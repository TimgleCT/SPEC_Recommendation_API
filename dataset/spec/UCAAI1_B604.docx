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E402BB" w:rsidRPr="0082075E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E402BB" w:rsidP="00483F5E">
            <w:pPr>
              <w:pStyle w:val="Tabletext"/>
              <w:jc w:val="center"/>
              <w:rPr>
                <w:rFonts w:ascii="細明體" w:eastAsia="細明體" w:hAnsi="細明體"/>
              </w:rPr>
            </w:pPr>
            <w:bookmarkStart w:id="0" w:name="_GoBack"/>
            <w:bookmarkEnd w:id="0"/>
            <w:r w:rsidRPr="0082075E">
              <w:rPr>
                <w:rFonts w:ascii="細明體" w:eastAsia="細明體" w:hAnsi="細明體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E402BB" w:rsidP="00483F5E">
            <w:pPr>
              <w:pStyle w:val="Tabletext"/>
              <w:jc w:val="center"/>
              <w:rPr>
                <w:rFonts w:ascii="細明體" w:eastAsia="細明體" w:hAnsi="細明體"/>
              </w:rPr>
            </w:pPr>
            <w:r w:rsidRPr="0082075E">
              <w:rPr>
                <w:rFonts w:ascii="細明體" w:eastAsia="細明體" w:hAnsi="細明體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E402BB" w:rsidP="00483F5E">
            <w:pPr>
              <w:pStyle w:val="Tabletext"/>
              <w:jc w:val="center"/>
              <w:rPr>
                <w:rFonts w:ascii="細明體" w:eastAsia="細明體" w:hAnsi="細明體"/>
              </w:rPr>
            </w:pPr>
            <w:r w:rsidRPr="0082075E">
              <w:rPr>
                <w:rFonts w:ascii="細明體" w:eastAsia="細明體" w:hAnsi="細明體"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E402BB" w:rsidP="00483F5E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 w:rsidRPr="0082075E">
              <w:rPr>
                <w:rFonts w:ascii="細明體" w:eastAsia="細明體" w:hAnsi="細明體"/>
                <w:lang w:eastAsia="zh-TW"/>
              </w:rPr>
              <w:t>Author</w:t>
            </w:r>
          </w:p>
        </w:tc>
      </w:tr>
      <w:tr w:rsidR="00E402BB" w:rsidRPr="0082075E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F334F0" w:rsidP="00483F5E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smartTag w:uri="urn:schemas-microsoft-com:office:smarttags" w:element="chsdate">
              <w:smartTagPr>
                <w:attr w:name="Year" w:val="2006"/>
                <w:attr w:name="Month" w:val="7"/>
                <w:attr w:name="Day" w:val="17"/>
                <w:attr w:name="IsLunarDate" w:val="False"/>
                <w:attr w:name="IsROCDate" w:val="False"/>
              </w:smartTagPr>
              <w:r w:rsidRPr="0082075E">
                <w:rPr>
                  <w:rFonts w:ascii="細明體" w:eastAsia="細明體" w:hAnsi="細明體" w:hint="eastAsia"/>
                  <w:lang w:eastAsia="zh-TW"/>
                </w:rPr>
                <w:t>2006/0</w:t>
              </w:r>
              <w:r w:rsidR="003519C9">
                <w:rPr>
                  <w:rFonts w:ascii="細明體" w:eastAsia="細明體" w:hAnsi="細明體" w:hint="eastAsia"/>
                  <w:lang w:eastAsia="zh-TW"/>
                </w:rPr>
                <w:t>7</w:t>
              </w:r>
              <w:r w:rsidRPr="0082075E">
                <w:rPr>
                  <w:rFonts w:ascii="細明體" w:eastAsia="細明體" w:hAnsi="細明體" w:hint="eastAsia"/>
                  <w:lang w:eastAsia="zh-TW"/>
                </w:rPr>
                <w:t>/</w:t>
              </w:r>
              <w:r w:rsidR="003F22C7">
                <w:rPr>
                  <w:rFonts w:ascii="細明體" w:eastAsia="細明體" w:hAnsi="細明體" w:hint="eastAsia"/>
                  <w:lang w:eastAsia="zh-TW"/>
                </w:rPr>
                <w:t>17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E402BB" w:rsidP="00483F5E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82075E">
              <w:rPr>
                <w:rFonts w:ascii="細明體" w:eastAsia="細明體" w:hAnsi="細明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E402BB" w:rsidP="00483F5E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82075E">
              <w:rPr>
                <w:rFonts w:ascii="細明體" w:eastAsia="細明體" w:hAnsi="細明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3519C9" w:rsidP="00483F5E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Ally</w:t>
            </w:r>
          </w:p>
        </w:tc>
      </w:tr>
    </w:tbl>
    <w:p w:rsidR="00FA7DD7" w:rsidRDefault="00FA7DD7" w:rsidP="00FA7DD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992"/>
        <w:gridCol w:w="4396"/>
        <w:gridCol w:w="1532"/>
        <w:gridCol w:w="2052"/>
        <w:tblGridChange w:id="1">
          <w:tblGrid>
            <w:gridCol w:w="1216"/>
            <w:gridCol w:w="992"/>
            <w:gridCol w:w="4396"/>
            <w:gridCol w:w="1532"/>
            <w:gridCol w:w="2052"/>
          </w:tblGrid>
        </w:tblGridChange>
      </w:tblGrid>
      <w:tr w:rsidR="00FA7DD7" w:rsidRPr="002A58AE" w:rsidTr="00121E46">
        <w:tc>
          <w:tcPr>
            <w:tcW w:w="1216" w:type="dxa"/>
          </w:tcPr>
          <w:p w:rsidR="00FA7DD7" w:rsidRPr="002A58AE" w:rsidRDefault="00FA7DD7" w:rsidP="00121E4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992" w:type="dxa"/>
          </w:tcPr>
          <w:p w:rsidR="00FA7DD7" w:rsidRPr="002A58AE" w:rsidRDefault="00FA7DD7" w:rsidP="00121E4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396" w:type="dxa"/>
          </w:tcPr>
          <w:p w:rsidR="00FA7DD7" w:rsidRPr="002A58AE" w:rsidRDefault="00FA7DD7" w:rsidP="00121E4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32" w:type="dxa"/>
          </w:tcPr>
          <w:p w:rsidR="00FA7DD7" w:rsidRPr="002A58AE" w:rsidRDefault="00FA7DD7" w:rsidP="00121E4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52" w:type="dxa"/>
          </w:tcPr>
          <w:p w:rsidR="00FA7DD7" w:rsidRPr="002A58AE" w:rsidRDefault="00FA7DD7" w:rsidP="00121E4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FA7DD7" w:rsidRPr="002A58AE" w:rsidTr="00121E46">
        <w:tc>
          <w:tcPr>
            <w:tcW w:w="1216" w:type="dxa"/>
          </w:tcPr>
          <w:p w:rsidR="00FA7DD7" w:rsidRPr="002A58AE" w:rsidRDefault="00FA7DD7" w:rsidP="00121E4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5</w:t>
            </w:r>
            <w:r w:rsidRPr="002A58AE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02</w:t>
            </w:r>
            <w:r w:rsidRPr="002A58AE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04</w:t>
            </w:r>
          </w:p>
        </w:tc>
        <w:tc>
          <w:tcPr>
            <w:tcW w:w="992" w:type="dxa"/>
          </w:tcPr>
          <w:p w:rsidR="00FA7DD7" w:rsidRPr="002A58AE" w:rsidRDefault="00FA7DD7" w:rsidP="00121E4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4396" w:type="dxa"/>
          </w:tcPr>
          <w:p w:rsidR="00FA7DD7" w:rsidRPr="002A58AE" w:rsidRDefault="00FA7DD7" w:rsidP="00121E46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理賠預付金月報優化</w:t>
            </w:r>
          </w:p>
        </w:tc>
        <w:tc>
          <w:tcPr>
            <w:tcW w:w="1532" w:type="dxa"/>
          </w:tcPr>
          <w:p w:rsidR="00FA7DD7" w:rsidRPr="002A58AE" w:rsidRDefault="00FA7DD7" w:rsidP="00121E4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張凱鈞</w:t>
            </w:r>
          </w:p>
        </w:tc>
        <w:tc>
          <w:tcPr>
            <w:tcW w:w="2052" w:type="dxa"/>
          </w:tcPr>
          <w:p w:rsidR="00FA7DD7" w:rsidRPr="002A58AE" w:rsidRDefault="00FA7DD7" w:rsidP="00121E4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150127000420</w:t>
            </w:r>
          </w:p>
        </w:tc>
      </w:tr>
      <w:tr w:rsidR="0003310E" w:rsidRPr="002A58AE" w:rsidTr="00121E46">
        <w:tc>
          <w:tcPr>
            <w:tcW w:w="1216" w:type="dxa"/>
          </w:tcPr>
          <w:p w:rsidR="0003310E" w:rsidRPr="002A58AE" w:rsidRDefault="0003310E" w:rsidP="0003310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4D512B">
              <w:rPr>
                <w:sz w:val="20"/>
                <w:szCs w:val="20"/>
              </w:rPr>
              <w:t>2018/5/9</w:t>
            </w:r>
          </w:p>
        </w:tc>
        <w:tc>
          <w:tcPr>
            <w:tcW w:w="992" w:type="dxa"/>
          </w:tcPr>
          <w:p w:rsidR="0003310E" w:rsidRDefault="0003310E" w:rsidP="0003310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4396" w:type="dxa"/>
          </w:tcPr>
          <w:p w:rsidR="0003310E" w:rsidRDefault="0003310E" w:rsidP="0003310E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D512B">
              <w:rPr>
                <w:rFonts w:hint="eastAsia"/>
                <w:sz w:val="20"/>
                <w:szCs w:val="20"/>
              </w:rPr>
              <w:t>批次</w:t>
            </w:r>
            <w:r w:rsidRPr="004D512B">
              <w:rPr>
                <w:rFonts w:hint="eastAsia"/>
                <w:sz w:val="20"/>
                <w:szCs w:val="20"/>
              </w:rPr>
              <w:t>FETCH SIZE</w:t>
            </w:r>
            <w:r w:rsidRPr="004D512B">
              <w:rPr>
                <w:rFonts w:hint="eastAsia"/>
                <w:sz w:val="20"/>
                <w:szCs w:val="20"/>
              </w:rPr>
              <w:t>調整專案</w:t>
            </w:r>
          </w:p>
        </w:tc>
        <w:tc>
          <w:tcPr>
            <w:tcW w:w="1532" w:type="dxa"/>
          </w:tcPr>
          <w:p w:rsidR="0003310E" w:rsidRDefault="0003310E" w:rsidP="0003310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D512B">
              <w:rPr>
                <w:rFonts w:hint="eastAsia"/>
                <w:sz w:val="20"/>
                <w:szCs w:val="20"/>
              </w:rPr>
              <w:t>蕭侑文</w:t>
            </w:r>
          </w:p>
        </w:tc>
        <w:tc>
          <w:tcPr>
            <w:tcW w:w="2052" w:type="dxa"/>
          </w:tcPr>
          <w:p w:rsidR="0003310E" w:rsidRDefault="0003310E" w:rsidP="0003310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D512B">
              <w:rPr>
                <w:sz w:val="20"/>
                <w:szCs w:val="20"/>
              </w:rPr>
              <w:t>180322001009</w:t>
            </w:r>
          </w:p>
        </w:tc>
      </w:tr>
      <w:tr w:rsidR="00FE3B49" w:rsidRPr="002A58AE" w:rsidTr="00121E46">
        <w:trPr>
          <w:ins w:id="2" w:author="張凱鈞" w:date="2019-10-22T11:28:00Z"/>
        </w:trPr>
        <w:tc>
          <w:tcPr>
            <w:tcW w:w="1216" w:type="dxa"/>
          </w:tcPr>
          <w:p w:rsidR="00FE3B49" w:rsidRPr="004D512B" w:rsidRDefault="00FE3B49" w:rsidP="00FE3B49">
            <w:pPr>
              <w:spacing w:line="240" w:lineRule="atLeast"/>
              <w:jc w:val="center"/>
              <w:rPr>
                <w:ins w:id="3" w:author="張凱鈞" w:date="2019-10-22T11:28:00Z"/>
                <w:sz w:val="20"/>
                <w:szCs w:val="20"/>
              </w:rPr>
            </w:pPr>
            <w:ins w:id="4" w:author="張凱鈞" w:date="2019-10-22T11:28:00Z">
              <w:r>
                <w:rPr>
                  <w:rFonts w:ascii="新細明體" w:hAnsi="新細明體" w:cs="Courier New" w:hint="eastAsia"/>
                  <w:sz w:val="20"/>
                  <w:szCs w:val="20"/>
                </w:rPr>
                <w:t>2019-09-27</w:t>
              </w:r>
            </w:ins>
          </w:p>
        </w:tc>
        <w:tc>
          <w:tcPr>
            <w:tcW w:w="992" w:type="dxa"/>
          </w:tcPr>
          <w:p w:rsidR="00FE3B49" w:rsidRDefault="00FE3B49" w:rsidP="00FE3B49">
            <w:pPr>
              <w:spacing w:line="240" w:lineRule="atLeast"/>
              <w:jc w:val="center"/>
              <w:rPr>
                <w:ins w:id="5" w:author="張凱鈞" w:date="2019-10-22T11:28:00Z"/>
                <w:rFonts w:hint="eastAsia"/>
                <w:sz w:val="20"/>
                <w:szCs w:val="20"/>
              </w:rPr>
            </w:pPr>
            <w:ins w:id="6" w:author="張凱鈞" w:date="2019-10-22T11:28:00Z">
              <w:r>
                <w:rPr>
                  <w:rFonts w:ascii="新細明體" w:hAnsi="新細明體" w:cs="Courier New" w:hint="eastAsia"/>
                  <w:sz w:val="20"/>
                  <w:szCs w:val="20"/>
                </w:rPr>
                <w:t>4</w:t>
              </w:r>
            </w:ins>
          </w:p>
        </w:tc>
        <w:tc>
          <w:tcPr>
            <w:tcW w:w="4396" w:type="dxa"/>
          </w:tcPr>
          <w:p w:rsidR="00FE3B49" w:rsidRPr="004D512B" w:rsidRDefault="00FE3B49" w:rsidP="00FE3B49">
            <w:pPr>
              <w:spacing w:line="240" w:lineRule="atLeast"/>
              <w:rPr>
                <w:ins w:id="7" w:author="張凱鈞" w:date="2019-10-22T11:28:00Z"/>
                <w:rFonts w:hint="eastAsia"/>
                <w:sz w:val="20"/>
                <w:szCs w:val="20"/>
              </w:rPr>
            </w:pPr>
            <w:ins w:id="8" w:author="張凱鈞" w:date="2019-10-22T11:28:00Z">
              <w:r>
                <w:rPr>
                  <w:rFonts w:ascii="新細明體" w:hAnsi="新細明體" w:cs="Courier New" w:hint="eastAsia"/>
                  <w:sz w:val="20"/>
                  <w:szCs w:val="20"/>
                </w:rPr>
                <w:t>內部改善：PMD</w:t>
              </w:r>
            </w:ins>
          </w:p>
        </w:tc>
        <w:tc>
          <w:tcPr>
            <w:tcW w:w="1532" w:type="dxa"/>
          </w:tcPr>
          <w:p w:rsidR="00FE3B49" w:rsidRPr="004D512B" w:rsidRDefault="00FE3B49" w:rsidP="00FE3B49">
            <w:pPr>
              <w:spacing w:line="240" w:lineRule="atLeast"/>
              <w:jc w:val="center"/>
              <w:rPr>
                <w:ins w:id="9" w:author="張凱鈞" w:date="2019-10-22T11:28:00Z"/>
                <w:rFonts w:hint="eastAsia"/>
                <w:sz w:val="20"/>
                <w:szCs w:val="20"/>
              </w:rPr>
            </w:pPr>
            <w:ins w:id="10" w:author="張凱鈞" w:date="2019-10-22T11:28:00Z">
              <w:r>
                <w:rPr>
                  <w:rFonts w:ascii="新細明體" w:hAnsi="新細明體" w:cs="Courier New" w:hint="eastAsia"/>
                  <w:sz w:val="20"/>
                  <w:szCs w:val="20"/>
                </w:rPr>
                <w:t>張凱鈞</w:t>
              </w:r>
            </w:ins>
          </w:p>
        </w:tc>
        <w:tc>
          <w:tcPr>
            <w:tcW w:w="2052" w:type="dxa"/>
          </w:tcPr>
          <w:p w:rsidR="00FE3B49" w:rsidRPr="004D512B" w:rsidRDefault="00FE3B49" w:rsidP="00FE3B49">
            <w:pPr>
              <w:spacing w:line="240" w:lineRule="atLeast"/>
              <w:jc w:val="center"/>
              <w:rPr>
                <w:ins w:id="11" w:author="張凱鈞" w:date="2019-10-22T11:28:00Z"/>
                <w:sz w:val="20"/>
                <w:szCs w:val="20"/>
              </w:rPr>
            </w:pPr>
            <w:ins w:id="12" w:author="張凱鈞" w:date="2019-10-22T11:28:00Z">
              <w:r>
                <w:rPr>
                  <w:rFonts w:ascii="新細明體" w:hAnsi="新細明體" w:cs="Courier New" w:hint="eastAsia"/>
                  <w:sz w:val="20"/>
                  <w:szCs w:val="20"/>
                </w:rPr>
                <w:t>190516001053</w:t>
              </w:r>
            </w:ins>
          </w:p>
        </w:tc>
      </w:tr>
    </w:tbl>
    <w:p w:rsidR="00FA7DD7" w:rsidRDefault="00FA7DD7" w:rsidP="00FA7DD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E402BB" w:rsidRPr="00EF5855" w:rsidRDefault="00EF5855" w:rsidP="00483F5E">
      <w:pPr>
        <w:pStyle w:val="Tabletext"/>
        <w:keepLines w:val="0"/>
        <w:numPr>
          <w:ilvl w:val="0"/>
          <w:numId w:val="29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程式功能概要說明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093"/>
        <w:gridCol w:w="8080"/>
      </w:tblGrid>
      <w:tr w:rsidR="00EF5855" w:rsidRPr="002A58AE" w:rsidTr="0088754B">
        <w:tc>
          <w:tcPr>
            <w:tcW w:w="2093" w:type="dxa"/>
          </w:tcPr>
          <w:p w:rsidR="00EF5855" w:rsidRPr="002A58AE" w:rsidRDefault="00EF5855" w:rsidP="0088754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080" w:type="dxa"/>
          </w:tcPr>
          <w:p w:rsidR="00EF5855" w:rsidRPr="00D76EE6" w:rsidRDefault="00EF5855" w:rsidP="0088754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預付金月報申請件統計作業</w:t>
            </w:r>
          </w:p>
        </w:tc>
      </w:tr>
      <w:tr w:rsidR="00EF5855" w:rsidRPr="002A58AE" w:rsidTr="0088754B">
        <w:tc>
          <w:tcPr>
            <w:tcW w:w="2093" w:type="dxa"/>
          </w:tcPr>
          <w:p w:rsidR="00EF5855" w:rsidRPr="002A58AE" w:rsidRDefault="00EF5855" w:rsidP="0088754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080" w:type="dxa"/>
          </w:tcPr>
          <w:p w:rsidR="00EF5855" w:rsidRPr="002A58AE" w:rsidRDefault="00EF5855" w:rsidP="0088754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AAI1_B604</w:t>
            </w:r>
          </w:p>
        </w:tc>
      </w:tr>
      <w:tr w:rsidR="00EF5855" w:rsidRPr="002A58AE" w:rsidTr="0088754B">
        <w:tc>
          <w:tcPr>
            <w:tcW w:w="2093" w:type="dxa"/>
          </w:tcPr>
          <w:p w:rsidR="00EF5855" w:rsidRPr="002A58AE" w:rsidRDefault="00EF5855" w:rsidP="0088754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080" w:type="dxa"/>
          </w:tcPr>
          <w:p w:rsidR="00EF5855" w:rsidRPr="002A58AE" w:rsidRDefault="00EF5855" w:rsidP="0088754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EF5855" w:rsidRPr="002A58AE" w:rsidTr="0088754B">
        <w:tc>
          <w:tcPr>
            <w:tcW w:w="2093" w:type="dxa"/>
          </w:tcPr>
          <w:p w:rsidR="00EF5855" w:rsidRPr="002A58AE" w:rsidRDefault="00EF5855" w:rsidP="0088754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080" w:type="dxa"/>
          </w:tcPr>
          <w:p w:rsidR="00EF5855" w:rsidRPr="00D76EE6" w:rsidRDefault="00EF5855" w:rsidP="0088754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預付金月報申請件統計作業</w:t>
            </w:r>
          </w:p>
        </w:tc>
      </w:tr>
      <w:tr w:rsidR="00EF5855" w:rsidRPr="002A58AE" w:rsidTr="0088754B">
        <w:tc>
          <w:tcPr>
            <w:tcW w:w="2093" w:type="dxa"/>
          </w:tcPr>
          <w:p w:rsidR="00EF5855" w:rsidRPr="002A58AE" w:rsidRDefault="00EF5855" w:rsidP="0088754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080" w:type="dxa"/>
          </w:tcPr>
          <w:p w:rsidR="00EF5855" w:rsidRPr="002A58AE" w:rsidRDefault="00EF5855" w:rsidP="0088754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EF5855" w:rsidRPr="002A58AE" w:rsidTr="0088754B">
        <w:tc>
          <w:tcPr>
            <w:tcW w:w="2093" w:type="dxa"/>
          </w:tcPr>
          <w:p w:rsidR="00EF5855" w:rsidRPr="002A58AE" w:rsidRDefault="00EF5855" w:rsidP="0088754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080" w:type="dxa"/>
          </w:tcPr>
          <w:p w:rsidR="00EF5855" w:rsidRPr="002A58AE" w:rsidRDefault="00EF5855" w:rsidP="0088754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各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行政中心服務科</w:t>
            </w:r>
          </w:p>
        </w:tc>
      </w:tr>
      <w:tr w:rsidR="00EF5855" w:rsidRPr="002A58AE" w:rsidTr="0088754B">
        <w:tc>
          <w:tcPr>
            <w:tcW w:w="2093" w:type="dxa"/>
          </w:tcPr>
          <w:p w:rsidR="00EF5855" w:rsidRPr="002A58AE" w:rsidRDefault="00EF5855" w:rsidP="0088754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080" w:type="dxa"/>
          </w:tcPr>
          <w:p w:rsidR="00EF5855" w:rsidRPr="002A58AE" w:rsidRDefault="00EF5855" w:rsidP="0088754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EF5855" w:rsidRPr="002A58AE" w:rsidTr="0088754B">
        <w:tc>
          <w:tcPr>
            <w:tcW w:w="2093" w:type="dxa"/>
          </w:tcPr>
          <w:p w:rsidR="00EF5855" w:rsidRPr="002A58AE" w:rsidRDefault="00EF5855" w:rsidP="0088754B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080" w:type="dxa"/>
          </w:tcPr>
          <w:p w:rsidR="00EF5855" w:rsidRPr="002A58AE" w:rsidRDefault="00EF5855" w:rsidP="0088754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EF5855" w:rsidRPr="00EF5855" w:rsidRDefault="00EF5855" w:rsidP="00EF585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E402BB" w:rsidRPr="00EF5855" w:rsidRDefault="00E402BB" w:rsidP="00670598">
      <w:pPr>
        <w:pStyle w:val="Tabletext"/>
        <w:keepLines w:val="0"/>
        <w:numPr>
          <w:ilvl w:val="0"/>
          <w:numId w:val="29"/>
        </w:numPr>
        <w:tabs>
          <w:tab w:val="clear" w:pos="425"/>
          <w:tab w:val="num" w:pos="480"/>
        </w:tabs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EF5855">
        <w:rPr>
          <w:rFonts w:ascii="細明體" w:eastAsia="細明體" w:hAnsi="細明體" w:hint="eastAsia"/>
          <w:b/>
          <w:kern w:val="2"/>
          <w:lang w:eastAsia="zh-TW"/>
        </w:rPr>
        <w:t>相關檔案（TABLE</w:t>
      </w:r>
      <w:r w:rsidR="00EF5855" w:rsidRPr="00EF5855">
        <w:rPr>
          <w:rFonts w:ascii="細明體" w:eastAsia="細明體" w:hAnsi="細明體" w:hint="eastAsia"/>
          <w:b/>
          <w:kern w:val="2"/>
          <w:lang w:eastAsia="zh-TW"/>
        </w:rPr>
        <w:t>）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19"/>
        <w:gridCol w:w="3408"/>
        <w:gridCol w:w="2453"/>
        <w:gridCol w:w="904"/>
        <w:gridCol w:w="904"/>
        <w:gridCol w:w="904"/>
        <w:gridCol w:w="904"/>
      </w:tblGrid>
      <w:tr w:rsidR="00EF5855" w:rsidRPr="002A58AE" w:rsidTr="00EF5855">
        <w:tc>
          <w:tcPr>
            <w:tcW w:w="398" w:type="pct"/>
          </w:tcPr>
          <w:p w:rsidR="00EF5855" w:rsidRPr="002A58AE" w:rsidRDefault="00EF5855" w:rsidP="0088754B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1655" w:type="pct"/>
          </w:tcPr>
          <w:p w:rsidR="00EF5855" w:rsidRPr="002A58AE" w:rsidRDefault="00EF5855" w:rsidP="0088754B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1191" w:type="pct"/>
          </w:tcPr>
          <w:p w:rsidR="00EF5855" w:rsidRPr="002A58AE" w:rsidRDefault="00EF5855" w:rsidP="0088754B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439" w:type="pct"/>
          </w:tcPr>
          <w:p w:rsidR="00EF5855" w:rsidRPr="002A58AE" w:rsidRDefault="00EF5855" w:rsidP="0088754B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439" w:type="pct"/>
          </w:tcPr>
          <w:p w:rsidR="00EF5855" w:rsidRPr="002A58AE" w:rsidRDefault="00EF5855" w:rsidP="0088754B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439" w:type="pct"/>
          </w:tcPr>
          <w:p w:rsidR="00EF5855" w:rsidRPr="002A58AE" w:rsidRDefault="00EF5855" w:rsidP="0088754B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439" w:type="pct"/>
          </w:tcPr>
          <w:p w:rsidR="00EF5855" w:rsidRPr="002A58AE" w:rsidRDefault="00EF5855" w:rsidP="0088754B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EF5855" w:rsidRPr="002A58AE" w:rsidTr="00EF5855">
        <w:tblPrEx>
          <w:tblLook w:val="01E0" w:firstRow="1" w:lastRow="1" w:firstColumn="1" w:lastColumn="1" w:noHBand="0" w:noVBand="0"/>
        </w:tblPrEx>
        <w:tc>
          <w:tcPr>
            <w:tcW w:w="398" w:type="pct"/>
          </w:tcPr>
          <w:p w:rsidR="00EF5855" w:rsidRPr="002A58AE" w:rsidRDefault="00EF5855" w:rsidP="0088754B">
            <w:pPr>
              <w:widowControl/>
              <w:numPr>
                <w:ilvl w:val="0"/>
                <w:numId w:val="52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655" w:type="pct"/>
          </w:tcPr>
          <w:p w:rsidR="00EF5855" w:rsidRDefault="00EF5855" w:rsidP="0088754B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預付金月報明細檔</w:t>
            </w:r>
          </w:p>
        </w:tc>
        <w:tc>
          <w:tcPr>
            <w:tcW w:w="1191" w:type="pct"/>
          </w:tcPr>
          <w:p w:rsidR="00EF5855" w:rsidRPr="002A58AE" w:rsidRDefault="00EF5855" w:rsidP="0088754B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DTAAH305</w:t>
            </w:r>
          </w:p>
        </w:tc>
        <w:tc>
          <w:tcPr>
            <w:tcW w:w="439" w:type="pct"/>
          </w:tcPr>
          <w:p w:rsidR="00EF5855" w:rsidRPr="002A58AE" w:rsidRDefault="00EF5855" w:rsidP="0088754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439" w:type="pct"/>
          </w:tcPr>
          <w:p w:rsidR="00EF5855" w:rsidRPr="002A58AE" w:rsidRDefault="00EF5855" w:rsidP="0088754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439" w:type="pct"/>
          </w:tcPr>
          <w:p w:rsidR="00EF5855" w:rsidRPr="002A58AE" w:rsidRDefault="00EF5855" w:rsidP="0088754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439" w:type="pct"/>
          </w:tcPr>
          <w:p w:rsidR="00EF5855" w:rsidRPr="002A58AE" w:rsidRDefault="00EF5855" w:rsidP="0088754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</w:tr>
      <w:tr w:rsidR="00EF5855" w:rsidRPr="002A58AE" w:rsidTr="00EF5855">
        <w:tblPrEx>
          <w:tblLook w:val="01E0" w:firstRow="1" w:lastRow="1" w:firstColumn="1" w:lastColumn="1" w:noHBand="0" w:noVBand="0"/>
        </w:tblPrEx>
        <w:tc>
          <w:tcPr>
            <w:tcW w:w="398" w:type="pct"/>
          </w:tcPr>
          <w:p w:rsidR="00EF5855" w:rsidRPr="002A58AE" w:rsidRDefault="00EF5855" w:rsidP="00EF5855">
            <w:pPr>
              <w:widowControl/>
              <w:numPr>
                <w:ilvl w:val="0"/>
                <w:numId w:val="52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655" w:type="pct"/>
          </w:tcPr>
          <w:p w:rsidR="00EF5855" w:rsidRDefault="00EF5855" w:rsidP="0088754B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預付金月報統計檔</w:t>
            </w:r>
          </w:p>
        </w:tc>
        <w:tc>
          <w:tcPr>
            <w:tcW w:w="1191" w:type="pct"/>
          </w:tcPr>
          <w:p w:rsidR="00EF5855" w:rsidRPr="002A58AE" w:rsidRDefault="00EF5855" w:rsidP="0088754B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DTAAH306</w:t>
            </w:r>
          </w:p>
        </w:tc>
        <w:tc>
          <w:tcPr>
            <w:tcW w:w="439" w:type="pct"/>
          </w:tcPr>
          <w:p w:rsidR="00EF5855" w:rsidRPr="002A58AE" w:rsidRDefault="00EF5855" w:rsidP="0088754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439" w:type="pct"/>
          </w:tcPr>
          <w:p w:rsidR="00EF5855" w:rsidRPr="002A58AE" w:rsidRDefault="00EF5855" w:rsidP="0088754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439" w:type="pct"/>
          </w:tcPr>
          <w:p w:rsidR="00EF5855" w:rsidRPr="002A58AE" w:rsidRDefault="00EF5855" w:rsidP="0088754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439" w:type="pct"/>
          </w:tcPr>
          <w:p w:rsidR="00EF5855" w:rsidRPr="002A58AE" w:rsidRDefault="00EF5855" w:rsidP="0088754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EF5855" w:rsidRPr="0082075E" w:rsidRDefault="00EF5855" w:rsidP="00EF585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E402BB" w:rsidRPr="00EF5855" w:rsidRDefault="00E402BB" w:rsidP="00670598">
      <w:pPr>
        <w:pStyle w:val="Tabletext"/>
        <w:keepLines w:val="0"/>
        <w:numPr>
          <w:ilvl w:val="0"/>
          <w:numId w:val="29"/>
        </w:numPr>
        <w:tabs>
          <w:tab w:val="clear" w:pos="425"/>
          <w:tab w:val="num" w:pos="480"/>
        </w:tabs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EF5855">
        <w:rPr>
          <w:rFonts w:ascii="細明體" w:eastAsia="細明體" w:hAnsi="細明體" w:hint="eastAsia"/>
          <w:b/>
          <w:kern w:val="2"/>
          <w:lang w:eastAsia="zh-TW"/>
        </w:rPr>
        <w:t>使用模組：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37"/>
        <w:gridCol w:w="4913"/>
        <w:gridCol w:w="4446"/>
      </w:tblGrid>
      <w:tr w:rsidR="00EF5855" w:rsidRPr="002A58AE" w:rsidTr="0088754B">
        <w:tc>
          <w:tcPr>
            <w:tcW w:w="455" w:type="pct"/>
          </w:tcPr>
          <w:p w:rsidR="00EF5855" w:rsidRPr="002A58AE" w:rsidRDefault="00EF5855" w:rsidP="0088754B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EF5855" w:rsidRPr="002A58AE" w:rsidRDefault="00EF5855" w:rsidP="0088754B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EF5855" w:rsidRPr="002A58AE" w:rsidRDefault="00EF5855" w:rsidP="0088754B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EF5855" w:rsidRPr="002A58AE" w:rsidTr="0088754B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EF5855" w:rsidRPr="002A58AE" w:rsidRDefault="00EF5855" w:rsidP="00EF5855">
            <w:pPr>
              <w:widowControl/>
              <w:numPr>
                <w:ilvl w:val="0"/>
                <w:numId w:val="53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EF5855" w:rsidRPr="002A58AE" w:rsidRDefault="00EF5855" w:rsidP="0088754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</w:p>
        </w:tc>
        <w:tc>
          <w:tcPr>
            <w:tcW w:w="2159" w:type="pct"/>
          </w:tcPr>
          <w:p w:rsidR="00EF5855" w:rsidRPr="002A58AE" w:rsidRDefault="00EF5855" w:rsidP="0088754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color w:val="FF0000"/>
                <w:kern w:val="2"/>
                <w:lang w:eastAsia="zh-TW"/>
              </w:rPr>
            </w:pPr>
          </w:p>
        </w:tc>
      </w:tr>
    </w:tbl>
    <w:p w:rsidR="00EF5855" w:rsidRPr="0082075E" w:rsidRDefault="00EF5855" w:rsidP="00EF585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F66D5C" w:rsidRPr="00EF5855" w:rsidRDefault="00062D90" w:rsidP="00670598">
      <w:pPr>
        <w:pStyle w:val="Tabletext"/>
        <w:keepLines w:val="0"/>
        <w:numPr>
          <w:ilvl w:val="0"/>
          <w:numId w:val="29"/>
        </w:numPr>
        <w:tabs>
          <w:tab w:val="clear" w:pos="425"/>
          <w:tab w:val="num" w:pos="480"/>
        </w:tabs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EF5855">
        <w:rPr>
          <w:rFonts w:ascii="細明體" w:eastAsia="細明體" w:hAnsi="細明體" w:hint="eastAsia"/>
          <w:b/>
          <w:kern w:val="2"/>
          <w:lang w:eastAsia="zh-TW"/>
        </w:rPr>
        <w:t>作業方式</w:t>
      </w:r>
      <w:r w:rsidR="00F265A7" w:rsidRPr="00EF5855">
        <w:rPr>
          <w:rFonts w:ascii="細明體" w:eastAsia="細明體" w:hAnsi="細明體" w:hint="eastAsia"/>
          <w:b/>
          <w:kern w:val="2"/>
          <w:lang w:eastAsia="zh-TW"/>
        </w:rPr>
        <w:tab/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F66D5C">
        <w:trPr>
          <w:trHeight w:val="120"/>
        </w:trPr>
        <w:tc>
          <w:tcPr>
            <w:tcW w:w="1672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hint="eastAsia"/>
                <w:sz w:val="20"/>
                <w:szCs w:val="20"/>
              </w:rPr>
              <w:t>JOB name</w:t>
            </w:r>
          </w:p>
        </w:tc>
        <w:tc>
          <w:tcPr>
            <w:tcW w:w="8408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hint="eastAsia"/>
                <w:sz w:val="20"/>
                <w:szCs w:val="20"/>
              </w:rPr>
              <w:t>JAAA</w:t>
            </w:r>
            <w:r w:rsidR="00072131">
              <w:rPr>
                <w:rFonts w:hint="eastAsia"/>
                <w:sz w:val="20"/>
                <w:szCs w:val="20"/>
              </w:rPr>
              <w:t>D</w:t>
            </w:r>
            <w:r w:rsidRPr="003519C9">
              <w:rPr>
                <w:rFonts w:hint="eastAsia"/>
                <w:sz w:val="20"/>
                <w:szCs w:val="20"/>
              </w:rPr>
              <w:t>I10</w:t>
            </w:r>
            <w:r w:rsidR="009833DB">
              <w:rPr>
                <w:rFonts w:hint="eastAsia"/>
                <w:sz w:val="20"/>
                <w:szCs w:val="20"/>
              </w:rPr>
              <w:t>1</w:t>
            </w:r>
          </w:p>
        </w:tc>
      </w:tr>
      <w:tr w:rsidR="00F66D5C">
        <w:trPr>
          <w:trHeight w:val="120"/>
        </w:trPr>
        <w:tc>
          <w:tcPr>
            <w:tcW w:w="1672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hint="eastAsia"/>
                <w:sz w:val="20"/>
                <w:szCs w:val="20"/>
              </w:rPr>
              <w:t>程式名稱</w:t>
            </w:r>
          </w:p>
        </w:tc>
        <w:tc>
          <w:tcPr>
            <w:tcW w:w="8408" w:type="dxa"/>
          </w:tcPr>
          <w:p w:rsidR="00F66D5C" w:rsidRPr="003519C9" w:rsidRDefault="003F22C7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hint="eastAsia"/>
                <w:sz w:val="20"/>
                <w:szCs w:val="20"/>
              </w:rPr>
              <w:t>AAI1B60</w:t>
            </w:r>
            <w:r w:rsidR="00EF3BB8">
              <w:rPr>
                <w:rFonts w:hint="eastAsia"/>
                <w:sz w:val="20"/>
                <w:szCs w:val="20"/>
              </w:rPr>
              <w:t>4</w:t>
            </w:r>
          </w:p>
        </w:tc>
      </w:tr>
      <w:tr w:rsidR="00F66D5C">
        <w:trPr>
          <w:trHeight w:val="120"/>
        </w:trPr>
        <w:tc>
          <w:tcPr>
            <w:tcW w:w="1672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hint="eastAsia"/>
                <w:sz w:val="20"/>
                <w:szCs w:val="20"/>
              </w:rPr>
              <w:t>處理日期時間</w:t>
            </w:r>
          </w:p>
        </w:tc>
        <w:tc>
          <w:tcPr>
            <w:tcW w:w="8408" w:type="dxa"/>
          </w:tcPr>
          <w:p w:rsidR="00F66D5C" w:rsidRPr="003519C9" w:rsidRDefault="00F66D5C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F66D5C">
        <w:trPr>
          <w:trHeight w:val="120"/>
        </w:trPr>
        <w:tc>
          <w:tcPr>
            <w:tcW w:w="1672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F66D5C">
        <w:trPr>
          <w:trHeight w:val="120"/>
        </w:trPr>
        <w:tc>
          <w:tcPr>
            <w:tcW w:w="1672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hint="eastAsia"/>
                <w:sz w:val="20"/>
                <w:szCs w:val="20"/>
              </w:rPr>
              <w:t>次系統別</w:t>
            </w:r>
          </w:p>
        </w:tc>
        <w:tc>
          <w:tcPr>
            <w:tcW w:w="8408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ascii="細明體" w:eastAsia="細明體" w:hAnsi="細明體" w:hint="eastAsia"/>
                <w:sz w:val="20"/>
                <w:szCs w:val="20"/>
              </w:rPr>
              <w:t>I1</w:t>
            </w:r>
          </w:p>
        </w:tc>
      </w:tr>
      <w:tr w:rsidR="003519C9">
        <w:trPr>
          <w:trHeight w:val="120"/>
        </w:trPr>
        <w:tc>
          <w:tcPr>
            <w:tcW w:w="1672" w:type="dxa"/>
          </w:tcPr>
          <w:p w:rsidR="003519C9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ascii="細明體" w:eastAsia="細明體" w:hAnsi="細明體" w:hint="eastAsia"/>
                <w:sz w:val="20"/>
                <w:szCs w:val="20"/>
              </w:rPr>
              <w:t>作業週期</w:t>
            </w:r>
          </w:p>
        </w:tc>
        <w:tc>
          <w:tcPr>
            <w:tcW w:w="8408" w:type="dxa"/>
          </w:tcPr>
          <w:p w:rsidR="003519C9" w:rsidRPr="003519C9" w:rsidRDefault="00072131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</w:tbl>
    <w:p w:rsidR="00EF5855" w:rsidRDefault="00EF5855" w:rsidP="00EF5855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</w:p>
    <w:p w:rsidR="00EF5855" w:rsidRDefault="00EF5855" w:rsidP="00EF585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br w:type="page"/>
      </w:r>
    </w:p>
    <w:p w:rsidR="00E402BB" w:rsidRPr="00EF5855" w:rsidRDefault="00E402BB" w:rsidP="00670598">
      <w:pPr>
        <w:pStyle w:val="Tabletext"/>
        <w:keepLines w:val="0"/>
        <w:numPr>
          <w:ilvl w:val="0"/>
          <w:numId w:val="29"/>
        </w:numPr>
        <w:tabs>
          <w:tab w:val="clear" w:pos="425"/>
          <w:tab w:val="num" w:pos="480"/>
        </w:tabs>
        <w:spacing w:after="0" w:line="240" w:lineRule="auto"/>
        <w:ind w:leftChars="23" w:left="480"/>
        <w:rPr>
          <w:rFonts w:ascii="細明體" w:eastAsia="細明體" w:hAnsi="細明體" w:hint="eastAsia"/>
          <w:b/>
          <w:kern w:val="2"/>
          <w:lang w:eastAsia="zh-TW"/>
        </w:rPr>
      </w:pPr>
      <w:r w:rsidRPr="00EF5855">
        <w:rPr>
          <w:rFonts w:ascii="細明體" w:eastAsia="細明體" w:hAnsi="細明體" w:hint="eastAsia"/>
          <w:b/>
          <w:kern w:val="2"/>
          <w:lang w:eastAsia="zh-TW"/>
        </w:rPr>
        <w:t>程式內容：</w:t>
      </w:r>
    </w:p>
    <w:p w:rsidR="00E402BB" w:rsidRDefault="00E402BB" w:rsidP="00670598">
      <w:pPr>
        <w:pStyle w:val="Tabletext"/>
        <w:keepLines w:val="0"/>
        <w:numPr>
          <w:ilvl w:val="1"/>
          <w:numId w:val="29"/>
        </w:numPr>
        <w:tabs>
          <w:tab w:val="clear" w:pos="992"/>
          <w:tab w:val="num" w:pos="1047"/>
        </w:tabs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起始：</w:t>
      </w:r>
    </w:p>
    <w:p w:rsidR="00FA6DCC" w:rsidRPr="0069566E" w:rsidRDefault="00FA6DCC" w:rsidP="00670598">
      <w:pPr>
        <w:pStyle w:val="Tabletext"/>
        <w:keepLines w:val="0"/>
        <w:numPr>
          <w:ilvl w:val="2"/>
          <w:numId w:val="29"/>
        </w:numPr>
        <w:tabs>
          <w:tab w:val="clear" w:pos="1418"/>
          <w:tab w:val="num" w:pos="1473"/>
        </w:tabs>
        <w:spacing w:after="0" w:line="240" w:lineRule="auto"/>
        <w:ind w:leftChars="377" w:left="1472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下列參數</w:t>
      </w:r>
      <w:r w:rsidRPr="006E7E8E">
        <w:rPr>
          <w:rFonts w:ascii="細明體" w:eastAsia="細明體" w:hAnsi="細明體" w:hint="eastAsia"/>
          <w:lang w:eastAsia="zh-TW"/>
        </w:rPr>
        <w:t>歸零</w:t>
      </w:r>
      <w:r>
        <w:rPr>
          <w:rFonts w:ascii="細明體" w:eastAsia="細明體" w:hAnsi="細明體" w:hint="eastAsia"/>
          <w:lang w:eastAsia="zh-TW"/>
        </w:rPr>
        <w:t>：【各輸出件數要為</w:t>
      </w:r>
      <w:r w:rsidRPr="00FA6DCC">
        <w:rPr>
          <w:rFonts w:ascii="細明體" w:eastAsia="細明體" w:hAnsi="細明體" w:hint="eastAsia"/>
          <w:lang w:eastAsia="zh-TW"/>
        </w:rPr>
        <w:t>實際寫出</w:t>
      </w:r>
      <w:r>
        <w:rPr>
          <w:rFonts w:ascii="細明體" w:eastAsia="細明體" w:hAnsi="細明體" w:hint="eastAsia"/>
          <w:lang w:eastAsia="zh-TW"/>
        </w:rPr>
        <w:t>筆數】</w:t>
      </w:r>
    </w:p>
    <w:p w:rsidR="00FA6DCC" w:rsidRDefault="003F22C7" w:rsidP="000D72E5">
      <w:pPr>
        <w:pStyle w:val="Tabletext"/>
        <w:keepLines w:val="0"/>
        <w:spacing w:after="0" w:line="240" w:lineRule="auto"/>
        <w:ind w:left="1332"/>
        <w:rPr>
          <w:rFonts w:ascii="細明體" w:eastAsia="細明體" w:hAnsi="細明體" w:hint="eastAsia"/>
          <w:lang w:eastAsia="zh-TW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  <w:kern w:val="2"/>
            <w:szCs w:val="24"/>
            <w:lang w:eastAsia="zh-TW"/>
          </w:rPr>
          <w:t>1.1</w:t>
        </w:r>
        <w:r w:rsidR="000D72E5">
          <w:rPr>
            <w:rFonts w:hint="eastAsia"/>
            <w:kern w:val="2"/>
            <w:szCs w:val="24"/>
            <w:lang w:eastAsia="zh-TW"/>
          </w:rPr>
          <w:t>.1</w:t>
        </w:r>
      </w:smartTag>
      <w:r w:rsidR="000D72E5">
        <w:rPr>
          <w:rFonts w:hint="eastAsia"/>
          <w:kern w:val="2"/>
          <w:szCs w:val="24"/>
          <w:lang w:eastAsia="zh-TW"/>
        </w:rPr>
        <w:t xml:space="preserve">  INPUT_CNT_1 </w:t>
      </w:r>
      <w:r w:rsidR="0067619E">
        <w:rPr>
          <w:rFonts w:hint="eastAsia"/>
          <w:kern w:val="2"/>
          <w:szCs w:val="24"/>
          <w:lang w:eastAsia="zh-TW"/>
        </w:rPr>
        <w:t>服務科</w:t>
      </w:r>
      <w:r w:rsidR="000D72E5" w:rsidRPr="006E7E8E">
        <w:rPr>
          <w:rFonts w:ascii="細明體" w:eastAsia="細明體" w:hAnsi="細明體" w:hint="eastAsia"/>
          <w:lang w:eastAsia="zh-TW"/>
        </w:rPr>
        <w:t>輸入件數、</w:t>
      </w:r>
      <w:r w:rsidR="000D72E5">
        <w:rPr>
          <w:rFonts w:hint="eastAsia"/>
          <w:kern w:val="2"/>
          <w:szCs w:val="24"/>
          <w:lang w:eastAsia="zh-TW"/>
        </w:rPr>
        <w:t>OUTPUT_CNT_1</w:t>
      </w:r>
      <w:r w:rsidR="0067619E">
        <w:rPr>
          <w:rFonts w:hint="eastAsia"/>
          <w:kern w:val="2"/>
          <w:szCs w:val="24"/>
          <w:lang w:eastAsia="zh-TW"/>
        </w:rPr>
        <w:t>服務科</w:t>
      </w:r>
      <w:r w:rsidR="000D72E5" w:rsidRPr="006E7E8E">
        <w:rPr>
          <w:rFonts w:ascii="細明體" w:eastAsia="細明體" w:hAnsi="細明體" w:hint="eastAsia"/>
          <w:lang w:eastAsia="zh-TW"/>
        </w:rPr>
        <w:t>輸出件數、</w:t>
      </w:r>
      <w:r w:rsidR="000D72E5">
        <w:rPr>
          <w:rFonts w:hint="eastAsia"/>
          <w:kern w:val="2"/>
          <w:szCs w:val="24"/>
          <w:lang w:eastAsia="zh-TW"/>
        </w:rPr>
        <w:t xml:space="preserve">ERROR_CNT_1 </w:t>
      </w:r>
      <w:r w:rsidR="0067619E">
        <w:rPr>
          <w:rFonts w:hint="eastAsia"/>
          <w:kern w:val="2"/>
          <w:szCs w:val="24"/>
          <w:lang w:eastAsia="zh-TW"/>
        </w:rPr>
        <w:t>服務科</w:t>
      </w:r>
      <w:r w:rsidR="000D72E5" w:rsidRPr="006E7E8E">
        <w:rPr>
          <w:rFonts w:ascii="細明體" w:eastAsia="細明體" w:hAnsi="細明體" w:hint="eastAsia"/>
          <w:lang w:eastAsia="zh-TW"/>
        </w:rPr>
        <w:t>錯誤件數</w:t>
      </w:r>
    </w:p>
    <w:p w:rsidR="000D72E5" w:rsidRDefault="003F22C7" w:rsidP="000D72E5">
      <w:pPr>
        <w:pStyle w:val="Tabletext"/>
        <w:keepLines w:val="0"/>
        <w:spacing w:after="0" w:line="240" w:lineRule="auto"/>
        <w:ind w:left="1332"/>
        <w:rPr>
          <w:rFonts w:hint="eastAsia"/>
          <w:kern w:val="2"/>
          <w:szCs w:val="24"/>
          <w:lang w:eastAsia="zh-TW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  <w:kern w:val="2"/>
            <w:szCs w:val="24"/>
            <w:lang w:eastAsia="zh-TW"/>
          </w:rPr>
          <w:t>1.1</w:t>
        </w:r>
        <w:r w:rsidR="000D72E5">
          <w:rPr>
            <w:rFonts w:hint="eastAsia"/>
            <w:kern w:val="2"/>
            <w:szCs w:val="24"/>
            <w:lang w:eastAsia="zh-TW"/>
          </w:rPr>
          <w:t>.2</w:t>
        </w:r>
      </w:smartTag>
      <w:r w:rsidR="000D72E5">
        <w:rPr>
          <w:rFonts w:hint="eastAsia"/>
          <w:kern w:val="2"/>
          <w:szCs w:val="24"/>
          <w:lang w:eastAsia="zh-TW"/>
        </w:rPr>
        <w:t xml:space="preserve">  INPUT_CNT_2 </w:t>
      </w:r>
      <w:r w:rsidR="000D72E5">
        <w:rPr>
          <w:rFonts w:hint="eastAsia"/>
          <w:kern w:val="2"/>
          <w:szCs w:val="24"/>
          <w:lang w:eastAsia="zh-TW"/>
        </w:rPr>
        <w:t>專招展業</w:t>
      </w:r>
      <w:r w:rsidR="000D72E5" w:rsidRPr="006E7E8E">
        <w:rPr>
          <w:rFonts w:ascii="細明體" w:eastAsia="細明體" w:hAnsi="細明體" w:hint="eastAsia"/>
          <w:lang w:eastAsia="zh-TW"/>
        </w:rPr>
        <w:t>輸入件數、</w:t>
      </w:r>
      <w:r w:rsidR="000D72E5">
        <w:rPr>
          <w:rFonts w:hint="eastAsia"/>
          <w:kern w:val="2"/>
          <w:szCs w:val="24"/>
          <w:lang w:eastAsia="zh-TW"/>
        </w:rPr>
        <w:t xml:space="preserve">OUTPUT_CNT_2 </w:t>
      </w:r>
      <w:r w:rsidR="000D72E5">
        <w:rPr>
          <w:rFonts w:hint="eastAsia"/>
          <w:kern w:val="2"/>
          <w:szCs w:val="24"/>
          <w:lang w:eastAsia="zh-TW"/>
        </w:rPr>
        <w:t>專招展業</w:t>
      </w:r>
      <w:r w:rsidR="000D72E5" w:rsidRPr="006E7E8E">
        <w:rPr>
          <w:rFonts w:ascii="細明體" w:eastAsia="細明體" w:hAnsi="細明體" w:hint="eastAsia"/>
          <w:lang w:eastAsia="zh-TW"/>
        </w:rPr>
        <w:t>輸出件數、</w:t>
      </w:r>
      <w:r w:rsidR="000D72E5">
        <w:rPr>
          <w:rFonts w:hint="eastAsia"/>
          <w:kern w:val="2"/>
          <w:szCs w:val="24"/>
          <w:lang w:eastAsia="zh-TW"/>
        </w:rPr>
        <w:t xml:space="preserve">ERROR_CNT_2 </w:t>
      </w:r>
      <w:r w:rsidR="000D72E5">
        <w:rPr>
          <w:rFonts w:hint="eastAsia"/>
          <w:kern w:val="2"/>
          <w:szCs w:val="24"/>
          <w:lang w:eastAsia="zh-TW"/>
        </w:rPr>
        <w:t>專</w:t>
      </w:r>
    </w:p>
    <w:p w:rsidR="000D72E5" w:rsidRDefault="000D72E5" w:rsidP="000D72E5">
      <w:pPr>
        <w:pStyle w:val="Tabletext"/>
        <w:keepLines w:val="0"/>
        <w:spacing w:after="0" w:line="240" w:lineRule="auto"/>
        <w:ind w:left="1332"/>
        <w:rPr>
          <w:rFonts w:ascii="細明體" w:eastAsia="細明體" w:hAnsi="細明體" w:hint="eastAsia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      </w:t>
      </w:r>
      <w:r>
        <w:rPr>
          <w:rFonts w:hint="eastAsia"/>
          <w:kern w:val="2"/>
          <w:szCs w:val="24"/>
          <w:lang w:eastAsia="zh-TW"/>
        </w:rPr>
        <w:t>招展業</w:t>
      </w:r>
      <w:r w:rsidRPr="006E7E8E">
        <w:rPr>
          <w:rFonts w:ascii="細明體" w:eastAsia="細明體" w:hAnsi="細明體" w:hint="eastAsia"/>
          <w:lang w:eastAsia="zh-TW"/>
        </w:rPr>
        <w:t>錯誤件數</w:t>
      </w:r>
    </w:p>
    <w:p w:rsidR="006E68FB" w:rsidRDefault="006E68FB" w:rsidP="00FA7DD7">
      <w:pPr>
        <w:pStyle w:val="Tabletext"/>
        <w:keepLines w:val="0"/>
        <w:spacing w:after="0" w:line="240" w:lineRule="auto"/>
        <w:ind w:left="1352"/>
        <w:rPr>
          <w:rFonts w:hint="eastAsia"/>
          <w:kern w:val="2"/>
          <w:szCs w:val="24"/>
          <w:lang w:eastAsia="zh-TW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  <w:kern w:val="2"/>
            <w:szCs w:val="24"/>
            <w:lang w:eastAsia="zh-TW"/>
          </w:rPr>
          <w:t>1.1.3</w:t>
        </w:r>
      </w:smartTag>
      <w:r>
        <w:rPr>
          <w:rFonts w:hint="eastAsia"/>
          <w:kern w:val="2"/>
          <w:szCs w:val="24"/>
          <w:lang w:eastAsia="zh-TW"/>
        </w:rPr>
        <w:t xml:space="preserve">  </w:t>
      </w:r>
      <w:r>
        <w:rPr>
          <w:rFonts w:hint="eastAsia"/>
          <w:kern w:val="2"/>
          <w:szCs w:val="24"/>
          <w:lang w:eastAsia="zh-TW"/>
        </w:rPr>
        <w:t>處理年月：</w:t>
      </w:r>
    </w:p>
    <w:p w:rsidR="006E68FB" w:rsidRPr="0069566E" w:rsidRDefault="006E68FB" w:rsidP="00FA7DD7">
      <w:pPr>
        <w:pStyle w:val="Tabletext"/>
        <w:keepLines w:val="0"/>
        <w:spacing w:after="0" w:line="240" w:lineRule="auto"/>
        <w:ind w:firstLineChars="950" w:firstLine="1900"/>
        <w:rPr>
          <w:rFonts w:ascii="細明體" w:eastAsia="細明體" w:hAnsi="細明體"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SHUTDOWN DATE </w:t>
      </w:r>
      <w:r>
        <w:rPr>
          <w:rFonts w:hint="eastAsia"/>
          <w:kern w:val="2"/>
          <w:szCs w:val="24"/>
          <w:lang w:eastAsia="zh-TW"/>
        </w:rPr>
        <w:t>之同一月</w:t>
      </w:r>
    </w:p>
    <w:p w:rsidR="000D72E5" w:rsidRPr="000D72E5" w:rsidRDefault="006E68FB" w:rsidP="006E68FB">
      <w:pPr>
        <w:pStyle w:val="Tabletext"/>
        <w:keepLines w:val="0"/>
        <w:spacing w:after="0" w:line="240" w:lineRule="auto"/>
        <w:ind w:left="1352"/>
        <w:rPr>
          <w:rFonts w:ascii="細明體" w:eastAsia="細明體" w:hAnsi="細明體" w:hint="eastAsia"/>
          <w:kern w:val="2"/>
          <w:lang w:eastAsia="zh-TW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  <w:kern w:val="2"/>
            <w:szCs w:val="24"/>
            <w:lang w:eastAsia="zh-TW"/>
          </w:rPr>
          <w:t>1.1.4</w:t>
        </w:r>
      </w:smartTag>
      <w:r>
        <w:rPr>
          <w:rFonts w:hint="eastAsia"/>
          <w:kern w:val="2"/>
          <w:szCs w:val="24"/>
          <w:lang w:eastAsia="zh-TW"/>
        </w:rPr>
        <w:t xml:space="preserve">  DELETE DTAAH306 WHERE </w:t>
      </w:r>
      <w:r>
        <w:rPr>
          <w:rFonts w:hint="eastAsia"/>
          <w:kern w:val="2"/>
          <w:szCs w:val="24"/>
          <w:lang w:eastAsia="zh-TW"/>
        </w:rPr>
        <w:t>資料年月</w:t>
      </w:r>
      <w:r>
        <w:rPr>
          <w:rFonts w:hint="eastAsia"/>
          <w:kern w:val="2"/>
          <w:szCs w:val="24"/>
          <w:lang w:eastAsia="zh-TW"/>
        </w:rPr>
        <w:t xml:space="preserve"> =  </w:t>
      </w:r>
      <w:r>
        <w:rPr>
          <w:rFonts w:hint="eastAsia"/>
          <w:kern w:val="2"/>
          <w:szCs w:val="24"/>
          <w:lang w:eastAsia="zh-TW"/>
        </w:rPr>
        <w:t>處理年月</w:t>
      </w:r>
      <w:r w:rsidR="00072131">
        <w:rPr>
          <w:rFonts w:hint="eastAsia"/>
          <w:kern w:val="2"/>
          <w:szCs w:val="24"/>
          <w:lang w:eastAsia="zh-TW"/>
        </w:rPr>
        <w:t xml:space="preserve"> </w:t>
      </w:r>
    </w:p>
    <w:p w:rsidR="00E402BB" w:rsidRPr="0082075E" w:rsidRDefault="00E402BB" w:rsidP="00670598">
      <w:pPr>
        <w:pStyle w:val="Tabletext"/>
        <w:keepLines w:val="0"/>
        <w:numPr>
          <w:ilvl w:val="1"/>
          <w:numId w:val="29"/>
        </w:numPr>
        <w:tabs>
          <w:tab w:val="clear" w:pos="992"/>
          <w:tab w:val="num" w:pos="1047"/>
        </w:tabs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讀取</w:t>
      </w:r>
      <w:r w:rsidR="00852566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3F22C7">
        <w:rPr>
          <w:rFonts w:ascii="細明體" w:eastAsia="細明體" w:hAnsi="細明體" w:hint="eastAsia"/>
          <w:kern w:val="2"/>
          <w:lang w:eastAsia="zh-TW"/>
        </w:rPr>
        <w:t>DTAAH305</w:t>
      </w:r>
    </w:p>
    <w:p w:rsidR="00E402BB" w:rsidRDefault="004647DB" w:rsidP="00670598">
      <w:pPr>
        <w:pStyle w:val="Tabletext"/>
        <w:keepLines w:val="0"/>
        <w:numPr>
          <w:ilvl w:val="2"/>
          <w:numId w:val="29"/>
        </w:numPr>
        <w:tabs>
          <w:tab w:val="clear" w:pos="1418"/>
          <w:tab w:val="num" w:pos="1473"/>
        </w:tabs>
        <w:spacing w:after="0" w:line="240" w:lineRule="auto"/>
        <w:ind w:leftChars="377" w:left="1472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ORDER BY</w:t>
      </w:r>
      <w:r w:rsidR="00D878E3">
        <w:rPr>
          <w:rFonts w:ascii="細明體" w:eastAsia="細明體" w:hAnsi="細明體" w:hint="eastAsia"/>
          <w:kern w:val="2"/>
          <w:lang w:eastAsia="zh-TW"/>
        </w:rPr>
        <w:t>行政中心,服務中心</w:t>
      </w:r>
    </w:p>
    <w:p w:rsidR="000D72E5" w:rsidRDefault="000D72E5" w:rsidP="000D72E5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FOUND</w:t>
      </w:r>
      <w:r>
        <w:rPr>
          <w:rFonts w:hint="eastAsia"/>
          <w:kern w:val="2"/>
          <w:szCs w:val="24"/>
          <w:lang w:eastAsia="zh-TW"/>
        </w:rPr>
        <w:t>：</w:t>
      </w:r>
      <w:r>
        <w:rPr>
          <w:rFonts w:hint="eastAsia"/>
          <w:kern w:val="2"/>
          <w:szCs w:val="24"/>
          <w:lang w:eastAsia="zh-TW"/>
        </w:rPr>
        <w:t xml:space="preserve">INPUT_CNT_1 = </w:t>
      </w:r>
      <w:r w:rsidR="007B3A26">
        <w:rPr>
          <w:rFonts w:ascii="細明體" w:eastAsia="細明體" w:hAnsi="細明體" w:hint="eastAsia"/>
          <w:kern w:val="2"/>
          <w:lang w:eastAsia="zh-TW"/>
        </w:rPr>
        <w:t>DTAAH30</w:t>
      </w:r>
      <w:r w:rsidR="003F22C7">
        <w:rPr>
          <w:rFonts w:ascii="細明體" w:eastAsia="細明體" w:hAnsi="細明體" w:hint="eastAsia"/>
          <w:kern w:val="2"/>
          <w:lang w:eastAsia="zh-TW"/>
        </w:rPr>
        <w:t>5</w:t>
      </w:r>
      <w:r>
        <w:rPr>
          <w:rFonts w:hint="eastAsia"/>
          <w:kern w:val="2"/>
          <w:szCs w:val="24"/>
          <w:lang w:eastAsia="zh-TW"/>
        </w:rPr>
        <w:t>件數</w:t>
      </w:r>
    </w:p>
    <w:p w:rsidR="000D72E5" w:rsidRPr="000D72E5" w:rsidRDefault="000D72E5" w:rsidP="000D72E5">
      <w:pPr>
        <w:pStyle w:val="Tabletext"/>
        <w:keepLines w:val="0"/>
        <w:spacing w:after="0" w:line="240" w:lineRule="auto"/>
        <w:ind w:left="851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      ELSE</w:t>
      </w:r>
      <w:r>
        <w:rPr>
          <w:rFonts w:hint="eastAsia"/>
          <w:kern w:val="2"/>
          <w:szCs w:val="24"/>
          <w:lang w:eastAsia="zh-TW"/>
        </w:rPr>
        <w:t>：結束程式</w:t>
      </w:r>
      <w:r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F92C71" w:rsidRDefault="003812FC" w:rsidP="00670598">
      <w:pPr>
        <w:pStyle w:val="Tabletext"/>
        <w:keepLines w:val="0"/>
        <w:numPr>
          <w:ilvl w:val="1"/>
          <w:numId w:val="29"/>
        </w:numPr>
        <w:tabs>
          <w:tab w:val="clear" w:pos="992"/>
          <w:tab w:val="num" w:pos="1157"/>
        </w:tabs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3812FC">
        <w:rPr>
          <w:rFonts w:ascii="細明體" w:eastAsia="細明體" w:hAnsi="細明體" w:hint="eastAsia"/>
          <w:color w:val="FF0000"/>
          <w:kern w:val="2"/>
          <w:lang w:eastAsia="zh-TW"/>
        </w:rPr>
        <w:t>依行政中心做統計</w:t>
      </w:r>
      <w:r>
        <w:rPr>
          <w:rFonts w:ascii="細明體" w:eastAsia="細明體" w:hAnsi="細明體" w:hint="eastAsia"/>
          <w:kern w:val="2"/>
          <w:lang w:eastAsia="zh-TW"/>
        </w:rPr>
        <w:t>：</w:t>
      </w:r>
      <w:r w:rsidR="00670598">
        <w:rPr>
          <w:rFonts w:ascii="細明體" w:eastAsia="細明體" w:hAnsi="細明體" w:hint="eastAsia"/>
          <w:kern w:val="2"/>
          <w:lang w:eastAsia="zh-TW"/>
        </w:rPr>
        <w:t>依照讀取</w:t>
      </w:r>
      <w:r>
        <w:rPr>
          <w:rFonts w:ascii="細明體" w:eastAsia="細明體" w:hAnsi="細明體" w:hint="eastAsia"/>
          <w:kern w:val="2"/>
          <w:lang w:eastAsia="zh-TW"/>
        </w:rPr>
        <w:t xml:space="preserve">STEP2 </w:t>
      </w:r>
      <w:r w:rsidR="003F22C7">
        <w:rPr>
          <w:rFonts w:ascii="細明體" w:eastAsia="細明體" w:hAnsi="細明體" w:hint="eastAsia"/>
          <w:kern w:val="2"/>
          <w:lang w:eastAsia="zh-TW"/>
        </w:rPr>
        <w:t>DTAAH305</w:t>
      </w:r>
      <w:r w:rsidR="00670598">
        <w:rPr>
          <w:rFonts w:ascii="細明體" w:eastAsia="細明體" w:hAnsi="細明體" w:hint="eastAsia"/>
          <w:kern w:val="2"/>
          <w:lang w:eastAsia="zh-TW"/>
        </w:rPr>
        <w:t>的資料，</w:t>
      </w:r>
      <w:r w:rsidR="00D36A0B">
        <w:rPr>
          <w:rFonts w:ascii="細明體" w:eastAsia="細明體" w:hAnsi="細明體" w:hint="eastAsia"/>
          <w:kern w:val="2"/>
          <w:lang w:eastAsia="zh-TW"/>
        </w:rPr>
        <w:t>處理該筆資料</w:t>
      </w:r>
      <w:r w:rsidR="007C7F5F">
        <w:rPr>
          <w:rFonts w:ascii="細明體" w:eastAsia="細明體" w:hAnsi="細明體" w:hint="eastAsia"/>
          <w:kern w:val="2"/>
          <w:lang w:eastAsia="zh-TW"/>
        </w:rPr>
        <w:t>加總作業</w:t>
      </w:r>
    </w:p>
    <w:p w:rsidR="00C020DC" w:rsidRPr="00AA3BEC" w:rsidRDefault="00164B67" w:rsidP="0003310E">
      <w:pPr>
        <w:pStyle w:val="Tabletext"/>
        <w:keepLines w:val="0"/>
        <w:numPr>
          <w:ilvl w:val="1"/>
          <w:numId w:val="4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STEP 3.3、STEP 3.4</w:t>
      </w:r>
      <w:r w:rsidR="00C020DC" w:rsidRPr="00AA3BEC">
        <w:rPr>
          <w:rFonts w:ascii="細明體" w:eastAsia="細明體" w:hAnsi="細明體" w:hint="eastAsia"/>
          <w:kern w:val="2"/>
          <w:lang w:eastAsia="zh-TW"/>
        </w:rPr>
        <w:t>當$服務中心不同時，則Level Break</w:t>
      </w:r>
    </w:p>
    <w:p w:rsidR="00670598" w:rsidRDefault="006A6931" w:rsidP="0003310E">
      <w:pPr>
        <w:pStyle w:val="Tabletext"/>
        <w:keepLines w:val="0"/>
        <w:numPr>
          <w:ilvl w:val="2"/>
          <w:numId w:val="4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$申請件數= $申請件數+ 1</w:t>
      </w:r>
    </w:p>
    <w:p w:rsidR="00800FDA" w:rsidRDefault="00670598" w:rsidP="0003310E">
      <w:pPr>
        <w:pStyle w:val="Tabletext"/>
        <w:keepLines w:val="0"/>
        <w:numPr>
          <w:ilvl w:val="2"/>
          <w:numId w:val="4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800FDA">
        <w:rPr>
          <w:rFonts w:ascii="細明體" w:eastAsia="細明體" w:hAnsi="細明體" w:hint="eastAsia"/>
          <w:kern w:val="2"/>
          <w:lang w:eastAsia="zh-TW"/>
        </w:rPr>
        <w:t>$服務中心名稱 = DivData.getUnit($服務中心)</w:t>
      </w:r>
      <w:r w:rsidR="00800FDA" w:rsidRPr="00E34A5D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800FDA">
        <w:rPr>
          <w:rFonts w:ascii="細明體" w:eastAsia="細明體" w:hAnsi="細明體" w:hint="eastAsia"/>
          <w:kern w:val="2"/>
          <w:lang w:eastAsia="zh-TW"/>
        </w:rPr>
        <w:t>，取得有誤時，則設定：</w:t>
      </w:r>
    </w:p>
    <w:p w:rsidR="00800FDA" w:rsidRDefault="001C471E" w:rsidP="0003310E">
      <w:pPr>
        <w:pStyle w:val="Tabletext"/>
        <w:keepLines w:val="0"/>
        <w:numPr>
          <w:ilvl w:val="3"/>
          <w:numId w:val="4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則</w:t>
      </w:r>
      <w:r>
        <w:rPr>
          <w:rFonts w:hint="eastAsia"/>
          <w:kern w:val="2"/>
          <w:szCs w:val="24"/>
          <w:lang w:eastAsia="zh-TW"/>
        </w:rPr>
        <w:t>執行錯誤處理</w:t>
      </w:r>
      <w:r>
        <w:rPr>
          <w:rFonts w:hint="eastAsia"/>
          <w:kern w:val="2"/>
          <w:szCs w:val="24"/>
          <w:lang w:eastAsia="zh-TW"/>
        </w:rPr>
        <w:t>B</w:t>
      </w:r>
    </w:p>
    <w:p w:rsidR="003812FC" w:rsidRDefault="001C471E" w:rsidP="0003310E">
      <w:pPr>
        <w:pStyle w:val="Tabletext"/>
        <w:keepLines w:val="0"/>
        <w:numPr>
          <w:ilvl w:val="3"/>
          <w:numId w:val="4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>ERROR_CNT_1++</w:t>
      </w:r>
      <w:r>
        <w:rPr>
          <w:rFonts w:ascii="細明體" w:eastAsia="細明體" w:hAnsi="細明體" w:hint="eastAsia"/>
          <w:kern w:val="2"/>
          <w:lang w:eastAsia="zh-TW"/>
        </w:rPr>
        <w:t>，繼續處理下一筆</w:t>
      </w:r>
    </w:p>
    <w:p w:rsidR="001C471E" w:rsidRDefault="006A6931" w:rsidP="0003310E">
      <w:pPr>
        <w:pStyle w:val="Tabletext"/>
        <w:keepLines w:val="0"/>
        <w:numPr>
          <w:ilvl w:val="2"/>
          <w:numId w:val="4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36A0B">
        <w:rPr>
          <w:rFonts w:ascii="細明體" w:eastAsia="細明體" w:hAnsi="細明體" w:hint="eastAsia"/>
          <w:kern w:val="2"/>
          <w:lang w:eastAsia="zh-TW"/>
        </w:rPr>
        <w:t>INSERT</w:t>
      </w:r>
      <w:r>
        <w:rPr>
          <w:rFonts w:ascii="細明體" w:eastAsia="細明體" w:hAnsi="細明體" w:hint="eastAsia"/>
          <w:kern w:val="2"/>
          <w:lang w:eastAsia="zh-TW"/>
        </w:rPr>
        <w:t xml:space="preserve"> 至 </w:t>
      </w:r>
      <w:r w:rsidR="003F22C7">
        <w:rPr>
          <w:rFonts w:ascii="細明體" w:eastAsia="細明體" w:hAnsi="細明體" w:hint="eastAsia"/>
          <w:kern w:val="2"/>
          <w:lang w:eastAsia="zh-TW"/>
        </w:rPr>
        <w:t>DTAAH306</w:t>
      </w:r>
      <w:r>
        <w:rPr>
          <w:rFonts w:ascii="細明體" w:eastAsia="細明體" w:hAnsi="細明體" w:hint="eastAsia"/>
          <w:kern w:val="2"/>
          <w:lang w:eastAsia="zh-TW"/>
        </w:rPr>
        <w:t>同 FORMAT</w:t>
      </w:r>
      <w:r w:rsidR="008C54AC">
        <w:rPr>
          <w:rFonts w:ascii="細明體" w:eastAsia="細明體" w:hAnsi="細明體" w:hint="eastAsia"/>
          <w:kern w:val="2"/>
          <w:lang w:eastAsia="zh-TW"/>
        </w:rPr>
        <w:t>(A)</w:t>
      </w:r>
      <w:r>
        <w:rPr>
          <w:rFonts w:ascii="細明體" w:eastAsia="細明體" w:hAnsi="細明體" w:hint="eastAsia"/>
          <w:kern w:val="2"/>
          <w:lang w:eastAsia="zh-TW"/>
        </w:rPr>
        <w:t>_服務中心</w:t>
      </w:r>
      <w:r w:rsidR="001C471E">
        <w:rPr>
          <w:rFonts w:ascii="細明體" w:eastAsia="細明體" w:hAnsi="細明體" w:hint="eastAsia"/>
          <w:kern w:val="2"/>
          <w:lang w:eastAsia="zh-TW"/>
        </w:rPr>
        <w:t>：</w:t>
      </w:r>
    </w:p>
    <w:p w:rsidR="006A6931" w:rsidRDefault="001C471E" w:rsidP="0003310E">
      <w:pPr>
        <w:pStyle w:val="Tabletext"/>
        <w:keepLines w:val="0"/>
        <w:numPr>
          <w:ilvl w:val="3"/>
          <w:numId w:val="4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若INSERT成功，</w:t>
      </w:r>
      <w:r>
        <w:rPr>
          <w:rFonts w:hint="eastAsia"/>
          <w:kern w:val="2"/>
          <w:szCs w:val="24"/>
          <w:lang w:eastAsia="zh-TW"/>
        </w:rPr>
        <w:t>OUTPUT_CNT_1++</w:t>
      </w:r>
    </w:p>
    <w:p w:rsidR="001C471E" w:rsidRDefault="001C471E" w:rsidP="0003310E">
      <w:pPr>
        <w:pStyle w:val="Tabletext"/>
        <w:keepLines w:val="0"/>
        <w:numPr>
          <w:ilvl w:val="3"/>
          <w:numId w:val="4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若INSERT失敗，則</w:t>
      </w:r>
      <w:r>
        <w:rPr>
          <w:rFonts w:hint="eastAsia"/>
          <w:kern w:val="2"/>
          <w:szCs w:val="24"/>
          <w:lang w:eastAsia="zh-TW"/>
        </w:rPr>
        <w:t>執行錯誤處理</w:t>
      </w:r>
      <w:r>
        <w:rPr>
          <w:rFonts w:hint="eastAsia"/>
          <w:kern w:val="2"/>
          <w:szCs w:val="24"/>
          <w:lang w:eastAsia="zh-TW"/>
        </w:rPr>
        <w:t>F</w:t>
      </w:r>
      <w:r>
        <w:rPr>
          <w:rFonts w:ascii="細明體" w:eastAsia="細明體" w:hAnsi="細明體" w:hint="eastAsia"/>
          <w:kern w:val="2"/>
          <w:lang w:eastAsia="zh-TW"/>
        </w:rPr>
        <w:t>，</w:t>
      </w:r>
      <w:r>
        <w:rPr>
          <w:rFonts w:hint="eastAsia"/>
          <w:kern w:val="2"/>
          <w:szCs w:val="24"/>
          <w:lang w:eastAsia="zh-TW"/>
        </w:rPr>
        <w:t>ERROR_CNT_1++</w:t>
      </w:r>
      <w:r>
        <w:rPr>
          <w:rFonts w:ascii="細明體" w:eastAsia="細明體" w:hAnsi="細明體" w:hint="eastAsia"/>
          <w:kern w:val="2"/>
          <w:lang w:eastAsia="zh-TW"/>
        </w:rPr>
        <w:t>，繼續處理下一筆</w:t>
      </w:r>
    </w:p>
    <w:p w:rsidR="006A6931" w:rsidRDefault="006A6931" w:rsidP="0003310E">
      <w:pPr>
        <w:pStyle w:val="Tabletext"/>
        <w:keepLines w:val="0"/>
        <w:numPr>
          <w:ilvl w:val="2"/>
          <w:numId w:val="4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</w:t>
      </w:r>
      <w:r w:rsidR="00765124">
        <w:rPr>
          <w:rFonts w:ascii="細明體" w:eastAsia="細明體" w:hAnsi="細明體" w:hint="eastAsia"/>
          <w:kern w:val="2"/>
          <w:lang w:eastAsia="zh-TW"/>
        </w:rPr>
        <w:t>服務中心</w:t>
      </w:r>
      <w:r>
        <w:rPr>
          <w:rFonts w:ascii="細明體" w:eastAsia="細明體" w:hAnsi="細明體" w:hint="eastAsia"/>
          <w:kern w:val="2"/>
          <w:lang w:eastAsia="zh-TW"/>
        </w:rPr>
        <w:t>之 $申請</w:t>
      </w:r>
      <w:r w:rsidRPr="007C7F5F">
        <w:rPr>
          <w:rFonts w:ascii="細明體" w:eastAsia="細明體" w:hAnsi="細明體" w:hint="eastAsia"/>
          <w:kern w:val="2"/>
          <w:lang w:eastAsia="zh-TW"/>
        </w:rPr>
        <w:t>件數</w:t>
      </w:r>
      <w:r w:rsidR="00A50B4D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歸零，重新再計算</w:t>
      </w:r>
    </w:p>
    <w:p w:rsidR="00C020DC" w:rsidRDefault="00C020DC" w:rsidP="0003310E">
      <w:pPr>
        <w:pStyle w:val="Tabletext"/>
        <w:keepLines w:val="0"/>
        <w:numPr>
          <w:ilvl w:val="1"/>
          <w:numId w:val="4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當$</w:t>
      </w:r>
      <w:r w:rsidR="0067619E">
        <w:rPr>
          <w:rFonts w:ascii="細明體" w:eastAsia="細明體" w:hAnsi="細明體" w:hint="eastAsia"/>
          <w:kern w:val="2"/>
          <w:lang w:eastAsia="zh-TW"/>
        </w:rPr>
        <w:t>服務科</w:t>
      </w:r>
      <w:r>
        <w:rPr>
          <w:rFonts w:ascii="細明體" w:eastAsia="細明體" w:hAnsi="細明體" w:hint="eastAsia"/>
          <w:kern w:val="2"/>
          <w:lang w:eastAsia="zh-TW"/>
        </w:rPr>
        <w:t>不同時，則Level Break</w:t>
      </w:r>
    </w:p>
    <w:p w:rsidR="006A6931" w:rsidRDefault="006A6931" w:rsidP="0003310E">
      <w:pPr>
        <w:pStyle w:val="Tabletext"/>
        <w:keepLines w:val="0"/>
        <w:numPr>
          <w:ilvl w:val="2"/>
          <w:numId w:val="4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$申請件數= $申請件數+ 1</w:t>
      </w:r>
    </w:p>
    <w:p w:rsidR="00800FDA" w:rsidRDefault="00800FDA" w:rsidP="0003310E">
      <w:pPr>
        <w:pStyle w:val="Tabletext"/>
        <w:keepLines w:val="0"/>
        <w:numPr>
          <w:ilvl w:val="2"/>
          <w:numId w:val="4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$行政中心名稱 = DivData.getUnit($行政中心)</w:t>
      </w:r>
      <w:r w:rsidRPr="00E34A5D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，取得有誤時，則設定：</w:t>
      </w:r>
    </w:p>
    <w:p w:rsidR="00800FDA" w:rsidRDefault="001C471E" w:rsidP="0003310E">
      <w:pPr>
        <w:pStyle w:val="Tabletext"/>
        <w:keepLines w:val="0"/>
        <w:numPr>
          <w:ilvl w:val="3"/>
          <w:numId w:val="4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則</w:t>
      </w:r>
      <w:r>
        <w:rPr>
          <w:rFonts w:hint="eastAsia"/>
          <w:kern w:val="2"/>
          <w:szCs w:val="24"/>
          <w:lang w:eastAsia="zh-TW"/>
        </w:rPr>
        <w:t>執行錯誤處理</w:t>
      </w:r>
      <w:r>
        <w:rPr>
          <w:rFonts w:hint="eastAsia"/>
          <w:kern w:val="2"/>
          <w:szCs w:val="24"/>
          <w:lang w:eastAsia="zh-TW"/>
        </w:rPr>
        <w:t>C</w:t>
      </w:r>
    </w:p>
    <w:p w:rsidR="00800FDA" w:rsidRDefault="001C471E" w:rsidP="0003310E">
      <w:pPr>
        <w:pStyle w:val="Tabletext"/>
        <w:keepLines w:val="0"/>
        <w:numPr>
          <w:ilvl w:val="3"/>
          <w:numId w:val="4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>ERROR_CNT_1++</w:t>
      </w:r>
      <w:r>
        <w:rPr>
          <w:rFonts w:ascii="細明體" w:eastAsia="細明體" w:hAnsi="細明體" w:hint="eastAsia"/>
          <w:kern w:val="2"/>
          <w:lang w:eastAsia="zh-TW"/>
        </w:rPr>
        <w:t>，繼續處理下一筆</w:t>
      </w:r>
    </w:p>
    <w:p w:rsidR="001C471E" w:rsidRDefault="006A6931" w:rsidP="0003310E">
      <w:pPr>
        <w:pStyle w:val="Tabletext"/>
        <w:keepLines w:val="0"/>
        <w:numPr>
          <w:ilvl w:val="2"/>
          <w:numId w:val="4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36A0B">
        <w:rPr>
          <w:rFonts w:ascii="細明體" w:eastAsia="細明體" w:hAnsi="細明體" w:hint="eastAsia"/>
          <w:kern w:val="2"/>
          <w:lang w:eastAsia="zh-TW"/>
        </w:rPr>
        <w:t>INSERT</w:t>
      </w:r>
      <w:r>
        <w:rPr>
          <w:rFonts w:ascii="細明體" w:eastAsia="細明體" w:hAnsi="細明體" w:hint="eastAsia"/>
          <w:kern w:val="2"/>
          <w:lang w:eastAsia="zh-TW"/>
        </w:rPr>
        <w:t xml:space="preserve"> 至 </w:t>
      </w:r>
      <w:r w:rsidR="003F22C7">
        <w:rPr>
          <w:rFonts w:ascii="細明體" w:eastAsia="細明體" w:hAnsi="細明體" w:hint="eastAsia"/>
          <w:kern w:val="2"/>
          <w:lang w:eastAsia="zh-TW"/>
        </w:rPr>
        <w:t>DTAAH306</w:t>
      </w:r>
      <w:r>
        <w:rPr>
          <w:rFonts w:ascii="細明體" w:eastAsia="細明體" w:hAnsi="細明體" w:hint="eastAsia"/>
          <w:kern w:val="2"/>
          <w:lang w:eastAsia="zh-TW"/>
        </w:rPr>
        <w:t>同 FORMAT</w:t>
      </w:r>
      <w:r w:rsidR="008C54AC">
        <w:rPr>
          <w:rFonts w:ascii="細明體" w:eastAsia="細明體" w:hAnsi="細明體" w:hint="eastAsia"/>
          <w:kern w:val="2"/>
          <w:lang w:eastAsia="zh-TW"/>
        </w:rPr>
        <w:t>(A)</w:t>
      </w:r>
      <w:r>
        <w:rPr>
          <w:rFonts w:ascii="細明體" w:eastAsia="細明體" w:hAnsi="細明體" w:hint="eastAsia"/>
          <w:kern w:val="2"/>
          <w:lang w:eastAsia="zh-TW"/>
        </w:rPr>
        <w:t>_行政中心</w:t>
      </w:r>
      <w:r w:rsidR="001C471E">
        <w:rPr>
          <w:rFonts w:ascii="細明體" w:eastAsia="細明體" w:hAnsi="細明體" w:hint="eastAsia"/>
          <w:kern w:val="2"/>
          <w:lang w:eastAsia="zh-TW"/>
        </w:rPr>
        <w:t>：</w:t>
      </w:r>
    </w:p>
    <w:p w:rsidR="00161116" w:rsidRDefault="001C471E" w:rsidP="0003310E">
      <w:pPr>
        <w:pStyle w:val="Tabletext"/>
        <w:keepLines w:val="0"/>
        <w:numPr>
          <w:ilvl w:val="3"/>
          <w:numId w:val="45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若INSERT成功，</w:t>
      </w:r>
      <w:r>
        <w:rPr>
          <w:rFonts w:hint="eastAsia"/>
          <w:kern w:val="2"/>
          <w:szCs w:val="24"/>
          <w:lang w:eastAsia="zh-TW"/>
        </w:rPr>
        <w:t>OUTPUT_CNT_1++</w:t>
      </w:r>
    </w:p>
    <w:p w:rsidR="001C471E" w:rsidRPr="00161116" w:rsidRDefault="001C471E" w:rsidP="0003310E">
      <w:pPr>
        <w:pStyle w:val="Tabletext"/>
        <w:keepLines w:val="0"/>
        <w:numPr>
          <w:ilvl w:val="3"/>
          <w:numId w:val="45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若INSERT失敗，則</w:t>
      </w:r>
      <w:r>
        <w:rPr>
          <w:rFonts w:hint="eastAsia"/>
          <w:kern w:val="2"/>
          <w:szCs w:val="24"/>
          <w:lang w:eastAsia="zh-TW"/>
        </w:rPr>
        <w:t>執行錯誤處理</w:t>
      </w:r>
      <w:r>
        <w:rPr>
          <w:rFonts w:hint="eastAsia"/>
          <w:kern w:val="2"/>
          <w:szCs w:val="24"/>
          <w:lang w:eastAsia="zh-TW"/>
        </w:rPr>
        <w:t>F</w:t>
      </w:r>
      <w:r>
        <w:rPr>
          <w:rFonts w:ascii="細明體" w:eastAsia="細明體" w:hAnsi="細明體" w:hint="eastAsia"/>
          <w:kern w:val="2"/>
          <w:lang w:eastAsia="zh-TW"/>
        </w:rPr>
        <w:t>，</w:t>
      </w:r>
      <w:r>
        <w:rPr>
          <w:rFonts w:hint="eastAsia"/>
          <w:kern w:val="2"/>
          <w:szCs w:val="24"/>
          <w:lang w:eastAsia="zh-TW"/>
        </w:rPr>
        <w:t>ERROR_CNT_1++</w:t>
      </w:r>
      <w:r>
        <w:rPr>
          <w:rFonts w:ascii="細明體" w:eastAsia="細明體" w:hAnsi="細明體" w:hint="eastAsia"/>
          <w:kern w:val="2"/>
          <w:lang w:eastAsia="zh-TW"/>
        </w:rPr>
        <w:t>，繼續處理下一筆</w:t>
      </w:r>
    </w:p>
    <w:p w:rsidR="006A6931" w:rsidRDefault="006A6931" w:rsidP="0003310E">
      <w:pPr>
        <w:pStyle w:val="Tabletext"/>
        <w:keepLines w:val="0"/>
        <w:numPr>
          <w:ilvl w:val="2"/>
          <w:numId w:val="4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</w:t>
      </w:r>
      <w:r w:rsidR="00765124">
        <w:rPr>
          <w:rFonts w:ascii="細明體" w:eastAsia="細明體" w:hAnsi="細明體" w:hint="eastAsia"/>
          <w:kern w:val="2"/>
          <w:lang w:eastAsia="zh-TW"/>
        </w:rPr>
        <w:t>行政中心</w:t>
      </w:r>
      <w:r>
        <w:rPr>
          <w:rFonts w:ascii="細明體" w:eastAsia="細明體" w:hAnsi="細明體" w:hint="eastAsia"/>
          <w:kern w:val="2"/>
          <w:lang w:eastAsia="zh-TW"/>
        </w:rPr>
        <w:t>之 $申請</w:t>
      </w:r>
      <w:r w:rsidRPr="007C7F5F">
        <w:rPr>
          <w:rFonts w:ascii="細明體" w:eastAsia="細明體" w:hAnsi="細明體" w:hint="eastAsia"/>
          <w:kern w:val="2"/>
          <w:lang w:eastAsia="zh-TW"/>
        </w:rPr>
        <w:t>件數</w:t>
      </w:r>
      <w:r w:rsidR="00A50B4D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歸零，重新再計算</w:t>
      </w:r>
    </w:p>
    <w:p w:rsidR="00F542FA" w:rsidRPr="00E50CC5" w:rsidRDefault="00F542FA" w:rsidP="000D72E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F542FA" w:rsidRDefault="000D72E5" w:rsidP="003812FC">
      <w:pPr>
        <w:pStyle w:val="Tabletext"/>
        <w:keepLines w:val="0"/>
        <w:numPr>
          <w:ilvl w:val="1"/>
          <w:numId w:val="29"/>
        </w:numPr>
        <w:tabs>
          <w:tab w:val="clear" w:pos="992"/>
          <w:tab w:val="num" w:pos="1157"/>
        </w:tabs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讀取</w:t>
      </w:r>
      <w:r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3F22C7">
        <w:rPr>
          <w:rFonts w:ascii="細明體" w:eastAsia="細明體" w:hAnsi="細明體" w:hint="eastAsia"/>
          <w:kern w:val="2"/>
          <w:lang w:eastAsia="zh-TW"/>
        </w:rPr>
        <w:t>DTAAH305</w:t>
      </w:r>
    </w:p>
    <w:p w:rsidR="000D72E5" w:rsidRDefault="000D72E5" w:rsidP="001C471E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ORDER BY</w:t>
      </w:r>
      <w:r w:rsidR="00E50CC5">
        <w:rPr>
          <w:rFonts w:ascii="細明體" w:eastAsia="細明體" w:hAnsi="細明體" w:hint="eastAsia"/>
          <w:color w:val="FF0000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業務單位代號,區部單位代號,單位代號</w:t>
      </w:r>
    </w:p>
    <w:p w:rsidR="001C471E" w:rsidRDefault="001C471E" w:rsidP="001C471E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FOUND</w:t>
      </w:r>
      <w:r>
        <w:rPr>
          <w:rFonts w:hint="eastAsia"/>
          <w:kern w:val="2"/>
          <w:szCs w:val="24"/>
          <w:lang w:eastAsia="zh-TW"/>
        </w:rPr>
        <w:t>：</w:t>
      </w:r>
      <w:r>
        <w:rPr>
          <w:rFonts w:hint="eastAsia"/>
          <w:kern w:val="2"/>
          <w:szCs w:val="24"/>
          <w:lang w:eastAsia="zh-TW"/>
        </w:rPr>
        <w:t xml:space="preserve">INPUT_CNT_2 = </w:t>
      </w:r>
      <w:r w:rsidR="007B3A26">
        <w:rPr>
          <w:rFonts w:ascii="細明體" w:eastAsia="細明體" w:hAnsi="細明體" w:hint="eastAsia"/>
          <w:kern w:val="2"/>
          <w:lang w:eastAsia="zh-TW"/>
        </w:rPr>
        <w:t>DTAAH30</w:t>
      </w:r>
      <w:r w:rsidR="003F22C7">
        <w:rPr>
          <w:rFonts w:ascii="細明體" w:eastAsia="細明體" w:hAnsi="細明體" w:hint="eastAsia"/>
          <w:kern w:val="2"/>
          <w:lang w:eastAsia="zh-TW"/>
        </w:rPr>
        <w:t>5</w:t>
      </w:r>
      <w:r>
        <w:rPr>
          <w:rFonts w:hint="eastAsia"/>
          <w:kern w:val="2"/>
          <w:szCs w:val="24"/>
          <w:lang w:eastAsia="zh-TW"/>
        </w:rPr>
        <w:t>件數</w:t>
      </w:r>
    </w:p>
    <w:p w:rsidR="001C471E" w:rsidRPr="00F542FA" w:rsidRDefault="001C471E" w:rsidP="001C471E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lastRenderedPageBreak/>
        <w:t xml:space="preserve">              ELSE</w:t>
      </w:r>
      <w:r>
        <w:rPr>
          <w:rFonts w:hint="eastAsia"/>
          <w:kern w:val="2"/>
          <w:szCs w:val="24"/>
          <w:lang w:eastAsia="zh-TW"/>
        </w:rPr>
        <w:t>：結束程式</w:t>
      </w:r>
    </w:p>
    <w:p w:rsidR="003812FC" w:rsidRDefault="003812FC" w:rsidP="003812FC">
      <w:pPr>
        <w:pStyle w:val="Tabletext"/>
        <w:keepLines w:val="0"/>
        <w:numPr>
          <w:ilvl w:val="1"/>
          <w:numId w:val="29"/>
        </w:numPr>
        <w:tabs>
          <w:tab w:val="clear" w:pos="992"/>
          <w:tab w:val="num" w:pos="1157"/>
        </w:tabs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3812FC">
        <w:rPr>
          <w:rFonts w:ascii="細明體" w:eastAsia="細明體" w:hAnsi="細明體" w:hint="eastAsia"/>
          <w:color w:val="FF0000"/>
          <w:kern w:val="2"/>
          <w:lang w:eastAsia="zh-TW"/>
        </w:rPr>
        <w:t>依</w:t>
      </w:r>
      <w:r>
        <w:rPr>
          <w:rFonts w:ascii="細明體" w:eastAsia="細明體" w:hAnsi="細明體" w:hint="eastAsia"/>
          <w:color w:val="FF0000"/>
          <w:kern w:val="2"/>
          <w:lang w:eastAsia="zh-TW"/>
        </w:rPr>
        <w:t>專招展業</w:t>
      </w:r>
      <w:r w:rsidRPr="003812FC">
        <w:rPr>
          <w:rFonts w:ascii="細明體" w:eastAsia="細明體" w:hAnsi="細明體" w:hint="eastAsia"/>
          <w:color w:val="FF0000"/>
          <w:kern w:val="2"/>
          <w:lang w:eastAsia="zh-TW"/>
        </w:rPr>
        <w:t>做統計</w:t>
      </w:r>
      <w:r>
        <w:rPr>
          <w:rFonts w:ascii="細明體" w:eastAsia="細明體" w:hAnsi="細明體" w:hint="eastAsia"/>
          <w:kern w:val="2"/>
          <w:lang w:eastAsia="zh-TW"/>
        </w:rPr>
        <w:t>：依照讀取</w:t>
      </w:r>
      <w:r w:rsidR="000D72E5">
        <w:rPr>
          <w:rFonts w:ascii="細明體" w:eastAsia="細明體" w:hAnsi="細明體" w:hint="eastAsia"/>
          <w:kern w:val="2"/>
          <w:lang w:eastAsia="zh-TW"/>
        </w:rPr>
        <w:t>STEP4</w:t>
      </w:r>
      <w:r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3F22C7">
        <w:rPr>
          <w:rFonts w:ascii="細明體" w:eastAsia="細明體" w:hAnsi="細明體" w:hint="eastAsia"/>
          <w:kern w:val="2"/>
          <w:lang w:eastAsia="zh-TW"/>
        </w:rPr>
        <w:t>DTAAH305</w:t>
      </w:r>
      <w:r>
        <w:rPr>
          <w:rFonts w:ascii="細明體" w:eastAsia="細明體" w:hAnsi="細明體" w:hint="eastAsia"/>
          <w:kern w:val="2"/>
          <w:lang w:eastAsia="zh-TW"/>
        </w:rPr>
        <w:t>的資料，處理該筆資料加總作業</w:t>
      </w:r>
    </w:p>
    <w:p w:rsidR="00164B67" w:rsidRPr="0029219E" w:rsidRDefault="0029219E" w:rsidP="00164B67">
      <w:pPr>
        <w:pStyle w:val="Tabletext"/>
        <w:keepLines w:val="0"/>
        <w:numPr>
          <w:ilvl w:val="2"/>
          <w:numId w:val="29"/>
        </w:numPr>
        <w:tabs>
          <w:tab w:val="clear" w:pos="1418"/>
          <w:tab w:val="num" w:pos="1583"/>
        </w:tabs>
        <w:spacing w:after="0" w:line="240" w:lineRule="auto"/>
        <w:ind w:leftChars="377" w:left="1472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29219E">
        <w:rPr>
          <w:rFonts w:ascii="細明體" w:eastAsia="細明體" w:hAnsi="細明體" w:hint="eastAsia"/>
          <w:color w:val="000000"/>
          <w:kern w:val="2"/>
          <w:lang w:eastAsia="zh-TW"/>
        </w:rPr>
        <w:t>STEP 5.2、</w:t>
      </w:r>
      <w:r w:rsidR="00164B67" w:rsidRPr="0029219E">
        <w:rPr>
          <w:rFonts w:ascii="細明體" w:eastAsia="細明體" w:hAnsi="細明體" w:hint="eastAsia"/>
          <w:color w:val="000000"/>
          <w:kern w:val="2"/>
          <w:lang w:eastAsia="zh-TW"/>
        </w:rPr>
        <w:t>STEP 5.3、STEP 5.4</w:t>
      </w:r>
    </w:p>
    <w:p w:rsidR="003812FC" w:rsidRPr="0029219E" w:rsidRDefault="003812FC" w:rsidP="003812FC">
      <w:pPr>
        <w:pStyle w:val="Tabletext"/>
        <w:keepLines w:val="0"/>
        <w:numPr>
          <w:ilvl w:val="2"/>
          <w:numId w:val="29"/>
        </w:numPr>
        <w:tabs>
          <w:tab w:val="clear" w:pos="1418"/>
          <w:tab w:val="num" w:pos="1528"/>
        </w:tabs>
        <w:spacing w:after="0" w:line="240" w:lineRule="auto"/>
        <w:ind w:leftChars="377" w:left="1472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29219E">
        <w:rPr>
          <w:rFonts w:ascii="細明體" w:eastAsia="細明體" w:hAnsi="細明體" w:hint="eastAsia"/>
          <w:color w:val="000000"/>
          <w:kern w:val="2"/>
          <w:lang w:eastAsia="zh-TW"/>
        </w:rPr>
        <w:t>當$單位代號不同時，則Level Break</w:t>
      </w:r>
    </w:p>
    <w:p w:rsidR="003812FC" w:rsidRPr="0029219E" w:rsidRDefault="003812FC" w:rsidP="00E50CC5">
      <w:pPr>
        <w:pStyle w:val="Tabletext"/>
        <w:keepLines w:val="0"/>
        <w:numPr>
          <w:ilvl w:val="2"/>
          <w:numId w:val="46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29219E">
        <w:rPr>
          <w:rFonts w:ascii="細明體" w:eastAsia="細明體" w:hAnsi="細明體" w:hint="eastAsia"/>
          <w:color w:val="000000"/>
          <w:kern w:val="2"/>
          <w:lang w:eastAsia="zh-TW"/>
        </w:rPr>
        <w:t>$申請件數= $申請件數+ 1</w:t>
      </w:r>
    </w:p>
    <w:p w:rsidR="003812FC" w:rsidRPr="0029219E" w:rsidRDefault="003812FC" w:rsidP="0003310E">
      <w:pPr>
        <w:pStyle w:val="Tabletext"/>
        <w:keepLines w:val="0"/>
        <w:numPr>
          <w:ilvl w:val="2"/>
          <w:numId w:val="46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29219E">
        <w:rPr>
          <w:rFonts w:ascii="細明體" w:eastAsia="細明體" w:hAnsi="細明體" w:hint="eastAsia"/>
          <w:color w:val="000000"/>
          <w:kern w:val="2"/>
          <w:lang w:eastAsia="zh-TW"/>
        </w:rPr>
        <w:t>$單位代號名稱 = DivData.getUnit($單位代號)，取得有誤時，則設定：</w:t>
      </w:r>
    </w:p>
    <w:p w:rsidR="003812FC" w:rsidRPr="0029219E" w:rsidRDefault="001C471E" w:rsidP="0003310E">
      <w:pPr>
        <w:pStyle w:val="Tabletext"/>
        <w:keepLines w:val="0"/>
        <w:numPr>
          <w:ilvl w:val="3"/>
          <w:numId w:val="46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29219E">
        <w:rPr>
          <w:rFonts w:ascii="細明體" w:eastAsia="細明體" w:hAnsi="細明體" w:hint="eastAsia"/>
          <w:color w:val="000000"/>
          <w:kern w:val="2"/>
          <w:lang w:eastAsia="zh-TW"/>
        </w:rPr>
        <w:t>則</w:t>
      </w:r>
      <w:r w:rsidRPr="0029219E">
        <w:rPr>
          <w:rFonts w:hint="eastAsia"/>
          <w:color w:val="000000"/>
          <w:kern w:val="2"/>
          <w:lang w:eastAsia="zh-TW"/>
        </w:rPr>
        <w:t>執行錯誤處理</w:t>
      </w:r>
      <w:r w:rsidRPr="0029219E">
        <w:rPr>
          <w:rFonts w:hint="eastAsia"/>
          <w:color w:val="000000"/>
          <w:kern w:val="2"/>
          <w:lang w:eastAsia="zh-TW"/>
        </w:rPr>
        <w:t>A</w:t>
      </w:r>
    </w:p>
    <w:p w:rsidR="003812FC" w:rsidRPr="0029219E" w:rsidRDefault="001C471E" w:rsidP="0003310E">
      <w:pPr>
        <w:pStyle w:val="Tabletext"/>
        <w:keepLines w:val="0"/>
        <w:numPr>
          <w:ilvl w:val="3"/>
          <w:numId w:val="46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29219E">
        <w:rPr>
          <w:rFonts w:hint="eastAsia"/>
          <w:color w:val="000000"/>
          <w:kern w:val="2"/>
          <w:lang w:eastAsia="zh-TW"/>
        </w:rPr>
        <w:t>ERROR_CNT_2++</w:t>
      </w:r>
      <w:r w:rsidRPr="0029219E">
        <w:rPr>
          <w:rFonts w:ascii="細明體" w:eastAsia="細明體" w:hAnsi="細明體" w:hint="eastAsia"/>
          <w:color w:val="000000"/>
          <w:kern w:val="2"/>
          <w:lang w:eastAsia="zh-TW"/>
        </w:rPr>
        <w:t>，</w:t>
      </w:r>
      <w:r w:rsidR="003812FC" w:rsidRPr="0029219E">
        <w:rPr>
          <w:rFonts w:ascii="細明體" w:eastAsia="細明體" w:hAnsi="細明體" w:hint="eastAsia"/>
          <w:color w:val="000000"/>
          <w:kern w:val="2"/>
          <w:lang w:eastAsia="zh-TW"/>
        </w:rPr>
        <w:t>繼續處理下一筆</w:t>
      </w:r>
    </w:p>
    <w:p w:rsidR="001C471E" w:rsidRPr="0029219E" w:rsidRDefault="00765124" w:rsidP="0003310E">
      <w:pPr>
        <w:pStyle w:val="Tabletext"/>
        <w:keepLines w:val="0"/>
        <w:numPr>
          <w:ilvl w:val="2"/>
          <w:numId w:val="46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29219E">
        <w:rPr>
          <w:rFonts w:ascii="細明體" w:eastAsia="細明體" w:hAnsi="細明體" w:hint="eastAsia"/>
          <w:color w:val="000000"/>
          <w:kern w:val="2"/>
          <w:lang w:eastAsia="zh-TW"/>
        </w:rPr>
        <w:t>I</w:t>
      </w:r>
      <w:r w:rsidR="003812FC" w:rsidRPr="0029219E">
        <w:rPr>
          <w:rFonts w:ascii="細明體" w:eastAsia="細明體" w:hAnsi="細明體" w:hint="eastAsia"/>
          <w:color w:val="000000"/>
          <w:kern w:val="2"/>
          <w:lang w:eastAsia="zh-TW"/>
        </w:rPr>
        <w:t>NSERT 至</w:t>
      </w:r>
      <w:r w:rsidR="003F22C7" w:rsidRPr="0029219E">
        <w:rPr>
          <w:rFonts w:ascii="細明體" w:eastAsia="細明體" w:hAnsi="細明體" w:hint="eastAsia"/>
          <w:color w:val="000000"/>
          <w:kern w:val="2"/>
          <w:lang w:eastAsia="zh-TW"/>
        </w:rPr>
        <w:t>DTAAH306</w:t>
      </w:r>
      <w:r w:rsidR="003812FC" w:rsidRPr="0029219E">
        <w:rPr>
          <w:rFonts w:ascii="細明體" w:eastAsia="細明體" w:hAnsi="細明體" w:hint="eastAsia"/>
          <w:color w:val="000000"/>
          <w:kern w:val="2"/>
          <w:lang w:eastAsia="zh-TW"/>
        </w:rPr>
        <w:t>同 FORMAT</w:t>
      </w:r>
      <w:r w:rsidR="008C54AC" w:rsidRPr="0029219E">
        <w:rPr>
          <w:rFonts w:ascii="細明體" w:eastAsia="細明體" w:hAnsi="細明體" w:hint="eastAsia"/>
          <w:color w:val="000000"/>
          <w:kern w:val="2"/>
          <w:lang w:eastAsia="zh-TW"/>
        </w:rPr>
        <w:t>(B)</w:t>
      </w:r>
      <w:r w:rsidR="003812FC" w:rsidRPr="0029219E">
        <w:rPr>
          <w:rFonts w:ascii="細明體" w:eastAsia="細明體" w:hAnsi="細明體" w:hint="eastAsia"/>
          <w:color w:val="000000"/>
          <w:kern w:val="2"/>
          <w:lang w:eastAsia="zh-TW"/>
        </w:rPr>
        <w:t>_單位</w:t>
      </w:r>
      <w:r w:rsidR="001C471E" w:rsidRPr="0029219E">
        <w:rPr>
          <w:rFonts w:ascii="細明體" w:eastAsia="細明體" w:hAnsi="細明體" w:hint="eastAsia"/>
          <w:color w:val="000000"/>
          <w:kern w:val="2"/>
          <w:lang w:eastAsia="zh-TW"/>
        </w:rPr>
        <w:t>：</w:t>
      </w:r>
    </w:p>
    <w:p w:rsidR="003812FC" w:rsidRPr="0029219E" w:rsidRDefault="001C471E" w:rsidP="0003310E">
      <w:pPr>
        <w:pStyle w:val="Tabletext"/>
        <w:keepLines w:val="0"/>
        <w:numPr>
          <w:ilvl w:val="3"/>
          <w:numId w:val="46"/>
        </w:numPr>
        <w:spacing w:after="0" w:line="240" w:lineRule="auto"/>
        <w:rPr>
          <w:rFonts w:hint="eastAsia"/>
          <w:color w:val="000000"/>
          <w:kern w:val="2"/>
          <w:lang w:eastAsia="zh-TW"/>
        </w:rPr>
      </w:pPr>
      <w:r w:rsidRPr="0029219E">
        <w:rPr>
          <w:rFonts w:ascii="細明體" w:eastAsia="細明體" w:hAnsi="細明體" w:hint="eastAsia"/>
          <w:color w:val="000000"/>
          <w:kern w:val="2"/>
          <w:lang w:eastAsia="zh-TW"/>
        </w:rPr>
        <w:t>若INSERT成功，</w:t>
      </w:r>
      <w:r w:rsidRPr="0029219E">
        <w:rPr>
          <w:rFonts w:hint="eastAsia"/>
          <w:color w:val="000000"/>
          <w:kern w:val="2"/>
          <w:lang w:eastAsia="zh-TW"/>
        </w:rPr>
        <w:t>OUTPUT_CNT_2++</w:t>
      </w:r>
    </w:p>
    <w:p w:rsidR="001C471E" w:rsidRPr="0029219E" w:rsidRDefault="001C471E" w:rsidP="0003310E">
      <w:pPr>
        <w:pStyle w:val="Tabletext"/>
        <w:keepLines w:val="0"/>
        <w:numPr>
          <w:ilvl w:val="3"/>
          <w:numId w:val="46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29219E">
        <w:rPr>
          <w:rFonts w:ascii="細明體" w:eastAsia="細明體" w:hAnsi="細明體" w:hint="eastAsia"/>
          <w:color w:val="000000"/>
          <w:kern w:val="2"/>
          <w:lang w:eastAsia="zh-TW"/>
        </w:rPr>
        <w:t>若INSERT失敗，則</w:t>
      </w:r>
      <w:r w:rsidRPr="0029219E">
        <w:rPr>
          <w:rFonts w:hint="eastAsia"/>
          <w:color w:val="000000"/>
          <w:kern w:val="2"/>
          <w:lang w:eastAsia="zh-TW"/>
        </w:rPr>
        <w:t>執行錯誤處理</w:t>
      </w:r>
      <w:r w:rsidRPr="0029219E">
        <w:rPr>
          <w:rFonts w:hint="eastAsia"/>
          <w:color w:val="000000"/>
          <w:kern w:val="2"/>
          <w:lang w:eastAsia="zh-TW"/>
        </w:rPr>
        <w:t>F</w:t>
      </w:r>
      <w:r w:rsidRPr="0029219E">
        <w:rPr>
          <w:rFonts w:ascii="細明體" w:eastAsia="細明體" w:hAnsi="細明體" w:hint="eastAsia"/>
          <w:color w:val="000000"/>
          <w:kern w:val="2"/>
          <w:lang w:eastAsia="zh-TW"/>
        </w:rPr>
        <w:t>，</w:t>
      </w:r>
      <w:r w:rsidRPr="0029219E">
        <w:rPr>
          <w:rFonts w:hint="eastAsia"/>
          <w:color w:val="000000"/>
          <w:kern w:val="2"/>
          <w:lang w:eastAsia="zh-TW"/>
        </w:rPr>
        <w:t>ERROR_CNT_2++</w:t>
      </w:r>
      <w:r w:rsidRPr="0029219E">
        <w:rPr>
          <w:rFonts w:ascii="細明體" w:eastAsia="細明體" w:hAnsi="細明體" w:hint="eastAsia"/>
          <w:color w:val="000000"/>
          <w:kern w:val="2"/>
          <w:lang w:eastAsia="zh-TW"/>
        </w:rPr>
        <w:t>，繼續處理下一筆</w:t>
      </w:r>
    </w:p>
    <w:p w:rsidR="003812FC" w:rsidRPr="0029219E" w:rsidRDefault="003812FC" w:rsidP="0003310E">
      <w:pPr>
        <w:pStyle w:val="Tabletext"/>
        <w:keepLines w:val="0"/>
        <w:numPr>
          <w:ilvl w:val="2"/>
          <w:numId w:val="46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29219E">
        <w:rPr>
          <w:rFonts w:ascii="細明體" w:eastAsia="細明體" w:hAnsi="細明體" w:hint="eastAsia"/>
          <w:color w:val="000000"/>
          <w:kern w:val="2"/>
          <w:lang w:eastAsia="zh-TW"/>
        </w:rPr>
        <w:t>將單位之 $申請件數</w:t>
      </w:r>
      <w:r w:rsidR="00A50B4D" w:rsidRPr="0029219E">
        <w:rPr>
          <w:rFonts w:ascii="細明體" w:eastAsia="細明體" w:hAnsi="細明體" w:hint="eastAsia"/>
          <w:color w:val="000000"/>
          <w:kern w:val="2"/>
          <w:lang w:eastAsia="zh-TW"/>
        </w:rPr>
        <w:t xml:space="preserve"> </w:t>
      </w:r>
      <w:r w:rsidRPr="0029219E">
        <w:rPr>
          <w:rFonts w:ascii="細明體" w:eastAsia="細明體" w:hAnsi="細明體" w:hint="eastAsia"/>
          <w:color w:val="000000"/>
          <w:kern w:val="2"/>
          <w:lang w:eastAsia="zh-TW"/>
        </w:rPr>
        <w:t>歸零，重新再計算</w:t>
      </w:r>
    </w:p>
    <w:p w:rsidR="003812FC" w:rsidRDefault="003812FC" w:rsidP="0003310E">
      <w:pPr>
        <w:pStyle w:val="Tabletext"/>
        <w:keepLines w:val="0"/>
        <w:numPr>
          <w:ilvl w:val="1"/>
          <w:numId w:val="4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當$區部單位代號不同時，則Level Break</w:t>
      </w:r>
    </w:p>
    <w:p w:rsidR="003812FC" w:rsidRDefault="003812FC" w:rsidP="0003310E">
      <w:pPr>
        <w:pStyle w:val="Tabletext"/>
        <w:keepLines w:val="0"/>
        <w:numPr>
          <w:ilvl w:val="2"/>
          <w:numId w:val="4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$申請件數= $申請件數+ 1</w:t>
      </w:r>
    </w:p>
    <w:p w:rsidR="003812FC" w:rsidRDefault="003812FC" w:rsidP="0003310E">
      <w:pPr>
        <w:pStyle w:val="Tabletext"/>
        <w:keepLines w:val="0"/>
        <w:numPr>
          <w:ilvl w:val="2"/>
          <w:numId w:val="4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$區部單位名稱 = DivData.getUnit($區部單位代號)</w:t>
      </w:r>
      <w:r w:rsidRPr="00E34A5D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，取得有誤時，則設定：</w:t>
      </w:r>
    </w:p>
    <w:p w:rsidR="003812FC" w:rsidRDefault="001C471E" w:rsidP="0003310E">
      <w:pPr>
        <w:pStyle w:val="Tabletext"/>
        <w:keepLines w:val="0"/>
        <w:numPr>
          <w:ilvl w:val="3"/>
          <w:numId w:val="4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則</w:t>
      </w:r>
      <w:r>
        <w:rPr>
          <w:rFonts w:hint="eastAsia"/>
          <w:kern w:val="2"/>
          <w:szCs w:val="24"/>
          <w:lang w:eastAsia="zh-TW"/>
        </w:rPr>
        <w:t>執行錯誤處理</w:t>
      </w:r>
      <w:r>
        <w:rPr>
          <w:rFonts w:hint="eastAsia"/>
          <w:kern w:val="2"/>
          <w:szCs w:val="24"/>
          <w:lang w:eastAsia="zh-TW"/>
        </w:rPr>
        <w:t>D</w:t>
      </w:r>
    </w:p>
    <w:p w:rsidR="003812FC" w:rsidRDefault="001C471E" w:rsidP="0003310E">
      <w:pPr>
        <w:pStyle w:val="Tabletext"/>
        <w:keepLines w:val="0"/>
        <w:numPr>
          <w:ilvl w:val="3"/>
          <w:numId w:val="4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>ERROR_CNT_2++</w:t>
      </w:r>
      <w:r>
        <w:rPr>
          <w:rFonts w:ascii="細明體" w:eastAsia="細明體" w:hAnsi="細明體" w:hint="eastAsia"/>
          <w:kern w:val="2"/>
          <w:lang w:eastAsia="zh-TW"/>
        </w:rPr>
        <w:t>，</w:t>
      </w:r>
      <w:r w:rsidR="003812FC">
        <w:rPr>
          <w:rFonts w:ascii="細明體" w:eastAsia="細明體" w:hAnsi="細明體" w:hint="eastAsia"/>
          <w:kern w:val="2"/>
          <w:lang w:eastAsia="zh-TW"/>
        </w:rPr>
        <w:t>繼續處理下一筆</w:t>
      </w:r>
    </w:p>
    <w:p w:rsidR="001C471E" w:rsidRDefault="003812FC" w:rsidP="0003310E">
      <w:pPr>
        <w:pStyle w:val="Tabletext"/>
        <w:keepLines w:val="0"/>
        <w:numPr>
          <w:ilvl w:val="2"/>
          <w:numId w:val="4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36A0B">
        <w:rPr>
          <w:rFonts w:ascii="細明體" w:eastAsia="細明體" w:hAnsi="細明體" w:hint="eastAsia"/>
          <w:kern w:val="2"/>
          <w:lang w:eastAsia="zh-TW"/>
        </w:rPr>
        <w:t>INSERT</w:t>
      </w:r>
      <w:r>
        <w:rPr>
          <w:rFonts w:ascii="細明體" w:eastAsia="細明體" w:hAnsi="細明體" w:hint="eastAsia"/>
          <w:kern w:val="2"/>
          <w:lang w:eastAsia="zh-TW"/>
        </w:rPr>
        <w:t xml:space="preserve"> 至 </w:t>
      </w:r>
      <w:r w:rsidR="003F22C7">
        <w:rPr>
          <w:rFonts w:ascii="細明體" w:eastAsia="細明體" w:hAnsi="細明體" w:hint="eastAsia"/>
          <w:kern w:val="2"/>
          <w:lang w:eastAsia="zh-TW"/>
        </w:rPr>
        <w:t>DTAAH306</w:t>
      </w:r>
      <w:r>
        <w:rPr>
          <w:rFonts w:ascii="細明體" w:eastAsia="細明體" w:hAnsi="細明體" w:hint="eastAsia"/>
          <w:kern w:val="2"/>
          <w:lang w:eastAsia="zh-TW"/>
        </w:rPr>
        <w:t>同 FORMAT</w:t>
      </w:r>
      <w:r w:rsidR="008C54AC">
        <w:rPr>
          <w:rFonts w:ascii="細明體" w:eastAsia="細明體" w:hAnsi="細明體" w:hint="eastAsia"/>
          <w:kern w:val="2"/>
          <w:lang w:eastAsia="zh-TW"/>
        </w:rPr>
        <w:t>(B)</w:t>
      </w:r>
      <w:r>
        <w:rPr>
          <w:rFonts w:ascii="細明體" w:eastAsia="細明體" w:hAnsi="細明體" w:hint="eastAsia"/>
          <w:kern w:val="2"/>
          <w:lang w:eastAsia="zh-TW"/>
        </w:rPr>
        <w:t>_</w:t>
      </w:r>
      <w:r w:rsidR="004856E1">
        <w:rPr>
          <w:rFonts w:ascii="細明體" w:eastAsia="細明體" w:hAnsi="細明體" w:hint="eastAsia"/>
          <w:kern w:val="2"/>
          <w:lang w:eastAsia="zh-TW"/>
        </w:rPr>
        <w:t>區部單位代號</w:t>
      </w:r>
      <w:r w:rsidR="001C471E">
        <w:rPr>
          <w:rFonts w:ascii="細明體" w:eastAsia="細明體" w:hAnsi="細明體" w:hint="eastAsia"/>
          <w:kern w:val="2"/>
          <w:lang w:eastAsia="zh-TW"/>
        </w:rPr>
        <w:t>：</w:t>
      </w:r>
    </w:p>
    <w:p w:rsidR="003812FC" w:rsidRDefault="001C471E" w:rsidP="0003310E">
      <w:pPr>
        <w:pStyle w:val="Tabletext"/>
        <w:keepLines w:val="0"/>
        <w:numPr>
          <w:ilvl w:val="3"/>
          <w:numId w:val="4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若INSERT成功，</w:t>
      </w:r>
      <w:r>
        <w:rPr>
          <w:rFonts w:hint="eastAsia"/>
          <w:kern w:val="2"/>
          <w:szCs w:val="24"/>
          <w:lang w:eastAsia="zh-TW"/>
        </w:rPr>
        <w:t>OUTPUT_CNT_2++</w:t>
      </w:r>
    </w:p>
    <w:p w:rsidR="001C471E" w:rsidRDefault="001C471E" w:rsidP="0003310E">
      <w:pPr>
        <w:pStyle w:val="Tabletext"/>
        <w:keepLines w:val="0"/>
        <w:numPr>
          <w:ilvl w:val="3"/>
          <w:numId w:val="4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若INSERT失敗，則</w:t>
      </w:r>
      <w:r>
        <w:rPr>
          <w:rFonts w:hint="eastAsia"/>
          <w:kern w:val="2"/>
          <w:szCs w:val="24"/>
          <w:lang w:eastAsia="zh-TW"/>
        </w:rPr>
        <w:t>執行錯誤處理</w:t>
      </w:r>
      <w:r>
        <w:rPr>
          <w:rFonts w:hint="eastAsia"/>
          <w:kern w:val="2"/>
          <w:szCs w:val="24"/>
          <w:lang w:eastAsia="zh-TW"/>
        </w:rPr>
        <w:t>F</w:t>
      </w:r>
      <w:r>
        <w:rPr>
          <w:rFonts w:ascii="細明體" w:eastAsia="細明體" w:hAnsi="細明體" w:hint="eastAsia"/>
          <w:kern w:val="2"/>
          <w:lang w:eastAsia="zh-TW"/>
        </w:rPr>
        <w:t>，</w:t>
      </w:r>
      <w:r>
        <w:rPr>
          <w:rFonts w:hint="eastAsia"/>
          <w:kern w:val="2"/>
          <w:szCs w:val="24"/>
          <w:lang w:eastAsia="zh-TW"/>
        </w:rPr>
        <w:t>ERROR_CNT_2++</w:t>
      </w:r>
      <w:r>
        <w:rPr>
          <w:rFonts w:ascii="細明體" w:eastAsia="細明體" w:hAnsi="細明體" w:hint="eastAsia"/>
          <w:kern w:val="2"/>
          <w:lang w:eastAsia="zh-TW"/>
        </w:rPr>
        <w:t>，繼續處理下一筆</w:t>
      </w:r>
    </w:p>
    <w:p w:rsidR="003812FC" w:rsidRDefault="003812FC" w:rsidP="0003310E">
      <w:pPr>
        <w:pStyle w:val="Tabletext"/>
        <w:keepLines w:val="0"/>
        <w:numPr>
          <w:ilvl w:val="2"/>
          <w:numId w:val="4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</w:t>
      </w:r>
      <w:r w:rsidR="00765124">
        <w:rPr>
          <w:rFonts w:ascii="細明體" w:eastAsia="細明體" w:hAnsi="細明體" w:hint="eastAsia"/>
          <w:kern w:val="2"/>
          <w:lang w:eastAsia="zh-TW"/>
        </w:rPr>
        <w:t>區部單位代號</w:t>
      </w:r>
      <w:r>
        <w:rPr>
          <w:rFonts w:ascii="細明體" w:eastAsia="細明體" w:hAnsi="細明體" w:hint="eastAsia"/>
          <w:kern w:val="2"/>
          <w:lang w:eastAsia="zh-TW"/>
        </w:rPr>
        <w:t>之 $申請</w:t>
      </w:r>
      <w:r w:rsidRPr="007C7F5F">
        <w:rPr>
          <w:rFonts w:ascii="細明體" w:eastAsia="細明體" w:hAnsi="細明體" w:hint="eastAsia"/>
          <w:kern w:val="2"/>
          <w:lang w:eastAsia="zh-TW"/>
        </w:rPr>
        <w:t>件數</w:t>
      </w:r>
      <w:r w:rsidR="00A50B4D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歸零，重新再計算</w:t>
      </w:r>
    </w:p>
    <w:p w:rsidR="008F2712" w:rsidRDefault="003812FC" w:rsidP="0003310E">
      <w:pPr>
        <w:pStyle w:val="Tabletext"/>
        <w:keepLines w:val="0"/>
        <w:numPr>
          <w:ilvl w:val="1"/>
          <w:numId w:val="4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當$</w:t>
      </w:r>
      <w:r w:rsidR="00F542FA">
        <w:rPr>
          <w:rFonts w:ascii="細明體" w:eastAsia="細明體" w:hAnsi="細明體" w:hint="eastAsia"/>
          <w:kern w:val="2"/>
          <w:lang w:eastAsia="zh-TW"/>
        </w:rPr>
        <w:t>業務單位代號</w:t>
      </w:r>
      <w:r>
        <w:rPr>
          <w:rFonts w:ascii="細明體" w:eastAsia="細明體" w:hAnsi="細明體" w:hint="eastAsia"/>
          <w:kern w:val="2"/>
          <w:lang w:eastAsia="zh-TW"/>
        </w:rPr>
        <w:t>不同時，則Level Break</w:t>
      </w:r>
      <w:r w:rsidR="008F2712">
        <w:rPr>
          <w:rFonts w:ascii="細明體" w:eastAsia="細明體" w:hAnsi="細明體" w:hint="eastAsia"/>
          <w:kern w:val="2"/>
          <w:lang w:eastAsia="zh-TW"/>
        </w:rPr>
        <w:t>(業務單位代號只需統計專招、展業，意即</w:t>
      </w:r>
      <w:r w:rsidR="008F2712" w:rsidRPr="00E9304C">
        <w:rPr>
          <w:rFonts w:ascii="細明體" w:eastAsia="細明體" w:hAnsi="細明體"/>
          <w:kern w:val="2"/>
          <w:lang w:eastAsia="zh-TW"/>
        </w:rPr>
        <w:t>BUSI_DIV_NO</w:t>
      </w:r>
      <w:r w:rsidR="008F2712"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="0067619E">
        <w:rPr>
          <w:rFonts w:ascii="細明體" w:eastAsia="細明體" w:hAnsi="細明體" w:hint="eastAsia"/>
          <w:kern w:val="2"/>
          <w:lang w:eastAsia="zh-TW"/>
        </w:rPr>
        <w:t>(1 or 4)</w:t>
      </w:r>
    </w:p>
    <w:p w:rsidR="003812FC" w:rsidRDefault="008F2712" w:rsidP="0003310E">
      <w:pPr>
        <w:pStyle w:val="Tabletext"/>
        <w:keepLines w:val="0"/>
        <w:numPr>
          <w:ilvl w:val="2"/>
          <w:numId w:val="4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     </w:t>
      </w:r>
      <w:r w:rsidR="003812FC">
        <w:rPr>
          <w:rFonts w:ascii="細明體" w:eastAsia="細明體" w:hAnsi="細明體" w:hint="eastAsia"/>
          <w:kern w:val="2"/>
          <w:lang w:eastAsia="zh-TW"/>
        </w:rPr>
        <w:t>$申請件數= $申請件數+ 1</w:t>
      </w:r>
    </w:p>
    <w:p w:rsidR="001E70C2" w:rsidRDefault="001E70C2" w:rsidP="0003310E">
      <w:pPr>
        <w:pStyle w:val="Tabletext"/>
        <w:keepLines w:val="0"/>
        <w:numPr>
          <w:ilvl w:val="2"/>
          <w:numId w:val="4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IF($業務單位代號 == 1) </w:t>
      </w:r>
      <w:r w:rsidR="003812FC">
        <w:rPr>
          <w:rFonts w:ascii="細明體" w:eastAsia="細明體" w:hAnsi="細明體" w:hint="eastAsia"/>
          <w:kern w:val="2"/>
          <w:lang w:eastAsia="zh-TW"/>
        </w:rPr>
        <w:t>$</w:t>
      </w:r>
      <w:r>
        <w:rPr>
          <w:rFonts w:ascii="細明體" w:eastAsia="細明體" w:hAnsi="細明體" w:hint="eastAsia"/>
          <w:kern w:val="2"/>
          <w:lang w:eastAsia="zh-TW"/>
        </w:rPr>
        <w:t>業務單位</w:t>
      </w:r>
      <w:r w:rsidR="003812FC">
        <w:rPr>
          <w:rFonts w:ascii="細明體" w:eastAsia="細明體" w:hAnsi="細明體" w:hint="eastAsia"/>
          <w:kern w:val="2"/>
          <w:lang w:eastAsia="zh-TW"/>
        </w:rPr>
        <w:t>名稱 =</w:t>
      </w:r>
      <w:r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專招部</w:t>
      </w:r>
      <w:r>
        <w:rPr>
          <w:rFonts w:ascii="細明體" w:eastAsia="細明體" w:hAnsi="細明體"/>
          <w:kern w:val="2"/>
          <w:lang w:eastAsia="zh-TW"/>
        </w:rPr>
        <w:t>”</w:t>
      </w:r>
    </w:p>
    <w:p w:rsidR="003812FC" w:rsidRDefault="001E70C2" w:rsidP="001E70C2">
      <w:pPr>
        <w:pStyle w:val="Tabletext"/>
        <w:keepLines w:val="0"/>
        <w:spacing w:after="0" w:line="240" w:lineRule="auto"/>
        <w:ind w:left="2280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Else($業務單位代號 == 4) $業務單位名稱 =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展業部</w:t>
      </w:r>
      <w:r>
        <w:rPr>
          <w:rFonts w:ascii="細明體" w:eastAsia="細明體" w:hAnsi="細明體"/>
          <w:kern w:val="2"/>
          <w:lang w:eastAsia="zh-TW"/>
        </w:rPr>
        <w:t>”</w:t>
      </w:r>
    </w:p>
    <w:p w:rsidR="004856E1" w:rsidRDefault="003812FC" w:rsidP="0003310E">
      <w:pPr>
        <w:pStyle w:val="Tabletext"/>
        <w:keepLines w:val="0"/>
        <w:numPr>
          <w:ilvl w:val="2"/>
          <w:numId w:val="4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36A0B">
        <w:rPr>
          <w:rFonts w:ascii="細明體" w:eastAsia="細明體" w:hAnsi="細明體" w:hint="eastAsia"/>
          <w:kern w:val="2"/>
          <w:lang w:eastAsia="zh-TW"/>
        </w:rPr>
        <w:t>INSERT</w:t>
      </w:r>
      <w:r>
        <w:rPr>
          <w:rFonts w:ascii="細明體" w:eastAsia="細明體" w:hAnsi="細明體" w:hint="eastAsia"/>
          <w:kern w:val="2"/>
          <w:lang w:eastAsia="zh-TW"/>
        </w:rPr>
        <w:t xml:space="preserve"> 至 </w:t>
      </w:r>
      <w:r w:rsidR="00161116">
        <w:rPr>
          <w:rFonts w:ascii="細明體" w:eastAsia="細明體" w:hAnsi="細明體" w:hint="eastAsia"/>
          <w:kern w:val="2"/>
          <w:lang w:eastAsia="zh-TW"/>
        </w:rPr>
        <w:t>DTAAH30</w:t>
      </w:r>
      <w:r w:rsidR="003F22C7">
        <w:rPr>
          <w:rFonts w:ascii="細明體" w:eastAsia="細明體" w:hAnsi="細明體" w:hint="eastAsia"/>
          <w:kern w:val="2"/>
          <w:lang w:eastAsia="zh-TW"/>
        </w:rPr>
        <w:t>6</w:t>
      </w:r>
      <w:r>
        <w:rPr>
          <w:rFonts w:ascii="細明體" w:eastAsia="細明體" w:hAnsi="細明體" w:hint="eastAsia"/>
          <w:kern w:val="2"/>
          <w:lang w:eastAsia="zh-TW"/>
        </w:rPr>
        <w:t>同 FORMAT</w:t>
      </w:r>
      <w:r w:rsidR="008C54AC">
        <w:rPr>
          <w:rFonts w:ascii="細明體" w:eastAsia="細明體" w:hAnsi="細明體" w:hint="eastAsia"/>
          <w:kern w:val="2"/>
          <w:lang w:eastAsia="zh-TW"/>
        </w:rPr>
        <w:t>(B)</w:t>
      </w:r>
      <w:r>
        <w:rPr>
          <w:rFonts w:ascii="細明體" w:eastAsia="細明體" w:hAnsi="細明體" w:hint="eastAsia"/>
          <w:kern w:val="2"/>
          <w:lang w:eastAsia="zh-TW"/>
        </w:rPr>
        <w:t>_</w:t>
      </w:r>
      <w:r w:rsidR="004856E1">
        <w:rPr>
          <w:rFonts w:ascii="細明體" w:eastAsia="細明體" w:hAnsi="細明體" w:hint="eastAsia"/>
          <w:kern w:val="2"/>
          <w:lang w:eastAsia="zh-TW"/>
        </w:rPr>
        <w:t>業務單位代號：</w:t>
      </w:r>
    </w:p>
    <w:p w:rsidR="003812FC" w:rsidRDefault="004856E1" w:rsidP="0003310E">
      <w:pPr>
        <w:pStyle w:val="Tabletext"/>
        <w:keepLines w:val="0"/>
        <w:numPr>
          <w:ilvl w:val="3"/>
          <w:numId w:val="4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若INSERT成功，</w:t>
      </w:r>
      <w:r w:rsidR="001C471E">
        <w:rPr>
          <w:rFonts w:hint="eastAsia"/>
          <w:kern w:val="2"/>
          <w:szCs w:val="24"/>
          <w:lang w:eastAsia="zh-TW"/>
        </w:rPr>
        <w:t>OUTPUT_CNT_2++</w:t>
      </w:r>
    </w:p>
    <w:p w:rsidR="001C471E" w:rsidRDefault="001C471E" w:rsidP="0003310E">
      <w:pPr>
        <w:pStyle w:val="Tabletext"/>
        <w:keepLines w:val="0"/>
        <w:numPr>
          <w:ilvl w:val="3"/>
          <w:numId w:val="4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若INSERT失敗，則</w:t>
      </w:r>
      <w:r>
        <w:rPr>
          <w:rFonts w:hint="eastAsia"/>
          <w:kern w:val="2"/>
          <w:szCs w:val="24"/>
          <w:lang w:eastAsia="zh-TW"/>
        </w:rPr>
        <w:t>執行錯誤處理</w:t>
      </w:r>
      <w:r>
        <w:rPr>
          <w:rFonts w:hint="eastAsia"/>
          <w:kern w:val="2"/>
          <w:szCs w:val="24"/>
          <w:lang w:eastAsia="zh-TW"/>
        </w:rPr>
        <w:t>F</w:t>
      </w:r>
      <w:r>
        <w:rPr>
          <w:rFonts w:ascii="細明體" w:eastAsia="細明體" w:hAnsi="細明體" w:hint="eastAsia"/>
          <w:kern w:val="2"/>
          <w:lang w:eastAsia="zh-TW"/>
        </w:rPr>
        <w:t>，</w:t>
      </w:r>
      <w:r>
        <w:rPr>
          <w:rFonts w:hint="eastAsia"/>
          <w:kern w:val="2"/>
          <w:szCs w:val="24"/>
          <w:lang w:eastAsia="zh-TW"/>
        </w:rPr>
        <w:t>ERROR_CNT_2++</w:t>
      </w:r>
      <w:r>
        <w:rPr>
          <w:rFonts w:ascii="細明體" w:eastAsia="細明體" w:hAnsi="細明體" w:hint="eastAsia"/>
          <w:kern w:val="2"/>
          <w:lang w:eastAsia="zh-TW"/>
        </w:rPr>
        <w:t>，繼續處理下一筆</w:t>
      </w:r>
    </w:p>
    <w:p w:rsidR="003812FC" w:rsidRDefault="003812FC" w:rsidP="0003310E">
      <w:pPr>
        <w:pStyle w:val="Tabletext"/>
        <w:keepLines w:val="0"/>
        <w:numPr>
          <w:ilvl w:val="2"/>
          <w:numId w:val="4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</w:t>
      </w:r>
      <w:r w:rsidR="00765124">
        <w:rPr>
          <w:rFonts w:ascii="細明體" w:eastAsia="細明體" w:hAnsi="細明體" w:hint="eastAsia"/>
          <w:kern w:val="2"/>
          <w:lang w:eastAsia="zh-TW"/>
        </w:rPr>
        <w:t>業務單位代號</w:t>
      </w:r>
      <w:r>
        <w:rPr>
          <w:rFonts w:ascii="細明體" w:eastAsia="細明體" w:hAnsi="細明體" w:hint="eastAsia"/>
          <w:kern w:val="2"/>
          <w:lang w:eastAsia="zh-TW"/>
        </w:rPr>
        <w:t>之 $申請</w:t>
      </w:r>
      <w:r w:rsidRPr="007C7F5F">
        <w:rPr>
          <w:rFonts w:ascii="細明體" w:eastAsia="細明體" w:hAnsi="細明體" w:hint="eastAsia"/>
          <w:kern w:val="2"/>
          <w:lang w:eastAsia="zh-TW"/>
        </w:rPr>
        <w:t>件數</w:t>
      </w:r>
      <w:r w:rsidR="00A50B4D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歸零，重新再計算</w:t>
      </w:r>
    </w:p>
    <w:p w:rsidR="003812FC" w:rsidRPr="000D72E5" w:rsidRDefault="003812FC" w:rsidP="000D72E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C020DC" w:rsidRDefault="005B41A2" w:rsidP="00B224DD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br w:type="page"/>
      </w:r>
    </w:p>
    <w:p w:rsidR="005B41A2" w:rsidRDefault="005B41A2" w:rsidP="005B41A2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FORMAT</w:t>
      </w:r>
      <w:r w:rsidR="004856E1">
        <w:rPr>
          <w:rFonts w:ascii="細明體" w:eastAsia="細明體" w:hAnsi="細明體" w:hint="eastAsia"/>
          <w:kern w:val="2"/>
          <w:lang w:eastAsia="zh-TW"/>
        </w:rPr>
        <w:t>(A)：FOR 行政中心</w:t>
      </w:r>
    </w:p>
    <w:tbl>
      <w:tblPr>
        <w:tblW w:w="60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7"/>
        <w:gridCol w:w="2027"/>
        <w:gridCol w:w="2028"/>
      </w:tblGrid>
      <w:tr w:rsidR="0067619E" w:rsidRPr="00121E46" w:rsidTr="0003310E">
        <w:trPr>
          <w:trHeight w:val="360"/>
        </w:trPr>
        <w:tc>
          <w:tcPr>
            <w:tcW w:w="2027" w:type="dxa"/>
            <w:shd w:val="clear" w:color="auto" w:fill="CCFFCC"/>
            <w:vAlign w:val="center"/>
          </w:tcPr>
          <w:p w:rsidR="0067619E" w:rsidRPr="00121E46" w:rsidRDefault="0067619E" w:rsidP="00121E46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  <w:tc>
          <w:tcPr>
            <w:tcW w:w="2027" w:type="dxa"/>
            <w:shd w:val="clear" w:color="auto" w:fill="CCFFCC"/>
            <w:vAlign w:val="center"/>
          </w:tcPr>
          <w:p w:rsidR="0067619E" w:rsidRPr="00121E46" w:rsidRDefault="0067619E" w:rsidP="00121E46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121E46">
              <w:rPr>
                <w:rFonts w:ascii="細明體" w:eastAsia="細明體" w:hAnsi="細明體" w:hint="eastAsia"/>
                <w:kern w:val="2"/>
                <w:lang w:eastAsia="zh-TW"/>
              </w:rPr>
              <w:t>服務中心</w:t>
            </w:r>
          </w:p>
        </w:tc>
        <w:tc>
          <w:tcPr>
            <w:tcW w:w="2028" w:type="dxa"/>
            <w:shd w:val="clear" w:color="auto" w:fill="CCFFCC"/>
            <w:vAlign w:val="center"/>
          </w:tcPr>
          <w:p w:rsidR="0067619E" w:rsidRPr="00121E46" w:rsidRDefault="0067619E" w:rsidP="00121E46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121E46">
              <w:rPr>
                <w:rFonts w:ascii="細明體" w:eastAsia="細明體" w:hAnsi="細明體" w:hint="eastAsia"/>
                <w:kern w:val="2"/>
                <w:lang w:eastAsia="zh-TW"/>
              </w:rPr>
              <w:t>行政中心</w:t>
            </w:r>
          </w:p>
        </w:tc>
      </w:tr>
      <w:tr w:rsidR="0067619E" w:rsidRPr="00121E46" w:rsidTr="0003310E">
        <w:trPr>
          <w:trHeight w:val="360"/>
        </w:trPr>
        <w:tc>
          <w:tcPr>
            <w:tcW w:w="2027" w:type="dxa"/>
            <w:shd w:val="clear" w:color="auto" w:fill="FFFF99"/>
            <w:vAlign w:val="center"/>
          </w:tcPr>
          <w:p w:rsidR="0067619E" w:rsidRPr="00121E46" w:rsidRDefault="0067619E" w:rsidP="00121E46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hyperlink r:id="rId8" w:history="1">
              <w:r>
                <w:rPr>
                  <w:rStyle w:val="style3"/>
                  <w:lang w:eastAsia="zh-TW"/>
                </w:rPr>
                <w:t>統計層級</w:t>
              </w:r>
            </w:hyperlink>
          </w:p>
        </w:tc>
        <w:tc>
          <w:tcPr>
            <w:tcW w:w="2027" w:type="dxa"/>
            <w:shd w:val="clear" w:color="auto" w:fill="auto"/>
            <w:vAlign w:val="center"/>
          </w:tcPr>
          <w:p w:rsidR="0067619E" w:rsidRPr="00121E46" w:rsidRDefault="0067619E" w:rsidP="00121E46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121E46">
              <w:rPr>
                <w:rFonts w:ascii="細明體" w:eastAsia="細明體" w:hAnsi="細明體" w:hint="eastAsia"/>
                <w:kern w:val="2"/>
                <w:lang w:eastAsia="zh-TW"/>
              </w:rPr>
              <w:t>2</w:t>
            </w:r>
          </w:p>
        </w:tc>
        <w:tc>
          <w:tcPr>
            <w:tcW w:w="2028" w:type="dxa"/>
            <w:shd w:val="clear" w:color="auto" w:fill="auto"/>
            <w:vAlign w:val="center"/>
          </w:tcPr>
          <w:p w:rsidR="0067619E" w:rsidRPr="00121E46" w:rsidRDefault="0067619E" w:rsidP="00121E46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121E46">
              <w:rPr>
                <w:rFonts w:ascii="細明體" w:eastAsia="細明體" w:hAnsi="細明體" w:hint="eastAsia"/>
                <w:kern w:val="2"/>
                <w:lang w:eastAsia="zh-TW"/>
              </w:rPr>
              <w:t>1</w:t>
            </w:r>
          </w:p>
        </w:tc>
      </w:tr>
      <w:tr w:rsidR="0067619E" w:rsidRPr="00121E46" w:rsidTr="0003310E">
        <w:trPr>
          <w:trHeight w:val="360"/>
        </w:trPr>
        <w:tc>
          <w:tcPr>
            <w:tcW w:w="2027" w:type="dxa"/>
            <w:shd w:val="clear" w:color="auto" w:fill="FFFF99"/>
            <w:vAlign w:val="center"/>
          </w:tcPr>
          <w:p w:rsidR="0067619E" w:rsidRPr="00121E46" w:rsidRDefault="0067619E" w:rsidP="00121E46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121E46">
              <w:rPr>
                <w:rFonts w:ascii="細明體" w:eastAsia="細明體" w:hAnsi="細明體" w:hint="eastAsia"/>
                <w:kern w:val="2"/>
                <w:lang w:eastAsia="zh-TW"/>
              </w:rPr>
              <w:t>行政中心代號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67619E" w:rsidRPr="00121E46" w:rsidRDefault="0067619E" w:rsidP="00121E46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121E46">
              <w:rPr>
                <w:rFonts w:ascii="細明體" w:eastAsia="細明體" w:hAnsi="細明體" w:hint="eastAsia"/>
                <w:kern w:val="2"/>
                <w:lang w:eastAsia="zh-TW"/>
              </w:rPr>
              <w:t>$行政中心</w:t>
            </w:r>
          </w:p>
        </w:tc>
        <w:tc>
          <w:tcPr>
            <w:tcW w:w="2028" w:type="dxa"/>
            <w:shd w:val="clear" w:color="auto" w:fill="auto"/>
            <w:vAlign w:val="center"/>
          </w:tcPr>
          <w:p w:rsidR="0067619E" w:rsidRPr="00121E46" w:rsidRDefault="0067619E" w:rsidP="00121E46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121E46">
              <w:rPr>
                <w:rFonts w:ascii="細明體" w:eastAsia="細明體" w:hAnsi="細明體" w:hint="eastAsia"/>
                <w:kern w:val="2"/>
                <w:lang w:eastAsia="zh-TW"/>
              </w:rPr>
              <w:t>$行政中心</w:t>
            </w:r>
          </w:p>
        </w:tc>
      </w:tr>
      <w:tr w:rsidR="0067619E" w:rsidRPr="00121E46" w:rsidTr="0003310E">
        <w:trPr>
          <w:trHeight w:val="360"/>
        </w:trPr>
        <w:tc>
          <w:tcPr>
            <w:tcW w:w="2027" w:type="dxa"/>
            <w:shd w:val="clear" w:color="auto" w:fill="FFFF99"/>
            <w:vAlign w:val="center"/>
          </w:tcPr>
          <w:p w:rsidR="0067619E" w:rsidRPr="00121E46" w:rsidRDefault="0067619E" w:rsidP="00121E46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121E46">
              <w:rPr>
                <w:rFonts w:ascii="細明體" w:eastAsia="細明體" w:hAnsi="細明體" w:hint="eastAsia"/>
                <w:kern w:val="2"/>
                <w:lang w:eastAsia="zh-TW"/>
              </w:rPr>
              <w:t>行政中心名稱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67619E" w:rsidRPr="00121E46" w:rsidRDefault="0067619E" w:rsidP="00121E46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121E46">
              <w:rPr>
                <w:rFonts w:ascii="細明體" w:eastAsia="細明體" w:hAnsi="細明體" w:hint="eastAsia"/>
                <w:kern w:val="2"/>
                <w:lang w:eastAsia="zh-TW"/>
              </w:rPr>
              <w:t>$行政中心名稱</w:t>
            </w:r>
          </w:p>
        </w:tc>
        <w:tc>
          <w:tcPr>
            <w:tcW w:w="2028" w:type="dxa"/>
            <w:shd w:val="clear" w:color="auto" w:fill="auto"/>
            <w:vAlign w:val="center"/>
          </w:tcPr>
          <w:p w:rsidR="0067619E" w:rsidRPr="00121E46" w:rsidRDefault="0067619E" w:rsidP="00121E46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121E46">
              <w:rPr>
                <w:rFonts w:ascii="細明體" w:eastAsia="細明體" w:hAnsi="細明體" w:hint="eastAsia"/>
                <w:kern w:val="2"/>
                <w:lang w:eastAsia="zh-TW"/>
              </w:rPr>
              <w:t>$行政中心名稱</w:t>
            </w:r>
          </w:p>
        </w:tc>
      </w:tr>
      <w:tr w:rsidR="0067619E" w:rsidRPr="00121E46" w:rsidTr="0003310E">
        <w:trPr>
          <w:trHeight w:val="360"/>
        </w:trPr>
        <w:tc>
          <w:tcPr>
            <w:tcW w:w="2027" w:type="dxa"/>
            <w:shd w:val="clear" w:color="auto" w:fill="FFFF99"/>
            <w:vAlign w:val="center"/>
          </w:tcPr>
          <w:p w:rsidR="0067619E" w:rsidRPr="00121E46" w:rsidRDefault="0067619E" w:rsidP="00121E46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121E46">
              <w:rPr>
                <w:rFonts w:ascii="細明體" w:eastAsia="細明體" w:hAnsi="細明體" w:hint="eastAsia"/>
                <w:kern w:val="2"/>
                <w:lang w:eastAsia="zh-TW"/>
              </w:rPr>
              <w:t>服務中心代號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67619E" w:rsidRPr="00121E46" w:rsidRDefault="0067619E" w:rsidP="00121E46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121E46">
              <w:rPr>
                <w:rFonts w:ascii="細明體" w:eastAsia="細明體" w:hAnsi="細明體" w:hint="eastAsia"/>
                <w:kern w:val="2"/>
                <w:lang w:eastAsia="zh-TW"/>
              </w:rPr>
              <w:t>$服務中心</w:t>
            </w:r>
          </w:p>
        </w:tc>
        <w:tc>
          <w:tcPr>
            <w:tcW w:w="2028" w:type="dxa"/>
            <w:shd w:val="clear" w:color="auto" w:fill="auto"/>
            <w:vAlign w:val="center"/>
          </w:tcPr>
          <w:p w:rsidR="0067619E" w:rsidRPr="00121E46" w:rsidRDefault="0067619E" w:rsidP="00121E46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121E46">
              <w:rPr>
                <w:rFonts w:ascii="細明體" w:eastAsia="細明體" w:hAnsi="細明體"/>
                <w:kern w:val="2"/>
                <w:lang w:eastAsia="zh-TW"/>
              </w:rPr>
              <w:t>N</w:t>
            </w:r>
            <w:r w:rsidRPr="00121E46">
              <w:rPr>
                <w:rFonts w:ascii="細明體" w:eastAsia="細明體" w:hAnsi="細明體" w:hint="eastAsia"/>
                <w:kern w:val="2"/>
                <w:lang w:eastAsia="zh-TW"/>
              </w:rPr>
              <w:t>ull</w:t>
            </w:r>
          </w:p>
        </w:tc>
      </w:tr>
      <w:tr w:rsidR="0067619E" w:rsidRPr="00121E46" w:rsidTr="0003310E">
        <w:trPr>
          <w:trHeight w:val="360"/>
        </w:trPr>
        <w:tc>
          <w:tcPr>
            <w:tcW w:w="2027" w:type="dxa"/>
            <w:shd w:val="clear" w:color="auto" w:fill="FFFF99"/>
            <w:vAlign w:val="center"/>
          </w:tcPr>
          <w:p w:rsidR="0067619E" w:rsidRPr="00121E46" w:rsidRDefault="0067619E" w:rsidP="00121E46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121E46">
              <w:rPr>
                <w:rFonts w:ascii="細明體" w:eastAsia="細明體" w:hAnsi="細明體" w:hint="eastAsia"/>
                <w:kern w:val="2"/>
                <w:lang w:eastAsia="zh-TW"/>
              </w:rPr>
              <w:t>服務中心名稱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67619E" w:rsidRPr="00121E46" w:rsidRDefault="0067619E" w:rsidP="00121E46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121E46">
              <w:rPr>
                <w:rFonts w:ascii="細明體" w:eastAsia="細明體" w:hAnsi="細明體" w:hint="eastAsia"/>
                <w:kern w:val="2"/>
                <w:lang w:eastAsia="zh-TW"/>
              </w:rPr>
              <w:t>$服務中心名稱</w:t>
            </w:r>
          </w:p>
        </w:tc>
        <w:tc>
          <w:tcPr>
            <w:tcW w:w="2028" w:type="dxa"/>
            <w:shd w:val="clear" w:color="auto" w:fill="auto"/>
            <w:vAlign w:val="center"/>
          </w:tcPr>
          <w:p w:rsidR="0067619E" w:rsidRPr="00121E46" w:rsidRDefault="0067619E" w:rsidP="00121E46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121E46">
              <w:rPr>
                <w:rFonts w:ascii="細明體" w:eastAsia="細明體" w:hAnsi="細明體"/>
                <w:kern w:val="2"/>
                <w:lang w:eastAsia="zh-TW"/>
              </w:rPr>
              <w:t>N</w:t>
            </w:r>
            <w:r w:rsidRPr="00121E46">
              <w:rPr>
                <w:rFonts w:ascii="細明體" w:eastAsia="細明體" w:hAnsi="細明體" w:hint="eastAsia"/>
                <w:kern w:val="2"/>
                <w:lang w:eastAsia="zh-TW"/>
              </w:rPr>
              <w:t>ull</w:t>
            </w:r>
          </w:p>
        </w:tc>
      </w:tr>
      <w:tr w:rsidR="0067619E" w:rsidRPr="00121E46" w:rsidTr="0003310E">
        <w:trPr>
          <w:trHeight w:val="360"/>
        </w:trPr>
        <w:tc>
          <w:tcPr>
            <w:tcW w:w="2027" w:type="dxa"/>
            <w:shd w:val="clear" w:color="auto" w:fill="FFFF99"/>
            <w:vAlign w:val="center"/>
          </w:tcPr>
          <w:p w:rsidR="0067619E" w:rsidRPr="00121E46" w:rsidRDefault="0067619E" w:rsidP="00121E46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121E46">
              <w:rPr>
                <w:rFonts w:ascii="細明體" w:eastAsia="細明體" w:hAnsi="細明體" w:hint="eastAsia"/>
                <w:kern w:val="2"/>
                <w:lang w:eastAsia="zh-TW"/>
              </w:rPr>
              <w:t>單位代號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67619E" w:rsidRPr="00121E46" w:rsidRDefault="0067619E" w:rsidP="00121E46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121E46">
              <w:rPr>
                <w:rFonts w:ascii="細明體" w:eastAsia="細明體" w:hAnsi="細明體" w:hint="eastAsia"/>
                <w:kern w:val="2"/>
                <w:lang w:eastAsia="zh-TW"/>
              </w:rPr>
              <w:t>null</w:t>
            </w:r>
          </w:p>
        </w:tc>
        <w:tc>
          <w:tcPr>
            <w:tcW w:w="2028" w:type="dxa"/>
            <w:shd w:val="clear" w:color="auto" w:fill="auto"/>
            <w:vAlign w:val="center"/>
          </w:tcPr>
          <w:p w:rsidR="0067619E" w:rsidRPr="00121E46" w:rsidRDefault="0067619E" w:rsidP="00121E46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121E46">
              <w:rPr>
                <w:rFonts w:ascii="細明體" w:eastAsia="細明體" w:hAnsi="細明體"/>
                <w:kern w:val="2"/>
                <w:lang w:eastAsia="zh-TW"/>
              </w:rPr>
              <w:t>N</w:t>
            </w:r>
            <w:r w:rsidRPr="00121E46">
              <w:rPr>
                <w:rFonts w:ascii="細明體" w:eastAsia="細明體" w:hAnsi="細明體" w:hint="eastAsia"/>
                <w:kern w:val="2"/>
                <w:lang w:eastAsia="zh-TW"/>
              </w:rPr>
              <w:t>ull</w:t>
            </w:r>
          </w:p>
        </w:tc>
      </w:tr>
      <w:tr w:rsidR="0067619E" w:rsidRPr="00121E46" w:rsidTr="0003310E">
        <w:trPr>
          <w:trHeight w:val="360"/>
        </w:trPr>
        <w:tc>
          <w:tcPr>
            <w:tcW w:w="2027" w:type="dxa"/>
            <w:shd w:val="clear" w:color="auto" w:fill="FFFF99"/>
            <w:vAlign w:val="center"/>
          </w:tcPr>
          <w:p w:rsidR="0067619E" w:rsidRPr="00121E46" w:rsidRDefault="0067619E" w:rsidP="00121E46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121E46">
              <w:rPr>
                <w:rFonts w:ascii="細明體" w:eastAsia="細明體" w:hAnsi="細明體" w:hint="eastAsia"/>
                <w:kern w:val="2"/>
                <w:lang w:eastAsia="zh-TW"/>
              </w:rPr>
              <w:t>單位名稱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67619E" w:rsidRPr="00121E46" w:rsidRDefault="0067619E" w:rsidP="00121E46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121E46">
              <w:rPr>
                <w:rFonts w:ascii="細明體" w:eastAsia="細明體" w:hAnsi="細明體" w:hint="eastAsia"/>
                <w:kern w:val="2"/>
                <w:lang w:eastAsia="zh-TW"/>
              </w:rPr>
              <w:t>null</w:t>
            </w:r>
          </w:p>
        </w:tc>
        <w:tc>
          <w:tcPr>
            <w:tcW w:w="2028" w:type="dxa"/>
            <w:shd w:val="clear" w:color="auto" w:fill="auto"/>
            <w:vAlign w:val="center"/>
          </w:tcPr>
          <w:p w:rsidR="0067619E" w:rsidRPr="00121E46" w:rsidRDefault="0067619E" w:rsidP="00121E46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121E46">
              <w:rPr>
                <w:rFonts w:ascii="細明體" w:eastAsia="細明體" w:hAnsi="細明體"/>
                <w:kern w:val="2"/>
                <w:lang w:eastAsia="zh-TW"/>
              </w:rPr>
              <w:t>N</w:t>
            </w:r>
            <w:r w:rsidRPr="00121E46">
              <w:rPr>
                <w:rFonts w:ascii="細明體" w:eastAsia="細明體" w:hAnsi="細明體" w:hint="eastAsia"/>
                <w:kern w:val="2"/>
                <w:lang w:eastAsia="zh-TW"/>
              </w:rPr>
              <w:t>ull</w:t>
            </w:r>
          </w:p>
        </w:tc>
      </w:tr>
      <w:tr w:rsidR="0067619E" w:rsidRPr="00121E46" w:rsidTr="0003310E">
        <w:trPr>
          <w:trHeight w:val="360"/>
        </w:trPr>
        <w:tc>
          <w:tcPr>
            <w:tcW w:w="2027" w:type="dxa"/>
            <w:shd w:val="clear" w:color="auto" w:fill="FFFF99"/>
            <w:vAlign w:val="center"/>
          </w:tcPr>
          <w:p w:rsidR="0067619E" w:rsidRPr="00121E46" w:rsidRDefault="0067619E" w:rsidP="00121E46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121E46">
              <w:rPr>
                <w:rFonts w:ascii="細明體" w:eastAsia="細明體" w:hAnsi="細明體" w:hint="eastAsia"/>
                <w:kern w:val="2"/>
                <w:lang w:eastAsia="zh-TW"/>
              </w:rPr>
              <w:t>申請件數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67619E" w:rsidRPr="00121E46" w:rsidRDefault="0067619E" w:rsidP="00121E46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121E46">
              <w:rPr>
                <w:rFonts w:ascii="細明體" w:eastAsia="細明體" w:hAnsi="細明體" w:hint="eastAsia"/>
                <w:kern w:val="2"/>
                <w:lang w:eastAsia="zh-TW"/>
              </w:rPr>
              <w:t>$申請件數_服務中心</w:t>
            </w:r>
          </w:p>
        </w:tc>
        <w:tc>
          <w:tcPr>
            <w:tcW w:w="2028" w:type="dxa"/>
            <w:shd w:val="clear" w:color="auto" w:fill="auto"/>
            <w:vAlign w:val="center"/>
          </w:tcPr>
          <w:p w:rsidR="0067619E" w:rsidRPr="00121E46" w:rsidRDefault="0067619E" w:rsidP="00121E46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121E46">
              <w:rPr>
                <w:rFonts w:ascii="細明體" w:eastAsia="細明體" w:hAnsi="細明體" w:hint="eastAsia"/>
                <w:kern w:val="2"/>
                <w:lang w:eastAsia="zh-TW"/>
              </w:rPr>
              <w:t>$申請件數_行政中心</w:t>
            </w:r>
          </w:p>
        </w:tc>
      </w:tr>
      <w:tr w:rsidR="0067619E" w:rsidRPr="00121E46" w:rsidTr="0003310E">
        <w:trPr>
          <w:trHeight w:val="360"/>
        </w:trPr>
        <w:tc>
          <w:tcPr>
            <w:tcW w:w="2027" w:type="dxa"/>
            <w:shd w:val="clear" w:color="auto" w:fill="FFFF99"/>
            <w:vAlign w:val="center"/>
          </w:tcPr>
          <w:p w:rsidR="0067619E" w:rsidRPr="00121E46" w:rsidRDefault="0067619E" w:rsidP="00121E46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121E46">
              <w:rPr>
                <w:rFonts w:ascii="細明體" w:eastAsia="細明體" w:hAnsi="細明體" w:hint="eastAsia"/>
                <w:kern w:val="2"/>
                <w:lang w:eastAsia="zh-TW"/>
              </w:rPr>
              <w:t>資料年月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67619E" w:rsidRPr="00121E46" w:rsidRDefault="0067619E" w:rsidP="00121E46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121E46">
              <w:rPr>
                <w:rFonts w:ascii="細明體" w:eastAsia="細明體" w:hAnsi="細明體" w:hint="eastAsia"/>
                <w:kern w:val="2"/>
                <w:lang w:eastAsia="zh-TW"/>
              </w:rPr>
              <w:t>$資料年月</w:t>
            </w:r>
          </w:p>
        </w:tc>
        <w:tc>
          <w:tcPr>
            <w:tcW w:w="2028" w:type="dxa"/>
            <w:shd w:val="clear" w:color="auto" w:fill="auto"/>
            <w:vAlign w:val="center"/>
          </w:tcPr>
          <w:p w:rsidR="0067619E" w:rsidRPr="00121E46" w:rsidRDefault="0067619E" w:rsidP="00121E46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121E46">
              <w:rPr>
                <w:rFonts w:ascii="細明體" w:eastAsia="細明體" w:hAnsi="細明體" w:hint="eastAsia"/>
                <w:kern w:val="2"/>
                <w:lang w:eastAsia="zh-TW"/>
              </w:rPr>
              <w:t>$資料年月</w:t>
            </w:r>
          </w:p>
        </w:tc>
      </w:tr>
    </w:tbl>
    <w:p w:rsidR="005B41A2" w:rsidRDefault="005B41A2" w:rsidP="005B41A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4856E1" w:rsidRDefault="004856E1" w:rsidP="004856E1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FORMAT(B)：FOR 專招展業</w:t>
      </w:r>
    </w:p>
    <w:tbl>
      <w:tblPr>
        <w:tblW w:w="8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7"/>
        <w:gridCol w:w="2027"/>
        <w:gridCol w:w="2027"/>
        <w:gridCol w:w="2028"/>
      </w:tblGrid>
      <w:tr w:rsidR="004856E1" w:rsidRPr="00121E46" w:rsidTr="00121E46">
        <w:trPr>
          <w:trHeight w:val="360"/>
        </w:trPr>
        <w:tc>
          <w:tcPr>
            <w:tcW w:w="2027" w:type="dxa"/>
            <w:shd w:val="clear" w:color="auto" w:fill="CCFFCC"/>
            <w:vAlign w:val="center"/>
          </w:tcPr>
          <w:p w:rsidR="004856E1" w:rsidRPr="00121E46" w:rsidRDefault="004856E1" w:rsidP="00121E46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  <w:tc>
          <w:tcPr>
            <w:tcW w:w="2027" w:type="dxa"/>
            <w:shd w:val="clear" w:color="auto" w:fill="CCFFCC"/>
            <w:vAlign w:val="center"/>
          </w:tcPr>
          <w:p w:rsidR="004856E1" w:rsidRPr="00121E46" w:rsidRDefault="004856E1" w:rsidP="00121E46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121E46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單　　位</w:t>
            </w:r>
          </w:p>
        </w:tc>
        <w:tc>
          <w:tcPr>
            <w:tcW w:w="2027" w:type="dxa"/>
            <w:shd w:val="clear" w:color="auto" w:fill="CCFFCC"/>
            <w:vAlign w:val="center"/>
          </w:tcPr>
          <w:p w:rsidR="004856E1" w:rsidRPr="00121E46" w:rsidRDefault="004856E1" w:rsidP="00121E46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121E46">
              <w:rPr>
                <w:rFonts w:ascii="細明體" w:eastAsia="細明體" w:hAnsi="細明體" w:hint="eastAsia"/>
                <w:kern w:val="2"/>
                <w:lang w:eastAsia="zh-TW"/>
              </w:rPr>
              <w:t>區部單位</w:t>
            </w:r>
          </w:p>
        </w:tc>
        <w:tc>
          <w:tcPr>
            <w:tcW w:w="2028" w:type="dxa"/>
            <w:shd w:val="clear" w:color="auto" w:fill="CCFFCC"/>
            <w:vAlign w:val="center"/>
          </w:tcPr>
          <w:p w:rsidR="004856E1" w:rsidRPr="00121E46" w:rsidRDefault="004856E1" w:rsidP="00121E46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121E46">
              <w:rPr>
                <w:rFonts w:ascii="細明體" w:eastAsia="細明體" w:hAnsi="細明體" w:hint="eastAsia"/>
                <w:kern w:val="2"/>
                <w:lang w:eastAsia="zh-TW"/>
              </w:rPr>
              <w:t>業務單位</w:t>
            </w:r>
          </w:p>
        </w:tc>
      </w:tr>
      <w:tr w:rsidR="004856E1" w:rsidRPr="00121E46" w:rsidTr="00121E46">
        <w:trPr>
          <w:trHeight w:val="360"/>
        </w:trPr>
        <w:tc>
          <w:tcPr>
            <w:tcW w:w="2027" w:type="dxa"/>
            <w:shd w:val="clear" w:color="auto" w:fill="FFFF99"/>
            <w:vAlign w:val="center"/>
          </w:tcPr>
          <w:p w:rsidR="004856E1" w:rsidRPr="00121E46" w:rsidRDefault="004856E1" w:rsidP="00121E46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hyperlink r:id="rId9" w:history="1">
              <w:r>
                <w:rPr>
                  <w:rStyle w:val="style3"/>
                  <w:lang w:eastAsia="zh-TW"/>
                </w:rPr>
                <w:t>統計層級</w:t>
              </w:r>
            </w:hyperlink>
          </w:p>
        </w:tc>
        <w:tc>
          <w:tcPr>
            <w:tcW w:w="2027" w:type="dxa"/>
            <w:shd w:val="clear" w:color="auto" w:fill="auto"/>
            <w:vAlign w:val="center"/>
          </w:tcPr>
          <w:p w:rsidR="004856E1" w:rsidRPr="00121E46" w:rsidRDefault="004856E1" w:rsidP="00121E46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121E46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6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4856E1" w:rsidRPr="00121E46" w:rsidRDefault="004856E1" w:rsidP="00121E46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121E46">
              <w:rPr>
                <w:rFonts w:ascii="細明體" w:eastAsia="細明體" w:hAnsi="細明體" w:hint="eastAsia"/>
                <w:kern w:val="2"/>
                <w:lang w:eastAsia="zh-TW"/>
              </w:rPr>
              <w:t>5</w:t>
            </w:r>
          </w:p>
        </w:tc>
        <w:tc>
          <w:tcPr>
            <w:tcW w:w="2028" w:type="dxa"/>
            <w:shd w:val="clear" w:color="auto" w:fill="auto"/>
            <w:vAlign w:val="center"/>
          </w:tcPr>
          <w:p w:rsidR="004856E1" w:rsidRPr="00121E46" w:rsidRDefault="004856E1" w:rsidP="00121E46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121E46">
              <w:rPr>
                <w:rFonts w:ascii="細明體" w:eastAsia="細明體" w:hAnsi="細明體" w:hint="eastAsia"/>
                <w:kern w:val="2"/>
                <w:lang w:eastAsia="zh-TW"/>
              </w:rPr>
              <w:t>4</w:t>
            </w:r>
          </w:p>
        </w:tc>
      </w:tr>
      <w:tr w:rsidR="004856E1" w:rsidRPr="00121E46" w:rsidTr="00121E46">
        <w:trPr>
          <w:trHeight w:val="360"/>
        </w:trPr>
        <w:tc>
          <w:tcPr>
            <w:tcW w:w="2027" w:type="dxa"/>
            <w:shd w:val="clear" w:color="auto" w:fill="FFFF99"/>
            <w:vAlign w:val="center"/>
          </w:tcPr>
          <w:p w:rsidR="004856E1" w:rsidRPr="00121E46" w:rsidRDefault="004856E1" w:rsidP="00121E46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121E46">
              <w:rPr>
                <w:rFonts w:ascii="細明體" w:eastAsia="細明體" w:hAnsi="細明體" w:hint="eastAsia"/>
                <w:kern w:val="2"/>
                <w:lang w:eastAsia="zh-TW"/>
              </w:rPr>
              <w:t>業務單位代號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4856E1" w:rsidRPr="00121E46" w:rsidRDefault="004856E1" w:rsidP="00121E46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121E46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$業務單位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4856E1" w:rsidRPr="00121E46" w:rsidRDefault="004856E1" w:rsidP="00121E46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121E46">
              <w:rPr>
                <w:rFonts w:ascii="細明體" w:eastAsia="細明體" w:hAnsi="細明體" w:hint="eastAsia"/>
                <w:kern w:val="2"/>
                <w:lang w:eastAsia="zh-TW"/>
              </w:rPr>
              <w:t>$業務單位</w:t>
            </w:r>
          </w:p>
        </w:tc>
        <w:tc>
          <w:tcPr>
            <w:tcW w:w="2028" w:type="dxa"/>
            <w:shd w:val="clear" w:color="auto" w:fill="auto"/>
            <w:vAlign w:val="center"/>
          </w:tcPr>
          <w:p w:rsidR="004856E1" w:rsidRPr="00121E46" w:rsidRDefault="004856E1" w:rsidP="00121E46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121E46">
              <w:rPr>
                <w:rFonts w:ascii="細明體" w:eastAsia="細明體" w:hAnsi="細明體" w:hint="eastAsia"/>
                <w:kern w:val="2"/>
                <w:lang w:eastAsia="zh-TW"/>
              </w:rPr>
              <w:t>$業務單位</w:t>
            </w:r>
          </w:p>
        </w:tc>
      </w:tr>
      <w:tr w:rsidR="004856E1" w:rsidRPr="00121E46" w:rsidTr="00121E46">
        <w:trPr>
          <w:trHeight w:val="360"/>
        </w:trPr>
        <w:tc>
          <w:tcPr>
            <w:tcW w:w="2027" w:type="dxa"/>
            <w:shd w:val="clear" w:color="auto" w:fill="FFFF99"/>
            <w:vAlign w:val="center"/>
          </w:tcPr>
          <w:p w:rsidR="004856E1" w:rsidRPr="00121E46" w:rsidRDefault="004856E1" w:rsidP="00121E46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121E46">
              <w:rPr>
                <w:rFonts w:ascii="細明體" w:eastAsia="細明體" w:hAnsi="細明體" w:hint="eastAsia"/>
                <w:kern w:val="2"/>
                <w:lang w:eastAsia="zh-TW"/>
              </w:rPr>
              <w:t>業務單位名稱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4856E1" w:rsidRPr="00121E46" w:rsidRDefault="004856E1" w:rsidP="00121E46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121E46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$業務單位名稱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4856E1" w:rsidRPr="00121E46" w:rsidRDefault="004856E1" w:rsidP="00121E46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121E46">
              <w:rPr>
                <w:rFonts w:ascii="細明體" w:eastAsia="細明體" w:hAnsi="細明體" w:hint="eastAsia"/>
                <w:kern w:val="2"/>
                <w:lang w:eastAsia="zh-TW"/>
              </w:rPr>
              <w:t>$業務單位名稱</w:t>
            </w:r>
          </w:p>
        </w:tc>
        <w:tc>
          <w:tcPr>
            <w:tcW w:w="2028" w:type="dxa"/>
            <w:shd w:val="clear" w:color="auto" w:fill="auto"/>
            <w:vAlign w:val="center"/>
          </w:tcPr>
          <w:p w:rsidR="004856E1" w:rsidRPr="00121E46" w:rsidRDefault="004856E1" w:rsidP="00121E46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121E46">
              <w:rPr>
                <w:rFonts w:ascii="細明體" w:eastAsia="細明體" w:hAnsi="細明體" w:hint="eastAsia"/>
                <w:kern w:val="2"/>
                <w:lang w:eastAsia="zh-TW"/>
              </w:rPr>
              <w:t>$業務單位名稱</w:t>
            </w:r>
          </w:p>
        </w:tc>
      </w:tr>
      <w:tr w:rsidR="004856E1" w:rsidRPr="00121E46" w:rsidTr="00121E46">
        <w:trPr>
          <w:trHeight w:val="360"/>
        </w:trPr>
        <w:tc>
          <w:tcPr>
            <w:tcW w:w="2027" w:type="dxa"/>
            <w:shd w:val="clear" w:color="auto" w:fill="FFFF99"/>
            <w:vAlign w:val="center"/>
          </w:tcPr>
          <w:p w:rsidR="004856E1" w:rsidRPr="00121E46" w:rsidRDefault="004856E1" w:rsidP="00121E46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121E46">
              <w:rPr>
                <w:rFonts w:ascii="Arial" w:cs="Arial" w:hint="eastAsia"/>
              </w:rPr>
              <w:t>區部單位</w:t>
            </w:r>
            <w:r w:rsidRPr="00121E46">
              <w:rPr>
                <w:rFonts w:ascii="細明體" w:eastAsia="細明體" w:hAnsi="細明體" w:hint="eastAsia"/>
                <w:kern w:val="2"/>
                <w:lang w:eastAsia="zh-TW"/>
              </w:rPr>
              <w:t>代號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4856E1" w:rsidRPr="00121E46" w:rsidRDefault="004856E1" w:rsidP="00121E46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121E46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$區部單位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4856E1" w:rsidRPr="00121E46" w:rsidRDefault="004856E1" w:rsidP="00121E46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121E46">
              <w:rPr>
                <w:rFonts w:ascii="細明體" w:eastAsia="細明體" w:hAnsi="細明體" w:hint="eastAsia"/>
                <w:kern w:val="2"/>
                <w:lang w:eastAsia="zh-TW"/>
              </w:rPr>
              <w:t>$區部單位</w:t>
            </w:r>
          </w:p>
        </w:tc>
        <w:tc>
          <w:tcPr>
            <w:tcW w:w="2028" w:type="dxa"/>
            <w:shd w:val="clear" w:color="auto" w:fill="auto"/>
            <w:vAlign w:val="center"/>
          </w:tcPr>
          <w:p w:rsidR="004856E1" w:rsidRPr="00121E46" w:rsidRDefault="004856E1" w:rsidP="00121E46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121E46">
              <w:rPr>
                <w:rFonts w:ascii="細明體" w:eastAsia="細明體" w:hAnsi="細明體" w:hint="eastAsia"/>
                <w:kern w:val="2"/>
                <w:lang w:eastAsia="zh-TW"/>
              </w:rPr>
              <w:t>null</w:t>
            </w:r>
          </w:p>
        </w:tc>
      </w:tr>
      <w:tr w:rsidR="004856E1" w:rsidRPr="00121E46" w:rsidTr="00121E46">
        <w:trPr>
          <w:trHeight w:val="360"/>
        </w:trPr>
        <w:tc>
          <w:tcPr>
            <w:tcW w:w="2027" w:type="dxa"/>
            <w:shd w:val="clear" w:color="auto" w:fill="FFFF99"/>
            <w:vAlign w:val="center"/>
          </w:tcPr>
          <w:p w:rsidR="004856E1" w:rsidRPr="00121E46" w:rsidRDefault="004856E1" w:rsidP="00121E46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121E46">
              <w:rPr>
                <w:rFonts w:ascii="Arial" w:cs="Arial" w:hint="eastAsia"/>
              </w:rPr>
              <w:t>區部單位</w:t>
            </w:r>
            <w:r w:rsidRPr="00121E46">
              <w:rPr>
                <w:rFonts w:ascii="細明體" w:eastAsia="細明體" w:hAnsi="細明體" w:hint="eastAsia"/>
                <w:kern w:val="2"/>
                <w:lang w:eastAsia="zh-TW"/>
              </w:rPr>
              <w:t>名稱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4856E1" w:rsidRPr="00121E46" w:rsidRDefault="004856E1" w:rsidP="00121E46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121E46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$區部單位名稱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4856E1" w:rsidRPr="00121E46" w:rsidRDefault="004856E1" w:rsidP="00121E46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121E46">
              <w:rPr>
                <w:rFonts w:ascii="細明體" w:eastAsia="細明體" w:hAnsi="細明體" w:hint="eastAsia"/>
                <w:kern w:val="2"/>
                <w:lang w:eastAsia="zh-TW"/>
              </w:rPr>
              <w:t>$區部單位名稱</w:t>
            </w:r>
          </w:p>
        </w:tc>
        <w:tc>
          <w:tcPr>
            <w:tcW w:w="2028" w:type="dxa"/>
            <w:shd w:val="clear" w:color="auto" w:fill="auto"/>
            <w:vAlign w:val="center"/>
          </w:tcPr>
          <w:p w:rsidR="004856E1" w:rsidRPr="00121E46" w:rsidRDefault="004856E1" w:rsidP="00121E46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121E46">
              <w:rPr>
                <w:rFonts w:ascii="細明體" w:eastAsia="細明體" w:hAnsi="細明體" w:hint="eastAsia"/>
                <w:kern w:val="2"/>
                <w:lang w:eastAsia="zh-TW"/>
              </w:rPr>
              <w:t>null</w:t>
            </w:r>
          </w:p>
        </w:tc>
      </w:tr>
      <w:tr w:rsidR="004856E1" w:rsidRPr="00121E46" w:rsidTr="00121E46">
        <w:trPr>
          <w:trHeight w:val="360"/>
        </w:trPr>
        <w:tc>
          <w:tcPr>
            <w:tcW w:w="2027" w:type="dxa"/>
            <w:shd w:val="clear" w:color="auto" w:fill="FFFF99"/>
            <w:vAlign w:val="center"/>
          </w:tcPr>
          <w:p w:rsidR="004856E1" w:rsidRPr="00121E46" w:rsidRDefault="004856E1" w:rsidP="00121E46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121E46">
              <w:rPr>
                <w:rFonts w:ascii="細明體" w:eastAsia="細明體" w:hAnsi="細明體" w:hint="eastAsia"/>
                <w:kern w:val="2"/>
                <w:lang w:eastAsia="zh-TW"/>
              </w:rPr>
              <w:t>單位代號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4856E1" w:rsidRPr="00121E46" w:rsidRDefault="004856E1" w:rsidP="00121E46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121E46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$單位代號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4856E1" w:rsidRPr="00121E46" w:rsidRDefault="0067619E" w:rsidP="00121E46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121E46">
              <w:rPr>
                <w:rFonts w:ascii="細明體" w:eastAsia="細明體" w:hAnsi="細明體"/>
                <w:kern w:val="2"/>
                <w:lang w:eastAsia="zh-TW"/>
              </w:rPr>
              <w:t>N</w:t>
            </w:r>
            <w:r w:rsidR="004856E1" w:rsidRPr="00121E46">
              <w:rPr>
                <w:rFonts w:ascii="細明體" w:eastAsia="細明體" w:hAnsi="細明體" w:hint="eastAsia"/>
                <w:kern w:val="2"/>
                <w:lang w:eastAsia="zh-TW"/>
              </w:rPr>
              <w:t>ull</w:t>
            </w:r>
          </w:p>
        </w:tc>
        <w:tc>
          <w:tcPr>
            <w:tcW w:w="2028" w:type="dxa"/>
            <w:shd w:val="clear" w:color="auto" w:fill="auto"/>
            <w:vAlign w:val="center"/>
          </w:tcPr>
          <w:p w:rsidR="004856E1" w:rsidRPr="00121E46" w:rsidRDefault="004856E1" w:rsidP="00121E46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121E46">
              <w:rPr>
                <w:rFonts w:ascii="細明體" w:eastAsia="細明體" w:hAnsi="細明體" w:hint="eastAsia"/>
                <w:kern w:val="2"/>
                <w:lang w:eastAsia="zh-TW"/>
              </w:rPr>
              <w:t>null</w:t>
            </w:r>
          </w:p>
        </w:tc>
      </w:tr>
      <w:tr w:rsidR="004856E1" w:rsidRPr="00121E46" w:rsidTr="00121E46">
        <w:trPr>
          <w:trHeight w:val="360"/>
        </w:trPr>
        <w:tc>
          <w:tcPr>
            <w:tcW w:w="2027" w:type="dxa"/>
            <w:shd w:val="clear" w:color="auto" w:fill="FFFF99"/>
            <w:vAlign w:val="center"/>
          </w:tcPr>
          <w:p w:rsidR="004856E1" w:rsidRPr="00121E46" w:rsidRDefault="004856E1" w:rsidP="00121E46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121E46">
              <w:rPr>
                <w:rFonts w:ascii="細明體" w:eastAsia="細明體" w:hAnsi="細明體" w:hint="eastAsia"/>
                <w:kern w:val="2"/>
                <w:lang w:eastAsia="zh-TW"/>
              </w:rPr>
              <w:t>單位名稱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4856E1" w:rsidRPr="00121E46" w:rsidRDefault="004856E1" w:rsidP="00121E46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121E46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$單位代號名稱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4856E1" w:rsidRPr="00121E46" w:rsidRDefault="004856E1" w:rsidP="00121E46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121E46">
              <w:rPr>
                <w:rFonts w:ascii="細明體" w:eastAsia="細明體" w:hAnsi="細明體" w:hint="eastAsia"/>
                <w:kern w:val="2"/>
                <w:lang w:eastAsia="zh-TW"/>
              </w:rPr>
              <w:t>null</w:t>
            </w:r>
          </w:p>
        </w:tc>
        <w:tc>
          <w:tcPr>
            <w:tcW w:w="2028" w:type="dxa"/>
            <w:shd w:val="clear" w:color="auto" w:fill="auto"/>
            <w:vAlign w:val="center"/>
          </w:tcPr>
          <w:p w:rsidR="004856E1" w:rsidRPr="00121E46" w:rsidRDefault="004856E1" w:rsidP="00121E46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121E46">
              <w:rPr>
                <w:rFonts w:ascii="細明體" w:eastAsia="細明體" w:hAnsi="細明體" w:hint="eastAsia"/>
                <w:kern w:val="2"/>
                <w:lang w:eastAsia="zh-TW"/>
              </w:rPr>
              <w:t>null</w:t>
            </w:r>
          </w:p>
        </w:tc>
      </w:tr>
      <w:tr w:rsidR="004856E1" w:rsidRPr="00121E46" w:rsidTr="00121E46">
        <w:trPr>
          <w:trHeight w:val="360"/>
        </w:trPr>
        <w:tc>
          <w:tcPr>
            <w:tcW w:w="2027" w:type="dxa"/>
            <w:shd w:val="clear" w:color="auto" w:fill="FFFF99"/>
            <w:vAlign w:val="center"/>
          </w:tcPr>
          <w:p w:rsidR="004856E1" w:rsidRPr="00121E46" w:rsidRDefault="004856E1" w:rsidP="00121E46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121E46">
              <w:rPr>
                <w:rFonts w:ascii="細明體" w:eastAsia="細明體" w:hAnsi="細明體" w:hint="eastAsia"/>
                <w:kern w:val="2"/>
                <w:lang w:eastAsia="zh-TW"/>
              </w:rPr>
              <w:t>申請件數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4856E1" w:rsidRPr="00121E46" w:rsidRDefault="004856E1" w:rsidP="00121E46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121E46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$申請件數_單位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4856E1" w:rsidRPr="00121E46" w:rsidRDefault="004856E1" w:rsidP="00121E46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121E46">
              <w:rPr>
                <w:rFonts w:ascii="細明體" w:eastAsia="細明體" w:hAnsi="細明體" w:hint="eastAsia"/>
                <w:kern w:val="2"/>
                <w:lang w:eastAsia="zh-TW"/>
              </w:rPr>
              <w:t>$申請件數_區部單位</w:t>
            </w:r>
          </w:p>
        </w:tc>
        <w:tc>
          <w:tcPr>
            <w:tcW w:w="2028" w:type="dxa"/>
            <w:shd w:val="clear" w:color="auto" w:fill="auto"/>
            <w:vAlign w:val="center"/>
          </w:tcPr>
          <w:p w:rsidR="004856E1" w:rsidRPr="00121E46" w:rsidRDefault="004856E1" w:rsidP="00121E46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121E46">
              <w:rPr>
                <w:rFonts w:ascii="細明體" w:eastAsia="細明體" w:hAnsi="細明體" w:hint="eastAsia"/>
                <w:kern w:val="2"/>
                <w:lang w:eastAsia="zh-TW"/>
              </w:rPr>
              <w:t>$申請件數_業務單位</w:t>
            </w:r>
          </w:p>
        </w:tc>
      </w:tr>
      <w:tr w:rsidR="00164B67" w:rsidRPr="00121E46" w:rsidTr="00121E46">
        <w:trPr>
          <w:trHeight w:val="360"/>
        </w:trPr>
        <w:tc>
          <w:tcPr>
            <w:tcW w:w="2027" w:type="dxa"/>
            <w:shd w:val="clear" w:color="auto" w:fill="FFFF99"/>
            <w:vAlign w:val="center"/>
          </w:tcPr>
          <w:p w:rsidR="00164B67" w:rsidRPr="00121E46" w:rsidRDefault="00164B67" w:rsidP="00121E46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121E46">
              <w:rPr>
                <w:rFonts w:ascii="細明體" w:eastAsia="細明體" w:hAnsi="細明體" w:hint="eastAsia"/>
                <w:kern w:val="2"/>
                <w:lang w:eastAsia="zh-TW"/>
              </w:rPr>
              <w:t>資料年月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164B67" w:rsidRPr="00121E46" w:rsidRDefault="00164B67" w:rsidP="00121E46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121E46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$資料年月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164B67" w:rsidRPr="00121E46" w:rsidRDefault="00164B67" w:rsidP="00121E46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121E46">
              <w:rPr>
                <w:rFonts w:ascii="細明體" w:eastAsia="細明體" w:hAnsi="細明體" w:hint="eastAsia"/>
                <w:kern w:val="2"/>
                <w:lang w:eastAsia="zh-TW"/>
              </w:rPr>
              <w:t>$資料年月</w:t>
            </w:r>
          </w:p>
        </w:tc>
        <w:tc>
          <w:tcPr>
            <w:tcW w:w="2028" w:type="dxa"/>
            <w:shd w:val="clear" w:color="auto" w:fill="auto"/>
            <w:vAlign w:val="center"/>
          </w:tcPr>
          <w:p w:rsidR="00164B67" w:rsidRPr="00121E46" w:rsidRDefault="00164B67" w:rsidP="00121E46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121E46">
              <w:rPr>
                <w:rFonts w:ascii="細明體" w:eastAsia="細明體" w:hAnsi="細明體" w:hint="eastAsia"/>
                <w:kern w:val="2"/>
                <w:lang w:eastAsia="zh-TW"/>
              </w:rPr>
              <w:t>$資料年月</w:t>
            </w:r>
          </w:p>
        </w:tc>
      </w:tr>
    </w:tbl>
    <w:p w:rsidR="004856E1" w:rsidRDefault="004856E1" w:rsidP="005B41A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0D72E5" w:rsidRPr="009E231E" w:rsidRDefault="001C471E" w:rsidP="000D72E5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7</w:t>
      </w:r>
      <w:r w:rsidR="000D72E5">
        <w:rPr>
          <w:rFonts w:ascii="細明體" w:eastAsia="細明體" w:hAnsi="細明體" w:hint="eastAsia"/>
          <w:kern w:val="2"/>
          <w:lang w:eastAsia="zh-TW"/>
        </w:rPr>
        <w:t xml:space="preserve">.  </w:t>
      </w:r>
      <w:r w:rsidR="000D72E5">
        <w:rPr>
          <w:rFonts w:ascii="新細明體" w:hAnsi="新細明體" w:hint="eastAsia"/>
          <w:bCs/>
          <w:lang w:eastAsia="zh-TW"/>
        </w:rPr>
        <w:t xml:space="preserve">件數紀錄：CALL </w:t>
      </w:r>
      <w:r w:rsidR="000D72E5" w:rsidRPr="002B5610">
        <w:rPr>
          <w:rFonts w:hint="eastAsia"/>
          <w:color w:val="FF0000"/>
          <w:kern w:val="2"/>
          <w:szCs w:val="24"/>
          <w:lang w:eastAsia="zh-TW"/>
        </w:rPr>
        <w:t>批次作業件數</w:t>
      </w:r>
      <w:r w:rsidR="000D72E5">
        <w:rPr>
          <w:rFonts w:hint="eastAsia"/>
          <w:color w:val="FF0000"/>
          <w:kern w:val="2"/>
          <w:szCs w:val="24"/>
          <w:lang w:eastAsia="zh-TW"/>
        </w:rPr>
        <w:t>紀錄</w:t>
      </w:r>
      <w:r w:rsidR="000D72E5" w:rsidRPr="002B5610">
        <w:rPr>
          <w:rFonts w:hint="eastAsia"/>
          <w:color w:val="FF0000"/>
          <w:kern w:val="2"/>
          <w:szCs w:val="24"/>
          <w:lang w:eastAsia="zh-TW"/>
        </w:rPr>
        <w:t>模組</w:t>
      </w:r>
      <w:r w:rsidR="000D72E5">
        <w:rPr>
          <w:rFonts w:hint="eastAsia"/>
          <w:color w:val="FF0000"/>
          <w:kern w:val="2"/>
          <w:szCs w:val="24"/>
          <w:lang w:eastAsia="zh-TW"/>
        </w:rPr>
        <w:t>CountManager.java</w:t>
      </w:r>
      <w:r w:rsidR="000D72E5" w:rsidRPr="002B5610">
        <w:rPr>
          <w:rFonts w:hint="eastAsia"/>
          <w:color w:val="FF0000"/>
          <w:kern w:val="2"/>
          <w:szCs w:val="24"/>
          <w:lang w:eastAsia="zh-TW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8228"/>
      </w:tblGrid>
      <w:tr w:rsidR="000D72E5" w:rsidTr="00121E46">
        <w:tc>
          <w:tcPr>
            <w:tcW w:w="1908" w:type="dxa"/>
            <w:shd w:val="clear" w:color="auto" w:fill="auto"/>
          </w:tcPr>
          <w:p w:rsidR="000D72E5" w:rsidRPr="00121E46" w:rsidRDefault="000D72E5" w:rsidP="00121E46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121E46">
              <w:rPr>
                <w:rFonts w:hint="eastAsia"/>
                <w:kern w:val="2"/>
                <w:szCs w:val="24"/>
                <w:lang w:eastAsia="zh-TW"/>
              </w:rPr>
              <w:t>STEP</w:t>
            </w:r>
          </w:p>
        </w:tc>
        <w:tc>
          <w:tcPr>
            <w:tcW w:w="8228" w:type="dxa"/>
            <w:shd w:val="clear" w:color="auto" w:fill="auto"/>
          </w:tcPr>
          <w:p w:rsidR="000D72E5" w:rsidRPr="00121E46" w:rsidRDefault="000D72E5" w:rsidP="00121E46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121E46">
              <w:rPr>
                <w:rFonts w:hint="eastAsia"/>
                <w:kern w:val="2"/>
                <w:szCs w:val="24"/>
                <w:lang w:eastAsia="zh-TW"/>
              </w:rPr>
              <w:t>說明</w:t>
            </w:r>
          </w:p>
        </w:tc>
      </w:tr>
      <w:tr w:rsidR="000D72E5" w:rsidTr="00121E46">
        <w:tc>
          <w:tcPr>
            <w:tcW w:w="1908" w:type="dxa"/>
            <w:shd w:val="clear" w:color="auto" w:fill="auto"/>
          </w:tcPr>
          <w:p w:rsidR="000D72E5" w:rsidRPr="00121E46" w:rsidRDefault="00F231F2" w:rsidP="00121E46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121E46">
              <w:rPr>
                <w:kern w:val="2"/>
                <w:szCs w:val="24"/>
                <w:lang w:eastAsia="zh-TW"/>
              </w:rPr>
              <w:t>INPUT_CNT_1</w:t>
            </w:r>
          </w:p>
        </w:tc>
        <w:tc>
          <w:tcPr>
            <w:tcW w:w="8228" w:type="dxa"/>
            <w:shd w:val="clear" w:color="auto" w:fill="auto"/>
          </w:tcPr>
          <w:p w:rsidR="000D72E5" w:rsidRPr="00121E46" w:rsidRDefault="0067619E" w:rsidP="00121E4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服務科</w:t>
            </w:r>
            <w:r w:rsidR="00F231F2" w:rsidRPr="00121E46">
              <w:rPr>
                <w:rFonts w:ascii="細明體" w:eastAsia="細明體" w:hAnsi="細明體" w:hint="eastAsia"/>
                <w:kern w:val="2"/>
                <w:lang w:eastAsia="zh-TW"/>
              </w:rPr>
              <w:t>輸入件數</w:t>
            </w:r>
          </w:p>
        </w:tc>
      </w:tr>
      <w:tr w:rsidR="000D72E5" w:rsidTr="00121E46">
        <w:tc>
          <w:tcPr>
            <w:tcW w:w="1908" w:type="dxa"/>
            <w:shd w:val="clear" w:color="auto" w:fill="auto"/>
          </w:tcPr>
          <w:p w:rsidR="000D72E5" w:rsidRPr="00121E46" w:rsidRDefault="00F231F2" w:rsidP="00121E46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121E46">
              <w:rPr>
                <w:kern w:val="2"/>
                <w:szCs w:val="24"/>
                <w:lang w:eastAsia="zh-TW"/>
              </w:rPr>
              <w:t>OUTPUT_CNT_1</w:t>
            </w:r>
          </w:p>
        </w:tc>
        <w:tc>
          <w:tcPr>
            <w:tcW w:w="8228" w:type="dxa"/>
            <w:shd w:val="clear" w:color="auto" w:fill="auto"/>
          </w:tcPr>
          <w:p w:rsidR="000D72E5" w:rsidRPr="00121E46" w:rsidRDefault="0067619E" w:rsidP="00121E46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服務科</w:t>
            </w:r>
            <w:r w:rsidR="00F231F2" w:rsidRPr="00121E46">
              <w:rPr>
                <w:rFonts w:hint="eastAsia"/>
                <w:kern w:val="2"/>
                <w:szCs w:val="24"/>
                <w:lang w:eastAsia="zh-TW"/>
              </w:rPr>
              <w:t>輸出件數</w:t>
            </w:r>
          </w:p>
        </w:tc>
      </w:tr>
      <w:tr w:rsidR="000D72E5" w:rsidTr="00121E46">
        <w:tc>
          <w:tcPr>
            <w:tcW w:w="1908" w:type="dxa"/>
            <w:shd w:val="clear" w:color="auto" w:fill="auto"/>
          </w:tcPr>
          <w:p w:rsidR="000D72E5" w:rsidRPr="00121E46" w:rsidRDefault="00F231F2" w:rsidP="00121E46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121E46">
              <w:rPr>
                <w:kern w:val="2"/>
                <w:szCs w:val="24"/>
                <w:lang w:eastAsia="zh-TW"/>
              </w:rPr>
              <w:t>ERROR_CNT_1</w:t>
            </w:r>
          </w:p>
        </w:tc>
        <w:tc>
          <w:tcPr>
            <w:tcW w:w="8228" w:type="dxa"/>
            <w:shd w:val="clear" w:color="auto" w:fill="auto"/>
          </w:tcPr>
          <w:p w:rsidR="000D72E5" w:rsidRPr="00121E46" w:rsidRDefault="0067619E" w:rsidP="00F231F2">
            <w:pPr>
              <w:pStyle w:val="Tabletext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服務科</w:t>
            </w:r>
            <w:r w:rsidR="00F231F2" w:rsidRPr="00121E46">
              <w:rPr>
                <w:rFonts w:hint="eastAsia"/>
                <w:kern w:val="2"/>
                <w:szCs w:val="24"/>
                <w:lang w:eastAsia="zh-TW"/>
              </w:rPr>
              <w:t>錯誤件數</w:t>
            </w:r>
          </w:p>
        </w:tc>
      </w:tr>
      <w:tr w:rsidR="000D72E5" w:rsidTr="00121E46">
        <w:tc>
          <w:tcPr>
            <w:tcW w:w="1908" w:type="dxa"/>
            <w:shd w:val="clear" w:color="auto" w:fill="auto"/>
          </w:tcPr>
          <w:p w:rsidR="000D72E5" w:rsidRPr="00121E46" w:rsidRDefault="00F231F2" w:rsidP="00121E46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121E46">
              <w:rPr>
                <w:kern w:val="2"/>
                <w:szCs w:val="24"/>
                <w:lang w:eastAsia="zh-TW"/>
              </w:rPr>
              <w:t>INPUT_CNT_2</w:t>
            </w:r>
          </w:p>
        </w:tc>
        <w:tc>
          <w:tcPr>
            <w:tcW w:w="8228" w:type="dxa"/>
            <w:shd w:val="clear" w:color="auto" w:fill="auto"/>
          </w:tcPr>
          <w:p w:rsidR="000D72E5" w:rsidRPr="00121E46" w:rsidRDefault="00F231F2" w:rsidP="00121E46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121E46">
              <w:rPr>
                <w:rFonts w:hint="eastAsia"/>
                <w:kern w:val="2"/>
                <w:szCs w:val="24"/>
                <w:lang w:eastAsia="zh-TW"/>
              </w:rPr>
              <w:t>專招展業輸入件數</w:t>
            </w:r>
          </w:p>
        </w:tc>
      </w:tr>
      <w:tr w:rsidR="00F231F2" w:rsidTr="00121E46">
        <w:tc>
          <w:tcPr>
            <w:tcW w:w="1908" w:type="dxa"/>
            <w:shd w:val="clear" w:color="auto" w:fill="auto"/>
          </w:tcPr>
          <w:p w:rsidR="00F231F2" w:rsidRPr="00121E46" w:rsidRDefault="00F231F2" w:rsidP="00121E46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  <w:r w:rsidRPr="00121E46">
              <w:rPr>
                <w:kern w:val="2"/>
                <w:szCs w:val="24"/>
                <w:lang w:eastAsia="zh-TW"/>
              </w:rPr>
              <w:t>OUTPUT_CNT_2</w:t>
            </w:r>
          </w:p>
        </w:tc>
        <w:tc>
          <w:tcPr>
            <w:tcW w:w="8228" w:type="dxa"/>
            <w:shd w:val="clear" w:color="auto" w:fill="auto"/>
          </w:tcPr>
          <w:p w:rsidR="00F231F2" w:rsidRPr="00121E46" w:rsidRDefault="00F231F2" w:rsidP="00121E46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121E46">
              <w:rPr>
                <w:rFonts w:hint="eastAsia"/>
                <w:kern w:val="2"/>
                <w:szCs w:val="24"/>
                <w:lang w:eastAsia="zh-TW"/>
              </w:rPr>
              <w:t>專招展業輸出件數</w:t>
            </w:r>
          </w:p>
        </w:tc>
      </w:tr>
      <w:tr w:rsidR="00F231F2" w:rsidTr="00121E46">
        <w:tc>
          <w:tcPr>
            <w:tcW w:w="1908" w:type="dxa"/>
            <w:shd w:val="clear" w:color="auto" w:fill="auto"/>
          </w:tcPr>
          <w:p w:rsidR="00F231F2" w:rsidRPr="00121E46" w:rsidRDefault="00F231F2" w:rsidP="00121E46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  <w:r w:rsidRPr="00121E46">
              <w:rPr>
                <w:kern w:val="2"/>
                <w:szCs w:val="24"/>
                <w:lang w:eastAsia="zh-TW"/>
              </w:rPr>
              <w:t>ERROR_CNT_2</w:t>
            </w:r>
          </w:p>
        </w:tc>
        <w:tc>
          <w:tcPr>
            <w:tcW w:w="8228" w:type="dxa"/>
            <w:shd w:val="clear" w:color="auto" w:fill="auto"/>
          </w:tcPr>
          <w:p w:rsidR="00F231F2" w:rsidRPr="00121E46" w:rsidRDefault="00F231F2" w:rsidP="00121E46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121E46">
              <w:rPr>
                <w:rFonts w:hint="eastAsia"/>
                <w:kern w:val="2"/>
                <w:szCs w:val="24"/>
                <w:lang w:eastAsia="zh-TW"/>
              </w:rPr>
              <w:t>專招展業錯誤件數</w:t>
            </w:r>
          </w:p>
        </w:tc>
      </w:tr>
    </w:tbl>
    <w:p w:rsidR="000D72E5" w:rsidRDefault="000D72E5" w:rsidP="005B41A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765124" w:rsidRPr="009E231E" w:rsidRDefault="00765124" w:rsidP="001C471E">
      <w:pPr>
        <w:pStyle w:val="Tabletext"/>
        <w:keepLines w:val="0"/>
        <w:numPr>
          <w:ilvl w:val="0"/>
          <w:numId w:val="4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bCs/>
          <w:lang w:eastAsia="zh-TW"/>
        </w:rPr>
        <w:t xml:space="preserve">錯誤處理：CALL </w:t>
      </w:r>
      <w:r>
        <w:rPr>
          <w:rFonts w:hint="eastAsia"/>
          <w:color w:val="FF0000"/>
          <w:kern w:val="2"/>
          <w:szCs w:val="24"/>
          <w:lang w:eastAsia="zh-TW"/>
        </w:rPr>
        <w:t>異常訊息記錄模組</w:t>
      </w:r>
      <w:r>
        <w:rPr>
          <w:rFonts w:hint="eastAsia"/>
          <w:color w:val="FF0000"/>
          <w:kern w:val="2"/>
          <w:szCs w:val="24"/>
          <w:lang w:eastAsia="zh-TW"/>
        </w:rPr>
        <w:t>ErrorLog.java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8228"/>
      </w:tblGrid>
      <w:tr w:rsidR="00765124" w:rsidTr="00121E46">
        <w:tc>
          <w:tcPr>
            <w:tcW w:w="1908" w:type="dxa"/>
            <w:shd w:val="clear" w:color="auto" w:fill="auto"/>
          </w:tcPr>
          <w:p w:rsidR="00765124" w:rsidRPr="00121E46" w:rsidRDefault="00765124" w:rsidP="00121E46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121E46">
              <w:rPr>
                <w:rFonts w:hint="eastAsia"/>
                <w:kern w:val="2"/>
                <w:szCs w:val="24"/>
                <w:lang w:eastAsia="zh-TW"/>
              </w:rPr>
              <w:t>TYPE</w:t>
            </w:r>
          </w:p>
        </w:tc>
        <w:tc>
          <w:tcPr>
            <w:tcW w:w="8228" w:type="dxa"/>
            <w:shd w:val="clear" w:color="auto" w:fill="auto"/>
          </w:tcPr>
          <w:p w:rsidR="00765124" w:rsidRPr="00121E46" w:rsidRDefault="00765124" w:rsidP="00121E46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121E46">
              <w:rPr>
                <w:rFonts w:hint="eastAsia"/>
                <w:kern w:val="2"/>
                <w:szCs w:val="24"/>
                <w:lang w:eastAsia="zh-TW"/>
              </w:rPr>
              <w:t>說明</w:t>
            </w:r>
          </w:p>
        </w:tc>
      </w:tr>
      <w:tr w:rsidR="00765124" w:rsidTr="00121E46">
        <w:tc>
          <w:tcPr>
            <w:tcW w:w="1908" w:type="dxa"/>
            <w:shd w:val="clear" w:color="auto" w:fill="auto"/>
          </w:tcPr>
          <w:p w:rsidR="00765124" w:rsidRPr="00121E46" w:rsidRDefault="00765124" w:rsidP="00121E46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121E46">
              <w:rPr>
                <w:rFonts w:hint="eastAsia"/>
                <w:kern w:val="2"/>
                <w:szCs w:val="24"/>
                <w:lang w:eastAsia="zh-TW"/>
              </w:rPr>
              <w:t>A</w:t>
            </w:r>
          </w:p>
        </w:tc>
        <w:tc>
          <w:tcPr>
            <w:tcW w:w="8228" w:type="dxa"/>
            <w:shd w:val="clear" w:color="auto" w:fill="auto"/>
          </w:tcPr>
          <w:p w:rsidR="00765124" w:rsidRPr="00121E46" w:rsidRDefault="00765124" w:rsidP="00121E46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121E46">
              <w:rPr>
                <w:rFonts w:hint="eastAsia"/>
                <w:kern w:val="2"/>
                <w:szCs w:val="24"/>
                <w:lang w:eastAsia="zh-TW"/>
              </w:rPr>
              <w:t>訊息中文：</w:t>
            </w:r>
            <w:r w:rsidRPr="00121E46">
              <w:rPr>
                <w:rFonts w:ascii="細明體" w:eastAsia="細明體" w:hAnsi="細明體" w:hint="eastAsia"/>
                <w:kern w:val="2"/>
                <w:lang w:eastAsia="zh-TW"/>
              </w:rPr>
              <w:t>取得單位代號名稱</w:t>
            </w:r>
            <w:r w:rsidRPr="00121E46">
              <w:rPr>
                <w:rFonts w:ascii="細明體" w:eastAsia="細明體" w:hAnsi="細明體"/>
                <w:kern w:val="2"/>
                <w:lang w:eastAsia="zh-TW"/>
              </w:rPr>
              <w:t>有誤</w:t>
            </w:r>
          </w:p>
          <w:p w:rsidR="00765124" w:rsidRPr="00121E46" w:rsidRDefault="00765124" w:rsidP="00121E46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121E46">
              <w:rPr>
                <w:rFonts w:hint="eastAsia"/>
                <w:kern w:val="2"/>
                <w:szCs w:val="24"/>
                <w:lang w:eastAsia="zh-TW"/>
              </w:rPr>
              <w:t>摘要：</w:t>
            </w:r>
            <w:r w:rsidR="00164B67" w:rsidRPr="00121E46">
              <w:rPr>
                <w:rFonts w:ascii="細明體" w:eastAsia="細明體" w:hAnsi="細明體"/>
                <w:kern w:val="2"/>
                <w:lang w:eastAsia="zh-TW"/>
              </w:rPr>
              <w:t>”</w:t>
            </w:r>
            <w:r w:rsidR="00164B67" w:rsidRPr="00121E46">
              <w:rPr>
                <w:rFonts w:ascii="細明體" w:eastAsia="細明體" w:hAnsi="細明體" w:hint="eastAsia"/>
                <w:kern w:val="2"/>
                <w:lang w:eastAsia="zh-TW"/>
              </w:rPr>
              <w:t xml:space="preserve">資料年月 = </w:t>
            </w:r>
            <w:r w:rsidR="00164B67" w:rsidRPr="00121E46">
              <w:rPr>
                <w:rFonts w:ascii="細明體" w:eastAsia="細明體" w:hAnsi="細明體"/>
                <w:kern w:val="2"/>
                <w:lang w:eastAsia="zh-TW"/>
              </w:rPr>
              <w:t>”</w:t>
            </w:r>
            <w:r w:rsidR="00164B67" w:rsidRPr="00121E46">
              <w:rPr>
                <w:rFonts w:ascii="細明體" w:eastAsia="細明體" w:hAnsi="細明體" w:hint="eastAsia"/>
                <w:kern w:val="2"/>
                <w:lang w:eastAsia="zh-TW"/>
              </w:rPr>
              <w:t>+ $資料年月 +</w:t>
            </w:r>
            <w:r w:rsidRPr="00121E46">
              <w:rPr>
                <w:rFonts w:ascii="細明體" w:eastAsia="細明體" w:hAnsi="細明體"/>
                <w:kern w:val="2"/>
                <w:lang w:eastAsia="zh-TW"/>
              </w:rPr>
              <w:t>”</w:t>
            </w:r>
            <w:r w:rsidRPr="00121E46">
              <w:rPr>
                <w:rFonts w:ascii="細明體" w:eastAsia="細明體" w:hAnsi="細明體" w:hint="eastAsia"/>
                <w:kern w:val="2"/>
                <w:lang w:eastAsia="zh-TW"/>
              </w:rPr>
              <w:t xml:space="preserve">單位代號 = </w:t>
            </w:r>
            <w:r w:rsidRPr="00121E46">
              <w:rPr>
                <w:rFonts w:ascii="細明體" w:eastAsia="細明體" w:hAnsi="細明體"/>
                <w:kern w:val="2"/>
                <w:lang w:eastAsia="zh-TW"/>
              </w:rPr>
              <w:t>”</w:t>
            </w:r>
            <w:r w:rsidRPr="00121E46">
              <w:rPr>
                <w:rFonts w:ascii="細明體" w:eastAsia="細明體" w:hAnsi="細明體" w:hint="eastAsia"/>
                <w:kern w:val="2"/>
                <w:lang w:eastAsia="zh-TW"/>
              </w:rPr>
              <w:t xml:space="preserve">+ $單位代號 + </w:t>
            </w:r>
            <w:r w:rsidRPr="00121E46">
              <w:rPr>
                <w:rFonts w:ascii="細明體" w:eastAsia="細明體" w:hAnsi="細明體"/>
                <w:kern w:val="2"/>
                <w:lang w:eastAsia="zh-TW"/>
              </w:rPr>
              <w:t>”</w:t>
            </w:r>
            <w:r w:rsidRPr="00121E46">
              <w:rPr>
                <w:rFonts w:ascii="細明體" w:eastAsia="細明體" w:hAnsi="細明體" w:hint="eastAsia"/>
                <w:kern w:val="2"/>
                <w:lang w:eastAsia="zh-TW"/>
              </w:rPr>
              <w:t>; 單位代號 =</w:t>
            </w:r>
            <w:r w:rsidRPr="00121E46">
              <w:rPr>
                <w:rFonts w:ascii="細明體" w:eastAsia="細明體" w:hAnsi="細明體"/>
                <w:kern w:val="2"/>
                <w:lang w:eastAsia="zh-TW"/>
              </w:rPr>
              <w:t>”</w:t>
            </w:r>
            <w:r w:rsidRPr="00121E46">
              <w:rPr>
                <w:rFonts w:ascii="細明體" w:eastAsia="細明體" w:hAnsi="細明體" w:hint="eastAsia"/>
                <w:kern w:val="2"/>
                <w:lang w:eastAsia="zh-TW"/>
              </w:rPr>
              <w:t>+ 傳入參數</w:t>
            </w:r>
          </w:p>
        </w:tc>
      </w:tr>
      <w:tr w:rsidR="00765124" w:rsidTr="00121E46">
        <w:tc>
          <w:tcPr>
            <w:tcW w:w="1908" w:type="dxa"/>
            <w:shd w:val="clear" w:color="auto" w:fill="auto"/>
          </w:tcPr>
          <w:p w:rsidR="00765124" w:rsidRPr="00121E46" w:rsidRDefault="00765124" w:rsidP="00121E46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121E46">
              <w:rPr>
                <w:rFonts w:hint="eastAsia"/>
                <w:kern w:val="2"/>
                <w:szCs w:val="24"/>
                <w:lang w:eastAsia="zh-TW"/>
              </w:rPr>
              <w:t>B</w:t>
            </w:r>
          </w:p>
        </w:tc>
        <w:tc>
          <w:tcPr>
            <w:tcW w:w="8228" w:type="dxa"/>
            <w:shd w:val="clear" w:color="auto" w:fill="auto"/>
          </w:tcPr>
          <w:p w:rsidR="00765124" w:rsidRPr="00121E46" w:rsidRDefault="00765124" w:rsidP="00121E46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121E46">
              <w:rPr>
                <w:rFonts w:hint="eastAsia"/>
                <w:kern w:val="2"/>
                <w:szCs w:val="24"/>
                <w:lang w:eastAsia="zh-TW"/>
              </w:rPr>
              <w:t>訊息中文：</w:t>
            </w:r>
            <w:r w:rsidRPr="00121E46">
              <w:rPr>
                <w:rFonts w:ascii="細明體" w:eastAsia="細明體" w:hAnsi="細明體" w:hint="eastAsia"/>
                <w:kern w:val="2"/>
                <w:lang w:eastAsia="zh-TW"/>
              </w:rPr>
              <w:t>取得服務中心名稱</w:t>
            </w:r>
            <w:r w:rsidRPr="00121E46">
              <w:rPr>
                <w:rFonts w:ascii="細明體" w:eastAsia="細明體" w:hAnsi="細明體"/>
                <w:kern w:val="2"/>
                <w:lang w:eastAsia="zh-TW"/>
              </w:rPr>
              <w:t>有誤</w:t>
            </w:r>
          </w:p>
          <w:p w:rsidR="00765124" w:rsidRPr="00121E46" w:rsidRDefault="00765124" w:rsidP="00121E4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121E46">
              <w:rPr>
                <w:rFonts w:hint="eastAsia"/>
                <w:kern w:val="2"/>
                <w:szCs w:val="24"/>
                <w:lang w:eastAsia="zh-TW"/>
              </w:rPr>
              <w:t>摘要：</w:t>
            </w:r>
            <w:r w:rsidR="00164B67" w:rsidRPr="00121E46">
              <w:rPr>
                <w:rFonts w:ascii="細明體" w:eastAsia="細明體" w:hAnsi="細明體"/>
                <w:kern w:val="2"/>
                <w:lang w:eastAsia="zh-TW"/>
              </w:rPr>
              <w:t>”</w:t>
            </w:r>
            <w:r w:rsidR="00164B67" w:rsidRPr="00121E46">
              <w:rPr>
                <w:rFonts w:ascii="細明體" w:eastAsia="細明體" w:hAnsi="細明體" w:hint="eastAsia"/>
                <w:kern w:val="2"/>
                <w:lang w:eastAsia="zh-TW"/>
              </w:rPr>
              <w:t xml:space="preserve">資料年月 = </w:t>
            </w:r>
            <w:r w:rsidR="00164B67" w:rsidRPr="00121E46">
              <w:rPr>
                <w:rFonts w:ascii="細明體" w:eastAsia="細明體" w:hAnsi="細明體"/>
                <w:kern w:val="2"/>
                <w:lang w:eastAsia="zh-TW"/>
              </w:rPr>
              <w:t>”</w:t>
            </w:r>
            <w:r w:rsidR="00164B67" w:rsidRPr="00121E46">
              <w:rPr>
                <w:rFonts w:ascii="細明體" w:eastAsia="細明體" w:hAnsi="細明體" w:hint="eastAsia"/>
                <w:kern w:val="2"/>
                <w:lang w:eastAsia="zh-TW"/>
              </w:rPr>
              <w:t>+ $資料年月 +</w:t>
            </w:r>
            <w:r w:rsidRPr="00121E46">
              <w:rPr>
                <w:rFonts w:ascii="細明體" w:eastAsia="細明體" w:hAnsi="細明體"/>
                <w:kern w:val="2"/>
                <w:lang w:eastAsia="zh-TW"/>
              </w:rPr>
              <w:t>”</w:t>
            </w:r>
            <w:r w:rsidRPr="00121E46">
              <w:rPr>
                <w:rFonts w:ascii="細明體" w:eastAsia="細明體" w:hAnsi="細明體" w:hint="eastAsia"/>
                <w:kern w:val="2"/>
                <w:lang w:eastAsia="zh-TW"/>
              </w:rPr>
              <w:t xml:space="preserve">單位代號 = </w:t>
            </w:r>
            <w:r w:rsidRPr="00121E46">
              <w:rPr>
                <w:rFonts w:ascii="細明體" w:eastAsia="細明體" w:hAnsi="細明體"/>
                <w:kern w:val="2"/>
                <w:lang w:eastAsia="zh-TW"/>
              </w:rPr>
              <w:t>”</w:t>
            </w:r>
            <w:r w:rsidRPr="00121E46">
              <w:rPr>
                <w:rFonts w:ascii="細明體" w:eastAsia="細明體" w:hAnsi="細明體" w:hint="eastAsia"/>
                <w:kern w:val="2"/>
                <w:lang w:eastAsia="zh-TW"/>
              </w:rPr>
              <w:t xml:space="preserve">+ $單位代號 + </w:t>
            </w:r>
            <w:r w:rsidRPr="00121E46">
              <w:rPr>
                <w:rFonts w:ascii="細明體" w:eastAsia="細明體" w:hAnsi="細明體"/>
                <w:kern w:val="2"/>
                <w:lang w:eastAsia="zh-TW"/>
              </w:rPr>
              <w:t>”</w:t>
            </w:r>
            <w:r w:rsidRPr="00121E46">
              <w:rPr>
                <w:rFonts w:ascii="細明體" w:eastAsia="細明體" w:hAnsi="細明體" w:hint="eastAsia"/>
                <w:kern w:val="2"/>
                <w:lang w:eastAsia="zh-TW"/>
              </w:rPr>
              <w:t>; 服務中心=</w:t>
            </w:r>
            <w:r w:rsidRPr="00121E46">
              <w:rPr>
                <w:rFonts w:ascii="細明體" w:eastAsia="細明體" w:hAnsi="細明體"/>
                <w:kern w:val="2"/>
                <w:lang w:eastAsia="zh-TW"/>
              </w:rPr>
              <w:t>”</w:t>
            </w:r>
            <w:r w:rsidRPr="00121E46">
              <w:rPr>
                <w:rFonts w:ascii="細明體" w:eastAsia="細明體" w:hAnsi="細明體" w:hint="eastAsia"/>
                <w:kern w:val="2"/>
                <w:lang w:eastAsia="zh-TW"/>
              </w:rPr>
              <w:t>+ 傳入參數</w:t>
            </w:r>
          </w:p>
        </w:tc>
      </w:tr>
      <w:tr w:rsidR="00765124" w:rsidTr="00121E46">
        <w:tc>
          <w:tcPr>
            <w:tcW w:w="1908" w:type="dxa"/>
            <w:shd w:val="clear" w:color="auto" w:fill="auto"/>
          </w:tcPr>
          <w:p w:rsidR="00765124" w:rsidRPr="00121E46" w:rsidRDefault="00765124" w:rsidP="00121E46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121E46">
              <w:rPr>
                <w:rFonts w:hint="eastAsia"/>
                <w:kern w:val="2"/>
                <w:szCs w:val="24"/>
                <w:lang w:eastAsia="zh-TW"/>
              </w:rPr>
              <w:t>C</w:t>
            </w:r>
          </w:p>
        </w:tc>
        <w:tc>
          <w:tcPr>
            <w:tcW w:w="8228" w:type="dxa"/>
            <w:shd w:val="clear" w:color="auto" w:fill="auto"/>
          </w:tcPr>
          <w:p w:rsidR="00765124" w:rsidRPr="00121E46" w:rsidRDefault="00765124" w:rsidP="00121E46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121E46">
              <w:rPr>
                <w:rFonts w:hint="eastAsia"/>
                <w:kern w:val="2"/>
                <w:szCs w:val="24"/>
                <w:lang w:eastAsia="zh-TW"/>
              </w:rPr>
              <w:t>訊息中文：</w:t>
            </w:r>
            <w:r w:rsidRPr="00121E46">
              <w:rPr>
                <w:rFonts w:ascii="細明體" w:eastAsia="細明體" w:hAnsi="細明體" w:hint="eastAsia"/>
                <w:kern w:val="2"/>
                <w:lang w:eastAsia="zh-TW"/>
              </w:rPr>
              <w:t>取得</w:t>
            </w:r>
            <w:r w:rsidR="0067619E">
              <w:rPr>
                <w:rFonts w:ascii="細明體" w:eastAsia="細明體" w:hAnsi="細明體" w:hint="eastAsia"/>
                <w:kern w:val="2"/>
                <w:lang w:eastAsia="zh-TW"/>
              </w:rPr>
              <w:t>服務科</w:t>
            </w:r>
            <w:r w:rsidRPr="00121E46">
              <w:rPr>
                <w:rFonts w:ascii="細明體" w:eastAsia="細明體" w:hAnsi="細明體" w:hint="eastAsia"/>
                <w:kern w:val="2"/>
                <w:lang w:eastAsia="zh-TW"/>
              </w:rPr>
              <w:t>名稱</w:t>
            </w:r>
            <w:r w:rsidRPr="00121E46">
              <w:rPr>
                <w:rFonts w:ascii="細明體" w:eastAsia="細明體" w:hAnsi="細明體"/>
                <w:kern w:val="2"/>
                <w:lang w:eastAsia="zh-TW"/>
              </w:rPr>
              <w:t>有誤</w:t>
            </w:r>
          </w:p>
          <w:p w:rsidR="00765124" w:rsidRPr="00121E46" w:rsidRDefault="00765124" w:rsidP="00121E46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121E46">
              <w:rPr>
                <w:rFonts w:hint="eastAsia"/>
                <w:kern w:val="2"/>
                <w:szCs w:val="24"/>
                <w:lang w:eastAsia="zh-TW"/>
              </w:rPr>
              <w:t>摘要：</w:t>
            </w:r>
            <w:r w:rsidR="00164B67" w:rsidRPr="00121E46">
              <w:rPr>
                <w:rFonts w:ascii="細明體" w:eastAsia="細明體" w:hAnsi="細明體"/>
                <w:kern w:val="2"/>
                <w:lang w:eastAsia="zh-TW"/>
              </w:rPr>
              <w:t>”</w:t>
            </w:r>
            <w:r w:rsidR="00164B67" w:rsidRPr="00121E46">
              <w:rPr>
                <w:rFonts w:ascii="細明體" w:eastAsia="細明體" w:hAnsi="細明體" w:hint="eastAsia"/>
                <w:kern w:val="2"/>
                <w:lang w:eastAsia="zh-TW"/>
              </w:rPr>
              <w:t xml:space="preserve">資料年月 = </w:t>
            </w:r>
            <w:r w:rsidR="00164B67" w:rsidRPr="00121E46">
              <w:rPr>
                <w:rFonts w:ascii="細明體" w:eastAsia="細明體" w:hAnsi="細明體"/>
                <w:kern w:val="2"/>
                <w:lang w:eastAsia="zh-TW"/>
              </w:rPr>
              <w:t>”</w:t>
            </w:r>
            <w:r w:rsidR="00164B67" w:rsidRPr="00121E46">
              <w:rPr>
                <w:rFonts w:ascii="細明體" w:eastAsia="細明體" w:hAnsi="細明體" w:hint="eastAsia"/>
                <w:kern w:val="2"/>
                <w:lang w:eastAsia="zh-TW"/>
              </w:rPr>
              <w:t>+ $資料年月 +</w:t>
            </w:r>
            <w:r w:rsidRPr="00121E46">
              <w:rPr>
                <w:rFonts w:ascii="細明體" w:eastAsia="細明體" w:hAnsi="細明體"/>
                <w:kern w:val="2"/>
                <w:lang w:eastAsia="zh-TW"/>
              </w:rPr>
              <w:t>”</w:t>
            </w:r>
            <w:r w:rsidRPr="00121E46">
              <w:rPr>
                <w:rFonts w:ascii="細明體" w:eastAsia="細明體" w:hAnsi="細明體" w:hint="eastAsia"/>
                <w:kern w:val="2"/>
                <w:lang w:eastAsia="zh-TW"/>
              </w:rPr>
              <w:t xml:space="preserve">單位代號 = </w:t>
            </w:r>
            <w:r w:rsidRPr="00121E46">
              <w:rPr>
                <w:rFonts w:ascii="細明體" w:eastAsia="細明體" w:hAnsi="細明體"/>
                <w:kern w:val="2"/>
                <w:lang w:eastAsia="zh-TW"/>
              </w:rPr>
              <w:t>”</w:t>
            </w:r>
            <w:r w:rsidRPr="00121E46">
              <w:rPr>
                <w:rFonts w:ascii="細明體" w:eastAsia="細明體" w:hAnsi="細明體" w:hint="eastAsia"/>
                <w:kern w:val="2"/>
                <w:lang w:eastAsia="zh-TW"/>
              </w:rPr>
              <w:t xml:space="preserve">+ $單位代號 + </w:t>
            </w:r>
            <w:r w:rsidRPr="00121E46">
              <w:rPr>
                <w:rFonts w:ascii="細明體" w:eastAsia="細明體" w:hAnsi="細明體"/>
                <w:kern w:val="2"/>
                <w:lang w:eastAsia="zh-TW"/>
              </w:rPr>
              <w:t>”</w:t>
            </w:r>
            <w:r w:rsidRPr="00121E46">
              <w:rPr>
                <w:rFonts w:ascii="細明體" w:eastAsia="細明體" w:hAnsi="細明體" w:hint="eastAsia"/>
                <w:kern w:val="2"/>
                <w:lang w:eastAsia="zh-TW"/>
              </w:rPr>
              <w:t xml:space="preserve">; </w:t>
            </w:r>
            <w:r w:rsidR="0067619E">
              <w:rPr>
                <w:rFonts w:ascii="細明體" w:eastAsia="細明體" w:hAnsi="細明體" w:hint="eastAsia"/>
                <w:kern w:val="2"/>
                <w:lang w:eastAsia="zh-TW"/>
              </w:rPr>
              <w:t>服務科</w:t>
            </w:r>
            <w:r w:rsidRPr="00121E46">
              <w:rPr>
                <w:rFonts w:ascii="細明體" w:eastAsia="細明體" w:hAnsi="細明體" w:hint="eastAsia"/>
                <w:kern w:val="2"/>
                <w:lang w:eastAsia="zh-TW"/>
              </w:rPr>
              <w:t>=</w:t>
            </w:r>
            <w:r w:rsidRPr="00121E46">
              <w:rPr>
                <w:rFonts w:ascii="細明體" w:eastAsia="細明體" w:hAnsi="細明體"/>
                <w:kern w:val="2"/>
                <w:lang w:eastAsia="zh-TW"/>
              </w:rPr>
              <w:t>”</w:t>
            </w:r>
            <w:r w:rsidRPr="00121E46">
              <w:rPr>
                <w:rFonts w:ascii="細明體" w:eastAsia="細明體" w:hAnsi="細明體" w:hint="eastAsia"/>
                <w:kern w:val="2"/>
                <w:lang w:eastAsia="zh-TW"/>
              </w:rPr>
              <w:t>+ 傳入參數</w:t>
            </w:r>
          </w:p>
        </w:tc>
      </w:tr>
      <w:tr w:rsidR="00765124" w:rsidTr="00121E46">
        <w:tc>
          <w:tcPr>
            <w:tcW w:w="1908" w:type="dxa"/>
            <w:shd w:val="clear" w:color="auto" w:fill="auto"/>
          </w:tcPr>
          <w:p w:rsidR="00765124" w:rsidRPr="00121E46" w:rsidRDefault="00765124" w:rsidP="00121E46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121E46">
              <w:rPr>
                <w:rFonts w:hint="eastAsia"/>
                <w:kern w:val="2"/>
                <w:szCs w:val="24"/>
                <w:lang w:eastAsia="zh-TW"/>
              </w:rPr>
              <w:t>D</w:t>
            </w:r>
          </w:p>
        </w:tc>
        <w:tc>
          <w:tcPr>
            <w:tcW w:w="8228" w:type="dxa"/>
            <w:shd w:val="clear" w:color="auto" w:fill="auto"/>
          </w:tcPr>
          <w:p w:rsidR="00765124" w:rsidRPr="00121E46" w:rsidRDefault="00765124" w:rsidP="00121E46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121E46">
              <w:rPr>
                <w:rFonts w:hint="eastAsia"/>
                <w:kern w:val="2"/>
                <w:szCs w:val="24"/>
                <w:lang w:eastAsia="zh-TW"/>
              </w:rPr>
              <w:t>訊息中文：</w:t>
            </w:r>
            <w:r w:rsidRPr="00121E46">
              <w:rPr>
                <w:rFonts w:ascii="細明體" w:eastAsia="細明體" w:hAnsi="細明體" w:hint="eastAsia"/>
                <w:kern w:val="2"/>
                <w:lang w:eastAsia="zh-TW"/>
              </w:rPr>
              <w:t>取得區部單位名稱</w:t>
            </w:r>
            <w:r w:rsidRPr="00121E46">
              <w:rPr>
                <w:rFonts w:ascii="細明體" w:eastAsia="細明體" w:hAnsi="細明體"/>
                <w:kern w:val="2"/>
                <w:lang w:eastAsia="zh-TW"/>
              </w:rPr>
              <w:t>有誤</w:t>
            </w:r>
          </w:p>
          <w:p w:rsidR="00765124" w:rsidRPr="00121E46" w:rsidRDefault="00765124" w:rsidP="00121E46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121E46">
              <w:rPr>
                <w:rFonts w:hint="eastAsia"/>
                <w:kern w:val="2"/>
                <w:szCs w:val="24"/>
                <w:lang w:eastAsia="zh-TW"/>
              </w:rPr>
              <w:t>摘要：</w:t>
            </w:r>
            <w:r w:rsidR="00164B67" w:rsidRPr="00121E46">
              <w:rPr>
                <w:rFonts w:ascii="細明體" w:eastAsia="細明體" w:hAnsi="細明體"/>
                <w:kern w:val="2"/>
                <w:lang w:eastAsia="zh-TW"/>
              </w:rPr>
              <w:t>”</w:t>
            </w:r>
            <w:r w:rsidR="00164B67" w:rsidRPr="00121E46">
              <w:rPr>
                <w:rFonts w:ascii="細明體" w:eastAsia="細明體" w:hAnsi="細明體" w:hint="eastAsia"/>
                <w:kern w:val="2"/>
                <w:lang w:eastAsia="zh-TW"/>
              </w:rPr>
              <w:t xml:space="preserve">資料年月 = </w:t>
            </w:r>
            <w:r w:rsidR="00164B67" w:rsidRPr="00121E46">
              <w:rPr>
                <w:rFonts w:ascii="細明體" w:eastAsia="細明體" w:hAnsi="細明體"/>
                <w:kern w:val="2"/>
                <w:lang w:eastAsia="zh-TW"/>
              </w:rPr>
              <w:t>”</w:t>
            </w:r>
            <w:r w:rsidR="00164B67" w:rsidRPr="00121E46">
              <w:rPr>
                <w:rFonts w:ascii="細明體" w:eastAsia="細明體" w:hAnsi="細明體" w:hint="eastAsia"/>
                <w:kern w:val="2"/>
                <w:lang w:eastAsia="zh-TW"/>
              </w:rPr>
              <w:t>+ $資料年月 +</w:t>
            </w:r>
            <w:r w:rsidRPr="00121E46">
              <w:rPr>
                <w:rFonts w:ascii="細明體" w:eastAsia="細明體" w:hAnsi="細明體"/>
                <w:kern w:val="2"/>
                <w:lang w:eastAsia="zh-TW"/>
              </w:rPr>
              <w:t>”</w:t>
            </w:r>
            <w:r w:rsidRPr="00121E46">
              <w:rPr>
                <w:rFonts w:ascii="細明體" w:eastAsia="細明體" w:hAnsi="細明體" w:hint="eastAsia"/>
                <w:kern w:val="2"/>
                <w:lang w:eastAsia="zh-TW"/>
              </w:rPr>
              <w:t xml:space="preserve">單位代號 = </w:t>
            </w:r>
            <w:r w:rsidRPr="00121E46">
              <w:rPr>
                <w:rFonts w:ascii="細明體" w:eastAsia="細明體" w:hAnsi="細明體"/>
                <w:kern w:val="2"/>
                <w:lang w:eastAsia="zh-TW"/>
              </w:rPr>
              <w:t>”</w:t>
            </w:r>
            <w:r w:rsidRPr="00121E46">
              <w:rPr>
                <w:rFonts w:ascii="細明體" w:eastAsia="細明體" w:hAnsi="細明體" w:hint="eastAsia"/>
                <w:kern w:val="2"/>
                <w:lang w:eastAsia="zh-TW"/>
              </w:rPr>
              <w:t xml:space="preserve">+ $單位代號 + </w:t>
            </w:r>
            <w:r w:rsidRPr="00121E46">
              <w:rPr>
                <w:rFonts w:ascii="細明體" w:eastAsia="細明體" w:hAnsi="細明體"/>
                <w:kern w:val="2"/>
                <w:lang w:eastAsia="zh-TW"/>
              </w:rPr>
              <w:t>”</w:t>
            </w:r>
            <w:r w:rsidRPr="00121E46">
              <w:rPr>
                <w:rFonts w:ascii="細明體" w:eastAsia="細明體" w:hAnsi="細明體" w:hint="eastAsia"/>
                <w:kern w:val="2"/>
                <w:lang w:eastAsia="zh-TW"/>
              </w:rPr>
              <w:t>; 區部單位代號=</w:t>
            </w:r>
            <w:r w:rsidRPr="00121E46">
              <w:rPr>
                <w:rFonts w:ascii="細明體" w:eastAsia="細明體" w:hAnsi="細明體"/>
                <w:kern w:val="2"/>
                <w:lang w:eastAsia="zh-TW"/>
              </w:rPr>
              <w:t>”</w:t>
            </w:r>
            <w:r w:rsidRPr="00121E46">
              <w:rPr>
                <w:rFonts w:ascii="細明體" w:eastAsia="細明體" w:hAnsi="細明體" w:hint="eastAsia"/>
                <w:kern w:val="2"/>
                <w:lang w:eastAsia="zh-TW"/>
              </w:rPr>
              <w:t>+ 傳入參數</w:t>
            </w:r>
          </w:p>
        </w:tc>
      </w:tr>
      <w:tr w:rsidR="00765124" w:rsidTr="00121E46">
        <w:tc>
          <w:tcPr>
            <w:tcW w:w="1908" w:type="dxa"/>
            <w:shd w:val="clear" w:color="auto" w:fill="auto"/>
          </w:tcPr>
          <w:p w:rsidR="00765124" w:rsidRPr="00121E46" w:rsidRDefault="00765124" w:rsidP="00121E46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121E46">
              <w:rPr>
                <w:rFonts w:hint="eastAsia"/>
                <w:kern w:val="2"/>
                <w:szCs w:val="24"/>
                <w:lang w:eastAsia="zh-TW"/>
              </w:rPr>
              <w:t>E</w:t>
            </w:r>
          </w:p>
        </w:tc>
        <w:tc>
          <w:tcPr>
            <w:tcW w:w="8228" w:type="dxa"/>
            <w:shd w:val="clear" w:color="auto" w:fill="auto"/>
          </w:tcPr>
          <w:p w:rsidR="00765124" w:rsidRPr="00121E46" w:rsidRDefault="00765124" w:rsidP="00121E46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121E46">
              <w:rPr>
                <w:rFonts w:hint="eastAsia"/>
                <w:kern w:val="2"/>
                <w:szCs w:val="24"/>
                <w:lang w:eastAsia="zh-TW"/>
              </w:rPr>
              <w:t>訊息中文：</w:t>
            </w:r>
            <w:r w:rsidRPr="00121E46">
              <w:rPr>
                <w:rFonts w:ascii="細明體" w:eastAsia="細明體" w:hAnsi="細明體" w:hint="eastAsia"/>
                <w:kern w:val="2"/>
                <w:lang w:eastAsia="zh-TW"/>
              </w:rPr>
              <w:t>取得業務單位名稱</w:t>
            </w:r>
            <w:r w:rsidRPr="00121E46">
              <w:rPr>
                <w:rFonts w:ascii="細明體" w:eastAsia="細明體" w:hAnsi="細明體"/>
                <w:kern w:val="2"/>
                <w:lang w:eastAsia="zh-TW"/>
              </w:rPr>
              <w:t>有誤</w:t>
            </w:r>
          </w:p>
          <w:p w:rsidR="00765124" w:rsidRPr="00121E46" w:rsidRDefault="00765124" w:rsidP="00121E46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121E46">
              <w:rPr>
                <w:rFonts w:hint="eastAsia"/>
                <w:kern w:val="2"/>
                <w:szCs w:val="24"/>
                <w:lang w:eastAsia="zh-TW"/>
              </w:rPr>
              <w:t>摘要：</w:t>
            </w:r>
            <w:r w:rsidR="00164B67" w:rsidRPr="00121E46">
              <w:rPr>
                <w:rFonts w:ascii="細明體" w:eastAsia="細明體" w:hAnsi="細明體"/>
                <w:kern w:val="2"/>
                <w:lang w:eastAsia="zh-TW"/>
              </w:rPr>
              <w:t>”</w:t>
            </w:r>
            <w:r w:rsidR="00164B67" w:rsidRPr="00121E46">
              <w:rPr>
                <w:rFonts w:ascii="細明體" w:eastAsia="細明體" w:hAnsi="細明體" w:hint="eastAsia"/>
                <w:kern w:val="2"/>
                <w:lang w:eastAsia="zh-TW"/>
              </w:rPr>
              <w:t xml:space="preserve">資料年月 = </w:t>
            </w:r>
            <w:r w:rsidR="00164B67" w:rsidRPr="00121E46">
              <w:rPr>
                <w:rFonts w:ascii="細明體" w:eastAsia="細明體" w:hAnsi="細明體"/>
                <w:kern w:val="2"/>
                <w:lang w:eastAsia="zh-TW"/>
              </w:rPr>
              <w:t>”</w:t>
            </w:r>
            <w:r w:rsidR="00164B67" w:rsidRPr="00121E46">
              <w:rPr>
                <w:rFonts w:ascii="細明體" w:eastAsia="細明體" w:hAnsi="細明體" w:hint="eastAsia"/>
                <w:kern w:val="2"/>
                <w:lang w:eastAsia="zh-TW"/>
              </w:rPr>
              <w:t>+ $資料年月 +</w:t>
            </w:r>
            <w:r w:rsidRPr="00121E46">
              <w:rPr>
                <w:rFonts w:ascii="細明體" w:eastAsia="細明體" w:hAnsi="細明體"/>
                <w:kern w:val="2"/>
                <w:lang w:eastAsia="zh-TW"/>
              </w:rPr>
              <w:t>”</w:t>
            </w:r>
            <w:r w:rsidRPr="00121E46">
              <w:rPr>
                <w:rFonts w:ascii="細明體" w:eastAsia="細明體" w:hAnsi="細明體" w:hint="eastAsia"/>
                <w:kern w:val="2"/>
                <w:lang w:eastAsia="zh-TW"/>
              </w:rPr>
              <w:t xml:space="preserve">單位代號 = </w:t>
            </w:r>
            <w:r w:rsidRPr="00121E46">
              <w:rPr>
                <w:rFonts w:ascii="細明體" w:eastAsia="細明體" w:hAnsi="細明體"/>
                <w:kern w:val="2"/>
                <w:lang w:eastAsia="zh-TW"/>
              </w:rPr>
              <w:t>”</w:t>
            </w:r>
            <w:r w:rsidRPr="00121E46">
              <w:rPr>
                <w:rFonts w:ascii="細明體" w:eastAsia="細明體" w:hAnsi="細明體" w:hint="eastAsia"/>
                <w:kern w:val="2"/>
                <w:lang w:eastAsia="zh-TW"/>
              </w:rPr>
              <w:t xml:space="preserve">+ $單位代號 + </w:t>
            </w:r>
            <w:r w:rsidRPr="00121E46">
              <w:rPr>
                <w:rFonts w:ascii="細明體" w:eastAsia="細明體" w:hAnsi="細明體"/>
                <w:kern w:val="2"/>
                <w:lang w:eastAsia="zh-TW"/>
              </w:rPr>
              <w:t>”</w:t>
            </w:r>
            <w:r w:rsidRPr="00121E46">
              <w:rPr>
                <w:rFonts w:ascii="細明體" w:eastAsia="細明體" w:hAnsi="細明體" w:hint="eastAsia"/>
                <w:kern w:val="2"/>
                <w:lang w:eastAsia="zh-TW"/>
              </w:rPr>
              <w:t>; 業務單位代號=</w:t>
            </w:r>
            <w:r w:rsidRPr="00121E46">
              <w:rPr>
                <w:rFonts w:ascii="細明體" w:eastAsia="細明體" w:hAnsi="細明體"/>
                <w:kern w:val="2"/>
                <w:lang w:eastAsia="zh-TW"/>
              </w:rPr>
              <w:t>”</w:t>
            </w:r>
            <w:r w:rsidRPr="00121E46">
              <w:rPr>
                <w:rFonts w:ascii="細明體" w:eastAsia="細明體" w:hAnsi="細明體" w:hint="eastAsia"/>
                <w:kern w:val="2"/>
                <w:lang w:eastAsia="zh-TW"/>
              </w:rPr>
              <w:t>+ 傳入參數</w:t>
            </w:r>
          </w:p>
        </w:tc>
      </w:tr>
      <w:tr w:rsidR="00765124" w:rsidTr="00121E46">
        <w:tc>
          <w:tcPr>
            <w:tcW w:w="1908" w:type="dxa"/>
            <w:shd w:val="clear" w:color="auto" w:fill="auto"/>
          </w:tcPr>
          <w:p w:rsidR="00765124" w:rsidRPr="00121E46" w:rsidRDefault="00765124" w:rsidP="00121E46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121E46">
              <w:rPr>
                <w:rFonts w:hint="eastAsia"/>
                <w:kern w:val="2"/>
                <w:szCs w:val="24"/>
                <w:lang w:eastAsia="zh-TW"/>
              </w:rPr>
              <w:t>F</w:t>
            </w:r>
          </w:p>
        </w:tc>
        <w:tc>
          <w:tcPr>
            <w:tcW w:w="8228" w:type="dxa"/>
            <w:shd w:val="clear" w:color="auto" w:fill="auto"/>
          </w:tcPr>
          <w:p w:rsidR="00765124" w:rsidRPr="00121E46" w:rsidRDefault="00765124" w:rsidP="00121E46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121E46">
              <w:rPr>
                <w:rFonts w:hint="eastAsia"/>
                <w:kern w:val="2"/>
                <w:szCs w:val="24"/>
                <w:lang w:eastAsia="zh-TW"/>
              </w:rPr>
              <w:t>訊息中文：預付金</w:t>
            </w:r>
            <w:r w:rsidR="004E770A" w:rsidRPr="00121E46">
              <w:rPr>
                <w:rFonts w:hint="eastAsia"/>
                <w:kern w:val="2"/>
                <w:szCs w:val="24"/>
                <w:lang w:eastAsia="zh-TW"/>
              </w:rPr>
              <w:t>日</w:t>
            </w:r>
            <w:r w:rsidRPr="00121E46">
              <w:rPr>
                <w:rFonts w:hint="eastAsia"/>
                <w:kern w:val="2"/>
                <w:szCs w:val="24"/>
                <w:lang w:eastAsia="zh-TW"/>
              </w:rPr>
              <w:t>報統計檔新增錯誤</w:t>
            </w:r>
          </w:p>
          <w:p w:rsidR="00765124" w:rsidRPr="00121E46" w:rsidRDefault="00765124" w:rsidP="00121E4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snapToGrid w:val="0"/>
                <w:lang w:eastAsia="zh-TW"/>
              </w:rPr>
            </w:pPr>
            <w:r w:rsidRPr="00121E46">
              <w:rPr>
                <w:rFonts w:hint="eastAsia"/>
                <w:kern w:val="2"/>
                <w:szCs w:val="24"/>
                <w:lang w:eastAsia="zh-TW"/>
              </w:rPr>
              <w:t>摘要：紀錄該筆</w:t>
            </w:r>
            <w:r w:rsidRPr="00121E46">
              <w:rPr>
                <w:rFonts w:hint="eastAsia"/>
                <w:kern w:val="2"/>
                <w:szCs w:val="24"/>
                <w:lang w:eastAsia="zh-TW"/>
              </w:rPr>
              <w:t>INSERT</w:t>
            </w:r>
            <w:r w:rsidRPr="00121E46">
              <w:rPr>
                <w:rFonts w:hint="eastAsia"/>
                <w:kern w:val="2"/>
                <w:szCs w:val="24"/>
                <w:lang w:eastAsia="zh-TW"/>
              </w:rPr>
              <w:t>的資料</w:t>
            </w:r>
          </w:p>
        </w:tc>
      </w:tr>
    </w:tbl>
    <w:p w:rsidR="000D72E5" w:rsidRPr="00765124" w:rsidRDefault="000D72E5" w:rsidP="005B41A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sectPr w:rsidR="000D72E5" w:rsidRPr="00765124" w:rsidSect="00C91BAC"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924" w:bottom="1440" w:left="902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7A17" w:rsidRDefault="00B17A17" w:rsidP="00E402BB">
      <w:r>
        <w:separator/>
      </w:r>
    </w:p>
  </w:endnote>
  <w:endnote w:type="continuationSeparator" w:id="0">
    <w:p w:rsidR="00B17A17" w:rsidRDefault="00B17A17" w:rsidP="00E40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2810" w:rsidRDefault="00082810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82810" w:rsidRDefault="00082810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2810" w:rsidRDefault="00082810" w:rsidP="004E6DAC">
    <w:pPr>
      <w:pStyle w:val="a5"/>
      <w:ind w:right="360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501F36"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2810" w:rsidRDefault="00082810" w:rsidP="003A632F">
    <w:pPr>
      <w:pStyle w:val="a5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7A17" w:rsidRDefault="00B17A17" w:rsidP="00E402BB">
      <w:r>
        <w:separator/>
      </w:r>
    </w:p>
  </w:footnote>
  <w:footnote w:type="continuationSeparator" w:id="0">
    <w:p w:rsidR="00B17A17" w:rsidRDefault="00B17A17" w:rsidP="00E402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2810" w:rsidRDefault="00082810">
    <w:pPr>
      <w:pStyle w:val="a9"/>
    </w:pPr>
    <w:r>
      <w:rPr>
        <w:kern w:val="0"/>
      </w:rPr>
      <w:fldChar w:fldCharType="begin"/>
    </w:r>
    <w:r>
      <w:rPr>
        <w:kern w:val="0"/>
      </w:rPr>
      <w:instrText xml:space="preserve"> FILENAME </w:instrText>
    </w:r>
    <w:r>
      <w:rPr>
        <w:kern w:val="0"/>
      </w:rPr>
      <w:fldChar w:fldCharType="separate"/>
    </w:r>
    <w:r>
      <w:rPr>
        <w:noProof/>
        <w:kern w:val="0"/>
      </w:rPr>
      <w:t>UCAAI1_B601.doc</w:t>
    </w:r>
    <w:r>
      <w:rPr>
        <w:kern w:val="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6C08"/>
    <w:multiLevelType w:val="hybridMultilevel"/>
    <w:tmpl w:val="4FDACEA4"/>
    <w:lvl w:ilvl="0" w:tplc="6EB0C522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1" w15:restartNumberingAfterBreak="0">
    <w:nsid w:val="05941F8D"/>
    <w:multiLevelType w:val="hybridMultilevel"/>
    <w:tmpl w:val="D33E9FCE"/>
    <w:lvl w:ilvl="0" w:tplc="43EC3258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2" w15:restartNumberingAfterBreak="0">
    <w:nsid w:val="06CD2333"/>
    <w:multiLevelType w:val="multilevel"/>
    <w:tmpl w:val="23302F2A"/>
    <w:lvl w:ilvl="0">
      <w:start w:val="1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61"/>
        </w:tabs>
        <w:ind w:left="1261" w:hanging="58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2072"/>
        </w:tabs>
        <w:ind w:left="20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48"/>
        </w:tabs>
        <w:ind w:left="27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784"/>
        </w:tabs>
        <w:ind w:left="3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820"/>
        </w:tabs>
        <w:ind w:left="4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96"/>
        </w:tabs>
        <w:ind w:left="54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32"/>
        </w:tabs>
        <w:ind w:left="65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8"/>
        </w:tabs>
        <w:ind w:left="7208" w:hanging="1800"/>
      </w:pPr>
      <w:rPr>
        <w:rFonts w:hint="default"/>
      </w:rPr>
    </w:lvl>
  </w:abstractNum>
  <w:abstractNum w:abstractNumId="3" w15:restartNumberingAfterBreak="0">
    <w:nsid w:val="074E6532"/>
    <w:multiLevelType w:val="multilevel"/>
    <w:tmpl w:val="FFA025F0"/>
    <w:lvl w:ilvl="0">
      <w:start w:val="3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55"/>
        </w:tabs>
        <w:ind w:left="1255" w:hanging="49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2240"/>
        </w:tabs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00"/>
        </w:tabs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120"/>
        </w:tabs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240"/>
        </w:tabs>
        <w:ind w:left="5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000"/>
        </w:tabs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120"/>
        </w:tabs>
        <w:ind w:left="71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80"/>
        </w:tabs>
        <w:ind w:left="7880" w:hanging="1800"/>
      </w:pPr>
      <w:rPr>
        <w:rFonts w:hint="default"/>
      </w:rPr>
    </w:lvl>
  </w:abstractNum>
  <w:abstractNum w:abstractNumId="4" w15:restartNumberingAfterBreak="0">
    <w:nsid w:val="0AC25C81"/>
    <w:multiLevelType w:val="multilevel"/>
    <w:tmpl w:val="99524C1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0B7824F2"/>
    <w:multiLevelType w:val="hybridMultilevel"/>
    <w:tmpl w:val="BA00345E"/>
    <w:lvl w:ilvl="0" w:tplc="72FC8A44">
      <w:start w:val="1"/>
      <w:numFmt w:val="decimal"/>
      <w:lvlText w:val="%1."/>
      <w:lvlJc w:val="left"/>
      <w:pPr>
        <w:tabs>
          <w:tab w:val="num" w:pos="1777"/>
        </w:tabs>
        <w:ind w:left="1777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377"/>
        </w:tabs>
        <w:ind w:left="237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57"/>
        </w:tabs>
        <w:ind w:left="285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7"/>
        </w:tabs>
        <w:ind w:left="333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17"/>
        </w:tabs>
        <w:ind w:left="381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7"/>
        </w:tabs>
        <w:ind w:left="429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7"/>
        </w:tabs>
        <w:ind w:left="477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57"/>
        </w:tabs>
        <w:ind w:left="525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37"/>
        </w:tabs>
        <w:ind w:left="5737" w:hanging="480"/>
      </w:pPr>
    </w:lvl>
  </w:abstractNum>
  <w:abstractNum w:abstractNumId="6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7" w15:restartNumberingAfterBreak="0">
    <w:nsid w:val="0D7B46C6"/>
    <w:multiLevelType w:val="multilevel"/>
    <w:tmpl w:val="1360CBE0"/>
    <w:lvl w:ilvl="0">
      <w:start w:val="5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70"/>
        </w:tabs>
        <w:ind w:left="127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40"/>
        </w:tabs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00"/>
        </w:tabs>
        <w:ind w:left="3000" w:hanging="720"/>
      </w:pPr>
      <w:rPr>
        <w:rFonts w:ascii="新細明體" w:eastAsia="新細明體" w:hAnsi="新細明體" w:hint="default"/>
      </w:rPr>
    </w:lvl>
    <w:lvl w:ilvl="4">
      <w:start w:val="1"/>
      <w:numFmt w:val="decimal"/>
      <w:lvlText w:val="%1.%2.%3.%4.%5"/>
      <w:lvlJc w:val="left"/>
      <w:pPr>
        <w:tabs>
          <w:tab w:val="num" w:pos="4120"/>
        </w:tabs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240"/>
        </w:tabs>
        <w:ind w:left="5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000"/>
        </w:tabs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120"/>
        </w:tabs>
        <w:ind w:left="71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80"/>
        </w:tabs>
        <w:ind w:left="7880" w:hanging="1800"/>
      </w:pPr>
      <w:rPr>
        <w:rFonts w:hint="default"/>
      </w:rPr>
    </w:lvl>
  </w:abstractNum>
  <w:abstractNum w:abstractNumId="8" w15:restartNumberingAfterBreak="0">
    <w:nsid w:val="0F833A4B"/>
    <w:multiLevelType w:val="hybridMultilevel"/>
    <w:tmpl w:val="755CE3BE"/>
    <w:lvl w:ilvl="0" w:tplc="D90672D2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9" w15:restartNumberingAfterBreak="0">
    <w:nsid w:val="102C085B"/>
    <w:multiLevelType w:val="multilevel"/>
    <w:tmpl w:val="57B29A7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125A315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1" w15:restartNumberingAfterBreak="0">
    <w:nsid w:val="13054B5A"/>
    <w:multiLevelType w:val="hybridMultilevel"/>
    <w:tmpl w:val="F202FBB8"/>
    <w:lvl w:ilvl="0" w:tplc="7A487CE6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12" w15:restartNumberingAfterBreak="0">
    <w:nsid w:val="146769A0"/>
    <w:multiLevelType w:val="multilevel"/>
    <w:tmpl w:val="99524C1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14A2327D"/>
    <w:multiLevelType w:val="hybridMultilevel"/>
    <w:tmpl w:val="2662EB52"/>
    <w:lvl w:ilvl="0" w:tplc="71F2D224">
      <w:start w:val="8"/>
      <w:numFmt w:val="decimal"/>
      <w:lvlText w:val="%1."/>
      <w:lvlJc w:val="left"/>
      <w:pPr>
        <w:tabs>
          <w:tab w:val="num" w:pos="645"/>
        </w:tabs>
        <w:ind w:left="645" w:hanging="360"/>
      </w:pPr>
      <w:rPr>
        <w:rFonts w:ascii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45"/>
        </w:tabs>
        <w:ind w:left="12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25"/>
        </w:tabs>
        <w:ind w:left="17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5"/>
        </w:tabs>
        <w:ind w:left="22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85"/>
        </w:tabs>
        <w:ind w:left="26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5"/>
        </w:tabs>
        <w:ind w:left="36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5"/>
        </w:tabs>
        <w:ind w:left="41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5"/>
        </w:tabs>
        <w:ind w:left="4605" w:hanging="480"/>
      </w:pPr>
    </w:lvl>
  </w:abstractNum>
  <w:abstractNum w:abstractNumId="14" w15:restartNumberingAfterBreak="0">
    <w:nsid w:val="16AC6EE8"/>
    <w:multiLevelType w:val="multilevel"/>
    <w:tmpl w:val="037627FC"/>
    <w:lvl w:ilvl="0">
      <w:start w:val="3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70"/>
        </w:tabs>
        <w:ind w:left="127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40"/>
        </w:tabs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00"/>
        </w:tabs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120"/>
        </w:tabs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240"/>
        </w:tabs>
        <w:ind w:left="5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000"/>
        </w:tabs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120"/>
        </w:tabs>
        <w:ind w:left="71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80"/>
        </w:tabs>
        <w:ind w:left="7880" w:hanging="1800"/>
      </w:pPr>
      <w:rPr>
        <w:rFonts w:hint="default"/>
      </w:rPr>
    </w:lvl>
  </w:abstractNum>
  <w:abstractNum w:abstractNumId="15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18325C6B"/>
    <w:multiLevelType w:val="multilevel"/>
    <w:tmpl w:val="57B29A7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1E1B37D1"/>
    <w:multiLevelType w:val="multilevel"/>
    <w:tmpl w:val="31169E48"/>
    <w:lvl w:ilvl="0">
      <w:start w:val="3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55"/>
        </w:tabs>
        <w:ind w:left="125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40"/>
        </w:tabs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00"/>
        </w:tabs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120"/>
        </w:tabs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240"/>
        </w:tabs>
        <w:ind w:left="5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000"/>
        </w:tabs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120"/>
        </w:tabs>
        <w:ind w:left="71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80"/>
        </w:tabs>
        <w:ind w:left="7880" w:hanging="1800"/>
      </w:pPr>
      <w:rPr>
        <w:rFonts w:hint="default"/>
      </w:rPr>
    </w:lvl>
  </w:abstractNum>
  <w:abstractNum w:abstractNumId="18" w15:restartNumberingAfterBreak="0">
    <w:nsid w:val="1F2C00AB"/>
    <w:multiLevelType w:val="multilevel"/>
    <w:tmpl w:val="1360CBE0"/>
    <w:lvl w:ilvl="0">
      <w:start w:val="5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70"/>
        </w:tabs>
        <w:ind w:left="127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40"/>
        </w:tabs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00"/>
        </w:tabs>
        <w:ind w:left="3000" w:hanging="720"/>
      </w:pPr>
      <w:rPr>
        <w:rFonts w:ascii="新細明體" w:eastAsia="新細明體" w:hAnsi="新細明體" w:hint="default"/>
      </w:rPr>
    </w:lvl>
    <w:lvl w:ilvl="4">
      <w:start w:val="1"/>
      <w:numFmt w:val="decimal"/>
      <w:lvlText w:val="%1.%2.%3.%4.%5"/>
      <w:lvlJc w:val="left"/>
      <w:pPr>
        <w:tabs>
          <w:tab w:val="num" w:pos="4120"/>
        </w:tabs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240"/>
        </w:tabs>
        <w:ind w:left="5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000"/>
        </w:tabs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120"/>
        </w:tabs>
        <w:ind w:left="71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80"/>
        </w:tabs>
        <w:ind w:left="7880" w:hanging="1800"/>
      </w:pPr>
      <w:rPr>
        <w:rFonts w:hint="default"/>
      </w:rPr>
    </w:lvl>
  </w:abstractNum>
  <w:abstractNum w:abstractNumId="19" w15:restartNumberingAfterBreak="0">
    <w:nsid w:val="27BC7FC3"/>
    <w:multiLevelType w:val="multilevel"/>
    <w:tmpl w:val="80828730"/>
    <w:lvl w:ilvl="0">
      <w:start w:val="5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52"/>
        </w:tabs>
        <w:ind w:left="1252" w:hanging="49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2234"/>
        </w:tabs>
        <w:ind w:left="22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91"/>
        </w:tabs>
        <w:ind w:left="29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108"/>
        </w:tabs>
        <w:ind w:left="41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225"/>
        </w:tabs>
        <w:ind w:left="5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982"/>
        </w:tabs>
        <w:ind w:left="59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9"/>
        </w:tabs>
        <w:ind w:left="70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56"/>
        </w:tabs>
        <w:ind w:left="7856" w:hanging="1800"/>
      </w:pPr>
      <w:rPr>
        <w:rFonts w:hint="default"/>
      </w:rPr>
    </w:lvl>
  </w:abstractNum>
  <w:abstractNum w:abstractNumId="20" w15:restartNumberingAfterBreak="0">
    <w:nsid w:val="28103032"/>
    <w:multiLevelType w:val="hybridMultilevel"/>
    <w:tmpl w:val="8F30C0AE"/>
    <w:lvl w:ilvl="0" w:tplc="C8002B46">
      <w:start w:val="9"/>
      <w:numFmt w:val="decimal"/>
      <w:lvlText w:val="%1."/>
      <w:lvlJc w:val="left"/>
      <w:pPr>
        <w:tabs>
          <w:tab w:val="num" w:pos="555"/>
        </w:tabs>
        <w:ind w:left="555" w:hanging="360"/>
      </w:pPr>
      <w:rPr>
        <w:rFonts w:ascii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55"/>
        </w:tabs>
        <w:ind w:left="115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35"/>
        </w:tabs>
        <w:ind w:left="163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95"/>
        </w:tabs>
        <w:ind w:left="259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5"/>
        </w:tabs>
        <w:ind w:left="307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55"/>
        </w:tabs>
        <w:ind w:left="355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35"/>
        </w:tabs>
        <w:ind w:left="403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15"/>
        </w:tabs>
        <w:ind w:left="4515" w:hanging="480"/>
      </w:pPr>
    </w:lvl>
  </w:abstractNum>
  <w:abstractNum w:abstractNumId="21" w15:restartNumberingAfterBreak="0">
    <w:nsid w:val="28BF6EC8"/>
    <w:multiLevelType w:val="hybridMultilevel"/>
    <w:tmpl w:val="095457F4"/>
    <w:lvl w:ilvl="0" w:tplc="D374ABB6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22" w15:restartNumberingAfterBreak="0">
    <w:nsid w:val="2D042172"/>
    <w:multiLevelType w:val="hybridMultilevel"/>
    <w:tmpl w:val="2D98650C"/>
    <w:lvl w:ilvl="0" w:tplc="2766CF42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rFonts w:hint="eastAsia"/>
      </w:rPr>
    </w:lvl>
    <w:lvl w:ilvl="1" w:tplc="DDD49CFE">
      <w:start w:val="1"/>
      <w:numFmt w:val="decimal"/>
      <w:lvlText w:val="%2."/>
      <w:lvlJc w:val="left"/>
      <w:pPr>
        <w:tabs>
          <w:tab w:val="num" w:pos="2116"/>
        </w:tabs>
        <w:ind w:left="2116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16"/>
        </w:tabs>
        <w:ind w:left="271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6"/>
        </w:tabs>
        <w:ind w:left="319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76"/>
        </w:tabs>
        <w:ind w:left="367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6"/>
        </w:tabs>
        <w:ind w:left="415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6"/>
        </w:tabs>
        <w:ind w:left="463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16"/>
        </w:tabs>
        <w:ind w:left="511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96"/>
        </w:tabs>
        <w:ind w:left="5596" w:hanging="480"/>
      </w:pPr>
    </w:lvl>
  </w:abstractNum>
  <w:abstractNum w:abstractNumId="23" w15:restartNumberingAfterBreak="0">
    <w:nsid w:val="2F41003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30CF38C7"/>
    <w:multiLevelType w:val="multilevel"/>
    <w:tmpl w:val="57B29A7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326912D3"/>
    <w:multiLevelType w:val="hybridMultilevel"/>
    <w:tmpl w:val="9206596A"/>
    <w:lvl w:ilvl="0" w:tplc="D604FA28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36"/>
        </w:tabs>
        <w:ind w:left="223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16"/>
        </w:tabs>
        <w:ind w:left="271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6"/>
        </w:tabs>
        <w:ind w:left="319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76"/>
        </w:tabs>
        <w:ind w:left="367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6"/>
        </w:tabs>
        <w:ind w:left="415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6"/>
        </w:tabs>
        <w:ind w:left="463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16"/>
        </w:tabs>
        <w:ind w:left="511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96"/>
        </w:tabs>
        <w:ind w:left="5596" w:hanging="480"/>
      </w:pPr>
    </w:lvl>
  </w:abstractNum>
  <w:abstractNum w:abstractNumId="26" w15:restartNumberingAfterBreak="0">
    <w:nsid w:val="34BE2A51"/>
    <w:multiLevelType w:val="hybridMultilevel"/>
    <w:tmpl w:val="B398675A"/>
    <w:lvl w:ilvl="0" w:tplc="9618BEC8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27" w15:restartNumberingAfterBreak="0">
    <w:nsid w:val="35E143C1"/>
    <w:multiLevelType w:val="multilevel"/>
    <w:tmpl w:val="818A1586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b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3AD2578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850"/>
        </w:tabs>
        <w:ind w:left="850" w:hanging="425"/>
      </w:p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</w:lvl>
    <w:lvl w:ilvl="4">
      <w:start w:val="1"/>
      <w:numFmt w:val="decimal"/>
      <w:lvlText w:val="%1.%2.%3.%4.%5"/>
      <w:lvlJc w:val="left"/>
      <w:pPr>
        <w:tabs>
          <w:tab w:val="num" w:pos="2976"/>
        </w:tabs>
        <w:ind w:left="2976" w:hanging="850"/>
      </w:p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</w:lvl>
    <w:lvl w:ilvl="6">
      <w:start w:val="1"/>
      <w:numFmt w:val="decimal"/>
      <w:lvlText w:val="%1.%2.%3.%4.%5.%6.%7"/>
      <w:lvlJc w:val="left"/>
      <w:pPr>
        <w:tabs>
          <w:tab w:val="num" w:pos="4252"/>
        </w:tabs>
        <w:ind w:left="4252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819"/>
        </w:tabs>
        <w:ind w:left="4819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</w:lvl>
  </w:abstractNum>
  <w:abstractNum w:abstractNumId="29" w15:restartNumberingAfterBreak="0">
    <w:nsid w:val="3B2D7D1B"/>
    <w:multiLevelType w:val="multilevel"/>
    <w:tmpl w:val="99524C1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3D2D212E"/>
    <w:multiLevelType w:val="multilevel"/>
    <w:tmpl w:val="479A32D6"/>
    <w:lvl w:ilvl="0">
      <w:start w:val="5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70"/>
        </w:tabs>
        <w:ind w:left="127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40"/>
        </w:tabs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00"/>
        </w:tabs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120"/>
        </w:tabs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240"/>
        </w:tabs>
        <w:ind w:left="5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000"/>
        </w:tabs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120"/>
        </w:tabs>
        <w:ind w:left="71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80"/>
        </w:tabs>
        <w:ind w:left="7880" w:hanging="1800"/>
      </w:pPr>
      <w:rPr>
        <w:rFonts w:hint="default"/>
      </w:rPr>
    </w:lvl>
  </w:abstractNum>
  <w:abstractNum w:abstractNumId="31" w15:restartNumberingAfterBreak="0">
    <w:nsid w:val="416D27EE"/>
    <w:multiLevelType w:val="multilevel"/>
    <w:tmpl w:val="FB30FF72"/>
    <w:lvl w:ilvl="0">
      <w:start w:val="5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70"/>
        </w:tabs>
        <w:ind w:left="1270" w:hanging="51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2240"/>
        </w:tabs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00"/>
        </w:tabs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120"/>
        </w:tabs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240"/>
        </w:tabs>
        <w:ind w:left="5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000"/>
        </w:tabs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120"/>
        </w:tabs>
        <w:ind w:left="71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80"/>
        </w:tabs>
        <w:ind w:left="7880" w:hanging="1800"/>
      </w:pPr>
      <w:rPr>
        <w:rFonts w:hint="default"/>
      </w:rPr>
    </w:lvl>
  </w:abstractNum>
  <w:abstractNum w:abstractNumId="32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 w15:restartNumberingAfterBreak="0">
    <w:nsid w:val="49337A3F"/>
    <w:multiLevelType w:val="multilevel"/>
    <w:tmpl w:val="57B29A7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 w15:restartNumberingAfterBreak="0">
    <w:nsid w:val="4BB22138"/>
    <w:multiLevelType w:val="multilevel"/>
    <w:tmpl w:val="99524C1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5" w15:restartNumberingAfterBreak="0">
    <w:nsid w:val="55FD086F"/>
    <w:multiLevelType w:val="multilevel"/>
    <w:tmpl w:val="51F2109E"/>
    <w:lvl w:ilvl="0">
      <w:start w:val="3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450"/>
        </w:tabs>
        <w:ind w:left="1450" w:hanging="6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40"/>
        </w:tabs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00"/>
        </w:tabs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120"/>
        </w:tabs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240"/>
        </w:tabs>
        <w:ind w:left="5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000"/>
        </w:tabs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120"/>
        </w:tabs>
        <w:ind w:left="71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80"/>
        </w:tabs>
        <w:ind w:left="7880" w:hanging="1800"/>
      </w:pPr>
      <w:rPr>
        <w:rFonts w:hint="default"/>
      </w:rPr>
    </w:lvl>
  </w:abstractNum>
  <w:abstractNum w:abstractNumId="36" w15:restartNumberingAfterBreak="0">
    <w:nsid w:val="565E1717"/>
    <w:multiLevelType w:val="hybridMultilevel"/>
    <w:tmpl w:val="8C2008F6"/>
    <w:lvl w:ilvl="0" w:tplc="CF302486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37" w15:restartNumberingAfterBreak="0">
    <w:nsid w:val="5A7B5F73"/>
    <w:multiLevelType w:val="multilevel"/>
    <w:tmpl w:val="29F882A6"/>
    <w:lvl w:ilvl="0">
      <w:start w:val="5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414"/>
        </w:tabs>
        <w:ind w:left="1414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38" w15:restartNumberingAfterBreak="0">
    <w:nsid w:val="5AB350C0"/>
    <w:multiLevelType w:val="multilevel"/>
    <w:tmpl w:val="486E3BB8"/>
    <w:lvl w:ilvl="0">
      <w:start w:val="3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270"/>
        </w:tabs>
        <w:ind w:left="1270" w:hanging="51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2240"/>
        </w:tabs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00"/>
        </w:tabs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120"/>
        </w:tabs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240"/>
        </w:tabs>
        <w:ind w:left="5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000"/>
        </w:tabs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120"/>
        </w:tabs>
        <w:ind w:left="71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80"/>
        </w:tabs>
        <w:ind w:left="7880" w:hanging="1800"/>
      </w:pPr>
      <w:rPr>
        <w:rFonts w:hint="default"/>
      </w:rPr>
    </w:lvl>
  </w:abstractNum>
  <w:abstractNum w:abstractNumId="39" w15:restartNumberingAfterBreak="0">
    <w:nsid w:val="5D5433BA"/>
    <w:multiLevelType w:val="hybridMultilevel"/>
    <w:tmpl w:val="C456CB20"/>
    <w:lvl w:ilvl="0" w:tplc="5768AD46">
      <w:start w:val="1"/>
      <w:numFmt w:val="decimal"/>
      <w:lvlText w:val="%1."/>
      <w:lvlJc w:val="left"/>
      <w:pPr>
        <w:tabs>
          <w:tab w:val="num" w:pos="1777"/>
        </w:tabs>
        <w:ind w:left="1777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377"/>
        </w:tabs>
        <w:ind w:left="237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57"/>
        </w:tabs>
        <w:ind w:left="285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7"/>
        </w:tabs>
        <w:ind w:left="333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17"/>
        </w:tabs>
        <w:ind w:left="381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7"/>
        </w:tabs>
        <w:ind w:left="429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7"/>
        </w:tabs>
        <w:ind w:left="477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57"/>
        </w:tabs>
        <w:ind w:left="525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37"/>
        </w:tabs>
        <w:ind w:left="5737" w:hanging="480"/>
      </w:pPr>
    </w:lvl>
  </w:abstractNum>
  <w:abstractNum w:abstractNumId="40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1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2" w15:restartNumberingAfterBreak="0">
    <w:nsid w:val="65FC4D91"/>
    <w:multiLevelType w:val="multilevel"/>
    <w:tmpl w:val="F05E0B3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3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4" w15:restartNumberingAfterBreak="0">
    <w:nsid w:val="68DC0606"/>
    <w:multiLevelType w:val="multilevel"/>
    <w:tmpl w:val="F05E0B3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5" w15:restartNumberingAfterBreak="0">
    <w:nsid w:val="6D3144D4"/>
    <w:multiLevelType w:val="multilevel"/>
    <w:tmpl w:val="5754C26C"/>
    <w:lvl w:ilvl="0">
      <w:start w:val="7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414"/>
        </w:tabs>
        <w:ind w:left="1414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46" w15:restartNumberingAfterBreak="0">
    <w:nsid w:val="70BC2A8F"/>
    <w:multiLevelType w:val="multilevel"/>
    <w:tmpl w:val="F4BC9126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66"/>
        </w:tabs>
        <w:ind w:left="1066" w:hanging="39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2072"/>
        </w:tabs>
        <w:ind w:left="20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48"/>
        </w:tabs>
        <w:ind w:left="27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24"/>
        </w:tabs>
        <w:ind w:left="342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60"/>
        </w:tabs>
        <w:ind w:left="44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136"/>
        </w:tabs>
        <w:ind w:left="513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172"/>
        </w:tabs>
        <w:ind w:left="61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8"/>
        </w:tabs>
        <w:ind w:left="6848" w:hanging="1440"/>
      </w:pPr>
      <w:rPr>
        <w:rFonts w:hint="default"/>
      </w:rPr>
    </w:lvl>
  </w:abstractNum>
  <w:abstractNum w:abstractNumId="47" w15:restartNumberingAfterBreak="0">
    <w:nsid w:val="73136CC1"/>
    <w:multiLevelType w:val="multilevel"/>
    <w:tmpl w:val="DC36AA3E"/>
    <w:lvl w:ilvl="0">
      <w:start w:val="3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255"/>
        </w:tabs>
        <w:ind w:left="1255" w:hanging="49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2240"/>
        </w:tabs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00"/>
        </w:tabs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120"/>
        </w:tabs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240"/>
        </w:tabs>
        <w:ind w:left="5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000"/>
        </w:tabs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120"/>
        </w:tabs>
        <w:ind w:left="71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80"/>
        </w:tabs>
        <w:ind w:left="7880" w:hanging="1800"/>
      </w:pPr>
      <w:rPr>
        <w:rFonts w:hint="default"/>
      </w:rPr>
    </w:lvl>
  </w:abstractNum>
  <w:abstractNum w:abstractNumId="48" w15:restartNumberingAfterBreak="0">
    <w:nsid w:val="739577D0"/>
    <w:multiLevelType w:val="multilevel"/>
    <w:tmpl w:val="5BDA1C22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66"/>
        </w:tabs>
        <w:ind w:left="1066" w:hanging="39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2072"/>
        </w:tabs>
        <w:ind w:left="20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48"/>
        </w:tabs>
        <w:ind w:left="27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24"/>
        </w:tabs>
        <w:ind w:left="342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60"/>
        </w:tabs>
        <w:ind w:left="44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136"/>
        </w:tabs>
        <w:ind w:left="513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172"/>
        </w:tabs>
        <w:ind w:left="61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8"/>
        </w:tabs>
        <w:ind w:left="6848" w:hanging="1440"/>
      </w:pPr>
      <w:rPr>
        <w:rFonts w:hint="default"/>
      </w:rPr>
    </w:lvl>
  </w:abstractNum>
  <w:abstractNum w:abstractNumId="49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0" w15:restartNumberingAfterBreak="0">
    <w:nsid w:val="7E5D7DE0"/>
    <w:multiLevelType w:val="multilevel"/>
    <w:tmpl w:val="78A605A2"/>
    <w:lvl w:ilvl="0">
      <w:start w:val="5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270"/>
        </w:tabs>
        <w:ind w:left="127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40"/>
        </w:tabs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00"/>
        </w:tabs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120"/>
        </w:tabs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240"/>
        </w:tabs>
        <w:ind w:left="5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000"/>
        </w:tabs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120"/>
        </w:tabs>
        <w:ind w:left="71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80"/>
        </w:tabs>
        <w:ind w:left="7880" w:hanging="1800"/>
      </w:pPr>
      <w:rPr>
        <w:rFonts w:hint="default"/>
      </w:rPr>
    </w:lvl>
  </w:abstractNum>
  <w:abstractNum w:abstractNumId="51" w15:restartNumberingAfterBreak="0">
    <w:nsid w:val="7E677EBF"/>
    <w:multiLevelType w:val="multilevel"/>
    <w:tmpl w:val="72AA6B4C"/>
    <w:lvl w:ilvl="0">
      <w:start w:val="6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414"/>
        </w:tabs>
        <w:ind w:left="1414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52" w15:restartNumberingAfterBreak="0">
    <w:nsid w:val="7F372C70"/>
    <w:multiLevelType w:val="multilevel"/>
    <w:tmpl w:val="1360CBE0"/>
    <w:lvl w:ilvl="0">
      <w:start w:val="5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70"/>
        </w:tabs>
        <w:ind w:left="127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40"/>
        </w:tabs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00"/>
        </w:tabs>
        <w:ind w:left="3000" w:hanging="720"/>
      </w:pPr>
      <w:rPr>
        <w:rFonts w:ascii="新細明體" w:eastAsia="新細明體" w:hAnsi="新細明體" w:hint="default"/>
      </w:rPr>
    </w:lvl>
    <w:lvl w:ilvl="4">
      <w:start w:val="1"/>
      <w:numFmt w:val="decimal"/>
      <w:lvlText w:val="%1.%2.%3.%4.%5"/>
      <w:lvlJc w:val="left"/>
      <w:pPr>
        <w:tabs>
          <w:tab w:val="num" w:pos="4120"/>
        </w:tabs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240"/>
        </w:tabs>
        <w:ind w:left="5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000"/>
        </w:tabs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120"/>
        </w:tabs>
        <w:ind w:left="71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80"/>
        </w:tabs>
        <w:ind w:left="7880" w:hanging="1800"/>
      </w:pPr>
      <w:rPr>
        <w:rFonts w:hint="default"/>
      </w:rPr>
    </w:lvl>
  </w:abstractNum>
  <w:num w:numId="1">
    <w:abstractNumId w:val="15"/>
  </w:num>
  <w:num w:numId="2">
    <w:abstractNumId w:val="40"/>
  </w:num>
  <w:num w:numId="3">
    <w:abstractNumId w:val="6"/>
  </w:num>
  <w:num w:numId="4">
    <w:abstractNumId w:val="49"/>
  </w:num>
  <w:num w:numId="5">
    <w:abstractNumId w:val="32"/>
  </w:num>
  <w:num w:numId="6">
    <w:abstractNumId w:val="12"/>
  </w:num>
  <w:num w:numId="7">
    <w:abstractNumId w:val="23"/>
  </w:num>
  <w:num w:numId="8">
    <w:abstractNumId w:val="42"/>
  </w:num>
  <w:num w:numId="9">
    <w:abstractNumId w:val="44"/>
  </w:num>
  <w:num w:numId="10">
    <w:abstractNumId w:val="29"/>
  </w:num>
  <w:num w:numId="11">
    <w:abstractNumId w:val="34"/>
  </w:num>
  <w:num w:numId="12">
    <w:abstractNumId w:val="4"/>
  </w:num>
  <w:num w:numId="13">
    <w:abstractNumId w:val="10"/>
  </w:num>
  <w:num w:numId="14">
    <w:abstractNumId w:val="26"/>
  </w:num>
  <w:num w:numId="15">
    <w:abstractNumId w:val="1"/>
  </w:num>
  <w:num w:numId="16">
    <w:abstractNumId w:val="8"/>
  </w:num>
  <w:num w:numId="17">
    <w:abstractNumId w:val="28"/>
  </w:num>
  <w:num w:numId="18">
    <w:abstractNumId w:val="22"/>
  </w:num>
  <w:num w:numId="19">
    <w:abstractNumId w:val="11"/>
  </w:num>
  <w:num w:numId="20">
    <w:abstractNumId w:val="25"/>
  </w:num>
  <w:num w:numId="21">
    <w:abstractNumId w:val="39"/>
  </w:num>
  <w:num w:numId="22">
    <w:abstractNumId w:val="5"/>
  </w:num>
  <w:num w:numId="23">
    <w:abstractNumId w:val="21"/>
  </w:num>
  <w:num w:numId="24">
    <w:abstractNumId w:val="36"/>
  </w:num>
  <w:num w:numId="25">
    <w:abstractNumId w:val="0"/>
  </w:num>
  <w:num w:numId="26">
    <w:abstractNumId w:val="24"/>
  </w:num>
  <w:num w:numId="27">
    <w:abstractNumId w:val="33"/>
  </w:num>
  <w:num w:numId="28">
    <w:abstractNumId w:val="16"/>
  </w:num>
  <w:num w:numId="29">
    <w:abstractNumId w:val="27"/>
  </w:num>
  <w:num w:numId="30">
    <w:abstractNumId w:val="9"/>
  </w:num>
  <w:num w:numId="31">
    <w:abstractNumId w:val="37"/>
  </w:num>
  <w:num w:numId="32">
    <w:abstractNumId w:val="51"/>
  </w:num>
  <w:num w:numId="33">
    <w:abstractNumId w:val="45"/>
  </w:num>
  <w:num w:numId="34">
    <w:abstractNumId w:val="35"/>
  </w:num>
  <w:num w:numId="35">
    <w:abstractNumId w:val="47"/>
  </w:num>
  <w:num w:numId="36">
    <w:abstractNumId w:val="3"/>
  </w:num>
  <w:num w:numId="37">
    <w:abstractNumId w:val="50"/>
  </w:num>
  <w:num w:numId="38">
    <w:abstractNumId w:val="31"/>
  </w:num>
  <w:num w:numId="39">
    <w:abstractNumId w:val="20"/>
  </w:num>
  <w:num w:numId="40">
    <w:abstractNumId w:val="13"/>
  </w:num>
  <w:num w:numId="41">
    <w:abstractNumId w:val="19"/>
  </w:num>
  <w:num w:numId="42">
    <w:abstractNumId w:val="17"/>
  </w:num>
  <w:num w:numId="43">
    <w:abstractNumId w:val="38"/>
  </w:num>
  <w:num w:numId="44">
    <w:abstractNumId w:val="30"/>
  </w:num>
  <w:num w:numId="45">
    <w:abstractNumId w:val="14"/>
  </w:num>
  <w:num w:numId="46">
    <w:abstractNumId w:val="18"/>
  </w:num>
  <w:num w:numId="47">
    <w:abstractNumId w:val="2"/>
  </w:num>
  <w:num w:numId="48">
    <w:abstractNumId w:val="46"/>
  </w:num>
  <w:num w:numId="49">
    <w:abstractNumId w:val="48"/>
  </w:num>
  <w:num w:numId="50">
    <w:abstractNumId w:val="7"/>
  </w:num>
  <w:num w:numId="51">
    <w:abstractNumId w:val="52"/>
  </w:num>
  <w:num w:numId="52">
    <w:abstractNumId w:val="41"/>
  </w:num>
  <w:num w:numId="53">
    <w:abstractNumId w:val="43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17705"/>
    <w:rsid w:val="00017705"/>
    <w:rsid w:val="00021862"/>
    <w:rsid w:val="00026F57"/>
    <w:rsid w:val="000325B8"/>
    <w:rsid w:val="0003310E"/>
    <w:rsid w:val="000331BA"/>
    <w:rsid w:val="00033ACC"/>
    <w:rsid w:val="00062D90"/>
    <w:rsid w:val="00072131"/>
    <w:rsid w:val="00082810"/>
    <w:rsid w:val="00085D25"/>
    <w:rsid w:val="000A1A83"/>
    <w:rsid w:val="000A6432"/>
    <w:rsid w:val="000A7BBE"/>
    <w:rsid w:val="000B2D9C"/>
    <w:rsid w:val="000C7675"/>
    <w:rsid w:val="000D72E5"/>
    <w:rsid w:val="000E32F2"/>
    <w:rsid w:val="001140C7"/>
    <w:rsid w:val="00114A85"/>
    <w:rsid w:val="0012035B"/>
    <w:rsid w:val="00121E46"/>
    <w:rsid w:val="0012554A"/>
    <w:rsid w:val="0013346E"/>
    <w:rsid w:val="00133C33"/>
    <w:rsid w:val="0014083D"/>
    <w:rsid w:val="001472CD"/>
    <w:rsid w:val="00152C26"/>
    <w:rsid w:val="00157784"/>
    <w:rsid w:val="00160EA4"/>
    <w:rsid w:val="00161116"/>
    <w:rsid w:val="00164B67"/>
    <w:rsid w:val="00167659"/>
    <w:rsid w:val="001711B8"/>
    <w:rsid w:val="00174724"/>
    <w:rsid w:val="0018677A"/>
    <w:rsid w:val="001916F5"/>
    <w:rsid w:val="001B29BB"/>
    <w:rsid w:val="001B41F4"/>
    <w:rsid w:val="001B7080"/>
    <w:rsid w:val="001C471E"/>
    <w:rsid w:val="001D1AF3"/>
    <w:rsid w:val="001E06B0"/>
    <w:rsid w:val="001E6ECA"/>
    <w:rsid w:val="001E70C2"/>
    <w:rsid w:val="001F5076"/>
    <w:rsid w:val="0021023C"/>
    <w:rsid w:val="00214642"/>
    <w:rsid w:val="00215059"/>
    <w:rsid w:val="0022145E"/>
    <w:rsid w:val="00231F0A"/>
    <w:rsid w:val="002333C1"/>
    <w:rsid w:val="00236854"/>
    <w:rsid w:val="00245848"/>
    <w:rsid w:val="0025065A"/>
    <w:rsid w:val="00254CF8"/>
    <w:rsid w:val="00274846"/>
    <w:rsid w:val="0027746A"/>
    <w:rsid w:val="00285878"/>
    <w:rsid w:val="0029219E"/>
    <w:rsid w:val="0029338C"/>
    <w:rsid w:val="002A7D85"/>
    <w:rsid w:val="002C0CD6"/>
    <w:rsid w:val="002E71F4"/>
    <w:rsid w:val="003029C1"/>
    <w:rsid w:val="00304C36"/>
    <w:rsid w:val="003120FB"/>
    <w:rsid w:val="003148B2"/>
    <w:rsid w:val="003213F7"/>
    <w:rsid w:val="0032647C"/>
    <w:rsid w:val="003378A3"/>
    <w:rsid w:val="003519C9"/>
    <w:rsid w:val="00352BC0"/>
    <w:rsid w:val="00370C19"/>
    <w:rsid w:val="003812FC"/>
    <w:rsid w:val="003A0305"/>
    <w:rsid w:val="003A54BA"/>
    <w:rsid w:val="003A632F"/>
    <w:rsid w:val="003C1470"/>
    <w:rsid w:val="003D6A73"/>
    <w:rsid w:val="003F22C7"/>
    <w:rsid w:val="003F468C"/>
    <w:rsid w:val="003F76D5"/>
    <w:rsid w:val="00404192"/>
    <w:rsid w:val="004161F3"/>
    <w:rsid w:val="00416CD5"/>
    <w:rsid w:val="00417700"/>
    <w:rsid w:val="0042741F"/>
    <w:rsid w:val="0043740C"/>
    <w:rsid w:val="00442653"/>
    <w:rsid w:val="00457B3E"/>
    <w:rsid w:val="004647DB"/>
    <w:rsid w:val="0047085E"/>
    <w:rsid w:val="00483F5E"/>
    <w:rsid w:val="00484424"/>
    <w:rsid w:val="004856E1"/>
    <w:rsid w:val="00487457"/>
    <w:rsid w:val="00491CC2"/>
    <w:rsid w:val="00496CDA"/>
    <w:rsid w:val="004A5D24"/>
    <w:rsid w:val="004B0A3F"/>
    <w:rsid w:val="004B1825"/>
    <w:rsid w:val="004B3258"/>
    <w:rsid w:val="004C78DA"/>
    <w:rsid w:val="004D6669"/>
    <w:rsid w:val="004E033D"/>
    <w:rsid w:val="004E157C"/>
    <w:rsid w:val="004E4D4A"/>
    <w:rsid w:val="004E66EB"/>
    <w:rsid w:val="004E6DAC"/>
    <w:rsid w:val="004E770A"/>
    <w:rsid w:val="004E796C"/>
    <w:rsid w:val="00500E65"/>
    <w:rsid w:val="00501F36"/>
    <w:rsid w:val="0050578E"/>
    <w:rsid w:val="00505B63"/>
    <w:rsid w:val="00510BCA"/>
    <w:rsid w:val="005259AA"/>
    <w:rsid w:val="00527DD7"/>
    <w:rsid w:val="0053465F"/>
    <w:rsid w:val="00544F9F"/>
    <w:rsid w:val="00546181"/>
    <w:rsid w:val="0055626B"/>
    <w:rsid w:val="00560D8E"/>
    <w:rsid w:val="0056470E"/>
    <w:rsid w:val="005904F4"/>
    <w:rsid w:val="005951FD"/>
    <w:rsid w:val="005A4C70"/>
    <w:rsid w:val="005B218E"/>
    <w:rsid w:val="005B41A2"/>
    <w:rsid w:val="005C05D1"/>
    <w:rsid w:val="005D27C3"/>
    <w:rsid w:val="005D6E5B"/>
    <w:rsid w:val="005E6E63"/>
    <w:rsid w:val="005F6FEF"/>
    <w:rsid w:val="00606190"/>
    <w:rsid w:val="00627FC7"/>
    <w:rsid w:val="00640CA7"/>
    <w:rsid w:val="0064361D"/>
    <w:rsid w:val="00647617"/>
    <w:rsid w:val="00662070"/>
    <w:rsid w:val="00667F16"/>
    <w:rsid w:val="00670598"/>
    <w:rsid w:val="0067619E"/>
    <w:rsid w:val="006847D2"/>
    <w:rsid w:val="0069572E"/>
    <w:rsid w:val="006965BF"/>
    <w:rsid w:val="006A6931"/>
    <w:rsid w:val="006B713F"/>
    <w:rsid w:val="006C4A8C"/>
    <w:rsid w:val="006D3E74"/>
    <w:rsid w:val="006E2D5D"/>
    <w:rsid w:val="006E4E23"/>
    <w:rsid w:val="006E68FB"/>
    <w:rsid w:val="0070112A"/>
    <w:rsid w:val="00707955"/>
    <w:rsid w:val="00711CBC"/>
    <w:rsid w:val="00712860"/>
    <w:rsid w:val="007178CE"/>
    <w:rsid w:val="0072003A"/>
    <w:rsid w:val="00721508"/>
    <w:rsid w:val="007327EA"/>
    <w:rsid w:val="007548BA"/>
    <w:rsid w:val="00760493"/>
    <w:rsid w:val="00763039"/>
    <w:rsid w:val="00765124"/>
    <w:rsid w:val="00774AA2"/>
    <w:rsid w:val="00784D15"/>
    <w:rsid w:val="00790F65"/>
    <w:rsid w:val="00794E7C"/>
    <w:rsid w:val="007967CA"/>
    <w:rsid w:val="007B3A26"/>
    <w:rsid w:val="007C6BD8"/>
    <w:rsid w:val="007C7F5F"/>
    <w:rsid w:val="007D0C6B"/>
    <w:rsid w:val="007E29D1"/>
    <w:rsid w:val="007E5800"/>
    <w:rsid w:val="007F6EF3"/>
    <w:rsid w:val="00800FDA"/>
    <w:rsid w:val="00807DFF"/>
    <w:rsid w:val="00810315"/>
    <w:rsid w:val="00811B32"/>
    <w:rsid w:val="0082075E"/>
    <w:rsid w:val="00822B62"/>
    <w:rsid w:val="00835601"/>
    <w:rsid w:val="00852566"/>
    <w:rsid w:val="00862461"/>
    <w:rsid w:val="0087095F"/>
    <w:rsid w:val="0087510E"/>
    <w:rsid w:val="008764F0"/>
    <w:rsid w:val="0088754B"/>
    <w:rsid w:val="00887A68"/>
    <w:rsid w:val="008B5F26"/>
    <w:rsid w:val="008C54AC"/>
    <w:rsid w:val="008F2712"/>
    <w:rsid w:val="008F797C"/>
    <w:rsid w:val="008F79BA"/>
    <w:rsid w:val="00901AD6"/>
    <w:rsid w:val="00911780"/>
    <w:rsid w:val="00914B9A"/>
    <w:rsid w:val="009235ED"/>
    <w:rsid w:val="009307EA"/>
    <w:rsid w:val="00931361"/>
    <w:rsid w:val="00950179"/>
    <w:rsid w:val="00961C36"/>
    <w:rsid w:val="0097131B"/>
    <w:rsid w:val="009805E3"/>
    <w:rsid w:val="009833DB"/>
    <w:rsid w:val="00984A94"/>
    <w:rsid w:val="00984E7E"/>
    <w:rsid w:val="009937E8"/>
    <w:rsid w:val="009A20FE"/>
    <w:rsid w:val="009B1729"/>
    <w:rsid w:val="009C062C"/>
    <w:rsid w:val="009C2924"/>
    <w:rsid w:val="009C5F92"/>
    <w:rsid w:val="009D543A"/>
    <w:rsid w:val="009D7A4A"/>
    <w:rsid w:val="009E5F42"/>
    <w:rsid w:val="009F434C"/>
    <w:rsid w:val="009F65CB"/>
    <w:rsid w:val="00A0085C"/>
    <w:rsid w:val="00A02269"/>
    <w:rsid w:val="00A03689"/>
    <w:rsid w:val="00A25035"/>
    <w:rsid w:val="00A27707"/>
    <w:rsid w:val="00A32D2B"/>
    <w:rsid w:val="00A36C2F"/>
    <w:rsid w:val="00A50B4D"/>
    <w:rsid w:val="00A5562A"/>
    <w:rsid w:val="00A800CC"/>
    <w:rsid w:val="00A87592"/>
    <w:rsid w:val="00AA3BEC"/>
    <w:rsid w:val="00AA5FD3"/>
    <w:rsid w:val="00AB15C8"/>
    <w:rsid w:val="00AB48F9"/>
    <w:rsid w:val="00AC7CA2"/>
    <w:rsid w:val="00AE1911"/>
    <w:rsid w:val="00AE3BF0"/>
    <w:rsid w:val="00AE3EA4"/>
    <w:rsid w:val="00AE602A"/>
    <w:rsid w:val="00AF3E79"/>
    <w:rsid w:val="00AF4465"/>
    <w:rsid w:val="00AF7A33"/>
    <w:rsid w:val="00B03AEA"/>
    <w:rsid w:val="00B043CF"/>
    <w:rsid w:val="00B07522"/>
    <w:rsid w:val="00B11D82"/>
    <w:rsid w:val="00B17A17"/>
    <w:rsid w:val="00B21FB1"/>
    <w:rsid w:val="00B224DD"/>
    <w:rsid w:val="00B246DD"/>
    <w:rsid w:val="00B42A28"/>
    <w:rsid w:val="00B468A8"/>
    <w:rsid w:val="00B53BFD"/>
    <w:rsid w:val="00BA0234"/>
    <w:rsid w:val="00BC62F4"/>
    <w:rsid w:val="00BD6B27"/>
    <w:rsid w:val="00C0109D"/>
    <w:rsid w:val="00C020DC"/>
    <w:rsid w:val="00C138DB"/>
    <w:rsid w:val="00C172B5"/>
    <w:rsid w:val="00C179C3"/>
    <w:rsid w:val="00C44ED9"/>
    <w:rsid w:val="00C504F6"/>
    <w:rsid w:val="00C606DC"/>
    <w:rsid w:val="00C720AB"/>
    <w:rsid w:val="00C80EBE"/>
    <w:rsid w:val="00C91BAC"/>
    <w:rsid w:val="00C97965"/>
    <w:rsid w:val="00CA5FC4"/>
    <w:rsid w:val="00CB1FC7"/>
    <w:rsid w:val="00CC729B"/>
    <w:rsid w:val="00CD3F8F"/>
    <w:rsid w:val="00CD50C6"/>
    <w:rsid w:val="00CE14A3"/>
    <w:rsid w:val="00CE51DF"/>
    <w:rsid w:val="00D246A9"/>
    <w:rsid w:val="00D25CB4"/>
    <w:rsid w:val="00D34263"/>
    <w:rsid w:val="00D36A0B"/>
    <w:rsid w:val="00D36A23"/>
    <w:rsid w:val="00D42E7E"/>
    <w:rsid w:val="00D4613F"/>
    <w:rsid w:val="00D62D6A"/>
    <w:rsid w:val="00D6373A"/>
    <w:rsid w:val="00D75B78"/>
    <w:rsid w:val="00D878E3"/>
    <w:rsid w:val="00D934B3"/>
    <w:rsid w:val="00DA1B7F"/>
    <w:rsid w:val="00DA47AC"/>
    <w:rsid w:val="00DA6BD7"/>
    <w:rsid w:val="00DB0C79"/>
    <w:rsid w:val="00DB3355"/>
    <w:rsid w:val="00DB632E"/>
    <w:rsid w:val="00DC395C"/>
    <w:rsid w:val="00DC4308"/>
    <w:rsid w:val="00DC61BE"/>
    <w:rsid w:val="00DD4EBB"/>
    <w:rsid w:val="00DD6784"/>
    <w:rsid w:val="00DE339A"/>
    <w:rsid w:val="00DF07DE"/>
    <w:rsid w:val="00DF446E"/>
    <w:rsid w:val="00E20C78"/>
    <w:rsid w:val="00E2299C"/>
    <w:rsid w:val="00E26F51"/>
    <w:rsid w:val="00E33344"/>
    <w:rsid w:val="00E34A5D"/>
    <w:rsid w:val="00E402BB"/>
    <w:rsid w:val="00E45E0C"/>
    <w:rsid w:val="00E50CC5"/>
    <w:rsid w:val="00E55D95"/>
    <w:rsid w:val="00E64054"/>
    <w:rsid w:val="00E803DB"/>
    <w:rsid w:val="00E82BCB"/>
    <w:rsid w:val="00E926BD"/>
    <w:rsid w:val="00EB00B6"/>
    <w:rsid w:val="00EB081C"/>
    <w:rsid w:val="00ED3A03"/>
    <w:rsid w:val="00ED3AC9"/>
    <w:rsid w:val="00ED4181"/>
    <w:rsid w:val="00EE102D"/>
    <w:rsid w:val="00EE109D"/>
    <w:rsid w:val="00EF0EDD"/>
    <w:rsid w:val="00EF3BB8"/>
    <w:rsid w:val="00EF4EBC"/>
    <w:rsid w:val="00EF5855"/>
    <w:rsid w:val="00F02B1D"/>
    <w:rsid w:val="00F0725A"/>
    <w:rsid w:val="00F072CE"/>
    <w:rsid w:val="00F126C6"/>
    <w:rsid w:val="00F1501D"/>
    <w:rsid w:val="00F15B3E"/>
    <w:rsid w:val="00F17601"/>
    <w:rsid w:val="00F231F2"/>
    <w:rsid w:val="00F265A7"/>
    <w:rsid w:val="00F334F0"/>
    <w:rsid w:val="00F33D30"/>
    <w:rsid w:val="00F4485A"/>
    <w:rsid w:val="00F45B3D"/>
    <w:rsid w:val="00F50377"/>
    <w:rsid w:val="00F542FA"/>
    <w:rsid w:val="00F66D5C"/>
    <w:rsid w:val="00F71A71"/>
    <w:rsid w:val="00F74482"/>
    <w:rsid w:val="00F74F55"/>
    <w:rsid w:val="00F76E8C"/>
    <w:rsid w:val="00F92C71"/>
    <w:rsid w:val="00F9307C"/>
    <w:rsid w:val="00F94994"/>
    <w:rsid w:val="00F96E86"/>
    <w:rsid w:val="00FA4D38"/>
    <w:rsid w:val="00FA6BE5"/>
    <w:rsid w:val="00FA6DCC"/>
    <w:rsid w:val="00FA7DD7"/>
    <w:rsid w:val="00FB340D"/>
    <w:rsid w:val="00FB429F"/>
    <w:rsid w:val="00FD1AE5"/>
    <w:rsid w:val="00FD3979"/>
    <w:rsid w:val="00FD4FBC"/>
    <w:rsid w:val="00FD50F6"/>
    <w:rsid w:val="00FD715A"/>
    <w:rsid w:val="00FE368B"/>
    <w:rsid w:val="00FE3B49"/>
    <w:rsid w:val="00FF14D8"/>
    <w:rsid w:val="00FF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57AC700-827D-4DEB-A55C-1EB34091C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paragraph" w:styleId="a7">
    <w:name w:val="Plain Text"/>
    <w:basedOn w:val="a"/>
    <w:rPr>
      <w:rFonts w:ascii="細明體" w:eastAsia="細明體" w:hAnsi="Courier New" w:cs="Courier New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annotation text"/>
    <w:basedOn w:val="a"/>
    <w:semiHidden/>
    <w:pPr>
      <w:widowControl/>
    </w:pPr>
    <w:rPr>
      <w:kern w:val="0"/>
      <w:sz w:val="20"/>
      <w:szCs w:val="20"/>
      <w:lang w:eastAsia="en-US"/>
    </w:rPr>
  </w:style>
  <w:style w:type="paragraph" w:styleId="a9">
    <w:name w:val="header"/>
    <w:basedOn w:val="a"/>
    <w:rsid w:val="00BC62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a">
    <w:name w:val="Balloon Text"/>
    <w:basedOn w:val="a"/>
    <w:semiHidden/>
    <w:rsid w:val="00C44ED9"/>
    <w:rPr>
      <w:rFonts w:ascii="Arial" w:hAnsi="Arial"/>
      <w:sz w:val="18"/>
      <w:szCs w:val="18"/>
    </w:rPr>
  </w:style>
  <w:style w:type="table" w:styleId="ab">
    <w:name w:val="Table Grid"/>
    <w:basedOn w:val="a1"/>
    <w:rsid w:val="005B41A2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3">
    <w:name w:val="style3"/>
    <w:basedOn w:val="a0"/>
    <w:rsid w:val="005B41A2"/>
  </w:style>
  <w:style w:type="paragraph" w:styleId="ac">
    <w:name w:val="Date"/>
    <w:basedOn w:val="a"/>
    <w:next w:val="a"/>
    <w:rsid w:val="006E68FB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xlsvr20:9080/html/CM/QueryTable.jsp?Field=%E7%B5%B1%E8%A8%88%E5%B1%A4%E7%B4%9A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cxlsvr20:9080/html/CM/QueryTable.jsp?Field=%E7%B5%B1%E8%A8%88%E5%B1%A4%E7%B4%9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64EC89-58B7-40C8-A81D-8DCF9E733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553</Words>
  <Characters>3155</Characters>
  <Application>Microsoft Office Word</Application>
  <DocSecurity>0</DocSecurity>
  <Lines>26</Lines>
  <Paragraphs>7</Paragraphs>
  <ScaleCrop>false</ScaleCrop>
  <Company/>
  <LinksUpToDate>false</LinksUpToDate>
  <CharactersWithSpaces>3701</CharactersWithSpaces>
  <SharedDoc>false</SharedDoc>
  <HLinks>
    <vt:vector size="12" baseType="variant">
      <vt:variant>
        <vt:i4>7667769</vt:i4>
      </vt:variant>
      <vt:variant>
        <vt:i4>3</vt:i4>
      </vt:variant>
      <vt:variant>
        <vt:i4>0</vt:i4>
      </vt:variant>
      <vt:variant>
        <vt:i4>5</vt:i4>
      </vt:variant>
      <vt:variant>
        <vt:lpwstr>http://cxlsvr20:9080/html/CM/QueryTable.jsp?Field=%E7%B5%B1%E8%A8%88%E5%B1%A4%E7%B4%9A</vt:lpwstr>
      </vt:variant>
      <vt:variant>
        <vt:lpwstr/>
      </vt:variant>
      <vt:variant>
        <vt:i4>7667769</vt:i4>
      </vt:variant>
      <vt:variant>
        <vt:i4>0</vt:i4>
      </vt:variant>
      <vt:variant>
        <vt:i4>0</vt:i4>
      </vt:variant>
      <vt:variant>
        <vt:i4>5</vt:i4>
      </vt:variant>
      <vt:variant>
        <vt:lpwstr>http://cxlsvr20:9080/html/CM/QueryTable.jsp?Field=%E7%B5%B1%E8%A8%88%E5%B1%A4%E7%B4%9A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2006-07-05T06:00:00Z</cp:lastPrinted>
  <dcterms:created xsi:type="dcterms:W3CDTF">2020-07-27T00:57:00Z</dcterms:created>
  <dcterms:modified xsi:type="dcterms:W3CDTF">2020-07-27T00:57:00Z</dcterms:modified>
</cp:coreProperties>
</file>