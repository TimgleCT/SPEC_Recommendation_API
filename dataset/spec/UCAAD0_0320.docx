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020"/>
        <w:gridCol w:w="1926"/>
      </w:tblGrid>
      <w:tr w:rsidR="001D4345" w:rsidRPr="00C82ADB" w:rsidTr="001D4345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4345" w:rsidRPr="00C82ADB" w:rsidRDefault="001D4345">
            <w:pPr>
              <w:pStyle w:val="Tabletext"/>
              <w:jc w:val="center"/>
              <w:rPr>
                <w:rFonts w:ascii="Arial" w:hAnsi="Arial"/>
                <w:bCs/>
              </w:rPr>
            </w:pPr>
            <w:bookmarkStart w:id="0" w:name="_GoBack"/>
            <w:bookmarkEnd w:id="0"/>
            <w:r w:rsidRPr="00C82ADB">
              <w:rPr>
                <w:rFonts w:ascii="Arial" w:hAnsi="Arial"/>
                <w:bCs/>
              </w:rPr>
              <w:t>Date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4345" w:rsidRPr="00C82ADB" w:rsidRDefault="001D4345">
            <w:pPr>
              <w:pStyle w:val="Tabletext"/>
              <w:jc w:val="center"/>
              <w:rPr>
                <w:rFonts w:ascii="Arial" w:hAnsi="Arial"/>
                <w:bCs/>
              </w:rPr>
            </w:pPr>
            <w:r w:rsidRPr="00C82ADB">
              <w:rPr>
                <w:rFonts w:ascii="Arial" w:hAnsi="Arial"/>
                <w:bCs/>
              </w:rPr>
              <w:t>Description</w:t>
            </w:r>
          </w:p>
        </w:tc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4345" w:rsidRPr="00C82ADB" w:rsidRDefault="001D4345">
            <w:pPr>
              <w:pStyle w:val="Tabletext"/>
              <w:jc w:val="center"/>
              <w:rPr>
                <w:rFonts w:ascii="Arial" w:hAnsi="Arial"/>
                <w:bCs/>
                <w:lang w:eastAsia="zh-TW"/>
              </w:rPr>
            </w:pPr>
            <w:r w:rsidRPr="00C82ADB">
              <w:rPr>
                <w:rFonts w:ascii="Arial" w:hAnsi="Arial"/>
                <w:bCs/>
                <w:lang w:eastAsia="zh-TW"/>
              </w:rPr>
              <w:t>Author</w:t>
            </w:r>
          </w:p>
        </w:tc>
      </w:tr>
      <w:tr w:rsidR="001D4345" w:rsidRPr="00C82ADB" w:rsidTr="001D4345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4345" w:rsidRPr="00C82ADB" w:rsidRDefault="001D4345" w:rsidP="001D4345">
            <w:pPr>
              <w:pStyle w:val="Tabletext"/>
              <w:rPr>
                <w:rFonts w:ascii="Arial" w:hAnsi="Arial" w:hint="eastAsia"/>
                <w:bCs/>
                <w:lang w:eastAsia="zh-TW"/>
              </w:rPr>
            </w:pPr>
            <w:r w:rsidRPr="00C82ADB">
              <w:rPr>
                <w:rFonts w:ascii="Arial" w:hAnsi="Arial"/>
                <w:bCs/>
                <w:lang w:eastAsia="zh-TW"/>
              </w:rPr>
              <w:t>201</w:t>
            </w:r>
            <w:r w:rsidRPr="00C82ADB">
              <w:rPr>
                <w:rFonts w:ascii="Arial" w:hAnsi="Arial" w:hint="eastAsia"/>
                <w:bCs/>
                <w:lang w:eastAsia="zh-TW"/>
              </w:rPr>
              <w:t>1</w:t>
            </w:r>
            <w:r w:rsidRPr="00C82ADB">
              <w:rPr>
                <w:rFonts w:ascii="Arial" w:hAnsi="Arial"/>
                <w:bCs/>
                <w:lang w:eastAsia="zh-TW"/>
              </w:rPr>
              <w:t>/</w:t>
            </w:r>
            <w:r w:rsidRPr="00C82ADB">
              <w:rPr>
                <w:rFonts w:ascii="Arial" w:hAnsi="Arial" w:hint="eastAsia"/>
                <w:bCs/>
                <w:lang w:eastAsia="zh-TW"/>
              </w:rPr>
              <w:t>07/20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4345" w:rsidRPr="00C82ADB" w:rsidRDefault="001D4345">
            <w:pPr>
              <w:pStyle w:val="Tabletext"/>
              <w:rPr>
                <w:rFonts w:ascii="Arial" w:hAnsi="Arial" w:hint="eastAsia"/>
                <w:bCs/>
                <w:lang w:eastAsia="zh-TW"/>
              </w:rPr>
            </w:pPr>
            <w:r w:rsidRPr="00C82ADB">
              <w:rPr>
                <w:rFonts w:ascii="Arial" w:hAnsi="Arial" w:hint="eastAsia"/>
                <w:bCs/>
                <w:lang w:eastAsia="zh-TW"/>
              </w:rPr>
              <w:t>CREATE</w:t>
            </w:r>
          </w:p>
        </w:tc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4345" w:rsidRPr="00C82ADB" w:rsidRDefault="001D4345">
            <w:pPr>
              <w:pStyle w:val="Tabletext"/>
              <w:rPr>
                <w:rFonts w:ascii="Arial" w:hAnsi="Arial" w:hint="eastAsia"/>
                <w:bCs/>
                <w:lang w:eastAsia="zh-TW"/>
              </w:rPr>
            </w:pPr>
            <w:r w:rsidRPr="00C82ADB">
              <w:rPr>
                <w:rFonts w:ascii="Arial" w:hAnsi="Arial" w:hint="eastAsia"/>
                <w:bCs/>
                <w:lang w:eastAsia="zh-TW"/>
              </w:rPr>
              <w:t>金生</w:t>
            </w:r>
          </w:p>
        </w:tc>
      </w:tr>
    </w:tbl>
    <w:p w:rsidR="0023751E" w:rsidRDefault="0023751E">
      <w:pPr>
        <w:rPr>
          <w:ins w:id="1" w:author="林金生" w:date="2013-09-09T14:40:00Z"/>
          <w:rFonts w:ascii="Arial" w:hAnsi="Arial" w:hint="eastAsi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010"/>
        <w:gridCol w:w="4503"/>
        <w:gridCol w:w="1566"/>
        <w:gridCol w:w="2071"/>
        <w:tblGridChange w:id="2">
          <w:tblGrid>
            <w:gridCol w:w="1418"/>
            <w:gridCol w:w="1010"/>
            <w:gridCol w:w="4503"/>
            <w:gridCol w:w="1566"/>
            <w:gridCol w:w="2071"/>
          </w:tblGrid>
        </w:tblGridChange>
      </w:tblGrid>
      <w:tr w:rsidR="00107132" w:rsidRPr="00107132" w:rsidTr="008A10F4">
        <w:trPr>
          <w:ins w:id="3" w:author="林金生" w:date="2013-09-09T14:40:00Z"/>
        </w:trPr>
        <w:tc>
          <w:tcPr>
            <w:tcW w:w="1310" w:type="dxa"/>
          </w:tcPr>
          <w:p w:rsidR="00107132" w:rsidRPr="00107132" w:rsidRDefault="00107132" w:rsidP="00107132">
            <w:pPr>
              <w:rPr>
                <w:ins w:id="4" w:author="林金生" w:date="2013-09-09T14:40:00Z"/>
                <w:rFonts w:ascii="Arial" w:hAnsi="Arial" w:hint="eastAsia"/>
              </w:rPr>
            </w:pPr>
            <w:ins w:id="5" w:author="林金生" w:date="2013-09-09T14:40:00Z">
              <w:r w:rsidRPr="00107132">
                <w:rPr>
                  <w:rFonts w:ascii="Arial" w:hAnsi="Arial" w:hint="eastAsia"/>
                </w:rPr>
                <w:t>修改日期</w:t>
              </w:r>
            </w:ins>
          </w:p>
        </w:tc>
        <w:tc>
          <w:tcPr>
            <w:tcW w:w="1010" w:type="dxa"/>
          </w:tcPr>
          <w:p w:rsidR="00107132" w:rsidRPr="00107132" w:rsidRDefault="00107132" w:rsidP="00107132">
            <w:pPr>
              <w:rPr>
                <w:ins w:id="6" w:author="林金生" w:date="2013-09-09T14:40:00Z"/>
                <w:rFonts w:ascii="Arial" w:hAnsi="Arial" w:hint="eastAsia"/>
              </w:rPr>
            </w:pPr>
            <w:ins w:id="7" w:author="林金生" w:date="2013-09-09T14:40:00Z">
              <w:r w:rsidRPr="00107132">
                <w:rPr>
                  <w:rFonts w:ascii="Arial" w:hAnsi="Arial" w:hint="eastAsia"/>
                </w:rPr>
                <w:t>版本</w:t>
              </w:r>
            </w:ins>
          </w:p>
        </w:tc>
        <w:tc>
          <w:tcPr>
            <w:tcW w:w="4503" w:type="dxa"/>
          </w:tcPr>
          <w:p w:rsidR="00107132" w:rsidRPr="00107132" w:rsidRDefault="00107132" w:rsidP="00107132">
            <w:pPr>
              <w:rPr>
                <w:ins w:id="8" w:author="林金生" w:date="2013-09-09T14:40:00Z"/>
                <w:rFonts w:ascii="Arial" w:hAnsi="Arial" w:hint="eastAsia"/>
              </w:rPr>
            </w:pPr>
            <w:ins w:id="9" w:author="林金生" w:date="2013-09-09T14:40:00Z">
              <w:r w:rsidRPr="00107132">
                <w:rPr>
                  <w:rFonts w:ascii="Arial" w:hAnsi="Arial" w:hint="eastAsia"/>
                </w:rPr>
                <w:t>修改原因</w:t>
              </w:r>
            </w:ins>
          </w:p>
        </w:tc>
        <w:tc>
          <w:tcPr>
            <w:tcW w:w="1566" w:type="dxa"/>
          </w:tcPr>
          <w:p w:rsidR="00107132" w:rsidRPr="00107132" w:rsidRDefault="00107132" w:rsidP="00107132">
            <w:pPr>
              <w:rPr>
                <w:ins w:id="10" w:author="林金生" w:date="2013-09-09T14:40:00Z"/>
                <w:rFonts w:ascii="Arial" w:hAnsi="Arial" w:hint="eastAsia"/>
              </w:rPr>
            </w:pPr>
            <w:ins w:id="11" w:author="林金生" w:date="2013-09-09T14:40:00Z">
              <w:r w:rsidRPr="00107132">
                <w:rPr>
                  <w:rFonts w:ascii="Arial" w:hAnsi="Arial" w:hint="eastAsia"/>
                </w:rPr>
                <w:t>修改人姓名</w:t>
              </w:r>
            </w:ins>
          </w:p>
        </w:tc>
        <w:tc>
          <w:tcPr>
            <w:tcW w:w="2071" w:type="dxa"/>
          </w:tcPr>
          <w:p w:rsidR="00107132" w:rsidRPr="00107132" w:rsidRDefault="00107132" w:rsidP="00107132">
            <w:pPr>
              <w:rPr>
                <w:ins w:id="12" w:author="林金生" w:date="2013-09-09T14:40:00Z"/>
                <w:rFonts w:ascii="Arial" w:hAnsi="Arial" w:hint="eastAsia"/>
              </w:rPr>
            </w:pPr>
            <w:ins w:id="13" w:author="林金生" w:date="2013-09-09T14:40:00Z">
              <w:r w:rsidRPr="00107132">
                <w:rPr>
                  <w:rFonts w:ascii="Arial" w:hAnsi="Arial" w:hint="eastAsia"/>
                </w:rPr>
                <w:t>立案單號</w:t>
              </w:r>
            </w:ins>
          </w:p>
        </w:tc>
      </w:tr>
      <w:tr w:rsidR="00107132" w:rsidRPr="00107132" w:rsidTr="008A10F4">
        <w:trPr>
          <w:ins w:id="14" w:author="林金生" w:date="2013-09-09T14:40:00Z"/>
        </w:trPr>
        <w:tc>
          <w:tcPr>
            <w:tcW w:w="1310" w:type="dxa"/>
          </w:tcPr>
          <w:p w:rsidR="00107132" w:rsidRPr="00107132" w:rsidRDefault="00107132" w:rsidP="00107132">
            <w:pPr>
              <w:rPr>
                <w:ins w:id="15" w:author="林金生" w:date="2013-09-09T14:40:00Z"/>
                <w:rFonts w:ascii="Arial" w:hAnsi="Arial" w:hint="eastAsia"/>
              </w:rPr>
            </w:pPr>
            <w:ins w:id="16" w:author="林金生" w:date="2013-09-09T14:40:00Z">
              <w:r w:rsidRPr="00107132">
                <w:rPr>
                  <w:rFonts w:ascii="Arial" w:hAnsi="Arial" w:hint="eastAsia"/>
                </w:rPr>
                <w:t>2013/09/0</w:t>
              </w:r>
              <w:r>
                <w:rPr>
                  <w:rFonts w:ascii="Arial" w:hAnsi="Arial" w:hint="eastAsia"/>
                </w:rPr>
                <w:t>9</w:t>
              </w:r>
            </w:ins>
          </w:p>
        </w:tc>
        <w:tc>
          <w:tcPr>
            <w:tcW w:w="1010" w:type="dxa"/>
          </w:tcPr>
          <w:p w:rsidR="00107132" w:rsidRPr="00107132" w:rsidRDefault="00107132" w:rsidP="00107132">
            <w:pPr>
              <w:rPr>
                <w:ins w:id="17" w:author="林金生" w:date="2013-09-09T14:40:00Z"/>
                <w:rFonts w:ascii="Arial" w:hAnsi="Arial" w:hint="eastAsia"/>
              </w:rPr>
            </w:pPr>
            <w:ins w:id="18" w:author="林金生" w:date="2013-09-09T14:40:00Z">
              <w:r w:rsidRPr="00107132">
                <w:rPr>
                  <w:rFonts w:ascii="Arial" w:hAnsi="Arial" w:hint="eastAsia"/>
                </w:rPr>
                <w:t>4</w:t>
              </w:r>
            </w:ins>
          </w:p>
        </w:tc>
        <w:tc>
          <w:tcPr>
            <w:tcW w:w="4503" w:type="dxa"/>
          </w:tcPr>
          <w:p w:rsidR="00107132" w:rsidRPr="00107132" w:rsidRDefault="00107132" w:rsidP="00107132">
            <w:pPr>
              <w:rPr>
                <w:ins w:id="19" w:author="林金生" w:date="2013-09-09T14:40:00Z"/>
                <w:rFonts w:ascii="Arial" w:hAnsi="Arial" w:hint="eastAsia"/>
              </w:rPr>
            </w:pPr>
            <w:ins w:id="20" w:author="林金生" w:date="2013-09-09T14:40:00Z">
              <w:r w:rsidRPr="00107132">
                <w:rPr>
                  <w:rFonts w:ascii="Arial" w:hAnsi="Arial" w:hint="eastAsia"/>
                </w:rPr>
                <w:t>核賠人員單位改抓人事資料</w:t>
              </w:r>
            </w:ins>
          </w:p>
        </w:tc>
        <w:tc>
          <w:tcPr>
            <w:tcW w:w="1566" w:type="dxa"/>
          </w:tcPr>
          <w:p w:rsidR="00107132" w:rsidRPr="00107132" w:rsidRDefault="00107132" w:rsidP="00107132">
            <w:pPr>
              <w:rPr>
                <w:ins w:id="21" w:author="林金生" w:date="2013-09-09T14:40:00Z"/>
                <w:rFonts w:ascii="Arial" w:hAnsi="Arial" w:hint="eastAsia"/>
              </w:rPr>
            </w:pPr>
            <w:ins w:id="22" w:author="林金生" w:date="2013-09-09T14:40:00Z">
              <w:r w:rsidRPr="00107132">
                <w:rPr>
                  <w:rFonts w:ascii="Arial" w:hAnsi="Arial" w:hint="eastAsia"/>
                </w:rPr>
                <w:t>金生</w:t>
              </w:r>
            </w:ins>
          </w:p>
        </w:tc>
        <w:tc>
          <w:tcPr>
            <w:tcW w:w="2071" w:type="dxa"/>
          </w:tcPr>
          <w:p w:rsidR="00107132" w:rsidRPr="00107132" w:rsidRDefault="00107132" w:rsidP="00107132">
            <w:pPr>
              <w:rPr>
                <w:ins w:id="23" w:author="林金生" w:date="2013-09-09T14:40:00Z"/>
                <w:rFonts w:ascii="Arial" w:hAnsi="Arial" w:hint="eastAsia"/>
              </w:rPr>
            </w:pPr>
            <w:ins w:id="24" w:author="林金生" w:date="2013-09-09T14:40:00Z">
              <w:r w:rsidRPr="00107132">
                <w:rPr>
                  <w:rFonts w:ascii="Arial" w:hAnsi="Arial"/>
                </w:rPr>
                <w:t>120710000299</w:t>
              </w:r>
            </w:ins>
          </w:p>
        </w:tc>
      </w:tr>
    </w:tbl>
    <w:p w:rsidR="00107132" w:rsidRPr="00C82ADB" w:rsidRDefault="00107132">
      <w:pPr>
        <w:rPr>
          <w:rFonts w:ascii="Arial" w:hAnsi="Arial" w:hint="eastAsia"/>
        </w:rPr>
      </w:pPr>
    </w:p>
    <w:p w:rsidR="0023751E" w:rsidRPr="00C82ADB" w:rsidRDefault="0023751E">
      <w:pPr>
        <w:pStyle w:val="Tabletext"/>
        <w:keepLines w:val="0"/>
        <w:spacing w:after="0" w:line="240" w:lineRule="auto"/>
        <w:rPr>
          <w:rFonts w:ascii="Arial" w:hAnsi="Arial" w:hint="eastAsia"/>
          <w:bCs/>
          <w:kern w:val="2"/>
          <w:szCs w:val="24"/>
          <w:lang w:eastAsia="zh-TW"/>
        </w:rPr>
      </w:pPr>
      <w:r w:rsidRPr="00C82ADB">
        <w:rPr>
          <w:rFonts w:ascii="Arial" w:hAnsi="Arial" w:hint="eastAsia"/>
          <w:b/>
          <w:kern w:val="2"/>
          <w:sz w:val="24"/>
          <w:szCs w:val="24"/>
          <w:lang w:eastAsia="zh-TW"/>
        </w:rPr>
        <w:t>UC</w:t>
      </w:r>
      <w:r w:rsidR="00CD0ADA" w:rsidRPr="00C82ADB">
        <w:rPr>
          <w:rFonts w:ascii="Arial" w:hAnsi="Arial" w:hint="eastAsia"/>
          <w:b/>
          <w:kern w:val="2"/>
          <w:sz w:val="24"/>
          <w:szCs w:val="24"/>
          <w:lang w:eastAsia="zh-TW"/>
        </w:rPr>
        <w:t>A</w:t>
      </w:r>
      <w:r w:rsidRPr="00C82ADB">
        <w:rPr>
          <w:rFonts w:ascii="Arial" w:hAnsi="Arial" w:hint="eastAsia"/>
          <w:b/>
          <w:kern w:val="2"/>
          <w:sz w:val="24"/>
          <w:szCs w:val="24"/>
          <w:lang w:eastAsia="zh-TW"/>
        </w:rPr>
        <w:t>A</w:t>
      </w:r>
      <w:r w:rsidR="004A67AB" w:rsidRPr="00C82ADB">
        <w:rPr>
          <w:rFonts w:ascii="Arial" w:hAnsi="Arial" w:hint="eastAsia"/>
          <w:b/>
          <w:kern w:val="2"/>
          <w:sz w:val="24"/>
          <w:szCs w:val="24"/>
          <w:lang w:eastAsia="zh-TW"/>
        </w:rPr>
        <w:t>D</w:t>
      </w:r>
      <w:r w:rsidRPr="00C82ADB">
        <w:rPr>
          <w:rFonts w:ascii="Arial" w:hAnsi="Arial" w:hint="eastAsia"/>
          <w:b/>
          <w:kern w:val="2"/>
          <w:sz w:val="24"/>
          <w:szCs w:val="24"/>
          <w:lang w:eastAsia="zh-TW"/>
        </w:rPr>
        <w:t>0</w:t>
      </w:r>
      <w:r w:rsidR="00043159" w:rsidRPr="00C82ADB">
        <w:rPr>
          <w:rFonts w:ascii="Arial" w:hAnsi="Arial" w:hint="eastAsia"/>
          <w:b/>
          <w:kern w:val="2"/>
          <w:sz w:val="24"/>
          <w:szCs w:val="24"/>
          <w:lang w:eastAsia="zh-TW"/>
        </w:rPr>
        <w:t>0</w:t>
      </w:r>
      <w:r w:rsidR="00D933AC" w:rsidRPr="00C82ADB">
        <w:rPr>
          <w:rFonts w:ascii="Arial" w:hAnsi="Arial" w:hint="eastAsia"/>
          <w:b/>
          <w:kern w:val="2"/>
          <w:sz w:val="24"/>
          <w:szCs w:val="24"/>
          <w:lang w:eastAsia="zh-TW"/>
        </w:rPr>
        <w:t>3</w:t>
      </w:r>
      <w:r w:rsidR="00420C0B">
        <w:rPr>
          <w:rFonts w:ascii="Arial" w:hAnsi="Arial" w:hint="eastAsia"/>
          <w:b/>
          <w:kern w:val="2"/>
          <w:sz w:val="24"/>
          <w:szCs w:val="24"/>
          <w:lang w:eastAsia="zh-TW"/>
        </w:rPr>
        <w:t>2</w:t>
      </w:r>
      <w:r w:rsidR="00F46FCC" w:rsidRPr="00C82ADB">
        <w:rPr>
          <w:rFonts w:ascii="Arial" w:hAnsi="Arial" w:hint="eastAsia"/>
          <w:b/>
          <w:kern w:val="2"/>
          <w:sz w:val="24"/>
          <w:szCs w:val="24"/>
          <w:lang w:eastAsia="zh-TW"/>
        </w:rPr>
        <w:t>0</w:t>
      </w:r>
      <w:r w:rsidRPr="00C82ADB">
        <w:rPr>
          <w:rFonts w:ascii="Arial" w:hAnsi="Arial" w:hint="eastAsia"/>
          <w:b/>
          <w:kern w:val="2"/>
          <w:sz w:val="24"/>
          <w:szCs w:val="24"/>
          <w:lang w:eastAsia="zh-TW"/>
        </w:rPr>
        <w:t>_</w:t>
      </w:r>
      <w:r w:rsidR="00420C0B" w:rsidRPr="00420C0B">
        <w:rPr>
          <w:rFonts w:ascii="Arial" w:hAnsi="Arial" w:hint="eastAsia"/>
          <w:b/>
          <w:kern w:val="2"/>
          <w:sz w:val="24"/>
          <w:szCs w:val="24"/>
          <w:lang w:eastAsia="zh-TW"/>
        </w:rPr>
        <w:t>一般團險理賠人員維護</w:t>
      </w:r>
    </w:p>
    <w:p w:rsidR="0023751E" w:rsidRPr="00C82ADB" w:rsidRDefault="0023751E">
      <w:pPr>
        <w:pStyle w:val="Tabletext"/>
        <w:keepLines w:val="0"/>
        <w:spacing w:after="0" w:line="240" w:lineRule="auto"/>
        <w:rPr>
          <w:rFonts w:ascii="Arial" w:hAnsi="Arial" w:hint="eastAsia"/>
          <w:bCs/>
          <w:kern w:val="2"/>
          <w:szCs w:val="24"/>
          <w:lang w:eastAsia="zh-TW"/>
        </w:rPr>
      </w:pPr>
    </w:p>
    <w:p w:rsidR="0023751E" w:rsidRPr="00C82ADB" w:rsidRDefault="0023751E">
      <w:pPr>
        <w:numPr>
          <w:ilvl w:val="0"/>
          <w:numId w:val="3"/>
        </w:numPr>
        <w:rPr>
          <w:rFonts w:ascii="Arial" w:hAnsi="Arial" w:hint="eastAsia"/>
          <w:sz w:val="20"/>
          <w:szCs w:val="20"/>
        </w:rPr>
      </w:pPr>
      <w:r w:rsidRPr="00C82ADB">
        <w:rPr>
          <w:rFonts w:ascii="Arial" w:hAnsi="Arial" w:hint="eastAsia"/>
          <w:sz w:val="20"/>
          <w:szCs w:val="20"/>
        </w:rPr>
        <w:t>程式功能概述：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866"/>
      </w:tblGrid>
      <w:tr w:rsidR="0023751E" w:rsidRPr="00C82ADB" w:rsidTr="001D4345">
        <w:tc>
          <w:tcPr>
            <w:tcW w:w="2340" w:type="dxa"/>
          </w:tcPr>
          <w:p w:rsidR="0023751E" w:rsidRPr="00C82ADB" w:rsidRDefault="0023751E">
            <w:pPr>
              <w:rPr>
                <w:rFonts w:ascii="Arial" w:hAnsi="Arial" w:hint="eastAsia"/>
                <w:sz w:val="20"/>
                <w:szCs w:val="20"/>
              </w:rPr>
            </w:pPr>
            <w:r w:rsidRPr="00C82ADB">
              <w:rPr>
                <w:rFonts w:ascii="Arial" w:hAnsi="Arial" w:hint="eastAsia"/>
                <w:sz w:val="20"/>
                <w:szCs w:val="20"/>
              </w:rPr>
              <w:t>程式功能</w:t>
            </w:r>
          </w:p>
        </w:tc>
        <w:tc>
          <w:tcPr>
            <w:tcW w:w="7866" w:type="dxa"/>
          </w:tcPr>
          <w:p w:rsidR="0023751E" w:rsidRPr="00C82ADB" w:rsidRDefault="0027464A">
            <w:pPr>
              <w:rPr>
                <w:rFonts w:ascii="Arial" w:hAnsi="Arial" w:hint="eastAsia"/>
                <w:sz w:val="20"/>
                <w:szCs w:val="20"/>
              </w:rPr>
            </w:pPr>
            <w:r w:rsidRPr="00C82ADB">
              <w:rPr>
                <w:rFonts w:ascii="Arial" w:hAnsi="Arial" w:hint="eastAsia"/>
                <w:sz w:val="20"/>
                <w:szCs w:val="20"/>
              </w:rPr>
              <w:t>一般團險理賠人員維護</w:t>
            </w:r>
          </w:p>
        </w:tc>
      </w:tr>
      <w:tr w:rsidR="0023751E" w:rsidRPr="00C82ADB" w:rsidTr="001D4345">
        <w:tc>
          <w:tcPr>
            <w:tcW w:w="2340" w:type="dxa"/>
          </w:tcPr>
          <w:p w:rsidR="0023751E" w:rsidRPr="00C82ADB" w:rsidRDefault="0023751E">
            <w:pPr>
              <w:rPr>
                <w:rFonts w:ascii="Arial" w:hAnsi="Arial" w:hint="eastAsia"/>
                <w:sz w:val="20"/>
                <w:szCs w:val="20"/>
              </w:rPr>
            </w:pPr>
            <w:r w:rsidRPr="00C82ADB">
              <w:rPr>
                <w:rFonts w:ascii="Arial" w:hAnsi="Arial" w:hint="eastAsia"/>
                <w:sz w:val="20"/>
                <w:szCs w:val="20"/>
              </w:rPr>
              <w:t>程式名稱</w:t>
            </w:r>
          </w:p>
        </w:tc>
        <w:tc>
          <w:tcPr>
            <w:tcW w:w="7866" w:type="dxa"/>
          </w:tcPr>
          <w:p w:rsidR="0023751E" w:rsidRPr="00C82ADB" w:rsidRDefault="00D25907" w:rsidP="0027464A">
            <w:pPr>
              <w:rPr>
                <w:rFonts w:ascii="Arial" w:hAnsi="Arial" w:hint="eastAsia"/>
                <w:sz w:val="20"/>
                <w:szCs w:val="20"/>
              </w:rPr>
            </w:pPr>
            <w:r w:rsidRPr="00C82ADB">
              <w:rPr>
                <w:rFonts w:ascii="Arial" w:hAnsi="Arial" w:hint="eastAsia"/>
                <w:sz w:val="20"/>
                <w:szCs w:val="20"/>
              </w:rPr>
              <w:t>A</w:t>
            </w:r>
            <w:r w:rsidR="0023751E" w:rsidRPr="00C82ADB">
              <w:rPr>
                <w:rFonts w:ascii="Arial" w:hAnsi="Arial" w:hint="eastAsia"/>
                <w:sz w:val="20"/>
                <w:szCs w:val="20"/>
              </w:rPr>
              <w:t>A</w:t>
            </w:r>
            <w:r w:rsidR="004A67AB" w:rsidRPr="00C82ADB">
              <w:rPr>
                <w:rFonts w:ascii="Arial" w:hAnsi="Arial" w:hint="eastAsia"/>
                <w:sz w:val="20"/>
                <w:szCs w:val="20"/>
              </w:rPr>
              <w:t>D</w:t>
            </w:r>
            <w:r w:rsidR="0023751E" w:rsidRPr="00C82ADB">
              <w:rPr>
                <w:rFonts w:ascii="Arial" w:hAnsi="Arial" w:hint="eastAsia"/>
                <w:sz w:val="20"/>
                <w:szCs w:val="20"/>
              </w:rPr>
              <w:t>0_</w:t>
            </w:r>
            <w:r w:rsidR="00F46FCC" w:rsidRPr="00C82ADB">
              <w:rPr>
                <w:rFonts w:ascii="Arial" w:hAnsi="Arial" w:hint="eastAsia"/>
                <w:sz w:val="20"/>
                <w:szCs w:val="20"/>
              </w:rPr>
              <w:t>0</w:t>
            </w:r>
            <w:r w:rsidR="00D933AC" w:rsidRPr="00C82ADB">
              <w:rPr>
                <w:rFonts w:ascii="Arial" w:hAnsi="Arial" w:hint="eastAsia"/>
                <w:sz w:val="20"/>
                <w:szCs w:val="20"/>
              </w:rPr>
              <w:t>3</w:t>
            </w:r>
            <w:r w:rsidR="0027464A" w:rsidRPr="00C82ADB">
              <w:rPr>
                <w:rFonts w:ascii="Arial" w:hAnsi="Arial" w:hint="eastAsia"/>
                <w:sz w:val="20"/>
                <w:szCs w:val="20"/>
              </w:rPr>
              <w:t>2</w:t>
            </w:r>
            <w:r w:rsidR="00D933AC" w:rsidRPr="00C82ADB">
              <w:rPr>
                <w:rFonts w:ascii="Arial" w:hAnsi="Arial" w:hint="eastAsia"/>
                <w:sz w:val="20"/>
                <w:szCs w:val="20"/>
              </w:rPr>
              <w:t>0</w:t>
            </w:r>
          </w:p>
        </w:tc>
      </w:tr>
      <w:tr w:rsidR="0023751E" w:rsidRPr="00C82ADB" w:rsidTr="001D4345">
        <w:tc>
          <w:tcPr>
            <w:tcW w:w="2340" w:type="dxa"/>
          </w:tcPr>
          <w:p w:rsidR="0023751E" w:rsidRPr="00C82ADB" w:rsidRDefault="0023751E">
            <w:pPr>
              <w:rPr>
                <w:rFonts w:ascii="Arial" w:hAnsi="Arial" w:hint="eastAsia"/>
                <w:sz w:val="20"/>
                <w:szCs w:val="20"/>
              </w:rPr>
            </w:pPr>
            <w:r w:rsidRPr="00C82ADB">
              <w:rPr>
                <w:rFonts w:ascii="Arial" w:hAnsi="Arial" w:hint="eastAsia"/>
                <w:sz w:val="20"/>
                <w:szCs w:val="20"/>
              </w:rPr>
              <w:t>作業方式</w:t>
            </w:r>
          </w:p>
        </w:tc>
        <w:tc>
          <w:tcPr>
            <w:tcW w:w="7866" w:type="dxa"/>
          </w:tcPr>
          <w:p w:rsidR="0023751E" w:rsidRPr="00C82ADB" w:rsidRDefault="0023751E">
            <w:pPr>
              <w:rPr>
                <w:rFonts w:ascii="Arial" w:hAnsi="Arial" w:hint="eastAsia"/>
                <w:sz w:val="20"/>
                <w:szCs w:val="20"/>
              </w:rPr>
            </w:pPr>
            <w:r w:rsidRPr="00C82ADB">
              <w:rPr>
                <w:rFonts w:ascii="Arial" w:hAnsi="Arial" w:hint="eastAsia"/>
                <w:sz w:val="20"/>
                <w:szCs w:val="20"/>
              </w:rPr>
              <w:t>ONLINE</w:t>
            </w:r>
          </w:p>
        </w:tc>
      </w:tr>
      <w:tr w:rsidR="0023751E" w:rsidRPr="00C82ADB" w:rsidTr="001D4345">
        <w:tc>
          <w:tcPr>
            <w:tcW w:w="2340" w:type="dxa"/>
          </w:tcPr>
          <w:p w:rsidR="0023751E" w:rsidRPr="00C82ADB" w:rsidRDefault="0023751E">
            <w:pPr>
              <w:rPr>
                <w:rFonts w:ascii="Arial" w:hAnsi="Arial" w:hint="eastAsia"/>
                <w:sz w:val="20"/>
                <w:szCs w:val="20"/>
              </w:rPr>
            </w:pPr>
            <w:r w:rsidRPr="00C82ADB">
              <w:rPr>
                <w:rFonts w:ascii="Arial" w:hAnsi="Arial" w:hint="eastAsia"/>
                <w:sz w:val="20"/>
                <w:szCs w:val="20"/>
              </w:rPr>
              <w:t>概要說明</w:t>
            </w:r>
          </w:p>
        </w:tc>
        <w:tc>
          <w:tcPr>
            <w:tcW w:w="7866" w:type="dxa"/>
          </w:tcPr>
          <w:p w:rsidR="0023751E" w:rsidRPr="00C82ADB" w:rsidRDefault="0027464A">
            <w:pPr>
              <w:rPr>
                <w:rFonts w:ascii="Arial" w:hAnsi="Arial" w:hint="eastAsia"/>
                <w:sz w:val="20"/>
                <w:szCs w:val="20"/>
              </w:rPr>
            </w:pPr>
            <w:r w:rsidRPr="00C82ADB">
              <w:rPr>
                <w:rFonts w:ascii="Arial" w:hAnsi="Arial" w:hint="eastAsia"/>
                <w:sz w:val="20"/>
                <w:szCs w:val="20"/>
              </w:rPr>
              <w:t>一般團險理賠人員維護</w:t>
            </w:r>
          </w:p>
        </w:tc>
      </w:tr>
      <w:tr w:rsidR="0023751E" w:rsidRPr="00C82ADB" w:rsidTr="001D4345">
        <w:tc>
          <w:tcPr>
            <w:tcW w:w="2340" w:type="dxa"/>
          </w:tcPr>
          <w:p w:rsidR="0023751E" w:rsidRPr="00C82ADB" w:rsidRDefault="0023751E">
            <w:pPr>
              <w:rPr>
                <w:rFonts w:ascii="Arial" w:hAnsi="Arial" w:hint="eastAsia"/>
                <w:sz w:val="20"/>
                <w:szCs w:val="20"/>
              </w:rPr>
            </w:pPr>
            <w:r w:rsidRPr="00C82ADB">
              <w:rPr>
                <w:rFonts w:ascii="Arial" w:hAnsi="Arial" w:hint="eastAsia"/>
                <w:sz w:val="20"/>
                <w:szCs w:val="20"/>
              </w:rPr>
              <w:t>處理人員</w:t>
            </w:r>
          </w:p>
        </w:tc>
        <w:tc>
          <w:tcPr>
            <w:tcW w:w="7866" w:type="dxa"/>
          </w:tcPr>
          <w:p w:rsidR="0023751E" w:rsidRPr="00C82ADB" w:rsidRDefault="0023751E">
            <w:pPr>
              <w:rPr>
                <w:rFonts w:ascii="Arial" w:hAnsi="Arial" w:hint="eastAsia"/>
                <w:sz w:val="20"/>
                <w:szCs w:val="20"/>
              </w:rPr>
            </w:pPr>
          </w:p>
        </w:tc>
      </w:tr>
    </w:tbl>
    <w:p w:rsidR="0023751E" w:rsidRPr="00C82ADB" w:rsidRDefault="0023751E">
      <w:pPr>
        <w:ind w:left="480"/>
        <w:rPr>
          <w:rFonts w:ascii="Arial" w:hAnsi="Arial" w:hint="eastAsia"/>
          <w:sz w:val="20"/>
          <w:szCs w:val="20"/>
        </w:rPr>
      </w:pPr>
    </w:p>
    <w:p w:rsidR="0023751E" w:rsidRPr="00C82ADB" w:rsidRDefault="00DC7AFF" w:rsidP="00DC7AFF">
      <w:pPr>
        <w:numPr>
          <w:ilvl w:val="0"/>
          <w:numId w:val="3"/>
        </w:numPr>
        <w:rPr>
          <w:rFonts w:ascii="Arial" w:hAnsi="Arial" w:hint="eastAsia"/>
          <w:sz w:val="20"/>
          <w:szCs w:val="20"/>
        </w:rPr>
      </w:pPr>
      <w:r w:rsidRPr="00C82ADB">
        <w:rPr>
          <w:rFonts w:ascii="Arial" w:hAnsi="Arial" w:hint="eastAsia"/>
          <w:sz w:val="20"/>
          <w:szCs w:val="20"/>
        </w:rPr>
        <w:t>程式流程圖</w:t>
      </w:r>
    </w:p>
    <w:p w:rsidR="0023751E" w:rsidRPr="00C82ADB" w:rsidRDefault="0023751E">
      <w:pPr>
        <w:rPr>
          <w:rFonts w:ascii="Arial" w:hAnsi="Arial" w:hint="eastAsia"/>
          <w:sz w:val="20"/>
          <w:szCs w:val="20"/>
        </w:rPr>
      </w:pPr>
    </w:p>
    <w:p w:rsidR="0023751E" w:rsidRPr="00C82ADB" w:rsidRDefault="0023751E">
      <w:pPr>
        <w:numPr>
          <w:ilvl w:val="0"/>
          <w:numId w:val="3"/>
        </w:numPr>
        <w:rPr>
          <w:rFonts w:ascii="Arial" w:hAnsi="Arial" w:hint="eastAsia"/>
          <w:sz w:val="20"/>
          <w:szCs w:val="20"/>
        </w:rPr>
      </w:pPr>
      <w:r w:rsidRPr="00C82ADB">
        <w:rPr>
          <w:rFonts w:ascii="Arial" w:hAnsi="Arial" w:hint="eastAsia"/>
          <w:sz w:val="20"/>
          <w:szCs w:val="20"/>
        </w:rPr>
        <w:t>使用檔案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5706"/>
      </w:tblGrid>
      <w:tr w:rsidR="00DA6C1D" w:rsidRPr="00C82ADB" w:rsidTr="00DC7AFF">
        <w:tc>
          <w:tcPr>
            <w:tcW w:w="720" w:type="dxa"/>
          </w:tcPr>
          <w:p w:rsidR="00DA6C1D" w:rsidRPr="00C82ADB" w:rsidRDefault="00DA6C1D">
            <w:pPr>
              <w:jc w:val="center"/>
              <w:rPr>
                <w:rFonts w:ascii="Arial" w:hAnsi="Arial" w:hint="eastAsia"/>
                <w:sz w:val="20"/>
                <w:szCs w:val="20"/>
              </w:rPr>
            </w:pPr>
            <w:r w:rsidRPr="00C82ADB">
              <w:rPr>
                <w:rFonts w:ascii="Arial" w:hAnsi="Arial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DA6C1D" w:rsidRPr="00C82ADB" w:rsidRDefault="00DA6C1D">
            <w:pPr>
              <w:jc w:val="center"/>
              <w:rPr>
                <w:rFonts w:ascii="Arial" w:hAnsi="Arial" w:hint="eastAsia"/>
                <w:sz w:val="20"/>
                <w:szCs w:val="20"/>
              </w:rPr>
            </w:pPr>
            <w:r w:rsidRPr="00C82ADB">
              <w:rPr>
                <w:rFonts w:ascii="Arial" w:hAnsi="Arial" w:hint="eastAsia"/>
                <w:sz w:val="20"/>
                <w:szCs w:val="20"/>
              </w:rPr>
              <w:t>中文說明</w:t>
            </w:r>
          </w:p>
        </w:tc>
        <w:tc>
          <w:tcPr>
            <w:tcW w:w="5706" w:type="dxa"/>
          </w:tcPr>
          <w:p w:rsidR="00DA6C1D" w:rsidRPr="00C82ADB" w:rsidRDefault="00DA6C1D">
            <w:pPr>
              <w:jc w:val="center"/>
              <w:rPr>
                <w:rFonts w:ascii="Arial" w:hAnsi="Arial" w:hint="eastAsia"/>
                <w:sz w:val="20"/>
                <w:szCs w:val="20"/>
              </w:rPr>
            </w:pPr>
            <w:r w:rsidRPr="00C82ADB">
              <w:rPr>
                <w:rFonts w:ascii="Arial" w:hAnsi="Arial" w:hint="eastAsia"/>
                <w:sz w:val="20"/>
                <w:szCs w:val="20"/>
              </w:rPr>
              <w:t>檔案名稱</w:t>
            </w:r>
          </w:p>
        </w:tc>
      </w:tr>
      <w:tr w:rsidR="00043159" w:rsidRPr="00C82ADB" w:rsidTr="00DC7AFF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43159" w:rsidRPr="00C82ADB" w:rsidRDefault="00DC7AFF" w:rsidP="00DC7AFF">
            <w:pPr>
              <w:rPr>
                <w:rFonts w:ascii="Arial" w:hAnsi="Arial" w:hint="eastAsia"/>
                <w:sz w:val="20"/>
                <w:szCs w:val="20"/>
              </w:rPr>
            </w:pPr>
            <w:r w:rsidRPr="00C82ADB">
              <w:rPr>
                <w:rFonts w:ascii="Arial" w:hAnsi="Arial" w:hint="eastAsia"/>
                <w:sz w:val="20"/>
                <w:szCs w:val="20"/>
              </w:rPr>
              <w:t>1.</w:t>
            </w:r>
          </w:p>
        </w:tc>
        <w:tc>
          <w:tcPr>
            <w:tcW w:w="3780" w:type="dxa"/>
          </w:tcPr>
          <w:p w:rsidR="00043159" w:rsidRPr="00C82ADB" w:rsidRDefault="0027464A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C82ADB">
              <w:rPr>
                <w:rFonts w:ascii="Arial" w:hAnsi="Arial" w:hint="eastAsia"/>
                <w:lang w:eastAsia="zh-TW"/>
              </w:rPr>
              <w:t>一般團險理賠人員對應檔</w:t>
            </w:r>
          </w:p>
        </w:tc>
        <w:tc>
          <w:tcPr>
            <w:tcW w:w="5706" w:type="dxa"/>
          </w:tcPr>
          <w:p w:rsidR="00043159" w:rsidRPr="00C82ADB" w:rsidRDefault="0027464A">
            <w:pPr>
              <w:jc w:val="center"/>
              <w:rPr>
                <w:rFonts w:ascii="Arial" w:hAnsi="Arial" w:hint="eastAsia"/>
                <w:sz w:val="20"/>
                <w:szCs w:val="20"/>
              </w:rPr>
            </w:pPr>
            <w:r w:rsidRPr="00C82ADB">
              <w:rPr>
                <w:rFonts w:ascii="Arial" w:hAnsi="Arial"/>
                <w:sz w:val="20"/>
                <w:szCs w:val="20"/>
              </w:rPr>
              <w:t>DTAAD032</w:t>
            </w:r>
          </w:p>
        </w:tc>
      </w:tr>
      <w:tr w:rsidR="004C0F7C" w:rsidRPr="00C82ADB" w:rsidTr="00DC7AFF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4C0F7C" w:rsidRPr="00C82ADB" w:rsidRDefault="004C0F7C" w:rsidP="00DC7AFF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2</w:t>
            </w:r>
          </w:p>
        </w:tc>
        <w:tc>
          <w:tcPr>
            <w:tcW w:w="3780" w:type="dxa"/>
          </w:tcPr>
          <w:p w:rsidR="004C0F7C" w:rsidRPr="00C82ADB" w:rsidRDefault="004C0F7C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C82ADB">
              <w:rPr>
                <w:rFonts w:ascii="Arial" w:hAnsi="Arial" w:hint="eastAsia"/>
                <w:lang w:eastAsia="zh-TW"/>
              </w:rPr>
              <w:t>一般團險理賠人員對應檔</w:t>
            </w:r>
            <w:r>
              <w:rPr>
                <w:rFonts w:ascii="Arial" w:hAnsi="Arial" w:hint="eastAsia"/>
                <w:lang w:eastAsia="zh-TW"/>
              </w:rPr>
              <w:t>_LOG</w:t>
            </w:r>
          </w:p>
        </w:tc>
        <w:tc>
          <w:tcPr>
            <w:tcW w:w="5706" w:type="dxa"/>
          </w:tcPr>
          <w:p w:rsidR="004C0F7C" w:rsidRPr="00C82ADB" w:rsidRDefault="004C0F7C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C82ADB">
              <w:rPr>
                <w:rFonts w:ascii="Arial" w:hAnsi="Arial"/>
                <w:sz w:val="20"/>
                <w:szCs w:val="20"/>
              </w:rPr>
              <w:t>DTAAD032</w:t>
            </w:r>
            <w:r>
              <w:rPr>
                <w:rFonts w:ascii="Arial" w:hAnsi="Arial" w:hint="eastAsia"/>
                <w:sz w:val="20"/>
                <w:szCs w:val="20"/>
              </w:rPr>
              <w:t>_LOG</w:t>
            </w:r>
          </w:p>
        </w:tc>
      </w:tr>
      <w:tr w:rsidR="004B4725" w:rsidRPr="00C82ADB" w:rsidTr="00DC7AFF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4B4725" w:rsidRPr="00C82ADB" w:rsidRDefault="004C0F7C" w:rsidP="00DC7AFF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3</w:t>
            </w:r>
          </w:p>
        </w:tc>
        <w:tc>
          <w:tcPr>
            <w:tcW w:w="3780" w:type="dxa"/>
          </w:tcPr>
          <w:p w:rsidR="004B4725" w:rsidRPr="00C82ADB" w:rsidRDefault="004B4725">
            <w:pPr>
              <w:pStyle w:val="Tabletext"/>
              <w:rPr>
                <w:rFonts w:ascii="Arial" w:hAnsi="Arial" w:hint="eastAsia"/>
                <w:lang w:eastAsia="zh-TW"/>
              </w:rPr>
            </w:pPr>
            <w:r>
              <w:rPr>
                <w:rFonts w:ascii="Arial" w:hAnsi="Arial" w:hint="eastAsia"/>
                <w:lang w:eastAsia="zh-TW"/>
              </w:rPr>
              <w:t>核賠人員等級維護檔</w:t>
            </w:r>
          </w:p>
        </w:tc>
        <w:tc>
          <w:tcPr>
            <w:tcW w:w="5706" w:type="dxa"/>
          </w:tcPr>
          <w:p w:rsidR="004B4725" w:rsidRPr="00C82ADB" w:rsidRDefault="004B4725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4B4725">
              <w:rPr>
                <w:rFonts w:ascii="Arial" w:hAnsi="Arial"/>
                <w:sz w:val="20"/>
                <w:szCs w:val="20"/>
              </w:rPr>
              <w:t>DTAAD020</w:t>
            </w:r>
          </w:p>
        </w:tc>
      </w:tr>
    </w:tbl>
    <w:p w:rsidR="0023751E" w:rsidRPr="00C82ADB" w:rsidRDefault="0023751E">
      <w:pPr>
        <w:ind w:left="480"/>
        <w:rPr>
          <w:rFonts w:ascii="Arial" w:hAnsi="Arial" w:hint="eastAsia"/>
          <w:sz w:val="20"/>
          <w:szCs w:val="20"/>
        </w:rPr>
      </w:pPr>
    </w:p>
    <w:p w:rsidR="007C098B" w:rsidRPr="00C82ADB" w:rsidRDefault="00DC7AFF" w:rsidP="007C098B">
      <w:pPr>
        <w:numPr>
          <w:ilvl w:val="0"/>
          <w:numId w:val="3"/>
        </w:numPr>
        <w:rPr>
          <w:rFonts w:ascii="Arial" w:hAnsi="Arial" w:hint="eastAsia"/>
          <w:sz w:val="20"/>
          <w:szCs w:val="20"/>
        </w:rPr>
      </w:pPr>
      <w:r w:rsidRPr="00C82ADB">
        <w:rPr>
          <w:rFonts w:ascii="Arial" w:hAnsi="Arial" w:hint="eastAsia"/>
          <w:sz w:val="20"/>
          <w:szCs w:val="20"/>
        </w:rPr>
        <w:t>使用模組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816"/>
        <w:gridCol w:w="5670"/>
      </w:tblGrid>
      <w:tr w:rsidR="00DC7AFF" w:rsidRPr="00C82ADB" w:rsidTr="00DC7AFF">
        <w:tc>
          <w:tcPr>
            <w:tcW w:w="720" w:type="dxa"/>
          </w:tcPr>
          <w:p w:rsidR="00DC7AFF" w:rsidRPr="00C82ADB" w:rsidRDefault="00DC7AFF" w:rsidP="00990812">
            <w:pPr>
              <w:jc w:val="center"/>
              <w:rPr>
                <w:rFonts w:ascii="Arial" w:hAnsi="Arial" w:hint="eastAsia"/>
                <w:sz w:val="20"/>
                <w:szCs w:val="20"/>
              </w:rPr>
            </w:pPr>
            <w:r w:rsidRPr="00C82ADB">
              <w:rPr>
                <w:rFonts w:ascii="Arial" w:hAnsi="Arial" w:hint="eastAsia"/>
                <w:sz w:val="20"/>
                <w:szCs w:val="20"/>
              </w:rPr>
              <w:t>項次</w:t>
            </w:r>
          </w:p>
        </w:tc>
        <w:tc>
          <w:tcPr>
            <w:tcW w:w="3816" w:type="dxa"/>
          </w:tcPr>
          <w:p w:rsidR="00DC7AFF" w:rsidRPr="00C82ADB" w:rsidRDefault="00DC7AFF" w:rsidP="00990812">
            <w:pPr>
              <w:jc w:val="center"/>
              <w:rPr>
                <w:rFonts w:ascii="Arial" w:hAnsi="Arial" w:hint="eastAsia"/>
                <w:sz w:val="20"/>
                <w:szCs w:val="20"/>
              </w:rPr>
            </w:pPr>
            <w:r w:rsidRPr="00C82ADB">
              <w:rPr>
                <w:rFonts w:ascii="Arial" w:hAnsi="Arial" w:hint="eastAsia"/>
                <w:sz w:val="20"/>
                <w:szCs w:val="20"/>
              </w:rPr>
              <w:t>中文說明</w:t>
            </w:r>
          </w:p>
        </w:tc>
        <w:tc>
          <w:tcPr>
            <w:tcW w:w="5670" w:type="dxa"/>
          </w:tcPr>
          <w:p w:rsidR="00DC7AFF" w:rsidRPr="00C82ADB" w:rsidRDefault="00DC7AFF" w:rsidP="00990812">
            <w:pPr>
              <w:jc w:val="center"/>
              <w:rPr>
                <w:rFonts w:ascii="Arial" w:hAnsi="Arial" w:hint="eastAsia"/>
                <w:sz w:val="20"/>
                <w:szCs w:val="20"/>
              </w:rPr>
            </w:pPr>
            <w:r w:rsidRPr="00C82ADB">
              <w:rPr>
                <w:rFonts w:ascii="Arial" w:hAnsi="Arial" w:hint="eastAsia"/>
                <w:sz w:val="20"/>
                <w:szCs w:val="20"/>
              </w:rPr>
              <w:t>程式名稱</w:t>
            </w:r>
          </w:p>
        </w:tc>
      </w:tr>
      <w:tr w:rsidR="00DC7AFF" w:rsidRPr="00C82ADB" w:rsidTr="0027464A">
        <w:trPr>
          <w:trHeight w:val="303"/>
        </w:trPr>
        <w:tc>
          <w:tcPr>
            <w:tcW w:w="720" w:type="dxa"/>
          </w:tcPr>
          <w:p w:rsidR="00DC7AFF" w:rsidRPr="00C82ADB" w:rsidRDefault="00DC7AFF" w:rsidP="00990812">
            <w:pPr>
              <w:numPr>
                <w:ilvl w:val="0"/>
                <w:numId w:val="19"/>
              </w:numPr>
              <w:jc w:val="center"/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3816" w:type="dxa"/>
          </w:tcPr>
          <w:p w:rsidR="00DC7AFF" w:rsidRPr="00C82ADB" w:rsidRDefault="00DC7AFF" w:rsidP="00990812">
            <w:pPr>
              <w:jc w:val="center"/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5670" w:type="dxa"/>
          </w:tcPr>
          <w:p w:rsidR="00DC7AFF" w:rsidRPr="00C82ADB" w:rsidRDefault="00DC7AFF" w:rsidP="00990812">
            <w:pPr>
              <w:rPr>
                <w:rFonts w:ascii="Arial" w:hAnsi="Arial" w:hint="eastAsia"/>
                <w:sz w:val="20"/>
                <w:szCs w:val="20"/>
              </w:rPr>
            </w:pPr>
          </w:p>
        </w:tc>
      </w:tr>
    </w:tbl>
    <w:p w:rsidR="00DC7AFF" w:rsidRPr="00C82ADB" w:rsidRDefault="00DC7AFF" w:rsidP="00DC7AFF">
      <w:pPr>
        <w:rPr>
          <w:rFonts w:ascii="Arial" w:hAnsi="Arial" w:hint="eastAsia"/>
          <w:sz w:val="20"/>
          <w:szCs w:val="20"/>
        </w:rPr>
      </w:pPr>
    </w:p>
    <w:p w:rsidR="00DC7AFF" w:rsidRPr="00C82ADB" w:rsidRDefault="00DC7AFF" w:rsidP="007C098B">
      <w:pPr>
        <w:numPr>
          <w:ilvl w:val="0"/>
          <w:numId w:val="3"/>
        </w:numPr>
        <w:rPr>
          <w:rFonts w:ascii="Arial" w:hAnsi="Arial" w:hint="eastAsia"/>
          <w:sz w:val="20"/>
          <w:szCs w:val="20"/>
        </w:rPr>
      </w:pPr>
      <w:r w:rsidRPr="00C82ADB">
        <w:rPr>
          <w:rFonts w:ascii="Arial" w:hAnsi="Arial" w:hint="eastAsia"/>
          <w:sz w:val="20"/>
          <w:szCs w:val="20"/>
        </w:rPr>
        <w:t>畫面</w:t>
      </w:r>
    </w:p>
    <w:p w:rsidR="00FB7F8B" w:rsidRPr="00C82ADB" w:rsidRDefault="00FB7F8B" w:rsidP="00FB7F8B">
      <w:pPr>
        <w:rPr>
          <w:rFonts w:ascii="Arial" w:hAnsi="Arial" w:hint="eastAsia"/>
          <w:sz w:val="20"/>
          <w:szCs w:val="20"/>
        </w:rPr>
      </w:pPr>
    </w:p>
    <w:p w:rsidR="007C098B" w:rsidRPr="00C82ADB" w:rsidRDefault="00FB7F8B" w:rsidP="007C098B">
      <w:pPr>
        <w:rPr>
          <w:rFonts w:ascii="Arial" w:hAnsi="Arial"/>
          <w:sz w:val="20"/>
          <w:szCs w:val="20"/>
        </w:rPr>
      </w:pPr>
      <w:r w:rsidRPr="00C82ADB">
        <w:rPr>
          <w:rFonts w:ascii="Arial" w:hAnsi="Arial" w:hint="eastAsia"/>
          <w:sz w:val="20"/>
          <w:szCs w:val="20"/>
        </w:rPr>
        <w:t>USAAD00320_</w:t>
      </w:r>
      <w:r w:rsidRPr="00C82ADB">
        <w:rPr>
          <w:rFonts w:ascii="Arial" w:hAnsi="Arial" w:hint="eastAsia"/>
          <w:sz w:val="20"/>
          <w:szCs w:val="20"/>
        </w:rPr>
        <w:t>一般團險理賠人員維護</w:t>
      </w:r>
      <w:r w:rsidRPr="00C82ADB">
        <w:rPr>
          <w:rFonts w:ascii="Arial" w:hAnsi="Arial" w:hint="eastAsia"/>
          <w:sz w:val="20"/>
          <w:szCs w:val="20"/>
        </w:rPr>
        <w:t>.htm</w:t>
      </w:r>
    </w:p>
    <w:p w:rsidR="00552017" w:rsidRPr="00C82ADB" w:rsidRDefault="0080552B">
      <w:pPr>
        <w:pStyle w:val="Tabletext"/>
        <w:keepLines w:val="0"/>
        <w:spacing w:after="0" w:line="240" w:lineRule="auto"/>
        <w:rPr>
          <w:rFonts w:ascii="Arial" w:hAnsi="Arial" w:hint="eastAsia"/>
          <w:u w:val="single"/>
          <w:lang w:eastAsia="zh-TW"/>
        </w:rPr>
      </w:pPr>
      <w:r w:rsidRPr="00C82ADB">
        <w:rPr>
          <w:rFonts w:ascii="Arial" w:hAnsi="Arial"/>
          <w:u w:val="single"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8.5pt;height:204pt">
            <v:imagedata r:id="rId7" o:title="1"/>
          </v:shape>
        </w:pict>
      </w:r>
    </w:p>
    <w:p w:rsidR="00552017" w:rsidRPr="00C82ADB" w:rsidRDefault="00552017">
      <w:pPr>
        <w:pStyle w:val="Tabletext"/>
        <w:keepLines w:val="0"/>
        <w:spacing w:after="0" w:line="240" w:lineRule="auto"/>
        <w:rPr>
          <w:rFonts w:ascii="Arial" w:hAnsi="Arial" w:hint="eastAsia"/>
          <w:u w:val="single"/>
          <w:lang w:eastAsia="zh-TW"/>
        </w:rPr>
      </w:pPr>
    </w:p>
    <w:p w:rsidR="0023751E" w:rsidRPr="00C82ADB" w:rsidRDefault="0023751E">
      <w:pPr>
        <w:pStyle w:val="Tabletext"/>
        <w:keepLines w:val="0"/>
        <w:spacing w:after="0" w:line="240" w:lineRule="auto"/>
        <w:rPr>
          <w:rFonts w:ascii="Arial" w:hAnsi="Arial" w:hint="eastAsia"/>
          <w:lang w:eastAsia="zh-TW"/>
        </w:rPr>
      </w:pPr>
      <w:r w:rsidRPr="00C82ADB">
        <w:rPr>
          <w:rFonts w:ascii="Arial" w:hAnsi="Arial"/>
          <w:u w:val="single"/>
          <w:lang w:eastAsia="zh-TW"/>
        </w:rPr>
        <w:br w:type="page"/>
      </w:r>
    </w:p>
    <w:p w:rsidR="0023751E" w:rsidRPr="00C82ADB" w:rsidRDefault="0023751E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Arial" w:hAnsi="Arial" w:hint="eastAsia"/>
          <w:bCs/>
          <w:lang w:eastAsia="zh-TW"/>
        </w:rPr>
      </w:pPr>
      <w:r w:rsidRPr="00C82ADB">
        <w:rPr>
          <w:rFonts w:ascii="Arial" w:hAnsi="Arial" w:hint="eastAsia"/>
          <w:b/>
          <w:bCs/>
          <w:lang w:eastAsia="zh-TW"/>
        </w:rPr>
        <w:t>初始畫面</w:t>
      </w:r>
    </w:p>
    <w:p w:rsidR="00B33DAC" w:rsidRPr="00C82ADB" w:rsidRDefault="0087558A" w:rsidP="0087558A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hint="eastAsia"/>
          <w:bCs/>
          <w:lang w:eastAsia="zh-TW"/>
        </w:rPr>
      </w:pPr>
      <w:r w:rsidRPr="00C82ADB">
        <w:rPr>
          <w:rFonts w:ascii="Arial" w:hAnsi="Arial" w:hint="eastAsia"/>
          <w:bCs/>
          <w:lang w:eastAsia="zh-TW"/>
        </w:rPr>
        <w:t>僅顯示</w:t>
      </w:r>
      <w:r w:rsidR="0080552B" w:rsidRPr="00C82ADB">
        <w:rPr>
          <w:rFonts w:ascii="Arial" w:hAnsi="Arial" w:hint="eastAsia"/>
          <w:bCs/>
          <w:lang w:eastAsia="zh-TW"/>
        </w:rPr>
        <w:t>第一行</w:t>
      </w:r>
      <w:r w:rsidRPr="00C82ADB">
        <w:rPr>
          <w:rFonts w:ascii="Arial" w:hAnsi="Arial" w:hint="eastAsia"/>
          <w:bCs/>
          <w:lang w:eastAsia="zh-TW"/>
        </w:rPr>
        <w:t>公司名稱</w:t>
      </w:r>
      <w:r w:rsidR="00FB7F8B" w:rsidRPr="00C82ADB">
        <w:rPr>
          <w:rFonts w:ascii="Arial" w:hAnsi="Arial" w:hint="eastAsia"/>
          <w:bCs/>
          <w:lang w:eastAsia="zh-TW"/>
        </w:rPr>
        <w:t>索引</w:t>
      </w:r>
      <w:r w:rsidR="00E84980">
        <w:rPr>
          <w:rFonts w:ascii="Arial" w:hAnsi="Arial" w:hint="eastAsia"/>
          <w:bCs/>
          <w:lang w:eastAsia="zh-TW"/>
        </w:rPr>
        <w:t>，</w:t>
      </w:r>
      <w:r w:rsidRPr="00C82ADB">
        <w:rPr>
          <w:rFonts w:ascii="Arial" w:hAnsi="Arial" w:hint="eastAsia"/>
          <w:bCs/>
          <w:lang w:eastAsia="zh-TW"/>
        </w:rPr>
        <w:t>文字輸入方塊</w:t>
      </w:r>
      <w:r w:rsidR="00E84980">
        <w:rPr>
          <w:rFonts w:ascii="Arial" w:hAnsi="Arial" w:hint="eastAsia"/>
          <w:bCs/>
          <w:lang w:eastAsia="zh-TW"/>
        </w:rPr>
        <w:t>，</w:t>
      </w:r>
      <w:r w:rsidRPr="00C82ADB">
        <w:rPr>
          <w:rFonts w:ascii="Arial" w:hAnsi="Arial" w:hint="eastAsia"/>
          <w:bCs/>
          <w:lang w:eastAsia="zh-TW"/>
        </w:rPr>
        <w:t>查詢按鈕，其他皆不</w:t>
      </w:r>
      <w:r w:rsidR="00FB7F8B" w:rsidRPr="00C82ADB">
        <w:rPr>
          <w:rFonts w:ascii="Arial" w:hAnsi="Arial" w:hint="eastAsia"/>
          <w:bCs/>
          <w:lang w:eastAsia="zh-TW"/>
        </w:rPr>
        <w:t>顯示</w:t>
      </w:r>
    </w:p>
    <w:p w:rsidR="0087558A" w:rsidRPr="00C82ADB" w:rsidRDefault="0087558A" w:rsidP="0087558A">
      <w:pPr>
        <w:pStyle w:val="Tabletext"/>
        <w:keepLines w:val="0"/>
        <w:spacing w:after="0" w:line="240" w:lineRule="auto"/>
        <w:rPr>
          <w:rFonts w:ascii="Arial" w:hAnsi="Arial" w:hint="eastAsia"/>
          <w:bCs/>
          <w:lang w:eastAsia="zh-TW"/>
        </w:rPr>
      </w:pPr>
    </w:p>
    <w:p w:rsidR="0023751E" w:rsidRPr="00C82ADB" w:rsidRDefault="0004315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Arial" w:hAnsi="Arial" w:hint="eastAsia"/>
          <w:b/>
          <w:bCs/>
          <w:lang w:eastAsia="zh-TW"/>
        </w:rPr>
      </w:pPr>
      <w:r w:rsidRPr="00C82ADB">
        <w:rPr>
          <w:rFonts w:ascii="Arial" w:hAnsi="Arial" w:hint="eastAsia"/>
          <w:b/>
          <w:bCs/>
          <w:lang w:eastAsia="zh-TW"/>
        </w:rPr>
        <w:t>查詢</w:t>
      </w:r>
    </w:p>
    <w:p w:rsidR="00043159" w:rsidRPr="00C82ADB" w:rsidRDefault="00043159" w:rsidP="00AC44F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 w:rsidRPr="00C82ADB">
        <w:rPr>
          <w:rFonts w:ascii="Arial" w:hAnsi="Arial" w:hint="eastAsia"/>
          <w:lang w:eastAsia="zh-TW"/>
        </w:rPr>
        <w:t>檢核</w:t>
      </w:r>
    </w:p>
    <w:p w:rsidR="00645365" w:rsidRPr="00C82ADB" w:rsidRDefault="00FB7F8B" w:rsidP="00FB7F8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 w:rsidRPr="00C82ADB">
        <w:rPr>
          <w:rFonts w:ascii="Arial" w:hAnsi="Arial" w:hint="eastAsia"/>
          <w:bCs/>
          <w:lang w:eastAsia="zh-TW"/>
        </w:rPr>
        <w:t>公司名稱索引</w:t>
      </w:r>
      <w:r w:rsidR="0080552B" w:rsidRPr="00C82ADB">
        <w:rPr>
          <w:rFonts w:ascii="Arial" w:hAnsi="Arial" w:hint="eastAsia"/>
          <w:bCs/>
          <w:lang w:eastAsia="zh-TW"/>
        </w:rPr>
        <w:t>欄位</w:t>
      </w:r>
      <w:r w:rsidRPr="00C82ADB">
        <w:rPr>
          <w:rFonts w:ascii="Arial" w:hAnsi="Arial" w:hint="eastAsia"/>
          <w:bCs/>
          <w:lang w:eastAsia="zh-TW"/>
        </w:rPr>
        <w:t>不能為空白</w:t>
      </w:r>
      <w:r w:rsidR="00043159" w:rsidRPr="00C82ADB">
        <w:rPr>
          <w:rFonts w:ascii="Arial" w:hAnsi="Arial" w:hint="eastAsia"/>
          <w:lang w:eastAsia="zh-TW"/>
        </w:rPr>
        <w:t>。</w:t>
      </w:r>
    </w:p>
    <w:p w:rsidR="002F29AF" w:rsidRDefault="00043159" w:rsidP="002F29AF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 w:rsidRPr="00C82ADB">
        <w:rPr>
          <w:rFonts w:ascii="Arial" w:hAnsi="Arial" w:hint="eastAsia"/>
          <w:lang w:eastAsia="zh-TW"/>
        </w:rPr>
        <w:t>READ DTAAD0</w:t>
      </w:r>
      <w:r w:rsidR="00C7243E" w:rsidRPr="00C82ADB">
        <w:rPr>
          <w:rFonts w:ascii="Arial" w:hAnsi="Arial" w:hint="eastAsia"/>
          <w:lang w:eastAsia="zh-TW"/>
        </w:rPr>
        <w:t>3</w:t>
      </w:r>
      <w:r w:rsidR="00FB7F8B" w:rsidRPr="00C82ADB">
        <w:rPr>
          <w:rFonts w:ascii="Arial" w:hAnsi="Arial" w:hint="eastAsia"/>
          <w:lang w:eastAsia="zh-TW"/>
        </w:rPr>
        <w:t>2</w:t>
      </w:r>
      <w:r w:rsidR="002F29AF" w:rsidRPr="002F29AF">
        <w:rPr>
          <w:rFonts w:ascii="Arial" w:hAnsi="Arial" w:hint="eastAsia"/>
          <w:lang w:eastAsia="zh-TW"/>
        </w:rPr>
        <w:t>，條件如下</w:t>
      </w:r>
    </w:p>
    <w:p w:rsidR="002F29AF" w:rsidRPr="002F29AF" w:rsidRDefault="002F29AF" w:rsidP="002F29A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 w:rsidRPr="002F29AF">
        <w:rPr>
          <w:rFonts w:ascii="Arial" w:hAnsi="Arial" w:hint="eastAsia"/>
          <w:lang w:eastAsia="zh-TW"/>
        </w:rPr>
        <w:t>DTAAD032.</w:t>
      </w:r>
      <w:r w:rsidRPr="00C82ADB">
        <w:rPr>
          <w:rFonts w:ascii="Arial" w:hAnsi="Arial" w:hint="eastAsia"/>
          <w:bCs/>
          <w:lang w:eastAsia="zh-TW"/>
        </w:rPr>
        <w:t>公司名稱</w:t>
      </w:r>
      <w:r>
        <w:rPr>
          <w:rFonts w:ascii="Arial" w:hAnsi="Arial" w:hint="eastAsia"/>
          <w:bCs/>
          <w:lang w:eastAsia="zh-TW"/>
        </w:rPr>
        <w:t xml:space="preserve">  </w:t>
      </w:r>
      <w:r w:rsidRPr="002F29AF">
        <w:rPr>
          <w:rFonts w:ascii="Arial" w:hAnsi="Arial" w:hint="eastAsia"/>
          <w:lang w:eastAsia="zh-TW"/>
        </w:rPr>
        <w:t xml:space="preserve">LIKE </w:t>
      </w:r>
      <w:r w:rsidRPr="002F29AF">
        <w:rPr>
          <w:rFonts w:ascii="Arial" w:hAnsi="Arial" w:hint="eastAsia"/>
          <w:lang w:eastAsia="zh-TW"/>
        </w:rPr>
        <w:t>畫面</w:t>
      </w:r>
      <w:r w:rsidRPr="002F29AF">
        <w:rPr>
          <w:rFonts w:ascii="Arial" w:hAnsi="Arial" w:hint="eastAsia"/>
          <w:lang w:eastAsia="zh-TW"/>
        </w:rPr>
        <w:t>.</w:t>
      </w:r>
      <w:r w:rsidRPr="00C82ADB">
        <w:rPr>
          <w:rFonts w:ascii="Arial" w:hAnsi="Arial" w:hint="eastAsia"/>
          <w:bCs/>
          <w:lang w:eastAsia="zh-TW"/>
        </w:rPr>
        <w:t>公司名稱</w:t>
      </w:r>
    </w:p>
    <w:p w:rsidR="002F29AF" w:rsidRPr="002F29AF" w:rsidRDefault="002F29AF" w:rsidP="002F29A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 w:rsidRPr="002F29AF">
        <w:rPr>
          <w:rFonts w:ascii="Arial" w:hAnsi="Arial" w:hint="eastAsia"/>
          <w:bCs/>
          <w:lang w:eastAsia="zh-TW"/>
        </w:rPr>
        <w:t>DTAAD032.</w:t>
      </w:r>
      <w:r w:rsidRPr="002F29AF">
        <w:rPr>
          <w:rFonts w:ascii="Arial" w:hAnsi="Arial" w:hint="eastAsia"/>
          <w:bCs/>
          <w:lang w:eastAsia="zh-TW"/>
        </w:rPr>
        <w:t>核賠人員單位</w:t>
      </w:r>
      <w:r w:rsidRPr="002F29AF">
        <w:rPr>
          <w:rFonts w:ascii="Arial" w:hAnsi="Arial" w:hint="eastAsia"/>
          <w:bCs/>
          <w:lang w:eastAsia="zh-TW"/>
        </w:rPr>
        <w:t xml:space="preserve"> = </w:t>
      </w:r>
      <w:r w:rsidRPr="002F29AF">
        <w:rPr>
          <w:rFonts w:ascii="Arial" w:hAnsi="Arial" w:hint="eastAsia"/>
          <w:bCs/>
          <w:lang w:eastAsia="zh-TW"/>
        </w:rPr>
        <w:t>登入者單位代號</w:t>
      </w:r>
    </w:p>
    <w:p w:rsidR="00043159" w:rsidRPr="00C82ADB" w:rsidRDefault="00BC16AF" w:rsidP="002F29A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lang w:eastAsia="zh-TW"/>
        </w:rPr>
        <w:t xml:space="preserve">GROUP BY </w:t>
      </w:r>
      <w:r w:rsidRPr="00C82ADB">
        <w:rPr>
          <w:rFonts w:ascii="Arial" w:hAnsi="Arial" w:hint="eastAsia"/>
          <w:bCs/>
          <w:lang w:eastAsia="zh-TW"/>
        </w:rPr>
        <w:t>公司名稱</w:t>
      </w:r>
    </w:p>
    <w:p w:rsidR="0080552B" w:rsidRDefault="00C82ADB" w:rsidP="00754804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lang w:eastAsia="zh-TW"/>
        </w:rPr>
        <w:t>若有查到資料</w:t>
      </w:r>
    </w:p>
    <w:p w:rsidR="00C509C4" w:rsidRPr="00C82ADB" w:rsidRDefault="00C509C4" w:rsidP="0075480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lang w:eastAsia="zh-TW"/>
        </w:rPr>
        <w:t>若筆數超過</w:t>
      </w:r>
      <w:r>
        <w:rPr>
          <w:rFonts w:ascii="Arial" w:hAnsi="Arial" w:hint="eastAsia"/>
          <w:lang w:eastAsia="zh-TW"/>
        </w:rPr>
        <w:t>100</w:t>
      </w:r>
      <w:r>
        <w:rPr>
          <w:rFonts w:ascii="Arial" w:hAnsi="Arial" w:hint="eastAsia"/>
          <w:lang w:eastAsia="zh-TW"/>
        </w:rPr>
        <w:t>筆</w:t>
      </w:r>
      <w:r w:rsidR="00E84980">
        <w:rPr>
          <w:rFonts w:ascii="Arial" w:hAnsi="Arial" w:hint="eastAsia"/>
          <w:lang w:eastAsia="zh-TW"/>
        </w:rPr>
        <w:t>，</w:t>
      </w:r>
      <w:r w:rsidRPr="00C82ADB">
        <w:rPr>
          <w:rFonts w:ascii="Arial" w:hAnsi="Arial" w:hint="eastAsia"/>
          <w:lang w:eastAsia="zh-TW"/>
        </w:rPr>
        <w:t>顯示</w:t>
      </w:r>
      <w:r>
        <w:rPr>
          <w:rFonts w:ascii="Arial" w:hAnsi="Arial" w:hint="eastAsia"/>
          <w:lang w:eastAsia="zh-TW"/>
        </w:rPr>
        <w:t>"</w:t>
      </w:r>
      <w:r>
        <w:rPr>
          <w:rFonts w:ascii="Arial" w:hAnsi="Arial" w:hint="eastAsia"/>
          <w:lang w:eastAsia="zh-TW"/>
        </w:rPr>
        <w:t>筆數超過</w:t>
      </w:r>
      <w:r>
        <w:rPr>
          <w:rFonts w:ascii="Arial" w:hAnsi="Arial" w:hint="eastAsia"/>
          <w:lang w:eastAsia="zh-TW"/>
        </w:rPr>
        <w:t>100</w:t>
      </w:r>
      <w:r>
        <w:rPr>
          <w:rFonts w:ascii="Arial" w:hAnsi="Arial" w:hint="eastAsia"/>
          <w:lang w:eastAsia="zh-TW"/>
        </w:rPr>
        <w:t>筆，請修改</w:t>
      </w:r>
      <w:r w:rsidR="00754804" w:rsidRPr="00C82ADB">
        <w:rPr>
          <w:rFonts w:ascii="Arial" w:hAnsi="Arial" w:hint="eastAsia"/>
          <w:bCs/>
          <w:lang w:eastAsia="zh-TW"/>
        </w:rPr>
        <w:t>公司名稱</w:t>
      </w:r>
      <w:r>
        <w:rPr>
          <w:rFonts w:ascii="Arial" w:hAnsi="Arial" w:hint="eastAsia"/>
          <w:lang w:eastAsia="zh-TW"/>
        </w:rPr>
        <w:t>索引關鍵字</w:t>
      </w:r>
      <w:r>
        <w:rPr>
          <w:rFonts w:ascii="Arial" w:hAnsi="Arial" w:hint="eastAsia"/>
          <w:lang w:eastAsia="zh-TW"/>
        </w:rPr>
        <w:t>"</w:t>
      </w:r>
      <w:r w:rsidRPr="00C82ADB">
        <w:rPr>
          <w:rFonts w:ascii="Arial" w:hAnsi="Arial" w:hint="eastAsia"/>
          <w:lang w:eastAsia="zh-TW"/>
        </w:rPr>
        <w:t>對話框</w:t>
      </w:r>
      <w:r>
        <w:rPr>
          <w:rFonts w:ascii="Arial" w:hAnsi="Arial" w:hint="eastAsia"/>
          <w:lang w:eastAsia="zh-TW"/>
        </w:rPr>
        <w:t>，資料僅顯示前</w:t>
      </w:r>
      <w:r>
        <w:rPr>
          <w:rFonts w:ascii="Arial" w:hAnsi="Arial" w:hint="eastAsia"/>
          <w:lang w:eastAsia="zh-TW"/>
        </w:rPr>
        <w:t>100</w:t>
      </w:r>
      <w:r>
        <w:rPr>
          <w:rFonts w:ascii="Arial" w:hAnsi="Arial" w:hint="eastAsia"/>
          <w:lang w:eastAsia="zh-TW"/>
        </w:rPr>
        <w:t>筆</w:t>
      </w:r>
      <w:r w:rsidRPr="00C82ADB">
        <w:rPr>
          <w:rFonts w:ascii="Arial" w:hAnsi="Arial" w:hint="eastAsia"/>
          <w:lang w:eastAsia="zh-TW"/>
        </w:rPr>
        <w:t>。</w:t>
      </w:r>
    </w:p>
    <w:p w:rsidR="00C7243E" w:rsidRPr="00C82ADB" w:rsidRDefault="00692B5C" w:rsidP="0080552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/>
          <w:lang w:eastAsia="zh-TW"/>
        </w:rPr>
      </w:pPr>
      <w:r w:rsidRPr="00C82ADB">
        <w:rPr>
          <w:rFonts w:ascii="Arial" w:hAnsi="Arial" w:hint="eastAsia"/>
          <w:lang w:eastAsia="zh-TW"/>
        </w:rPr>
        <w:t>顯示</w:t>
      </w:r>
      <w:r w:rsidR="00620026" w:rsidRPr="00C82ADB">
        <w:rPr>
          <w:rFonts w:ascii="Arial" w:hAnsi="Arial" w:hint="eastAsia"/>
          <w:lang w:eastAsia="zh-TW"/>
        </w:rPr>
        <w:t>所有</w:t>
      </w:r>
      <w:r w:rsidR="0080552B" w:rsidRPr="00C82ADB">
        <w:rPr>
          <w:rFonts w:ascii="Arial" w:hAnsi="Arial" w:hint="eastAsia"/>
          <w:lang w:eastAsia="zh-TW"/>
        </w:rPr>
        <w:t>公司名稱於畫面上</w:t>
      </w:r>
      <w:r w:rsidR="0080552B" w:rsidRPr="00C82ADB">
        <w:rPr>
          <w:rFonts w:ascii="Arial" w:hAnsi="Arial" w:hint="eastAsia"/>
          <w:lang w:eastAsia="zh-TW"/>
        </w:rPr>
        <w:t>(</w:t>
      </w:r>
      <w:r w:rsidR="0080552B" w:rsidRPr="00C82ADB">
        <w:rPr>
          <w:rFonts w:ascii="Arial" w:hAnsi="Arial" w:hint="eastAsia"/>
          <w:lang w:eastAsia="zh-TW"/>
        </w:rPr>
        <w:t>多筆</w:t>
      </w:r>
      <w:r w:rsidR="0080552B" w:rsidRPr="00C82ADB">
        <w:rPr>
          <w:rFonts w:ascii="Arial" w:hAnsi="Arial" w:hint="eastAsia"/>
          <w:lang w:eastAsia="zh-TW"/>
        </w:rPr>
        <w:t>)</w:t>
      </w:r>
      <w:r w:rsidR="00C82ADB" w:rsidRPr="00C82ADB">
        <w:rPr>
          <w:rFonts w:ascii="Arial" w:hAnsi="Arial" w:hint="eastAsia"/>
          <w:bCs/>
          <w:lang w:eastAsia="zh-TW"/>
        </w:rPr>
        <w:t>，</w:t>
      </w:r>
      <w:r w:rsidR="00C82ADB">
        <w:rPr>
          <w:rFonts w:ascii="Arial" w:hAnsi="Arial" w:hint="eastAsia"/>
          <w:bCs/>
          <w:lang w:eastAsia="zh-TW"/>
        </w:rPr>
        <w:t>每個公司名稱都產生一個超連結</w:t>
      </w:r>
      <w:r w:rsidR="0048213D" w:rsidRPr="00C82ADB">
        <w:rPr>
          <w:rFonts w:ascii="Arial" w:hAnsi="Arial" w:hint="eastAsia"/>
          <w:lang w:eastAsia="zh-TW"/>
        </w:rPr>
        <w:t>。</w:t>
      </w:r>
    </w:p>
    <w:p w:rsidR="009029F2" w:rsidRPr="00C82ADB" w:rsidRDefault="00C82ADB" w:rsidP="00754804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lang w:eastAsia="zh-TW"/>
        </w:rPr>
        <w:t>若查無資料</w:t>
      </w:r>
    </w:p>
    <w:p w:rsidR="00852DAD" w:rsidRPr="00C82ADB" w:rsidRDefault="00852DAD" w:rsidP="0075480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 w:rsidRPr="00C82ADB">
        <w:rPr>
          <w:rFonts w:ascii="Arial" w:hAnsi="Arial" w:hint="eastAsia"/>
          <w:lang w:eastAsia="zh-TW"/>
        </w:rPr>
        <w:t>顯示</w:t>
      </w:r>
      <w:r w:rsidR="001F2839">
        <w:rPr>
          <w:rFonts w:ascii="Arial" w:hAnsi="Arial" w:hint="eastAsia"/>
          <w:lang w:eastAsia="zh-TW"/>
        </w:rPr>
        <w:t>"</w:t>
      </w:r>
      <w:r w:rsidRPr="00C82ADB">
        <w:rPr>
          <w:rFonts w:ascii="Arial" w:hAnsi="Arial" w:hint="eastAsia"/>
          <w:lang w:eastAsia="zh-TW"/>
        </w:rPr>
        <w:t>查無相關資料</w:t>
      </w:r>
      <w:r w:rsidR="001F2839">
        <w:rPr>
          <w:rFonts w:ascii="Arial" w:hAnsi="Arial" w:hint="eastAsia"/>
          <w:lang w:eastAsia="zh-TW"/>
        </w:rPr>
        <w:t>"</w:t>
      </w:r>
      <w:r w:rsidR="00620026" w:rsidRPr="00C82ADB">
        <w:rPr>
          <w:rFonts w:ascii="Arial" w:hAnsi="Arial" w:hint="eastAsia"/>
          <w:lang w:eastAsia="zh-TW"/>
        </w:rPr>
        <w:t>對話框</w:t>
      </w:r>
      <w:r w:rsidRPr="00C82ADB">
        <w:rPr>
          <w:rFonts w:ascii="Arial" w:hAnsi="Arial" w:hint="eastAsia"/>
          <w:lang w:eastAsia="zh-TW"/>
        </w:rPr>
        <w:t>。</w:t>
      </w:r>
    </w:p>
    <w:p w:rsidR="00620026" w:rsidRPr="00C82ADB" w:rsidRDefault="00620026" w:rsidP="0062002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 w:rsidRPr="00C82ADB">
        <w:rPr>
          <w:rFonts w:ascii="Arial" w:hAnsi="Arial" w:hint="eastAsia"/>
          <w:lang w:eastAsia="zh-TW"/>
        </w:rPr>
        <w:t>顯示下方的公司名稱</w:t>
      </w:r>
      <w:r w:rsidR="00E84980">
        <w:rPr>
          <w:rFonts w:ascii="Arial" w:hAnsi="Arial" w:hint="eastAsia"/>
          <w:lang w:eastAsia="zh-TW"/>
        </w:rPr>
        <w:t>，</w:t>
      </w:r>
      <w:r w:rsidRPr="00C82ADB">
        <w:rPr>
          <w:rFonts w:ascii="Arial" w:hAnsi="Arial" w:hint="eastAsia"/>
          <w:lang w:eastAsia="zh-TW"/>
        </w:rPr>
        <w:t>案件層級</w:t>
      </w:r>
      <w:r w:rsidR="00E84980">
        <w:rPr>
          <w:rFonts w:ascii="Arial" w:hAnsi="Arial" w:hint="eastAsia"/>
          <w:lang w:eastAsia="zh-TW"/>
        </w:rPr>
        <w:t>，</w:t>
      </w:r>
      <w:r w:rsidRPr="00C82ADB">
        <w:rPr>
          <w:rFonts w:ascii="Arial" w:hAnsi="Arial" w:hint="eastAsia"/>
          <w:lang w:eastAsia="zh-TW"/>
        </w:rPr>
        <w:t>核賠人員等欄位</w:t>
      </w:r>
      <w:r w:rsidRPr="00C82ADB">
        <w:rPr>
          <w:rFonts w:ascii="Arial" w:hAnsi="Arial" w:hint="eastAsia"/>
          <w:lang w:eastAsia="zh-TW"/>
        </w:rPr>
        <w:t>(</w:t>
      </w:r>
      <w:r w:rsidR="003A2F60">
        <w:rPr>
          <w:rFonts w:ascii="Arial" w:hAnsi="Arial" w:hint="eastAsia"/>
          <w:lang w:eastAsia="zh-TW"/>
        </w:rPr>
        <w:t>固定</w:t>
      </w:r>
      <w:r w:rsidRPr="00C82ADB">
        <w:rPr>
          <w:rFonts w:ascii="Arial" w:hAnsi="Arial" w:hint="eastAsia"/>
          <w:lang w:eastAsia="zh-TW"/>
        </w:rPr>
        <w:t>五筆</w:t>
      </w:r>
      <w:r w:rsidRPr="00C82ADB">
        <w:rPr>
          <w:rFonts w:ascii="Arial" w:hAnsi="Arial" w:hint="eastAsia"/>
          <w:lang w:eastAsia="zh-TW"/>
        </w:rPr>
        <w:t>)</w:t>
      </w:r>
      <w:r w:rsidRPr="00C82ADB">
        <w:rPr>
          <w:rFonts w:ascii="Arial" w:hAnsi="Arial" w:hint="eastAsia"/>
          <w:lang w:eastAsia="zh-TW"/>
        </w:rPr>
        <w:t>，案件層級固定顯示</w:t>
      </w:r>
      <w:r w:rsidRPr="00C82ADB">
        <w:rPr>
          <w:rFonts w:ascii="Arial" w:hAnsi="Arial" w:hint="eastAsia"/>
          <w:lang w:eastAsia="zh-TW"/>
        </w:rPr>
        <w:t>A</w:t>
      </w:r>
      <w:r w:rsidR="00E84980">
        <w:rPr>
          <w:rFonts w:ascii="Arial" w:hAnsi="Arial" w:hint="eastAsia"/>
          <w:lang w:eastAsia="zh-TW"/>
        </w:rPr>
        <w:t>，</w:t>
      </w:r>
      <w:r w:rsidRPr="00C82ADB">
        <w:rPr>
          <w:rFonts w:ascii="Arial" w:hAnsi="Arial" w:hint="eastAsia"/>
          <w:lang w:eastAsia="zh-TW"/>
        </w:rPr>
        <w:t>B</w:t>
      </w:r>
      <w:r w:rsidR="00E84980">
        <w:rPr>
          <w:rFonts w:ascii="Arial" w:hAnsi="Arial" w:hint="eastAsia"/>
          <w:lang w:eastAsia="zh-TW"/>
        </w:rPr>
        <w:t>，</w:t>
      </w:r>
      <w:r w:rsidRPr="00C82ADB">
        <w:rPr>
          <w:rFonts w:ascii="Arial" w:hAnsi="Arial" w:hint="eastAsia"/>
          <w:lang w:eastAsia="zh-TW"/>
        </w:rPr>
        <w:t>C</w:t>
      </w:r>
      <w:r w:rsidR="00E84980">
        <w:rPr>
          <w:rFonts w:ascii="Arial" w:hAnsi="Arial" w:hint="eastAsia"/>
          <w:lang w:eastAsia="zh-TW"/>
        </w:rPr>
        <w:t>，</w:t>
      </w:r>
      <w:r w:rsidRPr="00C82ADB">
        <w:rPr>
          <w:rFonts w:ascii="Arial" w:hAnsi="Arial" w:hint="eastAsia"/>
          <w:lang w:eastAsia="zh-TW"/>
        </w:rPr>
        <w:t>D</w:t>
      </w:r>
      <w:r w:rsidR="00E84980">
        <w:rPr>
          <w:rFonts w:ascii="Arial" w:hAnsi="Arial" w:hint="eastAsia"/>
          <w:lang w:eastAsia="zh-TW"/>
        </w:rPr>
        <w:t>，</w:t>
      </w:r>
      <w:r w:rsidRPr="00C82ADB">
        <w:rPr>
          <w:rFonts w:ascii="Arial" w:hAnsi="Arial" w:hint="eastAsia"/>
          <w:lang w:eastAsia="zh-TW"/>
        </w:rPr>
        <w:t>E</w:t>
      </w:r>
      <w:r w:rsidR="00E84980">
        <w:rPr>
          <w:rFonts w:ascii="Arial" w:hAnsi="Arial" w:hint="eastAsia"/>
          <w:lang w:eastAsia="zh-TW"/>
        </w:rPr>
        <w:t>，</w:t>
      </w:r>
      <w:r w:rsidRPr="00C82ADB">
        <w:rPr>
          <w:rFonts w:ascii="Arial" w:hAnsi="Arial" w:hint="eastAsia"/>
          <w:lang w:eastAsia="zh-TW"/>
        </w:rPr>
        <w:t>其他欄位皆空白</w:t>
      </w:r>
    </w:p>
    <w:p w:rsidR="00620026" w:rsidRPr="00C82ADB" w:rsidRDefault="00620026" w:rsidP="0062002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 w:rsidRPr="00C82ADB">
        <w:rPr>
          <w:rFonts w:ascii="Arial" w:hAnsi="Arial" w:hint="eastAsia"/>
          <w:lang w:eastAsia="zh-TW"/>
        </w:rPr>
        <w:t>顯示新增</w:t>
      </w:r>
      <w:r w:rsidR="00E84980">
        <w:rPr>
          <w:rFonts w:ascii="Arial" w:hAnsi="Arial" w:hint="eastAsia"/>
          <w:lang w:eastAsia="zh-TW"/>
        </w:rPr>
        <w:t>，</w:t>
      </w:r>
      <w:r w:rsidRPr="00C82ADB">
        <w:rPr>
          <w:rFonts w:ascii="Arial" w:hAnsi="Arial" w:hint="eastAsia"/>
          <w:lang w:eastAsia="zh-TW"/>
        </w:rPr>
        <w:t>修改</w:t>
      </w:r>
      <w:r w:rsidR="00E84980">
        <w:rPr>
          <w:rFonts w:ascii="Arial" w:hAnsi="Arial" w:hint="eastAsia"/>
          <w:lang w:eastAsia="zh-TW"/>
        </w:rPr>
        <w:t>，</w:t>
      </w:r>
      <w:r w:rsidRPr="00C82ADB">
        <w:rPr>
          <w:rFonts w:ascii="Arial" w:hAnsi="Arial" w:hint="eastAsia"/>
          <w:lang w:eastAsia="zh-TW"/>
        </w:rPr>
        <w:t>刪除按鈕</w:t>
      </w:r>
    </w:p>
    <w:p w:rsidR="00620026" w:rsidRPr="00C82ADB" w:rsidRDefault="00620026" w:rsidP="00620026">
      <w:pPr>
        <w:pStyle w:val="Tabletext"/>
        <w:keepLines w:val="0"/>
        <w:spacing w:after="0" w:line="240" w:lineRule="auto"/>
        <w:ind w:left="425"/>
        <w:rPr>
          <w:rFonts w:ascii="Arial" w:hAnsi="Arial" w:hint="eastAsia"/>
          <w:b/>
          <w:lang w:eastAsia="zh-TW"/>
        </w:rPr>
      </w:pPr>
    </w:p>
    <w:p w:rsidR="00C82ADB" w:rsidRPr="00C82ADB" w:rsidRDefault="009029F2" w:rsidP="00C82ADB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Arial" w:hAnsi="Arial" w:hint="eastAsia"/>
          <w:b/>
          <w:lang w:eastAsia="zh-TW"/>
        </w:rPr>
      </w:pPr>
      <w:r w:rsidRPr="00C82ADB">
        <w:rPr>
          <w:rFonts w:ascii="Arial" w:hAnsi="Arial" w:hint="eastAsia"/>
          <w:b/>
          <w:lang w:eastAsia="zh-TW"/>
        </w:rPr>
        <w:t>點選公司名稱</w:t>
      </w:r>
      <w:r w:rsidR="00C82ADB">
        <w:rPr>
          <w:rFonts w:ascii="Arial" w:hAnsi="Arial" w:hint="eastAsia"/>
          <w:b/>
          <w:lang w:eastAsia="zh-TW"/>
        </w:rPr>
        <w:t>連結</w:t>
      </w:r>
    </w:p>
    <w:p w:rsidR="002F29AF" w:rsidRPr="002F29AF" w:rsidRDefault="00C82ADB" w:rsidP="00C82ADB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hint="eastAsia"/>
          <w:b/>
          <w:lang w:eastAsia="zh-TW"/>
        </w:rPr>
      </w:pPr>
      <w:r>
        <w:rPr>
          <w:rFonts w:ascii="Arial" w:hAnsi="Arial" w:hint="eastAsia"/>
          <w:lang w:eastAsia="zh-TW"/>
        </w:rPr>
        <w:t xml:space="preserve">READ </w:t>
      </w:r>
      <w:r w:rsidRPr="00C82ADB">
        <w:rPr>
          <w:rFonts w:ascii="Arial" w:hAnsi="Arial"/>
        </w:rPr>
        <w:t>DTAAD032</w:t>
      </w:r>
      <w:r w:rsidR="002F29AF" w:rsidRPr="002F29AF">
        <w:rPr>
          <w:rFonts w:ascii="Arial" w:hAnsi="Arial" w:hint="eastAsia"/>
          <w:lang w:eastAsia="zh-TW"/>
        </w:rPr>
        <w:t>，條件如下</w:t>
      </w:r>
    </w:p>
    <w:p w:rsidR="002F29AF" w:rsidRPr="002F29AF" w:rsidRDefault="002F29AF" w:rsidP="002F29A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 w:rsidRPr="002F29AF">
        <w:rPr>
          <w:rFonts w:ascii="Arial" w:hAnsi="Arial" w:hint="eastAsia"/>
          <w:lang w:eastAsia="zh-TW"/>
        </w:rPr>
        <w:t>DTAAD032.</w:t>
      </w:r>
      <w:r w:rsidRPr="00C82ADB">
        <w:rPr>
          <w:rFonts w:ascii="Arial" w:hAnsi="Arial" w:hint="eastAsia"/>
          <w:bCs/>
          <w:lang w:eastAsia="zh-TW"/>
        </w:rPr>
        <w:t>公司名稱</w:t>
      </w:r>
      <w:r>
        <w:rPr>
          <w:rFonts w:ascii="Arial" w:hAnsi="Arial" w:hint="eastAsia"/>
          <w:bCs/>
          <w:lang w:eastAsia="zh-TW"/>
        </w:rPr>
        <w:t xml:space="preserve"> = </w:t>
      </w:r>
      <w:r w:rsidRPr="002F29AF">
        <w:rPr>
          <w:rFonts w:ascii="Arial" w:hAnsi="Arial" w:hint="eastAsia"/>
          <w:lang w:eastAsia="zh-TW"/>
        </w:rPr>
        <w:t>畫面</w:t>
      </w:r>
      <w:r w:rsidRPr="002F29AF">
        <w:rPr>
          <w:rFonts w:ascii="Arial" w:hAnsi="Arial" w:hint="eastAsia"/>
          <w:lang w:eastAsia="zh-TW"/>
        </w:rPr>
        <w:t>.</w:t>
      </w:r>
      <w:r w:rsidRPr="00C82ADB">
        <w:rPr>
          <w:rFonts w:ascii="Arial" w:hAnsi="Arial" w:hint="eastAsia"/>
          <w:bCs/>
          <w:lang w:eastAsia="zh-TW"/>
        </w:rPr>
        <w:t>公司名稱</w:t>
      </w:r>
    </w:p>
    <w:p w:rsidR="00C82ADB" w:rsidRPr="00C82ADB" w:rsidRDefault="002F29AF" w:rsidP="002F29A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b/>
          <w:lang w:eastAsia="zh-TW"/>
        </w:rPr>
      </w:pPr>
      <w:r w:rsidRPr="002F29AF">
        <w:rPr>
          <w:rFonts w:ascii="Arial" w:hAnsi="Arial" w:hint="eastAsia"/>
          <w:bCs/>
          <w:lang w:eastAsia="zh-TW"/>
        </w:rPr>
        <w:t>DTAAD032.</w:t>
      </w:r>
      <w:r w:rsidRPr="002F29AF">
        <w:rPr>
          <w:rFonts w:ascii="Arial" w:hAnsi="Arial" w:hint="eastAsia"/>
          <w:bCs/>
          <w:lang w:eastAsia="zh-TW"/>
        </w:rPr>
        <w:t>核賠人員單位</w:t>
      </w:r>
      <w:r w:rsidRPr="002F29AF">
        <w:rPr>
          <w:rFonts w:ascii="Arial" w:hAnsi="Arial" w:hint="eastAsia"/>
          <w:bCs/>
          <w:lang w:eastAsia="zh-TW"/>
        </w:rPr>
        <w:t xml:space="preserve"> = </w:t>
      </w:r>
      <w:r w:rsidRPr="002F29AF">
        <w:rPr>
          <w:rFonts w:ascii="Arial" w:hAnsi="Arial" w:hint="eastAsia"/>
          <w:bCs/>
          <w:lang w:eastAsia="zh-TW"/>
        </w:rPr>
        <w:t>登入者單位代號</w:t>
      </w:r>
    </w:p>
    <w:p w:rsidR="0048213D" w:rsidRPr="0048213D" w:rsidRDefault="00C82ADB" w:rsidP="00C82AD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lang w:eastAsia="zh-TW"/>
        </w:rPr>
        <w:t>若有查到資料</w:t>
      </w:r>
    </w:p>
    <w:p w:rsidR="00DC3883" w:rsidRPr="00DC3883" w:rsidRDefault="0048213D" w:rsidP="0048213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bCs/>
          <w:lang w:eastAsia="zh-TW"/>
        </w:rPr>
        <w:t>資料依照案件層級</w:t>
      </w:r>
      <w:r w:rsidR="00E84980">
        <w:rPr>
          <w:rFonts w:ascii="Arial" w:hAnsi="Arial" w:hint="eastAsia"/>
          <w:bCs/>
          <w:lang w:eastAsia="zh-TW"/>
        </w:rPr>
        <w:t>，</w:t>
      </w:r>
      <w:r>
        <w:rPr>
          <w:rFonts w:ascii="Arial" w:hAnsi="Arial" w:hint="eastAsia"/>
          <w:bCs/>
          <w:lang w:eastAsia="zh-TW"/>
        </w:rPr>
        <w:t>顯示於相對應的欄位上</w:t>
      </w:r>
      <w:r w:rsidR="00E84980">
        <w:rPr>
          <w:rFonts w:ascii="Arial" w:hAnsi="Arial" w:hint="eastAsia"/>
          <w:bCs/>
          <w:lang w:eastAsia="zh-TW"/>
        </w:rPr>
        <w:t>，</w:t>
      </w:r>
    </w:p>
    <w:p w:rsidR="00C82ADB" w:rsidRDefault="0048213D" w:rsidP="0048213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bCs/>
          <w:lang w:eastAsia="zh-TW"/>
        </w:rPr>
        <w:t>若該案件層級在</w:t>
      </w:r>
      <w:r>
        <w:rPr>
          <w:rFonts w:ascii="Arial" w:hAnsi="Arial" w:hint="eastAsia"/>
          <w:bCs/>
          <w:lang w:eastAsia="zh-TW"/>
        </w:rPr>
        <w:t>DTAAD032</w:t>
      </w:r>
      <w:r>
        <w:rPr>
          <w:rFonts w:ascii="Arial" w:hAnsi="Arial" w:hint="eastAsia"/>
          <w:bCs/>
          <w:lang w:eastAsia="zh-TW"/>
        </w:rPr>
        <w:t>內沒有資料</w:t>
      </w:r>
      <w:r w:rsidR="00E84980">
        <w:rPr>
          <w:rFonts w:ascii="Arial" w:hAnsi="Arial" w:hint="eastAsia"/>
          <w:bCs/>
          <w:lang w:eastAsia="zh-TW"/>
        </w:rPr>
        <w:t>，</w:t>
      </w:r>
      <w:r w:rsidR="00DC3883">
        <w:rPr>
          <w:rFonts w:ascii="Arial" w:hAnsi="Arial" w:hint="eastAsia"/>
          <w:bCs/>
          <w:lang w:eastAsia="zh-TW"/>
        </w:rPr>
        <w:t>則該筆資料的公司名稱</w:t>
      </w:r>
      <w:r w:rsidR="00E84980">
        <w:rPr>
          <w:rFonts w:ascii="Arial" w:hAnsi="Arial" w:hint="eastAsia"/>
          <w:bCs/>
          <w:lang w:eastAsia="zh-TW"/>
        </w:rPr>
        <w:t>，</w:t>
      </w:r>
      <w:r w:rsidR="00DC3883" w:rsidRPr="00C82ADB">
        <w:rPr>
          <w:rFonts w:ascii="Arial" w:hAnsi="Arial" w:hint="eastAsia"/>
          <w:lang w:eastAsia="zh-TW"/>
        </w:rPr>
        <w:t>核賠人員</w:t>
      </w:r>
      <w:r w:rsidR="00DC3883" w:rsidRPr="00C82ADB">
        <w:rPr>
          <w:rFonts w:ascii="Arial" w:hAnsi="Arial" w:hint="eastAsia"/>
          <w:lang w:eastAsia="zh-TW"/>
        </w:rPr>
        <w:t>ID</w:t>
      </w:r>
      <w:r w:rsidR="00E84980">
        <w:rPr>
          <w:rFonts w:ascii="Arial" w:hAnsi="Arial" w:hint="eastAsia"/>
          <w:lang w:eastAsia="zh-TW"/>
        </w:rPr>
        <w:t>，</w:t>
      </w:r>
      <w:r w:rsidR="00DC3883" w:rsidRPr="00C82ADB">
        <w:rPr>
          <w:rFonts w:ascii="Arial" w:hAnsi="Arial" w:hint="eastAsia"/>
          <w:lang w:eastAsia="zh-TW"/>
        </w:rPr>
        <w:t>核賠人員姓名</w:t>
      </w:r>
      <w:r w:rsidR="00DC3883">
        <w:rPr>
          <w:rFonts w:ascii="Arial" w:hAnsi="Arial" w:hint="eastAsia"/>
          <w:lang w:eastAsia="zh-TW"/>
        </w:rPr>
        <w:t>為空白</w:t>
      </w:r>
    </w:p>
    <w:p w:rsidR="00DC3883" w:rsidRPr="00C82ADB" w:rsidRDefault="00DC3883" w:rsidP="0048213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 w:rsidRPr="00C82ADB">
        <w:rPr>
          <w:rFonts w:ascii="Arial" w:hAnsi="Arial" w:hint="eastAsia"/>
          <w:lang w:eastAsia="zh-TW"/>
        </w:rPr>
        <w:t>輸入人員</w:t>
      </w:r>
      <w:r>
        <w:rPr>
          <w:rFonts w:ascii="Arial" w:hAnsi="Arial" w:hint="eastAsia"/>
          <w:lang w:eastAsia="zh-TW"/>
        </w:rPr>
        <w:t>相關資料取第一筆的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C82ADB" w:rsidRPr="00C82ADB" w:rsidTr="00746D7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82ADB" w:rsidRPr="00C82ADB" w:rsidRDefault="00C82ADB" w:rsidP="00746D7A">
            <w:pPr>
              <w:jc w:val="center"/>
              <w:rPr>
                <w:rFonts w:ascii="Arial" w:hAnsi="Arial" w:cs="Arial Unicode MS" w:hint="eastAsia"/>
                <w:b/>
                <w:bCs/>
                <w:sz w:val="20"/>
              </w:rPr>
            </w:pPr>
            <w:r w:rsidRPr="00C82ADB">
              <w:rPr>
                <w:rFonts w:ascii="Arial" w:hAnsi="Arial" w:cs="Arial Unicode MS" w:hint="eastAsia"/>
                <w:b/>
                <w:bCs/>
                <w:sz w:val="20"/>
              </w:rPr>
              <w:t>傳輸參數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82ADB" w:rsidRPr="00C82ADB" w:rsidRDefault="00C82ADB" w:rsidP="00746D7A">
            <w:pPr>
              <w:jc w:val="center"/>
              <w:rPr>
                <w:rFonts w:ascii="Arial" w:hAnsi="Arial" w:cs="Arial Unicode MS"/>
                <w:b/>
                <w:bCs/>
                <w:sz w:val="20"/>
              </w:rPr>
            </w:pPr>
            <w:r w:rsidRPr="00C82ADB">
              <w:rPr>
                <w:rFonts w:ascii="Arial" w:hAnsi="Arial" w:hint="eastAsia"/>
                <w:b/>
                <w:bCs/>
                <w:sz w:val="20"/>
              </w:rPr>
              <w:t>資料來源</w:t>
            </w:r>
          </w:p>
        </w:tc>
      </w:tr>
      <w:tr w:rsidR="0048213D" w:rsidRPr="00C82ADB" w:rsidTr="00746D7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213D" w:rsidRPr="00C82ADB" w:rsidRDefault="0020774A" w:rsidP="00746D7A">
            <w:pPr>
              <w:rPr>
                <w:rFonts w:ascii="Arial" w:hAnsi="Arial" w:hint="eastAsia"/>
                <w:sz w:val="20"/>
                <w:szCs w:val="20"/>
              </w:rPr>
            </w:pPr>
            <w:r w:rsidRPr="00C82ADB">
              <w:rPr>
                <w:rFonts w:ascii="Arial" w:hAnsi="Arial" w:hint="eastAsia"/>
                <w:sz w:val="20"/>
              </w:rPr>
              <w:t>公司名稱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8213D" w:rsidRPr="00C82ADB" w:rsidRDefault="0048213D" w:rsidP="00746D7A">
            <w:pPr>
              <w:pStyle w:val="Tabletext"/>
              <w:keepLines w:val="0"/>
              <w:widowControl/>
              <w:spacing w:after="0" w:line="240" w:lineRule="auto"/>
              <w:rPr>
                <w:rFonts w:ascii="Arial" w:hAnsi="Arial" w:cs="Arial Unicode MS" w:hint="eastAsia"/>
                <w:lang w:eastAsia="zh-TW"/>
              </w:rPr>
            </w:pPr>
            <w:r w:rsidRPr="00C82ADB">
              <w:rPr>
                <w:rFonts w:ascii="Arial" w:hAnsi="Arial"/>
              </w:rPr>
              <w:t>DTAAD032</w:t>
            </w:r>
          </w:p>
        </w:tc>
      </w:tr>
      <w:tr w:rsidR="0048213D" w:rsidRPr="00C82ADB" w:rsidTr="00746D7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213D" w:rsidRPr="00C82ADB" w:rsidRDefault="0048213D" w:rsidP="00746D7A">
            <w:pPr>
              <w:rPr>
                <w:rFonts w:ascii="Arial" w:hAnsi="Arial" w:hint="eastAsia"/>
                <w:sz w:val="20"/>
                <w:szCs w:val="20"/>
              </w:rPr>
            </w:pPr>
            <w:r w:rsidRPr="00C82ADB">
              <w:rPr>
                <w:rFonts w:ascii="Arial" w:hAnsi="Arial" w:hint="eastAsia"/>
                <w:sz w:val="20"/>
              </w:rPr>
              <w:t>案件層級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8213D" w:rsidRPr="00C82ADB" w:rsidRDefault="0048213D" w:rsidP="00746D7A">
            <w:pPr>
              <w:pStyle w:val="Tabletext"/>
              <w:keepLines w:val="0"/>
              <w:widowControl/>
              <w:spacing w:after="0" w:line="240" w:lineRule="auto"/>
              <w:rPr>
                <w:rFonts w:ascii="Arial" w:hAnsi="Arial" w:cs="Arial Unicode MS" w:hint="eastAsia"/>
                <w:lang w:eastAsia="zh-TW"/>
              </w:rPr>
            </w:pPr>
            <w:r w:rsidRPr="00C82ADB">
              <w:rPr>
                <w:rFonts w:ascii="Arial" w:hAnsi="Arial" w:cs="Arial Unicode MS" w:hint="eastAsia"/>
                <w:lang w:eastAsia="zh-TW"/>
              </w:rPr>
              <w:t>畫面</w:t>
            </w:r>
          </w:p>
        </w:tc>
      </w:tr>
      <w:tr w:rsidR="0048213D" w:rsidRPr="00C82ADB" w:rsidTr="00746D7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213D" w:rsidRPr="00C82ADB" w:rsidRDefault="0048213D" w:rsidP="00746D7A">
            <w:pPr>
              <w:rPr>
                <w:rFonts w:ascii="Arial" w:hAnsi="Arial" w:hint="eastAsia"/>
                <w:sz w:val="20"/>
              </w:rPr>
            </w:pPr>
            <w:r w:rsidRPr="00C82ADB">
              <w:rPr>
                <w:rFonts w:ascii="Arial" w:hAnsi="Arial" w:hint="eastAsia"/>
                <w:sz w:val="20"/>
              </w:rPr>
              <w:t>核賠人員</w:t>
            </w:r>
            <w:r w:rsidRPr="00C82ADB">
              <w:rPr>
                <w:rFonts w:ascii="Arial" w:hAnsi="Arial" w:hint="eastAsia"/>
                <w:sz w:val="2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8213D" w:rsidRPr="00C82ADB" w:rsidRDefault="0048213D" w:rsidP="00746D7A">
            <w:pPr>
              <w:pStyle w:val="Tabletext"/>
              <w:keepLines w:val="0"/>
              <w:widowControl/>
              <w:spacing w:after="0" w:line="240" w:lineRule="auto"/>
              <w:rPr>
                <w:rFonts w:ascii="Arial" w:hAnsi="Arial" w:cs="Arial Unicode MS" w:hint="eastAsia"/>
                <w:lang w:eastAsia="zh-TW"/>
              </w:rPr>
            </w:pPr>
            <w:r w:rsidRPr="00C82ADB">
              <w:rPr>
                <w:rFonts w:ascii="Arial" w:hAnsi="Arial"/>
              </w:rPr>
              <w:t>DTAAD032</w:t>
            </w:r>
          </w:p>
        </w:tc>
      </w:tr>
      <w:tr w:rsidR="0048213D" w:rsidRPr="00C82ADB" w:rsidTr="00746D7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213D" w:rsidRPr="00C82ADB" w:rsidRDefault="0048213D" w:rsidP="00746D7A">
            <w:pPr>
              <w:rPr>
                <w:rFonts w:ascii="Arial" w:hAnsi="Arial" w:hint="eastAsia"/>
                <w:sz w:val="20"/>
              </w:rPr>
            </w:pPr>
            <w:r w:rsidRPr="00C82ADB">
              <w:rPr>
                <w:rFonts w:ascii="Arial" w:hAnsi="Arial" w:hint="eastAsia"/>
                <w:sz w:val="20"/>
              </w:rPr>
              <w:t>核賠人員姓名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8213D" w:rsidRPr="00C82ADB" w:rsidRDefault="0048213D" w:rsidP="00746D7A">
            <w:pPr>
              <w:pStyle w:val="Tabletext"/>
              <w:keepLines w:val="0"/>
              <w:widowControl/>
              <w:spacing w:after="0" w:line="240" w:lineRule="auto"/>
              <w:rPr>
                <w:rFonts w:ascii="Arial" w:hAnsi="Arial" w:cs="Arial Unicode MS" w:hint="eastAsia"/>
                <w:lang w:eastAsia="zh-TW"/>
              </w:rPr>
            </w:pPr>
            <w:r w:rsidRPr="00C82ADB">
              <w:rPr>
                <w:rFonts w:ascii="Arial" w:hAnsi="Arial"/>
              </w:rPr>
              <w:t>DTAAD032</w:t>
            </w:r>
          </w:p>
        </w:tc>
      </w:tr>
      <w:tr w:rsidR="0048213D" w:rsidRPr="00C82ADB" w:rsidTr="00746D7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213D" w:rsidRPr="00C82ADB" w:rsidRDefault="0048213D" w:rsidP="00746D7A">
            <w:pPr>
              <w:rPr>
                <w:rFonts w:ascii="Arial" w:hAnsi="Arial" w:hint="eastAsia"/>
                <w:sz w:val="20"/>
                <w:szCs w:val="20"/>
              </w:rPr>
            </w:pPr>
            <w:r w:rsidRPr="00C82ADB">
              <w:rPr>
                <w:rFonts w:ascii="Arial" w:hAnsi="Arial" w:hint="eastAsia"/>
                <w:sz w:val="20"/>
                <w:szCs w:val="20"/>
              </w:rPr>
              <w:t>輸入人員</w:t>
            </w:r>
            <w:r w:rsidRPr="00C82ADB">
              <w:rPr>
                <w:rFonts w:ascii="Arial" w:hAnsi="Arial" w:hint="eastAsia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8213D" w:rsidRPr="00C82ADB" w:rsidRDefault="0048213D" w:rsidP="00746D7A">
            <w:pPr>
              <w:rPr>
                <w:rFonts w:ascii="Arial" w:hAnsi="Arial" w:hint="eastAsia"/>
                <w:sz w:val="20"/>
                <w:szCs w:val="20"/>
              </w:rPr>
            </w:pPr>
            <w:r w:rsidRPr="00C82ADB">
              <w:rPr>
                <w:rFonts w:ascii="Arial" w:hAnsi="Arial"/>
                <w:sz w:val="20"/>
                <w:szCs w:val="20"/>
              </w:rPr>
              <w:t>DTAAD032</w:t>
            </w:r>
          </w:p>
        </w:tc>
      </w:tr>
      <w:tr w:rsidR="0048213D" w:rsidRPr="00C82ADB" w:rsidTr="00746D7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213D" w:rsidRPr="00C82ADB" w:rsidRDefault="0048213D" w:rsidP="00746D7A">
            <w:pPr>
              <w:rPr>
                <w:rFonts w:ascii="Arial" w:hAnsi="Arial" w:hint="eastAsia"/>
                <w:sz w:val="20"/>
                <w:szCs w:val="20"/>
              </w:rPr>
            </w:pPr>
            <w:r w:rsidRPr="00C82ADB">
              <w:rPr>
                <w:rFonts w:ascii="Arial" w:hAnsi="Arial" w:hint="eastAsia"/>
                <w:sz w:val="20"/>
                <w:szCs w:val="20"/>
              </w:rPr>
              <w:t>輸入人員姓名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8213D" w:rsidRPr="00C82ADB" w:rsidRDefault="0048213D" w:rsidP="00746D7A">
            <w:pPr>
              <w:rPr>
                <w:rFonts w:ascii="Arial" w:hAnsi="Arial" w:hint="eastAsia"/>
                <w:sz w:val="20"/>
                <w:szCs w:val="20"/>
              </w:rPr>
            </w:pPr>
            <w:r w:rsidRPr="00C82ADB">
              <w:rPr>
                <w:rFonts w:ascii="Arial" w:hAnsi="Arial"/>
                <w:sz w:val="20"/>
                <w:szCs w:val="20"/>
              </w:rPr>
              <w:t>DTAAD032</w:t>
            </w:r>
          </w:p>
        </w:tc>
      </w:tr>
      <w:tr w:rsidR="0048213D" w:rsidRPr="00C82ADB" w:rsidTr="00746D7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213D" w:rsidRPr="00C82ADB" w:rsidRDefault="0048213D" w:rsidP="00746D7A">
            <w:pPr>
              <w:rPr>
                <w:rFonts w:ascii="Arial" w:hAnsi="Arial" w:hint="eastAsia"/>
                <w:sz w:val="20"/>
                <w:szCs w:val="20"/>
              </w:rPr>
            </w:pPr>
            <w:r w:rsidRPr="0048213D">
              <w:rPr>
                <w:rFonts w:ascii="Arial" w:hAnsi="Arial" w:hint="eastAsia"/>
                <w:sz w:val="20"/>
              </w:rPr>
              <w:t>輸入人員單位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8213D" w:rsidRPr="00C82ADB" w:rsidRDefault="0048213D" w:rsidP="00746D7A">
            <w:pPr>
              <w:rPr>
                <w:rFonts w:ascii="Arial" w:hAnsi="Arial" w:hint="eastAsia"/>
                <w:sz w:val="20"/>
                <w:szCs w:val="20"/>
              </w:rPr>
            </w:pPr>
            <w:r w:rsidRPr="00C82ADB">
              <w:rPr>
                <w:rFonts w:ascii="Arial" w:hAnsi="Arial"/>
                <w:sz w:val="20"/>
                <w:szCs w:val="20"/>
              </w:rPr>
              <w:t>DTAAD032</w:t>
            </w:r>
          </w:p>
        </w:tc>
      </w:tr>
      <w:tr w:rsidR="0048213D" w:rsidRPr="00C82ADB" w:rsidTr="00746D7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213D" w:rsidRPr="00C82ADB" w:rsidRDefault="0048213D" w:rsidP="00746D7A">
            <w:pPr>
              <w:rPr>
                <w:rFonts w:ascii="Arial" w:hAnsi="Arial" w:hint="eastAsia"/>
                <w:sz w:val="20"/>
              </w:rPr>
            </w:pPr>
            <w:r w:rsidRPr="0048213D">
              <w:rPr>
                <w:rFonts w:ascii="Arial" w:hAnsi="Arial" w:hint="eastAsia"/>
                <w:sz w:val="20"/>
              </w:rPr>
              <w:t>輸入人員單位中文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8213D" w:rsidRPr="00C82ADB" w:rsidRDefault="0048213D" w:rsidP="00746D7A">
            <w:pPr>
              <w:rPr>
                <w:rFonts w:ascii="Arial" w:hAnsi="Arial" w:hint="eastAsia"/>
                <w:sz w:val="20"/>
                <w:szCs w:val="20"/>
              </w:rPr>
            </w:pPr>
            <w:r w:rsidRPr="00C82ADB">
              <w:rPr>
                <w:rFonts w:ascii="Arial" w:hAnsi="Arial"/>
                <w:sz w:val="20"/>
                <w:szCs w:val="20"/>
              </w:rPr>
              <w:t>DTAAD032</w:t>
            </w:r>
          </w:p>
        </w:tc>
      </w:tr>
      <w:tr w:rsidR="0048213D" w:rsidRPr="00C82ADB" w:rsidTr="00746D7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213D" w:rsidRPr="00C82ADB" w:rsidRDefault="0048213D" w:rsidP="00746D7A">
            <w:pPr>
              <w:rPr>
                <w:rFonts w:ascii="Arial" w:hAnsi="Arial" w:hint="eastAsia"/>
                <w:sz w:val="20"/>
              </w:rPr>
            </w:pPr>
            <w:r w:rsidRPr="0048213D">
              <w:rPr>
                <w:rFonts w:ascii="Arial" w:hAnsi="Arial" w:hint="eastAsia"/>
                <w:sz w:val="20"/>
              </w:rPr>
              <w:t>輸入日期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8213D" w:rsidRPr="00C82ADB" w:rsidRDefault="0048213D" w:rsidP="00746D7A">
            <w:pPr>
              <w:rPr>
                <w:rFonts w:ascii="Arial" w:hAnsi="Arial" w:hint="eastAsia"/>
                <w:sz w:val="20"/>
                <w:szCs w:val="20"/>
              </w:rPr>
            </w:pPr>
            <w:r w:rsidRPr="00C82ADB">
              <w:rPr>
                <w:rFonts w:ascii="Arial" w:hAnsi="Arial"/>
                <w:sz w:val="20"/>
                <w:szCs w:val="20"/>
              </w:rPr>
              <w:t>DTAAD032</w:t>
            </w:r>
          </w:p>
        </w:tc>
      </w:tr>
    </w:tbl>
    <w:p w:rsidR="004C0F7C" w:rsidRDefault="004C0F7C" w:rsidP="004C0F7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lang w:eastAsia="zh-TW"/>
        </w:rPr>
        <w:t xml:space="preserve">ENABLE </w:t>
      </w:r>
      <w:r>
        <w:rPr>
          <w:rFonts w:ascii="Arial" w:hAnsi="Arial" w:hint="eastAsia"/>
          <w:lang w:eastAsia="zh-TW"/>
        </w:rPr>
        <w:t>修改</w:t>
      </w:r>
      <w:r w:rsidR="00E84980">
        <w:rPr>
          <w:rFonts w:ascii="Arial" w:hAnsi="Arial" w:hint="eastAsia"/>
          <w:lang w:eastAsia="zh-TW"/>
        </w:rPr>
        <w:t>，</w:t>
      </w:r>
      <w:r>
        <w:rPr>
          <w:rFonts w:ascii="Arial" w:hAnsi="Arial" w:hint="eastAsia"/>
          <w:lang w:eastAsia="zh-TW"/>
        </w:rPr>
        <w:t>刪除按鈕</w:t>
      </w:r>
    </w:p>
    <w:p w:rsidR="005E7B9F" w:rsidRDefault="005E7B9F" w:rsidP="004C0F7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lang w:eastAsia="zh-TW"/>
        </w:rPr>
        <w:t>DISABLE</w:t>
      </w:r>
      <w:r>
        <w:rPr>
          <w:rFonts w:ascii="Arial" w:hAnsi="Arial" w:hint="eastAsia"/>
          <w:lang w:eastAsia="zh-TW"/>
        </w:rPr>
        <w:t>新增按鈕</w:t>
      </w:r>
    </w:p>
    <w:p w:rsidR="00C82ADB" w:rsidRPr="00DC3883" w:rsidRDefault="00DC3883" w:rsidP="00DC388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lang w:eastAsia="zh-TW"/>
        </w:rPr>
        <w:t>若查無資料</w:t>
      </w:r>
    </w:p>
    <w:p w:rsidR="00DC3883" w:rsidRPr="00DC3883" w:rsidRDefault="001F2839" w:rsidP="00DC388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 w:rsidRPr="00C82ADB">
        <w:rPr>
          <w:rFonts w:ascii="Arial" w:hAnsi="Arial" w:hint="eastAsia"/>
          <w:lang w:eastAsia="zh-TW"/>
        </w:rPr>
        <w:t>顯示</w:t>
      </w:r>
      <w:r>
        <w:rPr>
          <w:rFonts w:ascii="Arial" w:hAnsi="Arial" w:hint="eastAsia"/>
          <w:lang w:eastAsia="zh-TW"/>
        </w:rPr>
        <w:t>"</w:t>
      </w:r>
      <w:r w:rsidRPr="00C82ADB">
        <w:rPr>
          <w:rFonts w:ascii="Arial" w:hAnsi="Arial" w:hint="eastAsia"/>
          <w:lang w:eastAsia="zh-TW"/>
        </w:rPr>
        <w:t>資料</w:t>
      </w:r>
      <w:r>
        <w:rPr>
          <w:rFonts w:ascii="Arial" w:hAnsi="Arial" w:hint="eastAsia"/>
          <w:lang w:eastAsia="zh-TW"/>
        </w:rPr>
        <w:t>異常</w:t>
      </w:r>
      <w:r w:rsidR="00E84980">
        <w:rPr>
          <w:rFonts w:ascii="Arial" w:hAnsi="Arial" w:hint="eastAsia"/>
          <w:lang w:eastAsia="zh-TW"/>
        </w:rPr>
        <w:t>，</w:t>
      </w:r>
      <w:r>
        <w:rPr>
          <w:rFonts w:ascii="Arial" w:hAnsi="Arial" w:hint="eastAsia"/>
          <w:lang w:eastAsia="zh-TW"/>
        </w:rPr>
        <w:t>請聯絡資服</w:t>
      </w:r>
      <w:r>
        <w:rPr>
          <w:rFonts w:ascii="Arial" w:hAnsi="Arial" w:hint="eastAsia"/>
          <w:lang w:eastAsia="zh-TW"/>
        </w:rPr>
        <w:t>"</w:t>
      </w:r>
      <w:r w:rsidRPr="00C82ADB">
        <w:rPr>
          <w:rFonts w:ascii="Arial" w:hAnsi="Arial" w:hint="eastAsia"/>
          <w:lang w:eastAsia="zh-TW"/>
        </w:rPr>
        <w:t>對話框</w:t>
      </w:r>
      <w:r w:rsidR="00E84980">
        <w:rPr>
          <w:rFonts w:ascii="Arial" w:hAnsi="Arial" w:hint="eastAsia"/>
          <w:lang w:eastAsia="zh-TW"/>
        </w:rPr>
        <w:t>，</w:t>
      </w:r>
      <w:r w:rsidR="00E84980">
        <w:rPr>
          <w:rFonts w:ascii="Arial" w:hAnsi="Arial" w:hint="eastAsia"/>
          <w:lang w:eastAsia="zh-TW"/>
        </w:rPr>
        <w:t>RETURN</w:t>
      </w:r>
      <w:r w:rsidR="00E84980" w:rsidRPr="00C82ADB">
        <w:rPr>
          <w:rFonts w:ascii="Arial" w:hAnsi="Arial" w:hint="eastAsia"/>
          <w:lang w:eastAsia="zh-TW"/>
        </w:rPr>
        <w:t>。</w:t>
      </w:r>
    </w:p>
    <w:p w:rsidR="00DC3883" w:rsidRDefault="00DC3883" w:rsidP="00DC3883">
      <w:pPr>
        <w:pStyle w:val="Tabletext"/>
        <w:keepLines w:val="0"/>
        <w:spacing w:after="0" w:line="240" w:lineRule="auto"/>
        <w:rPr>
          <w:rFonts w:ascii="Arial" w:hAnsi="Arial" w:hint="eastAsia"/>
          <w:lang w:eastAsia="zh-TW"/>
        </w:rPr>
      </w:pPr>
    </w:p>
    <w:p w:rsidR="00DC3883" w:rsidRPr="00C82ADB" w:rsidRDefault="00DC3883" w:rsidP="00DC3883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Arial" w:hAnsi="Arial" w:hint="eastAsia"/>
          <w:b/>
          <w:bCs/>
          <w:lang w:eastAsia="zh-TW"/>
        </w:rPr>
      </w:pPr>
      <w:r w:rsidRPr="00C82ADB">
        <w:rPr>
          <w:rFonts w:ascii="Arial" w:hAnsi="Arial" w:hint="eastAsia"/>
          <w:b/>
          <w:bCs/>
          <w:lang w:eastAsia="zh-TW"/>
        </w:rPr>
        <w:t>新增</w:t>
      </w:r>
    </w:p>
    <w:p w:rsidR="00DC3883" w:rsidRPr="00C82ADB" w:rsidRDefault="00DC3883" w:rsidP="00DC388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 w:rsidRPr="00C82ADB">
        <w:rPr>
          <w:rFonts w:ascii="Arial" w:hAnsi="Arial" w:hint="eastAsia"/>
          <w:lang w:eastAsia="zh-TW"/>
        </w:rPr>
        <w:t>檢核</w:t>
      </w:r>
    </w:p>
    <w:p w:rsidR="0020774A" w:rsidRDefault="0020774A" w:rsidP="00DC388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lang w:eastAsia="zh-TW"/>
        </w:rPr>
        <w:t>至少要有一筆的公司名稱與</w:t>
      </w:r>
      <w:r w:rsidRPr="00C82ADB">
        <w:rPr>
          <w:rFonts w:ascii="Arial" w:hAnsi="Arial" w:hint="eastAsia"/>
          <w:lang w:eastAsia="zh-TW"/>
        </w:rPr>
        <w:t>核賠人員</w:t>
      </w:r>
      <w:r w:rsidRPr="00C82ADB">
        <w:rPr>
          <w:rFonts w:ascii="Arial" w:hAnsi="Arial" w:hint="eastAsia"/>
          <w:lang w:eastAsia="zh-TW"/>
        </w:rPr>
        <w:t>ID</w:t>
      </w:r>
      <w:r>
        <w:rPr>
          <w:rFonts w:ascii="Arial" w:hAnsi="Arial" w:hint="eastAsia"/>
          <w:lang w:eastAsia="zh-TW"/>
        </w:rPr>
        <w:t>都要有值</w:t>
      </w:r>
      <w:r w:rsidRPr="00C82ADB">
        <w:rPr>
          <w:rFonts w:ascii="Arial" w:hAnsi="Arial" w:hint="eastAsia"/>
          <w:lang w:eastAsia="zh-TW"/>
        </w:rPr>
        <w:t>。</w:t>
      </w:r>
    </w:p>
    <w:p w:rsidR="0020774A" w:rsidRPr="00C82ADB" w:rsidRDefault="0020774A" w:rsidP="00DC388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lang w:eastAsia="zh-TW"/>
        </w:rPr>
        <w:t>若公司名稱有值</w:t>
      </w:r>
      <w:r w:rsidR="00E84980">
        <w:rPr>
          <w:rFonts w:ascii="Arial" w:hAnsi="Arial" w:hint="eastAsia"/>
          <w:lang w:eastAsia="zh-TW"/>
        </w:rPr>
        <w:t>，</w:t>
      </w:r>
      <w:r>
        <w:rPr>
          <w:rFonts w:ascii="Arial" w:hAnsi="Arial" w:hint="eastAsia"/>
          <w:lang w:eastAsia="zh-TW"/>
        </w:rPr>
        <w:t>則每一筆的公司名稱都要相同</w:t>
      </w:r>
    </w:p>
    <w:p w:rsidR="00DC3883" w:rsidRDefault="00DC3883" w:rsidP="0018297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lang w:eastAsia="zh-TW"/>
        </w:rPr>
        <w:t>若該筆的公司名稱</w:t>
      </w:r>
      <w:r w:rsidR="00E84980">
        <w:rPr>
          <w:rFonts w:ascii="Arial" w:hAnsi="Arial" w:hint="eastAsia"/>
          <w:lang w:eastAsia="zh-TW"/>
        </w:rPr>
        <w:t>，</w:t>
      </w:r>
      <w:r w:rsidRPr="00C82ADB">
        <w:rPr>
          <w:rFonts w:ascii="Arial" w:hAnsi="Arial" w:hint="eastAsia"/>
          <w:lang w:eastAsia="zh-TW"/>
        </w:rPr>
        <w:t>核賠人員</w:t>
      </w:r>
      <w:r w:rsidRPr="00C82ADB">
        <w:rPr>
          <w:rFonts w:ascii="Arial" w:hAnsi="Arial" w:hint="eastAsia"/>
          <w:lang w:eastAsia="zh-TW"/>
        </w:rPr>
        <w:t>ID</w:t>
      </w:r>
      <w:r w:rsidR="00182973" w:rsidRPr="00182973">
        <w:rPr>
          <w:rFonts w:ascii="Arial" w:hAnsi="Arial" w:hint="eastAsia"/>
          <w:lang w:eastAsia="zh-TW"/>
        </w:rPr>
        <w:t>其中一個欄位有值，另外</w:t>
      </w:r>
      <w:r w:rsidR="00182973">
        <w:rPr>
          <w:rFonts w:ascii="Arial" w:hAnsi="Arial" w:hint="eastAsia"/>
          <w:lang w:eastAsia="zh-TW"/>
        </w:rPr>
        <w:t>一</w:t>
      </w:r>
      <w:r w:rsidR="00182973" w:rsidRPr="00182973">
        <w:rPr>
          <w:rFonts w:ascii="Arial" w:hAnsi="Arial" w:hint="eastAsia"/>
          <w:lang w:eastAsia="zh-TW"/>
        </w:rPr>
        <w:t>個也要有值</w:t>
      </w:r>
      <w:r w:rsidRPr="00C82ADB">
        <w:rPr>
          <w:rFonts w:ascii="Arial" w:hAnsi="Arial" w:hint="eastAsia"/>
          <w:lang w:eastAsia="zh-TW"/>
        </w:rPr>
        <w:t>。</w:t>
      </w:r>
    </w:p>
    <w:p w:rsidR="0020774A" w:rsidRDefault="0020774A" w:rsidP="0020774A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lang w:eastAsia="zh-TW"/>
        </w:rPr>
        <w:t>輸入</w:t>
      </w:r>
      <w:r w:rsidRPr="00C82ADB">
        <w:rPr>
          <w:rFonts w:ascii="Arial" w:hAnsi="Arial" w:hint="eastAsia"/>
          <w:lang w:eastAsia="zh-TW"/>
        </w:rPr>
        <w:t>核賠人員</w:t>
      </w:r>
      <w:r w:rsidRPr="00C82ADB">
        <w:rPr>
          <w:rFonts w:ascii="Arial" w:hAnsi="Arial" w:hint="eastAsia"/>
          <w:lang w:eastAsia="zh-TW"/>
        </w:rPr>
        <w:t>ID</w:t>
      </w:r>
      <w:r w:rsidR="00E84980">
        <w:rPr>
          <w:rFonts w:ascii="Arial" w:hAnsi="Arial" w:hint="eastAsia"/>
          <w:lang w:eastAsia="zh-TW"/>
        </w:rPr>
        <w:t>，</w:t>
      </w:r>
      <w:r w:rsidR="004B4725">
        <w:rPr>
          <w:rFonts w:ascii="Arial" w:hAnsi="Arial" w:hint="eastAsia"/>
          <w:lang w:eastAsia="zh-TW"/>
        </w:rPr>
        <w:t>游標離開該欄位後</w:t>
      </w:r>
    </w:p>
    <w:p w:rsidR="0020774A" w:rsidRDefault="004B4725" w:rsidP="0020774A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lang w:eastAsia="zh-TW"/>
        </w:rPr>
        <w:t xml:space="preserve">READ DTAAD020 BY </w:t>
      </w:r>
      <w:r w:rsidRPr="00C82ADB">
        <w:rPr>
          <w:rFonts w:ascii="Arial" w:hAnsi="Arial" w:hint="eastAsia"/>
          <w:lang w:eastAsia="zh-TW"/>
        </w:rPr>
        <w:t>核賠人員</w:t>
      </w:r>
      <w:r w:rsidRPr="00C82ADB">
        <w:rPr>
          <w:rFonts w:ascii="Arial" w:hAnsi="Arial" w:hint="eastAsia"/>
          <w:lang w:eastAsia="zh-TW"/>
        </w:rPr>
        <w:t>ID</w:t>
      </w:r>
    </w:p>
    <w:p w:rsidR="004B4725" w:rsidRDefault="004B4725" w:rsidP="0020774A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lang w:eastAsia="zh-TW"/>
        </w:rPr>
        <w:t>若有查到資料</w:t>
      </w:r>
    </w:p>
    <w:p w:rsidR="004B4725" w:rsidRDefault="004B4725" w:rsidP="004B472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lang w:eastAsia="zh-TW"/>
        </w:rPr>
        <w:t>顯示</w:t>
      </w:r>
      <w:r w:rsidRPr="004B4725">
        <w:rPr>
          <w:rFonts w:ascii="Arial" w:hAnsi="Arial" w:hint="eastAsia"/>
          <w:lang w:eastAsia="zh-TW"/>
        </w:rPr>
        <w:t>核賠人員姓名</w:t>
      </w:r>
      <w:r>
        <w:rPr>
          <w:rFonts w:ascii="Arial" w:hAnsi="Arial" w:hint="eastAsia"/>
          <w:lang w:eastAsia="zh-TW"/>
        </w:rPr>
        <w:t>於後面欄位</w:t>
      </w:r>
    </w:p>
    <w:p w:rsidR="00665FF9" w:rsidRDefault="00665FF9" w:rsidP="004B472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lang w:eastAsia="zh-TW"/>
        </w:rPr>
        <w:t xml:space="preserve">ENABLE </w:t>
      </w:r>
      <w:r>
        <w:rPr>
          <w:rFonts w:ascii="Arial" w:hAnsi="Arial" w:hint="eastAsia"/>
          <w:lang w:eastAsia="zh-TW"/>
        </w:rPr>
        <w:t>新增</w:t>
      </w:r>
      <w:r w:rsidR="00E84980">
        <w:rPr>
          <w:rFonts w:ascii="Arial" w:hAnsi="Arial" w:hint="eastAsia"/>
          <w:lang w:eastAsia="zh-TW"/>
        </w:rPr>
        <w:t>，</w:t>
      </w:r>
      <w:r>
        <w:rPr>
          <w:rFonts w:ascii="Arial" w:hAnsi="Arial" w:hint="eastAsia"/>
          <w:lang w:eastAsia="zh-TW"/>
        </w:rPr>
        <w:t>修改</w:t>
      </w:r>
      <w:r w:rsidR="00E84980">
        <w:rPr>
          <w:rFonts w:ascii="Arial" w:hAnsi="Arial" w:hint="eastAsia"/>
          <w:lang w:eastAsia="zh-TW"/>
        </w:rPr>
        <w:t>，</w:t>
      </w:r>
      <w:r w:rsidR="00AA7A21">
        <w:rPr>
          <w:rFonts w:ascii="Arial" w:hAnsi="Arial" w:hint="eastAsia"/>
          <w:lang w:eastAsia="zh-TW"/>
        </w:rPr>
        <w:t>刪除</w:t>
      </w:r>
      <w:r>
        <w:rPr>
          <w:rFonts w:ascii="Arial" w:hAnsi="Arial" w:hint="eastAsia"/>
          <w:lang w:eastAsia="zh-TW"/>
        </w:rPr>
        <w:t>按鈕</w:t>
      </w:r>
    </w:p>
    <w:p w:rsidR="004B4725" w:rsidRDefault="004B4725" w:rsidP="004B472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lang w:eastAsia="zh-TW"/>
        </w:rPr>
        <w:t>若查無資料</w:t>
      </w:r>
    </w:p>
    <w:p w:rsidR="004B4725" w:rsidRDefault="004B4725" w:rsidP="0018297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 w:rsidRPr="00C82ADB">
        <w:rPr>
          <w:rFonts w:ascii="Arial" w:hAnsi="Arial" w:hint="eastAsia"/>
          <w:lang w:eastAsia="zh-TW"/>
        </w:rPr>
        <w:t>顯示</w:t>
      </w:r>
      <w:r w:rsidR="00182973" w:rsidRPr="00182973">
        <w:rPr>
          <w:rFonts w:ascii="Arial" w:hAnsi="Arial" w:hint="eastAsia"/>
          <w:lang w:eastAsia="zh-TW"/>
        </w:rPr>
        <w:t>"</w:t>
      </w:r>
      <w:r w:rsidR="00182973" w:rsidRPr="00182973">
        <w:rPr>
          <w:rFonts w:ascii="Arial" w:hAnsi="Arial" w:hint="eastAsia"/>
          <w:lang w:eastAsia="zh-TW"/>
        </w:rPr>
        <w:t>查無該核賠人員</w:t>
      </w:r>
      <w:r w:rsidR="00182973" w:rsidRPr="00182973">
        <w:rPr>
          <w:rFonts w:ascii="Arial" w:hAnsi="Arial" w:hint="eastAsia"/>
          <w:lang w:eastAsia="zh-TW"/>
        </w:rPr>
        <w:t>"</w:t>
      </w:r>
      <w:r w:rsidRPr="00C82ADB">
        <w:rPr>
          <w:rFonts w:ascii="Arial" w:hAnsi="Arial" w:hint="eastAsia"/>
          <w:lang w:eastAsia="zh-TW"/>
        </w:rPr>
        <w:t>對話框</w:t>
      </w:r>
    </w:p>
    <w:p w:rsidR="00665FF9" w:rsidRDefault="00665FF9" w:rsidP="004B472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lang w:eastAsia="zh-TW"/>
        </w:rPr>
        <w:t xml:space="preserve">DISABLE </w:t>
      </w:r>
      <w:r>
        <w:rPr>
          <w:rFonts w:ascii="Arial" w:hAnsi="Arial" w:hint="eastAsia"/>
          <w:lang w:eastAsia="zh-TW"/>
        </w:rPr>
        <w:t>新增</w:t>
      </w:r>
      <w:r w:rsidR="00E84980">
        <w:rPr>
          <w:rFonts w:ascii="Arial" w:hAnsi="Arial" w:hint="eastAsia"/>
          <w:lang w:eastAsia="zh-TW"/>
        </w:rPr>
        <w:t>，</w:t>
      </w:r>
      <w:r>
        <w:rPr>
          <w:rFonts w:ascii="Arial" w:hAnsi="Arial" w:hint="eastAsia"/>
          <w:lang w:eastAsia="zh-TW"/>
        </w:rPr>
        <w:t>修改</w:t>
      </w:r>
      <w:r w:rsidR="00E84980">
        <w:rPr>
          <w:rFonts w:ascii="Arial" w:hAnsi="Arial" w:hint="eastAsia"/>
          <w:lang w:eastAsia="zh-TW"/>
        </w:rPr>
        <w:t>，</w:t>
      </w:r>
      <w:r w:rsidR="00AA7A21">
        <w:rPr>
          <w:rFonts w:ascii="Arial" w:hAnsi="Arial" w:hint="eastAsia"/>
          <w:lang w:eastAsia="zh-TW"/>
        </w:rPr>
        <w:t>刪除</w:t>
      </w:r>
      <w:r>
        <w:rPr>
          <w:rFonts w:ascii="Arial" w:hAnsi="Arial" w:hint="eastAsia"/>
          <w:lang w:eastAsia="zh-TW"/>
        </w:rPr>
        <w:t>按鈕</w:t>
      </w:r>
    </w:p>
    <w:p w:rsidR="00B06C7B" w:rsidRPr="00E84980" w:rsidRDefault="00B06C7B" w:rsidP="00B06C7B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lastRenderedPageBreak/>
        <w:t>若</w:t>
      </w:r>
      <w:r>
        <w:rPr>
          <w:rFonts w:hint="eastAsia"/>
          <w:lang w:eastAsia="zh-TW"/>
        </w:rPr>
        <w:t>DTAAD032</w:t>
      </w:r>
      <w:r>
        <w:rPr>
          <w:rFonts w:hint="eastAsia"/>
          <w:lang w:eastAsia="zh-TW"/>
        </w:rPr>
        <w:t>內已有相同公司名稱</w:t>
      </w:r>
      <w:r w:rsidR="00E84980">
        <w:rPr>
          <w:rFonts w:ascii="Arial" w:hAnsi="Arial" w:hint="eastAsia"/>
          <w:lang w:eastAsia="zh-TW"/>
        </w:rPr>
        <w:t>，</w:t>
      </w:r>
      <w:r>
        <w:rPr>
          <w:rFonts w:hint="eastAsia"/>
          <w:lang w:eastAsia="zh-TW"/>
        </w:rPr>
        <w:t>且</w:t>
      </w:r>
      <w:r w:rsidRPr="00B06C7B">
        <w:rPr>
          <w:rFonts w:hint="eastAsia"/>
          <w:lang w:eastAsia="zh-TW"/>
        </w:rPr>
        <w:t>核賠人員單位</w:t>
      </w:r>
      <w:r>
        <w:rPr>
          <w:rFonts w:hint="eastAsia"/>
          <w:lang w:eastAsia="zh-TW"/>
        </w:rPr>
        <w:t>等於</w:t>
      </w:r>
      <w:r w:rsidRPr="00D80834">
        <w:rPr>
          <w:rFonts w:ascii="Arial" w:hAnsi="Arial" w:cs="Arial Unicode MS" w:hint="eastAsia"/>
          <w:lang w:eastAsia="zh-TW"/>
        </w:rPr>
        <w:t>登入者單位代號</w:t>
      </w:r>
      <w:r w:rsidR="00E84980">
        <w:rPr>
          <w:rFonts w:ascii="Arial" w:hAnsi="Arial" w:cs="Arial Unicode MS" w:hint="eastAsia"/>
          <w:lang w:eastAsia="zh-TW"/>
        </w:rPr>
        <w:t>的資料</w:t>
      </w:r>
    </w:p>
    <w:p w:rsidR="00E84980" w:rsidRDefault="00E84980" w:rsidP="00E8498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A75AA7">
        <w:rPr>
          <w:rFonts w:ascii="Arial" w:hAnsi="Arial" w:hint="eastAsia"/>
          <w:lang w:eastAsia="zh-TW"/>
        </w:rPr>
        <w:t>顯示</w:t>
      </w:r>
      <w:r w:rsidRPr="00A75AA7">
        <w:rPr>
          <w:rFonts w:ascii="Arial" w:hAnsi="Arial" w:hint="eastAsia"/>
          <w:lang w:eastAsia="zh-TW"/>
        </w:rPr>
        <w:t>"</w:t>
      </w:r>
      <w:r w:rsidRPr="00A75AA7">
        <w:rPr>
          <w:rFonts w:ascii="Arial" w:hAnsi="Arial" w:hint="eastAsia"/>
          <w:lang w:eastAsia="zh-TW"/>
        </w:rPr>
        <w:t>該公司核賠人員資料已存在</w:t>
      </w:r>
      <w:r w:rsidRPr="00A75AA7">
        <w:rPr>
          <w:rFonts w:ascii="Arial" w:hAnsi="Arial" w:hint="eastAsia"/>
          <w:lang w:eastAsia="zh-TW"/>
        </w:rPr>
        <w:t>"</w:t>
      </w:r>
      <w:r w:rsidRPr="00A75AA7">
        <w:rPr>
          <w:rFonts w:ascii="Arial" w:hAnsi="Arial" w:hint="eastAsia"/>
          <w:lang w:eastAsia="zh-TW"/>
        </w:rPr>
        <w:t>對話框</w:t>
      </w:r>
      <w:r w:rsidR="00A75AA7">
        <w:rPr>
          <w:rFonts w:hint="eastAsia"/>
          <w:lang w:eastAsia="zh-TW"/>
        </w:rPr>
        <w:t>，</w:t>
      </w:r>
      <w:r w:rsidRPr="00A75AA7">
        <w:rPr>
          <w:rFonts w:ascii="Arial" w:hAnsi="Arial" w:hint="eastAsia"/>
          <w:lang w:eastAsia="zh-TW"/>
        </w:rPr>
        <w:t>RETURN</w:t>
      </w:r>
      <w:r w:rsidRPr="00A75AA7">
        <w:rPr>
          <w:rFonts w:ascii="Arial" w:hAnsi="Arial" w:hint="eastAsia"/>
          <w:lang w:eastAsia="zh-TW"/>
        </w:rPr>
        <w:t>。</w:t>
      </w:r>
    </w:p>
    <w:p w:rsidR="00665FF9" w:rsidRDefault="00665FF9" w:rsidP="00665FF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將畫面上面</w:t>
      </w:r>
      <w:r w:rsidR="00E84980">
        <w:rPr>
          <w:rFonts w:hint="eastAsia"/>
          <w:lang w:eastAsia="zh-TW"/>
        </w:rPr>
        <w:t>，</w:t>
      </w:r>
      <w:r w:rsidRPr="00C82ADB">
        <w:rPr>
          <w:rFonts w:ascii="Arial" w:hAnsi="Arial" w:hint="eastAsia"/>
          <w:lang w:eastAsia="zh-TW"/>
        </w:rPr>
        <w:t>公司名稱</w:t>
      </w:r>
      <w:r>
        <w:rPr>
          <w:rFonts w:ascii="Arial" w:hAnsi="Arial" w:hint="eastAsia"/>
          <w:lang w:eastAsia="zh-TW"/>
        </w:rPr>
        <w:t>與</w:t>
      </w:r>
      <w:r w:rsidRPr="00C82ADB">
        <w:rPr>
          <w:rFonts w:ascii="Arial" w:hAnsi="Arial" w:hint="eastAsia"/>
          <w:lang w:eastAsia="zh-TW"/>
        </w:rPr>
        <w:t>核賠人員</w:t>
      </w:r>
      <w:r w:rsidRPr="00C82ADB">
        <w:rPr>
          <w:rFonts w:ascii="Arial" w:hAnsi="Arial" w:hint="eastAsia"/>
          <w:lang w:eastAsia="zh-TW"/>
        </w:rPr>
        <w:t>ID</w:t>
      </w:r>
      <w:r>
        <w:rPr>
          <w:rFonts w:ascii="Arial" w:hAnsi="Arial" w:hint="eastAsia"/>
          <w:lang w:eastAsia="zh-TW"/>
        </w:rPr>
        <w:t>都有值的資料</w:t>
      </w:r>
      <w:r w:rsidR="00E84980">
        <w:rPr>
          <w:rFonts w:ascii="Arial" w:hAnsi="Arial" w:hint="eastAsia"/>
          <w:lang w:eastAsia="zh-TW"/>
        </w:rPr>
        <w:t>，</w:t>
      </w:r>
      <w:r>
        <w:rPr>
          <w:rFonts w:hint="eastAsia"/>
          <w:lang w:eastAsia="zh-TW"/>
        </w:rPr>
        <w:t>逐筆寫入</w:t>
      </w:r>
      <w:r>
        <w:rPr>
          <w:rFonts w:hint="eastAsia"/>
          <w:lang w:eastAsia="zh-TW"/>
        </w:rPr>
        <w:t>DTAAD032_LOG</w:t>
      </w:r>
      <w:r w:rsidR="00E849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異動種類</w:t>
      </w:r>
      <w:r>
        <w:rPr>
          <w:rFonts w:hint="eastAsia"/>
          <w:lang w:eastAsia="zh-TW"/>
        </w:rPr>
        <w:t>I</w:t>
      </w:r>
    </w:p>
    <w:p w:rsidR="00DC3883" w:rsidRPr="00C82ADB" w:rsidRDefault="00D80834" w:rsidP="00DC388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/>
          <w:lang w:eastAsia="zh-TW"/>
        </w:rPr>
      </w:pPr>
      <w:r>
        <w:rPr>
          <w:rFonts w:ascii="Arial" w:hAnsi="Arial" w:hint="eastAsia"/>
          <w:lang w:eastAsia="zh-TW"/>
        </w:rPr>
        <w:t>資料</w:t>
      </w:r>
      <w:r w:rsidR="00DC3883" w:rsidRPr="00C82ADB">
        <w:rPr>
          <w:rFonts w:ascii="Arial" w:hAnsi="Arial" w:hint="eastAsia"/>
          <w:lang w:eastAsia="zh-TW"/>
        </w:rPr>
        <w:t>逐筆</w:t>
      </w:r>
      <w:r>
        <w:rPr>
          <w:rFonts w:ascii="Arial" w:hAnsi="Arial" w:hint="eastAsia"/>
          <w:lang w:eastAsia="zh-TW"/>
        </w:rPr>
        <w:t>寫入</w:t>
      </w:r>
      <w:r w:rsidR="00DC3883" w:rsidRPr="00C82ADB">
        <w:rPr>
          <w:rFonts w:ascii="Arial" w:hAnsi="Arial" w:hint="eastAsia"/>
          <w:lang w:eastAsia="zh-TW"/>
        </w:rPr>
        <w:t xml:space="preserve"> DTAAD03</w:t>
      </w:r>
      <w:r w:rsidR="0020774A">
        <w:rPr>
          <w:rFonts w:ascii="Arial" w:hAnsi="Arial" w:hint="eastAsia"/>
          <w:lang w:eastAsia="zh-TW"/>
        </w:rPr>
        <w:t>2</w:t>
      </w:r>
    </w:p>
    <w:tbl>
      <w:tblPr>
        <w:tblW w:w="8789" w:type="dxa"/>
        <w:tblInd w:w="114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6237"/>
      </w:tblGrid>
      <w:tr w:rsidR="00DC3883" w:rsidRPr="00C82ADB" w:rsidTr="00107132">
        <w:trPr>
          <w:trHeight w:val="33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C3883" w:rsidRPr="00C82ADB" w:rsidRDefault="00DC3883" w:rsidP="00746D7A">
            <w:pPr>
              <w:jc w:val="center"/>
              <w:rPr>
                <w:rFonts w:ascii="Arial" w:hAnsi="Arial" w:cs="Arial Unicode MS" w:hint="eastAsia"/>
                <w:b/>
                <w:bCs/>
                <w:sz w:val="20"/>
              </w:rPr>
            </w:pPr>
            <w:r w:rsidRPr="00C82ADB">
              <w:rPr>
                <w:rFonts w:ascii="Arial" w:hAnsi="Arial" w:cs="Arial Unicode MS" w:hint="eastAsia"/>
                <w:b/>
                <w:bCs/>
                <w:sz w:val="20"/>
              </w:rPr>
              <w:t>傳輸參數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C3883" w:rsidRPr="00C82ADB" w:rsidRDefault="00DC3883" w:rsidP="00746D7A">
            <w:pPr>
              <w:jc w:val="center"/>
              <w:rPr>
                <w:rFonts w:ascii="Arial" w:hAnsi="Arial" w:cs="Arial Unicode MS"/>
                <w:b/>
                <w:bCs/>
                <w:sz w:val="20"/>
              </w:rPr>
            </w:pPr>
            <w:r w:rsidRPr="00C82ADB">
              <w:rPr>
                <w:rFonts w:ascii="Arial" w:hAnsi="Arial" w:hint="eastAsia"/>
                <w:b/>
                <w:bCs/>
                <w:sz w:val="20"/>
              </w:rPr>
              <w:t>資料來源</w:t>
            </w:r>
          </w:p>
        </w:tc>
      </w:tr>
      <w:tr w:rsidR="00DC3883" w:rsidRPr="00C82ADB" w:rsidTr="00107132">
        <w:trPr>
          <w:trHeight w:val="33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3883" w:rsidRPr="00C82ADB" w:rsidRDefault="0020774A" w:rsidP="00746D7A">
            <w:pPr>
              <w:rPr>
                <w:rFonts w:ascii="Arial" w:hAnsi="Arial" w:hint="eastAsia"/>
                <w:sz w:val="20"/>
              </w:rPr>
            </w:pPr>
            <w:r w:rsidRPr="00C82ADB">
              <w:rPr>
                <w:rFonts w:ascii="Arial" w:hAnsi="Arial" w:hint="eastAsia"/>
                <w:sz w:val="20"/>
              </w:rPr>
              <w:t>公司名稱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C3883" w:rsidRPr="00C82ADB" w:rsidRDefault="00DC3883" w:rsidP="00746D7A">
            <w:pPr>
              <w:rPr>
                <w:rFonts w:ascii="Arial" w:hAnsi="Arial" w:cs="Arial Unicode MS"/>
                <w:sz w:val="20"/>
              </w:rPr>
            </w:pPr>
            <w:r w:rsidRPr="00C82ADB">
              <w:rPr>
                <w:rFonts w:ascii="Arial" w:hAnsi="Arial" w:cs="Arial Unicode MS" w:hint="eastAsia"/>
                <w:sz w:val="20"/>
              </w:rPr>
              <w:t>畫面</w:t>
            </w:r>
          </w:p>
        </w:tc>
      </w:tr>
      <w:tr w:rsidR="004B4725" w:rsidRPr="00C82ADB" w:rsidTr="00107132">
        <w:trPr>
          <w:trHeight w:val="33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B4725" w:rsidRPr="00C82ADB" w:rsidRDefault="004B4725" w:rsidP="00746D7A">
            <w:pPr>
              <w:rPr>
                <w:rFonts w:ascii="Arial" w:hAnsi="Arial" w:hint="eastAsia"/>
                <w:sz w:val="20"/>
              </w:rPr>
            </w:pPr>
            <w:r w:rsidRPr="004B4725">
              <w:rPr>
                <w:rFonts w:ascii="Arial" w:hAnsi="Arial" w:hint="eastAsia"/>
                <w:sz w:val="20"/>
              </w:rPr>
              <w:t>核賠人員單位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B4725" w:rsidRPr="00C82ADB" w:rsidRDefault="00107132" w:rsidP="00746D7A">
            <w:pPr>
              <w:rPr>
                <w:rFonts w:ascii="Arial" w:hAnsi="Arial" w:cs="Arial Unicode MS" w:hint="eastAsia"/>
                <w:sz w:val="20"/>
              </w:rPr>
            </w:pPr>
            <w:ins w:id="25" w:author="林金生" w:date="2013-09-09T14:41:00Z">
              <w:r w:rsidRPr="00107132">
                <w:rPr>
                  <w:rFonts w:ascii="Arial" w:hAnsi="Arial" w:cs="Arial Unicode MS" w:hint="eastAsia"/>
                  <w:sz w:val="20"/>
                </w:rPr>
                <w:t>PersonnelData.getByEmployeeID4DivNo(</w:t>
              </w:r>
              <w:r w:rsidRPr="00C82ADB">
                <w:rPr>
                  <w:rFonts w:ascii="Arial" w:hAnsi="Arial" w:cs="Arial Unicode MS" w:hint="eastAsia"/>
                  <w:sz w:val="20"/>
                </w:rPr>
                <w:t>畫面</w:t>
              </w:r>
              <w:r>
                <w:rPr>
                  <w:rFonts w:ascii="Arial" w:hAnsi="Arial" w:cs="Arial Unicode MS" w:hint="eastAsia"/>
                  <w:sz w:val="20"/>
                </w:rPr>
                <w:t>.</w:t>
              </w:r>
              <w:r w:rsidRPr="00107132">
                <w:rPr>
                  <w:rFonts w:ascii="Arial" w:hAnsi="Arial" w:cs="Arial Unicode MS" w:hint="eastAsia"/>
                  <w:sz w:val="20"/>
                </w:rPr>
                <w:t>核賠人員</w:t>
              </w:r>
              <w:r w:rsidRPr="00107132">
                <w:rPr>
                  <w:rFonts w:ascii="Arial" w:hAnsi="Arial" w:cs="Arial Unicode MS" w:hint="eastAsia"/>
                  <w:sz w:val="20"/>
                </w:rPr>
                <w:t>ID)</w:t>
              </w:r>
            </w:ins>
          </w:p>
        </w:tc>
      </w:tr>
      <w:tr w:rsidR="00DC3883" w:rsidRPr="00C82ADB" w:rsidTr="00107132">
        <w:trPr>
          <w:trHeight w:val="33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3883" w:rsidRPr="00C82ADB" w:rsidRDefault="0020774A" w:rsidP="00746D7A">
            <w:pPr>
              <w:rPr>
                <w:rFonts w:ascii="Arial" w:hAnsi="Arial" w:hint="eastAsia"/>
                <w:sz w:val="20"/>
              </w:rPr>
            </w:pPr>
            <w:r w:rsidRPr="00C82ADB">
              <w:rPr>
                <w:rFonts w:ascii="Arial" w:hAnsi="Arial" w:hint="eastAsia"/>
                <w:sz w:val="20"/>
              </w:rPr>
              <w:t>案件層級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C3883" w:rsidRPr="00C82ADB" w:rsidRDefault="00DC3883" w:rsidP="00746D7A">
            <w:pPr>
              <w:rPr>
                <w:rFonts w:ascii="Arial" w:hAnsi="Arial" w:cs="Arial Unicode MS"/>
                <w:sz w:val="20"/>
              </w:rPr>
            </w:pPr>
            <w:r w:rsidRPr="00C82ADB">
              <w:rPr>
                <w:rFonts w:ascii="Arial" w:hAnsi="Arial" w:cs="Arial Unicode MS" w:hint="eastAsia"/>
                <w:sz w:val="20"/>
              </w:rPr>
              <w:t>畫面</w:t>
            </w:r>
          </w:p>
        </w:tc>
      </w:tr>
      <w:tr w:rsidR="00DC3883" w:rsidRPr="00C82ADB" w:rsidTr="00107132">
        <w:trPr>
          <w:trHeight w:val="33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3883" w:rsidRPr="00C82ADB" w:rsidRDefault="0020774A" w:rsidP="00746D7A">
            <w:pPr>
              <w:rPr>
                <w:rFonts w:ascii="Arial" w:hAnsi="Arial"/>
                <w:sz w:val="20"/>
              </w:rPr>
            </w:pPr>
            <w:r w:rsidRPr="00C82ADB">
              <w:rPr>
                <w:rFonts w:ascii="Arial" w:hAnsi="Arial" w:hint="eastAsia"/>
                <w:sz w:val="20"/>
              </w:rPr>
              <w:t>核賠人員</w:t>
            </w:r>
            <w:r w:rsidRPr="00C82ADB">
              <w:rPr>
                <w:rFonts w:ascii="Arial" w:hAnsi="Arial" w:hint="eastAsia"/>
                <w:sz w:val="20"/>
              </w:rPr>
              <w:t>ID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C3883" w:rsidRPr="00C82ADB" w:rsidRDefault="00DC3883" w:rsidP="00746D7A">
            <w:pPr>
              <w:rPr>
                <w:rFonts w:ascii="Arial" w:hAnsi="Arial" w:cs="Arial Unicode MS" w:hint="eastAsia"/>
                <w:sz w:val="20"/>
              </w:rPr>
            </w:pPr>
            <w:r w:rsidRPr="00C82ADB">
              <w:rPr>
                <w:rFonts w:ascii="Arial" w:hAnsi="Arial" w:cs="Arial Unicode MS" w:hint="eastAsia"/>
                <w:sz w:val="20"/>
              </w:rPr>
              <w:t>畫面</w:t>
            </w:r>
          </w:p>
        </w:tc>
      </w:tr>
      <w:tr w:rsidR="00DC3883" w:rsidRPr="00C82ADB" w:rsidTr="00107132">
        <w:trPr>
          <w:trHeight w:val="33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3883" w:rsidRPr="00C82ADB" w:rsidRDefault="00DC3883" w:rsidP="00746D7A">
            <w:pPr>
              <w:rPr>
                <w:rFonts w:ascii="Arial" w:hAnsi="Arial"/>
                <w:sz w:val="20"/>
              </w:rPr>
            </w:pPr>
            <w:r w:rsidRPr="00C82ADB">
              <w:rPr>
                <w:rFonts w:ascii="Arial" w:hAnsi="Arial" w:hint="eastAsia"/>
                <w:sz w:val="20"/>
              </w:rPr>
              <w:t>核賠人員姓名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C3883" w:rsidRPr="00C82ADB" w:rsidRDefault="00DC3883" w:rsidP="00746D7A">
            <w:pPr>
              <w:rPr>
                <w:rFonts w:ascii="Arial" w:hAnsi="Arial" w:hint="eastAsia"/>
                <w:sz w:val="20"/>
                <w:szCs w:val="20"/>
              </w:rPr>
            </w:pPr>
            <w:r w:rsidRPr="00C82ADB">
              <w:rPr>
                <w:rFonts w:ascii="Arial" w:hAnsi="Arial" w:hint="eastAsia"/>
                <w:sz w:val="20"/>
                <w:szCs w:val="20"/>
              </w:rPr>
              <w:t>畫面</w:t>
            </w:r>
          </w:p>
        </w:tc>
      </w:tr>
      <w:tr w:rsidR="00DC3883" w:rsidRPr="00C82ADB" w:rsidTr="00107132">
        <w:trPr>
          <w:trHeight w:val="33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3883" w:rsidRPr="00C82ADB" w:rsidRDefault="00DC3883" w:rsidP="00746D7A">
            <w:pPr>
              <w:rPr>
                <w:rFonts w:ascii="Arial" w:hAnsi="Arial"/>
                <w:sz w:val="20"/>
              </w:rPr>
            </w:pPr>
            <w:r w:rsidRPr="00C82ADB">
              <w:rPr>
                <w:rFonts w:ascii="Arial" w:hAnsi="Arial" w:hint="eastAsia"/>
                <w:sz w:val="20"/>
              </w:rPr>
              <w:t>輸入人員</w:t>
            </w:r>
            <w:r w:rsidRPr="00C82ADB">
              <w:rPr>
                <w:rFonts w:ascii="Arial" w:hAnsi="Arial" w:hint="eastAsia"/>
                <w:sz w:val="20"/>
              </w:rPr>
              <w:t>ID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C3883" w:rsidRPr="00C82ADB" w:rsidRDefault="002803EF" w:rsidP="00D80834">
            <w:pPr>
              <w:rPr>
                <w:rFonts w:ascii="Arial" w:hAnsi="Arial" w:hint="eastAsia"/>
                <w:sz w:val="20"/>
                <w:szCs w:val="20"/>
              </w:rPr>
            </w:pPr>
            <w:r w:rsidRPr="002803EF">
              <w:rPr>
                <w:rFonts w:ascii="Arial" w:hAnsi="Arial" w:cs="Arial Unicode MS" w:hint="eastAsia"/>
                <w:sz w:val="20"/>
              </w:rPr>
              <w:t>登入者</w:t>
            </w:r>
          </w:p>
        </w:tc>
      </w:tr>
      <w:tr w:rsidR="00DC3883" w:rsidRPr="00C82ADB" w:rsidTr="00107132">
        <w:trPr>
          <w:trHeight w:val="33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3883" w:rsidRPr="00C82ADB" w:rsidRDefault="00DC3883" w:rsidP="00746D7A">
            <w:pPr>
              <w:rPr>
                <w:rFonts w:ascii="Arial" w:hAnsi="Arial" w:hint="eastAsia"/>
                <w:sz w:val="20"/>
              </w:rPr>
            </w:pPr>
            <w:r w:rsidRPr="00C82ADB">
              <w:rPr>
                <w:rFonts w:ascii="Arial" w:hAnsi="Arial" w:hint="eastAsia"/>
                <w:sz w:val="20"/>
              </w:rPr>
              <w:t>輸入人員姓名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C3883" w:rsidRPr="00C82ADB" w:rsidRDefault="002803EF" w:rsidP="00746D7A">
            <w:pPr>
              <w:rPr>
                <w:rFonts w:ascii="Arial" w:hAnsi="Arial" w:hint="eastAsia"/>
                <w:sz w:val="20"/>
                <w:szCs w:val="20"/>
              </w:rPr>
            </w:pPr>
            <w:r w:rsidRPr="002803EF">
              <w:rPr>
                <w:rFonts w:ascii="Arial" w:hAnsi="Arial" w:cs="Arial Unicode MS" w:hint="eastAsia"/>
                <w:sz w:val="20"/>
              </w:rPr>
              <w:t>登入者</w:t>
            </w:r>
          </w:p>
        </w:tc>
      </w:tr>
      <w:tr w:rsidR="00DC3883" w:rsidRPr="00C82ADB" w:rsidTr="00107132">
        <w:trPr>
          <w:trHeight w:val="33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3883" w:rsidRPr="00C82ADB" w:rsidRDefault="00DC3883" w:rsidP="00746D7A">
            <w:pPr>
              <w:rPr>
                <w:rFonts w:ascii="Arial" w:hAnsi="Arial" w:hint="eastAsia"/>
                <w:sz w:val="20"/>
              </w:rPr>
            </w:pPr>
            <w:r w:rsidRPr="00C82ADB">
              <w:rPr>
                <w:rFonts w:ascii="Arial" w:hAnsi="Arial" w:hint="eastAsia"/>
                <w:sz w:val="20"/>
              </w:rPr>
              <w:t>輸入人員單位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C3883" w:rsidRPr="00C82ADB" w:rsidRDefault="002803EF" w:rsidP="00746D7A">
            <w:pPr>
              <w:rPr>
                <w:rFonts w:ascii="Arial" w:hAnsi="Arial" w:hint="eastAsia"/>
                <w:sz w:val="20"/>
                <w:szCs w:val="20"/>
              </w:rPr>
            </w:pPr>
            <w:r w:rsidRPr="002803EF">
              <w:rPr>
                <w:rFonts w:ascii="Arial" w:hAnsi="Arial" w:cs="Arial Unicode MS" w:hint="eastAsia"/>
                <w:sz w:val="20"/>
              </w:rPr>
              <w:t>登入者</w:t>
            </w:r>
          </w:p>
        </w:tc>
      </w:tr>
      <w:tr w:rsidR="00DC3883" w:rsidRPr="00C82ADB" w:rsidTr="00107132">
        <w:trPr>
          <w:trHeight w:val="33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3883" w:rsidRPr="00C82ADB" w:rsidRDefault="00DC3883" w:rsidP="00746D7A">
            <w:pPr>
              <w:rPr>
                <w:rFonts w:ascii="Arial" w:hAnsi="Arial" w:hint="eastAsia"/>
                <w:sz w:val="20"/>
              </w:rPr>
            </w:pPr>
            <w:r w:rsidRPr="00C82ADB">
              <w:rPr>
                <w:rFonts w:ascii="Arial" w:hAnsi="Arial" w:hint="eastAsia"/>
                <w:sz w:val="20"/>
              </w:rPr>
              <w:t>輸入人員單位中文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C3883" w:rsidRPr="00C82ADB" w:rsidRDefault="002803EF" w:rsidP="00746D7A">
            <w:pPr>
              <w:rPr>
                <w:rFonts w:ascii="Arial" w:hAnsi="Arial" w:hint="eastAsia"/>
                <w:sz w:val="20"/>
                <w:szCs w:val="20"/>
              </w:rPr>
            </w:pPr>
            <w:r w:rsidRPr="002803EF">
              <w:rPr>
                <w:rFonts w:ascii="Arial" w:hAnsi="Arial" w:cs="Arial Unicode MS" w:hint="eastAsia"/>
                <w:sz w:val="20"/>
              </w:rPr>
              <w:t>登入者</w:t>
            </w:r>
          </w:p>
        </w:tc>
      </w:tr>
      <w:tr w:rsidR="00DC3883" w:rsidRPr="00C82ADB" w:rsidTr="00107132">
        <w:trPr>
          <w:trHeight w:val="33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3883" w:rsidRPr="00C82ADB" w:rsidRDefault="00DC3883" w:rsidP="00746D7A">
            <w:pPr>
              <w:rPr>
                <w:rFonts w:ascii="Arial" w:hAnsi="Arial"/>
                <w:sz w:val="20"/>
              </w:rPr>
            </w:pPr>
            <w:r w:rsidRPr="00C82ADB">
              <w:rPr>
                <w:rFonts w:ascii="Arial" w:hAnsi="Arial" w:hint="eastAsia"/>
                <w:sz w:val="20"/>
              </w:rPr>
              <w:t>輸入日期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C3883" w:rsidRPr="00C82ADB" w:rsidRDefault="00DC3883" w:rsidP="00746D7A">
            <w:pPr>
              <w:rPr>
                <w:rFonts w:ascii="Arial" w:hAnsi="Arial" w:hint="eastAsia"/>
                <w:sz w:val="20"/>
                <w:szCs w:val="20"/>
              </w:rPr>
            </w:pPr>
            <w:r w:rsidRPr="00C82ADB">
              <w:rPr>
                <w:rFonts w:ascii="Arial" w:hAnsi="Arial" w:hint="eastAsia"/>
                <w:sz w:val="20"/>
                <w:szCs w:val="20"/>
              </w:rPr>
              <w:t>交易時間</w:t>
            </w:r>
          </w:p>
        </w:tc>
      </w:tr>
    </w:tbl>
    <w:p w:rsidR="00DC3883" w:rsidRPr="00C82ADB" w:rsidRDefault="00DC3883" w:rsidP="00DC388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 w:rsidRPr="00C82ADB">
        <w:rPr>
          <w:rFonts w:ascii="Arial" w:hAnsi="Arial" w:hint="eastAsia"/>
          <w:lang w:eastAsia="zh-TW"/>
        </w:rPr>
        <w:t xml:space="preserve">IF </w:t>
      </w:r>
      <w:r w:rsidRPr="00C82ADB">
        <w:rPr>
          <w:rFonts w:ascii="Arial" w:hAnsi="Arial" w:hint="eastAsia"/>
          <w:lang w:eastAsia="zh-TW"/>
        </w:rPr>
        <w:t>無誤，顯示</w:t>
      </w:r>
      <w:r w:rsidRPr="00C82ADB">
        <w:rPr>
          <w:rFonts w:ascii="Arial" w:hAnsi="Arial" w:hint="eastAsia"/>
          <w:lang w:eastAsia="zh-TW"/>
        </w:rPr>
        <w:t xml:space="preserve"> </w:t>
      </w:r>
      <w:r w:rsidRPr="00C82ADB">
        <w:rPr>
          <w:rFonts w:ascii="Arial" w:hAnsi="Arial"/>
          <w:lang w:eastAsia="zh-TW"/>
        </w:rPr>
        <w:t>‘</w:t>
      </w:r>
      <w:r w:rsidRPr="00C82ADB">
        <w:rPr>
          <w:rFonts w:ascii="Arial" w:hAnsi="Arial" w:hint="eastAsia"/>
          <w:lang w:eastAsia="zh-TW"/>
        </w:rPr>
        <w:t>新增完成</w:t>
      </w:r>
      <w:r w:rsidRPr="00C82ADB">
        <w:rPr>
          <w:rFonts w:ascii="Arial" w:hAnsi="Arial"/>
          <w:lang w:eastAsia="zh-TW"/>
        </w:rPr>
        <w:t>’</w:t>
      </w:r>
      <w:r w:rsidRPr="00C82ADB">
        <w:rPr>
          <w:rFonts w:ascii="Arial" w:hAnsi="Arial" w:hint="eastAsia"/>
          <w:lang w:eastAsia="zh-TW"/>
        </w:rPr>
        <w:t>，</w:t>
      </w:r>
      <w:r w:rsidRPr="00C82ADB">
        <w:rPr>
          <w:rFonts w:ascii="Arial" w:hAnsi="Arial" w:hint="eastAsia"/>
          <w:lang w:eastAsia="zh-TW"/>
        </w:rPr>
        <w:t>RETURN</w:t>
      </w:r>
      <w:r w:rsidRPr="00C82ADB">
        <w:rPr>
          <w:rFonts w:ascii="Arial" w:hAnsi="Arial" w:hint="eastAsia"/>
          <w:lang w:eastAsia="zh-TW"/>
        </w:rPr>
        <w:t>。</w:t>
      </w:r>
    </w:p>
    <w:p w:rsidR="00061A21" w:rsidRPr="00D80834" w:rsidRDefault="00061A21" w:rsidP="00D80834">
      <w:pPr>
        <w:pStyle w:val="Tabletext"/>
        <w:keepLines w:val="0"/>
        <w:spacing w:after="0" w:line="240" w:lineRule="auto"/>
        <w:ind w:left="425"/>
        <w:rPr>
          <w:rFonts w:ascii="Arial" w:hAnsi="Arial" w:hint="eastAsia"/>
          <w:lang w:eastAsia="zh-TW"/>
        </w:rPr>
      </w:pPr>
    </w:p>
    <w:p w:rsidR="00061A21" w:rsidRPr="00C82ADB" w:rsidRDefault="00061A21" w:rsidP="00061A21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Arial" w:hAnsi="Arial" w:hint="eastAsia"/>
          <w:b/>
          <w:bCs/>
          <w:lang w:eastAsia="zh-TW"/>
        </w:rPr>
      </w:pPr>
      <w:r w:rsidRPr="00C82ADB">
        <w:rPr>
          <w:rFonts w:ascii="Arial" w:hAnsi="Arial" w:hint="eastAsia"/>
          <w:b/>
          <w:bCs/>
          <w:lang w:eastAsia="zh-TW"/>
        </w:rPr>
        <w:t>修改</w:t>
      </w:r>
    </w:p>
    <w:p w:rsidR="00D80834" w:rsidRPr="00C82ADB" w:rsidRDefault="00D80834" w:rsidP="00D80834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 w:rsidRPr="00C82ADB">
        <w:rPr>
          <w:rFonts w:ascii="Arial" w:hAnsi="Arial" w:hint="eastAsia"/>
          <w:lang w:eastAsia="zh-TW"/>
        </w:rPr>
        <w:t>檢核</w:t>
      </w:r>
    </w:p>
    <w:p w:rsidR="00E644F2" w:rsidRDefault="00E644F2" w:rsidP="00D8083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 w:rsidRPr="00C82ADB">
        <w:rPr>
          <w:rFonts w:ascii="Arial" w:hAnsi="Arial" w:hint="eastAsia"/>
          <w:lang w:eastAsia="zh-TW"/>
        </w:rPr>
        <w:t>檢核</w:t>
      </w:r>
      <w:r w:rsidR="00AA7A21">
        <w:rPr>
          <w:rFonts w:ascii="Arial" w:hAnsi="Arial" w:hint="eastAsia"/>
          <w:lang w:eastAsia="zh-TW"/>
        </w:rPr>
        <w:t>每一筆</w:t>
      </w:r>
      <w:r>
        <w:rPr>
          <w:rFonts w:ascii="Arial" w:hAnsi="Arial" w:hint="eastAsia"/>
          <w:lang w:eastAsia="zh-TW"/>
        </w:rPr>
        <w:t>公司名稱</w:t>
      </w:r>
      <w:r w:rsidRPr="00C82ADB">
        <w:rPr>
          <w:rFonts w:ascii="Arial" w:hAnsi="Arial" w:hint="eastAsia"/>
          <w:lang w:eastAsia="zh-TW"/>
        </w:rPr>
        <w:t>是否為</w:t>
      </w:r>
      <w:r w:rsidRPr="00C82ADB">
        <w:rPr>
          <w:rFonts w:ascii="Arial" w:hAnsi="Arial" w:hint="eastAsia"/>
          <w:lang w:eastAsia="zh-TW"/>
        </w:rPr>
        <w:t xml:space="preserve"> </w:t>
      </w:r>
      <w:r w:rsidRPr="00C82ADB">
        <w:rPr>
          <w:rFonts w:ascii="Arial" w:hAnsi="Arial" w:hint="eastAsia"/>
          <w:lang w:eastAsia="zh-TW"/>
        </w:rPr>
        <w:t>查詢出來</w:t>
      </w:r>
      <w:r>
        <w:rPr>
          <w:rFonts w:ascii="Arial" w:hAnsi="Arial" w:hint="eastAsia"/>
          <w:lang w:eastAsia="zh-TW"/>
        </w:rPr>
        <w:t>的公司名稱</w:t>
      </w:r>
    </w:p>
    <w:p w:rsidR="00D80834" w:rsidRDefault="00D80834" w:rsidP="00D8083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lang w:eastAsia="zh-TW"/>
        </w:rPr>
        <w:t>至少要有一筆的公司名稱與</w:t>
      </w:r>
      <w:r w:rsidRPr="00C82ADB">
        <w:rPr>
          <w:rFonts w:ascii="Arial" w:hAnsi="Arial" w:hint="eastAsia"/>
          <w:lang w:eastAsia="zh-TW"/>
        </w:rPr>
        <w:t>核賠人員</w:t>
      </w:r>
      <w:r w:rsidRPr="00C82ADB">
        <w:rPr>
          <w:rFonts w:ascii="Arial" w:hAnsi="Arial" w:hint="eastAsia"/>
          <w:lang w:eastAsia="zh-TW"/>
        </w:rPr>
        <w:t>ID</w:t>
      </w:r>
      <w:r>
        <w:rPr>
          <w:rFonts w:ascii="Arial" w:hAnsi="Arial" w:hint="eastAsia"/>
          <w:lang w:eastAsia="zh-TW"/>
        </w:rPr>
        <w:t>都要有值</w:t>
      </w:r>
      <w:r w:rsidRPr="00C82ADB">
        <w:rPr>
          <w:rFonts w:ascii="Arial" w:hAnsi="Arial" w:hint="eastAsia"/>
          <w:lang w:eastAsia="zh-TW"/>
        </w:rPr>
        <w:t>。</w:t>
      </w:r>
    </w:p>
    <w:p w:rsidR="00D80834" w:rsidRDefault="00182973" w:rsidP="00D8083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lang w:eastAsia="zh-TW"/>
        </w:rPr>
        <w:t>若該筆的公司名稱，</w:t>
      </w:r>
      <w:r w:rsidRPr="00C82ADB">
        <w:rPr>
          <w:rFonts w:ascii="Arial" w:hAnsi="Arial" w:hint="eastAsia"/>
          <w:lang w:eastAsia="zh-TW"/>
        </w:rPr>
        <w:t>核賠人員</w:t>
      </w:r>
      <w:r w:rsidRPr="00C82ADB">
        <w:rPr>
          <w:rFonts w:ascii="Arial" w:hAnsi="Arial" w:hint="eastAsia"/>
          <w:lang w:eastAsia="zh-TW"/>
        </w:rPr>
        <w:t>ID</w:t>
      </w:r>
      <w:r w:rsidRPr="00182973">
        <w:rPr>
          <w:rFonts w:ascii="Arial" w:hAnsi="Arial" w:hint="eastAsia"/>
          <w:lang w:eastAsia="zh-TW"/>
        </w:rPr>
        <w:t>其中一個欄位有值，另外</w:t>
      </w:r>
      <w:r>
        <w:rPr>
          <w:rFonts w:ascii="Arial" w:hAnsi="Arial" w:hint="eastAsia"/>
          <w:lang w:eastAsia="zh-TW"/>
        </w:rPr>
        <w:t>一</w:t>
      </w:r>
      <w:r w:rsidRPr="00182973">
        <w:rPr>
          <w:rFonts w:ascii="Arial" w:hAnsi="Arial" w:hint="eastAsia"/>
          <w:lang w:eastAsia="zh-TW"/>
        </w:rPr>
        <w:t>個也要有值</w:t>
      </w:r>
      <w:r w:rsidRPr="00C82ADB">
        <w:rPr>
          <w:rFonts w:ascii="Arial" w:hAnsi="Arial" w:hint="eastAsia"/>
          <w:lang w:eastAsia="zh-TW"/>
        </w:rPr>
        <w:t>。</w:t>
      </w:r>
    </w:p>
    <w:p w:rsidR="00D80834" w:rsidRDefault="00D80834" w:rsidP="00D80834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lang w:eastAsia="zh-TW"/>
        </w:rPr>
        <w:t>輸入</w:t>
      </w:r>
      <w:r w:rsidRPr="00C82ADB">
        <w:rPr>
          <w:rFonts w:ascii="Arial" w:hAnsi="Arial" w:hint="eastAsia"/>
          <w:lang w:eastAsia="zh-TW"/>
        </w:rPr>
        <w:t>核賠人員</w:t>
      </w:r>
      <w:r w:rsidRPr="00C82ADB">
        <w:rPr>
          <w:rFonts w:ascii="Arial" w:hAnsi="Arial" w:hint="eastAsia"/>
          <w:lang w:eastAsia="zh-TW"/>
        </w:rPr>
        <w:t>ID</w:t>
      </w:r>
      <w:r w:rsidR="00E84980">
        <w:rPr>
          <w:rFonts w:ascii="Arial" w:hAnsi="Arial" w:hint="eastAsia"/>
          <w:lang w:eastAsia="zh-TW"/>
        </w:rPr>
        <w:t>，</w:t>
      </w:r>
      <w:r>
        <w:rPr>
          <w:rFonts w:ascii="Arial" w:hAnsi="Arial" w:hint="eastAsia"/>
          <w:lang w:eastAsia="zh-TW"/>
        </w:rPr>
        <w:t>游標離開該欄位後</w:t>
      </w:r>
    </w:p>
    <w:p w:rsidR="00D80834" w:rsidRDefault="00D80834" w:rsidP="00D8083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lang w:eastAsia="zh-TW"/>
        </w:rPr>
        <w:t xml:space="preserve">READ DTAAD020 BY </w:t>
      </w:r>
      <w:r w:rsidRPr="00C82ADB">
        <w:rPr>
          <w:rFonts w:ascii="Arial" w:hAnsi="Arial" w:hint="eastAsia"/>
          <w:lang w:eastAsia="zh-TW"/>
        </w:rPr>
        <w:t>核賠人員</w:t>
      </w:r>
      <w:r w:rsidRPr="00C82ADB">
        <w:rPr>
          <w:rFonts w:ascii="Arial" w:hAnsi="Arial" w:hint="eastAsia"/>
          <w:lang w:eastAsia="zh-TW"/>
        </w:rPr>
        <w:t>ID</w:t>
      </w:r>
    </w:p>
    <w:p w:rsidR="00D80834" w:rsidRDefault="00D80834" w:rsidP="00D8083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lang w:eastAsia="zh-TW"/>
        </w:rPr>
        <w:t>若有查到資料</w:t>
      </w:r>
    </w:p>
    <w:p w:rsidR="00D80834" w:rsidRDefault="00D80834" w:rsidP="00D8083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lang w:eastAsia="zh-TW"/>
        </w:rPr>
        <w:t>顯示</w:t>
      </w:r>
      <w:r w:rsidRPr="004B4725">
        <w:rPr>
          <w:rFonts w:ascii="Arial" w:hAnsi="Arial" w:hint="eastAsia"/>
          <w:lang w:eastAsia="zh-TW"/>
        </w:rPr>
        <w:t>核賠人員姓名</w:t>
      </w:r>
      <w:r>
        <w:rPr>
          <w:rFonts w:ascii="Arial" w:hAnsi="Arial" w:hint="eastAsia"/>
          <w:lang w:eastAsia="zh-TW"/>
        </w:rPr>
        <w:t>於後面欄位</w:t>
      </w:r>
    </w:p>
    <w:p w:rsidR="004C0F7C" w:rsidRDefault="004C0F7C" w:rsidP="00D8083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lang w:eastAsia="zh-TW"/>
        </w:rPr>
        <w:t xml:space="preserve">ENABLE </w:t>
      </w:r>
      <w:r w:rsidR="00AA7A21">
        <w:rPr>
          <w:rFonts w:ascii="Arial" w:hAnsi="Arial" w:hint="eastAsia"/>
          <w:lang w:eastAsia="zh-TW"/>
        </w:rPr>
        <w:t>新增</w:t>
      </w:r>
      <w:r w:rsidR="00E84980">
        <w:rPr>
          <w:rFonts w:ascii="Arial" w:hAnsi="Arial" w:hint="eastAsia"/>
          <w:lang w:eastAsia="zh-TW"/>
        </w:rPr>
        <w:t>，</w:t>
      </w:r>
      <w:r w:rsidR="00AA7A21">
        <w:rPr>
          <w:rFonts w:ascii="Arial" w:hAnsi="Arial" w:hint="eastAsia"/>
          <w:lang w:eastAsia="zh-TW"/>
        </w:rPr>
        <w:t>修改</w:t>
      </w:r>
      <w:r w:rsidR="00E84980">
        <w:rPr>
          <w:rFonts w:ascii="Arial" w:hAnsi="Arial" w:hint="eastAsia"/>
          <w:lang w:eastAsia="zh-TW"/>
        </w:rPr>
        <w:t>，</w:t>
      </w:r>
      <w:r w:rsidR="00AA7A21">
        <w:rPr>
          <w:rFonts w:ascii="Arial" w:hAnsi="Arial" w:hint="eastAsia"/>
          <w:lang w:eastAsia="zh-TW"/>
        </w:rPr>
        <w:t>刪除</w:t>
      </w:r>
      <w:r>
        <w:rPr>
          <w:rFonts w:ascii="Arial" w:hAnsi="Arial" w:hint="eastAsia"/>
          <w:lang w:eastAsia="zh-TW"/>
        </w:rPr>
        <w:t>按鈕</w:t>
      </w:r>
    </w:p>
    <w:p w:rsidR="00D80834" w:rsidRDefault="00D80834" w:rsidP="00D8083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lang w:eastAsia="zh-TW"/>
        </w:rPr>
        <w:t>若查無資料</w:t>
      </w:r>
    </w:p>
    <w:p w:rsidR="00E644F2" w:rsidRPr="004C0F7C" w:rsidRDefault="00E644F2" w:rsidP="0018297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C82ADB">
        <w:rPr>
          <w:rFonts w:ascii="Arial" w:hAnsi="Arial" w:hint="eastAsia"/>
          <w:lang w:eastAsia="zh-TW"/>
        </w:rPr>
        <w:t>顯示</w:t>
      </w:r>
      <w:r w:rsidR="00182973" w:rsidRPr="00182973">
        <w:rPr>
          <w:rFonts w:ascii="Arial" w:hAnsi="Arial" w:hint="eastAsia"/>
          <w:lang w:eastAsia="zh-TW"/>
        </w:rPr>
        <w:t>"</w:t>
      </w:r>
      <w:r w:rsidR="00182973" w:rsidRPr="00182973">
        <w:rPr>
          <w:rFonts w:ascii="Arial" w:hAnsi="Arial" w:hint="eastAsia"/>
          <w:lang w:eastAsia="zh-TW"/>
        </w:rPr>
        <w:t>查無該核賠人員</w:t>
      </w:r>
      <w:r w:rsidR="00182973" w:rsidRPr="00182973">
        <w:rPr>
          <w:rFonts w:ascii="Arial" w:hAnsi="Arial" w:hint="eastAsia"/>
          <w:lang w:eastAsia="zh-TW"/>
        </w:rPr>
        <w:t>"</w:t>
      </w:r>
      <w:r w:rsidRPr="00C82ADB">
        <w:rPr>
          <w:rFonts w:ascii="Arial" w:hAnsi="Arial" w:hint="eastAsia"/>
          <w:lang w:eastAsia="zh-TW"/>
        </w:rPr>
        <w:t>對話框</w:t>
      </w:r>
    </w:p>
    <w:p w:rsidR="004C0F7C" w:rsidRPr="00E644F2" w:rsidRDefault="004C0F7C" w:rsidP="00E644F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ascii="Arial" w:hAnsi="Arial" w:hint="eastAsia"/>
          <w:lang w:eastAsia="zh-TW"/>
        </w:rPr>
        <w:t xml:space="preserve">DISABLE </w:t>
      </w:r>
      <w:r w:rsidR="00AA7A21">
        <w:rPr>
          <w:rFonts w:ascii="Arial" w:hAnsi="Arial" w:hint="eastAsia"/>
          <w:lang w:eastAsia="zh-TW"/>
        </w:rPr>
        <w:t>新增</w:t>
      </w:r>
      <w:r w:rsidR="00E84980">
        <w:rPr>
          <w:rFonts w:ascii="Arial" w:hAnsi="Arial" w:hint="eastAsia"/>
          <w:lang w:eastAsia="zh-TW"/>
        </w:rPr>
        <w:t>，</w:t>
      </w:r>
      <w:r w:rsidR="00AA7A21">
        <w:rPr>
          <w:rFonts w:ascii="Arial" w:hAnsi="Arial" w:hint="eastAsia"/>
          <w:lang w:eastAsia="zh-TW"/>
        </w:rPr>
        <w:t>修改</w:t>
      </w:r>
      <w:r w:rsidR="00E84980">
        <w:rPr>
          <w:rFonts w:ascii="Arial" w:hAnsi="Arial" w:hint="eastAsia"/>
          <w:lang w:eastAsia="zh-TW"/>
        </w:rPr>
        <w:t>，</w:t>
      </w:r>
      <w:r w:rsidR="00AA7A21">
        <w:rPr>
          <w:rFonts w:ascii="Arial" w:hAnsi="Arial" w:hint="eastAsia"/>
          <w:lang w:eastAsia="zh-TW"/>
        </w:rPr>
        <w:t>刪除</w:t>
      </w:r>
      <w:r>
        <w:rPr>
          <w:rFonts w:ascii="Arial" w:hAnsi="Arial" w:hint="eastAsia"/>
          <w:lang w:eastAsia="zh-TW"/>
        </w:rPr>
        <w:t>按鈕</w:t>
      </w:r>
    </w:p>
    <w:p w:rsidR="00665FF9" w:rsidRDefault="008B74E7" w:rsidP="008B74E7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將畫面上面有異動之案件層級逐筆寫入</w:t>
      </w:r>
      <w:r>
        <w:rPr>
          <w:rFonts w:hint="eastAsia"/>
          <w:lang w:eastAsia="zh-TW"/>
        </w:rPr>
        <w:t>DTAAD03</w:t>
      </w:r>
      <w:r w:rsidR="00E644F2"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_LOG</w:t>
      </w:r>
    </w:p>
    <w:p w:rsidR="00665FF9" w:rsidRDefault="00665FF9" w:rsidP="00665FF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更新前</w:t>
      </w:r>
      <w:r>
        <w:rPr>
          <w:rFonts w:hint="eastAsia"/>
          <w:lang w:eastAsia="zh-TW"/>
        </w:rPr>
        <w:t>:</w:t>
      </w:r>
      <w:r>
        <w:rPr>
          <w:rFonts w:hint="eastAsia"/>
          <w:lang w:eastAsia="zh-TW"/>
        </w:rPr>
        <w:t>異動種類</w:t>
      </w:r>
      <w:r>
        <w:rPr>
          <w:rFonts w:hint="eastAsia"/>
          <w:lang w:eastAsia="zh-TW"/>
        </w:rPr>
        <w:t>B</w:t>
      </w:r>
    </w:p>
    <w:p w:rsidR="00E644F2" w:rsidRDefault="00665FF9" w:rsidP="00665FF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更新後</w:t>
      </w:r>
      <w:r>
        <w:rPr>
          <w:rFonts w:hint="eastAsia"/>
          <w:lang w:eastAsia="zh-TW"/>
        </w:rPr>
        <w:t>:</w:t>
      </w:r>
      <w:r>
        <w:rPr>
          <w:rFonts w:hint="eastAsia"/>
          <w:lang w:eastAsia="zh-TW"/>
        </w:rPr>
        <w:t>異動種類</w:t>
      </w:r>
      <w:r>
        <w:rPr>
          <w:rFonts w:hint="eastAsia"/>
          <w:lang w:eastAsia="zh-TW"/>
        </w:rPr>
        <w:t>A</w:t>
      </w:r>
      <w:r w:rsidR="008B74E7">
        <w:rPr>
          <w:rFonts w:hint="eastAsia"/>
          <w:lang w:eastAsia="zh-TW"/>
        </w:rPr>
        <w:t xml:space="preserve"> </w:t>
      </w:r>
    </w:p>
    <w:p w:rsidR="008B74E7" w:rsidRDefault="008B74E7" w:rsidP="008B74E7">
      <w:pPr>
        <w:pStyle w:val="Tabletext"/>
        <w:keepLines w:val="0"/>
        <w:numPr>
          <w:ilvl w:val="1"/>
          <w:numId w:val="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>更新</w:t>
      </w:r>
      <w:r w:rsidR="00665FF9">
        <w:rPr>
          <w:rFonts w:hint="eastAsia"/>
          <w:lang w:eastAsia="zh-TW"/>
        </w:rPr>
        <w:t>DTAAD032</w:t>
      </w:r>
      <w:r>
        <w:rPr>
          <w:rFonts w:hint="eastAsia"/>
          <w:lang w:eastAsia="zh-TW"/>
        </w:rPr>
        <w:t>該筆下列欄位</w:t>
      </w:r>
    </w:p>
    <w:tbl>
      <w:tblPr>
        <w:tblW w:w="8789" w:type="dxa"/>
        <w:tblInd w:w="114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6237"/>
      </w:tblGrid>
      <w:tr w:rsidR="008B74E7" w:rsidTr="00107132">
        <w:trPr>
          <w:trHeight w:val="33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B74E7" w:rsidRDefault="008B74E7" w:rsidP="00746D7A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傳輸參數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B74E7" w:rsidRDefault="008B74E7" w:rsidP="00746D7A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8B74E7" w:rsidTr="00107132">
        <w:trPr>
          <w:trHeight w:val="33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74E7" w:rsidRPr="00EA71C2" w:rsidRDefault="008B74E7" w:rsidP="00746D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核賠人員ID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B74E7" w:rsidRDefault="008B74E7" w:rsidP="00746D7A">
            <w:pPr>
              <w:rPr>
                <w:rFonts w:ascii="新細明體" w:hAnsi="新細明體" w:cs="Arial Unicode MS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8B74E7" w:rsidTr="00107132">
        <w:trPr>
          <w:trHeight w:val="33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74E7" w:rsidRPr="00FC7D6A" w:rsidRDefault="008B74E7" w:rsidP="00746D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核賠人員姓名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B74E7" w:rsidRPr="00FC7D6A" w:rsidRDefault="008B74E7" w:rsidP="00746D7A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lang w:eastAsia="zh-TW"/>
              </w:rPr>
            </w:pPr>
            <w:r>
              <w:rPr>
                <w:rFonts w:ascii="新細明體" w:hAnsi="新細明體" w:cs="Arial Unicode MS" w:hint="eastAsia"/>
                <w:lang w:eastAsia="zh-TW"/>
              </w:rPr>
              <w:t>畫面</w:t>
            </w:r>
          </w:p>
        </w:tc>
      </w:tr>
      <w:tr w:rsidR="008B74E7" w:rsidTr="00107132">
        <w:trPr>
          <w:trHeight w:val="33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74E7" w:rsidRPr="00FC7D6A" w:rsidRDefault="008B74E7" w:rsidP="00746D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C7D6A">
              <w:rPr>
                <w:rFonts w:ascii="細明體" w:eastAsia="細明體" w:hAnsi="細明體" w:hint="eastAsia"/>
                <w:sz w:val="20"/>
                <w:szCs w:val="20"/>
              </w:rPr>
              <w:t>修改人員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ID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B74E7" w:rsidRPr="00FC7D6A" w:rsidRDefault="002803EF" w:rsidP="00746D7A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2803EF">
              <w:rPr>
                <w:rFonts w:ascii="新細明體" w:hAnsi="新細明體" w:hint="eastAsia"/>
                <w:sz w:val="20"/>
                <w:szCs w:val="20"/>
              </w:rPr>
              <w:t>登入者</w:t>
            </w:r>
          </w:p>
        </w:tc>
      </w:tr>
      <w:tr w:rsidR="008B74E7" w:rsidTr="00107132">
        <w:trPr>
          <w:trHeight w:val="33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74E7" w:rsidRPr="00FC7D6A" w:rsidRDefault="008B74E7" w:rsidP="00746D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C7D6A">
              <w:rPr>
                <w:rFonts w:ascii="細明體" w:eastAsia="細明體" w:hAnsi="細明體" w:hint="eastAsia"/>
                <w:sz w:val="20"/>
                <w:szCs w:val="20"/>
              </w:rPr>
              <w:t>修改人員姓名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B74E7" w:rsidRPr="00FC7D6A" w:rsidRDefault="002803EF" w:rsidP="00746D7A">
            <w:pPr>
              <w:rPr>
                <w:rFonts w:hint="eastAsia"/>
                <w:sz w:val="20"/>
                <w:szCs w:val="20"/>
              </w:rPr>
            </w:pPr>
            <w:r w:rsidRPr="002803EF">
              <w:rPr>
                <w:rFonts w:eastAsia="細明體" w:hint="eastAsia"/>
                <w:sz w:val="20"/>
                <w:szCs w:val="20"/>
              </w:rPr>
              <w:t>登入者</w:t>
            </w:r>
          </w:p>
        </w:tc>
      </w:tr>
      <w:tr w:rsidR="008B74E7" w:rsidTr="00107132">
        <w:trPr>
          <w:trHeight w:val="33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74E7" w:rsidRPr="00FC7D6A" w:rsidRDefault="008B74E7" w:rsidP="00746D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修改人員單位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B74E7" w:rsidRPr="00FC7D6A" w:rsidRDefault="002803EF" w:rsidP="00746D7A">
            <w:pPr>
              <w:rPr>
                <w:rFonts w:eastAsia="細明體" w:hint="eastAsia"/>
                <w:sz w:val="20"/>
                <w:szCs w:val="20"/>
              </w:rPr>
            </w:pPr>
            <w:r w:rsidRPr="002803EF">
              <w:rPr>
                <w:rFonts w:eastAsia="細明體" w:hint="eastAsia"/>
                <w:sz w:val="20"/>
                <w:szCs w:val="20"/>
              </w:rPr>
              <w:t>登入者</w:t>
            </w:r>
          </w:p>
        </w:tc>
      </w:tr>
      <w:tr w:rsidR="008B74E7" w:rsidTr="00107132">
        <w:trPr>
          <w:trHeight w:val="33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74E7" w:rsidRDefault="008B74E7" w:rsidP="00746D7A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修改人員單位中文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B74E7" w:rsidRDefault="002803EF" w:rsidP="00746D7A">
            <w:pPr>
              <w:rPr>
                <w:rFonts w:eastAsia="細明體" w:hint="eastAsia"/>
                <w:sz w:val="20"/>
                <w:szCs w:val="20"/>
              </w:rPr>
            </w:pPr>
            <w:r w:rsidRPr="002803EF">
              <w:rPr>
                <w:rFonts w:eastAsia="細明體" w:hint="eastAsia"/>
                <w:sz w:val="20"/>
                <w:szCs w:val="20"/>
              </w:rPr>
              <w:t>登入者</w:t>
            </w:r>
          </w:p>
        </w:tc>
      </w:tr>
      <w:tr w:rsidR="008B74E7" w:rsidTr="00107132">
        <w:trPr>
          <w:trHeight w:val="33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74E7" w:rsidRDefault="008B74E7" w:rsidP="00746D7A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修改日期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B74E7" w:rsidRPr="00FC7D6A" w:rsidRDefault="008B74E7" w:rsidP="00746D7A">
            <w:pPr>
              <w:rPr>
                <w:rFonts w:eastAsia="細明體" w:hint="eastAsia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交易時間</w:t>
            </w:r>
            <w:r>
              <w:rPr>
                <w:rFonts w:eastAsia="細明體" w:hint="eastAsia"/>
                <w:sz w:val="20"/>
                <w:szCs w:val="20"/>
              </w:rPr>
              <w:t>(</w:t>
            </w:r>
            <w:r>
              <w:rPr>
                <w:rFonts w:eastAsia="細明體" w:hint="eastAsia"/>
                <w:sz w:val="20"/>
                <w:szCs w:val="20"/>
              </w:rPr>
              <w:t>須與</w:t>
            </w:r>
            <w:r>
              <w:rPr>
                <w:rFonts w:eastAsia="細明體" w:hint="eastAsia"/>
                <w:sz w:val="20"/>
                <w:szCs w:val="20"/>
              </w:rPr>
              <w:t>LOG</w:t>
            </w:r>
            <w:r>
              <w:rPr>
                <w:rFonts w:eastAsia="細明體" w:hint="eastAsia"/>
                <w:sz w:val="20"/>
                <w:szCs w:val="20"/>
              </w:rPr>
              <w:t>異動時間相同</w:t>
            </w:r>
            <w:r>
              <w:rPr>
                <w:rFonts w:eastAsia="細明體" w:hint="eastAsia"/>
                <w:sz w:val="20"/>
                <w:szCs w:val="20"/>
              </w:rPr>
              <w:t>)</w:t>
            </w:r>
          </w:p>
        </w:tc>
      </w:tr>
      <w:tr w:rsidR="00107132" w:rsidTr="00107132">
        <w:trPr>
          <w:trHeight w:val="330"/>
          <w:ins w:id="26" w:author="林金生" w:date="2013-09-09T14:42:00Z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7132" w:rsidRDefault="00107132" w:rsidP="00746D7A">
            <w:pPr>
              <w:rPr>
                <w:ins w:id="27" w:author="林金生" w:date="2013-09-09T14:42:00Z"/>
                <w:rFonts w:ascii="細明體" w:eastAsia="細明體" w:hAnsi="細明體" w:hint="eastAsia"/>
                <w:sz w:val="20"/>
              </w:rPr>
            </w:pPr>
            <w:ins w:id="28" w:author="林金生" w:date="2013-09-09T14:42:00Z">
              <w:r w:rsidRPr="004B4725">
                <w:rPr>
                  <w:rFonts w:ascii="Arial" w:hAnsi="Arial" w:hint="eastAsia"/>
                  <w:sz w:val="20"/>
                </w:rPr>
                <w:t>核賠人員單位</w:t>
              </w:r>
            </w:ins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07132" w:rsidRDefault="00107132" w:rsidP="00746D7A">
            <w:pPr>
              <w:rPr>
                <w:ins w:id="29" w:author="林金生" w:date="2013-09-09T14:42:00Z"/>
                <w:rFonts w:eastAsia="細明體" w:hint="eastAsia"/>
                <w:sz w:val="20"/>
                <w:szCs w:val="20"/>
              </w:rPr>
            </w:pPr>
            <w:ins w:id="30" w:author="林金生" w:date="2013-09-09T14:42:00Z">
              <w:r w:rsidRPr="00107132">
                <w:rPr>
                  <w:rFonts w:ascii="Arial" w:hAnsi="Arial" w:cs="Arial Unicode MS" w:hint="eastAsia"/>
                  <w:sz w:val="20"/>
                </w:rPr>
                <w:t>PersonnelData.getByEmployeeID4DivNo(</w:t>
              </w:r>
              <w:r w:rsidRPr="00C82ADB">
                <w:rPr>
                  <w:rFonts w:ascii="Arial" w:hAnsi="Arial" w:cs="Arial Unicode MS" w:hint="eastAsia"/>
                  <w:sz w:val="20"/>
                </w:rPr>
                <w:t>畫面</w:t>
              </w:r>
              <w:r>
                <w:rPr>
                  <w:rFonts w:ascii="Arial" w:hAnsi="Arial" w:cs="Arial Unicode MS" w:hint="eastAsia"/>
                  <w:sz w:val="20"/>
                </w:rPr>
                <w:t>.</w:t>
              </w:r>
              <w:r w:rsidRPr="00107132">
                <w:rPr>
                  <w:rFonts w:ascii="Arial" w:hAnsi="Arial" w:cs="Arial Unicode MS" w:hint="eastAsia"/>
                  <w:sz w:val="20"/>
                </w:rPr>
                <w:t>核賠人員</w:t>
              </w:r>
              <w:r w:rsidRPr="00107132">
                <w:rPr>
                  <w:rFonts w:ascii="Arial" w:hAnsi="Arial" w:cs="Arial Unicode MS" w:hint="eastAsia"/>
                  <w:sz w:val="20"/>
                </w:rPr>
                <w:t>ID)</w:t>
              </w:r>
            </w:ins>
          </w:p>
        </w:tc>
      </w:tr>
    </w:tbl>
    <w:p w:rsidR="00061A21" w:rsidRDefault="00D80834" w:rsidP="005F7FB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 w:rsidRPr="00C82ADB">
        <w:rPr>
          <w:rFonts w:ascii="Arial" w:hAnsi="Arial" w:hint="eastAsia"/>
          <w:lang w:eastAsia="zh-TW"/>
        </w:rPr>
        <w:t xml:space="preserve">IF </w:t>
      </w:r>
      <w:r w:rsidRPr="00C82ADB">
        <w:rPr>
          <w:rFonts w:ascii="Arial" w:hAnsi="Arial" w:hint="eastAsia"/>
          <w:lang w:eastAsia="zh-TW"/>
        </w:rPr>
        <w:t>無誤，顯示</w:t>
      </w:r>
      <w:r w:rsidRPr="00C82ADB">
        <w:rPr>
          <w:rFonts w:ascii="Arial" w:hAnsi="Arial" w:hint="eastAsia"/>
          <w:lang w:eastAsia="zh-TW"/>
        </w:rPr>
        <w:t xml:space="preserve"> </w:t>
      </w:r>
      <w:r w:rsidRPr="00C82ADB">
        <w:rPr>
          <w:rFonts w:ascii="Arial" w:hAnsi="Arial"/>
          <w:lang w:eastAsia="zh-TW"/>
        </w:rPr>
        <w:t>‘</w:t>
      </w:r>
      <w:r w:rsidR="00665FF9">
        <w:rPr>
          <w:rFonts w:ascii="Arial" w:hAnsi="Arial" w:hint="eastAsia"/>
          <w:lang w:eastAsia="zh-TW"/>
        </w:rPr>
        <w:t>修改</w:t>
      </w:r>
      <w:r w:rsidRPr="00C82ADB">
        <w:rPr>
          <w:rFonts w:ascii="Arial" w:hAnsi="Arial" w:hint="eastAsia"/>
          <w:lang w:eastAsia="zh-TW"/>
        </w:rPr>
        <w:t>完成</w:t>
      </w:r>
      <w:r w:rsidRPr="00C82ADB">
        <w:rPr>
          <w:rFonts w:ascii="Arial" w:hAnsi="Arial"/>
          <w:lang w:eastAsia="zh-TW"/>
        </w:rPr>
        <w:t>’</w:t>
      </w:r>
      <w:r w:rsidRPr="00C82ADB">
        <w:rPr>
          <w:rFonts w:ascii="Arial" w:hAnsi="Arial" w:hint="eastAsia"/>
          <w:lang w:eastAsia="zh-TW"/>
        </w:rPr>
        <w:t>，</w:t>
      </w:r>
      <w:r w:rsidRPr="00C82ADB">
        <w:rPr>
          <w:rFonts w:ascii="Arial" w:hAnsi="Arial" w:hint="eastAsia"/>
          <w:lang w:eastAsia="zh-TW"/>
        </w:rPr>
        <w:t>RETURN</w:t>
      </w:r>
      <w:r w:rsidRPr="00C82ADB">
        <w:rPr>
          <w:rFonts w:ascii="Arial" w:hAnsi="Arial" w:hint="eastAsia"/>
          <w:lang w:eastAsia="zh-TW"/>
        </w:rPr>
        <w:t>。</w:t>
      </w:r>
    </w:p>
    <w:p w:rsidR="00D80834" w:rsidRDefault="00D80834" w:rsidP="00D80834">
      <w:pPr>
        <w:pStyle w:val="Tabletext"/>
        <w:keepLines w:val="0"/>
        <w:spacing w:after="0" w:line="240" w:lineRule="auto"/>
        <w:ind w:left="425"/>
        <w:rPr>
          <w:rFonts w:ascii="Arial" w:hAnsi="Arial" w:hint="eastAsia"/>
          <w:lang w:eastAsia="zh-TW"/>
        </w:rPr>
      </w:pPr>
    </w:p>
    <w:p w:rsidR="00D80834" w:rsidRPr="00C82ADB" w:rsidRDefault="00D80834" w:rsidP="00D80834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Arial" w:hAnsi="Arial" w:hint="eastAsia"/>
          <w:b/>
          <w:bCs/>
          <w:lang w:eastAsia="zh-TW"/>
        </w:rPr>
      </w:pPr>
      <w:r w:rsidRPr="00C82ADB">
        <w:rPr>
          <w:rFonts w:ascii="Arial" w:hAnsi="Arial" w:hint="eastAsia"/>
          <w:b/>
          <w:bCs/>
          <w:lang w:eastAsia="zh-TW"/>
        </w:rPr>
        <w:t>刪除</w:t>
      </w:r>
    </w:p>
    <w:p w:rsidR="00D80834" w:rsidRPr="00C82ADB" w:rsidRDefault="00D80834" w:rsidP="00D80834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 w:rsidRPr="00C82ADB">
        <w:rPr>
          <w:rFonts w:ascii="Arial" w:hAnsi="Arial" w:hint="eastAsia"/>
          <w:lang w:eastAsia="zh-TW"/>
        </w:rPr>
        <w:t>顯示詢問視窗</w:t>
      </w:r>
      <w:r w:rsidRPr="00C82ADB">
        <w:rPr>
          <w:rFonts w:ascii="Arial" w:hAnsi="Arial" w:hint="eastAsia"/>
          <w:lang w:eastAsia="zh-TW"/>
        </w:rPr>
        <w:t xml:space="preserve"> </w:t>
      </w:r>
      <w:r w:rsidRPr="00C82ADB">
        <w:rPr>
          <w:rFonts w:ascii="Arial" w:hAnsi="Arial"/>
          <w:lang w:eastAsia="zh-TW"/>
        </w:rPr>
        <w:t>‘</w:t>
      </w:r>
      <w:r w:rsidRPr="00C82ADB">
        <w:rPr>
          <w:rFonts w:ascii="Arial" w:hAnsi="Arial" w:hint="eastAsia"/>
          <w:lang w:eastAsia="zh-TW"/>
        </w:rPr>
        <w:t>請確認是否將該</w:t>
      </w:r>
      <w:r w:rsidR="00E644F2">
        <w:rPr>
          <w:rFonts w:ascii="Arial" w:hAnsi="Arial" w:hint="eastAsia"/>
          <w:lang w:eastAsia="zh-TW"/>
        </w:rPr>
        <w:t>公司</w:t>
      </w:r>
      <w:r w:rsidR="004C0F7C">
        <w:rPr>
          <w:rFonts w:ascii="Arial" w:hAnsi="Arial" w:hint="eastAsia"/>
          <w:lang w:eastAsia="zh-TW"/>
        </w:rPr>
        <w:t>核賠人員資料</w:t>
      </w:r>
      <w:r w:rsidRPr="00C82ADB">
        <w:rPr>
          <w:rFonts w:ascii="Arial" w:hAnsi="Arial" w:hint="eastAsia"/>
          <w:lang w:eastAsia="zh-TW"/>
        </w:rPr>
        <w:t>刪除</w:t>
      </w:r>
      <w:r w:rsidRPr="00C82ADB">
        <w:rPr>
          <w:rFonts w:ascii="Arial" w:hAnsi="Arial" w:hint="eastAsia"/>
          <w:lang w:eastAsia="zh-TW"/>
        </w:rPr>
        <w:t>?</w:t>
      </w:r>
      <w:r w:rsidRPr="00C82ADB">
        <w:rPr>
          <w:rFonts w:ascii="Arial" w:hAnsi="Arial"/>
          <w:lang w:eastAsia="zh-TW"/>
        </w:rPr>
        <w:t>’</w:t>
      </w:r>
      <w:r w:rsidRPr="00C82ADB">
        <w:rPr>
          <w:rFonts w:ascii="Arial" w:hAnsi="Arial" w:hint="eastAsia"/>
          <w:lang w:eastAsia="zh-TW"/>
        </w:rPr>
        <w:t>。</w:t>
      </w:r>
    </w:p>
    <w:p w:rsidR="00D80834" w:rsidRPr="00C82ADB" w:rsidRDefault="00D80834" w:rsidP="00D80834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 w:rsidRPr="00C82ADB">
        <w:rPr>
          <w:rFonts w:ascii="Arial" w:hAnsi="Arial" w:hint="eastAsia"/>
          <w:lang w:eastAsia="zh-TW"/>
        </w:rPr>
        <w:t>檢核</w:t>
      </w:r>
    </w:p>
    <w:p w:rsidR="00D80834" w:rsidRPr="00C82ADB" w:rsidRDefault="00E644F2" w:rsidP="00D8083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 w:rsidRPr="00C82ADB">
        <w:rPr>
          <w:rFonts w:ascii="Arial" w:hAnsi="Arial" w:hint="eastAsia"/>
          <w:lang w:eastAsia="zh-TW"/>
        </w:rPr>
        <w:t>檢核</w:t>
      </w:r>
      <w:r w:rsidR="004C0F7C">
        <w:rPr>
          <w:rFonts w:ascii="Arial" w:hAnsi="Arial" w:hint="eastAsia"/>
          <w:lang w:eastAsia="zh-TW"/>
        </w:rPr>
        <w:t>所有資料是否都與查詢出來時相同</w:t>
      </w:r>
      <w:r w:rsidR="00D80834" w:rsidRPr="00C82ADB">
        <w:rPr>
          <w:rFonts w:ascii="Arial" w:hAnsi="Arial" w:hint="eastAsia"/>
          <w:lang w:eastAsia="zh-TW"/>
        </w:rPr>
        <w:t>。</w:t>
      </w:r>
    </w:p>
    <w:p w:rsidR="00E644F2" w:rsidRDefault="004C0F7C" w:rsidP="00D80834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hint="eastAsia"/>
          <w:lang w:eastAsia="zh-TW"/>
        </w:rPr>
        <w:t>將畫面上面</w:t>
      </w:r>
      <w:r w:rsidR="00E84980">
        <w:rPr>
          <w:rFonts w:hint="eastAsia"/>
          <w:lang w:eastAsia="zh-TW"/>
        </w:rPr>
        <w:t>，</w:t>
      </w:r>
      <w:r w:rsidRPr="00C82ADB">
        <w:rPr>
          <w:rFonts w:ascii="Arial" w:hAnsi="Arial" w:hint="eastAsia"/>
          <w:lang w:eastAsia="zh-TW"/>
        </w:rPr>
        <w:t>公司名稱</w:t>
      </w:r>
      <w:r>
        <w:rPr>
          <w:rFonts w:ascii="Arial" w:hAnsi="Arial" w:hint="eastAsia"/>
          <w:lang w:eastAsia="zh-TW"/>
        </w:rPr>
        <w:t>與</w:t>
      </w:r>
      <w:r w:rsidRPr="00C82ADB">
        <w:rPr>
          <w:rFonts w:ascii="Arial" w:hAnsi="Arial" w:hint="eastAsia"/>
          <w:lang w:eastAsia="zh-TW"/>
        </w:rPr>
        <w:t>核賠人員</w:t>
      </w:r>
      <w:r w:rsidRPr="00C82ADB">
        <w:rPr>
          <w:rFonts w:ascii="Arial" w:hAnsi="Arial" w:hint="eastAsia"/>
          <w:lang w:eastAsia="zh-TW"/>
        </w:rPr>
        <w:t>ID</w:t>
      </w:r>
      <w:r>
        <w:rPr>
          <w:rFonts w:ascii="Arial" w:hAnsi="Arial" w:hint="eastAsia"/>
          <w:lang w:eastAsia="zh-TW"/>
        </w:rPr>
        <w:t>都有值的資料</w:t>
      </w:r>
      <w:r w:rsidR="00E84980">
        <w:rPr>
          <w:rFonts w:ascii="Arial" w:hAnsi="Arial" w:hint="eastAsia"/>
          <w:lang w:eastAsia="zh-TW"/>
        </w:rPr>
        <w:t>，</w:t>
      </w:r>
      <w:r>
        <w:rPr>
          <w:rFonts w:hint="eastAsia"/>
          <w:lang w:eastAsia="zh-TW"/>
        </w:rPr>
        <w:t>逐筆寫入</w:t>
      </w:r>
      <w:r>
        <w:rPr>
          <w:rFonts w:hint="eastAsia"/>
          <w:lang w:eastAsia="zh-TW"/>
        </w:rPr>
        <w:t>DTAAD032_LOG</w:t>
      </w:r>
      <w:r w:rsidR="00E849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異動種類</w:t>
      </w:r>
      <w:r>
        <w:rPr>
          <w:rFonts w:hint="eastAsia"/>
          <w:lang w:eastAsia="zh-TW"/>
        </w:rPr>
        <w:t>D</w:t>
      </w:r>
      <w:r w:rsidR="00D80834" w:rsidRPr="00C82ADB">
        <w:rPr>
          <w:rFonts w:ascii="Arial" w:hAnsi="Arial" w:hint="eastAsia"/>
          <w:lang w:eastAsia="zh-TW"/>
        </w:rPr>
        <w:t xml:space="preserve"> </w:t>
      </w:r>
    </w:p>
    <w:p w:rsidR="002803EF" w:rsidRDefault="00D80834" w:rsidP="002803EF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 w:rsidRPr="00C82ADB">
        <w:rPr>
          <w:rFonts w:ascii="Arial" w:hAnsi="Arial" w:hint="eastAsia"/>
          <w:lang w:eastAsia="zh-TW"/>
        </w:rPr>
        <w:t>刪除</w:t>
      </w:r>
      <w:r w:rsidRPr="00C82ADB">
        <w:rPr>
          <w:rFonts w:ascii="Arial" w:hAnsi="Arial" w:hint="eastAsia"/>
          <w:lang w:eastAsia="zh-TW"/>
        </w:rPr>
        <w:t xml:space="preserve"> DTAAD03</w:t>
      </w:r>
      <w:r w:rsidR="00E644F2">
        <w:rPr>
          <w:rFonts w:ascii="Arial" w:hAnsi="Arial" w:hint="eastAsia"/>
          <w:lang w:eastAsia="zh-TW"/>
        </w:rPr>
        <w:t>2</w:t>
      </w:r>
      <w:r w:rsidR="004C0F7C">
        <w:rPr>
          <w:rFonts w:ascii="Arial" w:hAnsi="Arial" w:hint="eastAsia"/>
          <w:lang w:eastAsia="zh-TW"/>
        </w:rPr>
        <w:t>內</w:t>
      </w:r>
      <w:r w:rsidR="002803EF" w:rsidRPr="002803EF">
        <w:rPr>
          <w:rFonts w:ascii="Arial" w:hAnsi="Arial" w:hint="eastAsia"/>
          <w:lang w:eastAsia="zh-TW"/>
        </w:rPr>
        <w:t>，條件如下</w:t>
      </w:r>
    </w:p>
    <w:p w:rsidR="002803EF" w:rsidRDefault="002803EF" w:rsidP="002803E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 w:rsidRPr="002803EF">
        <w:rPr>
          <w:rFonts w:ascii="Arial" w:hAnsi="Arial"/>
          <w:lang w:eastAsia="zh-TW"/>
        </w:rPr>
        <w:t>DTAAD03</w:t>
      </w:r>
      <w:r>
        <w:rPr>
          <w:rFonts w:ascii="Arial" w:hAnsi="Arial" w:hint="eastAsia"/>
          <w:lang w:eastAsia="zh-TW"/>
        </w:rPr>
        <w:t>2</w:t>
      </w:r>
      <w:r w:rsidRPr="002803EF">
        <w:rPr>
          <w:rFonts w:ascii="Arial" w:hAnsi="Arial"/>
          <w:lang w:eastAsia="zh-TW"/>
        </w:rPr>
        <w:t>.</w:t>
      </w:r>
      <w:r w:rsidR="004C0F7C" w:rsidRPr="00C82ADB">
        <w:rPr>
          <w:rFonts w:ascii="Arial" w:hAnsi="Arial" w:hint="eastAsia"/>
          <w:lang w:eastAsia="zh-TW"/>
        </w:rPr>
        <w:t>公司名稱</w:t>
      </w:r>
      <w:r>
        <w:rPr>
          <w:rFonts w:ascii="Arial" w:hAnsi="Arial" w:hint="eastAsia"/>
          <w:lang w:eastAsia="zh-TW"/>
        </w:rPr>
        <w:t xml:space="preserve"> = </w:t>
      </w:r>
      <w:r w:rsidRPr="002803EF">
        <w:rPr>
          <w:rFonts w:ascii="Arial" w:hAnsi="Arial" w:hint="eastAsia"/>
          <w:lang w:eastAsia="zh-TW"/>
        </w:rPr>
        <w:t>畫面</w:t>
      </w:r>
      <w:r w:rsidRPr="002803EF">
        <w:rPr>
          <w:rFonts w:ascii="Arial" w:hAnsi="Arial" w:hint="eastAsia"/>
          <w:lang w:eastAsia="zh-TW"/>
        </w:rPr>
        <w:t>.</w:t>
      </w:r>
      <w:r w:rsidRPr="00C82ADB">
        <w:rPr>
          <w:rFonts w:ascii="Arial" w:hAnsi="Arial" w:hint="eastAsia"/>
          <w:lang w:eastAsia="zh-TW"/>
        </w:rPr>
        <w:t>公司名稱</w:t>
      </w:r>
    </w:p>
    <w:p w:rsidR="00D80834" w:rsidRPr="00C82ADB" w:rsidRDefault="002803EF" w:rsidP="002803E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 w:rsidRPr="002803EF">
        <w:rPr>
          <w:rFonts w:ascii="Arial" w:hAnsi="Arial" w:hint="eastAsia"/>
          <w:lang w:eastAsia="zh-TW"/>
        </w:rPr>
        <w:t>DTAAD03</w:t>
      </w:r>
      <w:r>
        <w:rPr>
          <w:rFonts w:ascii="Arial" w:hAnsi="Arial" w:hint="eastAsia"/>
          <w:lang w:eastAsia="zh-TW"/>
        </w:rPr>
        <w:t>2</w:t>
      </w:r>
      <w:r w:rsidRPr="002803EF">
        <w:rPr>
          <w:rFonts w:ascii="Arial" w:hAnsi="Arial" w:hint="eastAsia"/>
          <w:lang w:eastAsia="zh-TW"/>
        </w:rPr>
        <w:t>.</w:t>
      </w:r>
      <w:r w:rsidRPr="002803EF">
        <w:rPr>
          <w:rFonts w:ascii="Arial" w:hAnsi="Arial" w:hint="eastAsia"/>
          <w:lang w:eastAsia="zh-TW"/>
        </w:rPr>
        <w:t>核賠人員單位</w:t>
      </w:r>
      <w:r w:rsidRPr="002803EF">
        <w:rPr>
          <w:rFonts w:ascii="Arial" w:hAnsi="Arial" w:hint="eastAsia"/>
          <w:lang w:eastAsia="zh-TW"/>
        </w:rPr>
        <w:t xml:space="preserve"> = </w:t>
      </w:r>
      <w:r w:rsidRPr="002803EF">
        <w:rPr>
          <w:rFonts w:ascii="Arial" w:hAnsi="Arial" w:hint="eastAsia"/>
          <w:lang w:eastAsia="zh-TW"/>
        </w:rPr>
        <w:t>登入者單位代號</w:t>
      </w:r>
    </w:p>
    <w:p w:rsidR="00D80834" w:rsidRPr="00C82ADB" w:rsidRDefault="00D80834" w:rsidP="004C0F7C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 w:rsidRPr="00C82ADB">
        <w:rPr>
          <w:rFonts w:ascii="Arial" w:hAnsi="Arial" w:hint="eastAsia"/>
          <w:lang w:eastAsia="zh-TW"/>
        </w:rPr>
        <w:t xml:space="preserve">IF </w:t>
      </w:r>
      <w:r w:rsidRPr="00C82ADB">
        <w:rPr>
          <w:rFonts w:ascii="Arial" w:hAnsi="Arial" w:hint="eastAsia"/>
          <w:lang w:eastAsia="zh-TW"/>
        </w:rPr>
        <w:t>無誤，顯示</w:t>
      </w:r>
      <w:r w:rsidRPr="00C82ADB">
        <w:rPr>
          <w:rFonts w:ascii="Arial" w:hAnsi="Arial" w:hint="eastAsia"/>
          <w:lang w:eastAsia="zh-TW"/>
        </w:rPr>
        <w:t xml:space="preserve"> </w:t>
      </w:r>
      <w:r w:rsidRPr="00C82ADB">
        <w:rPr>
          <w:rFonts w:ascii="Arial" w:hAnsi="Arial"/>
          <w:lang w:eastAsia="zh-TW"/>
        </w:rPr>
        <w:t>‘</w:t>
      </w:r>
      <w:r w:rsidRPr="00C82ADB">
        <w:rPr>
          <w:rFonts w:ascii="Arial" w:hAnsi="Arial" w:hint="eastAsia"/>
          <w:lang w:eastAsia="zh-TW"/>
        </w:rPr>
        <w:t>刪除完成</w:t>
      </w:r>
      <w:r w:rsidRPr="00C82ADB">
        <w:rPr>
          <w:rFonts w:ascii="Arial" w:hAnsi="Arial"/>
          <w:lang w:eastAsia="zh-TW"/>
        </w:rPr>
        <w:t>’</w:t>
      </w:r>
      <w:r w:rsidRPr="00C82ADB">
        <w:rPr>
          <w:rFonts w:ascii="Arial" w:hAnsi="Arial" w:hint="eastAsia"/>
          <w:lang w:eastAsia="zh-TW"/>
        </w:rPr>
        <w:t>，</w:t>
      </w:r>
      <w:r w:rsidRPr="00C82ADB">
        <w:rPr>
          <w:rFonts w:ascii="Arial" w:hAnsi="Arial" w:hint="eastAsia"/>
          <w:lang w:eastAsia="zh-TW"/>
        </w:rPr>
        <w:t>RETURN</w:t>
      </w:r>
      <w:r w:rsidRPr="00C82ADB">
        <w:rPr>
          <w:rFonts w:ascii="Arial" w:hAnsi="Arial" w:hint="eastAsia"/>
          <w:lang w:eastAsia="zh-TW"/>
        </w:rPr>
        <w:t>。</w:t>
      </w:r>
    </w:p>
    <w:sectPr w:rsidR="00D80834" w:rsidRPr="00C82AD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0F4" w:rsidRDefault="008A10F4" w:rsidP="008D55DA">
      <w:r>
        <w:separator/>
      </w:r>
    </w:p>
  </w:endnote>
  <w:endnote w:type="continuationSeparator" w:id="0">
    <w:p w:rsidR="008A10F4" w:rsidRDefault="008A10F4" w:rsidP="008D5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0F4" w:rsidRDefault="008A10F4" w:rsidP="008D55DA">
      <w:r>
        <w:separator/>
      </w:r>
    </w:p>
  </w:footnote>
  <w:footnote w:type="continuationSeparator" w:id="0">
    <w:p w:rsidR="008A10F4" w:rsidRDefault="008A10F4" w:rsidP="008D55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74506BA"/>
    <w:multiLevelType w:val="hybridMultilevel"/>
    <w:tmpl w:val="ADFE5810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332966"/>
    <w:multiLevelType w:val="hybridMultilevel"/>
    <w:tmpl w:val="EB76934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BE715CA"/>
    <w:multiLevelType w:val="hybridMultilevel"/>
    <w:tmpl w:val="13D054F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F223E6B"/>
    <w:multiLevelType w:val="multilevel"/>
    <w:tmpl w:val="B6708A5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3FA025C1"/>
    <w:multiLevelType w:val="hybridMultilevel"/>
    <w:tmpl w:val="1C90061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332048F"/>
    <w:multiLevelType w:val="hybridMultilevel"/>
    <w:tmpl w:val="3870A4A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63F029A"/>
    <w:multiLevelType w:val="hybridMultilevel"/>
    <w:tmpl w:val="2444D172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FE651C0"/>
    <w:multiLevelType w:val="hybridMultilevel"/>
    <w:tmpl w:val="FE4E86F4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5AE1F43"/>
    <w:multiLevelType w:val="hybridMultilevel"/>
    <w:tmpl w:val="FE64FF06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6"/>
  </w:num>
  <w:num w:numId="5">
    <w:abstractNumId w:val="14"/>
  </w:num>
  <w:num w:numId="6">
    <w:abstractNumId w:val="7"/>
  </w:num>
  <w:num w:numId="7">
    <w:abstractNumId w:val="3"/>
  </w:num>
  <w:num w:numId="8">
    <w:abstractNumId w:val="17"/>
  </w:num>
  <w:num w:numId="9">
    <w:abstractNumId w:val="0"/>
  </w:num>
  <w:num w:numId="10">
    <w:abstractNumId w:val="19"/>
  </w:num>
  <w:num w:numId="11">
    <w:abstractNumId w:val="18"/>
  </w:num>
  <w:num w:numId="12">
    <w:abstractNumId w:val="1"/>
  </w:num>
  <w:num w:numId="13">
    <w:abstractNumId w:val="15"/>
  </w:num>
  <w:num w:numId="14">
    <w:abstractNumId w:val="6"/>
  </w:num>
  <w:num w:numId="15">
    <w:abstractNumId w:val="11"/>
  </w:num>
  <w:num w:numId="16">
    <w:abstractNumId w:val="4"/>
  </w:num>
  <w:num w:numId="17">
    <w:abstractNumId w:val="13"/>
  </w:num>
  <w:num w:numId="18">
    <w:abstractNumId w:val="12"/>
  </w:num>
  <w:num w:numId="19">
    <w:abstractNumId w:val="1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oNotTrackFormatting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6C1D"/>
    <w:rsid w:val="0000606D"/>
    <w:rsid w:val="000231E4"/>
    <w:rsid w:val="00026FEA"/>
    <w:rsid w:val="0002776A"/>
    <w:rsid w:val="00043159"/>
    <w:rsid w:val="0004402D"/>
    <w:rsid w:val="00047FB1"/>
    <w:rsid w:val="00061A21"/>
    <w:rsid w:val="000637E5"/>
    <w:rsid w:val="00063E01"/>
    <w:rsid w:val="00070689"/>
    <w:rsid w:val="0007575E"/>
    <w:rsid w:val="00081F0F"/>
    <w:rsid w:val="00082FB3"/>
    <w:rsid w:val="00093941"/>
    <w:rsid w:val="000950DA"/>
    <w:rsid w:val="00096459"/>
    <w:rsid w:val="000B2B6C"/>
    <w:rsid w:val="000D6215"/>
    <w:rsid w:val="000E58E3"/>
    <w:rsid w:val="000F3772"/>
    <w:rsid w:val="00101DD2"/>
    <w:rsid w:val="00107132"/>
    <w:rsid w:val="00116753"/>
    <w:rsid w:val="00116DC8"/>
    <w:rsid w:val="00120E72"/>
    <w:rsid w:val="00132718"/>
    <w:rsid w:val="00151FCF"/>
    <w:rsid w:val="001667C7"/>
    <w:rsid w:val="00170500"/>
    <w:rsid w:val="00182973"/>
    <w:rsid w:val="001872D8"/>
    <w:rsid w:val="001B350E"/>
    <w:rsid w:val="001D1238"/>
    <w:rsid w:val="001D4345"/>
    <w:rsid w:val="001E395E"/>
    <w:rsid w:val="001F2839"/>
    <w:rsid w:val="001F2A03"/>
    <w:rsid w:val="0020774A"/>
    <w:rsid w:val="00212685"/>
    <w:rsid w:val="00214A90"/>
    <w:rsid w:val="00216DCF"/>
    <w:rsid w:val="0022076D"/>
    <w:rsid w:val="002343AE"/>
    <w:rsid w:val="00234C3F"/>
    <w:rsid w:val="00236985"/>
    <w:rsid w:val="0023751E"/>
    <w:rsid w:val="00245CF4"/>
    <w:rsid w:val="00260078"/>
    <w:rsid w:val="0027464A"/>
    <w:rsid w:val="0027724D"/>
    <w:rsid w:val="002803EF"/>
    <w:rsid w:val="00280570"/>
    <w:rsid w:val="00285F8E"/>
    <w:rsid w:val="002868CE"/>
    <w:rsid w:val="002A60B0"/>
    <w:rsid w:val="002B0F47"/>
    <w:rsid w:val="002F24D5"/>
    <w:rsid w:val="002F258F"/>
    <w:rsid w:val="002F29AF"/>
    <w:rsid w:val="003001AC"/>
    <w:rsid w:val="00302686"/>
    <w:rsid w:val="003143FF"/>
    <w:rsid w:val="0033124C"/>
    <w:rsid w:val="0034569E"/>
    <w:rsid w:val="0035207B"/>
    <w:rsid w:val="003633F9"/>
    <w:rsid w:val="00391CF8"/>
    <w:rsid w:val="003A2F60"/>
    <w:rsid w:val="003A545C"/>
    <w:rsid w:val="003A6A03"/>
    <w:rsid w:val="003B256E"/>
    <w:rsid w:val="003B47FC"/>
    <w:rsid w:val="003E57B7"/>
    <w:rsid w:val="003E6911"/>
    <w:rsid w:val="00402183"/>
    <w:rsid w:val="00405293"/>
    <w:rsid w:val="0040617B"/>
    <w:rsid w:val="00420C0B"/>
    <w:rsid w:val="004222A9"/>
    <w:rsid w:val="0043226E"/>
    <w:rsid w:val="00435785"/>
    <w:rsid w:val="00436155"/>
    <w:rsid w:val="00441287"/>
    <w:rsid w:val="0045444C"/>
    <w:rsid w:val="004619F6"/>
    <w:rsid w:val="00461BAE"/>
    <w:rsid w:val="00462CD4"/>
    <w:rsid w:val="00464796"/>
    <w:rsid w:val="0047106B"/>
    <w:rsid w:val="00472A1D"/>
    <w:rsid w:val="0048213D"/>
    <w:rsid w:val="0048237D"/>
    <w:rsid w:val="004823C3"/>
    <w:rsid w:val="00484313"/>
    <w:rsid w:val="0048564F"/>
    <w:rsid w:val="00487409"/>
    <w:rsid w:val="004A0AFF"/>
    <w:rsid w:val="004A67AB"/>
    <w:rsid w:val="004B4725"/>
    <w:rsid w:val="004C0F7C"/>
    <w:rsid w:val="004C2E14"/>
    <w:rsid w:val="004C732B"/>
    <w:rsid w:val="004F09C0"/>
    <w:rsid w:val="004F7713"/>
    <w:rsid w:val="00507194"/>
    <w:rsid w:val="00516B0E"/>
    <w:rsid w:val="00532D8C"/>
    <w:rsid w:val="00552017"/>
    <w:rsid w:val="00556992"/>
    <w:rsid w:val="0058351A"/>
    <w:rsid w:val="005951FB"/>
    <w:rsid w:val="005956D1"/>
    <w:rsid w:val="005B3FB8"/>
    <w:rsid w:val="005B7524"/>
    <w:rsid w:val="005C3815"/>
    <w:rsid w:val="005C52B6"/>
    <w:rsid w:val="005D062B"/>
    <w:rsid w:val="005E7B9F"/>
    <w:rsid w:val="005F7FBD"/>
    <w:rsid w:val="006137F7"/>
    <w:rsid w:val="00615C39"/>
    <w:rsid w:val="00617108"/>
    <w:rsid w:val="00620026"/>
    <w:rsid w:val="006268AC"/>
    <w:rsid w:val="00627DF7"/>
    <w:rsid w:val="00637333"/>
    <w:rsid w:val="00645303"/>
    <w:rsid w:val="00645365"/>
    <w:rsid w:val="006535B2"/>
    <w:rsid w:val="00657D8A"/>
    <w:rsid w:val="00665FF9"/>
    <w:rsid w:val="00674D0D"/>
    <w:rsid w:val="00684946"/>
    <w:rsid w:val="00686716"/>
    <w:rsid w:val="00692B5C"/>
    <w:rsid w:val="00693ED8"/>
    <w:rsid w:val="006B5620"/>
    <w:rsid w:val="006B6F27"/>
    <w:rsid w:val="006C36E0"/>
    <w:rsid w:val="006C5280"/>
    <w:rsid w:val="006D7F3F"/>
    <w:rsid w:val="00715D45"/>
    <w:rsid w:val="0071761C"/>
    <w:rsid w:val="00725A0C"/>
    <w:rsid w:val="007260C0"/>
    <w:rsid w:val="007306EC"/>
    <w:rsid w:val="00746D7A"/>
    <w:rsid w:val="00750BB0"/>
    <w:rsid w:val="00751660"/>
    <w:rsid w:val="0075178B"/>
    <w:rsid w:val="00754804"/>
    <w:rsid w:val="007571ED"/>
    <w:rsid w:val="007644C9"/>
    <w:rsid w:val="00772BF7"/>
    <w:rsid w:val="00776775"/>
    <w:rsid w:val="007826D2"/>
    <w:rsid w:val="00784128"/>
    <w:rsid w:val="007A0DEA"/>
    <w:rsid w:val="007A758D"/>
    <w:rsid w:val="007A77A4"/>
    <w:rsid w:val="007B3FE9"/>
    <w:rsid w:val="007C098B"/>
    <w:rsid w:val="007C19BE"/>
    <w:rsid w:val="007D1E94"/>
    <w:rsid w:val="007D3290"/>
    <w:rsid w:val="007D5830"/>
    <w:rsid w:val="007D7C58"/>
    <w:rsid w:val="007E531F"/>
    <w:rsid w:val="0080552B"/>
    <w:rsid w:val="0081315D"/>
    <w:rsid w:val="0082117C"/>
    <w:rsid w:val="008250D4"/>
    <w:rsid w:val="00834BA6"/>
    <w:rsid w:val="00837CE0"/>
    <w:rsid w:val="008404C7"/>
    <w:rsid w:val="00840CB8"/>
    <w:rsid w:val="008504F8"/>
    <w:rsid w:val="00850F88"/>
    <w:rsid w:val="00852DAD"/>
    <w:rsid w:val="00865346"/>
    <w:rsid w:val="00870A8E"/>
    <w:rsid w:val="0087558A"/>
    <w:rsid w:val="0087748A"/>
    <w:rsid w:val="0088728B"/>
    <w:rsid w:val="008927E7"/>
    <w:rsid w:val="008960D1"/>
    <w:rsid w:val="008A10F4"/>
    <w:rsid w:val="008A35A1"/>
    <w:rsid w:val="008B74E7"/>
    <w:rsid w:val="008D3886"/>
    <w:rsid w:val="008D55DA"/>
    <w:rsid w:val="008D77F0"/>
    <w:rsid w:val="008D7DAC"/>
    <w:rsid w:val="008E1E82"/>
    <w:rsid w:val="008E2A7A"/>
    <w:rsid w:val="008E7D8F"/>
    <w:rsid w:val="008F6A3E"/>
    <w:rsid w:val="009029F2"/>
    <w:rsid w:val="0090479E"/>
    <w:rsid w:val="009049D4"/>
    <w:rsid w:val="00911D73"/>
    <w:rsid w:val="00912B00"/>
    <w:rsid w:val="00930A38"/>
    <w:rsid w:val="00932756"/>
    <w:rsid w:val="00932FC7"/>
    <w:rsid w:val="009369FB"/>
    <w:rsid w:val="00937AA7"/>
    <w:rsid w:val="009402F3"/>
    <w:rsid w:val="00961B4C"/>
    <w:rsid w:val="009751A4"/>
    <w:rsid w:val="00986CD3"/>
    <w:rsid w:val="00990812"/>
    <w:rsid w:val="00994FC0"/>
    <w:rsid w:val="009B055F"/>
    <w:rsid w:val="009B3B73"/>
    <w:rsid w:val="009B4663"/>
    <w:rsid w:val="009D2954"/>
    <w:rsid w:val="00A06EF1"/>
    <w:rsid w:val="00A14334"/>
    <w:rsid w:val="00A15AE6"/>
    <w:rsid w:val="00A22469"/>
    <w:rsid w:val="00A23753"/>
    <w:rsid w:val="00A31187"/>
    <w:rsid w:val="00A723FF"/>
    <w:rsid w:val="00A728BB"/>
    <w:rsid w:val="00A75AA7"/>
    <w:rsid w:val="00A773B1"/>
    <w:rsid w:val="00A937ED"/>
    <w:rsid w:val="00A96156"/>
    <w:rsid w:val="00AA0EEF"/>
    <w:rsid w:val="00AA298E"/>
    <w:rsid w:val="00AA7751"/>
    <w:rsid w:val="00AA7A21"/>
    <w:rsid w:val="00AB271F"/>
    <w:rsid w:val="00AB4A97"/>
    <w:rsid w:val="00AC44F0"/>
    <w:rsid w:val="00AD15F8"/>
    <w:rsid w:val="00AD2311"/>
    <w:rsid w:val="00AD2751"/>
    <w:rsid w:val="00AE4BBD"/>
    <w:rsid w:val="00AE6F9B"/>
    <w:rsid w:val="00AE7780"/>
    <w:rsid w:val="00AF477C"/>
    <w:rsid w:val="00B06C7B"/>
    <w:rsid w:val="00B10478"/>
    <w:rsid w:val="00B11390"/>
    <w:rsid w:val="00B22BFC"/>
    <w:rsid w:val="00B2398C"/>
    <w:rsid w:val="00B33DAC"/>
    <w:rsid w:val="00B41DC2"/>
    <w:rsid w:val="00B507AE"/>
    <w:rsid w:val="00B60F82"/>
    <w:rsid w:val="00B72A02"/>
    <w:rsid w:val="00B74CB1"/>
    <w:rsid w:val="00B77E6C"/>
    <w:rsid w:val="00B9647D"/>
    <w:rsid w:val="00BB2473"/>
    <w:rsid w:val="00BC16AF"/>
    <w:rsid w:val="00BC7FFE"/>
    <w:rsid w:val="00BD06A0"/>
    <w:rsid w:val="00BE1857"/>
    <w:rsid w:val="00BF0F90"/>
    <w:rsid w:val="00C202E8"/>
    <w:rsid w:val="00C24A95"/>
    <w:rsid w:val="00C3025A"/>
    <w:rsid w:val="00C318BC"/>
    <w:rsid w:val="00C509C4"/>
    <w:rsid w:val="00C51F84"/>
    <w:rsid w:val="00C70352"/>
    <w:rsid w:val="00C7243E"/>
    <w:rsid w:val="00C737CC"/>
    <w:rsid w:val="00C757E4"/>
    <w:rsid w:val="00C7598A"/>
    <w:rsid w:val="00C82ADB"/>
    <w:rsid w:val="00C90F49"/>
    <w:rsid w:val="00C92DA2"/>
    <w:rsid w:val="00C9460D"/>
    <w:rsid w:val="00CA6ED1"/>
    <w:rsid w:val="00CB25A4"/>
    <w:rsid w:val="00CB3658"/>
    <w:rsid w:val="00CB7F06"/>
    <w:rsid w:val="00CD0ADA"/>
    <w:rsid w:val="00CD1AA8"/>
    <w:rsid w:val="00CE3EFF"/>
    <w:rsid w:val="00D0481F"/>
    <w:rsid w:val="00D13D3C"/>
    <w:rsid w:val="00D1727E"/>
    <w:rsid w:val="00D202E5"/>
    <w:rsid w:val="00D22252"/>
    <w:rsid w:val="00D23912"/>
    <w:rsid w:val="00D25907"/>
    <w:rsid w:val="00D307B9"/>
    <w:rsid w:val="00D32083"/>
    <w:rsid w:val="00D35BD3"/>
    <w:rsid w:val="00D43CDC"/>
    <w:rsid w:val="00D514D9"/>
    <w:rsid w:val="00D54B1C"/>
    <w:rsid w:val="00D55572"/>
    <w:rsid w:val="00D656AA"/>
    <w:rsid w:val="00D76F39"/>
    <w:rsid w:val="00D80834"/>
    <w:rsid w:val="00D933AC"/>
    <w:rsid w:val="00DA308A"/>
    <w:rsid w:val="00DA6C1D"/>
    <w:rsid w:val="00DB34AB"/>
    <w:rsid w:val="00DB536D"/>
    <w:rsid w:val="00DC3883"/>
    <w:rsid w:val="00DC7AFF"/>
    <w:rsid w:val="00DE0F56"/>
    <w:rsid w:val="00DE129A"/>
    <w:rsid w:val="00DE4C46"/>
    <w:rsid w:val="00DF473E"/>
    <w:rsid w:val="00E04471"/>
    <w:rsid w:val="00E07266"/>
    <w:rsid w:val="00E12546"/>
    <w:rsid w:val="00E204D7"/>
    <w:rsid w:val="00E21F57"/>
    <w:rsid w:val="00E254E1"/>
    <w:rsid w:val="00E51EB7"/>
    <w:rsid w:val="00E644F2"/>
    <w:rsid w:val="00E66841"/>
    <w:rsid w:val="00E8020D"/>
    <w:rsid w:val="00E84980"/>
    <w:rsid w:val="00E84B24"/>
    <w:rsid w:val="00EA40BC"/>
    <w:rsid w:val="00EA71C2"/>
    <w:rsid w:val="00EC7787"/>
    <w:rsid w:val="00ED0498"/>
    <w:rsid w:val="00ED2346"/>
    <w:rsid w:val="00EE1BD5"/>
    <w:rsid w:val="00EE55DE"/>
    <w:rsid w:val="00EF4C6E"/>
    <w:rsid w:val="00F04AD3"/>
    <w:rsid w:val="00F0594A"/>
    <w:rsid w:val="00F146BA"/>
    <w:rsid w:val="00F418D3"/>
    <w:rsid w:val="00F44BDE"/>
    <w:rsid w:val="00F44C00"/>
    <w:rsid w:val="00F46FCC"/>
    <w:rsid w:val="00F47751"/>
    <w:rsid w:val="00F52293"/>
    <w:rsid w:val="00F620E5"/>
    <w:rsid w:val="00F77DDA"/>
    <w:rsid w:val="00F862D3"/>
    <w:rsid w:val="00F87A27"/>
    <w:rsid w:val="00F96C99"/>
    <w:rsid w:val="00FB17D8"/>
    <w:rsid w:val="00FB7F8B"/>
    <w:rsid w:val="00FC7D6A"/>
    <w:rsid w:val="00FD7C5E"/>
    <w:rsid w:val="00FF0951"/>
    <w:rsid w:val="00FF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F759C68-BA6D-4DE7-ACDB-54887F76C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semiHidden/>
    <w:rsid w:val="00870A8E"/>
    <w:rPr>
      <w:sz w:val="18"/>
      <w:szCs w:val="18"/>
    </w:rPr>
  </w:style>
  <w:style w:type="character" w:styleId="a6">
    <w:name w:val="Strong"/>
    <w:qFormat/>
    <w:rPr>
      <w:b/>
      <w:bCs/>
    </w:rPr>
  </w:style>
  <w:style w:type="paragraph" w:styleId="a7">
    <w:name w:val="annotation text"/>
    <w:basedOn w:val="a"/>
    <w:semiHidden/>
    <w:rsid w:val="00870A8E"/>
  </w:style>
  <w:style w:type="paragraph" w:styleId="a8">
    <w:name w:val="annotation subject"/>
    <w:basedOn w:val="a7"/>
    <w:next w:val="a7"/>
    <w:semiHidden/>
    <w:rsid w:val="00870A8E"/>
    <w:rPr>
      <w:b/>
      <w:bCs/>
    </w:rPr>
  </w:style>
  <w:style w:type="paragraph" w:styleId="a9">
    <w:name w:val="Balloon Text"/>
    <w:basedOn w:val="a"/>
    <w:semiHidden/>
    <w:rsid w:val="00870A8E"/>
    <w:rPr>
      <w:rFonts w:ascii="Arial" w:hAnsi="Arial"/>
      <w:sz w:val="18"/>
      <w:szCs w:val="18"/>
    </w:rPr>
  </w:style>
  <w:style w:type="character" w:styleId="HTML">
    <w:name w:val="HTML Code"/>
    <w:rsid w:val="004C732B"/>
    <w:rPr>
      <w:rFonts w:ascii="細明體" w:eastAsia="細明體" w:hAnsi="細明體" w:cs="細明體"/>
      <w:sz w:val="24"/>
      <w:szCs w:val="24"/>
    </w:rPr>
  </w:style>
  <w:style w:type="character" w:styleId="aa">
    <w:name w:val="Hyperlink"/>
    <w:rsid w:val="004C732B"/>
    <w:rPr>
      <w:color w:val="0000FF"/>
      <w:u w:val="single"/>
    </w:rPr>
  </w:style>
  <w:style w:type="character" w:styleId="ab">
    <w:name w:val="FollowedHyperlink"/>
    <w:rsid w:val="00C318BC"/>
    <w:rPr>
      <w:color w:val="800080"/>
      <w:u w:val="single"/>
    </w:rPr>
  </w:style>
  <w:style w:type="character" w:customStyle="1" w:styleId="style31">
    <w:name w:val="style31"/>
    <w:rsid w:val="00B11390"/>
    <w:rPr>
      <w:rFonts w:ascii="Arial" w:hAnsi="Arial" w:cs="Arial" w:hint="default"/>
      <w:sz w:val="20"/>
      <w:szCs w:val="20"/>
    </w:rPr>
  </w:style>
  <w:style w:type="paragraph" w:styleId="ac">
    <w:name w:val="Normal Indent"/>
    <w:aliases w:val="表正文,正文非缩进"/>
    <w:basedOn w:val="a"/>
    <w:rsid w:val="00DF473E"/>
    <w:pPr>
      <w:widowControl w:val="0"/>
      <w:ind w:left="425"/>
      <w:jc w:val="both"/>
    </w:pPr>
    <w:rPr>
      <w:kern w:val="2"/>
      <w:sz w:val="21"/>
      <w:szCs w:val="20"/>
    </w:rPr>
  </w:style>
  <w:style w:type="paragraph" w:customStyle="1" w:styleId="12B">
    <w:name w:val="12B"/>
    <w:next w:val="a"/>
    <w:rsid w:val="00DF473E"/>
    <w:pPr>
      <w:spacing w:line="460" w:lineRule="exact"/>
    </w:pPr>
    <w:rPr>
      <w:rFonts w:ascii="Arial" w:eastAsia="華康粗圓體" w:hAnsi="Arial"/>
      <w:sz w:val="24"/>
    </w:rPr>
  </w:style>
  <w:style w:type="character" w:customStyle="1" w:styleId="style131">
    <w:name w:val="style131"/>
    <w:rsid w:val="00AE6F9B"/>
    <w:rPr>
      <w:rFonts w:ascii="Arial" w:hAnsi="Arial" w:cs="Arial" w:hint="default"/>
      <w:color w:val="000099"/>
    </w:rPr>
  </w:style>
  <w:style w:type="paragraph" w:styleId="ad">
    <w:name w:val="header"/>
    <w:basedOn w:val="a"/>
    <w:link w:val="ae"/>
    <w:rsid w:val="008D55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rsid w:val="008D55DA"/>
  </w:style>
  <w:style w:type="paragraph" w:styleId="af">
    <w:name w:val="footer"/>
    <w:basedOn w:val="a"/>
    <w:link w:val="af0"/>
    <w:rsid w:val="008D55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rsid w:val="008D5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