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8A3267">
                <w:rPr>
                  <w:rFonts w:ascii="新細明體" w:hAnsi="新細明體" w:hint="eastAsia"/>
                  <w:bCs/>
                  <w:lang w:eastAsia="zh-TW"/>
                </w:rPr>
                <w:t>9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8A3267">
                <w:rPr>
                  <w:rFonts w:ascii="新細明體" w:hAnsi="新細明體" w:hint="eastAsia"/>
                  <w:bCs/>
                  <w:lang w:eastAsia="zh-TW"/>
                </w:rPr>
                <w:t>9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9D3602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  <w:r w:rsidR="008A3267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8A326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534F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4FE" w:rsidRDefault="00D534F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2009/10/07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4FE" w:rsidRDefault="00D534F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修改查詢讀檔方式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4FE" w:rsidRDefault="00D534F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4FE" w:rsidRDefault="00D534F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5353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532" w:rsidRDefault="00953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0"/>
                <w:attr w:name="Year" w:val="2009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2009/10/8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532" w:rsidRDefault="00953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取消確認後,重新查詢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532" w:rsidRDefault="00953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532" w:rsidRDefault="0095353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96D8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D83" w:rsidRDefault="00296D8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2010/2/2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D83" w:rsidRDefault="00296D8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修改送件人ID 姓名 單位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D83" w:rsidRDefault="00296D8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D83" w:rsidRDefault="00296D8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E6764">
        <w:trPr>
          <w:ins w:id="1" w:author="cathaylife" w:date="2010-12-01T17:23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764" w:rsidRDefault="007E6764">
            <w:pPr>
              <w:pStyle w:val="Tabletext"/>
              <w:rPr>
                <w:ins w:id="2" w:author="cathaylife" w:date="2010-12-01T17:23:00Z"/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2"/>
                <w:attr w:name="Year" w:val="2010"/>
              </w:smartTagPr>
              <w:ins w:id="3" w:author="cathaylife" w:date="2010-12-01T17:23:00Z">
                <w:r>
                  <w:rPr>
                    <w:rFonts w:ascii="新細明體" w:hAnsi="新細明體"/>
                    <w:bCs/>
                    <w:lang w:eastAsia="zh-TW"/>
                  </w:rPr>
                  <w:t>2010/12/1</w:t>
                </w:r>
              </w:ins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764" w:rsidRDefault="00D56A22">
            <w:pPr>
              <w:pStyle w:val="Tabletext"/>
              <w:rPr>
                <w:ins w:id="4" w:author="cathaylife" w:date="2010-12-01T17:23:00Z"/>
                <w:rFonts w:ascii="新細明體" w:hAnsi="新細明體" w:hint="eastAsia"/>
                <w:bCs/>
                <w:lang w:eastAsia="zh-TW"/>
              </w:rPr>
            </w:pPr>
            <w:ins w:id="5" w:author="cathaylife" w:date="2010-12-01T17:26:00Z">
              <w:r w:rsidRPr="00D56A22">
                <w:rPr>
                  <w:rFonts w:ascii="新細明體" w:hAnsi="新細明體"/>
                  <w:bCs/>
                  <w:lang w:eastAsia="zh-TW"/>
                </w:rPr>
                <w:t>拒賠原因輸入改以TEXTAREA呈現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764" w:rsidRDefault="00D56A22">
            <w:pPr>
              <w:pStyle w:val="Tabletext"/>
              <w:rPr>
                <w:ins w:id="6" w:author="cathaylife" w:date="2010-12-01T17:23:00Z"/>
                <w:rFonts w:ascii="新細明體" w:hAnsi="新細明體" w:hint="eastAsia"/>
                <w:bCs/>
                <w:lang w:eastAsia="zh-TW"/>
              </w:rPr>
            </w:pPr>
            <w:ins w:id="7" w:author="cathaylife" w:date="2010-12-01T17:26:00Z">
              <w:r>
                <w:rPr>
                  <w:rFonts w:ascii="新細明體" w:hAnsi="新細明體" w:hint="eastAsia"/>
                  <w:bCs/>
                  <w:lang w:eastAsia="zh-TW"/>
                </w:rPr>
                <w:t>侑文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764" w:rsidRDefault="007E6764">
            <w:pPr>
              <w:pStyle w:val="Tabletext"/>
              <w:rPr>
                <w:ins w:id="8" w:author="cathaylife" w:date="2010-12-01T17:23:00Z"/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8A3267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8A3267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8A3267">
        <w:rPr>
          <w:rFonts w:hint="eastAsia"/>
          <w:b/>
          <w:kern w:val="2"/>
          <w:sz w:val="24"/>
          <w:szCs w:val="24"/>
          <w:lang w:eastAsia="zh-TW"/>
        </w:rPr>
        <w:t>不給付輸入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9" w:author="i9004502" w:date="2010-02-02T16:08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8A326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不給付輸入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8A3267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8A326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8A326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不給付輸入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0706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0" w:author="i9004502" w:date="2010-02-02T16:08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D534FE">
        <w:tc>
          <w:tcPr>
            <w:tcW w:w="720" w:type="dxa"/>
          </w:tcPr>
          <w:p w:rsidR="00D534FE" w:rsidRDefault="00D534FE" w:rsidP="009D3602">
            <w:pPr>
              <w:numPr>
                <w:ilvl w:val="0"/>
                <w:numId w:val="24"/>
                <w:numberingChange w:id="11" w:author="i9004502" w:date="2010-02-02T16:08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34FE" w:rsidRPr="009D3602" w:rsidRDefault="00D534F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164C">
              <w:rPr>
                <w:rFonts w:hint="eastAsia"/>
                <w:caps/>
                <w:color w:val="000000"/>
                <w:sz w:val="20"/>
                <w:szCs w:val="20"/>
              </w:rPr>
              <w:t>理賠不給付檔</w:t>
            </w:r>
            <w:r w:rsidRPr="006209B0">
              <w:rPr>
                <w:rFonts w:hint="eastAsia"/>
                <w:color w:val="000000"/>
                <w:sz w:val="20"/>
                <w:szCs w:val="20"/>
              </w:rPr>
              <w:t>處理模組</w:t>
            </w:r>
          </w:p>
        </w:tc>
        <w:tc>
          <w:tcPr>
            <w:tcW w:w="3960" w:type="dxa"/>
          </w:tcPr>
          <w:p w:rsidR="00D534FE" w:rsidRPr="009D3602" w:rsidRDefault="00D534F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34FE">
              <w:rPr>
                <w:rFonts w:hint="eastAsia"/>
                <w:bCs/>
                <w:sz w:val="20"/>
                <w:szCs w:val="20"/>
              </w:rPr>
              <w:t>AA_B1ZX07</w:t>
            </w:r>
          </w:p>
        </w:tc>
        <w:tc>
          <w:tcPr>
            <w:tcW w:w="3500" w:type="dxa"/>
          </w:tcPr>
          <w:p w:rsidR="00D534FE" w:rsidRDefault="00D534F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534FE">
        <w:tc>
          <w:tcPr>
            <w:tcW w:w="720" w:type="dxa"/>
          </w:tcPr>
          <w:p w:rsidR="00D534FE" w:rsidRDefault="00D534FE" w:rsidP="009D3602">
            <w:pPr>
              <w:numPr>
                <w:ilvl w:val="0"/>
                <w:numId w:val="24"/>
                <w:numberingChange w:id="12" w:author="i9004502" w:date="2010-02-02T16:08:00Z" w:original="%1:2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34FE" w:rsidRPr="009D3602" w:rsidRDefault="00D534F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D3602">
              <w:rPr>
                <w:rFonts w:ascii="細明體" w:eastAsia="細明體" w:hAnsi="細明體" w:hint="eastAsia"/>
                <w:sz w:val="20"/>
                <w:szCs w:val="20"/>
              </w:rPr>
              <w:t>客戶投保明細讀取模組</w:t>
            </w:r>
          </w:p>
        </w:tc>
        <w:tc>
          <w:tcPr>
            <w:tcW w:w="3960" w:type="dxa"/>
          </w:tcPr>
          <w:p w:rsidR="00D534FE" w:rsidRPr="009D3602" w:rsidRDefault="00D534FE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D3602">
              <w:rPr>
                <w:rFonts w:ascii="細明體" w:eastAsia="細明體" w:hAnsi="細明體"/>
                <w:sz w:val="20"/>
                <w:szCs w:val="20"/>
              </w:rPr>
              <w:t>AA_B0Z000</w:t>
            </w:r>
          </w:p>
        </w:tc>
        <w:tc>
          <w:tcPr>
            <w:tcW w:w="3500" w:type="dxa"/>
          </w:tcPr>
          <w:p w:rsidR="00D534FE" w:rsidRDefault="00D534F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3" w:author="i9004502" w:date="2010-02-02T16:08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9D3602">
        <w:tc>
          <w:tcPr>
            <w:tcW w:w="720" w:type="dxa"/>
          </w:tcPr>
          <w:p w:rsidR="009D3602" w:rsidRDefault="009D3602" w:rsidP="009D3602">
            <w:pPr>
              <w:numPr>
                <w:ilvl w:val="0"/>
                <w:numId w:val="23"/>
                <w:numberingChange w:id="14" w:author="i9004502" w:date="2010-02-02T16:08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D3602" w:rsidRDefault="009D360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險別對應可理賠項目檔</w:t>
            </w:r>
          </w:p>
        </w:tc>
        <w:tc>
          <w:tcPr>
            <w:tcW w:w="3960" w:type="dxa"/>
          </w:tcPr>
          <w:p w:rsidR="009D3602" w:rsidRDefault="003D147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DTAGA111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15" w:author="i9004502" w:date="2010-02-02T16:08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EB7348">
        <w:tc>
          <w:tcPr>
            <w:tcW w:w="720" w:type="dxa"/>
          </w:tcPr>
          <w:p w:rsidR="00EB7348" w:rsidRDefault="00EB7348" w:rsidP="00EB7348">
            <w:pPr>
              <w:numPr>
                <w:ilvl w:val="0"/>
                <w:numId w:val="21"/>
                <w:numberingChange w:id="16" w:author="i9004502" w:date="2010-02-02T16:08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80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10</w:t>
            </w:r>
          </w:p>
        </w:tc>
        <w:tc>
          <w:tcPr>
            <w:tcW w:w="432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7348">
        <w:tc>
          <w:tcPr>
            <w:tcW w:w="720" w:type="dxa"/>
          </w:tcPr>
          <w:p w:rsidR="00EB7348" w:rsidRDefault="00EB7348" w:rsidP="00EB7348">
            <w:pPr>
              <w:numPr>
                <w:ilvl w:val="0"/>
                <w:numId w:val="21"/>
                <w:numberingChange w:id="17" w:author="i9004502" w:date="2010-02-02T16:08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80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B3032">
        <w:tc>
          <w:tcPr>
            <w:tcW w:w="720" w:type="dxa"/>
          </w:tcPr>
          <w:p w:rsidR="001B3032" w:rsidRDefault="001B3032" w:rsidP="002D07C8">
            <w:pPr>
              <w:numPr>
                <w:ilvl w:val="0"/>
                <w:numId w:val="21"/>
                <w:numberingChange w:id="18" w:author="i9004502" w:date="2010-02-02T16:08:00Z" w:original="%1:3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1B3032" w:rsidRDefault="00EB734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 LAYOUT</w:t>
            </w:r>
          </w:p>
        </w:tc>
        <w:tc>
          <w:tcPr>
            <w:tcW w:w="1800" w:type="dxa"/>
          </w:tcPr>
          <w:p w:rsidR="001B3032" w:rsidRDefault="001B303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1B3032" w:rsidRDefault="001B303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F5761">
        <w:tc>
          <w:tcPr>
            <w:tcW w:w="720" w:type="dxa"/>
          </w:tcPr>
          <w:p w:rsidR="00BF5761" w:rsidRDefault="00BF5761" w:rsidP="002D07C8">
            <w:pPr>
              <w:numPr>
                <w:ilvl w:val="0"/>
                <w:numId w:val="21"/>
                <w:numberingChange w:id="19" w:author="i9004502" w:date="2010-02-02T16:08:00Z" w:original="%1:4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BF5761" w:rsidRDefault="00BF576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索賠類別ARRAY</w:t>
            </w:r>
          </w:p>
        </w:tc>
        <w:tc>
          <w:tcPr>
            <w:tcW w:w="1800" w:type="dxa"/>
          </w:tcPr>
          <w:p w:rsidR="00BF5761" w:rsidRDefault="00BF576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ARRAY</w:t>
            </w:r>
          </w:p>
        </w:tc>
        <w:tc>
          <w:tcPr>
            <w:tcW w:w="4320" w:type="dxa"/>
          </w:tcPr>
          <w:p w:rsidR="00BF5761" w:rsidRDefault="00BF576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6E08">
        <w:tc>
          <w:tcPr>
            <w:tcW w:w="9180" w:type="dxa"/>
            <w:gridSpan w:val="4"/>
          </w:tcPr>
          <w:p w:rsidR="00A76E08" w:rsidRDefault="00A76E08" w:rsidP="00A76E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</w:t>
            </w:r>
            <w:r w:rsidR="005C029E">
              <w:rPr>
                <w:rFonts w:ascii="細明體" w:eastAsia="細明體" w:hAnsi="細明體" w:hint="eastAsia"/>
                <w:sz w:val="20"/>
                <w:szCs w:val="20"/>
              </w:rPr>
              <w:t>(多)筆</w:t>
            </w:r>
          </w:p>
        </w:tc>
      </w:tr>
      <w:tr w:rsidR="00A76E08">
        <w:tc>
          <w:tcPr>
            <w:tcW w:w="720" w:type="dxa"/>
          </w:tcPr>
          <w:p w:rsidR="00A76E08" w:rsidRDefault="00A76E08" w:rsidP="00A76E08">
            <w:pPr>
              <w:numPr>
                <w:ilvl w:val="0"/>
                <w:numId w:val="22"/>
                <w:numberingChange w:id="20" w:author="i9004502" w:date="2010-02-02T16:08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A76E08" w:rsidRDefault="00A76E0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 LAYOUT</w:t>
            </w:r>
          </w:p>
        </w:tc>
        <w:tc>
          <w:tcPr>
            <w:tcW w:w="1800" w:type="dxa"/>
          </w:tcPr>
          <w:p w:rsidR="00A76E08" w:rsidRDefault="00A76E0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A76E08" w:rsidRDefault="00A76E0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numPr>
          <w:ilvl w:val="0"/>
          <w:numId w:val="1"/>
          <w:numberingChange w:id="21" w:author="i9004502" w:date="2010-02-02T16:08:00Z" w:original="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5D2755">
        <w:rPr>
          <w:rFonts w:hint="eastAsia"/>
          <w:sz w:val="20"/>
        </w:rPr>
        <w:t>AAB20100</w: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22" w:author="i9004502" w:date="2010-02-02T16:08:00Z" w:original="%1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148EA" w:rsidRDefault="0023751E" w:rsidP="009402F3">
      <w:pPr>
        <w:pStyle w:val="Tabletext"/>
        <w:keepLines w:val="0"/>
        <w:numPr>
          <w:ilvl w:val="1"/>
          <w:numId w:val="2"/>
          <w:numberingChange w:id="23" w:author="i9004502" w:date="2010-02-02T16:08:00Z" w:original="%1:1:0:.%2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  <w:lang w:eastAsia="zh-TW"/>
        </w:rPr>
        <w:t>US</w:t>
      </w:r>
      <w:r w:rsidR="005D2755">
        <w:rPr>
          <w:rFonts w:hint="eastAsia"/>
          <w:lang w:eastAsia="zh-TW"/>
        </w:rPr>
        <w:t>AAB20100</w:t>
      </w:r>
      <w:r w:rsidR="00355A4F">
        <w:rPr>
          <w:rFonts w:hint="eastAsia"/>
          <w:bCs/>
          <w:lang w:eastAsia="zh-TW"/>
        </w:rPr>
        <w:t>，欄位預設空白</w:t>
      </w:r>
      <w:r w:rsidR="00870A8E">
        <w:rPr>
          <w:rFonts w:hint="eastAsia"/>
          <w:lang w:eastAsia="zh-TW"/>
        </w:rPr>
        <w:t>。</w:t>
      </w:r>
      <w:r w:rsidR="00727292">
        <w:rPr>
          <w:rFonts w:hint="eastAsia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181.5pt">
            <v:imagedata r:id="rId7" o:title=""/>
          </v:shape>
        </w:pict>
      </w:r>
    </w:p>
    <w:p w:rsidR="00387C00" w:rsidRDefault="00387C00" w:rsidP="009402F3">
      <w:pPr>
        <w:pStyle w:val="Tabletext"/>
        <w:keepLines w:val="0"/>
        <w:numPr>
          <w:ilvl w:val="1"/>
          <w:numId w:val="2"/>
          <w:numberingChange w:id="24" w:author="i9004502" w:date="2010-02-02T16:08:00Z" w:original="%1:1:0:.%2:2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查詢</w:t>
      </w:r>
      <w:r w:rsidR="00D819C1">
        <w:rPr>
          <w:rFonts w:hint="eastAsia"/>
          <w:bCs/>
          <w:lang w:eastAsia="zh-TW"/>
        </w:rPr>
        <w:t>button</w:t>
      </w:r>
      <w:r>
        <w:rPr>
          <w:rFonts w:hint="eastAsia"/>
          <w:bCs/>
          <w:lang w:eastAsia="zh-TW"/>
        </w:rPr>
        <w:t xml:space="preserve"> enable</w:t>
      </w:r>
      <w:r>
        <w:rPr>
          <w:rFonts w:hint="eastAsia"/>
          <w:bCs/>
          <w:lang w:eastAsia="zh-TW"/>
        </w:rPr>
        <w:t>，其餘</w:t>
      </w:r>
      <w:r>
        <w:rPr>
          <w:rFonts w:hint="eastAsia"/>
          <w:bCs/>
          <w:lang w:eastAsia="zh-TW"/>
        </w:rPr>
        <w:t>button disable</w:t>
      </w:r>
    </w:p>
    <w:p w:rsidR="007025B9" w:rsidRDefault="007025B9" w:rsidP="002515A6">
      <w:pPr>
        <w:pStyle w:val="Tabletext"/>
        <w:keepLines w:val="0"/>
        <w:numPr>
          <w:ilvl w:val="1"/>
          <w:numId w:val="2"/>
          <w:numberingChange w:id="25" w:author="i9004502" w:date="2010-02-02T16:08:00Z" w:original="%1:1:0:.%2:3:0:"/>
        </w:numPr>
        <w:spacing w:after="0" w:line="240" w:lineRule="auto"/>
        <w:rPr>
          <w:rFonts w:hint="eastAsia"/>
          <w:bCs/>
          <w:color w:val="000000"/>
          <w:lang w:eastAsia="zh-TW"/>
        </w:rPr>
      </w:pPr>
    </w:p>
    <w:p w:rsidR="0078425B" w:rsidRDefault="0078425B">
      <w:pPr>
        <w:pStyle w:val="Tabletext"/>
        <w:keepLines w:val="0"/>
        <w:numPr>
          <w:ilvl w:val="0"/>
          <w:numId w:val="2"/>
          <w:numberingChange w:id="26" w:author="i9004502" w:date="2010-02-02T16:08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355A4F" w:rsidRDefault="00355A4F" w:rsidP="0078425B">
      <w:pPr>
        <w:pStyle w:val="Tabletext"/>
        <w:keepLines w:val="0"/>
        <w:numPr>
          <w:ilvl w:val="1"/>
          <w:numId w:val="2"/>
          <w:numberingChange w:id="27" w:author="i9004502" w:date="2010-02-02T16:08:00Z" w:original="%1:2:0:.%2:1:0:"/>
        </w:numPr>
        <w:spacing w:after="0" w:line="240" w:lineRule="auto"/>
        <w:rPr>
          <w:rFonts w:hint="eastAsia"/>
          <w:lang w:eastAsia="zh-TW"/>
        </w:rPr>
      </w:pPr>
    </w:p>
    <w:p w:rsidR="00355A4F" w:rsidRDefault="004A0C87" w:rsidP="00355A4F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>
        <w:rPr>
          <w:rFonts w:hint="eastAsia"/>
          <w:lang w:eastAsia="zh-TW"/>
        </w:rPr>
        <w:pict>
          <v:shape id="_x0000_i1026" type="#_x0000_t75" style="width:538.5pt;height:234.75pt">
            <v:imagedata r:id="rId8" o:title=""/>
          </v:shape>
        </w:pict>
      </w:r>
    </w:p>
    <w:p w:rsidR="0078425B" w:rsidRPr="00D1068C" w:rsidRDefault="0078425B" w:rsidP="0078425B">
      <w:pPr>
        <w:pStyle w:val="Tabletext"/>
        <w:keepLines w:val="0"/>
        <w:numPr>
          <w:ilvl w:val="1"/>
          <w:numId w:val="2"/>
          <w:numberingChange w:id="28" w:author="i9004502" w:date="2010-02-02T16:08:00Z" w:original="%1:2:0:.%2:2:0:"/>
        </w:numPr>
        <w:spacing w:after="0" w:line="240" w:lineRule="auto"/>
        <w:rPr>
          <w:rFonts w:hint="eastAsia"/>
          <w:lang w:eastAsia="zh-TW"/>
        </w:rPr>
      </w:pPr>
      <w:r w:rsidRPr="00D1068C"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78425B" w:rsidRPr="00D1068C">
        <w:tc>
          <w:tcPr>
            <w:tcW w:w="720" w:type="dxa"/>
          </w:tcPr>
          <w:p w:rsidR="0078425B" w:rsidRPr="00D1068C" w:rsidRDefault="0078425B" w:rsidP="0078425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D1068C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78425B" w:rsidRPr="00D1068C" w:rsidRDefault="0078425B" w:rsidP="0078425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D1068C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78425B" w:rsidRPr="00D1068C" w:rsidRDefault="0078425B" w:rsidP="0078425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D1068C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78425B" w:rsidRPr="00D1068C">
        <w:tc>
          <w:tcPr>
            <w:tcW w:w="720" w:type="dxa"/>
          </w:tcPr>
          <w:p w:rsidR="0078425B" w:rsidRPr="00D1068C" w:rsidRDefault="0078425B" w:rsidP="0078425B">
            <w:pPr>
              <w:pStyle w:val="Tabletext"/>
              <w:keepLines w:val="0"/>
              <w:numPr>
                <w:ilvl w:val="0"/>
                <w:numId w:val="7"/>
                <w:numberingChange w:id="29" w:author="i9004502" w:date="2010-02-02T16:08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78425B" w:rsidRPr="00D1068C" w:rsidRDefault="0078425B" w:rsidP="0078425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D1068C">
              <w:rPr>
                <w:rFonts w:hint="eastAsia"/>
                <w:bCs/>
                <w:lang w:eastAsia="zh-TW"/>
              </w:rPr>
              <w:t>受理編號必須輸入</w:t>
            </w:r>
          </w:p>
        </w:tc>
        <w:tc>
          <w:tcPr>
            <w:tcW w:w="3320" w:type="dxa"/>
          </w:tcPr>
          <w:p w:rsidR="0078425B" w:rsidRPr="00D1068C" w:rsidRDefault="0078425B" w:rsidP="0078425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D1068C">
              <w:rPr>
                <w:rFonts w:hint="eastAsia"/>
                <w:bCs/>
                <w:lang w:eastAsia="zh-TW"/>
              </w:rPr>
              <w:t>請輸入受理編號</w:t>
            </w:r>
          </w:p>
        </w:tc>
      </w:tr>
    </w:tbl>
    <w:p w:rsidR="00DE291C" w:rsidRPr="00DE291C" w:rsidRDefault="00B31B13" w:rsidP="0078425B">
      <w:pPr>
        <w:pStyle w:val="Tabletext"/>
        <w:keepLines w:val="0"/>
        <w:numPr>
          <w:ilvl w:val="1"/>
          <w:numId w:val="2"/>
          <w:numberingChange w:id="30" w:author="i9004502" w:date="2010-02-02T16:08:00Z" w:original="%1:2:0:.%2:3:0:"/>
        </w:numPr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Cs/>
          <w:lang w:eastAsia="zh-TW"/>
        </w:rPr>
        <w:t>畫面上半部</w:t>
      </w:r>
      <w:r w:rsidRPr="00D1068C">
        <w:rPr>
          <w:rFonts w:hint="eastAsia"/>
          <w:bCs/>
          <w:lang w:eastAsia="zh-TW"/>
        </w:rPr>
        <w:t>：</w:t>
      </w:r>
    </w:p>
    <w:p w:rsidR="0078425B" w:rsidRPr="00DE291C" w:rsidRDefault="0078425B" w:rsidP="00DE291C">
      <w:pPr>
        <w:pStyle w:val="Tabletext"/>
        <w:keepLines w:val="0"/>
        <w:numPr>
          <w:ilvl w:val="2"/>
          <w:numId w:val="2"/>
          <w:numberingChange w:id="31" w:author="i9004502" w:date="2010-02-02T16:08:00Z" w:original="%1:2:0:.%2:3:0:.%3:1:0:"/>
        </w:numPr>
        <w:spacing w:after="0" w:line="240" w:lineRule="auto"/>
        <w:rPr>
          <w:rFonts w:hint="eastAsia"/>
          <w:bCs/>
          <w:lang w:eastAsia="zh-TW"/>
        </w:rPr>
      </w:pPr>
      <w:r w:rsidRPr="00DE291C">
        <w:rPr>
          <w:rFonts w:hint="eastAsia"/>
          <w:bCs/>
          <w:lang w:eastAsia="zh-TW"/>
        </w:rPr>
        <w:t>讀檔：</w:t>
      </w:r>
    </w:p>
    <w:p w:rsidR="00D1068C" w:rsidRPr="00DE291C" w:rsidRDefault="00D1068C" w:rsidP="00D1068C">
      <w:pPr>
        <w:widowControl w:val="0"/>
        <w:autoSpaceDE w:val="0"/>
        <w:autoSpaceDN w:val="0"/>
        <w:adjustRightInd w:val="0"/>
        <w:ind w:leftChars="700" w:left="1680"/>
        <w:rPr>
          <w:rFonts w:ascii="Courier New" w:hAnsi="Courier New" w:cs="Courier New"/>
          <w:color w:val="000000"/>
          <w:sz w:val="20"/>
          <w:szCs w:val="20"/>
        </w:rPr>
      </w:pPr>
      <w:r w:rsidRPr="00DE291C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DE29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068C" w:rsidRPr="00DE291C" w:rsidRDefault="00D1068C" w:rsidP="00D1068C">
      <w:pPr>
        <w:widowControl w:val="0"/>
        <w:autoSpaceDE w:val="0"/>
        <w:autoSpaceDN w:val="0"/>
        <w:adjustRightInd w:val="0"/>
        <w:ind w:leftChars="700" w:left="1680"/>
        <w:rPr>
          <w:rFonts w:ascii="Courier New" w:hAnsi="Courier New" w:cs="Courier New"/>
          <w:color w:val="000000"/>
          <w:sz w:val="20"/>
          <w:szCs w:val="20"/>
        </w:rPr>
      </w:pPr>
      <w:r w:rsidRPr="00DE291C">
        <w:rPr>
          <w:rFonts w:ascii="Courier New" w:hAnsi="Courier New" w:cs="Courier New"/>
          <w:color w:val="000000"/>
          <w:sz w:val="20"/>
          <w:szCs w:val="20"/>
        </w:rPr>
        <w:tab/>
        <w:t>A010.OCR_ID,A010.OCR_NAME,A010.OCR_DATE,A010.APLY_KIND,A001.APLY_DATE,</w:t>
      </w:r>
    </w:p>
    <w:p w:rsidR="00D1068C" w:rsidRPr="00DE291C" w:rsidRDefault="00D1068C" w:rsidP="00D1068C">
      <w:pPr>
        <w:widowControl w:val="0"/>
        <w:autoSpaceDE w:val="0"/>
        <w:autoSpaceDN w:val="0"/>
        <w:adjustRightInd w:val="0"/>
        <w:ind w:leftChars="700" w:left="1680"/>
        <w:rPr>
          <w:rFonts w:ascii="Courier New" w:hAnsi="Courier New" w:cs="Courier New"/>
          <w:color w:val="000000"/>
          <w:sz w:val="20"/>
          <w:szCs w:val="20"/>
        </w:rPr>
      </w:pPr>
      <w:r w:rsidRPr="00DE291C">
        <w:rPr>
          <w:rFonts w:ascii="Courier New" w:hAnsi="Courier New" w:cs="Courier New"/>
          <w:color w:val="000000"/>
          <w:sz w:val="20"/>
          <w:szCs w:val="20"/>
        </w:rPr>
        <w:tab/>
        <w:t xml:space="preserve">A001.APLY_DIV_NO,A001.APLY_DIV_NAME,A001.APLY_EMP_ID,A001.APLY_NAME </w:t>
      </w:r>
    </w:p>
    <w:p w:rsidR="00D1068C" w:rsidRPr="00DE291C" w:rsidRDefault="00D1068C" w:rsidP="00D1068C">
      <w:pPr>
        <w:widowControl w:val="0"/>
        <w:autoSpaceDE w:val="0"/>
        <w:autoSpaceDN w:val="0"/>
        <w:adjustRightInd w:val="0"/>
        <w:ind w:leftChars="700" w:left="1680"/>
        <w:rPr>
          <w:rFonts w:ascii="Courier New" w:hAnsi="Courier New" w:cs="Courier New"/>
          <w:color w:val="000000"/>
          <w:sz w:val="20"/>
          <w:szCs w:val="20"/>
        </w:rPr>
      </w:pPr>
      <w:r w:rsidRPr="00DE291C">
        <w:rPr>
          <w:rFonts w:ascii="Courier New" w:hAnsi="Courier New" w:cs="Courier New"/>
          <w:color w:val="0000FF"/>
          <w:sz w:val="20"/>
          <w:szCs w:val="20"/>
        </w:rPr>
        <w:t>FROM</w:t>
      </w:r>
      <w:r w:rsidRPr="00DE291C">
        <w:rPr>
          <w:rFonts w:ascii="Courier New" w:hAnsi="Courier New" w:cs="Courier New"/>
          <w:color w:val="000000"/>
          <w:sz w:val="20"/>
          <w:szCs w:val="20"/>
        </w:rPr>
        <w:t xml:space="preserve"> DBAA.DTAAA</w:t>
      </w:r>
      <w:smartTag w:uri="urn:schemas-microsoft-com:office:smarttags" w:element="chmetcnv">
        <w:smartTagPr>
          <w:attr w:name="UnitName" w:val="a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DE291C">
          <w:rPr>
            <w:rFonts w:ascii="Courier New" w:hAnsi="Courier New" w:cs="Courier New"/>
            <w:color w:val="000000"/>
            <w:sz w:val="20"/>
            <w:szCs w:val="20"/>
          </w:rPr>
          <w:t>010 A</w:t>
        </w:r>
      </w:smartTag>
      <w:r w:rsidRPr="00DE291C">
        <w:rPr>
          <w:rFonts w:ascii="Courier New" w:hAnsi="Courier New" w:cs="Courier New"/>
          <w:color w:val="000000"/>
          <w:sz w:val="20"/>
          <w:szCs w:val="20"/>
        </w:rPr>
        <w:t>010</w:t>
      </w:r>
    </w:p>
    <w:p w:rsidR="00D1068C" w:rsidRPr="00DE291C" w:rsidRDefault="00D1068C" w:rsidP="00D1068C">
      <w:pPr>
        <w:widowControl w:val="0"/>
        <w:autoSpaceDE w:val="0"/>
        <w:autoSpaceDN w:val="0"/>
        <w:adjustRightInd w:val="0"/>
        <w:ind w:leftChars="700" w:left="1680"/>
        <w:rPr>
          <w:rFonts w:ascii="Courier New" w:hAnsi="Courier New" w:cs="Courier New"/>
          <w:color w:val="000000"/>
          <w:sz w:val="20"/>
          <w:szCs w:val="20"/>
        </w:rPr>
      </w:pPr>
      <w:r w:rsidRPr="00DE291C">
        <w:rPr>
          <w:rFonts w:ascii="Courier New" w:hAnsi="Courier New" w:cs="Courier New"/>
          <w:color w:val="FF00FF"/>
          <w:sz w:val="20"/>
          <w:szCs w:val="20"/>
        </w:rPr>
        <w:t>LEFT</w:t>
      </w:r>
      <w:r w:rsidRPr="00DE29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291C">
        <w:rPr>
          <w:rFonts w:ascii="Courier New" w:hAnsi="Courier New" w:cs="Courier New"/>
          <w:color w:val="0000FF"/>
          <w:sz w:val="20"/>
          <w:szCs w:val="20"/>
        </w:rPr>
        <w:t>JOIN</w:t>
      </w:r>
      <w:r w:rsidRPr="00DE291C">
        <w:rPr>
          <w:rFonts w:ascii="Courier New" w:hAnsi="Courier New" w:cs="Courier New"/>
          <w:color w:val="000000"/>
          <w:sz w:val="20"/>
          <w:szCs w:val="20"/>
        </w:rPr>
        <w:t xml:space="preserve"> DBAA.DTAAA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E291C">
          <w:rPr>
            <w:rFonts w:ascii="Courier New" w:hAnsi="Courier New" w:cs="Courier New"/>
            <w:color w:val="000000"/>
            <w:sz w:val="20"/>
            <w:szCs w:val="20"/>
          </w:rPr>
          <w:t>001 A</w:t>
        </w:r>
      </w:smartTag>
      <w:r w:rsidRPr="00DE291C">
        <w:rPr>
          <w:rFonts w:ascii="Courier New" w:hAnsi="Courier New" w:cs="Courier New"/>
          <w:color w:val="000000"/>
          <w:sz w:val="20"/>
          <w:szCs w:val="20"/>
        </w:rPr>
        <w:t>001</w:t>
      </w:r>
    </w:p>
    <w:p w:rsidR="00D1068C" w:rsidRPr="00DE291C" w:rsidRDefault="00D1068C" w:rsidP="00D1068C">
      <w:pPr>
        <w:widowControl w:val="0"/>
        <w:autoSpaceDE w:val="0"/>
        <w:autoSpaceDN w:val="0"/>
        <w:adjustRightInd w:val="0"/>
        <w:ind w:leftChars="700" w:left="1680"/>
        <w:rPr>
          <w:rFonts w:ascii="Courier New" w:hAnsi="Courier New" w:cs="Courier New"/>
          <w:color w:val="000000"/>
          <w:sz w:val="20"/>
          <w:szCs w:val="20"/>
        </w:rPr>
      </w:pPr>
      <w:r w:rsidRPr="00DE291C">
        <w:rPr>
          <w:rFonts w:ascii="Courier New" w:hAnsi="Courier New" w:cs="Courier New"/>
          <w:color w:val="0000FF"/>
          <w:sz w:val="20"/>
          <w:szCs w:val="20"/>
        </w:rPr>
        <w:t>ON</w:t>
      </w:r>
      <w:r w:rsidRPr="00DE291C">
        <w:rPr>
          <w:rFonts w:ascii="Courier New" w:hAnsi="Courier New" w:cs="Courier New"/>
          <w:color w:val="000000"/>
          <w:sz w:val="20"/>
          <w:szCs w:val="20"/>
        </w:rPr>
        <w:t xml:space="preserve"> A010.APLY_NO</w:t>
      </w:r>
      <w:r w:rsidRPr="00DE291C">
        <w:rPr>
          <w:rFonts w:ascii="Courier New" w:hAnsi="Courier New" w:cs="Courier New"/>
          <w:color w:val="808080"/>
          <w:sz w:val="20"/>
          <w:szCs w:val="20"/>
        </w:rPr>
        <w:t>=</w:t>
      </w:r>
      <w:r w:rsidRPr="00DE291C">
        <w:rPr>
          <w:rFonts w:ascii="Courier New" w:hAnsi="Courier New" w:cs="Courier New"/>
          <w:color w:val="000000"/>
          <w:sz w:val="20"/>
          <w:szCs w:val="20"/>
        </w:rPr>
        <w:t>A001.APLY_NO</w:t>
      </w:r>
    </w:p>
    <w:p w:rsidR="00D1068C" w:rsidRPr="00DE291C" w:rsidRDefault="00D1068C" w:rsidP="00D1068C">
      <w:pPr>
        <w:pStyle w:val="Tabletext"/>
        <w:keepLines w:val="0"/>
        <w:spacing w:after="0" w:line="240" w:lineRule="auto"/>
        <w:ind w:leftChars="700" w:left="1680"/>
        <w:rPr>
          <w:rFonts w:hint="eastAsia"/>
          <w:bCs/>
          <w:lang w:eastAsia="zh-TW"/>
        </w:rPr>
      </w:pPr>
      <w:r w:rsidRPr="00DE291C">
        <w:rPr>
          <w:rFonts w:ascii="Courier New" w:hAnsi="Courier New" w:cs="Courier New"/>
          <w:color w:val="0000FF"/>
        </w:rPr>
        <w:t>WHERE</w:t>
      </w:r>
      <w:r w:rsidRPr="00DE291C">
        <w:rPr>
          <w:rFonts w:ascii="Courier New" w:hAnsi="Courier New" w:cs="Courier New"/>
          <w:color w:val="000000"/>
        </w:rPr>
        <w:t xml:space="preserve"> A001.APLY_NO</w:t>
      </w:r>
      <w:r w:rsidRPr="00DE291C">
        <w:rPr>
          <w:rFonts w:ascii="Courier New" w:hAnsi="Courier New" w:cs="Courier New"/>
          <w:color w:val="808080"/>
        </w:rPr>
        <w:t>=</w:t>
      </w:r>
      <w:r w:rsidRPr="00DE291C">
        <w:rPr>
          <w:rFonts w:ascii="Courier New" w:hAnsi="Courier New" w:cs="Courier New"/>
          <w:color w:val="FF0000"/>
        </w:rPr>
        <w:t>':APLY_NO'</w:t>
      </w:r>
      <w:r w:rsidRPr="00DE291C">
        <w:rPr>
          <w:rFonts w:ascii="Courier New" w:hAnsi="Courier New" w:cs="Courier New"/>
          <w:color w:val="000000"/>
        </w:rPr>
        <w:t xml:space="preserve"> </w:t>
      </w:r>
      <w:r w:rsidRPr="00DE291C">
        <w:rPr>
          <w:rFonts w:ascii="Courier New" w:hAnsi="Courier New" w:cs="Courier New"/>
          <w:color w:val="0000FF"/>
        </w:rPr>
        <w:t>WITH</w:t>
      </w:r>
      <w:r w:rsidRPr="00DE291C">
        <w:rPr>
          <w:rFonts w:ascii="Courier New" w:hAnsi="Courier New" w:cs="Courier New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E291C">
            <w:rPr>
              <w:rFonts w:ascii="Courier New" w:hAnsi="Courier New" w:cs="Courier New"/>
              <w:color w:val="000000"/>
            </w:rPr>
            <w:t>UR</w:t>
          </w:r>
        </w:smartTag>
      </w:smartTag>
      <w:r w:rsidRPr="00DE291C">
        <w:rPr>
          <w:rFonts w:ascii="Courier New" w:hAnsi="Courier New" w:cs="Courier New"/>
          <w:color w:val="808080"/>
        </w:rPr>
        <w:t>;</w:t>
      </w:r>
    </w:p>
    <w:p w:rsidR="00DE291C" w:rsidRDefault="00DE291C" w:rsidP="00DE291C">
      <w:pPr>
        <w:pStyle w:val="Tabletext"/>
        <w:keepLines w:val="0"/>
        <w:numPr>
          <w:ilvl w:val="2"/>
          <w:numId w:val="2"/>
          <w:numberingChange w:id="32" w:author="i9004502" w:date="2010-02-02T16:08:00Z" w:original="%1:2:0:.%2:3:0:.%3:2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無資料</w:t>
      </w:r>
      <w:r>
        <w:rPr>
          <w:rFonts w:hint="eastAsia"/>
          <w:bCs/>
          <w:color w:val="000000"/>
          <w:lang w:eastAsia="zh-TW"/>
        </w:rPr>
        <w:t>，顯示錯誤訊息</w:t>
      </w:r>
      <w:r>
        <w:rPr>
          <w:bCs/>
          <w:color w:val="000000"/>
          <w:lang w:eastAsia="zh-TW"/>
        </w:rPr>
        <w:t>”</w:t>
      </w:r>
      <w:r w:rsidR="00B85CD3">
        <w:rPr>
          <w:rFonts w:hint="eastAsia"/>
          <w:bCs/>
          <w:color w:val="000000"/>
          <w:lang w:eastAsia="zh-TW"/>
        </w:rPr>
        <w:t>此受編於理賠受理檔查無資料，請確認後重新輸入！</w:t>
      </w:r>
      <w:r>
        <w:rPr>
          <w:bCs/>
          <w:color w:val="000000"/>
          <w:lang w:eastAsia="zh-TW"/>
        </w:rPr>
        <w:t>”</w:t>
      </w:r>
      <w:r w:rsidR="00546126" w:rsidRPr="00546126">
        <w:rPr>
          <w:rFonts w:hint="eastAsia"/>
          <w:bCs/>
          <w:color w:val="000000"/>
          <w:lang w:eastAsia="zh-TW"/>
        </w:rPr>
        <w:t xml:space="preserve"> </w:t>
      </w:r>
      <w:r w:rsidR="00546126">
        <w:rPr>
          <w:rFonts w:hint="eastAsia"/>
          <w:bCs/>
          <w:color w:val="000000"/>
          <w:lang w:eastAsia="zh-TW"/>
        </w:rPr>
        <w:t>，游標定於受理編號欄位</w:t>
      </w:r>
      <w:r w:rsidR="00546126">
        <w:rPr>
          <w:rFonts w:hint="eastAsia"/>
          <w:bCs/>
          <w:lang w:eastAsia="zh-TW"/>
        </w:rPr>
        <w:t>。</w:t>
      </w:r>
    </w:p>
    <w:p w:rsidR="00DC6445" w:rsidRPr="00DE291C" w:rsidRDefault="00DC6445" w:rsidP="00DE291C">
      <w:pPr>
        <w:pStyle w:val="Tabletext"/>
        <w:keepLines w:val="0"/>
        <w:numPr>
          <w:ilvl w:val="2"/>
          <w:numId w:val="2"/>
          <w:numberingChange w:id="33" w:author="i9004502" w:date="2010-02-02T16:08:00Z" w:original="%1:2:0:.%2:3:0:.%3:3:0: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有資料</w:t>
      </w:r>
      <w:r>
        <w:rPr>
          <w:rFonts w:hint="eastAsia"/>
          <w:bCs/>
          <w:color w:val="000000"/>
          <w:lang w:eastAsia="zh-TW"/>
        </w:rPr>
        <w:t>，</w:t>
      </w:r>
      <w:r w:rsidRPr="00387C00">
        <w:rPr>
          <w:rFonts w:hint="eastAsia"/>
          <w:bCs/>
          <w:lang w:eastAsia="zh-TW"/>
        </w:rPr>
        <w:t>顯示畫面：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5377"/>
        <w:gridCol w:w="1474"/>
      </w:tblGrid>
      <w:tr w:rsidR="00DC6445" w:rsidRPr="00D1068C">
        <w:tc>
          <w:tcPr>
            <w:tcW w:w="1789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D1068C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5377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D1068C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474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D1068C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DC6445" w:rsidRPr="00D1068C">
        <w:tc>
          <w:tcPr>
            <w:tcW w:w="1789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t>受理編號</w:t>
            </w:r>
          </w:p>
        </w:tc>
        <w:tc>
          <w:tcPr>
            <w:tcW w:w="5377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UI.</w:t>
            </w:r>
            <w:r>
              <w:t>受理編號</w:t>
            </w:r>
          </w:p>
        </w:tc>
        <w:tc>
          <w:tcPr>
            <w:tcW w:w="1474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C6445" w:rsidRPr="00D1068C">
        <w:tc>
          <w:tcPr>
            <w:tcW w:w="1789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t>事故人</w:t>
            </w:r>
            <w:r>
              <w:t>ID</w:t>
            </w:r>
          </w:p>
        </w:tc>
        <w:tc>
          <w:tcPr>
            <w:tcW w:w="5377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DTAA</w:t>
            </w:r>
            <w:r>
              <w:rPr>
                <w:rFonts w:ascii="Courier New" w:hAnsi="Courier New" w:cs="Courier New"/>
                <w:color w:val="000000"/>
              </w:rPr>
              <w:t>A010.OCR_ID</w:t>
            </w:r>
            <w:r w:rsidRPr="00D1068C" w:rsidDel="003E2DEE"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1474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C6445" w:rsidRPr="00D1068C">
        <w:tc>
          <w:tcPr>
            <w:tcW w:w="1789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lastRenderedPageBreak/>
              <w:t>事故人姓名</w:t>
            </w:r>
          </w:p>
        </w:tc>
        <w:tc>
          <w:tcPr>
            <w:tcW w:w="5377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DTAA</w:t>
            </w:r>
            <w:r>
              <w:rPr>
                <w:rFonts w:ascii="Courier New" w:hAnsi="Courier New" w:cs="Courier New"/>
                <w:color w:val="000000"/>
              </w:rPr>
              <w:t>A010.OCR_NAME</w:t>
            </w:r>
          </w:p>
        </w:tc>
        <w:tc>
          <w:tcPr>
            <w:tcW w:w="1474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C6445" w:rsidRPr="00D1068C">
        <w:tc>
          <w:tcPr>
            <w:tcW w:w="1789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t>事故日期</w:t>
            </w:r>
          </w:p>
        </w:tc>
        <w:tc>
          <w:tcPr>
            <w:tcW w:w="5377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DTAA</w:t>
            </w:r>
            <w:r>
              <w:rPr>
                <w:rFonts w:ascii="Courier New" w:hAnsi="Courier New" w:cs="Courier New"/>
                <w:color w:val="000000"/>
              </w:rPr>
              <w:t>A010.OCR_DATE</w:t>
            </w:r>
          </w:p>
        </w:tc>
        <w:tc>
          <w:tcPr>
            <w:tcW w:w="1474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轉民國年</w:t>
            </w:r>
          </w:p>
        </w:tc>
      </w:tr>
      <w:tr w:rsidR="00DC6445" w:rsidRPr="00D1068C">
        <w:tc>
          <w:tcPr>
            <w:tcW w:w="1789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t>申請種類</w:t>
            </w:r>
          </w:p>
        </w:tc>
        <w:tc>
          <w:tcPr>
            <w:tcW w:w="5377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DTAA</w:t>
            </w:r>
            <w:r>
              <w:rPr>
                <w:rFonts w:ascii="Courier New" w:hAnsi="Courier New" w:cs="Courier New"/>
                <w:color w:val="000000"/>
              </w:rPr>
              <w:t>A010.APLY_KIND</w:t>
            </w:r>
          </w:p>
        </w:tc>
        <w:tc>
          <w:tcPr>
            <w:tcW w:w="1474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C6445" w:rsidRPr="00D1068C">
        <w:tc>
          <w:tcPr>
            <w:tcW w:w="1789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t>送件人員</w:t>
            </w:r>
          </w:p>
        </w:tc>
        <w:tc>
          <w:tcPr>
            <w:tcW w:w="5377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DTAA</w:t>
            </w:r>
            <w:r>
              <w:rPr>
                <w:rFonts w:ascii="Courier New" w:hAnsi="Courier New" w:cs="Courier New"/>
                <w:color w:val="000000"/>
              </w:rPr>
              <w:t>A01</w:t>
            </w:r>
            <w:r w:rsidR="00296D83">
              <w:rPr>
                <w:rFonts w:ascii="Courier New" w:hAnsi="Courier New" w:cs="Courier New" w:hint="eastAsia"/>
                <w:color w:val="000000"/>
                <w:lang w:eastAsia="zh-TW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 w:rsidR="00296D83">
              <w:rPr>
                <w:rFonts w:ascii="Courier New" w:hAnsi="Courier New" w:cs="Courier New" w:hint="eastAsia"/>
                <w:color w:val="000000"/>
                <w:lang w:eastAsia="zh-TW"/>
              </w:rPr>
              <w:t>TRN</w:t>
            </w:r>
            <w:r>
              <w:rPr>
                <w:rFonts w:ascii="Courier New" w:hAnsi="Courier New" w:cs="Courier New"/>
                <w:color w:val="000000"/>
              </w:rPr>
              <w:t>_ID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+DTAA</w:t>
            </w:r>
            <w:r>
              <w:rPr>
                <w:rFonts w:ascii="Courier New" w:hAnsi="Courier New" w:cs="Courier New"/>
                <w:color w:val="000000"/>
              </w:rPr>
              <w:t>A01</w:t>
            </w:r>
            <w:r w:rsidR="00296D83">
              <w:rPr>
                <w:rFonts w:ascii="Courier New" w:hAnsi="Courier New" w:cs="Courier New" w:hint="eastAsia"/>
                <w:color w:val="000000"/>
                <w:lang w:eastAsia="zh-TW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 w:rsidR="00296D83">
              <w:rPr>
                <w:rFonts w:ascii="Courier New" w:hAnsi="Courier New" w:cs="Courier New" w:hint="eastAsia"/>
                <w:color w:val="000000"/>
                <w:lang w:eastAsia="zh-TW"/>
              </w:rPr>
              <w:t>TRN</w:t>
            </w:r>
            <w:r>
              <w:rPr>
                <w:rFonts w:ascii="Courier New" w:hAnsi="Courier New" w:cs="Courier New"/>
                <w:color w:val="000000"/>
              </w:rPr>
              <w:t>_NAME</w:t>
            </w:r>
            <w:r w:rsidRPr="00D1068C" w:rsidDel="003E2DEE"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1474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C6445" w:rsidRPr="00D1068C">
        <w:tc>
          <w:tcPr>
            <w:tcW w:w="1789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t>送件單位</w:t>
            </w:r>
          </w:p>
        </w:tc>
        <w:tc>
          <w:tcPr>
            <w:tcW w:w="5377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DTAA</w:t>
            </w:r>
            <w:r>
              <w:rPr>
                <w:rFonts w:ascii="Courier New" w:hAnsi="Courier New" w:cs="Courier New"/>
                <w:color w:val="000000"/>
              </w:rPr>
              <w:t>A01</w:t>
            </w:r>
            <w:r w:rsidR="00296D83">
              <w:rPr>
                <w:rFonts w:ascii="Courier New" w:hAnsi="Courier New" w:cs="Courier New" w:hint="eastAsia"/>
                <w:color w:val="000000"/>
                <w:lang w:eastAsia="zh-TW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 w:rsidR="00296D83">
              <w:rPr>
                <w:rFonts w:ascii="Courier New" w:hAnsi="Courier New" w:cs="Courier New" w:hint="eastAsia"/>
                <w:color w:val="000000"/>
                <w:lang w:eastAsia="zh-TW"/>
              </w:rPr>
              <w:t>TRN_</w:t>
            </w:r>
            <w:r>
              <w:rPr>
                <w:rFonts w:ascii="Courier New" w:hAnsi="Courier New" w:cs="Courier New"/>
                <w:color w:val="000000"/>
              </w:rPr>
              <w:t>DIV_NO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+DTAA</w:t>
            </w:r>
            <w:r>
              <w:rPr>
                <w:rFonts w:ascii="Courier New" w:hAnsi="Courier New" w:cs="Courier New"/>
                <w:color w:val="000000"/>
              </w:rPr>
              <w:t>A01</w:t>
            </w:r>
            <w:r w:rsidR="00296D83">
              <w:rPr>
                <w:rFonts w:ascii="Courier New" w:hAnsi="Courier New" w:cs="Courier New" w:hint="eastAsia"/>
                <w:color w:val="000000"/>
                <w:lang w:eastAsia="zh-TW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r w:rsidR="00296D83">
              <w:rPr>
                <w:rFonts w:ascii="Courier New" w:hAnsi="Courier New" w:cs="Courier New" w:hint="eastAsia"/>
                <w:color w:val="000000"/>
                <w:lang w:eastAsia="zh-TW"/>
              </w:rPr>
              <w:t>TRN</w:t>
            </w:r>
            <w:r>
              <w:rPr>
                <w:rFonts w:ascii="Courier New" w:hAnsi="Courier New" w:cs="Courier New"/>
                <w:color w:val="000000"/>
              </w:rPr>
              <w:t>_DIV_NAME</w:t>
            </w:r>
          </w:p>
        </w:tc>
        <w:tc>
          <w:tcPr>
            <w:tcW w:w="1474" w:type="dxa"/>
          </w:tcPr>
          <w:p w:rsidR="00DC6445" w:rsidRPr="00D1068C" w:rsidRDefault="00DC6445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DC6445" w:rsidRPr="00DE291C" w:rsidRDefault="00DC6445" w:rsidP="00DE291C">
      <w:pPr>
        <w:pStyle w:val="Tabletext"/>
        <w:keepLines w:val="0"/>
        <w:numPr>
          <w:ilvl w:val="2"/>
          <w:numId w:val="2"/>
          <w:numberingChange w:id="34" w:author="i9004502" w:date="2010-02-02T16:08:00Z" w:original="%1:2:0:.%2:3:0:.%3:4:0:"/>
        </w:numPr>
        <w:spacing w:after="0" w:line="240" w:lineRule="auto"/>
        <w:rPr>
          <w:rFonts w:hint="eastAsia"/>
          <w:bCs/>
          <w:lang w:eastAsia="zh-TW"/>
        </w:rPr>
      </w:pPr>
    </w:p>
    <w:p w:rsidR="00B31B13" w:rsidRPr="00B31B13" w:rsidRDefault="00B31B13" w:rsidP="0078425B">
      <w:pPr>
        <w:pStyle w:val="Tabletext"/>
        <w:keepLines w:val="0"/>
        <w:numPr>
          <w:ilvl w:val="1"/>
          <w:numId w:val="2"/>
          <w:numberingChange w:id="35" w:author="i9004502" w:date="2010-02-02T16:08:00Z" w:original="%1:2:0:.%2:4:0:"/>
        </w:numPr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Cs/>
          <w:lang w:eastAsia="zh-TW"/>
        </w:rPr>
        <w:t>畫面下半部</w:t>
      </w:r>
      <w:r w:rsidRPr="00D1068C">
        <w:rPr>
          <w:rFonts w:hint="eastAsia"/>
          <w:bCs/>
          <w:lang w:eastAsia="zh-TW"/>
        </w:rPr>
        <w:t>：</w:t>
      </w:r>
      <w:r w:rsidR="00CB7442" w:rsidDel="00CB7442">
        <w:rPr>
          <w:rFonts w:hint="eastAsia"/>
          <w:bCs/>
          <w:lang w:eastAsia="zh-TW"/>
        </w:rPr>
        <w:t xml:space="preserve"> </w:t>
      </w:r>
    </w:p>
    <w:p w:rsidR="00CB7442" w:rsidRDefault="00CB7442" w:rsidP="00B85CD3">
      <w:pPr>
        <w:pStyle w:val="Tabletext"/>
        <w:keepLines w:val="0"/>
        <w:numPr>
          <w:ilvl w:val="2"/>
          <w:numId w:val="2"/>
          <w:numberingChange w:id="36" w:author="i9004502" w:date="2010-02-02T16:08:00Z" w:original="%1:2:0:.%2:4:0:.%3:1:0:"/>
        </w:numPr>
        <w:spacing w:after="0" w:line="240" w:lineRule="auto"/>
        <w:rPr>
          <w:rFonts w:hint="eastAsia"/>
          <w:bCs/>
          <w:lang w:eastAsia="zh-TW"/>
        </w:rPr>
      </w:pPr>
      <w:r w:rsidRPr="00DE291C">
        <w:rPr>
          <w:rFonts w:hint="eastAsia"/>
          <w:bCs/>
          <w:lang w:eastAsia="zh-TW"/>
        </w:rPr>
        <w:t>讀檔：</w:t>
      </w:r>
      <w:r w:rsidR="00DC6445">
        <w:rPr>
          <w:rFonts w:hint="eastAsia"/>
          <w:bCs/>
          <w:lang w:eastAsia="zh-TW"/>
        </w:rPr>
        <w:t xml:space="preserve">CALL </w:t>
      </w:r>
      <w:r w:rsidR="00D534FE">
        <w:rPr>
          <w:rFonts w:hint="eastAsia"/>
          <w:bCs/>
          <w:lang w:eastAsia="zh-TW"/>
        </w:rPr>
        <w:t>模組</w:t>
      </w:r>
      <w:r w:rsidR="00D534FE">
        <w:rPr>
          <w:rFonts w:hint="eastAsia"/>
          <w:bCs/>
          <w:lang w:eastAsia="zh-TW"/>
        </w:rPr>
        <w:t>1</w:t>
      </w:r>
      <w:r w:rsidR="00D534FE" w:rsidRPr="00DE291C">
        <w:rPr>
          <w:rFonts w:hint="eastAsia"/>
          <w:bCs/>
          <w:lang w:eastAsia="zh-TW"/>
        </w:rPr>
        <w:t>：</w:t>
      </w:r>
      <w:r w:rsidR="00DC6445">
        <w:rPr>
          <w:rFonts w:hint="eastAsia"/>
          <w:bCs/>
          <w:lang w:eastAsia="zh-TW"/>
        </w:rPr>
        <w:t>AA_B1ZX07.</w:t>
      </w:r>
      <w:r w:rsidR="00DC6445" w:rsidRPr="00754112">
        <w:t xml:space="preserve"> </w:t>
      </w:r>
      <w:r w:rsidR="00DC6445" w:rsidRPr="00754112">
        <w:rPr>
          <w:bCs/>
          <w:lang w:eastAsia="zh-TW"/>
        </w:rPr>
        <w:t>doMethod2</w:t>
      </w:r>
      <w:r w:rsidR="00DC6445">
        <w:rPr>
          <w:rFonts w:hint="eastAsia"/>
          <w:bCs/>
          <w:lang w:eastAsia="zh-TW"/>
        </w:rPr>
        <w:t xml:space="preserve"> BY UI.</w:t>
      </w:r>
      <w:r w:rsidR="00DC6445">
        <w:rPr>
          <w:rFonts w:hint="eastAsia"/>
          <w:bCs/>
          <w:lang w:eastAsia="zh-TW"/>
        </w:rPr>
        <w:t>受理編號</w:t>
      </w:r>
    </w:p>
    <w:p w:rsidR="00387C00" w:rsidRPr="00CB7442" w:rsidRDefault="00387C00" w:rsidP="00B85CD3">
      <w:pPr>
        <w:pStyle w:val="Tabletext"/>
        <w:keepLines w:val="0"/>
        <w:numPr>
          <w:ilvl w:val="2"/>
          <w:numId w:val="2"/>
          <w:numberingChange w:id="37" w:author="i9004502" w:date="2010-02-02T16:08:00Z" w:original="%1:2:0:.%2:4:0:.%3:2:0:"/>
        </w:numPr>
        <w:spacing w:after="0" w:line="240" w:lineRule="auto"/>
        <w:rPr>
          <w:rFonts w:hint="eastAsia"/>
          <w:bCs/>
          <w:lang w:eastAsia="zh-TW"/>
        </w:rPr>
      </w:pPr>
      <w:r w:rsidRPr="00CB7442">
        <w:rPr>
          <w:bCs/>
          <w:lang w:eastAsia="zh-TW"/>
        </w:rPr>
        <w:t xml:space="preserve">IF </w:t>
      </w:r>
      <w:r w:rsidRPr="00CB7442">
        <w:rPr>
          <w:bCs/>
          <w:lang w:eastAsia="zh-TW"/>
        </w:rPr>
        <w:t>有資料</w:t>
      </w:r>
    </w:p>
    <w:p w:rsidR="008D601A" w:rsidRDefault="008D601A" w:rsidP="00CB7442">
      <w:pPr>
        <w:pStyle w:val="Tabletext"/>
        <w:keepLines w:val="0"/>
        <w:numPr>
          <w:ilvl w:val="3"/>
          <w:numId w:val="2"/>
          <w:numberingChange w:id="38" w:author="i9004502" w:date="2010-02-02T16:08:00Z" w:original="%1:2:0:.%2:4:0:.%3:2:0:.%4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回傳</w:t>
      </w:r>
      <w:r>
        <w:rPr>
          <w:rFonts w:hint="eastAsia"/>
          <w:bCs/>
          <w:lang w:eastAsia="zh-TW"/>
        </w:rPr>
        <w:t>.DATE(APRV_DATE) = CURRENT DATE AND</w:t>
      </w:r>
      <w:r w:rsidR="00DB6818">
        <w:rPr>
          <w:rFonts w:hint="eastAsia"/>
          <w:bCs/>
          <w:lang w:eastAsia="zh-TW"/>
        </w:rPr>
        <w:t>回傳</w:t>
      </w:r>
      <w:r w:rsidR="00DB6818"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 xml:space="preserve">APRV_ID = </w:t>
      </w:r>
      <w:r>
        <w:rPr>
          <w:rFonts w:hint="eastAsia"/>
          <w:bCs/>
          <w:lang w:eastAsia="zh-TW"/>
        </w:rPr>
        <w:t>登入者</w:t>
      </w:r>
      <w:r>
        <w:rPr>
          <w:rFonts w:hint="eastAsia"/>
          <w:bCs/>
          <w:lang w:eastAsia="zh-TW"/>
        </w:rPr>
        <w:t>ID</w:t>
      </w:r>
    </w:p>
    <w:p w:rsidR="00D534FE" w:rsidRPr="00D534FE" w:rsidRDefault="00D534FE" w:rsidP="00CB7442">
      <w:pPr>
        <w:pStyle w:val="Tabletext"/>
        <w:keepLines w:val="0"/>
        <w:numPr>
          <w:ilvl w:val="3"/>
          <w:numId w:val="2"/>
          <w:numberingChange w:id="39" w:author="i9004502" w:date="2010-02-02T16:08:00Z" w:original="%1:2:0:.%2:4:0:.%3:2:0:.%4:2:0: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 </w:t>
      </w:r>
      <w:r>
        <w:rPr>
          <w:rFonts w:hint="eastAsia"/>
          <w:bCs/>
          <w:color w:val="000000"/>
          <w:lang w:eastAsia="zh-TW"/>
        </w:rPr>
        <w:t>模組</w:t>
      </w:r>
      <w:r>
        <w:rPr>
          <w:rFonts w:hint="eastAsia"/>
          <w:bCs/>
          <w:color w:val="000000"/>
          <w:lang w:eastAsia="zh-TW"/>
        </w:rPr>
        <w:t>2</w:t>
      </w:r>
      <w:r w:rsidRPr="00DE291C">
        <w:rPr>
          <w:rFonts w:hint="eastAsia"/>
          <w:bCs/>
          <w:lang w:eastAsia="zh-TW"/>
        </w:rPr>
        <w:t>：</w:t>
      </w:r>
      <w:r w:rsidRPr="009D3602">
        <w:rPr>
          <w:rFonts w:ascii="細明體" w:eastAsia="細明體" w:hAnsi="細明體"/>
        </w:rPr>
        <w:t>AA_B0Z000</w:t>
      </w:r>
    </w:p>
    <w:tbl>
      <w:tblPr>
        <w:tblW w:w="5940" w:type="dxa"/>
        <w:tblInd w:w="23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534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34FE" w:rsidRDefault="00D534FE" w:rsidP="00D534F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34FE" w:rsidRDefault="00D534FE" w:rsidP="00D534F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534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34FE" w:rsidRPr="00EA71C2" w:rsidRDefault="00D534FE" w:rsidP="00D534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34FE" w:rsidRPr="00D534FE" w:rsidRDefault="00D534FE" w:rsidP="00D534FE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D534FE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DTAA</w:t>
            </w:r>
            <w:r w:rsidRPr="00D534FE">
              <w:rPr>
                <w:rFonts w:ascii="Courier New" w:hAnsi="Courier New" w:cs="Courier New"/>
                <w:color w:val="000000"/>
                <w:sz w:val="20"/>
                <w:szCs w:val="20"/>
              </w:rPr>
              <w:t>A010.OCR_ID</w:t>
            </w:r>
          </w:p>
        </w:tc>
      </w:tr>
      <w:tr w:rsidR="00D534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34FE" w:rsidRDefault="00D534FE" w:rsidP="00D534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34FE" w:rsidRPr="00D534FE" w:rsidRDefault="00D534FE" w:rsidP="00D534FE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D534FE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DTAA</w:t>
            </w:r>
            <w:r w:rsidRPr="00D534FE">
              <w:rPr>
                <w:rFonts w:ascii="Courier New" w:hAnsi="Courier New" w:cs="Courier New"/>
                <w:color w:val="000000"/>
                <w:sz w:val="20"/>
                <w:szCs w:val="20"/>
              </w:rPr>
              <w:t>A010.OCR_DATE</w:t>
            </w:r>
          </w:p>
        </w:tc>
      </w:tr>
      <w:tr w:rsidR="00D534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34FE" w:rsidRDefault="00D534FE" w:rsidP="00D534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無記名資料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34FE" w:rsidRDefault="00D534FE" w:rsidP="00D534FE">
            <w:pPr>
              <w:rPr>
                <w:rFonts w:hint="eastAsia"/>
                <w:bCs/>
              </w:rPr>
            </w:pPr>
          </w:p>
        </w:tc>
      </w:tr>
      <w:tr w:rsidR="00D534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34FE" w:rsidRDefault="00D534FE" w:rsidP="00D534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死殘辦理核付表示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34FE" w:rsidRPr="002C4935" w:rsidRDefault="00D534FE" w:rsidP="00D534FE">
            <w:pPr>
              <w:rPr>
                <w:rFonts w:hint="eastAsia"/>
                <w:bCs/>
                <w:sz w:val="20"/>
                <w:szCs w:val="20"/>
              </w:rPr>
            </w:pPr>
            <w:r w:rsidRPr="002C4935">
              <w:rPr>
                <w:rFonts w:hint="eastAsia"/>
                <w:bCs/>
                <w:sz w:val="20"/>
                <w:szCs w:val="20"/>
              </w:rPr>
              <w:t>N</w:t>
            </w:r>
          </w:p>
        </w:tc>
      </w:tr>
    </w:tbl>
    <w:p w:rsidR="00C42A8E" w:rsidRDefault="00D534FE" w:rsidP="00CB7442">
      <w:pPr>
        <w:pStyle w:val="Tabletext"/>
        <w:keepLines w:val="0"/>
        <w:numPr>
          <w:ilvl w:val="3"/>
          <w:numId w:val="2"/>
          <w:numberingChange w:id="40" w:author="i9004502" w:date="2010-02-02T16:08:00Z" w:original="%1:2:0:.%2:4:0:.%3:2:0:.%4:3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將模組</w:t>
      </w:r>
      <w:r>
        <w:rPr>
          <w:rFonts w:hint="eastAsia"/>
          <w:bCs/>
          <w:lang w:eastAsia="zh-TW"/>
        </w:rPr>
        <w:t>2</w:t>
      </w:r>
      <w:r>
        <w:rPr>
          <w:rFonts w:hint="eastAsia"/>
          <w:bCs/>
          <w:lang w:eastAsia="zh-TW"/>
        </w:rPr>
        <w:t>回傳的資料與模組</w:t>
      </w:r>
      <w:r>
        <w:rPr>
          <w:rFonts w:hint="eastAsia"/>
          <w:bCs/>
          <w:lang w:eastAsia="zh-TW"/>
        </w:rPr>
        <w:t>1</w:t>
      </w:r>
      <w:r>
        <w:rPr>
          <w:rFonts w:hint="eastAsia"/>
          <w:bCs/>
          <w:lang w:eastAsia="zh-TW"/>
        </w:rPr>
        <w:t>資料比對</w:t>
      </w:r>
      <w:r>
        <w:rPr>
          <w:rFonts w:hint="eastAsia"/>
          <w:bCs/>
          <w:lang w:eastAsia="zh-TW"/>
        </w:rPr>
        <w:t>(</w:t>
      </w:r>
      <w:r>
        <w:rPr>
          <w:rFonts w:hint="eastAsia"/>
          <w:bCs/>
          <w:lang w:eastAsia="zh-TW"/>
        </w:rPr>
        <w:t>找出同險別的資料</w:t>
      </w:r>
      <w:r>
        <w:rPr>
          <w:rFonts w:hint="eastAsia"/>
          <w:bCs/>
          <w:lang w:eastAsia="zh-TW"/>
        </w:rPr>
        <w:t>)</w:t>
      </w:r>
    </w:p>
    <w:p w:rsidR="00D819C1" w:rsidRDefault="00D819C1" w:rsidP="00CB7442">
      <w:pPr>
        <w:pStyle w:val="Tabletext"/>
        <w:keepLines w:val="0"/>
        <w:numPr>
          <w:ilvl w:val="3"/>
          <w:numId w:val="2"/>
          <w:numberingChange w:id="41" w:author="i9004502" w:date="2010-02-02T16:08:00Z" w:original="%1:2:0:.%2:4:0:.%3:2:0:.%4:4:0:"/>
        </w:numPr>
        <w:spacing w:after="0" w:line="240" w:lineRule="auto"/>
        <w:rPr>
          <w:bCs/>
          <w:lang w:eastAsia="zh-TW"/>
        </w:rPr>
      </w:pPr>
      <w:r w:rsidRPr="00387C00">
        <w:rPr>
          <w:rFonts w:hint="eastAsia"/>
          <w:bCs/>
          <w:lang w:eastAsia="zh-TW"/>
        </w:rPr>
        <w:t>顯示畫面：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D819C1">
        <w:tc>
          <w:tcPr>
            <w:tcW w:w="252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D819C1">
        <w:tc>
          <w:tcPr>
            <w:tcW w:w="252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</w:t>
            </w:r>
            <w:r w:rsidR="00D534FE"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回傳</w:t>
            </w:r>
          </w:p>
        </w:tc>
        <w:tc>
          <w:tcPr>
            <w:tcW w:w="234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19C1">
        <w:tc>
          <w:tcPr>
            <w:tcW w:w="252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中文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</w:t>
            </w:r>
            <w:r w:rsidRPr="003D147C">
              <w:rPr>
                <w:bCs/>
                <w:lang w:eastAsia="zh-TW"/>
              </w:rPr>
              <w:t>DTAGA001_PROD_DEFI</w:t>
            </w:r>
            <w:r>
              <w:rPr>
                <w:rFonts w:hint="eastAsia"/>
                <w:bCs/>
                <w:lang w:eastAsia="zh-TW"/>
              </w:rPr>
              <w:t xml:space="preserve"> BY </w:t>
            </w:r>
            <w:r w:rsidR="00207C09">
              <w:rPr>
                <w:rFonts w:hint="eastAsia"/>
                <w:bCs/>
                <w:lang w:eastAsia="zh-TW"/>
              </w:rPr>
              <w:t>回傳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險別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D819C1" w:rsidRDefault="00D819C1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欄位名稱為</w:t>
            </w:r>
            <w:r>
              <w:rPr>
                <w:rFonts w:hint="eastAsia"/>
                <w:bCs/>
                <w:lang w:eastAsia="zh-TW"/>
              </w:rPr>
              <w:t xml:space="preserve"> PROD_SNAME</w:t>
            </w:r>
          </w:p>
        </w:tc>
        <w:tc>
          <w:tcPr>
            <w:tcW w:w="234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19C1">
        <w:tc>
          <w:tcPr>
            <w:tcW w:w="252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主特約別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中文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D819C1" w:rsidRDefault="00D534FE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</w:t>
            </w:r>
            <w:r>
              <w:rPr>
                <w:rFonts w:hint="eastAsia"/>
                <w:bCs/>
                <w:lang w:eastAsia="zh-TW"/>
              </w:rPr>
              <w:t>2</w:t>
            </w:r>
            <w:r>
              <w:rPr>
                <w:rFonts w:hint="eastAsia"/>
                <w:bCs/>
                <w:lang w:eastAsia="zh-TW"/>
              </w:rPr>
              <w:t>回傳</w:t>
            </w:r>
            <w:r>
              <w:rPr>
                <w:rFonts w:hint="eastAsia"/>
                <w:bCs/>
                <w:lang w:eastAsia="zh-TW"/>
              </w:rPr>
              <w:t>.</w:t>
            </w:r>
            <w:r w:rsidR="00C42A8E">
              <w:rPr>
                <w:rFonts w:hint="eastAsia"/>
                <w:bCs/>
                <w:lang w:eastAsia="zh-TW"/>
              </w:rPr>
              <w:t xml:space="preserve"> PROD_CAT</w:t>
            </w:r>
          </w:p>
        </w:tc>
        <w:tc>
          <w:tcPr>
            <w:tcW w:w="2340" w:type="dxa"/>
          </w:tcPr>
          <w:p w:rsidR="00D819C1" w:rsidRDefault="00FD7613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PROD_CAT=</w:t>
            </w:r>
            <w:r>
              <w:rPr>
                <w:bCs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</w:t>
              </w:r>
              <w:r>
                <w:rPr>
                  <w:bCs/>
                  <w:lang w:eastAsia="zh-TW"/>
                </w:rPr>
                <w:t>’</w:t>
              </w:r>
            </w:smartTag>
            <w:r>
              <w:rPr>
                <w:rFonts w:hint="eastAsia"/>
                <w:bCs/>
                <w:lang w:eastAsia="zh-TW"/>
              </w:rPr>
              <w:t xml:space="preserve"> </w:t>
            </w:r>
            <w:r w:rsidRPr="00FD7613">
              <w:rPr>
                <w:bCs/>
                <w:lang w:eastAsia="zh-TW"/>
              </w:rPr>
              <w:sym w:font="Wingdings" w:char="F0E0"/>
            </w:r>
            <w:r>
              <w:rPr>
                <w:rFonts w:hint="eastAsia"/>
                <w:bCs/>
                <w:lang w:eastAsia="zh-TW"/>
              </w:rPr>
              <w:t>主</w:t>
            </w:r>
          </w:p>
          <w:p w:rsidR="00FD7613" w:rsidRDefault="00FD7613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ELSE </w:t>
            </w:r>
            <w:r>
              <w:rPr>
                <w:rFonts w:hint="eastAsia"/>
                <w:bCs/>
                <w:lang w:eastAsia="zh-TW"/>
              </w:rPr>
              <w:t>附</w:t>
            </w:r>
          </w:p>
        </w:tc>
      </w:tr>
      <w:tr w:rsidR="00D819C1">
        <w:tc>
          <w:tcPr>
            <w:tcW w:w="252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D819C1" w:rsidRDefault="00D534FE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</w:t>
            </w:r>
            <w:r>
              <w:rPr>
                <w:rFonts w:hint="eastAsia"/>
                <w:bCs/>
                <w:lang w:eastAsia="zh-TW"/>
              </w:rPr>
              <w:t>2</w:t>
            </w:r>
            <w:r>
              <w:rPr>
                <w:rFonts w:hint="eastAsia"/>
                <w:bCs/>
                <w:lang w:eastAsia="zh-TW"/>
              </w:rPr>
              <w:t>回傳</w:t>
            </w:r>
            <w:r>
              <w:rPr>
                <w:rFonts w:hint="eastAsia"/>
                <w:bCs/>
                <w:lang w:eastAsia="zh-TW"/>
              </w:rPr>
              <w:t>.</w:t>
            </w:r>
            <w:r w:rsidR="00C42A8E" w:rsidRPr="00A104ED">
              <w:rPr>
                <w:color w:val="000000"/>
                <w:highlight w:val="white"/>
              </w:rPr>
              <w:t>FACE_AMT</w:t>
            </w:r>
          </w:p>
        </w:tc>
        <w:tc>
          <w:tcPr>
            <w:tcW w:w="234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19C1">
        <w:tc>
          <w:tcPr>
            <w:tcW w:w="252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D819C1" w:rsidRDefault="00D534FE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</w:t>
            </w:r>
            <w:r>
              <w:rPr>
                <w:rFonts w:hint="eastAsia"/>
                <w:bCs/>
                <w:lang w:eastAsia="zh-TW"/>
              </w:rPr>
              <w:t>2</w:t>
            </w:r>
            <w:r>
              <w:rPr>
                <w:rFonts w:hint="eastAsia"/>
                <w:bCs/>
                <w:lang w:eastAsia="zh-TW"/>
              </w:rPr>
              <w:t>回傳</w:t>
            </w:r>
            <w:r>
              <w:rPr>
                <w:rFonts w:hint="eastAsia"/>
                <w:bCs/>
                <w:lang w:eastAsia="zh-TW"/>
              </w:rPr>
              <w:t>.</w:t>
            </w:r>
            <w:r w:rsidR="00C42A8E" w:rsidRPr="00A104ED">
              <w:rPr>
                <w:color w:val="000000"/>
                <w:highlight w:val="white"/>
              </w:rPr>
              <w:t>FACE_AMT</w:t>
            </w:r>
            <w:r w:rsidR="00C42A8E">
              <w:rPr>
                <w:rFonts w:hint="eastAsia"/>
                <w:bCs/>
                <w:lang w:eastAsia="zh-TW"/>
              </w:rPr>
              <w:t>_UNIT</w:t>
            </w:r>
          </w:p>
        </w:tc>
        <w:tc>
          <w:tcPr>
            <w:tcW w:w="2340" w:type="dxa"/>
          </w:tcPr>
          <w:p w:rsidR="00D819C1" w:rsidRDefault="00C42A8E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轉中文</w:t>
            </w:r>
          </w:p>
        </w:tc>
      </w:tr>
      <w:tr w:rsidR="00D819C1">
        <w:tc>
          <w:tcPr>
            <w:tcW w:w="252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D819C1" w:rsidRDefault="00FD7613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</w:t>
            </w:r>
            <w:r w:rsidR="00D534FE"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回傳</w:t>
            </w:r>
            <w:r>
              <w:rPr>
                <w:rFonts w:hint="eastAsia"/>
                <w:bCs/>
                <w:lang w:eastAsia="zh-TW"/>
              </w:rPr>
              <w:t>.CLAM_CAT</w:t>
            </w:r>
          </w:p>
        </w:tc>
        <w:tc>
          <w:tcPr>
            <w:tcW w:w="2340" w:type="dxa"/>
          </w:tcPr>
          <w:p w:rsidR="00D819C1" w:rsidRPr="00166879" w:rsidRDefault="00FD7613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轉中文</w:t>
            </w:r>
          </w:p>
        </w:tc>
      </w:tr>
      <w:tr w:rsidR="00D819C1">
        <w:tc>
          <w:tcPr>
            <w:tcW w:w="252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理賠項目</w:t>
            </w:r>
          </w:p>
        </w:tc>
        <w:tc>
          <w:tcPr>
            <w:tcW w:w="3780" w:type="dxa"/>
          </w:tcPr>
          <w:p w:rsidR="00D819C1" w:rsidRDefault="00FD7613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</w:t>
            </w:r>
            <w:r w:rsidR="00D534FE"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回傳</w:t>
            </w:r>
            <w:r>
              <w:rPr>
                <w:rFonts w:hint="eastAsia"/>
                <w:bCs/>
                <w:lang w:eastAsia="zh-TW"/>
              </w:rPr>
              <w:t>.CLAM_AMT_NAME</w:t>
            </w:r>
          </w:p>
        </w:tc>
        <w:tc>
          <w:tcPr>
            <w:tcW w:w="2340" w:type="dxa"/>
          </w:tcPr>
          <w:p w:rsidR="00D819C1" w:rsidRDefault="00D819C1" w:rsidP="00D819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D1068C" w:rsidRDefault="00D819C1" w:rsidP="00CB7442">
      <w:pPr>
        <w:pStyle w:val="Tabletext"/>
        <w:keepLines w:val="0"/>
        <w:numPr>
          <w:ilvl w:val="3"/>
          <w:numId w:val="2"/>
          <w:numberingChange w:id="42" w:author="i9004502" w:date="2010-02-02T16:08:00Z" w:original="%1:2:0:.%2:4:0:.%3:2:0:.%4:5:0:"/>
        </w:numPr>
        <w:spacing w:after="0" w:line="240" w:lineRule="auto"/>
        <w:rPr>
          <w:rFonts w:hint="eastAsia"/>
          <w:bCs/>
          <w:lang w:eastAsia="zh-TW"/>
        </w:rPr>
      </w:pPr>
      <w:r w:rsidRPr="00387C00">
        <w:rPr>
          <w:rFonts w:hint="eastAsia"/>
          <w:bCs/>
          <w:lang w:eastAsia="zh-TW"/>
        </w:rPr>
        <w:t>取消確認</w:t>
      </w:r>
      <w:r w:rsidRPr="00387C00">
        <w:rPr>
          <w:rFonts w:hint="eastAsia"/>
          <w:bCs/>
          <w:lang w:eastAsia="zh-TW"/>
        </w:rPr>
        <w:t>button ensable</w:t>
      </w:r>
    </w:p>
    <w:p w:rsidR="00CB7442" w:rsidRDefault="00CB7442" w:rsidP="00387C00">
      <w:pPr>
        <w:pStyle w:val="Tabletext"/>
        <w:keepLines w:val="0"/>
        <w:numPr>
          <w:ilvl w:val="2"/>
          <w:numId w:val="2"/>
          <w:numberingChange w:id="43" w:author="i9004502" w:date="2010-02-02T16:08:00Z" w:original="%1:2:0:.%2:4:0:.%3:3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</w:t>
      </w:r>
    </w:p>
    <w:p w:rsidR="00CB7442" w:rsidRDefault="008D601A" w:rsidP="00CB7442">
      <w:pPr>
        <w:pStyle w:val="Tabletext"/>
        <w:keepLines w:val="0"/>
        <w:numPr>
          <w:ilvl w:val="3"/>
          <w:numId w:val="2"/>
          <w:numberingChange w:id="44" w:author="i9004502" w:date="2010-02-02T16:08:00Z" w:original="%1:2:0:.%2:4:0:.%3:3:0:.%4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不顯示資料，</w:t>
      </w:r>
      <w:r w:rsidR="00D819C1" w:rsidRPr="00387C00">
        <w:rPr>
          <w:rFonts w:hint="eastAsia"/>
          <w:bCs/>
          <w:lang w:eastAsia="zh-TW"/>
        </w:rPr>
        <w:t>新增</w:t>
      </w:r>
      <w:r w:rsidR="00D819C1" w:rsidRPr="00387C00">
        <w:rPr>
          <w:rFonts w:hint="eastAsia"/>
          <w:bCs/>
          <w:lang w:eastAsia="zh-TW"/>
        </w:rPr>
        <w:t>button ensable</w:t>
      </w:r>
    </w:p>
    <w:p w:rsidR="0078425B" w:rsidRPr="00387C00" w:rsidRDefault="00CB7442" w:rsidP="00387C00">
      <w:pPr>
        <w:pStyle w:val="Tabletext"/>
        <w:keepLines w:val="0"/>
        <w:numPr>
          <w:ilvl w:val="2"/>
          <w:numId w:val="2"/>
          <w:numberingChange w:id="45" w:author="i9004502" w:date="2010-02-02T16:08:00Z" w:original="%1:2:0:.%2:4:0:.%3:4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END-IF</w:t>
      </w:r>
    </w:p>
    <w:p w:rsidR="00387C00" w:rsidRPr="00D1068C" w:rsidRDefault="00387C00" w:rsidP="0078425B">
      <w:pPr>
        <w:pStyle w:val="Tabletext"/>
        <w:keepLines w:val="0"/>
        <w:numPr>
          <w:ilvl w:val="1"/>
          <w:numId w:val="2"/>
          <w:numberingChange w:id="46" w:author="i9004502" w:date="2010-02-02T16:08:00Z" w:original="%1:2:0:.%2:5:0:"/>
        </w:numPr>
        <w:spacing w:after="0" w:line="240" w:lineRule="auto"/>
        <w:rPr>
          <w:rFonts w:hint="eastAsia"/>
          <w:b/>
          <w:bCs/>
          <w:lang w:eastAsia="zh-TW"/>
        </w:rPr>
      </w:pPr>
    </w:p>
    <w:p w:rsidR="00AC2A53" w:rsidRDefault="00720BAE">
      <w:pPr>
        <w:pStyle w:val="Tabletext"/>
        <w:keepLines w:val="0"/>
        <w:numPr>
          <w:ilvl w:val="0"/>
          <w:numId w:val="2"/>
          <w:numberingChange w:id="47" w:author="i9004502" w:date="2010-02-02T16:08:00Z" w:original="%1:3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387C00" w:rsidRDefault="00387C00" w:rsidP="002E35FE">
      <w:pPr>
        <w:pStyle w:val="Tabletext"/>
        <w:keepLines w:val="0"/>
        <w:numPr>
          <w:ilvl w:val="1"/>
          <w:numId w:val="2"/>
          <w:numberingChange w:id="48" w:author="i9004502" w:date="2010-02-02T16:08:00Z" w:original="%1:3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帶出投保明細的畫面</w:t>
      </w:r>
      <w:r>
        <w:rPr>
          <w:rFonts w:hint="eastAsia"/>
          <w:lang w:eastAsia="zh-TW"/>
        </w:rPr>
        <w:t xml:space="preserve"> (</w:t>
      </w:r>
      <w:r w:rsidR="00F82F22">
        <w:rPr>
          <w:rFonts w:hint="eastAsia"/>
          <w:lang w:eastAsia="zh-TW"/>
        </w:rPr>
        <w:t xml:space="preserve">FORWARD </w:t>
      </w:r>
      <w:r w:rsidR="00F82F22">
        <w:rPr>
          <w:rFonts w:hint="eastAsia"/>
          <w:lang w:eastAsia="zh-TW"/>
        </w:rPr>
        <w:t>到</w:t>
      </w:r>
      <w:r>
        <w:rPr>
          <w:rFonts w:hint="eastAsia"/>
          <w:lang w:eastAsia="zh-TW"/>
        </w:rPr>
        <w:t>AAB10200</w:t>
      </w:r>
      <w:r w:rsidR="008107F4">
        <w:rPr>
          <w:rFonts w:hint="eastAsia"/>
          <w:lang w:eastAsia="zh-TW"/>
        </w:rPr>
        <w:t>，傳入受理編號</w:t>
      </w:r>
      <w:r>
        <w:rPr>
          <w:rFonts w:hint="eastAsia"/>
          <w:lang w:eastAsia="zh-TW"/>
        </w:rPr>
        <w:t>)</w:t>
      </w:r>
    </w:p>
    <w:p w:rsidR="00387C00" w:rsidRDefault="00387C00" w:rsidP="00387C00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>
        <w:rPr>
          <w:rFonts w:hint="eastAsia"/>
          <w:lang w:eastAsia="zh-TW"/>
        </w:rPr>
        <w:pict>
          <v:shape id="_x0000_i1027" type="#_x0000_t75" style="width:538.5pt;height:276.75pt">
            <v:imagedata r:id="rId9" o:title=""/>
          </v:shape>
        </w:pict>
      </w:r>
    </w:p>
    <w:p w:rsidR="00355A4F" w:rsidRPr="00CF601D" w:rsidRDefault="00CF601D" w:rsidP="00355A4F">
      <w:pPr>
        <w:pStyle w:val="Tabletext"/>
        <w:keepLines w:val="0"/>
        <w:numPr>
          <w:ilvl w:val="1"/>
          <w:numId w:val="2"/>
          <w:numberingChange w:id="49" w:author="i9004502" w:date="2010-02-02T16:08:00Z" w:original="%1:3:0:.%2:2:0:"/>
        </w:numPr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Cs/>
          <w:lang w:eastAsia="zh-TW"/>
        </w:rPr>
        <w:t>接</w:t>
      </w:r>
      <w:r>
        <w:rPr>
          <w:rFonts w:hint="eastAsia"/>
          <w:lang w:eastAsia="zh-TW"/>
        </w:rPr>
        <w:t>AAB10200</w:t>
      </w:r>
      <w:r>
        <w:rPr>
          <w:rFonts w:hint="eastAsia"/>
          <w:lang w:eastAsia="zh-TW"/>
        </w:rPr>
        <w:t>回傳的</w:t>
      </w:r>
      <w:r>
        <w:rPr>
          <w:rFonts w:hint="eastAsia"/>
          <w:bCs/>
          <w:lang w:eastAsia="zh-TW"/>
        </w:rPr>
        <w:t>資料</w:t>
      </w:r>
      <w:r w:rsidR="00355A4F" w:rsidRPr="00D1068C">
        <w:rPr>
          <w:rFonts w:hint="eastAsia"/>
          <w:bCs/>
          <w:lang w:eastAsia="zh-TW"/>
        </w:rPr>
        <w:t>：</w:t>
      </w:r>
    </w:p>
    <w:p w:rsidR="00CF601D" w:rsidRPr="00CF601D" w:rsidRDefault="00CF601D" w:rsidP="00CF601D">
      <w:pPr>
        <w:pStyle w:val="Tabletext"/>
        <w:keepLines w:val="0"/>
        <w:numPr>
          <w:ilvl w:val="2"/>
          <w:numId w:val="2"/>
          <w:numberingChange w:id="50" w:author="i9004502" w:date="2010-02-02T16:08:00Z" w:original="%1:3:0:.%2:2:0:.%3:1:0:"/>
        </w:numPr>
        <w:spacing w:after="0" w:line="240" w:lineRule="auto"/>
        <w:rPr>
          <w:bCs/>
          <w:lang w:eastAsia="zh-TW"/>
        </w:rPr>
      </w:pPr>
      <w:r w:rsidRPr="00CF601D">
        <w:rPr>
          <w:rFonts w:hint="eastAsia"/>
          <w:bCs/>
          <w:lang w:eastAsia="zh-TW"/>
        </w:rPr>
        <w:t>顯示畫面如下：</w:t>
      </w:r>
      <w:r w:rsidRPr="00CF601D">
        <w:rPr>
          <w:rFonts w:hint="eastAsia"/>
          <w:bCs/>
          <w:lang w:eastAsia="zh-TW"/>
        </w:rPr>
        <w:t xml:space="preserve">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5377"/>
        <w:gridCol w:w="1474"/>
      </w:tblGrid>
      <w:tr w:rsidR="00CF601D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Default="00CF601D" w:rsidP="00CF601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CF601D" w:rsidRPr="00355A4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355A4F">
              <w:rPr>
                <w:rFonts w:hint="eastAsia"/>
                <w:bCs/>
                <w:lang w:eastAsia="zh-TW"/>
              </w:rPr>
              <w:t>保單號碼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136737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AAB10200</w:t>
            </w:r>
            <w:r>
              <w:rPr>
                <w:rFonts w:hint="eastAsia"/>
                <w:lang w:eastAsia="zh-TW"/>
              </w:rPr>
              <w:t>回傳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CF601D" w:rsidRPr="00355A4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355A4F">
              <w:rPr>
                <w:rFonts w:hint="eastAsia"/>
                <w:bCs/>
                <w:lang w:eastAsia="zh-TW"/>
              </w:rPr>
              <w:t>險別</w:t>
            </w:r>
            <w:r w:rsidRPr="00355A4F">
              <w:rPr>
                <w:rFonts w:hint="eastAsia"/>
                <w:bCs/>
                <w:lang w:eastAsia="zh-TW"/>
              </w:rPr>
              <w:t>(</w:t>
            </w:r>
            <w:r w:rsidRPr="00355A4F">
              <w:rPr>
                <w:rFonts w:hint="eastAsia"/>
                <w:bCs/>
                <w:lang w:eastAsia="zh-TW"/>
              </w:rPr>
              <w:t>中文</w:t>
            </w:r>
            <w:r w:rsidRPr="00355A4F">
              <w:rPr>
                <w:rFonts w:hint="eastAsia"/>
                <w:bCs/>
                <w:lang w:eastAsia="zh-TW"/>
              </w:rPr>
              <w:t>)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136737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AAB10200</w:t>
            </w:r>
            <w:r>
              <w:rPr>
                <w:rFonts w:hint="eastAsia"/>
                <w:lang w:eastAsia="zh-TW"/>
              </w:rPr>
              <w:t>回傳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CF601D" w:rsidRPr="00355A4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355A4F">
              <w:rPr>
                <w:rFonts w:hint="eastAsia"/>
                <w:bCs/>
                <w:lang w:eastAsia="zh-TW"/>
              </w:rPr>
              <w:t>主特約別</w:t>
            </w:r>
            <w:r w:rsidRPr="00355A4F">
              <w:rPr>
                <w:rFonts w:hint="eastAsia"/>
                <w:bCs/>
                <w:lang w:eastAsia="zh-TW"/>
              </w:rPr>
              <w:t>(</w:t>
            </w:r>
            <w:r w:rsidRPr="00355A4F">
              <w:rPr>
                <w:rFonts w:hint="eastAsia"/>
                <w:bCs/>
                <w:lang w:eastAsia="zh-TW"/>
              </w:rPr>
              <w:t>中文</w:t>
            </w:r>
            <w:r w:rsidRPr="00355A4F">
              <w:rPr>
                <w:rFonts w:hint="eastAsia"/>
                <w:bCs/>
                <w:lang w:eastAsia="zh-TW"/>
              </w:rPr>
              <w:t>)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136737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AAB10200</w:t>
            </w:r>
            <w:r>
              <w:rPr>
                <w:rFonts w:hint="eastAsia"/>
                <w:lang w:eastAsia="zh-TW"/>
              </w:rPr>
              <w:t>回傳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CF601D" w:rsidRPr="00355A4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355A4F">
              <w:rPr>
                <w:rFonts w:hint="eastAsia"/>
                <w:bCs/>
                <w:lang w:eastAsia="zh-TW"/>
              </w:rPr>
              <w:t>保額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136737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AAB10200</w:t>
            </w:r>
            <w:r>
              <w:rPr>
                <w:rFonts w:hint="eastAsia"/>
                <w:lang w:eastAsia="zh-TW"/>
              </w:rPr>
              <w:t>回傳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CF601D" w:rsidRPr="00355A4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355A4F">
              <w:rPr>
                <w:rFonts w:hint="eastAsia"/>
                <w:bCs/>
                <w:lang w:eastAsia="zh-TW"/>
              </w:rPr>
              <w:t>保額單位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136737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AAB10200</w:t>
            </w:r>
            <w:r>
              <w:rPr>
                <w:rFonts w:hint="eastAsia"/>
                <w:lang w:eastAsia="zh-TW"/>
              </w:rPr>
              <w:t>回傳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CF601D" w:rsidRPr="00355A4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355A4F">
              <w:rPr>
                <w:rFonts w:hint="eastAsia"/>
                <w:bCs/>
                <w:lang w:eastAsia="zh-TW"/>
              </w:rPr>
              <w:t>索賠類別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136737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AAB10200</w:t>
            </w:r>
            <w:r>
              <w:rPr>
                <w:rFonts w:hint="eastAsia"/>
                <w:lang w:eastAsia="zh-TW"/>
              </w:rPr>
              <w:t>回傳</w:t>
            </w:r>
            <w:r w:rsidR="00CF601D" w:rsidRPr="00355A4F"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CF601D" w:rsidRPr="00355A4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355A4F">
              <w:rPr>
                <w:rFonts w:hint="eastAsia"/>
                <w:bCs/>
                <w:lang w:eastAsia="zh-TW"/>
              </w:rPr>
              <w:t>理賠項目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136737" w:rsidP="00CF601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AAB10200</w:t>
            </w:r>
            <w:r>
              <w:rPr>
                <w:rFonts w:hint="eastAsia"/>
                <w:lang w:eastAsia="zh-TW"/>
              </w:rPr>
              <w:t>回傳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1D" w:rsidRPr="00355A4F" w:rsidRDefault="00CF601D" w:rsidP="00CF60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</w:tbl>
    <w:p w:rsidR="00CF601D" w:rsidRPr="00CF601D" w:rsidRDefault="00CF601D" w:rsidP="00CF601D">
      <w:pPr>
        <w:pStyle w:val="Tabletext"/>
        <w:keepLines w:val="0"/>
        <w:numPr>
          <w:ilvl w:val="2"/>
          <w:numId w:val="2"/>
          <w:numberingChange w:id="51" w:author="i9004502" w:date="2010-02-02T16:08:00Z" w:original="%1:3:0:.%2:2:0:.%3:2:0:"/>
        </w:numPr>
        <w:spacing w:after="0" w:line="240" w:lineRule="auto"/>
        <w:rPr>
          <w:rFonts w:hint="eastAsia"/>
          <w:bCs/>
          <w:lang w:eastAsia="zh-TW"/>
        </w:rPr>
      </w:pPr>
      <w:r w:rsidRPr="00387C00">
        <w:rPr>
          <w:rFonts w:hint="eastAsia"/>
          <w:bCs/>
          <w:lang w:eastAsia="zh-TW"/>
        </w:rPr>
        <w:t>刪除</w:t>
      </w:r>
      <w:r w:rsidRPr="00387C00">
        <w:t>、</w:t>
      </w:r>
      <w:r w:rsidRPr="00387C00">
        <w:rPr>
          <w:rFonts w:hint="eastAsia"/>
          <w:bCs/>
          <w:lang w:eastAsia="zh-TW"/>
        </w:rPr>
        <w:t>不給付</w:t>
      </w:r>
      <w:r w:rsidRPr="00387C00">
        <w:rPr>
          <w:rFonts w:hint="eastAsia"/>
          <w:bCs/>
          <w:lang w:eastAsia="zh-TW"/>
        </w:rPr>
        <w:t>button ensable.</w:t>
      </w:r>
    </w:p>
    <w:p w:rsidR="0023751E" w:rsidRDefault="00720BAE">
      <w:pPr>
        <w:pStyle w:val="Tabletext"/>
        <w:keepLines w:val="0"/>
        <w:numPr>
          <w:ilvl w:val="0"/>
          <w:numId w:val="2"/>
          <w:numberingChange w:id="52" w:author="i9004502" w:date="2010-02-02T16:08:00Z" w:original="%1:4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720BAE" w:rsidRDefault="00720BAE" w:rsidP="00720BAE">
      <w:pPr>
        <w:pStyle w:val="Tabletext"/>
        <w:keepLines w:val="0"/>
        <w:numPr>
          <w:ilvl w:val="1"/>
          <w:numId w:val="2"/>
          <w:numberingChange w:id="53" w:author="i9004502" w:date="2010-02-02T16:08:00Z" w:original="%1:4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720BAE">
        <w:tc>
          <w:tcPr>
            <w:tcW w:w="7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720BAE">
        <w:tc>
          <w:tcPr>
            <w:tcW w:w="720" w:type="dxa"/>
          </w:tcPr>
          <w:p w:rsidR="00720BAE" w:rsidRDefault="00720BAE" w:rsidP="00720BAE">
            <w:pPr>
              <w:pStyle w:val="Tabletext"/>
              <w:keepLines w:val="0"/>
              <w:numPr>
                <w:ilvl w:val="0"/>
                <w:numId w:val="25"/>
                <w:numberingChange w:id="54" w:author="i9004502" w:date="2010-02-02T16:08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720BAE" w:rsidRDefault="00404A07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8E0D63">
              <w:rPr>
                <w:rFonts w:hint="eastAsia"/>
                <w:bCs/>
                <w:lang w:eastAsia="zh-TW"/>
              </w:rPr>
              <w:t>不給付明細的處理</w:t>
            </w:r>
            <w:r w:rsidRPr="008E0D63">
              <w:rPr>
                <w:rFonts w:hint="eastAsia"/>
                <w:bCs/>
                <w:lang w:eastAsia="zh-TW"/>
              </w:rPr>
              <w:t>CHECK BOX</w:t>
            </w:r>
            <w:r>
              <w:rPr>
                <w:rFonts w:hint="eastAsia"/>
                <w:bCs/>
                <w:lang w:eastAsia="zh-TW"/>
              </w:rPr>
              <w:t>至少勾選一筆</w:t>
            </w:r>
          </w:p>
        </w:tc>
        <w:tc>
          <w:tcPr>
            <w:tcW w:w="33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請選擇刪除項目</w:t>
            </w:r>
          </w:p>
        </w:tc>
      </w:tr>
    </w:tbl>
    <w:p w:rsidR="00720BAE" w:rsidRDefault="00720BAE" w:rsidP="00720BAE">
      <w:pPr>
        <w:pStyle w:val="Tabletext"/>
        <w:keepLines w:val="0"/>
        <w:numPr>
          <w:ilvl w:val="1"/>
          <w:numId w:val="2"/>
          <w:numberingChange w:id="55" w:author="i9004502" w:date="2010-02-02T16:08:00Z" w:original="%1:4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說明：</w:t>
      </w:r>
    </w:p>
    <w:p w:rsidR="00720BAE" w:rsidRPr="00623BF9" w:rsidRDefault="00720BAE" w:rsidP="00720BAE">
      <w:pPr>
        <w:pStyle w:val="Tabletext"/>
        <w:keepLines w:val="0"/>
        <w:numPr>
          <w:ilvl w:val="2"/>
          <w:numId w:val="2"/>
          <w:numberingChange w:id="56" w:author="i9004502" w:date="2010-02-02T16:08:00Z" w:original="%1:4:0:.%2:2:0:.%3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刪除</w:t>
      </w:r>
      <w:r w:rsidR="00623BF9">
        <w:rPr>
          <w:rFonts w:hint="eastAsia"/>
          <w:color w:val="000000"/>
          <w:kern w:val="2"/>
          <w:szCs w:val="24"/>
          <w:lang w:eastAsia="zh-TW"/>
        </w:rPr>
        <w:t>畫面上</w:t>
      </w:r>
      <w:r>
        <w:rPr>
          <w:rFonts w:hint="eastAsia"/>
          <w:color w:val="000000"/>
          <w:kern w:val="2"/>
          <w:szCs w:val="24"/>
          <w:lang w:eastAsia="zh-TW"/>
        </w:rPr>
        <w:t>該筆明細</w:t>
      </w:r>
      <w:r w:rsidRPr="00720BAE">
        <w:rPr>
          <w:rFonts w:hint="eastAsia"/>
          <w:color w:val="000000"/>
          <w:kern w:val="2"/>
          <w:szCs w:val="24"/>
          <w:lang w:eastAsia="zh-TW"/>
        </w:rPr>
        <w:t>。</w:t>
      </w:r>
    </w:p>
    <w:p w:rsidR="00623BF9" w:rsidRPr="00720BAE" w:rsidRDefault="00623BF9" w:rsidP="00720BAE">
      <w:pPr>
        <w:pStyle w:val="Tabletext"/>
        <w:keepLines w:val="0"/>
        <w:numPr>
          <w:ilvl w:val="2"/>
          <w:numId w:val="2"/>
          <w:numberingChange w:id="57" w:author="i9004502" w:date="2010-02-02T16:08:00Z" w:original="%1:4:0:.%2:2:0:.%3:2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新增</w:t>
      </w:r>
      <w:r w:rsidRPr="00387C00">
        <w:t>、</w:t>
      </w:r>
      <w:r w:rsidRPr="00387C00">
        <w:rPr>
          <w:rFonts w:hint="eastAsia"/>
          <w:bCs/>
          <w:lang w:eastAsia="zh-TW"/>
        </w:rPr>
        <w:t>不給付</w:t>
      </w:r>
      <w:r w:rsidRPr="00387C00">
        <w:rPr>
          <w:rFonts w:hint="eastAsia"/>
          <w:bCs/>
          <w:lang w:eastAsia="zh-TW"/>
        </w:rPr>
        <w:t>button ensable.</w:t>
      </w:r>
    </w:p>
    <w:p w:rsidR="00623BF9" w:rsidRDefault="00623BF9" w:rsidP="00623BF9">
      <w:pPr>
        <w:pStyle w:val="Tabletext"/>
        <w:keepLines w:val="0"/>
        <w:numPr>
          <w:ilvl w:val="0"/>
          <w:numId w:val="2"/>
          <w:numberingChange w:id="58" w:author="i9004502" w:date="2010-02-02T16:08:00Z" w:original="%1:5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不給付</w:t>
      </w:r>
    </w:p>
    <w:p w:rsidR="00623BF9" w:rsidRPr="00EB2FFE" w:rsidRDefault="007E6764" w:rsidP="00623BF9">
      <w:pPr>
        <w:pStyle w:val="Tabletext"/>
        <w:keepLines w:val="0"/>
        <w:numPr>
          <w:ilvl w:val="1"/>
          <w:numId w:val="2"/>
          <w:numberingChange w:id="59" w:author="i9004502" w:date="2010-02-02T16:08:00Z" w:original="%1:5:0:.%2:1:0:"/>
        </w:numPr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Cs/>
          <w:noProof/>
          <w:lang w:eastAsia="zh-TW"/>
        </w:rPr>
        <w:pict>
          <v:rect id="_x0000_s1040" style="position:absolute;left:0;text-align:left;margin-left:176.4pt;margin-top:236.85pt;width:287.4pt;height:51.9pt;z-index:251657728" filled="f" strokecolor="red" strokeweight="1.5pt"/>
        </w:pict>
      </w:r>
      <w:r w:rsidR="00E3798E" w:rsidRPr="00EB2FFE">
        <w:rPr>
          <w:rFonts w:hint="eastAsia"/>
          <w:bCs/>
          <w:lang w:eastAsia="zh-TW"/>
        </w:rPr>
        <w:t>出現不給付原因輸入區塊</w:t>
      </w:r>
      <w:del w:id="60" w:author="cathaylife" w:date="2010-12-01T17:24:00Z">
        <w:r w:rsidR="00E021C1" w:rsidRPr="004A0C87" w:rsidDel="007E6764">
          <w:rPr>
            <w:rFonts w:hint="eastAsia"/>
            <w:b/>
            <w:bCs/>
            <w:lang w:eastAsia="zh-TW"/>
          </w:rPr>
          <w:pict>
            <v:shape id="_x0000_i1028" type="#_x0000_t75" style="width:489pt;height:328.5pt">
              <v:imagedata r:id="rId10" o:title=""/>
            </v:shape>
          </w:pict>
        </w:r>
      </w:del>
      <w:ins w:id="61" w:author="cathaylife" w:date="2010-12-01T17:24:00Z">
        <w:r w:rsidRPr="004B5DD6">
          <w:rPr>
            <w:rFonts w:hint="eastAsia"/>
            <w:b/>
            <w:bCs/>
          </w:rPr>
          <w:pict>
            <v:shape id="_x0000_i1029" type="#_x0000_t75" style="width:570pt;height:309pt">
              <v:imagedata r:id="rId11" o:title="" croptop="10013f" cropbottom="8134f"/>
            </v:shape>
          </w:pict>
        </w:r>
      </w:ins>
    </w:p>
    <w:p w:rsidR="00E17914" w:rsidRDefault="00C562DF" w:rsidP="00E17914">
      <w:pPr>
        <w:pStyle w:val="Tabletext"/>
        <w:keepLines w:val="0"/>
        <w:numPr>
          <w:ilvl w:val="1"/>
          <w:numId w:val="2"/>
          <w:numberingChange w:id="62" w:author="i9004502" w:date="2010-02-02T16:08:00Z" w:original="%1:5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說明：</w:t>
      </w:r>
    </w:p>
    <w:p w:rsidR="00623BF9" w:rsidRDefault="008E0D63" w:rsidP="00E17914">
      <w:pPr>
        <w:pStyle w:val="Tabletext"/>
        <w:keepLines w:val="0"/>
        <w:numPr>
          <w:ilvl w:val="2"/>
          <w:numId w:val="2"/>
          <w:numberingChange w:id="63" w:author="i9004502" w:date="2010-02-02T16:08:00Z" w:original="%1:5:0:.%2:2:0:.%3:1:0:"/>
        </w:numPr>
        <w:spacing w:after="0" w:line="240" w:lineRule="auto"/>
        <w:rPr>
          <w:rFonts w:hint="eastAsia"/>
          <w:bCs/>
          <w:lang w:eastAsia="zh-TW"/>
        </w:rPr>
      </w:pPr>
      <w:r w:rsidRPr="008E0D63">
        <w:rPr>
          <w:rFonts w:hint="eastAsia"/>
          <w:bCs/>
          <w:lang w:eastAsia="zh-TW"/>
        </w:rPr>
        <w:t>不給付明細的處理</w:t>
      </w:r>
      <w:r w:rsidRPr="008E0D63">
        <w:rPr>
          <w:rFonts w:hint="eastAsia"/>
          <w:bCs/>
          <w:lang w:eastAsia="zh-TW"/>
        </w:rPr>
        <w:t>CHECK BOX</w:t>
      </w:r>
      <w:r w:rsidR="00E17914">
        <w:rPr>
          <w:rFonts w:hint="eastAsia"/>
          <w:bCs/>
          <w:lang w:eastAsia="zh-TW"/>
        </w:rPr>
        <w:t>程式控制自動全部</w:t>
      </w:r>
      <w:r w:rsidRPr="008E0D63">
        <w:rPr>
          <w:rFonts w:hint="eastAsia"/>
          <w:bCs/>
          <w:lang w:eastAsia="zh-TW"/>
        </w:rPr>
        <w:t>勾選</w:t>
      </w:r>
      <w:r>
        <w:rPr>
          <w:rFonts w:hint="eastAsia"/>
          <w:bCs/>
          <w:lang w:eastAsia="zh-TW"/>
        </w:rPr>
        <w:t>(</w:t>
      </w:r>
      <w:r>
        <w:rPr>
          <w:rFonts w:hint="eastAsia"/>
          <w:bCs/>
          <w:lang w:eastAsia="zh-TW"/>
        </w:rPr>
        <w:t>因為不可做單筆</w:t>
      </w:r>
      <w:r>
        <w:rPr>
          <w:rFonts w:hint="eastAsia"/>
          <w:bCs/>
          <w:lang w:eastAsia="zh-TW"/>
        </w:rPr>
        <w:t>)</w:t>
      </w:r>
    </w:p>
    <w:p w:rsidR="008E0D63" w:rsidRDefault="008E0D63" w:rsidP="00E17914">
      <w:pPr>
        <w:pStyle w:val="Tabletext"/>
        <w:keepLines w:val="0"/>
        <w:numPr>
          <w:ilvl w:val="2"/>
          <w:numId w:val="2"/>
          <w:numberingChange w:id="64" w:author="i9004502" w:date="2010-02-02T16:08:00Z" w:original="%1:5:0:.%2:2:0:.%3:2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給付狀態：代碼中文對照</w:t>
      </w:r>
      <w:r>
        <w:rPr>
          <w:rFonts w:hint="eastAsia"/>
          <w:bCs/>
          <w:lang w:eastAsia="zh-TW"/>
        </w:rPr>
        <w:t>AA(</w:t>
      </w:r>
      <w:r>
        <w:rPr>
          <w:lang w:eastAsia="zh-TW"/>
        </w:rPr>
        <w:t>PAY_STS</w:t>
      </w:r>
      <w:r>
        <w:rPr>
          <w:rFonts w:hint="eastAsia"/>
          <w:bCs/>
          <w:lang w:eastAsia="zh-TW"/>
        </w:rPr>
        <w:t>)</w:t>
      </w:r>
      <w:r w:rsidRPr="008E0D63"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，固定在代碼</w:t>
      </w:r>
      <w:r>
        <w:rPr>
          <w:rFonts w:hint="eastAsia"/>
          <w:bCs/>
          <w:color w:val="000000"/>
          <w:lang w:eastAsia="zh-TW"/>
        </w:rPr>
        <w:t>=</w:t>
      </w:r>
      <w:r>
        <w:rPr>
          <w:bCs/>
          <w:color w:val="000000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color w:val="000000"/>
            <w:lang w:eastAsia="zh-TW"/>
          </w:rPr>
          <w:t>5</w:t>
        </w:r>
        <w:r>
          <w:rPr>
            <w:bCs/>
            <w:color w:val="000000"/>
            <w:lang w:eastAsia="zh-TW"/>
          </w:rPr>
          <w:t>’</w:t>
        </w:r>
      </w:smartTag>
      <w:r w:rsidRPr="008E0D63"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，不可選擇</w:t>
      </w:r>
    </w:p>
    <w:p w:rsidR="008E0D63" w:rsidRPr="008E0D63" w:rsidRDefault="008E0D63" w:rsidP="00E17914">
      <w:pPr>
        <w:pStyle w:val="Tabletext"/>
        <w:keepLines w:val="0"/>
        <w:numPr>
          <w:ilvl w:val="2"/>
          <w:numId w:val="2"/>
          <w:numberingChange w:id="65" w:author="i9004502" w:date="2010-02-02T16:08:00Z" w:original="%1:5:0:.%2:2:0:.%3:3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修改原因：放大鏡</w:t>
      </w:r>
      <w:r>
        <w:rPr>
          <w:rFonts w:hint="eastAsia"/>
          <w:bCs/>
          <w:color w:val="000000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Link AAC0_0200</w:t>
      </w:r>
      <w:r>
        <w:rPr>
          <w:rFonts w:hint="eastAsia"/>
          <w:bCs/>
          <w:color w:val="000000"/>
          <w:lang w:eastAsia="zh-TW"/>
        </w:rPr>
        <w:t>，</w:t>
      </w:r>
      <w:r w:rsidRPr="00C1057D">
        <w:rPr>
          <w:rFonts w:hint="eastAsia"/>
          <w:color w:val="000000"/>
          <w:kern w:val="2"/>
          <w:szCs w:val="24"/>
          <w:lang w:eastAsia="zh-TW"/>
        </w:rPr>
        <w:t>將回傳值顯示於畫面</w:t>
      </w:r>
    </w:p>
    <w:p w:rsidR="007E6764" w:rsidRDefault="007E6764" w:rsidP="00E17914">
      <w:pPr>
        <w:pStyle w:val="Tabletext"/>
        <w:keepLines w:val="0"/>
        <w:numPr>
          <w:ilvl w:val="2"/>
          <w:numId w:val="2"/>
          <w:ins w:id="66" w:author="cathaylife" w:date="2010-12-01T17:25:00Z"/>
        </w:numPr>
        <w:spacing w:after="0" w:line="240" w:lineRule="auto"/>
        <w:rPr>
          <w:ins w:id="67" w:author="cathaylife" w:date="2010-12-01T17:25:00Z"/>
          <w:rFonts w:hint="eastAsia"/>
          <w:bCs/>
          <w:lang w:eastAsia="zh-TW"/>
        </w:rPr>
      </w:pPr>
      <w:ins w:id="68" w:author="cathaylife" w:date="2010-12-01T17:25:00Z">
        <w:r>
          <w:rPr>
            <w:rFonts w:hint="eastAsia"/>
            <w:bCs/>
            <w:lang w:eastAsia="zh-TW"/>
          </w:rPr>
          <w:t>修改摘要：</w:t>
        </w:r>
      </w:ins>
      <w:ins w:id="69" w:author="cathaylife" w:date="2010-12-01T17:28:00Z">
        <w:r w:rsidR="005844E2" w:rsidRPr="00D56A22">
          <w:rPr>
            <w:rFonts w:ascii="新細明體" w:hAnsi="新細明體"/>
            <w:bCs/>
            <w:lang w:eastAsia="zh-TW"/>
          </w:rPr>
          <w:t>以TEXTAREA呈現</w:t>
        </w:r>
        <w:r w:rsidR="005844E2">
          <w:rPr>
            <w:rFonts w:ascii="新細明體" w:hAnsi="新細明體" w:hint="eastAsia"/>
            <w:bCs/>
            <w:lang w:eastAsia="zh-TW"/>
          </w:rPr>
          <w:t>，控制只可輸入300個中文</w:t>
        </w:r>
      </w:ins>
    </w:p>
    <w:p w:rsidR="008E0D63" w:rsidRPr="008E0D63" w:rsidRDefault="008E0D63" w:rsidP="00E17914">
      <w:pPr>
        <w:pStyle w:val="Tabletext"/>
        <w:keepLines w:val="0"/>
        <w:numPr>
          <w:ilvl w:val="2"/>
          <w:numId w:val="2"/>
          <w:numberingChange w:id="70" w:author="i9004502" w:date="2010-02-02T16:08:00Z" w:original="%1:5:0:.%2:2:0:.%3:4:0:"/>
        </w:numPr>
        <w:spacing w:after="0" w:line="240" w:lineRule="auto"/>
        <w:rPr>
          <w:rFonts w:hint="eastAsia"/>
          <w:bCs/>
          <w:lang w:eastAsia="zh-TW"/>
        </w:rPr>
      </w:pPr>
      <w:r w:rsidRPr="00387C00">
        <w:rPr>
          <w:rFonts w:hint="eastAsia"/>
          <w:bCs/>
          <w:lang w:eastAsia="zh-TW"/>
        </w:rPr>
        <w:t>確認</w:t>
      </w:r>
      <w:r w:rsidRPr="00387C00">
        <w:rPr>
          <w:rFonts w:hint="eastAsia"/>
          <w:bCs/>
          <w:lang w:eastAsia="zh-TW"/>
        </w:rPr>
        <w:t>button ensable</w:t>
      </w:r>
    </w:p>
    <w:p w:rsidR="00623BF9" w:rsidRDefault="00623BF9" w:rsidP="00623BF9">
      <w:pPr>
        <w:pStyle w:val="Tabletext"/>
        <w:keepLines w:val="0"/>
        <w:numPr>
          <w:ilvl w:val="0"/>
          <w:numId w:val="2"/>
          <w:numberingChange w:id="71" w:author="i9004502" w:date="2010-02-02T16:08:00Z" w:original="%1:6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確認</w:t>
      </w:r>
    </w:p>
    <w:p w:rsidR="00623BF9" w:rsidRDefault="00623BF9" w:rsidP="00623BF9">
      <w:pPr>
        <w:pStyle w:val="Tabletext"/>
        <w:keepLines w:val="0"/>
        <w:numPr>
          <w:ilvl w:val="1"/>
          <w:numId w:val="2"/>
          <w:numberingChange w:id="72" w:author="i9004502" w:date="2010-02-02T16:08:00Z" w:original="%1:6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623BF9">
        <w:tc>
          <w:tcPr>
            <w:tcW w:w="720" w:type="dxa"/>
          </w:tcPr>
          <w:p w:rsidR="00623BF9" w:rsidRDefault="00623BF9" w:rsidP="00623BF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623BF9" w:rsidRDefault="00623BF9" w:rsidP="00623BF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623BF9" w:rsidRDefault="00623BF9" w:rsidP="00623BF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623BF9">
        <w:tc>
          <w:tcPr>
            <w:tcW w:w="720" w:type="dxa"/>
          </w:tcPr>
          <w:p w:rsidR="00623BF9" w:rsidRDefault="00623BF9" w:rsidP="00623BF9">
            <w:pPr>
              <w:pStyle w:val="Tabletext"/>
              <w:keepLines w:val="0"/>
              <w:numPr>
                <w:ilvl w:val="0"/>
                <w:numId w:val="26"/>
                <w:numberingChange w:id="73" w:author="i9004502" w:date="2010-02-02T16:08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623BF9" w:rsidRDefault="00E17914" w:rsidP="00623BF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8E0D63">
              <w:rPr>
                <w:rFonts w:hint="eastAsia"/>
                <w:bCs/>
                <w:lang w:eastAsia="zh-TW"/>
              </w:rPr>
              <w:t>不給付明細的處理</w:t>
            </w:r>
            <w:r w:rsidRPr="008E0D63">
              <w:rPr>
                <w:rFonts w:hint="eastAsia"/>
                <w:bCs/>
                <w:lang w:eastAsia="zh-TW"/>
              </w:rPr>
              <w:t>CHECK BOX</w:t>
            </w:r>
            <w:r w:rsidR="00DF5D86">
              <w:rPr>
                <w:rFonts w:hint="eastAsia"/>
                <w:bCs/>
                <w:lang w:eastAsia="zh-TW"/>
              </w:rPr>
              <w:t>需</w:t>
            </w:r>
            <w:r>
              <w:rPr>
                <w:rFonts w:hint="eastAsia"/>
                <w:bCs/>
                <w:lang w:eastAsia="zh-TW"/>
              </w:rPr>
              <w:t>全部</w:t>
            </w:r>
            <w:r w:rsidRPr="008E0D63">
              <w:rPr>
                <w:rFonts w:hint="eastAsia"/>
                <w:bCs/>
                <w:lang w:eastAsia="zh-TW"/>
              </w:rPr>
              <w:t>勾選</w:t>
            </w:r>
          </w:p>
        </w:tc>
        <w:tc>
          <w:tcPr>
            <w:tcW w:w="3320" w:type="dxa"/>
          </w:tcPr>
          <w:p w:rsidR="00623BF9" w:rsidRDefault="00E17914" w:rsidP="00623BF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不可做單筆確認</w:t>
            </w:r>
            <w:r>
              <w:rPr>
                <w:rFonts w:hint="eastAsia"/>
                <w:bCs/>
                <w:color w:val="000000"/>
                <w:lang w:eastAsia="zh-TW"/>
              </w:rPr>
              <w:t>，</w:t>
            </w:r>
            <w:r w:rsidR="00623BF9">
              <w:rPr>
                <w:rFonts w:hint="eastAsia"/>
                <w:bCs/>
                <w:lang w:eastAsia="zh-TW"/>
              </w:rPr>
              <w:t>請</w:t>
            </w:r>
            <w:r>
              <w:rPr>
                <w:rFonts w:hint="eastAsia"/>
                <w:bCs/>
                <w:lang w:eastAsia="zh-TW"/>
              </w:rPr>
              <w:t>全部</w:t>
            </w:r>
            <w:r w:rsidRPr="008E0D63">
              <w:rPr>
                <w:rFonts w:hint="eastAsia"/>
                <w:bCs/>
                <w:lang w:eastAsia="zh-TW"/>
              </w:rPr>
              <w:t>勾選</w:t>
            </w:r>
          </w:p>
        </w:tc>
      </w:tr>
      <w:tr w:rsidR="00C562DF">
        <w:tc>
          <w:tcPr>
            <w:tcW w:w="720" w:type="dxa"/>
          </w:tcPr>
          <w:p w:rsidR="00C562DF" w:rsidRDefault="00C562DF" w:rsidP="00623BF9">
            <w:pPr>
              <w:pStyle w:val="Tabletext"/>
              <w:keepLines w:val="0"/>
              <w:numPr>
                <w:ilvl w:val="0"/>
                <w:numId w:val="26"/>
                <w:numberingChange w:id="74" w:author="i9004502" w:date="2010-02-02T16:08:00Z" w:original="%1:2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C562DF" w:rsidRPr="008E0D63" w:rsidRDefault="00C562DF" w:rsidP="00623BF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修改摘要</w:t>
            </w:r>
            <w:r>
              <w:rPr>
                <w:rFonts w:hint="eastAsia"/>
                <w:bCs/>
                <w:lang w:eastAsia="zh-TW"/>
              </w:rPr>
              <w:t>超過</w:t>
            </w:r>
            <w:del w:id="75" w:author="cathaylife" w:date="2010-12-01T17:28:00Z">
              <w:r w:rsidDel="008D5E21">
                <w:rPr>
                  <w:rFonts w:hint="eastAsia"/>
                  <w:bCs/>
                  <w:lang w:eastAsia="zh-TW"/>
                </w:rPr>
                <w:delText>200</w:delText>
              </w:r>
            </w:del>
            <w:ins w:id="76" w:author="cathaylife" w:date="2010-12-01T17:28:00Z">
              <w:r w:rsidR="008D5E21">
                <w:rPr>
                  <w:rFonts w:hint="eastAsia"/>
                  <w:bCs/>
                  <w:lang w:eastAsia="zh-TW"/>
                </w:rPr>
                <w:t>300</w:t>
              </w:r>
            </w:ins>
            <w:r>
              <w:rPr>
                <w:rFonts w:hint="eastAsia"/>
                <w:bCs/>
                <w:lang w:eastAsia="zh-TW"/>
              </w:rPr>
              <w:t>字</w:t>
            </w:r>
          </w:p>
        </w:tc>
        <w:tc>
          <w:tcPr>
            <w:tcW w:w="3320" w:type="dxa"/>
          </w:tcPr>
          <w:p w:rsidR="00C562DF" w:rsidRDefault="00C562DF" w:rsidP="00623BF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修改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摘要</w:t>
            </w:r>
            <w:r>
              <w:rPr>
                <w:rFonts w:hint="eastAsia"/>
                <w:bCs/>
                <w:lang w:eastAsia="zh-TW"/>
              </w:rPr>
              <w:t>請輸入</w:t>
            </w:r>
            <w:del w:id="77" w:author="cathaylife" w:date="2010-12-01T17:28:00Z">
              <w:r w:rsidDel="008D5E21">
                <w:rPr>
                  <w:rFonts w:hint="eastAsia"/>
                  <w:bCs/>
                  <w:lang w:eastAsia="zh-TW"/>
                </w:rPr>
                <w:delText>200</w:delText>
              </w:r>
            </w:del>
            <w:ins w:id="78" w:author="cathaylife" w:date="2010-12-01T17:28:00Z">
              <w:r w:rsidR="008D5E21">
                <w:rPr>
                  <w:rFonts w:hint="eastAsia"/>
                  <w:bCs/>
                  <w:lang w:eastAsia="zh-TW"/>
                </w:rPr>
                <w:t>300</w:t>
              </w:r>
            </w:ins>
            <w:r>
              <w:rPr>
                <w:rFonts w:hint="eastAsia"/>
                <w:bCs/>
                <w:lang w:eastAsia="zh-TW"/>
              </w:rPr>
              <w:t>字內</w:t>
            </w:r>
          </w:p>
        </w:tc>
      </w:tr>
    </w:tbl>
    <w:p w:rsidR="00623BF9" w:rsidRDefault="00623BF9" w:rsidP="00623BF9">
      <w:pPr>
        <w:pStyle w:val="Tabletext"/>
        <w:keepLines w:val="0"/>
        <w:numPr>
          <w:ilvl w:val="1"/>
          <w:numId w:val="2"/>
          <w:numberingChange w:id="79" w:author="i9004502" w:date="2010-02-02T16:08:00Z" w:original="%1:6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說明：</w:t>
      </w:r>
    </w:p>
    <w:p w:rsidR="00623BF9" w:rsidRDefault="00E17914" w:rsidP="00623BF9">
      <w:pPr>
        <w:pStyle w:val="Tabletext"/>
        <w:keepLines w:val="0"/>
        <w:numPr>
          <w:ilvl w:val="2"/>
          <w:numId w:val="2"/>
          <w:numberingChange w:id="80" w:author="i9004502" w:date="2010-02-02T16:08:00Z" w:original="%1:6:0:.%2:2:0:.%3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寫入不給付檔</w:t>
      </w:r>
    </w:p>
    <w:p w:rsidR="00623BF9" w:rsidRDefault="00623BF9" w:rsidP="00623BF9">
      <w:pPr>
        <w:pStyle w:val="Tabletext"/>
        <w:keepLines w:val="0"/>
        <w:numPr>
          <w:ilvl w:val="3"/>
          <w:numId w:val="2"/>
          <w:numberingChange w:id="81" w:author="i9004502" w:date="2010-02-02T16:08:00Z" w:original="%1:6:0:.%2:2:0:.%3:1:0:.%4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</w:t>
      </w:r>
      <w:r w:rsidR="00C562DF">
        <w:rPr>
          <w:rFonts w:hint="eastAsia"/>
          <w:bCs/>
          <w:lang w:eastAsia="zh-TW"/>
        </w:rPr>
        <w:t>AA_B1ZX07.</w:t>
      </w:r>
      <w:r w:rsidR="00C562DF" w:rsidRPr="00754112">
        <w:t xml:space="preserve"> </w:t>
      </w:r>
      <w:r w:rsidR="00C562DF" w:rsidRPr="00754112">
        <w:rPr>
          <w:bCs/>
          <w:lang w:eastAsia="zh-TW"/>
        </w:rPr>
        <w:t>doMethod2</w:t>
      </w:r>
    </w:p>
    <w:p w:rsidR="00C562DF" w:rsidRDefault="00C562DF" w:rsidP="00623BF9">
      <w:pPr>
        <w:pStyle w:val="Tabletext"/>
        <w:keepLines w:val="0"/>
        <w:numPr>
          <w:ilvl w:val="3"/>
          <w:numId w:val="2"/>
          <w:numberingChange w:id="82" w:author="i9004502" w:date="2010-02-02T16:08:00Z" w:original="%1:6:0:.%2:2:0:.%3:1:0:.%4:2:0: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傳入參數</w:t>
      </w:r>
    </w:p>
    <w:tbl>
      <w:tblPr>
        <w:tblW w:w="8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926"/>
        <w:gridCol w:w="1055"/>
        <w:gridCol w:w="704"/>
        <w:gridCol w:w="879"/>
        <w:gridCol w:w="1598"/>
        <w:gridCol w:w="1800"/>
      </w:tblGrid>
      <w:tr w:rsidR="00C562DF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  <w:jc w:val="center"/>
        </w:trPr>
        <w:tc>
          <w:tcPr>
            <w:tcW w:w="360" w:type="dxa"/>
            <w:shd w:val="clear" w:color="auto" w:fill="D9D9D9"/>
            <w:vAlign w:val="center"/>
          </w:tcPr>
          <w:p w:rsidR="00C562DF" w:rsidRDefault="00C562DF" w:rsidP="00E021C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序號</w:t>
            </w:r>
          </w:p>
        </w:tc>
        <w:tc>
          <w:tcPr>
            <w:tcW w:w="1926" w:type="dxa"/>
            <w:shd w:val="clear" w:color="auto" w:fill="D9D9D9"/>
            <w:vAlign w:val="center"/>
          </w:tcPr>
          <w:p w:rsidR="00C562DF" w:rsidRDefault="00C562DF" w:rsidP="00E021C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欄位名稱</w:t>
            </w:r>
          </w:p>
        </w:tc>
        <w:tc>
          <w:tcPr>
            <w:tcW w:w="1055" w:type="dxa"/>
            <w:shd w:val="clear" w:color="auto" w:fill="D9D9D9"/>
            <w:vAlign w:val="center"/>
          </w:tcPr>
          <w:p w:rsidR="00C562DF" w:rsidRDefault="00C562DF" w:rsidP="00E021C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資料型態</w:t>
            </w:r>
          </w:p>
        </w:tc>
        <w:tc>
          <w:tcPr>
            <w:tcW w:w="704" w:type="dxa"/>
            <w:shd w:val="clear" w:color="auto" w:fill="D9D9D9"/>
            <w:vAlign w:val="center"/>
          </w:tcPr>
          <w:p w:rsidR="00C562DF" w:rsidRDefault="00C562DF" w:rsidP="00E021C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長度</w:t>
            </w:r>
          </w:p>
        </w:tc>
        <w:tc>
          <w:tcPr>
            <w:tcW w:w="879" w:type="dxa"/>
            <w:shd w:val="clear" w:color="auto" w:fill="D9D9D9"/>
          </w:tcPr>
          <w:p w:rsidR="00C562DF" w:rsidRDefault="00C562DF" w:rsidP="00E021C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Not NULL</w:t>
            </w:r>
          </w:p>
        </w:tc>
        <w:tc>
          <w:tcPr>
            <w:tcW w:w="1598" w:type="dxa"/>
            <w:shd w:val="clear" w:color="auto" w:fill="D9D9D9"/>
            <w:vAlign w:val="center"/>
          </w:tcPr>
          <w:p w:rsidR="00C562DF" w:rsidRDefault="00C562DF" w:rsidP="00E021C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資料名稱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C562DF" w:rsidRDefault="008157B4" w:rsidP="00E021C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來源</w:t>
            </w:r>
          </w:p>
        </w:tc>
      </w:tr>
      <w:tr w:rsidR="00C562DF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C562DF" w:rsidRPr="00D74D0F" w:rsidRDefault="00C562DF" w:rsidP="00E021C1">
            <w:pPr>
              <w:pStyle w:val="Normal"/>
              <w:numPr>
                <w:ilvl w:val="0"/>
                <w:numId w:val="32"/>
                <w:numberingChange w:id="83" w:author="i9004502" w:date="2010-02-02T16:08:00Z" w:original="%1:1:0:."/>
              </w:numPr>
              <w:spacing w:line="360" w:lineRule="atLeast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C562DF" w:rsidRPr="00D74D0F" w:rsidRDefault="00C562DF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/>
                <w:caps/>
                <w:color w:val="auto"/>
                <w:szCs w:val="20"/>
              </w:rPr>
              <w:t>aply_no</w:t>
            </w:r>
          </w:p>
        </w:tc>
        <w:tc>
          <w:tcPr>
            <w:tcW w:w="1055" w:type="dxa"/>
          </w:tcPr>
          <w:p w:rsidR="00C562DF" w:rsidRPr="00D74D0F" w:rsidRDefault="00C562DF" w:rsidP="00E021C1">
            <w:pPr>
              <w:rPr>
                <w:rFonts w:ascii="Arial" w:hAnsi="Arial" w:cs="Arial"/>
                <w:sz w:val="20"/>
              </w:rPr>
            </w:pPr>
            <w:r w:rsidRPr="00D74D0F">
              <w:rPr>
                <w:rStyle w:val="style31"/>
              </w:rPr>
              <w:t>VARCHAR</w:t>
            </w:r>
          </w:p>
        </w:tc>
        <w:tc>
          <w:tcPr>
            <w:tcW w:w="704" w:type="dxa"/>
          </w:tcPr>
          <w:p w:rsidR="00C562DF" w:rsidRPr="00D74D0F" w:rsidRDefault="00C562DF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/>
                <w:sz w:val="20"/>
              </w:rPr>
              <w:t>1</w:t>
            </w:r>
            <w:r w:rsidRPr="00D74D0F">
              <w:rPr>
                <w:rFonts w:ascii="Arial" w:hAnsi="Arial" w:cs="Arial" w:hint="eastAsia"/>
                <w:sz w:val="20"/>
              </w:rPr>
              <w:t>4</w:t>
            </w:r>
          </w:p>
        </w:tc>
        <w:tc>
          <w:tcPr>
            <w:tcW w:w="879" w:type="dxa"/>
          </w:tcPr>
          <w:p w:rsidR="00C562DF" w:rsidRPr="00D74D0F" w:rsidRDefault="00C562DF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hAnsi="Arial" w:cs="Arial" w:hint="eastAsia"/>
                <w:caps/>
                <w:sz w:val="20"/>
              </w:rPr>
              <w:t>Y</w:t>
            </w:r>
          </w:p>
        </w:tc>
        <w:tc>
          <w:tcPr>
            <w:tcW w:w="1598" w:type="dxa"/>
          </w:tcPr>
          <w:p w:rsidR="00C562DF" w:rsidRPr="00D74D0F" w:rsidRDefault="00C562DF" w:rsidP="00E021C1">
            <w:pPr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1800" w:type="dxa"/>
            <w:vAlign w:val="center"/>
          </w:tcPr>
          <w:p w:rsidR="00C562DF" w:rsidRPr="00D74D0F" w:rsidRDefault="008157B4" w:rsidP="008157B4">
            <w:pPr>
              <w:jc w:val="both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UI.</w:t>
            </w:r>
            <w:r w:rsidRPr="00D74D0F">
              <w:rPr>
                <w:rFonts w:ascii="Arial" w:cs="Arial" w:hint="eastAsia"/>
                <w:sz w:val="20"/>
              </w:rPr>
              <w:t>受理編號</w:t>
            </w:r>
          </w:p>
        </w:tc>
      </w:tr>
      <w:tr w:rsidR="00C562D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C562DF" w:rsidRDefault="00C562DF" w:rsidP="00E021C1">
            <w:pPr>
              <w:pStyle w:val="Normal"/>
              <w:numPr>
                <w:ilvl w:val="0"/>
                <w:numId w:val="32"/>
                <w:numberingChange w:id="84" w:author="i9004502" w:date="2010-02-02T16:08:00Z" w:original="%1:2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</w:p>
        </w:tc>
        <w:tc>
          <w:tcPr>
            <w:tcW w:w="1926" w:type="dxa"/>
            <w:vAlign w:val="center"/>
          </w:tcPr>
          <w:p w:rsidR="00C562DF" w:rsidRPr="00AC45D7" w:rsidRDefault="00C562DF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sz w:val="20"/>
                <w:szCs w:val="20"/>
              </w:rPr>
            </w:pPr>
            <w:r w:rsidRPr="00AC45D7">
              <w:rPr>
                <w:rStyle w:val="style31"/>
              </w:rPr>
              <w:t>POLICY_NO</w:t>
            </w:r>
          </w:p>
        </w:tc>
        <w:tc>
          <w:tcPr>
            <w:tcW w:w="1055" w:type="dxa"/>
          </w:tcPr>
          <w:p w:rsidR="00C562DF" w:rsidRPr="00AC45D7" w:rsidRDefault="00C562DF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Style w:val="style31"/>
              </w:rPr>
              <w:t>VARCHAR</w:t>
            </w:r>
          </w:p>
        </w:tc>
        <w:tc>
          <w:tcPr>
            <w:tcW w:w="704" w:type="dxa"/>
          </w:tcPr>
          <w:p w:rsidR="00C562DF" w:rsidRPr="00AC45D7" w:rsidRDefault="00C562DF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879" w:type="dxa"/>
          </w:tcPr>
          <w:p w:rsidR="00C562DF" w:rsidRPr="00AC45D7" w:rsidRDefault="00C562DF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 w:hint="eastAsia"/>
                <w:caps/>
                <w:sz w:val="20"/>
              </w:rPr>
              <w:t>Y</w:t>
            </w:r>
          </w:p>
        </w:tc>
        <w:tc>
          <w:tcPr>
            <w:tcW w:w="1598" w:type="dxa"/>
          </w:tcPr>
          <w:p w:rsidR="00C562DF" w:rsidRPr="00AC45D7" w:rsidRDefault="00C562DF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保單號碼</w:t>
            </w:r>
          </w:p>
        </w:tc>
        <w:tc>
          <w:tcPr>
            <w:tcW w:w="1800" w:type="dxa"/>
            <w:vAlign w:val="center"/>
          </w:tcPr>
          <w:p w:rsidR="00C562DF" w:rsidRPr="00AC45D7" w:rsidRDefault="008157B4" w:rsidP="008157B4">
            <w:pPr>
              <w:jc w:val="both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UI.</w:t>
            </w:r>
            <w:r>
              <w:rPr>
                <w:rFonts w:ascii="Arial" w:cs="Arial" w:hint="eastAsia"/>
                <w:sz w:val="20"/>
              </w:rPr>
              <w:t>保單號碼</w:t>
            </w:r>
          </w:p>
        </w:tc>
      </w:tr>
      <w:tr w:rsidR="00C562D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C562DF" w:rsidRDefault="00C562DF" w:rsidP="00E021C1">
            <w:pPr>
              <w:pStyle w:val="Normal"/>
              <w:numPr>
                <w:ilvl w:val="0"/>
                <w:numId w:val="32"/>
                <w:numberingChange w:id="85" w:author="i9004502" w:date="2010-02-02T16:08:00Z" w:original="%1:3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  <w:r>
              <w:rPr>
                <w:rFonts w:ascii="Times New Roman" w:hint="eastAsia"/>
                <w:sz w:val="20"/>
              </w:rPr>
              <w:t>4</w:t>
            </w:r>
          </w:p>
        </w:tc>
        <w:tc>
          <w:tcPr>
            <w:tcW w:w="1926" w:type="dxa"/>
            <w:vAlign w:val="center"/>
          </w:tcPr>
          <w:p w:rsidR="00C562DF" w:rsidRPr="00AC45D7" w:rsidRDefault="00C562DF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sz w:val="20"/>
                <w:szCs w:val="20"/>
              </w:rPr>
            </w:pPr>
            <w:r w:rsidRPr="00AC45D7">
              <w:rPr>
                <w:rStyle w:val="style31"/>
              </w:rPr>
              <w:t>PROD_ID</w:t>
            </w:r>
          </w:p>
        </w:tc>
        <w:tc>
          <w:tcPr>
            <w:tcW w:w="1055" w:type="dxa"/>
          </w:tcPr>
          <w:p w:rsidR="00C562DF" w:rsidRPr="00AC45D7" w:rsidRDefault="00C562DF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Style w:val="style31"/>
              </w:rPr>
              <w:t>VARCHAR</w:t>
            </w:r>
          </w:p>
        </w:tc>
        <w:tc>
          <w:tcPr>
            <w:tcW w:w="704" w:type="dxa"/>
          </w:tcPr>
          <w:p w:rsidR="00C562DF" w:rsidRPr="00AC45D7" w:rsidRDefault="00C562DF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879" w:type="dxa"/>
          </w:tcPr>
          <w:p w:rsidR="00C562DF" w:rsidRPr="00AC45D7" w:rsidRDefault="00C562DF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 w:hint="eastAsia"/>
                <w:caps/>
                <w:sz w:val="20"/>
              </w:rPr>
              <w:t>Y</w:t>
            </w:r>
          </w:p>
        </w:tc>
        <w:tc>
          <w:tcPr>
            <w:tcW w:w="1598" w:type="dxa"/>
          </w:tcPr>
          <w:p w:rsidR="00C562DF" w:rsidRPr="00AC45D7" w:rsidRDefault="00C562DF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險別</w:t>
            </w:r>
          </w:p>
        </w:tc>
        <w:tc>
          <w:tcPr>
            <w:tcW w:w="1800" w:type="dxa"/>
            <w:vAlign w:val="center"/>
          </w:tcPr>
          <w:p w:rsidR="00C562DF" w:rsidRPr="00AC45D7" w:rsidRDefault="008157B4" w:rsidP="008157B4">
            <w:pPr>
              <w:jc w:val="both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SESSION.</w:t>
            </w:r>
            <w:r>
              <w:rPr>
                <w:rFonts w:ascii="Arial" w:cs="Arial" w:hint="eastAsia"/>
                <w:sz w:val="20"/>
              </w:rPr>
              <w:t>險別代號</w:t>
            </w:r>
          </w:p>
        </w:tc>
      </w:tr>
      <w:tr w:rsidR="00C562D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C562DF" w:rsidRDefault="00C562DF" w:rsidP="00E021C1">
            <w:pPr>
              <w:pStyle w:val="Normal"/>
              <w:numPr>
                <w:ilvl w:val="0"/>
                <w:numId w:val="32"/>
                <w:numberingChange w:id="86" w:author="i9004502" w:date="2010-02-02T16:08:00Z" w:original="%1:4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  <w:r>
              <w:rPr>
                <w:rFonts w:ascii="Times New Roman" w:hint="eastAsia"/>
                <w:sz w:val="20"/>
              </w:rPr>
              <w:t>3</w:t>
            </w:r>
          </w:p>
        </w:tc>
        <w:tc>
          <w:tcPr>
            <w:tcW w:w="1926" w:type="dxa"/>
            <w:vAlign w:val="center"/>
          </w:tcPr>
          <w:p w:rsidR="00C562DF" w:rsidRPr="00AC45D7" w:rsidRDefault="00C562DF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sz w:val="20"/>
                <w:szCs w:val="20"/>
              </w:rPr>
            </w:pPr>
            <w:r w:rsidRPr="00AC45D7">
              <w:rPr>
                <w:rFonts w:ascii="Arial" w:hAnsi="Arial" w:cs="Arial"/>
                <w:caps/>
                <w:sz w:val="20"/>
                <w:szCs w:val="20"/>
              </w:rPr>
              <w:t>CLAM_CAT</w:t>
            </w:r>
          </w:p>
        </w:tc>
        <w:tc>
          <w:tcPr>
            <w:tcW w:w="1055" w:type="dxa"/>
          </w:tcPr>
          <w:p w:rsidR="00C562DF" w:rsidRPr="00AC45D7" w:rsidRDefault="00C562DF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CHAR</w:t>
            </w:r>
          </w:p>
        </w:tc>
        <w:tc>
          <w:tcPr>
            <w:tcW w:w="704" w:type="dxa"/>
            <w:vAlign w:val="bottom"/>
          </w:tcPr>
          <w:p w:rsidR="00C562DF" w:rsidRPr="00AC45D7" w:rsidRDefault="00C562DF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79" w:type="dxa"/>
          </w:tcPr>
          <w:p w:rsidR="00C562DF" w:rsidRPr="00AC45D7" w:rsidRDefault="00C562DF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 w:hint="eastAsia"/>
                <w:caps/>
                <w:sz w:val="20"/>
              </w:rPr>
              <w:t>Y</w:t>
            </w:r>
          </w:p>
        </w:tc>
        <w:tc>
          <w:tcPr>
            <w:tcW w:w="1598" w:type="dxa"/>
            <w:vAlign w:val="bottom"/>
          </w:tcPr>
          <w:p w:rsidR="00C562DF" w:rsidRPr="00AC45D7" w:rsidRDefault="00C562DF" w:rsidP="00E021C1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cs="Arial"/>
                <w:sz w:val="20"/>
              </w:rPr>
              <w:t>索賠類別</w:t>
            </w:r>
            <w:r w:rsidRPr="00AC45D7">
              <w:rPr>
                <w:rFonts w:ascii="Arial" w:cs="Arial" w:hint="eastAsia"/>
                <w:sz w:val="20"/>
              </w:rPr>
              <w:t>(</w:t>
            </w:r>
            <w:r w:rsidRPr="00AC45D7">
              <w:rPr>
                <w:rFonts w:ascii="Arial" w:cs="Arial" w:hint="eastAsia"/>
                <w:sz w:val="20"/>
              </w:rPr>
              <w:t>給付種類</w:t>
            </w:r>
            <w:r w:rsidRPr="00AC45D7">
              <w:rPr>
                <w:rFonts w:ascii="Arial" w:cs="Arial" w:hint="eastAsia"/>
                <w:sz w:val="20"/>
              </w:rPr>
              <w:t>)</w:t>
            </w:r>
          </w:p>
        </w:tc>
        <w:tc>
          <w:tcPr>
            <w:tcW w:w="1800" w:type="dxa"/>
          </w:tcPr>
          <w:p w:rsidR="008157B4" w:rsidRDefault="008157B4" w:rsidP="00E021C1">
            <w:pPr>
              <w:autoSpaceDE w:val="0"/>
              <w:autoSpaceDN w:val="0"/>
              <w:adjustRightInd w:val="0"/>
              <w:rPr>
                <w:rFonts w:ascii="新細明體" w:cs="新細明體" w:hint="eastAsia"/>
                <w:sz w:val="18"/>
                <w:szCs w:val="18"/>
              </w:rPr>
            </w:pPr>
            <w:r>
              <w:rPr>
                <w:rFonts w:ascii="Arial" w:cs="Arial" w:hint="eastAsia"/>
                <w:sz w:val="20"/>
              </w:rPr>
              <w:t>SESSION.</w:t>
            </w:r>
            <w:r>
              <w:rPr>
                <w:rFonts w:ascii="Arial" w:cs="Arial" w:hint="eastAsia"/>
                <w:sz w:val="20"/>
              </w:rPr>
              <w:t>險別代號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C45D7">
                <w:rPr>
                  <w:rFonts w:ascii="新細明體" w:cs="新細明體"/>
                  <w:sz w:val="18"/>
                  <w:szCs w:val="18"/>
                </w:rPr>
                <w:t>06A</w:t>
              </w:r>
            </w:smartTag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 xml:space="preserve">死亡　　　</w:t>
            </w:r>
            <w:r w:rsidRPr="00AC45D7">
              <w:rPr>
                <w:rFonts w:ascii="新細明體" w:cs="新細明體" w:hint="eastAsia"/>
                <w:sz w:val="18"/>
                <w:szCs w:val="18"/>
              </w:rPr>
              <w:t xml:space="preserve">    A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</w:rPr>
            </w:pPr>
            <w:r w:rsidRPr="00AC45D7">
              <w:rPr>
                <w:rFonts w:ascii="新細明體" w:cs="新細明體"/>
                <w:sz w:val="18"/>
                <w:szCs w:val="18"/>
              </w:rPr>
              <w:t>06B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 xml:space="preserve">一級殘廢　</w:t>
            </w:r>
            <w:r w:rsidRPr="00AC45D7">
              <w:rPr>
                <w:rFonts w:ascii="新細明體" w:cs="新細明體" w:hint="eastAsia"/>
                <w:sz w:val="18"/>
                <w:szCs w:val="18"/>
              </w:rPr>
              <w:t xml:space="preserve">    K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C45D7">
                <w:rPr>
                  <w:rFonts w:ascii="新細明體" w:cs="新細明體"/>
                  <w:sz w:val="18"/>
                  <w:szCs w:val="18"/>
                </w:rPr>
                <w:t>07A</w:t>
              </w:r>
            </w:smartTag>
            <w:r w:rsidRPr="00AC45D7">
              <w:rPr>
                <w:rFonts w:ascii="新細明體" w:cs="新細明體" w:hint="eastAsia"/>
                <w:sz w:val="18"/>
                <w:szCs w:val="18"/>
              </w:rPr>
              <w:t>２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至</w:t>
            </w:r>
            <w:r w:rsidRPr="00AC45D7">
              <w:rPr>
                <w:rFonts w:ascii="新細明體" w:cs="新細明體" w:hint="eastAsia"/>
                <w:sz w:val="18"/>
                <w:szCs w:val="18"/>
              </w:rPr>
              <w:t>６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級殘</w:t>
            </w:r>
            <w:r w:rsidRPr="00AC45D7">
              <w:rPr>
                <w:rFonts w:ascii="新細明體" w:cs="新細明體" w:hint="eastAsia"/>
                <w:sz w:val="18"/>
                <w:szCs w:val="18"/>
              </w:rPr>
              <w:t xml:space="preserve">    B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</w:rPr>
            </w:pPr>
            <w:r w:rsidRPr="00AC45D7">
              <w:rPr>
                <w:rFonts w:ascii="新細明體" w:cs="新細明體"/>
                <w:sz w:val="18"/>
                <w:szCs w:val="18"/>
              </w:rPr>
              <w:t>07B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 xml:space="preserve">重大疾病　</w:t>
            </w:r>
            <w:r w:rsidRPr="00AC45D7">
              <w:rPr>
                <w:rFonts w:ascii="新細明體" w:cs="新細明體" w:hint="eastAsia"/>
                <w:sz w:val="18"/>
                <w:szCs w:val="18"/>
              </w:rPr>
              <w:t xml:space="preserve">    C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C45D7">
                <w:rPr>
                  <w:rFonts w:ascii="新細明體" w:cs="新細明體"/>
                  <w:sz w:val="18"/>
                  <w:szCs w:val="18"/>
                </w:rPr>
                <w:t>07C</w:t>
              </w:r>
            </w:smartTag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豁免保費　    J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  <w:lang w:val="zh-TW"/>
              </w:rPr>
            </w:pPr>
            <w:r w:rsidRPr="00AC45D7">
              <w:rPr>
                <w:rFonts w:ascii="新細明體" w:cs="新細明體"/>
                <w:sz w:val="18"/>
                <w:szCs w:val="18"/>
                <w:lang w:val="zh-TW"/>
              </w:rPr>
              <w:t>07D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長期看護　    H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  <w:lang w:val="zh-TW"/>
              </w:rPr>
            </w:pPr>
            <w:r w:rsidRPr="00AC45D7">
              <w:rPr>
                <w:rFonts w:ascii="新細明體" w:cs="新細明體"/>
                <w:sz w:val="18"/>
                <w:szCs w:val="18"/>
                <w:lang w:val="zh-TW"/>
              </w:rPr>
              <w:t xml:space="preserve">08 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婦女險　　    E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  <w:lang w:val="zh-TW"/>
              </w:rPr>
            </w:pPr>
            <w:r w:rsidRPr="00AC45D7">
              <w:rPr>
                <w:rFonts w:ascii="新細明體" w:cs="新細明體"/>
                <w:sz w:val="18"/>
                <w:szCs w:val="18"/>
                <w:lang w:val="zh-TW"/>
              </w:rPr>
              <w:t xml:space="preserve">09 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傷害醫療　    E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  <w:lang w:val="zh-TW"/>
              </w:rPr>
            </w:pPr>
            <w:r w:rsidRPr="00AC45D7">
              <w:rPr>
                <w:rFonts w:ascii="新細明體" w:cs="新細明體"/>
                <w:sz w:val="18"/>
                <w:szCs w:val="18"/>
                <w:lang w:val="zh-TW"/>
              </w:rPr>
              <w:t xml:space="preserve">10 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防癌　　　    G</w:t>
            </w:r>
          </w:p>
          <w:p w:rsidR="00C562DF" w:rsidRPr="00AC45D7" w:rsidRDefault="00C562DF" w:rsidP="00E021C1">
            <w:pPr>
              <w:autoSpaceDE w:val="0"/>
              <w:autoSpaceDN w:val="0"/>
              <w:adjustRightInd w:val="0"/>
              <w:rPr>
                <w:rFonts w:ascii="新細明體" w:cs="新細明體"/>
                <w:sz w:val="18"/>
                <w:szCs w:val="18"/>
                <w:lang w:val="zh-TW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C45D7">
                <w:rPr>
                  <w:rFonts w:ascii="新細明體" w:cs="新細明體"/>
                  <w:sz w:val="18"/>
                  <w:szCs w:val="18"/>
                  <w:lang w:val="zh-TW"/>
                </w:rPr>
                <w:t>11A</w:t>
              </w:r>
            </w:smartTag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住院　　　    E</w:t>
            </w:r>
          </w:p>
          <w:p w:rsidR="00C562DF" w:rsidRPr="00AC45D7" w:rsidRDefault="00C562DF" w:rsidP="00E021C1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新細明體" w:cs="新細明體"/>
                <w:sz w:val="18"/>
                <w:szCs w:val="18"/>
                <w:lang w:val="zh-TW"/>
              </w:rPr>
              <w:t>11B</w:t>
            </w:r>
            <w:r w:rsidRPr="00AC45D7">
              <w:rPr>
                <w:rFonts w:ascii="新細明體" w:cs="新細明體" w:hint="eastAsia"/>
                <w:sz w:val="18"/>
                <w:szCs w:val="18"/>
                <w:lang w:val="zh-TW"/>
              </w:rPr>
              <w:t>門診手術　   E</w:t>
            </w:r>
          </w:p>
        </w:tc>
      </w:tr>
      <w:tr w:rsidR="0090405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Default="00904053" w:rsidP="00E021C1">
            <w:pPr>
              <w:pStyle w:val="Normal"/>
              <w:numPr>
                <w:ilvl w:val="0"/>
                <w:numId w:val="32"/>
                <w:numberingChange w:id="87" w:author="i9004502" w:date="2010-02-02T16:08:00Z" w:original="%1:5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  <w:r>
              <w:rPr>
                <w:rFonts w:ascii="Times New Roman" w:hint="eastAsia"/>
                <w:sz w:val="20"/>
              </w:rPr>
              <w:t>5</w:t>
            </w:r>
          </w:p>
        </w:tc>
        <w:tc>
          <w:tcPr>
            <w:tcW w:w="1926" w:type="dxa"/>
            <w:vAlign w:val="center"/>
          </w:tcPr>
          <w:p w:rsidR="00904053" w:rsidRPr="00AC45D7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sz w:val="20"/>
                <w:szCs w:val="20"/>
              </w:rPr>
            </w:pPr>
            <w:r w:rsidRPr="00AC45D7">
              <w:rPr>
                <w:rFonts w:ascii="Arial" w:hAnsi="Arial" w:cs="Arial"/>
                <w:caps/>
                <w:sz w:val="20"/>
                <w:szCs w:val="20"/>
              </w:rPr>
              <w:t>CLAM_AMT_CODE</w:t>
            </w:r>
          </w:p>
        </w:tc>
        <w:tc>
          <w:tcPr>
            <w:tcW w:w="1055" w:type="dxa"/>
          </w:tcPr>
          <w:p w:rsidR="00904053" w:rsidRPr="00AC45D7" w:rsidRDefault="00904053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CHAR</w:t>
            </w:r>
          </w:p>
        </w:tc>
        <w:tc>
          <w:tcPr>
            <w:tcW w:w="704" w:type="dxa"/>
          </w:tcPr>
          <w:p w:rsidR="00904053" w:rsidRPr="00AC45D7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4</w:t>
            </w:r>
          </w:p>
        </w:tc>
        <w:tc>
          <w:tcPr>
            <w:tcW w:w="879" w:type="dxa"/>
          </w:tcPr>
          <w:p w:rsidR="00904053" w:rsidRPr="00AC45D7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AC45D7" w:rsidRDefault="00904053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理賠保險金代號</w:t>
            </w:r>
          </w:p>
        </w:tc>
        <w:tc>
          <w:tcPr>
            <w:tcW w:w="1800" w:type="dxa"/>
          </w:tcPr>
          <w:p w:rsidR="00904053" w:rsidRPr="00AC45D7" w:rsidRDefault="00904053" w:rsidP="00E021C1">
            <w:pPr>
              <w:pStyle w:val="IBM"/>
              <w:spacing w:line="240" w:lineRule="auto"/>
              <w:rPr>
                <w:rFonts w:ascii="Arial" w:hAnsi="Arial" w:cs="Arial"/>
                <w:spacing w:val="0"/>
                <w:sz w:val="20"/>
                <w:lang w:eastAsia="zh-TW"/>
              </w:rPr>
            </w:pPr>
            <w:r>
              <w:rPr>
                <w:rFonts w:ascii="Arial" w:cs="Arial" w:hint="eastAsia"/>
                <w:sz w:val="20"/>
              </w:rPr>
              <w:t>SESSION.</w:t>
            </w:r>
            <w:r w:rsidRPr="00AC45D7">
              <w:rPr>
                <w:rFonts w:ascii="Arial" w:cs="Arial"/>
                <w:sz w:val="20"/>
              </w:rPr>
              <w:t>理賠保險金代號</w:t>
            </w:r>
          </w:p>
        </w:tc>
      </w:tr>
      <w:tr w:rsidR="0090405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Default="00904053" w:rsidP="00E021C1">
            <w:pPr>
              <w:pStyle w:val="Normal"/>
              <w:numPr>
                <w:ilvl w:val="0"/>
                <w:numId w:val="32"/>
                <w:numberingChange w:id="88" w:author="i9004502" w:date="2010-02-02T16:08:00Z" w:original="%1:6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AC45D7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sz w:val="20"/>
                <w:szCs w:val="20"/>
              </w:rPr>
            </w:pPr>
            <w:r w:rsidRPr="00AC45D7">
              <w:rPr>
                <w:rFonts w:ascii="Arial" w:hAnsi="Arial" w:cs="Arial"/>
                <w:caps/>
                <w:sz w:val="20"/>
                <w:szCs w:val="20"/>
              </w:rPr>
              <w:t>CLAM_AMT_NAME</w:t>
            </w:r>
          </w:p>
        </w:tc>
        <w:tc>
          <w:tcPr>
            <w:tcW w:w="1055" w:type="dxa"/>
          </w:tcPr>
          <w:p w:rsidR="00904053" w:rsidRPr="00AC45D7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VARCHAR</w:t>
            </w:r>
          </w:p>
        </w:tc>
        <w:tc>
          <w:tcPr>
            <w:tcW w:w="704" w:type="dxa"/>
          </w:tcPr>
          <w:p w:rsidR="00904053" w:rsidRPr="00AC45D7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879" w:type="dxa"/>
            <w:vAlign w:val="center"/>
          </w:tcPr>
          <w:p w:rsidR="00904053" w:rsidRPr="00AC45D7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AC45D7" w:rsidRDefault="00904053" w:rsidP="00E021C1">
            <w:pPr>
              <w:rPr>
                <w:rFonts w:asci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理賠保險金名稱</w:t>
            </w:r>
          </w:p>
        </w:tc>
        <w:tc>
          <w:tcPr>
            <w:tcW w:w="1800" w:type="dxa"/>
          </w:tcPr>
          <w:p w:rsidR="00904053" w:rsidRPr="00AC45D7" w:rsidRDefault="00904053" w:rsidP="00E021C1">
            <w:pPr>
              <w:pStyle w:val="IBM"/>
              <w:spacing w:line="240" w:lineRule="auto"/>
              <w:rPr>
                <w:rFonts w:ascii="Arial" w:cs="Arial"/>
                <w:spacing w:val="0"/>
                <w:sz w:val="20"/>
                <w:lang w:eastAsia="zh-TW"/>
              </w:rPr>
            </w:pPr>
            <w:r>
              <w:rPr>
                <w:rFonts w:ascii="Arial" w:cs="Arial" w:hint="eastAsia"/>
                <w:sz w:val="20"/>
                <w:lang w:eastAsia="zh-TW"/>
              </w:rPr>
              <w:t>UI.</w:t>
            </w:r>
            <w:r w:rsidRPr="00AC45D7">
              <w:rPr>
                <w:rFonts w:ascii="Arial" w:cs="Arial"/>
                <w:sz w:val="20"/>
              </w:rPr>
              <w:t>理賠保險金名稱</w:t>
            </w:r>
          </w:p>
        </w:tc>
      </w:tr>
      <w:tr w:rsidR="0090405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Default="00904053" w:rsidP="00E021C1">
            <w:pPr>
              <w:pStyle w:val="Normal"/>
              <w:numPr>
                <w:ilvl w:val="0"/>
                <w:numId w:val="32"/>
                <w:numberingChange w:id="89" w:author="i9004502" w:date="2010-02-02T16:08:00Z" w:original="%1:7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  <w:r>
              <w:rPr>
                <w:rFonts w:ascii="Times New Roman" w:hint="eastAsia"/>
                <w:sz w:val="20"/>
              </w:rPr>
              <w:t>9</w:t>
            </w:r>
          </w:p>
        </w:tc>
        <w:tc>
          <w:tcPr>
            <w:tcW w:w="1926" w:type="dxa"/>
            <w:vAlign w:val="center"/>
          </w:tcPr>
          <w:p w:rsidR="00904053" w:rsidRPr="00AC45D7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sz w:val="20"/>
                <w:szCs w:val="20"/>
                <w:u w:val="single"/>
              </w:rPr>
            </w:pPr>
            <w:r w:rsidRPr="00AC45D7">
              <w:rPr>
                <w:rStyle w:val="style31"/>
                <w:rFonts w:hint="eastAsia"/>
              </w:rPr>
              <w:t>OCR</w:t>
            </w:r>
            <w:r w:rsidRPr="00AC45D7">
              <w:rPr>
                <w:rStyle w:val="style31"/>
              </w:rPr>
              <w:t>_ID</w:t>
            </w:r>
          </w:p>
        </w:tc>
        <w:tc>
          <w:tcPr>
            <w:tcW w:w="1055" w:type="dxa"/>
            <w:vAlign w:val="center"/>
          </w:tcPr>
          <w:p w:rsidR="00904053" w:rsidRPr="00AC45D7" w:rsidRDefault="00904053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VAR</w:t>
            </w:r>
            <w:r w:rsidRPr="00AC45D7">
              <w:rPr>
                <w:rFonts w:ascii="Arial" w:hAnsi="Arial" w:cs="Arial"/>
                <w:sz w:val="20"/>
              </w:rPr>
              <w:t>CHAR</w:t>
            </w:r>
          </w:p>
        </w:tc>
        <w:tc>
          <w:tcPr>
            <w:tcW w:w="704" w:type="dxa"/>
            <w:vAlign w:val="bottom"/>
          </w:tcPr>
          <w:p w:rsidR="00904053" w:rsidRPr="00AC45D7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879" w:type="dxa"/>
            <w:vAlign w:val="center"/>
          </w:tcPr>
          <w:p w:rsidR="00904053" w:rsidRPr="00AC45D7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 w:hint="eastAsia"/>
                <w:caps/>
                <w:sz w:val="20"/>
              </w:rPr>
              <w:t>Y</w:t>
            </w:r>
          </w:p>
        </w:tc>
        <w:tc>
          <w:tcPr>
            <w:tcW w:w="1598" w:type="dxa"/>
          </w:tcPr>
          <w:p w:rsidR="00904053" w:rsidRPr="00AC45D7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事故者</w:t>
            </w:r>
            <w:r w:rsidRPr="00AC45D7">
              <w:rPr>
                <w:rFonts w:ascii="Arial" w:cs="Arial" w:hint="eastAsia"/>
                <w:sz w:val="20"/>
              </w:rPr>
              <w:t>_ID</w:t>
            </w:r>
          </w:p>
        </w:tc>
        <w:tc>
          <w:tcPr>
            <w:tcW w:w="1800" w:type="dxa"/>
          </w:tcPr>
          <w:p w:rsidR="00904053" w:rsidRPr="00AC45D7" w:rsidRDefault="00904053" w:rsidP="00E021C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cs="Arial" w:hint="eastAsia"/>
                <w:sz w:val="20"/>
              </w:rPr>
              <w:t>UI.</w:t>
            </w:r>
            <w:r w:rsidRPr="00AC45D7">
              <w:rPr>
                <w:rFonts w:ascii="Arial" w:cs="Arial" w:hint="eastAsia"/>
                <w:sz w:val="20"/>
              </w:rPr>
              <w:t>事故者</w:t>
            </w:r>
            <w:r w:rsidRPr="00AC45D7">
              <w:rPr>
                <w:rFonts w:ascii="Arial" w:cs="Arial" w:hint="eastAsia"/>
                <w:sz w:val="20"/>
              </w:rPr>
              <w:t>_ID</w:t>
            </w:r>
          </w:p>
        </w:tc>
      </w:tr>
      <w:tr w:rsidR="0090405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Default="00904053" w:rsidP="00E021C1">
            <w:pPr>
              <w:pStyle w:val="Normal"/>
              <w:numPr>
                <w:ilvl w:val="0"/>
                <w:numId w:val="32"/>
                <w:numberingChange w:id="90" w:author="i9004502" w:date="2010-02-02T16:08:00Z" w:original="%1:8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AC45D7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AC45D7">
              <w:rPr>
                <w:rStyle w:val="style31"/>
                <w:rFonts w:hint="eastAsia"/>
              </w:rPr>
              <w:t>OCR_DATE</w:t>
            </w:r>
          </w:p>
        </w:tc>
        <w:tc>
          <w:tcPr>
            <w:tcW w:w="1055" w:type="dxa"/>
            <w:vAlign w:val="center"/>
          </w:tcPr>
          <w:p w:rsidR="00904053" w:rsidRPr="00AC45D7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DATE</w:t>
            </w:r>
          </w:p>
        </w:tc>
        <w:tc>
          <w:tcPr>
            <w:tcW w:w="704" w:type="dxa"/>
            <w:vAlign w:val="center"/>
          </w:tcPr>
          <w:p w:rsidR="00904053" w:rsidRPr="00AC45D7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</w:p>
        </w:tc>
        <w:tc>
          <w:tcPr>
            <w:tcW w:w="879" w:type="dxa"/>
            <w:vAlign w:val="center"/>
          </w:tcPr>
          <w:p w:rsidR="00904053" w:rsidRPr="00AC45D7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  <w:vAlign w:val="center"/>
          </w:tcPr>
          <w:p w:rsidR="00904053" w:rsidRPr="00AC45D7" w:rsidRDefault="00904053" w:rsidP="00E021C1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事故日期</w:t>
            </w:r>
          </w:p>
        </w:tc>
        <w:tc>
          <w:tcPr>
            <w:tcW w:w="1800" w:type="dxa"/>
            <w:vAlign w:val="center"/>
          </w:tcPr>
          <w:p w:rsidR="00904053" w:rsidRPr="00AC45D7" w:rsidRDefault="00904053" w:rsidP="00E021C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UI.</w:t>
            </w:r>
            <w:r w:rsidRPr="00AC45D7">
              <w:rPr>
                <w:rFonts w:ascii="Arial" w:cs="Arial" w:hint="eastAsia"/>
                <w:sz w:val="20"/>
              </w:rPr>
              <w:t>事故日期</w:t>
            </w:r>
          </w:p>
        </w:tc>
      </w:tr>
      <w:tr w:rsidR="0090405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Default="00904053" w:rsidP="00E021C1">
            <w:pPr>
              <w:pStyle w:val="Normal"/>
              <w:numPr>
                <w:ilvl w:val="0"/>
                <w:numId w:val="32"/>
                <w:numberingChange w:id="91" w:author="i9004502" w:date="2010-02-02T16:08:00Z" w:original="%1:9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AC45D7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sz w:val="20"/>
                <w:szCs w:val="20"/>
              </w:rPr>
            </w:pPr>
            <w:r w:rsidRPr="00AC45D7">
              <w:rPr>
                <w:rStyle w:val="style31"/>
              </w:rPr>
              <w:t>SYS_NO</w:t>
            </w:r>
          </w:p>
        </w:tc>
        <w:tc>
          <w:tcPr>
            <w:tcW w:w="1055" w:type="dxa"/>
            <w:vAlign w:val="center"/>
          </w:tcPr>
          <w:p w:rsidR="00904053" w:rsidRPr="00AC45D7" w:rsidRDefault="00904053" w:rsidP="00E021C1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/>
                <w:sz w:val="20"/>
              </w:rPr>
              <w:t>CHAR</w:t>
            </w:r>
          </w:p>
        </w:tc>
        <w:tc>
          <w:tcPr>
            <w:tcW w:w="704" w:type="dxa"/>
            <w:vAlign w:val="center"/>
          </w:tcPr>
          <w:p w:rsidR="00904053" w:rsidRPr="00AC45D7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2</w:t>
            </w:r>
          </w:p>
        </w:tc>
        <w:tc>
          <w:tcPr>
            <w:tcW w:w="879" w:type="dxa"/>
            <w:vAlign w:val="center"/>
          </w:tcPr>
          <w:p w:rsidR="00904053" w:rsidRPr="00AC45D7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  <w:vAlign w:val="center"/>
          </w:tcPr>
          <w:p w:rsidR="00904053" w:rsidRPr="00AC45D7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cs="Arial"/>
                <w:sz w:val="20"/>
              </w:rPr>
              <w:t>業務別</w:t>
            </w:r>
            <w:r w:rsidRPr="00AC45D7">
              <w:rPr>
                <w:rFonts w:ascii="Arial" w:cs="Arial" w:hint="eastAsia"/>
                <w:sz w:val="20"/>
              </w:rPr>
              <w:t>(</w:t>
            </w:r>
            <w:r w:rsidRPr="00AC45D7">
              <w:rPr>
                <w:rFonts w:ascii="Arial" w:cs="Arial" w:hint="eastAsia"/>
                <w:sz w:val="20"/>
              </w:rPr>
              <w:t>作業項目</w:t>
            </w:r>
            <w:r w:rsidRPr="00AC45D7">
              <w:rPr>
                <w:rFonts w:ascii="Arial" w:cs="Arial" w:hint="eastAsia"/>
                <w:sz w:val="20"/>
              </w:rPr>
              <w:t>)</w:t>
            </w:r>
          </w:p>
        </w:tc>
        <w:tc>
          <w:tcPr>
            <w:tcW w:w="1800" w:type="dxa"/>
            <w:vAlign w:val="bottom"/>
          </w:tcPr>
          <w:p w:rsidR="00904053" w:rsidRDefault="00904053" w:rsidP="00E021C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SESSION.</w:t>
            </w:r>
            <w:r w:rsidRPr="00AC45D7">
              <w:rPr>
                <w:rFonts w:ascii="Arial" w:cs="Arial"/>
                <w:sz w:val="20"/>
              </w:rPr>
              <w:t xml:space="preserve"> </w:t>
            </w:r>
            <w:r w:rsidRPr="00AC45D7">
              <w:rPr>
                <w:rFonts w:ascii="Arial" w:cs="Arial"/>
                <w:sz w:val="20"/>
              </w:rPr>
              <w:t>業務別</w:t>
            </w:r>
          </w:p>
          <w:p w:rsidR="00904053" w:rsidRDefault="00904053" w:rsidP="00E021C1">
            <w:pPr>
              <w:rPr>
                <w:rFonts w:ascii="Arial" w:hAnsi="Arial" w:cs="Arial" w:hint="eastAsia"/>
                <w:sz w:val="20"/>
              </w:rPr>
            </w:pPr>
          </w:p>
          <w:p w:rsidR="00904053" w:rsidRPr="00AC45D7" w:rsidRDefault="00904053" w:rsidP="00E021C1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 xml:space="preserve">AB </w:t>
            </w:r>
            <w:r w:rsidRPr="00AC45D7">
              <w:rPr>
                <w:rFonts w:ascii="Arial" w:hAnsi="Arial" w:cs="Arial"/>
                <w:sz w:val="20"/>
              </w:rPr>
              <w:t>1:</w:t>
            </w:r>
            <w:r w:rsidRPr="00AC45D7">
              <w:rPr>
                <w:rFonts w:ascii="Arial" w:cs="Arial"/>
                <w:sz w:val="20"/>
              </w:rPr>
              <w:t>壽險</w:t>
            </w:r>
          </w:p>
          <w:p w:rsidR="00904053" w:rsidRPr="00AC45D7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CF 2:</w:t>
            </w:r>
            <w:r w:rsidRPr="00AC45D7">
              <w:rPr>
                <w:rFonts w:ascii="Arial" w:cs="Arial" w:hint="eastAsia"/>
                <w:sz w:val="20"/>
              </w:rPr>
              <w:t>意外險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E021C1">
            <w:pPr>
              <w:pStyle w:val="Normal"/>
              <w:numPr>
                <w:ilvl w:val="0"/>
                <w:numId w:val="32"/>
                <w:numberingChange w:id="92" w:author="i9004502" w:date="2010-02-02T16:08:00Z" w:original="%1:10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C</w:t>
            </w:r>
            <w:r w:rsidRPr="00D74D0F">
              <w:rPr>
                <w:rStyle w:val="SoDAField"/>
                <w:rFonts w:ascii="Arial" w:hAnsi="Arial" w:cs="Arial"/>
                <w:caps/>
                <w:color w:val="auto"/>
                <w:szCs w:val="20"/>
              </w:rPr>
              <w:t>LAM_DATE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DATE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cs="Arial"/>
                <w:sz w:val="20"/>
              </w:rPr>
              <w:t xml:space="preserve">　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cs="Arial"/>
                <w:sz w:val="20"/>
              </w:rPr>
              <w:t>核賠日期</w:t>
            </w:r>
          </w:p>
        </w:tc>
        <w:tc>
          <w:tcPr>
            <w:tcW w:w="1800" w:type="dxa"/>
          </w:tcPr>
          <w:p w:rsidR="00904053" w:rsidRPr="00D74D0F" w:rsidRDefault="008C6417" w:rsidP="00E021C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CURRENT DATE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E021C1">
            <w:pPr>
              <w:pStyle w:val="Normal"/>
              <w:numPr>
                <w:ilvl w:val="0"/>
                <w:numId w:val="32"/>
                <w:numberingChange w:id="93" w:author="i9004502" w:date="2010-02-02T16:08:00Z" w:original="%1:11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CLAM_SER_NO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INTEGER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cs="Arial"/>
                <w:sz w:val="20"/>
              </w:rPr>
            </w:pP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cs="Arial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核賠交易序號</w:t>
            </w:r>
          </w:p>
        </w:tc>
        <w:tc>
          <w:tcPr>
            <w:tcW w:w="1800" w:type="dxa"/>
          </w:tcPr>
          <w:p w:rsidR="00904053" w:rsidRPr="00D74D0F" w:rsidRDefault="008C6417" w:rsidP="00E021C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E021C1">
            <w:pPr>
              <w:pStyle w:val="Normal"/>
              <w:numPr>
                <w:ilvl w:val="0"/>
                <w:numId w:val="32"/>
                <w:numberingChange w:id="94" w:author="i9004502" w:date="2010-02-02T16:08:00Z" w:original="%1:12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ROLE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1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cs="Arial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給付對象</w:t>
            </w:r>
          </w:p>
        </w:tc>
        <w:tc>
          <w:tcPr>
            <w:tcW w:w="1800" w:type="dxa"/>
          </w:tcPr>
          <w:p w:rsidR="00904053" w:rsidRPr="00D74D0F" w:rsidRDefault="008C6417" w:rsidP="00E021C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SESSION.ROLE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E021C1">
            <w:pPr>
              <w:pStyle w:val="Normal"/>
              <w:numPr>
                <w:ilvl w:val="0"/>
                <w:numId w:val="32"/>
                <w:numberingChange w:id="95" w:author="i9004502" w:date="2010-02-02T16:08:00Z" w:original="%1:13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OCR_NAME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VARCHAR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40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事故者姓名</w:t>
            </w:r>
          </w:p>
        </w:tc>
        <w:tc>
          <w:tcPr>
            <w:tcW w:w="1800" w:type="dxa"/>
          </w:tcPr>
          <w:p w:rsidR="00904053" w:rsidRPr="00D74D0F" w:rsidRDefault="00D74D0F" w:rsidP="00E021C1">
            <w:pPr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UI.</w:t>
            </w:r>
            <w:r w:rsidRPr="00D74D0F">
              <w:rPr>
                <w:rFonts w:ascii="Arial" w:cs="Arial" w:hint="eastAsia"/>
                <w:sz w:val="20"/>
              </w:rPr>
              <w:t>事故者姓名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E021C1">
            <w:pPr>
              <w:pStyle w:val="Normal"/>
              <w:numPr>
                <w:ilvl w:val="0"/>
                <w:numId w:val="32"/>
                <w:numberingChange w:id="96" w:author="i9004502" w:date="2010-02-02T16:08:00Z" w:original="%1:14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D74D0F">
              <w:rPr>
                <w:rStyle w:val="style31"/>
                <w:rFonts w:hint="eastAsia"/>
              </w:rPr>
              <w:t>RJCT_RESN</w:t>
            </w:r>
          </w:p>
        </w:tc>
        <w:tc>
          <w:tcPr>
            <w:tcW w:w="1055" w:type="dxa"/>
            <w:vAlign w:val="center"/>
          </w:tcPr>
          <w:p w:rsidR="00904053" w:rsidRPr="00D74D0F" w:rsidRDefault="00904053" w:rsidP="00E021C1">
            <w:pPr>
              <w:rPr>
                <w:rStyle w:val="style31"/>
                <w:rFonts w:hint="eastAsia"/>
              </w:rPr>
            </w:pPr>
            <w:r w:rsidRPr="00D74D0F">
              <w:rPr>
                <w:rStyle w:val="style31"/>
                <w:rFonts w:hint="eastAsia"/>
              </w:rPr>
              <w:t>CHAR</w:t>
            </w:r>
          </w:p>
        </w:tc>
        <w:tc>
          <w:tcPr>
            <w:tcW w:w="704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eastAsia="細明體" w:hAnsi="Arial" w:cs="Arial" w:hint="eastAsia"/>
                <w:sz w:val="20"/>
              </w:rPr>
            </w:pPr>
            <w:r w:rsidRPr="00D74D0F">
              <w:rPr>
                <w:rFonts w:ascii="Arial" w:eastAsia="細明體" w:hAnsi="Arial" w:cs="Arial" w:hint="eastAsia"/>
                <w:sz w:val="20"/>
              </w:rPr>
              <w:t>3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caps/>
                <w:sz w:val="20"/>
              </w:rPr>
            </w:pPr>
          </w:p>
        </w:tc>
        <w:tc>
          <w:tcPr>
            <w:tcW w:w="1598" w:type="dxa"/>
            <w:vAlign w:val="center"/>
          </w:tcPr>
          <w:p w:rsidR="00904053" w:rsidRPr="00D74D0F" w:rsidRDefault="00904053" w:rsidP="00E021C1">
            <w:pPr>
              <w:rPr>
                <w:rFonts w:ascii="細明體" w:eastAsia="細明體" w:hAnsi="細明體" w:hint="eastAsia"/>
                <w:sz w:val="20"/>
              </w:rPr>
            </w:pPr>
            <w:r w:rsidRPr="00D74D0F">
              <w:rPr>
                <w:rFonts w:ascii="細明體" w:eastAsia="細明體" w:hAnsi="細明體" w:hint="eastAsia"/>
                <w:sz w:val="20"/>
              </w:rPr>
              <w:t>退件原因</w:t>
            </w:r>
          </w:p>
        </w:tc>
        <w:tc>
          <w:tcPr>
            <w:tcW w:w="1800" w:type="dxa"/>
            <w:vAlign w:val="center"/>
          </w:tcPr>
          <w:p w:rsidR="00904053" w:rsidRPr="00D74D0F" w:rsidRDefault="00D74D0F" w:rsidP="00E021C1">
            <w:pPr>
              <w:rPr>
                <w:rFonts w:ascii="Arial" w:eastAsia="細明體" w:hAnsi="Arial" w:cs="Arial" w:hint="eastAsia"/>
                <w:sz w:val="20"/>
              </w:rPr>
            </w:pPr>
            <w:r w:rsidRPr="00D74D0F">
              <w:rPr>
                <w:rFonts w:ascii="Arial" w:eastAsia="細明體" w:hAnsi="Arial" w:cs="Arial" w:hint="eastAsia"/>
                <w:sz w:val="20"/>
              </w:rPr>
              <w:t>UI.</w:t>
            </w:r>
            <w:r w:rsidRPr="00D74D0F">
              <w:rPr>
                <w:rFonts w:ascii="Arial" w:eastAsia="細明體" w:hAnsi="Arial" w:cs="Arial" w:hint="eastAsia"/>
                <w:sz w:val="20"/>
              </w:rPr>
              <w:t>修改原因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E021C1">
            <w:pPr>
              <w:pStyle w:val="Normal"/>
              <w:numPr>
                <w:ilvl w:val="0"/>
                <w:numId w:val="32"/>
                <w:numberingChange w:id="97" w:author="i9004502" w:date="2010-02-02T16:08:00Z" w:original="%1:15:0:."/>
              </w:numPr>
              <w:spacing w:line="360" w:lineRule="atLeast"/>
              <w:jc w:val="both"/>
              <w:rPr>
                <w:rFonts w:ascii="Times New Roman" w:hint="eastAsia"/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D74D0F">
              <w:rPr>
                <w:rFonts w:ascii="Arial" w:hAnsi="Arial" w:cs="Arial" w:hint="eastAsia"/>
                <w:caps/>
                <w:sz w:val="20"/>
                <w:szCs w:val="20"/>
              </w:rPr>
              <w:t>RJCT_RESN_MEMO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VARCHAR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del w:id="98" w:author="cathaylife" w:date="2010-12-01T17:29:00Z">
              <w:r w:rsidRPr="00D74D0F" w:rsidDel="00A43E9F">
                <w:rPr>
                  <w:rFonts w:ascii="Arial" w:hAnsi="Arial" w:cs="Arial" w:hint="eastAsia"/>
                  <w:sz w:val="20"/>
                </w:rPr>
                <w:delText>200</w:delText>
              </w:r>
            </w:del>
            <w:ins w:id="99" w:author="cathaylife" w:date="2010-12-01T17:29:00Z">
              <w:r w:rsidR="00A43E9F">
                <w:rPr>
                  <w:rFonts w:ascii="Arial" w:hAnsi="Arial" w:cs="Arial" w:hint="eastAsia"/>
                  <w:sz w:val="20"/>
                </w:rPr>
                <w:t>6</w:t>
              </w:r>
              <w:r w:rsidR="00A43E9F" w:rsidRPr="00D74D0F">
                <w:rPr>
                  <w:rFonts w:ascii="Arial" w:hAnsi="Arial" w:cs="Arial" w:hint="eastAsia"/>
                  <w:sz w:val="20"/>
                </w:rPr>
                <w:t>00</w:t>
              </w:r>
            </w:ins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  <w:vAlign w:val="center"/>
          </w:tcPr>
          <w:p w:rsidR="00904053" w:rsidRPr="00D74D0F" w:rsidRDefault="00904053" w:rsidP="00E021C1">
            <w:pPr>
              <w:rPr>
                <w:rFonts w:ascii="細明體" w:eastAsia="細明體" w:hAnsi="細明體" w:hint="eastAsia"/>
                <w:sz w:val="20"/>
              </w:rPr>
            </w:pPr>
            <w:r w:rsidRPr="00D74D0F">
              <w:rPr>
                <w:rFonts w:ascii="細明體" w:eastAsia="細明體" w:hAnsi="細明體" w:hint="eastAsia"/>
                <w:sz w:val="20"/>
              </w:rPr>
              <w:t>退件原因</w:t>
            </w:r>
            <w:r w:rsidRPr="00D74D0F">
              <w:rPr>
                <w:rFonts w:ascii="細明體" w:eastAsia="細明體" w:hAnsi="細明體" w:hint="eastAsia"/>
                <w:sz w:val="20"/>
              </w:rPr>
              <w:t>MEMO</w:t>
            </w:r>
          </w:p>
        </w:tc>
        <w:tc>
          <w:tcPr>
            <w:tcW w:w="1800" w:type="dxa"/>
          </w:tcPr>
          <w:p w:rsidR="00904053" w:rsidRPr="00D74D0F" w:rsidRDefault="00D74D0F" w:rsidP="00D74D0F">
            <w:pPr>
              <w:jc w:val="both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UI.</w:t>
            </w:r>
            <w:r w:rsidRPr="00D74D0F">
              <w:rPr>
                <w:rFonts w:ascii="Arial" w:hAnsi="Arial" w:cs="Arial" w:hint="eastAsia"/>
                <w:sz w:val="20"/>
              </w:rPr>
              <w:t>修改摘要</w:t>
            </w:r>
          </w:p>
        </w:tc>
      </w:tr>
      <w:tr w:rsidR="00D74D0F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D74D0F" w:rsidRPr="00D74D0F" w:rsidRDefault="00D74D0F" w:rsidP="00C562DF">
            <w:pPr>
              <w:widowControl w:val="0"/>
              <w:numPr>
                <w:ilvl w:val="0"/>
                <w:numId w:val="32"/>
                <w:numberingChange w:id="100" w:author="i9004502" w:date="2010-02-02T16:08:00Z" w:original="%1:16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D74D0F" w:rsidRPr="00D74D0F" w:rsidRDefault="00D74D0F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RMT_DIV_NO</w:t>
            </w:r>
          </w:p>
        </w:tc>
        <w:tc>
          <w:tcPr>
            <w:tcW w:w="1055" w:type="dxa"/>
          </w:tcPr>
          <w:p w:rsidR="00D74D0F" w:rsidRPr="00D74D0F" w:rsidRDefault="00D74D0F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CHAR</w:t>
            </w:r>
          </w:p>
        </w:tc>
        <w:tc>
          <w:tcPr>
            <w:tcW w:w="704" w:type="dxa"/>
          </w:tcPr>
          <w:p w:rsidR="00D74D0F" w:rsidRPr="00D74D0F" w:rsidRDefault="00D74D0F" w:rsidP="00E021C1">
            <w:pPr>
              <w:jc w:val="center"/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7</w:t>
            </w:r>
          </w:p>
        </w:tc>
        <w:tc>
          <w:tcPr>
            <w:tcW w:w="879" w:type="dxa"/>
            <w:vAlign w:val="center"/>
          </w:tcPr>
          <w:p w:rsidR="00D74D0F" w:rsidRPr="00D74D0F" w:rsidRDefault="00D74D0F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D74D0F" w:rsidRPr="00D74D0F" w:rsidRDefault="00D74D0F" w:rsidP="00E021C1">
            <w:pPr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送件單位</w:t>
            </w:r>
          </w:p>
        </w:tc>
        <w:tc>
          <w:tcPr>
            <w:tcW w:w="1800" w:type="dxa"/>
          </w:tcPr>
          <w:p w:rsidR="00D74D0F" w:rsidRPr="00D74D0F" w:rsidRDefault="00D74D0F" w:rsidP="00E021C1">
            <w:pPr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UI.</w:t>
            </w:r>
            <w:r w:rsidRPr="00D74D0F">
              <w:rPr>
                <w:rFonts w:ascii="Arial" w:cs="Arial" w:hint="eastAsia"/>
                <w:sz w:val="20"/>
              </w:rPr>
              <w:t>送件單位</w:t>
            </w:r>
          </w:p>
        </w:tc>
      </w:tr>
      <w:tr w:rsidR="00D74D0F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D74D0F" w:rsidRPr="00D74D0F" w:rsidRDefault="00D74D0F" w:rsidP="00C562DF">
            <w:pPr>
              <w:widowControl w:val="0"/>
              <w:numPr>
                <w:ilvl w:val="0"/>
                <w:numId w:val="32"/>
                <w:numberingChange w:id="101" w:author="i9004502" w:date="2010-02-02T16:08:00Z" w:original="%1:17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D74D0F" w:rsidRPr="00D74D0F" w:rsidRDefault="00D74D0F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TRN_ID</w:t>
            </w:r>
          </w:p>
        </w:tc>
        <w:tc>
          <w:tcPr>
            <w:tcW w:w="1055" w:type="dxa"/>
          </w:tcPr>
          <w:p w:rsidR="00D74D0F" w:rsidRPr="00D74D0F" w:rsidRDefault="00D74D0F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CHAR</w:t>
            </w:r>
          </w:p>
        </w:tc>
        <w:tc>
          <w:tcPr>
            <w:tcW w:w="704" w:type="dxa"/>
          </w:tcPr>
          <w:p w:rsidR="00D74D0F" w:rsidRPr="00D74D0F" w:rsidRDefault="00D74D0F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10</w:t>
            </w:r>
          </w:p>
        </w:tc>
        <w:tc>
          <w:tcPr>
            <w:tcW w:w="879" w:type="dxa"/>
            <w:vAlign w:val="center"/>
          </w:tcPr>
          <w:p w:rsidR="00D74D0F" w:rsidRPr="00D74D0F" w:rsidRDefault="00D74D0F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D74D0F" w:rsidRPr="00D74D0F" w:rsidRDefault="00D74D0F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送件人ＩＤ</w:t>
            </w:r>
          </w:p>
        </w:tc>
        <w:tc>
          <w:tcPr>
            <w:tcW w:w="1800" w:type="dxa"/>
          </w:tcPr>
          <w:p w:rsidR="00D74D0F" w:rsidRPr="00D74D0F" w:rsidRDefault="00D74D0F" w:rsidP="00E021C1">
            <w:pPr>
              <w:pStyle w:val="IBM"/>
              <w:spacing w:line="240" w:lineRule="auto"/>
              <w:rPr>
                <w:rFonts w:ascii="Arial" w:hAnsi="Arial" w:cs="Arial" w:hint="eastAsia"/>
                <w:spacing w:val="0"/>
                <w:sz w:val="20"/>
                <w:lang w:eastAsia="zh-TW"/>
              </w:rPr>
            </w:pPr>
            <w:r w:rsidRPr="00D74D0F">
              <w:rPr>
                <w:rFonts w:ascii="Arial" w:hAnsi="Arial" w:cs="Arial" w:hint="eastAsia"/>
                <w:sz w:val="20"/>
                <w:lang w:eastAsia="zh-TW"/>
              </w:rPr>
              <w:t>UI.</w:t>
            </w:r>
            <w:r w:rsidRPr="00D74D0F">
              <w:rPr>
                <w:rFonts w:ascii="Arial" w:hAnsi="Arial" w:cs="Arial" w:hint="eastAsia"/>
                <w:sz w:val="20"/>
              </w:rPr>
              <w:t>送件人ＩＤ</w:t>
            </w:r>
          </w:p>
        </w:tc>
      </w:tr>
      <w:tr w:rsidR="00D74D0F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D74D0F" w:rsidRPr="00D74D0F" w:rsidRDefault="00D74D0F" w:rsidP="00C562DF">
            <w:pPr>
              <w:widowControl w:val="0"/>
              <w:numPr>
                <w:ilvl w:val="0"/>
                <w:numId w:val="32"/>
                <w:numberingChange w:id="102" w:author="i9004502" w:date="2010-02-02T16:08:00Z" w:original="%1:18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D74D0F" w:rsidRPr="00D74D0F" w:rsidRDefault="00D74D0F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TRN_NAME</w:t>
            </w:r>
          </w:p>
        </w:tc>
        <w:tc>
          <w:tcPr>
            <w:tcW w:w="1055" w:type="dxa"/>
          </w:tcPr>
          <w:p w:rsidR="00D74D0F" w:rsidRPr="00D74D0F" w:rsidRDefault="00D74D0F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VARCHAR</w:t>
            </w:r>
          </w:p>
        </w:tc>
        <w:tc>
          <w:tcPr>
            <w:tcW w:w="704" w:type="dxa"/>
          </w:tcPr>
          <w:p w:rsidR="00D74D0F" w:rsidRPr="00D74D0F" w:rsidRDefault="00D74D0F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40</w:t>
            </w:r>
          </w:p>
        </w:tc>
        <w:tc>
          <w:tcPr>
            <w:tcW w:w="879" w:type="dxa"/>
            <w:vAlign w:val="center"/>
          </w:tcPr>
          <w:p w:rsidR="00D74D0F" w:rsidRPr="00D74D0F" w:rsidRDefault="00D74D0F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D74D0F" w:rsidRPr="00D74D0F" w:rsidRDefault="00D74D0F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送件人姓名</w:t>
            </w:r>
          </w:p>
        </w:tc>
        <w:tc>
          <w:tcPr>
            <w:tcW w:w="1800" w:type="dxa"/>
          </w:tcPr>
          <w:p w:rsidR="00D74D0F" w:rsidRPr="00D74D0F" w:rsidRDefault="00D74D0F" w:rsidP="00E021C1">
            <w:pPr>
              <w:pStyle w:val="IBM"/>
              <w:spacing w:line="240" w:lineRule="auto"/>
              <w:rPr>
                <w:rFonts w:ascii="Arial" w:hAnsi="Arial" w:cs="Arial" w:hint="eastAsia"/>
                <w:spacing w:val="0"/>
                <w:sz w:val="20"/>
                <w:lang w:eastAsia="zh-TW"/>
              </w:rPr>
            </w:pPr>
            <w:r w:rsidRPr="00D74D0F">
              <w:rPr>
                <w:rFonts w:ascii="Arial" w:hAnsi="Arial" w:cs="Arial" w:hint="eastAsia"/>
                <w:sz w:val="20"/>
                <w:lang w:eastAsia="zh-TW"/>
              </w:rPr>
              <w:t>UI.</w:t>
            </w:r>
            <w:r w:rsidRPr="00D74D0F">
              <w:rPr>
                <w:rFonts w:ascii="Arial" w:hAnsi="Arial" w:cs="Arial" w:hint="eastAsia"/>
                <w:sz w:val="20"/>
              </w:rPr>
              <w:t>送件人姓名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C562DF">
            <w:pPr>
              <w:widowControl w:val="0"/>
              <w:numPr>
                <w:ilvl w:val="0"/>
                <w:numId w:val="32"/>
                <w:numberingChange w:id="103" w:author="i9004502" w:date="2010-02-02T16:08:00Z" w:original="%1:19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CLAM_DIV_NO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7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核賠單位</w:t>
            </w:r>
          </w:p>
        </w:tc>
        <w:tc>
          <w:tcPr>
            <w:tcW w:w="1800" w:type="dxa"/>
          </w:tcPr>
          <w:p w:rsidR="00904053" w:rsidRPr="00D74D0F" w:rsidRDefault="00D74D0F" w:rsidP="00E021C1">
            <w:pPr>
              <w:pStyle w:val="IBM"/>
              <w:spacing w:line="240" w:lineRule="auto"/>
              <w:rPr>
                <w:rFonts w:ascii="Arial" w:hAnsi="Arial" w:cs="Arial" w:hint="eastAsia"/>
                <w:spacing w:val="0"/>
                <w:sz w:val="20"/>
                <w:lang w:eastAsia="zh-TW"/>
              </w:rPr>
            </w:pPr>
            <w:r w:rsidRPr="00D74D0F">
              <w:rPr>
                <w:rFonts w:ascii="Arial" w:hAnsi="Arial" w:cs="Arial" w:hint="eastAsia"/>
                <w:spacing w:val="0"/>
                <w:sz w:val="20"/>
                <w:lang w:eastAsia="zh-TW"/>
              </w:rPr>
              <w:t>操作人員單位代號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C562DF">
            <w:pPr>
              <w:widowControl w:val="0"/>
              <w:numPr>
                <w:ilvl w:val="0"/>
                <w:numId w:val="32"/>
                <w:numberingChange w:id="104" w:author="i9004502" w:date="2010-02-02T16:08:00Z" w:original="%1:20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D74D0F">
              <w:rPr>
                <w:rStyle w:val="style31"/>
                <w:rFonts w:hint="eastAsia"/>
              </w:rPr>
              <w:t>CLAM_ID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10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核賠人員</w:t>
            </w:r>
            <w:r w:rsidRPr="00D74D0F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1800" w:type="dxa"/>
            <w:vAlign w:val="bottom"/>
          </w:tcPr>
          <w:p w:rsidR="00904053" w:rsidRPr="00D74D0F" w:rsidRDefault="00D74D0F" w:rsidP="00E021C1">
            <w:pPr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操作人員</w:t>
            </w:r>
            <w:r w:rsidRPr="00D74D0F">
              <w:rPr>
                <w:rFonts w:ascii="Arial" w:hAnsi="Arial" w:cs="Arial" w:hint="eastAsia"/>
                <w:sz w:val="20"/>
              </w:rPr>
              <w:t>ID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C562DF">
            <w:pPr>
              <w:widowControl w:val="0"/>
              <w:numPr>
                <w:ilvl w:val="0"/>
                <w:numId w:val="32"/>
                <w:numberingChange w:id="105" w:author="i9004502" w:date="2010-02-02T16:08:00Z" w:original="%1:21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CLAM_NAME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VARCHAR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40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核賠人姓名</w:t>
            </w:r>
          </w:p>
        </w:tc>
        <w:tc>
          <w:tcPr>
            <w:tcW w:w="1800" w:type="dxa"/>
          </w:tcPr>
          <w:p w:rsidR="00904053" w:rsidRPr="00D74D0F" w:rsidRDefault="00D74D0F" w:rsidP="00E021C1">
            <w:pPr>
              <w:pStyle w:val="IBM"/>
              <w:spacing w:line="240" w:lineRule="auto"/>
              <w:rPr>
                <w:rFonts w:ascii="Arial" w:hAnsi="Arial" w:cs="Arial" w:hint="eastAsia"/>
                <w:b/>
                <w:spacing w:val="0"/>
                <w:sz w:val="20"/>
                <w:lang w:eastAsia="zh-TW"/>
              </w:rPr>
            </w:pPr>
            <w:r w:rsidRPr="00D74D0F">
              <w:rPr>
                <w:rFonts w:ascii="Arial" w:hAnsi="Arial" w:cs="Arial" w:hint="eastAsia"/>
                <w:spacing w:val="0"/>
                <w:sz w:val="20"/>
                <w:lang w:eastAsia="zh-TW"/>
              </w:rPr>
              <w:t>操作人員</w:t>
            </w:r>
            <w:r w:rsidR="00904053" w:rsidRPr="00D74D0F">
              <w:rPr>
                <w:rFonts w:ascii="Arial" w:hAnsi="Arial" w:cs="Arial" w:hint="eastAsia"/>
                <w:sz w:val="20"/>
              </w:rPr>
              <w:t>姓名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C562DF">
            <w:pPr>
              <w:widowControl w:val="0"/>
              <w:numPr>
                <w:ilvl w:val="0"/>
                <w:numId w:val="32"/>
                <w:numberingChange w:id="106" w:author="i9004502" w:date="2010-02-02T16:08:00Z" w:original="%1:22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APRV_DIV_NO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7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覆核單位</w:t>
            </w:r>
          </w:p>
        </w:tc>
        <w:tc>
          <w:tcPr>
            <w:tcW w:w="1800" w:type="dxa"/>
          </w:tcPr>
          <w:p w:rsidR="00904053" w:rsidRPr="00D74D0F" w:rsidRDefault="00D74D0F" w:rsidP="00E021C1">
            <w:pPr>
              <w:pStyle w:val="IBM"/>
              <w:spacing w:line="240" w:lineRule="auto"/>
              <w:rPr>
                <w:rFonts w:ascii="Arial" w:hAnsi="Arial" w:cs="Arial"/>
                <w:spacing w:val="0"/>
                <w:sz w:val="20"/>
                <w:lang w:eastAsia="zh-TW"/>
              </w:rPr>
            </w:pPr>
            <w:r w:rsidRPr="00D74D0F">
              <w:rPr>
                <w:rFonts w:ascii="Arial" w:hAnsi="Arial" w:cs="Arial" w:hint="eastAsia"/>
                <w:spacing w:val="0"/>
                <w:sz w:val="20"/>
                <w:lang w:eastAsia="zh-TW"/>
              </w:rPr>
              <w:t>操作人員單位代號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C562DF">
            <w:pPr>
              <w:widowControl w:val="0"/>
              <w:numPr>
                <w:ilvl w:val="0"/>
                <w:numId w:val="32"/>
                <w:numberingChange w:id="107" w:author="i9004502" w:date="2010-02-02T16:08:00Z" w:original="%1:23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</w:pPr>
            <w:r w:rsidRPr="00D74D0F">
              <w:rPr>
                <w:rStyle w:val="style31"/>
              </w:rPr>
              <w:t>APRV_ID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10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cs="Arial"/>
                <w:sz w:val="20"/>
              </w:rPr>
            </w:pPr>
            <w:r w:rsidRPr="00D74D0F">
              <w:rPr>
                <w:rFonts w:ascii="Arial" w:cs="Arial"/>
                <w:sz w:val="20"/>
              </w:rPr>
              <w:t>覆核人員</w:t>
            </w:r>
          </w:p>
        </w:tc>
        <w:tc>
          <w:tcPr>
            <w:tcW w:w="1800" w:type="dxa"/>
            <w:vAlign w:val="bottom"/>
          </w:tcPr>
          <w:p w:rsidR="00904053" w:rsidRPr="00D74D0F" w:rsidRDefault="00D74D0F" w:rsidP="00E021C1">
            <w:pPr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操作人員</w:t>
            </w:r>
            <w:r w:rsidRPr="00D74D0F">
              <w:rPr>
                <w:rFonts w:ascii="Arial" w:hAnsi="Arial" w:cs="Arial" w:hint="eastAsia"/>
                <w:sz w:val="20"/>
              </w:rPr>
              <w:t>ID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C562DF">
            <w:pPr>
              <w:widowControl w:val="0"/>
              <w:numPr>
                <w:ilvl w:val="0"/>
                <w:numId w:val="32"/>
                <w:numberingChange w:id="108" w:author="i9004502" w:date="2010-02-02T16:08:00Z" w:original="%1:24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</w:rPr>
            </w:pPr>
            <w:r w:rsidRPr="00D74D0F">
              <w:rPr>
                <w:rStyle w:val="style31"/>
                <w:rFonts w:hint="eastAsia"/>
              </w:rPr>
              <w:t>APRV_NAME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VARCHAR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40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cs="Arial" w:hint="eastAsia"/>
                <w:sz w:val="20"/>
              </w:rPr>
            </w:pPr>
            <w:r w:rsidRPr="00D74D0F">
              <w:rPr>
                <w:rFonts w:ascii="Arial" w:cs="Arial" w:hint="eastAsia"/>
                <w:sz w:val="20"/>
              </w:rPr>
              <w:t>覆核人員姓名</w:t>
            </w:r>
          </w:p>
        </w:tc>
        <w:tc>
          <w:tcPr>
            <w:tcW w:w="1800" w:type="dxa"/>
          </w:tcPr>
          <w:p w:rsidR="00904053" w:rsidRPr="00D74D0F" w:rsidRDefault="00D74D0F" w:rsidP="00E021C1">
            <w:pPr>
              <w:rPr>
                <w:rFonts w:ascii="Arial" w:cs="Arial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操作人員姓名</w:t>
            </w:r>
          </w:p>
        </w:tc>
      </w:tr>
      <w:tr w:rsidR="00904053" w:rsidRPr="00D74D0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60" w:type="dxa"/>
            <w:vAlign w:val="center"/>
          </w:tcPr>
          <w:p w:rsidR="00904053" w:rsidRPr="00D74D0F" w:rsidRDefault="00904053" w:rsidP="00C562DF">
            <w:pPr>
              <w:widowControl w:val="0"/>
              <w:numPr>
                <w:ilvl w:val="0"/>
                <w:numId w:val="32"/>
                <w:numberingChange w:id="109" w:author="i9004502" w:date="2010-02-02T16:08:00Z" w:original="%1:25:0:."/>
              </w:numPr>
              <w:spacing w:line="360" w:lineRule="atLeast"/>
              <w:jc w:val="both"/>
              <w:rPr>
                <w:sz w:val="20"/>
              </w:rPr>
            </w:pPr>
          </w:p>
        </w:tc>
        <w:tc>
          <w:tcPr>
            <w:tcW w:w="1926" w:type="dxa"/>
            <w:vAlign w:val="center"/>
          </w:tcPr>
          <w:p w:rsidR="00904053" w:rsidRPr="00D74D0F" w:rsidRDefault="00904053" w:rsidP="00E021C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Arial" w:hAnsi="Arial" w:cs="Arial"/>
                <w:caps/>
                <w:color w:val="auto"/>
                <w:szCs w:val="20"/>
              </w:rPr>
            </w:pP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>APRV</w:t>
            </w:r>
            <w:r w:rsidRPr="00D74D0F">
              <w:rPr>
                <w:rStyle w:val="SoDAField"/>
                <w:rFonts w:ascii="Arial" w:hAnsi="Arial" w:cs="Arial"/>
                <w:caps/>
                <w:color w:val="auto"/>
                <w:szCs w:val="20"/>
              </w:rPr>
              <w:t>_DATE</w:t>
            </w:r>
          </w:p>
        </w:tc>
        <w:tc>
          <w:tcPr>
            <w:tcW w:w="1055" w:type="dxa"/>
          </w:tcPr>
          <w:p w:rsidR="00904053" w:rsidRPr="00D74D0F" w:rsidRDefault="00904053" w:rsidP="00E021C1">
            <w:pPr>
              <w:rPr>
                <w:rFonts w:ascii="Arial" w:hAnsi="Arial" w:cs="Arial" w:hint="eastAsia"/>
                <w:sz w:val="20"/>
              </w:rPr>
            </w:pPr>
            <w:r w:rsidRPr="00D74D0F">
              <w:rPr>
                <w:rFonts w:ascii="Arial" w:hAnsi="Arial" w:cs="Arial" w:hint="eastAsia"/>
                <w:sz w:val="20"/>
              </w:rPr>
              <w:t>TIMESTAMP</w:t>
            </w:r>
          </w:p>
        </w:tc>
        <w:tc>
          <w:tcPr>
            <w:tcW w:w="704" w:type="dxa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cs="Arial"/>
                <w:sz w:val="20"/>
              </w:rPr>
              <w:t xml:space="preserve">　</w:t>
            </w:r>
          </w:p>
        </w:tc>
        <w:tc>
          <w:tcPr>
            <w:tcW w:w="879" w:type="dxa"/>
            <w:vAlign w:val="center"/>
          </w:tcPr>
          <w:p w:rsidR="00904053" w:rsidRPr="00D74D0F" w:rsidRDefault="00904053" w:rsidP="00E021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98" w:type="dxa"/>
          </w:tcPr>
          <w:p w:rsidR="00904053" w:rsidRPr="00D74D0F" w:rsidRDefault="00904053" w:rsidP="00E021C1">
            <w:pPr>
              <w:rPr>
                <w:rFonts w:ascii="Arial" w:hAnsi="Arial" w:cs="Arial"/>
                <w:sz w:val="20"/>
              </w:rPr>
            </w:pPr>
            <w:r w:rsidRPr="00D74D0F">
              <w:rPr>
                <w:rFonts w:ascii="Arial" w:cs="Arial"/>
                <w:sz w:val="20"/>
              </w:rPr>
              <w:t>覆核日期</w:t>
            </w:r>
          </w:p>
        </w:tc>
        <w:tc>
          <w:tcPr>
            <w:tcW w:w="1800" w:type="dxa"/>
          </w:tcPr>
          <w:p w:rsidR="00904053" w:rsidRPr="00D74D0F" w:rsidRDefault="00D74D0F" w:rsidP="00E021C1">
            <w:pPr>
              <w:pStyle w:val="IBM"/>
              <w:spacing w:line="240" w:lineRule="auto"/>
              <w:rPr>
                <w:rFonts w:ascii="Arial" w:hAnsi="Arial" w:cs="Arial"/>
                <w:spacing w:val="0"/>
                <w:sz w:val="20"/>
                <w:lang w:eastAsia="zh-TW"/>
              </w:rPr>
            </w:pPr>
            <w:r w:rsidRPr="00D74D0F">
              <w:rPr>
                <w:rFonts w:ascii="Arial" w:hAnsi="Arial" w:cs="Arial" w:hint="eastAsia"/>
                <w:sz w:val="20"/>
                <w:lang w:eastAsia="zh-TW"/>
              </w:rPr>
              <w:t>CURRENT TIME</w:t>
            </w:r>
          </w:p>
        </w:tc>
      </w:tr>
    </w:tbl>
    <w:p w:rsidR="00623BF9" w:rsidRDefault="00623BF9" w:rsidP="00623BF9">
      <w:pPr>
        <w:pStyle w:val="Tabletext"/>
        <w:keepLines w:val="0"/>
        <w:numPr>
          <w:ilvl w:val="3"/>
          <w:numId w:val="2"/>
          <w:numberingChange w:id="110" w:author="i9004502" w:date="2010-02-02T16:08:00Z" w:original="%1:6:0:.%2:2:0:.%3:1:0:.%4:3:0:"/>
        </w:numPr>
        <w:spacing w:after="0" w:line="240" w:lineRule="auto"/>
        <w:rPr>
          <w:rFonts w:hint="eastAsia"/>
          <w:bCs/>
          <w:color w:val="000000"/>
          <w:lang w:eastAsia="zh-TW"/>
        </w:rPr>
      </w:pPr>
    </w:p>
    <w:p w:rsidR="004F69FC" w:rsidRDefault="004F69FC" w:rsidP="004F69FC">
      <w:pPr>
        <w:pStyle w:val="Tabletext"/>
        <w:keepLines w:val="0"/>
        <w:numPr>
          <w:ilvl w:val="2"/>
          <w:numId w:val="2"/>
          <w:numberingChange w:id="111" w:author="i9004502" w:date="2010-02-02T16:08:00Z" w:original="%1:6:0:.%2:2:0:.%3:2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系統產生不給付通知</w:t>
      </w:r>
    </w:p>
    <w:p w:rsidR="004F69FC" w:rsidRDefault="004F69FC" w:rsidP="004F69FC">
      <w:pPr>
        <w:pStyle w:val="Tabletext"/>
        <w:keepLines w:val="0"/>
        <w:numPr>
          <w:ilvl w:val="3"/>
          <w:numId w:val="2"/>
          <w:numberingChange w:id="112" w:author="i9004502" w:date="2010-02-02T16:08:00Z" w:original="%1:6:0:.%2:2:0:.%3:2:0:.%4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CALL AA_X1Z001</w:t>
      </w:r>
    </w:p>
    <w:p w:rsidR="00CA55F8" w:rsidRDefault="00CA55F8" w:rsidP="004F69FC">
      <w:pPr>
        <w:pStyle w:val="Tabletext"/>
        <w:keepLines w:val="0"/>
        <w:numPr>
          <w:ilvl w:val="3"/>
          <w:numId w:val="2"/>
          <w:numberingChange w:id="113" w:author="i9004502" w:date="2010-02-02T16:08:00Z" w:original="%1:6:0:.%2:2:0:.%3:2:0:.%4:2:0: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傳入參數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CA55F8" w:rsidRPr="002601E1">
        <w:trPr>
          <w:jc w:val="center"/>
        </w:trPr>
        <w:tc>
          <w:tcPr>
            <w:tcW w:w="720" w:type="dxa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601E1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601E1"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601E1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601E1"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</w:tr>
      <w:tr w:rsidR="00CA55F8" w:rsidRPr="002601E1">
        <w:trPr>
          <w:jc w:val="center"/>
        </w:trPr>
        <w:tc>
          <w:tcPr>
            <w:tcW w:w="720" w:type="dxa"/>
          </w:tcPr>
          <w:p w:rsidR="00CA55F8" w:rsidRPr="002601E1" w:rsidRDefault="00CA55F8" w:rsidP="00CA55F8">
            <w:pPr>
              <w:widowControl w:val="0"/>
              <w:numPr>
                <w:ilvl w:val="0"/>
                <w:numId w:val="36"/>
                <w:numberingChange w:id="114" w:author="i9004502" w:date="2010-02-02T16:08:00Z" w:original="%1:1:0:.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601E1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601E1">
              <w:rPr>
                <w:rFonts w:ascii="新細明體" w:hAnsi="新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UI.</w:t>
            </w:r>
            <w:r w:rsidRPr="002601E1">
              <w:rPr>
                <w:rFonts w:ascii="新細明體" w:hAnsi="新細明體" w:hint="eastAsia"/>
                <w:sz w:val="20"/>
                <w:szCs w:val="20"/>
              </w:rPr>
              <w:t xml:space="preserve"> 受理編號</w:t>
            </w:r>
          </w:p>
        </w:tc>
      </w:tr>
      <w:tr w:rsidR="00CA55F8" w:rsidRPr="002601E1">
        <w:trPr>
          <w:jc w:val="center"/>
        </w:trPr>
        <w:tc>
          <w:tcPr>
            <w:tcW w:w="720" w:type="dxa"/>
          </w:tcPr>
          <w:p w:rsidR="00CA55F8" w:rsidRPr="002601E1" w:rsidRDefault="00CA55F8" w:rsidP="00CA55F8">
            <w:pPr>
              <w:widowControl w:val="0"/>
              <w:numPr>
                <w:ilvl w:val="0"/>
                <w:numId w:val="36"/>
                <w:numberingChange w:id="115" w:author="i9004502" w:date="2010-02-02T16:08:00Z" w:original="%1:2:0:.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CA55F8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覆核日期</w:t>
            </w:r>
          </w:p>
        </w:tc>
        <w:tc>
          <w:tcPr>
            <w:tcW w:w="1800" w:type="dxa"/>
            <w:vAlign w:val="bottom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TIME</w:t>
            </w:r>
          </w:p>
        </w:tc>
        <w:tc>
          <w:tcPr>
            <w:tcW w:w="4320" w:type="dxa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DTAAB007.</w:t>
            </w:r>
            <w:r w:rsidRPr="00D74D0F">
              <w:rPr>
                <w:rStyle w:val="SoDAField"/>
                <w:rFonts w:ascii="Arial" w:hAnsi="Arial" w:cs="Arial" w:hint="eastAsia"/>
                <w:caps/>
                <w:color w:val="auto"/>
                <w:szCs w:val="20"/>
              </w:rPr>
              <w:t xml:space="preserve"> APRV</w:t>
            </w:r>
            <w:r w:rsidRPr="00D74D0F">
              <w:rPr>
                <w:rStyle w:val="SoDAField"/>
                <w:rFonts w:ascii="Arial" w:hAnsi="Arial" w:cs="Arial"/>
                <w:caps/>
                <w:color w:val="auto"/>
                <w:szCs w:val="20"/>
              </w:rPr>
              <w:t>_DATE</w:t>
            </w:r>
          </w:p>
        </w:tc>
      </w:tr>
      <w:tr w:rsidR="00CA55F8" w:rsidRPr="002601E1">
        <w:trPr>
          <w:jc w:val="center"/>
        </w:trPr>
        <w:tc>
          <w:tcPr>
            <w:tcW w:w="720" w:type="dxa"/>
          </w:tcPr>
          <w:p w:rsidR="00CA55F8" w:rsidRPr="002601E1" w:rsidRDefault="00CA55F8" w:rsidP="00CA55F8">
            <w:pPr>
              <w:widowControl w:val="0"/>
              <w:numPr>
                <w:ilvl w:val="0"/>
                <w:numId w:val="36"/>
                <w:numberingChange w:id="116" w:author="i9004502" w:date="2010-02-02T16:08:00Z" w:original="%1:3:0:.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CA55F8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IP</w:t>
            </w:r>
          </w:p>
        </w:tc>
        <w:tc>
          <w:tcPr>
            <w:tcW w:w="1800" w:type="dxa"/>
            <w:vAlign w:val="bottom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A55F8" w:rsidRPr="002601E1" w:rsidRDefault="00CA55F8" w:rsidP="00CA55F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使用者電腦IP</w:t>
            </w:r>
          </w:p>
        </w:tc>
      </w:tr>
    </w:tbl>
    <w:p w:rsidR="00CA55F8" w:rsidRDefault="00CA55F8" w:rsidP="004F69FC">
      <w:pPr>
        <w:pStyle w:val="Tabletext"/>
        <w:keepLines w:val="0"/>
        <w:numPr>
          <w:ilvl w:val="3"/>
          <w:numId w:val="2"/>
          <w:numberingChange w:id="117" w:author="i9004502" w:date="2010-02-02T16:08:00Z" w:original="%1:6:0:.%2:2:0:.%3:2:0:.%4:3:0:"/>
        </w:numPr>
        <w:spacing w:after="0" w:line="240" w:lineRule="auto"/>
        <w:rPr>
          <w:rFonts w:hint="eastAsia"/>
          <w:bCs/>
          <w:color w:val="000000"/>
          <w:lang w:eastAsia="zh-TW"/>
        </w:rPr>
      </w:pPr>
    </w:p>
    <w:p w:rsidR="00623BF9" w:rsidRPr="00720BAE" w:rsidRDefault="00640EDE" w:rsidP="00623BF9">
      <w:pPr>
        <w:pStyle w:val="Tabletext"/>
        <w:keepLines w:val="0"/>
        <w:numPr>
          <w:ilvl w:val="2"/>
          <w:numId w:val="2"/>
          <w:numberingChange w:id="118" w:author="i9004502" w:date="2010-02-02T16:08:00Z" w:original="%1:6:0:.%2:2:0:.%3:3:0: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以</w:t>
      </w:r>
      <w:r>
        <w:rPr>
          <w:rFonts w:hint="eastAsia"/>
          <w:bCs/>
          <w:color w:val="000000"/>
          <w:lang w:eastAsia="zh-TW"/>
        </w:rPr>
        <w:t>UI.</w:t>
      </w:r>
      <w:r>
        <w:rPr>
          <w:rFonts w:hint="eastAsia"/>
          <w:bCs/>
          <w:color w:val="000000"/>
          <w:lang w:eastAsia="zh-TW"/>
        </w:rPr>
        <w:t>受理編號作查詢</w:t>
      </w:r>
    </w:p>
    <w:p w:rsidR="00BF313C" w:rsidRDefault="00DF3E25">
      <w:pPr>
        <w:pStyle w:val="Tabletext"/>
        <w:keepLines w:val="0"/>
        <w:numPr>
          <w:ilvl w:val="0"/>
          <w:numId w:val="2"/>
          <w:numberingChange w:id="119" w:author="i9004502" w:date="2010-02-02T16:08:00Z" w:original="%1:7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取消</w:t>
      </w:r>
      <w:r w:rsidR="00720BAE">
        <w:rPr>
          <w:rFonts w:hint="eastAsia"/>
          <w:b/>
          <w:bCs/>
          <w:color w:val="008000"/>
          <w:lang w:eastAsia="zh-TW"/>
        </w:rPr>
        <w:t>確認</w:t>
      </w:r>
    </w:p>
    <w:p w:rsidR="003D3AC3" w:rsidRDefault="003D3AC3" w:rsidP="003D3AC3">
      <w:pPr>
        <w:pStyle w:val="Tabletext"/>
        <w:keepLines w:val="0"/>
        <w:numPr>
          <w:ilvl w:val="1"/>
          <w:numId w:val="2"/>
          <w:numberingChange w:id="120" w:author="i9004502" w:date="2010-02-02T16:08:00Z" w:original="%1:7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3D3AC3">
        <w:tc>
          <w:tcPr>
            <w:tcW w:w="7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3D3AC3">
        <w:tc>
          <w:tcPr>
            <w:tcW w:w="720" w:type="dxa"/>
          </w:tcPr>
          <w:p w:rsidR="003D3AC3" w:rsidRDefault="003D3AC3" w:rsidP="006F73DE">
            <w:pPr>
              <w:pStyle w:val="Tabletext"/>
              <w:keepLines w:val="0"/>
              <w:numPr>
                <w:ilvl w:val="0"/>
                <w:numId w:val="34"/>
                <w:numberingChange w:id="121" w:author="i9004502" w:date="2010-02-02T16:08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D3AC3" w:rsidRDefault="00DF3E25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8E0D63">
              <w:rPr>
                <w:rFonts w:hint="eastAsia"/>
                <w:bCs/>
                <w:lang w:eastAsia="zh-TW"/>
              </w:rPr>
              <w:t>不給付明細的處理</w:t>
            </w:r>
            <w:r w:rsidRPr="008E0D63">
              <w:rPr>
                <w:rFonts w:hint="eastAsia"/>
                <w:bCs/>
                <w:lang w:eastAsia="zh-TW"/>
              </w:rPr>
              <w:t>CHECK BOX</w:t>
            </w:r>
            <w:r w:rsidR="003D3AC3">
              <w:rPr>
                <w:rFonts w:hint="eastAsia"/>
                <w:bCs/>
                <w:lang w:eastAsia="zh-TW"/>
              </w:rPr>
              <w:t>至少</w:t>
            </w:r>
            <w:r>
              <w:rPr>
                <w:rFonts w:hint="eastAsia"/>
                <w:bCs/>
                <w:lang w:eastAsia="zh-TW"/>
              </w:rPr>
              <w:t>勾選</w:t>
            </w:r>
            <w:r w:rsidR="003D3AC3">
              <w:rPr>
                <w:rFonts w:hint="eastAsia"/>
                <w:bCs/>
                <w:lang w:eastAsia="zh-TW"/>
              </w:rPr>
              <w:t>一筆</w:t>
            </w:r>
          </w:p>
        </w:tc>
        <w:tc>
          <w:tcPr>
            <w:tcW w:w="33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</w:t>
            </w:r>
            <w:r w:rsidR="00DF3E25">
              <w:rPr>
                <w:rFonts w:hint="eastAsia"/>
                <w:bCs/>
                <w:lang w:eastAsia="zh-TW"/>
              </w:rPr>
              <w:t>欲取消確認的</w:t>
            </w:r>
            <w:r>
              <w:rPr>
                <w:rFonts w:hint="eastAsia"/>
                <w:bCs/>
                <w:lang w:eastAsia="zh-TW"/>
              </w:rPr>
              <w:t>項目</w:t>
            </w:r>
          </w:p>
        </w:tc>
      </w:tr>
    </w:tbl>
    <w:p w:rsidR="003D3AC3" w:rsidRDefault="003D3AC3" w:rsidP="003D3AC3">
      <w:pPr>
        <w:pStyle w:val="Tabletext"/>
        <w:keepLines w:val="0"/>
        <w:numPr>
          <w:ilvl w:val="1"/>
          <w:numId w:val="2"/>
          <w:numberingChange w:id="122" w:author="i9004502" w:date="2010-02-02T16:08:00Z" w:original="%1:7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說明：</w:t>
      </w:r>
    </w:p>
    <w:p w:rsidR="00AB733A" w:rsidRDefault="008157B4" w:rsidP="00206014">
      <w:pPr>
        <w:pStyle w:val="Tabletext"/>
        <w:keepLines w:val="0"/>
        <w:numPr>
          <w:ilvl w:val="2"/>
          <w:numId w:val="2"/>
          <w:numberingChange w:id="123" w:author="i9004502" w:date="2010-02-02T16:08:00Z" w:original="%1:7:0:.%2:2:0:.%3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刪除</w:t>
      </w:r>
      <w:r w:rsidR="00206014">
        <w:rPr>
          <w:rFonts w:hint="eastAsia"/>
          <w:bCs/>
          <w:color w:val="000000"/>
          <w:lang w:eastAsia="zh-TW"/>
        </w:rPr>
        <w:t>DTAAB007</w:t>
      </w:r>
      <w:r>
        <w:rPr>
          <w:rFonts w:hint="eastAsia"/>
          <w:bCs/>
          <w:color w:val="000000"/>
          <w:lang w:eastAsia="zh-TW"/>
        </w:rPr>
        <w:t>畫面選擇項目</w:t>
      </w:r>
    </w:p>
    <w:p w:rsidR="00206014" w:rsidRDefault="00206014" w:rsidP="002952DF">
      <w:pPr>
        <w:pStyle w:val="Tabletext"/>
        <w:keepLines w:val="0"/>
        <w:numPr>
          <w:ilvl w:val="3"/>
          <w:numId w:val="2"/>
          <w:numberingChange w:id="124" w:author="i9004502" w:date="2010-02-02T16:08:00Z" w:original="%1:7:0:.%2:2:0:.%3:1:0:.%4:1:0:"/>
        </w:numPr>
        <w:spacing w:after="0" w:line="240" w:lineRule="auto"/>
        <w:rPr>
          <w:rFonts w:hint="eastAsia"/>
          <w:bCs/>
          <w:color w:val="000000"/>
          <w:lang w:eastAsia="zh-TW"/>
        </w:rPr>
      </w:pPr>
    </w:p>
    <w:p w:rsidR="004901CE" w:rsidRDefault="008157B4" w:rsidP="004901CE">
      <w:pPr>
        <w:widowControl w:val="0"/>
        <w:autoSpaceDE w:val="0"/>
        <w:autoSpaceDN w:val="0"/>
        <w:adjustRightInd w:val="0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901CE">
        <w:rPr>
          <w:rFonts w:ascii="Courier New" w:hAnsi="Courier New" w:cs="Courier New"/>
          <w:color w:val="000000"/>
          <w:sz w:val="20"/>
          <w:szCs w:val="20"/>
        </w:rPr>
        <w:t>DBAA.DTAAB007</w:t>
      </w:r>
    </w:p>
    <w:p w:rsidR="004901CE" w:rsidRDefault="004901CE" w:rsidP="004901CE">
      <w:pPr>
        <w:widowControl w:val="0"/>
        <w:autoSpaceDE w:val="0"/>
        <w:autoSpaceDN w:val="0"/>
        <w:adjustRightInd w:val="0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APLY_NO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':APLY_NO'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POLICY_NO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':POLICY_NO'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01CE" w:rsidRDefault="004901CE" w:rsidP="004901CE">
      <w:pPr>
        <w:widowControl w:val="0"/>
        <w:autoSpaceDE w:val="0"/>
        <w:autoSpaceDN w:val="0"/>
        <w:adjustRightInd w:val="0"/>
        <w:ind w:leftChars="800" w:left="19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74D0F">
        <w:rPr>
          <w:rFonts w:ascii="Courier New" w:hAnsi="Courier New" w:cs="Courier New" w:hint="eastAsia"/>
          <w:color w:val="000000"/>
          <w:sz w:val="20"/>
          <w:szCs w:val="20"/>
        </w:rPr>
        <w:t>DATE(</w:t>
      </w:r>
      <w:r>
        <w:rPr>
          <w:rFonts w:ascii="Courier New" w:hAnsi="Courier New" w:cs="Courier New"/>
          <w:color w:val="000000"/>
          <w:sz w:val="20"/>
          <w:szCs w:val="20"/>
        </w:rPr>
        <w:t>APRV_DATE</w:t>
      </w:r>
      <w:r w:rsidR="00D74D0F">
        <w:rPr>
          <w:rFonts w:ascii="Courier New" w:hAnsi="Courier New" w:cs="Courier New" w:hint="eastAsia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PROD_ID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':PROD_ID'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01CE" w:rsidRDefault="004901CE" w:rsidP="004901CE">
      <w:pPr>
        <w:widowControl w:val="0"/>
        <w:autoSpaceDE w:val="0"/>
        <w:autoSpaceDN w:val="0"/>
        <w:adjustRightInd w:val="0"/>
        <w:ind w:leftChars="800" w:left="19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CLAM_CAT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':CLAM_CAT'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CLAM_AMT_CODE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':CLAM_AMT_CODE'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01CE" w:rsidRDefault="004901CE" w:rsidP="004901CE">
      <w:pPr>
        <w:pStyle w:val="Tabletext"/>
        <w:keepLines w:val="0"/>
        <w:spacing w:after="0" w:line="240" w:lineRule="auto"/>
        <w:ind w:leftChars="800" w:left="1920"/>
        <w:rPr>
          <w:rFonts w:ascii="Courier New" w:hAnsi="Courier New" w:cs="Courier New" w:hint="eastAsia"/>
          <w:color w:val="808080"/>
          <w:lang w:eastAsia="zh-TW"/>
        </w:rPr>
      </w:pPr>
      <w:r>
        <w:rPr>
          <w:rFonts w:ascii="Courier New" w:hAnsi="Courier New" w:cs="Courier New"/>
          <w:color w:val="808080"/>
        </w:rPr>
        <w:t>AND</w:t>
      </w:r>
      <w:r>
        <w:rPr>
          <w:rFonts w:ascii="Courier New" w:hAnsi="Courier New" w:cs="Courier New"/>
          <w:color w:val="000000"/>
        </w:rPr>
        <w:t xml:space="preserve"> CLAM_AMT_NAME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FF0000"/>
        </w:rPr>
        <w:t>':CLAM_AMT_NAME'</w:t>
      </w:r>
      <w:r>
        <w:rPr>
          <w:rFonts w:ascii="Courier New" w:hAnsi="Courier New" w:cs="Courier New"/>
          <w:color w:val="808080"/>
        </w:rPr>
        <w:t xml:space="preserve">; </w:t>
      </w:r>
    </w:p>
    <w:p w:rsidR="002952DF" w:rsidRDefault="00953532" w:rsidP="002952DF">
      <w:pPr>
        <w:pStyle w:val="Tabletext"/>
        <w:keepLines w:val="0"/>
        <w:numPr>
          <w:ilvl w:val="2"/>
          <w:numId w:val="2"/>
          <w:numberingChange w:id="125" w:author="i9004502" w:date="2010-02-02T16:08:00Z" w:original="%1:7:0:.%2:2:0:.%3:2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以</w:t>
      </w:r>
      <w:r>
        <w:rPr>
          <w:rFonts w:hint="eastAsia"/>
          <w:bCs/>
          <w:color w:val="000000"/>
          <w:lang w:eastAsia="zh-TW"/>
        </w:rPr>
        <w:t>UI.</w:t>
      </w:r>
      <w:r>
        <w:rPr>
          <w:rFonts w:hint="eastAsia"/>
          <w:bCs/>
          <w:color w:val="000000"/>
          <w:lang w:eastAsia="zh-TW"/>
        </w:rPr>
        <w:t>受理編號作查詢</w:t>
      </w:r>
    </w:p>
    <w:p w:rsidR="003D3AC3" w:rsidRPr="00720BAE" w:rsidRDefault="003D3AC3" w:rsidP="00206014">
      <w:pPr>
        <w:pStyle w:val="Tabletext"/>
        <w:keepLines w:val="0"/>
        <w:numPr>
          <w:ilvl w:val="3"/>
          <w:numId w:val="2"/>
          <w:numberingChange w:id="126" w:author="i9004502" w:date="2010-02-02T16:08:00Z" w:original="%1:7:0:.%2:2:0:.%3:2:0:.%4:1:0:"/>
        </w:numPr>
        <w:spacing w:after="0" w:line="240" w:lineRule="auto"/>
      </w:pPr>
    </w:p>
    <w:sectPr w:rsidR="003D3AC3" w:rsidRPr="00720B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EC0" w:rsidRDefault="00E86EC0" w:rsidP="00E86EC0">
      <w:r>
        <w:separator/>
      </w:r>
    </w:p>
  </w:endnote>
  <w:endnote w:type="continuationSeparator" w:id="0">
    <w:p w:rsidR="00E86EC0" w:rsidRDefault="00E86EC0" w:rsidP="00E8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EC0" w:rsidRDefault="00E86EC0" w:rsidP="00E86EC0">
      <w:r>
        <w:separator/>
      </w:r>
    </w:p>
  </w:footnote>
  <w:footnote w:type="continuationSeparator" w:id="0">
    <w:p w:rsidR="00E86EC0" w:rsidRDefault="00E86EC0" w:rsidP="00E86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80B15AA"/>
    <w:multiLevelType w:val="hybridMultilevel"/>
    <w:tmpl w:val="939E931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81E7121"/>
    <w:multiLevelType w:val="hybridMultilevel"/>
    <w:tmpl w:val="A864855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E972F72"/>
    <w:multiLevelType w:val="hybridMultilevel"/>
    <w:tmpl w:val="C4B856F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3662D07"/>
    <w:multiLevelType w:val="multilevel"/>
    <w:tmpl w:val="939E9318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F4C30BE"/>
    <w:multiLevelType w:val="hybridMultilevel"/>
    <w:tmpl w:val="B4A23B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1E06B1"/>
    <w:multiLevelType w:val="hybridMultilevel"/>
    <w:tmpl w:val="D60894B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8554A39"/>
    <w:multiLevelType w:val="multilevel"/>
    <w:tmpl w:val="B622C8C4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B9E7B95"/>
    <w:multiLevelType w:val="hybridMultilevel"/>
    <w:tmpl w:val="CC72B7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FE3848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BB6982"/>
    <w:multiLevelType w:val="hybridMultilevel"/>
    <w:tmpl w:val="B622C8C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85603FB"/>
    <w:multiLevelType w:val="hybridMultilevel"/>
    <w:tmpl w:val="14AC89BA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8965F55"/>
    <w:multiLevelType w:val="hybridMultilevel"/>
    <w:tmpl w:val="19A05EB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30"/>
  </w:num>
  <w:num w:numId="5">
    <w:abstractNumId w:val="27"/>
  </w:num>
  <w:num w:numId="6">
    <w:abstractNumId w:val="10"/>
  </w:num>
  <w:num w:numId="7">
    <w:abstractNumId w:val="3"/>
  </w:num>
  <w:num w:numId="8">
    <w:abstractNumId w:val="32"/>
  </w:num>
  <w:num w:numId="9">
    <w:abstractNumId w:val="0"/>
  </w:num>
  <w:num w:numId="10">
    <w:abstractNumId w:val="34"/>
  </w:num>
  <w:num w:numId="11">
    <w:abstractNumId w:val="33"/>
  </w:num>
  <w:num w:numId="12">
    <w:abstractNumId w:val="1"/>
  </w:num>
  <w:num w:numId="13">
    <w:abstractNumId w:val="29"/>
  </w:num>
  <w:num w:numId="14">
    <w:abstractNumId w:val="8"/>
  </w:num>
  <w:num w:numId="15">
    <w:abstractNumId w:val="20"/>
  </w:num>
  <w:num w:numId="16">
    <w:abstractNumId w:val="4"/>
  </w:num>
  <w:num w:numId="17">
    <w:abstractNumId w:val="24"/>
  </w:num>
  <w:num w:numId="18">
    <w:abstractNumId w:val="21"/>
  </w:num>
  <w:num w:numId="19">
    <w:abstractNumId w:val="19"/>
  </w:num>
  <w:num w:numId="20">
    <w:abstractNumId w:val="5"/>
  </w:num>
  <w:num w:numId="21">
    <w:abstractNumId w:val="11"/>
  </w:num>
  <w:num w:numId="22">
    <w:abstractNumId w:val="14"/>
  </w:num>
  <w:num w:numId="23">
    <w:abstractNumId w:val="22"/>
  </w:num>
  <w:num w:numId="24">
    <w:abstractNumId w:val="35"/>
  </w:num>
  <w:num w:numId="25">
    <w:abstractNumId w:val="26"/>
  </w:num>
  <w:num w:numId="26">
    <w:abstractNumId w:val="6"/>
  </w:num>
  <w:num w:numId="27">
    <w:abstractNumId w:val="23"/>
  </w:num>
  <w:num w:numId="28">
    <w:abstractNumId w:val="25"/>
  </w:num>
  <w:num w:numId="29">
    <w:abstractNumId w:val="16"/>
  </w:num>
  <w:num w:numId="30">
    <w:abstractNumId w:val="15"/>
  </w:num>
  <w:num w:numId="31">
    <w:abstractNumId w:val="31"/>
  </w:num>
  <w:num w:numId="32">
    <w:abstractNumId w:val="17"/>
  </w:num>
  <w:num w:numId="33">
    <w:abstractNumId w:val="13"/>
  </w:num>
  <w:num w:numId="34">
    <w:abstractNumId w:val="7"/>
  </w:num>
  <w:num w:numId="35">
    <w:abstractNumId w:val="2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48EA"/>
    <w:rsid w:val="000231E4"/>
    <w:rsid w:val="00026FEA"/>
    <w:rsid w:val="00031F97"/>
    <w:rsid w:val="000401DE"/>
    <w:rsid w:val="0004402D"/>
    <w:rsid w:val="0004428E"/>
    <w:rsid w:val="000471CD"/>
    <w:rsid w:val="00047FB1"/>
    <w:rsid w:val="000637E5"/>
    <w:rsid w:val="00064063"/>
    <w:rsid w:val="00070689"/>
    <w:rsid w:val="0007575E"/>
    <w:rsid w:val="00081F0F"/>
    <w:rsid w:val="00082FB3"/>
    <w:rsid w:val="000950DA"/>
    <w:rsid w:val="000B2B6C"/>
    <w:rsid w:val="000D6215"/>
    <w:rsid w:val="000E30C2"/>
    <w:rsid w:val="000E58E3"/>
    <w:rsid w:val="000F3772"/>
    <w:rsid w:val="00101DD2"/>
    <w:rsid w:val="00116753"/>
    <w:rsid w:val="00120E72"/>
    <w:rsid w:val="00125381"/>
    <w:rsid w:val="00132718"/>
    <w:rsid w:val="00136737"/>
    <w:rsid w:val="00143144"/>
    <w:rsid w:val="001667C7"/>
    <w:rsid w:val="00166879"/>
    <w:rsid w:val="00170500"/>
    <w:rsid w:val="001872D8"/>
    <w:rsid w:val="001A4718"/>
    <w:rsid w:val="001B3032"/>
    <w:rsid w:val="001B350E"/>
    <w:rsid w:val="001C1460"/>
    <w:rsid w:val="001C78BB"/>
    <w:rsid w:val="001D1238"/>
    <w:rsid w:val="001D1624"/>
    <w:rsid w:val="001F2A03"/>
    <w:rsid w:val="002004C8"/>
    <w:rsid w:val="00206014"/>
    <w:rsid w:val="00207C09"/>
    <w:rsid w:val="00212685"/>
    <w:rsid w:val="00214A90"/>
    <w:rsid w:val="00223B7D"/>
    <w:rsid w:val="00224867"/>
    <w:rsid w:val="00236985"/>
    <w:rsid w:val="0023751E"/>
    <w:rsid w:val="00245CF4"/>
    <w:rsid w:val="002515A6"/>
    <w:rsid w:val="00260078"/>
    <w:rsid w:val="0027724D"/>
    <w:rsid w:val="00280570"/>
    <w:rsid w:val="002868CE"/>
    <w:rsid w:val="002952DF"/>
    <w:rsid w:val="00296D83"/>
    <w:rsid w:val="002A60B0"/>
    <w:rsid w:val="002C4935"/>
    <w:rsid w:val="002D07C8"/>
    <w:rsid w:val="002E1981"/>
    <w:rsid w:val="002E35FE"/>
    <w:rsid w:val="002F24D5"/>
    <w:rsid w:val="002F258F"/>
    <w:rsid w:val="003001AC"/>
    <w:rsid w:val="00302686"/>
    <w:rsid w:val="003143FF"/>
    <w:rsid w:val="0033124C"/>
    <w:rsid w:val="003407A4"/>
    <w:rsid w:val="0034569E"/>
    <w:rsid w:val="00355A4F"/>
    <w:rsid w:val="003633F9"/>
    <w:rsid w:val="0038674C"/>
    <w:rsid w:val="00387C00"/>
    <w:rsid w:val="00391CF8"/>
    <w:rsid w:val="003A545C"/>
    <w:rsid w:val="003B256E"/>
    <w:rsid w:val="003B47FC"/>
    <w:rsid w:val="003D147C"/>
    <w:rsid w:val="003D3AC3"/>
    <w:rsid w:val="003E2DEE"/>
    <w:rsid w:val="003E57B7"/>
    <w:rsid w:val="003E6911"/>
    <w:rsid w:val="00402183"/>
    <w:rsid w:val="00404A07"/>
    <w:rsid w:val="0040617B"/>
    <w:rsid w:val="0042482D"/>
    <w:rsid w:val="00435785"/>
    <w:rsid w:val="00436155"/>
    <w:rsid w:val="0044170C"/>
    <w:rsid w:val="004619F6"/>
    <w:rsid w:val="00462CD4"/>
    <w:rsid w:val="0047106B"/>
    <w:rsid w:val="004809EA"/>
    <w:rsid w:val="0048237D"/>
    <w:rsid w:val="004823C3"/>
    <w:rsid w:val="00484313"/>
    <w:rsid w:val="0048564F"/>
    <w:rsid w:val="00487409"/>
    <w:rsid w:val="004901CE"/>
    <w:rsid w:val="00491E7B"/>
    <w:rsid w:val="004A0C87"/>
    <w:rsid w:val="004C2E14"/>
    <w:rsid w:val="004C32EC"/>
    <w:rsid w:val="004C732B"/>
    <w:rsid w:val="004F09C0"/>
    <w:rsid w:val="004F4810"/>
    <w:rsid w:val="004F69FC"/>
    <w:rsid w:val="00516B0E"/>
    <w:rsid w:val="005204B9"/>
    <w:rsid w:val="00532D8C"/>
    <w:rsid w:val="00546126"/>
    <w:rsid w:val="00552F9C"/>
    <w:rsid w:val="0058351A"/>
    <w:rsid w:val="005844E2"/>
    <w:rsid w:val="005B3FB8"/>
    <w:rsid w:val="005B7524"/>
    <w:rsid w:val="005C029E"/>
    <w:rsid w:val="005C3815"/>
    <w:rsid w:val="005D062B"/>
    <w:rsid w:val="005D2755"/>
    <w:rsid w:val="005F6776"/>
    <w:rsid w:val="006016F2"/>
    <w:rsid w:val="006137F7"/>
    <w:rsid w:val="00617108"/>
    <w:rsid w:val="00623BF9"/>
    <w:rsid w:val="00624BCF"/>
    <w:rsid w:val="006268AC"/>
    <w:rsid w:val="00637333"/>
    <w:rsid w:val="00640EDE"/>
    <w:rsid w:val="00645303"/>
    <w:rsid w:val="006535B2"/>
    <w:rsid w:val="00657D8A"/>
    <w:rsid w:val="00674D0D"/>
    <w:rsid w:val="00684946"/>
    <w:rsid w:val="00686716"/>
    <w:rsid w:val="00693ED8"/>
    <w:rsid w:val="006B5620"/>
    <w:rsid w:val="006B59D7"/>
    <w:rsid w:val="006C13C1"/>
    <w:rsid w:val="006C36E0"/>
    <w:rsid w:val="006D7F3F"/>
    <w:rsid w:val="006F73DE"/>
    <w:rsid w:val="007025B9"/>
    <w:rsid w:val="00714C25"/>
    <w:rsid w:val="0071761C"/>
    <w:rsid w:val="00720BAE"/>
    <w:rsid w:val="0072507A"/>
    <w:rsid w:val="00725A0C"/>
    <w:rsid w:val="007260C0"/>
    <w:rsid w:val="00727292"/>
    <w:rsid w:val="007306EC"/>
    <w:rsid w:val="00732266"/>
    <w:rsid w:val="00750BB0"/>
    <w:rsid w:val="00751660"/>
    <w:rsid w:val="0075178B"/>
    <w:rsid w:val="00754112"/>
    <w:rsid w:val="007571ED"/>
    <w:rsid w:val="007644C9"/>
    <w:rsid w:val="00772BF7"/>
    <w:rsid w:val="007826D2"/>
    <w:rsid w:val="00784128"/>
    <w:rsid w:val="0078425B"/>
    <w:rsid w:val="007A0DEA"/>
    <w:rsid w:val="007A758D"/>
    <w:rsid w:val="007B3FE9"/>
    <w:rsid w:val="007C098B"/>
    <w:rsid w:val="007C5C80"/>
    <w:rsid w:val="007D1E94"/>
    <w:rsid w:val="007D3290"/>
    <w:rsid w:val="007D5830"/>
    <w:rsid w:val="007D7C58"/>
    <w:rsid w:val="007E531F"/>
    <w:rsid w:val="007E6764"/>
    <w:rsid w:val="007F0B4C"/>
    <w:rsid w:val="008107F4"/>
    <w:rsid w:val="0081315D"/>
    <w:rsid w:val="008157B4"/>
    <w:rsid w:val="00823180"/>
    <w:rsid w:val="00832E7B"/>
    <w:rsid w:val="00834BA6"/>
    <w:rsid w:val="00837CE0"/>
    <w:rsid w:val="008404C7"/>
    <w:rsid w:val="00840CB8"/>
    <w:rsid w:val="008504F8"/>
    <w:rsid w:val="00865346"/>
    <w:rsid w:val="00870A8E"/>
    <w:rsid w:val="00871E1C"/>
    <w:rsid w:val="00885EC5"/>
    <w:rsid w:val="008960D1"/>
    <w:rsid w:val="008A3267"/>
    <w:rsid w:val="008C6417"/>
    <w:rsid w:val="008D1FEE"/>
    <w:rsid w:val="008D5E21"/>
    <w:rsid w:val="008D601A"/>
    <w:rsid w:val="008D7DAC"/>
    <w:rsid w:val="008E0D63"/>
    <w:rsid w:val="008E10E4"/>
    <w:rsid w:val="008E1E82"/>
    <w:rsid w:val="008E3D34"/>
    <w:rsid w:val="008F6A3E"/>
    <w:rsid w:val="00904053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3532"/>
    <w:rsid w:val="009558E8"/>
    <w:rsid w:val="00973839"/>
    <w:rsid w:val="009751A4"/>
    <w:rsid w:val="00986CD3"/>
    <w:rsid w:val="00994FC0"/>
    <w:rsid w:val="009B055F"/>
    <w:rsid w:val="009B3B73"/>
    <w:rsid w:val="009B4663"/>
    <w:rsid w:val="009D2994"/>
    <w:rsid w:val="009D3602"/>
    <w:rsid w:val="00A06EF1"/>
    <w:rsid w:val="00A15AE6"/>
    <w:rsid w:val="00A23753"/>
    <w:rsid w:val="00A31187"/>
    <w:rsid w:val="00A41E72"/>
    <w:rsid w:val="00A4218C"/>
    <w:rsid w:val="00A43E9F"/>
    <w:rsid w:val="00A6781E"/>
    <w:rsid w:val="00A728BB"/>
    <w:rsid w:val="00A76E08"/>
    <w:rsid w:val="00A773B1"/>
    <w:rsid w:val="00A96156"/>
    <w:rsid w:val="00AA298E"/>
    <w:rsid w:val="00AA7751"/>
    <w:rsid w:val="00AB1E3A"/>
    <w:rsid w:val="00AB26C1"/>
    <w:rsid w:val="00AB4A97"/>
    <w:rsid w:val="00AB733A"/>
    <w:rsid w:val="00AC2A53"/>
    <w:rsid w:val="00AC44F0"/>
    <w:rsid w:val="00AD2751"/>
    <w:rsid w:val="00AE4BBD"/>
    <w:rsid w:val="00AF3FDA"/>
    <w:rsid w:val="00AF477C"/>
    <w:rsid w:val="00B10478"/>
    <w:rsid w:val="00B22BFC"/>
    <w:rsid w:val="00B2398C"/>
    <w:rsid w:val="00B31B13"/>
    <w:rsid w:val="00B41DC2"/>
    <w:rsid w:val="00B72A02"/>
    <w:rsid w:val="00B73AB4"/>
    <w:rsid w:val="00B74CB1"/>
    <w:rsid w:val="00B77E6C"/>
    <w:rsid w:val="00B85CD3"/>
    <w:rsid w:val="00BA3844"/>
    <w:rsid w:val="00BA5D46"/>
    <w:rsid w:val="00BC7FFE"/>
    <w:rsid w:val="00BE1857"/>
    <w:rsid w:val="00BF0F90"/>
    <w:rsid w:val="00BF313C"/>
    <w:rsid w:val="00BF5761"/>
    <w:rsid w:val="00C24A95"/>
    <w:rsid w:val="00C27B48"/>
    <w:rsid w:val="00C3025A"/>
    <w:rsid w:val="00C318BC"/>
    <w:rsid w:val="00C42A8E"/>
    <w:rsid w:val="00C51F84"/>
    <w:rsid w:val="00C5509E"/>
    <w:rsid w:val="00C562DF"/>
    <w:rsid w:val="00C70352"/>
    <w:rsid w:val="00C757E4"/>
    <w:rsid w:val="00C92DA2"/>
    <w:rsid w:val="00C9460D"/>
    <w:rsid w:val="00CA55F8"/>
    <w:rsid w:val="00CB25A4"/>
    <w:rsid w:val="00CB3658"/>
    <w:rsid w:val="00CB7442"/>
    <w:rsid w:val="00CB7F06"/>
    <w:rsid w:val="00CD0ADA"/>
    <w:rsid w:val="00CD1AA8"/>
    <w:rsid w:val="00CD1FFE"/>
    <w:rsid w:val="00CE3EFF"/>
    <w:rsid w:val="00CF601D"/>
    <w:rsid w:val="00D0481F"/>
    <w:rsid w:val="00D1068C"/>
    <w:rsid w:val="00D13D3C"/>
    <w:rsid w:val="00D202E5"/>
    <w:rsid w:val="00D22252"/>
    <w:rsid w:val="00D23912"/>
    <w:rsid w:val="00D25907"/>
    <w:rsid w:val="00D27F08"/>
    <w:rsid w:val="00D32083"/>
    <w:rsid w:val="00D35BD3"/>
    <w:rsid w:val="00D43CDC"/>
    <w:rsid w:val="00D534FE"/>
    <w:rsid w:val="00D54B1C"/>
    <w:rsid w:val="00D55572"/>
    <w:rsid w:val="00D56A22"/>
    <w:rsid w:val="00D652C1"/>
    <w:rsid w:val="00D656AA"/>
    <w:rsid w:val="00D74D0F"/>
    <w:rsid w:val="00D819C1"/>
    <w:rsid w:val="00DA308A"/>
    <w:rsid w:val="00DA6C1D"/>
    <w:rsid w:val="00DB34AB"/>
    <w:rsid w:val="00DB6818"/>
    <w:rsid w:val="00DC5A37"/>
    <w:rsid w:val="00DC6445"/>
    <w:rsid w:val="00DE129A"/>
    <w:rsid w:val="00DE291C"/>
    <w:rsid w:val="00DE4C46"/>
    <w:rsid w:val="00DF3E25"/>
    <w:rsid w:val="00DF5D86"/>
    <w:rsid w:val="00E021C1"/>
    <w:rsid w:val="00E07266"/>
    <w:rsid w:val="00E109B2"/>
    <w:rsid w:val="00E17914"/>
    <w:rsid w:val="00E204D7"/>
    <w:rsid w:val="00E254E1"/>
    <w:rsid w:val="00E3798E"/>
    <w:rsid w:val="00E51EB7"/>
    <w:rsid w:val="00E8020D"/>
    <w:rsid w:val="00E86EC0"/>
    <w:rsid w:val="00EA40BC"/>
    <w:rsid w:val="00EA71C2"/>
    <w:rsid w:val="00EB2FFE"/>
    <w:rsid w:val="00EB7348"/>
    <w:rsid w:val="00EC7787"/>
    <w:rsid w:val="00ED0498"/>
    <w:rsid w:val="00EE1BD5"/>
    <w:rsid w:val="00EE55DE"/>
    <w:rsid w:val="00EF05FD"/>
    <w:rsid w:val="00F04AD3"/>
    <w:rsid w:val="00F0594A"/>
    <w:rsid w:val="00F418D3"/>
    <w:rsid w:val="00F44BDE"/>
    <w:rsid w:val="00F47751"/>
    <w:rsid w:val="00F70830"/>
    <w:rsid w:val="00F77DDA"/>
    <w:rsid w:val="00F82F22"/>
    <w:rsid w:val="00F862D3"/>
    <w:rsid w:val="00F97713"/>
    <w:rsid w:val="00FB17D8"/>
    <w:rsid w:val="00FC324D"/>
    <w:rsid w:val="00FD7613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  <w15:chartTrackingRefBased/>
  <w15:docId w15:val="{B40B16F8-2BCB-46BD-8932-47EC3FF5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CD1FFE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basedOn w:val="a0"/>
    <w:rsid w:val="0072507A"/>
    <w:rPr>
      <w:rFonts w:ascii="Arial" w:hAnsi="Arial" w:cs="Arial" w:hint="default"/>
      <w:sz w:val="20"/>
      <w:szCs w:val="20"/>
    </w:rPr>
  </w:style>
  <w:style w:type="paragraph" w:customStyle="1" w:styleId="IBM">
    <w:name w:val="IBM 正文"/>
    <w:basedOn w:val="a"/>
    <w:rsid w:val="00C562DF"/>
    <w:pPr>
      <w:widowControl w:val="0"/>
      <w:spacing w:line="400" w:lineRule="exact"/>
      <w:jc w:val="both"/>
    </w:pPr>
    <w:rPr>
      <w:spacing w:val="20"/>
      <w:kern w:val="2"/>
      <w:szCs w:val="20"/>
      <w:lang w:eastAsia="zh-CN"/>
    </w:rPr>
  </w:style>
  <w:style w:type="paragraph" w:customStyle="1" w:styleId="Normal">
    <w:name w:val="Normal"/>
    <w:basedOn w:val="a"/>
    <w:rsid w:val="00C562DF"/>
    <w:pPr>
      <w:overflowPunct w:val="0"/>
      <w:autoSpaceDE w:val="0"/>
      <w:autoSpaceDN w:val="0"/>
      <w:adjustRightInd w:val="0"/>
      <w:textAlignment w:val="baseline"/>
    </w:pPr>
    <w:rPr>
      <w:rFonts w:ascii="新細明體"/>
      <w:szCs w:val="20"/>
    </w:rPr>
  </w:style>
  <w:style w:type="paragraph" w:styleId="ad">
    <w:name w:val="header"/>
    <w:basedOn w:val="a"/>
    <w:link w:val="ae"/>
    <w:rsid w:val="00E86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E86EC0"/>
  </w:style>
  <w:style w:type="paragraph" w:styleId="af">
    <w:name w:val="footer"/>
    <w:basedOn w:val="a"/>
    <w:link w:val="af0"/>
    <w:rsid w:val="00E86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E8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