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954"/>
        <w:gridCol w:w="1559"/>
      </w:tblGrid>
      <w:tr w:rsidR="000A5A0A" w:rsidRPr="0096693A" w:rsidTr="000A5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</w:rPr>
            </w:pPr>
            <w:bookmarkStart w:id="0" w:name="_GoBack"/>
            <w:bookmarkEnd w:id="0"/>
            <w:r w:rsidRPr="0096693A">
              <w:rPr>
                <w:rFonts w:ascii="新細明體" w:hAnsi="新細明體"/>
                <w:bCs/>
                <w:color w:val="000000"/>
              </w:rPr>
              <w:t>Date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</w:rPr>
            </w:pPr>
            <w:r w:rsidRPr="0096693A">
              <w:rPr>
                <w:rFonts w:ascii="新細明體" w:hAnsi="新細明體"/>
                <w:bCs/>
                <w:color w:val="00000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/>
                <w:bCs/>
                <w:color w:val="000000"/>
                <w:lang w:eastAsia="zh-TW"/>
              </w:rPr>
              <w:t>Author</w:t>
            </w:r>
          </w:p>
        </w:tc>
      </w:tr>
      <w:tr w:rsidR="000A5A0A" w:rsidRPr="0096693A" w:rsidTr="000A5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/>
                <w:bCs/>
                <w:color w:val="000000"/>
                <w:lang w:eastAsia="zh-TW"/>
              </w:rPr>
              <w:t>200</w:t>
            </w: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7</w:t>
            </w:r>
            <w:r w:rsidRPr="0096693A">
              <w:rPr>
                <w:rFonts w:ascii="新細明體" w:hAnsi="新細明體"/>
                <w:bCs/>
                <w:color w:val="000000"/>
                <w:lang w:eastAsia="zh-TW"/>
              </w:rPr>
              <w:t>/</w:t>
            </w: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07/26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CREATE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</w:tr>
      <w:tr w:rsidR="000A5A0A" w:rsidRPr="0096693A" w:rsidTr="000A5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 w:rsidP="00EA3393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2011/11/02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 w:rsidP="00EA3393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Modify：新增檢核服務中心作業時間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 w:rsidP="00EA3393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96693A">
              <w:rPr>
                <w:rFonts w:ascii="新細明體" w:hAnsi="新細明體" w:hint="eastAsia"/>
                <w:bCs/>
                <w:color w:val="000000"/>
                <w:lang w:eastAsia="zh-TW"/>
              </w:rPr>
              <w:t>戴友椿</w:t>
            </w:r>
          </w:p>
        </w:tc>
      </w:tr>
      <w:tr w:rsidR="000A5A0A" w:rsidTr="000A5A0A">
        <w:trPr>
          <w:ins w:id="1" w:author="李思妏" w:date="2014-11-21T14:55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 w:rsidP="0096693A">
            <w:pPr>
              <w:pStyle w:val="Tabletext"/>
              <w:rPr>
                <w:ins w:id="2" w:author="李思妏" w:date="2014-11-21T14:55:00Z"/>
                <w:rFonts w:ascii="新細明體" w:hAnsi="新細明體" w:hint="eastAsia"/>
                <w:bCs/>
                <w:color w:val="000000"/>
                <w:lang w:eastAsia="zh-TW"/>
              </w:rPr>
            </w:pPr>
            <w:ins w:id="3" w:author="李思妏" w:date="2014-11-21T14:55:00Z">
              <w:r w:rsidRPr="0096693A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2014/11/21</w:t>
              </w:r>
            </w:ins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 w:rsidP="00586810">
            <w:pPr>
              <w:pStyle w:val="Tabletext"/>
              <w:rPr>
                <w:ins w:id="4" w:author="李思妏" w:date="2014-11-21T14:55:00Z"/>
                <w:rFonts w:ascii="新細明體" w:hAnsi="新細明體" w:hint="eastAsia"/>
                <w:bCs/>
                <w:color w:val="000000"/>
                <w:lang w:eastAsia="zh-TW"/>
              </w:rPr>
            </w:pPr>
            <w:ins w:id="5" w:author="李思妏" w:date="2014-11-21T14:55:00Z">
              <w:r w:rsidRPr="0096693A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新增取消點交點收按鈕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5A0A" w:rsidRPr="0096693A" w:rsidRDefault="000A5A0A" w:rsidP="0096693A">
            <w:pPr>
              <w:pStyle w:val="Tabletext"/>
              <w:rPr>
                <w:ins w:id="6" w:author="李思妏" w:date="2014-11-21T14:55:00Z"/>
                <w:rFonts w:ascii="新細明體" w:hAnsi="新細明體" w:hint="eastAsia"/>
                <w:bCs/>
                <w:color w:val="000000"/>
                <w:lang w:eastAsia="zh-TW"/>
              </w:rPr>
            </w:pPr>
            <w:ins w:id="7" w:author="李思妏" w:date="2014-11-21T14:55:00Z">
              <w:r w:rsidRPr="0096693A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李思妏</w:t>
              </w:r>
            </w:ins>
          </w:p>
        </w:tc>
      </w:tr>
    </w:tbl>
    <w:p w:rsidR="0023751E" w:rsidRPr="0096693A" w:rsidRDefault="0023751E">
      <w:pPr>
        <w:rPr>
          <w:rFonts w:hint="eastAsia"/>
          <w:color w:val="000000"/>
        </w:rPr>
      </w:pPr>
    </w:p>
    <w:p w:rsidR="0023751E" w:rsidRPr="0096693A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  <w:r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UC</w:t>
      </w:r>
      <w:r w:rsidR="00CD0ADA"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="00065DEB"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X</w:t>
      </w:r>
      <w:r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00</w:t>
      </w:r>
      <w:r w:rsidR="00065DEB"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1</w:t>
      </w:r>
      <w:r w:rsidR="00C244F5"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3</w:t>
      </w:r>
      <w:r w:rsidR="00CD0ADA"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_</w:t>
      </w:r>
      <w:r w:rsidR="00C244F5" w:rsidRPr="0096693A">
        <w:rPr>
          <w:rFonts w:hint="eastAsia"/>
          <w:b/>
          <w:color w:val="000000"/>
          <w:kern w:val="2"/>
          <w:sz w:val="24"/>
          <w:szCs w:val="24"/>
          <w:lang w:eastAsia="zh-TW"/>
        </w:rPr>
        <w:t>文件點收查詢</w:t>
      </w:r>
    </w:p>
    <w:p w:rsidR="0023751E" w:rsidRPr="0096693A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</w:p>
    <w:p w:rsidR="0023751E" w:rsidRPr="0096693A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96693A">
        <w:rPr>
          <w:rFonts w:ascii="細明體" w:eastAsia="細明體" w:hAnsi="細明體" w:hint="eastAsia"/>
          <w:color w:val="000000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96693A">
        <w:tc>
          <w:tcPr>
            <w:tcW w:w="2340" w:type="dxa"/>
          </w:tcPr>
          <w:p w:rsidR="0023751E" w:rsidRPr="0096693A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96693A" w:rsidRDefault="00C244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文件點收查詢</w:t>
            </w:r>
          </w:p>
        </w:tc>
      </w:tr>
      <w:tr w:rsidR="0023751E" w:rsidRPr="0096693A">
        <w:tc>
          <w:tcPr>
            <w:tcW w:w="2340" w:type="dxa"/>
          </w:tcPr>
          <w:p w:rsidR="0023751E" w:rsidRPr="0096693A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96693A" w:rsidRDefault="00D2590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23751E"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065DEB"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  <w:r w:rsidR="0023751E"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0_0</w:t>
            </w:r>
            <w:r w:rsidR="00065DEB"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="00C244F5"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23751E" w:rsidRPr="0096693A">
        <w:tc>
          <w:tcPr>
            <w:tcW w:w="2340" w:type="dxa"/>
          </w:tcPr>
          <w:p w:rsidR="0023751E" w:rsidRPr="0096693A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96693A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23751E" w:rsidRPr="0096693A">
        <w:tc>
          <w:tcPr>
            <w:tcW w:w="2340" w:type="dxa"/>
          </w:tcPr>
          <w:p w:rsidR="0023751E" w:rsidRPr="0096693A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96693A" w:rsidRDefault="00C244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文件確認查詢</w:t>
            </w:r>
          </w:p>
        </w:tc>
      </w:tr>
      <w:tr w:rsidR="0023751E" w:rsidRPr="0096693A">
        <w:tc>
          <w:tcPr>
            <w:tcW w:w="2340" w:type="dxa"/>
          </w:tcPr>
          <w:p w:rsidR="0023751E" w:rsidRPr="0096693A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96693A" w:rsidRDefault="00AA775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  <w:r w:rsidR="00912B00"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3751E" w:rsidRPr="0096693A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96693A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96693A">
        <w:rPr>
          <w:rFonts w:ascii="細明體" w:eastAsia="細明體" w:hAnsi="細明體" w:hint="eastAsia"/>
          <w:color w:val="000000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96693A">
        <w:tc>
          <w:tcPr>
            <w:tcW w:w="720" w:type="dxa"/>
          </w:tcPr>
          <w:p w:rsidR="0023751E" w:rsidRPr="0096693A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96693A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96693A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96693A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METHOD</w:t>
            </w:r>
          </w:p>
        </w:tc>
      </w:tr>
      <w:tr w:rsidR="005A6AFD" w:rsidRPr="0096693A">
        <w:tc>
          <w:tcPr>
            <w:tcW w:w="720" w:type="dxa"/>
          </w:tcPr>
          <w:p w:rsidR="005A6AFD" w:rsidRPr="0096693A" w:rsidRDefault="005A6AFD" w:rsidP="00EA339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:rsidR="005A6AFD" w:rsidRPr="0096693A" w:rsidRDefault="005A6AFD" w:rsidP="00EA33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hint="eastAsia"/>
                <w:bCs/>
                <w:color w:val="000000"/>
                <w:sz w:val="20"/>
                <w:szCs w:val="20"/>
              </w:rPr>
              <w:t>服務中心加班申請模組</w:t>
            </w:r>
          </w:p>
        </w:tc>
        <w:tc>
          <w:tcPr>
            <w:tcW w:w="3960" w:type="dxa"/>
          </w:tcPr>
          <w:p w:rsidR="005A6AFD" w:rsidRPr="0096693A" w:rsidRDefault="005A6AFD" w:rsidP="00EA3393">
            <w:pPr>
              <w:rPr>
                <w:rFonts w:ascii="Arial" w:eastAsia="細明體" w:hAnsi="Arial" w:cs="Arial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/>
                <w:color w:val="000000"/>
                <w:sz w:val="20"/>
                <w:szCs w:val="20"/>
              </w:rPr>
              <w:t>FM_C0Z001</w:t>
            </w:r>
          </w:p>
        </w:tc>
        <w:tc>
          <w:tcPr>
            <w:tcW w:w="3500" w:type="dxa"/>
          </w:tcPr>
          <w:p w:rsidR="005A6AFD" w:rsidRPr="0096693A" w:rsidRDefault="005A6AFD" w:rsidP="00EA3393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</w:t>
            </w:r>
            <w:r w:rsidRPr="0096693A">
              <w:rPr>
                <w:rFonts w:ascii="細明體" w:eastAsia="細明體" w:hAnsi="細明體"/>
                <w:color w:val="000000"/>
                <w:sz w:val="20"/>
                <w:szCs w:val="20"/>
              </w:rPr>
              <w:t>heckSVC_OVTByDivNo</w:t>
            </w:r>
          </w:p>
        </w:tc>
      </w:tr>
    </w:tbl>
    <w:p w:rsidR="0023751E" w:rsidRPr="0096693A" w:rsidRDefault="0023751E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96693A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96693A">
        <w:rPr>
          <w:rFonts w:ascii="細明體" w:eastAsia="細明體" w:hAnsi="細明體" w:hint="eastAsia"/>
          <w:color w:val="000000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96693A">
        <w:tc>
          <w:tcPr>
            <w:tcW w:w="720" w:type="dxa"/>
          </w:tcPr>
          <w:p w:rsidR="00DA6C1D" w:rsidRPr="0096693A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96693A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96693A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DA6C1D" w:rsidRPr="0096693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96693A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96693A" w:rsidRDefault="00DA6C1D">
            <w:pPr>
              <w:pStyle w:val="Tabletext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3960" w:type="dxa"/>
          </w:tcPr>
          <w:p w:rsidR="00DA6C1D" w:rsidRPr="0096693A" w:rsidRDefault="00DA6C1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23751E" w:rsidRPr="0096693A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E923DB" w:rsidRDefault="00E923DB" w:rsidP="00E923DB">
      <w:pPr>
        <w:numPr>
          <w:ilvl w:val="0"/>
          <w:numId w:val="3"/>
        </w:numPr>
        <w:rPr>
          <w:ins w:id="8" w:author="李思妏" w:date="2014-11-21T14:55:00Z"/>
          <w:rFonts w:ascii="細明體" w:eastAsia="細明體" w:hAnsi="細明體" w:hint="eastAsia"/>
          <w:sz w:val="20"/>
          <w:szCs w:val="20"/>
        </w:rPr>
      </w:pPr>
      <w:ins w:id="9" w:author="李思妏" w:date="2014-11-21T14:55:00Z">
        <w:r>
          <w:rPr>
            <w:rFonts w:ascii="細明體" w:eastAsia="細明體" w:hAnsi="細明體" w:hint="eastAsia"/>
            <w:sz w:val="20"/>
            <w:szCs w:val="20"/>
          </w:rPr>
          <w:t>畫面</w:t>
        </w:r>
      </w:ins>
    </w:p>
    <w:p w:rsidR="00E923DB" w:rsidRDefault="00E923DB" w:rsidP="00E923DB">
      <w:pPr>
        <w:rPr>
          <w:ins w:id="10" w:author="李思妏" w:date="2014-11-21T14:55:00Z"/>
          <w:rFonts w:hint="eastAsia"/>
          <w:sz w:val="20"/>
        </w:rPr>
      </w:pPr>
      <w:ins w:id="11" w:author="李思妏" w:date="2014-11-21T14:58:00Z">
        <w:r w:rsidRPr="00B2721E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8.5pt;height:78.75pt;visibility:visible">
              <v:imagedata r:id="rId8" o:title=""/>
            </v:shape>
          </w:pict>
        </w:r>
      </w:ins>
    </w:p>
    <w:p w:rsidR="0023751E" w:rsidRPr="0096693A" w:rsidRDefault="0023751E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96693A" w:rsidRDefault="0023751E" w:rsidP="00C76806">
      <w:pPr>
        <w:rPr>
          <w:rFonts w:hint="eastAsia"/>
          <w:color w:val="000000"/>
          <w:sz w:val="20"/>
        </w:rPr>
      </w:pPr>
    </w:p>
    <w:p w:rsidR="0023751E" w:rsidRPr="0096693A" w:rsidRDefault="0023751E">
      <w:pPr>
        <w:rPr>
          <w:rFonts w:hint="eastAsia"/>
          <w:bCs/>
          <w:color w:val="000000"/>
        </w:rPr>
      </w:pPr>
    </w:p>
    <w:p w:rsidR="0023751E" w:rsidRPr="0096693A" w:rsidRDefault="0023751E">
      <w:pPr>
        <w:rPr>
          <w:rFonts w:hint="eastAsia"/>
          <w:bCs/>
          <w:color w:val="000000"/>
        </w:rPr>
      </w:pPr>
    </w:p>
    <w:p w:rsidR="0023751E" w:rsidRPr="0096693A" w:rsidRDefault="0023751E">
      <w:pPr>
        <w:rPr>
          <w:rFonts w:hint="eastAsia"/>
          <w:color w:val="000000"/>
          <w:sz w:val="20"/>
        </w:rPr>
      </w:pPr>
    </w:p>
    <w:p w:rsidR="0023751E" w:rsidRPr="0096693A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96693A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96693A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u w:val="single"/>
          <w:lang w:eastAsia="zh-TW"/>
        </w:rPr>
      </w:pPr>
      <w:r w:rsidRPr="0096693A">
        <w:rPr>
          <w:color w:val="000000"/>
          <w:u w:val="single"/>
          <w:lang w:eastAsia="zh-TW"/>
        </w:rPr>
        <w:br w:type="page"/>
      </w:r>
      <w:r w:rsidRPr="0096693A">
        <w:rPr>
          <w:rFonts w:hint="eastAsia"/>
          <w:color w:val="000000"/>
          <w:u w:val="single"/>
          <w:lang w:eastAsia="zh-TW"/>
        </w:rPr>
        <w:lastRenderedPageBreak/>
        <w:t>說明</w:t>
      </w:r>
    </w:p>
    <w:p w:rsidR="0023751E" w:rsidRPr="0096693A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96693A" w:rsidRDefault="00065D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6693A">
        <w:rPr>
          <w:rFonts w:hint="eastAsia"/>
          <w:b/>
          <w:bCs/>
          <w:color w:val="000000"/>
          <w:lang w:eastAsia="zh-TW"/>
        </w:rPr>
        <w:t>初始</w:t>
      </w:r>
    </w:p>
    <w:p w:rsidR="00C244F5" w:rsidRPr="0096693A" w:rsidRDefault="00C244F5" w:rsidP="00C244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>單位代號：使用者單位代號。</w:t>
      </w:r>
    </w:p>
    <w:p w:rsidR="005A6AFD" w:rsidRPr="0096693A" w:rsidRDefault="005A6AFD" w:rsidP="005A6AF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strike/>
          <w:color w:val="000000"/>
          <w:lang w:eastAsia="zh-TW"/>
        </w:rPr>
      </w:pPr>
      <w:r w:rsidRPr="0096693A">
        <w:rPr>
          <w:rFonts w:hint="eastAsia"/>
          <w:bCs/>
          <w:strike/>
          <w:color w:val="000000"/>
          <w:lang w:eastAsia="zh-TW"/>
        </w:rPr>
        <w:t>//Call</w:t>
      </w:r>
      <w:r w:rsidRPr="0096693A">
        <w:rPr>
          <w:rFonts w:hint="eastAsia"/>
          <w:bCs/>
          <w:strike/>
          <w:color w:val="000000"/>
          <w:lang w:eastAsia="zh-TW"/>
        </w:rPr>
        <w:t>服務中心加班申請模組</w:t>
      </w:r>
      <w:r w:rsidRPr="0096693A">
        <w:rPr>
          <w:rFonts w:hint="eastAsia"/>
          <w:bCs/>
          <w:strike/>
          <w:color w:val="000000"/>
          <w:lang w:eastAsia="zh-TW"/>
        </w:rPr>
        <w:t>.</w:t>
      </w:r>
      <w:r w:rsidRPr="0096693A">
        <w:rPr>
          <w:rFonts w:hint="eastAsia"/>
          <w:bCs/>
          <w:strike/>
          <w:color w:val="000000"/>
          <w:lang w:eastAsia="zh-TW"/>
        </w:rPr>
        <w:t>檢核傳入的單位代號是否可在傳入的時間進行加班作業方法</w:t>
      </w:r>
    </w:p>
    <w:p w:rsidR="005A6AFD" w:rsidRPr="0096693A" w:rsidRDefault="005A6AFD" w:rsidP="005A6AFD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strike/>
          <w:color w:val="000000"/>
          <w:lang w:eastAsia="zh-TW"/>
        </w:rPr>
      </w:pP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 xml:space="preserve">IF </w:t>
      </w:r>
      <w:r w:rsidRPr="0096693A">
        <w:rPr>
          <w:rFonts w:ascii="細明體" w:eastAsia="細明體" w:hAnsi="細明體"/>
          <w:strike/>
          <w:color w:val="000000"/>
        </w:rPr>
        <w:t>FM_C0Z001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.</w:t>
      </w:r>
      <w:r w:rsidRPr="0096693A">
        <w:rPr>
          <w:rFonts w:ascii="細明體" w:eastAsia="細明體" w:hAnsi="細明體" w:hint="eastAsia"/>
          <w:strike/>
          <w:color w:val="000000"/>
        </w:rPr>
        <w:t>c</w:t>
      </w:r>
      <w:r w:rsidRPr="0096693A">
        <w:rPr>
          <w:rFonts w:ascii="細明體" w:eastAsia="細明體" w:hAnsi="細明體"/>
          <w:strike/>
          <w:color w:val="000000"/>
        </w:rPr>
        <w:t>heckSVC_OVTByDivNo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 xml:space="preserve">(user.OpUnit, </w:t>
      </w:r>
      <w:r w:rsidRPr="0096693A">
        <w:rPr>
          <w:rFonts w:ascii="細明體" w:eastAsia="細明體" w:hAnsi="細明體"/>
          <w:strike/>
          <w:color w:val="000000"/>
          <w:lang w:eastAsia="zh-TW"/>
        </w:rPr>
        <w:t>‘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AAX001</w:t>
      </w:r>
      <w:r w:rsidR="00F801B5" w:rsidRPr="0096693A">
        <w:rPr>
          <w:rFonts w:ascii="細明體" w:eastAsia="細明體" w:hAnsi="細明體" w:hint="eastAsia"/>
          <w:strike/>
          <w:color w:val="000000"/>
          <w:lang w:eastAsia="zh-TW"/>
        </w:rPr>
        <w:t>3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0</w:t>
      </w:r>
      <w:r w:rsidRPr="0096693A">
        <w:rPr>
          <w:rFonts w:ascii="細明體" w:eastAsia="細明體" w:hAnsi="細明體"/>
          <w:strike/>
          <w:color w:val="000000"/>
          <w:lang w:eastAsia="zh-TW"/>
        </w:rPr>
        <w:t>’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 xml:space="preserve">,Current Timestamp, </w:t>
      </w:r>
      <w:r w:rsidRPr="0096693A">
        <w:rPr>
          <w:rFonts w:ascii="細明體" w:eastAsia="細明體" w:hAnsi="細明體"/>
          <w:strike/>
          <w:color w:val="000000"/>
          <w:lang w:eastAsia="zh-TW"/>
        </w:rPr>
        <w:t>‘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AA</w:t>
      </w:r>
      <w:r w:rsidRPr="0096693A">
        <w:rPr>
          <w:rFonts w:ascii="細明體" w:eastAsia="細明體" w:hAnsi="細明體"/>
          <w:strike/>
          <w:color w:val="000000"/>
          <w:lang w:eastAsia="zh-TW"/>
        </w:rPr>
        <w:t>’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)=true</w:t>
      </w:r>
    </w:p>
    <w:p w:rsidR="005A6AFD" w:rsidRPr="0096693A" w:rsidRDefault="005A6AFD" w:rsidP="005A6AFD">
      <w:pPr>
        <w:pStyle w:val="Tabletext"/>
        <w:keepLines w:val="0"/>
        <w:spacing w:after="0" w:line="240" w:lineRule="auto"/>
        <w:ind w:left="992"/>
        <w:rPr>
          <w:rFonts w:hint="eastAsia"/>
          <w:bCs/>
          <w:strike/>
          <w:color w:val="000000"/>
          <w:lang w:eastAsia="zh-TW"/>
        </w:rPr>
      </w:pP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THEN 丟出錯誤訊息</w:t>
      </w:r>
      <w:r w:rsidRPr="0096693A">
        <w:rPr>
          <w:rFonts w:ascii="細明體" w:eastAsia="細明體" w:hAnsi="細明體"/>
          <w:strike/>
          <w:color w:val="000000"/>
          <w:lang w:eastAsia="zh-TW"/>
        </w:rPr>
        <w:t>‘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>單位已超過作業時間。</w:t>
      </w:r>
      <w:r w:rsidRPr="0096693A">
        <w:rPr>
          <w:rFonts w:ascii="細明體" w:eastAsia="細明體" w:hAnsi="細明體"/>
          <w:strike/>
          <w:color w:val="000000"/>
          <w:lang w:eastAsia="zh-TW"/>
        </w:rPr>
        <w:t>’</w:t>
      </w:r>
      <w:r w:rsidRPr="0096693A">
        <w:rPr>
          <w:rFonts w:ascii="細明體" w:eastAsia="細明體" w:hAnsi="細明體" w:hint="eastAsia"/>
          <w:strike/>
          <w:color w:val="000000"/>
          <w:lang w:eastAsia="zh-TW"/>
        </w:rPr>
        <w:t xml:space="preserve">且 DISABLE </w:t>
      </w:r>
      <w:r w:rsidR="007F53E6" w:rsidRPr="0096693A">
        <w:rPr>
          <w:rFonts w:ascii="細明體" w:eastAsia="細明體" w:hAnsi="細明體" w:hint="eastAsia"/>
          <w:strike/>
          <w:color w:val="000000"/>
          <w:bdr w:val="single" w:sz="4" w:space="0" w:color="auto"/>
          <w:shd w:val="pct15" w:color="auto" w:fill="FFFFFF"/>
          <w:lang w:eastAsia="zh-TW"/>
        </w:rPr>
        <w:t>點收</w:t>
      </w:r>
    </w:p>
    <w:p w:rsidR="007169E8" w:rsidRPr="0096693A" w:rsidRDefault="00CC280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6693A">
        <w:rPr>
          <w:rFonts w:hint="eastAsia"/>
          <w:b/>
          <w:bCs/>
          <w:color w:val="000000"/>
          <w:lang w:eastAsia="zh-TW"/>
        </w:rPr>
        <w:t>查詢</w:t>
      </w:r>
    </w:p>
    <w:p w:rsidR="00C05055" w:rsidRPr="0096693A" w:rsidRDefault="00C05055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C05055" w:rsidRPr="0096693A">
        <w:tc>
          <w:tcPr>
            <w:tcW w:w="720" w:type="dxa"/>
          </w:tcPr>
          <w:p w:rsidR="00C05055" w:rsidRPr="0096693A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6693A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C05055" w:rsidRPr="0096693A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6693A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C05055" w:rsidRPr="0096693A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6693A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C05055" w:rsidRPr="0096693A">
        <w:tc>
          <w:tcPr>
            <w:tcW w:w="720" w:type="dxa"/>
          </w:tcPr>
          <w:p w:rsidR="00C05055" w:rsidRPr="0096693A" w:rsidRDefault="00C05055" w:rsidP="006024A9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C05055" w:rsidRPr="0096693A" w:rsidRDefault="00C244F5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6693A">
              <w:rPr>
                <w:rFonts w:hint="eastAsia"/>
                <w:bCs/>
                <w:color w:val="000000"/>
                <w:lang w:eastAsia="zh-TW"/>
              </w:rPr>
              <w:t>單位代號</w:t>
            </w:r>
            <w:r w:rsidR="00CC2809" w:rsidRPr="0096693A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="00CC2809" w:rsidRPr="0096693A">
              <w:rPr>
                <w:rFonts w:hint="eastAsia"/>
                <w:bCs/>
                <w:color w:val="000000"/>
                <w:lang w:eastAsia="zh-TW"/>
              </w:rPr>
              <w:t>需</w:t>
            </w:r>
            <w:r w:rsidRPr="0096693A">
              <w:rPr>
                <w:rFonts w:hint="eastAsia"/>
                <w:bCs/>
                <w:color w:val="000000"/>
                <w:lang w:eastAsia="zh-TW"/>
              </w:rPr>
              <w:t>為</w:t>
            </w:r>
            <w:r w:rsidRPr="0096693A">
              <w:rPr>
                <w:rFonts w:hint="eastAsia"/>
                <w:bCs/>
                <w:color w:val="000000"/>
                <w:lang w:eastAsia="zh-TW"/>
              </w:rPr>
              <w:t xml:space="preserve"> 7</w:t>
            </w:r>
            <w:r w:rsidRPr="0096693A">
              <w:rPr>
                <w:rFonts w:hint="eastAsia"/>
                <w:bCs/>
                <w:color w:val="000000"/>
                <w:lang w:eastAsia="zh-TW"/>
              </w:rPr>
              <w:t>碼</w:t>
            </w:r>
          </w:p>
        </w:tc>
        <w:tc>
          <w:tcPr>
            <w:tcW w:w="3320" w:type="dxa"/>
          </w:tcPr>
          <w:p w:rsidR="00C05055" w:rsidRPr="0096693A" w:rsidRDefault="00CC2809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6693A">
              <w:rPr>
                <w:rFonts w:hint="eastAsia"/>
                <w:bCs/>
                <w:color w:val="000000"/>
                <w:lang w:eastAsia="zh-TW"/>
              </w:rPr>
              <w:t>請輸入正確</w:t>
            </w:r>
            <w:r w:rsidR="00C244F5" w:rsidRPr="0096693A">
              <w:rPr>
                <w:rFonts w:hint="eastAsia"/>
                <w:bCs/>
                <w:color w:val="000000"/>
                <w:lang w:eastAsia="zh-TW"/>
              </w:rPr>
              <w:t>單位代號</w:t>
            </w:r>
          </w:p>
        </w:tc>
      </w:tr>
    </w:tbl>
    <w:p w:rsidR="007169E8" w:rsidRPr="0096693A" w:rsidRDefault="00CC2809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 xml:space="preserve">READ DTAAX022 BY </w:t>
      </w:r>
      <w:r w:rsidRPr="0096693A">
        <w:rPr>
          <w:rFonts w:hint="eastAsia"/>
          <w:bCs/>
          <w:color w:val="000000"/>
          <w:lang w:eastAsia="zh-TW"/>
        </w:rPr>
        <w:t>輸入</w:t>
      </w:r>
      <w:r w:rsidR="00C244F5" w:rsidRPr="0096693A">
        <w:rPr>
          <w:rFonts w:hint="eastAsia"/>
          <w:bCs/>
          <w:color w:val="000000"/>
          <w:lang w:eastAsia="zh-TW"/>
        </w:rPr>
        <w:t>單位</w:t>
      </w:r>
      <w:r w:rsidRPr="0096693A">
        <w:rPr>
          <w:rFonts w:hint="eastAsia"/>
          <w:bCs/>
          <w:color w:val="000000"/>
          <w:lang w:eastAsia="zh-TW"/>
        </w:rPr>
        <w:t xml:space="preserve"> = </w:t>
      </w:r>
      <w:r w:rsidRPr="0096693A">
        <w:rPr>
          <w:rFonts w:hint="eastAsia"/>
          <w:bCs/>
          <w:color w:val="000000"/>
          <w:lang w:eastAsia="zh-TW"/>
        </w:rPr>
        <w:t>畫面</w:t>
      </w:r>
      <w:r w:rsidRPr="0096693A">
        <w:rPr>
          <w:rFonts w:hint="eastAsia"/>
          <w:bCs/>
          <w:color w:val="000000"/>
          <w:lang w:eastAsia="zh-TW"/>
        </w:rPr>
        <w:t>.</w:t>
      </w:r>
      <w:r w:rsidR="00C244F5" w:rsidRPr="0096693A">
        <w:rPr>
          <w:rFonts w:hint="eastAsia"/>
          <w:bCs/>
          <w:color w:val="000000"/>
          <w:lang w:eastAsia="zh-TW"/>
        </w:rPr>
        <w:t>單位代號</w:t>
      </w:r>
      <w:r w:rsidRPr="0096693A">
        <w:rPr>
          <w:rFonts w:hint="eastAsia"/>
          <w:bCs/>
          <w:color w:val="000000"/>
          <w:lang w:eastAsia="zh-TW"/>
        </w:rPr>
        <w:t>，回收日期</w:t>
      </w:r>
      <w:r w:rsidRPr="0096693A">
        <w:rPr>
          <w:rFonts w:hint="eastAsia"/>
          <w:bCs/>
          <w:color w:val="000000"/>
          <w:lang w:eastAsia="zh-TW"/>
        </w:rPr>
        <w:t xml:space="preserve"> = CURRENT DATE</w:t>
      </w:r>
      <w:r w:rsidR="00C244F5" w:rsidRPr="0096693A">
        <w:rPr>
          <w:rFonts w:hint="eastAsia"/>
          <w:bCs/>
          <w:color w:val="000000"/>
          <w:lang w:eastAsia="zh-TW"/>
        </w:rPr>
        <w:t xml:space="preserve"> GROUP BY </w:t>
      </w:r>
      <w:r w:rsidR="00C244F5" w:rsidRPr="0096693A">
        <w:rPr>
          <w:rFonts w:hint="eastAsia"/>
          <w:bCs/>
          <w:color w:val="000000"/>
          <w:lang w:eastAsia="zh-TW"/>
        </w:rPr>
        <w:t>輸入</w:t>
      </w:r>
      <w:r w:rsidR="00C244F5" w:rsidRPr="0096693A">
        <w:rPr>
          <w:rFonts w:hint="eastAsia"/>
          <w:bCs/>
          <w:color w:val="000000"/>
          <w:lang w:eastAsia="zh-TW"/>
        </w:rPr>
        <w:t>ID</w:t>
      </w:r>
      <w:r w:rsidRPr="0096693A">
        <w:rPr>
          <w:rFonts w:hint="eastAsia"/>
          <w:bCs/>
          <w:color w:val="000000"/>
          <w:lang w:eastAsia="zh-TW"/>
        </w:rPr>
        <w:t>。</w:t>
      </w:r>
    </w:p>
    <w:p w:rsidR="00CC2809" w:rsidRPr="0096693A" w:rsidRDefault="00CC2809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 xml:space="preserve">IF NOT FOUND </w:t>
      </w:r>
      <w:r w:rsidRPr="0096693A">
        <w:rPr>
          <w:rFonts w:hint="eastAsia"/>
          <w:bCs/>
          <w:color w:val="000000"/>
          <w:lang w:eastAsia="zh-TW"/>
        </w:rPr>
        <w:t>：</w:t>
      </w:r>
    </w:p>
    <w:p w:rsidR="00CC2809" w:rsidRPr="0096693A" w:rsidRDefault="00CC2809" w:rsidP="00CC28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>顯示</w:t>
      </w:r>
      <w:r w:rsidRPr="0096693A">
        <w:rPr>
          <w:rFonts w:hint="eastAsia"/>
          <w:bCs/>
          <w:color w:val="000000"/>
          <w:lang w:eastAsia="zh-TW"/>
        </w:rPr>
        <w:t xml:space="preserve"> </w:t>
      </w:r>
      <w:r w:rsidRPr="0096693A">
        <w:rPr>
          <w:rFonts w:hint="eastAsia"/>
          <w:bCs/>
          <w:color w:val="000000"/>
          <w:lang w:eastAsia="zh-TW"/>
        </w:rPr>
        <w:t>查無相關資料。</w:t>
      </w:r>
    </w:p>
    <w:p w:rsidR="00915E94" w:rsidRPr="0096693A" w:rsidRDefault="00CC2809" w:rsidP="00915E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>RETURN</w:t>
      </w:r>
      <w:r w:rsidRPr="0096693A">
        <w:rPr>
          <w:rFonts w:hint="eastAsia"/>
          <w:bCs/>
          <w:color w:val="000000"/>
          <w:lang w:eastAsia="zh-TW"/>
        </w:rPr>
        <w:t>。</w:t>
      </w:r>
    </w:p>
    <w:p w:rsidR="00915E94" w:rsidRPr="0096693A" w:rsidRDefault="00CC2809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>顯示畫面資料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3602"/>
      </w:tblGrid>
      <w:tr w:rsidR="00915E94" w:rsidRPr="0096693A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96693A" w:rsidRDefault="00915E94" w:rsidP="00915E94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6693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96693A" w:rsidRDefault="00915E94" w:rsidP="00915E94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6693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915E94" w:rsidRPr="0096693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96693A" w:rsidRDefault="00C244F5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確認人員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96693A" w:rsidRDefault="00915E94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96693A">
              <w:rPr>
                <w:rFonts w:ascii="新細明體" w:hAnsi="新細明體" w:cs="Arial Unicode MS" w:hint="eastAsia"/>
                <w:color w:val="000000"/>
                <w:sz w:val="20"/>
              </w:rPr>
              <w:t>DTAAX022</w:t>
            </w:r>
          </w:p>
        </w:tc>
      </w:tr>
      <w:tr w:rsidR="00915E94" w:rsidRPr="0096693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96693A" w:rsidRDefault="00C244F5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總張數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96693A" w:rsidRDefault="00C244F5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96693A">
              <w:rPr>
                <w:rFonts w:ascii="新細明體" w:hAnsi="新細明體" w:cs="Arial Unicode MS" w:hint="eastAsia"/>
                <w:color w:val="000000"/>
                <w:sz w:val="20"/>
              </w:rPr>
              <w:t>該人員所有張數總和</w:t>
            </w:r>
          </w:p>
        </w:tc>
      </w:tr>
      <w:tr w:rsidR="00915E94" w:rsidRPr="0096693A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96693A" w:rsidRDefault="00C244F5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處理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96693A" w:rsidRDefault="00C244F5" w:rsidP="00915E94">
            <w:pPr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新細明體" w:hAnsi="新細明體" w:cs="Arial Unicode MS" w:hint="eastAsia"/>
                <w:color w:val="000000"/>
                <w:sz w:val="20"/>
              </w:rPr>
              <w:t xml:space="preserve">IF 該確認人員所有 </w:t>
            </w: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簽收繳回時間 有空值</w:t>
            </w:r>
          </w:p>
          <w:p w:rsidR="00C244F5" w:rsidRPr="0096693A" w:rsidRDefault="00C244F5" w:rsidP="00915E94">
            <w:pPr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 xml:space="preserve">  顯示 點收 BUTTON</w:t>
            </w:r>
          </w:p>
          <w:p w:rsidR="00C244F5" w:rsidRPr="0096693A" w:rsidRDefault="00C244F5" w:rsidP="00915E94">
            <w:pPr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ELSE</w:t>
            </w:r>
          </w:p>
          <w:p w:rsidR="00C244F5" w:rsidRPr="0096693A" w:rsidRDefault="00C244F5" w:rsidP="00915E94">
            <w:pPr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 xml:space="preserve">  顯示 點收完成</w:t>
            </w:r>
          </w:p>
          <w:p w:rsidR="00C244F5" w:rsidRPr="0096693A" w:rsidRDefault="00C244F5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96693A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END IF</w:t>
            </w:r>
          </w:p>
        </w:tc>
      </w:tr>
    </w:tbl>
    <w:p w:rsidR="007169E8" w:rsidRPr="0096693A" w:rsidRDefault="00C244F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6693A">
        <w:rPr>
          <w:rFonts w:hint="eastAsia"/>
          <w:b/>
          <w:bCs/>
          <w:color w:val="000000"/>
          <w:lang w:eastAsia="zh-TW"/>
        </w:rPr>
        <w:t>點收</w:t>
      </w:r>
    </w:p>
    <w:p w:rsidR="00550A80" w:rsidRPr="0096693A" w:rsidRDefault="00C244F5" w:rsidP="00550A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96693A">
        <w:rPr>
          <w:rFonts w:hint="eastAsia"/>
          <w:bCs/>
          <w:color w:val="000000"/>
          <w:lang w:eastAsia="zh-TW"/>
        </w:rPr>
        <w:t>連結至</w:t>
      </w:r>
      <w:r w:rsidRPr="0096693A">
        <w:rPr>
          <w:rFonts w:hint="eastAsia"/>
          <w:bCs/>
          <w:color w:val="000000"/>
          <w:lang w:eastAsia="zh-TW"/>
        </w:rPr>
        <w:t xml:space="preserve"> AAX0_0120 BY </w:t>
      </w:r>
      <w:r w:rsidRPr="0096693A">
        <w:rPr>
          <w:rFonts w:hint="eastAsia"/>
          <w:bCs/>
          <w:color w:val="000000"/>
          <w:lang w:eastAsia="zh-TW"/>
        </w:rPr>
        <w:t>確認人員</w:t>
      </w:r>
      <w:r w:rsidR="00A72C2E" w:rsidRPr="0096693A">
        <w:rPr>
          <w:rFonts w:hint="eastAsia"/>
          <w:bCs/>
          <w:color w:val="000000"/>
          <w:lang w:eastAsia="zh-TW"/>
        </w:rPr>
        <w:t xml:space="preserve"> </w:t>
      </w:r>
      <w:r w:rsidR="00A72C2E" w:rsidRPr="0096693A">
        <w:rPr>
          <w:rFonts w:hint="eastAsia"/>
          <w:bCs/>
          <w:color w:val="000000"/>
          <w:lang w:eastAsia="zh-TW"/>
        </w:rPr>
        <w:t>並查詢。</w:t>
      </w:r>
    </w:p>
    <w:p w:rsidR="001B7F5D" w:rsidRPr="0096693A" w:rsidRDefault="001B7F5D" w:rsidP="001B7F5D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1B7F5D" w:rsidRPr="001B7F5D" w:rsidRDefault="001B7F5D" w:rsidP="001B7F5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ins w:id="12" w:author="李思妏" w:date="2014-11-21T14:59:00Z"/>
          <w:rFonts w:hint="eastAsia"/>
          <w:b/>
          <w:bCs/>
          <w:color w:val="000000"/>
          <w:lang w:eastAsia="zh-TW"/>
        </w:rPr>
      </w:pPr>
      <w:ins w:id="13" w:author="李思妏" w:date="2014-11-21T14:59:00Z">
        <w:r>
          <w:rPr>
            <w:rFonts w:hint="eastAsia"/>
            <w:b/>
            <w:bCs/>
            <w:color w:val="000000"/>
            <w:lang w:eastAsia="zh-TW"/>
          </w:rPr>
          <w:t>取消點交點收</w:t>
        </w:r>
      </w:ins>
    </w:p>
    <w:p w:rsidR="001B7F5D" w:rsidRDefault="001B7F5D" w:rsidP="001B7F5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14" w:author="李思妏" w:date="2014-11-21T15:00:00Z"/>
          <w:rFonts w:hint="eastAsia"/>
          <w:bCs/>
          <w:color w:val="000000"/>
          <w:lang w:eastAsia="zh-TW"/>
        </w:rPr>
      </w:pPr>
      <w:ins w:id="15" w:author="李思妏" w:date="2014-11-21T14:59:00Z">
        <w:r>
          <w:rPr>
            <w:rFonts w:hint="eastAsia"/>
            <w:bCs/>
            <w:color w:val="000000"/>
            <w:lang w:eastAsia="zh-TW"/>
          </w:rPr>
          <w:t>顯示訊息</w:t>
        </w:r>
        <w:r>
          <w:rPr>
            <w:rFonts w:hint="eastAsia"/>
            <w:bCs/>
            <w:color w:val="000000"/>
            <w:lang w:eastAsia="zh-TW"/>
          </w:rPr>
          <w:t>:</w:t>
        </w:r>
        <w:r w:rsidRPr="001B7F5D">
          <w:rPr>
            <w:bCs/>
            <w:color w:val="000000"/>
            <w:lang w:eastAsia="zh-TW"/>
          </w:rPr>
          <w:t xml:space="preserve"> </w:t>
        </w:r>
      </w:ins>
    </w:p>
    <w:p w:rsidR="001B7F5D" w:rsidRPr="001B7F5D" w:rsidRDefault="001B7F5D" w:rsidP="001B7F5D">
      <w:pPr>
        <w:pStyle w:val="Tabletext"/>
        <w:keepLines w:val="0"/>
        <w:spacing w:after="0" w:line="240" w:lineRule="auto"/>
        <w:ind w:left="425"/>
        <w:rPr>
          <w:ins w:id="16" w:author="李思妏" w:date="2014-11-21T14:59:00Z"/>
          <w:rFonts w:hint="eastAsia"/>
          <w:bCs/>
          <w:color w:val="000000"/>
          <w:lang w:eastAsia="zh-TW"/>
        </w:rPr>
        <w:pPrChange w:id="17" w:author="李思妏" w:date="2014-11-21T15:00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18" w:author="李思妏" w:date="2014-11-21T15:00:00Z">
        <w:r>
          <w:rPr>
            <w:rFonts w:hint="eastAsia"/>
            <w:bCs/>
            <w:color w:val="000000"/>
            <w:lang w:eastAsia="zh-TW"/>
          </w:rPr>
          <w:t xml:space="preserve">           </w:t>
        </w:r>
      </w:ins>
      <w:ins w:id="19" w:author="李思妏" w:date="2014-11-21T14:59:00Z">
        <w:r w:rsidRPr="001B7F5D">
          <w:rPr>
            <w:bCs/>
            <w:color w:val="000000"/>
            <w:lang w:eastAsia="zh-TW"/>
          </w:rPr>
          <w:t>請打電話至行政中心服務科或審查科，至影像系統</w:t>
        </w:r>
        <w:r w:rsidRPr="001B7F5D">
          <w:rPr>
            <w:bCs/>
            <w:color w:val="000000"/>
            <w:lang w:eastAsia="zh-TW"/>
          </w:rPr>
          <w:t>-&gt;</w:t>
        </w:r>
        <w:r w:rsidRPr="001B7F5D">
          <w:rPr>
            <w:bCs/>
            <w:color w:val="000000"/>
            <w:lang w:eastAsia="zh-TW"/>
          </w:rPr>
          <w:t>文件回收報表</w:t>
        </w:r>
        <w:r w:rsidRPr="001B7F5D">
          <w:rPr>
            <w:bCs/>
            <w:color w:val="000000"/>
            <w:lang w:eastAsia="zh-TW"/>
          </w:rPr>
          <w:t>-&gt;</w:t>
        </w:r>
        <w:r w:rsidRPr="001B7F5D">
          <w:rPr>
            <w:bCs/>
            <w:color w:val="000000"/>
            <w:lang w:eastAsia="zh-TW"/>
          </w:rPr>
          <w:t>待掃瞄</w:t>
        </w:r>
        <w:r w:rsidRPr="001B7F5D">
          <w:rPr>
            <w:bCs/>
            <w:color w:val="000000"/>
            <w:lang w:eastAsia="zh-TW"/>
          </w:rPr>
          <w:t>/</w:t>
        </w:r>
        <w:r w:rsidRPr="001B7F5D">
          <w:rPr>
            <w:bCs/>
            <w:color w:val="000000"/>
            <w:lang w:eastAsia="zh-TW"/>
          </w:rPr>
          <w:t>簽收明細，進行退回即可</w:t>
        </w:r>
        <w:r w:rsidRPr="001B7F5D">
          <w:rPr>
            <w:rFonts w:hint="eastAsia"/>
            <w:bCs/>
            <w:color w:val="000000"/>
            <w:lang w:eastAsia="zh-TW"/>
          </w:rPr>
          <w:t>。</w:t>
        </w:r>
      </w:ins>
    </w:p>
    <w:p w:rsidR="001B7F5D" w:rsidRPr="0096693A" w:rsidRDefault="001B7F5D" w:rsidP="001B7F5D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sectPr w:rsidR="001B7F5D" w:rsidRPr="009669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9B2" w:rsidRDefault="009D29B2" w:rsidP="005A6AFD">
      <w:r>
        <w:separator/>
      </w:r>
    </w:p>
  </w:endnote>
  <w:endnote w:type="continuationSeparator" w:id="0">
    <w:p w:rsidR="009D29B2" w:rsidRDefault="009D29B2" w:rsidP="005A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9B2" w:rsidRDefault="009D29B2" w:rsidP="005A6AFD">
      <w:r>
        <w:separator/>
      </w:r>
    </w:p>
  </w:footnote>
  <w:footnote w:type="continuationSeparator" w:id="0">
    <w:p w:rsidR="009D29B2" w:rsidRDefault="009D29B2" w:rsidP="005A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multilevel"/>
    <w:tmpl w:val="65608A18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2131"/>
        </w:tabs>
        <w:ind w:left="2131" w:hanging="1305"/>
      </w:pPr>
      <w:rPr>
        <w:rFonts w:ascii="細明體" w:eastAsia="細明體" w:hAnsi="細明體"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2477"/>
        </w:tabs>
        <w:ind w:left="2477" w:hanging="1305"/>
      </w:pPr>
      <w:rPr>
        <w:rFonts w:ascii="細明體" w:eastAsia="細明體" w:hAnsi="細明體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23"/>
        </w:tabs>
        <w:ind w:left="2823" w:hanging="1305"/>
      </w:pPr>
      <w:rPr>
        <w:rFonts w:ascii="細明體" w:eastAsia="細明體" w:hAnsi="細明體" w:cs="Times New Roman" w:hint="default"/>
      </w:rPr>
    </w:lvl>
    <w:lvl w:ilvl="4">
      <w:start w:val="2"/>
      <w:numFmt w:val="decimal"/>
      <w:isLgl/>
      <w:lvlText w:val="%1.%2.%3.%4.%5"/>
      <w:lvlJc w:val="left"/>
      <w:pPr>
        <w:tabs>
          <w:tab w:val="num" w:pos="3169"/>
        </w:tabs>
        <w:ind w:left="3169" w:hanging="1305"/>
      </w:pPr>
      <w:rPr>
        <w:rFonts w:ascii="細明體" w:eastAsia="細明體" w:hAnsi="細明體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50"/>
        </w:tabs>
        <w:ind w:left="3650" w:hanging="1440"/>
      </w:pPr>
      <w:rPr>
        <w:rFonts w:ascii="細明體" w:eastAsia="細明體" w:hAnsi="細明體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ascii="細明體" w:eastAsia="細明體" w:hAnsi="細明體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02"/>
        </w:tabs>
        <w:ind w:left="4702" w:hanging="1800"/>
      </w:pPr>
      <w:rPr>
        <w:rFonts w:ascii="細明體" w:eastAsia="細明體" w:hAnsi="細明體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8"/>
        </w:tabs>
        <w:ind w:left="5048" w:hanging="1800"/>
      </w:pPr>
      <w:rPr>
        <w:rFonts w:ascii="細明體" w:eastAsia="細明體" w:hAnsi="細明體" w:cs="Times New Roman" w:hint="default"/>
      </w:r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606D"/>
    <w:rsid w:val="000231E4"/>
    <w:rsid w:val="00026FEA"/>
    <w:rsid w:val="0004402D"/>
    <w:rsid w:val="00047FB1"/>
    <w:rsid w:val="000637E5"/>
    <w:rsid w:val="00065DEB"/>
    <w:rsid w:val="00070689"/>
    <w:rsid w:val="0007575E"/>
    <w:rsid w:val="00081F0F"/>
    <w:rsid w:val="00082FB3"/>
    <w:rsid w:val="000950DA"/>
    <w:rsid w:val="000A5A0A"/>
    <w:rsid w:val="000B2B6C"/>
    <w:rsid w:val="000D6215"/>
    <w:rsid w:val="000E58E3"/>
    <w:rsid w:val="000F3772"/>
    <w:rsid w:val="00101DD2"/>
    <w:rsid w:val="00116753"/>
    <w:rsid w:val="00120E72"/>
    <w:rsid w:val="00132718"/>
    <w:rsid w:val="001328A6"/>
    <w:rsid w:val="00140DC7"/>
    <w:rsid w:val="00155C7C"/>
    <w:rsid w:val="00157D2A"/>
    <w:rsid w:val="00161624"/>
    <w:rsid w:val="001667C7"/>
    <w:rsid w:val="00170500"/>
    <w:rsid w:val="00183C21"/>
    <w:rsid w:val="001872D8"/>
    <w:rsid w:val="001B350E"/>
    <w:rsid w:val="001B7F5D"/>
    <w:rsid w:val="001D1238"/>
    <w:rsid w:val="001F2A03"/>
    <w:rsid w:val="00210683"/>
    <w:rsid w:val="00211A90"/>
    <w:rsid w:val="00212685"/>
    <w:rsid w:val="00214A90"/>
    <w:rsid w:val="00216E68"/>
    <w:rsid w:val="00236985"/>
    <w:rsid w:val="0023751E"/>
    <w:rsid w:val="00241DC6"/>
    <w:rsid w:val="00245CF4"/>
    <w:rsid w:val="00247DE7"/>
    <w:rsid w:val="00260078"/>
    <w:rsid w:val="0027724D"/>
    <w:rsid w:val="00280570"/>
    <w:rsid w:val="002868CE"/>
    <w:rsid w:val="002A60B0"/>
    <w:rsid w:val="002E2F38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A26DB"/>
    <w:rsid w:val="004B6833"/>
    <w:rsid w:val="004C1A3E"/>
    <w:rsid w:val="004C2E14"/>
    <w:rsid w:val="004C732B"/>
    <w:rsid w:val="004F09C0"/>
    <w:rsid w:val="00507194"/>
    <w:rsid w:val="00516B0E"/>
    <w:rsid w:val="00532D8C"/>
    <w:rsid w:val="00550A80"/>
    <w:rsid w:val="00552E22"/>
    <w:rsid w:val="005562C1"/>
    <w:rsid w:val="0058351A"/>
    <w:rsid w:val="00586810"/>
    <w:rsid w:val="005A6AFD"/>
    <w:rsid w:val="005B3FB8"/>
    <w:rsid w:val="005B7524"/>
    <w:rsid w:val="005C3815"/>
    <w:rsid w:val="005D062B"/>
    <w:rsid w:val="006024A9"/>
    <w:rsid w:val="00606404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B5620"/>
    <w:rsid w:val="006C36E0"/>
    <w:rsid w:val="006D2BE3"/>
    <w:rsid w:val="006D7F3F"/>
    <w:rsid w:val="007169E8"/>
    <w:rsid w:val="0071761C"/>
    <w:rsid w:val="00723146"/>
    <w:rsid w:val="00725A0C"/>
    <w:rsid w:val="007260C0"/>
    <w:rsid w:val="007306EC"/>
    <w:rsid w:val="007325A1"/>
    <w:rsid w:val="00750BB0"/>
    <w:rsid w:val="00751660"/>
    <w:rsid w:val="007516DF"/>
    <w:rsid w:val="0075178B"/>
    <w:rsid w:val="007571ED"/>
    <w:rsid w:val="007644C9"/>
    <w:rsid w:val="00772BF7"/>
    <w:rsid w:val="007826D2"/>
    <w:rsid w:val="00784128"/>
    <w:rsid w:val="0078596E"/>
    <w:rsid w:val="007A0DEA"/>
    <w:rsid w:val="007A758D"/>
    <w:rsid w:val="007B3FE9"/>
    <w:rsid w:val="007C098B"/>
    <w:rsid w:val="007D1E94"/>
    <w:rsid w:val="007D3290"/>
    <w:rsid w:val="007D5830"/>
    <w:rsid w:val="007D74B3"/>
    <w:rsid w:val="007D7C58"/>
    <w:rsid w:val="007E531F"/>
    <w:rsid w:val="007F53E6"/>
    <w:rsid w:val="008037DD"/>
    <w:rsid w:val="0081229E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0CEE"/>
    <w:rsid w:val="008D7DAC"/>
    <w:rsid w:val="008E1E82"/>
    <w:rsid w:val="008E7D8F"/>
    <w:rsid w:val="008F6A3E"/>
    <w:rsid w:val="009049D4"/>
    <w:rsid w:val="00911D73"/>
    <w:rsid w:val="00912B00"/>
    <w:rsid w:val="00915E94"/>
    <w:rsid w:val="00930A38"/>
    <w:rsid w:val="00932756"/>
    <w:rsid w:val="00932FC7"/>
    <w:rsid w:val="009369FB"/>
    <w:rsid w:val="00937AA7"/>
    <w:rsid w:val="009402F3"/>
    <w:rsid w:val="00957B31"/>
    <w:rsid w:val="0096693A"/>
    <w:rsid w:val="009751A4"/>
    <w:rsid w:val="00986CD3"/>
    <w:rsid w:val="00994FC0"/>
    <w:rsid w:val="0099720C"/>
    <w:rsid w:val="009A22EF"/>
    <w:rsid w:val="009B055F"/>
    <w:rsid w:val="009B3B73"/>
    <w:rsid w:val="009B4663"/>
    <w:rsid w:val="009D29B2"/>
    <w:rsid w:val="009E69B9"/>
    <w:rsid w:val="009F7D38"/>
    <w:rsid w:val="00A0093D"/>
    <w:rsid w:val="00A06EF1"/>
    <w:rsid w:val="00A15AE6"/>
    <w:rsid w:val="00A23753"/>
    <w:rsid w:val="00A31187"/>
    <w:rsid w:val="00A728BB"/>
    <w:rsid w:val="00A72C2E"/>
    <w:rsid w:val="00A773B1"/>
    <w:rsid w:val="00A85415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81722"/>
    <w:rsid w:val="00BA52A5"/>
    <w:rsid w:val="00BC7FFE"/>
    <w:rsid w:val="00BE1857"/>
    <w:rsid w:val="00BF0F90"/>
    <w:rsid w:val="00C05055"/>
    <w:rsid w:val="00C244F5"/>
    <w:rsid w:val="00C24A95"/>
    <w:rsid w:val="00C3025A"/>
    <w:rsid w:val="00C318BC"/>
    <w:rsid w:val="00C51F84"/>
    <w:rsid w:val="00C70352"/>
    <w:rsid w:val="00C73508"/>
    <w:rsid w:val="00C757E4"/>
    <w:rsid w:val="00C76806"/>
    <w:rsid w:val="00C77D66"/>
    <w:rsid w:val="00C83D82"/>
    <w:rsid w:val="00C92DA2"/>
    <w:rsid w:val="00C9460D"/>
    <w:rsid w:val="00CB25A4"/>
    <w:rsid w:val="00CB3658"/>
    <w:rsid w:val="00CB7F06"/>
    <w:rsid w:val="00CC2809"/>
    <w:rsid w:val="00CD0ADA"/>
    <w:rsid w:val="00CD1AA8"/>
    <w:rsid w:val="00CE3EFF"/>
    <w:rsid w:val="00CF7395"/>
    <w:rsid w:val="00D0481F"/>
    <w:rsid w:val="00D1359D"/>
    <w:rsid w:val="00D13D3C"/>
    <w:rsid w:val="00D202E5"/>
    <w:rsid w:val="00D20869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6C1D"/>
    <w:rsid w:val="00DB34AB"/>
    <w:rsid w:val="00DC512B"/>
    <w:rsid w:val="00DC7E19"/>
    <w:rsid w:val="00DE129A"/>
    <w:rsid w:val="00DE4C46"/>
    <w:rsid w:val="00DE7A87"/>
    <w:rsid w:val="00E04471"/>
    <w:rsid w:val="00E07266"/>
    <w:rsid w:val="00E204D7"/>
    <w:rsid w:val="00E254E1"/>
    <w:rsid w:val="00E359EF"/>
    <w:rsid w:val="00E51EB7"/>
    <w:rsid w:val="00E66841"/>
    <w:rsid w:val="00E8020D"/>
    <w:rsid w:val="00E923DB"/>
    <w:rsid w:val="00EA3393"/>
    <w:rsid w:val="00EA40BC"/>
    <w:rsid w:val="00EA71C2"/>
    <w:rsid w:val="00EC7787"/>
    <w:rsid w:val="00ED0498"/>
    <w:rsid w:val="00ED0C17"/>
    <w:rsid w:val="00EE1BD5"/>
    <w:rsid w:val="00EE55DE"/>
    <w:rsid w:val="00EE68CD"/>
    <w:rsid w:val="00F0398B"/>
    <w:rsid w:val="00F04AD3"/>
    <w:rsid w:val="00F0594A"/>
    <w:rsid w:val="00F418D3"/>
    <w:rsid w:val="00F44BDE"/>
    <w:rsid w:val="00F47751"/>
    <w:rsid w:val="00F77DDA"/>
    <w:rsid w:val="00F801B5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52462D-97B4-4952-B3FA-2980794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161624"/>
    <w:rPr>
      <w:rFonts w:ascii="Arial" w:hAnsi="Arial" w:cs="Arial" w:hint="default"/>
      <w:color w:val="000099"/>
    </w:rPr>
  </w:style>
  <w:style w:type="character" w:customStyle="1" w:styleId="style31">
    <w:name w:val="style31"/>
    <w:rsid w:val="00161624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5A6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5A6AFD"/>
  </w:style>
  <w:style w:type="paragraph" w:styleId="af">
    <w:name w:val="footer"/>
    <w:basedOn w:val="a"/>
    <w:link w:val="af0"/>
    <w:rsid w:val="005A6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5A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C625-C2C0-4F25-AD85-C434785C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