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1B55B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2"/>
                <w:attr w:name="Year" w:val="2010"/>
              </w:smartTagPr>
              <w:r>
                <w:rPr>
                  <w:rFonts w:ascii="新細明體" w:hAnsi="新細明體"/>
                  <w:bCs/>
                  <w:lang w:eastAsia="zh-TW"/>
                </w:rPr>
                <w:t>2010/2/26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" w:author="FIS" w:date="2013-04-23T10:12:00Z"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16"/>
        <w:gridCol w:w="856"/>
        <w:gridCol w:w="5627"/>
        <w:gridCol w:w="1373"/>
        <w:gridCol w:w="1721"/>
        <w:tblGridChange w:id="2">
          <w:tblGrid>
            <w:gridCol w:w="1216"/>
            <w:gridCol w:w="856"/>
            <w:gridCol w:w="154"/>
            <w:gridCol w:w="4503"/>
            <w:gridCol w:w="970"/>
            <w:gridCol w:w="596"/>
            <w:gridCol w:w="777"/>
            <w:gridCol w:w="1294"/>
            <w:gridCol w:w="427"/>
          </w:tblGrid>
        </w:tblGridChange>
      </w:tblGrid>
      <w:tr w:rsidR="00453D6B" w:rsidRPr="00E8700A" w:rsidTr="002455D9">
        <w:trPr>
          <w:trPrChange w:id="3" w:author="FIS" w:date="2013-04-23T10:12:00Z">
            <w:trPr>
              <w:gridAfter w:val="0"/>
            </w:trPr>
          </w:trPrChange>
        </w:trPr>
        <w:tc>
          <w:tcPr>
            <w:tcW w:w="1216" w:type="dxa"/>
            <w:tcPrChange w:id="4" w:author="FIS" w:date="2013-04-23T10:12:00Z">
              <w:tcPr>
                <w:tcW w:w="1216" w:type="dxa"/>
              </w:tcPr>
            </w:tcPrChange>
          </w:tcPr>
          <w:p w:rsidR="00453D6B" w:rsidRPr="00E8700A" w:rsidRDefault="00453D6B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56" w:type="dxa"/>
            <w:tcPrChange w:id="5" w:author="FIS" w:date="2013-04-23T10:12:00Z">
              <w:tcPr>
                <w:tcW w:w="1010" w:type="dxa"/>
                <w:gridSpan w:val="2"/>
              </w:tcPr>
            </w:tcPrChange>
          </w:tcPr>
          <w:p w:rsidR="00453D6B" w:rsidRPr="00E8700A" w:rsidRDefault="00453D6B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627" w:type="dxa"/>
            <w:tcPrChange w:id="6" w:author="FIS" w:date="2013-04-23T10:12:00Z">
              <w:tcPr>
                <w:tcW w:w="4503" w:type="dxa"/>
              </w:tcPr>
            </w:tcPrChange>
          </w:tcPr>
          <w:p w:rsidR="00453D6B" w:rsidRPr="00E8700A" w:rsidRDefault="00453D6B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73" w:type="dxa"/>
            <w:tcPrChange w:id="7" w:author="FIS" w:date="2013-04-23T10:12:00Z">
              <w:tcPr>
                <w:tcW w:w="1566" w:type="dxa"/>
                <w:gridSpan w:val="2"/>
              </w:tcPr>
            </w:tcPrChange>
          </w:tcPr>
          <w:p w:rsidR="00453D6B" w:rsidRPr="00E8700A" w:rsidRDefault="00453D6B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21" w:type="dxa"/>
            <w:tcPrChange w:id="8" w:author="FIS" w:date="2013-04-23T10:12:00Z">
              <w:tcPr>
                <w:tcW w:w="2071" w:type="dxa"/>
                <w:gridSpan w:val="2"/>
              </w:tcPr>
            </w:tcPrChange>
          </w:tcPr>
          <w:p w:rsidR="00453D6B" w:rsidRPr="00E8700A" w:rsidRDefault="00453D6B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53D6B" w:rsidRPr="00E8700A" w:rsidTr="002455D9">
        <w:trPr>
          <w:trPrChange w:id="9" w:author="FIS" w:date="2013-04-23T10:12:00Z">
            <w:trPr>
              <w:gridAfter w:val="0"/>
            </w:trPr>
          </w:trPrChange>
        </w:trPr>
        <w:tc>
          <w:tcPr>
            <w:tcW w:w="1216" w:type="dxa"/>
            <w:tcPrChange w:id="10" w:author="FIS" w:date="2013-04-23T10:12:00Z">
              <w:tcPr>
                <w:tcW w:w="1216" w:type="dxa"/>
              </w:tcPr>
            </w:tcPrChange>
          </w:tcPr>
          <w:p w:rsidR="00453D6B" w:rsidRPr="00E8700A" w:rsidRDefault="00453D6B" w:rsidP="00453D6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21</w:t>
            </w:r>
          </w:p>
        </w:tc>
        <w:tc>
          <w:tcPr>
            <w:tcW w:w="856" w:type="dxa"/>
            <w:tcPrChange w:id="11" w:author="FIS" w:date="2013-04-23T10:12:00Z">
              <w:tcPr>
                <w:tcW w:w="1010" w:type="dxa"/>
                <w:gridSpan w:val="2"/>
              </w:tcPr>
            </w:tcPrChange>
          </w:tcPr>
          <w:p w:rsidR="00453D6B" w:rsidRPr="00E8700A" w:rsidRDefault="00453D6B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5627" w:type="dxa"/>
            <w:tcPrChange w:id="12" w:author="FIS" w:date="2013-04-23T10:12:00Z">
              <w:tcPr>
                <w:tcW w:w="4503" w:type="dxa"/>
              </w:tcPr>
            </w:tcPrChange>
          </w:tcPr>
          <w:p w:rsidR="00453D6B" w:rsidRPr="00E8700A" w:rsidRDefault="00453D6B" w:rsidP="00453D6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增加刪除簽名影像切割</w:t>
            </w:r>
          </w:p>
        </w:tc>
        <w:tc>
          <w:tcPr>
            <w:tcW w:w="1373" w:type="dxa"/>
            <w:tcPrChange w:id="13" w:author="FIS" w:date="2013-04-23T10:12:00Z">
              <w:tcPr>
                <w:tcW w:w="1566" w:type="dxa"/>
                <w:gridSpan w:val="2"/>
              </w:tcPr>
            </w:tcPrChange>
          </w:tcPr>
          <w:p w:rsidR="00453D6B" w:rsidRPr="00E8700A" w:rsidRDefault="00453D6B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1721" w:type="dxa"/>
            <w:tcPrChange w:id="14" w:author="FIS" w:date="2013-04-23T10:12:00Z">
              <w:tcPr>
                <w:tcW w:w="2071" w:type="dxa"/>
                <w:gridSpan w:val="2"/>
              </w:tcPr>
            </w:tcPrChange>
          </w:tcPr>
          <w:p w:rsidR="00453D6B" w:rsidRPr="00E8700A" w:rsidRDefault="00453D6B" w:rsidP="00CB7D2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121116000210</w:t>
            </w:r>
          </w:p>
        </w:tc>
      </w:tr>
      <w:tr w:rsidR="002455D9" w:rsidRPr="00E8700A" w:rsidTr="002455D9">
        <w:tc>
          <w:tcPr>
            <w:tcW w:w="1216" w:type="dxa"/>
          </w:tcPr>
          <w:p w:rsidR="002455D9" w:rsidRPr="002455D9" w:rsidRDefault="002455D9" w:rsidP="002455D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15" w:author="FIS" w:date="2013-04-23T10:11:00Z">
              <w:r w:rsidRPr="002455D9">
                <w:rPr>
                  <w:rFonts w:ascii="新細明體" w:hAnsi="新細明體"/>
                  <w:bCs/>
                  <w:sz w:val="20"/>
                  <w:szCs w:val="20"/>
                </w:rPr>
                <w:t>2013/</w:t>
              </w:r>
              <w:r w:rsidRPr="002455D9">
                <w:rPr>
                  <w:rFonts w:ascii="新細明體" w:hAnsi="新細明體" w:hint="eastAsia"/>
                  <w:bCs/>
                  <w:sz w:val="20"/>
                  <w:szCs w:val="20"/>
                </w:rPr>
                <w:t>4</w:t>
              </w:r>
              <w:r w:rsidRPr="002455D9">
                <w:rPr>
                  <w:rFonts w:ascii="新細明體" w:hAnsi="新細明體"/>
                  <w:bCs/>
                  <w:sz w:val="20"/>
                  <w:szCs w:val="20"/>
                </w:rPr>
                <w:t>/2</w:t>
              </w:r>
              <w:r w:rsidRPr="002455D9">
                <w:rPr>
                  <w:rFonts w:ascii="新細明體" w:hAnsi="新細明體" w:hint="eastAsia"/>
                  <w:bCs/>
                  <w:sz w:val="20"/>
                  <w:szCs w:val="20"/>
                </w:rPr>
                <w:t>3</w:t>
              </w:r>
            </w:ins>
          </w:p>
        </w:tc>
        <w:tc>
          <w:tcPr>
            <w:tcW w:w="856" w:type="dxa"/>
          </w:tcPr>
          <w:p w:rsidR="002455D9" w:rsidRPr="002455D9" w:rsidRDefault="002455D9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FIS" w:date="2013-04-23T10:11:00Z">
              <w:r w:rsidRPr="002455D9">
                <w:rPr>
                  <w:rFonts w:ascii="新細明體" w:hAnsi="新細明體" w:hint="eastAsia"/>
                  <w:bCs/>
                  <w:sz w:val="20"/>
                  <w:szCs w:val="20"/>
                </w:rPr>
                <w:t>3</w:t>
              </w:r>
            </w:ins>
          </w:p>
        </w:tc>
        <w:tc>
          <w:tcPr>
            <w:tcW w:w="5627" w:type="dxa"/>
          </w:tcPr>
          <w:p w:rsidR="002455D9" w:rsidRPr="002455D9" w:rsidRDefault="002455D9" w:rsidP="00453D6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FIS" w:date="2013-04-23T10:11:00Z">
              <w:r w:rsidRPr="002455D9">
                <w:rPr>
                  <w:rFonts w:hint="eastAsia"/>
                  <w:color w:val="0000FF"/>
                  <w:sz w:val="20"/>
                  <w:szCs w:val="20"/>
                </w:rPr>
                <w:t>新增死亡證明書由服務中心與登打中心輸入</w:t>
              </w:r>
              <w:r w:rsidRPr="002455D9">
                <w:rPr>
                  <w:rFonts w:hint="eastAsia"/>
                  <w:color w:val="0000FF"/>
                  <w:sz w:val="20"/>
                  <w:szCs w:val="20"/>
                </w:rPr>
                <w:t>(</w:t>
              </w:r>
              <w:r w:rsidRPr="002455D9">
                <w:rPr>
                  <w:rFonts w:hint="eastAsia"/>
                  <w:color w:val="0000FF"/>
                  <w:sz w:val="20"/>
                  <w:szCs w:val="20"/>
                </w:rPr>
                <w:t>申</w:t>
              </w:r>
              <w:r w:rsidRPr="002455D9">
                <w:rPr>
                  <w:rFonts w:hint="eastAsia"/>
                  <w:color w:val="0000FF"/>
                  <w:sz w:val="20"/>
                  <w:szCs w:val="20"/>
                </w:rPr>
                <w:t>:</w:t>
              </w:r>
              <w:r w:rsidRPr="002455D9">
                <w:rPr>
                  <w:b/>
                  <w:bCs/>
                  <w:color w:val="FF0000"/>
                  <w:sz w:val="20"/>
                  <w:szCs w:val="20"/>
                </w:rPr>
                <w:t>130318000131</w:t>
              </w:r>
              <w:r w:rsidRPr="002455D9">
                <w:rPr>
                  <w:rFonts w:hint="eastAsia"/>
                  <w:b/>
                  <w:bCs/>
                  <w:color w:val="FF0000"/>
                  <w:sz w:val="20"/>
                  <w:szCs w:val="20"/>
                </w:rPr>
                <w:t>)</w:t>
              </w:r>
            </w:ins>
          </w:p>
        </w:tc>
        <w:tc>
          <w:tcPr>
            <w:tcW w:w="1373" w:type="dxa"/>
          </w:tcPr>
          <w:p w:rsidR="002455D9" w:rsidRPr="002455D9" w:rsidRDefault="002455D9" w:rsidP="00CB7D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FIS" w:date="2013-04-23T10:11:00Z">
              <w:r w:rsidRPr="002455D9">
                <w:rPr>
                  <w:rFonts w:ascii="新細明體" w:hAnsi="新細明體" w:hint="eastAsia"/>
                  <w:bCs/>
                  <w:sz w:val="20"/>
                  <w:szCs w:val="20"/>
                </w:rPr>
                <w:t>侑文</w:t>
              </w:r>
            </w:ins>
          </w:p>
        </w:tc>
        <w:tc>
          <w:tcPr>
            <w:tcW w:w="1721" w:type="dxa"/>
          </w:tcPr>
          <w:p w:rsidR="002455D9" w:rsidRPr="002455D9" w:rsidRDefault="002455D9" w:rsidP="00CB7D23">
            <w:pPr>
              <w:spacing w:line="240" w:lineRule="atLeast"/>
              <w:rPr>
                <w:sz w:val="20"/>
                <w:szCs w:val="20"/>
              </w:rPr>
            </w:pPr>
            <w:ins w:id="19" w:author="FIS" w:date="2013-04-23T10:11:00Z">
              <w:r w:rsidRPr="002455D9">
                <w:rPr>
                  <w:sz w:val="20"/>
                  <w:szCs w:val="20"/>
                </w:rPr>
                <w:t>130320000032</w:t>
              </w:r>
            </w:ins>
          </w:p>
        </w:tc>
      </w:tr>
      <w:tr w:rsidR="00621BCC" w:rsidRPr="00E8700A" w:rsidTr="002455D9">
        <w:trPr>
          <w:ins w:id="20" w:author="nalas" w:date="2013-10-03T20:16:00Z"/>
        </w:trPr>
        <w:tc>
          <w:tcPr>
            <w:tcW w:w="1216" w:type="dxa"/>
          </w:tcPr>
          <w:p w:rsidR="00621BCC" w:rsidRPr="002455D9" w:rsidRDefault="00621BCC" w:rsidP="002455D9">
            <w:pPr>
              <w:spacing w:line="240" w:lineRule="atLeast"/>
              <w:jc w:val="center"/>
              <w:rPr>
                <w:ins w:id="21" w:author="nalas" w:date="2013-10-03T20:16:00Z"/>
                <w:rFonts w:ascii="新細明體" w:hAnsi="新細明體"/>
                <w:bCs/>
                <w:sz w:val="20"/>
                <w:szCs w:val="20"/>
              </w:rPr>
            </w:pPr>
            <w:ins w:id="22" w:author="nalas" w:date="2013-10-03T20:16:00Z">
              <w:r>
                <w:rPr>
                  <w:rFonts w:ascii="新細明體" w:hAnsi="新細明體"/>
                  <w:bCs/>
                  <w:sz w:val="20"/>
                  <w:szCs w:val="20"/>
                </w:rPr>
                <w:t>2013/10/3</w:t>
              </w:r>
            </w:ins>
          </w:p>
        </w:tc>
        <w:tc>
          <w:tcPr>
            <w:tcW w:w="856" w:type="dxa"/>
          </w:tcPr>
          <w:p w:rsidR="00621BCC" w:rsidRPr="002455D9" w:rsidRDefault="00621BCC" w:rsidP="00CB7D23">
            <w:pPr>
              <w:spacing w:line="240" w:lineRule="atLeast"/>
              <w:jc w:val="center"/>
              <w:rPr>
                <w:ins w:id="23" w:author="nalas" w:date="2013-10-03T20:16:00Z"/>
                <w:rFonts w:ascii="新細明體" w:hAnsi="新細明體" w:hint="eastAsia"/>
                <w:bCs/>
                <w:sz w:val="20"/>
                <w:szCs w:val="20"/>
              </w:rPr>
            </w:pPr>
            <w:ins w:id="24" w:author="nalas" w:date="2013-10-03T20:16:00Z">
              <w:r>
                <w:rPr>
                  <w:rFonts w:ascii="新細明體" w:hAnsi="新細明體" w:hint="eastAsia"/>
                  <w:bCs/>
                  <w:sz w:val="20"/>
                  <w:szCs w:val="20"/>
                </w:rPr>
                <w:t>4</w:t>
              </w:r>
            </w:ins>
          </w:p>
        </w:tc>
        <w:tc>
          <w:tcPr>
            <w:tcW w:w="5627" w:type="dxa"/>
          </w:tcPr>
          <w:p w:rsidR="00621BCC" w:rsidRPr="002455D9" w:rsidRDefault="00621BCC" w:rsidP="00453D6B">
            <w:pPr>
              <w:spacing w:line="240" w:lineRule="atLeast"/>
              <w:rPr>
                <w:ins w:id="25" w:author="nalas" w:date="2013-10-03T20:16:00Z"/>
                <w:rFonts w:hint="eastAsia"/>
                <w:color w:val="0000FF"/>
                <w:sz w:val="20"/>
                <w:szCs w:val="20"/>
              </w:rPr>
            </w:pPr>
            <w:ins w:id="26" w:author="nalas" w:date="2013-10-03T20:16:00Z">
              <w:r>
                <w:rPr>
                  <w:rFonts w:hint="eastAsia"/>
                  <w:color w:val="0000FF"/>
                  <w:sz w:val="20"/>
                  <w:szCs w:val="20"/>
                </w:rPr>
                <w:t>修改刪除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DTAAX020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跟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DTAAX024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刪不到時屬正常，不拋</w:t>
              </w:r>
            </w:ins>
            <w:ins w:id="27" w:author="nalas" w:date="2013-10-03T20:17:00Z">
              <w:r>
                <w:rPr>
                  <w:rFonts w:hint="eastAsia"/>
                  <w:color w:val="0000FF"/>
                  <w:sz w:val="20"/>
                  <w:szCs w:val="20"/>
                </w:rPr>
                <w:t>錯誤。</w:t>
              </w:r>
            </w:ins>
          </w:p>
        </w:tc>
        <w:tc>
          <w:tcPr>
            <w:tcW w:w="1373" w:type="dxa"/>
          </w:tcPr>
          <w:p w:rsidR="00621BCC" w:rsidRPr="002455D9" w:rsidRDefault="00621BCC" w:rsidP="00CB7D23">
            <w:pPr>
              <w:spacing w:line="240" w:lineRule="atLeast"/>
              <w:jc w:val="center"/>
              <w:rPr>
                <w:ins w:id="28" w:author="nalas" w:date="2013-10-03T20:16:00Z"/>
                <w:rFonts w:ascii="新細明體" w:hAnsi="新細明體" w:hint="eastAsia"/>
                <w:bCs/>
                <w:sz w:val="20"/>
                <w:szCs w:val="20"/>
              </w:rPr>
            </w:pPr>
            <w:ins w:id="29" w:author="nalas" w:date="2013-10-03T20:17:00Z">
              <w:r>
                <w:rPr>
                  <w:rFonts w:ascii="新細明體" w:hAnsi="新細明體" w:hint="eastAsia"/>
                  <w:bCs/>
                  <w:sz w:val="20"/>
                  <w:szCs w:val="20"/>
                </w:rPr>
                <w:t>文明</w:t>
              </w:r>
            </w:ins>
          </w:p>
        </w:tc>
        <w:tc>
          <w:tcPr>
            <w:tcW w:w="1721" w:type="dxa"/>
          </w:tcPr>
          <w:p w:rsidR="00621BCC" w:rsidRPr="002455D9" w:rsidRDefault="00621BCC" w:rsidP="00CB7D23">
            <w:pPr>
              <w:spacing w:line="240" w:lineRule="atLeast"/>
              <w:rPr>
                <w:ins w:id="30" w:author="nalas" w:date="2013-10-03T20:16:00Z"/>
                <w:sz w:val="20"/>
                <w:szCs w:val="20"/>
              </w:rPr>
            </w:pPr>
            <w:ins w:id="31" w:author="nalas" w:date="2013-10-03T20:18:00Z">
              <w:r>
                <w:rPr>
                  <w:rFonts w:hint="eastAsia"/>
                  <w:sz w:val="20"/>
                  <w:szCs w:val="20"/>
                </w:rPr>
                <w:t>130909000453</w:t>
              </w:r>
            </w:ins>
          </w:p>
        </w:tc>
      </w:tr>
    </w:tbl>
    <w:p w:rsidR="00453D6B" w:rsidRDefault="00453D6B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2737E3">
        <w:rPr>
          <w:rFonts w:hint="eastAsia"/>
          <w:b/>
          <w:kern w:val="2"/>
          <w:sz w:val="24"/>
          <w:szCs w:val="24"/>
          <w:lang w:eastAsia="zh-TW"/>
        </w:rPr>
        <w:t>Z</w:t>
      </w:r>
      <w:r w:rsidR="001B55B6">
        <w:rPr>
          <w:rFonts w:hint="eastAsia"/>
          <w:b/>
          <w:kern w:val="2"/>
          <w:sz w:val="24"/>
          <w:szCs w:val="24"/>
          <w:lang w:eastAsia="zh-TW"/>
        </w:rPr>
        <w:t>3</w:t>
      </w:r>
      <w:r w:rsidR="002737E3">
        <w:rPr>
          <w:rFonts w:hint="eastAsia"/>
          <w:b/>
          <w:kern w:val="2"/>
          <w:sz w:val="24"/>
          <w:szCs w:val="24"/>
          <w:lang w:eastAsia="zh-TW"/>
        </w:rPr>
        <w:t>0</w:t>
      </w:r>
      <w:r w:rsidR="001B55B6">
        <w:rPr>
          <w:rFonts w:hint="eastAsia"/>
          <w:b/>
          <w:kern w:val="2"/>
          <w:sz w:val="24"/>
          <w:szCs w:val="24"/>
          <w:lang w:eastAsia="zh-TW"/>
        </w:rPr>
        <w:t>5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1B55B6">
        <w:rPr>
          <w:rFonts w:hint="eastAsia"/>
          <w:b/>
          <w:kern w:val="2"/>
          <w:sz w:val="24"/>
          <w:szCs w:val="24"/>
          <w:lang w:eastAsia="zh-TW"/>
        </w:rPr>
        <w:t>登打重覆</w:t>
      </w:r>
      <w:r w:rsidR="00AC058E">
        <w:rPr>
          <w:rFonts w:hint="eastAsia"/>
          <w:b/>
          <w:kern w:val="2"/>
          <w:sz w:val="24"/>
          <w:szCs w:val="24"/>
          <w:lang w:eastAsia="zh-TW"/>
        </w:rPr>
        <w:t>處理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2737E3" w:rsidRDefault="001B55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登打重覆</w:t>
            </w:r>
            <w:r w:rsidR="002737E3" w:rsidRPr="002737E3">
              <w:rPr>
                <w:rFonts w:hint="eastAsia"/>
                <w:kern w:val="2"/>
                <w:sz w:val="20"/>
                <w:szCs w:val="20"/>
              </w:rPr>
              <w:t>處理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737E3">
              <w:rPr>
                <w:rFonts w:ascii="細明體" w:eastAsia="細明體" w:hAnsi="細明體" w:hint="eastAsia"/>
                <w:sz w:val="20"/>
                <w:szCs w:val="20"/>
              </w:rPr>
              <w:t>Z3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2737E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1B55B6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1B55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登打重覆</w:t>
            </w:r>
            <w:r w:rsidR="002737E3" w:rsidRPr="002737E3">
              <w:rPr>
                <w:rFonts w:hint="eastAsia"/>
                <w:kern w:val="2"/>
                <w:sz w:val="20"/>
                <w:szCs w:val="20"/>
              </w:rPr>
              <w:t>處理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E389A">
        <w:tc>
          <w:tcPr>
            <w:tcW w:w="7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欄位</w:t>
            </w:r>
          </w:p>
        </w:tc>
        <w:tc>
          <w:tcPr>
            <w:tcW w:w="33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0E389A">
        <w:tc>
          <w:tcPr>
            <w:tcW w:w="720" w:type="dxa"/>
          </w:tcPr>
          <w:p w:rsidR="000E389A" w:rsidRDefault="000E389A" w:rsidP="00822AB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33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</w:tr>
    </w:tbl>
    <w:p w:rsidR="0023751E" w:rsidRDefault="0023751E" w:rsidP="000E389A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</w:rPr>
      </w:pPr>
    </w:p>
    <w:p w:rsidR="0023751E" w:rsidRDefault="001B55B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處理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 w:rsidP="007B56BA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260078" w:rsidRDefault="001B55B6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 w:rsidR="00260078">
        <w:rPr>
          <w:rFonts w:hint="eastAsia"/>
          <w:kern w:val="2"/>
          <w:szCs w:val="24"/>
          <w:lang w:eastAsia="zh-TW"/>
        </w:rPr>
        <w:t>DTAAA0</w:t>
      </w:r>
      <w:r>
        <w:rPr>
          <w:rFonts w:hint="eastAsia"/>
          <w:kern w:val="2"/>
          <w:szCs w:val="24"/>
          <w:lang w:eastAsia="zh-TW"/>
        </w:rPr>
        <w:t>10</w:t>
      </w:r>
      <w:r w:rsidR="00260078">
        <w:rPr>
          <w:rFonts w:hint="eastAsia"/>
          <w:kern w:val="2"/>
          <w:szCs w:val="24"/>
          <w:lang w:eastAsia="zh-TW"/>
        </w:rPr>
        <w:t xml:space="preserve"> BY </w:t>
      </w:r>
      <w:r w:rsidR="00E167F2">
        <w:rPr>
          <w:rFonts w:hint="eastAsia"/>
          <w:kern w:val="2"/>
          <w:szCs w:val="24"/>
          <w:lang w:eastAsia="zh-TW"/>
        </w:rPr>
        <w:t>受理編號</w:t>
      </w:r>
    </w:p>
    <w:p w:rsidR="00260078" w:rsidRDefault="00260078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</w:t>
      </w:r>
      <w:r w:rsidR="001B55B6">
        <w:rPr>
          <w:rFonts w:hint="eastAsia"/>
          <w:kern w:val="2"/>
          <w:szCs w:val="24"/>
          <w:lang w:eastAsia="zh-TW"/>
        </w:rPr>
        <w:t>DTAAA010</w:t>
      </w:r>
      <w:r>
        <w:rPr>
          <w:rFonts w:hint="eastAsia"/>
          <w:kern w:val="2"/>
          <w:szCs w:val="24"/>
          <w:lang w:eastAsia="zh-TW"/>
        </w:rPr>
        <w:t>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1B55B6" w:rsidRDefault="001B55B6" w:rsidP="001B55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 xml:space="preserve">DTAAA011 BY 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1B55B6" w:rsidRDefault="001B55B6" w:rsidP="001B55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</w:t>
      </w:r>
      <w:r>
        <w:rPr>
          <w:rFonts w:hint="eastAsia"/>
          <w:kern w:val="2"/>
          <w:szCs w:val="24"/>
          <w:lang w:eastAsia="zh-TW"/>
        </w:rPr>
        <w:t>DTAAA011</w:t>
      </w:r>
      <w:r>
        <w:rPr>
          <w:rFonts w:hint="eastAsia"/>
          <w:kern w:val="2"/>
          <w:szCs w:val="24"/>
          <w:lang w:eastAsia="zh-TW"/>
        </w:rPr>
        <w:t>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1B55B6" w:rsidRDefault="001B55B6" w:rsidP="001B55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 xml:space="preserve">DTAAA012 BY 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1B55B6" w:rsidRDefault="001B55B6" w:rsidP="001B55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，視為正常。</w:t>
      </w:r>
    </w:p>
    <w:p w:rsidR="001B55B6" w:rsidRDefault="001B55B6" w:rsidP="001B55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 xml:space="preserve">DTAAA020 BY 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1B55B6" w:rsidRDefault="001B55B6" w:rsidP="001B55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，視為正常。</w:t>
      </w:r>
    </w:p>
    <w:p w:rsidR="001B55B6" w:rsidRDefault="001B55B6" w:rsidP="001B55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 xml:space="preserve">DTAAA021 BY 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1B55B6" w:rsidRDefault="001B55B6" w:rsidP="001B55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，視為正常。</w:t>
      </w:r>
    </w:p>
    <w:p w:rsidR="001B55B6" w:rsidRDefault="001B55B6" w:rsidP="001B55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 xml:space="preserve">DTAAA030 BY 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1B55B6" w:rsidRDefault="001B55B6" w:rsidP="001B55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，視為正常。</w:t>
      </w:r>
    </w:p>
    <w:p w:rsidR="001B55B6" w:rsidRDefault="001B55B6" w:rsidP="001B55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 xml:space="preserve">DTAAA031 BY 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1B55B6" w:rsidRDefault="001B55B6" w:rsidP="001B55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，視為正常。</w:t>
      </w:r>
    </w:p>
    <w:p w:rsidR="001C6A3F" w:rsidRDefault="001C6A3F" w:rsidP="001C6A3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32" w:author="FIS" w:date="2013-04-23T10:12:00Z"/>
          <w:rFonts w:hint="eastAsia"/>
          <w:kern w:val="2"/>
          <w:szCs w:val="24"/>
          <w:lang w:eastAsia="zh-TW"/>
        </w:rPr>
      </w:pPr>
      <w:ins w:id="33" w:author="FIS" w:date="2013-04-23T10:12:00Z">
        <w:r>
          <w:rPr>
            <w:rFonts w:hint="eastAsia"/>
            <w:kern w:val="2"/>
            <w:szCs w:val="24"/>
            <w:lang w:eastAsia="zh-TW"/>
          </w:rPr>
          <w:t>刪除</w:t>
        </w:r>
        <w:r>
          <w:rPr>
            <w:rFonts w:hint="eastAsia"/>
            <w:kern w:val="2"/>
            <w:szCs w:val="24"/>
            <w:lang w:eastAsia="zh-TW"/>
          </w:rPr>
          <w:t xml:space="preserve">DTAAA040 BY </w:t>
        </w:r>
        <w:r>
          <w:rPr>
            <w:rFonts w:hint="eastAsia"/>
            <w:kern w:val="2"/>
            <w:szCs w:val="24"/>
            <w:lang w:eastAsia="zh-TW"/>
          </w:rPr>
          <w:t>受理編號</w:t>
        </w:r>
      </w:ins>
    </w:p>
    <w:p w:rsidR="001C6A3F" w:rsidRDefault="001C6A3F" w:rsidP="001C6A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34" w:author="FIS" w:date="2013-04-23T10:12:00Z"/>
          <w:rFonts w:hint="eastAsia"/>
          <w:lang w:eastAsia="zh-TW"/>
        </w:rPr>
      </w:pPr>
      <w:ins w:id="35" w:author="FIS" w:date="2013-04-23T10:12:00Z">
        <w:r>
          <w:rPr>
            <w:rFonts w:hint="eastAsia"/>
            <w:kern w:val="2"/>
            <w:szCs w:val="24"/>
            <w:lang w:eastAsia="zh-TW"/>
          </w:rPr>
          <w:t>IF NOT FND</w:t>
        </w:r>
        <w:r>
          <w:rPr>
            <w:rFonts w:hint="eastAsia"/>
            <w:kern w:val="2"/>
            <w:szCs w:val="24"/>
            <w:lang w:eastAsia="zh-TW"/>
          </w:rPr>
          <w:t>，視為正常。</w:t>
        </w:r>
      </w:ins>
    </w:p>
    <w:p w:rsidR="001B55B6" w:rsidRDefault="001B55B6" w:rsidP="001B55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>DTAAX020 BY RCPT_NO=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and IMG_KIND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02</w:t>
        </w:r>
        <w:r>
          <w:rPr>
            <w:kern w:val="2"/>
            <w:szCs w:val="24"/>
            <w:lang w:eastAsia="zh-TW"/>
          </w:rPr>
          <w:t>’</w:t>
        </w:r>
      </w:smartTag>
    </w:p>
    <w:p w:rsidR="001B55B6" w:rsidRDefault="001B55B6" w:rsidP="001B55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</w:t>
      </w:r>
      <w:del w:id="36" w:author="nalas" w:date="2013-10-03T20:18:00Z">
        <w:r w:rsidDel="00621BCC">
          <w:rPr>
            <w:rFonts w:hint="eastAsia"/>
            <w:kern w:val="2"/>
            <w:szCs w:val="24"/>
            <w:lang w:eastAsia="zh-TW"/>
          </w:rPr>
          <w:delText>顯示查無</w:delText>
        </w:r>
        <w:r w:rsidDel="00621BCC">
          <w:rPr>
            <w:rFonts w:hint="eastAsia"/>
            <w:kern w:val="2"/>
            <w:szCs w:val="24"/>
            <w:lang w:eastAsia="zh-TW"/>
          </w:rPr>
          <w:delText>DTAAX020</w:delText>
        </w:r>
        <w:r w:rsidDel="00621BCC">
          <w:rPr>
            <w:rFonts w:hint="eastAsia"/>
            <w:kern w:val="2"/>
            <w:szCs w:val="24"/>
            <w:lang w:eastAsia="zh-TW"/>
          </w:rPr>
          <w:delText>相關資料</w:delText>
        </w:r>
      </w:del>
      <w:ins w:id="37" w:author="nalas" w:date="2013-10-03T20:18:00Z">
        <w:r w:rsidR="00621BCC">
          <w:rPr>
            <w:rFonts w:hint="eastAsia"/>
            <w:kern w:val="2"/>
            <w:szCs w:val="24"/>
            <w:lang w:eastAsia="zh-TW"/>
          </w:rPr>
          <w:t>視為正常</w:t>
        </w:r>
      </w:ins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BF7095" w:rsidRDefault="00BF7095" w:rsidP="00BF709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>DTAAX024 BY RCPT_NO=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and IMG_KIND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02</w:t>
        </w:r>
        <w:r>
          <w:rPr>
            <w:kern w:val="2"/>
            <w:szCs w:val="24"/>
            <w:lang w:eastAsia="zh-TW"/>
          </w:rPr>
          <w:t>’</w:t>
        </w:r>
      </w:smartTag>
    </w:p>
    <w:p w:rsidR="00BF7095" w:rsidRDefault="00BF7095" w:rsidP="00BF70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</w:t>
      </w:r>
      <w:ins w:id="38" w:author="nalas" w:date="2013-10-03T20:18:00Z">
        <w:r w:rsidR="00621BCC">
          <w:rPr>
            <w:rFonts w:hint="eastAsia"/>
            <w:kern w:val="2"/>
            <w:szCs w:val="24"/>
            <w:lang w:eastAsia="zh-TW"/>
          </w:rPr>
          <w:t>視為正常</w:t>
        </w:r>
      </w:ins>
      <w:del w:id="39" w:author="nalas" w:date="2013-10-03T20:18:00Z">
        <w:r w:rsidDel="00621BCC">
          <w:rPr>
            <w:rFonts w:hint="eastAsia"/>
            <w:kern w:val="2"/>
            <w:szCs w:val="24"/>
            <w:lang w:eastAsia="zh-TW"/>
          </w:rPr>
          <w:delText>顯示查無</w:delText>
        </w:r>
        <w:r w:rsidDel="00621BCC">
          <w:rPr>
            <w:rFonts w:hint="eastAsia"/>
            <w:kern w:val="2"/>
            <w:szCs w:val="24"/>
            <w:lang w:eastAsia="zh-TW"/>
          </w:rPr>
          <w:delText>DTAAX020</w:delText>
        </w:r>
        <w:r w:rsidDel="00621BCC">
          <w:rPr>
            <w:rFonts w:hint="eastAsia"/>
            <w:kern w:val="2"/>
            <w:szCs w:val="24"/>
            <w:lang w:eastAsia="zh-TW"/>
          </w:rPr>
          <w:delText>相關資料</w:delText>
        </w:r>
      </w:del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BF7095" w:rsidDel="00621BCC" w:rsidRDefault="00BF7095" w:rsidP="00BF709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0" w:author="nalas" w:date="2013-10-03T20:18:00Z"/>
          <w:rFonts w:hint="eastAsia"/>
          <w:kern w:val="2"/>
          <w:szCs w:val="24"/>
          <w:lang w:eastAsia="zh-TW"/>
        </w:rPr>
      </w:pPr>
      <w:del w:id="41" w:author="nalas" w:date="2013-10-03T20:18:00Z">
        <w:r w:rsidDel="00621BCC">
          <w:rPr>
            <w:rFonts w:hint="eastAsia"/>
            <w:kern w:val="2"/>
            <w:szCs w:val="24"/>
            <w:lang w:eastAsia="zh-TW"/>
          </w:rPr>
          <w:delText>刪除</w:delText>
        </w:r>
        <w:r w:rsidDel="00621BCC">
          <w:rPr>
            <w:rFonts w:hint="eastAsia"/>
            <w:kern w:val="2"/>
            <w:szCs w:val="24"/>
            <w:lang w:eastAsia="zh-TW"/>
          </w:rPr>
          <w:delText>DTAAX024 BY RCPT_NO=</w:delText>
        </w:r>
        <w:r w:rsidDel="00621BCC">
          <w:rPr>
            <w:rFonts w:hint="eastAsia"/>
            <w:kern w:val="2"/>
            <w:szCs w:val="24"/>
            <w:lang w:eastAsia="zh-TW"/>
          </w:rPr>
          <w:delText>受理編號</w:delText>
        </w:r>
        <w:r w:rsidDel="00621BCC">
          <w:rPr>
            <w:rFonts w:hint="eastAsia"/>
            <w:kern w:val="2"/>
            <w:szCs w:val="24"/>
            <w:lang w:eastAsia="zh-TW"/>
          </w:rPr>
          <w:delText xml:space="preserve"> and IMG_KIND = </w:delText>
        </w:r>
        <w:r w:rsidDel="00621BCC">
          <w:rPr>
            <w:kern w:val="2"/>
            <w:szCs w:val="24"/>
            <w:lang w:eastAsia="zh-TW"/>
          </w:rPr>
          <w:delText>‘</w:delText>
        </w:r>
        <w:r w:rsidDel="00621BCC">
          <w:rPr>
            <w:rFonts w:hint="eastAsia"/>
            <w:kern w:val="2"/>
            <w:szCs w:val="24"/>
            <w:lang w:eastAsia="zh-TW"/>
          </w:rPr>
          <w:delText>AA02</w:delText>
        </w:r>
        <w:r w:rsidDel="00621BCC">
          <w:rPr>
            <w:kern w:val="2"/>
            <w:szCs w:val="24"/>
            <w:lang w:eastAsia="zh-TW"/>
          </w:rPr>
          <w:delText>’</w:delText>
        </w:r>
      </w:del>
    </w:p>
    <w:p w:rsidR="00BF7095" w:rsidDel="00621BCC" w:rsidRDefault="00BF7095" w:rsidP="00BF70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42" w:author="nalas" w:date="2013-10-03T20:18:00Z"/>
          <w:rFonts w:hint="eastAsia"/>
          <w:lang w:eastAsia="zh-TW"/>
        </w:rPr>
      </w:pPr>
      <w:del w:id="43" w:author="nalas" w:date="2013-10-03T20:18:00Z">
        <w:r w:rsidDel="00621BCC">
          <w:rPr>
            <w:rFonts w:hint="eastAsia"/>
            <w:kern w:val="2"/>
            <w:szCs w:val="24"/>
            <w:lang w:eastAsia="zh-TW"/>
          </w:rPr>
          <w:delText>IF NOT FND</w:delText>
        </w:r>
        <w:r w:rsidDel="00621BCC">
          <w:rPr>
            <w:rFonts w:hint="eastAsia"/>
            <w:kern w:val="2"/>
            <w:szCs w:val="24"/>
            <w:lang w:eastAsia="zh-TW"/>
          </w:rPr>
          <w:delText>，顯示查無</w:delText>
        </w:r>
        <w:r w:rsidDel="00621BCC">
          <w:rPr>
            <w:rFonts w:hint="eastAsia"/>
            <w:kern w:val="2"/>
            <w:szCs w:val="24"/>
            <w:lang w:eastAsia="zh-TW"/>
          </w:rPr>
          <w:delText>DTAAX020</w:delText>
        </w:r>
        <w:r w:rsidDel="00621BCC">
          <w:rPr>
            <w:rFonts w:hint="eastAsia"/>
            <w:kern w:val="2"/>
            <w:szCs w:val="24"/>
            <w:lang w:eastAsia="zh-TW"/>
          </w:rPr>
          <w:delText>相關資料，</w:delText>
        </w:r>
        <w:r w:rsidDel="00621BCC">
          <w:rPr>
            <w:rFonts w:hint="eastAsia"/>
            <w:kern w:val="2"/>
            <w:szCs w:val="24"/>
            <w:lang w:eastAsia="zh-TW"/>
          </w:rPr>
          <w:delText>RETURN</w:delText>
        </w:r>
        <w:r w:rsidDel="00621BCC">
          <w:rPr>
            <w:rFonts w:hint="eastAsia"/>
            <w:kern w:val="2"/>
            <w:szCs w:val="24"/>
            <w:lang w:eastAsia="zh-TW"/>
          </w:rPr>
          <w:delText>。</w:delText>
        </w:r>
      </w:del>
    </w:p>
    <w:p w:rsidR="00BF7095" w:rsidRDefault="00BF7095" w:rsidP="00BF709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 w:rsidRPr="00BF7095">
        <w:rPr>
          <w:kern w:val="2"/>
          <w:szCs w:val="24"/>
          <w:lang w:eastAsia="zh-TW"/>
        </w:rPr>
        <w:t>DTATA006_WEAKRECORD</w:t>
      </w:r>
      <w:r>
        <w:rPr>
          <w:rFonts w:hint="eastAsia"/>
          <w:kern w:val="2"/>
          <w:szCs w:val="24"/>
          <w:lang w:eastAsia="zh-TW"/>
        </w:rPr>
        <w:t xml:space="preserve"> BY APPLY_NO= 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BF7095" w:rsidRPr="00BF7095" w:rsidRDefault="00BF7095" w:rsidP="00BF70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，視為正常。</w:t>
      </w:r>
    </w:p>
    <w:p w:rsidR="00BF7095" w:rsidRDefault="00BF7095" w:rsidP="00BF70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FND ,</w:t>
      </w:r>
      <w:r>
        <w:rPr>
          <w:rFonts w:hint="eastAsia"/>
          <w:kern w:val="2"/>
          <w:szCs w:val="24"/>
          <w:lang w:eastAsia="zh-TW"/>
        </w:rPr>
        <w:t>逐筆記下</w:t>
      </w:r>
      <w:r w:rsidRPr="00BF7095">
        <w:rPr>
          <w:kern w:val="2"/>
          <w:szCs w:val="24"/>
          <w:lang w:eastAsia="zh-TW"/>
        </w:rPr>
        <w:t>REFUSE_FILENO</w:t>
      </w:r>
    </w:p>
    <w:p w:rsidR="00BF7095" w:rsidRDefault="00BF7095" w:rsidP="00BF709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前一</w:t>
      </w:r>
      <w:r>
        <w:rPr>
          <w:rFonts w:hint="eastAsia"/>
          <w:kern w:val="2"/>
          <w:szCs w:val="24"/>
          <w:lang w:eastAsia="zh-TW"/>
        </w:rPr>
        <w:t>STEP</w:t>
      </w:r>
      <w:r>
        <w:rPr>
          <w:rFonts w:hint="eastAsia"/>
          <w:kern w:val="2"/>
          <w:szCs w:val="24"/>
          <w:lang w:eastAsia="zh-TW"/>
        </w:rPr>
        <w:t>有</w:t>
      </w:r>
      <w:r w:rsidRPr="00BF7095">
        <w:rPr>
          <w:kern w:val="2"/>
          <w:szCs w:val="24"/>
          <w:lang w:eastAsia="zh-TW"/>
        </w:rPr>
        <w:t>REFUSE_FILENO</w:t>
      </w:r>
    </w:p>
    <w:p w:rsidR="00BF7095" w:rsidRDefault="00BF7095" w:rsidP="00BF70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 w:rsidRPr="00BF7095">
        <w:rPr>
          <w:kern w:val="2"/>
          <w:szCs w:val="24"/>
          <w:lang w:eastAsia="zh-TW"/>
        </w:rPr>
        <w:t>DTATA007_APPROVE_HISTORY</w:t>
      </w:r>
      <w:r>
        <w:rPr>
          <w:rFonts w:hint="eastAsia"/>
          <w:kern w:val="2"/>
          <w:szCs w:val="24"/>
          <w:lang w:eastAsia="zh-TW"/>
        </w:rPr>
        <w:t xml:space="preserve"> BY </w:t>
      </w:r>
      <w:r w:rsidRPr="00BF7095">
        <w:rPr>
          <w:kern w:val="2"/>
          <w:szCs w:val="24"/>
          <w:lang w:eastAsia="zh-TW"/>
        </w:rPr>
        <w:t>REFUSE_FILENO</w:t>
      </w:r>
    </w:p>
    <w:p w:rsidR="001B55B6" w:rsidRPr="002455D9" w:rsidRDefault="00BF7095" w:rsidP="000E389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</w:t>
      </w:r>
      <w:r>
        <w:rPr>
          <w:rFonts w:hint="eastAsia"/>
          <w:kern w:val="2"/>
          <w:szCs w:val="24"/>
          <w:lang w:eastAsia="zh-TW"/>
        </w:rPr>
        <w:t>DTATA007</w:t>
      </w:r>
      <w:r>
        <w:rPr>
          <w:rFonts w:hint="eastAsia"/>
          <w:kern w:val="2"/>
          <w:szCs w:val="24"/>
          <w:lang w:eastAsia="zh-TW"/>
        </w:rPr>
        <w:t>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453D6B" w:rsidRPr="002455D9" w:rsidRDefault="00453D6B" w:rsidP="002455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刪除簽名影像切割檔資料</w:t>
      </w:r>
    </w:p>
    <w:p w:rsidR="00453D6B" w:rsidRPr="002455D9" w:rsidRDefault="00453D6B" w:rsidP="002455D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Arial" w:eastAsia="細明體" w:hAnsi="Arial" w:cs="Arial" w:hint="eastAsia"/>
          <w:lang w:eastAsia="zh-TW"/>
        </w:rPr>
        <w:t>CA</w:t>
      </w:r>
      <w:r w:rsidRPr="00DF2E96">
        <w:rPr>
          <w:rFonts w:ascii="Arial" w:eastAsia="細明體" w:hAnsi="Arial" w:cs="Arial"/>
          <w:lang w:eastAsia="zh-TW"/>
        </w:rPr>
        <w:t>LL</w:t>
      </w:r>
      <w:r w:rsidRPr="00DF2E96">
        <w:rPr>
          <w:rFonts w:ascii="Arial" w:hAnsi="Arial" w:cs="Arial"/>
          <w:sz w:val="27"/>
          <w:szCs w:val="27"/>
        </w:rPr>
        <w:t xml:space="preserve"> </w:t>
      </w:r>
      <w:r w:rsidRPr="00DF2E96">
        <w:rPr>
          <w:rFonts w:ascii="Arial" w:hAnsi="Arial" w:cs="Arial"/>
        </w:rPr>
        <w:t>AV_X0Z002.d</w:t>
      </w:r>
      <w:r>
        <w:rPr>
          <w:rFonts w:ascii="Arial" w:hAnsi="Arial" w:cs="Arial" w:hint="eastAsia"/>
          <w:lang w:eastAsia="zh-TW"/>
        </w:rPr>
        <w:t>el</w:t>
      </w:r>
      <w:r w:rsidRPr="00DF2E96">
        <w:rPr>
          <w:rFonts w:ascii="Arial" w:hAnsi="Arial" w:cs="Arial"/>
        </w:rPr>
        <w:t>Data(vo DTAVX010)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53D6B" w:rsidTr="00CB7D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Pr="00AE5F3A" w:rsidRDefault="00453D6B" w:rsidP="00CB7D23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5F3A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3D6B" w:rsidRPr="00AE5F3A" w:rsidRDefault="00453D6B" w:rsidP="00CB7D23">
            <w:pPr>
              <w:jc w:val="center"/>
              <w:rPr>
                <w:rFonts w:ascii="新細明體" w:hAnsi="新細明體" w:cs="Arial Unicode MS"/>
                <w:sz w:val="20"/>
              </w:rPr>
            </w:pPr>
            <w:r w:rsidRPr="00AE5F3A">
              <w:rPr>
                <w:rFonts w:ascii="新細明體" w:hAnsi="新細明體" w:cs="Arial Unicode MS" w:hint="eastAsia"/>
                <w:sz w:val="20"/>
              </w:rPr>
              <w:t>資料來源</w:t>
            </w:r>
          </w:p>
        </w:tc>
      </w:tr>
      <w:tr w:rsidR="00453D6B" w:rsidTr="00CB7D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Default="00453D6B" w:rsidP="00CB7D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</w:rPr>
              <w:t xml:space="preserve">業務別　　</w:t>
            </w:r>
            <w:r>
              <w:rPr>
                <w:rFonts w:hint="eastAsia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Pr="00AE5F3A" w:rsidRDefault="00453D6B" w:rsidP="00CB7D2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hint="eastAsia"/>
              </w:rPr>
              <w:t>AA</w:t>
            </w:r>
          </w:p>
        </w:tc>
      </w:tr>
      <w:tr w:rsidR="00453D6B" w:rsidTr="00CB7D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Default="00453D6B" w:rsidP="00CB7D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</w:rPr>
              <w:t>受理編號</w:t>
            </w:r>
            <w:r>
              <w:rPr>
                <w:rFonts w:hint="eastAsia"/>
              </w:rPr>
              <w:t>  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Pr="00AE5F3A" w:rsidRDefault="00453D6B" w:rsidP="00CB7D2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hint="eastAsia"/>
              </w:rPr>
              <w:t>傳入參數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受理編號</w:t>
            </w:r>
          </w:p>
        </w:tc>
      </w:tr>
      <w:tr w:rsidR="00453D6B" w:rsidTr="00CB7D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Pr="00DF2E96" w:rsidRDefault="00453D6B" w:rsidP="00CB7D2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DF2E96">
              <w:rPr>
                <w:rFonts w:hint="eastAsia"/>
                <w:color w:val="00000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Pr="00AE5F3A" w:rsidRDefault="00453D6B" w:rsidP="00CB7D2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hint="eastAsia"/>
              </w:rPr>
              <w:t>傳入參數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受理編號</w:t>
            </w:r>
          </w:p>
        </w:tc>
      </w:tr>
      <w:tr w:rsidR="00453D6B" w:rsidTr="00CB7D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Default="00453D6B" w:rsidP="00CB7D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</w:rPr>
              <w:t xml:space="preserve">文件代碼　</w:t>
            </w:r>
            <w:r>
              <w:rPr>
                <w:rFonts w:hint="eastAsia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3D6B" w:rsidRPr="00AE5F3A" w:rsidRDefault="00453D6B" w:rsidP="00CB7D2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hint="eastAsia"/>
              </w:rPr>
              <w:t>AA07</w:t>
            </w:r>
          </w:p>
        </w:tc>
      </w:tr>
    </w:tbl>
    <w:p w:rsidR="00453D6B" w:rsidRDefault="00453D6B" w:rsidP="002455D9">
      <w:pPr>
        <w:pStyle w:val="Tabletext"/>
        <w:keepLines w:val="0"/>
        <w:spacing w:after="0" w:line="240" w:lineRule="auto"/>
        <w:ind w:left="1418"/>
        <w:rPr>
          <w:rFonts w:hint="eastAsia"/>
          <w:lang w:eastAsia="zh-TW"/>
        </w:rPr>
      </w:pPr>
    </w:p>
    <w:sectPr w:rsidR="00453D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C8" w:rsidRDefault="00B317C8" w:rsidP="00453D6B">
      <w:r>
        <w:separator/>
      </w:r>
    </w:p>
  </w:endnote>
  <w:endnote w:type="continuationSeparator" w:id="0">
    <w:p w:rsidR="00B317C8" w:rsidRDefault="00B317C8" w:rsidP="0045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C8" w:rsidRDefault="00B317C8" w:rsidP="00453D6B">
      <w:r>
        <w:separator/>
      </w:r>
    </w:p>
  </w:footnote>
  <w:footnote w:type="continuationSeparator" w:id="0">
    <w:p w:rsidR="00B317C8" w:rsidRDefault="00B317C8" w:rsidP="00453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E72EC8"/>
    <w:multiLevelType w:val="multilevel"/>
    <w:tmpl w:val="047444C4"/>
    <w:lvl w:ilvl="0">
      <w:start w:val="1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E4F24AE"/>
    <w:multiLevelType w:val="hybridMultilevel"/>
    <w:tmpl w:val="CAC47E4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8"/>
  </w:num>
  <w:num w:numId="5">
    <w:abstractNumId w:val="16"/>
  </w:num>
  <w:num w:numId="6">
    <w:abstractNumId w:val="7"/>
  </w:num>
  <w:num w:numId="7">
    <w:abstractNumId w:val="3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1"/>
  </w:num>
  <w:num w:numId="13">
    <w:abstractNumId w:val="17"/>
  </w:num>
  <w:num w:numId="14">
    <w:abstractNumId w:val="6"/>
  </w:num>
  <w:num w:numId="15">
    <w:abstractNumId w:val="13"/>
  </w:num>
  <w:num w:numId="16">
    <w:abstractNumId w:val="4"/>
  </w:num>
  <w:num w:numId="17">
    <w:abstractNumId w:val="15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D7FDE"/>
    <w:rsid w:val="000E389A"/>
    <w:rsid w:val="000E58E3"/>
    <w:rsid w:val="000F3772"/>
    <w:rsid w:val="00101DD2"/>
    <w:rsid w:val="00116753"/>
    <w:rsid w:val="00120E72"/>
    <w:rsid w:val="00132718"/>
    <w:rsid w:val="001667C7"/>
    <w:rsid w:val="00170500"/>
    <w:rsid w:val="001872D8"/>
    <w:rsid w:val="00187369"/>
    <w:rsid w:val="001B350E"/>
    <w:rsid w:val="001B55B6"/>
    <w:rsid w:val="001C5CE0"/>
    <w:rsid w:val="001C6A3F"/>
    <w:rsid w:val="001D1238"/>
    <w:rsid w:val="001F2A03"/>
    <w:rsid w:val="00212685"/>
    <w:rsid w:val="00214A90"/>
    <w:rsid w:val="00234C3F"/>
    <w:rsid w:val="00236985"/>
    <w:rsid w:val="0023751E"/>
    <w:rsid w:val="002455D9"/>
    <w:rsid w:val="00245CF4"/>
    <w:rsid w:val="00260078"/>
    <w:rsid w:val="002737E3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C2B7F"/>
    <w:rsid w:val="003E57B7"/>
    <w:rsid w:val="003E6911"/>
    <w:rsid w:val="00402183"/>
    <w:rsid w:val="0040617B"/>
    <w:rsid w:val="00435785"/>
    <w:rsid w:val="00436155"/>
    <w:rsid w:val="00453D6B"/>
    <w:rsid w:val="004619F6"/>
    <w:rsid w:val="00462CD4"/>
    <w:rsid w:val="0047106B"/>
    <w:rsid w:val="00472A1D"/>
    <w:rsid w:val="0048237D"/>
    <w:rsid w:val="004823C3"/>
    <w:rsid w:val="00484313"/>
    <w:rsid w:val="0048564F"/>
    <w:rsid w:val="00487409"/>
    <w:rsid w:val="004C2E14"/>
    <w:rsid w:val="004C732B"/>
    <w:rsid w:val="004D5819"/>
    <w:rsid w:val="004E0576"/>
    <w:rsid w:val="004F09C0"/>
    <w:rsid w:val="004F2896"/>
    <w:rsid w:val="004F590B"/>
    <w:rsid w:val="00507194"/>
    <w:rsid w:val="00516B0E"/>
    <w:rsid w:val="00532D8C"/>
    <w:rsid w:val="00556992"/>
    <w:rsid w:val="00564D73"/>
    <w:rsid w:val="0058351A"/>
    <w:rsid w:val="005A14EB"/>
    <w:rsid w:val="005B3FB8"/>
    <w:rsid w:val="005B7524"/>
    <w:rsid w:val="005C3815"/>
    <w:rsid w:val="005D062B"/>
    <w:rsid w:val="005D2503"/>
    <w:rsid w:val="006137F7"/>
    <w:rsid w:val="00617108"/>
    <w:rsid w:val="00621BCC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33009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B56BA"/>
    <w:rsid w:val="007C098B"/>
    <w:rsid w:val="007D1E94"/>
    <w:rsid w:val="007D3290"/>
    <w:rsid w:val="007D5830"/>
    <w:rsid w:val="007D7C58"/>
    <w:rsid w:val="007E531F"/>
    <w:rsid w:val="0081315D"/>
    <w:rsid w:val="00822ABC"/>
    <w:rsid w:val="00834BA6"/>
    <w:rsid w:val="00837CE0"/>
    <w:rsid w:val="008404C7"/>
    <w:rsid w:val="00840CB8"/>
    <w:rsid w:val="008504F8"/>
    <w:rsid w:val="00865346"/>
    <w:rsid w:val="00870A8E"/>
    <w:rsid w:val="0087748A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0058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058E"/>
    <w:rsid w:val="00AC44F0"/>
    <w:rsid w:val="00AD2751"/>
    <w:rsid w:val="00AE4BBD"/>
    <w:rsid w:val="00AF477C"/>
    <w:rsid w:val="00B10478"/>
    <w:rsid w:val="00B22BFC"/>
    <w:rsid w:val="00B2398C"/>
    <w:rsid w:val="00B317C8"/>
    <w:rsid w:val="00B41DC2"/>
    <w:rsid w:val="00B60F82"/>
    <w:rsid w:val="00B61C73"/>
    <w:rsid w:val="00B72A02"/>
    <w:rsid w:val="00B74CB1"/>
    <w:rsid w:val="00B77E6C"/>
    <w:rsid w:val="00BC7FFE"/>
    <w:rsid w:val="00BE1857"/>
    <w:rsid w:val="00BF0F90"/>
    <w:rsid w:val="00BF7095"/>
    <w:rsid w:val="00C24A95"/>
    <w:rsid w:val="00C3025A"/>
    <w:rsid w:val="00C318BC"/>
    <w:rsid w:val="00C51F84"/>
    <w:rsid w:val="00C54426"/>
    <w:rsid w:val="00C70352"/>
    <w:rsid w:val="00C757E4"/>
    <w:rsid w:val="00C92DA2"/>
    <w:rsid w:val="00C9460D"/>
    <w:rsid w:val="00CA6ED1"/>
    <w:rsid w:val="00CB25A4"/>
    <w:rsid w:val="00CB3658"/>
    <w:rsid w:val="00CB7D23"/>
    <w:rsid w:val="00CB7F06"/>
    <w:rsid w:val="00CD0ADA"/>
    <w:rsid w:val="00CD1AA8"/>
    <w:rsid w:val="00CE3EFF"/>
    <w:rsid w:val="00D0481F"/>
    <w:rsid w:val="00D05A65"/>
    <w:rsid w:val="00D10930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12546"/>
    <w:rsid w:val="00E167F2"/>
    <w:rsid w:val="00E204D7"/>
    <w:rsid w:val="00E221CE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620E5"/>
    <w:rsid w:val="00F77DDA"/>
    <w:rsid w:val="00F862D3"/>
    <w:rsid w:val="00F874E2"/>
    <w:rsid w:val="00FB17D8"/>
    <w:rsid w:val="00FD7C5E"/>
    <w:rsid w:val="00FF0951"/>
    <w:rsid w:val="00FF1F47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7B18A0-6F4A-4C5B-B3A7-3711883E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453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453D6B"/>
  </w:style>
  <w:style w:type="paragraph" w:styleId="ae">
    <w:name w:val="footer"/>
    <w:basedOn w:val="a"/>
    <w:link w:val="af"/>
    <w:rsid w:val="00453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45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E39A9-F902-4BA2-8642-C54FBF17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