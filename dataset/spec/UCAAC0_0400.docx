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6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980"/>
        <w:gridCol w:w="30"/>
        <w:gridCol w:w="1122"/>
        <w:gridCol w:w="3381"/>
        <w:gridCol w:w="363"/>
        <w:gridCol w:w="1203"/>
        <w:gridCol w:w="885"/>
        <w:gridCol w:w="1186"/>
        <w:tblGridChange w:id="0">
          <w:tblGrid>
            <w:gridCol w:w="1216"/>
            <w:gridCol w:w="980"/>
            <w:gridCol w:w="30"/>
            <w:gridCol w:w="1122"/>
            <w:gridCol w:w="3381"/>
            <w:gridCol w:w="363"/>
            <w:gridCol w:w="1203"/>
            <w:gridCol w:w="885"/>
            <w:gridCol w:w="1186"/>
          </w:tblGrid>
        </w:tblGridChange>
      </w:tblGrid>
      <w:tr w:rsidR="003F0114" w:rsidTr="00DD1D9D">
        <w:trPr>
          <w:gridAfter w:val="1"/>
          <w:wAfter w:w="1186" w:type="dxa"/>
        </w:trPr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114" w:rsidRDefault="003F0114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114" w:rsidRDefault="003F0114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3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114" w:rsidRDefault="003F0114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2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114" w:rsidRDefault="003F0114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</w:tr>
      <w:tr w:rsidR="003F0114" w:rsidTr="00DD1D9D">
        <w:trPr>
          <w:gridAfter w:val="1"/>
          <w:wAfter w:w="1186" w:type="dxa"/>
        </w:trPr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114" w:rsidRDefault="003F0114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Year" w:val="2006"/>
                <w:attr w:name="Month" w:val="2"/>
                <w:attr w:name="Day" w:val="8"/>
                <w:attr w:name="IsLunarDate" w:val="False"/>
                <w:attr w:name="IsROCDate" w:val="False"/>
              </w:smartTagPr>
              <w:r>
                <w:rPr>
                  <w:rFonts w:ascii="細明體" w:eastAsia="細明體" w:hAnsi="細明體" w:hint="eastAsia"/>
                  <w:lang w:eastAsia="zh-TW"/>
                </w:rPr>
                <w:t>02/08/2006</w:t>
              </w:r>
            </w:smartTag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114" w:rsidRDefault="003F0114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114" w:rsidRDefault="003F0114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2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114" w:rsidRDefault="003F0114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虹忞</w:t>
            </w:r>
          </w:p>
        </w:tc>
      </w:tr>
      <w:tr w:rsidR="003F0114" w:rsidTr="00DD1D9D">
        <w:trPr>
          <w:gridAfter w:val="1"/>
          <w:wAfter w:w="1186" w:type="dxa"/>
        </w:trPr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114" w:rsidRDefault="003F0114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06"/>
                <w:attr w:name="Month" w:val="9"/>
                <w:attr w:name="Day" w:val="8"/>
                <w:attr w:name="IsLunarDate" w:val="False"/>
                <w:attr w:name="IsROCDate" w:val="False"/>
              </w:smartTagPr>
              <w:r>
                <w:rPr>
                  <w:rFonts w:ascii="細明體" w:eastAsia="細明體" w:hAnsi="細明體" w:hint="eastAsia"/>
                  <w:lang w:eastAsia="zh-TW"/>
                </w:rPr>
                <w:t>09/08/2006</w:t>
              </w:r>
            </w:smartTag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114" w:rsidRDefault="003F0114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1.1</w:t>
            </w:r>
          </w:p>
        </w:tc>
        <w:tc>
          <w:tcPr>
            <w:tcW w:w="3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114" w:rsidRDefault="003F0114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取消手術等級的欄位</w:t>
            </w:r>
          </w:p>
        </w:tc>
        <w:tc>
          <w:tcPr>
            <w:tcW w:w="2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114" w:rsidRDefault="003F0114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虹忞</w:t>
            </w:r>
          </w:p>
        </w:tc>
      </w:tr>
      <w:tr w:rsidR="003F0114" w:rsidTr="00DD1D9D">
        <w:trPr>
          <w:gridAfter w:val="1"/>
          <w:wAfter w:w="1186" w:type="dxa"/>
        </w:trPr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114" w:rsidRDefault="003F0114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06"/>
                <w:attr w:name="Month" w:val="8"/>
                <w:attr w:name="Day" w:val="16"/>
                <w:attr w:name="IsLunarDate" w:val="False"/>
                <w:attr w:name="IsROCDate" w:val="False"/>
              </w:smartTagPr>
              <w:r>
                <w:rPr>
                  <w:rFonts w:ascii="細明體" w:eastAsia="細明體" w:hAnsi="細明體" w:hint="eastAsia"/>
                  <w:lang w:eastAsia="zh-TW"/>
                </w:rPr>
                <w:t>08/16/2006</w:t>
              </w:r>
            </w:smartTag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114" w:rsidRDefault="003F0114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1.2</w:t>
            </w:r>
          </w:p>
        </w:tc>
        <w:tc>
          <w:tcPr>
            <w:tcW w:w="3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114" w:rsidRDefault="003F0114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區分角色作業功能及刪除作業</w:t>
            </w:r>
          </w:p>
        </w:tc>
        <w:tc>
          <w:tcPr>
            <w:tcW w:w="2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114" w:rsidRDefault="003F0114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虹忞</w:t>
            </w:r>
          </w:p>
        </w:tc>
      </w:tr>
      <w:tr w:rsidR="003F0114" w:rsidTr="00DD1D9D">
        <w:trPr>
          <w:gridAfter w:val="1"/>
          <w:wAfter w:w="1186" w:type="dxa"/>
        </w:trPr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114" w:rsidRDefault="003F0114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07"/>
                <w:attr w:name="Month" w:val="9"/>
                <w:attr w:name="Day" w:val="11"/>
                <w:attr w:name="IsLunarDate" w:val="False"/>
                <w:attr w:name="IsROCDate" w:val="False"/>
              </w:smartTagPr>
              <w:r>
                <w:rPr>
                  <w:rFonts w:ascii="細明體" w:eastAsia="細明體" w:hAnsi="細明體" w:hint="eastAsia"/>
                  <w:lang w:eastAsia="zh-TW"/>
                </w:rPr>
                <w:t>09/11/2007</w:t>
              </w:r>
            </w:smartTag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114" w:rsidRDefault="003F0114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1.3</w:t>
            </w:r>
          </w:p>
        </w:tc>
        <w:tc>
          <w:tcPr>
            <w:tcW w:w="3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114" w:rsidRDefault="003F0114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增加【X001不符合手術等級】選取</w:t>
            </w:r>
          </w:p>
        </w:tc>
        <w:tc>
          <w:tcPr>
            <w:tcW w:w="2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114" w:rsidRDefault="003F0114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虹忞</w:t>
            </w:r>
          </w:p>
        </w:tc>
      </w:tr>
      <w:tr w:rsidR="003F0114" w:rsidTr="00DD1D9D">
        <w:trPr>
          <w:gridAfter w:val="1"/>
          <w:wAfter w:w="1186" w:type="dxa"/>
        </w:trPr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114" w:rsidRDefault="003F0114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07"/>
                <w:attr w:name="Month" w:val="11"/>
                <w:attr w:name="Day" w:val="26"/>
                <w:attr w:name="IsLunarDate" w:val="False"/>
                <w:attr w:name="IsROCDate" w:val="False"/>
              </w:smartTagPr>
              <w:r>
                <w:rPr>
                  <w:rFonts w:ascii="細明體" w:eastAsia="細明體" w:hAnsi="細明體" w:hint="eastAsia"/>
                  <w:lang w:eastAsia="zh-TW"/>
                </w:rPr>
                <w:t>11/26/2007</w:t>
              </w:r>
            </w:smartTag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114" w:rsidRDefault="003F0114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1.4</w:t>
            </w:r>
          </w:p>
        </w:tc>
        <w:tc>
          <w:tcPr>
            <w:tcW w:w="3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114" w:rsidRDefault="003F0114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增加【癌症手術】勾選。</w:t>
            </w:r>
          </w:p>
          <w:p w:rsidR="003F0114" w:rsidRDefault="003F0114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是否癌症手術修改認定規則：</w:t>
            </w:r>
          </w:p>
          <w:p w:rsidR="003F0114" w:rsidRDefault="003F0114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原由【疾病代碼】判定，改由核賠人員【畫面勾選】。</w:t>
            </w:r>
          </w:p>
        </w:tc>
        <w:tc>
          <w:tcPr>
            <w:tcW w:w="2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114" w:rsidRDefault="003F0114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虹忞</w:t>
            </w:r>
          </w:p>
        </w:tc>
      </w:tr>
      <w:tr w:rsidR="008B0D22" w:rsidTr="00DD1D9D">
        <w:trPr>
          <w:gridAfter w:val="1"/>
          <w:wAfter w:w="1186" w:type="dxa"/>
        </w:trPr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D22" w:rsidRDefault="008B0D22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2"/>
                <w:attr w:name="Month" w:val="6"/>
                <w:attr w:name="Year" w:val="2008"/>
              </w:smartTagPr>
              <w:r>
                <w:rPr>
                  <w:rFonts w:ascii="細明體" w:eastAsia="細明體" w:hAnsi="細明體" w:hint="eastAsia"/>
                  <w:lang w:eastAsia="zh-TW"/>
                </w:rPr>
                <w:t>2008/06/12</w:t>
              </w:r>
            </w:smartTag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D22" w:rsidRDefault="008B0D22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1.5</w:t>
            </w:r>
          </w:p>
        </w:tc>
        <w:tc>
          <w:tcPr>
            <w:tcW w:w="3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D22" w:rsidRDefault="008B0D22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關鍵字索引區分手術部位</w:t>
            </w:r>
          </w:p>
        </w:tc>
        <w:tc>
          <w:tcPr>
            <w:tcW w:w="2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D22" w:rsidRDefault="008B0D22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虹忞</w:t>
            </w:r>
          </w:p>
        </w:tc>
      </w:tr>
      <w:tr w:rsidR="00431AFF" w:rsidTr="00DD1D9D">
        <w:trPr>
          <w:gridAfter w:val="1"/>
          <w:wAfter w:w="1186" w:type="dxa"/>
        </w:trPr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1AFF" w:rsidRDefault="00431AFF" w:rsidP="00D710DF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7"/>
                <w:attr w:name="Day" w:val="14"/>
                <w:attr w:name="IsLunarDate" w:val="False"/>
                <w:attr w:name="IsROCDate" w:val="False"/>
              </w:smartTagPr>
              <w:r>
                <w:rPr>
                  <w:rFonts w:ascii="細明體" w:eastAsia="細明體" w:hAnsi="細明體" w:hint="eastAsia"/>
                  <w:lang w:eastAsia="zh-TW"/>
                </w:rPr>
                <w:t>2008/07/14</w:t>
              </w:r>
            </w:smartTag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1AFF" w:rsidRDefault="00F52424" w:rsidP="00D710DF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1.6</w:t>
            </w:r>
          </w:p>
        </w:tc>
        <w:tc>
          <w:tcPr>
            <w:tcW w:w="3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1AFF" w:rsidRDefault="00431AFF" w:rsidP="00D710DF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增加裝設重建項目</w:t>
            </w:r>
          </w:p>
        </w:tc>
        <w:tc>
          <w:tcPr>
            <w:tcW w:w="2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1AFF" w:rsidRDefault="00431AFF" w:rsidP="00D710DF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虹忞</w:t>
            </w:r>
          </w:p>
        </w:tc>
      </w:tr>
      <w:tr w:rsidR="00C05F31" w:rsidTr="00DD1D9D">
        <w:trPr>
          <w:gridAfter w:val="1"/>
          <w:wAfter w:w="1186" w:type="dxa"/>
        </w:trPr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F31" w:rsidRDefault="00C05F31" w:rsidP="00D710DF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11"/>
                <w:attr w:name="Day" w:val="12"/>
                <w:attr w:name="IsLunarDate" w:val="False"/>
                <w:attr w:name="IsROCDate" w:val="False"/>
              </w:smartTagPr>
              <w:r>
                <w:rPr>
                  <w:rFonts w:ascii="細明體" w:eastAsia="細明體" w:hAnsi="細明體" w:hint="eastAsia"/>
                  <w:lang w:eastAsia="zh-TW"/>
                </w:rPr>
                <w:t>2008/11/12</w:t>
              </w:r>
            </w:smartTag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F31" w:rsidRDefault="00C05F31" w:rsidP="00D710DF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1.7</w:t>
            </w:r>
          </w:p>
        </w:tc>
        <w:tc>
          <w:tcPr>
            <w:tcW w:w="3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F31" w:rsidRPr="0008139A" w:rsidRDefault="00C05F31" w:rsidP="00D710DF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畫面增加等級</w:t>
            </w:r>
          </w:p>
        </w:tc>
        <w:tc>
          <w:tcPr>
            <w:tcW w:w="2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F31" w:rsidRDefault="00C05F31" w:rsidP="00704ECA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虹忞</w:t>
            </w:r>
          </w:p>
        </w:tc>
      </w:tr>
      <w:tr w:rsidR="00DD1D9D" w:rsidRPr="00224EDA" w:rsidTr="00DD1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ins w:id="1" w:author="李明諭" w:date="2016-04-15T13:23:00Z"/>
        </w:trPr>
        <w:tc>
          <w:tcPr>
            <w:tcW w:w="1216" w:type="dxa"/>
          </w:tcPr>
          <w:p w:rsidR="00DD1D9D" w:rsidRPr="00224EDA" w:rsidRDefault="00DD1D9D" w:rsidP="00923D42">
            <w:pPr>
              <w:spacing w:line="240" w:lineRule="atLeast"/>
              <w:jc w:val="center"/>
              <w:rPr>
                <w:ins w:id="2" w:author="李明諭" w:date="2016-04-15T13:23:00Z"/>
                <w:rFonts w:ascii="細明體" w:eastAsia="細明體" w:hAnsi="細明體" w:cs="Courier New" w:hint="eastAsia"/>
                <w:sz w:val="20"/>
                <w:szCs w:val="20"/>
              </w:rPr>
            </w:pPr>
            <w:ins w:id="3" w:author="李明諭" w:date="2016-04-15T13:23:00Z">
              <w:r w:rsidRPr="00224ED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修改日期</w:t>
              </w:r>
            </w:ins>
          </w:p>
        </w:tc>
        <w:tc>
          <w:tcPr>
            <w:tcW w:w="1010" w:type="dxa"/>
            <w:gridSpan w:val="2"/>
          </w:tcPr>
          <w:p w:rsidR="00DD1D9D" w:rsidRPr="00224EDA" w:rsidRDefault="00DD1D9D" w:rsidP="00923D42">
            <w:pPr>
              <w:spacing w:line="240" w:lineRule="atLeast"/>
              <w:jc w:val="center"/>
              <w:rPr>
                <w:ins w:id="4" w:author="李明諭" w:date="2016-04-15T13:23:00Z"/>
                <w:rFonts w:ascii="細明體" w:eastAsia="細明體" w:hAnsi="細明體" w:cs="Courier New" w:hint="eastAsia"/>
                <w:sz w:val="20"/>
                <w:szCs w:val="20"/>
              </w:rPr>
            </w:pPr>
            <w:ins w:id="5" w:author="李明諭" w:date="2016-04-15T13:23:00Z">
              <w:r w:rsidRPr="00224ED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版本</w:t>
              </w:r>
            </w:ins>
          </w:p>
        </w:tc>
        <w:tc>
          <w:tcPr>
            <w:tcW w:w="4503" w:type="dxa"/>
            <w:gridSpan w:val="2"/>
          </w:tcPr>
          <w:p w:rsidR="00DD1D9D" w:rsidRPr="00224EDA" w:rsidRDefault="00DD1D9D" w:rsidP="00923D42">
            <w:pPr>
              <w:spacing w:line="240" w:lineRule="atLeast"/>
              <w:jc w:val="center"/>
              <w:rPr>
                <w:ins w:id="6" w:author="李明諭" w:date="2016-04-15T13:23:00Z"/>
                <w:rFonts w:ascii="細明體" w:eastAsia="細明體" w:hAnsi="細明體" w:cs="Courier New" w:hint="eastAsia"/>
                <w:sz w:val="20"/>
                <w:szCs w:val="20"/>
              </w:rPr>
            </w:pPr>
            <w:ins w:id="7" w:author="李明諭" w:date="2016-04-15T13:23:00Z">
              <w:r w:rsidRPr="00224ED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修改原因</w:t>
              </w:r>
            </w:ins>
          </w:p>
        </w:tc>
        <w:tc>
          <w:tcPr>
            <w:tcW w:w="1566" w:type="dxa"/>
            <w:gridSpan w:val="2"/>
          </w:tcPr>
          <w:p w:rsidR="00DD1D9D" w:rsidRPr="00224EDA" w:rsidRDefault="00DD1D9D" w:rsidP="00923D42">
            <w:pPr>
              <w:spacing w:line="240" w:lineRule="atLeast"/>
              <w:jc w:val="center"/>
              <w:rPr>
                <w:ins w:id="8" w:author="李明諭" w:date="2016-04-15T13:23:00Z"/>
                <w:rFonts w:ascii="細明體" w:eastAsia="細明體" w:hAnsi="細明體" w:cs="Courier New" w:hint="eastAsia"/>
                <w:sz w:val="20"/>
                <w:szCs w:val="20"/>
              </w:rPr>
            </w:pPr>
            <w:ins w:id="9" w:author="李明諭" w:date="2016-04-15T13:23:00Z">
              <w:r w:rsidRPr="00224ED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修改人姓名</w:t>
              </w:r>
            </w:ins>
          </w:p>
        </w:tc>
        <w:tc>
          <w:tcPr>
            <w:tcW w:w="2071" w:type="dxa"/>
            <w:gridSpan w:val="2"/>
          </w:tcPr>
          <w:p w:rsidR="00DD1D9D" w:rsidRPr="00224EDA" w:rsidRDefault="00DD1D9D" w:rsidP="00923D42">
            <w:pPr>
              <w:spacing w:line="240" w:lineRule="atLeast"/>
              <w:jc w:val="center"/>
              <w:rPr>
                <w:ins w:id="10" w:author="李明諭" w:date="2016-04-15T13:23:00Z"/>
                <w:rFonts w:ascii="細明體" w:eastAsia="細明體" w:hAnsi="細明體" w:cs="Courier New" w:hint="eastAsia"/>
                <w:sz w:val="20"/>
                <w:szCs w:val="20"/>
              </w:rPr>
            </w:pPr>
            <w:ins w:id="11" w:author="李明諭" w:date="2016-04-15T13:23:00Z">
              <w:r w:rsidRPr="00224ED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立案單號</w:t>
              </w:r>
            </w:ins>
          </w:p>
        </w:tc>
      </w:tr>
      <w:tr w:rsidR="00DD1D9D" w:rsidRPr="00224EDA" w:rsidTr="00DD1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ins w:id="12" w:author="李明諭" w:date="2016-04-15T13:23:00Z"/>
        </w:trPr>
        <w:tc>
          <w:tcPr>
            <w:tcW w:w="1216" w:type="dxa"/>
          </w:tcPr>
          <w:p w:rsidR="00DD1D9D" w:rsidRPr="00224EDA" w:rsidRDefault="00DD1D9D" w:rsidP="00923D42">
            <w:pPr>
              <w:spacing w:line="240" w:lineRule="atLeast"/>
              <w:jc w:val="center"/>
              <w:rPr>
                <w:ins w:id="13" w:author="李明諭" w:date="2016-04-15T13:23:00Z"/>
                <w:rFonts w:ascii="細明體" w:eastAsia="細明體" w:hAnsi="細明體" w:cs="Courier New" w:hint="eastAsia"/>
                <w:sz w:val="20"/>
                <w:szCs w:val="20"/>
              </w:rPr>
            </w:pPr>
            <w:ins w:id="14" w:author="李明諭" w:date="2016-04-15T13:23:00Z">
              <w:r w:rsidRPr="00224EDA">
                <w:rPr>
                  <w:rFonts w:ascii="細明體" w:eastAsia="細明體" w:hAnsi="細明體" w:cs="Courier New"/>
                  <w:sz w:val="20"/>
                  <w:szCs w:val="20"/>
                </w:rPr>
                <w:t>201</w:t>
              </w:r>
              <w:r w:rsidRPr="00224ED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4</w:t>
              </w:r>
              <w:r w:rsidRPr="00224EDA">
                <w:rPr>
                  <w:rFonts w:ascii="細明體" w:eastAsia="細明體" w:hAnsi="細明體" w:cs="Courier New"/>
                  <w:sz w:val="20"/>
                  <w:szCs w:val="20"/>
                </w:rPr>
                <w:t>/</w:t>
              </w:r>
              <w:r w:rsidRPr="00224ED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03</w:t>
              </w:r>
              <w:r w:rsidRPr="00224EDA">
                <w:rPr>
                  <w:rFonts w:ascii="細明體" w:eastAsia="細明體" w:hAnsi="細明體" w:cs="Courier New"/>
                  <w:sz w:val="20"/>
                  <w:szCs w:val="20"/>
                </w:rPr>
                <w:t>/</w:t>
              </w:r>
              <w:r w:rsidRPr="00224ED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13</w:t>
              </w:r>
            </w:ins>
          </w:p>
        </w:tc>
        <w:tc>
          <w:tcPr>
            <w:tcW w:w="1010" w:type="dxa"/>
            <w:gridSpan w:val="2"/>
          </w:tcPr>
          <w:p w:rsidR="00DD1D9D" w:rsidRPr="00224EDA" w:rsidRDefault="00DD1D9D" w:rsidP="00923D42">
            <w:pPr>
              <w:spacing w:line="240" w:lineRule="atLeast"/>
              <w:jc w:val="center"/>
              <w:rPr>
                <w:ins w:id="15" w:author="李明諭" w:date="2016-04-15T13:23:00Z"/>
                <w:rFonts w:ascii="細明體" w:eastAsia="細明體" w:hAnsi="細明體" w:cs="Courier New" w:hint="eastAsia"/>
                <w:sz w:val="20"/>
                <w:szCs w:val="20"/>
              </w:rPr>
            </w:pPr>
            <w:ins w:id="16" w:author="李明諭" w:date="2016-04-15T13:23:00Z">
              <w:r w:rsidRPr="00224ED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1</w:t>
              </w:r>
            </w:ins>
          </w:p>
        </w:tc>
        <w:tc>
          <w:tcPr>
            <w:tcW w:w="4503" w:type="dxa"/>
            <w:gridSpan w:val="2"/>
          </w:tcPr>
          <w:p w:rsidR="00DD1D9D" w:rsidRPr="00224EDA" w:rsidRDefault="00DD1D9D" w:rsidP="00923D42">
            <w:pPr>
              <w:spacing w:line="240" w:lineRule="atLeast"/>
              <w:rPr>
                <w:ins w:id="17" w:author="李明諭" w:date="2016-04-15T13:23:00Z"/>
                <w:rFonts w:ascii="細明體" w:eastAsia="細明體" w:hAnsi="細明體" w:cs="Courier New" w:hint="eastAsia"/>
                <w:sz w:val="20"/>
                <w:szCs w:val="20"/>
              </w:rPr>
            </w:pPr>
            <w:ins w:id="18" w:author="李明諭" w:date="2016-04-15T13:3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新增燒燙傷程度項目</w:t>
              </w:r>
            </w:ins>
          </w:p>
        </w:tc>
        <w:tc>
          <w:tcPr>
            <w:tcW w:w="1566" w:type="dxa"/>
            <w:gridSpan w:val="2"/>
          </w:tcPr>
          <w:p w:rsidR="00DD1D9D" w:rsidRPr="00224EDA" w:rsidRDefault="00DD1D9D" w:rsidP="00923D42">
            <w:pPr>
              <w:spacing w:line="240" w:lineRule="atLeast"/>
              <w:jc w:val="center"/>
              <w:rPr>
                <w:ins w:id="19" w:author="李明諭" w:date="2016-04-15T13:23:00Z"/>
                <w:rFonts w:ascii="細明體" w:eastAsia="細明體" w:hAnsi="細明體" w:cs="Courier New" w:hint="eastAsia"/>
                <w:sz w:val="20"/>
                <w:szCs w:val="20"/>
              </w:rPr>
            </w:pPr>
            <w:ins w:id="20" w:author="李明諭" w:date="2016-04-15T13:2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李明諭</w:t>
              </w:r>
            </w:ins>
          </w:p>
        </w:tc>
        <w:tc>
          <w:tcPr>
            <w:tcW w:w="2071" w:type="dxa"/>
            <w:gridSpan w:val="2"/>
          </w:tcPr>
          <w:p w:rsidR="00DD1D9D" w:rsidRPr="00224EDA" w:rsidRDefault="00DD1D9D" w:rsidP="00923D42">
            <w:pPr>
              <w:spacing w:line="240" w:lineRule="atLeast"/>
              <w:jc w:val="center"/>
              <w:rPr>
                <w:ins w:id="21" w:author="李明諭" w:date="2016-04-15T13:23:00Z"/>
                <w:rFonts w:ascii="細明體" w:eastAsia="細明體" w:hAnsi="細明體" w:cs="Courier New" w:hint="eastAsia"/>
                <w:sz w:val="20"/>
                <w:szCs w:val="20"/>
              </w:rPr>
            </w:pPr>
            <w:ins w:id="22" w:author="李明諭" w:date="2016-04-15T13:29:00Z">
              <w:r w:rsidRPr="00DD1D9D">
                <w:rPr>
                  <w:rFonts w:ascii="細明體" w:eastAsia="細明體" w:hAnsi="細明體" w:cs="Courier New"/>
                  <w:b/>
                  <w:bCs/>
                  <w:sz w:val="20"/>
                  <w:szCs w:val="20"/>
                </w:rPr>
                <w:t>150811000250</w:t>
              </w:r>
            </w:ins>
          </w:p>
        </w:tc>
      </w:tr>
    </w:tbl>
    <w:p w:rsidR="003F0114" w:rsidRDefault="003F0114">
      <w:pPr>
        <w:pStyle w:val="Tabletext"/>
        <w:keepLines w:val="0"/>
        <w:spacing w:after="0" w:line="240" w:lineRule="auto"/>
        <w:rPr>
          <w:ins w:id="23" w:author="李明諭" w:date="2016-04-15T13:21:00Z"/>
          <w:rFonts w:ascii="細明體" w:eastAsia="細明體" w:hAnsi="細明體"/>
          <w:kern w:val="2"/>
          <w:szCs w:val="24"/>
          <w:lang w:eastAsia="zh-TW"/>
        </w:rPr>
      </w:pPr>
    </w:p>
    <w:p w:rsidR="00DD1D9D" w:rsidRDefault="00DD1D9D" w:rsidP="00DD1D9D">
      <w:pPr>
        <w:pStyle w:val="aa"/>
        <w:numPr>
          <w:ilvl w:val="0"/>
          <w:numId w:val="9"/>
        </w:numPr>
        <w:spacing w:line="360" w:lineRule="exact"/>
        <w:ind w:left="737"/>
        <w:rPr>
          <w:ins w:id="24" w:author="李明諭" w:date="2016-04-15T13:21:00Z"/>
          <w:rFonts w:ascii="標楷體" w:eastAsia="標楷體" w:hAnsi="標楷體"/>
          <w:sz w:val="28"/>
          <w:szCs w:val="28"/>
        </w:rPr>
      </w:pPr>
      <w:ins w:id="25" w:author="李明諭" w:date="2016-04-15T13:21:00Z">
        <w:r w:rsidRPr="00752972">
          <w:rPr>
            <w:rFonts w:ascii="標楷體" w:eastAsia="標楷體" w:hAnsi="標楷體" w:hint="eastAsia"/>
            <w:sz w:val="28"/>
            <w:szCs w:val="28"/>
          </w:rPr>
          <w:t>理企科維護畫面</w:t>
        </w:r>
        <w:r>
          <w:rPr>
            <w:rFonts w:ascii="標楷體" w:eastAsia="標楷體" w:hAnsi="標楷體" w:hint="eastAsia"/>
            <w:sz w:val="28"/>
            <w:szCs w:val="28"/>
          </w:rPr>
          <w:t>-建置於手術代碼查詢</w:t>
        </w:r>
      </w:ins>
    </w:p>
    <w:p w:rsidR="00DD1D9D" w:rsidRPr="00836AAD" w:rsidRDefault="00DD1D9D" w:rsidP="00DD1D9D">
      <w:pPr>
        <w:pStyle w:val="aa"/>
        <w:spacing w:line="360" w:lineRule="exact"/>
        <w:ind w:left="737"/>
        <w:rPr>
          <w:ins w:id="26" w:author="李明諭" w:date="2016-04-15T13:21:00Z"/>
          <w:rFonts w:ascii="標楷體" w:eastAsia="標楷體" w:hAnsi="標楷體"/>
          <w:sz w:val="28"/>
          <w:szCs w:val="28"/>
        </w:rPr>
      </w:pPr>
      <w:ins w:id="27" w:author="李明諭" w:date="2016-04-15T13:21:00Z">
        <w:r>
          <w:rPr>
            <w:rFonts w:ascii="標楷體" w:eastAsia="標楷體" w:hAnsi="標楷體" w:hint="eastAsia"/>
            <w:sz w:val="28"/>
            <w:szCs w:val="28"/>
          </w:rPr>
          <w:t>代碼維護/</w:t>
        </w:r>
        <w:r w:rsidRPr="00167B58">
          <w:rPr>
            <w:rFonts w:ascii="標楷體" w:eastAsia="標楷體" w:hAnsi="標楷體" w:hint="eastAsia"/>
            <w:sz w:val="28"/>
            <w:szCs w:val="28"/>
          </w:rPr>
          <w:t>手術代碼查詢</w:t>
        </w:r>
      </w:ins>
    </w:p>
    <w:p w:rsidR="00DD1D9D" w:rsidRDefault="00DD1D9D" w:rsidP="00DD1D9D">
      <w:pPr>
        <w:pStyle w:val="aa"/>
        <w:rPr>
          <w:ins w:id="28" w:author="李明諭" w:date="2016-04-15T13:21:00Z"/>
          <w:noProof/>
        </w:rPr>
      </w:pPr>
      <w:ins w:id="29" w:author="李明諭" w:date="2016-04-15T13:21:00Z">
        <w:r>
          <w:rPr>
            <w:noProof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25" o:spid="_x0000_s1032" type="#_x0000_t202" style="position:absolute;margin-left:189.5pt;margin-top:100.1pt;width:216.25pt;height:103.35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" strokecolor="#f79646" strokeweight="2.5pt">
              <v:shadow color="#868686"/>
              <v:textbox>
                <w:txbxContent>
                  <w:p w:rsidR="00DD1D9D" w:rsidRDefault="00DD1D9D" w:rsidP="00DD1D9D">
                    <w:r w:rsidRPr="00661581">
                      <w:rPr>
                        <w:rFonts w:hint="eastAsia"/>
                      </w:rPr>
                      <w:t>一、體表面積</w:t>
                    </w:r>
                    <w:r w:rsidRPr="00661581">
                      <w:rPr>
                        <w:rFonts w:hint="eastAsia"/>
                      </w:rPr>
                      <w:t>70%</w:t>
                    </w:r>
                    <w:r w:rsidRPr="00661581">
                      <w:rPr>
                        <w:rFonts w:hint="eastAsia"/>
                      </w:rPr>
                      <w:t>以上之三度傷燙傷</w:t>
                    </w:r>
                  </w:p>
                  <w:p w:rsidR="00DD1D9D" w:rsidRDefault="00DD1D9D" w:rsidP="00DD1D9D">
                    <w:r>
                      <w:t>…</w:t>
                    </w:r>
                  </w:p>
                  <w:p w:rsidR="00DD1D9D" w:rsidRDefault="00DD1D9D" w:rsidP="00DD1D9D">
                    <w:r>
                      <w:t>…</w:t>
                    </w:r>
                  </w:p>
                  <w:p w:rsidR="00DD1D9D" w:rsidRDefault="00DD1D9D" w:rsidP="00DD1D9D">
                    <w:r w:rsidRPr="00661581">
                      <w:rPr>
                        <w:rFonts w:hint="eastAsia"/>
                      </w:rPr>
                      <w:t>十一、眼及及附屬器官之燒燙傷且治療</w:t>
                    </w:r>
                    <w:r w:rsidRPr="00661581">
                      <w:rPr>
                        <w:rFonts w:hint="eastAsia"/>
                      </w:rPr>
                      <w:t>180</w:t>
                    </w:r>
                    <w:r w:rsidRPr="00661581">
                      <w:rPr>
                        <w:rFonts w:hint="eastAsia"/>
                      </w:rPr>
                      <w:t>日後矯正後視力永久在萬國視力表</w:t>
                    </w:r>
                    <w:r w:rsidRPr="00661581">
                      <w:rPr>
                        <w:rFonts w:hint="eastAsia"/>
                      </w:rPr>
                      <w:t>0.05</w:t>
                    </w:r>
                    <w:r w:rsidRPr="00661581">
                      <w:rPr>
                        <w:rFonts w:hint="eastAsia"/>
                      </w:rPr>
                      <w:t>以下</w:t>
                    </w:r>
                  </w:p>
                </w:txbxContent>
              </v:textbox>
            </v:shape>
          </w:pict>
        </w:r>
        <w:r>
          <w:rPr>
            <w:noProof/>
          </w:rPr>
          <w:pict>
            <v:shape id="文字方塊 24" o:spid="_x0000_s1031" type="#_x0000_t202" style="position:absolute;margin-left:104.25pt;margin-top:100.1pt;width:77.75pt;height:103.3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" strokecolor="#f79646" strokeweight="2.5pt">
              <v:shadow color="#868686"/>
              <v:textbox>
                <w:txbxContent>
                  <w:p w:rsidR="00DD1D9D" w:rsidRDefault="00DD1D9D" w:rsidP="00DD1D9D">
                    <w:r>
                      <w:rPr>
                        <w:rFonts w:hint="eastAsia"/>
                      </w:rPr>
                      <w:t>第一級</w:t>
                    </w:r>
                  </w:p>
                  <w:p w:rsidR="00DD1D9D" w:rsidRDefault="00DD1D9D" w:rsidP="00DD1D9D">
                    <w:r>
                      <w:rPr>
                        <w:rFonts w:hint="eastAsia"/>
                      </w:rPr>
                      <w:t>第二級</w:t>
                    </w:r>
                  </w:p>
                  <w:p w:rsidR="00DD1D9D" w:rsidRDefault="00DD1D9D" w:rsidP="00DD1D9D">
                    <w:r>
                      <w:t>…</w:t>
                    </w:r>
                  </w:p>
                  <w:p w:rsidR="00DD1D9D" w:rsidRDefault="00DD1D9D" w:rsidP="00DD1D9D">
                    <w:r>
                      <w:rPr>
                        <w:rFonts w:hint="eastAsia"/>
                      </w:rPr>
                      <w:t>第五級</w:t>
                    </w:r>
                  </w:p>
                </w:txbxContent>
              </v:textbox>
            </v:shape>
          </w:pict>
        </w:r>
        <w:r>
          <w:rPr>
            <w:noProof/>
          </w:rPr>
          <w:pict>
            <v:shape id="文字方塊 18" o:spid="_x0000_s1030" type="#_x0000_t202" style="position:absolute;margin-left:15.25pt;margin-top:99.95pt;width:77.75pt;height:103.3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" strokecolor="#f79646" strokeweight="2.5pt">
              <v:shadow color="#868686"/>
              <v:textbox>
                <w:txbxContent>
                  <w:p w:rsidR="00DD1D9D" w:rsidRDefault="00DD1D9D" w:rsidP="00DD1D9D">
                    <w:r>
                      <w:rPr>
                        <w:rFonts w:hint="eastAsia"/>
                      </w:rPr>
                      <w:t>A01</w:t>
                    </w:r>
                  </w:p>
                  <w:p w:rsidR="00DD1D9D" w:rsidRDefault="00DD1D9D" w:rsidP="00DD1D9D">
                    <w:r>
                      <w:rPr>
                        <w:rFonts w:hint="eastAsia"/>
                      </w:rPr>
                      <w:t>A02</w:t>
                    </w:r>
                  </w:p>
                  <w:p w:rsidR="00DD1D9D" w:rsidRDefault="00DD1D9D" w:rsidP="00DD1D9D">
                    <w:r>
                      <w:rPr>
                        <w:rFonts w:hint="eastAsia"/>
                      </w:rPr>
                      <w:t>A03</w:t>
                    </w:r>
                  </w:p>
                  <w:p w:rsidR="00DD1D9D" w:rsidRDefault="00DD1D9D" w:rsidP="00DD1D9D">
                    <w:r>
                      <w:t>…</w:t>
                    </w:r>
                  </w:p>
                </w:txbxContent>
              </v:textbox>
            </v:shape>
          </w:pict>
        </w:r>
        <w:r>
          <w:rPr>
            <w:noProof/>
          </w:rPr>
          <w:pict>
            <v:rect id="矩形 17" o:spid="_x0000_s1029" style="position:absolute;margin-left:189.25pt;margin-top:70.85pt;width:216.75pt;height:20.7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" strokecolor="#f79646" strokeweight="2.5pt">
              <v:shadow color="#868686"/>
              <v:textbox>
                <w:txbxContent>
                  <w:p w:rsidR="00DD1D9D" w:rsidRPr="00955014" w:rsidRDefault="00DD1D9D" w:rsidP="00DD1D9D">
                    <w:pPr>
                      <w:spacing w:line="200" w:lineRule="exact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燒燙傷程度項目</w:t>
                    </w:r>
                  </w:p>
                </w:txbxContent>
              </v:textbox>
            </v:rect>
          </w:pict>
        </w:r>
        <w:r>
          <w:rPr>
            <w:noProof/>
          </w:rPr>
          <w:pict>
            <v:rect id="矩形 16" o:spid="_x0000_s1028" style="position:absolute;margin-left:104pt;margin-top:70.85pt;width:78pt;height:21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" strokecolor="#f79646" strokeweight="2.5pt">
              <v:shadow color="#868686"/>
              <v:textbox>
                <w:txbxContent>
                  <w:p w:rsidR="00DD1D9D" w:rsidRPr="00955014" w:rsidRDefault="00DD1D9D" w:rsidP="00DD1D9D">
                    <w:pPr>
                      <w:spacing w:line="200" w:lineRule="exact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燒燙傷等級</w:t>
                    </w:r>
                  </w:p>
                </w:txbxContent>
              </v:textbox>
            </v:rect>
          </w:pict>
        </w:r>
        <w:r>
          <w:rPr>
            <w:noProof/>
          </w:rPr>
          <w:pict>
            <v:rect id="矩形 13" o:spid="_x0000_s1027" style="position:absolute;margin-left:16pt;margin-top:70.85pt;width:78pt;height:21.1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" strokecolor="#f79646" strokeweight="2.5pt">
              <v:shadow color="#868686"/>
              <v:textbox>
                <w:txbxContent>
                  <w:p w:rsidR="00DD1D9D" w:rsidRPr="00955014" w:rsidRDefault="00DD1D9D" w:rsidP="00DD1D9D">
                    <w:pPr>
                      <w:spacing w:line="200" w:lineRule="exact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燒燙傷代碼</w:t>
                    </w:r>
                  </w:p>
                </w:txbxContent>
              </v:textbox>
            </v:rect>
          </w:pict>
        </w:r>
        <w:r>
          <w:rPr>
            <w:noProof/>
          </w:rPr>
          <w:pict>
            <v:shapetype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矩形圖說文字 12" o:spid="_x0000_s1026" type="#_x0000_t61" style="position:absolute;margin-left:162.5pt;margin-top:17pt;width:73.5pt;height:51.15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" adj="-5172,2154" strokecolor="#f79646" strokeweight="2.5pt">
              <v:shadow color="#868686"/>
              <v:textbox>
                <w:txbxContent>
                  <w:p w:rsidR="00DD1D9D" w:rsidRDefault="00DD1D9D" w:rsidP="00DD1D9D">
                    <w:pPr>
                      <w:spacing w:line="200" w:lineRule="exact"/>
                      <w:rPr>
                        <w:sz w:val="20"/>
                        <w:szCs w:val="20"/>
                      </w:rPr>
                    </w:pPr>
                    <w:r w:rsidRPr="00752972">
                      <w:rPr>
                        <w:rFonts w:hint="eastAsia"/>
                        <w:sz w:val="20"/>
                        <w:szCs w:val="20"/>
                      </w:rPr>
                      <w:t>下拉選單</w:t>
                    </w:r>
                  </w:p>
                  <w:p w:rsidR="00DD1D9D" w:rsidRPr="00752972" w:rsidRDefault="00DD1D9D" w:rsidP="00DD1D9D">
                    <w:pPr>
                      <w:spacing w:line="200" w:lineRule="exact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新增項目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</w:p>
                  <w:p w:rsidR="00DD1D9D" w:rsidRPr="00752972" w:rsidRDefault="00DD1D9D" w:rsidP="00DD1D9D">
                    <w:pPr>
                      <w:spacing w:line="200" w:lineRule="exact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燒燙傷程度</w:t>
                    </w:r>
                  </w:p>
                </w:txbxContent>
              </v:textbox>
            </v:shape>
          </w:pict>
        </w:r>
        <w:r w:rsidRPr="003123F0"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圖片 10" o:spid="_x0000_i1025" type="#_x0000_t75" style="width:442.5pt;height:157.5pt;visibility:visible">
              <v:imagedata r:id="rId7" o:title=""/>
            </v:shape>
          </w:pict>
        </w:r>
      </w:ins>
    </w:p>
    <w:p w:rsidR="00DD1D9D" w:rsidRDefault="00DD1D9D" w:rsidP="00DD1D9D">
      <w:pPr>
        <w:pStyle w:val="aa"/>
        <w:rPr>
          <w:ins w:id="30" w:author="李明諭" w:date="2016-04-15T13:21:00Z"/>
          <w:noProof/>
        </w:rPr>
      </w:pPr>
    </w:p>
    <w:p w:rsidR="00DD1D9D" w:rsidRDefault="00DD1D9D" w:rsidP="00DD1D9D">
      <w:pPr>
        <w:pStyle w:val="aa"/>
        <w:rPr>
          <w:ins w:id="31" w:author="李明諭" w:date="2016-04-15T13:21:00Z"/>
          <w:noProof/>
        </w:rPr>
      </w:pPr>
    </w:p>
    <w:p w:rsidR="00DD1D9D" w:rsidRDefault="00DD1D9D" w:rsidP="00DD1D9D">
      <w:pPr>
        <w:pStyle w:val="aa"/>
        <w:rPr>
          <w:ins w:id="32" w:author="李明諭" w:date="2016-04-15T13:21:00Z"/>
        </w:rPr>
      </w:pPr>
    </w:p>
    <w:p w:rsidR="00DD1D9D" w:rsidRPr="00836AAD" w:rsidRDefault="00DD1D9D" w:rsidP="00DD1D9D">
      <w:pPr>
        <w:pStyle w:val="aa"/>
        <w:jc w:val="center"/>
        <w:rPr>
          <w:ins w:id="33" w:author="李明諭" w:date="2016-04-15T13:21:00Z"/>
        </w:rPr>
      </w:pPr>
      <w:ins w:id="34" w:author="李明諭" w:date="2016-04-15T13:21:00Z">
        <w:r w:rsidRPr="003123F0">
          <w:rPr>
            <w:noProof/>
          </w:rPr>
          <w:pict>
            <v:shape id="圖片 9" o:spid="_x0000_i1026" type="#_x0000_t75" style="width:156.75pt;height:26.25pt;visibility:visible">
              <v:imagedata r:id="rId8" o:title=""/>
            </v:shape>
          </w:pict>
        </w:r>
      </w:ins>
    </w:p>
    <w:p w:rsidR="00DD1D9D" w:rsidRDefault="00DD1D9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ins w:id="35" w:author="李明諭" w:date="2016-04-15T13:31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於代碼多一項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2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的項目</w:t>
        </w:r>
        <w:r w:rsidR="00177FB2">
          <w:rPr>
            <w:rFonts w:ascii="細明體" w:eastAsia="細明體" w:hAnsi="細明體" w:hint="eastAsia"/>
            <w:kern w:val="2"/>
            <w:szCs w:val="24"/>
            <w:lang w:eastAsia="zh-TW"/>
          </w:rPr>
          <w:t>燒燙傷程度。</w:t>
        </w:r>
      </w:ins>
    </w:p>
    <w:p w:rsidR="003F0114" w:rsidRDefault="003F0114">
      <w:pPr>
        <w:pStyle w:val="Tabletext"/>
        <w:keepLines w:val="0"/>
        <w:numPr>
          <w:ilvl w:val="0"/>
          <w:numId w:val="2"/>
          <w:numberingChange w:id="36" w:author="cathaylife" w:date="2009-12-21T20:05:00Z" w:original="%1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p w:rsidR="003F0114" w:rsidRDefault="003F0114">
      <w:pPr>
        <w:pStyle w:val="Tabletext"/>
        <w:keepLines w:val="0"/>
        <w:numPr>
          <w:ilvl w:val="1"/>
          <w:numId w:val="5"/>
          <w:numberingChange w:id="37" w:author="cathaylife" w:date="2009-12-21T20:05:00Z" w:original="1.%2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程式功能：手術代碼維護查詢</w:t>
      </w:r>
    </w:p>
    <w:p w:rsidR="003F0114" w:rsidRDefault="003F0114">
      <w:pPr>
        <w:pStyle w:val="Tabletext"/>
        <w:keepLines w:val="0"/>
        <w:numPr>
          <w:ilvl w:val="1"/>
          <w:numId w:val="6"/>
          <w:numberingChange w:id="38" w:author="cathaylife" w:date="2009-12-21T20:05:00Z" w:original="%1:1:0:.%2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bookmarkStart w:id="39" w:name="_GoBack"/>
      <w:bookmarkEnd w:id="39"/>
      <w:r>
        <w:rPr>
          <w:rFonts w:ascii="細明體" w:eastAsia="細明體" w:hAnsi="細明體" w:hint="eastAsia"/>
          <w:kern w:val="2"/>
          <w:szCs w:val="24"/>
          <w:lang w:eastAsia="zh-TW"/>
        </w:rPr>
        <w:lastRenderedPageBreak/>
        <w:t>程式名稱：AAC0_0400.java</w:t>
      </w:r>
    </w:p>
    <w:p w:rsidR="003F0114" w:rsidRDefault="003F0114">
      <w:pPr>
        <w:pStyle w:val="Tabletext"/>
        <w:keepLines w:val="0"/>
        <w:numPr>
          <w:ilvl w:val="1"/>
          <w:numId w:val="6"/>
          <w:numberingChange w:id="40" w:author="cathaylife" w:date="2009-12-21T20:05:00Z" w:original="%1:1:0:.%2:2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作業方式：ONLINE</w:t>
      </w:r>
    </w:p>
    <w:p w:rsidR="003F0114" w:rsidRDefault="003F0114">
      <w:pPr>
        <w:pStyle w:val="Tabletext"/>
        <w:keepLines w:val="0"/>
        <w:numPr>
          <w:ilvl w:val="1"/>
          <w:numId w:val="6"/>
          <w:numberingChange w:id="41" w:author="cathaylife" w:date="2009-12-21T20:05:00Z" w:original="%1:1:0:.%2:3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概要說明：手術代碼資料維護</w:t>
      </w:r>
      <w:r>
        <w:rPr>
          <w:rFonts w:ascii="細明體" w:eastAsia="細明體" w:hAnsi="細明體" w:hint="eastAsia"/>
          <w:lang w:eastAsia="zh-TW"/>
        </w:rPr>
        <w:t>。</w:t>
      </w:r>
    </w:p>
    <w:p w:rsidR="003F0114" w:rsidRDefault="003F0114">
      <w:pPr>
        <w:pStyle w:val="Tabletext"/>
        <w:keepLines w:val="0"/>
        <w:numPr>
          <w:ilvl w:val="1"/>
          <w:numId w:val="6"/>
          <w:numberingChange w:id="42" w:author="cathaylife" w:date="2009-12-21T20:05:00Z" w:original="%1:1:0:.%2:4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處理人員：理賠作業人員、理賠管理企劃人員（兩種角色）。</w:t>
      </w:r>
    </w:p>
    <w:p w:rsidR="003F0114" w:rsidRDefault="003F0114">
      <w:pPr>
        <w:pStyle w:val="Tabletext"/>
        <w:keepLines w:val="0"/>
        <w:numPr>
          <w:ilvl w:val="0"/>
          <w:numId w:val="6"/>
          <w:numberingChange w:id="43" w:author="cathaylife" w:date="2009-12-21T20:05:00Z" w:original="%1:2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程式結構：</w:t>
      </w:r>
    </w:p>
    <w:p w:rsidR="003F0114" w:rsidRDefault="003F0114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F0114" w:rsidRDefault="003F0114">
      <w:pPr>
        <w:pStyle w:val="Tabletext"/>
        <w:keepLines w:val="0"/>
        <w:numPr>
          <w:ilvl w:val="0"/>
          <w:numId w:val="6"/>
          <w:numberingChange w:id="44" w:author="cathaylife" w:date="2009-12-21T20:05:00Z" w:original="%1:3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p w:rsidR="003F0114" w:rsidRDefault="003F0114">
      <w:pPr>
        <w:pStyle w:val="Tabletext"/>
        <w:keepLines w:val="0"/>
        <w:numPr>
          <w:ilvl w:val="1"/>
          <w:numId w:val="6"/>
          <w:numberingChange w:id="45" w:author="cathaylife" w:date="2009-12-21T20:05:00Z" w:original="%1:3:0:.%2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無。</w:t>
      </w:r>
    </w:p>
    <w:p w:rsidR="003F0114" w:rsidRDefault="003F0114">
      <w:pPr>
        <w:pStyle w:val="Tabletext"/>
        <w:keepLines w:val="0"/>
        <w:numPr>
          <w:ilvl w:val="0"/>
          <w:numId w:val="6"/>
          <w:numberingChange w:id="46" w:author="cathaylife" w:date="2009-12-21T20:05:00Z" w:original="%1:4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相關檔案：</w:t>
      </w:r>
    </w:p>
    <w:p w:rsidR="003F0114" w:rsidRDefault="003F0114">
      <w:pPr>
        <w:pStyle w:val="Tabletext"/>
        <w:keepLines w:val="0"/>
        <w:numPr>
          <w:ilvl w:val="1"/>
          <w:numId w:val="6"/>
          <w:numberingChange w:id="47" w:author="cathaylife" w:date="2009-12-21T20:05:00Z" w:original="%1:4:0:.%2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手術代碼維護檔：DTAAC041。</w:t>
      </w:r>
    </w:p>
    <w:p w:rsidR="003F0114" w:rsidRDefault="003F0114">
      <w:pPr>
        <w:pStyle w:val="Tabletext"/>
        <w:keepLines w:val="0"/>
        <w:numPr>
          <w:ilvl w:val="0"/>
          <w:numId w:val="6"/>
          <w:numberingChange w:id="48" w:author="cathaylife" w:date="2009-12-21T20:05:00Z" w:original="%1:5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設計畫面：</w:t>
      </w:r>
    </w:p>
    <w:p w:rsidR="003F0114" w:rsidRDefault="003F0114">
      <w:pPr>
        <w:pStyle w:val="Tabletext"/>
        <w:keepLines w:val="0"/>
        <w:numPr>
          <w:ilvl w:val="1"/>
          <w:numId w:val="6"/>
          <w:numberingChange w:id="49" w:author="cathaylife" w:date="2009-12-21T20:05:00Z" w:original="%1:5:0:.%2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/>
          <w:kern w:val="2"/>
          <w:szCs w:val="24"/>
          <w:lang w:eastAsia="zh-TW"/>
        </w:rPr>
        <w:fldChar w:fldCharType="begin"/>
      </w:r>
      <w:ins w:id="50" w:author="戴余修" w:date="2020-07-27T08:55:00Z">
        <w:r w:rsidR="00124C7C">
          <w:rPr>
            <w:rFonts w:ascii="細明體" w:eastAsia="細明體" w:hAnsi="細明體"/>
            <w:kern w:val="2"/>
            <w:szCs w:val="24"/>
            <w:lang w:eastAsia="zh-TW"/>
          </w:rPr>
          <w:instrText>HYPERLINK "D:\\i92008is01\\Desktop\\intern_project\\spec\\aa_doc-master@ddc06949ca5\\CSR1_Doc\\docs\\AA理賠\\C0_代碼維護\\畫面\\USAAC00400.htm"</w:instrText>
        </w:r>
      </w:ins>
      <w:del w:id="51" w:author="戴余修" w:date="2020-07-27T08:55:00Z">
        <w:r w:rsidR="000005BD" w:rsidDel="00124C7C">
          <w:rPr>
            <w:rFonts w:ascii="細明體" w:eastAsia="細明體" w:hAnsi="細明體"/>
            <w:kern w:val="2"/>
            <w:szCs w:val="24"/>
            <w:lang w:eastAsia="zh-TW"/>
          </w:rPr>
          <w:delInstrText>HYPERLINK "../畫面/USAAC00400.htm"</w:delInstrText>
        </w:r>
      </w:del>
      <w:ins w:id="52" w:author="戴余修" w:date="2020-07-27T08:55:00Z">
        <w:r w:rsidR="00124C7C">
          <w:rPr>
            <w:rFonts w:ascii="細明體" w:eastAsia="細明體" w:hAnsi="細明體"/>
            <w:kern w:val="2"/>
            <w:szCs w:val="24"/>
            <w:lang w:eastAsia="zh-TW"/>
          </w:rPr>
        </w:r>
      </w:ins>
      <w:r>
        <w:rPr>
          <w:rFonts w:ascii="細明體" w:eastAsia="細明體" w:hAnsi="細明體"/>
          <w:kern w:val="2"/>
          <w:szCs w:val="24"/>
          <w:lang w:eastAsia="zh-TW"/>
        </w:rPr>
        <w:fldChar w:fldCharType="separate"/>
      </w:r>
      <w:r>
        <w:rPr>
          <w:rStyle w:val="a3"/>
          <w:rFonts w:ascii="細明體" w:eastAsia="細明體" w:hAnsi="細明體" w:hint="eastAsia"/>
          <w:color w:val="auto"/>
          <w:kern w:val="2"/>
          <w:szCs w:val="24"/>
          <w:lang w:eastAsia="zh-TW"/>
        </w:rPr>
        <w:t>如</w:t>
      </w:r>
      <w:r>
        <w:rPr>
          <w:rStyle w:val="a3"/>
          <w:rFonts w:ascii="細明體" w:eastAsia="細明體" w:hAnsi="細明體" w:hint="eastAsia"/>
          <w:color w:val="auto"/>
          <w:kern w:val="2"/>
          <w:szCs w:val="24"/>
          <w:lang w:eastAsia="zh-TW"/>
        </w:rPr>
        <w:t>連</w:t>
      </w:r>
      <w:r>
        <w:rPr>
          <w:rStyle w:val="a3"/>
          <w:rFonts w:ascii="細明體" w:eastAsia="細明體" w:hAnsi="細明體" w:hint="eastAsia"/>
          <w:color w:val="auto"/>
          <w:kern w:val="2"/>
          <w:szCs w:val="24"/>
          <w:lang w:eastAsia="zh-TW"/>
        </w:rPr>
        <w:t>結</w:t>
      </w:r>
      <w:r>
        <w:rPr>
          <w:rFonts w:ascii="細明體" w:eastAsia="細明體" w:hAnsi="細明體"/>
          <w:kern w:val="2"/>
          <w:szCs w:val="24"/>
          <w:lang w:eastAsia="zh-TW"/>
        </w:rPr>
        <w:fldChar w:fldCharType="end"/>
      </w:r>
      <w:r>
        <w:rPr>
          <w:rFonts w:ascii="細明體" w:eastAsia="細明體" w:hAnsi="細明體" w:hint="eastAsia"/>
          <w:kern w:val="2"/>
          <w:szCs w:val="24"/>
          <w:lang w:eastAsia="zh-TW"/>
        </w:rPr>
        <w:t>。</w:t>
      </w:r>
      <w:r w:rsidR="000005BD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="000005BD">
        <w:rPr>
          <w:rFonts w:ascii="細明體" w:eastAsia="細明體" w:hAnsi="細明體"/>
          <w:kern w:val="2"/>
          <w:szCs w:val="24"/>
          <w:lang w:eastAsia="zh-TW"/>
        </w:rPr>
        <w:t>USAAC00400</w:t>
      </w:r>
      <w:r w:rsidR="000005BD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3F0114" w:rsidRDefault="003F0114">
      <w:pPr>
        <w:pStyle w:val="Tabletext"/>
        <w:keepLines w:val="0"/>
        <w:numPr>
          <w:ilvl w:val="0"/>
          <w:numId w:val="6"/>
          <w:numberingChange w:id="53" w:author="cathaylife" w:date="2009-12-21T20:05:00Z" w:original="%1:6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程式內容：</w:t>
      </w:r>
    </w:p>
    <w:p w:rsidR="003F0114" w:rsidRDefault="003F0114">
      <w:pPr>
        <w:pStyle w:val="Tabletext"/>
        <w:keepLines w:val="0"/>
        <w:numPr>
          <w:ilvl w:val="1"/>
          <w:numId w:val="6"/>
          <w:numberingChange w:id="54" w:author="cathaylife" w:date="2009-12-21T20:05:00Z" w:original="%1:6:0:.%2:1:0:"/>
        </w:numPr>
        <w:spacing w:after="0" w:line="240" w:lineRule="auto"/>
        <w:ind w:left="1440" w:hanging="96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初始： </w:t>
      </w:r>
    </w:p>
    <w:p w:rsidR="003F0114" w:rsidRDefault="003F0114">
      <w:pPr>
        <w:pStyle w:val="Tabletext"/>
        <w:keepLines w:val="0"/>
        <w:numPr>
          <w:ilvl w:val="2"/>
          <w:numId w:val="6"/>
          <w:numberingChange w:id="55" w:author="cathaylife" w:date="2009-12-21T20:05:00Z" w:original="%1:6:0:.%2:1:0:.%3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所有的下拉式選單都是default值。</w:t>
      </w:r>
    </w:p>
    <w:p w:rsidR="003F0114" w:rsidRDefault="003F0114">
      <w:pPr>
        <w:pStyle w:val="Tabletext"/>
        <w:keepLines w:val="0"/>
        <w:numPr>
          <w:ilvl w:val="2"/>
          <w:numId w:val="6"/>
          <w:numberingChange w:id="56" w:author="cathaylife" w:date="2009-12-21T20:05:00Z" w:original="%1:6:0:.%2:1:0:.%3:2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資料列只有title部份。</w:t>
      </w:r>
    </w:p>
    <w:p w:rsidR="0028023D" w:rsidRDefault="0028023D" w:rsidP="0028023D">
      <w:pPr>
        <w:pStyle w:val="Tabletext"/>
        <w:keepLines w:val="0"/>
        <w:numPr>
          <w:ilvl w:val="1"/>
          <w:numId w:val="6"/>
          <w:numberingChange w:id="57" w:author="cathaylife" w:date="2009-12-21T20:05:00Z" w:original="%1:6:0:.%2:2:0:"/>
        </w:numPr>
        <w:spacing w:after="0" w:line="240" w:lineRule="auto"/>
        <w:ind w:left="1440" w:hanging="96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關鍵字索引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： </w:t>
      </w:r>
    </w:p>
    <w:p w:rsidR="0028023D" w:rsidRDefault="0028023D" w:rsidP="0028023D">
      <w:pPr>
        <w:pStyle w:val="Tabletext"/>
        <w:keepLines w:val="0"/>
        <w:numPr>
          <w:ilvl w:val="2"/>
          <w:numId w:val="6"/>
          <w:numberingChange w:id="58" w:author="cathaylife" w:date="2009-12-21T20:05:00Z" w:original="%1:6:0:.%2:2:0:.%3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依手術部位，索引</w:t>
      </w:r>
      <w:r>
        <w:rPr>
          <w:rFonts w:ascii="細明體" w:eastAsia="細明體" w:hAnsi="細明體" w:hint="eastAsia"/>
          <w:lang w:eastAsia="zh-TW"/>
        </w:rPr>
        <w:t>關鍵字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28023D" w:rsidRPr="00EF3E58" w:rsidRDefault="0028023D" w:rsidP="0028023D">
      <w:pPr>
        <w:pStyle w:val="Tabletext"/>
        <w:keepLines w:val="0"/>
        <w:numPr>
          <w:ilvl w:val="2"/>
          <w:numId w:val="6"/>
          <w:numberingChange w:id="59" w:author="cathaylife" w:date="2009-12-21T20:05:00Z" w:original="%1:6:0:.%2:2:0:.%3:2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EF3E58">
        <w:rPr>
          <w:rFonts w:ascii="細明體" w:eastAsia="細明體" w:hAnsi="細明體" w:hint="eastAsia"/>
          <w:kern w:val="2"/>
          <w:szCs w:val="24"/>
          <w:lang w:eastAsia="zh-TW"/>
        </w:rPr>
        <w:t>手術部位下拉選單_選全部時，索引全部的手術部位</w:t>
      </w:r>
      <w:r w:rsidRPr="00EF3E58">
        <w:rPr>
          <w:rFonts w:ascii="細明體" w:eastAsia="細明體" w:hAnsi="細明體" w:hint="eastAsia"/>
          <w:lang w:eastAsia="zh-TW"/>
        </w:rPr>
        <w:t>關鍵字</w:t>
      </w:r>
      <w:r w:rsidRPr="00EF3E58">
        <w:rPr>
          <w:rFonts w:ascii="細明體" w:eastAsia="細明體" w:hAnsi="細明體" w:hint="eastAsia"/>
          <w:kern w:val="2"/>
          <w:szCs w:val="24"/>
          <w:lang w:eastAsia="zh-TW"/>
        </w:rPr>
        <w:t>部份。</w:t>
      </w:r>
    </w:p>
    <w:p w:rsidR="0028023D" w:rsidRDefault="0028023D" w:rsidP="0028023D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F0114" w:rsidRDefault="003F0114">
      <w:pPr>
        <w:pStyle w:val="Tabletext"/>
        <w:keepLines w:val="0"/>
        <w:numPr>
          <w:ilvl w:val="1"/>
          <w:numId w:val="6"/>
          <w:numberingChange w:id="60" w:author="cathaylife" w:date="2009-12-21T20:05:00Z" w:original="%1:6:0:.%2:3:0:"/>
        </w:numPr>
        <w:spacing w:after="0" w:line="240" w:lineRule="auto"/>
        <w:ind w:left="1440" w:hanging="96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查詢：</w:t>
      </w:r>
    </w:p>
    <w:p w:rsidR="003F0114" w:rsidRDefault="003F0114">
      <w:pPr>
        <w:pStyle w:val="Tabletext"/>
        <w:keepLines w:val="0"/>
        <w:numPr>
          <w:ilvl w:val="2"/>
          <w:numId w:val="6"/>
          <w:numberingChange w:id="61" w:author="cathaylife" w:date="2009-12-21T20:05:00Z" w:original="%1:6:0:.%2:3:0:.%3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權限檢核：</w:t>
      </w:r>
    </w:p>
    <w:p w:rsidR="003F0114" w:rsidRDefault="003F0114">
      <w:pPr>
        <w:pStyle w:val="Tabletext"/>
        <w:keepLines w:val="0"/>
        <w:numPr>
          <w:ilvl w:val="3"/>
          <w:numId w:val="6"/>
          <w:numberingChange w:id="62" w:author="cathaylife" w:date="2009-12-21T20:05:00Z" w:original="%1:6:0:.%2:3:0:.%3:1:0:.%4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無。</w:t>
      </w:r>
    </w:p>
    <w:p w:rsidR="003F0114" w:rsidRDefault="003F0114">
      <w:pPr>
        <w:pStyle w:val="Tabletext"/>
        <w:keepLines w:val="0"/>
        <w:numPr>
          <w:ilvl w:val="2"/>
          <w:numId w:val="6"/>
          <w:numberingChange w:id="63" w:author="cathaylife" w:date="2009-12-21T20:05:00Z" w:original="%1:6:0:.%2:3:0:.%3:2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檢核查詢鍵值： </w:t>
      </w:r>
    </w:p>
    <w:p w:rsidR="003F0114" w:rsidRDefault="003F0114">
      <w:pPr>
        <w:pStyle w:val="Tabletext"/>
        <w:keepLines w:val="0"/>
        <w:numPr>
          <w:ilvl w:val="3"/>
          <w:numId w:val="6"/>
          <w:numberingChange w:id="64" w:author="cathaylife" w:date="2009-12-21T20:05:00Z" w:original="%1:6:0:.%2:3:0:.%3:2:0:.%4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無。</w:t>
      </w:r>
    </w:p>
    <w:p w:rsidR="003F0114" w:rsidRDefault="003F0114">
      <w:pPr>
        <w:pStyle w:val="Tabletext"/>
        <w:keepLines w:val="0"/>
        <w:numPr>
          <w:ilvl w:val="2"/>
          <w:numId w:val="6"/>
          <w:numberingChange w:id="65" w:author="cathaylife" w:date="2009-12-21T20:05:00Z" w:original="%1:6:0:.%2:3:0:.%3:3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讀取資料： </w:t>
      </w:r>
    </w:p>
    <w:p w:rsidR="003F0114" w:rsidRDefault="003F0114">
      <w:pPr>
        <w:pStyle w:val="Tabletext"/>
        <w:keepLines w:val="0"/>
        <w:numPr>
          <w:ilvl w:val="3"/>
          <w:numId w:val="6"/>
          <w:numberingChange w:id="66" w:author="cathaylife" w:date="2009-12-21T20:05:00Z" w:original="%1:6:0:.%2:3:0:.%3:3:0:.%4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BY 手術部位代碼，讀取手術代碼維護檔DTAAC041。</w:t>
      </w:r>
    </w:p>
    <w:p w:rsidR="00BA0E68" w:rsidRPr="00EF3E58" w:rsidRDefault="00BA0E68" w:rsidP="00BA0E68">
      <w:pPr>
        <w:pStyle w:val="Tabletext"/>
        <w:keepLines w:val="0"/>
        <w:numPr>
          <w:ilvl w:val="4"/>
          <w:numId w:val="6"/>
          <w:numberingChange w:id="67" w:author="cathaylife" w:date="2009-12-21T20:05:00Z" w:original="%1:6:0:.%2:3:0:.%3:3:0:.%4:1:0:.%5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EF3E58">
        <w:rPr>
          <w:rFonts w:ascii="細明體" w:eastAsia="細明體" w:hAnsi="細明體" w:hint="eastAsia"/>
          <w:kern w:val="2"/>
          <w:szCs w:val="24"/>
          <w:lang w:eastAsia="zh-TW"/>
        </w:rPr>
        <w:t>JOIN DTAAC040 BY 手術代碼(OP_CODE)。</w:t>
      </w:r>
    </w:p>
    <w:p w:rsidR="00BA0E68" w:rsidRPr="00EF3E58" w:rsidRDefault="004A456D" w:rsidP="00BA0E68">
      <w:pPr>
        <w:pStyle w:val="Tabletext"/>
        <w:keepLines w:val="0"/>
        <w:numPr>
          <w:ilvl w:val="5"/>
          <w:numId w:val="6"/>
          <w:numberingChange w:id="68" w:author="cathaylife" w:date="2009-12-21T20:05:00Z" w:original="%1:6:0:.%2:3:0:.%3:3:0:.%4:1:0:.%5:1:0:.%6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EF3E58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 w:rsidR="00BA0E68" w:rsidRPr="00EF3E58">
        <w:rPr>
          <w:rFonts w:ascii="細明體" w:eastAsia="細明體" w:hAnsi="細明體" w:hint="eastAsia"/>
          <w:kern w:val="2"/>
          <w:szCs w:val="24"/>
          <w:lang w:eastAsia="zh-TW"/>
        </w:rPr>
        <w:t>DTAAC040固定抓取PROD_ID =</w:t>
      </w:r>
      <w:r w:rsidR="00BA0E68" w:rsidRPr="00EF3E58">
        <w:rPr>
          <w:rFonts w:ascii="細明體" w:eastAsia="細明體" w:hAnsi="細明體"/>
          <w:kern w:val="2"/>
          <w:szCs w:val="24"/>
          <w:lang w:eastAsia="zh-TW"/>
        </w:rPr>
        <w:t>’</w:t>
      </w:r>
      <w:r w:rsidR="00BA0E68" w:rsidRPr="00EF3E58">
        <w:rPr>
          <w:rFonts w:ascii="細明體" w:eastAsia="細明體" w:hAnsi="細明體" w:hint="eastAsia"/>
          <w:kern w:val="2"/>
          <w:szCs w:val="24"/>
          <w:lang w:eastAsia="zh-TW"/>
        </w:rPr>
        <w:t>B</w:t>
      </w:r>
      <w:smartTag w:uri="urn:schemas-microsoft-com:office:smarttags" w:element="chmetcnv">
        <w:smartTagPr>
          <w:attr w:name="UnitName" w:val="’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="00BA0E68" w:rsidRPr="00EF3E58">
          <w:rPr>
            <w:rFonts w:ascii="細明體" w:eastAsia="細明體" w:hAnsi="細明體" w:hint="eastAsia"/>
            <w:kern w:val="2"/>
            <w:szCs w:val="24"/>
            <w:lang w:eastAsia="zh-TW"/>
          </w:rPr>
          <w:t>5</w:t>
        </w:r>
        <w:r w:rsidR="00BA0E68" w:rsidRPr="00EF3E58"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  <w:r w:rsidR="00BA0E68" w:rsidRPr="00EF3E58">
        <w:rPr>
          <w:rFonts w:ascii="細明體" w:eastAsia="細明體" w:hAnsi="細明體" w:hint="eastAsia"/>
          <w:kern w:val="2"/>
          <w:szCs w:val="24"/>
          <w:lang w:eastAsia="zh-TW"/>
        </w:rPr>
        <w:t>的</w:t>
      </w:r>
      <w:r w:rsidRPr="00EF3E58">
        <w:rPr>
          <w:rFonts w:ascii="細明體" w:eastAsia="細明體" w:hAnsi="細明體" w:hint="eastAsia"/>
          <w:kern w:val="2"/>
          <w:szCs w:val="24"/>
          <w:lang w:eastAsia="zh-TW"/>
        </w:rPr>
        <w:t>資料</w:t>
      </w:r>
      <w:r w:rsidR="00BA0E68" w:rsidRPr="00EF3E58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3F0114" w:rsidRDefault="003F0114">
      <w:pPr>
        <w:pStyle w:val="Tabletext"/>
        <w:keepLines w:val="0"/>
        <w:numPr>
          <w:ilvl w:val="2"/>
          <w:numId w:val="6"/>
          <w:numberingChange w:id="69" w:author="cathaylife" w:date="2009-12-21T20:05:00Z" w:original="%1:6:0:.%2:3:0:.%3:4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FORMAT畫面資料：</w:t>
      </w:r>
    </w:p>
    <w:p w:rsidR="003F0114" w:rsidRDefault="00CB10D3">
      <w:pPr>
        <w:pStyle w:val="Tabletext"/>
        <w:keepLines w:val="0"/>
        <w:numPr>
          <w:ilvl w:val="3"/>
          <w:numId w:val="6"/>
          <w:numberingChange w:id="70" w:author="cathaylife" w:date="2009-12-21T20:05:00Z" w:original="%1:6:0:.%2:3:0:.%3:4:0:.%4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 w:rsidR="003F0114">
        <w:rPr>
          <w:rFonts w:ascii="細明體" w:eastAsia="細明體" w:hAnsi="細明體" w:hint="eastAsia"/>
          <w:kern w:val="2"/>
          <w:szCs w:val="24"/>
          <w:lang w:eastAsia="zh-TW"/>
        </w:rPr>
        <w:t>按手術代碼排序呈現資料。</w:t>
      </w:r>
    </w:p>
    <w:p w:rsidR="003F0114" w:rsidRPr="00F52424" w:rsidRDefault="00CB10D3">
      <w:pPr>
        <w:pStyle w:val="Tabletext"/>
        <w:keepLines w:val="0"/>
        <w:numPr>
          <w:ilvl w:val="3"/>
          <w:numId w:val="6"/>
          <w:numberingChange w:id="71" w:author="cathaylife" w:date="2009-12-21T20:05:00Z" w:original="%1:6:0:.%2:3:0:.%3:4:0:.%4:2:0: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 xml:space="preserve"> </w:t>
      </w:r>
      <w:r w:rsidR="003F0114" w:rsidRPr="00F52424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若是從前端診斷書畫面連結過來：</w:t>
      </w:r>
    </w:p>
    <w:p w:rsidR="003F0114" w:rsidRPr="00EF3E58" w:rsidRDefault="003F0114">
      <w:pPr>
        <w:pStyle w:val="Tabletext"/>
        <w:keepLines w:val="0"/>
        <w:numPr>
          <w:ilvl w:val="4"/>
          <w:numId w:val="6"/>
          <w:numberingChange w:id="72" w:author="cathaylife" w:date="2009-12-21T20:05:00Z" w:original="%1:6:0:.%2:3:0:.%3:4:0:.%4:2:0:.%5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EF3E58">
        <w:rPr>
          <w:rFonts w:ascii="細明體" w:eastAsia="細明體" w:hAnsi="細明體" w:hint="eastAsia"/>
          <w:kern w:val="2"/>
          <w:szCs w:val="24"/>
          <w:lang w:eastAsia="zh-TW"/>
        </w:rPr>
        <w:t>固定出現一組項目：(不隨手術部位，關鑑字索引而消失。)</w:t>
      </w:r>
    </w:p>
    <w:p w:rsidR="003F0114" w:rsidRPr="00EF3E58" w:rsidRDefault="003F0114">
      <w:pPr>
        <w:pStyle w:val="Tabletext"/>
        <w:keepLines w:val="0"/>
        <w:numPr>
          <w:ilvl w:val="5"/>
          <w:numId w:val="6"/>
          <w:numberingChange w:id="73" w:author="cathaylife" w:date="2009-12-21T20:05:00Z" w:original="%1:6:0:.%2:3:0:.%3:4:0:.%4:2:0:.%5:1:0:.%6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EF3E58">
        <w:rPr>
          <w:rFonts w:ascii="細明體" w:eastAsia="細明體" w:hAnsi="細明體" w:hint="eastAsia"/>
          <w:kern w:val="2"/>
          <w:szCs w:val="24"/>
          <w:lang w:eastAsia="zh-TW"/>
        </w:rPr>
        <w:t>手術代碼【X001】，手術項目中文【不符合手術等級】。</w:t>
      </w:r>
    </w:p>
    <w:p w:rsidR="00F52424" w:rsidRPr="00EF3E58" w:rsidRDefault="003F0114" w:rsidP="00F52424">
      <w:pPr>
        <w:pStyle w:val="Tabletext"/>
        <w:keepLines w:val="0"/>
        <w:numPr>
          <w:ilvl w:val="5"/>
          <w:numId w:val="6"/>
          <w:numberingChange w:id="74" w:author="cathaylife" w:date="2009-12-21T20:05:00Z" w:original="%1:6:0:.%2:3:0:.%3:4:0:.%4:2:0:.%5:1:0:.%6:2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EF3E58">
        <w:rPr>
          <w:rFonts w:ascii="細明體" w:eastAsia="細明體" w:hAnsi="細明體" w:hint="eastAsia"/>
          <w:kern w:val="2"/>
          <w:szCs w:val="24"/>
          <w:lang w:eastAsia="zh-TW"/>
        </w:rPr>
        <w:t>出現癌症手術勾選BOX。</w:t>
      </w:r>
    </w:p>
    <w:p w:rsidR="00F52424" w:rsidRPr="00EF3E58" w:rsidRDefault="00F52424" w:rsidP="00F52424">
      <w:pPr>
        <w:pStyle w:val="Tabletext"/>
        <w:keepLines w:val="0"/>
        <w:numPr>
          <w:ilvl w:val="4"/>
          <w:numId w:val="6"/>
          <w:numberingChange w:id="75" w:author="cathaylife" w:date="2009-12-21T20:05:00Z" w:original="%1:6:0:.%2:3:0:.%3:4:0:.%4:2:0:.%5:2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EF3E58">
        <w:rPr>
          <w:rFonts w:ascii="細明體" w:eastAsia="細明體" w:hAnsi="細明體" w:hint="eastAsia"/>
          <w:kern w:val="2"/>
          <w:szCs w:val="24"/>
          <w:lang w:eastAsia="zh-TW"/>
        </w:rPr>
        <w:t>固定出現畫面重設重建項目：(不隨手術部位，關鑑字索引而消失。)</w:t>
      </w:r>
    </w:p>
    <w:p w:rsidR="00F52424" w:rsidRPr="00EF3E58" w:rsidRDefault="00F52424" w:rsidP="00F52424">
      <w:pPr>
        <w:pStyle w:val="Tabletext"/>
        <w:keepLines w:val="0"/>
        <w:numPr>
          <w:ilvl w:val="5"/>
          <w:numId w:val="6"/>
          <w:numberingChange w:id="76" w:author="cathaylife" w:date="2009-12-21T20:05:00Z" w:original="%1:6:0:.%2:3:0:.%3:4:0:.%4:2:0:.%5:2:0:.%6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EF3E58">
        <w:rPr>
          <w:rFonts w:ascii="細明體" w:eastAsia="細明體" w:hAnsi="細明體" w:hint="eastAsia"/>
          <w:kern w:val="2"/>
          <w:szCs w:val="24"/>
          <w:lang w:eastAsia="zh-TW"/>
        </w:rPr>
        <w:t>手術代碼【BEGG】，手術項目中文【</w:t>
      </w:r>
      <w:r w:rsidRPr="00EF3E58">
        <w:rPr>
          <w:rFonts w:ascii="細明體" w:eastAsia="細明體" w:hAnsi="細明體"/>
          <w:lang w:eastAsia="zh-TW"/>
        </w:rPr>
        <w:t>癌症義肢裝設</w:t>
      </w:r>
      <w:r w:rsidRPr="00EF3E58">
        <w:rPr>
          <w:rFonts w:ascii="細明體" w:eastAsia="細明體" w:hAnsi="細明體" w:hint="eastAsia"/>
          <w:kern w:val="2"/>
          <w:szCs w:val="24"/>
          <w:lang w:eastAsia="zh-TW"/>
        </w:rPr>
        <w:t>】。</w:t>
      </w:r>
    </w:p>
    <w:p w:rsidR="00F52424" w:rsidRPr="00EF3E58" w:rsidRDefault="00F52424" w:rsidP="00F52424">
      <w:pPr>
        <w:pStyle w:val="Tabletext"/>
        <w:keepLines w:val="0"/>
        <w:numPr>
          <w:ilvl w:val="5"/>
          <w:numId w:val="6"/>
          <w:numberingChange w:id="77" w:author="cathaylife" w:date="2009-12-21T20:05:00Z" w:original="%1:6:0:.%2:3:0:.%3:4:0:.%4:2:0:.%5:2:0:.%6:2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EF3E58">
        <w:rPr>
          <w:rFonts w:ascii="細明體" w:eastAsia="細明體" w:hAnsi="細明體" w:hint="eastAsia"/>
          <w:kern w:val="2"/>
          <w:szCs w:val="24"/>
          <w:lang w:eastAsia="zh-TW"/>
        </w:rPr>
        <w:t>手術代碼【BEGH】，手術項目中文【</w:t>
      </w:r>
      <w:r w:rsidRPr="00EF3E58">
        <w:rPr>
          <w:lang w:eastAsia="zh-TW"/>
        </w:rPr>
        <w:t>癌症義齒裝設</w:t>
      </w:r>
      <w:r w:rsidRPr="00EF3E58">
        <w:rPr>
          <w:rFonts w:ascii="細明體" w:eastAsia="細明體" w:hAnsi="細明體" w:hint="eastAsia"/>
          <w:kern w:val="2"/>
          <w:szCs w:val="24"/>
          <w:lang w:eastAsia="zh-TW"/>
        </w:rPr>
        <w:t>】。</w:t>
      </w:r>
    </w:p>
    <w:p w:rsidR="00F52424" w:rsidRPr="00EF3E58" w:rsidRDefault="00F52424" w:rsidP="00F52424">
      <w:pPr>
        <w:pStyle w:val="Tabletext"/>
        <w:keepLines w:val="0"/>
        <w:numPr>
          <w:ilvl w:val="5"/>
          <w:numId w:val="6"/>
          <w:numberingChange w:id="78" w:author="cathaylife" w:date="2009-12-21T20:05:00Z" w:original="%1:6:0:.%2:3:0:.%3:4:0:.%4:2:0:.%5:2:0:.%6:3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EF3E58">
        <w:rPr>
          <w:rFonts w:ascii="細明體" w:eastAsia="細明體" w:hAnsi="細明體" w:hint="eastAsia"/>
          <w:kern w:val="2"/>
          <w:szCs w:val="24"/>
          <w:lang w:eastAsia="zh-TW"/>
        </w:rPr>
        <w:lastRenderedPageBreak/>
        <w:t>手術代碼【BEGI】，手術項目中文【</w:t>
      </w:r>
      <w:r w:rsidRPr="00EF3E58">
        <w:rPr>
          <w:lang w:eastAsia="zh-TW"/>
        </w:rPr>
        <w:t>癌症義乳重建</w:t>
      </w:r>
      <w:r w:rsidRPr="00EF3E58">
        <w:rPr>
          <w:rFonts w:ascii="細明體" w:eastAsia="細明體" w:hAnsi="細明體" w:hint="eastAsia"/>
          <w:kern w:val="2"/>
          <w:szCs w:val="24"/>
          <w:lang w:eastAsia="zh-TW"/>
        </w:rPr>
        <w:t>】。</w:t>
      </w:r>
    </w:p>
    <w:p w:rsidR="00C83C2B" w:rsidRPr="00EF3E58" w:rsidRDefault="00C83C2B" w:rsidP="00C83C2B">
      <w:pPr>
        <w:pStyle w:val="Tabletext"/>
        <w:keepLines w:val="0"/>
        <w:numPr>
          <w:ilvl w:val="4"/>
          <w:numId w:val="6"/>
          <w:ins w:id="79" w:author="cathaylife" w:date="2009-12-21T20:09:00Z"/>
        </w:numPr>
        <w:spacing w:after="0" w:line="240" w:lineRule="auto"/>
        <w:rPr>
          <w:ins w:id="80" w:author="cathaylife" w:date="2009-12-21T20:09:00Z"/>
          <w:rFonts w:ascii="細明體" w:eastAsia="細明體" w:hAnsi="細明體" w:hint="eastAsia"/>
          <w:kern w:val="2"/>
          <w:szCs w:val="24"/>
          <w:lang w:eastAsia="zh-TW"/>
        </w:rPr>
      </w:pPr>
      <w:ins w:id="81" w:author="cathaylife" w:date="2009-12-21T20:09:00Z">
        <w:r w:rsidRPr="00EF3E58">
          <w:rPr>
            <w:rFonts w:ascii="細明體" w:eastAsia="細明體" w:hAnsi="細明體" w:hint="eastAsia"/>
            <w:kern w:val="2"/>
            <w:szCs w:val="24"/>
            <w:lang w:eastAsia="zh-TW"/>
          </w:rPr>
          <w:t>固定出現畫面</w:t>
        </w:r>
        <w:r w:rsidR="00A13F92">
          <w:rPr>
            <w:rFonts w:ascii="細明體" w:eastAsia="細明體" w:hAnsi="細明體" w:hint="eastAsia"/>
            <w:kern w:val="2"/>
            <w:szCs w:val="24"/>
            <w:lang w:eastAsia="zh-TW"/>
          </w:rPr>
          <w:t>創傷縫合</w:t>
        </w:r>
        <w:r w:rsidRPr="00EF3E58">
          <w:rPr>
            <w:rFonts w:ascii="細明體" w:eastAsia="細明體" w:hAnsi="細明體" w:hint="eastAsia"/>
            <w:kern w:val="2"/>
            <w:szCs w:val="24"/>
            <w:lang w:eastAsia="zh-TW"/>
          </w:rPr>
          <w:t>項目：(不隨手術部位，關鑑字索引而消失。)</w:t>
        </w:r>
      </w:ins>
    </w:p>
    <w:p w:rsidR="00643E23" w:rsidRDefault="00643E23" w:rsidP="00C83C2B">
      <w:pPr>
        <w:pStyle w:val="Tabletext"/>
        <w:keepLines w:val="0"/>
        <w:numPr>
          <w:ilvl w:val="5"/>
          <w:numId w:val="6"/>
          <w:ins w:id="82" w:author="cathaylife" w:date="2009-12-21T20:09:00Z"/>
        </w:numPr>
        <w:spacing w:after="0" w:line="240" w:lineRule="auto"/>
        <w:rPr>
          <w:ins w:id="83" w:author="cathaylife" w:date="2009-12-21T20:09:00Z"/>
          <w:rFonts w:ascii="細明體" w:eastAsia="細明體" w:hAnsi="細明體" w:hint="eastAsia"/>
          <w:kern w:val="2"/>
          <w:szCs w:val="24"/>
          <w:lang w:eastAsia="zh-TW"/>
        </w:rPr>
      </w:pPr>
      <w:ins w:id="84" w:author="cathaylife" w:date="2009-12-21T20:09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單選</w:t>
        </w:r>
      </w:ins>
    </w:p>
    <w:p w:rsidR="00C83C2B" w:rsidRPr="00EF3E58" w:rsidRDefault="00C83C2B" w:rsidP="00C83C2B">
      <w:pPr>
        <w:pStyle w:val="Tabletext"/>
        <w:keepLines w:val="0"/>
        <w:numPr>
          <w:ilvl w:val="5"/>
          <w:numId w:val="6"/>
          <w:ins w:id="85" w:author="cathaylife" w:date="2009-12-21T20:09:00Z"/>
        </w:numPr>
        <w:spacing w:after="0" w:line="240" w:lineRule="auto"/>
        <w:rPr>
          <w:ins w:id="86" w:author="cathaylife" w:date="2009-12-21T20:09:00Z"/>
          <w:rFonts w:ascii="細明體" w:eastAsia="細明體" w:hAnsi="細明體" w:hint="eastAsia"/>
          <w:kern w:val="2"/>
          <w:szCs w:val="24"/>
          <w:lang w:eastAsia="zh-TW"/>
        </w:rPr>
      </w:pPr>
      <w:ins w:id="87" w:author="cathaylife" w:date="2009-12-21T20:09:00Z">
        <w:r w:rsidRPr="00EF3E58">
          <w:rPr>
            <w:rFonts w:ascii="細明體" w:eastAsia="細明體" w:hAnsi="細明體" w:hint="eastAsia"/>
            <w:kern w:val="2"/>
            <w:szCs w:val="24"/>
            <w:lang w:eastAsia="zh-TW"/>
          </w:rPr>
          <w:t>手術代碼【</w:t>
        </w:r>
        <w:r w:rsidR="00643E23">
          <w:rPr>
            <w:rFonts w:ascii="細明體" w:eastAsia="細明體" w:hAnsi="細明體" w:hint="eastAsia"/>
            <w:kern w:val="2"/>
            <w:szCs w:val="24"/>
            <w:lang w:eastAsia="zh-TW"/>
          </w:rPr>
          <w:t>Y001</w:t>
        </w:r>
        <w:r w:rsidRPr="00EF3E58">
          <w:rPr>
            <w:rFonts w:ascii="細明體" w:eastAsia="細明體" w:hAnsi="細明體" w:hint="eastAsia"/>
            <w:kern w:val="2"/>
            <w:szCs w:val="24"/>
            <w:lang w:eastAsia="zh-TW"/>
          </w:rPr>
          <w:t>】，手術項目中文【</w:t>
        </w:r>
        <w:r w:rsidR="00643E23">
          <w:rPr>
            <w:rFonts w:ascii="Arial" w:hAnsi="Arial" w:cs="Arial" w:hint="eastAsia"/>
            <w:lang w:eastAsia="zh-TW"/>
          </w:rPr>
          <w:t>小於等於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0"/>
            <w:attr w:name="UnitName" w:val="公分"/>
          </w:smartTagPr>
          <w:r w:rsidR="00643E23">
            <w:rPr>
              <w:rFonts w:ascii="Arial" w:hAnsi="Arial" w:cs="Arial" w:hint="eastAsia"/>
              <w:lang w:eastAsia="zh-TW"/>
            </w:rPr>
            <w:t>10</w:t>
          </w:r>
          <w:r w:rsidR="00643E23">
            <w:rPr>
              <w:rFonts w:ascii="Arial" w:hAnsi="Arial" w:cs="Arial" w:hint="eastAsia"/>
              <w:lang w:eastAsia="zh-TW"/>
            </w:rPr>
            <w:t>公分</w:t>
          </w:r>
        </w:smartTag>
        <w:r w:rsidR="00643E23">
          <w:rPr>
            <w:rFonts w:ascii="Arial" w:hAnsi="Arial" w:cs="Arial" w:hint="eastAsia"/>
            <w:lang w:eastAsia="zh-TW"/>
          </w:rPr>
          <w:t>(</w:t>
        </w:r>
        <w:r w:rsidR="00643E23">
          <w:rPr>
            <w:rFonts w:ascii="Arial" w:hAnsi="Arial" w:cs="Arial" w:hint="eastAsia"/>
            <w:lang w:eastAsia="zh-TW"/>
          </w:rPr>
          <w:t>含</w:t>
        </w:r>
        <w:r w:rsidR="00643E23">
          <w:rPr>
            <w:rFonts w:ascii="Arial" w:hAnsi="Arial" w:cs="Arial" w:hint="eastAsia"/>
            <w:lang w:eastAsia="zh-TW"/>
          </w:rPr>
          <w:t>)</w:t>
        </w:r>
        <w:r w:rsidRPr="00EF3E58">
          <w:rPr>
            <w:rFonts w:ascii="細明體" w:eastAsia="細明體" w:hAnsi="細明體" w:hint="eastAsia"/>
            <w:kern w:val="2"/>
            <w:szCs w:val="24"/>
            <w:lang w:eastAsia="zh-TW"/>
          </w:rPr>
          <w:t>】。</w:t>
        </w:r>
      </w:ins>
    </w:p>
    <w:p w:rsidR="00C83C2B" w:rsidRPr="00EF3E58" w:rsidRDefault="00C83C2B" w:rsidP="00C83C2B">
      <w:pPr>
        <w:pStyle w:val="Tabletext"/>
        <w:keepLines w:val="0"/>
        <w:numPr>
          <w:ilvl w:val="5"/>
          <w:numId w:val="6"/>
          <w:ins w:id="88" w:author="cathaylife" w:date="2009-12-21T20:09:00Z"/>
        </w:numPr>
        <w:spacing w:after="0" w:line="240" w:lineRule="auto"/>
        <w:rPr>
          <w:ins w:id="89" w:author="cathaylife" w:date="2009-12-21T20:09:00Z"/>
          <w:rFonts w:ascii="細明體" w:eastAsia="細明體" w:hAnsi="細明體" w:hint="eastAsia"/>
          <w:kern w:val="2"/>
          <w:szCs w:val="24"/>
          <w:lang w:eastAsia="zh-TW"/>
        </w:rPr>
      </w:pPr>
      <w:ins w:id="90" w:author="cathaylife" w:date="2009-12-21T20:09:00Z">
        <w:r w:rsidRPr="00EF3E58">
          <w:rPr>
            <w:rFonts w:ascii="細明體" w:eastAsia="細明體" w:hAnsi="細明體" w:hint="eastAsia"/>
            <w:kern w:val="2"/>
            <w:szCs w:val="24"/>
            <w:lang w:eastAsia="zh-TW"/>
          </w:rPr>
          <w:t>手術代碼【</w:t>
        </w:r>
      </w:ins>
      <w:ins w:id="91" w:author="cathaylife" w:date="2009-12-21T20:10:00Z">
        <w:r w:rsidR="00824442">
          <w:rPr>
            <w:rFonts w:ascii="細明體" w:eastAsia="細明體" w:hAnsi="細明體" w:hint="eastAsia"/>
            <w:kern w:val="2"/>
            <w:szCs w:val="24"/>
            <w:lang w:eastAsia="zh-TW"/>
          </w:rPr>
          <w:t>Y002</w:t>
        </w:r>
      </w:ins>
      <w:ins w:id="92" w:author="cathaylife" w:date="2009-12-21T20:09:00Z">
        <w:r w:rsidRPr="00EF3E58">
          <w:rPr>
            <w:rFonts w:ascii="細明體" w:eastAsia="細明體" w:hAnsi="細明體" w:hint="eastAsia"/>
            <w:kern w:val="2"/>
            <w:szCs w:val="24"/>
            <w:lang w:eastAsia="zh-TW"/>
          </w:rPr>
          <w:t>】，手術項目中文【</w:t>
        </w:r>
      </w:ins>
      <w:ins w:id="93" w:author="cathaylife" w:date="2009-12-21T20:10:00Z">
        <w:r w:rsidR="00824442">
          <w:rPr>
            <w:rFonts w:ascii="Arial" w:hAnsi="Arial" w:cs="Arial" w:hint="eastAsia"/>
            <w:lang w:eastAsia="zh-TW"/>
          </w:rPr>
          <w:t>大於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0"/>
            <w:attr w:name="UnitName" w:val="公分"/>
          </w:smartTagPr>
          <w:r w:rsidR="00824442">
            <w:rPr>
              <w:rFonts w:ascii="Arial" w:hAnsi="Arial" w:cs="Arial" w:hint="eastAsia"/>
              <w:lang w:eastAsia="zh-TW"/>
            </w:rPr>
            <w:t>10</w:t>
          </w:r>
          <w:r w:rsidR="00824442">
            <w:rPr>
              <w:rFonts w:ascii="Arial" w:hAnsi="Arial" w:cs="Arial" w:hint="eastAsia"/>
              <w:lang w:eastAsia="zh-TW"/>
            </w:rPr>
            <w:t>公分</w:t>
          </w:r>
        </w:smartTag>
      </w:ins>
      <w:ins w:id="94" w:author="cathaylife" w:date="2009-12-21T20:09:00Z">
        <w:r w:rsidRPr="00EF3E58">
          <w:rPr>
            <w:rFonts w:ascii="細明體" w:eastAsia="細明體" w:hAnsi="細明體" w:hint="eastAsia"/>
            <w:kern w:val="2"/>
            <w:szCs w:val="24"/>
            <w:lang w:eastAsia="zh-TW"/>
          </w:rPr>
          <w:t>】。</w:t>
        </w:r>
      </w:ins>
    </w:p>
    <w:p w:rsidR="003F0114" w:rsidRPr="00F52424" w:rsidRDefault="003F0114">
      <w:pPr>
        <w:pStyle w:val="Tabletext"/>
        <w:keepLines w:val="0"/>
        <w:numPr>
          <w:ilvl w:val="4"/>
          <w:numId w:val="6"/>
          <w:numberingChange w:id="95" w:author="cathaylife" w:date="2009-12-21T20:05:00Z" w:original="%1:6:0:.%2:3:0:.%3:4:0:.%4:2:0:.%5:3:0: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</w:pPr>
      <w:r w:rsidRPr="00F52424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將連結資料傳回前端程式：</w:t>
      </w:r>
    </w:p>
    <w:p w:rsidR="009D67D7" w:rsidRDefault="003F0114">
      <w:pPr>
        <w:pStyle w:val="Tabletext"/>
        <w:keepLines w:val="0"/>
        <w:numPr>
          <w:ilvl w:val="5"/>
          <w:numId w:val="6"/>
          <w:numberingChange w:id="96" w:author="cathaylife" w:date="2009-12-21T20:05:00Z" w:original="%1:6:0:.%2:3:0:.%3:4:0:.%4:2:0:.%5:3:0:.%6:1:0: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</w:pPr>
      <w:r w:rsidRPr="00F52424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手術代碼</w:t>
      </w:r>
    </w:p>
    <w:p w:rsidR="00BA0E68" w:rsidRPr="00FB7AA7" w:rsidRDefault="00BA0E68" w:rsidP="00BA0E68">
      <w:pPr>
        <w:pStyle w:val="Tabletext"/>
        <w:keepLines w:val="0"/>
        <w:numPr>
          <w:ilvl w:val="5"/>
          <w:numId w:val="6"/>
          <w:numberingChange w:id="97" w:author="cathaylife" w:date="2009-12-21T20:05:00Z" w:original="%1:6:0:.%2:3:0:.%3:4:0:.%4:2:0:.%5:3:0:.%6:2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FB7AA7">
        <w:rPr>
          <w:rFonts w:ascii="細明體" w:eastAsia="細明體" w:hAnsi="細明體" w:hint="eastAsia"/>
          <w:kern w:val="2"/>
          <w:szCs w:val="24"/>
          <w:lang w:eastAsia="zh-TW"/>
        </w:rPr>
        <w:t>等級</w:t>
      </w:r>
      <w:r w:rsidR="004A456D" w:rsidRPr="00FB7AA7">
        <w:rPr>
          <w:rFonts w:ascii="細明體" w:eastAsia="細明體" w:hAnsi="細明體" w:hint="eastAsia"/>
          <w:kern w:val="2"/>
          <w:szCs w:val="24"/>
          <w:lang w:eastAsia="zh-TW"/>
        </w:rPr>
        <w:t>=DTAAC040.手術等級。(OP_GERADE)(畫面資料置中)</w:t>
      </w:r>
    </w:p>
    <w:p w:rsidR="003F0114" w:rsidRDefault="009D67D7">
      <w:pPr>
        <w:pStyle w:val="Tabletext"/>
        <w:keepLines w:val="0"/>
        <w:numPr>
          <w:ilvl w:val="5"/>
          <w:numId w:val="6"/>
          <w:numberingChange w:id="98" w:author="cathaylife" w:date="2009-12-21T20:05:00Z" w:original="%1:6:0:.%2:3:0:.%3:4:0:.%4:2:0:.%5:3:0:.%6:3:0: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手術部位(</w:t>
      </w:r>
      <w:r w:rsidR="003F0114" w:rsidRPr="00F52424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中文名稱</w:t>
      </w:r>
      <w:r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)</w:t>
      </w:r>
      <w:r w:rsidR="003F0114" w:rsidRPr="00F52424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。</w:t>
      </w:r>
    </w:p>
    <w:p w:rsidR="009D67D7" w:rsidRPr="00F52424" w:rsidRDefault="009D67D7" w:rsidP="009D67D7">
      <w:pPr>
        <w:pStyle w:val="Tabletext"/>
        <w:keepLines w:val="0"/>
        <w:numPr>
          <w:ilvl w:val="5"/>
          <w:numId w:val="6"/>
          <w:numberingChange w:id="99" w:author="cathaylife" w:date="2009-12-21T20:05:00Z" w:original="%1:6:0:.%2:3:0:.%3:4:0:.%4:2:0:.%5:3:0:.%6:4:0: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手術項目 (</w:t>
      </w:r>
      <w:r w:rsidRPr="00F52424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中文名稱</w:t>
      </w:r>
      <w:r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)</w:t>
      </w:r>
      <w:r w:rsidRPr="00F52424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。</w:t>
      </w:r>
    </w:p>
    <w:p w:rsidR="003F0114" w:rsidRPr="00F52424" w:rsidRDefault="003F0114">
      <w:pPr>
        <w:pStyle w:val="Tabletext"/>
        <w:keepLines w:val="0"/>
        <w:numPr>
          <w:ilvl w:val="5"/>
          <w:numId w:val="6"/>
          <w:numberingChange w:id="100" w:author="cathaylife" w:date="2009-12-21T20:05:00Z" w:original="%1:6:0:.%2:3:0:.%3:4:0:.%4:2:0:.%5:3:0:.%6:5:0: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</w:pPr>
      <w:r w:rsidRPr="00F52424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癌症手術勾選碼(Y/N)。</w:t>
      </w:r>
    </w:p>
    <w:p w:rsidR="003F0114" w:rsidRPr="00F52424" w:rsidRDefault="00CB10D3">
      <w:pPr>
        <w:pStyle w:val="Tabletext"/>
        <w:keepLines w:val="0"/>
        <w:numPr>
          <w:ilvl w:val="3"/>
          <w:numId w:val="6"/>
          <w:numberingChange w:id="101" w:author="cathaylife" w:date="2009-12-21T20:05:00Z" w:original="%1:6:0:.%2:3:0:.%3:4:0:.%4:3:0: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 xml:space="preserve"> </w:t>
      </w:r>
      <w:r w:rsidR="003F0114" w:rsidRPr="00F52424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若是從MENUTREE(代碼維護)連結過來：</w:t>
      </w:r>
    </w:p>
    <w:p w:rsidR="003F0114" w:rsidRPr="00F52424" w:rsidRDefault="003F0114">
      <w:pPr>
        <w:pStyle w:val="Tabletext"/>
        <w:keepLines w:val="0"/>
        <w:numPr>
          <w:ilvl w:val="4"/>
          <w:numId w:val="6"/>
          <w:numberingChange w:id="102" w:author="cathaylife" w:date="2009-12-21T20:05:00Z" w:original="%1:6:0:.%2:3:0:.%3:4:0:.%4:3:0:.%5:1:0: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</w:pPr>
      <w:r w:rsidRPr="00F52424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每個手術代碼都有一</w:t>
      </w:r>
      <w:r w:rsidRPr="00F52424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ab/>
        <w:t>個刪除BUTTOM。</w:t>
      </w:r>
    </w:p>
    <w:p w:rsidR="003F0114" w:rsidRPr="00F52424" w:rsidRDefault="003F0114">
      <w:pPr>
        <w:pStyle w:val="Tabletext"/>
        <w:keepLines w:val="0"/>
        <w:numPr>
          <w:ilvl w:val="5"/>
          <w:numId w:val="6"/>
          <w:numberingChange w:id="103" w:author="cathaylife" w:date="2009-12-21T20:05:00Z" w:original="%1:6:0:.%2:3:0:.%3:4:0:.%4:3:0:.%5:1:0:.%6:1:0: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</w:pPr>
      <w:r w:rsidRPr="00F52424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IF角色為：理賠管理企劃人員(RLAA006)，刪除Buttom enable。</w:t>
      </w:r>
    </w:p>
    <w:p w:rsidR="003F0114" w:rsidRPr="00F52424" w:rsidRDefault="003F0114">
      <w:pPr>
        <w:pStyle w:val="Tabletext"/>
        <w:keepLines w:val="0"/>
        <w:numPr>
          <w:ilvl w:val="4"/>
          <w:numId w:val="6"/>
          <w:numberingChange w:id="104" w:author="cathaylife" w:date="2009-12-21T20:05:00Z" w:original="%1:6:0:.%2:3:0:.%3:4:0:.%4:3:0:.%5:2:0: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</w:pPr>
      <w:r w:rsidRPr="00F52424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每個手術代碼皆可連結至修改畫面CALL程式UCAAC00401【另開視窗】。</w:t>
      </w:r>
    </w:p>
    <w:p w:rsidR="003F0114" w:rsidRPr="00F52424" w:rsidRDefault="003F0114">
      <w:pPr>
        <w:pStyle w:val="Tabletext"/>
        <w:keepLines w:val="0"/>
        <w:spacing w:after="0" w:line="240" w:lineRule="auto"/>
        <w:ind w:left="2551"/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</w:pPr>
      <w:r w:rsidRPr="00F52424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(Parameter:</w:t>
      </w:r>
      <w:r w:rsidRPr="00F52424">
        <w:rPr>
          <w:rFonts w:ascii="細明體" w:eastAsia="細明體" w:hAnsi="細明體" w:cs="Arial"/>
          <w:color w:val="000000"/>
        </w:rPr>
        <w:t xml:space="preserve"> </w:t>
      </w:r>
      <w:r w:rsidRPr="00F52424">
        <w:rPr>
          <w:rFonts w:ascii="細明體" w:eastAsia="細明體" w:hAnsi="細明體" w:cs="Arial" w:hint="eastAsia"/>
          <w:color w:val="000000"/>
          <w:lang w:eastAsia="zh-TW"/>
        </w:rPr>
        <w:t>手術代碼)</w:t>
      </w:r>
    </w:p>
    <w:p w:rsidR="003F0114" w:rsidRDefault="003F0114">
      <w:pPr>
        <w:pStyle w:val="Tabletext"/>
        <w:keepLines w:val="0"/>
        <w:numPr>
          <w:ilvl w:val="2"/>
          <w:numId w:val="6"/>
          <w:numberingChange w:id="105" w:author="cathaylife" w:date="2009-12-21T20:05:00Z" w:original="%1:6:0:.%2:3:0:.%3:5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顯示查詢成功訊息：</w:t>
      </w:r>
    </w:p>
    <w:p w:rsidR="003F0114" w:rsidRDefault="003F0114">
      <w:pPr>
        <w:pStyle w:val="Tabletext"/>
        <w:keepLines w:val="0"/>
        <w:numPr>
          <w:ilvl w:val="3"/>
          <w:numId w:val="6"/>
          <w:numberingChange w:id="106" w:author="cathaylife" w:date="2009-12-21T20:05:00Z" w:original="%1:6:0:.%2:3:0:.%3:5:0:.%4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保留查詢資料</w:t>
      </w:r>
    </w:p>
    <w:p w:rsidR="003F0114" w:rsidRDefault="003F0114">
      <w:pPr>
        <w:pStyle w:val="Tabletext"/>
        <w:keepLines w:val="0"/>
        <w:numPr>
          <w:ilvl w:val="1"/>
          <w:numId w:val="6"/>
          <w:numberingChange w:id="107" w:author="cathaylife" w:date="2009-12-21T20:05:00Z" w:original="%1:6:0:.%2:4:0:"/>
        </w:numPr>
        <w:spacing w:after="0" w:line="240" w:lineRule="auto"/>
        <w:ind w:left="1440" w:hanging="96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資料建檔BUTTOM：</w:t>
      </w:r>
    </w:p>
    <w:p w:rsidR="003F0114" w:rsidRDefault="003F0114">
      <w:pPr>
        <w:pStyle w:val="Tabletext"/>
        <w:keepLines w:val="0"/>
        <w:numPr>
          <w:ilvl w:val="2"/>
          <w:numId w:val="6"/>
          <w:numberingChange w:id="108" w:author="cathaylife" w:date="2009-12-21T20:05:00Z" w:original="%1:6:0:.%2:4:0:.%3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檢核作業權限：</w:t>
      </w:r>
    </w:p>
    <w:p w:rsidR="003F0114" w:rsidRPr="00B7789C" w:rsidRDefault="003F0114">
      <w:pPr>
        <w:pStyle w:val="Tabletext"/>
        <w:keepLines w:val="0"/>
        <w:numPr>
          <w:ilvl w:val="3"/>
          <w:numId w:val="6"/>
          <w:numberingChange w:id="109" w:author="cathaylife" w:date="2009-12-21T20:05:00Z" w:original="%1:6:0:.%2:4:0:.%3:1:0:.%4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7789C">
        <w:rPr>
          <w:rFonts w:ascii="細明體" w:eastAsia="細明體" w:hAnsi="細明體" w:hint="eastAsia"/>
          <w:kern w:val="2"/>
          <w:szCs w:val="24"/>
          <w:lang w:eastAsia="zh-TW"/>
        </w:rPr>
        <w:t>角色為：理賠管理企劃人員(RLAA006)方具此項功能。</w:t>
      </w:r>
    </w:p>
    <w:p w:rsidR="00130599" w:rsidRPr="00B7789C" w:rsidRDefault="00130599" w:rsidP="00130599">
      <w:pPr>
        <w:pStyle w:val="Tabletext"/>
        <w:keepLines w:val="0"/>
        <w:numPr>
          <w:ilvl w:val="3"/>
          <w:numId w:val="6"/>
          <w:numberingChange w:id="110" w:author="cathaylife" w:date="2009-12-21T20:05:00Z" w:original="%1:6:0:.%2:4:0:.%3:1:0:.%4:2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7789C">
        <w:rPr>
          <w:rFonts w:ascii="細明體" w:eastAsia="細明體" w:hAnsi="細明體" w:hint="eastAsia"/>
          <w:kern w:val="2"/>
          <w:szCs w:val="24"/>
          <w:lang w:eastAsia="zh-TW"/>
        </w:rPr>
        <w:t>從TREE端連結過來，方具此項功能。</w:t>
      </w:r>
    </w:p>
    <w:p w:rsidR="003F0114" w:rsidRDefault="003F0114">
      <w:pPr>
        <w:pStyle w:val="Tabletext"/>
        <w:keepLines w:val="0"/>
        <w:numPr>
          <w:ilvl w:val="2"/>
          <w:numId w:val="6"/>
          <w:numberingChange w:id="111" w:author="cathaylife" w:date="2009-12-21T20:05:00Z" w:original="%1:6:0:.%2:4:0:.%3:2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作業程序：</w:t>
      </w:r>
    </w:p>
    <w:p w:rsidR="003F0114" w:rsidRDefault="003F0114">
      <w:pPr>
        <w:pStyle w:val="Tabletext"/>
        <w:keepLines w:val="0"/>
        <w:numPr>
          <w:ilvl w:val="3"/>
          <w:numId w:val="6"/>
          <w:numberingChange w:id="112" w:author="cathaylife" w:date="2009-12-21T20:05:00Z" w:original="%1:6:0:.%2:4:0:.%3:2:0:.%4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另開視窗CALL程式UCAAC00401。</w:t>
      </w:r>
    </w:p>
    <w:p w:rsidR="003F0114" w:rsidRDefault="003F011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00FF"/>
          <w:kern w:val="2"/>
          <w:szCs w:val="24"/>
          <w:lang w:eastAsia="zh-TW"/>
        </w:rPr>
      </w:pPr>
    </w:p>
    <w:p w:rsidR="003F0114" w:rsidRPr="00A31778" w:rsidRDefault="003F0114">
      <w:pPr>
        <w:pStyle w:val="Tabletext"/>
        <w:keepLines w:val="0"/>
        <w:numPr>
          <w:ilvl w:val="1"/>
          <w:numId w:val="6"/>
          <w:numberingChange w:id="113" w:author="cathaylife" w:date="2009-12-21T20:05:00Z" w:original="%1:6:0:.%2:5:0:"/>
        </w:numPr>
        <w:spacing w:after="0" w:line="240" w:lineRule="auto"/>
        <w:ind w:left="1440" w:hanging="960"/>
        <w:rPr>
          <w:rFonts w:ascii="細明體" w:eastAsia="細明體" w:hAnsi="細明體" w:hint="eastAsia"/>
          <w:kern w:val="2"/>
          <w:szCs w:val="24"/>
          <w:lang w:eastAsia="zh-TW"/>
        </w:rPr>
      </w:pPr>
      <w:r w:rsidRPr="00A31778">
        <w:rPr>
          <w:rFonts w:ascii="細明體" w:eastAsia="細明體" w:hAnsi="細明體" w:hint="eastAsia"/>
          <w:kern w:val="2"/>
          <w:szCs w:val="24"/>
          <w:lang w:eastAsia="zh-TW"/>
        </w:rPr>
        <w:t>刪除BUTTOM：</w:t>
      </w:r>
    </w:p>
    <w:p w:rsidR="003F0114" w:rsidRPr="00A31778" w:rsidRDefault="003F0114">
      <w:pPr>
        <w:pStyle w:val="Tabletext"/>
        <w:keepLines w:val="0"/>
        <w:numPr>
          <w:ilvl w:val="2"/>
          <w:numId w:val="6"/>
          <w:numberingChange w:id="114" w:author="cathaylife" w:date="2009-12-21T20:05:00Z" w:original="%1:6:0:.%2:5:0:.%3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A31778">
        <w:rPr>
          <w:rFonts w:ascii="細明體" w:eastAsia="細明體" w:hAnsi="細明體" w:hint="eastAsia"/>
          <w:kern w:val="2"/>
          <w:szCs w:val="24"/>
          <w:lang w:eastAsia="zh-TW"/>
        </w:rPr>
        <w:t>檢核作業權限：</w:t>
      </w:r>
    </w:p>
    <w:p w:rsidR="003F0114" w:rsidRPr="00A31778" w:rsidRDefault="003F0114">
      <w:pPr>
        <w:pStyle w:val="Tabletext"/>
        <w:keepLines w:val="0"/>
        <w:numPr>
          <w:ilvl w:val="3"/>
          <w:numId w:val="6"/>
          <w:numberingChange w:id="115" w:author="cathaylife" w:date="2009-12-21T20:05:00Z" w:original="%1:6:0:.%2:5:0:.%3:1:0:.%4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A31778">
        <w:rPr>
          <w:rFonts w:ascii="細明體" w:eastAsia="細明體" w:hAnsi="細明體" w:hint="eastAsia"/>
          <w:kern w:val="2"/>
          <w:szCs w:val="24"/>
          <w:lang w:eastAsia="zh-TW"/>
        </w:rPr>
        <w:t>角色為：理賠管理企劃人員(RLAA006)方具此項功能。</w:t>
      </w:r>
    </w:p>
    <w:p w:rsidR="003F0114" w:rsidRPr="00A31778" w:rsidRDefault="003F0114">
      <w:pPr>
        <w:pStyle w:val="Tabletext"/>
        <w:keepLines w:val="0"/>
        <w:numPr>
          <w:ilvl w:val="2"/>
          <w:numId w:val="6"/>
          <w:numberingChange w:id="116" w:author="cathaylife" w:date="2009-12-21T20:05:00Z" w:original="%1:6:0:.%2:5:0:.%3:2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A31778">
        <w:rPr>
          <w:rFonts w:ascii="細明體" w:eastAsia="細明體" w:hAnsi="細明體" w:hint="eastAsia"/>
          <w:kern w:val="2"/>
          <w:szCs w:val="24"/>
          <w:lang w:eastAsia="zh-TW"/>
        </w:rPr>
        <w:t>作業程序：</w:t>
      </w:r>
    </w:p>
    <w:p w:rsidR="003F0114" w:rsidRPr="00A31778" w:rsidRDefault="003F0114">
      <w:pPr>
        <w:pStyle w:val="Tabletext"/>
        <w:keepLines w:val="0"/>
        <w:numPr>
          <w:ilvl w:val="3"/>
          <w:numId w:val="6"/>
          <w:numberingChange w:id="117" w:author="cathaylife" w:date="2009-12-21T20:05:00Z" w:original="%1:6:0:.%2:5:0:.%3:2:0:.%4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31778">
        <w:rPr>
          <w:rFonts w:hint="eastAsia"/>
          <w:kern w:val="2"/>
          <w:szCs w:val="24"/>
          <w:lang w:eastAsia="zh-TW"/>
        </w:rPr>
        <w:t>彈出警告視窗顯示訊息（確認手術是否刪除）。</w:t>
      </w:r>
    </w:p>
    <w:p w:rsidR="003F0114" w:rsidRPr="00A31778" w:rsidRDefault="003F0114">
      <w:pPr>
        <w:pStyle w:val="Tabletext"/>
        <w:keepLines w:val="0"/>
        <w:numPr>
          <w:ilvl w:val="3"/>
          <w:numId w:val="6"/>
          <w:numberingChange w:id="118" w:author="cathaylife" w:date="2009-12-21T20:05:00Z" w:original="%1:6:0:.%2:5:0:.%3:2:0:.%4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31778">
        <w:rPr>
          <w:rFonts w:hint="eastAsia"/>
          <w:kern w:val="2"/>
          <w:szCs w:val="24"/>
          <w:lang w:eastAsia="zh-TW"/>
        </w:rPr>
        <w:t>將該筆手術代碼資料做刪除。</w:t>
      </w:r>
      <w:r w:rsidRPr="00A31778">
        <w:rPr>
          <w:rFonts w:hint="eastAsia"/>
          <w:kern w:val="2"/>
          <w:szCs w:val="24"/>
          <w:lang w:eastAsia="zh-TW"/>
        </w:rPr>
        <w:t>(parameter</w:t>
      </w:r>
      <w:r w:rsidRPr="00A31778">
        <w:rPr>
          <w:rFonts w:hint="eastAsia"/>
          <w:kern w:val="2"/>
          <w:szCs w:val="24"/>
          <w:lang w:eastAsia="zh-TW"/>
        </w:rPr>
        <w:t>：手術代碼</w:t>
      </w:r>
      <w:r w:rsidRPr="00A31778">
        <w:rPr>
          <w:rFonts w:hint="eastAsia"/>
          <w:kern w:val="2"/>
          <w:szCs w:val="24"/>
          <w:lang w:eastAsia="zh-TW"/>
        </w:rPr>
        <w:t>)</w:t>
      </w:r>
    </w:p>
    <w:p w:rsidR="003F0114" w:rsidRPr="00A31778" w:rsidRDefault="003F0114">
      <w:pPr>
        <w:pStyle w:val="Tabletext"/>
        <w:keepLines w:val="0"/>
        <w:numPr>
          <w:ilvl w:val="4"/>
          <w:numId w:val="6"/>
          <w:numberingChange w:id="119" w:author="cathaylife" w:date="2009-12-21T20:05:00Z" w:original="%1:6:0:.%2:5:0:.%3:2:0:.%4:2:0:.%5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A31778">
        <w:rPr>
          <w:rFonts w:hint="eastAsia"/>
          <w:kern w:val="2"/>
          <w:szCs w:val="24"/>
          <w:lang w:eastAsia="zh-TW"/>
        </w:rPr>
        <w:t>刪除理賠手術代碼檔</w:t>
      </w:r>
      <w:r w:rsidRPr="00A31778">
        <w:rPr>
          <w:rFonts w:hint="eastAsia"/>
          <w:kern w:val="2"/>
          <w:szCs w:val="24"/>
          <w:lang w:eastAsia="zh-TW"/>
        </w:rPr>
        <w:t>DTAAC041</w:t>
      </w:r>
      <w:r w:rsidRPr="00A31778">
        <w:rPr>
          <w:rFonts w:hint="eastAsia"/>
          <w:kern w:val="2"/>
          <w:szCs w:val="24"/>
          <w:lang w:eastAsia="zh-TW"/>
        </w:rPr>
        <w:t>。</w:t>
      </w:r>
    </w:p>
    <w:p w:rsidR="003F0114" w:rsidRPr="00A31778" w:rsidRDefault="003F0114">
      <w:pPr>
        <w:pStyle w:val="Tabletext"/>
        <w:keepLines w:val="0"/>
        <w:numPr>
          <w:ilvl w:val="4"/>
          <w:numId w:val="6"/>
          <w:numberingChange w:id="120" w:author="cathaylife" w:date="2009-12-21T20:05:00Z" w:original="%1:6:0:.%2:5:0:.%3:2:0:.%4:2:0:.%5:2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A31778">
        <w:rPr>
          <w:rFonts w:hint="eastAsia"/>
          <w:kern w:val="2"/>
          <w:szCs w:val="24"/>
          <w:lang w:eastAsia="zh-TW"/>
        </w:rPr>
        <w:t>刪除險別手術倍數檔</w:t>
      </w:r>
      <w:r w:rsidRPr="00A31778">
        <w:rPr>
          <w:rFonts w:hint="eastAsia"/>
          <w:kern w:val="2"/>
          <w:szCs w:val="24"/>
          <w:lang w:eastAsia="zh-TW"/>
        </w:rPr>
        <w:t>DTAAC040</w:t>
      </w:r>
      <w:r w:rsidRPr="00A31778">
        <w:rPr>
          <w:rFonts w:hint="eastAsia"/>
          <w:kern w:val="2"/>
          <w:szCs w:val="24"/>
          <w:lang w:eastAsia="zh-TW"/>
        </w:rPr>
        <w:t>。</w:t>
      </w:r>
      <w:r w:rsidRPr="00A31778">
        <w:rPr>
          <w:rFonts w:hint="eastAsia"/>
          <w:kern w:val="2"/>
          <w:szCs w:val="24"/>
          <w:lang w:eastAsia="zh-TW"/>
        </w:rPr>
        <w:t>(</w:t>
      </w:r>
      <w:r w:rsidRPr="00A31778">
        <w:rPr>
          <w:rFonts w:hint="eastAsia"/>
          <w:kern w:val="2"/>
          <w:szCs w:val="24"/>
          <w:lang w:eastAsia="zh-TW"/>
        </w:rPr>
        <w:t>多筆</w:t>
      </w:r>
      <w:r w:rsidRPr="00A31778">
        <w:rPr>
          <w:rFonts w:hint="eastAsia"/>
          <w:kern w:val="2"/>
          <w:szCs w:val="24"/>
          <w:lang w:eastAsia="zh-TW"/>
        </w:rPr>
        <w:t>)</w:t>
      </w:r>
    </w:p>
    <w:p w:rsidR="003F0114" w:rsidRPr="00A31778" w:rsidRDefault="003F0114">
      <w:pPr>
        <w:pStyle w:val="Tabletext"/>
        <w:keepLines w:val="0"/>
        <w:numPr>
          <w:ilvl w:val="2"/>
          <w:numId w:val="6"/>
          <w:numberingChange w:id="121" w:author="cathaylife" w:date="2009-12-21T20:05:00Z" w:original="%1:6:0:.%2:5:0:.%3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31778">
        <w:rPr>
          <w:rFonts w:hint="eastAsia"/>
          <w:kern w:val="2"/>
          <w:szCs w:val="24"/>
          <w:lang w:eastAsia="zh-TW"/>
        </w:rPr>
        <w:t>顯示作業完成訊息。</w:t>
      </w:r>
    </w:p>
    <w:p w:rsidR="003F0114" w:rsidRDefault="003F011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F0114" w:rsidRDefault="003F0114">
      <w:pPr>
        <w:pStyle w:val="Tabletext"/>
        <w:keepLines w:val="0"/>
        <w:numPr>
          <w:ilvl w:val="1"/>
          <w:numId w:val="6"/>
          <w:numberingChange w:id="122" w:author="cathaylife" w:date="2009-12-21T20:05:00Z" w:original="%1:6:0:.%2:6:0:"/>
        </w:numPr>
        <w:spacing w:after="0" w:line="240" w:lineRule="auto"/>
        <w:ind w:left="1440" w:hanging="96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第一筆、前一筆、下一筆、最後一筆</w:t>
      </w:r>
    </w:p>
    <w:p w:rsidR="003F0114" w:rsidRDefault="003F011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3F0114">
      <w:footerReference w:type="even" r:id="rId9"/>
      <w:footerReference w:type="default" r:id="rId10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D42" w:rsidRDefault="00923D42">
      <w:r>
        <w:separator/>
      </w:r>
    </w:p>
  </w:endnote>
  <w:endnote w:type="continuationSeparator" w:id="0">
    <w:p w:rsidR="00923D42" w:rsidRDefault="00923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442" w:rsidRDefault="00824442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24442" w:rsidRDefault="0082444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442" w:rsidRDefault="00824442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24C7C">
      <w:rPr>
        <w:rStyle w:val="a6"/>
        <w:noProof/>
      </w:rPr>
      <w:t>3</w:t>
    </w:r>
    <w:r>
      <w:rPr>
        <w:rStyle w:val="a6"/>
      </w:rPr>
      <w:fldChar w:fldCharType="end"/>
    </w:r>
  </w:p>
  <w:p w:rsidR="00824442" w:rsidRDefault="00824442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D42" w:rsidRDefault="00923D42">
      <w:r>
        <w:separator/>
      </w:r>
    </w:p>
  </w:footnote>
  <w:footnote w:type="continuationSeparator" w:id="0">
    <w:p w:rsidR="00923D42" w:rsidRDefault="00923D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0CC16ACF"/>
    <w:multiLevelType w:val="hybridMultilevel"/>
    <w:tmpl w:val="6D4A487E"/>
    <w:lvl w:ilvl="0" w:tplc="123CF8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3ED109D9"/>
    <w:multiLevelType w:val="hybridMultilevel"/>
    <w:tmpl w:val="B9AEFD6A"/>
    <w:lvl w:ilvl="0" w:tplc="8A50940E">
      <w:start w:val="1"/>
      <w:numFmt w:val="decimal"/>
      <w:lvlText w:val="(%1)"/>
      <w:lvlJc w:val="left"/>
      <w:pPr>
        <w:ind w:left="735" w:hanging="360"/>
      </w:pPr>
      <w:rPr>
        <w:rFonts w:ascii="Arial" w:hAnsi="Arial" w:cs="Arial"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335" w:hanging="480"/>
      </w:pPr>
    </w:lvl>
    <w:lvl w:ilvl="2" w:tplc="0409001B" w:tentative="1">
      <w:start w:val="1"/>
      <w:numFmt w:val="lowerRoman"/>
      <w:lvlText w:val="%3."/>
      <w:lvlJc w:val="right"/>
      <w:pPr>
        <w:ind w:left="1815" w:hanging="480"/>
      </w:pPr>
    </w:lvl>
    <w:lvl w:ilvl="3" w:tplc="0409000F" w:tentative="1">
      <w:start w:val="1"/>
      <w:numFmt w:val="decimal"/>
      <w:lvlText w:val="%4."/>
      <w:lvlJc w:val="left"/>
      <w:pPr>
        <w:ind w:left="22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75" w:hanging="480"/>
      </w:pPr>
    </w:lvl>
    <w:lvl w:ilvl="5" w:tplc="0409001B" w:tentative="1">
      <w:start w:val="1"/>
      <w:numFmt w:val="lowerRoman"/>
      <w:lvlText w:val="%6."/>
      <w:lvlJc w:val="right"/>
      <w:pPr>
        <w:ind w:left="3255" w:hanging="480"/>
      </w:pPr>
    </w:lvl>
    <w:lvl w:ilvl="6" w:tplc="0409000F" w:tentative="1">
      <w:start w:val="1"/>
      <w:numFmt w:val="decimal"/>
      <w:lvlText w:val="%7."/>
      <w:lvlJc w:val="left"/>
      <w:pPr>
        <w:ind w:left="37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15" w:hanging="480"/>
      </w:pPr>
    </w:lvl>
    <w:lvl w:ilvl="8" w:tplc="0409001B" w:tentative="1">
      <w:start w:val="1"/>
      <w:numFmt w:val="lowerRoman"/>
      <w:lvlText w:val="%9."/>
      <w:lvlJc w:val="right"/>
      <w:pPr>
        <w:ind w:left="4695" w:hanging="480"/>
      </w:pPr>
    </w:lvl>
  </w:abstractNum>
  <w:abstractNum w:abstractNumId="5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7F7F0389"/>
    <w:multiLevelType w:val="multilevel"/>
    <w:tmpl w:val="767627B8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color w:val="0000FF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(%3)"/>
      <w:lvlJc w:val="left"/>
      <w:pPr>
        <w:tabs>
          <w:tab w:val="num" w:pos="1701"/>
        </w:tabs>
        <w:ind w:left="1418" w:hanging="567"/>
      </w:pPr>
      <w:rPr>
        <w:rFonts w:hint="eastAsia"/>
      </w:rPr>
    </w:lvl>
    <w:lvl w:ilvl="3">
      <w:start w:val="1"/>
      <w:numFmt w:val="decimal"/>
      <w:lvlText w:val="(%3.%4).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[%5]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5.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&lt;%7&gt;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&lt;%7.%8&gt;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~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8"/>
  </w:num>
  <w:num w:numId="8">
    <w:abstractNumId w:val="1"/>
  </w:num>
  <w:num w:numId="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戴余修">
    <w15:presenceInfo w15:providerId="AD" w15:userId="S-1-5-21-1803814909-596389231-837300805-1438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30599"/>
    <w:rsid w:val="000005BD"/>
    <w:rsid w:val="00057AFD"/>
    <w:rsid w:val="0008139A"/>
    <w:rsid w:val="00124C7C"/>
    <w:rsid w:val="00130599"/>
    <w:rsid w:val="001656E9"/>
    <w:rsid w:val="00177FB2"/>
    <w:rsid w:val="0028023D"/>
    <w:rsid w:val="003F0114"/>
    <w:rsid w:val="00400724"/>
    <w:rsid w:val="00431AFF"/>
    <w:rsid w:val="004A456D"/>
    <w:rsid w:val="005C590C"/>
    <w:rsid w:val="00643E23"/>
    <w:rsid w:val="006F3B86"/>
    <w:rsid w:val="00704ECA"/>
    <w:rsid w:val="00824442"/>
    <w:rsid w:val="008B0D22"/>
    <w:rsid w:val="00923D42"/>
    <w:rsid w:val="009D67D7"/>
    <w:rsid w:val="00A13F92"/>
    <w:rsid w:val="00A31778"/>
    <w:rsid w:val="00B7789C"/>
    <w:rsid w:val="00BA0E68"/>
    <w:rsid w:val="00C05F31"/>
    <w:rsid w:val="00C83C2B"/>
    <w:rsid w:val="00CB10D3"/>
    <w:rsid w:val="00D710DF"/>
    <w:rsid w:val="00DD1D9D"/>
    <w:rsid w:val="00EF3E58"/>
    <w:rsid w:val="00F52424"/>
    <w:rsid w:val="00FB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  <o:rules v:ext="edit">
        <o:r id="V:Rule1" type="callout" idref="#矩形圖說文字 12"/>
      </o:rules>
    </o:shapelayout>
  </w:shapeDefaults>
  <w:decimalSymbol w:val="."/>
  <w:listSeparator w:val=","/>
  <w15:chartTrackingRefBased/>
  <w15:docId w15:val="{F2C9FFD0-1E7B-4719-A331-78D08885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Balloon Text"/>
    <w:basedOn w:val="a"/>
    <w:semiHidden/>
    <w:rsid w:val="00C83C2B"/>
    <w:rPr>
      <w:rFonts w:ascii="Arial" w:hAnsi="Arial"/>
      <w:sz w:val="18"/>
      <w:szCs w:val="18"/>
    </w:rPr>
  </w:style>
  <w:style w:type="paragraph" w:styleId="a8">
    <w:name w:val="header"/>
    <w:basedOn w:val="a"/>
    <w:link w:val="a9"/>
    <w:rsid w:val="00DD1D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DD1D9D"/>
    <w:rPr>
      <w:kern w:val="2"/>
    </w:rPr>
  </w:style>
  <w:style w:type="paragraph" w:styleId="aa">
    <w:name w:val="No Spacing"/>
    <w:uiPriority w:val="1"/>
    <w:qFormat/>
    <w:rsid w:val="00DD1D9D"/>
    <w:pPr>
      <w:widowControl w:val="0"/>
    </w:pPr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Links>
    <vt:vector size="6" baseType="variant">
      <vt:variant>
        <vt:i4>1967757134</vt:i4>
      </vt:variant>
      <vt:variant>
        <vt:i4>0</vt:i4>
      </vt:variant>
      <vt:variant>
        <vt:i4>0</vt:i4>
      </vt:variant>
      <vt:variant>
        <vt:i4>5</vt:i4>
      </vt:variant>
      <vt:variant>
        <vt:lpwstr>../畫面/USAAC00400.htm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2020-07-27T00:55:00Z</dcterms:created>
  <dcterms:modified xsi:type="dcterms:W3CDTF">2020-07-27T00:55:00Z</dcterms:modified>
</cp:coreProperties>
</file>