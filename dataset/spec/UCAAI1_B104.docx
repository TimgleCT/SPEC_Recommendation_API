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4"/>
                <w:attr w:name="Year" w:val="2006"/>
              </w:smartTagPr>
              <w:r>
                <w:rPr>
                  <w:rFonts w:ascii="細明體" w:eastAsia="細明體" w:hAnsi="細明體"/>
                  <w:lang w:eastAsia="zh-TW"/>
                </w:rPr>
                <w:t>200</w:t>
              </w:r>
              <w:r w:rsidR="007E6493">
                <w:rPr>
                  <w:rFonts w:ascii="細明體" w:eastAsia="細明體" w:hAnsi="細明體" w:hint="eastAsia"/>
                  <w:lang w:eastAsia="zh-TW"/>
                </w:rPr>
                <w:t>6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FF334B">
                <w:rPr>
                  <w:rFonts w:ascii="細明體" w:eastAsia="細明體" w:hAnsi="細明體" w:hint="eastAsia"/>
                  <w:lang w:eastAsia="zh-TW"/>
                </w:rPr>
                <w:t>4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7E6493">
                <w:rPr>
                  <w:rFonts w:ascii="細明體" w:eastAsia="細明體" w:hAnsi="細明體" w:hint="eastAsia"/>
                  <w:lang w:eastAsia="zh-TW"/>
                </w:rPr>
                <w:t>13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A51195" w:rsidRDefault="007E649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7E6493">
              <w:rPr>
                <w:rFonts w:ascii="細明體" w:eastAsia="細明體" w:hAnsi="細明體" w:hint="eastAsia"/>
                <w:lang w:eastAsia="zh-TW"/>
              </w:rPr>
              <w:t>預付金批次處理</w:t>
            </w:r>
            <w:r w:rsidR="006F6F7B">
              <w:rPr>
                <w:rFonts w:ascii="細明體" w:eastAsia="細明體" w:hAnsi="細明體"/>
                <w:lang w:eastAsia="zh-TW"/>
              </w:rPr>
              <w:t>—</w:t>
            </w:r>
            <w:r w:rsidR="006F6F7B">
              <w:rPr>
                <w:rFonts w:ascii="細明體" w:eastAsia="細明體" w:hAnsi="細明體" w:hint="eastAsia"/>
                <w:lang w:eastAsia="zh-TW"/>
              </w:rPr>
              <w:t>帳務處理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F96EA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EAA" w:rsidRDefault="00F96EA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6"/>
                <w:attr w:name="Year" w:val="2006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2006/6/27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EAA" w:rsidRDefault="00F96EA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EAA" w:rsidRPr="007E6493" w:rsidRDefault="00F96EA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交易序號改採每一受理編號取一次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EAA" w:rsidRDefault="00F96EA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  <w:tr w:rsidR="00F91C0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1C06" w:rsidRDefault="00F91C0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7"/>
                <w:attr w:name="Year" w:val="2006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2006/7/5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1C06" w:rsidRDefault="00F91C0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1C06" w:rsidRDefault="00F91C0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收據作法修改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1C06" w:rsidRDefault="00F91C0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"/>
          <w:numberingChange w:id="1" w:author="huai" w:date="2006-07-06T11:57:00Z" w:original="%1:1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A51195" w:rsidRDefault="007E6493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E6493">
              <w:rPr>
                <w:rFonts w:hint="eastAsia"/>
                <w:color w:val="000000"/>
                <w:sz w:val="20"/>
                <w:szCs w:val="20"/>
              </w:rPr>
              <w:t>預付金批次處理</w:t>
            </w:r>
            <w:r w:rsidR="006F6F7B">
              <w:rPr>
                <w:color w:val="000000"/>
                <w:sz w:val="20"/>
                <w:szCs w:val="20"/>
              </w:rPr>
              <w:t>—</w:t>
            </w:r>
            <w:r w:rsidR="006F6F7B">
              <w:rPr>
                <w:rFonts w:hint="eastAsia"/>
                <w:color w:val="000000"/>
                <w:sz w:val="20"/>
                <w:szCs w:val="20"/>
              </w:rPr>
              <w:t>帳務處理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C63B03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7E649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334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6F6F7B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D8233C" w:rsidRDefault="00724B23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  <w:r w:rsidR="00A51195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6F6F7B">
              <w:rPr>
                <w:rFonts w:ascii="細明體" w:eastAsia="細明體" w:hAnsi="細明體" w:hint="eastAsia"/>
                <w:sz w:val="20"/>
                <w:szCs w:val="20"/>
              </w:rPr>
              <w:t>帳務處理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"/>
          <w:numberingChange w:id="2" w:author="huai" w:date="2006-07-06T11:57:00Z" w:original="%1:2:35:、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694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Default="001255EF">
            <w:pPr>
              <w:numPr>
                <w:ilvl w:val="0"/>
                <w:numId w:val="2"/>
                <w:numberingChange w:id="3" w:author="huai" w:date="2006-07-06T11:57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6170A9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6170A9" w:rsidRDefault="00F96EAA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6170A9">
              <w:rPr>
                <w:rFonts w:ascii="Arial" w:hAnsi="Arial" w:cs="Arial"/>
                <w:bCs/>
                <w:sz w:val="20"/>
                <w:szCs w:val="20"/>
              </w:rPr>
              <w:t>C</w:t>
            </w:r>
            <w:r w:rsidR="001255EF" w:rsidRPr="006170A9">
              <w:rPr>
                <w:rFonts w:ascii="Arial" w:hAnsi="Arial" w:cs="Arial"/>
                <w:bCs/>
                <w:sz w:val="20"/>
                <w:szCs w:val="20"/>
              </w:rPr>
              <w:t>om.cathay.common.util.CathayDate</w:t>
            </w: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Default="00C235AC">
            <w:pPr>
              <w:numPr>
                <w:ilvl w:val="0"/>
                <w:numId w:val="2"/>
                <w:numberingChange w:id="4" w:author="huai" w:date="2006-07-06T11:57:00Z" w:original="%1:2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6170A9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6170A9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  <w:tr w:rsidR="00F6403A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F6403A" w:rsidRDefault="00F6403A">
            <w:pPr>
              <w:numPr>
                <w:ilvl w:val="0"/>
                <w:numId w:val="2"/>
                <w:numberingChange w:id="5" w:author="huai" w:date="2006-07-06T11:57:00Z" w:original="%1:3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F6403A" w:rsidRPr="00F6403A" w:rsidRDefault="00F6403A">
            <w:pPr>
              <w:rPr>
                <w:rFonts w:hint="eastAsia"/>
                <w:sz w:val="20"/>
                <w:szCs w:val="20"/>
              </w:rPr>
            </w:pPr>
            <w:r w:rsidRPr="00F6403A">
              <w:rPr>
                <w:rFonts w:ascii="MS Reference Sans Serif" w:hAnsi="Estrangelo Edessa" w:cs="Estrangelo Edessa" w:hint="eastAsia"/>
                <w:sz w:val="20"/>
                <w:szCs w:val="20"/>
              </w:rPr>
              <w:t>批次傳票資訊</w:t>
            </w:r>
            <w:r w:rsidRPr="00F6403A">
              <w:rPr>
                <w:rFonts w:ascii="MS Reference Sans Serif" w:hAnsi="Estrangelo Edessa" w:cs="Estrangelo Edessa"/>
                <w:sz w:val="20"/>
                <w:szCs w:val="20"/>
              </w:rPr>
              <w:t>模組</w:t>
            </w:r>
          </w:p>
        </w:tc>
        <w:tc>
          <w:tcPr>
            <w:tcW w:w="4176" w:type="dxa"/>
          </w:tcPr>
          <w:p w:rsidR="00F6403A" w:rsidRPr="00F6403A" w:rsidRDefault="00F6403A" w:rsidP="00F6403A">
            <w:pPr>
              <w:pStyle w:val="HTML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F6403A">
              <w:rPr>
                <w:rFonts w:ascii="Arial" w:hAnsi="Arial" w:cs="Arial"/>
                <w:color w:val="000000"/>
                <w:sz w:val="20"/>
                <w:szCs w:val="20"/>
              </w:rPr>
              <w:t>DK_F0Z026</w:t>
            </w:r>
          </w:p>
        </w:tc>
      </w:tr>
      <w:tr w:rsidR="00AC492F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AC492F" w:rsidRDefault="00AC492F">
            <w:pPr>
              <w:numPr>
                <w:ilvl w:val="0"/>
                <w:numId w:val="2"/>
                <w:numberingChange w:id="6" w:author="huai" w:date="2006-07-06T11:57:00Z" w:original="%1:4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AC492F" w:rsidRPr="00F6403A" w:rsidRDefault="00AC492F">
            <w:pPr>
              <w:rPr>
                <w:rFonts w:ascii="MS Reference Sans Serif" w:hAnsi="Estrangelo Edessa" w:cs="Estrangelo Edessa" w:hint="eastAsia"/>
                <w:sz w:val="20"/>
                <w:szCs w:val="20"/>
              </w:rPr>
            </w:pPr>
            <w:r w:rsidRPr="00670D58">
              <w:rPr>
                <w:rFonts w:hint="eastAsia"/>
                <w:color w:val="000000"/>
                <w:sz w:val="20"/>
                <w:szCs w:val="20"/>
              </w:rPr>
              <w:t>理賠覆核處理</w:t>
            </w:r>
            <w:r>
              <w:rPr>
                <w:rFonts w:hint="eastAsia"/>
                <w:color w:val="000000"/>
                <w:sz w:val="20"/>
                <w:szCs w:val="20"/>
              </w:rPr>
              <w:t>會計分錄</w:t>
            </w:r>
            <w:r w:rsidRPr="00670D58">
              <w:rPr>
                <w:rFonts w:hint="eastAsia"/>
                <w:color w:val="000000"/>
                <w:sz w:val="20"/>
                <w:szCs w:val="20"/>
              </w:rPr>
              <w:t>模組</w:t>
            </w:r>
          </w:p>
        </w:tc>
        <w:tc>
          <w:tcPr>
            <w:tcW w:w="4176" w:type="dxa"/>
          </w:tcPr>
          <w:p w:rsidR="00AC492F" w:rsidRPr="00AC492F" w:rsidRDefault="00AC492F" w:rsidP="00F6403A">
            <w:pPr>
              <w:pStyle w:val="HTML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492F">
              <w:rPr>
                <w:rFonts w:ascii="Arial" w:hAnsi="Arial" w:cs="Arial"/>
                <w:sz w:val="20"/>
                <w:szCs w:val="20"/>
              </w:rPr>
              <w:t>AA_B2Z004</w:t>
            </w:r>
          </w:p>
        </w:tc>
      </w:tr>
      <w:tr w:rsidR="006A6808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6A6808" w:rsidRDefault="006A6808">
            <w:pPr>
              <w:numPr>
                <w:ilvl w:val="0"/>
                <w:numId w:val="2"/>
                <w:numberingChange w:id="7" w:author="huai" w:date="2006-07-06T11:57:00Z" w:original="%1:5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6A6808" w:rsidRPr="006A6808" w:rsidRDefault="006A6808">
            <w:pPr>
              <w:rPr>
                <w:rFonts w:hint="eastAsia"/>
                <w:color w:val="000000"/>
                <w:sz w:val="20"/>
                <w:szCs w:val="20"/>
              </w:rPr>
            </w:pPr>
            <w:r w:rsidRPr="006A6808">
              <w:rPr>
                <w:rFonts w:ascii="細明體" w:eastAsia="細明體" w:hAnsi="細明體" w:hint="eastAsia"/>
                <w:sz w:val="20"/>
                <w:szCs w:val="20"/>
              </w:rPr>
              <w:t>理賠案件各受款人理賠金額分配檔處理模組</w:t>
            </w:r>
          </w:p>
        </w:tc>
        <w:tc>
          <w:tcPr>
            <w:tcW w:w="4176" w:type="dxa"/>
          </w:tcPr>
          <w:p w:rsidR="006A6808" w:rsidRPr="006A6808" w:rsidRDefault="006A6808" w:rsidP="00F6403A">
            <w:pPr>
              <w:pStyle w:val="HTML"/>
              <w:rPr>
                <w:rFonts w:ascii="Arial" w:hAnsi="Arial" w:cs="Arial"/>
                <w:sz w:val="20"/>
                <w:szCs w:val="20"/>
              </w:rPr>
            </w:pPr>
            <w:r w:rsidRPr="006A6808">
              <w:rPr>
                <w:rFonts w:ascii="Arial" w:hAnsi="Arial" w:cs="Arial"/>
                <w:sz w:val="20"/>
                <w:szCs w:val="20"/>
              </w:rPr>
              <w:t>AA_B1ZX04</w:t>
            </w:r>
          </w:p>
        </w:tc>
      </w:tr>
      <w:tr w:rsidR="001129DA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129DA" w:rsidRDefault="001129DA">
            <w:pPr>
              <w:numPr>
                <w:ilvl w:val="0"/>
                <w:numId w:val="2"/>
                <w:numberingChange w:id="8" w:author="huai" w:date="2006-07-06T11:57:00Z" w:original="%1:6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129DA" w:rsidRPr="006A6808" w:rsidRDefault="001129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A474D">
              <w:rPr>
                <w:rFonts w:ascii="細明體" w:eastAsia="細明體" w:hAnsi="細明體" w:hint="eastAsia"/>
                <w:sz w:val="20"/>
                <w:szCs w:val="20"/>
              </w:rPr>
              <w:t>理賠覆核處理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付款模組</w:t>
            </w:r>
          </w:p>
        </w:tc>
        <w:tc>
          <w:tcPr>
            <w:tcW w:w="4176" w:type="dxa"/>
          </w:tcPr>
          <w:p w:rsidR="001129DA" w:rsidRPr="006A6808" w:rsidRDefault="001129DA" w:rsidP="00F6403A">
            <w:pPr>
              <w:pStyle w:val="HTML"/>
              <w:rPr>
                <w:rFonts w:ascii="Arial" w:hAnsi="Arial" w:cs="Arial" w:hint="eastAsia"/>
                <w:sz w:val="20"/>
                <w:szCs w:val="20"/>
              </w:rPr>
            </w:pPr>
            <w:r w:rsidRPr="00AC492F">
              <w:rPr>
                <w:rFonts w:ascii="Arial" w:hAnsi="Arial" w:cs="Arial"/>
                <w:sz w:val="20"/>
                <w:szCs w:val="20"/>
              </w:rPr>
              <w:t>AA_B2Z00</w:t>
            </w:r>
            <w:r>
              <w:rPr>
                <w:rFonts w:ascii="Arial" w:hAnsi="Arial" w:cs="Arial" w:hint="eastAsia"/>
                <w:sz w:val="20"/>
                <w:szCs w:val="20"/>
              </w:rPr>
              <w:t>8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"/>
          <w:numberingChange w:id="9" w:author="huai" w:date="2006-07-06T11:57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</w:t>
            </w:r>
            <w:r w:rsidR="00757FB4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3"/>
                <w:numberingChange w:id="10" w:author="huai" w:date="2006-07-06T11:57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3D43" w:rsidRPr="006F6F7B" w:rsidRDefault="006F6F7B">
            <w:pPr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</w:pPr>
            <w:r w:rsidRPr="006F6F7B">
              <w:rPr>
                <w:rFonts w:ascii="新細明體" w:hAnsi="新細明體"/>
                <w:color w:val="000000"/>
                <w:sz w:val="20"/>
                <w:szCs w:val="20"/>
              </w:rPr>
              <w:fldChar w:fldCharType="begin"/>
            </w:r>
            <w:ins w:id="11" w:author="戴余修" w:date="2020-07-27T08:57:00Z">
              <w:r w:rsidR="00A55570">
                <w:rPr>
                  <w:rFonts w:ascii="新細明體" w:hAnsi="新細明體"/>
                  <w:color w:val="000000"/>
                  <w:sz w:val="20"/>
                  <w:szCs w:val="20"/>
                </w:rPr>
                <w:instrText>HYPERLINK "D:\\i92008is01\\Desktop\\intern_project\\spec\\aa_doc-master@ddc06949ca5\\CSR1_Doc\\docs\\DataSchema\\myProjectCathayLifeCustomerDocAA理賠20030925理賠\\受理輸入\\受理檔.xls"</w:instrText>
              </w:r>
            </w:ins>
            <w:del w:id="12" w:author="戴余修" w:date="2020-07-27T08:57:00Z">
              <w:r w:rsidRPr="006F6F7B" w:rsidDel="00A55570">
                <w:rPr>
                  <w:rFonts w:ascii="新細明體" w:hAnsi="新細明體"/>
                  <w:color w:val="000000"/>
                  <w:sz w:val="20"/>
                  <w:szCs w:val="20"/>
                </w:rPr>
                <w:delInstrText xml:space="preserve"> HYPERLINK "D:\myProject\CathayLife\CustomerDoc\AA理賠\20030925\理賠\\受理輸入\\受理檔.xls" </w:delInstrText>
              </w:r>
            </w:del>
            <w:ins w:id="13" w:author="戴余修" w:date="2020-07-27T08:57:00Z">
              <w:r w:rsidR="00A55570" w:rsidRPr="006F6F7B">
                <w:rPr>
                  <w:rFonts w:ascii="新細明體" w:hAnsi="新細明體"/>
                  <w:color w:val="000000"/>
                  <w:sz w:val="20"/>
                  <w:szCs w:val="20"/>
                </w:rPr>
              </w:r>
            </w:ins>
            <w:r w:rsidRPr="006F6F7B">
              <w:rPr>
                <w:rFonts w:ascii="新細明體" w:hAnsi="新細明體"/>
                <w:color w:val="000000"/>
                <w:sz w:val="20"/>
                <w:szCs w:val="20"/>
              </w:rPr>
              <w:fldChar w:fldCharType="separate"/>
            </w:r>
            <w:r w:rsidRPr="006F6F7B">
              <w:rPr>
                <w:rStyle w:val="a3"/>
                <w:rFonts w:ascii="新細明體" w:hAnsi="新細明體" w:hint="eastAsia"/>
                <w:color w:val="000000"/>
                <w:sz w:val="20"/>
                <w:szCs w:val="20"/>
                <w:u w:val="none"/>
              </w:rPr>
              <w:t>理賠</w:t>
            </w:r>
            <w:r w:rsidRPr="006F6F7B">
              <w:rPr>
                <w:rFonts w:ascii="新細明體" w:hAnsi="新細明體"/>
                <w:color w:val="000000"/>
                <w:sz w:val="20"/>
                <w:szCs w:val="20"/>
              </w:rPr>
              <w:fldChar w:fldCharType="end"/>
            </w:r>
            <w:r w:rsidRPr="006F6F7B">
              <w:rPr>
                <w:rFonts w:ascii="新細明體" w:hAnsi="新細明體" w:hint="eastAsia"/>
                <w:color w:val="000000"/>
                <w:sz w:val="20"/>
                <w:szCs w:val="20"/>
              </w:rPr>
              <w:t>預付金給付紀錄檔</w:t>
            </w:r>
          </w:p>
        </w:tc>
        <w:tc>
          <w:tcPr>
            <w:tcW w:w="3870" w:type="dxa"/>
          </w:tcPr>
          <w:p w:rsidR="0068172B" w:rsidRDefault="006F6F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 w:rsidP="0020270F">
      <w:pPr>
        <w:pStyle w:val="Tabletext"/>
        <w:keepLines w:val="0"/>
        <w:numPr>
          <w:ilvl w:val="0"/>
          <w:numId w:val="1"/>
          <w:numberingChange w:id="14" w:author="huai" w:date="2006-07-06T11:57:00Z" w:original="%1:4:35:、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C044D">
        <w:tc>
          <w:tcPr>
            <w:tcW w:w="720" w:type="dxa"/>
          </w:tcPr>
          <w:p w:rsidR="000C044D" w:rsidRDefault="000C044D">
            <w:pPr>
              <w:numPr>
                <w:ilvl w:val="0"/>
                <w:numId w:val="4"/>
                <w:numberingChange w:id="15" w:author="huai" w:date="2006-07-06T11:57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bottom"/>
          </w:tcPr>
          <w:p w:rsid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C044D" w:rsidRDefault="000C044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4C7E4A" w:rsidRPr="006F6F7B" w:rsidRDefault="004C7E4A">
      <w:pPr>
        <w:rPr>
          <w:color w:val="000000"/>
        </w:rPr>
      </w:pPr>
    </w:p>
    <w:p w:rsidR="00336FA8" w:rsidRDefault="00336FA8" w:rsidP="0020270F">
      <w:pPr>
        <w:pStyle w:val="Tabletext"/>
        <w:keepLines w:val="0"/>
        <w:numPr>
          <w:ilvl w:val="0"/>
          <w:numId w:val="1"/>
          <w:numberingChange w:id="16" w:author="huai" w:date="2006-07-06T11:57:00Z" w:original="%1:5:35:、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"/>
          <w:numberingChange w:id="17" w:author="huai" w:date="2006-07-06T11:57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12B1F" w:rsidRDefault="00612B1F" w:rsidP="00612B1F">
      <w:pPr>
        <w:pStyle w:val="Tabletext"/>
        <w:keepLines w:val="0"/>
        <w:numPr>
          <w:ilvl w:val="2"/>
          <w:numId w:val="1"/>
          <w:numberingChange w:id="18" w:author="huai" w:date="2006-07-06T11:57:00Z" w:original="%2:1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"/>
          <w:numberingChange w:id="19" w:author="huai" w:date="2006-07-06T11:57:00Z" w:original="%2:1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輸入參數</w:t>
      </w:r>
      <w:r w:rsidR="00757FB4">
        <w:rPr>
          <w:rFonts w:hint="eastAsia"/>
          <w:kern w:val="2"/>
          <w:szCs w:val="24"/>
          <w:lang w:eastAsia="zh-TW"/>
        </w:rPr>
        <w:t>.</w:t>
      </w:r>
      <w:r w:rsidR="00757FB4"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為</w:t>
      </w:r>
      <w:r w:rsidR="00F42EE5"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空值</w:t>
      </w:r>
      <w:r>
        <w:rPr>
          <w:rFonts w:hint="eastAsia"/>
          <w:kern w:val="2"/>
          <w:szCs w:val="24"/>
          <w:lang w:eastAsia="zh-TW"/>
        </w:rPr>
        <w:t>：</w:t>
      </w:r>
    </w:p>
    <w:p w:rsidR="00612B1F" w:rsidRDefault="00612B1F" w:rsidP="00612B1F">
      <w:pPr>
        <w:pStyle w:val="Tabletext"/>
        <w:keepLines w:val="0"/>
        <w:numPr>
          <w:ilvl w:val="3"/>
          <w:numId w:val="1"/>
          <w:numberingChange w:id="20" w:author="huai" w:date="2006-07-06T11:57:00Z" w:original="%2:1:0:.%3:2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1255EF" w:rsidRPr="001255EF">
        <w:rPr>
          <w:bCs/>
        </w:rPr>
        <w:t>CathayDate</w:t>
      </w:r>
      <w:r w:rsidR="001255EF">
        <w:rPr>
          <w:rFonts w:hint="eastAsia"/>
        </w:rPr>
        <w:t xml:space="preserve"> </w:t>
      </w:r>
      <w:r w:rsidR="001255EF">
        <w:rPr>
          <w:rFonts w:hint="eastAsia"/>
          <w:lang w:eastAsia="zh-TW"/>
        </w:rPr>
        <w:t>.</w:t>
      </w:r>
      <w:r w:rsidR="001255EF" w:rsidRPr="001255EF">
        <w:t xml:space="preserve"> </w:t>
      </w:r>
      <w:r w:rsidR="001255EF">
        <w:t>getShutdownDay</w:t>
      </w:r>
      <w:r w:rsidR="001255EF">
        <w:rPr>
          <w:rFonts w:hint="eastAsia"/>
        </w:rPr>
        <w:t xml:space="preserve"> </w:t>
      </w:r>
      <w:r w:rsidR="001255EF">
        <w:rPr>
          <w:rFonts w:hint="eastAsia"/>
          <w:lang w:eastAsia="zh-TW"/>
        </w:rPr>
        <w:t>(</w:t>
      </w:r>
      <w:r w:rsidR="001255EF">
        <w:rPr>
          <w:rFonts w:hint="eastAsia"/>
          <w:kern w:val="2"/>
          <w:szCs w:val="24"/>
          <w:lang w:eastAsia="zh-TW"/>
        </w:rPr>
        <w:t>CURRENTDATE</w:t>
      </w:r>
      <w:r w:rsidR="001255EF">
        <w:rPr>
          <w:rFonts w:hint="eastAsia"/>
          <w:lang w:eastAsia="zh-TW"/>
        </w:rPr>
        <w:t>)</w:t>
      </w:r>
      <w:r w:rsidR="00F42EE5"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"/>
          <w:numberingChange w:id="21" w:author="huai" w:date="2006-07-06T11:57:00Z" w:original="%2:1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612B1F" w:rsidRDefault="00612B1F" w:rsidP="00612B1F">
      <w:pPr>
        <w:pStyle w:val="Tabletext"/>
        <w:keepLines w:val="0"/>
        <w:numPr>
          <w:ilvl w:val="3"/>
          <w:numId w:val="1"/>
          <w:numberingChange w:id="22" w:author="huai" w:date="2006-07-06T11:57:00Z" w:original="%2:1:0:.%3:3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輸入參數。</w:t>
      </w:r>
    </w:p>
    <w:p w:rsidR="007D627E" w:rsidRDefault="007D627E" w:rsidP="007D627E">
      <w:pPr>
        <w:pStyle w:val="Tabletext"/>
        <w:keepLines w:val="0"/>
        <w:numPr>
          <w:ilvl w:val="2"/>
          <w:numId w:val="1"/>
          <w:numberingChange w:id="23" w:author="huai" w:date="2006-07-06T11:57:00Z" w:original="%2:1:0:.%3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6F6F7B" w:rsidRPr="00CC463A" w:rsidRDefault="006F6F7B" w:rsidP="007D627E">
      <w:pPr>
        <w:pStyle w:val="Tabletext"/>
        <w:keepLines w:val="0"/>
        <w:numPr>
          <w:ilvl w:val="2"/>
          <w:numId w:val="1"/>
          <w:numberingChange w:id="24" w:author="huai" w:date="2006-07-06T11:57:00Z" w:original="%2:1:0:.%3:5:0:"/>
        </w:numPr>
        <w:spacing w:after="0" w:line="240" w:lineRule="auto"/>
        <w:rPr>
          <w:rFonts w:hint="eastAsia"/>
          <w:strike/>
          <w:kern w:val="2"/>
          <w:lang w:eastAsia="zh-TW"/>
        </w:rPr>
      </w:pPr>
      <w:r w:rsidRPr="00CC463A">
        <w:rPr>
          <w:rFonts w:hint="eastAsia"/>
          <w:strike/>
          <w:kern w:val="2"/>
          <w:lang w:eastAsia="zh-TW"/>
        </w:rPr>
        <w:t xml:space="preserve">IF </w:t>
      </w:r>
      <w:r w:rsidRPr="00CC463A">
        <w:rPr>
          <w:rFonts w:hint="eastAsia"/>
          <w:strike/>
          <w:kern w:val="2"/>
          <w:lang w:eastAsia="zh-TW"/>
        </w:rPr>
        <w:t>輸入參數</w:t>
      </w:r>
      <w:r w:rsidRPr="00CC463A">
        <w:rPr>
          <w:rFonts w:hint="eastAsia"/>
          <w:strike/>
          <w:kern w:val="2"/>
          <w:lang w:eastAsia="zh-TW"/>
        </w:rPr>
        <w:t>.</w:t>
      </w:r>
      <w:r w:rsidRPr="00CC463A">
        <w:rPr>
          <w:rFonts w:hint="eastAsia"/>
          <w:strike/>
          <w:kern w:val="2"/>
          <w:lang w:eastAsia="zh-TW"/>
        </w:rPr>
        <w:t>處理種類</w:t>
      </w:r>
      <w:r w:rsidRPr="00CC463A">
        <w:rPr>
          <w:rFonts w:hint="eastAsia"/>
          <w:strike/>
          <w:kern w:val="2"/>
          <w:lang w:eastAsia="zh-TW"/>
        </w:rPr>
        <w:t xml:space="preserve"> </w:t>
      </w:r>
      <w:r w:rsidRPr="00CC463A">
        <w:rPr>
          <w:rFonts w:hint="eastAsia"/>
          <w:strike/>
          <w:kern w:val="2"/>
          <w:lang w:eastAsia="zh-TW"/>
        </w:rPr>
        <w:t>為</w:t>
      </w:r>
      <w:r w:rsidRPr="00CC463A">
        <w:rPr>
          <w:rFonts w:hint="eastAsia"/>
          <w:strike/>
          <w:kern w:val="2"/>
          <w:lang w:eastAsia="zh-TW"/>
        </w:rPr>
        <w:t xml:space="preserve"> </w:t>
      </w:r>
      <w:r w:rsidRPr="00CC463A">
        <w:rPr>
          <w:rFonts w:hint="eastAsia"/>
          <w:strike/>
          <w:kern w:val="2"/>
          <w:lang w:eastAsia="zh-TW"/>
        </w:rPr>
        <w:t>空值</w:t>
      </w:r>
    </w:p>
    <w:p w:rsidR="006F6F7B" w:rsidRPr="00CC463A" w:rsidRDefault="006F6F7B" w:rsidP="006F6F7B">
      <w:pPr>
        <w:pStyle w:val="Tabletext"/>
        <w:keepLines w:val="0"/>
        <w:numPr>
          <w:ilvl w:val="3"/>
          <w:numId w:val="1"/>
          <w:numberingChange w:id="25" w:author="huai" w:date="2006-07-06T11:57:00Z" w:original="%2:1:0:.%3:5:0:.%4:1:0:"/>
        </w:numPr>
        <w:spacing w:after="0" w:line="240" w:lineRule="auto"/>
        <w:rPr>
          <w:rFonts w:hint="eastAsia"/>
          <w:strike/>
          <w:kern w:val="2"/>
          <w:lang w:eastAsia="zh-TW"/>
        </w:rPr>
      </w:pPr>
      <w:r w:rsidRPr="00CC463A">
        <w:rPr>
          <w:rFonts w:hint="eastAsia"/>
          <w:strike/>
          <w:kern w:val="2"/>
          <w:lang w:eastAsia="zh-TW"/>
        </w:rPr>
        <w:t>處理種類</w:t>
      </w:r>
      <w:r w:rsidRPr="00CC463A">
        <w:rPr>
          <w:rFonts w:hint="eastAsia"/>
          <w:strike/>
          <w:kern w:val="2"/>
          <w:lang w:eastAsia="zh-TW"/>
        </w:rPr>
        <w:t xml:space="preserve"> =  </w:t>
      </w:r>
      <w:r w:rsidRPr="00CC463A">
        <w:rPr>
          <w:strike/>
          <w:kern w:val="2"/>
          <w:lang w:eastAsia="zh-TW"/>
        </w:rPr>
        <w:t>‘</w:t>
      </w:r>
      <w:r w:rsidRPr="00CC463A">
        <w:rPr>
          <w:rFonts w:hint="eastAsia"/>
          <w:strike/>
          <w:kern w:val="2"/>
          <w:lang w:eastAsia="zh-TW"/>
        </w:rPr>
        <w:t>U</w:t>
      </w:r>
      <w:r w:rsidRPr="00CC463A">
        <w:rPr>
          <w:strike/>
          <w:kern w:val="2"/>
          <w:lang w:eastAsia="zh-TW"/>
        </w:rPr>
        <w:t>’</w:t>
      </w:r>
      <w:r w:rsidRPr="00CC463A">
        <w:rPr>
          <w:rFonts w:hint="eastAsia"/>
          <w:strike/>
          <w:kern w:val="2"/>
          <w:lang w:eastAsia="zh-TW"/>
        </w:rPr>
        <w:t xml:space="preserve"> </w:t>
      </w:r>
      <w:r w:rsidRPr="00CC463A">
        <w:rPr>
          <w:rFonts w:hint="eastAsia"/>
          <w:strike/>
          <w:kern w:val="2"/>
          <w:lang w:eastAsia="zh-TW"/>
        </w:rPr>
        <w:t>。</w:t>
      </w:r>
    </w:p>
    <w:p w:rsidR="006F6F7B" w:rsidRPr="00CC463A" w:rsidRDefault="006F6F7B" w:rsidP="006F6F7B">
      <w:pPr>
        <w:pStyle w:val="Tabletext"/>
        <w:keepLines w:val="0"/>
        <w:numPr>
          <w:ilvl w:val="2"/>
          <w:numId w:val="1"/>
          <w:numberingChange w:id="26" w:author="huai" w:date="2006-07-06T11:57:00Z" w:original="%2:1:0:.%3:6:0:"/>
        </w:numPr>
        <w:spacing w:after="0" w:line="240" w:lineRule="auto"/>
        <w:rPr>
          <w:rFonts w:hint="eastAsia"/>
          <w:strike/>
          <w:kern w:val="2"/>
          <w:lang w:eastAsia="zh-TW"/>
        </w:rPr>
      </w:pPr>
      <w:r w:rsidRPr="00CC463A">
        <w:rPr>
          <w:rFonts w:hint="eastAsia"/>
          <w:strike/>
          <w:kern w:val="2"/>
          <w:lang w:eastAsia="zh-TW"/>
        </w:rPr>
        <w:t>END IF</w:t>
      </w:r>
      <w:r w:rsidRPr="00CC463A">
        <w:rPr>
          <w:rFonts w:hint="eastAsia"/>
          <w:strike/>
          <w:kern w:val="2"/>
          <w:lang w:eastAsia="zh-TW"/>
        </w:rPr>
        <w:t>。</w:t>
      </w:r>
    </w:p>
    <w:p w:rsidR="0086120C" w:rsidRDefault="0036183C" w:rsidP="006F6F7B">
      <w:pPr>
        <w:pStyle w:val="Tabletext"/>
        <w:keepLines w:val="0"/>
        <w:numPr>
          <w:ilvl w:val="2"/>
          <w:numId w:val="1"/>
          <w:numberingChange w:id="27" w:author="huai" w:date="2006-07-06T11:57:00Z" w:original="%2:1:0:.%3:7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</w:t>
      </w:r>
      <w:r w:rsidR="0086120C">
        <w:rPr>
          <w:rFonts w:hint="eastAsia"/>
          <w:kern w:val="2"/>
          <w:szCs w:val="24"/>
          <w:lang w:eastAsia="zh-TW"/>
        </w:rPr>
        <w:t>日期：</w:t>
      </w:r>
    </w:p>
    <w:p w:rsidR="0086120C" w:rsidRPr="0000713D" w:rsidRDefault="0086120C" w:rsidP="0086120C">
      <w:pPr>
        <w:pStyle w:val="Tabletext"/>
        <w:keepLines w:val="0"/>
        <w:numPr>
          <w:ilvl w:val="3"/>
          <w:numId w:val="1"/>
          <w:numberingChange w:id="28" w:author="huai" w:date="2006-07-06T11:57:00Z" w:original="%2:1:0:.%3:7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255EF">
        <w:rPr>
          <w:bCs/>
        </w:rPr>
        <w:t>CathayDate</w:t>
      </w:r>
      <w:r>
        <w:rPr>
          <w:rFonts w:hint="eastAsia"/>
        </w:rPr>
        <w:t xml:space="preserve"> </w:t>
      </w:r>
      <w:r>
        <w:rPr>
          <w:rFonts w:hint="eastAsia"/>
          <w:lang w:eastAsia="zh-TW"/>
        </w:rPr>
        <w:t>.</w:t>
      </w:r>
      <w:r w:rsidRPr="001255EF">
        <w:t xml:space="preserve"> </w:t>
      </w:r>
      <w:r>
        <w:t>get</w:t>
      </w:r>
      <w:r>
        <w:rPr>
          <w:rFonts w:hint="eastAsia"/>
          <w:lang w:eastAsia="zh-TW"/>
        </w:rPr>
        <w:t>Remit</w:t>
      </w:r>
      <w:r>
        <w:t>Day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處理日期</w:t>
      </w:r>
      <w:r w:rsidRPr="0086120C">
        <w:rPr>
          <w:rFonts w:ascii="新細明體" w:hAnsi="新細明體" w:hint="eastAsia"/>
          <w:lang w:eastAsia="zh-TW"/>
        </w:rPr>
        <w:t>)</w:t>
      </w:r>
      <w:r>
        <w:rPr>
          <w:rFonts w:ascii="新細明體" w:hAnsi="新細明體" w:hint="eastAsia"/>
          <w:lang w:eastAsia="zh-TW"/>
        </w:rPr>
        <w:t>。</w:t>
      </w:r>
    </w:p>
    <w:p w:rsidR="0000713D" w:rsidRDefault="0000713D" w:rsidP="0000713D">
      <w:pPr>
        <w:pStyle w:val="Tabletext"/>
        <w:keepLines w:val="0"/>
        <w:numPr>
          <w:ilvl w:val="2"/>
          <w:numId w:val="1"/>
          <w:numberingChange w:id="29" w:author="huai" w:date="2006-07-06T11:57:00Z" w:original="%2:1:0:.%3:8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>：</w:t>
      </w:r>
    </w:p>
    <w:p w:rsidR="0000713D" w:rsidRDefault="0000713D" w:rsidP="0000713D">
      <w:pPr>
        <w:pStyle w:val="Tabletext"/>
        <w:keepLines w:val="0"/>
        <w:numPr>
          <w:ilvl w:val="3"/>
          <w:numId w:val="1"/>
          <w:numberingChange w:id="30" w:author="huai" w:date="2006-07-06T11:57:00Z" w:original="%2:1:0:.%3:8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0350EF" w:rsidRPr="000350EF" w:rsidRDefault="000350EF" w:rsidP="00612B1F">
      <w:pPr>
        <w:pStyle w:val="Tabletext"/>
        <w:keepLines w:val="0"/>
        <w:numPr>
          <w:ilvl w:val="1"/>
          <w:numId w:val="1"/>
          <w:numberingChange w:id="31" w:author="huai" w:date="2006-07-06T11:57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7E6381">
        <w:rPr>
          <w:rFonts w:hint="eastAsia"/>
          <w:kern w:val="2"/>
          <w:szCs w:val="24"/>
          <w:lang w:eastAsia="zh-TW"/>
        </w:rPr>
        <w:t>資料</w:t>
      </w:r>
      <w:r>
        <w:rPr>
          <w:rFonts w:ascii="Arial" w:hAnsi="Arial" w:cs="Arial" w:hint="eastAsia"/>
          <w:color w:val="000000"/>
          <w:lang w:eastAsia="zh-TW"/>
        </w:rPr>
        <w:t>：</w:t>
      </w:r>
    </w:p>
    <w:p w:rsidR="00612B1F" w:rsidRDefault="007E6381" w:rsidP="000350EF">
      <w:pPr>
        <w:pStyle w:val="Tabletext"/>
        <w:keepLines w:val="0"/>
        <w:numPr>
          <w:ilvl w:val="2"/>
          <w:numId w:val="1"/>
          <w:numberingChange w:id="32" w:author="huai" w:date="2006-07-06T11:57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</w:t>
      </w:r>
      <w:r w:rsidR="000350EF">
        <w:rPr>
          <w:rFonts w:hint="eastAsia"/>
          <w:kern w:val="2"/>
          <w:szCs w:val="24"/>
          <w:lang w:eastAsia="zh-TW"/>
        </w:rPr>
        <w:t xml:space="preserve"> </w:t>
      </w:r>
      <w:r w:rsidR="000A2E95">
        <w:rPr>
          <w:rFonts w:hint="eastAsia"/>
          <w:kern w:val="2"/>
          <w:szCs w:val="24"/>
          <w:lang w:eastAsia="zh-TW"/>
        </w:rPr>
        <w:t>DTAAI001</w:t>
      </w:r>
      <w:r w:rsidR="00612B1F">
        <w:rPr>
          <w:rFonts w:hint="eastAsia"/>
          <w:kern w:val="2"/>
          <w:szCs w:val="24"/>
          <w:lang w:eastAsia="zh-TW"/>
        </w:rPr>
        <w:t>：</w:t>
      </w:r>
    </w:p>
    <w:p w:rsidR="007E6381" w:rsidRDefault="007E6381" w:rsidP="007E6381">
      <w:pPr>
        <w:pStyle w:val="Tabletext"/>
        <w:keepLines w:val="0"/>
        <w:numPr>
          <w:ilvl w:val="3"/>
          <w:numId w:val="1"/>
          <w:numberingChange w:id="33" w:author="huai" w:date="2006-07-06T11:57:00Z" w:original="%2:2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處理日期。</w:t>
      </w:r>
    </w:p>
    <w:p w:rsidR="007E6381" w:rsidRDefault="007E6381" w:rsidP="007E6381">
      <w:pPr>
        <w:pStyle w:val="Tabletext"/>
        <w:keepLines w:val="0"/>
        <w:numPr>
          <w:ilvl w:val="3"/>
          <w:numId w:val="1"/>
          <w:numberingChange w:id="34" w:author="huai" w:date="2006-07-06T11:57:00Z" w:original="%2:2:0:.%3:1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交易序號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為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CF3D05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7E6381" w:rsidRDefault="00392769" w:rsidP="007E6381">
      <w:pPr>
        <w:pStyle w:val="Tabletext"/>
        <w:keepLines w:val="0"/>
        <w:numPr>
          <w:ilvl w:val="3"/>
          <w:numId w:val="1"/>
          <w:numberingChange w:id="35" w:author="huai" w:date="2006-07-06T11:57:00Z" w:original="%2:2:0:.%3:1:0:.%4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GROUP</w:t>
      </w:r>
      <w:r w:rsidR="007E6381">
        <w:rPr>
          <w:rFonts w:hint="eastAsia"/>
          <w:kern w:val="2"/>
          <w:szCs w:val="24"/>
          <w:lang w:eastAsia="zh-TW"/>
        </w:rPr>
        <w:t xml:space="preserve"> BY </w:t>
      </w:r>
      <w:r w:rsidR="00D97D11">
        <w:rPr>
          <w:rFonts w:hint="eastAsia"/>
          <w:kern w:val="2"/>
          <w:szCs w:val="24"/>
          <w:lang w:eastAsia="zh-TW"/>
        </w:rPr>
        <w:t>帳務處理</w:t>
      </w:r>
      <w:r w:rsidR="001038D3">
        <w:rPr>
          <w:rFonts w:hint="eastAsia"/>
          <w:kern w:val="2"/>
          <w:szCs w:val="24"/>
          <w:lang w:eastAsia="zh-TW"/>
        </w:rPr>
        <w:t>單位。</w:t>
      </w:r>
    </w:p>
    <w:p w:rsidR="00612B1F" w:rsidRDefault="007E6381" w:rsidP="000350EF">
      <w:pPr>
        <w:pStyle w:val="Tabletext"/>
        <w:keepLines w:val="0"/>
        <w:numPr>
          <w:ilvl w:val="3"/>
          <w:numId w:val="1"/>
          <w:numberingChange w:id="36" w:author="huai" w:date="2006-07-06T11:57:00Z" w:original="%2:2:0:.%3:1:0:.%4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DATA_NOT_FOUND</w:t>
      </w:r>
      <w:r>
        <w:rPr>
          <w:rFonts w:hint="eastAsia"/>
          <w:kern w:val="2"/>
          <w:szCs w:val="24"/>
          <w:lang w:eastAsia="zh-TW"/>
        </w:rPr>
        <w:t>：</w:t>
      </w:r>
    </w:p>
    <w:p w:rsidR="007E6381" w:rsidRDefault="007E6381" w:rsidP="007E6381">
      <w:pPr>
        <w:pStyle w:val="Tabletext"/>
        <w:keepLines w:val="0"/>
        <w:numPr>
          <w:ilvl w:val="4"/>
          <w:numId w:val="1"/>
          <w:numberingChange w:id="37" w:author="huai" w:date="2006-07-06T11:57:00Z" w:original="%2:2:0:.%3:1:0:.%4:4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1038D3" w:rsidRDefault="001038D3" w:rsidP="001038D3">
      <w:pPr>
        <w:pStyle w:val="Tabletext"/>
        <w:keepLines w:val="0"/>
        <w:numPr>
          <w:ilvl w:val="3"/>
          <w:numId w:val="1"/>
          <w:numberingChange w:id="38" w:author="huai" w:date="2006-07-06T11:57:00Z" w:original="%2:2:0:.%3:1:0:.%4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</w:p>
    <w:p w:rsidR="001038D3" w:rsidRDefault="00392769" w:rsidP="001038D3">
      <w:pPr>
        <w:pStyle w:val="Tabletext"/>
        <w:keepLines w:val="0"/>
        <w:numPr>
          <w:ilvl w:val="4"/>
          <w:numId w:val="1"/>
          <w:numberingChange w:id="39" w:author="huai" w:date="2006-07-06T11:57:00Z" w:original="%2:2:0:.%3:1:0:.%4:5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逐組進行</w:t>
      </w:r>
      <w:r>
        <w:rPr>
          <w:rFonts w:hint="eastAsia"/>
          <w:kern w:val="2"/>
          <w:szCs w:val="24"/>
          <w:lang w:eastAsia="zh-TW"/>
        </w:rPr>
        <w:t>STEP 3</w:t>
      </w:r>
      <w:r>
        <w:rPr>
          <w:rFonts w:hint="eastAsia"/>
          <w:kern w:val="2"/>
          <w:szCs w:val="24"/>
          <w:lang w:eastAsia="zh-TW"/>
        </w:rPr>
        <w:t>。</w:t>
      </w:r>
    </w:p>
    <w:p w:rsidR="000350EF" w:rsidRDefault="00F6403A" w:rsidP="00F6403A">
      <w:pPr>
        <w:pStyle w:val="Tabletext"/>
        <w:keepLines w:val="0"/>
        <w:numPr>
          <w:ilvl w:val="1"/>
          <w:numId w:val="1"/>
          <w:numberingChange w:id="40" w:author="huai" w:date="2006-07-06T11:57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帳務處理</w:t>
      </w:r>
      <w:r w:rsidR="000350EF">
        <w:rPr>
          <w:rFonts w:hint="eastAsia"/>
          <w:kern w:val="2"/>
          <w:szCs w:val="24"/>
          <w:lang w:eastAsia="zh-TW"/>
        </w:rPr>
        <w:t>：</w:t>
      </w:r>
    </w:p>
    <w:p w:rsidR="001A21B2" w:rsidRDefault="001A21B2" w:rsidP="00F6403A">
      <w:pPr>
        <w:pStyle w:val="Tabletext"/>
        <w:keepLines w:val="0"/>
        <w:numPr>
          <w:ilvl w:val="2"/>
          <w:numId w:val="1"/>
          <w:numberingChange w:id="41" w:author="huai" w:date="2006-07-06T11:57:00Z" w:original="%2:3:0:.%3:1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抓取該組帳務傳票批號：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4"/>
        <w:gridCol w:w="3526"/>
      </w:tblGrid>
      <w:tr w:rsidR="001A21B2" w:rsidRPr="00433E31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1B2" w:rsidRDefault="00D97D11" w:rsidP="0020270F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帳務處理單位</w:t>
            </w:r>
            <w:r w:rsidR="00EA70AB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前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碼"/>
              </w:smartTagPr>
              <w:r w:rsidR="002128A1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5</w:t>
              </w:r>
              <w:r w:rsidR="001A21B2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碼</w:t>
              </w:r>
            </w:smartTag>
          </w:p>
        </w:tc>
        <w:tc>
          <w:tcPr>
            <w:tcW w:w="3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1B2" w:rsidRPr="00433E31" w:rsidRDefault="001A21B2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傳票批號</w:t>
            </w:r>
          </w:p>
        </w:tc>
      </w:tr>
      <w:tr w:rsidR="001A21B2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B2" w:rsidRPr="001A21B2" w:rsidRDefault="001A21B2" w:rsidP="0020270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1A21B2">
              <w:rPr>
                <w:rFonts w:ascii="Arial" w:eastAsia="細明體" w:hAnsi="Arial" w:cs="Arial"/>
                <w:sz w:val="20"/>
                <w:szCs w:val="20"/>
              </w:rPr>
              <w:t>540</w:t>
            </w:r>
            <w:r w:rsidR="00246885">
              <w:rPr>
                <w:rFonts w:ascii="Arial" w:eastAsia="細明體" w:hAnsi="Arial" w:cs="Arial" w:hint="eastAsia"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1B2" w:rsidRPr="001A21B2" w:rsidRDefault="001A21B2" w:rsidP="0020270F">
            <w:pPr>
              <w:rPr>
                <w:rFonts w:ascii="Arial" w:hAnsi="Arial" w:cs="Arial"/>
                <w:color w:val="000000"/>
                <w:sz w:val="20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2"/>
                <w:attr w:name="UnitName" w:val="a"/>
              </w:smartTagPr>
              <w:r w:rsidRPr="001A21B2">
                <w:rPr>
                  <w:rFonts w:ascii="Arial" w:hAnsi="Arial" w:cs="Arial"/>
                  <w:color w:val="000000"/>
                  <w:sz w:val="20"/>
                </w:rPr>
                <w:t>32A</w:t>
              </w:r>
            </w:smartTag>
          </w:p>
        </w:tc>
      </w:tr>
      <w:tr w:rsidR="001A21B2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B2" w:rsidRPr="001A21B2" w:rsidRDefault="001A21B2" w:rsidP="0020270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1A21B2">
              <w:rPr>
                <w:rFonts w:ascii="Arial" w:eastAsia="細明體" w:hAnsi="Arial" w:cs="Arial"/>
                <w:sz w:val="20"/>
                <w:szCs w:val="20"/>
              </w:rPr>
              <w:t>530</w:t>
            </w:r>
            <w:r w:rsidR="002128A1">
              <w:rPr>
                <w:rFonts w:ascii="Arial" w:eastAsia="細明體" w:hAnsi="Arial" w:cs="Arial" w:hint="eastAsia"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1B2" w:rsidRPr="001A21B2" w:rsidRDefault="001A21B2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2"/>
                <w:attr w:name="UnitName" w:val="a"/>
              </w:smartTagPr>
              <w:r w:rsidRPr="001A21B2">
                <w:rPr>
                  <w:rFonts w:ascii="Arial" w:hAnsi="Arial" w:cs="Arial"/>
                  <w:sz w:val="20"/>
                </w:rPr>
                <w:t>52A</w:t>
              </w:r>
            </w:smartTag>
          </w:p>
        </w:tc>
      </w:tr>
      <w:tr w:rsidR="002128A1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28A1" w:rsidRPr="001A21B2" w:rsidRDefault="002128A1" w:rsidP="0020270F">
            <w:pPr>
              <w:rPr>
                <w:rFonts w:ascii="Arial" w:eastAsia="細明體" w:hAnsi="Arial" w:cs="Arial"/>
                <w:sz w:val="20"/>
                <w:szCs w:val="20"/>
              </w:rPr>
            </w:pPr>
            <w:r>
              <w:rPr>
                <w:rFonts w:ascii="Arial" w:eastAsia="細明體" w:hAnsi="Arial" w:cs="Arial" w:hint="eastAsia"/>
                <w:sz w:val="20"/>
                <w:szCs w:val="20"/>
              </w:rPr>
              <w:t>53004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28A1" w:rsidRPr="001A21B2" w:rsidRDefault="002128A1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Arial" w:hAnsi="Arial" w:cs="Arial" w:hint="eastAsia"/>
                  <w:sz w:val="20"/>
                </w:rPr>
                <w:t>54A</w:t>
              </w:r>
            </w:smartTag>
          </w:p>
        </w:tc>
      </w:tr>
      <w:tr w:rsidR="001A21B2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B2" w:rsidRPr="001A21B2" w:rsidRDefault="001A21B2" w:rsidP="0020270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1A21B2">
              <w:rPr>
                <w:rFonts w:ascii="Arial" w:eastAsia="細明體" w:hAnsi="Arial" w:cs="Arial"/>
                <w:sz w:val="20"/>
                <w:szCs w:val="20"/>
              </w:rPr>
              <w:t>480</w:t>
            </w:r>
            <w:r w:rsidR="002128A1">
              <w:rPr>
                <w:rFonts w:ascii="Arial" w:eastAsia="細明體" w:hAnsi="Arial" w:cs="Arial" w:hint="eastAsia"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1B2" w:rsidRPr="001A21B2" w:rsidRDefault="001A21B2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2"/>
                <w:attr w:name="UnitName" w:val="a"/>
              </w:smartTagPr>
              <w:r w:rsidRPr="001A21B2">
                <w:rPr>
                  <w:rFonts w:ascii="Arial" w:hAnsi="Arial" w:cs="Arial"/>
                  <w:sz w:val="20"/>
                </w:rPr>
                <w:t>62A</w:t>
              </w:r>
            </w:smartTag>
          </w:p>
        </w:tc>
      </w:tr>
      <w:tr w:rsidR="001A21B2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B2" w:rsidRPr="001A21B2" w:rsidRDefault="001A21B2" w:rsidP="0020270F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  <w:lang w:val="x-none"/>
              </w:rPr>
            </w:pPr>
            <w:r w:rsidRPr="001A21B2">
              <w:rPr>
                <w:rFonts w:ascii="Arial" w:hAnsi="Arial" w:cs="Arial"/>
                <w:color w:val="000000"/>
                <w:kern w:val="0"/>
                <w:sz w:val="20"/>
                <w:szCs w:val="20"/>
                <w:lang w:val="x-none"/>
              </w:rPr>
              <w:t>420</w:t>
            </w:r>
            <w:r w:rsidR="002128A1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val="x-none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1B2" w:rsidRPr="001A21B2" w:rsidRDefault="001A21B2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2"/>
                <w:attr w:name="UnitName" w:val="a"/>
              </w:smartTagPr>
              <w:r w:rsidRPr="001A21B2">
                <w:rPr>
                  <w:rFonts w:ascii="Arial" w:hAnsi="Arial" w:cs="Arial"/>
                  <w:sz w:val="20"/>
                </w:rPr>
                <w:t>72A</w:t>
              </w:r>
            </w:smartTag>
          </w:p>
        </w:tc>
      </w:tr>
      <w:tr w:rsidR="001A21B2">
        <w:trPr>
          <w:trHeight w:val="330"/>
        </w:trPr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1B2" w:rsidRPr="001A21B2" w:rsidRDefault="001A21B2" w:rsidP="0020270F">
            <w:pPr>
              <w:rPr>
                <w:rFonts w:ascii="Arial" w:hAnsi="Arial" w:cs="Arial"/>
                <w:color w:val="000000"/>
                <w:kern w:val="0"/>
                <w:sz w:val="20"/>
                <w:szCs w:val="20"/>
                <w:lang w:val="x-none"/>
              </w:rPr>
            </w:pPr>
            <w:r w:rsidRPr="001A21B2">
              <w:rPr>
                <w:rFonts w:ascii="Arial" w:hAnsi="Arial" w:cs="Arial"/>
                <w:color w:val="000000"/>
                <w:kern w:val="0"/>
                <w:sz w:val="20"/>
                <w:szCs w:val="20"/>
                <w:lang w:val="x-none"/>
              </w:rPr>
              <w:t>360</w:t>
            </w:r>
            <w:r w:rsidR="002128A1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  <w:lang w:val="x-none"/>
              </w:rPr>
              <w:t>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A21B2" w:rsidRPr="001A21B2" w:rsidRDefault="001A21B2" w:rsidP="0020270F">
            <w:pPr>
              <w:rPr>
                <w:rFonts w:ascii="Arial" w:hAnsi="Arial" w:cs="Arial"/>
                <w:kern w:val="0"/>
                <w:sz w:val="20"/>
                <w:szCs w:val="20"/>
                <w:lang w:val="zh-TW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"/>
                <w:attr w:name="UnitName" w:val="a"/>
              </w:smartTagPr>
              <w:r w:rsidRPr="001A21B2">
                <w:rPr>
                  <w:rFonts w:ascii="Arial" w:hAnsi="Arial" w:cs="Arial"/>
                  <w:kern w:val="0"/>
                  <w:sz w:val="20"/>
                  <w:szCs w:val="20"/>
                  <w:lang w:val="zh-TW"/>
                </w:rPr>
                <w:t>82A</w:t>
              </w:r>
            </w:smartTag>
          </w:p>
        </w:tc>
      </w:tr>
    </w:tbl>
    <w:p w:rsidR="00F6403A" w:rsidRDefault="00F6403A" w:rsidP="00F6403A">
      <w:pPr>
        <w:pStyle w:val="Tabletext"/>
        <w:keepLines w:val="0"/>
        <w:numPr>
          <w:ilvl w:val="2"/>
          <w:numId w:val="1"/>
          <w:numberingChange w:id="42" w:author="huai" w:date="2006-07-06T11:57:00Z" w:original="%2:3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抓取該組帳務處理人員：</w:t>
      </w:r>
    </w:p>
    <w:p w:rsidR="00F6403A" w:rsidRDefault="00F6403A" w:rsidP="00F6403A">
      <w:pPr>
        <w:pStyle w:val="Tabletext"/>
        <w:keepLines w:val="0"/>
        <w:numPr>
          <w:ilvl w:val="3"/>
          <w:numId w:val="1"/>
          <w:numberingChange w:id="43" w:author="huai" w:date="2006-07-06T11:57:00Z" w:original="%2:3:0:.%3:2:0:.%4:1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 w:rsidRPr="00F6403A">
        <w:rPr>
          <w:rFonts w:ascii="Arial" w:hAnsi="Arial" w:cs="Arial"/>
          <w:color w:val="000000"/>
        </w:rPr>
        <w:t>DK_F0Z026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6403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403A" w:rsidRDefault="00F6403A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403A" w:rsidRDefault="00F6403A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F6403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403A" w:rsidRPr="000C044D" w:rsidRDefault="00F6403A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傳票批號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403A" w:rsidRPr="00783C61" w:rsidRDefault="00783C61" w:rsidP="0020270F">
            <w:pPr>
              <w:rPr>
                <w:rFonts w:ascii="Arial" w:hAnsi="Arial" w:cs="Arial"/>
                <w:sz w:val="20"/>
              </w:rPr>
            </w:pPr>
            <w:r w:rsidRPr="00783C61">
              <w:rPr>
                <w:rFonts w:ascii="Arial" w:hAnsi="Arial" w:cs="Arial"/>
                <w:sz w:val="20"/>
              </w:rPr>
              <w:t>3.1</w:t>
            </w:r>
          </w:p>
        </w:tc>
      </w:tr>
      <w:tr w:rsidR="00F6403A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6403A" w:rsidRDefault="00F6403A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403A" w:rsidRDefault="001A21B2" w:rsidP="0020270F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1</w:t>
            </w:r>
          </w:p>
        </w:tc>
      </w:tr>
    </w:tbl>
    <w:p w:rsidR="00F6403A" w:rsidRDefault="0086120C" w:rsidP="00F6403A">
      <w:pPr>
        <w:pStyle w:val="Tabletext"/>
        <w:keepLines w:val="0"/>
        <w:numPr>
          <w:ilvl w:val="3"/>
          <w:numId w:val="1"/>
          <w:numberingChange w:id="44" w:author="huai" w:date="2006-07-06T11:57:00Z" w:original="%2:3:0:.%3:2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模組失敗：</w:t>
      </w:r>
    </w:p>
    <w:p w:rsidR="0086120C" w:rsidRDefault="0086120C" w:rsidP="0086120C">
      <w:pPr>
        <w:pStyle w:val="Tabletext"/>
        <w:keepLines w:val="0"/>
        <w:numPr>
          <w:ilvl w:val="4"/>
          <w:numId w:val="1"/>
          <w:numberingChange w:id="45" w:author="huai" w:date="2006-07-06T11:57:00Z" w:original="%2:3:0:.%3:2:0:.%4:2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寫入錯誤訊息：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抓取帳務處理人員失敗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+ </w:t>
      </w:r>
      <w:r>
        <w:rPr>
          <w:rFonts w:hint="eastAsia"/>
          <w:kern w:val="2"/>
          <w:szCs w:val="24"/>
          <w:lang w:eastAsia="zh-TW"/>
        </w:rPr>
        <w:t>傳票批號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rFonts w:hint="eastAsia"/>
          <w:kern w:val="2"/>
          <w:szCs w:val="24"/>
          <w:lang w:eastAsia="zh-TW"/>
        </w:rPr>
        <w:t>模組錯誤訊息。</w:t>
      </w:r>
    </w:p>
    <w:p w:rsidR="0086120C" w:rsidRDefault="0086120C" w:rsidP="0086120C">
      <w:pPr>
        <w:pStyle w:val="Tabletext"/>
        <w:keepLines w:val="0"/>
        <w:numPr>
          <w:ilvl w:val="4"/>
          <w:numId w:val="1"/>
          <w:numberingChange w:id="46" w:author="huai" w:date="2006-07-06T11:57:00Z" w:original="%2:3:0:.%3:2:0:.%4:2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CONTROL-M RETURN_CODE = 1</w:t>
      </w:r>
      <w:r>
        <w:rPr>
          <w:rFonts w:hint="eastAsia"/>
          <w:kern w:val="2"/>
          <w:szCs w:val="24"/>
          <w:lang w:eastAsia="zh-TW"/>
        </w:rPr>
        <w:t>。</w:t>
      </w:r>
    </w:p>
    <w:p w:rsidR="0086120C" w:rsidRDefault="000C43BA" w:rsidP="0086120C">
      <w:pPr>
        <w:pStyle w:val="Tabletext"/>
        <w:keepLines w:val="0"/>
        <w:numPr>
          <w:ilvl w:val="4"/>
          <w:numId w:val="1"/>
          <w:numberingChange w:id="47" w:author="huai" w:date="2006-07-06T11:57:00Z" w:original="%2:3:0:.%3:2:0:.%4:2:0:.%5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ROLLBACK</w:t>
      </w:r>
      <w:r>
        <w:rPr>
          <w:rFonts w:hint="eastAsia"/>
          <w:kern w:val="2"/>
          <w:szCs w:val="24"/>
          <w:lang w:eastAsia="zh-TW"/>
        </w:rPr>
        <w:t>，</w:t>
      </w:r>
      <w:r w:rsidR="0086120C">
        <w:rPr>
          <w:rFonts w:hint="eastAsia"/>
          <w:kern w:val="2"/>
          <w:szCs w:val="24"/>
          <w:lang w:eastAsia="zh-TW"/>
        </w:rPr>
        <w:t>RETURN</w:t>
      </w:r>
      <w:r w:rsidR="0086120C">
        <w:rPr>
          <w:rFonts w:hint="eastAsia"/>
          <w:kern w:val="2"/>
          <w:szCs w:val="24"/>
          <w:lang w:eastAsia="zh-TW"/>
        </w:rPr>
        <w:t>。</w:t>
      </w:r>
    </w:p>
    <w:p w:rsidR="0086120C" w:rsidRDefault="00D97D11" w:rsidP="0086120C">
      <w:pPr>
        <w:pStyle w:val="Tabletext"/>
        <w:keepLines w:val="0"/>
        <w:numPr>
          <w:ilvl w:val="3"/>
          <w:numId w:val="1"/>
          <w:numberingChange w:id="48" w:author="huai" w:date="2006-07-06T11:57:00Z" w:original="%2:3:0:.%3:2:0:.%4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帳務處理</w:t>
      </w:r>
      <w:r w:rsidR="0086120C">
        <w:rPr>
          <w:rFonts w:hint="eastAsia"/>
          <w:kern w:val="2"/>
          <w:szCs w:val="24"/>
          <w:lang w:eastAsia="zh-TW"/>
        </w:rPr>
        <w:t>人員姓名</w:t>
      </w:r>
      <w:r w:rsidR="0086120C">
        <w:rPr>
          <w:rFonts w:hint="eastAsia"/>
          <w:kern w:val="2"/>
          <w:szCs w:val="24"/>
          <w:lang w:eastAsia="zh-TW"/>
        </w:rPr>
        <w:t xml:space="preserve"> = DTDKF013.</w:t>
      </w:r>
      <w:r w:rsidR="0086120C">
        <w:rPr>
          <w:rFonts w:hint="eastAsia"/>
          <w:kern w:val="2"/>
          <w:szCs w:val="24"/>
          <w:lang w:eastAsia="zh-TW"/>
        </w:rPr>
        <w:t>製票人姓名。</w:t>
      </w:r>
    </w:p>
    <w:p w:rsidR="0086120C" w:rsidRDefault="00D97D11" w:rsidP="0086120C">
      <w:pPr>
        <w:pStyle w:val="Tabletext"/>
        <w:keepLines w:val="0"/>
        <w:numPr>
          <w:ilvl w:val="3"/>
          <w:numId w:val="1"/>
          <w:numberingChange w:id="49" w:author="huai" w:date="2006-07-06T11:57:00Z" w:original="%2:3:0:.%3:2:0:.%4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帳務處理</w:t>
      </w:r>
      <w:r w:rsidR="0086120C">
        <w:rPr>
          <w:rFonts w:hint="eastAsia"/>
          <w:kern w:val="2"/>
          <w:szCs w:val="24"/>
          <w:lang w:eastAsia="zh-TW"/>
        </w:rPr>
        <w:t>人員</w:t>
      </w:r>
      <w:r w:rsidR="0086120C">
        <w:rPr>
          <w:rFonts w:hint="eastAsia"/>
          <w:kern w:val="2"/>
          <w:szCs w:val="24"/>
          <w:lang w:eastAsia="zh-TW"/>
        </w:rPr>
        <w:t>ID  = DTDKF013.</w:t>
      </w:r>
      <w:r w:rsidR="0086120C">
        <w:rPr>
          <w:rFonts w:hint="eastAsia"/>
          <w:kern w:val="2"/>
          <w:szCs w:val="24"/>
          <w:lang w:eastAsia="zh-TW"/>
        </w:rPr>
        <w:t>製票人</w:t>
      </w:r>
      <w:r w:rsidR="0086120C">
        <w:rPr>
          <w:rFonts w:hint="eastAsia"/>
          <w:kern w:val="2"/>
          <w:szCs w:val="24"/>
          <w:lang w:eastAsia="zh-TW"/>
        </w:rPr>
        <w:t>ID</w:t>
      </w:r>
      <w:r w:rsidR="0086120C">
        <w:rPr>
          <w:rFonts w:hint="eastAsia"/>
          <w:kern w:val="2"/>
          <w:szCs w:val="24"/>
          <w:lang w:eastAsia="zh-TW"/>
        </w:rPr>
        <w:t>。</w:t>
      </w:r>
    </w:p>
    <w:p w:rsidR="00E34FCC" w:rsidRDefault="00E34FCC" w:rsidP="00E34FCC">
      <w:pPr>
        <w:pStyle w:val="Tabletext"/>
        <w:keepLines w:val="0"/>
        <w:numPr>
          <w:ilvl w:val="2"/>
          <w:numId w:val="1"/>
          <w:numberingChange w:id="50" w:author="huai" w:date="2006-07-06T11:57:00Z" w:original="%2:3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抓取組號：</w:t>
      </w:r>
    </w:p>
    <w:p w:rsidR="00E34FCC" w:rsidRDefault="00E34FCC" w:rsidP="00E34FCC">
      <w:pPr>
        <w:pStyle w:val="Tabletext"/>
        <w:keepLines w:val="0"/>
        <w:numPr>
          <w:ilvl w:val="3"/>
          <w:numId w:val="1"/>
          <w:numberingChange w:id="51" w:author="huai" w:date="2006-07-06T11:57:00Z" w:original="%2:3:0:.%3:3:0:.%4:1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CALL DK_F0Z003.Method2</w:t>
      </w:r>
      <w:r w:rsidRPr="000D7CF9">
        <w:rPr>
          <w:rFonts w:ascii="Microsoft Sans Serif" w:cs="Microsoft Sans Serif"/>
          <w:kern w:val="2"/>
          <w:lang w:eastAsia="zh-TW"/>
        </w:rPr>
        <w:t>﹕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E34FC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4FCC" w:rsidRDefault="00E34FCC" w:rsidP="00EC37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4FCC" w:rsidRDefault="00E34FCC" w:rsidP="00EC372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E34FC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4FCC" w:rsidRPr="00E9267A" w:rsidRDefault="00E34FCC" w:rsidP="00EC3727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9267A">
              <w:rPr>
                <w:rFonts w:ascii="New Gulim" w:eastAsia="New Gulim" w:hAnsi="New Gulim"/>
                <w:color w:val="000000"/>
                <w:sz w:val="22"/>
                <w:szCs w:val="22"/>
              </w:rPr>
              <w:t>結帳單位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4FCC" w:rsidRPr="00E9267A" w:rsidRDefault="00E34FCC" w:rsidP="00EC3727">
            <w:pPr>
              <w:rPr>
                <w:rFonts w:ascii="Kartika" w:eastAsia="Gulim" w:hAnsi="Kartika" w:cs="Kartika"/>
                <w:sz w:val="20"/>
              </w:rPr>
            </w:pPr>
            <w:r w:rsidRPr="00E9267A">
              <w:rPr>
                <w:rFonts w:ascii="Kartika" w:eastAsia="Gulim" w:hAnsi="Gulim" w:cs="Kartika"/>
                <w:bCs/>
                <w:sz w:val="20"/>
              </w:rPr>
              <w:t>帳務處理單位</w:t>
            </w:r>
          </w:p>
        </w:tc>
      </w:tr>
      <w:tr w:rsidR="00E34FC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4FCC" w:rsidRPr="00E9267A" w:rsidRDefault="00E34FCC" w:rsidP="00EC3727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9267A">
              <w:rPr>
                <w:rFonts w:ascii="New Gulim" w:eastAsia="New Gulim" w:hAnsi="New Gulim"/>
                <w:color w:val="000000"/>
                <w:sz w:val="22"/>
                <w:szCs w:val="22"/>
              </w:rPr>
              <w:t>傳票批號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4FCC" w:rsidRPr="0036183C" w:rsidRDefault="00E34FCC" w:rsidP="00EC372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3.1</w:t>
            </w:r>
          </w:p>
        </w:tc>
      </w:tr>
      <w:tr w:rsidR="00E34FC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34FCC" w:rsidRPr="00E9267A" w:rsidRDefault="00E34FCC" w:rsidP="00EC3727">
            <w:pPr>
              <w:rPr>
                <w:rFonts w:ascii="New Gulim" w:eastAsia="New Gulim" w:hAnsi="New Gulim"/>
                <w:color w:val="000000"/>
                <w:sz w:val="22"/>
                <w:szCs w:val="22"/>
              </w:rPr>
            </w:pPr>
            <w:r w:rsidRPr="00E9267A">
              <w:rPr>
                <w:rFonts w:ascii="New Gulim" w:eastAsia="New Gulim" w:hAnsi="New Gulim"/>
                <w:color w:val="000000"/>
                <w:sz w:val="22"/>
                <w:szCs w:val="22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34FCC" w:rsidRPr="0036183C" w:rsidRDefault="00E34FCC" w:rsidP="00EC372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1.7</w:t>
            </w:r>
          </w:p>
        </w:tc>
      </w:tr>
    </w:tbl>
    <w:p w:rsidR="00E34FCC" w:rsidRDefault="00E34FCC" w:rsidP="00B13E34">
      <w:pPr>
        <w:pStyle w:val="Tabletext"/>
        <w:keepLines w:val="0"/>
        <w:numPr>
          <w:ilvl w:val="2"/>
          <w:numId w:val="1"/>
          <w:numberingChange w:id="52" w:author="huai" w:date="2006-07-06T11:57:00Z" w:original="%2:3:0:.%3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按受理編號分組，逐組進行下列步驟：</w:t>
      </w:r>
    </w:p>
    <w:p w:rsidR="00B13E34" w:rsidRDefault="00B13E34" w:rsidP="00E34FCC">
      <w:pPr>
        <w:pStyle w:val="Tabletext"/>
        <w:keepLines w:val="0"/>
        <w:numPr>
          <w:ilvl w:val="3"/>
          <w:numId w:val="1"/>
          <w:numberingChange w:id="53" w:author="huai" w:date="2006-07-06T11:57:00Z" w:original="%2:3:0:.%3:4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抓取交易序號：</w:t>
      </w:r>
    </w:p>
    <w:p w:rsidR="00B13E34" w:rsidRDefault="00B13E34" w:rsidP="00E34FCC">
      <w:pPr>
        <w:pStyle w:val="Tabletext"/>
        <w:keepLines w:val="0"/>
        <w:numPr>
          <w:ilvl w:val="4"/>
          <w:numId w:val="1"/>
          <w:numberingChange w:id="54" w:author="huai" w:date="2006-07-06T11:57:00Z" w:original="%2:3:0:.%3:4:0:.%4:1:0:.%5:1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DK_F0Z002.</w:t>
      </w:r>
      <w:r w:rsidRPr="007B188A">
        <w:rPr>
          <w:rFonts w:ascii="Microsoft Sans Serif" w:hAnsi="Microsoft Sans Serif" w:cs="Microsoft Sans Serif"/>
          <w:color w:val="000000"/>
          <w:lang w:eastAsia="zh-TW"/>
        </w:rPr>
        <w:t>getSER_NO</w:t>
      </w:r>
      <w:r w:rsidRPr="000D7CF9">
        <w:rPr>
          <w:rFonts w:ascii="Microsoft Sans Serif" w:hAnsi="Microsoft Sans Serif" w:cs="Microsoft Sans Serif"/>
          <w:color w:val="000000"/>
          <w:highlight w:val="white"/>
          <w:lang w:eastAsia="zh-TW"/>
        </w:rPr>
        <w:t>()</w:t>
      </w:r>
      <w:r w:rsidRPr="000D7CF9">
        <w:rPr>
          <w:rFonts w:ascii="Microsoft Sans Serif" w:cs="Microsoft Sans Serif"/>
          <w:kern w:val="2"/>
          <w:lang w:eastAsia="zh-TW"/>
        </w:rPr>
        <w:t>﹕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Default="00B13E34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Default="00B13E34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E34" w:rsidRPr="000C044D" w:rsidRDefault="00B13E34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經辦人員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Pr="00783C61" w:rsidRDefault="00B13E34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Arial" w:hAnsi="Arial" w:cs="Arial" w:hint="eastAsia"/>
                  <w:sz w:val="20"/>
                </w:rPr>
                <w:t>3.2.4</w:t>
              </w:r>
            </w:smartTag>
          </w:p>
        </w:tc>
      </w:tr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E34" w:rsidRDefault="00B13E34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Pr="0036183C" w:rsidRDefault="0036183C" w:rsidP="0020270F">
            <w:pPr>
              <w:rPr>
                <w:rFonts w:ascii="Arial" w:hAnsi="Arial" w:cs="Arial"/>
                <w:sz w:val="20"/>
              </w:rPr>
            </w:pPr>
            <w:r w:rsidRPr="0036183C">
              <w:rPr>
                <w:rFonts w:ascii="Arial" w:hAnsi="Arial" w:cs="Arial"/>
                <w:sz w:val="20"/>
              </w:rPr>
              <w:t>1.7</w:t>
            </w:r>
          </w:p>
        </w:tc>
      </w:tr>
    </w:tbl>
    <w:p w:rsidR="00B13E34" w:rsidRDefault="00B13E34" w:rsidP="00E34FCC">
      <w:pPr>
        <w:pStyle w:val="Tabletext"/>
        <w:keepLines w:val="0"/>
        <w:numPr>
          <w:ilvl w:val="3"/>
          <w:numId w:val="1"/>
          <w:numberingChange w:id="55" w:author="huai" w:date="2006-07-06T11:57:00Z" w:original="%2:3:0:.%3:4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</w:t>
      </w:r>
      <w:r>
        <w:rPr>
          <w:rFonts w:hint="eastAsia"/>
          <w:kern w:val="2"/>
          <w:szCs w:val="24"/>
          <w:lang w:eastAsia="zh-TW"/>
        </w:rPr>
        <w:t xml:space="preserve"> DTAAI001</w:t>
      </w:r>
    </w:p>
    <w:p w:rsidR="0000713D" w:rsidRDefault="0000713D" w:rsidP="00E34FCC">
      <w:pPr>
        <w:pStyle w:val="Tabletext"/>
        <w:keepLines w:val="0"/>
        <w:numPr>
          <w:ilvl w:val="4"/>
          <w:numId w:val="1"/>
          <w:numberingChange w:id="56" w:author="huai" w:date="2006-07-06T11:57:00Z" w:original="%2:3:0:.%3:4:0:.%4:2:0:.%5:1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</w:t>
      </w:r>
      <w:r w:rsidR="00B13E34">
        <w:rPr>
          <w:rFonts w:hint="eastAsia"/>
          <w:kern w:val="2"/>
          <w:szCs w:val="24"/>
          <w:lang w:eastAsia="zh-TW"/>
        </w:rPr>
        <w:t xml:space="preserve"> DTAAI001</w:t>
      </w:r>
      <w:r w:rsidR="00B13E34" w:rsidRPr="00B13E34">
        <w:rPr>
          <w:rFonts w:ascii="新細明體" w:hAnsi="新細明體" w:hint="eastAsia"/>
          <w:kern w:val="2"/>
          <w:szCs w:val="24"/>
          <w:lang w:eastAsia="zh-TW"/>
        </w:rPr>
        <w:t xml:space="preserve"> </w:t>
      </w:r>
      <w:r w:rsidR="00B13E34">
        <w:rPr>
          <w:rFonts w:ascii="新細明體" w:hAnsi="新細明體" w:hint="eastAsia"/>
          <w:kern w:val="2"/>
          <w:szCs w:val="24"/>
          <w:lang w:eastAsia="zh-TW"/>
        </w:rPr>
        <w:t>：(該組下面所有的</w:t>
      </w:r>
      <w:r w:rsidR="00B13E34" w:rsidRPr="00B13E34">
        <w:rPr>
          <w:rFonts w:ascii="Arial" w:hAnsi="Arial" w:cs="Arial"/>
          <w:kern w:val="2"/>
          <w:szCs w:val="24"/>
          <w:lang w:eastAsia="zh-TW"/>
        </w:rPr>
        <w:t>DTAAI001</w:t>
      </w:r>
      <w:r w:rsidR="00B13E34">
        <w:rPr>
          <w:rFonts w:ascii="新細明體" w:hAnsi="新細明體" w:hint="eastAsia"/>
          <w:kern w:val="2"/>
          <w:szCs w:val="24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713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713D" w:rsidRDefault="0000713D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713D" w:rsidRDefault="0000713D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E34" w:rsidRDefault="00B13E34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Pr="00783C61" w:rsidRDefault="00B13E34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Arial" w:hAnsi="Arial" w:cs="Arial" w:hint="eastAsia"/>
                  <w:sz w:val="20"/>
                </w:rPr>
                <w:t>3.</w:t>
              </w:r>
              <w:r w:rsidR="00E34FCC">
                <w:rPr>
                  <w:rFonts w:ascii="Arial" w:hAnsi="Arial" w:cs="Arial" w:hint="eastAsia"/>
                  <w:sz w:val="20"/>
                </w:rPr>
                <w:t>4.1</w:t>
              </w:r>
            </w:smartTag>
          </w:p>
        </w:tc>
      </w:tr>
      <w:tr w:rsidR="0000713D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13D" w:rsidRDefault="0000713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713D" w:rsidRDefault="0036183C" w:rsidP="0020270F">
            <w:pPr>
              <w:rPr>
                <w:rFonts w:ascii="新細明體" w:hAnsi="新細明體" w:cs="Arial Unicode MS" w:hint="eastAsia"/>
                <w:sz w:val="20"/>
              </w:rPr>
            </w:pPr>
            <w:r w:rsidRPr="0036183C">
              <w:rPr>
                <w:rFonts w:ascii="Arial" w:hAnsi="Arial" w:cs="Arial"/>
                <w:sz w:val="20"/>
              </w:rPr>
              <w:t>1.7</w:t>
            </w:r>
          </w:p>
        </w:tc>
      </w:tr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E34" w:rsidRDefault="0072014B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帳務處理</w:t>
            </w:r>
            <w:r w:rsidR="00B13E34"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Pr="00B13E34" w:rsidRDefault="00B13E34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B13E34">
                <w:rPr>
                  <w:rFonts w:ascii="Arial" w:hAnsi="Arial" w:cs="Arial"/>
                  <w:sz w:val="20"/>
                </w:rPr>
                <w:t>3.2.4</w:t>
              </w:r>
            </w:smartTag>
          </w:p>
        </w:tc>
      </w:tr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E34" w:rsidRDefault="0072014B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帳務處理人員</w:t>
            </w:r>
            <w:r w:rsidR="00B13E34">
              <w:rPr>
                <w:rFonts w:ascii="細明體" w:eastAsia="細明體" w:hAnsi="細明體" w:hint="eastAsia"/>
                <w:sz w:val="20"/>
                <w:szCs w:val="20"/>
              </w:rPr>
              <w:t>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Pr="00B13E34" w:rsidRDefault="00B13E34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B13E34">
                <w:rPr>
                  <w:rFonts w:ascii="Arial" w:hAnsi="Arial" w:cs="Arial"/>
                  <w:sz w:val="20"/>
                </w:rPr>
                <w:t>3.2.3</w:t>
              </w:r>
            </w:smartTag>
          </w:p>
        </w:tc>
      </w:tr>
      <w:tr w:rsidR="00983D4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83D4B" w:rsidRDefault="00983D4B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給付日期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83D4B" w:rsidRPr="00B13E34" w:rsidRDefault="00983D4B" w:rsidP="002027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1.7</w:t>
            </w:r>
          </w:p>
        </w:tc>
      </w:tr>
    </w:tbl>
    <w:p w:rsidR="0039154A" w:rsidRDefault="00AC492F" w:rsidP="00E34FCC">
      <w:pPr>
        <w:pStyle w:val="Tabletext"/>
        <w:keepLines w:val="0"/>
        <w:numPr>
          <w:ilvl w:val="3"/>
          <w:numId w:val="1"/>
          <w:numberingChange w:id="57" w:author="huai" w:date="2006-07-06T11:57:00Z" w:original="%2:3:0:.%3:4:0:.%4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寫入借方會計分錄</w:t>
      </w:r>
      <w:r w:rsidR="0039154A">
        <w:rPr>
          <w:rFonts w:hint="eastAsia"/>
          <w:kern w:val="2"/>
          <w:szCs w:val="24"/>
          <w:lang w:eastAsia="zh-TW"/>
        </w:rPr>
        <w:t>：</w:t>
      </w:r>
    </w:p>
    <w:p w:rsidR="00B13E34" w:rsidRDefault="00AC492F" w:rsidP="00E34FCC">
      <w:pPr>
        <w:pStyle w:val="Tabletext"/>
        <w:keepLines w:val="0"/>
        <w:numPr>
          <w:ilvl w:val="4"/>
          <w:numId w:val="1"/>
          <w:numberingChange w:id="58" w:author="huai" w:date="2006-07-06T11:57:00Z" w:original="%2:3:0:.%3:4:0:.%4:3:0:.%5:1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AA_B2Z004</w:t>
      </w:r>
      <w:r w:rsidR="0000713D">
        <w:rPr>
          <w:rFonts w:hint="eastAsia"/>
          <w:kern w:val="2"/>
          <w:szCs w:val="24"/>
          <w:lang w:eastAsia="zh-TW"/>
        </w:rPr>
        <w:t>.Method3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Default="00B13E34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Default="00B13E34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E34" w:rsidRPr="000C044D" w:rsidRDefault="0039154A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Pr="00783C61" w:rsidRDefault="0039154A" w:rsidP="002027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該組所有的</w:t>
            </w:r>
            <w:r>
              <w:rPr>
                <w:rFonts w:ascii="Arial" w:hAnsi="Arial" w:cs="Arial" w:hint="eastAsia"/>
                <w:sz w:val="20"/>
              </w:rPr>
              <w:t>DTAAI001</w:t>
            </w:r>
          </w:p>
        </w:tc>
      </w:tr>
      <w:tr w:rsidR="00B13E34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3E34" w:rsidRDefault="0039154A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批號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3E34" w:rsidRPr="00783C61" w:rsidRDefault="0039154A" w:rsidP="002027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3.1</w:t>
            </w:r>
          </w:p>
        </w:tc>
      </w:tr>
      <w:tr w:rsidR="00B67C4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C4C" w:rsidRDefault="00B67C4C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7C4C" w:rsidRDefault="0036183C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1.8</w:t>
            </w:r>
          </w:p>
        </w:tc>
      </w:tr>
      <w:tr w:rsidR="00C9673E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9673E" w:rsidRDefault="00C9673E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組號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73E" w:rsidRDefault="00C9673E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3.4</w:t>
            </w:r>
          </w:p>
        </w:tc>
      </w:tr>
    </w:tbl>
    <w:p w:rsidR="00B67C4C" w:rsidRDefault="00B67C4C" w:rsidP="00E34FCC">
      <w:pPr>
        <w:pStyle w:val="Tabletext"/>
        <w:keepLines w:val="0"/>
        <w:numPr>
          <w:ilvl w:val="4"/>
          <w:numId w:val="1"/>
          <w:numberingChange w:id="59" w:author="huai" w:date="2006-07-06T11:57:00Z" w:original="%2:3:0:.%3:4:0:.%4:3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模組失敗：</w:t>
      </w:r>
    </w:p>
    <w:p w:rsidR="00B67C4C" w:rsidRDefault="00B67C4C" w:rsidP="00E34FCC">
      <w:pPr>
        <w:pStyle w:val="Tabletext"/>
        <w:keepLines w:val="0"/>
        <w:numPr>
          <w:ilvl w:val="5"/>
          <w:numId w:val="1"/>
          <w:numberingChange w:id="60" w:author="huai" w:date="2006-07-06T11:57:00Z" w:original="%2:3:0:.%3:4:0:.%4:3:0:.%5:2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寫入錯誤訊息：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寫入會計分錄失敗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+ </w:t>
      </w:r>
      <w:r w:rsidR="00C20A2E">
        <w:rPr>
          <w:rFonts w:hint="eastAsia"/>
          <w:kern w:val="2"/>
          <w:szCs w:val="24"/>
          <w:lang w:eastAsia="zh-TW"/>
        </w:rPr>
        <w:t>模組回傳訊息</w:t>
      </w:r>
      <w:r>
        <w:rPr>
          <w:rFonts w:hint="eastAsia"/>
          <w:kern w:val="2"/>
          <w:szCs w:val="24"/>
          <w:lang w:eastAsia="zh-TW"/>
        </w:rPr>
        <w:t>。</w:t>
      </w:r>
    </w:p>
    <w:p w:rsidR="00B67C4C" w:rsidRDefault="00B67C4C" w:rsidP="00E34FCC">
      <w:pPr>
        <w:pStyle w:val="Tabletext"/>
        <w:keepLines w:val="0"/>
        <w:numPr>
          <w:ilvl w:val="5"/>
          <w:numId w:val="1"/>
          <w:numberingChange w:id="61" w:author="huai" w:date="2006-07-06T11:57:00Z" w:original="%2:3:0:.%3:4:0:.%4:3:0:.%5:2:0:.%6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CONTROL-M RETURN_CODE = </w:t>
      </w:r>
      <w:r w:rsidR="003D65D5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B67C4C" w:rsidRDefault="000C43BA" w:rsidP="00E34FCC">
      <w:pPr>
        <w:pStyle w:val="Tabletext"/>
        <w:keepLines w:val="0"/>
        <w:numPr>
          <w:ilvl w:val="5"/>
          <w:numId w:val="1"/>
          <w:numberingChange w:id="62" w:author="huai" w:date="2006-07-06T11:57:00Z" w:original="%2:3:0:.%3:4:0:.%4:3:0:.%5:2:0:.%6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ROLLBACK</w:t>
      </w:r>
      <w:r>
        <w:rPr>
          <w:rFonts w:hint="eastAsia"/>
          <w:kern w:val="2"/>
          <w:szCs w:val="24"/>
          <w:lang w:eastAsia="zh-TW"/>
        </w:rPr>
        <w:t>，</w:t>
      </w:r>
      <w:r w:rsidR="00B67C4C">
        <w:rPr>
          <w:rFonts w:hint="eastAsia"/>
          <w:kern w:val="2"/>
          <w:szCs w:val="24"/>
          <w:lang w:eastAsia="zh-TW"/>
        </w:rPr>
        <w:t>RETURN</w:t>
      </w:r>
      <w:r w:rsidR="00B67C4C">
        <w:rPr>
          <w:rFonts w:hint="eastAsia"/>
          <w:kern w:val="2"/>
          <w:szCs w:val="24"/>
          <w:lang w:eastAsia="zh-TW"/>
        </w:rPr>
        <w:t>。</w:t>
      </w:r>
    </w:p>
    <w:p w:rsidR="006D7C01" w:rsidRDefault="006A6808" w:rsidP="00E34FCC">
      <w:pPr>
        <w:pStyle w:val="Tabletext"/>
        <w:keepLines w:val="0"/>
        <w:numPr>
          <w:ilvl w:val="3"/>
          <w:numId w:val="1"/>
          <w:numberingChange w:id="63" w:author="huai" w:date="2006-07-06T11:57:00Z" w:original="%2:3:0:.%3:4:0:.%4:4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DTAAB003</w:t>
      </w:r>
      <w:r>
        <w:rPr>
          <w:rFonts w:hint="eastAsia"/>
          <w:kern w:val="2"/>
          <w:szCs w:val="24"/>
          <w:lang w:eastAsia="zh-TW"/>
        </w:rPr>
        <w:t>：</w:t>
      </w:r>
    </w:p>
    <w:p w:rsidR="006D7C01" w:rsidRDefault="006D7C01" w:rsidP="00E34FCC">
      <w:pPr>
        <w:pStyle w:val="Tabletext"/>
        <w:keepLines w:val="0"/>
        <w:numPr>
          <w:ilvl w:val="4"/>
          <w:numId w:val="1"/>
          <w:numberingChange w:id="64" w:author="huai" w:date="2006-07-06T11:57:00Z" w:original="%2:3:0:.%3:4:0:.%4:4:0:.%5:1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AA_B1ZX04.Method1(</w:t>
      </w:r>
      <w:r w:rsidRPr="00E34FCC">
        <w:rPr>
          <w:rFonts w:hint="eastAsia"/>
          <w:strike/>
          <w:kern w:val="2"/>
          <w:lang w:eastAsia="zh-TW"/>
        </w:rPr>
        <w:t>多筆</w:t>
      </w:r>
      <w:r w:rsidR="00A13A26" w:rsidRPr="00E34FCC">
        <w:rPr>
          <w:rFonts w:hint="eastAsia"/>
          <w:strike/>
          <w:kern w:val="2"/>
          <w:lang w:eastAsia="zh-TW"/>
        </w:rPr>
        <w:t>，</w:t>
      </w:r>
      <w:r w:rsidR="00A13A26" w:rsidRPr="00E34FCC">
        <w:rPr>
          <w:rFonts w:ascii="新細明體" w:hAnsi="新細明體" w:hint="eastAsia"/>
          <w:strike/>
          <w:kern w:val="2"/>
          <w:lang w:eastAsia="zh-TW"/>
        </w:rPr>
        <w:t>該組下面所有的</w:t>
      </w:r>
      <w:r w:rsidR="00A13A26" w:rsidRPr="00E34FCC">
        <w:rPr>
          <w:rFonts w:ascii="Arial" w:hAnsi="Arial" w:cs="Arial"/>
          <w:strike/>
          <w:kern w:val="2"/>
          <w:lang w:eastAsia="zh-TW"/>
        </w:rPr>
        <w:t>DTAAI001</w:t>
      </w:r>
      <w:r w:rsidR="00F57AA2" w:rsidRPr="00E34FCC">
        <w:rPr>
          <w:rFonts w:ascii="Arial" w:hAnsi="Arial" w:cs="Arial" w:hint="eastAsia"/>
          <w:strike/>
          <w:kern w:val="2"/>
          <w:lang w:eastAsia="zh-TW"/>
        </w:rPr>
        <w:t>再依受理編號分組，</w:t>
      </w:r>
      <w:r w:rsidR="00F57AA2">
        <w:rPr>
          <w:rFonts w:ascii="Arial" w:hAnsi="Arial" w:cs="Arial" w:hint="eastAsia"/>
          <w:kern w:val="2"/>
          <w:szCs w:val="24"/>
          <w:lang w:eastAsia="zh-TW"/>
        </w:rPr>
        <w:t>每一受理編號只須寫一筆，除了理賠金額及實支金額為該受理編號之</w:t>
      </w:r>
      <w:r w:rsidR="00F57AA2">
        <w:rPr>
          <w:rFonts w:ascii="Arial" w:hAnsi="Arial" w:cs="Arial" w:hint="eastAsia"/>
          <w:kern w:val="2"/>
          <w:szCs w:val="24"/>
          <w:lang w:eastAsia="zh-TW"/>
        </w:rPr>
        <w:t>SUM(</w:t>
      </w:r>
      <w:r w:rsidR="00F57AA2" w:rsidRPr="00E725E0">
        <w:rPr>
          <w:rFonts w:ascii="Arial" w:hAnsi="Arial" w:cs="Arial"/>
          <w:lang w:eastAsia="zh-TW"/>
        </w:rPr>
        <w:t>DTAAI001</w:t>
      </w:r>
      <w:r w:rsidR="00F57AA2">
        <w:rPr>
          <w:rFonts w:ascii="Arial" w:hAnsi="Arial" w:cs="Arial" w:hint="eastAsia"/>
          <w:lang w:eastAsia="zh-TW"/>
        </w:rPr>
        <w:t>.</w:t>
      </w:r>
      <w:r w:rsidR="00F57AA2">
        <w:rPr>
          <w:rFonts w:ascii="Arial" w:hAnsi="Arial" w:cs="Arial" w:hint="eastAsia"/>
          <w:lang w:eastAsia="zh-TW"/>
        </w:rPr>
        <w:t>預付金額</w:t>
      </w:r>
      <w:r w:rsidR="00F57AA2">
        <w:rPr>
          <w:rFonts w:ascii="Arial" w:hAnsi="Arial" w:cs="Arial" w:hint="eastAsia"/>
          <w:lang w:eastAsia="zh-TW"/>
        </w:rPr>
        <w:t>)</w:t>
      </w:r>
      <w:r w:rsidR="00F57AA2">
        <w:rPr>
          <w:rFonts w:ascii="Arial" w:hAnsi="Arial" w:cs="Arial" w:hint="eastAsia"/>
          <w:lang w:eastAsia="zh-TW"/>
        </w:rPr>
        <w:t>，其他使用到</w:t>
      </w:r>
      <w:r w:rsidR="00F57AA2">
        <w:rPr>
          <w:rFonts w:ascii="Arial" w:hAnsi="Arial" w:cs="Arial" w:hint="eastAsia"/>
          <w:lang w:eastAsia="zh-TW"/>
        </w:rPr>
        <w:t>DTAAI001</w:t>
      </w:r>
      <w:r w:rsidR="00F57AA2">
        <w:rPr>
          <w:rFonts w:ascii="Arial" w:hAnsi="Arial" w:cs="Arial" w:hint="eastAsia"/>
          <w:lang w:eastAsia="zh-TW"/>
        </w:rPr>
        <w:t>的部份使用第一筆資料即可</w:t>
      </w:r>
      <w:r w:rsidR="00A13A26">
        <w:rPr>
          <w:rFonts w:ascii="新細明體" w:hAnsi="新細明體" w:hint="eastAsia"/>
          <w:kern w:val="2"/>
          <w:szCs w:val="24"/>
          <w:lang w:eastAsia="zh-TW"/>
        </w:rPr>
        <w:t>)</w:t>
      </w:r>
    </w:p>
    <w:tbl>
      <w:tblPr>
        <w:tblW w:w="5940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5"/>
        <w:gridCol w:w="3765"/>
      </w:tblGrid>
      <w:tr w:rsidR="006D7C01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C01" w:rsidRDefault="006D7C01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D7C01" w:rsidRDefault="006D7C01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hAnsi="Arial" w:cs="Arial"/>
                <w:sz w:val="20"/>
              </w:rPr>
            </w:pPr>
            <w:r w:rsidRPr="002B62F4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CE5848" w:rsidRDefault="00CE5848" w:rsidP="0020270F">
            <w:pPr>
              <w:rPr>
                <w:rFonts w:ascii="Arial" w:hAnsi="Arial" w:cs="Arial"/>
                <w:sz w:val="20"/>
                <w:szCs w:val="20"/>
              </w:rPr>
            </w:pPr>
            <w:r w:rsidRPr="00CE5848">
              <w:rPr>
                <w:rFonts w:ascii="Arial" w:hAnsi="Arial" w:cs="Arial"/>
                <w:sz w:val="20"/>
                <w:szCs w:val="20"/>
              </w:rPr>
              <w:t>DTAAI001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cs="Arial"/>
                <w:sz w:val="20"/>
              </w:rPr>
            </w:pPr>
            <w:r>
              <w:rPr>
                <w:rFonts w:ascii="Arial" w:cs="Arial" w:hint="eastAsia"/>
                <w:sz w:val="20"/>
              </w:rPr>
              <w:t>受理人員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  <w:r w:rsidRPr="00CE5848">
              <w:rPr>
                <w:rFonts w:ascii="Arial" w:hAnsi="Arial" w:cs="Arial"/>
                <w:sz w:val="20"/>
              </w:rPr>
              <w:t>DTAAI001</w:t>
            </w:r>
            <w:r w:rsidR="00326265">
              <w:rPr>
                <w:rFonts w:ascii="Arial" w:hAnsi="Arial" w:cs="Arial" w:hint="eastAsia"/>
                <w:sz w:val="20"/>
              </w:rPr>
              <w:t>.</w:t>
            </w:r>
            <w:r w:rsidR="00D97D11">
              <w:rPr>
                <w:rFonts w:ascii="Arial" w:hAnsi="Arial" w:cs="Arial" w:hint="eastAsia"/>
                <w:sz w:val="20"/>
              </w:rPr>
              <w:t>帳務處理</w:t>
            </w:r>
            <w:r w:rsidR="00326265">
              <w:rPr>
                <w:rFonts w:ascii="Arial" w:hAnsi="Arial" w:cs="Arial" w:hint="eastAsia"/>
                <w:sz w:val="20"/>
              </w:rPr>
              <w:t>人員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cs="Arial"/>
                <w:sz w:val="20"/>
              </w:rPr>
            </w:pPr>
            <w:r>
              <w:rPr>
                <w:rFonts w:ascii="Arial" w:cs="Arial" w:hint="eastAsia"/>
                <w:sz w:val="20"/>
              </w:rPr>
              <w:t>帳務日期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  <w:r w:rsidRPr="00CE5848">
              <w:rPr>
                <w:rFonts w:ascii="Arial" w:hAnsi="Arial" w:cs="Arial"/>
                <w:sz w:val="20"/>
              </w:rPr>
              <w:t>DTAAI001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hAnsi="Arial" w:cs="Arial"/>
                <w:sz w:val="20"/>
              </w:rPr>
            </w:pPr>
            <w:r w:rsidRPr="002B62F4">
              <w:rPr>
                <w:rFonts w:ascii="Arial" w:cs="Arial"/>
                <w:sz w:val="20"/>
              </w:rPr>
              <w:t>交易序號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CE5848" w:rsidRDefault="00E34FCC" w:rsidP="0020270F">
            <w:pPr>
              <w:rPr>
                <w:rFonts w:ascii="Arial" w:hAnsi="Arial" w:cs="Arial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Arial" w:hAnsi="Arial" w:cs="Arial" w:hint="eastAsia"/>
                  <w:sz w:val="20"/>
                </w:rPr>
                <w:t>3.4.1</w:t>
              </w:r>
            </w:smartTag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cs="Arial"/>
                <w:color w:val="000000"/>
                <w:sz w:val="20"/>
              </w:rPr>
            </w:pPr>
            <w:r>
              <w:rPr>
                <w:rFonts w:ascii="Arial" w:cs="Arial" w:hint="eastAsia"/>
                <w:color w:val="000000"/>
                <w:sz w:val="20"/>
              </w:rPr>
              <w:t>受款人序號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F92EB3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受款人</w:t>
            </w:r>
            <w:r>
              <w:rPr>
                <w:rFonts w:ascii="Arial" w:eastAsia="細明體" w:hAnsi="Arial" w:cs="Arial" w:hint="eastAsia"/>
                <w:sz w:val="20"/>
              </w:rPr>
              <w:t>ID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  <w:r w:rsidRPr="00CE5848">
              <w:rPr>
                <w:rFonts w:ascii="Arial" w:hAnsi="Arial" w:cs="Arial"/>
                <w:sz w:val="20"/>
              </w:rPr>
              <w:t>DTAAI001</w:t>
            </w:r>
            <w:r>
              <w:rPr>
                <w:rFonts w:ascii="Arial" w:hAnsi="Arial" w:cs="Arial" w:hint="eastAsia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受理人員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受款人姓名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  <w:r w:rsidRPr="00CE5848">
              <w:rPr>
                <w:rFonts w:ascii="Arial" w:hAnsi="Arial" w:cs="Arial"/>
                <w:sz w:val="20"/>
              </w:rPr>
              <w:t>DTAAI001</w:t>
            </w:r>
            <w:r>
              <w:rPr>
                <w:rFonts w:ascii="Arial" w:hAnsi="Arial" w:cs="Arial" w:hint="eastAsia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受理人員姓名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給付方式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行庫代號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E725E0" w:rsidRDefault="00E725E0" w:rsidP="0020270F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E725E0">
              <w:rPr>
                <w:rFonts w:ascii="Arial" w:hAnsi="Arial" w:cs="Arial"/>
                <w:color w:val="000000"/>
                <w:sz w:val="20"/>
              </w:rPr>
              <w:t>DTAAI001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帳號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E725E0" w:rsidRDefault="00E725E0" w:rsidP="0020270F">
            <w:pPr>
              <w:rPr>
                <w:rFonts w:ascii="Arial" w:hAnsi="Arial" w:cs="Arial" w:hint="eastAsia"/>
                <w:color w:val="000000"/>
                <w:sz w:val="20"/>
              </w:rPr>
            </w:pPr>
            <w:r w:rsidRPr="00E725E0">
              <w:rPr>
                <w:rFonts w:ascii="Arial" w:hAnsi="Arial" w:cs="Arial"/>
                <w:color w:val="000000"/>
                <w:sz w:val="20"/>
              </w:rPr>
              <w:t>DTAAI001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理賠金額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F57AA2" w:rsidRDefault="00F57AA2" w:rsidP="0020270F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F57AA2">
              <w:rPr>
                <w:rFonts w:ascii="Arial" w:hAnsi="Arial" w:cs="Arial" w:hint="eastAsia"/>
                <w:sz w:val="20"/>
                <w:szCs w:val="20"/>
              </w:rPr>
              <w:t>該受理編號之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SUM(</w:t>
            </w:r>
            <w:r w:rsidRPr="00F57AA2">
              <w:rPr>
                <w:rFonts w:ascii="Arial" w:hAnsi="Arial" w:cs="Arial"/>
                <w:sz w:val="20"/>
                <w:szCs w:val="20"/>
              </w:rPr>
              <w:t>DTAAI001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.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預付金額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印花稅額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E725E0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實支金額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Pr="00E725E0" w:rsidRDefault="00F57AA2" w:rsidP="00E725E0">
            <w:pPr>
              <w:rPr>
                <w:rFonts w:ascii="Arial" w:hAnsi="Arial" w:cs="Arial" w:hint="eastAsia"/>
                <w:sz w:val="20"/>
              </w:rPr>
            </w:pPr>
            <w:r w:rsidRPr="00F57AA2">
              <w:rPr>
                <w:rFonts w:ascii="Arial" w:hAnsi="Arial" w:cs="Arial" w:hint="eastAsia"/>
                <w:sz w:val="20"/>
                <w:szCs w:val="20"/>
              </w:rPr>
              <w:t>該受理編號之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SUM(</w:t>
            </w:r>
            <w:r w:rsidRPr="00F57AA2">
              <w:rPr>
                <w:rFonts w:ascii="Arial" w:hAnsi="Arial" w:cs="Arial"/>
                <w:sz w:val="20"/>
                <w:szCs w:val="20"/>
              </w:rPr>
              <w:t>DTAAI001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.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預付金額</w:t>
            </w:r>
            <w:r w:rsidRPr="00F57AA2">
              <w:rPr>
                <w:rFonts w:ascii="Arial" w:hAnsi="Arial" w:cs="Arial" w:hint="eastAsia"/>
                <w:sz w:val="20"/>
                <w:szCs w:val="20"/>
              </w:rPr>
              <w:t>)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Fonts w:ascii="Arial" w:eastAsia="細明體" w:hAnsi="Arial" w:cs="Arial" w:hint="eastAsia"/>
                <w:sz w:val="20"/>
              </w:rPr>
              <w:t>暫收碼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E725E0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N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5848" w:rsidRPr="00CE5848" w:rsidRDefault="00CE5848" w:rsidP="0020270F">
            <w:pPr>
              <w:rPr>
                <w:rFonts w:ascii="Arial" w:eastAsia="細明體" w:hAnsi="Arial" w:cs="Arial" w:hint="eastAsia"/>
                <w:color w:val="000000"/>
                <w:sz w:val="20"/>
              </w:rPr>
            </w:pPr>
            <w:r w:rsidRPr="00CE5848">
              <w:rPr>
                <w:rStyle w:val="SoDAField"/>
                <w:rFonts w:hAnsi="新細明體" w:hint="eastAsia"/>
                <w:caps/>
                <w:color w:val="000000"/>
              </w:rPr>
              <w:t>暫應收入帳編號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eastAsia="細明體" w:hAnsi="Arial" w:cs="Arial" w:hint="eastAsia"/>
                <w:sz w:val="20"/>
              </w:rPr>
            </w:pPr>
            <w:r>
              <w:rPr>
                <w:rStyle w:val="style31"/>
              </w:rPr>
              <w:t>給付收據號碼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840E17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READ DTAAI010 BY </w:t>
            </w:r>
            <w:r>
              <w:rPr>
                <w:rFonts w:ascii="Arial" w:hAnsi="Arial" w:cs="Arial" w:hint="eastAsia"/>
                <w:sz w:val="20"/>
              </w:rPr>
              <w:t>該受理編號</w:t>
            </w:r>
          </w:p>
          <w:p w:rsidR="00840E17" w:rsidRDefault="00840E17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放檔案號碼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Style w:val="style31"/>
              </w:rPr>
            </w:pPr>
            <w:r>
              <w:rPr>
                <w:rStyle w:val="style31"/>
                <w:rFonts w:hint="eastAsia"/>
              </w:rPr>
              <w:t>列印次數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E725E0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0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Style w:val="style31"/>
                <w:rFonts w:hint="eastAsia"/>
              </w:rPr>
            </w:pPr>
            <w:r>
              <w:rPr>
                <w:rStyle w:val="style31"/>
                <w:rFonts w:hint="eastAsia"/>
              </w:rPr>
              <w:t>影像編號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Style w:val="style31"/>
                <w:rFonts w:hint="eastAsia"/>
              </w:rPr>
            </w:pPr>
            <w:r>
              <w:rPr>
                <w:rStyle w:val="style31"/>
                <w:rFonts w:hint="eastAsia"/>
              </w:rPr>
              <w:t>受理單位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72F19" w:rsidDel="006723F2" w:rsidRDefault="006723F2" w:rsidP="0020270F">
            <w:pPr>
              <w:rPr>
                <w:del w:id="65" w:author="huai" w:date="2006-07-06T11:57:00Z"/>
                <w:rFonts w:ascii="Arial" w:hAnsi="Arial" w:cs="Arial" w:hint="eastAsia"/>
                <w:color w:val="000000"/>
                <w:sz w:val="20"/>
              </w:rPr>
            </w:pPr>
            <w:ins w:id="66" w:author="huai" w:date="2006-07-06T11:57:00Z">
              <w:r w:rsidRPr="00E725E0">
                <w:rPr>
                  <w:rFonts w:ascii="Arial" w:hAnsi="Arial" w:cs="Arial"/>
                  <w:color w:val="000000"/>
                  <w:sz w:val="20"/>
                </w:rPr>
                <w:t>DTAAI001</w:t>
              </w:r>
              <w:r>
                <w:rPr>
                  <w:rFonts w:ascii="Arial" w:hAnsi="Arial" w:cs="Arial" w:hint="eastAsia"/>
                  <w:color w:val="000000"/>
                  <w:sz w:val="20"/>
                </w:rPr>
                <w:t>.</w:t>
              </w:r>
              <w:r>
                <w:rPr>
                  <w:rFonts w:ascii="Arial" w:hAnsi="Arial" w:cs="Arial" w:hint="eastAsia"/>
                  <w:color w:val="000000"/>
                  <w:sz w:val="20"/>
                </w:rPr>
                <w:t>帳務處理單位</w:t>
              </w:r>
            </w:ins>
            <w:del w:id="67" w:author="huai" w:date="2006-07-06T11:57:00Z">
              <w:r w:rsidR="003D65D5" w:rsidRPr="00E725E0" w:rsidDel="006723F2">
                <w:rPr>
                  <w:rFonts w:ascii="Arial" w:hAnsi="Arial" w:cs="Arial"/>
                  <w:color w:val="000000"/>
                  <w:sz w:val="20"/>
                </w:rPr>
                <w:delText>DTAAI001</w:delText>
              </w:r>
              <w:r w:rsidR="00326265" w:rsidDel="006723F2">
                <w:rPr>
                  <w:rFonts w:ascii="Arial" w:hAnsi="Arial" w:cs="Arial" w:hint="eastAsia"/>
                  <w:color w:val="000000"/>
                  <w:sz w:val="20"/>
                </w:rPr>
                <w:delText>.</w:delText>
              </w:r>
              <w:r w:rsidR="00326265" w:rsidDel="006723F2">
                <w:rPr>
                  <w:rFonts w:ascii="Arial" w:hAnsi="Arial" w:cs="Arial" w:hint="eastAsia"/>
                  <w:color w:val="000000"/>
                  <w:sz w:val="20"/>
                </w:rPr>
                <w:delText>服務中心</w:delText>
              </w:r>
            </w:del>
          </w:p>
          <w:p w:rsidR="00CE5848" w:rsidRDefault="00F72F19" w:rsidP="0020270F">
            <w:pPr>
              <w:rPr>
                <w:rFonts w:ascii="Arial" w:hAnsi="Arial" w:cs="Arial" w:hint="eastAsia"/>
                <w:sz w:val="20"/>
              </w:rPr>
            </w:pPr>
            <w:del w:id="68" w:author="huai" w:date="2006-07-06T11:57:00Z">
              <w:r w:rsidDel="006723F2">
                <w:rPr>
                  <w:rFonts w:ascii="Arial" w:hAnsi="Arial" w:cs="Arial" w:hint="eastAsia"/>
                  <w:color w:val="000000"/>
                  <w:sz w:val="20"/>
                </w:rPr>
                <w:delText>(</w:delText>
              </w:r>
              <w:r w:rsidDel="006723F2">
                <w:rPr>
                  <w:rFonts w:ascii="Arial" w:hAnsi="Arial" w:cs="Arial" w:hint="eastAsia"/>
                  <w:color w:val="000000"/>
                  <w:sz w:val="20"/>
                </w:rPr>
                <w:delText>因為收據號碼從這邊取得，</w:delText>
              </w:r>
              <w:r w:rsidR="000E4956" w:rsidDel="006723F2">
                <w:rPr>
                  <w:rFonts w:ascii="Arial" w:hAnsi="Arial" w:cs="Arial" w:hint="eastAsia"/>
                  <w:color w:val="000000"/>
                  <w:sz w:val="20"/>
                </w:rPr>
                <w:delText>偉中</w:delText>
              </w:r>
              <w:r w:rsidDel="006723F2">
                <w:rPr>
                  <w:rFonts w:ascii="Arial" w:hAnsi="Arial" w:cs="Arial" w:hint="eastAsia"/>
                  <w:color w:val="000000"/>
                  <w:sz w:val="20"/>
                </w:rPr>
                <w:delText>說以服務中心為準</w:delText>
              </w:r>
              <w:r w:rsidDel="006723F2">
                <w:rPr>
                  <w:rFonts w:ascii="Arial" w:hAnsi="Arial" w:cs="Arial" w:hint="eastAsia"/>
                  <w:color w:val="000000"/>
                  <w:sz w:val="20"/>
                </w:rPr>
                <w:delText>)</w:delText>
              </w:r>
            </w:del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Style w:val="style31"/>
                <w:rFonts w:hint="eastAsia"/>
              </w:rPr>
            </w:pPr>
            <w:r>
              <w:rPr>
                <w:rStyle w:val="style31"/>
                <w:rFonts w:hint="eastAsia"/>
              </w:rPr>
              <w:t>受理人員姓名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3D65D5" w:rsidP="0020270F">
            <w:pPr>
              <w:rPr>
                <w:rFonts w:ascii="Arial" w:hAnsi="Arial" w:cs="Arial" w:hint="eastAsia"/>
                <w:sz w:val="20"/>
              </w:rPr>
            </w:pPr>
            <w:r w:rsidRPr="00E725E0">
              <w:rPr>
                <w:rFonts w:ascii="Arial" w:hAnsi="Arial" w:cs="Arial"/>
                <w:color w:val="000000"/>
                <w:sz w:val="20"/>
              </w:rPr>
              <w:t>DTAAI001</w:t>
            </w:r>
            <w:r w:rsidR="00326265">
              <w:rPr>
                <w:rFonts w:ascii="Arial" w:hAnsi="Arial" w:cs="Arial" w:hint="eastAsia"/>
                <w:color w:val="000000"/>
                <w:sz w:val="20"/>
              </w:rPr>
              <w:t>.</w:t>
            </w:r>
            <w:r w:rsidR="00D97D11">
              <w:rPr>
                <w:rFonts w:ascii="Arial" w:hAnsi="Arial" w:cs="Arial" w:hint="eastAsia"/>
                <w:color w:val="000000"/>
                <w:sz w:val="20"/>
              </w:rPr>
              <w:t>帳務處理</w:t>
            </w:r>
            <w:r w:rsidR="00326265">
              <w:rPr>
                <w:rFonts w:ascii="Arial" w:hAnsi="Arial" w:cs="Arial" w:hint="eastAsia"/>
                <w:color w:val="000000"/>
                <w:sz w:val="20"/>
              </w:rPr>
              <w:t>人員姓名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Default="00CE5848" w:rsidP="0020270F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核賠單位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3D65D5" w:rsidP="0020270F">
            <w:pPr>
              <w:rPr>
                <w:rFonts w:ascii="Arial" w:hAnsi="Arial" w:cs="Arial" w:hint="eastAsia"/>
                <w:sz w:val="20"/>
              </w:rPr>
            </w:pPr>
            <w:r w:rsidRPr="00E725E0">
              <w:rPr>
                <w:rFonts w:ascii="Arial" w:hAnsi="Arial" w:cs="Arial"/>
                <w:color w:val="000000"/>
                <w:sz w:val="20"/>
              </w:rPr>
              <w:t>DTAAI001</w:t>
            </w:r>
            <w:r w:rsidR="00D97D11">
              <w:rPr>
                <w:rFonts w:ascii="Arial" w:hAnsi="Arial" w:cs="Arial" w:hint="eastAsia"/>
                <w:color w:val="000000"/>
                <w:sz w:val="20"/>
              </w:rPr>
              <w:t>.</w:t>
            </w:r>
            <w:r w:rsidR="00D97D11">
              <w:rPr>
                <w:rFonts w:ascii="Arial" w:hAnsi="Arial" w:cs="Arial" w:hint="eastAsia"/>
                <w:color w:val="000000"/>
                <w:sz w:val="20"/>
              </w:rPr>
              <w:t>帳務處理單位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Default="00CE5848" w:rsidP="0020270F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核賠人員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3D65D5" w:rsidP="0020270F">
            <w:pPr>
              <w:rPr>
                <w:rFonts w:ascii="Arial" w:hAnsi="Arial" w:cs="Arial" w:hint="eastAsia"/>
                <w:sz w:val="20"/>
              </w:rPr>
            </w:pPr>
            <w:r w:rsidRPr="00E725E0">
              <w:rPr>
                <w:rFonts w:ascii="Arial" w:hAnsi="Arial" w:cs="Arial"/>
                <w:color w:val="000000"/>
                <w:sz w:val="20"/>
              </w:rPr>
              <w:t>DTAAI001</w:t>
            </w:r>
            <w:r w:rsidR="00D97D11">
              <w:rPr>
                <w:rFonts w:ascii="Arial" w:hAnsi="Arial" w:cs="Arial" w:hint="eastAsia"/>
                <w:color w:val="000000"/>
                <w:sz w:val="20"/>
              </w:rPr>
              <w:t>.</w:t>
            </w:r>
            <w:r w:rsidR="00D97D11">
              <w:rPr>
                <w:rFonts w:ascii="Arial" w:hAnsi="Arial" w:cs="Arial" w:hint="eastAsia"/>
                <w:color w:val="000000"/>
                <w:sz w:val="20"/>
              </w:rPr>
              <w:t>帳務處理人員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Default="00CE5848" w:rsidP="0020270F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核賠人員姓名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3D65D5" w:rsidP="0020270F">
            <w:pPr>
              <w:rPr>
                <w:rFonts w:ascii="Arial" w:hAnsi="Arial" w:cs="Arial" w:hint="eastAsia"/>
                <w:sz w:val="20"/>
              </w:rPr>
            </w:pPr>
            <w:r w:rsidRPr="00E725E0">
              <w:rPr>
                <w:rFonts w:ascii="Arial" w:hAnsi="Arial" w:cs="Arial"/>
                <w:color w:val="000000"/>
                <w:sz w:val="20"/>
              </w:rPr>
              <w:t>DTAAI001</w:t>
            </w:r>
            <w:r w:rsidR="00D97D11">
              <w:rPr>
                <w:rFonts w:ascii="Arial" w:hAnsi="Arial" w:cs="Arial" w:hint="eastAsia"/>
                <w:color w:val="000000"/>
                <w:sz w:val="20"/>
              </w:rPr>
              <w:t>.</w:t>
            </w:r>
            <w:r w:rsidR="00D97D11">
              <w:rPr>
                <w:rFonts w:ascii="Arial" w:hAnsi="Arial" w:cs="Arial" w:hint="eastAsia"/>
                <w:color w:val="000000"/>
                <w:sz w:val="20"/>
              </w:rPr>
              <w:t>帳務處理人員姓名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F8089E" w:rsidRDefault="00CE5848" w:rsidP="0020270F">
            <w:pPr>
              <w:rPr>
                <w:rFonts w:ascii="Arial" w:hAnsi="Arial" w:cs="Arial"/>
                <w:color w:val="000000"/>
                <w:sz w:val="20"/>
              </w:rPr>
            </w:pPr>
            <w:r w:rsidRPr="00F8089E">
              <w:rPr>
                <w:rFonts w:ascii="Arial" w:cs="Arial"/>
                <w:color w:val="000000"/>
                <w:sz w:val="20"/>
              </w:rPr>
              <w:t>核賠日期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902024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</w:rPr>
              <w:t>1.8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F8089E" w:rsidRDefault="00CE5848" w:rsidP="0020270F">
            <w:pPr>
              <w:rPr>
                <w:rFonts w:ascii="Arial" w:cs="Arial" w:hint="eastAsia"/>
                <w:color w:val="000000"/>
                <w:sz w:val="20"/>
              </w:rPr>
            </w:pPr>
            <w:r>
              <w:rPr>
                <w:rFonts w:ascii="Arial" w:cs="Arial" w:hint="eastAsia"/>
                <w:color w:val="000000"/>
                <w:sz w:val="20"/>
              </w:rPr>
              <w:t>給付日期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250384" w:rsidP="0020270F">
            <w:pPr>
              <w:rPr>
                <w:rFonts w:ascii="Arial" w:hAnsi="Arial" w:cs="Arial" w:hint="eastAsia"/>
                <w:sz w:val="20"/>
              </w:rPr>
            </w:pPr>
            <w:r w:rsidRPr="00E725E0">
              <w:rPr>
                <w:rFonts w:ascii="Arial" w:hAnsi="Arial" w:cs="Arial"/>
                <w:color w:val="000000"/>
                <w:sz w:val="20"/>
              </w:rPr>
              <w:t>DTAAI001</w:t>
            </w:r>
            <w:r>
              <w:rPr>
                <w:rFonts w:ascii="Arial" w:hAnsi="Arial" w:cs="Arial" w:hint="eastAsia"/>
                <w:color w:val="000000"/>
                <w:sz w:val="20"/>
              </w:rPr>
              <w:t>.</w:t>
            </w:r>
            <w:r>
              <w:rPr>
                <w:rFonts w:ascii="Arial" w:hAnsi="Arial" w:cs="Arial" w:hint="eastAsia"/>
                <w:color w:val="000000"/>
                <w:sz w:val="20"/>
              </w:rPr>
              <w:t>帳務日期</w:t>
            </w: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F8089E" w:rsidRDefault="00CE5848" w:rsidP="0020270F">
            <w:pPr>
              <w:rPr>
                <w:rFonts w:ascii="Arial" w:cs="Arial" w:hint="eastAsia"/>
                <w:color w:val="000000"/>
                <w:sz w:val="20"/>
              </w:rPr>
            </w:pPr>
            <w:r>
              <w:rPr>
                <w:rFonts w:ascii="Arial" w:cs="Arial" w:hint="eastAsia"/>
                <w:color w:val="000000"/>
                <w:sz w:val="20"/>
              </w:rPr>
              <w:t>覆核單位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cs="Arial"/>
                <w:sz w:val="20"/>
              </w:rPr>
            </w:pPr>
            <w:r w:rsidRPr="002B62F4">
              <w:rPr>
                <w:rFonts w:ascii="Arial" w:cs="Arial"/>
                <w:sz w:val="20"/>
              </w:rPr>
              <w:t>覆核人員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覆核人員姓名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hAnsi="Arial" w:cs="Arial"/>
                <w:sz w:val="20"/>
              </w:rPr>
            </w:pPr>
            <w:r w:rsidRPr="002B62F4">
              <w:rPr>
                <w:rFonts w:ascii="Arial" w:cs="Arial"/>
                <w:sz w:val="20"/>
              </w:rPr>
              <w:t>覆核日期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CE5848" w:rsidP="0020270F">
            <w:pPr>
              <w:rPr>
                <w:rFonts w:ascii="Arial" w:hAnsi="Arial" w:cs="Arial" w:hint="eastAsia"/>
                <w:sz w:val="20"/>
              </w:rPr>
            </w:pPr>
          </w:p>
        </w:tc>
      </w:tr>
      <w:tr w:rsidR="00CE5848">
        <w:trPr>
          <w:trHeight w:val="33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E5848" w:rsidRPr="002B62F4" w:rsidRDefault="00CE5848" w:rsidP="0020270F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自核表示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E5848" w:rsidRDefault="003D65D5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N</w:t>
            </w:r>
          </w:p>
        </w:tc>
      </w:tr>
    </w:tbl>
    <w:p w:rsidR="003D65D5" w:rsidRDefault="003D65D5" w:rsidP="00E34FCC">
      <w:pPr>
        <w:pStyle w:val="Tabletext"/>
        <w:keepLines w:val="0"/>
        <w:numPr>
          <w:ilvl w:val="4"/>
          <w:numId w:val="1"/>
          <w:numberingChange w:id="69" w:author="huai" w:date="2006-07-06T11:57:00Z" w:original="%2:3:0:.%3:4:0:.%4:4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模組失敗：</w:t>
      </w:r>
    </w:p>
    <w:p w:rsidR="003D65D5" w:rsidRDefault="003D65D5" w:rsidP="00E34FCC">
      <w:pPr>
        <w:pStyle w:val="Tabletext"/>
        <w:keepLines w:val="0"/>
        <w:numPr>
          <w:ilvl w:val="5"/>
          <w:numId w:val="1"/>
          <w:numberingChange w:id="70" w:author="huai" w:date="2006-07-06T11:57:00Z" w:original="%2:3:0:.%3:4:0:.%4:4:0:.%5:2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寫入錯誤訊息：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寫入案件</w:t>
      </w:r>
      <w:r w:rsidR="007206EA">
        <w:rPr>
          <w:rFonts w:hint="eastAsia"/>
          <w:kern w:val="2"/>
          <w:szCs w:val="24"/>
          <w:lang w:eastAsia="zh-TW"/>
        </w:rPr>
        <w:t>各受款人理賠金額分配檔</w:t>
      </w:r>
      <w:r>
        <w:rPr>
          <w:rFonts w:hint="eastAsia"/>
          <w:kern w:val="2"/>
          <w:szCs w:val="24"/>
          <w:lang w:eastAsia="zh-TW"/>
        </w:rPr>
        <w:t>失敗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+</w:t>
      </w:r>
      <w:r w:rsidR="00C20A2E">
        <w:rPr>
          <w:rFonts w:hint="eastAsia"/>
          <w:kern w:val="2"/>
          <w:szCs w:val="24"/>
          <w:lang w:eastAsia="zh-TW"/>
        </w:rPr>
        <w:t>模組回傳訊息</w:t>
      </w:r>
      <w:r>
        <w:rPr>
          <w:rFonts w:hint="eastAsia"/>
          <w:kern w:val="2"/>
          <w:szCs w:val="24"/>
          <w:lang w:eastAsia="zh-TW"/>
        </w:rPr>
        <w:t>。</w:t>
      </w:r>
    </w:p>
    <w:p w:rsidR="003D65D5" w:rsidRDefault="003D65D5" w:rsidP="00E34FCC">
      <w:pPr>
        <w:pStyle w:val="Tabletext"/>
        <w:keepLines w:val="0"/>
        <w:numPr>
          <w:ilvl w:val="5"/>
          <w:numId w:val="1"/>
          <w:numberingChange w:id="71" w:author="huai" w:date="2006-07-06T11:57:00Z" w:original="%2:3:0:.%3:4:0:.%4:4:0:.%5:2:0:.%6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CONTROL-M RETURN_CODE = 1</w:t>
      </w:r>
      <w:r>
        <w:rPr>
          <w:rFonts w:hint="eastAsia"/>
          <w:kern w:val="2"/>
          <w:szCs w:val="24"/>
          <w:lang w:eastAsia="zh-TW"/>
        </w:rPr>
        <w:t>。</w:t>
      </w:r>
    </w:p>
    <w:p w:rsidR="003D65D5" w:rsidRDefault="003D65D5" w:rsidP="00E34FCC">
      <w:pPr>
        <w:pStyle w:val="Tabletext"/>
        <w:keepLines w:val="0"/>
        <w:numPr>
          <w:ilvl w:val="5"/>
          <w:numId w:val="1"/>
          <w:numberingChange w:id="72" w:author="huai" w:date="2006-07-06T11:57:00Z" w:original="%2:3:0:.%3:4:0:.%4:4:0:.%5:2:0:.%6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ROLLBACK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86120C" w:rsidRDefault="007206EA" w:rsidP="00E34FCC">
      <w:pPr>
        <w:pStyle w:val="Tabletext"/>
        <w:keepLines w:val="0"/>
        <w:numPr>
          <w:ilvl w:val="3"/>
          <w:numId w:val="1"/>
          <w:numberingChange w:id="73" w:author="huai" w:date="2006-07-06T11:57:00Z" w:original="%2:3:0:.%3:4:0:.%4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寫入貸方會計分錄：</w:t>
      </w:r>
    </w:p>
    <w:p w:rsidR="00914575" w:rsidRDefault="00914575" w:rsidP="00E34FCC">
      <w:pPr>
        <w:pStyle w:val="Tabletext"/>
        <w:keepLines w:val="0"/>
        <w:numPr>
          <w:ilvl w:val="4"/>
          <w:numId w:val="1"/>
          <w:numberingChange w:id="74" w:author="huai" w:date="2006-07-06T11:57:00Z" w:original="%2:3:0:.%3:4:0:.%4:5:0:.%5:1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AA_B2Z004.Method</w:t>
      </w:r>
      <w:r w:rsidR="008C5CCC">
        <w:rPr>
          <w:rFonts w:hint="eastAsia"/>
          <w:kern w:val="2"/>
          <w:szCs w:val="24"/>
          <w:lang w:eastAsia="zh-TW"/>
        </w:rPr>
        <w:t>4</w:t>
      </w:r>
      <w:r w:rsidR="001439CE">
        <w:rPr>
          <w:rFonts w:hint="eastAsia"/>
          <w:kern w:val="2"/>
          <w:szCs w:val="24"/>
          <w:lang w:eastAsia="zh-TW"/>
        </w:rPr>
        <w:t>(</w:t>
      </w:r>
      <w:r w:rsidR="001439CE">
        <w:rPr>
          <w:rFonts w:ascii="Arial" w:hAnsi="Arial" w:cs="Arial" w:hint="eastAsia"/>
          <w:kern w:val="2"/>
          <w:szCs w:val="24"/>
          <w:lang w:eastAsia="zh-TW"/>
        </w:rPr>
        <w:t>每一受理編號只須寫一筆</w:t>
      </w:r>
      <w:r w:rsidR="001439CE">
        <w:rPr>
          <w:rFonts w:hint="eastAsia"/>
          <w:kern w:val="2"/>
          <w:szCs w:val="24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3973"/>
      </w:tblGrid>
      <w:tr w:rsidR="00914575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4575" w:rsidRDefault="00914575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4575" w:rsidRDefault="00914575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914575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4575" w:rsidRDefault="00914575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4575" w:rsidRPr="008C5CCC" w:rsidRDefault="008C5CCC" w:rsidP="0020270F">
            <w:pPr>
              <w:rPr>
                <w:rFonts w:ascii="Arial" w:hAnsi="Arial" w:cs="Arial"/>
                <w:sz w:val="20"/>
                <w:szCs w:val="20"/>
              </w:rPr>
            </w:pPr>
            <w:r w:rsidRPr="008C5CCC">
              <w:rPr>
                <w:rFonts w:ascii="Arial" w:hAnsi="Arial" w:cs="Arial"/>
                <w:sz w:val="20"/>
                <w:szCs w:val="20"/>
              </w:rPr>
              <w:t>DTAAI001</w:t>
            </w:r>
            <w:r>
              <w:rPr>
                <w:rFonts w:ascii="Arial" w:hAnsi="Arial" w:cs="Arial" w:hint="eastAsia"/>
                <w:sz w:val="20"/>
                <w:szCs w:val="20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</w:rPr>
              <w:t>受理編號</w:t>
            </w:r>
          </w:p>
        </w:tc>
      </w:tr>
      <w:tr w:rsidR="00914575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4575" w:rsidRDefault="00914575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4575" w:rsidRPr="00783C61" w:rsidRDefault="008C5CCC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Arial" w:hAnsi="Arial" w:cs="Arial" w:hint="eastAsia"/>
                  <w:sz w:val="20"/>
                </w:rPr>
                <w:t>3.2.4</w:t>
              </w:r>
            </w:smartTag>
          </w:p>
        </w:tc>
      </w:tr>
      <w:tr w:rsidR="00914575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4575" w:rsidRDefault="00914575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4575" w:rsidRDefault="005D3CE1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1.7</w:t>
            </w:r>
          </w:p>
        </w:tc>
      </w:tr>
      <w:tr w:rsidR="00914575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4575" w:rsidRDefault="00914575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4575" w:rsidRDefault="008C5CCC" w:rsidP="0020270F">
            <w:pPr>
              <w:rPr>
                <w:rFonts w:ascii="Arial" w:hAnsi="Arial" w:cs="Arial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Arial" w:hAnsi="Arial" w:cs="Arial" w:hint="eastAsia"/>
                  <w:sz w:val="20"/>
                </w:rPr>
                <w:t>3.</w:t>
              </w:r>
              <w:r w:rsidR="00E34FCC">
                <w:rPr>
                  <w:rFonts w:ascii="Arial" w:hAnsi="Arial" w:cs="Arial" w:hint="eastAsia"/>
                  <w:sz w:val="20"/>
                </w:rPr>
                <w:t>4.1</w:t>
              </w:r>
            </w:smartTag>
          </w:p>
        </w:tc>
      </w:tr>
      <w:tr w:rsidR="00914575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14575" w:rsidRDefault="00914575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批號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4575" w:rsidRDefault="00326265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3.1</w:t>
            </w:r>
          </w:p>
        </w:tc>
      </w:tr>
      <w:tr w:rsidR="00C9673E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9673E" w:rsidRDefault="00C9673E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組號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73E" w:rsidRDefault="00C9673E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3.4</w:t>
            </w:r>
          </w:p>
        </w:tc>
      </w:tr>
    </w:tbl>
    <w:p w:rsidR="008C5CCC" w:rsidRDefault="008C5CCC" w:rsidP="00E34FCC">
      <w:pPr>
        <w:pStyle w:val="Tabletext"/>
        <w:keepLines w:val="0"/>
        <w:numPr>
          <w:ilvl w:val="4"/>
          <w:numId w:val="1"/>
          <w:numberingChange w:id="75" w:author="huai" w:date="2006-07-06T11:57:00Z" w:original="%2:3:0:.%3:4:0:.%4:5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模組失敗：</w:t>
      </w:r>
    </w:p>
    <w:p w:rsidR="008C5CCC" w:rsidRDefault="008C5CCC" w:rsidP="00E34FCC">
      <w:pPr>
        <w:pStyle w:val="Tabletext"/>
        <w:keepLines w:val="0"/>
        <w:numPr>
          <w:ilvl w:val="5"/>
          <w:numId w:val="1"/>
          <w:numberingChange w:id="76" w:author="huai" w:date="2006-07-06T11:57:00Z" w:original="%2:3:0:.%3:4:0:.%4:5:0:.%5:2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寫入錯誤訊息：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寫入貸方會計分錄失敗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+</w:t>
      </w:r>
      <w:r w:rsidR="00C20A2E">
        <w:rPr>
          <w:rFonts w:hint="eastAsia"/>
          <w:kern w:val="2"/>
          <w:szCs w:val="24"/>
          <w:lang w:eastAsia="zh-TW"/>
        </w:rPr>
        <w:t>模組回傳訊息</w:t>
      </w:r>
      <w:r>
        <w:rPr>
          <w:rFonts w:hint="eastAsia"/>
          <w:kern w:val="2"/>
          <w:szCs w:val="24"/>
          <w:lang w:eastAsia="zh-TW"/>
        </w:rPr>
        <w:t>。</w:t>
      </w:r>
    </w:p>
    <w:p w:rsidR="008C5CCC" w:rsidRDefault="008C5CCC" w:rsidP="00E34FCC">
      <w:pPr>
        <w:pStyle w:val="Tabletext"/>
        <w:keepLines w:val="0"/>
        <w:numPr>
          <w:ilvl w:val="5"/>
          <w:numId w:val="1"/>
          <w:numberingChange w:id="77" w:author="huai" w:date="2006-07-06T11:57:00Z" w:original="%2:3:0:.%3:4:0:.%4:5:0:.%5:2:0:.%6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CONTROL-M RETURN_CODE = 1</w:t>
      </w:r>
      <w:r>
        <w:rPr>
          <w:rFonts w:hint="eastAsia"/>
          <w:kern w:val="2"/>
          <w:szCs w:val="24"/>
          <w:lang w:eastAsia="zh-TW"/>
        </w:rPr>
        <w:t>。</w:t>
      </w:r>
    </w:p>
    <w:p w:rsidR="008C5CCC" w:rsidRDefault="008C5CCC" w:rsidP="00E34FCC">
      <w:pPr>
        <w:pStyle w:val="Tabletext"/>
        <w:keepLines w:val="0"/>
        <w:numPr>
          <w:ilvl w:val="5"/>
          <w:numId w:val="1"/>
          <w:numberingChange w:id="78" w:author="huai" w:date="2006-07-06T11:57:00Z" w:original="%2:3:0:.%3:4:0:.%4:5:0:.%5:2:0:.%6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ROLLBACK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914575" w:rsidRDefault="001129DA" w:rsidP="00E34FCC">
      <w:pPr>
        <w:pStyle w:val="Tabletext"/>
        <w:keepLines w:val="0"/>
        <w:numPr>
          <w:ilvl w:val="3"/>
          <w:numId w:val="1"/>
          <w:numberingChange w:id="79" w:author="huai" w:date="2006-07-06T11:57:00Z" w:original="%2:3:0:.%3:4:0:.%4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寫入給付檔：</w:t>
      </w:r>
    </w:p>
    <w:p w:rsidR="00CB2B8D" w:rsidRDefault="001129DA" w:rsidP="00E34FCC">
      <w:pPr>
        <w:pStyle w:val="Tabletext"/>
        <w:keepLines w:val="0"/>
        <w:numPr>
          <w:ilvl w:val="4"/>
          <w:numId w:val="1"/>
          <w:numberingChange w:id="80" w:author="huai" w:date="2006-07-06T11:57:00Z" w:original="%2:3:0:.%3:4:0:.%4:6:0:.%5:1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AA_B2Z008</w:t>
      </w:r>
      <w:r w:rsidR="00CB2B8D">
        <w:rPr>
          <w:rFonts w:hint="eastAsia"/>
          <w:kern w:val="2"/>
          <w:szCs w:val="24"/>
          <w:lang w:eastAsia="zh-TW"/>
        </w:rPr>
        <w:t>.Method1</w:t>
      </w:r>
      <w:r w:rsidR="00CB2B8D" w:rsidRPr="008C5CCC">
        <w:rPr>
          <w:rFonts w:hint="eastAsia"/>
        </w:rPr>
        <w:t>(</w:t>
      </w:r>
      <w:r w:rsidR="001439CE">
        <w:rPr>
          <w:rFonts w:ascii="Arial" w:hAnsi="Arial" w:cs="Arial" w:hint="eastAsia"/>
          <w:kern w:val="2"/>
          <w:szCs w:val="24"/>
          <w:lang w:eastAsia="zh-TW"/>
        </w:rPr>
        <w:t>每一受理編號只須寫一筆</w:t>
      </w:r>
      <w:r w:rsidR="00CB2B8D">
        <w:rPr>
          <w:rFonts w:ascii="Arial" w:hAnsi="Arial" w:cs="Arial" w:hint="eastAsia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3973"/>
      </w:tblGrid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Pr="008C5CCC" w:rsidRDefault="00CB2B8D" w:rsidP="0020270F">
            <w:pPr>
              <w:rPr>
                <w:rFonts w:ascii="Arial" w:hAnsi="Arial" w:cs="Arial"/>
                <w:sz w:val="20"/>
                <w:szCs w:val="20"/>
              </w:rPr>
            </w:pPr>
            <w:r w:rsidRPr="008C5CCC">
              <w:rPr>
                <w:rFonts w:ascii="Arial" w:hAnsi="Arial" w:cs="Arial"/>
                <w:sz w:val="20"/>
                <w:szCs w:val="20"/>
              </w:rPr>
              <w:t>DTAAI001</w:t>
            </w:r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Pr="00783C61" w:rsidRDefault="00CB2B8D" w:rsidP="0020270F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Arial" w:hAnsi="Arial" w:cs="Arial" w:hint="eastAsia"/>
                  <w:sz w:val="20"/>
                </w:rPr>
                <w:t>3.2.4</w:t>
              </w:r>
            </w:smartTag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250384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帳務日期</w:t>
            </w:r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rPr>
                <w:rFonts w:ascii="Arial" w:hAnsi="Arial" w:cs="Arial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Arial" w:hAnsi="Arial" w:cs="Arial" w:hint="eastAsia"/>
                  <w:sz w:val="20"/>
                </w:rPr>
                <w:t>3.</w:t>
              </w:r>
              <w:r w:rsidR="00E34FCC">
                <w:rPr>
                  <w:rFonts w:ascii="Arial" w:hAnsi="Arial" w:cs="Arial" w:hint="eastAsia"/>
                  <w:sz w:val="20"/>
                </w:rPr>
                <w:t>4.1</w:t>
              </w:r>
            </w:smartTag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rPr>
                <w:rFonts w:ascii="Arial" w:hAnsi="Arial" w:cs="Arial" w:hint="eastAsia"/>
                <w:sz w:val="20"/>
              </w:rPr>
            </w:pPr>
            <w:r w:rsidRPr="008C5CCC">
              <w:rPr>
                <w:rFonts w:ascii="Arial" w:hAnsi="Arial" w:cs="Arial"/>
                <w:sz w:val="20"/>
                <w:szCs w:val="20"/>
              </w:rPr>
              <w:t>DTAAI001</w:t>
            </w:r>
            <w:r>
              <w:rPr>
                <w:rFonts w:ascii="Arial" w:hAnsi="Arial" w:cs="Arial" w:hint="eastAsia"/>
                <w:sz w:val="20"/>
                <w:szCs w:val="20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</w:rPr>
              <w:t>服務中心</w:t>
            </w:r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批號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3.1</w:t>
            </w:r>
          </w:p>
        </w:tc>
      </w:tr>
      <w:tr w:rsidR="00C9673E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9673E" w:rsidRDefault="00C9673E" w:rsidP="00306EA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組號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9673E" w:rsidRDefault="00C9673E" w:rsidP="00306EA6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3.4</w:t>
            </w:r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覆核人員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rPr>
                <w:rFonts w:ascii="Arial" w:hAnsi="Arial" w:cs="Arial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Arial" w:hAnsi="Arial" w:cs="Arial" w:hint="eastAsia"/>
                  <w:sz w:val="20"/>
                </w:rPr>
                <w:t>3.2.4</w:t>
              </w:r>
            </w:smartTag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覆核人員姓名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rPr>
                <w:rFonts w:ascii="Arial" w:hAnsi="Arial" w:cs="Arial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Arial" w:hAnsi="Arial" w:cs="Arial" w:hint="eastAsia"/>
                  <w:sz w:val="20"/>
                </w:rPr>
                <w:t>3.2.3</w:t>
              </w:r>
            </w:smartTag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覆核日期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0E4956" w:rsidP="0020270F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1.8</w:t>
            </w:r>
          </w:p>
        </w:tc>
      </w:tr>
      <w:tr w:rsidR="00CB2B8D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B8D" w:rsidRDefault="00CB2B8D" w:rsidP="0020270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覆核單位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B2B8D" w:rsidRDefault="00CB2B8D" w:rsidP="0020270F">
            <w:pPr>
              <w:rPr>
                <w:rFonts w:ascii="Arial" w:hAnsi="Arial" w:cs="Arial" w:hint="eastAsia"/>
                <w:sz w:val="20"/>
              </w:rPr>
            </w:pPr>
            <w:r w:rsidRPr="008C5CCC">
              <w:rPr>
                <w:rFonts w:ascii="Arial" w:hAnsi="Arial" w:cs="Arial"/>
                <w:sz w:val="20"/>
                <w:szCs w:val="20"/>
              </w:rPr>
              <w:t>DTAAI001</w:t>
            </w:r>
            <w:r>
              <w:rPr>
                <w:rFonts w:ascii="Arial" w:hAnsi="Arial" w:cs="Arial" w:hint="eastAsia"/>
                <w:sz w:val="20"/>
                <w:szCs w:val="20"/>
              </w:rPr>
              <w:t>.</w:t>
            </w:r>
            <w:r w:rsidR="000E4956">
              <w:rPr>
                <w:rFonts w:ascii="Arial" w:hAnsi="Arial" w:cs="Arial" w:hint="eastAsia"/>
                <w:sz w:val="20"/>
                <w:szCs w:val="20"/>
              </w:rPr>
              <w:t>帳務處理</w:t>
            </w:r>
            <w:r>
              <w:rPr>
                <w:rFonts w:ascii="Arial" w:hAnsi="Arial" w:cs="Arial" w:hint="eastAsia"/>
                <w:sz w:val="20"/>
                <w:szCs w:val="20"/>
              </w:rPr>
              <w:t>單位</w:t>
            </w:r>
          </w:p>
        </w:tc>
      </w:tr>
    </w:tbl>
    <w:p w:rsidR="00C20A2E" w:rsidRDefault="00C20A2E" w:rsidP="00E34FCC">
      <w:pPr>
        <w:pStyle w:val="Tabletext"/>
        <w:keepLines w:val="0"/>
        <w:numPr>
          <w:ilvl w:val="4"/>
          <w:numId w:val="1"/>
          <w:numberingChange w:id="81" w:author="huai" w:date="2006-07-06T11:57:00Z" w:original="%2:3:0:.%3:4:0:.%4:6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模組失敗：</w:t>
      </w:r>
    </w:p>
    <w:p w:rsidR="00C20A2E" w:rsidRDefault="00C20A2E" w:rsidP="00E34FCC">
      <w:pPr>
        <w:pStyle w:val="Tabletext"/>
        <w:keepLines w:val="0"/>
        <w:numPr>
          <w:ilvl w:val="5"/>
          <w:numId w:val="1"/>
          <w:numberingChange w:id="82" w:author="huai" w:date="2006-07-06T11:57:00Z" w:original="%2:3:0:.%3:4:0:.%4:6:0:.%5:2:0:.%6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寫入錯誤訊息：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寫入給付檔失敗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模組回傳訊息。</w:t>
      </w:r>
    </w:p>
    <w:p w:rsidR="00C20A2E" w:rsidRDefault="00C20A2E" w:rsidP="00E34FCC">
      <w:pPr>
        <w:pStyle w:val="Tabletext"/>
        <w:keepLines w:val="0"/>
        <w:numPr>
          <w:ilvl w:val="5"/>
          <w:numId w:val="1"/>
          <w:numberingChange w:id="83" w:author="huai" w:date="2006-07-06T11:57:00Z" w:original="%2:3:0:.%3:4:0:.%4:6:0:.%5:2:0:.%6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CONTROL-M RETURN_CODE = 1</w:t>
      </w:r>
      <w:r>
        <w:rPr>
          <w:rFonts w:hint="eastAsia"/>
          <w:kern w:val="2"/>
          <w:szCs w:val="24"/>
          <w:lang w:eastAsia="zh-TW"/>
        </w:rPr>
        <w:t>。</w:t>
      </w:r>
    </w:p>
    <w:p w:rsidR="00C20A2E" w:rsidRDefault="00C20A2E" w:rsidP="00E34FCC">
      <w:pPr>
        <w:pStyle w:val="Tabletext"/>
        <w:keepLines w:val="0"/>
        <w:numPr>
          <w:ilvl w:val="5"/>
          <w:numId w:val="1"/>
          <w:numberingChange w:id="84" w:author="huai" w:date="2006-07-06T11:57:00Z" w:original="%2:3:0:.%3:4:0:.%4:6:0:.%5:2:0:.%6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ROLLBACK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F91C06" w:rsidRDefault="00F91C06" w:rsidP="00BE5046">
      <w:pPr>
        <w:pStyle w:val="Tabletext"/>
        <w:keepLines w:val="0"/>
        <w:numPr>
          <w:ilvl w:val="3"/>
          <w:numId w:val="1"/>
          <w:numberingChange w:id="85" w:author="huai" w:date="2006-07-06T11:57:00Z" w:original="%2:3:0:.%3:4:0:.%4:7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收據處理</w:t>
      </w:r>
      <w:r>
        <w:rPr>
          <w:rFonts w:hint="eastAsia"/>
          <w:kern w:val="2"/>
          <w:szCs w:val="24"/>
          <w:lang w:eastAsia="zh-TW"/>
        </w:rPr>
        <w:t>:</w:t>
      </w:r>
    </w:p>
    <w:p w:rsidR="00F91C06" w:rsidRDefault="00F91C06" w:rsidP="00F91C06">
      <w:pPr>
        <w:pStyle w:val="Tabletext"/>
        <w:keepLines w:val="0"/>
        <w:numPr>
          <w:ilvl w:val="4"/>
          <w:numId w:val="1"/>
          <w:numberingChange w:id="86" w:author="huai" w:date="2006-07-06T11:57:00Z" w:original="%2:3:0:.%3:4:0:.%4:7:0:.%5:1:0: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AA_X0Z001</w:t>
      </w:r>
      <w:r>
        <w:rPr>
          <w:rFonts w:ascii="細明體" w:eastAsia="細明體" w:hAnsi="細明體" w:hint="eastAsia"/>
          <w:lang w:eastAsia="zh-TW"/>
        </w:rPr>
        <w:t>.METHOD1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3973"/>
      </w:tblGrid>
      <w:tr w:rsidR="00F91C06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C06" w:rsidRDefault="00F91C06" w:rsidP="00D12A7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C06" w:rsidRDefault="00F91C06" w:rsidP="00D12A7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F91C06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1C06" w:rsidRDefault="00F91C06" w:rsidP="00D12A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經辦ID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C06" w:rsidRPr="008C5CCC" w:rsidRDefault="00F91C06" w:rsidP="00D12A7B">
            <w:pPr>
              <w:rPr>
                <w:rFonts w:ascii="Arial" w:hAnsi="Arial" w:cs="Arial" w:hint="eastAsia"/>
                <w:sz w:val="20"/>
                <w:szCs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Arial" w:hAnsi="Arial" w:cs="Arial" w:hint="eastAsia"/>
                  <w:sz w:val="20"/>
                  <w:szCs w:val="20"/>
                </w:rPr>
                <w:t>3.2.4</w:t>
              </w:r>
            </w:smartTag>
          </w:p>
        </w:tc>
      </w:tr>
      <w:tr w:rsidR="00F91C06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1C06" w:rsidRDefault="00F91C06" w:rsidP="00D12A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C06" w:rsidRPr="00783C61" w:rsidRDefault="00F91C06" w:rsidP="00D12A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帳務日期</w:t>
            </w:r>
          </w:p>
        </w:tc>
      </w:tr>
      <w:tr w:rsidR="00F91C06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1C06" w:rsidRDefault="00F91C06" w:rsidP="00D12A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C06" w:rsidRDefault="00F91C06" w:rsidP="00D12A7B">
            <w:pPr>
              <w:rPr>
                <w:rFonts w:ascii="Arial" w:hAnsi="Arial" w:cs="Arial" w:hint="eastAsia"/>
                <w:sz w:val="20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Arial" w:hAnsi="Arial" w:cs="Arial" w:hint="eastAsia"/>
                  <w:sz w:val="20"/>
                </w:rPr>
                <w:t>3.4.1</w:t>
              </w:r>
            </w:smartTag>
          </w:p>
        </w:tc>
      </w:tr>
      <w:tr w:rsidR="00F91C06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1C06" w:rsidRDefault="00F91C06" w:rsidP="00D12A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受款人ID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C06" w:rsidRDefault="00F91C06" w:rsidP="00D12A7B">
            <w:pPr>
              <w:rPr>
                <w:rFonts w:ascii="Arial" w:hAnsi="Arial" w:cs="Arial" w:hint="eastAsia"/>
                <w:sz w:val="20"/>
              </w:rPr>
            </w:pPr>
            <w:r w:rsidRPr="00CE5848">
              <w:rPr>
                <w:rFonts w:ascii="Arial" w:hAnsi="Arial" w:cs="Arial"/>
                <w:sz w:val="20"/>
              </w:rPr>
              <w:t>DTAAI001</w:t>
            </w:r>
            <w:r>
              <w:rPr>
                <w:rFonts w:ascii="Arial" w:hAnsi="Arial" w:cs="Arial" w:hint="eastAsia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受理人員</w:t>
            </w:r>
          </w:p>
        </w:tc>
      </w:tr>
      <w:tr w:rsidR="00F91C06">
        <w:trPr>
          <w:trHeight w:val="330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1C06" w:rsidRDefault="00F91C06" w:rsidP="00D12A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91C06" w:rsidRDefault="00F91C06" w:rsidP="00D12A7B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AAI001</w:t>
            </w:r>
          </w:p>
        </w:tc>
      </w:tr>
    </w:tbl>
    <w:p w:rsidR="00F91C06" w:rsidRDefault="00F91C06" w:rsidP="00F91C06">
      <w:pPr>
        <w:pStyle w:val="Tabletext"/>
        <w:keepLines w:val="0"/>
        <w:numPr>
          <w:ilvl w:val="4"/>
          <w:numId w:val="1"/>
          <w:numberingChange w:id="87" w:author="huai" w:date="2006-07-06T11:57:00Z" w:original="%2:3:0:.%3:4:0:.%4:7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AA_X0Z00</w:t>
      </w:r>
      <w:r>
        <w:rPr>
          <w:rFonts w:ascii="細明體" w:eastAsia="細明體" w:hAnsi="細明體" w:hint="eastAsia"/>
          <w:lang w:eastAsia="zh-TW"/>
        </w:rPr>
        <w:t>0.METHOD3 印製。</w:t>
      </w:r>
    </w:p>
    <w:p w:rsidR="00BE5046" w:rsidRDefault="00BE5046" w:rsidP="00BE5046">
      <w:pPr>
        <w:pStyle w:val="Tabletext"/>
        <w:keepLines w:val="0"/>
        <w:numPr>
          <w:ilvl w:val="3"/>
          <w:numId w:val="1"/>
          <w:numberingChange w:id="88" w:author="huai" w:date="2006-07-06T11:57:00Z" w:original="%2:3:0:.%3:4:0:.%4:8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</w:t>
      </w:r>
      <w:r>
        <w:rPr>
          <w:rFonts w:hint="eastAsia"/>
          <w:kern w:val="2"/>
          <w:szCs w:val="24"/>
          <w:lang w:eastAsia="zh-TW"/>
        </w:rPr>
        <w:t>3.4</w:t>
      </w:r>
      <w:r>
        <w:rPr>
          <w:rFonts w:hint="eastAsia"/>
          <w:kern w:val="2"/>
          <w:szCs w:val="24"/>
          <w:lang w:eastAsia="zh-TW"/>
        </w:rPr>
        <w:t>，繼續處理下一組受理編號</w:t>
      </w:r>
    </w:p>
    <w:p w:rsidR="00545B62" w:rsidRDefault="00545B62" w:rsidP="00C20A2E">
      <w:pPr>
        <w:pStyle w:val="Tabletext"/>
        <w:keepLines w:val="0"/>
        <w:numPr>
          <w:ilvl w:val="2"/>
          <w:numId w:val="1"/>
          <w:numberingChange w:id="89" w:author="huai" w:date="2006-07-06T11:57:00Z" w:original="%2:3:0:.%3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紀錄該組下處理筆數，筆數名稱為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帳務處理單位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處理筆數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。</w:t>
      </w:r>
    </w:p>
    <w:p w:rsidR="001129DA" w:rsidRDefault="00545B62" w:rsidP="00C20A2E">
      <w:pPr>
        <w:pStyle w:val="Tabletext"/>
        <w:keepLines w:val="0"/>
        <w:numPr>
          <w:ilvl w:val="2"/>
          <w:numId w:val="1"/>
          <w:numberingChange w:id="90" w:author="huai" w:date="2006-07-06T11:57:00Z" w:original="%2:3:0:.%3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繼續處理下一組。</w:t>
      </w:r>
    </w:p>
    <w:p w:rsidR="00612B1F" w:rsidRDefault="00612B1F" w:rsidP="008626BE">
      <w:pPr>
        <w:pStyle w:val="Tabletext"/>
        <w:keepLines w:val="0"/>
        <w:numPr>
          <w:ilvl w:val="1"/>
          <w:numId w:val="1"/>
          <w:numberingChange w:id="91" w:author="huai" w:date="2006-07-06T11:57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程式結束時：</w:t>
      </w:r>
    </w:p>
    <w:p w:rsidR="00612B1F" w:rsidRDefault="00612B1F" w:rsidP="008626BE">
      <w:pPr>
        <w:pStyle w:val="Tabletext"/>
        <w:keepLines w:val="0"/>
        <w:numPr>
          <w:ilvl w:val="2"/>
          <w:numId w:val="1"/>
          <w:numberingChange w:id="92" w:author="huai" w:date="2006-07-06T11:57:00Z" w:original="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 w:rsidR="002E35A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紀錄處理件數：</w:t>
      </w:r>
    </w:p>
    <w:p w:rsidR="00612B1F" w:rsidRDefault="00612B1F" w:rsidP="008626BE">
      <w:pPr>
        <w:pStyle w:val="Tabletext"/>
        <w:keepLines w:val="0"/>
        <w:numPr>
          <w:ilvl w:val="3"/>
          <w:numId w:val="1"/>
          <w:numberingChange w:id="93" w:author="huai" w:date="2006-07-06T11:57:00Z" w:original="%2:4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JAAAD</w:t>
      </w:r>
      <w:r w:rsidR="008626BE">
        <w:rPr>
          <w:rFonts w:hint="eastAsia"/>
          <w:kern w:val="2"/>
          <w:szCs w:val="24"/>
          <w:lang w:eastAsia="zh-TW"/>
        </w:rPr>
        <w:t>I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8626BE">
          <w:rPr>
            <w:rFonts w:hint="eastAsia"/>
            <w:kern w:val="2"/>
            <w:szCs w:val="24"/>
            <w:lang w:eastAsia="zh-TW"/>
          </w:rPr>
          <w:t>001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"/>
          <w:numberingChange w:id="94" w:author="huai" w:date="2006-07-06T11:57:00Z" w:original="%2:4:0:.%3:1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 w:rsidR="008626BE">
        <w:rPr>
          <w:rFonts w:hint="eastAsia"/>
          <w:kern w:val="2"/>
          <w:szCs w:val="24"/>
          <w:lang w:eastAsia="zh-TW"/>
        </w:rPr>
        <w:t>I1</w:t>
      </w:r>
      <w:r w:rsidR="005B0E6B">
        <w:rPr>
          <w:rFonts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’"/>
        </w:smartTagPr>
        <w:r w:rsidR="008626BE">
          <w:rPr>
            <w:rFonts w:hint="eastAsia"/>
            <w:kern w:val="2"/>
            <w:szCs w:val="24"/>
            <w:lang w:eastAsia="zh-TW"/>
          </w:rPr>
          <w:t>1</w:t>
        </w:r>
        <w:r>
          <w:rPr>
            <w:rFonts w:hint="eastAsia"/>
            <w:kern w:val="2"/>
            <w:szCs w:val="24"/>
            <w:lang w:eastAsia="zh-TW"/>
          </w:rPr>
          <w:t>0</w:t>
        </w:r>
        <w:r w:rsidR="003E2AD0"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8626BE">
      <w:pPr>
        <w:pStyle w:val="Tabletext"/>
        <w:keepLines w:val="0"/>
        <w:numPr>
          <w:ilvl w:val="3"/>
          <w:numId w:val="1"/>
          <w:numberingChange w:id="95" w:author="huai" w:date="2006-07-06T11:57:00Z" w:original="%2:4:0:.%3:1:0:.%4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 w:rsidR="003E2AD0">
        <w:rPr>
          <w:rFonts w:hint="eastAsia"/>
          <w:kern w:val="2"/>
          <w:szCs w:val="24"/>
          <w:lang w:eastAsia="zh-TW"/>
        </w:rPr>
        <w:t>處理時間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8626BE">
      <w:pPr>
        <w:pStyle w:val="Tabletext"/>
        <w:keepLines w:val="0"/>
        <w:numPr>
          <w:ilvl w:val="3"/>
          <w:numId w:val="1"/>
          <w:numberingChange w:id="96" w:author="huai" w:date="2006-07-06T11:57:00Z" w:original="%2:4:0:.%3:1:0:.%4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"/>
          <w:numberingChange w:id="97" w:author="huai" w:date="2006-07-06T11:57:00Z" w:original="%2:4:0:.%3:1:0:.%4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 w:rsidR="008626BE">
        <w:rPr>
          <w:rFonts w:hint="eastAsia"/>
          <w:kern w:val="2"/>
          <w:szCs w:val="24"/>
          <w:lang w:eastAsia="zh-TW"/>
        </w:rPr>
        <w:t>I1</w:t>
      </w:r>
      <w:r>
        <w:rPr>
          <w:kern w:val="2"/>
          <w:szCs w:val="24"/>
          <w:lang w:eastAsia="zh-TW"/>
        </w:rPr>
        <w:t>’</w:t>
      </w:r>
    </w:p>
    <w:p w:rsidR="00612B1F" w:rsidRDefault="00612B1F" w:rsidP="008626BE">
      <w:pPr>
        <w:pStyle w:val="Tabletext"/>
        <w:keepLines w:val="0"/>
        <w:numPr>
          <w:ilvl w:val="3"/>
          <w:numId w:val="1"/>
          <w:numberingChange w:id="98" w:author="huai" w:date="2006-07-06T11:57:00Z" w:original="%2:4:0:.%3:1:0:.%4:6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作業週期：日</w:t>
      </w:r>
    </w:p>
    <w:sectPr w:rsidR="00612B1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E5A" w:rsidRDefault="00F62E5A">
      <w:r>
        <w:separator/>
      </w:r>
    </w:p>
  </w:endnote>
  <w:endnote w:type="continuationSeparator" w:id="0">
    <w:p w:rsidR="00F62E5A" w:rsidRDefault="00F6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Estrangelo Edessa">
    <w:panose1 w:val="00000000000000000000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ew Gulim">
    <w:altName w:val="MS Gothic"/>
    <w:charset w:val="81"/>
    <w:family w:val="roman"/>
    <w:pitch w:val="variable"/>
    <w:sig w:usb0="00000000" w:usb1="7BD77CFB" w:usb2="00000030" w:usb3="00000000" w:csb0="0008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Gulim">
    <w:altName w:val="Microsoft YaHei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C06" w:rsidRDefault="00F91C0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91C06" w:rsidRDefault="00F91C0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C06" w:rsidRDefault="00F91C06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55570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A55570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E5A" w:rsidRDefault="00F62E5A">
      <w:r>
        <w:separator/>
      </w:r>
    </w:p>
  </w:footnote>
  <w:footnote w:type="continuationSeparator" w:id="0">
    <w:p w:rsidR="00F62E5A" w:rsidRDefault="00F62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713D"/>
    <w:rsid w:val="000103BC"/>
    <w:rsid w:val="00010CD2"/>
    <w:rsid w:val="000257D5"/>
    <w:rsid w:val="000350EF"/>
    <w:rsid w:val="000911A4"/>
    <w:rsid w:val="000A2E95"/>
    <w:rsid w:val="000C044D"/>
    <w:rsid w:val="000C43BA"/>
    <w:rsid w:val="000C51DA"/>
    <w:rsid w:val="000D173A"/>
    <w:rsid w:val="000E4956"/>
    <w:rsid w:val="000E7198"/>
    <w:rsid w:val="001038D3"/>
    <w:rsid w:val="001046FB"/>
    <w:rsid w:val="001129DA"/>
    <w:rsid w:val="00114232"/>
    <w:rsid w:val="001255EF"/>
    <w:rsid w:val="0013687F"/>
    <w:rsid w:val="001439CE"/>
    <w:rsid w:val="00163509"/>
    <w:rsid w:val="0016408D"/>
    <w:rsid w:val="00172BB4"/>
    <w:rsid w:val="0017760A"/>
    <w:rsid w:val="001A21B2"/>
    <w:rsid w:val="001A7D12"/>
    <w:rsid w:val="001D0FB3"/>
    <w:rsid w:val="001F12AD"/>
    <w:rsid w:val="0020270F"/>
    <w:rsid w:val="0020636A"/>
    <w:rsid w:val="0021236B"/>
    <w:rsid w:val="002128A1"/>
    <w:rsid w:val="0023286E"/>
    <w:rsid w:val="00246885"/>
    <w:rsid w:val="00250384"/>
    <w:rsid w:val="00262D84"/>
    <w:rsid w:val="002644A3"/>
    <w:rsid w:val="00272585"/>
    <w:rsid w:val="002852A9"/>
    <w:rsid w:val="00293853"/>
    <w:rsid w:val="002A18D3"/>
    <w:rsid w:val="002D1243"/>
    <w:rsid w:val="002E208C"/>
    <w:rsid w:val="002E35AC"/>
    <w:rsid w:val="002E7051"/>
    <w:rsid w:val="00301377"/>
    <w:rsid w:val="00304CE8"/>
    <w:rsid w:val="00306EA6"/>
    <w:rsid w:val="00326265"/>
    <w:rsid w:val="003343C6"/>
    <w:rsid w:val="00336FA8"/>
    <w:rsid w:val="00351402"/>
    <w:rsid w:val="0036183C"/>
    <w:rsid w:val="00361A95"/>
    <w:rsid w:val="00363504"/>
    <w:rsid w:val="00381403"/>
    <w:rsid w:val="003873EB"/>
    <w:rsid w:val="0039154A"/>
    <w:rsid w:val="00391C23"/>
    <w:rsid w:val="00392769"/>
    <w:rsid w:val="003C0406"/>
    <w:rsid w:val="003C0B84"/>
    <w:rsid w:val="003D0973"/>
    <w:rsid w:val="003D3CA9"/>
    <w:rsid w:val="003D65D5"/>
    <w:rsid w:val="003E2AD0"/>
    <w:rsid w:val="003E3C02"/>
    <w:rsid w:val="003E7D29"/>
    <w:rsid w:val="003F1D73"/>
    <w:rsid w:val="003F3701"/>
    <w:rsid w:val="0040512F"/>
    <w:rsid w:val="004160E9"/>
    <w:rsid w:val="00416D93"/>
    <w:rsid w:val="004252C4"/>
    <w:rsid w:val="00436887"/>
    <w:rsid w:val="00474C68"/>
    <w:rsid w:val="00491C56"/>
    <w:rsid w:val="004C7E4A"/>
    <w:rsid w:val="004F4C2E"/>
    <w:rsid w:val="0051504C"/>
    <w:rsid w:val="005271BD"/>
    <w:rsid w:val="00545B62"/>
    <w:rsid w:val="00570356"/>
    <w:rsid w:val="0058117E"/>
    <w:rsid w:val="005A2077"/>
    <w:rsid w:val="005B0E6B"/>
    <w:rsid w:val="005C02DF"/>
    <w:rsid w:val="005C5575"/>
    <w:rsid w:val="005D246B"/>
    <w:rsid w:val="005D3CE1"/>
    <w:rsid w:val="005D3FB0"/>
    <w:rsid w:val="005E2495"/>
    <w:rsid w:val="005E6ADB"/>
    <w:rsid w:val="005F5F76"/>
    <w:rsid w:val="00602B85"/>
    <w:rsid w:val="00612B1F"/>
    <w:rsid w:val="00613094"/>
    <w:rsid w:val="006170A9"/>
    <w:rsid w:val="006723F2"/>
    <w:rsid w:val="0068172B"/>
    <w:rsid w:val="006924ED"/>
    <w:rsid w:val="006A19F9"/>
    <w:rsid w:val="006A6808"/>
    <w:rsid w:val="006D65CE"/>
    <w:rsid w:val="006D7C01"/>
    <w:rsid w:val="006F6685"/>
    <w:rsid w:val="006F6F7B"/>
    <w:rsid w:val="006F7832"/>
    <w:rsid w:val="007028FA"/>
    <w:rsid w:val="0072014B"/>
    <w:rsid w:val="007206EA"/>
    <w:rsid w:val="00724B23"/>
    <w:rsid w:val="00742344"/>
    <w:rsid w:val="00757FB4"/>
    <w:rsid w:val="00777F49"/>
    <w:rsid w:val="00783C61"/>
    <w:rsid w:val="007A1389"/>
    <w:rsid w:val="007D627E"/>
    <w:rsid w:val="007E5CDA"/>
    <w:rsid w:val="007E6381"/>
    <w:rsid w:val="007E6493"/>
    <w:rsid w:val="007F2C34"/>
    <w:rsid w:val="007F71E5"/>
    <w:rsid w:val="008252FB"/>
    <w:rsid w:val="00830E10"/>
    <w:rsid w:val="00840611"/>
    <w:rsid w:val="00840E17"/>
    <w:rsid w:val="00846CB1"/>
    <w:rsid w:val="00856F36"/>
    <w:rsid w:val="0086120C"/>
    <w:rsid w:val="008626BE"/>
    <w:rsid w:val="00865226"/>
    <w:rsid w:val="008707F8"/>
    <w:rsid w:val="00873877"/>
    <w:rsid w:val="008A0040"/>
    <w:rsid w:val="008A2AFE"/>
    <w:rsid w:val="008C5CCC"/>
    <w:rsid w:val="008D6D37"/>
    <w:rsid w:val="008F4297"/>
    <w:rsid w:val="00902024"/>
    <w:rsid w:val="00914575"/>
    <w:rsid w:val="0092179F"/>
    <w:rsid w:val="0093219C"/>
    <w:rsid w:val="00940A24"/>
    <w:rsid w:val="00941154"/>
    <w:rsid w:val="00943683"/>
    <w:rsid w:val="00946233"/>
    <w:rsid w:val="00983D4B"/>
    <w:rsid w:val="0098408B"/>
    <w:rsid w:val="009842EB"/>
    <w:rsid w:val="009C0128"/>
    <w:rsid w:val="009F250B"/>
    <w:rsid w:val="009F6CC9"/>
    <w:rsid w:val="00A13A26"/>
    <w:rsid w:val="00A25DD3"/>
    <w:rsid w:val="00A444B8"/>
    <w:rsid w:val="00A51195"/>
    <w:rsid w:val="00A53A43"/>
    <w:rsid w:val="00A553F7"/>
    <w:rsid w:val="00A55570"/>
    <w:rsid w:val="00A65945"/>
    <w:rsid w:val="00A82B8C"/>
    <w:rsid w:val="00A90628"/>
    <w:rsid w:val="00A93BA4"/>
    <w:rsid w:val="00AA79A8"/>
    <w:rsid w:val="00AB338C"/>
    <w:rsid w:val="00AC492F"/>
    <w:rsid w:val="00AE3DAF"/>
    <w:rsid w:val="00AF3FD6"/>
    <w:rsid w:val="00AF7C15"/>
    <w:rsid w:val="00B13E34"/>
    <w:rsid w:val="00B67C4C"/>
    <w:rsid w:val="00B87B4B"/>
    <w:rsid w:val="00BA2280"/>
    <w:rsid w:val="00BB017B"/>
    <w:rsid w:val="00BB2300"/>
    <w:rsid w:val="00BC0468"/>
    <w:rsid w:val="00BC1EB3"/>
    <w:rsid w:val="00BD7A7A"/>
    <w:rsid w:val="00BE5046"/>
    <w:rsid w:val="00BE7F16"/>
    <w:rsid w:val="00BF6B1F"/>
    <w:rsid w:val="00C00AA6"/>
    <w:rsid w:val="00C02EB2"/>
    <w:rsid w:val="00C13085"/>
    <w:rsid w:val="00C157C4"/>
    <w:rsid w:val="00C17015"/>
    <w:rsid w:val="00C20A2E"/>
    <w:rsid w:val="00C235AC"/>
    <w:rsid w:val="00C531BA"/>
    <w:rsid w:val="00C63B03"/>
    <w:rsid w:val="00C71EC2"/>
    <w:rsid w:val="00C9673E"/>
    <w:rsid w:val="00CB2B8D"/>
    <w:rsid w:val="00CC0078"/>
    <w:rsid w:val="00CC0CCB"/>
    <w:rsid w:val="00CC463A"/>
    <w:rsid w:val="00CE5848"/>
    <w:rsid w:val="00CF3D05"/>
    <w:rsid w:val="00CF722B"/>
    <w:rsid w:val="00D02648"/>
    <w:rsid w:val="00D1076C"/>
    <w:rsid w:val="00D12059"/>
    <w:rsid w:val="00D12A7B"/>
    <w:rsid w:val="00D1708D"/>
    <w:rsid w:val="00D254AC"/>
    <w:rsid w:val="00D305F8"/>
    <w:rsid w:val="00D42AFB"/>
    <w:rsid w:val="00D5094C"/>
    <w:rsid w:val="00D567D2"/>
    <w:rsid w:val="00D72E1D"/>
    <w:rsid w:val="00D8233C"/>
    <w:rsid w:val="00D934BC"/>
    <w:rsid w:val="00D97D11"/>
    <w:rsid w:val="00DD6969"/>
    <w:rsid w:val="00E1550A"/>
    <w:rsid w:val="00E246B2"/>
    <w:rsid w:val="00E26B6C"/>
    <w:rsid w:val="00E34FCC"/>
    <w:rsid w:val="00E725E0"/>
    <w:rsid w:val="00E9267A"/>
    <w:rsid w:val="00E95357"/>
    <w:rsid w:val="00EA70AB"/>
    <w:rsid w:val="00EB3924"/>
    <w:rsid w:val="00EC02AF"/>
    <w:rsid w:val="00EC3727"/>
    <w:rsid w:val="00ED3E0F"/>
    <w:rsid w:val="00ED7438"/>
    <w:rsid w:val="00EE1362"/>
    <w:rsid w:val="00EF0EA6"/>
    <w:rsid w:val="00F13D43"/>
    <w:rsid w:val="00F2261F"/>
    <w:rsid w:val="00F3175F"/>
    <w:rsid w:val="00F3444C"/>
    <w:rsid w:val="00F42EE5"/>
    <w:rsid w:val="00F57AA2"/>
    <w:rsid w:val="00F57E82"/>
    <w:rsid w:val="00F62E5A"/>
    <w:rsid w:val="00F6403A"/>
    <w:rsid w:val="00F72F19"/>
    <w:rsid w:val="00F8209B"/>
    <w:rsid w:val="00F91C06"/>
    <w:rsid w:val="00F96BD2"/>
    <w:rsid w:val="00F96EAA"/>
    <w:rsid w:val="00F97D23"/>
    <w:rsid w:val="00FA348E"/>
    <w:rsid w:val="00FA5C7A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23FC28-1866-4B66-911E-0403672D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basedOn w:val="a0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style31">
    <w:name w:val="style31"/>
    <w:basedOn w:val="a0"/>
    <w:rsid w:val="00CE5848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Links>
    <vt:vector size="6" baseType="variant">
      <vt:variant>
        <vt:i4>-1463739343</vt:i4>
      </vt:variant>
      <vt:variant>
        <vt:i4>0</vt:i4>
      </vt:variant>
      <vt:variant>
        <vt:i4>0</vt:i4>
      </vt:variant>
      <vt:variant>
        <vt:i4>5</vt:i4>
      </vt:variant>
      <vt:variant>
        <vt:lpwstr>../../../DataSchema/myProjectCathayLifeCustomerDocAA理賠20030925理賠/受理輸入/受理檔.xls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2020-07-27T00:57:00Z</dcterms:created>
  <dcterms:modified xsi:type="dcterms:W3CDTF">2020-07-27T00:57:00Z</dcterms:modified>
</cp:coreProperties>
</file>