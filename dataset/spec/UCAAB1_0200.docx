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0"/>
                <w:attr w:name="Month" w:val="5"/>
                <w:attr w:name="Year" w:val="2005"/>
              </w:smartTagPr>
              <w:r>
                <w:rPr>
                  <w:rFonts w:ascii="新細明體" w:hAnsi="新細明體"/>
                  <w:bCs/>
                  <w:lang w:eastAsia="zh-TW"/>
                </w:rPr>
                <w:t>200</w:t>
              </w:r>
              <w:r w:rsidR="00CD0ADA">
                <w:rPr>
                  <w:rFonts w:ascii="新細明體" w:hAnsi="新細明體" w:hint="eastAsia"/>
                  <w:bCs/>
                  <w:lang w:eastAsia="zh-TW"/>
                </w:rPr>
                <w:t>5</w:t>
              </w:r>
              <w:r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CD0ADA">
                <w:rPr>
                  <w:rFonts w:ascii="新細明體" w:hAnsi="新細明體" w:hint="eastAsia"/>
                  <w:bCs/>
                  <w:lang w:eastAsia="zh-TW"/>
                </w:rPr>
                <w:t>0</w:t>
              </w:r>
              <w:r w:rsidR="00E204D7">
                <w:rPr>
                  <w:rFonts w:ascii="新細明體" w:hAnsi="新細明體" w:hint="eastAsia"/>
                  <w:bCs/>
                  <w:lang w:eastAsia="zh-TW"/>
                </w:rPr>
                <w:t>5</w:t>
              </w:r>
              <w:r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9D3602">
                <w:rPr>
                  <w:rFonts w:ascii="新細明體" w:hAnsi="新細明體" w:hint="eastAsia"/>
                  <w:bCs/>
                  <w:lang w:eastAsia="zh-TW"/>
                </w:rPr>
                <w:t>20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CD0A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BF5761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761" w:rsidRDefault="00BF576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9"/>
                <w:attr w:name="Day" w:val="15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lang w:eastAsia="zh-TW"/>
                </w:rPr>
                <w:t>2008/9/15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761" w:rsidRDefault="00BF576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增加傳入索賠類別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761" w:rsidRDefault="00BF576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761" w:rsidRDefault="00BF576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44170C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70C" w:rsidRDefault="0044170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"/>
                <w:attr w:name="Year" w:val="2009"/>
              </w:smartTagPr>
              <w:r>
                <w:rPr>
                  <w:rFonts w:ascii="新細明體" w:hAnsi="新細明體"/>
                  <w:bCs/>
                  <w:lang w:eastAsia="zh-TW"/>
                </w:rPr>
                <w:t>2009/1/7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70C" w:rsidRDefault="0044170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新增項目為紅利給付(BKZ2)時，多SET DISB_DATE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70C" w:rsidRDefault="0044170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70C" w:rsidRDefault="0044170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A41E7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1E72" w:rsidRDefault="00A41E7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2"/>
                <w:attr w:name="Day" w:val="23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lang w:eastAsia="zh-TW"/>
                </w:rPr>
                <w:t>2009/2/23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1E72" w:rsidRDefault="00A41E7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投保明細改由DTAAB100產生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1E72" w:rsidRDefault="00A41E7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1E72" w:rsidRDefault="00A41E7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871E1C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1E1C" w:rsidRDefault="00871E1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4"/>
                <w:attr w:name="Month" w:val="3"/>
                <w:attr w:name="Year" w:val="2009"/>
              </w:smartTagPr>
              <w:r>
                <w:rPr>
                  <w:rFonts w:ascii="新細明體" w:hAnsi="新細明體"/>
                  <w:bCs/>
                  <w:lang w:eastAsia="zh-TW"/>
                </w:rPr>
                <w:t>2009/3/24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1E1C" w:rsidRDefault="00871E1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修改起始時處理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1E1C" w:rsidRDefault="00871E1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1E1C" w:rsidRDefault="00871E1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AB733A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33A" w:rsidRDefault="00AB73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5"/>
                <w:attr w:name="Day" w:val="21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lang w:eastAsia="zh-TW"/>
                </w:rPr>
                <w:t>2009/5/21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33A" w:rsidRDefault="00AB73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修改確認時動作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33A" w:rsidRDefault="00AB73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33A" w:rsidRDefault="00AB73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558E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E8" w:rsidRDefault="009558E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0"/>
                <w:attr w:name="Month" w:val="7"/>
                <w:attr w:name="Year" w:val="2009"/>
              </w:smartTagPr>
              <w:r>
                <w:rPr>
                  <w:rFonts w:ascii="新細明體" w:hAnsi="新細明體"/>
                  <w:bCs/>
                  <w:lang w:eastAsia="zh-TW"/>
                </w:rPr>
                <w:t>2009/7/10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E8" w:rsidRDefault="009558E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增加特定保險金代號需增加DTAAB001欄位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E8" w:rsidRDefault="009558E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E8" w:rsidRDefault="009558E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491E7B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E7B" w:rsidRDefault="00491E7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7"/>
                <w:attr w:name="Day" w:val="25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lang w:eastAsia="zh-TW"/>
                </w:rPr>
                <w:t>2009/7/25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E7B" w:rsidRDefault="00491E7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修改新增非9999999999保單作法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E7B" w:rsidRDefault="00491E7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E7B" w:rsidRDefault="00491E7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AD441C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41C" w:rsidRDefault="00AD441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"/>
                <w:attr w:name="Month" w:val="12"/>
                <w:attr w:name="Year" w:val="2009"/>
              </w:smartTagPr>
              <w:r>
                <w:rPr>
                  <w:rFonts w:ascii="新細明體" w:hAnsi="新細明體"/>
                  <w:bCs/>
                  <w:lang w:eastAsia="zh-TW"/>
                </w:rPr>
                <w:t>2009/12/3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41C" w:rsidRDefault="00AD441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新增員工福團險別轉換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41C" w:rsidRPr="00AD441C" w:rsidRDefault="00AD441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侑文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41C" w:rsidRDefault="00AD441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52CD9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2CD9" w:rsidRDefault="00252CD9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2011/9/28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2CD9" w:rsidRDefault="00252CD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新增團險退件功能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2CD9" w:rsidRDefault="00252CD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侑文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2CD9" w:rsidRDefault="00252CD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23751E" w:rsidRDefault="0023751E">
      <w:pPr>
        <w:rPr>
          <w:rFonts w:hint="eastAsi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1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9271D6" w:rsidRPr="00E8700A" w:rsidTr="002A501A">
        <w:tc>
          <w:tcPr>
            <w:tcW w:w="1216" w:type="dxa"/>
          </w:tcPr>
          <w:p w:rsidR="009271D6" w:rsidRPr="00E8700A" w:rsidRDefault="009271D6" w:rsidP="009271D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9271D6" w:rsidRPr="00E8700A" w:rsidRDefault="009271D6" w:rsidP="009271D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9271D6" w:rsidRPr="00E8700A" w:rsidRDefault="009271D6" w:rsidP="009271D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9271D6" w:rsidRPr="00E8700A" w:rsidRDefault="009271D6" w:rsidP="009271D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9271D6" w:rsidRPr="00E8700A" w:rsidRDefault="009271D6" w:rsidP="009271D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9271D6" w:rsidRPr="00E8700A" w:rsidTr="002A501A">
        <w:tc>
          <w:tcPr>
            <w:tcW w:w="1216" w:type="dxa"/>
          </w:tcPr>
          <w:p w:rsidR="009271D6" w:rsidRPr="00E8700A" w:rsidRDefault="009271D6" w:rsidP="009271D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12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18</w:t>
            </w:r>
          </w:p>
        </w:tc>
        <w:tc>
          <w:tcPr>
            <w:tcW w:w="1010" w:type="dxa"/>
          </w:tcPr>
          <w:p w:rsidR="009271D6" w:rsidRPr="00E8700A" w:rsidRDefault="009271D6" w:rsidP="009271D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11</w:t>
            </w:r>
          </w:p>
        </w:tc>
        <w:tc>
          <w:tcPr>
            <w:tcW w:w="4503" w:type="dxa"/>
          </w:tcPr>
          <w:p w:rsidR="009271D6" w:rsidRPr="00E8700A" w:rsidRDefault="009271D6" w:rsidP="009271D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因應二代健保調整延滯息計算方式</w:t>
            </w:r>
          </w:p>
        </w:tc>
        <w:tc>
          <w:tcPr>
            <w:tcW w:w="1566" w:type="dxa"/>
          </w:tcPr>
          <w:p w:rsidR="009271D6" w:rsidRPr="00E8700A" w:rsidRDefault="009271D6" w:rsidP="009271D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 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Huai</w:t>
            </w:r>
          </w:p>
        </w:tc>
        <w:tc>
          <w:tcPr>
            <w:tcW w:w="2071" w:type="dxa"/>
          </w:tcPr>
          <w:p w:rsidR="009271D6" w:rsidRPr="00E8700A" w:rsidRDefault="009271D6" w:rsidP="009271D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82A31">
              <w:rPr>
                <w:rFonts w:ascii="細明體" w:eastAsia="細明體" w:hAnsi="細明體" w:cs="Courier New"/>
                <w:sz w:val="20"/>
                <w:szCs w:val="20"/>
              </w:rPr>
              <w:t>121112000027</w:t>
            </w:r>
          </w:p>
        </w:tc>
      </w:tr>
      <w:tr w:rsidR="0051590C" w:rsidRPr="00E8700A" w:rsidTr="002A501A">
        <w:tc>
          <w:tcPr>
            <w:tcW w:w="1216" w:type="dxa"/>
          </w:tcPr>
          <w:p w:rsidR="0051590C" w:rsidRPr="00E8700A" w:rsidRDefault="0051590C" w:rsidP="009271D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2013/4/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22</w:t>
            </w:r>
          </w:p>
        </w:tc>
        <w:tc>
          <w:tcPr>
            <w:tcW w:w="1010" w:type="dxa"/>
          </w:tcPr>
          <w:p w:rsidR="0051590C" w:rsidRDefault="0051590C" w:rsidP="009271D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12</w:t>
            </w:r>
          </w:p>
        </w:tc>
        <w:tc>
          <w:tcPr>
            <w:tcW w:w="4503" w:type="dxa"/>
          </w:tcPr>
          <w:p w:rsidR="0051590C" w:rsidRDefault="0051590C" w:rsidP="009271D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配合B2B留存MK2所屬收據保單年度</w:t>
            </w:r>
          </w:p>
        </w:tc>
        <w:tc>
          <w:tcPr>
            <w:tcW w:w="1566" w:type="dxa"/>
          </w:tcPr>
          <w:p w:rsidR="0051590C" w:rsidRDefault="0051590C" w:rsidP="009271D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1353D">
              <w:rPr>
                <w:rFonts w:ascii="細明體" w:eastAsia="細明體" w:hAnsi="細明體" w:hint="eastAsia"/>
                <w:sz w:val="20"/>
                <w:szCs w:val="20"/>
              </w:rPr>
              <w:t>侑文</w:t>
            </w:r>
          </w:p>
        </w:tc>
        <w:tc>
          <w:tcPr>
            <w:tcW w:w="2071" w:type="dxa"/>
          </w:tcPr>
          <w:p w:rsidR="0051590C" w:rsidRPr="00182A31" w:rsidRDefault="0051590C" w:rsidP="009271D6">
            <w:pPr>
              <w:spacing w:line="240" w:lineRule="atLeast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C4B4C">
              <w:rPr>
                <w:rFonts w:ascii="細明體" w:eastAsia="細明體" w:hAnsi="細明體" w:cs="Courier New"/>
                <w:sz w:val="20"/>
                <w:szCs w:val="20"/>
              </w:rPr>
              <w:t>130321000127</w:t>
            </w:r>
          </w:p>
        </w:tc>
      </w:tr>
      <w:tr w:rsidR="00CB188B" w:rsidRPr="00182A31" w:rsidTr="00CB188B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88B" w:rsidRPr="004F07FA" w:rsidRDefault="00CB188B" w:rsidP="004F07FA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 w:rsidRPr="004F07FA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2016/7/</w:t>
            </w:r>
            <w:r w:rsidRPr="004F07FA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88B" w:rsidRPr="004F07FA" w:rsidRDefault="00CB188B" w:rsidP="00FE1D0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4F07FA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13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88B" w:rsidRPr="004F07FA" w:rsidRDefault="00CB188B" w:rsidP="00FE1D02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4F07FA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配合SG團險意外險轉換，如遇商品為未導入</w:t>
            </w:r>
            <w:r w:rsidR="003D474E" w:rsidRPr="004F07FA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(</w:t>
            </w:r>
            <w:r w:rsidR="003D474E" w:rsidRPr="004F07FA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ABX</w:t>
            </w:r>
            <w:r w:rsidR="003D474E" w:rsidRPr="004F07FA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、</w:t>
            </w:r>
            <w:r w:rsidR="003D474E" w:rsidRPr="004F07FA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AGX</w:t>
            </w:r>
            <w:r w:rsidR="003D474E" w:rsidRPr="004F07FA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開頭的)</w:t>
            </w:r>
            <w:r w:rsidRPr="004F07FA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，則不提供新增理賠項目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88B" w:rsidRPr="004F07FA" w:rsidRDefault="00CB188B" w:rsidP="00FE1D02">
            <w:pPr>
              <w:spacing w:line="240" w:lineRule="atLeast"/>
              <w:jc w:val="center"/>
              <w:rPr>
                <w:rFonts w:ascii="細明體" w:eastAsia="細明體" w:hAnsi="細明體"/>
                <w:color w:val="FF0000"/>
                <w:sz w:val="20"/>
                <w:szCs w:val="20"/>
              </w:rPr>
            </w:pPr>
            <w:r w:rsidRPr="004F07FA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鐵元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88B" w:rsidRPr="004F07FA" w:rsidRDefault="00CB188B" w:rsidP="00FE1D02">
            <w:pPr>
              <w:spacing w:line="240" w:lineRule="atLeast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 w:rsidRPr="004F07FA">
              <w:rPr>
                <w:color w:val="FF0000"/>
              </w:rPr>
              <w:t>160724000028</w:t>
            </w:r>
          </w:p>
        </w:tc>
      </w:tr>
      <w:tr w:rsidR="00B13050" w:rsidRPr="00182A31" w:rsidTr="00CB188B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050" w:rsidRPr="004F07FA" w:rsidRDefault="00B13050" w:rsidP="00CB188B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2017/04/07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050" w:rsidRPr="004F07FA" w:rsidRDefault="00B13050" w:rsidP="00FE1D0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14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050" w:rsidRPr="004F07FA" w:rsidRDefault="00B13050" w:rsidP="004F07FA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處理殘疾鑑定日問題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050" w:rsidRPr="004F07FA" w:rsidRDefault="00B13050" w:rsidP="00FE1D02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龎伯珊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050" w:rsidRPr="004F07FA" w:rsidRDefault="00B13050" w:rsidP="00FE1D02">
            <w:pPr>
              <w:spacing w:line="240" w:lineRule="atLeast"/>
              <w:rPr>
                <w:color w:val="FF0000"/>
              </w:rPr>
            </w:pPr>
            <w:r w:rsidRPr="00B13050">
              <w:rPr>
                <w:color w:val="FF0000"/>
              </w:rPr>
              <w:t>170310000666</w:t>
            </w:r>
          </w:p>
        </w:tc>
      </w:tr>
      <w:tr w:rsidR="004F07FA" w:rsidRPr="00182A31" w:rsidTr="00CB188B">
        <w:trPr>
          <w:ins w:id="2" w:author="蕭侑文" w:date="2017-09-30T17:42:00Z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7FA" w:rsidRDefault="004F07FA" w:rsidP="004F07FA">
            <w:pPr>
              <w:spacing w:line="240" w:lineRule="atLeast"/>
              <w:jc w:val="center"/>
              <w:rPr>
                <w:ins w:id="3" w:author="蕭侑文" w:date="2017-09-30T17:42:00Z"/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ins w:id="4" w:author="蕭侑文" w:date="2017-09-30T17:4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2017/9/30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7FA" w:rsidRDefault="009F5C8D" w:rsidP="004F07FA">
            <w:pPr>
              <w:spacing w:line="240" w:lineRule="atLeast"/>
              <w:jc w:val="center"/>
              <w:rPr>
                <w:ins w:id="5" w:author="蕭侑文" w:date="2017-09-30T17:42:00Z"/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ins w:id="6" w:author="蕭侑文" w:date="2017-09-30T17:42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15</w:t>
              </w:r>
            </w:ins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7FA" w:rsidRDefault="004F07FA" w:rsidP="004F07FA">
            <w:pPr>
              <w:spacing w:line="240" w:lineRule="atLeast"/>
              <w:rPr>
                <w:ins w:id="7" w:author="蕭侑文" w:date="2017-09-30T17:42:00Z"/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ins w:id="8" w:author="蕭侑文" w:date="2017-09-30T17:4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舊險導入第一批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7FA" w:rsidRDefault="004F07FA" w:rsidP="004F07FA">
            <w:pPr>
              <w:spacing w:line="240" w:lineRule="atLeast"/>
              <w:jc w:val="center"/>
              <w:rPr>
                <w:ins w:id="9" w:author="蕭侑文" w:date="2017-09-30T17:42:00Z"/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ins w:id="10" w:author="蕭侑文" w:date="2017-09-30T17:4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侑文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7FA" w:rsidRPr="00B13050" w:rsidRDefault="004F07FA" w:rsidP="004F07FA">
            <w:pPr>
              <w:spacing w:line="240" w:lineRule="atLeast"/>
              <w:rPr>
                <w:ins w:id="11" w:author="蕭侑文" w:date="2017-09-30T17:42:00Z"/>
                <w:color w:val="FF0000"/>
              </w:rPr>
            </w:pPr>
            <w:ins w:id="12" w:author="蕭侑文" w:date="2017-09-30T17:4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170223001261</w:t>
              </w:r>
            </w:ins>
          </w:p>
        </w:tc>
      </w:tr>
      <w:tr w:rsidR="006D3E91" w:rsidRPr="00182A31" w:rsidTr="00CB188B">
        <w:trPr>
          <w:ins w:id="13" w:author="伯珊" w:date="2020-03-05T22:12:00Z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E91" w:rsidRDefault="006D3E91" w:rsidP="004F07FA">
            <w:pPr>
              <w:spacing w:line="240" w:lineRule="atLeast"/>
              <w:jc w:val="center"/>
              <w:rPr>
                <w:ins w:id="14" w:author="伯珊" w:date="2020-03-05T22:12:00Z"/>
                <w:rFonts w:ascii="細明體" w:eastAsia="細明體" w:hAnsi="細明體" w:cs="Courier New" w:hint="eastAsia"/>
                <w:sz w:val="20"/>
                <w:szCs w:val="20"/>
              </w:rPr>
            </w:pPr>
            <w:ins w:id="15" w:author="伯珊" w:date="2020-03-05T22:12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2020/3/5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E91" w:rsidRDefault="006D3E91" w:rsidP="004F07FA">
            <w:pPr>
              <w:spacing w:line="240" w:lineRule="atLeast"/>
              <w:jc w:val="center"/>
              <w:rPr>
                <w:ins w:id="16" w:author="伯珊" w:date="2020-03-05T22:12:00Z"/>
                <w:rFonts w:ascii="細明體" w:eastAsia="細明體" w:hAnsi="細明體" w:cs="Courier New"/>
                <w:sz w:val="20"/>
                <w:szCs w:val="20"/>
              </w:rPr>
            </w:pPr>
            <w:ins w:id="17" w:author="伯珊" w:date="2020-03-05T22:1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16</w:t>
              </w:r>
            </w:ins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E91" w:rsidRDefault="006D3E91" w:rsidP="004F07FA">
            <w:pPr>
              <w:spacing w:line="240" w:lineRule="atLeast"/>
              <w:rPr>
                <w:ins w:id="18" w:author="伯珊" w:date="2020-03-05T22:12:00Z"/>
                <w:rFonts w:ascii="細明體" w:eastAsia="細明體" w:hAnsi="細明體" w:cs="Courier New" w:hint="eastAsia"/>
                <w:sz w:val="20"/>
                <w:szCs w:val="20"/>
              </w:rPr>
            </w:pPr>
            <w:ins w:id="19" w:author="伯珊" w:date="2020-03-05T22:13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PMD改善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E91" w:rsidRDefault="006D3E91" w:rsidP="004F07FA">
            <w:pPr>
              <w:spacing w:line="240" w:lineRule="atLeast"/>
              <w:jc w:val="center"/>
              <w:rPr>
                <w:ins w:id="20" w:author="伯珊" w:date="2020-03-05T22:12:00Z"/>
                <w:rFonts w:ascii="細明體" w:eastAsia="細明體" w:hAnsi="細明體" w:cs="Courier New" w:hint="eastAsia"/>
                <w:sz w:val="20"/>
                <w:szCs w:val="20"/>
              </w:rPr>
            </w:pPr>
            <w:ins w:id="21" w:author="伯珊" w:date="2020-03-05T22:13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伯珊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E91" w:rsidRDefault="006D3E91" w:rsidP="004F07FA">
            <w:pPr>
              <w:spacing w:line="240" w:lineRule="atLeast"/>
              <w:rPr>
                <w:ins w:id="22" w:author="伯珊" w:date="2020-03-05T22:12:00Z"/>
                <w:rFonts w:ascii="細明體" w:eastAsia="細明體" w:hAnsi="細明體" w:cs="Courier New" w:hint="eastAsia"/>
                <w:sz w:val="20"/>
                <w:szCs w:val="20"/>
              </w:rPr>
            </w:pPr>
            <w:ins w:id="23" w:author="伯珊" w:date="2020-03-05T22:1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191114</w:t>
              </w:r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000671</w:t>
              </w:r>
            </w:ins>
          </w:p>
        </w:tc>
      </w:tr>
    </w:tbl>
    <w:p w:rsidR="009271D6" w:rsidRDefault="009271D6">
      <w:pPr>
        <w:pStyle w:val="Tabletext"/>
        <w:keepLines w:val="0"/>
        <w:spacing w:after="0" w:line="240" w:lineRule="auto"/>
        <w:rPr>
          <w:rFonts w:hint="eastAsia"/>
          <w:b/>
          <w:kern w:val="2"/>
          <w:sz w:val="24"/>
          <w:szCs w:val="24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A</w:t>
      </w:r>
      <w:r>
        <w:rPr>
          <w:rFonts w:hint="eastAsia"/>
          <w:b/>
          <w:kern w:val="2"/>
          <w:sz w:val="24"/>
          <w:szCs w:val="24"/>
          <w:lang w:eastAsia="zh-TW"/>
        </w:rPr>
        <w:t>A</w:t>
      </w:r>
      <w:r w:rsidR="00C92DA2">
        <w:rPr>
          <w:rFonts w:hint="eastAsia"/>
          <w:b/>
          <w:kern w:val="2"/>
          <w:sz w:val="24"/>
          <w:szCs w:val="24"/>
          <w:lang w:eastAsia="zh-TW"/>
        </w:rPr>
        <w:t>B</w:t>
      </w:r>
      <w:r w:rsidR="00823180">
        <w:rPr>
          <w:rFonts w:hint="eastAsia"/>
          <w:b/>
          <w:kern w:val="2"/>
          <w:sz w:val="24"/>
          <w:szCs w:val="24"/>
          <w:lang w:eastAsia="zh-TW"/>
        </w:rPr>
        <w:t>1</w:t>
      </w:r>
      <w:r>
        <w:rPr>
          <w:rFonts w:hint="eastAsia"/>
          <w:b/>
          <w:kern w:val="2"/>
          <w:sz w:val="24"/>
          <w:szCs w:val="24"/>
          <w:lang w:eastAsia="zh-TW"/>
        </w:rPr>
        <w:t>0</w:t>
      </w:r>
      <w:r w:rsidR="009D3602">
        <w:rPr>
          <w:rFonts w:hint="eastAsia"/>
          <w:b/>
          <w:kern w:val="2"/>
          <w:sz w:val="24"/>
          <w:szCs w:val="24"/>
          <w:lang w:eastAsia="zh-TW"/>
        </w:rPr>
        <w:t>2</w:t>
      </w:r>
      <w:r>
        <w:rPr>
          <w:rFonts w:hint="eastAsia"/>
          <w:b/>
          <w:kern w:val="2"/>
          <w:sz w:val="24"/>
          <w:szCs w:val="24"/>
          <w:lang w:eastAsia="zh-TW"/>
        </w:rPr>
        <w:t>0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0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9D3602">
        <w:rPr>
          <w:rFonts w:hint="eastAsia"/>
          <w:b/>
          <w:kern w:val="2"/>
          <w:sz w:val="24"/>
          <w:szCs w:val="24"/>
          <w:lang w:eastAsia="zh-TW"/>
        </w:rPr>
        <w:t>新增理賠項目</w:t>
      </w:r>
    </w:p>
    <w:p w:rsidR="0023751E" w:rsidRPr="004C2E14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Default="009D360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新增理賠項目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Default="00D259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C92DA2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="00823180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_0</w:t>
            </w:r>
            <w:r w:rsidR="009D3602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Default="009D360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新增理賠項目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23751E" w:rsidRDefault="0007068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RLAA00</w:t>
            </w:r>
            <w:r w:rsidR="00C92DA2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="00912B00">
              <w:rPr>
                <w:rFonts w:ascii="細明體" w:eastAsia="細明體" w:hAnsi="細明體" w:hint="eastAsia"/>
                <w:sz w:val="20"/>
                <w:szCs w:val="20"/>
              </w:rPr>
              <w:t>RLAA00</w:t>
            </w:r>
            <w:r w:rsidR="00C92DA2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="00912B00">
              <w:rPr>
                <w:rFonts w:ascii="細明體" w:eastAsia="細明體" w:hAnsi="細明體" w:hint="eastAsia"/>
                <w:sz w:val="20"/>
                <w:szCs w:val="20"/>
              </w:rPr>
              <w:t xml:space="preserve">  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23751E">
        <w:tc>
          <w:tcPr>
            <w:tcW w:w="7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9D3602">
        <w:tc>
          <w:tcPr>
            <w:tcW w:w="720" w:type="dxa"/>
          </w:tcPr>
          <w:p w:rsidR="009D3602" w:rsidRDefault="009D3602" w:rsidP="009D3602">
            <w:pPr>
              <w:numPr>
                <w:ilvl w:val="0"/>
                <w:numId w:val="2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9D3602" w:rsidRPr="009D3602" w:rsidRDefault="009D360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D3602">
              <w:rPr>
                <w:rFonts w:ascii="細明體" w:eastAsia="細明體" w:hAnsi="細明體" w:hint="eastAsia"/>
                <w:sz w:val="20"/>
                <w:szCs w:val="20"/>
              </w:rPr>
              <w:t>客戶投保明細讀取模組</w:t>
            </w:r>
          </w:p>
        </w:tc>
        <w:tc>
          <w:tcPr>
            <w:tcW w:w="3960" w:type="dxa"/>
          </w:tcPr>
          <w:p w:rsidR="009D3602" w:rsidRPr="009D3602" w:rsidRDefault="009D360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D3602">
              <w:rPr>
                <w:rFonts w:ascii="細明體" w:eastAsia="細明體" w:hAnsi="細明體"/>
                <w:sz w:val="20"/>
                <w:szCs w:val="20"/>
              </w:rPr>
              <w:t>AA_B0Z000</w:t>
            </w:r>
          </w:p>
        </w:tc>
        <w:tc>
          <w:tcPr>
            <w:tcW w:w="3500" w:type="dxa"/>
          </w:tcPr>
          <w:p w:rsidR="009D3602" w:rsidRDefault="009D360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>
        <w:tc>
          <w:tcPr>
            <w:tcW w:w="72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9D3602">
        <w:tc>
          <w:tcPr>
            <w:tcW w:w="720" w:type="dxa"/>
          </w:tcPr>
          <w:p w:rsidR="009D3602" w:rsidRDefault="009D3602" w:rsidP="009D3602">
            <w:pPr>
              <w:numPr>
                <w:ilvl w:val="0"/>
                <w:numId w:val="2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9D3602" w:rsidRDefault="009D360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險別對應可理賠項目檔</w:t>
            </w:r>
          </w:p>
        </w:tc>
        <w:tc>
          <w:tcPr>
            <w:tcW w:w="3960" w:type="dxa"/>
          </w:tcPr>
          <w:p w:rsidR="009D3602" w:rsidRDefault="003D147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DTAGA111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7C098B" w:rsidRDefault="007C098B" w:rsidP="007C098B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>
        <w:tc>
          <w:tcPr>
            <w:tcW w:w="9180" w:type="dxa"/>
            <w:gridSpan w:val="4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098B">
        <w:tc>
          <w:tcPr>
            <w:tcW w:w="7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EB7348">
        <w:tc>
          <w:tcPr>
            <w:tcW w:w="720" w:type="dxa"/>
          </w:tcPr>
          <w:p w:rsidR="00EB7348" w:rsidRDefault="00EB7348" w:rsidP="00EB7348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EB7348" w:rsidRDefault="00EB7348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事故者ID</w:t>
            </w:r>
          </w:p>
        </w:tc>
        <w:tc>
          <w:tcPr>
            <w:tcW w:w="1800" w:type="dxa"/>
          </w:tcPr>
          <w:p w:rsidR="00EB7348" w:rsidRDefault="00EB7348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VARCHAR 10</w:t>
            </w:r>
          </w:p>
        </w:tc>
        <w:tc>
          <w:tcPr>
            <w:tcW w:w="4320" w:type="dxa"/>
          </w:tcPr>
          <w:p w:rsidR="00EB7348" w:rsidRDefault="00EB7348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B7348">
        <w:tc>
          <w:tcPr>
            <w:tcW w:w="720" w:type="dxa"/>
          </w:tcPr>
          <w:p w:rsidR="00EB7348" w:rsidRDefault="00EB7348" w:rsidP="00EB7348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EB7348" w:rsidRDefault="00EB7348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事故日期</w:t>
            </w:r>
          </w:p>
        </w:tc>
        <w:tc>
          <w:tcPr>
            <w:tcW w:w="1800" w:type="dxa"/>
          </w:tcPr>
          <w:p w:rsidR="00EB7348" w:rsidRDefault="00EB7348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4320" w:type="dxa"/>
          </w:tcPr>
          <w:p w:rsidR="00EB7348" w:rsidRDefault="00EB7348" w:rsidP="00EB73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1B3032">
        <w:tc>
          <w:tcPr>
            <w:tcW w:w="720" w:type="dxa"/>
          </w:tcPr>
          <w:p w:rsidR="001B3032" w:rsidRDefault="001B3032" w:rsidP="002D07C8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1B3032" w:rsidRDefault="00EB7348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DTAAB001 LAYOUT</w:t>
            </w:r>
          </w:p>
        </w:tc>
        <w:tc>
          <w:tcPr>
            <w:tcW w:w="1800" w:type="dxa"/>
          </w:tcPr>
          <w:p w:rsidR="001B3032" w:rsidRDefault="001B3032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20" w:type="dxa"/>
          </w:tcPr>
          <w:p w:rsidR="001B3032" w:rsidRDefault="001B3032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F5761">
        <w:tc>
          <w:tcPr>
            <w:tcW w:w="720" w:type="dxa"/>
          </w:tcPr>
          <w:p w:rsidR="00BF5761" w:rsidRDefault="00BF5761" w:rsidP="002D07C8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BF5761" w:rsidRDefault="00BF5761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索賠類別ARRAY</w:t>
            </w:r>
          </w:p>
        </w:tc>
        <w:tc>
          <w:tcPr>
            <w:tcW w:w="1800" w:type="dxa"/>
          </w:tcPr>
          <w:p w:rsidR="00BF5761" w:rsidRDefault="00BF5761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ARRAY</w:t>
            </w:r>
          </w:p>
        </w:tc>
        <w:tc>
          <w:tcPr>
            <w:tcW w:w="4320" w:type="dxa"/>
          </w:tcPr>
          <w:p w:rsidR="00BF5761" w:rsidRDefault="00BF5761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76E08">
        <w:tc>
          <w:tcPr>
            <w:tcW w:w="9180" w:type="dxa"/>
            <w:gridSpan w:val="4"/>
          </w:tcPr>
          <w:p w:rsidR="00A76E08" w:rsidRDefault="00A76E08" w:rsidP="00A76E0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輸出參數</w:t>
            </w:r>
            <w:r w:rsidR="005C029E">
              <w:rPr>
                <w:rFonts w:ascii="細明體" w:eastAsia="細明體" w:hAnsi="細明體" w:hint="eastAsia"/>
                <w:sz w:val="20"/>
                <w:szCs w:val="20"/>
              </w:rPr>
              <w:t>(多)筆</w:t>
            </w:r>
          </w:p>
        </w:tc>
      </w:tr>
      <w:tr w:rsidR="00A76E08">
        <w:tc>
          <w:tcPr>
            <w:tcW w:w="720" w:type="dxa"/>
          </w:tcPr>
          <w:p w:rsidR="00A76E08" w:rsidRDefault="00A76E08" w:rsidP="00A76E08">
            <w:pPr>
              <w:numPr>
                <w:ilvl w:val="0"/>
                <w:numId w:val="2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A76E08" w:rsidRDefault="00A76E08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DTAAB001 LAYOUT</w:t>
            </w:r>
          </w:p>
        </w:tc>
        <w:tc>
          <w:tcPr>
            <w:tcW w:w="1800" w:type="dxa"/>
          </w:tcPr>
          <w:p w:rsidR="00A76E08" w:rsidRDefault="00A76E08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20" w:type="dxa"/>
          </w:tcPr>
          <w:p w:rsidR="00A76E08" w:rsidRDefault="00A76E08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7C098B" w:rsidRDefault="007C098B" w:rsidP="007C098B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rPr>
          <w:rFonts w:hint="eastAsia"/>
          <w:sz w:val="20"/>
        </w:rPr>
      </w:pPr>
      <w:r>
        <w:rPr>
          <w:sz w:val="20"/>
        </w:rPr>
        <w:br w:type="page"/>
      </w:r>
    </w:p>
    <w:p w:rsidR="0023751E" w:rsidRDefault="0023751E">
      <w:pPr>
        <w:numPr>
          <w:ilvl w:val="0"/>
          <w:numId w:val="1"/>
        </w:numPr>
        <w:rPr>
          <w:rFonts w:hint="eastAsia"/>
          <w:sz w:val="20"/>
        </w:rPr>
      </w:pPr>
      <w:r>
        <w:rPr>
          <w:rFonts w:hint="eastAsia"/>
          <w:sz w:val="20"/>
        </w:rPr>
        <w:t>畫面</w:t>
      </w:r>
      <w:r>
        <w:rPr>
          <w:rFonts w:hint="eastAsia"/>
          <w:sz w:val="20"/>
        </w:rPr>
        <w:t>US</w:t>
      </w:r>
      <w:r w:rsidR="00912B00">
        <w:rPr>
          <w:rFonts w:hint="eastAsia"/>
          <w:sz w:val="20"/>
        </w:rPr>
        <w:t>A</w:t>
      </w:r>
      <w:r>
        <w:rPr>
          <w:rFonts w:hint="eastAsia"/>
          <w:sz w:val="20"/>
        </w:rPr>
        <w:t>A</w:t>
      </w:r>
      <w:r w:rsidR="009402F3">
        <w:rPr>
          <w:rFonts w:hint="eastAsia"/>
          <w:sz w:val="20"/>
        </w:rPr>
        <w:t>B</w:t>
      </w:r>
      <w:r w:rsidR="00823180">
        <w:rPr>
          <w:rFonts w:hint="eastAsia"/>
          <w:sz w:val="20"/>
        </w:rPr>
        <w:t>1</w:t>
      </w:r>
      <w:r>
        <w:rPr>
          <w:rFonts w:hint="eastAsia"/>
          <w:sz w:val="20"/>
        </w:rPr>
        <w:t>0</w:t>
      </w:r>
      <w:r w:rsidR="005C029E">
        <w:rPr>
          <w:rFonts w:hint="eastAsia"/>
          <w:sz w:val="20"/>
        </w:rPr>
        <w:t>2</w:t>
      </w:r>
      <w:r>
        <w:rPr>
          <w:rFonts w:hint="eastAsia"/>
          <w:sz w:val="20"/>
        </w:rPr>
        <w:t>0</w:t>
      </w:r>
      <w:r w:rsidR="00912B00">
        <w:rPr>
          <w:rFonts w:hint="eastAsia"/>
          <w:sz w:val="20"/>
        </w:rPr>
        <w:t>0</w:t>
      </w:r>
    </w:p>
    <w:p w:rsidR="0023751E" w:rsidRDefault="0023751E">
      <w:pPr>
        <w:rPr>
          <w:rFonts w:hint="eastAsia"/>
          <w:bCs/>
        </w:rPr>
      </w:pPr>
    </w:p>
    <w:p w:rsidR="0023751E" w:rsidRDefault="0023751E">
      <w:pPr>
        <w:rPr>
          <w:rFonts w:hint="eastAsia"/>
          <w:bCs/>
        </w:rPr>
      </w:pPr>
    </w:p>
    <w:p w:rsidR="0023751E" w:rsidRDefault="0023751E">
      <w:pPr>
        <w:rPr>
          <w:rFonts w:hint="eastAsia"/>
          <w:sz w:val="20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u w:val="single"/>
          <w:lang w:eastAsia="zh-TW"/>
        </w:rPr>
        <w:br w:type="page"/>
      </w:r>
      <w:r>
        <w:rPr>
          <w:rFonts w:hint="eastAsia"/>
          <w:u w:val="single"/>
          <w:lang w:eastAsia="zh-TW"/>
        </w:rPr>
        <w:lastRenderedPageBreak/>
        <w:t>說明</w: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p w:rsidR="000148EA" w:rsidRPr="009271D6" w:rsidRDefault="0023751E" w:rsidP="009402F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如</w:t>
      </w:r>
      <w:r w:rsidR="007C098B">
        <w:rPr>
          <w:rFonts w:hint="eastAsia"/>
          <w:bCs/>
          <w:lang w:eastAsia="zh-TW"/>
        </w:rPr>
        <w:t xml:space="preserve"> </w:t>
      </w:r>
      <w:r w:rsidR="007C098B">
        <w:rPr>
          <w:rFonts w:hint="eastAsia"/>
        </w:rPr>
        <w:t>USAA</w:t>
      </w:r>
      <w:r w:rsidR="009402F3">
        <w:rPr>
          <w:rFonts w:hint="eastAsia"/>
          <w:lang w:eastAsia="zh-TW"/>
        </w:rPr>
        <w:t>B</w:t>
      </w:r>
      <w:r w:rsidR="00823180">
        <w:rPr>
          <w:rFonts w:hint="eastAsia"/>
          <w:lang w:eastAsia="zh-TW"/>
        </w:rPr>
        <w:t>1</w:t>
      </w:r>
      <w:r w:rsidR="007C098B">
        <w:rPr>
          <w:rFonts w:hint="eastAsia"/>
        </w:rPr>
        <w:t>0</w:t>
      </w:r>
      <w:r w:rsidR="005C029E">
        <w:rPr>
          <w:rFonts w:hint="eastAsia"/>
          <w:lang w:eastAsia="zh-TW"/>
        </w:rPr>
        <w:t>2</w:t>
      </w:r>
      <w:r w:rsidR="007C098B">
        <w:rPr>
          <w:rFonts w:hint="eastAsia"/>
        </w:rPr>
        <w:t>00</w:t>
      </w:r>
      <w:r w:rsidR="00870A8E">
        <w:rPr>
          <w:rFonts w:hint="eastAsia"/>
          <w:lang w:eastAsia="zh-TW"/>
        </w:rPr>
        <w:t>。</w:t>
      </w:r>
    </w:p>
    <w:p w:rsidR="009271D6" w:rsidRDefault="009271D6" w:rsidP="009402F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因應二代健保實施，索賠類別增加</w:t>
      </w:r>
      <w:r>
        <w:rPr>
          <w:rFonts w:hint="eastAsia"/>
          <w:bCs/>
          <w:lang w:eastAsia="zh-TW"/>
        </w:rPr>
        <w:t xml:space="preserve"> </w:t>
      </w:r>
      <w:r>
        <w:rPr>
          <w:bCs/>
          <w:lang w:eastAsia="zh-TW"/>
        </w:rPr>
        <w:t>’</w:t>
      </w:r>
      <w:r>
        <w:rPr>
          <w:rFonts w:hint="eastAsia"/>
          <w:bCs/>
          <w:lang w:eastAsia="zh-TW"/>
        </w:rPr>
        <w:t>Z</w:t>
      </w:r>
      <w:r>
        <w:rPr>
          <w:bCs/>
          <w:lang w:eastAsia="zh-TW"/>
        </w:rPr>
        <w:t>’</w:t>
      </w:r>
      <w:r>
        <w:rPr>
          <w:rFonts w:hint="eastAsia"/>
          <w:bCs/>
          <w:lang w:eastAsia="zh-TW"/>
        </w:rPr>
        <w:t>(</w:t>
      </w:r>
      <w:r>
        <w:rPr>
          <w:rFonts w:hint="eastAsia"/>
          <w:bCs/>
          <w:lang w:eastAsia="zh-TW"/>
        </w:rPr>
        <w:t>延滯息</w:t>
      </w:r>
      <w:r>
        <w:rPr>
          <w:rFonts w:hint="eastAsia"/>
          <w:bCs/>
          <w:lang w:eastAsia="zh-TW"/>
        </w:rPr>
        <w:t>)</w:t>
      </w:r>
    </w:p>
    <w:p w:rsidR="009271D6" w:rsidRDefault="009271D6" w:rsidP="0051590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傳入參數</w:t>
      </w:r>
      <w:r>
        <w:rPr>
          <w:rFonts w:hint="eastAsia"/>
          <w:bCs/>
          <w:lang w:eastAsia="zh-TW"/>
        </w:rPr>
        <w:t>.</w:t>
      </w:r>
      <w:r w:rsidRPr="009271D6"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ascii="細明體" w:eastAsia="細明體" w:hAnsi="細明體" w:hint="eastAsia"/>
          <w:lang w:eastAsia="zh-TW"/>
        </w:rPr>
        <w:t>索賠類別ARRAY 增加一元素Z。</w:t>
      </w:r>
    </w:p>
    <w:p w:rsidR="005C029E" w:rsidRDefault="005C029E" w:rsidP="009402F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IF  </w:t>
      </w:r>
      <w:r w:rsidR="00EB7348">
        <w:rPr>
          <w:rFonts w:ascii="細明體" w:eastAsia="細明體" w:hAnsi="細明體" w:hint="eastAsia"/>
        </w:rPr>
        <w:t>DTAAB001</w:t>
      </w:r>
      <w:r w:rsidR="00EB7348"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hint="eastAsia"/>
          <w:bCs/>
          <w:lang w:eastAsia="zh-TW"/>
        </w:rPr>
        <w:t xml:space="preserve"> &lt;&gt;  </w:t>
      </w:r>
      <w:r>
        <w:rPr>
          <w:rFonts w:hint="eastAsia"/>
          <w:bCs/>
          <w:lang w:eastAsia="zh-TW"/>
        </w:rPr>
        <w:t>空值：</w:t>
      </w:r>
    </w:p>
    <w:p w:rsidR="00F418D3" w:rsidRDefault="005C029E" w:rsidP="005C029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bCs/>
          <w:lang w:eastAsia="zh-TW"/>
        </w:rPr>
      </w:pPr>
      <w:r>
        <w:rPr>
          <w:rFonts w:hint="eastAsia"/>
          <w:bCs/>
          <w:lang w:eastAsia="zh-TW"/>
        </w:rPr>
        <w:t>顯示畫面如下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F418D3">
        <w:tc>
          <w:tcPr>
            <w:tcW w:w="2520" w:type="dxa"/>
          </w:tcPr>
          <w:p w:rsidR="00F418D3" w:rsidRDefault="00F418D3" w:rsidP="00F418D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F418D3" w:rsidRDefault="00F418D3" w:rsidP="00F418D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F418D3" w:rsidRDefault="00F418D3" w:rsidP="00F418D3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3001AC">
        <w:tc>
          <w:tcPr>
            <w:tcW w:w="2520" w:type="dxa"/>
          </w:tcPr>
          <w:p w:rsidR="003001AC" w:rsidRDefault="005C029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保單號碼</w:t>
            </w:r>
          </w:p>
        </w:tc>
        <w:tc>
          <w:tcPr>
            <w:tcW w:w="3780" w:type="dxa"/>
          </w:tcPr>
          <w:p w:rsidR="003001AC" w:rsidRDefault="008D1FE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</w:p>
        </w:tc>
        <w:tc>
          <w:tcPr>
            <w:tcW w:w="2340" w:type="dxa"/>
          </w:tcPr>
          <w:p w:rsidR="003001AC" w:rsidRDefault="003001AC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001AC">
        <w:tc>
          <w:tcPr>
            <w:tcW w:w="2520" w:type="dxa"/>
          </w:tcPr>
          <w:p w:rsidR="003001AC" w:rsidRDefault="005C029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險別</w:t>
            </w:r>
            <w:r>
              <w:rPr>
                <w:rFonts w:hint="eastAsia"/>
                <w:lang w:eastAsia="zh-TW"/>
              </w:rPr>
              <w:t>(</w:t>
            </w:r>
            <w:r>
              <w:rPr>
                <w:rFonts w:hint="eastAsia"/>
                <w:lang w:eastAsia="zh-TW"/>
              </w:rPr>
              <w:t>中文</w:t>
            </w:r>
            <w:r>
              <w:rPr>
                <w:rFonts w:hint="eastAsia"/>
                <w:lang w:eastAsia="zh-TW"/>
              </w:rPr>
              <w:t>)</w:t>
            </w:r>
          </w:p>
        </w:tc>
        <w:tc>
          <w:tcPr>
            <w:tcW w:w="3780" w:type="dxa"/>
          </w:tcPr>
          <w:p w:rsidR="003001AC" w:rsidRDefault="003D147C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READ </w:t>
            </w:r>
            <w:r w:rsidRPr="003D147C">
              <w:rPr>
                <w:bCs/>
                <w:lang w:eastAsia="zh-TW"/>
              </w:rPr>
              <w:t>DTAGA001_PROD_DEFI</w:t>
            </w:r>
            <w:r>
              <w:rPr>
                <w:rFonts w:hint="eastAsia"/>
                <w:bCs/>
                <w:lang w:eastAsia="zh-TW"/>
              </w:rPr>
              <w:t xml:space="preserve"> BY </w:t>
            </w:r>
            <w:r w:rsidR="000471CD">
              <w:rPr>
                <w:rFonts w:ascii="細明體" w:eastAsia="細明體" w:hAnsi="細明體" w:hint="eastAsia"/>
              </w:rPr>
              <w:t>DTAAB001</w:t>
            </w:r>
            <w:r w:rsidR="000471CD">
              <w:rPr>
                <w:rFonts w:ascii="細明體" w:eastAsia="細明體" w:hAnsi="細明體" w:hint="eastAsia"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險別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</w:p>
          <w:p w:rsidR="000471CD" w:rsidRPr="003D147C" w:rsidRDefault="000471CD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欄位名稱為</w:t>
            </w:r>
            <w:r>
              <w:rPr>
                <w:rFonts w:hint="eastAsia"/>
                <w:bCs/>
                <w:lang w:eastAsia="zh-TW"/>
              </w:rPr>
              <w:t xml:space="preserve"> PROD_SNAME</w:t>
            </w:r>
          </w:p>
        </w:tc>
        <w:tc>
          <w:tcPr>
            <w:tcW w:w="2340" w:type="dxa"/>
          </w:tcPr>
          <w:p w:rsidR="003001AC" w:rsidRDefault="003001AC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AA7751">
        <w:tc>
          <w:tcPr>
            <w:tcW w:w="2520" w:type="dxa"/>
          </w:tcPr>
          <w:p w:rsidR="00AA7751" w:rsidRDefault="005C029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主特約別</w:t>
            </w:r>
            <w:r>
              <w:rPr>
                <w:rFonts w:hint="eastAsia"/>
                <w:lang w:eastAsia="zh-TW"/>
              </w:rPr>
              <w:t>(</w:t>
            </w:r>
            <w:r>
              <w:rPr>
                <w:rFonts w:hint="eastAsia"/>
                <w:lang w:eastAsia="zh-TW"/>
              </w:rPr>
              <w:t>中文</w:t>
            </w:r>
            <w:r>
              <w:rPr>
                <w:rFonts w:hint="eastAsia"/>
                <w:lang w:eastAsia="zh-TW"/>
              </w:rPr>
              <w:t>)</w:t>
            </w:r>
          </w:p>
        </w:tc>
        <w:tc>
          <w:tcPr>
            <w:tcW w:w="3780" w:type="dxa"/>
          </w:tcPr>
          <w:p w:rsidR="00AA7751" w:rsidRDefault="008D1FEE" w:rsidP="00AA77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</w:p>
        </w:tc>
        <w:tc>
          <w:tcPr>
            <w:tcW w:w="2340" w:type="dxa"/>
          </w:tcPr>
          <w:p w:rsidR="00AA7751" w:rsidRDefault="00AA7751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AA7751">
        <w:tc>
          <w:tcPr>
            <w:tcW w:w="2520" w:type="dxa"/>
          </w:tcPr>
          <w:p w:rsidR="00AA7751" w:rsidRDefault="005C029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保額</w:t>
            </w:r>
          </w:p>
        </w:tc>
        <w:tc>
          <w:tcPr>
            <w:tcW w:w="3780" w:type="dxa"/>
          </w:tcPr>
          <w:p w:rsidR="00AA7751" w:rsidRDefault="008D1FEE" w:rsidP="00AA77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</w:p>
        </w:tc>
        <w:tc>
          <w:tcPr>
            <w:tcW w:w="2340" w:type="dxa"/>
          </w:tcPr>
          <w:p w:rsidR="00AA7751" w:rsidRDefault="00AA7751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AA7751">
        <w:tc>
          <w:tcPr>
            <w:tcW w:w="2520" w:type="dxa"/>
          </w:tcPr>
          <w:p w:rsidR="00AA7751" w:rsidRDefault="005C029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保額單位</w:t>
            </w:r>
          </w:p>
        </w:tc>
        <w:tc>
          <w:tcPr>
            <w:tcW w:w="3780" w:type="dxa"/>
          </w:tcPr>
          <w:p w:rsidR="00AA7751" w:rsidRDefault="008D1FE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</w:p>
        </w:tc>
        <w:tc>
          <w:tcPr>
            <w:tcW w:w="2340" w:type="dxa"/>
          </w:tcPr>
          <w:p w:rsidR="00AA7751" w:rsidRDefault="00AA7751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D1FEE">
        <w:tc>
          <w:tcPr>
            <w:tcW w:w="2520" w:type="dxa"/>
          </w:tcPr>
          <w:p w:rsidR="008D1FEE" w:rsidRDefault="005C029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索賠類別</w:t>
            </w:r>
          </w:p>
        </w:tc>
        <w:tc>
          <w:tcPr>
            <w:tcW w:w="3780" w:type="dxa"/>
          </w:tcPr>
          <w:p w:rsidR="003D147C" w:rsidRDefault="003D147C" w:rsidP="003001A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READ</w:t>
            </w:r>
            <w:r>
              <w:rPr>
                <w:rFonts w:ascii="細明體" w:eastAsia="細明體" w:hAnsi="細明體" w:hint="eastAsia"/>
                <w:lang w:eastAsia="zh-TW"/>
              </w:rPr>
              <w:t>險別對應可理賠項目檔 BY 險別</w:t>
            </w:r>
            <w:r w:rsidR="00BF5761">
              <w:rPr>
                <w:rFonts w:ascii="細明體" w:eastAsia="細明體" w:hAnsi="細明體" w:hint="eastAsia"/>
                <w:lang w:eastAsia="zh-TW"/>
              </w:rPr>
              <w:t>、傳入參數.索賠類別(單筆)</w:t>
            </w:r>
            <w:r>
              <w:rPr>
                <w:rFonts w:ascii="細明體" w:eastAsia="細明體" w:hAnsi="細明體" w:hint="eastAsia"/>
                <w:lang w:eastAsia="zh-TW"/>
              </w:rPr>
              <w:t xml:space="preserve"> </w:t>
            </w:r>
          </w:p>
          <w:p w:rsidR="003D147C" w:rsidRDefault="003D147C" w:rsidP="003001A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 xml:space="preserve">得出 索賠類別 理賠保險金代號 理賠保險金中文 </w:t>
            </w:r>
          </w:p>
          <w:p w:rsidR="003D147C" w:rsidRDefault="003D147C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 xml:space="preserve">依據 </w:t>
            </w:r>
            <w:r w:rsidR="00BF5761">
              <w:rPr>
                <w:rFonts w:ascii="細明體" w:eastAsia="細明體" w:hAnsi="細明體" w:hint="eastAsia"/>
                <w:lang w:eastAsia="zh-TW"/>
              </w:rPr>
              <w:t>傳入參數.</w:t>
            </w:r>
            <w:r>
              <w:rPr>
                <w:rFonts w:ascii="細明體" w:eastAsia="細明體" w:hAnsi="細明體" w:hint="eastAsia"/>
                <w:lang w:eastAsia="zh-TW"/>
              </w:rPr>
              <w:t xml:space="preserve">索賠類別 顯示下拉選單     </w:t>
            </w:r>
          </w:p>
        </w:tc>
        <w:tc>
          <w:tcPr>
            <w:tcW w:w="2340" w:type="dxa"/>
          </w:tcPr>
          <w:p w:rsidR="008D1FEE" w:rsidRDefault="008D1FE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D1FEE">
        <w:tc>
          <w:tcPr>
            <w:tcW w:w="2520" w:type="dxa"/>
          </w:tcPr>
          <w:p w:rsidR="008D1FEE" w:rsidRDefault="002C4935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理賠項目</w:t>
            </w:r>
          </w:p>
        </w:tc>
        <w:tc>
          <w:tcPr>
            <w:tcW w:w="3780" w:type="dxa"/>
          </w:tcPr>
          <w:p w:rsidR="008D1FEE" w:rsidRDefault="003D147C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依照索賠類別的不同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顯示不同的理賠項目</w:t>
            </w:r>
          </w:p>
        </w:tc>
        <w:tc>
          <w:tcPr>
            <w:tcW w:w="2340" w:type="dxa"/>
          </w:tcPr>
          <w:p w:rsidR="008D1FEE" w:rsidRDefault="008D1FE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F418D3" w:rsidRDefault="002C4935" w:rsidP="00F418D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ELSE</w:t>
      </w:r>
    </w:p>
    <w:p w:rsidR="00A41E72" w:rsidRDefault="00A41E72" w:rsidP="002C493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READ DTAAA001 By </w:t>
      </w:r>
      <w:r w:rsidR="00EF05FD">
        <w:rPr>
          <w:rFonts w:hint="eastAsia"/>
          <w:bCs/>
          <w:color w:val="000000"/>
          <w:lang w:eastAsia="zh-TW"/>
        </w:rPr>
        <w:t>受理編號</w:t>
      </w:r>
    </w:p>
    <w:p w:rsidR="00A41E72" w:rsidRDefault="00A41E72" w:rsidP="002C493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IF DTAAA001.POL_CFM_IDX = </w:t>
      </w:r>
      <w:r>
        <w:rPr>
          <w:bCs/>
          <w:color w:val="000000"/>
          <w:lang w:eastAsia="zh-TW"/>
        </w:rPr>
        <w:t>‘</w:t>
      </w:r>
      <w:r>
        <w:rPr>
          <w:rFonts w:hint="eastAsia"/>
          <w:bCs/>
          <w:color w:val="000000"/>
          <w:lang w:eastAsia="zh-TW"/>
        </w:rPr>
        <w:t>Y</w:t>
      </w:r>
      <w:r>
        <w:rPr>
          <w:bCs/>
          <w:color w:val="000000"/>
          <w:lang w:eastAsia="zh-TW"/>
        </w:rPr>
        <w:t>’</w:t>
      </w:r>
    </w:p>
    <w:p w:rsidR="00A41E72" w:rsidRDefault="00A41E72" w:rsidP="00A41E7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READ DTAAB100 By </w:t>
      </w:r>
      <w:r>
        <w:rPr>
          <w:rFonts w:hint="eastAsia"/>
          <w:bCs/>
          <w:color w:val="000000"/>
          <w:lang w:eastAsia="zh-TW"/>
        </w:rPr>
        <w:t>受理編號</w:t>
      </w:r>
      <w:r w:rsidR="004809EA">
        <w:rPr>
          <w:rFonts w:hint="eastAsia"/>
          <w:bCs/>
          <w:color w:val="000000"/>
          <w:lang w:eastAsia="zh-TW"/>
        </w:rPr>
        <w:t xml:space="preserve">得出投保明細　</w:t>
      </w:r>
      <w:r w:rsidR="004809EA">
        <w:rPr>
          <w:rFonts w:hint="eastAsia"/>
          <w:bCs/>
          <w:color w:val="000000"/>
          <w:lang w:eastAsia="zh-TW"/>
        </w:rPr>
        <w:t xml:space="preserve">ORDER BY </w:t>
      </w:r>
      <w:r w:rsidR="004809EA">
        <w:rPr>
          <w:rFonts w:hint="eastAsia"/>
          <w:bCs/>
          <w:color w:val="000000"/>
          <w:lang w:eastAsia="zh-TW"/>
        </w:rPr>
        <w:t>業務別　保單號碼　主附約別　險別代號</w:t>
      </w:r>
    </w:p>
    <w:p w:rsidR="00552F9C" w:rsidRDefault="00552F9C" w:rsidP="00A41E7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IF NOT FND</w:t>
      </w:r>
      <w:r>
        <w:rPr>
          <w:rFonts w:hint="eastAsia"/>
          <w:bCs/>
          <w:color w:val="000000"/>
          <w:lang w:eastAsia="zh-TW"/>
        </w:rPr>
        <w:t>：</w:t>
      </w:r>
    </w:p>
    <w:p w:rsidR="00552F9C" w:rsidRDefault="00552F9C" w:rsidP="00552F9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顯示視窗：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552F9C">
        <w:tc>
          <w:tcPr>
            <w:tcW w:w="2520" w:type="dxa"/>
          </w:tcPr>
          <w:p w:rsidR="00552F9C" w:rsidRDefault="00552F9C" w:rsidP="00224867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552F9C" w:rsidRDefault="00552F9C" w:rsidP="00224867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</w:p>
        </w:tc>
        <w:tc>
          <w:tcPr>
            <w:tcW w:w="2340" w:type="dxa"/>
          </w:tcPr>
          <w:p w:rsidR="00552F9C" w:rsidRDefault="00552F9C" w:rsidP="00224867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</w:p>
        </w:tc>
      </w:tr>
      <w:tr w:rsidR="00552F9C">
        <w:tc>
          <w:tcPr>
            <w:tcW w:w="2520" w:type="dxa"/>
          </w:tcPr>
          <w:p w:rsidR="00552F9C" w:rsidRDefault="00552F9C" w:rsidP="00224867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保單號碼</w:t>
            </w:r>
          </w:p>
        </w:tc>
        <w:tc>
          <w:tcPr>
            <w:tcW w:w="3780" w:type="dxa"/>
          </w:tcPr>
          <w:p w:rsidR="00552F9C" w:rsidRDefault="00552F9C" w:rsidP="00224867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2"/>
                <w:attr w:name="UnitName" w:val="碼"/>
              </w:smartTagPr>
              <w:r>
                <w:rPr>
                  <w:rFonts w:hint="eastAsia"/>
                  <w:bCs/>
                  <w:lang w:eastAsia="zh-TW"/>
                </w:rPr>
                <w:t>12</w:t>
              </w:r>
              <w:r>
                <w:rPr>
                  <w:rFonts w:hint="eastAsia"/>
                  <w:bCs/>
                  <w:lang w:eastAsia="zh-TW"/>
                </w:rPr>
                <w:t>碼</w:t>
              </w:r>
            </w:smartTag>
            <w:r w:rsidR="00832E7B">
              <w:rPr>
                <w:rFonts w:hint="eastAsia"/>
                <w:bCs/>
                <w:lang w:eastAsia="zh-TW"/>
              </w:rPr>
              <w:t>文字輸入欄位</w:t>
            </w:r>
          </w:p>
        </w:tc>
        <w:tc>
          <w:tcPr>
            <w:tcW w:w="2340" w:type="dxa"/>
          </w:tcPr>
          <w:p w:rsidR="00552F9C" w:rsidRDefault="00552F9C" w:rsidP="00224867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552F9C">
        <w:tc>
          <w:tcPr>
            <w:tcW w:w="2520" w:type="dxa"/>
          </w:tcPr>
          <w:p w:rsidR="00552F9C" w:rsidRDefault="00552F9C" w:rsidP="00224867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業務別</w:t>
            </w:r>
          </w:p>
        </w:tc>
        <w:tc>
          <w:tcPr>
            <w:tcW w:w="3780" w:type="dxa"/>
          </w:tcPr>
          <w:p w:rsidR="00552F9C" w:rsidRPr="003D147C" w:rsidRDefault="00552F9C" w:rsidP="00224867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下拉</w:t>
            </w:r>
            <w:r>
              <w:rPr>
                <w:rFonts w:hint="eastAsia"/>
                <w:bCs/>
                <w:lang w:eastAsia="zh-TW"/>
              </w:rPr>
              <w:t>Bar</w:t>
            </w:r>
          </w:p>
        </w:tc>
        <w:tc>
          <w:tcPr>
            <w:tcW w:w="2340" w:type="dxa"/>
          </w:tcPr>
          <w:p w:rsidR="00552F9C" w:rsidRDefault="00552F9C" w:rsidP="00224867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1:</w:t>
            </w:r>
            <w:r>
              <w:rPr>
                <w:rFonts w:hint="eastAsia"/>
                <w:bCs/>
                <w:lang w:eastAsia="zh-TW"/>
              </w:rPr>
              <w:t>壽險</w:t>
            </w:r>
          </w:p>
          <w:p w:rsidR="00552F9C" w:rsidRDefault="00552F9C" w:rsidP="00224867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2:</w:t>
            </w:r>
            <w:r>
              <w:rPr>
                <w:rFonts w:hint="eastAsia"/>
                <w:bCs/>
                <w:lang w:eastAsia="zh-TW"/>
              </w:rPr>
              <w:t>意外險</w:t>
            </w:r>
          </w:p>
        </w:tc>
      </w:tr>
      <w:tr w:rsidR="00832E7B">
        <w:tc>
          <w:tcPr>
            <w:tcW w:w="2520" w:type="dxa"/>
          </w:tcPr>
          <w:p w:rsidR="00832E7B" w:rsidRDefault="00832E7B" w:rsidP="00224867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確認</w:t>
            </w:r>
          </w:p>
        </w:tc>
        <w:tc>
          <w:tcPr>
            <w:tcW w:w="3780" w:type="dxa"/>
          </w:tcPr>
          <w:p w:rsidR="00832E7B" w:rsidRDefault="00832E7B" w:rsidP="00224867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Button</w:t>
            </w:r>
          </w:p>
        </w:tc>
        <w:tc>
          <w:tcPr>
            <w:tcW w:w="2340" w:type="dxa"/>
          </w:tcPr>
          <w:p w:rsidR="00832E7B" w:rsidRDefault="00832E7B" w:rsidP="00224867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552F9C" w:rsidRDefault="00832E7B" w:rsidP="00552F9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按下確認後：</w:t>
      </w:r>
    </w:p>
    <w:p w:rsidR="00224867" w:rsidRDefault="00224867" w:rsidP="00224867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IF </w:t>
      </w:r>
      <w:r>
        <w:rPr>
          <w:rFonts w:hint="eastAsia"/>
          <w:bCs/>
          <w:color w:val="000000"/>
          <w:lang w:eastAsia="zh-TW"/>
        </w:rPr>
        <w:t>保單號碼</w:t>
      </w:r>
      <w:r>
        <w:rPr>
          <w:rFonts w:hint="eastAsia"/>
          <w:bCs/>
          <w:color w:val="000000"/>
          <w:lang w:eastAsia="zh-TW"/>
        </w:rPr>
        <w:t xml:space="preserve"> = 9999999999</w:t>
      </w:r>
    </w:p>
    <w:p w:rsidR="00DC5A37" w:rsidRDefault="00DC5A37" w:rsidP="00224867">
      <w:pPr>
        <w:pStyle w:val="Tabletext"/>
        <w:keepLines w:val="0"/>
        <w:numPr>
          <w:ilvl w:val="6"/>
          <w:numId w:val="2"/>
        </w:numPr>
        <w:spacing w:after="0" w:line="240" w:lineRule="auto"/>
        <w:rPr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產生投保明細如下</w:t>
      </w:r>
      <w:r w:rsidR="00FC324D">
        <w:rPr>
          <w:rFonts w:hint="eastAsia"/>
          <w:bCs/>
          <w:color w:val="000000"/>
          <w:lang w:eastAsia="zh-TW"/>
        </w:rPr>
        <w:t>(</w:t>
      </w:r>
      <w:r w:rsidR="00FC324D">
        <w:rPr>
          <w:rFonts w:hint="eastAsia"/>
          <w:bCs/>
          <w:color w:val="000000"/>
          <w:lang w:eastAsia="zh-TW"/>
        </w:rPr>
        <w:t>其餘欄位不放值</w:t>
      </w:r>
      <w:r w:rsidR="00FC324D">
        <w:rPr>
          <w:rFonts w:hint="eastAsia"/>
          <w:bCs/>
          <w:color w:val="000000"/>
          <w:lang w:eastAsia="zh-TW"/>
        </w:rPr>
        <w:t>)</w:t>
      </w:r>
    </w:p>
    <w:tbl>
      <w:tblPr>
        <w:tblW w:w="5940" w:type="dxa"/>
        <w:tblInd w:w="236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  <w:tblGridChange w:id="24">
          <w:tblGrid>
            <w:gridCol w:w="2440"/>
            <w:gridCol w:w="3500"/>
          </w:tblGrid>
        </w:tblGridChange>
      </w:tblGrid>
      <w:tr w:rsidR="00DC5A3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C5A37" w:rsidRDefault="00DC5A37" w:rsidP="00FC324D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C5A37" w:rsidRDefault="00DC5A37" w:rsidP="00FC324D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DC5A3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A37" w:rsidRPr="00EA71C2" w:rsidRDefault="00DC5A37" w:rsidP="00FC324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業務別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C5A37" w:rsidRPr="002C4935" w:rsidRDefault="00FC324D" w:rsidP="00FC324D">
            <w:pPr>
              <w:rPr>
                <w:rFonts w:ascii="新細明體" w:hAnsi="新細明體" w:cs="Arial Unicode MS"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畫面</w:t>
            </w:r>
          </w:p>
        </w:tc>
      </w:tr>
      <w:tr w:rsidR="00DC5A3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A37" w:rsidRDefault="00DC5A37" w:rsidP="00FC324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商品分類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C5A37" w:rsidRPr="002C4935" w:rsidRDefault="00FC324D" w:rsidP="00FC324D">
            <w:pPr>
              <w:rPr>
                <w:rFonts w:ascii="新細明體" w:hAnsi="新細明體" w:cs="Arial Unicode MS"/>
                <w:sz w:val="20"/>
                <w:szCs w:val="20"/>
              </w:rPr>
            </w:pPr>
            <w:r>
              <w:rPr>
                <w:rFonts w:ascii="新細明體" w:hAnsi="新細明體" w:cs="Arial Unicode MS" w:hint="eastAsia"/>
                <w:sz w:val="20"/>
                <w:szCs w:val="20"/>
              </w:rPr>
              <w:t>1</w:t>
            </w:r>
          </w:p>
        </w:tc>
      </w:tr>
      <w:tr w:rsidR="00DC5A3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A37" w:rsidRDefault="00DC5A37" w:rsidP="00FC324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保單號碼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C5A37" w:rsidRPr="00FC324D" w:rsidRDefault="00FC324D" w:rsidP="00FC324D">
            <w:pPr>
              <w:rPr>
                <w:rFonts w:hint="eastAsia"/>
                <w:bCs/>
                <w:sz w:val="20"/>
                <w:szCs w:val="20"/>
              </w:rPr>
            </w:pPr>
            <w:r w:rsidRPr="00FC324D">
              <w:rPr>
                <w:rFonts w:hint="eastAsia"/>
                <w:bCs/>
                <w:sz w:val="20"/>
                <w:szCs w:val="20"/>
              </w:rPr>
              <w:t>畫面</w:t>
            </w:r>
          </w:p>
        </w:tc>
      </w:tr>
      <w:tr w:rsidR="00DC5A3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A37" w:rsidRDefault="00DC5A37" w:rsidP="00FC324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C5A37" w:rsidRPr="002C4935" w:rsidRDefault="00FC324D" w:rsidP="00FC324D">
            <w:pPr>
              <w:rPr>
                <w:rFonts w:hint="eastAsia"/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ZZZ</w:t>
            </w:r>
          </w:p>
        </w:tc>
      </w:tr>
      <w:tr w:rsidR="00FC324D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C324D" w:rsidRDefault="00FC324D" w:rsidP="00FC324D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保額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C324D" w:rsidRDefault="00FC324D" w:rsidP="00FC324D">
            <w:pPr>
              <w:rPr>
                <w:rFonts w:hint="eastAsia"/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0</w:t>
            </w:r>
          </w:p>
        </w:tc>
      </w:tr>
      <w:tr w:rsidR="00FC324D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C324D" w:rsidRDefault="00FC324D" w:rsidP="00FC324D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保額單位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C324D" w:rsidRDefault="00FC324D" w:rsidP="00FC324D">
            <w:pPr>
              <w:rPr>
                <w:rFonts w:hint="eastAsia"/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</w:p>
        </w:tc>
      </w:tr>
    </w:tbl>
    <w:p w:rsidR="00224867" w:rsidRDefault="00224867" w:rsidP="00224867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ELSE</w:t>
      </w:r>
    </w:p>
    <w:p w:rsidR="00224867" w:rsidRDefault="00224867" w:rsidP="00224867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IF </w:t>
      </w:r>
      <w:r>
        <w:rPr>
          <w:rFonts w:hint="eastAsia"/>
          <w:bCs/>
          <w:color w:val="000000"/>
          <w:lang w:eastAsia="zh-TW"/>
        </w:rPr>
        <w:t>業務別</w:t>
      </w:r>
      <w:r>
        <w:rPr>
          <w:rFonts w:hint="eastAsia"/>
          <w:bCs/>
          <w:color w:val="000000"/>
          <w:lang w:eastAsia="zh-TW"/>
        </w:rPr>
        <w:t xml:space="preserve"> = 2(</w:t>
      </w:r>
      <w:r>
        <w:rPr>
          <w:rFonts w:hint="eastAsia"/>
          <w:bCs/>
          <w:color w:val="000000"/>
          <w:lang w:eastAsia="zh-TW"/>
        </w:rPr>
        <w:t>意外險</w:t>
      </w:r>
      <w:r>
        <w:rPr>
          <w:rFonts w:hint="eastAsia"/>
          <w:bCs/>
          <w:color w:val="000000"/>
          <w:lang w:eastAsia="zh-TW"/>
        </w:rPr>
        <w:t>)</w:t>
      </w:r>
    </w:p>
    <w:p w:rsidR="00FC324D" w:rsidRDefault="00FC324D" w:rsidP="00FC324D">
      <w:pPr>
        <w:pStyle w:val="Tabletext"/>
        <w:keepLines w:val="0"/>
        <w:numPr>
          <w:ilvl w:val="7"/>
          <w:numId w:val="2"/>
        </w:numPr>
        <w:spacing w:after="0" w:line="240" w:lineRule="auto"/>
        <w:rPr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CALL  </w:t>
      </w:r>
      <w:r w:rsidR="009D2994" w:rsidRPr="00166879">
        <w:rPr>
          <w:rFonts w:ascii="新細明體" w:cs="新細明體"/>
          <w:sz w:val="18"/>
          <w:szCs w:val="18"/>
        </w:rPr>
        <w:t>AA_B5Z000</w:t>
      </w:r>
      <w:r w:rsidR="009D2994" w:rsidRPr="00166879">
        <w:rPr>
          <w:rFonts w:ascii="新細明體" w:cs="新細明體" w:hint="eastAsia"/>
          <w:sz w:val="18"/>
          <w:szCs w:val="18"/>
          <w:lang w:eastAsia="zh-TW"/>
        </w:rPr>
        <w:t>.Method2</w:t>
      </w:r>
    </w:p>
    <w:tbl>
      <w:tblPr>
        <w:tblW w:w="5940" w:type="dxa"/>
        <w:tblInd w:w="236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FC324D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C324D" w:rsidRDefault="00FC324D" w:rsidP="00FC324D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C324D" w:rsidRDefault="00FC324D" w:rsidP="00FC324D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EF05FD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F05FD" w:rsidRPr="00EA71C2" w:rsidRDefault="00EF05FD" w:rsidP="00EF05F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事故人ID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05FD" w:rsidRPr="002C4935" w:rsidRDefault="00EF05FD" w:rsidP="00EF05FD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2C4935">
              <w:rPr>
                <w:rFonts w:hint="eastAsia"/>
                <w:bCs/>
                <w:sz w:val="20"/>
                <w:szCs w:val="20"/>
              </w:rPr>
              <w:t>傳入參數</w:t>
            </w:r>
          </w:p>
        </w:tc>
      </w:tr>
      <w:tr w:rsidR="00EF05FD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F05FD" w:rsidRDefault="00EF05FD" w:rsidP="00EF05F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保單號碼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05FD" w:rsidRPr="002C4935" w:rsidRDefault="00EF05FD" w:rsidP="00EF05FD">
            <w:pPr>
              <w:rPr>
                <w:rFonts w:ascii="新細明體" w:hAnsi="新細明體" w:cs="Arial Unicode MS"/>
                <w:sz w:val="20"/>
                <w:szCs w:val="20"/>
              </w:rPr>
            </w:pPr>
            <w:r>
              <w:rPr>
                <w:rFonts w:ascii="新細明體" w:hAnsi="新細明體" w:cs="Arial Unicode MS" w:hint="eastAsia"/>
                <w:sz w:val="20"/>
                <w:szCs w:val="20"/>
              </w:rPr>
              <w:t>畫面</w:t>
            </w:r>
          </w:p>
        </w:tc>
      </w:tr>
    </w:tbl>
    <w:p w:rsidR="00FC324D" w:rsidRDefault="00FC324D" w:rsidP="00224867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ELSE IF </w:t>
      </w:r>
      <w:r>
        <w:rPr>
          <w:rFonts w:hint="eastAsia"/>
          <w:bCs/>
          <w:color w:val="000000"/>
          <w:lang w:eastAsia="zh-TW"/>
        </w:rPr>
        <w:t>業務別</w:t>
      </w:r>
      <w:r>
        <w:rPr>
          <w:rFonts w:hint="eastAsia"/>
          <w:bCs/>
          <w:color w:val="000000"/>
          <w:lang w:eastAsia="zh-TW"/>
        </w:rPr>
        <w:t xml:space="preserve"> = 1(</w:t>
      </w:r>
      <w:r>
        <w:rPr>
          <w:rFonts w:hint="eastAsia"/>
          <w:bCs/>
          <w:color w:val="000000"/>
          <w:lang w:eastAsia="zh-TW"/>
        </w:rPr>
        <w:t>壽險</w:t>
      </w:r>
      <w:r>
        <w:rPr>
          <w:rFonts w:hint="eastAsia"/>
          <w:bCs/>
          <w:color w:val="000000"/>
          <w:lang w:eastAsia="zh-TW"/>
        </w:rPr>
        <w:t>)</w:t>
      </w:r>
    </w:p>
    <w:p w:rsidR="00FC324D" w:rsidRDefault="00FC324D" w:rsidP="00FC324D">
      <w:pPr>
        <w:pStyle w:val="Tabletext"/>
        <w:keepLines w:val="0"/>
        <w:numPr>
          <w:ilvl w:val="7"/>
          <w:numId w:val="2"/>
        </w:numPr>
        <w:spacing w:after="0" w:line="240" w:lineRule="auto"/>
        <w:rPr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CALL  </w:t>
      </w:r>
      <w:r w:rsidRPr="009D3602">
        <w:rPr>
          <w:rFonts w:ascii="細明體" w:eastAsia="細明體" w:hAnsi="細明體"/>
        </w:rPr>
        <w:t>AA_B0Z00</w:t>
      </w:r>
      <w:r w:rsidR="00EF05FD">
        <w:rPr>
          <w:rFonts w:ascii="細明體" w:eastAsia="細明體" w:hAnsi="細明體" w:hint="eastAsia"/>
          <w:lang w:eastAsia="zh-TW"/>
        </w:rPr>
        <w:t>1.getPolicyDetail</w:t>
      </w:r>
    </w:p>
    <w:tbl>
      <w:tblPr>
        <w:tblW w:w="5940" w:type="dxa"/>
        <w:tblInd w:w="236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FC324D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C324D" w:rsidRDefault="00FC324D" w:rsidP="00FC324D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C324D" w:rsidRDefault="00FC324D" w:rsidP="00FC324D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FC324D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C324D" w:rsidRPr="00EA71C2" w:rsidRDefault="00EF05FD" w:rsidP="00FC324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事故人ID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C324D" w:rsidRPr="002C4935" w:rsidRDefault="00FC324D" w:rsidP="00FC324D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2C4935">
              <w:rPr>
                <w:rFonts w:hint="eastAsia"/>
                <w:bCs/>
                <w:sz w:val="20"/>
                <w:szCs w:val="20"/>
              </w:rPr>
              <w:t>傳入參數</w:t>
            </w:r>
          </w:p>
        </w:tc>
      </w:tr>
      <w:tr w:rsidR="00FC324D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C324D" w:rsidRDefault="00EF05FD" w:rsidP="00FC324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保單號碼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C324D" w:rsidRPr="002C4935" w:rsidRDefault="00EF05FD" w:rsidP="00FC324D">
            <w:pPr>
              <w:rPr>
                <w:rFonts w:ascii="新細明體" w:hAnsi="新細明體" w:cs="Arial Unicode MS"/>
                <w:sz w:val="20"/>
                <w:szCs w:val="20"/>
              </w:rPr>
            </w:pPr>
            <w:r>
              <w:rPr>
                <w:rFonts w:ascii="新細明體" w:hAnsi="新細明體" w:cs="Arial Unicode MS" w:hint="eastAsia"/>
                <w:sz w:val="20"/>
                <w:szCs w:val="20"/>
              </w:rPr>
              <w:t>畫面</w:t>
            </w:r>
          </w:p>
        </w:tc>
      </w:tr>
    </w:tbl>
    <w:p w:rsidR="00491E7B" w:rsidRDefault="00491E7B" w:rsidP="00491E7B">
      <w:pPr>
        <w:pStyle w:val="Tabletext"/>
        <w:keepLines w:val="0"/>
        <w:numPr>
          <w:ilvl w:val="7"/>
          <w:numId w:val="2"/>
        </w:numPr>
        <w:spacing w:after="0" w:line="240" w:lineRule="auto"/>
        <w:rPr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CALL  </w:t>
      </w:r>
      <w:r w:rsidRPr="009D3602">
        <w:rPr>
          <w:rFonts w:ascii="細明體" w:eastAsia="細明體" w:hAnsi="細明體"/>
        </w:rPr>
        <w:t>AA_B0Z00</w:t>
      </w:r>
      <w:r>
        <w:rPr>
          <w:rFonts w:ascii="細明體" w:eastAsia="細明體" w:hAnsi="細明體" w:hint="eastAsia"/>
          <w:lang w:eastAsia="zh-TW"/>
        </w:rPr>
        <w:t>2.getPolicyDetail</w:t>
      </w:r>
    </w:p>
    <w:tbl>
      <w:tblPr>
        <w:tblW w:w="5940" w:type="dxa"/>
        <w:tblInd w:w="236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491E7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91E7B" w:rsidRDefault="00491E7B" w:rsidP="00491E7B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91E7B" w:rsidRDefault="00491E7B" w:rsidP="00491E7B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491E7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91E7B" w:rsidRPr="00EA71C2" w:rsidRDefault="00491E7B" w:rsidP="00491E7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事故人ID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91E7B" w:rsidRPr="002C4935" w:rsidRDefault="00491E7B" w:rsidP="00491E7B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2C4935">
              <w:rPr>
                <w:rFonts w:hint="eastAsia"/>
                <w:bCs/>
                <w:sz w:val="20"/>
                <w:szCs w:val="20"/>
              </w:rPr>
              <w:t>傳入參數</w:t>
            </w:r>
          </w:p>
        </w:tc>
      </w:tr>
      <w:tr w:rsidR="00491E7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91E7B" w:rsidRDefault="00491E7B" w:rsidP="00491E7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保單號碼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91E7B" w:rsidRPr="002C4935" w:rsidRDefault="00491E7B" w:rsidP="00491E7B">
            <w:pPr>
              <w:rPr>
                <w:rFonts w:ascii="新細明體" w:hAnsi="新細明體" w:cs="Arial Unicode MS"/>
                <w:sz w:val="20"/>
                <w:szCs w:val="20"/>
              </w:rPr>
            </w:pPr>
            <w:r>
              <w:rPr>
                <w:rFonts w:ascii="新細明體" w:hAnsi="新細明體" w:cs="Arial Unicode MS" w:hint="eastAsia"/>
                <w:sz w:val="20"/>
                <w:szCs w:val="20"/>
              </w:rPr>
              <w:t>畫面</w:t>
            </w:r>
          </w:p>
        </w:tc>
      </w:tr>
    </w:tbl>
    <w:p w:rsidR="00491E7B" w:rsidRDefault="00491E7B" w:rsidP="00491E7B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將兩各模組回傳之投保明細合併。</w:t>
      </w:r>
    </w:p>
    <w:p w:rsidR="00E2668E" w:rsidRDefault="00E2668E" w:rsidP="00FC324D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ELSE IF </w:t>
      </w:r>
      <w:r>
        <w:rPr>
          <w:rFonts w:hint="eastAsia"/>
          <w:bCs/>
          <w:color w:val="000000"/>
          <w:lang w:eastAsia="zh-TW"/>
        </w:rPr>
        <w:t>業務別</w:t>
      </w:r>
      <w:r>
        <w:rPr>
          <w:rFonts w:hint="eastAsia"/>
          <w:bCs/>
          <w:color w:val="000000"/>
          <w:lang w:eastAsia="zh-TW"/>
        </w:rPr>
        <w:t xml:space="preserve"> IN (</w:t>
      </w:r>
      <w:r>
        <w:rPr>
          <w:bCs/>
          <w:color w:val="000000"/>
          <w:lang w:eastAsia="zh-TW"/>
        </w:rPr>
        <w:t>‘</w:t>
      </w:r>
      <w:r>
        <w:rPr>
          <w:rFonts w:hint="eastAsia"/>
          <w:bCs/>
          <w:color w:val="000000"/>
          <w:lang w:eastAsia="zh-TW"/>
        </w:rPr>
        <w:t>4</w:t>
      </w:r>
      <w:r>
        <w:rPr>
          <w:bCs/>
          <w:color w:val="000000"/>
          <w:lang w:eastAsia="zh-TW"/>
        </w:rPr>
        <w:t>’</w:t>
      </w:r>
      <w:r>
        <w:rPr>
          <w:rFonts w:hint="eastAsia"/>
          <w:bCs/>
          <w:color w:val="000000"/>
          <w:lang w:eastAsia="zh-TW"/>
        </w:rPr>
        <w:t>,</w:t>
      </w:r>
      <w:r>
        <w:rPr>
          <w:bCs/>
          <w:color w:val="000000"/>
          <w:lang w:eastAsia="zh-TW"/>
        </w:rPr>
        <w:t>’</w:t>
      </w:r>
      <w:r>
        <w:rPr>
          <w:rFonts w:hint="eastAsia"/>
          <w:bCs/>
          <w:color w:val="000000"/>
          <w:lang w:eastAsia="zh-TW"/>
        </w:rPr>
        <w:t>5</w:t>
      </w:r>
      <w:r>
        <w:rPr>
          <w:bCs/>
          <w:color w:val="000000"/>
          <w:lang w:eastAsia="zh-TW"/>
        </w:rPr>
        <w:t>’</w:t>
      </w:r>
      <w:r>
        <w:rPr>
          <w:rFonts w:hint="eastAsia"/>
          <w:bCs/>
          <w:color w:val="000000"/>
          <w:lang w:eastAsia="zh-TW"/>
        </w:rPr>
        <w:t>,</w:t>
      </w:r>
      <w:r>
        <w:rPr>
          <w:bCs/>
          <w:color w:val="000000"/>
          <w:lang w:eastAsia="zh-TW"/>
        </w:rPr>
        <w:t>’</w:t>
      </w:r>
      <w:r>
        <w:rPr>
          <w:rFonts w:hint="eastAsia"/>
          <w:bCs/>
          <w:color w:val="000000"/>
          <w:lang w:eastAsia="zh-TW"/>
        </w:rPr>
        <w:t>6</w:t>
      </w:r>
      <w:r>
        <w:rPr>
          <w:bCs/>
          <w:color w:val="000000"/>
          <w:lang w:eastAsia="zh-TW"/>
        </w:rPr>
        <w:t>’</w:t>
      </w:r>
      <w:r>
        <w:rPr>
          <w:rFonts w:hint="eastAsia"/>
          <w:bCs/>
          <w:color w:val="000000"/>
          <w:lang w:eastAsia="zh-TW"/>
        </w:rPr>
        <w:t>) (</w:t>
      </w:r>
      <w:r>
        <w:rPr>
          <w:rFonts w:hint="eastAsia"/>
          <w:bCs/>
          <w:color w:val="000000"/>
          <w:lang w:eastAsia="zh-TW"/>
        </w:rPr>
        <w:t>團險</w:t>
      </w:r>
      <w:r>
        <w:rPr>
          <w:rFonts w:hint="eastAsia"/>
          <w:bCs/>
          <w:color w:val="000000"/>
          <w:lang w:eastAsia="zh-TW"/>
        </w:rPr>
        <w:t>+</w:t>
      </w:r>
      <w:r>
        <w:rPr>
          <w:rFonts w:hint="eastAsia"/>
          <w:bCs/>
          <w:color w:val="000000"/>
          <w:lang w:eastAsia="zh-TW"/>
        </w:rPr>
        <w:t>學團</w:t>
      </w:r>
      <w:r>
        <w:rPr>
          <w:rFonts w:hint="eastAsia"/>
          <w:bCs/>
          <w:color w:val="000000"/>
          <w:lang w:eastAsia="zh-TW"/>
        </w:rPr>
        <w:t>)</w:t>
      </w:r>
    </w:p>
    <w:p w:rsidR="00616F7D" w:rsidRDefault="00616F7D" w:rsidP="009271D6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讀取申請書，取得員工</w:t>
      </w:r>
      <w:r>
        <w:rPr>
          <w:rFonts w:hint="eastAsia"/>
          <w:bCs/>
          <w:color w:val="000000"/>
          <w:lang w:eastAsia="zh-TW"/>
        </w:rPr>
        <w:t>ID</w:t>
      </w:r>
      <w:r>
        <w:rPr>
          <w:rFonts w:hint="eastAsia"/>
          <w:bCs/>
          <w:color w:val="000000"/>
          <w:lang w:eastAsia="zh-TW"/>
        </w:rPr>
        <w:t>：</w:t>
      </w:r>
    </w:p>
    <w:p w:rsidR="00616F7D" w:rsidRDefault="00616F7D" w:rsidP="009271D6">
      <w:pPr>
        <w:pStyle w:val="Tabletext"/>
        <w:keepLines w:val="0"/>
        <w:numPr>
          <w:ilvl w:val="8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READ DTAAA010</w:t>
      </w:r>
    </w:p>
    <w:p w:rsidR="00616F7D" w:rsidRDefault="00616F7D" w:rsidP="009271D6">
      <w:pPr>
        <w:pStyle w:val="Tabletext"/>
        <w:keepLines w:val="0"/>
        <w:numPr>
          <w:ilvl w:val="8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WHERE </w:t>
      </w:r>
      <w:r>
        <w:rPr>
          <w:rFonts w:hint="eastAsia"/>
          <w:bCs/>
          <w:color w:val="000000"/>
          <w:lang w:eastAsia="zh-TW"/>
        </w:rPr>
        <w:t>受理編號</w:t>
      </w:r>
      <w:r>
        <w:rPr>
          <w:rFonts w:hint="eastAsia"/>
          <w:bCs/>
          <w:color w:val="000000"/>
          <w:lang w:eastAsia="zh-TW"/>
        </w:rPr>
        <w:t xml:space="preserve"> =</w:t>
      </w:r>
      <w:r>
        <w:rPr>
          <w:rFonts w:hint="eastAsia"/>
          <w:bCs/>
          <w:color w:val="000000"/>
          <w:lang w:eastAsia="zh-TW"/>
        </w:rPr>
        <w:t>受理編號</w:t>
      </w:r>
    </w:p>
    <w:p w:rsidR="00616F7D" w:rsidRDefault="00616F7D" w:rsidP="009271D6">
      <w:pPr>
        <w:pStyle w:val="Tabletext"/>
        <w:keepLines w:val="0"/>
        <w:numPr>
          <w:ilvl w:val="8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IF  DTAAA010.</w:t>
      </w:r>
      <w:r>
        <w:rPr>
          <w:rFonts w:hint="eastAsia"/>
          <w:bCs/>
          <w:color w:val="000000"/>
          <w:lang w:eastAsia="zh-TW"/>
        </w:rPr>
        <w:t>員工</w:t>
      </w:r>
      <w:r>
        <w:rPr>
          <w:rFonts w:hint="eastAsia"/>
          <w:bCs/>
          <w:color w:val="000000"/>
          <w:lang w:eastAsia="zh-TW"/>
        </w:rPr>
        <w:t>ID</w:t>
      </w:r>
      <w:r>
        <w:rPr>
          <w:rFonts w:hint="eastAsia"/>
          <w:bCs/>
          <w:color w:val="000000"/>
          <w:lang w:eastAsia="zh-TW"/>
        </w:rPr>
        <w:t>不是空的</w:t>
      </w:r>
    </w:p>
    <w:p w:rsidR="00616F7D" w:rsidRDefault="00616F7D" w:rsidP="009271D6">
      <w:pPr>
        <w:pStyle w:val="Tabletext"/>
        <w:keepLines w:val="0"/>
        <w:numPr>
          <w:ilvl w:val="8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      </w:t>
      </w:r>
      <w:r>
        <w:rPr>
          <w:rFonts w:hint="eastAsia"/>
          <w:bCs/>
          <w:color w:val="000000"/>
          <w:lang w:eastAsia="zh-TW"/>
        </w:rPr>
        <w:t>員工</w:t>
      </w:r>
      <w:r>
        <w:rPr>
          <w:rFonts w:hint="eastAsia"/>
          <w:bCs/>
          <w:color w:val="000000"/>
          <w:lang w:eastAsia="zh-TW"/>
        </w:rPr>
        <w:t>ID = DTAAA010.</w:t>
      </w:r>
      <w:r>
        <w:rPr>
          <w:rFonts w:hint="eastAsia"/>
          <w:bCs/>
          <w:color w:val="000000"/>
          <w:lang w:eastAsia="zh-TW"/>
        </w:rPr>
        <w:t>員工</w:t>
      </w:r>
      <w:r>
        <w:rPr>
          <w:rFonts w:hint="eastAsia"/>
          <w:bCs/>
          <w:color w:val="000000"/>
          <w:lang w:eastAsia="zh-TW"/>
        </w:rPr>
        <w:t>ID</w:t>
      </w:r>
    </w:p>
    <w:p w:rsidR="00616F7D" w:rsidRDefault="00616F7D" w:rsidP="009271D6">
      <w:pPr>
        <w:pStyle w:val="Tabletext"/>
        <w:keepLines w:val="0"/>
        <w:numPr>
          <w:ilvl w:val="8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ELSE</w:t>
      </w:r>
    </w:p>
    <w:p w:rsidR="00616F7D" w:rsidRDefault="00616F7D" w:rsidP="009271D6">
      <w:pPr>
        <w:pStyle w:val="Tabletext"/>
        <w:keepLines w:val="0"/>
        <w:numPr>
          <w:ilvl w:val="8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     </w:t>
      </w:r>
      <w:r>
        <w:rPr>
          <w:rFonts w:hint="eastAsia"/>
          <w:bCs/>
          <w:color w:val="000000"/>
          <w:lang w:eastAsia="zh-TW"/>
        </w:rPr>
        <w:t>員工</w:t>
      </w:r>
      <w:r>
        <w:rPr>
          <w:rFonts w:hint="eastAsia"/>
          <w:bCs/>
          <w:color w:val="000000"/>
          <w:lang w:eastAsia="zh-TW"/>
        </w:rPr>
        <w:t>ID = DTAAA010.</w:t>
      </w:r>
      <w:r>
        <w:rPr>
          <w:rFonts w:hint="eastAsia"/>
          <w:bCs/>
          <w:color w:val="000000"/>
          <w:lang w:eastAsia="zh-TW"/>
        </w:rPr>
        <w:t>事故人</w:t>
      </w:r>
      <w:r>
        <w:rPr>
          <w:rFonts w:hint="eastAsia"/>
          <w:bCs/>
          <w:color w:val="000000"/>
          <w:lang w:eastAsia="zh-TW"/>
        </w:rPr>
        <w:t>ID</w:t>
      </w:r>
    </w:p>
    <w:p w:rsidR="002A09C1" w:rsidRDefault="002A09C1" w:rsidP="009271D6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CALL AA_B9Z000.</w:t>
      </w:r>
      <w:r w:rsidR="004666DE" w:rsidRPr="004666DE">
        <w:rPr>
          <w:rFonts w:hint="eastAsia"/>
          <w:bCs/>
          <w:color w:val="000000"/>
          <w:lang w:eastAsia="zh-TW"/>
        </w:rPr>
        <w:t>get</w:t>
      </w:r>
      <w:r w:rsidR="004666DE" w:rsidRPr="004666DE">
        <w:rPr>
          <w:bCs/>
          <w:color w:val="000000"/>
          <w:lang w:eastAsia="zh-TW"/>
        </w:rPr>
        <w:t>B</w:t>
      </w:r>
      <w:r w:rsidR="004666DE" w:rsidRPr="004666DE">
        <w:rPr>
          <w:rFonts w:hint="eastAsia"/>
          <w:bCs/>
          <w:color w:val="000000"/>
          <w:lang w:eastAsia="zh-TW"/>
        </w:rPr>
        <w:t>G</w:t>
      </w:r>
      <w:r w:rsidR="004666DE" w:rsidRPr="004666DE">
        <w:rPr>
          <w:bCs/>
          <w:color w:val="000000"/>
          <w:lang w:eastAsia="zh-TW"/>
        </w:rPr>
        <w:t>_</w:t>
      </w:r>
      <w:r w:rsidR="004666DE" w:rsidRPr="004666DE">
        <w:rPr>
          <w:rFonts w:hint="eastAsia"/>
          <w:bCs/>
          <w:color w:val="000000"/>
          <w:lang w:eastAsia="zh-TW"/>
        </w:rPr>
        <w:t>RTN_</w:t>
      </w:r>
      <w:r w:rsidR="004666DE" w:rsidRPr="004666DE">
        <w:rPr>
          <w:bCs/>
          <w:color w:val="000000"/>
          <w:lang w:eastAsia="zh-TW"/>
        </w:rPr>
        <w:t>DETAIL_DATA</w:t>
      </w:r>
      <w:r w:rsidR="004666DE" w:rsidRPr="004666DE">
        <w:rPr>
          <w:rFonts w:hint="eastAsia"/>
          <w:bCs/>
          <w:color w:val="000000"/>
          <w:lang w:eastAsia="zh-TW"/>
        </w:rPr>
        <w:t>(</w:t>
      </w:r>
      <w:r w:rsidR="004666DE" w:rsidRPr="004666DE">
        <w:rPr>
          <w:bCs/>
          <w:color w:val="000000"/>
          <w:lang w:eastAsia="zh-TW"/>
        </w:rPr>
        <w:t>退件不給付專用的</w:t>
      </w:r>
      <w:r w:rsidR="004666DE" w:rsidRPr="004666DE">
        <w:rPr>
          <w:rFonts w:hint="eastAsia"/>
          <w:bCs/>
          <w:color w:val="000000"/>
          <w:lang w:eastAsia="zh-TW"/>
        </w:rPr>
        <w:t>團</w:t>
      </w:r>
      <w:r w:rsidR="004666DE" w:rsidRPr="004666DE">
        <w:rPr>
          <w:bCs/>
          <w:color w:val="000000"/>
          <w:lang w:eastAsia="zh-TW"/>
        </w:rPr>
        <w:t>險投保明細</w:t>
      </w:r>
      <w:r w:rsidR="004666DE" w:rsidRPr="004666DE">
        <w:rPr>
          <w:rFonts w:hint="eastAsia"/>
          <w:bCs/>
          <w:color w:val="000000"/>
          <w:lang w:eastAsia="zh-TW"/>
        </w:rPr>
        <w:t>)</w:t>
      </w:r>
    </w:p>
    <w:p w:rsidR="00FE3F03" w:rsidRPr="00FE3F03" w:rsidRDefault="00FE3F03" w:rsidP="009271D6">
      <w:pPr>
        <w:pStyle w:val="Tabletext"/>
        <w:keepLines w:val="0"/>
        <w:numPr>
          <w:ilvl w:val="8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ascii="細明體" w:eastAsia="細明體" w:hAnsi="細明體" w:hint="eastAsia"/>
        </w:rPr>
        <w:t>身分證ID</w:t>
      </w:r>
      <w:r>
        <w:rPr>
          <w:rFonts w:ascii="細明體" w:eastAsia="細明體" w:hAnsi="細明體" w:hint="eastAsia"/>
          <w:lang w:eastAsia="zh-TW"/>
        </w:rPr>
        <w:t xml:space="preserve"> = 事故人ID</w:t>
      </w:r>
    </w:p>
    <w:p w:rsidR="00FE3F03" w:rsidRPr="00FE3F03" w:rsidRDefault="00FE3F03" w:rsidP="009271D6">
      <w:pPr>
        <w:pStyle w:val="Tabletext"/>
        <w:keepLines w:val="0"/>
        <w:numPr>
          <w:ilvl w:val="8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ascii="細明體" w:eastAsia="細明體" w:hAnsi="細明體" w:hint="eastAsia"/>
        </w:rPr>
        <w:t>員工ID</w:t>
      </w:r>
      <w:r>
        <w:rPr>
          <w:rFonts w:ascii="細明體" w:eastAsia="細明體" w:hAnsi="細明體" w:hint="eastAsia"/>
          <w:lang w:eastAsia="zh-TW"/>
        </w:rPr>
        <w:t>=</w:t>
      </w:r>
      <w:r>
        <w:rPr>
          <w:rFonts w:hint="eastAsia"/>
          <w:bCs/>
          <w:color w:val="000000"/>
          <w:lang w:eastAsia="zh-TW"/>
        </w:rPr>
        <w:t>員工</w:t>
      </w:r>
      <w:r>
        <w:rPr>
          <w:rFonts w:hint="eastAsia"/>
          <w:bCs/>
          <w:color w:val="000000"/>
          <w:lang w:eastAsia="zh-TW"/>
        </w:rPr>
        <w:t>ID</w:t>
      </w:r>
    </w:p>
    <w:p w:rsidR="00FE3F03" w:rsidRPr="00FE3F03" w:rsidRDefault="00FE3F03" w:rsidP="009271D6">
      <w:pPr>
        <w:pStyle w:val="Tabletext"/>
        <w:keepLines w:val="0"/>
        <w:numPr>
          <w:ilvl w:val="8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ascii="新細明體" w:hAnsi="新細明體" w:hint="eastAsia"/>
        </w:rPr>
        <w:t>保單號碼</w:t>
      </w:r>
      <w:r>
        <w:rPr>
          <w:rFonts w:ascii="新細明體" w:hAnsi="新細明體" w:hint="eastAsia"/>
          <w:lang w:eastAsia="zh-TW"/>
        </w:rPr>
        <w:t>=</w:t>
      </w:r>
      <w:r>
        <w:rPr>
          <w:rFonts w:ascii="新細明體" w:hAnsi="新細明體" w:cs="Arial Unicode MS" w:hint="eastAsia"/>
        </w:rPr>
        <w:t>畫面</w:t>
      </w:r>
    </w:p>
    <w:p w:rsidR="00DF7AF2" w:rsidRPr="009271D6" w:rsidRDefault="00FE3F03" w:rsidP="009271D6">
      <w:pPr>
        <w:pStyle w:val="Tabletext"/>
        <w:keepLines w:val="0"/>
        <w:numPr>
          <w:ilvl w:val="8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726A17">
        <w:rPr>
          <w:rFonts w:ascii="新細明體" w:hAnsi="新細明體" w:hint="eastAsia"/>
        </w:rPr>
        <w:t>事故日期</w:t>
      </w:r>
      <w:r w:rsidRPr="00726A17">
        <w:rPr>
          <w:rFonts w:ascii="新細明體" w:hAnsi="新細明體" w:hint="eastAsia"/>
          <w:lang w:eastAsia="zh-TW"/>
        </w:rPr>
        <w:t>=</w:t>
      </w:r>
      <w:r w:rsidRPr="009271D6">
        <w:rPr>
          <w:rFonts w:ascii="新細明體" w:hAnsi="新細明體" w:hint="eastAsia"/>
        </w:rPr>
        <w:t>事故日期</w:t>
      </w:r>
    </w:p>
    <w:p w:rsidR="00FC324D" w:rsidRDefault="00FC324D" w:rsidP="00FC324D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END IF</w:t>
      </w:r>
      <w:r>
        <w:rPr>
          <w:rFonts w:hint="eastAsia"/>
          <w:bCs/>
          <w:color w:val="000000"/>
          <w:lang w:eastAsia="zh-TW"/>
        </w:rPr>
        <w:t>。</w:t>
      </w:r>
    </w:p>
    <w:p w:rsidR="00FC324D" w:rsidRDefault="00FC324D" w:rsidP="00FC324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END IF</w:t>
      </w:r>
      <w:r>
        <w:rPr>
          <w:rFonts w:hint="eastAsia"/>
          <w:bCs/>
          <w:color w:val="000000"/>
          <w:lang w:eastAsia="zh-TW"/>
        </w:rPr>
        <w:t>。</w:t>
      </w:r>
    </w:p>
    <w:p w:rsidR="00A41E72" w:rsidRDefault="00A41E72" w:rsidP="002C493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ELSE</w:t>
      </w:r>
    </w:p>
    <w:p w:rsidR="002C4935" w:rsidRDefault="002C4935" w:rsidP="00A41E72">
      <w:pPr>
        <w:pStyle w:val="Tabletext"/>
        <w:keepLines w:val="0"/>
        <w:numPr>
          <w:ilvl w:val="2"/>
          <w:numId w:val="2"/>
        </w:numPr>
        <w:tabs>
          <w:tab w:val="clear" w:pos="1418"/>
          <w:tab w:val="num" w:pos="1985"/>
        </w:tabs>
        <w:spacing w:after="0" w:line="240" w:lineRule="auto"/>
        <w:ind w:leftChars="591" w:left="1985"/>
        <w:rPr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讀取該人所有保單：</w:t>
      </w:r>
      <w:r>
        <w:rPr>
          <w:rFonts w:hint="eastAsia"/>
          <w:bCs/>
          <w:color w:val="000000"/>
          <w:lang w:eastAsia="zh-TW"/>
        </w:rPr>
        <w:t xml:space="preserve">CALL  </w:t>
      </w:r>
      <w:r w:rsidRPr="009D3602">
        <w:rPr>
          <w:rFonts w:ascii="細明體" w:eastAsia="細明體" w:hAnsi="細明體"/>
        </w:rPr>
        <w:t>AA_B0Z000</w:t>
      </w:r>
    </w:p>
    <w:tbl>
      <w:tblPr>
        <w:tblW w:w="5940" w:type="dxa"/>
        <w:tblInd w:w="236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2C493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C4935" w:rsidRDefault="002C4935" w:rsidP="007025B9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C4935" w:rsidRDefault="002C4935" w:rsidP="007025B9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2C493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C4935" w:rsidRPr="00EA71C2" w:rsidRDefault="002C4935" w:rsidP="007025B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事故者ID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C4935" w:rsidRPr="002C4935" w:rsidRDefault="002C4935" w:rsidP="007025B9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2C4935">
              <w:rPr>
                <w:rFonts w:hint="eastAsia"/>
                <w:bCs/>
                <w:sz w:val="20"/>
                <w:szCs w:val="20"/>
              </w:rPr>
              <w:t>傳入參數</w:t>
            </w:r>
          </w:p>
        </w:tc>
      </w:tr>
      <w:tr w:rsidR="002C493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C4935" w:rsidRDefault="002C4935" w:rsidP="007025B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事故日期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C4935" w:rsidRPr="002C4935" w:rsidRDefault="002C4935" w:rsidP="007025B9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2C4935">
              <w:rPr>
                <w:rFonts w:hint="eastAsia"/>
                <w:bCs/>
                <w:sz w:val="20"/>
                <w:szCs w:val="20"/>
              </w:rPr>
              <w:t>傳入參數</w:t>
            </w:r>
          </w:p>
        </w:tc>
      </w:tr>
      <w:tr w:rsidR="002C493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C4935" w:rsidRDefault="002C4935" w:rsidP="007025B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無記名資料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C4935" w:rsidRDefault="002C4935" w:rsidP="007025B9">
            <w:pPr>
              <w:rPr>
                <w:rFonts w:hint="eastAsia"/>
                <w:bCs/>
              </w:rPr>
            </w:pPr>
          </w:p>
        </w:tc>
      </w:tr>
      <w:tr w:rsidR="002C493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C4935" w:rsidRDefault="002C4935" w:rsidP="007025B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死殘辦理核付表示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C4935" w:rsidRPr="002C4935" w:rsidRDefault="002C4935" w:rsidP="007025B9">
            <w:pPr>
              <w:rPr>
                <w:rFonts w:hint="eastAsia"/>
                <w:bCs/>
                <w:sz w:val="20"/>
                <w:szCs w:val="20"/>
              </w:rPr>
            </w:pPr>
            <w:r w:rsidRPr="002C4935">
              <w:rPr>
                <w:rFonts w:hint="eastAsia"/>
                <w:bCs/>
                <w:sz w:val="20"/>
                <w:szCs w:val="20"/>
              </w:rPr>
              <w:t>N</w:t>
            </w:r>
          </w:p>
        </w:tc>
      </w:tr>
    </w:tbl>
    <w:p w:rsidR="002C4935" w:rsidRDefault="00143144" w:rsidP="00A41E72">
      <w:pPr>
        <w:pStyle w:val="Tabletext"/>
        <w:keepLines w:val="0"/>
        <w:numPr>
          <w:ilvl w:val="2"/>
          <w:numId w:val="2"/>
        </w:numPr>
        <w:tabs>
          <w:tab w:val="clear" w:pos="1418"/>
          <w:tab w:val="num" w:pos="1985"/>
        </w:tabs>
        <w:spacing w:after="0" w:line="240" w:lineRule="auto"/>
        <w:ind w:leftChars="591" w:left="1985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IF  </w:t>
      </w:r>
      <w:r>
        <w:rPr>
          <w:rFonts w:hint="eastAsia"/>
          <w:bCs/>
          <w:color w:val="000000"/>
          <w:lang w:eastAsia="zh-TW"/>
        </w:rPr>
        <w:t>模組回傳之</w:t>
      </w:r>
      <w:r w:rsidR="007025B9">
        <w:rPr>
          <w:rFonts w:hint="eastAsia"/>
          <w:bCs/>
          <w:color w:val="000000"/>
          <w:lang w:eastAsia="zh-TW"/>
        </w:rPr>
        <w:t>投保明細筆數為</w:t>
      </w:r>
      <w:r w:rsidR="007025B9">
        <w:rPr>
          <w:rFonts w:hint="eastAsia"/>
          <w:bCs/>
          <w:color w:val="000000"/>
          <w:lang w:eastAsia="zh-TW"/>
        </w:rPr>
        <w:t>0</w:t>
      </w:r>
      <w:r w:rsidR="007025B9">
        <w:rPr>
          <w:rFonts w:hint="eastAsia"/>
          <w:bCs/>
          <w:color w:val="000000"/>
          <w:lang w:eastAsia="zh-TW"/>
        </w:rPr>
        <w:t>：</w:t>
      </w:r>
    </w:p>
    <w:p w:rsidR="007025B9" w:rsidRDefault="007025B9" w:rsidP="00A41E72">
      <w:pPr>
        <w:pStyle w:val="Tabletext"/>
        <w:keepLines w:val="0"/>
        <w:numPr>
          <w:ilvl w:val="3"/>
          <w:numId w:val="2"/>
        </w:numPr>
        <w:tabs>
          <w:tab w:val="clear" w:pos="1984"/>
          <w:tab w:val="num" w:pos="2551"/>
        </w:tabs>
        <w:spacing w:after="0" w:line="240" w:lineRule="auto"/>
        <w:ind w:leftChars="768" w:left="2551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回覆訊息：</w:t>
      </w:r>
      <w:r>
        <w:rPr>
          <w:bCs/>
          <w:color w:val="000000"/>
          <w:lang w:eastAsia="zh-TW"/>
        </w:rPr>
        <w:t>’</w:t>
      </w:r>
      <w:r>
        <w:rPr>
          <w:rFonts w:hint="eastAsia"/>
          <w:bCs/>
          <w:color w:val="000000"/>
          <w:lang w:eastAsia="zh-TW"/>
        </w:rPr>
        <w:t>無該客戶投保明細</w:t>
      </w:r>
      <w:r>
        <w:rPr>
          <w:bCs/>
          <w:color w:val="000000"/>
          <w:lang w:eastAsia="zh-TW"/>
        </w:rPr>
        <w:t>’</w:t>
      </w:r>
    </w:p>
    <w:p w:rsidR="007025B9" w:rsidRPr="00A41E72" w:rsidRDefault="007025B9" w:rsidP="00A41E72">
      <w:pPr>
        <w:pStyle w:val="Tabletext"/>
        <w:keepLines w:val="0"/>
        <w:numPr>
          <w:ilvl w:val="3"/>
          <w:numId w:val="2"/>
        </w:numPr>
        <w:spacing w:after="0" w:line="240" w:lineRule="auto"/>
        <w:ind w:leftChars="768" w:left="2551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RETURN </w:t>
      </w:r>
      <w:r>
        <w:rPr>
          <w:rFonts w:hint="eastAsia"/>
          <w:bCs/>
          <w:color w:val="000000"/>
          <w:lang w:eastAsia="zh-TW"/>
        </w:rPr>
        <w:t>回</w:t>
      </w:r>
      <w:r>
        <w:rPr>
          <w:rFonts w:hint="eastAsia"/>
          <w:bCs/>
          <w:color w:val="000000"/>
          <w:lang w:eastAsia="zh-TW"/>
        </w:rPr>
        <w:t xml:space="preserve"> </w:t>
      </w:r>
      <w:r>
        <w:rPr>
          <w:rFonts w:hint="eastAsia"/>
        </w:rPr>
        <w:t>USAA</w:t>
      </w:r>
      <w:r>
        <w:rPr>
          <w:rFonts w:hint="eastAsia"/>
          <w:lang w:eastAsia="zh-TW"/>
        </w:rPr>
        <w:t>B1</w:t>
      </w:r>
      <w:r>
        <w:rPr>
          <w:rFonts w:hint="eastAsia"/>
        </w:rPr>
        <w:t>0</w:t>
      </w:r>
      <w:r>
        <w:rPr>
          <w:rFonts w:hint="eastAsia"/>
          <w:lang w:eastAsia="zh-TW"/>
        </w:rPr>
        <w:t>1</w:t>
      </w:r>
      <w:r>
        <w:rPr>
          <w:rFonts w:hint="eastAsia"/>
        </w:rPr>
        <w:t>00</w:t>
      </w:r>
      <w:r>
        <w:rPr>
          <w:rFonts w:hint="eastAsia"/>
          <w:lang w:eastAsia="zh-TW"/>
        </w:rPr>
        <w:t>。</w:t>
      </w:r>
    </w:p>
    <w:p w:rsidR="00A41E72" w:rsidRPr="007025B9" w:rsidRDefault="00A41E72" w:rsidP="00A41E7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END IF</w:t>
      </w:r>
      <w:r>
        <w:rPr>
          <w:rFonts w:hint="eastAsia"/>
          <w:bCs/>
          <w:color w:val="000000"/>
          <w:lang w:eastAsia="zh-TW"/>
        </w:rPr>
        <w:t>。</w:t>
      </w:r>
    </w:p>
    <w:p w:rsidR="007025B9" w:rsidRDefault="007025B9" w:rsidP="007025B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將回傳的投保明細逐筆顯示畫面：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7025B9">
        <w:tc>
          <w:tcPr>
            <w:tcW w:w="2520" w:type="dxa"/>
          </w:tcPr>
          <w:p w:rsidR="007025B9" w:rsidRDefault="007025B9" w:rsidP="007025B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7025B9" w:rsidRDefault="007025B9" w:rsidP="007025B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7025B9" w:rsidRDefault="007025B9" w:rsidP="007025B9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7025B9">
        <w:tc>
          <w:tcPr>
            <w:tcW w:w="2520" w:type="dxa"/>
          </w:tcPr>
          <w:p w:rsidR="007025B9" w:rsidRDefault="007025B9" w:rsidP="007025B9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保單號碼</w:t>
            </w:r>
          </w:p>
        </w:tc>
        <w:tc>
          <w:tcPr>
            <w:tcW w:w="3780" w:type="dxa"/>
          </w:tcPr>
          <w:p w:rsidR="007025B9" w:rsidRDefault="007025B9" w:rsidP="007025B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模組回傳</w:t>
            </w:r>
          </w:p>
        </w:tc>
        <w:tc>
          <w:tcPr>
            <w:tcW w:w="2340" w:type="dxa"/>
          </w:tcPr>
          <w:p w:rsidR="007025B9" w:rsidRDefault="007025B9" w:rsidP="007025B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7025B9">
        <w:tc>
          <w:tcPr>
            <w:tcW w:w="2520" w:type="dxa"/>
          </w:tcPr>
          <w:p w:rsidR="007025B9" w:rsidRDefault="007025B9" w:rsidP="007025B9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險別</w:t>
            </w:r>
            <w:r>
              <w:rPr>
                <w:rFonts w:hint="eastAsia"/>
                <w:lang w:eastAsia="zh-TW"/>
              </w:rPr>
              <w:t>(</w:t>
            </w:r>
            <w:r>
              <w:rPr>
                <w:rFonts w:hint="eastAsia"/>
                <w:lang w:eastAsia="zh-TW"/>
              </w:rPr>
              <w:t>中文</w:t>
            </w:r>
            <w:r>
              <w:rPr>
                <w:rFonts w:hint="eastAsia"/>
                <w:lang w:eastAsia="zh-TW"/>
              </w:rPr>
              <w:t>)</w:t>
            </w:r>
          </w:p>
        </w:tc>
        <w:tc>
          <w:tcPr>
            <w:tcW w:w="3780" w:type="dxa"/>
          </w:tcPr>
          <w:p w:rsidR="000471CD" w:rsidRDefault="000471CD" w:rsidP="000471C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READ </w:t>
            </w:r>
            <w:r w:rsidRPr="003D147C">
              <w:rPr>
                <w:bCs/>
                <w:lang w:eastAsia="zh-TW"/>
              </w:rPr>
              <w:t>DTAGA001_PROD_DEFI</w:t>
            </w:r>
            <w:r>
              <w:rPr>
                <w:rFonts w:hint="eastAsia"/>
                <w:bCs/>
                <w:lang w:eastAsia="zh-TW"/>
              </w:rPr>
              <w:t xml:space="preserve"> BY </w:t>
            </w:r>
            <w:r>
              <w:rPr>
                <w:rFonts w:hint="eastAsia"/>
                <w:bCs/>
                <w:lang w:eastAsia="zh-TW"/>
              </w:rPr>
              <w:t>投保明細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險別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</w:p>
          <w:p w:rsidR="007025B9" w:rsidRDefault="000471CD" w:rsidP="000471C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欄位名稱為</w:t>
            </w:r>
            <w:r>
              <w:rPr>
                <w:rFonts w:hint="eastAsia"/>
                <w:bCs/>
                <w:lang w:eastAsia="zh-TW"/>
              </w:rPr>
              <w:t xml:space="preserve"> PROD_SNAME</w:t>
            </w:r>
          </w:p>
        </w:tc>
        <w:tc>
          <w:tcPr>
            <w:tcW w:w="2340" w:type="dxa"/>
          </w:tcPr>
          <w:p w:rsidR="007025B9" w:rsidRDefault="007025B9" w:rsidP="007025B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7025B9">
        <w:tc>
          <w:tcPr>
            <w:tcW w:w="2520" w:type="dxa"/>
          </w:tcPr>
          <w:p w:rsidR="007025B9" w:rsidRDefault="007025B9" w:rsidP="007025B9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主特約別</w:t>
            </w:r>
            <w:r>
              <w:rPr>
                <w:rFonts w:hint="eastAsia"/>
                <w:lang w:eastAsia="zh-TW"/>
              </w:rPr>
              <w:t>(</w:t>
            </w:r>
            <w:r>
              <w:rPr>
                <w:rFonts w:hint="eastAsia"/>
                <w:lang w:eastAsia="zh-TW"/>
              </w:rPr>
              <w:t>中文</w:t>
            </w:r>
            <w:r>
              <w:rPr>
                <w:rFonts w:hint="eastAsia"/>
                <w:lang w:eastAsia="zh-TW"/>
              </w:rPr>
              <w:t>)</w:t>
            </w:r>
          </w:p>
        </w:tc>
        <w:tc>
          <w:tcPr>
            <w:tcW w:w="3780" w:type="dxa"/>
          </w:tcPr>
          <w:p w:rsidR="007025B9" w:rsidRDefault="007025B9" w:rsidP="007025B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模組回傳</w:t>
            </w:r>
          </w:p>
        </w:tc>
        <w:tc>
          <w:tcPr>
            <w:tcW w:w="2340" w:type="dxa"/>
          </w:tcPr>
          <w:p w:rsidR="007025B9" w:rsidRDefault="007025B9" w:rsidP="007025B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7025B9">
        <w:tc>
          <w:tcPr>
            <w:tcW w:w="2520" w:type="dxa"/>
          </w:tcPr>
          <w:p w:rsidR="007025B9" w:rsidRDefault="007025B9" w:rsidP="007025B9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保額</w:t>
            </w:r>
          </w:p>
        </w:tc>
        <w:tc>
          <w:tcPr>
            <w:tcW w:w="3780" w:type="dxa"/>
          </w:tcPr>
          <w:p w:rsidR="007025B9" w:rsidRDefault="007025B9" w:rsidP="007025B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模組回傳</w:t>
            </w:r>
          </w:p>
        </w:tc>
        <w:tc>
          <w:tcPr>
            <w:tcW w:w="2340" w:type="dxa"/>
          </w:tcPr>
          <w:p w:rsidR="007025B9" w:rsidRDefault="007025B9" w:rsidP="007025B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7025B9">
        <w:tc>
          <w:tcPr>
            <w:tcW w:w="2520" w:type="dxa"/>
          </w:tcPr>
          <w:p w:rsidR="007025B9" w:rsidRDefault="007025B9" w:rsidP="007025B9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保額單位</w:t>
            </w:r>
          </w:p>
        </w:tc>
        <w:tc>
          <w:tcPr>
            <w:tcW w:w="3780" w:type="dxa"/>
          </w:tcPr>
          <w:p w:rsidR="007025B9" w:rsidRDefault="007025B9" w:rsidP="007025B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模組回傳</w:t>
            </w:r>
          </w:p>
        </w:tc>
        <w:tc>
          <w:tcPr>
            <w:tcW w:w="2340" w:type="dxa"/>
          </w:tcPr>
          <w:p w:rsidR="007025B9" w:rsidRDefault="007025B9" w:rsidP="007025B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D147C">
        <w:tc>
          <w:tcPr>
            <w:tcW w:w="2520" w:type="dxa"/>
          </w:tcPr>
          <w:p w:rsidR="003D147C" w:rsidRDefault="003D147C" w:rsidP="007025B9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索賠類別</w:t>
            </w:r>
          </w:p>
        </w:tc>
        <w:tc>
          <w:tcPr>
            <w:tcW w:w="3780" w:type="dxa"/>
          </w:tcPr>
          <w:p w:rsidR="003D147C" w:rsidRDefault="003D147C" w:rsidP="000471C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READ</w:t>
            </w:r>
            <w:r>
              <w:rPr>
                <w:rFonts w:ascii="細明體" w:eastAsia="細明體" w:hAnsi="細明體" w:hint="eastAsia"/>
                <w:lang w:eastAsia="zh-TW"/>
              </w:rPr>
              <w:t>險別對應可理賠項目檔 BY 險別</w:t>
            </w:r>
            <w:r w:rsidR="00BF5761">
              <w:rPr>
                <w:rFonts w:ascii="細明體" w:eastAsia="細明體" w:hAnsi="細明體" w:hint="eastAsia"/>
                <w:lang w:eastAsia="zh-TW"/>
              </w:rPr>
              <w:t>傳入參數.索賠類別(可能為多筆)</w:t>
            </w:r>
          </w:p>
          <w:p w:rsidR="003D147C" w:rsidRDefault="003D147C" w:rsidP="000471C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 xml:space="preserve">得出 索賠類別 理賠保險金代號 理賠保險金中文 </w:t>
            </w:r>
          </w:p>
          <w:p w:rsidR="003D147C" w:rsidRDefault="003D147C" w:rsidP="000471C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 xml:space="preserve">依據 DISTINCT索賠類別 顯示下拉選單     </w:t>
            </w:r>
          </w:p>
        </w:tc>
        <w:tc>
          <w:tcPr>
            <w:tcW w:w="2340" w:type="dxa"/>
          </w:tcPr>
          <w:p w:rsidR="003D147C" w:rsidRDefault="00166879" w:rsidP="007025B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IF </w:t>
            </w:r>
            <w:r>
              <w:rPr>
                <w:rFonts w:hint="eastAsia"/>
                <w:bCs/>
                <w:lang w:eastAsia="zh-TW"/>
              </w:rPr>
              <w:t>傳入參數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索賠類別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含有</w:t>
            </w:r>
            <w:r>
              <w:rPr>
                <w:rFonts w:hint="eastAsia"/>
                <w:bCs/>
                <w:lang w:eastAsia="zh-TW"/>
              </w:rPr>
              <w:t xml:space="preserve"> E</w:t>
            </w:r>
            <w:r>
              <w:rPr>
                <w:rFonts w:hint="eastAsia"/>
                <w:bCs/>
                <w:lang w:eastAsia="zh-TW"/>
              </w:rPr>
              <w:t>，</w:t>
            </w:r>
            <w:r>
              <w:rPr>
                <w:rFonts w:hint="eastAsia"/>
                <w:bCs/>
                <w:lang w:eastAsia="zh-TW"/>
              </w:rPr>
              <w:t>AND</w:t>
            </w:r>
            <w:r>
              <w:rPr>
                <w:rFonts w:hint="eastAsia"/>
                <w:bCs/>
                <w:lang w:eastAsia="zh-TW"/>
              </w:rPr>
              <w:t>傳入參數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索賠類別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不含有</w:t>
            </w:r>
            <w:r>
              <w:rPr>
                <w:rFonts w:hint="eastAsia"/>
                <w:bCs/>
                <w:lang w:eastAsia="zh-TW"/>
              </w:rPr>
              <w:t>F</w:t>
            </w:r>
            <w:r>
              <w:rPr>
                <w:rFonts w:hint="eastAsia"/>
                <w:bCs/>
                <w:lang w:eastAsia="zh-TW"/>
              </w:rPr>
              <w:t>，需加入</w:t>
            </w:r>
            <w:r>
              <w:rPr>
                <w:rFonts w:hint="eastAsia"/>
                <w:bCs/>
                <w:lang w:eastAsia="zh-TW"/>
              </w:rPr>
              <w:t>F</w:t>
            </w:r>
            <w:r>
              <w:rPr>
                <w:rFonts w:hint="eastAsia"/>
                <w:bCs/>
                <w:lang w:eastAsia="zh-TW"/>
              </w:rPr>
              <w:t>。</w:t>
            </w:r>
          </w:p>
          <w:p w:rsidR="00166879" w:rsidRDefault="00166879" w:rsidP="0016687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IF </w:t>
            </w:r>
            <w:r>
              <w:rPr>
                <w:rFonts w:hint="eastAsia"/>
                <w:bCs/>
                <w:lang w:eastAsia="zh-TW"/>
              </w:rPr>
              <w:t>傳入參數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索賠類別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含有</w:t>
            </w:r>
            <w:r>
              <w:rPr>
                <w:rFonts w:hint="eastAsia"/>
                <w:bCs/>
                <w:lang w:eastAsia="zh-TW"/>
              </w:rPr>
              <w:t xml:space="preserve"> F</w:t>
            </w:r>
            <w:r>
              <w:rPr>
                <w:rFonts w:hint="eastAsia"/>
                <w:bCs/>
                <w:lang w:eastAsia="zh-TW"/>
              </w:rPr>
              <w:t>，</w:t>
            </w:r>
            <w:r>
              <w:rPr>
                <w:rFonts w:hint="eastAsia"/>
                <w:bCs/>
                <w:lang w:eastAsia="zh-TW"/>
              </w:rPr>
              <w:t>AND</w:t>
            </w:r>
            <w:r>
              <w:rPr>
                <w:rFonts w:hint="eastAsia"/>
                <w:bCs/>
                <w:lang w:eastAsia="zh-TW"/>
              </w:rPr>
              <w:t>傳入參數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索賠類別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不含有</w:t>
            </w:r>
            <w:r>
              <w:rPr>
                <w:rFonts w:hint="eastAsia"/>
                <w:bCs/>
                <w:lang w:eastAsia="zh-TW"/>
              </w:rPr>
              <w:t>E</w:t>
            </w:r>
            <w:r>
              <w:rPr>
                <w:rFonts w:hint="eastAsia"/>
                <w:bCs/>
                <w:lang w:eastAsia="zh-TW"/>
              </w:rPr>
              <w:t>，需加入</w:t>
            </w:r>
            <w:r>
              <w:rPr>
                <w:rFonts w:hint="eastAsia"/>
                <w:bCs/>
                <w:lang w:eastAsia="zh-TW"/>
              </w:rPr>
              <w:t>E</w:t>
            </w:r>
            <w:r>
              <w:rPr>
                <w:rFonts w:hint="eastAsia"/>
                <w:bCs/>
                <w:lang w:eastAsia="zh-TW"/>
              </w:rPr>
              <w:t>。</w:t>
            </w:r>
          </w:p>
          <w:p w:rsidR="00166879" w:rsidRPr="00166879" w:rsidRDefault="00166879" w:rsidP="007025B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IF </w:t>
            </w:r>
            <w:r>
              <w:rPr>
                <w:rFonts w:hint="eastAsia"/>
                <w:bCs/>
                <w:lang w:eastAsia="zh-TW"/>
              </w:rPr>
              <w:t>傳入參數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索賠類別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含有</w:t>
            </w:r>
            <w:r>
              <w:rPr>
                <w:rFonts w:hint="eastAsia"/>
                <w:bCs/>
                <w:lang w:eastAsia="zh-TW"/>
              </w:rPr>
              <w:t xml:space="preserve"> G</w:t>
            </w:r>
            <w:r>
              <w:rPr>
                <w:rFonts w:hint="eastAsia"/>
                <w:bCs/>
                <w:lang w:eastAsia="zh-TW"/>
              </w:rPr>
              <w:t>，</w:t>
            </w:r>
            <w:r>
              <w:rPr>
                <w:rFonts w:hint="eastAsia"/>
                <w:bCs/>
                <w:lang w:eastAsia="zh-TW"/>
              </w:rPr>
              <w:t>AND</w:t>
            </w:r>
            <w:r>
              <w:rPr>
                <w:rFonts w:hint="eastAsia"/>
                <w:bCs/>
                <w:lang w:eastAsia="zh-TW"/>
              </w:rPr>
              <w:t>傳入參數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索賠類別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不含有</w:t>
            </w:r>
            <w:r>
              <w:rPr>
                <w:rFonts w:hint="eastAsia"/>
                <w:bCs/>
                <w:lang w:eastAsia="zh-TW"/>
              </w:rPr>
              <w:t>E</w:t>
            </w:r>
            <w:r>
              <w:rPr>
                <w:rFonts w:hint="eastAsia"/>
                <w:bCs/>
                <w:lang w:eastAsia="zh-TW"/>
              </w:rPr>
              <w:t>，需加入</w:t>
            </w:r>
            <w:r>
              <w:rPr>
                <w:rFonts w:hint="eastAsia"/>
                <w:bCs/>
                <w:lang w:eastAsia="zh-TW"/>
              </w:rPr>
              <w:t>E</w:t>
            </w:r>
            <w:r>
              <w:rPr>
                <w:rFonts w:hint="eastAsia"/>
                <w:bCs/>
                <w:lang w:eastAsia="zh-TW"/>
              </w:rPr>
              <w:t>。</w:t>
            </w:r>
          </w:p>
        </w:tc>
      </w:tr>
      <w:tr w:rsidR="003D147C">
        <w:tc>
          <w:tcPr>
            <w:tcW w:w="2520" w:type="dxa"/>
          </w:tcPr>
          <w:p w:rsidR="003D147C" w:rsidRDefault="003D147C" w:rsidP="007025B9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理賠項目</w:t>
            </w:r>
          </w:p>
        </w:tc>
        <w:tc>
          <w:tcPr>
            <w:tcW w:w="3780" w:type="dxa"/>
          </w:tcPr>
          <w:p w:rsidR="003D147C" w:rsidRDefault="003D147C" w:rsidP="000471C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依照索賠類別的不同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顯示不同的理賠項目</w:t>
            </w:r>
          </w:p>
        </w:tc>
        <w:tc>
          <w:tcPr>
            <w:tcW w:w="2340" w:type="dxa"/>
          </w:tcPr>
          <w:p w:rsidR="003D147C" w:rsidRDefault="003D147C" w:rsidP="007025B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7025B9" w:rsidRDefault="002515A6" w:rsidP="002515A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END IF</w:t>
      </w:r>
      <w:r>
        <w:rPr>
          <w:rFonts w:hint="eastAsia"/>
          <w:bCs/>
          <w:color w:val="000000"/>
          <w:lang w:eastAsia="zh-TW"/>
        </w:rPr>
        <w:t>。</w:t>
      </w:r>
    </w:p>
    <w:p w:rsidR="00AC2A53" w:rsidRDefault="00720BA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新增</w:t>
      </w:r>
    </w:p>
    <w:p w:rsidR="00720BAE" w:rsidRDefault="00720BAE" w:rsidP="002E35F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檢核：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720BAE">
        <w:tc>
          <w:tcPr>
            <w:tcW w:w="720" w:type="dxa"/>
          </w:tcPr>
          <w:p w:rsidR="00720BAE" w:rsidRDefault="00720BAE" w:rsidP="003D3AC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720BAE" w:rsidRDefault="00720BAE" w:rsidP="003D3AC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720BAE" w:rsidRDefault="00720BAE" w:rsidP="003D3AC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720BAE">
        <w:tc>
          <w:tcPr>
            <w:tcW w:w="720" w:type="dxa"/>
          </w:tcPr>
          <w:p w:rsidR="00720BAE" w:rsidRDefault="00720BAE" w:rsidP="003D3AC3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720BAE" w:rsidRDefault="003D3AC3" w:rsidP="003D3AC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投保明細之</w:t>
            </w:r>
            <w:r w:rsidR="00720BAE">
              <w:rPr>
                <w:rFonts w:hint="eastAsia"/>
                <w:bCs/>
                <w:lang w:eastAsia="zh-TW"/>
              </w:rPr>
              <w:t>處理欄位須有一筆勾選</w:t>
            </w:r>
          </w:p>
        </w:tc>
        <w:tc>
          <w:tcPr>
            <w:tcW w:w="3320" w:type="dxa"/>
          </w:tcPr>
          <w:p w:rsidR="00720BAE" w:rsidRDefault="00720BAE" w:rsidP="003D3AC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請選擇新增項目</w:t>
            </w:r>
          </w:p>
        </w:tc>
      </w:tr>
      <w:tr w:rsidR="003D3AC3">
        <w:tc>
          <w:tcPr>
            <w:tcW w:w="720" w:type="dxa"/>
          </w:tcPr>
          <w:p w:rsidR="003D3AC3" w:rsidRDefault="003D3AC3" w:rsidP="003D3AC3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3D3AC3" w:rsidRDefault="003D3AC3" w:rsidP="003D3AC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是否已有相同保單相同險別相同索賠類別的理賠明細</w:t>
            </w:r>
          </w:p>
        </w:tc>
        <w:tc>
          <w:tcPr>
            <w:tcW w:w="3320" w:type="dxa"/>
          </w:tcPr>
          <w:p w:rsidR="003D3AC3" w:rsidRDefault="003D3AC3" w:rsidP="003D3AC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該項已存在</w:t>
            </w:r>
          </w:p>
        </w:tc>
      </w:tr>
    </w:tbl>
    <w:p w:rsidR="002E35FE" w:rsidRDefault="002E35FE" w:rsidP="002E35F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說明</w:t>
      </w:r>
      <w:r w:rsidR="00720BAE">
        <w:rPr>
          <w:rFonts w:hint="eastAsia"/>
          <w:lang w:eastAsia="zh-TW"/>
        </w:rPr>
        <w:t>：</w:t>
      </w:r>
    </w:p>
    <w:p w:rsidR="002E35FE" w:rsidRDefault="00720BAE" w:rsidP="002E35F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將所選擇的理賠明細新增於畫面下方。</w:t>
      </w:r>
    </w:p>
    <w:p w:rsidR="00125381" w:rsidRDefault="00125381" w:rsidP="002E35F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ascii="細明體" w:eastAsia="細明體" w:hAnsi="細明體" w:hint="eastAsia"/>
          <w:lang w:eastAsia="zh-TW"/>
        </w:rPr>
        <w:t xml:space="preserve">DTAAB001 </w:t>
      </w:r>
      <w:r>
        <w:rPr>
          <w:rFonts w:hint="eastAsia"/>
          <w:bCs/>
          <w:lang w:eastAsia="zh-TW"/>
        </w:rPr>
        <w:t xml:space="preserve"> &lt;&gt;  </w:t>
      </w:r>
      <w:r>
        <w:rPr>
          <w:rFonts w:hint="eastAsia"/>
          <w:bCs/>
          <w:lang w:eastAsia="zh-TW"/>
        </w:rPr>
        <w:t>空值：</w:t>
      </w:r>
      <w:r>
        <w:rPr>
          <w:rFonts w:hint="eastAsia"/>
          <w:bCs/>
          <w:lang w:eastAsia="zh-TW"/>
        </w:rPr>
        <w:t>(</w:t>
      </w:r>
      <w:r>
        <w:rPr>
          <w:rFonts w:hint="eastAsia"/>
          <w:bCs/>
          <w:lang w:eastAsia="zh-TW"/>
        </w:rPr>
        <w:t>除下列欄位外，其餘均與所選擇該筆相同</w:t>
      </w:r>
      <w:r>
        <w:rPr>
          <w:rFonts w:hint="eastAsia"/>
          <w:bCs/>
          <w:lang w:eastAsia="zh-TW"/>
        </w:rPr>
        <w:t>)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125381">
        <w:tc>
          <w:tcPr>
            <w:tcW w:w="2520" w:type="dxa"/>
          </w:tcPr>
          <w:p w:rsidR="00125381" w:rsidRDefault="00125381" w:rsidP="001C146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DTAAB001</w:t>
            </w:r>
          </w:p>
        </w:tc>
        <w:tc>
          <w:tcPr>
            <w:tcW w:w="3780" w:type="dxa"/>
          </w:tcPr>
          <w:p w:rsidR="00125381" w:rsidRDefault="00125381" w:rsidP="001C146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125381" w:rsidRDefault="00125381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125381">
        <w:tc>
          <w:tcPr>
            <w:tcW w:w="2520" w:type="dxa"/>
          </w:tcPr>
          <w:p w:rsidR="00125381" w:rsidRDefault="00125381" w:rsidP="001C146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索賠類別</w:t>
            </w:r>
          </w:p>
        </w:tc>
        <w:tc>
          <w:tcPr>
            <w:tcW w:w="3780" w:type="dxa"/>
          </w:tcPr>
          <w:p w:rsidR="00125381" w:rsidRDefault="00125381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畫面</w:t>
            </w:r>
          </w:p>
        </w:tc>
        <w:tc>
          <w:tcPr>
            <w:tcW w:w="2340" w:type="dxa"/>
          </w:tcPr>
          <w:p w:rsidR="00125381" w:rsidRDefault="00125381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25381">
        <w:tc>
          <w:tcPr>
            <w:tcW w:w="2520" w:type="dxa"/>
          </w:tcPr>
          <w:p w:rsidR="00125381" w:rsidRDefault="00125381" w:rsidP="001C146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理賠保險金代號</w:t>
            </w:r>
          </w:p>
        </w:tc>
        <w:tc>
          <w:tcPr>
            <w:tcW w:w="3780" w:type="dxa"/>
          </w:tcPr>
          <w:p w:rsidR="00125381" w:rsidRDefault="00125381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畫面</w:t>
            </w:r>
          </w:p>
        </w:tc>
        <w:tc>
          <w:tcPr>
            <w:tcW w:w="2340" w:type="dxa"/>
          </w:tcPr>
          <w:p w:rsidR="00125381" w:rsidRDefault="00125381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25381">
        <w:tc>
          <w:tcPr>
            <w:tcW w:w="2520" w:type="dxa"/>
          </w:tcPr>
          <w:p w:rsidR="00125381" w:rsidRDefault="00125381" w:rsidP="001C146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理賠保險金名稱</w:t>
            </w:r>
          </w:p>
        </w:tc>
        <w:tc>
          <w:tcPr>
            <w:tcW w:w="3780" w:type="dxa"/>
          </w:tcPr>
          <w:p w:rsidR="00125381" w:rsidRDefault="00125381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畫面</w:t>
            </w:r>
          </w:p>
        </w:tc>
        <w:tc>
          <w:tcPr>
            <w:tcW w:w="2340" w:type="dxa"/>
          </w:tcPr>
          <w:p w:rsidR="00125381" w:rsidRDefault="00125381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25381">
        <w:tc>
          <w:tcPr>
            <w:tcW w:w="2520" w:type="dxa"/>
          </w:tcPr>
          <w:p w:rsidR="00125381" w:rsidRDefault="00125381" w:rsidP="001C146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給付狀態</w:t>
            </w:r>
          </w:p>
        </w:tc>
        <w:tc>
          <w:tcPr>
            <w:tcW w:w="3780" w:type="dxa"/>
          </w:tcPr>
          <w:p w:rsidR="00125381" w:rsidRPr="0034569E" w:rsidRDefault="00125381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0</w:t>
            </w:r>
          </w:p>
        </w:tc>
        <w:tc>
          <w:tcPr>
            <w:tcW w:w="2340" w:type="dxa"/>
          </w:tcPr>
          <w:p w:rsidR="00125381" w:rsidRDefault="00125381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25381">
        <w:tc>
          <w:tcPr>
            <w:tcW w:w="2520" w:type="dxa"/>
          </w:tcPr>
          <w:p w:rsidR="00125381" w:rsidRDefault="00125381" w:rsidP="001C146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業務別</w:t>
            </w:r>
          </w:p>
        </w:tc>
        <w:tc>
          <w:tcPr>
            <w:tcW w:w="3780" w:type="dxa"/>
          </w:tcPr>
          <w:p w:rsidR="00125381" w:rsidRPr="004F09C0" w:rsidRDefault="00125381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1</w:t>
            </w:r>
          </w:p>
        </w:tc>
        <w:tc>
          <w:tcPr>
            <w:tcW w:w="2340" w:type="dxa"/>
          </w:tcPr>
          <w:p w:rsidR="00125381" w:rsidRDefault="00125381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25381">
        <w:tc>
          <w:tcPr>
            <w:tcW w:w="2520" w:type="dxa"/>
          </w:tcPr>
          <w:p w:rsidR="00125381" w:rsidRDefault="00125381" w:rsidP="001C146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給付天數</w:t>
            </w:r>
          </w:p>
        </w:tc>
        <w:tc>
          <w:tcPr>
            <w:tcW w:w="3780" w:type="dxa"/>
          </w:tcPr>
          <w:p w:rsidR="00125381" w:rsidRDefault="00125381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0</w:t>
            </w:r>
          </w:p>
        </w:tc>
        <w:tc>
          <w:tcPr>
            <w:tcW w:w="2340" w:type="dxa"/>
          </w:tcPr>
          <w:p w:rsidR="00125381" w:rsidRDefault="00125381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25381">
        <w:tc>
          <w:tcPr>
            <w:tcW w:w="2520" w:type="dxa"/>
          </w:tcPr>
          <w:p w:rsidR="00125381" w:rsidRDefault="00125381" w:rsidP="001C146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試算金額</w:t>
            </w:r>
          </w:p>
        </w:tc>
        <w:tc>
          <w:tcPr>
            <w:tcW w:w="3780" w:type="dxa"/>
          </w:tcPr>
          <w:p w:rsidR="00125381" w:rsidRPr="004F09C0" w:rsidRDefault="00125381" w:rsidP="001C1460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0</w:t>
            </w:r>
          </w:p>
        </w:tc>
        <w:tc>
          <w:tcPr>
            <w:tcW w:w="2340" w:type="dxa"/>
          </w:tcPr>
          <w:p w:rsidR="00125381" w:rsidRDefault="00125381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25381">
        <w:tc>
          <w:tcPr>
            <w:tcW w:w="2520" w:type="dxa"/>
          </w:tcPr>
          <w:p w:rsidR="00125381" w:rsidRDefault="00125381" w:rsidP="001C146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給付金額</w:t>
            </w:r>
          </w:p>
        </w:tc>
        <w:tc>
          <w:tcPr>
            <w:tcW w:w="3780" w:type="dxa"/>
          </w:tcPr>
          <w:p w:rsidR="00125381" w:rsidRDefault="00125381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0</w:t>
            </w:r>
          </w:p>
        </w:tc>
        <w:tc>
          <w:tcPr>
            <w:tcW w:w="2340" w:type="dxa"/>
          </w:tcPr>
          <w:p w:rsidR="00125381" w:rsidRDefault="00125381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85EC5">
        <w:tc>
          <w:tcPr>
            <w:tcW w:w="2520" w:type="dxa"/>
          </w:tcPr>
          <w:p w:rsidR="00885EC5" w:rsidRDefault="00885EC5" w:rsidP="001C146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人工新增</w:t>
            </w:r>
          </w:p>
        </w:tc>
        <w:tc>
          <w:tcPr>
            <w:tcW w:w="3780" w:type="dxa"/>
          </w:tcPr>
          <w:p w:rsidR="00885EC5" w:rsidRDefault="00885EC5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Y</w:t>
            </w:r>
          </w:p>
        </w:tc>
        <w:tc>
          <w:tcPr>
            <w:tcW w:w="2340" w:type="dxa"/>
          </w:tcPr>
          <w:p w:rsidR="00885EC5" w:rsidRDefault="00885EC5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44170C">
        <w:tc>
          <w:tcPr>
            <w:tcW w:w="2520" w:type="dxa"/>
          </w:tcPr>
          <w:p w:rsidR="0044170C" w:rsidRDefault="0044170C" w:rsidP="001C146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殘疾鑑定日</w:t>
            </w:r>
          </w:p>
        </w:tc>
        <w:tc>
          <w:tcPr>
            <w:tcW w:w="3780" w:type="dxa"/>
          </w:tcPr>
          <w:p w:rsidR="0044170C" w:rsidRDefault="0044170C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IF </w:t>
            </w:r>
            <w:r>
              <w:rPr>
                <w:rFonts w:hint="eastAsia"/>
                <w:bCs/>
                <w:lang w:eastAsia="zh-TW"/>
              </w:rPr>
              <w:t>新增之理賠保險金代號</w:t>
            </w:r>
            <w:r>
              <w:rPr>
                <w:rFonts w:hint="eastAsia"/>
                <w:bCs/>
                <w:lang w:eastAsia="zh-TW"/>
              </w:rPr>
              <w:t xml:space="preserve"> = </w:t>
            </w:r>
            <w:r>
              <w:rPr>
                <w:bCs/>
                <w:lang w:eastAsia="zh-TW"/>
              </w:rPr>
              <w:t>‘</w:t>
            </w:r>
            <w:r>
              <w:rPr>
                <w:rFonts w:hint="eastAsia"/>
                <w:bCs/>
                <w:lang w:eastAsia="zh-TW"/>
              </w:rPr>
              <w:t>BKZ2</w:t>
            </w:r>
            <w:r>
              <w:rPr>
                <w:bCs/>
                <w:lang w:eastAsia="zh-TW"/>
              </w:rPr>
              <w:t>’</w:t>
            </w:r>
          </w:p>
          <w:p w:rsidR="0044170C" w:rsidRDefault="0044170C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 SET </w:t>
            </w:r>
            <w:r>
              <w:rPr>
                <w:rFonts w:hint="eastAsia"/>
                <w:bCs/>
                <w:lang w:eastAsia="zh-TW"/>
              </w:rPr>
              <w:t>殘疾鑑定日</w:t>
            </w:r>
            <w:r>
              <w:rPr>
                <w:rFonts w:hint="eastAsia"/>
                <w:bCs/>
                <w:lang w:eastAsia="zh-TW"/>
              </w:rPr>
              <w:t xml:space="preserve"> = Current Date</w:t>
            </w:r>
          </w:p>
          <w:p w:rsidR="0044170C" w:rsidRDefault="0044170C" w:rsidP="001C1460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END IF</w:t>
            </w:r>
          </w:p>
          <w:p w:rsidR="00B13050" w:rsidRDefault="00B13050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若索賠類別為</w:t>
            </w:r>
            <w:r>
              <w:rPr>
                <w:rFonts w:hint="eastAsia"/>
                <w:bCs/>
                <w:lang w:eastAsia="zh-TW"/>
              </w:rPr>
              <w:t xml:space="preserve">B </w:t>
            </w:r>
            <w:r>
              <w:rPr>
                <w:rFonts w:hint="eastAsia"/>
                <w:bCs/>
                <w:lang w:eastAsia="zh-TW"/>
              </w:rPr>
              <w:t>或</w:t>
            </w:r>
            <w:r>
              <w:rPr>
                <w:rFonts w:hint="eastAsia"/>
                <w:bCs/>
                <w:lang w:eastAsia="zh-TW"/>
              </w:rPr>
              <w:t xml:space="preserve">C </w:t>
            </w:r>
            <w:r>
              <w:rPr>
                <w:rFonts w:hint="eastAsia"/>
                <w:bCs/>
                <w:lang w:eastAsia="zh-TW"/>
              </w:rPr>
              <w:t>或</w:t>
            </w:r>
            <w:r>
              <w:rPr>
                <w:rFonts w:hint="eastAsia"/>
                <w:bCs/>
                <w:lang w:eastAsia="zh-TW"/>
              </w:rPr>
              <w:t xml:space="preserve">D </w:t>
            </w:r>
            <w:r>
              <w:rPr>
                <w:rFonts w:hint="eastAsia"/>
                <w:bCs/>
                <w:lang w:eastAsia="zh-TW"/>
              </w:rPr>
              <w:t>或</w:t>
            </w:r>
            <w:r>
              <w:rPr>
                <w:rFonts w:hint="eastAsia"/>
                <w:bCs/>
                <w:lang w:eastAsia="zh-TW"/>
              </w:rPr>
              <w:t xml:space="preserve">H </w:t>
            </w:r>
            <w:r w:rsidR="00E41F56">
              <w:rPr>
                <w:rFonts w:hint="eastAsia"/>
                <w:bCs/>
                <w:lang w:eastAsia="zh-TW"/>
              </w:rPr>
              <w:t>，且保險金代號為</w:t>
            </w:r>
            <w:r w:rsidR="00E41F56">
              <w:rPr>
                <w:rFonts w:hint="eastAsia"/>
                <w:bCs/>
                <w:lang w:eastAsia="zh-TW"/>
              </w:rPr>
              <w:t>B</w:t>
            </w:r>
            <w:r w:rsidR="00E41F56">
              <w:rPr>
                <w:rFonts w:hint="eastAsia"/>
                <w:bCs/>
                <w:lang w:eastAsia="zh-TW"/>
              </w:rPr>
              <w:t>開頭</w:t>
            </w:r>
            <w:r w:rsidRPr="00B13050">
              <w:rPr>
                <w:bCs/>
                <w:lang w:eastAsia="zh-TW"/>
              </w:rPr>
              <w:sym w:font="Wingdings" w:char="F0E8"/>
            </w:r>
            <w:r>
              <w:rPr>
                <w:rFonts w:hint="eastAsia"/>
                <w:bCs/>
                <w:lang w:eastAsia="zh-TW"/>
              </w:rPr>
              <w:t xml:space="preserve"> SET </w:t>
            </w:r>
            <w:r>
              <w:rPr>
                <w:rFonts w:hint="eastAsia"/>
                <w:bCs/>
                <w:lang w:eastAsia="zh-TW"/>
              </w:rPr>
              <w:t>殘疾鑑定日</w:t>
            </w:r>
            <w:r>
              <w:rPr>
                <w:rFonts w:hint="eastAsia"/>
                <w:bCs/>
                <w:lang w:eastAsia="zh-TW"/>
              </w:rPr>
              <w:t xml:space="preserve"> =</w:t>
            </w:r>
            <w:r>
              <w:rPr>
                <w:rFonts w:hint="eastAsia"/>
                <w:bCs/>
                <w:lang w:eastAsia="zh-TW"/>
              </w:rPr>
              <w:t>大額給付檔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殘疾鑑定日</w:t>
            </w:r>
          </w:p>
        </w:tc>
        <w:tc>
          <w:tcPr>
            <w:tcW w:w="2340" w:type="dxa"/>
          </w:tcPr>
          <w:p w:rsidR="0044170C" w:rsidRDefault="0044170C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125381" w:rsidRPr="00720BAE" w:rsidRDefault="001C1460" w:rsidP="0012538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ELSE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1C1460">
        <w:tc>
          <w:tcPr>
            <w:tcW w:w="2520" w:type="dxa"/>
          </w:tcPr>
          <w:p w:rsidR="001C1460" w:rsidRDefault="001C1460" w:rsidP="001C146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DTAAB001</w:t>
            </w:r>
          </w:p>
        </w:tc>
        <w:tc>
          <w:tcPr>
            <w:tcW w:w="3780" w:type="dxa"/>
          </w:tcPr>
          <w:p w:rsidR="001C1460" w:rsidRDefault="001C1460" w:rsidP="001C146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1C1460" w:rsidRDefault="001C1460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1C1460">
        <w:tc>
          <w:tcPr>
            <w:tcW w:w="2520" w:type="dxa"/>
          </w:tcPr>
          <w:p w:rsidR="001C1460" w:rsidRDefault="001C1460" w:rsidP="001C146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受理編號</w:t>
            </w:r>
          </w:p>
        </w:tc>
        <w:tc>
          <w:tcPr>
            <w:tcW w:w="3780" w:type="dxa"/>
          </w:tcPr>
          <w:p w:rsidR="001C1460" w:rsidRDefault="001C1460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1C1460" w:rsidRDefault="001C1460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C1460">
        <w:tc>
          <w:tcPr>
            <w:tcW w:w="2520" w:type="dxa"/>
          </w:tcPr>
          <w:p w:rsidR="001C1460" w:rsidRDefault="001C1460" w:rsidP="001C146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保單號碼</w:t>
            </w:r>
          </w:p>
        </w:tc>
        <w:tc>
          <w:tcPr>
            <w:tcW w:w="3780" w:type="dxa"/>
          </w:tcPr>
          <w:p w:rsidR="001C1460" w:rsidRDefault="001C1460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畫面</w:t>
            </w:r>
          </w:p>
        </w:tc>
        <w:tc>
          <w:tcPr>
            <w:tcW w:w="2340" w:type="dxa"/>
          </w:tcPr>
          <w:p w:rsidR="001C1460" w:rsidRDefault="001C1460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C1460">
        <w:tc>
          <w:tcPr>
            <w:tcW w:w="2520" w:type="dxa"/>
          </w:tcPr>
          <w:p w:rsidR="001C1460" w:rsidRDefault="001C1460" w:rsidP="001C146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索賠類別</w:t>
            </w:r>
          </w:p>
        </w:tc>
        <w:tc>
          <w:tcPr>
            <w:tcW w:w="3780" w:type="dxa"/>
          </w:tcPr>
          <w:p w:rsidR="001C1460" w:rsidRDefault="001C1460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畫面</w:t>
            </w:r>
          </w:p>
        </w:tc>
        <w:tc>
          <w:tcPr>
            <w:tcW w:w="2340" w:type="dxa"/>
          </w:tcPr>
          <w:p w:rsidR="001C1460" w:rsidRDefault="001C1460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C1460">
        <w:tc>
          <w:tcPr>
            <w:tcW w:w="2520" w:type="dxa"/>
          </w:tcPr>
          <w:p w:rsidR="001C1460" w:rsidRDefault="001C1460" w:rsidP="001C146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險別</w:t>
            </w:r>
          </w:p>
        </w:tc>
        <w:tc>
          <w:tcPr>
            <w:tcW w:w="3780" w:type="dxa"/>
          </w:tcPr>
          <w:p w:rsidR="007210A3" w:rsidRDefault="007210A3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bCs/>
                <w:lang w:eastAsia="zh-TW"/>
              </w:rPr>
              <w:t>I</w:t>
            </w:r>
            <w:r>
              <w:rPr>
                <w:rFonts w:hint="eastAsia"/>
                <w:bCs/>
                <w:lang w:eastAsia="zh-TW"/>
              </w:rPr>
              <w:t xml:space="preserve">F </w:t>
            </w:r>
            <w:r>
              <w:rPr>
                <w:rFonts w:hint="eastAsia"/>
                <w:bCs/>
                <w:lang w:eastAsia="zh-TW"/>
              </w:rPr>
              <w:t>業務別</w:t>
            </w:r>
            <w:r>
              <w:rPr>
                <w:rFonts w:hint="eastAsia"/>
                <w:bCs/>
                <w:lang w:eastAsia="zh-TW"/>
              </w:rPr>
              <w:t xml:space="preserve"> = </w:t>
            </w:r>
            <w:r>
              <w:rPr>
                <w:bCs/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’"/>
              </w:smartTagPr>
              <w:r>
                <w:rPr>
                  <w:rFonts w:hint="eastAsia"/>
                  <w:bCs/>
                  <w:lang w:eastAsia="zh-TW"/>
                </w:rPr>
                <w:t>3</w:t>
              </w:r>
              <w:r>
                <w:rPr>
                  <w:bCs/>
                  <w:lang w:eastAsia="zh-TW"/>
                </w:rPr>
                <w:t>’</w:t>
              </w:r>
            </w:smartTag>
          </w:p>
          <w:p w:rsidR="00A55B6C" w:rsidRDefault="00A55B6C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</w:t>
            </w:r>
            <w:r w:rsidR="000F5F7C">
              <w:rPr>
                <w:rFonts w:hint="eastAsia"/>
                <w:bCs/>
                <w:lang w:eastAsia="zh-TW"/>
              </w:rPr>
              <w:t>READ DTAAA010</w:t>
            </w:r>
            <w:r w:rsidR="001B3374">
              <w:rPr>
                <w:rFonts w:hint="eastAsia"/>
                <w:bCs/>
                <w:lang w:eastAsia="zh-TW"/>
              </w:rPr>
              <w:t xml:space="preserve"> BY </w:t>
            </w:r>
            <w:r w:rsidR="001B3374">
              <w:rPr>
                <w:rFonts w:hint="eastAsia"/>
                <w:bCs/>
                <w:lang w:eastAsia="zh-TW"/>
              </w:rPr>
              <w:t>受理編號</w:t>
            </w:r>
          </w:p>
          <w:p w:rsidR="00314687" w:rsidRDefault="00314687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CALL AA_B6Z001.METHOD5</w:t>
            </w:r>
          </w:p>
          <w:p w:rsidR="00314687" w:rsidRDefault="00314687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     </w:t>
            </w:r>
            <w:r>
              <w:rPr>
                <w:rFonts w:ascii="Arial Narrow" w:hAnsi="Arial Narrow" w:cs="新細明體" w:hint="eastAsia"/>
                <w:lang w:eastAsia="zh-TW"/>
              </w:rPr>
              <w:t>理賠種類</w:t>
            </w:r>
            <w:r>
              <w:rPr>
                <w:rFonts w:ascii="Arial Narrow" w:hAnsi="Arial Narrow" w:cs="新細明體" w:hint="eastAsia"/>
                <w:lang w:eastAsia="zh-TW"/>
              </w:rPr>
              <w:t xml:space="preserve"> = </w:t>
            </w:r>
            <w:r>
              <w:rPr>
                <w:rFonts w:hint="eastAsia"/>
                <w:bCs/>
                <w:lang w:eastAsia="zh-TW"/>
              </w:rPr>
              <w:t>DTAAA010.</w:t>
            </w:r>
            <w:r>
              <w:rPr>
                <w:rFonts w:hint="eastAsia"/>
                <w:bCs/>
                <w:lang w:eastAsia="zh-TW"/>
              </w:rPr>
              <w:t>理賠種類</w:t>
            </w:r>
          </w:p>
          <w:p w:rsidR="00314687" w:rsidRDefault="00314687" w:rsidP="001C1460">
            <w:pPr>
              <w:pStyle w:val="Tabletext"/>
              <w:keepLines w:val="0"/>
              <w:spacing w:after="0" w:line="240" w:lineRule="auto"/>
              <w:rPr>
                <w:rFonts w:ascii="Arial Narrow" w:hAnsi="Arial Narrow" w:cs="新細明體" w:hint="eastAsia"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     </w:t>
            </w:r>
            <w:r>
              <w:rPr>
                <w:rFonts w:ascii="Arial Narrow" w:hAnsi="Arial Narrow" w:cs="新細明體" w:hint="eastAsia"/>
              </w:rPr>
              <w:t>意外特約</w:t>
            </w:r>
            <w:r>
              <w:rPr>
                <w:rFonts w:ascii="Arial Narrow" w:hAnsi="Arial Narrow" w:cs="新細明體" w:hint="eastAsia"/>
                <w:lang w:eastAsia="zh-TW"/>
              </w:rPr>
              <w:t xml:space="preserve"> = </w:t>
            </w:r>
            <w:r>
              <w:rPr>
                <w:rFonts w:ascii="Arial Narrow" w:hAnsi="Arial Narrow" w:cs="新細明體"/>
                <w:lang w:eastAsia="zh-TW"/>
              </w:rPr>
              <w:t>‘</w:t>
            </w:r>
            <w:r>
              <w:rPr>
                <w:rFonts w:ascii="Arial Narrow" w:hAnsi="Arial Narrow" w:cs="新細明體" w:hint="eastAsia"/>
                <w:lang w:eastAsia="zh-TW"/>
              </w:rPr>
              <w:t>N</w:t>
            </w:r>
            <w:r>
              <w:rPr>
                <w:rFonts w:ascii="Arial Narrow" w:hAnsi="Arial Narrow" w:cs="新細明體"/>
                <w:lang w:eastAsia="zh-TW"/>
              </w:rPr>
              <w:t>’</w:t>
            </w:r>
          </w:p>
          <w:p w:rsidR="00314687" w:rsidRDefault="00314687" w:rsidP="001C1460">
            <w:pPr>
              <w:pStyle w:val="Tabletext"/>
              <w:keepLines w:val="0"/>
              <w:spacing w:after="0" w:line="240" w:lineRule="auto"/>
              <w:rPr>
                <w:rFonts w:ascii="Arial Narrow" w:hAnsi="Arial Narrow" w:cs="新細明體" w:hint="eastAsia"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     </w:t>
            </w:r>
            <w:r>
              <w:rPr>
                <w:rFonts w:ascii="Arial Narrow" w:hAnsi="Arial Narrow" w:cs="新細明體" w:hint="eastAsia"/>
                <w:lang w:eastAsia="zh-TW"/>
              </w:rPr>
              <w:t>索賠類別</w:t>
            </w:r>
            <w:r>
              <w:rPr>
                <w:rFonts w:ascii="Arial Narrow" w:hAnsi="Arial Narrow" w:cs="新細明體" w:hint="eastAsia"/>
                <w:lang w:eastAsia="zh-TW"/>
              </w:rPr>
              <w:t xml:space="preserve"> =</w:t>
            </w:r>
            <w:r>
              <w:rPr>
                <w:rFonts w:hint="eastAsia"/>
                <w:bCs/>
                <w:lang w:eastAsia="zh-TW"/>
              </w:rPr>
              <w:t>畫面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ascii="Arial Narrow" w:hAnsi="Arial Narrow" w:cs="新細明體" w:hint="eastAsia"/>
                <w:lang w:eastAsia="zh-TW"/>
              </w:rPr>
              <w:t xml:space="preserve"> </w:t>
            </w:r>
            <w:r>
              <w:rPr>
                <w:rFonts w:ascii="Arial Narrow" w:hAnsi="Arial Narrow" w:cs="新細明體" w:hint="eastAsia"/>
                <w:lang w:eastAsia="zh-TW"/>
              </w:rPr>
              <w:t>索賠類別</w:t>
            </w:r>
          </w:p>
          <w:p w:rsidR="003767D9" w:rsidRDefault="003767D9" w:rsidP="00206778">
            <w:pPr>
              <w:pStyle w:val="Tabletext"/>
              <w:keepLines w:val="0"/>
              <w:spacing w:after="0" w:line="240" w:lineRule="auto"/>
              <w:ind w:firstLineChars="200" w:firstLine="400"/>
              <w:rPr>
                <w:rFonts w:ascii="Arial Narrow" w:hAnsi="Arial Narrow" w:cs="新細明體" w:hint="eastAsia"/>
                <w:lang w:eastAsia="zh-TW"/>
              </w:rPr>
            </w:pPr>
            <w:r>
              <w:rPr>
                <w:rFonts w:ascii="Arial Narrow" w:hAnsi="Arial Narrow" w:cs="新細明體" w:hint="eastAsia"/>
                <w:lang w:eastAsia="zh-TW"/>
              </w:rPr>
              <w:t xml:space="preserve">IF  </w:t>
            </w:r>
            <w:r>
              <w:rPr>
                <w:rFonts w:hint="eastAsia"/>
                <w:bCs/>
                <w:lang w:eastAsia="zh-TW"/>
              </w:rPr>
              <w:t>畫面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ascii="Arial Narrow" w:hAnsi="Arial Narrow" w:cs="新細明體" w:hint="eastAsia"/>
                <w:lang w:eastAsia="zh-TW"/>
              </w:rPr>
              <w:t xml:space="preserve"> </w:t>
            </w:r>
            <w:r>
              <w:rPr>
                <w:rFonts w:ascii="Arial Narrow" w:hAnsi="Arial Narrow" w:cs="新細明體" w:hint="eastAsia"/>
                <w:lang w:eastAsia="zh-TW"/>
              </w:rPr>
              <w:t>索賠類別</w:t>
            </w:r>
            <w:r>
              <w:rPr>
                <w:rFonts w:ascii="Arial Narrow" w:hAnsi="Arial Narrow" w:cs="新細明體" w:hint="eastAsia"/>
                <w:lang w:eastAsia="zh-TW"/>
              </w:rPr>
              <w:t xml:space="preserve"> IN (</w:t>
            </w:r>
            <w:r>
              <w:rPr>
                <w:rFonts w:ascii="Arial Narrow" w:hAnsi="Arial Narrow" w:cs="新細明體"/>
                <w:lang w:eastAsia="zh-TW"/>
              </w:rPr>
              <w:t>‘</w:t>
            </w:r>
            <w:r>
              <w:rPr>
                <w:rFonts w:ascii="Arial Narrow" w:hAnsi="Arial Narrow" w:cs="新細明體" w:hint="eastAsia"/>
                <w:lang w:eastAsia="zh-TW"/>
              </w:rPr>
              <w:t>E</w:t>
            </w:r>
            <w:r>
              <w:rPr>
                <w:rFonts w:ascii="Arial Narrow" w:hAnsi="Arial Narrow" w:cs="新細明體"/>
                <w:lang w:eastAsia="zh-TW"/>
              </w:rPr>
              <w:t>’</w:t>
            </w:r>
            <w:r>
              <w:rPr>
                <w:rFonts w:ascii="Arial Narrow" w:hAnsi="Arial Narrow" w:cs="新細明體" w:hint="eastAsia"/>
                <w:lang w:eastAsia="zh-TW"/>
              </w:rPr>
              <w:t>,</w:t>
            </w:r>
            <w:r>
              <w:rPr>
                <w:rFonts w:ascii="Arial Narrow" w:hAnsi="Arial Narrow" w:cs="新細明體"/>
                <w:lang w:eastAsia="zh-TW"/>
              </w:rPr>
              <w:t>’</w:t>
            </w:r>
            <w:r>
              <w:rPr>
                <w:rFonts w:ascii="Arial Narrow" w:hAnsi="Arial Narrow" w:cs="新細明體" w:hint="eastAsia"/>
                <w:lang w:eastAsia="zh-TW"/>
              </w:rPr>
              <w:t>F</w:t>
            </w:r>
            <w:r>
              <w:rPr>
                <w:rFonts w:ascii="Arial Narrow" w:hAnsi="Arial Narrow" w:cs="新細明體"/>
                <w:lang w:eastAsia="zh-TW"/>
              </w:rPr>
              <w:t>’</w:t>
            </w:r>
            <w:r>
              <w:rPr>
                <w:rFonts w:ascii="Arial Narrow" w:hAnsi="Arial Narrow" w:cs="新細明體" w:hint="eastAsia"/>
                <w:lang w:eastAsia="zh-TW"/>
              </w:rPr>
              <w:t>,</w:t>
            </w:r>
            <w:r>
              <w:rPr>
                <w:rFonts w:ascii="Arial Narrow" w:hAnsi="Arial Narrow" w:cs="新細明體"/>
                <w:lang w:eastAsia="zh-TW"/>
              </w:rPr>
              <w:t>’</w:t>
            </w:r>
            <w:r>
              <w:rPr>
                <w:rFonts w:ascii="Arial Narrow" w:hAnsi="Arial Narrow" w:cs="新細明體" w:hint="eastAsia"/>
                <w:lang w:eastAsia="zh-TW"/>
              </w:rPr>
              <w:t>G</w:t>
            </w:r>
            <w:r>
              <w:rPr>
                <w:rFonts w:ascii="Arial Narrow" w:hAnsi="Arial Narrow" w:cs="新細明體"/>
                <w:lang w:eastAsia="zh-TW"/>
              </w:rPr>
              <w:t>’</w:t>
            </w:r>
            <w:r>
              <w:rPr>
                <w:rFonts w:ascii="Arial Narrow" w:hAnsi="Arial Narrow" w:cs="新細明體" w:hint="eastAsia"/>
                <w:lang w:eastAsia="zh-TW"/>
              </w:rPr>
              <w:t>)</w:t>
            </w:r>
          </w:p>
          <w:p w:rsidR="003767D9" w:rsidRDefault="003767D9" w:rsidP="00206778">
            <w:pPr>
              <w:pStyle w:val="Tabletext"/>
              <w:keepLines w:val="0"/>
              <w:spacing w:after="0" w:line="240" w:lineRule="auto"/>
              <w:ind w:firstLineChars="200" w:firstLine="400"/>
              <w:rPr>
                <w:rFonts w:ascii="Arial Narrow" w:hAnsi="Arial Narrow" w:cs="新細明體" w:hint="eastAsia"/>
                <w:lang w:eastAsia="zh-TW"/>
              </w:rPr>
            </w:pPr>
            <w:r>
              <w:rPr>
                <w:rFonts w:ascii="Arial Narrow" w:hAnsi="Arial Narrow" w:cs="新細明體" w:hint="eastAsia"/>
                <w:lang w:eastAsia="zh-TW"/>
              </w:rPr>
              <w:t xml:space="preserve">    </w:t>
            </w:r>
            <w:r>
              <w:rPr>
                <w:rFonts w:ascii="Arial Narrow" w:hAnsi="Arial Narrow" w:cs="新細明體" w:hint="eastAsia"/>
                <w:lang w:eastAsia="zh-TW"/>
              </w:rPr>
              <w:t>給付對象</w:t>
            </w:r>
            <w:r>
              <w:rPr>
                <w:rFonts w:ascii="Arial Narrow" w:hAnsi="Arial Narrow" w:cs="新細明體" w:hint="eastAsia"/>
                <w:lang w:eastAsia="zh-TW"/>
              </w:rPr>
              <w:t xml:space="preserve"> = </w:t>
            </w:r>
            <w:r>
              <w:rPr>
                <w:rFonts w:ascii="Arial Narrow" w:hAnsi="Arial Narrow" w:cs="新細明體"/>
                <w:lang w:eastAsia="zh-TW"/>
              </w:rPr>
              <w:t>‘</w:t>
            </w:r>
            <w:r>
              <w:rPr>
                <w:rFonts w:ascii="Arial Narrow" w:hAnsi="Arial Narrow" w:cs="新細明體" w:hint="eastAsia"/>
                <w:lang w:eastAsia="zh-TW"/>
              </w:rPr>
              <w:t>I</w:t>
            </w:r>
            <w:r>
              <w:rPr>
                <w:rFonts w:ascii="Arial Narrow" w:hAnsi="Arial Narrow" w:cs="新細明體"/>
                <w:lang w:eastAsia="zh-TW"/>
              </w:rPr>
              <w:t>’</w:t>
            </w:r>
          </w:p>
          <w:p w:rsidR="003767D9" w:rsidRDefault="003767D9" w:rsidP="00206778">
            <w:pPr>
              <w:pStyle w:val="Tabletext"/>
              <w:keepLines w:val="0"/>
              <w:spacing w:after="0" w:line="240" w:lineRule="auto"/>
              <w:ind w:firstLineChars="200" w:firstLine="400"/>
              <w:rPr>
                <w:rFonts w:ascii="Arial Narrow" w:hAnsi="Arial Narrow" w:cs="新細明體" w:hint="eastAsia"/>
                <w:lang w:eastAsia="zh-TW"/>
              </w:rPr>
            </w:pPr>
            <w:r>
              <w:rPr>
                <w:rFonts w:ascii="Arial Narrow" w:hAnsi="Arial Narrow" w:cs="新細明體" w:hint="eastAsia"/>
                <w:lang w:eastAsia="zh-TW"/>
              </w:rPr>
              <w:t>ELSE</w:t>
            </w:r>
          </w:p>
          <w:p w:rsidR="00206778" w:rsidRDefault="00314687" w:rsidP="009271D6">
            <w:pPr>
              <w:pStyle w:val="Tabletext"/>
              <w:keepLines w:val="0"/>
              <w:spacing w:after="0" w:line="240" w:lineRule="auto"/>
              <w:ind w:firstLineChars="300" w:firstLine="600"/>
              <w:rPr>
                <w:rFonts w:ascii="Arial Narrow" w:hAnsi="Arial Narrow" w:cs="新細明體" w:hint="eastAsia"/>
                <w:lang w:eastAsia="zh-TW"/>
              </w:rPr>
            </w:pPr>
            <w:r>
              <w:rPr>
                <w:rFonts w:ascii="Arial Narrow" w:hAnsi="Arial Narrow" w:cs="新細明體" w:hint="eastAsia"/>
                <w:lang w:eastAsia="zh-TW"/>
              </w:rPr>
              <w:t>給付對象</w:t>
            </w:r>
            <w:r>
              <w:rPr>
                <w:rFonts w:ascii="Arial Narrow" w:hAnsi="Arial Narrow" w:cs="新細明體" w:hint="eastAsia"/>
                <w:lang w:eastAsia="zh-TW"/>
              </w:rPr>
              <w:t xml:space="preserve"> = DTAAB100.ROLE</w:t>
            </w:r>
          </w:p>
          <w:p w:rsidR="00206778" w:rsidRPr="00206778" w:rsidRDefault="00206778" w:rsidP="00206778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ascii="Arial Narrow" w:hAnsi="Arial Narrow" w:cs="新細明體" w:hint="eastAsia"/>
                <w:lang w:eastAsia="zh-TW"/>
              </w:rPr>
            </w:pPr>
            <w:r>
              <w:rPr>
                <w:rFonts w:ascii="Arial Narrow" w:hAnsi="Arial Narrow" w:cs="新細明體" w:hint="eastAsia"/>
                <w:lang w:eastAsia="zh-TW"/>
              </w:rPr>
              <w:t>取得</w:t>
            </w:r>
            <w:r>
              <w:rPr>
                <w:rFonts w:hint="eastAsia"/>
                <w:bCs/>
                <w:lang w:eastAsia="zh-TW"/>
              </w:rPr>
              <w:t>AA_B6Z001.</w:t>
            </w:r>
            <w:r w:rsidRPr="00ED041C">
              <w:rPr>
                <w:rFonts w:ascii="Arial Narrow" w:hAnsi="Arial Narrow" w:cs="新細明體" w:hint="eastAsia"/>
                <w:lang w:eastAsia="zh-TW"/>
              </w:rPr>
              <w:t>福團險別</w:t>
            </w:r>
            <w:r>
              <w:rPr>
                <w:rFonts w:ascii="Arial Narrow" w:hAnsi="Arial Narrow" w:cs="新細明體" w:hint="eastAsia"/>
                <w:lang w:eastAsia="zh-TW"/>
              </w:rPr>
              <w:t>名稱</w:t>
            </w:r>
          </w:p>
          <w:p w:rsidR="007210A3" w:rsidRDefault="007210A3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ELSE </w:t>
            </w:r>
            <w:r>
              <w:rPr>
                <w:bCs/>
                <w:lang w:eastAsia="zh-TW"/>
              </w:rPr>
              <w:t>I</w:t>
            </w:r>
            <w:r>
              <w:rPr>
                <w:rFonts w:hint="eastAsia"/>
                <w:bCs/>
                <w:lang w:eastAsia="zh-TW"/>
              </w:rPr>
              <w:t xml:space="preserve">F </w:t>
            </w:r>
            <w:r>
              <w:rPr>
                <w:rFonts w:hint="eastAsia"/>
                <w:bCs/>
                <w:lang w:eastAsia="zh-TW"/>
              </w:rPr>
              <w:t>業務別</w:t>
            </w:r>
            <w:r>
              <w:rPr>
                <w:rFonts w:hint="eastAsia"/>
                <w:bCs/>
                <w:lang w:eastAsia="zh-TW"/>
              </w:rPr>
              <w:t xml:space="preserve"> = </w:t>
            </w:r>
            <w:r>
              <w:rPr>
                <w:bCs/>
                <w:lang w:eastAsia="zh-TW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bCs/>
                  <w:lang w:eastAsia="zh-TW"/>
                </w:rPr>
                <w:t>2</w:t>
              </w:r>
              <w:r>
                <w:rPr>
                  <w:bCs/>
                  <w:lang w:eastAsia="zh-TW"/>
                </w:rPr>
                <w:t>’</w:t>
              </w:r>
            </w:smartTag>
          </w:p>
          <w:p w:rsidR="007210A3" w:rsidRDefault="007210A3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N_PROD_ID</w:t>
            </w:r>
          </w:p>
          <w:p w:rsidR="007210A3" w:rsidRDefault="007210A3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ELSE</w:t>
            </w:r>
          </w:p>
          <w:p w:rsidR="001C1460" w:rsidRDefault="001C1460" w:rsidP="009C0B9A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畫面</w:t>
            </w:r>
          </w:p>
        </w:tc>
        <w:tc>
          <w:tcPr>
            <w:tcW w:w="2340" w:type="dxa"/>
          </w:tcPr>
          <w:p w:rsidR="001C1460" w:rsidRDefault="001C1460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C1460">
        <w:tc>
          <w:tcPr>
            <w:tcW w:w="2520" w:type="dxa"/>
          </w:tcPr>
          <w:p w:rsidR="001C1460" w:rsidRDefault="001C1460" w:rsidP="001C146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理賠保險金代號</w:t>
            </w:r>
          </w:p>
        </w:tc>
        <w:tc>
          <w:tcPr>
            <w:tcW w:w="3780" w:type="dxa"/>
          </w:tcPr>
          <w:p w:rsidR="001C1460" w:rsidRDefault="001C1460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畫面</w:t>
            </w:r>
          </w:p>
        </w:tc>
        <w:tc>
          <w:tcPr>
            <w:tcW w:w="2340" w:type="dxa"/>
          </w:tcPr>
          <w:p w:rsidR="001C1460" w:rsidRDefault="001C1460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C1460">
        <w:tc>
          <w:tcPr>
            <w:tcW w:w="2520" w:type="dxa"/>
          </w:tcPr>
          <w:p w:rsidR="001C1460" w:rsidRDefault="001C1460" w:rsidP="001C146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事故者</w:t>
            </w:r>
            <w:r>
              <w:rPr>
                <w:rFonts w:hint="eastAsia"/>
                <w:lang w:eastAsia="zh-TW"/>
              </w:rPr>
              <w:t>ID</w:t>
            </w:r>
          </w:p>
        </w:tc>
        <w:tc>
          <w:tcPr>
            <w:tcW w:w="3780" w:type="dxa"/>
          </w:tcPr>
          <w:p w:rsidR="001C1460" w:rsidRDefault="001C1460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</w:p>
        </w:tc>
        <w:tc>
          <w:tcPr>
            <w:tcW w:w="2340" w:type="dxa"/>
          </w:tcPr>
          <w:p w:rsidR="001C1460" w:rsidRDefault="001C1460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C1460">
        <w:tc>
          <w:tcPr>
            <w:tcW w:w="2520" w:type="dxa"/>
          </w:tcPr>
          <w:p w:rsidR="001C1460" w:rsidRDefault="001C1460" w:rsidP="001C146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事故日期</w:t>
            </w:r>
          </w:p>
        </w:tc>
        <w:tc>
          <w:tcPr>
            <w:tcW w:w="3780" w:type="dxa"/>
          </w:tcPr>
          <w:p w:rsidR="001C1460" w:rsidRDefault="001C1460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</w:p>
        </w:tc>
        <w:tc>
          <w:tcPr>
            <w:tcW w:w="2340" w:type="dxa"/>
          </w:tcPr>
          <w:p w:rsidR="001C1460" w:rsidRDefault="001C1460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D1FFE">
        <w:tc>
          <w:tcPr>
            <w:tcW w:w="2520" w:type="dxa"/>
          </w:tcPr>
          <w:p w:rsidR="00CD1FFE" w:rsidRPr="002B62F4" w:rsidRDefault="00CD1FFE" w:rsidP="00CD1FFE">
            <w:pPr>
              <w:pStyle w:val="Tabletext"/>
              <w:spacing w:after="0" w:line="240" w:lineRule="auto"/>
              <w:ind w:left="480"/>
              <w:rPr>
                <w:rFonts w:ascii="Arial" w:hAnsi="Arial" w:cs="Arial"/>
              </w:rPr>
            </w:pPr>
            <w:r w:rsidRPr="002B62F4">
              <w:rPr>
                <w:rFonts w:ascii="Arial" w:cs="Arial"/>
              </w:rPr>
              <w:t>交易序號</w:t>
            </w:r>
          </w:p>
        </w:tc>
        <w:tc>
          <w:tcPr>
            <w:tcW w:w="3780" w:type="dxa"/>
          </w:tcPr>
          <w:p w:rsidR="00CD1FFE" w:rsidRDefault="00CD1FFE" w:rsidP="001C1460">
            <w:pPr>
              <w:pStyle w:val="ac"/>
              <w:rPr>
                <w:rFonts w:hint="eastAsia"/>
                <w:bCs/>
              </w:rPr>
            </w:pPr>
          </w:p>
        </w:tc>
        <w:tc>
          <w:tcPr>
            <w:tcW w:w="2340" w:type="dxa"/>
          </w:tcPr>
          <w:p w:rsidR="00CD1FFE" w:rsidRDefault="00CD1FFE" w:rsidP="001C1460">
            <w:pPr>
              <w:pStyle w:val="ac"/>
              <w:rPr>
                <w:rFonts w:hint="eastAsia"/>
                <w:bCs/>
              </w:rPr>
            </w:pPr>
          </w:p>
        </w:tc>
      </w:tr>
      <w:tr w:rsidR="00CD1FFE">
        <w:tc>
          <w:tcPr>
            <w:tcW w:w="2520" w:type="dxa"/>
          </w:tcPr>
          <w:p w:rsidR="00CD1FFE" w:rsidRPr="002B62F4" w:rsidRDefault="00CD1FFE" w:rsidP="00CD1FFE">
            <w:pPr>
              <w:pStyle w:val="Tabletext"/>
              <w:spacing w:after="0" w:line="240" w:lineRule="auto"/>
              <w:ind w:left="480"/>
              <w:rPr>
                <w:rFonts w:ascii="Arial" w:cs="Arial" w:hint="eastAsia"/>
              </w:rPr>
            </w:pPr>
            <w:r>
              <w:rPr>
                <w:rFonts w:ascii="Arial" w:cs="Arial" w:hint="eastAsia"/>
              </w:rPr>
              <w:t>帳務日期</w:t>
            </w:r>
          </w:p>
        </w:tc>
        <w:tc>
          <w:tcPr>
            <w:tcW w:w="3780" w:type="dxa"/>
          </w:tcPr>
          <w:p w:rsidR="00CD1FFE" w:rsidRDefault="00CD1FFE" w:rsidP="00CD1FFE">
            <w:pPr>
              <w:pStyle w:val="ac"/>
              <w:ind w:left="0"/>
              <w:rPr>
                <w:rFonts w:hint="eastAsia"/>
                <w:bCs/>
              </w:rPr>
            </w:pPr>
          </w:p>
        </w:tc>
        <w:tc>
          <w:tcPr>
            <w:tcW w:w="2340" w:type="dxa"/>
          </w:tcPr>
          <w:p w:rsidR="00CD1FFE" w:rsidRDefault="00CD1FFE" w:rsidP="001C1460">
            <w:pPr>
              <w:pStyle w:val="ac"/>
              <w:rPr>
                <w:rFonts w:hint="eastAsia"/>
                <w:bCs/>
              </w:rPr>
            </w:pPr>
          </w:p>
        </w:tc>
      </w:tr>
      <w:tr w:rsidR="00CD1FFE">
        <w:tc>
          <w:tcPr>
            <w:tcW w:w="2520" w:type="dxa"/>
            <w:vAlign w:val="center"/>
          </w:tcPr>
          <w:p w:rsidR="00CD1FFE" w:rsidRPr="002B62F4" w:rsidRDefault="00CD1FFE" w:rsidP="00CD1FFE">
            <w:pPr>
              <w:pStyle w:val="Tabletext"/>
              <w:spacing w:after="0" w:line="240" w:lineRule="auto"/>
              <w:ind w:left="480"/>
              <w:rPr>
                <w:rFonts w:ascii="Arial" w:hAnsi="Arial" w:cs="Arial"/>
              </w:rPr>
            </w:pPr>
            <w:r w:rsidRPr="002B62F4">
              <w:rPr>
                <w:rFonts w:ascii="Arial" w:cs="Arial"/>
              </w:rPr>
              <w:t>給付狀態</w:t>
            </w:r>
          </w:p>
        </w:tc>
        <w:tc>
          <w:tcPr>
            <w:tcW w:w="3780" w:type="dxa"/>
          </w:tcPr>
          <w:p w:rsidR="00CD1FFE" w:rsidRDefault="00CD1FFE" w:rsidP="00CD1FFE">
            <w:pPr>
              <w:pStyle w:val="ac"/>
              <w:ind w:left="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2340" w:type="dxa"/>
          </w:tcPr>
          <w:p w:rsidR="00CD1FFE" w:rsidRDefault="00CD1FFE" w:rsidP="001C1460">
            <w:pPr>
              <w:pStyle w:val="ac"/>
              <w:rPr>
                <w:rFonts w:hint="eastAsia"/>
                <w:bCs/>
              </w:rPr>
            </w:pPr>
          </w:p>
        </w:tc>
      </w:tr>
      <w:tr w:rsidR="00CD1FFE">
        <w:tc>
          <w:tcPr>
            <w:tcW w:w="2520" w:type="dxa"/>
            <w:vAlign w:val="center"/>
          </w:tcPr>
          <w:p w:rsidR="00CD1FFE" w:rsidRPr="002B62F4" w:rsidRDefault="00CD1FFE" w:rsidP="00CD1FFE">
            <w:pPr>
              <w:pStyle w:val="Tabletext"/>
              <w:spacing w:after="0" w:line="240" w:lineRule="auto"/>
              <w:ind w:left="480"/>
              <w:rPr>
                <w:rFonts w:ascii="Arial" w:hAnsi="Arial" w:cs="Arial"/>
              </w:rPr>
            </w:pPr>
            <w:r w:rsidRPr="002B62F4">
              <w:rPr>
                <w:rFonts w:ascii="Arial" w:cs="Arial"/>
              </w:rPr>
              <w:t>主附約別</w:t>
            </w:r>
          </w:p>
        </w:tc>
        <w:tc>
          <w:tcPr>
            <w:tcW w:w="3780" w:type="dxa"/>
          </w:tcPr>
          <w:p w:rsidR="00CD1FFE" w:rsidRPr="00714C25" w:rsidRDefault="00CD1FFE" w:rsidP="00CD1FFE">
            <w:pPr>
              <w:pStyle w:val="ac"/>
              <w:ind w:left="0"/>
              <w:rPr>
                <w:rFonts w:hint="eastAsia"/>
                <w:bCs/>
                <w:sz w:val="20"/>
              </w:rPr>
            </w:pPr>
            <w:r w:rsidRPr="00714C25">
              <w:rPr>
                <w:rFonts w:hint="eastAsia"/>
                <w:bCs/>
                <w:sz w:val="20"/>
              </w:rPr>
              <w:t>畫面</w:t>
            </w:r>
          </w:p>
        </w:tc>
        <w:tc>
          <w:tcPr>
            <w:tcW w:w="2340" w:type="dxa"/>
          </w:tcPr>
          <w:p w:rsidR="00CD1FFE" w:rsidRDefault="00CD1FFE" w:rsidP="001C1460">
            <w:pPr>
              <w:pStyle w:val="ac"/>
              <w:rPr>
                <w:rFonts w:hint="eastAsia"/>
                <w:bCs/>
              </w:rPr>
            </w:pPr>
          </w:p>
        </w:tc>
      </w:tr>
      <w:tr w:rsidR="00CD1FFE">
        <w:tc>
          <w:tcPr>
            <w:tcW w:w="2520" w:type="dxa"/>
            <w:vAlign w:val="center"/>
          </w:tcPr>
          <w:p w:rsidR="00CD1FFE" w:rsidRPr="002B62F4" w:rsidRDefault="00CD1FFE" w:rsidP="00CD1FFE">
            <w:pPr>
              <w:pStyle w:val="Tabletext"/>
              <w:spacing w:after="0" w:line="240" w:lineRule="auto"/>
              <w:ind w:left="480"/>
              <w:rPr>
                <w:rFonts w:ascii="Arial" w:hAnsi="Arial" w:cs="Arial"/>
              </w:rPr>
            </w:pPr>
            <w:r>
              <w:rPr>
                <w:rFonts w:ascii="細明體" w:eastAsia="細明體" w:hAnsi="細明體" w:hint="eastAsia"/>
              </w:rPr>
              <w:t>繳費年期</w:t>
            </w:r>
          </w:p>
        </w:tc>
        <w:tc>
          <w:tcPr>
            <w:tcW w:w="3780" w:type="dxa"/>
          </w:tcPr>
          <w:p w:rsidR="00CD1FFE" w:rsidRPr="00714C25" w:rsidRDefault="00885EC5" w:rsidP="00714C25">
            <w:pPr>
              <w:pStyle w:val="ac"/>
              <w:ind w:left="0"/>
              <w:rPr>
                <w:rFonts w:hint="eastAsia"/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投保明細</w:t>
            </w:r>
          </w:p>
        </w:tc>
        <w:tc>
          <w:tcPr>
            <w:tcW w:w="2340" w:type="dxa"/>
          </w:tcPr>
          <w:p w:rsidR="00CD1FFE" w:rsidRDefault="00CD1FFE" w:rsidP="001C1460">
            <w:pPr>
              <w:pStyle w:val="ac"/>
              <w:rPr>
                <w:rFonts w:hint="eastAsia"/>
                <w:bCs/>
              </w:rPr>
            </w:pPr>
          </w:p>
        </w:tc>
      </w:tr>
      <w:tr w:rsidR="00CD1FFE">
        <w:tc>
          <w:tcPr>
            <w:tcW w:w="2520" w:type="dxa"/>
            <w:vAlign w:val="center"/>
          </w:tcPr>
          <w:p w:rsidR="00CD1FFE" w:rsidRPr="002B62F4" w:rsidRDefault="00CD1FFE" w:rsidP="00CD1FFE">
            <w:pPr>
              <w:pStyle w:val="Tabletext"/>
              <w:spacing w:after="0" w:line="240" w:lineRule="auto"/>
              <w:ind w:left="480"/>
              <w:rPr>
                <w:rFonts w:ascii="Arial" w:hAnsi="Arial" w:cs="Arial"/>
              </w:rPr>
            </w:pPr>
            <w:r w:rsidRPr="002B62F4">
              <w:rPr>
                <w:rFonts w:ascii="Arial" w:cs="Arial"/>
              </w:rPr>
              <w:t>業務別</w:t>
            </w:r>
          </w:p>
        </w:tc>
        <w:tc>
          <w:tcPr>
            <w:tcW w:w="3780" w:type="dxa"/>
          </w:tcPr>
          <w:p w:rsidR="00CD1FFE" w:rsidRPr="00714C25" w:rsidRDefault="00885EC5" w:rsidP="00885EC5">
            <w:pPr>
              <w:pStyle w:val="ac"/>
              <w:ind w:left="0"/>
              <w:rPr>
                <w:rFonts w:hint="eastAsia"/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1</w:t>
            </w:r>
          </w:p>
        </w:tc>
        <w:tc>
          <w:tcPr>
            <w:tcW w:w="2340" w:type="dxa"/>
          </w:tcPr>
          <w:p w:rsidR="00CD1FFE" w:rsidRDefault="00CD1FFE" w:rsidP="001C1460">
            <w:pPr>
              <w:pStyle w:val="ac"/>
              <w:rPr>
                <w:rFonts w:hint="eastAsia"/>
                <w:bCs/>
              </w:rPr>
            </w:pPr>
          </w:p>
        </w:tc>
      </w:tr>
      <w:tr w:rsidR="00CD1FFE">
        <w:tc>
          <w:tcPr>
            <w:tcW w:w="2520" w:type="dxa"/>
          </w:tcPr>
          <w:p w:rsidR="00CD1FFE" w:rsidRPr="002B62F4" w:rsidRDefault="00CD1FFE" w:rsidP="00CD1FFE">
            <w:pPr>
              <w:pStyle w:val="Tabletext"/>
              <w:spacing w:after="0" w:line="240" w:lineRule="auto"/>
              <w:ind w:left="480"/>
              <w:rPr>
                <w:rFonts w:ascii="Arial" w:hAnsi="Arial" w:cs="Arial"/>
              </w:rPr>
            </w:pPr>
            <w:r w:rsidRPr="002B62F4">
              <w:rPr>
                <w:rFonts w:ascii="Arial" w:cs="Arial"/>
              </w:rPr>
              <w:t>性別</w:t>
            </w:r>
          </w:p>
        </w:tc>
        <w:tc>
          <w:tcPr>
            <w:tcW w:w="3780" w:type="dxa"/>
          </w:tcPr>
          <w:p w:rsidR="00CD1FFE" w:rsidRPr="00714C25" w:rsidRDefault="00885EC5" w:rsidP="00885EC5">
            <w:pPr>
              <w:pStyle w:val="ac"/>
              <w:ind w:left="0"/>
              <w:rPr>
                <w:rFonts w:hint="eastAsia"/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投保明細</w:t>
            </w:r>
          </w:p>
        </w:tc>
        <w:tc>
          <w:tcPr>
            <w:tcW w:w="2340" w:type="dxa"/>
          </w:tcPr>
          <w:p w:rsidR="00CD1FFE" w:rsidRDefault="00CD1FFE" w:rsidP="001C1460">
            <w:pPr>
              <w:pStyle w:val="ac"/>
              <w:rPr>
                <w:rFonts w:hint="eastAsia"/>
                <w:bCs/>
              </w:rPr>
            </w:pPr>
          </w:p>
        </w:tc>
      </w:tr>
      <w:tr w:rsidR="00CD1FFE">
        <w:tc>
          <w:tcPr>
            <w:tcW w:w="2520" w:type="dxa"/>
          </w:tcPr>
          <w:p w:rsidR="00CD1FFE" w:rsidRPr="002B62F4" w:rsidRDefault="00CD1FFE" w:rsidP="00CD1FFE">
            <w:pPr>
              <w:pStyle w:val="Tabletext"/>
              <w:spacing w:after="0" w:line="240" w:lineRule="auto"/>
              <w:ind w:left="480"/>
              <w:rPr>
                <w:rFonts w:ascii="Arial" w:cs="Arial"/>
              </w:rPr>
            </w:pPr>
            <w:r w:rsidRPr="002B62F4">
              <w:rPr>
                <w:rFonts w:ascii="Arial" w:cs="Arial"/>
              </w:rPr>
              <w:t>事故原因</w:t>
            </w:r>
          </w:p>
        </w:tc>
        <w:tc>
          <w:tcPr>
            <w:tcW w:w="3780" w:type="dxa"/>
          </w:tcPr>
          <w:p w:rsidR="00CD1FFE" w:rsidRPr="00714C25" w:rsidRDefault="00885EC5" w:rsidP="00885EC5">
            <w:pPr>
              <w:pStyle w:val="ac"/>
              <w:ind w:left="0"/>
              <w:rPr>
                <w:rFonts w:hint="eastAsia"/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傳入參數</w:t>
            </w:r>
          </w:p>
        </w:tc>
        <w:tc>
          <w:tcPr>
            <w:tcW w:w="2340" w:type="dxa"/>
          </w:tcPr>
          <w:p w:rsidR="00CD1FFE" w:rsidRDefault="00CD1FFE" w:rsidP="001C1460">
            <w:pPr>
              <w:pStyle w:val="ac"/>
              <w:rPr>
                <w:rFonts w:hint="eastAsia"/>
                <w:bCs/>
              </w:rPr>
            </w:pPr>
          </w:p>
        </w:tc>
      </w:tr>
      <w:tr w:rsidR="00CD1FFE">
        <w:tc>
          <w:tcPr>
            <w:tcW w:w="2520" w:type="dxa"/>
          </w:tcPr>
          <w:p w:rsidR="00CD1FFE" w:rsidRPr="002B62F4" w:rsidRDefault="00CD1FFE" w:rsidP="00CD1FFE">
            <w:pPr>
              <w:pStyle w:val="Tabletext"/>
              <w:spacing w:after="0" w:line="240" w:lineRule="auto"/>
              <w:ind w:left="480"/>
              <w:rPr>
                <w:rFonts w:ascii="Arial" w:cs="Arial"/>
              </w:rPr>
            </w:pPr>
            <w:r w:rsidRPr="002B62F4">
              <w:rPr>
                <w:rFonts w:ascii="Arial" w:cs="Arial"/>
              </w:rPr>
              <w:t>殘廢等級</w:t>
            </w:r>
          </w:p>
        </w:tc>
        <w:tc>
          <w:tcPr>
            <w:tcW w:w="3780" w:type="dxa"/>
          </w:tcPr>
          <w:p w:rsidR="00CD1FFE" w:rsidRPr="00714C25" w:rsidRDefault="00CD1FFE" w:rsidP="001C1460">
            <w:pPr>
              <w:pStyle w:val="ac"/>
              <w:rPr>
                <w:rFonts w:hint="eastAsia"/>
                <w:bCs/>
                <w:sz w:val="20"/>
              </w:rPr>
            </w:pPr>
          </w:p>
        </w:tc>
        <w:tc>
          <w:tcPr>
            <w:tcW w:w="2340" w:type="dxa"/>
          </w:tcPr>
          <w:p w:rsidR="00CD1FFE" w:rsidRDefault="00CD1FFE" w:rsidP="001C1460">
            <w:pPr>
              <w:pStyle w:val="ac"/>
              <w:rPr>
                <w:rFonts w:hint="eastAsia"/>
                <w:bCs/>
              </w:rPr>
            </w:pPr>
          </w:p>
        </w:tc>
      </w:tr>
      <w:tr w:rsidR="00CD1FFE">
        <w:tc>
          <w:tcPr>
            <w:tcW w:w="2520" w:type="dxa"/>
          </w:tcPr>
          <w:p w:rsidR="00CD1FFE" w:rsidRPr="002B62F4" w:rsidRDefault="00CD1FFE" w:rsidP="00CD1FFE">
            <w:pPr>
              <w:pStyle w:val="Tabletext"/>
              <w:spacing w:after="0" w:line="240" w:lineRule="auto"/>
              <w:ind w:left="480"/>
              <w:rPr>
                <w:rFonts w:ascii="Arial" w:cs="Arial"/>
              </w:rPr>
            </w:pPr>
            <w:r>
              <w:rPr>
                <w:rFonts w:ascii="Arial" w:cs="Arial" w:hint="eastAsia"/>
              </w:rPr>
              <w:t>殘疾鑑定日</w:t>
            </w:r>
          </w:p>
        </w:tc>
        <w:tc>
          <w:tcPr>
            <w:tcW w:w="3780" w:type="dxa"/>
          </w:tcPr>
          <w:p w:rsidR="0044170C" w:rsidRDefault="0044170C" w:rsidP="0044170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IF </w:t>
            </w:r>
            <w:r>
              <w:rPr>
                <w:rFonts w:hint="eastAsia"/>
                <w:bCs/>
                <w:lang w:eastAsia="zh-TW"/>
              </w:rPr>
              <w:t>新增之理賠保險金代號</w:t>
            </w:r>
            <w:r>
              <w:rPr>
                <w:rFonts w:hint="eastAsia"/>
                <w:bCs/>
                <w:lang w:eastAsia="zh-TW"/>
              </w:rPr>
              <w:t xml:space="preserve"> = </w:t>
            </w:r>
            <w:r>
              <w:rPr>
                <w:bCs/>
                <w:lang w:eastAsia="zh-TW"/>
              </w:rPr>
              <w:t>‘</w:t>
            </w:r>
            <w:r>
              <w:rPr>
                <w:rFonts w:hint="eastAsia"/>
                <w:bCs/>
                <w:lang w:eastAsia="zh-TW"/>
              </w:rPr>
              <w:t>BKZ</w:t>
            </w:r>
            <w:smartTag w:uri="urn:schemas-microsoft-com:office:smarttags" w:element="chmetcnv">
              <w:smartTagPr>
                <w:attr w:name="UnitName" w:val="’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bCs/>
                  <w:lang w:eastAsia="zh-TW"/>
                </w:rPr>
                <w:t>2</w:t>
              </w:r>
              <w:r>
                <w:rPr>
                  <w:bCs/>
                  <w:lang w:eastAsia="zh-TW"/>
                </w:rPr>
                <w:t>’</w:t>
              </w:r>
            </w:smartTag>
          </w:p>
          <w:p w:rsidR="0044170C" w:rsidRDefault="0044170C" w:rsidP="0044170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 SET </w:t>
            </w:r>
            <w:r>
              <w:rPr>
                <w:rFonts w:hint="eastAsia"/>
                <w:bCs/>
                <w:lang w:eastAsia="zh-TW"/>
              </w:rPr>
              <w:t>殘疾鑑定日</w:t>
            </w:r>
            <w:r>
              <w:rPr>
                <w:rFonts w:hint="eastAsia"/>
                <w:bCs/>
                <w:lang w:eastAsia="zh-TW"/>
              </w:rPr>
              <w:t xml:space="preserve"> = Current Date</w:t>
            </w:r>
          </w:p>
          <w:p w:rsidR="00CD1FFE" w:rsidRDefault="0044170C" w:rsidP="0044170C">
            <w:pPr>
              <w:pStyle w:val="ac"/>
              <w:ind w:left="0"/>
              <w:rPr>
                <w:bCs/>
              </w:rPr>
            </w:pPr>
            <w:r>
              <w:rPr>
                <w:rFonts w:hint="eastAsia"/>
                <w:bCs/>
              </w:rPr>
              <w:t>END IF</w:t>
            </w:r>
          </w:p>
          <w:p w:rsidR="00B13050" w:rsidRPr="00714C25" w:rsidRDefault="00B13050" w:rsidP="0044170C">
            <w:pPr>
              <w:pStyle w:val="ac"/>
              <w:ind w:left="0"/>
              <w:rPr>
                <w:rFonts w:hint="eastAsia"/>
                <w:bCs/>
                <w:sz w:val="20"/>
              </w:rPr>
            </w:pPr>
            <w:r>
              <w:rPr>
                <w:rFonts w:hint="eastAsia"/>
                <w:bCs/>
              </w:rPr>
              <w:t>若索賠類別為</w:t>
            </w:r>
            <w:r>
              <w:rPr>
                <w:rFonts w:hint="eastAsia"/>
                <w:bCs/>
              </w:rPr>
              <w:t xml:space="preserve">B </w:t>
            </w:r>
            <w:r>
              <w:rPr>
                <w:rFonts w:hint="eastAsia"/>
                <w:bCs/>
              </w:rPr>
              <w:t>或</w:t>
            </w:r>
            <w:r>
              <w:rPr>
                <w:rFonts w:hint="eastAsia"/>
                <w:bCs/>
              </w:rPr>
              <w:t xml:space="preserve">C </w:t>
            </w:r>
            <w:r>
              <w:rPr>
                <w:rFonts w:hint="eastAsia"/>
                <w:bCs/>
              </w:rPr>
              <w:t>或</w:t>
            </w:r>
            <w:r>
              <w:rPr>
                <w:rFonts w:hint="eastAsia"/>
                <w:bCs/>
              </w:rPr>
              <w:t xml:space="preserve">D </w:t>
            </w:r>
            <w:r>
              <w:rPr>
                <w:rFonts w:hint="eastAsia"/>
                <w:bCs/>
              </w:rPr>
              <w:t>或</w:t>
            </w:r>
            <w:r>
              <w:rPr>
                <w:rFonts w:hint="eastAsia"/>
                <w:bCs/>
              </w:rPr>
              <w:t>H</w:t>
            </w:r>
            <w:r w:rsidR="00E41F56">
              <w:rPr>
                <w:rFonts w:hint="eastAsia"/>
                <w:bCs/>
              </w:rPr>
              <w:t>，且保險金代號為</w:t>
            </w:r>
            <w:r w:rsidR="00E41F56">
              <w:rPr>
                <w:rFonts w:hint="eastAsia"/>
                <w:bCs/>
              </w:rPr>
              <w:t>B</w:t>
            </w:r>
            <w:r w:rsidR="00E41F56">
              <w:rPr>
                <w:rFonts w:hint="eastAsia"/>
                <w:bCs/>
              </w:rPr>
              <w:t>開頭</w:t>
            </w:r>
            <w:r w:rsidRPr="00B13050">
              <w:rPr>
                <w:bCs/>
              </w:rPr>
              <w:sym w:font="Wingdings" w:char="F0E8"/>
            </w:r>
            <w:r>
              <w:rPr>
                <w:rFonts w:hint="eastAsia"/>
                <w:bCs/>
              </w:rPr>
              <w:t xml:space="preserve"> SET </w:t>
            </w:r>
            <w:r>
              <w:rPr>
                <w:rFonts w:hint="eastAsia"/>
                <w:bCs/>
              </w:rPr>
              <w:t>殘疾鑑定日</w:t>
            </w:r>
            <w:r>
              <w:rPr>
                <w:rFonts w:hint="eastAsia"/>
                <w:bCs/>
              </w:rPr>
              <w:t xml:space="preserve"> =</w:t>
            </w:r>
            <w:r>
              <w:rPr>
                <w:rFonts w:hint="eastAsia"/>
                <w:bCs/>
              </w:rPr>
              <w:t>大額給付檔</w:t>
            </w:r>
            <w:r>
              <w:rPr>
                <w:rFonts w:hint="eastAsia"/>
                <w:bCs/>
              </w:rPr>
              <w:t>.</w:t>
            </w:r>
            <w:r>
              <w:rPr>
                <w:rFonts w:hint="eastAsia"/>
                <w:bCs/>
              </w:rPr>
              <w:t>殘疾鑑定日</w:t>
            </w:r>
          </w:p>
        </w:tc>
        <w:tc>
          <w:tcPr>
            <w:tcW w:w="2340" w:type="dxa"/>
          </w:tcPr>
          <w:p w:rsidR="00CD1FFE" w:rsidRDefault="00CD1FFE" w:rsidP="001C1460">
            <w:pPr>
              <w:pStyle w:val="ac"/>
              <w:rPr>
                <w:rFonts w:hint="eastAsia"/>
                <w:bCs/>
              </w:rPr>
            </w:pPr>
          </w:p>
        </w:tc>
      </w:tr>
      <w:tr w:rsidR="00CD1FFE">
        <w:tc>
          <w:tcPr>
            <w:tcW w:w="2520" w:type="dxa"/>
          </w:tcPr>
          <w:p w:rsidR="00CD1FFE" w:rsidRPr="002B62F4" w:rsidRDefault="00CD1FFE" w:rsidP="00CD1FFE">
            <w:pPr>
              <w:pStyle w:val="Tabletext"/>
              <w:spacing w:after="0" w:line="240" w:lineRule="auto"/>
              <w:ind w:left="480"/>
              <w:rPr>
                <w:rFonts w:ascii="Arial" w:cs="Arial"/>
              </w:rPr>
            </w:pPr>
            <w:r w:rsidRPr="002B62F4">
              <w:rPr>
                <w:rFonts w:ascii="Arial" w:cs="Arial"/>
              </w:rPr>
              <w:t>理賠保險金名稱</w:t>
            </w:r>
          </w:p>
        </w:tc>
        <w:tc>
          <w:tcPr>
            <w:tcW w:w="3780" w:type="dxa"/>
          </w:tcPr>
          <w:p w:rsidR="00CD1FFE" w:rsidRPr="00714C25" w:rsidRDefault="00885EC5" w:rsidP="00885EC5">
            <w:pPr>
              <w:pStyle w:val="ac"/>
              <w:ind w:left="0"/>
              <w:rPr>
                <w:rFonts w:hint="eastAsia"/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畫面</w:t>
            </w:r>
          </w:p>
        </w:tc>
        <w:tc>
          <w:tcPr>
            <w:tcW w:w="2340" w:type="dxa"/>
          </w:tcPr>
          <w:p w:rsidR="00CD1FFE" w:rsidRDefault="00CD1FFE" w:rsidP="001C1460">
            <w:pPr>
              <w:pStyle w:val="ac"/>
              <w:rPr>
                <w:rFonts w:hint="eastAsia"/>
                <w:bCs/>
              </w:rPr>
            </w:pPr>
          </w:p>
        </w:tc>
      </w:tr>
      <w:tr w:rsidR="00CD1FFE">
        <w:tc>
          <w:tcPr>
            <w:tcW w:w="2520" w:type="dxa"/>
          </w:tcPr>
          <w:p w:rsidR="00CD1FFE" w:rsidRPr="002B62F4" w:rsidRDefault="00CD1FFE" w:rsidP="00CD1FFE">
            <w:pPr>
              <w:pStyle w:val="Tabletext"/>
              <w:spacing w:after="0" w:line="240" w:lineRule="auto"/>
              <w:ind w:left="480"/>
              <w:rPr>
                <w:rFonts w:ascii="Arial" w:hAnsi="Arial" w:cs="Arial"/>
              </w:rPr>
            </w:pPr>
            <w:r w:rsidRPr="002B62F4">
              <w:rPr>
                <w:rFonts w:ascii="Arial" w:cs="Arial"/>
              </w:rPr>
              <w:t>保額</w:t>
            </w:r>
          </w:p>
        </w:tc>
        <w:tc>
          <w:tcPr>
            <w:tcW w:w="3780" w:type="dxa"/>
          </w:tcPr>
          <w:p w:rsidR="009271D6" w:rsidRDefault="009271D6" w:rsidP="00885EC5">
            <w:pPr>
              <w:pStyle w:val="ac"/>
              <w:ind w:left="0"/>
              <w:rPr>
                <w:rFonts w:hint="eastAsia"/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 xml:space="preserve">IF </w:t>
            </w:r>
            <w:r>
              <w:rPr>
                <w:rFonts w:hint="eastAsia"/>
                <w:bCs/>
                <w:sz w:val="20"/>
              </w:rPr>
              <w:t>新增之理賠保險金代號</w:t>
            </w:r>
            <w:r>
              <w:rPr>
                <w:rFonts w:hint="eastAsia"/>
                <w:bCs/>
                <w:sz w:val="20"/>
              </w:rPr>
              <w:t xml:space="preserve"> =  </w:t>
            </w:r>
            <w:r>
              <w:rPr>
                <w:bCs/>
                <w:sz w:val="20"/>
              </w:rPr>
              <w:t>‘</w:t>
            </w:r>
            <w:r>
              <w:rPr>
                <w:rFonts w:hint="eastAsia"/>
                <w:bCs/>
                <w:sz w:val="20"/>
              </w:rPr>
              <w:t>DCZ1</w:t>
            </w:r>
            <w:r>
              <w:rPr>
                <w:bCs/>
                <w:sz w:val="20"/>
              </w:rPr>
              <w:t>’</w:t>
            </w:r>
          </w:p>
          <w:p w:rsidR="009271D6" w:rsidRDefault="009271D6" w:rsidP="00885EC5">
            <w:pPr>
              <w:pStyle w:val="ac"/>
              <w:ind w:left="0"/>
              <w:rPr>
                <w:rFonts w:hint="eastAsia"/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 xml:space="preserve">     </w:t>
            </w:r>
            <w:r>
              <w:rPr>
                <w:rFonts w:hint="eastAsia"/>
                <w:bCs/>
                <w:sz w:val="20"/>
              </w:rPr>
              <w:t>保額</w:t>
            </w:r>
            <w:r>
              <w:rPr>
                <w:rFonts w:hint="eastAsia"/>
                <w:bCs/>
                <w:sz w:val="20"/>
              </w:rPr>
              <w:t xml:space="preserve"> = 0</w:t>
            </w:r>
          </w:p>
          <w:p w:rsidR="009271D6" w:rsidRDefault="009271D6" w:rsidP="00885EC5">
            <w:pPr>
              <w:pStyle w:val="ac"/>
              <w:ind w:left="0"/>
              <w:rPr>
                <w:rFonts w:hint="eastAsia"/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ELSE</w:t>
            </w:r>
          </w:p>
          <w:p w:rsidR="00CD1FFE" w:rsidRDefault="009271D6" w:rsidP="00885EC5">
            <w:pPr>
              <w:pStyle w:val="ac"/>
              <w:ind w:left="0"/>
              <w:rPr>
                <w:rFonts w:hint="eastAsia"/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 xml:space="preserve">     </w:t>
            </w:r>
            <w:r w:rsidR="00885EC5">
              <w:rPr>
                <w:rFonts w:hint="eastAsia"/>
                <w:bCs/>
                <w:sz w:val="20"/>
              </w:rPr>
              <w:t>畫面</w:t>
            </w:r>
          </w:p>
          <w:p w:rsidR="009271D6" w:rsidRPr="00714C25" w:rsidRDefault="009271D6" w:rsidP="00885EC5">
            <w:pPr>
              <w:pStyle w:val="ac"/>
              <w:ind w:left="0"/>
              <w:rPr>
                <w:rFonts w:hint="eastAsia"/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END IF</w:t>
            </w:r>
          </w:p>
        </w:tc>
        <w:tc>
          <w:tcPr>
            <w:tcW w:w="2340" w:type="dxa"/>
          </w:tcPr>
          <w:p w:rsidR="00CD1FFE" w:rsidRDefault="00CD1FFE" w:rsidP="001C1460">
            <w:pPr>
              <w:pStyle w:val="ac"/>
              <w:rPr>
                <w:rFonts w:hint="eastAsia"/>
                <w:bCs/>
              </w:rPr>
            </w:pPr>
          </w:p>
        </w:tc>
      </w:tr>
      <w:tr w:rsidR="00CD1FFE">
        <w:tc>
          <w:tcPr>
            <w:tcW w:w="2520" w:type="dxa"/>
          </w:tcPr>
          <w:p w:rsidR="00CD1FFE" w:rsidRPr="002B62F4" w:rsidRDefault="00CD1FFE" w:rsidP="00CD1FFE">
            <w:pPr>
              <w:pStyle w:val="Tabletext"/>
              <w:spacing w:after="0" w:line="240" w:lineRule="auto"/>
              <w:ind w:left="480"/>
              <w:rPr>
                <w:rFonts w:ascii="Arial" w:hAnsi="Arial" w:cs="Arial"/>
              </w:rPr>
            </w:pPr>
            <w:r w:rsidRPr="002B62F4">
              <w:rPr>
                <w:rFonts w:ascii="Arial" w:cs="Arial"/>
              </w:rPr>
              <w:t>保額單位</w:t>
            </w:r>
          </w:p>
        </w:tc>
        <w:tc>
          <w:tcPr>
            <w:tcW w:w="3780" w:type="dxa"/>
          </w:tcPr>
          <w:p w:rsidR="009271D6" w:rsidRDefault="009271D6" w:rsidP="009271D6">
            <w:pPr>
              <w:pStyle w:val="ac"/>
              <w:ind w:left="0"/>
              <w:rPr>
                <w:rFonts w:hint="eastAsia"/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 xml:space="preserve">IF </w:t>
            </w:r>
            <w:r>
              <w:rPr>
                <w:rFonts w:hint="eastAsia"/>
                <w:bCs/>
                <w:sz w:val="20"/>
              </w:rPr>
              <w:t>新增之理賠保險金代號</w:t>
            </w:r>
            <w:r>
              <w:rPr>
                <w:rFonts w:hint="eastAsia"/>
                <w:bCs/>
                <w:sz w:val="20"/>
              </w:rPr>
              <w:t xml:space="preserve"> =  </w:t>
            </w:r>
            <w:r>
              <w:rPr>
                <w:bCs/>
                <w:sz w:val="20"/>
              </w:rPr>
              <w:t>‘</w:t>
            </w:r>
            <w:r>
              <w:rPr>
                <w:rFonts w:hint="eastAsia"/>
                <w:bCs/>
                <w:sz w:val="20"/>
              </w:rPr>
              <w:t>DCZ1</w:t>
            </w:r>
            <w:r>
              <w:rPr>
                <w:bCs/>
                <w:sz w:val="20"/>
              </w:rPr>
              <w:t>’</w:t>
            </w:r>
          </w:p>
          <w:p w:rsidR="009271D6" w:rsidRDefault="009271D6" w:rsidP="009271D6">
            <w:pPr>
              <w:pStyle w:val="ac"/>
              <w:ind w:left="0"/>
              <w:rPr>
                <w:rFonts w:hint="eastAsia"/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 xml:space="preserve">     </w:t>
            </w:r>
            <w:r>
              <w:rPr>
                <w:rFonts w:hint="eastAsia"/>
                <w:bCs/>
                <w:sz w:val="20"/>
              </w:rPr>
              <w:t>保額單位</w:t>
            </w:r>
            <w:r>
              <w:rPr>
                <w:rFonts w:hint="eastAsia"/>
                <w:bCs/>
                <w:sz w:val="20"/>
              </w:rPr>
              <w:t xml:space="preserve"> = 1</w:t>
            </w:r>
          </w:p>
          <w:p w:rsidR="009271D6" w:rsidRDefault="009271D6" w:rsidP="009271D6">
            <w:pPr>
              <w:pStyle w:val="ac"/>
              <w:ind w:left="0"/>
              <w:rPr>
                <w:rFonts w:hint="eastAsia"/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ELSE</w:t>
            </w:r>
          </w:p>
          <w:p w:rsidR="009271D6" w:rsidRDefault="009271D6" w:rsidP="009271D6">
            <w:pPr>
              <w:pStyle w:val="ac"/>
              <w:ind w:left="0"/>
              <w:rPr>
                <w:rFonts w:hint="eastAsia"/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 xml:space="preserve">     </w:t>
            </w:r>
            <w:r>
              <w:rPr>
                <w:rFonts w:hint="eastAsia"/>
                <w:bCs/>
                <w:sz w:val="20"/>
              </w:rPr>
              <w:t>畫面</w:t>
            </w:r>
          </w:p>
          <w:p w:rsidR="00CD1FFE" w:rsidRPr="00714C25" w:rsidRDefault="009271D6" w:rsidP="009271D6">
            <w:pPr>
              <w:pStyle w:val="ac"/>
              <w:ind w:left="0"/>
              <w:rPr>
                <w:rFonts w:hint="eastAsia"/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END IF</w:t>
            </w:r>
          </w:p>
        </w:tc>
        <w:tc>
          <w:tcPr>
            <w:tcW w:w="2340" w:type="dxa"/>
          </w:tcPr>
          <w:p w:rsidR="00CD1FFE" w:rsidRDefault="00CD1FFE" w:rsidP="001C1460">
            <w:pPr>
              <w:pStyle w:val="ac"/>
              <w:rPr>
                <w:rFonts w:hint="eastAsia"/>
                <w:bCs/>
              </w:rPr>
            </w:pPr>
          </w:p>
        </w:tc>
      </w:tr>
      <w:tr w:rsidR="00CD1FFE">
        <w:tc>
          <w:tcPr>
            <w:tcW w:w="2520" w:type="dxa"/>
          </w:tcPr>
          <w:p w:rsidR="00CD1FFE" w:rsidRPr="002B62F4" w:rsidRDefault="00CD1FFE" w:rsidP="00CD1FFE">
            <w:pPr>
              <w:pStyle w:val="Tabletext"/>
              <w:spacing w:after="0" w:line="240" w:lineRule="auto"/>
              <w:ind w:left="480"/>
              <w:rPr>
                <w:rFonts w:ascii="Arial" w:cs="Arial"/>
              </w:rPr>
            </w:pPr>
            <w:r w:rsidRPr="002B62F4">
              <w:rPr>
                <w:rFonts w:ascii="Arial" w:cs="Arial"/>
              </w:rPr>
              <w:t>給付天數</w:t>
            </w:r>
          </w:p>
        </w:tc>
        <w:tc>
          <w:tcPr>
            <w:tcW w:w="3780" w:type="dxa"/>
          </w:tcPr>
          <w:p w:rsidR="00CD1FFE" w:rsidRPr="00714C25" w:rsidRDefault="00885EC5" w:rsidP="00885EC5">
            <w:pPr>
              <w:pStyle w:val="ac"/>
              <w:ind w:left="0"/>
              <w:rPr>
                <w:rFonts w:hint="eastAsia"/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0</w:t>
            </w:r>
          </w:p>
        </w:tc>
        <w:tc>
          <w:tcPr>
            <w:tcW w:w="2340" w:type="dxa"/>
          </w:tcPr>
          <w:p w:rsidR="00CD1FFE" w:rsidRDefault="00CD1FFE" w:rsidP="001C1460">
            <w:pPr>
              <w:pStyle w:val="ac"/>
              <w:rPr>
                <w:rFonts w:hint="eastAsia"/>
                <w:bCs/>
              </w:rPr>
            </w:pPr>
          </w:p>
        </w:tc>
      </w:tr>
      <w:tr w:rsidR="00CD1FFE">
        <w:tc>
          <w:tcPr>
            <w:tcW w:w="2520" w:type="dxa"/>
          </w:tcPr>
          <w:p w:rsidR="00CD1FFE" w:rsidRPr="002B62F4" w:rsidRDefault="00CD1FFE" w:rsidP="00CD1FFE">
            <w:pPr>
              <w:pStyle w:val="Tabletext"/>
              <w:spacing w:after="0" w:line="240" w:lineRule="auto"/>
              <w:ind w:left="480"/>
              <w:rPr>
                <w:rFonts w:ascii="Arial" w:hAnsi="Arial" w:cs="Arial"/>
              </w:rPr>
            </w:pPr>
            <w:r w:rsidRPr="002B62F4">
              <w:rPr>
                <w:rFonts w:ascii="Arial" w:cs="Arial"/>
              </w:rPr>
              <w:t>試算金額</w:t>
            </w:r>
          </w:p>
        </w:tc>
        <w:tc>
          <w:tcPr>
            <w:tcW w:w="3780" w:type="dxa"/>
          </w:tcPr>
          <w:p w:rsidR="00CD1FFE" w:rsidRPr="00714C25" w:rsidRDefault="00885EC5" w:rsidP="00885EC5">
            <w:pPr>
              <w:pStyle w:val="ac"/>
              <w:ind w:left="0"/>
              <w:rPr>
                <w:rFonts w:hint="eastAsia"/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0</w:t>
            </w:r>
          </w:p>
        </w:tc>
        <w:tc>
          <w:tcPr>
            <w:tcW w:w="2340" w:type="dxa"/>
          </w:tcPr>
          <w:p w:rsidR="00CD1FFE" w:rsidRDefault="00CD1FFE" w:rsidP="001C1460">
            <w:pPr>
              <w:pStyle w:val="ac"/>
              <w:rPr>
                <w:rFonts w:hint="eastAsia"/>
                <w:bCs/>
              </w:rPr>
            </w:pPr>
          </w:p>
        </w:tc>
      </w:tr>
      <w:tr w:rsidR="00CD1FFE">
        <w:tc>
          <w:tcPr>
            <w:tcW w:w="2520" w:type="dxa"/>
          </w:tcPr>
          <w:p w:rsidR="00CD1FFE" w:rsidRPr="002B62F4" w:rsidRDefault="00CD1FFE" w:rsidP="00CD1FFE">
            <w:pPr>
              <w:pStyle w:val="Tabletext"/>
              <w:spacing w:after="0" w:line="240" w:lineRule="auto"/>
              <w:ind w:left="480"/>
              <w:rPr>
                <w:rFonts w:ascii="Arial" w:hAnsi="Arial" w:cs="Arial"/>
              </w:rPr>
            </w:pPr>
            <w:r w:rsidRPr="002B62F4">
              <w:rPr>
                <w:rFonts w:ascii="Arial" w:cs="Arial"/>
              </w:rPr>
              <w:t>給付金額</w:t>
            </w:r>
          </w:p>
        </w:tc>
        <w:tc>
          <w:tcPr>
            <w:tcW w:w="3780" w:type="dxa"/>
          </w:tcPr>
          <w:p w:rsidR="00CD1FFE" w:rsidRPr="00714C25" w:rsidRDefault="00885EC5" w:rsidP="00885EC5">
            <w:pPr>
              <w:pStyle w:val="ac"/>
              <w:ind w:left="0"/>
              <w:rPr>
                <w:rFonts w:hint="eastAsia"/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0</w:t>
            </w:r>
          </w:p>
        </w:tc>
        <w:tc>
          <w:tcPr>
            <w:tcW w:w="2340" w:type="dxa"/>
          </w:tcPr>
          <w:p w:rsidR="00CD1FFE" w:rsidRDefault="00CD1FFE" w:rsidP="001C1460">
            <w:pPr>
              <w:pStyle w:val="ac"/>
              <w:rPr>
                <w:rFonts w:hint="eastAsia"/>
                <w:bCs/>
              </w:rPr>
            </w:pPr>
          </w:p>
        </w:tc>
      </w:tr>
      <w:tr w:rsidR="00CD1FFE">
        <w:tc>
          <w:tcPr>
            <w:tcW w:w="2520" w:type="dxa"/>
          </w:tcPr>
          <w:p w:rsidR="00CD1FFE" w:rsidRPr="002B62F4" w:rsidRDefault="00CD1FFE" w:rsidP="00CD1FFE">
            <w:pPr>
              <w:pStyle w:val="Tabletext"/>
              <w:spacing w:after="0" w:line="240" w:lineRule="auto"/>
              <w:ind w:left="480"/>
              <w:rPr>
                <w:rFonts w:ascii="Arial" w:cs="Arial" w:hint="eastAsia"/>
              </w:rPr>
            </w:pPr>
            <w:r>
              <w:rPr>
                <w:rFonts w:ascii="Arial" w:cs="Arial" w:hint="eastAsia"/>
              </w:rPr>
              <w:t>契約角色</w:t>
            </w:r>
          </w:p>
        </w:tc>
        <w:tc>
          <w:tcPr>
            <w:tcW w:w="3780" w:type="dxa"/>
          </w:tcPr>
          <w:p w:rsidR="00CD1FFE" w:rsidRPr="00714C25" w:rsidRDefault="00885EC5" w:rsidP="00885EC5">
            <w:pPr>
              <w:pStyle w:val="ac"/>
              <w:ind w:left="0"/>
              <w:rPr>
                <w:rFonts w:hint="eastAsia"/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投保明細</w:t>
            </w:r>
          </w:p>
        </w:tc>
        <w:tc>
          <w:tcPr>
            <w:tcW w:w="2340" w:type="dxa"/>
          </w:tcPr>
          <w:p w:rsidR="00CD1FFE" w:rsidRDefault="00CD1FFE" w:rsidP="001C1460">
            <w:pPr>
              <w:pStyle w:val="ac"/>
              <w:rPr>
                <w:rFonts w:hint="eastAsia"/>
                <w:bCs/>
              </w:rPr>
            </w:pPr>
          </w:p>
        </w:tc>
      </w:tr>
      <w:tr w:rsidR="00CD1FFE">
        <w:tc>
          <w:tcPr>
            <w:tcW w:w="2520" w:type="dxa"/>
          </w:tcPr>
          <w:p w:rsidR="00CD1FFE" w:rsidRPr="002B62F4" w:rsidRDefault="00CD1FFE" w:rsidP="00CD1FFE">
            <w:pPr>
              <w:pStyle w:val="Tabletext"/>
              <w:spacing w:after="0" w:line="240" w:lineRule="auto"/>
              <w:ind w:left="480"/>
              <w:rPr>
                <w:rFonts w:ascii="Arial" w:cs="Arial"/>
              </w:rPr>
            </w:pPr>
            <w:r w:rsidRPr="002B62F4">
              <w:rPr>
                <w:rFonts w:ascii="Arial" w:eastAsia="細明體" w:hAnsi="細明體" w:cs="Arial"/>
              </w:rPr>
              <w:t>豁免原因</w:t>
            </w:r>
          </w:p>
        </w:tc>
        <w:tc>
          <w:tcPr>
            <w:tcW w:w="3780" w:type="dxa"/>
          </w:tcPr>
          <w:p w:rsidR="00CD1FFE" w:rsidRPr="00714C25" w:rsidRDefault="00CD1FFE" w:rsidP="00885EC5">
            <w:pPr>
              <w:pStyle w:val="ac"/>
              <w:ind w:left="0"/>
              <w:rPr>
                <w:rFonts w:hint="eastAsia"/>
                <w:bCs/>
                <w:sz w:val="20"/>
              </w:rPr>
            </w:pPr>
          </w:p>
        </w:tc>
        <w:tc>
          <w:tcPr>
            <w:tcW w:w="2340" w:type="dxa"/>
          </w:tcPr>
          <w:p w:rsidR="00CD1FFE" w:rsidRDefault="00CD1FFE" w:rsidP="001C1460">
            <w:pPr>
              <w:pStyle w:val="ac"/>
              <w:rPr>
                <w:rFonts w:hint="eastAsia"/>
                <w:bCs/>
              </w:rPr>
            </w:pPr>
          </w:p>
        </w:tc>
      </w:tr>
      <w:tr w:rsidR="00CD1FFE">
        <w:tc>
          <w:tcPr>
            <w:tcW w:w="2520" w:type="dxa"/>
          </w:tcPr>
          <w:p w:rsidR="00CD1FFE" w:rsidRPr="002B62F4" w:rsidRDefault="00CD1FFE" w:rsidP="00CD1FFE">
            <w:pPr>
              <w:pStyle w:val="Tabletext"/>
              <w:spacing w:after="0" w:line="240" w:lineRule="auto"/>
              <w:ind w:left="480"/>
              <w:rPr>
                <w:rFonts w:ascii="Arial" w:eastAsia="細明體" w:hAnsi="細明體" w:cs="Arial"/>
              </w:rPr>
            </w:pPr>
            <w:r w:rsidRPr="002B62F4">
              <w:rPr>
                <w:rFonts w:ascii="Arial" w:eastAsia="細明體" w:hAnsi="細明體" w:cs="Arial"/>
              </w:rPr>
              <w:t>豁免期間</w:t>
            </w:r>
          </w:p>
        </w:tc>
        <w:tc>
          <w:tcPr>
            <w:tcW w:w="3780" w:type="dxa"/>
          </w:tcPr>
          <w:p w:rsidR="00CD1FFE" w:rsidRPr="00714C25" w:rsidRDefault="00CD1FFE" w:rsidP="00714C25">
            <w:pPr>
              <w:pStyle w:val="ac"/>
              <w:rPr>
                <w:rFonts w:hint="eastAsia"/>
              </w:rPr>
            </w:pPr>
          </w:p>
        </w:tc>
        <w:tc>
          <w:tcPr>
            <w:tcW w:w="2340" w:type="dxa"/>
          </w:tcPr>
          <w:p w:rsidR="00CD1FFE" w:rsidRDefault="00CD1FFE" w:rsidP="001C1460">
            <w:pPr>
              <w:pStyle w:val="ac"/>
              <w:rPr>
                <w:rFonts w:hint="eastAsia"/>
                <w:bCs/>
              </w:rPr>
            </w:pPr>
          </w:p>
        </w:tc>
      </w:tr>
      <w:tr w:rsidR="00CD1FFE">
        <w:tc>
          <w:tcPr>
            <w:tcW w:w="2520" w:type="dxa"/>
          </w:tcPr>
          <w:p w:rsidR="00CD1FFE" w:rsidRPr="002B62F4" w:rsidRDefault="00CD1FFE" w:rsidP="00CD1FFE">
            <w:pPr>
              <w:pStyle w:val="Tabletext"/>
              <w:spacing w:after="0" w:line="240" w:lineRule="auto"/>
              <w:ind w:left="480"/>
              <w:rPr>
                <w:rFonts w:ascii="Arial" w:eastAsia="細明體" w:hAnsi="Arial" w:cs="Arial"/>
              </w:rPr>
            </w:pPr>
            <w:r w:rsidRPr="002B62F4">
              <w:rPr>
                <w:rFonts w:ascii="Arial" w:eastAsia="細明體" w:hAnsi="細明體" w:cs="Arial"/>
              </w:rPr>
              <w:t>豁免</w:t>
            </w:r>
            <w:r>
              <w:rPr>
                <w:rFonts w:ascii="Arial" w:eastAsia="細明體" w:hAnsi="細明體" w:cs="Arial" w:hint="eastAsia"/>
              </w:rPr>
              <w:t>內容</w:t>
            </w:r>
          </w:p>
        </w:tc>
        <w:tc>
          <w:tcPr>
            <w:tcW w:w="3780" w:type="dxa"/>
          </w:tcPr>
          <w:p w:rsidR="00CD1FFE" w:rsidRPr="00714C25" w:rsidRDefault="00CD1FFE" w:rsidP="00714C25">
            <w:pPr>
              <w:pStyle w:val="ac"/>
              <w:rPr>
                <w:rFonts w:hint="eastAsia"/>
              </w:rPr>
            </w:pPr>
          </w:p>
        </w:tc>
        <w:tc>
          <w:tcPr>
            <w:tcW w:w="2340" w:type="dxa"/>
          </w:tcPr>
          <w:p w:rsidR="00CD1FFE" w:rsidRDefault="00CD1FFE" w:rsidP="001C1460">
            <w:pPr>
              <w:pStyle w:val="ac"/>
              <w:rPr>
                <w:rFonts w:hint="eastAsia"/>
                <w:bCs/>
              </w:rPr>
            </w:pPr>
          </w:p>
        </w:tc>
      </w:tr>
      <w:tr w:rsidR="00CD1FFE">
        <w:tc>
          <w:tcPr>
            <w:tcW w:w="2520" w:type="dxa"/>
          </w:tcPr>
          <w:p w:rsidR="00CD1FFE" w:rsidRPr="002B62F4" w:rsidRDefault="00CD1FFE" w:rsidP="00CD1FFE">
            <w:pPr>
              <w:pStyle w:val="Tabletext"/>
              <w:spacing w:after="0" w:line="240" w:lineRule="auto"/>
              <w:ind w:left="480"/>
              <w:rPr>
                <w:rFonts w:ascii="Arial" w:eastAsia="細明體" w:hAnsi="Arial" w:cs="Arial"/>
              </w:rPr>
            </w:pPr>
            <w:r w:rsidRPr="002B62F4">
              <w:rPr>
                <w:rFonts w:ascii="Arial" w:cs="Arial"/>
              </w:rPr>
              <w:t>除外責任</w:t>
            </w:r>
          </w:p>
        </w:tc>
        <w:tc>
          <w:tcPr>
            <w:tcW w:w="3780" w:type="dxa"/>
          </w:tcPr>
          <w:p w:rsidR="00CD1FFE" w:rsidRPr="00885EC5" w:rsidRDefault="00885EC5" w:rsidP="00885EC5">
            <w:pPr>
              <w:pStyle w:val="ac"/>
              <w:ind w:left="0"/>
              <w:rPr>
                <w:rFonts w:hint="eastAsia"/>
                <w:sz w:val="20"/>
              </w:rPr>
            </w:pPr>
            <w:r w:rsidRPr="00885EC5">
              <w:rPr>
                <w:rFonts w:hint="eastAsia"/>
                <w:sz w:val="20"/>
              </w:rPr>
              <w:t>投保明細</w:t>
            </w:r>
          </w:p>
        </w:tc>
        <w:tc>
          <w:tcPr>
            <w:tcW w:w="2340" w:type="dxa"/>
          </w:tcPr>
          <w:p w:rsidR="00CD1FFE" w:rsidRDefault="00CD1FFE" w:rsidP="001C1460">
            <w:pPr>
              <w:pStyle w:val="ac"/>
              <w:rPr>
                <w:rFonts w:hint="eastAsia"/>
                <w:bCs/>
              </w:rPr>
            </w:pPr>
          </w:p>
        </w:tc>
      </w:tr>
      <w:tr w:rsidR="00CD1FFE">
        <w:tc>
          <w:tcPr>
            <w:tcW w:w="2520" w:type="dxa"/>
          </w:tcPr>
          <w:p w:rsidR="00CD1FFE" w:rsidRPr="002B62F4" w:rsidRDefault="00CD1FFE" w:rsidP="00CD1FFE">
            <w:pPr>
              <w:pStyle w:val="Tabletext"/>
              <w:spacing w:after="0" w:line="240" w:lineRule="auto"/>
              <w:ind w:left="480"/>
              <w:rPr>
                <w:rFonts w:ascii="Arial" w:hAnsi="Arial" w:cs="Arial"/>
              </w:rPr>
            </w:pPr>
            <w:r w:rsidRPr="002B62F4">
              <w:rPr>
                <w:rFonts w:ascii="Arial" w:cs="Arial"/>
              </w:rPr>
              <w:t>削減給付</w:t>
            </w:r>
          </w:p>
        </w:tc>
        <w:tc>
          <w:tcPr>
            <w:tcW w:w="3780" w:type="dxa"/>
          </w:tcPr>
          <w:p w:rsidR="00CD1FFE" w:rsidRPr="00885EC5" w:rsidRDefault="00885EC5" w:rsidP="00885EC5">
            <w:pPr>
              <w:rPr>
                <w:rFonts w:hint="eastAsia"/>
                <w:sz w:val="20"/>
                <w:szCs w:val="20"/>
              </w:rPr>
            </w:pPr>
            <w:r w:rsidRPr="00885EC5">
              <w:rPr>
                <w:rFonts w:hint="eastAsia"/>
                <w:sz w:val="20"/>
                <w:szCs w:val="20"/>
              </w:rPr>
              <w:t>投保明細</w:t>
            </w:r>
          </w:p>
        </w:tc>
        <w:tc>
          <w:tcPr>
            <w:tcW w:w="2340" w:type="dxa"/>
          </w:tcPr>
          <w:p w:rsidR="00CD1FFE" w:rsidRDefault="00CD1FFE" w:rsidP="001C1460">
            <w:pPr>
              <w:pStyle w:val="ac"/>
              <w:rPr>
                <w:rFonts w:hint="eastAsia"/>
                <w:bCs/>
              </w:rPr>
            </w:pPr>
          </w:p>
        </w:tc>
      </w:tr>
      <w:tr w:rsidR="00CD1FFE">
        <w:tc>
          <w:tcPr>
            <w:tcW w:w="2520" w:type="dxa"/>
          </w:tcPr>
          <w:p w:rsidR="00CD1FFE" w:rsidRPr="002B62F4" w:rsidRDefault="00CD1FFE" w:rsidP="00CD1FFE">
            <w:pPr>
              <w:pStyle w:val="Tabletext"/>
              <w:spacing w:after="0" w:line="240" w:lineRule="auto"/>
              <w:ind w:left="480"/>
              <w:rPr>
                <w:rFonts w:ascii="Arial" w:hAnsi="Arial" w:cs="Arial"/>
              </w:rPr>
            </w:pPr>
            <w:r w:rsidRPr="002B62F4">
              <w:rPr>
                <w:rFonts w:ascii="Arial" w:cs="Arial"/>
              </w:rPr>
              <w:t>特殊記錄</w:t>
            </w:r>
          </w:p>
        </w:tc>
        <w:tc>
          <w:tcPr>
            <w:tcW w:w="3780" w:type="dxa"/>
          </w:tcPr>
          <w:p w:rsidR="00CD1FFE" w:rsidRPr="00714C25" w:rsidRDefault="00885EC5" w:rsidP="00885EC5">
            <w:pPr>
              <w:pStyle w:val="ac"/>
              <w:ind w:left="0"/>
            </w:pPr>
            <w:r w:rsidRPr="00885EC5">
              <w:rPr>
                <w:rFonts w:hint="eastAsia"/>
                <w:sz w:val="20"/>
              </w:rPr>
              <w:t>投保明細</w:t>
            </w:r>
          </w:p>
        </w:tc>
        <w:tc>
          <w:tcPr>
            <w:tcW w:w="2340" w:type="dxa"/>
          </w:tcPr>
          <w:p w:rsidR="00CD1FFE" w:rsidRDefault="00CD1FFE" w:rsidP="001C1460">
            <w:pPr>
              <w:pStyle w:val="ac"/>
              <w:rPr>
                <w:rFonts w:hint="eastAsia"/>
                <w:bCs/>
              </w:rPr>
            </w:pPr>
          </w:p>
        </w:tc>
      </w:tr>
      <w:tr w:rsidR="00CD1FFE">
        <w:tc>
          <w:tcPr>
            <w:tcW w:w="2520" w:type="dxa"/>
          </w:tcPr>
          <w:p w:rsidR="00CD1FFE" w:rsidRPr="002B62F4" w:rsidRDefault="00CD1FFE" w:rsidP="00CD1FFE">
            <w:pPr>
              <w:pStyle w:val="Tabletext"/>
              <w:spacing w:after="0" w:line="240" w:lineRule="auto"/>
              <w:ind w:left="480"/>
              <w:rPr>
                <w:rFonts w:ascii="Arial" w:hAnsi="Arial" w:cs="Arial"/>
              </w:rPr>
            </w:pPr>
            <w:r w:rsidRPr="002B62F4">
              <w:rPr>
                <w:rFonts w:ascii="Arial" w:cs="Arial"/>
              </w:rPr>
              <w:t>修改原因</w:t>
            </w:r>
          </w:p>
        </w:tc>
        <w:tc>
          <w:tcPr>
            <w:tcW w:w="3780" w:type="dxa"/>
          </w:tcPr>
          <w:p w:rsidR="00CD1FFE" w:rsidRPr="00714C25" w:rsidRDefault="00CD1FFE" w:rsidP="00714C25">
            <w:pPr>
              <w:pStyle w:val="ac"/>
              <w:rPr>
                <w:rFonts w:hint="eastAsia"/>
              </w:rPr>
            </w:pPr>
          </w:p>
        </w:tc>
        <w:tc>
          <w:tcPr>
            <w:tcW w:w="2340" w:type="dxa"/>
          </w:tcPr>
          <w:p w:rsidR="00CD1FFE" w:rsidRDefault="00CD1FFE" w:rsidP="001C1460">
            <w:pPr>
              <w:pStyle w:val="ac"/>
              <w:rPr>
                <w:rFonts w:hint="eastAsia"/>
                <w:bCs/>
              </w:rPr>
            </w:pPr>
          </w:p>
        </w:tc>
      </w:tr>
      <w:tr w:rsidR="00CD1FFE">
        <w:tc>
          <w:tcPr>
            <w:tcW w:w="2520" w:type="dxa"/>
          </w:tcPr>
          <w:p w:rsidR="00CD1FFE" w:rsidRPr="002B62F4" w:rsidRDefault="00CD1FFE" w:rsidP="00CD1FFE">
            <w:pPr>
              <w:pStyle w:val="Tabletext"/>
              <w:spacing w:after="0" w:line="240" w:lineRule="auto"/>
              <w:ind w:left="480"/>
              <w:rPr>
                <w:rFonts w:ascii="Arial" w:hAnsi="Arial" w:cs="Arial"/>
              </w:rPr>
            </w:pPr>
            <w:r w:rsidRPr="002B62F4">
              <w:rPr>
                <w:rFonts w:ascii="Arial" w:cs="Arial"/>
              </w:rPr>
              <w:t>修改摘要</w:t>
            </w:r>
          </w:p>
        </w:tc>
        <w:tc>
          <w:tcPr>
            <w:tcW w:w="3780" w:type="dxa"/>
          </w:tcPr>
          <w:p w:rsidR="00CD1FFE" w:rsidRPr="00714C25" w:rsidRDefault="00CD1FFE" w:rsidP="001C1460">
            <w:pPr>
              <w:pStyle w:val="ac"/>
              <w:rPr>
                <w:rFonts w:hint="eastAsia"/>
                <w:bCs/>
                <w:sz w:val="20"/>
              </w:rPr>
            </w:pPr>
          </w:p>
        </w:tc>
        <w:tc>
          <w:tcPr>
            <w:tcW w:w="2340" w:type="dxa"/>
          </w:tcPr>
          <w:p w:rsidR="00CD1FFE" w:rsidRDefault="00CD1FFE" w:rsidP="001C1460">
            <w:pPr>
              <w:pStyle w:val="ac"/>
              <w:rPr>
                <w:rFonts w:hint="eastAsia"/>
                <w:bCs/>
              </w:rPr>
            </w:pPr>
          </w:p>
        </w:tc>
      </w:tr>
      <w:tr w:rsidR="00CD1FFE">
        <w:tc>
          <w:tcPr>
            <w:tcW w:w="2520" w:type="dxa"/>
          </w:tcPr>
          <w:p w:rsidR="00CD1FFE" w:rsidRPr="002B62F4" w:rsidRDefault="00CD1FFE" w:rsidP="00CD1FFE">
            <w:pPr>
              <w:pStyle w:val="Tabletext"/>
              <w:spacing w:after="0" w:line="240" w:lineRule="auto"/>
              <w:ind w:left="480"/>
              <w:rPr>
                <w:rFonts w:ascii="Arial" w:hAnsi="Arial" w:cs="Arial"/>
              </w:rPr>
            </w:pPr>
            <w:r w:rsidRPr="002B62F4">
              <w:rPr>
                <w:rFonts w:ascii="Arial" w:cs="Arial"/>
              </w:rPr>
              <w:t>人工新增</w:t>
            </w:r>
          </w:p>
        </w:tc>
        <w:tc>
          <w:tcPr>
            <w:tcW w:w="3780" w:type="dxa"/>
          </w:tcPr>
          <w:p w:rsidR="00CD1FFE" w:rsidRPr="00714C25" w:rsidRDefault="00885EC5" w:rsidP="00885EC5">
            <w:pPr>
              <w:pStyle w:val="ac"/>
              <w:ind w:left="0"/>
              <w:rPr>
                <w:rFonts w:hint="eastAsia"/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Y</w:t>
            </w:r>
          </w:p>
        </w:tc>
        <w:tc>
          <w:tcPr>
            <w:tcW w:w="2340" w:type="dxa"/>
          </w:tcPr>
          <w:p w:rsidR="00CD1FFE" w:rsidRDefault="00CD1FFE" w:rsidP="001C1460">
            <w:pPr>
              <w:pStyle w:val="ac"/>
              <w:rPr>
                <w:rFonts w:hint="eastAsia"/>
                <w:bCs/>
              </w:rPr>
            </w:pPr>
          </w:p>
        </w:tc>
      </w:tr>
      <w:tr w:rsidR="00CD1FFE">
        <w:tc>
          <w:tcPr>
            <w:tcW w:w="2520" w:type="dxa"/>
          </w:tcPr>
          <w:p w:rsidR="00CD1FFE" w:rsidRPr="002B62F4" w:rsidRDefault="00CD1FFE" w:rsidP="00CD1FFE">
            <w:pPr>
              <w:pStyle w:val="Tabletext"/>
              <w:spacing w:after="0" w:line="240" w:lineRule="auto"/>
              <w:ind w:left="480"/>
              <w:rPr>
                <w:rFonts w:ascii="Arial" w:cs="Arial" w:hint="eastAsia"/>
              </w:rPr>
            </w:pPr>
            <w:r>
              <w:rPr>
                <w:rFonts w:ascii="Arial" w:cs="Arial" w:hint="eastAsia"/>
              </w:rPr>
              <w:t>結帳單位</w:t>
            </w:r>
          </w:p>
        </w:tc>
        <w:tc>
          <w:tcPr>
            <w:tcW w:w="3780" w:type="dxa"/>
          </w:tcPr>
          <w:p w:rsidR="00CD1FFE" w:rsidRPr="00714C25" w:rsidRDefault="00CD1FFE" w:rsidP="001C1460">
            <w:pPr>
              <w:pStyle w:val="ac"/>
              <w:rPr>
                <w:rFonts w:hint="eastAsia"/>
                <w:bCs/>
                <w:sz w:val="20"/>
              </w:rPr>
            </w:pPr>
          </w:p>
        </w:tc>
        <w:tc>
          <w:tcPr>
            <w:tcW w:w="2340" w:type="dxa"/>
          </w:tcPr>
          <w:p w:rsidR="00CD1FFE" w:rsidRDefault="00CD1FFE" w:rsidP="001C1460">
            <w:pPr>
              <w:pStyle w:val="ac"/>
              <w:rPr>
                <w:rFonts w:hint="eastAsia"/>
                <w:bCs/>
              </w:rPr>
            </w:pPr>
          </w:p>
        </w:tc>
      </w:tr>
      <w:tr w:rsidR="00CD1FFE">
        <w:tc>
          <w:tcPr>
            <w:tcW w:w="2520" w:type="dxa"/>
          </w:tcPr>
          <w:p w:rsidR="00CD1FFE" w:rsidRDefault="00CD1FFE" w:rsidP="00CD1FFE">
            <w:pPr>
              <w:pStyle w:val="Tabletext"/>
              <w:spacing w:after="0" w:line="240" w:lineRule="auto"/>
              <w:ind w:left="480"/>
              <w:rPr>
                <w:rFonts w:ascii="Arial" w:cs="Arial" w:hint="eastAsia"/>
              </w:rPr>
            </w:pPr>
            <w:r>
              <w:rPr>
                <w:rFonts w:ascii="Arial" w:cs="Arial" w:hint="eastAsia"/>
              </w:rPr>
              <w:t>經手人</w:t>
            </w:r>
            <w:r>
              <w:rPr>
                <w:rFonts w:ascii="Arial" w:cs="Arial" w:hint="eastAsia"/>
              </w:rPr>
              <w:t>ID</w:t>
            </w:r>
          </w:p>
        </w:tc>
        <w:tc>
          <w:tcPr>
            <w:tcW w:w="3780" w:type="dxa"/>
          </w:tcPr>
          <w:p w:rsidR="00CD1FFE" w:rsidRPr="00714C25" w:rsidRDefault="001A4718" w:rsidP="001A4718">
            <w:pPr>
              <w:pStyle w:val="ac"/>
              <w:ind w:left="0"/>
              <w:rPr>
                <w:rFonts w:hint="eastAsia"/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投保明細</w:t>
            </w:r>
          </w:p>
        </w:tc>
        <w:tc>
          <w:tcPr>
            <w:tcW w:w="2340" w:type="dxa"/>
          </w:tcPr>
          <w:p w:rsidR="00CD1FFE" w:rsidRDefault="00CD1FFE" w:rsidP="001C1460">
            <w:pPr>
              <w:pStyle w:val="ac"/>
              <w:rPr>
                <w:rFonts w:hint="eastAsia"/>
                <w:bCs/>
              </w:rPr>
            </w:pPr>
          </w:p>
        </w:tc>
      </w:tr>
      <w:tr w:rsidR="00CD1FFE">
        <w:tc>
          <w:tcPr>
            <w:tcW w:w="2520" w:type="dxa"/>
          </w:tcPr>
          <w:p w:rsidR="00CD1FFE" w:rsidRDefault="00CD1FFE" w:rsidP="00CD1FFE">
            <w:pPr>
              <w:pStyle w:val="Tabletext"/>
              <w:spacing w:after="0" w:line="240" w:lineRule="auto"/>
              <w:ind w:left="480"/>
              <w:rPr>
                <w:rFonts w:ascii="Arial" w:cs="Arial" w:hint="eastAsia"/>
              </w:rPr>
            </w:pPr>
            <w:r>
              <w:rPr>
                <w:rFonts w:ascii="Arial" w:cs="Arial" w:hint="eastAsia"/>
              </w:rPr>
              <w:t>受理單位</w:t>
            </w:r>
          </w:p>
        </w:tc>
        <w:tc>
          <w:tcPr>
            <w:tcW w:w="3780" w:type="dxa"/>
          </w:tcPr>
          <w:p w:rsidR="00CD1FFE" w:rsidRPr="00714C25" w:rsidRDefault="00CD1FFE" w:rsidP="001A4718">
            <w:pPr>
              <w:pStyle w:val="ac"/>
              <w:ind w:left="0"/>
              <w:rPr>
                <w:rFonts w:hint="eastAsia"/>
                <w:bCs/>
                <w:sz w:val="20"/>
              </w:rPr>
            </w:pPr>
          </w:p>
        </w:tc>
        <w:tc>
          <w:tcPr>
            <w:tcW w:w="2340" w:type="dxa"/>
          </w:tcPr>
          <w:p w:rsidR="00CD1FFE" w:rsidRDefault="00CD1FFE" w:rsidP="001C1460">
            <w:pPr>
              <w:pStyle w:val="ac"/>
              <w:rPr>
                <w:rFonts w:hint="eastAsia"/>
                <w:bCs/>
              </w:rPr>
            </w:pPr>
          </w:p>
        </w:tc>
      </w:tr>
      <w:tr w:rsidR="00CD1FFE">
        <w:tc>
          <w:tcPr>
            <w:tcW w:w="2520" w:type="dxa"/>
          </w:tcPr>
          <w:p w:rsidR="00CD1FFE" w:rsidRDefault="00CD1FFE" w:rsidP="00CD1FFE">
            <w:pPr>
              <w:pStyle w:val="Tabletext"/>
              <w:spacing w:after="0" w:line="240" w:lineRule="auto"/>
              <w:ind w:left="480"/>
              <w:rPr>
                <w:rFonts w:ascii="Arial" w:cs="Arial" w:hint="eastAsia"/>
              </w:rPr>
            </w:pPr>
            <w:r>
              <w:rPr>
                <w:rFonts w:ascii="Arial" w:cs="Arial" w:hint="eastAsia"/>
              </w:rPr>
              <w:t>核賠單位</w:t>
            </w:r>
          </w:p>
        </w:tc>
        <w:tc>
          <w:tcPr>
            <w:tcW w:w="3780" w:type="dxa"/>
          </w:tcPr>
          <w:p w:rsidR="00CD1FFE" w:rsidRPr="00714C25" w:rsidRDefault="00CD1FFE" w:rsidP="001C1460">
            <w:pPr>
              <w:pStyle w:val="ac"/>
              <w:rPr>
                <w:rFonts w:hint="eastAsia"/>
                <w:bCs/>
                <w:sz w:val="20"/>
              </w:rPr>
            </w:pPr>
          </w:p>
        </w:tc>
        <w:tc>
          <w:tcPr>
            <w:tcW w:w="2340" w:type="dxa"/>
          </w:tcPr>
          <w:p w:rsidR="00CD1FFE" w:rsidRDefault="00CD1FFE" w:rsidP="001C1460">
            <w:pPr>
              <w:pStyle w:val="ac"/>
              <w:rPr>
                <w:rFonts w:hint="eastAsia"/>
                <w:bCs/>
              </w:rPr>
            </w:pPr>
          </w:p>
        </w:tc>
      </w:tr>
      <w:tr w:rsidR="00CD1FFE">
        <w:tc>
          <w:tcPr>
            <w:tcW w:w="2520" w:type="dxa"/>
          </w:tcPr>
          <w:p w:rsidR="00CD1FFE" w:rsidRDefault="00CD1FFE" w:rsidP="00CD1FFE">
            <w:pPr>
              <w:pStyle w:val="Tabletext"/>
              <w:spacing w:after="0" w:line="240" w:lineRule="auto"/>
              <w:ind w:left="480"/>
              <w:rPr>
                <w:rFonts w:ascii="Arial" w:cs="Arial" w:hint="eastAsia"/>
              </w:rPr>
            </w:pPr>
            <w:r>
              <w:rPr>
                <w:rFonts w:ascii="Arial" w:cs="Arial" w:hint="eastAsia"/>
              </w:rPr>
              <w:t>核賠人員</w:t>
            </w:r>
          </w:p>
        </w:tc>
        <w:tc>
          <w:tcPr>
            <w:tcW w:w="3780" w:type="dxa"/>
          </w:tcPr>
          <w:p w:rsidR="00CD1FFE" w:rsidRPr="00714C25" w:rsidRDefault="00CD1FFE" w:rsidP="001C1460">
            <w:pPr>
              <w:pStyle w:val="ac"/>
              <w:rPr>
                <w:rFonts w:hint="eastAsia"/>
                <w:bCs/>
                <w:sz w:val="20"/>
              </w:rPr>
            </w:pPr>
          </w:p>
        </w:tc>
        <w:tc>
          <w:tcPr>
            <w:tcW w:w="2340" w:type="dxa"/>
          </w:tcPr>
          <w:p w:rsidR="00CD1FFE" w:rsidRDefault="00CD1FFE" w:rsidP="001C1460">
            <w:pPr>
              <w:pStyle w:val="ac"/>
              <w:rPr>
                <w:rFonts w:hint="eastAsia"/>
                <w:bCs/>
              </w:rPr>
            </w:pPr>
          </w:p>
        </w:tc>
      </w:tr>
      <w:tr w:rsidR="00CD1FFE">
        <w:tc>
          <w:tcPr>
            <w:tcW w:w="2520" w:type="dxa"/>
          </w:tcPr>
          <w:p w:rsidR="00CD1FFE" w:rsidRDefault="00CD1FFE" w:rsidP="00CD1FFE">
            <w:pPr>
              <w:pStyle w:val="Tabletext"/>
              <w:spacing w:after="0" w:line="240" w:lineRule="auto"/>
              <w:ind w:left="480"/>
              <w:rPr>
                <w:rFonts w:ascii="Arial" w:cs="Arial" w:hint="eastAsia"/>
              </w:rPr>
            </w:pPr>
            <w:r>
              <w:rPr>
                <w:rFonts w:ascii="Arial" w:cs="Arial" w:hint="eastAsia"/>
              </w:rPr>
              <w:t>核賠人員姓名</w:t>
            </w:r>
          </w:p>
        </w:tc>
        <w:tc>
          <w:tcPr>
            <w:tcW w:w="3780" w:type="dxa"/>
          </w:tcPr>
          <w:p w:rsidR="00CD1FFE" w:rsidRPr="00714C25" w:rsidRDefault="00CD1FFE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CD1FFE" w:rsidRDefault="00CD1FFE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D1FFE">
        <w:tc>
          <w:tcPr>
            <w:tcW w:w="2520" w:type="dxa"/>
          </w:tcPr>
          <w:p w:rsidR="00CD1FFE" w:rsidRPr="00F8089E" w:rsidRDefault="00CD1FFE" w:rsidP="00CD1FFE">
            <w:pPr>
              <w:pStyle w:val="Tabletext"/>
              <w:spacing w:after="0" w:line="240" w:lineRule="auto"/>
              <w:ind w:left="480"/>
              <w:rPr>
                <w:rFonts w:ascii="Arial" w:hAnsi="Arial" w:cs="Arial"/>
                <w:color w:val="000000"/>
              </w:rPr>
            </w:pPr>
            <w:r w:rsidRPr="00F8089E">
              <w:rPr>
                <w:rFonts w:ascii="Arial" w:cs="Arial"/>
                <w:color w:val="000000"/>
              </w:rPr>
              <w:t>核賠日期</w:t>
            </w:r>
          </w:p>
        </w:tc>
        <w:tc>
          <w:tcPr>
            <w:tcW w:w="3780" w:type="dxa"/>
          </w:tcPr>
          <w:p w:rsidR="00CD1FFE" w:rsidRPr="00714C25" w:rsidRDefault="00CD1FFE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CD1FFE" w:rsidRDefault="00CD1FFE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D1FFE">
        <w:tc>
          <w:tcPr>
            <w:tcW w:w="2520" w:type="dxa"/>
          </w:tcPr>
          <w:p w:rsidR="00CD1FFE" w:rsidRPr="00F8089E" w:rsidRDefault="00CD1FFE" w:rsidP="00CD1FFE">
            <w:pPr>
              <w:pStyle w:val="Tabletext"/>
              <w:spacing w:after="0" w:line="240" w:lineRule="auto"/>
              <w:ind w:left="480"/>
              <w:rPr>
                <w:rFonts w:ascii="Arial" w:cs="Arial" w:hint="eastAsia"/>
                <w:color w:val="000000"/>
              </w:rPr>
            </w:pPr>
            <w:r>
              <w:rPr>
                <w:rFonts w:ascii="Arial" w:cs="Arial" w:hint="eastAsia"/>
                <w:color w:val="000000"/>
              </w:rPr>
              <w:t>覆核單位</w:t>
            </w:r>
          </w:p>
        </w:tc>
        <w:tc>
          <w:tcPr>
            <w:tcW w:w="3780" w:type="dxa"/>
          </w:tcPr>
          <w:p w:rsidR="00CD1FFE" w:rsidRPr="00714C25" w:rsidRDefault="00CD1FFE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CD1FFE" w:rsidRDefault="00CD1FFE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D1FFE">
        <w:tc>
          <w:tcPr>
            <w:tcW w:w="2520" w:type="dxa"/>
          </w:tcPr>
          <w:p w:rsidR="00CD1FFE" w:rsidRPr="002B62F4" w:rsidRDefault="00CD1FFE" w:rsidP="00CD1FFE">
            <w:pPr>
              <w:pStyle w:val="Tabletext"/>
              <w:spacing w:after="0" w:line="240" w:lineRule="auto"/>
              <w:ind w:left="480"/>
              <w:rPr>
                <w:rFonts w:ascii="Arial" w:cs="Arial"/>
              </w:rPr>
            </w:pPr>
            <w:r w:rsidRPr="002B62F4">
              <w:rPr>
                <w:rFonts w:ascii="Arial" w:cs="Arial"/>
              </w:rPr>
              <w:t>覆核人員</w:t>
            </w:r>
          </w:p>
        </w:tc>
        <w:tc>
          <w:tcPr>
            <w:tcW w:w="3780" w:type="dxa"/>
          </w:tcPr>
          <w:p w:rsidR="00CD1FFE" w:rsidRPr="00714C25" w:rsidRDefault="00CD1FFE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CD1FFE" w:rsidRDefault="00CD1FFE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D1FFE">
        <w:tc>
          <w:tcPr>
            <w:tcW w:w="2520" w:type="dxa"/>
          </w:tcPr>
          <w:p w:rsidR="00CD1FFE" w:rsidRPr="002B62F4" w:rsidRDefault="00CD1FFE" w:rsidP="00CD1FFE">
            <w:pPr>
              <w:pStyle w:val="Tabletext"/>
              <w:spacing w:after="0" w:line="240" w:lineRule="auto"/>
              <w:ind w:left="480"/>
              <w:rPr>
                <w:rFonts w:ascii="Arial" w:cs="Arial" w:hint="eastAsia"/>
              </w:rPr>
            </w:pPr>
            <w:r>
              <w:rPr>
                <w:rFonts w:ascii="Arial" w:cs="Arial" w:hint="eastAsia"/>
              </w:rPr>
              <w:t>覆核人員姓名</w:t>
            </w:r>
          </w:p>
        </w:tc>
        <w:tc>
          <w:tcPr>
            <w:tcW w:w="3780" w:type="dxa"/>
          </w:tcPr>
          <w:p w:rsidR="00CD1FFE" w:rsidRPr="00714C25" w:rsidRDefault="00CD1FFE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CD1FFE" w:rsidRDefault="00CD1FFE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D1FFE">
        <w:tc>
          <w:tcPr>
            <w:tcW w:w="2520" w:type="dxa"/>
          </w:tcPr>
          <w:p w:rsidR="00CD1FFE" w:rsidRPr="002B62F4" w:rsidRDefault="00CD1FFE" w:rsidP="00CD1FFE">
            <w:pPr>
              <w:pStyle w:val="Tabletext"/>
              <w:spacing w:after="0" w:line="240" w:lineRule="auto"/>
              <w:ind w:left="480"/>
              <w:rPr>
                <w:rFonts w:ascii="Arial" w:hAnsi="Arial" w:cs="Arial"/>
              </w:rPr>
            </w:pPr>
            <w:r w:rsidRPr="002B62F4">
              <w:rPr>
                <w:rFonts w:ascii="Arial" w:cs="Arial"/>
              </w:rPr>
              <w:t>覆核日期</w:t>
            </w:r>
          </w:p>
        </w:tc>
        <w:tc>
          <w:tcPr>
            <w:tcW w:w="3780" w:type="dxa"/>
          </w:tcPr>
          <w:p w:rsidR="00CD1FFE" w:rsidRPr="00714C25" w:rsidRDefault="00CD1FFE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CD1FFE" w:rsidRDefault="00CD1FFE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D1FFE">
        <w:tc>
          <w:tcPr>
            <w:tcW w:w="2520" w:type="dxa"/>
          </w:tcPr>
          <w:p w:rsidR="00CD1FFE" w:rsidRPr="002B62F4" w:rsidRDefault="00CD1FFE" w:rsidP="00CD1FFE">
            <w:pPr>
              <w:pStyle w:val="Tabletext"/>
              <w:spacing w:after="0" w:line="240" w:lineRule="auto"/>
              <w:ind w:left="480"/>
              <w:rPr>
                <w:rFonts w:ascii="Arial" w:cs="Arial" w:hint="eastAsia"/>
              </w:rPr>
            </w:pPr>
            <w:r>
              <w:rPr>
                <w:rFonts w:ascii="Arial" w:cs="Arial" w:hint="eastAsia"/>
              </w:rPr>
              <w:t>是否</w:t>
            </w:r>
            <w:r>
              <w:rPr>
                <w:rFonts w:ascii="Arial" w:cs="Arial" w:hint="eastAsia"/>
              </w:rPr>
              <w:t>UPDATE</w:t>
            </w:r>
            <w:r>
              <w:rPr>
                <w:rFonts w:ascii="Arial" w:cs="Arial" w:hint="eastAsia"/>
              </w:rPr>
              <w:t>契約效力</w:t>
            </w:r>
          </w:p>
        </w:tc>
        <w:tc>
          <w:tcPr>
            <w:tcW w:w="3780" w:type="dxa"/>
          </w:tcPr>
          <w:p w:rsidR="00CD1FFE" w:rsidRPr="00714C25" w:rsidRDefault="00CD1FFE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CD1FFE" w:rsidRDefault="00CD1FFE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D1FFE">
        <w:tc>
          <w:tcPr>
            <w:tcW w:w="2520" w:type="dxa"/>
          </w:tcPr>
          <w:p w:rsidR="00CD1FFE" w:rsidRDefault="00CD1FFE" w:rsidP="00CD1FFE">
            <w:pPr>
              <w:pStyle w:val="Tabletext"/>
              <w:spacing w:after="0" w:line="240" w:lineRule="auto"/>
              <w:ind w:left="480"/>
              <w:rPr>
                <w:rFonts w:ascii="Arial" w:cs="Arial" w:hint="eastAsia"/>
              </w:rPr>
            </w:pPr>
            <w:r>
              <w:rPr>
                <w:rFonts w:ascii="Arial" w:cs="Arial" w:hint="eastAsia"/>
              </w:rPr>
              <w:t>契約效力</w:t>
            </w:r>
          </w:p>
        </w:tc>
        <w:tc>
          <w:tcPr>
            <w:tcW w:w="3780" w:type="dxa"/>
          </w:tcPr>
          <w:p w:rsidR="00CD1FFE" w:rsidRPr="00714C25" w:rsidRDefault="00CD1FFE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CD1FFE" w:rsidRDefault="00CD1FFE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D1FFE">
        <w:tc>
          <w:tcPr>
            <w:tcW w:w="2520" w:type="dxa"/>
          </w:tcPr>
          <w:p w:rsidR="00CD1FFE" w:rsidRDefault="00CD1FFE" w:rsidP="00CD1FFE">
            <w:pPr>
              <w:pStyle w:val="Tabletext"/>
              <w:spacing w:after="0" w:line="240" w:lineRule="auto"/>
              <w:ind w:left="480"/>
              <w:rPr>
                <w:rFonts w:ascii="Arial" w:cs="Arial" w:hint="eastAsia"/>
              </w:rPr>
            </w:pPr>
            <w:r>
              <w:rPr>
                <w:rFonts w:ascii="Arial" w:cs="Arial" w:hint="eastAsia"/>
              </w:rPr>
              <w:t>終止日期</w:t>
            </w:r>
          </w:p>
        </w:tc>
        <w:tc>
          <w:tcPr>
            <w:tcW w:w="3780" w:type="dxa"/>
          </w:tcPr>
          <w:p w:rsidR="00CD1FFE" w:rsidRPr="00714C25" w:rsidRDefault="00CD1FFE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CD1FFE" w:rsidRDefault="00CD1FFE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D1FFE">
        <w:tc>
          <w:tcPr>
            <w:tcW w:w="2520" w:type="dxa"/>
          </w:tcPr>
          <w:p w:rsidR="00CD1FFE" w:rsidRDefault="00CD1FFE" w:rsidP="00CD1FFE">
            <w:pPr>
              <w:pStyle w:val="Tabletext"/>
              <w:spacing w:after="0" w:line="240" w:lineRule="auto"/>
              <w:ind w:left="480"/>
              <w:rPr>
                <w:rFonts w:ascii="Arial" w:cs="Arial" w:hint="eastAsia"/>
              </w:rPr>
            </w:pPr>
            <w:r>
              <w:rPr>
                <w:rFonts w:ascii="Arial" w:cs="Arial" w:hint="eastAsia"/>
              </w:rPr>
              <w:t>預付金受理編號</w:t>
            </w:r>
          </w:p>
        </w:tc>
        <w:tc>
          <w:tcPr>
            <w:tcW w:w="3780" w:type="dxa"/>
          </w:tcPr>
          <w:p w:rsidR="00CD1FFE" w:rsidRPr="00714C25" w:rsidRDefault="00CD1FFE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CD1FFE" w:rsidRDefault="00CD1FFE" w:rsidP="001C146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125381" w:rsidRPr="009558E8" w:rsidRDefault="001C1460" w:rsidP="001C146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>END IF</w:t>
      </w:r>
      <w:r>
        <w:rPr>
          <w:rFonts w:hint="eastAsia"/>
          <w:kern w:val="2"/>
          <w:szCs w:val="24"/>
          <w:lang w:eastAsia="zh-TW"/>
        </w:rPr>
        <w:t>。</w:t>
      </w:r>
    </w:p>
    <w:p w:rsidR="009558E8" w:rsidRPr="0072507A" w:rsidRDefault="009558E8" w:rsidP="001C146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理賠保險金代號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BBA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 xml:space="preserve"> OR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PBA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 xml:space="preserve"> OR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BBA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2</w:t>
        </w:r>
        <w:r>
          <w:rPr>
            <w:kern w:val="2"/>
            <w:szCs w:val="24"/>
            <w:lang w:eastAsia="zh-TW"/>
          </w:rPr>
          <w:t>’</w:t>
        </w:r>
      </w:smartTag>
      <w:r w:rsidR="0072507A">
        <w:rPr>
          <w:rFonts w:hint="eastAsia"/>
          <w:kern w:val="2"/>
          <w:szCs w:val="24"/>
          <w:lang w:eastAsia="zh-TW"/>
        </w:rPr>
        <w:t>：</w:t>
      </w:r>
    </w:p>
    <w:p w:rsidR="0072507A" w:rsidRPr="0072507A" w:rsidRDefault="0072507A" w:rsidP="0072507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DTAAB001 </w:t>
      </w:r>
      <w:r>
        <w:rPr>
          <w:rFonts w:hint="eastAsia"/>
          <w:kern w:val="2"/>
          <w:szCs w:val="24"/>
          <w:lang w:eastAsia="zh-TW"/>
        </w:rPr>
        <w:t>下列欄位：</w:t>
      </w:r>
    </w:p>
    <w:p w:rsidR="0072507A" w:rsidRPr="0072507A" w:rsidRDefault="0072507A" w:rsidP="0072507A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>死殘種類：</w:t>
      </w:r>
      <w:r w:rsidR="001D1624">
        <w:rPr>
          <w:rFonts w:hint="eastAsia"/>
          <w:kern w:val="2"/>
          <w:szCs w:val="24"/>
          <w:lang w:eastAsia="zh-TW"/>
        </w:rPr>
        <w:t>比照</w:t>
      </w:r>
      <w:r w:rsidR="001D1624">
        <w:rPr>
          <w:rFonts w:hint="eastAsia"/>
          <w:kern w:val="2"/>
          <w:szCs w:val="24"/>
          <w:lang w:eastAsia="zh-TW"/>
        </w:rPr>
        <w:t xml:space="preserve"> AA_B1Z100.</w:t>
      </w:r>
      <w:r w:rsidR="001D1624" w:rsidRPr="001D1624">
        <w:rPr>
          <w:color w:val="000000"/>
          <w:highlight w:val="white"/>
        </w:rPr>
        <w:t xml:space="preserve"> </w:t>
      </w:r>
      <w:r w:rsidR="001D1624">
        <w:rPr>
          <w:color w:val="000000"/>
          <w:highlight w:val="white"/>
        </w:rPr>
        <w:t>setDTAAB001</w:t>
      </w:r>
      <w:r w:rsidR="001D1624">
        <w:rPr>
          <w:rFonts w:hint="eastAsia"/>
          <w:color w:val="000000"/>
          <w:lang w:eastAsia="zh-TW"/>
        </w:rPr>
        <w:t xml:space="preserve"> </w:t>
      </w:r>
      <w:r w:rsidR="001D1624">
        <w:rPr>
          <w:rFonts w:hint="eastAsia"/>
          <w:color w:val="000000"/>
          <w:highlight w:val="white"/>
          <w:lang w:eastAsia="zh-TW"/>
        </w:rPr>
        <w:t>放法</w:t>
      </w:r>
    </w:p>
    <w:p w:rsidR="0072507A" w:rsidRPr="0072507A" w:rsidRDefault="0072507A" w:rsidP="0072507A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>是否更新契約效力：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Y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。</w:t>
      </w:r>
    </w:p>
    <w:p w:rsidR="0072507A" w:rsidRPr="0072507A" w:rsidRDefault="0072507A" w:rsidP="0072507A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>契約效力：</w:t>
      </w:r>
      <w:r w:rsidR="001D1624">
        <w:rPr>
          <w:rFonts w:hint="eastAsia"/>
          <w:kern w:val="2"/>
          <w:szCs w:val="24"/>
          <w:lang w:eastAsia="zh-TW"/>
        </w:rPr>
        <w:t>比照</w:t>
      </w:r>
      <w:r w:rsidR="001D1624">
        <w:rPr>
          <w:rFonts w:hint="eastAsia"/>
          <w:kern w:val="2"/>
          <w:szCs w:val="24"/>
          <w:lang w:eastAsia="zh-TW"/>
        </w:rPr>
        <w:t xml:space="preserve"> AA_B1Z100.</w:t>
      </w:r>
      <w:r w:rsidR="001D1624" w:rsidRPr="001D1624">
        <w:rPr>
          <w:color w:val="000000"/>
          <w:highlight w:val="white"/>
        </w:rPr>
        <w:t xml:space="preserve"> </w:t>
      </w:r>
      <w:r w:rsidR="001D1624">
        <w:rPr>
          <w:color w:val="000000"/>
          <w:highlight w:val="white"/>
        </w:rPr>
        <w:t>setDTAAB001</w:t>
      </w:r>
      <w:r w:rsidR="001D1624">
        <w:rPr>
          <w:rFonts w:hint="eastAsia"/>
          <w:color w:val="000000"/>
          <w:lang w:eastAsia="zh-TW"/>
        </w:rPr>
        <w:t xml:space="preserve"> </w:t>
      </w:r>
      <w:r w:rsidR="001D1624">
        <w:rPr>
          <w:rFonts w:hint="eastAsia"/>
          <w:color w:val="000000"/>
          <w:highlight w:val="white"/>
          <w:lang w:eastAsia="zh-TW"/>
        </w:rPr>
        <w:t>放法</w:t>
      </w:r>
    </w:p>
    <w:p w:rsidR="0072507A" w:rsidRPr="0072507A" w:rsidRDefault="0072507A" w:rsidP="0072507A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>終止日期：</w:t>
      </w:r>
    </w:p>
    <w:p w:rsidR="0072507A" w:rsidRPr="0072507A" w:rsidRDefault="001D1624" w:rsidP="0072507A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>比照</w:t>
      </w:r>
      <w:r>
        <w:rPr>
          <w:rFonts w:hint="eastAsia"/>
          <w:kern w:val="2"/>
          <w:szCs w:val="24"/>
          <w:lang w:eastAsia="zh-TW"/>
        </w:rPr>
        <w:t xml:space="preserve"> AA_B1Z100.</w:t>
      </w:r>
      <w:r w:rsidRPr="001D1624">
        <w:rPr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>setDTAAB001</w:t>
      </w:r>
      <w:r>
        <w:rPr>
          <w:rFonts w:hint="eastAsia"/>
          <w:color w:val="000000"/>
          <w:lang w:eastAsia="zh-TW"/>
        </w:rPr>
        <w:t xml:space="preserve"> </w:t>
      </w:r>
      <w:r>
        <w:rPr>
          <w:rFonts w:hint="eastAsia"/>
          <w:color w:val="000000"/>
          <w:highlight w:val="white"/>
          <w:lang w:eastAsia="zh-TW"/>
        </w:rPr>
        <w:t>放法</w:t>
      </w:r>
    </w:p>
    <w:p w:rsidR="0072507A" w:rsidRPr="004F07FA" w:rsidRDefault="0072507A" w:rsidP="001C146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>END IF</w:t>
      </w:r>
      <w:r>
        <w:rPr>
          <w:rFonts w:hint="eastAsia"/>
          <w:kern w:val="2"/>
          <w:szCs w:val="24"/>
          <w:lang w:eastAsia="zh-TW"/>
        </w:rPr>
        <w:t>。</w:t>
      </w:r>
    </w:p>
    <w:p w:rsidR="00A37478" w:rsidRPr="004F07FA" w:rsidRDefault="00A37478" w:rsidP="001C146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C</w:t>
      </w:r>
      <w:r>
        <w:rPr>
          <w:kern w:val="2"/>
          <w:szCs w:val="24"/>
          <w:lang w:eastAsia="zh-TW"/>
        </w:rPr>
        <w:t>’</w:t>
      </w:r>
    </w:p>
    <w:p w:rsidR="00A37478" w:rsidRPr="0044148E" w:rsidRDefault="00A37478" w:rsidP="004F07F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>SET DTAAB001.</w:t>
      </w:r>
      <w:r>
        <w:rPr>
          <w:rFonts w:ascii="Arial" w:cs="Arial" w:hint="eastAsia"/>
          <w:lang w:eastAsia="zh-TW"/>
        </w:rPr>
        <w:t>殘疾鑑定日</w:t>
      </w:r>
      <w:r>
        <w:rPr>
          <w:rFonts w:ascii="Arial" w:cs="Arial" w:hint="eastAsia"/>
          <w:lang w:eastAsia="zh-TW"/>
        </w:rPr>
        <w:t xml:space="preserve"> = </w:t>
      </w:r>
      <w:r>
        <w:rPr>
          <w:rFonts w:ascii="Arial" w:cs="Arial" w:hint="eastAsia"/>
          <w:lang w:eastAsia="zh-TW"/>
        </w:rPr>
        <w:t>大額給付</w:t>
      </w:r>
      <w:r>
        <w:rPr>
          <w:rFonts w:ascii="Arial" w:cs="Arial" w:hint="eastAsia"/>
          <w:lang w:eastAsia="zh-TW"/>
        </w:rPr>
        <w:t>.</w:t>
      </w:r>
      <w:r>
        <w:rPr>
          <w:rFonts w:ascii="Arial" w:cs="Arial" w:hint="eastAsia"/>
          <w:lang w:eastAsia="zh-TW"/>
        </w:rPr>
        <w:t>殘疾鑑定日</w:t>
      </w:r>
    </w:p>
    <w:p w:rsidR="001C2FA4" w:rsidRPr="0044148E" w:rsidRDefault="001C2FA4" w:rsidP="001C2FA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ascii="Arial" w:cs="Arial" w:hint="eastAsia"/>
          <w:lang w:eastAsia="zh-TW"/>
        </w:rPr>
        <w:t>團險的</w:t>
      </w:r>
      <w:r>
        <w:rPr>
          <w:rFonts w:ascii="Arial" w:cs="Arial" w:hint="eastAsia"/>
          <w:lang w:eastAsia="zh-TW"/>
        </w:rPr>
        <w:t>MK2</w:t>
      </w:r>
      <w:r>
        <w:rPr>
          <w:rFonts w:ascii="Arial" w:cs="Arial" w:hint="eastAsia"/>
          <w:lang w:eastAsia="zh-TW"/>
        </w:rPr>
        <w:t>計算保單年度：</w:t>
      </w:r>
      <w:r w:rsidR="004D14A5">
        <w:rPr>
          <w:rFonts w:ascii="Arial" w:cs="Arial" w:hint="eastAsia"/>
          <w:lang w:eastAsia="zh-TW"/>
        </w:rPr>
        <w:t>(</w:t>
      </w:r>
      <w:r w:rsidR="004D14A5">
        <w:rPr>
          <w:rFonts w:ascii="Arial" w:cs="Arial" w:hint="eastAsia"/>
          <w:lang w:eastAsia="zh-TW"/>
        </w:rPr>
        <w:t>人工新增的就以事故日當代表計算保單年度</w:t>
      </w:r>
      <w:r w:rsidR="004D14A5">
        <w:rPr>
          <w:rFonts w:ascii="Arial" w:cs="Arial" w:hint="eastAsia"/>
          <w:lang w:eastAsia="zh-TW"/>
        </w:rPr>
        <w:t>)</w:t>
      </w:r>
    </w:p>
    <w:p w:rsidR="007F2834" w:rsidRPr="0044148E" w:rsidRDefault="007F2834" w:rsidP="004F07F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ascii="Arial" w:cs="Arial" w:hint="eastAsia"/>
          <w:lang w:eastAsia="zh-TW"/>
        </w:rPr>
        <w:t xml:space="preserve">IF </w:t>
      </w:r>
      <w:r>
        <w:rPr>
          <w:rFonts w:ascii="Arial" w:cs="Arial" w:hint="eastAsia"/>
          <w:lang w:eastAsia="zh-TW"/>
        </w:rPr>
        <w:t>系統別</w:t>
      </w:r>
      <w:r>
        <w:rPr>
          <w:rFonts w:ascii="Arial" w:cs="Arial" w:hint="eastAsia"/>
          <w:lang w:eastAsia="zh-TW"/>
        </w:rPr>
        <w:t xml:space="preserve"> =</w:t>
      </w:r>
      <w:r>
        <w:rPr>
          <w:rFonts w:ascii="Arial" w:cs="Arial"/>
          <w:lang w:eastAsia="zh-TW"/>
        </w:rPr>
        <w:t>’</w:t>
      </w:r>
      <w:r>
        <w:rPr>
          <w:rFonts w:ascii="Arial" w:cs="Arial" w:hint="eastAsia"/>
          <w:lang w:eastAsia="zh-TW"/>
        </w:rPr>
        <w:t>4</w:t>
      </w:r>
      <w:r>
        <w:rPr>
          <w:rFonts w:ascii="Arial" w:cs="Arial"/>
          <w:lang w:eastAsia="zh-TW"/>
        </w:rPr>
        <w:t>’</w:t>
      </w:r>
      <w:r>
        <w:rPr>
          <w:rFonts w:ascii="Arial" w:cs="Arial" w:hint="eastAsia"/>
          <w:lang w:eastAsia="zh-TW"/>
        </w:rPr>
        <w:t xml:space="preserve"> AND </w:t>
      </w:r>
      <w:r>
        <w:rPr>
          <w:rFonts w:ascii="Arial" w:cs="Arial" w:hint="eastAsia"/>
          <w:lang w:eastAsia="zh-TW"/>
        </w:rPr>
        <w:t>險別</w:t>
      </w:r>
      <w:r>
        <w:rPr>
          <w:rFonts w:ascii="Arial" w:cs="Arial" w:hint="eastAsia"/>
          <w:lang w:eastAsia="zh-TW"/>
        </w:rPr>
        <w:t xml:space="preserve"> =</w:t>
      </w:r>
      <w:r>
        <w:rPr>
          <w:rFonts w:ascii="Arial" w:cs="Arial"/>
          <w:lang w:eastAsia="zh-TW"/>
        </w:rPr>
        <w:t>’</w:t>
      </w:r>
      <w:r>
        <w:rPr>
          <w:rFonts w:ascii="Arial" w:cs="Arial" w:hint="eastAsia"/>
          <w:lang w:eastAsia="zh-TW"/>
        </w:rPr>
        <w:t>MK2</w:t>
      </w:r>
      <w:r>
        <w:rPr>
          <w:rFonts w:ascii="Arial" w:cs="Arial"/>
          <w:lang w:eastAsia="zh-TW"/>
        </w:rPr>
        <w:t>’</w:t>
      </w:r>
    </w:p>
    <w:p w:rsidR="00EB156E" w:rsidRDefault="00EB156E" w:rsidP="004F07FA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計算保單年度：</w:t>
      </w:r>
    </w:p>
    <w:p w:rsidR="00EB156E" w:rsidRPr="0044148E" w:rsidRDefault="00EB156E" w:rsidP="004F07FA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color w:val="000000"/>
          <w:highlight w:val="white"/>
        </w:rPr>
        <w:t>DTAAB001</w:t>
      </w:r>
      <w:r>
        <w:rPr>
          <w:rFonts w:hint="eastAsia"/>
          <w:color w:val="000000"/>
          <w:highlight w:val="white"/>
          <w:lang w:eastAsia="zh-TW"/>
        </w:rPr>
        <w:t>.</w:t>
      </w:r>
      <w:r>
        <w:rPr>
          <w:rFonts w:hint="eastAsia"/>
          <w:color w:val="000000"/>
          <w:highlight w:val="white"/>
          <w:lang w:eastAsia="zh-TW"/>
        </w:rPr>
        <w:t>事故日</w:t>
      </w:r>
      <w:r>
        <w:rPr>
          <w:rFonts w:hint="eastAsia"/>
          <w:color w:val="000000"/>
          <w:highlight w:val="white"/>
          <w:lang w:eastAsia="zh-TW"/>
        </w:rPr>
        <w:t xml:space="preserve"> </w:t>
      </w:r>
      <w:r>
        <w:rPr>
          <w:rFonts w:hint="eastAsia"/>
          <w:color w:val="000000"/>
          <w:highlight w:val="white"/>
          <w:lang w:eastAsia="zh-TW"/>
        </w:rPr>
        <w:t>取年月</w:t>
      </w:r>
      <w:r>
        <w:rPr>
          <w:rFonts w:hint="eastAsia"/>
          <w:color w:val="000000"/>
          <w:highlight w:val="white"/>
          <w:lang w:eastAsia="zh-TW"/>
        </w:rPr>
        <w:t xml:space="preserve"> &gt;= </w:t>
      </w:r>
      <w:r>
        <w:rPr>
          <w:color w:val="000000"/>
          <w:highlight w:val="white"/>
        </w:rPr>
        <w:t>DTAAB001</w:t>
      </w:r>
      <w:r>
        <w:rPr>
          <w:rFonts w:hint="eastAsia"/>
          <w:color w:val="000000"/>
          <w:lang w:eastAsia="zh-TW"/>
        </w:rPr>
        <w:t>.</w:t>
      </w:r>
      <w:r>
        <w:rPr>
          <w:rFonts w:hint="eastAsia"/>
          <w:color w:val="000000"/>
          <w:highlight w:val="white"/>
          <w:lang w:eastAsia="zh-TW"/>
        </w:rPr>
        <w:t>投保始期</w:t>
      </w:r>
    </w:p>
    <w:p w:rsidR="00EB156E" w:rsidRPr="0044148E" w:rsidRDefault="0044148E" w:rsidP="004F07FA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color w:val="000000"/>
          <w:highlight w:val="white"/>
        </w:rPr>
        <w:t>DTAAB001</w:t>
      </w:r>
      <w:r>
        <w:rPr>
          <w:rFonts w:hint="eastAsia"/>
          <w:color w:val="000000"/>
          <w:lang w:eastAsia="zh-TW"/>
        </w:rPr>
        <w:t>.</w:t>
      </w:r>
      <w:r>
        <w:rPr>
          <w:rFonts w:hint="eastAsia"/>
          <w:color w:val="000000"/>
          <w:highlight w:val="white"/>
          <w:lang w:eastAsia="zh-TW"/>
        </w:rPr>
        <w:t>保單年度</w:t>
      </w:r>
      <w:r>
        <w:rPr>
          <w:rFonts w:hint="eastAsia"/>
          <w:color w:val="000000"/>
          <w:highlight w:val="white"/>
          <w:lang w:eastAsia="zh-TW"/>
        </w:rPr>
        <w:t xml:space="preserve"> = </w:t>
      </w:r>
      <w:r>
        <w:rPr>
          <w:color w:val="000000"/>
          <w:highlight w:val="white"/>
        </w:rPr>
        <w:t>DTAAB001</w:t>
      </w:r>
      <w:r>
        <w:rPr>
          <w:rFonts w:hint="eastAsia"/>
          <w:color w:val="000000"/>
          <w:highlight w:val="white"/>
          <w:lang w:eastAsia="zh-TW"/>
        </w:rPr>
        <w:t>.</w:t>
      </w:r>
      <w:r>
        <w:rPr>
          <w:rFonts w:hint="eastAsia"/>
          <w:color w:val="000000"/>
          <w:highlight w:val="white"/>
          <w:lang w:eastAsia="zh-TW"/>
        </w:rPr>
        <w:t>事故日</w:t>
      </w:r>
      <w:r>
        <w:rPr>
          <w:rFonts w:hint="eastAsia"/>
          <w:color w:val="000000"/>
          <w:highlight w:val="white"/>
          <w:lang w:eastAsia="zh-TW"/>
        </w:rPr>
        <w:t xml:space="preserve"> </w:t>
      </w:r>
      <w:r>
        <w:rPr>
          <w:rFonts w:hint="eastAsia"/>
          <w:color w:val="000000"/>
          <w:highlight w:val="white"/>
          <w:lang w:eastAsia="zh-TW"/>
        </w:rPr>
        <w:t>取年度</w:t>
      </w:r>
      <w:r>
        <w:rPr>
          <w:rFonts w:hint="eastAsia"/>
          <w:color w:val="000000"/>
          <w:highlight w:val="white"/>
          <w:lang w:eastAsia="zh-TW"/>
        </w:rPr>
        <w:t>(</w:t>
      </w:r>
      <w:r>
        <w:rPr>
          <w:rFonts w:hint="eastAsia"/>
          <w:color w:val="000000"/>
          <w:highlight w:val="white"/>
          <w:lang w:eastAsia="zh-TW"/>
        </w:rPr>
        <w:t>民國</w:t>
      </w:r>
      <w:r>
        <w:rPr>
          <w:rFonts w:hint="eastAsia"/>
          <w:color w:val="000000"/>
          <w:highlight w:val="white"/>
          <w:lang w:eastAsia="zh-TW"/>
        </w:rPr>
        <w:t>)</w:t>
      </w:r>
    </w:p>
    <w:p w:rsidR="00EB156E" w:rsidRPr="006A56EC" w:rsidRDefault="00EB156E" w:rsidP="004F07FA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color w:val="000000"/>
          <w:lang w:eastAsia="zh-TW"/>
        </w:rPr>
        <w:t>ELSE</w:t>
      </w:r>
    </w:p>
    <w:p w:rsidR="0044148E" w:rsidRPr="001C1460" w:rsidRDefault="0044148E" w:rsidP="004F07FA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color w:val="000000"/>
          <w:highlight w:val="white"/>
        </w:rPr>
        <w:t>DTAAB001</w:t>
      </w:r>
      <w:r>
        <w:rPr>
          <w:rFonts w:hint="eastAsia"/>
          <w:color w:val="000000"/>
          <w:lang w:eastAsia="zh-TW"/>
        </w:rPr>
        <w:t>.</w:t>
      </w:r>
      <w:r>
        <w:rPr>
          <w:rFonts w:hint="eastAsia"/>
          <w:color w:val="000000"/>
          <w:highlight w:val="white"/>
          <w:lang w:eastAsia="zh-TW"/>
        </w:rPr>
        <w:t>保單年度</w:t>
      </w:r>
      <w:r>
        <w:rPr>
          <w:rFonts w:hint="eastAsia"/>
          <w:color w:val="000000"/>
          <w:highlight w:val="white"/>
          <w:lang w:eastAsia="zh-TW"/>
        </w:rPr>
        <w:t xml:space="preserve"> = </w:t>
      </w:r>
      <w:r>
        <w:rPr>
          <w:color w:val="000000"/>
          <w:highlight w:val="white"/>
        </w:rPr>
        <w:t>DTAAB001</w:t>
      </w:r>
      <w:r>
        <w:rPr>
          <w:rFonts w:hint="eastAsia"/>
          <w:color w:val="000000"/>
          <w:highlight w:val="white"/>
          <w:lang w:eastAsia="zh-TW"/>
        </w:rPr>
        <w:t>.</w:t>
      </w:r>
      <w:r>
        <w:rPr>
          <w:rFonts w:hint="eastAsia"/>
          <w:color w:val="000000"/>
          <w:highlight w:val="white"/>
          <w:lang w:eastAsia="zh-TW"/>
        </w:rPr>
        <w:t>事故日</w:t>
      </w:r>
      <w:r>
        <w:rPr>
          <w:rFonts w:hint="eastAsia"/>
          <w:color w:val="000000"/>
          <w:highlight w:val="white"/>
          <w:lang w:eastAsia="zh-TW"/>
        </w:rPr>
        <w:t>-1</w:t>
      </w:r>
      <w:r>
        <w:rPr>
          <w:rFonts w:hint="eastAsia"/>
          <w:color w:val="000000"/>
          <w:highlight w:val="white"/>
          <w:lang w:eastAsia="zh-TW"/>
        </w:rPr>
        <w:t>年</w:t>
      </w:r>
      <w:r>
        <w:rPr>
          <w:rFonts w:hint="eastAsia"/>
          <w:color w:val="000000"/>
          <w:highlight w:val="white"/>
          <w:lang w:eastAsia="zh-TW"/>
        </w:rPr>
        <w:t xml:space="preserve"> </w:t>
      </w:r>
      <w:r>
        <w:rPr>
          <w:rFonts w:hint="eastAsia"/>
          <w:color w:val="000000"/>
          <w:highlight w:val="white"/>
          <w:lang w:eastAsia="zh-TW"/>
        </w:rPr>
        <w:t>取年度</w:t>
      </w:r>
      <w:r>
        <w:rPr>
          <w:rFonts w:hint="eastAsia"/>
          <w:color w:val="000000"/>
          <w:highlight w:val="white"/>
          <w:lang w:eastAsia="zh-TW"/>
        </w:rPr>
        <w:t>(</w:t>
      </w:r>
      <w:r>
        <w:rPr>
          <w:rFonts w:hint="eastAsia"/>
          <w:color w:val="000000"/>
          <w:highlight w:val="white"/>
          <w:lang w:eastAsia="zh-TW"/>
        </w:rPr>
        <w:t>民國</w:t>
      </w:r>
      <w:r>
        <w:rPr>
          <w:rFonts w:hint="eastAsia"/>
          <w:color w:val="000000"/>
          <w:highlight w:val="white"/>
          <w:lang w:eastAsia="zh-TW"/>
        </w:rPr>
        <w:t>)</w:t>
      </w:r>
    </w:p>
    <w:p w:rsidR="00A6781E" w:rsidRDefault="00A6781E" w:rsidP="001C1460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</w:p>
    <w:p w:rsidR="0023751E" w:rsidRDefault="00720BA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刪除</w:t>
      </w:r>
    </w:p>
    <w:p w:rsidR="00720BAE" w:rsidRDefault="00720BAE" w:rsidP="00720BA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檢核：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720BAE">
        <w:tc>
          <w:tcPr>
            <w:tcW w:w="720" w:type="dxa"/>
          </w:tcPr>
          <w:p w:rsidR="00720BAE" w:rsidRDefault="00720BAE" w:rsidP="003D3AC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720BAE" w:rsidRDefault="00720BAE" w:rsidP="003D3AC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720BAE" w:rsidRDefault="00720BAE" w:rsidP="003D3AC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720BAE">
        <w:tc>
          <w:tcPr>
            <w:tcW w:w="720" w:type="dxa"/>
          </w:tcPr>
          <w:p w:rsidR="00720BAE" w:rsidRDefault="00720BAE" w:rsidP="00720BAE">
            <w:pPr>
              <w:pStyle w:val="Tabletext"/>
              <w:keepLines w:val="0"/>
              <w:numPr>
                <w:ilvl w:val="0"/>
                <w:numId w:val="25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720BAE" w:rsidRDefault="00720BAE" w:rsidP="003D3AC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新增項目之處理欄位須有一筆勾選</w:t>
            </w:r>
          </w:p>
        </w:tc>
        <w:tc>
          <w:tcPr>
            <w:tcW w:w="3320" w:type="dxa"/>
          </w:tcPr>
          <w:p w:rsidR="00720BAE" w:rsidRDefault="00720BAE" w:rsidP="003D3AC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請選擇刪除項目</w:t>
            </w:r>
          </w:p>
        </w:tc>
      </w:tr>
    </w:tbl>
    <w:p w:rsidR="00720BAE" w:rsidRDefault="00720BAE" w:rsidP="00720BA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說明：</w:t>
      </w:r>
    </w:p>
    <w:p w:rsidR="00720BAE" w:rsidRPr="00720BAE" w:rsidRDefault="00720BAE" w:rsidP="00720BA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刪除該筆理賠明細</w:t>
      </w:r>
      <w:r w:rsidRPr="00720BAE">
        <w:rPr>
          <w:rFonts w:hint="eastAsia"/>
          <w:color w:val="000000"/>
          <w:kern w:val="2"/>
          <w:szCs w:val="24"/>
          <w:lang w:eastAsia="zh-TW"/>
        </w:rPr>
        <w:t>。</w:t>
      </w:r>
    </w:p>
    <w:p w:rsidR="00BF313C" w:rsidRDefault="00720BA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確認</w:t>
      </w:r>
    </w:p>
    <w:p w:rsidR="003D3AC3" w:rsidRDefault="003D3AC3" w:rsidP="003D3AC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檢核：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3D3AC3">
        <w:tc>
          <w:tcPr>
            <w:tcW w:w="720" w:type="dxa"/>
          </w:tcPr>
          <w:p w:rsidR="003D3AC3" w:rsidRDefault="003D3AC3" w:rsidP="003D3AC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3D3AC3" w:rsidRDefault="003D3AC3" w:rsidP="003D3AC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3D3AC3" w:rsidRDefault="003D3AC3" w:rsidP="003D3AC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3D3AC3">
        <w:tc>
          <w:tcPr>
            <w:tcW w:w="720" w:type="dxa"/>
          </w:tcPr>
          <w:p w:rsidR="003D3AC3" w:rsidRDefault="003D3AC3" w:rsidP="003D3AC3">
            <w:pPr>
              <w:pStyle w:val="Tabletext"/>
              <w:keepLines w:val="0"/>
              <w:numPr>
                <w:ilvl w:val="0"/>
                <w:numId w:val="2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3D3AC3" w:rsidRDefault="003D3AC3" w:rsidP="003D3AC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至少須有一筆新增項目</w:t>
            </w:r>
          </w:p>
        </w:tc>
        <w:tc>
          <w:tcPr>
            <w:tcW w:w="3320" w:type="dxa"/>
          </w:tcPr>
          <w:p w:rsidR="003D3AC3" w:rsidRDefault="003D3AC3" w:rsidP="003D3AC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請選擇新增項目</w:t>
            </w:r>
          </w:p>
        </w:tc>
      </w:tr>
    </w:tbl>
    <w:p w:rsidR="003D3AC3" w:rsidRDefault="003D3AC3" w:rsidP="003D3AC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說明：</w:t>
      </w:r>
    </w:p>
    <w:p w:rsidR="00AB733A" w:rsidRDefault="00AB733A" w:rsidP="003D3AC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逐筆檢查新增的</w:t>
      </w:r>
      <w:r>
        <w:rPr>
          <w:rFonts w:hint="eastAsia"/>
          <w:bCs/>
          <w:color w:val="000000"/>
          <w:lang w:eastAsia="zh-TW"/>
        </w:rPr>
        <w:t>DTAAB001</w:t>
      </w:r>
      <w:r w:rsidR="002952DF">
        <w:rPr>
          <w:rFonts w:hint="eastAsia"/>
          <w:bCs/>
          <w:color w:val="000000"/>
          <w:lang w:eastAsia="zh-TW"/>
        </w:rPr>
        <w:t>，將符合下列條件之件產生新的</w:t>
      </w:r>
      <w:r w:rsidR="002952DF">
        <w:rPr>
          <w:rFonts w:hint="eastAsia"/>
          <w:bCs/>
          <w:color w:val="000000"/>
          <w:lang w:eastAsia="zh-TW"/>
        </w:rPr>
        <w:t>DTAAB001_List</w:t>
      </w:r>
    </w:p>
    <w:p w:rsidR="002952DF" w:rsidRDefault="002952DF" w:rsidP="002952D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業務別</w:t>
      </w:r>
      <w:r>
        <w:rPr>
          <w:rFonts w:hint="eastAsia"/>
          <w:bCs/>
          <w:color w:val="000000"/>
          <w:lang w:eastAsia="zh-TW"/>
        </w:rPr>
        <w:t xml:space="preserve"> = </w:t>
      </w:r>
      <w:r>
        <w:rPr>
          <w:bCs/>
          <w:color w:val="000000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bCs/>
            <w:color w:val="000000"/>
            <w:lang w:eastAsia="zh-TW"/>
          </w:rPr>
          <w:t>1</w:t>
        </w:r>
        <w:r>
          <w:rPr>
            <w:bCs/>
            <w:color w:val="000000"/>
            <w:lang w:eastAsia="zh-TW"/>
          </w:rPr>
          <w:t>’</w:t>
        </w:r>
      </w:smartTag>
      <w:r>
        <w:rPr>
          <w:rFonts w:hint="eastAsia"/>
          <w:bCs/>
          <w:color w:val="000000"/>
          <w:lang w:eastAsia="zh-TW"/>
        </w:rPr>
        <w:t xml:space="preserve"> AND </w:t>
      </w:r>
      <w:r>
        <w:rPr>
          <w:rFonts w:hint="eastAsia"/>
          <w:bCs/>
          <w:color w:val="000000"/>
          <w:lang w:eastAsia="zh-TW"/>
        </w:rPr>
        <w:t>主附約別</w:t>
      </w:r>
      <w:r>
        <w:rPr>
          <w:rFonts w:hint="eastAsia"/>
          <w:bCs/>
          <w:color w:val="000000"/>
          <w:lang w:eastAsia="zh-TW"/>
        </w:rPr>
        <w:t xml:space="preserve"> = </w:t>
      </w:r>
      <w:r>
        <w:rPr>
          <w:bCs/>
          <w:color w:val="000000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bCs/>
            <w:color w:val="000000"/>
            <w:lang w:eastAsia="zh-TW"/>
          </w:rPr>
          <w:t>1</w:t>
        </w:r>
        <w:r>
          <w:rPr>
            <w:bCs/>
            <w:color w:val="000000"/>
            <w:lang w:eastAsia="zh-TW"/>
          </w:rPr>
          <w:t>’</w:t>
        </w:r>
      </w:smartTag>
      <w:r>
        <w:rPr>
          <w:rFonts w:hint="eastAsia"/>
          <w:bCs/>
          <w:color w:val="000000"/>
          <w:lang w:eastAsia="zh-TW"/>
        </w:rPr>
        <w:t xml:space="preserve"> AND</w:t>
      </w:r>
      <w:r>
        <w:rPr>
          <w:rFonts w:hint="eastAsia"/>
          <w:bCs/>
          <w:color w:val="000000"/>
          <w:lang w:eastAsia="zh-TW"/>
        </w:rPr>
        <w:t>理賠保險金代號</w:t>
      </w:r>
      <w:r>
        <w:rPr>
          <w:rFonts w:hint="eastAsia"/>
          <w:bCs/>
          <w:color w:val="000000"/>
          <w:lang w:eastAsia="zh-TW"/>
        </w:rPr>
        <w:t xml:space="preserve"> = </w:t>
      </w:r>
      <w:r>
        <w:rPr>
          <w:bCs/>
          <w:color w:val="000000"/>
          <w:lang w:eastAsia="zh-TW"/>
        </w:rPr>
        <w:t>‘</w:t>
      </w:r>
      <w:r>
        <w:rPr>
          <w:rFonts w:hint="eastAsia"/>
          <w:bCs/>
          <w:color w:val="000000"/>
          <w:lang w:eastAsia="zh-TW"/>
        </w:rPr>
        <w:t>BBA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bCs/>
            <w:color w:val="000000"/>
            <w:lang w:eastAsia="zh-TW"/>
          </w:rPr>
          <w:t>1</w:t>
        </w:r>
        <w:r>
          <w:rPr>
            <w:bCs/>
            <w:color w:val="000000"/>
            <w:lang w:eastAsia="zh-TW"/>
          </w:rPr>
          <w:t>’</w:t>
        </w:r>
      </w:smartTag>
      <w:r>
        <w:rPr>
          <w:rFonts w:hint="eastAsia"/>
          <w:bCs/>
          <w:color w:val="000000"/>
          <w:lang w:eastAsia="zh-TW"/>
        </w:rPr>
        <w:t xml:space="preserve"> OR </w:t>
      </w:r>
      <w:r>
        <w:rPr>
          <w:bCs/>
          <w:color w:val="000000"/>
          <w:lang w:eastAsia="zh-TW"/>
        </w:rPr>
        <w:t>‘</w:t>
      </w:r>
      <w:r>
        <w:rPr>
          <w:rFonts w:hint="eastAsia"/>
          <w:bCs/>
          <w:color w:val="000000"/>
          <w:lang w:eastAsia="zh-TW"/>
        </w:rPr>
        <w:t>PBA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bCs/>
            <w:color w:val="000000"/>
            <w:lang w:eastAsia="zh-TW"/>
          </w:rPr>
          <w:t>1</w:t>
        </w:r>
        <w:r>
          <w:rPr>
            <w:bCs/>
            <w:color w:val="000000"/>
            <w:lang w:eastAsia="zh-TW"/>
          </w:rPr>
          <w:t>’</w:t>
        </w:r>
      </w:smartTag>
      <w:r>
        <w:rPr>
          <w:rFonts w:hint="eastAsia"/>
          <w:bCs/>
          <w:color w:val="000000"/>
          <w:lang w:eastAsia="zh-TW"/>
        </w:rPr>
        <w:t xml:space="preserve"> OR </w:t>
      </w:r>
      <w:r>
        <w:rPr>
          <w:bCs/>
          <w:color w:val="000000"/>
          <w:lang w:eastAsia="zh-TW"/>
        </w:rPr>
        <w:t>‘</w:t>
      </w:r>
      <w:r>
        <w:rPr>
          <w:rFonts w:hint="eastAsia"/>
          <w:bCs/>
          <w:color w:val="000000"/>
          <w:lang w:eastAsia="zh-TW"/>
        </w:rPr>
        <w:t>BBK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bCs/>
            <w:color w:val="000000"/>
            <w:lang w:eastAsia="zh-TW"/>
          </w:rPr>
          <w:t>1</w:t>
        </w:r>
        <w:r>
          <w:rPr>
            <w:bCs/>
            <w:color w:val="000000"/>
            <w:lang w:eastAsia="zh-TW"/>
          </w:rPr>
          <w:t>’</w:t>
        </w:r>
      </w:smartTag>
      <w:r>
        <w:rPr>
          <w:rFonts w:hint="eastAsia"/>
          <w:bCs/>
          <w:color w:val="000000"/>
          <w:lang w:eastAsia="zh-TW"/>
        </w:rPr>
        <w:t xml:space="preserve"> OR </w:t>
      </w:r>
      <w:r>
        <w:rPr>
          <w:bCs/>
          <w:color w:val="000000"/>
          <w:lang w:eastAsia="zh-TW"/>
        </w:rPr>
        <w:t>‘</w:t>
      </w:r>
      <w:r>
        <w:rPr>
          <w:rFonts w:hint="eastAsia"/>
          <w:bCs/>
          <w:color w:val="000000"/>
          <w:lang w:eastAsia="zh-TW"/>
        </w:rPr>
        <w:t>BBD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bCs/>
            <w:color w:val="000000"/>
            <w:lang w:eastAsia="zh-TW"/>
          </w:rPr>
          <w:t>1</w:t>
        </w:r>
        <w:r>
          <w:rPr>
            <w:bCs/>
            <w:color w:val="000000"/>
            <w:lang w:eastAsia="zh-TW"/>
          </w:rPr>
          <w:t>’</w:t>
        </w:r>
      </w:smartTag>
    </w:p>
    <w:p w:rsidR="002952DF" w:rsidRDefault="002952DF" w:rsidP="002952D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IF </w:t>
      </w:r>
      <w:r>
        <w:rPr>
          <w:rFonts w:hint="eastAsia"/>
          <w:bCs/>
          <w:color w:val="000000"/>
          <w:lang w:eastAsia="zh-TW"/>
        </w:rPr>
        <w:t>新產生的</w:t>
      </w:r>
      <w:r>
        <w:rPr>
          <w:rFonts w:hint="eastAsia"/>
          <w:bCs/>
          <w:color w:val="000000"/>
          <w:lang w:eastAsia="zh-TW"/>
        </w:rPr>
        <w:t>DTAAB001_List</w:t>
      </w:r>
      <w:r>
        <w:rPr>
          <w:rFonts w:hint="eastAsia"/>
          <w:bCs/>
          <w:color w:val="000000"/>
          <w:lang w:eastAsia="zh-TW"/>
        </w:rPr>
        <w:t>不為空</w:t>
      </w:r>
    </w:p>
    <w:p w:rsidR="00AB733A" w:rsidRDefault="002952DF" w:rsidP="002952D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CALL AA_B1Z108 BY </w:t>
      </w:r>
      <w:r>
        <w:rPr>
          <w:rFonts w:hint="eastAsia"/>
          <w:bCs/>
          <w:color w:val="000000"/>
          <w:lang w:eastAsia="zh-TW"/>
        </w:rPr>
        <w:t>新產生的</w:t>
      </w:r>
      <w:r>
        <w:rPr>
          <w:rFonts w:hint="eastAsia"/>
          <w:bCs/>
          <w:color w:val="000000"/>
          <w:lang w:eastAsia="zh-TW"/>
        </w:rPr>
        <w:t>DTAAB001_List</w:t>
      </w:r>
      <w:r>
        <w:rPr>
          <w:rFonts w:hint="eastAsia"/>
          <w:bCs/>
          <w:color w:val="000000"/>
          <w:lang w:eastAsia="zh-TW"/>
        </w:rPr>
        <w:t>。</w:t>
      </w:r>
    </w:p>
    <w:p w:rsidR="002952DF" w:rsidRDefault="002952DF" w:rsidP="002952D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將回傳之</w:t>
      </w:r>
      <w:r>
        <w:rPr>
          <w:rFonts w:hint="eastAsia"/>
          <w:bCs/>
          <w:color w:val="000000"/>
          <w:lang w:eastAsia="zh-TW"/>
        </w:rPr>
        <w:t>DTAAB001</w:t>
      </w:r>
      <w:r>
        <w:rPr>
          <w:rFonts w:hint="eastAsia"/>
          <w:bCs/>
          <w:color w:val="000000"/>
          <w:lang w:eastAsia="zh-TW"/>
        </w:rPr>
        <w:t>加入。</w:t>
      </w:r>
    </w:p>
    <w:p w:rsidR="003D3AC3" w:rsidRPr="00720BAE" w:rsidRDefault="003D3AC3" w:rsidP="003D3AC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回傳</w:t>
      </w:r>
      <w:r w:rsidR="00125381">
        <w:rPr>
          <w:rFonts w:hint="eastAsia"/>
          <w:bCs/>
          <w:color w:val="000000"/>
          <w:lang w:eastAsia="zh-TW"/>
        </w:rPr>
        <w:t>理賠明細。</w:t>
      </w:r>
    </w:p>
    <w:sectPr w:rsidR="003D3AC3" w:rsidRPr="00720BA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A00" w:rsidRDefault="00244A00" w:rsidP="002A501A">
      <w:r>
        <w:separator/>
      </w:r>
    </w:p>
  </w:endnote>
  <w:endnote w:type="continuationSeparator" w:id="0">
    <w:p w:rsidR="00244A00" w:rsidRDefault="00244A00" w:rsidP="002A5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A00" w:rsidRDefault="00244A00" w:rsidP="002A501A">
      <w:r>
        <w:separator/>
      </w:r>
    </w:p>
  </w:footnote>
  <w:footnote w:type="continuationSeparator" w:id="0">
    <w:p w:rsidR="00244A00" w:rsidRDefault="00244A00" w:rsidP="002A50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80B15AA"/>
    <w:multiLevelType w:val="hybridMultilevel"/>
    <w:tmpl w:val="939E9318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1FA333D"/>
    <w:multiLevelType w:val="hybridMultilevel"/>
    <w:tmpl w:val="BDB2CDF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F4C30BE"/>
    <w:multiLevelType w:val="hybridMultilevel"/>
    <w:tmpl w:val="B4A23BD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3FA025C1"/>
    <w:multiLevelType w:val="hybridMultilevel"/>
    <w:tmpl w:val="1C90061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5B9E7B95"/>
    <w:multiLevelType w:val="hybridMultilevel"/>
    <w:tmpl w:val="CC72B74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5EDA2401"/>
    <w:multiLevelType w:val="hybridMultilevel"/>
    <w:tmpl w:val="0A34CC4C"/>
    <w:lvl w:ilvl="0" w:tplc="427C03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20C3181"/>
    <w:multiLevelType w:val="multilevel"/>
    <w:tmpl w:val="FE38480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62BB6982"/>
    <w:multiLevelType w:val="hybridMultilevel"/>
    <w:tmpl w:val="B622C8C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78965F55"/>
    <w:multiLevelType w:val="hybridMultilevel"/>
    <w:tmpl w:val="19A05EB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23"/>
  </w:num>
  <w:num w:numId="5">
    <w:abstractNumId w:val="21"/>
  </w:num>
  <w:num w:numId="6">
    <w:abstractNumId w:val="8"/>
  </w:num>
  <w:num w:numId="7">
    <w:abstractNumId w:val="3"/>
  </w:num>
  <w:num w:numId="8">
    <w:abstractNumId w:val="24"/>
  </w:num>
  <w:num w:numId="9">
    <w:abstractNumId w:val="0"/>
  </w:num>
  <w:num w:numId="10">
    <w:abstractNumId w:val="26"/>
  </w:num>
  <w:num w:numId="11">
    <w:abstractNumId w:val="25"/>
  </w:num>
  <w:num w:numId="12">
    <w:abstractNumId w:val="1"/>
  </w:num>
  <w:num w:numId="13">
    <w:abstractNumId w:val="22"/>
  </w:num>
  <w:num w:numId="14">
    <w:abstractNumId w:val="7"/>
  </w:num>
  <w:num w:numId="15">
    <w:abstractNumId w:val="14"/>
  </w:num>
  <w:num w:numId="16">
    <w:abstractNumId w:val="4"/>
  </w:num>
  <w:num w:numId="17">
    <w:abstractNumId w:val="18"/>
  </w:num>
  <w:num w:numId="18">
    <w:abstractNumId w:val="15"/>
  </w:num>
  <w:num w:numId="19">
    <w:abstractNumId w:val="13"/>
  </w:num>
  <w:num w:numId="20">
    <w:abstractNumId w:val="5"/>
  </w:num>
  <w:num w:numId="21">
    <w:abstractNumId w:val="9"/>
  </w:num>
  <w:num w:numId="22">
    <w:abstractNumId w:val="11"/>
  </w:num>
  <w:num w:numId="23">
    <w:abstractNumId w:val="16"/>
  </w:num>
  <w:num w:numId="24">
    <w:abstractNumId w:val="27"/>
  </w:num>
  <w:num w:numId="25">
    <w:abstractNumId w:val="20"/>
  </w:num>
  <w:num w:numId="26">
    <w:abstractNumId w:val="6"/>
  </w:num>
  <w:num w:numId="27">
    <w:abstractNumId w:val="17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606D"/>
    <w:rsid w:val="000148EA"/>
    <w:rsid w:val="000231E4"/>
    <w:rsid w:val="00026FEA"/>
    <w:rsid w:val="00031F97"/>
    <w:rsid w:val="000401DE"/>
    <w:rsid w:val="0004402D"/>
    <w:rsid w:val="0004428E"/>
    <w:rsid w:val="000471CD"/>
    <w:rsid w:val="00047FB1"/>
    <w:rsid w:val="000637E5"/>
    <w:rsid w:val="00064063"/>
    <w:rsid w:val="00070689"/>
    <w:rsid w:val="0007575E"/>
    <w:rsid w:val="00081F0F"/>
    <w:rsid w:val="00082FB3"/>
    <w:rsid w:val="000950DA"/>
    <w:rsid w:val="000B2B6C"/>
    <w:rsid w:val="000D6215"/>
    <w:rsid w:val="000E58E3"/>
    <w:rsid w:val="000F3772"/>
    <w:rsid w:val="000F5F7C"/>
    <w:rsid w:val="00101DD2"/>
    <w:rsid w:val="00116753"/>
    <w:rsid w:val="00120E72"/>
    <w:rsid w:val="00125381"/>
    <w:rsid w:val="00132718"/>
    <w:rsid w:val="00143144"/>
    <w:rsid w:val="001667C7"/>
    <w:rsid w:val="00166879"/>
    <w:rsid w:val="00170500"/>
    <w:rsid w:val="001872D8"/>
    <w:rsid w:val="001A4718"/>
    <w:rsid w:val="001B3032"/>
    <w:rsid w:val="001B3374"/>
    <w:rsid w:val="001B350E"/>
    <w:rsid w:val="001C1460"/>
    <w:rsid w:val="001C2FA4"/>
    <w:rsid w:val="001D1238"/>
    <w:rsid w:val="001D1624"/>
    <w:rsid w:val="001D46F8"/>
    <w:rsid w:val="001F2A03"/>
    <w:rsid w:val="00206778"/>
    <w:rsid w:val="00212685"/>
    <w:rsid w:val="00214A90"/>
    <w:rsid w:val="00224867"/>
    <w:rsid w:val="00236985"/>
    <w:rsid w:val="0023751E"/>
    <w:rsid w:val="00244A00"/>
    <w:rsid w:val="00245CF4"/>
    <w:rsid w:val="002515A6"/>
    <w:rsid w:val="00252CD9"/>
    <w:rsid w:val="00260078"/>
    <w:rsid w:val="0027724D"/>
    <w:rsid w:val="00280570"/>
    <w:rsid w:val="002868CE"/>
    <w:rsid w:val="002952DF"/>
    <w:rsid w:val="002A09C1"/>
    <w:rsid w:val="002A501A"/>
    <w:rsid w:val="002A60B0"/>
    <w:rsid w:val="002C4935"/>
    <w:rsid w:val="002D07C8"/>
    <w:rsid w:val="002E1981"/>
    <w:rsid w:val="002E35FE"/>
    <w:rsid w:val="002F24D5"/>
    <w:rsid w:val="002F258F"/>
    <w:rsid w:val="003001AC"/>
    <w:rsid w:val="00302686"/>
    <w:rsid w:val="003143FF"/>
    <w:rsid w:val="00314687"/>
    <w:rsid w:val="0033124C"/>
    <w:rsid w:val="003407A4"/>
    <w:rsid w:val="0034569E"/>
    <w:rsid w:val="003633F9"/>
    <w:rsid w:val="003767D9"/>
    <w:rsid w:val="0038674C"/>
    <w:rsid w:val="00391CF8"/>
    <w:rsid w:val="003A545C"/>
    <w:rsid w:val="003B256E"/>
    <w:rsid w:val="003B47FC"/>
    <w:rsid w:val="003D147C"/>
    <w:rsid w:val="003D3AC3"/>
    <w:rsid w:val="003D474E"/>
    <w:rsid w:val="003E57B7"/>
    <w:rsid w:val="003E6911"/>
    <w:rsid w:val="00402183"/>
    <w:rsid w:val="0040617B"/>
    <w:rsid w:val="00435785"/>
    <w:rsid w:val="00436155"/>
    <w:rsid w:val="0044148E"/>
    <w:rsid w:val="0044170C"/>
    <w:rsid w:val="004619F6"/>
    <w:rsid w:val="00462CD4"/>
    <w:rsid w:val="004666DE"/>
    <w:rsid w:val="0047106B"/>
    <w:rsid w:val="004809EA"/>
    <w:rsid w:val="0048237D"/>
    <w:rsid w:val="004823C3"/>
    <w:rsid w:val="00484313"/>
    <w:rsid w:val="0048564F"/>
    <w:rsid w:val="00487409"/>
    <w:rsid w:val="00491E7B"/>
    <w:rsid w:val="0049261F"/>
    <w:rsid w:val="004C2E14"/>
    <w:rsid w:val="004C32EC"/>
    <w:rsid w:val="004C732B"/>
    <w:rsid w:val="004D14A5"/>
    <w:rsid w:val="004F07FA"/>
    <w:rsid w:val="004F09C0"/>
    <w:rsid w:val="004F4810"/>
    <w:rsid w:val="0051590C"/>
    <w:rsid w:val="00516B0E"/>
    <w:rsid w:val="00531186"/>
    <w:rsid w:val="00532D8C"/>
    <w:rsid w:val="00552F9C"/>
    <w:rsid w:val="0058351A"/>
    <w:rsid w:val="005B3FB8"/>
    <w:rsid w:val="005B7524"/>
    <w:rsid w:val="005C029E"/>
    <w:rsid w:val="005C3815"/>
    <w:rsid w:val="005D062B"/>
    <w:rsid w:val="005D453F"/>
    <w:rsid w:val="005F6776"/>
    <w:rsid w:val="006016F2"/>
    <w:rsid w:val="006137F7"/>
    <w:rsid w:val="00616F7D"/>
    <w:rsid w:val="00617108"/>
    <w:rsid w:val="006268AC"/>
    <w:rsid w:val="00637333"/>
    <w:rsid w:val="00645303"/>
    <w:rsid w:val="006535B2"/>
    <w:rsid w:val="00657D8A"/>
    <w:rsid w:val="00674D0D"/>
    <w:rsid w:val="00684946"/>
    <w:rsid w:val="00686716"/>
    <w:rsid w:val="00693ED8"/>
    <w:rsid w:val="006A56EC"/>
    <w:rsid w:val="006B5620"/>
    <w:rsid w:val="006B59D7"/>
    <w:rsid w:val="006C36E0"/>
    <w:rsid w:val="006D3E91"/>
    <w:rsid w:val="006D7F3F"/>
    <w:rsid w:val="007025B9"/>
    <w:rsid w:val="00714C25"/>
    <w:rsid w:val="0071761C"/>
    <w:rsid w:val="00720BAE"/>
    <w:rsid w:val="007210A3"/>
    <w:rsid w:val="0072507A"/>
    <w:rsid w:val="00725A0C"/>
    <w:rsid w:val="007260C0"/>
    <w:rsid w:val="00726A17"/>
    <w:rsid w:val="007306EC"/>
    <w:rsid w:val="00732266"/>
    <w:rsid w:val="00750BB0"/>
    <w:rsid w:val="00751660"/>
    <w:rsid w:val="0075178B"/>
    <w:rsid w:val="007571ED"/>
    <w:rsid w:val="007644C9"/>
    <w:rsid w:val="00772BF7"/>
    <w:rsid w:val="007826D2"/>
    <w:rsid w:val="00784128"/>
    <w:rsid w:val="007A0DEA"/>
    <w:rsid w:val="007A758D"/>
    <w:rsid w:val="007B3FE9"/>
    <w:rsid w:val="007C098B"/>
    <w:rsid w:val="007C5C80"/>
    <w:rsid w:val="007D1E94"/>
    <w:rsid w:val="007D3290"/>
    <w:rsid w:val="007D5830"/>
    <w:rsid w:val="007D7C58"/>
    <w:rsid w:val="007E531F"/>
    <w:rsid w:val="007F2834"/>
    <w:rsid w:val="0081315D"/>
    <w:rsid w:val="00816976"/>
    <w:rsid w:val="00823180"/>
    <w:rsid w:val="00832E7B"/>
    <w:rsid w:val="00834BA6"/>
    <w:rsid w:val="00837CE0"/>
    <w:rsid w:val="008404C7"/>
    <w:rsid w:val="00840CB8"/>
    <w:rsid w:val="008504F8"/>
    <w:rsid w:val="00865346"/>
    <w:rsid w:val="00870A8E"/>
    <w:rsid w:val="00871E1C"/>
    <w:rsid w:val="00885EC5"/>
    <w:rsid w:val="008960D1"/>
    <w:rsid w:val="008964A0"/>
    <w:rsid w:val="008D1FEE"/>
    <w:rsid w:val="008D7DAC"/>
    <w:rsid w:val="008E1E82"/>
    <w:rsid w:val="008E3D34"/>
    <w:rsid w:val="008F6A3E"/>
    <w:rsid w:val="009049D4"/>
    <w:rsid w:val="00911D73"/>
    <w:rsid w:val="00912B00"/>
    <w:rsid w:val="009271D6"/>
    <w:rsid w:val="00930A38"/>
    <w:rsid w:val="00932756"/>
    <w:rsid w:val="00932FC7"/>
    <w:rsid w:val="009369FB"/>
    <w:rsid w:val="00937AA7"/>
    <w:rsid w:val="009402F3"/>
    <w:rsid w:val="009558E8"/>
    <w:rsid w:val="009751A4"/>
    <w:rsid w:val="00986CD3"/>
    <w:rsid w:val="00994FC0"/>
    <w:rsid w:val="009B055F"/>
    <w:rsid w:val="009B3B73"/>
    <w:rsid w:val="009B4663"/>
    <w:rsid w:val="009C0B9A"/>
    <w:rsid w:val="009D2994"/>
    <w:rsid w:val="009D3602"/>
    <w:rsid w:val="009F5C8D"/>
    <w:rsid w:val="00A06EF1"/>
    <w:rsid w:val="00A15AE6"/>
    <w:rsid w:val="00A23753"/>
    <w:rsid w:val="00A31187"/>
    <w:rsid w:val="00A37478"/>
    <w:rsid w:val="00A41E72"/>
    <w:rsid w:val="00A4218C"/>
    <w:rsid w:val="00A42F01"/>
    <w:rsid w:val="00A55B6C"/>
    <w:rsid w:val="00A6781E"/>
    <w:rsid w:val="00A728BB"/>
    <w:rsid w:val="00A76E08"/>
    <w:rsid w:val="00A773B1"/>
    <w:rsid w:val="00A85E1A"/>
    <w:rsid w:val="00A96156"/>
    <w:rsid w:val="00AA298E"/>
    <w:rsid w:val="00AA7751"/>
    <w:rsid w:val="00AB26C1"/>
    <w:rsid w:val="00AB4A97"/>
    <w:rsid w:val="00AB733A"/>
    <w:rsid w:val="00AC2A53"/>
    <w:rsid w:val="00AC44F0"/>
    <w:rsid w:val="00AD2751"/>
    <w:rsid w:val="00AD441C"/>
    <w:rsid w:val="00AE4BBD"/>
    <w:rsid w:val="00AF3FDA"/>
    <w:rsid w:val="00AF4772"/>
    <w:rsid w:val="00AF477C"/>
    <w:rsid w:val="00B10478"/>
    <w:rsid w:val="00B13050"/>
    <w:rsid w:val="00B22BFC"/>
    <w:rsid w:val="00B2398C"/>
    <w:rsid w:val="00B37DD5"/>
    <w:rsid w:val="00B41DC2"/>
    <w:rsid w:val="00B72A02"/>
    <w:rsid w:val="00B73AB4"/>
    <w:rsid w:val="00B74CB1"/>
    <w:rsid w:val="00B77E6C"/>
    <w:rsid w:val="00B87A98"/>
    <w:rsid w:val="00BA5D46"/>
    <w:rsid w:val="00BC7FFE"/>
    <w:rsid w:val="00BE1857"/>
    <w:rsid w:val="00BF0F90"/>
    <w:rsid w:val="00BF313C"/>
    <w:rsid w:val="00BF5761"/>
    <w:rsid w:val="00C12C4D"/>
    <w:rsid w:val="00C24A95"/>
    <w:rsid w:val="00C27B48"/>
    <w:rsid w:val="00C3025A"/>
    <w:rsid w:val="00C318BC"/>
    <w:rsid w:val="00C51F84"/>
    <w:rsid w:val="00C70352"/>
    <w:rsid w:val="00C757E4"/>
    <w:rsid w:val="00C92DA2"/>
    <w:rsid w:val="00C9460D"/>
    <w:rsid w:val="00CB188B"/>
    <w:rsid w:val="00CB25A4"/>
    <w:rsid w:val="00CB3658"/>
    <w:rsid w:val="00CB7F06"/>
    <w:rsid w:val="00CD0ADA"/>
    <w:rsid w:val="00CD1AA8"/>
    <w:rsid w:val="00CD1FFE"/>
    <w:rsid w:val="00CE3EFF"/>
    <w:rsid w:val="00D0481F"/>
    <w:rsid w:val="00D13D3C"/>
    <w:rsid w:val="00D202E5"/>
    <w:rsid w:val="00D22252"/>
    <w:rsid w:val="00D23912"/>
    <w:rsid w:val="00D25907"/>
    <w:rsid w:val="00D27F08"/>
    <w:rsid w:val="00D32083"/>
    <w:rsid w:val="00D35BD3"/>
    <w:rsid w:val="00D43CDC"/>
    <w:rsid w:val="00D54B1C"/>
    <w:rsid w:val="00D55572"/>
    <w:rsid w:val="00D656AA"/>
    <w:rsid w:val="00DA308A"/>
    <w:rsid w:val="00DA6C1D"/>
    <w:rsid w:val="00DB34AB"/>
    <w:rsid w:val="00DC5A37"/>
    <w:rsid w:val="00DE129A"/>
    <w:rsid w:val="00DE4C46"/>
    <w:rsid w:val="00DF7AF2"/>
    <w:rsid w:val="00E07266"/>
    <w:rsid w:val="00E204D7"/>
    <w:rsid w:val="00E254E1"/>
    <w:rsid w:val="00E2668E"/>
    <w:rsid w:val="00E41F56"/>
    <w:rsid w:val="00E51EB7"/>
    <w:rsid w:val="00E73C1C"/>
    <w:rsid w:val="00E8020D"/>
    <w:rsid w:val="00EA40BC"/>
    <w:rsid w:val="00EA71C2"/>
    <w:rsid w:val="00EB156E"/>
    <w:rsid w:val="00EB7348"/>
    <w:rsid w:val="00EC7787"/>
    <w:rsid w:val="00ED0498"/>
    <w:rsid w:val="00EE1BD5"/>
    <w:rsid w:val="00EE55DE"/>
    <w:rsid w:val="00EF05FD"/>
    <w:rsid w:val="00F04AD3"/>
    <w:rsid w:val="00F0594A"/>
    <w:rsid w:val="00F418D3"/>
    <w:rsid w:val="00F44BDE"/>
    <w:rsid w:val="00F47751"/>
    <w:rsid w:val="00F70830"/>
    <w:rsid w:val="00F77DDA"/>
    <w:rsid w:val="00F862D3"/>
    <w:rsid w:val="00FB17D8"/>
    <w:rsid w:val="00FC324D"/>
    <w:rsid w:val="00FD7C5E"/>
    <w:rsid w:val="00FE1D02"/>
    <w:rsid w:val="00FE3F03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674987E-CE9D-4D2A-A42C-367B4A9F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paragraph" w:styleId="ac">
    <w:name w:val="Normal Indent"/>
    <w:aliases w:val="表正文,正文非缩进"/>
    <w:basedOn w:val="a"/>
    <w:rsid w:val="00CD1FFE"/>
    <w:pPr>
      <w:widowControl w:val="0"/>
      <w:ind w:left="425"/>
      <w:jc w:val="both"/>
    </w:pPr>
    <w:rPr>
      <w:kern w:val="2"/>
      <w:sz w:val="21"/>
      <w:szCs w:val="20"/>
    </w:rPr>
  </w:style>
  <w:style w:type="character" w:customStyle="1" w:styleId="style31">
    <w:name w:val="style31"/>
    <w:rsid w:val="0072507A"/>
    <w:rPr>
      <w:rFonts w:ascii="Arial" w:hAnsi="Arial" w:cs="Arial" w:hint="default"/>
      <w:sz w:val="20"/>
      <w:szCs w:val="20"/>
    </w:rPr>
  </w:style>
  <w:style w:type="paragraph" w:styleId="ad">
    <w:name w:val="header"/>
    <w:basedOn w:val="a"/>
    <w:link w:val="ae"/>
    <w:rsid w:val="002A50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2A501A"/>
  </w:style>
  <w:style w:type="paragraph" w:styleId="af">
    <w:name w:val="footer"/>
    <w:basedOn w:val="a"/>
    <w:link w:val="af0"/>
    <w:rsid w:val="002A50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rsid w:val="002A5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8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