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80"/>
        <w:gridCol w:w="30"/>
        <w:gridCol w:w="1122"/>
        <w:gridCol w:w="3698"/>
        <w:gridCol w:w="46"/>
        <w:gridCol w:w="1520"/>
        <w:gridCol w:w="568"/>
        <w:gridCol w:w="1503"/>
        <w:tblGridChange w:id="0">
          <w:tblGrid>
            <w:gridCol w:w="1216"/>
            <w:gridCol w:w="980"/>
            <w:gridCol w:w="30"/>
            <w:gridCol w:w="1122"/>
            <w:gridCol w:w="3698"/>
            <w:gridCol w:w="46"/>
            <w:gridCol w:w="1520"/>
            <w:gridCol w:w="568"/>
            <w:gridCol w:w="1503"/>
          </w:tblGrid>
        </w:tblGridChange>
      </w:tblGrid>
      <w:tr w:rsidR="00096B5D" w:rsidRPr="000757E8" w:rsidTr="001A4D17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1" w:name="_GoBack"/>
            <w:bookmarkEnd w:id="1"/>
            <w:r w:rsidRPr="000757E8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0757E8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096B5D" w:rsidRPr="000757E8" w:rsidTr="001A4D17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9"/>
                <w:attr w:name="IsLunarDate" w:val="False"/>
                <w:attr w:name="IsROCDate" w:val="False"/>
              </w:smartTagPr>
              <w:r w:rsidRPr="000757E8">
                <w:rPr>
                  <w:rFonts w:ascii="Arial" w:hAnsi="Arial"/>
                  <w:lang w:eastAsia="zh-TW"/>
                </w:rPr>
                <w:t>20</w:t>
              </w:r>
              <w:r w:rsidR="00B014BB" w:rsidRPr="000757E8">
                <w:rPr>
                  <w:rFonts w:ascii="Arial" w:hAnsi="Arial" w:hint="eastAsia"/>
                  <w:lang w:eastAsia="zh-TW"/>
                </w:rPr>
                <w:t>10</w:t>
              </w:r>
              <w:r w:rsidRPr="000757E8">
                <w:rPr>
                  <w:rFonts w:ascii="Arial" w:hAnsi="Arial"/>
                  <w:lang w:eastAsia="zh-TW"/>
                </w:rPr>
                <w:t>/</w:t>
              </w:r>
              <w:r w:rsidR="00507E8D">
                <w:rPr>
                  <w:rFonts w:ascii="Arial" w:hAnsi="Arial" w:hint="eastAsia"/>
                  <w:lang w:eastAsia="zh-TW"/>
                </w:rPr>
                <w:t>2/9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757E8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507E8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細明體"/>
                <w:lang w:eastAsia="zh-TW"/>
              </w:rPr>
              <w:t>C</w:t>
            </w:r>
            <w:r w:rsidR="00326984">
              <w:rPr>
                <w:rFonts w:ascii="Arial" w:hAnsi="細明體" w:hint="eastAsia"/>
                <w:lang w:eastAsia="zh-TW"/>
              </w:rPr>
              <w:t>REATE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507E8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侑文</w:t>
            </w:r>
          </w:p>
        </w:tc>
      </w:tr>
      <w:tr w:rsidR="00241BD7" w:rsidRPr="000757E8" w:rsidTr="001A4D17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D7" w:rsidRPr="000757E8" w:rsidRDefault="00D4068F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4"/>
                <w:attr w:name="Day" w:val="6"/>
                <w:attr w:name="IsLunarDate" w:val="False"/>
                <w:attr w:name="IsROCDate" w:val="False"/>
              </w:smartTagPr>
              <w:r>
                <w:rPr>
                  <w:rFonts w:ascii="Arial" w:hAnsi="Arial"/>
                  <w:lang w:eastAsia="zh-TW"/>
                </w:rPr>
                <w:t>2010/4/6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D7" w:rsidRPr="000757E8" w:rsidRDefault="00D4068F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D7" w:rsidRDefault="004C0EEC" w:rsidP="0084578F">
            <w:pPr>
              <w:pStyle w:val="Tabletext"/>
              <w:rPr>
                <w:rFonts w:ascii="Arial" w:hAnsi="細明體" w:hint="eastAsia"/>
                <w:lang w:eastAsia="zh-TW"/>
              </w:rPr>
            </w:pPr>
            <w:r>
              <w:rPr>
                <w:rFonts w:ascii="Arial" w:hAnsi="細明體" w:hint="eastAsia"/>
                <w:lang w:eastAsia="zh-TW"/>
              </w:rPr>
              <w:t>未指定抽取日</w:t>
            </w:r>
            <w:r w:rsidR="0062577F">
              <w:rPr>
                <w:rFonts w:ascii="Arial" w:hAnsi="細明體" w:hint="eastAsia"/>
                <w:lang w:eastAsia="zh-TW"/>
              </w:rPr>
              <w:t>，則取</w:t>
            </w:r>
            <w:r w:rsidR="0062577F">
              <w:rPr>
                <w:rFonts w:ascii="Arial" w:hAnsi="細明體" w:hint="eastAsia"/>
                <w:lang w:eastAsia="zh-TW"/>
              </w:rPr>
              <w:t>SHUTDOWN DATE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D7" w:rsidRDefault="00D4068F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侑文</w:t>
            </w:r>
          </w:p>
        </w:tc>
      </w:tr>
      <w:tr w:rsidR="001A4D17" w:rsidRPr="00E8700A" w:rsidTr="001A4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2" w:author="李明諭" w:date="2018-02-02T16:28:00Z"/>
        </w:trPr>
        <w:tc>
          <w:tcPr>
            <w:tcW w:w="1216" w:type="dxa"/>
          </w:tcPr>
          <w:p w:rsidR="001A4D17" w:rsidRPr="00E8700A" w:rsidRDefault="001A4D17" w:rsidP="00F10D19">
            <w:pPr>
              <w:spacing w:line="240" w:lineRule="atLeast"/>
              <w:jc w:val="center"/>
              <w:rPr>
                <w:ins w:id="3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gridSpan w:val="2"/>
          </w:tcPr>
          <w:p w:rsidR="001A4D17" w:rsidRPr="00E8700A" w:rsidRDefault="001A4D17" w:rsidP="00F10D19">
            <w:pPr>
              <w:spacing w:line="240" w:lineRule="atLeast"/>
              <w:jc w:val="center"/>
              <w:rPr>
                <w:ins w:id="5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820" w:type="dxa"/>
            <w:gridSpan w:val="2"/>
          </w:tcPr>
          <w:p w:rsidR="001A4D17" w:rsidRPr="00E8700A" w:rsidRDefault="001A4D17" w:rsidP="00F10D19">
            <w:pPr>
              <w:spacing w:line="240" w:lineRule="atLeast"/>
              <w:jc w:val="center"/>
              <w:rPr>
                <w:ins w:id="7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gridSpan w:val="2"/>
          </w:tcPr>
          <w:p w:rsidR="001A4D17" w:rsidRPr="00E8700A" w:rsidRDefault="001A4D17" w:rsidP="00F10D19">
            <w:pPr>
              <w:spacing w:line="240" w:lineRule="atLeast"/>
              <w:jc w:val="center"/>
              <w:rPr>
                <w:ins w:id="9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gridSpan w:val="2"/>
          </w:tcPr>
          <w:p w:rsidR="001A4D17" w:rsidRPr="00E8700A" w:rsidRDefault="001A4D17" w:rsidP="00F10D19">
            <w:pPr>
              <w:spacing w:line="240" w:lineRule="atLeast"/>
              <w:jc w:val="center"/>
              <w:rPr>
                <w:ins w:id="11" w:author="李明諭" w:date="2018-02-02T16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李明諭" w:date="2018-02-02T16:28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1A4D17" w:rsidTr="001A4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3" w:author="李明諭" w:date="2018-02-02T16:28:00Z"/>
        </w:trPr>
        <w:tc>
          <w:tcPr>
            <w:tcW w:w="1216" w:type="dxa"/>
          </w:tcPr>
          <w:p w:rsidR="001A4D17" w:rsidRDefault="001A4D17" w:rsidP="00F10D19">
            <w:pPr>
              <w:spacing w:line="240" w:lineRule="atLeast"/>
              <w:jc w:val="center"/>
              <w:rPr>
                <w:ins w:id="14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5" w:author="李明諭" w:date="2018-02-02T16:28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1010" w:type="dxa"/>
            <w:gridSpan w:val="2"/>
          </w:tcPr>
          <w:p w:rsidR="001A4D17" w:rsidRDefault="001A4D17" w:rsidP="00F10D19">
            <w:pPr>
              <w:spacing w:line="240" w:lineRule="atLeast"/>
              <w:jc w:val="center"/>
              <w:rPr>
                <w:ins w:id="16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7" w:author="李明諭" w:date="2018-02-02T16:28:00Z">
              <w:r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2</w:t>
              </w:r>
            </w:ins>
          </w:p>
        </w:tc>
        <w:tc>
          <w:tcPr>
            <w:tcW w:w="4820" w:type="dxa"/>
            <w:gridSpan w:val="2"/>
          </w:tcPr>
          <w:p w:rsidR="001A4D17" w:rsidRDefault="001A4D17" w:rsidP="00F10D19">
            <w:pPr>
              <w:spacing w:line="240" w:lineRule="atLeast"/>
              <w:rPr>
                <w:ins w:id="18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9" w:author="李明諭" w:date="2018-02-02T16:28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66" w:type="dxa"/>
            <w:gridSpan w:val="2"/>
          </w:tcPr>
          <w:p w:rsidR="001A4D17" w:rsidRDefault="001A4D17" w:rsidP="00F10D19">
            <w:pPr>
              <w:spacing w:line="240" w:lineRule="atLeast"/>
              <w:jc w:val="center"/>
              <w:rPr>
                <w:ins w:id="20" w:author="李明諭" w:date="2018-02-02T16:2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21" w:author="李明諭" w:date="2018-02-02T16:28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2071" w:type="dxa"/>
            <w:gridSpan w:val="2"/>
          </w:tcPr>
          <w:p w:rsidR="001A4D17" w:rsidRDefault="001A4D17" w:rsidP="00F10D19">
            <w:pPr>
              <w:spacing w:line="240" w:lineRule="atLeast"/>
              <w:jc w:val="center"/>
              <w:rPr>
                <w:ins w:id="22" w:author="李明諭" w:date="2018-02-02T16:28:00Z"/>
              </w:rPr>
            </w:pPr>
            <w:ins w:id="23" w:author="李明諭" w:date="2018-02-02T16:28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096B5D">
      <w:pPr>
        <w:pStyle w:val="Tabletext"/>
        <w:keepLines w:val="0"/>
        <w:numPr>
          <w:ilvl w:val="0"/>
          <w:numId w:val="1"/>
          <w:numberingChange w:id="24" w:author="cathaylife" w:date="2010-04-06T11:51:00Z" w:original="%1:1:35:、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0757E8" w:rsidRDefault="003162F9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理賠情報</w:t>
            </w:r>
            <w:r w:rsidR="00851C68">
              <w:rPr>
                <w:rFonts w:ascii="Arial" w:hAnsi="Arial"/>
                <w:color w:val="000000"/>
                <w:sz w:val="20"/>
                <w:szCs w:val="20"/>
              </w:rPr>
              <w:t>—</w:t>
            </w:r>
            <w:r w:rsidR="00851C68">
              <w:rPr>
                <w:rFonts w:ascii="Arial" w:hAnsi="Arial" w:hint="eastAsia"/>
                <w:color w:val="000000"/>
                <w:sz w:val="20"/>
                <w:szCs w:val="20"/>
              </w:rPr>
              <w:t>意外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險日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AAH</w:t>
            </w:r>
            <w:r w:rsidR="003162F9" w:rsidRPr="000757E8">
              <w:rPr>
                <w:rFonts w:ascii="Arial" w:hAnsi="Arial" w:hint="eastAsia"/>
                <w:sz w:val="20"/>
                <w:szCs w:val="20"/>
              </w:rPr>
              <w:t>0</w:t>
            </w:r>
            <w:r w:rsidRPr="000757E8">
              <w:rPr>
                <w:rFonts w:ascii="Arial" w:hAnsi="Arial" w:hint="eastAsia"/>
                <w:sz w:val="20"/>
                <w:szCs w:val="20"/>
              </w:rPr>
              <w:t>_</w:t>
            </w:r>
            <w:r w:rsidR="00851C68">
              <w:rPr>
                <w:rFonts w:ascii="Arial" w:hAnsi="Arial" w:hint="eastAsia"/>
                <w:sz w:val="20"/>
                <w:szCs w:val="20"/>
              </w:rPr>
              <w:t>B202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0757E8" w:rsidRDefault="0059226F" w:rsidP="0084578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color w:val="000000"/>
                <w:sz w:val="20"/>
                <w:szCs w:val="20"/>
              </w:rPr>
              <w:t>意外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險日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="00931281"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="0093128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096B5D" w:rsidRPr="000757E8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0757E8" w:rsidRDefault="00096B5D" w:rsidP="00096B5D">
      <w:pPr>
        <w:numPr>
          <w:ilvl w:val="0"/>
          <w:numId w:val="1"/>
          <w:numberingChange w:id="25" w:author="cathaylife" w:date="2010-04-06T11:51:00Z" w:original="%1:2:35:、"/>
        </w:numPr>
        <w:rPr>
          <w:rFonts w:ascii="Arial" w:hAnsi="Arial" w:hint="eastAsia"/>
          <w:sz w:val="20"/>
          <w:szCs w:val="20"/>
        </w:rPr>
      </w:pPr>
      <w:r w:rsidRPr="000757E8">
        <w:rPr>
          <w:rFonts w:ascii="Arial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檔案名稱</w:t>
            </w:r>
          </w:p>
        </w:tc>
      </w:tr>
      <w:tr w:rsidR="00314A3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14A3D" w:rsidRPr="000757E8" w:rsidRDefault="00314A3D" w:rsidP="00164F1F">
            <w:pPr>
              <w:numPr>
                <w:ilvl w:val="0"/>
                <w:numId w:val="2"/>
                <w:numberingChange w:id="26" w:author="cathaylife" w:date="2010-04-06T11:51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E12460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12460" w:rsidRPr="000757E8" w:rsidRDefault="00E12460" w:rsidP="00A01A05">
            <w:pPr>
              <w:numPr>
                <w:ilvl w:val="0"/>
                <w:numId w:val="2"/>
                <w:numberingChange w:id="27" w:author="cathaylife" w:date="2010-04-06T11:51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12460" w:rsidRPr="000757E8" w:rsidRDefault="000A7F9D" w:rsidP="00A01A05">
            <w:pPr>
              <w:rPr>
                <w:rFonts w:ascii="Arial" w:hAnsi="Arial" w:hint="eastAsia"/>
                <w:caps/>
                <w:color w:val="000000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理賠受理申請書檔</w:t>
            </w:r>
          </w:p>
        </w:tc>
        <w:tc>
          <w:tcPr>
            <w:tcW w:w="3870" w:type="dxa"/>
          </w:tcPr>
          <w:p w:rsidR="00E12460" w:rsidRPr="000757E8" w:rsidRDefault="00314A3D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sz w:val="20"/>
                <w:szCs w:val="20"/>
              </w:rPr>
              <w:t>DTAA</w:t>
            </w:r>
            <w:r w:rsidR="000A7F9D" w:rsidRPr="000757E8">
              <w:rPr>
                <w:rFonts w:ascii="Arial" w:hAnsi="Arial" w:hint="eastAsia"/>
                <w:sz w:val="20"/>
                <w:szCs w:val="20"/>
              </w:rPr>
              <w:t>A</w:t>
            </w:r>
            <w:r w:rsidRPr="000757E8">
              <w:rPr>
                <w:rFonts w:ascii="Arial" w:hAnsi="Arial"/>
                <w:sz w:val="20"/>
                <w:szCs w:val="20"/>
              </w:rPr>
              <w:t>010</w:t>
            </w:r>
          </w:p>
        </w:tc>
      </w:tr>
      <w:tr w:rsidR="00E12460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12460" w:rsidRPr="000757E8" w:rsidRDefault="00E12460" w:rsidP="00A01A05">
            <w:pPr>
              <w:numPr>
                <w:ilvl w:val="0"/>
                <w:numId w:val="2"/>
                <w:numberingChange w:id="28" w:author="cathaylife" w:date="2010-04-06T11:51:00Z" w:original="%1:3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12460" w:rsidRPr="000757E8" w:rsidRDefault="00E1246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壽險日結速報險別分類</w:t>
            </w:r>
          </w:p>
        </w:tc>
        <w:tc>
          <w:tcPr>
            <w:tcW w:w="3870" w:type="dxa"/>
          </w:tcPr>
          <w:p w:rsidR="00E12460" w:rsidRPr="000757E8" w:rsidRDefault="00E1246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1</w:t>
            </w:r>
          </w:p>
        </w:tc>
      </w:tr>
      <w:tr w:rsidR="00CF2371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2371" w:rsidRPr="000757E8" w:rsidRDefault="00CF2371" w:rsidP="00A01A05">
            <w:pPr>
              <w:numPr>
                <w:ilvl w:val="0"/>
                <w:numId w:val="2"/>
                <w:numberingChange w:id="29" w:author="cathaylife" w:date="2010-04-06T11:51:00Z" w:original="%1:4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壽險日結速報</w:t>
            </w:r>
          </w:p>
        </w:tc>
        <w:tc>
          <w:tcPr>
            <w:tcW w:w="387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2</w:t>
            </w:r>
          </w:p>
        </w:tc>
      </w:tr>
      <w:tr w:rsidR="00096B5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2"/>
                <w:numberingChange w:id="30" w:author="cathaylife" w:date="2010-04-06T11:51:00Z" w:original="%1:5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</w:t>
            </w:r>
            <w:r w:rsidR="00CF2371"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="00CF237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3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31" w:author="cathaylife" w:date="2010-04-06T11:51:00Z" w:original="%1:3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0757E8">
        <w:tc>
          <w:tcPr>
            <w:tcW w:w="1080" w:type="dxa"/>
            <w:gridSpan w:val="2"/>
          </w:tcPr>
          <w:p w:rsidR="00096B5D" w:rsidRPr="000757E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9180" w:type="dxa"/>
            <w:gridSpan w:val="5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90CF1" w:rsidRPr="000757E8">
        <w:tc>
          <w:tcPr>
            <w:tcW w:w="720" w:type="dxa"/>
          </w:tcPr>
          <w:p w:rsidR="00390CF1" w:rsidRPr="000757E8" w:rsidRDefault="00390CF1" w:rsidP="00A01A05">
            <w:pPr>
              <w:numPr>
                <w:ilvl w:val="0"/>
                <w:numId w:val="3"/>
                <w:numberingChange w:id="32" w:author="cathaylife" w:date="2010-04-06T11:51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90CF1" w:rsidRPr="000757E8" w:rsidRDefault="003F321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日結速報</w:t>
            </w:r>
            <w:r w:rsidRPr="000757E8">
              <w:rPr>
                <w:rFonts w:ascii="Arial" w:hAnsi="Arial" w:hint="eastAsia"/>
                <w:sz w:val="20"/>
                <w:szCs w:val="20"/>
              </w:rPr>
              <w:t>,B: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月結速報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3"/>
                <w:numberingChange w:id="33" w:author="cathaylife" w:date="2010-04-06T11:51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資料</w:t>
            </w:r>
            <w:r w:rsidR="00EA3917">
              <w:rPr>
                <w:rFonts w:ascii="Arial" w:hAnsi="細明體" w:hint="eastAsia"/>
                <w:sz w:val="20"/>
                <w:szCs w:val="20"/>
              </w:rPr>
              <w:t>日期</w:t>
            </w:r>
          </w:p>
        </w:tc>
        <w:tc>
          <w:tcPr>
            <w:tcW w:w="1800" w:type="dxa"/>
            <w:vAlign w:val="bottom"/>
          </w:tcPr>
          <w:p w:rsidR="00096B5D" w:rsidRPr="000757E8" w:rsidRDefault="00EA3917" w:rsidP="0084578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 w:val="24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34" w:author="cathaylife" w:date="2010-04-06T11:51:00Z" w:original="%1:4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異常訊息紀錄模組</w:t>
      </w:r>
      <w:r w:rsidRPr="000757E8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  <w:numberingChange w:id="35" w:author="cathaylife" w:date="2010-04-06T11:51:00Z" w:original="%1:5:35:、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程式內容：</w:t>
      </w:r>
    </w:p>
    <w:p w:rsidR="00096B5D" w:rsidRPr="000757E8" w:rsidRDefault="00096B5D" w:rsidP="00096B5D">
      <w:pPr>
        <w:pStyle w:val="Tabletext"/>
        <w:keepLines w:val="0"/>
        <w:numPr>
          <w:ilvl w:val="1"/>
          <w:numId w:val="1"/>
          <w:numberingChange w:id="36" w:author="cathaylife" w:date="2010-04-06T11:51:00Z" w:original="%2:1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int="eastAsia"/>
          <w:kern w:val="2"/>
          <w:szCs w:val="24"/>
          <w:lang w:eastAsia="zh-TW"/>
        </w:rPr>
        <w:t>初始：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FA242C" w:rsidRDefault="00FA242C" w:rsidP="00390CF1">
      <w:pPr>
        <w:pStyle w:val="Tabletext"/>
        <w:keepLines w:val="0"/>
        <w:numPr>
          <w:ilvl w:val="2"/>
          <w:numId w:val="1"/>
          <w:numberingChange w:id="37" w:author="cathaylife" w:date="2010-04-06T11:51:00Z" w:original="%2:1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取得抽取日：</w:t>
      </w:r>
    </w:p>
    <w:p w:rsidR="00CB3F5A" w:rsidRPr="00BD16AA" w:rsidRDefault="00CB3F5A" w:rsidP="00FA242C">
      <w:pPr>
        <w:pStyle w:val="Tabletext"/>
        <w:keepLines w:val="0"/>
        <w:numPr>
          <w:ilvl w:val="3"/>
          <w:numId w:val="1"/>
          <w:numberingChange w:id="38" w:author="cathaylife" w:date="2010-04-06T11:51:00Z" w:original="%2:1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Ansi="細明體" w:hint="eastAsia"/>
          <w:lang w:eastAsia="zh-TW"/>
        </w:rPr>
        <w:t>資料</w:t>
      </w:r>
      <w:r>
        <w:rPr>
          <w:rFonts w:ascii="Arial" w:hAnsi="細明體" w:hint="eastAsia"/>
          <w:lang w:eastAsia="zh-TW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 w:rsidR="00BD16AA">
        <w:rPr>
          <w:rFonts w:ascii="Arial" w:hAnsi="細明體" w:hint="eastAsia"/>
          <w:lang w:eastAsia="zh-TW"/>
        </w:rPr>
        <w:t>是空</w:t>
      </w:r>
      <w:r w:rsidRPr="000757E8">
        <w:rPr>
          <w:rFonts w:ascii="Arial" w:hint="eastAsia"/>
          <w:kern w:val="2"/>
          <w:szCs w:val="24"/>
          <w:lang w:eastAsia="zh-TW"/>
        </w:rPr>
        <w:t>值</w:t>
      </w:r>
    </w:p>
    <w:p w:rsidR="00BD16AA" w:rsidRPr="002648F2" w:rsidRDefault="00BD16AA" w:rsidP="00FA242C">
      <w:pPr>
        <w:pStyle w:val="Tabletext"/>
        <w:keepLines w:val="0"/>
        <w:numPr>
          <w:ilvl w:val="4"/>
          <w:numId w:val="1"/>
          <w:numberingChange w:id="39" w:author="cathaylife" w:date="2010-04-06T11:51:00Z" w:original="%2:1:0:.%3:1:0:.%4:1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細明體" w:hint="eastAsia"/>
          <w:lang w:eastAsia="zh-TW"/>
        </w:rPr>
        <w:t>抽取日期</w:t>
      </w:r>
      <w:r w:rsidRPr="002648F2">
        <w:rPr>
          <w:rFonts w:ascii="Arial" w:hAnsi="細明體" w:hint="eastAsia"/>
          <w:lang w:eastAsia="zh-TW"/>
        </w:rPr>
        <w:t xml:space="preserve"> </w:t>
      </w:r>
      <w:r w:rsidRPr="002648F2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="001A591E" w:rsidRPr="00867D7E">
        <w:rPr>
          <w:rFonts w:ascii="Arial" w:hAnsi="Arial"/>
          <w:kern w:val="2"/>
          <w:szCs w:val="24"/>
          <w:lang w:eastAsia="zh-TW"/>
        </w:rPr>
        <w:t>CathayDate()</w:t>
      </w:r>
      <w:r w:rsidR="00A375E4">
        <w:rPr>
          <w:rFonts w:ascii="Arial" w:hAnsi="Arial" w:hint="eastAsia"/>
          <w:kern w:val="2"/>
          <w:szCs w:val="24"/>
          <w:lang w:eastAsia="zh-TW"/>
        </w:rPr>
        <w:t>.</w:t>
      </w:r>
      <w:r w:rsidR="001A591E" w:rsidRPr="00867D7E">
        <w:rPr>
          <w:rFonts w:ascii="Arial" w:hAnsi="Arial"/>
          <w:kern w:val="2"/>
          <w:szCs w:val="24"/>
          <w:lang w:eastAsia="zh-TW"/>
        </w:rPr>
        <w:t>getShutdownDay</w:t>
      </w:r>
      <w:r w:rsidR="000E541C">
        <w:rPr>
          <w:rFonts w:ascii="Arial" w:hAnsi="Arial" w:hint="eastAsia"/>
          <w:kern w:val="2"/>
          <w:szCs w:val="24"/>
          <w:lang w:eastAsia="zh-TW"/>
        </w:rPr>
        <w:t>(</w:t>
      </w:r>
      <w:r w:rsidR="000E541C">
        <w:rPr>
          <w:rFonts w:ascii="Arial" w:hAnsi="Arial" w:hint="eastAsia"/>
          <w:kern w:val="2"/>
          <w:szCs w:val="24"/>
          <w:lang w:eastAsia="zh-TW"/>
        </w:rPr>
        <w:t>今天日期</w:t>
      </w:r>
      <w:r w:rsidR="000E541C">
        <w:rPr>
          <w:rFonts w:ascii="Arial" w:hAnsi="Arial" w:hint="eastAsia"/>
          <w:kern w:val="2"/>
          <w:szCs w:val="24"/>
          <w:lang w:eastAsia="zh-TW"/>
        </w:rPr>
        <w:t>)</w:t>
      </w:r>
      <w:r w:rsidR="00A375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1A591E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F30E45" w:rsidRPr="00F30E45">
        <w:rPr>
          <w:rFonts w:ascii="Arial" w:hAnsi="Arial"/>
          <w:kern w:val="2"/>
          <w:szCs w:val="24"/>
          <w:lang w:eastAsia="zh-TW"/>
        </w:rPr>
        <w:sym w:font="Wingdings" w:char="F0DF"/>
      </w:r>
      <w:r w:rsidR="00790AA1">
        <w:rPr>
          <w:rFonts w:ascii="Arial" w:hAnsi="Arial" w:hint="eastAsia"/>
          <w:kern w:val="2"/>
          <w:szCs w:val="24"/>
          <w:lang w:eastAsia="zh-TW"/>
        </w:rPr>
        <w:t>SHUTDOWN DATE</w:t>
      </w:r>
      <w:r w:rsidR="00867D7E">
        <w:rPr>
          <w:rFonts w:ascii="Arial" w:hAnsi="Arial" w:hint="eastAsia"/>
          <w:kern w:val="2"/>
          <w:szCs w:val="24"/>
          <w:lang w:eastAsia="zh-TW"/>
        </w:rPr>
        <w:t>)</w:t>
      </w:r>
      <w:del w:id="40" w:author="cathaylife" w:date="2010-04-06T11:53:00Z">
        <w:r w:rsidRPr="002648F2" w:rsidDel="00790AA1">
          <w:rPr>
            <w:rFonts w:ascii="Arial" w:hAnsi="Arial" w:hint="eastAsia"/>
            <w:kern w:val="2"/>
            <w:szCs w:val="24"/>
            <w:lang w:eastAsia="zh-TW"/>
          </w:rPr>
          <w:delText>今天日期</w:delText>
        </w:r>
      </w:del>
    </w:p>
    <w:p w:rsidR="00F11644" w:rsidRPr="002648F2" w:rsidRDefault="00F11644" w:rsidP="00FA242C">
      <w:pPr>
        <w:pStyle w:val="Tabletext"/>
        <w:keepLines w:val="0"/>
        <w:numPr>
          <w:ilvl w:val="3"/>
          <w:numId w:val="1"/>
          <w:numberingChange w:id="41" w:author="cathaylife" w:date="2010-04-06T11:51:00Z" w:original="%2:1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Arial" w:hint="eastAsia"/>
          <w:kern w:val="2"/>
          <w:szCs w:val="24"/>
          <w:lang w:eastAsia="zh-TW"/>
        </w:rPr>
        <w:t>ELSE</w:t>
      </w:r>
    </w:p>
    <w:p w:rsidR="00EC1F5F" w:rsidRPr="002648F2" w:rsidRDefault="00F11644" w:rsidP="00FA242C">
      <w:pPr>
        <w:pStyle w:val="Tabletext"/>
        <w:keepLines w:val="0"/>
        <w:numPr>
          <w:ilvl w:val="4"/>
          <w:numId w:val="1"/>
          <w:numberingChange w:id="42" w:author="cathaylife" w:date="2010-04-06T11:51:00Z" w:original="%2:1:0:.%3:1:0:.%4:2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2648F2">
        <w:rPr>
          <w:rFonts w:ascii="Arial" w:hAnsi="細明體" w:hint="eastAsia"/>
          <w:lang w:eastAsia="zh-TW"/>
        </w:rPr>
        <w:t>抽取日期</w:t>
      </w:r>
      <w:r w:rsidRPr="002648F2">
        <w:rPr>
          <w:rFonts w:ascii="Arial" w:hAnsi="Arial" w:hint="eastAsia"/>
          <w:lang w:eastAsia="zh-TW"/>
        </w:rPr>
        <w:t xml:space="preserve"> </w:t>
      </w:r>
      <w:r w:rsidRPr="002648F2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2648F2">
        <w:rPr>
          <w:rFonts w:ascii="Arial" w:hint="eastAsia"/>
          <w:kern w:val="2"/>
          <w:szCs w:val="24"/>
          <w:lang w:eastAsia="zh-TW"/>
        </w:rPr>
        <w:t>輸入</w:t>
      </w:r>
      <w:r w:rsidRPr="002648F2">
        <w:rPr>
          <w:rFonts w:ascii="Arial" w:hAnsi="Arial" w:hint="eastAsia"/>
          <w:kern w:val="2"/>
          <w:szCs w:val="24"/>
          <w:lang w:eastAsia="zh-TW"/>
        </w:rPr>
        <w:t>.</w:t>
      </w:r>
      <w:r w:rsidRPr="002648F2">
        <w:rPr>
          <w:rFonts w:ascii="Arial" w:hAnsi="細明體" w:hint="eastAsia"/>
          <w:lang w:eastAsia="zh-TW"/>
        </w:rPr>
        <w:t>資料日期</w:t>
      </w:r>
    </w:p>
    <w:p w:rsidR="001E4407" w:rsidRDefault="001E4407" w:rsidP="003F3210">
      <w:pPr>
        <w:pStyle w:val="Tabletext"/>
        <w:keepLines w:val="0"/>
        <w:numPr>
          <w:ilvl w:val="2"/>
          <w:numId w:val="1"/>
          <w:numberingChange w:id="43" w:author="cathaylife" w:date="2010-04-06T11:51:00Z" w:original="%2:1:0:.%3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取前月日期：</w:t>
      </w:r>
    </w:p>
    <w:p w:rsidR="000576F6" w:rsidRPr="00C51EB2" w:rsidRDefault="000576F6" w:rsidP="000576F6">
      <w:pPr>
        <w:pStyle w:val="Tabletext"/>
        <w:keepLines w:val="0"/>
        <w:numPr>
          <w:ilvl w:val="3"/>
          <w:numId w:val="1"/>
          <w:numberingChange w:id="44" w:author="cathaylife" w:date="2010-04-06T11:51:00Z" w:original="%2:1:0:.%3:2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前月日期</w:t>
      </w:r>
      <w:r>
        <w:rPr>
          <w:rFonts w:ascii="Arial" w:hAnsi="Arial" w:hint="eastAsia"/>
          <w:kern w:val="2"/>
          <w:szCs w:val="24"/>
          <w:lang w:eastAsia="zh-TW"/>
        </w:rPr>
        <w:t xml:space="preserve"> =</w:t>
      </w:r>
      <w:ins w:id="45" w:author="cathaylife" w:date="2010-04-06T16:02:00Z">
        <w:r w:rsidR="000D2F14">
          <w:rPr>
            <w:rFonts w:ascii="Arial" w:hAnsi="Arial" w:hint="eastAsia"/>
          </w:rPr>
          <w:t>今天日期</w:t>
        </w:r>
      </w:ins>
      <w:del w:id="46" w:author="cathaylife" w:date="2010-04-06T16:02:00Z">
        <w:r w:rsidDel="000D2F14">
          <w:rPr>
            <w:rFonts w:ascii="Arial" w:hAnsi="Arial" w:hint="eastAsia"/>
            <w:kern w:val="2"/>
            <w:szCs w:val="24"/>
            <w:lang w:eastAsia="zh-TW"/>
          </w:rPr>
          <w:delText xml:space="preserve"> </w:delText>
        </w:r>
        <w:r w:rsidRPr="000576F6" w:rsidDel="000D2F14">
          <w:rPr>
            <w:rFonts w:ascii="Arial" w:hAnsi="細明體" w:hint="eastAsia"/>
            <w:lang w:eastAsia="zh-TW"/>
          </w:rPr>
          <w:delText>抽取日期</w:delText>
        </w:r>
        <w:r w:rsidRPr="000576F6" w:rsidDel="000D2F14">
          <w:rPr>
            <w:rFonts w:ascii="Arial" w:hAnsi="細明體" w:hint="eastAsia"/>
            <w:lang w:eastAsia="zh-TW"/>
          </w:rPr>
          <w:delText xml:space="preserve"> </w:delText>
        </w:r>
      </w:del>
      <w:r w:rsidRPr="000576F6">
        <w:rPr>
          <w:rFonts w:ascii="Arial" w:hAnsi="細明體"/>
          <w:lang w:eastAsia="zh-TW"/>
        </w:rPr>
        <w:t>–</w:t>
      </w:r>
      <w:r w:rsidRPr="000576F6">
        <w:rPr>
          <w:rFonts w:ascii="Arial" w:hAnsi="細明體" w:hint="eastAsia"/>
          <w:lang w:eastAsia="zh-TW"/>
        </w:rPr>
        <w:t xml:space="preserve"> 1</w:t>
      </w:r>
      <w:r w:rsidRPr="000576F6">
        <w:rPr>
          <w:rFonts w:ascii="Arial" w:hAnsi="細明體" w:hint="eastAsia"/>
          <w:lang w:eastAsia="zh-TW"/>
        </w:rPr>
        <w:t>月</w:t>
      </w:r>
      <w:r w:rsidR="000D09CF">
        <w:rPr>
          <w:rFonts w:ascii="Arial" w:hAnsi="細明體" w:hint="eastAsia"/>
          <w:lang w:eastAsia="zh-TW"/>
        </w:rPr>
        <w:t xml:space="preserve"> (EX:</w:t>
      </w:r>
      <w:r w:rsidR="000D09CF" w:rsidRPr="000D09CF">
        <w:rPr>
          <w:rFonts w:ascii="Arial" w:hAnsi="細明體" w:hint="eastAsia"/>
          <w:lang w:eastAsia="zh-TW"/>
        </w:rPr>
        <w:t xml:space="preserve"> </w:t>
      </w:r>
      <w:r w:rsidR="000D09CF" w:rsidRPr="000576F6">
        <w:rPr>
          <w:rFonts w:ascii="Arial" w:hAnsi="細明體" w:hint="eastAsia"/>
          <w:lang w:eastAsia="zh-TW"/>
        </w:rPr>
        <w:t>抽取日期</w:t>
      </w:r>
      <w:r w:rsidR="00E5782B">
        <w:rPr>
          <w:rFonts w:ascii="Arial" w:hAnsi="細明體" w:hint="eastAsia"/>
          <w:lang w:eastAsia="zh-TW"/>
        </w:rPr>
        <w:t xml:space="preserve">=990110 </w:t>
      </w:r>
      <w:r w:rsidR="00E5782B" w:rsidRPr="00E5782B">
        <w:rPr>
          <w:rFonts w:ascii="Arial" w:hAnsi="細明體"/>
          <w:lang w:eastAsia="zh-TW"/>
        </w:rPr>
        <w:sym w:font="Wingdings" w:char="F0E0"/>
      </w:r>
      <w:r w:rsidR="000D09CF">
        <w:rPr>
          <w:rFonts w:ascii="Arial" w:hAnsi="細明體" w:hint="eastAsia"/>
          <w:lang w:eastAsia="zh-TW"/>
        </w:rPr>
        <w:t xml:space="preserve"> </w:t>
      </w:r>
      <w:r w:rsidR="000D09CF">
        <w:rPr>
          <w:rFonts w:ascii="Arial" w:hAnsi="Arial" w:hint="eastAsia"/>
          <w:kern w:val="2"/>
          <w:szCs w:val="24"/>
          <w:lang w:eastAsia="zh-TW"/>
        </w:rPr>
        <w:t>前月日期</w:t>
      </w:r>
      <w:r w:rsidR="000279EF">
        <w:rPr>
          <w:rFonts w:ascii="Arial" w:hAnsi="Arial" w:hint="eastAsia"/>
          <w:kern w:val="2"/>
          <w:szCs w:val="24"/>
          <w:lang w:eastAsia="zh-TW"/>
        </w:rPr>
        <w:t>=981210</w:t>
      </w:r>
      <w:r w:rsidR="000D09CF">
        <w:rPr>
          <w:rFonts w:ascii="Arial" w:hAnsi="細明體" w:hint="eastAsia"/>
          <w:lang w:eastAsia="zh-TW"/>
        </w:rPr>
        <w:t>)</w:t>
      </w:r>
    </w:p>
    <w:p w:rsidR="00C51EB2" w:rsidRDefault="00C51EB2" w:rsidP="000576F6">
      <w:pPr>
        <w:pStyle w:val="Tabletext"/>
        <w:keepLines w:val="0"/>
        <w:numPr>
          <w:ilvl w:val="3"/>
          <w:numId w:val="1"/>
          <w:numberingChange w:id="47" w:author="cathaylife" w:date="2010-04-06T11:51:00Z" w:original="%2:1:0:.%3:2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t>抽取年</w:t>
      </w:r>
      <w:r>
        <w:rPr>
          <w:rFonts w:ascii="Arial" w:hAnsi="細明體" w:hint="eastAsia"/>
          <w:lang w:eastAsia="zh-TW"/>
        </w:rPr>
        <w:t xml:space="preserve"> = </w:t>
      </w:r>
      <w:r>
        <w:rPr>
          <w:rFonts w:ascii="Arial" w:hAnsi="Arial" w:hint="eastAsia"/>
          <w:kern w:val="2"/>
          <w:szCs w:val="24"/>
          <w:lang w:eastAsia="zh-TW"/>
        </w:rPr>
        <w:t>前月日期的年度</w:t>
      </w:r>
    </w:p>
    <w:p w:rsidR="008F0766" w:rsidRDefault="00C51EB2" w:rsidP="00C51EB2">
      <w:pPr>
        <w:pStyle w:val="Tabletext"/>
        <w:keepLines w:val="0"/>
        <w:numPr>
          <w:ilvl w:val="3"/>
          <w:numId w:val="1"/>
          <w:numberingChange w:id="48" w:author="cathaylife" w:date="2010-04-06T11:51:00Z" w:original="%2:1:0:.%3:2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細明體" w:hint="eastAsia"/>
          <w:lang w:eastAsia="zh-TW"/>
        </w:rPr>
        <w:lastRenderedPageBreak/>
        <w:t>抽取月</w:t>
      </w:r>
      <w:r w:rsidR="00D53012"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前月日期的月份</w:t>
      </w:r>
    </w:p>
    <w:p w:rsidR="00144F08" w:rsidRDefault="00096B5D" w:rsidP="000D7C42">
      <w:pPr>
        <w:pStyle w:val="Tabletext"/>
        <w:keepLines w:val="0"/>
        <w:numPr>
          <w:ilvl w:val="1"/>
          <w:numId w:val="1"/>
          <w:numberingChange w:id="49" w:author="cathaylife" w:date="2010-04-06T11:51:00Z" w:original="%2:2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讀取理賠</w:t>
      </w:r>
      <w:r w:rsidRPr="000757E8">
        <w:rPr>
          <w:rFonts w:ascii="Arial" w:hAnsi="Arial" w:hint="eastAsia"/>
          <w:lang w:eastAsia="zh-TW"/>
        </w:rPr>
        <w:t>記錄檔</w:t>
      </w:r>
      <w:r w:rsidRPr="000757E8">
        <w:rPr>
          <w:rFonts w:ascii="Arial" w:hAnsi="Arial" w:hint="eastAsia"/>
          <w:lang w:eastAsia="zh-TW"/>
        </w:rPr>
        <w:t>(DTAAB001)</w:t>
      </w:r>
      <w:r w:rsidRPr="000757E8">
        <w:rPr>
          <w:rFonts w:ascii="Arial" w:hAnsi="Arial" w:hint="eastAsia"/>
          <w:kern w:val="2"/>
          <w:szCs w:val="24"/>
          <w:lang w:eastAsia="zh-TW"/>
        </w:rPr>
        <w:t>：</w:t>
      </w:r>
      <w:r w:rsidRPr="000757E8">
        <w:rPr>
          <w:rFonts w:ascii="Arial" w:hAnsi="Arial" w:hint="eastAsia"/>
          <w:kern w:val="2"/>
          <w:szCs w:val="24"/>
          <w:lang w:eastAsia="zh-TW"/>
        </w:rPr>
        <w:t>(</w:t>
      </w:r>
      <w:r w:rsidRPr="000757E8">
        <w:rPr>
          <w:rFonts w:ascii="Arial" w:hAnsi="Arial" w:hint="eastAsia"/>
          <w:kern w:val="2"/>
          <w:szCs w:val="24"/>
          <w:lang w:eastAsia="zh-TW"/>
        </w:rPr>
        <w:t>條件如下</w:t>
      </w:r>
      <w:r w:rsidRPr="000757E8">
        <w:rPr>
          <w:rFonts w:ascii="Arial" w:hAnsi="Arial" w:hint="eastAsia"/>
          <w:kern w:val="2"/>
          <w:szCs w:val="24"/>
          <w:lang w:eastAsia="zh-TW"/>
        </w:rPr>
        <w:t>)</w:t>
      </w:r>
      <w:r w:rsidR="005F3A1B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F3A1B" w:rsidRPr="005F3A1B">
        <w:rPr>
          <w:rFonts w:ascii="Arial" w:hAnsi="Arial"/>
          <w:kern w:val="2"/>
          <w:szCs w:val="24"/>
          <w:lang w:eastAsia="zh-TW"/>
        </w:rPr>
        <w:sym w:font="Wingdings" w:char="F0DF"/>
      </w:r>
      <w:r w:rsidR="005F3A1B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F3A1B">
        <w:rPr>
          <w:rFonts w:ascii="Arial" w:hAnsi="Arial" w:hint="eastAsia"/>
          <w:kern w:val="2"/>
          <w:szCs w:val="24"/>
          <w:lang w:eastAsia="zh-TW"/>
        </w:rPr>
        <w:t>寫成抽檔</w:t>
      </w:r>
      <w:r w:rsidR="005F3A1B">
        <w:rPr>
          <w:rFonts w:ascii="Arial" w:hAnsi="Arial" w:hint="eastAsia"/>
          <w:kern w:val="2"/>
          <w:szCs w:val="24"/>
          <w:lang w:eastAsia="zh-TW"/>
        </w:rPr>
        <w:t>M</w:t>
      </w:r>
      <w:r w:rsidR="00157C4C">
        <w:rPr>
          <w:rFonts w:ascii="Arial" w:hAnsi="Arial" w:hint="eastAsia"/>
          <w:kern w:val="2"/>
          <w:szCs w:val="24"/>
          <w:lang w:eastAsia="zh-TW"/>
        </w:rPr>
        <w:t>E</w:t>
      </w:r>
      <w:r w:rsidR="005F3A1B">
        <w:rPr>
          <w:rFonts w:ascii="Arial" w:hAnsi="Arial" w:hint="eastAsia"/>
          <w:kern w:val="2"/>
          <w:szCs w:val="24"/>
          <w:lang w:eastAsia="zh-TW"/>
        </w:rPr>
        <w:t>THOD</w:t>
      </w:r>
      <w:r w:rsidR="005F3A1B">
        <w:rPr>
          <w:rFonts w:ascii="Arial" w:hAnsi="Arial" w:hint="eastAsia"/>
          <w:kern w:val="2"/>
          <w:szCs w:val="24"/>
          <w:lang w:eastAsia="zh-TW"/>
        </w:rPr>
        <w:t>，</w:t>
      </w:r>
      <w:r w:rsidR="005F3A1B">
        <w:rPr>
          <w:rFonts w:ascii="Arial" w:hAnsi="Arial" w:hint="eastAsia"/>
          <w:kern w:val="2"/>
          <w:szCs w:val="24"/>
          <w:lang w:eastAsia="zh-TW"/>
        </w:rPr>
        <w:t>STEP 3</w:t>
      </w:r>
      <w:r w:rsidR="005F3A1B">
        <w:rPr>
          <w:rFonts w:ascii="Arial" w:hAnsi="Arial" w:hint="eastAsia"/>
          <w:kern w:val="2"/>
          <w:szCs w:val="24"/>
          <w:lang w:eastAsia="zh-TW"/>
        </w:rPr>
        <w:t>會用到</w:t>
      </w:r>
    </w:p>
    <w:p w:rsidR="00144F08" w:rsidRDefault="00F63879" w:rsidP="000D7C42">
      <w:pPr>
        <w:pStyle w:val="Tabletext"/>
        <w:keepLines w:val="0"/>
        <w:numPr>
          <w:ilvl w:val="2"/>
          <w:numId w:val="1"/>
          <w:numberingChange w:id="50" w:author="cathaylife" w:date="2010-04-06T11:51:00Z" w:original="%2:2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READ </w:t>
      </w:r>
      <w:r w:rsidR="00602EE1">
        <w:rPr>
          <w:rFonts w:ascii="Arial" w:hAnsi="Arial" w:hint="eastAsia"/>
          <w:kern w:val="2"/>
          <w:szCs w:val="24"/>
          <w:lang w:eastAsia="zh-TW"/>
        </w:rPr>
        <w:t>DTAAB001</w:t>
      </w:r>
      <w:r w:rsidR="00602EE1">
        <w:rPr>
          <w:rFonts w:ascii="Arial" w:hAnsi="Arial" w:hint="eastAsia"/>
          <w:kern w:val="2"/>
          <w:szCs w:val="24"/>
          <w:lang w:eastAsia="zh-TW"/>
        </w:rPr>
        <w:t>，</w:t>
      </w:r>
      <w:r w:rsidR="00961F51">
        <w:rPr>
          <w:rFonts w:ascii="Arial" w:hAnsi="Arial" w:hint="eastAsia"/>
          <w:kern w:val="2"/>
          <w:szCs w:val="24"/>
          <w:lang w:eastAsia="zh-TW"/>
        </w:rPr>
        <w:t>取得</w:t>
      </w:r>
      <w:r w:rsidR="00961F51" w:rsidRPr="00144F08">
        <w:rPr>
          <w:rFonts w:ascii="Arial" w:hAnsi="Arial" w:hint="eastAsia"/>
          <w:kern w:val="2"/>
          <w:szCs w:val="24"/>
          <w:lang w:eastAsia="zh-TW"/>
        </w:rPr>
        <w:t>覆核</w:t>
      </w:r>
      <w:r w:rsidR="00961F51">
        <w:rPr>
          <w:rFonts w:ascii="Arial" w:hAnsi="Arial" w:cs="Arial" w:hint="eastAsia"/>
          <w:caps/>
          <w:color w:val="000000"/>
          <w:lang w:eastAsia="zh-TW"/>
        </w:rPr>
        <w:t>單位</w:t>
      </w:r>
      <w:r w:rsidR="00961F51">
        <w:rPr>
          <w:rFonts w:ascii="Arial" w:hAnsi="Arial" w:cs="Arial" w:hint="eastAsia"/>
          <w:caps/>
          <w:color w:val="000000"/>
          <w:lang w:eastAsia="zh-TW"/>
        </w:rPr>
        <w:t>,COUNT(DISTINCT APLY_NO),SUM(PAY_</w:t>
      </w:r>
      <w:r w:rsidR="0072571C">
        <w:rPr>
          <w:rFonts w:ascii="Arial" w:hAnsi="Arial" w:cs="Arial" w:hint="eastAsia"/>
          <w:caps/>
          <w:color w:val="000000"/>
          <w:lang w:eastAsia="zh-TW"/>
        </w:rPr>
        <w:t>A</w:t>
      </w:r>
      <w:r w:rsidR="00961F51">
        <w:rPr>
          <w:rFonts w:ascii="Arial" w:hAnsi="Arial" w:cs="Arial" w:hint="eastAsia"/>
          <w:caps/>
          <w:color w:val="000000"/>
          <w:lang w:eastAsia="zh-TW"/>
        </w:rPr>
        <w:t>MT)</w:t>
      </w:r>
      <w:r w:rsidR="00961F51">
        <w:rPr>
          <w:rFonts w:ascii="Arial" w:hAnsi="Arial" w:hint="eastAsia"/>
          <w:kern w:val="2"/>
          <w:szCs w:val="24"/>
          <w:lang w:eastAsia="zh-TW"/>
        </w:rPr>
        <w:t>，</w:t>
      </w:r>
      <w:r w:rsidR="00602EE1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602EE1" w:rsidRDefault="007A724C" w:rsidP="00144F08">
      <w:pPr>
        <w:pStyle w:val="Tabletext"/>
        <w:keepLines w:val="0"/>
        <w:numPr>
          <w:ilvl w:val="3"/>
          <w:numId w:val="1"/>
          <w:numberingChange w:id="51" w:author="cathaylife" w:date="2010-04-06T11:51:00Z" w:original="%2:2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 w:rsidR="001B078C">
        <w:rPr>
          <w:rFonts w:ascii="Arial" w:hAnsi="Arial" w:hint="eastAsia"/>
          <w:kern w:val="2"/>
          <w:szCs w:val="24"/>
          <w:lang w:eastAsia="zh-TW"/>
        </w:rPr>
        <w:t>帳務日期</w:t>
      </w:r>
      <w:r w:rsidR="001B078C">
        <w:rPr>
          <w:rFonts w:ascii="Arial" w:hAnsi="Arial" w:hint="eastAsia"/>
          <w:kern w:val="2"/>
          <w:szCs w:val="24"/>
          <w:lang w:eastAsia="zh-TW"/>
        </w:rPr>
        <w:t xml:space="preserve"> IS NOT NULL</w:t>
      </w:r>
    </w:p>
    <w:p w:rsidR="001B078C" w:rsidRDefault="007A724C" w:rsidP="000D7C42">
      <w:pPr>
        <w:pStyle w:val="Tabletext"/>
        <w:keepLines w:val="0"/>
        <w:numPr>
          <w:ilvl w:val="3"/>
          <w:numId w:val="1"/>
          <w:numberingChange w:id="52" w:author="cathaylife" w:date="2010-04-06T11:51:00Z" w:original="%2:2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業務別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hint="eastAsia"/>
            <w:kern w:val="2"/>
            <w:szCs w:val="24"/>
            <w:lang w:eastAsia="zh-TW"/>
          </w:rPr>
          <w:t>2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1A36C9" w:rsidRDefault="001A36C9" w:rsidP="000D7C42">
      <w:pPr>
        <w:pStyle w:val="Tabletext"/>
        <w:keepLines w:val="0"/>
        <w:numPr>
          <w:ilvl w:val="3"/>
          <w:numId w:val="1"/>
          <w:numberingChange w:id="53" w:author="cathaylife" w:date="2010-04-06T11:51:00Z" w:original="%2:2:0:.%3:1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給付狀態</w:t>
      </w:r>
      <w:r>
        <w:rPr>
          <w:rFonts w:ascii="Arial" w:hAnsi="Arial" w:hint="eastAsia"/>
          <w:kern w:val="2"/>
          <w:szCs w:val="24"/>
          <w:lang w:eastAsia="zh-TW"/>
        </w:rPr>
        <w:t xml:space="preserve"> NOT IN (</w:t>
      </w:r>
      <w:r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hint="eastAsia"/>
            <w:kern w:val="2"/>
            <w:szCs w:val="24"/>
            <w:lang w:eastAsia="zh-TW"/>
          </w:rPr>
          <w:t>0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hint="eastAsia"/>
            <w:kern w:val="2"/>
            <w:szCs w:val="24"/>
            <w:lang w:eastAsia="zh-TW"/>
          </w:rPr>
          <w:t>5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" w:hAnsi="Arial" w:hint="eastAsia"/>
            <w:kern w:val="2"/>
            <w:szCs w:val="24"/>
            <w:lang w:eastAsia="zh-TW"/>
          </w:rPr>
          <w:t>6</w:t>
        </w:r>
        <w:r>
          <w:rPr>
            <w:rFonts w:ascii="Arial" w:hAnsi="Arial"/>
            <w:kern w:val="2"/>
            <w:szCs w:val="24"/>
            <w:lang w:eastAsia="zh-TW"/>
          </w:rPr>
          <w:t>’</w:t>
        </w:r>
      </w:smartTag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68206B" w:rsidRDefault="0068206B" w:rsidP="000D7C42">
      <w:pPr>
        <w:pStyle w:val="Tabletext"/>
        <w:keepLines w:val="0"/>
        <w:numPr>
          <w:ilvl w:val="3"/>
          <w:numId w:val="1"/>
          <w:numberingChange w:id="54" w:author="cathaylife" w:date="2010-04-06T11:51:00Z" w:original="%2:2:0:.%3:1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保險金代號取第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Arial" w:hAnsi="Arial" w:hint="eastAsia"/>
            <w:kern w:val="2"/>
            <w:szCs w:val="24"/>
            <w:lang w:eastAsia="zh-TW"/>
          </w:rPr>
          <w:t>一碼</w:t>
        </w:r>
      </w:smartTag>
      <w:r>
        <w:rPr>
          <w:rFonts w:ascii="Arial" w:hAnsi="Arial" w:hint="eastAsia"/>
          <w:kern w:val="2"/>
          <w:szCs w:val="24"/>
          <w:lang w:eastAsia="zh-TW"/>
        </w:rPr>
        <w:t xml:space="preserve"> IN (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B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P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 xml:space="preserve">) </w:t>
      </w:r>
    </w:p>
    <w:p w:rsidR="004210AC" w:rsidRDefault="004210AC" w:rsidP="000D7C42">
      <w:pPr>
        <w:pStyle w:val="Tabletext"/>
        <w:keepLines w:val="0"/>
        <w:numPr>
          <w:ilvl w:val="3"/>
          <w:numId w:val="1"/>
          <w:numberingChange w:id="55" w:author="cathaylife" w:date="2010-04-06T11:51:00Z" w:original="%2:2:0:.%3:1:0:.%4:5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IN </w:t>
      </w:r>
      <w:r w:rsidR="00C61AE1">
        <w:rPr>
          <w:rFonts w:ascii="Arial" w:hAnsi="Arial" w:hint="eastAsia"/>
          <w:kern w:val="2"/>
          <w:szCs w:val="24"/>
          <w:lang w:eastAsia="zh-TW"/>
        </w:rPr>
        <w:t>(CON_</w:t>
      </w:r>
      <w:r w:rsidR="00C61AE1">
        <w:rPr>
          <w:rFonts w:ascii="Arial" w:hAnsi="Arial" w:hint="eastAsia"/>
          <w:kern w:val="2"/>
          <w:szCs w:val="24"/>
          <w:lang w:eastAsia="zh-TW"/>
        </w:rPr>
        <w:t>索賠類別</w:t>
      </w:r>
      <w:r w:rsidR="00C61AE1">
        <w:rPr>
          <w:rFonts w:ascii="Arial" w:hAnsi="Arial" w:hint="eastAsia"/>
          <w:kern w:val="2"/>
          <w:szCs w:val="24"/>
          <w:lang w:eastAsia="zh-TW"/>
        </w:rPr>
        <w:t>)</w:t>
      </w:r>
    </w:p>
    <w:p w:rsidR="00C21E26" w:rsidRPr="00C21E26" w:rsidRDefault="00C21E26" w:rsidP="00C21E26">
      <w:pPr>
        <w:pStyle w:val="Tabletext"/>
        <w:keepLines w:val="0"/>
        <w:numPr>
          <w:ilvl w:val="3"/>
          <w:numId w:val="1"/>
          <w:numberingChange w:id="56" w:author="cathaylife" w:date="2010-04-06T11:51:00Z" w:original="%2:2:0:.%3:1:0:.%4:6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</w:t>
      </w:r>
      <w:r w:rsidRPr="000757E8">
        <w:rPr>
          <w:rFonts w:ascii="Arial" w:hint="eastAsia"/>
          <w:kern w:val="2"/>
          <w:szCs w:val="24"/>
          <w:lang w:eastAsia="zh-TW"/>
        </w:rPr>
        <w:t>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0757E8">
        <w:rPr>
          <w:rFonts w:ascii="Arial" w:hAnsi="Arial" w:hint="eastAsia"/>
          <w:lang w:eastAsia="zh-TW"/>
        </w:rPr>
        <w:t xml:space="preserve"> </w:t>
      </w:r>
      <w:r>
        <w:rPr>
          <w:rFonts w:ascii="Arial" w:hint="eastAsia"/>
          <w:lang w:eastAsia="zh-TW"/>
        </w:rPr>
        <w:t xml:space="preserve"> (</w:t>
      </w:r>
      <w:r w:rsidRPr="000757E8">
        <w:rPr>
          <w:rFonts w:ascii="Arial" w:hint="eastAsia"/>
          <w:kern w:val="2"/>
          <w:szCs w:val="24"/>
          <w:lang w:eastAsia="zh-TW"/>
        </w:rPr>
        <w:t>為</w:t>
      </w:r>
      <w:r>
        <w:rPr>
          <w:rFonts w:ascii="Arial" w:hint="eastAsia"/>
          <w:kern w:val="2"/>
          <w:szCs w:val="24"/>
          <w:lang w:eastAsia="zh-TW"/>
        </w:rPr>
        <w:t>日</w:t>
      </w:r>
      <w:r w:rsidRPr="000757E8">
        <w:rPr>
          <w:rFonts w:ascii="Arial" w:hint="eastAsia"/>
          <w:kern w:val="2"/>
          <w:szCs w:val="24"/>
          <w:lang w:eastAsia="zh-TW"/>
        </w:rPr>
        <w:t>結速報</w:t>
      </w:r>
      <w:r>
        <w:rPr>
          <w:rFonts w:ascii="Arial" w:hint="eastAsia"/>
          <w:kern w:val="2"/>
          <w:szCs w:val="24"/>
          <w:lang w:eastAsia="zh-TW"/>
        </w:rPr>
        <w:t>)</w:t>
      </w:r>
    </w:p>
    <w:p w:rsidR="00C21E26" w:rsidRDefault="00C21E26" w:rsidP="00144F08">
      <w:pPr>
        <w:pStyle w:val="Tabletext"/>
        <w:keepLines w:val="0"/>
        <w:numPr>
          <w:ilvl w:val="4"/>
          <w:numId w:val="1"/>
          <w:numberingChange w:id="57" w:author="cathaylife" w:date="2010-04-06T11:51:00Z" w:original="%2:2:0:.%3:1:0:.%4:6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抽取日期</w:t>
      </w:r>
    </w:p>
    <w:p w:rsidR="00C21E26" w:rsidRPr="009C3EB8" w:rsidRDefault="00C21E26" w:rsidP="00C21E26">
      <w:pPr>
        <w:pStyle w:val="Tabletext"/>
        <w:keepLines w:val="0"/>
        <w:numPr>
          <w:ilvl w:val="3"/>
          <w:numId w:val="1"/>
          <w:numberingChange w:id="58" w:author="cathaylife" w:date="2010-04-06T11:51:00Z" w:original="%2:2:0:.%3:1:0:.%4:7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ELSE 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144F08">
        <w:rPr>
          <w:rFonts w:ascii="Arial" w:hAns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B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144F08">
        <w:rPr>
          <w:rFonts w:ascii="Arial" w:hAnsi="Arial" w:hint="eastAsia"/>
          <w:kern w:val="2"/>
          <w:szCs w:val="24"/>
          <w:lang w:eastAsia="zh-TW"/>
        </w:rPr>
        <w:t xml:space="preserve">  (</w:t>
      </w:r>
      <w:r w:rsidRPr="00144F08">
        <w:rPr>
          <w:rFonts w:ascii="Arial" w:hAnsi="Arial" w:hint="eastAsia"/>
          <w:kern w:val="2"/>
          <w:szCs w:val="24"/>
          <w:lang w:eastAsia="zh-TW"/>
        </w:rPr>
        <w:t>為月結速報</w:t>
      </w:r>
      <w:r w:rsidRPr="00144F08">
        <w:rPr>
          <w:rFonts w:ascii="Arial" w:hAnsi="Arial" w:hint="eastAsia"/>
          <w:kern w:val="2"/>
          <w:szCs w:val="24"/>
          <w:lang w:eastAsia="zh-TW"/>
        </w:rPr>
        <w:t>)</w:t>
      </w:r>
    </w:p>
    <w:p w:rsidR="00C21E26" w:rsidRPr="009C3EB8" w:rsidRDefault="00C21E26" w:rsidP="00144F08">
      <w:pPr>
        <w:pStyle w:val="Tabletext"/>
        <w:keepLines w:val="0"/>
        <w:numPr>
          <w:ilvl w:val="4"/>
          <w:numId w:val="1"/>
          <w:numberingChange w:id="59" w:author="cathaylife" w:date="2010-04-06T11:51:00Z" w:original="%2:2:0:.%3:1:0:.%4:7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覆核日期取年度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抽取年</w:t>
      </w:r>
    </w:p>
    <w:p w:rsidR="0018643D" w:rsidRPr="00174A53" w:rsidRDefault="00C21E26" w:rsidP="00144F08">
      <w:pPr>
        <w:pStyle w:val="Tabletext"/>
        <w:keepLines w:val="0"/>
        <w:numPr>
          <w:ilvl w:val="4"/>
          <w:numId w:val="1"/>
          <w:numberingChange w:id="60" w:author="cathaylife" w:date="2010-04-06T11:51:00Z" w:original="%2:2:0:.%3:1:0:.%4:7:0:.%5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DTAAB001.</w:t>
      </w:r>
      <w:r>
        <w:rPr>
          <w:rFonts w:ascii="Arial" w:hAnsi="Arial" w:hint="eastAsia"/>
          <w:kern w:val="2"/>
          <w:szCs w:val="24"/>
          <w:lang w:eastAsia="zh-TW"/>
        </w:rPr>
        <w:t>覆核日期取月份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144F08">
        <w:rPr>
          <w:rFonts w:ascii="Arial" w:hAnsi="Arial" w:hint="eastAsia"/>
          <w:kern w:val="2"/>
          <w:szCs w:val="24"/>
          <w:lang w:eastAsia="zh-TW"/>
        </w:rPr>
        <w:t>抽取月</w:t>
      </w:r>
    </w:p>
    <w:p w:rsidR="00FD4FF8" w:rsidRDefault="00D91F01" w:rsidP="00FD4FF8">
      <w:pPr>
        <w:pStyle w:val="Tabletext"/>
        <w:keepLines w:val="0"/>
        <w:numPr>
          <w:ilvl w:val="3"/>
          <w:numId w:val="1"/>
          <w:numberingChange w:id="61" w:author="cathaylife" w:date="2010-04-06T11:51:00Z" w:original="%2:2:0:.%3:1:0:.%4:8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/>
          <w:kern w:val="2"/>
          <w:szCs w:val="24"/>
          <w:lang w:eastAsia="zh-TW"/>
        </w:rPr>
        <w:t>G</w:t>
      </w:r>
      <w:r>
        <w:rPr>
          <w:rFonts w:ascii="Arial" w:hAnsi="Arial" w:hint="eastAsia"/>
          <w:kern w:val="2"/>
          <w:szCs w:val="24"/>
          <w:lang w:eastAsia="zh-TW"/>
        </w:rPr>
        <w:t xml:space="preserve">ROUP BY </w:t>
      </w:r>
      <w:r w:rsidR="00B13E46" w:rsidRPr="00144F08">
        <w:rPr>
          <w:rFonts w:ascii="Arial" w:hAnsi="Arial" w:hint="eastAsia"/>
          <w:kern w:val="2"/>
          <w:szCs w:val="24"/>
          <w:lang w:eastAsia="zh-TW"/>
        </w:rPr>
        <w:t>覆核</w:t>
      </w:r>
      <w:r w:rsidR="00B13E46">
        <w:rPr>
          <w:rFonts w:ascii="Arial" w:hAnsi="Arial" w:cs="Arial" w:hint="eastAsia"/>
          <w:caps/>
          <w:color w:val="000000"/>
          <w:lang w:eastAsia="zh-TW"/>
        </w:rPr>
        <w:t>單位</w:t>
      </w:r>
    </w:p>
    <w:p w:rsidR="005F3A1B" w:rsidRDefault="00B90610" w:rsidP="00DA1A1F">
      <w:pPr>
        <w:pStyle w:val="Tabletext"/>
        <w:keepLines w:val="0"/>
        <w:numPr>
          <w:ilvl w:val="1"/>
          <w:numId w:val="1"/>
          <w:numberingChange w:id="62" w:author="cathaylife" w:date="2010-04-06T11:51:00Z" w:original="%2:3:0:.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計算件數及金額：</w:t>
      </w:r>
    </w:p>
    <w:p w:rsidR="00D4617E" w:rsidRDefault="00D4617E" w:rsidP="00D4617E">
      <w:pPr>
        <w:pStyle w:val="Tabletext"/>
        <w:keepLines w:val="0"/>
        <w:numPr>
          <w:ilvl w:val="2"/>
          <w:numId w:val="1"/>
          <w:numberingChange w:id="63" w:author="cathaylife" w:date="2010-04-06T11:51:00Z" w:original="%2:3:0:.%3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計算死亡全殘：</w:t>
      </w:r>
    </w:p>
    <w:p w:rsidR="006B1A05" w:rsidRDefault="006B1A05" w:rsidP="00D4617E">
      <w:pPr>
        <w:pStyle w:val="Tabletext"/>
        <w:keepLines w:val="0"/>
        <w:numPr>
          <w:ilvl w:val="3"/>
          <w:numId w:val="1"/>
          <w:numberingChange w:id="64" w:author="cathaylife" w:date="2010-04-06T11:51:00Z" w:original="%2:3:0:.%3:1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,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>K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D4617E" w:rsidRDefault="00D4617E" w:rsidP="00D4617E">
      <w:pPr>
        <w:pStyle w:val="Tabletext"/>
        <w:keepLines w:val="0"/>
        <w:numPr>
          <w:ilvl w:val="3"/>
          <w:numId w:val="1"/>
          <w:numberingChange w:id="65" w:author="cathaylife" w:date="2010-04-06T11:51:00Z" w:original="%2:3:0:.%3:1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 w:rsidR="004E4C01">
        <w:rPr>
          <w:rFonts w:ascii="Arial" w:hAnsi="Arial" w:hint="eastAsia"/>
          <w:kern w:val="2"/>
          <w:szCs w:val="24"/>
          <w:lang w:eastAsia="zh-TW"/>
        </w:rPr>
        <w:t>，傳入</w:t>
      </w:r>
      <w:r w:rsidR="004E4C01">
        <w:rPr>
          <w:rFonts w:ascii="Arial" w:hAnsi="Arial" w:hint="eastAsia"/>
          <w:kern w:val="2"/>
          <w:szCs w:val="24"/>
          <w:lang w:eastAsia="zh-TW"/>
        </w:rPr>
        <w:t>CON_</w:t>
      </w:r>
      <w:r w:rsidR="004E4C01">
        <w:rPr>
          <w:rFonts w:ascii="Arial" w:hAnsi="Arial" w:hint="eastAsia"/>
          <w:kern w:val="2"/>
          <w:szCs w:val="24"/>
          <w:lang w:eastAsia="zh-TW"/>
        </w:rPr>
        <w:t>索賠類別</w:t>
      </w:r>
      <w:r w:rsidR="00B44214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F37292" w:rsidRDefault="00F37292" w:rsidP="00D4617E">
      <w:pPr>
        <w:pStyle w:val="Tabletext"/>
        <w:keepLines w:val="0"/>
        <w:numPr>
          <w:ilvl w:val="3"/>
          <w:numId w:val="1"/>
          <w:numberingChange w:id="66" w:author="cathaylife" w:date="2010-04-06T11:51:00Z" w:original="%2:3:0:.%3:1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>
        <w:rPr>
          <w:rFonts w:ascii="Arial" w:cs="Arial" w:hint="eastAsia"/>
          <w:lang w:eastAsia="zh-TW"/>
        </w:rPr>
        <w:t>死亡全殘件數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B90610" w:rsidRPr="005F3A1B" w:rsidRDefault="004F4127" w:rsidP="0054473F">
      <w:pPr>
        <w:pStyle w:val="Tabletext"/>
        <w:keepLines w:val="0"/>
        <w:numPr>
          <w:ilvl w:val="3"/>
          <w:numId w:val="1"/>
          <w:numberingChange w:id="67" w:author="cathaylife" w:date="2010-04-06T11:51:00Z" w:original="%2:3:0:.%3:1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cs="Arial" w:hint="eastAsia"/>
          <w:lang w:eastAsia="zh-TW"/>
        </w:rPr>
        <w:t>死亡全殘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0F3B38" w:rsidRDefault="000F3B38" w:rsidP="000F3B38">
      <w:pPr>
        <w:pStyle w:val="Tabletext"/>
        <w:keepLines w:val="0"/>
        <w:numPr>
          <w:ilvl w:val="2"/>
          <w:numId w:val="1"/>
          <w:numberingChange w:id="68" w:author="cathaylife" w:date="2010-04-06T11:51:00Z" w:original="%2:3:0:.%3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計算殘廢：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69" w:author="cathaylife" w:date="2010-04-06T11:51:00Z" w:original="%2:3:0:.%3:2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B</w:t>
      </w:r>
      <w:r>
        <w:rPr>
          <w:rFonts w:ascii="Arial" w:hAnsi="Arial"/>
          <w:kern w:val="2"/>
          <w:szCs w:val="24"/>
          <w:lang w:eastAsia="zh-TW"/>
        </w:rPr>
        <w:t>’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70" w:author="cathaylife" w:date="2010-04-06T11:51:00Z" w:original="%2:3:0:.%3:2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 w:rsidR="00B44214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0F3B38" w:rsidRDefault="000F3B38" w:rsidP="000F3B38">
      <w:pPr>
        <w:pStyle w:val="Tabletext"/>
        <w:keepLines w:val="0"/>
        <w:numPr>
          <w:ilvl w:val="3"/>
          <w:numId w:val="1"/>
          <w:numberingChange w:id="71" w:author="cathaylife" w:date="2010-04-06T11:51:00Z" w:original="%2:3:0:.%3:2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 w:rsidR="00C31AB7">
        <w:rPr>
          <w:rFonts w:ascii="Arial" w:hAnsi="Arial" w:hint="eastAsia"/>
          <w:kern w:val="2"/>
          <w:szCs w:val="24"/>
          <w:lang w:eastAsia="zh-TW"/>
        </w:rPr>
        <w:t>殘廢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092024" w:rsidRPr="00092024" w:rsidRDefault="000F3B38" w:rsidP="00C31AB7">
      <w:pPr>
        <w:pStyle w:val="Tabletext"/>
        <w:keepLines w:val="0"/>
        <w:numPr>
          <w:ilvl w:val="3"/>
          <w:numId w:val="1"/>
          <w:numberingChange w:id="72" w:author="cathaylife" w:date="2010-04-06T11:51:00Z" w:original="%2:3:0:.%3:2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 w:rsidR="00C31AB7">
        <w:rPr>
          <w:rFonts w:ascii="Arial" w:hAnsi="Arial" w:hint="eastAsia"/>
          <w:kern w:val="2"/>
          <w:szCs w:val="24"/>
          <w:lang w:eastAsia="zh-TW"/>
        </w:rPr>
        <w:t>殘廢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DA6F60" w:rsidRDefault="00DA6F60" w:rsidP="00DA6F60">
      <w:pPr>
        <w:pStyle w:val="Tabletext"/>
        <w:keepLines w:val="0"/>
        <w:numPr>
          <w:ilvl w:val="2"/>
          <w:numId w:val="1"/>
          <w:numberingChange w:id="73" w:author="cathaylife" w:date="2010-04-06T11:51:00Z" w:original="%2:3:0:.%3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計算醫療：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4" w:author="cathaylife" w:date="2010-04-06T11:51:00Z" w:original="%2:3:0:.%3:3:0:.%4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SET 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>
        <w:rPr>
          <w:rFonts w:ascii="Arial" w:hAnsi="Arial"/>
          <w:kern w:val="2"/>
          <w:szCs w:val="24"/>
          <w:lang w:eastAsia="zh-TW"/>
        </w:rPr>
        <w:t>‘</w:t>
      </w:r>
      <w:r w:rsidR="004D3BC3">
        <w:rPr>
          <w:rFonts w:ascii="Arial" w:hAnsi="Arial" w:hint="eastAsia"/>
          <w:kern w:val="2"/>
          <w:szCs w:val="24"/>
          <w:lang w:eastAsia="zh-TW"/>
        </w:rPr>
        <w:t>E</w:t>
      </w:r>
      <w:r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,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F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,</w:t>
      </w:r>
      <w:r w:rsidR="004D3BC3">
        <w:rPr>
          <w:rFonts w:ascii="Arial" w:hAnsi="Arial"/>
          <w:kern w:val="2"/>
          <w:szCs w:val="24"/>
          <w:lang w:eastAsia="zh-TW"/>
        </w:rPr>
        <w:t>’</w:t>
      </w:r>
      <w:r w:rsidR="004D3BC3">
        <w:rPr>
          <w:rFonts w:ascii="Arial" w:hAnsi="Arial" w:hint="eastAsia"/>
          <w:kern w:val="2"/>
          <w:szCs w:val="24"/>
          <w:lang w:eastAsia="zh-TW"/>
        </w:rPr>
        <w:t>G</w:t>
      </w:r>
      <w:r w:rsidR="004D3BC3">
        <w:rPr>
          <w:rFonts w:ascii="Arial" w:hAnsi="Arial"/>
          <w:kern w:val="2"/>
          <w:szCs w:val="24"/>
          <w:lang w:eastAsia="zh-TW"/>
        </w:rPr>
        <w:t>’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5" w:author="cathaylife" w:date="2010-04-06T11:51:00Z" w:original="%2:3:0:.%3:3:0:.%4:2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CALL STEP2</w:t>
      </w:r>
      <w:r>
        <w:rPr>
          <w:rFonts w:ascii="Arial" w:hAnsi="Arial" w:hint="eastAsia"/>
          <w:kern w:val="2"/>
          <w:szCs w:val="24"/>
          <w:lang w:eastAsia="zh-TW"/>
        </w:rPr>
        <w:t>，傳入</w:t>
      </w:r>
      <w:r>
        <w:rPr>
          <w:rFonts w:ascii="Arial" w:hAnsi="Arial" w:hint="eastAsia"/>
          <w:kern w:val="2"/>
          <w:szCs w:val="24"/>
          <w:lang w:eastAsia="zh-TW"/>
        </w:rPr>
        <w:t>CON_</w:t>
      </w:r>
      <w:r>
        <w:rPr>
          <w:rFonts w:ascii="Arial" w:hAnsi="Arial" w:hint="eastAsia"/>
          <w:kern w:val="2"/>
          <w:szCs w:val="24"/>
          <w:lang w:eastAsia="zh-TW"/>
        </w:rPr>
        <w:t>索賠類別</w:t>
      </w:r>
      <w:r w:rsidR="00B44214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="00B44214">
        <w:rPr>
          <w:rFonts w:ascii="Arial" w:hAnsi="Arial" w:hint="eastAsia"/>
          <w:kern w:val="2"/>
          <w:szCs w:val="24"/>
          <w:lang w:eastAsia="zh-TW"/>
        </w:rPr>
        <w:t>傳出多筆</w:t>
      </w:r>
      <w:r w:rsidR="00B44214">
        <w:rPr>
          <w:rFonts w:ascii="Arial" w:hAnsi="Arial" w:hint="eastAsia"/>
          <w:kern w:val="2"/>
          <w:szCs w:val="24"/>
          <w:lang w:eastAsia="zh-TW"/>
        </w:rPr>
        <w:t>)</w:t>
      </w:r>
    </w:p>
    <w:p w:rsidR="00DA6F60" w:rsidRDefault="00DA6F60" w:rsidP="00DA6F60">
      <w:pPr>
        <w:pStyle w:val="Tabletext"/>
        <w:keepLines w:val="0"/>
        <w:numPr>
          <w:ilvl w:val="3"/>
          <w:numId w:val="1"/>
          <w:numberingChange w:id="76" w:author="cathaylife" w:date="2010-04-06T11:51:00Z" w:original="%2:3:0:.%3:3:0:.%4:3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O_</w:t>
      </w:r>
      <w:r w:rsidR="00DB77B1">
        <w:rPr>
          <w:rFonts w:ascii="Arial" w:hAnsi="Arial" w:hint="eastAsia"/>
          <w:kern w:val="2"/>
          <w:szCs w:val="24"/>
          <w:lang w:eastAsia="zh-TW"/>
        </w:rPr>
        <w:t>醫療</w:t>
      </w:r>
      <w:r>
        <w:rPr>
          <w:rFonts w:ascii="Arial" w:cs="Arial" w:hint="eastAsia"/>
          <w:lang w:eastAsia="zh-TW"/>
        </w:rPr>
        <w:t>件數</w:t>
      </w:r>
      <w:r>
        <w:rPr>
          <w:rFonts w:ascii="Arial" w:cs="Arial" w:hint="eastAsia"/>
          <w:lang w:eastAsia="zh-TW"/>
        </w:rPr>
        <w:t>=</w:t>
      </w:r>
      <w:r w:rsidRPr="00F37292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受編數</w:t>
      </w:r>
    </w:p>
    <w:p w:rsidR="00DA6F60" w:rsidRPr="00DA6F60" w:rsidRDefault="00DA6F60" w:rsidP="00DA6F60">
      <w:pPr>
        <w:pStyle w:val="Tabletext"/>
        <w:keepLines w:val="0"/>
        <w:numPr>
          <w:ilvl w:val="3"/>
          <w:numId w:val="1"/>
          <w:numberingChange w:id="77" w:author="cathaylife" w:date="2010-04-06T11:51:00Z" w:original="%2:3:0:.%3:3:0:.%4:4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 w:rsidR="00DB77B1">
        <w:rPr>
          <w:rFonts w:ascii="Arial" w:hAnsi="Arial" w:hint="eastAsia"/>
          <w:kern w:val="2"/>
          <w:szCs w:val="24"/>
          <w:lang w:eastAsia="zh-TW"/>
        </w:rPr>
        <w:t>醫療</w:t>
      </w:r>
      <w:r w:rsidRPr="005A112E">
        <w:rPr>
          <w:rFonts w:ascii="Arial" w:cs="Arial" w:hint="eastAsia"/>
          <w:lang w:eastAsia="zh-TW"/>
        </w:rPr>
        <w:t>金額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hAnsi="Arial" w:hint="eastAsia"/>
          <w:kern w:val="2"/>
          <w:szCs w:val="24"/>
          <w:lang w:eastAsia="zh-TW"/>
        </w:rPr>
        <w:t>STEP2.</w:t>
      </w:r>
      <w:r>
        <w:rPr>
          <w:rFonts w:ascii="Arial" w:hAnsi="Arial" w:hint="eastAsia"/>
          <w:kern w:val="2"/>
          <w:szCs w:val="24"/>
          <w:lang w:eastAsia="zh-TW"/>
        </w:rPr>
        <w:t>金額合計</w:t>
      </w:r>
    </w:p>
    <w:p w:rsidR="000A7F9D" w:rsidRPr="000757E8" w:rsidRDefault="00A71C08" w:rsidP="00DA1A1F">
      <w:pPr>
        <w:pStyle w:val="Tabletext"/>
        <w:keepLines w:val="0"/>
        <w:numPr>
          <w:ilvl w:val="2"/>
          <w:numId w:val="1"/>
          <w:numberingChange w:id="78" w:author="cathaylife" w:date="2010-04-06T11:51:00Z" w:original="%2:3:0:.%3:4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轉換</w:t>
      </w:r>
      <w:r w:rsidR="000A7F9D" w:rsidRPr="000757E8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行政中心代號</w:t>
      </w:r>
    </w:p>
    <w:p w:rsidR="00096B5D" w:rsidRPr="000757E8" w:rsidRDefault="002F7694" w:rsidP="000A7F9D">
      <w:pPr>
        <w:pStyle w:val="Tabletext"/>
        <w:keepLines w:val="0"/>
        <w:numPr>
          <w:ilvl w:val="3"/>
          <w:numId w:val="1"/>
          <w:numberingChange w:id="79" w:author="cathaylife" w:date="2010-04-06T11:51:00Z" w:original="%2:3:0:.%3:4:0:.%4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="00E5742F"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="00DA1A1F"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6003"/>
          <w:attr w:name="HasSpace" w:val="False"/>
          <w:attr w:name="Negative" w:val="False"/>
          <w:attr w:name="NumberType" w:val="1"/>
          <w:attr w:name="TCSC" w:val="0"/>
        </w:smartTagPr>
        <w:r w:rsidR="00DA1A1F" w:rsidRPr="000757E8">
          <w:rPr>
            <w:rStyle w:val="style31"/>
            <w:rFonts w:hint="eastAsia"/>
            <w:color w:val="000000"/>
            <w:lang w:eastAsia="zh-TW"/>
          </w:rPr>
          <w:t>36003</w:t>
        </w:r>
        <w:r w:rsidR="00DA1A1F" w:rsidRPr="000757E8">
          <w:rPr>
            <w:rStyle w:val="style31"/>
            <w:color w:val="000000"/>
            <w:lang w:eastAsia="zh-TW"/>
          </w:rPr>
          <w:t>’</w:t>
        </w:r>
      </w:smartTag>
    </w:p>
    <w:p w:rsidR="003F3210" w:rsidRPr="000757E8" w:rsidRDefault="00020614" w:rsidP="000A7F9D">
      <w:pPr>
        <w:pStyle w:val="Tabletext"/>
        <w:keepLines w:val="0"/>
        <w:numPr>
          <w:ilvl w:val="4"/>
          <w:numId w:val="1"/>
          <w:numberingChange w:id="80" w:author="cathaylife" w:date="2010-04-06T11:51:00Z" w:original="%2:3:0:.%3:4:0:.%4:1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DA1A1F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A1A1F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DA1A1F" w:rsidRPr="000757E8">
          <w:rPr>
            <w:rFonts w:ascii="Arial" w:hAnsi="Arial" w:hint="eastAsia"/>
            <w:kern w:val="2"/>
            <w:szCs w:val="24"/>
            <w:lang w:eastAsia="zh-TW"/>
          </w:rPr>
          <w:t>4</w:t>
        </w:r>
        <w:r w:rsidR="00DA1A1F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DA1A1F" w:rsidRPr="000757E8" w:rsidRDefault="00DA1A1F" w:rsidP="000A7F9D">
      <w:pPr>
        <w:pStyle w:val="Tabletext"/>
        <w:keepLines w:val="0"/>
        <w:numPr>
          <w:ilvl w:val="3"/>
          <w:numId w:val="1"/>
          <w:numberingChange w:id="81" w:author="cathaylife" w:date="2010-04-06T11:51:00Z" w:original="%2:3:0:.%3:4:0:.%4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2003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Style w:val="style31"/>
            <w:rFonts w:hint="eastAsia"/>
            <w:color w:val="000000"/>
            <w:lang w:eastAsia="zh-TW"/>
          </w:rPr>
          <w:t>42</w:t>
        </w:r>
        <w:r w:rsidRPr="000757E8">
          <w:rPr>
            <w:rStyle w:val="style31"/>
            <w:rFonts w:hint="eastAsia"/>
            <w:color w:val="000000"/>
            <w:lang w:eastAsia="zh-TW"/>
          </w:rPr>
          <w:t>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DA1A1F" w:rsidRPr="000757E8" w:rsidRDefault="00020614" w:rsidP="000A7F9D">
      <w:pPr>
        <w:pStyle w:val="Tabletext"/>
        <w:keepLines w:val="0"/>
        <w:numPr>
          <w:ilvl w:val="4"/>
          <w:numId w:val="1"/>
          <w:numberingChange w:id="82" w:author="cathaylife" w:date="2010-04-06T11:51:00Z" w:original="%2:3:0:.%3:4:0:.%4:2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DA1A1F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DA1A1F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DA1A1F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83" w:author="cathaylife" w:date="2010-04-06T11:51:00Z" w:original="%2:3:0:.%3:4:0:.%4:3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8003"/>
          <w:attr w:name="HasSpace" w:val="False"/>
          <w:attr w:name="Negative" w:val="False"/>
          <w:attr w:name="NumberType" w:val="1"/>
          <w:attr w:name="TCSC" w:val="0"/>
        </w:smartTagPr>
        <w:r w:rsidRPr="000757E8">
          <w:rPr>
            <w:rStyle w:val="style31"/>
            <w:rFonts w:hint="eastAsia"/>
            <w:color w:val="000000"/>
            <w:lang w:eastAsia="zh-TW"/>
          </w:rPr>
          <w:t>48003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84" w:author="cathaylife" w:date="2010-04-06T11:51:00Z" w:original="%2:3:0:.%3:4:0:.%4:3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6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85" w:author="cathaylife" w:date="2010-04-06T11:51:00Z" w:original="%2:3:0:.%3:4:0:.%4:4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3003"/>
          <w:attr w:name="HasSpace" w:val="False"/>
          <w:attr w:name="Negative" w:val="False"/>
          <w:attr w:name="NumberType" w:val="1"/>
          <w:attr w:name="TCSC" w:val="0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86" w:author="cathaylife" w:date="2010-04-06T11:51:00Z" w:original="%2:3:0:.%3:4:0:.%4:4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lastRenderedPageBreak/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7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87" w:author="cathaylife" w:date="2010-04-06T11:51:00Z" w:original="%2:3:0:.%3:4:0:.%4:5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3004"/>
          <w:attr w:name="HasSpace" w:val="False"/>
          <w:attr w:name="Negative" w:val="False"/>
          <w:attr w:name="NumberType" w:val="1"/>
          <w:attr w:name="TCSC" w:val="0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53004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20614" w:rsidP="000A7F9D">
      <w:pPr>
        <w:pStyle w:val="Tabletext"/>
        <w:keepLines w:val="0"/>
        <w:numPr>
          <w:ilvl w:val="4"/>
          <w:numId w:val="1"/>
          <w:numberingChange w:id="88" w:author="cathaylife" w:date="2010-04-06T11:51:00Z" w:original="%2:3:0:.%3:4:0:.%4:5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8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  <w:numberingChange w:id="89" w:author="cathaylife" w:date="2010-04-06T11:51:00Z" w:original="%2:3:0:.%3:4:0:.%4:6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764C6F">
        <w:rPr>
          <w:rFonts w:ascii="Arial" w:hAnsi="Arial" w:hint="eastAsia"/>
          <w:kern w:val="2"/>
          <w:szCs w:val="24"/>
          <w:lang w:eastAsia="zh-TW"/>
        </w:rPr>
        <w:t>STEP2.</w:t>
      </w:r>
      <w:r w:rsidR="00764C6F">
        <w:rPr>
          <w:rFonts w:ascii="Arial" w:hAnsi="Arial" w:hint="eastAsia"/>
          <w:kern w:val="2"/>
          <w:szCs w:val="24"/>
          <w:lang w:eastAsia="zh-TW"/>
        </w:rPr>
        <w:t>覆核單位</w:t>
      </w:r>
      <w:r w:rsidR="00AD69B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D69B4">
        <w:rPr>
          <w:rFonts w:ascii="Arial" w:hAnsi="Arial"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AD69B4">
          <w:rPr>
            <w:rFonts w:ascii="Arial" w:hAnsi="Arial" w:hint="eastAsia"/>
            <w:kern w:val="2"/>
            <w:szCs w:val="24"/>
            <w:lang w:eastAsia="zh-TW"/>
          </w:rPr>
          <w:t>5</w:t>
        </w:r>
        <w:r w:rsidR="00AD69B4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0757E8">
        <w:rPr>
          <w:rStyle w:val="style31"/>
          <w:rFonts w:hint="eastAsia"/>
          <w:color w:val="000000"/>
          <w:lang w:eastAsia="zh-TW"/>
        </w:rPr>
        <w:t xml:space="preserve">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4003"/>
          <w:attr w:name="HasSpace" w:val="False"/>
          <w:attr w:name="Negative" w:val="False"/>
          <w:attr w:name="NumberType" w:val="1"/>
          <w:attr w:name="TCSC" w:val="0"/>
        </w:smartTagPr>
        <w:r w:rsidRPr="000757E8">
          <w:rPr>
            <w:rStyle w:val="style31"/>
            <w:rFonts w:hint="eastAsia"/>
            <w:color w:val="000000"/>
            <w:lang w:eastAsia="zh-TW"/>
          </w:rPr>
          <w:t>54003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Default="00020614" w:rsidP="000A7F9D">
      <w:pPr>
        <w:pStyle w:val="Tabletext"/>
        <w:keepLines w:val="0"/>
        <w:numPr>
          <w:ilvl w:val="4"/>
          <w:numId w:val="1"/>
          <w:numberingChange w:id="90" w:author="cathaylife" w:date="2010-04-06T11:51:00Z" w:original="%2:3:0:.%3:4:0:.%4:6:0:.%5:1:0: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O_</w:t>
      </w:r>
      <w:r>
        <w:rPr>
          <w:rFonts w:ascii="Arial" w:hAnsi="Arial" w:hint="eastAsia"/>
          <w:kern w:val="2"/>
          <w:szCs w:val="24"/>
          <w:lang w:eastAsia="zh-TW"/>
        </w:rPr>
        <w:t>行政中心</w:t>
      </w:r>
      <w:r w:rsidR="000A7F9D" w:rsidRPr="000757E8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0A7F9D"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9</w:t>
        </w:r>
        <w:r w:rsidR="000A7F9D"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B44214" w:rsidRDefault="00C23333" w:rsidP="00342BAE">
      <w:pPr>
        <w:pStyle w:val="Tabletext"/>
        <w:keepLines w:val="0"/>
        <w:numPr>
          <w:ilvl w:val="2"/>
          <w:numId w:val="1"/>
          <w:numberingChange w:id="91" w:author="cathaylife" w:date="2010-04-06T11:51:00Z" w:original="%2:3:0:.%3:5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IF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</w:t>
      </w:r>
      <w:r w:rsidRPr="000757E8">
        <w:rPr>
          <w:rFonts w:ascii="Arial" w:hint="eastAsia"/>
          <w:kern w:val="2"/>
          <w:szCs w:val="24"/>
          <w:lang w:eastAsia="zh-TW"/>
        </w:rPr>
        <w:t>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A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0757E8">
        <w:rPr>
          <w:rFonts w:ascii="Arial" w:hAnsi="Arial" w:hint="eastAsia"/>
          <w:lang w:eastAsia="zh-TW"/>
        </w:rPr>
        <w:t xml:space="preserve"> </w:t>
      </w:r>
      <w:r>
        <w:rPr>
          <w:rFonts w:ascii="Arial" w:hint="eastAsia"/>
          <w:lang w:eastAsia="zh-TW"/>
        </w:rPr>
        <w:t xml:space="preserve"> (</w:t>
      </w:r>
      <w:r w:rsidRPr="000757E8">
        <w:rPr>
          <w:rFonts w:ascii="Arial" w:hint="eastAsia"/>
          <w:kern w:val="2"/>
          <w:szCs w:val="24"/>
          <w:lang w:eastAsia="zh-TW"/>
        </w:rPr>
        <w:t>為</w:t>
      </w:r>
      <w:r>
        <w:rPr>
          <w:rFonts w:ascii="Arial" w:hint="eastAsia"/>
          <w:kern w:val="2"/>
          <w:szCs w:val="24"/>
          <w:lang w:eastAsia="zh-TW"/>
        </w:rPr>
        <w:t>日</w:t>
      </w:r>
      <w:r w:rsidRPr="000757E8">
        <w:rPr>
          <w:rFonts w:ascii="Arial" w:hint="eastAsia"/>
          <w:kern w:val="2"/>
          <w:szCs w:val="24"/>
          <w:lang w:eastAsia="zh-TW"/>
        </w:rPr>
        <w:t>結速報</w:t>
      </w:r>
      <w:r>
        <w:rPr>
          <w:rFonts w:ascii="Arial" w:hint="eastAsia"/>
          <w:kern w:val="2"/>
          <w:szCs w:val="24"/>
          <w:lang w:eastAsia="zh-TW"/>
        </w:rPr>
        <w:t>)</w:t>
      </w:r>
    </w:p>
    <w:p w:rsidR="00342BAE" w:rsidRDefault="009A48A9" w:rsidP="00806BF3">
      <w:pPr>
        <w:pStyle w:val="Tabletext"/>
        <w:keepLines w:val="0"/>
        <w:numPr>
          <w:ilvl w:val="3"/>
          <w:numId w:val="1"/>
          <w:numberingChange w:id="92" w:author="cathaylife" w:date="2010-04-06T11:51:00Z" w:original="%2:3:0:.%3:5:0:.%4:1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寫入日結檔</w:t>
      </w:r>
      <w:r>
        <w:rPr>
          <w:rFonts w:ascii="Arial" w:hAnsi="Arial" w:hint="eastAsia"/>
          <w:lang w:eastAsia="zh-TW"/>
        </w:rPr>
        <w:t>(DTAAH004_D)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2296"/>
        <w:gridCol w:w="1421"/>
      </w:tblGrid>
      <w:tr w:rsidR="00701CDE" w:rsidRPr="00F10D19" w:rsidTr="00F10D19">
        <w:tc>
          <w:tcPr>
            <w:tcW w:w="1644" w:type="dxa"/>
            <w:shd w:val="clear" w:color="auto" w:fill="C0C0C0"/>
          </w:tcPr>
          <w:p w:rsidR="00701CDE" w:rsidRPr="00F10D19" w:rsidRDefault="00701CDE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96" w:type="dxa"/>
            <w:shd w:val="clear" w:color="auto" w:fill="C0C0C0"/>
          </w:tcPr>
          <w:p w:rsidR="00701CDE" w:rsidRPr="00F10D19" w:rsidRDefault="00701CDE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21" w:type="dxa"/>
            <w:shd w:val="clear" w:color="auto" w:fill="C0C0C0"/>
          </w:tcPr>
          <w:p w:rsidR="00701CDE" w:rsidRPr="00F10D19" w:rsidRDefault="00701CDE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5C105D" w:rsidRPr="00F10D19" w:rsidTr="00F10D19">
        <w:tc>
          <w:tcPr>
            <w:tcW w:w="1644" w:type="dxa"/>
            <w:shd w:val="clear" w:color="auto" w:fill="FFFF99"/>
            <w:vAlign w:val="bottom"/>
          </w:tcPr>
          <w:p w:rsidR="005C105D" w:rsidRPr="00F10D19" w:rsidRDefault="005C105D" w:rsidP="001B4B5A">
            <w:pPr>
              <w:rPr>
                <w:rFonts w:ascii="Arial" w:hAnsi="Arial" w:cs="Arial" w:hint="eastAsia"/>
                <w:sz w:val="20"/>
              </w:rPr>
            </w:pPr>
            <w:r w:rsidRPr="00F10D19">
              <w:rPr>
                <w:rFonts w:ascii="Arial" w:eastAsia="細明體" w:hAnsi="細明體" w:cs="Arial" w:hint="eastAsia"/>
                <w:sz w:val="20"/>
              </w:rPr>
              <w:t>覆核</w:t>
            </w:r>
            <w:r w:rsidRPr="00F10D19">
              <w:rPr>
                <w:rFonts w:ascii="Arial" w:eastAsia="細明體" w:hAnsi="細明體" w:cs="Arial"/>
                <w:sz w:val="20"/>
              </w:rPr>
              <w:t>日期</w:t>
            </w:r>
          </w:p>
        </w:tc>
        <w:tc>
          <w:tcPr>
            <w:tcW w:w="2296" w:type="dxa"/>
            <w:shd w:val="clear" w:color="auto" w:fill="auto"/>
          </w:tcPr>
          <w:p w:rsidR="005C105D" w:rsidRPr="00F10D19" w:rsidRDefault="008C4DB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細明體" w:hint="eastAsia"/>
                <w:sz w:val="20"/>
              </w:rPr>
              <w:t>抽取日期</w:t>
            </w:r>
            <w:r w:rsidRPr="00F10D19">
              <w:rPr>
                <w:rFonts w:ascii="Arial" w:hAnsi="細明體" w:hint="eastAsia"/>
                <w:sz w:val="20"/>
              </w:rPr>
              <w:t>(STEP1.1)</w:t>
            </w:r>
          </w:p>
        </w:tc>
        <w:tc>
          <w:tcPr>
            <w:tcW w:w="1421" w:type="dxa"/>
            <w:shd w:val="clear" w:color="auto" w:fill="auto"/>
          </w:tcPr>
          <w:p w:rsidR="005C105D" w:rsidRPr="00F10D19" w:rsidRDefault="005C105D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105D" w:rsidRPr="00F10D19" w:rsidTr="00F10D19">
        <w:tc>
          <w:tcPr>
            <w:tcW w:w="1644" w:type="dxa"/>
            <w:shd w:val="clear" w:color="auto" w:fill="FFFF99"/>
          </w:tcPr>
          <w:p w:rsidR="005C105D" w:rsidRPr="00F10D19" w:rsidRDefault="005C105D" w:rsidP="001B4B5A">
            <w:pPr>
              <w:rPr>
                <w:rFonts w:ascii="Arial" w:hAns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行政中心代號</w:t>
            </w:r>
          </w:p>
        </w:tc>
        <w:tc>
          <w:tcPr>
            <w:tcW w:w="2296" w:type="dxa"/>
            <w:shd w:val="clear" w:color="auto" w:fill="auto"/>
          </w:tcPr>
          <w:p w:rsidR="005C105D" w:rsidRPr="00F10D19" w:rsidRDefault="00A2075E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行政中心</w:t>
            </w:r>
          </w:p>
        </w:tc>
        <w:tc>
          <w:tcPr>
            <w:tcW w:w="1421" w:type="dxa"/>
            <w:shd w:val="clear" w:color="auto" w:fill="auto"/>
          </w:tcPr>
          <w:p w:rsidR="005C105D" w:rsidRPr="00F10D19" w:rsidRDefault="005C105D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C105D" w:rsidRPr="00F10D19" w:rsidTr="00F10D19">
        <w:tc>
          <w:tcPr>
            <w:tcW w:w="1644" w:type="dxa"/>
            <w:shd w:val="clear" w:color="auto" w:fill="FFFF99"/>
          </w:tcPr>
          <w:p w:rsidR="005C105D" w:rsidRPr="00F10D19" w:rsidRDefault="005C105D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2296" w:type="dxa"/>
            <w:shd w:val="clear" w:color="auto" w:fill="auto"/>
          </w:tcPr>
          <w:p w:rsidR="005C105D" w:rsidRPr="00F10D19" w:rsidRDefault="008A0585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1421" w:type="dxa"/>
            <w:shd w:val="clear" w:color="auto" w:fill="auto"/>
          </w:tcPr>
          <w:p w:rsidR="005C105D" w:rsidRPr="00F10D19" w:rsidRDefault="001F77D3" w:rsidP="001B4B5A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F10D19" w:rsidTr="00F10D19">
        <w:tc>
          <w:tcPr>
            <w:tcW w:w="1644" w:type="dxa"/>
            <w:shd w:val="clear" w:color="auto" w:fill="FFFF99"/>
          </w:tcPr>
          <w:p w:rsidR="000B78A3" w:rsidRPr="00F10D19" w:rsidRDefault="000B78A3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2296" w:type="dxa"/>
            <w:shd w:val="clear" w:color="auto" w:fill="auto"/>
          </w:tcPr>
          <w:p w:rsidR="000B78A3" w:rsidRPr="00F10D19" w:rsidRDefault="000B78A3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1421" w:type="dxa"/>
            <w:shd w:val="clear" w:color="auto" w:fill="auto"/>
          </w:tcPr>
          <w:p w:rsidR="000B78A3" w:rsidRPr="00F10D19" w:rsidRDefault="000B78A3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F10D19" w:rsidTr="00F10D19">
        <w:tc>
          <w:tcPr>
            <w:tcW w:w="1644" w:type="dxa"/>
            <w:shd w:val="clear" w:color="auto" w:fill="FFFF99"/>
          </w:tcPr>
          <w:p w:rsidR="000B78A3" w:rsidRPr="00F10D19" w:rsidRDefault="000B78A3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二</w:t>
            </w:r>
            <w:r w:rsidRPr="00F10D19">
              <w:rPr>
                <w:rFonts w:ascii="Arial" w:cs="Arial" w:hint="eastAsia"/>
                <w:sz w:val="20"/>
              </w:rPr>
              <w:t>~</w:t>
            </w:r>
            <w:r w:rsidRPr="00F10D19">
              <w:rPr>
                <w:rFonts w:ascii="Arial" w:cs="Arial" w:hint="eastAsia"/>
                <w:sz w:val="20"/>
              </w:rPr>
              <w:t>六級殘件數</w:t>
            </w:r>
          </w:p>
        </w:tc>
        <w:tc>
          <w:tcPr>
            <w:tcW w:w="2296" w:type="dxa"/>
            <w:shd w:val="clear" w:color="auto" w:fill="auto"/>
          </w:tcPr>
          <w:p w:rsidR="000B78A3" w:rsidRPr="00F10D19" w:rsidRDefault="000B78A3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殘廢</w:t>
            </w:r>
            <w:r w:rsidRPr="00F10D19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1421" w:type="dxa"/>
            <w:shd w:val="clear" w:color="auto" w:fill="auto"/>
          </w:tcPr>
          <w:p w:rsidR="000B78A3" w:rsidRPr="00F10D19" w:rsidRDefault="000B78A3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F10D19" w:rsidTr="00F10D19">
        <w:tc>
          <w:tcPr>
            <w:tcW w:w="1644" w:type="dxa"/>
            <w:shd w:val="clear" w:color="auto" w:fill="FFFF99"/>
          </w:tcPr>
          <w:p w:rsidR="000B78A3" w:rsidRPr="00F10D19" w:rsidRDefault="000B78A3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二</w:t>
            </w:r>
            <w:r w:rsidRPr="00F10D19">
              <w:rPr>
                <w:rFonts w:ascii="Arial" w:cs="Arial" w:hint="eastAsia"/>
                <w:sz w:val="20"/>
              </w:rPr>
              <w:t>~</w:t>
            </w:r>
            <w:r w:rsidRPr="00F10D19">
              <w:rPr>
                <w:rFonts w:ascii="Arial" w:cs="Arial" w:hint="eastAsia"/>
                <w:sz w:val="20"/>
              </w:rPr>
              <w:t>六級殘金額</w:t>
            </w:r>
          </w:p>
        </w:tc>
        <w:tc>
          <w:tcPr>
            <w:tcW w:w="2296" w:type="dxa"/>
            <w:shd w:val="clear" w:color="auto" w:fill="auto"/>
          </w:tcPr>
          <w:p w:rsidR="000B78A3" w:rsidRPr="00F10D19" w:rsidRDefault="000B78A3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殘廢</w:t>
            </w:r>
            <w:r w:rsidRPr="00F10D19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1421" w:type="dxa"/>
            <w:shd w:val="clear" w:color="auto" w:fill="auto"/>
          </w:tcPr>
          <w:p w:rsidR="000B78A3" w:rsidRPr="00F10D19" w:rsidRDefault="000B78A3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F10D19" w:rsidTr="00F10D19">
        <w:tc>
          <w:tcPr>
            <w:tcW w:w="1644" w:type="dxa"/>
            <w:shd w:val="clear" w:color="auto" w:fill="FFFF99"/>
          </w:tcPr>
          <w:p w:rsidR="000B78A3" w:rsidRPr="00F10D19" w:rsidRDefault="000B78A3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2296" w:type="dxa"/>
            <w:shd w:val="clear" w:color="auto" w:fill="auto"/>
          </w:tcPr>
          <w:p w:rsidR="000B78A3" w:rsidRPr="00F10D19" w:rsidRDefault="000B78A3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1421" w:type="dxa"/>
            <w:shd w:val="clear" w:color="auto" w:fill="auto"/>
          </w:tcPr>
          <w:p w:rsidR="000B78A3" w:rsidRPr="00F10D19" w:rsidRDefault="000B78A3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0B78A3" w:rsidRPr="00F10D19" w:rsidTr="00F10D19">
        <w:tc>
          <w:tcPr>
            <w:tcW w:w="1644" w:type="dxa"/>
            <w:shd w:val="clear" w:color="auto" w:fill="FFFF99"/>
          </w:tcPr>
          <w:p w:rsidR="000B78A3" w:rsidRPr="00F10D19" w:rsidRDefault="000B78A3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2296" w:type="dxa"/>
            <w:shd w:val="clear" w:color="auto" w:fill="auto"/>
          </w:tcPr>
          <w:p w:rsidR="000B78A3" w:rsidRPr="00F10D19" w:rsidRDefault="000B78A3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1421" w:type="dxa"/>
            <w:shd w:val="clear" w:color="auto" w:fill="auto"/>
          </w:tcPr>
          <w:p w:rsidR="000B78A3" w:rsidRPr="00F10D19" w:rsidRDefault="000B78A3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</w:tbl>
    <w:p w:rsidR="00F90CB1" w:rsidRPr="00DC2282" w:rsidRDefault="00E323D6" w:rsidP="00342BAE">
      <w:pPr>
        <w:pStyle w:val="Tabletext"/>
        <w:keepLines w:val="0"/>
        <w:numPr>
          <w:ilvl w:val="2"/>
          <w:numId w:val="1"/>
          <w:numberingChange w:id="93" w:author="cathaylife" w:date="2010-04-06T11:51:00Z" w:original="%2:3:0:.%3:6:0: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ELSE IF </w:t>
      </w:r>
      <w:r w:rsidRPr="00144F08">
        <w:rPr>
          <w:rFonts w:ascii="Arial" w:hAns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144F08">
        <w:rPr>
          <w:rFonts w:ascii="Arial" w:hAns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B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Pr="00144F08">
        <w:rPr>
          <w:rFonts w:ascii="Arial" w:hAnsi="Arial" w:hint="eastAsia"/>
          <w:kern w:val="2"/>
          <w:szCs w:val="24"/>
          <w:lang w:eastAsia="zh-TW"/>
        </w:rPr>
        <w:t xml:space="preserve">  (</w:t>
      </w:r>
      <w:r w:rsidRPr="00144F08">
        <w:rPr>
          <w:rFonts w:ascii="Arial" w:hAnsi="Arial" w:hint="eastAsia"/>
          <w:kern w:val="2"/>
          <w:szCs w:val="24"/>
          <w:lang w:eastAsia="zh-TW"/>
        </w:rPr>
        <w:t>為月結速報</w:t>
      </w:r>
      <w:r w:rsidRPr="00144F08">
        <w:rPr>
          <w:rFonts w:ascii="Arial" w:hAnsi="Arial" w:hint="eastAsia"/>
          <w:kern w:val="2"/>
          <w:szCs w:val="24"/>
          <w:lang w:eastAsia="zh-TW"/>
        </w:rPr>
        <w:t>)</w:t>
      </w:r>
    </w:p>
    <w:p w:rsidR="004D6F20" w:rsidRDefault="00DC2282" w:rsidP="00DC2282">
      <w:pPr>
        <w:pStyle w:val="Tabletext"/>
        <w:keepLines w:val="0"/>
        <w:numPr>
          <w:ilvl w:val="3"/>
          <w:numId w:val="1"/>
          <w:numberingChange w:id="94" w:author="cathaylife" w:date="2010-04-06T11:51:00Z" w:original="%2:3:0:.%3:6:0:.%4:1:0:"/>
        </w:numPr>
        <w:spacing w:after="0" w:line="240" w:lineRule="auto"/>
        <w:rPr>
          <w:rFonts w:ascii="Arial" w:hAnsi="Arial"/>
          <w:lang w:eastAsia="zh-TW"/>
        </w:rPr>
      </w:pPr>
      <w:r>
        <w:rPr>
          <w:rFonts w:ascii="Arial" w:hAnsi="Arial" w:hint="eastAsia"/>
          <w:lang w:eastAsia="zh-TW"/>
        </w:rPr>
        <w:t>寫入</w:t>
      </w:r>
      <w:r w:rsidRPr="00144F08">
        <w:rPr>
          <w:rFonts w:ascii="Arial" w:hAnsi="Arial" w:hint="eastAsia"/>
          <w:kern w:val="2"/>
          <w:szCs w:val="24"/>
          <w:lang w:eastAsia="zh-TW"/>
        </w:rPr>
        <w:t>月</w:t>
      </w:r>
      <w:r>
        <w:rPr>
          <w:rFonts w:ascii="Arial" w:hAnsi="Arial" w:hint="eastAsia"/>
          <w:lang w:eastAsia="zh-TW"/>
        </w:rPr>
        <w:t>結檔</w:t>
      </w:r>
      <w:r>
        <w:rPr>
          <w:rFonts w:ascii="Arial" w:hAnsi="Arial" w:hint="eastAsia"/>
          <w:lang w:eastAsia="zh-TW"/>
        </w:rPr>
        <w:t>(DTAAH004_M)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2296"/>
        <w:gridCol w:w="1421"/>
      </w:tblGrid>
      <w:tr w:rsidR="004D6F20" w:rsidRPr="00F10D19" w:rsidTr="00F10D19">
        <w:tc>
          <w:tcPr>
            <w:tcW w:w="1644" w:type="dxa"/>
            <w:shd w:val="clear" w:color="auto" w:fill="C0C0C0"/>
          </w:tcPr>
          <w:p w:rsidR="004D6F20" w:rsidRPr="00F10D19" w:rsidRDefault="004D6F20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96" w:type="dxa"/>
            <w:shd w:val="clear" w:color="auto" w:fill="C0C0C0"/>
          </w:tcPr>
          <w:p w:rsidR="004D6F20" w:rsidRPr="00F10D19" w:rsidRDefault="004D6F20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21" w:type="dxa"/>
            <w:shd w:val="clear" w:color="auto" w:fill="C0C0C0"/>
          </w:tcPr>
          <w:p w:rsidR="004D6F20" w:rsidRPr="00F10D19" w:rsidRDefault="004D6F20" w:rsidP="00F10D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  <w:vAlign w:val="bottom"/>
          </w:tcPr>
          <w:p w:rsidR="004D6F20" w:rsidRPr="00F10D19" w:rsidRDefault="001B2810" w:rsidP="001B4B5A">
            <w:pPr>
              <w:rPr>
                <w:rFonts w:ascii="Arial" w:hAnsi="Arial" w:cs="Arial" w:hint="eastAsia"/>
                <w:sz w:val="20"/>
              </w:rPr>
            </w:pPr>
            <w:r w:rsidRPr="00F10D19">
              <w:rPr>
                <w:rFonts w:ascii="Arial" w:cs="Arial" w:hint="eastAsia"/>
                <w:color w:val="000000"/>
                <w:sz w:val="20"/>
              </w:rPr>
              <w:t>資料年月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DE1867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細明體" w:eastAsia="細明體" w:hAnsi="細明體" w:hint="eastAsia"/>
                <w:sz w:val="20"/>
              </w:rPr>
              <w:t>抽取年+抽取月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F321F2" w:rsidP="001B4B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0D19">
              <w:rPr>
                <w:rFonts w:ascii="細明體" w:eastAsia="細明體" w:hAnsi="細明體" w:hint="eastAsia"/>
                <w:sz w:val="20"/>
                <w:szCs w:val="20"/>
              </w:rPr>
              <w:t>EX:201002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hAns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行政中心代號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行政中心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死亡全殘件數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死亡全殘金額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二</w:t>
            </w:r>
            <w:r w:rsidRPr="00F10D19">
              <w:rPr>
                <w:rFonts w:ascii="Arial" w:cs="Arial" w:hint="eastAsia"/>
                <w:sz w:val="20"/>
              </w:rPr>
              <w:t>~</w:t>
            </w:r>
            <w:r w:rsidRPr="00F10D19">
              <w:rPr>
                <w:rFonts w:ascii="Arial" w:cs="Arial" w:hint="eastAsia"/>
                <w:sz w:val="20"/>
              </w:rPr>
              <w:t>六級殘件數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殘廢</w:t>
            </w:r>
            <w:r w:rsidRPr="00F10D19">
              <w:rPr>
                <w:rFonts w:ascii="Arial" w:cs="Arial" w:hint="eastAsia"/>
                <w:sz w:val="20"/>
              </w:rPr>
              <w:t>件數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二</w:t>
            </w:r>
            <w:r w:rsidRPr="00F10D19">
              <w:rPr>
                <w:rFonts w:ascii="Arial" w:cs="Arial" w:hint="eastAsia"/>
                <w:sz w:val="20"/>
              </w:rPr>
              <w:t>~</w:t>
            </w:r>
            <w:r w:rsidRPr="00F10D19">
              <w:rPr>
                <w:rFonts w:ascii="Arial" w:cs="Arial" w:hint="eastAsia"/>
                <w:sz w:val="20"/>
              </w:rPr>
              <w:t>六級殘金額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hAnsi="Arial" w:hint="eastAsia"/>
                <w:sz w:val="20"/>
              </w:rPr>
              <w:t>殘廢</w:t>
            </w:r>
            <w:r w:rsidRPr="00F10D19">
              <w:rPr>
                <w:rFonts w:ascii="Arial" w:cs="Arial" w:hint="eastAsia"/>
                <w:sz w:val="20"/>
              </w:rPr>
              <w:t>金額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cs="Arial" w:hint="eastAsia"/>
                <w:caps/>
                <w:color w:val="000000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醫療件數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  <w:tr w:rsidR="004D6F20" w:rsidRPr="00F10D19" w:rsidTr="00F10D19">
        <w:tc>
          <w:tcPr>
            <w:tcW w:w="1644" w:type="dxa"/>
            <w:shd w:val="clear" w:color="auto" w:fill="FFFF99"/>
          </w:tcPr>
          <w:p w:rsidR="004D6F20" w:rsidRPr="00F10D19" w:rsidRDefault="004D6F20" w:rsidP="001B4B5A">
            <w:pPr>
              <w:rPr>
                <w:rFonts w:ascii="Arial" w:cs="Arial" w:hint="eastAsia"/>
                <w:sz w:val="20"/>
              </w:rPr>
            </w:pPr>
            <w:r w:rsidRPr="00F10D19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2296" w:type="dxa"/>
            <w:shd w:val="clear" w:color="auto" w:fill="auto"/>
          </w:tcPr>
          <w:p w:rsidR="004D6F20" w:rsidRPr="00F10D19" w:rsidRDefault="004D6F20" w:rsidP="00F10D19">
            <w:pPr>
              <w:pStyle w:val="ab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F10D19">
              <w:rPr>
                <w:rFonts w:ascii="Arial" w:hAnsi="Arial" w:hint="eastAsia"/>
                <w:sz w:val="20"/>
              </w:rPr>
              <w:t>O_</w:t>
            </w:r>
            <w:r w:rsidRPr="00F10D19">
              <w:rPr>
                <w:rFonts w:ascii="Arial" w:cs="Arial" w:hint="eastAsia"/>
                <w:sz w:val="20"/>
              </w:rPr>
              <w:t>醫療金額</w:t>
            </w:r>
          </w:p>
        </w:tc>
        <w:tc>
          <w:tcPr>
            <w:tcW w:w="1421" w:type="dxa"/>
            <w:shd w:val="clear" w:color="auto" w:fill="auto"/>
          </w:tcPr>
          <w:p w:rsidR="004D6F20" w:rsidRPr="00F10D19" w:rsidRDefault="004D6F20" w:rsidP="001B4B5A">
            <w:pPr>
              <w:rPr>
                <w:sz w:val="20"/>
                <w:szCs w:val="20"/>
              </w:rPr>
            </w:pPr>
            <w:r w:rsidRPr="00F10D19">
              <w:rPr>
                <w:rFonts w:eastAsia="標楷體" w:hAnsi="標楷體" w:hint="eastAsia"/>
                <w:sz w:val="20"/>
                <w:szCs w:val="20"/>
              </w:rPr>
              <w:t>DEFAULT 0</w:t>
            </w:r>
          </w:p>
        </w:tc>
      </w:tr>
    </w:tbl>
    <w:p w:rsidR="00096B5D" w:rsidRPr="000757E8" w:rsidRDefault="00096B5D" w:rsidP="0095349F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bCs/>
          <w:lang w:eastAsia="zh-TW"/>
        </w:rPr>
        <w:t>六﹑錯誤處理：</w:t>
      </w:r>
      <w:r w:rsidRPr="000757E8">
        <w:rPr>
          <w:rFonts w:ascii="Arial" w:hAnsi="Arial" w:hint="eastAsia"/>
          <w:bCs/>
          <w:lang w:eastAsia="zh-TW"/>
        </w:rPr>
        <w:t xml:space="preserve">CALL 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異常訊息記錄模組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F10D19" w:rsidTr="00F10D19">
        <w:tc>
          <w:tcPr>
            <w:tcW w:w="1908" w:type="dxa"/>
            <w:shd w:val="clear" w:color="auto" w:fill="auto"/>
          </w:tcPr>
          <w:p w:rsidR="00096B5D" w:rsidRPr="00F10D19" w:rsidRDefault="00096B5D" w:rsidP="00F10D1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F10D19" w:rsidRDefault="00096B5D" w:rsidP="00F10D1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6F0D16" w:rsidRPr="00F10D19" w:rsidTr="00F10D19">
        <w:tc>
          <w:tcPr>
            <w:tcW w:w="1908" w:type="dxa"/>
            <w:shd w:val="clear" w:color="auto" w:fill="auto"/>
          </w:tcPr>
          <w:p w:rsidR="006F0D16" w:rsidRPr="00F10D19" w:rsidRDefault="006F0D16" w:rsidP="00F10D1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F10D19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6F0D16" w:rsidRPr="00F10D19" w:rsidRDefault="006F0D16" w:rsidP="00F10D1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F10D19">
              <w:rPr>
                <w:rFonts w:ascii="Arial" w:hAnsi="Arial" w:hint="eastAsia"/>
                <w:kern w:val="2"/>
                <w:lang w:eastAsia="zh-TW"/>
              </w:rPr>
              <w:t>訊息：</w:t>
            </w:r>
            <w:r w:rsidRPr="00F10D19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6F0D16" w:rsidRPr="00F10D19" w:rsidRDefault="006F0D16" w:rsidP="00F10D1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F10D19">
              <w:rPr>
                <w:rFonts w:ascii="Arial" w:hAnsi="Arial" w:hint="eastAsia"/>
                <w:kern w:val="2"/>
                <w:lang w:eastAsia="zh-TW"/>
              </w:rPr>
              <w:t>摘要：</w:t>
            </w:r>
            <w:r w:rsidRPr="00F10D19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0757E8" w:rsidRDefault="005C7B63" w:rsidP="00096B5D">
      <w:pPr>
        <w:rPr>
          <w:rFonts w:ascii="Arial" w:hAnsi="Arial" w:hint="eastAsia"/>
        </w:rPr>
      </w:pPr>
    </w:p>
    <w:sectPr w:rsidR="005C7B63" w:rsidRPr="000757E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19" w:rsidRDefault="00F10D19">
      <w:r>
        <w:separator/>
      </w:r>
    </w:p>
  </w:endnote>
  <w:endnote w:type="continuationSeparator" w:id="0">
    <w:p w:rsidR="00F10D19" w:rsidRDefault="00F1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1C" w:rsidRDefault="000E541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E541C" w:rsidRDefault="000E541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1C" w:rsidRDefault="000E541C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36F07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436F07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19" w:rsidRDefault="00F10D19">
      <w:r>
        <w:separator/>
      </w:r>
    </w:p>
  </w:footnote>
  <w:footnote w:type="continuationSeparator" w:id="0">
    <w:p w:rsidR="00F10D19" w:rsidRDefault="00F1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0614"/>
    <w:rsid w:val="000257D5"/>
    <w:rsid w:val="00026EA7"/>
    <w:rsid w:val="000279EF"/>
    <w:rsid w:val="00031B89"/>
    <w:rsid w:val="00032775"/>
    <w:rsid w:val="00042DEB"/>
    <w:rsid w:val="000433F1"/>
    <w:rsid w:val="0004347B"/>
    <w:rsid w:val="00045602"/>
    <w:rsid w:val="00047517"/>
    <w:rsid w:val="0005128C"/>
    <w:rsid w:val="000576F6"/>
    <w:rsid w:val="00057828"/>
    <w:rsid w:val="000678FE"/>
    <w:rsid w:val="000708D5"/>
    <w:rsid w:val="000757E8"/>
    <w:rsid w:val="00081042"/>
    <w:rsid w:val="000911A4"/>
    <w:rsid w:val="00092024"/>
    <w:rsid w:val="00093FF1"/>
    <w:rsid w:val="0009632C"/>
    <w:rsid w:val="00096B5D"/>
    <w:rsid w:val="000A7F9D"/>
    <w:rsid w:val="000B54A5"/>
    <w:rsid w:val="000B59CE"/>
    <w:rsid w:val="000B78A3"/>
    <w:rsid w:val="000C044D"/>
    <w:rsid w:val="000C178C"/>
    <w:rsid w:val="000C19DF"/>
    <w:rsid w:val="000C2A6E"/>
    <w:rsid w:val="000C33D8"/>
    <w:rsid w:val="000C7FCF"/>
    <w:rsid w:val="000D09CF"/>
    <w:rsid w:val="000D173A"/>
    <w:rsid w:val="000D2F14"/>
    <w:rsid w:val="000D7C42"/>
    <w:rsid w:val="000E541C"/>
    <w:rsid w:val="000F0D68"/>
    <w:rsid w:val="000F17CC"/>
    <w:rsid w:val="000F1C8D"/>
    <w:rsid w:val="000F37B3"/>
    <w:rsid w:val="000F3B38"/>
    <w:rsid w:val="000F44DA"/>
    <w:rsid w:val="000F645C"/>
    <w:rsid w:val="001046FB"/>
    <w:rsid w:val="0011306B"/>
    <w:rsid w:val="00114232"/>
    <w:rsid w:val="001246F9"/>
    <w:rsid w:val="001255EF"/>
    <w:rsid w:val="00127805"/>
    <w:rsid w:val="00132D20"/>
    <w:rsid w:val="0013687F"/>
    <w:rsid w:val="00141B0E"/>
    <w:rsid w:val="00144F08"/>
    <w:rsid w:val="00157C4C"/>
    <w:rsid w:val="00163509"/>
    <w:rsid w:val="00163801"/>
    <w:rsid w:val="00164F1F"/>
    <w:rsid w:val="00172BB4"/>
    <w:rsid w:val="00174A53"/>
    <w:rsid w:val="0017591D"/>
    <w:rsid w:val="0017760A"/>
    <w:rsid w:val="0018643D"/>
    <w:rsid w:val="00192EC3"/>
    <w:rsid w:val="00194E32"/>
    <w:rsid w:val="001A36C9"/>
    <w:rsid w:val="001A4D17"/>
    <w:rsid w:val="001A591E"/>
    <w:rsid w:val="001A5C57"/>
    <w:rsid w:val="001A661E"/>
    <w:rsid w:val="001B078C"/>
    <w:rsid w:val="001B2810"/>
    <w:rsid w:val="001B2D3B"/>
    <w:rsid w:val="001B4B5A"/>
    <w:rsid w:val="001C7D87"/>
    <w:rsid w:val="001E0EE8"/>
    <w:rsid w:val="001E4407"/>
    <w:rsid w:val="001E6A71"/>
    <w:rsid w:val="001F12AD"/>
    <w:rsid w:val="001F61EC"/>
    <w:rsid w:val="001F77D3"/>
    <w:rsid w:val="002107CC"/>
    <w:rsid w:val="0021236B"/>
    <w:rsid w:val="00227179"/>
    <w:rsid w:val="00241BD7"/>
    <w:rsid w:val="002477D7"/>
    <w:rsid w:val="002553FB"/>
    <w:rsid w:val="00261031"/>
    <w:rsid w:val="002624E1"/>
    <w:rsid w:val="002626EE"/>
    <w:rsid w:val="00262D84"/>
    <w:rsid w:val="002644A3"/>
    <w:rsid w:val="002648F2"/>
    <w:rsid w:val="00272585"/>
    <w:rsid w:val="00280EB9"/>
    <w:rsid w:val="002846DC"/>
    <w:rsid w:val="00284AF0"/>
    <w:rsid w:val="002852A9"/>
    <w:rsid w:val="00285C5C"/>
    <w:rsid w:val="00293853"/>
    <w:rsid w:val="00294018"/>
    <w:rsid w:val="002A18D3"/>
    <w:rsid w:val="002A3539"/>
    <w:rsid w:val="002A4F8C"/>
    <w:rsid w:val="002B52F0"/>
    <w:rsid w:val="002C3317"/>
    <w:rsid w:val="002C4E70"/>
    <w:rsid w:val="002C6111"/>
    <w:rsid w:val="002D1243"/>
    <w:rsid w:val="002D5622"/>
    <w:rsid w:val="002E208C"/>
    <w:rsid w:val="002E35AC"/>
    <w:rsid w:val="002E7051"/>
    <w:rsid w:val="002F069A"/>
    <w:rsid w:val="002F17C1"/>
    <w:rsid w:val="002F2160"/>
    <w:rsid w:val="002F7694"/>
    <w:rsid w:val="00300419"/>
    <w:rsid w:val="00301377"/>
    <w:rsid w:val="00304CE8"/>
    <w:rsid w:val="00314A3D"/>
    <w:rsid w:val="003162F9"/>
    <w:rsid w:val="00316A5D"/>
    <w:rsid w:val="003172BD"/>
    <w:rsid w:val="003228EF"/>
    <w:rsid w:val="00323034"/>
    <w:rsid w:val="00326984"/>
    <w:rsid w:val="00333598"/>
    <w:rsid w:val="003342E6"/>
    <w:rsid w:val="003343C6"/>
    <w:rsid w:val="00336FA8"/>
    <w:rsid w:val="003422FB"/>
    <w:rsid w:val="00342BAE"/>
    <w:rsid w:val="00345B76"/>
    <w:rsid w:val="00351402"/>
    <w:rsid w:val="00351467"/>
    <w:rsid w:val="00355C48"/>
    <w:rsid w:val="00363504"/>
    <w:rsid w:val="00365FD9"/>
    <w:rsid w:val="0036689B"/>
    <w:rsid w:val="00371BD3"/>
    <w:rsid w:val="00380141"/>
    <w:rsid w:val="00380282"/>
    <w:rsid w:val="00381403"/>
    <w:rsid w:val="00390862"/>
    <w:rsid w:val="00390CF1"/>
    <w:rsid w:val="00391C23"/>
    <w:rsid w:val="003C0406"/>
    <w:rsid w:val="003C20D0"/>
    <w:rsid w:val="003E2677"/>
    <w:rsid w:val="003E3C02"/>
    <w:rsid w:val="003E7D29"/>
    <w:rsid w:val="003F1D73"/>
    <w:rsid w:val="003F3210"/>
    <w:rsid w:val="003F61A7"/>
    <w:rsid w:val="00404794"/>
    <w:rsid w:val="0040512F"/>
    <w:rsid w:val="0040701D"/>
    <w:rsid w:val="0041269D"/>
    <w:rsid w:val="00415AF1"/>
    <w:rsid w:val="004160E9"/>
    <w:rsid w:val="00416D93"/>
    <w:rsid w:val="00420EC6"/>
    <w:rsid w:val="004210AC"/>
    <w:rsid w:val="004252C4"/>
    <w:rsid w:val="00436887"/>
    <w:rsid w:val="00436F07"/>
    <w:rsid w:val="004451AE"/>
    <w:rsid w:val="00450993"/>
    <w:rsid w:val="00456D3F"/>
    <w:rsid w:val="00464B75"/>
    <w:rsid w:val="00467E2D"/>
    <w:rsid w:val="00474C68"/>
    <w:rsid w:val="0049391C"/>
    <w:rsid w:val="004A1364"/>
    <w:rsid w:val="004A38DD"/>
    <w:rsid w:val="004C0EEC"/>
    <w:rsid w:val="004C5DFA"/>
    <w:rsid w:val="004C7E4A"/>
    <w:rsid w:val="004D3BC3"/>
    <w:rsid w:val="004D6F20"/>
    <w:rsid w:val="004E2864"/>
    <w:rsid w:val="004E32B7"/>
    <w:rsid w:val="004E4C01"/>
    <w:rsid w:val="004E6095"/>
    <w:rsid w:val="004F4127"/>
    <w:rsid w:val="004F4C2E"/>
    <w:rsid w:val="00507E8D"/>
    <w:rsid w:val="00525C52"/>
    <w:rsid w:val="005271BD"/>
    <w:rsid w:val="0053130D"/>
    <w:rsid w:val="00533878"/>
    <w:rsid w:val="0054306E"/>
    <w:rsid w:val="0054473F"/>
    <w:rsid w:val="00555E96"/>
    <w:rsid w:val="0056115B"/>
    <w:rsid w:val="00562471"/>
    <w:rsid w:val="00565323"/>
    <w:rsid w:val="00566277"/>
    <w:rsid w:val="00570356"/>
    <w:rsid w:val="00572775"/>
    <w:rsid w:val="00573BA7"/>
    <w:rsid w:val="0058117E"/>
    <w:rsid w:val="00583489"/>
    <w:rsid w:val="005834D6"/>
    <w:rsid w:val="0059226F"/>
    <w:rsid w:val="005A2077"/>
    <w:rsid w:val="005C02DF"/>
    <w:rsid w:val="005C105D"/>
    <w:rsid w:val="005C1716"/>
    <w:rsid w:val="005C4CAE"/>
    <w:rsid w:val="005C5575"/>
    <w:rsid w:val="005C7B63"/>
    <w:rsid w:val="005D175E"/>
    <w:rsid w:val="005D246B"/>
    <w:rsid w:val="005D3FB0"/>
    <w:rsid w:val="005E1901"/>
    <w:rsid w:val="005E2495"/>
    <w:rsid w:val="005E6ADB"/>
    <w:rsid w:val="005F3A1B"/>
    <w:rsid w:val="005F5F76"/>
    <w:rsid w:val="00602EE1"/>
    <w:rsid w:val="00612B1F"/>
    <w:rsid w:val="00621063"/>
    <w:rsid w:val="0062430C"/>
    <w:rsid w:val="0062577F"/>
    <w:rsid w:val="006603DB"/>
    <w:rsid w:val="00675990"/>
    <w:rsid w:val="0068206B"/>
    <w:rsid w:val="006A0B0D"/>
    <w:rsid w:val="006A19F9"/>
    <w:rsid w:val="006A4EC9"/>
    <w:rsid w:val="006B1A05"/>
    <w:rsid w:val="006C68EC"/>
    <w:rsid w:val="006D16D3"/>
    <w:rsid w:val="006D4F1C"/>
    <w:rsid w:val="006D56C3"/>
    <w:rsid w:val="006D65CE"/>
    <w:rsid w:val="006E40FA"/>
    <w:rsid w:val="006F0D16"/>
    <w:rsid w:val="006F3B63"/>
    <w:rsid w:val="006F6685"/>
    <w:rsid w:val="00701CDE"/>
    <w:rsid w:val="0071028F"/>
    <w:rsid w:val="007220B0"/>
    <w:rsid w:val="00722201"/>
    <w:rsid w:val="0072425A"/>
    <w:rsid w:val="00724B23"/>
    <w:rsid w:val="0072571C"/>
    <w:rsid w:val="00727F10"/>
    <w:rsid w:val="00731E3D"/>
    <w:rsid w:val="007333F1"/>
    <w:rsid w:val="00733ED3"/>
    <w:rsid w:val="00735FC1"/>
    <w:rsid w:val="00736C00"/>
    <w:rsid w:val="00742344"/>
    <w:rsid w:val="007423E9"/>
    <w:rsid w:val="00764C6F"/>
    <w:rsid w:val="00765238"/>
    <w:rsid w:val="00777F49"/>
    <w:rsid w:val="0078697C"/>
    <w:rsid w:val="00790AA1"/>
    <w:rsid w:val="00797C51"/>
    <w:rsid w:val="007A08D2"/>
    <w:rsid w:val="007A3FBF"/>
    <w:rsid w:val="007A461B"/>
    <w:rsid w:val="007A5D14"/>
    <w:rsid w:val="007A6A2B"/>
    <w:rsid w:val="007A724C"/>
    <w:rsid w:val="007D627E"/>
    <w:rsid w:val="007E5CDA"/>
    <w:rsid w:val="007E6324"/>
    <w:rsid w:val="007F2C34"/>
    <w:rsid w:val="007F71E5"/>
    <w:rsid w:val="00802581"/>
    <w:rsid w:val="00804B95"/>
    <w:rsid w:val="00806BF3"/>
    <w:rsid w:val="0080717F"/>
    <w:rsid w:val="00807CE7"/>
    <w:rsid w:val="0081600C"/>
    <w:rsid w:val="00816805"/>
    <w:rsid w:val="0082169A"/>
    <w:rsid w:val="00822E75"/>
    <w:rsid w:val="008252FB"/>
    <w:rsid w:val="00827F82"/>
    <w:rsid w:val="00830E10"/>
    <w:rsid w:val="0084578F"/>
    <w:rsid w:val="00851C68"/>
    <w:rsid w:val="00856F36"/>
    <w:rsid w:val="00857E22"/>
    <w:rsid w:val="00863399"/>
    <w:rsid w:val="00865226"/>
    <w:rsid w:val="008678FA"/>
    <w:rsid w:val="00867D7E"/>
    <w:rsid w:val="0087037D"/>
    <w:rsid w:val="0087281C"/>
    <w:rsid w:val="00873877"/>
    <w:rsid w:val="00873E83"/>
    <w:rsid w:val="0087649D"/>
    <w:rsid w:val="00881695"/>
    <w:rsid w:val="008863DA"/>
    <w:rsid w:val="00892176"/>
    <w:rsid w:val="00897134"/>
    <w:rsid w:val="008A0040"/>
    <w:rsid w:val="008A0585"/>
    <w:rsid w:val="008A2AFE"/>
    <w:rsid w:val="008B188D"/>
    <w:rsid w:val="008C4DB0"/>
    <w:rsid w:val="008C6C6B"/>
    <w:rsid w:val="008C7AAA"/>
    <w:rsid w:val="008D515A"/>
    <w:rsid w:val="008E5351"/>
    <w:rsid w:val="008F0766"/>
    <w:rsid w:val="008F1F1B"/>
    <w:rsid w:val="008F39FB"/>
    <w:rsid w:val="008F4297"/>
    <w:rsid w:val="00902862"/>
    <w:rsid w:val="00905541"/>
    <w:rsid w:val="00931281"/>
    <w:rsid w:val="0093219C"/>
    <w:rsid w:val="009331DF"/>
    <w:rsid w:val="0093513C"/>
    <w:rsid w:val="00940A24"/>
    <w:rsid w:val="00941154"/>
    <w:rsid w:val="00943683"/>
    <w:rsid w:val="0094408E"/>
    <w:rsid w:val="00944624"/>
    <w:rsid w:val="00946233"/>
    <w:rsid w:val="00951E57"/>
    <w:rsid w:val="0095349F"/>
    <w:rsid w:val="00955886"/>
    <w:rsid w:val="00961F51"/>
    <w:rsid w:val="00963851"/>
    <w:rsid w:val="009647D1"/>
    <w:rsid w:val="00967E28"/>
    <w:rsid w:val="009728B6"/>
    <w:rsid w:val="00975B8A"/>
    <w:rsid w:val="00976B1D"/>
    <w:rsid w:val="0098408B"/>
    <w:rsid w:val="009842EB"/>
    <w:rsid w:val="00993D78"/>
    <w:rsid w:val="009A48A9"/>
    <w:rsid w:val="009B3785"/>
    <w:rsid w:val="009C3EB8"/>
    <w:rsid w:val="009C4281"/>
    <w:rsid w:val="009F6CC9"/>
    <w:rsid w:val="009F783D"/>
    <w:rsid w:val="00A01A05"/>
    <w:rsid w:val="00A13838"/>
    <w:rsid w:val="00A2075E"/>
    <w:rsid w:val="00A25DD3"/>
    <w:rsid w:val="00A3010D"/>
    <w:rsid w:val="00A34ADC"/>
    <w:rsid w:val="00A375E4"/>
    <w:rsid w:val="00A444B8"/>
    <w:rsid w:val="00A46A43"/>
    <w:rsid w:val="00A538DA"/>
    <w:rsid w:val="00A65400"/>
    <w:rsid w:val="00A65945"/>
    <w:rsid w:val="00A71C08"/>
    <w:rsid w:val="00A73E84"/>
    <w:rsid w:val="00A8676D"/>
    <w:rsid w:val="00A94249"/>
    <w:rsid w:val="00AA4233"/>
    <w:rsid w:val="00AC753E"/>
    <w:rsid w:val="00AD69B4"/>
    <w:rsid w:val="00AE19E3"/>
    <w:rsid w:val="00AF3FD6"/>
    <w:rsid w:val="00AF5DB1"/>
    <w:rsid w:val="00AF7C15"/>
    <w:rsid w:val="00B014BB"/>
    <w:rsid w:val="00B119FC"/>
    <w:rsid w:val="00B13E46"/>
    <w:rsid w:val="00B168E1"/>
    <w:rsid w:val="00B25D68"/>
    <w:rsid w:val="00B267FF"/>
    <w:rsid w:val="00B349BD"/>
    <w:rsid w:val="00B35C9F"/>
    <w:rsid w:val="00B44214"/>
    <w:rsid w:val="00B522C8"/>
    <w:rsid w:val="00B65A79"/>
    <w:rsid w:val="00B800D5"/>
    <w:rsid w:val="00B80341"/>
    <w:rsid w:val="00B87B4B"/>
    <w:rsid w:val="00B90610"/>
    <w:rsid w:val="00B93897"/>
    <w:rsid w:val="00BA3331"/>
    <w:rsid w:val="00BA4B27"/>
    <w:rsid w:val="00BB017B"/>
    <w:rsid w:val="00BB2300"/>
    <w:rsid w:val="00BC1EB3"/>
    <w:rsid w:val="00BC64CB"/>
    <w:rsid w:val="00BD16AA"/>
    <w:rsid w:val="00BD264F"/>
    <w:rsid w:val="00BD7A7A"/>
    <w:rsid w:val="00BE7F16"/>
    <w:rsid w:val="00BF6092"/>
    <w:rsid w:val="00BF6B1F"/>
    <w:rsid w:val="00C00AA6"/>
    <w:rsid w:val="00C02EB2"/>
    <w:rsid w:val="00C045E0"/>
    <w:rsid w:val="00C060E2"/>
    <w:rsid w:val="00C12E27"/>
    <w:rsid w:val="00C13085"/>
    <w:rsid w:val="00C157C4"/>
    <w:rsid w:val="00C17015"/>
    <w:rsid w:val="00C21209"/>
    <w:rsid w:val="00C21E26"/>
    <w:rsid w:val="00C23333"/>
    <w:rsid w:val="00C235AC"/>
    <w:rsid w:val="00C2714A"/>
    <w:rsid w:val="00C31AB7"/>
    <w:rsid w:val="00C32220"/>
    <w:rsid w:val="00C33092"/>
    <w:rsid w:val="00C34A2F"/>
    <w:rsid w:val="00C352DB"/>
    <w:rsid w:val="00C44001"/>
    <w:rsid w:val="00C47DD3"/>
    <w:rsid w:val="00C51EB2"/>
    <w:rsid w:val="00C531BA"/>
    <w:rsid w:val="00C61AE1"/>
    <w:rsid w:val="00C72492"/>
    <w:rsid w:val="00C725EC"/>
    <w:rsid w:val="00C82748"/>
    <w:rsid w:val="00C86207"/>
    <w:rsid w:val="00C86234"/>
    <w:rsid w:val="00CA3598"/>
    <w:rsid w:val="00CB2DE0"/>
    <w:rsid w:val="00CB3F5A"/>
    <w:rsid w:val="00CC0078"/>
    <w:rsid w:val="00CC0CCB"/>
    <w:rsid w:val="00CD4EF1"/>
    <w:rsid w:val="00CE2CA6"/>
    <w:rsid w:val="00CF2371"/>
    <w:rsid w:val="00CF722B"/>
    <w:rsid w:val="00D02648"/>
    <w:rsid w:val="00D03778"/>
    <w:rsid w:val="00D03C37"/>
    <w:rsid w:val="00D1076C"/>
    <w:rsid w:val="00D16DFE"/>
    <w:rsid w:val="00D1708D"/>
    <w:rsid w:val="00D231A5"/>
    <w:rsid w:val="00D254AC"/>
    <w:rsid w:val="00D305F8"/>
    <w:rsid w:val="00D31CFD"/>
    <w:rsid w:val="00D32F8C"/>
    <w:rsid w:val="00D4068F"/>
    <w:rsid w:val="00D4617E"/>
    <w:rsid w:val="00D53012"/>
    <w:rsid w:val="00D567D2"/>
    <w:rsid w:val="00D60946"/>
    <w:rsid w:val="00D80277"/>
    <w:rsid w:val="00D8233C"/>
    <w:rsid w:val="00D82353"/>
    <w:rsid w:val="00D91F01"/>
    <w:rsid w:val="00D92100"/>
    <w:rsid w:val="00D934BC"/>
    <w:rsid w:val="00DA1A1F"/>
    <w:rsid w:val="00DA35C4"/>
    <w:rsid w:val="00DA6F60"/>
    <w:rsid w:val="00DB6520"/>
    <w:rsid w:val="00DB77B1"/>
    <w:rsid w:val="00DC2282"/>
    <w:rsid w:val="00DD0F10"/>
    <w:rsid w:val="00DD3B44"/>
    <w:rsid w:val="00DD6969"/>
    <w:rsid w:val="00DD744F"/>
    <w:rsid w:val="00DE1867"/>
    <w:rsid w:val="00DF02CE"/>
    <w:rsid w:val="00DF1895"/>
    <w:rsid w:val="00DF48C4"/>
    <w:rsid w:val="00E02670"/>
    <w:rsid w:val="00E03FA4"/>
    <w:rsid w:val="00E12460"/>
    <w:rsid w:val="00E323D6"/>
    <w:rsid w:val="00E40262"/>
    <w:rsid w:val="00E41FAB"/>
    <w:rsid w:val="00E5742F"/>
    <w:rsid w:val="00E5782B"/>
    <w:rsid w:val="00E72865"/>
    <w:rsid w:val="00E75190"/>
    <w:rsid w:val="00E76958"/>
    <w:rsid w:val="00E85716"/>
    <w:rsid w:val="00E95357"/>
    <w:rsid w:val="00E967A3"/>
    <w:rsid w:val="00EA3917"/>
    <w:rsid w:val="00EB3924"/>
    <w:rsid w:val="00EB7AE7"/>
    <w:rsid w:val="00EC02AF"/>
    <w:rsid w:val="00EC1F5F"/>
    <w:rsid w:val="00EC6A2F"/>
    <w:rsid w:val="00ED3E0F"/>
    <w:rsid w:val="00ED56BC"/>
    <w:rsid w:val="00ED613A"/>
    <w:rsid w:val="00ED7438"/>
    <w:rsid w:val="00EE1362"/>
    <w:rsid w:val="00EE35EC"/>
    <w:rsid w:val="00EF0EA6"/>
    <w:rsid w:val="00F049C6"/>
    <w:rsid w:val="00F10D19"/>
    <w:rsid w:val="00F11644"/>
    <w:rsid w:val="00F15BC3"/>
    <w:rsid w:val="00F30E45"/>
    <w:rsid w:val="00F321F2"/>
    <w:rsid w:val="00F33CB3"/>
    <w:rsid w:val="00F3444C"/>
    <w:rsid w:val="00F364BA"/>
    <w:rsid w:val="00F37292"/>
    <w:rsid w:val="00F42EE5"/>
    <w:rsid w:val="00F57E82"/>
    <w:rsid w:val="00F6039B"/>
    <w:rsid w:val="00F63879"/>
    <w:rsid w:val="00F814A6"/>
    <w:rsid w:val="00F8209B"/>
    <w:rsid w:val="00F865BA"/>
    <w:rsid w:val="00F90CB1"/>
    <w:rsid w:val="00F96BD2"/>
    <w:rsid w:val="00F97D23"/>
    <w:rsid w:val="00FA242C"/>
    <w:rsid w:val="00FA5C7A"/>
    <w:rsid w:val="00FB0D43"/>
    <w:rsid w:val="00FB7137"/>
    <w:rsid w:val="00FB7F66"/>
    <w:rsid w:val="00FC5CEC"/>
    <w:rsid w:val="00FD4EA9"/>
    <w:rsid w:val="00FD4FF8"/>
    <w:rsid w:val="00FE10D5"/>
    <w:rsid w:val="00FE4F43"/>
    <w:rsid w:val="00FE4FD1"/>
    <w:rsid w:val="00FF0B16"/>
    <w:rsid w:val="00FF334B"/>
    <w:rsid w:val="00FF5DB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1990E4-A181-4362-AF90-60CC5E05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C105D"/>
    <w:pPr>
      <w:keepNext/>
      <w:pageBreakBefore/>
      <w:numPr>
        <w:numId w:val="9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5C105D"/>
    <w:pPr>
      <w:keepNext/>
      <w:pageBreakBefore/>
      <w:numPr>
        <w:ilvl w:val="1"/>
        <w:numId w:val="9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5C105D"/>
    <w:pPr>
      <w:keepNext/>
      <w:pageBreakBefore/>
      <w:numPr>
        <w:ilvl w:val="2"/>
        <w:numId w:val="9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D4EA9"/>
    <w:rPr>
      <w:rFonts w:ascii="Arial" w:hAnsi="Arial" w:cs="Arial" w:hint="default"/>
      <w:sz w:val="20"/>
      <w:szCs w:val="20"/>
    </w:rPr>
  </w:style>
  <w:style w:type="paragraph" w:styleId="ab">
    <w:name w:val="Normal Indent"/>
    <w:aliases w:val="表正文,正文非缩进"/>
    <w:basedOn w:val="a"/>
    <w:rsid w:val="005C105D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5C105D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