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EC424F" w:rsidRPr="00FB066E" w:rsidTr="00EC424F">
        <w:tc>
          <w:tcPr>
            <w:tcW w:w="1416" w:type="dxa"/>
          </w:tcPr>
          <w:p w:rsidR="00EC424F" w:rsidRPr="00FB066E" w:rsidRDefault="00EC424F" w:rsidP="00DE5235">
            <w:pPr>
              <w:spacing w:line="240" w:lineRule="atLeast"/>
              <w:jc w:val="center"/>
              <w:rPr>
                <w:rFonts w:ascii="Arial" w:eastAsia="細明體" w:hAnsi="Arial" w:cs="Arial"/>
                <w:sz w:val="20"/>
                <w:szCs w:val="20"/>
              </w:rPr>
            </w:pPr>
            <w:bookmarkStart w:id="1" w:name="_GoBack"/>
            <w:bookmarkEnd w:id="1"/>
            <w:r w:rsidRPr="00FB066E">
              <w:rPr>
                <w:rFonts w:ascii="Arial" w:eastAsia="細明體" w:hAnsi="Arial" w:cs="Arial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EC424F" w:rsidRPr="00FB066E" w:rsidRDefault="00EC424F" w:rsidP="00DE5235">
            <w:pPr>
              <w:spacing w:line="240" w:lineRule="atLeast"/>
              <w:jc w:val="center"/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EC424F" w:rsidRPr="00FB066E" w:rsidRDefault="00EC424F" w:rsidP="00DE5235">
            <w:pPr>
              <w:spacing w:line="240" w:lineRule="atLeast"/>
              <w:jc w:val="center"/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EC424F" w:rsidRPr="00FB066E" w:rsidRDefault="00EC424F" w:rsidP="00DE5235">
            <w:pPr>
              <w:spacing w:line="240" w:lineRule="atLeast"/>
              <w:jc w:val="center"/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EC424F" w:rsidRPr="00FB066E" w:rsidRDefault="00EC424F" w:rsidP="00DE5235">
            <w:pPr>
              <w:spacing w:line="240" w:lineRule="atLeast"/>
              <w:jc w:val="center"/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立案單號</w:t>
            </w:r>
          </w:p>
        </w:tc>
      </w:tr>
      <w:tr w:rsidR="00EC424F" w:rsidRPr="00FB066E" w:rsidTr="00EC424F">
        <w:tc>
          <w:tcPr>
            <w:tcW w:w="1416" w:type="dxa"/>
          </w:tcPr>
          <w:p w:rsidR="00EC424F" w:rsidRPr="00FB066E" w:rsidRDefault="00EC424F" w:rsidP="00DE5235">
            <w:pPr>
              <w:pStyle w:val="Tabletext"/>
              <w:rPr>
                <w:rFonts w:ascii="Arial" w:eastAsia="標楷體" w:hAnsi="Arial" w:cs="Arial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3"/>
                <w:attr w:name="Day" w:val="5"/>
                <w:attr w:name="IsLunarDate" w:val="False"/>
                <w:attr w:name="IsROCDate" w:val="False"/>
              </w:smartTagPr>
              <w:r w:rsidRPr="00FB066E">
                <w:rPr>
                  <w:rFonts w:ascii="Arial" w:eastAsia="標楷體" w:hAnsi="Arial" w:cs="Arial"/>
                  <w:lang w:eastAsia="zh-TW"/>
                </w:rPr>
                <w:t>2009/3/5</w:t>
              </w:r>
            </w:smartTag>
          </w:p>
        </w:tc>
        <w:tc>
          <w:tcPr>
            <w:tcW w:w="1010" w:type="dxa"/>
          </w:tcPr>
          <w:p w:rsidR="00EC424F" w:rsidRPr="00FB066E" w:rsidRDefault="00EC424F" w:rsidP="00DE5235">
            <w:pPr>
              <w:pStyle w:val="Tabletext"/>
              <w:rPr>
                <w:rFonts w:ascii="Arial" w:eastAsia="標楷體" w:hAnsi="Arial" w:cs="Arial"/>
                <w:lang w:eastAsia="zh-TW"/>
              </w:rPr>
            </w:pPr>
            <w:r w:rsidRPr="00FB066E">
              <w:rPr>
                <w:rFonts w:ascii="Arial" w:eastAsia="標楷體" w:hAnsi="Arial" w:cs="Arial"/>
                <w:lang w:eastAsia="zh-TW"/>
              </w:rPr>
              <w:t>1.0</w:t>
            </w:r>
          </w:p>
        </w:tc>
        <w:tc>
          <w:tcPr>
            <w:tcW w:w="3953" w:type="dxa"/>
          </w:tcPr>
          <w:p w:rsidR="00EC424F" w:rsidRPr="00FB066E" w:rsidRDefault="00EC424F" w:rsidP="00DE5235">
            <w:pPr>
              <w:pStyle w:val="Tabletext"/>
              <w:rPr>
                <w:rFonts w:ascii="Arial" w:eastAsia="標楷體" w:hAnsi="Arial" w:cs="Arial"/>
                <w:lang w:eastAsia="zh-TW"/>
              </w:rPr>
            </w:pPr>
            <w:r w:rsidRPr="00FB066E">
              <w:rPr>
                <w:rFonts w:ascii="Arial" w:eastAsia="標楷體" w:hAnsi="Arial" w:cs="Arial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EC424F" w:rsidRPr="00FB066E" w:rsidRDefault="00EC424F" w:rsidP="00DE5235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FB066E">
              <w:rPr>
                <w:rFonts w:ascii="Arial" w:hAnsi="Arial" w:cs="Arial"/>
                <w:lang w:eastAsia="zh-TW"/>
              </w:rPr>
              <w:t>Huai</w:t>
            </w:r>
          </w:p>
        </w:tc>
        <w:tc>
          <w:tcPr>
            <w:tcW w:w="2071" w:type="dxa"/>
          </w:tcPr>
          <w:p w:rsidR="00EC424F" w:rsidRPr="00FB066E" w:rsidRDefault="00EC424F" w:rsidP="00DE5235">
            <w:pPr>
              <w:spacing w:line="240" w:lineRule="atLeast"/>
              <w:rPr>
                <w:rFonts w:ascii="Arial" w:eastAsia="細明體" w:hAnsi="Arial" w:cs="Arial"/>
                <w:sz w:val="20"/>
                <w:szCs w:val="20"/>
              </w:rPr>
            </w:pPr>
          </w:p>
        </w:tc>
      </w:tr>
      <w:tr w:rsidR="00EC424F" w:rsidRPr="00FB066E" w:rsidTr="00EC424F">
        <w:tc>
          <w:tcPr>
            <w:tcW w:w="1416" w:type="dxa"/>
          </w:tcPr>
          <w:p w:rsidR="00EC424F" w:rsidRPr="00FB066E" w:rsidRDefault="00FB066E" w:rsidP="00DE5235">
            <w:pPr>
              <w:pStyle w:val="Tabletext"/>
              <w:rPr>
                <w:rFonts w:ascii="Arial" w:eastAsia="標楷體" w:hAnsi="Arial" w:cs="Arial"/>
                <w:lang w:eastAsia="zh-TW"/>
              </w:rPr>
            </w:pPr>
            <w:r w:rsidRPr="00FB066E">
              <w:rPr>
                <w:rFonts w:ascii="Arial" w:eastAsia="標楷體" w:hAnsi="Arial" w:cs="Arial"/>
                <w:lang w:eastAsia="zh-TW"/>
              </w:rPr>
              <w:t>2013/5/7</w:t>
            </w:r>
          </w:p>
        </w:tc>
        <w:tc>
          <w:tcPr>
            <w:tcW w:w="1010" w:type="dxa"/>
          </w:tcPr>
          <w:p w:rsidR="00EC424F" w:rsidRPr="00FB066E" w:rsidRDefault="00FB066E" w:rsidP="00DE5235">
            <w:pPr>
              <w:pStyle w:val="Tabletext"/>
              <w:rPr>
                <w:rFonts w:ascii="Arial" w:eastAsia="標楷體" w:hAnsi="Arial" w:cs="Arial"/>
                <w:lang w:eastAsia="zh-TW"/>
              </w:rPr>
            </w:pPr>
            <w:r w:rsidRPr="00FB066E">
              <w:rPr>
                <w:rFonts w:ascii="Arial" w:eastAsia="標楷體" w:hAnsi="Arial" w:cs="Arial"/>
                <w:lang w:eastAsia="zh-TW"/>
              </w:rPr>
              <w:t>2.0</w:t>
            </w:r>
          </w:p>
        </w:tc>
        <w:tc>
          <w:tcPr>
            <w:tcW w:w="3953" w:type="dxa"/>
          </w:tcPr>
          <w:p w:rsidR="00EC424F" w:rsidRPr="00FB066E" w:rsidRDefault="00FB066E" w:rsidP="00DE5235">
            <w:pPr>
              <w:pStyle w:val="Tabletext"/>
              <w:rPr>
                <w:rFonts w:ascii="Arial" w:eastAsia="標楷體" w:hAnsi="Arial" w:cs="Arial"/>
                <w:lang w:eastAsia="zh-TW"/>
              </w:rPr>
            </w:pPr>
            <w:r w:rsidRPr="00FB066E">
              <w:rPr>
                <w:rFonts w:ascii="Arial" w:hAnsi="Arial" w:cs="Arial"/>
                <w:lang w:eastAsia="zh-TW"/>
              </w:rPr>
              <w:t>新增</w:t>
            </w:r>
            <w:r w:rsidRPr="00FB066E">
              <w:rPr>
                <w:rFonts w:ascii="Arial" w:hAnsi="Arial" w:cs="Arial"/>
                <w:lang w:eastAsia="zh-TW"/>
              </w:rPr>
              <w:t>/</w:t>
            </w:r>
            <w:r w:rsidRPr="00FB066E">
              <w:rPr>
                <w:rFonts w:ascii="Arial" w:hAnsi="Arial" w:cs="Arial"/>
                <w:lang w:eastAsia="zh-TW"/>
              </w:rPr>
              <w:t>修改會員專區項目</w:t>
            </w:r>
          </w:p>
        </w:tc>
        <w:tc>
          <w:tcPr>
            <w:tcW w:w="1566" w:type="dxa"/>
          </w:tcPr>
          <w:p w:rsidR="00EC424F" w:rsidRPr="00FB066E" w:rsidRDefault="00FB066E" w:rsidP="00DE5235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FB066E">
              <w:rPr>
                <w:rFonts w:ascii="Arial" w:hAnsi="Arial" w:cs="Arial"/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EC424F" w:rsidRPr="00FB066E" w:rsidRDefault="00FB066E" w:rsidP="00DE5235">
            <w:pPr>
              <w:spacing w:line="240" w:lineRule="atLeast"/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130507000321</w:t>
            </w:r>
          </w:p>
        </w:tc>
      </w:tr>
      <w:tr w:rsidR="00A020FA" w:rsidRPr="00FB066E" w:rsidTr="00EC424F">
        <w:tc>
          <w:tcPr>
            <w:tcW w:w="1416" w:type="dxa"/>
          </w:tcPr>
          <w:p w:rsidR="00A020FA" w:rsidRPr="00FB066E" w:rsidRDefault="00A020FA" w:rsidP="00DE5235">
            <w:pPr>
              <w:pStyle w:val="Tabletext"/>
              <w:rPr>
                <w:rFonts w:ascii="Arial" w:eastAsia="標楷體" w:hAnsi="Arial" w:cs="Arial"/>
                <w:lang w:eastAsia="zh-TW"/>
              </w:rPr>
            </w:pPr>
            <w:r>
              <w:rPr>
                <w:rFonts w:ascii="Arial" w:eastAsia="標楷體" w:hAnsi="Arial" w:cs="Arial" w:hint="eastAsia"/>
                <w:lang w:eastAsia="zh-TW"/>
              </w:rPr>
              <w:t>2013/07/25</w:t>
            </w:r>
          </w:p>
        </w:tc>
        <w:tc>
          <w:tcPr>
            <w:tcW w:w="1010" w:type="dxa"/>
          </w:tcPr>
          <w:p w:rsidR="00A020FA" w:rsidRPr="00FB066E" w:rsidRDefault="00A020FA" w:rsidP="00DE5235">
            <w:pPr>
              <w:pStyle w:val="Tabletext"/>
              <w:rPr>
                <w:rFonts w:ascii="Arial" w:eastAsia="標楷體" w:hAnsi="Arial" w:cs="Arial"/>
                <w:lang w:eastAsia="zh-TW"/>
              </w:rPr>
            </w:pPr>
            <w:r>
              <w:rPr>
                <w:rFonts w:ascii="Arial" w:eastAsia="標楷體" w:hAnsi="Arial" w:cs="Arial" w:hint="eastAsia"/>
                <w:lang w:eastAsia="zh-TW"/>
              </w:rPr>
              <w:t>3</w:t>
            </w:r>
          </w:p>
        </w:tc>
        <w:tc>
          <w:tcPr>
            <w:tcW w:w="3953" w:type="dxa"/>
          </w:tcPr>
          <w:p w:rsidR="00A020FA" w:rsidRPr="00FB066E" w:rsidRDefault="00A020FA" w:rsidP="00DE5235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A020FA">
              <w:rPr>
                <w:rFonts w:ascii="Arial" w:hAnsi="Arial" w:cs="Arial" w:hint="eastAsia"/>
                <w:lang w:eastAsia="zh-TW"/>
              </w:rPr>
              <w:t>變更會員專區理賠通知重要訊息</w:t>
            </w:r>
          </w:p>
        </w:tc>
        <w:tc>
          <w:tcPr>
            <w:tcW w:w="1566" w:type="dxa"/>
          </w:tcPr>
          <w:p w:rsidR="00A020FA" w:rsidRPr="00FB066E" w:rsidRDefault="00A020FA" w:rsidP="00DE5235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FB066E">
              <w:rPr>
                <w:rFonts w:ascii="Arial" w:hAnsi="Arial" w:cs="Arial"/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A020FA" w:rsidRPr="00FB066E" w:rsidRDefault="00A020FA" w:rsidP="00DE5235">
            <w:pPr>
              <w:spacing w:line="240" w:lineRule="atLeast"/>
              <w:rPr>
                <w:rFonts w:ascii="Arial" w:eastAsia="細明體" w:hAnsi="Arial" w:cs="Arial"/>
                <w:sz w:val="20"/>
                <w:szCs w:val="20"/>
              </w:rPr>
            </w:pPr>
            <w:ins w:id="2" w:author="FIS" w:date="2013-07-25T13:21:00Z">
              <w:r w:rsidRPr="00CA0530">
                <w:rPr>
                  <w:rFonts w:ascii="Arial" w:eastAsia="細明體" w:hAnsi="Arial" w:cs="Arial"/>
                  <w:sz w:val="20"/>
                  <w:szCs w:val="20"/>
                </w:rPr>
                <w:t>130725000133</w:t>
              </w:r>
            </w:ins>
          </w:p>
        </w:tc>
      </w:tr>
      <w:tr w:rsidR="00FB7B26" w:rsidRPr="00FB066E" w:rsidTr="00EC424F">
        <w:trPr>
          <w:ins w:id="3" w:author="陳德仁" w:date="2019-12-17T11:23:00Z"/>
        </w:trPr>
        <w:tc>
          <w:tcPr>
            <w:tcW w:w="1416" w:type="dxa"/>
          </w:tcPr>
          <w:p w:rsidR="00FB7B26" w:rsidRDefault="00FB7B26" w:rsidP="00FB7B26">
            <w:pPr>
              <w:pStyle w:val="Tabletext"/>
              <w:rPr>
                <w:ins w:id="4" w:author="陳德仁" w:date="2019-12-17T11:23:00Z"/>
                <w:rFonts w:ascii="Arial" w:eastAsia="標楷體" w:hAnsi="Arial" w:cs="Arial" w:hint="eastAsia"/>
                <w:lang w:eastAsia="zh-TW"/>
              </w:rPr>
            </w:pPr>
            <w:ins w:id="5" w:author="陳德仁" w:date="2019-12-17T11:23:00Z">
              <w:r w:rsidRPr="00C42E6B">
                <w:rPr>
                  <w:rFonts w:ascii="新細明體" w:hAnsi="新細明體" w:hint="eastAsia"/>
                </w:rPr>
                <w:t>2019-12-1</w:t>
              </w:r>
              <w:r>
                <w:rPr>
                  <w:rFonts w:ascii="新細明體" w:hAnsi="新細明體" w:hint="eastAsia"/>
                  <w:lang w:eastAsia="zh-TW"/>
                </w:rPr>
                <w:t>7</w:t>
              </w:r>
            </w:ins>
          </w:p>
        </w:tc>
        <w:tc>
          <w:tcPr>
            <w:tcW w:w="1010" w:type="dxa"/>
          </w:tcPr>
          <w:p w:rsidR="00FB7B26" w:rsidRDefault="00FB7B26" w:rsidP="00FB7B26">
            <w:pPr>
              <w:pStyle w:val="Tabletext"/>
              <w:rPr>
                <w:ins w:id="6" w:author="陳德仁" w:date="2019-12-17T11:23:00Z"/>
                <w:rFonts w:ascii="Arial" w:eastAsia="標楷體" w:hAnsi="Arial" w:cs="Arial" w:hint="eastAsia"/>
                <w:lang w:eastAsia="zh-TW"/>
              </w:rPr>
            </w:pPr>
            <w:ins w:id="7" w:author="陳德仁" w:date="2019-12-17T11:23:00Z">
              <w:r>
                <w:rPr>
                  <w:rFonts w:ascii="Arial" w:eastAsia="標楷體" w:hAnsi="Arial" w:cs="Arial" w:hint="eastAsia"/>
                  <w:lang w:eastAsia="zh-TW"/>
                </w:rPr>
                <w:t>4</w:t>
              </w:r>
            </w:ins>
          </w:p>
        </w:tc>
        <w:tc>
          <w:tcPr>
            <w:tcW w:w="3953" w:type="dxa"/>
          </w:tcPr>
          <w:p w:rsidR="00FB7B26" w:rsidRPr="00A020FA" w:rsidRDefault="00FB7B26" w:rsidP="00FB7B26">
            <w:pPr>
              <w:pStyle w:val="Tabletext"/>
              <w:rPr>
                <w:ins w:id="8" w:author="陳德仁" w:date="2019-12-17T11:23:00Z"/>
                <w:rFonts w:ascii="Arial" w:hAnsi="Arial" w:cs="Arial" w:hint="eastAsia"/>
                <w:lang w:eastAsia="zh-TW"/>
              </w:rPr>
            </w:pPr>
            <w:ins w:id="9" w:author="陳德仁" w:date="2019-12-17T11:23:00Z">
              <w:r w:rsidRPr="00C42E6B">
                <w:rPr>
                  <w:rFonts w:ascii="新細明體" w:hAnsi="新細明體" w:hint="eastAsia"/>
                </w:rPr>
                <w:t>內部改善：PMD</w:t>
              </w:r>
            </w:ins>
          </w:p>
        </w:tc>
        <w:tc>
          <w:tcPr>
            <w:tcW w:w="1566" w:type="dxa"/>
          </w:tcPr>
          <w:p w:rsidR="00FB7B26" w:rsidRPr="00FB066E" w:rsidRDefault="00FB7B26" w:rsidP="00FB7B26">
            <w:pPr>
              <w:pStyle w:val="Tabletext"/>
              <w:rPr>
                <w:ins w:id="10" w:author="陳德仁" w:date="2019-12-17T11:23:00Z"/>
                <w:rFonts w:ascii="Arial" w:hAnsi="Arial" w:cs="Arial"/>
                <w:lang w:eastAsia="zh-TW"/>
              </w:rPr>
            </w:pPr>
            <w:ins w:id="11" w:author="陳德仁" w:date="2019-12-17T11:23:00Z">
              <w:r w:rsidRPr="00C42E6B">
                <w:rPr>
                  <w:rFonts w:ascii="新細明體" w:hAnsi="新細明體" w:hint="eastAsia"/>
                </w:rPr>
                <w:t>陳德仁</w:t>
              </w:r>
            </w:ins>
          </w:p>
        </w:tc>
        <w:tc>
          <w:tcPr>
            <w:tcW w:w="2071" w:type="dxa"/>
          </w:tcPr>
          <w:p w:rsidR="00FB7B26" w:rsidRPr="00CA0530" w:rsidRDefault="00FB7B26" w:rsidP="00FB7B26">
            <w:pPr>
              <w:spacing w:line="240" w:lineRule="atLeast"/>
              <w:rPr>
                <w:ins w:id="12" w:author="陳德仁" w:date="2019-12-17T11:23:00Z"/>
                <w:rFonts w:ascii="Arial" w:eastAsia="細明體" w:hAnsi="Arial" w:cs="Arial"/>
                <w:sz w:val="20"/>
                <w:szCs w:val="20"/>
              </w:rPr>
            </w:pPr>
            <w:ins w:id="13" w:author="陳德仁" w:date="2019-12-17T11:23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237FD2" w:rsidRPr="00FB066E" w:rsidRDefault="00237FD2">
      <w:pPr>
        <w:pStyle w:val="Tabletext"/>
        <w:keepLines w:val="0"/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</w:p>
    <w:p w:rsidR="00237FD2" w:rsidRPr="00FB066E" w:rsidRDefault="00237FD2" w:rsidP="00EC424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b/>
          <w:kern w:val="2"/>
          <w:szCs w:val="24"/>
          <w:lang w:eastAsia="zh-TW"/>
        </w:rPr>
      </w:pPr>
      <w:r w:rsidRPr="00FB066E">
        <w:rPr>
          <w:rFonts w:ascii="Arial" w:hAnsi="Arial" w:cs="Arial"/>
          <w:b/>
          <w:kern w:val="2"/>
          <w:szCs w:val="24"/>
          <w:lang w:eastAsia="zh-TW"/>
        </w:rPr>
        <w:t>程式功能概要說明：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70"/>
        <w:gridCol w:w="8826"/>
      </w:tblGrid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程式功能</w:t>
            </w:r>
          </w:p>
        </w:tc>
        <w:tc>
          <w:tcPr>
            <w:tcW w:w="4286" w:type="pct"/>
          </w:tcPr>
          <w:p w:rsidR="00EC424F" w:rsidRPr="00FB066E" w:rsidRDefault="00EC424F" w:rsidP="00EC424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會員專區理賠資料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程式名稱</w:t>
            </w:r>
          </w:p>
        </w:tc>
        <w:tc>
          <w:tcPr>
            <w:tcW w:w="428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AAH3_B401.java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作業方式</w:t>
            </w:r>
          </w:p>
        </w:tc>
        <w:tc>
          <w:tcPr>
            <w:tcW w:w="428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BATCH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概要說明</w:t>
            </w:r>
          </w:p>
        </w:tc>
        <w:tc>
          <w:tcPr>
            <w:tcW w:w="428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將理賠記錄資料，轉換格式下傳至會員專區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需求單位</w:t>
            </w:r>
          </w:p>
        </w:tc>
        <w:tc>
          <w:tcPr>
            <w:tcW w:w="428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電子行銷科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作業單位</w:t>
            </w:r>
          </w:p>
        </w:tc>
        <w:tc>
          <w:tcPr>
            <w:tcW w:w="428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壽險資訊二科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作業平台</w:t>
            </w:r>
          </w:p>
        </w:tc>
        <w:tc>
          <w:tcPr>
            <w:tcW w:w="428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■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一般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 xml:space="preserve">  □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平板電腦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 xml:space="preserve">  □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手機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使用對象</w:t>
            </w:r>
          </w:p>
        </w:tc>
        <w:tc>
          <w:tcPr>
            <w:tcW w:w="428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■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員工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(UCBean)  □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客戶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(CustomerBean)</w:t>
            </w:r>
          </w:p>
        </w:tc>
      </w:tr>
    </w:tbl>
    <w:p w:rsidR="00EC424F" w:rsidRPr="00FB066E" w:rsidRDefault="00EC424F" w:rsidP="00EC424F">
      <w:pPr>
        <w:pStyle w:val="Tabletext"/>
        <w:keepLines w:val="0"/>
        <w:spacing w:after="0" w:line="240" w:lineRule="auto"/>
        <w:ind w:left="851"/>
        <w:rPr>
          <w:rFonts w:ascii="Arial" w:hAnsi="Arial" w:cs="Arial"/>
          <w:kern w:val="2"/>
          <w:szCs w:val="24"/>
          <w:lang w:eastAsia="zh-TW"/>
        </w:rPr>
      </w:pPr>
    </w:p>
    <w:p w:rsidR="00237FD2" w:rsidRPr="00FB066E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b/>
          <w:kern w:val="2"/>
          <w:szCs w:val="24"/>
          <w:lang w:eastAsia="zh-TW"/>
        </w:rPr>
      </w:pPr>
      <w:r w:rsidRPr="00FB066E">
        <w:rPr>
          <w:rFonts w:ascii="Arial" w:hAnsi="Arial" w:cs="Arial"/>
          <w:b/>
          <w:kern w:val="2"/>
          <w:szCs w:val="24"/>
          <w:lang w:eastAsia="zh-TW"/>
        </w:rPr>
        <w:t>程式架構圖：</w:t>
      </w:r>
      <w:r w:rsidR="00DE241D" w:rsidRPr="00FB066E">
        <w:rPr>
          <w:rFonts w:ascii="Arial" w:hAnsi="Arial" w:cs="Arial"/>
          <w:b/>
          <w:kern w:val="2"/>
          <w:szCs w:val="24"/>
          <w:lang w:eastAsia="zh-TW"/>
        </w:rPr>
        <w:t xml:space="preserve"> </w:t>
      </w:r>
    </w:p>
    <w:p w:rsidR="00237FD2" w:rsidRPr="00FB066E" w:rsidRDefault="00237FD2">
      <w:pPr>
        <w:pStyle w:val="Tabletext"/>
        <w:keepLines w:val="0"/>
        <w:spacing w:after="0" w:line="240" w:lineRule="auto"/>
        <w:ind w:firstLine="1600"/>
        <w:rPr>
          <w:rFonts w:ascii="Arial" w:hAnsi="Arial" w:cs="Arial"/>
          <w:kern w:val="2"/>
          <w:szCs w:val="24"/>
          <w:lang w:eastAsia="zh-TW"/>
        </w:rPr>
      </w:pPr>
    </w:p>
    <w:p w:rsidR="00EC424F" w:rsidRPr="00FB066E" w:rsidRDefault="00237FD2" w:rsidP="00EC424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b/>
          <w:kern w:val="2"/>
          <w:szCs w:val="24"/>
          <w:lang w:eastAsia="zh-TW"/>
        </w:rPr>
      </w:pPr>
      <w:r w:rsidRPr="00FB066E">
        <w:rPr>
          <w:rFonts w:ascii="Arial" w:hAnsi="Arial" w:cs="Arial"/>
          <w:b/>
          <w:kern w:val="2"/>
          <w:szCs w:val="24"/>
          <w:lang w:eastAsia="zh-TW"/>
        </w:rPr>
        <w:t>相關檔案（</w:t>
      </w:r>
      <w:r w:rsidRPr="00FB066E">
        <w:rPr>
          <w:rFonts w:ascii="Arial" w:hAnsi="Arial" w:cs="Arial"/>
          <w:b/>
          <w:kern w:val="2"/>
          <w:szCs w:val="24"/>
          <w:lang w:eastAsia="zh-TW"/>
        </w:rPr>
        <w:t>TABLE</w:t>
      </w:r>
      <w:r w:rsidRPr="00FB066E">
        <w:rPr>
          <w:rFonts w:ascii="Arial" w:hAnsi="Arial" w:cs="Arial"/>
          <w:b/>
          <w:kern w:val="2"/>
          <w:szCs w:val="24"/>
          <w:lang w:eastAsia="zh-TW"/>
        </w:rPr>
        <w:t>）：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67"/>
        <w:gridCol w:w="3733"/>
        <w:gridCol w:w="2726"/>
        <w:gridCol w:w="768"/>
        <w:gridCol w:w="768"/>
        <w:gridCol w:w="768"/>
        <w:gridCol w:w="766"/>
      </w:tblGrid>
      <w:tr w:rsidR="00EC424F" w:rsidRPr="00FB066E" w:rsidTr="00EB6676">
        <w:tc>
          <w:tcPr>
            <w:tcW w:w="372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項次</w:t>
            </w:r>
          </w:p>
        </w:tc>
        <w:tc>
          <w:tcPr>
            <w:tcW w:w="1813" w:type="pct"/>
          </w:tcPr>
          <w:p w:rsidR="00EC424F" w:rsidRPr="00FB066E" w:rsidRDefault="00EC424F" w:rsidP="00DE5235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lang w:eastAsia="zh-TW"/>
              </w:rPr>
            </w:pPr>
            <w:r w:rsidRPr="00FB066E">
              <w:rPr>
                <w:rFonts w:ascii="Arial" w:eastAsia="細明體" w:hAnsi="Arial" w:cs="Arial"/>
                <w:kern w:val="2"/>
                <w:lang w:eastAsia="zh-TW"/>
              </w:rPr>
              <w:t>中文說明</w:t>
            </w:r>
          </w:p>
        </w:tc>
        <w:tc>
          <w:tcPr>
            <w:tcW w:w="132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檔案名稱</w:t>
            </w:r>
          </w:p>
        </w:tc>
        <w:tc>
          <w:tcPr>
            <w:tcW w:w="373" w:type="pct"/>
          </w:tcPr>
          <w:p w:rsidR="00EC424F" w:rsidRPr="00FB066E" w:rsidRDefault="00EC424F" w:rsidP="00DE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6E">
              <w:rPr>
                <w:rFonts w:ascii="Arial" w:hAnsi="Arial" w:cs="Arial"/>
                <w:b/>
                <w:sz w:val="20"/>
                <w:szCs w:val="20"/>
              </w:rPr>
              <w:t>查詢</w:t>
            </w:r>
          </w:p>
        </w:tc>
        <w:tc>
          <w:tcPr>
            <w:tcW w:w="373" w:type="pct"/>
          </w:tcPr>
          <w:p w:rsidR="00EC424F" w:rsidRPr="00FB066E" w:rsidRDefault="00EC424F" w:rsidP="00DE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6E">
              <w:rPr>
                <w:rFonts w:ascii="Arial" w:hAnsi="Arial" w:cs="Arial"/>
                <w:b/>
                <w:sz w:val="20"/>
                <w:szCs w:val="20"/>
              </w:rPr>
              <w:t>新增</w:t>
            </w:r>
          </w:p>
        </w:tc>
        <w:tc>
          <w:tcPr>
            <w:tcW w:w="373" w:type="pct"/>
          </w:tcPr>
          <w:p w:rsidR="00EC424F" w:rsidRPr="00FB066E" w:rsidRDefault="00EC424F" w:rsidP="00DE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6E">
              <w:rPr>
                <w:rFonts w:ascii="Arial" w:hAnsi="Arial" w:cs="Arial"/>
                <w:b/>
                <w:sz w:val="20"/>
                <w:szCs w:val="20"/>
              </w:rPr>
              <w:t>修改</w:t>
            </w:r>
          </w:p>
        </w:tc>
        <w:tc>
          <w:tcPr>
            <w:tcW w:w="372" w:type="pct"/>
          </w:tcPr>
          <w:p w:rsidR="00EC424F" w:rsidRPr="00FB066E" w:rsidRDefault="00EC424F" w:rsidP="00DE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6E">
              <w:rPr>
                <w:rFonts w:ascii="Arial" w:hAnsi="Arial" w:cs="Arial"/>
                <w:b/>
                <w:sz w:val="20"/>
                <w:szCs w:val="20"/>
              </w:rPr>
              <w:t>刪除</w:t>
            </w:r>
          </w:p>
        </w:tc>
      </w:tr>
      <w:tr w:rsidR="00EC424F" w:rsidRPr="00FB066E" w:rsidTr="00EB6676">
        <w:tblPrEx>
          <w:tblLook w:val="01E0" w:firstRow="1" w:lastRow="1" w:firstColumn="1" w:lastColumn="1" w:noHBand="0" w:noVBand="0"/>
        </w:tblPrEx>
        <w:tc>
          <w:tcPr>
            <w:tcW w:w="372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1.</w:t>
            </w:r>
          </w:p>
        </w:tc>
        <w:tc>
          <w:tcPr>
            <w:tcW w:w="1813" w:type="pct"/>
          </w:tcPr>
          <w:p w:rsidR="00EC424F" w:rsidRPr="00FB066E" w:rsidRDefault="00EC424F" w:rsidP="00DE5235">
            <w:pPr>
              <w:pStyle w:val="Tabletext"/>
              <w:rPr>
                <w:rFonts w:ascii="Arial" w:eastAsia="細明體" w:hAnsi="Arial" w:cs="Arial"/>
                <w:lang w:eastAsia="zh-TW"/>
              </w:rPr>
            </w:pPr>
            <w:r w:rsidRPr="00FB066E">
              <w:rPr>
                <w:rFonts w:ascii="Arial" w:hAnsi="Arial" w:cs="Arial"/>
                <w:kern w:val="2"/>
                <w:szCs w:val="24"/>
                <w:lang w:eastAsia="zh-TW"/>
              </w:rPr>
              <w:t>理賠紀錄檔</w:t>
            </w:r>
          </w:p>
        </w:tc>
        <w:tc>
          <w:tcPr>
            <w:tcW w:w="132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DTAAB001</w:t>
            </w:r>
          </w:p>
        </w:tc>
        <w:tc>
          <w:tcPr>
            <w:tcW w:w="373" w:type="pct"/>
          </w:tcPr>
          <w:p w:rsidR="00EC424F" w:rsidRPr="00A020FA" w:rsidRDefault="00EC424F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A020FA">
              <w:rPr>
                <w:rFonts w:ascii="新細明體" w:hAnsi="新細明體" w:cs="Arial"/>
                <w:sz w:val="20"/>
                <w:szCs w:val="20"/>
              </w:rPr>
              <w:t>■</w:t>
            </w:r>
          </w:p>
        </w:tc>
        <w:tc>
          <w:tcPr>
            <w:tcW w:w="373" w:type="pct"/>
          </w:tcPr>
          <w:p w:rsidR="00EC424F" w:rsidRPr="00A020FA" w:rsidRDefault="00EC424F" w:rsidP="00DE5235">
            <w:pPr>
              <w:jc w:val="center"/>
              <w:rPr>
                <w:rFonts w:ascii="新細明體" w:hAnsi="新細明體" w:cs="Arial"/>
              </w:rPr>
            </w:pPr>
            <w:r w:rsidRPr="00A020FA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3" w:type="pct"/>
          </w:tcPr>
          <w:p w:rsidR="00EC424F" w:rsidRPr="00A020FA" w:rsidRDefault="00EC424F" w:rsidP="00DE5235">
            <w:pPr>
              <w:jc w:val="center"/>
              <w:rPr>
                <w:rFonts w:ascii="新細明體" w:hAnsi="新細明體" w:cs="Arial"/>
              </w:rPr>
            </w:pPr>
            <w:r w:rsidRPr="00A020FA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2" w:type="pct"/>
          </w:tcPr>
          <w:p w:rsidR="00EC424F" w:rsidRPr="00A020FA" w:rsidRDefault="00EC424F" w:rsidP="00DE5235">
            <w:pPr>
              <w:jc w:val="center"/>
              <w:rPr>
                <w:rFonts w:ascii="新細明體" w:hAnsi="新細明體" w:cs="Arial"/>
              </w:rPr>
            </w:pPr>
            <w:r w:rsidRPr="00A020FA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</w:tr>
      <w:tr w:rsidR="00EC424F" w:rsidRPr="00FB066E" w:rsidTr="00EB6676">
        <w:tblPrEx>
          <w:tblLook w:val="01E0" w:firstRow="1" w:lastRow="1" w:firstColumn="1" w:lastColumn="1" w:noHBand="0" w:noVBand="0"/>
        </w:tblPrEx>
        <w:tc>
          <w:tcPr>
            <w:tcW w:w="372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2.</w:t>
            </w:r>
          </w:p>
        </w:tc>
        <w:tc>
          <w:tcPr>
            <w:tcW w:w="1813" w:type="pct"/>
          </w:tcPr>
          <w:p w:rsidR="00EC424F" w:rsidRPr="00FB066E" w:rsidRDefault="00EC424F" w:rsidP="00DE5235">
            <w:pPr>
              <w:pStyle w:val="Tabletext"/>
              <w:rPr>
                <w:rFonts w:ascii="Arial" w:eastAsia="細明體" w:hAnsi="Arial" w:cs="Arial"/>
                <w:lang w:eastAsia="zh-TW"/>
              </w:rPr>
            </w:pPr>
            <w:r w:rsidRPr="00FB066E">
              <w:rPr>
                <w:rFonts w:ascii="Arial" w:hAnsi="Arial" w:cs="Arial"/>
                <w:kern w:val="2"/>
                <w:szCs w:val="24"/>
                <w:lang w:eastAsia="zh-TW"/>
              </w:rPr>
              <w:t>商品定義檔</w:t>
            </w:r>
          </w:p>
        </w:tc>
        <w:tc>
          <w:tcPr>
            <w:tcW w:w="132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DTAGA001_PROD_DEFI</w:t>
            </w:r>
          </w:p>
        </w:tc>
        <w:tc>
          <w:tcPr>
            <w:tcW w:w="373" w:type="pct"/>
          </w:tcPr>
          <w:p w:rsidR="00EC424F" w:rsidRPr="00A020FA" w:rsidRDefault="00EC424F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A020FA">
              <w:rPr>
                <w:rFonts w:ascii="新細明體" w:hAnsi="新細明體" w:cs="Arial"/>
                <w:sz w:val="20"/>
                <w:szCs w:val="20"/>
              </w:rPr>
              <w:t>■</w:t>
            </w:r>
          </w:p>
        </w:tc>
        <w:tc>
          <w:tcPr>
            <w:tcW w:w="373" w:type="pct"/>
          </w:tcPr>
          <w:p w:rsidR="00EC424F" w:rsidRPr="00A020FA" w:rsidRDefault="00EC424F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A020FA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3" w:type="pct"/>
          </w:tcPr>
          <w:p w:rsidR="00EC424F" w:rsidRPr="00A020FA" w:rsidRDefault="00EC424F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A020FA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2" w:type="pct"/>
          </w:tcPr>
          <w:p w:rsidR="00EC424F" w:rsidRPr="00A020FA" w:rsidRDefault="00EC424F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A020FA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</w:tr>
      <w:tr w:rsidR="00EB6676" w:rsidRPr="00FB066E" w:rsidTr="00EB6676">
        <w:tblPrEx>
          <w:tblLook w:val="01E0" w:firstRow="1" w:lastRow="1" w:firstColumn="1" w:lastColumn="1" w:noHBand="0" w:noVBand="0"/>
        </w:tblPrEx>
        <w:tc>
          <w:tcPr>
            <w:tcW w:w="372" w:type="pct"/>
          </w:tcPr>
          <w:p w:rsidR="00EB6676" w:rsidRPr="00FB066E" w:rsidRDefault="00EB6676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3</w:t>
            </w:r>
          </w:p>
        </w:tc>
        <w:tc>
          <w:tcPr>
            <w:tcW w:w="1813" w:type="pct"/>
          </w:tcPr>
          <w:p w:rsidR="00EB6676" w:rsidRPr="00FB066E" w:rsidRDefault="00EB6676" w:rsidP="00DE5235">
            <w:pPr>
              <w:pStyle w:val="Tabletext"/>
              <w:rPr>
                <w:rFonts w:ascii="Arial" w:hAnsi="Arial" w:cs="Arial"/>
                <w:kern w:val="2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kern w:val="2"/>
                <w:szCs w:val="24"/>
                <w:lang w:eastAsia="zh-TW"/>
              </w:rPr>
              <w:t>理賠受理檔</w:t>
            </w:r>
          </w:p>
        </w:tc>
        <w:tc>
          <w:tcPr>
            <w:tcW w:w="1324" w:type="pct"/>
          </w:tcPr>
          <w:p w:rsidR="00EB6676" w:rsidRPr="00FB066E" w:rsidRDefault="00EB6676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DTAAA001</w:t>
            </w:r>
          </w:p>
        </w:tc>
        <w:tc>
          <w:tcPr>
            <w:tcW w:w="373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■</w:t>
            </w:r>
          </w:p>
        </w:tc>
        <w:tc>
          <w:tcPr>
            <w:tcW w:w="373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3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2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</w:tr>
      <w:tr w:rsidR="00EB6676" w:rsidRPr="00FB066E" w:rsidTr="00EB6676">
        <w:tblPrEx>
          <w:tblLook w:val="01E0" w:firstRow="1" w:lastRow="1" w:firstColumn="1" w:lastColumn="1" w:noHBand="0" w:noVBand="0"/>
        </w:tblPrEx>
        <w:tc>
          <w:tcPr>
            <w:tcW w:w="372" w:type="pct"/>
          </w:tcPr>
          <w:p w:rsidR="00EB6676" w:rsidRDefault="00EB6676" w:rsidP="00DE5235">
            <w:pPr>
              <w:rPr>
                <w:rFonts w:ascii="Arial" w:eastAsia="細明體" w:hAnsi="Arial" w:cs="Arial" w:hint="eastAsia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4</w:t>
            </w:r>
          </w:p>
        </w:tc>
        <w:tc>
          <w:tcPr>
            <w:tcW w:w="1813" w:type="pct"/>
          </w:tcPr>
          <w:p w:rsidR="00EB6676" w:rsidRDefault="00EB6676" w:rsidP="00DE5235">
            <w:pPr>
              <w:pStyle w:val="Tabletext"/>
              <w:rPr>
                <w:rFonts w:ascii="Arial" w:hAnsi="Arial" w:cs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kern w:val="2"/>
                <w:szCs w:val="24"/>
                <w:lang w:eastAsia="zh-TW"/>
              </w:rPr>
              <w:t>理賠受理申請書</w:t>
            </w:r>
          </w:p>
        </w:tc>
        <w:tc>
          <w:tcPr>
            <w:tcW w:w="1324" w:type="pct"/>
          </w:tcPr>
          <w:p w:rsidR="00EB6676" w:rsidRDefault="00EB6676" w:rsidP="00DE5235">
            <w:pPr>
              <w:rPr>
                <w:rFonts w:ascii="Arial" w:eastAsia="細明體" w:hAnsi="Arial" w:cs="Arial" w:hint="eastAsia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DTAAA010</w:t>
            </w:r>
          </w:p>
        </w:tc>
        <w:tc>
          <w:tcPr>
            <w:tcW w:w="373" w:type="pct"/>
          </w:tcPr>
          <w:p w:rsidR="00EB6676" w:rsidRPr="00F66B6C" w:rsidRDefault="00EB6676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■</w:t>
            </w:r>
          </w:p>
        </w:tc>
        <w:tc>
          <w:tcPr>
            <w:tcW w:w="373" w:type="pct"/>
          </w:tcPr>
          <w:p w:rsidR="00EB6676" w:rsidRPr="00F66B6C" w:rsidRDefault="00EB6676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3" w:type="pct"/>
          </w:tcPr>
          <w:p w:rsidR="00EB6676" w:rsidRPr="00F66B6C" w:rsidRDefault="00EB6676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2" w:type="pct"/>
          </w:tcPr>
          <w:p w:rsidR="00EB6676" w:rsidRPr="00F66B6C" w:rsidRDefault="00EB6676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</w:tr>
      <w:tr w:rsidR="00EB6676" w:rsidRPr="00FB066E" w:rsidTr="00EB6676">
        <w:tblPrEx>
          <w:tblLook w:val="01E0" w:firstRow="1" w:lastRow="1" w:firstColumn="1" w:lastColumn="1" w:noHBand="0" w:noVBand="0"/>
        </w:tblPrEx>
        <w:tc>
          <w:tcPr>
            <w:tcW w:w="372" w:type="pct"/>
          </w:tcPr>
          <w:p w:rsidR="00EB6676" w:rsidRDefault="00EB6676" w:rsidP="00DE5235">
            <w:pPr>
              <w:rPr>
                <w:rFonts w:ascii="Arial" w:eastAsia="細明體" w:hAnsi="Arial" w:cs="Arial" w:hint="eastAsia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5</w:t>
            </w:r>
          </w:p>
        </w:tc>
        <w:tc>
          <w:tcPr>
            <w:tcW w:w="1813" w:type="pct"/>
          </w:tcPr>
          <w:p w:rsidR="00EB6676" w:rsidRPr="00FB066E" w:rsidRDefault="00EB6676" w:rsidP="00DE5235">
            <w:pPr>
              <w:pStyle w:val="Tabletext"/>
              <w:rPr>
                <w:rFonts w:ascii="Arial" w:hAnsi="Arial" w:cs="Arial"/>
                <w:kern w:val="2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kern w:val="2"/>
                <w:szCs w:val="24"/>
                <w:lang w:eastAsia="zh-TW"/>
              </w:rPr>
              <w:t>理賠補全檔</w:t>
            </w:r>
          </w:p>
        </w:tc>
        <w:tc>
          <w:tcPr>
            <w:tcW w:w="1324" w:type="pct"/>
          </w:tcPr>
          <w:p w:rsidR="00EB6676" w:rsidRDefault="00EB6676" w:rsidP="00DE5235">
            <w:pPr>
              <w:rPr>
                <w:rFonts w:ascii="Arial" w:eastAsia="細明體" w:hAnsi="Arial" w:cs="Arial" w:hint="eastAsia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DTAAJ010</w:t>
            </w:r>
          </w:p>
        </w:tc>
        <w:tc>
          <w:tcPr>
            <w:tcW w:w="373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■</w:t>
            </w:r>
          </w:p>
        </w:tc>
        <w:tc>
          <w:tcPr>
            <w:tcW w:w="373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3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2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</w:tr>
    </w:tbl>
    <w:p w:rsidR="003629E6" w:rsidRPr="00FB066E" w:rsidRDefault="003629E6" w:rsidP="00EC424F">
      <w:pPr>
        <w:pStyle w:val="Tabletext"/>
        <w:keepLines w:val="0"/>
        <w:spacing w:after="0" w:line="240" w:lineRule="auto"/>
        <w:ind w:left="851"/>
        <w:rPr>
          <w:rFonts w:ascii="Arial" w:hAnsi="Arial" w:cs="Arial"/>
          <w:kern w:val="2"/>
          <w:szCs w:val="24"/>
          <w:lang w:eastAsia="zh-TW"/>
        </w:rPr>
      </w:pPr>
    </w:p>
    <w:p w:rsidR="00237FD2" w:rsidRPr="00FB066E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b/>
          <w:kern w:val="2"/>
          <w:szCs w:val="24"/>
          <w:lang w:eastAsia="zh-TW"/>
        </w:rPr>
      </w:pPr>
      <w:r w:rsidRPr="00FB066E">
        <w:rPr>
          <w:rFonts w:ascii="Arial" w:hAnsi="Arial" w:cs="Arial"/>
          <w:b/>
          <w:kern w:val="2"/>
          <w:szCs w:val="24"/>
          <w:lang w:eastAsia="zh-TW"/>
        </w:rPr>
        <w:t>相關模組：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35"/>
        <w:gridCol w:w="4689"/>
        <w:gridCol w:w="4872"/>
      </w:tblGrid>
      <w:tr w:rsidR="00EC424F" w:rsidRPr="00FB066E" w:rsidTr="00EC424F">
        <w:tc>
          <w:tcPr>
            <w:tcW w:w="357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項次</w:t>
            </w:r>
          </w:p>
        </w:tc>
        <w:tc>
          <w:tcPr>
            <w:tcW w:w="2277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中文說明</w:t>
            </w:r>
          </w:p>
        </w:tc>
        <w:tc>
          <w:tcPr>
            <w:tcW w:w="236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程式名稱</w:t>
            </w:r>
          </w:p>
        </w:tc>
      </w:tr>
      <w:tr w:rsidR="00EC424F" w:rsidRPr="00FB066E" w:rsidTr="00EC424F">
        <w:tblPrEx>
          <w:tblLook w:val="01E0" w:firstRow="1" w:lastRow="1" w:firstColumn="1" w:lastColumn="1" w:noHBand="0" w:noVBand="0"/>
        </w:tblPrEx>
        <w:tc>
          <w:tcPr>
            <w:tcW w:w="357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1.</w:t>
            </w:r>
          </w:p>
        </w:tc>
        <w:tc>
          <w:tcPr>
            <w:tcW w:w="2277" w:type="pct"/>
          </w:tcPr>
          <w:p w:rsidR="00EC424F" w:rsidRPr="00FB066E" w:rsidRDefault="00EC424F" w:rsidP="00DE5235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bCs/>
                <w:kern w:val="2"/>
                <w:lang w:eastAsia="zh-TW"/>
              </w:rPr>
            </w:pPr>
            <w:r w:rsidRPr="00FB066E">
              <w:rPr>
                <w:rFonts w:ascii="Arial" w:eastAsia="細明體" w:hAnsi="Arial" w:cs="Arial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2366" w:type="pct"/>
          </w:tcPr>
          <w:p w:rsidR="00EC424F" w:rsidRPr="00FB066E" w:rsidRDefault="00EC424F" w:rsidP="00DE5235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bCs/>
                <w:kern w:val="2"/>
                <w:szCs w:val="24"/>
                <w:lang w:eastAsia="zh-TW"/>
              </w:rPr>
            </w:pPr>
            <w:r w:rsidRPr="00FB066E">
              <w:rPr>
                <w:rFonts w:ascii="Arial" w:hAnsi="Arial" w:cs="Arial"/>
                <w:kern w:val="2"/>
                <w:szCs w:val="24"/>
                <w:lang w:eastAsia="zh-TW"/>
              </w:rPr>
              <w:t>ErrorLog.java</w:t>
            </w:r>
          </w:p>
        </w:tc>
      </w:tr>
      <w:tr w:rsidR="00EC424F" w:rsidRPr="00FB066E" w:rsidTr="00EC424F">
        <w:tblPrEx>
          <w:tblLook w:val="01E0" w:firstRow="1" w:lastRow="1" w:firstColumn="1" w:lastColumn="1" w:noHBand="0" w:noVBand="0"/>
        </w:tblPrEx>
        <w:tc>
          <w:tcPr>
            <w:tcW w:w="357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2.</w:t>
            </w:r>
          </w:p>
        </w:tc>
        <w:tc>
          <w:tcPr>
            <w:tcW w:w="2277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批次作業件數記錄模組</w:t>
            </w:r>
          </w:p>
        </w:tc>
        <w:tc>
          <w:tcPr>
            <w:tcW w:w="236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hAnsi="Arial" w:cs="Arial"/>
                <w:sz w:val="20"/>
              </w:rPr>
              <w:t>CountManager.java</w:t>
            </w:r>
          </w:p>
        </w:tc>
      </w:tr>
    </w:tbl>
    <w:p w:rsidR="00237FD2" w:rsidRPr="00FB066E" w:rsidRDefault="00237FD2" w:rsidP="00EC424F">
      <w:pPr>
        <w:pStyle w:val="Tabletext"/>
        <w:keepLines w:val="0"/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</w:p>
    <w:p w:rsidR="00EC424F" w:rsidRPr="00FB066E" w:rsidRDefault="00EC424F" w:rsidP="00EC424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eastAsia="細明體" w:hAnsi="Arial" w:cs="Arial"/>
          <w:b/>
          <w:kern w:val="2"/>
          <w:lang w:eastAsia="zh-TW"/>
        </w:rPr>
      </w:pPr>
      <w:r w:rsidRPr="00FB066E">
        <w:rPr>
          <w:rFonts w:ascii="Arial" w:eastAsia="細明體" w:hAnsi="Arial" w:cs="Arial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EC424F" w:rsidRPr="00FB066E" w:rsidTr="00DE5235">
        <w:trPr>
          <w:trHeight w:val="120"/>
        </w:trPr>
        <w:tc>
          <w:tcPr>
            <w:tcW w:w="1672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JAAAWH305</w:t>
            </w:r>
          </w:p>
        </w:tc>
      </w:tr>
      <w:tr w:rsidR="00EC424F" w:rsidRPr="00FB066E" w:rsidTr="00DE5235">
        <w:trPr>
          <w:trHeight w:val="120"/>
        </w:trPr>
        <w:tc>
          <w:tcPr>
            <w:tcW w:w="1672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AA</w:t>
            </w:r>
          </w:p>
        </w:tc>
      </w:tr>
      <w:tr w:rsidR="00EC424F" w:rsidRPr="00FB066E" w:rsidTr="00DE5235">
        <w:trPr>
          <w:trHeight w:val="120"/>
        </w:trPr>
        <w:tc>
          <w:tcPr>
            <w:tcW w:w="1672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lastRenderedPageBreak/>
              <w:t>次系統名稱</w:t>
            </w:r>
          </w:p>
        </w:tc>
        <w:tc>
          <w:tcPr>
            <w:tcW w:w="8408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H3</w:t>
            </w:r>
          </w:p>
        </w:tc>
      </w:tr>
      <w:tr w:rsidR="00EC424F" w:rsidRPr="00FB066E" w:rsidTr="00DE5235">
        <w:trPr>
          <w:trHeight w:val="120"/>
        </w:trPr>
        <w:tc>
          <w:tcPr>
            <w:tcW w:w="1672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週</w:t>
            </w:r>
          </w:p>
        </w:tc>
      </w:tr>
      <w:tr w:rsidR="00EC424F" w:rsidRPr="00FB066E" w:rsidTr="00DE5235">
        <w:trPr>
          <w:trHeight w:val="120"/>
        </w:trPr>
        <w:tc>
          <w:tcPr>
            <w:tcW w:w="1672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100</w:t>
            </w:r>
          </w:p>
        </w:tc>
      </w:tr>
    </w:tbl>
    <w:p w:rsidR="00EC424F" w:rsidRPr="00FB066E" w:rsidRDefault="00EC424F" w:rsidP="00EC424F">
      <w:pPr>
        <w:pStyle w:val="Tabletext"/>
        <w:keepLines w:val="0"/>
        <w:spacing w:after="0" w:line="240" w:lineRule="auto"/>
        <w:ind w:left="425"/>
        <w:rPr>
          <w:rFonts w:ascii="Arial" w:eastAsia="細明體" w:hAnsi="Arial" w:cs="Arial"/>
          <w:b/>
          <w:kern w:val="2"/>
          <w:lang w:eastAsia="zh-TW"/>
        </w:rPr>
      </w:pPr>
      <w:bookmarkStart w:id="14" w:name="TOP"/>
    </w:p>
    <w:p w:rsidR="00EC424F" w:rsidRPr="00FB066E" w:rsidRDefault="00EC424F" w:rsidP="00EC424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eastAsia="細明體" w:hAnsi="Arial" w:cs="Arial"/>
          <w:b/>
          <w:kern w:val="2"/>
          <w:lang w:eastAsia="zh-TW"/>
        </w:rPr>
      </w:pPr>
      <w:r w:rsidRPr="00FB066E">
        <w:rPr>
          <w:rFonts w:ascii="Arial" w:eastAsia="細明體" w:hAnsi="Arial" w:cs="Arial"/>
          <w:b/>
          <w:kern w:val="2"/>
          <w:lang w:eastAsia="zh-TW"/>
        </w:rPr>
        <w:t>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EC424F" w:rsidRPr="00FB066E" w:rsidTr="00DE5235">
        <w:tc>
          <w:tcPr>
            <w:tcW w:w="720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備註</w:t>
            </w:r>
          </w:p>
        </w:tc>
      </w:tr>
      <w:tr w:rsidR="00D5583C" w:rsidRPr="00FB066E" w:rsidTr="00DE5235">
        <w:tc>
          <w:tcPr>
            <w:tcW w:w="720" w:type="dxa"/>
          </w:tcPr>
          <w:p w:rsidR="00D5583C" w:rsidRPr="00FB066E" w:rsidRDefault="00D5583C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D5583C" w:rsidRPr="00FB066E" w:rsidRDefault="00D5583C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資料內容</w:t>
            </w:r>
          </w:p>
        </w:tc>
        <w:tc>
          <w:tcPr>
            <w:tcW w:w="3465" w:type="dxa"/>
          </w:tcPr>
          <w:p w:rsidR="00D5583C" w:rsidRPr="00FB066E" w:rsidRDefault="00D5583C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D5583C" w:rsidRDefault="00D5583C" w:rsidP="00DE5235">
            <w:pPr>
              <w:rPr>
                <w:rFonts w:ascii="Arial" w:eastAsia="細明體" w:hAnsi="Arial" w:cs="Arial" w:hint="eastAsia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1:</w:t>
            </w:r>
            <w:r w:rsidRPr="00FB066E">
              <w:rPr>
                <w:rFonts w:ascii="Arial" w:eastAsia="細明體" w:hAnsi="Arial" w:cs="Arial"/>
              </w:rPr>
              <w:t xml:space="preserve"> </w:t>
            </w:r>
            <w:r w:rsidRPr="00FB066E">
              <w:rPr>
                <w:rFonts w:ascii="Arial" w:eastAsia="細明體" w:hAnsi="Arial" w:cs="Arial"/>
              </w:rPr>
              <w:t>理賠資訊</w:t>
            </w:r>
          </w:p>
          <w:p w:rsidR="00D5583C" w:rsidRPr="00FB066E" w:rsidRDefault="00D5583C" w:rsidP="00672649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2:</w:t>
            </w:r>
            <w:r w:rsidRPr="00E40409">
              <w:rPr>
                <w:rFonts w:hint="eastAsia"/>
              </w:rPr>
              <w:t xml:space="preserve"> </w:t>
            </w:r>
            <w:r w:rsidRPr="00E40409">
              <w:rPr>
                <w:rFonts w:hint="eastAsia"/>
              </w:rPr>
              <w:t>理賠</w:t>
            </w:r>
            <w:r w:rsidR="00672649">
              <w:rPr>
                <w:rFonts w:hint="eastAsia"/>
              </w:rPr>
              <w:t>進度</w:t>
            </w:r>
            <w:r w:rsidRPr="00E40409">
              <w:rPr>
                <w:rFonts w:hint="eastAsia"/>
              </w:rPr>
              <w:t>通知</w:t>
            </w:r>
          </w:p>
        </w:tc>
      </w:tr>
      <w:tr w:rsidR="00C16C2B" w:rsidRPr="00FB066E" w:rsidTr="00A020F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  <w:vAlign w:val="center"/>
          </w:tcPr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處理種類</w:t>
            </w:r>
          </w:p>
        </w:tc>
        <w:tc>
          <w:tcPr>
            <w:tcW w:w="3465" w:type="dxa"/>
          </w:tcPr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</w:rPr>
            </w:pPr>
            <w:r w:rsidRPr="00FB066E">
              <w:rPr>
                <w:rFonts w:ascii="Arial" w:eastAsia="細明體" w:hAnsi="Arial" w:cs="Arial"/>
                <w:sz w:val="20"/>
              </w:rPr>
              <w:t>1:Daily</w:t>
            </w:r>
          </w:p>
          <w:p w:rsidR="00C16C2B" w:rsidRDefault="00C16C2B" w:rsidP="00DE5235">
            <w:pPr>
              <w:rPr>
                <w:rFonts w:ascii="Arial" w:eastAsia="細明體" w:hAnsi="Arial" w:cs="Arial" w:hint="eastAsia"/>
                <w:sz w:val="20"/>
              </w:rPr>
            </w:pPr>
            <w:r w:rsidRPr="00FB066E">
              <w:rPr>
                <w:rFonts w:ascii="Arial" w:eastAsia="細明體" w:hAnsi="Arial" w:cs="Arial"/>
                <w:sz w:val="20"/>
              </w:rPr>
              <w:t>2:</w:t>
            </w:r>
            <w:r w:rsidRPr="00FB066E">
              <w:rPr>
                <w:rFonts w:ascii="Arial" w:eastAsia="細明體" w:hAnsi="Arial" w:cs="Arial"/>
                <w:sz w:val="20"/>
              </w:rPr>
              <w:t>區間</w:t>
            </w:r>
          </w:p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3:</w:t>
            </w:r>
            <w:r>
              <w:rPr>
                <w:rFonts w:ascii="Arial" w:eastAsia="細明體" w:hAnsi="Arial" w:cs="Arial" w:hint="eastAsia"/>
                <w:sz w:val="20"/>
              </w:rPr>
              <w:t>區間</w:t>
            </w:r>
            <w:r>
              <w:rPr>
                <w:rFonts w:ascii="Arial" w:eastAsia="細明體" w:hAnsi="Arial" w:cs="Arial" w:hint="eastAsia"/>
                <w:sz w:val="20"/>
              </w:rPr>
              <w:t>(</w:t>
            </w:r>
            <w:r>
              <w:rPr>
                <w:rFonts w:ascii="Arial" w:eastAsia="細明體" w:hAnsi="Arial" w:cs="Arial" w:hint="eastAsia"/>
                <w:sz w:val="20"/>
              </w:rPr>
              <w:t>年</w:t>
            </w:r>
            <w:r>
              <w:rPr>
                <w:rFonts w:ascii="Arial" w:eastAsia="細明體" w:hAnsi="Arial" w:cs="Arial" w:hint="eastAsia"/>
                <w:sz w:val="20"/>
              </w:rPr>
              <w:t>)</w:t>
            </w:r>
          </w:p>
        </w:tc>
      </w:tr>
      <w:tr w:rsidR="00C16C2B" w:rsidRPr="00FB066E" w:rsidTr="00A020F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3</w:t>
            </w:r>
          </w:p>
        </w:tc>
        <w:tc>
          <w:tcPr>
            <w:tcW w:w="2880" w:type="dxa"/>
            <w:vAlign w:val="center"/>
          </w:tcPr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參數</w:t>
            </w:r>
            <w:r>
              <w:rPr>
                <w:rFonts w:ascii="Arial" w:eastAsia="細明體" w:hAnsi="Arial" w:cs="Arial" w:hint="eastAsia"/>
                <w:sz w:val="20"/>
                <w:szCs w:val="20"/>
              </w:rPr>
              <w:t>3</w:t>
            </w:r>
          </w:p>
        </w:tc>
        <w:tc>
          <w:tcPr>
            <w:tcW w:w="3465" w:type="dxa"/>
          </w:tcPr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</w:tr>
      <w:tr w:rsidR="00C16C2B" w:rsidRPr="00FB066E" w:rsidTr="00A020F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4</w:t>
            </w:r>
          </w:p>
        </w:tc>
        <w:tc>
          <w:tcPr>
            <w:tcW w:w="2880" w:type="dxa"/>
            <w:vAlign w:val="center"/>
          </w:tcPr>
          <w:p w:rsidR="00C16C2B" w:rsidRPr="00FB066E" w:rsidRDefault="00C16C2B" w:rsidP="00C16C2B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參數</w:t>
            </w:r>
            <w:r>
              <w:rPr>
                <w:rFonts w:ascii="Arial" w:eastAsia="細明體" w:hAnsi="Arial" w:cs="Arial" w:hint="eastAsia"/>
                <w:sz w:val="20"/>
                <w:szCs w:val="20"/>
              </w:rPr>
              <w:t>4</w:t>
            </w:r>
          </w:p>
        </w:tc>
        <w:tc>
          <w:tcPr>
            <w:tcW w:w="3465" w:type="dxa"/>
          </w:tcPr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C16C2B" w:rsidRPr="00FB066E" w:rsidRDefault="00C16C2B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</w:tr>
      <w:bookmarkEnd w:id="14"/>
    </w:tbl>
    <w:p w:rsidR="00EC424F" w:rsidRPr="00FB066E" w:rsidRDefault="00EC424F" w:rsidP="00EC424F">
      <w:pPr>
        <w:pStyle w:val="Tabletext"/>
        <w:keepLines w:val="0"/>
        <w:spacing w:after="0" w:line="240" w:lineRule="auto"/>
        <w:ind w:left="425"/>
        <w:rPr>
          <w:rFonts w:ascii="Arial" w:hAnsi="Arial" w:cs="Arial"/>
          <w:kern w:val="2"/>
          <w:szCs w:val="24"/>
          <w:lang w:eastAsia="zh-TW"/>
        </w:rPr>
      </w:pPr>
    </w:p>
    <w:p w:rsidR="00237FD2" w:rsidRPr="00FB066E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b/>
          <w:kern w:val="2"/>
          <w:szCs w:val="24"/>
          <w:lang w:eastAsia="zh-TW"/>
        </w:rPr>
      </w:pPr>
      <w:r w:rsidRPr="00FB066E">
        <w:rPr>
          <w:rFonts w:ascii="Arial" w:hAnsi="Arial" w:cs="Arial"/>
          <w:b/>
          <w:kern w:val="2"/>
          <w:szCs w:val="24"/>
          <w:lang w:eastAsia="zh-TW"/>
        </w:rPr>
        <w:t>程式內容：</w:t>
      </w:r>
    </w:p>
    <w:p w:rsidR="00237FD2" w:rsidRPr="00FB066E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szCs w:val="24"/>
          <w:lang w:eastAsia="zh-TW"/>
        </w:rPr>
        <w:t>初始化：</w:t>
      </w:r>
    </w:p>
    <w:p w:rsidR="00237FD2" w:rsidRPr="00FB066E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szCs w:val="24"/>
          <w:lang w:eastAsia="zh-TW"/>
        </w:rPr>
        <w:t>回覆訊息預設為</w:t>
      </w:r>
      <w:r w:rsidRPr="00FB066E">
        <w:rPr>
          <w:rFonts w:ascii="Arial" w:hAnsi="Arial" w:cs="Arial"/>
          <w:kern w:val="2"/>
          <w:szCs w:val="24"/>
          <w:lang w:eastAsia="zh-TW"/>
        </w:rPr>
        <w:t>0</w:t>
      </w:r>
      <w:r w:rsidRPr="00FB066E">
        <w:rPr>
          <w:rFonts w:ascii="Arial" w:hAnsi="Arial" w:cs="Arial"/>
          <w:kern w:val="2"/>
          <w:szCs w:val="24"/>
          <w:lang w:eastAsia="zh-TW"/>
        </w:rPr>
        <w:t>。</w:t>
      </w:r>
    </w:p>
    <w:p w:rsidR="00F15428" w:rsidRPr="00FB066E" w:rsidRDefault="00F1542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szCs w:val="24"/>
          <w:lang w:eastAsia="zh-TW"/>
        </w:rPr>
        <w:t>交易時間：</w:t>
      </w:r>
      <w:r w:rsidRPr="00FB066E">
        <w:rPr>
          <w:rFonts w:ascii="Arial" w:hAnsi="Arial" w:cs="Arial"/>
          <w:kern w:val="2"/>
          <w:szCs w:val="24"/>
          <w:lang w:eastAsia="zh-TW"/>
        </w:rPr>
        <w:t>Current TimeStamp</w:t>
      </w:r>
      <w:r w:rsidRPr="00FB066E">
        <w:rPr>
          <w:rFonts w:ascii="Arial" w:hAnsi="Arial" w:cs="Arial"/>
          <w:kern w:val="2"/>
          <w:szCs w:val="24"/>
          <w:lang w:eastAsia="zh-TW"/>
        </w:rPr>
        <w:t>。</w:t>
      </w:r>
    </w:p>
    <w:p w:rsidR="003278FF" w:rsidRDefault="003278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 xml:space="preserve">IF </w:t>
      </w:r>
      <w:r>
        <w:rPr>
          <w:rFonts w:ascii="Arial" w:hAnsi="Arial" w:cs="Arial" w:hint="eastAsia"/>
          <w:kern w:val="2"/>
          <w:szCs w:val="24"/>
          <w:lang w:eastAsia="zh-TW"/>
        </w:rPr>
        <w:t>傳入參數</w:t>
      </w:r>
      <w:r>
        <w:rPr>
          <w:rFonts w:ascii="Arial" w:hAnsi="Arial" w:cs="Arial" w:hint="eastAsia"/>
          <w:kern w:val="2"/>
          <w:szCs w:val="24"/>
          <w:lang w:eastAsia="zh-TW"/>
        </w:rPr>
        <w:t>.</w:t>
      </w:r>
      <w:r>
        <w:rPr>
          <w:rFonts w:ascii="Arial" w:hAnsi="Arial" w:cs="Arial" w:hint="eastAsia"/>
          <w:kern w:val="2"/>
          <w:szCs w:val="24"/>
          <w:lang w:eastAsia="zh-TW"/>
        </w:rPr>
        <w:t>資料內容</w:t>
      </w:r>
      <w:r>
        <w:rPr>
          <w:rFonts w:ascii="Arial" w:hAnsi="Arial" w:cs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cs="Arial" w:hint="eastAsia"/>
          <w:kern w:val="2"/>
          <w:szCs w:val="24"/>
          <w:lang w:eastAsia="zh-TW"/>
        </w:rPr>
        <w:t>不為</w:t>
      </w:r>
      <w:r>
        <w:rPr>
          <w:rFonts w:ascii="Arial" w:hAnsi="Arial" w:cs="Arial" w:hint="eastAsia"/>
          <w:kern w:val="2"/>
          <w:szCs w:val="24"/>
          <w:lang w:eastAsia="zh-TW"/>
        </w:rPr>
        <w:t>1</w:t>
      </w:r>
      <w:r>
        <w:rPr>
          <w:rFonts w:ascii="Arial" w:hAnsi="Arial" w:cs="Arial" w:hint="eastAsia"/>
          <w:kern w:val="2"/>
          <w:szCs w:val="24"/>
          <w:lang w:eastAsia="zh-TW"/>
        </w:rPr>
        <w:t>或</w:t>
      </w:r>
      <w:r>
        <w:rPr>
          <w:rFonts w:ascii="Arial" w:hAnsi="Arial" w:cs="Arial" w:hint="eastAsia"/>
          <w:kern w:val="2"/>
          <w:szCs w:val="24"/>
          <w:lang w:eastAsia="zh-TW"/>
        </w:rPr>
        <w:t>2</w:t>
      </w:r>
      <w:r>
        <w:rPr>
          <w:rFonts w:ascii="Arial" w:hAnsi="Arial" w:cs="Arial" w:hint="eastAsia"/>
          <w:kern w:val="2"/>
          <w:szCs w:val="24"/>
          <w:lang w:eastAsia="zh-TW"/>
        </w:rPr>
        <w:t>，</w:t>
      </w:r>
    </w:p>
    <w:p w:rsidR="003278FF" w:rsidRDefault="003278FF" w:rsidP="00A020F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>LOG.FATAL(</w:t>
      </w:r>
      <w:r>
        <w:rPr>
          <w:rFonts w:ascii="Arial" w:hAnsi="Arial" w:cs="Arial"/>
          <w:kern w:val="2"/>
          <w:szCs w:val="24"/>
          <w:lang w:eastAsia="zh-TW"/>
        </w:rPr>
        <w:t>“</w:t>
      </w:r>
      <w:r>
        <w:rPr>
          <w:rFonts w:ascii="Arial" w:hAnsi="Arial" w:cs="Arial" w:hint="eastAsia"/>
          <w:kern w:val="2"/>
          <w:szCs w:val="24"/>
          <w:lang w:eastAsia="zh-TW"/>
        </w:rPr>
        <w:t>無此資料內容</w:t>
      </w:r>
      <w:r>
        <w:rPr>
          <w:rFonts w:ascii="Arial" w:hAnsi="Arial" w:cs="Arial"/>
          <w:kern w:val="2"/>
          <w:szCs w:val="24"/>
          <w:lang w:eastAsia="zh-TW"/>
        </w:rPr>
        <w:t>”</w:t>
      </w:r>
      <w:r>
        <w:rPr>
          <w:rFonts w:ascii="Arial" w:hAnsi="Arial" w:cs="Arial" w:hint="eastAsia"/>
          <w:kern w:val="2"/>
          <w:szCs w:val="24"/>
          <w:lang w:eastAsia="zh-TW"/>
        </w:rPr>
        <w:t xml:space="preserve"> +</w:t>
      </w:r>
      <w:r>
        <w:rPr>
          <w:rFonts w:ascii="Arial" w:hAnsi="Arial" w:cs="Arial" w:hint="eastAsia"/>
          <w:kern w:val="2"/>
          <w:szCs w:val="24"/>
          <w:lang w:eastAsia="zh-TW"/>
        </w:rPr>
        <w:t>傳入參數</w:t>
      </w:r>
      <w:r>
        <w:rPr>
          <w:rFonts w:ascii="Arial" w:hAnsi="Arial" w:cs="Arial" w:hint="eastAsia"/>
          <w:kern w:val="2"/>
          <w:szCs w:val="24"/>
          <w:lang w:eastAsia="zh-TW"/>
        </w:rPr>
        <w:t>.</w:t>
      </w:r>
      <w:r>
        <w:rPr>
          <w:rFonts w:ascii="Arial" w:hAnsi="Arial" w:cs="Arial" w:hint="eastAsia"/>
          <w:kern w:val="2"/>
          <w:szCs w:val="24"/>
          <w:lang w:eastAsia="zh-TW"/>
        </w:rPr>
        <w:t>資料內容</w:t>
      </w:r>
      <w:r>
        <w:rPr>
          <w:rFonts w:ascii="Arial" w:hAnsi="Arial" w:cs="Arial" w:hint="eastAsia"/>
          <w:kern w:val="2"/>
          <w:szCs w:val="24"/>
          <w:lang w:eastAsia="zh-TW"/>
        </w:rPr>
        <w:t>)</w:t>
      </w:r>
    </w:p>
    <w:p w:rsidR="003278FF" w:rsidRDefault="003278FF" w:rsidP="00A020F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>RETURN</w:t>
      </w:r>
      <w:r>
        <w:rPr>
          <w:rFonts w:ascii="Arial" w:hAnsi="Arial" w:cs="Arial" w:hint="eastAsia"/>
          <w:kern w:val="2"/>
          <w:szCs w:val="24"/>
          <w:lang w:eastAsia="zh-TW"/>
        </w:rPr>
        <w:t>。</w:t>
      </w:r>
    </w:p>
    <w:p w:rsidR="003278FF" w:rsidRDefault="003278FF" w:rsidP="003278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 xml:space="preserve">IF </w:t>
      </w:r>
      <w:r>
        <w:rPr>
          <w:rFonts w:ascii="Arial" w:hAnsi="Arial" w:cs="Arial" w:hint="eastAsia"/>
          <w:kern w:val="2"/>
          <w:szCs w:val="24"/>
          <w:lang w:eastAsia="zh-TW"/>
        </w:rPr>
        <w:t>傳入參數</w:t>
      </w:r>
      <w:r>
        <w:rPr>
          <w:rFonts w:ascii="Arial" w:hAnsi="Arial" w:cs="Arial" w:hint="eastAsia"/>
          <w:kern w:val="2"/>
          <w:szCs w:val="24"/>
          <w:lang w:eastAsia="zh-TW"/>
        </w:rPr>
        <w:t>.</w:t>
      </w:r>
      <w:r>
        <w:rPr>
          <w:rFonts w:ascii="Arial" w:hAnsi="Arial" w:cs="Arial" w:hint="eastAsia"/>
          <w:kern w:val="2"/>
          <w:szCs w:val="24"/>
          <w:lang w:eastAsia="zh-TW"/>
        </w:rPr>
        <w:t>處理種類</w:t>
      </w:r>
      <w:r>
        <w:rPr>
          <w:rFonts w:ascii="Arial" w:hAnsi="Arial" w:cs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cs="Arial" w:hint="eastAsia"/>
          <w:kern w:val="2"/>
          <w:szCs w:val="24"/>
          <w:lang w:eastAsia="zh-TW"/>
        </w:rPr>
        <w:t>不為</w:t>
      </w:r>
      <w:r>
        <w:rPr>
          <w:rFonts w:ascii="Arial" w:hAnsi="Arial" w:cs="Arial" w:hint="eastAsia"/>
          <w:kern w:val="2"/>
          <w:szCs w:val="24"/>
          <w:lang w:eastAsia="zh-TW"/>
        </w:rPr>
        <w:t>1</w:t>
      </w:r>
      <w:r>
        <w:rPr>
          <w:rFonts w:ascii="Arial" w:hAnsi="Arial" w:cs="Arial" w:hint="eastAsia"/>
          <w:kern w:val="2"/>
          <w:szCs w:val="24"/>
          <w:lang w:eastAsia="zh-TW"/>
        </w:rPr>
        <w:t>或</w:t>
      </w:r>
      <w:r>
        <w:rPr>
          <w:rFonts w:ascii="Arial" w:hAnsi="Arial" w:cs="Arial" w:hint="eastAsia"/>
          <w:kern w:val="2"/>
          <w:szCs w:val="24"/>
          <w:lang w:eastAsia="zh-TW"/>
        </w:rPr>
        <w:t>2</w:t>
      </w:r>
      <w:r>
        <w:rPr>
          <w:rFonts w:ascii="Arial" w:hAnsi="Arial" w:cs="Arial" w:hint="eastAsia"/>
          <w:kern w:val="2"/>
          <w:szCs w:val="24"/>
          <w:lang w:eastAsia="zh-TW"/>
        </w:rPr>
        <w:t>或</w:t>
      </w:r>
      <w:r>
        <w:rPr>
          <w:rFonts w:ascii="Arial" w:hAnsi="Arial" w:cs="Arial" w:hint="eastAsia"/>
          <w:kern w:val="2"/>
          <w:szCs w:val="24"/>
          <w:lang w:eastAsia="zh-TW"/>
        </w:rPr>
        <w:t>3</w:t>
      </w:r>
      <w:r>
        <w:rPr>
          <w:rFonts w:ascii="Arial" w:hAnsi="Arial" w:cs="Arial" w:hint="eastAsia"/>
          <w:kern w:val="2"/>
          <w:szCs w:val="24"/>
          <w:lang w:eastAsia="zh-TW"/>
        </w:rPr>
        <w:t>，</w:t>
      </w:r>
    </w:p>
    <w:p w:rsidR="003278FF" w:rsidRDefault="003278FF" w:rsidP="003278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>LOG.FATAL(</w:t>
      </w:r>
      <w:r>
        <w:rPr>
          <w:rFonts w:ascii="Arial" w:hAnsi="Arial" w:cs="Arial"/>
          <w:kern w:val="2"/>
          <w:szCs w:val="24"/>
          <w:lang w:eastAsia="zh-TW"/>
        </w:rPr>
        <w:t>“</w:t>
      </w:r>
      <w:r w:rsidRPr="00FB066E">
        <w:rPr>
          <w:rFonts w:ascii="Arial" w:hAnsi="Arial" w:cs="Arial"/>
          <w:color w:val="000000"/>
          <w:lang w:eastAsia="zh-TW"/>
        </w:rPr>
        <w:t>無此處理種類</w:t>
      </w:r>
      <w:r>
        <w:rPr>
          <w:rFonts w:ascii="Arial" w:hAnsi="Arial" w:cs="Arial"/>
          <w:color w:val="000000"/>
          <w:lang w:eastAsia="zh-TW"/>
        </w:rPr>
        <w:t>”</w:t>
      </w:r>
      <w:r w:rsidRPr="00FB066E">
        <w:rPr>
          <w:rFonts w:ascii="Arial" w:hAnsi="Arial" w:cs="Arial"/>
          <w:color w:val="000000"/>
          <w:lang w:eastAsia="zh-TW"/>
        </w:rPr>
        <w:t xml:space="preserve">+ </w:t>
      </w:r>
      <w:r w:rsidRPr="00FB066E">
        <w:rPr>
          <w:rFonts w:ascii="Arial" w:hAnsi="Arial" w:cs="Arial"/>
          <w:color w:val="000000"/>
          <w:lang w:eastAsia="zh-TW"/>
        </w:rPr>
        <w:t>傳入參數</w:t>
      </w:r>
      <w:r w:rsidRPr="00FB066E">
        <w:rPr>
          <w:rFonts w:ascii="Arial" w:hAnsi="Arial" w:cs="Arial"/>
          <w:color w:val="000000"/>
          <w:lang w:eastAsia="zh-TW"/>
        </w:rPr>
        <w:t>.</w:t>
      </w:r>
      <w:r w:rsidRPr="00FB066E">
        <w:rPr>
          <w:rFonts w:ascii="Arial" w:hAnsi="Arial" w:cs="Arial"/>
          <w:color w:val="000000"/>
          <w:lang w:eastAsia="zh-TW"/>
        </w:rPr>
        <w:t>處理種類</w:t>
      </w:r>
      <w:r>
        <w:rPr>
          <w:rFonts w:ascii="Arial" w:hAnsi="Arial" w:cs="Arial" w:hint="eastAsia"/>
          <w:kern w:val="2"/>
          <w:szCs w:val="24"/>
          <w:lang w:eastAsia="zh-TW"/>
        </w:rPr>
        <w:t>)</w:t>
      </w:r>
    </w:p>
    <w:p w:rsidR="003278FF" w:rsidRDefault="003278FF" w:rsidP="00A020F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>RETURN</w:t>
      </w:r>
      <w:r>
        <w:rPr>
          <w:rFonts w:ascii="Arial" w:hAnsi="Arial" w:cs="Arial" w:hint="eastAsia"/>
          <w:kern w:val="2"/>
          <w:szCs w:val="24"/>
          <w:lang w:eastAsia="zh-TW"/>
        </w:rPr>
        <w:t>。</w:t>
      </w:r>
    </w:p>
    <w:p w:rsidR="00DA34E7" w:rsidRPr="00FB066E" w:rsidRDefault="00DA34E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szCs w:val="24"/>
          <w:lang w:eastAsia="zh-TW"/>
        </w:rPr>
        <w:t>IF</w:t>
      </w:r>
      <w:r w:rsidR="00B01A9C" w:rsidRPr="00FB066E">
        <w:rPr>
          <w:rFonts w:ascii="Arial" w:hAnsi="Arial" w:cs="Arial"/>
          <w:kern w:val="2"/>
          <w:szCs w:val="24"/>
          <w:lang w:eastAsia="zh-TW"/>
        </w:rPr>
        <w:t>傳入參數</w:t>
      </w:r>
      <w:r w:rsidR="00B01A9C" w:rsidRPr="00FB066E">
        <w:rPr>
          <w:rFonts w:ascii="Arial" w:hAnsi="Arial" w:cs="Arial"/>
          <w:kern w:val="2"/>
          <w:szCs w:val="24"/>
          <w:lang w:eastAsia="zh-TW"/>
        </w:rPr>
        <w:t>.</w:t>
      </w:r>
      <w:r w:rsidR="00265158" w:rsidRPr="00FB066E">
        <w:rPr>
          <w:rFonts w:ascii="Arial" w:hAnsi="Arial" w:cs="Arial"/>
          <w:kern w:val="2"/>
          <w:szCs w:val="24"/>
          <w:lang w:eastAsia="zh-TW"/>
        </w:rPr>
        <w:t>處理種類</w:t>
      </w:r>
      <w:r w:rsidR="00B01A9C" w:rsidRPr="00FB066E">
        <w:rPr>
          <w:rFonts w:ascii="Arial" w:eastAsia="細明體" w:hAnsi="Arial" w:cs="Arial"/>
          <w:lang w:eastAsia="zh-TW"/>
        </w:rPr>
        <w:t xml:space="preserve"> </w:t>
      </w:r>
      <w:r w:rsidR="00265158" w:rsidRPr="00FB066E">
        <w:rPr>
          <w:rFonts w:ascii="Arial" w:eastAsia="細明體" w:hAnsi="Arial" w:cs="Arial"/>
          <w:lang w:eastAsia="zh-TW"/>
        </w:rPr>
        <w:t>=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265158" w:rsidRPr="00FB066E">
          <w:rPr>
            <w:rFonts w:ascii="Arial" w:eastAsia="細明體" w:hAnsi="Arial" w:cs="Arial"/>
            <w:lang w:eastAsia="zh-TW"/>
          </w:rPr>
          <w:t>1’</w:t>
        </w:r>
      </w:smartTag>
      <w:r w:rsidR="00265158" w:rsidRPr="00FB066E">
        <w:rPr>
          <w:rFonts w:ascii="Arial" w:eastAsia="細明體" w:hAnsi="Arial" w:cs="Arial"/>
          <w:lang w:eastAsia="zh-TW"/>
        </w:rPr>
        <w:t xml:space="preserve"> OR </w:t>
      </w:r>
      <w:r w:rsidR="00265158" w:rsidRPr="00FB066E">
        <w:rPr>
          <w:rFonts w:ascii="Arial" w:eastAsia="細明體" w:hAnsi="Arial" w:cs="Arial"/>
          <w:lang w:eastAsia="zh-TW"/>
        </w:rPr>
        <w:t>空值</w:t>
      </w:r>
    </w:p>
    <w:p w:rsidR="00B01A9C" w:rsidRDefault="00B01A9C" w:rsidP="00B01A9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szCs w:val="24"/>
          <w:lang w:eastAsia="zh-TW"/>
        </w:rPr>
        <w:t>處理日期</w:t>
      </w:r>
      <w:r w:rsidRPr="00FB066E">
        <w:rPr>
          <w:rFonts w:ascii="Arial" w:hAnsi="Arial" w:cs="Arial"/>
          <w:kern w:val="2"/>
          <w:szCs w:val="24"/>
          <w:lang w:eastAsia="zh-TW"/>
        </w:rPr>
        <w:t xml:space="preserve"> = ShutDownDate.</w:t>
      </w:r>
    </w:p>
    <w:p w:rsidR="00C16C2B" w:rsidRPr="00A020FA" w:rsidRDefault="00C16C2B" w:rsidP="00A020F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szCs w:val="24"/>
          <w:lang w:eastAsia="zh-TW"/>
        </w:rPr>
        <w:t>IF</w:t>
      </w:r>
      <w:r w:rsidRPr="00FB066E">
        <w:rPr>
          <w:rFonts w:ascii="Arial" w:hAnsi="Arial" w:cs="Arial"/>
          <w:kern w:val="2"/>
          <w:szCs w:val="24"/>
          <w:lang w:eastAsia="zh-TW"/>
        </w:rPr>
        <w:t>傳入參數</w:t>
      </w:r>
      <w:r w:rsidRPr="00FB066E">
        <w:rPr>
          <w:rFonts w:ascii="Arial" w:hAnsi="Arial" w:cs="Arial"/>
          <w:kern w:val="2"/>
          <w:szCs w:val="24"/>
          <w:lang w:eastAsia="zh-TW"/>
        </w:rPr>
        <w:t>.</w:t>
      </w:r>
      <w:r w:rsidRPr="00FB066E">
        <w:rPr>
          <w:rFonts w:ascii="Arial" w:hAnsi="Arial" w:cs="Arial"/>
          <w:kern w:val="2"/>
          <w:szCs w:val="24"/>
          <w:lang w:eastAsia="zh-TW"/>
        </w:rPr>
        <w:t>處理種類</w:t>
      </w:r>
      <w:r w:rsidRPr="00FB066E">
        <w:rPr>
          <w:rFonts w:ascii="Arial" w:eastAsia="細明體" w:hAnsi="Arial" w:cs="Arial"/>
          <w:lang w:eastAsia="zh-TW"/>
        </w:rPr>
        <w:t xml:space="preserve"> = ‘</w:t>
      </w:r>
      <w:r>
        <w:rPr>
          <w:rFonts w:ascii="Arial" w:eastAsia="細明體" w:hAnsi="Arial" w:cs="Arial" w:hint="eastAsia"/>
          <w:lang w:eastAsia="zh-TW"/>
        </w:rPr>
        <w:t>2</w:t>
      </w:r>
      <w:r w:rsidRPr="00FB066E">
        <w:rPr>
          <w:rFonts w:ascii="Arial" w:eastAsia="細明體" w:hAnsi="Arial" w:cs="Arial"/>
          <w:lang w:eastAsia="zh-TW"/>
        </w:rPr>
        <w:t>’</w:t>
      </w:r>
    </w:p>
    <w:p w:rsidR="00C16C2B" w:rsidRPr="00A020FA" w:rsidRDefault="00C16C2B" w:rsidP="00C16C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lang w:eastAsia="zh-TW"/>
        </w:rPr>
        <w:t>$</w:t>
      </w:r>
      <w:r>
        <w:rPr>
          <w:rFonts w:ascii="Arial" w:eastAsia="細明體" w:hAnsi="Arial" w:cs="Arial" w:hint="eastAsia"/>
          <w:lang w:eastAsia="zh-TW"/>
        </w:rPr>
        <w:t>起始日期</w:t>
      </w:r>
      <w:r>
        <w:rPr>
          <w:rFonts w:ascii="Arial" w:eastAsia="細明體" w:hAnsi="Arial" w:cs="Arial" w:hint="eastAsia"/>
          <w:lang w:eastAsia="zh-TW"/>
        </w:rPr>
        <w:t xml:space="preserve"> = </w:t>
      </w:r>
      <w:r w:rsidRPr="00FB066E">
        <w:rPr>
          <w:rFonts w:ascii="Arial" w:hAnsi="Arial" w:cs="Arial"/>
          <w:color w:val="000000"/>
          <w:lang w:eastAsia="zh-TW"/>
        </w:rPr>
        <w:t>第</w:t>
      </w:r>
      <w:r>
        <w:rPr>
          <w:rFonts w:ascii="Arial" w:hAnsi="Arial" w:cs="Arial" w:hint="eastAsia"/>
          <w:color w:val="000000"/>
          <w:lang w:eastAsia="zh-TW"/>
        </w:rPr>
        <w:t>三</w:t>
      </w:r>
      <w:r w:rsidRPr="00FB066E">
        <w:rPr>
          <w:rFonts w:ascii="Arial" w:hAnsi="Arial" w:cs="Arial"/>
          <w:color w:val="000000"/>
          <w:lang w:eastAsia="zh-TW"/>
        </w:rPr>
        <w:t>個傳入參數</w:t>
      </w:r>
    </w:p>
    <w:p w:rsidR="00C16C2B" w:rsidRPr="00A020FA" w:rsidRDefault="00C16C2B" w:rsidP="00C16C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$</w:t>
      </w:r>
      <w:r>
        <w:rPr>
          <w:rFonts w:ascii="Arial" w:hAnsi="Arial" w:cs="Arial" w:hint="eastAsia"/>
          <w:color w:val="000000"/>
          <w:lang w:eastAsia="zh-TW"/>
        </w:rPr>
        <w:t>終止日期</w:t>
      </w:r>
      <w:r>
        <w:rPr>
          <w:rFonts w:ascii="Arial" w:hAnsi="Arial" w:cs="Arial" w:hint="eastAsia"/>
          <w:color w:val="000000"/>
          <w:lang w:eastAsia="zh-TW"/>
        </w:rPr>
        <w:t xml:space="preserve"> = </w:t>
      </w:r>
      <w:r>
        <w:rPr>
          <w:rFonts w:ascii="Arial" w:hAnsi="Arial" w:cs="Arial" w:hint="eastAsia"/>
          <w:color w:val="000000"/>
          <w:lang w:eastAsia="zh-TW"/>
        </w:rPr>
        <w:t>第四個傳入參數</w:t>
      </w:r>
    </w:p>
    <w:p w:rsidR="00C16C2B" w:rsidRPr="00E40409" w:rsidRDefault="00C16C2B" w:rsidP="00C16C2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szCs w:val="24"/>
          <w:lang w:eastAsia="zh-TW"/>
        </w:rPr>
        <w:t>IF</w:t>
      </w:r>
      <w:r w:rsidRPr="00FB066E">
        <w:rPr>
          <w:rFonts w:ascii="Arial" w:hAnsi="Arial" w:cs="Arial"/>
          <w:kern w:val="2"/>
          <w:szCs w:val="24"/>
          <w:lang w:eastAsia="zh-TW"/>
        </w:rPr>
        <w:t>傳入參數</w:t>
      </w:r>
      <w:r w:rsidRPr="00FB066E">
        <w:rPr>
          <w:rFonts w:ascii="Arial" w:hAnsi="Arial" w:cs="Arial"/>
          <w:kern w:val="2"/>
          <w:szCs w:val="24"/>
          <w:lang w:eastAsia="zh-TW"/>
        </w:rPr>
        <w:t>.</w:t>
      </w:r>
      <w:r w:rsidRPr="00FB066E">
        <w:rPr>
          <w:rFonts w:ascii="Arial" w:hAnsi="Arial" w:cs="Arial"/>
          <w:kern w:val="2"/>
          <w:szCs w:val="24"/>
          <w:lang w:eastAsia="zh-TW"/>
        </w:rPr>
        <w:t>處理種類</w:t>
      </w:r>
      <w:r w:rsidRPr="00FB066E">
        <w:rPr>
          <w:rFonts w:ascii="Arial" w:eastAsia="細明體" w:hAnsi="Arial" w:cs="Arial"/>
          <w:lang w:eastAsia="zh-TW"/>
        </w:rPr>
        <w:t xml:space="preserve"> = ‘</w:t>
      </w:r>
      <w:r>
        <w:rPr>
          <w:rFonts w:ascii="Arial" w:eastAsia="細明體" w:hAnsi="Arial" w:cs="Arial" w:hint="eastAsia"/>
          <w:lang w:eastAsia="zh-TW"/>
        </w:rPr>
        <w:t>3</w:t>
      </w:r>
      <w:r w:rsidRPr="00FB066E">
        <w:rPr>
          <w:rFonts w:ascii="Arial" w:eastAsia="細明體" w:hAnsi="Arial" w:cs="Arial"/>
          <w:lang w:eastAsia="zh-TW"/>
        </w:rPr>
        <w:t>’</w:t>
      </w:r>
    </w:p>
    <w:p w:rsidR="00C16C2B" w:rsidRPr="00A020FA" w:rsidRDefault="00C16C2B" w:rsidP="00C16C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lang w:eastAsia="zh-TW"/>
        </w:rPr>
        <w:t>$</w:t>
      </w:r>
      <w:r>
        <w:rPr>
          <w:rFonts w:ascii="Arial" w:eastAsia="細明體" w:hAnsi="Arial" w:cs="Arial" w:hint="eastAsia"/>
          <w:lang w:eastAsia="zh-TW"/>
        </w:rPr>
        <w:t>終止日期</w:t>
      </w:r>
      <w:r>
        <w:rPr>
          <w:rFonts w:ascii="Arial" w:eastAsia="細明體" w:hAnsi="Arial" w:cs="Arial" w:hint="eastAsia"/>
          <w:lang w:eastAsia="zh-TW"/>
        </w:rPr>
        <w:t xml:space="preserve"> = </w:t>
      </w:r>
      <w:r w:rsidRPr="00FB066E">
        <w:rPr>
          <w:rFonts w:ascii="Arial" w:hAnsi="Arial" w:cs="Arial"/>
          <w:color w:val="000000"/>
          <w:lang w:eastAsia="zh-TW"/>
        </w:rPr>
        <w:t>第</w:t>
      </w:r>
      <w:r>
        <w:rPr>
          <w:rFonts w:ascii="Arial" w:hAnsi="Arial" w:cs="Arial" w:hint="eastAsia"/>
          <w:color w:val="000000"/>
          <w:lang w:eastAsia="zh-TW"/>
        </w:rPr>
        <w:t>三</w:t>
      </w:r>
      <w:r w:rsidRPr="00FB066E">
        <w:rPr>
          <w:rFonts w:ascii="Arial" w:hAnsi="Arial" w:cs="Arial"/>
          <w:color w:val="000000"/>
          <w:lang w:eastAsia="zh-TW"/>
        </w:rPr>
        <w:t>個傳入參數</w:t>
      </w:r>
    </w:p>
    <w:p w:rsidR="00C16C2B" w:rsidRPr="00E40409" w:rsidRDefault="00C16C2B" w:rsidP="00C16C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$</w:t>
      </w:r>
      <w:r w:rsidRPr="00FB066E">
        <w:rPr>
          <w:rFonts w:ascii="Arial" w:hAnsi="Arial" w:cs="Arial"/>
          <w:color w:val="000000"/>
          <w:lang w:eastAsia="zh-TW"/>
        </w:rPr>
        <w:t>經過年</w:t>
      </w:r>
      <w:r w:rsidRPr="00FB066E">
        <w:rPr>
          <w:rFonts w:ascii="Arial" w:hAnsi="Arial" w:cs="Arial"/>
          <w:color w:val="000000"/>
          <w:lang w:eastAsia="zh-TW"/>
        </w:rPr>
        <w:t xml:space="preserve"> = </w:t>
      </w:r>
      <w:r w:rsidRPr="00FB066E">
        <w:rPr>
          <w:rFonts w:ascii="Arial" w:hAnsi="Arial" w:cs="Arial"/>
          <w:color w:val="000000"/>
          <w:lang w:eastAsia="zh-TW"/>
        </w:rPr>
        <w:t>第</w:t>
      </w:r>
      <w:r>
        <w:rPr>
          <w:rFonts w:ascii="Arial" w:hAnsi="Arial" w:cs="Arial" w:hint="eastAsia"/>
          <w:color w:val="000000"/>
          <w:lang w:eastAsia="zh-TW"/>
        </w:rPr>
        <w:t>四</w:t>
      </w:r>
      <w:r w:rsidRPr="00FB066E">
        <w:rPr>
          <w:rFonts w:ascii="Arial" w:hAnsi="Arial" w:cs="Arial"/>
          <w:color w:val="000000"/>
          <w:lang w:eastAsia="zh-TW"/>
        </w:rPr>
        <w:t>個傳入參數</w:t>
      </w:r>
    </w:p>
    <w:p w:rsidR="00C16C2B" w:rsidRPr="00FB066E" w:rsidRDefault="00C16C2B" w:rsidP="00C16C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$</w:t>
      </w:r>
      <w:r>
        <w:rPr>
          <w:rFonts w:ascii="Arial" w:hAnsi="Arial" w:cs="Arial" w:hint="eastAsia"/>
          <w:color w:val="000000"/>
          <w:lang w:eastAsia="zh-TW"/>
        </w:rPr>
        <w:t>起始日期</w:t>
      </w:r>
      <w:r>
        <w:rPr>
          <w:rFonts w:ascii="Arial" w:hAnsi="Arial" w:cs="Arial" w:hint="eastAsia"/>
          <w:color w:val="000000"/>
          <w:lang w:eastAsia="zh-TW"/>
        </w:rPr>
        <w:t xml:space="preserve"> = $</w:t>
      </w:r>
      <w:r w:rsidRPr="00FB066E">
        <w:rPr>
          <w:rFonts w:ascii="Arial" w:hAnsi="Arial" w:cs="Arial"/>
          <w:color w:val="000000"/>
          <w:lang w:eastAsia="zh-TW"/>
        </w:rPr>
        <w:t>終止日期</w:t>
      </w:r>
      <w:r w:rsidRPr="00FB066E">
        <w:rPr>
          <w:rFonts w:ascii="Arial" w:hAnsi="Arial" w:cs="Arial"/>
          <w:color w:val="000000"/>
          <w:lang w:eastAsia="zh-TW"/>
        </w:rPr>
        <w:t xml:space="preserve"> -</w:t>
      </w:r>
      <w:r>
        <w:rPr>
          <w:rFonts w:ascii="Arial" w:hAnsi="Arial" w:cs="Arial" w:hint="eastAsia"/>
          <w:color w:val="000000"/>
          <w:lang w:eastAsia="zh-TW"/>
        </w:rPr>
        <w:t xml:space="preserve"> $</w:t>
      </w:r>
      <w:r w:rsidRPr="00FB066E">
        <w:rPr>
          <w:rFonts w:ascii="Arial" w:hAnsi="Arial" w:cs="Arial"/>
          <w:color w:val="000000"/>
          <w:lang w:eastAsia="zh-TW"/>
        </w:rPr>
        <w:t>經過年</w:t>
      </w:r>
    </w:p>
    <w:p w:rsidR="00237FD2" w:rsidRPr="00FB066E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zCs w:val="24"/>
          <w:lang w:eastAsia="zh-TW"/>
        </w:rPr>
        <w:t>Execute()</w:t>
      </w:r>
    </w:p>
    <w:p w:rsidR="00FB066E" w:rsidRPr="00FB066E" w:rsidRDefault="001D11EC" w:rsidP="00DE5235">
      <w:pPr>
        <w:pStyle w:val="Tabletext"/>
        <w:keepLines w:val="0"/>
        <w:numPr>
          <w:ilvl w:val="2"/>
          <w:numId w:val="2"/>
        </w:numPr>
        <w:spacing w:after="0" w:line="240" w:lineRule="auto"/>
        <w:ind w:leftChars="455" w:left="1659"/>
        <w:rPr>
          <w:rFonts w:ascii="Arial" w:eastAsia="細明體" w:hAnsi="Arial" w:cs="Arial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若傳入參數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.</w:t>
      </w:r>
      <w:r>
        <w:rPr>
          <w:rFonts w:ascii="Arial" w:eastAsia="細明體" w:hAnsi="Arial" w:cs="Arial" w:hint="eastAsia"/>
          <w:lang w:eastAsia="zh-TW"/>
        </w:rPr>
        <w:t>資料內容</w:t>
      </w:r>
      <w:r>
        <w:rPr>
          <w:rFonts w:ascii="Arial" w:eastAsia="細明體" w:hAnsi="Arial" w:cs="Arial" w:hint="eastAsia"/>
          <w:lang w:eastAsia="zh-TW"/>
        </w:rPr>
        <w:t xml:space="preserve">= </w:t>
      </w:r>
      <w:r>
        <w:rPr>
          <w:rFonts w:ascii="Arial" w:eastAsia="細明體" w:hAnsi="Arial" w:cs="Arial"/>
          <w:lang w:eastAsia="zh-TW"/>
        </w:rPr>
        <w:t>“</w:t>
      </w:r>
      <w:r>
        <w:rPr>
          <w:rFonts w:ascii="Arial" w:eastAsia="細明體" w:hAnsi="Arial" w:cs="Arial" w:hint="eastAsia"/>
          <w:lang w:eastAsia="zh-TW"/>
        </w:rPr>
        <w:t>1</w:t>
      </w:r>
      <w:r>
        <w:rPr>
          <w:rFonts w:ascii="Arial" w:eastAsia="細明體" w:hAnsi="Arial" w:cs="Arial"/>
          <w:lang w:eastAsia="zh-TW"/>
        </w:rPr>
        <w:t>”</w:t>
      </w:r>
      <w:r>
        <w:rPr>
          <w:rFonts w:ascii="Arial" w:eastAsia="細明體" w:hAnsi="Arial" w:cs="Arial" w:hint="eastAsia"/>
          <w:lang w:eastAsia="zh-TW"/>
        </w:rPr>
        <w:t xml:space="preserve"> </w:t>
      </w:r>
      <w:r>
        <w:rPr>
          <w:rFonts w:ascii="Arial" w:eastAsia="細明體" w:hAnsi="Arial" w:cs="Arial" w:hint="eastAsia"/>
          <w:lang w:eastAsia="zh-TW"/>
        </w:rPr>
        <w:t>，則</w:t>
      </w:r>
      <w:r w:rsidRPr="001D11EC">
        <w:rPr>
          <w:rFonts w:ascii="Arial" w:eastAsia="細明體" w:hAnsi="Arial" w:cs="Arial"/>
          <w:lang w:eastAsia="zh-TW"/>
        </w:rPr>
        <w:sym w:font="Wingdings" w:char="F0E8"/>
      </w:r>
      <w:r>
        <w:rPr>
          <w:rFonts w:ascii="Arial" w:eastAsia="細明體" w:hAnsi="Arial" w:cs="Arial" w:hint="eastAsia"/>
          <w:lang w:eastAsia="zh-TW"/>
        </w:rPr>
        <w:t xml:space="preserve"> </w:t>
      </w:r>
      <w:r w:rsidR="00FB066E" w:rsidRPr="00FB066E">
        <w:rPr>
          <w:rFonts w:ascii="Arial" w:eastAsia="細明體" w:hAnsi="Arial" w:cs="Arial"/>
          <w:kern w:val="2"/>
          <w:szCs w:val="24"/>
          <w:lang w:eastAsia="zh-TW"/>
        </w:rPr>
        <w:t>產出理賠資訊：</w:t>
      </w:r>
    </w:p>
    <w:p w:rsidR="002029F8" w:rsidRPr="00FB066E" w:rsidRDefault="00237FD2" w:rsidP="00FB066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zCs w:val="24"/>
          <w:lang w:eastAsia="zh-TW"/>
        </w:rPr>
        <w:t>READ DTA</w:t>
      </w:r>
      <w:r w:rsidR="00F24F90" w:rsidRPr="00FB066E">
        <w:rPr>
          <w:rFonts w:ascii="Arial" w:eastAsia="細明體" w:hAnsi="Arial" w:cs="Arial"/>
          <w:kern w:val="2"/>
          <w:szCs w:val="24"/>
          <w:lang w:eastAsia="zh-TW"/>
        </w:rPr>
        <w:t>A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B001</w:t>
      </w:r>
      <w:r w:rsidR="002029F8" w:rsidRPr="00FB066E">
        <w:rPr>
          <w:rFonts w:ascii="Arial" w:eastAsia="細明體" w:hAnsi="Arial" w:cs="Arial"/>
          <w:kern w:val="2"/>
          <w:szCs w:val="24"/>
          <w:lang w:eastAsia="zh-TW"/>
        </w:rPr>
        <w:t xml:space="preserve"> </w:t>
      </w:r>
    </w:p>
    <w:p w:rsidR="00237FD2" w:rsidRPr="00FB066E" w:rsidRDefault="002029F8" w:rsidP="00FB066E">
      <w:pPr>
        <w:pStyle w:val="Tabletext"/>
        <w:keepLines w:val="0"/>
        <w:spacing w:after="0" w:line="240" w:lineRule="auto"/>
        <w:ind w:leftChars="100" w:left="240"/>
        <w:rPr>
          <w:rFonts w:ascii="Arial" w:hAnsi="Arial" w:cs="Arial"/>
          <w:color w:val="000000"/>
          <w:lang w:eastAsia="zh-TW"/>
        </w:rPr>
      </w:pPr>
      <w:r w:rsidRPr="00FB066E">
        <w:rPr>
          <w:rFonts w:ascii="Arial" w:eastAsia="細明體" w:hAnsi="Arial" w:cs="Arial"/>
          <w:kern w:val="2"/>
          <w:szCs w:val="24"/>
          <w:lang w:eastAsia="zh-TW"/>
        </w:rPr>
        <w:t xml:space="preserve">LEFT OUTER JOIN </w:t>
      </w:r>
      <w:r w:rsidRPr="00FB066E">
        <w:rPr>
          <w:rFonts w:ascii="Arial" w:hAnsi="Arial" w:cs="Arial"/>
          <w:color w:val="000000"/>
        </w:rPr>
        <w:t>DTAGA001_PROD_DEFI</w:t>
      </w:r>
      <w:r w:rsidRPr="00FB066E">
        <w:rPr>
          <w:rFonts w:ascii="Arial" w:hAnsi="Arial" w:cs="Arial"/>
          <w:color w:val="000000"/>
          <w:lang w:eastAsia="zh-TW"/>
        </w:rPr>
        <w:t xml:space="preserve"> ON DTAAB001.PROD_ID = DTAGA001.PROD_ID</w:t>
      </w:r>
    </w:p>
    <w:p w:rsidR="00F15428" w:rsidRPr="00FB066E" w:rsidRDefault="00F15428" w:rsidP="00FB066E">
      <w:pPr>
        <w:pStyle w:val="Tabletext"/>
        <w:keepLines w:val="0"/>
        <w:spacing w:after="0" w:line="240" w:lineRule="auto"/>
        <w:ind w:leftChars="100" w:left="240"/>
        <w:rPr>
          <w:rFonts w:ascii="Arial" w:hAnsi="Arial" w:cs="Arial"/>
          <w:color w:val="000000"/>
          <w:lang w:eastAsia="zh-TW"/>
        </w:rPr>
      </w:pPr>
      <w:r w:rsidRPr="00FB066E">
        <w:rPr>
          <w:rFonts w:ascii="Arial" w:hAnsi="Arial" w:cs="Arial"/>
          <w:color w:val="000000"/>
          <w:lang w:eastAsia="zh-TW"/>
        </w:rPr>
        <w:t>LEFT OUTER JOIN DTAAA010 ON DTAAB001.APLY_NO = DTAAA010.APLY_NO</w:t>
      </w:r>
    </w:p>
    <w:p w:rsidR="00FB066E" w:rsidRPr="00FB066E" w:rsidRDefault="00265158" w:rsidP="00FB066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zCs w:val="24"/>
          <w:lang w:eastAsia="zh-TW"/>
        </w:rPr>
        <w:lastRenderedPageBreak/>
        <w:t xml:space="preserve">IF 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傳入參數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.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處理種類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 xml:space="preserve"> = 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B066E">
          <w:rPr>
            <w:rFonts w:ascii="Arial" w:eastAsia="細明體" w:hAnsi="Arial" w:cs="Arial"/>
            <w:kern w:val="2"/>
            <w:szCs w:val="24"/>
            <w:lang w:eastAsia="zh-TW"/>
          </w:rPr>
          <w:t>1’</w:t>
        </w:r>
      </w:smartTag>
      <w:r w:rsidRPr="00FB066E">
        <w:rPr>
          <w:rFonts w:ascii="Arial" w:eastAsia="細明體" w:hAnsi="Arial" w:cs="Arial"/>
          <w:kern w:val="2"/>
          <w:szCs w:val="24"/>
          <w:lang w:eastAsia="zh-TW"/>
        </w:rPr>
        <w:t xml:space="preserve"> OR 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空值</w:t>
      </w:r>
    </w:p>
    <w:p w:rsidR="00B01A9C" w:rsidRPr="00FB066E" w:rsidRDefault="00B01A9C" w:rsidP="00FB066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 w:rsidRPr="00FB066E">
        <w:rPr>
          <w:rFonts w:ascii="Arial" w:hAnsi="Arial" w:cs="Arial"/>
          <w:color w:val="000000"/>
          <w:lang w:eastAsia="zh-TW"/>
        </w:rPr>
        <w:t>WHERE A</w:t>
      </w:r>
      <w:r w:rsidR="007176A4" w:rsidRPr="00FB066E">
        <w:rPr>
          <w:rFonts w:ascii="Arial" w:hAnsi="Arial" w:cs="Arial"/>
          <w:color w:val="000000"/>
          <w:lang w:eastAsia="zh-TW"/>
        </w:rPr>
        <w:t>CNT</w:t>
      </w:r>
      <w:r w:rsidRPr="00FB066E">
        <w:rPr>
          <w:rFonts w:ascii="Arial" w:hAnsi="Arial" w:cs="Arial"/>
          <w:color w:val="000000"/>
          <w:lang w:eastAsia="zh-TW"/>
        </w:rPr>
        <w:t xml:space="preserve">_DATE = </w:t>
      </w:r>
      <w:r w:rsidRPr="00FB066E">
        <w:rPr>
          <w:rFonts w:ascii="Arial" w:hAnsi="Arial" w:cs="Arial"/>
          <w:color w:val="000000"/>
          <w:lang w:eastAsia="zh-TW"/>
        </w:rPr>
        <w:t>處理日期</w:t>
      </w:r>
    </w:p>
    <w:p w:rsidR="00C16C2B" w:rsidRPr="00C16C2B" w:rsidRDefault="00265158" w:rsidP="00C16C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zCs w:val="24"/>
          <w:lang w:eastAsia="zh-TW"/>
        </w:rPr>
        <w:t xml:space="preserve">ELSE IF 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傳入參數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.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處理種類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 xml:space="preserve"> = ‘2’</w:t>
      </w:r>
      <w:r w:rsidR="00C16C2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 w:rsidR="00C16C2B">
        <w:rPr>
          <w:rFonts w:ascii="Arial" w:eastAsia="細明體" w:hAnsi="Arial" w:cs="Arial" w:hint="eastAsia"/>
          <w:kern w:val="2"/>
          <w:szCs w:val="24"/>
          <w:lang w:eastAsia="zh-TW"/>
        </w:rPr>
        <w:t>或</w:t>
      </w:r>
      <w:r w:rsidR="00C16C2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 w:rsidR="00C16C2B">
        <w:rPr>
          <w:rFonts w:ascii="Arial" w:eastAsia="細明體" w:hAnsi="Arial" w:cs="Arial"/>
          <w:kern w:val="2"/>
          <w:szCs w:val="24"/>
          <w:lang w:eastAsia="zh-TW"/>
        </w:rPr>
        <w:t>‘</w:t>
      </w:r>
      <w:r w:rsidR="00C16C2B">
        <w:rPr>
          <w:rFonts w:ascii="Arial" w:eastAsia="細明體" w:hAnsi="Arial" w:cs="Arial" w:hint="eastAsia"/>
          <w:kern w:val="2"/>
          <w:szCs w:val="24"/>
          <w:lang w:eastAsia="zh-TW"/>
        </w:rPr>
        <w:t>3</w:t>
      </w:r>
      <w:r w:rsidR="00C16C2B">
        <w:rPr>
          <w:rFonts w:ascii="Arial" w:eastAsia="細明體" w:hAnsi="Arial" w:cs="Arial"/>
          <w:kern w:val="2"/>
          <w:szCs w:val="24"/>
          <w:lang w:eastAsia="zh-TW"/>
        </w:rPr>
        <w:t>’</w:t>
      </w:r>
    </w:p>
    <w:p w:rsidR="00265158" w:rsidRPr="00FB066E" w:rsidRDefault="00FB066E" w:rsidP="00FB066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cs="Arial"/>
          <w:color w:val="000000"/>
          <w:lang w:eastAsia="zh-TW"/>
        </w:rPr>
      </w:pPr>
      <w:r w:rsidRPr="00FB066E">
        <w:rPr>
          <w:rFonts w:ascii="Arial" w:hAnsi="Arial" w:cs="Arial"/>
          <w:color w:val="000000"/>
          <w:lang w:eastAsia="zh-TW"/>
        </w:rPr>
        <w:t xml:space="preserve"> </w:t>
      </w:r>
      <w:r w:rsidR="00265158" w:rsidRPr="00FB066E">
        <w:rPr>
          <w:rFonts w:ascii="Arial" w:hAnsi="Arial" w:cs="Arial"/>
          <w:color w:val="000000"/>
          <w:lang w:eastAsia="zh-TW"/>
        </w:rPr>
        <w:t xml:space="preserve">WHERE   </w:t>
      </w:r>
      <w:r w:rsidR="00C16C2B">
        <w:rPr>
          <w:rFonts w:ascii="Arial" w:hAnsi="Arial" w:cs="Arial" w:hint="eastAsia"/>
          <w:color w:val="000000"/>
          <w:lang w:eastAsia="zh-TW"/>
        </w:rPr>
        <w:t>$</w:t>
      </w:r>
      <w:r w:rsidR="00265158" w:rsidRPr="00FB066E">
        <w:rPr>
          <w:rFonts w:ascii="Arial" w:hAnsi="Arial" w:cs="Arial"/>
          <w:color w:val="000000"/>
          <w:lang w:eastAsia="zh-TW"/>
        </w:rPr>
        <w:t>始日期</w:t>
      </w:r>
      <w:r w:rsidR="00265158" w:rsidRPr="00FB066E">
        <w:rPr>
          <w:rFonts w:ascii="Arial" w:hAnsi="Arial" w:cs="Arial"/>
          <w:color w:val="000000"/>
          <w:lang w:eastAsia="zh-TW"/>
        </w:rPr>
        <w:t xml:space="preserve"> &lt;= A</w:t>
      </w:r>
      <w:r w:rsidR="007176A4" w:rsidRPr="00FB066E">
        <w:rPr>
          <w:rFonts w:ascii="Arial" w:hAnsi="Arial" w:cs="Arial"/>
          <w:color w:val="000000"/>
          <w:lang w:eastAsia="zh-TW"/>
        </w:rPr>
        <w:t>CNT</w:t>
      </w:r>
      <w:r w:rsidR="00265158" w:rsidRPr="00FB066E">
        <w:rPr>
          <w:rFonts w:ascii="Arial" w:hAnsi="Arial" w:cs="Arial"/>
          <w:color w:val="000000"/>
          <w:lang w:eastAsia="zh-TW"/>
        </w:rPr>
        <w:t xml:space="preserve">_DATE &lt;= </w:t>
      </w:r>
      <w:r w:rsidR="00C16C2B">
        <w:rPr>
          <w:rFonts w:ascii="Arial" w:hAnsi="Arial" w:cs="Arial" w:hint="eastAsia"/>
          <w:color w:val="000000"/>
          <w:lang w:eastAsia="zh-TW"/>
        </w:rPr>
        <w:t>$</w:t>
      </w:r>
      <w:r w:rsidR="00265158" w:rsidRPr="00FB066E">
        <w:rPr>
          <w:rFonts w:ascii="Arial" w:hAnsi="Arial" w:cs="Arial"/>
          <w:color w:val="000000"/>
          <w:lang w:eastAsia="zh-TW"/>
        </w:rPr>
        <w:t>終止日期</w:t>
      </w:r>
    </w:p>
    <w:p w:rsidR="00265158" w:rsidRPr="00FB066E" w:rsidRDefault="00265158" w:rsidP="00FB066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zCs w:val="24"/>
          <w:lang w:eastAsia="zh-TW"/>
        </w:rPr>
        <w:t>END IF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。</w:t>
      </w:r>
    </w:p>
    <w:p w:rsidR="006328DB" w:rsidRPr="00FB066E" w:rsidRDefault="006328DB" w:rsidP="00FB066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zCs w:val="24"/>
          <w:lang w:eastAsia="zh-TW"/>
        </w:rPr>
        <w:t>分別寫出以下檔案：</w:t>
      </w:r>
    </w:p>
    <w:tbl>
      <w:tblPr>
        <w:tblW w:w="874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2"/>
        <w:gridCol w:w="3709"/>
        <w:gridCol w:w="2817"/>
      </w:tblGrid>
      <w:tr w:rsidR="00E01897" w:rsidRPr="00DE5235" w:rsidTr="00DE5235">
        <w:tc>
          <w:tcPr>
            <w:tcW w:w="2222" w:type="dxa"/>
            <w:shd w:val="clear" w:color="auto" w:fill="C0C0C0"/>
          </w:tcPr>
          <w:p w:rsidR="00E01897" w:rsidRPr="00DE5235" w:rsidRDefault="00E01897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709" w:type="dxa"/>
            <w:shd w:val="clear" w:color="auto" w:fill="C0C0C0"/>
          </w:tcPr>
          <w:p w:rsidR="00E01897" w:rsidRPr="00DE5235" w:rsidRDefault="00E01897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817" w:type="dxa"/>
            <w:shd w:val="clear" w:color="auto" w:fill="C0C0C0"/>
          </w:tcPr>
          <w:p w:rsidR="00E01897" w:rsidRPr="00DE5235" w:rsidRDefault="00E01897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其他說明</w:t>
            </w:r>
          </w:p>
        </w:tc>
      </w:tr>
      <w:tr w:rsidR="002029F8" w:rsidRPr="00DE5235" w:rsidTr="00DE5235">
        <w:tc>
          <w:tcPr>
            <w:tcW w:w="2222" w:type="dxa"/>
            <w:shd w:val="clear" w:color="auto" w:fill="FFFF99"/>
            <w:vAlign w:val="center"/>
          </w:tcPr>
          <w:p w:rsidR="002029F8" w:rsidRPr="00DE5235" w:rsidRDefault="002029F8" w:rsidP="00DE5235">
            <w:pPr>
              <w:ind w:leftChars="100" w:left="240"/>
              <w:rPr>
                <w:rFonts w:ascii="Arial" w:hAnsi="Arial" w:cs="Arial"/>
                <w:sz w:val="20"/>
                <w:szCs w:val="20"/>
              </w:rPr>
            </w:pPr>
            <w:r w:rsidRPr="00DE5235">
              <w:rPr>
                <w:rFonts w:ascii="Arial" w:hAnsi="Arial" w:cs="Arial"/>
                <w:sz w:val="20"/>
                <w:szCs w:val="20"/>
              </w:rPr>
              <w:t>事故日期</w:t>
            </w:r>
          </w:p>
        </w:tc>
        <w:tc>
          <w:tcPr>
            <w:tcW w:w="3709" w:type="dxa"/>
            <w:shd w:val="clear" w:color="auto" w:fill="auto"/>
          </w:tcPr>
          <w:p w:rsidR="002029F8" w:rsidRPr="00DE5235" w:rsidRDefault="00024055" w:rsidP="00DE5235">
            <w:pPr>
              <w:pStyle w:val="ad"/>
              <w:spacing w:line="240" w:lineRule="auto"/>
              <w:ind w:leftChars="100" w:left="240" w:rightChars="100" w:firstLine="0"/>
              <w:jc w:val="left"/>
              <w:rPr>
                <w:rFonts w:eastAsia="細明體"/>
                <w:kern w:val="2"/>
                <w:sz w:val="20"/>
                <w:szCs w:val="20"/>
              </w:rPr>
            </w:pPr>
            <w:r w:rsidRPr="00DE5235">
              <w:rPr>
                <w:rFonts w:eastAsia="細明體"/>
                <w:kern w:val="2"/>
                <w:sz w:val="20"/>
                <w:szCs w:val="20"/>
              </w:rPr>
              <w:t>DTAAB001.OCR_DATE</w:t>
            </w:r>
          </w:p>
        </w:tc>
        <w:tc>
          <w:tcPr>
            <w:tcW w:w="2817" w:type="dxa"/>
            <w:shd w:val="clear" w:color="auto" w:fill="auto"/>
          </w:tcPr>
          <w:p w:rsidR="002029F8" w:rsidRPr="00DE5235" w:rsidRDefault="002029F8" w:rsidP="00DE5235">
            <w:pPr>
              <w:pStyle w:val="ad"/>
              <w:spacing w:line="240" w:lineRule="auto"/>
              <w:ind w:leftChars="100" w:left="240" w:rightChars="100"/>
              <w:rPr>
                <w:sz w:val="22"/>
                <w:szCs w:val="22"/>
              </w:rPr>
            </w:pPr>
          </w:p>
        </w:tc>
      </w:tr>
      <w:tr w:rsidR="002029F8" w:rsidRPr="00DE5235" w:rsidTr="00DE5235">
        <w:tc>
          <w:tcPr>
            <w:tcW w:w="2222" w:type="dxa"/>
            <w:shd w:val="clear" w:color="auto" w:fill="FFFF99"/>
            <w:vAlign w:val="center"/>
          </w:tcPr>
          <w:p w:rsidR="002029F8" w:rsidRPr="00DE5235" w:rsidRDefault="002029F8" w:rsidP="00DE5235">
            <w:pPr>
              <w:ind w:leftChars="100" w:left="240"/>
              <w:rPr>
                <w:rFonts w:ascii="Arial" w:hAnsi="Arial" w:cs="Arial"/>
                <w:sz w:val="20"/>
                <w:szCs w:val="20"/>
              </w:rPr>
            </w:pPr>
            <w:r w:rsidRPr="00DE5235">
              <w:rPr>
                <w:rFonts w:ascii="Arial" w:hAnsi="Arial" w:cs="Arial"/>
                <w:sz w:val="20"/>
                <w:szCs w:val="20"/>
              </w:rPr>
              <w:t>事故人</w:t>
            </w:r>
          </w:p>
        </w:tc>
        <w:tc>
          <w:tcPr>
            <w:tcW w:w="3709" w:type="dxa"/>
            <w:shd w:val="clear" w:color="auto" w:fill="auto"/>
          </w:tcPr>
          <w:p w:rsidR="002029F8" w:rsidRPr="00DE5235" w:rsidRDefault="00F15428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DTAAA010.OCR_NAME</w:t>
            </w:r>
          </w:p>
        </w:tc>
        <w:tc>
          <w:tcPr>
            <w:tcW w:w="2817" w:type="dxa"/>
            <w:shd w:val="clear" w:color="auto" w:fill="auto"/>
          </w:tcPr>
          <w:p w:rsidR="002029F8" w:rsidRPr="00DE5235" w:rsidRDefault="002029F8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2029F8" w:rsidRPr="00DE5235" w:rsidTr="00DE5235">
        <w:tc>
          <w:tcPr>
            <w:tcW w:w="2222" w:type="dxa"/>
            <w:shd w:val="clear" w:color="auto" w:fill="FFFF99"/>
            <w:vAlign w:val="center"/>
          </w:tcPr>
          <w:p w:rsidR="002029F8" w:rsidRPr="00DE5235" w:rsidRDefault="002029F8" w:rsidP="00DE5235">
            <w:pPr>
              <w:ind w:leftChars="100" w:left="240"/>
              <w:rPr>
                <w:rFonts w:ascii="Arial" w:hAnsi="Arial" w:cs="Arial"/>
                <w:sz w:val="20"/>
                <w:szCs w:val="20"/>
              </w:rPr>
            </w:pPr>
            <w:r w:rsidRPr="00DE5235">
              <w:rPr>
                <w:rFonts w:ascii="Arial" w:hAnsi="Arial" w:cs="Arial"/>
                <w:sz w:val="20"/>
                <w:szCs w:val="20"/>
              </w:rPr>
              <w:t>保單號碼</w:t>
            </w:r>
          </w:p>
        </w:tc>
        <w:tc>
          <w:tcPr>
            <w:tcW w:w="3709" w:type="dxa"/>
            <w:shd w:val="clear" w:color="auto" w:fill="auto"/>
          </w:tcPr>
          <w:p w:rsidR="002029F8" w:rsidRPr="00DE5235" w:rsidRDefault="00F15428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DTAAB001.POLICY_NO</w:t>
            </w:r>
          </w:p>
        </w:tc>
        <w:tc>
          <w:tcPr>
            <w:tcW w:w="2817" w:type="dxa"/>
            <w:shd w:val="clear" w:color="auto" w:fill="auto"/>
          </w:tcPr>
          <w:p w:rsidR="002029F8" w:rsidRPr="00DE5235" w:rsidRDefault="002029F8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2029F8" w:rsidRPr="00DE5235" w:rsidTr="00DE5235">
        <w:tc>
          <w:tcPr>
            <w:tcW w:w="2222" w:type="dxa"/>
            <w:shd w:val="clear" w:color="auto" w:fill="FFFF99"/>
            <w:vAlign w:val="center"/>
          </w:tcPr>
          <w:p w:rsidR="002029F8" w:rsidRPr="00DE5235" w:rsidRDefault="002029F8" w:rsidP="00DE5235">
            <w:pPr>
              <w:ind w:leftChars="100" w:left="240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E5235">
              <w:rPr>
                <w:rFonts w:ascii="Arial" w:hAnsi="Arial" w:cs="Arial"/>
                <w:kern w:val="0"/>
                <w:sz w:val="20"/>
                <w:szCs w:val="20"/>
              </w:rPr>
              <w:t>給付金額</w:t>
            </w:r>
          </w:p>
        </w:tc>
        <w:tc>
          <w:tcPr>
            <w:tcW w:w="3709" w:type="dxa"/>
            <w:shd w:val="clear" w:color="auto" w:fill="auto"/>
          </w:tcPr>
          <w:p w:rsidR="002029F8" w:rsidRPr="00DE5235" w:rsidRDefault="00F15428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DTAAB001.PAY_AMT</w:t>
            </w:r>
          </w:p>
        </w:tc>
        <w:tc>
          <w:tcPr>
            <w:tcW w:w="2817" w:type="dxa"/>
            <w:shd w:val="clear" w:color="auto" w:fill="auto"/>
          </w:tcPr>
          <w:p w:rsidR="002029F8" w:rsidRPr="00DE5235" w:rsidRDefault="002029F8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2029F8" w:rsidRPr="00DE5235" w:rsidTr="00DE5235">
        <w:tc>
          <w:tcPr>
            <w:tcW w:w="2222" w:type="dxa"/>
            <w:shd w:val="clear" w:color="auto" w:fill="FFFF99"/>
            <w:vAlign w:val="center"/>
          </w:tcPr>
          <w:p w:rsidR="002029F8" w:rsidRPr="00DE5235" w:rsidRDefault="002029F8" w:rsidP="00DE5235">
            <w:pPr>
              <w:ind w:leftChars="100" w:left="240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E5235">
              <w:rPr>
                <w:rFonts w:ascii="Arial" w:hAnsi="Arial" w:cs="Arial"/>
                <w:kern w:val="0"/>
                <w:sz w:val="20"/>
                <w:szCs w:val="20"/>
              </w:rPr>
              <w:t>給付日期</w:t>
            </w:r>
          </w:p>
        </w:tc>
        <w:tc>
          <w:tcPr>
            <w:tcW w:w="3709" w:type="dxa"/>
            <w:shd w:val="clear" w:color="auto" w:fill="auto"/>
          </w:tcPr>
          <w:p w:rsidR="002029F8" w:rsidRPr="00DE5235" w:rsidRDefault="00F15428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DTAAB001.ACNT_DATE</w:t>
            </w:r>
          </w:p>
        </w:tc>
        <w:tc>
          <w:tcPr>
            <w:tcW w:w="2817" w:type="dxa"/>
            <w:shd w:val="clear" w:color="auto" w:fill="auto"/>
          </w:tcPr>
          <w:p w:rsidR="002029F8" w:rsidRPr="00DE5235" w:rsidRDefault="00F15428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  <w:r w:rsidRPr="00DE5235">
              <w:rPr>
                <w:rFonts w:ascii="Arial" w:eastAsia="標楷體" w:hAnsi="Arial" w:cs="Arial"/>
                <w:sz w:val="22"/>
                <w:szCs w:val="22"/>
              </w:rPr>
              <w:t>轉</w:t>
            </w:r>
            <w:r w:rsidRPr="00DE5235">
              <w:rPr>
                <w:rFonts w:ascii="Arial" w:eastAsia="標楷體" w:hAnsi="Arial" w:cs="Arial"/>
                <w:sz w:val="22"/>
                <w:szCs w:val="22"/>
              </w:rPr>
              <w:t>TIMESTAMP</w:t>
            </w:r>
          </w:p>
        </w:tc>
      </w:tr>
      <w:tr w:rsidR="002029F8" w:rsidRPr="00DE5235" w:rsidTr="00DE5235">
        <w:tc>
          <w:tcPr>
            <w:tcW w:w="2222" w:type="dxa"/>
            <w:shd w:val="clear" w:color="auto" w:fill="FFFF99"/>
            <w:vAlign w:val="center"/>
          </w:tcPr>
          <w:p w:rsidR="002029F8" w:rsidRPr="00DE5235" w:rsidRDefault="002029F8" w:rsidP="00DE5235">
            <w:pPr>
              <w:ind w:leftChars="100" w:left="240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E5235">
              <w:rPr>
                <w:rFonts w:ascii="Arial" w:hAnsi="Arial" w:cs="Arial"/>
                <w:kern w:val="0"/>
                <w:sz w:val="20"/>
                <w:szCs w:val="20"/>
              </w:rPr>
              <w:t>給付險別</w:t>
            </w:r>
          </w:p>
        </w:tc>
        <w:tc>
          <w:tcPr>
            <w:tcW w:w="3709" w:type="dxa"/>
            <w:shd w:val="clear" w:color="auto" w:fill="auto"/>
          </w:tcPr>
          <w:p w:rsidR="002029F8" w:rsidRPr="00DE5235" w:rsidRDefault="00F15428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DTAGA001.</w:t>
            </w:r>
            <w:r w:rsidR="00CA5B93"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PROD_NAME</w:t>
            </w:r>
          </w:p>
        </w:tc>
        <w:tc>
          <w:tcPr>
            <w:tcW w:w="2817" w:type="dxa"/>
            <w:shd w:val="clear" w:color="auto" w:fill="auto"/>
          </w:tcPr>
          <w:p w:rsidR="002029F8" w:rsidRPr="00DE5235" w:rsidRDefault="002029F8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2029F8" w:rsidRPr="00DE5235" w:rsidTr="00DE5235">
        <w:tc>
          <w:tcPr>
            <w:tcW w:w="2222" w:type="dxa"/>
            <w:shd w:val="clear" w:color="auto" w:fill="FFFF99"/>
            <w:vAlign w:val="center"/>
          </w:tcPr>
          <w:p w:rsidR="002029F8" w:rsidRPr="00DE5235" w:rsidRDefault="002029F8" w:rsidP="00DE5235">
            <w:pPr>
              <w:ind w:leftChars="100" w:left="240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E5235">
              <w:rPr>
                <w:rFonts w:ascii="Arial" w:hAnsi="Arial" w:cs="Arial"/>
                <w:kern w:val="0"/>
                <w:sz w:val="20"/>
                <w:szCs w:val="20"/>
              </w:rPr>
              <w:t>給付項目</w:t>
            </w:r>
          </w:p>
        </w:tc>
        <w:tc>
          <w:tcPr>
            <w:tcW w:w="3709" w:type="dxa"/>
            <w:shd w:val="clear" w:color="auto" w:fill="auto"/>
          </w:tcPr>
          <w:p w:rsidR="002029F8" w:rsidRPr="00DE5235" w:rsidRDefault="00F15428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DTAAB001.CLAM_AMT_NAME</w:t>
            </w:r>
          </w:p>
        </w:tc>
        <w:tc>
          <w:tcPr>
            <w:tcW w:w="2817" w:type="dxa"/>
            <w:shd w:val="clear" w:color="auto" w:fill="auto"/>
          </w:tcPr>
          <w:p w:rsidR="002029F8" w:rsidRPr="00DE5235" w:rsidRDefault="002029F8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2029F8" w:rsidRPr="00DE5235" w:rsidTr="00DE5235">
        <w:tc>
          <w:tcPr>
            <w:tcW w:w="2222" w:type="dxa"/>
            <w:shd w:val="clear" w:color="auto" w:fill="FFFF99"/>
            <w:vAlign w:val="center"/>
          </w:tcPr>
          <w:p w:rsidR="002029F8" w:rsidRPr="00DE5235" w:rsidRDefault="002029F8" w:rsidP="00DE5235">
            <w:pPr>
              <w:ind w:leftChars="100" w:left="240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E5235">
              <w:rPr>
                <w:rFonts w:ascii="Arial" w:hAnsi="Arial" w:cs="Arial"/>
                <w:kern w:val="0"/>
                <w:sz w:val="20"/>
                <w:szCs w:val="20"/>
              </w:rPr>
              <w:t>送件人</w:t>
            </w:r>
          </w:p>
        </w:tc>
        <w:tc>
          <w:tcPr>
            <w:tcW w:w="3709" w:type="dxa"/>
            <w:shd w:val="clear" w:color="auto" w:fill="auto"/>
          </w:tcPr>
          <w:p w:rsidR="002029F8" w:rsidRPr="00DE5235" w:rsidRDefault="00F15428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DTAAB001.AGNT_ID</w:t>
            </w:r>
          </w:p>
        </w:tc>
        <w:tc>
          <w:tcPr>
            <w:tcW w:w="2817" w:type="dxa"/>
            <w:shd w:val="clear" w:color="auto" w:fill="auto"/>
          </w:tcPr>
          <w:p w:rsidR="002029F8" w:rsidRPr="00DE5235" w:rsidRDefault="002029F8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2029F8" w:rsidRPr="00DE5235" w:rsidTr="00DE5235">
        <w:tc>
          <w:tcPr>
            <w:tcW w:w="2222" w:type="dxa"/>
            <w:shd w:val="clear" w:color="auto" w:fill="FFFF99"/>
            <w:vAlign w:val="center"/>
          </w:tcPr>
          <w:p w:rsidR="002029F8" w:rsidRPr="00DE5235" w:rsidRDefault="002029F8" w:rsidP="00DE5235">
            <w:pPr>
              <w:ind w:leftChars="100" w:left="240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E5235">
              <w:rPr>
                <w:rFonts w:ascii="Arial" w:hAnsi="Arial" w:cs="Arial"/>
                <w:kern w:val="0"/>
                <w:sz w:val="20"/>
                <w:szCs w:val="20"/>
              </w:rPr>
              <w:t>資料更新日期</w:t>
            </w:r>
          </w:p>
        </w:tc>
        <w:tc>
          <w:tcPr>
            <w:tcW w:w="3709" w:type="dxa"/>
            <w:shd w:val="clear" w:color="auto" w:fill="auto"/>
          </w:tcPr>
          <w:p w:rsidR="002029F8" w:rsidRPr="00DE5235" w:rsidRDefault="00CA5B93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交易時間</w:t>
            </w:r>
          </w:p>
        </w:tc>
        <w:tc>
          <w:tcPr>
            <w:tcW w:w="2817" w:type="dxa"/>
            <w:shd w:val="clear" w:color="auto" w:fill="auto"/>
          </w:tcPr>
          <w:p w:rsidR="002029F8" w:rsidRPr="00DE5235" w:rsidRDefault="002029F8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2029F8" w:rsidRPr="00DE5235" w:rsidTr="00DE5235">
        <w:tc>
          <w:tcPr>
            <w:tcW w:w="2222" w:type="dxa"/>
            <w:shd w:val="clear" w:color="auto" w:fill="FFFF99"/>
            <w:vAlign w:val="center"/>
          </w:tcPr>
          <w:p w:rsidR="002029F8" w:rsidRPr="00DE5235" w:rsidRDefault="002029F8" w:rsidP="00DE5235">
            <w:pPr>
              <w:ind w:leftChars="100" w:left="240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E5235">
              <w:rPr>
                <w:rFonts w:ascii="Arial" w:hAnsi="Arial" w:cs="Arial"/>
                <w:kern w:val="0"/>
                <w:sz w:val="20"/>
                <w:szCs w:val="20"/>
              </w:rPr>
              <w:t>身份證字號</w:t>
            </w:r>
          </w:p>
        </w:tc>
        <w:tc>
          <w:tcPr>
            <w:tcW w:w="3709" w:type="dxa"/>
            <w:shd w:val="clear" w:color="auto" w:fill="auto"/>
          </w:tcPr>
          <w:p w:rsidR="002029F8" w:rsidRPr="00DE5235" w:rsidRDefault="00F15428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DTAAB001.OCR_ID</w:t>
            </w:r>
          </w:p>
        </w:tc>
        <w:tc>
          <w:tcPr>
            <w:tcW w:w="2817" w:type="dxa"/>
            <w:shd w:val="clear" w:color="auto" w:fill="auto"/>
          </w:tcPr>
          <w:p w:rsidR="002029F8" w:rsidRPr="00DE5235" w:rsidRDefault="002029F8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</w:tbl>
    <w:p w:rsidR="00237FD2" w:rsidRPr="00FB066E" w:rsidRDefault="00237FD2" w:rsidP="00FB066E">
      <w:pPr>
        <w:pStyle w:val="Tabletext"/>
        <w:keepLines w:val="0"/>
        <w:spacing w:after="0" w:line="240" w:lineRule="auto"/>
        <w:ind w:leftChars="455" w:left="1092"/>
        <w:rPr>
          <w:rFonts w:ascii="Arial" w:eastAsia="細明體" w:hAnsi="Arial" w:cs="Arial"/>
          <w:lang w:eastAsia="zh-TW"/>
        </w:rPr>
      </w:pPr>
    </w:p>
    <w:p w:rsidR="00CA5B93" w:rsidRPr="00FB066E" w:rsidRDefault="00CA5B93" w:rsidP="00FB066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zCs w:val="24"/>
          <w:lang w:eastAsia="zh-TW"/>
        </w:rPr>
        <w:t>產生文字檔</w:t>
      </w:r>
      <w:r w:rsidR="00A32B4D" w:rsidRPr="00FB066E">
        <w:rPr>
          <w:rFonts w:ascii="Arial" w:eastAsia="細明體" w:hAnsi="Arial" w:cs="Arial"/>
          <w:kern w:val="2"/>
          <w:szCs w:val="24"/>
          <w:lang w:eastAsia="zh-TW"/>
        </w:rPr>
        <w:t>(</w:t>
      </w:r>
      <w:r w:rsidR="00A32B4D" w:rsidRPr="00FB066E">
        <w:rPr>
          <w:rFonts w:ascii="Arial" w:eastAsia="細明體" w:hAnsi="Arial" w:cs="Arial"/>
          <w:kern w:val="2"/>
          <w:szCs w:val="24"/>
          <w:lang w:eastAsia="zh-TW"/>
        </w:rPr>
        <w:t>逗號分隔</w:t>
      </w:r>
      <w:r w:rsidR="00A32B4D" w:rsidRPr="00FB066E">
        <w:rPr>
          <w:rFonts w:ascii="Arial" w:eastAsia="細明體" w:hAnsi="Arial" w:cs="Arial"/>
          <w:kern w:val="2"/>
          <w:szCs w:val="24"/>
          <w:lang w:eastAsia="zh-TW"/>
        </w:rPr>
        <w:t>)</w:t>
      </w:r>
      <w:r w:rsidR="00A32B4D" w:rsidRPr="00FB066E">
        <w:rPr>
          <w:rFonts w:ascii="Arial" w:eastAsia="細明體" w:hAnsi="Arial" w:cs="Arial"/>
          <w:kern w:val="2"/>
          <w:szCs w:val="24"/>
          <w:lang w:eastAsia="zh-TW"/>
        </w:rPr>
        <w:t>於</w:t>
      </w:r>
      <w:r w:rsidR="00A32B4D" w:rsidRPr="00FB066E">
        <w:rPr>
          <w:rFonts w:ascii="Arial" w:eastAsia="細明體" w:hAnsi="Arial" w:cs="Arial"/>
          <w:kern w:val="2"/>
          <w:szCs w:val="24"/>
          <w:lang w:eastAsia="zh-TW"/>
        </w:rPr>
        <w:t>unix_to_host/DBAA/AAH3_B401</w:t>
      </w:r>
      <w:r w:rsidR="00667AF9" w:rsidRPr="00FB066E">
        <w:rPr>
          <w:rFonts w:ascii="Arial" w:eastAsia="細明體" w:hAnsi="Arial" w:cs="Arial"/>
          <w:kern w:val="2"/>
          <w:szCs w:val="24"/>
          <w:lang w:eastAsia="zh-TW"/>
        </w:rPr>
        <w:t>/ AAH3_B401_</w:t>
      </w:r>
      <w:r w:rsidR="00A32B4D" w:rsidRPr="00FB066E">
        <w:rPr>
          <w:rFonts w:ascii="Arial" w:eastAsia="細明體" w:hAnsi="Arial" w:cs="Arial"/>
          <w:kern w:val="2"/>
          <w:szCs w:val="24"/>
          <w:lang w:eastAsia="zh-TW"/>
        </w:rPr>
        <w:t>西元年月</w:t>
      </w:r>
      <w:r w:rsidR="00A32B4D" w:rsidRPr="00FB066E">
        <w:rPr>
          <w:rFonts w:ascii="Arial" w:eastAsia="細明體" w:hAnsi="Arial" w:cs="Arial"/>
          <w:kern w:val="2"/>
          <w:szCs w:val="24"/>
          <w:lang w:eastAsia="zh-TW"/>
        </w:rPr>
        <w:t>.txt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：</w:t>
      </w:r>
    </w:p>
    <w:p w:rsidR="00FB066E" w:rsidRPr="00A020FA" w:rsidRDefault="001D11EC" w:rsidP="00A020F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若傳入參數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.</w:t>
      </w:r>
      <w:r>
        <w:rPr>
          <w:rFonts w:ascii="Arial" w:eastAsia="細明體" w:hAnsi="Arial" w:cs="Arial" w:hint="eastAsia"/>
          <w:lang w:eastAsia="zh-TW"/>
        </w:rPr>
        <w:t>資料內容</w:t>
      </w:r>
      <w:r>
        <w:rPr>
          <w:rFonts w:ascii="Arial" w:eastAsia="細明體" w:hAnsi="Arial" w:cs="Arial" w:hint="eastAsia"/>
          <w:lang w:eastAsia="zh-TW"/>
        </w:rPr>
        <w:t xml:space="preserve">= </w:t>
      </w:r>
      <w:r>
        <w:rPr>
          <w:rFonts w:ascii="Arial" w:eastAsia="細明體" w:hAnsi="Arial" w:cs="Arial"/>
          <w:lang w:eastAsia="zh-TW"/>
        </w:rPr>
        <w:t>“</w:t>
      </w:r>
      <w:r>
        <w:rPr>
          <w:rFonts w:ascii="Arial" w:eastAsia="細明體" w:hAnsi="Arial" w:cs="Arial" w:hint="eastAsia"/>
          <w:lang w:eastAsia="zh-TW"/>
        </w:rPr>
        <w:t>2</w:t>
      </w:r>
      <w:r>
        <w:rPr>
          <w:rFonts w:ascii="Arial" w:eastAsia="細明體" w:hAnsi="Arial" w:cs="Arial"/>
          <w:lang w:eastAsia="zh-TW"/>
        </w:rPr>
        <w:t>”</w:t>
      </w:r>
      <w:r>
        <w:rPr>
          <w:rFonts w:ascii="Arial" w:eastAsia="細明體" w:hAnsi="Arial" w:cs="Arial" w:hint="eastAsia"/>
          <w:lang w:eastAsia="zh-TW"/>
        </w:rPr>
        <w:t xml:space="preserve"> </w:t>
      </w:r>
      <w:r>
        <w:rPr>
          <w:rFonts w:ascii="Arial" w:eastAsia="細明體" w:hAnsi="Arial" w:cs="Arial" w:hint="eastAsia"/>
          <w:lang w:eastAsia="zh-TW"/>
        </w:rPr>
        <w:t>，則</w:t>
      </w:r>
      <w:r w:rsidRPr="001D11EC">
        <w:rPr>
          <w:rFonts w:ascii="Arial" w:eastAsia="細明體" w:hAnsi="Arial" w:cs="Arial"/>
          <w:lang w:eastAsia="zh-TW"/>
        </w:rPr>
        <w:sym w:font="Wingdings" w:char="F0E8"/>
      </w:r>
      <w:r w:rsidR="00672649" w:rsidRPr="00672649"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 w:rsidR="00672649">
        <w:rPr>
          <w:rFonts w:ascii="Arial" w:eastAsia="細明體" w:hAnsi="Arial" w:cs="Arial" w:hint="eastAsia"/>
          <w:kern w:val="2"/>
          <w:szCs w:val="24"/>
          <w:lang w:eastAsia="zh-TW"/>
        </w:rPr>
        <w:t>產出理賠進度通知</w:t>
      </w:r>
      <w:r w:rsidR="00672649">
        <w:rPr>
          <w:rFonts w:ascii="Arial" w:eastAsia="細明體" w:hAnsi="Arial" w:cs="Arial" w:hint="eastAsia"/>
          <w:kern w:val="2"/>
          <w:szCs w:val="24"/>
          <w:lang w:eastAsia="zh-TW"/>
        </w:rPr>
        <w:t>:</w:t>
      </w:r>
    </w:p>
    <w:p w:rsidR="009B7E68" w:rsidRDefault="009B7E68" w:rsidP="00A020F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 w:rsidRPr="009B7E68">
        <w:rPr>
          <w:rFonts w:ascii="Arial" w:eastAsia="細明體" w:hAnsi="Arial" w:cs="Arial" w:hint="eastAsia"/>
          <w:kern w:val="2"/>
          <w:szCs w:val="24"/>
          <w:lang w:eastAsia="zh-TW"/>
        </w:rPr>
        <w:t>讀取檔案：</w:t>
      </w:r>
    </w:p>
    <w:p w:rsidR="003278FF" w:rsidRDefault="003278FF" w:rsidP="003278F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讀取理賠</w:t>
      </w:r>
      <w:r w:rsidR="00EB6676">
        <w:rPr>
          <w:rFonts w:ascii="Arial" w:eastAsia="細明體" w:hAnsi="Arial" w:cs="Arial" w:hint="eastAsia"/>
          <w:kern w:val="2"/>
          <w:szCs w:val="24"/>
          <w:lang w:eastAsia="zh-TW"/>
        </w:rPr>
        <w:t>受理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檔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DTAA</w:t>
      </w:r>
      <w:r w:rsidR="00565BD4">
        <w:rPr>
          <w:rFonts w:ascii="Arial" w:eastAsia="細明體" w:hAnsi="Arial" w:cs="Arial" w:hint="eastAsia"/>
          <w:kern w:val="2"/>
          <w:szCs w:val="24"/>
          <w:lang w:eastAsia="zh-TW"/>
        </w:rPr>
        <w:t>A001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，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JOIN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，理賠受理輸入申請書檔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DTAAA010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。</w:t>
      </w:r>
    </w:p>
    <w:p w:rsidR="008B070E" w:rsidRPr="008B070E" w:rsidRDefault="00565BD4" w:rsidP="00BE3F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 w:rsidRPr="008B070E">
        <w:rPr>
          <w:rFonts w:ascii="Arial" w:eastAsia="細明體" w:hAnsi="Arial" w:cs="Arial" w:hint="eastAsia"/>
          <w:kern w:val="2"/>
          <w:szCs w:val="24"/>
          <w:lang w:eastAsia="zh-TW"/>
        </w:rPr>
        <w:t>欄位：</w:t>
      </w:r>
      <w:r w:rsidR="003278FF" w:rsidRPr="008B070E"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 w:rsidR="00BF10E1" w:rsidRPr="008B070E">
        <w:rPr>
          <w:rFonts w:ascii="Arial" w:eastAsia="細明體" w:hAnsi="Arial" w:cs="Arial" w:hint="eastAsia"/>
          <w:kern w:val="2"/>
          <w:szCs w:val="24"/>
          <w:lang w:eastAsia="zh-TW"/>
        </w:rPr>
        <w:t>DTAAA010</w:t>
      </w:r>
      <w:r w:rsidR="003278FF" w:rsidRPr="008B070E">
        <w:rPr>
          <w:rFonts w:ascii="Arial" w:eastAsia="細明體" w:hAnsi="Arial" w:cs="Arial" w:hint="eastAsia"/>
          <w:kern w:val="2"/>
          <w:szCs w:val="24"/>
          <w:lang w:eastAsia="zh-TW"/>
        </w:rPr>
        <w:t>.</w:t>
      </w:r>
      <w:r w:rsidR="003278FF" w:rsidRPr="008B070E">
        <w:rPr>
          <w:rFonts w:ascii="Arial" w:eastAsia="細明體" w:hAnsi="Arial" w:cs="Arial" w:hint="eastAsia"/>
          <w:kern w:val="2"/>
          <w:szCs w:val="24"/>
          <w:lang w:eastAsia="zh-TW"/>
        </w:rPr>
        <w:t>受理編號、</w:t>
      </w:r>
      <w:r w:rsidRPr="008B070E">
        <w:rPr>
          <w:rFonts w:ascii="Arial" w:eastAsia="細明體" w:hAnsi="Arial" w:cs="Arial" w:hint="eastAsia"/>
          <w:kern w:val="2"/>
          <w:szCs w:val="24"/>
          <w:lang w:eastAsia="zh-TW"/>
        </w:rPr>
        <w:t>DTAAA010</w:t>
      </w:r>
      <w:r w:rsidR="003278FF" w:rsidRPr="008B070E">
        <w:rPr>
          <w:rFonts w:ascii="Arial" w:eastAsia="細明體" w:hAnsi="Arial" w:cs="Arial" w:hint="eastAsia"/>
          <w:kern w:val="2"/>
          <w:szCs w:val="24"/>
          <w:lang w:eastAsia="zh-TW"/>
        </w:rPr>
        <w:t>.</w:t>
      </w:r>
      <w:r w:rsidR="003278FF" w:rsidRPr="008B070E">
        <w:rPr>
          <w:rFonts w:ascii="Arial" w:eastAsia="細明體" w:hAnsi="Arial" w:cs="Arial" w:hint="eastAsia"/>
          <w:kern w:val="2"/>
          <w:szCs w:val="24"/>
          <w:lang w:eastAsia="zh-TW"/>
        </w:rPr>
        <w:t>事故者</w:t>
      </w:r>
      <w:r w:rsidR="003278FF" w:rsidRPr="008B070E">
        <w:rPr>
          <w:rFonts w:ascii="Arial" w:eastAsia="細明體" w:hAnsi="Arial" w:cs="Arial" w:hint="eastAsia"/>
          <w:kern w:val="2"/>
          <w:szCs w:val="24"/>
          <w:lang w:eastAsia="zh-TW"/>
        </w:rPr>
        <w:t>ID</w:t>
      </w:r>
      <w:r w:rsidR="003278FF" w:rsidRPr="008B070E">
        <w:rPr>
          <w:rFonts w:ascii="Arial" w:eastAsia="細明體" w:hAnsi="Arial" w:cs="Arial" w:hint="eastAsia"/>
          <w:kern w:val="2"/>
          <w:szCs w:val="24"/>
          <w:lang w:eastAsia="zh-TW"/>
        </w:rPr>
        <w:t>、</w:t>
      </w:r>
      <w:r w:rsidR="003278FF" w:rsidRPr="008B070E">
        <w:rPr>
          <w:rFonts w:ascii="Arial" w:eastAsia="細明體" w:hAnsi="Arial" w:cs="Arial" w:hint="eastAsia"/>
          <w:kern w:val="2"/>
          <w:szCs w:val="24"/>
          <w:lang w:eastAsia="zh-TW"/>
        </w:rPr>
        <w:t>DTAAA010.</w:t>
      </w:r>
      <w:r w:rsidR="003278FF" w:rsidRPr="008B070E">
        <w:rPr>
          <w:rFonts w:ascii="Arial" w:eastAsia="細明體" w:hAnsi="Arial" w:cs="Arial" w:hint="eastAsia"/>
          <w:kern w:val="2"/>
          <w:szCs w:val="24"/>
          <w:lang w:eastAsia="zh-TW"/>
        </w:rPr>
        <w:t>事故日期，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DTAAA001.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受理日期、取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DTAAA001.</w:t>
      </w:r>
      <w:r w:rsidR="00BE3F5B" w:rsidRPr="00BE3F5B">
        <w:rPr>
          <w:rFonts w:ascii="Arial" w:eastAsia="細明體" w:hAnsi="Arial" w:cs="Arial" w:hint="eastAsia"/>
          <w:kern w:val="2"/>
          <w:szCs w:val="24"/>
          <w:lang w:eastAsia="zh-TW"/>
        </w:rPr>
        <w:t>重起案件分類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!= 0 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的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DTAAA001.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登打完成時間、</w:t>
      </w:r>
      <w:r w:rsidR="008B070E">
        <w:rPr>
          <w:rFonts w:ascii="Arial" w:eastAsia="細明體" w:hAnsi="Arial" w:cs="Arial" w:hint="eastAsia"/>
          <w:kern w:val="2"/>
          <w:szCs w:val="24"/>
          <w:lang w:eastAsia="zh-TW"/>
        </w:rPr>
        <w:t>(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讀取補全記錄擋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DTAAJ010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取最大的</w:t>
      </w:r>
      <w:r w:rsidR="00BE3F5B" w:rsidRPr="00C16C2B">
        <w:rPr>
          <w:rFonts w:ascii="Arial" w:eastAsia="細明體" w:hAnsi="Arial" w:cs="Arial" w:hint="eastAsia"/>
          <w:kern w:val="2"/>
          <w:szCs w:val="24"/>
          <w:lang w:eastAsia="zh-TW"/>
        </w:rPr>
        <w:t>補件輸入日期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，條件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: 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受理編號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= DTAAA010.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受理編號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且</w:t>
      </w:r>
      <w:r w:rsidR="00BE3F5B" w:rsidRPr="006A5176">
        <w:rPr>
          <w:rFonts w:ascii="Arial" w:eastAsia="細明體" w:hAnsi="Arial" w:cs="Arial" w:hint="eastAsia"/>
          <w:kern w:val="2"/>
          <w:szCs w:val="24"/>
          <w:lang w:eastAsia="zh-TW"/>
        </w:rPr>
        <w:t>是否取消補全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= </w:t>
      </w:r>
      <w:r w:rsidR="00BE3F5B">
        <w:rPr>
          <w:rFonts w:ascii="Arial" w:eastAsia="細明體" w:hAnsi="Arial" w:cs="Arial"/>
          <w:kern w:val="2"/>
          <w:szCs w:val="24"/>
          <w:lang w:eastAsia="zh-TW"/>
        </w:rPr>
        <w:t>‘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N</w:t>
      </w:r>
      <w:r w:rsidR="00BE3F5B">
        <w:rPr>
          <w:rFonts w:ascii="Arial" w:eastAsia="細明體" w:hAnsi="Arial" w:cs="Arial"/>
          <w:kern w:val="2"/>
          <w:szCs w:val="24"/>
          <w:lang w:eastAsia="zh-TW"/>
        </w:rPr>
        <w:t>’</w:t>
      </w:r>
      <w:r w:rsidR="008B070E">
        <w:rPr>
          <w:rFonts w:ascii="Arial" w:eastAsia="細明體" w:hAnsi="Arial" w:cs="Arial" w:hint="eastAsia"/>
          <w:kern w:val="2"/>
          <w:szCs w:val="24"/>
          <w:lang w:eastAsia="zh-TW"/>
        </w:rPr>
        <w:t>)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、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(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讀取理賠紀錄擋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DTAAB001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取最大的作帳日期，條件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:</w:t>
      </w:r>
      <w:r w:rsidR="00BE3F5B" w:rsidRP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受理編號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= DTAAA010.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受理編號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且給付狀態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!= (</w:t>
      </w:r>
      <w:r w:rsidR="00BE3F5B">
        <w:rPr>
          <w:rFonts w:ascii="Arial" w:eastAsia="細明體" w:hAnsi="Arial" w:cs="Arial"/>
          <w:kern w:val="2"/>
          <w:szCs w:val="24"/>
          <w:lang w:eastAsia="zh-TW"/>
        </w:rPr>
        <w:t>“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5</w:t>
      </w:r>
      <w:r w:rsidR="00BE3F5B">
        <w:rPr>
          <w:rFonts w:ascii="Arial" w:eastAsia="細明體" w:hAnsi="Arial" w:cs="Arial"/>
          <w:kern w:val="2"/>
          <w:szCs w:val="24"/>
          <w:lang w:eastAsia="zh-TW"/>
        </w:rPr>
        <w:t>””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6</w:t>
      </w:r>
      <w:r w:rsidR="00BE3F5B">
        <w:rPr>
          <w:rFonts w:ascii="Arial" w:eastAsia="細明體" w:hAnsi="Arial" w:cs="Arial"/>
          <w:kern w:val="2"/>
          <w:szCs w:val="24"/>
          <w:lang w:eastAsia="zh-TW"/>
        </w:rPr>
        <w:t>”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) 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且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>給付金額</w:t>
      </w:r>
      <w:r w:rsidR="00BE3F5B">
        <w:rPr>
          <w:rFonts w:ascii="Arial" w:eastAsia="細明體" w:hAnsi="Arial" w:cs="Arial" w:hint="eastAsia"/>
          <w:kern w:val="2"/>
          <w:szCs w:val="24"/>
          <w:lang w:eastAsia="zh-TW"/>
        </w:rPr>
        <w:t xml:space="preserve"> &gt; 0)</w:t>
      </w:r>
      <w:ins w:id="15" w:author="FIS" w:date="2013-07-25T13:22:00Z"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、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(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讀取理賠紀錄擋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DTAAB001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取最大的作帳日期</w:t>
        </w:r>
      </w:ins>
      <w:ins w:id="16" w:author="FIS" w:date="2013-07-25T13:23:00Z"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 xml:space="preserve">as 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不給付日</w:t>
        </w:r>
      </w:ins>
      <w:ins w:id="17" w:author="FIS" w:date="2013-07-25T13:22:00Z"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，條件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:</w:t>
        </w:r>
        <w:r w:rsidR="00A020FA" w:rsidRPr="00BE3F5B">
          <w:rPr>
            <w:rFonts w:ascii="Arial" w:eastAsia="細明體" w:hAnsi="Arial" w:cs="Arial" w:hint="eastAsia"/>
            <w:kern w:val="2"/>
            <w:szCs w:val="24"/>
            <w:lang w:eastAsia="zh-TW"/>
          </w:rPr>
          <w:t xml:space="preserve"> 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受理編號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 xml:space="preserve"> = DTAAA010.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受理編號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 xml:space="preserve"> 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且給付狀態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= (</w:t>
        </w:r>
        <w:r w:rsidR="00A020FA">
          <w:rPr>
            <w:rFonts w:ascii="Arial" w:eastAsia="細明體" w:hAnsi="Arial" w:cs="Arial"/>
            <w:kern w:val="2"/>
            <w:szCs w:val="24"/>
            <w:lang w:eastAsia="zh-TW"/>
          </w:rPr>
          <w:t>“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5</w:t>
        </w:r>
        <w:r w:rsidR="00A020FA">
          <w:rPr>
            <w:rFonts w:ascii="Arial" w:eastAsia="細明體" w:hAnsi="Arial" w:cs="Arial"/>
            <w:kern w:val="2"/>
            <w:szCs w:val="24"/>
            <w:lang w:eastAsia="zh-TW"/>
          </w:rPr>
          <w:t>””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6</w:t>
        </w:r>
        <w:r w:rsidR="00A020FA">
          <w:rPr>
            <w:rFonts w:ascii="Arial" w:eastAsia="細明體" w:hAnsi="Arial" w:cs="Arial"/>
            <w:kern w:val="2"/>
            <w:szCs w:val="24"/>
            <w:lang w:eastAsia="zh-TW"/>
          </w:rPr>
          <w:t>”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 xml:space="preserve">) 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且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 xml:space="preserve"> 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>給付金額</w:t>
        </w:r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 xml:space="preserve"> = 0)</w:t>
        </w:r>
      </w:ins>
    </w:p>
    <w:p w:rsidR="003278FF" w:rsidRDefault="003278FF" w:rsidP="003278F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條件：</w:t>
      </w:r>
    </w:p>
    <w:p w:rsidR="003278FF" w:rsidRDefault="00565BD4" w:rsidP="003278F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DTAAA001</w:t>
      </w:r>
      <w:r w:rsidR="003278FF">
        <w:rPr>
          <w:rFonts w:ascii="Arial" w:eastAsia="細明體" w:hAnsi="Arial" w:cs="Arial" w:hint="eastAsia"/>
          <w:kern w:val="2"/>
          <w:szCs w:val="24"/>
          <w:lang w:eastAsia="zh-TW"/>
        </w:rPr>
        <w:t>.</w:t>
      </w:r>
      <w:r w:rsidR="003278FF">
        <w:rPr>
          <w:rFonts w:ascii="Arial" w:eastAsia="細明體" w:hAnsi="Arial" w:cs="Arial" w:hint="eastAsia"/>
          <w:kern w:val="2"/>
          <w:szCs w:val="24"/>
          <w:lang w:eastAsia="zh-TW"/>
        </w:rPr>
        <w:t>受理編號</w:t>
      </w:r>
      <w:r w:rsidR="003278FF">
        <w:rPr>
          <w:rFonts w:ascii="Arial" w:eastAsia="細明體" w:hAnsi="Arial" w:cs="Arial" w:hint="eastAsia"/>
          <w:kern w:val="2"/>
          <w:szCs w:val="24"/>
          <w:lang w:eastAsia="zh-TW"/>
        </w:rPr>
        <w:t xml:space="preserve"> = DTAAA010.</w:t>
      </w:r>
      <w:r w:rsidR="003278FF">
        <w:rPr>
          <w:rFonts w:ascii="Arial" w:eastAsia="細明體" w:hAnsi="Arial" w:cs="Arial" w:hint="eastAsia"/>
          <w:kern w:val="2"/>
          <w:szCs w:val="24"/>
          <w:lang w:eastAsia="zh-TW"/>
        </w:rPr>
        <w:t>受理編號</w:t>
      </w:r>
    </w:p>
    <w:p w:rsidR="008B070E" w:rsidRDefault="008B070E" w:rsidP="003278F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DTAAA001.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案件進度不為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( </w:t>
      </w:r>
      <w:r>
        <w:rPr>
          <w:rFonts w:ascii="Arial" w:eastAsia="細明體" w:hAnsi="Arial" w:cs="Arial"/>
          <w:kern w:val="2"/>
          <w:szCs w:val="24"/>
          <w:lang w:eastAsia="zh-TW"/>
        </w:rPr>
        <w:t>“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00</w:t>
      </w:r>
      <w:r>
        <w:rPr>
          <w:rFonts w:ascii="Arial" w:eastAsia="細明體" w:hAnsi="Arial" w:cs="Arial"/>
          <w:kern w:val="2"/>
          <w:szCs w:val="24"/>
          <w:lang w:eastAsia="zh-TW"/>
        </w:rPr>
        <w:t>”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, </w:t>
      </w:r>
      <w:r>
        <w:rPr>
          <w:rFonts w:ascii="Arial" w:eastAsia="細明體" w:hAnsi="Arial" w:cs="Arial"/>
          <w:kern w:val="2"/>
          <w:szCs w:val="24"/>
          <w:lang w:eastAsia="zh-TW"/>
        </w:rPr>
        <w:t>“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81</w:t>
      </w:r>
      <w:r>
        <w:rPr>
          <w:rFonts w:ascii="Arial" w:eastAsia="細明體" w:hAnsi="Arial" w:cs="Arial"/>
          <w:kern w:val="2"/>
          <w:szCs w:val="24"/>
          <w:lang w:eastAsia="zh-TW"/>
        </w:rPr>
        <w:t>”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, </w:t>
      </w:r>
      <w:r>
        <w:rPr>
          <w:rFonts w:ascii="Arial" w:eastAsia="細明體" w:hAnsi="Arial" w:cs="Arial"/>
          <w:kern w:val="2"/>
          <w:szCs w:val="24"/>
          <w:lang w:eastAsia="zh-TW"/>
        </w:rPr>
        <w:t>“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82</w:t>
      </w:r>
      <w:r>
        <w:rPr>
          <w:rFonts w:ascii="Arial" w:eastAsia="細明體" w:hAnsi="Arial" w:cs="Arial"/>
          <w:kern w:val="2"/>
          <w:szCs w:val="24"/>
          <w:lang w:eastAsia="zh-TW"/>
        </w:rPr>
        <w:t>”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, </w:t>
      </w:r>
      <w:r>
        <w:rPr>
          <w:rFonts w:ascii="Arial" w:eastAsia="細明體" w:hAnsi="Arial" w:cs="Arial"/>
          <w:kern w:val="2"/>
          <w:szCs w:val="24"/>
          <w:lang w:eastAsia="zh-TW"/>
        </w:rPr>
        <w:t>“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99</w:t>
      </w:r>
      <w:r>
        <w:rPr>
          <w:rFonts w:ascii="Arial" w:eastAsia="細明體" w:hAnsi="Arial" w:cs="Arial"/>
          <w:kern w:val="2"/>
          <w:szCs w:val="24"/>
          <w:lang w:eastAsia="zh-TW"/>
        </w:rPr>
        <w:t>”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)</w:t>
      </w:r>
    </w:p>
    <w:p w:rsidR="003278FF" w:rsidRPr="00FB066E" w:rsidRDefault="003278FF" w:rsidP="003278F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zCs w:val="24"/>
          <w:lang w:eastAsia="zh-TW"/>
        </w:rPr>
        <w:t xml:space="preserve">IF 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傳入參數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.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處理種類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 xml:space="preserve"> = 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B066E">
          <w:rPr>
            <w:rFonts w:ascii="Arial" w:eastAsia="細明體" w:hAnsi="Arial" w:cs="Arial"/>
            <w:kern w:val="2"/>
            <w:szCs w:val="24"/>
            <w:lang w:eastAsia="zh-TW"/>
          </w:rPr>
          <w:t>1’</w:t>
        </w:r>
      </w:smartTag>
      <w:r w:rsidRPr="00FB066E">
        <w:rPr>
          <w:rFonts w:ascii="Arial" w:eastAsia="細明體" w:hAnsi="Arial" w:cs="Arial"/>
          <w:kern w:val="2"/>
          <w:szCs w:val="24"/>
          <w:lang w:eastAsia="zh-TW"/>
        </w:rPr>
        <w:t xml:space="preserve"> OR 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空值</w:t>
      </w:r>
    </w:p>
    <w:p w:rsidR="003278FF" w:rsidRPr="00FB066E" w:rsidRDefault="003278FF" w:rsidP="003278FF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DATE(</w:t>
      </w:r>
      <w:r w:rsidR="00565BD4">
        <w:rPr>
          <w:rFonts w:ascii="Arial" w:eastAsia="細明體" w:hAnsi="Arial" w:cs="Arial" w:hint="eastAsia"/>
          <w:kern w:val="2"/>
          <w:szCs w:val="24"/>
          <w:lang w:eastAsia="zh-TW"/>
        </w:rPr>
        <w:t>DTAAA001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.</w:t>
      </w:r>
      <w:r w:rsidR="00565BD4">
        <w:rPr>
          <w:rFonts w:ascii="Arial" w:eastAsia="細明體" w:hAnsi="Arial" w:cs="Arial" w:hint="eastAsia"/>
          <w:kern w:val="2"/>
          <w:szCs w:val="24"/>
          <w:lang w:eastAsia="zh-TW"/>
        </w:rPr>
        <w:t>受理</w:t>
      </w:r>
      <w:r w:rsidRPr="00C16C2B">
        <w:rPr>
          <w:rFonts w:ascii="Arial" w:eastAsia="細明體" w:hAnsi="Arial" w:cs="Arial" w:hint="eastAsia"/>
          <w:kern w:val="2"/>
          <w:szCs w:val="24"/>
          <w:lang w:eastAsia="zh-TW"/>
        </w:rPr>
        <w:t>日期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)</w:t>
      </w:r>
      <w:r w:rsidRPr="00FB066E">
        <w:rPr>
          <w:rFonts w:ascii="Arial" w:hAnsi="Arial" w:cs="Arial"/>
          <w:color w:val="000000"/>
          <w:lang w:eastAsia="zh-TW"/>
        </w:rPr>
        <w:t xml:space="preserve"> = </w:t>
      </w:r>
      <w:r w:rsidRPr="00FB066E">
        <w:rPr>
          <w:rFonts w:ascii="Arial" w:hAnsi="Arial" w:cs="Arial"/>
          <w:color w:val="000000"/>
          <w:lang w:eastAsia="zh-TW"/>
        </w:rPr>
        <w:t>處理日期</w:t>
      </w:r>
    </w:p>
    <w:p w:rsidR="003278FF" w:rsidRPr="00FB066E" w:rsidRDefault="003278FF" w:rsidP="003278F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zCs w:val="24"/>
          <w:lang w:eastAsia="zh-TW"/>
        </w:rPr>
        <w:t xml:space="preserve">ELSE IF 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傳入參數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.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處理種類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 xml:space="preserve"> = ‘2’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或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>
        <w:rPr>
          <w:rFonts w:ascii="Arial" w:eastAsia="細明體" w:hAnsi="Arial" w:cs="Arial"/>
          <w:kern w:val="2"/>
          <w:szCs w:val="24"/>
          <w:lang w:eastAsia="zh-TW"/>
        </w:rPr>
        <w:t>‘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3</w:t>
      </w:r>
      <w:r>
        <w:rPr>
          <w:rFonts w:ascii="Arial" w:eastAsia="細明體" w:hAnsi="Arial" w:cs="Arial"/>
          <w:kern w:val="2"/>
          <w:szCs w:val="24"/>
          <w:lang w:eastAsia="zh-TW"/>
        </w:rPr>
        <w:t>’</w:t>
      </w:r>
    </w:p>
    <w:p w:rsidR="003278FF" w:rsidRPr="00FB066E" w:rsidRDefault="003278FF" w:rsidP="003278FF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Arial" w:hAnsi="Arial" w:cs="Arial"/>
          <w:color w:val="000000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$</w:t>
      </w:r>
      <w:r w:rsidRPr="00FB066E">
        <w:rPr>
          <w:rFonts w:ascii="Arial" w:hAnsi="Arial" w:cs="Arial"/>
          <w:color w:val="000000"/>
          <w:lang w:eastAsia="zh-TW"/>
        </w:rPr>
        <w:t>起始日期</w:t>
      </w:r>
      <w:r w:rsidRPr="00FB066E">
        <w:rPr>
          <w:rFonts w:ascii="Arial" w:hAnsi="Arial" w:cs="Arial"/>
          <w:color w:val="000000"/>
          <w:lang w:eastAsia="zh-TW"/>
        </w:rPr>
        <w:t xml:space="preserve"> &lt;= 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DATE(</w:t>
      </w:r>
      <w:r w:rsidR="00565BD4">
        <w:rPr>
          <w:rFonts w:ascii="Arial" w:eastAsia="細明體" w:hAnsi="Arial" w:cs="Arial" w:hint="eastAsia"/>
          <w:kern w:val="2"/>
          <w:szCs w:val="24"/>
          <w:lang w:eastAsia="zh-TW"/>
        </w:rPr>
        <w:t>DTAAA001.</w:t>
      </w:r>
      <w:r w:rsidR="00565BD4">
        <w:rPr>
          <w:rFonts w:ascii="Arial" w:eastAsia="細明體" w:hAnsi="Arial" w:cs="Arial" w:hint="eastAsia"/>
          <w:kern w:val="2"/>
          <w:szCs w:val="24"/>
          <w:lang w:eastAsia="zh-TW"/>
        </w:rPr>
        <w:t>受理</w:t>
      </w:r>
      <w:r w:rsidR="00565BD4" w:rsidRPr="00C16C2B">
        <w:rPr>
          <w:rFonts w:ascii="Arial" w:eastAsia="細明體" w:hAnsi="Arial" w:cs="Arial" w:hint="eastAsia"/>
          <w:kern w:val="2"/>
          <w:szCs w:val="24"/>
          <w:lang w:eastAsia="zh-TW"/>
        </w:rPr>
        <w:t>日期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)</w:t>
      </w:r>
      <w:r w:rsidRPr="00FB066E">
        <w:rPr>
          <w:rFonts w:ascii="Arial" w:hAnsi="Arial" w:cs="Arial"/>
          <w:color w:val="000000"/>
          <w:lang w:eastAsia="zh-TW"/>
        </w:rPr>
        <w:t xml:space="preserve"> &lt;= </w:t>
      </w:r>
      <w:r>
        <w:rPr>
          <w:rFonts w:ascii="Arial" w:hAnsi="Arial" w:cs="Arial" w:hint="eastAsia"/>
          <w:color w:val="000000"/>
          <w:lang w:eastAsia="zh-TW"/>
        </w:rPr>
        <w:t>$</w:t>
      </w:r>
      <w:r w:rsidRPr="00FB066E">
        <w:rPr>
          <w:rFonts w:ascii="Arial" w:hAnsi="Arial" w:cs="Arial"/>
          <w:color w:val="000000"/>
          <w:lang w:eastAsia="zh-TW"/>
        </w:rPr>
        <w:t>終止日期</w:t>
      </w:r>
    </w:p>
    <w:p w:rsidR="007A0B90" w:rsidRDefault="003278FF" w:rsidP="00A020F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zCs w:val="24"/>
          <w:lang w:eastAsia="zh-TW"/>
        </w:rPr>
        <w:t>END IF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。</w:t>
      </w:r>
    </w:p>
    <w:p w:rsidR="009B7E68" w:rsidRDefault="009B7E68" w:rsidP="00A020F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 w:rsidRPr="009B7E68">
        <w:rPr>
          <w:rFonts w:ascii="Arial" w:eastAsia="細明體" w:hAnsi="Arial" w:cs="Arial" w:hint="eastAsia"/>
          <w:kern w:val="2"/>
          <w:szCs w:val="24"/>
          <w:lang w:eastAsia="zh-TW"/>
        </w:rPr>
        <w:t>寫出檔案：</w:t>
      </w:r>
    </w:p>
    <w:p w:rsidR="00CF3376" w:rsidRDefault="00CF3376" w:rsidP="00A020F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文字檔檔名路徑：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unix_to_host/DBAA/AAH3_B401/ AAH3_B401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_2</w:t>
      </w:r>
      <w:r w:rsidRPr="00FB066E">
        <w:rPr>
          <w:rFonts w:ascii="Arial" w:eastAsia="細明體" w:hAnsi="Arial" w:cs="Arial"/>
          <w:kern w:val="2"/>
          <w:szCs w:val="24"/>
          <w:lang w:eastAsia="zh-TW"/>
        </w:rPr>
        <w:t>.txt</w:t>
      </w:r>
    </w:p>
    <w:p w:rsidR="009B7E68" w:rsidRDefault="000A17A1" w:rsidP="00A020F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逐筆讀取資料，</w:t>
      </w:r>
      <w:r w:rsidR="009B7E68">
        <w:rPr>
          <w:rFonts w:ascii="Arial" w:eastAsia="細明體" w:hAnsi="Arial" w:cs="Arial" w:hint="eastAsia"/>
          <w:kern w:val="2"/>
          <w:szCs w:val="24"/>
          <w:lang w:eastAsia="zh-TW"/>
        </w:rPr>
        <w:t>產生文字檔</w:t>
      </w:r>
      <w:r w:rsidR="009B7E68">
        <w:rPr>
          <w:rFonts w:ascii="Arial" w:eastAsia="細明體" w:hAnsi="Arial" w:cs="Arial" w:hint="eastAsia"/>
          <w:kern w:val="2"/>
          <w:szCs w:val="24"/>
          <w:lang w:eastAsia="zh-TW"/>
        </w:rPr>
        <w:t>(</w:t>
      </w:r>
      <w:r w:rsidR="009B7E68">
        <w:rPr>
          <w:rFonts w:ascii="Arial" w:eastAsia="細明體" w:hAnsi="Arial" w:cs="Arial" w:hint="eastAsia"/>
          <w:kern w:val="2"/>
          <w:szCs w:val="24"/>
          <w:lang w:eastAsia="zh-TW"/>
        </w:rPr>
        <w:t>逗號分隔</w:t>
      </w:r>
      <w:r w:rsidR="009B7E68">
        <w:rPr>
          <w:rFonts w:ascii="Arial" w:eastAsia="細明體" w:hAnsi="Arial" w:cs="Arial" w:hint="eastAsia"/>
          <w:kern w:val="2"/>
          <w:szCs w:val="24"/>
          <w:lang w:eastAsia="zh-TW"/>
        </w:rPr>
        <w:t>)</w:t>
      </w:r>
      <w:r w:rsidR="009B7E68">
        <w:rPr>
          <w:rFonts w:ascii="Arial" w:eastAsia="細明體" w:hAnsi="Arial" w:cs="Arial" w:hint="eastAsia"/>
          <w:kern w:val="2"/>
          <w:szCs w:val="24"/>
          <w:lang w:eastAsia="zh-TW"/>
        </w:rPr>
        <w:t>：</w:t>
      </w:r>
    </w:p>
    <w:p w:rsidR="00BE3F5B" w:rsidRDefault="00672649" w:rsidP="00A020F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18" w:author="FIS" w:date="2013-07-25T13:24:00Z"/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依照各日期判斷文字內容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:</w:t>
      </w:r>
      <w:ins w:id="19" w:author="FIS" w:date="2013-07-25T13:24:00Z">
        <w:r w:rsidR="00A020FA">
          <w:rPr>
            <w:rFonts w:ascii="Arial" w:eastAsia="細明體" w:hAnsi="Arial" w:cs="Arial" w:hint="eastAsia"/>
            <w:kern w:val="2"/>
            <w:szCs w:val="24"/>
            <w:lang w:eastAsia="zh-TW"/>
          </w:rPr>
          <w:t xml:space="preserve"> </w:t>
        </w:r>
      </w:ins>
    </w:p>
    <w:p w:rsidR="00A020FA" w:rsidRDefault="00A020FA" w:rsidP="00A020FA">
      <w:pPr>
        <w:pStyle w:val="Tabletext"/>
        <w:keepLines w:val="0"/>
        <w:numPr>
          <w:ilvl w:val="6"/>
          <w:numId w:val="2"/>
        </w:numPr>
        <w:spacing w:after="0" w:line="240" w:lineRule="auto"/>
        <w:rPr>
          <w:ins w:id="20" w:author="FIS" w:date="2013-07-25T13:24:00Z"/>
          <w:rFonts w:ascii="Arial" w:eastAsia="細明體" w:hAnsi="Arial" w:cs="Arial" w:hint="eastAsia"/>
          <w:kern w:val="2"/>
          <w:szCs w:val="24"/>
          <w:lang w:eastAsia="zh-TW"/>
        </w:rPr>
        <w:pPrChange w:id="21" w:author="FIS" w:date="2013-07-25T13:24:00Z">
          <w:pPr>
            <w:pStyle w:val="Tabletext"/>
            <w:keepLines w:val="0"/>
            <w:numPr>
              <w:ilvl w:val="5"/>
              <w:numId w:val="2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2" w:author="FIS" w:date="2013-07-25T13:24:00Z">
        <w:r>
          <w:rPr>
            <w:rFonts w:ascii="Arial" w:eastAsia="細明體" w:hAnsi="Arial" w:cs="Arial" w:hint="eastAsia"/>
            <w:kern w:val="2"/>
            <w:szCs w:val="24"/>
            <w:lang w:eastAsia="zh-TW"/>
          </w:rPr>
          <w:t>若作帳日為空值且不給付日期不為空值，則記錄略過件數。</w:t>
        </w:r>
      </w:ins>
    </w:p>
    <w:p w:rsidR="00A020FA" w:rsidRDefault="00A020FA" w:rsidP="00A020FA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  <w:pPrChange w:id="23" w:author="FIS" w:date="2013-07-25T13:24:00Z">
          <w:pPr>
            <w:pStyle w:val="Tabletext"/>
            <w:keepLines w:val="0"/>
            <w:numPr>
              <w:ilvl w:val="5"/>
              <w:numId w:val="2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4" w:author="FIS" w:date="2013-07-25T13:24:00Z">
        <w:r>
          <w:rPr>
            <w:rFonts w:ascii="Arial" w:eastAsia="細明體" w:hAnsi="Arial" w:cs="Arial" w:hint="eastAsia"/>
            <w:kern w:val="2"/>
            <w:szCs w:val="24"/>
            <w:lang w:eastAsia="zh-TW"/>
          </w:rPr>
          <w:t>繼續讀取下一筆資料。</w:t>
        </w:r>
      </w:ins>
    </w:p>
    <w:p w:rsidR="00672649" w:rsidRPr="00672649" w:rsidRDefault="00672649" w:rsidP="0067264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若作帳日期不為空值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 w:rsidRPr="00672649">
        <w:rPr>
          <w:rFonts w:ascii="Arial" w:eastAsia="細明體" w:hAnsi="Arial" w:cs="Arial"/>
          <w:kern w:val="2"/>
          <w:szCs w:val="24"/>
          <w:lang w:eastAsia="zh-TW"/>
        </w:rPr>
        <w:sym w:font="Wingdings" w:char="F0E8"/>
      </w:r>
      <w:r w:rsidRPr="009B7E68">
        <w:rPr>
          <w:rFonts w:ascii="Arial" w:eastAsia="細明體" w:hAnsi="Arial" w:cs="Arial" w:hint="eastAsia"/>
          <w:kern w:val="2"/>
          <w:szCs w:val="24"/>
          <w:lang w:eastAsia="zh-TW"/>
        </w:rPr>
        <w:t>產出</w:t>
      </w:r>
      <w:r w:rsidRPr="009B7E68">
        <w:rPr>
          <w:rFonts w:hint="eastAsia"/>
          <w:lang w:eastAsia="zh-TW"/>
        </w:rPr>
        <w:t>【</w:t>
      </w:r>
      <w:r w:rsidRPr="00A97157">
        <w:rPr>
          <w:rFonts w:hint="eastAsia"/>
          <w:lang w:eastAsia="zh-TW"/>
        </w:rPr>
        <w:t>理賠結案給付通知</w:t>
      </w:r>
      <w:r>
        <w:rPr>
          <w:rFonts w:hint="eastAsia"/>
          <w:lang w:eastAsia="zh-TW"/>
        </w:rPr>
        <w:t>】，</w:t>
      </w:r>
      <w:r w:rsidRPr="00672649">
        <w:rPr>
          <w:rFonts w:ascii="Arial" w:eastAsia="細明體" w:hAnsi="Arial" w:cs="Arial" w:hint="eastAsia"/>
          <w:kern w:val="2"/>
          <w:szCs w:val="24"/>
          <w:lang w:eastAsia="zh-TW"/>
        </w:rPr>
        <w:t>內容</w:t>
      </w:r>
      <w:r w:rsidRPr="00672649">
        <w:rPr>
          <w:rFonts w:ascii="Arial" w:eastAsia="細明體" w:hAnsi="Arial" w:cs="Arial" w:hint="eastAsia"/>
          <w:kern w:val="2"/>
          <w:szCs w:val="24"/>
          <w:lang w:eastAsia="zh-TW"/>
        </w:rPr>
        <w:t>:</w:t>
      </w:r>
      <w:r w:rsidRPr="0037532A">
        <w:rPr>
          <w:rFonts w:hint="eastAsia"/>
          <w:lang w:eastAsia="zh-TW"/>
        </w:rPr>
        <w:t xml:space="preserve"> </w:t>
      </w:r>
    </w:p>
    <w:p w:rsidR="00672649" w:rsidRPr="00E0304A" w:rsidRDefault="00672649" w:rsidP="0067264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依照欄位一</w:t>
      </w:r>
      <w:r>
        <w:rPr>
          <w:rFonts w:hint="eastAsia"/>
          <w:lang w:eastAsia="zh-TW"/>
        </w:rPr>
        <w:t>~</w:t>
      </w:r>
      <w:r>
        <w:rPr>
          <w:rFonts w:hint="eastAsia"/>
          <w:lang w:eastAsia="zh-TW"/>
        </w:rPr>
        <w:t>欄位六的內容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組成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文字檔內容，各欄位之間以逗號分隔</w:t>
      </w:r>
    </w:p>
    <w:p w:rsidR="00672649" w:rsidRPr="001565C9" w:rsidRDefault="00672649" w:rsidP="00CE1081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 xml:space="preserve">EX: </w:t>
      </w:r>
      <w:r>
        <w:rPr>
          <w:lang w:eastAsia="zh-TW"/>
        </w:rPr>
        <w:t>"</w:t>
      </w:r>
      <w:r>
        <w:rPr>
          <w:rFonts w:hint="eastAsia"/>
          <w:lang w:eastAsia="zh-TW"/>
        </w:rPr>
        <w:t>事故日期</w:t>
      </w:r>
      <w:r>
        <w:rPr>
          <w:lang w:eastAsia="zh-TW"/>
        </w:rPr>
        <w:t>101</w:t>
      </w:r>
      <w:r>
        <w:rPr>
          <w:rFonts w:hint="eastAsia"/>
          <w:lang w:eastAsia="zh-TW"/>
        </w:rPr>
        <w:t>年</w:t>
      </w:r>
      <w:r>
        <w:rPr>
          <w:lang w:eastAsia="zh-TW"/>
        </w:rPr>
        <w:t>01</w:t>
      </w:r>
      <w:r>
        <w:rPr>
          <w:rFonts w:hint="eastAsia"/>
          <w:lang w:eastAsia="zh-TW"/>
        </w:rPr>
        <w:t>月</w:t>
      </w:r>
      <w:r>
        <w:rPr>
          <w:lang w:eastAsia="zh-TW"/>
        </w:rPr>
        <w:t>05</w:t>
      </w:r>
      <w:r>
        <w:rPr>
          <w:rFonts w:hint="eastAsia"/>
          <w:lang w:eastAsia="zh-TW"/>
        </w:rPr>
        <w:t>日，理賠案件</w:t>
      </w:r>
      <w:r>
        <w:rPr>
          <w:lang w:eastAsia="zh-TW"/>
        </w:rPr>
        <w:t>[10092300030002]</w:t>
      </w:r>
      <w:r>
        <w:rPr>
          <w:rFonts w:hint="eastAsia"/>
          <w:lang w:eastAsia="zh-TW"/>
        </w:rPr>
        <w:t>已結案，已於</w:t>
      </w:r>
      <w:r>
        <w:rPr>
          <w:lang w:eastAsia="zh-TW"/>
        </w:rPr>
        <w:t>101</w:t>
      </w:r>
      <w:r>
        <w:rPr>
          <w:rFonts w:hint="eastAsia"/>
          <w:lang w:eastAsia="zh-TW"/>
        </w:rPr>
        <w:t>年</w:t>
      </w:r>
      <w:r>
        <w:rPr>
          <w:lang w:eastAsia="zh-TW"/>
        </w:rPr>
        <w:t>01</w:t>
      </w:r>
      <w:r>
        <w:rPr>
          <w:rFonts w:hint="eastAsia"/>
          <w:lang w:eastAsia="zh-TW"/>
        </w:rPr>
        <w:t>月</w:t>
      </w:r>
      <w:r>
        <w:rPr>
          <w:lang w:eastAsia="zh-TW"/>
        </w:rPr>
        <w:t>05</w:t>
      </w:r>
      <w:r>
        <w:rPr>
          <w:rFonts w:hint="eastAsia"/>
          <w:lang w:eastAsia="zh-TW"/>
        </w:rPr>
        <w:t>日依您指定的方式給付理賠金，理賠明細請洽服務人。</w:t>
      </w:r>
      <w:r>
        <w:rPr>
          <w:lang w:eastAsia="zh-TW"/>
        </w:rPr>
        <w:t>","</w:t>
      </w:r>
      <w:r>
        <w:rPr>
          <w:rFonts w:hint="eastAsia"/>
          <w:color w:val="FF0000"/>
          <w:lang w:eastAsia="zh-TW"/>
        </w:rPr>
        <w:t>理賠結案給付通知</w:t>
      </w:r>
      <w:r>
        <w:rPr>
          <w:lang w:eastAsia="zh-TW"/>
        </w:rPr>
        <w:t>","2012/01/05 05:10:08"," E220355076","</w:t>
      </w:r>
      <w:r w:rsidRPr="0037532A">
        <w:rPr>
          <w:rFonts w:hint="eastAsia"/>
          <w:color w:val="1F497D"/>
          <w:lang w:eastAsia="zh-TW"/>
        </w:rPr>
        <w:t>理賠案件</w:t>
      </w:r>
      <w:r w:rsidRPr="0037532A">
        <w:rPr>
          <w:color w:val="1F497D"/>
          <w:lang w:eastAsia="zh-TW"/>
        </w:rPr>
        <w:t>[10092300030002]</w:t>
      </w:r>
      <w:r w:rsidRPr="0037532A">
        <w:rPr>
          <w:rFonts w:hint="eastAsia"/>
          <w:color w:val="1F497D"/>
          <w:lang w:eastAsia="zh-TW"/>
        </w:rPr>
        <w:t>，事故日期</w:t>
      </w:r>
      <w:r w:rsidRPr="0037532A">
        <w:rPr>
          <w:color w:val="1F497D"/>
          <w:lang w:eastAsia="zh-TW"/>
        </w:rPr>
        <w:t>101/01/05</w:t>
      </w:r>
      <w:r w:rsidRPr="0037532A">
        <w:rPr>
          <w:rFonts w:hint="eastAsia"/>
          <w:color w:val="1F497D"/>
          <w:lang w:eastAsia="zh-TW"/>
        </w:rPr>
        <w:t>，理賠申請已結案</w:t>
      </w:r>
      <w:r>
        <w:rPr>
          <w:lang w:eastAsia="zh-TW"/>
        </w:rPr>
        <w:t>",0</w:t>
      </w:r>
    </w:p>
    <w:tbl>
      <w:tblPr>
        <w:tblW w:w="874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2"/>
        <w:gridCol w:w="3709"/>
        <w:gridCol w:w="2817"/>
      </w:tblGrid>
      <w:tr w:rsidR="00672649" w:rsidRPr="00DE5235" w:rsidTr="00E43993">
        <w:tc>
          <w:tcPr>
            <w:tcW w:w="2222" w:type="dxa"/>
            <w:shd w:val="clear" w:color="auto" w:fill="C0C0C0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709" w:type="dxa"/>
            <w:shd w:val="clear" w:color="auto" w:fill="C0C0C0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817" w:type="dxa"/>
            <w:shd w:val="clear" w:color="auto" w:fill="C0C0C0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其他說明</w:t>
            </w:r>
          </w:p>
        </w:tc>
      </w:tr>
      <w:tr w:rsidR="00672649" w:rsidRPr="00DE5235" w:rsidTr="00E43993">
        <w:tc>
          <w:tcPr>
            <w:tcW w:w="2222" w:type="dxa"/>
            <w:shd w:val="clear" w:color="auto" w:fill="FFFF99"/>
            <w:vAlign w:val="center"/>
          </w:tcPr>
          <w:p w:rsidR="00672649" w:rsidRPr="00DE5235" w:rsidRDefault="00672649" w:rsidP="00E43993">
            <w:pPr>
              <w:ind w:leftChars="100" w:left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欄位一</w:t>
            </w:r>
          </w:p>
        </w:tc>
        <w:tc>
          <w:tcPr>
            <w:tcW w:w="3709" w:type="dxa"/>
            <w:shd w:val="clear" w:color="auto" w:fill="auto"/>
          </w:tcPr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事故日期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事故日的民國年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年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事故日的月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月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事故日的日</w:t>
            </w:r>
            <w:r>
              <w:rPr>
                <w:rFonts w:hint="eastAsia"/>
                <w:lang w:eastAsia="zh-TW"/>
              </w:rPr>
              <w:t xml:space="preserve"> +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日，理賠案件</w:t>
            </w:r>
            <w:r>
              <w:rPr>
                <w:lang w:eastAsia="zh-TW"/>
              </w:rPr>
              <w:t>[“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</w:t>
            </w:r>
            <w:r>
              <w:rPr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“]</w:t>
            </w:r>
            <w:r>
              <w:rPr>
                <w:rFonts w:hint="eastAsia"/>
                <w:lang w:eastAsia="zh-TW"/>
              </w:rPr>
              <w:t>已結案，已於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DTAAB001.</w:t>
            </w: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帳務日期</w:t>
            </w: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的民國年</w:t>
            </w: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“</w:t>
            </w: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年</w:t>
            </w:r>
            <w:r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”</w:t>
            </w: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DTAAB001.</w:t>
            </w: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帳務日期</w:t>
            </w: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的月</w:t>
            </w: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 xml:space="preserve"> +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月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DTAAB001.</w:t>
            </w: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帳務日期</w:t>
            </w: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的日</w:t>
            </w: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 xml:space="preserve"> +</w:t>
            </w:r>
          </w:p>
          <w:p w:rsidR="00672649" w:rsidRPr="001565C9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日依您指定的方式給付理賠金，理賠明細請洽服務人。</w:t>
            </w:r>
            <w:r>
              <w:rPr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pStyle w:val="ad"/>
              <w:spacing w:line="240" w:lineRule="auto"/>
              <w:ind w:leftChars="100" w:left="240" w:rightChars="100"/>
              <w:rPr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  <w:vAlign w:val="center"/>
          </w:tcPr>
          <w:p w:rsidR="00672649" w:rsidRPr="00DE5235" w:rsidRDefault="00672649" w:rsidP="00E43993">
            <w:pPr>
              <w:ind w:leftChars="100" w:left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欄位二</w:t>
            </w:r>
          </w:p>
        </w:tc>
        <w:tc>
          <w:tcPr>
            <w:tcW w:w="3709" w:type="dxa"/>
            <w:shd w:val="clear" w:color="auto" w:fill="auto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“</w:t>
            </w:r>
            <w:r>
              <w:rPr>
                <w:rFonts w:hint="eastAsia"/>
                <w:color w:val="FF0000"/>
                <w:lang w:eastAsia="zh-TW"/>
              </w:rPr>
              <w:t>理賠結案給付通知</w:t>
            </w:r>
            <w:r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  <w:vAlign w:val="center"/>
          </w:tcPr>
          <w:p w:rsidR="00672649" w:rsidRPr="00DE5235" w:rsidRDefault="00672649" w:rsidP="00E43993">
            <w:pPr>
              <w:ind w:leftChars="100" w:left="24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欄位三</w:t>
            </w:r>
          </w:p>
        </w:tc>
        <w:tc>
          <w:tcPr>
            <w:tcW w:w="3709" w:type="dxa"/>
            <w:shd w:val="clear" w:color="auto" w:fill="auto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del w:id="25" w:author="FIS" w:date="2013-07-25T13:25:00Z">
              <w:r w:rsidRPr="00FB066E" w:rsidDel="00A020FA">
                <w:rPr>
                  <w:rFonts w:ascii="Arial" w:hAnsi="Arial" w:cs="Arial" w:hint="eastAsia"/>
                  <w:kern w:val="2"/>
                  <w:szCs w:val="24"/>
                  <w:lang w:eastAsia="zh-TW"/>
                </w:rPr>
                <w:delText>交易時間</w:delText>
              </w:r>
            </w:del>
            <w:ins w:id="26" w:author="FIS" w:date="2013-07-25T13:25:00Z">
              <w:r w:rsidR="00A020FA">
                <w:rPr>
                  <w:rFonts w:ascii="Arial" w:hAnsi="Arial" w:cs="Arial" w:hint="eastAsia"/>
                  <w:kern w:val="2"/>
                  <w:szCs w:val="24"/>
                  <w:lang w:eastAsia="zh-TW"/>
                </w:rPr>
                <w:t>作帳日期</w:t>
              </w:r>
            </w:ins>
          </w:p>
        </w:tc>
        <w:tc>
          <w:tcPr>
            <w:tcW w:w="2817" w:type="dxa"/>
            <w:shd w:val="clear" w:color="auto" w:fill="auto"/>
          </w:tcPr>
          <w:p w:rsidR="00672649" w:rsidRPr="00DE5235" w:rsidRDefault="00A020FA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  <w:ins w:id="27" w:author="FIS" w:date="2013-07-25T13:26:00Z">
              <w:r w:rsidRPr="00CA0530">
                <w:rPr>
                  <w:rFonts w:ascii="Arial" w:hAnsi="Arial" w:cs="Arial" w:hint="eastAsia"/>
                  <w:sz w:val="20"/>
                </w:rPr>
                <w:t>轉</w:t>
              </w:r>
              <w:r w:rsidRPr="00CA0530">
                <w:rPr>
                  <w:rFonts w:ascii="Arial" w:hAnsi="Arial" w:cs="Arial" w:hint="eastAsia"/>
                  <w:sz w:val="20"/>
                </w:rPr>
                <w:t>timestampe</w:t>
              </w:r>
              <w:r w:rsidRPr="00CA0530">
                <w:rPr>
                  <w:rFonts w:ascii="Arial" w:hAnsi="Arial" w:cs="Arial" w:hint="eastAsia"/>
                  <w:sz w:val="20"/>
                </w:rPr>
                <w:t>格式</w:t>
              </w:r>
            </w:ins>
          </w:p>
        </w:tc>
      </w:tr>
      <w:tr w:rsidR="00672649" w:rsidRPr="00DE5235" w:rsidTr="00E43993">
        <w:tc>
          <w:tcPr>
            <w:tcW w:w="2222" w:type="dxa"/>
            <w:shd w:val="clear" w:color="auto" w:fill="FFFF99"/>
          </w:tcPr>
          <w:p w:rsidR="00672649" w:rsidRDefault="00672649" w:rsidP="00E43993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四</w:t>
            </w:r>
          </w:p>
        </w:tc>
        <w:tc>
          <w:tcPr>
            <w:tcW w:w="3709" w:type="dxa"/>
            <w:shd w:val="clear" w:color="auto" w:fill="auto"/>
          </w:tcPr>
          <w:p w:rsidR="00672649" w:rsidRPr="00DC14D1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DTAAA010.</w:t>
            </w: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事故者</w:t>
            </w: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</w:tcPr>
          <w:p w:rsidR="00672649" w:rsidRDefault="00672649" w:rsidP="00E43993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五</w:t>
            </w:r>
          </w:p>
        </w:tc>
        <w:tc>
          <w:tcPr>
            <w:tcW w:w="3709" w:type="dxa"/>
            <w:shd w:val="clear" w:color="auto" w:fill="auto"/>
          </w:tcPr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0304A">
              <w:rPr>
                <w:rFonts w:hint="eastAsia"/>
                <w:lang w:eastAsia="zh-TW"/>
              </w:rPr>
              <w:t>理賠案件</w:t>
            </w:r>
            <w:r w:rsidRPr="00E0304A">
              <w:rPr>
                <w:lang w:eastAsia="zh-TW"/>
              </w:rPr>
              <w:t>[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DTAAA0</w:t>
            </w:r>
            <w:r>
              <w:rPr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 xml:space="preserve"> +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0304A">
              <w:rPr>
                <w:lang w:eastAsia="zh-TW"/>
              </w:rPr>
              <w:t>]</w:t>
            </w:r>
            <w:r w:rsidRPr="00E0304A">
              <w:rPr>
                <w:rFonts w:hint="eastAsia"/>
                <w:lang w:eastAsia="zh-TW"/>
              </w:rPr>
              <w:t>，事故日期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轉民國年月日，年月日之間以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分隔</w:t>
            </w:r>
            <w:r>
              <w:rPr>
                <w:rFonts w:hint="eastAsia"/>
                <w:lang w:eastAsia="zh-TW"/>
              </w:rPr>
              <w:t xml:space="preserve">) + </w:t>
            </w:r>
          </w:p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0304A">
              <w:rPr>
                <w:rFonts w:hint="eastAsia"/>
                <w:lang w:eastAsia="zh-TW"/>
              </w:rPr>
              <w:t>，</w:t>
            </w:r>
            <w:r w:rsidRPr="0037532A">
              <w:rPr>
                <w:rFonts w:hint="eastAsia"/>
                <w:color w:val="1F497D"/>
                <w:lang w:eastAsia="zh-TW"/>
              </w:rPr>
              <w:t>理賠申請已結案</w:t>
            </w:r>
            <w:r>
              <w:rPr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</w:tcPr>
          <w:p w:rsidR="00672649" w:rsidRDefault="00672649" w:rsidP="00E43993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六</w:t>
            </w:r>
          </w:p>
        </w:tc>
        <w:tc>
          <w:tcPr>
            <w:tcW w:w="3709" w:type="dxa"/>
            <w:shd w:val="clear" w:color="auto" w:fill="auto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</w:tbl>
    <w:p w:rsidR="00672649" w:rsidRPr="009B7E68" w:rsidRDefault="00672649" w:rsidP="00672649">
      <w:pPr>
        <w:pStyle w:val="Tabletext"/>
        <w:keepLines w:val="0"/>
        <w:spacing w:after="0" w:line="240" w:lineRule="auto"/>
        <w:ind w:left="3260"/>
        <w:rPr>
          <w:rFonts w:ascii="Arial" w:eastAsia="細明體" w:hAnsi="Arial" w:cs="Arial" w:hint="eastAsia"/>
          <w:kern w:val="2"/>
          <w:szCs w:val="24"/>
          <w:lang w:eastAsia="zh-TW"/>
        </w:rPr>
      </w:pPr>
    </w:p>
    <w:p w:rsidR="00672649" w:rsidRPr="00672649" w:rsidRDefault="00672649" w:rsidP="0067264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否則，若補件日期不為空值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</w:t>
      </w:r>
      <w:r w:rsidRPr="00672649">
        <w:rPr>
          <w:rFonts w:ascii="Arial" w:eastAsia="細明體" w:hAnsi="Arial" w:cs="Arial"/>
          <w:kern w:val="2"/>
          <w:szCs w:val="24"/>
          <w:lang w:eastAsia="zh-TW"/>
        </w:rPr>
        <w:sym w:font="Wingdings" w:char="F0E8"/>
      </w:r>
      <w:r w:rsidRPr="009B7E68">
        <w:rPr>
          <w:rFonts w:ascii="Arial" w:eastAsia="細明體" w:hAnsi="Arial" w:cs="Arial" w:hint="eastAsia"/>
          <w:kern w:val="2"/>
          <w:szCs w:val="24"/>
          <w:lang w:eastAsia="zh-TW"/>
        </w:rPr>
        <w:t>產出</w:t>
      </w:r>
      <w:r w:rsidRPr="009B7E68">
        <w:rPr>
          <w:rFonts w:hint="eastAsia"/>
          <w:lang w:eastAsia="zh-TW"/>
        </w:rPr>
        <w:t>【</w:t>
      </w:r>
      <w:r w:rsidRPr="00A97157">
        <w:rPr>
          <w:rFonts w:hint="eastAsia"/>
          <w:lang w:eastAsia="zh-TW"/>
        </w:rPr>
        <w:t>理賠補全資料通知</w:t>
      </w:r>
      <w:r>
        <w:rPr>
          <w:rFonts w:hint="eastAsia"/>
          <w:lang w:eastAsia="zh-TW"/>
        </w:rPr>
        <w:t>】，</w:t>
      </w:r>
      <w:r w:rsidRPr="00672649">
        <w:rPr>
          <w:rFonts w:ascii="Arial" w:eastAsia="細明體" w:hAnsi="Arial" w:cs="Arial" w:hint="eastAsia"/>
          <w:kern w:val="2"/>
          <w:szCs w:val="24"/>
          <w:lang w:eastAsia="zh-TW"/>
        </w:rPr>
        <w:t>內容：</w:t>
      </w:r>
    </w:p>
    <w:p w:rsidR="00672649" w:rsidRPr="00E0304A" w:rsidRDefault="00672649" w:rsidP="0067264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依照欄位一</w:t>
      </w:r>
      <w:r>
        <w:rPr>
          <w:rFonts w:hint="eastAsia"/>
          <w:lang w:eastAsia="zh-TW"/>
        </w:rPr>
        <w:t>~</w:t>
      </w:r>
      <w:r>
        <w:rPr>
          <w:rFonts w:hint="eastAsia"/>
          <w:lang w:eastAsia="zh-TW"/>
        </w:rPr>
        <w:t>欄位六的內容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組成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文字檔內容，各欄位之間以逗號分隔</w:t>
      </w:r>
    </w:p>
    <w:p w:rsidR="00672649" w:rsidRPr="001565C9" w:rsidRDefault="00672649" w:rsidP="0067264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 xml:space="preserve">EX: </w:t>
      </w:r>
      <w:r>
        <w:rPr>
          <w:lang w:eastAsia="zh-TW"/>
        </w:rPr>
        <w:t>"</w:t>
      </w:r>
      <w:r>
        <w:rPr>
          <w:rFonts w:hint="eastAsia"/>
          <w:lang w:eastAsia="zh-TW"/>
        </w:rPr>
        <w:t>事故日期</w:t>
      </w:r>
      <w:r>
        <w:rPr>
          <w:lang w:eastAsia="zh-TW"/>
        </w:rPr>
        <w:t>101</w:t>
      </w:r>
      <w:r>
        <w:rPr>
          <w:rFonts w:hint="eastAsia"/>
          <w:lang w:eastAsia="zh-TW"/>
        </w:rPr>
        <w:t>年</w:t>
      </w:r>
      <w:r>
        <w:rPr>
          <w:lang w:eastAsia="zh-TW"/>
        </w:rPr>
        <w:t>01</w:t>
      </w:r>
      <w:r>
        <w:rPr>
          <w:rFonts w:hint="eastAsia"/>
          <w:lang w:eastAsia="zh-TW"/>
        </w:rPr>
        <w:t>月</w:t>
      </w:r>
      <w:r>
        <w:rPr>
          <w:lang w:eastAsia="zh-TW"/>
        </w:rPr>
        <w:t>05</w:t>
      </w:r>
      <w:r>
        <w:rPr>
          <w:rFonts w:hint="eastAsia"/>
          <w:lang w:eastAsia="zh-TW"/>
        </w:rPr>
        <w:t>日，理賠案件</w:t>
      </w:r>
      <w:r>
        <w:rPr>
          <w:lang w:eastAsia="zh-TW"/>
        </w:rPr>
        <w:t>[10092300030002]</w:t>
      </w:r>
      <w:r>
        <w:rPr>
          <w:rFonts w:hint="eastAsia"/>
          <w:lang w:eastAsia="zh-TW"/>
        </w:rPr>
        <w:t>需補全文件，請洽服務人員或客服中心</w:t>
      </w:r>
      <w:r>
        <w:rPr>
          <w:lang w:eastAsia="zh-TW"/>
        </w:rPr>
        <w:t>0800-036-599</w:t>
      </w:r>
      <w:r>
        <w:rPr>
          <w:rFonts w:hint="eastAsia"/>
          <w:lang w:eastAsia="zh-TW"/>
        </w:rPr>
        <w:t>。</w:t>
      </w:r>
      <w:r>
        <w:rPr>
          <w:lang w:eastAsia="zh-TW"/>
        </w:rPr>
        <w:t>","</w:t>
      </w:r>
      <w:r>
        <w:rPr>
          <w:rFonts w:hint="eastAsia"/>
          <w:color w:val="FF0000"/>
          <w:lang w:eastAsia="zh-TW"/>
        </w:rPr>
        <w:t>理賠補全資料通知</w:t>
      </w:r>
      <w:r>
        <w:rPr>
          <w:lang w:eastAsia="zh-TW"/>
        </w:rPr>
        <w:t>","2012/01/05 05:10:08"," E220355076","</w:t>
      </w:r>
      <w:r w:rsidRPr="00F24C74">
        <w:rPr>
          <w:rFonts w:hint="eastAsia"/>
          <w:color w:val="1F497D"/>
          <w:lang w:eastAsia="zh-TW"/>
        </w:rPr>
        <w:t>理賠案件</w:t>
      </w:r>
      <w:r w:rsidRPr="00F24C74">
        <w:rPr>
          <w:color w:val="1F497D"/>
          <w:lang w:eastAsia="zh-TW"/>
        </w:rPr>
        <w:t>[10092300030002]</w:t>
      </w:r>
      <w:r w:rsidRPr="00F24C74">
        <w:rPr>
          <w:rFonts w:hint="eastAsia"/>
          <w:color w:val="1F497D"/>
          <w:lang w:eastAsia="zh-TW"/>
        </w:rPr>
        <w:t>，事故日期</w:t>
      </w:r>
      <w:r w:rsidRPr="00F24C74">
        <w:rPr>
          <w:color w:val="1F497D"/>
          <w:lang w:eastAsia="zh-TW"/>
        </w:rPr>
        <w:t>101/01/05</w:t>
      </w:r>
      <w:r w:rsidRPr="00F24C74">
        <w:rPr>
          <w:rFonts w:hint="eastAsia"/>
          <w:color w:val="1F497D"/>
          <w:lang w:eastAsia="zh-TW"/>
        </w:rPr>
        <w:t>，理賠需補全文件</w:t>
      </w:r>
      <w:r>
        <w:rPr>
          <w:lang w:eastAsia="zh-TW"/>
        </w:rPr>
        <w:t>",0</w:t>
      </w:r>
    </w:p>
    <w:tbl>
      <w:tblPr>
        <w:tblW w:w="874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2"/>
        <w:gridCol w:w="3709"/>
        <w:gridCol w:w="2817"/>
      </w:tblGrid>
      <w:tr w:rsidR="00672649" w:rsidRPr="00DE5235" w:rsidTr="00E43993">
        <w:tc>
          <w:tcPr>
            <w:tcW w:w="2222" w:type="dxa"/>
            <w:shd w:val="clear" w:color="auto" w:fill="C0C0C0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709" w:type="dxa"/>
            <w:shd w:val="clear" w:color="auto" w:fill="C0C0C0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817" w:type="dxa"/>
            <w:shd w:val="clear" w:color="auto" w:fill="C0C0C0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其他說明</w:t>
            </w:r>
          </w:p>
        </w:tc>
      </w:tr>
      <w:tr w:rsidR="00672649" w:rsidRPr="00DE5235" w:rsidTr="00E43993">
        <w:tc>
          <w:tcPr>
            <w:tcW w:w="2222" w:type="dxa"/>
            <w:shd w:val="clear" w:color="auto" w:fill="FFFF99"/>
            <w:vAlign w:val="center"/>
          </w:tcPr>
          <w:p w:rsidR="00672649" w:rsidRPr="00DE5235" w:rsidRDefault="00672649" w:rsidP="00E43993">
            <w:pPr>
              <w:ind w:leftChars="100" w:left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欄位一</w:t>
            </w:r>
          </w:p>
        </w:tc>
        <w:tc>
          <w:tcPr>
            <w:tcW w:w="3709" w:type="dxa"/>
            <w:shd w:val="clear" w:color="auto" w:fill="auto"/>
          </w:tcPr>
          <w:p w:rsidR="00672649" w:rsidRPr="001565C9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事故日期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事故日的民國年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年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事故日的月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月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事故日的日</w:t>
            </w:r>
            <w:r>
              <w:rPr>
                <w:rFonts w:hint="eastAsia"/>
                <w:lang w:eastAsia="zh-TW"/>
              </w:rPr>
              <w:t xml:space="preserve"> +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日，理賠案件</w:t>
            </w:r>
            <w:r>
              <w:rPr>
                <w:lang w:eastAsia="zh-TW"/>
              </w:rPr>
              <w:t>[“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</w:t>
            </w:r>
            <w:r>
              <w:rPr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“]</w:t>
            </w:r>
            <w:r>
              <w:rPr>
                <w:rFonts w:hint="eastAsia"/>
                <w:lang w:eastAsia="zh-TW"/>
              </w:rPr>
              <w:t>需補全文件，請洽服務人員或客服中心</w:t>
            </w:r>
            <w:r>
              <w:rPr>
                <w:lang w:eastAsia="zh-TW"/>
              </w:rPr>
              <w:t>0800-036-599</w:t>
            </w:r>
            <w:r>
              <w:rPr>
                <w:rFonts w:hint="eastAsia"/>
                <w:lang w:eastAsia="zh-TW"/>
              </w:rPr>
              <w:t>。</w:t>
            </w:r>
            <w:r>
              <w:rPr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pStyle w:val="ad"/>
              <w:spacing w:line="240" w:lineRule="auto"/>
              <w:ind w:leftChars="100" w:left="240" w:rightChars="100"/>
              <w:rPr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  <w:vAlign w:val="center"/>
          </w:tcPr>
          <w:p w:rsidR="00672649" w:rsidRPr="00DE5235" w:rsidRDefault="00672649" w:rsidP="00E43993">
            <w:pPr>
              <w:ind w:leftChars="100" w:left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欄位二</w:t>
            </w:r>
          </w:p>
        </w:tc>
        <w:tc>
          <w:tcPr>
            <w:tcW w:w="3709" w:type="dxa"/>
            <w:shd w:val="clear" w:color="auto" w:fill="auto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“</w:t>
            </w:r>
            <w:r>
              <w:rPr>
                <w:rFonts w:hint="eastAsia"/>
                <w:color w:val="FF0000"/>
                <w:lang w:eastAsia="zh-TW"/>
              </w:rPr>
              <w:t>理賠補全資料通知</w:t>
            </w:r>
            <w:r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  <w:vAlign w:val="center"/>
          </w:tcPr>
          <w:p w:rsidR="00672649" w:rsidRPr="00DE5235" w:rsidRDefault="00672649" w:rsidP="00E43993">
            <w:pPr>
              <w:ind w:leftChars="100" w:left="24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欄位三</w:t>
            </w:r>
          </w:p>
        </w:tc>
        <w:tc>
          <w:tcPr>
            <w:tcW w:w="3709" w:type="dxa"/>
            <w:shd w:val="clear" w:color="auto" w:fill="auto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del w:id="28" w:author="FIS" w:date="2013-07-25T13:25:00Z">
              <w:r w:rsidRPr="00FB066E" w:rsidDel="00A020FA">
                <w:rPr>
                  <w:rFonts w:ascii="Arial" w:hAnsi="Arial" w:cs="Arial" w:hint="eastAsia"/>
                  <w:kern w:val="2"/>
                  <w:szCs w:val="24"/>
                  <w:lang w:eastAsia="zh-TW"/>
                </w:rPr>
                <w:delText>交易時間</w:delText>
              </w:r>
            </w:del>
            <w:ins w:id="29" w:author="FIS" w:date="2013-07-25T13:25:00Z">
              <w:r w:rsidR="00A020FA">
                <w:rPr>
                  <w:rFonts w:ascii="Arial" w:hAnsi="Arial" w:cs="Arial" w:hint="eastAsia"/>
                  <w:kern w:val="2"/>
                  <w:szCs w:val="24"/>
                  <w:lang w:eastAsia="zh-TW"/>
                </w:rPr>
                <w:t>補件日期</w:t>
              </w:r>
            </w:ins>
          </w:p>
        </w:tc>
        <w:tc>
          <w:tcPr>
            <w:tcW w:w="2817" w:type="dxa"/>
            <w:shd w:val="clear" w:color="auto" w:fill="auto"/>
          </w:tcPr>
          <w:p w:rsidR="00672649" w:rsidRPr="00DE5235" w:rsidRDefault="00A020FA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  <w:ins w:id="30" w:author="FIS" w:date="2013-07-25T13:26:00Z">
              <w:r w:rsidRPr="00CA0530">
                <w:rPr>
                  <w:rFonts w:ascii="Arial" w:hAnsi="Arial" w:cs="Arial" w:hint="eastAsia"/>
                  <w:sz w:val="20"/>
                </w:rPr>
                <w:t>轉</w:t>
              </w:r>
              <w:r w:rsidRPr="00CA0530">
                <w:rPr>
                  <w:rFonts w:ascii="Arial" w:hAnsi="Arial" w:cs="Arial" w:hint="eastAsia"/>
                  <w:sz w:val="20"/>
                </w:rPr>
                <w:t>timestampe</w:t>
              </w:r>
              <w:r w:rsidRPr="00CA0530">
                <w:rPr>
                  <w:rFonts w:ascii="Arial" w:hAnsi="Arial" w:cs="Arial" w:hint="eastAsia"/>
                  <w:sz w:val="20"/>
                </w:rPr>
                <w:t>格式</w:t>
              </w:r>
            </w:ins>
          </w:p>
        </w:tc>
      </w:tr>
      <w:tr w:rsidR="00672649" w:rsidRPr="00DE5235" w:rsidTr="00E43993">
        <w:tc>
          <w:tcPr>
            <w:tcW w:w="2222" w:type="dxa"/>
            <w:shd w:val="clear" w:color="auto" w:fill="FFFF99"/>
          </w:tcPr>
          <w:p w:rsidR="00672649" w:rsidRDefault="00672649" w:rsidP="00E43993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四</w:t>
            </w:r>
          </w:p>
        </w:tc>
        <w:tc>
          <w:tcPr>
            <w:tcW w:w="3709" w:type="dxa"/>
            <w:shd w:val="clear" w:color="auto" w:fill="auto"/>
          </w:tcPr>
          <w:p w:rsidR="00672649" w:rsidRPr="00DC14D1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DTAAA010.</w:t>
            </w: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事故者</w:t>
            </w: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</w:tcPr>
          <w:p w:rsidR="00672649" w:rsidRDefault="00672649" w:rsidP="00E43993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五</w:t>
            </w:r>
          </w:p>
        </w:tc>
        <w:tc>
          <w:tcPr>
            <w:tcW w:w="3709" w:type="dxa"/>
            <w:shd w:val="clear" w:color="auto" w:fill="auto"/>
          </w:tcPr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0304A">
              <w:rPr>
                <w:rFonts w:hint="eastAsia"/>
                <w:lang w:eastAsia="zh-TW"/>
              </w:rPr>
              <w:t>理賠案件</w:t>
            </w:r>
            <w:r w:rsidRPr="00E0304A">
              <w:rPr>
                <w:lang w:eastAsia="zh-TW"/>
              </w:rPr>
              <w:t>[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DTAAA0</w:t>
            </w:r>
            <w:r>
              <w:rPr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 xml:space="preserve"> +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0304A">
              <w:rPr>
                <w:lang w:eastAsia="zh-TW"/>
              </w:rPr>
              <w:t>]</w:t>
            </w:r>
            <w:r w:rsidRPr="00E0304A">
              <w:rPr>
                <w:rFonts w:hint="eastAsia"/>
                <w:lang w:eastAsia="zh-TW"/>
              </w:rPr>
              <w:t>，事故日期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轉民國年月日，年月日之間以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分隔</w:t>
            </w:r>
            <w:r>
              <w:rPr>
                <w:rFonts w:hint="eastAsia"/>
                <w:lang w:eastAsia="zh-TW"/>
              </w:rPr>
              <w:t xml:space="preserve">) + </w:t>
            </w:r>
          </w:p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0304A">
              <w:rPr>
                <w:rFonts w:hint="eastAsia"/>
                <w:lang w:eastAsia="zh-TW"/>
              </w:rPr>
              <w:t>，</w:t>
            </w:r>
            <w:r w:rsidRPr="00F24C74">
              <w:rPr>
                <w:rFonts w:hint="eastAsia"/>
                <w:color w:val="1F497D"/>
                <w:lang w:eastAsia="zh-TW"/>
              </w:rPr>
              <w:t>理賠需補全文件</w:t>
            </w:r>
            <w:r>
              <w:rPr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</w:tcPr>
          <w:p w:rsidR="00672649" w:rsidRDefault="00672649" w:rsidP="00E43993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六</w:t>
            </w:r>
          </w:p>
        </w:tc>
        <w:tc>
          <w:tcPr>
            <w:tcW w:w="3709" w:type="dxa"/>
            <w:shd w:val="clear" w:color="auto" w:fill="auto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</w:tbl>
    <w:p w:rsidR="00672649" w:rsidRPr="009B7E68" w:rsidRDefault="00672649" w:rsidP="00672649">
      <w:pPr>
        <w:pStyle w:val="Tabletext"/>
        <w:keepLines w:val="0"/>
        <w:spacing w:after="0" w:line="240" w:lineRule="auto"/>
        <w:ind w:left="3260"/>
        <w:rPr>
          <w:rFonts w:ascii="Arial" w:eastAsia="細明體" w:hAnsi="Arial" w:cs="Arial" w:hint="eastAsia"/>
          <w:kern w:val="2"/>
          <w:szCs w:val="24"/>
          <w:lang w:eastAsia="zh-TW"/>
        </w:rPr>
      </w:pPr>
    </w:p>
    <w:p w:rsidR="00672649" w:rsidRPr="00672649" w:rsidRDefault="00672649" w:rsidP="0067264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否則，若案件重新受理日期不為空值</w:t>
      </w:r>
      <w:r w:rsidRPr="00672649">
        <w:rPr>
          <w:rFonts w:ascii="Arial" w:eastAsia="細明體" w:hAnsi="Arial" w:cs="Arial"/>
          <w:kern w:val="2"/>
          <w:szCs w:val="24"/>
          <w:lang w:eastAsia="zh-TW"/>
        </w:rPr>
        <w:sym w:font="Wingdings" w:char="F0E8"/>
      </w:r>
      <w:r w:rsidRPr="009B7E68">
        <w:rPr>
          <w:rFonts w:ascii="Arial" w:eastAsia="細明體" w:hAnsi="Arial" w:cs="Arial" w:hint="eastAsia"/>
          <w:kern w:val="2"/>
          <w:szCs w:val="24"/>
          <w:lang w:eastAsia="zh-TW"/>
        </w:rPr>
        <w:t>產出</w:t>
      </w:r>
      <w:r w:rsidRPr="009B7E68">
        <w:rPr>
          <w:rFonts w:hint="eastAsia"/>
          <w:lang w:eastAsia="zh-TW"/>
        </w:rPr>
        <w:t>【</w:t>
      </w:r>
      <w:r w:rsidRPr="00A97157">
        <w:rPr>
          <w:rFonts w:hint="eastAsia"/>
          <w:lang w:eastAsia="zh-TW"/>
        </w:rPr>
        <w:t>理賠重新審核通知</w:t>
      </w:r>
      <w:r>
        <w:rPr>
          <w:rFonts w:hint="eastAsia"/>
          <w:lang w:eastAsia="zh-TW"/>
        </w:rPr>
        <w:t>】，</w:t>
      </w:r>
      <w:r w:rsidRPr="00672649">
        <w:rPr>
          <w:rFonts w:ascii="Arial" w:eastAsia="細明體" w:hAnsi="Arial" w:cs="Arial" w:hint="eastAsia"/>
          <w:kern w:val="2"/>
          <w:szCs w:val="24"/>
          <w:lang w:eastAsia="zh-TW"/>
        </w:rPr>
        <w:t>內容</w:t>
      </w:r>
      <w:r w:rsidRPr="00672649">
        <w:rPr>
          <w:rFonts w:ascii="Arial" w:eastAsia="細明體" w:hAnsi="Arial" w:cs="Arial" w:hint="eastAsia"/>
          <w:kern w:val="2"/>
          <w:szCs w:val="24"/>
          <w:lang w:eastAsia="zh-TW"/>
        </w:rPr>
        <w:t>:</w:t>
      </w:r>
      <w:r w:rsidRPr="0037532A">
        <w:rPr>
          <w:rFonts w:hint="eastAsia"/>
          <w:lang w:eastAsia="zh-TW"/>
        </w:rPr>
        <w:t xml:space="preserve"> </w:t>
      </w:r>
    </w:p>
    <w:p w:rsidR="00672649" w:rsidRPr="00E0304A" w:rsidRDefault="00672649" w:rsidP="0067264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依照欄位一</w:t>
      </w:r>
      <w:r>
        <w:rPr>
          <w:rFonts w:hint="eastAsia"/>
          <w:lang w:eastAsia="zh-TW"/>
        </w:rPr>
        <w:t>~</w:t>
      </w:r>
      <w:r>
        <w:rPr>
          <w:rFonts w:hint="eastAsia"/>
          <w:lang w:eastAsia="zh-TW"/>
        </w:rPr>
        <w:t>欄位六的內容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組成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文字檔內容，各欄位之間以逗號分隔</w:t>
      </w:r>
    </w:p>
    <w:p w:rsidR="00672649" w:rsidRPr="001565C9" w:rsidRDefault="00672649" w:rsidP="0067264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 xml:space="preserve">EX: </w:t>
      </w:r>
      <w:r>
        <w:rPr>
          <w:lang w:eastAsia="zh-TW"/>
        </w:rPr>
        <w:t>"</w:t>
      </w:r>
      <w:r>
        <w:rPr>
          <w:rFonts w:hint="eastAsia"/>
          <w:lang w:eastAsia="zh-TW"/>
        </w:rPr>
        <w:t>事故日期</w:t>
      </w:r>
      <w:r>
        <w:rPr>
          <w:lang w:eastAsia="zh-TW"/>
        </w:rPr>
        <w:t>101</w:t>
      </w:r>
      <w:r>
        <w:rPr>
          <w:rFonts w:hint="eastAsia"/>
          <w:lang w:eastAsia="zh-TW"/>
        </w:rPr>
        <w:t>年</w:t>
      </w:r>
      <w:r>
        <w:rPr>
          <w:lang w:eastAsia="zh-TW"/>
        </w:rPr>
        <w:t>01</w:t>
      </w:r>
      <w:r>
        <w:rPr>
          <w:rFonts w:hint="eastAsia"/>
          <w:lang w:eastAsia="zh-TW"/>
        </w:rPr>
        <w:t>月</w:t>
      </w:r>
      <w:r>
        <w:rPr>
          <w:lang w:eastAsia="zh-TW"/>
        </w:rPr>
        <w:t>05</w:t>
      </w:r>
      <w:r>
        <w:rPr>
          <w:rFonts w:hint="eastAsia"/>
          <w:lang w:eastAsia="zh-TW"/>
        </w:rPr>
        <w:t>日，理賠案件</w:t>
      </w:r>
      <w:r>
        <w:rPr>
          <w:lang w:eastAsia="zh-TW"/>
        </w:rPr>
        <w:t>[10092300030002]</w:t>
      </w:r>
      <w:r>
        <w:rPr>
          <w:rFonts w:hint="eastAsia"/>
          <w:lang w:eastAsia="zh-TW"/>
        </w:rPr>
        <w:t>正在重新審核處理中，若有疑問請洽服務人員或客服中心</w:t>
      </w:r>
      <w:r>
        <w:rPr>
          <w:lang w:eastAsia="zh-TW"/>
        </w:rPr>
        <w:t>0800-036-599</w:t>
      </w:r>
      <w:r>
        <w:rPr>
          <w:rFonts w:hint="eastAsia"/>
          <w:lang w:eastAsia="zh-TW"/>
        </w:rPr>
        <w:t>。</w:t>
      </w:r>
      <w:r>
        <w:rPr>
          <w:lang w:eastAsia="zh-TW"/>
        </w:rPr>
        <w:t>","</w:t>
      </w:r>
      <w:r>
        <w:rPr>
          <w:rFonts w:hint="eastAsia"/>
          <w:color w:val="FF0000"/>
          <w:lang w:eastAsia="zh-TW"/>
        </w:rPr>
        <w:t>理賠重新審核通知</w:t>
      </w:r>
      <w:r>
        <w:rPr>
          <w:lang w:eastAsia="zh-TW"/>
        </w:rPr>
        <w:t>","2012/01/05 05:10:08"," E220355076","</w:t>
      </w:r>
      <w:r w:rsidRPr="0037532A">
        <w:rPr>
          <w:rFonts w:hint="eastAsia"/>
          <w:color w:val="1F497D"/>
          <w:lang w:eastAsia="zh-TW"/>
        </w:rPr>
        <w:t>理賠案件</w:t>
      </w:r>
      <w:r w:rsidRPr="0037532A">
        <w:rPr>
          <w:color w:val="1F497D"/>
          <w:lang w:eastAsia="zh-TW"/>
        </w:rPr>
        <w:t>[10092300030002]</w:t>
      </w:r>
      <w:r w:rsidRPr="0037532A">
        <w:rPr>
          <w:rFonts w:hint="eastAsia"/>
          <w:color w:val="1F497D"/>
          <w:lang w:eastAsia="zh-TW"/>
        </w:rPr>
        <w:t>，事故日期</w:t>
      </w:r>
      <w:r w:rsidRPr="0037532A">
        <w:rPr>
          <w:color w:val="1F497D"/>
          <w:lang w:eastAsia="zh-TW"/>
        </w:rPr>
        <w:t>101/01/05</w:t>
      </w:r>
      <w:r w:rsidRPr="0037532A">
        <w:rPr>
          <w:rFonts w:hint="eastAsia"/>
          <w:color w:val="1F497D"/>
          <w:lang w:eastAsia="zh-TW"/>
        </w:rPr>
        <w:t>，理賠重新審核中</w:t>
      </w:r>
      <w:r>
        <w:rPr>
          <w:lang w:eastAsia="zh-TW"/>
        </w:rPr>
        <w:t>",0</w:t>
      </w:r>
    </w:p>
    <w:tbl>
      <w:tblPr>
        <w:tblW w:w="874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2"/>
        <w:gridCol w:w="3709"/>
        <w:gridCol w:w="2817"/>
      </w:tblGrid>
      <w:tr w:rsidR="00672649" w:rsidRPr="00DE5235" w:rsidTr="00E43993">
        <w:tc>
          <w:tcPr>
            <w:tcW w:w="2222" w:type="dxa"/>
            <w:shd w:val="clear" w:color="auto" w:fill="C0C0C0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709" w:type="dxa"/>
            <w:shd w:val="clear" w:color="auto" w:fill="C0C0C0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817" w:type="dxa"/>
            <w:shd w:val="clear" w:color="auto" w:fill="C0C0C0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其他說明</w:t>
            </w:r>
          </w:p>
        </w:tc>
      </w:tr>
      <w:tr w:rsidR="00672649" w:rsidRPr="00DE5235" w:rsidTr="00E43993">
        <w:tc>
          <w:tcPr>
            <w:tcW w:w="2222" w:type="dxa"/>
            <w:shd w:val="clear" w:color="auto" w:fill="FFFF99"/>
            <w:vAlign w:val="center"/>
          </w:tcPr>
          <w:p w:rsidR="00672649" w:rsidRPr="00DE5235" w:rsidRDefault="00672649" w:rsidP="00E43993">
            <w:pPr>
              <w:ind w:leftChars="100" w:left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欄位一</w:t>
            </w:r>
          </w:p>
        </w:tc>
        <w:tc>
          <w:tcPr>
            <w:tcW w:w="3709" w:type="dxa"/>
            <w:shd w:val="clear" w:color="auto" w:fill="auto"/>
          </w:tcPr>
          <w:p w:rsidR="00672649" w:rsidRPr="001565C9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事故日期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事故日的民國年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年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事故日的月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月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事故日的日</w:t>
            </w:r>
            <w:r>
              <w:rPr>
                <w:rFonts w:hint="eastAsia"/>
                <w:lang w:eastAsia="zh-TW"/>
              </w:rPr>
              <w:t xml:space="preserve"> +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日，理賠案件</w:t>
            </w:r>
            <w:r>
              <w:rPr>
                <w:lang w:eastAsia="zh-TW"/>
              </w:rPr>
              <w:t>[“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</w:t>
            </w:r>
            <w:r>
              <w:rPr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“]</w:t>
            </w:r>
            <w:r>
              <w:rPr>
                <w:rFonts w:hint="eastAsia"/>
                <w:lang w:eastAsia="zh-TW"/>
              </w:rPr>
              <w:t>正在重新審核處理中，若有疑問請洽服務人員或客服中心</w:t>
            </w:r>
            <w:r>
              <w:rPr>
                <w:lang w:eastAsia="zh-TW"/>
              </w:rPr>
              <w:t>0800-036-599</w:t>
            </w:r>
            <w:r>
              <w:rPr>
                <w:rFonts w:hint="eastAsia"/>
                <w:lang w:eastAsia="zh-TW"/>
              </w:rPr>
              <w:t>。</w:t>
            </w:r>
            <w:r>
              <w:rPr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pStyle w:val="ad"/>
              <w:spacing w:line="240" w:lineRule="auto"/>
              <w:ind w:leftChars="100" w:left="240" w:rightChars="100"/>
              <w:rPr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  <w:vAlign w:val="center"/>
          </w:tcPr>
          <w:p w:rsidR="00672649" w:rsidRPr="00DE5235" w:rsidRDefault="00672649" w:rsidP="00E43993">
            <w:pPr>
              <w:ind w:leftChars="100" w:left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欄位二</w:t>
            </w:r>
          </w:p>
        </w:tc>
        <w:tc>
          <w:tcPr>
            <w:tcW w:w="3709" w:type="dxa"/>
            <w:shd w:val="clear" w:color="auto" w:fill="auto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“</w:t>
            </w:r>
            <w:r>
              <w:rPr>
                <w:rFonts w:hint="eastAsia"/>
                <w:color w:val="FF0000"/>
                <w:lang w:eastAsia="zh-TW"/>
              </w:rPr>
              <w:t>理賠重新審核通知</w:t>
            </w:r>
            <w:r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  <w:vAlign w:val="center"/>
          </w:tcPr>
          <w:p w:rsidR="00672649" w:rsidRPr="00DE5235" w:rsidRDefault="00672649" w:rsidP="00E43993">
            <w:pPr>
              <w:ind w:leftChars="100" w:left="24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欄位三</w:t>
            </w:r>
          </w:p>
        </w:tc>
        <w:tc>
          <w:tcPr>
            <w:tcW w:w="3709" w:type="dxa"/>
            <w:shd w:val="clear" w:color="auto" w:fill="auto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del w:id="31" w:author="FIS" w:date="2013-07-25T13:25:00Z">
              <w:r w:rsidRPr="00FB066E" w:rsidDel="00A020FA">
                <w:rPr>
                  <w:rFonts w:ascii="Arial" w:hAnsi="Arial" w:cs="Arial" w:hint="eastAsia"/>
                  <w:kern w:val="2"/>
                  <w:szCs w:val="24"/>
                  <w:lang w:eastAsia="zh-TW"/>
                </w:rPr>
                <w:delText>交易時間</w:delText>
              </w:r>
            </w:del>
            <w:ins w:id="32" w:author="FIS" w:date="2013-07-25T13:25:00Z">
              <w:r w:rsidR="00A020FA">
                <w:rPr>
                  <w:rFonts w:ascii="Arial" w:hAnsi="Arial" w:cs="Arial" w:hint="eastAsia"/>
                  <w:kern w:val="2"/>
                  <w:szCs w:val="24"/>
                  <w:lang w:eastAsia="zh-TW"/>
                </w:rPr>
                <w:t>重新受理日期</w:t>
              </w:r>
            </w:ins>
          </w:p>
        </w:tc>
        <w:tc>
          <w:tcPr>
            <w:tcW w:w="2817" w:type="dxa"/>
            <w:shd w:val="clear" w:color="auto" w:fill="auto"/>
          </w:tcPr>
          <w:p w:rsidR="00672649" w:rsidRPr="00DE5235" w:rsidRDefault="00A020FA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  <w:ins w:id="33" w:author="FIS" w:date="2013-07-25T13:26:00Z">
              <w:r w:rsidRPr="00CA0530">
                <w:rPr>
                  <w:rFonts w:ascii="Arial" w:hAnsi="Arial" w:cs="Arial" w:hint="eastAsia"/>
                  <w:sz w:val="20"/>
                </w:rPr>
                <w:t>轉</w:t>
              </w:r>
              <w:r w:rsidRPr="00CA0530">
                <w:rPr>
                  <w:rFonts w:ascii="Arial" w:hAnsi="Arial" w:cs="Arial" w:hint="eastAsia"/>
                  <w:sz w:val="20"/>
                </w:rPr>
                <w:t>timestampe</w:t>
              </w:r>
              <w:r w:rsidRPr="00CA0530">
                <w:rPr>
                  <w:rFonts w:ascii="Arial" w:hAnsi="Arial" w:cs="Arial" w:hint="eastAsia"/>
                  <w:sz w:val="20"/>
                </w:rPr>
                <w:t>格式</w:t>
              </w:r>
            </w:ins>
          </w:p>
        </w:tc>
      </w:tr>
      <w:tr w:rsidR="00672649" w:rsidRPr="00DE5235" w:rsidTr="00E43993">
        <w:tc>
          <w:tcPr>
            <w:tcW w:w="2222" w:type="dxa"/>
            <w:shd w:val="clear" w:color="auto" w:fill="FFFF99"/>
          </w:tcPr>
          <w:p w:rsidR="00672649" w:rsidRDefault="00672649" w:rsidP="00E43993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四</w:t>
            </w:r>
          </w:p>
        </w:tc>
        <w:tc>
          <w:tcPr>
            <w:tcW w:w="3709" w:type="dxa"/>
            <w:shd w:val="clear" w:color="auto" w:fill="auto"/>
          </w:tcPr>
          <w:p w:rsidR="00672649" w:rsidRPr="00DC14D1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DTAAA010.</w:t>
            </w: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事故者</w:t>
            </w: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</w:tcPr>
          <w:p w:rsidR="00672649" w:rsidRDefault="00672649" w:rsidP="00E43993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五</w:t>
            </w:r>
          </w:p>
        </w:tc>
        <w:tc>
          <w:tcPr>
            <w:tcW w:w="3709" w:type="dxa"/>
            <w:shd w:val="clear" w:color="auto" w:fill="auto"/>
          </w:tcPr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0304A">
              <w:rPr>
                <w:rFonts w:hint="eastAsia"/>
                <w:lang w:eastAsia="zh-TW"/>
              </w:rPr>
              <w:t>理賠案件</w:t>
            </w:r>
            <w:r w:rsidRPr="00E0304A">
              <w:rPr>
                <w:lang w:eastAsia="zh-TW"/>
              </w:rPr>
              <w:t>[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DTAAA0</w:t>
            </w:r>
            <w:r>
              <w:rPr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 xml:space="preserve"> +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0304A">
              <w:rPr>
                <w:lang w:eastAsia="zh-TW"/>
              </w:rPr>
              <w:t>]</w:t>
            </w:r>
            <w:r w:rsidRPr="00E0304A">
              <w:rPr>
                <w:rFonts w:hint="eastAsia"/>
                <w:lang w:eastAsia="zh-TW"/>
              </w:rPr>
              <w:t>，事故日期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轉民國年月日，年月日之間以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分隔</w:t>
            </w:r>
            <w:r>
              <w:rPr>
                <w:rFonts w:hint="eastAsia"/>
                <w:lang w:eastAsia="zh-TW"/>
              </w:rPr>
              <w:t xml:space="preserve">) + </w:t>
            </w:r>
          </w:p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0304A">
              <w:rPr>
                <w:rFonts w:hint="eastAsia"/>
                <w:lang w:eastAsia="zh-TW"/>
              </w:rPr>
              <w:t>，</w:t>
            </w:r>
            <w:r w:rsidRPr="0037532A">
              <w:rPr>
                <w:rFonts w:hint="eastAsia"/>
                <w:color w:val="1F497D"/>
                <w:lang w:eastAsia="zh-TW"/>
              </w:rPr>
              <w:t>理賠重新審核中</w:t>
            </w:r>
            <w:r>
              <w:rPr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72649" w:rsidRPr="00DE5235" w:rsidTr="00E43993">
        <w:tc>
          <w:tcPr>
            <w:tcW w:w="2222" w:type="dxa"/>
            <w:shd w:val="clear" w:color="auto" w:fill="FFFF99"/>
          </w:tcPr>
          <w:p w:rsidR="00672649" w:rsidRDefault="00672649" w:rsidP="00E43993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六</w:t>
            </w:r>
          </w:p>
        </w:tc>
        <w:tc>
          <w:tcPr>
            <w:tcW w:w="3709" w:type="dxa"/>
            <w:shd w:val="clear" w:color="auto" w:fill="auto"/>
          </w:tcPr>
          <w:p w:rsidR="00672649" w:rsidRPr="00DE5235" w:rsidRDefault="00672649" w:rsidP="00E43993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E43993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</w:tbl>
    <w:p w:rsidR="00672649" w:rsidRDefault="00672649" w:rsidP="00A020FA">
      <w:pPr>
        <w:pStyle w:val="Tabletext"/>
        <w:keepLines w:val="0"/>
        <w:spacing w:after="0" w:line="240" w:lineRule="auto"/>
        <w:ind w:left="3260"/>
        <w:rPr>
          <w:rFonts w:ascii="Arial" w:eastAsia="細明體" w:hAnsi="Arial" w:cs="Arial" w:hint="eastAsia"/>
          <w:kern w:val="2"/>
          <w:szCs w:val="24"/>
          <w:lang w:eastAsia="zh-TW"/>
        </w:rPr>
      </w:pPr>
    </w:p>
    <w:p w:rsidR="006A5176" w:rsidRPr="00672649" w:rsidRDefault="00672649" w:rsidP="00A020F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 w:rsidRPr="00672649">
        <w:rPr>
          <w:rFonts w:ascii="Arial" w:eastAsia="細明體" w:hAnsi="Arial" w:cs="Arial" w:hint="eastAsia"/>
          <w:kern w:val="2"/>
          <w:szCs w:val="24"/>
          <w:lang w:eastAsia="zh-TW"/>
        </w:rPr>
        <w:t>否則</w:t>
      </w:r>
      <w:r w:rsidRPr="00672649">
        <w:rPr>
          <w:rFonts w:ascii="Arial" w:eastAsia="細明體" w:hAnsi="Arial" w:cs="Arial"/>
          <w:kern w:val="2"/>
          <w:szCs w:val="24"/>
          <w:lang w:eastAsia="zh-TW"/>
        </w:rPr>
        <w:sym w:font="Wingdings" w:char="F0E8"/>
      </w:r>
      <w:r w:rsidRPr="00672649">
        <w:rPr>
          <w:rFonts w:ascii="Arial" w:eastAsia="細明體" w:hAnsi="Arial" w:cs="Arial" w:hint="eastAsia"/>
          <w:kern w:val="2"/>
          <w:szCs w:val="24"/>
          <w:lang w:eastAsia="zh-TW"/>
        </w:rPr>
        <w:t>產出</w:t>
      </w:r>
      <w:r w:rsidRPr="009B7E68">
        <w:rPr>
          <w:rFonts w:hint="eastAsia"/>
          <w:lang w:eastAsia="zh-TW"/>
        </w:rPr>
        <w:t>【</w:t>
      </w:r>
      <w:r w:rsidRPr="00A97157">
        <w:rPr>
          <w:rFonts w:hint="eastAsia"/>
          <w:lang w:eastAsia="zh-TW"/>
        </w:rPr>
        <w:t>理賠受理案件通知</w:t>
      </w:r>
      <w:r>
        <w:rPr>
          <w:rFonts w:hint="eastAsia"/>
          <w:lang w:eastAsia="zh-TW"/>
        </w:rPr>
        <w:t>】，</w:t>
      </w:r>
      <w:r w:rsidR="006A5176" w:rsidRPr="00672649">
        <w:rPr>
          <w:rFonts w:ascii="Arial" w:eastAsia="細明體" w:hAnsi="Arial" w:cs="Arial" w:hint="eastAsia"/>
          <w:kern w:val="2"/>
          <w:szCs w:val="24"/>
          <w:lang w:eastAsia="zh-TW"/>
        </w:rPr>
        <w:t>內容</w:t>
      </w:r>
      <w:r w:rsidR="006A5176" w:rsidRPr="00672649">
        <w:rPr>
          <w:rFonts w:ascii="Arial" w:eastAsia="細明體" w:hAnsi="Arial" w:cs="Arial" w:hint="eastAsia"/>
          <w:kern w:val="2"/>
          <w:szCs w:val="24"/>
          <w:lang w:eastAsia="zh-TW"/>
        </w:rPr>
        <w:t>:</w:t>
      </w:r>
    </w:p>
    <w:p w:rsidR="001565C9" w:rsidRPr="00A020FA" w:rsidRDefault="001565C9" w:rsidP="00A020FA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依照</w:t>
      </w:r>
      <w:r w:rsidR="00CF3376">
        <w:rPr>
          <w:rFonts w:hint="eastAsia"/>
          <w:lang w:eastAsia="zh-TW"/>
        </w:rPr>
        <w:t>欄位一</w:t>
      </w:r>
      <w:r w:rsidR="00CF3376">
        <w:rPr>
          <w:rFonts w:hint="eastAsia"/>
          <w:lang w:eastAsia="zh-TW"/>
        </w:rPr>
        <w:t>~</w:t>
      </w:r>
      <w:r w:rsidR="00CF3376">
        <w:rPr>
          <w:rFonts w:hint="eastAsia"/>
          <w:lang w:eastAsia="zh-TW"/>
        </w:rPr>
        <w:t>欄位六</w:t>
      </w:r>
      <w:r>
        <w:rPr>
          <w:rFonts w:hint="eastAsia"/>
          <w:lang w:eastAsia="zh-TW"/>
        </w:rPr>
        <w:t>的內容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組成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文字檔內容，各欄位之間以逗號分隔</w:t>
      </w:r>
    </w:p>
    <w:p w:rsidR="00F24C74" w:rsidRPr="001565C9" w:rsidRDefault="00F24C74" w:rsidP="00A020FA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 xml:space="preserve">EX: </w:t>
      </w:r>
      <w:r>
        <w:rPr>
          <w:lang w:eastAsia="zh-TW"/>
        </w:rPr>
        <w:t>"</w:t>
      </w:r>
      <w:r>
        <w:rPr>
          <w:rFonts w:hint="eastAsia"/>
          <w:lang w:eastAsia="zh-TW"/>
        </w:rPr>
        <w:t>事故日期</w:t>
      </w:r>
      <w:r>
        <w:rPr>
          <w:lang w:eastAsia="zh-TW"/>
        </w:rPr>
        <w:t>101</w:t>
      </w:r>
      <w:r>
        <w:rPr>
          <w:rFonts w:hint="eastAsia"/>
          <w:lang w:eastAsia="zh-TW"/>
        </w:rPr>
        <w:t>年</w:t>
      </w:r>
      <w:r>
        <w:rPr>
          <w:lang w:eastAsia="zh-TW"/>
        </w:rPr>
        <w:t>01</w:t>
      </w:r>
      <w:r>
        <w:rPr>
          <w:rFonts w:hint="eastAsia"/>
          <w:lang w:eastAsia="zh-TW"/>
        </w:rPr>
        <w:t>月</w:t>
      </w:r>
      <w:r>
        <w:rPr>
          <w:lang w:eastAsia="zh-TW"/>
        </w:rPr>
        <w:t>05</w:t>
      </w:r>
      <w:r>
        <w:rPr>
          <w:rFonts w:hint="eastAsia"/>
          <w:lang w:eastAsia="zh-TW"/>
        </w:rPr>
        <w:t>日，理賠案件</w:t>
      </w:r>
      <w:r>
        <w:rPr>
          <w:lang w:eastAsia="zh-TW"/>
        </w:rPr>
        <w:t>[10092300030002]</w:t>
      </w:r>
      <w:r>
        <w:rPr>
          <w:rFonts w:hint="eastAsia"/>
          <w:lang w:eastAsia="zh-TW"/>
        </w:rPr>
        <w:t>正在審核中，若您對本次申請案件有疑問，請洽服務人員或客服中心</w:t>
      </w:r>
      <w:r>
        <w:rPr>
          <w:lang w:eastAsia="zh-TW"/>
        </w:rPr>
        <w:t>0800-036-599</w:t>
      </w:r>
      <w:r>
        <w:rPr>
          <w:rFonts w:hint="eastAsia"/>
          <w:lang w:eastAsia="zh-TW"/>
        </w:rPr>
        <w:t>。</w:t>
      </w:r>
      <w:r>
        <w:rPr>
          <w:lang w:eastAsia="zh-TW"/>
        </w:rPr>
        <w:t>","</w:t>
      </w:r>
      <w:r>
        <w:rPr>
          <w:rFonts w:hint="eastAsia"/>
          <w:color w:val="FF0000"/>
          <w:lang w:eastAsia="zh-TW"/>
        </w:rPr>
        <w:t>理賠受理案件通知</w:t>
      </w:r>
      <w:r>
        <w:rPr>
          <w:lang w:eastAsia="zh-TW"/>
        </w:rPr>
        <w:t>","2012/01/05 05:10:08"," E220355076","</w:t>
      </w:r>
      <w:r w:rsidRPr="00F24C74">
        <w:rPr>
          <w:rFonts w:hint="eastAsia"/>
          <w:color w:val="1F497D"/>
          <w:lang w:eastAsia="zh-TW"/>
        </w:rPr>
        <w:t>理賠案件</w:t>
      </w:r>
      <w:r w:rsidRPr="00F24C74">
        <w:rPr>
          <w:color w:val="1F497D"/>
          <w:lang w:eastAsia="zh-TW"/>
        </w:rPr>
        <w:t>[10092300030002]</w:t>
      </w:r>
      <w:r w:rsidRPr="00F24C74">
        <w:rPr>
          <w:rFonts w:hint="eastAsia"/>
          <w:color w:val="1F497D"/>
          <w:lang w:eastAsia="zh-TW"/>
        </w:rPr>
        <w:t>，事故日期</w:t>
      </w:r>
      <w:r w:rsidRPr="00F24C74">
        <w:rPr>
          <w:color w:val="1F497D"/>
          <w:lang w:eastAsia="zh-TW"/>
        </w:rPr>
        <w:t>101/01/05</w:t>
      </w:r>
      <w:r w:rsidRPr="00F24C74">
        <w:rPr>
          <w:rFonts w:hint="eastAsia"/>
          <w:color w:val="1F497D"/>
          <w:lang w:eastAsia="zh-TW"/>
        </w:rPr>
        <w:t>，理賠申請正在審核中</w:t>
      </w:r>
      <w:r>
        <w:rPr>
          <w:lang w:eastAsia="zh-TW"/>
        </w:rPr>
        <w:t>",0</w:t>
      </w:r>
    </w:p>
    <w:tbl>
      <w:tblPr>
        <w:tblW w:w="874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2"/>
        <w:gridCol w:w="3709"/>
        <w:gridCol w:w="2817"/>
      </w:tblGrid>
      <w:tr w:rsidR="006A5176" w:rsidRPr="00DE5235" w:rsidTr="00DE5235">
        <w:tc>
          <w:tcPr>
            <w:tcW w:w="2222" w:type="dxa"/>
            <w:shd w:val="clear" w:color="auto" w:fill="C0C0C0"/>
          </w:tcPr>
          <w:p w:rsidR="006A5176" w:rsidRPr="00DE5235" w:rsidRDefault="006A5176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709" w:type="dxa"/>
            <w:shd w:val="clear" w:color="auto" w:fill="C0C0C0"/>
          </w:tcPr>
          <w:p w:rsidR="006A5176" w:rsidRPr="00DE5235" w:rsidRDefault="006A5176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817" w:type="dxa"/>
            <w:shd w:val="clear" w:color="auto" w:fill="C0C0C0"/>
          </w:tcPr>
          <w:p w:rsidR="006A5176" w:rsidRPr="00DE5235" w:rsidRDefault="006A5176" w:rsidP="00DE5235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其他說明</w:t>
            </w:r>
          </w:p>
        </w:tc>
      </w:tr>
      <w:tr w:rsidR="006A5176" w:rsidRPr="00DE5235" w:rsidTr="00DE5235">
        <w:tc>
          <w:tcPr>
            <w:tcW w:w="2222" w:type="dxa"/>
            <w:shd w:val="clear" w:color="auto" w:fill="FFFF99"/>
            <w:vAlign w:val="center"/>
          </w:tcPr>
          <w:p w:rsidR="006A5176" w:rsidRPr="00DE5235" w:rsidRDefault="001565C9" w:rsidP="00DE5235">
            <w:pPr>
              <w:ind w:leftChars="100" w:left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欄位一</w:t>
            </w:r>
          </w:p>
        </w:tc>
        <w:tc>
          <w:tcPr>
            <w:tcW w:w="3709" w:type="dxa"/>
            <w:shd w:val="clear" w:color="auto" w:fill="auto"/>
          </w:tcPr>
          <w:p w:rsidR="006A5176" w:rsidRPr="001565C9" w:rsidRDefault="001565C9" w:rsidP="00A020FA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事故日期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事故日的民國年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年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事故日的月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月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事故日的日</w:t>
            </w:r>
            <w:r>
              <w:rPr>
                <w:rFonts w:hint="eastAsia"/>
                <w:lang w:eastAsia="zh-TW"/>
              </w:rPr>
              <w:t xml:space="preserve"> + </w:t>
            </w:r>
            <w:r>
              <w:rPr>
                <w:lang w:eastAsia="zh-TW"/>
              </w:rPr>
              <w:br/>
              <w:t>“</w:t>
            </w:r>
            <w:r>
              <w:rPr>
                <w:rFonts w:hint="eastAsia"/>
                <w:lang w:eastAsia="zh-TW"/>
              </w:rPr>
              <w:t>日，理賠案件</w:t>
            </w:r>
            <w:r>
              <w:rPr>
                <w:lang w:eastAsia="zh-TW"/>
              </w:rPr>
              <w:t>[“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</w:r>
            <w:r>
              <w:rPr>
                <w:rFonts w:hint="eastAsia"/>
                <w:lang w:eastAsia="zh-TW"/>
              </w:rPr>
              <w:t>DTAAA0</w:t>
            </w:r>
            <w:r>
              <w:rPr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 xml:space="preserve"> +  </w:t>
            </w:r>
            <w:r>
              <w:rPr>
                <w:lang w:eastAsia="zh-TW"/>
              </w:rPr>
              <w:br/>
              <w:t>“]</w:t>
            </w:r>
            <w:r>
              <w:rPr>
                <w:rFonts w:hint="eastAsia"/>
                <w:lang w:eastAsia="zh-TW"/>
              </w:rPr>
              <w:t>正在審核中，若您對本次申請案件有疑問，請洽服務人員或客服中心</w:t>
            </w:r>
            <w:r>
              <w:rPr>
                <w:lang w:eastAsia="zh-TW"/>
              </w:rPr>
              <w:t>0800-036-599</w:t>
            </w:r>
            <w:r>
              <w:rPr>
                <w:rFonts w:hint="eastAsia"/>
                <w:lang w:eastAsia="zh-TW"/>
              </w:rPr>
              <w:t>。</w:t>
            </w:r>
            <w:r>
              <w:rPr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A5176" w:rsidRPr="00DE5235" w:rsidRDefault="006A5176" w:rsidP="00DE5235">
            <w:pPr>
              <w:pStyle w:val="ad"/>
              <w:spacing w:line="240" w:lineRule="auto"/>
              <w:ind w:leftChars="100" w:left="240" w:rightChars="100"/>
              <w:rPr>
                <w:sz w:val="22"/>
                <w:szCs w:val="22"/>
              </w:rPr>
            </w:pPr>
          </w:p>
        </w:tc>
      </w:tr>
      <w:tr w:rsidR="006A5176" w:rsidRPr="00DE5235" w:rsidTr="00DE5235">
        <w:tc>
          <w:tcPr>
            <w:tcW w:w="2222" w:type="dxa"/>
            <w:shd w:val="clear" w:color="auto" w:fill="FFFF99"/>
            <w:vAlign w:val="center"/>
          </w:tcPr>
          <w:p w:rsidR="006A5176" w:rsidRPr="00DE5235" w:rsidRDefault="001565C9" w:rsidP="00DE5235">
            <w:pPr>
              <w:ind w:leftChars="100" w:left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欄位二</w:t>
            </w:r>
          </w:p>
        </w:tc>
        <w:tc>
          <w:tcPr>
            <w:tcW w:w="3709" w:type="dxa"/>
            <w:shd w:val="clear" w:color="auto" w:fill="auto"/>
          </w:tcPr>
          <w:p w:rsidR="006A5176" w:rsidRPr="00DE5235" w:rsidRDefault="001565C9" w:rsidP="00A020FA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“</w:t>
            </w: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理賠受理案件通知</w:t>
            </w:r>
            <w:r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A5176" w:rsidRPr="00DE5235" w:rsidRDefault="006A5176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A5176" w:rsidRPr="00DE5235" w:rsidTr="00DE5235">
        <w:tc>
          <w:tcPr>
            <w:tcW w:w="2222" w:type="dxa"/>
            <w:shd w:val="clear" w:color="auto" w:fill="FFFF99"/>
            <w:vAlign w:val="center"/>
          </w:tcPr>
          <w:p w:rsidR="006A5176" w:rsidRPr="00DE5235" w:rsidRDefault="001565C9" w:rsidP="00DE5235">
            <w:pPr>
              <w:ind w:leftChars="100" w:left="24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欄位三</w:t>
            </w:r>
          </w:p>
        </w:tc>
        <w:tc>
          <w:tcPr>
            <w:tcW w:w="3709" w:type="dxa"/>
            <w:shd w:val="clear" w:color="auto" w:fill="auto"/>
          </w:tcPr>
          <w:p w:rsidR="006A5176" w:rsidRPr="00DE5235" w:rsidRDefault="00DC14D1" w:rsidP="00A020FA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del w:id="34" w:author="FIS" w:date="2013-07-25T13:25:00Z">
              <w:r w:rsidRPr="00FB066E" w:rsidDel="00A020FA">
                <w:rPr>
                  <w:rFonts w:ascii="Arial" w:hAnsi="Arial" w:cs="Arial" w:hint="eastAsia"/>
                  <w:kern w:val="2"/>
                  <w:szCs w:val="24"/>
                  <w:lang w:eastAsia="zh-TW"/>
                </w:rPr>
                <w:delText>交易時間</w:delText>
              </w:r>
            </w:del>
            <w:ins w:id="35" w:author="FIS" w:date="2013-07-25T13:25:00Z">
              <w:r w:rsidR="00A020FA">
                <w:rPr>
                  <w:rFonts w:ascii="Arial" w:hAnsi="Arial" w:cs="Arial" w:hint="eastAsia"/>
                  <w:kern w:val="2"/>
                  <w:szCs w:val="24"/>
                  <w:lang w:eastAsia="zh-TW"/>
                </w:rPr>
                <w:t>受理日期</w:t>
              </w:r>
            </w:ins>
          </w:p>
        </w:tc>
        <w:tc>
          <w:tcPr>
            <w:tcW w:w="2817" w:type="dxa"/>
            <w:shd w:val="clear" w:color="auto" w:fill="auto"/>
          </w:tcPr>
          <w:p w:rsidR="006A5176" w:rsidRPr="00DE5235" w:rsidRDefault="00A020FA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  <w:ins w:id="36" w:author="FIS" w:date="2013-07-25T13:26:00Z">
              <w:r w:rsidRPr="00A020FA">
                <w:rPr>
                  <w:rFonts w:ascii="Arial" w:hAnsi="Arial" w:cs="Arial" w:hint="eastAsia"/>
                  <w:sz w:val="20"/>
                  <w:rPrChange w:id="37" w:author="FIS" w:date="2013-07-25T13:26:00Z">
                    <w:rPr>
                      <w:rFonts w:ascii="Arial" w:eastAsia="標楷體" w:hAnsi="Arial" w:cs="Arial" w:hint="eastAsia"/>
                      <w:sz w:val="22"/>
                      <w:szCs w:val="22"/>
                    </w:rPr>
                  </w:rPrChange>
                </w:rPr>
                <w:t>轉</w:t>
              </w:r>
              <w:r w:rsidRPr="00A020FA">
                <w:rPr>
                  <w:rFonts w:ascii="Arial" w:hAnsi="Arial" w:cs="Arial" w:hint="eastAsia"/>
                  <w:sz w:val="20"/>
                  <w:rPrChange w:id="38" w:author="FIS" w:date="2013-07-25T13:26:00Z">
                    <w:rPr>
                      <w:rFonts w:ascii="Arial" w:eastAsia="標楷體" w:hAnsi="Arial" w:cs="Arial" w:hint="eastAsia"/>
                      <w:sz w:val="22"/>
                      <w:szCs w:val="22"/>
                    </w:rPr>
                  </w:rPrChange>
                </w:rPr>
                <w:t>timestampe</w:t>
              </w:r>
              <w:r w:rsidRPr="00A020FA">
                <w:rPr>
                  <w:rFonts w:ascii="Arial" w:hAnsi="Arial" w:cs="Arial" w:hint="eastAsia"/>
                  <w:sz w:val="20"/>
                  <w:rPrChange w:id="39" w:author="FIS" w:date="2013-07-25T13:26:00Z">
                    <w:rPr>
                      <w:rFonts w:ascii="Arial" w:eastAsia="標楷體" w:hAnsi="Arial" w:cs="Arial" w:hint="eastAsia"/>
                      <w:sz w:val="22"/>
                      <w:szCs w:val="22"/>
                    </w:rPr>
                  </w:rPrChange>
                </w:rPr>
                <w:t>格式</w:t>
              </w:r>
            </w:ins>
          </w:p>
        </w:tc>
      </w:tr>
      <w:tr w:rsidR="001565C9" w:rsidRPr="00DE5235" w:rsidTr="00A020FA">
        <w:tc>
          <w:tcPr>
            <w:tcW w:w="2222" w:type="dxa"/>
            <w:shd w:val="clear" w:color="auto" w:fill="FFFF99"/>
          </w:tcPr>
          <w:p w:rsidR="001565C9" w:rsidRDefault="001565C9" w:rsidP="00DE5235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四</w:t>
            </w:r>
          </w:p>
        </w:tc>
        <w:tc>
          <w:tcPr>
            <w:tcW w:w="3709" w:type="dxa"/>
            <w:shd w:val="clear" w:color="auto" w:fill="auto"/>
          </w:tcPr>
          <w:p w:rsidR="001565C9" w:rsidRPr="00DC14D1" w:rsidRDefault="00672649" w:rsidP="00A020FA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DTAAA010.</w:t>
            </w: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事故者</w:t>
            </w:r>
            <w:r w:rsidRPr="00DE5235"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817" w:type="dxa"/>
            <w:shd w:val="clear" w:color="auto" w:fill="auto"/>
          </w:tcPr>
          <w:p w:rsidR="001565C9" w:rsidRPr="00DE5235" w:rsidRDefault="001565C9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72649" w:rsidRPr="00DE5235" w:rsidTr="00A020FA">
        <w:tc>
          <w:tcPr>
            <w:tcW w:w="2222" w:type="dxa"/>
            <w:shd w:val="clear" w:color="auto" w:fill="FFFF99"/>
          </w:tcPr>
          <w:p w:rsidR="00672649" w:rsidRDefault="00672649" w:rsidP="00DE5235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五</w:t>
            </w:r>
          </w:p>
        </w:tc>
        <w:tc>
          <w:tcPr>
            <w:tcW w:w="3709" w:type="dxa"/>
            <w:shd w:val="clear" w:color="auto" w:fill="auto"/>
          </w:tcPr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76DFC">
              <w:rPr>
                <w:rFonts w:hint="eastAsia"/>
                <w:lang w:eastAsia="zh-TW"/>
              </w:rPr>
              <w:t>理賠案件</w:t>
            </w:r>
            <w:r w:rsidRPr="00E76DFC">
              <w:rPr>
                <w:lang w:eastAsia="zh-TW"/>
              </w:rPr>
              <w:t>[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DTAAA0</w:t>
            </w:r>
            <w:r>
              <w:rPr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 xml:space="preserve"> +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76DFC">
              <w:rPr>
                <w:lang w:eastAsia="zh-TW"/>
              </w:rPr>
              <w:t>]</w:t>
            </w:r>
            <w:r w:rsidRPr="00E76DFC">
              <w:rPr>
                <w:rFonts w:hint="eastAsia"/>
                <w:lang w:eastAsia="zh-TW"/>
              </w:rPr>
              <w:t>，事故日期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+ </w:t>
            </w:r>
          </w:p>
          <w:p w:rsidR="00672649" w:rsidRDefault="00672649" w:rsidP="00E4399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DTAAA010.</w:t>
            </w:r>
            <w:r>
              <w:rPr>
                <w:rFonts w:hint="eastAsia"/>
                <w:lang w:eastAsia="zh-TW"/>
              </w:rPr>
              <w:t>事故日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轉民國年月日，年月日之間以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分隔</w:t>
            </w:r>
            <w:r>
              <w:rPr>
                <w:rFonts w:hint="eastAsia"/>
                <w:lang w:eastAsia="zh-TW"/>
              </w:rPr>
              <w:t xml:space="preserve">) + </w:t>
            </w:r>
          </w:p>
          <w:p w:rsidR="00672649" w:rsidRPr="00DE5235" w:rsidRDefault="00672649" w:rsidP="00A020FA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>
              <w:rPr>
                <w:lang w:eastAsia="zh-TW"/>
              </w:rPr>
              <w:t>“</w:t>
            </w:r>
            <w:r w:rsidRPr="00E76DFC">
              <w:rPr>
                <w:rFonts w:hint="eastAsia"/>
                <w:lang w:eastAsia="zh-TW"/>
              </w:rPr>
              <w:t>，理賠申請正在審核中</w:t>
            </w:r>
            <w:r>
              <w:rPr>
                <w:lang w:eastAsia="zh-TW"/>
              </w:rPr>
              <w:t>”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  <w:tr w:rsidR="00672649" w:rsidRPr="00DE5235" w:rsidTr="00A020FA">
        <w:tc>
          <w:tcPr>
            <w:tcW w:w="2222" w:type="dxa"/>
            <w:shd w:val="clear" w:color="auto" w:fill="FFFF99"/>
          </w:tcPr>
          <w:p w:rsidR="00672649" w:rsidRDefault="00672649" w:rsidP="00DE5235">
            <w:pPr>
              <w:ind w:leftChars="100" w:left="240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C6202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六</w:t>
            </w:r>
          </w:p>
        </w:tc>
        <w:tc>
          <w:tcPr>
            <w:tcW w:w="3709" w:type="dxa"/>
            <w:shd w:val="clear" w:color="auto" w:fill="auto"/>
          </w:tcPr>
          <w:p w:rsidR="00672649" w:rsidRPr="00DE5235" w:rsidRDefault="00672649" w:rsidP="00A020FA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</w:pPr>
            <w:r>
              <w:rPr>
                <w:rFonts w:ascii="Arial" w:eastAsia="細明體" w:hAnsi="Arial" w:cs="Arial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2817" w:type="dxa"/>
            <w:shd w:val="clear" w:color="auto" w:fill="auto"/>
          </w:tcPr>
          <w:p w:rsidR="00672649" w:rsidRPr="00DE5235" w:rsidRDefault="00672649" w:rsidP="00DE5235">
            <w:pPr>
              <w:ind w:leftChars="100" w:left="240"/>
              <w:rPr>
                <w:rFonts w:ascii="Arial" w:eastAsia="標楷體" w:hAnsi="Arial" w:cs="Arial"/>
                <w:sz w:val="22"/>
                <w:szCs w:val="22"/>
              </w:rPr>
            </w:pPr>
          </w:p>
        </w:tc>
      </w:tr>
    </w:tbl>
    <w:p w:rsidR="006A5176" w:rsidRPr="009B7E68" w:rsidRDefault="006A5176" w:rsidP="00A020FA">
      <w:pPr>
        <w:pStyle w:val="Tabletext"/>
        <w:keepLines w:val="0"/>
        <w:spacing w:after="0" w:line="240" w:lineRule="auto"/>
        <w:ind w:left="3260"/>
        <w:rPr>
          <w:rFonts w:ascii="Arial" w:eastAsia="細明體" w:hAnsi="Arial" w:cs="Arial" w:hint="eastAsia"/>
          <w:kern w:val="2"/>
          <w:szCs w:val="24"/>
          <w:lang w:eastAsia="zh-TW"/>
        </w:rPr>
      </w:pPr>
    </w:p>
    <w:p w:rsidR="00237FD2" w:rsidRPr="00FB066E" w:rsidRDefault="00237FD2" w:rsidP="00A020F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lang w:eastAsia="zh-TW"/>
        </w:rPr>
        <w:t>記錄</w:t>
      </w:r>
      <w:r w:rsidR="00E13A37" w:rsidRPr="00FB066E">
        <w:rPr>
          <w:rFonts w:ascii="Arial" w:hAnsi="Arial" w:cs="Arial"/>
          <w:kern w:val="2"/>
          <w:lang w:eastAsia="zh-TW"/>
        </w:rPr>
        <w:t>各個</w:t>
      </w:r>
      <w:r w:rsidR="00094250" w:rsidRPr="00FB066E">
        <w:rPr>
          <w:rFonts w:ascii="Arial" w:hAnsi="Arial" w:cs="Arial"/>
          <w:kern w:val="2"/>
          <w:lang w:eastAsia="zh-TW"/>
        </w:rPr>
        <w:t>寫</w:t>
      </w:r>
      <w:r w:rsidR="00E13A37" w:rsidRPr="00FB066E">
        <w:rPr>
          <w:rFonts w:ascii="Arial" w:hAnsi="Arial" w:cs="Arial"/>
          <w:kern w:val="2"/>
          <w:lang w:eastAsia="zh-TW"/>
        </w:rPr>
        <w:t>出</w:t>
      </w:r>
      <w:r w:rsidR="00094250" w:rsidRPr="00FB066E">
        <w:rPr>
          <w:rFonts w:ascii="Arial" w:hAnsi="Arial" w:cs="Arial"/>
          <w:kern w:val="2"/>
          <w:lang w:eastAsia="zh-TW"/>
        </w:rPr>
        <w:t>檔</w:t>
      </w:r>
      <w:r w:rsidR="00E13A37" w:rsidRPr="00FB066E">
        <w:rPr>
          <w:rFonts w:ascii="Arial" w:hAnsi="Arial" w:cs="Arial"/>
          <w:kern w:val="2"/>
          <w:lang w:eastAsia="zh-TW"/>
        </w:rPr>
        <w:t>的</w:t>
      </w:r>
      <w:r w:rsidRPr="00FB066E">
        <w:rPr>
          <w:rFonts w:ascii="Arial" w:hAnsi="Arial" w:cs="Arial"/>
          <w:kern w:val="2"/>
          <w:lang w:eastAsia="zh-TW"/>
        </w:rPr>
        <w:t>件數</w:t>
      </w:r>
      <w:r w:rsidR="00E13A37" w:rsidRPr="00FB066E">
        <w:rPr>
          <w:rFonts w:ascii="Arial" w:hAnsi="Arial" w:cs="Arial"/>
          <w:kern w:val="2"/>
          <w:lang w:eastAsia="zh-TW"/>
        </w:rPr>
        <w:t>及錯誤件數</w:t>
      </w:r>
      <w:r w:rsidRPr="00FB066E">
        <w:rPr>
          <w:rFonts w:ascii="Arial" w:hAnsi="Arial" w:cs="Arial"/>
          <w:kern w:val="2"/>
          <w:szCs w:val="24"/>
          <w:lang w:eastAsia="zh-TW"/>
        </w:rPr>
        <w:t>。</w:t>
      </w:r>
    </w:p>
    <w:p w:rsidR="00237FD2" w:rsidRPr="00FB066E" w:rsidRDefault="00237FD2" w:rsidP="00A020F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szCs w:val="24"/>
          <w:lang w:eastAsia="zh-TW"/>
        </w:rPr>
        <w:t>若執行錯誤</w:t>
      </w:r>
    </w:p>
    <w:p w:rsidR="00237FD2" w:rsidRPr="00FB066E" w:rsidRDefault="00237FD2" w:rsidP="00A020F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hd w:val="pct15" w:color="auto" w:fill="FFFFFF"/>
          <w:lang w:eastAsia="zh-TW"/>
        </w:rPr>
        <w:t>錯誤處理</w:t>
      </w:r>
      <w:r w:rsidRPr="00FB066E">
        <w:rPr>
          <w:rFonts w:ascii="Arial" w:eastAsia="細明體" w:hAnsi="Arial" w:cs="Arial"/>
          <w:kern w:val="2"/>
          <w:shd w:val="pct15" w:color="auto" w:fill="FFFFFF"/>
          <w:lang w:eastAsia="zh-TW"/>
        </w:rPr>
        <w:t>(for Log)</w:t>
      </w:r>
    </w:p>
    <w:p w:rsidR="00237FD2" w:rsidRPr="00FB066E" w:rsidRDefault="00237FD2" w:rsidP="00A020F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eastAsia="細明體" w:hAnsi="Arial" w:cs="Arial"/>
          <w:kern w:val="2"/>
          <w:shd w:val="pct15" w:color="auto" w:fill="FFFFFF"/>
          <w:lang w:eastAsia="zh-TW"/>
        </w:rPr>
        <w:t>throw Exception</w:t>
      </w:r>
      <w:r w:rsidRPr="00FB066E">
        <w:rPr>
          <w:rFonts w:ascii="Arial" w:eastAsia="細明體" w:hAnsi="Arial" w:cs="Arial"/>
          <w:kern w:val="2"/>
          <w:shd w:val="pct15" w:color="auto" w:fill="FFFFFF"/>
          <w:lang w:eastAsia="zh-TW"/>
        </w:rPr>
        <w:t>，</w:t>
      </w:r>
      <w:r w:rsidRPr="00FB066E">
        <w:rPr>
          <w:rFonts w:ascii="Arial" w:eastAsia="細明體" w:hAnsi="Arial" w:cs="Arial"/>
          <w:kern w:val="2"/>
          <w:szCs w:val="24"/>
          <w:shd w:val="pct15" w:color="auto" w:fill="FFFFFF"/>
          <w:lang w:eastAsia="zh-TW"/>
        </w:rPr>
        <w:t>結束</w:t>
      </w:r>
      <w:r w:rsidRPr="00FB066E">
        <w:rPr>
          <w:rFonts w:ascii="Arial" w:eastAsia="細明體" w:hAnsi="Arial" w:cs="Arial"/>
          <w:kern w:val="2"/>
          <w:szCs w:val="24"/>
          <w:shd w:val="pct15" w:color="auto" w:fill="FFFFFF"/>
          <w:lang w:eastAsia="zh-TW"/>
        </w:rPr>
        <w:t>METHOD</w:t>
      </w:r>
    </w:p>
    <w:p w:rsidR="00237FD2" w:rsidRPr="00FB066E" w:rsidRDefault="00237FD2" w:rsidP="00A020F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szCs w:val="24"/>
          <w:lang w:eastAsia="zh-TW"/>
        </w:rPr>
        <w:t>回覆訊息設為</w:t>
      </w:r>
      <w:r w:rsidRPr="00FB066E">
        <w:rPr>
          <w:rFonts w:ascii="Arial" w:hAnsi="Arial" w:cs="Arial"/>
          <w:kern w:val="2"/>
          <w:szCs w:val="24"/>
          <w:lang w:eastAsia="zh-TW"/>
        </w:rPr>
        <w:t>1</w:t>
      </w:r>
      <w:r w:rsidRPr="00FB066E">
        <w:rPr>
          <w:rFonts w:ascii="Arial" w:hAnsi="Arial" w:cs="Arial"/>
          <w:kern w:val="2"/>
          <w:szCs w:val="24"/>
          <w:lang w:eastAsia="zh-TW"/>
        </w:rPr>
        <w:t>。</w:t>
      </w:r>
    </w:p>
    <w:p w:rsidR="00237FD2" w:rsidRPr="00FB066E" w:rsidRDefault="00237FD2" w:rsidP="00A020F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FB066E">
        <w:rPr>
          <w:rFonts w:ascii="Arial" w:hAnsi="Arial" w:cs="Arial"/>
          <w:bCs/>
          <w:lang w:eastAsia="zh-TW"/>
        </w:rPr>
        <w:t xml:space="preserve">CALL </w:t>
      </w:r>
      <w:r w:rsidRPr="00FB066E">
        <w:rPr>
          <w:rFonts w:ascii="Arial" w:hAnsi="Arial" w:cs="Arial"/>
          <w:kern w:val="2"/>
          <w:szCs w:val="24"/>
          <w:lang w:eastAsia="zh-TW"/>
        </w:rPr>
        <w:t>批次作業件數紀錄模組</w:t>
      </w:r>
      <w:r w:rsidRPr="00FB066E">
        <w:rPr>
          <w:rFonts w:ascii="Arial" w:hAnsi="Arial" w:cs="Arial"/>
          <w:kern w:val="2"/>
          <w:szCs w:val="24"/>
          <w:lang w:eastAsia="zh-TW"/>
        </w:rPr>
        <w:t>CountManager.java</w:t>
      </w:r>
    </w:p>
    <w:p w:rsidR="00237FD2" w:rsidRPr="00FB066E" w:rsidRDefault="00E13A37" w:rsidP="00A020F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lang w:eastAsia="zh-TW"/>
        </w:rPr>
        <w:t>各個寫出檔的件數及錯誤件數</w:t>
      </w:r>
    </w:p>
    <w:p w:rsidR="00237FD2" w:rsidRPr="00FB066E" w:rsidRDefault="00237FD2">
      <w:pPr>
        <w:pStyle w:val="Tabletext"/>
        <w:keepLines w:val="0"/>
        <w:spacing w:after="0" w:line="240" w:lineRule="auto"/>
        <w:rPr>
          <w:rFonts w:ascii="Arial" w:eastAsia="細明體" w:hAnsi="Arial" w:cs="Arial"/>
          <w:color w:val="FF0000"/>
          <w:kern w:val="2"/>
          <w:shd w:val="pct15" w:color="auto" w:fill="FFFFFF"/>
          <w:lang w:eastAsia="zh-TW"/>
        </w:rPr>
      </w:pPr>
    </w:p>
    <w:p w:rsidR="00237FD2" w:rsidRPr="00FB066E" w:rsidRDefault="00237FD2" w:rsidP="00A020F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eastAsia="細明體" w:hAnsi="Arial" w:cs="Arial"/>
          <w:color w:val="FF0000"/>
          <w:kern w:val="2"/>
          <w:shd w:val="pct15" w:color="auto" w:fill="FFFFFF"/>
          <w:lang w:eastAsia="zh-TW"/>
        </w:rPr>
      </w:pPr>
      <w:r w:rsidRPr="00FB066E">
        <w:rPr>
          <w:rFonts w:ascii="Arial" w:eastAsia="細明體" w:hAnsi="Arial" w:cs="Arial"/>
          <w:color w:val="FF0000"/>
          <w:kern w:val="2"/>
          <w:shd w:val="pct15" w:color="auto" w:fill="FFFFFF"/>
          <w:lang w:eastAsia="zh-TW"/>
        </w:rPr>
        <w:t>錯誤處理</w:t>
      </w:r>
      <w:r w:rsidRPr="00FB066E">
        <w:rPr>
          <w:rFonts w:ascii="Arial" w:eastAsia="細明體" w:hAnsi="Arial" w:cs="Arial"/>
          <w:color w:val="FF0000"/>
          <w:kern w:val="2"/>
          <w:shd w:val="pct15" w:color="auto" w:fill="FFFFFF"/>
          <w:lang w:eastAsia="zh-TW"/>
        </w:rPr>
        <w:t>(for Log)</w:t>
      </w:r>
      <w:r w:rsidRPr="00FB066E">
        <w:rPr>
          <w:rFonts w:ascii="Arial" w:eastAsia="細明體" w:hAnsi="Arial" w:cs="Arial"/>
          <w:color w:val="FF0000"/>
          <w:kern w:val="2"/>
          <w:shd w:val="pct15" w:color="auto" w:fill="FFFFFF"/>
          <w:lang w:eastAsia="zh-TW"/>
        </w:rPr>
        <w:t>：</w:t>
      </w:r>
      <w:r w:rsidRPr="00FB066E">
        <w:rPr>
          <w:rFonts w:ascii="Arial" w:eastAsia="細明體" w:hAnsi="Arial" w:cs="Arial"/>
          <w:bCs/>
          <w:shd w:val="pct15" w:color="auto" w:fill="FFFFFF"/>
          <w:lang w:eastAsia="zh-TW"/>
        </w:rPr>
        <w:t xml:space="preserve">CALL </w:t>
      </w:r>
      <w:r w:rsidRPr="00FB066E">
        <w:rPr>
          <w:rFonts w:ascii="Arial" w:eastAsia="細明體" w:hAnsi="Arial" w:cs="Arial"/>
          <w:bCs/>
          <w:kern w:val="2"/>
          <w:szCs w:val="24"/>
          <w:shd w:val="pct15" w:color="auto" w:fill="FFFFFF"/>
          <w:lang w:eastAsia="zh-TW"/>
        </w:rPr>
        <w:t>異常訊息記錄模組</w:t>
      </w:r>
      <w:r w:rsidRPr="00FB066E">
        <w:rPr>
          <w:rFonts w:ascii="Arial" w:eastAsia="細明體" w:hAnsi="Arial" w:cs="Arial"/>
          <w:bCs/>
          <w:kern w:val="2"/>
          <w:szCs w:val="24"/>
          <w:shd w:val="pct15" w:color="auto" w:fill="FFFFFF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 w:rsidRPr="00FB066E">
        <w:tc>
          <w:tcPr>
            <w:tcW w:w="1080" w:type="dxa"/>
          </w:tcPr>
          <w:p w:rsidR="00237FD2" w:rsidRPr="00FB066E" w:rsidRDefault="00237FD2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lang w:eastAsia="zh-TW"/>
              </w:rPr>
            </w:pPr>
            <w:r w:rsidRPr="00FB066E">
              <w:rPr>
                <w:rFonts w:ascii="Arial" w:eastAsia="細明體" w:hAnsi="Arial" w:cs="Arial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Pr="00FB066E" w:rsidRDefault="00237FD2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lang w:eastAsia="zh-TW"/>
              </w:rPr>
            </w:pPr>
            <w:r w:rsidRPr="00FB066E">
              <w:rPr>
                <w:rFonts w:ascii="Arial" w:eastAsia="細明體" w:hAnsi="Arial" w:cs="Arial"/>
                <w:kern w:val="2"/>
                <w:lang w:eastAsia="zh-TW"/>
              </w:rPr>
              <w:t>處理方式</w:t>
            </w:r>
          </w:p>
        </w:tc>
      </w:tr>
      <w:tr w:rsidR="00237FD2" w:rsidRPr="00FB066E">
        <w:tc>
          <w:tcPr>
            <w:tcW w:w="1080" w:type="dxa"/>
          </w:tcPr>
          <w:p w:rsidR="00237FD2" w:rsidRPr="00FB066E" w:rsidRDefault="00692F47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lang w:eastAsia="zh-TW"/>
              </w:rPr>
            </w:pPr>
            <w:r w:rsidRPr="00FB066E">
              <w:rPr>
                <w:rFonts w:ascii="Arial" w:eastAsia="細明體" w:hAnsi="Arial" w:cs="Arial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Pr="00FB066E" w:rsidRDefault="00237FD2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FB066E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訊息：</w:t>
            </w:r>
            <w:r w:rsidR="00692F47" w:rsidRPr="00FB066E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 xml:space="preserve">MSG </w:t>
            </w:r>
          </w:p>
          <w:p w:rsidR="00237FD2" w:rsidRPr="00FB066E" w:rsidRDefault="00237FD2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szCs w:val="24"/>
                <w:lang w:eastAsia="zh-TW"/>
              </w:rPr>
            </w:pPr>
            <w:r w:rsidRPr="00FB066E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摘要：</w:t>
            </w:r>
            <w:r w:rsidRPr="00FB066E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EXCEPTION</w:t>
            </w:r>
          </w:p>
        </w:tc>
      </w:tr>
    </w:tbl>
    <w:p w:rsidR="00237FD2" w:rsidRPr="00FB066E" w:rsidRDefault="00237FD2">
      <w:pPr>
        <w:pStyle w:val="Tabletext"/>
        <w:keepLines w:val="0"/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</w:p>
    <w:sectPr w:rsidR="00237FD2" w:rsidRPr="00FB066E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9E2" w:rsidRDefault="00C369E2" w:rsidP="00EC424F">
      <w:r>
        <w:separator/>
      </w:r>
    </w:p>
  </w:endnote>
  <w:endnote w:type="continuationSeparator" w:id="0">
    <w:p w:rsidR="00C369E2" w:rsidRDefault="00C369E2" w:rsidP="00EC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9E2" w:rsidRDefault="00C369E2" w:rsidP="00EC424F">
      <w:r>
        <w:separator/>
      </w:r>
    </w:p>
  </w:footnote>
  <w:footnote w:type="continuationSeparator" w:id="0">
    <w:p w:rsidR="00C369E2" w:rsidRDefault="00C369E2" w:rsidP="00EC4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B7E0E82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0171"/>
    <w:rsid w:val="000048C1"/>
    <w:rsid w:val="00012FB9"/>
    <w:rsid w:val="00024055"/>
    <w:rsid w:val="00024AAE"/>
    <w:rsid w:val="00031527"/>
    <w:rsid w:val="00036FC4"/>
    <w:rsid w:val="000521FF"/>
    <w:rsid w:val="00067D92"/>
    <w:rsid w:val="000716C7"/>
    <w:rsid w:val="00072C05"/>
    <w:rsid w:val="00073CF4"/>
    <w:rsid w:val="0008184A"/>
    <w:rsid w:val="0008394D"/>
    <w:rsid w:val="000843A0"/>
    <w:rsid w:val="00084FD7"/>
    <w:rsid w:val="00093B86"/>
    <w:rsid w:val="00094250"/>
    <w:rsid w:val="000A17A1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565C9"/>
    <w:rsid w:val="00161D03"/>
    <w:rsid w:val="0019287A"/>
    <w:rsid w:val="00195B9E"/>
    <w:rsid w:val="001A21F1"/>
    <w:rsid w:val="001B1004"/>
    <w:rsid w:val="001C06A8"/>
    <w:rsid w:val="001C0870"/>
    <w:rsid w:val="001C74D1"/>
    <w:rsid w:val="001D11EC"/>
    <w:rsid w:val="001D4E00"/>
    <w:rsid w:val="001E1A34"/>
    <w:rsid w:val="001F0E43"/>
    <w:rsid w:val="001F1A89"/>
    <w:rsid w:val="002029F8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5158"/>
    <w:rsid w:val="0026767E"/>
    <w:rsid w:val="00267F19"/>
    <w:rsid w:val="00290450"/>
    <w:rsid w:val="00294D10"/>
    <w:rsid w:val="002B49C7"/>
    <w:rsid w:val="002D317F"/>
    <w:rsid w:val="002E0AE6"/>
    <w:rsid w:val="002E2EA9"/>
    <w:rsid w:val="002E7FA8"/>
    <w:rsid w:val="00301EFC"/>
    <w:rsid w:val="00302000"/>
    <w:rsid w:val="0030386C"/>
    <w:rsid w:val="00312D81"/>
    <w:rsid w:val="003278FF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7532A"/>
    <w:rsid w:val="003A68AD"/>
    <w:rsid w:val="003A7E85"/>
    <w:rsid w:val="003B49C6"/>
    <w:rsid w:val="003C21F8"/>
    <w:rsid w:val="003C3DA9"/>
    <w:rsid w:val="003C67C4"/>
    <w:rsid w:val="003D1EA0"/>
    <w:rsid w:val="003D5664"/>
    <w:rsid w:val="003D714C"/>
    <w:rsid w:val="003D75E3"/>
    <w:rsid w:val="003F61B0"/>
    <w:rsid w:val="00400896"/>
    <w:rsid w:val="004117C4"/>
    <w:rsid w:val="00420614"/>
    <w:rsid w:val="0044342B"/>
    <w:rsid w:val="00444EC0"/>
    <w:rsid w:val="0047096F"/>
    <w:rsid w:val="0047182E"/>
    <w:rsid w:val="00477D65"/>
    <w:rsid w:val="004820E6"/>
    <w:rsid w:val="00482D9D"/>
    <w:rsid w:val="00485975"/>
    <w:rsid w:val="00487B3E"/>
    <w:rsid w:val="0049018D"/>
    <w:rsid w:val="00490A13"/>
    <w:rsid w:val="00497151"/>
    <w:rsid w:val="004A18EF"/>
    <w:rsid w:val="004B4C9F"/>
    <w:rsid w:val="004C29CD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44717"/>
    <w:rsid w:val="00544896"/>
    <w:rsid w:val="00552006"/>
    <w:rsid w:val="005521AF"/>
    <w:rsid w:val="0055300C"/>
    <w:rsid w:val="00560225"/>
    <w:rsid w:val="00563B9E"/>
    <w:rsid w:val="005643F8"/>
    <w:rsid w:val="00565BD4"/>
    <w:rsid w:val="0057224C"/>
    <w:rsid w:val="00575538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67AF9"/>
    <w:rsid w:val="00671295"/>
    <w:rsid w:val="00672649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5176"/>
    <w:rsid w:val="006A5684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63F4"/>
    <w:rsid w:val="00716A7B"/>
    <w:rsid w:val="007175F2"/>
    <w:rsid w:val="007176A4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A0B90"/>
    <w:rsid w:val="007C4E7A"/>
    <w:rsid w:val="007D7CA7"/>
    <w:rsid w:val="007E21EA"/>
    <w:rsid w:val="0080134F"/>
    <w:rsid w:val="00804DF5"/>
    <w:rsid w:val="00813A0C"/>
    <w:rsid w:val="00830BEA"/>
    <w:rsid w:val="0083321D"/>
    <w:rsid w:val="0084638D"/>
    <w:rsid w:val="00856204"/>
    <w:rsid w:val="00857D93"/>
    <w:rsid w:val="008612C5"/>
    <w:rsid w:val="00866784"/>
    <w:rsid w:val="00875A65"/>
    <w:rsid w:val="0088181E"/>
    <w:rsid w:val="008823CB"/>
    <w:rsid w:val="00883572"/>
    <w:rsid w:val="008835AB"/>
    <w:rsid w:val="00891F29"/>
    <w:rsid w:val="00895DBA"/>
    <w:rsid w:val="008B070E"/>
    <w:rsid w:val="008B0A79"/>
    <w:rsid w:val="008B163C"/>
    <w:rsid w:val="008B40D9"/>
    <w:rsid w:val="008E0307"/>
    <w:rsid w:val="008E75E6"/>
    <w:rsid w:val="008F1438"/>
    <w:rsid w:val="00900AB4"/>
    <w:rsid w:val="0090379A"/>
    <w:rsid w:val="009140B6"/>
    <w:rsid w:val="00923784"/>
    <w:rsid w:val="009268E0"/>
    <w:rsid w:val="00935BEC"/>
    <w:rsid w:val="00937141"/>
    <w:rsid w:val="00940782"/>
    <w:rsid w:val="009470B7"/>
    <w:rsid w:val="00965AF6"/>
    <w:rsid w:val="00965C97"/>
    <w:rsid w:val="00965CCE"/>
    <w:rsid w:val="0097217C"/>
    <w:rsid w:val="00994D8C"/>
    <w:rsid w:val="009A2050"/>
    <w:rsid w:val="009A286D"/>
    <w:rsid w:val="009B7A6B"/>
    <w:rsid w:val="009B7E68"/>
    <w:rsid w:val="009C724C"/>
    <w:rsid w:val="009E1355"/>
    <w:rsid w:val="009E14DC"/>
    <w:rsid w:val="009E3054"/>
    <w:rsid w:val="009E47CA"/>
    <w:rsid w:val="009E7732"/>
    <w:rsid w:val="009F052E"/>
    <w:rsid w:val="00A0117E"/>
    <w:rsid w:val="00A020FA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2B4D"/>
    <w:rsid w:val="00A349EA"/>
    <w:rsid w:val="00A34EA5"/>
    <w:rsid w:val="00A35D5B"/>
    <w:rsid w:val="00A37ADF"/>
    <w:rsid w:val="00A46CFF"/>
    <w:rsid w:val="00A46D2B"/>
    <w:rsid w:val="00A46F55"/>
    <w:rsid w:val="00A53E58"/>
    <w:rsid w:val="00A57255"/>
    <w:rsid w:val="00A628CF"/>
    <w:rsid w:val="00A715AE"/>
    <w:rsid w:val="00A91C89"/>
    <w:rsid w:val="00AA4AA9"/>
    <w:rsid w:val="00AA739E"/>
    <w:rsid w:val="00AB5CE6"/>
    <w:rsid w:val="00AD00C7"/>
    <w:rsid w:val="00AD398F"/>
    <w:rsid w:val="00AD7044"/>
    <w:rsid w:val="00AE29A5"/>
    <w:rsid w:val="00B01A9C"/>
    <w:rsid w:val="00B10DEB"/>
    <w:rsid w:val="00B1314A"/>
    <w:rsid w:val="00B20E29"/>
    <w:rsid w:val="00B23574"/>
    <w:rsid w:val="00B24D8E"/>
    <w:rsid w:val="00B25B0F"/>
    <w:rsid w:val="00B314F1"/>
    <w:rsid w:val="00B42467"/>
    <w:rsid w:val="00B526A1"/>
    <w:rsid w:val="00B62C0B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BE3F5B"/>
    <w:rsid w:val="00BF10E1"/>
    <w:rsid w:val="00C03589"/>
    <w:rsid w:val="00C0438F"/>
    <w:rsid w:val="00C06170"/>
    <w:rsid w:val="00C063BF"/>
    <w:rsid w:val="00C12563"/>
    <w:rsid w:val="00C136BA"/>
    <w:rsid w:val="00C16C2B"/>
    <w:rsid w:val="00C2238B"/>
    <w:rsid w:val="00C2615D"/>
    <w:rsid w:val="00C3006A"/>
    <w:rsid w:val="00C34DED"/>
    <w:rsid w:val="00C369E2"/>
    <w:rsid w:val="00C445D6"/>
    <w:rsid w:val="00C46B95"/>
    <w:rsid w:val="00C57239"/>
    <w:rsid w:val="00C64649"/>
    <w:rsid w:val="00C807D5"/>
    <w:rsid w:val="00C81D0A"/>
    <w:rsid w:val="00C940DB"/>
    <w:rsid w:val="00CA1592"/>
    <w:rsid w:val="00CA5B93"/>
    <w:rsid w:val="00CA5CAF"/>
    <w:rsid w:val="00CB4C40"/>
    <w:rsid w:val="00CB4F2E"/>
    <w:rsid w:val="00CB531A"/>
    <w:rsid w:val="00CB72B7"/>
    <w:rsid w:val="00CC0458"/>
    <w:rsid w:val="00CD0D1A"/>
    <w:rsid w:val="00CD275E"/>
    <w:rsid w:val="00CE1081"/>
    <w:rsid w:val="00CE28AD"/>
    <w:rsid w:val="00CE2C85"/>
    <w:rsid w:val="00CF3376"/>
    <w:rsid w:val="00D07662"/>
    <w:rsid w:val="00D16896"/>
    <w:rsid w:val="00D2458A"/>
    <w:rsid w:val="00D25C3D"/>
    <w:rsid w:val="00D272DE"/>
    <w:rsid w:val="00D43190"/>
    <w:rsid w:val="00D5583C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A34E7"/>
    <w:rsid w:val="00DB1E7B"/>
    <w:rsid w:val="00DC14D1"/>
    <w:rsid w:val="00DC1C95"/>
    <w:rsid w:val="00DC1F35"/>
    <w:rsid w:val="00DD13E4"/>
    <w:rsid w:val="00DD6DB3"/>
    <w:rsid w:val="00DE241D"/>
    <w:rsid w:val="00DE5235"/>
    <w:rsid w:val="00DE6F53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43993"/>
    <w:rsid w:val="00E602C8"/>
    <w:rsid w:val="00E9683C"/>
    <w:rsid w:val="00E9694D"/>
    <w:rsid w:val="00EA3065"/>
    <w:rsid w:val="00EB3942"/>
    <w:rsid w:val="00EB6676"/>
    <w:rsid w:val="00EB6C08"/>
    <w:rsid w:val="00EC424F"/>
    <w:rsid w:val="00ED0C4E"/>
    <w:rsid w:val="00ED2F64"/>
    <w:rsid w:val="00EE050F"/>
    <w:rsid w:val="00EE1E49"/>
    <w:rsid w:val="00EE314F"/>
    <w:rsid w:val="00EF12F6"/>
    <w:rsid w:val="00EF1415"/>
    <w:rsid w:val="00EF33F6"/>
    <w:rsid w:val="00EF746E"/>
    <w:rsid w:val="00F02B6A"/>
    <w:rsid w:val="00F06562"/>
    <w:rsid w:val="00F13204"/>
    <w:rsid w:val="00F15428"/>
    <w:rsid w:val="00F15918"/>
    <w:rsid w:val="00F16872"/>
    <w:rsid w:val="00F24C74"/>
    <w:rsid w:val="00F24F90"/>
    <w:rsid w:val="00F260A7"/>
    <w:rsid w:val="00F45061"/>
    <w:rsid w:val="00F51818"/>
    <w:rsid w:val="00F53BB5"/>
    <w:rsid w:val="00F55819"/>
    <w:rsid w:val="00F55C3F"/>
    <w:rsid w:val="00F66B6B"/>
    <w:rsid w:val="00F66B6C"/>
    <w:rsid w:val="00F7087F"/>
    <w:rsid w:val="00F73136"/>
    <w:rsid w:val="00F775C9"/>
    <w:rsid w:val="00F822A6"/>
    <w:rsid w:val="00F93681"/>
    <w:rsid w:val="00FA0968"/>
    <w:rsid w:val="00FB066E"/>
    <w:rsid w:val="00FB0964"/>
    <w:rsid w:val="00FB0B40"/>
    <w:rsid w:val="00FB1C54"/>
    <w:rsid w:val="00FB2DB7"/>
    <w:rsid w:val="00FB4F2B"/>
    <w:rsid w:val="00FB5FCF"/>
    <w:rsid w:val="00FB77F2"/>
    <w:rsid w:val="00FB7B26"/>
    <w:rsid w:val="00FC732B"/>
    <w:rsid w:val="00FC7C58"/>
    <w:rsid w:val="00FD0C94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C4C89F-0781-435B-B46B-733DDC29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ad">
    <w:name w:val="客戶名稱"/>
    <w:basedOn w:val="a"/>
    <w:rsid w:val="002029F8"/>
    <w:pPr>
      <w:widowControl/>
      <w:spacing w:line="360" w:lineRule="auto"/>
      <w:ind w:right="240" w:firstLine="297"/>
      <w:jc w:val="center"/>
    </w:pPr>
    <w:rPr>
      <w:rFonts w:ascii="Arial" w:eastAsia="標楷體" w:hAnsi="Arial" w:cs="Arial"/>
      <w:bCs/>
      <w:kern w:val="0"/>
      <w:sz w:val="40"/>
      <w:szCs w:val="40"/>
    </w:rPr>
  </w:style>
  <w:style w:type="paragraph" w:styleId="ae">
    <w:name w:val="header"/>
    <w:basedOn w:val="a"/>
    <w:rsid w:val="002029F8"/>
    <w:pPr>
      <w:tabs>
        <w:tab w:val="center" w:pos="4153"/>
        <w:tab w:val="right" w:pos="8306"/>
      </w:tabs>
      <w:snapToGrid w:val="0"/>
    </w:pPr>
    <w:rPr>
      <w:rFonts w:ascii="Arial" w:eastAsia="標楷體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