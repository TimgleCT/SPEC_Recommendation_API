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9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952"/>
        <w:gridCol w:w="58"/>
        <w:gridCol w:w="1094"/>
        <w:gridCol w:w="3409"/>
        <w:gridCol w:w="335"/>
        <w:gridCol w:w="1231"/>
        <w:gridCol w:w="857"/>
        <w:gridCol w:w="1214"/>
      </w:tblGrid>
      <w:tr w:rsidR="008342F8" w:rsidTr="00E95CB1">
        <w:trPr>
          <w:gridAfter w:val="1"/>
          <w:wAfter w:w="1214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2F8" w:rsidRDefault="008342F8" w:rsidP="00E17BD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/</w:t>
            </w: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2F8" w:rsidRDefault="008342F8" w:rsidP="00E17BD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2F8" w:rsidRDefault="008342F8" w:rsidP="00E17BD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2F8" w:rsidRDefault="008342F8" w:rsidP="00E17BD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8342F8" w:rsidTr="00E95CB1">
        <w:trPr>
          <w:gridAfter w:val="1"/>
          <w:wAfter w:w="1214" w:type="dxa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2F8" w:rsidRDefault="008342F8" w:rsidP="00E17BD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2011/6/1</w:t>
            </w:r>
            <w:r>
              <w:rPr>
                <w:rFonts w:ascii="細明體" w:eastAsia="細明體" w:hAnsi="細明體" w:hint="eastAsia"/>
                <w:lang w:eastAsia="zh-TW"/>
              </w:rPr>
              <w:t>6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2F8" w:rsidRDefault="008342F8" w:rsidP="00E17BD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2F8" w:rsidRDefault="008342F8" w:rsidP="00E17BDA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342F8">
              <w:rPr>
                <w:rFonts w:ascii="細明體" w:eastAsia="細明體" w:hAnsi="細明體" w:hint="eastAsia"/>
                <w:lang w:eastAsia="zh-TW"/>
              </w:rPr>
              <w:t>不給付申覆「新增」及「修改」</w:t>
            </w:r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2F8" w:rsidRDefault="008342F8" w:rsidP="00E17BDA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  <w:tr w:rsidR="00890695" w:rsidTr="00E95CB1">
        <w:trPr>
          <w:gridAfter w:val="1"/>
          <w:wAfter w:w="1214" w:type="dxa"/>
          <w:ins w:id="0" w:author="i9200215" w:date="2011-06-30T10:00:00Z"/>
        </w:trPr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695" w:rsidRDefault="00890695" w:rsidP="00E17BDA">
            <w:pPr>
              <w:pStyle w:val="Tabletext"/>
              <w:rPr>
                <w:ins w:id="1" w:author="i9200215" w:date="2011-06-30T10:00:00Z"/>
                <w:rFonts w:ascii="細明體" w:eastAsia="細明體" w:hAnsi="細明體"/>
                <w:lang w:eastAsia="zh-TW"/>
              </w:rPr>
            </w:pPr>
            <w:ins w:id="2" w:author="i9200215" w:date="2011-06-30T10:00:00Z">
              <w:r>
                <w:rPr>
                  <w:rFonts w:ascii="細明體" w:eastAsia="細明體" w:hAnsi="細明體"/>
                  <w:lang w:eastAsia="zh-TW"/>
                </w:rPr>
                <w:t>2011/6/30</w:t>
              </w:r>
            </w:ins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695" w:rsidRDefault="00890695" w:rsidP="00E17BDA">
            <w:pPr>
              <w:pStyle w:val="Tabletext"/>
              <w:rPr>
                <w:ins w:id="3" w:author="i9200215" w:date="2011-06-30T10:00:00Z"/>
                <w:rFonts w:ascii="細明體" w:eastAsia="細明體" w:hAnsi="細明體"/>
                <w:lang w:eastAsia="zh-TW"/>
              </w:rPr>
            </w:pPr>
            <w:ins w:id="4" w:author="i9200215" w:date="2011-06-30T10:00:00Z">
              <w:r>
                <w:rPr>
                  <w:rFonts w:ascii="細明體" w:eastAsia="細明體" w:hAnsi="細明體" w:hint="eastAsia"/>
                  <w:lang w:eastAsia="zh-TW"/>
                </w:rPr>
                <w:t>1.0</w:t>
              </w:r>
            </w:ins>
          </w:p>
        </w:tc>
        <w:tc>
          <w:tcPr>
            <w:tcW w:w="3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695" w:rsidRPr="008342F8" w:rsidRDefault="00B45883" w:rsidP="00E17BDA">
            <w:pPr>
              <w:pStyle w:val="Tabletext"/>
              <w:rPr>
                <w:ins w:id="5" w:author="i9200215" w:date="2011-06-30T10:00:00Z"/>
                <w:rFonts w:ascii="細明體" w:eastAsia="細明體" w:hAnsi="細明體" w:hint="eastAsia"/>
                <w:lang w:eastAsia="zh-TW"/>
              </w:rPr>
            </w:pPr>
            <w:ins w:id="6" w:author="i9200215" w:date="2011-06-30T10:12:00Z">
              <w:r>
                <w:rPr>
                  <w:rFonts w:hint="eastAsia"/>
                  <w:color w:val="FF0000"/>
                  <w:kern w:val="2"/>
                  <w:szCs w:val="24"/>
                  <w:lang w:eastAsia="zh-TW"/>
                </w:rPr>
                <w:t>更新</w:t>
              </w:r>
            </w:ins>
            <w:ins w:id="7" w:author="i9200215" w:date="2011-06-30T10:00:00Z">
              <w:r w:rsidR="00890695">
                <w:rPr>
                  <w:rFonts w:ascii="細明體" w:eastAsia="細明體" w:hAnsi="細明體" w:hint="eastAsia"/>
                  <w:lang w:eastAsia="zh-TW"/>
                </w:rPr>
                <w:t>審批狀態</w:t>
              </w:r>
            </w:ins>
          </w:p>
        </w:tc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0695" w:rsidRDefault="00890695" w:rsidP="00E17BDA">
            <w:pPr>
              <w:pStyle w:val="Tabletext"/>
              <w:jc w:val="center"/>
              <w:rPr>
                <w:ins w:id="8" w:author="i9200215" w:date="2011-06-30T10:00:00Z"/>
                <w:rFonts w:ascii="細明體" w:eastAsia="細明體" w:hAnsi="細明體" w:hint="eastAsia"/>
                <w:lang w:eastAsia="zh-TW"/>
              </w:rPr>
            </w:pPr>
            <w:ins w:id="9" w:author="i9200215" w:date="2011-06-30T10:00:00Z">
              <w:r>
                <w:rPr>
                  <w:rFonts w:ascii="細明體" w:eastAsia="細明體" w:hAnsi="細明體" w:hint="eastAsia"/>
                  <w:lang w:eastAsia="zh-TW"/>
                </w:rPr>
                <w:t>柏潤</w:t>
              </w:r>
            </w:ins>
          </w:p>
        </w:tc>
      </w:tr>
      <w:tr w:rsidR="00E95CB1" w:rsidRPr="00E95CB1" w:rsidTr="00E95C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B1" w:rsidRPr="00E95CB1" w:rsidRDefault="00E95CB1" w:rsidP="00E95CB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95CB1">
              <w:rPr>
                <w:rFonts w:ascii="細明體" w:eastAsia="細明體" w:hAnsi="細明體" w:cs="Courier New" w:hint="eastAsia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B1" w:rsidRPr="00E95CB1" w:rsidRDefault="00E95CB1" w:rsidP="00E95CB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95CB1">
              <w:rPr>
                <w:rFonts w:ascii="細明體" w:eastAsia="細明體" w:hAnsi="細明體" w:cs="Courier New" w:hint="eastAsia"/>
                <w:kern w:val="0"/>
                <w:sz w:val="20"/>
                <w:szCs w:val="20"/>
              </w:rPr>
              <w:t>版本</w:t>
            </w:r>
          </w:p>
        </w:tc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B1" w:rsidRPr="00E95CB1" w:rsidRDefault="00E95CB1" w:rsidP="00E95CB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95CB1">
              <w:rPr>
                <w:rFonts w:ascii="細明體" w:eastAsia="細明體" w:hAnsi="細明體" w:cs="Courier New" w:hint="eastAsia"/>
                <w:kern w:val="0"/>
                <w:sz w:val="20"/>
                <w:szCs w:val="20"/>
              </w:rPr>
              <w:t>修改原因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B1" w:rsidRPr="00E95CB1" w:rsidRDefault="00E95CB1" w:rsidP="00E95CB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95CB1">
              <w:rPr>
                <w:rFonts w:ascii="細明體" w:eastAsia="細明體" w:hAnsi="細明體" w:cs="Courier New" w:hint="eastAsia"/>
                <w:kern w:val="0"/>
                <w:sz w:val="20"/>
                <w:szCs w:val="20"/>
                <w:rPrChange w:id="10" w:author="陳鐵元" w:date="2015-09-02T15:03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修改人姓名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B1" w:rsidRPr="00E95CB1" w:rsidRDefault="00E95CB1" w:rsidP="00E95CB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95CB1">
              <w:rPr>
                <w:rFonts w:ascii="細明體" w:eastAsia="細明體" w:hAnsi="細明體" w:cs="Courier New" w:hint="eastAsia"/>
                <w:kern w:val="0"/>
                <w:sz w:val="20"/>
                <w:szCs w:val="20"/>
                <w:rPrChange w:id="11" w:author="陳鐵元" w:date="2015-09-02T15:03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立案單號</w:t>
            </w:r>
          </w:p>
        </w:tc>
      </w:tr>
      <w:tr w:rsidR="00E95CB1" w:rsidRPr="00E95CB1" w:rsidTr="00E95C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B1" w:rsidRPr="006629F8" w:rsidRDefault="00E95CB1" w:rsidP="00E95CB1">
            <w:pPr>
              <w:rPr>
                <w:rFonts w:hint="eastAsia"/>
              </w:rPr>
            </w:pPr>
            <w:r w:rsidRPr="006629F8">
              <w:rPr>
                <w:rFonts w:hint="eastAsia"/>
              </w:rPr>
              <w:t>2017-05-2</w:t>
            </w:r>
            <w:r>
              <w:t>5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B1" w:rsidRPr="006629F8" w:rsidRDefault="00E95CB1" w:rsidP="00E95CB1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B1" w:rsidRPr="006629F8" w:rsidRDefault="00E95CB1" w:rsidP="00E95CB1">
            <w:pPr>
              <w:rPr>
                <w:rFonts w:hint="eastAsia"/>
              </w:rPr>
            </w:pPr>
            <w:r w:rsidRPr="006629F8">
              <w:rPr>
                <w:rFonts w:hint="eastAsia"/>
              </w:rPr>
              <w:t>調整</w:t>
            </w:r>
            <w:r w:rsidRPr="006629F8">
              <w:rPr>
                <w:rFonts w:hint="eastAsia"/>
              </w:rPr>
              <w:t>RetrieveVO</w:t>
            </w:r>
            <w:r w:rsidRPr="006629F8">
              <w:rPr>
                <w:rFonts w:hint="eastAsia"/>
              </w:rPr>
              <w:t>程式寫法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B1" w:rsidRPr="006629F8" w:rsidRDefault="00E95CB1" w:rsidP="00E95CB1">
            <w:pPr>
              <w:rPr>
                <w:rFonts w:hint="eastAsia"/>
              </w:rPr>
            </w:pPr>
            <w:r w:rsidRPr="006629F8">
              <w:rPr>
                <w:rFonts w:hint="eastAsia"/>
              </w:rPr>
              <w:t>陳德仁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B1" w:rsidRDefault="00E95CB1" w:rsidP="00E95CB1">
            <w:r w:rsidRPr="006629F8">
              <w:rPr>
                <w:rFonts w:hint="eastAsia"/>
              </w:rPr>
              <w:t>170111000919</w:t>
            </w:r>
          </w:p>
        </w:tc>
      </w:tr>
    </w:tbl>
    <w:p w:rsidR="008342F8" w:rsidRPr="00E95CB1" w:rsidRDefault="008342F8" w:rsidP="008342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szCs w:val="24"/>
          <w:lang w:eastAsia="zh-TW"/>
        </w:rPr>
      </w:pPr>
    </w:p>
    <w:p w:rsidR="008342F8" w:rsidRDefault="008342F8" w:rsidP="008342F8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8342F8" w:rsidTr="00E17BDA">
        <w:tc>
          <w:tcPr>
            <w:tcW w:w="144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8342F8" w:rsidRDefault="00D200B7" w:rsidP="00E17BD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D200B7">
              <w:rPr>
                <w:rFonts w:ascii="細明體" w:eastAsia="細明體" w:hAnsi="細明體" w:hint="eastAsia"/>
                <w:lang w:eastAsia="zh-TW"/>
              </w:rPr>
              <w:t>不給付申覆「新增」及「修改」</w:t>
            </w:r>
          </w:p>
        </w:tc>
      </w:tr>
      <w:tr w:rsidR="008342F8" w:rsidTr="00E17BDA">
        <w:tc>
          <w:tcPr>
            <w:tcW w:w="144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8342F8" w:rsidRDefault="008342F8" w:rsidP="00D200B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AAL0_</w:t>
            </w:r>
            <w:r w:rsidR="00D200B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2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00</w:t>
            </w:r>
          </w:p>
        </w:tc>
      </w:tr>
      <w:tr w:rsidR="008342F8" w:rsidTr="00E17BDA">
        <w:tc>
          <w:tcPr>
            <w:tcW w:w="144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8342F8" w:rsidRDefault="008342F8" w:rsidP="00E17BD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8342F8" w:rsidTr="00E17BDA">
        <w:tc>
          <w:tcPr>
            <w:tcW w:w="144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8342F8" w:rsidRPr="00A52A43" w:rsidRDefault="00D200B7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200B7">
              <w:rPr>
                <w:rFonts w:ascii="細明體" w:eastAsia="細明體" w:hAnsi="細明體" w:hint="eastAsia"/>
                <w:sz w:val="20"/>
                <w:szCs w:val="20"/>
              </w:rPr>
              <w:t>不給付申覆「新增」及「修改」</w:t>
            </w:r>
          </w:p>
        </w:tc>
      </w:tr>
    </w:tbl>
    <w:p w:rsidR="008342F8" w:rsidRDefault="008342F8" w:rsidP="008342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342F8" w:rsidRDefault="008342F8" w:rsidP="008342F8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8342F8" w:rsidRDefault="008342F8" w:rsidP="008342F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342F8" w:rsidRDefault="008342F8" w:rsidP="008342F8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8342F8" w:rsidTr="00E17BDA">
        <w:tc>
          <w:tcPr>
            <w:tcW w:w="72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8342F8" w:rsidTr="00E17BD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42F8" w:rsidRDefault="008342F8" w:rsidP="00E17BDA">
            <w:pPr>
              <w:numPr>
                <w:ilvl w:val="0"/>
                <w:numId w:val="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審批模組</w:t>
            </w:r>
          </w:p>
        </w:tc>
        <w:tc>
          <w:tcPr>
            <w:tcW w:w="387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63B29">
              <w:rPr>
                <w:rFonts w:ascii="細明體" w:eastAsia="細明體" w:hAnsi="細明體"/>
                <w:sz w:val="20"/>
                <w:szCs w:val="20"/>
              </w:rPr>
              <w:t>ZZ_B3Z001</w:t>
            </w:r>
          </w:p>
        </w:tc>
      </w:tr>
    </w:tbl>
    <w:p w:rsidR="008342F8" w:rsidRDefault="008342F8" w:rsidP="008342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342F8" w:rsidRDefault="008342F8" w:rsidP="008342F8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8342F8" w:rsidTr="00E17BDA">
        <w:tc>
          <w:tcPr>
            <w:tcW w:w="72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8342F8" w:rsidRDefault="008342F8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8342F8" w:rsidTr="00E17BD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42F8" w:rsidRDefault="008342F8" w:rsidP="00E17BDA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:rsidR="008342F8" w:rsidRPr="0054543D" w:rsidRDefault="008342F8" w:rsidP="00E17BDA">
            <w:pPr>
              <w:jc w:val="both"/>
              <w:rPr>
                <w:rFonts w:ascii="細明體" w:eastAsia="細明體" w:hAnsi="細明體" w:cs="新細明體"/>
                <w:sz w:val="20"/>
                <w:szCs w:val="20"/>
              </w:rPr>
            </w:pPr>
            <w:r w:rsidRPr="004F069D">
              <w:rPr>
                <w:rFonts w:ascii="細明體" w:eastAsia="細明體" w:hAnsi="細明體" w:hint="eastAsia"/>
                <w:sz w:val="20"/>
                <w:szCs w:val="20"/>
              </w:rPr>
              <w:t>不給付申覆紀錄檔</w:t>
            </w:r>
          </w:p>
        </w:tc>
        <w:tc>
          <w:tcPr>
            <w:tcW w:w="3870" w:type="dxa"/>
          </w:tcPr>
          <w:p w:rsidR="008342F8" w:rsidRPr="0054543D" w:rsidRDefault="008342F8" w:rsidP="00E17BD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F069D">
              <w:rPr>
                <w:rFonts w:ascii="細明體" w:eastAsia="細明體" w:hAnsi="細明體"/>
                <w:sz w:val="20"/>
                <w:szCs w:val="20"/>
              </w:rPr>
              <w:t>DTAAL001</w:t>
            </w:r>
          </w:p>
        </w:tc>
      </w:tr>
      <w:tr w:rsidR="008342F8" w:rsidTr="00E17BD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342F8" w:rsidRDefault="008342F8" w:rsidP="00E17BDA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8342F8" w:rsidRDefault="008342F8" w:rsidP="00264AA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264AA8">
              <w:rPr>
                <w:rFonts w:ascii="細明體" w:eastAsia="細明體" w:hAnsi="細明體" w:hint="eastAsia"/>
                <w:sz w:val="20"/>
                <w:szCs w:val="20"/>
              </w:rPr>
              <w:t>紀錄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3870" w:type="dxa"/>
          </w:tcPr>
          <w:p w:rsidR="008342F8" w:rsidRDefault="008342F8" w:rsidP="00264AA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264AA8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</w:p>
        </w:tc>
      </w:tr>
      <w:tr w:rsidR="00231D41" w:rsidTr="00E17BD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31D41" w:rsidRDefault="00231D41" w:rsidP="00E17BDA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31D41" w:rsidRDefault="00231D41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理賠受理申請書檔</w:t>
            </w:r>
          </w:p>
        </w:tc>
        <w:tc>
          <w:tcPr>
            <w:tcW w:w="3870" w:type="dxa"/>
          </w:tcPr>
          <w:p w:rsidR="00231D41" w:rsidRDefault="00231D41" w:rsidP="00E17B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</w:tr>
    </w:tbl>
    <w:p w:rsidR="008342F8" w:rsidRDefault="008342F8" w:rsidP="008342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342F8" w:rsidRDefault="008342F8" w:rsidP="008342F8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設計畫面： </w:t>
      </w:r>
    </w:p>
    <w:p w:rsidR="00366DAB" w:rsidRDefault="008342F8" w:rsidP="00A105D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</w:t>
      </w:r>
      <w:hyperlink r:id="rId7" w:history="1">
        <w:r w:rsidRPr="001465A7">
          <w:rPr>
            <w:rStyle w:val="a8"/>
            <w:rFonts w:hint="eastAsia"/>
            <w:kern w:val="2"/>
            <w:szCs w:val="24"/>
            <w:lang w:eastAsia="zh-TW"/>
          </w:rPr>
          <w:t>USAAL00</w:t>
        </w:r>
        <w:r w:rsidR="00F2421B" w:rsidRPr="001465A7">
          <w:rPr>
            <w:rStyle w:val="a8"/>
            <w:rFonts w:hint="eastAsia"/>
            <w:kern w:val="2"/>
            <w:szCs w:val="24"/>
            <w:lang w:eastAsia="zh-TW"/>
          </w:rPr>
          <w:t>2</w:t>
        </w:r>
        <w:r w:rsidRPr="001465A7">
          <w:rPr>
            <w:rStyle w:val="a8"/>
            <w:rFonts w:hint="eastAsia"/>
            <w:kern w:val="2"/>
            <w:szCs w:val="24"/>
            <w:lang w:eastAsia="zh-TW"/>
          </w:rPr>
          <w:t>0</w:t>
        </w:r>
        <w:r w:rsidRPr="001465A7">
          <w:rPr>
            <w:rStyle w:val="a8"/>
            <w:rFonts w:hint="eastAsia"/>
            <w:kern w:val="2"/>
            <w:szCs w:val="24"/>
            <w:lang w:eastAsia="zh-TW"/>
          </w:rPr>
          <w:t>0</w:t>
        </w:r>
        <w:r w:rsidRPr="001465A7">
          <w:rPr>
            <w:rStyle w:val="a8"/>
            <w:rFonts w:hint="eastAsia"/>
            <w:kern w:val="2"/>
            <w:szCs w:val="24"/>
            <w:lang w:eastAsia="zh-TW"/>
          </w:rPr>
          <w:t>.</w:t>
        </w:r>
        <w:r w:rsidRPr="001465A7">
          <w:rPr>
            <w:rStyle w:val="a8"/>
            <w:rFonts w:hint="eastAsia"/>
            <w:kern w:val="2"/>
            <w:szCs w:val="24"/>
            <w:lang w:eastAsia="zh-TW"/>
          </w:rPr>
          <w:t>H</w:t>
        </w:r>
        <w:r w:rsidRPr="001465A7">
          <w:rPr>
            <w:rStyle w:val="a8"/>
            <w:rFonts w:hint="eastAsia"/>
            <w:kern w:val="2"/>
            <w:szCs w:val="24"/>
            <w:lang w:eastAsia="zh-TW"/>
          </w:rPr>
          <w:t>T</w:t>
        </w:r>
        <w:r w:rsidRPr="001465A7">
          <w:rPr>
            <w:rStyle w:val="a8"/>
            <w:rFonts w:hint="eastAsia"/>
            <w:kern w:val="2"/>
            <w:szCs w:val="24"/>
            <w:lang w:eastAsia="zh-TW"/>
          </w:rPr>
          <w:t>M</w:t>
        </w:r>
        <w:r w:rsidRPr="001465A7">
          <w:rPr>
            <w:rStyle w:val="a8"/>
            <w:rFonts w:hint="eastAsia"/>
            <w:kern w:val="2"/>
            <w:szCs w:val="24"/>
            <w:lang w:eastAsia="zh-TW"/>
          </w:rPr>
          <w:t>L</w:t>
        </w:r>
      </w:hyperlink>
      <w:r>
        <w:rPr>
          <w:rFonts w:hint="eastAsia"/>
          <w:kern w:val="2"/>
          <w:szCs w:val="24"/>
          <w:lang w:eastAsia="zh-TW"/>
        </w:rPr>
        <w:t>。</w:t>
      </w:r>
    </w:p>
    <w:p w:rsidR="00AE7A02" w:rsidRDefault="00AE7A02" w:rsidP="00A105D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區分不同的操作行為</w:t>
      </w:r>
      <w:r>
        <w:rPr>
          <w:rFonts w:hint="eastAsia"/>
          <w:kern w:val="2"/>
          <w:szCs w:val="24"/>
          <w:lang w:eastAsia="zh-TW"/>
        </w:rPr>
        <w:t>:</w:t>
      </w:r>
    </w:p>
    <w:p w:rsidR="002F39FD" w:rsidRDefault="002F39FD" w:rsidP="00AE7A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接收參數</w:t>
      </w:r>
      <w:r>
        <w:rPr>
          <w:rFonts w:hint="eastAsia"/>
          <w:kern w:val="2"/>
          <w:szCs w:val="24"/>
          <w:lang w:eastAsia="zh-TW"/>
        </w:rPr>
        <w:t>.</w:t>
      </w:r>
      <w:r w:rsidR="00BE2546">
        <w:rPr>
          <w:rFonts w:hint="eastAsia"/>
          <w:kern w:val="2"/>
          <w:szCs w:val="24"/>
          <w:lang w:eastAsia="zh-TW"/>
        </w:rPr>
        <w:t>受理編號</w:t>
      </w:r>
      <w:r w:rsidR="00BE2546">
        <w:rPr>
          <w:rFonts w:hint="eastAsia"/>
          <w:kern w:val="2"/>
          <w:szCs w:val="24"/>
          <w:lang w:eastAsia="zh-TW"/>
        </w:rPr>
        <w:t xml:space="preserve"> &lt;&gt; NULL AND</w:t>
      </w:r>
      <w:r w:rsidR="00BE2546">
        <w:rPr>
          <w:rFonts w:hint="eastAsia"/>
          <w:kern w:val="2"/>
          <w:szCs w:val="24"/>
          <w:lang w:eastAsia="zh-TW"/>
        </w:rPr>
        <w:t>接收參數</w:t>
      </w:r>
      <w:r w:rsidR="00BE2546">
        <w:rPr>
          <w:rFonts w:hint="eastAsia"/>
          <w:kern w:val="2"/>
          <w:szCs w:val="24"/>
          <w:lang w:eastAsia="zh-TW"/>
        </w:rPr>
        <w:t>.</w:t>
      </w:r>
      <w:r w:rsidR="00BE2546">
        <w:rPr>
          <w:rFonts w:hint="eastAsia"/>
          <w:kern w:val="2"/>
          <w:szCs w:val="24"/>
          <w:lang w:eastAsia="zh-TW"/>
        </w:rPr>
        <w:t>表單號碼</w:t>
      </w:r>
      <w:r w:rsidR="00BE2546">
        <w:rPr>
          <w:rFonts w:hint="eastAsia"/>
          <w:kern w:val="2"/>
          <w:szCs w:val="24"/>
          <w:lang w:eastAsia="zh-TW"/>
        </w:rPr>
        <w:t xml:space="preserve"> == NULL</w:t>
      </w:r>
    </w:p>
    <w:p w:rsidR="00CF464C" w:rsidRDefault="00CF464C" w:rsidP="00AE7A0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>.Btn = Enabled</w:t>
      </w:r>
    </w:p>
    <w:p w:rsidR="00CF464C" w:rsidRDefault="00CF464C" w:rsidP="00AE7A0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</w:t>
      </w:r>
      <w:r>
        <w:rPr>
          <w:rFonts w:hint="eastAsia"/>
          <w:kern w:val="2"/>
          <w:szCs w:val="24"/>
          <w:lang w:eastAsia="zh-TW"/>
        </w:rPr>
        <w:t>.Btn = Disabled</w:t>
      </w:r>
    </w:p>
    <w:p w:rsidR="00BE2546" w:rsidRDefault="00BE2546" w:rsidP="00AE7A0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進入</w:t>
      </w:r>
      <w:r>
        <w:rPr>
          <w:rFonts w:hint="eastAsia"/>
          <w:kern w:val="2"/>
          <w:szCs w:val="24"/>
          <w:lang w:eastAsia="zh-TW"/>
        </w:rPr>
        <w:t>STEP3 [</w:t>
      </w:r>
      <w:r>
        <w:rPr>
          <w:rFonts w:hint="eastAsia"/>
          <w:kern w:val="2"/>
          <w:szCs w:val="24"/>
          <w:lang w:eastAsia="zh-TW"/>
        </w:rPr>
        <w:t>新增不給付申覆件</w:t>
      </w:r>
      <w:r>
        <w:rPr>
          <w:rFonts w:hint="eastAsia"/>
          <w:kern w:val="2"/>
          <w:szCs w:val="24"/>
          <w:lang w:eastAsia="zh-TW"/>
        </w:rPr>
        <w:t>]</w:t>
      </w:r>
    </w:p>
    <w:p w:rsidR="00CB0D71" w:rsidRDefault="00CB0D71" w:rsidP="00AE7A0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</w:t>
      </w:r>
      <w:r>
        <w:rPr>
          <w:rFonts w:hint="eastAsia"/>
          <w:kern w:val="2"/>
          <w:szCs w:val="24"/>
          <w:lang w:eastAsia="zh-TW"/>
        </w:rPr>
        <w:t>接收參數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== NULL AND</w:t>
      </w:r>
      <w:r>
        <w:rPr>
          <w:rFonts w:hint="eastAsia"/>
          <w:kern w:val="2"/>
          <w:szCs w:val="24"/>
          <w:lang w:eastAsia="zh-TW"/>
        </w:rPr>
        <w:t>接收參數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表單號碼</w:t>
      </w:r>
      <w:r>
        <w:rPr>
          <w:rFonts w:hint="eastAsia"/>
          <w:kern w:val="2"/>
          <w:szCs w:val="24"/>
          <w:lang w:eastAsia="zh-TW"/>
        </w:rPr>
        <w:t xml:space="preserve"> &lt;&gt; NULL</w:t>
      </w:r>
    </w:p>
    <w:p w:rsidR="00CF464C" w:rsidRDefault="00CF464C" w:rsidP="00CF46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>.Btn = Disabled</w:t>
      </w:r>
    </w:p>
    <w:p w:rsidR="00CF464C" w:rsidRPr="00CF464C" w:rsidRDefault="00CF464C" w:rsidP="00CF464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</w:t>
      </w:r>
      <w:r>
        <w:rPr>
          <w:rFonts w:hint="eastAsia"/>
          <w:kern w:val="2"/>
          <w:szCs w:val="24"/>
          <w:lang w:eastAsia="zh-TW"/>
        </w:rPr>
        <w:t>.Btn = E</w:t>
      </w:r>
      <w:r w:rsidR="00FF03D4">
        <w:rPr>
          <w:rFonts w:hint="eastAsia"/>
          <w:kern w:val="2"/>
          <w:szCs w:val="24"/>
          <w:lang w:eastAsia="zh-TW"/>
        </w:rPr>
        <w:t>n</w:t>
      </w:r>
      <w:r>
        <w:rPr>
          <w:rFonts w:hint="eastAsia"/>
          <w:kern w:val="2"/>
          <w:szCs w:val="24"/>
          <w:lang w:eastAsia="zh-TW"/>
        </w:rPr>
        <w:t>abled</w:t>
      </w:r>
    </w:p>
    <w:p w:rsidR="00AE7A02" w:rsidRDefault="00AE7A02" w:rsidP="002E40F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進入</w:t>
      </w:r>
      <w:r>
        <w:rPr>
          <w:rFonts w:hint="eastAsia"/>
          <w:kern w:val="2"/>
          <w:szCs w:val="24"/>
          <w:lang w:eastAsia="zh-TW"/>
        </w:rPr>
        <w:t>STEP4 [</w:t>
      </w:r>
      <w:r>
        <w:rPr>
          <w:rFonts w:hint="eastAsia"/>
          <w:kern w:val="2"/>
          <w:szCs w:val="24"/>
          <w:lang w:eastAsia="zh-TW"/>
        </w:rPr>
        <w:t>修改不給付申覆件</w:t>
      </w:r>
      <w:r>
        <w:rPr>
          <w:rFonts w:hint="eastAsia"/>
          <w:kern w:val="2"/>
          <w:szCs w:val="24"/>
          <w:lang w:eastAsia="zh-TW"/>
        </w:rPr>
        <w:t>]</w:t>
      </w:r>
    </w:p>
    <w:p w:rsidR="00AE7A02" w:rsidRDefault="00AE7A02" w:rsidP="00AE7A0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02D10">
        <w:rPr>
          <w:rFonts w:hint="eastAsia"/>
          <w:b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>不給付申覆件</w:t>
      </w:r>
      <w:r>
        <w:rPr>
          <w:rFonts w:hint="eastAsia"/>
          <w:kern w:val="2"/>
          <w:szCs w:val="24"/>
          <w:lang w:eastAsia="zh-TW"/>
        </w:rPr>
        <w:t>:</w:t>
      </w:r>
    </w:p>
    <w:p w:rsidR="00FB6A88" w:rsidRDefault="00FB6A88" w:rsidP="00FB6A8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12" w:name="_GoBack"/>
      <w:bookmarkEnd w:id="12"/>
      <w:r>
        <w:rPr>
          <w:rFonts w:hint="eastAsia"/>
          <w:kern w:val="2"/>
          <w:szCs w:val="24"/>
          <w:lang w:eastAsia="zh-TW"/>
        </w:rPr>
        <w:lastRenderedPageBreak/>
        <w:t>取得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ascii="細明體" w:eastAsia="細明體" w:hAnsi="細明體" w:hint="eastAsia"/>
          <w:lang w:eastAsia="zh-TW"/>
        </w:rPr>
        <w:t>理賠受理申請書檔</w:t>
      </w:r>
      <w:r>
        <w:rPr>
          <w:rFonts w:hint="eastAsia"/>
          <w:kern w:val="2"/>
          <w:szCs w:val="24"/>
          <w:lang w:eastAsia="zh-TW"/>
        </w:rPr>
        <w:t>]</w:t>
      </w:r>
      <w:r>
        <w:rPr>
          <w:rFonts w:hint="eastAsia"/>
          <w:kern w:val="2"/>
          <w:szCs w:val="24"/>
          <w:lang w:eastAsia="zh-TW"/>
        </w:rPr>
        <w:t>相關欄位資料</w:t>
      </w:r>
    </w:p>
    <w:p w:rsidR="00AE7A02" w:rsidRDefault="00906E15" w:rsidP="00AC42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3C26">
        <w:rPr>
          <w:rFonts w:ascii="細明體" w:eastAsia="細明體" w:hAnsi="細明體" w:hint="eastAsia"/>
          <w:kern w:val="2"/>
          <w:szCs w:val="24"/>
          <w:lang w:eastAsia="zh-TW"/>
        </w:rPr>
        <w:t xml:space="preserve">READ DTAAA010 WHERE </w:t>
      </w:r>
      <w:r w:rsidR="00063ADD" w:rsidRPr="00AB3C26">
        <w:rPr>
          <w:rFonts w:ascii="細明體" w:eastAsia="細明體" w:hAnsi="細明體" w:hint="eastAsia"/>
          <w:kern w:val="2"/>
          <w:szCs w:val="24"/>
          <w:lang w:eastAsia="zh-TW"/>
        </w:rPr>
        <w:t>DTAAA010.</w:t>
      </w:r>
      <w:r w:rsidRPr="00AB3C26">
        <w:rPr>
          <w:rFonts w:ascii="細明體" w:eastAsia="細明體" w:hAnsi="細明體" w:hint="eastAsia"/>
          <w:kern w:val="2"/>
          <w:szCs w:val="24"/>
          <w:lang w:eastAsia="zh-TW"/>
        </w:rPr>
        <w:t>APLY_NO = 接收參數.受理編號</w:t>
      </w:r>
    </w:p>
    <w:p w:rsidR="00906E15" w:rsidRDefault="00906E15" w:rsidP="00AC42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取值</w:t>
      </w:r>
      <w:r>
        <w:rPr>
          <w:rFonts w:hint="eastAsia"/>
          <w:kern w:val="2"/>
          <w:szCs w:val="24"/>
          <w:lang w:eastAsia="zh-TW"/>
        </w:rPr>
        <w:t>:</w:t>
      </w:r>
    </w:p>
    <w:p w:rsidR="00906E15" w:rsidRDefault="00906E15" w:rsidP="00AC42E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DTAAA010.OCR_ID [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ID]</w:t>
      </w:r>
    </w:p>
    <w:p w:rsidR="00906E15" w:rsidRDefault="00906E15" w:rsidP="00AC42E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DTAAA010.OCR_NAME [</w:t>
      </w:r>
      <w:r>
        <w:rPr>
          <w:rFonts w:hint="eastAsia"/>
          <w:kern w:val="2"/>
          <w:szCs w:val="24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>]</w:t>
      </w:r>
    </w:p>
    <w:p w:rsidR="00906E15" w:rsidRDefault="00906E15" w:rsidP="00AC42E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DTAAA010.OCR_DATE [</w:t>
      </w: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>]</w:t>
      </w:r>
    </w:p>
    <w:p w:rsidR="00AC42EE" w:rsidRDefault="00AC42EE" w:rsidP="00FB6A8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ascii="細明體" w:eastAsia="細明體" w:hAnsi="細明體" w:hint="eastAsia"/>
          <w:lang w:eastAsia="zh-TW"/>
        </w:rPr>
        <w:t>理賠紀錄檔</w:t>
      </w:r>
      <w:r>
        <w:rPr>
          <w:rFonts w:hint="eastAsia"/>
          <w:kern w:val="2"/>
          <w:szCs w:val="24"/>
          <w:lang w:eastAsia="zh-TW"/>
        </w:rPr>
        <w:t>]</w:t>
      </w:r>
      <w:r>
        <w:rPr>
          <w:rFonts w:hint="eastAsia"/>
          <w:kern w:val="2"/>
          <w:szCs w:val="24"/>
          <w:lang w:eastAsia="zh-TW"/>
        </w:rPr>
        <w:t>相關欄位資料</w:t>
      </w:r>
    </w:p>
    <w:p w:rsidR="00AC42EE" w:rsidRPr="00AC42EE" w:rsidRDefault="00AC42EE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3C26">
        <w:rPr>
          <w:rFonts w:ascii="細明體" w:eastAsia="細明體" w:hAnsi="細明體" w:hint="eastAsia"/>
          <w:kern w:val="2"/>
          <w:szCs w:val="24"/>
          <w:lang w:eastAsia="zh-TW"/>
        </w:rPr>
        <w:t>READ DTAA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B001</w:t>
      </w:r>
      <w:r w:rsidRPr="00AB3C26">
        <w:rPr>
          <w:rFonts w:ascii="細明體" w:eastAsia="細明體" w:hAnsi="細明體" w:hint="eastAsia"/>
          <w:kern w:val="2"/>
          <w:szCs w:val="24"/>
          <w:lang w:eastAsia="zh-TW"/>
        </w:rPr>
        <w:t xml:space="preserve"> WHERE DTAA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B001</w:t>
      </w:r>
      <w:r w:rsidRPr="00AB3C26">
        <w:rPr>
          <w:rFonts w:ascii="細明體" w:eastAsia="細明體" w:hAnsi="細明體" w:hint="eastAsia"/>
          <w:kern w:val="2"/>
          <w:szCs w:val="24"/>
          <w:lang w:eastAsia="zh-TW"/>
        </w:rPr>
        <w:t>.APLY_NO = 接收參數.受理編號</w:t>
      </w:r>
    </w:p>
    <w:p w:rsidR="00AC42EE" w:rsidRDefault="00AC42EE" w:rsidP="00AC42E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取值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取一筆</w:t>
      </w:r>
      <w:r>
        <w:rPr>
          <w:rFonts w:hint="eastAsia"/>
          <w:kern w:val="2"/>
          <w:szCs w:val="24"/>
          <w:lang w:eastAsia="zh-TW"/>
        </w:rPr>
        <w:t>]:</w:t>
      </w:r>
    </w:p>
    <w:p w:rsidR="00AB3C26" w:rsidRPr="005E1912" w:rsidRDefault="00AC42EE" w:rsidP="005E191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DTAAB001.</w:t>
      </w:r>
      <w:r>
        <w:rPr>
          <w:kern w:val="2"/>
          <w:szCs w:val="24"/>
          <w:lang w:eastAsia="zh-TW"/>
        </w:rPr>
        <w:t>DECD_DIV</w:t>
      </w:r>
      <w:r>
        <w:rPr>
          <w:rFonts w:hint="eastAsia"/>
          <w:kern w:val="2"/>
          <w:szCs w:val="24"/>
          <w:lang w:eastAsia="zh-TW"/>
        </w:rPr>
        <w:t xml:space="preserve"> [</w:t>
      </w:r>
      <w:r>
        <w:rPr>
          <w:rFonts w:hint="eastAsia"/>
          <w:kern w:val="2"/>
          <w:szCs w:val="24"/>
          <w:lang w:eastAsia="zh-TW"/>
        </w:rPr>
        <w:t>核陪單位</w:t>
      </w:r>
      <w:r>
        <w:rPr>
          <w:rFonts w:hint="eastAsia"/>
          <w:kern w:val="2"/>
          <w:szCs w:val="24"/>
          <w:lang w:eastAsia="zh-TW"/>
        </w:rPr>
        <w:t>]</w:t>
      </w:r>
    </w:p>
    <w:p w:rsidR="00906E15" w:rsidRDefault="00906E15" w:rsidP="00906E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畫面設定</w:t>
      </w:r>
      <w:r>
        <w:rPr>
          <w:rFonts w:hint="eastAsia"/>
          <w:kern w:val="2"/>
          <w:szCs w:val="24"/>
          <w:lang w:eastAsia="zh-TW"/>
        </w:rPr>
        <w:t>:</w:t>
      </w:r>
    </w:p>
    <w:p w:rsidR="00906E15" w:rsidRDefault="00906E15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接收參數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906E15" w:rsidRDefault="00906E15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 = DTAAA010.OCR_ID</w:t>
      </w:r>
    </w:p>
    <w:p w:rsidR="00906E15" w:rsidRDefault="00906E15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 xml:space="preserve"> = DTAAA010.OCR_NAME</w:t>
      </w:r>
    </w:p>
    <w:p w:rsidR="00906E15" w:rsidRDefault="00906E15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 DTAAA010.OCR_DATE</w:t>
      </w:r>
    </w:p>
    <w:p w:rsidR="00906E15" w:rsidRPr="00611569" w:rsidRDefault="00906E15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 w:rsidRPr="00906E15">
        <w:rPr>
          <w:bCs/>
          <w:lang w:eastAsia="zh-TW"/>
        </w:rPr>
        <w:t>連絡電話</w:t>
      </w:r>
      <w:r>
        <w:rPr>
          <w:rFonts w:hint="eastAsia"/>
          <w:bCs/>
          <w:lang w:eastAsia="zh-TW"/>
        </w:rPr>
        <w:t xml:space="preserve"> = </w:t>
      </w:r>
      <w:r w:rsidRPr="00611569">
        <w:rPr>
          <w:rFonts w:hint="eastAsia"/>
          <w:bCs/>
          <w:color w:val="0066FF"/>
          <w:lang w:eastAsia="zh-TW"/>
        </w:rPr>
        <w:t>[</w:t>
      </w:r>
      <w:r w:rsidRPr="00611569">
        <w:rPr>
          <w:rFonts w:hint="eastAsia"/>
          <w:bCs/>
          <w:color w:val="0066FF"/>
          <w:lang w:eastAsia="zh-TW"/>
        </w:rPr>
        <w:t>使用者自行輸入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611569" w:rsidRPr="00611569" w:rsidRDefault="00611569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11569">
        <w:rPr>
          <w:rFonts w:hint="eastAsia"/>
          <w:bCs/>
          <w:color w:val="000000"/>
          <w:lang w:eastAsia="zh-TW"/>
        </w:rPr>
        <w:t>畫面</w:t>
      </w:r>
      <w:r w:rsidRPr="00611569">
        <w:rPr>
          <w:rFonts w:hint="eastAsia"/>
          <w:bCs/>
          <w:color w:val="000000"/>
          <w:lang w:eastAsia="zh-TW"/>
        </w:rPr>
        <w:t>.</w:t>
      </w:r>
      <w:r w:rsidRPr="00611569">
        <w:rPr>
          <w:rFonts w:hint="eastAsia"/>
          <w:bCs/>
          <w:color w:val="000000"/>
          <w:lang w:eastAsia="zh-TW"/>
        </w:rPr>
        <w:t>送件人</w:t>
      </w:r>
      <w:r w:rsidRPr="00611569">
        <w:rPr>
          <w:rFonts w:hint="eastAsia"/>
          <w:bCs/>
          <w:color w:val="000000"/>
          <w:lang w:eastAsia="zh-TW"/>
        </w:rPr>
        <w:t>ID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rFonts w:hint="eastAsia"/>
          <w:bCs/>
          <w:color w:val="000000"/>
          <w:lang w:eastAsia="zh-TW"/>
        </w:rPr>
        <w:t>登入者</w:t>
      </w:r>
      <w:r>
        <w:rPr>
          <w:rFonts w:hint="eastAsia"/>
          <w:bCs/>
          <w:color w:val="000000"/>
          <w:lang w:eastAsia="zh-TW"/>
        </w:rPr>
        <w:t>ID</w:t>
      </w:r>
    </w:p>
    <w:p w:rsidR="00611569" w:rsidRPr="00611569" w:rsidRDefault="00611569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送件人姓名</w:t>
      </w:r>
      <w:r>
        <w:rPr>
          <w:rFonts w:hint="eastAsia"/>
          <w:bCs/>
          <w:color w:val="000000"/>
          <w:lang w:eastAsia="zh-TW"/>
        </w:rPr>
        <w:t xml:space="preserve"> =</w:t>
      </w:r>
      <w:r>
        <w:rPr>
          <w:rFonts w:hint="eastAsia"/>
          <w:bCs/>
          <w:color w:val="000000"/>
          <w:lang w:eastAsia="zh-TW"/>
        </w:rPr>
        <w:t>登入者姓名</w:t>
      </w:r>
      <w:r>
        <w:rPr>
          <w:rFonts w:hint="eastAsia"/>
          <w:bCs/>
          <w:color w:val="000000"/>
          <w:lang w:eastAsia="zh-TW"/>
        </w:rPr>
        <w:t>[</w:t>
      </w:r>
      <w:r>
        <w:rPr>
          <w:rFonts w:hint="eastAsia"/>
          <w:bCs/>
          <w:color w:val="000000"/>
          <w:lang w:eastAsia="zh-TW"/>
        </w:rPr>
        <w:t>使用</w:t>
      </w:r>
      <w:r>
        <w:rPr>
          <w:rFonts w:hint="eastAsia"/>
          <w:bCs/>
          <w:color w:val="000000"/>
          <w:lang w:eastAsia="zh-TW"/>
        </w:rPr>
        <w:t>HR</w:t>
      </w:r>
      <w:r>
        <w:rPr>
          <w:rFonts w:hint="eastAsia"/>
          <w:bCs/>
          <w:color w:val="000000"/>
          <w:lang w:eastAsia="zh-TW"/>
        </w:rPr>
        <w:t>模組轉換</w:t>
      </w:r>
      <w:r>
        <w:rPr>
          <w:rFonts w:hint="eastAsia"/>
          <w:bCs/>
          <w:color w:val="000000"/>
          <w:lang w:eastAsia="zh-TW"/>
        </w:rPr>
        <w:t>]</w:t>
      </w:r>
    </w:p>
    <w:p w:rsidR="00611569" w:rsidRPr="006E1019" w:rsidRDefault="00611569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</w:t>
      </w:r>
      <w:r w:rsidR="006E1019">
        <w:rPr>
          <w:rFonts w:hint="eastAsia"/>
          <w:bCs/>
          <w:color w:val="000000"/>
          <w:lang w:eastAsia="zh-TW"/>
        </w:rPr>
        <w:t>人</w:t>
      </w:r>
      <w:r>
        <w:rPr>
          <w:rFonts w:hint="eastAsia"/>
          <w:bCs/>
          <w:color w:val="000000"/>
          <w:lang w:eastAsia="zh-TW"/>
        </w:rPr>
        <w:t>單位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rFonts w:hint="eastAsia"/>
          <w:bCs/>
          <w:color w:val="000000"/>
          <w:lang w:eastAsia="zh-TW"/>
        </w:rPr>
        <w:t>登入者單位</w:t>
      </w:r>
      <w:r w:rsidR="0037442C">
        <w:rPr>
          <w:rFonts w:hint="eastAsia"/>
          <w:bCs/>
          <w:color w:val="000000"/>
          <w:lang w:eastAsia="zh-TW"/>
        </w:rPr>
        <w:t xml:space="preserve"> [</w:t>
      </w:r>
      <w:r w:rsidR="0037442C">
        <w:rPr>
          <w:rFonts w:hint="eastAsia"/>
          <w:bCs/>
          <w:color w:val="000000"/>
          <w:lang w:eastAsia="zh-TW"/>
        </w:rPr>
        <w:t>頁面顯示中文</w:t>
      </w:r>
      <w:r w:rsidR="0037442C">
        <w:rPr>
          <w:rFonts w:hint="eastAsia"/>
          <w:bCs/>
          <w:color w:val="000000"/>
          <w:lang w:eastAsia="zh-TW"/>
        </w:rPr>
        <w:t>]</w:t>
      </w:r>
    </w:p>
    <w:p w:rsidR="006E1019" w:rsidRPr="006E1019" w:rsidRDefault="006E1019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</w:t>
      </w:r>
      <w:r w:rsidRPr="00906E15">
        <w:rPr>
          <w:bCs/>
          <w:lang w:eastAsia="zh-TW"/>
        </w:rPr>
        <w:t>連絡電話</w:t>
      </w:r>
      <w:r>
        <w:rPr>
          <w:rFonts w:hint="eastAsia"/>
          <w:bCs/>
          <w:color w:val="000000"/>
          <w:lang w:eastAsia="zh-TW"/>
        </w:rPr>
        <w:t xml:space="preserve">= </w:t>
      </w:r>
      <w:r w:rsidRPr="00611569">
        <w:rPr>
          <w:rFonts w:hint="eastAsia"/>
          <w:bCs/>
          <w:color w:val="0066FF"/>
          <w:lang w:eastAsia="zh-TW"/>
        </w:rPr>
        <w:t>[</w:t>
      </w:r>
      <w:r w:rsidRPr="00611569">
        <w:rPr>
          <w:rFonts w:hint="eastAsia"/>
          <w:bCs/>
          <w:color w:val="0066FF"/>
          <w:lang w:eastAsia="zh-TW"/>
        </w:rPr>
        <w:t>使用者自行輸入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6E1019" w:rsidRPr="006E1019" w:rsidRDefault="006E1019" w:rsidP="00906E1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E1019">
        <w:rPr>
          <w:rFonts w:hint="eastAsia"/>
          <w:bCs/>
          <w:color w:val="000000"/>
          <w:lang w:eastAsia="zh-TW"/>
        </w:rPr>
        <w:t>畫面</w:t>
      </w:r>
      <w:r w:rsidRPr="006E1019">
        <w:rPr>
          <w:rFonts w:hint="eastAsia"/>
          <w:bCs/>
          <w:color w:val="000000"/>
          <w:lang w:eastAsia="zh-TW"/>
        </w:rPr>
        <w:t>.</w:t>
      </w:r>
      <w:r w:rsidR="000D73CA" w:rsidRPr="000D73CA">
        <w:rPr>
          <w:rFonts w:hint="eastAsia"/>
          <w:bCs/>
          <w:color w:val="000000"/>
          <w:lang w:eastAsia="zh-TW"/>
        </w:rPr>
        <w:t xml:space="preserve"> </w:t>
      </w:r>
      <w:r w:rsidR="000D73CA" w:rsidRPr="006E1019">
        <w:rPr>
          <w:rFonts w:hint="eastAsia"/>
          <w:bCs/>
          <w:color w:val="000000"/>
          <w:lang w:eastAsia="zh-TW"/>
        </w:rPr>
        <w:t>爭議保險金</w:t>
      </w:r>
      <w:r w:rsidR="000D73CA">
        <w:rPr>
          <w:rFonts w:hint="eastAsia"/>
          <w:bCs/>
          <w:color w:val="000000"/>
          <w:lang w:eastAsia="zh-TW"/>
        </w:rPr>
        <w:t>類型</w:t>
      </w:r>
      <w:r w:rsidRPr="006E1019">
        <w:rPr>
          <w:rFonts w:hint="eastAsia"/>
          <w:bCs/>
          <w:color w:val="000000"/>
          <w:lang w:eastAsia="zh-TW"/>
        </w:rPr>
        <w:t>=</w:t>
      </w:r>
      <w:r>
        <w:rPr>
          <w:rFonts w:hint="eastAsia"/>
          <w:bCs/>
          <w:color w:val="0066FF"/>
          <w:lang w:eastAsia="zh-TW"/>
        </w:rPr>
        <w:t xml:space="preserve"> </w:t>
      </w:r>
      <w:r w:rsidRPr="00611569">
        <w:rPr>
          <w:rFonts w:hint="eastAsia"/>
          <w:bCs/>
          <w:color w:val="0066FF"/>
          <w:lang w:eastAsia="zh-TW"/>
        </w:rPr>
        <w:t>[</w:t>
      </w:r>
      <w:r w:rsidRPr="00611569">
        <w:rPr>
          <w:rFonts w:hint="eastAsia"/>
          <w:bCs/>
          <w:color w:val="0066FF"/>
          <w:lang w:eastAsia="zh-TW"/>
        </w:rPr>
        <w:t>使用者自行輸入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6E1019" w:rsidRPr="00F61F39" w:rsidRDefault="006E1019" w:rsidP="006E10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E1019">
        <w:rPr>
          <w:rFonts w:hint="eastAsia"/>
          <w:bCs/>
          <w:color w:val="000000"/>
          <w:lang w:eastAsia="zh-TW"/>
        </w:rPr>
        <w:t>畫面</w:t>
      </w:r>
      <w:r w:rsidRPr="006E1019"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爭議內容</w:t>
      </w:r>
      <w:r w:rsidRPr="006E1019">
        <w:rPr>
          <w:rFonts w:hint="eastAsia"/>
          <w:bCs/>
          <w:color w:val="000000"/>
          <w:lang w:eastAsia="zh-TW"/>
        </w:rPr>
        <w:t>=</w:t>
      </w:r>
      <w:r>
        <w:rPr>
          <w:rFonts w:hint="eastAsia"/>
          <w:bCs/>
          <w:color w:val="0066FF"/>
          <w:lang w:eastAsia="zh-TW"/>
        </w:rPr>
        <w:t xml:space="preserve"> </w:t>
      </w:r>
      <w:r w:rsidRPr="00611569">
        <w:rPr>
          <w:rFonts w:hint="eastAsia"/>
          <w:bCs/>
          <w:color w:val="0066FF"/>
          <w:lang w:eastAsia="zh-TW"/>
        </w:rPr>
        <w:t>[</w:t>
      </w:r>
      <w:r w:rsidRPr="00611569">
        <w:rPr>
          <w:rFonts w:hint="eastAsia"/>
          <w:bCs/>
          <w:color w:val="0066FF"/>
          <w:lang w:eastAsia="zh-TW"/>
        </w:rPr>
        <w:t>使用者自行輸入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F61F39" w:rsidRPr="00F61F39" w:rsidRDefault="00F61F39" w:rsidP="006E10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F61F39">
        <w:rPr>
          <w:rFonts w:hint="eastAsia"/>
          <w:bCs/>
          <w:lang w:eastAsia="zh-TW"/>
        </w:rPr>
        <w:t>畫面</w:t>
      </w:r>
      <w:r w:rsidRPr="00F61F39">
        <w:rPr>
          <w:rFonts w:hint="eastAsia"/>
          <w:bCs/>
          <w:lang w:eastAsia="zh-TW"/>
        </w:rPr>
        <w:t>.</w:t>
      </w:r>
      <w:r w:rsidRPr="00F61F39">
        <w:rPr>
          <w:bCs/>
          <w:lang w:eastAsia="zh-TW"/>
        </w:rPr>
        <w:t xml:space="preserve"> </w:t>
      </w:r>
      <w:r w:rsidRPr="00F61F39">
        <w:rPr>
          <w:bCs/>
          <w:lang w:eastAsia="zh-TW"/>
        </w:rPr>
        <w:t>建議處理方式</w:t>
      </w:r>
      <w:r>
        <w:rPr>
          <w:rFonts w:hint="eastAsia"/>
          <w:bCs/>
          <w:lang w:eastAsia="zh-TW"/>
        </w:rPr>
        <w:t xml:space="preserve"> = </w:t>
      </w:r>
      <w:r w:rsidRPr="00611569">
        <w:rPr>
          <w:rFonts w:hint="eastAsia"/>
          <w:bCs/>
          <w:color w:val="0066FF"/>
          <w:lang w:eastAsia="zh-TW"/>
        </w:rPr>
        <w:t>[</w:t>
      </w:r>
      <w:r w:rsidRPr="00611569">
        <w:rPr>
          <w:rFonts w:hint="eastAsia"/>
          <w:bCs/>
          <w:color w:val="0066FF"/>
          <w:lang w:eastAsia="zh-TW"/>
        </w:rPr>
        <w:t>使用者自行輸入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6D76BD" w:rsidRPr="00611569" w:rsidRDefault="006D76BD" w:rsidP="006D76BD">
      <w:pPr>
        <w:pStyle w:val="Tabletext"/>
        <w:keepLines w:val="0"/>
        <w:spacing w:after="0" w:line="240" w:lineRule="auto"/>
        <w:ind w:leftChars="532" w:left="1277" w:firstLineChars="400" w:firstLine="800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PS:</w:t>
      </w:r>
      <w:r w:rsidRPr="006E1019">
        <w:rPr>
          <w:rFonts w:hint="eastAsia"/>
          <w:bCs/>
          <w:color w:val="0066FF"/>
          <w:lang w:eastAsia="zh-TW"/>
        </w:rPr>
        <w:t xml:space="preserve"> </w:t>
      </w:r>
      <w:r w:rsidRPr="00611569">
        <w:rPr>
          <w:rFonts w:hint="eastAsia"/>
          <w:bCs/>
          <w:color w:val="0066FF"/>
          <w:lang w:eastAsia="zh-TW"/>
        </w:rPr>
        <w:t>[</w:t>
      </w:r>
      <w:r w:rsidRPr="00611569">
        <w:rPr>
          <w:rFonts w:hint="eastAsia"/>
          <w:bCs/>
          <w:color w:val="0066FF"/>
          <w:lang w:eastAsia="zh-TW"/>
        </w:rPr>
        <w:t>使用者自行輸入</w:t>
      </w:r>
      <w:r w:rsidRPr="00611569">
        <w:rPr>
          <w:rFonts w:hint="eastAsia"/>
          <w:bCs/>
          <w:color w:val="0066FF"/>
          <w:lang w:eastAsia="zh-TW"/>
        </w:rPr>
        <w:t>]</w:t>
      </w:r>
      <w:r>
        <w:rPr>
          <w:rFonts w:hint="eastAsia"/>
          <w:bCs/>
          <w:color w:val="0066FF"/>
          <w:lang w:eastAsia="zh-TW"/>
        </w:rPr>
        <w:t>請檢核有無輸入</w:t>
      </w:r>
    </w:p>
    <w:p w:rsidR="006D76BD" w:rsidRPr="004013B4" w:rsidRDefault="00FF0531" w:rsidP="006D76B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noProof/>
          <w:color w:val="000000"/>
          <w:kern w:val="2"/>
          <w:szCs w:val="24"/>
          <w:lang w:eastAsia="zh-TW"/>
        </w:rPr>
        <w:pict>
          <v:rect id="_x0000_s1027" style="position:absolute;left:0;text-align:left;margin-left:67.5pt;margin-top:1.5pt;width:24.75pt;height:18pt;z-index:251658240" filled="f"/>
        </w:pict>
      </w:r>
      <w:r w:rsidR="006D76BD">
        <w:rPr>
          <w:rFonts w:hint="eastAsia"/>
          <w:color w:val="000000"/>
          <w:kern w:val="2"/>
          <w:szCs w:val="24"/>
          <w:lang w:eastAsia="zh-TW"/>
        </w:rPr>
        <w:t>新增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6D76BD" w:rsidRPr="004F069D">
        <w:rPr>
          <w:rFonts w:ascii="細明體" w:eastAsia="細明體" w:hAnsi="細明體" w:hint="eastAsia"/>
          <w:lang w:eastAsia="zh-TW"/>
        </w:rPr>
        <w:t>不給付申覆紀錄檔</w:t>
      </w:r>
    </w:p>
    <w:p w:rsidR="004013B4" w:rsidRDefault="004013B4" w:rsidP="004013B4">
      <w:pPr>
        <w:pStyle w:val="Tabletext"/>
        <w:keepLines w:val="0"/>
        <w:numPr>
          <w:ilvl w:val="3"/>
          <w:numId w:val="2"/>
        </w:numPr>
        <w:adjustRightInd w:val="0"/>
        <w:snapToGrid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設定並取得</w:t>
      </w:r>
      <w:r w:rsidRPr="00F93A0A">
        <w:rPr>
          <w:rFonts w:hint="eastAsia"/>
          <w:b/>
          <w:color w:val="000000"/>
          <w:kern w:val="2"/>
          <w:szCs w:val="24"/>
          <w:lang w:eastAsia="zh-TW"/>
        </w:rPr>
        <w:t>審批表單號碼</w:t>
      </w:r>
      <w:r>
        <w:rPr>
          <w:rFonts w:hint="eastAsia"/>
          <w:color w:val="000000"/>
          <w:kern w:val="2"/>
          <w:szCs w:val="24"/>
          <w:lang w:eastAsia="zh-TW"/>
        </w:rPr>
        <w:t>:</w:t>
      </w:r>
    </w:p>
    <w:p w:rsidR="004013B4" w:rsidRDefault="004013B4" w:rsidP="004013B4">
      <w:pPr>
        <w:numPr>
          <w:ilvl w:val="4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>將設定轉成表單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>SET $</w:t>
      </w:r>
      <w:r>
        <w:rPr>
          <w:rFonts w:cs="Arial"/>
          <w:sz w:val="20"/>
          <w:szCs w:val="20"/>
        </w:rPr>
        <w:t>theDTZZB310 = theZZ_B3Z001.getDTZZB310("</w:t>
      </w:r>
      <w:r>
        <w:rPr>
          <w:rFonts w:cs="Arial" w:hint="eastAsia"/>
          <w:sz w:val="20"/>
          <w:szCs w:val="20"/>
        </w:rPr>
        <w:t>AA</w:t>
      </w:r>
      <w:r>
        <w:rPr>
          <w:rFonts w:cs="Arial"/>
          <w:sz w:val="20"/>
          <w:szCs w:val="20"/>
        </w:rPr>
        <w:t>", "00" );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>SET</w:t>
      </w:r>
      <w:r>
        <w:rPr>
          <w:rFonts w:cs="Arial"/>
          <w:sz w:val="20"/>
          <w:szCs w:val="20"/>
        </w:rPr>
        <w:t xml:space="preserve"> </w:t>
      </w:r>
      <w:r>
        <w:rPr>
          <w:rFonts w:cs="Arial" w:hint="eastAsia"/>
          <w:sz w:val="20"/>
          <w:szCs w:val="20"/>
        </w:rPr>
        <w:t>$</w:t>
      </w:r>
      <w:r>
        <w:rPr>
          <w:rFonts w:cs="Arial"/>
          <w:sz w:val="20"/>
          <w:szCs w:val="20"/>
        </w:rPr>
        <w:t>theDTZZB301 = theZZ_B3Z001.transDTZZB310(theDTZZB310);</w:t>
      </w:r>
    </w:p>
    <w:p w:rsidR="004013B4" w:rsidRDefault="004013B4" w:rsidP="004013B4">
      <w:pPr>
        <w:numPr>
          <w:ilvl w:val="4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 w:hint="eastAsia"/>
          <w:sz w:val="20"/>
          <w:szCs w:val="20"/>
        </w:rPr>
        <w:t>設定表單內容資訊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theDTZZB301.setSUBJECT(“</w:t>
      </w:r>
      <w:r>
        <w:rPr>
          <w:rFonts w:cs="Arial" w:hint="eastAsia"/>
          <w:sz w:val="20"/>
          <w:szCs w:val="20"/>
        </w:rPr>
        <w:t>理賠不給付申覆案件</w:t>
      </w:r>
      <w:r>
        <w:rPr>
          <w:rFonts w:cs="Arial"/>
          <w:sz w:val="20"/>
          <w:szCs w:val="20"/>
        </w:rPr>
        <w:t>”)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theDTZZB301.setMEMO(“</w:t>
      </w:r>
      <w:r>
        <w:rPr>
          <w:rFonts w:cs="Arial" w:hint="eastAsia"/>
          <w:sz w:val="20"/>
          <w:szCs w:val="20"/>
        </w:rPr>
        <w:t>受理編號</w:t>
      </w:r>
      <w:r>
        <w:rPr>
          <w:rFonts w:cs="Arial" w:hint="eastAsia"/>
          <w:sz w:val="20"/>
          <w:szCs w:val="20"/>
        </w:rPr>
        <w:t>:</w:t>
      </w:r>
      <w:r>
        <w:rPr>
          <w:rFonts w:cs="Arial"/>
          <w:sz w:val="20"/>
          <w:szCs w:val="20"/>
        </w:rPr>
        <w:t>”</w:t>
      </w:r>
      <w:r w:rsidR="00911923">
        <w:rPr>
          <w:rFonts w:cs="Arial" w:hint="eastAsia"/>
          <w:sz w:val="20"/>
          <w:szCs w:val="20"/>
        </w:rPr>
        <w:t xml:space="preserve"> + </w:t>
      </w:r>
      <w:r w:rsidRPr="00417BD1">
        <w:rPr>
          <w:rFonts w:hint="eastAsia"/>
          <w:sz w:val="20"/>
          <w:szCs w:val="20"/>
        </w:rPr>
        <w:t>接收參數</w:t>
      </w:r>
      <w:r w:rsidRPr="00417BD1">
        <w:rPr>
          <w:rFonts w:hint="eastAsia"/>
          <w:sz w:val="20"/>
          <w:szCs w:val="20"/>
        </w:rPr>
        <w:t>.</w:t>
      </w:r>
      <w:r w:rsidRPr="00417BD1">
        <w:rPr>
          <w:rFonts w:hint="eastAsia"/>
          <w:sz w:val="20"/>
          <w:szCs w:val="20"/>
        </w:rPr>
        <w:t>受理編號</w:t>
      </w:r>
      <w:r>
        <w:rPr>
          <w:rFonts w:cs="Arial"/>
          <w:sz w:val="20"/>
          <w:szCs w:val="20"/>
        </w:rPr>
        <w:t>);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theDTZZB301.setEXP_END_DATE(DATE.getDBDate());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theDTZZB301.setHOST_DIV_NO(</w:t>
      </w:r>
      <w:r w:rsidRPr="00417BD1">
        <w:rPr>
          <w:rFonts w:hint="eastAsia"/>
          <w:bCs/>
          <w:color w:val="000000"/>
          <w:sz w:val="20"/>
          <w:szCs w:val="20"/>
        </w:rPr>
        <w:t>登入者單位</w:t>
      </w:r>
      <w:r w:rsidRPr="00417BD1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;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theDTZZB301.setCRT_USER_ID(</w:t>
      </w:r>
      <w:r w:rsidRPr="00417BD1">
        <w:rPr>
          <w:rFonts w:hint="eastAsia"/>
          <w:bCs/>
          <w:color w:val="000000"/>
          <w:sz w:val="20"/>
          <w:szCs w:val="20"/>
        </w:rPr>
        <w:t>登入者</w:t>
      </w:r>
      <w:r w:rsidRPr="00417BD1">
        <w:rPr>
          <w:rFonts w:hint="eastAsia"/>
          <w:bCs/>
          <w:color w:val="000000"/>
          <w:sz w:val="20"/>
          <w:szCs w:val="20"/>
        </w:rPr>
        <w:t>ID</w:t>
      </w:r>
      <w:r>
        <w:rPr>
          <w:rFonts w:cs="Arial"/>
          <w:sz w:val="20"/>
          <w:szCs w:val="20"/>
        </w:rPr>
        <w:t>);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theDTZZB301.setHOST_ID(</w:t>
      </w:r>
      <w:r w:rsidRPr="00417BD1">
        <w:rPr>
          <w:rFonts w:hint="eastAsia"/>
          <w:bCs/>
          <w:color w:val="000000"/>
          <w:sz w:val="20"/>
          <w:szCs w:val="20"/>
        </w:rPr>
        <w:t>登入者</w:t>
      </w:r>
      <w:r w:rsidRPr="00417BD1">
        <w:rPr>
          <w:rFonts w:hint="eastAsia"/>
          <w:bCs/>
          <w:color w:val="000000"/>
          <w:sz w:val="20"/>
          <w:szCs w:val="20"/>
        </w:rPr>
        <w:t>ID</w:t>
      </w:r>
      <w:r>
        <w:rPr>
          <w:rFonts w:cs="Arial"/>
          <w:sz w:val="20"/>
          <w:szCs w:val="20"/>
        </w:rPr>
        <w:t>);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theDTZZB301.setSTS(DTZZB301.FST_STS)</w:t>
      </w:r>
      <w:r>
        <w:rPr>
          <w:rFonts w:cs="Arial"/>
          <w:sz w:val="20"/>
          <w:szCs w:val="20"/>
        </w:rPr>
        <w:sym w:font="Wingdings" w:char="F0E0"/>
      </w:r>
      <w:r>
        <w:rPr>
          <w:rFonts w:cs="Arial" w:hint="eastAsia"/>
          <w:sz w:val="20"/>
          <w:szCs w:val="20"/>
        </w:rPr>
        <w:t xml:space="preserve"> </w:t>
      </w:r>
      <w:r>
        <w:rPr>
          <w:rFonts w:cs="Arial" w:hint="eastAsia"/>
          <w:sz w:val="20"/>
          <w:szCs w:val="20"/>
        </w:rPr>
        <w:t>預設都將階段設定為</w:t>
      </w:r>
      <w:r>
        <w:rPr>
          <w:rFonts w:cs="Arial" w:hint="eastAsia"/>
          <w:sz w:val="20"/>
          <w:szCs w:val="20"/>
        </w:rPr>
        <w:t xml:space="preserve"> FIRST_STS</w:t>
      </w:r>
    </w:p>
    <w:p w:rsidR="004013B4" w:rsidRPr="00B3244F" w:rsidRDefault="004013B4" w:rsidP="004013B4">
      <w:pPr>
        <w:pStyle w:val="Tabletext"/>
        <w:keepLines w:val="0"/>
        <w:numPr>
          <w:ilvl w:val="4"/>
          <w:numId w:val="2"/>
        </w:numPr>
        <w:adjustRightInd w:val="0"/>
        <w:snapToGrid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cs="Arial" w:hint="eastAsia"/>
        </w:rPr>
        <w:lastRenderedPageBreak/>
        <w:t>設定審批單位</w:t>
      </w:r>
      <w:r>
        <w:rPr>
          <w:rFonts w:hint="eastAsia"/>
          <w:szCs w:val="28"/>
        </w:rPr>
        <w:t>新增至</w:t>
      </w:r>
      <w:r>
        <w:rPr>
          <w:rFonts w:cs="Arial" w:hint="eastAsia"/>
        </w:rPr>
        <w:t>$</w:t>
      </w:r>
      <w:r>
        <w:rPr>
          <w:rFonts w:cs="Arial"/>
        </w:rPr>
        <w:t>theDTZZB302List</w:t>
      </w:r>
      <w:r>
        <w:rPr>
          <w:rFonts w:cs="Arial" w:hint="eastAsia"/>
        </w:rPr>
        <w:t>中</w:t>
      </w:r>
      <w:r>
        <w:rPr>
          <w:rFonts w:cs="Arial" w:hint="eastAsia"/>
          <w:lang w:eastAsia="zh-TW"/>
        </w:rPr>
        <w:t>: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 w:hint="eastAsia"/>
          <w:sz w:val="20"/>
          <w:szCs w:val="20"/>
        </w:rPr>
        <w:t>SET $</w:t>
      </w:r>
      <w:r>
        <w:rPr>
          <w:rFonts w:cs="Arial"/>
          <w:sz w:val="20"/>
          <w:szCs w:val="20"/>
        </w:rPr>
        <w:t>theDTZZB302 = new DTZZB302();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 w:hint="eastAsia"/>
          <w:sz w:val="20"/>
          <w:szCs w:val="20"/>
        </w:rPr>
        <w:t>$</w:t>
      </w:r>
      <w:r>
        <w:rPr>
          <w:rFonts w:cs="Arial"/>
          <w:sz w:val="20"/>
          <w:szCs w:val="20"/>
        </w:rPr>
        <w:t>theDTZZB302.setCRT_USER_ID(</w:t>
      </w:r>
      <w:r w:rsidRPr="00417BD1">
        <w:rPr>
          <w:rFonts w:hint="eastAsia"/>
          <w:bCs/>
          <w:color w:val="000000"/>
          <w:sz w:val="20"/>
          <w:szCs w:val="20"/>
        </w:rPr>
        <w:t>登入者</w:t>
      </w:r>
      <w:r w:rsidRPr="00417BD1">
        <w:rPr>
          <w:rFonts w:hint="eastAsia"/>
          <w:bCs/>
          <w:color w:val="000000"/>
          <w:sz w:val="20"/>
          <w:szCs w:val="20"/>
        </w:rPr>
        <w:t>ID</w:t>
      </w:r>
      <w:r>
        <w:rPr>
          <w:rFonts w:cs="Arial"/>
          <w:sz w:val="20"/>
          <w:szCs w:val="20"/>
        </w:rPr>
        <w:t>);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 w:hint="eastAsia"/>
          <w:sz w:val="20"/>
          <w:szCs w:val="20"/>
        </w:rPr>
        <w:t>$</w:t>
      </w:r>
      <w:r>
        <w:rPr>
          <w:rFonts w:cs="Arial"/>
          <w:sz w:val="20"/>
          <w:szCs w:val="20"/>
        </w:rPr>
        <w:t>theDTZZB302.setHND_DIV_NO(</w:t>
      </w:r>
      <w:r w:rsidRPr="00F61F39">
        <w:rPr>
          <w:rFonts w:hint="eastAsia"/>
          <w:sz w:val="20"/>
          <w:szCs w:val="20"/>
        </w:rPr>
        <w:t>DTAAB001.</w:t>
      </w:r>
      <w:r w:rsidRPr="00F61F39">
        <w:rPr>
          <w:sz w:val="20"/>
          <w:szCs w:val="20"/>
        </w:rPr>
        <w:t xml:space="preserve"> DECD_DIV</w:t>
      </w:r>
      <w:r>
        <w:rPr>
          <w:rFonts w:cs="Arial"/>
          <w:sz w:val="20"/>
          <w:szCs w:val="20"/>
        </w:rPr>
        <w:t>)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 xml:space="preserve">$theDTZZB302.setHND_ORDER("1") </w:t>
      </w:r>
      <w:r>
        <w:rPr>
          <w:rFonts w:cs="Arial"/>
          <w:sz w:val="20"/>
          <w:szCs w:val="20"/>
        </w:rPr>
        <w:sym w:font="Wingdings" w:char="F0E0"/>
      </w:r>
      <w:r>
        <w:rPr>
          <w:rFonts w:cs="Arial" w:hint="eastAsia"/>
          <w:sz w:val="20"/>
          <w:szCs w:val="20"/>
        </w:rPr>
        <w:t>會辦順序</w:t>
      </w:r>
      <w:r>
        <w:rPr>
          <w:rFonts w:cs="Arial" w:hint="eastAsia"/>
          <w:sz w:val="20"/>
          <w:szCs w:val="20"/>
        </w:rPr>
        <w:t>,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 xml:space="preserve">$theDTZZB302.setHND_TYPE("1") </w:t>
      </w:r>
      <w:r>
        <w:rPr>
          <w:rFonts w:cs="Arial"/>
          <w:sz w:val="20"/>
          <w:szCs w:val="20"/>
        </w:rPr>
        <w:sym w:font="Wingdings" w:char="F0E0"/>
      </w:r>
      <w:r>
        <w:rPr>
          <w:rFonts w:cs="Arial" w:hint="eastAsia"/>
          <w:sz w:val="20"/>
          <w:szCs w:val="20"/>
        </w:rPr>
        <w:t>會辦種類</w:t>
      </w:r>
      <w:r>
        <w:rPr>
          <w:rFonts w:cs="Arial" w:hint="eastAsia"/>
          <w:sz w:val="20"/>
          <w:szCs w:val="20"/>
        </w:rPr>
        <w:t xml:space="preserve"> , </w:t>
      </w:r>
      <w:r>
        <w:rPr>
          <w:rFonts w:cs="Arial" w:hint="eastAsia"/>
          <w:sz w:val="20"/>
          <w:szCs w:val="20"/>
        </w:rPr>
        <w:t>設定為</w:t>
      </w:r>
      <w:r>
        <w:rPr>
          <w:rFonts w:cs="Arial" w:hint="eastAsia"/>
          <w:sz w:val="20"/>
          <w:szCs w:val="20"/>
        </w:rPr>
        <w:t xml:space="preserve">1 </w:t>
      </w:r>
      <w:r>
        <w:rPr>
          <w:rFonts w:cs="Arial" w:hint="eastAsia"/>
          <w:sz w:val="20"/>
          <w:szCs w:val="20"/>
        </w:rPr>
        <w:t>代表會辦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>$theDTZZB302.setSKIP_DEP("N")</w:t>
      </w:r>
      <w:r>
        <w:rPr>
          <w:rFonts w:cs="Arial"/>
          <w:sz w:val="20"/>
          <w:szCs w:val="20"/>
        </w:rPr>
        <w:sym w:font="Wingdings" w:char="F0E0"/>
      </w:r>
      <w:r>
        <w:rPr>
          <w:rFonts w:cs="Arial" w:hint="eastAsia"/>
          <w:sz w:val="20"/>
          <w:szCs w:val="20"/>
        </w:rPr>
        <w:t>經理審核，一律設</w:t>
      </w:r>
      <w:r>
        <w:rPr>
          <w:rFonts w:cs="Arial" w:hint="eastAsia"/>
          <w:sz w:val="20"/>
          <w:szCs w:val="20"/>
        </w:rPr>
        <w:t>N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>$</w:t>
      </w:r>
      <w:r>
        <w:rPr>
          <w:rFonts w:cs="Arial"/>
          <w:sz w:val="20"/>
          <w:szCs w:val="20"/>
        </w:rPr>
        <w:t>theDTZZB302List.add(theDTZZB302)</w:t>
      </w:r>
    </w:p>
    <w:p w:rsidR="004013B4" w:rsidRDefault="004013B4" w:rsidP="004013B4">
      <w:pPr>
        <w:numPr>
          <w:ilvl w:val="4"/>
          <w:numId w:val="2"/>
        </w:numPr>
        <w:adjustRightInd w:val="0"/>
        <w:snapToGrid w:val="0"/>
        <w:spacing w:line="360" w:lineRule="auto"/>
        <w:rPr>
          <w:rFonts w:cs="Arial"/>
          <w:sz w:val="20"/>
          <w:szCs w:val="20"/>
        </w:rPr>
      </w:pPr>
      <w:r>
        <w:rPr>
          <w:rFonts w:cs="Arial" w:hint="eastAsia"/>
          <w:sz w:val="20"/>
          <w:szCs w:val="20"/>
        </w:rPr>
        <w:t>IF</w:t>
      </w:r>
      <w:r>
        <w:rPr>
          <w:rFonts w:cs="Arial"/>
          <w:sz w:val="20"/>
          <w:szCs w:val="20"/>
        </w:rPr>
        <w:t>(</w:t>
      </w:r>
      <w:r>
        <w:rPr>
          <w:rFonts w:cs="Arial" w:hint="eastAsia"/>
          <w:sz w:val="20"/>
          <w:szCs w:val="20"/>
        </w:rPr>
        <w:t>$</w:t>
      </w:r>
      <w:r>
        <w:rPr>
          <w:rFonts w:cs="Arial"/>
          <w:sz w:val="20"/>
          <w:szCs w:val="20"/>
        </w:rPr>
        <w:t>theDTZZB302List.size()&gt;0)</w:t>
      </w:r>
    </w:p>
    <w:p w:rsidR="004013B4" w:rsidRDefault="004013B4" w:rsidP="004013B4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/>
          <w:sz w:val="20"/>
          <w:szCs w:val="20"/>
        </w:rPr>
        <w:t xml:space="preserve">theDTZZB301.setDTZZB302List(theDTZZB302List) </w:t>
      </w:r>
    </w:p>
    <w:p w:rsidR="004013B4" w:rsidRDefault="004013B4" w:rsidP="00F93A0A">
      <w:pPr>
        <w:numPr>
          <w:ilvl w:val="4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 xml:space="preserve">INSERT </w:t>
      </w:r>
      <w:r>
        <w:rPr>
          <w:rFonts w:cs="Arial" w:hint="eastAsia"/>
          <w:sz w:val="20"/>
          <w:szCs w:val="20"/>
        </w:rPr>
        <w:t>審批主檔</w:t>
      </w:r>
    </w:p>
    <w:p w:rsidR="004013B4" w:rsidRDefault="004013B4" w:rsidP="00F93A0A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/>
          <w:sz w:val="20"/>
          <w:szCs w:val="20"/>
        </w:rPr>
        <w:t>theDTZZB301 = theZZ_B3Z001.insertDTZZB301(theDTZZB301);</w:t>
      </w:r>
    </w:p>
    <w:p w:rsidR="004013B4" w:rsidRDefault="004013B4" w:rsidP="00F93A0A">
      <w:pPr>
        <w:numPr>
          <w:ilvl w:val="4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>取得審批序號</w:t>
      </w:r>
    </w:p>
    <w:p w:rsidR="004013B4" w:rsidRPr="004013B4" w:rsidRDefault="004013B4" w:rsidP="00F93A0A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sz w:val="20"/>
          <w:szCs w:val="20"/>
        </w:rPr>
      </w:pPr>
      <w:r>
        <w:rPr>
          <w:rFonts w:cs="Arial" w:hint="eastAsia"/>
          <w:sz w:val="20"/>
          <w:szCs w:val="20"/>
        </w:rPr>
        <w:t>SET $</w:t>
      </w:r>
      <w:r>
        <w:rPr>
          <w:rFonts w:cs="Arial"/>
          <w:sz w:val="20"/>
          <w:szCs w:val="20"/>
        </w:rPr>
        <w:t>FORM_NO</w:t>
      </w:r>
      <w:r>
        <w:rPr>
          <w:rFonts w:cs="Arial" w:hint="eastAsia"/>
          <w:sz w:val="20"/>
          <w:szCs w:val="20"/>
        </w:rPr>
        <w:t>=</w:t>
      </w:r>
      <w:r>
        <w:rPr>
          <w:rFonts w:cs="Arial"/>
          <w:sz w:val="20"/>
          <w:szCs w:val="20"/>
        </w:rPr>
        <w:t>theDTZZB301.getFORM_NO()</w:t>
      </w:r>
    </w:p>
    <w:p w:rsidR="003D24CF" w:rsidRPr="003D24CF" w:rsidRDefault="006D76BD" w:rsidP="004013B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INSERT INTO </w:t>
      </w:r>
      <w:r w:rsidR="00F61F39" w:rsidRPr="003D24CF">
        <w:rPr>
          <w:rFonts w:ascii="細明體" w:eastAsia="細明體" w:hAnsi="細明體" w:hint="eastAsia"/>
          <w:b/>
          <w:lang w:eastAsia="zh-TW"/>
        </w:rPr>
        <w:t xml:space="preserve">不給付申覆紀錄檔 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cs="Arial" w:hint="eastAsia"/>
          <w:lang w:eastAsia="zh-TW"/>
        </w:rPr>
        <w:t>$</w:t>
      </w:r>
      <w:r>
        <w:rPr>
          <w:rFonts w:cs="Arial"/>
          <w:lang w:eastAsia="zh-TW"/>
        </w:rPr>
        <w:t>FORM_NO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>ID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事故者姓名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事故日期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61F39">
        <w:rPr>
          <w:rFonts w:hint="eastAsia"/>
          <w:kern w:val="2"/>
          <w:szCs w:val="24"/>
          <w:lang w:eastAsia="zh-TW"/>
        </w:rPr>
        <w:t>畫面</w:t>
      </w:r>
      <w:r w:rsidRPr="00F61F39">
        <w:rPr>
          <w:rFonts w:hint="eastAsia"/>
          <w:kern w:val="2"/>
          <w:szCs w:val="24"/>
          <w:lang w:eastAsia="zh-TW"/>
        </w:rPr>
        <w:t>.</w:t>
      </w:r>
      <w:r w:rsidRPr="00F61F39">
        <w:rPr>
          <w:rFonts w:hint="eastAsia"/>
          <w:kern w:val="2"/>
          <w:szCs w:val="24"/>
          <w:lang w:eastAsia="zh-TW"/>
        </w:rPr>
        <w:t>連絡電話</w:t>
      </w:r>
    </w:p>
    <w:p w:rsidR="003D24CF" w:rsidRPr="002B6341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61F39">
        <w:rPr>
          <w:rFonts w:hint="eastAsia"/>
          <w:kern w:val="2"/>
          <w:szCs w:val="24"/>
          <w:lang w:eastAsia="zh-TW"/>
        </w:rPr>
        <w:t>畫面</w:t>
      </w:r>
      <w:r w:rsidRPr="00F61F39">
        <w:rPr>
          <w:rFonts w:hint="eastAsia"/>
          <w:kern w:val="2"/>
          <w:szCs w:val="24"/>
          <w:lang w:eastAsia="zh-TW"/>
        </w:rPr>
        <w:t>.</w:t>
      </w:r>
      <w:r w:rsidRPr="00F61F39">
        <w:rPr>
          <w:rFonts w:hint="eastAsia"/>
          <w:kern w:val="2"/>
          <w:szCs w:val="24"/>
          <w:lang w:eastAsia="zh-TW"/>
        </w:rPr>
        <w:t>送件人</w:t>
      </w:r>
      <w:r w:rsidRPr="00F61F39">
        <w:rPr>
          <w:rFonts w:hint="eastAsia"/>
          <w:kern w:val="2"/>
          <w:szCs w:val="24"/>
          <w:lang w:eastAsia="zh-TW"/>
        </w:rPr>
        <w:t>ID</w:t>
      </w:r>
    </w:p>
    <w:p w:rsidR="002B6341" w:rsidRPr="003D24CF" w:rsidRDefault="002B6341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61F39">
        <w:rPr>
          <w:rFonts w:hint="eastAsia"/>
          <w:kern w:val="2"/>
          <w:szCs w:val="24"/>
          <w:lang w:eastAsia="zh-TW"/>
        </w:rPr>
        <w:t>畫面</w:t>
      </w:r>
      <w:r w:rsidRPr="00F61F39">
        <w:rPr>
          <w:rFonts w:hint="eastAsia"/>
          <w:kern w:val="2"/>
          <w:szCs w:val="24"/>
          <w:lang w:eastAsia="zh-TW"/>
        </w:rPr>
        <w:t>.</w:t>
      </w:r>
      <w:r w:rsidRPr="00F61F39"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>姓名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61F39">
        <w:rPr>
          <w:rFonts w:hint="eastAsia"/>
          <w:kern w:val="2"/>
          <w:szCs w:val="24"/>
          <w:lang w:eastAsia="zh-TW"/>
        </w:rPr>
        <w:t>畫面</w:t>
      </w:r>
      <w:r w:rsidRPr="00F61F39">
        <w:rPr>
          <w:rFonts w:hint="eastAsia"/>
          <w:kern w:val="2"/>
          <w:szCs w:val="24"/>
          <w:lang w:eastAsia="zh-TW"/>
        </w:rPr>
        <w:t>.</w:t>
      </w:r>
      <w:r w:rsidRPr="00F61F39">
        <w:rPr>
          <w:rFonts w:hint="eastAsia"/>
          <w:kern w:val="2"/>
          <w:szCs w:val="24"/>
          <w:lang w:eastAsia="zh-TW"/>
        </w:rPr>
        <w:t>送件人單位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61F39">
        <w:rPr>
          <w:rFonts w:hint="eastAsia"/>
          <w:kern w:val="2"/>
          <w:szCs w:val="24"/>
          <w:lang w:eastAsia="zh-TW"/>
        </w:rPr>
        <w:t>畫面</w:t>
      </w:r>
      <w:r w:rsidRPr="00F61F39">
        <w:rPr>
          <w:rFonts w:hint="eastAsia"/>
          <w:kern w:val="2"/>
          <w:szCs w:val="24"/>
          <w:lang w:eastAsia="zh-TW"/>
        </w:rPr>
        <w:t>.</w:t>
      </w:r>
      <w:r w:rsidRPr="00F61F39">
        <w:rPr>
          <w:rFonts w:hint="eastAsia"/>
          <w:kern w:val="2"/>
          <w:szCs w:val="24"/>
          <w:lang w:eastAsia="zh-TW"/>
        </w:rPr>
        <w:t>送件人連絡電話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DTAAB001.</w:t>
      </w:r>
      <w:r>
        <w:rPr>
          <w:kern w:val="2"/>
          <w:szCs w:val="24"/>
          <w:lang w:eastAsia="zh-TW"/>
        </w:rPr>
        <w:t>DECD_DIV</w:t>
      </w:r>
      <w:r w:rsidR="003D24CF">
        <w:rPr>
          <w:rFonts w:hint="eastAsia"/>
          <w:kern w:val="2"/>
          <w:szCs w:val="24"/>
          <w:lang w:eastAsia="zh-TW"/>
        </w:rPr>
        <w:t xml:space="preserve"> [</w:t>
      </w:r>
      <w:r w:rsidR="003D24CF">
        <w:rPr>
          <w:rFonts w:hint="eastAsia"/>
          <w:kern w:val="2"/>
          <w:szCs w:val="24"/>
          <w:lang w:eastAsia="zh-TW"/>
        </w:rPr>
        <w:t>核賠單位</w:t>
      </w:r>
      <w:r w:rsidR="003D24CF">
        <w:rPr>
          <w:rFonts w:hint="eastAsia"/>
          <w:kern w:val="2"/>
          <w:szCs w:val="24"/>
          <w:lang w:eastAsia="zh-TW"/>
        </w:rPr>
        <w:t>]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61F39">
        <w:rPr>
          <w:rFonts w:hint="eastAsia"/>
          <w:kern w:val="2"/>
          <w:szCs w:val="24"/>
          <w:lang w:eastAsia="zh-TW"/>
        </w:rPr>
        <w:t>畫面</w:t>
      </w:r>
      <w:r w:rsidRPr="00F61F39">
        <w:rPr>
          <w:rFonts w:hint="eastAsia"/>
          <w:kern w:val="2"/>
          <w:szCs w:val="24"/>
          <w:lang w:eastAsia="zh-TW"/>
        </w:rPr>
        <w:t>.</w:t>
      </w:r>
      <w:r w:rsidRPr="00F61F39">
        <w:rPr>
          <w:rFonts w:hint="eastAsia"/>
          <w:kern w:val="2"/>
          <w:szCs w:val="24"/>
          <w:lang w:eastAsia="zh-TW"/>
        </w:rPr>
        <w:t>爭議保險金額</w:t>
      </w:r>
    </w:p>
    <w:p w:rsidR="003D24CF" w:rsidRPr="003D24CF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61F39">
        <w:rPr>
          <w:rFonts w:hint="eastAsia"/>
          <w:kern w:val="2"/>
          <w:szCs w:val="24"/>
          <w:lang w:eastAsia="zh-TW"/>
        </w:rPr>
        <w:t>畫面</w:t>
      </w:r>
      <w:r w:rsidRPr="00F61F39">
        <w:rPr>
          <w:rFonts w:hint="eastAsia"/>
          <w:kern w:val="2"/>
          <w:szCs w:val="24"/>
          <w:lang w:eastAsia="zh-TW"/>
        </w:rPr>
        <w:t>.</w:t>
      </w:r>
      <w:r w:rsidRPr="00F61F39">
        <w:rPr>
          <w:rFonts w:hint="eastAsia"/>
          <w:kern w:val="2"/>
          <w:szCs w:val="24"/>
          <w:lang w:eastAsia="zh-TW"/>
        </w:rPr>
        <w:t>爭議內容</w:t>
      </w:r>
    </w:p>
    <w:p w:rsidR="006D76BD" w:rsidRPr="00F93A0A" w:rsidRDefault="00F61F39" w:rsidP="004013B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F61F39">
        <w:rPr>
          <w:rFonts w:hint="eastAsia"/>
          <w:bCs/>
          <w:lang w:eastAsia="zh-TW"/>
        </w:rPr>
        <w:t>畫面</w:t>
      </w:r>
      <w:r w:rsidRPr="00F61F39">
        <w:rPr>
          <w:rFonts w:hint="eastAsia"/>
          <w:bCs/>
          <w:lang w:eastAsia="zh-TW"/>
        </w:rPr>
        <w:t>.</w:t>
      </w:r>
      <w:r w:rsidRPr="00F61F39">
        <w:rPr>
          <w:bCs/>
          <w:lang w:eastAsia="zh-TW"/>
        </w:rPr>
        <w:t>建議處理方式</w:t>
      </w:r>
    </w:p>
    <w:p w:rsidR="00F93A0A" w:rsidRPr="0044274A" w:rsidRDefault="00F93A0A" w:rsidP="00F93A0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STEP3.4.1</w:t>
      </w:r>
      <w:r>
        <w:rPr>
          <w:rFonts w:hint="eastAsia"/>
          <w:bCs/>
          <w:lang w:eastAsia="zh-TW"/>
        </w:rPr>
        <w:t>與</w:t>
      </w:r>
      <w:r>
        <w:rPr>
          <w:rFonts w:hint="eastAsia"/>
          <w:bCs/>
          <w:lang w:eastAsia="zh-TW"/>
        </w:rPr>
        <w:t xml:space="preserve">STEP3.4.2 </w:t>
      </w:r>
      <w:r>
        <w:rPr>
          <w:rFonts w:hint="eastAsia"/>
          <w:bCs/>
          <w:lang w:eastAsia="zh-TW"/>
        </w:rPr>
        <w:t>必須視為同一個</w:t>
      </w:r>
      <w:r>
        <w:rPr>
          <w:rFonts w:hint="eastAsia"/>
          <w:bCs/>
          <w:lang w:eastAsia="zh-TW"/>
        </w:rPr>
        <w:t>Traction</w:t>
      </w:r>
    </w:p>
    <w:p w:rsidR="0044274A" w:rsidRPr="00C02D10" w:rsidRDefault="0044274A" w:rsidP="004013B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ReturnMessage(</w:t>
      </w:r>
      <w:r>
        <w:rPr>
          <w:bCs/>
          <w:lang w:eastAsia="zh-TW"/>
        </w:rPr>
        <w:t>“</w:t>
      </w:r>
      <w:r>
        <w:rPr>
          <w:rFonts w:hint="eastAsia"/>
          <w:bCs/>
          <w:lang w:eastAsia="zh-TW"/>
        </w:rPr>
        <w:t>輸入完成，待主管覆核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)</w:t>
      </w:r>
    </w:p>
    <w:p w:rsidR="00C02D10" w:rsidRDefault="00C02D10" w:rsidP="00C02D1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b/>
          <w:kern w:val="2"/>
          <w:szCs w:val="24"/>
          <w:lang w:eastAsia="zh-TW"/>
        </w:rPr>
        <w:t>修改</w:t>
      </w:r>
      <w:r>
        <w:rPr>
          <w:rFonts w:hint="eastAsia"/>
          <w:kern w:val="2"/>
          <w:szCs w:val="24"/>
          <w:lang w:eastAsia="zh-TW"/>
        </w:rPr>
        <w:t>不給付申覆件</w:t>
      </w:r>
      <w:r>
        <w:rPr>
          <w:rFonts w:hint="eastAsia"/>
          <w:kern w:val="2"/>
          <w:szCs w:val="24"/>
          <w:lang w:eastAsia="zh-TW"/>
        </w:rPr>
        <w:t>:</w:t>
      </w:r>
    </w:p>
    <w:p w:rsidR="00C02D10" w:rsidRDefault="00C02D10" w:rsidP="00C02D1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B3C26"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Pr="00B06402">
        <w:rPr>
          <w:rFonts w:ascii="細明體" w:eastAsia="細明體" w:hAnsi="細明體"/>
          <w:lang w:eastAsia="zh-TW"/>
        </w:rPr>
        <w:t>DTAAL001</w:t>
      </w:r>
      <w:r w:rsidRPr="00AB3C26">
        <w:rPr>
          <w:rFonts w:ascii="細明體" w:eastAsia="細明體" w:hAnsi="細明體" w:hint="eastAsia"/>
          <w:kern w:val="2"/>
          <w:szCs w:val="24"/>
          <w:lang w:eastAsia="zh-TW"/>
        </w:rPr>
        <w:t xml:space="preserve"> WHERE </w:t>
      </w:r>
      <w:r w:rsidRPr="00B06402">
        <w:rPr>
          <w:rFonts w:ascii="細明體" w:eastAsia="細明體" w:hAnsi="細明體"/>
          <w:lang w:eastAsia="zh-TW"/>
        </w:rPr>
        <w:t>DTAAL001</w:t>
      </w:r>
      <w:r w:rsidRPr="00AB3C26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</w:rPr>
        <w:t>FROM_NO</w:t>
      </w:r>
      <w:r w:rsidRPr="00AB3C26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接收參數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表單號碼</w:t>
      </w:r>
    </w:p>
    <w:p w:rsidR="00C02D10" w:rsidRPr="00172018" w:rsidRDefault="00C02D10" w:rsidP="001720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取值</w:t>
      </w:r>
      <w:r>
        <w:rPr>
          <w:rFonts w:hint="eastAsia"/>
          <w:kern w:val="2"/>
          <w:szCs w:val="24"/>
          <w:lang w:eastAsia="zh-TW"/>
        </w:rPr>
        <w:t>:</w:t>
      </w:r>
    </w:p>
    <w:p w:rsidR="00C02D10" w:rsidRDefault="00D14EF8" w:rsidP="00C02D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 w:rsidR="00C02D10">
        <w:rPr>
          <w:rFonts w:hint="eastAsia"/>
          <w:kern w:val="2"/>
          <w:szCs w:val="24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</w:rPr>
        <w:t>APLY_NO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[</w:t>
      </w:r>
      <w:r>
        <w:rPr>
          <w:rFonts w:ascii="細明體" w:eastAsia="細明體" w:hAnsi="細明體" w:hint="eastAsia"/>
          <w:color w:val="000000"/>
        </w:rPr>
        <w:t>受理編號</w:t>
      </w:r>
      <w:r w:rsidR="00C02D10">
        <w:rPr>
          <w:rFonts w:hint="eastAsia"/>
          <w:kern w:val="2"/>
          <w:szCs w:val="24"/>
          <w:lang w:eastAsia="zh-TW"/>
        </w:rPr>
        <w:t>]</w:t>
      </w:r>
    </w:p>
    <w:p w:rsidR="00C02D10" w:rsidRDefault="00D14EF8" w:rsidP="00C02D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_ID</w:t>
      </w:r>
      <w:r w:rsidR="00C02D10">
        <w:rPr>
          <w:rFonts w:hint="eastAsia"/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  <w:color w:val="000000"/>
        </w:rPr>
        <w:t>事故者ID</w:t>
      </w:r>
      <w:r w:rsidR="00C02D10">
        <w:rPr>
          <w:rFonts w:hint="eastAsia"/>
          <w:kern w:val="2"/>
          <w:szCs w:val="24"/>
          <w:lang w:eastAsia="zh-TW"/>
        </w:rPr>
        <w:t>]</w:t>
      </w:r>
    </w:p>
    <w:p w:rsidR="00D14EF8" w:rsidRDefault="00D14EF8" w:rsidP="00C02D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_NAME</w:t>
      </w:r>
      <w:r>
        <w:rPr>
          <w:rFonts w:hint="eastAsia"/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  <w:color w:val="000000"/>
        </w:rPr>
        <w:t>事故者姓名</w:t>
      </w:r>
      <w:r>
        <w:rPr>
          <w:rFonts w:hint="eastAsia"/>
          <w:kern w:val="2"/>
          <w:szCs w:val="24"/>
          <w:lang w:eastAsia="zh-TW"/>
        </w:rPr>
        <w:t>]</w:t>
      </w:r>
    </w:p>
    <w:p w:rsidR="00D14EF8" w:rsidRDefault="00D14EF8" w:rsidP="00C02D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OCR_DATE</w:t>
      </w:r>
      <w:r>
        <w:rPr>
          <w:rFonts w:hint="eastAsia"/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  <w:color w:val="000000"/>
        </w:rPr>
        <w:t>事故日期</w:t>
      </w:r>
      <w:r>
        <w:rPr>
          <w:rFonts w:hint="eastAsia"/>
          <w:kern w:val="2"/>
          <w:szCs w:val="24"/>
          <w:lang w:eastAsia="zh-TW"/>
        </w:rPr>
        <w:t>]</w:t>
      </w:r>
    </w:p>
    <w:p w:rsidR="00D14EF8" w:rsidRDefault="00D14EF8" w:rsidP="00C02D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lastRenderedPageBreak/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_TEL</w:t>
      </w:r>
      <w:r>
        <w:rPr>
          <w:rFonts w:hint="eastAsia"/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事故者</w:t>
      </w:r>
      <w:r>
        <w:rPr>
          <w:rFonts w:ascii="細明體" w:eastAsia="細明體" w:hAnsi="細明體" w:hint="eastAsia"/>
          <w:color w:val="000000"/>
        </w:rPr>
        <w:t>聯絡電話</w:t>
      </w:r>
      <w:r>
        <w:rPr>
          <w:rFonts w:hint="eastAsia"/>
          <w:kern w:val="2"/>
          <w:szCs w:val="24"/>
          <w:lang w:eastAsia="zh-TW"/>
        </w:rPr>
        <w:t>]</w:t>
      </w:r>
    </w:p>
    <w:p w:rsidR="00D14EF8" w:rsidRDefault="00D14EF8" w:rsidP="00C02D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style3"/>
          <w:rFonts w:ascii="細明體" w:hAnsi="細明體" w:hint="eastAsia"/>
        </w:rPr>
        <w:t>TRN_ID</w:t>
      </w:r>
      <w:r>
        <w:rPr>
          <w:rFonts w:hint="eastAsia"/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送件人ID</w:t>
      </w:r>
      <w:r>
        <w:rPr>
          <w:rFonts w:hint="eastAsia"/>
          <w:kern w:val="2"/>
          <w:szCs w:val="24"/>
          <w:lang w:eastAsia="zh-TW"/>
        </w:rPr>
        <w:t>]</w:t>
      </w:r>
    </w:p>
    <w:p w:rsidR="000967D8" w:rsidRPr="000967D8" w:rsidRDefault="000967D8" w:rsidP="000967D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style3"/>
          <w:rFonts w:ascii="細明體" w:hAnsi="細明體" w:hint="eastAsia"/>
        </w:rPr>
        <w:t>TRN_</w:t>
      </w:r>
      <w:r>
        <w:rPr>
          <w:rStyle w:val="style3"/>
          <w:rFonts w:ascii="細明體" w:hAnsi="細明體" w:hint="eastAsia"/>
          <w:lang w:eastAsia="zh-TW"/>
        </w:rPr>
        <w:t>NAME</w:t>
      </w:r>
      <w:r>
        <w:rPr>
          <w:rFonts w:hint="eastAsia"/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送件人</w:t>
      </w:r>
      <w:r>
        <w:rPr>
          <w:rFonts w:ascii="細明體" w:eastAsia="細明體" w:hAnsi="細明體" w:hint="eastAsia"/>
          <w:lang w:eastAsia="zh-TW"/>
        </w:rPr>
        <w:t>姓名</w:t>
      </w:r>
      <w:r>
        <w:rPr>
          <w:rFonts w:hint="eastAsia"/>
          <w:kern w:val="2"/>
          <w:szCs w:val="24"/>
          <w:lang w:eastAsia="zh-TW"/>
        </w:rPr>
        <w:t>]</w:t>
      </w:r>
    </w:p>
    <w:p w:rsidR="00D14EF8" w:rsidRDefault="00D14EF8" w:rsidP="00C02D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style3"/>
          <w:rFonts w:ascii="細明體" w:hAnsi="細明體" w:hint="eastAsia"/>
        </w:rPr>
        <w:t>TRAN_DIV_NO</w:t>
      </w:r>
      <w:r>
        <w:rPr>
          <w:rFonts w:hint="eastAsia"/>
          <w:kern w:val="2"/>
          <w:szCs w:val="24"/>
          <w:lang w:eastAsia="zh-TW"/>
        </w:rPr>
        <w:t xml:space="preserve"> [</w:t>
      </w:r>
      <w:r w:rsidR="00446583">
        <w:rPr>
          <w:rFonts w:ascii="細明體" w:eastAsia="細明體" w:hAnsi="細明體" w:hint="eastAsia"/>
        </w:rPr>
        <w:t>送件人單位</w:t>
      </w:r>
      <w:r>
        <w:rPr>
          <w:rFonts w:hint="eastAsia"/>
          <w:kern w:val="2"/>
          <w:szCs w:val="24"/>
          <w:lang w:eastAsia="zh-TW"/>
        </w:rPr>
        <w:t>]</w:t>
      </w:r>
    </w:p>
    <w:p w:rsidR="00446583" w:rsidRPr="00446583" w:rsidRDefault="00446583" w:rsidP="0044658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style3"/>
          <w:rFonts w:ascii="細明體" w:hAnsi="細明體" w:hint="eastAsia"/>
        </w:rPr>
        <w:t>TRAN_TEL</w:t>
      </w:r>
      <w:r>
        <w:rPr>
          <w:rFonts w:hint="eastAsia"/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送件人</w:t>
      </w:r>
      <w:r>
        <w:rPr>
          <w:rFonts w:ascii="細明體" w:eastAsia="細明體" w:hAnsi="細明體" w:hint="eastAsia"/>
          <w:color w:val="000000"/>
        </w:rPr>
        <w:t>聯絡電話</w:t>
      </w:r>
      <w:r>
        <w:rPr>
          <w:rFonts w:hint="eastAsia"/>
          <w:kern w:val="2"/>
          <w:szCs w:val="24"/>
          <w:lang w:eastAsia="zh-TW"/>
        </w:rPr>
        <w:t>]</w:t>
      </w:r>
    </w:p>
    <w:p w:rsidR="00D14EF8" w:rsidRDefault="00D14EF8" w:rsidP="00C02D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 w:rsidRPr="00FC1058">
        <w:rPr>
          <w:rStyle w:val="a7"/>
          <w:rFonts w:ascii="細明體" w:eastAsia="細明體" w:hAnsi="細明體"/>
          <w:caps/>
          <w:color w:val="000000"/>
        </w:rPr>
        <w:t>DISPUTE_KIND</w:t>
      </w:r>
      <w:r>
        <w:rPr>
          <w:rFonts w:hint="eastAsia"/>
          <w:kern w:val="2"/>
          <w:szCs w:val="24"/>
          <w:lang w:eastAsia="zh-TW"/>
        </w:rPr>
        <w:t xml:space="preserve"> [</w:t>
      </w:r>
      <w:r>
        <w:rPr>
          <w:rFonts w:ascii="細明體" w:eastAsia="細明體" w:hAnsi="細明體" w:hint="eastAsia"/>
        </w:rPr>
        <w:t>爭議保險金類型</w:t>
      </w:r>
      <w:r>
        <w:rPr>
          <w:rFonts w:hint="eastAsia"/>
          <w:kern w:val="2"/>
          <w:szCs w:val="24"/>
          <w:lang w:eastAsia="zh-TW"/>
        </w:rPr>
        <w:t>]</w:t>
      </w:r>
    </w:p>
    <w:p w:rsidR="00D14EF8" w:rsidRDefault="00D14EF8" w:rsidP="00C02D1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 w:rsidR="00FB5181" w:rsidRPr="00FC1058">
        <w:rPr>
          <w:rStyle w:val="a7"/>
          <w:rFonts w:ascii="細明體" w:eastAsia="細明體" w:hAnsi="細明體"/>
          <w:caps/>
          <w:color w:val="000000"/>
        </w:rPr>
        <w:t>DISPUTE_</w:t>
      </w:r>
      <w:r w:rsidR="00FB5181">
        <w:rPr>
          <w:rStyle w:val="a7"/>
          <w:rFonts w:ascii="細明體" w:eastAsia="細明體" w:hAnsi="細明體" w:hint="eastAsia"/>
          <w:caps/>
          <w:color w:val="000000"/>
        </w:rPr>
        <w:t>CENT</w:t>
      </w:r>
      <w:r>
        <w:rPr>
          <w:rFonts w:hint="eastAsia"/>
          <w:kern w:val="2"/>
          <w:szCs w:val="24"/>
          <w:lang w:eastAsia="zh-TW"/>
        </w:rPr>
        <w:t xml:space="preserve"> [</w:t>
      </w:r>
      <w:r w:rsidR="00FB5181">
        <w:rPr>
          <w:rFonts w:ascii="細明體" w:eastAsia="細明體" w:hAnsi="細明體" w:hint="eastAsia"/>
        </w:rPr>
        <w:t>爭議內容</w:t>
      </w:r>
      <w:r>
        <w:rPr>
          <w:rFonts w:hint="eastAsia"/>
          <w:kern w:val="2"/>
          <w:szCs w:val="24"/>
          <w:lang w:eastAsia="zh-TW"/>
        </w:rPr>
        <w:t>]</w:t>
      </w:r>
    </w:p>
    <w:p w:rsidR="00D14EF8" w:rsidRDefault="00D14EF8" w:rsidP="00FB518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 w:rsidR="00FB5181">
        <w:rPr>
          <w:rStyle w:val="a7"/>
          <w:rFonts w:ascii="細明體" w:eastAsia="細明體" w:hAnsi="細明體" w:hint="eastAsia"/>
          <w:caps/>
          <w:color w:val="000000"/>
        </w:rPr>
        <w:t>SUGG_METH</w:t>
      </w:r>
      <w:r>
        <w:rPr>
          <w:rFonts w:hint="eastAsia"/>
          <w:kern w:val="2"/>
          <w:szCs w:val="24"/>
          <w:lang w:eastAsia="zh-TW"/>
        </w:rPr>
        <w:t xml:space="preserve"> [</w:t>
      </w:r>
      <w:r w:rsidR="00FB5181">
        <w:rPr>
          <w:rFonts w:ascii="細明體" w:eastAsia="細明體" w:hAnsi="細明體" w:hint="eastAsia"/>
        </w:rPr>
        <w:t>建議處理方式</w:t>
      </w:r>
      <w:r>
        <w:rPr>
          <w:rFonts w:hint="eastAsia"/>
          <w:kern w:val="2"/>
          <w:szCs w:val="24"/>
          <w:lang w:eastAsia="zh-TW"/>
        </w:rPr>
        <w:t>]</w:t>
      </w:r>
    </w:p>
    <w:p w:rsidR="007401CC" w:rsidRDefault="007401CC" w:rsidP="007401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畫面設定</w:t>
      </w:r>
      <w:r>
        <w:rPr>
          <w:rFonts w:hint="eastAsia"/>
          <w:kern w:val="2"/>
          <w:szCs w:val="24"/>
          <w:lang w:eastAsia="zh-TW"/>
        </w:rPr>
        <w:t>:</w:t>
      </w:r>
    </w:p>
    <w:p w:rsidR="007401CC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7401CC">
        <w:rPr>
          <w:rFonts w:ascii="細明體" w:eastAsia="細明體" w:hAnsi="細明體"/>
          <w:lang w:eastAsia="zh-TW"/>
        </w:rPr>
        <w:t xml:space="preserve"> </w:t>
      </w: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</w:rPr>
        <w:t>APLY_NO</w:t>
      </w:r>
    </w:p>
    <w:p w:rsidR="007401CC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</w:t>
      </w:r>
      <w:r>
        <w:rPr>
          <w:rFonts w:hint="eastAsia"/>
          <w:kern w:val="2"/>
          <w:szCs w:val="24"/>
          <w:lang w:eastAsia="zh-TW"/>
        </w:rPr>
        <w:t xml:space="preserve">ID = </w:t>
      </w: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_ID</w:t>
      </w:r>
    </w:p>
    <w:p w:rsidR="007401CC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事故者姓名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_NAME</w:t>
      </w:r>
    </w:p>
    <w:p w:rsidR="007401CC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OCR_DATE</w:t>
      </w:r>
    </w:p>
    <w:p w:rsidR="007401CC" w:rsidRPr="00611569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 w:rsidRPr="00906E15">
        <w:rPr>
          <w:bCs/>
          <w:lang w:eastAsia="zh-TW"/>
        </w:rPr>
        <w:t>連絡電話</w:t>
      </w:r>
      <w:r>
        <w:rPr>
          <w:rFonts w:hint="eastAsia"/>
          <w:bCs/>
          <w:lang w:eastAsia="zh-TW"/>
        </w:rPr>
        <w:t xml:space="preserve"> = </w:t>
      </w: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_TEL</w:t>
      </w:r>
      <w:r w:rsidRPr="00611569">
        <w:rPr>
          <w:rFonts w:hint="eastAsia"/>
          <w:bCs/>
          <w:color w:val="0066FF"/>
          <w:lang w:eastAsia="zh-TW"/>
        </w:rPr>
        <w:t xml:space="preserve"> [</w:t>
      </w:r>
      <w:r w:rsidRPr="00611569">
        <w:rPr>
          <w:rFonts w:hint="eastAsia"/>
          <w:bCs/>
          <w:color w:val="0066FF"/>
          <w:lang w:eastAsia="zh-TW"/>
        </w:rPr>
        <w:t>使用者</w:t>
      </w:r>
      <w:r>
        <w:rPr>
          <w:rFonts w:hint="eastAsia"/>
          <w:bCs/>
          <w:color w:val="0066FF"/>
          <w:lang w:eastAsia="zh-TW"/>
        </w:rPr>
        <w:t>可修改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7401CC" w:rsidRPr="00611569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11569">
        <w:rPr>
          <w:rFonts w:hint="eastAsia"/>
          <w:bCs/>
          <w:color w:val="000000"/>
          <w:lang w:eastAsia="zh-TW"/>
        </w:rPr>
        <w:t>畫面</w:t>
      </w:r>
      <w:r w:rsidRPr="00611569">
        <w:rPr>
          <w:rFonts w:hint="eastAsia"/>
          <w:bCs/>
          <w:color w:val="000000"/>
          <w:lang w:eastAsia="zh-TW"/>
        </w:rPr>
        <w:t>.</w:t>
      </w:r>
      <w:r w:rsidRPr="00611569">
        <w:rPr>
          <w:rFonts w:hint="eastAsia"/>
          <w:bCs/>
          <w:color w:val="000000"/>
          <w:lang w:eastAsia="zh-TW"/>
        </w:rPr>
        <w:t>送件人</w:t>
      </w:r>
      <w:r w:rsidRPr="00611569">
        <w:rPr>
          <w:rFonts w:hint="eastAsia"/>
          <w:bCs/>
          <w:color w:val="000000"/>
          <w:lang w:eastAsia="zh-TW"/>
        </w:rPr>
        <w:t>ID</w:t>
      </w:r>
      <w:r>
        <w:rPr>
          <w:rFonts w:hint="eastAsia"/>
          <w:bCs/>
          <w:color w:val="000000"/>
          <w:lang w:eastAsia="zh-TW"/>
        </w:rPr>
        <w:t xml:space="preserve"> = </w:t>
      </w: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style3"/>
          <w:rFonts w:ascii="細明體" w:hAnsi="細明體" w:hint="eastAsia"/>
        </w:rPr>
        <w:t>TRN_ID</w:t>
      </w:r>
    </w:p>
    <w:p w:rsidR="007401CC" w:rsidRPr="00611569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送件人姓名</w:t>
      </w:r>
      <w:r>
        <w:rPr>
          <w:rFonts w:hint="eastAsia"/>
          <w:bCs/>
          <w:color w:val="000000"/>
          <w:lang w:eastAsia="zh-TW"/>
        </w:rPr>
        <w:t xml:space="preserve"> =</w:t>
      </w:r>
      <w:r w:rsidR="002B6341" w:rsidRPr="002B6341">
        <w:rPr>
          <w:rFonts w:ascii="細明體" w:eastAsia="細明體" w:hAnsi="細明體"/>
          <w:lang w:eastAsia="zh-TW"/>
        </w:rPr>
        <w:t xml:space="preserve"> </w:t>
      </w:r>
      <w:r w:rsidR="00DA18AB" w:rsidRPr="00B06402">
        <w:rPr>
          <w:rFonts w:ascii="細明體" w:eastAsia="細明體" w:hAnsi="細明體"/>
          <w:lang w:eastAsia="zh-TW"/>
        </w:rPr>
        <w:t>DTAAL001</w:t>
      </w:r>
      <w:r w:rsidR="00DA18AB">
        <w:rPr>
          <w:rFonts w:ascii="細明體" w:eastAsia="細明體" w:hAnsi="細明體" w:hint="eastAsia"/>
          <w:lang w:eastAsia="zh-TW"/>
        </w:rPr>
        <w:t>.</w:t>
      </w:r>
      <w:r w:rsidR="00DA18AB">
        <w:rPr>
          <w:rStyle w:val="style3"/>
          <w:rFonts w:ascii="細明體" w:hAnsi="細明體" w:hint="eastAsia"/>
        </w:rPr>
        <w:t>TRN_</w:t>
      </w:r>
      <w:r w:rsidR="00DA18AB">
        <w:rPr>
          <w:rStyle w:val="style3"/>
          <w:rFonts w:ascii="細明體" w:hAnsi="細明體" w:hint="eastAsia"/>
          <w:lang w:eastAsia="zh-TW"/>
        </w:rPr>
        <w:t>NAME</w:t>
      </w:r>
    </w:p>
    <w:p w:rsidR="007401CC" w:rsidRPr="006E1019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送件人單位</w:t>
      </w:r>
      <w:r>
        <w:rPr>
          <w:rFonts w:hint="eastAsia"/>
          <w:bCs/>
          <w:color w:val="000000"/>
          <w:lang w:eastAsia="zh-TW"/>
        </w:rPr>
        <w:t xml:space="preserve"> = </w:t>
      </w:r>
      <w:r w:rsidR="0037442C" w:rsidRPr="00B06402">
        <w:rPr>
          <w:rFonts w:ascii="細明體" w:eastAsia="細明體" w:hAnsi="細明體"/>
          <w:lang w:eastAsia="zh-TW"/>
        </w:rPr>
        <w:t>DTAAL001</w:t>
      </w:r>
      <w:r w:rsidR="0037442C">
        <w:rPr>
          <w:rFonts w:ascii="細明體" w:eastAsia="細明體" w:hAnsi="細明體" w:hint="eastAsia"/>
          <w:lang w:eastAsia="zh-TW"/>
        </w:rPr>
        <w:t>.</w:t>
      </w:r>
      <w:r w:rsidR="0037442C">
        <w:rPr>
          <w:rStyle w:val="style3"/>
          <w:rFonts w:ascii="細明體" w:hAnsi="細明體" w:hint="eastAsia"/>
        </w:rPr>
        <w:t>TRAN_DIV_NO</w:t>
      </w:r>
      <w:r w:rsidR="0037442C">
        <w:rPr>
          <w:rStyle w:val="style3"/>
          <w:rFonts w:ascii="細明體" w:hAnsi="細明體" w:hint="eastAsia"/>
          <w:lang w:eastAsia="zh-TW"/>
        </w:rPr>
        <w:t xml:space="preserve"> [</w:t>
      </w:r>
      <w:r w:rsidR="0037442C">
        <w:rPr>
          <w:rStyle w:val="style3"/>
          <w:rFonts w:ascii="細明體" w:hAnsi="細明體" w:hint="eastAsia"/>
          <w:lang w:eastAsia="zh-TW"/>
        </w:rPr>
        <w:t>轉換</w:t>
      </w:r>
      <w:r w:rsidR="000D73CA">
        <w:rPr>
          <w:rStyle w:val="style3"/>
          <w:rFonts w:ascii="細明體" w:hAnsi="細明體" w:hint="eastAsia"/>
          <w:lang w:eastAsia="zh-TW"/>
        </w:rPr>
        <w:t>單位</w:t>
      </w:r>
      <w:r w:rsidR="0037442C">
        <w:rPr>
          <w:rStyle w:val="style3"/>
          <w:rFonts w:ascii="細明體" w:hAnsi="細明體" w:hint="eastAsia"/>
          <w:lang w:eastAsia="zh-TW"/>
        </w:rPr>
        <w:t>中文</w:t>
      </w:r>
      <w:r w:rsidR="0037442C">
        <w:rPr>
          <w:rStyle w:val="style3"/>
          <w:rFonts w:ascii="細明體" w:hAnsi="細明體" w:hint="eastAsia"/>
          <w:lang w:eastAsia="zh-TW"/>
        </w:rPr>
        <w:t>]</w:t>
      </w:r>
    </w:p>
    <w:p w:rsidR="007401CC" w:rsidRPr="006E1019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bCs/>
          <w:color w:val="000000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</w:t>
      </w:r>
      <w:r w:rsidRPr="00906E15">
        <w:rPr>
          <w:bCs/>
          <w:lang w:eastAsia="zh-TW"/>
        </w:rPr>
        <w:t>連絡電話</w:t>
      </w:r>
      <w:r>
        <w:rPr>
          <w:rFonts w:hint="eastAsia"/>
          <w:bCs/>
          <w:color w:val="000000"/>
          <w:lang w:eastAsia="zh-TW"/>
        </w:rPr>
        <w:t xml:space="preserve">= </w:t>
      </w:r>
      <w:r w:rsidR="000D73CA" w:rsidRPr="00B06402">
        <w:rPr>
          <w:rFonts w:ascii="細明體" w:eastAsia="細明體" w:hAnsi="細明體"/>
          <w:lang w:eastAsia="zh-TW"/>
        </w:rPr>
        <w:t>DTAAL001</w:t>
      </w:r>
      <w:r w:rsidR="000D73CA">
        <w:rPr>
          <w:rFonts w:ascii="細明體" w:eastAsia="細明體" w:hAnsi="細明體" w:hint="eastAsia"/>
          <w:lang w:eastAsia="zh-TW"/>
        </w:rPr>
        <w:t>.</w:t>
      </w:r>
      <w:r w:rsidR="000D73CA">
        <w:rPr>
          <w:rStyle w:val="style3"/>
          <w:rFonts w:ascii="細明體" w:hAnsi="細明體" w:hint="eastAsia"/>
        </w:rPr>
        <w:t>TRAN_TEL</w:t>
      </w:r>
      <w:r w:rsidR="000D73CA" w:rsidRPr="00611569">
        <w:rPr>
          <w:rFonts w:hint="eastAsia"/>
          <w:bCs/>
          <w:color w:val="0066FF"/>
          <w:lang w:eastAsia="zh-TW"/>
        </w:rPr>
        <w:t xml:space="preserve"> </w:t>
      </w:r>
      <w:r w:rsidRPr="00611569">
        <w:rPr>
          <w:rFonts w:hint="eastAsia"/>
          <w:bCs/>
          <w:color w:val="0066FF"/>
          <w:lang w:eastAsia="zh-TW"/>
        </w:rPr>
        <w:t>[</w:t>
      </w:r>
      <w:r w:rsidR="000D73CA" w:rsidRPr="00611569">
        <w:rPr>
          <w:rFonts w:hint="eastAsia"/>
          <w:bCs/>
          <w:color w:val="0066FF"/>
          <w:lang w:eastAsia="zh-TW"/>
        </w:rPr>
        <w:t>使用者</w:t>
      </w:r>
      <w:r w:rsidR="000D73CA">
        <w:rPr>
          <w:rFonts w:hint="eastAsia"/>
          <w:bCs/>
          <w:color w:val="0066FF"/>
          <w:lang w:eastAsia="zh-TW"/>
        </w:rPr>
        <w:t>可修改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7401CC" w:rsidRPr="006E1019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E1019">
        <w:rPr>
          <w:rFonts w:hint="eastAsia"/>
          <w:bCs/>
          <w:color w:val="000000"/>
          <w:lang w:eastAsia="zh-TW"/>
        </w:rPr>
        <w:t>畫面</w:t>
      </w:r>
      <w:r w:rsidRPr="006E1019">
        <w:rPr>
          <w:rFonts w:hint="eastAsia"/>
          <w:bCs/>
          <w:color w:val="000000"/>
          <w:lang w:eastAsia="zh-TW"/>
        </w:rPr>
        <w:t>.</w:t>
      </w:r>
      <w:r w:rsidRPr="006E1019">
        <w:rPr>
          <w:rFonts w:hint="eastAsia"/>
          <w:bCs/>
          <w:color w:val="000000"/>
          <w:lang w:eastAsia="zh-TW"/>
        </w:rPr>
        <w:t>爭議保險金</w:t>
      </w:r>
      <w:r w:rsidR="000D73CA">
        <w:rPr>
          <w:rFonts w:hint="eastAsia"/>
          <w:bCs/>
          <w:color w:val="000000"/>
          <w:lang w:eastAsia="zh-TW"/>
        </w:rPr>
        <w:t>類型</w:t>
      </w:r>
      <w:r w:rsidRPr="006E1019">
        <w:rPr>
          <w:rFonts w:hint="eastAsia"/>
          <w:bCs/>
          <w:color w:val="000000"/>
          <w:lang w:eastAsia="zh-TW"/>
        </w:rPr>
        <w:t xml:space="preserve"> =</w:t>
      </w:r>
      <w:r>
        <w:rPr>
          <w:rFonts w:hint="eastAsia"/>
          <w:bCs/>
          <w:color w:val="0066FF"/>
          <w:lang w:eastAsia="zh-TW"/>
        </w:rPr>
        <w:t xml:space="preserve"> </w:t>
      </w:r>
      <w:r w:rsidR="000D73CA" w:rsidRPr="00B06402">
        <w:rPr>
          <w:rFonts w:ascii="細明體" w:eastAsia="細明體" w:hAnsi="細明體"/>
          <w:lang w:eastAsia="zh-TW"/>
        </w:rPr>
        <w:t>DTAAL001</w:t>
      </w:r>
      <w:r w:rsidR="000D73CA">
        <w:rPr>
          <w:rFonts w:ascii="細明體" w:eastAsia="細明體" w:hAnsi="細明體" w:hint="eastAsia"/>
          <w:lang w:eastAsia="zh-TW"/>
        </w:rPr>
        <w:t>.</w:t>
      </w:r>
      <w:r w:rsidR="000D73CA" w:rsidRPr="00FC1058">
        <w:rPr>
          <w:rStyle w:val="a7"/>
          <w:rFonts w:ascii="細明體" w:eastAsia="細明體" w:hAnsi="細明體"/>
          <w:caps/>
          <w:color w:val="000000"/>
        </w:rPr>
        <w:t>DISPUTE_KIND</w:t>
      </w:r>
      <w:r w:rsidR="000D73CA" w:rsidRPr="00611569">
        <w:rPr>
          <w:rFonts w:hint="eastAsia"/>
          <w:bCs/>
          <w:color w:val="0066FF"/>
          <w:lang w:eastAsia="zh-TW"/>
        </w:rPr>
        <w:t xml:space="preserve"> </w:t>
      </w:r>
      <w:r w:rsidRPr="00611569">
        <w:rPr>
          <w:rFonts w:hint="eastAsia"/>
          <w:bCs/>
          <w:color w:val="0066FF"/>
          <w:lang w:eastAsia="zh-TW"/>
        </w:rPr>
        <w:t>[</w:t>
      </w:r>
      <w:r w:rsidR="00CA2A28" w:rsidRPr="00611569">
        <w:rPr>
          <w:rFonts w:hint="eastAsia"/>
          <w:bCs/>
          <w:color w:val="0066FF"/>
          <w:lang w:eastAsia="zh-TW"/>
        </w:rPr>
        <w:t>使用者</w:t>
      </w:r>
      <w:r w:rsidR="00CA2A28">
        <w:rPr>
          <w:rFonts w:hint="eastAsia"/>
          <w:bCs/>
          <w:color w:val="0066FF"/>
          <w:lang w:eastAsia="zh-TW"/>
        </w:rPr>
        <w:t>可修改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7401CC" w:rsidRPr="00F61F39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6E1019">
        <w:rPr>
          <w:rFonts w:hint="eastAsia"/>
          <w:bCs/>
          <w:color w:val="000000"/>
          <w:lang w:eastAsia="zh-TW"/>
        </w:rPr>
        <w:t>畫面</w:t>
      </w:r>
      <w:r w:rsidRPr="006E1019"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爭議內容</w:t>
      </w:r>
      <w:r w:rsidRPr="006E1019">
        <w:rPr>
          <w:rFonts w:hint="eastAsia"/>
          <w:bCs/>
          <w:color w:val="000000"/>
          <w:lang w:eastAsia="zh-TW"/>
        </w:rPr>
        <w:t>=</w:t>
      </w:r>
      <w:r>
        <w:rPr>
          <w:rFonts w:hint="eastAsia"/>
          <w:bCs/>
          <w:color w:val="0066FF"/>
          <w:lang w:eastAsia="zh-TW"/>
        </w:rPr>
        <w:t xml:space="preserve"> </w:t>
      </w:r>
      <w:r w:rsidR="00787F34" w:rsidRPr="00B06402">
        <w:rPr>
          <w:rFonts w:ascii="細明體" w:eastAsia="細明體" w:hAnsi="細明體"/>
          <w:lang w:eastAsia="zh-TW"/>
        </w:rPr>
        <w:t>DTAAL001</w:t>
      </w:r>
      <w:r w:rsidR="00787F34">
        <w:rPr>
          <w:rFonts w:ascii="細明體" w:eastAsia="細明體" w:hAnsi="細明體" w:hint="eastAsia"/>
          <w:lang w:eastAsia="zh-TW"/>
        </w:rPr>
        <w:t>.</w:t>
      </w:r>
      <w:r w:rsidR="00787F34" w:rsidRPr="00FC1058">
        <w:rPr>
          <w:rStyle w:val="a7"/>
          <w:rFonts w:ascii="細明體" w:eastAsia="細明體" w:hAnsi="細明體"/>
          <w:caps/>
          <w:color w:val="000000"/>
        </w:rPr>
        <w:t>DISPUTE_</w:t>
      </w:r>
      <w:r w:rsidR="00787F34">
        <w:rPr>
          <w:rStyle w:val="a7"/>
          <w:rFonts w:ascii="細明體" w:eastAsia="細明體" w:hAnsi="細明體" w:hint="eastAsia"/>
          <w:caps/>
          <w:color w:val="000000"/>
        </w:rPr>
        <w:t>CENT</w:t>
      </w:r>
      <w:r w:rsidR="00787F34">
        <w:rPr>
          <w:rStyle w:val="a7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="00787F34" w:rsidRPr="00611569">
        <w:rPr>
          <w:rFonts w:hint="eastAsia"/>
          <w:bCs/>
          <w:color w:val="0066FF"/>
          <w:lang w:eastAsia="zh-TW"/>
        </w:rPr>
        <w:t>[</w:t>
      </w:r>
      <w:r w:rsidR="00CA2A28" w:rsidRPr="00611569">
        <w:rPr>
          <w:rFonts w:hint="eastAsia"/>
          <w:bCs/>
          <w:color w:val="0066FF"/>
          <w:lang w:eastAsia="zh-TW"/>
        </w:rPr>
        <w:t>使用者</w:t>
      </w:r>
      <w:r w:rsidR="00CA2A28">
        <w:rPr>
          <w:rFonts w:hint="eastAsia"/>
          <w:bCs/>
          <w:color w:val="0066FF"/>
          <w:lang w:eastAsia="zh-TW"/>
        </w:rPr>
        <w:t>可修改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7401CC" w:rsidRPr="00F61F39" w:rsidRDefault="007401CC" w:rsidP="007401CC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 w:rsidRPr="00F61F39">
        <w:rPr>
          <w:rFonts w:hint="eastAsia"/>
          <w:bCs/>
          <w:lang w:eastAsia="zh-TW"/>
        </w:rPr>
        <w:t>畫面</w:t>
      </w:r>
      <w:r w:rsidRPr="00F61F39">
        <w:rPr>
          <w:rFonts w:hint="eastAsia"/>
          <w:bCs/>
          <w:lang w:eastAsia="zh-TW"/>
        </w:rPr>
        <w:t>.</w:t>
      </w:r>
      <w:r w:rsidRPr="00F61F39">
        <w:rPr>
          <w:bCs/>
          <w:lang w:eastAsia="zh-TW"/>
        </w:rPr>
        <w:t xml:space="preserve"> </w:t>
      </w:r>
      <w:r w:rsidRPr="00F61F39">
        <w:rPr>
          <w:bCs/>
          <w:lang w:eastAsia="zh-TW"/>
        </w:rPr>
        <w:t>建議處理方式</w:t>
      </w:r>
      <w:r>
        <w:rPr>
          <w:rFonts w:hint="eastAsia"/>
          <w:bCs/>
          <w:lang w:eastAsia="zh-TW"/>
        </w:rPr>
        <w:t xml:space="preserve"> = </w:t>
      </w:r>
      <w:r w:rsidR="00CA2A28" w:rsidRPr="00B06402">
        <w:rPr>
          <w:rFonts w:ascii="細明體" w:eastAsia="細明體" w:hAnsi="細明體"/>
          <w:lang w:eastAsia="zh-TW"/>
        </w:rPr>
        <w:t>DTAAL001</w:t>
      </w:r>
      <w:r w:rsidR="00CA2A28">
        <w:rPr>
          <w:rFonts w:ascii="細明體" w:eastAsia="細明體" w:hAnsi="細明體" w:hint="eastAsia"/>
          <w:lang w:eastAsia="zh-TW"/>
        </w:rPr>
        <w:t>.</w:t>
      </w:r>
      <w:r w:rsidR="00CA2A28">
        <w:rPr>
          <w:rStyle w:val="a7"/>
          <w:rFonts w:ascii="細明體" w:eastAsia="細明體" w:hAnsi="細明體" w:hint="eastAsia"/>
          <w:caps/>
          <w:color w:val="000000"/>
        </w:rPr>
        <w:t>SUGG_METH</w:t>
      </w:r>
      <w:r w:rsidR="00CA2A28" w:rsidRPr="00611569">
        <w:rPr>
          <w:rFonts w:hint="eastAsia"/>
          <w:bCs/>
          <w:color w:val="0066FF"/>
          <w:lang w:eastAsia="zh-TW"/>
        </w:rPr>
        <w:t xml:space="preserve"> </w:t>
      </w:r>
      <w:r w:rsidRPr="00611569">
        <w:rPr>
          <w:rFonts w:hint="eastAsia"/>
          <w:bCs/>
          <w:color w:val="0066FF"/>
          <w:lang w:eastAsia="zh-TW"/>
        </w:rPr>
        <w:t>[</w:t>
      </w:r>
      <w:r w:rsidR="00CA2A28" w:rsidRPr="00611569">
        <w:rPr>
          <w:rFonts w:hint="eastAsia"/>
          <w:bCs/>
          <w:color w:val="0066FF"/>
          <w:lang w:eastAsia="zh-TW"/>
        </w:rPr>
        <w:t>使用者</w:t>
      </w:r>
      <w:r w:rsidR="00CA2A28">
        <w:rPr>
          <w:rFonts w:hint="eastAsia"/>
          <w:bCs/>
          <w:color w:val="0066FF"/>
          <w:lang w:eastAsia="zh-TW"/>
        </w:rPr>
        <w:t>可修改</w:t>
      </w:r>
      <w:r w:rsidRPr="00611569">
        <w:rPr>
          <w:rFonts w:hint="eastAsia"/>
          <w:bCs/>
          <w:color w:val="0066FF"/>
          <w:lang w:eastAsia="zh-TW"/>
        </w:rPr>
        <w:t>]</w:t>
      </w:r>
    </w:p>
    <w:p w:rsidR="007401CC" w:rsidRPr="00611569" w:rsidRDefault="007401CC" w:rsidP="007401CC">
      <w:pPr>
        <w:pStyle w:val="Tabletext"/>
        <w:keepLines w:val="0"/>
        <w:spacing w:after="0" w:line="240" w:lineRule="auto"/>
        <w:ind w:leftChars="532" w:left="1277" w:firstLineChars="400" w:firstLine="800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PS:</w:t>
      </w:r>
      <w:r w:rsidRPr="006E1019">
        <w:rPr>
          <w:rFonts w:hint="eastAsia"/>
          <w:bCs/>
          <w:color w:val="0066FF"/>
          <w:lang w:eastAsia="zh-TW"/>
        </w:rPr>
        <w:t xml:space="preserve"> </w:t>
      </w:r>
      <w:r w:rsidRPr="00611569">
        <w:rPr>
          <w:rFonts w:hint="eastAsia"/>
          <w:bCs/>
          <w:color w:val="0066FF"/>
          <w:lang w:eastAsia="zh-TW"/>
        </w:rPr>
        <w:t>[</w:t>
      </w:r>
      <w:r w:rsidR="00CA2A28" w:rsidRPr="00611569">
        <w:rPr>
          <w:rFonts w:hint="eastAsia"/>
          <w:bCs/>
          <w:color w:val="0066FF"/>
          <w:lang w:eastAsia="zh-TW"/>
        </w:rPr>
        <w:t>使用者</w:t>
      </w:r>
      <w:r w:rsidR="00CA2A28">
        <w:rPr>
          <w:rFonts w:hint="eastAsia"/>
          <w:bCs/>
          <w:color w:val="0066FF"/>
          <w:lang w:eastAsia="zh-TW"/>
        </w:rPr>
        <w:t>可修改</w:t>
      </w:r>
      <w:r w:rsidRPr="00611569">
        <w:rPr>
          <w:rFonts w:hint="eastAsia"/>
          <w:bCs/>
          <w:color w:val="0066FF"/>
          <w:lang w:eastAsia="zh-TW"/>
        </w:rPr>
        <w:t>]</w:t>
      </w:r>
      <w:r>
        <w:rPr>
          <w:rFonts w:hint="eastAsia"/>
          <w:bCs/>
          <w:color w:val="0066FF"/>
          <w:lang w:eastAsia="zh-TW"/>
        </w:rPr>
        <w:t>請檢核有無輸入</w:t>
      </w:r>
    </w:p>
    <w:p w:rsidR="00D82513" w:rsidRDefault="00D82513" w:rsidP="00D8251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3" w:author="i9200215" w:date="2011-06-30T14:21:00Z"/>
          <w:rFonts w:hint="eastAsia"/>
          <w:color w:val="000000"/>
          <w:kern w:val="2"/>
          <w:szCs w:val="24"/>
          <w:lang w:eastAsia="zh-TW"/>
        </w:rPr>
      </w:pPr>
      <w:ins w:id="14" w:author="i9200215" w:date="2011-06-30T14:15:00Z">
        <w:r>
          <w:rPr>
            <w:rFonts w:hint="eastAsia"/>
            <w:color w:val="000000"/>
            <w:kern w:val="2"/>
            <w:szCs w:val="24"/>
            <w:lang w:eastAsia="zh-TW"/>
          </w:rPr>
          <w:t>顯示</w:t>
        </w:r>
        <w:r>
          <w:rPr>
            <w:rFonts w:hint="eastAsia"/>
            <w:b/>
            <w:color w:val="000000"/>
            <w:kern w:val="2"/>
            <w:szCs w:val="24"/>
            <w:lang w:eastAsia="zh-TW"/>
          </w:rPr>
          <w:t>退回原因</w:t>
        </w:r>
        <w:r>
          <w:rPr>
            <w:rFonts w:hint="eastAsia"/>
            <w:color w:val="000000"/>
            <w:kern w:val="2"/>
            <w:szCs w:val="24"/>
            <w:lang w:eastAsia="zh-TW"/>
          </w:rPr>
          <w:t>資訊</w:t>
        </w:r>
        <w:r>
          <w:rPr>
            <w:rFonts w:hint="eastAsia"/>
            <w:color w:val="000000"/>
            <w:kern w:val="2"/>
            <w:szCs w:val="24"/>
            <w:lang w:eastAsia="zh-TW"/>
          </w:rPr>
          <w:t>:</w:t>
        </w:r>
      </w:ins>
    </w:p>
    <w:p w:rsidR="001D5B1F" w:rsidRPr="002400B7" w:rsidRDefault="001D5B1F" w:rsidP="001D5B1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5" w:author="i9200215" w:date="2011-06-30T14:21:00Z"/>
          <w:rFonts w:hint="eastAsia"/>
          <w:kern w:val="2"/>
          <w:szCs w:val="24"/>
          <w:lang w:eastAsia="zh-TW"/>
        </w:rPr>
        <w:pPrChange w:id="16" w:author="i9200215" w:date="2011-06-30T14:2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17" w:author="i9200215" w:date="2011-06-30T14:21:00Z">
        <w:r>
          <w:rPr>
            <w:rFonts w:hint="eastAsia"/>
            <w:kern w:val="2"/>
            <w:szCs w:val="24"/>
            <w:lang w:eastAsia="zh-TW"/>
          </w:rPr>
          <w:t xml:space="preserve">CALL </w:t>
        </w:r>
        <w:r w:rsidRPr="00463B29">
          <w:rPr>
            <w:rFonts w:ascii="細明體" w:eastAsia="細明體" w:hAnsi="細明體"/>
          </w:rPr>
          <w:t>ZZ_B3Z001</w:t>
        </w:r>
        <w:r>
          <w:rPr>
            <w:rFonts w:ascii="細明體" w:eastAsia="細明體" w:hAnsi="細明體" w:hint="eastAsia"/>
            <w:lang w:eastAsia="zh-TW"/>
          </w:rPr>
          <w:t>:</w:t>
        </w:r>
      </w:ins>
    </w:p>
    <w:p w:rsidR="001D5B1F" w:rsidRDefault="001D5B1F" w:rsidP="001D5B1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18" w:author="i9200215" w:date="2011-06-30T14:15:00Z"/>
          <w:rFonts w:hint="eastAsia"/>
          <w:color w:val="000000"/>
          <w:kern w:val="2"/>
          <w:szCs w:val="24"/>
          <w:lang w:eastAsia="zh-TW"/>
        </w:rPr>
        <w:pPrChange w:id="19" w:author="i9200215" w:date="2011-06-30T14:22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0" w:author="i9200215" w:date="2011-06-30T14:22:00Z">
        <w:r w:rsidRPr="002400B7">
          <w:rPr>
            <w:rFonts w:ascii="細明體" w:eastAsia="細明體" w:hAnsi="細明體"/>
          </w:rPr>
          <w:t xml:space="preserve">DTZZB301 </w:t>
        </w:r>
        <w:r>
          <w:rPr>
            <w:rFonts w:ascii="細明體" w:eastAsia="細明體" w:hAnsi="細明體" w:hint="eastAsia"/>
            <w:lang w:eastAsia="zh-TW"/>
          </w:rPr>
          <w:t xml:space="preserve">= </w:t>
        </w:r>
        <w:r w:rsidRPr="00463B29">
          <w:rPr>
            <w:rFonts w:ascii="細明體" w:eastAsia="細明體" w:hAnsi="細明體"/>
          </w:rPr>
          <w:t>ZZ_B3Z001</w:t>
        </w:r>
        <w:r>
          <w:rPr>
            <w:rFonts w:ascii="細明體" w:eastAsia="細明體" w:hAnsi="細明體" w:hint="eastAsia"/>
            <w:lang w:eastAsia="zh-TW"/>
          </w:rPr>
          <w:t>.</w:t>
        </w:r>
        <w:r w:rsidRPr="002400B7">
          <w:rPr>
            <w:kern w:val="2"/>
            <w:szCs w:val="24"/>
            <w:lang w:eastAsia="zh-TW"/>
          </w:rPr>
          <w:t>getDTZZB301</w:t>
        </w:r>
        <w:r>
          <w:rPr>
            <w:rFonts w:hint="eastAsia"/>
            <w:kern w:val="2"/>
            <w:szCs w:val="24"/>
            <w:lang w:eastAsia="zh-TW"/>
          </w:rPr>
          <w:t>(</w:t>
        </w:r>
        <w:r>
          <w:rPr>
            <w:rFonts w:hint="eastAsia"/>
            <w:kern w:val="2"/>
            <w:szCs w:val="24"/>
            <w:lang w:eastAsia="zh-TW"/>
          </w:rPr>
          <w:t>接收參數</w:t>
        </w:r>
        <w:r>
          <w:rPr>
            <w:kern w:val="2"/>
            <w:szCs w:val="24"/>
            <w:lang w:eastAsia="zh-TW"/>
          </w:rPr>
          <w:t>.</w:t>
        </w:r>
        <w:r>
          <w:rPr>
            <w:rFonts w:hint="eastAsia"/>
            <w:kern w:val="2"/>
            <w:szCs w:val="24"/>
            <w:lang w:eastAsia="zh-TW"/>
          </w:rPr>
          <w:t>表單號碼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D82513" w:rsidRPr="00A10268" w:rsidRDefault="00D82513" w:rsidP="001D5B1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21" w:author="i9200215" w:date="2011-06-30T14:15:00Z"/>
          <w:rFonts w:hint="eastAsia"/>
          <w:color w:val="000000"/>
          <w:kern w:val="2"/>
          <w:szCs w:val="24"/>
          <w:lang w:eastAsia="zh-TW"/>
        </w:rPr>
      </w:pPr>
      <w:ins w:id="22" w:author="i9200215" w:date="2011-06-30T14:15:00Z">
        <w:r>
          <w:rPr>
            <w:rFonts w:ascii="Verdana" w:hAnsi="Verdana"/>
          </w:rPr>
          <w:t>初核</w:t>
        </w:r>
        <w:r>
          <w:rPr>
            <w:rFonts w:ascii="Verdana" w:hAnsi="Verdana" w:hint="eastAsia"/>
            <w:lang w:eastAsia="zh-TW"/>
          </w:rPr>
          <w:t>意見</w:t>
        </w:r>
        <w:r>
          <w:rPr>
            <w:rFonts w:ascii="Verdana" w:hAnsi="Verdana" w:hint="eastAsia"/>
            <w:lang w:eastAsia="zh-TW"/>
          </w:rPr>
          <w:t xml:space="preserve"> = </w:t>
        </w:r>
        <w:r w:rsidRPr="002400B7">
          <w:rPr>
            <w:rFonts w:ascii="細明體" w:eastAsia="細明體" w:hAnsi="細明體"/>
          </w:rPr>
          <w:t>DTZZB301</w:t>
        </w:r>
        <w:r>
          <w:rPr>
            <w:rFonts w:ascii="細明體" w:eastAsia="細明體" w:hAnsi="細明體" w:hint="eastAsia"/>
            <w:lang w:eastAsia="zh-TW"/>
          </w:rPr>
          <w:t>.</w:t>
        </w:r>
        <w:r w:rsidRPr="00A10268">
          <w:rPr>
            <w:rFonts w:ascii="細明體" w:eastAsia="細明體" w:hAnsi="細明體"/>
            <w:lang w:eastAsia="zh-TW"/>
          </w:rPr>
          <w:t>getFST_CFM_MEMO()</w:t>
        </w:r>
      </w:ins>
    </w:p>
    <w:p w:rsidR="00D82513" w:rsidRPr="00D82513" w:rsidRDefault="00D82513" w:rsidP="00D8251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3" w:author="i9200215" w:date="2011-06-30T14:14:00Z"/>
          <w:rFonts w:hint="eastAsia"/>
          <w:color w:val="000000"/>
          <w:kern w:val="2"/>
          <w:szCs w:val="24"/>
          <w:lang w:eastAsia="zh-TW"/>
        </w:rPr>
        <w:pPrChange w:id="24" w:author="i9200215" w:date="2011-06-30T14:15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ins w:id="25" w:author="i9200215" w:date="2011-06-30T14:15:00Z">
        <w:r>
          <w:rPr>
            <w:rFonts w:hint="eastAsia"/>
            <w:color w:val="000000"/>
            <w:kern w:val="2"/>
            <w:szCs w:val="24"/>
            <w:lang w:eastAsia="zh-TW"/>
          </w:rPr>
          <w:t>畫面</w:t>
        </w:r>
        <w:r>
          <w:rPr>
            <w:rFonts w:hint="eastAsia"/>
            <w:color w:val="000000"/>
            <w:kern w:val="2"/>
            <w:szCs w:val="24"/>
            <w:lang w:eastAsia="zh-TW"/>
          </w:rPr>
          <w:t>.</w:t>
        </w:r>
        <w:r>
          <w:rPr>
            <w:rFonts w:hint="eastAsia"/>
            <w:color w:val="000000"/>
            <w:kern w:val="2"/>
            <w:szCs w:val="24"/>
            <w:lang w:eastAsia="zh-TW"/>
          </w:rPr>
          <w:t>退回原因</w:t>
        </w:r>
        <w:r>
          <w:rPr>
            <w:rFonts w:hint="eastAsia"/>
            <w:color w:val="000000"/>
            <w:kern w:val="2"/>
            <w:szCs w:val="24"/>
            <w:lang w:eastAsia="zh-TW"/>
          </w:rPr>
          <w:t xml:space="preserve"> = </w:t>
        </w:r>
        <w:r>
          <w:rPr>
            <w:rFonts w:ascii="Verdana" w:hAnsi="Verdana"/>
            <w:lang w:eastAsia="zh-TW"/>
          </w:rPr>
          <w:t>初核</w:t>
        </w:r>
        <w:r>
          <w:rPr>
            <w:rFonts w:ascii="Verdana" w:hAnsi="Verdana" w:hint="eastAsia"/>
            <w:lang w:eastAsia="zh-TW"/>
          </w:rPr>
          <w:t>意見</w:t>
        </w:r>
      </w:ins>
    </w:p>
    <w:p w:rsidR="009A7B0A" w:rsidRDefault="00FF0531" w:rsidP="009A7B0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noProof/>
          <w:color w:val="000000"/>
          <w:kern w:val="2"/>
          <w:szCs w:val="24"/>
          <w:lang w:eastAsia="zh-TW"/>
        </w:rPr>
        <w:pict>
          <v:rect id="_x0000_s1026" style="position:absolute;left:0;text-align:left;margin-left:68.25pt;margin-top:1.5pt;width:24.75pt;height:18pt;z-index:251657216" filled="f"/>
        </w:pict>
      </w:r>
      <w:r>
        <w:rPr>
          <w:rFonts w:hint="eastAsia"/>
          <w:color w:val="000000"/>
          <w:kern w:val="2"/>
          <w:szCs w:val="24"/>
          <w:lang w:eastAsia="zh-TW"/>
        </w:rPr>
        <w:t>修改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9A7B0A" w:rsidRPr="004F069D">
        <w:rPr>
          <w:rFonts w:ascii="細明體" w:eastAsia="細明體" w:hAnsi="細明體" w:hint="eastAsia"/>
          <w:lang w:eastAsia="zh-TW"/>
        </w:rPr>
        <w:t>不給付申覆紀錄檔</w:t>
      </w:r>
    </w:p>
    <w:p w:rsidR="009A7B0A" w:rsidRPr="003D24CF" w:rsidRDefault="00172018" w:rsidP="009A7B0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UPDATE</w:t>
      </w:r>
      <w:r w:rsidR="009A7B0A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9A7B0A" w:rsidRPr="003D24CF">
        <w:rPr>
          <w:rFonts w:ascii="細明體" w:eastAsia="細明體" w:hAnsi="細明體" w:hint="eastAsia"/>
          <w:b/>
          <w:lang w:eastAsia="zh-TW"/>
        </w:rPr>
        <w:t xml:space="preserve">不給付申覆紀錄檔 </w:t>
      </w:r>
      <w:r w:rsidRPr="00172018">
        <w:rPr>
          <w:rFonts w:ascii="細明體" w:eastAsia="細明體" w:hAnsi="細明體" w:hint="eastAsia"/>
          <w:lang w:eastAsia="zh-TW"/>
        </w:rPr>
        <w:t>SET</w:t>
      </w:r>
    </w:p>
    <w:p w:rsidR="009A7B0A" w:rsidRPr="003D24CF" w:rsidRDefault="00172018" w:rsidP="009A7B0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OCR</w:t>
      </w:r>
      <w:r>
        <w:rPr>
          <w:rStyle w:val="SoDAField"/>
          <w:rFonts w:ascii="細明體" w:eastAsia="細明體" w:hAnsi="細明體" w:hint="eastAsia"/>
          <w:caps/>
          <w:color w:val="000000"/>
        </w:rPr>
        <w:t>_TEL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 w:rsidRPr="00906E15">
        <w:rPr>
          <w:bCs/>
          <w:lang w:eastAsia="zh-TW"/>
        </w:rPr>
        <w:t>連絡電話</w:t>
      </w:r>
    </w:p>
    <w:p w:rsidR="009A7B0A" w:rsidRPr="003D24CF" w:rsidRDefault="00172018" w:rsidP="009A7B0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style3"/>
          <w:rFonts w:ascii="細明體" w:hAnsi="細明體" w:hint="eastAsia"/>
        </w:rPr>
        <w:t>TRAN_TEL</w:t>
      </w:r>
      <w:r>
        <w:rPr>
          <w:rStyle w:val="style3"/>
          <w:rFonts w:ascii="細明體" w:hAnsi="細明體" w:hint="eastAsia"/>
          <w:lang w:eastAsia="zh-TW"/>
        </w:rPr>
        <w:t xml:space="preserve"> =</w:t>
      </w:r>
      <w:r>
        <w:rPr>
          <w:rFonts w:hint="eastAsia"/>
          <w:bCs/>
          <w:color w:val="000000"/>
          <w:lang w:eastAsia="zh-TW"/>
        </w:rPr>
        <w:t>畫面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送件人</w:t>
      </w:r>
      <w:r w:rsidRPr="00906E15">
        <w:rPr>
          <w:bCs/>
          <w:lang w:eastAsia="zh-TW"/>
        </w:rPr>
        <w:t>連絡電話</w:t>
      </w:r>
    </w:p>
    <w:p w:rsidR="009A7B0A" w:rsidRPr="003D24CF" w:rsidRDefault="00172018" w:rsidP="009A7B0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 w:rsidRPr="00FC1058">
        <w:rPr>
          <w:rStyle w:val="a7"/>
          <w:rFonts w:ascii="細明體" w:eastAsia="細明體" w:hAnsi="細明體"/>
          <w:caps/>
          <w:color w:val="000000"/>
        </w:rPr>
        <w:t>DISPUTE_KIND</w:t>
      </w:r>
      <w:r>
        <w:rPr>
          <w:rStyle w:val="a7"/>
          <w:rFonts w:ascii="細明體" w:eastAsia="細明體" w:hAnsi="細明體" w:hint="eastAsia"/>
          <w:caps/>
          <w:color w:val="000000"/>
          <w:lang w:eastAsia="zh-TW"/>
        </w:rPr>
        <w:t xml:space="preserve"> =</w:t>
      </w:r>
      <w:r w:rsidRPr="006E1019">
        <w:rPr>
          <w:rFonts w:hint="eastAsia"/>
          <w:bCs/>
          <w:color w:val="000000"/>
          <w:lang w:eastAsia="zh-TW"/>
        </w:rPr>
        <w:t>畫面</w:t>
      </w:r>
      <w:r w:rsidRPr="006E1019">
        <w:rPr>
          <w:rFonts w:hint="eastAsia"/>
          <w:bCs/>
          <w:color w:val="000000"/>
          <w:lang w:eastAsia="zh-TW"/>
        </w:rPr>
        <w:t>.</w:t>
      </w:r>
      <w:r w:rsidRPr="006E1019">
        <w:rPr>
          <w:rFonts w:hint="eastAsia"/>
          <w:bCs/>
          <w:color w:val="000000"/>
          <w:lang w:eastAsia="zh-TW"/>
        </w:rPr>
        <w:t>爭議保險金</w:t>
      </w:r>
      <w:r>
        <w:rPr>
          <w:rFonts w:hint="eastAsia"/>
          <w:bCs/>
          <w:color w:val="000000"/>
          <w:lang w:eastAsia="zh-TW"/>
        </w:rPr>
        <w:t>類型</w:t>
      </w:r>
    </w:p>
    <w:p w:rsidR="009A7B0A" w:rsidRPr="00172018" w:rsidRDefault="00172018" w:rsidP="009A7B0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 w:rsidRPr="00FC1058">
        <w:rPr>
          <w:rStyle w:val="a7"/>
          <w:rFonts w:ascii="細明體" w:eastAsia="細明體" w:hAnsi="細明體"/>
          <w:caps/>
          <w:color w:val="000000"/>
        </w:rPr>
        <w:t>DISPUTE_</w:t>
      </w:r>
      <w:r>
        <w:rPr>
          <w:rStyle w:val="a7"/>
          <w:rFonts w:ascii="細明體" w:eastAsia="細明體" w:hAnsi="細明體" w:hint="eastAsia"/>
          <w:caps/>
          <w:color w:val="000000"/>
        </w:rPr>
        <w:t>CENT</w:t>
      </w:r>
      <w:r>
        <w:rPr>
          <w:rStyle w:val="a7"/>
          <w:rFonts w:ascii="細明體" w:eastAsia="細明體" w:hAnsi="細明體" w:hint="eastAsia"/>
          <w:caps/>
          <w:color w:val="000000"/>
          <w:lang w:eastAsia="zh-TW"/>
        </w:rPr>
        <w:t xml:space="preserve"> =</w:t>
      </w:r>
      <w:r w:rsidRPr="006E1019">
        <w:rPr>
          <w:rFonts w:hint="eastAsia"/>
          <w:bCs/>
          <w:color w:val="000000"/>
          <w:lang w:eastAsia="zh-TW"/>
        </w:rPr>
        <w:t>畫面</w:t>
      </w:r>
      <w:r w:rsidRPr="006E1019"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爭議內容</w:t>
      </w:r>
    </w:p>
    <w:p w:rsidR="00172018" w:rsidRPr="00172018" w:rsidRDefault="00172018" w:rsidP="009A7B0A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a7"/>
          <w:rFonts w:ascii="細明體" w:eastAsia="細明體" w:hAnsi="細明體" w:hint="eastAsia"/>
          <w:caps/>
          <w:color w:val="000000"/>
        </w:rPr>
        <w:t>SUGG_METH</w:t>
      </w:r>
      <w:r>
        <w:rPr>
          <w:rStyle w:val="a7"/>
          <w:rFonts w:ascii="細明體" w:eastAsia="細明體" w:hAnsi="細明體" w:hint="eastAsia"/>
          <w:caps/>
          <w:color w:val="000000"/>
          <w:lang w:eastAsia="zh-TW"/>
        </w:rPr>
        <w:t xml:space="preserve"> =</w:t>
      </w:r>
      <w:r w:rsidRPr="00F61F39">
        <w:rPr>
          <w:rFonts w:hint="eastAsia"/>
          <w:bCs/>
          <w:lang w:eastAsia="zh-TW"/>
        </w:rPr>
        <w:t>畫面</w:t>
      </w:r>
      <w:r w:rsidRPr="00F61F39">
        <w:rPr>
          <w:rFonts w:hint="eastAsia"/>
          <w:bCs/>
          <w:lang w:eastAsia="zh-TW"/>
        </w:rPr>
        <w:t>.</w:t>
      </w:r>
      <w:r w:rsidRPr="00F61F39">
        <w:rPr>
          <w:bCs/>
          <w:lang w:eastAsia="zh-TW"/>
        </w:rPr>
        <w:t xml:space="preserve"> </w:t>
      </w:r>
      <w:r w:rsidRPr="00F61F39">
        <w:rPr>
          <w:bCs/>
          <w:lang w:eastAsia="zh-TW"/>
        </w:rPr>
        <w:t>建議處理方式</w:t>
      </w:r>
    </w:p>
    <w:p w:rsidR="00172018" w:rsidRPr="00A3734A" w:rsidRDefault="00172018" w:rsidP="001720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WHERE </w:t>
      </w:r>
      <w:r w:rsidRPr="00B06402">
        <w:rPr>
          <w:rFonts w:ascii="細明體" w:eastAsia="細明體" w:hAnsi="細明體"/>
          <w:lang w:eastAsia="zh-TW"/>
        </w:rPr>
        <w:t>DTAAL001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Style w:val="SoDAField"/>
          <w:rFonts w:ascii="細明體" w:eastAsia="細明體" w:hAnsi="細明體" w:hint="eastAsia"/>
          <w:caps/>
          <w:color w:val="000000"/>
        </w:rPr>
        <w:t>FROM_NO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=</w:t>
      </w:r>
      <w:r w:rsidR="00A61004">
        <w:rPr>
          <w:rFonts w:hint="eastAsia"/>
          <w:kern w:val="2"/>
          <w:szCs w:val="24"/>
          <w:lang w:eastAsia="zh-TW"/>
        </w:rPr>
        <w:t>接收參數</w:t>
      </w:r>
      <w:r w:rsidR="00A61004">
        <w:rPr>
          <w:rFonts w:hint="eastAsia"/>
          <w:kern w:val="2"/>
          <w:szCs w:val="24"/>
          <w:lang w:eastAsia="zh-TW"/>
        </w:rPr>
        <w:t>.</w:t>
      </w:r>
      <w:r w:rsidR="00A61004">
        <w:rPr>
          <w:rFonts w:hint="eastAsia"/>
          <w:kern w:val="2"/>
          <w:szCs w:val="24"/>
          <w:lang w:eastAsia="zh-TW"/>
        </w:rPr>
        <w:t>表單號碼</w:t>
      </w:r>
    </w:p>
    <w:p w:rsidR="00A3734A" w:rsidRPr="001D72E0" w:rsidRDefault="00A3734A" w:rsidP="00A3734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  <w:rPrChange w:id="26" w:author="i9200215" w:date="2011-06-30T10:00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del w:id="27" w:author="i9200215" w:date="2011-06-30T10:11:00Z">
        <w:r w:rsidRPr="001D72E0" w:rsidDel="00420B1C">
          <w:rPr>
            <w:rFonts w:hint="eastAsia"/>
            <w:color w:val="FF0000"/>
            <w:kern w:val="2"/>
            <w:szCs w:val="24"/>
            <w:lang w:eastAsia="zh-TW"/>
            <w:rPrChange w:id="28" w:author="i9200215" w:date="2011-06-30T10:00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delText>設定</w:delText>
        </w:r>
      </w:del>
      <w:ins w:id="29" w:author="i9200215" w:date="2011-06-30T10:11:00Z">
        <w:r w:rsidR="00420B1C">
          <w:rPr>
            <w:rFonts w:hint="eastAsia"/>
            <w:color w:val="FF0000"/>
            <w:kern w:val="2"/>
            <w:szCs w:val="24"/>
            <w:lang w:eastAsia="zh-TW"/>
          </w:rPr>
          <w:t>更新</w:t>
        </w:r>
      </w:ins>
      <w:r w:rsidRPr="001D72E0">
        <w:rPr>
          <w:rFonts w:hint="eastAsia"/>
          <w:b/>
          <w:color w:val="FF0000"/>
          <w:kern w:val="2"/>
          <w:szCs w:val="24"/>
          <w:lang w:eastAsia="zh-TW"/>
          <w:rPrChange w:id="30" w:author="i9200215" w:date="2011-06-30T10:00:00Z">
            <w:rPr>
              <w:rFonts w:hint="eastAsia"/>
              <w:b/>
              <w:color w:val="000000"/>
              <w:kern w:val="2"/>
              <w:szCs w:val="24"/>
              <w:lang w:eastAsia="zh-TW"/>
            </w:rPr>
          </w:rPrChange>
        </w:rPr>
        <w:t>審批</w:t>
      </w:r>
      <w:r w:rsidRPr="001D72E0">
        <w:rPr>
          <w:rFonts w:hint="eastAsia"/>
          <w:color w:val="FF0000"/>
          <w:kern w:val="2"/>
          <w:szCs w:val="24"/>
          <w:lang w:eastAsia="zh-TW"/>
          <w:rPrChange w:id="31" w:author="i9200215" w:date="2011-06-30T10:00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狀態</w:t>
      </w:r>
      <w:r w:rsidRPr="001D72E0">
        <w:rPr>
          <w:rFonts w:hint="eastAsia"/>
          <w:color w:val="FF0000"/>
          <w:kern w:val="2"/>
          <w:szCs w:val="24"/>
          <w:lang w:eastAsia="zh-TW"/>
          <w:rPrChange w:id="32" w:author="i9200215" w:date="2011-06-30T10:00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:</w:t>
      </w:r>
    </w:p>
    <w:p w:rsidR="00A3734A" w:rsidRPr="00420B1C" w:rsidRDefault="00A3734A" w:rsidP="00A3734A">
      <w:pPr>
        <w:numPr>
          <w:ilvl w:val="5"/>
          <w:numId w:val="2"/>
        </w:numPr>
        <w:adjustRightInd w:val="0"/>
        <w:snapToGrid w:val="0"/>
        <w:spacing w:line="360" w:lineRule="auto"/>
        <w:rPr>
          <w:rFonts w:cs="Arial" w:hint="eastAsia"/>
          <w:color w:val="FF0000"/>
          <w:sz w:val="20"/>
          <w:szCs w:val="20"/>
          <w:rPrChange w:id="33" w:author="i9200215" w:date="2011-06-30T10:11:00Z">
            <w:rPr>
              <w:rFonts w:cs="Arial" w:hint="eastAsia"/>
              <w:sz w:val="20"/>
              <w:szCs w:val="20"/>
            </w:rPr>
          </w:rPrChange>
        </w:rPr>
      </w:pPr>
      <w:del w:id="34" w:author="i9200215" w:date="2011-06-30T10:11:00Z">
        <w:r w:rsidRPr="00420B1C" w:rsidDel="00420B1C">
          <w:rPr>
            <w:rFonts w:cs="Arial" w:hint="eastAsia"/>
            <w:color w:val="FF0000"/>
            <w:sz w:val="20"/>
            <w:szCs w:val="20"/>
            <w:rPrChange w:id="35" w:author="i9200215" w:date="2011-06-30T10:11:00Z">
              <w:rPr>
                <w:rFonts w:cs="Arial" w:hint="eastAsia"/>
                <w:sz w:val="20"/>
                <w:szCs w:val="20"/>
              </w:rPr>
            </w:rPrChange>
          </w:rPr>
          <w:delText>SET $</w:delText>
        </w:r>
        <w:r w:rsidRPr="00420B1C" w:rsidDel="00420B1C">
          <w:rPr>
            <w:rFonts w:cs="Arial"/>
            <w:color w:val="FF0000"/>
            <w:sz w:val="20"/>
            <w:szCs w:val="20"/>
            <w:rPrChange w:id="36" w:author="i9200215" w:date="2011-06-30T10:11:00Z">
              <w:rPr>
                <w:rFonts w:cs="Arial"/>
                <w:sz w:val="20"/>
                <w:szCs w:val="20"/>
              </w:rPr>
            </w:rPrChange>
          </w:rPr>
          <w:delText>theDTZZB3</w:delText>
        </w:r>
      </w:del>
      <w:del w:id="37" w:author="i9200215" w:date="2011-06-30T10:03:00Z">
        <w:r w:rsidRPr="00420B1C" w:rsidDel="00420B1C">
          <w:rPr>
            <w:rFonts w:cs="Arial"/>
            <w:color w:val="FF0000"/>
            <w:sz w:val="20"/>
            <w:szCs w:val="20"/>
            <w:rPrChange w:id="38" w:author="i9200215" w:date="2011-06-30T10:11:00Z">
              <w:rPr>
                <w:rFonts w:cs="Arial"/>
                <w:sz w:val="20"/>
                <w:szCs w:val="20"/>
              </w:rPr>
            </w:rPrChange>
          </w:rPr>
          <w:delText>1</w:delText>
        </w:r>
      </w:del>
      <w:del w:id="39" w:author="i9200215" w:date="2011-06-30T10:11:00Z">
        <w:r w:rsidRPr="00420B1C" w:rsidDel="00420B1C">
          <w:rPr>
            <w:rFonts w:cs="Arial"/>
            <w:color w:val="FF0000"/>
            <w:sz w:val="20"/>
            <w:szCs w:val="20"/>
            <w:rPrChange w:id="40" w:author="i9200215" w:date="2011-06-30T10:11:00Z">
              <w:rPr>
                <w:rFonts w:cs="Arial"/>
                <w:sz w:val="20"/>
                <w:szCs w:val="20"/>
              </w:rPr>
            </w:rPrChange>
          </w:rPr>
          <w:delText xml:space="preserve">0 = </w:delText>
        </w:r>
      </w:del>
      <w:r w:rsidRPr="00420B1C">
        <w:rPr>
          <w:rFonts w:cs="Arial"/>
          <w:color w:val="FF0000"/>
          <w:sz w:val="20"/>
          <w:szCs w:val="20"/>
          <w:rPrChange w:id="41" w:author="i9200215" w:date="2011-06-30T10:11:00Z">
            <w:rPr>
              <w:rFonts w:cs="Arial"/>
              <w:sz w:val="20"/>
              <w:szCs w:val="20"/>
            </w:rPr>
          </w:rPrChange>
        </w:rPr>
        <w:t>theZZ_B3Z001.</w:t>
      </w:r>
      <w:del w:id="42" w:author="i9200215" w:date="2011-06-30T10:10:00Z">
        <w:r w:rsidRPr="00420B1C" w:rsidDel="00420B1C">
          <w:rPr>
            <w:rFonts w:cs="Arial"/>
            <w:color w:val="FF0000"/>
            <w:sz w:val="20"/>
            <w:szCs w:val="20"/>
            <w:rPrChange w:id="43" w:author="i9200215" w:date="2011-06-30T10:11:00Z">
              <w:rPr>
                <w:rFonts w:cs="Arial"/>
                <w:sz w:val="20"/>
                <w:szCs w:val="20"/>
              </w:rPr>
            </w:rPrChange>
          </w:rPr>
          <w:delText>getDTZZB3</w:delText>
        </w:r>
      </w:del>
      <w:del w:id="44" w:author="i9200215" w:date="2011-06-30T10:03:00Z">
        <w:r w:rsidRPr="00420B1C" w:rsidDel="00420B1C">
          <w:rPr>
            <w:rFonts w:cs="Arial"/>
            <w:color w:val="FF0000"/>
            <w:sz w:val="20"/>
            <w:szCs w:val="20"/>
            <w:rPrChange w:id="45" w:author="i9200215" w:date="2011-06-30T10:11:00Z">
              <w:rPr>
                <w:rFonts w:cs="Arial"/>
                <w:sz w:val="20"/>
                <w:szCs w:val="20"/>
              </w:rPr>
            </w:rPrChange>
          </w:rPr>
          <w:delText>1</w:delText>
        </w:r>
      </w:del>
      <w:del w:id="46" w:author="i9200215" w:date="2011-06-30T10:10:00Z">
        <w:r w:rsidRPr="00420B1C" w:rsidDel="00420B1C">
          <w:rPr>
            <w:rFonts w:cs="Arial"/>
            <w:color w:val="FF0000"/>
            <w:sz w:val="20"/>
            <w:szCs w:val="20"/>
            <w:rPrChange w:id="47" w:author="i9200215" w:date="2011-06-30T10:11:00Z">
              <w:rPr>
                <w:rFonts w:cs="Arial"/>
                <w:sz w:val="20"/>
                <w:szCs w:val="20"/>
              </w:rPr>
            </w:rPrChange>
          </w:rPr>
          <w:delText>0(</w:delText>
        </w:r>
        <w:r w:rsidRPr="00420B1C" w:rsidDel="00420B1C">
          <w:rPr>
            <w:rFonts w:hint="eastAsia"/>
            <w:color w:val="FF0000"/>
            <w:sz w:val="20"/>
            <w:szCs w:val="20"/>
            <w:rPrChange w:id="48" w:author="i9200215" w:date="2011-06-30T10:11:00Z">
              <w:rPr>
                <w:rFonts w:hint="eastAsia"/>
                <w:sz w:val="20"/>
                <w:szCs w:val="20"/>
              </w:rPr>
            </w:rPrChange>
          </w:rPr>
          <w:delText>接收參數</w:delText>
        </w:r>
        <w:r w:rsidRPr="00420B1C" w:rsidDel="00420B1C">
          <w:rPr>
            <w:rFonts w:hint="eastAsia"/>
            <w:color w:val="FF0000"/>
            <w:sz w:val="20"/>
            <w:szCs w:val="20"/>
            <w:rPrChange w:id="49" w:author="i9200215" w:date="2011-06-30T10:11:00Z">
              <w:rPr>
                <w:rFonts w:hint="eastAsia"/>
                <w:sz w:val="20"/>
                <w:szCs w:val="20"/>
              </w:rPr>
            </w:rPrChange>
          </w:rPr>
          <w:delText>.</w:delText>
        </w:r>
        <w:r w:rsidRPr="00420B1C" w:rsidDel="00420B1C">
          <w:rPr>
            <w:rFonts w:hint="eastAsia"/>
            <w:color w:val="FF0000"/>
            <w:sz w:val="20"/>
            <w:szCs w:val="20"/>
            <w:rPrChange w:id="50" w:author="i9200215" w:date="2011-06-30T10:11:00Z">
              <w:rPr>
                <w:rFonts w:hint="eastAsia"/>
                <w:sz w:val="20"/>
                <w:szCs w:val="20"/>
              </w:rPr>
            </w:rPrChange>
          </w:rPr>
          <w:delText>表單號碼</w:delText>
        </w:r>
        <w:r w:rsidRPr="00420B1C" w:rsidDel="00420B1C">
          <w:rPr>
            <w:rFonts w:cs="Arial"/>
            <w:color w:val="FF0000"/>
            <w:sz w:val="20"/>
            <w:szCs w:val="20"/>
            <w:rPrChange w:id="51" w:author="i9200215" w:date="2011-06-30T10:11:00Z">
              <w:rPr>
                <w:rFonts w:cs="Arial"/>
                <w:sz w:val="20"/>
                <w:szCs w:val="20"/>
              </w:rPr>
            </w:rPrChange>
          </w:rPr>
          <w:delText>);</w:delText>
        </w:r>
      </w:del>
      <w:ins w:id="52" w:author="i9200215" w:date="2011-06-30T10:10:00Z">
        <w:r w:rsidR="00420B1C" w:rsidRPr="00420B1C">
          <w:rPr>
            <w:rFonts w:cs="Arial" w:hint="eastAsia"/>
            <w:color w:val="FF0000"/>
            <w:sz w:val="20"/>
            <w:szCs w:val="20"/>
          </w:rPr>
          <w:t>.</w:t>
        </w:r>
        <w:r w:rsidR="00420B1C" w:rsidRPr="00420B1C">
          <w:rPr>
            <w:sz w:val="20"/>
            <w:szCs w:val="20"/>
            <w:rPrChange w:id="53" w:author="i9200215" w:date="2011-06-30T10:11:00Z">
              <w:rPr/>
            </w:rPrChange>
          </w:rPr>
          <w:t xml:space="preserve"> </w:t>
        </w:r>
        <w:r w:rsidR="00420B1C" w:rsidRPr="00420B1C">
          <w:rPr>
            <w:rFonts w:cs="Arial"/>
            <w:color w:val="FF0000"/>
            <w:sz w:val="20"/>
            <w:szCs w:val="20"/>
          </w:rPr>
          <w:t>updateDTZZB301(</w:t>
        </w:r>
      </w:ins>
      <w:ins w:id="54" w:author="i9200215" w:date="2011-06-30T10:11:00Z">
        <w:r w:rsidR="00420B1C" w:rsidRPr="00420B1C">
          <w:rPr>
            <w:rFonts w:hint="eastAsia"/>
            <w:sz w:val="20"/>
            <w:szCs w:val="20"/>
            <w:rPrChange w:id="55" w:author="i9200215" w:date="2011-06-30T10:11:00Z">
              <w:rPr>
                <w:rFonts w:hint="eastAsia"/>
              </w:rPr>
            </w:rPrChange>
          </w:rPr>
          <w:t>接收參數</w:t>
        </w:r>
        <w:r w:rsidR="00420B1C" w:rsidRPr="00420B1C">
          <w:rPr>
            <w:rFonts w:hint="eastAsia"/>
            <w:sz w:val="20"/>
            <w:szCs w:val="20"/>
            <w:rPrChange w:id="56" w:author="i9200215" w:date="2011-06-30T10:11:00Z">
              <w:rPr>
                <w:rFonts w:hint="eastAsia"/>
              </w:rPr>
            </w:rPrChange>
          </w:rPr>
          <w:t>.</w:t>
        </w:r>
        <w:r w:rsidR="00420B1C" w:rsidRPr="00420B1C">
          <w:rPr>
            <w:rFonts w:hint="eastAsia"/>
            <w:sz w:val="20"/>
            <w:szCs w:val="20"/>
            <w:rPrChange w:id="57" w:author="i9200215" w:date="2011-06-30T10:11:00Z">
              <w:rPr>
                <w:rFonts w:hint="eastAsia"/>
              </w:rPr>
            </w:rPrChange>
          </w:rPr>
          <w:t>表單號碼</w:t>
        </w:r>
        <w:r w:rsidR="00420B1C" w:rsidRPr="00420B1C">
          <w:rPr>
            <w:rFonts w:hint="eastAsia"/>
            <w:sz w:val="20"/>
            <w:szCs w:val="20"/>
            <w:rPrChange w:id="58" w:author="i9200215" w:date="2011-06-30T10:11:00Z">
              <w:rPr>
                <w:rFonts w:hint="eastAsia"/>
              </w:rPr>
            </w:rPrChange>
          </w:rPr>
          <w:t xml:space="preserve">, </w:t>
        </w:r>
      </w:ins>
      <w:ins w:id="59" w:author="i9200215" w:date="2011-06-30T10:10:00Z">
        <w:r w:rsidR="00420B1C" w:rsidRPr="00420B1C">
          <w:rPr>
            <w:rFonts w:cs="Arial"/>
            <w:color w:val="FF0000"/>
            <w:sz w:val="20"/>
            <w:szCs w:val="20"/>
          </w:rPr>
          <w:t>DTZZB301.FST_STS)</w:t>
        </w:r>
      </w:ins>
    </w:p>
    <w:p w:rsidR="00A3734A" w:rsidRPr="001D72E0" w:rsidDel="00420B1C" w:rsidRDefault="00A3734A" w:rsidP="00A3734A">
      <w:pPr>
        <w:pStyle w:val="Tabletext"/>
        <w:keepLines w:val="0"/>
        <w:numPr>
          <w:ilvl w:val="5"/>
          <w:numId w:val="2"/>
        </w:numPr>
        <w:spacing w:after="0" w:line="240" w:lineRule="auto"/>
        <w:rPr>
          <w:del w:id="60" w:author="i9200215" w:date="2011-06-30T10:11:00Z"/>
          <w:rFonts w:hint="eastAsia"/>
          <w:color w:val="FF0000"/>
          <w:kern w:val="2"/>
          <w:szCs w:val="24"/>
          <w:lang w:eastAsia="zh-TW"/>
          <w:rPrChange w:id="61" w:author="i9200215" w:date="2011-06-30T10:00:00Z">
            <w:rPr>
              <w:del w:id="62" w:author="i9200215" w:date="2011-06-30T10:11:00Z"/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del w:id="63" w:author="i9200215" w:date="2011-06-30T10:11:00Z">
        <w:r w:rsidRPr="001D72E0" w:rsidDel="00420B1C">
          <w:rPr>
            <w:rFonts w:cs="Arial"/>
            <w:color w:val="FF0000"/>
            <w:rPrChange w:id="64" w:author="i9200215" w:date="2011-06-30T10:00:00Z">
              <w:rPr>
                <w:rFonts w:cs="Arial"/>
              </w:rPr>
            </w:rPrChange>
          </w:rPr>
          <w:delText>theDTZZB301.setSTS(DTZZB301.FST_STS)</w:delText>
        </w:r>
      </w:del>
    </w:p>
    <w:p w:rsidR="00A3734A" w:rsidRPr="001D72E0" w:rsidDel="00420B1C" w:rsidRDefault="00A3734A" w:rsidP="00A3734A">
      <w:pPr>
        <w:numPr>
          <w:ilvl w:val="4"/>
          <w:numId w:val="2"/>
        </w:numPr>
        <w:adjustRightInd w:val="0"/>
        <w:snapToGrid w:val="0"/>
        <w:spacing w:line="360" w:lineRule="auto"/>
        <w:rPr>
          <w:del w:id="65" w:author="i9200215" w:date="2011-06-30T10:09:00Z"/>
          <w:rFonts w:cs="Arial" w:hint="eastAsia"/>
          <w:color w:val="FF0000"/>
          <w:sz w:val="20"/>
          <w:szCs w:val="20"/>
          <w:rPrChange w:id="66" w:author="i9200215" w:date="2011-06-30T10:00:00Z">
            <w:rPr>
              <w:del w:id="67" w:author="i9200215" w:date="2011-06-30T10:09:00Z"/>
              <w:rFonts w:cs="Arial" w:hint="eastAsia"/>
              <w:sz w:val="20"/>
              <w:szCs w:val="20"/>
            </w:rPr>
          </w:rPrChange>
        </w:rPr>
      </w:pPr>
      <w:del w:id="68" w:author="i9200215" w:date="2011-06-30T10:09:00Z">
        <w:r w:rsidRPr="001D72E0" w:rsidDel="00420B1C">
          <w:rPr>
            <w:rFonts w:cs="Arial" w:hint="eastAsia"/>
            <w:color w:val="FF0000"/>
            <w:sz w:val="20"/>
            <w:szCs w:val="20"/>
            <w:rPrChange w:id="69" w:author="i9200215" w:date="2011-06-30T10:00:00Z">
              <w:rPr>
                <w:rFonts w:cs="Arial" w:hint="eastAsia"/>
                <w:sz w:val="20"/>
                <w:szCs w:val="20"/>
              </w:rPr>
            </w:rPrChange>
          </w:rPr>
          <w:delText xml:space="preserve">INSERT </w:delText>
        </w:r>
        <w:r w:rsidRPr="001D72E0" w:rsidDel="00420B1C">
          <w:rPr>
            <w:rFonts w:cs="Arial" w:hint="eastAsia"/>
            <w:color w:val="FF0000"/>
            <w:sz w:val="20"/>
            <w:szCs w:val="20"/>
            <w:rPrChange w:id="70" w:author="i9200215" w:date="2011-06-30T10:00:00Z">
              <w:rPr>
                <w:rFonts w:cs="Arial" w:hint="eastAsia"/>
                <w:sz w:val="20"/>
                <w:szCs w:val="20"/>
              </w:rPr>
            </w:rPrChange>
          </w:rPr>
          <w:delText>審批主檔</w:delText>
        </w:r>
      </w:del>
    </w:p>
    <w:p w:rsidR="00A3734A" w:rsidRPr="001D72E0" w:rsidDel="00420B1C" w:rsidRDefault="00A3734A" w:rsidP="00A3734A">
      <w:pPr>
        <w:numPr>
          <w:ilvl w:val="5"/>
          <w:numId w:val="2"/>
        </w:numPr>
        <w:adjustRightInd w:val="0"/>
        <w:snapToGrid w:val="0"/>
        <w:spacing w:line="360" w:lineRule="auto"/>
        <w:rPr>
          <w:del w:id="71" w:author="i9200215" w:date="2011-06-30T10:09:00Z"/>
          <w:rFonts w:cs="Arial" w:hint="eastAsia"/>
          <w:color w:val="FF0000"/>
          <w:sz w:val="20"/>
          <w:szCs w:val="20"/>
          <w:rPrChange w:id="72" w:author="i9200215" w:date="2011-06-30T10:00:00Z">
            <w:rPr>
              <w:del w:id="73" w:author="i9200215" w:date="2011-06-30T10:09:00Z"/>
              <w:rFonts w:cs="Arial" w:hint="eastAsia"/>
              <w:sz w:val="20"/>
              <w:szCs w:val="20"/>
            </w:rPr>
          </w:rPrChange>
        </w:rPr>
      </w:pPr>
      <w:del w:id="74" w:author="i9200215" w:date="2011-06-30T10:09:00Z">
        <w:r w:rsidRPr="001D72E0" w:rsidDel="00420B1C">
          <w:rPr>
            <w:rFonts w:cs="Arial"/>
            <w:color w:val="FF0000"/>
            <w:sz w:val="20"/>
            <w:szCs w:val="20"/>
            <w:rPrChange w:id="75" w:author="i9200215" w:date="2011-06-30T10:00:00Z">
              <w:rPr>
                <w:rFonts w:cs="Arial"/>
                <w:sz w:val="20"/>
                <w:szCs w:val="20"/>
              </w:rPr>
            </w:rPrChange>
          </w:rPr>
          <w:delText>theDTZZB301 = theZZ_B3Z001.insertDTZZB301(theDTZZB301);</w:delText>
        </w:r>
      </w:del>
    </w:p>
    <w:p w:rsidR="007401CC" w:rsidRPr="00FF0531" w:rsidRDefault="009A7B0A" w:rsidP="00FF053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bCs/>
          <w:lang w:eastAsia="zh-TW"/>
        </w:rPr>
        <w:t>ReturnMessage(</w:t>
      </w:r>
      <w:r>
        <w:rPr>
          <w:bCs/>
          <w:lang w:eastAsia="zh-TW"/>
        </w:rPr>
        <w:t>“</w:t>
      </w:r>
      <w:r w:rsidR="00FF0531">
        <w:rPr>
          <w:rFonts w:hint="eastAsia"/>
          <w:bCs/>
          <w:lang w:eastAsia="zh-TW"/>
        </w:rPr>
        <w:t>修改</w:t>
      </w:r>
      <w:r>
        <w:rPr>
          <w:rFonts w:hint="eastAsia"/>
          <w:bCs/>
          <w:lang w:eastAsia="zh-TW"/>
        </w:rPr>
        <w:t>完成，待主管覆核</w:t>
      </w:r>
      <w:r>
        <w:rPr>
          <w:bCs/>
          <w:lang w:eastAsia="zh-TW"/>
        </w:rPr>
        <w:t>”</w:t>
      </w:r>
      <w:r>
        <w:rPr>
          <w:rFonts w:hint="eastAsia"/>
          <w:bCs/>
          <w:lang w:eastAsia="zh-TW"/>
        </w:rPr>
        <w:t>)</w:t>
      </w:r>
    </w:p>
    <w:p w:rsidR="00C02D10" w:rsidRPr="006D76BD" w:rsidRDefault="00FF0531" w:rsidP="00C02D1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完成</w:t>
      </w:r>
    </w:p>
    <w:sectPr w:rsidR="00C02D10" w:rsidRPr="006D76BD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1CE" w:rsidRDefault="005D61CE" w:rsidP="008342F8">
      <w:r>
        <w:separator/>
      </w:r>
    </w:p>
  </w:endnote>
  <w:endnote w:type="continuationSeparator" w:id="0">
    <w:p w:rsidR="005D61CE" w:rsidRDefault="005D61CE" w:rsidP="0083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BDA" w:rsidRDefault="00E17BD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17BDA" w:rsidRDefault="00E17BD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BDA" w:rsidRDefault="00E17BD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506E7">
      <w:rPr>
        <w:rStyle w:val="a7"/>
        <w:noProof/>
      </w:rPr>
      <w:t>3</w:t>
    </w:r>
    <w:r>
      <w:rPr>
        <w:rStyle w:val="a7"/>
      </w:rPr>
      <w:fldChar w:fldCharType="end"/>
    </w:r>
  </w:p>
  <w:p w:rsidR="00E17BDA" w:rsidRDefault="00E17BD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1CE" w:rsidRDefault="005D61CE" w:rsidP="008342F8">
      <w:r>
        <w:separator/>
      </w:r>
    </w:p>
  </w:footnote>
  <w:footnote w:type="continuationSeparator" w:id="0">
    <w:p w:rsidR="005D61CE" w:rsidRDefault="005D61CE" w:rsidP="00834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69232D5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F3A2F2F"/>
    <w:multiLevelType w:val="hybridMultilevel"/>
    <w:tmpl w:val="A3EAE1A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42F8"/>
    <w:rsid w:val="00063ADD"/>
    <w:rsid w:val="000864F9"/>
    <w:rsid w:val="000967D8"/>
    <w:rsid w:val="000D73CA"/>
    <w:rsid w:val="000F24D6"/>
    <w:rsid w:val="001465A7"/>
    <w:rsid w:val="001506E7"/>
    <w:rsid w:val="00172018"/>
    <w:rsid w:val="001D5B1F"/>
    <w:rsid w:val="001D72E0"/>
    <w:rsid w:val="00231D41"/>
    <w:rsid w:val="00264AA8"/>
    <w:rsid w:val="002B6341"/>
    <w:rsid w:val="002E40FE"/>
    <w:rsid w:val="002F39FD"/>
    <w:rsid w:val="00365C18"/>
    <w:rsid w:val="00366DAB"/>
    <w:rsid w:val="0037442C"/>
    <w:rsid w:val="003D24CF"/>
    <w:rsid w:val="004013B4"/>
    <w:rsid w:val="00404802"/>
    <w:rsid w:val="00417BD1"/>
    <w:rsid w:val="00420B1C"/>
    <w:rsid w:val="0044274A"/>
    <w:rsid w:val="00446583"/>
    <w:rsid w:val="004745D8"/>
    <w:rsid w:val="00525D95"/>
    <w:rsid w:val="005D61CE"/>
    <w:rsid w:val="005E1912"/>
    <w:rsid w:val="00611569"/>
    <w:rsid w:val="006D76BD"/>
    <w:rsid w:val="006E1019"/>
    <w:rsid w:val="006F7BCF"/>
    <w:rsid w:val="007401CC"/>
    <w:rsid w:val="0074365A"/>
    <w:rsid w:val="00787F34"/>
    <w:rsid w:val="007A3239"/>
    <w:rsid w:val="007F4B5C"/>
    <w:rsid w:val="0081077E"/>
    <w:rsid w:val="008342F8"/>
    <w:rsid w:val="0088554D"/>
    <w:rsid w:val="00890695"/>
    <w:rsid w:val="00906E15"/>
    <w:rsid w:val="00911923"/>
    <w:rsid w:val="009A7B0A"/>
    <w:rsid w:val="00A00819"/>
    <w:rsid w:val="00A105DF"/>
    <w:rsid w:val="00A21404"/>
    <w:rsid w:val="00A3734A"/>
    <w:rsid w:val="00A61004"/>
    <w:rsid w:val="00AB3C26"/>
    <w:rsid w:val="00AC42EE"/>
    <w:rsid w:val="00AE7A02"/>
    <w:rsid w:val="00AF4C31"/>
    <w:rsid w:val="00B3244F"/>
    <w:rsid w:val="00B45883"/>
    <w:rsid w:val="00BE2546"/>
    <w:rsid w:val="00BE46A6"/>
    <w:rsid w:val="00C01BDF"/>
    <w:rsid w:val="00C0214B"/>
    <w:rsid w:val="00C02D10"/>
    <w:rsid w:val="00C1688E"/>
    <w:rsid w:val="00C72DBA"/>
    <w:rsid w:val="00CA2A28"/>
    <w:rsid w:val="00CB0D71"/>
    <w:rsid w:val="00CF464C"/>
    <w:rsid w:val="00D14EF8"/>
    <w:rsid w:val="00D200B7"/>
    <w:rsid w:val="00D82513"/>
    <w:rsid w:val="00DA18AB"/>
    <w:rsid w:val="00E17BDA"/>
    <w:rsid w:val="00E37A66"/>
    <w:rsid w:val="00E6576C"/>
    <w:rsid w:val="00E95CB1"/>
    <w:rsid w:val="00F2421B"/>
    <w:rsid w:val="00F61F39"/>
    <w:rsid w:val="00F93A0A"/>
    <w:rsid w:val="00F970B7"/>
    <w:rsid w:val="00FB5181"/>
    <w:rsid w:val="00FB6A88"/>
    <w:rsid w:val="00FE18DB"/>
    <w:rsid w:val="00FF03D4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630F3C1-AD70-4E53-882A-12258C00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2F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342F8"/>
    <w:rPr>
      <w:sz w:val="20"/>
      <w:szCs w:val="20"/>
    </w:rPr>
  </w:style>
  <w:style w:type="paragraph" w:styleId="a5">
    <w:name w:val="footer"/>
    <w:basedOn w:val="a"/>
    <w:link w:val="a6"/>
    <w:unhideWhenUsed/>
    <w:rsid w:val="00834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342F8"/>
    <w:rPr>
      <w:sz w:val="20"/>
      <w:szCs w:val="20"/>
    </w:rPr>
  </w:style>
  <w:style w:type="paragraph" w:customStyle="1" w:styleId="Tabletext">
    <w:name w:val="Tabletext"/>
    <w:basedOn w:val="a"/>
    <w:rsid w:val="008342F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8342F8"/>
    <w:rPr>
      <w:color w:val="0000FF"/>
      <w:sz w:val="20"/>
    </w:rPr>
  </w:style>
  <w:style w:type="character" w:styleId="a7">
    <w:name w:val="page number"/>
    <w:basedOn w:val="a0"/>
    <w:rsid w:val="008342F8"/>
  </w:style>
  <w:style w:type="character" w:customStyle="1" w:styleId="style3">
    <w:name w:val="style3"/>
    <w:basedOn w:val="a0"/>
    <w:rsid w:val="008342F8"/>
  </w:style>
  <w:style w:type="character" w:styleId="a8">
    <w:name w:val="Hyperlink"/>
    <w:uiPriority w:val="99"/>
    <w:unhideWhenUsed/>
    <w:rsid w:val="001465A7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1465A7"/>
    <w:rPr>
      <w:color w:val="800080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D72E0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1D72E0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L0_&#29702;&#36064;&#29229;&#35696;&#20214;\&#30059;&#38754;\USAAL002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Links>
    <vt:vector size="6" baseType="variant">
      <vt:variant>
        <vt:i4>1968150337</vt:i4>
      </vt:variant>
      <vt:variant>
        <vt:i4>0</vt:i4>
      </vt:variant>
      <vt:variant>
        <vt:i4>0</vt:i4>
      </vt:variant>
      <vt:variant>
        <vt:i4>5</vt:i4>
      </vt:variant>
      <vt:variant>
        <vt:lpwstr>../畫面/USAAL00200.HTML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