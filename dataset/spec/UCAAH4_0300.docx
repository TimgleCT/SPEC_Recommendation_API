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8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1152"/>
        <w:gridCol w:w="3744"/>
        <w:gridCol w:w="2088"/>
      </w:tblGrid>
      <w:tr w:rsidR="00A82180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180" w:rsidRDefault="00A82180" w:rsidP="00A82180">
            <w:pPr>
              <w:pStyle w:val="Tabletext"/>
              <w:jc w:val="center"/>
              <w:rPr>
                <w:rFonts w:eastAsia="標楷體"/>
                <w:b/>
              </w:rPr>
            </w:pPr>
            <w:bookmarkStart w:id="0" w:name="_GoBack"/>
            <w:bookmarkEnd w:id="0"/>
            <w:r>
              <w:rPr>
                <w:rFonts w:eastAsia="標楷體"/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180" w:rsidRDefault="00A82180" w:rsidP="00A82180">
            <w:pPr>
              <w:pStyle w:val="Tabletext"/>
              <w:jc w:val="center"/>
              <w:rPr>
                <w:rFonts w:eastAsia="標楷體"/>
                <w:b/>
              </w:rPr>
            </w:pPr>
            <w:r>
              <w:rPr>
                <w:rFonts w:eastAsia="標楷體"/>
                <w:b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180" w:rsidRDefault="00A82180" w:rsidP="00A82180">
            <w:pPr>
              <w:pStyle w:val="Tabletext"/>
              <w:jc w:val="center"/>
              <w:rPr>
                <w:rFonts w:eastAsia="標楷體"/>
                <w:b/>
              </w:rPr>
            </w:pPr>
            <w:r>
              <w:rPr>
                <w:rFonts w:eastAsia="標楷體"/>
                <w:b/>
              </w:rPr>
              <w:t>Description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180" w:rsidRDefault="00A82180" w:rsidP="00A82180">
            <w:pPr>
              <w:pStyle w:val="Tabletext"/>
              <w:jc w:val="center"/>
              <w:rPr>
                <w:rFonts w:eastAsia="標楷體"/>
                <w:b/>
                <w:lang w:eastAsia="zh-TW"/>
              </w:rPr>
            </w:pPr>
            <w:r>
              <w:rPr>
                <w:rFonts w:eastAsia="標楷體"/>
                <w:b/>
                <w:lang w:eastAsia="zh-TW"/>
              </w:rPr>
              <w:t>Author</w:t>
            </w:r>
          </w:p>
        </w:tc>
      </w:tr>
      <w:tr w:rsidR="00A82180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180" w:rsidRDefault="004C385E" w:rsidP="00F64687">
            <w:pPr>
              <w:pStyle w:val="Tabletext"/>
              <w:rPr>
                <w:rFonts w:eastAsia="標楷體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>10</w:t>
            </w:r>
            <w:r w:rsidR="00A82180">
              <w:rPr>
                <w:rFonts w:eastAsia="標楷體" w:hint="eastAsia"/>
                <w:lang w:eastAsia="zh-TW"/>
              </w:rPr>
              <w:t>/</w:t>
            </w:r>
            <w:r w:rsidR="00F64687">
              <w:rPr>
                <w:rFonts w:eastAsia="標楷體" w:hint="eastAsia"/>
                <w:lang w:eastAsia="zh-TW"/>
              </w:rPr>
              <w:t>20</w:t>
            </w:r>
            <w:r w:rsidR="00A82180">
              <w:rPr>
                <w:rFonts w:eastAsia="標楷體" w:hint="eastAsia"/>
                <w:lang w:eastAsia="zh-TW"/>
              </w:rPr>
              <w:t>/200</w:t>
            </w:r>
            <w:r w:rsidR="00144F78">
              <w:rPr>
                <w:rFonts w:eastAsia="標楷體" w:hint="eastAsia"/>
                <w:lang w:eastAsia="zh-TW"/>
              </w:rPr>
              <w:t>11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180" w:rsidRDefault="00A82180" w:rsidP="00A82180">
            <w:pPr>
              <w:pStyle w:val="Tabletext"/>
              <w:rPr>
                <w:rFonts w:eastAsia="標楷體"/>
                <w:lang w:eastAsia="zh-TW"/>
              </w:rPr>
            </w:pPr>
            <w:r>
              <w:rPr>
                <w:rFonts w:eastAsia="標楷體"/>
                <w:lang w:eastAsia="zh-TW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180" w:rsidRDefault="00A82180" w:rsidP="00A82180">
            <w:pPr>
              <w:pStyle w:val="Tabletext"/>
              <w:rPr>
                <w:rFonts w:eastAsia="標楷體"/>
                <w:lang w:eastAsia="zh-TW"/>
              </w:rPr>
            </w:pPr>
            <w:r>
              <w:rPr>
                <w:rFonts w:eastAsia="標楷體"/>
                <w:lang w:eastAsia="zh-TW"/>
              </w:rPr>
              <w:t>Created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180" w:rsidRDefault="00144F78" w:rsidP="00A82180">
            <w:pPr>
              <w:pStyle w:val="Tabletext"/>
              <w:rPr>
                <w:rFonts w:eastAsia="標楷體" w:hint="eastAsia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>柏潤</w:t>
            </w:r>
          </w:p>
        </w:tc>
      </w:tr>
    </w:tbl>
    <w:p w:rsidR="006739DA" w:rsidRDefault="006739DA" w:rsidP="006739DA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7"/>
        <w:gridCol w:w="927"/>
        <w:gridCol w:w="4610"/>
        <w:gridCol w:w="1558"/>
        <w:gridCol w:w="1676"/>
      </w:tblGrid>
      <w:tr w:rsidR="006739DA" w:rsidRPr="00E8700A" w:rsidTr="0064507E">
        <w:tc>
          <w:tcPr>
            <w:tcW w:w="1417" w:type="dxa"/>
          </w:tcPr>
          <w:p w:rsidR="006739DA" w:rsidRPr="00E8700A" w:rsidRDefault="006739DA" w:rsidP="004B209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927" w:type="dxa"/>
          </w:tcPr>
          <w:p w:rsidR="006739DA" w:rsidRPr="00E8700A" w:rsidRDefault="006739DA" w:rsidP="004B209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4610" w:type="dxa"/>
          </w:tcPr>
          <w:p w:rsidR="006739DA" w:rsidRPr="00E8700A" w:rsidRDefault="006739DA" w:rsidP="004B209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58" w:type="dxa"/>
          </w:tcPr>
          <w:p w:rsidR="006739DA" w:rsidRPr="00E8700A" w:rsidRDefault="006739DA" w:rsidP="004B209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1676" w:type="dxa"/>
          </w:tcPr>
          <w:p w:rsidR="006739DA" w:rsidRPr="00E8700A" w:rsidRDefault="006739DA" w:rsidP="004B209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6739DA" w:rsidRPr="00E8700A" w:rsidTr="0064507E">
        <w:tc>
          <w:tcPr>
            <w:tcW w:w="1417" w:type="dxa"/>
          </w:tcPr>
          <w:p w:rsidR="006739DA" w:rsidRPr="00E8700A" w:rsidRDefault="006739DA" w:rsidP="004B209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/>
                <w:sz w:val="20"/>
                <w:szCs w:val="20"/>
              </w:rPr>
              <w:t>201</w:t>
            </w: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3/03/21</w:t>
            </w:r>
          </w:p>
        </w:tc>
        <w:tc>
          <w:tcPr>
            <w:tcW w:w="927" w:type="dxa"/>
          </w:tcPr>
          <w:p w:rsidR="006739DA" w:rsidRPr="00E8700A" w:rsidRDefault="006739DA" w:rsidP="004B209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2</w:t>
            </w:r>
          </w:p>
        </w:tc>
        <w:tc>
          <w:tcPr>
            <w:tcW w:w="4610" w:type="dxa"/>
          </w:tcPr>
          <w:p w:rsidR="006739DA" w:rsidRPr="00E8700A" w:rsidRDefault="006739DA" w:rsidP="004B209C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修改服務科別顯示順序</w:t>
            </w:r>
          </w:p>
        </w:tc>
        <w:tc>
          <w:tcPr>
            <w:tcW w:w="1558" w:type="dxa"/>
          </w:tcPr>
          <w:p w:rsidR="006739DA" w:rsidRPr="00E8700A" w:rsidRDefault="006739DA" w:rsidP="004B209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張凱鈞</w:t>
            </w:r>
          </w:p>
        </w:tc>
        <w:tc>
          <w:tcPr>
            <w:tcW w:w="1676" w:type="dxa"/>
          </w:tcPr>
          <w:p w:rsidR="006739DA" w:rsidRPr="00E8700A" w:rsidRDefault="006739DA" w:rsidP="004B209C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130301000265</w:t>
            </w:r>
          </w:p>
        </w:tc>
      </w:tr>
      <w:tr w:rsidR="0082120A" w:rsidRPr="00E8700A" w:rsidTr="0064507E">
        <w:tc>
          <w:tcPr>
            <w:tcW w:w="1417" w:type="dxa"/>
          </w:tcPr>
          <w:p w:rsidR="0082120A" w:rsidRPr="00E8700A" w:rsidRDefault="0082120A" w:rsidP="004B209C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2015/03/13</w:t>
            </w:r>
          </w:p>
        </w:tc>
        <w:tc>
          <w:tcPr>
            <w:tcW w:w="927" w:type="dxa"/>
          </w:tcPr>
          <w:p w:rsidR="0082120A" w:rsidRDefault="0082120A" w:rsidP="004B209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3</w:t>
            </w:r>
          </w:p>
        </w:tc>
        <w:tc>
          <w:tcPr>
            <w:tcW w:w="4610" w:type="dxa"/>
          </w:tcPr>
          <w:p w:rsidR="0082120A" w:rsidRDefault="0082120A" w:rsidP="004B209C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修改核賠人員排序方式</w:t>
            </w:r>
          </w:p>
        </w:tc>
        <w:tc>
          <w:tcPr>
            <w:tcW w:w="1558" w:type="dxa"/>
          </w:tcPr>
          <w:p w:rsidR="0082120A" w:rsidRDefault="0082120A" w:rsidP="004B209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張凱鈞</w:t>
            </w:r>
          </w:p>
        </w:tc>
        <w:tc>
          <w:tcPr>
            <w:tcW w:w="1676" w:type="dxa"/>
          </w:tcPr>
          <w:p w:rsidR="0082120A" w:rsidRDefault="0082120A" w:rsidP="004B209C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141021000298</w:t>
            </w:r>
          </w:p>
        </w:tc>
      </w:tr>
      <w:tr w:rsidR="00980019" w:rsidRPr="00E8700A" w:rsidTr="0064507E">
        <w:tc>
          <w:tcPr>
            <w:tcW w:w="1417" w:type="dxa"/>
          </w:tcPr>
          <w:p w:rsidR="00980019" w:rsidRDefault="00980019" w:rsidP="004B209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2015/06/22</w:t>
            </w:r>
          </w:p>
        </w:tc>
        <w:tc>
          <w:tcPr>
            <w:tcW w:w="927" w:type="dxa"/>
          </w:tcPr>
          <w:p w:rsidR="00980019" w:rsidRDefault="00980019" w:rsidP="004B209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4</w:t>
            </w:r>
          </w:p>
        </w:tc>
        <w:tc>
          <w:tcPr>
            <w:tcW w:w="4610" w:type="dxa"/>
          </w:tcPr>
          <w:p w:rsidR="00980019" w:rsidRDefault="00980019" w:rsidP="004B209C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利用特殊管理取代碼</w:t>
            </w:r>
            <w:r>
              <w:rPr>
                <w:rFonts w:ascii="細明體" w:eastAsia="細明體" w:hAnsi="細明體" w:cs="Courier New"/>
                <w:sz w:val="20"/>
                <w:szCs w:val="20"/>
              </w:rPr>
              <w:t>”</w:t>
            </w: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414</w:t>
            </w:r>
            <w:r>
              <w:rPr>
                <w:rFonts w:ascii="細明體" w:eastAsia="細明體" w:hAnsi="細明體" w:cs="Courier New"/>
                <w:sz w:val="20"/>
                <w:szCs w:val="20"/>
              </w:rPr>
              <w:t>”</w:t>
            </w: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，將其單位代號併入</w:t>
            </w:r>
            <w:r>
              <w:rPr>
                <w:rFonts w:ascii="細明體" w:eastAsia="細明體" w:hAnsi="細明體" w:cs="Courier New"/>
                <w:sz w:val="20"/>
                <w:szCs w:val="20"/>
              </w:rPr>
              <w:t>”</w:t>
            </w: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9D00200</w:t>
            </w:r>
            <w:r>
              <w:rPr>
                <w:rFonts w:ascii="細明體" w:eastAsia="細明體" w:hAnsi="細明體" w:cs="Courier New"/>
                <w:sz w:val="20"/>
                <w:szCs w:val="20"/>
              </w:rPr>
              <w:t>”</w:t>
            </w: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一起合計，成一個群組；其於一個群組。</w:t>
            </w:r>
          </w:p>
        </w:tc>
        <w:tc>
          <w:tcPr>
            <w:tcW w:w="1558" w:type="dxa"/>
          </w:tcPr>
          <w:p w:rsidR="00980019" w:rsidRDefault="00980019" w:rsidP="004B209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李明諭</w:t>
            </w:r>
          </w:p>
        </w:tc>
        <w:tc>
          <w:tcPr>
            <w:tcW w:w="1676" w:type="dxa"/>
          </w:tcPr>
          <w:p w:rsidR="00980019" w:rsidRDefault="00980019" w:rsidP="004B209C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A9126D">
              <w:t>150601000623</w:t>
            </w:r>
          </w:p>
        </w:tc>
      </w:tr>
      <w:tr w:rsidR="00DD16A7" w:rsidRPr="00E8700A" w:rsidTr="0064507E">
        <w:tc>
          <w:tcPr>
            <w:tcW w:w="1417" w:type="dxa"/>
          </w:tcPr>
          <w:p w:rsidR="00DD16A7" w:rsidRDefault="00DD16A7" w:rsidP="00DD16A7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</w:rPr>
              <w:t>2016/07/25</w:t>
            </w:r>
          </w:p>
        </w:tc>
        <w:tc>
          <w:tcPr>
            <w:tcW w:w="927" w:type="dxa"/>
          </w:tcPr>
          <w:p w:rsidR="00DD16A7" w:rsidRDefault="00DD16A7" w:rsidP="00DD16A7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</w:rPr>
              <w:t>5</w:t>
            </w:r>
          </w:p>
        </w:tc>
        <w:tc>
          <w:tcPr>
            <w:tcW w:w="4610" w:type="dxa"/>
          </w:tcPr>
          <w:p w:rsidR="00DD16A7" w:rsidRDefault="00DD16A7" w:rsidP="00DD16A7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/>
              </w:rPr>
              <w:t>JSP compiler error fix</w:t>
            </w:r>
          </w:p>
        </w:tc>
        <w:tc>
          <w:tcPr>
            <w:tcW w:w="1558" w:type="dxa"/>
          </w:tcPr>
          <w:p w:rsidR="00DD16A7" w:rsidRDefault="00DD16A7" w:rsidP="00DD16A7">
            <w:pPr>
              <w:spacing w:line="240" w:lineRule="atLeast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</w:rPr>
              <w:t>張凱鈞</w:t>
            </w:r>
          </w:p>
        </w:tc>
        <w:tc>
          <w:tcPr>
            <w:tcW w:w="1676" w:type="dxa"/>
          </w:tcPr>
          <w:p w:rsidR="00DD16A7" w:rsidRPr="00A9126D" w:rsidRDefault="00DD16A7" w:rsidP="00DD16A7">
            <w:pPr>
              <w:spacing w:line="240" w:lineRule="atLeast"/>
            </w:pPr>
            <w:r>
              <w:rPr>
                <w:rFonts w:hint="eastAsia"/>
              </w:rPr>
              <w:t>160715000196</w:t>
            </w:r>
          </w:p>
        </w:tc>
      </w:tr>
      <w:tr w:rsidR="0064507E" w:rsidRPr="00E8700A" w:rsidTr="0064507E">
        <w:trPr>
          <w:ins w:id="1" w:author="cathay" w:date="2016-09-10T16:23:00Z"/>
        </w:trPr>
        <w:tc>
          <w:tcPr>
            <w:tcW w:w="1417" w:type="dxa"/>
          </w:tcPr>
          <w:p w:rsidR="0064507E" w:rsidRDefault="0064507E" w:rsidP="0064507E">
            <w:pPr>
              <w:spacing w:line="240" w:lineRule="atLeast"/>
              <w:jc w:val="center"/>
              <w:rPr>
                <w:ins w:id="2" w:author="cathay" w:date="2016-09-10T16:23:00Z"/>
                <w:rFonts w:ascii="細明體" w:eastAsia="細明體" w:hAnsi="細明體" w:cs="Courier New" w:hint="eastAsia"/>
              </w:rPr>
            </w:pPr>
            <w:ins w:id="3" w:author="cathay" w:date="2016-09-10T16:23:00Z">
              <w:r>
                <w:rPr>
                  <w:rFonts w:ascii="細明體" w:eastAsia="細明體" w:hAnsi="細明體" w:cs="Courier New" w:hint="eastAsia"/>
                </w:rPr>
                <w:t>2016/09/10</w:t>
              </w:r>
            </w:ins>
          </w:p>
        </w:tc>
        <w:tc>
          <w:tcPr>
            <w:tcW w:w="927" w:type="dxa"/>
          </w:tcPr>
          <w:p w:rsidR="0064507E" w:rsidRDefault="0064507E" w:rsidP="0064507E">
            <w:pPr>
              <w:spacing w:line="240" w:lineRule="atLeast"/>
              <w:jc w:val="center"/>
              <w:rPr>
                <w:ins w:id="4" w:author="cathay" w:date="2016-09-10T16:23:00Z"/>
                <w:rFonts w:ascii="細明體" w:eastAsia="細明體" w:hAnsi="細明體" w:cs="Courier New" w:hint="eastAsia"/>
              </w:rPr>
            </w:pPr>
            <w:ins w:id="5" w:author="cathay" w:date="2016-09-10T16:23:00Z">
              <w:r>
                <w:rPr>
                  <w:rFonts w:ascii="細明體" w:eastAsia="細明體" w:hAnsi="細明體" w:cs="Courier New" w:hint="eastAsia"/>
                </w:rPr>
                <w:t>6</w:t>
              </w:r>
            </w:ins>
          </w:p>
        </w:tc>
        <w:tc>
          <w:tcPr>
            <w:tcW w:w="4610" w:type="dxa"/>
          </w:tcPr>
          <w:p w:rsidR="0064507E" w:rsidRDefault="0064507E" w:rsidP="0064507E">
            <w:pPr>
              <w:spacing w:line="240" w:lineRule="atLeast"/>
              <w:rPr>
                <w:ins w:id="6" w:author="cathay" w:date="2016-09-10T16:23:00Z"/>
                <w:rFonts w:ascii="細明體" w:eastAsia="細明體" w:hAnsi="細明體" w:cs="Courier New"/>
              </w:rPr>
            </w:pPr>
            <w:ins w:id="7" w:author="cathay" w:date="2016-09-10T16:23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調整理賠件數統計欄位-新增H級</w:t>
              </w:r>
            </w:ins>
          </w:p>
        </w:tc>
        <w:tc>
          <w:tcPr>
            <w:tcW w:w="1558" w:type="dxa"/>
          </w:tcPr>
          <w:p w:rsidR="0064507E" w:rsidRDefault="0064507E" w:rsidP="0064507E">
            <w:pPr>
              <w:spacing w:line="240" w:lineRule="atLeast"/>
              <w:jc w:val="center"/>
              <w:rPr>
                <w:ins w:id="8" w:author="cathay" w:date="2016-09-10T16:23:00Z"/>
                <w:rFonts w:hint="eastAsia"/>
              </w:rPr>
            </w:pPr>
            <w:ins w:id="9" w:author="cathay" w:date="2016-09-10T16:23:00Z">
              <w:r>
                <w:rPr>
                  <w:rFonts w:hint="eastAsia"/>
                  <w:sz w:val="20"/>
                  <w:szCs w:val="20"/>
                </w:rPr>
                <w:t>張凱鈞</w:t>
              </w:r>
            </w:ins>
          </w:p>
        </w:tc>
        <w:tc>
          <w:tcPr>
            <w:tcW w:w="1676" w:type="dxa"/>
          </w:tcPr>
          <w:p w:rsidR="0064507E" w:rsidRDefault="0064507E" w:rsidP="0064507E">
            <w:pPr>
              <w:spacing w:line="240" w:lineRule="atLeast"/>
              <w:rPr>
                <w:ins w:id="10" w:author="cathay" w:date="2016-09-10T16:23:00Z"/>
                <w:rFonts w:hint="eastAsia"/>
              </w:rPr>
            </w:pPr>
            <w:ins w:id="11" w:author="cathay" w:date="2016-09-10T16:23:00Z">
              <w:r>
                <w:rPr>
                  <w:rFonts w:hint="eastAsia"/>
                  <w:sz w:val="20"/>
                  <w:szCs w:val="20"/>
                </w:rPr>
                <w:t>160907000199</w:t>
              </w:r>
            </w:ins>
          </w:p>
        </w:tc>
      </w:tr>
      <w:tr w:rsidR="00E61ADE" w:rsidRPr="00E8700A" w:rsidTr="0064507E">
        <w:trPr>
          <w:ins w:id="12" w:author="陳德仁" w:date="2017-07-03T16:42:00Z"/>
        </w:trPr>
        <w:tc>
          <w:tcPr>
            <w:tcW w:w="1417" w:type="dxa"/>
          </w:tcPr>
          <w:p w:rsidR="00E61ADE" w:rsidRDefault="00E61ADE" w:rsidP="0064507E">
            <w:pPr>
              <w:spacing w:line="240" w:lineRule="atLeast"/>
              <w:jc w:val="center"/>
              <w:rPr>
                <w:ins w:id="13" w:author="陳德仁" w:date="2017-07-03T16:42:00Z"/>
                <w:rFonts w:ascii="細明體" w:eastAsia="細明體" w:hAnsi="細明體" w:cs="Courier New" w:hint="eastAsia"/>
              </w:rPr>
            </w:pPr>
            <w:ins w:id="14" w:author="陳德仁" w:date="2017-07-03T16:42:00Z">
              <w:r>
                <w:rPr>
                  <w:rFonts w:ascii="細明體" w:eastAsia="細明體" w:hAnsi="細明體" w:cs="Courier New" w:hint="eastAsia"/>
                </w:rPr>
                <w:t>2017</w:t>
              </w:r>
            </w:ins>
            <w:r>
              <w:rPr>
                <w:rFonts w:ascii="細明體" w:eastAsia="細明體" w:hAnsi="細明體" w:cs="Courier New" w:hint="eastAsia"/>
              </w:rPr>
              <w:t>/07/03</w:t>
            </w:r>
          </w:p>
        </w:tc>
        <w:tc>
          <w:tcPr>
            <w:tcW w:w="927" w:type="dxa"/>
          </w:tcPr>
          <w:p w:rsidR="00E61ADE" w:rsidRDefault="00E61ADE" w:rsidP="0064507E">
            <w:pPr>
              <w:spacing w:line="240" w:lineRule="atLeast"/>
              <w:jc w:val="center"/>
              <w:rPr>
                <w:ins w:id="15" w:author="陳德仁" w:date="2017-07-03T16:42:00Z"/>
                <w:rFonts w:ascii="細明體" w:eastAsia="細明體" w:hAnsi="細明體" w:cs="Courier New" w:hint="eastAsia"/>
              </w:rPr>
            </w:pPr>
            <w:r>
              <w:rPr>
                <w:rFonts w:ascii="細明體" w:eastAsia="細明體" w:hAnsi="細明體" w:cs="Courier New" w:hint="eastAsia"/>
              </w:rPr>
              <w:t>7</w:t>
            </w:r>
          </w:p>
        </w:tc>
        <w:tc>
          <w:tcPr>
            <w:tcW w:w="4610" w:type="dxa"/>
          </w:tcPr>
          <w:p w:rsidR="00E61ADE" w:rsidRDefault="00E61ADE" w:rsidP="0064507E">
            <w:pPr>
              <w:spacing w:line="240" w:lineRule="atLeast"/>
              <w:rPr>
                <w:ins w:id="16" w:author="陳德仁" w:date="2017-07-03T16:42:00Z"/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畫面新增備</w:t>
            </w:r>
            <w:r w:rsidRPr="00E61ADE">
              <w:rPr>
                <w:rFonts w:ascii="細明體" w:eastAsia="細明體" w:hAnsi="細明體" w:cs="Courier New" w:hint="eastAsia"/>
                <w:sz w:val="20"/>
                <w:szCs w:val="20"/>
              </w:rPr>
              <w:t>註6:最底層個人作業明細僅開放查詢最近五年內的資料。</w:t>
            </w:r>
          </w:p>
        </w:tc>
        <w:tc>
          <w:tcPr>
            <w:tcW w:w="1558" w:type="dxa"/>
          </w:tcPr>
          <w:p w:rsidR="00E61ADE" w:rsidRDefault="00E61ADE" w:rsidP="0064507E">
            <w:pPr>
              <w:spacing w:line="240" w:lineRule="atLeast"/>
              <w:jc w:val="center"/>
              <w:rPr>
                <w:ins w:id="17" w:author="陳德仁" w:date="2017-07-03T16:42:00Z"/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陳德仁</w:t>
            </w:r>
          </w:p>
        </w:tc>
        <w:tc>
          <w:tcPr>
            <w:tcW w:w="1676" w:type="dxa"/>
          </w:tcPr>
          <w:p w:rsidR="00E61ADE" w:rsidRDefault="00E61ADE" w:rsidP="0064507E">
            <w:pPr>
              <w:spacing w:line="240" w:lineRule="atLeast"/>
              <w:rPr>
                <w:ins w:id="18" w:author="陳德仁" w:date="2017-07-03T16:42:00Z"/>
                <w:rFonts w:hint="eastAsia"/>
                <w:sz w:val="20"/>
                <w:szCs w:val="20"/>
              </w:rPr>
            </w:pPr>
            <w:r w:rsidRPr="00E61ADE">
              <w:rPr>
                <w:sz w:val="20"/>
                <w:szCs w:val="20"/>
              </w:rPr>
              <w:t>170703001873</w:t>
            </w:r>
          </w:p>
        </w:tc>
      </w:tr>
    </w:tbl>
    <w:p w:rsidR="006739DA" w:rsidRDefault="006739DA" w:rsidP="006739DA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p w:rsidR="00A82180" w:rsidRPr="00EA1522" w:rsidRDefault="00EA1522" w:rsidP="00A82180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b/>
          <w:kern w:val="2"/>
          <w:szCs w:val="24"/>
          <w:lang w:eastAsia="zh-TW"/>
        </w:rPr>
      </w:pPr>
      <w:r w:rsidRPr="00EA1522">
        <w:rPr>
          <w:rFonts w:ascii="細明體" w:eastAsia="細明體" w:hAnsi="細明體" w:hint="eastAsia"/>
          <w:b/>
        </w:rPr>
        <w:t>程式功能概述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BF" w:firstRow="1" w:lastRow="0" w:firstColumn="1" w:lastColumn="0" w:noHBand="0" w:noVBand="0"/>
      </w:tblPr>
      <w:tblGrid>
        <w:gridCol w:w="2093"/>
        <w:gridCol w:w="1953"/>
        <w:gridCol w:w="5418"/>
      </w:tblGrid>
      <w:tr w:rsidR="0082120A" w:rsidRPr="002A58AE" w:rsidTr="00775556">
        <w:tc>
          <w:tcPr>
            <w:tcW w:w="2093" w:type="dxa"/>
          </w:tcPr>
          <w:p w:rsidR="0082120A" w:rsidRPr="002A58AE" w:rsidRDefault="0082120A" w:rsidP="0077555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7371" w:type="dxa"/>
            <w:gridSpan w:val="2"/>
          </w:tcPr>
          <w:p w:rsidR="0082120A" w:rsidRPr="00D76EE6" w:rsidRDefault="0082120A" w:rsidP="0077555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當月累計統計表</w:t>
            </w:r>
          </w:p>
        </w:tc>
      </w:tr>
      <w:tr w:rsidR="0082120A" w:rsidRPr="002A58AE" w:rsidTr="00775556">
        <w:tc>
          <w:tcPr>
            <w:tcW w:w="2093" w:type="dxa"/>
          </w:tcPr>
          <w:p w:rsidR="0082120A" w:rsidRPr="002A58AE" w:rsidRDefault="0082120A" w:rsidP="0077555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7371" w:type="dxa"/>
            <w:gridSpan w:val="2"/>
          </w:tcPr>
          <w:p w:rsidR="0082120A" w:rsidRPr="002A58AE" w:rsidRDefault="0082120A" w:rsidP="0077555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AAH4_0300</w:t>
            </w:r>
          </w:p>
        </w:tc>
      </w:tr>
      <w:tr w:rsidR="0082120A" w:rsidRPr="002A58AE" w:rsidTr="00775556">
        <w:tc>
          <w:tcPr>
            <w:tcW w:w="2093" w:type="dxa"/>
          </w:tcPr>
          <w:p w:rsidR="0082120A" w:rsidRPr="002A58AE" w:rsidRDefault="0082120A" w:rsidP="0077555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7371" w:type="dxa"/>
            <w:gridSpan w:val="2"/>
          </w:tcPr>
          <w:p w:rsidR="0082120A" w:rsidRPr="002A58AE" w:rsidRDefault="0082120A" w:rsidP="0077555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ONLINE</w:t>
            </w:r>
          </w:p>
        </w:tc>
      </w:tr>
      <w:tr w:rsidR="0082120A" w:rsidRPr="002A58AE" w:rsidTr="00775556">
        <w:tc>
          <w:tcPr>
            <w:tcW w:w="2093" w:type="dxa"/>
          </w:tcPr>
          <w:p w:rsidR="0082120A" w:rsidRPr="002A58AE" w:rsidRDefault="0082120A" w:rsidP="0077555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7371" w:type="dxa"/>
            <w:gridSpan w:val="2"/>
          </w:tcPr>
          <w:p w:rsidR="0082120A" w:rsidRPr="00D76EE6" w:rsidRDefault="0082120A" w:rsidP="0077555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當月累計統計表</w:t>
            </w:r>
          </w:p>
        </w:tc>
      </w:tr>
      <w:tr w:rsidR="0082120A" w:rsidRPr="002A58AE" w:rsidTr="00775556">
        <w:tc>
          <w:tcPr>
            <w:tcW w:w="2093" w:type="dxa"/>
          </w:tcPr>
          <w:p w:rsidR="0082120A" w:rsidRPr="002A58AE" w:rsidRDefault="0082120A" w:rsidP="0077555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7371" w:type="dxa"/>
            <w:gridSpan w:val="2"/>
          </w:tcPr>
          <w:p w:rsidR="0082120A" w:rsidRPr="002A58AE" w:rsidRDefault="0082120A" w:rsidP="0077555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理賠企劃科</w:t>
            </w:r>
          </w:p>
        </w:tc>
      </w:tr>
      <w:tr w:rsidR="0082120A" w:rsidRPr="002A58AE" w:rsidTr="00775556">
        <w:tc>
          <w:tcPr>
            <w:tcW w:w="2093" w:type="dxa"/>
          </w:tcPr>
          <w:p w:rsidR="0082120A" w:rsidRPr="002A58AE" w:rsidRDefault="0082120A" w:rsidP="0077555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7371" w:type="dxa"/>
            <w:gridSpan w:val="2"/>
          </w:tcPr>
          <w:p w:rsidR="0082120A" w:rsidRPr="002A58AE" w:rsidRDefault="0082120A" w:rsidP="0077555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各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行政中心服務科</w:t>
            </w:r>
          </w:p>
        </w:tc>
      </w:tr>
      <w:tr w:rsidR="0082120A" w:rsidRPr="002A58AE" w:rsidTr="00775556">
        <w:tc>
          <w:tcPr>
            <w:tcW w:w="2093" w:type="dxa"/>
          </w:tcPr>
          <w:p w:rsidR="0082120A" w:rsidRPr="002A58AE" w:rsidRDefault="0082120A" w:rsidP="0077555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7371" w:type="dxa"/>
            <w:gridSpan w:val="2"/>
          </w:tcPr>
          <w:p w:rsidR="0082120A" w:rsidRPr="002A58AE" w:rsidRDefault="0082120A" w:rsidP="0077555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82120A" w:rsidRPr="002A58AE" w:rsidTr="00775556">
        <w:tc>
          <w:tcPr>
            <w:tcW w:w="2093" w:type="dxa"/>
          </w:tcPr>
          <w:p w:rsidR="0082120A" w:rsidRPr="002A58AE" w:rsidRDefault="0082120A" w:rsidP="00775556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7371" w:type="dxa"/>
            <w:gridSpan w:val="2"/>
          </w:tcPr>
          <w:p w:rsidR="0082120A" w:rsidRPr="002A58AE" w:rsidRDefault="0082120A" w:rsidP="0077555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  <w:tr w:rsidR="0082120A" w:rsidRPr="000C52FD" w:rsidTr="00775556">
        <w:tc>
          <w:tcPr>
            <w:tcW w:w="2093" w:type="dxa"/>
            <w:vMerge w:val="restart"/>
            <w:vAlign w:val="center"/>
          </w:tcPr>
          <w:p w:rsidR="0082120A" w:rsidRPr="000C52FD" w:rsidRDefault="0082120A" w:rsidP="00775556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0C52FD">
              <w:rPr>
                <w:rFonts w:ascii="細明體" w:eastAsia="細明體" w:hAnsi="細明體" w:hint="eastAsia"/>
                <w:sz w:val="20"/>
                <w:szCs w:val="20"/>
              </w:rPr>
              <w:t>個資遮蔽方式</w:t>
            </w:r>
          </w:p>
        </w:tc>
        <w:tc>
          <w:tcPr>
            <w:tcW w:w="1953" w:type="dxa"/>
          </w:tcPr>
          <w:p w:rsidR="0082120A" w:rsidRPr="000C52FD" w:rsidRDefault="0082120A" w:rsidP="0077555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C52FD">
              <w:rPr>
                <w:rFonts w:ascii="細明體" w:eastAsia="細明體" w:hAnsi="細明體" w:hint="eastAsia"/>
                <w:sz w:val="20"/>
                <w:szCs w:val="20"/>
              </w:rPr>
              <w:t>畫面</w:t>
            </w:r>
          </w:p>
        </w:tc>
        <w:tc>
          <w:tcPr>
            <w:tcW w:w="5418" w:type="dxa"/>
            <w:vAlign w:val="center"/>
          </w:tcPr>
          <w:p w:rsidR="0082120A" w:rsidRPr="000C52FD" w:rsidRDefault="0082120A" w:rsidP="00775556">
            <w:pPr>
              <w:rPr>
                <w:rFonts w:ascii="細明體" w:eastAsia="細明體" w:hAnsi="細明體" w:cs="Calibri"/>
                <w:sz w:val="20"/>
                <w:szCs w:val="20"/>
              </w:rPr>
            </w:pPr>
            <w:r w:rsidRPr="000C52FD">
              <w:rPr>
                <w:rFonts w:ascii="細明體" w:eastAsia="細明體" w:hAnsi="細明體" w:hint="eastAsia"/>
                <w:sz w:val="20"/>
                <w:szCs w:val="20"/>
              </w:rPr>
              <w:t>■無 □遮蔽 □</w:t>
            </w:r>
            <w:r w:rsidRPr="000C52FD">
              <w:rPr>
                <w:rFonts w:ascii="細明體" w:eastAsia="細明體" w:hAnsi="細明體" w:hint="eastAsia"/>
              </w:rPr>
              <w:t>securitylog</w:t>
            </w:r>
          </w:p>
        </w:tc>
      </w:tr>
      <w:tr w:rsidR="0082120A" w:rsidRPr="00E01490" w:rsidTr="00775556">
        <w:tc>
          <w:tcPr>
            <w:tcW w:w="2093" w:type="dxa"/>
            <w:vMerge/>
          </w:tcPr>
          <w:p w:rsidR="0082120A" w:rsidRPr="000C52FD" w:rsidRDefault="0082120A" w:rsidP="0077555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953" w:type="dxa"/>
          </w:tcPr>
          <w:p w:rsidR="0082120A" w:rsidRPr="000C52FD" w:rsidRDefault="0082120A" w:rsidP="0077555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C52FD">
              <w:rPr>
                <w:rFonts w:ascii="細明體" w:eastAsia="細明體" w:hAnsi="細明體" w:hint="eastAsia"/>
                <w:sz w:val="20"/>
                <w:szCs w:val="20"/>
              </w:rPr>
              <w:t>報表列印</w:t>
            </w:r>
          </w:p>
        </w:tc>
        <w:tc>
          <w:tcPr>
            <w:tcW w:w="5418" w:type="dxa"/>
            <w:vAlign w:val="center"/>
          </w:tcPr>
          <w:p w:rsidR="0082120A" w:rsidRPr="000C52FD" w:rsidRDefault="0082120A" w:rsidP="0077555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C52FD">
              <w:rPr>
                <w:rFonts w:ascii="細明體" w:eastAsia="細明體" w:hAnsi="細明體" w:hint="eastAsia"/>
                <w:sz w:val="20"/>
                <w:szCs w:val="20"/>
              </w:rPr>
              <w:t>■無 □遮蔽 □</w:t>
            </w:r>
            <w:r w:rsidRPr="000C52FD">
              <w:rPr>
                <w:rFonts w:ascii="細明體" w:eastAsia="細明體" w:hAnsi="細明體" w:hint="eastAsia"/>
              </w:rPr>
              <w:t>securitylog</w:t>
            </w:r>
          </w:p>
        </w:tc>
      </w:tr>
      <w:tr w:rsidR="0082120A" w:rsidRPr="00E01490" w:rsidTr="00775556">
        <w:tc>
          <w:tcPr>
            <w:tcW w:w="2093" w:type="dxa"/>
            <w:vMerge/>
          </w:tcPr>
          <w:p w:rsidR="0082120A" w:rsidRPr="000C52FD" w:rsidRDefault="0082120A" w:rsidP="0077555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953" w:type="dxa"/>
          </w:tcPr>
          <w:p w:rsidR="0082120A" w:rsidRPr="000C52FD" w:rsidRDefault="0082120A" w:rsidP="0077555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C52FD">
              <w:rPr>
                <w:rFonts w:ascii="細明體" w:eastAsia="細明體" w:hAnsi="細明體" w:hint="eastAsia"/>
                <w:sz w:val="20"/>
                <w:szCs w:val="20"/>
              </w:rPr>
              <w:t>檔案下載</w:t>
            </w:r>
          </w:p>
        </w:tc>
        <w:tc>
          <w:tcPr>
            <w:tcW w:w="5418" w:type="dxa"/>
            <w:vAlign w:val="center"/>
          </w:tcPr>
          <w:p w:rsidR="0082120A" w:rsidRPr="000C52FD" w:rsidRDefault="0082120A" w:rsidP="0077555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C52FD">
              <w:rPr>
                <w:rFonts w:ascii="細明體" w:eastAsia="細明體" w:hAnsi="細明體" w:hint="eastAsia"/>
                <w:sz w:val="20"/>
                <w:szCs w:val="20"/>
              </w:rPr>
              <w:t>■無 □遮蔽 □</w:t>
            </w:r>
            <w:r w:rsidRPr="000C52FD">
              <w:rPr>
                <w:rFonts w:ascii="細明體" w:eastAsia="細明體" w:hAnsi="細明體" w:hint="eastAsia"/>
              </w:rPr>
              <w:t>securitylog</w:t>
            </w:r>
          </w:p>
        </w:tc>
      </w:tr>
      <w:tr w:rsidR="0082120A" w:rsidRPr="00F82E63" w:rsidTr="00775556">
        <w:tc>
          <w:tcPr>
            <w:tcW w:w="2093" w:type="dxa"/>
          </w:tcPr>
          <w:p w:rsidR="0082120A" w:rsidRPr="006A02C0" w:rsidRDefault="0082120A" w:rsidP="0077555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A02C0">
              <w:rPr>
                <w:rFonts w:ascii="細明體" w:eastAsia="細明體" w:hAnsi="細明體" w:hint="eastAsia"/>
                <w:sz w:val="20"/>
                <w:szCs w:val="20"/>
              </w:rPr>
              <w:t>分頁處理方式</w:t>
            </w:r>
          </w:p>
        </w:tc>
        <w:tc>
          <w:tcPr>
            <w:tcW w:w="7371" w:type="dxa"/>
            <w:gridSpan w:val="2"/>
          </w:tcPr>
          <w:p w:rsidR="0082120A" w:rsidRPr="006A02C0" w:rsidRDefault="0082120A" w:rsidP="0077555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A02C0">
              <w:rPr>
                <w:rFonts w:ascii="細明體" w:eastAsia="細明體" w:hAnsi="細明體" w:hint="eastAsia"/>
                <w:sz w:val="20"/>
                <w:szCs w:val="20"/>
              </w:rPr>
              <w:t>■無 □真分頁 □假分頁，分頁每頁___筆【Default　20】</w:t>
            </w:r>
          </w:p>
        </w:tc>
      </w:tr>
    </w:tbl>
    <w:p w:rsidR="0082120A" w:rsidRPr="0082120A" w:rsidRDefault="0082120A" w:rsidP="00EA1522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p w:rsidR="00A82180" w:rsidRPr="00EA1522" w:rsidRDefault="00EA1522" w:rsidP="00A82180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b/>
          <w:kern w:val="2"/>
          <w:szCs w:val="24"/>
          <w:lang w:eastAsia="zh-TW"/>
        </w:rPr>
      </w:pPr>
      <w:r w:rsidRPr="00EA1522">
        <w:rPr>
          <w:rFonts w:ascii="細明體" w:eastAsia="細明體" w:hAnsi="細明體" w:cs="Courier New" w:hint="eastAsia"/>
          <w:b/>
        </w:rPr>
        <w:t>程式流程圖</w:t>
      </w:r>
    </w:p>
    <w:p w:rsidR="00A82180" w:rsidRDefault="00C0607E" w:rsidP="00A82180">
      <w:pPr>
        <w:pStyle w:val="Tabletext"/>
        <w:keepLines w:val="0"/>
        <w:spacing w:after="0" w:line="240" w:lineRule="auto"/>
        <w:ind w:left="408"/>
        <w:rPr>
          <w:rFonts w:hint="eastAsia"/>
          <w:kern w:val="2"/>
          <w:szCs w:val="24"/>
          <w:lang w:eastAsia="zh-TW"/>
        </w:rPr>
      </w:pPr>
      <w:r>
        <w:object w:dxaOrig="6814" w:dyaOrig="11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7.25pt;height:76.5pt" o:ole="">
            <v:imagedata r:id="rId8" o:title=""/>
          </v:shape>
          <o:OLEObject Type="Embed" ProgID="Visio.Drawing.6" ShapeID="_x0000_i1025" DrawAspect="Content" ObjectID="_1657345890" r:id="rId9"/>
        </w:object>
      </w:r>
    </w:p>
    <w:p w:rsidR="00A82180" w:rsidRPr="00EA1522" w:rsidRDefault="00EA1522" w:rsidP="00A82180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b/>
          <w:kern w:val="2"/>
          <w:szCs w:val="24"/>
          <w:lang w:eastAsia="zh-TW"/>
        </w:rPr>
      </w:pPr>
      <w:r w:rsidRPr="00EA1522">
        <w:rPr>
          <w:rFonts w:ascii="細明體" w:eastAsia="細明體" w:hAnsi="細明體" w:hint="eastAsia"/>
          <w:b/>
        </w:rPr>
        <w:t>相關檔案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851"/>
        <w:gridCol w:w="3544"/>
        <w:gridCol w:w="2551"/>
        <w:gridCol w:w="941"/>
        <w:gridCol w:w="941"/>
        <w:gridCol w:w="941"/>
        <w:gridCol w:w="941"/>
      </w:tblGrid>
      <w:tr w:rsidR="00EA1522" w:rsidRPr="002A58AE" w:rsidTr="006D32CD">
        <w:tc>
          <w:tcPr>
            <w:tcW w:w="851" w:type="dxa"/>
          </w:tcPr>
          <w:p w:rsidR="00EA1522" w:rsidRPr="002A58AE" w:rsidRDefault="00EA1522" w:rsidP="006D32CD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3544" w:type="dxa"/>
          </w:tcPr>
          <w:p w:rsidR="00EA1522" w:rsidRPr="002A58AE" w:rsidRDefault="00EA1522" w:rsidP="006D32CD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2551" w:type="dxa"/>
          </w:tcPr>
          <w:p w:rsidR="00EA1522" w:rsidRPr="002A58AE" w:rsidRDefault="00EA1522" w:rsidP="006D32CD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檔案名稱</w:t>
            </w:r>
          </w:p>
        </w:tc>
        <w:tc>
          <w:tcPr>
            <w:tcW w:w="941" w:type="dxa"/>
          </w:tcPr>
          <w:p w:rsidR="00EA1522" w:rsidRPr="002A58AE" w:rsidRDefault="00EA1522" w:rsidP="006D32CD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941" w:type="dxa"/>
          </w:tcPr>
          <w:p w:rsidR="00EA1522" w:rsidRPr="002A58AE" w:rsidRDefault="00EA1522" w:rsidP="006D32CD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941" w:type="dxa"/>
          </w:tcPr>
          <w:p w:rsidR="00EA1522" w:rsidRPr="002A58AE" w:rsidRDefault="00EA1522" w:rsidP="006D32CD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941" w:type="dxa"/>
          </w:tcPr>
          <w:p w:rsidR="00EA1522" w:rsidRPr="002A58AE" w:rsidRDefault="00EA1522" w:rsidP="006D32CD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EA1522" w:rsidRPr="002A58AE" w:rsidTr="006D32CD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EA1522" w:rsidRPr="002A58AE" w:rsidRDefault="00EA1522" w:rsidP="006D32CD">
            <w:pPr>
              <w:widowControl/>
              <w:numPr>
                <w:ilvl w:val="0"/>
                <w:numId w:val="19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544" w:type="dxa"/>
          </w:tcPr>
          <w:p w:rsidR="00EA1522" w:rsidRPr="002A58AE" w:rsidRDefault="00EA1522" w:rsidP="006D32CD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理賠KPI每日人員檔</w:t>
            </w:r>
          </w:p>
        </w:tc>
        <w:tc>
          <w:tcPr>
            <w:tcW w:w="2551" w:type="dxa"/>
          </w:tcPr>
          <w:p w:rsidR="00EA1522" w:rsidRPr="002A58AE" w:rsidRDefault="00EA1522" w:rsidP="006D32C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DTAAH411</w:t>
            </w:r>
          </w:p>
        </w:tc>
        <w:tc>
          <w:tcPr>
            <w:tcW w:w="941" w:type="dxa"/>
          </w:tcPr>
          <w:p w:rsidR="00EA1522" w:rsidRPr="002A58AE" w:rsidRDefault="00EA1522" w:rsidP="006D32CD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941" w:type="dxa"/>
          </w:tcPr>
          <w:p w:rsidR="00EA1522" w:rsidRPr="002A58AE" w:rsidRDefault="00EA1522" w:rsidP="006D32CD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941" w:type="dxa"/>
          </w:tcPr>
          <w:p w:rsidR="00EA1522" w:rsidRPr="002A58AE" w:rsidRDefault="00EA1522" w:rsidP="006D32CD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EA1522" w:rsidRPr="002A58AE" w:rsidRDefault="00EA1522" w:rsidP="006D32CD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</w:tr>
      <w:tr w:rsidR="00EA1522" w:rsidRPr="002A58AE" w:rsidTr="006D32CD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EA1522" w:rsidRPr="002A58AE" w:rsidRDefault="00EA1522" w:rsidP="006D32CD">
            <w:pPr>
              <w:widowControl/>
              <w:numPr>
                <w:ilvl w:val="0"/>
                <w:numId w:val="19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544" w:type="dxa"/>
          </w:tcPr>
          <w:p w:rsidR="00EA1522" w:rsidRDefault="00EA1522" w:rsidP="006D32CD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理賠KPI每日單位檔</w:t>
            </w:r>
          </w:p>
        </w:tc>
        <w:tc>
          <w:tcPr>
            <w:tcW w:w="2551" w:type="dxa"/>
          </w:tcPr>
          <w:p w:rsidR="00EA1522" w:rsidRDefault="00EA1522" w:rsidP="006D32C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DTAAH412</w:t>
            </w:r>
          </w:p>
        </w:tc>
        <w:tc>
          <w:tcPr>
            <w:tcW w:w="941" w:type="dxa"/>
          </w:tcPr>
          <w:p w:rsidR="00EA1522" w:rsidRPr="002A58AE" w:rsidRDefault="00EA1522" w:rsidP="006D32CD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941" w:type="dxa"/>
          </w:tcPr>
          <w:p w:rsidR="00EA1522" w:rsidRPr="002A58AE" w:rsidRDefault="00EA1522" w:rsidP="006D32CD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941" w:type="dxa"/>
          </w:tcPr>
          <w:p w:rsidR="00EA1522" w:rsidRPr="002A58AE" w:rsidRDefault="00EA1522" w:rsidP="006D32CD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EA1522" w:rsidRPr="002A58AE" w:rsidRDefault="00EA1522" w:rsidP="006D32CD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</w:tr>
      <w:tr w:rsidR="00EA1522" w:rsidRPr="002A58AE" w:rsidTr="006D32CD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EA1522" w:rsidRPr="002A58AE" w:rsidRDefault="00EA1522" w:rsidP="006D32CD">
            <w:pPr>
              <w:widowControl/>
              <w:numPr>
                <w:ilvl w:val="0"/>
                <w:numId w:val="19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544" w:type="dxa"/>
          </w:tcPr>
          <w:p w:rsidR="00EA1522" w:rsidRDefault="00EA1522" w:rsidP="006D32CD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核賠人員等級維護檔</w:t>
            </w:r>
          </w:p>
        </w:tc>
        <w:tc>
          <w:tcPr>
            <w:tcW w:w="2551" w:type="dxa"/>
          </w:tcPr>
          <w:p w:rsidR="00EA1522" w:rsidRDefault="00EA1522" w:rsidP="006D32C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DTAAD020</w:t>
            </w:r>
          </w:p>
        </w:tc>
        <w:tc>
          <w:tcPr>
            <w:tcW w:w="941" w:type="dxa"/>
          </w:tcPr>
          <w:p w:rsidR="00EA1522" w:rsidRPr="002A58AE" w:rsidRDefault="00EA1522" w:rsidP="006D32CD">
            <w:pPr>
              <w:spacing w:line="240" w:lineRule="atLeast"/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941" w:type="dxa"/>
          </w:tcPr>
          <w:p w:rsidR="00EA1522" w:rsidRPr="002A58AE" w:rsidRDefault="00EA1522" w:rsidP="006D32CD">
            <w:pPr>
              <w:spacing w:line="240" w:lineRule="atLeast"/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EA1522" w:rsidRPr="002A58AE" w:rsidRDefault="00EA1522" w:rsidP="006D32CD">
            <w:pPr>
              <w:spacing w:line="240" w:lineRule="atLeast"/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EA1522" w:rsidRPr="002A58AE" w:rsidRDefault="00EA1522" w:rsidP="006D32CD">
            <w:pPr>
              <w:spacing w:line="240" w:lineRule="atLeast"/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</w:tbl>
    <w:p w:rsidR="00EA1522" w:rsidRPr="00EA1522" w:rsidRDefault="00EA1522" w:rsidP="00EA1522">
      <w:pPr>
        <w:pStyle w:val="Tabletext"/>
        <w:keepLines w:val="0"/>
        <w:spacing w:after="0" w:line="240" w:lineRule="auto"/>
        <w:rPr>
          <w:rStyle w:val="style131"/>
          <w:rFonts w:ascii="Times New Roman" w:hAnsi="Times New Roman" w:cs="Times New Roman" w:hint="eastAsia"/>
          <w:color w:val="auto"/>
          <w:kern w:val="2"/>
          <w:szCs w:val="24"/>
          <w:lang w:eastAsia="zh-TW"/>
        </w:rPr>
      </w:pPr>
    </w:p>
    <w:p w:rsidR="00A82180" w:rsidRPr="00EA1522" w:rsidRDefault="00EA1522" w:rsidP="00A82180">
      <w:pPr>
        <w:pStyle w:val="Tabletext"/>
        <w:keepLines w:val="0"/>
        <w:numPr>
          <w:ilvl w:val="0"/>
          <w:numId w:val="2"/>
        </w:numPr>
        <w:spacing w:after="0" w:line="240" w:lineRule="auto"/>
        <w:rPr>
          <w:b/>
          <w:kern w:val="2"/>
          <w:szCs w:val="24"/>
          <w:lang w:eastAsia="zh-TW"/>
        </w:rPr>
      </w:pPr>
      <w:r w:rsidRPr="00EA1522">
        <w:rPr>
          <w:rFonts w:ascii="細明體" w:eastAsia="細明體" w:hAnsi="細明體" w:hint="eastAsia"/>
          <w:b/>
        </w:rPr>
        <w:t>相關模組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937"/>
        <w:gridCol w:w="4913"/>
        <w:gridCol w:w="4446"/>
      </w:tblGrid>
      <w:tr w:rsidR="00EA1522" w:rsidRPr="002A58AE" w:rsidTr="006D32CD">
        <w:tc>
          <w:tcPr>
            <w:tcW w:w="455" w:type="pct"/>
          </w:tcPr>
          <w:p w:rsidR="00EA1522" w:rsidRPr="002A58AE" w:rsidRDefault="00EA1522" w:rsidP="006D32CD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2386" w:type="pct"/>
          </w:tcPr>
          <w:p w:rsidR="00EA1522" w:rsidRPr="002A58AE" w:rsidRDefault="00EA1522" w:rsidP="006D32CD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2159" w:type="pct"/>
          </w:tcPr>
          <w:p w:rsidR="00EA1522" w:rsidRPr="002A58AE" w:rsidRDefault="00EA1522" w:rsidP="006D32CD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程式名稱</w:t>
            </w:r>
          </w:p>
        </w:tc>
      </w:tr>
      <w:tr w:rsidR="00EA1522" w:rsidRPr="002A58AE" w:rsidTr="006D32CD">
        <w:tblPrEx>
          <w:tblLook w:val="01E0" w:firstRow="1" w:lastRow="1" w:firstColumn="1" w:lastColumn="1" w:noHBand="0" w:noVBand="0"/>
        </w:tblPrEx>
        <w:tc>
          <w:tcPr>
            <w:tcW w:w="455" w:type="pct"/>
          </w:tcPr>
          <w:p w:rsidR="00EA1522" w:rsidRPr="002A58AE" w:rsidRDefault="00EA1522" w:rsidP="006D32CD">
            <w:pPr>
              <w:widowControl/>
              <w:numPr>
                <w:ilvl w:val="0"/>
                <w:numId w:val="20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86" w:type="pct"/>
          </w:tcPr>
          <w:p w:rsidR="00EA1522" w:rsidRPr="00AB7448" w:rsidRDefault="00EA1522" w:rsidP="006D32C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159" w:type="pct"/>
          </w:tcPr>
          <w:p w:rsidR="00EA1522" w:rsidRPr="00D37E3B" w:rsidRDefault="00EA1522" w:rsidP="006D32C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EA1522" w:rsidRPr="002A58AE" w:rsidTr="006D32CD">
        <w:tblPrEx>
          <w:tblLook w:val="01E0" w:firstRow="1" w:lastRow="1" w:firstColumn="1" w:lastColumn="1" w:noHBand="0" w:noVBand="0"/>
        </w:tblPrEx>
        <w:tc>
          <w:tcPr>
            <w:tcW w:w="455" w:type="pct"/>
          </w:tcPr>
          <w:p w:rsidR="00EA1522" w:rsidRPr="002A58AE" w:rsidRDefault="00EA1522" w:rsidP="006D32CD">
            <w:pPr>
              <w:widowControl/>
              <w:numPr>
                <w:ilvl w:val="0"/>
                <w:numId w:val="20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86" w:type="pct"/>
          </w:tcPr>
          <w:p w:rsidR="00EA1522" w:rsidRDefault="00EA1522" w:rsidP="006D32C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159" w:type="pct"/>
          </w:tcPr>
          <w:p w:rsidR="00EA1522" w:rsidRPr="007D2E0A" w:rsidRDefault="00EA1522" w:rsidP="006D32CD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</w:tbl>
    <w:p w:rsidR="00EA1522" w:rsidRDefault="00EA1522" w:rsidP="00EA1522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p w:rsidR="00A82180" w:rsidRPr="00EA1522" w:rsidRDefault="00EA1522" w:rsidP="00A82180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b/>
          <w:kern w:val="2"/>
          <w:szCs w:val="24"/>
          <w:lang w:eastAsia="zh-TW"/>
        </w:rPr>
      </w:pPr>
      <w:r w:rsidRPr="00EA1522">
        <w:rPr>
          <w:rFonts w:ascii="細明體" w:eastAsia="細明體" w:hAnsi="細明體" w:hint="eastAsia"/>
          <w:b/>
        </w:rPr>
        <w:t>畫面</w:t>
      </w:r>
    </w:p>
    <w:p w:rsidR="00A82180" w:rsidRDefault="00A82180" w:rsidP="00A82180">
      <w:pPr>
        <w:pStyle w:val="Tabletext"/>
        <w:keepLines w:val="0"/>
        <w:numPr>
          <w:ilvl w:val="1"/>
          <w:numId w:val="2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如</w:t>
      </w:r>
      <w:hyperlink r:id="rId10" w:history="1">
        <w:r w:rsidRPr="00544422">
          <w:rPr>
            <w:rStyle w:val="a3"/>
            <w:rFonts w:hint="eastAsia"/>
            <w:kern w:val="2"/>
            <w:szCs w:val="24"/>
            <w:lang w:eastAsia="zh-TW"/>
          </w:rPr>
          <w:t>連結</w:t>
        </w:r>
      </w:hyperlink>
      <w:r>
        <w:rPr>
          <w:rFonts w:hint="eastAsia"/>
          <w:kern w:val="2"/>
          <w:szCs w:val="24"/>
          <w:lang w:eastAsia="zh-TW"/>
        </w:rPr>
        <w:t>。</w:t>
      </w:r>
    </w:p>
    <w:p w:rsidR="00EA1522" w:rsidRDefault="00EA1522" w:rsidP="00EA1522">
      <w:pPr>
        <w:pStyle w:val="Tabletext"/>
        <w:keepLines w:val="0"/>
        <w:spacing w:after="0" w:line="240" w:lineRule="auto"/>
        <w:rPr>
          <w:kern w:val="2"/>
          <w:szCs w:val="24"/>
          <w:lang w:eastAsia="zh-TW"/>
        </w:rPr>
      </w:pPr>
    </w:p>
    <w:p w:rsidR="00A82180" w:rsidRPr="00EA1522" w:rsidRDefault="00EA1522" w:rsidP="00A82180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b/>
          <w:kern w:val="2"/>
          <w:szCs w:val="24"/>
          <w:lang w:eastAsia="zh-TW"/>
        </w:rPr>
      </w:pPr>
      <w:r>
        <w:rPr>
          <w:kern w:val="2"/>
          <w:szCs w:val="24"/>
          <w:lang w:eastAsia="zh-TW"/>
        </w:rPr>
        <w:br w:type="page"/>
      </w:r>
      <w:r w:rsidRPr="00EA1522">
        <w:rPr>
          <w:rFonts w:hint="eastAsia"/>
          <w:b/>
          <w:kern w:val="2"/>
          <w:szCs w:val="24"/>
          <w:lang w:eastAsia="zh-TW"/>
        </w:rPr>
        <w:lastRenderedPageBreak/>
        <w:t>程式內容</w:t>
      </w:r>
    </w:p>
    <w:p w:rsidR="007C510D" w:rsidRDefault="007C510D" w:rsidP="007C510D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畫面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hint="eastAsia"/>
          <w:kern w:val="2"/>
          <w:szCs w:val="24"/>
          <w:lang w:eastAsia="zh-TW"/>
        </w:rPr>
        <w:t>年月</w:t>
      </w:r>
      <w:r>
        <w:rPr>
          <w:rFonts w:hint="eastAsia"/>
          <w:kern w:val="2"/>
          <w:szCs w:val="24"/>
          <w:lang w:eastAsia="zh-TW"/>
        </w:rPr>
        <w:t xml:space="preserve"> ListBox=</w:t>
      </w:r>
      <w:r>
        <w:rPr>
          <w:rFonts w:hint="eastAsia"/>
          <w:kern w:val="2"/>
          <w:szCs w:val="24"/>
          <w:lang w:eastAsia="zh-TW"/>
        </w:rPr>
        <w:t>目前系統日期之年月</w:t>
      </w:r>
      <w:r w:rsidRPr="006D4303">
        <w:rPr>
          <w:rFonts w:hint="eastAsia"/>
          <w:b/>
          <w:kern w:val="2"/>
          <w:szCs w:val="24"/>
          <w:lang w:eastAsia="zh-TW"/>
        </w:rPr>
        <w:t>至</w:t>
      </w:r>
      <w:r>
        <w:rPr>
          <w:rFonts w:hint="eastAsia"/>
          <w:kern w:val="2"/>
          <w:szCs w:val="24"/>
          <w:lang w:eastAsia="zh-TW"/>
        </w:rPr>
        <w:t>2011-10 [</w:t>
      </w:r>
      <w:r>
        <w:rPr>
          <w:rFonts w:hint="eastAsia"/>
          <w:kern w:val="2"/>
          <w:szCs w:val="24"/>
          <w:lang w:eastAsia="zh-TW"/>
        </w:rPr>
        <w:t>預設顯示</w:t>
      </w:r>
      <w:r w:rsidRPr="007C510D">
        <w:rPr>
          <w:rFonts w:hint="eastAsia"/>
          <w:b/>
          <w:color w:val="0000FF"/>
          <w:kern w:val="2"/>
          <w:szCs w:val="24"/>
          <w:lang w:eastAsia="zh-TW"/>
        </w:rPr>
        <w:t>目前的年月</w:t>
      </w:r>
      <w:r>
        <w:rPr>
          <w:rFonts w:hint="eastAsia"/>
          <w:kern w:val="2"/>
          <w:szCs w:val="24"/>
          <w:lang w:eastAsia="zh-TW"/>
        </w:rPr>
        <w:t>]</w:t>
      </w:r>
    </w:p>
    <w:p w:rsidR="0021667E" w:rsidRDefault="003D114B" w:rsidP="007C510D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b/>
          <w:kern w:val="2"/>
          <w:szCs w:val="24"/>
          <w:lang w:eastAsia="zh-TW"/>
        </w:rPr>
        <w:t>『</w:t>
      </w:r>
      <w:r w:rsidR="00634645" w:rsidRPr="00634645">
        <w:rPr>
          <w:rFonts w:hint="eastAsia"/>
          <w:b/>
          <w:kern w:val="2"/>
          <w:szCs w:val="24"/>
          <w:lang w:eastAsia="zh-TW"/>
        </w:rPr>
        <w:t>查詢</w:t>
      </w:r>
      <w:r>
        <w:rPr>
          <w:rFonts w:hint="eastAsia"/>
          <w:b/>
          <w:kern w:val="2"/>
          <w:szCs w:val="24"/>
          <w:lang w:eastAsia="zh-TW"/>
        </w:rPr>
        <w:t>』</w:t>
      </w:r>
      <w:r w:rsidR="0066415D">
        <w:rPr>
          <w:rFonts w:hint="eastAsia"/>
          <w:kern w:val="2"/>
          <w:szCs w:val="24"/>
          <w:lang w:eastAsia="zh-TW"/>
        </w:rPr>
        <w:t>顯示各單位當月累計統計資訊</w:t>
      </w:r>
      <w:r w:rsidR="0066415D">
        <w:rPr>
          <w:rFonts w:hint="eastAsia"/>
          <w:kern w:val="2"/>
          <w:szCs w:val="24"/>
          <w:lang w:eastAsia="zh-TW"/>
        </w:rPr>
        <w:t>:</w:t>
      </w:r>
    </w:p>
    <w:p w:rsidR="007C510D" w:rsidRPr="0021667E" w:rsidRDefault="007C510D" w:rsidP="0066415D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READ DBAA.</w:t>
      </w:r>
      <w:r>
        <w:rPr>
          <w:rFonts w:ascii="Courier New" w:hAnsi="Courier New" w:cs="Courier New" w:hint="eastAsia"/>
          <w:color w:val="000000"/>
          <w:lang w:eastAsia="zh-TW"/>
        </w:rPr>
        <w:t>DTAAH</w:t>
      </w:r>
      <w:r w:rsidR="0021667E">
        <w:rPr>
          <w:rFonts w:ascii="Courier New" w:hAnsi="Courier New" w:cs="Courier New" w:hint="eastAsia"/>
          <w:color w:val="000000"/>
          <w:lang w:eastAsia="zh-TW"/>
        </w:rPr>
        <w:t xml:space="preserve">412 WHERE CASE_DATE = </w:t>
      </w:r>
      <w:r w:rsidR="0021667E">
        <w:rPr>
          <w:rFonts w:ascii="Courier New" w:hAnsi="Courier New" w:cs="Courier New" w:hint="eastAsia"/>
          <w:color w:val="000000"/>
          <w:lang w:eastAsia="zh-TW"/>
        </w:rPr>
        <w:t>畫面</w:t>
      </w:r>
      <w:r w:rsidR="0021667E">
        <w:rPr>
          <w:rFonts w:ascii="Courier New" w:hAnsi="Courier New" w:cs="Courier New" w:hint="eastAsia"/>
          <w:color w:val="000000"/>
          <w:lang w:eastAsia="zh-TW"/>
        </w:rPr>
        <w:t>.</w:t>
      </w:r>
      <w:r w:rsidR="0021667E">
        <w:rPr>
          <w:rFonts w:ascii="Courier New" w:hAnsi="Courier New" w:cs="Courier New" w:hint="eastAsia"/>
          <w:color w:val="000000"/>
          <w:lang w:eastAsia="zh-TW"/>
        </w:rPr>
        <w:t>年月</w:t>
      </w:r>
      <w:r w:rsidR="0021667E">
        <w:rPr>
          <w:rFonts w:ascii="Courier New" w:hAnsi="Courier New" w:cs="Courier New" w:hint="eastAsia"/>
          <w:color w:val="000000"/>
          <w:lang w:eastAsia="zh-TW"/>
        </w:rPr>
        <w:t xml:space="preserve"> AND IS_ACC = </w:t>
      </w:r>
      <w:r w:rsidR="0021667E">
        <w:rPr>
          <w:rFonts w:ascii="Courier New" w:hAnsi="Courier New" w:cs="Courier New"/>
          <w:color w:val="000000"/>
          <w:lang w:eastAsia="zh-TW"/>
        </w:rPr>
        <w:t>‘</w:t>
      </w:r>
      <w:r w:rsidR="0021667E">
        <w:rPr>
          <w:rFonts w:ascii="Courier New" w:hAnsi="Courier New" w:cs="Courier New" w:hint="eastAsia"/>
          <w:color w:val="000000"/>
          <w:lang w:eastAsia="zh-TW"/>
        </w:rPr>
        <w:t>1</w:t>
      </w:r>
      <w:r w:rsidR="0021667E">
        <w:rPr>
          <w:rFonts w:ascii="Courier New" w:hAnsi="Courier New" w:cs="Courier New"/>
          <w:color w:val="000000"/>
          <w:lang w:eastAsia="zh-TW"/>
        </w:rPr>
        <w:t>’</w:t>
      </w:r>
    </w:p>
    <w:p w:rsidR="009C0F54" w:rsidRDefault="009C0F54" w:rsidP="0021667E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畫面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hint="eastAsia"/>
          <w:kern w:val="2"/>
          <w:szCs w:val="24"/>
          <w:lang w:eastAsia="zh-TW"/>
        </w:rPr>
        <w:t>訊息</w:t>
      </w:r>
    </w:p>
    <w:p w:rsidR="009C0F54" w:rsidRDefault="009C0F54" w:rsidP="009C0F54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9C0F54">
        <w:rPr>
          <w:rFonts w:hint="eastAsia"/>
          <w:kern w:val="2"/>
          <w:szCs w:val="24"/>
          <w:lang w:eastAsia="zh-TW"/>
        </w:rPr>
        <w:t>資料統計至</w:t>
      </w:r>
      <w:r w:rsidRPr="009C0F54">
        <w:rPr>
          <w:rFonts w:hint="eastAsia"/>
          <w:b/>
          <w:color w:val="0000FF"/>
          <w:kern w:val="2"/>
          <w:szCs w:val="24"/>
          <w:lang w:eastAsia="zh-TW"/>
        </w:rPr>
        <w:t>STEP2.1</w:t>
      </w:r>
      <w:r w:rsidRPr="009C0F54">
        <w:rPr>
          <w:rFonts w:hint="eastAsia"/>
          <w:b/>
          <w:color w:val="0000FF"/>
          <w:kern w:val="2"/>
          <w:szCs w:val="24"/>
          <w:lang w:eastAsia="zh-TW"/>
        </w:rPr>
        <w:t>認取一筆</w:t>
      </w:r>
      <w:r w:rsidRPr="009C0F54">
        <w:rPr>
          <w:rFonts w:hint="eastAsia"/>
          <w:b/>
          <w:color w:val="0000FF"/>
          <w:kern w:val="2"/>
          <w:szCs w:val="24"/>
          <w:lang w:eastAsia="zh-TW"/>
        </w:rPr>
        <w:t>.CASE_DATE</w:t>
      </w:r>
      <w:r w:rsidRPr="009C0F54">
        <w:rPr>
          <w:rFonts w:hint="eastAsia"/>
          <w:kern w:val="2"/>
          <w:szCs w:val="24"/>
          <w:lang w:eastAsia="zh-TW"/>
        </w:rPr>
        <w:t>,</w:t>
      </w:r>
      <w:r w:rsidRPr="009C0F54">
        <w:rPr>
          <w:rFonts w:hint="eastAsia"/>
          <w:b/>
          <w:color w:val="0000FF"/>
          <w:kern w:val="2"/>
          <w:szCs w:val="24"/>
          <w:lang w:eastAsia="zh-TW"/>
        </w:rPr>
        <w:t>畫面</w:t>
      </w:r>
      <w:r w:rsidRPr="009C0F54">
        <w:rPr>
          <w:rFonts w:hint="eastAsia"/>
          <w:b/>
          <w:color w:val="0000FF"/>
          <w:kern w:val="2"/>
          <w:szCs w:val="24"/>
          <w:lang w:eastAsia="zh-TW"/>
        </w:rPr>
        <w:t>.</w:t>
      </w:r>
      <w:r w:rsidRPr="009C0F54">
        <w:rPr>
          <w:rFonts w:hint="eastAsia"/>
          <w:b/>
          <w:color w:val="0000FF"/>
          <w:kern w:val="2"/>
          <w:szCs w:val="24"/>
          <w:lang w:eastAsia="zh-TW"/>
        </w:rPr>
        <w:t>年月</w:t>
      </w:r>
      <w:r w:rsidRPr="009C0F54">
        <w:rPr>
          <w:rFonts w:hint="eastAsia"/>
          <w:kern w:val="2"/>
          <w:szCs w:val="24"/>
          <w:lang w:eastAsia="zh-TW"/>
        </w:rPr>
        <w:t>第</w:t>
      </w:r>
      <w:r w:rsidRPr="009C0F54">
        <w:rPr>
          <w:rFonts w:hint="eastAsia"/>
          <w:b/>
          <w:kern w:val="2"/>
          <w:szCs w:val="24"/>
          <w:lang w:eastAsia="zh-TW"/>
        </w:rPr>
        <w:t>STEP2.1</w:t>
      </w:r>
      <w:r w:rsidRPr="009C0F54">
        <w:rPr>
          <w:rFonts w:hint="eastAsia"/>
          <w:b/>
          <w:color w:val="0000FF"/>
          <w:kern w:val="2"/>
          <w:szCs w:val="24"/>
          <w:lang w:eastAsia="zh-TW"/>
        </w:rPr>
        <w:t>認取一筆</w:t>
      </w:r>
      <w:r w:rsidRPr="009C0F54">
        <w:rPr>
          <w:rFonts w:hint="eastAsia"/>
          <w:b/>
          <w:color w:val="0000FF"/>
          <w:kern w:val="2"/>
          <w:szCs w:val="24"/>
          <w:lang w:eastAsia="zh-TW"/>
        </w:rPr>
        <w:t>.WORK_DAY</w:t>
      </w:r>
      <w:r w:rsidRPr="009C0F54">
        <w:rPr>
          <w:rFonts w:hint="eastAsia"/>
          <w:kern w:val="2"/>
          <w:szCs w:val="24"/>
          <w:lang w:eastAsia="zh-TW"/>
        </w:rPr>
        <w:t>,</w:t>
      </w:r>
      <w:r w:rsidRPr="009C0F54">
        <w:rPr>
          <w:rFonts w:hint="eastAsia"/>
          <w:kern w:val="2"/>
          <w:szCs w:val="24"/>
          <w:lang w:eastAsia="zh-TW"/>
        </w:rPr>
        <w:t>個工作天</w:t>
      </w:r>
      <w:r w:rsidRPr="009C0F54">
        <w:rPr>
          <w:rFonts w:hint="eastAsia"/>
          <w:kern w:val="2"/>
          <w:szCs w:val="24"/>
          <w:lang w:eastAsia="zh-TW"/>
        </w:rPr>
        <w:t>,</w:t>
      </w:r>
      <w:r w:rsidRPr="009C0F54">
        <w:rPr>
          <w:rFonts w:hint="eastAsia"/>
          <w:kern w:val="2"/>
          <w:szCs w:val="24"/>
          <w:lang w:eastAsia="zh-TW"/>
        </w:rPr>
        <w:t>單位</w:t>
      </w:r>
      <w:r w:rsidRPr="009C0F54">
        <w:rPr>
          <w:rFonts w:hint="eastAsia"/>
          <w:kern w:val="2"/>
          <w:szCs w:val="24"/>
          <w:lang w:eastAsia="zh-TW"/>
        </w:rPr>
        <w:t xml:space="preserve">KPI </w:t>
      </w:r>
      <w:r w:rsidRPr="009C0F54">
        <w:rPr>
          <w:rFonts w:hint="eastAsia"/>
          <w:kern w:val="2"/>
          <w:szCs w:val="24"/>
          <w:lang w:eastAsia="zh-TW"/>
        </w:rPr>
        <w:t>標準值為</w:t>
      </w:r>
      <w:r w:rsidRPr="009C0F54">
        <w:rPr>
          <w:rFonts w:hint="eastAsia"/>
          <w:b/>
          <w:color w:val="0000FF"/>
          <w:kern w:val="2"/>
          <w:szCs w:val="24"/>
          <w:lang w:eastAsia="zh-TW"/>
        </w:rPr>
        <w:t>STEP2.1</w:t>
      </w:r>
      <w:r w:rsidRPr="009C0F54">
        <w:rPr>
          <w:rFonts w:hint="eastAsia"/>
          <w:b/>
          <w:color w:val="0000FF"/>
          <w:kern w:val="2"/>
          <w:szCs w:val="24"/>
          <w:lang w:eastAsia="zh-TW"/>
        </w:rPr>
        <w:t>認取一筆</w:t>
      </w:r>
      <w:r w:rsidRPr="009C0F54">
        <w:rPr>
          <w:rFonts w:hint="eastAsia"/>
          <w:b/>
          <w:color w:val="0000FF"/>
          <w:kern w:val="2"/>
          <w:szCs w:val="24"/>
          <w:lang w:eastAsia="zh-TW"/>
        </w:rPr>
        <w:t>.DECD_DIV_VAL</w:t>
      </w:r>
      <w:r w:rsidRPr="009C0F54">
        <w:rPr>
          <w:rFonts w:hint="eastAsia"/>
          <w:kern w:val="2"/>
          <w:szCs w:val="24"/>
          <w:lang w:eastAsia="zh-TW"/>
        </w:rPr>
        <w:t xml:space="preserve">  </w:t>
      </w:r>
    </w:p>
    <w:p w:rsidR="0066415D" w:rsidRDefault="0066415D" w:rsidP="0021667E">
      <w:pPr>
        <w:pStyle w:val="Tabletext"/>
        <w:keepLines w:val="0"/>
        <w:numPr>
          <w:ilvl w:val="2"/>
          <w:numId w:val="2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noProof/>
          <w:kern w:val="2"/>
          <w:szCs w:val="24"/>
          <w:lang w:eastAsia="zh-TW"/>
        </w:rPr>
        <w:pict>
          <v:rect id="_x0000_s1027" style="position:absolute;left:0;text-align:left;margin-left:73.9pt;margin-top:110.9pt;width:413.3pt;height:42.9pt;z-index:251656192" filled="f" strokecolor="red"/>
        </w:pict>
      </w:r>
      <w:r>
        <w:rPr>
          <w:rFonts w:hint="eastAsia"/>
          <w:kern w:val="2"/>
          <w:szCs w:val="24"/>
          <w:lang w:eastAsia="zh-TW"/>
        </w:rPr>
        <w:t>逐筆讀取</w:t>
      </w:r>
      <w:r>
        <w:rPr>
          <w:rFonts w:hint="eastAsia"/>
          <w:kern w:val="2"/>
          <w:szCs w:val="24"/>
          <w:lang w:eastAsia="zh-TW"/>
        </w:rPr>
        <w:t>STEP2.1</w:t>
      </w:r>
      <w:r>
        <w:rPr>
          <w:rFonts w:hint="eastAsia"/>
          <w:kern w:val="2"/>
          <w:szCs w:val="24"/>
          <w:lang w:eastAsia="zh-TW"/>
        </w:rPr>
        <w:br/>
      </w:r>
      <w:r>
        <w:rPr>
          <w:rFonts w:hint="eastAsia"/>
          <w:kern w:val="2"/>
          <w:szCs w:val="24"/>
          <w:lang w:eastAsia="zh-TW"/>
        </w:rPr>
        <w:t>明細</w:t>
      </w:r>
      <w:r w:rsidR="006739DA">
        <w:rPr>
          <w:rFonts w:hint="eastAsia"/>
          <w:kern w:val="2"/>
          <w:szCs w:val="24"/>
          <w:lang w:eastAsia="zh-TW"/>
        </w:rPr>
        <w:t>如下，因北二服務科之標準值與其他單位不同，故移至合計平均下方單獨顯示</w:t>
      </w:r>
      <w:r>
        <w:rPr>
          <w:kern w:val="2"/>
          <w:szCs w:val="24"/>
          <w:lang w:eastAsia="zh-TW"/>
        </w:rPr>
        <w:br/>
      </w:r>
      <w:r w:rsidR="006739DA" w:rsidRPr="009F1A26">
        <w:rPr>
          <w:noProof/>
          <w:lang w:eastAsia="zh-TW"/>
        </w:rPr>
        <w:pict>
          <v:shape id="圖片 3" o:spid="_x0000_i1026" type="#_x0000_t75" style="width:6in;height:112.5pt;visibility:visible">
            <v:imagedata r:id="rId11" o:title="" croptop="10753f" cropbottom="33568f"/>
          </v:shape>
        </w:pict>
      </w:r>
      <w:r>
        <w:rPr>
          <w:kern w:val="2"/>
          <w:szCs w:val="24"/>
          <w:lang w:eastAsia="zh-TW"/>
        </w:rPr>
        <w:br/>
      </w:r>
    </w:p>
    <w:tbl>
      <w:tblPr>
        <w:tblW w:w="7796" w:type="dxa"/>
        <w:tblInd w:w="15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93"/>
        <w:gridCol w:w="5103"/>
      </w:tblGrid>
      <w:tr w:rsidR="0066415D" w:rsidRPr="00555ED2" w:rsidTr="002322F0">
        <w:trPr>
          <w:trHeight w:val="360"/>
        </w:trPr>
        <w:tc>
          <w:tcPr>
            <w:tcW w:w="2693" w:type="dxa"/>
            <w:shd w:val="clear" w:color="auto" w:fill="CCFFCC"/>
            <w:vAlign w:val="center"/>
          </w:tcPr>
          <w:p w:rsidR="0066415D" w:rsidRPr="00555ED2" w:rsidRDefault="0066415D" w:rsidP="002322F0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欄位</w:t>
            </w:r>
          </w:p>
        </w:tc>
        <w:tc>
          <w:tcPr>
            <w:tcW w:w="5103" w:type="dxa"/>
            <w:shd w:val="clear" w:color="auto" w:fill="CCFFCC"/>
            <w:vAlign w:val="center"/>
          </w:tcPr>
          <w:p w:rsidR="0066415D" w:rsidRPr="00555ED2" w:rsidRDefault="0066415D" w:rsidP="002322F0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hint="eastAsia"/>
                <w:lang w:eastAsia="zh-TW"/>
              </w:rPr>
              <w:t>值</w:t>
            </w:r>
          </w:p>
        </w:tc>
      </w:tr>
      <w:tr w:rsidR="0066415D" w:rsidRPr="00555ED2" w:rsidTr="002322F0">
        <w:trPr>
          <w:trHeight w:val="360"/>
        </w:trPr>
        <w:tc>
          <w:tcPr>
            <w:tcW w:w="2693" w:type="dxa"/>
            <w:shd w:val="clear" w:color="auto" w:fill="FFFF99"/>
            <w:vAlign w:val="center"/>
          </w:tcPr>
          <w:p w:rsidR="0066415D" w:rsidRPr="00984102" w:rsidRDefault="0066415D" w:rsidP="0066415D">
            <w:pPr>
              <w:widowControl/>
              <w:jc w:val="center"/>
              <w:rPr>
                <w:rFonts w:ascii="新細明體" w:hAnsi="新細明體" w:cs="新細明體" w:hint="eastAsia"/>
                <w:kern w:val="0"/>
                <w:sz w:val="16"/>
                <w:szCs w:val="16"/>
              </w:rPr>
            </w:pPr>
            <w:r w:rsidRPr="00984102">
              <w:rPr>
                <w:rFonts w:ascii="新細明體" w:hAnsi="新細明體" w:cs="新細明體" w:hint="eastAsia"/>
                <w:kern w:val="0"/>
                <w:sz w:val="16"/>
                <w:szCs w:val="16"/>
              </w:rPr>
              <w:t>畫面.</w:t>
            </w:r>
            <w:r>
              <w:rPr>
                <w:rFonts w:ascii="新細明體" w:hAnsi="新細明體" w:cs="新細明體" w:hint="eastAsia"/>
                <w:kern w:val="0"/>
                <w:sz w:val="16"/>
                <w:szCs w:val="16"/>
              </w:rPr>
              <w:t>服務科別</w:t>
            </w:r>
          </w:p>
        </w:tc>
        <w:tc>
          <w:tcPr>
            <w:tcW w:w="5103" w:type="dxa"/>
            <w:vAlign w:val="center"/>
          </w:tcPr>
          <w:p w:rsidR="0066415D" w:rsidRPr="00555ED2" w:rsidRDefault="0066415D" w:rsidP="00B237F6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DTAAH41</w:t>
            </w:r>
            <w:r w:rsidR="00B237F6"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2</w:t>
            </w: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.</w:t>
            </w:r>
            <w:r w:rsidR="00403953"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DECD_DIV_NAME</w:t>
            </w:r>
          </w:p>
        </w:tc>
      </w:tr>
      <w:tr w:rsidR="0066415D" w:rsidRPr="00555ED2" w:rsidTr="002322F0">
        <w:trPr>
          <w:trHeight w:val="360"/>
        </w:trPr>
        <w:tc>
          <w:tcPr>
            <w:tcW w:w="2693" w:type="dxa"/>
            <w:shd w:val="clear" w:color="auto" w:fill="FFFF99"/>
            <w:vAlign w:val="center"/>
          </w:tcPr>
          <w:p w:rsidR="0066415D" w:rsidRPr="00984102" w:rsidRDefault="0066415D" w:rsidP="0066415D">
            <w:pPr>
              <w:spacing w:line="315" w:lineRule="atLeast"/>
              <w:ind w:firstLine="20"/>
              <w:jc w:val="center"/>
              <w:rPr>
                <w:rFonts w:ascii="sөũ" w:hAnsi="sөũ" w:cs="新細明體"/>
                <w:kern w:val="0"/>
                <w:sz w:val="16"/>
                <w:szCs w:val="16"/>
              </w:rPr>
            </w:pPr>
            <w:r w:rsidRPr="00984102">
              <w:rPr>
                <w:rFonts w:ascii="新細明體" w:hAnsi="新細明體" w:cs="新細明體" w:hint="eastAsia"/>
                <w:kern w:val="0"/>
                <w:sz w:val="16"/>
                <w:szCs w:val="16"/>
              </w:rPr>
              <w:t>畫面.</w:t>
            </w:r>
            <w:r>
              <w:rPr>
                <w:rFonts w:ascii="sөũ" w:hAnsi="sөũ" w:cs="新細明體" w:hint="eastAsia"/>
                <w:kern w:val="0"/>
                <w:sz w:val="16"/>
                <w:szCs w:val="16"/>
              </w:rPr>
              <w:t>案件級別</w:t>
            </w:r>
            <w:r>
              <w:rPr>
                <w:rFonts w:ascii="sөũ" w:hAnsi="sөũ" w:cs="新細明體" w:hint="eastAsia"/>
                <w:kern w:val="0"/>
                <w:sz w:val="16"/>
                <w:szCs w:val="16"/>
              </w:rPr>
              <w:t>.A</w:t>
            </w:r>
          </w:p>
        </w:tc>
        <w:tc>
          <w:tcPr>
            <w:tcW w:w="5103" w:type="dxa"/>
            <w:vAlign w:val="center"/>
          </w:tcPr>
          <w:p w:rsidR="0066415D" w:rsidRDefault="004E18B4" w:rsidP="002322F0">
            <w:pPr>
              <w:pStyle w:val="Tabletext"/>
              <w:keepLines w:val="0"/>
              <w:spacing w:after="0" w:line="240" w:lineRule="auto"/>
              <w:jc w:val="both"/>
              <w:rPr>
                <w:lang w:eastAsia="zh-TW"/>
              </w:rPr>
            </w:pP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DTAAH412</w:t>
            </w:r>
            <w:r w:rsidR="0066415D"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.</w:t>
            </w:r>
            <w:r w:rsidR="00B237F6" w:rsidRPr="00B237F6">
              <w:rPr>
                <w:rStyle w:val="SoDAField"/>
                <w:rFonts w:ascii="細明體" w:eastAsia="細明體" w:hAnsi="細明體" w:cs="Arial"/>
                <w:caps/>
              </w:rPr>
              <w:t>A_LEV_UND</w:t>
            </w:r>
          </w:p>
        </w:tc>
      </w:tr>
      <w:tr w:rsidR="0066415D" w:rsidRPr="00555ED2" w:rsidTr="002322F0">
        <w:trPr>
          <w:trHeight w:val="360"/>
        </w:trPr>
        <w:tc>
          <w:tcPr>
            <w:tcW w:w="2693" w:type="dxa"/>
            <w:shd w:val="clear" w:color="auto" w:fill="FFFF99"/>
            <w:vAlign w:val="center"/>
          </w:tcPr>
          <w:p w:rsidR="0066415D" w:rsidRPr="00984102" w:rsidRDefault="0066415D" w:rsidP="0066415D">
            <w:pPr>
              <w:spacing w:line="315" w:lineRule="atLeast"/>
              <w:ind w:firstLine="20"/>
              <w:jc w:val="center"/>
              <w:rPr>
                <w:rFonts w:ascii="sөũ" w:hAnsi="sөũ" w:cs="新細明體" w:hint="eastAsia"/>
                <w:kern w:val="0"/>
                <w:sz w:val="16"/>
                <w:szCs w:val="16"/>
              </w:rPr>
            </w:pPr>
            <w:r w:rsidRPr="00984102">
              <w:rPr>
                <w:rFonts w:ascii="新細明體" w:hAnsi="新細明體" w:cs="新細明體" w:hint="eastAsia"/>
                <w:kern w:val="0"/>
                <w:sz w:val="16"/>
                <w:szCs w:val="16"/>
              </w:rPr>
              <w:t>畫面.</w:t>
            </w:r>
            <w:r>
              <w:rPr>
                <w:rFonts w:ascii="sөũ" w:hAnsi="sөũ" w:cs="新細明體" w:hint="eastAsia"/>
                <w:kern w:val="0"/>
                <w:sz w:val="16"/>
                <w:szCs w:val="16"/>
              </w:rPr>
              <w:t>案件級別</w:t>
            </w:r>
            <w:r>
              <w:rPr>
                <w:rFonts w:ascii="sөũ" w:hAnsi="sөũ" w:cs="新細明體" w:hint="eastAsia"/>
                <w:kern w:val="0"/>
                <w:sz w:val="16"/>
                <w:szCs w:val="16"/>
              </w:rPr>
              <w:t>.B</w:t>
            </w:r>
          </w:p>
        </w:tc>
        <w:tc>
          <w:tcPr>
            <w:tcW w:w="5103" w:type="dxa"/>
            <w:vAlign w:val="center"/>
          </w:tcPr>
          <w:p w:rsidR="0066415D" w:rsidRDefault="0066415D" w:rsidP="00B237F6">
            <w:pPr>
              <w:pStyle w:val="Tabletext"/>
              <w:keepLines w:val="0"/>
              <w:spacing w:after="0" w:line="240" w:lineRule="auto"/>
              <w:jc w:val="both"/>
              <w:rPr>
                <w:rFonts w:hint="eastAsia"/>
                <w:lang w:eastAsia="zh-TW"/>
              </w:rPr>
            </w:pP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D</w:t>
            </w:r>
            <w:r w:rsidR="004E18B4"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TAAH412</w:t>
            </w: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.</w:t>
            </w:r>
            <w:r w:rsidR="00B237F6"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B</w:t>
            </w:r>
            <w:r w:rsidR="00B237F6" w:rsidRPr="00B237F6">
              <w:rPr>
                <w:rStyle w:val="SoDAField"/>
                <w:rFonts w:ascii="細明體" w:eastAsia="細明體" w:hAnsi="細明體" w:cs="Arial"/>
                <w:caps/>
              </w:rPr>
              <w:t>_LEV_UND</w:t>
            </w:r>
          </w:p>
        </w:tc>
      </w:tr>
      <w:tr w:rsidR="0066415D" w:rsidRPr="00555ED2" w:rsidTr="002322F0">
        <w:trPr>
          <w:trHeight w:val="360"/>
        </w:trPr>
        <w:tc>
          <w:tcPr>
            <w:tcW w:w="2693" w:type="dxa"/>
            <w:shd w:val="clear" w:color="auto" w:fill="FFFF99"/>
            <w:vAlign w:val="center"/>
          </w:tcPr>
          <w:p w:rsidR="0066415D" w:rsidRPr="00984102" w:rsidRDefault="0066415D" w:rsidP="002322F0">
            <w:pPr>
              <w:spacing w:line="315" w:lineRule="atLeast"/>
              <w:ind w:firstLine="20"/>
              <w:jc w:val="center"/>
              <w:rPr>
                <w:rFonts w:ascii="sөũ" w:hAnsi="sөũ" w:cs="新細明體" w:hint="eastAsia"/>
                <w:kern w:val="0"/>
                <w:sz w:val="16"/>
                <w:szCs w:val="16"/>
              </w:rPr>
            </w:pPr>
            <w:r w:rsidRPr="00984102">
              <w:rPr>
                <w:rFonts w:ascii="新細明體" w:hAnsi="新細明體" w:cs="新細明體" w:hint="eastAsia"/>
                <w:kern w:val="0"/>
                <w:sz w:val="16"/>
                <w:szCs w:val="16"/>
              </w:rPr>
              <w:t>畫面.</w:t>
            </w:r>
            <w:r>
              <w:rPr>
                <w:rFonts w:ascii="sөũ" w:hAnsi="sөũ" w:cs="新細明體" w:hint="eastAsia"/>
                <w:kern w:val="0"/>
                <w:sz w:val="16"/>
                <w:szCs w:val="16"/>
              </w:rPr>
              <w:t>案件級別</w:t>
            </w:r>
            <w:r>
              <w:rPr>
                <w:rFonts w:ascii="sөũ" w:hAnsi="sөũ" w:cs="新細明體" w:hint="eastAsia"/>
                <w:kern w:val="0"/>
                <w:sz w:val="16"/>
                <w:szCs w:val="16"/>
              </w:rPr>
              <w:t>.C</w:t>
            </w:r>
          </w:p>
        </w:tc>
        <w:tc>
          <w:tcPr>
            <w:tcW w:w="5103" w:type="dxa"/>
            <w:vAlign w:val="center"/>
          </w:tcPr>
          <w:p w:rsidR="0066415D" w:rsidRDefault="004E18B4" w:rsidP="00B237F6">
            <w:pPr>
              <w:pStyle w:val="Tabletext"/>
              <w:keepLines w:val="0"/>
              <w:spacing w:after="0" w:line="240" w:lineRule="auto"/>
              <w:jc w:val="both"/>
            </w:pP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DTAAH412</w:t>
            </w:r>
            <w:r w:rsidR="0066415D"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.</w:t>
            </w:r>
            <w:r w:rsidR="00B237F6"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C</w:t>
            </w:r>
            <w:r w:rsidR="00B237F6" w:rsidRPr="00B237F6">
              <w:rPr>
                <w:rStyle w:val="SoDAField"/>
                <w:rFonts w:ascii="細明體" w:eastAsia="細明體" w:hAnsi="細明體" w:cs="Arial"/>
                <w:caps/>
              </w:rPr>
              <w:t>_LEV_UND</w:t>
            </w:r>
          </w:p>
        </w:tc>
      </w:tr>
      <w:tr w:rsidR="0066415D" w:rsidRPr="00555ED2" w:rsidTr="002322F0">
        <w:trPr>
          <w:trHeight w:val="360"/>
        </w:trPr>
        <w:tc>
          <w:tcPr>
            <w:tcW w:w="2693" w:type="dxa"/>
            <w:shd w:val="clear" w:color="auto" w:fill="FFFF99"/>
            <w:vAlign w:val="center"/>
          </w:tcPr>
          <w:p w:rsidR="0066415D" w:rsidRPr="00984102" w:rsidRDefault="0066415D" w:rsidP="0066415D">
            <w:pPr>
              <w:spacing w:line="315" w:lineRule="atLeast"/>
              <w:ind w:firstLine="20"/>
              <w:jc w:val="center"/>
              <w:rPr>
                <w:rFonts w:ascii="sөũ" w:hAnsi="sөũ" w:cs="新細明體" w:hint="eastAsia"/>
                <w:kern w:val="0"/>
                <w:sz w:val="16"/>
                <w:szCs w:val="16"/>
              </w:rPr>
            </w:pPr>
            <w:r w:rsidRPr="00984102">
              <w:rPr>
                <w:rFonts w:ascii="新細明體" w:hAnsi="新細明體" w:cs="新細明體" w:hint="eastAsia"/>
                <w:kern w:val="0"/>
                <w:sz w:val="16"/>
                <w:szCs w:val="16"/>
              </w:rPr>
              <w:t>畫面.</w:t>
            </w:r>
            <w:r>
              <w:rPr>
                <w:rFonts w:ascii="sөũ" w:hAnsi="sөũ" w:cs="新細明體" w:hint="eastAsia"/>
                <w:kern w:val="0"/>
                <w:sz w:val="16"/>
                <w:szCs w:val="16"/>
              </w:rPr>
              <w:t>案件級別</w:t>
            </w:r>
            <w:r>
              <w:rPr>
                <w:rFonts w:ascii="sөũ" w:hAnsi="sөũ" w:cs="新細明體" w:hint="eastAsia"/>
                <w:kern w:val="0"/>
                <w:sz w:val="16"/>
                <w:szCs w:val="16"/>
              </w:rPr>
              <w:t>.D</w:t>
            </w:r>
          </w:p>
        </w:tc>
        <w:tc>
          <w:tcPr>
            <w:tcW w:w="5103" w:type="dxa"/>
            <w:vAlign w:val="center"/>
          </w:tcPr>
          <w:p w:rsidR="0066415D" w:rsidRDefault="004E18B4" w:rsidP="00B237F6">
            <w:pPr>
              <w:pStyle w:val="Tabletext"/>
              <w:keepLines w:val="0"/>
              <w:spacing w:after="0" w:line="240" w:lineRule="auto"/>
              <w:jc w:val="both"/>
              <w:rPr>
                <w:rFonts w:hint="eastAsia"/>
                <w:lang w:eastAsia="zh-TW"/>
              </w:rPr>
            </w:pP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DTAAH412</w:t>
            </w:r>
            <w:r w:rsidR="0066415D"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.</w:t>
            </w:r>
            <w:r w:rsidR="00B237F6"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D</w:t>
            </w:r>
            <w:r w:rsidR="00B237F6" w:rsidRPr="00B237F6">
              <w:rPr>
                <w:rStyle w:val="SoDAField"/>
                <w:rFonts w:ascii="細明體" w:eastAsia="細明體" w:hAnsi="細明體" w:cs="Arial"/>
                <w:caps/>
              </w:rPr>
              <w:t>_LEV_UND</w:t>
            </w:r>
          </w:p>
        </w:tc>
      </w:tr>
      <w:tr w:rsidR="0066415D" w:rsidRPr="00555ED2" w:rsidTr="002322F0">
        <w:trPr>
          <w:trHeight w:val="360"/>
        </w:trPr>
        <w:tc>
          <w:tcPr>
            <w:tcW w:w="2693" w:type="dxa"/>
            <w:shd w:val="clear" w:color="auto" w:fill="FFFF99"/>
            <w:vAlign w:val="center"/>
          </w:tcPr>
          <w:p w:rsidR="0066415D" w:rsidRPr="00984102" w:rsidRDefault="0066415D" w:rsidP="0066415D">
            <w:pPr>
              <w:spacing w:line="315" w:lineRule="atLeast"/>
              <w:ind w:firstLine="20"/>
              <w:jc w:val="center"/>
              <w:rPr>
                <w:rFonts w:ascii="sөũ" w:hAnsi="sөũ" w:cs="新細明體" w:hint="eastAsia"/>
                <w:kern w:val="0"/>
                <w:sz w:val="16"/>
                <w:szCs w:val="16"/>
              </w:rPr>
            </w:pPr>
            <w:r w:rsidRPr="00984102">
              <w:rPr>
                <w:rFonts w:ascii="新細明體" w:hAnsi="新細明體" w:cs="新細明體" w:hint="eastAsia"/>
                <w:kern w:val="0"/>
                <w:sz w:val="16"/>
                <w:szCs w:val="16"/>
              </w:rPr>
              <w:t>畫面.</w:t>
            </w:r>
            <w:r>
              <w:rPr>
                <w:rFonts w:ascii="sөũ" w:hAnsi="sөũ" w:cs="新細明體" w:hint="eastAsia"/>
                <w:kern w:val="0"/>
                <w:sz w:val="16"/>
                <w:szCs w:val="16"/>
              </w:rPr>
              <w:t>案件級別</w:t>
            </w:r>
            <w:r>
              <w:rPr>
                <w:rFonts w:ascii="sөũ" w:hAnsi="sөũ" w:cs="新細明體" w:hint="eastAsia"/>
                <w:kern w:val="0"/>
                <w:sz w:val="16"/>
                <w:szCs w:val="16"/>
              </w:rPr>
              <w:t>.E</w:t>
            </w:r>
          </w:p>
        </w:tc>
        <w:tc>
          <w:tcPr>
            <w:tcW w:w="5103" w:type="dxa"/>
            <w:vAlign w:val="center"/>
          </w:tcPr>
          <w:p w:rsidR="0066415D" w:rsidRDefault="004E18B4" w:rsidP="00B237F6">
            <w:pPr>
              <w:pStyle w:val="Tabletext"/>
              <w:keepLines w:val="0"/>
              <w:spacing w:after="0" w:line="240" w:lineRule="auto"/>
              <w:jc w:val="both"/>
            </w:pP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DTAAH412</w:t>
            </w:r>
            <w:r w:rsidR="0066415D"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.</w:t>
            </w:r>
            <w:r w:rsidR="00B237F6"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E</w:t>
            </w:r>
            <w:r w:rsidR="00B237F6" w:rsidRPr="00B237F6">
              <w:rPr>
                <w:rStyle w:val="SoDAField"/>
                <w:rFonts w:ascii="細明體" w:eastAsia="細明體" w:hAnsi="細明體" w:cs="Arial"/>
                <w:caps/>
              </w:rPr>
              <w:t>_LEV_UND</w:t>
            </w:r>
            <w:r w:rsidR="0066415D"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 xml:space="preserve"> </w:t>
            </w:r>
          </w:p>
        </w:tc>
      </w:tr>
      <w:tr w:rsidR="0066415D" w:rsidRPr="00555ED2" w:rsidTr="002322F0">
        <w:trPr>
          <w:trHeight w:val="360"/>
        </w:trPr>
        <w:tc>
          <w:tcPr>
            <w:tcW w:w="2693" w:type="dxa"/>
            <w:shd w:val="clear" w:color="auto" w:fill="FFFF99"/>
            <w:vAlign w:val="center"/>
          </w:tcPr>
          <w:p w:rsidR="0066415D" w:rsidRPr="00984102" w:rsidRDefault="0066415D" w:rsidP="0066415D">
            <w:pPr>
              <w:spacing w:line="315" w:lineRule="atLeast"/>
              <w:ind w:firstLine="20"/>
              <w:jc w:val="center"/>
              <w:rPr>
                <w:rFonts w:ascii="sөũ" w:hAnsi="sөũ" w:cs="新細明體" w:hint="eastAsia"/>
                <w:kern w:val="0"/>
                <w:sz w:val="16"/>
                <w:szCs w:val="16"/>
              </w:rPr>
            </w:pPr>
            <w:r w:rsidRPr="00984102">
              <w:rPr>
                <w:rFonts w:ascii="新細明體" w:hAnsi="新細明體" w:cs="新細明體" w:hint="eastAsia"/>
                <w:kern w:val="0"/>
                <w:sz w:val="16"/>
                <w:szCs w:val="16"/>
              </w:rPr>
              <w:t>畫面.</w:t>
            </w:r>
            <w:r>
              <w:rPr>
                <w:rFonts w:ascii="sөũ" w:hAnsi="sөũ" w:cs="新細明體" w:hint="eastAsia"/>
                <w:kern w:val="0"/>
                <w:sz w:val="16"/>
                <w:szCs w:val="16"/>
              </w:rPr>
              <w:t>案件級別</w:t>
            </w:r>
            <w:r>
              <w:rPr>
                <w:rFonts w:ascii="sөũ" w:hAnsi="sөũ" w:cs="新細明體" w:hint="eastAsia"/>
                <w:kern w:val="0"/>
                <w:sz w:val="16"/>
                <w:szCs w:val="16"/>
              </w:rPr>
              <w:t>.F</w:t>
            </w:r>
          </w:p>
        </w:tc>
        <w:tc>
          <w:tcPr>
            <w:tcW w:w="5103" w:type="dxa"/>
            <w:vAlign w:val="center"/>
          </w:tcPr>
          <w:p w:rsidR="0066415D" w:rsidRDefault="004E18B4" w:rsidP="00B237F6">
            <w:pPr>
              <w:pStyle w:val="Tabletext"/>
              <w:keepLines w:val="0"/>
              <w:spacing w:after="0" w:line="240" w:lineRule="auto"/>
              <w:jc w:val="both"/>
              <w:rPr>
                <w:rFonts w:hint="eastAsia"/>
                <w:lang w:eastAsia="zh-TW"/>
              </w:rPr>
            </w:pP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DTAAH412</w:t>
            </w:r>
            <w:r w:rsidR="0066415D"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.</w:t>
            </w:r>
            <w:r w:rsidR="00B237F6"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F</w:t>
            </w:r>
            <w:r w:rsidR="00B237F6" w:rsidRPr="00B237F6">
              <w:rPr>
                <w:rStyle w:val="SoDAField"/>
                <w:rFonts w:ascii="細明體" w:eastAsia="細明體" w:hAnsi="細明體" w:cs="Arial"/>
                <w:caps/>
              </w:rPr>
              <w:t>_LEV_UND</w:t>
            </w:r>
          </w:p>
        </w:tc>
      </w:tr>
      <w:tr w:rsidR="00972A1E" w:rsidRPr="00555ED2" w:rsidTr="002322F0">
        <w:trPr>
          <w:trHeight w:val="360"/>
          <w:ins w:id="19" w:author="cathay" w:date="2016-09-10T16:24:00Z"/>
        </w:trPr>
        <w:tc>
          <w:tcPr>
            <w:tcW w:w="2693" w:type="dxa"/>
            <w:shd w:val="clear" w:color="auto" w:fill="FFFF99"/>
            <w:vAlign w:val="center"/>
          </w:tcPr>
          <w:p w:rsidR="00972A1E" w:rsidRPr="00984102" w:rsidRDefault="00972A1E" w:rsidP="00972A1E">
            <w:pPr>
              <w:spacing w:line="315" w:lineRule="atLeast"/>
              <w:ind w:firstLine="20"/>
              <w:jc w:val="center"/>
              <w:rPr>
                <w:ins w:id="20" w:author="cathay" w:date="2016-09-10T16:24:00Z"/>
                <w:rFonts w:ascii="新細明體" w:hAnsi="新細明體" w:cs="新細明體" w:hint="eastAsia"/>
                <w:kern w:val="0"/>
                <w:sz w:val="16"/>
                <w:szCs w:val="16"/>
              </w:rPr>
            </w:pPr>
            <w:ins w:id="21" w:author="cathay" w:date="2016-09-10T16:24:00Z">
              <w:r w:rsidRPr="00984102">
                <w:rPr>
                  <w:rFonts w:ascii="新細明體" w:hAnsi="新細明體" w:cs="新細明體" w:hint="eastAsia"/>
                  <w:kern w:val="0"/>
                  <w:sz w:val="16"/>
                  <w:szCs w:val="16"/>
                </w:rPr>
                <w:t>畫面.</w:t>
              </w:r>
              <w:r>
                <w:rPr>
                  <w:rFonts w:ascii="sөũ" w:hAnsi="sөũ" w:cs="新細明體" w:hint="eastAsia"/>
                  <w:kern w:val="0"/>
                  <w:sz w:val="16"/>
                  <w:szCs w:val="16"/>
                </w:rPr>
                <w:t>案件級別</w:t>
              </w:r>
              <w:r>
                <w:rPr>
                  <w:rFonts w:ascii="sөũ" w:hAnsi="sөũ" w:cs="新細明體" w:hint="eastAsia"/>
                  <w:kern w:val="0"/>
                  <w:sz w:val="16"/>
                  <w:szCs w:val="16"/>
                </w:rPr>
                <w:t>.H</w:t>
              </w:r>
            </w:ins>
          </w:p>
        </w:tc>
        <w:tc>
          <w:tcPr>
            <w:tcW w:w="5103" w:type="dxa"/>
            <w:vAlign w:val="center"/>
          </w:tcPr>
          <w:p w:rsidR="00972A1E" w:rsidRDefault="00972A1E" w:rsidP="00972A1E">
            <w:pPr>
              <w:pStyle w:val="Tabletext"/>
              <w:keepLines w:val="0"/>
              <w:spacing w:after="0" w:line="240" w:lineRule="auto"/>
              <w:jc w:val="both"/>
              <w:rPr>
                <w:ins w:id="22" w:author="cathay" w:date="2016-09-10T16:24:00Z"/>
                <w:rStyle w:val="SoDAField"/>
                <w:rFonts w:ascii="細明體" w:eastAsia="細明體" w:hAnsi="細明體" w:cs="Arial" w:hint="eastAsia"/>
                <w:caps/>
                <w:lang w:eastAsia="zh-TW"/>
              </w:rPr>
            </w:pPr>
            <w:ins w:id="23" w:author="cathay" w:date="2016-09-10T16:24:00Z">
              <w:r>
                <w:rPr>
                  <w:rStyle w:val="SoDAField"/>
                  <w:rFonts w:ascii="細明體" w:eastAsia="細明體" w:hAnsi="細明體" w:cs="Arial" w:hint="eastAsia"/>
                  <w:caps/>
                  <w:lang w:eastAsia="zh-TW"/>
                </w:rPr>
                <w:t>DTAAH412.H</w:t>
              </w:r>
              <w:r w:rsidRPr="00B237F6">
                <w:rPr>
                  <w:rStyle w:val="SoDAField"/>
                  <w:rFonts w:ascii="細明體" w:eastAsia="細明體" w:hAnsi="細明體" w:cs="Arial"/>
                  <w:caps/>
                </w:rPr>
                <w:t>_LEV_UND</w:t>
              </w:r>
            </w:ins>
          </w:p>
        </w:tc>
      </w:tr>
      <w:tr w:rsidR="00972A1E" w:rsidRPr="00555ED2" w:rsidTr="002322F0">
        <w:trPr>
          <w:trHeight w:val="360"/>
        </w:trPr>
        <w:tc>
          <w:tcPr>
            <w:tcW w:w="2693" w:type="dxa"/>
            <w:shd w:val="clear" w:color="auto" w:fill="FFFF99"/>
            <w:vAlign w:val="center"/>
          </w:tcPr>
          <w:p w:rsidR="00972A1E" w:rsidRPr="00984102" w:rsidRDefault="00972A1E" w:rsidP="00972A1E">
            <w:pPr>
              <w:spacing w:line="315" w:lineRule="atLeast"/>
              <w:ind w:firstLine="20"/>
              <w:jc w:val="center"/>
              <w:rPr>
                <w:rFonts w:ascii="sөũ" w:hAnsi="sөũ" w:cs="新細明體" w:hint="eastAsia"/>
                <w:kern w:val="0"/>
                <w:sz w:val="16"/>
                <w:szCs w:val="16"/>
              </w:rPr>
            </w:pPr>
            <w:r>
              <w:rPr>
                <w:rFonts w:ascii="新細明體" w:hAnsi="新細明體" w:cs="新細明體" w:hint="eastAsia"/>
                <w:kern w:val="0"/>
                <w:sz w:val="16"/>
                <w:szCs w:val="16"/>
              </w:rPr>
              <w:t>畫面.受理件數</w:t>
            </w:r>
          </w:p>
        </w:tc>
        <w:tc>
          <w:tcPr>
            <w:tcW w:w="5103" w:type="dxa"/>
            <w:vAlign w:val="center"/>
          </w:tcPr>
          <w:p w:rsidR="00972A1E" w:rsidRDefault="00972A1E" w:rsidP="00972A1E">
            <w:pPr>
              <w:pStyle w:val="Tabletext"/>
              <w:keepLines w:val="0"/>
              <w:spacing w:after="0" w:line="240" w:lineRule="auto"/>
              <w:jc w:val="both"/>
            </w:pP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DTAAH412.</w:t>
            </w:r>
            <w:r w:rsidRPr="004E18B4">
              <w:rPr>
                <w:rStyle w:val="SoDAField"/>
                <w:rFonts w:ascii="細明體" w:eastAsia="細明體" w:hAnsi="細明體" w:cs="Arial"/>
                <w:caps/>
                <w:lang w:eastAsia="zh-TW"/>
              </w:rPr>
              <w:t>TOT_UND_NUM</w:t>
            </w:r>
          </w:p>
        </w:tc>
      </w:tr>
      <w:tr w:rsidR="00972A1E" w:rsidRPr="00555ED2" w:rsidTr="002322F0">
        <w:trPr>
          <w:trHeight w:val="360"/>
        </w:trPr>
        <w:tc>
          <w:tcPr>
            <w:tcW w:w="2693" w:type="dxa"/>
            <w:shd w:val="clear" w:color="auto" w:fill="FFFF99"/>
            <w:vAlign w:val="center"/>
          </w:tcPr>
          <w:p w:rsidR="00972A1E" w:rsidRPr="00984102" w:rsidRDefault="00972A1E" w:rsidP="00972A1E">
            <w:pPr>
              <w:spacing w:line="315" w:lineRule="atLeast"/>
              <w:ind w:firstLine="20"/>
              <w:jc w:val="center"/>
              <w:rPr>
                <w:rFonts w:ascii="sөũ" w:hAnsi="sөũ" w:cs="新細明體" w:hint="eastAsia"/>
                <w:kern w:val="0"/>
                <w:sz w:val="16"/>
                <w:szCs w:val="16"/>
              </w:rPr>
            </w:pPr>
            <w:r>
              <w:rPr>
                <w:rFonts w:ascii="新細明體" w:hAnsi="新細明體" w:cs="新細明體" w:hint="eastAsia"/>
                <w:kern w:val="0"/>
                <w:sz w:val="16"/>
                <w:szCs w:val="16"/>
              </w:rPr>
              <w:t>畫面.總權重件數</w:t>
            </w:r>
          </w:p>
        </w:tc>
        <w:tc>
          <w:tcPr>
            <w:tcW w:w="5103" w:type="dxa"/>
            <w:vAlign w:val="center"/>
          </w:tcPr>
          <w:p w:rsidR="00972A1E" w:rsidRDefault="00972A1E" w:rsidP="00972A1E">
            <w:pPr>
              <w:pStyle w:val="Tabletext"/>
              <w:keepLines w:val="0"/>
              <w:spacing w:after="0" w:line="240" w:lineRule="auto"/>
              <w:jc w:val="both"/>
              <w:rPr>
                <w:rFonts w:hint="eastAsia"/>
                <w:lang w:eastAsia="zh-TW"/>
              </w:rPr>
            </w:pP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DTAAH412.</w:t>
            </w:r>
            <w:r w:rsidRPr="004E18B4">
              <w:rPr>
                <w:rStyle w:val="SoDAField"/>
                <w:rFonts w:ascii="細明體" w:eastAsia="細明體" w:hAnsi="細明體" w:cs="Arial"/>
                <w:caps/>
                <w:lang w:eastAsia="zh-TW"/>
              </w:rPr>
              <w:t>TOT_WEG</w:t>
            </w:r>
          </w:p>
        </w:tc>
      </w:tr>
      <w:tr w:rsidR="00972A1E" w:rsidRPr="00555ED2" w:rsidTr="002322F0">
        <w:trPr>
          <w:trHeight w:val="360"/>
        </w:trPr>
        <w:tc>
          <w:tcPr>
            <w:tcW w:w="2693" w:type="dxa"/>
            <w:shd w:val="clear" w:color="auto" w:fill="FFFF99"/>
            <w:vAlign w:val="center"/>
          </w:tcPr>
          <w:p w:rsidR="00972A1E" w:rsidRPr="00984102" w:rsidRDefault="00972A1E" w:rsidP="00972A1E">
            <w:pPr>
              <w:spacing w:line="315" w:lineRule="atLeast"/>
              <w:ind w:firstLine="20"/>
              <w:jc w:val="center"/>
              <w:rPr>
                <w:rFonts w:ascii="sөũ" w:hAnsi="sөũ" w:cs="新細明體" w:hint="eastAsia"/>
                <w:kern w:val="0"/>
                <w:sz w:val="16"/>
                <w:szCs w:val="16"/>
              </w:rPr>
            </w:pPr>
            <w:r>
              <w:rPr>
                <w:rFonts w:ascii="新細明體" w:hAnsi="新細明體" w:cs="新細明體" w:hint="eastAsia"/>
                <w:kern w:val="0"/>
                <w:sz w:val="16"/>
                <w:szCs w:val="16"/>
              </w:rPr>
              <w:t>畫面.平均每人每日KPI</w:t>
            </w:r>
          </w:p>
        </w:tc>
        <w:tc>
          <w:tcPr>
            <w:tcW w:w="5103" w:type="dxa"/>
            <w:vAlign w:val="center"/>
          </w:tcPr>
          <w:p w:rsidR="00972A1E" w:rsidRDefault="00972A1E" w:rsidP="00972A1E">
            <w:pPr>
              <w:pStyle w:val="Tabletext"/>
              <w:keepLines w:val="0"/>
              <w:spacing w:after="0" w:line="240" w:lineRule="auto"/>
              <w:jc w:val="both"/>
            </w:pP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DTAAH412.</w:t>
            </w:r>
            <w:r>
              <w:t xml:space="preserve"> </w:t>
            </w:r>
            <w:r w:rsidRPr="004E18B4">
              <w:rPr>
                <w:rStyle w:val="SoDAField"/>
                <w:rFonts w:ascii="細明體" w:eastAsia="細明體" w:hAnsi="細明體" w:cs="Arial"/>
                <w:caps/>
                <w:lang w:eastAsia="zh-TW"/>
              </w:rPr>
              <w:t>KPI_AVG</w:t>
            </w: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 xml:space="preserve"> </w:t>
            </w:r>
          </w:p>
        </w:tc>
      </w:tr>
      <w:tr w:rsidR="00972A1E" w:rsidRPr="00555ED2" w:rsidTr="002322F0">
        <w:trPr>
          <w:trHeight w:val="360"/>
        </w:trPr>
        <w:tc>
          <w:tcPr>
            <w:tcW w:w="2693" w:type="dxa"/>
            <w:shd w:val="clear" w:color="auto" w:fill="FFFF99"/>
            <w:vAlign w:val="center"/>
          </w:tcPr>
          <w:p w:rsidR="00972A1E" w:rsidRPr="00984102" w:rsidRDefault="00972A1E" w:rsidP="00972A1E">
            <w:pPr>
              <w:spacing w:line="315" w:lineRule="atLeast"/>
              <w:ind w:firstLine="20"/>
              <w:jc w:val="center"/>
              <w:rPr>
                <w:rFonts w:ascii="sөũ" w:hAnsi="sөũ" w:cs="新細明體" w:hint="eastAsia"/>
                <w:kern w:val="0"/>
                <w:sz w:val="16"/>
                <w:szCs w:val="16"/>
              </w:rPr>
            </w:pPr>
            <w:r>
              <w:rPr>
                <w:rFonts w:ascii="新細明體" w:hAnsi="新細明體" w:cs="新細明體" w:hint="eastAsia"/>
                <w:kern w:val="0"/>
                <w:sz w:val="16"/>
                <w:szCs w:val="16"/>
              </w:rPr>
              <w:t>畫面.平均每人每日KPI達成率</w:t>
            </w:r>
          </w:p>
        </w:tc>
        <w:tc>
          <w:tcPr>
            <w:tcW w:w="5103" w:type="dxa"/>
            <w:vAlign w:val="center"/>
          </w:tcPr>
          <w:p w:rsidR="00972A1E" w:rsidRDefault="00972A1E" w:rsidP="00972A1E">
            <w:pPr>
              <w:pStyle w:val="Tabletext"/>
              <w:keepLines w:val="0"/>
              <w:spacing w:after="0" w:line="240" w:lineRule="auto"/>
              <w:jc w:val="both"/>
              <w:rPr>
                <w:rFonts w:hint="eastAsia"/>
                <w:lang w:eastAsia="zh-TW"/>
              </w:rPr>
            </w:pP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DTAAH412.</w:t>
            </w:r>
            <w:hyperlink r:id="rId12" w:history="1">
              <w:r w:rsidRPr="004E18B4">
                <w:rPr>
                  <w:rStyle w:val="style31"/>
                  <w:rFonts w:ascii="細明體" w:eastAsia="細明體" w:hAnsi="細明體"/>
                  <w:color w:val="0000FF"/>
                </w:rPr>
                <w:t>KPI_PERC</w:t>
              </w:r>
              <w:r w:rsidRPr="004E18B4">
                <w:rPr>
                  <w:rStyle w:val="a3"/>
                  <w:rFonts w:ascii="細明體" w:eastAsia="細明體" w:hAnsi="細明體"/>
                  <w:u w:val="none"/>
                </w:rPr>
                <w:t xml:space="preserve"> </w:t>
              </w:r>
            </w:hyperlink>
          </w:p>
        </w:tc>
      </w:tr>
      <w:tr w:rsidR="00972A1E" w:rsidRPr="00555ED2" w:rsidTr="002322F0">
        <w:trPr>
          <w:trHeight w:val="360"/>
        </w:trPr>
        <w:tc>
          <w:tcPr>
            <w:tcW w:w="2693" w:type="dxa"/>
            <w:shd w:val="clear" w:color="auto" w:fill="FFFF99"/>
            <w:vAlign w:val="center"/>
          </w:tcPr>
          <w:p w:rsidR="00972A1E" w:rsidRPr="00984102" w:rsidRDefault="00972A1E" w:rsidP="00972A1E">
            <w:pPr>
              <w:spacing w:line="315" w:lineRule="atLeast"/>
              <w:ind w:firstLine="20"/>
              <w:jc w:val="center"/>
              <w:rPr>
                <w:rFonts w:ascii="sөũ" w:hAnsi="sөũ" w:cs="新細明體" w:hint="eastAsia"/>
                <w:kern w:val="0"/>
                <w:sz w:val="16"/>
                <w:szCs w:val="16"/>
              </w:rPr>
            </w:pPr>
            <w:r w:rsidRPr="00984102">
              <w:rPr>
                <w:rFonts w:ascii="新細明體" w:hAnsi="新細明體" w:cs="新細明體" w:hint="eastAsia"/>
                <w:kern w:val="0"/>
                <w:sz w:val="16"/>
                <w:szCs w:val="16"/>
              </w:rPr>
              <w:t>畫面.</w:t>
            </w:r>
            <w:r>
              <w:rPr>
                <w:rFonts w:ascii="sөũ" w:hAnsi="sөũ" w:hint="eastAsia"/>
                <w:sz w:val="16"/>
                <w:szCs w:val="16"/>
              </w:rPr>
              <w:t>人力概況</w:t>
            </w:r>
            <w:r>
              <w:rPr>
                <w:rFonts w:ascii="sөũ" w:hAnsi="sөũ" w:hint="eastAsia"/>
                <w:sz w:val="16"/>
                <w:szCs w:val="16"/>
              </w:rPr>
              <w:t>.</w:t>
            </w:r>
            <w:r>
              <w:rPr>
                <w:rFonts w:ascii="sөũ" w:hAnsi="sөũ" w:hint="eastAsia"/>
                <w:sz w:val="16"/>
                <w:szCs w:val="16"/>
              </w:rPr>
              <w:t>平均每日出勤人數</w:t>
            </w:r>
          </w:p>
        </w:tc>
        <w:tc>
          <w:tcPr>
            <w:tcW w:w="5103" w:type="dxa"/>
            <w:vAlign w:val="center"/>
          </w:tcPr>
          <w:p w:rsidR="00972A1E" w:rsidRDefault="00972A1E" w:rsidP="00972A1E">
            <w:pPr>
              <w:pStyle w:val="Tabletext"/>
              <w:keepLines w:val="0"/>
              <w:spacing w:after="0" w:line="240" w:lineRule="auto"/>
              <w:jc w:val="both"/>
            </w:pP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DTAAH412.</w:t>
            </w:r>
            <w:hyperlink r:id="rId13" w:history="1">
              <w:r w:rsidRPr="004E18B4">
                <w:rPr>
                  <w:rStyle w:val="style31"/>
                  <w:rFonts w:ascii="細明體" w:eastAsia="細明體" w:hAnsi="細明體"/>
                  <w:color w:val="0000FF"/>
                </w:rPr>
                <w:t>DAY_PESN_NUM</w:t>
              </w:r>
              <w:r w:rsidRPr="004E18B4">
                <w:rPr>
                  <w:rStyle w:val="a3"/>
                  <w:rFonts w:ascii="細明體" w:eastAsia="細明體" w:hAnsi="細明體"/>
                  <w:u w:val="none"/>
                </w:rPr>
                <w:t xml:space="preserve"> </w:t>
              </w:r>
            </w:hyperlink>
          </w:p>
        </w:tc>
      </w:tr>
      <w:tr w:rsidR="00972A1E" w:rsidRPr="00555ED2" w:rsidTr="002322F0">
        <w:trPr>
          <w:trHeight w:val="360"/>
        </w:trPr>
        <w:tc>
          <w:tcPr>
            <w:tcW w:w="2693" w:type="dxa"/>
            <w:shd w:val="clear" w:color="auto" w:fill="FFFF99"/>
            <w:vAlign w:val="center"/>
          </w:tcPr>
          <w:p w:rsidR="00972A1E" w:rsidRPr="00984102" w:rsidRDefault="00972A1E" w:rsidP="00972A1E">
            <w:pPr>
              <w:spacing w:line="315" w:lineRule="atLeast"/>
              <w:ind w:firstLine="20"/>
              <w:jc w:val="center"/>
              <w:rPr>
                <w:rFonts w:ascii="sөũ" w:hAnsi="sөũ" w:cs="新細明體" w:hint="eastAsia"/>
                <w:kern w:val="0"/>
                <w:sz w:val="16"/>
                <w:szCs w:val="16"/>
              </w:rPr>
            </w:pPr>
            <w:r w:rsidRPr="00984102">
              <w:rPr>
                <w:rFonts w:ascii="新細明體" w:hAnsi="新細明體" w:cs="新細明體" w:hint="eastAsia"/>
                <w:kern w:val="0"/>
                <w:sz w:val="16"/>
                <w:szCs w:val="16"/>
              </w:rPr>
              <w:t>畫面.</w:t>
            </w:r>
            <w:r>
              <w:rPr>
                <w:rFonts w:ascii="sөũ" w:hAnsi="sөũ" w:hint="eastAsia"/>
                <w:sz w:val="16"/>
                <w:szCs w:val="16"/>
              </w:rPr>
              <w:t>人力概況</w:t>
            </w:r>
            <w:r>
              <w:rPr>
                <w:rFonts w:ascii="sөũ" w:hAnsi="sөũ" w:hint="eastAsia"/>
                <w:sz w:val="16"/>
                <w:szCs w:val="16"/>
              </w:rPr>
              <w:t>.</w:t>
            </w:r>
            <w:r>
              <w:rPr>
                <w:rFonts w:ascii="sөũ" w:hAnsi="sөũ" w:hint="eastAsia"/>
                <w:sz w:val="16"/>
                <w:szCs w:val="16"/>
              </w:rPr>
              <w:t>平均現有人數</w:t>
            </w:r>
          </w:p>
        </w:tc>
        <w:tc>
          <w:tcPr>
            <w:tcW w:w="5103" w:type="dxa"/>
            <w:vAlign w:val="center"/>
          </w:tcPr>
          <w:p w:rsidR="00972A1E" w:rsidRDefault="00972A1E" w:rsidP="00972A1E">
            <w:pPr>
              <w:pStyle w:val="Tabletext"/>
              <w:keepLines w:val="0"/>
              <w:spacing w:after="0" w:line="240" w:lineRule="auto"/>
              <w:jc w:val="both"/>
              <w:rPr>
                <w:rFonts w:hint="eastAsia"/>
                <w:lang w:eastAsia="zh-TW"/>
              </w:rPr>
            </w:pP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DTAAH412.</w:t>
            </w:r>
            <w:hyperlink r:id="rId14" w:history="1">
              <w:r w:rsidRPr="004E18B4">
                <w:rPr>
                  <w:rStyle w:val="style31"/>
                  <w:rFonts w:ascii="細明體" w:eastAsia="細明體" w:hAnsi="細明體"/>
                  <w:color w:val="0000FF"/>
                </w:rPr>
                <w:t>DEP_PESN_NUM</w:t>
              </w:r>
              <w:r w:rsidRPr="004E18B4">
                <w:rPr>
                  <w:rStyle w:val="a3"/>
                  <w:rFonts w:ascii="細明體" w:eastAsia="細明體" w:hAnsi="細明體"/>
                  <w:u w:val="none"/>
                </w:rPr>
                <w:t xml:space="preserve"> </w:t>
              </w:r>
            </w:hyperlink>
          </w:p>
        </w:tc>
      </w:tr>
      <w:tr w:rsidR="00972A1E" w:rsidRPr="00555ED2" w:rsidTr="002322F0">
        <w:trPr>
          <w:trHeight w:val="360"/>
        </w:trPr>
        <w:tc>
          <w:tcPr>
            <w:tcW w:w="2693" w:type="dxa"/>
            <w:shd w:val="clear" w:color="auto" w:fill="FFFF99"/>
            <w:vAlign w:val="center"/>
          </w:tcPr>
          <w:p w:rsidR="00972A1E" w:rsidRPr="00984102" w:rsidRDefault="00972A1E" w:rsidP="00972A1E">
            <w:pPr>
              <w:spacing w:line="315" w:lineRule="atLeast"/>
              <w:ind w:firstLine="20"/>
              <w:jc w:val="center"/>
              <w:rPr>
                <w:rFonts w:ascii="sөũ" w:hAnsi="sөũ" w:cs="新細明體" w:hint="eastAsia"/>
                <w:kern w:val="0"/>
                <w:sz w:val="16"/>
                <w:szCs w:val="16"/>
              </w:rPr>
            </w:pPr>
            <w:r w:rsidRPr="00984102">
              <w:rPr>
                <w:rFonts w:ascii="新細明體" w:hAnsi="新細明體" w:cs="新細明體" w:hint="eastAsia"/>
                <w:kern w:val="0"/>
                <w:sz w:val="16"/>
                <w:szCs w:val="16"/>
              </w:rPr>
              <w:t>畫面.</w:t>
            </w:r>
            <w:r>
              <w:rPr>
                <w:rFonts w:ascii="sөũ" w:hAnsi="sөũ" w:hint="eastAsia"/>
                <w:sz w:val="16"/>
                <w:szCs w:val="16"/>
              </w:rPr>
              <w:t>人力概況</w:t>
            </w:r>
            <w:r>
              <w:rPr>
                <w:rFonts w:ascii="sөũ" w:hAnsi="sөũ" w:hint="eastAsia"/>
                <w:sz w:val="16"/>
                <w:szCs w:val="16"/>
              </w:rPr>
              <w:t>.</w:t>
            </w:r>
            <w:r>
              <w:rPr>
                <w:rFonts w:ascii="sөũ" w:hAnsi="sөũ" w:hint="eastAsia"/>
                <w:sz w:val="16"/>
                <w:szCs w:val="16"/>
              </w:rPr>
              <w:t>平均應有人數</w:t>
            </w:r>
          </w:p>
        </w:tc>
        <w:tc>
          <w:tcPr>
            <w:tcW w:w="5103" w:type="dxa"/>
            <w:vAlign w:val="center"/>
          </w:tcPr>
          <w:p w:rsidR="00972A1E" w:rsidRDefault="00972A1E" w:rsidP="00972A1E">
            <w:pPr>
              <w:pStyle w:val="Tabletext"/>
              <w:keepLines w:val="0"/>
              <w:spacing w:after="0" w:line="240" w:lineRule="auto"/>
              <w:jc w:val="both"/>
            </w:pP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DTAAH412.</w:t>
            </w:r>
            <w:hyperlink r:id="rId15" w:history="1">
              <w:r w:rsidRPr="004E18B4">
                <w:rPr>
                  <w:rStyle w:val="style31"/>
                  <w:rFonts w:ascii="細明體" w:eastAsia="細明體" w:hAnsi="細明體"/>
                  <w:color w:val="0000FF"/>
                </w:rPr>
                <w:t>SHU_PESN_NUM</w:t>
              </w:r>
              <w:r w:rsidRPr="004E18B4">
                <w:rPr>
                  <w:rStyle w:val="a3"/>
                  <w:rFonts w:ascii="細明體" w:eastAsia="細明體" w:hAnsi="細明體"/>
                  <w:u w:val="none"/>
                </w:rPr>
                <w:t xml:space="preserve"> </w:t>
              </w:r>
            </w:hyperlink>
          </w:p>
        </w:tc>
      </w:tr>
    </w:tbl>
    <w:p w:rsidR="005C7562" w:rsidRDefault="00C2724C" w:rsidP="0021667E">
      <w:pPr>
        <w:pStyle w:val="Tabletext"/>
        <w:keepLines w:val="0"/>
        <w:numPr>
          <w:ilvl w:val="2"/>
          <w:numId w:val="2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noProof/>
          <w:kern w:val="2"/>
          <w:szCs w:val="24"/>
          <w:lang w:eastAsia="zh-TW"/>
        </w:rPr>
        <w:pict>
          <v:rect id="_x0000_s1033" style="position:absolute;left:0;text-align:left;margin-left:70.6pt;margin-top:96.75pt;width:477.75pt;height:8.25pt;z-index:251657216;mso-position-horizontal-relative:text;mso-position-vertical-relative:text" filled="f" strokecolor="red"/>
        </w:pict>
      </w:r>
      <w:r>
        <w:rPr>
          <w:rFonts w:hint="eastAsia"/>
          <w:kern w:val="2"/>
          <w:szCs w:val="24"/>
          <w:lang w:eastAsia="zh-TW"/>
        </w:rPr>
        <w:t>計算單位合計</w:t>
      </w:r>
      <w:r w:rsidR="005C7562">
        <w:rPr>
          <w:rFonts w:hint="eastAsia"/>
          <w:kern w:val="2"/>
          <w:szCs w:val="24"/>
          <w:lang w:eastAsia="zh-TW"/>
        </w:rPr>
        <w:t>/</w:t>
      </w:r>
      <w:r w:rsidR="005C7562">
        <w:rPr>
          <w:rFonts w:hint="eastAsia"/>
          <w:kern w:val="2"/>
          <w:szCs w:val="24"/>
          <w:lang w:eastAsia="zh-TW"/>
        </w:rPr>
        <w:t>平均</w:t>
      </w:r>
      <w:r>
        <w:rPr>
          <w:rFonts w:hint="eastAsia"/>
          <w:kern w:val="2"/>
          <w:szCs w:val="24"/>
          <w:lang w:eastAsia="zh-TW"/>
        </w:rPr>
        <w:t>部分</w:t>
      </w:r>
      <w:r>
        <w:rPr>
          <w:rFonts w:hint="eastAsia"/>
          <w:kern w:val="2"/>
          <w:szCs w:val="24"/>
          <w:lang w:eastAsia="zh-TW"/>
        </w:rPr>
        <w:t>:</w:t>
      </w:r>
      <w:r>
        <w:rPr>
          <w:kern w:val="2"/>
          <w:szCs w:val="24"/>
          <w:lang w:eastAsia="zh-TW"/>
        </w:rPr>
        <w:br/>
      </w:r>
      <w:r w:rsidR="005C7562">
        <w:rPr>
          <w:rFonts w:hint="eastAsia"/>
          <w:kern w:val="2"/>
          <w:szCs w:val="24"/>
          <w:lang w:eastAsia="zh-TW"/>
        </w:rPr>
        <w:t>合計</w:t>
      </w:r>
      <w:r w:rsidR="005C7562">
        <w:rPr>
          <w:rFonts w:hint="eastAsia"/>
          <w:kern w:val="2"/>
          <w:szCs w:val="24"/>
          <w:lang w:eastAsia="zh-TW"/>
        </w:rPr>
        <w:t>/</w:t>
      </w:r>
      <w:r w:rsidR="005C7562">
        <w:rPr>
          <w:rFonts w:hint="eastAsia"/>
          <w:kern w:val="2"/>
          <w:szCs w:val="24"/>
          <w:lang w:eastAsia="zh-TW"/>
        </w:rPr>
        <w:t>平均</w:t>
      </w:r>
      <w:r>
        <w:rPr>
          <w:rFonts w:hint="eastAsia"/>
          <w:kern w:val="2"/>
          <w:szCs w:val="24"/>
          <w:lang w:eastAsia="zh-TW"/>
        </w:rPr>
        <w:t>:</w:t>
      </w:r>
      <w:r>
        <w:rPr>
          <w:kern w:val="2"/>
          <w:szCs w:val="24"/>
          <w:lang w:eastAsia="zh-TW"/>
        </w:rPr>
        <w:br/>
      </w:r>
      <w:r>
        <w:rPr>
          <w:rFonts w:hint="eastAsia"/>
          <w:kern w:val="2"/>
          <w:szCs w:val="24"/>
          <w:lang w:eastAsia="zh-TW"/>
        </w:rPr>
        <w:pict>
          <v:shape id="_x0000_i1027" type="#_x0000_t75" style="width:476.25pt;height:66.75pt">
            <v:imagedata r:id="rId16" o:title=""/>
          </v:shape>
        </w:pict>
      </w:r>
      <w:r w:rsidR="005C7562">
        <w:rPr>
          <w:kern w:val="2"/>
          <w:szCs w:val="24"/>
          <w:lang w:eastAsia="zh-TW"/>
        </w:rPr>
        <w:br/>
      </w:r>
    </w:p>
    <w:tbl>
      <w:tblPr>
        <w:tblW w:w="9842" w:type="dxa"/>
        <w:tblInd w:w="6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80"/>
        <w:gridCol w:w="6662"/>
      </w:tblGrid>
      <w:tr w:rsidR="005C7562" w:rsidRPr="00555ED2" w:rsidTr="00276682">
        <w:trPr>
          <w:trHeight w:val="360"/>
        </w:trPr>
        <w:tc>
          <w:tcPr>
            <w:tcW w:w="3180" w:type="dxa"/>
            <w:shd w:val="clear" w:color="auto" w:fill="CCFFCC"/>
            <w:vAlign w:val="center"/>
          </w:tcPr>
          <w:p w:rsidR="005C7562" w:rsidRPr="00555ED2" w:rsidRDefault="005C7562" w:rsidP="002322F0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欄位</w:t>
            </w:r>
          </w:p>
        </w:tc>
        <w:tc>
          <w:tcPr>
            <w:tcW w:w="6662" w:type="dxa"/>
            <w:shd w:val="clear" w:color="auto" w:fill="CCFFCC"/>
            <w:vAlign w:val="center"/>
          </w:tcPr>
          <w:p w:rsidR="005C7562" w:rsidRPr="00555ED2" w:rsidRDefault="005C7562" w:rsidP="002322F0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hint="eastAsia"/>
                <w:lang w:eastAsia="zh-TW"/>
              </w:rPr>
              <w:t>值</w:t>
            </w:r>
          </w:p>
        </w:tc>
      </w:tr>
      <w:tr w:rsidR="005C7562" w:rsidRPr="00555ED2" w:rsidTr="00276682">
        <w:trPr>
          <w:trHeight w:val="360"/>
        </w:trPr>
        <w:tc>
          <w:tcPr>
            <w:tcW w:w="3180" w:type="dxa"/>
            <w:shd w:val="clear" w:color="auto" w:fill="FFFF99"/>
            <w:vAlign w:val="center"/>
          </w:tcPr>
          <w:p w:rsidR="005C7562" w:rsidRPr="00984102" w:rsidRDefault="005C7562" w:rsidP="002322F0">
            <w:pPr>
              <w:widowControl/>
              <w:jc w:val="center"/>
              <w:rPr>
                <w:rFonts w:ascii="新細明體" w:hAnsi="新細明體" w:cs="新細明體" w:hint="eastAsia"/>
                <w:kern w:val="0"/>
                <w:sz w:val="16"/>
                <w:szCs w:val="16"/>
              </w:rPr>
            </w:pPr>
            <w:r w:rsidRPr="00984102">
              <w:rPr>
                <w:rFonts w:ascii="新細明體" w:hAnsi="新細明體" w:cs="新細明體" w:hint="eastAsia"/>
                <w:kern w:val="0"/>
                <w:sz w:val="16"/>
                <w:szCs w:val="16"/>
              </w:rPr>
              <w:t>畫面.</w:t>
            </w:r>
            <w:r>
              <w:rPr>
                <w:rFonts w:ascii="新細明體" w:hAnsi="新細明體" w:cs="新細明體" w:hint="eastAsia"/>
                <w:kern w:val="0"/>
                <w:sz w:val="16"/>
                <w:szCs w:val="16"/>
              </w:rPr>
              <w:t>服務科別</w:t>
            </w:r>
          </w:p>
        </w:tc>
        <w:tc>
          <w:tcPr>
            <w:tcW w:w="6662" w:type="dxa"/>
            <w:vAlign w:val="center"/>
          </w:tcPr>
          <w:p w:rsidR="005C7562" w:rsidRPr="00555ED2" w:rsidRDefault="0051794F" w:rsidP="002322F0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合計</w:t>
            </w:r>
            <w:r>
              <w:rPr>
                <w:rFonts w:hint="eastAsia"/>
                <w:kern w:val="2"/>
                <w:szCs w:val="24"/>
                <w:lang w:eastAsia="zh-TW"/>
              </w:rPr>
              <w:t>/</w:t>
            </w:r>
            <w:r>
              <w:rPr>
                <w:rFonts w:hint="eastAsia"/>
                <w:kern w:val="2"/>
                <w:szCs w:val="24"/>
                <w:lang w:eastAsia="zh-TW"/>
              </w:rPr>
              <w:t>平均</w:t>
            </w:r>
            <w:r>
              <w:rPr>
                <w:rFonts w:hint="eastAsia"/>
                <w:kern w:val="2"/>
                <w:szCs w:val="24"/>
                <w:lang w:eastAsia="zh-TW"/>
              </w:rPr>
              <w:t>:</w:t>
            </w:r>
          </w:p>
        </w:tc>
      </w:tr>
      <w:tr w:rsidR="005C7562" w:rsidRPr="00555ED2" w:rsidTr="00276682">
        <w:trPr>
          <w:trHeight w:val="360"/>
        </w:trPr>
        <w:tc>
          <w:tcPr>
            <w:tcW w:w="3180" w:type="dxa"/>
            <w:shd w:val="clear" w:color="auto" w:fill="FFFF99"/>
            <w:vAlign w:val="center"/>
          </w:tcPr>
          <w:p w:rsidR="005C7562" w:rsidRPr="00984102" w:rsidRDefault="005C7562" w:rsidP="002322F0">
            <w:pPr>
              <w:spacing w:line="315" w:lineRule="atLeast"/>
              <w:ind w:firstLine="20"/>
              <w:jc w:val="center"/>
              <w:rPr>
                <w:rFonts w:ascii="sөũ" w:hAnsi="sөũ" w:cs="新細明體"/>
                <w:kern w:val="0"/>
                <w:sz w:val="16"/>
                <w:szCs w:val="16"/>
              </w:rPr>
            </w:pPr>
            <w:r w:rsidRPr="00984102">
              <w:rPr>
                <w:rFonts w:ascii="新細明體" w:hAnsi="新細明體" w:cs="新細明體" w:hint="eastAsia"/>
                <w:kern w:val="0"/>
                <w:sz w:val="16"/>
                <w:szCs w:val="16"/>
              </w:rPr>
              <w:t>畫面.</w:t>
            </w:r>
            <w:r>
              <w:rPr>
                <w:rFonts w:ascii="sөũ" w:hAnsi="sөũ" w:cs="新細明體" w:hint="eastAsia"/>
                <w:kern w:val="0"/>
                <w:sz w:val="16"/>
                <w:szCs w:val="16"/>
              </w:rPr>
              <w:t>案件級別</w:t>
            </w:r>
            <w:r>
              <w:rPr>
                <w:rFonts w:ascii="sөũ" w:hAnsi="sөũ" w:cs="新細明體" w:hint="eastAsia"/>
                <w:kern w:val="0"/>
                <w:sz w:val="16"/>
                <w:szCs w:val="16"/>
              </w:rPr>
              <w:t>.A</w:t>
            </w:r>
          </w:p>
        </w:tc>
        <w:tc>
          <w:tcPr>
            <w:tcW w:w="6662" w:type="dxa"/>
            <w:vAlign w:val="center"/>
          </w:tcPr>
          <w:p w:rsidR="005C7562" w:rsidRDefault="000819C2" w:rsidP="002322F0">
            <w:pPr>
              <w:pStyle w:val="Tabletext"/>
              <w:keepLines w:val="0"/>
              <w:spacing w:after="0" w:line="240" w:lineRule="auto"/>
              <w:jc w:val="both"/>
              <w:rPr>
                <w:rFonts w:hint="eastAsia"/>
                <w:lang w:eastAsia="zh-TW"/>
              </w:rPr>
            </w:pP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SUM(</w:t>
            </w:r>
            <w:r w:rsidR="005C7562"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DTAAH412.</w:t>
            </w:r>
            <w:r w:rsidR="005C7562" w:rsidRPr="00B237F6">
              <w:rPr>
                <w:rStyle w:val="SoDAField"/>
                <w:rFonts w:ascii="細明體" w:eastAsia="細明體" w:hAnsi="細明體" w:cs="Arial"/>
                <w:caps/>
              </w:rPr>
              <w:t>A_LEV_UND</w:t>
            </w: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)</w:t>
            </w:r>
          </w:p>
        </w:tc>
      </w:tr>
      <w:tr w:rsidR="005C7562" w:rsidRPr="00555ED2" w:rsidTr="00276682">
        <w:trPr>
          <w:trHeight w:val="360"/>
        </w:trPr>
        <w:tc>
          <w:tcPr>
            <w:tcW w:w="3180" w:type="dxa"/>
            <w:shd w:val="clear" w:color="auto" w:fill="FFFF99"/>
            <w:vAlign w:val="center"/>
          </w:tcPr>
          <w:p w:rsidR="005C7562" w:rsidRPr="00984102" w:rsidRDefault="005C7562" w:rsidP="002322F0">
            <w:pPr>
              <w:spacing w:line="315" w:lineRule="atLeast"/>
              <w:ind w:firstLine="20"/>
              <w:jc w:val="center"/>
              <w:rPr>
                <w:rFonts w:ascii="sөũ" w:hAnsi="sөũ" w:cs="新細明體" w:hint="eastAsia"/>
                <w:kern w:val="0"/>
                <w:sz w:val="16"/>
                <w:szCs w:val="16"/>
              </w:rPr>
            </w:pPr>
            <w:r w:rsidRPr="00984102">
              <w:rPr>
                <w:rFonts w:ascii="新細明體" w:hAnsi="新細明體" w:cs="新細明體" w:hint="eastAsia"/>
                <w:kern w:val="0"/>
                <w:sz w:val="16"/>
                <w:szCs w:val="16"/>
              </w:rPr>
              <w:t>畫面.</w:t>
            </w:r>
            <w:r>
              <w:rPr>
                <w:rFonts w:ascii="sөũ" w:hAnsi="sөũ" w:cs="新細明體" w:hint="eastAsia"/>
                <w:kern w:val="0"/>
                <w:sz w:val="16"/>
                <w:szCs w:val="16"/>
              </w:rPr>
              <w:t>案件級別</w:t>
            </w:r>
            <w:r>
              <w:rPr>
                <w:rFonts w:ascii="sөũ" w:hAnsi="sөũ" w:cs="新細明體" w:hint="eastAsia"/>
                <w:kern w:val="0"/>
                <w:sz w:val="16"/>
                <w:szCs w:val="16"/>
              </w:rPr>
              <w:t>.B</w:t>
            </w:r>
          </w:p>
        </w:tc>
        <w:tc>
          <w:tcPr>
            <w:tcW w:w="6662" w:type="dxa"/>
            <w:vAlign w:val="center"/>
          </w:tcPr>
          <w:p w:rsidR="005C7562" w:rsidRDefault="000819C2" w:rsidP="002322F0">
            <w:pPr>
              <w:pStyle w:val="Tabletext"/>
              <w:keepLines w:val="0"/>
              <w:spacing w:after="0" w:line="240" w:lineRule="auto"/>
              <w:jc w:val="both"/>
              <w:rPr>
                <w:rFonts w:hint="eastAsia"/>
                <w:lang w:eastAsia="zh-TW"/>
              </w:rPr>
            </w:pP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SUM(</w:t>
            </w:r>
            <w:r w:rsidR="005C7562"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DTAAH412.B</w:t>
            </w:r>
            <w:r w:rsidR="005C7562" w:rsidRPr="00B237F6">
              <w:rPr>
                <w:rStyle w:val="SoDAField"/>
                <w:rFonts w:ascii="細明體" w:eastAsia="細明體" w:hAnsi="細明體" w:cs="Arial"/>
                <w:caps/>
              </w:rPr>
              <w:t>_LEV_UND</w:t>
            </w: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)</w:t>
            </w:r>
          </w:p>
        </w:tc>
      </w:tr>
      <w:tr w:rsidR="005C7562" w:rsidRPr="00555ED2" w:rsidTr="00276682">
        <w:trPr>
          <w:trHeight w:val="360"/>
        </w:trPr>
        <w:tc>
          <w:tcPr>
            <w:tcW w:w="3180" w:type="dxa"/>
            <w:shd w:val="clear" w:color="auto" w:fill="FFFF99"/>
            <w:vAlign w:val="center"/>
          </w:tcPr>
          <w:p w:rsidR="005C7562" w:rsidRPr="00984102" w:rsidRDefault="005C7562" w:rsidP="002322F0">
            <w:pPr>
              <w:spacing w:line="315" w:lineRule="atLeast"/>
              <w:ind w:firstLine="20"/>
              <w:jc w:val="center"/>
              <w:rPr>
                <w:rFonts w:ascii="sөũ" w:hAnsi="sөũ" w:cs="新細明體" w:hint="eastAsia"/>
                <w:kern w:val="0"/>
                <w:sz w:val="16"/>
                <w:szCs w:val="16"/>
              </w:rPr>
            </w:pPr>
            <w:r w:rsidRPr="00984102">
              <w:rPr>
                <w:rFonts w:ascii="新細明體" w:hAnsi="新細明體" w:cs="新細明體" w:hint="eastAsia"/>
                <w:kern w:val="0"/>
                <w:sz w:val="16"/>
                <w:szCs w:val="16"/>
              </w:rPr>
              <w:t>畫面.</w:t>
            </w:r>
            <w:r>
              <w:rPr>
                <w:rFonts w:ascii="sөũ" w:hAnsi="sөũ" w:cs="新細明體" w:hint="eastAsia"/>
                <w:kern w:val="0"/>
                <w:sz w:val="16"/>
                <w:szCs w:val="16"/>
              </w:rPr>
              <w:t>案件級別</w:t>
            </w:r>
            <w:r>
              <w:rPr>
                <w:rFonts w:ascii="sөũ" w:hAnsi="sөũ" w:cs="新細明體" w:hint="eastAsia"/>
                <w:kern w:val="0"/>
                <w:sz w:val="16"/>
                <w:szCs w:val="16"/>
              </w:rPr>
              <w:t>.C</w:t>
            </w:r>
          </w:p>
        </w:tc>
        <w:tc>
          <w:tcPr>
            <w:tcW w:w="6662" w:type="dxa"/>
            <w:vAlign w:val="center"/>
          </w:tcPr>
          <w:p w:rsidR="005C7562" w:rsidRDefault="000819C2" w:rsidP="002322F0">
            <w:pPr>
              <w:pStyle w:val="Tabletext"/>
              <w:keepLines w:val="0"/>
              <w:spacing w:after="0" w:line="240" w:lineRule="auto"/>
              <w:jc w:val="both"/>
              <w:rPr>
                <w:rFonts w:hint="eastAsia"/>
                <w:lang w:eastAsia="zh-TW"/>
              </w:rPr>
            </w:pP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SUM(</w:t>
            </w:r>
            <w:r w:rsidR="005C7562"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DTAAH412.C</w:t>
            </w:r>
            <w:r w:rsidR="005C7562" w:rsidRPr="00B237F6">
              <w:rPr>
                <w:rStyle w:val="SoDAField"/>
                <w:rFonts w:ascii="細明體" w:eastAsia="細明體" w:hAnsi="細明體" w:cs="Arial"/>
                <w:caps/>
              </w:rPr>
              <w:t>_LEV_UND</w:t>
            </w: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)</w:t>
            </w:r>
          </w:p>
        </w:tc>
      </w:tr>
      <w:tr w:rsidR="005C7562" w:rsidRPr="00555ED2" w:rsidTr="00276682">
        <w:trPr>
          <w:trHeight w:val="360"/>
        </w:trPr>
        <w:tc>
          <w:tcPr>
            <w:tcW w:w="3180" w:type="dxa"/>
            <w:shd w:val="clear" w:color="auto" w:fill="FFFF99"/>
            <w:vAlign w:val="center"/>
          </w:tcPr>
          <w:p w:rsidR="005C7562" w:rsidRPr="00984102" w:rsidRDefault="005C7562" w:rsidP="002322F0">
            <w:pPr>
              <w:spacing w:line="315" w:lineRule="atLeast"/>
              <w:ind w:firstLine="20"/>
              <w:jc w:val="center"/>
              <w:rPr>
                <w:rFonts w:ascii="sөũ" w:hAnsi="sөũ" w:cs="新細明體" w:hint="eastAsia"/>
                <w:kern w:val="0"/>
                <w:sz w:val="16"/>
                <w:szCs w:val="16"/>
              </w:rPr>
            </w:pPr>
            <w:r w:rsidRPr="00984102">
              <w:rPr>
                <w:rFonts w:ascii="新細明體" w:hAnsi="新細明體" w:cs="新細明體" w:hint="eastAsia"/>
                <w:kern w:val="0"/>
                <w:sz w:val="16"/>
                <w:szCs w:val="16"/>
              </w:rPr>
              <w:t>畫面.</w:t>
            </w:r>
            <w:r>
              <w:rPr>
                <w:rFonts w:ascii="sөũ" w:hAnsi="sөũ" w:cs="新細明體" w:hint="eastAsia"/>
                <w:kern w:val="0"/>
                <w:sz w:val="16"/>
                <w:szCs w:val="16"/>
              </w:rPr>
              <w:t>案件級別</w:t>
            </w:r>
            <w:r>
              <w:rPr>
                <w:rFonts w:ascii="sөũ" w:hAnsi="sөũ" w:cs="新細明體" w:hint="eastAsia"/>
                <w:kern w:val="0"/>
                <w:sz w:val="16"/>
                <w:szCs w:val="16"/>
              </w:rPr>
              <w:t>.D</w:t>
            </w:r>
          </w:p>
        </w:tc>
        <w:tc>
          <w:tcPr>
            <w:tcW w:w="6662" w:type="dxa"/>
            <w:vAlign w:val="center"/>
          </w:tcPr>
          <w:p w:rsidR="005C7562" w:rsidRDefault="000819C2" w:rsidP="002322F0">
            <w:pPr>
              <w:pStyle w:val="Tabletext"/>
              <w:keepLines w:val="0"/>
              <w:spacing w:after="0" w:line="240" w:lineRule="auto"/>
              <w:jc w:val="both"/>
              <w:rPr>
                <w:rFonts w:hint="eastAsia"/>
                <w:lang w:eastAsia="zh-TW"/>
              </w:rPr>
            </w:pP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SUM(</w:t>
            </w:r>
            <w:r w:rsidR="005C7562"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DTAAH412.D</w:t>
            </w:r>
            <w:r w:rsidR="005C7562" w:rsidRPr="00B237F6">
              <w:rPr>
                <w:rStyle w:val="SoDAField"/>
                <w:rFonts w:ascii="細明體" w:eastAsia="細明體" w:hAnsi="細明體" w:cs="Arial"/>
                <w:caps/>
              </w:rPr>
              <w:t>_LEV_UND</w:t>
            </w: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)</w:t>
            </w:r>
          </w:p>
        </w:tc>
      </w:tr>
      <w:tr w:rsidR="005C7562" w:rsidRPr="00555ED2" w:rsidTr="00276682">
        <w:trPr>
          <w:trHeight w:val="360"/>
        </w:trPr>
        <w:tc>
          <w:tcPr>
            <w:tcW w:w="3180" w:type="dxa"/>
            <w:shd w:val="clear" w:color="auto" w:fill="FFFF99"/>
            <w:vAlign w:val="center"/>
          </w:tcPr>
          <w:p w:rsidR="005C7562" w:rsidRPr="00984102" w:rsidRDefault="005C7562" w:rsidP="002322F0">
            <w:pPr>
              <w:spacing w:line="315" w:lineRule="atLeast"/>
              <w:ind w:firstLine="20"/>
              <w:jc w:val="center"/>
              <w:rPr>
                <w:rFonts w:ascii="sөũ" w:hAnsi="sөũ" w:cs="新細明體" w:hint="eastAsia"/>
                <w:kern w:val="0"/>
                <w:sz w:val="16"/>
                <w:szCs w:val="16"/>
              </w:rPr>
            </w:pPr>
            <w:r w:rsidRPr="00984102">
              <w:rPr>
                <w:rFonts w:ascii="新細明體" w:hAnsi="新細明體" w:cs="新細明體" w:hint="eastAsia"/>
                <w:kern w:val="0"/>
                <w:sz w:val="16"/>
                <w:szCs w:val="16"/>
              </w:rPr>
              <w:t>畫面.</w:t>
            </w:r>
            <w:r>
              <w:rPr>
                <w:rFonts w:ascii="sөũ" w:hAnsi="sөũ" w:cs="新細明體" w:hint="eastAsia"/>
                <w:kern w:val="0"/>
                <w:sz w:val="16"/>
                <w:szCs w:val="16"/>
              </w:rPr>
              <w:t>案件級別</w:t>
            </w:r>
            <w:r>
              <w:rPr>
                <w:rFonts w:ascii="sөũ" w:hAnsi="sөũ" w:cs="新細明體" w:hint="eastAsia"/>
                <w:kern w:val="0"/>
                <w:sz w:val="16"/>
                <w:szCs w:val="16"/>
              </w:rPr>
              <w:t>.E</w:t>
            </w:r>
          </w:p>
        </w:tc>
        <w:tc>
          <w:tcPr>
            <w:tcW w:w="6662" w:type="dxa"/>
            <w:vAlign w:val="center"/>
          </w:tcPr>
          <w:p w:rsidR="005C7562" w:rsidRDefault="000819C2" w:rsidP="002322F0">
            <w:pPr>
              <w:pStyle w:val="Tabletext"/>
              <w:keepLines w:val="0"/>
              <w:spacing w:after="0" w:line="240" w:lineRule="auto"/>
              <w:jc w:val="both"/>
            </w:pP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SUM(</w:t>
            </w:r>
            <w:r w:rsidR="005C7562"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DTAAH412.E</w:t>
            </w:r>
            <w:r w:rsidR="005C7562" w:rsidRPr="00B237F6">
              <w:rPr>
                <w:rStyle w:val="SoDAField"/>
                <w:rFonts w:ascii="細明體" w:eastAsia="細明體" w:hAnsi="細明體" w:cs="Arial"/>
                <w:caps/>
              </w:rPr>
              <w:t>_LEV_UND</w:t>
            </w: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)</w:t>
            </w:r>
          </w:p>
        </w:tc>
      </w:tr>
      <w:tr w:rsidR="005C7562" w:rsidRPr="00555ED2" w:rsidTr="00276682">
        <w:trPr>
          <w:trHeight w:val="360"/>
        </w:trPr>
        <w:tc>
          <w:tcPr>
            <w:tcW w:w="3180" w:type="dxa"/>
            <w:shd w:val="clear" w:color="auto" w:fill="FFFF99"/>
            <w:vAlign w:val="center"/>
          </w:tcPr>
          <w:p w:rsidR="005C7562" w:rsidRPr="00984102" w:rsidRDefault="005C7562" w:rsidP="002322F0">
            <w:pPr>
              <w:spacing w:line="315" w:lineRule="atLeast"/>
              <w:ind w:firstLine="20"/>
              <w:jc w:val="center"/>
              <w:rPr>
                <w:rFonts w:ascii="sөũ" w:hAnsi="sөũ" w:cs="新細明體" w:hint="eastAsia"/>
                <w:kern w:val="0"/>
                <w:sz w:val="16"/>
                <w:szCs w:val="16"/>
              </w:rPr>
            </w:pPr>
            <w:r w:rsidRPr="00984102">
              <w:rPr>
                <w:rFonts w:ascii="新細明體" w:hAnsi="新細明體" w:cs="新細明體" w:hint="eastAsia"/>
                <w:kern w:val="0"/>
                <w:sz w:val="16"/>
                <w:szCs w:val="16"/>
              </w:rPr>
              <w:t>畫面.</w:t>
            </w:r>
            <w:r>
              <w:rPr>
                <w:rFonts w:ascii="sөũ" w:hAnsi="sөũ" w:cs="新細明體" w:hint="eastAsia"/>
                <w:kern w:val="0"/>
                <w:sz w:val="16"/>
                <w:szCs w:val="16"/>
              </w:rPr>
              <w:t>案件級別</w:t>
            </w:r>
            <w:r>
              <w:rPr>
                <w:rFonts w:ascii="sөũ" w:hAnsi="sөũ" w:cs="新細明體" w:hint="eastAsia"/>
                <w:kern w:val="0"/>
                <w:sz w:val="16"/>
                <w:szCs w:val="16"/>
              </w:rPr>
              <w:t>.F</w:t>
            </w:r>
          </w:p>
        </w:tc>
        <w:tc>
          <w:tcPr>
            <w:tcW w:w="6662" w:type="dxa"/>
            <w:vAlign w:val="center"/>
          </w:tcPr>
          <w:p w:rsidR="005C7562" w:rsidRDefault="000819C2" w:rsidP="002322F0">
            <w:pPr>
              <w:pStyle w:val="Tabletext"/>
              <w:keepLines w:val="0"/>
              <w:spacing w:after="0" w:line="240" w:lineRule="auto"/>
              <w:jc w:val="both"/>
              <w:rPr>
                <w:rFonts w:hint="eastAsia"/>
                <w:lang w:eastAsia="zh-TW"/>
              </w:rPr>
            </w:pP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SUM(</w:t>
            </w:r>
            <w:r w:rsidR="005C7562"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DTAAH412.F</w:t>
            </w:r>
            <w:r w:rsidR="005C7562" w:rsidRPr="00B237F6">
              <w:rPr>
                <w:rStyle w:val="SoDAField"/>
                <w:rFonts w:ascii="細明體" w:eastAsia="細明體" w:hAnsi="細明體" w:cs="Arial"/>
                <w:caps/>
              </w:rPr>
              <w:t>_LEV_UND</w:t>
            </w: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)</w:t>
            </w:r>
          </w:p>
        </w:tc>
      </w:tr>
      <w:tr w:rsidR="00972A1E" w:rsidRPr="00555ED2" w:rsidTr="00276682">
        <w:trPr>
          <w:trHeight w:val="360"/>
          <w:ins w:id="24" w:author="cathay" w:date="2016-09-10T16:25:00Z"/>
        </w:trPr>
        <w:tc>
          <w:tcPr>
            <w:tcW w:w="3180" w:type="dxa"/>
            <w:shd w:val="clear" w:color="auto" w:fill="FFFF99"/>
            <w:vAlign w:val="center"/>
          </w:tcPr>
          <w:p w:rsidR="00972A1E" w:rsidRPr="00984102" w:rsidRDefault="00972A1E" w:rsidP="00972A1E">
            <w:pPr>
              <w:spacing w:line="315" w:lineRule="atLeast"/>
              <w:ind w:firstLine="20"/>
              <w:jc w:val="center"/>
              <w:rPr>
                <w:ins w:id="25" w:author="cathay" w:date="2016-09-10T16:25:00Z"/>
                <w:rFonts w:ascii="新細明體" w:hAnsi="新細明體" w:cs="新細明體" w:hint="eastAsia"/>
                <w:kern w:val="0"/>
                <w:sz w:val="16"/>
                <w:szCs w:val="16"/>
              </w:rPr>
            </w:pPr>
            <w:ins w:id="26" w:author="cathay" w:date="2016-09-10T16:25:00Z">
              <w:r w:rsidRPr="00984102">
                <w:rPr>
                  <w:rFonts w:ascii="新細明體" w:hAnsi="新細明體" w:cs="新細明體" w:hint="eastAsia"/>
                  <w:kern w:val="0"/>
                  <w:sz w:val="16"/>
                  <w:szCs w:val="16"/>
                </w:rPr>
                <w:t>畫面.</w:t>
              </w:r>
              <w:r>
                <w:rPr>
                  <w:rFonts w:ascii="sөũ" w:hAnsi="sөũ" w:cs="新細明體" w:hint="eastAsia"/>
                  <w:kern w:val="0"/>
                  <w:sz w:val="16"/>
                  <w:szCs w:val="16"/>
                </w:rPr>
                <w:t>案件級別</w:t>
              </w:r>
              <w:r>
                <w:rPr>
                  <w:rFonts w:ascii="sөũ" w:hAnsi="sөũ" w:cs="新細明體" w:hint="eastAsia"/>
                  <w:kern w:val="0"/>
                  <w:sz w:val="16"/>
                  <w:szCs w:val="16"/>
                </w:rPr>
                <w:t>.H</w:t>
              </w:r>
            </w:ins>
          </w:p>
        </w:tc>
        <w:tc>
          <w:tcPr>
            <w:tcW w:w="6662" w:type="dxa"/>
            <w:vAlign w:val="center"/>
          </w:tcPr>
          <w:p w:rsidR="00972A1E" w:rsidRDefault="00972A1E" w:rsidP="00972A1E">
            <w:pPr>
              <w:pStyle w:val="Tabletext"/>
              <w:keepLines w:val="0"/>
              <w:spacing w:after="0" w:line="240" w:lineRule="auto"/>
              <w:jc w:val="both"/>
              <w:rPr>
                <w:ins w:id="27" w:author="cathay" w:date="2016-09-10T16:25:00Z"/>
                <w:rStyle w:val="SoDAField"/>
                <w:rFonts w:ascii="細明體" w:eastAsia="細明體" w:hAnsi="細明體" w:cs="Arial" w:hint="eastAsia"/>
                <w:caps/>
                <w:lang w:eastAsia="zh-TW"/>
              </w:rPr>
            </w:pPr>
            <w:ins w:id="28" w:author="cathay" w:date="2016-09-10T16:25:00Z">
              <w:r>
                <w:rPr>
                  <w:rStyle w:val="SoDAField"/>
                  <w:rFonts w:ascii="細明體" w:eastAsia="細明體" w:hAnsi="細明體" w:cs="Arial" w:hint="eastAsia"/>
                  <w:caps/>
                  <w:lang w:eastAsia="zh-TW"/>
                </w:rPr>
                <w:t>SUM(DTAAH412.H</w:t>
              </w:r>
              <w:r w:rsidRPr="00B237F6">
                <w:rPr>
                  <w:rStyle w:val="SoDAField"/>
                  <w:rFonts w:ascii="細明體" w:eastAsia="細明體" w:hAnsi="細明體" w:cs="Arial"/>
                  <w:caps/>
                </w:rPr>
                <w:t>_LEV_UND</w:t>
              </w:r>
              <w:r>
                <w:rPr>
                  <w:rStyle w:val="SoDAField"/>
                  <w:rFonts w:ascii="細明體" w:eastAsia="細明體" w:hAnsi="細明體" w:cs="Arial" w:hint="eastAsia"/>
                  <w:caps/>
                  <w:lang w:eastAsia="zh-TW"/>
                </w:rPr>
                <w:t>)</w:t>
              </w:r>
            </w:ins>
          </w:p>
        </w:tc>
      </w:tr>
      <w:tr w:rsidR="00972A1E" w:rsidRPr="00555ED2" w:rsidTr="00276682">
        <w:trPr>
          <w:trHeight w:val="360"/>
        </w:trPr>
        <w:tc>
          <w:tcPr>
            <w:tcW w:w="3180" w:type="dxa"/>
            <w:shd w:val="clear" w:color="auto" w:fill="FFFF99"/>
            <w:vAlign w:val="center"/>
          </w:tcPr>
          <w:p w:rsidR="00972A1E" w:rsidRPr="00984102" w:rsidRDefault="00972A1E" w:rsidP="00972A1E">
            <w:pPr>
              <w:spacing w:line="315" w:lineRule="atLeast"/>
              <w:ind w:firstLine="20"/>
              <w:jc w:val="center"/>
              <w:rPr>
                <w:rFonts w:ascii="sөũ" w:hAnsi="sөũ" w:cs="新細明體" w:hint="eastAsia"/>
                <w:kern w:val="0"/>
                <w:sz w:val="16"/>
                <w:szCs w:val="16"/>
              </w:rPr>
            </w:pPr>
            <w:r>
              <w:rPr>
                <w:rFonts w:ascii="新細明體" w:hAnsi="新細明體" w:cs="新細明體" w:hint="eastAsia"/>
                <w:kern w:val="0"/>
                <w:sz w:val="16"/>
                <w:szCs w:val="16"/>
              </w:rPr>
              <w:t>畫面.受理件數</w:t>
            </w:r>
          </w:p>
        </w:tc>
        <w:tc>
          <w:tcPr>
            <w:tcW w:w="6662" w:type="dxa"/>
            <w:vAlign w:val="center"/>
          </w:tcPr>
          <w:p w:rsidR="00972A1E" w:rsidRDefault="00972A1E" w:rsidP="00972A1E">
            <w:pPr>
              <w:pStyle w:val="Tabletext"/>
              <w:keepLines w:val="0"/>
              <w:spacing w:after="0" w:line="240" w:lineRule="auto"/>
              <w:jc w:val="both"/>
            </w:pP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SUM(DTAAH412.</w:t>
            </w:r>
            <w:r w:rsidRPr="004E18B4">
              <w:rPr>
                <w:rStyle w:val="SoDAField"/>
                <w:rFonts w:ascii="細明體" w:eastAsia="細明體" w:hAnsi="細明體" w:cs="Arial"/>
                <w:caps/>
                <w:lang w:eastAsia="zh-TW"/>
              </w:rPr>
              <w:t>TOT_UND_NUM</w:t>
            </w: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)</w:t>
            </w:r>
          </w:p>
        </w:tc>
      </w:tr>
      <w:tr w:rsidR="00972A1E" w:rsidRPr="00555ED2" w:rsidTr="00276682">
        <w:trPr>
          <w:trHeight w:val="360"/>
        </w:trPr>
        <w:tc>
          <w:tcPr>
            <w:tcW w:w="3180" w:type="dxa"/>
            <w:shd w:val="clear" w:color="auto" w:fill="FFFF99"/>
            <w:vAlign w:val="center"/>
          </w:tcPr>
          <w:p w:rsidR="00972A1E" w:rsidRPr="00984102" w:rsidRDefault="00972A1E" w:rsidP="00972A1E">
            <w:pPr>
              <w:spacing w:line="315" w:lineRule="atLeast"/>
              <w:ind w:firstLine="20"/>
              <w:jc w:val="center"/>
              <w:rPr>
                <w:rFonts w:ascii="sөũ" w:hAnsi="sөũ" w:cs="新細明體" w:hint="eastAsia"/>
                <w:kern w:val="0"/>
                <w:sz w:val="16"/>
                <w:szCs w:val="16"/>
              </w:rPr>
            </w:pPr>
            <w:r>
              <w:rPr>
                <w:rFonts w:ascii="新細明體" w:hAnsi="新細明體" w:cs="新細明體" w:hint="eastAsia"/>
                <w:kern w:val="0"/>
                <w:sz w:val="16"/>
                <w:szCs w:val="16"/>
              </w:rPr>
              <w:t>畫面.總權重件數</w:t>
            </w:r>
          </w:p>
        </w:tc>
        <w:tc>
          <w:tcPr>
            <w:tcW w:w="6662" w:type="dxa"/>
            <w:vAlign w:val="center"/>
          </w:tcPr>
          <w:p w:rsidR="00972A1E" w:rsidRDefault="00972A1E" w:rsidP="00972A1E">
            <w:pPr>
              <w:pStyle w:val="Tabletext"/>
              <w:keepLines w:val="0"/>
              <w:spacing w:after="0" w:line="240" w:lineRule="auto"/>
              <w:jc w:val="both"/>
              <w:rPr>
                <w:rFonts w:hint="eastAsia"/>
                <w:lang w:eastAsia="zh-TW"/>
              </w:rPr>
            </w:pP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SUM(DTAAH412.</w:t>
            </w:r>
            <w:r w:rsidRPr="004E18B4">
              <w:rPr>
                <w:rStyle w:val="SoDAField"/>
                <w:rFonts w:ascii="細明體" w:eastAsia="細明體" w:hAnsi="細明體" w:cs="Arial"/>
                <w:caps/>
                <w:lang w:eastAsia="zh-TW"/>
              </w:rPr>
              <w:t>TOT_WEG</w:t>
            </w: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)</w:t>
            </w:r>
          </w:p>
        </w:tc>
      </w:tr>
      <w:tr w:rsidR="00972A1E" w:rsidRPr="00555ED2" w:rsidTr="00276682">
        <w:trPr>
          <w:trHeight w:val="360"/>
        </w:trPr>
        <w:tc>
          <w:tcPr>
            <w:tcW w:w="3180" w:type="dxa"/>
            <w:shd w:val="clear" w:color="auto" w:fill="FFFF99"/>
            <w:vAlign w:val="center"/>
          </w:tcPr>
          <w:p w:rsidR="00972A1E" w:rsidRPr="00984102" w:rsidRDefault="00972A1E" w:rsidP="00972A1E">
            <w:pPr>
              <w:spacing w:line="315" w:lineRule="atLeast"/>
              <w:ind w:firstLine="20"/>
              <w:jc w:val="center"/>
              <w:rPr>
                <w:rFonts w:ascii="sөũ" w:hAnsi="sөũ" w:cs="新細明體" w:hint="eastAsia"/>
                <w:kern w:val="0"/>
                <w:sz w:val="16"/>
                <w:szCs w:val="16"/>
              </w:rPr>
            </w:pPr>
            <w:r>
              <w:rPr>
                <w:rFonts w:ascii="新細明體" w:hAnsi="新細明體" w:cs="新細明體" w:hint="eastAsia"/>
                <w:kern w:val="0"/>
                <w:sz w:val="16"/>
                <w:szCs w:val="16"/>
              </w:rPr>
              <w:t>畫面.平均每人每日KPI</w:t>
            </w:r>
          </w:p>
        </w:tc>
        <w:tc>
          <w:tcPr>
            <w:tcW w:w="6662" w:type="dxa"/>
            <w:vAlign w:val="center"/>
          </w:tcPr>
          <w:p w:rsidR="00972A1E" w:rsidRDefault="00972A1E" w:rsidP="00972A1E">
            <w:pPr>
              <w:pStyle w:val="Tabletext"/>
              <w:keepLines w:val="0"/>
              <w:spacing w:after="0" w:line="240" w:lineRule="auto"/>
              <w:jc w:val="both"/>
            </w:pP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SUM(DTAAH412.</w:t>
            </w:r>
            <w:r w:rsidRPr="004E18B4">
              <w:rPr>
                <w:rStyle w:val="SoDAField"/>
                <w:rFonts w:ascii="細明體" w:eastAsia="細明體" w:hAnsi="細明體" w:cs="Arial"/>
                <w:caps/>
                <w:lang w:eastAsia="zh-TW"/>
              </w:rPr>
              <w:t>TOT_WEG</w:t>
            </w: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)/ SUM(DTAAH412.</w:t>
            </w:r>
            <w:r w:rsidRPr="002E17E3">
              <w:rPr>
                <w:rStyle w:val="SoDAField"/>
                <w:rFonts w:ascii="細明體" w:eastAsia="細明體" w:hAnsi="細明體" w:cs="Arial"/>
                <w:caps/>
                <w:lang w:eastAsia="zh-TW"/>
              </w:rPr>
              <w:t>DAY_PESN_NUM</w:t>
            </w: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)/畫面.工作日數</w:t>
            </w:r>
          </w:p>
        </w:tc>
      </w:tr>
      <w:tr w:rsidR="00972A1E" w:rsidRPr="00555ED2" w:rsidTr="00276682">
        <w:trPr>
          <w:trHeight w:val="360"/>
        </w:trPr>
        <w:tc>
          <w:tcPr>
            <w:tcW w:w="3180" w:type="dxa"/>
            <w:shd w:val="clear" w:color="auto" w:fill="FFFF99"/>
            <w:vAlign w:val="center"/>
          </w:tcPr>
          <w:p w:rsidR="00972A1E" w:rsidRPr="00984102" w:rsidRDefault="00972A1E" w:rsidP="00972A1E">
            <w:pPr>
              <w:spacing w:line="315" w:lineRule="atLeast"/>
              <w:ind w:firstLine="20"/>
              <w:jc w:val="center"/>
              <w:rPr>
                <w:rFonts w:ascii="sөũ" w:hAnsi="sөũ" w:cs="新細明體" w:hint="eastAsia"/>
                <w:kern w:val="0"/>
                <w:sz w:val="16"/>
                <w:szCs w:val="16"/>
              </w:rPr>
            </w:pPr>
            <w:r>
              <w:rPr>
                <w:rFonts w:ascii="新細明體" w:hAnsi="新細明體" w:cs="新細明體" w:hint="eastAsia"/>
                <w:kern w:val="0"/>
                <w:sz w:val="16"/>
                <w:szCs w:val="16"/>
              </w:rPr>
              <w:t>畫面.平均每人每日KPI達成率</w:t>
            </w:r>
          </w:p>
        </w:tc>
        <w:tc>
          <w:tcPr>
            <w:tcW w:w="6662" w:type="dxa"/>
            <w:vAlign w:val="center"/>
          </w:tcPr>
          <w:p w:rsidR="00972A1E" w:rsidRDefault="00972A1E" w:rsidP="00972A1E">
            <w:pPr>
              <w:pStyle w:val="Tabletext"/>
              <w:keepLines w:val="0"/>
              <w:spacing w:after="0" w:line="240" w:lineRule="auto"/>
              <w:jc w:val="both"/>
              <w:rPr>
                <w:rFonts w:hint="eastAsia"/>
                <w:lang w:eastAsia="zh-TW"/>
              </w:rPr>
            </w:pPr>
            <w:r w:rsidRPr="00A23529"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Σ</w:t>
            </w: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(DTAAH412.</w:t>
            </w:r>
            <w:r>
              <w:rPr>
                <w:rStyle w:val="SoDAField"/>
                <w:rFonts w:ascii="細明體" w:eastAsia="細明體" w:hAnsi="細明體" w:cs="Arial"/>
                <w:caps/>
                <w:lang w:eastAsia="zh-TW"/>
              </w:rPr>
              <w:t>KPI_PERC</w:t>
            </w: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 xml:space="preserve"> * DTAAH412.</w:t>
            </w:r>
            <w:r w:rsidRPr="00276682">
              <w:rPr>
                <w:rStyle w:val="SoDAField"/>
                <w:rFonts w:ascii="細明體" w:eastAsia="細明體" w:hAnsi="細明體" w:cs="Arial"/>
                <w:caps/>
              </w:rPr>
              <w:t>DAY_PESN_NUM</w:t>
            </w:r>
            <w:r w:rsidRPr="00276682">
              <w:rPr>
                <w:rStyle w:val="SoDAField"/>
                <w:rFonts w:ascii="細明體" w:eastAsia="細明體" w:hAnsi="細明體" w:cs="Arial" w:hint="eastAsia"/>
                <w:caps/>
              </w:rPr>
              <w:t xml:space="preserve"> </w:t>
            </w: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*畫面.工作日數)</w:t>
            </w:r>
            <w:r>
              <w:rPr>
                <w:rStyle w:val="SoDAField"/>
                <w:rFonts w:ascii="細明體" w:eastAsia="細明體" w:hAnsi="細明體" w:cs="Arial"/>
                <w:caps/>
                <w:lang w:eastAsia="zh-TW"/>
              </w:rPr>
              <w:br/>
            </w: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/</w:t>
            </w:r>
            <w:r w:rsidRPr="00A23529"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Σ</w:t>
            </w: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(DTAAH412.</w:t>
            </w:r>
            <w:r w:rsidRPr="00276682">
              <w:rPr>
                <w:rStyle w:val="SoDAField"/>
                <w:rFonts w:ascii="細明體" w:eastAsia="細明體" w:hAnsi="細明體" w:cs="Arial"/>
                <w:caps/>
              </w:rPr>
              <w:t>DAY_PESN_NUM</w:t>
            </w:r>
            <w:r w:rsidRPr="00276682">
              <w:rPr>
                <w:rStyle w:val="SoDAField"/>
                <w:rFonts w:ascii="細明體" w:eastAsia="細明體" w:hAnsi="細明體" w:cs="Arial" w:hint="eastAsia"/>
                <w:caps/>
              </w:rPr>
              <w:t xml:space="preserve"> </w:t>
            </w: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*畫面.工作日數)</w:t>
            </w:r>
          </w:p>
        </w:tc>
      </w:tr>
      <w:tr w:rsidR="00972A1E" w:rsidRPr="00555ED2" w:rsidTr="00276682">
        <w:trPr>
          <w:trHeight w:val="360"/>
        </w:trPr>
        <w:tc>
          <w:tcPr>
            <w:tcW w:w="3180" w:type="dxa"/>
            <w:shd w:val="clear" w:color="auto" w:fill="FFFF99"/>
            <w:vAlign w:val="center"/>
          </w:tcPr>
          <w:p w:rsidR="00972A1E" w:rsidRPr="00984102" w:rsidRDefault="00972A1E" w:rsidP="00972A1E">
            <w:pPr>
              <w:spacing w:line="315" w:lineRule="atLeast"/>
              <w:ind w:firstLine="20"/>
              <w:jc w:val="center"/>
              <w:rPr>
                <w:rFonts w:ascii="sөũ" w:hAnsi="sөũ" w:cs="新細明體" w:hint="eastAsia"/>
                <w:kern w:val="0"/>
                <w:sz w:val="16"/>
                <w:szCs w:val="16"/>
              </w:rPr>
            </w:pPr>
            <w:r w:rsidRPr="00984102">
              <w:rPr>
                <w:rFonts w:ascii="新細明體" w:hAnsi="新細明體" w:cs="新細明體" w:hint="eastAsia"/>
                <w:kern w:val="0"/>
                <w:sz w:val="16"/>
                <w:szCs w:val="16"/>
              </w:rPr>
              <w:t>畫面.</w:t>
            </w:r>
            <w:r>
              <w:rPr>
                <w:rFonts w:ascii="sөũ" w:hAnsi="sөũ" w:hint="eastAsia"/>
                <w:sz w:val="16"/>
                <w:szCs w:val="16"/>
              </w:rPr>
              <w:t>人力概況</w:t>
            </w:r>
            <w:r>
              <w:rPr>
                <w:rFonts w:ascii="sөũ" w:hAnsi="sөũ" w:hint="eastAsia"/>
                <w:sz w:val="16"/>
                <w:szCs w:val="16"/>
              </w:rPr>
              <w:t>.</w:t>
            </w:r>
            <w:r>
              <w:rPr>
                <w:rFonts w:ascii="sөũ" w:hAnsi="sөũ" w:hint="eastAsia"/>
                <w:sz w:val="16"/>
                <w:szCs w:val="16"/>
              </w:rPr>
              <w:t>平均每日出勤人數</w:t>
            </w:r>
          </w:p>
        </w:tc>
        <w:tc>
          <w:tcPr>
            <w:tcW w:w="6662" w:type="dxa"/>
            <w:vAlign w:val="center"/>
          </w:tcPr>
          <w:p w:rsidR="00972A1E" w:rsidRDefault="00972A1E" w:rsidP="00972A1E">
            <w:pPr>
              <w:pStyle w:val="Tabletext"/>
              <w:keepLines w:val="0"/>
              <w:spacing w:after="0" w:line="240" w:lineRule="auto"/>
              <w:jc w:val="both"/>
              <w:rPr>
                <w:rFonts w:hint="eastAsia"/>
                <w:lang w:eastAsia="zh-TW"/>
              </w:rPr>
            </w:pP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SUM(DTAAH412.</w:t>
            </w:r>
            <w:r w:rsidRPr="00276682">
              <w:rPr>
                <w:rStyle w:val="SoDAField"/>
                <w:rFonts w:ascii="細明體" w:eastAsia="細明體" w:hAnsi="細明體" w:cs="Arial"/>
                <w:caps/>
              </w:rPr>
              <w:t>DAY_PESN_NUM</w:t>
            </w: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)</w:t>
            </w:r>
          </w:p>
        </w:tc>
      </w:tr>
      <w:tr w:rsidR="00972A1E" w:rsidRPr="00555ED2" w:rsidTr="00276682">
        <w:trPr>
          <w:trHeight w:val="360"/>
        </w:trPr>
        <w:tc>
          <w:tcPr>
            <w:tcW w:w="3180" w:type="dxa"/>
            <w:shd w:val="clear" w:color="auto" w:fill="FFFF99"/>
            <w:vAlign w:val="center"/>
          </w:tcPr>
          <w:p w:rsidR="00972A1E" w:rsidRPr="00984102" w:rsidRDefault="00972A1E" w:rsidP="00972A1E">
            <w:pPr>
              <w:spacing w:line="315" w:lineRule="atLeast"/>
              <w:ind w:firstLine="20"/>
              <w:jc w:val="center"/>
              <w:rPr>
                <w:rFonts w:ascii="sөũ" w:hAnsi="sөũ" w:cs="新細明體" w:hint="eastAsia"/>
                <w:kern w:val="0"/>
                <w:sz w:val="16"/>
                <w:szCs w:val="16"/>
              </w:rPr>
            </w:pPr>
            <w:r w:rsidRPr="00984102">
              <w:rPr>
                <w:rFonts w:ascii="新細明體" w:hAnsi="新細明體" w:cs="新細明體" w:hint="eastAsia"/>
                <w:kern w:val="0"/>
                <w:sz w:val="16"/>
                <w:szCs w:val="16"/>
              </w:rPr>
              <w:t>畫面.</w:t>
            </w:r>
            <w:r>
              <w:rPr>
                <w:rFonts w:ascii="sөũ" w:hAnsi="sөũ" w:hint="eastAsia"/>
                <w:sz w:val="16"/>
                <w:szCs w:val="16"/>
              </w:rPr>
              <w:t>人力概況</w:t>
            </w:r>
            <w:r>
              <w:rPr>
                <w:rFonts w:ascii="sөũ" w:hAnsi="sөũ" w:hint="eastAsia"/>
                <w:sz w:val="16"/>
                <w:szCs w:val="16"/>
              </w:rPr>
              <w:t>.</w:t>
            </w:r>
            <w:r>
              <w:rPr>
                <w:rFonts w:ascii="sөũ" w:hAnsi="sөũ" w:hint="eastAsia"/>
                <w:sz w:val="16"/>
                <w:szCs w:val="16"/>
              </w:rPr>
              <w:t>平均現有人數</w:t>
            </w:r>
          </w:p>
        </w:tc>
        <w:tc>
          <w:tcPr>
            <w:tcW w:w="6662" w:type="dxa"/>
            <w:vAlign w:val="center"/>
          </w:tcPr>
          <w:p w:rsidR="00972A1E" w:rsidRDefault="00972A1E" w:rsidP="00972A1E">
            <w:pPr>
              <w:pStyle w:val="Tabletext"/>
              <w:keepLines w:val="0"/>
              <w:spacing w:after="0" w:line="240" w:lineRule="auto"/>
              <w:jc w:val="both"/>
              <w:rPr>
                <w:rFonts w:hint="eastAsia"/>
                <w:lang w:eastAsia="zh-TW"/>
              </w:rPr>
            </w:pP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SUM(DTAAH412.</w:t>
            </w:r>
            <w:r w:rsidRPr="00276682">
              <w:rPr>
                <w:rStyle w:val="SoDAField"/>
                <w:rFonts w:ascii="細明體" w:eastAsia="細明體" w:hAnsi="細明體" w:cs="Arial"/>
                <w:caps/>
              </w:rPr>
              <w:t>DEP_PESN_NUM</w:t>
            </w: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)</w:t>
            </w:r>
          </w:p>
        </w:tc>
      </w:tr>
      <w:tr w:rsidR="00972A1E" w:rsidRPr="00555ED2" w:rsidTr="00276682">
        <w:trPr>
          <w:trHeight w:val="360"/>
        </w:trPr>
        <w:tc>
          <w:tcPr>
            <w:tcW w:w="3180" w:type="dxa"/>
            <w:shd w:val="clear" w:color="auto" w:fill="FFFF99"/>
            <w:vAlign w:val="center"/>
          </w:tcPr>
          <w:p w:rsidR="00972A1E" w:rsidRPr="00984102" w:rsidRDefault="00972A1E" w:rsidP="00972A1E">
            <w:pPr>
              <w:spacing w:line="315" w:lineRule="atLeast"/>
              <w:ind w:firstLine="20"/>
              <w:jc w:val="center"/>
              <w:rPr>
                <w:rFonts w:ascii="sөũ" w:hAnsi="sөũ" w:cs="新細明體" w:hint="eastAsia"/>
                <w:kern w:val="0"/>
                <w:sz w:val="16"/>
                <w:szCs w:val="16"/>
              </w:rPr>
            </w:pPr>
            <w:r w:rsidRPr="00984102">
              <w:rPr>
                <w:rFonts w:ascii="新細明體" w:hAnsi="新細明體" w:cs="新細明體" w:hint="eastAsia"/>
                <w:kern w:val="0"/>
                <w:sz w:val="16"/>
                <w:szCs w:val="16"/>
              </w:rPr>
              <w:t>畫面.</w:t>
            </w:r>
            <w:r>
              <w:rPr>
                <w:rFonts w:ascii="sөũ" w:hAnsi="sөũ" w:hint="eastAsia"/>
                <w:sz w:val="16"/>
                <w:szCs w:val="16"/>
              </w:rPr>
              <w:t>人力概況</w:t>
            </w:r>
            <w:r>
              <w:rPr>
                <w:rFonts w:ascii="sөũ" w:hAnsi="sөũ" w:hint="eastAsia"/>
                <w:sz w:val="16"/>
                <w:szCs w:val="16"/>
              </w:rPr>
              <w:t>.</w:t>
            </w:r>
            <w:r>
              <w:rPr>
                <w:rFonts w:ascii="sөũ" w:hAnsi="sөũ" w:hint="eastAsia"/>
                <w:sz w:val="16"/>
                <w:szCs w:val="16"/>
              </w:rPr>
              <w:t>平均應有人數</w:t>
            </w:r>
          </w:p>
        </w:tc>
        <w:tc>
          <w:tcPr>
            <w:tcW w:w="6662" w:type="dxa"/>
            <w:vAlign w:val="center"/>
          </w:tcPr>
          <w:p w:rsidR="00972A1E" w:rsidRDefault="00972A1E" w:rsidP="00972A1E">
            <w:pPr>
              <w:pStyle w:val="Tabletext"/>
              <w:keepLines w:val="0"/>
              <w:spacing w:after="0" w:line="240" w:lineRule="auto"/>
              <w:jc w:val="both"/>
            </w:pP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SUM(DTAAH412.</w:t>
            </w:r>
            <w:r>
              <w:t xml:space="preserve"> </w:t>
            </w:r>
            <w:r w:rsidRPr="00276682">
              <w:rPr>
                <w:rStyle w:val="SoDAField"/>
                <w:rFonts w:ascii="細明體" w:eastAsia="細明體" w:hAnsi="細明體" w:cs="Arial"/>
                <w:caps/>
              </w:rPr>
              <w:t>SHU_PESN_NUM</w:t>
            </w: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)</w:t>
            </w:r>
          </w:p>
        </w:tc>
      </w:tr>
    </w:tbl>
    <w:p w:rsidR="003137ED" w:rsidRDefault="003137ED" w:rsidP="003137ED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ascii="新細明體" w:hAnsi="新細明體" w:cs="新細明體" w:hint="eastAsia"/>
          <w:sz w:val="16"/>
          <w:szCs w:val="16"/>
          <w:lang w:eastAsia="zh-TW"/>
        </w:rPr>
        <w:t>畫面.平均每人每日KPI達成率</w:t>
      </w:r>
      <w:r w:rsidRPr="003137ED">
        <w:rPr>
          <w:rFonts w:hint="eastAsia"/>
          <w:kern w:val="2"/>
          <w:szCs w:val="24"/>
          <w:lang w:eastAsia="zh-TW"/>
        </w:rPr>
        <w:t>&gt;120%</w:t>
      </w:r>
      <w:r w:rsidRPr="003137ED">
        <w:rPr>
          <w:rFonts w:hint="eastAsia"/>
          <w:kern w:val="2"/>
          <w:szCs w:val="24"/>
          <w:lang w:eastAsia="zh-TW"/>
        </w:rPr>
        <w:t>以粉紅底色標示；</w:t>
      </w:r>
      <w:r>
        <w:rPr>
          <w:rFonts w:ascii="新細明體" w:hAnsi="新細明體" w:cs="新細明體" w:hint="eastAsia"/>
          <w:sz w:val="16"/>
          <w:szCs w:val="16"/>
          <w:lang w:eastAsia="zh-TW"/>
        </w:rPr>
        <w:t>畫面.平均每人每日KPI達成率</w:t>
      </w:r>
      <w:r w:rsidRPr="003137ED">
        <w:rPr>
          <w:rFonts w:hint="eastAsia"/>
          <w:kern w:val="2"/>
          <w:szCs w:val="24"/>
          <w:lang w:eastAsia="zh-TW"/>
        </w:rPr>
        <w:t>&lt;80%</w:t>
      </w:r>
      <w:r w:rsidRPr="003137ED">
        <w:rPr>
          <w:rFonts w:hint="eastAsia"/>
          <w:kern w:val="2"/>
          <w:szCs w:val="24"/>
          <w:lang w:eastAsia="zh-TW"/>
        </w:rPr>
        <w:t>以綠底色標示</w:t>
      </w:r>
    </w:p>
    <w:p w:rsidR="006D4303" w:rsidRDefault="003137ED" w:rsidP="00A13415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顯示各單位成員當月累計統計資訊</w:t>
      </w:r>
      <w:r>
        <w:rPr>
          <w:rFonts w:hint="eastAsia"/>
          <w:kern w:val="2"/>
          <w:szCs w:val="24"/>
          <w:lang w:eastAsia="zh-TW"/>
        </w:rPr>
        <w:t>:[</w:t>
      </w:r>
      <w:r>
        <w:rPr>
          <w:rFonts w:hint="eastAsia"/>
          <w:kern w:val="2"/>
          <w:szCs w:val="24"/>
          <w:lang w:eastAsia="zh-TW"/>
        </w:rPr>
        <w:t>點選單位超連結進入第二層</w:t>
      </w:r>
      <w:r>
        <w:rPr>
          <w:rFonts w:hint="eastAsia"/>
          <w:kern w:val="2"/>
          <w:szCs w:val="24"/>
          <w:lang w:eastAsia="zh-TW"/>
        </w:rPr>
        <w:t>]</w:t>
      </w:r>
    </w:p>
    <w:p w:rsidR="00A13415" w:rsidRPr="00296458" w:rsidRDefault="00296458" w:rsidP="00A13415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READ DBAA.</w:t>
      </w:r>
      <w:r>
        <w:rPr>
          <w:rFonts w:ascii="Courier New" w:hAnsi="Courier New" w:cs="Courier New" w:hint="eastAsia"/>
          <w:color w:val="000000"/>
          <w:lang w:eastAsia="zh-TW"/>
        </w:rPr>
        <w:t xml:space="preserve">DTAAH411 WHERE CASE_DATE = </w:t>
      </w:r>
      <w:r>
        <w:rPr>
          <w:rFonts w:ascii="Courier New" w:hAnsi="Courier New" w:cs="Courier New" w:hint="eastAsia"/>
          <w:color w:val="000000"/>
          <w:lang w:eastAsia="zh-TW"/>
        </w:rPr>
        <w:t>畫面</w:t>
      </w:r>
      <w:r>
        <w:rPr>
          <w:rFonts w:ascii="Courier New" w:hAnsi="Courier New" w:cs="Courier New" w:hint="eastAsia"/>
          <w:color w:val="000000"/>
          <w:lang w:eastAsia="zh-TW"/>
        </w:rPr>
        <w:t>.</w:t>
      </w:r>
      <w:r>
        <w:rPr>
          <w:rFonts w:ascii="Courier New" w:hAnsi="Courier New" w:cs="Courier New" w:hint="eastAsia"/>
          <w:color w:val="000000"/>
          <w:lang w:eastAsia="zh-TW"/>
        </w:rPr>
        <w:t>年月</w:t>
      </w:r>
      <w:r>
        <w:rPr>
          <w:rFonts w:ascii="Courier New" w:hAnsi="Courier New" w:cs="Courier New" w:hint="eastAsia"/>
          <w:color w:val="000000"/>
          <w:lang w:eastAsia="zh-TW"/>
        </w:rPr>
        <w:t xml:space="preserve"> AND DECD_DIV = </w:t>
      </w:r>
      <w:r>
        <w:rPr>
          <w:rFonts w:ascii="Courier New" w:hAnsi="Courier New" w:cs="Courier New" w:hint="eastAsia"/>
          <w:color w:val="000000"/>
          <w:lang w:eastAsia="zh-TW"/>
        </w:rPr>
        <w:t>畫面</w:t>
      </w:r>
      <w:r>
        <w:rPr>
          <w:rFonts w:ascii="Courier New" w:hAnsi="Courier New" w:cs="Courier New" w:hint="eastAsia"/>
          <w:color w:val="000000"/>
          <w:lang w:eastAsia="zh-TW"/>
        </w:rPr>
        <w:t>.</w:t>
      </w:r>
      <w:r>
        <w:rPr>
          <w:rFonts w:ascii="Courier New" w:hAnsi="Courier New" w:cs="Courier New" w:hint="eastAsia"/>
          <w:color w:val="000000"/>
          <w:lang w:eastAsia="zh-TW"/>
        </w:rPr>
        <w:t>單位代號</w:t>
      </w:r>
      <w:r>
        <w:rPr>
          <w:rFonts w:ascii="Courier New" w:hAnsi="Courier New" w:cs="Courier New" w:hint="eastAsia"/>
          <w:color w:val="000000"/>
          <w:lang w:eastAsia="zh-TW"/>
        </w:rPr>
        <w:t xml:space="preserve">AND IS_ACC = </w:t>
      </w:r>
      <w:r>
        <w:rPr>
          <w:rFonts w:ascii="Courier New" w:hAnsi="Courier New" w:cs="Courier New"/>
          <w:color w:val="000000"/>
          <w:lang w:eastAsia="zh-TW"/>
        </w:rPr>
        <w:t>‘</w:t>
      </w:r>
      <w:r>
        <w:rPr>
          <w:rFonts w:ascii="Courier New" w:hAnsi="Courier New" w:cs="Courier New" w:hint="eastAsia"/>
          <w:color w:val="000000"/>
          <w:lang w:eastAsia="zh-TW"/>
        </w:rPr>
        <w:t>1</w:t>
      </w:r>
      <w:r>
        <w:rPr>
          <w:rFonts w:ascii="Courier New" w:hAnsi="Courier New" w:cs="Courier New"/>
          <w:color w:val="000000"/>
          <w:lang w:eastAsia="zh-TW"/>
        </w:rPr>
        <w:t>’</w:t>
      </w:r>
      <w:r w:rsidR="00727D06">
        <w:rPr>
          <w:rFonts w:ascii="Courier New" w:hAnsi="Courier New" w:cs="Courier New" w:hint="eastAsia"/>
          <w:color w:val="000000"/>
          <w:lang w:eastAsia="zh-TW"/>
        </w:rPr>
        <w:t xml:space="preserve"> ORDER BY DECD_LEVEL</w:t>
      </w:r>
    </w:p>
    <w:p w:rsidR="00296458" w:rsidRDefault="00296458" w:rsidP="00A13415">
      <w:pPr>
        <w:pStyle w:val="Tabletext"/>
        <w:keepLines w:val="0"/>
        <w:numPr>
          <w:ilvl w:val="2"/>
          <w:numId w:val="2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noProof/>
          <w:kern w:val="2"/>
          <w:szCs w:val="24"/>
          <w:lang w:eastAsia="zh-TW"/>
        </w:rPr>
        <w:pict>
          <v:rect id="_x0000_s1035" style="position:absolute;left:0;text-align:left;margin-left:71.65pt;margin-top:63.5pt;width:477.75pt;height:21pt;z-index:251658240" filled="f" strokecolor="red"/>
        </w:pict>
      </w:r>
      <w:r>
        <w:rPr>
          <w:rFonts w:hint="eastAsia"/>
          <w:kern w:val="2"/>
          <w:szCs w:val="24"/>
          <w:lang w:eastAsia="zh-TW"/>
        </w:rPr>
        <w:t>逐筆讀取</w:t>
      </w:r>
      <w:r>
        <w:rPr>
          <w:rFonts w:hint="eastAsia"/>
          <w:kern w:val="2"/>
          <w:szCs w:val="24"/>
          <w:lang w:eastAsia="zh-TW"/>
        </w:rPr>
        <w:t>STEP3.1</w:t>
      </w:r>
      <w:r>
        <w:rPr>
          <w:rFonts w:hint="eastAsia"/>
          <w:kern w:val="2"/>
          <w:szCs w:val="24"/>
          <w:lang w:eastAsia="zh-TW"/>
        </w:rPr>
        <w:br/>
      </w:r>
      <w:r>
        <w:rPr>
          <w:rFonts w:hint="eastAsia"/>
          <w:kern w:val="2"/>
          <w:szCs w:val="24"/>
          <w:lang w:eastAsia="zh-TW"/>
        </w:rPr>
        <w:t>明細</w:t>
      </w:r>
      <w:r>
        <w:rPr>
          <w:rFonts w:hint="eastAsia"/>
          <w:kern w:val="2"/>
          <w:szCs w:val="24"/>
          <w:lang w:eastAsia="zh-TW"/>
        </w:rPr>
        <w:t>:</w:t>
      </w:r>
      <w:r>
        <w:rPr>
          <w:kern w:val="2"/>
          <w:szCs w:val="24"/>
          <w:lang w:eastAsia="zh-TW"/>
        </w:rPr>
        <w:br/>
      </w:r>
      <w:r>
        <w:rPr>
          <w:rFonts w:hint="eastAsia"/>
          <w:kern w:val="2"/>
          <w:szCs w:val="24"/>
          <w:lang w:eastAsia="zh-TW"/>
        </w:rPr>
        <w:pict>
          <v:shape id="_x0000_i1028" type="#_x0000_t75" style="width:478.5pt;height:58.5pt">
            <v:imagedata r:id="rId17" o:title=""/>
          </v:shape>
        </w:pict>
      </w:r>
      <w:r>
        <w:rPr>
          <w:kern w:val="2"/>
          <w:szCs w:val="24"/>
          <w:lang w:eastAsia="zh-TW"/>
        </w:rPr>
        <w:br/>
      </w:r>
    </w:p>
    <w:tbl>
      <w:tblPr>
        <w:tblW w:w="7796" w:type="dxa"/>
        <w:tblInd w:w="15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93"/>
        <w:gridCol w:w="5103"/>
      </w:tblGrid>
      <w:tr w:rsidR="00296458" w:rsidRPr="00555ED2" w:rsidTr="002322F0">
        <w:trPr>
          <w:trHeight w:val="360"/>
        </w:trPr>
        <w:tc>
          <w:tcPr>
            <w:tcW w:w="2693" w:type="dxa"/>
            <w:shd w:val="clear" w:color="auto" w:fill="CCFFCC"/>
            <w:vAlign w:val="center"/>
          </w:tcPr>
          <w:p w:rsidR="00296458" w:rsidRPr="00555ED2" w:rsidRDefault="00296458" w:rsidP="002322F0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欄位</w:t>
            </w:r>
          </w:p>
        </w:tc>
        <w:tc>
          <w:tcPr>
            <w:tcW w:w="5103" w:type="dxa"/>
            <w:shd w:val="clear" w:color="auto" w:fill="CCFFCC"/>
            <w:vAlign w:val="center"/>
          </w:tcPr>
          <w:p w:rsidR="00296458" w:rsidRPr="00555ED2" w:rsidRDefault="00296458" w:rsidP="002322F0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hint="eastAsia"/>
                <w:lang w:eastAsia="zh-TW"/>
              </w:rPr>
              <w:t>值</w:t>
            </w:r>
          </w:p>
        </w:tc>
      </w:tr>
      <w:tr w:rsidR="00296458" w:rsidRPr="00555ED2" w:rsidTr="002322F0">
        <w:trPr>
          <w:trHeight w:val="360"/>
        </w:trPr>
        <w:tc>
          <w:tcPr>
            <w:tcW w:w="2693" w:type="dxa"/>
            <w:shd w:val="clear" w:color="auto" w:fill="FFFF99"/>
            <w:vAlign w:val="center"/>
          </w:tcPr>
          <w:p w:rsidR="00296458" w:rsidRPr="00984102" w:rsidRDefault="00296458" w:rsidP="00296458">
            <w:pPr>
              <w:widowControl/>
              <w:jc w:val="center"/>
              <w:rPr>
                <w:rFonts w:ascii="新細明體" w:hAnsi="新細明體" w:cs="新細明體" w:hint="eastAsia"/>
                <w:kern w:val="0"/>
                <w:sz w:val="16"/>
                <w:szCs w:val="16"/>
              </w:rPr>
            </w:pPr>
            <w:r w:rsidRPr="00984102">
              <w:rPr>
                <w:rFonts w:ascii="新細明體" w:hAnsi="新細明體" w:cs="新細明體" w:hint="eastAsia"/>
                <w:kern w:val="0"/>
                <w:sz w:val="16"/>
                <w:szCs w:val="16"/>
              </w:rPr>
              <w:t>畫面.</w:t>
            </w:r>
            <w:r>
              <w:rPr>
                <w:rFonts w:ascii="新細明體" w:hAnsi="新細明體" w:cs="新細明體" w:hint="eastAsia"/>
                <w:kern w:val="0"/>
                <w:sz w:val="16"/>
                <w:szCs w:val="16"/>
              </w:rPr>
              <w:t>核賠人員</w:t>
            </w:r>
          </w:p>
        </w:tc>
        <w:tc>
          <w:tcPr>
            <w:tcW w:w="5103" w:type="dxa"/>
            <w:vAlign w:val="center"/>
          </w:tcPr>
          <w:p w:rsidR="00296458" w:rsidRPr="00555ED2" w:rsidRDefault="00296458" w:rsidP="00296458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DTAAH411.EMP_NAME</w:t>
            </w:r>
          </w:p>
        </w:tc>
      </w:tr>
      <w:tr w:rsidR="00296458" w:rsidRPr="00555ED2" w:rsidTr="002322F0">
        <w:trPr>
          <w:trHeight w:val="360"/>
        </w:trPr>
        <w:tc>
          <w:tcPr>
            <w:tcW w:w="2693" w:type="dxa"/>
            <w:shd w:val="clear" w:color="auto" w:fill="FFFF99"/>
            <w:vAlign w:val="center"/>
          </w:tcPr>
          <w:p w:rsidR="00296458" w:rsidRPr="00984102" w:rsidRDefault="00296458" w:rsidP="00296458">
            <w:pPr>
              <w:spacing w:line="315" w:lineRule="atLeast"/>
              <w:ind w:firstLine="20"/>
              <w:jc w:val="center"/>
              <w:rPr>
                <w:rFonts w:ascii="sөũ" w:hAnsi="sөũ" w:cs="新細明體"/>
                <w:kern w:val="0"/>
                <w:sz w:val="16"/>
                <w:szCs w:val="16"/>
              </w:rPr>
            </w:pPr>
            <w:r w:rsidRPr="00984102">
              <w:rPr>
                <w:rFonts w:ascii="新細明體" w:hAnsi="新細明體" w:cs="新細明體" w:hint="eastAsia"/>
                <w:kern w:val="0"/>
                <w:sz w:val="16"/>
                <w:szCs w:val="16"/>
              </w:rPr>
              <w:t>畫面.</w:t>
            </w:r>
            <w:r>
              <w:rPr>
                <w:rFonts w:ascii="sөũ" w:hAnsi="sөũ" w:cs="新細明體" w:hint="eastAsia"/>
                <w:kern w:val="0"/>
                <w:sz w:val="16"/>
                <w:szCs w:val="16"/>
              </w:rPr>
              <w:t>核賠</w:t>
            </w:r>
            <w:r>
              <w:rPr>
                <w:rFonts w:ascii="新細明體" w:hAnsi="新細明體" w:cs="新細明體" w:hint="eastAsia"/>
                <w:kern w:val="0"/>
                <w:sz w:val="16"/>
                <w:szCs w:val="16"/>
              </w:rPr>
              <w:t>等級</w:t>
            </w:r>
          </w:p>
        </w:tc>
        <w:tc>
          <w:tcPr>
            <w:tcW w:w="5103" w:type="dxa"/>
            <w:vAlign w:val="center"/>
          </w:tcPr>
          <w:p w:rsidR="00296458" w:rsidRDefault="00296458" w:rsidP="00296458">
            <w:pPr>
              <w:pStyle w:val="Tabletext"/>
              <w:keepLines w:val="0"/>
              <w:spacing w:after="0" w:line="240" w:lineRule="auto"/>
              <w:jc w:val="both"/>
              <w:rPr>
                <w:rFonts w:hint="eastAsia"/>
                <w:lang w:eastAsia="zh-TW"/>
              </w:rPr>
            </w:pP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DTAAH412.DECD_LEVEL</w:t>
            </w:r>
          </w:p>
        </w:tc>
      </w:tr>
      <w:tr w:rsidR="00296458" w:rsidRPr="00555ED2" w:rsidTr="002322F0">
        <w:trPr>
          <w:trHeight w:val="360"/>
        </w:trPr>
        <w:tc>
          <w:tcPr>
            <w:tcW w:w="2693" w:type="dxa"/>
            <w:shd w:val="clear" w:color="auto" w:fill="FFFF99"/>
            <w:vAlign w:val="center"/>
          </w:tcPr>
          <w:p w:rsidR="00296458" w:rsidRPr="00984102" w:rsidRDefault="00296458" w:rsidP="002322F0">
            <w:pPr>
              <w:spacing w:line="315" w:lineRule="atLeast"/>
              <w:ind w:firstLine="20"/>
              <w:jc w:val="center"/>
              <w:rPr>
                <w:rFonts w:ascii="sөũ" w:hAnsi="sөũ" w:cs="新細明體" w:hint="eastAsia"/>
                <w:kern w:val="0"/>
                <w:sz w:val="16"/>
                <w:szCs w:val="16"/>
              </w:rPr>
            </w:pPr>
            <w:r w:rsidRPr="00984102">
              <w:rPr>
                <w:rFonts w:ascii="新細明體" w:hAnsi="新細明體" w:cs="新細明體" w:hint="eastAsia"/>
                <w:kern w:val="0"/>
                <w:sz w:val="16"/>
                <w:szCs w:val="16"/>
              </w:rPr>
              <w:t>畫面.</w:t>
            </w:r>
            <w:r w:rsidRPr="00984102">
              <w:rPr>
                <w:rFonts w:ascii="sөũ" w:hAnsi="sөũ"/>
                <w:sz w:val="16"/>
                <w:szCs w:val="16"/>
              </w:rPr>
              <w:t xml:space="preserve"> </w:t>
            </w:r>
            <w:r w:rsidRPr="00984102">
              <w:rPr>
                <w:rFonts w:ascii="sөũ" w:hAnsi="sөũ"/>
                <w:sz w:val="16"/>
                <w:szCs w:val="16"/>
              </w:rPr>
              <w:t>案件級別</w:t>
            </w:r>
            <w:r w:rsidRPr="00984102">
              <w:rPr>
                <w:rFonts w:ascii="sөũ" w:hAnsi="sөũ" w:hint="eastAsia"/>
                <w:sz w:val="16"/>
                <w:szCs w:val="16"/>
              </w:rPr>
              <w:t>.A.</w:t>
            </w:r>
            <w:r w:rsidRPr="00984102">
              <w:rPr>
                <w:rFonts w:ascii="sөũ" w:hAnsi="sөũ" w:cs="新細明體"/>
                <w:kern w:val="0"/>
                <w:sz w:val="16"/>
                <w:szCs w:val="16"/>
              </w:rPr>
              <w:t>承辦</w:t>
            </w:r>
          </w:p>
        </w:tc>
        <w:tc>
          <w:tcPr>
            <w:tcW w:w="5103" w:type="dxa"/>
            <w:vAlign w:val="center"/>
          </w:tcPr>
          <w:p w:rsidR="00296458" w:rsidRDefault="00296458" w:rsidP="002322F0">
            <w:pPr>
              <w:pStyle w:val="Tabletext"/>
              <w:keepLines w:val="0"/>
              <w:spacing w:after="0" w:line="240" w:lineRule="auto"/>
              <w:jc w:val="both"/>
              <w:rPr>
                <w:rFonts w:hint="eastAsia"/>
                <w:lang w:eastAsia="zh-TW"/>
              </w:rPr>
            </w:pP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DTAAH411.</w:t>
            </w:r>
            <w:r w:rsidRPr="008110B1">
              <w:rPr>
                <w:rStyle w:val="SoDAField"/>
                <w:rFonts w:ascii="細明體" w:eastAsia="細明體" w:hAnsi="細明體" w:cs="Arial"/>
                <w:caps/>
              </w:rPr>
              <w:t>A_LEV_UND</w:t>
            </w:r>
          </w:p>
        </w:tc>
      </w:tr>
      <w:tr w:rsidR="00296458" w:rsidRPr="00555ED2" w:rsidTr="002322F0">
        <w:trPr>
          <w:trHeight w:val="360"/>
        </w:trPr>
        <w:tc>
          <w:tcPr>
            <w:tcW w:w="2693" w:type="dxa"/>
            <w:shd w:val="clear" w:color="auto" w:fill="FFFF99"/>
            <w:vAlign w:val="center"/>
          </w:tcPr>
          <w:p w:rsidR="00296458" w:rsidRPr="00984102" w:rsidRDefault="00296458" w:rsidP="002322F0">
            <w:pPr>
              <w:spacing w:line="315" w:lineRule="atLeast"/>
              <w:ind w:firstLine="20"/>
              <w:jc w:val="center"/>
              <w:rPr>
                <w:rFonts w:ascii="sөũ" w:hAnsi="sөũ" w:cs="新細明體" w:hint="eastAsia"/>
                <w:kern w:val="0"/>
                <w:sz w:val="16"/>
                <w:szCs w:val="16"/>
              </w:rPr>
            </w:pPr>
            <w:r w:rsidRPr="00984102">
              <w:rPr>
                <w:rFonts w:ascii="新細明體" w:hAnsi="新細明體" w:cs="新細明體" w:hint="eastAsia"/>
                <w:kern w:val="0"/>
                <w:sz w:val="16"/>
                <w:szCs w:val="16"/>
              </w:rPr>
              <w:t>畫面.</w:t>
            </w:r>
            <w:r w:rsidRPr="00984102">
              <w:rPr>
                <w:rFonts w:ascii="sөũ" w:hAnsi="sөũ"/>
                <w:sz w:val="16"/>
                <w:szCs w:val="16"/>
              </w:rPr>
              <w:t>案件級別</w:t>
            </w:r>
            <w:r w:rsidRPr="00984102">
              <w:rPr>
                <w:rFonts w:ascii="sөũ" w:hAnsi="sөũ" w:hint="eastAsia"/>
                <w:sz w:val="16"/>
                <w:szCs w:val="16"/>
              </w:rPr>
              <w:t>.A.</w:t>
            </w:r>
            <w:r w:rsidRPr="00984102">
              <w:rPr>
                <w:rFonts w:ascii="sөũ" w:hAnsi="sөũ" w:cs="新細明體"/>
                <w:kern w:val="0"/>
                <w:sz w:val="16"/>
                <w:szCs w:val="16"/>
              </w:rPr>
              <w:t>覆核</w:t>
            </w:r>
          </w:p>
        </w:tc>
        <w:tc>
          <w:tcPr>
            <w:tcW w:w="5103" w:type="dxa"/>
            <w:vAlign w:val="center"/>
          </w:tcPr>
          <w:p w:rsidR="00296458" w:rsidRDefault="00296458" w:rsidP="002322F0">
            <w:pPr>
              <w:pStyle w:val="Tabletext"/>
              <w:keepLines w:val="0"/>
              <w:spacing w:after="0" w:line="240" w:lineRule="auto"/>
              <w:jc w:val="both"/>
            </w:pP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DTAAH411.</w:t>
            </w:r>
            <w:r>
              <w:t xml:space="preserve"> </w:t>
            </w:r>
            <w:r w:rsidRPr="008110B1">
              <w:rPr>
                <w:rStyle w:val="SoDAField"/>
                <w:rFonts w:ascii="細明體" w:eastAsia="細明體" w:hAnsi="細明體" w:cs="Arial"/>
                <w:caps/>
                <w:lang w:eastAsia="zh-TW"/>
              </w:rPr>
              <w:t>A_LEV_REV</w:t>
            </w: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 xml:space="preserve"> </w:t>
            </w:r>
          </w:p>
        </w:tc>
      </w:tr>
      <w:tr w:rsidR="00296458" w:rsidRPr="00555ED2" w:rsidTr="002322F0">
        <w:trPr>
          <w:trHeight w:val="360"/>
        </w:trPr>
        <w:tc>
          <w:tcPr>
            <w:tcW w:w="2693" w:type="dxa"/>
            <w:shd w:val="clear" w:color="auto" w:fill="FFFF99"/>
            <w:vAlign w:val="center"/>
          </w:tcPr>
          <w:p w:rsidR="00296458" w:rsidRPr="00984102" w:rsidRDefault="00296458" w:rsidP="002322F0">
            <w:pPr>
              <w:spacing w:line="315" w:lineRule="atLeast"/>
              <w:ind w:firstLine="20"/>
              <w:jc w:val="center"/>
              <w:rPr>
                <w:rFonts w:ascii="sөũ" w:hAnsi="sөũ" w:cs="新細明體" w:hint="eastAsia"/>
                <w:kern w:val="0"/>
                <w:sz w:val="16"/>
                <w:szCs w:val="16"/>
              </w:rPr>
            </w:pPr>
            <w:r w:rsidRPr="00984102">
              <w:rPr>
                <w:rFonts w:ascii="新細明體" w:hAnsi="新細明體" w:cs="新細明體" w:hint="eastAsia"/>
                <w:kern w:val="0"/>
                <w:sz w:val="16"/>
                <w:szCs w:val="16"/>
              </w:rPr>
              <w:t>畫面.</w:t>
            </w:r>
            <w:r w:rsidRPr="00984102">
              <w:rPr>
                <w:rFonts w:ascii="sөũ" w:hAnsi="sөũ"/>
                <w:sz w:val="16"/>
                <w:szCs w:val="16"/>
              </w:rPr>
              <w:t xml:space="preserve"> </w:t>
            </w:r>
            <w:r w:rsidRPr="00984102">
              <w:rPr>
                <w:rFonts w:ascii="sөũ" w:hAnsi="sөũ"/>
                <w:sz w:val="16"/>
                <w:szCs w:val="16"/>
              </w:rPr>
              <w:t>案件級別</w:t>
            </w:r>
            <w:r w:rsidRPr="00984102">
              <w:rPr>
                <w:rFonts w:ascii="sөũ" w:hAnsi="sөũ" w:hint="eastAsia"/>
                <w:sz w:val="16"/>
                <w:szCs w:val="16"/>
              </w:rPr>
              <w:t>.</w:t>
            </w:r>
            <w:r>
              <w:rPr>
                <w:rFonts w:ascii="sөũ" w:hAnsi="sөũ" w:hint="eastAsia"/>
                <w:sz w:val="16"/>
                <w:szCs w:val="16"/>
              </w:rPr>
              <w:t>B</w:t>
            </w:r>
            <w:r w:rsidRPr="00984102">
              <w:rPr>
                <w:rFonts w:ascii="sөũ" w:hAnsi="sөũ" w:hint="eastAsia"/>
                <w:sz w:val="16"/>
                <w:szCs w:val="16"/>
              </w:rPr>
              <w:t>.</w:t>
            </w:r>
            <w:r w:rsidRPr="00984102">
              <w:rPr>
                <w:rFonts w:ascii="sөũ" w:hAnsi="sөũ" w:cs="新細明體"/>
                <w:kern w:val="0"/>
                <w:sz w:val="16"/>
                <w:szCs w:val="16"/>
              </w:rPr>
              <w:t>承辦</w:t>
            </w:r>
          </w:p>
        </w:tc>
        <w:tc>
          <w:tcPr>
            <w:tcW w:w="5103" w:type="dxa"/>
            <w:vAlign w:val="center"/>
          </w:tcPr>
          <w:p w:rsidR="00296458" w:rsidRDefault="00296458" w:rsidP="002322F0">
            <w:pPr>
              <w:pStyle w:val="Tabletext"/>
              <w:keepLines w:val="0"/>
              <w:spacing w:after="0" w:line="240" w:lineRule="auto"/>
              <w:jc w:val="both"/>
              <w:rPr>
                <w:rFonts w:hint="eastAsia"/>
                <w:lang w:eastAsia="zh-TW"/>
              </w:rPr>
            </w:pP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DTAAH411.B</w:t>
            </w:r>
            <w:r w:rsidRPr="008110B1">
              <w:rPr>
                <w:rStyle w:val="SoDAField"/>
                <w:rFonts w:ascii="細明體" w:eastAsia="細明體" w:hAnsi="細明體" w:cs="Arial"/>
                <w:caps/>
              </w:rPr>
              <w:t>_LEV_UND</w:t>
            </w:r>
          </w:p>
        </w:tc>
      </w:tr>
      <w:tr w:rsidR="00296458" w:rsidRPr="00555ED2" w:rsidTr="002322F0">
        <w:trPr>
          <w:trHeight w:val="360"/>
        </w:trPr>
        <w:tc>
          <w:tcPr>
            <w:tcW w:w="2693" w:type="dxa"/>
            <w:shd w:val="clear" w:color="auto" w:fill="FFFF99"/>
            <w:vAlign w:val="center"/>
          </w:tcPr>
          <w:p w:rsidR="00296458" w:rsidRPr="00984102" w:rsidRDefault="00296458" w:rsidP="002322F0">
            <w:pPr>
              <w:spacing w:line="315" w:lineRule="atLeast"/>
              <w:ind w:firstLine="20"/>
              <w:jc w:val="center"/>
              <w:rPr>
                <w:rFonts w:ascii="sөũ" w:hAnsi="sөũ" w:cs="新細明體" w:hint="eastAsia"/>
                <w:kern w:val="0"/>
                <w:sz w:val="16"/>
                <w:szCs w:val="16"/>
              </w:rPr>
            </w:pPr>
            <w:r w:rsidRPr="00984102">
              <w:rPr>
                <w:rFonts w:ascii="新細明體" w:hAnsi="新細明體" w:cs="新細明體" w:hint="eastAsia"/>
                <w:kern w:val="0"/>
                <w:sz w:val="16"/>
                <w:szCs w:val="16"/>
              </w:rPr>
              <w:t>畫面.</w:t>
            </w:r>
            <w:r w:rsidRPr="00984102">
              <w:rPr>
                <w:rFonts w:ascii="sөũ" w:hAnsi="sөũ"/>
                <w:sz w:val="16"/>
                <w:szCs w:val="16"/>
              </w:rPr>
              <w:t>案件級別</w:t>
            </w:r>
            <w:r w:rsidRPr="00984102">
              <w:rPr>
                <w:rFonts w:ascii="sөũ" w:hAnsi="sөũ" w:hint="eastAsia"/>
                <w:sz w:val="16"/>
                <w:szCs w:val="16"/>
              </w:rPr>
              <w:t>.</w:t>
            </w:r>
            <w:r>
              <w:rPr>
                <w:rFonts w:ascii="sөũ" w:hAnsi="sөũ" w:hint="eastAsia"/>
                <w:sz w:val="16"/>
                <w:szCs w:val="16"/>
              </w:rPr>
              <w:t>B</w:t>
            </w:r>
            <w:r w:rsidRPr="00984102">
              <w:rPr>
                <w:rFonts w:ascii="sөũ" w:hAnsi="sөũ" w:hint="eastAsia"/>
                <w:sz w:val="16"/>
                <w:szCs w:val="16"/>
              </w:rPr>
              <w:t>.</w:t>
            </w:r>
            <w:r w:rsidRPr="00984102">
              <w:rPr>
                <w:rFonts w:ascii="sөũ" w:hAnsi="sөũ" w:cs="新細明體"/>
                <w:kern w:val="0"/>
                <w:sz w:val="16"/>
                <w:szCs w:val="16"/>
              </w:rPr>
              <w:t>覆核</w:t>
            </w:r>
          </w:p>
        </w:tc>
        <w:tc>
          <w:tcPr>
            <w:tcW w:w="5103" w:type="dxa"/>
            <w:vAlign w:val="center"/>
          </w:tcPr>
          <w:p w:rsidR="00296458" w:rsidRDefault="00296458" w:rsidP="002322F0">
            <w:pPr>
              <w:pStyle w:val="Tabletext"/>
              <w:keepLines w:val="0"/>
              <w:spacing w:after="0" w:line="240" w:lineRule="auto"/>
              <w:jc w:val="both"/>
            </w:pP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DTAAH411.</w:t>
            </w:r>
            <w:r>
              <w:t xml:space="preserve"> </w:t>
            </w: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B</w:t>
            </w:r>
            <w:r w:rsidRPr="008110B1">
              <w:rPr>
                <w:rStyle w:val="SoDAField"/>
                <w:rFonts w:ascii="細明體" w:eastAsia="細明體" w:hAnsi="細明體" w:cs="Arial"/>
                <w:caps/>
                <w:lang w:eastAsia="zh-TW"/>
              </w:rPr>
              <w:t>_LEV_REV</w:t>
            </w: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 xml:space="preserve"> </w:t>
            </w:r>
          </w:p>
        </w:tc>
      </w:tr>
      <w:tr w:rsidR="00296458" w:rsidRPr="00555ED2" w:rsidTr="002322F0">
        <w:trPr>
          <w:trHeight w:val="360"/>
        </w:trPr>
        <w:tc>
          <w:tcPr>
            <w:tcW w:w="2693" w:type="dxa"/>
            <w:shd w:val="clear" w:color="auto" w:fill="FFFF99"/>
            <w:vAlign w:val="center"/>
          </w:tcPr>
          <w:p w:rsidR="00296458" w:rsidRPr="00984102" w:rsidRDefault="00296458" w:rsidP="002322F0">
            <w:pPr>
              <w:spacing w:line="315" w:lineRule="atLeast"/>
              <w:ind w:firstLine="20"/>
              <w:jc w:val="center"/>
              <w:rPr>
                <w:rFonts w:ascii="sөũ" w:hAnsi="sөũ" w:cs="新細明體" w:hint="eastAsia"/>
                <w:kern w:val="0"/>
                <w:sz w:val="16"/>
                <w:szCs w:val="16"/>
              </w:rPr>
            </w:pPr>
            <w:r w:rsidRPr="00984102">
              <w:rPr>
                <w:rFonts w:ascii="新細明體" w:hAnsi="新細明體" w:cs="新細明體" w:hint="eastAsia"/>
                <w:kern w:val="0"/>
                <w:sz w:val="16"/>
                <w:szCs w:val="16"/>
              </w:rPr>
              <w:t>畫面.</w:t>
            </w:r>
            <w:r w:rsidRPr="00984102">
              <w:rPr>
                <w:rFonts w:ascii="sөũ" w:hAnsi="sөũ"/>
                <w:sz w:val="16"/>
                <w:szCs w:val="16"/>
              </w:rPr>
              <w:t xml:space="preserve"> </w:t>
            </w:r>
            <w:r w:rsidRPr="00984102">
              <w:rPr>
                <w:rFonts w:ascii="sөũ" w:hAnsi="sөũ"/>
                <w:sz w:val="16"/>
                <w:szCs w:val="16"/>
              </w:rPr>
              <w:t>案件級別</w:t>
            </w:r>
            <w:r w:rsidRPr="00984102">
              <w:rPr>
                <w:rFonts w:ascii="sөũ" w:hAnsi="sөũ" w:hint="eastAsia"/>
                <w:sz w:val="16"/>
                <w:szCs w:val="16"/>
              </w:rPr>
              <w:t>.</w:t>
            </w:r>
            <w:r>
              <w:rPr>
                <w:rFonts w:ascii="sөũ" w:hAnsi="sөũ" w:hint="eastAsia"/>
                <w:sz w:val="16"/>
                <w:szCs w:val="16"/>
              </w:rPr>
              <w:t>C</w:t>
            </w:r>
            <w:r w:rsidRPr="00984102">
              <w:rPr>
                <w:rFonts w:ascii="sөũ" w:hAnsi="sөũ" w:hint="eastAsia"/>
                <w:sz w:val="16"/>
                <w:szCs w:val="16"/>
              </w:rPr>
              <w:t>.</w:t>
            </w:r>
            <w:r w:rsidRPr="00984102">
              <w:rPr>
                <w:rFonts w:ascii="sөũ" w:hAnsi="sөũ" w:cs="新細明體"/>
                <w:kern w:val="0"/>
                <w:sz w:val="16"/>
                <w:szCs w:val="16"/>
              </w:rPr>
              <w:t>承辦</w:t>
            </w:r>
          </w:p>
        </w:tc>
        <w:tc>
          <w:tcPr>
            <w:tcW w:w="5103" w:type="dxa"/>
            <w:vAlign w:val="center"/>
          </w:tcPr>
          <w:p w:rsidR="00296458" w:rsidRDefault="00296458" w:rsidP="002322F0">
            <w:pPr>
              <w:pStyle w:val="Tabletext"/>
              <w:keepLines w:val="0"/>
              <w:spacing w:after="0" w:line="240" w:lineRule="auto"/>
              <w:jc w:val="both"/>
              <w:rPr>
                <w:rFonts w:hint="eastAsia"/>
                <w:lang w:eastAsia="zh-TW"/>
              </w:rPr>
            </w:pP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DTAAH411.C</w:t>
            </w:r>
            <w:r w:rsidRPr="008110B1">
              <w:rPr>
                <w:rStyle w:val="SoDAField"/>
                <w:rFonts w:ascii="細明體" w:eastAsia="細明體" w:hAnsi="細明體" w:cs="Arial"/>
                <w:caps/>
              </w:rPr>
              <w:t>_LEV_UND</w:t>
            </w:r>
          </w:p>
        </w:tc>
      </w:tr>
      <w:tr w:rsidR="00296458" w:rsidRPr="00555ED2" w:rsidTr="002322F0">
        <w:trPr>
          <w:trHeight w:val="360"/>
        </w:trPr>
        <w:tc>
          <w:tcPr>
            <w:tcW w:w="2693" w:type="dxa"/>
            <w:shd w:val="clear" w:color="auto" w:fill="FFFF99"/>
            <w:vAlign w:val="center"/>
          </w:tcPr>
          <w:p w:rsidR="00296458" w:rsidRPr="00984102" w:rsidRDefault="00296458" w:rsidP="002322F0">
            <w:pPr>
              <w:spacing w:line="315" w:lineRule="atLeast"/>
              <w:ind w:firstLine="20"/>
              <w:jc w:val="center"/>
              <w:rPr>
                <w:rFonts w:ascii="sөũ" w:hAnsi="sөũ" w:cs="新細明體" w:hint="eastAsia"/>
                <w:kern w:val="0"/>
                <w:sz w:val="16"/>
                <w:szCs w:val="16"/>
              </w:rPr>
            </w:pPr>
            <w:r w:rsidRPr="00984102">
              <w:rPr>
                <w:rFonts w:ascii="新細明體" w:hAnsi="新細明體" w:cs="新細明體" w:hint="eastAsia"/>
                <w:kern w:val="0"/>
                <w:sz w:val="16"/>
                <w:szCs w:val="16"/>
              </w:rPr>
              <w:t>畫面.</w:t>
            </w:r>
            <w:r w:rsidRPr="00984102">
              <w:rPr>
                <w:rFonts w:ascii="sөũ" w:hAnsi="sөũ"/>
                <w:sz w:val="16"/>
                <w:szCs w:val="16"/>
              </w:rPr>
              <w:t>案件級別</w:t>
            </w:r>
            <w:r w:rsidRPr="00984102">
              <w:rPr>
                <w:rFonts w:ascii="sөũ" w:hAnsi="sөũ" w:hint="eastAsia"/>
                <w:sz w:val="16"/>
                <w:szCs w:val="16"/>
              </w:rPr>
              <w:t>.</w:t>
            </w:r>
            <w:r>
              <w:rPr>
                <w:rFonts w:ascii="sөũ" w:hAnsi="sөũ" w:hint="eastAsia"/>
                <w:sz w:val="16"/>
                <w:szCs w:val="16"/>
              </w:rPr>
              <w:t>C</w:t>
            </w:r>
            <w:r w:rsidRPr="00984102">
              <w:rPr>
                <w:rFonts w:ascii="sөũ" w:hAnsi="sөũ" w:hint="eastAsia"/>
                <w:sz w:val="16"/>
                <w:szCs w:val="16"/>
              </w:rPr>
              <w:t>.</w:t>
            </w:r>
            <w:r w:rsidRPr="00984102">
              <w:rPr>
                <w:rFonts w:ascii="sөũ" w:hAnsi="sөũ" w:cs="新細明體"/>
                <w:kern w:val="0"/>
                <w:sz w:val="16"/>
                <w:szCs w:val="16"/>
              </w:rPr>
              <w:t>覆核</w:t>
            </w:r>
          </w:p>
        </w:tc>
        <w:tc>
          <w:tcPr>
            <w:tcW w:w="5103" w:type="dxa"/>
            <w:vAlign w:val="center"/>
          </w:tcPr>
          <w:p w:rsidR="00296458" w:rsidRDefault="00296458" w:rsidP="002322F0">
            <w:pPr>
              <w:pStyle w:val="Tabletext"/>
              <w:keepLines w:val="0"/>
              <w:spacing w:after="0" w:line="240" w:lineRule="auto"/>
              <w:jc w:val="both"/>
            </w:pP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DTAAH411.</w:t>
            </w:r>
            <w:r>
              <w:t xml:space="preserve"> </w:t>
            </w: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C</w:t>
            </w:r>
            <w:r w:rsidRPr="008110B1">
              <w:rPr>
                <w:rStyle w:val="SoDAField"/>
                <w:rFonts w:ascii="細明體" w:eastAsia="細明體" w:hAnsi="細明體" w:cs="Arial"/>
                <w:caps/>
                <w:lang w:eastAsia="zh-TW"/>
              </w:rPr>
              <w:t>_LEV_REV</w:t>
            </w: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 xml:space="preserve"> </w:t>
            </w:r>
          </w:p>
        </w:tc>
      </w:tr>
      <w:tr w:rsidR="00296458" w:rsidRPr="00555ED2" w:rsidTr="002322F0">
        <w:trPr>
          <w:trHeight w:val="360"/>
        </w:trPr>
        <w:tc>
          <w:tcPr>
            <w:tcW w:w="2693" w:type="dxa"/>
            <w:shd w:val="clear" w:color="auto" w:fill="FFFF99"/>
            <w:vAlign w:val="center"/>
          </w:tcPr>
          <w:p w:rsidR="00296458" w:rsidRPr="00984102" w:rsidRDefault="00296458" w:rsidP="002322F0">
            <w:pPr>
              <w:spacing w:line="315" w:lineRule="atLeast"/>
              <w:ind w:firstLine="20"/>
              <w:jc w:val="center"/>
              <w:rPr>
                <w:rFonts w:ascii="sөũ" w:hAnsi="sөũ" w:cs="新細明體" w:hint="eastAsia"/>
                <w:kern w:val="0"/>
                <w:sz w:val="16"/>
                <w:szCs w:val="16"/>
              </w:rPr>
            </w:pPr>
            <w:r w:rsidRPr="00984102">
              <w:rPr>
                <w:rFonts w:ascii="新細明體" w:hAnsi="新細明體" w:cs="新細明體" w:hint="eastAsia"/>
                <w:kern w:val="0"/>
                <w:sz w:val="16"/>
                <w:szCs w:val="16"/>
              </w:rPr>
              <w:t>畫面.</w:t>
            </w:r>
            <w:r w:rsidRPr="00984102">
              <w:rPr>
                <w:rFonts w:ascii="sөũ" w:hAnsi="sөũ"/>
                <w:sz w:val="16"/>
                <w:szCs w:val="16"/>
              </w:rPr>
              <w:t xml:space="preserve"> </w:t>
            </w:r>
            <w:r w:rsidRPr="00984102">
              <w:rPr>
                <w:rFonts w:ascii="sөũ" w:hAnsi="sөũ"/>
                <w:sz w:val="16"/>
                <w:szCs w:val="16"/>
              </w:rPr>
              <w:t>案件級別</w:t>
            </w:r>
            <w:r w:rsidRPr="00984102">
              <w:rPr>
                <w:rFonts w:ascii="sөũ" w:hAnsi="sөũ" w:hint="eastAsia"/>
                <w:sz w:val="16"/>
                <w:szCs w:val="16"/>
              </w:rPr>
              <w:t>.</w:t>
            </w:r>
            <w:r>
              <w:rPr>
                <w:rFonts w:ascii="sөũ" w:hAnsi="sөũ" w:hint="eastAsia"/>
                <w:sz w:val="16"/>
                <w:szCs w:val="16"/>
              </w:rPr>
              <w:t>D</w:t>
            </w:r>
            <w:r w:rsidRPr="00984102">
              <w:rPr>
                <w:rFonts w:ascii="sөũ" w:hAnsi="sөũ" w:hint="eastAsia"/>
                <w:sz w:val="16"/>
                <w:szCs w:val="16"/>
              </w:rPr>
              <w:t>.</w:t>
            </w:r>
            <w:r w:rsidRPr="00984102">
              <w:rPr>
                <w:rFonts w:ascii="sөũ" w:hAnsi="sөũ" w:cs="新細明體"/>
                <w:kern w:val="0"/>
                <w:sz w:val="16"/>
                <w:szCs w:val="16"/>
              </w:rPr>
              <w:t>承辦</w:t>
            </w:r>
          </w:p>
        </w:tc>
        <w:tc>
          <w:tcPr>
            <w:tcW w:w="5103" w:type="dxa"/>
            <w:vAlign w:val="center"/>
          </w:tcPr>
          <w:p w:rsidR="00296458" w:rsidRDefault="00296458" w:rsidP="002322F0">
            <w:pPr>
              <w:pStyle w:val="Tabletext"/>
              <w:keepLines w:val="0"/>
              <w:spacing w:after="0" w:line="240" w:lineRule="auto"/>
              <w:jc w:val="both"/>
              <w:rPr>
                <w:rFonts w:hint="eastAsia"/>
                <w:lang w:eastAsia="zh-TW"/>
              </w:rPr>
            </w:pP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DTAAH411.D</w:t>
            </w:r>
            <w:r w:rsidRPr="008110B1">
              <w:rPr>
                <w:rStyle w:val="SoDAField"/>
                <w:rFonts w:ascii="細明體" w:eastAsia="細明體" w:hAnsi="細明體" w:cs="Arial"/>
                <w:caps/>
              </w:rPr>
              <w:t>_LEV_UND</w:t>
            </w:r>
          </w:p>
        </w:tc>
      </w:tr>
      <w:tr w:rsidR="00296458" w:rsidRPr="00555ED2" w:rsidTr="002322F0">
        <w:trPr>
          <w:trHeight w:val="360"/>
        </w:trPr>
        <w:tc>
          <w:tcPr>
            <w:tcW w:w="2693" w:type="dxa"/>
            <w:shd w:val="clear" w:color="auto" w:fill="FFFF99"/>
            <w:vAlign w:val="center"/>
          </w:tcPr>
          <w:p w:rsidR="00296458" w:rsidRPr="00984102" w:rsidRDefault="00296458" w:rsidP="002322F0">
            <w:pPr>
              <w:spacing w:line="315" w:lineRule="atLeast"/>
              <w:ind w:firstLine="20"/>
              <w:jc w:val="center"/>
              <w:rPr>
                <w:rFonts w:ascii="sөũ" w:hAnsi="sөũ" w:cs="新細明體" w:hint="eastAsia"/>
                <w:kern w:val="0"/>
                <w:sz w:val="16"/>
                <w:szCs w:val="16"/>
              </w:rPr>
            </w:pPr>
            <w:r w:rsidRPr="00984102">
              <w:rPr>
                <w:rFonts w:ascii="新細明體" w:hAnsi="新細明體" w:cs="新細明體" w:hint="eastAsia"/>
                <w:kern w:val="0"/>
                <w:sz w:val="16"/>
                <w:szCs w:val="16"/>
              </w:rPr>
              <w:t>畫面.</w:t>
            </w:r>
            <w:r w:rsidRPr="00984102">
              <w:rPr>
                <w:rFonts w:ascii="sөũ" w:hAnsi="sөũ"/>
                <w:sz w:val="16"/>
                <w:szCs w:val="16"/>
              </w:rPr>
              <w:t>案件級別</w:t>
            </w:r>
            <w:r>
              <w:rPr>
                <w:rFonts w:ascii="sөũ" w:hAnsi="sөũ" w:hint="eastAsia"/>
                <w:sz w:val="16"/>
                <w:szCs w:val="16"/>
              </w:rPr>
              <w:t>.D</w:t>
            </w:r>
            <w:r w:rsidRPr="00984102">
              <w:rPr>
                <w:rFonts w:ascii="sөũ" w:hAnsi="sөũ" w:hint="eastAsia"/>
                <w:sz w:val="16"/>
                <w:szCs w:val="16"/>
              </w:rPr>
              <w:t>.</w:t>
            </w:r>
            <w:r w:rsidRPr="00984102">
              <w:rPr>
                <w:rFonts w:ascii="sөũ" w:hAnsi="sөũ" w:cs="新細明體"/>
                <w:kern w:val="0"/>
                <w:sz w:val="16"/>
                <w:szCs w:val="16"/>
              </w:rPr>
              <w:t>覆核</w:t>
            </w:r>
          </w:p>
        </w:tc>
        <w:tc>
          <w:tcPr>
            <w:tcW w:w="5103" w:type="dxa"/>
            <w:vAlign w:val="center"/>
          </w:tcPr>
          <w:p w:rsidR="00296458" w:rsidRDefault="00296458" w:rsidP="002322F0">
            <w:pPr>
              <w:pStyle w:val="Tabletext"/>
              <w:keepLines w:val="0"/>
              <w:spacing w:after="0" w:line="240" w:lineRule="auto"/>
              <w:jc w:val="both"/>
            </w:pP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DTAAH411.</w:t>
            </w:r>
            <w:r>
              <w:t xml:space="preserve"> </w:t>
            </w: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D</w:t>
            </w:r>
            <w:r w:rsidRPr="008110B1">
              <w:rPr>
                <w:rStyle w:val="SoDAField"/>
                <w:rFonts w:ascii="細明體" w:eastAsia="細明體" w:hAnsi="細明體" w:cs="Arial"/>
                <w:caps/>
                <w:lang w:eastAsia="zh-TW"/>
              </w:rPr>
              <w:t>_LEV_REV</w:t>
            </w: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 xml:space="preserve"> </w:t>
            </w:r>
          </w:p>
        </w:tc>
      </w:tr>
      <w:tr w:rsidR="00296458" w:rsidRPr="00555ED2" w:rsidTr="002322F0">
        <w:trPr>
          <w:trHeight w:val="360"/>
        </w:trPr>
        <w:tc>
          <w:tcPr>
            <w:tcW w:w="2693" w:type="dxa"/>
            <w:shd w:val="clear" w:color="auto" w:fill="FFFF99"/>
            <w:vAlign w:val="center"/>
          </w:tcPr>
          <w:p w:rsidR="00296458" w:rsidRPr="00984102" w:rsidRDefault="00296458" w:rsidP="002322F0">
            <w:pPr>
              <w:spacing w:line="315" w:lineRule="atLeast"/>
              <w:ind w:firstLine="20"/>
              <w:jc w:val="center"/>
              <w:rPr>
                <w:rFonts w:ascii="sөũ" w:hAnsi="sөũ" w:cs="新細明體" w:hint="eastAsia"/>
                <w:kern w:val="0"/>
                <w:sz w:val="16"/>
                <w:szCs w:val="16"/>
              </w:rPr>
            </w:pPr>
            <w:r w:rsidRPr="00984102">
              <w:rPr>
                <w:rFonts w:ascii="新細明體" w:hAnsi="新細明體" w:cs="新細明體" w:hint="eastAsia"/>
                <w:kern w:val="0"/>
                <w:sz w:val="16"/>
                <w:szCs w:val="16"/>
              </w:rPr>
              <w:t>畫面.</w:t>
            </w:r>
            <w:r w:rsidRPr="00984102">
              <w:rPr>
                <w:rFonts w:ascii="sөũ" w:hAnsi="sөũ"/>
                <w:sz w:val="16"/>
                <w:szCs w:val="16"/>
              </w:rPr>
              <w:t xml:space="preserve"> </w:t>
            </w:r>
            <w:r w:rsidRPr="00984102">
              <w:rPr>
                <w:rFonts w:ascii="sөũ" w:hAnsi="sөũ"/>
                <w:sz w:val="16"/>
                <w:szCs w:val="16"/>
              </w:rPr>
              <w:t>案件級別</w:t>
            </w:r>
            <w:r w:rsidRPr="00984102">
              <w:rPr>
                <w:rFonts w:ascii="sөũ" w:hAnsi="sөũ" w:hint="eastAsia"/>
                <w:sz w:val="16"/>
                <w:szCs w:val="16"/>
              </w:rPr>
              <w:t>.</w:t>
            </w:r>
            <w:r>
              <w:rPr>
                <w:rFonts w:ascii="sөũ" w:hAnsi="sөũ" w:hint="eastAsia"/>
                <w:sz w:val="16"/>
                <w:szCs w:val="16"/>
              </w:rPr>
              <w:t>E</w:t>
            </w:r>
            <w:r w:rsidRPr="00984102">
              <w:rPr>
                <w:rFonts w:ascii="sөũ" w:hAnsi="sөũ" w:hint="eastAsia"/>
                <w:sz w:val="16"/>
                <w:szCs w:val="16"/>
              </w:rPr>
              <w:t>.</w:t>
            </w:r>
            <w:r w:rsidRPr="00984102">
              <w:rPr>
                <w:rFonts w:ascii="sөũ" w:hAnsi="sөũ" w:cs="新細明體"/>
                <w:kern w:val="0"/>
                <w:sz w:val="16"/>
                <w:szCs w:val="16"/>
              </w:rPr>
              <w:t>承辦</w:t>
            </w:r>
          </w:p>
        </w:tc>
        <w:tc>
          <w:tcPr>
            <w:tcW w:w="5103" w:type="dxa"/>
            <w:vAlign w:val="center"/>
          </w:tcPr>
          <w:p w:rsidR="00296458" w:rsidRDefault="00296458" w:rsidP="002322F0">
            <w:pPr>
              <w:pStyle w:val="Tabletext"/>
              <w:keepLines w:val="0"/>
              <w:spacing w:after="0" w:line="240" w:lineRule="auto"/>
              <w:jc w:val="both"/>
              <w:rPr>
                <w:rFonts w:hint="eastAsia"/>
                <w:lang w:eastAsia="zh-TW"/>
              </w:rPr>
            </w:pP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DTAAH411.E</w:t>
            </w:r>
            <w:r w:rsidRPr="008110B1">
              <w:rPr>
                <w:rStyle w:val="SoDAField"/>
                <w:rFonts w:ascii="細明體" w:eastAsia="細明體" w:hAnsi="細明體" w:cs="Arial"/>
                <w:caps/>
              </w:rPr>
              <w:t>_LEV_UND</w:t>
            </w:r>
          </w:p>
        </w:tc>
      </w:tr>
      <w:tr w:rsidR="00296458" w:rsidRPr="00555ED2" w:rsidTr="002322F0">
        <w:trPr>
          <w:trHeight w:val="360"/>
        </w:trPr>
        <w:tc>
          <w:tcPr>
            <w:tcW w:w="2693" w:type="dxa"/>
            <w:shd w:val="clear" w:color="auto" w:fill="FFFF99"/>
            <w:vAlign w:val="center"/>
          </w:tcPr>
          <w:p w:rsidR="00296458" w:rsidRPr="00984102" w:rsidRDefault="00296458" w:rsidP="002322F0">
            <w:pPr>
              <w:spacing w:line="315" w:lineRule="atLeast"/>
              <w:ind w:firstLine="20"/>
              <w:jc w:val="center"/>
              <w:rPr>
                <w:rFonts w:ascii="sөũ" w:hAnsi="sөũ" w:cs="新細明體" w:hint="eastAsia"/>
                <w:kern w:val="0"/>
                <w:sz w:val="16"/>
                <w:szCs w:val="16"/>
              </w:rPr>
            </w:pPr>
            <w:r w:rsidRPr="00984102">
              <w:rPr>
                <w:rFonts w:ascii="新細明體" w:hAnsi="新細明體" w:cs="新細明體" w:hint="eastAsia"/>
                <w:kern w:val="0"/>
                <w:sz w:val="16"/>
                <w:szCs w:val="16"/>
              </w:rPr>
              <w:t>畫面.</w:t>
            </w:r>
            <w:r w:rsidRPr="00984102">
              <w:rPr>
                <w:rFonts w:ascii="sөũ" w:hAnsi="sөũ"/>
                <w:sz w:val="16"/>
                <w:szCs w:val="16"/>
              </w:rPr>
              <w:t>案件級別</w:t>
            </w:r>
            <w:r w:rsidRPr="00984102">
              <w:rPr>
                <w:rFonts w:ascii="sөũ" w:hAnsi="sөũ" w:hint="eastAsia"/>
                <w:sz w:val="16"/>
                <w:szCs w:val="16"/>
              </w:rPr>
              <w:t>.</w:t>
            </w:r>
            <w:r>
              <w:rPr>
                <w:rFonts w:ascii="sөũ" w:hAnsi="sөũ" w:hint="eastAsia"/>
                <w:sz w:val="16"/>
                <w:szCs w:val="16"/>
              </w:rPr>
              <w:t>E</w:t>
            </w:r>
            <w:r w:rsidRPr="00984102">
              <w:rPr>
                <w:rFonts w:ascii="sөũ" w:hAnsi="sөũ" w:hint="eastAsia"/>
                <w:sz w:val="16"/>
                <w:szCs w:val="16"/>
              </w:rPr>
              <w:t>.</w:t>
            </w:r>
            <w:r w:rsidRPr="00984102">
              <w:rPr>
                <w:rFonts w:ascii="sөũ" w:hAnsi="sөũ" w:cs="新細明體"/>
                <w:kern w:val="0"/>
                <w:sz w:val="16"/>
                <w:szCs w:val="16"/>
              </w:rPr>
              <w:t>覆核</w:t>
            </w:r>
          </w:p>
        </w:tc>
        <w:tc>
          <w:tcPr>
            <w:tcW w:w="5103" w:type="dxa"/>
            <w:vAlign w:val="center"/>
          </w:tcPr>
          <w:p w:rsidR="00296458" w:rsidRDefault="00296458" w:rsidP="002322F0">
            <w:pPr>
              <w:pStyle w:val="Tabletext"/>
              <w:keepLines w:val="0"/>
              <w:spacing w:after="0" w:line="240" w:lineRule="auto"/>
              <w:jc w:val="both"/>
            </w:pP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DTAAH411.</w:t>
            </w:r>
            <w:r>
              <w:t xml:space="preserve"> </w:t>
            </w: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E</w:t>
            </w:r>
            <w:r w:rsidRPr="008110B1">
              <w:rPr>
                <w:rStyle w:val="SoDAField"/>
                <w:rFonts w:ascii="細明體" w:eastAsia="細明體" w:hAnsi="細明體" w:cs="Arial"/>
                <w:caps/>
                <w:lang w:eastAsia="zh-TW"/>
              </w:rPr>
              <w:t>_LEV_REV</w:t>
            </w: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 xml:space="preserve"> </w:t>
            </w:r>
          </w:p>
        </w:tc>
      </w:tr>
      <w:tr w:rsidR="00296458" w:rsidRPr="00555ED2" w:rsidTr="002322F0">
        <w:trPr>
          <w:trHeight w:val="360"/>
        </w:trPr>
        <w:tc>
          <w:tcPr>
            <w:tcW w:w="2693" w:type="dxa"/>
            <w:shd w:val="clear" w:color="auto" w:fill="FFFF99"/>
            <w:vAlign w:val="center"/>
          </w:tcPr>
          <w:p w:rsidR="00296458" w:rsidRPr="00984102" w:rsidRDefault="00296458" w:rsidP="002322F0">
            <w:pPr>
              <w:spacing w:line="315" w:lineRule="atLeast"/>
              <w:ind w:firstLine="20"/>
              <w:jc w:val="center"/>
              <w:rPr>
                <w:rFonts w:ascii="sөũ" w:hAnsi="sөũ" w:cs="新細明體" w:hint="eastAsia"/>
                <w:kern w:val="0"/>
                <w:sz w:val="16"/>
                <w:szCs w:val="16"/>
              </w:rPr>
            </w:pPr>
            <w:r w:rsidRPr="00984102">
              <w:rPr>
                <w:rFonts w:ascii="新細明體" w:hAnsi="新細明體" w:cs="新細明體" w:hint="eastAsia"/>
                <w:kern w:val="0"/>
                <w:sz w:val="16"/>
                <w:szCs w:val="16"/>
              </w:rPr>
              <w:t>畫面.</w:t>
            </w:r>
            <w:r w:rsidRPr="00984102">
              <w:rPr>
                <w:rFonts w:ascii="sөũ" w:hAnsi="sөũ"/>
                <w:sz w:val="16"/>
                <w:szCs w:val="16"/>
              </w:rPr>
              <w:t xml:space="preserve"> </w:t>
            </w:r>
            <w:r w:rsidRPr="00984102">
              <w:rPr>
                <w:rFonts w:ascii="sөũ" w:hAnsi="sөũ"/>
                <w:sz w:val="16"/>
                <w:szCs w:val="16"/>
              </w:rPr>
              <w:t>案件級別</w:t>
            </w:r>
            <w:r w:rsidRPr="00984102">
              <w:rPr>
                <w:rFonts w:ascii="sөũ" w:hAnsi="sөũ" w:hint="eastAsia"/>
                <w:sz w:val="16"/>
                <w:szCs w:val="16"/>
              </w:rPr>
              <w:t>.</w:t>
            </w:r>
            <w:r>
              <w:rPr>
                <w:rFonts w:ascii="sөũ" w:hAnsi="sөũ" w:hint="eastAsia"/>
                <w:sz w:val="16"/>
                <w:szCs w:val="16"/>
              </w:rPr>
              <w:t>F</w:t>
            </w:r>
            <w:r w:rsidRPr="00984102">
              <w:rPr>
                <w:rFonts w:ascii="sөũ" w:hAnsi="sөũ" w:hint="eastAsia"/>
                <w:sz w:val="16"/>
                <w:szCs w:val="16"/>
              </w:rPr>
              <w:t>.</w:t>
            </w:r>
            <w:r w:rsidRPr="00984102">
              <w:rPr>
                <w:rFonts w:ascii="sөũ" w:hAnsi="sөũ" w:cs="新細明體"/>
                <w:kern w:val="0"/>
                <w:sz w:val="16"/>
                <w:szCs w:val="16"/>
              </w:rPr>
              <w:t>承辦</w:t>
            </w:r>
          </w:p>
        </w:tc>
        <w:tc>
          <w:tcPr>
            <w:tcW w:w="5103" w:type="dxa"/>
            <w:vAlign w:val="center"/>
          </w:tcPr>
          <w:p w:rsidR="00296458" w:rsidRDefault="00296458" w:rsidP="002322F0">
            <w:pPr>
              <w:pStyle w:val="Tabletext"/>
              <w:keepLines w:val="0"/>
              <w:spacing w:after="0" w:line="240" w:lineRule="auto"/>
              <w:jc w:val="both"/>
              <w:rPr>
                <w:rFonts w:hint="eastAsia"/>
                <w:lang w:eastAsia="zh-TW"/>
              </w:rPr>
            </w:pP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DTAAH411.F</w:t>
            </w:r>
            <w:r w:rsidRPr="008110B1">
              <w:rPr>
                <w:rStyle w:val="SoDAField"/>
                <w:rFonts w:ascii="細明體" w:eastAsia="細明體" w:hAnsi="細明體" w:cs="Arial"/>
                <w:caps/>
              </w:rPr>
              <w:t>_LEV_UND</w:t>
            </w:r>
          </w:p>
        </w:tc>
      </w:tr>
      <w:tr w:rsidR="00296458" w:rsidRPr="00555ED2" w:rsidTr="002322F0">
        <w:trPr>
          <w:trHeight w:val="360"/>
        </w:trPr>
        <w:tc>
          <w:tcPr>
            <w:tcW w:w="2693" w:type="dxa"/>
            <w:shd w:val="clear" w:color="auto" w:fill="FFFF99"/>
            <w:vAlign w:val="center"/>
          </w:tcPr>
          <w:p w:rsidR="00296458" w:rsidRPr="00984102" w:rsidRDefault="00296458" w:rsidP="002322F0">
            <w:pPr>
              <w:spacing w:line="315" w:lineRule="atLeast"/>
              <w:ind w:firstLine="20"/>
              <w:jc w:val="center"/>
              <w:rPr>
                <w:rFonts w:ascii="sөũ" w:hAnsi="sөũ" w:cs="新細明體" w:hint="eastAsia"/>
                <w:kern w:val="0"/>
                <w:sz w:val="16"/>
                <w:szCs w:val="16"/>
              </w:rPr>
            </w:pPr>
            <w:r w:rsidRPr="00984102">
              <w:rPr>
                <w:rFonts w:ascii="新細明體" w:hAnsi="新細明體" w:cs="新細明體" w:hint="eastAsia"/>
                <w:kern w:val="0"/>
                <w:sz w:val="16"/>
                <w:szCs w:val="16"/>
              </w:rPr>
              <w:t>畫面.</w:t>
            </w:r>
            <w:r w:rsidRPr="00984102">
              <w:rPr>
                <w:rFonts w:ascii="sөũ" w:hAnsi="sөũ"/>
                <w:sz w:val="16"/>
                <w:szCs w:val="16"/>
              </w:rPr>
              <w:t>案件級別</w:t>
            </w:r>
            <w:r w:rsidRPr="00984102">
              <w:rPr>
                <w:rFonts w:ascii="sөũ" w:hAnsi="sөũ" w:hint="eastAsia"/>
                <w:sz w:val="16"/>
                <w:szCs w:val="16"/>
              </w:rPr>
              <w:t>.</w:t>
            </w:r>
            <w:r>
              <w:rPr>
                <w:rFonts w:ascii="sөũ" w:hAnsi="sөũ" w:hint="eastAsia"/>
                <w:sz w:val="16"/>
                <w:szCs w:val="16"/>
              </w:rPr>
              <w:t>F</w:t>
            </w:r>
            <w:r w:rsidRPr="00984102">
              <w:rPr>
                <w:rFonts w:ascii="sөũ" w:hAnsi="sөũ" w:hint="eastAsia"/>
                <w:sz w:val="16"/>
                <w:szCs w:val="16"/>
              </w:rPr>
              <w:t>.</w:t>
            </w:r>
            <w:r w:rsidRPr="00984102">
              <w:rPr>
                <w:rFonts w:ascii="sөũ" w:hAnsi="sөũ" w:cs="新細明體"/>
                <w:kern w:val="0"/>
                <w:sz w:val="16"/>
                <w:szCs w:val="16"/>
              </w:rPr>
              <w:t>覆核</w:t>
            </w:r>
          </w:p>
        </w:tc>
        <w:tc>
          <w:tcPr>
            <w:tcW w:w="5103" w:type="dxa"/>
            <w:vAlign w:val="center"/>
          </w:tcPr>
          <w:p w:rsidR="00296458" w:rsidRDefault="00296458" w:rsidP="002322F0">
            <w:pPr>
              <w:pStyle w:val="Tabletext"/>
              <w:keepLines w:val="0"/>
              <w:spacing w:after="0" w:line="240" w:lineRule="auto"/>
              <w:jc w:val="both"/>
            </w:pP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DTAAH411.</w:t>
            </w:r>
            <w:r>
              <w:t xml:space="preserve"> </w:t>
            </w: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F</w:t>
            </w:r>
            <w:r w:rsidRPr="008110B1">
              <w:rPr>
                <w:rStyle w:val="SoDAField"/>
                <w:rFonts w:ascii="細明體" w:eastAsia="細明體" w:hAnsi="細明體" w:cs="Arial"/>
                <w:caps/>
                <w:lang w:eastAsia="zh-TW"/>
              </w:rPr>
              <w:t>_LEV_REV</w:t>
            </w: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 xml:space="preserve"> </w:t>
            </w:r>
          </w:p>
        </w:tc>
      </w:tr>
      <w:tr w:rsidR="00972A1E" w:rsidRPr="00555ED2" w:rsidTr="002322F0">
        <w:trPr>
          <w:trHeight w:val="360"/>
          <w:ins w:id="29" w:author="cathay" w:date="2016-09-10T16:25:00Z"/>
        </w:trPr>
        <w:tc>
          <w:tcPr>
            <w:tcW w:w="2693" w:type="dxa"/>
            <w:shd w:val="clear" w:color="auto" w:fill="FFFF99"/>
            <w:vAlign w:val="center"/>
          </w:tcPr>
          <w:p w:rsidR="00972A1E" w:rsidRPr="00984102" w:rsidRDefault="00972A1E" w:rsidP="00972A1E">
            <w:pPr>
              <w:spacing w:line="315" w:lineRule="atLeast"/>
              <w:ind w:firstLine="20"/>
              <w:jc w:val="center"/>
              <w:rPr>
                <w:ins w:id="30" w:author="cathay" w:date="2016-09-10T16:25:00Z"/>
                <w:rFonts w:ascii="新細明體" w:hAnsi="新細明體" w:cs="新細明體" w:hint="eastAsia"/>
                <w:kern w:val="0"/>
                <w:sz w:val="16"/>
                <w:szCs w:val="16"/>
              </w:rPr>
            </w:pPr>
            <w:ins w:id="31" w:author="cathay" w:date="2016-09-10T16:25:00Z">
              <w:r w:rsidRPr="00984102">
                <w:rPr>
                  <w:rFonts w:ascii="新細明體" w:hAnsi="新細明體" w:cs="新細明體" w:hint="eastAsia"/>
                  <w:kern w:val="0"/>
                  <w:sz w:val="16"/>
                  <w:szCs w:val="16"/>
                </w:rPr>
                <w:t>畫面.</w:t>
              </w:r>
              <w:r w:rsidRPr="00984102">
                <w:rPr>
                  <w:rFonts w:ascii="sөũ" w:hAnsi="sөũ"/>
                  <w:sz w:val="16"/>
                  <w:szCs w:val="16"/>
                </w:rPr>
                <w:t>案件級別</w:t>
              </w:r>
              <w:r w:rsidRPr="00984102">
                <w:rPr>
                  <w:rFonts w:ascii="sөũ" w:hAnsi="sөũ" w:hint="eastAsia"/>
                  <w:sz w:val="16"/>
                  <w:szCs w:val="16"/>
                </w:rPr>
                <w:t>.</w:t>
              </w:r>
              <w:r>
                <w:rPr>
                  <w:rFonts w:ascii="sөũ" w:hAnsi="sөũ" w:hint="eastAsia"/>
                  <w:sz w:val="16"/>
                  <w:szCs w:val="16"/>
                </w:rPr>
                <w:t>H</w:t>
              </w:r>
              <w:r w:rsidRPr="00984102">
                <w:rPr>
                  <w:rFonts w:ascii="sөũ" w:hAnsi="sөũ" w:hint="eastAsia"/>
                  <w:sz w:val="16"/>
                  <w:szCs w:val="16"/>
                </w:rPr>
                <w:t>.</w:t>
              </w:r>
              <w:r w:rsidRPr="00984102">
                <w:rPr>
                  <w:rFonts w:ascii="sөũ" w:hAnsi="sөũ" w:cs="新細明體"/>
                  <w:kern w:val="0"/>
                  <w:sz w:val="16"/>
                  <w:szCs w:val="16"/>
                </w:rPr>
                <w:t>承辦</w:t>
              </w:r>
            </w:ins>
          </w:p>
        </w:tc>
        <w:tc>
          <w:tcPr>
            <w:tcW w:w="5103" w:type="dxa"/>
            <w:vAlign w:val="center"/>
          </w:tcPr>
          <w:p w:rsidR="00972A1E" w:rsidRDefault="00972A1E" w:rsidP="00972A1E">
            <w:pPr>
              <w:pStyle w:val="Tabletext"/>
              <w:keepLines w:val="0"/>
              <w:spacing w:after="0" w:line="240" w:lineRule="auto"/>
              <w:jc w:val="both"/>
              <w:rPr>
                <w:ins w:id="32" w:author="cathay" w:date="2016-09-10T16:25:00Z"/>
                <w:rStyle w:val="SoDAField"/>
                <w:rFonts w:ascii="細明體" w:eastAsia="細明體" w:hAnsi="細明體" w:cs="Arial" w:hint="eastAsia"/>
                <w:caps/>
                <w:lang w:eastAsia="zh-TW"/>
              </w:rPr>
            </w:pPr>
            <w:ins w:id="33" w:author="cathay" w:date="2016-09-10T16:25:00Z">
              <w:r>
                <w:rPr>
                  <w:rStyle w:val="SoDAField"/>
                  <w:rFonts w:ascii="細明體" w:eastAsia="細明體" w:hAnsi="細明體" w:cs="Arial" w:hint="eastAsia"/>
                  <w:caps/>
                  <w:lang w:eastAsia="zh-TW"/>
                </w:rPr>
                <w:t>DTAAH411.H</w:t>
              </w:r>
              <w:r w:rsidRPr="008110B1">
                <w:rPr>
                  <w:rStyle w:val="SoDAField"/>
                  <w:rFonts w:ascii="細明體" w:eastAsia="細明體" w:hAnsi="細明體" w:cs="Arial"/>
                  <w:caps/>
                </w:rPr>
                <w:t>_LEV_UND</w:t>
              </w:r>
            </w:ins>
          </w:p>
        </w:tc>
      </w:tr>
      <w:tr w:rsidR="00972A1E" w:rsidRPr="00555ED2" w:rsidTr="002322F0">
        <w:trPr>
          <w:trHeight w:val="360"/>
          <w:ins w:id="34" w:author="cathay" w:date="2016-09-10T16:25:00Z"/>
        </w:trPr>
        <w:tc>
          <w:tcPr>
            <w:tcW w:w="2693" w:type="dxa"/>
            <w:shd w:val="clear" w:color="auto" w:fill="FFFF99"/>
            <w:vAlign w:val="center"/>
          </w:tcPr>
          <w:p w:rsidR="00972A1E" w:rsidRPr="00984102" w:rsidRDefault="00972A1E" w:rsidP="00972A1E">
            <w:pPr>
              <w:spacing w:line="315" w:lineRule="atLeast"/>
              <w:ind w:firstLine="20"/>
              <w:jc w:val="center"/>
              <w:rPr>
                <w:ins w:id="35" w:author="cathay" w:date="2016-09-10T16:25:00Z"/>
                <w:rFonts w:ascii="新細明體" w:hAnsi="新細明體" w:cs="新細明體" w:hint="eastAsia"/>
                <w:kern w:val="0"/>
                <w:sz w:val="16"/>
                <w:szCs w:val="16"/>
              </w:rPr>
            </w:pPr>
            <w:ins w:id="36" w:author="cathay" w:date="2016-09-10T16:25:00Z">
              <w:r w:rsidRPr="00984102">
                <w:rPr>
                  <w:rFonts w:ascii="新細明體" w:hAnsi="新細明體" w:cs="新細明體" w:hint="eastAsia"/>
                  <w:kern w:val="0"/>
                  <w:sz w:val="16"/>
                  <w:szCs w:val="16"/>
                </w:rPr>
                <w:t>畫面.</w:t>
              </w:r>
              <w:r w:rsidRPr="00984102">
                <w:rPr>
                  <w:rFonts w:ascii="sөũ" w:hAnsi="sөũ"/>
                  <w:sz w:val="16"/>
                  <w:szCs w:val="16"/>
                </w:rPr>
                <w:t>案件級別</w:t>
              </w:r>
              <w:r w:rsidRPr="00984102">
                <w:rPr>
                  <w:rFonts w:ascii="sөũ" w:hAnsi="sөũ" w:hint="eastAsia"/>
                  <w:sz w:val="16"/>
                  <w:szCs w:val="16"/>
                </w:rPr>
                <w:t>.</w:t>
              </w:r>
              <w:r>
                <w:rPr>
                  <w:rFonts w:ascii="sөũ" w:hAnsi="sөũ" w:hint="eastAsia"/>
                  <w:sz w:val="16"/>
                  <w:szCs w:val="16"/>
                </w:rPr>
                <w:t>H</w:t>
              </w:r>
              <w:r w:rsidRPr="00984102">
                <w:rPr>
                  <w:rFonts w:ascii="sөũ" w:hAnsi="sөũ" w:hint="eastAsia"/>
                  <w:sz w:val="16"/>
                  <w:szCs w:val="16"/>
                </w:rPr>
                <w:t>.</w:t>
              </w:r>
              <w:r w:rsidRPr="00984102">
                <w:rPr>
                  <w:rFonts w:ascii="sөũ" w:hAnsi="sөũ" w:cs="新細明體"/>
                  <w:kern w:val="0"/>
                  <w:sz w:val="16"/>
                  <w:szCs w:val="16"/>
                </w:rPr>
                <w:t>覆核</w:t>
              </w:r>
            </w:ins>
          </w:p>
        </w:tc>
        <w:tc>
          <w:tcPr>
            <w:tcW w:w="5103" w:type="dxa"/>
            <w:vAlign w:val="center"/>
          </w:tcPr>
          <w:p w:rsidR="00972A1E" w:rsidRDefault="00972A1E" w:rsidP="00972A1E">
            <w:pPr>
              <w:pStyle w:val="Tabletext"/>
              <w:keepLines w:val="0"/>
              <w:spacing w:after="0" w:line="240" w:lineRule="auto"/>
              <w:jc w:val="both"/>
              <w:rPr>
                <w:ins w:id="37" w:author="cathay" w:date="2016-09-10T16:25:00Z"/>
                <w:rStyle w:val="SoDAField"/>
                <w:rFonts w:ascii="細明體" w:eastAsia="細明體" w:hAnsi="細明體" w:cs="Arial" w:hint="eastAsia"/>
                <w:caps/>
                <w:lang w:eastAsia="zh-TW"/>
              </w:rPr>
            </w:pPr>
            <w:ins w:id="38" w:author="cathay" w:date="2016-09-10T16:25:00Z">
              <w:r>
                <w:rPr>
                  <w:rStyle w:val="SoDAField"/>
                  <w:rFonts w:ascii="細明體" w:eastAsia="細明體" w:hAnsi="細明體" w:cs="Arial" w:hint="eastAsia"/>
                  <w:caps/>
                  <w:lang w:eastAsia="zh-TW"/>
                </w:rPr>
                <w:t>DTAAH411.H</w:t>
              </w:r>
              <w:r w:rsidRPr="008110B1">
                <w:rPr>
                  <w:rStyle w:val="SoDAField"/>
                  <w:rFonts w:ascii="細明體" w:eastAsia="細明體" w:hAnsi="細明體" w:cs="Arial"/>
                  <w:caps/>
                  <w:lang w:eastAsia="zh-TW"/>
                </w:rPr>
                <w:t>_LEV_REV</w:t>
              </w:r>
              <w:r>
                <w:rPr>
                  <w:rStyle w:val="SoDAField"/>
                  <w:rFonts w:ascii="細明體" w:eastAsia="細明體" w:hAnsi="細明體" w:cs="Arial" w:hint="eastAsia"/>
                  <w:caps/>
                  <w:lang w:eastAsia="zh-TW"/>
                </w:rPr>
                <w:t xml:space="preserve"> </w:t>
              </w:r>
            </w:ins>
          </w:p>
        </w:tc>
      </w:tr>
      <w:tr w:rsidR="00972A1E" w:rsidRPr="00555ED2" w:rsidTr="002322F0">
        <w:trPr>
          <w:trHeight w:val="360"/>
        </w:trPr>
        <w:tc>
          <w:tcPr>
            <w:tcW w:w="2693" w:type="dxa"/>
            <w:shd w:val="clear" w:color="auto" w:fill="FFFF99"/>
            <w:vAlign w:val="center"/>
          </w:tcPr>
          <w:p w:rsidR="00972A1E" w:rsidRPr="008E0EAC" w:rsidRDefault="00972A1E" w:rsidP="00972A1E">
            <w:pPr>
              <w:spacing w:line="315" w:lineRule="atLeast"/>
              <w:ind w:firstLine="20"/>
              <w:jc w:val="center"/>
              <w:rPr>
                <w:rFonts w:ascii="sөũ" w:hAnsi="sөũ" w:cs="新細明體" w:hint="eastAsia"/>
                <w:kern w:val="0"/>
                <w:sz w:val="16"/>
                <w:szCs w:val="16"/>
              </w:rPr>
            </w:pPr>
            <w:r w:rsidRPr="008E0EAC">
              <w:rPr>
                <w:rFonts w:ascii="新細明體" w:hAnsi="新細明體" w:cs="新細明體" w:hint="eastAsia"/>
                <w:kern w:val="0"/>
                <w:sz w:val="16"/>
                <w:szCs w:val="16"/>
              </w:rPr>
              <w:t>畫面.</w:t>
            </w:r>
            <w:r w:rsidRPr="008E0EAC">
              <w:rPr>
                <w:rFonts w:ascii="sөũ" w:hAnsi="sөũ" w:cs="新細明體"/>
                <w:kern w:val="0"/>
                <w:sz w:val="16"/>
                <w:szCs w:val="16"/>
              </w:rPr>
              <w:t>受理件數</w:t>
            </w:r>
            <w:r>
              <w:rPr>
                <w:rFonts w:ascii="sөũ" w:hAnsi="sөũ" w:cs="新細明體" w:hint="eastAsia"/>
                <w:kern w:val="0"/>
                <w:sz w:val="16"/>
                <w:szCs w:val="16"/>
              </w:rPr>
              <w:t>.</w:t>
            </w:r>
            <w:r w:rsidRPr="008E0EAC">
              <w:rPr>
                <w:rFonts w:ascii="sөũ" w:hAnsi="sөũ" w:cs="新細明體"/>
                <w:kern w:val="0"/>
                <w:sz w:val="16"/>
                <w:szCs w:val="16"/>
              </w:rPr>
              <w:t>承辦</w:t>
            </w:r>
          </w:p>
        </w:tc>
        <w:tc>
          <w:tcPr>
            <w:tcW w:w="5103" w:type="dxa"/>
            <w:vAlign w:val="center"/>
          </w:tcPr>
          <w:p w:rsidR="00972A1E" w:rsidRDefault="00972A1E" w:rsidP="00972A1E">
            <w:pPr>
              <w:pStyle w:val="Tabletext"/>
              <w:keepLines w:val="0"/>
              <w:spacing w:after="0" w:line="240" w:lineRule="auto"/>
              <w:jc w:val="both"/>
            </w:pP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DTAAH411.</w:t>
            </w:r>
            <w:r w:rsidRPr="008110B1">
              <w:rPr>
                <w:rStyle w:val="SoDAField"/>
                <w:rFonts w:ascii="細明體" w:eastAsia="細明體" w:hAnsi="細明體" w:cs="Arial"/>
                <w:caps/>
                <w:lang w:eastAsia="zh-TW"/>
              </w:rPr>
              <w:t>TOT_UND_NUM</w:t>
            </w:r>
          </w:p>
        </w:tc>
      </w:tr>
      <w:tr w:rsidR="00972A1E" w:rsidRPr="00555ED2" w:rsidTr="002322F0">
        <w:trPr>
          <w:trHeight w:val="360"/>
        </w:trPr>
        <w:tc>
          <w:tcPr>
            <w:tcW w:w="2693" w:type="dxa"/>
            <w:shd w:val="clear" w:color="auto" w:fill="FFFF99"/>
            <w:vAlign w:val="center"/>
          </w:tcPr>
          <w:p w:rsidR="00972A1E" w:rsidRPr="008E0EAC" w:rsidRDefault="00972A1E" w:rsidP="00972A1E">
            <w:pPr>
              <w:widowControl/>
              <w:jc w:val="center"/>
              <w:rPr>
                <w:rFonts w:ascii="細明體" w:eastAsia="細明體" w:hAnsi="細明體" w:cs="Arial" w:hint="eastAsia"/>
                <w:color w:val="000000"/>
                <w:sz w:val="16"/>
                <w:szCs w:val="16"/>
              </w:rPr>
            </w:pPr>
            <w:r w:rsidRPr="008E0EAC">
              <w:rPr>
                <w:rFonts w:ascii="新細明體" w:hAnsi="新細明體" w:cs="新細明體" w:hint="eastAsia"/>
                <w:kern w:val="0"/>
                <w:sz w:val="16"/>
                <w:szCs w:val="16"/>
              </w:rPr>
              <w:t>畫面.</w:t>
            </w:r>
            <w:r w:rsidRPr="008E0EAC">
              <w:rPr>
                <w:rFonts w:ascii="sөũ" w:hAnsi="sөũ" w:cs="新細明體"/>
                <w:kern w:val="0"/>
                <w:sz w:val="16"/>
                <w:szCs w:val="16"/>
              </w:rPr>
              <w:t>受理件數</w:t>
            </w:r>
            <w:r w:rsidRPr="008E0EAC">
              <w:rPr>
                <w:rFonts w:ascii="sөũ" w:hAnsi="sөũ" w:hint="eastAsia"/>
                <w:sz w:val="16"/>
                <w:szCs w:val="16"/>
              </w:rPr>
              <w:t>.</w:t>
            </w:r>
            <w:r w:rsidRPr="008E0EAC">
              <w:rPr>
                <w:rFonts w:ascii="sөũ" w:hAnsi="sөũ" w:cs="新細明體"/>
                <w:kern w:val="0"/>
                <w:sz w:val="16"/>
                <w:szCs w:val="16"/>
              </w:rPr>
              <w:t>覆核</w:t>
            </w:r>
          </w:p>
        </w:tc>
        <w:tc>
          <w:tcPr>
            <w:tcW w:w="5103" w:type="dxa"/>
            <w:vAlign w:val="center"/>
          </w:tcPr>
          <w:p w:rsidR="00972A1E" w:rsidRDefault="00972A1E" w:rsidP="00972A1E">
            <w:pPr>
              <w:pStyle w:val="Tabletext"/>
              <w:keepLines w:val="0"/>
              <w:spacing w:after="0" w:line="240" w:lineRule="auto"/>
              <w:jc w:val="both"/>
            </w:pP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DTAAH411.</w:t>
            </w:r>
            <w:r w:rsidRPr="008110B1">
              <w:rPr>
                <w:rStyle w:val="SoDAField"/>
                <w:rFonts w:ascii="細明體" w:eastAsia="細明體" w:hAnsi="細明體" w:cs="Arial"/>
                <w:caps/>
                <w:lang w:eastAsia="zh-TW"/>
              </w:rPr>
              <w:t>TOT_REV_NUM</w:t>
            </w:r>
          </w:p>
        </w:tc>
      </w:tr>
      <w:tr w:rsidR="00972A1E" w:rsidRPr="00555ED2" w:rsidTr="002322F0">
        <w:trPr>
          <w:trHeight w:val="360"/>
        </w:trPr>
        <w:tc>
          <w:tcPr>
            <w:tcW w:w="2693" w:type="dxa"/>
            <w:shd w:val="clear" w:color="auto" w:fill="FFFF99"/>
            <w:vAlign w:val="center"/>
          </w:tcPr>
          <w:p w:rsidR="00972A1E" w:rsidRPr="00461FFD" w:rsidRDefault="00972A1E" w:rsidP="00972A1E">
            <w:pPr>
              <w:spacing w:line="315" w:lineRule="atLeast"/>
              <w:ind w:firstLine="20"/>
              <w:jc w:val="center"/>
              <w:rPr>
                <w:rFonts w:ascii="sөũ" w:hAnsi="sөũ" w:cs="新細明體" w:hint="eastAsia"/>
                <w:kern w:val="0"/>
                <w:sz w:val="16"/>
                <w:szCs w:val="16"/>
              </w:rPr>
            </w:pPr>
            <w:r w:rsidRPr="00461FFD">
              <w:rPr>
                <w:rFonts w:ascii="新細明體" w:hAnsi="新細明體" w:cs="新細明體" w:hint="eastAsia"/>
                <w:kern w:val="0"/>
                <w:sz w:val="16"/>
                <w:szCs w:val="16"/>
              </w:rPr>
              <w:t>畫面.</w:t>
            </w:r>
            <w:r w:rsidRPr="00461FFD">
              <w:rPr>
                <w:rFonts w:ascii="sөũ" w:hAnsi="sөũ" w:cs="新細明體"/>
                <w:kern w:val="0"/>
                <w:sz w:val="16"/>
                <w:szCs w:val="16"/>
              </w:rPr>
              <w:t>總權重件數</w:t>
            </w:r>
          </w:p>
        </w:tc>
        <w:tc>
          <w:tcPr>
            <w:tcW w:w="5103" w:type="dxa"/>
            <w:vAlign w:val="center"/>
          </w:tcPr>
          <w:p w:rsidR="00972A1E" w:rsidRDefault="00972A1E" w:rsidP="00972A1E">
            <w:pPr>
              <w:pStyle w:val="Tabletext"/>
              <w:keepLines w:val="0"/>
              <w:spacing w:after="0" w:line="240" w:lineRule="auto"/>
              <w:jc w:val="both"/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</w:pP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DTAAH411.</w:t>
            </w:r>
            <w:r w:rsidRPr="008110B1">
              <w:rPr>
                <w:rStyle w:val="SoDAField"/>
                <w:rFonts w:ascii="細明體" w:eastAsia="細明體" w:hAnsi="細明體" w:cs="Arial"/>
                <w:caps/>
                <w:lang w:eastAsia="zh-TW"/>
              </w:rPr>
              <w:t>TOT_WEG</w:t>
            </w:r>
          </w:p>
        </w:tc>
      </w:tr>
      <w:tr w:rsidR="00972A1E" w:rsidRPr="00555ED2" w:rsidTr="002322F0">
        <w:trPr>
          <w:trHeight w:val="360"/>
        </w:trPr>
        <w:tc>
          <w:tcPr>
            <w:tcW w:w="2693" w:type="dxa"/>
            <w:shd w:val="clear" w:color="auto" w:fill="FFFF99"/>
            <w:vAlign w:val="center"/>
          </w:tcPr>
          <w:p w:rsidR="00972A1E" w:rsidRDefault="00972A1E" w:rsidP="00972A1E">
            <w:pPr>
              <w:spacing w:line="315" w:lineRule="atLeast"/>
              <w:ind w:firstLine="20"/>
              <w:jc w:val="center"/>
              <w:rPr>
                <w:rFonts w:ascii="新細明體" w:hAnsi="新細明體" w:cs="新細明體" w:hint="eastAsia"/>
                <w:kern w:val="0"/>
                <w:sz w:val="16"/>
                <w:szCs w:val="16"/>
              </w:rPr>
            </w:pPr>
            <w:r>
              <w:rPr>
                <w:rFonts w:ascii="新細明體" w:hAnsi="新細明體" w:cs="新細明體" w:hint="eastAsia"/>
                <w:kern w:val="0"/>
                <w:sz w:val="16"/>
                <w:szCs w:val="16"/>
              </w:rPr>
              <w:t>畫面.平均每日</w:t>
            </w:r>
            <w:r>
              <w:rPr>
                <w:rFonts w:ascii="sөũ" w:hAnsi="sөũ" w:cs="新細明體" w:hint="eastAsia"/>
                <w:kern w:val="0"/>
                <w:sz w:val="20"/>
                <w:szCs w:val="20"/>
              </w:rPr>
              <w:t>KPI</w:t>
            </w:r>
          </w:p>
        </w:tc>
        <w:tc>
          <w:tcPr>
            <w:tcW w:w="5103" w:type="dxa"/>
            <w:vAlign w:val="center"/>
          </w:tcPr>
          <w:p w:rsidR="00972A1E" w:rsidRDefault="00972A1E" w:rsidP="00972A1E">
            <w:pPr>
              <w:pStyle w:val="Tabletext"/>
              <w:keepLines w:val="0"/>
              <w:spacing w:after="0" w:line="240" w:lineRule="auto"/>
              <w:jc w:val="both"/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</w:pP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DTAAH411.</w:t>
            </w:r>
            <w:r w:rsidRPr="008110B1">
              <w:rPr>
                <w:rStyle w:val="SoDAField"/>
                <w:rFonts w:ascii="細明體" w:eastAsia="細明體" w:hAnsi="細明體" w:cs="Arial"/>
                <w:caps/>
                <w:lang w:eastAsia="zh-TW"/>
              </w:rPr>
              <w:t>KPI_VAL</w:t>
            </w:r>
          </w:p>
        </w:tc>
      </w:tr>
      <w:tr w:rsidR="00972A1E" w:rsidRPr="00296458" w:rsidTr="002322F0">
        <w:trPr>
          <w:trHeight w:val="360"/>
        </w:trPr>
        <w:tc>
          <w:tcPr>
            <w:tcW w:w="2693" w:type="dxa"/>
            <w:shd w:val="clear" w:color="auto" w:fill="FFFF99"/>
            <w:vAlign w:val="center"/>
          </w:tcPr>
          <w:p w:rsidR="00972A1E" w:rsidRDefault="00972A1E" w:rsidP="00972A1E">
            <w:pPr>
              <w:spacing w:line="315" w:lineRule="atLeast"/>
              <w:ind w:firstLine="20"/>
              <w:jc w:val="center"/>
              <w:rPr>
                <w:rFonts w:ascii="新細明體" w:hAnsi="新細明體" w:cs="新細明體" w:hint="eastAsia"/>
                <w:kern w:val="0"/>
                <w:sz w:val="16"/>
                <w:szCs w:val="16"/>
              </w:rPr>
            </w:pPr>
            <w:r>
              <w:rPr>
                <w:rFonts w:ascii="新細明體" w:hAnsi="新細明體" w:cs="新細明體" w:hint="eastAsia"/>
                <w:kern w:val="0"/>
                <w:sz w:val="16"/>
                <w:szCs w:val="16"/>
              </w:rPr>
              <w:t>畫面.平均每日KPI達成率</w:t>
            </w:r>
          </w:p>
        </w:tc>
        <w:tc>
          <w:tcPr>
            <w:tcW w:w="5103" w:type="dxa"/>
            <w:vAlign w:val="center"/>
          </w:tcPr>
          <w:p w:rsidR="00972A1E" w:rsidRDefault="00972A1E" w:rsidP="00972A1E">
            <w:pPr>
              <w:pStyle w:val="Tabletext"/>
              <w:keepLines w:val="0"/>
              <w:spacing w:after="0" w:line="240" w:lineRule="auto"/>
              <w:jc w:val="both"/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</w:pP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DTAAH411.</w:t>
            </w:r>
            <w:r w:rsidRPr="008110B1">
              <w:rPr>
                <w:rStyle w:val="SoDAField"/>
                <w:rFonts w:ascii="細明體" w:eastAsia="細明體" w:hAnsi="細明體" w:cs="Arial"/>
                <w:caps/>
                <w:lang w:eastAsia="zh-TW"/>
              </w:rPr>
              <w:t>KPI_PERC</w:t>
            </w: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 xml:space="preserve"> </w:t>
            </w:r>
          </w:p>
        </w:tc>
      </w:tr>
      <w:tr w:rsidR="00972A1E" w:rsidRPr="00296458" w:rsidTr="002322F0">
        <w:trPr>
          <w:trHeight w:val="360"/>
        </w:trPr>
        <w:tc>
          <w:tcPr>
            <w:tcW w:w="2693" w:type="dxa"/>
            <w:shd w:val="clear" w:color="auto" w:fill="FFFF99"/>
            <w:vAlign w:val="center"/>
          </w:tcPr>
          <w:p w:rsidR="00972A1E" w:rsidRDefault="00972A1E" w:rsidP="00972A1E">
            <w:pPr>
              <w:spacing w:line="315" w:lineRule="atLeast"/>
              <w:ind w:firstLine="20"/>
              <w:jc w:val="center"/>
              <w:rPr>
                <w:rFonts w:ascii="新細明體" w:hAnsi="新細明體" w:cs="新細明體" w:hint="eastAsia"/>
                <w:kern w:val="0"/>
                <w:sz w:val="16"/>
                <w:szCs w:val="16"/>
              </w:rPr>
            </w:pPr>
            <w:r>
              <w:rPr>
                <w:rFonts w:ascii="新細明體" w:hAnsi="新細明體" w:cs="新細明體" w:hint="eastAsia"/>
                <w:kern w:val="0"/>
                <w:sz w:val="16"/>
                <w:szCs w:val="16"/>
              </w:rPr>
              <w:t>人力權重</w:t>
            </w:r>
          </w:p>
        </w:tc>
        <w:tc>
          <w:tcPr>
            <w:tcW w:w="5103" w:type="dxa"/>
            <w:vAlign w:val="center"/>
          </w:tcPr>
          <w:p w:rsidR="00972A1E" w:rsidRDefault="00972A1E" w:rsidP="00972A1E">
            <w:pPr>
              <w:pStyle w:val="Tabletext"/>
              <w:keepLines w:val="0"/>
              <w:spacing w:after="0" w:line="240" w:lineRule="auto"/>
              <w:jc w:val="both"/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</w:pP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DTAAH411.HUM_VAL</w:t>
            </w:r>
          </w:p>
        </w:tc>
      </w:tr>
    </w:tbl>
    <w:p w:rsidR="00634645" w:rsidRDefault="00634645" w:rsidP="00A13415">
      <w:pPr>
        <w:pStyle w:val="Tabletext"/>
        <w:keepLines w:val="0"/>
        <w:numPr>
          <w:ilvl w:val="2"/>
          <w:numId w:val="2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計算單位合計</w:t>
      </w:r>
      <w:r>
        <w:rPr>
          <w:rFonts w:hint="eastAsia"/>
          <w:kern w:val="2"/>
          <w:szCs w:val="24"/>
          <w:lang w:eastAsia="zh-TW"/>
        </w:rPr>
        <w:t>/</w:t>
      </w:r>
      <w:r>
        <w:rPr>
          <w:rFonts w:hint="eastAsia"/>
          <w:kern w:val="2"/>
          <w:szCs w:val="24"/>
          <w:lang w:eastAsia="zh-TW"/>
        </w:rPr>
        <w:t>平均部分</w:t>
      </w:r>
      <w:r>
        <w:rPr>
          <w:rFonts w:hint="eastAsia"/>
          <w:kern w:val="2"/>
          <w:szCs w:val="24"/>
          <w:lang w:eastAsia="zh-TW"/>
        </w:rPr>
        <w:t>:</w:t>
      </w:r>
      <w:r>
        <w:rPr>
          <w:kern w:val="2"/>
          <w:szCs w:val="24"/>
          <w:lang w:eastAsia="zh-TW"/>
        </w:rPr>
        <w:br/>
      </w:r>
      <w:r>
        <w:rPr>
          <w:rFonts w:hint="eastAsia"/>
          <w:kern w:val="2"/>
          <w:szCs w:val="24"/>
          <w:lang w:eastAsia="zh-TW"/>
        </w:rPr>
        <w:t>合計</w:t>
      </w:r>
      <w:r>
        <w:rPr>
          <w:rFonts w:hint="eastAsia"/>
          <w:kern w:val="2"/>
          <w:szCs w:val="24"/>
          <w:lang w:eastAsia="zh-TW"/>
        </w:rPr>
        <w:t>/</w:t>
      </w:r>
      <w:r>
        <w:rPr>
          <w:rFonts w:hint="eastAsia"/>
          <w:kern w:val="2"/>
          <w:szCs w:val="24"/>
          <w:lang w:eastAsia="zh-TW"/>
        </w:rPr>
        <w:t>平均</w:t>
      </w:r>
      <w:r>
        <w:rPr>
          <w:rFonts w:hint="eastAsia"/>
          <w:kern w:val="2"/>
          <w:szCs w:val="24"/>
          <w:lang w:eastAsia="zh-TW"/>
        </w:rPr>
        <w:t>:</w:t>
      </w:r>
      <w:r>
        <w:rPr>
          <w:kern w:val="2"/>
          <w:szCs w:val="24"/>
          <w:lang w:eastAsia="zh-TW"/>
        </w:rPr>
        <w:br/>
      </w:r>
      <w:r w:rsidR="00B242E2">
        <w:rPr>
          <w:rFonts w:hint="eastAsia"/>
          <w:kern w:val="2"/>
          <w:szCs w:val="24"/>
          <w:lang w:eastAsia="zh-TW"/>
        </w:rPr>
        <w:t>READ DBAA.</w:t>
      </w:r>
      <w:r w:rsidR="00B242E2">
        <w:rPr>
          <w:rFonts w:ascii="Courier New" w:hAnsi="Courier New" w:cs="Courier New" w:hint="eastAsia"/>
          <w:color w:val="000000"/>
          <w:lang w:eastAsia="zh-TW"/>
        </w:rPr>
        <w:t xml:space="preserve">DTAAH412 WHERE CASE_DATE = </w:t>
      </w:r>
      <w:r w:rsidR="00B242E2">
        <w:rPr>
          <w:rFonts w:ascii="Courier New" w:hAnsi="Courier New" w:cs="Courier New" w:hint="eastAsia"/>
          <w:color w:val="000000"/>
          <w:lang w:eastAsia="zh-TW"/>
        </w:rPr>
        <w:t>畫面</w:t>
      </w:r>
      <w:r w:rsidR="00B242E2">
        <w:rPr>
          <w:rFonts w:ascii="Courier New" w:hAnsi="Courier New" w:cs="Courier New" w:hint="eastAsia"/>
          <w:color w:val="000000"/>
          <w:lang w:eastAsia="zh-TW"/>
        </w:rPr>
        <w:t>.</w:t>
      </w:r>
      <w:r w:rsidR="00B242E2">
        <w:rPr>
          <w:rFonts w:ascii="Courier New" w:hAnsi="Courier New" w:cs="Courier New" w:hint="eastAsia"/>
          <w:color w:val="000000"/>
          <w:lang w:eastAsia="zh-TW"/>
        </w:rPr>
        <w:t>年月</w:t>
      </w:r>
      <w:r w:rsidR="00B242E2">
        <w:rPr>
          <w:rFonts w:ascii="Courier New" w:hAnsi="Courier New" w:cs="Courier New" w:hint="eastAsia"/>
          <w:color w:val="000000"/>
          <w:lang w:eastAsia="zh-TW"/>
        </w:rPr>
        <w:t xml:space="preserve"> AND DECD_DIV = </w:t>
      </w:r>
      <w:r w:rsidR="00B242E2">
        <w:rPr>
          <w:rFonts w:ascii="Courier New" w:hAnsi="Courier New" w:cs="Courier New" w:hint="eastAsia"/>
          <w:color w:val="000000"/>
          <w:lang w:eastAsia="zh-TW"/>
        </w:rPr>
        <w:t>畫面</w:t>
      </w:r>
      <w:r w:rsidR="00B242E2">
        <w:rPr>
          <w:rFonts w:ascii="Courier New" w:hAnsi="Courier New" w:cs="Courier New" w:hint="eastAsia"/>
          <w:color w:val="000000"/>
          <w:lang w:eastAsia="zh-TW"/>
        </w:rPr>
        <w:t>.</w:t>
      </w:r>
      <w:r w:rsidR="00B242E2">
        <w:rPr>
          <w:rFonts w:ascii="Courier New" w:hAnsi="Courier New" w:cs="Courier New" w:hint="eastAsia"/>
          <w:color w:val="000000"/>
          <w:lang w:eastAsia="zh-TW"/>
        </w:rPr>
        <w:t>單位代號</w:t>
      </w:r>
      <w:r w:rsidR="00B242E2">
        <w:rPr>
          <w:rFonts w:ascii="Courier New" w:hAnsi="Courier New" w:cs="Courier New" w:hint="eastAsia"/>
          <w:color w:val="000000"/>
          <w:lang w:eastAsia="zh-TW"/>
        </w:rPr>
        <w:t xml:space="preserve">AND IS_ACC = </w:t>
      </w:r>
      <w:r w:rsidR="00B242E2">
        <w:rPr>
          <w:rFonts w:ascii="Courier New" w:hAnsi="Courier New" w:cs="Courier New"/>
          <w:color w:val="000000"/>
          <w:lang w:eastAsia="zh-TW"/>
        </w:rPr>
        <w:t>‘</w:t>
      </w:r>
      <w:r w:rsidR="00B242E2">
        <w:rPr>
          <w:rFonts w:ascii="Courier New" w:hAnsi="Courier New" w:cs="Courier New" w:hint="eastAsia"/>
          <w:color w:val="000000"/>
          <w:lang w:eastAsia="zh-TW"/>
        </w:rPr>
        <w:t>1</w:t>
      </w:r>
      <w:r w:rsidR="00B242E2">
        <w:rPr>
          <w:rFonts w:ascii="Courier New" w:hAnsi="Courier New" w:cs="Courier New"/>
          <w:color w:val="000000"/>
          <w:lang w:eastAsia="zh-TW"/>
        </w:rPr>
        <w:t>’</w:t>
      </w:r>
      <w:r w:rsidR="00B242E2">
        <w:rPr>
          <w:rFonts w:ascii="Courier New" w:hAnsi="Courier New" w:cs="Courier New" w:hint="eastAsia"/>
          <w:color w:val="000000"/>
          <w:lang w:eastAsia="zh-TW"/>
        </w:rPr>
        <w:t xml:space="preserve"> </w:t>
      </w:r>
      <w:r>
        <w:rPr>
          <w:kern w:val="2"/>
          <w:szCs w:val="24"/>
          <w:lang w:eastAsia="zh-TW"/>
        </w:rPr>
        <w:br/>
      </w:r>
      <w:r>
        <w:rPr>
          <w:rFonts w:hint="eastAsia"/>
          <w:kern w:val="2"/>
          <w:szCs w:val="24"/>
          <w:lang w:eastAsia="zh-TW"/>
        </w:rPr>
        <w:br/>
      </w:r>
      <w:r>
        <w:rPr>
          <w:rFonts w:hint="eastAsia"/>
          <w:kern w:val="2"/>
          <w:szCs w:val="24"/>
          <w:lang w:eastAsia="zh-TW"/>
        </w:rPr>
        <w:pict>
          <v:shape id="_x0000_i1029" type="#_x0000_t75" style="width:478.5pt;height:58.5pt">
            <v:imagedata r:id="rId17" o:title=""/>
          </v:shape>
        </w:pict>
      </w:r>
      <w:r>
        <w:rPr>
          <w:kern w:val="2"/>
          <w:szCs w:val="24"/>
          <w:lang w:eastAsia="zh-TW"/>
        </w:rPr>
        <w:br/>
      </w:r>
    </w:p>
    <w:tbl>
      <w:tblPr>
        <w:tblW w:w="7796" w:type="dxa"/>
        <w:tblInd w:w="15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93"/>
        <w:gridCol w:w="5103"/>
      </w:tblGrid>
      <w:tr w:rsidR="00634645" w:rsidRPr="00555ED2" w:rsidTr="002322F0">
        <w:trPr>
          <w:trHeight w:val="360"/>
        </w:trPr>
        <w:tc>
          <w:tcPr>
            <w:tcW w:w="2693" w:type="dxa"/>
            <w:shd w:val="clear" w:color="auto" w:fill="CCFFCC"/>
            <w:vAlign w:val="center"/>
          </w:tcPr>
          <w:p w:rsidR="00634645" w:rsidRPr="00555ED2" w:rsidRDefault="00634645" w:rsidP="002322F0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hint="eastAsia"/>
                <w:noProof/>
                <w:kern w:val="2"/>
                <w:szCs w:val="24"/>
                <w:lang w:eastAsia="zh-TW"/>
              </w:rPr>
              <w:pict>
                <v:rect id="_x0000_s1036" style="position:absolute;left:0;text-align:left;margin-left:-4.5pt;margin-top:-59.7pt;width:477.75pt;height:5.25pt;z-index:251659264" filled="f" strokecolor="red"/>
              </w:pict>
            </w:r>
            <w:r>
              <w:rPr>
                <w:rFonts w:ascii="細明體" w:eastAsia="細明體" w:hAnsi="細明體" w:hint="eastAsia"/>
                <w:kern w:val="2"/>
                <w:lang w:eastAsia="zh-TW"/>
              </w:rPr>
              <w:t>欄位</w:t>
            </w:r>
          </w:p>
        </w:tc>
        <w:tc>
          <w:tcPr>
            <w:tcW w:w="5103" w:type="dxa"/>
            <w:shd w:val="clear" w:color="auto" w:fill="CCFFCC"/>
            <w:vAlign w:val="center"/>
          </w:tcPr>
          <w:p w:rsidR="00634645" w:rsidRPr="00555ED2" w:rsidRDefault="00634645" w:rsidP="002322F0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hint="eastAsia"/>
                <w:lang w:eastAsia="zh-TW"/>
              </w:rPr>
              <w:t>值</w:t>
            </w:r>
          </w:p>
        </w:tc>
      </w:tr>
      <w:tr w:rsidR="00634645" w:rsidRPr="00555ED2" w:rsidTr="002322F0">
        <w:trPr>
          <w:trHeight w:val="360"/>
        </w:trPr>
        <w:tc>
          <w:tcPr>
            <w:tcW w:w="2693" w:type="dxa"/>
            <w:shd w:val="clear" w:color="auto" w:fill="FFFF99"/>
            <w:vAlign w:val="center"/>
          </w:tcPr>
          <w:p w:rsidR="00634645" w:rsidRPr="00984102" w:rsidRDefault="00634645" w:rsidP="002322F0">
            <w:pPr>
              <w:widowControl/>
              <w:jc w:val="center"/>
              <w:rPr>
                <w:rFonts w:ascii="新細明體" w:hAnsi="新細明體" w:cs="新細明體" w:hint="eastAsia"/>
                <w:kern w:val="0"/>
                <w:sz w:val="16"/>
                <w:szCs w:val="16"/>
              </w:rPr>
            </w:pPr>
            <w:r w:rsidRPr="00984102">
              <w:rPr>
                <w:rFonts w:ascii="新細明體" w:hAnsi="新細明體" w:cs="新細明體" w:hint="eastAsia"/>
                <w:kern w:val="0"/>
                <w:sz w:val="16"/>
                <w:szCs w:val="16"/>
              </w:rPr>
              <w:t>畫面.</w:t>
            </w:r>
            <w:r>
              <w:rPr>
                <w:rFonts w:ascii="新細明體" w:hAnsi="新細明體" w:cs="新細明體" w:hint="eastAsia"/>
                <w:kern w:val="0"/>
                <w:sz w:val="16"/>
                <w:szCs w:val="16"/>
              </w:rPr>
              <w:t>核賠人員</w:t>
            </w:r>
          </w:p>
        </w:tc>
        <w:tc>
          <w:tcPr>
            <w:tcW w:w="5103" w:type="dxa"/>
            <w:vAlign w:val="center"/>
          </w:tcPr>
          <w:p w:rsidR="00634645" w:rsidRPr="00555ED2" w:rsidRDefault="0051794F" w:rsidP="002322F0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合計</w:t>
            </w:r>
            <w:r>
              <w:rPr>
                <w:rFonts w:hint="eastAsia"/>
                <w:kern w:val="2"/>
                <w:szCs w:val="24"/>
                <w:lang w:eastAsia="zh-TW"/>
              </w:rPr>
              <w:t>/</w:t>
            </w:r>
            <w:r>
              <w:rPr>
                <w:rFonts w:hint="eastAsia"/>
                <w:kern w:val="2"/>
                <w:szCs w:val="24"/>
                <w:lang w:eastAsia="zh-TW"/>
              </w:rPr>
              <w:t>平均</w:t>
            </w:r>
            <w:r>
              <w:rPr>
                <w:rFonts w:hint="eastAsia"/>
                <w:kern w:val="2"/>
                <w:szCs w:val="24"/>
                <w:lang w:eastAsia="zh-TW"/>
              </w:rPr>
              <w:t>:</w:t>
            </w:r>
          </w:p>
        </w:tc>
      </w:tr>
      <w:tr w:rsidR="00634645" w:rsidRPr="00555ED2" w:rsidTr="002322F0">
        <w:trPr>
          <w:trHeight w:val="360"/>
        </w:trPr>
        <w:tc>
          <w:tcPr>
            <w:tcW w:w="2693" w:type="dxa"/>
            <w:shd w:val="clear" w:color="auto" w:fill="FFFF99"/>
            <w:vAlign w:val="center"/>
          </w:tcPr>
          <w:p w:rsidR="00634645" w:rsidRPr="00984102" w:rsidRDefault="00634645" w:rsidP="002322F0">
            <w:pPr>
              <w:spacing w:line="315" w:lineRule="atLeast"/>
              <w:ind w:firstLine="20"/>
              <w:jc w:val="center"/>
              <w:rPr>
                <w:rFonts w:ascii="sөũ" w:hAnsi="sөũ" w:cs="新細明體"/>
                <w:kern w:val="0"/>
                <w:sz w:val="16"/>
                <w:szCs w:val="16"/>
              </w:rPr>
            </w:pPr>
            <w:r w:rsidRPr="00984102">
              <w:rPr>
                <w:rFonts w:ascii="新細明體" w:hAnsi="新細明體" w:cs="新細明體" w:hint="eastAsia"/>
                <w:kern w:val="0"/>
                <w:sz w:val="16"/>
                <w:szCs w:val="16"/>
              </w:rPr>
              <w:t>畫面.</w:t>
            </w:r>
            <w:r>
              <w:rPr>
                <w:rFonts w:ascii="sөũ" w:hAnsi="sөũ" w:cs="新細明體" w:hint="eastAsia"/>
                <w:kern w:val="0"/>
                <w:sz w:val="16"/>
                <w:szCs w:val="16"/>
              </w:rPr>
              <w:t>核賠</w:t>
            </w:r>
            <w:r>
              <w:rPr>
                <w:rFonts w:ascii="新細明體" w:hAnsi="新細明體" w:cs="新細明體" w:hint="eastAsia"/>
                <w:kern w:val="0"/>
                <w:sz w:val="16"/>
                <w:szCs w:val="16"/>
              </w:rPr>
              <w:t>等級</w:t>
            </w:r>
          </w:p>
        </w:tc>
        <w:tc>
          <w:tcPr>
            <w:tcW w:w="5103" w:type="dxa"/>
            <w:vAlign w:val="center"/>
          </w:tcPr>
          <w:p w:rsidR="00634645" w:rsidRDefault="0051794F" w:rsidP="002322F0">
            <w:pPr>
              <w:pStyle w:val="Tabletext"/>
              <w:keepLines w:val="0"/>
              <w:spacing w:after="0" w:line="240" w:lineRule="auto"/>
              <w:jc w:val="both"/>
              <w:rPr>
                <w:rFonts w:hint="eastAsia"/>
                <w:lang w:eastAsia="zh-TW"/>
              </w:rPr>
            </w:pP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-</w:t>
            </w:r>
          </w:p>
        </w:tc>
      </w:tr>
      <w:tr w:rsidR="00634645" w:rsidRPr="00555ED2" w:rsidTr="002322F0">
        <w:trPr>
          <w:trHeight w:val="360"/>
        </w:trPr>
        <w:tc>
          <w:tcPr>
            <w:tcW w:w="2693" w:type="dxa"/>
            <w:shd w:val="clear" w:color="auto" w:fill="FFFF99"/>
            <w:vAlign w:val="center"/>
          </w:tcPr>
          <w:p w:rsidR="00634645" w:rsidRPr="00984102" w:rsidRDefault="00634645" w:rsidP="002322F0">
            <w:pPr>
              <w:spacing w:line="315" w:lineRule="atLeast"/>
              <w:ind w:firstLine="20"/>
              <w:jc w:val="center"/>
              <w:rPr>
                <w:rFonts w:ascii="sөũ" w:hAnsi="sөũ" w:cs="新細明體" w:hint="eastAsia"/>
                <w:kern w:val="0"/>
                <w:sz w:val="16"/>
                <w:szCs w:val="16"/>
              </w:rPr>
            </w:pPr>
            <w:r w:rsidRPr="00984102">
              <w:rPr>
                <w:rFonts w:ascii="新細明體" w:hAnsi="新細明體" w:cs="新細明體" w:hint="eastAsia"/>
                <w:kern w:val="0"/>
                <w:sz w:val="16"/>
                <w:szCs w:val="16"/>
              </w:rPr>
              <w:t>畫面.</w:t>
            </w:r>
            <w:r w:rsidRPr="00984102">
              <w:rPr>
                <w:rFonts w:ascii="sөũ" w:hAnsi="sөũ"/>
                <w:sz w:val="16"/>
                <w:szCs w:val="16"/>
              </w:rPr>
              <w:t xml:space="preserve"> </w:t>
            </w:r>
            <w:r w:rsidRPr="00984102">
              <w:rPr>
                <w:rFonts w:ascii="sөũ" w:hAnsi="sөũ"/>
                <w:sz w:val="16"/>
                <w:szCs w:val="16"/>
              </w:rPr>
              <w:t>案件級別</w:t>
            </w:r>
            <w:r w:rsidRPr="00984102">
              <w:rPr>
                <w:rFonts w:ascii="sөũ" w:hAnsi="sөũ" w:hint="eastAsia"/>
                <w:sz w:val="16"/>
                <w:szCs w:val="16"/>
              </w:rPr>
              <w:t>.A.</w:t>
            </w:r>
            <w:r w:rsidRPr="00984102">
              <w:rPr>
                <w:rFonts w:ascii="sөũ" w:hAnsi="sөũ" w:cs="新細明體"/>
                <w:kern w:val="0"/>
                <w:sz w:val="16"/>
                <w:szCs w:val="16"/>
              </w:rPr>
              <w:t>承辦</w:t>
            </w:r>
          </w:p>
        </w:tc>
        <w:tc>
          <w:tcPr>
            <w:tcW w:w="5103" w:type="dxa"/>
            <w:vAlign w:val="center"/>
          </w:tcPr>
          <w:p w:rsidR="00634645" w:rsidRDefault="00634645" w:rsidP="002322F0">
            <w:pPr>
              <w:pStyle w:val="Tabletext"/>
              <w:keepLines w:val="0"/>
              <w:spacing w:after="0" w:line="240" w:lineRule="auto"/>
              <w:jc w:val="both"/>
              <w:rPr>
                <w:rFonts w:hint="eastAsia"/>
                <w:lang w:eastAsia="zh-TW"/>
              </w:rPr>
            </w:pP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D</w:t>
            </w:r>
            <w:r w:rsidR="0051794F"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TAAH412</w:t>
            </w: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.</w:t>
            </w:r>
            <w:r w:rsidRPr="008110B1">
              <w:rPr>
                <w:rStyle w:val="SoDAField"/>
                <w:rFonts w:ascii="細明體" w:eastAsia="細明體" w:hAnsi="細明體" w:cs="Arial"/>
                <w:caps/>
              </w:rPr>
              <w:t>A_LEV_UND</w:t>
            </w:r>
          </w:p>
        </w:tc>
      </w:tr>
      <w:tr w:rsidR="00634645" w:rsidRPr="00555ED2" w:rsidTr="002322F0">
        <w:trPr>
          <w:trHeight w:val="360"/>
        </w:trPr>
        <w:tc>
          <w:tcPr>
            <w:tcW w:w="2693" w:type="dxa"/>
            <w:shd w:val="clear" w:color="auto" w:fill="FFFF99"/>
            <w:vAlign w:val="center"/>
          </w:tcPr>
          <w:p w:rsidR="00634645" w:rsidRPr="00984102" w:rsidRDefault="00634645" w:rsidP="002322F0">
            <w:pPr>
              <w:spacing w:line="315" w:lineRule="atLeast"/>
              <w:ind w:firstLine="20"/>
              <w:jc w:val="center"/>
              <w:rPr>
                <w:rFonts w:ascii="sөũ" w:hAnsi="sөũ" w:cs="新細明體" w:hint="eastAsia"/>
                <w:kern w:val="0"/>
                <w:sz w:val="16"/>
                <w:szCs w:val="16"/>
              </w:rPr>
            </w:pPr>
            <w:r w:rsidRPr="00984102">
              <w:rPr>
                <w:rFonts w:ascii="新細明體" w:hAnsi="新細明體" w:cs="新細明體" w:hint="eastAsia"/>
                <w:kern w:val="0"/>
                <w:sz w:val="16"/>
                <w:szCs w:val="16"/>
              </w:rPr>
              <w:t>畫面.</w:t>
            </w:r>
            <w:r w:rsidRPr="00984102">
              <w:rPr>
                <w:rFonts w:ascii="sөũ" w:hAnsi="sөũ"/>
                <w:sz w:val="16"/>
                <w:szCs w:val="16"/>
              </w:rPr>
              <w:t>案件級別</w:t>
            </w:r>
            <w:r w:rsidRPr="00984102">
              <w:rPr>
                <w:rFonts w:ascii="sөũ" w:hAnsi="sөũ" w:hint="eastAsia"/>
                <w:sz w:val="16"/>
                <w:szCs w:val="16"/>
              </w:rPr>
              <w:t>.A.</w:t>
            </w:r>
            <w:r w:rsidRPr="00984102">
              <w:rPr>
                <w:rFonts w:ascii="sөũ" w:hAnsi="sөũ" w:cs="新細明體"/>
                <w:kern w:val="0"/>
                <w:sz w:val="16"/>
                <w:szCs w:val="16"/>
              </w:rPr>
              <w:t>覆核</w:t>
            </w:r>
          </w:p>
        </w:tc>
        <w:tc>
          <w:tcPr>
            <w:tcW w:w="5103" w:type="dxa"/>
            <w:vAlign w:val="center"/>
          </w:tcPr>
          <w:p w:rsidR="00634645" w:rsidRDefault="0051794F" w:rsidP="002322F0">
            <w:pPr>
              <w:pStyle w:val="Tabletext"/>
              <w:keepLines w:val="0"/>
              <w:spacing w:after="0" w:line="240" w:lineRule="auto"/>
              <w:jc w:val="both"/>
            </w:pP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DTAAH412</w:t>
            </w:r>
            <w:r w:rsidR="00634645"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.</w:t>
            </w:r>
            <w:r w:rsidR="00634645">
              <w:t xml:space="preserve"> </w:t>
            </w:r>
            <w:r w:rsidR="00634645" w:rsidRPr="008110B1">
              <w:rPr>
                <w:rStyle w:val="SoDAField"/>
                <w:rFonts w:ascii="細明體" w:eastAsia="細明體" w:hAnsi="細明體" w:cs="Arial"/>
                <w:caps/>
                <w:lang w:eastAsia="zh-TW"/>
              </w:rPr>
              <w:t>A_LEV_REV</w:t>
            </w:r>
            <w:r w:rsidR="00634645"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 xml:space="preserve"> </w:t>
            </w:r>
          </w:p>
        </w:tc>
      </w:tr>
      <w:tr w:rsidR="00634645" w:rsidRPr="00555ED2" w:rsidTr="002322F0">
        <w:trPr>
          <w:trHeight w:val="360"/>
        </w:trPr>
        <w:tc>
          <w:tcPr>
            <w:tcW w:w="2693" w:type="dxa"/>
            <w:shd w:val="clear" w:color="auto" w:fill="FFFF99"/>
            <w:vAlign w:val="center"/>
          </w:tcPr>
          <w:p w:rsidR="00634645" w:rsidRPr="00984102" w:rsidRDefault="00634645" w:rsidP="002322F0">
            <w:pPr>
              <w:spacing w:line="315" w:lineRule="atLeast"/>
              <w:ind w:firstLine="20"/>
              <w:jc w:val="center"/>
              <w:rPr>
                <w:rFonts w:ascii="sөũ" w:hAnsi="sөũ" w:cs="新細明體" w:hint="eastAsia"/>
                <w:kern w:val="0"/>
                <w:sz w:val="16"/>
                <w:szCs w:val="16"/>
              </w:rPr>
            </w:pPr>
            <w:r w:rsidRPr="00984102">
              <w:rPr>
                <w:rFonts w:ascii="新細明體" w:hAnsi="新細明體" w:cs="新細明體" w:hint="eastAsia"/>
                <w:kern w:val="0"/>
                <w:sz w:val="16"/>
                <w:szCs w:val="16"/>
              </w:rPr>
              <w:t>畫面.</w:t>
            </w:r>
            <w:r w:rsidRPr="00984102">
              <w:rPr>
                <w:rFonts w:ascii="sөũ" w:hAnsi="sөũ"/>
                <w:sz w:val="16"/>
                <w:szCs w:val="16"/>
              </w:rPr>
              <w:t xml:space="preserve"> </w:t>
            </w:r>
            <w:r w:rsidRPr="00984102">
              <w:rPr>
                <w:rFonts w:ascii="sөũ" w:hAnsi="sөũ"/>
                <w:sz w:val="16"/>
                <w:szCs w:val="16"/>
              </w:rPr>
              <w:t>案件級別</w:t>
            </w:r>
            <w:r w:rsidRPr="00984102">
              <w:rPr>
                <w:rFonts w:ascii="sөũ" w:hAnsi="sөũ" w:hint="eastAsia"/>
                <w:sz w:val="16"/>
                <w:szCs w:val="16"/>
              </w:rPr>
              <w:t>.</w:t>
            </w:r>
            <w:r>
              <w:rPr>
                <w:rFonts w:ascii="sөũ" w:hAnsi="sөũ" w:hint="eastAsia"/>
                <w:sz w:val="16"/>
                <w:szCs w:val="16"/>
              </w:rPr>
              <w:t>B</w:t>
            </w:r>
            <w:r w:rsidRPr="00984102">
              <w:rPr>
                <w:rFonts w:ascii="sөũ" w:hAnsi="sөũ" w:hint="eastAsia"/>
                <w:sz w:val="16"/>
                <w:szCs w:val="16"/>
              </w:rPr>
              <w:t>.</w:t>
            </w:r>
            <w:r w:rsidRPr="00984102">
              <w:rPr>
                <w:rFonts w:ascii="sөũ" w:hAnsi="sөũ" w:cs="新細明體"/>
                <w:kern w:val="0"/>
                <w:sz w:val="16"/>
                <w:szCs w:val="16"/>
              </w:rPr>
              <w:t>承辦</w:t>
            </w:r>
          </w:p>
        </w:tc>
        <w:tc>
          <w:tcPr>
            <w:tcW w:w="5103" w:type="dxa"/>
            <w:vAlign w:val="center"/>
          </w:tcPr>
          <w:p w:rsidR="00634645" w:rsidRDefault="0051794F" w:rsidP="002322F0">
            <w:pPr>
              <w:pStyle w:val="Tabletext"/>
              <w:keepLines w:val="0"/>
              <w:spacing w:after="0" w:line="240" w:lineRule="auto"/>
              <w:jc w:val="both"/>
              <w:rPr>
                <w:rFonts w:hint="eastAsia"/>
                <w:lang w:eastAsia="zh-TW"/>
              </w:rPr>
            </w:pP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DTAAH412</w:t>
            </w:r>
            <w:r w:rsidR="00634645"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.B</w:t>
            </w:r>
            <w:r w:rsidR="00634645" w:rsidRPr="008110B1">
              <w:rPr>
                <w:rStyle w:val="SoDAField"/>
                <w:rFonts w:ascii="細明體" w:eastAsia="細明體" w:hAnsi="細明體" w:cs="Arial"/>
                <w:caps/>
              </w:rPr>
              <w:t>_LEV_UND</w:t>
            </w:r>
          </w:p>
        </w:tc>
      </w:tr>
      <w:tr w:rsidR="00634645" w:rsidRPr="00555ED2" w:rsidTr="002322F0">
        <w:trPr>
          <w:trHeight w:val="360"/>
        </w:trPr>
        <w:tc>
          <w:tcPr>
            <w:tcW w:w="2693" w:type="dxa"/>
            <w:shd w:val="clear" w:color="auto" w:fill="FFFF99"/>
            <w:vAlign w:val="center"/>
          </w:tcPr>
          <w:p w:rsidR="00634645" w:rsidRPr="00984102" w:rsidRDefault="00634645" w:rsidP="002322F0">
            <w:pPr>
              <w:spacing w:line="315" w:lineRule="atLeast"/>
              <w:ind w:firstLine="20"/>
              <w:jc w:val="center"/>
              <w:rPr>
                <w:rFonts w:ascii="sөũ" w:hAnsi="sөũ" w:cs="新細明體" w:hint="eastAsia"/>
                <w:kern w:val="0"/>
                <w:sz w:val="16"/>
                <w:szCs w:val="16"/>
              </w:rPr>
            </w:pPr>
            <w:r w:rsidRPr="00984102">
              <w:rPr>
                <w:rFonts w:ascii="新細明體" w:hAnsi="新細明體" w:cs="新細明體" w:hint="eastAsia"/>
                <w:kern w:val="0"/>
                <w:sz w:val="16"/>
                <w:szCs w:val="16"/>
              </w:rPr>
              <w:t>畫面.</w:t>
            </w:r>
            <w:r w:rsidRPr="00984102">
              <w:rPr>
                <w:rFonts w:ascii="sөũ" w:hAnsi="sөũ"/>
                <w:sz w:val="16"/>
                <w:szCs w:val="16"/>
              </w:rPr>
              <w:t>案件級別</w:t>
            </w:r>
            <w:r w:rsidRPr="00984102">
              <w:rPr>
                <w:rFonts w:ascii="sөũ" w:hAnsi="sөũ" w:hint="eastAsia"/>
                <w:sz w:val="16"/>
                <w:szCs w:val="16"/>
              </w:rPr>
              <w:t>.</w:t>
            </w:r>
            <w:r>
              <w:rPr>
                <w:rFonts w:ascii="sөũ" w:hAnsi="sөũ" w:hint="eastAsia"/>
                <w:sz w:val="16"/>
                <w:szCs w:val="16"/>
              </w:rPr>
              <w:t>B</w:t>
            </w:r>
            <w:r w:rsidRPr="00984102">
              <w:rPr>
                <w:rFonts w:ascii="sөũ" w:hAnsi="sөũ" w:hint="eastAsia"/>
                <w:sz w:val="16"/>
                <w:szCs w:val="16"/>
              </w:rPr>
              <w:t>.</w:t>
            </w:r>
            <w:r w:rsidRPr="00984102">
              <w:rPr>
                <w:rFonts w:ascii="sөũ" w:hAnsi="sөũ" w:cs="新細明體"/>
                <w:kern w:val="0"/>
                <w:sz w:val="16"/>
                <w:szCs w:val="16"/>
              </w:rPr>
              <w:t>覆核</w:t>
            </w:r>
          </w:p>
        </w:tc>
        <w:tc>
          <w:tcPr>
            <w:tcW w:w="5103" w:type="dxa"/>
            <w:vAlign w:val="center"/>
          </w:tcPr>
          <w:p w:rsidR="00634645" w:rsidRDefault="0051794F" w:rsidP="002322F0">
            <w:pPr>
              <w:pStyle w:val="Tabletext"/>
              <w:keepLines w:val="0"/>
              <w:spacing w:after="0" w:line="240" w:lineRule="auto"/>
              <w:jc w:val="both"/>
            </w:pP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DTAAH412</w:t>
            </w:r>
            <w:r w:rsidR="00634645"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.</w:t>
            </w:r>
            <w:r w:rsidR="00634645">
              <w:t xml:space="preserve"> </w:t>
            </w:r>
            <w:r w:rsidR="00634645"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B</w:t>
            </w:r>
            <w:r w:rsidR="00634645" w:rsidRPr="008110B1">
              <w:rPr>
                <w:rStyle w:val="SoDAField"/>
                <w:rFonts w:ascii="細明體" w:eastAsia="細明體" w:hAnsi="細明體" w:cs="Arial"/>
                <w:caps/>
                <w:lang w:eastAsia="zh-TW"/>
              </w:rPr>
              <w:t>_LEV_REV</w:t>
            </w:r>
            <w:r w:rsidR="00634645"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 xml:space="preserve"> </w:t>
            </w:r>
          </w:p>
        </w:tc>
      </w:tr>
      <w:tr w:rsidR="00634645" w:rsidRPr="00555ED2" w:rsidTr="002322F0">
        <w:trPr>
          <w:trHeight w:val="360"/>
        </w:trPr>
        <w:tc>
          <w:tcPr>
            <w:tcW w:w="2693" w:type="dxa"/>
            <w:shd w:val="clear" w:color="auto" w:fill="FFFF99"/>
            <w:vAlign w:val="center"/>
          </w:tcPr>
          <w:p w:rsidR="00634645" w:rsidRPr="00984102" w:rsidRDefault="00634645" w:rsidP="002322F0">
            <w:pPr>
              <w:spacing w:line="315" w:lineRule="atLeast"/>
              <w:ind w:firstLine="20"/>
              <w:jc w:val="center"/>
              <w:rPr>
                <w:rFonts w:ascii="sөũ" w:hAnsi="sөũ" w:cs="新細明體" w:hint="eastAsia"/>
                <w:kern w:val="0"/>
                <w:sz w:val="16"/>
                <w:szCs w:val="16"/>
              </w:rPr>
            </w:pPr>
            <w:r w:rsidRPr="00984102">
              <w:rPr>
                <w:rFonts w:ascii="新細明體" w:hAnsi="新細明體" w:cs="新細明體" w:hint="eastAsia"/>
                <w:kern w:val="0"/>
                <w:sz w:val="16"/>
                <w:szCs w:val="16"/>
              </w:rPr>
              <w:t>畫面.</w:t>
            </w:r>
            <w:r w:rsidRPr="00984102">
              <w:rPr>
                <w:rFonts w:ascii="sөũ" w:hAnsi="sөũ"/>
                <w:sz w:val="16"/>
                <w:szCs w:val="16"/>
              </w:rPr>
              <w:t xml:space="preserve"> </w:t>
            </w:r>
            <w:r w:rsidRPr="00984102">
              <w:rPr>
                <w:rFonts w:ascii="sөũ" w:hAnsi="sөũ"/>
                <w:sz w:val="16"/>
                <w:szCs w:val="16"/>
              </w:rPr>
              <w:t>案件級別</w:t>
            </w:r>
            <w:r w:rsidRPr="00984102">
              <w:rPr>
                <w:rFonts w:ascii="sөũ" w:hAnsi="sөũ" w:hint="eastAsia"/>
                <w:sz w:val="16"/>
                <w:szCs w:val="16"/>
              </w:rPr>
              <w:t>.</w:t>
            </w:r>
            <w:r>
              <w:rPr>
                <w:rFonts w:ascii="sөũ" w:hAnsi="sөũ" w:hint="eastAsia"/>
                <w:sz w:val="16"/>
                <w:szCs w:val="16"/>
              </w:rPr>
              <w:t>C</w:t>
            </w:r>
            <w:r w:rsidRPr="00984102">
              <w:rPr>
                <w:rFonts w:ascii="sөũ" w:hAnsi="sөũ" w:hint="eastAsia"/>
                <w:sz w:val="16"/>
                <w:szCs w:val="16"/>
              </w:rPr>
              <w:t>.</w:t>
            </w:r>
            <w:r w:rsidRPr="00984102">
              <w:rPr>
                <w:rFonts w:ascii="sөũ" w:hAnsi="sөũ" w:cs="新細明體"/>
                <w:kern w:val="0"/>
                <w:sz w:val="16"/>
                <w:szCs w:val="16"/>
              </w:rPr>
              <w:t>承辦</w:t>
            </w:r>
          </w:p>
        </w:tc>
        <w:tc>
          <w:tcPr>
            <w:tcW w:w="5103" w:type="dxa"/>
            <w:vAlign w:val="center"/>
          </w:tcPr>
          <w:p w:rsidR="00634645" w:rsidRDefault="0051794F" w:rsidP="002322F0">
            <w:pPr>
              <w:pStyle w:val="Tabletext"/>
              <w:keepLines w:val="0"/>
              <w:spacing w:after="0" w:line="240" w:lineRule="auto"/>
              <w:jc w:val="both"/>
              <w:rPr>
                <w:rFonts w:hint="eastAsia"/>
                <w:lang w:eastAsia="zh-TW"/>
              </w:rPr>
            </w:pP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DTAAH412</w:t>
            </w:r>
            <w:r w:rsidR="00634645"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.C</w:t>
            </w:r>
            <w:r w:rsidR="00634645" w:rsidRPr="008110B1">
              <w:rPr>
                <w:rStyle w:val="SoDAField"/>
                <w:rFonts w:ascii="細明體" w:eastAsia="細明體" w:hAnsi="細明體" w:cs="Arial"/>
                <w:caps/>
              </w:rPr>
              <w:t>_LEV_UND</w:t>
            </w:r>
          </w:p>
        </w:tc>
      </w:tr>
      <w:tr w:rsidR="00634645" w:rsidRPr="00555ED2" w:rsidTr="002322F0">
        <w:trPr>
          <w:trHeight w:val="360"/>
        </w:trPr>
        <w:tc>
          <w:tcPr>
            <w:tcW w:w="2693" w:type="dxa"/>
            <w:shd w:val="clear" w:color="auto" w:fill="FFFF99"/>
            <w:vAlign w:val="center"/>
          </w:tcPr>
          <w:p w:rsidR="00634645" w:rsidRPr="00984102" w:rsidRDefault="00634645" w:rsidP="002322F0">
            <w:pPr>
              <w:spacing w:line="315" w:lineRule="atLeast"/>
              <w:ind w:firstLine="20"/>
              <w:jc w:val="center"/>
              <w:rPr>
                <w:rFonts w:ascii="sөũ" w:hAnsi="sөũ" w:cs="新細明體" w:hint="eastAsia"/>
                <w:kern w:val="0"/>
                <w:sz w:val="16"/>
                <w:szCs w:val="16"/>
              </w:rPr>
            </w:pPr>
            <w:r w:rsidRPr="00984102">
              <w:rPr>
                <w:rFonts w:ascii="新細明體" w:hAnsi="新細明體" w:cs="新細明體" w:hint="eastAsia"/>
                <w:kern w:val="0"/>
                <w:sz w:val="16"/>
                <w:szCs w:val="16"/>
              </w:rPr>
              <w:t>畫面.</w:t>
            </w:r>
            <w:r w:rsidRPr="00984102">
              <w:rPr>
                <w:rFonts w:ascii="sөũ" w:hAnsi="sөũ"/>
                <w:sz w:val="16"/>
                <w:szCs w:val="16"/>
              </w:rPr>
              <w:t>案件級別</w:t>
            </w:r>
            <w:r w:rsidRPr="00984102">
              <w:rPr>
                <w:rFonts w:ascii="sөũ" w:hAnsi="sөũ" w:hint="eastAsia"/>
                <w:sz w:val="16"/>
                <w:szCs w:val="16"/>
              </w:rPr>
              <w:t>.</w:t>
            </w:r>
            <w:r>
              <w:rPr>
                <w:rFonts w:ascii="sөũ" w:hAnsi="sөũ" w:hint="eastAsia"/>
                <w:sz w:val="16"/>
                <w:szCs w:val="16"/>
              </w:rPr>
              <w:t>C</w:t>
            </w:r>
            <w:r w:rsidRPr="00984102">
              <w:rPr>
                <w:rFonts w:ascii="sөũ" w:hAnsi="sөũ" w:hint="eastAsia"/>
                <w:sz w:val="16"/>
                <w:szCs w:val="16"/>
              </w:rPr>
              <w:t>.</w:t>
            </w:r>
            <w:r w:rsidRPr="00984102">
              <w:rPr>
                <w:rFonts w:ascii="sөũ" w:hAnsi="sөũ" w:cs="新細明體"/>
                <w:kern w:val="0"/>
                <w:sz w:val="16"/>
                <w:szCs w:val="16"/>
              </w:rPr>
              <w:t>覆核</w:t>
            </w:r>
          </w:p>
        </w:tc>
        <w:tc>
          <w:tcPr>
            <w:tcW w:w="5103" w:type="dxa"/>
            <w:vAlign w:val="center"/>
          </w:tcPr>
          <w:p w:rsidR="00634645" w:rsidRDefault="0051794F" w:rsidP="002322F0">
            <w:pPr>
              <w:pStyle w:val="Tabletext"/>
              <w:keepLines w:val="0"/>
              <w:spacing w:after="0" w:line="240" w:lineRule="auto"/>
              <w:jc w:val="both"/>
            </w:pP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DTAAH412</w:t>
            </w:r>
            <w:r w:rsidR="00634645"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.</w:t>
            </w:r>
            <w:r w:rsidR="00634645">
              <w:t xml:space="preserve"> </w:t>
            </w:r>
            <w:r w:rsidR="00634645"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C</w:t>
            </w:r>
            <w:r w:rsidR="00634645" w:rsidRPr="008110B1">
              <w:rPr>
                <w:rStyle w:val="SoDAField"/>
                <w:rFonts w:ascii="細明體" w:eastAsia="細明體" w:hAnsi="細明體" w:cs="Arial"/>
                <w:caps/>
                <w:lang w:eastAsia="zh-TW"/>
              </w:rPr>
              <w:t>_LEV_REV</w:t>
            </w:r>
            <w:r w:rsidR="00634645"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 xml:space="preserve"> </w:t>
            </w:r>
          </w:p>
        </w:tc>
      </w:tr>
      <w:tr w:rsidR="00634645" w:rsidRPr="00555ED2" w:rsidTr="002322F0">
        <w:trPr>
          <w:trHeight w:val="360"/>
        </w:trPr>
        <w:tc>
          <w:tcPr>
            <w:tcW w:w="2693" w:type="dxa"/>
            <w:shd w:val="clear" w:color="auto" w:fill="FFFF99"/>
            <w:vAlign w:val="center"/>
          </w:tcPr>
          <w:p w:rsidR="00634645" w:rsidRPr="00984102" w:rsidRDefault="00634645" w:rsidP="002322F0">
            <w:pPr>
              <w:spacing w:line="315" w:lineRule="atLeast"/>
              <w:ind w:firstLine="20"/>
              <w:jc w:val="center"/>
              <w:rPr>
                <w:rFonts w:ascii="sөũ" w:hAnsi="sөũ" w:cs="新細明體" w:hint="eastAsia"/>
                <w:kern w:val="0"/>
                <w:sz w:val="16"/>
                <w:szCs w:val="16"/>
              </w:rPr>
            </w:pPr>
            <w:r w:rsidRPr="00984102">
              <w:rPr>
                <w:rFonts w:ascii="新細明體" w:hAnsi="新細明體" w:cs="新細明體" w:hint="eastAsia"/>
                <w:kern w:val="0"/>
                <w:sz w:val="16"/>
                <w:szCs w:val="16"/>
              </w:rPr>
              <w:t>畫面.</w:t>
            </w:r>
            <w:r w:rsidRPr="00984102">
              <w:rPr>
                <w:rFonts w:ascii="sөũ" w:hAnsi="sөũ"/>
                <w:sz w:val="16"/>
                <w:szCs w:val="16"/>
              </w:rPr>
              <w:t xml:space="preserve"> </w:t>
            </w:r>
            <w:r w:rsidRPr="00984102">
              <w:rPr>
                <w:rFonts w:ascii="sөũ" w:hAnsi="sөũ"/>
                <w:sz w:val="16"/>
                <w:szCs w:val="16"/>
              </w:rPr>
              <w:t>案件級別</w:t>
            </w:r>
            <w:r w:rsidRPr="00984102">
              <w:rPr>
                <w:rFonts w:ascii="sөũ" w:hAnsi="sөũ" w:hint="eastAsia"/>
                <w:sz w:val="16"/>
                <w:szCs w:val="16"/>
              </w:rPr>
              <w:t>.</w:t>
            </w:r>
            <w:r>
              <w:rPr>
                <w:rFonts w:ascii="sөũ" w:hAnsi="sөũ" w:hint="eastAsia"/>
                <w:sz w:val="16"/>
                <w:szCs w:val="16"/>
              </w:rPr>
              <w:t>D</w:t>
            </w:r>
            <w:r w:rsidRPr="00984102">
              <w:rPr>
                <w:rFonts w:ascii="sөũ" w:hAnsi="sөũ" w:hint="eastAsia"/>
                <w:sz w:val="16"/>
                <w:szCs w:val="16"/>
              </w:rPr>
              <w:t>.</w:t>
            </w:r>
            <w:r w:rsidRPr="00984102">
              <w:rPr>
                <w:rFonts w:ascii="sөũ" w:hAnsi="sөũ" w:cs="新細明體"/>
                <w:kern w:val="0"/>
                <w:sz w:val="16"/>
                <w:szCs w:val="16"/>
              </w:rPr>
              <w:t>承辦</w:t>
            </w:r>
          </w:p>
        </w:tc>
        <w:tc>
          <w:tcPr>
            <w:tcW w:w="5103" w:type="dxa"/>
            <w:vAlign w:val="center"/>
          </w:tcPr>
          <w:p w:rsidR="00634645" w:rsidRDefault="0051794F" w:rsidP="002322F0">
            <w:pPr>
              <w:pStyle w:val="Tabletext"/>
              <w:keepLines w:val="0"/>
              <w:spacing w:after="0" w:line="240" w:lineRule="auto"/>
              <w:jc w:val="both"/>
              <w:rPr>
                <w:rFonts w:hint="eastAsia"/>
                <w:lang w:eastAsia="zh-TW"/>
              </w:rPr>
            </w:pP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DTAAH412</w:t>
            </w:r>
            <w:r w:rsidR="00634645"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.D</w:t>
            </w:r>
            <w:r w:rsidR="00634645" w:rsidRPr="008110B1">
              <w:rPr>
                <w:rStyle w:val="SoDAField"/>
                <w:rFonts w:ascii="細明體" w:eastAsia="細明體" w:hAnsi="細明體" w:cs="Arial"/>
                <w:caps/>
              </w:rPr>
              <w:t>_LEV_UND</w:t>
            </w:r>
          </w:p>
        </w:tc>
      </w:tr>
      <w:tr w:rsidR="00634645" w:rsidRPr="00555ED2" w:rsidTr="002322F0">
        <w:trPr>
          <w:trHeight w:val="360"/>
        </w:trPr>
        <w:tc>
          <w:tcPr>
            <w:tcW w:w="2693" w:type="dxa"/>
            <w:shd w:val="clear" w:color="auto" w:fill="FFFF99"/>
            <w:vAlign w:val="center"/>
          </w:tcPr>
          <w:p w:rsidR="00634645" w:rsidRPr="00984102" w:rsidRDefault="00634645" w:rsidP="002322F0">
            <w:pPr>
              <w:spacing w:line="315" w:lineRule="atLeast"/>
              <w:ind w:firstLine="20"/>
              <w:jc w:val="center"/>
              <w:rPr>
                <w:rFonts w:ascii="sөũ" w:hAnsi="sөũ" w:cs="新細明體" w:hint="eastAsia"/>
                <w:kern w:val="0"/>
                <w:sz w:val="16"/>
                <w:szCs w:val="16"/>
              </w:rPr>
            </w:pPr>
            <w:r w:rsidRPr="00984102">
              <w:rPr>
                <w:rFonts w:ascii="新細明體" w:hAnsi="新細明體" w:cs="新細明體" w:hint="eastAsia"/>
                <w:kern w:val="0"/>
                <w:sz w:val="16"/>
                <w:szCs w:val="16"/>
              </w:rPr>
              <w:t>畫面.</w:t>
            </w:r>
            <w:r w:rsidRPr="00984102">
              <w:rPr>
                <w:rFonts w:ascii="sөũ" w:hAnsi="sөũ"/>
                <w:sz w:val="16"/>
                <w:szCs w:val="16"/>
              </w:rPr>
              <w:t>案件級別</w:t>
            </w:r>
            <w:r>
              <w:rPr>
                <w:rFonts w:ascii="sөũ" w:hAnsi="sөũ" w:hint="eastAsia"/>
                <w:sz w:val="16"/>
                <w:szCs w:val="16"/>
              </w:rPr>
              <w:t>.D</w:t>
            </w:r>
            <w:r w:rsidRPr="00984102">
              <w:rPr>
                <w:rFonts w:ascii="sөũ" w:hAnsi="sөũ" w:hint="eastAsia"/>
                <w:sz w:val="16"/>
                <w:szCs w:val="16"/>
              </w:rPr>
              <w:t>.</w:t>
            </w:r>
            <w:r w:rsidRPr="00984102">
              <w:rPr>
                <w:rFonts w:ascii="sөũ" w:hAnsi="sөũ" w:cs="新細明體"/>
                <w:kern w:val="0"/>
                <w:sz w:val="16"/>
                <w:szCs w:val="16"/>
              </w:rPr>
              <w:t>覆核</w:t>
            </w:r>
          </w:p>
        </w:tc>
        <w:tc>
          <w:tcPr>
            <w:tcW w:w="5103" w:type="dxa"/>
            <w:vAlign w:val="center"/>
          </w:tcPr>
          <w:p w:rsidR="00634645" w:rsidRDefault="0051794F" w:rsidP="002322F0">
            <w:pPr>
              <w:pStyle w:val="Tabletext"/>
              <w:keepLines w:val="0"/>
              <w:spacing w:after="0" w:line="240" w:lineRule="auto"/>
              <w:jc w:val="both"/>
            </w:pP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DTAAH412</w:t>
            </w:r>
            <w:r w:rsidR="00634645"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.</w:t>
            </w:r>
            <w:r w:rsidR="00634645">
              <w:t xml:space="preserve"> </w:t>
            </w:r>
            <w:r w:rsidR="00634645"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D</w:t>
            </w:r>
            <w:r w:rsidR="00634645" w:rsidRPr="008110B1">
              <w:rPr>
                <w:rStyle w:val="SoDAField"/>
                <w:rFonts w:ascii="細明體" w:eastAsia="細明體" w:hAnsi="細明體" w:cs="Arial"/>
                <w:caps/>
                <w:lang w:eastAsia="zh-TW"/>
              </w:rPr>
              <w:t>_LEV_REV</w:t>
            </w:r>
            <w:r w:rsidR="00634645"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 xml:space="preserve"> </w:t>
            </w:r>
          </w:p>
        </w:tc>
      </w:tr>
      <w:tr w:rsidR="00634645" w:rsidRPr="00555ED2" w:rsidTr="002322F0">
        <w:trPr>
          <w:trHeight w:val="360"/>
        </w:trPr>
        <w:tc>
          <w:tcPr>
            <w:tcW w:w="2693" w:type="dxa"/>
            <w:shd w:val="clear" w:color="auto" w:fill="FFFF99"/>
            <w:vAlign w:val="center"/>
          </w:tcPr>
          <w:p w:rsidR="00634645" w:rsidRPr="00984102" w:rsidRDefault="00634645" w:rsidP="002322F0">
            <w:pPr>
              <w:spacing w:line="315" w:lineRule="atLeast"/>
              <w:ind w:firstLine="20"/>
              <w:jc w:val="center"/>
              <w:rPr>
                <w:rFonts w:ascii="sөũ" w:hAnsi="sөũ" w:cs="新細明體" w:hint="eastAsia"/>
                <w:kern w:val="0"/>
                <w:sz w:val="16"/>
                <w:szCs w:val="16"/>
              </w:rPr>
            </w:pPr>
            <w:r w:rsidRPr="00984102">
              <w:rPr>
                <w:rFonts w:ascii="新細明體" w:hAnsi="新細明體" w:cs="新細明體" w:hint="eastAsia"/>
                <w:kern w:val="0"/>
                <w:sz w:val="16"/>
                <w:szCs w:val="16"/>
              </w:rPr>
              <w:t>畫面.</w:t>
            </w:r>
            <w:r w:rsidRPr="00984102">
              <w:rPr>
                <w:rFonts w:ascii="sөũ" w:hAnsi="sөũ"/>
                <w:sz w:val="16"/>
                <w:szCs w:val="16"/>
              </w:rPr>
              <w:t xml:space="preserve"> </w:t>
            </w:r>
            <w:r w:rsidRPr="00984102">
              <w:rPr>
                <w:rFonts w:ascii="sөũ" w:hAnsi="sөũ"/>
                <w:sz w:val="16"/>
                <w:szCs w:val="16"/>
              </w:rPr>
              <w:t>案件級別</w:t>
            </w:r>
            <w:r w:rsidRPr="00984102">
              <w:rPr>
                <w:rFonts w:ascii="sөũ" w:hAnsi="sөũ" w:hint="eastAsia"/>
                <w:sz w:val="16"/>
                <w:szCs w:val="16"/>
              </w:rPr>
              <w:t>.</w:t>
            </w:r>
            <w:r>
              <w:rPr>
                <w:rFonts w:ascii="sөũ" w:hAnsi="sөũ" w:hint="eastAsia"/>
                <w:sz w:val="16"/>
                <w:szCs w:val="16"/>
              </w:rPr>
              <w:t>E</w:t>
            </w:r>
            <w:r w:rsidRPr="00984102">
              <w:rPr>
                <w:rFonts w:ascii="sөũ" w:hAnsi="sөũ" w:hint="eastAsia"/>
                <w:sz w:val="16"/>
                <w:szCs w:val="16"/>
              </w:rPr>
              <w:t>.</w:t>
            </w:r>
            <w:r w:rsidRPr="00984102">
              <w:rPr>
                <w:rFonts w:ascii="sөũ" w:hAnsi="sөũ" w:cs="新細明體"/>
                <w:kern w:val="0"/>
                <w:sz w:val="16"/>
                <w:szCs w:val="16"/>
              </w:rPr>
              <w:t>承辦</w:t>
            </w:r>
          </w:p>
        </w:tc>
        <w:tc>
          <w:tcPr>
            <w:tcW w:w="5103" w:type="dxa"/>
            <w:vAlign w:val="center"/>
          </w:tcPr>
          <w:p w:rsidR="00634645" w:rsidRDefault="0051794F" w:rsidP="002322F0">
            <w:pPr>
              <w:pStyle w:val="Tabletext"/>
              <w:keepLines w:val="0"/>
              <w:spacing w:after="0" w:line="240" w:lineRule="auto"/>
              <w:jc w:val="both"/>
              <w:rPr>
                <w:rFonts w:hint="eastAsia"/>
                <w:lang w:eastAsia="zh-TW"/>
              </w:rPr>
            </w:pP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DTAAH412</w:t>
            </w:r>
            <w:r w:rsidR="00634645"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.E</w:t>
            </w:r>
            <w:r w:rsidR="00634645" w:rsidRPr="008110B1">
              <w:rPr>
                <w:rStyle w:val="SoDAField"/>
                <w:rFonts w:ascii="細明體" w:eastAsia="細明體" w:hAnsi="細明體" w:cs="Arial"/>
                <w:caps/>
              </w:rPr>
              <w:t>_LEV_UND</w:t>
            </w:r>
          </w:p>
        </w:tc>
      </w:tr>
      <w:tr w:rsidR="00634645" w:rsidRPr="00555ED2" w:rsidTr="002322F0">
        <w:trPr>
          <w:trHeight w:val="360"/>
        </w:trPr>
        <w:tc>
          <w:tcPr>
            <w:tcW w:w="2693" w:type="dxa"/>
            <w:shd w:val="clear" w:color="auto" w:fill="FFFF99"/>
            <w:vAlign w:val="center"/>
          </w:tcPr>
          <w:p w:rsidR="00634645" w:rsidRPr="00984102" w:rsidRDefault="00634645" w:rsidP="002322F0">
            <w:pPr>
              <w:spacing w:line="315" w:lineRule="atLeast"/>
              <w:ind w:firstLine="20"/>
              <w:jc w:val="center"/>
              <w:rPr>
                <w:rFonts w:ascii="sөũ" w:hAnsi="sөũ" w:cs="新細明體" w:hint="eastAsia"/>
                <w:kern w:val="0"/>
                <w:sz w:val="16"/>
                <w:szCs w:val="16"/>
              </w:rPr>
            </w:pPr>
            <w:r w:rsidRPr="00984102">
              <w:rPr>
                <w:rFonts w:ascii="新細明體" w:hAnsi="新細明體" w:cs="新細明體" w:hint="eastAsia"/>
                <w:kern w:val="0"/>
                <w:sz w:val="16"/>
                <w:szCs w:val="16"/>
              </w:rPr>
              <w:t>畫面.</w:t>
            </w:r>
            <w:r w:rsidRPr="00984102">
              <w:rPr>
                <w:rFonts w:ascii="sөũ" w:hAnsi="sөũ"/>
                <w:sz w:val="16"/>
                <w:szCs w:val="16"/>
              </w:rPr>
              <w:t>案件級別</w:t>
            </w:r>
            <w:r w:rsidRPr="00984102">
              <w:rPr>
                <w:rFonts w:ascii="sөũ" w:hAnsi="sөũ" w:hint="eastAsia"/>
                <w:sz w:val="16"/>
                <w:szCs w:val="16"/>
              </w:rPr>
              <w:t>.</w:t>
            </w:r>
            <w:r>
              <w:rPr>
                <w:rFonts w:ascii="sөũ" w:hAnsi="sөũ" w:hint="eastAsia"/>
                <w:sz w:val="16"/>
                <w:szCs w:val="16"/>
              </w:rPr>
              <w:t>E</w:t>
            </w:r>
            <w:r w:rsidRPr="00984102">
              <w:rPr>
                <w:rFonts w:ascii="sөũ" w:hAnsi="sөũ" w:hint="eastAsia"/>
                <w:sz w:val="16"/>
                <w:szCs w:val="16"/>
              </w:rPr>
              <w:t>.</w:t>
            </w:r>
            <w:r w:rsidRPr="00984102">
              <w:rPr>
                <w:rFonts w:ascii="sөũ" w:hAnsi="sөũ" w:cs="新細明體"/>
                <w:kern w:val="0"/>
                <w:sz w:val="16"/>
                <w:szCs w:val="16"/>
              </w:rPr>
              <w:t>覆核</w:t>
            </w:r>
          </w:p>
        </w:tc>
        <w:tc>
          <w:tcPr>
            <w:tcW w:w="5103" w:type="dxa"/>
            <w:vAlign w:val="center"/>
          </w:tcPr>
          <w:p w:rsidR="00634645" w:rsidRDefault="0051794F" w:rsidP="002322F0">
            <w:pPr>
              <w:pStyle w:val="Tabletext"/>
              <w:keepLines w:val="0"/>
              <w:spacing w:after="0" w:line="240" w:lineRule="auto"/>
              <w:jc w:val="both"/>
            </w:pP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DTAAH412</w:t>
            </w:r>
            <w:r w:rsidR="00634645"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.</w:t>
            </w:r>
            <w:r w:rsidR="00634645">
              <w:t xml:space="preserve"> </w:t>
            </w:r>
            <w:r w:rsidR="00634645"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E</w:t>
            </w:r>
            <w:r w:rsidR="00634645" w:rsidRPr="008110B1">
              <w:rPr>
                <w:rStyle w:val="SoDAField"/>
                <w:rFonts w:ascii="細明體" w:eastAsia="細明體" w:hAnsi="細明體" w:cs="Arial"/>
                <w:caps/>
                <w:lang w:eastAsia="zh-TW"/>
              </w:rPr>
              <w:t>_LEV_REV</w:t>
            </w:r>
            <w:r w:rsidR="00634645"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 xml:space="preserve"> </w:t>
            </w:r>
          </w:p>
        </w:tc>
      </w:tr>
      <w:tr w:rsidR="00634645" w:rsidRPr="00555ED2" w:rsidTr="002322F0">
        <w:trPr>
          <w:trHeight w:val="360"/>
        </w:trPr>
        <w:tc>
          <w:tcPr>
            <w:tcW w:w="2693" w:type="dxa"/>
            <w:shd w:val="clear" w:color="auto" w:fill="FFFF99"/>
            <w:vAlign w:val="center"/>
          </w:tcPr>
          <w:p w:rsidR="00634645" w:rsidRPr="00984102" w:rsidRDefault="00634645" w:rsidP="002322F0">
            <w:pPr>
              <w:spacing w:line="315" w:lineRule="atLeast"/>
              <w:ind w:firstLine="20"/>
              <w:jc w:val="center"/>
              <w:rPr>
                <w:rFonts w:ascii="sөũ" w:hAnsi="sөũ" w:cs="新細明體" w:hint="eastAsia"/>
                <w:kern w:val="0"/>
                <w:sz w:val="16"/>
                <w:szCs w:val="16"/>
              </w:rPr>
            </w:pPr>
            <w:r w:rsidRPr="00984102">
              <w:rPr>
                <w:rFonts w:ascii="新細明體" w:hAnsi="新細明體" w:cs="新細明體" w:hint="eastAsia"/>
                <w:kern w:val="0"/>
                <w:sz w:val="16"/>
                <w:szCs w:val="16"/>
              </w:rPr>
              <w:t>畫面.</w:t>
            </w:r>
            <w:r w:rsidRPr="00984102">
              <w:rPr>
                <w:rFonts w:ascii="sөũ" w:hAnsi="sөũ"/>
                <w:sz w:val="16"/>
                <w:szCs w:val="16"/>
              </w:rPr>
              <w:t xml:space="preserve"> </w:t>
            </w:r>
            <w:r w:rsidRPr="00984102">
              <w:rPr>
                <w:rFonts w:ascii="sөũ" w:hAnsi="sөũ"/>
                <w:sz w:val="16"/>
                <w:szCs w:val="16"/>
              </w:rPr>
              <w:t>案件級別</w:t>
            </w:r>
            <w:r w:rsidRPr="00984102">
              <w:rPr>
                <w:rFonts w:ascii="sөũ" w:hAnsi="sөũ" w:hint="eastAsia"/>
                <w:sz w:val="16"/>
                <w:szCs w:val="16"/>
              </w:rPr>
              <w:t>.</w:t>
            </w:r>
            <w:r>
              <w:rPr>
                <w:rFonts w:ascii="sөũ" w:hAnsi="sөũ" w:hint="eastAsia"/>
                <w:sz w:val="16"/>
                <w:szCs w:val="16"/>
              </w:rPr>
              <w:t>F</w:t>
            </w:r>
            <w:r w:rsidRPr="00984102">
              <w:rPr>
                <w:rFonts w:ascii="sөũ" w:hAnsi="sөũ" w:hint="eastAsia"/>
                <w:sz w:val="16"/>
                <w:szCs w:val="16"/>
              </w:rPr>
              <w:t>.</w:t>
            </w:r>
            <w:r w:rsidRPr="00984102">
              <w:rPr>
                <w:rFonts w:ascii="sөũ" w:hAnsi="sөũ" w:cs="新細明體"/>
                <w:kern w:val="0"/>
                <w:sz w:val="16"/>
                <w:szCs w:val="16"/>
              </w:rPr>
              <w:t>承辦</w:t>
            </w:r>
          </w:p>
        </w:tc>
        <w:tc>
          <w:tcPr>
            <w:tcW w:w="5103" w:type="dxa"/>
            <w:vAlign w:val="center"/>
          </w:tcPr>
          <w:p w:rsidR="00634645" w:rsidRDefault="0051794F" w:rsidP="002322F0">
            <w:pPr>
              <w:pStyle w:val="Tabletext"/>
              <w:keepLines w:val="0"/>
              <w:spacing w:after="0" w:line="240" w:lineRule="auto"/>
              <w:jc w:val="both"/>
              <w:rPr>
                <w:rFonts w:hint="eastAsia"/>
                <w:lang w:eastAsia="zh-TW"/>
              </w:rPr>
            </w:pP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DTAAH412</w:t>
            </w:r>
            <w:r w:rsidR="00634645"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.F</w:t>
            </w:r>
            <w:r w:rsidR="00634645" w:rsidRPr="008110B1">
              <w:rPr>
                <w:rStyle w:val="SoDAField"/>
                <w:rFonts w:ascii="細明體" w:eastAsia="細明體" w:hAnsi="細明體" w:cs="Arial"/>
                <w:caps/>
              </w:rPr>
              <w:t>_LEV_UND</w:t>
            </w:r>
          </w:p>
        </w:tc>
      </w:tr>
      <w:tr w:rsidR="00634645" w:rsidRPr="00555ED2" w:rsidTr="002322F0">
        <w:trPr>
          <w:trHeight w:val="360"/>
        </w:trPr>
        <w:tc>
          <w:tcPr>
            <w:tcW w:w="2693" w:type="dxa"/>
            <w:shd w:val="clear" w:color="auto" w:fill="FFFF99"/>
            <w:vAlign w:val="center"/>
          </w:tcPr>
          <w:p w:rsidR="00634645" w:rsidRPr="00984102" w:rsidRDefault="00634645" w:rsidP="002322F0">
            <w:pPr>
              <w:spacing w:line="315" w:lineRule="atLeast"/>
              <w:ind w:firstLine="20"/>
              <w:jc w:val="center"/>
              <w:rPr>
                <w:rFonts w:ascii="sөũ" w:hAnsi="sөũ" w:cs="新細明體" w:hint="eastAsia"/>
                <w:kern w:val="0"/>
                <w:sz w:val="16"/>
                <w:szCs w:val="16"/>
              </w:rPr>
            </w:pPr>
            <w:r w:rsidRPr="00984102">
              <w:rPr>
                <w:rFonts w:ascii="新細明體" w:hAnsi="新細明體" w:cs="新細明體" w:hint="eastAsia"/>
                <w:kern w:val="0"/>
                <w:sz w:val="16"/>
                <w:szCs w:val="16"/>
              </w:rPr>
              <w:t>畫面.</w:t>
            </w:r>
            <w:r w:rsidRPr="00984102">
              <w:rPr>
                <w:rFonts w:ascii="sөũ" w:hAnsi="sөũ"/>
                <w:sz w:val="16"/>
                <w:szCs w:val="16"/>
              </w:rPr>
              <w:t>案件級別</w:t>
            </w:r>
            <w:r w:rsidRPr="00984102">
              <w:rPr>
                <w:rFonts w:ascii="sөũ" w:hAnsi="sөũ" w:hint="eastAsia"/>
                <w:sz w:val="16"/>
                <w:szCs w:val="16"/>
              </w:rPr>
              <w:t>.</w:t>
            </w:r>
            <w:r>
              <w:rPr>
                <w:rFonts w:ascii="sөũ" w:hAnsi="sөũ" w:hint="eastAsia"/>
                <w:sz w:val="16"/>
                <w:szCs w:val="16"/>
              </w:rPr>
              <w:t>F</w:t>
            </w:r>
            <w:r w:rsidRPr="00984102">
              <w:rPr>
                <w:rFonts w:ascii="sөũ" w:hAnsi="sөũ" w:hint="eastAsia"/>
                <w:sz w:val="16"/>
                <w:szCs w:val="16"/>
              </w:rPr>
              <w:t>.</w:t>
            </w:r>
            <w:r w:rsidRPr="00984102">
              <w:rPr>
                <w:rFonts w:ascii="sөũ" w:hAnsi="sөũ" w:cs="新細明體"/>
                <w:kern w:val="0"/>
                <w:sz w:val="16"/>
                <w:szCs w:val="16"/>
              </w:rPr>
              <w:t>覆核</w:t>
            </w:r>
          </w:p>
        </w:tc>
        <w:tc>
          <w:tcPr>
            <w:tcW w:w="5103" w:type="dxa"/>
            <w:vAlign w:val="center"/>
          </w:tcPr>
          <w:p w:rsidR="00634645" w:rsidRDefault="0051794F" w:rsidP="002322F0">
            <w:pPr>
              <w:pStyle w:val="Tabletext"/>
              <w:keepLines w:val="0"/>
              <w:spacing w:after="0" w:line="240" w:lineRule="auto"/>
              <w:jc w:val="both"/>
            </w:pP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DTAAH412</w:t>
            </w:r>
            <w:r w:rsidR="00634645"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.</w:t>
            </w:r>
            <w:r w:rsidR="00634645">
              <w:t xml:space="preserve"> </w:t>
            </w:r>
            <w:r w:rsidR="00634645"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F</w:t>
            </w:r>
            <w:r w:rsidR="00634645" w:rsidRPr="008110B1">
              <w:rPr>
                <w:rStyle w:val="SoDAField"/>
                <w:rFonts w:ascii="細明體" w:eastAsia="細明體" w:hAnsi="細明體" w:cs="Arial"/>
                <w:caps/>
                <w:lang w:eastAsia="zh-TW"/>
              </w:rPr>
              <w:t>_LEV_REV</w:t>
            </w:r>
            <w:r w:rsidR="00634645"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 xml:space="preserve"> </w:t>
            </w:r>
          </w:p>
        </w:tc>
      </w:tr>
      <w:tr w:rsidR="00972A1E" w:rsidRPr="00555ED2" w:rsidTr="002322F0">
        <w:trPr>
          <w:trHeight w:val="360"/>
          <w:ins w:id="39" w:author="cathay" w:date="2016-09-10T16:26:00Z"/>
        </w:trPr>
        <w:tc>
          <w:tcPr>
            <w:tcW w:w="2693" w:type="dxa"/>
            <w:shd w:val="clear" w:color="auto" w:fill="FFFF99"/>
            <w:vAlign w:val="center"/>
          </w:tcPr>
          <w:p w:rsidR="00972A1E" w:rsidRPr="00984102" w:rsidRDefault="00972A1E" w:rsidP="00972A1E">
            <w:pPr>
              <w:spacing w:line="315" w:lineRule="atLeast"/>
              <w:ind w:firstLine="20"/>
              <w:jc w:val="center"/>
              <w:rPr>
                <w:ins w:id="40" w:author="cathay" w:date="2016-09-10T16:26:00Z"/>
                <w:rFonts w:ascii="新細明體" w:hAnsi="新細明體" w:cs="新細明體" w:hint="eastAsia"/>
                <w:kern w:val="0"/>
                <w:sz w:val="16"/>
                <w:szCs w:val="16"/>
              </w:rPr>
            </w:pPr>
            <w:ins w:id="41" w:author="cathay" w:date="2016-09-10T16:27:00Z">
              <w:r w:rsidRPr="00984102">
                <w:rPr>
                  <w:rFonts w:ascii="新細明體" w:hAnsi="新細明體" w:cs="新細明體" w:hint="eastAsia"/>
                  <w:kern w:val="0"/>
                  <w:sz w:val="16"/>
                  <w:szCs w:val="16"/>
                </w:rPr>
                <w:t>畫面.</w:t>
              </w:r>
              <w:r w:rsidRPr="00984102">
                <w:rPr>
                  <w:rFonts w:ascii="sөũ" w:hAnsi="sөũ"/>
                  <w:sz w:val="16"/>
                  <w:szCs w:val="16"/>
                </w:rPr>
                <w:t>案件級別</w:t>
              </w:r>
              <w:r w:rsidRPr="00984102">
                <w:rPr>
                  <w:rFonts w:ascii="sөũ" w:hAnsi="sөũ" w:hint="eastAsia"/>
                  <w:sz w:val="16"/>
                  <w:szCs w:val="16"/>
                </w:rPr>
                <w:t>.</w:t>
              </w:r>
              <w:r>
                <w:rPr>
                  <w:rFonts w:ascii="sөũ" w:hAnsi="sөũ" w:hint="eastAsia"/>
                  <w:sz w:val="16"/>
                  <w:szCs w:val="16"/>
                </w:rPr>
                <w:t>H</w:t>
              </w:r>
              <w:r w:rsidRPr="00984102">
                <w:rPr>
                  <w:rFonts w:ascii="sөũ" w:hAnsi="sөũ" w:hint="eastAsia"/>
                  <w:sz w:val="16"/>
                  <w:szCs w:val="16"/>
                </w:rPr>
                <w:t>.</w:t>
              </w:r>
              <w:r w:rsidRPr="00984102">
                <w:rPr>
                  <w:rFonts w:ascii="sөũ" w:hAnsi="sөũ" w:cs="新細明體"/>
                  <w:kern w:val="0"/>
                  <w:sz w:val="16"/>
                  <w:szCs w:val="16"/>
                </w:rPr>
                <w:t>承辦</w:t>
              </w:r>
            </w:ins>
          </w:p>
        </w:tc>
        <w:tc>
          <w:tcPr>
            <w:tcW w:w="5103" w:type="dxa"/>
            <w:vAlign w:val="center"/>
          </w:tcPr>
          <w:p w:rsidR="00972A1E" w:rsidRDefault="00972A1E" w:rsidP="00972A1E">
            <w:pPr>
              <w:pStyle w:val="Tabletext"/>
              <w:keepLines w:val="0"/>
              <w:spacing w:after="0" w:line="240" w:lineRule="auto"/>
              <w:jc w:val="both"/>
              <w:rPr>
                <w:ins w:id="42" w:author="cathay" w:date="2016-09-10T16:26:00Z"/>
                <w:rStyle w:val="SoDAField"/>
                <w:rFonts w:ascii="細明體" w:eastAsia="細明體" w:hAnsi="細明體" w:cs="Arial" w:hint="eastAsia"/>
                <w:caps/>
                <w:lang w:eastAsia="zh-TW"/>
              </w:rPr>
            </w:pPr>
            <w:ins w:id="43" w:author="cathay" w:date="2016-09-10T16:27:00Z">
              <w:r>
                <w:rPr>
                  <w:rStyle w:val="SoDAField"/>
                  <w:rFonts w:ascii="細明體" w:eastAsia="細明體" w:hAnsi="細明體" w:cs="Arial" w:hint="eastAsia"/>
                  <w:caps/>
                  <w:lang w:eastAsia="zh-TW"/>
                </w:rPr>
                <w:t>DTAAH412.H</w:t>
              </w:r>
              <w:r w:rsidRPr="008110B1">
                <w:rPr>
                  <w:rStyle w:val="SoDAField"/>
                  <w:rFonts w:ascii="細明體" w:eastAsia="細明體" w:hAnsi="細明體" w:cs="Arial"/>
                  <w:caps/>
                </w:rPr>
                <w:t>_LEV_UND</w:t>
              </w:r>
            </w:ins>
          </w:p>
        </w:tc>
      </w:tr>
      <w:tr w:rsidR="00972A1E" w:rsidRPr="00555ED2" w:rsidTr="002322F0">
        <w:trPr>
          <w:trHeight w:val="360"/>
          <w:ins w:id="44" w:author="cathay" w:date="2016-09-10T16:26:00Z"/>
        </w:trPr>
        <w:tc>
          <w:tcPr>
            <w:tcW w:w="2693" w:type="dxa"/>
            <w:shd w:val="clear" w:color="auto" w:fill="FFFF99"/>
            <w:vAlign w:val="center"/>
          </w:tcPr>
          <w:p w:rsidR="00972A1E" w:rsidRPr="00984102" w:rsidRDefault="00972A1E" w:rsidP="00972A1E">
            <w:pPr>
              <w:spacing w:line="315" w:lineRule="atLeast"/>
              <w:ind w:firstLine="20"/>
              <w:jc w:val="center"/>
              <w:rPr>
                <w:ins w:id="45" w:author="cathay" w:date="2016-09-10T16:26:00Z"/>
                <w:rFonts w:ascii="新細明體" w:hAnsi="新細明體" w:cs="新細明體" w:hint="eastAsia"/>
                <w:kern w:val="0"/>
                <w:sz w:val="16"/>
                <w:szCs w:val="16"/>
              </w:rPr>
            </w:pPr>
            <w:ins w:id="46" w:author="cathay" w:date="2016-09-10T16:27:00Z">
              <w:r w:rsidRPr="00984102">
                <w:rPr>
                  <w:rFonts w:ascii="新細明體" w:hAnsi="新細明體" w:cs="新細明體" w:hint="eastAsia"/>
                  <w:kern w:val="0"/>
                  <w:sz w:val="16"/>
                  <w:szCs w:val="16"/>
                </w:rPr>
                <w:t>畫面.</w:t>
              </w:r>
              <w:r w:rsidRPr="00984102">
                <w:rPr>
                  <w:rFonts w:ascii="sөũ" w:hAnsi="sөũ"/>
                  <w:sz w:val="16"/>
                  <w:szCs w:val="16"/>
                </w:rPr>
                <w:t>案件級別</w:t>
              </w:r>
              <w:r w:rsidRPr="00984102">
                <w:rPr>
                  <w:rFonts w:ascii="sөũ" w:hAnsi="sөũ" w:hint="eastAsia"/>
                  <w:sz w:val="16"/>
                  <w:szCs w:val="16"/>
                </w:rPr>
                <w:t>.</w:t>
              </w:r>
              <w:r>
                <w:rPr>
                  <w:rFonts w:ascii="sөũ" w:hAnsi="sөũ" w:hint="eastAsia"/>
                  <w:sz w:val="16"/>
                  <w:szCs w:val="16"/>
                </w:rPr>
                <w:t>H</w:t>
              </w:r>
              <w:r w:rsidRPr="00984102">
                <w:rPr>
                  <w:rFonts w:ascii="sөũ" w:hAnsi="sөũ" w:hint="eastAsia"/>
                  <w:sz w:val="16"/>
                  <w:szCs w:val="16"/>
                </w:rPr>
                <w:t>.</w:t>
              </w:r>
              <w:r w:rsidRPr="00984102">
                <w:rPr>
                  <w:rFonts w:ascii="sөũ" w:hAnsi="sөũ" w:cs="新細明體"/>
                  <w:kern w:val="0"/>
                  <w:sz w:val="16"/>
                  <w:szCs w:val="16"/>
                </w:rPr>
                <w:t>覆核</w:t>
              </w:r>
            </w:ins>
          </w:p>
        </w:tc>
        <w:tc>
          <w:tcPr>
            <w:tcW w:w="5103" w:type="dxa"/>
            <w:vAlign w:val="center"/>
          </w:tcPr>
          <w:p w:rsidR="00972A1E" w:rsidRDefault="00972A1E" w:rsidP="00972A1E">
            <w:pPr>
              <w:pStyle w:val="Tabletext"/>
              <w:keepLines w:val="0"/>
              <w:spacing w:after="0" w:line="240" w:lineRule="auto"/>
              <w:jc w:val="both"/>
              <w:rPr>
                <w:ins w:id="47" w:author="cathay" w:date="2016-09-10T16:26:00Z"/>
                <w:rStyle w:val="SoDAField"/>
                <w:rFonts w:ascii="細明體" w:eastAsia="細明體" w:hAnsi="細明體" w:cs="Arial" w:hint="eastAsia"/>
                <w:caps/>
                <w:lang w:eastAsia="zh-TW"/>
              </w:rPr>
            </w:pPr>
            <w:ins w:id="48" w:author="cathay" w:date="2016-09-10T16:27:00Z">
              <w:r>
                <w:rPr>
                  <w:rStyle w:val="SoDAField"/>
                  <w:rFonts w:ascii="細明體" w:eastAsia="細明體" w:hAnsi="細明體" w:cs="Arial" w:hint="eastAsia"/>
                  <w:caps/>
                  <w:lang w:eastAsia="zh-TW"/>
                </w:rPr>
                <w:t>DTAAH412.H</w:t>
              </w:r>
              <w:r w:rsidRPr="008110B1">
                <w:rPr>
                  <w:rStyle w:val="SoDAField"/>
                  <w:rFonts w:ascii="細明體" w:eastAsia="細明體" w:hAnsi="細明體" w:cs="Arial"/>
                  <w:caps/>
                  <w:lang w:eastAsia="zh-TW"/>
                </w:rPr>
                <w:t>_LEV_REV</w:t>
              </w:r>
              <w:r>
                <w:rPr>
                  <w:rStyle w:val="SoDAField"/>
                  <w:rFonts w:ascii="細明體" w:eastAsia="細明體" w:hAnsi="細明體" w:cs="Arial" w:hint="eastAsia"/>
                  <w:caps/>
                  <w:lang w:eastAsia="zh-TW"/>
                </w:rPr>
                <w:t xml:space="preserve"> </w:t>
              </w:r>
            </w:ins>
          </w:p>
        </w:tc>
      </w:tr>
      <w:tr w:rsidR="00972A1E" w:rsidRPr="00555ED2" w:rsidTr="002322F0">
        <w:trPr>
          <w:trHeight w:val="360"/>
        </w:trPr>
        <w:tc>
          <w:tcPr>
            <w:tcW w:w="2693" w:type="dxa"/>
            <w:shd w:val="clear" w:color="auto" w:fill="FFFF99"/>
            <w:vAlign w:val="center"/>
          </w:tcPr>
          <w:p w:rsidR="00972A1E" w:rsidRPr="008E0EAC" w:rsidRDefault="00972A1E" w:rsidP="00972A1E">
            <w:pPr>
              <w:spacing w:line="315" w:lineRule="atLeast"/>
              <w:ind w:firstLine="20"/>
              <w:jc w:val="center"/>
              <w:rPr>
                <w:rFonts w:ascii="sөũ" w:hAnsi="sөũ" w:cs="新細明體" w:hint="eastAsia"/>
                <w:kern w:val="0"/>
                <w:sz w:val="16"/>
                <w:szCs w:val="16"/>
              </w:rPr>
            </w:pPr>
            <w:r w:rsidRPr="008E0EAC">
              <w:rPr>
                <w:rFonts w:ascii="新細明體" w:hAnsi="新細明體" w:cs="新細明體" w:hint="eastAsia"/>
                <w:kern w:val="0"/>
                <w:sz w:val="16"/>
                <w:szCs w:val="16"/>
              </w:rPr>
              <w:t>畫面.</w:t>
            </w:r>
            <w:r w:rsidRPr="008E0EAC">
              <w:rPr>
                <w:rFonts w:ascii="sөũ" w:hAnsi="sөũ" w:cs="新細明體"/>
                <w:kern w:val="0"/>
                <w:sz w:val="16"/>
                <w:szCs w:val="16"/>
              </w:rPr>
              <w:t>受理件數</w:t>
            </w:r>
            <w:r>
              <w:rPr>
                <w:rFonts w:ascii="sөũ" w:hAnsi="sөũ" w:cs="新細明體" w:hint="eastAsia"/>
                <w:kern w:val="0"/>
                <w:sz w:val="16"/>
                <w:szCs w:val="16"/>
              </w:rPr>
              <w:t>.</w:t>
            </w:r>
            <w:r w:rsidRPr="008E0EAC">
              <w:rPr>
                <w:rFonts w:ascii="sөũ" w:hAnsi="sөũ" w:cs="新細明體"/>
                <w:kern w:val="0"/>
                <w:sz w:val="16"/>
                <w:szCs w:val="16"/>
              </w:rPr>
              <w:t>承辦</w:t>
            </w:r>
          </w:p>
        </w:tc>
        <w:tc>
          <w:tcPr>
            <w:tcW w:w="5103" w:type="dxa"/>
            <w:vAlign w:val="center"/>
          </w:tcPr>
          <w:p w:rsidR="00972A1E" w:rsidRDefault="00972A1E" w:rsidP="00972A1E">
            <w:pPr>
              <w:pStyle w:val="Tabletext"/>
              <w:keepLines w:val="0"/>
              <w:spacing w:after="0" w:line="240" w:lineRule="auto"/>
              <w:jc w:val="both"/>
            </w:pP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DTAAH412.</w:t>
            </w:r>
            <w:r w:rsidRPr="008110B1">
              <w:rPr>
                <w:rStyle w:val="SoDAField"/>
                <w:rFonts w:ascii="細明體" w:eastAsia="細明體" w:hAnsi="細明體" w:cs="Arial"/>
                <w:caps/>
                <w:lang w:eastAsia="zh-TW"/>
              </w:rPr>
              <w:t>TOT_UND_NUM</w:t>
            </w:r>
          </w:p>
        </w:tc>
      </w:tr>
      <w:tr w:rsidR="00972A1E" w:rsidRPr="00555ED2" w:rsidTr="002322F0">
        <w:trPr>
          <w:trHeight w:val="360"/>
        </w:trPr>
        <w:tc>
          <w:tcPr>
            <w:tcW w:w="2693" w:type="dxa"/>
            <w:shd w:val="clear" w:color="auto" w:fill="FFFF99"/>
            <w:vAlign w:val="center"/>
          </w:tcPr>
          <w:p w:rsidR="00972A1E" w:rsidRPr="008E0EAC" w:rsidRDefault="00972A1E" w:rsidP="00972A1E">
            <w:pPr>
              <w:widowControl/>
              <w:jc w:val="center"/>
              <w:rPr>
                <w:rFonts w:ascii="細明體" w:eastAsia="細明體" w:hAnsi="細明體" w:cs="Arial" w:hint="eastAsia"/>
                <w:color w:val="000000"/>
                <w:sz w:val="16"/>
                <w:szCs w:val="16"/>
              </w:rPr>
            </w:pPr>
            <w:r w:rsidRPr="008E0EAC">
              <w:rPr>
                <w:rFonts w:ascii="新細明體" w:hAnsi="新細明體" w:cs="新細明體" w:hint="eastAsia"/>
                <w:kern w:val="0"/>
                <w:sz w:val="16"/>
                <w:szCs w:val="16"/>
              </w:rPr>
              <w:t>畫面.</w:t>
            </w:r>
            <w:r w:rsidRPr="008E0EAC">
              <w:rPr>
                <w:rFonts w:ascii="sөũ" w:hAnsi="sөũ" w:cs="新細明體"/>
                <w:kern w:val="0"/>
                <w:sz w:val="16"/>
                <w:szCs w:val="16"/>
              </w:rPr>
              <w:t>受理件數</w:t>
            </w:r>
            <w:r w:rsidRPr="008E0EAC">
              <w:rPr>
                <w:rFonts w:ascii="sөũ" w:hAnsi="sөũ" w:hint="eastAsia"/>
                <w:sz w:val="16"/>
                <w:szCs w:val="16"/>
              </w:rPr>
              <w:t>.</w:t>
            </w:r>
            <w:r w:rsidRPr="008E0EAC">
              <w:rPr>
                <w:rFonts w:ascii="sөũ" w:hAnsi="sөũ" w:cs="新細明體"/>
                <w:kern w:val="0"/>
                <w:sz w:val="16"/>
                <w:szCs w:val="16"/>
              </w:rPr>
              <w:t>覆核</w:t>
            </w:r>
          </w:p>
        </w:tc>
        <w:tc>
          <w:tcPr>
            <w:tcW w:w="5103" w:type="dxa"/>
            <w:vAlign w:val="center"/>
          </w:tcPr>
          <w:p w:rsidR="00972A1E" w:rsidRDefault="00972A1E" w:rsidP="00972A1E">
            <w:pPr>
              <w:pStyle w:val="Tabletext"/>
              <w:keepLines w:val="0"/>
              <w:spacing w:after="0" w:line="240" w:lineRule="auto"/>
              <w:jc w:val="both"/>
            </w:pP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DTAAH412.</w:t>
            </w:r>
            <w:r w:rsidRPr="008110B1">
              <w:rPr>
                <w:rStyle w:val="SoDAField"/>
                <w:rFonts w:ascii="細明體" w:eastAsia="細明體" w:hAnsi="細明體" w:cs="Arial"/>
                <w:caps/>
                <w:lang w:eastAsia="zh-TW"/>
              </w:rPr>
              <w:t>TOT_REV_NUM</w:t>
            </w:r>
          </w:p>
        </w:tc>
      </w:tr>
      <w:tr w:rsidR="00972A1E" w:rsidRPr="00555ED2" w:rsidTr="002322F0">
        <w:trPr>
          <w:trHeight w:val="360"/>
        </w:trPr>
        <w:tc>
          <w:tcPr>
            <w:tcW w:w="2693" w:type="dxa"/>
            <w:shd w:val="clear" w:color="auto" w:fill="FFFF99"/>
            <w:vAlign w:val="center"/>
          </w:tcPr>
          <w:p w:rsidR="00972A1E" w:rsidRPr="00461FFD" w:rsidRDefault="00972A1E" w:rsidP="00972A1E">
            <w:pPr>
              <w:spacing w:line="315" w:lineRule="atLeast"/>
              <w:ind w:firstLine="20"/>
              <w:jc w:val="center"/>
              <w:rPr>
                <w:rFonts w:ascii="sөũ" w:hAnsi="sөũ" w:cs="新細明體" w:hint="eastAsia"/>
                <w:kern w:val="0"/>
                <w:sz w:val="16"/>
                <w:szCs w:val="16"/>
              </w:rPr>
            </w:pPr>
            <w:r w:rsidRPr="00461FFD">
              <w:rPr>
                <w:rFonts w:ascii="新細明體" w:hAnsi="新細明體" w:cs="新細明體" w:hint="eastAsia"/>
                <w:kern w:val="0"/>
                <w:sz w:val="16"/>
                <w:szCs w:val="16"/>
              </w:rPr>
              <w:t>畫面.</w:t>
            </w:r>
            <w:r w:rsidRPr="00461FFD">
              <w:rPr>
                <w:rFonts w:ascii="sөũ" w:hAnsi="sөũ" w:cs="新細明體"/>
                <w:kern w:val="0"/>
                <w:sz w:val="16"/>
                <w:szCs w:val="16"/>
              </w:rPr>
              <w:t>總權重件數</w:t>
            </w:r>
          </w:p>
        </w:tc>
        <w:tc>
          <w:tcPr>
            <w:tcW w:w="5103" w:type="dxa"/>
            <w:vAlign w:val="center"/>
          </w:tcPr>
          <w:p w:rsidR="00972A1E" w:rsidRDefault="00972A1E" w:rsidP="00972A1E">
            <w:pPr>
              <w:pStyle w:val="Tabletext"/>
              <w:keepLines w:val="0"/>
              <w:spacing w:after="0" w:line="240" w:lineRule="auto"/>
              <w:jc w:val="both"/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</w:pP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DTAAH412.</w:t>
            </w:r>
            <w:r w:rsidRPr="008110B1">
              <w:rPr>
                <w:rStyle w:val="SoDAField"/>
                <w:rFonts w:ascii="細明體" w:eastAsia="細明體" w:hAnsi="細明體" w:cs="Arial"/>
                <w:caps/>
                <w:lang w:eastAsia="zh-TW"/>
              </w:rPr>
              <w:t>TOT_WEG</w:t>
            </w:r>
          </w:p>
        </w:tc>
      </w:tr>
      <w:tr w:rsidR="00972A1E" w:rsidRPr="00555ED2" w:rsidTr="002322F0">
        <w:trPr>
          <w:trHeight w:val="360"/>
        </w:trPr>
        <w:tc>
          <w:tcPr>
            <w:tcW w:w="2693" w:type="dxa"/>
            <w:shd w:val="clear" w:color="auto" w:fill="FFFF99"/>
            <w:vAlign w:val="center"/>
          </w:tcPr>
          <w:p w:rsidR="00972A1E" w:rsidRDefault="00972A1E" w:rsidP="00972A1E">
            <w:pPr>
              <w:spacing w:line="315" w:lineRule="atLeast"/>
              <w:ind w:firstLine="20"/>
              <w:jc w:val="center"/>
              <w:rPr>
                <w:rFonts w:ascii="新細明體" w:hAnsi="新細明體" w:cs="新細明體" w:hint="eastAsia"/>
                <w:kern w:val="0"/>
                <w:sz w:val="16"/>
                <w:szCs w:val="16"/>
              </w:rPr>
            </w:pPr>
            <w:r>
              <w:rPr>
                <w:rFonts w:ascii="新細明體" w:hAnsi="新細明體" w:cs="新細明體" w:hint="eastAsia"/>
                <w:kern w:val="0"/>
                <w:sz w:val="16"/>
                <w:szCs w:val="16"/>
              </w:rPr>
              <w:t>畫面.平均每日</w:t>
            </w:r>
            <w:r>
              <w:rPr>
                <w:rFonts w:ascii="sөũ" w:hAnsi="sөũ" w:cs="新細明體" w:hint="eastAsia"/>
                <w:kern w:val="0"/>
                <w:sz w:val="20"/>
                <w:szCs w:val="20"/>
              </w:rPr>
              <w:t>KPI</w:t>
            </w:r>
          </w:p>
        </w:tc>
        <w:tc>
          <w:tcPr>
            <w:tcW w:w="5103" w:type="dxa"/>
            <w:vAlign w:val="center"/>
          </w:tcPr>
          <w:p w:rsidR="00972A1E" w:rsidRDefault="00972A1E" w:rsidP="00972A1E">
            <w:pPr>
              <w:pStyle w:val="Tabletext"/>
              <w:keepLines w:val="0"/>
              <w:spacing w:after="0" w:line="240" w:lineRule="auto"/>
              <w:jc w:val="both"/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</w:pP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DTAAH412.</w:t>
            </w:r>
            <w:r w:rsidRPr="008110B1">
              <w:rPr>
                <w:rStyle w:val="SoDAField"/>
                <w:rFonts w:ascii="細明體" w:eastAsia="細明體" w:hAnsi="細明體" w:cs="Arial"/>
                <w:caps/>
                <w:lang w:eastAsia="zh-TW"/>
              </w:rPr>
              <w:t>KPI_</w:t>
            </w: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AVG</w:t>
            </w:r>
          </w:p>
        </w:tc>
      </w:tr>
      <w:tr w:rsidR="00972A1E" w:rsidRPr="00296458" w:rsidTr="002322F0">
        <w:trPr>
          <w:trHeight w:val="360"/>
        </w:trPr>
        <w:tc>
          <w:tcPr>
            <w:tcW w:w="2693" w:type="dxa"/>
            <w:shd w:val="clear" w:color="auto" w:fill="FFFF99"/>
            <w:vAlign w:val="center"/>
          </w:tcPr>
          <w:p w:rsidR="00972A1E" w:rsidRDefault="00972A1E" w:rsidP="00972A1E">
            <w:pPr>
              <w:spacing w:line="315" w:lineRule="atLeast"/>
              <w:ind w:firstLine="20"/>
              <w:jc w:val="center"/>
              <w:rPr>
                <w:rFonts w:ascii="新細明體" w:hAnsi="新細明體" w:cs="新細明體" w:hint="eastAsia"/>
                <w:kern w:val="0"/>
                <w:sz w:val="16"/>
                <w:szCs w:val="16"/>
              </w:rPr>
            </w:pPr>
            <w:r>
              <w:rPr>
                <w:rFonts w:ascii="新細明體" w:hAnsi="新細明體" w:cs="新細明體" w:hint="eastAsia"/>
                <w:kern w:val="0"/>
                <w:sz w:val="16"/>
                <w:szCs w:val="16"/>
              </w:rPr>
              <w:t>畫面.平均每日KPI達成率</w:t>
            </w:r>
          </w:p>
        </w:tc>
        <w:tc>
          <w:tcPr>
            <w:tcW w:w="5103" w:type="dxa"/>
            <w:vAlign w:val="center"/>
          </w:tcPr>
          <w:p w:rsidR="00972A1E" w:rsidRDefault="00972A1E" w:rsidP="00972A1E">
            <w:pPr>
              <w:pStyle w:val="Tabletext"/>
              <w:keepLines w:val="0"/>
              <w:spacing w:after="0" w:line="240" w:lineRule="auto"/>
              <w:jc w:val="both"/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</w:pP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DTAAH412.</w:t>
            </w:r>
            <w:r>
              <w:rPr>
                <w:rStyle w:val="SoDAField"/>
                <w:rFonts w:ascii="細明體" w:eastAsia="細明體" w:hAnsi="細明體" w:cs="Arial"/>
                <w:caps/>
                <w:lang w:eastAsia="zh-TW"/>
              </w:rPr>
              <w:t>KPI_</w:t>
            </w: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 xml:space="preserve">PERC </w:t>
            </w:r>
          </w:p>
        </w:tc>
      </w:tr>
      <w:tr w:rsidR="00972A1E" w:rsidRPr="00296458" w:rsidTr="002322F0">
        <w:trPr>
          <w:trHeight w:val="360"/>
        </w:trPr>
        <w:tc>
          <w:tcPr>
            <w:tcW w:w="2693" w:type="dxa"/>
            <w:shd w:val="clear" w:color="auto" w:fill="FFFF99"/>
            <w:vAlign w:val="center"/>
          </w:tcPr>
          <w:p w:rsidR="00972A1E" w:rsidRDefault="00972A1E" w:rsidP="00972A1E">
            <w:pPr>
              <w:spacing w:line="315" w:lineRule="atLeast"/>
              <w:ind w:firstLine="20"/>
              <w:jc w:val="center"/>
              <w:rPr>
                <w:rFonts w:ascii="新細明體" w:hAnsi="新細明體" w:cs="新細明體" w:hint="eastAsia"/>
                <w:kern w:val="0"/>
                <w:sz w:val="16"/>
                <w:szCs w:val="16"/>
              </w:rPr>
            </w:pPr>
            <w:r>
              <w:rPr>
                <w:rFonts w:ascii="新細明體" w:hAnsi="新細明體" w:cs="新細明體" w:hint="eastAsia"/>
                <w:kern w:val="0"/>
                <w:sz w:val="16"/>
                <w:szCs w:val="16"/>
              </w:rPr>
              <w:t>人力權重</w:t>
            </w:r>
          </w:p>
        </w:tc>
        <w:tc>
          <w:tcPr>
            <w:tcW w:w="5103" w:type="dxa"/>
            <w:vAlign w:val="center"/>
          </w:tcPr>
          <w:p w:rsidR="00972A1E" w:rsidRDefault="00972A1E" w:rsidP="00972A1E">
            <w:pPr>
              <w:pStyle w:val="Tabletext"/>
              <w:keepLines w:val="0"/>
              <w:spacing w:after="0" w:line="240" w:lineRule="auto"/>
              <w:jc w:val="both"/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</w:pP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-</w:t>
            </w:r>
          </w:p>
        </w:tc>
      </w:tr>
    </w:tbl>
    <w:p w:rsidR="00952EA4" w:rsidRDefault="00952EA4" w:rsidP="00A13415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回上一層</w:t>
      </w:r>
      <w:r>
        <w:rPr>
          <w:rFonts w:hint="eastAsia"/>
          <w:kern w:val="2"/>
          <w:szCs w:val="24"/>
          <w:lang w:eastAsia="zh-TW"/>
        </w:rPr>
        <w:t>:</w:t>
      </w:r>
    </w:p>
    <w:p w:rsidR="00296458" w:rsidRDefault="00952EA4" w:rsidP="00952EA4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[</w:t>
      </w:r>
      <w:r>
        <w:rPr>
          <w:rFonts w:hint="eastAsia"/>
          <w:kern w:val="2"/>
          <w:szCs w:val="24"/>
          <w:lang w:eastAsia="zh-TW"/>
        </w:rPr>
        <w:t>回到該單位的上一層資訊</w:t>
      </w:r>
      <w:r>
        <w:rPr>
          <w:rFonts w:hint="eastAsia"/>
          <w:kern w:val="2"/>
          <w:szCs w:val="24"/>
          <w:lang w:eastAsia="zh-TW"/>
        </w:rPr>
        <w:t>]</w:t>
      </w:r>
    </w:p>
    <w:p w:rsidR="00980019" w:rsidRDefault="008535BA" w:rsidP="00980019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RETURN 0</w:t>
      </w:r>
    </w:p>
    <w:p w:rsidR="00980019" w:rsidRPr="00980019" w:rsidRDefault="00980019" w:rsidP="00980019">
      <w:pPr>
        <w:pStyle w:val="Tabletext"/>
        <w:rPr>
          <w:rFonts w:hint="eastAsia"/>
          <w:kern w:val="2"/>
          <w:szCs w:val="24"/>
          <w:lang w:eastAsia="zh-TW"/>
        </w:rPr>
      </w:pPr>
      <w:r w:rsidRPr="00980019">
        <w:rPr>
          <w:rFonts w:hint="eastAsia"/>
          <w:kern w:val="2"/>
          <w:szCs w:val="24"/>
          <w:lang w:eastAsia="zh-TW"/>
        </w:rPr>
        <w:t>註解</w:t>
      </w:r>
      <w:r w:rsidRPr="00980019">
        <w:rPr>
          <w:rFonts w:hint="eastAsia"/>
          <w:kern w:val="2"/>
          <w:szCs w:val="24"/>
          <w:lang w:eastAsia="zh-TW"/>
        </w:rPr>
        <w:t xml:space="preserve"> : String[] SERV_GRP = ZZ_R0Z001.fetchREG_CONT("414");   </w:t>
      </w:r>
    </w:p>
    <w:p w:rsidR="00980019" w:rsidRPr="00980019" w:rsidRDefault="00980019" w:rsidP="00980019">
      <w:pPr>
        <w:pStyle w:val="Tabletext"/>
        <w:rPr>
          <w:kern w:val="2"/>
          <w:szCs w:val="24"/>
          <w:lang w:eastAsia="zh-TW"/>
        </w:rPr>
      </w:pPr>
      <w:r w:rsidRPr="00980019">
        <w:rPr>
          <w:kern w:val="2"/>
          <w:szCs w:val="24"/>
          <w:lang w:eastAsia="zh-TW"/>
        </w:rPr>
        <w:t xml:space="preserve">  if(ArrayUtils.contains(SERV_GRP, APRV_DIV_NO)){</w:t>
      </w:r>
    </w:p>
    <w:p w:rsidR="00980019" w:rsidRPr="00980019" w:rsidRDefault="00980019" w:rsidP="00980019">
      <w:pPr>
        <w:pStyle w:val="Tabletext"/>
        <w:rPr>
          <w:kern w:val="2"/>
          <w:szCs w:val="24"/>
          <w:lang w:eastAsia="zh-TW"/>
        </w:rPr>
      </w:pPr>
      <w:r w:rsidRPr="00980019">
        <w:rPr>
          <w:kern w:val="2"/>
          <w:szCs w:val="24"/>
          <w:lang w:eastAsia="zh-TW"/>
        </w:rPr>
        <w:t xml:space="preserve">   isSERV_GRP = true;</w:t>
      </w:r>
    </w:p>
    <w:p w:rsidR="00980019" w:rsidRPr="00980019" w:rsidRDefault="00980019" w:rsidP="00980019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  <w:r w:rsidRPr="00980019">
        <w:rPr>
          <w:kern w:val="2"/>
          <w:szCs w:val="24"/>
          <w:lang w:eastAsia="zh-TW"/>
        </w:rPr>
        <w:t xml:space="preserve">  }  </w:t>
      </w:r>
    </w:p>
    <w:sectPr w:rsidR="00980019" w:rsidRPr="00980019">
      <w:pgSz w:w="11906" w:h="16838"/>
      <w:pgMar w:top="1440" w:right="926" w:bottom="1440" w:left="9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7F97" w:rsidRDefault="00D87F97" w:rsidP="00474574">
      <w:r>
        <w:separator/>
      </w:r>
    </w:p>
  </w:endnote>
  <w:endnote w:type="continuationSeparator" w:id="0">
    <w:p w:rsidR="00D87F97" w:rsidRDefault="00D87F97" w:rsidP="004745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өũ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7F97" w:rsidRDefault="00D87F97" w:rsidP="00474574">
      <w:r>
        <w:separator/>
      </w:r>
    </w:p>
  </w:footnote>
  <w:footnote w:type="continuationSeparator" w:id="0">
    <w:p w:rsidR="00D87F97" w:rsidRDefault="00D87F97" w:rsidP="004745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2658D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" w15:restartNumberingAfterBreak="0">
    <w:nsid w:val="0B9B5FB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" w15:restartNumberingAfterBreak="0">
    <w:nsid w:val="16E50CC5"/>
    <w:multiLevelType w:val="hybridMultilevel"/>
    <w:tmpl w:val="69321C7C"/>
    <w:lvl w:ilvl="0" w:tplc="6DF026A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F14A86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1BDB5EE0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" w15:restartNumberingAfterBreak="0">
    <w:nsid w:val="21992762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5" w15:restartNumberingAfterBreak="0">
    <w:nsid w:val="29B70275"/>
    <w:multiLevelType w:val="multilevel"/>
    <w:tmpl w:val="FE0A7620"/>
    <w:lvl w:ilvl="0">
      <w:start w:val="2"/>
      <w:numFmt w:val="decimal"/>
      <w:lvlText w:val="%1"/>
      <w:lvlJc w:val="left"/>
      <w:pPr>
        <w:tabs>
          <w:tab w:val="num" w:pos="990"/>
        </w:tabs>
        <w:ind w:left="990" w:hanging="990"/>
      </w:pPr>
      <w:rPr>
        <w:rFonts w:hint="default"/>
        <w:color w:val="auto"/>
      </w:rPr>
    </w:lvl>
    <w:lvl w:ilvl="1">
      <w:start w:val="2"/>
      <w:numFmt w:val="decimal"/>
      <w:lvlText w:val="%1.%2"/>
      <w:lvlJc w:val="left"/>
      <w:pPr>
        <w:tabs>
          <w:tab w:val="num" w:pos="1539"/>
        </w:tabs>
        <w:ind w:left="1539" w:hanging="990"/>
      </w:pPr>
      <w:rPr>
        <w:rFonts w:hint="default"/>
        <w:color w:val="auto"/>
      </w:rPr>
    </w:lvl>
    <w:lvl w:ilvl="2">
      <w:start w:val="4"/>
      <w:numFmt w:val="decimal"/>
      <w:lvlText w:val="%1.%2.%3"/>
      <w:lvlJc w:val="left"/>
      <w:pPr>
        <w:tabs>
          <w:tab w:val="num" w:pos="2088"/>
        </w:tabs>
        <w:ind w:left="2088" w:hanging="990"/>
      </w:pPr>
      <w:rPr>
        <w:rFonts w:hint="default"/>
        <w:color w:val="auto"/>
      </w:rPr>
    </w:lvl>
    <w:lvl w:ilvl="3">
      <w:start w:val="3"/>
      <w:numFmt w:val="decimal"/>
      <w:lvlText w:val="%1.%2.%3.%4"/>
      <w:lvlJc w:val="left"/>
      <w:pPr>
        <w:tabs>
          <w:tab w:val="num" w:pos="2637"/>
        </w:tabs>
        <w:ind w:left="2637" w:hanging="99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3186"/>
        </w:tabs>
        <w:ind w:left="3186" w:hanging="99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tabs>
          <w:tab w:val="num" w:pos="3825"/>
        </w:tabs>
        <w:ind w:left="3825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tabs>
          <w:tab w:val="num" w:pos="4374"/>
        </w:tabs>
        <w:ind w:left="4374" w:hanging="108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tabs>
          <w:tab w:val="num" w:pos="5283"/>
        </w:tabs>
        <w:ind w:left="5283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tabs>
          <w:tab w:val="num" w:pos="5832"/>
        </w:tabs>
        <w:ind w:left="5832" w:hanging="1440"/>
      </w:pPr>
      <w:rPr>
        <w:rFonts w:hint="default"/>
        <w:color w:val="auto"/>
      </w:rPr>
    </w:lvl>
  </w:abstractNum>
  <w:abstractNum w:abstractNumId="6" w15:restartNumberingAfterBreak="0">
    <w:nsid w:val="35E143C1"/>
    <w:multiLevelType w:val="multilevel"/>
    <w:tmpl w:val="A0429FE8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" w15:restartNumberingAfterBreak="0">
    <w:nsid w:val="385C55CE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3C2E5E88"/>
    <w:multiLevelType w:val="multilevel"/>
    <w:tmpl w:val="C22C8C2C"/>
    <w:lvl w:ilvl="0">
      <w:start w:val="25"/>
      <w:numFmt w:val="decimal"/>
      <w:lvlText w:val="%1"/>
      <w:lvlJc w:val="left"/>
      <w:pPr>
        <w:tabs>
          <w:tab w:val="num" w:pos="645"/>
        </w:tabs>
        <w:ind w:left="645" w:hanging="645"/>
      </w:pPr>
      <w:rPr>
        <w:rFonts w:hint="default"/>
        <w:color w:val="auto"/>
      </w:rPr>
    </w:lvl>
    <w:lvl w:ilvl="1">
      <w:start w:val="3"/>
      <w:numFmt w:val="decimal"/>
      <w:lvlText w:val="%1.%2"/>
      <w:lvlJc w:val="left"/>
      <w:pPr>
        <w:tabs>
          <w:tab w:val="num" w:pos="1377"/>
        </w:tabs>
        <w:ind w:left="1377" w:hanging="645"/>
      </w:pPr>
      <w:rPr>
        <w:rFonts w:hint="default"/>
        <w:color w:val="auto"/>
      </w:rPr>
    </w:lvl>
    <w:lvl w:ilvl="2">
      <w:start w:val="3"/>
      <w:numFmt w:val="decimal"/>
      <w:lvlText w:val="%1.%2.%3"/>
      <w:lvlJc w:val="left"/>
      <w:pPr>
        <w:tabs>
          <w:tab w:val="num" w:pos="2184"/>
        </w:tabs>
        <w:ind w:left="2184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2916"/>
        </w:tabs>
        <w:ind w:left="2916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3648"/>
        </w:tabs>
        <w:ind w:left="3648" w:hanging="72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tabs>
          <w:tab w:val="num" w:pos="4740"/>
        </w:tabs>
        <w:ind w:left="474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tabs>
          <w:tab w:val="num" w:pos="5472"/>
        </w:tabs>
        <w:ind w:left="5472" w:hanging="108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tabs>
          <w:tab w:val="num" w:pos="6564"/>
        </w:tabs>
        <w:ind w:left="6564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tabs>
          <w:tab w:val="num" w:pos="7296"/>
        </w:tabs>
        <w:ind w:left="7296" w:hanging="1440"/>
      </w:pPr>
      <w:rPr>
        <w:rFonts w:hint="default"/>
        <w:color w:val="auto"/>
      </w:rPr>
    </w:lvl>
  </w:abstractNum>
  <w:abstractNum w:abstractNumId="9" w15:restartNumberingAfterBreak="0">
    <w:nsid w:val="41F50729"/>
    <w:multiLevelType w:val="multilevel"/>
    <w:tmpl w:val="FCE44A54"/>
    <w:lvl w:ilvl="0">
      <w:start w:val="1"/>
      <w:numFmt w:val="taiwaneseCountingThousand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2">
      <w:start w:val="1"/>
      <w:numFmt w:val="upperLetter"/>
      <w:lvlText w:val="%3.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3">
      <w:start w:val="1"/>
      <w:numFmt w:val="lowerLetter"/>
      <w:lvlText w:val="%4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5">
      <w:start w:val="1"/>
      <w:numFmt w:val="upperLetter"/>
      <w:lvlText w:val="%6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6">
      <w:start w:val="1"/>
      <w:numFmt w:val="lowerLetter"/>
      <w:lvlText w:val="%7."/>
      <w:lvlJc w:val="left"/>
      <w:pPr>
        <w:tabs>
          <w:tab w:val="num" w:pos="2520"/>
        </w:tabs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eastAsia"/>
      </w:rPr>
    </w:lvl>
  </w:abstractNum>
  <w:abstractNum w:abstractNumId="10" w15:restartNumberingAfterBreak="0">
    <w:nsid w:val="43782575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1" w15:restartNumberingAfterBreak="0">
    <w:nsid w:val="45214F97"/>
    <w:multiLevelType w:val="multilevel"/>
    <w:tmpl w:val="BD808E8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2" w15:restartNumberingAfterBreak="0">
    <w:nsid w:val="5A4554CB"/>
    <w:multiLevelType w:val="multilevel"/>
    <w:tmpl w:val="FCE44A54"/>
    <w:lvl w:ilvl="0">
      <w:start w:val="1"/>
      <w:numFmt w:val="taiwaneseCountingThousand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2">
      <w:start w:val="1"/>
      <w:numFmt w:val="upperLetter"/>
      <w:lvlText w:val="%3.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3">
      <w:start w:val="1"/>
      <w:numFmt w:val="lowerLetter"/>
      <w:lvlText w:val="%4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5">
      <w:start w:val="1"/>
      <w:numFmt w:val="upperLetter"/>
      <w:lvlText w:val="%6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6">
      <w:start w:val="1"/>
      <w:numFmt w:val="lowerLetter"/>
      <w:lvlText w:val="%7."/>
      <w:lvlJc w:val="left"/>
      <w:pPr>
        <w:tabs>
          <w:tab w:val="num" w:pos="2520"/>
        </w:tabs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eastAsia"/>
      </w:rPr>
    </w:lvl>
  </w:abstractNum>
  <w:abstractNum w:abstractNumId="13" w15:restartNumberingAfterBreak="0">
    <w:nsid w:val="5E2275FE"/>
    <w:multiLevelType w:val="multilevel"/>
    <w:tmpl w:val="043E2AF6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4" w15:restartNumberingAfterBreak="0">
    <w:nsid w:val="620C3181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5" w15:restartNumberingAfterBreak="0">
    <w:nsid w:val="63B44E25"/>
    <w:multiLevelType w:val="hybridMultilevel"/>
    <w:tmpl w:val="2F7061B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66743B2D"/>
    <w:multiLevelType w:val="hybridMultilevel"/>
    <w:tmpl w:val="B520093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74437D1F"/>
    <w:multiLevelType w:val="multilevel"/>
    <w:tmpl w:val="13562D4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6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8" w15:restartNumberingAfterBreak="0">
    <w:nsid w:val="760F6BD8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9" w15:restartNumberingAfterBreak="0">
    <w:nsid w:val="77E14522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544"/>
        </w:tabs>
        <w:ind w:left="3544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14"/>
  </w:num>
  <w:num w:numId="3">
    <w:abstractNumId w:val="1"/>
  </w:num>
  <w:num w:numId="4">
    <w:abstractNumId w:val="17"/>
  </w:num>
  <w:num w:numId="5">
    <w:abstractNumId w:val="10"/>
  </w:num>
  <w:num w:numId="6">
    <w:abstractNumId w:val="11"/>
  </w:num>
  <w:num w:numId="7">
    <w:abstractNumId w:val="4"/>
  </w:num>
  <w:num w:numId="8">
    <w:abstractNumId w:val="0"/>
  </w:num>
  <w:num w:numId="9">
    <w:abstractNumId w:val="13"/>
  </w:num>
  <w:num w:numId="10">
    <w:abstractNumId w:val="18"/>
  </w:num>
  <w:num w:numId="11">
    <w:abstractNumId w:val="12"/>
  </w:num>
  <w:num w:numId="12">
    <w:abstractNumId w:val="3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8"/>
  </w:num>
  <w:num w:numId="18">
    <w:abstractNumId w:val="19"/>
  </w:num>
  <w:num w:numId="19">
    <w:abstractNumId w:val="15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03E6F"/>
    <w:rsid w:val="00013CC8"/>
    <w:rsid w:val="000247A1"/>
    <w:rsid w:val="00051C7E"/>
    <w:rsid w:val="00076FB1"/>
    <w:rsid w:val="00077C2D"/>
    <w:rsid w:val="000819C2"/>
    <w:rsid w:val="00081E5C"/>
    <w:rsid w:val="00087FFC"/>
    <w:rsid w:val="000933BF"/>
    <w:rsid w:val="000A4A0D"/>
    <w:rsid w:val="000D623D"/>
    <w:rsid w:val="000E2916"/>
    <w:rsid w:val="000F0ADF"/>
    <w:rsid w:val="00110E00"/>
    <w:rsid w:val="0012557B"/>
    <w:rsid w:val="0013001E"/>
    <w:rsid w:val="001445B4"/>
    <w:rsid w:val="00144F78"/>
    <w:rsid w:val="00167425"/>
    <w:rsid w:val="001C0829"/>
    <w:rsid w:val="001C55BF"/>
    <w:rsid w:val="001C6515"/>
    <w:rsid w:val="001C716D"/>
    <w:rsid w:val="001D3098"/>
    <w:rsid w:val="001D53CC"/>
    <w:rsid w:val="002030D4"/>
    <w:rsid w:val="0021667E"/>
    <w:rsid w:val="002322F0"/>
    <w:rsid w:val="00233CC9"/>
    <w:rsid w:val="00256C2C"/>
    <w:rsid w:val="00257EE0"/>
    <w:rsid w:val="00276682"/>
    <w:rsid w:val="002823AF"/>
    <w:rsid w:val="00286C90"/>
    <w:rsid w:val="00296458"/>
    <w:rsid w:val="002B558A"/>
    <w:rsid w:val="002C10F2"/>
    <w:rsid w:val="002C6597"/>
    <w:rsid w:val="002E17E3"/>
    <w:rsid w:val="00310175"/>
    <w:rsid w:val="003137ED"/>
    <w:rsid w:val="00331E2B"/>
    <w:rsid w:val="0034645A"/>
    <w:rsid w:val="00355A92"/>
    <w:rsid w:val="00396AD6"/>
    <w:rsid w:val="003A25EA"/>
    <w:rsid w:val="003A4E12"/>
    <w:rsid w:val="003B2534"/>
    <w:rsid w:val="003B2DFF"/>
    <w:rsid w:val="003D114B"/>
    <w:rsid w:val="003E0BFC"/>
    <w:rsid w:val="003E2D4A"/>
    <w:rsid w:val="003F60B0"/>
    <w:rsid w:val="00402358"/>
    <w:rsid w:val="00403953"/>
    <w:rsid w:val="004116DF"/>
    <w:rsid w:val="00416D31"/>
    <w:rsid w:val="004215A7"/>
    <w:rsid w:val="0044227F"/>
    <w:rsid w:val="004509A7"/>
    <w:rsid w:val="004523F2"/>
    <w:rsid w:val="00454B4C"/>
    <w:rsid w:val="00461FFD"/>
    <w:rsid w:val="00464C9A"/>
    <w:rsid w:val="00464E27"/>
    <w:rsid w:val="00465935"/>
    <w:rsid w:val="004668AD"/>
    <w:rsid w:val="00470A94"/>
    <w:rsid w:val="00474574"/>
    <w:rsid w:val="0048583D"/>
    <w:rsid w:val="004867F6"/>
    <w:rsid w:val="004B209C"/>
    <w:rsid w:val="004C385E"/>
    <w:rsid w:val="004D3073"/>
    <w:rsid w:val="004E18B4"/>
    <w:rsid w:val="004E269A"/>
    <w:rsid w:val="004E59DD"/>
    <w:rsid w:val="00503E6F"/>
    <w:rsid w:val="00504993"/>
    <w:rsid w:val="00515397"/>
    <w:rsid w:val="005156C8"/>
    <w:rsid w:val="0051634E"/>
    <w:rsid w:val="005165F8"/>
    <w:rsid w:val="0051794F"/>
    <w:rsid w:val="00534D8C"/>
    <w:rsid w:val="00540A69"/>
    <w:rsid w:val="00544422"/>
    <w:rsid w:val="0054580B"/>
    <w:rsid w:val="00551067"/>
    <w:rsid w:val="00553F20"/>
    <w:rsid w:val="00555ED2"/>
    <w:rsid w:val="00565353"/>
    <w:rsid w:val="005671C3"/>
    <w:rsid w:val="00583C49"/>
    <w:rsid w:val="00590CE8"/>
    <w:rsid w:val="005B40AB"/>
    <w:rsid w:val="005C7562"/>
    <w:rsid w:val="005F6A5C"/>
    <w:rsid w:val="0061119D"/>
    <w:rsid w:val="00611686"/>
    <w:rsid w:val="006133D7"/>
    <w:rsid w:val="00613BD3"/>
    <w:rsid w:val="00614934"/>
    <w:rsid w:val="006260BB"/>
    <w:rsid w:val="00631BDA"/>
    <w:rsid w:val="00631F15"/>
    <w:rsid w:val="00634645"/>
    <w:rsid w:val="00641160"/>
    <w:rsid w:val="00643A47"/>
    <w:rsid w:val="0064507E"/>
    <w:rsid w:val="0066415D"/>
    <w:rsid w:val="006654BB"/>
    <w:rsid w:val="006739DA"/>
    <w:rsid w:val="006779CE"/>
    <w:rsid w:val="006A72F5"/>
    <w:rsid w:val="006B186F"/>
    <w:rsid w:val="006C6460"/>
    <w:rsid w:val="006C7E1F"/>
    <w:rsid w:val="006D32CD"/>
    <w:rsid w:val="006D4303"/>
    <w:rsid w:val="006E066E"/>
    <w:rsid w:val="0070714C"/>
    <w:rsid w:val="00727D06"/>
    <w:rsid w:val="00740594"/>
    <w:rsid w:val="0076102C"/>
    <w:rsid w:val="0076620A"/>
    <w:rsid w:val="00775556"/>
    <w:rsid w:val="00777421"/>
    <w:rsid w:val="007B315D"/>
    <w:rsid w:val="007C2788"/>
    <w:rsid w:val="007C4B56"/>
    <w:rsid w:val="007C507F"/>
    <w:rsid w:val="007C510D"/>
    <w:rsid w:val="007F3E47"/>
    <w:rsid w:val="008010C5"/>
    <w:rsid w:val="008110B1"/>
    <w:rsid w:val="00814C44"/>
    <w:rsid w:val="0082120A"/>
    <w:rsid w:val="00832949"/>
    <w:rsid w:val="00835797"/>
    <w:rsid w:val="00837FA0"/>
    <w:rsid w:val="008413DB"/>
    <w:rsid w:val="00844105"/>
    <w:rsid w:val="00844356"/>
    <w:rsid w:val="008535BA"/>
    <w:rsid w:val="008674EA"/>
    <w:rsid w:val="008878AA"/>
    <w:rsid w:val="008A2364"/>
    <w:rsid w:val="008B3F31"/>
    <w:rsid w:val="008B4506"/>
    <w:rsid w:val="008C1EF3"/>
    <w:rsid w:val="008E0EAC"/>
    <w:rsid w:val="00900CDE"/>
    <w:rsid w:val="00914C3C"/>
    <w:rsid w:val="00920295"/>
    <w:rsid w:val="00952EA4"/>
    <w:rsid w:val="00957F47"/>
    <w:rsid w:val="00972A1E"/>
    <w:rsid w:val="009770C8"/>
    <w:rsid w:val="00980019"/>
    <w:rsid w:val="00980A04"/>
    <w:rsid w:val="00984102"/>
    <w:rsid w:val="009C0F54"/>
    <w:rsid w:val="009C1EE8"/>
    <w:rsid w:val="009C2C3E"/>
    <w:rsid w:val="009C4209"/>
    <w:rsid w:val="009D2528"/>
    <w:rsid w:val="009D540E"/>
    <w:rsid w:val="009D71DE"/>
    <w:rsid w:val="009E33D0"/>
    <w:rsid w:val="00A04404"/>
    <w:rsid w:val="00A04B80"/>
    <w:rsid w:val="00A13415"/>
    <w:rsid w:val="00A1395E"/>
    <w:rsid w:val="00A23529"/>
    <w:rsid w:val="00A30E25"/>
    <w:rsid w:val="00A65499"/>
    <w:rsid w:val="00A73405"/>
    <w:rsid w:val="00A82180"/>
    <w:rsid w:val="00A82D19"/>
    <w:rsid w:val="00A87A22"/>
    <w:rsid w:val="00A906E7"/>
    <w:rsid w:val="00A9351B"/>
    <w:rsid w:val="00AC6949"/>
    <w:rsid w:val="00AD1BEC"/>
    <w:rsid w:val="00AD4552"/>
    <w:rsid w:val="00AD5283"/>
    <w:rsid w:val="00B01DCE"/>
    <w:rsid w:val="00B237F6"/>
    <w:rsid w:val="00B242E2"/>
    <w:rsid w:val="00B33DA1"/>
    <w:rsid w:val="00B411E0"/>
    <w:rsid w:val="00B61C69"/>
    <w:rsid w:val="00B65656"/>
    <w:rsid w:val="00BA5721"/>
    <w:rsid w:val="00BD03BB"/>
    <w:rsid w:val="00BF06AA"/>
    <w:rsid w:val="00C0094D"/>
    <w:rsid w:val="00C01ABF"/>
    <w:rsid w:val="00C024A3"/>
    <w:rsid w:val="00C04897"/>
    <w:rsid w:val="00C055A8"/>
    <w:rsid w:val="00C0607E"/>
    <w:rsid w:val="00C130CF"/>
    <w:rsid w:val="00C17180"/>
    <w:rsid w:val="00C2724C"/>
    <w:rsid w:val="00C366A7"/>
    <w:rsid w:val="00C5182D"/>
    <w:rsid w:val="00C90898"/>
    <w:rsid w:val="00CA1745"/>
    <w:rsid w:val="00CA49FC"/>
    <w:rsid w:val="00CA6F22"/>
    <w:rsid w:val="00CB2A39"/>
    <w:rsid w:val="00CC1C16"/>
    <w:rsid w:val="00CC543A"/>
    <w:rsid w:val="00CD72DA"/>
    <w:rsid w:val="00CE1B95"/>
    <w:rsid w:val="00CE4E45"/>
    <w:rsid w:val="00CF1D39"/>
    <w:rsid w:val="00CF2810"/>
    <w:rsid w:val="00D14B9C"/>
    <w:rsid w:val="00D31B66"/>
    <w:rsid w:val="00D46350"/>
    <w:rsid w:val="00D50577"/>
    <w:rsid w:val="00D5130E"/>
    <w:rsid w:val="00D615C9"/>
    <w:rsid w:val="00D703DF"/>
    <w:rsid w:val="00D87F97"/>
    <w:rsid w:val="00D95B04"/>
    <w:rsid w:val="00DA48EA"/>
    <w:rsid w:val="00DB4D1D"/>
    <w:rsid w:val="00DC5F2A"/>
    <w:rsid w:val="00DC792F"/>
    <w:rsid w:val="00DD16A7"/>
    <w:rsid w:val="00DE61ED"/>
    <w:rsid w:val="00E007D3"/>
    <w:rsid w:val="00E10AAC"/>
    <w:rsid w:val="00E30818"/>
    <w:rsid w:val="00E53766"/>
    <w:rsid w:val="00E615CB"/>
    <w:rsid w:val="00E61ADE"/>
    <w:rsid w:val="00E651B7"/>
    <w:rsid w:val="00E65BAA"/>
    <w:rsid w:val="00E67655"/>
    <w:rsid w:val="00EA1522"/>
    <w:rsid w:val="00EB42F4"/>
    <w:rsid w:val="00EB63DA"/>
    <w:rsid w:val="00EC1792"/>
    <w:rsid w:val="00ED4AC2"/>
    <w:rsid w:val="00ED4EEF"/>
    <w:rsid w:val="00EF012A"/>
    <w:rsid w:val="00F112B1"/>
    <w:rsid w:val="00F16BA9"/>
    <w:rsid w:val="00F20C30"/>
    <w:rsid w:val="00F43F67"/>
    <w:rsid w:val="00F51098"/>
    <w:rsid w:val="00F51955"/>
    <w:rsid w:val="00F5771D"/>
    <w:rsid w:val="00F64687"/>
    <w:rsid w:val="00F64865"/>
    <w:rsid w:val="00F66553"/>
    <w:rsid w:val="00F66982"/>
    <w:rsid w:val="00F6718C"/>
    <w:rsid w:val="00F8223F"/>
    <w:rsid w:val="00F8653E"/>
    <w:rsid w:val="00F8706A"/>
    <w:rsid w:val="00FB2B4B"/>
    <w:rsid w:val="00FC6C41"/>
    <w:rsid w:val="00FD6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7C8B34CA-913C-48B3-93A7-1DA326ED8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218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rPr>
      <w:color w:val="0000FF"/>
      <w:sz w:val="20"/>
    </w:rPr>
  </w:style>
  <w:style w:type="character" w:styleId="a3">
    <w:name w:val="Hyperlink"/>
    <w:rPr>
      <w:color w:val="0000FF"/>
      <w:u w:val="single"/>
    </w:rPr>
  </w:style>
  <w:style w:type="character" w:styleId="a4">
    <w:name w:val="FollowedHyperlink"/>
    <w:rPr>
      <w:color w:val="800080"/>
      <w:u w:val="single"/>
    </w:rPr>
  </w:style>
  <w:style w:type="character" w:styleId="HTML">
    <w:name w:val="HTML Code"/>
    <w:rsid w:val="003B2534"/>
    <w:rPr>
      <w:rFonts w:ascii="細明體" w:eastAsia="細明體" w:hAnsi="細明體" w:cs="細明體"/>
      <w:sz w:val="24"/>
      <w:szCs w:val="24"/>
    </w:rPr>
  </w:style>
  <w:style w:type="character" w:customStyle="1" w:styleId="style31">
    <w:name w:val="style31"/>
    <w:rsid w:val="00465935"/>
    <w:rPr>
      <w:rFonts w:ascii="Arial" w:hAnsi="Arial" w:cs="Arial" w:hint="default"/>
      <w:sz w:val="20"/>
      <w:szCs w:val="20"/>
    </w:rPr>
  </w:style>
  <w:style w:type="table" w:styleId="a5">
    <w:name w:val="Table Grid"/>
    <w:basedOn w:val="a1"/>
    <w:rsid w:val="00504993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e3">
    <w:name w:val="style3"/>
    <w:basedOn w:val="a0"/>
    <w:rsid w:val="00504993"/>
  </w:style>
  <w:style w:type="paragraph" w:styleId="a6">
    <w:name w:val="Balloon Text"/>
    <w:basedOn w:val="a"/>
    <w:semiHidden/>
    <w:rsid w:val="00504993"/>
    <w:rPr>
      <w:rFonts w:ascii="Arial" w:hAnsi="Arial"/>
      <w:sz w:val="18"/>
      <w:szCs w:val="18"/>
    </w:rPr>
  </w:style>
  <w:style w:type="paragraph" w:styleId="a7">
    <w:name w:val="header"/>
    <w:basedOn w:val="a"/>
    <w:link w:val="a8"/>
    <w:rsid w:val="0047457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link w:val="a7"/>
    <w:rsid w:val="00474574"/>
    <w:rPr>
      <w:kern w:val="2"/>
    </w:rPr>
  </w:style>
  <w:style w:type="paragraph" w:styleId="a9">
    <w:name w:val="footer"/>
    <w:basedOn w:val="a"/>
    <w:link w:val="aa"/>
    <w:rsid w:val="0047457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link w:val="a9"/>
    <w:rsid w:val="00474574"/>
    <w:rPr>
      <w:kern w:val="2"/>
    </w:rPr>
  </w:style>
  <w:style w:type="character" w:customStyle="1" w:styleId="style131">
    <w:name w:val="style131"/>
    <w:rsid w:val="00B01DCE"/>
    <w:rPr>
      <w:rFonts w:ascii="Arial" w:hAnsi="Arial" w:cs="Arial" w:hint="default"/>
      <w:color w:val="00009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yperlink" Target="http://10.87.50.46/html/CM/QueryTable.jsp?Field=DAY_PESN_NUM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10.87.50.46/html/CM/QueryTable.jsp?Field=KPI_PERC" TargetMode="Externa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://10.87.50.46/html/CM/QueryTable.jsp?Field=SHU_PESN_NUM" TargetMode="External"/><Relationship Id="rId10" Type="http://schemas.openxmlformats.org/officeDocument/2006/relationships/hyperlink" Target="file:///D:\i92008is01\Desktop\intern_project\spec\aa_doc-master@ddc06949ca5\CSR1_Doc\docs\AA&#29702;&#36064;\H0_&#32113;&#35336;\&#30059;&#38754;\USAAH40300_&#30070;&#26376;&#32047;&#35336;&#32113;&#35336;&#34920;.ht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yperlink" Target="http://10.87.50.46/html/CM/QueryTable.jsp?Field=DEP_PESN_NUM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804386-09C5-4DDD-B8A8-998F612D11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681</Words>
  <Characters>3886</Characters>
  <Application>Microsoft Office Word</Application>
  <DocSecurity>0</DocSecurity>
  <Lines>32</Lines>
  <Paragraphs>9</Paragraphs>
  <ScaleCrop>false</ScaleCrop>
  <Company/>
  <LinksUpToDate>false</LinksUpToDate>
  <CharactersWithSpaces>4558</CharactersWithSpaces>
  <SharedDoc>false</SharedDoc>
  <HLinks>
    <vt:vector size="30" baseType="variant">
      <vt:variant>
        <vt:i4>7078006</vt:i4>
      </vt:variant>
      <vt:variant>
        <vt:i4>15</vt:i4>
      </vt:variant>
      <vt:variant>
        <vt:i4>0</vt:i4>
      </vt:variant>
      <vt:variant>
        <vt:i4>5</vt:i4>
      </vt:variant>
      <vt:variant>
        <vt:lpwstr>http://10.87.50.46/html/CM/QueryTable.jsp?Field=SHU_PESN_NUM</vt:lpwstr>
      </vt:variant>
      <vt:variant>
        <vt:lpwstr/>
      </vt:variant>
      <vt:variant>
        <vt:i4>6357092</vt:i4>
      </vt:variant>
      <vt:variant>
        <vt:i4>12</vt:i4>
      </vt:variant>
      <vt:variant>
        <vt:i4>0</vt:i4>
      </vt:variant>
      <vt:variant>
        <vt:i4>5</vt:i4>
      </vt:variant>
      <vt:variant>
        <vt:lpwstr>http://10.87.50.46/html/CM/QueryTable.jsp?Field=DEP_PESN_NUM</vt:lpwstr>
      </vt:variant>
      <vt:variant>
        <vt:lpwstr/>
      </vt:variant>
      <vt:variant>
        <vt:i4>6619245</vt:i4>
      </vt:variant>
      <vt:variant>
        <vt:i4>9</vt:i4>
      </vt:variant>
      <vt:variant>
        <vt:i4>0</vt:i4>
      </vt:variant>
      <vt:variant>
        <vt:i4>5</vt:i4>
      </vt:variant>
      <vt:variant>
        <vt:lpwstr>http://10.87.50.46/html/CM/QueryTable.jsp?Field=DAY_PESN_NUM</vt:lpwstr>
      </vt:variant>
      <vt:variant>
        <vt:lpwstr/>
      </vt:variant>
      <vt:variant>
        <vt:i4>7995481</vt:i4>
      </vt:variant>
      <vt:variant>
        <vt:i4>6</vt:i4>
      </vt:variant>
      <vt:variant>
        <vt:i4>0</vt:i4>
      </vt:variant>
      <vt:variant>
        <vt:i4>5</vt:i4>
      </vt:variant>
      <vt:variant>
        <vt:lpwstr>http://10.87.50.46/html/CM/QueryTable.jsp?Field=KPI_PERC</vt:lpwstr>
      </vt:variant>
      <vt:variant>
        <vt:lpwstr/>
      </vt:variant>
      <vt:variant>
        <vt:i4>-2012549102</vt:i4>
      </vt:variant>
      <vt:variant>
        <vt:i4>3</vt:i4>
      </vt:variant>
      <vt:variant>
        <vt:i4>0</vt:i4>
      </vt:variant>
      <vt:variant>
        <vt:i4>5</vt:i4>
      </vt:variant>
      <vt:variant>
        <vt:lpwstr>../畫面/USAAH40300_當月累計統計表.htm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subject/>
  <dc:creator>ws9004101</dc:creator>
  <cp:keywords/>
  <dc:description/>
  <cp:lastModifiedBy>戴余修</cp:lastModifiedBy>
  <cp:revision>2</cp:revision>
  <dcterms:created xsi:type="dcterms:W3CDTF">2020-07-27T00:56:00Z</dcterms:created>
  <dcterms:modified xsi:type="dcterms:W3CDTF">2020-07-27T00:56:00Z</dcterms:modified>
</cp:coreProperties>
</file>