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2"/>
        <w:gridCol w:w="638"/>
        <w:gridCol w:w="5992"/>
        <w:gridCol w:w="1350"/>
        <w:gridCol w:w="1589"/>
        <w:tblGridChange w:id="0">
          <w:tblGrid>
            <w:gridCol w:w="1252"/>
            <w:gridCol w:w="638"/>
            <w:gridCol w:w="5992"/>
            <w:gridCol w:w="1350"/>
            <w:gridCol w:w="1589"/>
          </w:tblGrid>
        </w:tblGridChange>
      </w:tblGrid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 w:rsidP="00ED59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7E6D7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ED59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E6D7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ED59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E6D7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ED59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E6D7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ED59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E6D7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</w:t>
            </w:r>
            <w:r w:rsidRPr="007E6D76">
              <w:rPr>
                <w:rFonts w:ascii="新細明體" w:hAnsi="新細明體" w:hint="eastAsia"/>
                <w:bCs/>
                <w:lang w:eastAsia="zh-TW"/>
              </w:rPr>
              <w:t>5</w:t>
            </w:r>
            <w:r w:rsidRPr="007E6D76">
              <w:rPr>
                <w:rFonts w:ascii="新細明體" w:hAnsi="新細明體"/>
                <w:bCs/>
                <w:lang w:eastAsia="zh-TW"/>
              </w:rPr>
              <w:t>/</w:t>
            </w:r>
            <w:r w:rsidRPr="007E6D76">
              <w:rPr>
                <w:rFonts w:ascii="新細明體" w:hAnsi="新細明體" w:hint="eastAsia"/>
                <w:bCs/>
                <w:lang w:eastAsia="zh-TW"/>
              </w:rPr>
              <w:t>04</w:t>
            </w:r>
            <w:r w:rsidRPr="007E6D76">
              <w:rPr>
                <w:rFonts w:ascii="新細明體" w:hAnsi="新細明體"/>
                <w:bCs/>
                <w:lang w:eastAsia="zh-TW"/>
              </w:rPr>
              <w:t>/</w:t>
            </w:r>
            <w:r w:rsidRPr="007E6D76">
              <w:rPr>
                <w:rFonts w:ascii="新細明體" w:hAnsi="新細明體" w:hint="eastAsia"/>
                <w:bCs/>
                <w:lang w:eastAsia="zh-TW"/>
              </w:rPr>
              <w:t>12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2005/8/31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增加事故職等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2005/9/14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檢附文件修正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2005/12/29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修正BUTTON ENABLE時機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2006/8/28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新增試算輸入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2006/9/12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修改試算受理編號取得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6F1A91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2007/1/3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增加事故原因內容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2007/1/11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配合試算修改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2007/2/13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修改事故人索引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2007/3/16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修改試算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2007/4/25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刪除 與受託人關係 代辦委託書 增加聯絡電話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2007/12/18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 核定時檢核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2007/12/21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刪除 檢附文件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2008/1/8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增加資料確認時檢核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2008/1/21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刪除 覆核核定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2008/1/24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事故原因檢核 修正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2008/1/28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取消資料確認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2008/2/4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增加送件人索引功能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2008/2/29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事故職等增加選項 非工作中事故 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2008/5/17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查詢Button旁邊增加 索引投保明細 Button 同AAB1_1300方式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2008/9/12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增加檢核理賠年金只能單獨申請，不得與其它索賠類別同時申請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2008/11/4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增加未輸入受編則產生一組受編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2009/1/13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增加服三不可給付現金控制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2009/1/15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無記名資料修改</w:t>
            </w:r>
          </w:p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 xml:space="preserve">IF </w:t>
            </w:r>
            <w:r w:rsidRPr="007E6D76">
              <w:rPr>
                <w:rFonts w:hint="eastAsia"/>
                <w:lang w:eastAsia="zh-TW"/>
              </w:rPr>
              <w:t>險別代號</w:t>
            </w:r>
            <w:r w:rsidRPr="007E6D76">
              <w:rPr>
                <w:rFonts w:hint="eastAsia"/>
                <w:lang w:eastAsia="zh-TW"/>
              </w:rPr>
              <w:t>=</w:t>
            </w:r>
            <w:r w:rsidRPr="007E6D76">
              <w:rPr>
                <w:lang w:eastAsia="zh-TW"/>
              </w:rPr>
              <w:t>’</w:t>
            </w:r>
            <w:r w:rsidRPr="007E6D76">
              <w:rPr>
                <w:rFonts w:hint="eastAsia"/>
                <w:lang w:eastAsia="zh-TW"/>
              </w:rPr>
              <w:t>XXX</w:t>
            </w:r>
            <w:r w:rsidRPr="007E6D76">
              <w:rPr>
                <w:lang w:eastAsia="zh-TW"/>
              </w:rPr>
              <w:t>’</w:t>
            </w:r>
          </w:p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 xml:space="preserve">    </w:t>
            </w:r>
            <w:r w:rsidRPr="007E6D76">
              <w:rPr>
                <w:rFonts w:hint="eastAsia"/>
                <w:lang w:eastAsia="zh-TW"/>
              </w:rPr>
              <w:t>使用代碼轉換</w:t>
            </w:r>
            <w:r w:rsidRPr="007E6D76">
              <w:rPr>
                <w:rFonts w:hint="eastAsia"/>
                <w:lang w:eastAsia="zh-TW"/>
              </w:rPr>
              <w:t xml:space="preserve"> AA ,ROLE_CF </w:t>
            </w:r>
            <w:r w:rsidRPr="007E6D76">
              <w:rPr>
                <w:rFonts w:hint="eastAsia"/>
                <w:lang w:eastAsia="zh-TW"/>
              </w:rPr>
              <w:t>產生下拉選單</w:t>
            </w:r>
          </w:p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END IF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2009/1/23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比照</w:t>
            </w:r>
            <w:r w:rsidRPr="007E6D76">
              <w:rPr>
                <w:rFonts w:hint="eastAsia"/>
                <w:lang w:eastAsia="zh-TW"/>
              </w:rPr>
              <w:t>AAA10100</w:t>
            </w:r>
            <w:r w:rsidRPr="007E6D76">
              <w:rPr>
                <w:rFonts w:hint="eastAsia"/>
                <w:lang w:eastAsia="zh-TW"/>
              </w:rPr>
              <w:t>修改事故人檢核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2009/2/3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增加核定時</w:t>
            </w:r>
            <w:r w:rsidRPr="007E6D76">
              <w:rPr>
                <w:rFonts w:hint="eastAsia"/>
                <w:lang w:eastAsia="zh-TW"/>
              </w:rPr>
              <w:t xml:space="preserve"> </w:t>
            </w:r>
            <w:r w:rsidRPr="007E6D76">
              <w:rPr>
                <w:rFonts w:hint="eastAsia"/>
                <w:lang w:eastAsia="zh-TW"/>
              </w:rPr>
              <w:t>索賠類別為意外險檢核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2009/2/16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修改無記名附約檢核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2009/2/26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修改索賠類別及無記名附約檢核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2009/3/3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CE5D4A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修改事故職等及事故原因檢核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2009/3/16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1.</w:t>
            </w:r>
            <w:r w:rsidRPr="007E6D76">
              <w:rPr>
                <w:rFonts w:hint="eastAsia"/>
                <w:lang w:eastAsia="zh-TW"/>
              </w:rPr>
              <w:t>增加當無記名附約代號</w:t>
            </w:r>
            <w:r w:rsidRPr="007E6D76">
              <w:rPr>
                <w:rFonts w:hint="eastAsia"/>
                <w:lang w:eastAsia="zh-TW"/>
              </w:rPr>
              <w:t>= XXX</w:t>
            </w:r>
            <w:r w:rsidRPr="007E6D76">
              <w:rPr>
                <w:rFonts w:hint="eastAsia"/>
                <w:lang w:eastAsia="zh-TW"/>
              </w:rPr>
              <w:t>顯示險別資料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當游標移至險別代號</w:t>
            </w:r>
            <w:r w:rsidRPr="007E6D76">
              <w:rPr>
                <w:rFonts w:hint="eastAsia"/>
                <w:lang w:eastAsia="zh-TW"/>
              </w:rPr>
              <w:t>XXX</w:t>
            </w:r>
            <w:r w:rsidRPr="007E6D76">
              <w:rPr>
                <w:rFonts w:hint="eastAsia"/>
                <w:lang w:eastAsia="zh-TW"/>
              </w:rPr>
              <w:t>時，</w:t>
            </w:r>
            <w:r w:rsidRPr="007E6D76">
              <w:rPr>
                <w:rFonts w:hint="eastAsia"/>
                <w:lang w:eastAsia="zh-TW"/>
              </w:rPr>
              <w:t xml:space="preserve"> 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 xml:space="preserve">CALL </w:t>
            </w:r>
            <w:r w:rsidRPr="007E6D76">
              <w:rPr>
                <w:lang w:eastAsia="zh-TW"/>
              </w:rPr>
              <w:t>AA_B5Z001.METHOD6</w:t>
            </w:r>
            <w:r w:rsidRPr="007E6D76">
              <w:rPr>
                <w:rFonts w:hint="eastAsia"/>
                <w:lang w:eastAsia="zh-TW"/>
              </w:rPr>
              <w:t>傳入保單號碼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 xml:space="preserve">IF </w:t>
            </w:r>
            <w:r w:rsidRPr="007E6D76">
              <w:rPr>
                <w:rFonts w:hint="eastAsia"/>
                <w:lang w:eastAsia="zh-TW"/>
              </w:rPr>
              <w:t>模組回傳</w:t>
            </w:r>
            <w:r w:rsidRPr="007E6D76">
              <w:rPr>
                <w:rFonts w:hint="eastAsia"/>
                <w:lang w:eastAsia="zh-TW"/>
              </w:rPr>
              <w:t>.</w:t>
            </w:r>
            <w:r w:rsidRPr="007E6D76">
              <w:rPr>
                <w:rFonts w:hint="eastAsia"/>
                <w:lang w:eastAsia="zh-TW"/>
              </w:rPr>
              <w:t>是否意外險</w:t>
            </w:r>
            <w:r w:rsidRPr="007E6D76">
              <w:rPr>
                <w:rFonts w:hint="eastAsia"/>
                <w:lang w:eastAsia="zh-TW"/>
              </w:rPr>
              <w:t xml:space="preserve"> = </w:t>
            </w:r>
            <w:r w:rsidRPr="007E6D76">
              <w:rPr>
                <w:lang w:eastAsia="zh-TW"/>
              </w:rPr>
              <w:t>‘</w:t>
            </w:r>
            <w:r w:rsidRPr="007E6D76">
              <w:rPr>
                <w:rFonts w:hint="eastAsia"/>
                <w:lang w:eastAsia="zh-TW"/>
              </w:rPr>
              <w:t>Y</w:t>
            </w:r>
            <w:r w:rsidRPr="007E6D76">
              <w:rPr>
                <w:lang w:eastAsia="zh-TW"/>
              </w:rPr>
              <w:t>’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 xml:space="preserve">    </w:t>
            </w:r>
            <w:r w:rsidRPr="007E6D76">
              <w:rPr>
                <w:rFonts w:hint="eastAsia"/>
                <w:lang w:eastAsia="zh-TW"/>
              </w:rPr>
              <w:t>顯示</w:t>
            </w:r>
            <w:r w:rsidRPr="007E6D76">
              <w:rPr>
                <w:rFonts w:hint="eastAsia"/>
                <w:lang w:eastAsia="zh-TW"/>
              </w:rPr>
              <w:t xml:space="preserve"> </w:t>
            </w:r>
            <w:r w:rsidRPr="007E6D76">
              <w:rPr>
                <w:rFonts w:hint="eastAsia"/>
                <w:lang w:eastAsia="zh-TW"/>
              </w:rPr>
              <w:t>模組回傳</w:t>
            </w:r>
            <w:r w:rsidRPr="007E6D76">
              <w:rPr>
                <w:rFonts w:hint="eastAsia"/>
                <w:lang w:eastAsia="zh-TW"/>
              </w:rPr>
              <w:t>.</w:t>
            </w:r>
            <w:r w:rsidRPr="007E6D76">
              <w:rPr>
                <w:rFonts w:hint="eastAsia"/>
                <w:lang w:eastAsia="zh-TW"/>
              </w:rPr>
              <w:t>險名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ELSE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 xml:space="preserve">   </w:t>
            </w:r>
            <w:r w:rsidRPr="007E6D76">
              <w:rPr>
                <w:rFonts w:hint="eastAsia"/>
                <w:lang w:eastAsia="zh-TW"/>
              </w:rPr>
              <w:t>非意外險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lastRenderedPageBreak/>
              <w:t>END IF</w:t>
            </w:r>
            <w:r w:rsidRPr="007E6D76">
              <w:rPr>
                <w:rFonts w:hint="eastAsia"/>
                <w:lang w:eastAsia="zh-TW"/>
              </w:rPr>
              <w:t>。</w:t>
            </w:r>
          </w:p>
          <w:p w:rsidR="00911419" w:rsidRPr="007E6D76" w:rsidRDefault="00911419" w:rsidP="00201B64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2.IF</w:t>
            </w:r>
            <w:r w:rsidRPr="007E6D76">
              <w:rPr>
                <w:rFonts w:hint="eastAsia"/>
                <w:lang w:eastAsia="zh-TW"/>
              </w:rPr>
              <w:t>險別代號</w:t>
            </w:r>
            <w:r w:rsidRPr="007E6D76">
              <w:rPr>
                <w:rFonts w:hint="eastAsia"/>
                <w:lang w:eastAsia="zh-TW"/>
              </w:rPr>
              <w:t>=</w:t>
            </w:r>
            <w:r w:rsidRPr="007E6D76">
              <w:rPr>
                <w:lang w:eastAsia="zh-TW"/>
              </w:rPr>
              <w:t>’</w:t>
            </w:r>
            <w:r w:rsidRPr="007E6D76">
              <w:rPr>
                <w:rFonts w:hint="eastAsia"/>
                <w:lang w:eastAsia="zh-TW"/>
              </w:rPr>
              <w:t>XXX</w:t>
            </w:r>
            <w:r w:rsidRPr="007E6D76">
              <w:rPr>
                <w:lang w:eastAsia="zh-TW"/>
              </w:rPr>
              <w:t>’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 xml:space="preserve">      </w:t>
            </w:r>
            <w:r w:rsidRPr="007E6D76">
              <w:rPr>
                <w:rFonts w:hint="eastAsia"/>
                <w:lang w:eastAsia="zh-TW"/>
              </w:rPr>
              <w:t>下拉選單改由寫死</w:t>
            </w:r>
            <w:r w:rsidRPr="007E6D76">
              <w:rPr>
                <w:rFonts w:hint="eastAsia"/>
                <w:lang w:eastAsia="zh-TW"/>
              </w:rPr>
              <w:t>,</w:t>
            </w:r>
            <w:r w:rsidRPr="007E6D76">
              <w:rPr>
                <w:rFonts w:hint="eastAsia"/>
                <w:lang w:eastAsia="zh-TW"/>
              </w:rPr>
              <w:t>被保人Ｉ放在最前面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END IF</w:t>
            </w:r>
            <w:r w:rsidRPr="007E6D76">
              <w:rPr>
                <w:rFonts w:hint="eastAsia"/>
                <w:lang w:eastAsia="zh-TW"/>
              </w:rPr>
              <w:t>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lastRenderedPageBreak/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2009/5/5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核定時檢查索賠類別是否有</w:t>
            </w:r>
            <w:r w:rsidRPr="007E6D76">
              <w:rPr>
                <w:lang w:eastAsia="zh-TW"/>
              </w:rPr>
              <w:t>’</w:t>
            </w:r>
            <w:r w:rsidRPr="007E6D76">
              <w:rPr>
                <w:rFonts w:hint="eastAsia"/>
                <w:lang w:eastAsia="zh-TW"/>
              </w:rPr>
              <w:t>X</w:t>
            </w:r>
            <w:r w:rsidRPr="007E6D76">
              <w:rPr>
                <w:lang w:eastAsia="zh-TW"/>
              </w:rPr>
              <w:t>’</w:t>
            </w:r>
            <w:r w:rsidRPr="007E6D76">
              <w:rPr>
                <w:rFonts w:hint="eastAsia"/>
                <w:lang w:eastAsia="zh-TW"/>
              </w:rPr>
              <w:t>意外險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2009/6/2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增加檢查索賠類別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2009/6/25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增加試辦單位檢核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2009/7/10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增加代理人處理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2009/8/13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若有退件，顯示訊息在最下面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S</w:t>
            </w:r>
            <w:r w:rsidRPr="007E6D76">
              <w:rPr>
                <w:rFonts w:ascii="新細明體" w:hAnsi="新細明體" w:hint="eastAsia"/>
                <w:bCs/>
                <w:lang w:eastAsia="zh-TW"/>
              </w:rPr>
              <w:t>anyi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2009/09/07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若事故者</w:t>
            </w:r>
            <w:r w:rsidRPr="007E6D76">
              <w:rPr>
                <w:rFonts w:hint="eastAsia"/>
                <w:lang w:eastAsia="zh-TW"/>
              </w:rPr>
              <w:t>id</w:t>
            </w:r>
            <w:r w:rsidRPr="007E6D76">
              <w:rPr>
                <w:rFonts w:hint="eastAsia"/>
                <w:lang w:eastAsia="zh-TW"/>
              </w:rPr>
              <w:t>為主被保人</w:t>
            </w:r>
            <w:r w:rsidRPr="007E6D76">
              <w:rPr>
                <w:rFonts w:hint="eastAsia"/>
                <w:lang w:eastAsia="zh-TW"/>
              </w:rPr>
              <w:t>,</w:t>
            </w:r>
            <w:r w:rsidRPr="007E6D76">
              <w:rPr>
                <w:rFonts w:hint="eastAsia"/>
                <w:lang w:eastAsia="zh-TW"/>
              </w:rPr>
              <w:t>則無記名附約之對象只能選</w:t>
            </w:r>
            <w:r w:rsidRPr="007E6D76">
              <w:rPr>
                <w:rFonts w:hint="eastAsia"/>
                <w:lang w:eastAsia="zh-TW"/>
              </w:rPr>
              <w:t>"</w:t>
            </w:r>
            <w:r w:rsidRPr="007E6D76">
              <w:rPr>
                <w:rFonts w:hint="eastAsia"/>
                <w:lang w:eastAsia="zh-TW"/>
              </w:rPr>
              <w:t>被保人</w:t>
            </w:r>
            <w:r w:rsidRPr="007E6D76">
              <w:rPr>
                <w:rFonts w:hint="eastAsia"/>
                <w:lang w:eastAsia="zh-TW"/>
              </w:rPr>
              <w:t xml:space="preserve">" 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(PS.</w:t>
            </w:r>
            <w:r w:rsidRPr="007E6D76">
              <w:rPr>
                <w:rFonts w:hint="eastAsia"/>
                <w:lang w:eastAsia="zh-TW"/>
              </w:rPr>
              <w:t>核定</w:t>
            </w:r>
            <w:r w:rsidRPr="007E6D76">
              <w:rPr>
                <w:rFonts w:hint="eastAsia"/>
                <w:lang w:eastAsia="zh-TW"/>
              </w:rPr>
              <w:t>BUTTON</w:t>
            </w:r>
            <w:r w:rsidRPr="007E6D76">
              <w:rPr>
                <w:rFonts w:hint="eastAsia"/>
                <w:lang w:eastAsia="zh-TW"/>
              </w:rPr>
              <w:t>與下一步</w:t>
            </w:r>
            <w:r w:rsidRPr="007E6D76">
              <w:rPr>
                <w:rFonts w:hint="eastAsia"/>
                <w:lang w:eastAsia="zh-TW"/>
              </w:rPr>
              <w:t>BUTTON</w:t>
            </w:r>
            <w:r w:rsidRPr="007E6D76">
              <w:rPr>
                <w:rFonts w:hint="eastAsia"/>
                <w:lang w:eastAsia="zh-TW"/>
              </w:rPr>
              <w:t>皆需檢核</w:t>
            </w:r>
            <w:r w:rsidRPr="007E6D76">
              <w:rPr>
                <w:rFonts w:hint="eastAsia"/>
                <w:lang w:eastAsia="zh-TW"/>
              </w:rPr>
              <w:t>) =&gt;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7E6D76">
                <w:rPr>
                  <w:rFonts w:hint="eastAsia"/>
                  <w:lang w:eastAsia="zh-TW"/>
                </w:rPr>
                <w:t>11.1.4</w:t>
              </w:r>
            </w:smartTag>
            <w:r w:rsidRPr="007E6D76">
              <w:rPr>
                <w:rFonts w:hint="eastAsia"/>
                <w:lang w:eastAsia="zh-TW"/>
              </w:rPr>
              <w:t xml:space="preserve"> </w:t>
            </w:r>
            <w:r w:rsidRPr="007E6D76">
              <w:rPr>
                <w:rFonts w:hint="eastAsia"/>
                <w:lang w:eastAsia="zh-TW"/>
              </w:rPr>
              <w:t>與</w:t>
            </w:r>
            <w:r w:rsidRPr="007E6D76">
              <w:rPr>
                <w:rFonts w:hint="eastAsia"/>
                <w:lang w:eastAsia="zh-TW"/>
              </w:rPr>
              <w:t>19.1.16</w:t>
            </w:r>
            <w:r w:rsidRPr="007E6D76">
              <w:rPr>
                <w:rFonts w:hint="eastAsia"/>
                <w:lang w:eastAsia="zh-TW"/>
              </w:rPr>
              <w:t>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淑鈴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2009/09/08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檢核內容請參照</w:t>
            </w:r>
            <w:r w:rsidRPr="007E6D76">
              <w:rPr>
                <w:rFonts w:hint="eastAsia"/>
                <w:lang w:eastAsia="zh-TW"/>
              </w:rPr>
              <w:t xml:space="preserve">3.1 </w:t>
            </w:r>
            <w:r w:rsidRPr="007E6D76">
              <w:rPr>
                <w:rFonts w:hint="eastAsia"/>
                <w:lang w:eastAsia="zh-TW"/>
              </w:rPr>
              <w:t>之項次第</w:t>
            </w:r>
            <w:r w:rsidRPr="007E6D76">
              <w:rPr>
                <w:rFonts w:hint="eastAsia"/>
                <w:lang w:eastAsia="zh-TW"/>
              </w:rPr>
              <w:t>31</w:t>
            </w:r>
            <w:r w:rsidRPr="007E6D76">
              <w:rPr>
                <w:rFonts w:hint="eastAsia"/>
                <w:lang w:eastAsia="zh-TW"/>
              </w:rPr>
              <w:t>。</w:t>
            </w:r>
            <w:r w:rsidRPr="007E6D76">
              <w:rPr>
                <w:rFonts w:hint="eastAsia"/>
                <w:lang w:eastAsia="zh-TW"/>
              </w:rPr>
              <w:t>(PS.</w:t>
            </w:r>
            <w:r w:rsidRPr="007E6D76">
              <w:rPr>
                <w:rFonts w:hint="eastAsia"/>
                <w:lang w:eastAsia="zh-TW"/>
              </w:rPr>
              <w:t>核定</w:t>
            </w:r>
            <w:r w:rsidRPr="007E6D76">
              <w:rPr>
                <w:rFonts w:hint="eastAsia"/>
                <w:lang w:eastAsia="zh-TW"/>
              </w:rPr>
              <w:t>BUTTON</w:t>
            </w:r>
            <w:r w:rsidRPr="007E6D76">
              <w:rPr>
                <w:rFonts w:hint="eastAsia"/>
                <w:lang w:eastAsia="zh-TW"/>
              </w:rPr>
              <w:t>與下一步</w:t>
            </w:r>
            <w:r w:rsidRPr="007E6D76">
              <w:rPr>
                <w:rFonts w:hint="eastAsia"/>
                <w:lang w:eastAsia="zh-TW"/>
              </w:rPr>
              <w:t>BUTTON</w:t>
            </w:r>
            <w:r w:rsidRPr="007E6D76">
              <w:rPr>
                <w:rFonts w:hint="eastAsia"/>
                <w:lang w:eastAsia="zh-TW"/>
              </w:rPr>
              <w:t>皆需檢核</w:t>
            </w:r>
            <w:r w:rsidRPr="007E6D76">
              <w:rPr>
                <w:rFonts w:hint="eastAsia"/>
                <w:lang w:eastAsia="zh-TW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淑鈴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2009/09/30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若是無記名附約代號為</w:t>
            </w:r>
            <w:r w:rsidRPr="007E6D76">
              <w:rPr>
                <w:rFonts w:hint="eastAsia"/>
                <w:lang w:eastAsia="zh-TW"/>
              </w:rPr>
              <w:t xml:space="preserve"> [XXX](</w:t>
            </w:r>
            <w:r w:rsidRPr="007E6D76">
              <w:rPr>
                <w:rFonts w:hint="eastAsia"/>
                <w:lang w:eastAsia="zh-TW"/>
              </w:rPr>
              <w:t>意外險</w:t>
            </w:r>
            <w:r w:rsidRPr="007E6D76">
              <w:rPr>
                <w:rFonts w:hint="eastAsia"/>
                <w:lang w:eastAsia="zh-TW"/>
              </w:rPr>
              <w:t>),</w:t>
            </w:r>
            <w:r w:rsidRPr="007E6D76">
              <w:rPr>
                <w:rFonts w:hint="eastAsia"/>
                <w:lang w:eastAsia="zh-TW"/>
              </w:rPr>
              <w:t>則不做</w:t>
            </w:r>
            <w:r w:rsidRPr="007E6D76">
              <w:rPr>
                <w:rFonts w:hint="eastAsia"/>
                <w:lang w:eastAsia="zh-TW"/>
              </w:rPr>
              <w:t>ID</w:t>
            </w:r>
            <w:r w:rsidRPr="007E6D76">
              <w:rPr>
                <w:rFonts w:hint="eastAsia"/>
                <w:lang w:eastAsia="zh-TW"/>
              </w:rPr>
              <w:t>與無記名附約之對象檢核</w:t>
            </w:r>
          </w:p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請看</w:t>
            </w:r>
            <w:r w:rsidRPr="007E6D76">
              <w:rPr>
                <w:rFonts w:hint="eastAsia"/>
                <w:lang w:eastAsia="zh-TW"/>
              </w:rPr>
              <w:t xml:space="preserve">3.1 </w:t>
            </w:r>
            <w:r w:rsidRPr="007E6D76">
              <w:rPr>
                <w:rFonts w:hint="eastAsia"/>
                <w:lang w:eastAsia="zh-TW"/>
              </w:rPr>
              <w:t>之項次第</w:t>
            </w:r>
            <w:r w:rsidRPr="007E6D76">
              <w:rPr>
                <w:rFonts w:hint="eastAsia"/>
                <w:lang w:eastAsia="zh-TW"/>
              </w:rPr>
              <w:t>31(</w:t>
            </w:r>
            <w:r w:rsidRPr="007E6D76">
              <w:rPr>
                <w:rFonts w:hint="eastAsia"/>
                <w:lang w:eastAsia="zh-TW"/>
              </w:rPr>
              <w:t>紫色字</w:t>
            </w:r>
            <w:r w:rsidRPr="007E6D76">
              <w:rPr>
                <w:rFonts w:hint="eastAsia"/>
                <w:lang w:eastAsia="zh-TW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淑鈴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2009/10/7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意外險需檢查其事故人身份別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2009/10/29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導入員工福團新增無計名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2009/11/3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核定時增加保單確認檢核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2010/2/23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意外險事故人身份別</w:t>
            </w:r>
            <w:r w:rsidRPr="007E6D76">
              <w:rPr>
                <w:rFonts w:hint="eastAsia"/>
                <w:lang w:eastAsia="zh-TW"/>
              </w:rPr>
              <w:t>-_FMLY_KIND</w:t>
            </w:r>
            <w:r w:rsidRPr="007E6D76">
              <w:rPr>
                <w:rFonts w:hint="eastAsia"/>
                <w:lang w:eastAsia="zh-TW"/>
              </w:rPr>
              <w:t>和</w:t>
            </w:r>
            <w:r w:rsidRPr="007E6D76">
              <w:rPr>
                <w:rFonts w:hint="eastAsia"/>
                <w:lang w:eastAsia="zh-TW"/>
              </w:rPr>
              <w:t>ROLE</w:t>
            </w:r>
            <w:r w:rsidRPr="007E6D76">
              <w:rPr>
                <w:rFonts w:hint="eastAsia"/>
                <w:lang w:eastAsia="zh-TW"/>
              </w:rPr>
              <w:t>一起判斷</w:t>
            </w:r>
            <w:r w:rsidRPr="007E6D76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1141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2010/10/11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VIP</w:t>
            </w:r>
            <w:r w:rsidRPr="007E6D76">
              <w:rPr>
                <w:rFonts w:hint="eastAsia"/>
                <w:lang w:eastAsia="zh-TW"/>
              </w:rPr>
              <w:t>保戶理賠表示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419" w:rsidRPr="007E6D76" w:rsidRDefault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14299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14299" w:rsidRPr="007E6D76" w:rsidRDefault="007F4E00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2012/11/23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14299" w:rsidRPr="007E6D76" w:rsidRDefault="007F4E00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2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299" w:rsidRPr="007E6D76" w:rsidRDefault="007F4E00" w:rsidP="00882E67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導入理賠偵測即時計算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299" w:rsidRPr="007E6D76" w:rsidRDefault="007F4E0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299" w:rsidRPr="007E6D76" w:rsidRDefault="00E37D7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121128000193</w:t>
            </w:r>
          </w:p>
        </w:tc>
      </w:tr>
      <w:tr w:rsidR="00981945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81945" w:rsidRPr="007E6D76" w:rsidRDefault="0098194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2013/1/1</w:t>
            </w:r>
            <w:r w:rsidRPr="007E6D76">
              <w:rPr>
                <w:rFonts w:ascii="新細明體" w:hAnsi="新細明體" w:hint="eastAsia"/>
                <w:bCs/>
                <w:lang w:eastAsia="zh-TW"/>
              </w:rPr>
              <w:t>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1945" w:rsidRPr="007E6D76" w:rsidRDefault="00981945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3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45" w:rsidRPr="007E6D76" w:rsidRDefault="00981945" w:rsidP="000E0A9B">
            <w:pPr>
              <w:pStyle w:val="Tabletext"/>
              <w:numPr>
                <w:ilvl w:val="0"/>
                <w:numId w:val="19"/>
              </w:numPr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調整線上計算批次執行時間</w:t>
            </w:r>
            <w:r w:rsidRPr="007E6D76">
              <w:rPr>
                <w:rFonts w:hint="eastAsia"/>
                <w:lang w:eastAsia="zh-TW"/>
              </w:rPr>
              <w:t>8:00~22:00,</w:t>
            </w:r>
            <w:r w:rsidRPr="007E6D76">
              <w:rPr>
                <w:rFonts w:hint="eastAsia"/>
                <w:lang w:eastAsia="zh-TW"/>
              </w:rPr>
              <w:t>排除</w:t>
            </w:r>
            <w:r w:rsidRPr="007E6D76">
              <w:rPr>
                <w:rFonts w:hint="eastAsia"/>
                <w:lang w:eastAsia="zh-TW"/>
              </w:rPr>
              <w:t>control-m</w:t>
            </w:r>
            <w:r w:rsidRPr="007E6D76">
              <w:rPr>
                <w:rFonts w:hint="eastAsia"/>
                <w:lang w:eastAsia="zh-TW"/>
              </w:rPr>
              <w:t>重開機時間，</w:t>
            </w:r>
            <w:r w:rsidRPr="007E6D76">
              <w:rPr>
                <w:rFonts w:hint="eastAsia"/>
                <w:lang w:eastAsia="zh-TW"/>
              </w:rPr>
              <w:t>8:25~8:31</w:t>
            </w:r>
            <w:r w:rsidRPr="007E6D76">
              <w:rPr>
                <w:rFonts w:hint="eastAsia"/>
                <w:lang w:eastAsia="zh-TW"/>
              </w:rPr>
              <w:t>不啟動。</w:t>
            </w:r>
          </w:p>
          <w:p w:rsidR="00981945" w:rsidRPr="007E6D76" w:rsidRDefault="00981945" w:rsidP="000E0A9B">
            <w:pPr>
              <w:pStyle w:val="Tabletext"/>
              <w:numPr>
                <w:ilvl w:val="0"/>
                <w:numId w:val="19"/>
              </w:numPr>
              <w:rPr>
                <w:rFonts w:hint="eastAsia"/>
                <w:lang w:eastAsia="zh-TW"/>
              </w:rPr>
            </w:pPr>
            <w:r w:rsidRPr="007E6D76">
              <w:rPr>
                <w:rFonts w:hint="eastAsia"/>
                <w:lang w:eastAsia="zh-TW"/>
              </w:rPr>
              <w:t>修正核定時理賠案件線上計算檔資料重複問題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45" w:rsidRPr="007E6D76" w:rsidRDefault="0098194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新細明體" w:hAnsi="新細明體" w:hint="eastAsia"/>
                <w:bCs/>
                <w:lang w:eastAsia="zh-TW"/>
              </w:rPr>
              <w:t>文明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45" w:rsidRPr="007E6D76" w:rsidRDefault="00981945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7E6D76">
              <w:rPr>
                <w:rFonts w:ascii="新細明體" w:hAnsi="新細明體"/>
                <w:bCs/>
                <w:lang w:eastAsia="zh-TW"/>
              </w:rPr>
              <w:t>121128000193</w:t>
            </w:r>
          </w:p>
        </w:tc>
      </w:tr>
      <w:tr w:rsidR="001D385D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D385D" w:rsidRPr="007E6D76" w:rsidRDefault="001D385D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7E6D76">
              <w:rPr>
                <w:rFonts w:ascii="細明體" w:eastAsia="細明體" w:hAnsi="細明體" w:cs="Courier New" w:hint="eastAsia"/>
              </w:rPr>
              <w:t>2013/10/17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D385D" w:rsidRPr="007E6D76" w:rsidRDefault="001D385D" w:rsidP="0091141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rPr>
                <w:rFonts w:ascii="細明體" w:eastAsia="細明體" w:hAnsi="細明體" w:cs="Courier New" w:hint="eastAsia"/>
                <w:lang w:eastAsia="zh-TW"/>
              </w:rPr>
              <w:t>4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85D" w:rsidRPr="007E6D76" w:rsidRDefault="001D385D" w:rsidP="00C15E2E">
            <w:pPr>
              <w:pStyle w:val="Tabletext"/>
              <w:rPr>
                <w:rFonts w:hint="eastAsia"/>
                <w:lang w:eastAsia="zh-TW"/>
              </w:rPr>
            </w:pPr>
            <w:r w:rsidRPr="007E6D76">
              <w:rPr>
                <w:rFonts w:ascii="細明體" w:eastAsia="細明體" w:hAnsi="細明體" w:cs="Courier New" w:hint="eastAsia"/>
              </w:rPr>
              <w:t>導入</w:t>
            </w:r>
            <w:r w:rsidRPr="007E6D76">
              <w:rPr>
                <w:rFonts w:ascii="細明體" w:eastAsia="細明體" w:hAnsi="細明體" w:cs="Courier New" w:hint="eastAsia"/>
                <w:lang w:eastAsia="zh-TW"/>
              </w:rPr>
              <w:t>疾病、意外模型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85D" w:rsidRPr="007E6D76" w:rsidRDefault="001D385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7E6D76">
              <w:t>侑文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85D" w:rsidRPr="007E6D76" w:rsidRDefault="001D385D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7E6D76">
              <w:t>130719000215</w:t>
            </w:r>
          </w:p>
        </w:tc>
      </w:tr>
      <w:tr w:rsidR="001F0047" w:rsidRPr="007E6D7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047" w:rsidRPr="007E6D76" w:rsidRDefault="001F0047" w:rsidP="001F0047">
            <w:pPr>
              <w:pStyle w:val="Tabletext"/>
              <w:rPr>
                <w:rFonts w:ascii="細明體" w:eastAsia="細明體" w:hAnsi="細明體" w:cs="Courier New" w:hint="eastAsia"/>
              </w:rPr>
            </w:pPr>
            <w:r w:rsidRPr="007E6D76">
              <w:rPr>
                <w:rFonts w:ascii="細明體" w:eastAsia="細明體" w:hAnsi="細明體" w:cs="Courier New"/>
              </w:rPr>
              <w:t>2014/0</w:t>
            </w:r>
            <w:r w:rsidRPr="007E6D76">
              <w:rPr>
                <w:rFonts w:ascii="細明體" w:eastAsia="細明體" w:hAnsi="細明體" w:cs="Courier New" w:hint="eastAsia"/>
              </w:rPr>
              <w:t>4</w:t>
            </w:r>
            <w:r w:rsidRPr="007E6D76">
              <w:rPr>
                <w:rFonts w:ascii="細明體" w:eastAsia="細明體" w:hAnsi="細明體" w:cs="Courier New"/>
              </w:rPr>
              <w:t>/</w:t>
            </w:r>
            <w:r w:rsidRPr="007E6D76">
              <w:rPr>
                <w:rFonts w:ascii="細明體" w:eastAsia="細明體" w:hAnsi="細明體" w:cs="Courier New" w:hint="eastAsia"/>
              </w:rPr>
              <w:t>1</w:t>
            </w:r>
            <w:r w:rsidRPr="007E6D76">
              <w:rPr>
                <w:rFonts w:ascii="細明體" w:eastAsia="細明體" w:hAnsi="細明體" w:cs="Courier New" w:hint="eastAsia"/>
                <w:lang w:eastAsia="zh-TW"/>
              </w:rPr>
              <w:t>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047" w:rsidRPr="007E6D76" w:rsidRDefault="001F0047" w:rsidP="00911419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7E6D76">
              <w:rPr>
                <w:rFonts w:ascii="細明體" w:eastAsia="細明體" w:hAnsi="細明體" w:cs="Courier New" w:hint="eastAsia"/>
                <w:lang w:eastAsia="zh-TW"/>
              </w:rPr>
              <w:t>5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47" w:rsidRPr="007E6D76" w:rsidRDefault="001F0047" w:rsidP="00C15E2E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7E6D76">
              <w:rPr>
                <w:rFonts w:ascii="細明體" w:eastAsia="細明體" w:hAnsi="細明體" w:cs="Courier New" w:hint="eastAsia"/>
                <w:lang w:eastAsia="zh-TW"/>
              </w:rPr>
              <w:t>申請書</w:t>
            </w:r>
            <w:r w:rsidRPr="007E6D76">
              <w:rPr>
                <w:rFonts w:ascii="細明體" w:eastAsia="細明體" w:hAnsi="細明體" w:cs="Courier New"/>
                <w:lang w:eastAsia="zh-TW"/>
              </w:rPr>
              <w:t>140307000397</w:t>
            </w:r>
            <w:r w:rsidRPr="007E6D76">
              <w:rPr>
                <w:rFonts w:ascii="細明體" w:eastAsia="細明體" w:hAnsi="細明體" w:cs="Courier New" w:hint="eastAsia"/>
                <w:lang w:eastAsia="zh-TW"/>
              </w:rPr>
              <w:t>理賠簡訊服務優化作業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47" w:rsidRPr="007E6D76" w:rsidRDefault="001F0047">
            <w:pPr>
              <w:pStyle w:val="Tabletext"/>
            </w:pPr>
            <w:r w:rsidRPr="007E6D76">
              <w:rPr>
                <w:rFonts w:ascii="細明體" w:eastAsia="細明體" w:hAnsi="細明體" w:cs="Courier New" w:hint="eastAsia"/>
              </w:rPr>
              <w:t>龎伯珊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47" w:rsidRPr="007E6D76" w:rsidRDefault="001F0047">
            <w:pPr>
              <w:pStyle w:val="Tabletext"/>
            </w:pPr>
            <w:r w:rsidRPr="007E6D76">
              <w:rPr>
                <w:rFonts w:ascii="細明體" w:eastAsia="細明體" w:hAnsi="細明體" w:cs="Courier New"/>
              </w:rPr>
              <w:t>140324000314</w:t>
            </w:r>
          </w:p>
        </w:tc>
      </w:tr>
      <w:tr w:rsidR="00BC16E0" w:rsidRPr="00FE1C1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16A7" w:rsidRPr="00FE1C16" w:rsidRDefault="006616A7" w:rsidP="001F0047">
            <w:pPr>
              <w:pStyle w:val="Tabletext"/>
              <w:rPr>
                <w:rFonts w:ascii="細明體" w:eastAsia="細明體" w:hAnsi="細明體" w:cs="Courier New"/>
                <w:lang w:eastAsia="zh-TW"/>
              </w:rPr>
            </w:pPr>
            <w:r w:rsidRPr="00FE1C16">
              <w:rPr>
                <w:rFonts w:ascii="細明體" w:eastAsia="細明體" w:hAnsi="細明體" w:cs="Courier New"/>
              </w:rPr>
              <w:t>2014/0</w:t>
            </w:r>
            <w:r w:rsidRPr="00FE1C16">
              <w:rPr>
                <w:rFonts w:ascii="細明體" w:eastAsia="細明體" w:hAnsi="細明體" w:cs="Courier New" w:hint="eastAsia"/>
              </w:rPr>
              <w:t>4</w:t>
            </w:r>
            <w:r w:rsidRPr="00FE1C16">
              <w:rPr>
                <w:rFonts w:ascii="細明體" w:eastAsia="細明體" w:hAnsi="細明體" w:cs="Courier New"/>
              </w:rPr>
              <w:t>/</w:t>
            </w:r>
            <w:r w:rsidRPr="00FE1C16">
              <w:rPr>
                <w:rFonts w:ascii="細明體" w:eastAsia="細明體" w:hAnsi="細明體" w:cs="Courier New" w:hint="eastAsia"/>
                <w:lang w:eastAsia="zh-TW"/>
              </w:rPr>
              <w:t>21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16A7" w:rsidRPr="00FE1C16" w:rsidRDefault="006616A7" w:rsidP="00911419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6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6A7" w:rsidRPr="00FE1C16" w:rsidRDefault="006616A7" w:rsidP="00C15E2E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申請書</w:t>
            </w:r>
            <w:r w:rsidRPr="00FE1C16">
              <w:rPr>
                <w:rFonts w:ascii="sөũ" w:hAnsi="sөũ"/>
                <w:b/>
                <w:bCs/>
                <w:lang w:eastAsia="zh-TW"/>
              </w:rPr>
              <w:t>140319000043</w:t>
            </w:r>
            <w:r w:rsidRPr="00FE1C16">
              <w:rPr>
                <w:rFonts w:ascii="sөũ" w:hAnsi="sөũ"/>
                <w:lang w:eastAsia="zh-TW"/>
              </w:rPr>
              <w:t>高知名度政治人物與恐怖份子名單訊息警示作業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6A7" w:rsidRPr="00FE1C16" w:rsidRDefault="006616A7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陳鐵元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16A7" w:rsidRPr="00FE1C16" w:rsidRDefault="006616A7">
            <w:pPr>
              <w:pStyle w:val="Tabletext"/>
              <w:rPr>
                <w:rFonts w:ascii="細明體" w:eastAsia="細明體" w:hAnsi="細明體" w:cs="Courier New"/>
              </w:rPr>
            </w:pPr>
            <w:r w:rsidRPr="00FE1C16">
              <w:t>140421000285</w:t>
            </w:r>
          </w:p>
        </w:tc>
      </w:tr>
      <w:tr w:rsidR="00A831A7" w:rsidRPr="00FE1C1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31A7" w:rsidRPr="00FE1C16" w:rsidRDefault="00A831A7" w:rsidP="001F0047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2014/07/28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31A7" w:rsidRPr="00FE1C16" w:rsidRDefault="00A831A7" w:rsidP="00911419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7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1A7" w:rsidRPr="00FE1C16" w:rsidRDefault="00A831A7" w:rsidP="00C15E2E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【險別兩碼修改】修改為使用特殊設定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1A7" w:rsidRPr="00FE1C16" w:rsidRDefault="00A831A7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林國揚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1A7" w:rsidRPr="00FE1C16" w:rsidRDefault="00A831A7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140410000142</w:t>
            </w:r>
          </w:p>
        </w:tc>
      </w:tr>
      <w:tr w:rsidR="00D1272E" w:rsidRPr="00FE1C16" w:rsidTr="006B6CF0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2E" w:rsidRPr="00FE1C16" w:rsidRDefault="00D1272E" w:rsidP="001F0047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/>
                <w:lang w:eastAsia="zh-TW"/>
              </w:rPr>
              <w:t>2015/</w:t>
            </w:r>
            <w:r w:rsidRPr="00FE1C16">
              <w:rPr>
                <w:rFonts w:ascii="細明體" w:eastAsia="細明體" w:hAnsi="細明體" w:cs="Courier New" w:hint="eastAsia"/>
                <w:lang w:eastAsia="zh-TW"/>
              </w:rPr>
              <w:t>0</w:t>
            </w:r>
            <w:r w:rsidRPr="00FE1C16">
              <w:rPr>
                <w:rFonts w:ascii="細明體" w:eastAsia="細明體" w:hAnsi="細明體" w:cs="Courier New"/>
                <w:lang w:eastAsia="zh-TW"/>
              </w:rPr>
              <w:t>1/28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2E" w:rsidRPr="00FE1C16" w:rsidRDefault="00D1272E" w:rsidP="00911419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8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72E" w:rsidRPr="00FE1C16" w:rsidRDefault="00D1272E" w:rsidP="00C15E2E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新增郵寄件提示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72E" w:rsidRPr="00FE1C16" w:rsidRDefault="00D1272E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cs="Courier New" w:hint="eastAsia"/>
                <w:lang w:eastAsia="zh-TW"/>
              </w:rPr>
              <w:t>張凱鈞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72E" w:rsidRPr="00FE1C16" w:rsidRDefault="00D1272E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150128000315</w:t>
            </w:r>
          </w:p>
        </w:tc>
      </w:tr>
      <w:tr w:rsidR="00B307C1" w:rsidRPr="00FE1C16" w:rsidTr="00B73B77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307C1" w:rsidRPr="00FE1C16" w:rsidRDefault="00B307C1" w:rsidP="001F0047">
            <w:pPr>
              <w:pStyle w:val="Tabletext"/>
              <w:rPr>
                <w:rFonts w:ascii="細明體" w:eastAsia="細明體" w:hAnsi="細明體" w:cs="Courier New"/>
                <w:lang w:eastAsia="zh-TW"/>
              </w:rPr>
            </w:pPr>
            <w:r w:rsidRPr="00FE1C16">
              <w:rPr>
                <w:rFonts w:ascii="新細明體" w:hAnsi="新細明體" w:hint="eastAsia"/>
                <w:kern w:val="2"/>
              </w:rPr>
              <w:t>2015/06/26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07C1" w:rsidRPr="00FE1C16" w:rsidRDefault="00932E71" w:rsidP="00911419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新細明體" w:hAnsi="新細明體" w:hint="eastAsia"/>
                <w:kern w:val="2"/>
                <w:lang w:eastAsia="zh-TW"/>
              </w:rPr>
              <w:t>9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7C1" w:rsidRPr="00FE1C16" w:rsidRDefault="00B307C1" w:rsidP="00C15E2E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新增顯示國寶、幸福個險保單及無國壽個險的資訊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7C1" w:rsidRPr="00FE1C16" w:rsidRDefault="00B307C1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</w:rPr>
              <w:t>陳鐵元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7C1" w:rsidRPr="00FE1C16" w:rsidRDefault="00B307C1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ascii="Arial" w:eastAsia="標楷體" w:hAnsi="Arial"/>
              </w:rPr>
              <w:t>150626000074</w:t>
            </w:r>
          </w:p>
        </w:tc>
      </w:tr>
      <w:tr w:rsidR="00932E71" w:rsidRPr="00FE1C16" w:rsidTr="000A6E7F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32E71" w:rsidRPr="00FE1C16" w:rsidRDefault="00932E71" w:rsidP="001F0047">
            <w:pPr>
              <w:pStyle w:val="Tabletext"/>
              <w:rPr>
                <w:rFonts w:ascii="新細明體" w:hAnsi="新細明體" w:hint="eastAsia"/>
                <w:kern w:val="2"/>
              </w:rPr>
            </w:pPr>
            <w:r w:rsidRPr="00FE1C16">
              <w:rPr>
                <w:rFonts w:ascii="新細明體" w:hAnsi="新細明體" w:hint="eastAsia"/>
                <w:kern w:val="2"/>
                <w:lang w:eastAsia="zh-TW"/>
              </w:rPr>
              <w:t>2015/11/05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32E71" w:rsidRPr="00FE1C16" w:rsidRDefault="00932E71" w:rsidP="00911419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FE1C16">
              <w:rPr>
                <w:rFonts w:ascii="新細明體" w:hAnsi="新細明體" w:hint="eastAsia"/>
                <w:kern w:val="2"/>
                <w:lang w:eastAsia="zh-TW"/>
              </w:rPr>
              <w:t>10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E71" w:rsidRPr="00FE1C16" w:rsidRDefault="00932E71" w:rsidP="00C15E2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新增微型商品提示訊息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2E71" w:rsidRPr="00FE1C16" w:rsidRDefault="00932E7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2E71" w:rsidRPr="00FE1C16" w:rsidRDefault="00932E71">
            <w:pPr>
              <w:pStyle w:val="Tabletext"/>
              <w:rPr>
                <w:rFonts w:eastAsia="標楷體"/>
                <w:lang w:eastAsia="zh-TW"/>
              </w:rPr>
            </w:pPr>
            <w:r w:rsidRPr="00FE1C16">
              <w:t>151030000341</w:t>
            </w:r>
          </w:p>
        </w:tc>
      </w:tr>
      <w:tr w:rsidR="00B73B77" w:rsidRPr="00FE1C16" w:rsidTr="000A6E7F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3B77" w:rsidRPr="00FE1C16" w:rsidRDefault="00B73B77" w:rsidP="003D3F99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FE1C16">
              <w:rPr>
                <w:rFonts w:ascii="新細明體" w:hAnsi="新細明體" w:hint="eastAsia"/>
                <w:kern w:val="2"/>
                <w:lang w:eastAsia="zh-TW"/>
              </w:rPr>
              <w:t>201</w:t>
            </w:r>
            <w:r w:rsidR="00DA7C21" w:rsidRPr="00FE1C16">
              <w:rPr>
                <w:rFonts w:ascii="新細明體" w:hAnsi="新細明體" w:hint="eastAsia"/>
                <w:kern w:val="2"/>
                <w:lang w:eastAsia="zh-TW"/>
              </w:rPr>
              <w:t>6</w:t>
            </w:r>
            <w:r w:rsidRPr="00FE1C16">
              <w:rPr>
                <w:rFonts w:ascii="新細明體" w:hAnsi="新細明體" w:hint="eastAsia"/>
                <w:kern w:val="2"/>
                <w:lang w:eastAsia="zh-TW"/>
              </w:rPr>
              <w:t>/</w:t>
            </w:r>
            <w:r w:rsidR="00DA7C21" w:rsidRPr="00FE1C16">
              <w:rPr>
                <w:rFonts w:ascii="新細明體" w:hAnsi="新細明體" w:hint="eastAsia"/>
                <w:kern w:val="2"/>
                <w:lang w:eastAsia="zh-TW"/>
              </w:rPr>
              <w:t>01</w:t>
            </w:r>
            <w:r w:rsidRPr="00FE1C16">
              <w:rPr>
                <w:rFonts w:ascii="新細明體" w:hAnsi="新細明體" w:hint="eastAsia"/>
                <w:kern w:val="2"/>
                <w:lang w:eastAsia="zh-TW"/>
              </w:rPr>
              <w:t>/</w:t>
            </w:r>
            <w:r w:rsidR="003D3F99" w:rsidRPr="00FE1C16">
              <w:rPr>
                <w:rFonts w:ascii="新細明體" w:hAnsi="新細明體"/>
                <w:kern w:val="2"/>
                <w:lang w:eastAsia="zh-TW"/>
              </w:rPr>
              <w:t>20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73B77" w:rsidRPr="00FE1C16" w:rsidRDefault="00B73B77" w:rsidP="00911419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FE1C16">
              <w:rPr>
                <w:rFonts w:ascii="新細明體" w:hAnsi="新細明體" w:hint="eastAsia"/>
                <w:kern w:val="2"/>
                <w:lang w:eastAsia="zh-TW"/>
              </w:rPr>
              <w:t>11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3B77" w:rsidRPr="00FE1C16" w:rsidRDefault="00B73B77" w:rsidP="00C15E2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申請書</w:t>
            </w:r>
            <w:r w:rsidRPr="00FE1C16">
              <w:rPr>
                <w:rFonts w:ascii="細明體" w:eastAsia="細明體" w:hAnsi="細明體"/>
                <w:lang w:eastAsia="zh-TW"/>
              </w:rPr>
              <w:t>150608000538</w:t>
            </w:r>
            <w:r w:rsidRPr="00FE1C16">
              <w:rPr>
                <w:rFonts w:ascii="細明體" w:eastAsia="細明體" w:hAnsi="細明體" w:hint="eastAsia"/>
                <w:lang w:eastAsia="zh-TW"/>
              </w:rPr>
              <w:t>: OIU理賠系統調整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3B77" w:rsidRPr="00FE1C16" w:rsidRDefault="00B73B7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</w:rPr>
              <w:t>龎伯珊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B77" w:rsidRPr="00FE1C16" w:rsidRDefault="00B73B77">
            <w:pPr>
              <w:pStyle w:val="Tabletext"/>
            </w:pPr>
            <w:r w:rsidRPr="00FE1C16">
              <w:t>150613000004</w:t>
            </w:r>
          </w:p>
        </w:tc>
      </w:tr>
      <w:tr w:rsidR="0019698C" w:rsidRPr="00FE1C16" w:rsidTr="00FE1C16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9698C" w:rsidRPr="00FE1C16" w:rsidRDefault="0019698C" w:rsidP="0019698C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FE1C16">
              <w:rPr>
                <w:rFonts w:hint="eastAsia"/>
              </w:rPr>
              <w:t>2016/04/</w:t>
            </w:r>
            <w:r w:rsidRPr="00FE1C16">
              <w:rPr>
                <w:rFonts w:hint="eastAsia"/>
                <w:lang w:eastAsia="zh-TW"/>
              </w:rPr>
              <w:t>20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698C" w:rsidRPr="00FE1C16" w:rsidRDefault="0019698C" w:rsidP="0019698C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1</w:t>
            </w:r>
            <w:r w:rsidRPr="00FE1C16">
              <w:rPr>
                <w:rFonts w:hint="eastAsia"/>
              </w:rPr>
              <w:t>2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98C" w:rsidRPr="00FE1C16" w:rsidRDefault="0019698C" w:rsidP="0019698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hint="eastAsia"/>
              </w:rPr>
              <w:t>Ie11</w:t>
            </w:r>
            <w:r w:rsidRPr="00FE1C16">
              <w:rPr>
                <w:rFonts w:hint="eastAsia"/>
              </w:rPr>
              <w:t>昇級測試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98C" w:rsidRPr="00FE1C16" w:rsidRDefault="0019698C" w:rsidP="00FE1C16">
            <w:pPr>
              <w:pStyle w:val="Tabletext"/>
              <w:rPr>
                <w:rFonts w:ascii="細明體" w:eastAsia="細明體" w:hAnsi="細明體" w:hint="eastAsia"/>
              </w:rPr>
            </w:pPr>
            <w:r w:rsidRPr="00FE1C16">
              <w:rPr>
                <w:rFonts w:hint="eastAsia"/>
                <w:lang w:eastAsia="zh-TW"/>
              </w:rPr>
              <w:t>陳德仁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698C" w:rsidRPr="00FE1C16" w:rsidRDefault="0019698C" w:rsidP="0019698C">
            <w:pPr>
              <w:pStyle w:val="Tabletext"/>
            </w:pPr>
            <w:r w:rsidRPr="00FE1C16">
              <w:rPr>
                <w:rFonts w:hint="eastAsia"/>
              </w:rPr>
              <w:t>160308000090</w:t>
            </w:r>
          </w:p>
        </w:tc>
      </w:tr>
      <w:tr w:rsidR="0077312B" w:rsidRPr="00FE1C16" w:rsidTr="0077312B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312B" w:rsidRPr="00FE1C16" w:rsidRDefault="0077312B" w:rsidP="00864491">
            <w:pPr>
              <w:pStyle w:val="Tabletext"/>
              <w:rPr>
                <w:rFonts w:hint="eastAsia"/>
              </w:rPr>
            </w:pPr>
            <w:r w:rsidRPr="00FE1C16">
              <w:t>2016/7/</w:t>
            </w:r>
            <w:r w:rsidRPr="00FE1C16">
              <w:rPr>
                <w:rFonts w:hint="eastAsia"/>
              </w:rPr>
              <w:t>24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7312B" w:rsidRPr="00FE1C16" w:rsidRDefault="0077312B" w:rsidP="00864491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1</w:t>
            </w:r>
            <w:r w:rsidRPr="00FE1C16">
              <w:rPr>
                <w:lang w:eastAsia="zh-TW"/>
              </w:rPr>
              <w:t>3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12B" w:rsidRPr="00FE1C16" w:rsidRDefault="0077312B" w:rsidP="0077312B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配合</w:t>
            </w:r>
            <w:r w:rsidRPr="00FE1C16">
              <w:rPr>
                <w:rFonts w:hint="eastAsia"/>
                <w:lang w:eastAsia="zh-TW"/>
              </w:rPr>
              <w:t>SG</w:t>
            </w:r>
            <w:r w:rsidRPr="00FE1C16">
              <w:rPr>
                <w:rFonts w:hint="eastAsia"/>
                <w:lang w:eastAsia="zh-TW"/>
              </w:rPr>
              <w:t>意外險保單未轉換，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在畫面上新增意外險保單時，如果遇到國壽意外險查不到該保單時，則再另外</w:t>
            </w:r>
            <w:r w:rsidRPr="00FE1C16">
              <w:rPr>
                <w:rFonts w:hint="eastAsia"/>
                <w:lang w:eastAsia="zh-TW"/>
              </w:rPr>
              <w:t>call</w:t>
            </w:r>
            <w:r w:rsidRPr="00FE1C16">
              <w:rPr>
                <w:rFonts w:hint="eastAsia"/>
                <w:lang w:eastAsia="zh-TW"/>
              </w:rPr>
              <w:t>模組</w:t>
            </w:r>
            <w:r w:rsidRPr="00FE1C16">
              <w:rPr>
                <w:rFonts w:hint="eastAsia"/>
                <w:lang w:eastAsia="zh-TW"/>
              </w:rPr>
              <w:t>CB_Z3Z001().chkSGPolicyIsExist</w:t>
            </w:r>
            <w:r w:rsidRPr="00FE1C16">
              <w:rPr>
                <w:rFonts w:hint="eastAsia"/>
                <w:lang w:eastAsia="zh-TW"/>
              </w:rPr>
              <w:t>判斷是否為國寶、幸福的保單，如果試則視為正常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12B" w:rsidRPr="00FE1C16" w:rsidRDefault="0077312B" w:rsidP="00864491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312B" w:rsidRPr="00FE1C16" w:rsidRDefault="0077312B" w:rsidP="00864491">
            <w:pPr>
              <w:pStyle w:val="Tabletext"/>
              <w:rPr>
                <w:rFonts w:hint="eastAsia"/>
              </w:rPr>
            </w:pPr>
            <w:r w:rsidRPr="00FE1C16">
              <w:t>160724000028</w:t>
            </w:r>
          </w:p>
        </w:tc>
      </w:tr>
      <w:tr w:rsidR="00935FFB" w:rsidRPr="00FE1C16" w:rsidTr="00935FFB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35FFB" w:rsidRPr="00FE1C16" w:rsidRDefault="00935FFB" w:rsidP="00320DE2">
            <w:pPr>
              <w:pStyle w:val="Tabletext"/>
              <w:rPr>
                <w:rFonts w:hint="eastAsia"/>
              </w:rPr>
            </w:pPr>
            <w:r w:rsidRPr="00FE1C16">
              <w:t>2016/11/</w:t>
            </w:r>
            <w:r w:rsidRPr="00FE1C16">
              <w:rPr>
                <w:rFonts w:hint="eastAsia"/>
              </w:rPr>
              <w:t>03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35FFB" w:rsidRPr="00FE1C16" w:rsidRDefault="00935FFB" w:rsidP="00320DE2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14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FFB" w:rsidRPr="00FE1C16" w:rsidRDefault="00935FFB" w:rsidP="00320DE2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核定時判斷是否符合公會</w:t>
            </w:r>
            <w:r w:rsidRPr="00FE1C16">
              <w:rPr>
                <w:rFonts w:hint="eastAsia"/>
                <w:lang w:eastAsia="zh-TW"/>
              </w:rPr>
              <w:t>14</w:t>
            </w:r>
            <w:r w:rsidRPr="00FE1C16">
              <w:rPr>
                <w:rFonts w:hint="eastAsia"/>
                <w:lang w:eastAsia="zh-TW"/>
              </w:rPr>
              <w:t>歲以下身故件通報，若符合則寫入查核系統待指定人員查核之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FFB" w:rsidRPr="00FE1C16" w:rsidRDefault="00935FFB" w:rsidP="00320DE2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FFB" w:rsidRPr="00FE1C16" w:rsidRDefault="00935FFB" w:rsidP="00320DE2">
            <w:pPr>
              <w:pStyle w:val="Tabletext"/>
              <w:rPr>
                <w:rFonts w:hint="eastAsia"/>
              </w:rPr>
            </w:pPr>
            <w:r w:rsidRPr="00FE1C16">
              <w:t>161018000475</w:t>
            </w:r>
          </w:p>
        </w:tc>
      </w:tr>
      <w:tr w:rsidR="007E6D76" w:rsidRPr="00FE1C16" w:rsidTr="007E6D76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6D76" w:rsidRPr="00FE1C16" w:rsidRDefault="007E6D76">
            <w:pPr>
              <w:pStyle w:val="Tabletext"/>
              <w:rPr>
                <w:color w:val="FF0000"/>
                <w:shd w:val="pct15" w:color="auto" w:fill="FFFFFF"/>
              </w:rPr>
            </w:pPr>
            <w:r w:rsidRPr="00FE1C16">
              <w:rPr>
                <w:color w:val="FF0000"/>
                <w:shd w:val="pct15" w:color="auto" w:fill="FFFFFF"/>
              </w:rPr>
              <w:t>2017/04/18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E6D76" w:rsidRPr="00FE1C16" w:rsidRDefault="007E6D76">
            <w:pPr>
              <w:pStyle w:val="Tabletext"/>
              <w:rPr>
                <w:color w:val="FF0000"/>
                <w:shd w:val="pct15" w:color="auto" w:fill="FFFFFF"/>
                <w:lang w:eastAsia="zh-TW"/>
              </w:rPr>
            </w:pPr>
            <w:r w:rsidRPr="00FE1C16">
              <w:rPr>
                <w:color w:val="FF0000"/>
                <w:shd w:val="pct15" w:color="auto" w:fill="FFFFFF"/>
                <w:lang w:eastAsia="zh-TW"/>
              </w:rPr>
              <w:t>15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D76" w:rsidRPr="00FE1C16" w:rsidRDefault="007E6D76">
            <w:pPr>
              <w:pStyle w:val="Tabletext"/>
              <w:rPr>
                <w:color w:val="FF0000"/>
                <w:shd w:val="pct15" w:color="auto" w:fill="FFFFFF"/>
                <w:lang w:eastAsia="zh-TW"/>
              </w:rPr>
            </w:pPr>
            <w:r w:rsidRPr="00FE1C16">
              <w:rPr>
                <w:color w:val="FF0000"/>
                <w:shd w:val="pct15" w:color="auto" w:fill="FFFFFF"/>
                <w:lang w:eastAsia="zh-TW"/>
              </w:rPr>
              <w:t>14</w:t>
            </w:r>
            <w:r w:rsidRPr="00FE1C16">
              <w:rPr>
                <w:rFonts w:hint="eastAsia"/>
                <w:color w:val="FF0000"/>
                <w:shd w:val="pct15" w:color="auto" w:fill="FFFFFF"/>
                <w:lang w:eastAsia="zh-TW"/>
              </w:rPr>
              <w:t>歲以下身故件通報寫入查核時增加保單資訊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D76" w:rsidRPr="00FE1C16" w:rsidRDefault="007E6D76" w:rsidP="00FE1C16">
            <w:pPr>
              <w:pStyle w:val="Tabletext"/>
              <w:rPr>
                <w:color w:val="FF0000"/>
                <w:shd w:val="pct15" w:color="auto" w:fill="FFFFFF"/>
                <w:lang w:eastAsia="zh-TW"/>
              </w:rPr>
            </w:pPr>
            <w:r w:rsidRPr="00FE1C16">
              <w:rPr>
                <w:rFonts w:hint="eastAsia"/>
                <w:color w:val="FF0000"/>
                <w:shd w:val="pct15" w:color="auto" w:fill="FFFFFF"/>
                <w:lang w:eastAsia="zh-TW"/>
              </w:rPr>
              <w:t>鐵元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D76" w:rsidRPr="00FE1C16" w:rsidRDefault="007E6D76">
            <w:pPr>
              <w:pStyle w:val="Tabletext"/>
              <w:rPr>
                <w:color w:val="FF0000"/>
                <w:shd w:val="pct15" w:color="auto" w:fill="FFFFFF"/>
              </w:rPr>
            </w:pPr>
            <w:r w:rsidRPr="00FE1C16">
              <w:rPr>
                <w:rFonts w:hint="eastAsia"/>
                <w:color w:val="FF0000"/>
                <w:shd w:val="pct15" w:color="auto" w:fill="FFFFFF"/>
              </w:rPr>
              <w:t>170313000460</w:t>
            </w:r>
          </w:p>
        </w:tc>
      </w:tr>
      <w:tr w:rsidR="0083211A" w:rsidRPr="00FE1C16" w:rsidTr="007E6D76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211A" w:rsidRPr="00FE1C16" w:rsidRDefault="0083211A" w:rsidP="0083211A">
            <w:pPr>
              <w:pStyle w:val="Tabletext"/>
              <w:rPr>
                <w:color w:val="FF0000"/>
                <w:shd w:val="pct15" w:color="auto" w:fill="FFFFFF"/>
              </w:rPr>
            </w:pPr>
            <w:r>
              <w:rPr>
                <w:rFonts w:ascii="細明體" w:eastAsia="細明體" w:hAnsi="細明體" w:hint="eastAsia"/>
                <w:color w:val="7030A0"/>
              </w:rPr>
              <w:lastRenderedPageBreak/>
              <w:t>2017/12/30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211A" w:rsidRPr="00FE1C16" w:rsidRDefault="0083211A" w:rsidP="0083211A">
            <w:pPr>
              <w:pStyle w:val="Tabletext"/>
              <w:rPr>
                <w:color w:val="FF0000"/>
                <w:shd w:val="pct15" w:color="auto" w:fill="FFFFFF"/>
                <w:lang w:eastAsia="zh-TW"/>
              </w:rPr>
            </w:pPr>
            <w:r>
              <w:rPr>
                <w:rFonts w:ascii="細明體" w:eastAsia="細明體" w:hAnsi="細明體"/>
                <w:color w:val="7030A0"/>
              </w:rPr>
              <w:t>16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11A" w:rsidRPr="00FE1C16" w:rsidRDefault="0083211A" w:rsidP="0083211A">
            <w:pPr>
              <w:pStyle w:val="Tabletext"/>
              <w:rPr>
                <w:color w:val="FF0000"/>
                <w:shd w:val="pct15" w:color="auto" w:fill="FFFFFF"/>
                <w:lang w:eastAsia="zh-TW"/>
              </w:rPr>
            </w:pPr>
            <w:r w:rsidRPr="00BE6D14">
              <w:rPr>
                <w:rFonts w:ascii="細明體" w:eastAsia="細明體" w:hAnsi="細明體" w:hint="eastAsia"/>
                <w:color w:val="7030A0"/>
              </w:rPr>
              <w:t>行政中心編制調整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11A" w:rsidRPr="00FE1C16" w:rsidRDefault="0083211A" w:rsidP="0083211A">
            <w:pPr>
              <w:pStyle w:val="Tabletext"/>
              <w:rPr>
                <w:rFonts w:hint="eastAsia"/>
                <w:color w:val="FF0000"/>
                <w:shd w:val="pct15" w:color="auto" w:fill="FFFFFF"/>
                <w:lang w:eastAsia="zh-TW"/>
              </w:rPr>
            </w:pPr>
            <w:r w:rsidRPr="00BE6D14">
              <w:rPr>
                <w:rFonts w:ascii="細明體" w:eastAsia="細明體" w:hAnsi="細明體"/>
                <w:color w:val="7030A0"/>
              </w:rPr>
              <w:t>伯珊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11A" w:rsidRPr="00FE1C16" w:rsidRDefault="0083211A" w:rsidP="0083211A">
            <w:pPr>
              <w:pStyle w:val="Tabletext"/>
              <w:rPr>
                <w:rFonts w:hint="eastAsia"/>
                <w:color w:val="FF0000"/>
                <w:shd w:val="pct15" w:color="auto" w:fill="FFFFFF"/>
              </w:rPr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FE1C16" w:rsidRPr="00FE1C16" w:rsidTr="007E6D76"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1C16" w:rsidRPr="008F379F" w:rsidRDefault="00FE1C16" w:rsidP="0083211A">
            <w:pPr>
              <w:pStyle w:val="Tabletext"/>
              <w:rPr>
                <w:rFonts w:ascii="細明體" w:eastAsia="細明體" w:hAnsi="細明體" w:hint="eastAsia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2019/05/31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E1C16" w:rsidRPr="008F379F" w:rsidRDefault="00FE1C16" w:rsidP="0083211A">
            <w:pPr>
              <w:pStyle w:val="Tabletext"/>
              <w:rPr>
                <w:rFonts w:ascii="細明體" w:eastAsia="細明體" w:hAnsi="細明體"/>
              </w:rPr>
            </w:pPr>
            <w:r w:rsidRPr="008F379F">
              <w:rPr>
                <w:rFonts w:ascii="細明體" w:eastAsia="細明體" w:hAnsi="細明體" w:hint="eastAsia"/>
                <w:lang w:eastAsia="zh-TW"/>
              </w:rPr>
              <w:t>17</w:t>
            </w:r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C16" w:rsidRPr="008F379F" w:rsidRDefault="00FE1C16" w:rsidP="0083211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兼職組織人事動態規劃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C16" w:rsidRPr="008F379F" w:rsidRDefault="00FE1C16" w:rsidP="0083211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C16" w:rsidRPr="008F379F" w:rsidRDefault="00FE1C16" w:rsidP="0083211A">
            <w:pPr>
              <w:pStyle w:val="Tabletext"/>
              <w:rPr>
                <w:b/>
                <w:bCs/>
                <w:lang w:eastAsia="zh-TW"/>
              </w:rPr>
            </w:pPr>
            <w:r w:rsidRPr="00FE1C16">
              <w:rPr>
                <w:b/>
                <w:bCs/>
                <w:lang w:eastAsia="zh-TW"/>
              </w:rPr>
              <w:t>190531000777</w:t>
            </w:r>
          </w:p>
        </w:tc>
      </w:tr>
      <w:tr w:rsidR="008F379F" w:rsidRPr="00FE1C16" w:rsidTr="007E6D76">
        <w:trPr>
          <w:ins w:id="2" w:author="李明諭" w:date="2019-11-11T09:58:00Z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F379F" w:rsidRPr="00FE1C16" w:rsidRDefault="008F379F" w:rsidP="0083211A">
            <w:pPr>
              <w:pStyle w:val="Tabletext"/>
              <w:rPr>
                <w:ins w:id="3" w:author="李明諭" w:date="2019-11-11T09:58:00Z"/>
                <w:rFonts w:ascii="細明體" w:eastAsia="細明體" w:hAnsi="細明體" w:hint="eastAsia"/>
                <w:lang w:eastAsia="zh-TW"/>
              </w:rPr>
            </w:pPr>
            <w:ins w:id="4" w:author="李明諭" w:date="2019-11-11T09:58:00Z">
              <w:r>
                <w:rPr>
                  <w:rFonts w:ascii="細明體" w:eastAsia="細明體" w:hAnsi="細明體" w:hint="eastAsia"/>
                  <w:lang w:eastAsia="zh-TW"/>
                </w:rPr>
                <w:t>2019/10/3</w:t>
              </w:r>
            </w:ins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F379F" w:rsidRPr="008F379F" w:rsidRDefault="008F379F" w:rsidP="0083211A">
            <w:pPr>
              <w:pStyle w:val="Tabletext"/>
              <w:rPr>
                <w:ins w:id="5" w:author="李明諭" w:date="2019-11-11T09:58:00Z"/>
                <w:rFonts w:ascii="細明體" w:eastAsia="細明體" w:hAnsi="細明體" w:hint="eastAsia"/>
                <w:lang w:eastAsia="zh-TW"/>
              </w:rPr>
            </w:pPr>
            <w:ins w:id="6" w:author="李明諭" w:date="2019-11-11T09:58:00Z">
              <w:r>
                <w:rPr>
                  <w:rFonts w:ascii="細明體" w:eastAsia="細明體" w:hAnsi="細明體" w:hint="eastAsia"/>
                  <w:lang w:eastAsia="zh-TW"/>
                </w:rPr>
                <w:t>18</w:t>
              </w:r>
            </w:ins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79F" w:rsidRPr="00FE1C16" w:rsidRDefault="008F379F" w:rsidP="0083211A">
            <w:pPr>
              <w:pStyle w:val="Tabletext"/>
              <w:rPr>
                <w:ins w:id="7" w:author="李明諭" w:date="2019-11-11T09:58:00Z"/>
                <w:rFonts w:ascii="細明體" w:eastAsia="細明體" w:hAnsi="細明體" w:hint="eastAsia"/>
                <w:lang w:eastAsia="zh-TW"/>
              </w:rPr>
            </w:pPr>
            <w:ins w:id="8" w:author="李明諭" w:date="2019-11-11T09:58:00Z">
              <w:r w:rsidRPr="008F379F">
                <w:rPr>
                  <w:rFonts w:ascii="細明體" w:eastAsia="細明體" w:hAnsi="細明體" w:hint="eastAsia"/>
                  <w:lang w:eastAsia="zh-TW"/>
                </w:rPr>
                <w:t>退休員工福團理賠流程調整上線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79F" w:rsidRDefault="008F379F" w:rsidP="0083211A">
            <w:pPr>
              <w:pStyle w:val="Tabletext"/>
              <w:rPr>
                <w:ins w:id="9" w:author="李明諭" w:date="2019-11-11T09:58:00Z"/>
                <w:rFonts w:ascii="細明體" w:eastAsia="細明體" w:hAnsi="細明體" w:hint="eastAsia"/>
                <w:lang w:eastAsia="zh-TW"/>
              </w:rPr>
            </w:pPr>
            <w:ins w:id="10" w:author="李明諭" w:date="2019-11-11T09:58:00Z">
              <w:r>
                <w:rPr>
                  <w:rFonts w:ascii="細明體" w:eastAsia="細明體" w:hAnsi="細明體" w:hint="eastAsia"/>
                  <w:lang w:eastAsia="zh-TW"/>
                </w:rPr>
                <w:t>李明諭</w:t>
              </w:r>
            </w:ins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379F" w:rsidRPr="00FE1C16" w:rsidRDefault="008F379F" w:rsidP="0083211A">
            <w:pPr>
              <w:pStyle w:val="Tabletext"/>
              <w:rPr>
                <w:ins w:id="11" w:author="李明諭" w:date="2019-11-11T09:58:00Z"/>
                <w:b/>
                <w:bCs/>
                <w:lang w:eastAsia="zh-TW"/>
              </w:rPr>
            </w:pPr>
            <w:ins w:id="12" w:author="李明諭" w:date="2019-11-11T09:58:00Z">
              <w:r w:rsidRPr="008F379F">
                <w:rPr>
                  <w:b/>
                  <w:bCs/>
                  <w:lang w:eastAsia="zh-TW"/>
                </w:rPr>
                <w:t xml:space="preserve">190812000623  </w:t>
              </w:r>
            </w:ins>
          </w:p>
        </w:tc>
      </w:tr>
      <w:tr w:rsidR="00605E73" w:rsidRPr="00FE1C16" w:rsidTr="007E6D76">
        <w:trPr>
          <w:ins w:id="13" w:author="蔡若羚" w:date="2020-04-20T15:30:00Z"/>
        </w:trPr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05E73" w:rsidRDefault="00605E73" w:rsidP="0083211A">
            <w:pPr>
              <w:pStyle w:val="Tabletext"/>
              <w:rPr>
                <w:ins w:id="14" w:author="蔡若羚" w:date="2020-04-20T15:30:00Z"/>
                <w:rFonts w:ascii="細明體" w:eastAsia="細明體" w:hAnsi="細明體" w:hint="eastAsia"/>
                <w:lang w:eastAsia="zh-TW"/>
              </w:rPr>
            </w:pPr>
            <w:ins w:id="15" w:author="蔡若羚" w:date="2020-04-20T15:30:00Z">
              <w:r>
                <w:rPr>
                  <w:rFonts w:ascii="細明體" w:eastAsia="細明體" w:hAnsi="細明體" w:hint="eastAsia"/>
                  <w:lang w:eastAsia="zh-TW"/>
                </w:rPr>
                <w:t>2020/4/20</w:t>
              </w:r>
            </w:ins>
          </w:p>
        </w:tc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05E73" w:rsidRDefault="00605E73" w:rsidP="0083211A">
            <w:pPr>
              <w:pStyle w:val="Tabletext"/>
              <w:rPr>
                <w:ins w:id="16" w:author="蔡若羚" w:date="2020-04-20T15:30:00Z"/>
                <w:rFonts w:ascii="細明體" w:eastAsia="細明體" w:hAnsi="細明體" w:hint="eastAsia"/>
                <w:lang w:eastAsia="zh-TW"/>
              </w:rPr>
            </w:pPr>
            <w:ins w:id="17" w:author="蔡若羚" w:date="2020-04-20T15:30:00Z">
              <w:r>
                <w:rPr>
                  <w:rFonts w:ascii="細明體" w:eastAsia="細明體" w:hAnsi="細明體" w:hint="eastAsia"/>
                  <w:lang w:eastAsia="zh-TW"/>
                </w:rPr>
                <w:t>19</w:t>
              </w:r>
            </w:ins>
          </w:p>
        </w:tc>
        <w:tc>
          <w:tcPr>
            <w:tcW w:w="5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73" w:rsidRPr="008F379F" w:rsidRDefault="00605E73" w:rsidP="0083211A">
            <w:pPr>
              <w:pStyle w:val="Tabletext"/>
              <w:rPr>
                <w:ins w:id="18" w:author="蔡若羚" w:date="2020-04-20T15:30:00Z"/>
                <w:rFonts w:ascii="細明體" w:eastAsia="細明體" w:hAnsi="細明體" w:hint="eastAsia"/>
                <w:lang w:eastAsia="zh-TW"/>
              </w:rPr>
            </w:pPr>
            <w:ins w:id="19" w:author="蔡若羚" w:date="2020-04-20T15:30:00Z">
              <w:r>
                <w:rPr>
                  <w:rFonts w:ascii="細明體" w:eastAsia="細明體" w:hAnsi="細明體" w:hint="eastAsia"/>
                  <w:lang w:eastAsia="zh-TW"/>
                </w:rPr>
                <w:t>FA轉FK專案，調整對應模組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73" w:rsidRDefault="00605E73" w:rsidP="0083211A">
            <w:pPr>
              <w:pStyle w:val="Tabletext"/>
              <w:rPr>
                <w:ins w:id="20" w:author="蔡若羚" w:date="2020-04-20T15:30:00Z"/>
                <w:rFonts w:ascii="細明體" w:eastAsia="細明體" w:hAnsi="細明體" w:hint="eastAsia"/>
                <w:lang w:eastAsia="zh-TW"/>
              </w:rPr>
            </w:pPr>
            <w:ins w:id="21" w:author="蔡若羚" w:date="2020-04-20T15:30:00Z">
              <w:r>
                <w:rPr>
                  <w:rFonts w:ascii="細明體" w:eastAsia="細明體" w:hAnsi="細明體" w:hint="eastAsia"/>
                  <w:lang w:eastAsia="zh-TW"/>
                </w:rPr>
                <w:t>蔡若羚</w:t>
              </w:r>
            </w:ins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E73" w:rsidRPr="008F379F" w:rsidRDefault="00605E73" w:rsidP="0083211A">
            <w:pPr>
              <w:pStyle w:val="Tabletext"/>
              <w:rPr>
                <w:ins w:id="22" w:author="蔡若羚" w:date="2020-04-20T15:30:00Z"/>
                <w:b/>
                <w:bCs/>
                <w:lang w:eastAsia="zh-TW"/>
              </w:rPr>
            </w:pPr>
            <w:ins w:id="23" w:author="蔡若羚" w:date="2020-04-20T15:32:00Z">
              <w:r w:rsidRPr="00605E73">
                <w:rPr>
                  <w:rFonts w:hint="eastAsia"/>
                  <w:b/>
                  <w:bCs/>
                  <w:lang w:eastAsia="zh-TW"/>
                  <w:rPrChange w:id="24" w:author="蔡若羚" w:date="2020-04-20T15:32:00Z">
                    <w:rPr>
                      <w:rFonts w:hint="eastAsia"/>
                      <w:color w:val="FF0000"/>
                    </w:rPr>
                  </w:rPrChange>
                </w:rPr>
                <w:t>191114000671</w:t>
              </w:r>
            </w:ins>
          </w:p>
        </w:tc>
      </w:tr>
    </w:tbl>
    <w:p w:rsidR="0023751E" w:rsidRPr="00FE1C16" w:rsidRDefault="0023751E">
      <w:pPr>
        <w:rPr>
          <w:rFonts w:hint="eastAsia"/>
        </w:rPr>
      </w:pPr>
    </w:p>
    <w:p w:rsidR="0023751E" w:rsidRPr="00FE1C16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FE1C16"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 w:rsidRPr="00FE1C16">
        <w:rPr>
          <w:rFonts w:hint="eastAsia"/>
          <w:b/>
          <w:kern w:val="2"/>
          <w:sz w:val="24"/>
          <w:szCs w:val="24"/>
          <w:lang w:eastAsia="zh-TW"/>
        </w:rPr>
        <w:t>A</w:t>
      </w:r>
      <w:r w:rsidRPr="00FE1C16">
        <w:rPr>
          <w:rFonts w:hint="eastAsia"/>
          <w:b/>
          <w:kern w:val="2"/>
          <w:sz w:val="24"/>
          <w:szCs w:val="24"/>
          <w:lang w:eastAsia="zh-TW"/>
        </w:rPr>
        <w:t>AA0010</w:t>
      </w:r>
      <w:r w:rsidR="00CD0ADA" w:rsidRPr="00FE1C16">
        <w:rPr>
          <w:rFonts w:hint="eastAsia"/>
          <w:b/>
          <w:kern w:val="2"/>
          <w:sz w:val="24"/>
          <w:szCs w:val="24"/>
          <w:lang w:eastAsia="zh-TW"/>
        </w:rPr>
        <w:t>0</w:t>
      </w:r>
      <w:r w:rsidRPr="00FE1C16">
        <w:rPr>
          <w:rFonts w:hint="eastAsia"/>
          <w:b/>
          <w:kern w:val="2"/>
          <w:sz w:val="24"/>
          <w:szCs w:val="24"/>
          <w:lang w:eastAsia="zh-TW"/>
        </w:rPr>
        <w:t>_</w:t>
      </w:r>
      <w:r w:rsidR="00CD0ADA" w:rsidRPr="00FE1C16">
        <w:rPr>
          <w:rFonts w:hint="eastAsia"/>
          <w:b/>
          <w:kern w:val="2"/>
          <w:sz w:val="24"/>
          <w:szCs w:val="24"/>
          <w:lang w:eastAsia="zh-TW"/>
        </w:rPr>
        <w:t>申請書輸入</w:t>
      </w:r>
    </w:p>
    <w:p w:rsidR="0023751E" w:rsidRPr="00FE1C16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FE1C16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E1C16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FE1C16">
        <w:tc>
          <w:tcPr>
            <w:tcW w:w="2340" w:type="dxa"/>
          </w:tcPr>
          <w:p w:rsidR="0023751E" w:rsidRPr="00FE1C1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FE1C16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申請書輸入</w:t>
            </w:r>
          </w:p>
        </w:tc>
      </w:tr>
      <w:tr w:rsidR="0023751E" w:rsidRPr="00FE1C16">
        <w:tc>
          <w:tcPr>
            <w:tcW w:w="2340" w:type="dxa"/>
          </w:tcPr>
          <w:p w:rsidR="0023751E" w:rsidRPr="00FE1C1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FE1C16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 w:rsidRPr="00FE1C16">
              <w:rPr>
                <w:rFonts w:ascii="細明體" w:eastAsia="細明體" w:hAnsi="細明體" w:hint="eastAsia"/>
                <w:sz w:val="20"/>
                <w:szCs w:val="20"/>
              </w:rPr>
              <w:t>AA0_010</w:t>
            </w: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 w:rsidRPr="00FE1C16">
        <w:tc>
          <w:tcPr>
            <w:tcW w:w="2340" w:type="dxa"/>
          </w:tcPr>
          <w:p w:rsidR="0023751E" w:rsidRPr="00FE1C1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FE1C1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 w:rsidRPr="00FE1C16">
        <w:tc>
          <w:tcPr>
            <w:tcW w:w="2340" w:type="dxa"/>
          </w:tcPr>
          <w:p w:rsidR="0023751E" w:rsidRPr="00FE1C1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FE1C16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理賠申請書輸入、資料確認、核定</w:t>
            </w:r>
          </w:p>
        </w:tc>
      </w:tr>
      <w:tr w:rsidR="0023751E" w:rsidRPr="00FE1C16">
        <w:tc>
          <w:tcPr>
            <w:tcW w:w="2340" w:type="dxa"/>
          </w:tcPr>
          <w:p w:rsidR="0023751E" w:rsidRPr="00FE1C16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FE1C16" w:rsidRDefault="00FF08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 xml:space="preserve">RLAA001 </w:t>
            </w:r>
            <w:r w:rsidR="00912B00" w:rsidRPr="00FE1C16">
              <w:rPr>
                <w:rFonts w:ascii="細明體" w:eastAsia="細明體" w:hAnsi="細明體" w:hint="eastAsia"/>
                <w:sz w:val="20"/>
                <w:szCs w:val="20"/>
              </w:rPr>
              <w:t xml:space="preserve">RLAA002 RLAA003 </w:t>
            </w:r>
          </w:p>
        </w:tc>
      </w:tr>
    </w:tbl>
    <w:p w:rsidR="0023751E" w:rsidRPr="00FE1C16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Pr="00FE1C16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E1C16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 w:rsidRPr="00FE1C16">
        <w:tc>
          <w:tcPr>
            <w:tcW w:w="720" w:type="dxa"/>
          </w:tcPr>
          <w:p w:rsidR="0023751E" w:rsidRPr="00FE1C1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23751E" w:rsidRPr="00FE1C1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23751E" w:rsidRPr="00FE1C1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FE1C16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FE1C16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FE1C16" w:rsidRDefault="00B77E6C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理賠受理檔處理模組</w:t>
            </w:r>
          </w:p>
        </w:tc>
        <w:tc>
          <w:tcPr>
            <w:tcW w:w="4140" w:type="dxa"/>
          </w:tcPr>
          <w:p w:rsidR="00B77E6C" w:rsidRPr="00FE1C16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E1C16">
              <w:rPr>
                <w:rFonts w:ascii="細明體" w:eastAsia="細明體" w:hAnsi="細明體" w:hint="eastAsia"/>
              </w:rPr>
              <w:t>AA_A0Z001</w:t>
            </w:r>
          </w:p>
        </w:tc>
        <w:tc>
          <w:tcPr>
            <w:tcW w:w="3500" w:type="dxa"/>
          </w:tcPr>
          <w:p w:rsidR="00B77E6C" w:rsidRPr="00FE1C16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FE1C16" w:rsidRDefault="00B77E6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FE1C16" w:rsidRDefault="00B77E6C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理賠申請書檔處理模組</w:t>
            </w:r>
          </w:p>
        </w:tc>
        <w:tc>
          <w:tcPr>
            <w:tcW w:w="4140" w:type="dxa"/>
          </w:tcPr>
          <w:p w:rsidR="00B77E6C" w:rsidRPr="00FE1C16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E1C16">
              <w:rPr>
                <w:rFonts w:ascii="細明體" w:eastAsia="細明體" w:hAnsi="細明體" w:hint="eastAsia"/>
              </w:rPr>
              <w:t>AA_A0Z002</w:t>
            </w:r>
          </w:p>
        </w:tc>
        <w:tc>
          <w:tcPr>
            <w:tcW w:w="3500" w:type="dxa"/>
          </w:tcPr>
          <w:p w:rsidR="00B77E6C" w:rsidRPr="00FE1C16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FE1C16" w:rsidRDefault="00B77E6C" w:rsidP="001667C7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FE1C16" w:rsidRDefault="00B77E6C" w:rsidP="001667C7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理賠索賠類別檔處理模組</w:t>
            </w:r>
          </w:p>
        </w:tc>
        <w:tc>
          <w:tcPr>
            <w:tcW w:w="4140" w:type="dxa"/>
          </w:tcPr>
          <w:p w:rsidR="00B77E6C" w:rsidRPr="00FE1C16" w:rsidRDefault="00B77E6C" w:rsidP="001667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E1C16">
              <w:rPr>
                <w:rFonts w:ascii="細明體" w:eastAsia="細明體" w:hAnsi="細明體" w:hint="eastAsia"/>
              </w:rPr>
              <w:t>AA_A0Z007</w:t>
            </w:r>
          </w:p>
        </w:tc>
        <w:tc>
          <w:tcPr>
            <w:tcW w:w="3500" w:type="dxa"/>
          </w:tcPr>
          <w:p w:rsidR="00B77E6C" w:rsidRPr="00FE1C16" w:rsidRDefault="00B77E6C" w:rsidP="001667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77E6C" w:rsidRPr="00FE1C16" w:rsidRDefault="00B77E6C" w:rsidP="001667C7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B77E6C" w:rsidRPr="00FE1C16" w:rsidRDefault="00B77E6C" w:rsidP="001667C7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理賠無記名檔處理模組</w:t>
            </w:r>
          </w:p>
        </w:tc>
        <w:tc>
          <w:tcPr>
            <w:tcW w:w="4140" w:type="dxa"/>
          </w:tcPr>
          <w:p w:rsidR="00B77E6C" w:rsidRPr="00FE1C16" w:rsidRDefault="00B77E6C" w:rsidP="001667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E1C16">
              <w:rPr>
                <w:rFonts w:ascii="細明體" w:eastAsia="細明體" w:hAnsi="細明體" w:hint="eastAsia"/>
              </w:rPr>
              <w:t>AA_A0Z008</w:t>
            </w:r>
          </w:p>
        </w:tc>
        <w:tc>
          <w:tcPr>
            <w:tcW w:w="3500" w:type="dxa"/>
          </w:tcPr>
          <w:p w:rsidR="00B77E6C" w:rsidRPr="00FE1C16" w:rsidRDefault="00B77E6C" w:rsidP="001667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1F84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51F84" w:rsidRPr="00FE1C16" w:rsidRDefault="00C51F84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C51F84" w:rsidRPr="00FE1C16" w:rsidRDefault="00C51F8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E1C16"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:rsidR="00C51F84" w:rsidRPr="00FE1C16" w:rsidRDefault="00C51F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E1C1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C51F84" w:rsidRPr="00FE1C16" w:rsidRDefault="00C51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6EC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306EC" w:rsidRPr="00FE1C16" w:rsidRDefault="007306EC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7306EC" w:rsidRPr="00FE1C16" w:rsidRDefault="007306EC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FE1C16"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:rsidR="007306EC" w:rsidRPr="00FE1C16" w:rsidRDefault="007306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E1C16">
              <w:rPr>
                <w:bCs/>
              </w:rPr>
              <w:t>com.cathay.common.hr.PersonnelData</w:t>
            </w:r>
          </w:p>
        </w:tc>
        <w:tc>
          <w:tcPr>
            <w:tcW w:w="3500" w:type="dxa"/>
          </w:tcPr>
          <w:p w:rsidR="007306EC" w:rsidRPr="00FE1C16" w:rsidRDefault="001705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OnDutyByEmployeeID(java.lang.String)" w:history="1">
              <w:r w:rsidRPr="00FE1C16">
                <w:rPr>
                  <w:rStyle w:val="aa"/>
                  <w:rFonts w:ascii="細明體" w:eastAsia="細明體" w:hAnsi="細明體" w:cs="細明體"/>
                  <w:b/>
                  <w:bCs/>
                  <w:color w:val="auto"/>
                  <w:sz w:val="20"/>
                  <w:szCs w:val="20"/>
                </w:rPr>
                <w:t>getOnDutyByEmployeeID</w:t>
              </w:r>
            </w:hyperlink>
          </w:p>
        </w:tc>
      </w:tr>
      <w:tr w:rsidR="009369FB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369FB" w:rsidRPr="00FE1C16" w:rsidRDefault="009369FB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9369FB" w:rsidRPr="00FE1C16" w:rsidRDefault="009369FB">
            <w:pPr>
              <w:rPr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死殘解除契約辦理中更新模組</w:t>
            </w:r>
          </w:p>
        </w:tc>
        <w:tc>
          <w:tcPr>
            <w:tcW w:w="4140" w:type="dxa"/>
          </w:tcPr>
          <w:p w:rsidR="009369FB" w:rsidRPr="00FE1C16" w:rsidRDefault="009369FB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ascii="細明體" w:eastAsia="細明體" w:hAnsi="細明體" w:hint="eastAsia"/>
              </w:rPr>
              <w:t>AA_A0Z019</w:t>
            </w:r>
          </w:p>
        </w:tc>
        <w:tc>
          <w:tcPr>
            <w:tcW w:w="3500" w:type="dxa"/>
          </w:tcPr>
          <w:p w:rsidR="009369FB" w:rsidRPr="00FE1C16" w:rsidRDefault="009369FB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  <w:tr w:rsidR="00F862D3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62D3" w:rsidRPr="00FE1C16" w:rsidRDefault="00F862D3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F862D3" w:rsidRPr="00FE1C16" w:rsidRDefault="00F862D3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取得帳務日期模組</w:t>
            </w:r>
          </w:p>
        </w:tc>
        <w:tc>
          <w:tcPr>
            <w:tcW w:w="4140" w:type="dxa"/>
          </w:tcPr>
          <w:p w:rsidR="00F862D3" w:rsidRPr="00FE1C16" w:rsidRDefault="00F862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E1C16">
              <w:rPr>
                <w:rFonts w:ascii="MS Reference Sans Serif" w:hAnsi="MS Reference Sans Serif"/>
                <w:kern w:val="2"/>
                <w:lang w:eastAsia="zh-TW"/>
              </w:rPr>
              <w:t>DK_F0Z001</w:t>
            </w:r>
          </w:p>
        </w:tc>
        <w:tc>
          <w:tcPr>
            <w:tcW w:w="3500" w:type="dxa"/>
          </w:tcPr>
          <w:p w:rsidR="00F862D3" w:rsidRPr="00FE1C16" w:rsidRDefault="00F862D3">
            <w:pPr>
              <w:rPr>
                <w:rStyle w:val="HTML"/>
                <w:b/>
                <w:bCs/>
                <w:sz w:val="20"/>
                <w:szCs w:val="20"/>
              </w:rPr>
            </w:pPr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getDateByAcc</w:t>
            </w:r>
          </w:p>
        </w:tc>
      </w:tr>
      <w:tr w:rsidR="00F862D3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62D3" w:rsidRPr="00FE1C16" w:rsidRDefault="00F862D3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F862D3" w:rsidRPr="00FE1C16" w:rsidRDefault="002F24D5">
            <w:pPr>
              <w:rPr>
                <w:rFonts w:ascii="MS Reference Sans Serif" w:hAnsi="新細明體"/>
                <w:kern w:val="2"/>
                <w:sz w:val="20"/>
                <w:szCs w:val="20"/>
              </w:rPr>
            </w:pPr>
            <w:r w:rsidRPr="00FE1C16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4140" w:type="dxa"/>
          </w:tcPr>
          <w:p w:rsidR="00F862D3" w:rsidRPr="00FE1C16" w:rsidRDefault="002F24D5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kern w:val="2"/>
                <w:lang w:eastAsia="zh-TW"/>
              </w:rPr>
            </w:pPr>
            <w:r w:rsidRPr="00FE1C16">
              <w:t>com.cathay.common.hr</w:t>
            </w:r>
          </w:p>
        </w:tc>
        <w:tc>
          <w:tcPr>
            <w:tcW w:w="3500" w:type="dxa"/>
          </w:tcPr>
          <w:p w:rsidR="00F862D3" w:rsidRPr="00FE1C16" w:rsidRDefault="002F24D5">
            <w:pPr>
              <w:rPr>
                <w:rFonts w:ascii="MS Reference Sans Serif" w:hAnsi="新細明體"/>
                <w:kern w:val="2"/>
                <w:sz w:val="20"/>
                <w:szCs w:val="20"/>
              </w:rPr>
            </w:pPr>
            <w:hyperlink r:id="rId8" w:anchor="getAdmCenter(java.lang.String)" w:history="1">
              <w:r w:rsidRPr="00FE1C16">
                <w:rPr>
                  <w:rStyle w:val="aa"/>
                  <w:rFonts w:ascii="細明體" w:eastAsia="細明體" w:hAnsi="細明體" w:cs="細明體"/>
                  <w:b/>
                  <w:bCs/>
                  <w:color w:val="auto"/>
                  <w:sz w:val="20"/>
                  <w:szCs w:val="20"/>
                </w:rPr>
                <w:t>getAdmCenter</w:t>
              </w:r>
            </w:hyperlink>
          </w:p>
        </w:tc>
      </w:tr>
      <w:tr w:rsidR="009D1CA1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D1CA1" w:rsidRPr="00FE1C16" w:rsidRDefault="009D1CA1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9D1CA1" w:rsidRPr="00FE1C16" w:rsidRDefault="009D1CA1">
            <w:pPr>
              <w:rPr>
                <w:sz w:val="20"/>
                <w:szCs w:val="20"/>
              </w:rPr>
            </w:pPr>
            <w:r w:rsidRPr="00FE1C16">
              <w:rPr>
                <w:rFonts w:hint="eastAsia"/>
                <w:kern w:val="2"/>
                <w:sz w:val="20"/>
                <w:szCs w:val="20"/>
              </w:rPr>
              <w:t>取得經辦交易序號模組</w:t>
            </w:r>
          </w:p>
        </w:tc>
        <w:tc>
          <w:tcPr>
            <w:tcW w:w="4140" w:type="dxa"/>
          </w:tcPr>
          <w:p w:rsidR="009D1CA1" w:rsidRPr="00FE1C16" w:rsidRDefault="009D1CA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t>DK_F0Z002</w:t>
            </w:r>
          </w:p>
        </w:tc>
        <w:tc>
          <w:tcPr>
            <w:tcW w:w="3500" w:type="dxa"/>
          </w:tcPr>
          <w:p w:rsidR="009D1CA1" w:rsidRPr="00FE1C16" w:rsidRDefault="009D1CA1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  <w:tr w:rsidR="00981945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81945" w:rsidRPr="00FE1C16" w:rsidRDefault="0098194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981945" w:rsidRPr="00FE1C16" w:rsidRDefault="00981945">
            <w:pPr>
              <w:rPr>
                <w:rFonts w:hint="eastAsia"/>
                <w:kern w:val="2"/>
                <w:sz w:val="20"/>
                <w:szCs w:val="20"/>
              </w:rPr>
            </w:pPr>
            <w:r w:rsidRPr="00FE1C16">
              <w:rPr>
                <w:rFonts w:hint="eastAsia"/>
                <w:kern w:val="2"/>
                <w:sz w:val="20"/>
                <w:szCs w:val="20"/>
              </w:rPr>
              <w:t>理賠偵測可算分條件</w:t>
            </w:r>
          </w:p>
        </w:tc>
        <w:tc>
          <w:tcPr>
            <w:tcW w:w="4140" w:type="dxa"/>
          </w:tcPr>
          <w:p w:rsidR="00981945" w:rsidRPr="00FE1C16" w:rsidRDefault="00981945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FE1C16">
              <w:rPr>
                <w:rFonts w:hint="eastAsia"/>
                <w:kern w:val="2"/>
              </w:rPr>
              <w:t>AA_V1Z006</w:t>
            </w:r>
          </w:p>
        </w:tc>
        <w:tc>
          <w:tcPr>
            <w:tcW w:w="3500" w:type="dxa"/>
          </w:tcPr>
          <w:p w:rsidR="00981945" w:rsidRPr="00FE1C16" w:rsidRDefault="00981945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  <w:tr w:rsidR="00981945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81945" w:rsidRPr="00FE1C16" w:rsidRDefault="0098194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981945" w:rsidRPr="00FE1C16" w:rsidRDefault="00981945">
            <w:pPr>
              <w:rPr>
                <w:rFonts w:hint="eastAsia"/>
                <w:kern w:val="2"/>
                <w:sz w:val="20"/>
                <w:szCs w:val="20"/>
              </w:rPr>
            </w:pPr>
            <w:r w:rsidRPr="00FE1C16">
              <w:rPr>
                <w:rFonts w:hint="eastAsia"/>
                <w:kern w:val="2"/>
                <w:sz w:val="20"/>
                <w:szCs w:val="20"/>
              </w:rPr>
              <w:t>理賠偵測線上計算檔維護模組</w:t>
            </w:r>
          </w:p>
        </w:tc>
        <w:tc>
          <w:tcPr>
            <w:tcW w:w="4140" w:type="dxa"/>
          </w:tcPr>
          <w:p w:rsidR="00981945" w:rsidRPr="00FE1C16" w:rsidRDefault="0098194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 w:rsidRPr="00FE1C16">
              <w:rPr>
                <w:rFonts w:hint="eastAsia"/>
                <w:kern w:val="2"/>
              </w:rPr>
              <w:t>UZAA_V1Z007</w:t>
            </w:r>
          </w:p>
        </w:tc>
        <w:tc>
          <w:tcPr>
            <w:tcW w:w="3500" w:type="dxa"/>
          </w:tcPr>
          <w:p w:rsidR="00981945" w:rsidRPr="00FE1C16" w:rsidRDefault="00981945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  <w:tr w:rsidR="00A831A7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31A7" w:rsidRPr="00FE1C16" w:rsidRDefault="00A831A7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A831A7" w:rsidRPr="00FE1C16" w:rsidRDefault="00A831A7">
            <w:pPr>
              <w:rPr>
                <w:rFonts w:hint="eastAsia"/>
                <w:kern w:val="2"/>
                <w:sz w:val="20"/>
                <w:szCs w:val="20"/>
              </w:rPr>
            </w:pPr>
            <w:r w:rsidRPr="00FE1C16">
              <w:rPr>
                <w:kern w:val="2"/>
                <w:sz w:val="20"/>
                <w:szCs w:val="20"/>
              </w:rPr>
              <w:t>特殊設定作業共用模組</w:t>
            </w:r>
          </w:p>
        </w:tc>
        <w:tc>
          <w:tcPr>
            <w:tcW w:w="4140" w:type="dxa"/>
          </w:tcPr>
          <w:p w:rsidR="00A831A7" w:rsidRPr="00FE1C16" w:rsidRDefault="00A831A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 w:rsidRPr="00FE1C16">
              <w:rPr>
                <w:rFonts w:hint="eastAsia"/>
                <w:kern w:val="2"/>
                <w:lang w:eastAsia="zh-TW"/>
              </w:rPr>
              <w:t>ZZ_R0Z001</w:t>
            </w:r>
          </w:p>
        </w:tc>
        <w:tc>
          <w:tcPr>
            <w:tcW w:w="3500" w:type="dxa"/>
          </w:tcPr>
          <w:p w:rsidR="00A831A7" w:rsidRPr="00FE1C16" w:rsidRDefault="00A831A7">
            <w:pPr>
              <w:rPr>
                <w:kern w:val="2"/>
              </w:rPr>
            </w:pPr>
            <w:r w:rsidRPr="00FE1C16">
              <w:rPr>
                <w:kern w:val="2"/>
                <w:sz w:val="20"/>
                <w:szCs w:val="20"/>
              </w:rPr>
              <w:t>fetchREG_CONT</w:t>
            </w:r>
          </w:p>
        </w:tc>
      </w:tr>
    </w:tbl>
    <w:p w:rsidR="0023751E" w:rsidRPr="00FE1C16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Pr="00FE1C16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E1C16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FE1C16">
        <w:tc>
          <w:tcPr>
            <w:tcW w:w="720" w:type="dxa"/>
          </w:tcPr>
          <w:p w:rsidR="00DA6C1D" w:rsidRPr="00FE1C16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FE1C16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FE1C16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FE1C16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FE1C16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Pr="00FE1C16" w:rsidRDefault="00DA6C1D">
            <w:pPr>
              <w:jc w:val="center"/>
              <w:rPr>
                <w:sz w:val="20"/>
                <w:szCs w:val="20"/>
              </w:rPr>
            </w:pPr>
            <w:r w:rsidRPr="00FE1C16">
              <w:rPr>
                <w:sz w:val="20"/>
                <w:szCs w:val="20"/>
              </w:rPr>
              <w:t>DT</w:t>
            </w:r>
            <w:r w:rsidR="00912B00" w:rsidRPr="00FE1C16">
              <w:rPr>
                <w:rFonts w:hint="eastAsia"/>
                <w:sz w:val="20"/>
                <w:szCs w:val="20"/>
              </w:rPr>
              <w:t>A</w:t>
            </w:r>
            <w:r w:rsidRPr="00FE1C16">
              <w:rPr>
                <w:rFonts w:hint="eastAsia"/>
                <w:sz w:val="20"/>
                <w:szCs w:val="20"/>
              </w:rPr>
              <w:t>AA001</w:t>
            </w:r>
          </w:p>
        </w:tc>
      </w:tr>
      <w:tr w:rsidR="00DA6C1D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FE1C16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FE1C16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理賠受理申請書檔</w:t>
            </w:r>
          </w:p>
        </w:tc>
        <w:tc>
          <w:tcPr>
            <w:tcW w:w="3960" w:type="dxa"/>
          </w:tcPr>
          <w:p w:rsidR="00DA6C1D" w:rsidRPr="00FE1C16" w:rsidRDefault="00DA6C1D">
            <w:pPr>
              <w:jc w:val="center"/>
              <w:rPr>
                <w:sz w:val="20"/>
                <w:szCs w:val="20"/>
              </w:rPr>
            </w:pPr>
            <w:r w:rsidRPr="00FE1C16">
              <w:rPr>
                <w:sz w:val="20"/>
                <w:szCs w:val="20"/>
              </w:rPr>
              <w:t>DT</w:t>
            </w:r>
            <w:r w:rsidR="00912B00" w:rsidRPr="00FE1C16">
              <w:rPr>
                <w:rFonts w:hint="eastAsia"/>
                <w:sz w:val="20"/>
                <w:szCs w:val="20"/>
              </w:rPr>
              <w:t>A</w:t>
            </w:r>
            <w:r w:rsidRPr="00FE1C16">
              <w:rPr>
                <w:rFonts w:hint="eastAsia"/>
                <w:sz w:val="20"/>
                <w:szCs w:val="20"/>
              </w:rPr>
              <w:t>AA0</w:t>
            </w:r>
            <w:r w:rsidR="00912B00" w:rsidRPr="00FE1C16"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DA6C1D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FE1C16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FE1C16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理賠索賠類別檔</w:t>
            </w:r>
          </w:p>
        </w:tc>
        <w:tc>
          <w:tcPr>
            <w:tcW w:w="3960" w:type="dxa"/>
          </w:tcPr>
          <w:p w:rsidR="00DA6C1D" w:rsidRPr="00FE1C16" w:rsidRDefault="00DA6C1D">
            <w:pPr>
              <w:jc w:val="center"/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DT</w:t>
            </w:r>
            <w:r w:rsidR="00912B00" w:rsidRPr="00FE1C16">
              <w:rPr>
                <w:rFonts w:hint="eastAsia"/>
                <w:sz w:val="20"/>
                <w:szCs w:val="20"/>
              </w:rPr>
              <w:t>A</w:t>
            </w:r>
            <w:r w:rsidRPr="00FE1C16">
              <w:rPr>
                <w:rFonts w:hint="eastAsia"/>
                <w:sz w:val="20"/>
                <w:szCs w:val="20"/>
              </w:rPr>
              <w:t>A</w:t>
            </w:r>
            <w:r w:rsidR="00912B00" w:rsidRPr="00FE1C16">
              <w:rPr>
                <w:rFonts w:hint="eastAsia"/>
                <w:sz w:val="20"/>
                <w:szCs w:val="20"/>
              </w:rPr>
              <w:t>A</w:t>
            </w:r>
            <w:r w:rsidRPr="00FE1C16">
              <w:rPr>
                <w:rFonts w:hint="eastAsia"/>
                <w:sz w:val="20"/>
                <w:szCs w:val="20"/>
              </w:rPr>
              <w:t>0</w:t>
            </w:r>
            <w:r w:rsidR="00912B00" w:rsidRPr="00FE1C16">
              <w:rPr>
                <w:rFonts w:hint="eastAsia"/>
                <w:sz w:val="20"/>
                <w:szCs w:val="20"/>
              </w:rPr>
              <w:t>11</w:t>
            </w:r>
          </w:p>
        </w:tc>
      </w:tr>
      <w:tr w:rsidR="00912B00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2B00" w:rsidRPr="00FE1C16" w:rsidRDefault="00912B00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12B00" w:rsidRPr="00FE1C16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理賠受理無記名檔</w:t>
            </w:r>
          </w:p>
        </w:tc>
        <w:tc>
          <w:tcPr>
            <w:tcW w:w="3960" w:type="dxa"/>
          </w:tcPr>
          <w:p w:rsidR="00912B00" w:rsidRPr="00FE1C16" w:rsidRDefault="00912B00">
            <w:pPr>
              <w:jc w:val="center"/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DTAAA012</w:t>
            </w:r>
          </w:p>
        </w:tc>
      </w:tr>
      <w:tr w:rsidR="004F50B3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F50B3" w:rsidRPr="00FE1C16" w:rsidRDefault="004F50B3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4F50B3" w:rsidRPr="00FE1C16" w:rsidRDefault="00981945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新契約客戶資料檔</w:t>
            </w:r>
          </w:p>
        </w:tc>
        <w:tc>
          <w:tcPr>
            <w:tcW w:w="3960" w:type="dxa"/>
          </w:tcPr>
          <w:p w:rsidR="004F50B3" w:rsidRPr="00FE1C16" w:rsidRDefault="004F50B3">
            <w:pPr>
              <w:jc w:val="center"/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DTATA001_CUSTOMER</w:t>
            </w:r>
          </w:p>
        </w:tc>
      </w:tr>
      <w:tr w:rsidR="000D29C3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29C3" w:rsidRPr="00FE1C16" w:rsidRDefault="000D29C3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D29C3" w:rsidRPr="00FE1C16" w:rsidRDefault="000D29C3">
            <w:pPr>
              <w:pStyle w:val="Tabletext"/>
              <w:rPr>
                <w:rFonts w:hint="eastAsia"/>
                <w:lang w:eastAsia="zh-TW"/>
              </w:rPr>
            </w:pPr>
            <w:r w:rsidRPr="00FE1C16">
              <w:rPr>
                <w:rStyle w:val="style131"/>
                <w:bCs/>
                <w:color w:val="auto"/>
              </w:rPr>
              <w:t>壽險契約關係人</w:t>
            </w:r>
          </w:p>
        </w:tc>
        <w:tc>
          <w:tcPr>
            <w:tcW w:w="3960" w:type="dxa"/>
          </w:tcPr>
          <w:p w:rsidR="000D29C3" w:rsidRPr="00FE1C16" w:rsidRDefault="000D29C3">
            <w:pPr>
              <w:jc w:val="center"/>
              <w:rPr>
                <w:rFonts w:hint="eastAsia"/>
                <w:sz w:val="20"/>
                <w:szCs w:val="20"/>
              </w:rPr>
            </w:pPr>
            <w:r w:rsidRPr="00FE1C16">
              <w:rPr>
                <w:sz w:val="20"/>
                <w:szCs w:val="20"/>
              </w:rPr>
              <w:t>DTAB0005</w:t>
            </w:r>
          </w:p>
        </w:tc>
      </w:tr>
      <w:tr w:rsidR="00171EF7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71EF7" w:rsidRPr="00FE1C16" w:rsidRDefault="00171EF7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171EF7" w:rsidRPr="00FE1C16" w:rsidRDefault="00171EF7">
            <w:pPr>
              <w:pStyle w:val="Tabletext"/>
              <w:rPr>
                <w:rStyle w:val="style131"/>
                <w:rFonts w:hint="eastAsia"/>
                <w:bCs/>
                <w:color w:val="auto"/>
                <w:lang w:eastAsia="zh-TW"/>
              </w:rPr>
            </w:pPr>
            <w:r w:rsidRPr="00FE1C16">
              <w:rPr>
                <w:rStyle w:val="style131"/>
                <w:rFonts w:hint="eastAsia"/>
                <w:bCs/>
                <w:color w:val="auto"/>
                <w:lang w:eastAsia="zh-TW"/>
              </w:rPr>
              <w:t>意外險名冊資料</w:t>
            </w:r>
          </w:p>
        </w:tc>
        <w:tc>
          <w:tcPr>
            <w:tcW w:w="3960" w:type="dxa"/>
          </w:tcPr>
          <w:p w:rsidR="00171EF7" w:rsidRPr="00FE1C16" w:rsidRDefault="00171EF7">
            <w:pPr>
              <w:jc w:val="center"/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DTCBA103</w:t>
            </w:r>
          </w:p>
        </w:tc>
      </w:tr>
      <w:tr w:rsidR="00981945" w:rsidRPr="00FE1C1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81945" w:rsidRPr="00FE1C16" w:rsidRDefault="00981945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981945" w:rsidRPr="00FE1C16" w:rsidRDefault="00981945">
            <w:pPr>
              <w:pStyle w:val="Tabletext"/>
              <w:rPr>
                <w:rStyle w:val="style131"/>
                <w:rFonts w:hint="eastAsia"/>
                <w:bCs/>
                <w:color w:val="auto"/>
                <w:lang w:eastAsia="zh-TW"/>
              </w:rPr>
            </w:pPr>
            <w:r w:rsidRPr="00FE1C16">
              <w:rPr>
                <w:rStyle w:val="style131"/>
                <w:rFonts w:hint="eastAsia"/>
                <w:bCs/>
                <w:color w:val="auto"/>
                <w:lang w:eastAsia="zh-TW"/>
              </w:rPr>
              <w:t>理賠案件線上計算檔</w:t>
            </w:r>
          </w:p>
        </w:tc>
        <w:tc>
          <w:tcPr>
            <w:tcW w:w="3960" w:type="dxa"/>
          </w:tcPr>
          <w:p w:rsidR="00981945" w:rsidRPr="00FE1C16" w:rsidRDefault="00981945">
            <w:pPr>
              <w:jc w:val="center"/>
              <w:rPr>
                <w:rFonts w:hint="eastAsia"/>
                <w:sz w:val="20"/>
                <w:szCs w:val="20"/>
              </w:rPr>
            </w:pPr>
            <w:r w:rsidRPr="00FE1C16">
              <w:rPr>
                <w:sz w:val="20"/>
                <w:szCs w:val="20"/>
              </w:rPr>
              <w:t>D</w:t>
            </w:r>
            <w:r w:rsidRPr="00FE1C16">
              <w:rPr>
                <w:rFonts w:hint="eastAsia"/>
                <w:sz w:val="20"/>
                <w:szCs w:val="20"/>
              </w:rPr>
              <w:t>TAAV014</w:t>
            </w:r>
          </w:p>
        </w:tc>
      </w:tr>
    </w:tbl>
    <w:p w:rsidR="0023751E" w:rsidRPr="00FE1C16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Pr="00FE1C16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E1C16"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FE1C16">
        <w:tc>
          <w:tcPr>
            <w:tcW w:w="9180" w:type="dxa"/>
            <w:gridSpan w:val="4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 w:rsidRPr="00FE1C16">
        <w:tc>
          <w:tcPr>
            <w:tcW w:w="720" w:type="dxa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 w:rsidRPr="00FE1C16">
        <w:tc>
          <w:tcPr>
            <w:tcW w:w="720" w:type="dxa"/>
          </w:tcPr>
          <w:p w:rsidR="007C098B" w:rsidRPr="00FE1C16" w:rsidRDefault="007C098B" w:rsidP="007C098B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7C098B" w:rsidRPr="00FE1C16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7C098B" w:rsidRPr="00FE1C16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Pr="00FE1C16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Pr="00FE1C16" w:rsidRDefault="0023751E">
      <w:pPr>
        <w:rPr>
          <w:rFonts w:hint="eastAsia"/>
          <w:sz w:val="20"/>
        </w:rPr>
      </w:pPr>
      <w:r w:rsidRPr="00FE1C16">
        <w:rPr>
          <w:sz w:val="20"/>
        </w:rPr>
        <w:br w:type="page"/>
      </w:r>
    </w:p>
    <w:p w:rsidR="0023751E" w:rsidRPr="00FE1C16" w:rsidRDefault="0023751E">
      <w:pPr>
        <w:numPr>
          <w:ilvl w:val="0"/>
          <w:numId w:val="1"/>
        </w:numPr>
        <w:rPr>
          <w:rFonts w:hint="eastAsia"/>
          <w:sz w:val="20"/>
        </w:rPr>
      </w:pPr>
      <w:r w:rsidRPr="00FE1C16">
        <w:rPr>
          <w:rFonts w:hint="eastAsia"/>
          <w:sz w:val="20"/>
        </w:rPr>
        <w:t>畫面</w:t>
      </w:r>
      <w:r w:rsidRPr="00FE1C16">
        <w:rPr>
          <w:rFonts w:hint="eastAsia"/>
          <w:sz w:val="20"/>
        </w:rPr>
        <w:t>US</w:t>
      </w:r>
      <w:r w:rsidR="00912B00" w:rsidRPr="00FE1C16">
        <w:rPr>
          <w:rFonts w:hint="eastAsia"/>
          <w:sz w:val="20"/>
        </w:rPr>
        <w:t>A</w:t>
      </w:r>
      <w:r w:rsidRPr="00FE1C16">
        <w:rPr>
          <w:rFonts w:hint="eastAsia"/>
          <w:sz w:val="20"/>
        </w:rPr>
        <w:t>AA0010</w:t>
      </w:r>
      <w:r w:rsidR="00912B00" w:rsidRPr="00FE1C16">
        <w:rPr>
          <w:rFonts w:hint="eastAsia"/>
          <w:sz w:val="20"/>
        </w:rPr>
        <w:t>0</w:t>
      </w:r>
    </w:p>
    <w:p w:rsidR="0023751E" w:rsidRPr="00FE1C16" w:rsidRDefault="00912B00">
      <w:pPr>
        <w:rPr>
          <w:rFonts w:hint="eastAsia"/>
          <w:bCs/>
        </w:rPr>
      </w:pPr>
      <w:r w:rsidRPr="00FE1C1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1.25pt">
            <v:imagedata r:id="rId9" o:title=""/>
          </v:shape>
        </w:pict>
      </w:r>
    </w:p>
    <w:p w:rsidR="0023751E" w:rsidRPr="00FE1C16" w:rsidRDefault="0023751E">
      <w:pPr>
        <w:rPr>
          <w:rFonts w:hint="eastAsia"/>
          <w:bCs/>
        </w:rPr>
      </w:pPr>
    </w:p>
    <w:p w:rsidR="008E32F1" w:rsidRPr="00FE1C16" w:rsidRDefault="008E32F1">
      <w:pPr>
        <w:rPr>
          <w:rFonts w:hint="eastAsia"/>
          <w:sz w:val="20"/>
        </w:rPr>
      </w:pPr>
    </w:p>
    <w:p w:rsidR="0023751E" w:rsidRPr="00FE1C16" w:rsidRDefault="008E32F1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E1C16">
        <w:rPr>
          <w:noProof/>
          <w:lang w:eastAsia="zh-TW"/>
        </w:rPr>
        <w:pict>
          <v:shape id="圖片 1" o:spid="_x0000_i1026" type="#_x0000_t75" style="width:538.5pt;height:521.25pt;visibility:visible">
            <v:imagedata r:id="rId10" o:title=""/>
          </v:shape>
        </w:pict>
      </w:r>
    </w:p>
    <w:p w:rsidR="0023751E" w:rsidRPr="00FE1C16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FE1C16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FE1C16">
        <w:rPr>
          <w:u w:val="single"/>
          <w:lang w:eastAsia="zh-TW"/>
        </w:rPr>
        <w:br w:type="page"/>
      </w:r>
      <w:r w:rsidRPr="00FE1C16">
        <w:rPr>
          <w:rFonts w:hint="eastAsia"/>
          <w:u w:val="single"/>
          <w:lang w:eastAsia="zh-TW"/>
        </w:rPr>
        <w:t>說明</w:t>
      </w:r>
    </w:p>
    <w:p w:rsidR="009E1C81" w:rsidRPr="00FE1C16" w:rsidRDefault="000A50F2" w:rsidP="000A50F2">
      <w:pPr>
        <w:pStyle w:val="Tabletext"/>
        <w:keepLines w:val="0"/>
        <w:spacing w:after="0" w:line="240" w:lineRule="auto"/>
        <w:rPr>
          <w:rFonts w:hint="eastAsia"/>
          <w:b/>
          <w:sz w:val="28"/>
          <w:szCs w:val="28"/>
          <w:lang w:eastAsia="zh-TW"/>
        </w:rPr>
      </w:pPr>
      <w:r w:rsidRPr="00FE1C16">
        <w:rPr>
          <w:rFonts w:hint="eastAsia"/>
          <w:b/>
          <w:sz w:val="28"/>
          <w:szCs w:val="28"/>
          <w:lang w:eastAsia="zh-TW"/>
        </w:rPr>
        <w:t>註：因團險申請書頁面為</w:t>
      </w:r>
      <w:r w:rsidR="00D424C2" w:rsidRPr="00FE1C16">
        <w:rPr>
          <w:rFonts w:hint="eastAsia"/>
          <w:b/>
          <w:sz w:val="28"/>
          <w:szCs w:val="28"/>
          <w:lang w:eastAsia="zh-TW"/>
        </w:rPr>
        <w:t>【</w:t>
      </w:r>
      <w:r w:rsidRPr="00FE1C16">
        <w:rPr>
          <w:rFonts w:hint="eastAsia"/>
          <w:b/>
          <w:sz w:val="28"/>
          <w:szCs w:val="28"/>
          <w:lang w:eastAsia="zh-TW"/>
        </w:rPr>
        <w:t>AAA0_0120</w:t>
      </w:r>
      <w:r w:rsidR="00D424C2" w:rsidRPr="00FE1C16">
        <w:rPr>
          <w:rFonts w:hint="eastAsia"/>
          <w:b/>
          <w:sz w:val="28"/>
          <w:szCs w:val="28"/>
          <w:lang w:eastAsia="zh-TW"/>
        </w:rPr>
        <w:t>】</w:t>
      </w:r>
      <w:r w:rsidRPr="00FE1C16">
        <w:rPr>
          <w:rFonts w:hint="eastAsia"/>
          <w:b/>
          <w:sz w:val="28"/>
          <w:szCs w:val="28"/>
          <w:lang w:eastAsia="zh-TW"/>
        </w:rPr>
        <w:t>、</w:t>
      </w:r>
      <w:r w:rsidR="00D424C2" w:rsidRPr="00FE1C16">
        <w:rPr>
          <w:rFonts w:hint="eastAsia"/>
          <w:b/>
          <w:sz w:val="28"/>
          <w:szCs w:val="28"/>
          <w:lang w:eastAsia="zh-TW"/>
        </w:rPr>
        <w:t>【</w:t>
      </w:r>
      <w:r w:rsidRPr="00FE1C16">
        <w:rPr>
          <w:rFonts w:hint="eastAsia"/>
          <w:b/>
          <w:sz w:val="28"/>
          <w:szCs w:val="28"/>
          <w:lang w:eastAsia="zh-TW"/>
        </w:rPr>
        <w:t>AAA0_0130</w:t>
      </w:r>
      <w:r w:rsidR="00D424C2" w:rsidRPr="00FE1C16">
        <w:rPr>
          <w:rFonts w:hint="eastAsia"/>
          <w:b/>
          <w:sz w:val="28"/>
          <w:szCs w:val="28"/>
          <w:lang w:eastAsia="zh-TW"/>
        </w:rPr>
        <w:t>】</w:t>
      </w:r>
      <w:r w:rsidRPr="00FE1C16">
        <w:rPr>
          <w:rFonts w:hint="eastAsia"/>
          <w:b/>
          <w:sz w:val="28"/>
          <w:szCs w:val="28"/>
          <w:lang w:eastAsia="zh-TW"/>
        </w:rPr>
        <w:t>，</w:t>
      </w:r>
    </w:p>
    <w:p w:rsidR="000A50F2" w:rsidRPr="00FE1C16" w:rsidRDefault="000A50F2" w:rsidP="00E870DD">
      <w:pPr>
        <w:pStyle w:val="Tabletext"/>
        <w:keepLines w:val="0"/>
        <w:spacing w:after="0" w:line="240" w:lineRule="auto"/>
        <w:ind w:firstLineChars="205" w:firstLine="575"/>
        <w:rPr>
          <w:rFonts w:hint="eastAsia"/>
          <w:b/>
          <w:sz w:val="28"/>
          <w:szCs w:val="28"/>
          <w:lang w:eastAsia="zh-TW"/>
        </w:rPr>
      </w:pPr>
      <w:r w:rsidRPr="00FE1C16">
        <w:rPr>
          <w:rFonts w:hint="eastAsia"/>
          <w:b/>
          <w:sz w:val="28"/>
          <w:szCs w:val="28"/>
          <w:lang w:eastAsia="zh-TW"/>
        </w:rPr>
        <w:t>申請書若需修改，請一併修改</w:t>
      </w:r>
      <w:r w:rsidRPr="00FE1C16">
        <w:rPr>
          <w:rFonts w:hint="eastAsia"/>
          <w:b/>
          <w:sz w:val="28"/>
          <w:szCs w:val="28"/>
          <w:lang w:eastAsia="zh-TW"/>
        </w:rPr>
        <w:t>3</w:t>
      </w:r>
      <w:r w:rsidRPr="00FE1C16">
        <w:rPr>
          <w:rFonts w:hint="eastAsia"/>
          <w:b/>
          <w:sz w:val="28"/>
          <w:szCs w:val="28"/>
          <w:lang w:eastAsia="zh-TW"/>
        </w:rPr>
        <w:t>個頁面</w:t>
      </w:r>
    </w:p>
    <w:p w:rsidR="0023751E" w:rsidRPr="00FE1C16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FE1C16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初始畫面</w:t>
      </w:r>
    </w:p>
    <w:p w:rsidR="0023751E" w:rsidRPr="00FE1C16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如</w:t>
      </w:r>
      <w:r w:rsidR="007C098B" w:rsidRPr="00FE1C16">
        <w:rPr>
          <w:rFonts w:hint="eastAsia"/>
          <w:bCs/>
          <w:lang w:eastAsia="zh-TW"/>
        </w:rPr>
        <w:t xml:space="preserve"> </w:t>
      </w:r>
      <w:r w:rsidR="007C098B" w:rsidRPr="00FE1C16">
        <w:rPr>
          <w:rFonts w:hint="eastAsia"/>
        </w:rPr>
        <w:t>USAAA00100</w:t>
      </w:r>
      <w:r w:rsidR="00870A8E" w:rsidRPr="00FE1C16">
        <w:rPr>
          <w:rFonts w:hint="eastAsia"/>
          <w:lang w:eastAsia="zh-TW"/>
        </w:rPr>
        <w:t>。</w:t>
      </w:r>
    </w:p>
    <w:p w:rsidR="0023751E" w:rsidRPr="00FE1C16" w:rsidRDefault="00870A8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 xml:space="preserve">IF </w:t>
      </w:r>
      <w:r w:rsidRPr="00FE1C16">
        <w:rPr>
          <w:rFonts w:hint="eastAsia"/>
          <w:bCs/>
          <w:lang w:eastAsia="zh-TW"/>
        </w:rPr>
        <w:t>受理編號</w:t>
      </w:r>
      <w:r w:rsidRPr="00FE1C16">
        <w:rPr>
          <w:rFonts w:hint="eastAsia"/>
          <w:bCs/>
          <w:lang w:eastAsia="zh-TW"/>
        </w:rPr>
        <w:t xml:space="preserve"> &lt;&gt; </w:t>
      </w:r>
      <w:r w:rsidRPr="00FE1C16">
        <w:rPr>
          <w:rFonts w:hint="eastAsia"/>
          <w:bCs/>
          <w:lang w:eastAsia="zh-TW"/>
        </w:rPr>
        <w:t>空值：</w:t>
      </w:r>
    </w:p>
    <w:p w:rsidR="00870A8E" w:rsidRPr="00FE1C16" w:rsidRDefault="00870A8E" w:rsidP="00870A8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執行</w:t>
      </w:r>
      <w:r w:rsidRPr="00FE1C16">
        <w:rPr>
          <w:rFonts w:hint="eastAsia"/>
          <w:bCs/>
          <w:lang w:eastAsia="zh-TW"/>
        </w:rPr>
        <w:t xml:space="preserve"> </w:t>
      </w:r>
      <w:r w:rsidRPr="00FE1C16">
        <w:rPr>
          <w:rFonts w:hint="eastAsia"/>
          <w:bCs/>
          <w:lang w:eastAsia="zh-TW"/>
        </w:rPr>
        <w:t>查詢</w:t>
      </w:r>
      <w:r w:rsidR="004F09C0" w:rsidRPr="00FE1C16">
        <w:rPr>
          <w:rFonts w:hint="eastAsia"/>
          <w:bCs/>
          <w:lang w:eastAsia="zh-TW"/>
        </w:rPr>
        <w:t>_</w:t>
      </w:r>
      <w:r w:rsidR="004F09C0" w:rsidRPr="00FE1C16">
        <w:rPr>
          <w:rFonts w:hint="eastAsia"/>
          <w:bCs/>
          <w:lang w:eastAsia="zh-TW"/>
        </w:rPr>
        <w:t>受理編號</w:t>
      </w:r>
      <w:r w:rsidRPr="00FE1C16">
        <w:rPr>
          <w:rFonts w:hint="eastAsia"/>
          <w:bCs/>
          <w:lang w:eastAsia="zh-TW"/>
        </w:rPr>
        <w:t xml:space="preserve"> </w:t>
      </w:r>
      <w:r w:rsidRPr="00FE1C16">
        <w:rPr>
          <w:rFonts w:hint="eastAsia"/>
          <w:bCs/>
          <w:lang w:eastAsia="zh-TW"/>
        </w:rPr>
        <w:t>功能。</w:t>
      </w:r>
      <w:r w:rsidRPr="00FE1C16">
        <w:rPr>
          <w:rFonts w:hint="eastAsia"/>
          <w:bCs/>
          <w:lang w:eastAsia="zh-TW"/>
        </w:rPr>
        <w:t xml:space="preserve"> </w:t>
      </w:r>
    </w:p>
    <w:p w:rsidR="00F418D3" w:rsidRPr="00FE1C16" w:rsidRDefault="00F418D3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 xml:space="preserve">ELSE </w:t>
      </w:r>
    </w:p>
    <w:p w:rsidR="00F418D3" w:rsidRPr="00FE1C16" w:rsidRDefault="00F418D3" w:rsidP="00F418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 w:rsidRPr="00FE1C16">
        <w:rPr>
          <w:rFonts w:hint="eastAsia"/>
          <w:bCs/>
          <w:lang w:eastAsia="zh-TW"/>
        </w:rPr>
        <w:t>顯示畫面初始值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 w:rsidRPr="00FE1C16">
        <w:tc>
          <w:tcPr>
            <w:tcW w:w="2520" w:type="dxa"/>
          </w:tcPr>
          <w:p w:rsidR="00F418D3" w:rsidRPr="00FE1C16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Pr="00FE1C16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Pr="00FE1C16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 w:rsidRPr="00FE1C16">
        <w:tc>
          <w:tcPr>
            <w:tcW w:w="252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登入者人員</w:t>
            </w:r>
          </w:p>
        </w:tc>
        <w:tc>
          <w:tcPr>
            <w:tcW w:w="234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01AC" w:rsidRPr="00FE1C16">
        <w:tc>
          <w:tcPr>
            <w:tcW w:w="252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受理人員姓名</w:t>
            </w:r>
          </w:p>
        </w:tc>
        <w:tc>
          <w:tcPr>
            <w:tcW w:w="378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01AC" w:rsidRPr="00FE1C16">
        <w:tc>
          <w:tcPr>
            <w:tcW w:w="252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CurrentDate</w:t>
            </w:r>
          </w:p>
        </w:tc>
        <w:tc>
          <w:tcPr>
            <w:tcW w:w="234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01AC" w:rsidRPr="00FE1C16">
        <w:tc>
          <w:tcPr>
            <w:tcW w:w="252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34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01AC" w:rsidRPr="00FE1C16">
        <w:tc>
          <w:tcPr>
            <w:tcW w:w="252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3001AC" w:rsidRPr="00FE1C16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751660" w:rsidRPr="00FE1C16" w:rsidRDefault="00751660" w:rsidP="007516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Button </w:t>
      </w:r>
      <w:r w:rsidRPr="00FE1C16">
        <w:rPr>
          <w:rFonts w:hint="eastAsia"/>
          <w:lang w:eastAsia="zh-TW"/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751660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751660" w:rsidRPr="00FE1C16" w:rsidRDefault="00751660" w:rsidP="0048564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751660" w:rsidRPr="00FE1C16" w:rsidRDefault="00751660" w:rsidP="0048564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是否顯示</w:t>
            </w:r>
          </w:p>
        </w:tc>
      </w:tr>
      <w:tr w:rsidR="00751660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751660" w:rsidRPr="00FE1C16" w:rsidRDefault="00751660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案件送件</w:t>
            </w:r>
          </w:p>
        </w:tc>
        <w:tc>
          <w:tcPr>
            <w:tcW w:w="5040" w:type="dxa"/>
          </w:tcPr>
          <w:p w:rsidR="00751660" w:rsidRPr="00FE1C16" w:rsidRDefault="00751660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Enable</w:t>
            </w:r>
          </w:p>
        </w:tc>
      </w:tr>
    </w:tbl>
    <w:p w:rsidR="00F418D3" w:rsidRPr="00FE1C16" w:rsidRDefault="00F418D3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END IF</w:t>
      </w:r>
      <w:r w:rsidRPr="00FE1C16">
        <w:rPr>
          <w:rFonts w:hint="eastAsia"/>
          <w:bCs/>
          <w:lang w:eastAsia="zh-TW"/>
        </w:rPr>
        <w:t>。</w:t>
      </w:r>
    </w:p>
    <w:p w:rsidR="00446628" w:rsidRPr="00FE1C16" w:rsidRDefault="00CE1EF3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申請書下方訊息顯示</w:t>
      </w:r>
      <w:r w:rsidRPr="00FE1C16">
        <w:rPr>
          <w:rFonts w:hint="eastAsia"/>
          <w:bCs/>
          <w:lang w:eastAsia="zh-TW"/>
        </w:rPr>
        <w:t>:</w:t>
      </w:r>
      <w:r w:rsidRPr="00FE1C16">
        <w:rPr>
          <w:rFonts w:hint="eastAsia"/>
          <w:bCs/>
          <w:lang w:eastAsia="zh-TW"/>
        </w:rPr>
        <w:t>若無符合條件或查無資料，下方則不顯示任何東西</w:t>
      </w:r>
    </w:p>
    <w:p w:rsidR="00CE1EF3" w:rsidRPr="00FE1C16" w:rsidRDefault="00CE1EF3" w:rsidP="00CE1EF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顯示條件</w:t>
      </w:r>
      <w:r w:rsidRPr="00FE1C16">
        <w:rPr>
          <w:rFonts w:hint="eastAsia"/>
          <w:bCs/>
          <w:lang w:eastAsia="zh-TW"/>
        </w:rPr>
        <w:t>:</w:t>
      </w:r>
    </w:p>
    <w:p w:rsidR="00CE1EF3" w:rsidRPr="00FE1C16" w:rsidRDefault="00CE1EF3" w:rsidP="00CE1E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 xml:space="preserve">READ  DTAAA001 BY  </w:t>
      </w:r>
      <w:r w:rsidRPr="00FE1C16">
        <w:rPr>
          <w:rFonts w:hint="eastAsia"/>
          <w:bCs/>
          <w:lang w:eastAsia="zh-TW"/>
        </w:rPr>
        <w:t>受編，</w:t>
      </w:r>
      <w:r w:rsidRPr="00FE1C16">
        <w:rPr>
          <w:rFonts w:hint="eastAsia"/>
          <w:bCs/>
          <w:lang w:eastAsia="zh-TW"/>
        </w:rPr>
        <w:t>APLY_STS=</w:t>
      </w:r>
      <w:r w:rsidRPr="00FE1C16">
        <w:rPr>
          <w:bCs/>
          <w:lang w:eastAsia="zh-TW"/>
        </w:rPr>
        <w:t>’</w:t>
      </w:r>
      <w:smartTag w:uri="urn:schemas-microsoft-com:office:smarttags" w:element="chmetcnv">
        <w:smartTagPr>
          <w:attr w:name="UnitName" w:val="’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FE1C16">
          <w:rPr>
            <w:rFonts w:hint="eastAsia"/>
            <w:bCs/>
            <w:lang w:eastAsia="zh-TW"/>
          </w:rPr>
          <w:t>25</w:t>
        </w:r>
        <w:r w:rsidRPr="00FE1C16">
          <w:rPr>
            <w:bCs/>
            <w:lang w:eastAsia="zh-TW"/>
          </w:rPr>
          <w:t>’</w:t>
        </w:r>
      </w:smartTag>
    </w:p>
    <w:p w:rsidR="00CE1EF3" w:rsidRPr="00FE1C16" w:rsidRDefault="00CE1EF3" w:rsidP="00CE1E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抓取</w:t>
      </w:r>
      <w:r w:rsidRPr="00FE1C16">
        <w:rPr>
          <w:rFonts w:hint="eastAsia"/>
          <w:bCs/>
          <w:lang w:eastAsia="zh-TW"/>
        </w:rPr>
        <w:t xml:space="preserve"> DTAAA002 BY </w:t>
      </w:r>
      <w:r w:rsidRPr="00FE1C16">
        <w:rPr>
          <w:rFonts w:hint="eastAsia"/>
          <w:bCs/>
          <w:lang w:eastAsia="zh-TW"/>
        </w:rPr>
        <w:t>受編最新件</w:t>
      </w:r>
      <w:r w:rsidRPr="00FE1C16">
        <w:rPr>
          <w:rFonts w:hint="eastAsia"/>
          <w:bCs/>
          <w:lang w:eastAsia="zh-TW"/>
        </w:rPr>
        <w:t xml:space="preserve">(BY </w:t>
      </w:r>
      <w:r w:rsidRPr="00FE1C16">
        <w:rPr>
          <w:rFonts w:hint="eastAsia"/>
          <w:bCs/>
          <w:lang w:eastAsia="zh-TW"/>
        </w:rPr>
        <w:t>輸入日期</w:t>
      </w:r>
      <w:r w:rsidRPr="00FE1C16">
        <w:rPr>
          <w:rFonts w:hint="eastAsia"/>
          <w:bCs/>
          <w:lang w:eastAsia="zh-TW"/>
        </w:rPr>
        <w:t>)</w:t>
      </w:r>
      <w:r w:rsidRPr="00FE1C16">
        <w:rPr>
          <w:rFonts w:hint="eastAsia"/>
          <w:bCs/>
          <w:lang w:eastAsia="zh-TW"/>
        </w:rPr>
        <w:t>顯示</w:t>
      </w:r>
    </w:p>
    <w:p w:rsidR="00CE1EF3" w:rsidRPr="00FE1C16" w:rsidRDefault="00CE1EF3" w:rsidP="00CE1EF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顯示訊息</w:t>
      </w:r>
      <w:r w:rsidRPr="00FE1C16">
        <w:rPr>
          <w:rFonts w:hint="eastAsia"/>
          <w:bCs/>
          <w:lang w:eastAsia="zh-TW"/>
        </w:rPr>
        <w:t>:</w:t>
      </w:r>
    </w:p>
    <w:p w:rsidR="00CE1EF3" w:rsidRPr="00FE1C16" w:rsidRDefault="00CE1EF3" w:rsidP="00CE1E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內容</w:t>
      </w:r>
      <w:r w:rsidRPr="00FE1C16">
        <w:rPr>
          <w:rFonts w:hint="eastAsia"/>
          <w:bCs/>
          <w:lang w:eastAsia="zh-TW"/>
        </w:rPr>
        <w:t>:  CTX..DTAAA002</w:t>
      </w:r>
    </w:p>
    <w:p w:rsidR="00CE1EF3" w:rsidRPr="00FE1C16" w:rsidRDefault="00CE1EF3" w:rsidP="00CE1E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輸入人員姓名</w:t>
      </w:r>
      <w:r w:rsidRPr="00FE1C16">
        <w:rPr>
          <w:rFonts w:hint="eastAsia"/>
          <w:bCs/>
          <w:lang w:eastAsia="zh-TW"/>
        </w:rPr>
        <w:t>: INPUT_NAME.DTAAA002</w:t>
      </w:r>
    </w:p>
    <w:p w:rsidR="00CE1EF3" w:rsidRPr="00FE1C16" w:rsidRDefault="00CE1EF3" w:rsidP="00CE1EF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輸入時間</w:t>
      </w:r>
      <w:r w:rsidRPr="00FE1C16">
        <w:rPr>
          <w:rFonts w:hint="eastAsia"/>
          <w:bCs/>
          <w:lang w:eastAsia="zh-TW"/>
        </w:rPr>
        <w:t>: INPUT_TIME.DTAAA002</w:t>
      </w:r>
    </w:p>
    <w:p w:rsidR="0023751E" w:rsidRPr="00FE1C16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查詢</w:t>
      </w:r>
      <w:r w:rsidR="004F09C0" w:rsidRPr="00FE1C16">
        <w:rPr>
          <w:rFonts w:hint="eastAsia"/>
          <w:b/>
          <w:bCs/>
          <w:lang w:eastAsia="zh-TW"/>
        </w:rPr>
        <w:t>_</w:t>
      </w:r>
      <w:r w:rsidR="004F09C0" w:rsidRPr="00FE1C16">
        <w:rPr>
          <w:rFonts w:hint="eastAsia"/>
          <w:b/>
          <w:bCs/>
          <w:lang w:eastAsia="zh-TW"/>
        </w:rPr>
        <w:t>受理編號</w:t>
      </w:r>
    </w:p>
    <w:p w:rsidR="0023751E" w:rsidRPr="00FE1C16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 w:rsidRPr="00FE1C16">
        <w:tc>
          <w:tcPr>
            <w:tcW w:w="720" w:type="dxa"/>
          </w:tcPr>
          <w:p w:rsidR="0023751E" w:rsidRPr="00FE1C16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Pr="00FE1C16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Pr="00FE1C16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870A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受理編號需有值且長度為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C16">
                <w:rPr>
                  <w:rFonts w:hint="eastAsia"/>
                  <w:bCs/>
                  <w:lang w:eastAsia="zh-TW"/>
                </w:rPr>
                <w:t>14</w:t>
              </w:r>
              <w:r w:rsidRPr="00FE1C16"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Pr="00FE1C16" w:rsidRDefault="002375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請輸入正確</w:t>
            </w:r>
            <w:r w:rsidR="00870A8E" w:rsidRPr="00FE1C16">
              <w:rPr>
                <w:rFonts w:hint="eastAsia"/>
                <w:bCs/>
                <w:lang w:eastAsia="zh-TW"/>
              </w:rPr>
              <w:t>受理編號</w:t>
            </w:r>
          </w:p>
        </w:tc>
      </w:tr>
    </w:tbl>
    <w:p w:rsidR="00BC7FFE" w:rsidRPr="00FE1C16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說明</w:t>
      </w:r>
    </w:p>
    <w:p w:rsidR="001031A4" w:rsidRPr="00FE1C16" w:rsidRDefault="001031A4" w:rsidP="008F6A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讀取資料：</w:t>
      </w:r>
    </w:p>
    <w:p w:rsidR="001031A4" w:rsidRPr="00FE1C16" w:rsidRDefault="001031A4" w:rsidP="001031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>讀取</w:t>
      </w:r>
      <w:r w:rsidRPr="00FE1C16">
        <w:rPr>
          <w:rFonts w:hint="eastAsia"/>
          <w:kern w:val="2"/>
          <w:szCs w:val="24"/>
          <w:lang w:eastAsia="zh-TW"/>
        </w:rPr>
        <w:t xml:space="preserve">DTAAA010 </w:t>
      </w:r>
      <w:r w:rsidRPr="00FE1C16">
        <w:rPr>
          <w:rFonts w:hint="eastAsia"/>
          <w:kern w:val="2"/>
          <w:szCs w:val="24"/>
          <w:lang w:eastAsia="zh-TW"/>
        </w:rPr>
        <w:t>理賠受理申請書檔：</w:t>
      </w:r>
    </w:p>
    <w:p w:rsidR="001031A4" w:rsidRPr="00FE1C16" w:rsidRDefault="001031A4" w:rsidP="001031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 xml:space="preserve">CALL  </w:t>
      </w:r>
      <w:r w:rsidRPr="00FE1C16">
        <w:rPr>
          <w:kern w:val="2"/>
          <w:szCs w:val="24"/>
          <w:lang w:eastAsia="zh-TW"/>
        </w:rPr>
        <w:t>AA_A0Z002</w:t>
      </w:r>
      <w:r w:rsidRPr="00FE1C16">
        <w:rPr>
          <w:rFonts w:hint="eastAsia"/>
          <w:kern w:val="2"/>
          <w:szCs w:val="24"/>
          <w:lang w:eastAsia="zh-TW"/>
        </w:rPr>
        <w:t xml:space="preserve">.Method 4 BY </w:t>
      </w:r>
      <w:r w:rsidRPr="00FE1C16">
        <w:rPr>
          <w:rFonts w:hint="eastAsia"/>
          <w:kern w:val="2"/>
          <w:szCs w:val="24"/>
          <w:lang w:eastAsia="zh-TW"/>
        </w:rPr>
        <w:t>受理編號。</w:t>
      </w:r>
    </w:p>
    <w:p w:rsidR="001031A4" w:rsidRPr="00FE1C16" w:rsidRDefault="001031A4" w:rsidP="001031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>讀取</w:t>
      </w:r>
      <w:r w:rsidRPr="00FE1C16">
        <w:rPr>
          <w:rFonts w:hint="eastAsia"/>
          <w:kern w:val="2"/>
          <w:szCs w:val="24"/>
          <w:lang w:eastAsia="zh-TW"/>
        </w:rPr>
        <w:t xml:space="preserve">DTAAA011 </w:t>
      </w:r>
      <w:r w:rsidRPr="00FE1C16">
        <w:rPr>
          <w:rFonts w:hint="eastAsia"/>
          <w:kern w:val="2"/>
          <w:szCs w:val="24"/>
          <w:lang w:eastAsia="zh-TW"/>
        </w:rPr>
        <w:t>理賠索賠類別檔：</w:t>
      </w:r>
    </w:p>
    <w:p w:rsidR="001031A4" w:rsidRPr="00FE1C16" w:rsidRDefault="001031A4" w:rsidP="001031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 xml:space="preserve">CALL  </w:t>
      </w:r>
      <w:r w:rsidRPr="00FE1C16">
        <w:rPr>
          <w:kern w:val="2"/>
          <w:szCs w:val="24"/>
          <w:lang w:eastAsia="zh-TW"/>
        </w:rPr>
        <w:t>AA_A0Z00</w:t>
      </w:r>
      <w:r w:rsidRPr="00FE1C16">
        <w:rPr>
          <w:rFonts w:hint="eastAsia"/>
          <w:kern w:val="2"/>
          <w:szCs w:val="24"/>
          <w:lang w:eastAsia="zh-TW"/>
        </w:rPr>
        <w:t xml:space="preserve">7.Method 7 BY </w:t>
      </w:r>
      <w:r w:rsidRPr="00FE1C16">
        <w:rPr>
          <w:rFonts w:hint="eastAsia"/>
          <w:kern w:val="2"/>
          <w:szCs w:val="24"/>
          <w:lang w:eastAsia="zh-TW"/>
        </w:rPr>
        <w:t>受理編號。</w:t>
      </w:r>
    </w:p>
    <w:p w:rsidR="001031A4" w:rsidRPr="00FE1C16" w:rsidRDefault="001031A4" w:rsidP="001031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>讀取</w:t>
      </w:r>
      <w:r w:rsidRPr="00FE1C16">
        <w:rPr>
          <w:rFonts w:hint="eastAsia"/>
          <w:kern w:val="2"/>
          <w:szCs w:val="24"/>
          <w:lang w:eastAsia="zh-TW"/>
        </w:rPr>
        <w:t xml:space="preserve">DTAAA012 </w:t>
      </w:r>
      <w:r w:rsidRPr="00FE1C16">
        <w:rPr>
          <w:rFonts w:hint="eastAsia"/>
          <w:kern w:val="2"/>
          <w:szCs w:val="24"/>
          <w:lang w:eastAsia="zh-TW"/>
        </w:rPr>
        <w:t>理賠受理無記名檔：</w:t>
      </w:r>
    </w:p>
    <w:p w:rsidR="001031A4" w:rsidRPr="00FE1C16" w:rsidRDefault="001031A4" w:rsidP="001031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 xml:space="preserve">CALL  </w:t>
      </w:r>
      <w:r w:rsidRPr="00FE1C16">
        <w:rPr>
          <w:kern w:val="2"/>
          <w:szCs w:val="24"/>
          <w:lang w:eastAsia="zh-TW"/>
        </w:rPr>
        <w:t>AA_A0Z00</w:t>
      </w:r>
      <w:r w:rsidRPr="00FE1C16">
        <w:rPr>
          <w:rFonts w:hint="eastAsia"/>
          <w:kern w:val="2"/>
          <w:szCs w:val="24"/>
          <w:lang w:eastAsia="zh-TW"/>
        </w:rPr>
        <w:t xml:space="preserve">8.Method 4 BY </w:t>
      </w:r>
      <w:r w:rsidRPr="00FE1C16">
        <w:rPr>
          <w:rFonts w:hint="eastAsia"/>
          <w:kern w:val="2"/>
          <w:szCs w:val="24"/>
          <w:lang w:eastAsia="zh-TW"/>
        </w:rPr>
        <w:t>受理編號。</w:t>
      </w:r>
    </w:p>
    <w:p w:rsidR="001031A4" w:rsidRPr="00FE1C16" w:rsidRDefault="001031A4" w:rsidP="001031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>IF DATA_NOT_FOUND</w:t>
      </w:r>
      <w:r w:rsidRPr="00FE1C16">
        <w:rPr>
          <w:rFonts w:hint="eastAsia"/>
          <w:kern w:val="2"/>
          <w:szCs w:val="24"/>
          <w:lang w:eastAsia="zh-TW"/>
        </w:rPr>
        <w:t>，為正常。</w:t>
      </w:r>
    </w:p>
    <w:p w:rsidR="004B62B0" w:rsidRPr="00FE1C16" w:rsidRDefault="004B62B0" w:rsidP="004B62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>讀取</w:t>
      </w:r>
      <w:r w:rsidRPr="00FE1C16">
        <w:rPr>
          <w:rFonts w:hint="eastAsia"/>
          <w:kern w:val="2"/>
          <w:szCs w:val="24"/>
          <w:lang w:eastAsia="zh-TW"/>
        </w:rPr>
        <w:t xml:space="preserve">DTAAA001 </w:t>
      </w:r>
      <w:r w:rsidRPr="00FE1C16">
        <w:rPr>
          <w:rFonts w:hint="eastAsia"/>
          <w:kern w:val="2"/>
          <w:szCs w:val="24"/>
          <w:lang w:eastAsia="zh-TW"/>
        </w:rPr>
        <w:t>理賠受理檔：</w:t>
      </w:r>
    </w:p>
    <w:p w:rsidR="004B62B0" w:rsidRPr="00FE1C16" w:rsidRDefault="004B62B0" w:rsidP="004B62B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E1C16">
        <w:rPr>
          <w:rFonts w:hint="eastAsia"/>
          <w:kern w:val="2"/>
          <w:szCs w:val="24"/>
          <w:lang w:eastAsia="zh-TW"/>
        </w:rPr>
        <w:t xml:space="preserve">CALL  </w:t>
      </w:r>
      <w:r w:rsidRPr="00FE1C16">
        <w:rPr>
          <w:kern w:val="2"/>
          <w:szCs w:val="24"/>
          <w:lang w:eastAsia="zh-TW"/>
        </w:rPr>
        <w:t>AA_A0Z00</w:t>
      </w:r>
      <w:r w:rsidRPr="00FE1C16">
        <w:rPr>
          <w:rFonts w:hint="eastAsia"/>
          <w:kern w:val="2"/>
          <w:szCs w:val="24"/>
          <w:lang w:eastAsia="zh-TW"/>
        </w:rPr>
        <w:t xml:space="preserve">1.Method 4 BY </w:t>
      </w:r>
      <w:r w:rsidRPr="00FE1C16">
        <w:rPr>
          <w:rFonts w:hint="eastAsia"/>
          <w:kern w:val="2"/>
          <w:szCs w:val="24"/>
          <w:lang w:eastAsia="zh-TW"/>
        </w:rPr>
        <w:t>受理編號。</w:t>
      </w:r>
    </w:p>
    <w:p w:rsidR="004B62B0" w:rsidRPr="00FE1C16" w:rsidRDefault="004B62B0" w:rsidP="004B62B0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865346" w:rsidRPr="00FE1C16" w:rsidRDefault="00865346" w:rsidP="00391CF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2764"/>
        <w:gridCol w:w="4145"/>
      </w:tblGrid>
      <w:tr w:rsidR="00865346" w:rsidRPr="00FE1C16" w:rsidTr="003D3F99">
        <w:tc>
          <w:tcPr>
            <w:tcW w:w="1731" w:type="dxa"/>
          </w:tcPr>
          <w:p w:rsidR="00865346" w:rsidRPr="00FE1C1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64" w:type="dxa"/>
          </w:tcPr>
          <w:p w:rsidR="00865346" w:rsidRPr="00FE1C1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4145" w:type="dxa"/>
          </w:tcPr>
          <w:p w:rsidR="00865346" w:rsidRPr="00FE1C1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65346" w:rsidRPr="00FE1C16" w:rsidTr="003D3F99">
        <w:tc>
          <w:tcPr>
            <w:tcW w:w="1731" w:type="dxa"/>
          </w:tcPr>
          <w:p w:rsidR="00865346" w:rsidRPr="00FE1C16" w:rsidRDefault="00EA5E7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2764" w:type="dxa"/>
          </w:tcPr>
          <w:p w:rsidR="00865346" w:rsidRPr="00FE1C16" w:rsidRDefault="008367A3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輸入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4145" w:type="dxa"/>
          </w:tcPr>
          <w:p w:rsidR="00695651" w:rsidRPr="00FE1C16" w:rsidRDefault="00EA5E76" w:rsidP="006956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若</w:t>
            </w:r>
            <w:r w:rsidR="008367A3" w:rsidRPr="00FE1C16">
              <w:rPr>
                <w:rFonts w:hint="eastAsia"/>
                <w:bCs/>
                <w:lang w:eastAsia="zh-TW"/>
              </w:rPr>
              <w:t>該受理編號在</w:t>
            </w:r>
            <w:r w:rsidRPr="00FE1C16">
              <w:rPr>
                <w:rFonts w:hint="eastAsia"/>
                <w:bCs/>
                <w:lang w:eastAsia="zh-TW"/>
              </w:rPr>
              <w:t xml:space="preserve">DTAAA001.IS_MAIL_PIECE = </w:t>
            </w:r>
            <w:r w:rsidRPr="00FE1C16">
              <w:rPr>
                <w:bCs/>
                <w:lang w:eastAsia="zh-TW"/>
              </w:rPr>
              <w:t>“</w:t>
            </w:r>
            <w:r w:rsidRPr="00FE1C16">
              <w:rPr>
                <w:rFonts w:hint="eastAsia"/>
                <w:bCs/>
                <w:lang w:eastAsia="zh-TW"/>
              </w:rPr>
              <w:t>1</w:t>
            </w:r>
            <w:r w:rsidRPr="00FE1C16">
              <w:rPr>
                <w:bCs/>
                <w:lang w:eastAsia="zh-TW"/>
              </w:rPr>
              <w:t>”</w:t>
            </w:r>
            <w:r w:rsidR="00E10E28" w:rsidRPr="00FE1C16">
              <w:rPr>
                <w:rFonts w:hint="eastAsia"/>
                <w:bCs/>
                <w:lang w:eastAsia="zh-TW"/>
              </w:rPr>
              <w:t>則在畫面上的</w:t>
            </w:r>
            <w:r w:rsidR="00E10E28" w:rsidRPr="00FE1C16">
              <w:rPr>
                <w:rFonts w:hint="eastAsia"/>
                <w:bCs/>
                <w:bdr w:val="single" w:sz="4" w:space="0" w:color="auto"/>
                <w:lang w:eastAsia="zh-TW"/>
              </w:rPr>
              <w:t>投保紀錄索引</w:t>
            </w:r>
            <w:r w:rsidR="007160FF" w:rsidRPr="00FE1C16">
              <w:rPr>
                <w:rFonts w:hint="eastAsia"/>
                <w:bCs/>
                <w:lang w:eastAsia="zh-TW"/>
              </w:rPr>
              <w:t>後方增加文字『本件為郵寄件』</w:t>
            </w:r>
            <w:r w:rsidR="008367A3" w:rsidRPr="00FE1C16">
              <w:rPr>
                <w:rFonts w:hint="eastAsia"/>
                <w:bCs/>
                <w:lang w:eastAsia="zh-TW"/>
              </w:rPr>
              <w:t>並</w:t>
            </w:r>
            <w:r w:rsidR="007160FF" w:rsidRPr="00FE1C16">
              <w:rPr>
                <w:rFonts w:hint="eastAsia"/>
                <w:bCs/>
                <w:lang w:eastAsia="zh-TW"/>
              </w:rPr>
              <w:t>以紅色表示</w:t>
            </w:r>
          </w:p>
          <w:p w:rsidR="00B307C1" w:rsidRPr="00FE1C16" w:rsidRDefault="00B307C1" w:rsidP="006956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若此受編的</w:t>
            </w:r>
            <w:r w:rsidRPr="00FE1C16">
              <w:rPr>
                <w:rFonts w:hint="eastAsia"/>
                <w:bCs/>
                <w:lang w:eastAsia="zh-TW"/>
              </w:rPr>
              <w:t>ID</w:t>
            </w:r>
            <w:r w:rsidRPr="00FE1C16">
              <w:rPr>
                <w:rFonts w:hint="eastAsia"/>
                <w:bCs/>
                <w:lang w:eastAsia="zh-TW"/>
              </w:rPr>
              <w:t>有法扣、控管保戶等特殊訊息，則以紅字顯示之</w:t>
            </w:r>
          </w:p>
          <w:p w:rsidR="00B307C1" w:rsidRPr="00FE1C16" w:rsidRDefault="00B307C1" w:rsidP="00B307C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kern w:val="2"/>
                <w:szCs w:val="24"/>
                <w:lang w:eastAsia="zh-TW"/>
              </w:rPr>
              <w:t>SET $</w:t>
            </w:r>
            <w:r w:rsidRPr="00FE1C16">
              <w:rPr>
                <w:rFonts w:hint="eastAsia"/>
                <w:kern w:val="2"/>
                <w:szCs w:val="24"/>
                <w:lang w:eastAsia="zh-TW"/>
              </w:rPr>
              <w:t>特殊訊息</w:t>
            </w:r>
            <w:r w:rsidRPr="00FE1C16">
              <w:rPr>
                <w:rFonts w:hint="eastAsia"/>
                <w:kern w:val="2"/>
                <w:szCs w:val="24"/>
                <w:lang w:eastAsia="zh-TW"/>
              </w:rPr>
              <w:t>=</w:t>
            </w:r>
            <w:r w:rsidRPr="00FE1C16">
              <w:rPr>
                <w:kern w:val="2"/>
                <w:szCs w:val="24"/>
                <w:lang w:eastAsia="zh-TW"/>
              </w:rPr>
              <w:t>AA_A0Z029.getAllSpecialDataByPGM_ID(</w:t>
            </w:r>
            <w:r w:rsidRPr="00FE1C16">
              <w:rPr>
                <w:rFonts w:hint="eastAsia"/>
                <w:kern w:val="2"/>
                <w:szCs w:val="24"/>
                <w:lang w:eastAsia="zh-TW"/>
              </w:rPr>
              <w:t>事故者</w:t>
            </w:r>
            <w:r w:rsidRPr="00FE1C16">
              <w:rPr>
                <w:rFonts w:hint="eastAsia"/>
                <w:kern w:val="2"/>
                <w:szCs w:val="24"/>
                <w:lang w:eastAsia="zh-TW"/>
              </w:rPr>
              <w:t>ID</w:t>
            </w:r>
            <w:r w:rsidRPr="00FE1C16">
              <w:rPr>
                <w:kern w:val="2"/>
                <w:szCs w:val="24"/>
                <w:lang w:eastAsia="zh-TW"/>
              </w:rPr>
              <w:t>,</w:t>
            </w:r>
            <w:r w:rsidRPr="00FE1C16">
              <w:rPr>
                <w:rFonts w:hint="eastAsia"/>
                <w:kern w:val="2"/>
                <w:szCs w:val="24"/>
                <w:lang w:eastAsia="zh-TW"/>
              </w:rPr>
              <w:t>事故者姓名</w:t>
            </w:r>
            <w:r w:rsidRPr="00FE1C16">
              <w:rPr>
                <w:rFonts w:hint="eastAsia"/>
                <w:kern w:val="2"/>
                <w:szCs w:val="24"/>
                <w:lang w:eastAsia="zh-TW"/>
              </w:rPr>
              <w:t>,</w:t>
            </w:r>
            <w:r w:rsidRPr="00FE1C16">
              <w:rPr>
                <w:kern w:val="2"/>
                <w:szCs w:val="24"/>
                <w:lang w:eastAsia="zh-TW"/>
              </w:rPr>
              <w:t>"AAA0_0100");</w:t>
            </w:r>
          </w:p>
        </w:tc>
      </w:tr>
      <w:tr w:rsidR="00EA5E76" w:rsidRPr="00FE1C16" w:rsidTr="003D3F99">
        <w:tc>
          <w:tcPr>
            <w:tcW w:w="1731" w:type="dxa"/>
          </w:tcPr>
          <w:p w:rsidR="00EA5E76" w:rsidRPr="00FE1C16" w:rsidRDefault="00EA5E7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事故者</w:t>
            </w:r>
            <w:r w:rsidRPr="00FE1C16">
              <w:rPr>
                <w:rFonts w:hint="eastAsia"/>
                <w:lang w:eastAsia="zh-TW"/>
              </w:rPr>
              <w:t>ID</w:t>
            </w:r>
          </w:p>
        </w:tc>
        <w:tc>
          <w:tcPr>
            <w:tcW w:w="2764" w:type="dxa"/>
          </w:tcPr>
          <w:p w:rsidR="00EA5E76" w:rsidRPr="00FE1C16" w:rsidRDefault="00EA5E7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EA5E76" w:rsidRPr="00FE1C16" w:rsidRDefault="00EA5E76" w:rsidP="006956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821E7">
        <w:tc>
          <w:tcPr>
            <w:tcW w:w="1731" w:type="dxa"/>
          </w:tcPr>
          <w:p w:rsidR="00C87B35" w:rsidRPr="00FE1C16" w:rsidRDefault="00C87B35" w:rsidP="003821E7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</w:t>
            </w:r>
          </w:p>
        </w:tc>
        <w:tc>
          <w:tcPr>
            <w:tcW w:w="2764" w:type="dxa"/>
          </w:tcPr>
          <w:p w:rsidR="00C87B35" w:rsidRPr="00FE1C16" w:rsidRDefault="00C87B35" w:rsidP="003821E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4145" w:type="dxa"/>
          </w:tcPr>
          <w:p w:rsidR="00C87B35" w:rsidRPr="00FE1C16" w:rsidRDefault="00C87B35" w:rsidP="003821E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預設為不勾選。</w:t>
            </w:r>
          </w:p>
          <w:p w:rsidR="00C87B35" w:rsidRPr="00FE1C16" w:rsidRDefault="00C87B35" w:rsidP="003821E7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若</w:t>
            </w:r>
            <w:r w:rsidRPr="00FE1C16">
              <w:rPr>
                <w:rFonts w:hint="eastAsia"/>
                <w:bCs/>
                <w:lang w:eastAsia="zh-TW"/>
              </w:rPr>
              <w:t>DTAAA001.</w:t>
            </w:r>
            <w:r w:rsidRPr="00FE1C16">
              <w:rPr>
                <w:bCs/>
                <w:lang w:eastAsia="zh-TW"/>
              </w:rPr>
              <w:t>IS_OIU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Y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lang w:eastAsia="zh-TW"/>
              </w:rPr>
              <w:t>則此欄位勾選。</w:t>
            </w:r>
          </w:p>
          <w:p w:rsidR="00C87B35" w:rsidRPr="00FE1C16" w:rsidRDefault="00C87B35" w:rsidP="003821E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此欄位</w:t>
            </w:r>
            <w:r w:rsidRPr="00FE1C16">
              <w:rPr>
                <w:rFonts w:hint="eastAsia"/>
                <w:bCs/>
                <w:lang w:eastAsia="zh-TW"/>
              </w:rPr>
              <w:t>DISABELD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C87B35" w:rsidRPr="00FE1C16" w:rsidTr="003821E7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國籍</w:t>
            </w:r>
          </w:p>
        </w:tc>
        <w:tc>
          <w:tcPr>
            <w:tcW w:w="2764" w:type="dxa"/>
          </w:tcPr>
          <w:p w:rsidR="00C87B35" w:rsidRPr="00FE1C16" w:rsidRDefault="005E4D3F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</w:t>
            </w:r>
            <w:r w:rsidRPr="00FE1C16">
              <w:rPr>
                <w:bCs/>
                <w:lang w:eastAsia="zh-TW"/>
              </w:rPr>
              <w:t>TAAA010.</w:t>
            </w:r>
            <w:r w:rsidRPr="00FE1C16">
              <w:rPr>
                <w:rFonts w:hint="eastAsia"/>
                <w:bCs/>
                <w:lang w:eastAsia="zh-TW"/>
              </w:rPr>
              <w:t>國籍代碼</w:t>
            </w:r>
            <w:r w:rsidRPr="00FE1C16">
              <w:rPr>
                <w:rFonts w:hint="eastAsia"/>
                <w:bCs/>
                <w:lang w:eastAsia="zh-TW"/>
              </w:rPr>
              <w:t xml:space="preserve"> + DTAAA010.</w:t>
            </w:r>
            <w:r w:rsidRPr="00FE1C16">
              <w:rPr>
                <w:rFonts w:hint="eastAsia"/>
                <w:bCs/>
                <w:lang w:eastAsia="zh-TW"/>
              </w:rPr>
              <w:t>國家中文</w:t>
            </w:r>
            <w:r w:rsidRPr="00FE1C16">
              <w:rPr>
                <w:rFonts w:hint="eastAsia"/>
                <w:bCs/>
                <w:lang w:eastAsia="zh-TW"/>
              </w:rPr>
              <w:t xml:space="preserve">   </w:t>
            </w:r>
            <w:r w:rsidRPr="00FE1C16">
              <w:rPr>
                <w:rFonts w:hint="eastAsia"/>
                <w:bCs/>
                <w:lang w:eastAsia="zh-TW"/>
              </w:rPr>
              <w:t>組合為下拉式選單</w:t>
            </w:r>
          </w:p>
          <w:p w:rsidR="0030752A" w:rsidRPr="00FE1C16" w:rsidRDefault="0030752A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預設為</w:t>
            </w:r>
            <w:r w:rsidR="000F671E" w:rsidRPr="00FE1C16">
              <w:rPr>
                <w:rFonts w:hint="eastAsia"/>
                <w:bCs/>
                <w:lang w:eastAsia="zh-TW"/>
              </w:rPr>
              <w:t xml:space="preserve"> </w:t>
            </w:r>
            <w:r w:rsidR="0030752A" w:rsidRPr="00FE1C16">
              <w:rPr>
                <w:rFonts w:hint="eastAsia"/>
                <w:bCs/>
                <w:lang w:eastAsia="zh-TW"/>
              </w:rPr>
              <w:t>TW/</w:t>
            </w:r>
            <w:r w:rsidR="0030752A" w:rsidRPr="00FE1C16">
              <w:rPr>
                <w:rFonts w:hint="eastAsia"/>
                <w:bCs/>
                <w:lang w:eastAsia="zh-TW"/>
              </w:rPr>
              <w:t>中華民國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</w:p>
          <w:p w:rsidR="001D05AB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若</w:t>
            </w:r>
            <w:r w:rsidRPr="00FE1C16">
              <w:rPr>
                <w:rFonts w:hint="eastAsia"/>
                <w:bCs/>
                <w:lang w:eastAsia="zh-TW"/>
              </w:rPr>
              <w:t>DTAAA001.</w:t>
            </w:r>
            <w:r w:rsidRPr="00FE1C16">
              <w:rPr>
                <w:bCs/>
                <w:lang w:eastAsia="zh-TW"/>
              </w:rPr>
              <w:t>IS_OIU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Y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lang w:eastAsia="zh-TW"/>
              </w:rPr>
              <w:t>可</w:t>
            </w:r>
            <w:r w:rsidR="0030752A" w:rsidRPr="00FE1C16">
              <w:rPr>
                <w:rFonts w:hint="eastAsia"/>
                <w:bCs/>
                <w:lang w:eastAsia="zh-TW"/>
              </w:rPr>
              <w:t>變更</w:t>
            </w:r>
            <w:r w:rsidR="001D05AB" w:rsidRPr="00FE1C16">
              <w:rPr>
                <w:rFonts w:hint="eastAsia"/>
                <w:bCs/>
                <w:lang w:eastAsia="zh-TW"/>
              </w:rPr>
              <w:t>下拉選單</w:t>
            </w:r>
            <w:r w:rsidRPr="00FE1C16">
              <w:rPr>
                <w:rFonts w:hint="eastAsia"/>
                <w:bCs/>
                <w:lang w:eastAsia="zh-TW"/>
              </w:rPr>
              <w:t>，否則此欄位</w:t>
            </w:r>
            <w:r w:rsidRPr="00FE1C16">
              <w:rPr>
                <w:rFonts w:hint="eastAsia"/>
                <w:bCs/>
                <w:lang w:eastAsia="zh-TW"/>
              </w:rPr>
              <w:t>DISABELD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</w:p>
          <w:p w:rsidR="00C87B35" w:rsidRPr="00FE1C16" w:rsidRDefault="001D05AB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(</w:t>
            </w:r>
            <w:r w:rsidRPr="00FE1C16">
              <w:rPr>
                <w:rFonts w:hint="eastAsia"/>
                <w:bCs/>
                <w:lang w:eastAsia="zh-TW"/>
              </w:rPr>
              <w:t>下拉選單可參考壽險契約情報</w:t>
            </w:r>
            <w:r w:rsidRPr="00FE1C16">
              <w:rPr>
                <w:rFonts w:hint="eastAsia"/>
                <w:bCs/>
                <w:lang w:eastAsia="zh-TW"/>
              </w:rPr>
              <w:t>ID</w:t>
            </w:r>
            <w:r w:rsidRPr="00FE1C16">
              <w:rPr>
                <w:rFonts w:hint="eastAsia"/>
                <w:bCs/>
                <w:lang w:eastAsia="zh-TW"/>
              </w:rPr>
              <w:t>索引的國籍顯示方式</w:t>
            </w:r>
            <w:r w:rsidRPr="00FE1C16">
              <w:rPr>
                <w:rFonts w:hint="eastAsia"/>
                <w:bCs/>
                <w:lang w:eastAsia="zh-TW"/>
              </w:rPr>
              <w:t>)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IF DTAAA001.</w:t>
            </w:r>
            <w:r w:rsidRPr="00FE1C16">
              <w:rPr>
                <w:rFonts w:hint="eastAsia"/>
                <w:bCs/>
                <w:lang w:eastAsia="zh-TW"/>
              </w:rPr>
              <w:t>案件優先表示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C16">
                <w:rPr>
                  <w:rFonts w:hint="eastAsia"/>
                  <w:bCs/>
                  <w:lang w:eastAsia="zh-TW"/>
                </w:rPr>
                <w:t>1</w:t>
              </w:r>
              <w:r w:rsidRPr="00FE1C16">
                <w:rPr>
                  <w:bCs/>
                  <w:lang w:eastAsia="zh-TW"/>
                </w:rPr>
                <w:t>’</w:t>
              </w:r>
            </w:smartTag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</w:t>
            </w:r>
            <w:r w:rsidRPr="00FE1C16">
              <w:rPr>
                <w:rFonts w:hint="eastAsia"/>
                <w:bCs/>
                <w:lang w:eastAsia="zh-TW"/>
              </w:rPr>
              <w:t>以藍色表示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END IF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居住地址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居住地址郵遞區號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易晤地址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易晤地址郵遞區號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聯絡電話國碼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DTAAA010.</w:t>
            </w:r>
            <w:r w:rsidRPr="00FE1C16">
              <w:rPr>
                <w:rFonts w:hint="eastAsia"/>
                <w:bCs/>
                <w:lang w:eastAsia="zh-TW"/>
              </w:rPr>
              <w:t>事故者聯絡電話國碼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預設為空白。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若</w:t>
            </w:r>
            <w:r w:rsidRPr="00FE1C16">
              <w:rPr>
                <w:rFonts w:hint="eastAsia"/>
                <w:bCs/>
                <w:lang w:eastAsia="zh-TW"/>
              </w:rPr>
              <w:t>DTAAA001.</w:t>
            </w:r>
            <w:r w:rsidRPr="00FE1C16">
              <w:rPr>
                <w:bCs/>
                <w:lang w:eastAsia="zh-TW"/>
              </w:rPr>
              <w:t>IS_OIU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Y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lang w:eastAsia="zh-TW"/>
              </w:rPr>
              <w:t>可輸入，否則此欄位</w:t>
            </w:r>
            <w:r w:rsidRPr="00FE1C16">
              <w:rPr>
                <w:rFonts w:hint="eastAsia"/>
                <w:bCs/>
                <w:lang w:eastAsia="zh-TW"/>
              </w:rPr>
              <w:t>DISABELD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聯絡電話區碼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事故者聯絡電話區碼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聯絡電話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事故者聯絡電話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聯絡電話分機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事故者聯絡電話分機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行動電話國碼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DTAAA010.</w:t>
            </w:r>
            <w:r w:rsidRPr="00FE1C16">
              <w:rPr>
                <w:rFonts w:hint="eastAsia"/>
                <w:bCs/>
                <w:lang w:eastAsia="zh-TW"/>
              </w:rPr>
              <w:t>事故者行動電話國碼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預設為空白。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若</w:t>
            </w:r>
            <w:r w:rsidRPr="00FE1C16">
              <w:rPr>
                <w:rFonts w:hint="eastAsia"/>
                <w:bCs/>
                <w:lang w:eastAsia="zh-TW"/>
              </w:rPr>
              <w:t>DTAAA001.</w:t>
            </w:r>
            <w:r w:rsidRPr="00FE1C16">
              <w:rPr>
                <w:bCs/>
                <w:lang w:eastAsia="zh-TW"/>
              </w:rPr>
              <w:t>IS_OIU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Y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lang w:eastAsia="zh-TW"/>
              </w:rPr>
              <w:t>可輸入，否則此欄位</w:t>
            </w:r>
            <w:r w:rsidRPr="00FE1C16">
              <w:rPr>
                <w:rFonts w:hint="eastAsia"/>
                <w:bCs/>
                <w:lang w:eastAsia="zh-TW"/>
              </w:rPr>
              <w:t>DISABELD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行動電話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事故者手機號碼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事故者</w:t>
            </w:r>
            <w:r w:rsidRPr="00FE1C16">
              <w:rPr>
                <w:rFonts w:hint="eastAsia"/>
                <w:bCs/>
                <w:lang w:eastAsia="zh-TW"/>
              </w:rPr>
              <w:t>Email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申請日期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事故原因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另開視窗</w:t>
            </w:r>
            <w:r w:rsidRPr="00FE1C16">
              <w:rPr>
                <w:rFonts w:hint="eastAsia"/>
                <w:bCs/>
                <w:lang w:eastAsia="zh-TW"/>
              </w:rPr>
              <w:t>Link AAC0_0100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OUTPUT </w:t>
            </w:r>
            <w:r w:rsidRPr="00FE1C16">
              <w:rPr>
                <w:rFonts w:hint="eastAsia"/>
                <w:bCs/>
                <w:lang w:eastAsia="zh-TW"/>
              </w:rPr>
              <w:t>事故原因中文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事故原因內容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事故職等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DTAAA010.</w:t>
            </w:r>
            <w:r w:rsidRPr="00FE1C16">
              <w:rPr>
                <w:rFonts w:hint="eastAsia"/>
                <w:bCs/>
                <w:lang w:eastAsia="zh-TW"/>
              </w:rPr>
              <w:t>申請種類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CALL  </w:t>
            </w:r>
            <w:r w:rsidRPr="00FE1C16">
              <w:rPr>
                <w:rFonts w:ascii="細明體" w:eastAsia="細明體" w:hAnsi="細明體" w:hint="eastAsia"/>
              </w:rPr>
              <w:t>AA_A0Z007</w:t>
            </w:r>
            <w:r w:rsidRPr="00FE1C16">
              <w:rPr>
                <w:rFonts w:ascii="細明體" w:eastAsia="細明體" w:hAnsi="細明體" w:hint="eastAsia"/>
                <w:lang w:eastAsia="zh-TW"/>
              </w:rPr>
              <w:t>.Method5 BY 受理編號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IF 有資料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 </w:t>
            </w:r>
            <w:r w:rsidRPr="00FE1C16">
              <w:rPr>
                <w:rFonts w:hint="eastAsia"/>
                <w:bCs/>
                <w:lang w:eastAsia="zh-TW"/>
              </w:rPr>
              <w:t>該索賠類別之</w:t>
            </w:r>
            <w:r w:rsidRPr="00FE1C16">
              <w:rPr>
                <w:rFonts w:hint="eastAsia"/>
                <w:bCs/>
                <w:lang w:eastAsia="zh-TW"/>
              </w:rPr>
              <w:t xml:space="preserve">CheckBox </w:t>
            </w:r>
            <w:r w:rsidRPr="00FE1C16">
              <w:rPr>
                <w:rFonts w:hint="eastAsia"/>
                <w:bCs/>
                <w:lang w:eastAsia="zh-TW"/>
              </w:rPr>
              <w:t>勾選</w:t>
            </w:r>
          </w:p>
          <w:p w:rsidR="00C87B35" w:rsidRDefault="00C87B35" w:rsidP="00C87B35">
            <w:pPr>
              <w:pStyle w:val="Tabletext"/>
              <w:keepLines w:val="0"/>
              <w:spacing w:after="0" w:line="240" w:lineRule="auto"/>
              <w:rPr>
                <w:ins w:id="25" w:author="李明諭" w:date="2019-11-11T10:00:00Z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END IF</w:t>
            </w:r>
          </w:p>
          <w:p w:rsidR="008F379F" w:rsidRPr="00FE1C16" w:rsidRDefault="008F379F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ins w:id="26" w:author="李明諭" w:date="2019-11-11T10:00:00Z">
              <w:r>
                <w:rPr>
                  <w:rFonts w:hint="eastAsia"/>
                  <w:bCs/>
                  <w:lang w:eastAsia="zh-TW"/>
                </w:rPr>
                <w:t>新增員工福團</w:t>
              </w:r>
              <w:r>
                <w:rPr>
                  <w:rFonts w:hint="eastAsia"/>
                  <w:bCs/>
                  <w:lang w:eastAsia="zh-TW"/>
                </w:rPr>
                <w:t>(</w:t>
              </w:r>
              <w:r>
                <w:rPr>
                  <w:rFonts w:hint="eastAsia"/>
                  <w:bCs/>
                  <w:lang w:eastAsia="zh-TW"/>
                </w:rPr>
                <w:t>含退休人員</w:t>
              </w:r>
              <w:r>
                <w:rPr>
                  <w:rFonts w:hint="eastAsia"/>
                  <w:bCs/>
                  <w:lang w:eastAsia="zh-TW"/>
                </w:rPr>
                <w:t>)</w:t>
              </w:r>
            </w:ins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事故地點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事故經過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報案機關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E1EAC" w:rsidRPr="00FE1C16" w:rsidTr="003D3F99">
        <w:tc>
          <w:tcPr>
            <w:tcW w:w="1731" w:type="dxa"/>
          </w:tcPr>
          <w:p w:rsidR="003E1EAC" w:rsidRPr="00FE1C16" w:rsidRDefault="003E1EAC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報案機關電話國碼</w:t>
            </w:r>
          </w:p>
        </w:tc>
        <w:tc>
          <w:tcPr>
            <w:tcW w:w="2764" w:type="dxa"/>
          </w:tcPr>
          <w:p w:rsidR="003E1EAC" w:rsidRPr="00FE1C16" w:rsidRDefault="003E1EAC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3E1EAC" w:rsidRPr="00FE1C16" w:rsidRDefault="003E1EAC" w:rsidP="003E1EA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預設為空白。</w:t>
            </w:r>
          </w:p>
          <w:p w:rsidR="003E1EAC" w:rsidRPr="00FE1C16" w:rsidRDefault="003E1EAC" w:rsidP="003E1E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若</w:t>
            </w:r>
            <w:r w:rsidRPr="00FE1C16">
              <w:rPr>
                <w:rFonts w:hint="eastAsia"/>
                <w:bCs/>
                <w:lang w:eastAsia="zh-TW"/>
              </w:rPr>
              <w:t>DTAAA001.</w:t>
            </w:r>
            <w:r w:rsidRPr="00FE1C16">
              <w:rPr>
                <w:bCs/>
                <w:lang w:eastAsia="zh-TW"/>
              </w:rPr>
              <w:t>IS_OIU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Y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lang w:eastAsia="zh-TW"/>
              </w:rPr>
              <w:t>可輸入，否則此欄位</w:t>
            </w:r>
            <w:r w:rsidRPr="00FE1C16">
              <w:rPr>
                <w:rFonts w:hint="eastAsia"/>
                <w:bCs/>
                <w:lang w:eastAsia="zh-TW"/>
              </w:rPr>
              <w:t>DISABELD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報案機關電話區碼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報案機關電話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報案機關分機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承辦警員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無記名附約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DTAAA012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</w:t>
            </w:r>
            <w:r w:rsidRPr="00FE1C16">
              <w:rPr>
                <w:rFonts w:hint="eastAsia"/>
                <w:lang w:eastAsia="zh-TW"/>
              </w:rPr>
              <w:t>ID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與受託人關係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FE1C16">
              <w:rPr>
                <w:bCs/>
                <w:strike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業務人員</w:t>
            </w:r>
          </w:p>
          <w:p w:rsidR="00C87B35" w:rsidRPr="00FE1C16" w:rsidRDefault="00C87B35" w:rsidP="00C87B3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配偶</w:t>
            </w:r>
          </w:p>
          <w:p w:rsidR="00C87B35" w:rsidRPr="00FE1C16" w:rsidRDefault="00C87B35" w:rsidP="00C87B3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父母</w:t>
            </w:r>
          </w:p>
          <w:p w:rsidR="00C87B35" w:rsidRPr="00FE1C16" w:rsidRDefault="00C87B35" w:rsidP="00C87B3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子女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代辦委託書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strike/>
                <w:lang w:eastAsia="zh-TW"/>
              </w:rPr>
            </w:pPr>
            <w:r w:rsidRPr="00FE1C16">
              <w:rPr>
                <w:bCs/>
                <w:strike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送件人姓名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 xml:space="preserve">IF </w:t>
            </w:r>
            <w:r w:rsidRPr="00FE1C16">
              <w:rPr>
                <w:rFonts w:hint="eastAsia"/>
                <w:bCs/>
                <w:strike/>
                <w:lang w:eastAsia="zh-TW"/>
              </w:rPr>
              <w:t>與受託人關係為</w:t>
            </w:r>
            <w:r w:rsidRPr="00FE1C16">
              <w:rPr>
                <w:rFonts w:hint="eastAsia"/>
                <w:bCs/>
                <w:strike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strike/>
                <w:lang w:eastAsia="zh-TW"/>
              </w:rPr>
              <w:t>業務人員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 xml:space="preserve">     OUTPUT 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END IF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送件人單位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 xml:space="preserve">IF </w:t>
            </w:r>
            <w:r w:rsidRPr="00FE1C16">
              <w:rPr>
                <w:rFonts w:hint="eastAsia"/>
                <w:bCs/>
                <w:strike/>
                <w:lang w:eastAsia="zh-TW"/>
              </w:rPr>
              <w:t>與受託人關係為</w:t>
            </w:r>
            <w:r w:rsidRPr="00FE1C16">
              <w:rPr>
                <w:rFonts w:hint="eastAsia"/>
                <w:bCs/>
                <w:strike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strike/>
                <w:lang w:eastAsia="zh-TW"/>
              </w:rPr>
              <w:t>業務人員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 xml:space="preserve">     OUTPUT 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END IF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聯絡電話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送件人聯絡電話區碼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送件人聯絡電話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送件人聯絡電話分機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送件人手機號碼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</w:t>
            </w:r>
            <w:r w:rsidRPr="00FE1C16"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檢附文件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將</w:t>
            </w: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檢附文件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lang w:eastAsia="zh-TW"/>
              </w:rPr>
              <w:t>每三位擷取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48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依序讀取每一筆資料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480" w:lineRule="auto"/>
              <w:jc w:val="both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檢查每一筆</w:t>
            </w:r>
            <w:r w:rsidRPr="00FE1C16">
              <w:rPr>
                <w:rFonts w:hint="eastAsia"/>
                <w:bCs/>
                <w:lang w:eastAsia="zh-TW"/>
              </w:rPr>
              <w:t xml:space="preserve">. </w:t>
            </w:r>
            <w:r w:rsidRPr="00FE1C16">
              <w:rPr>
                <w:rFonts w:hint="eastAsia"/>
                <w:bCs/>
                <w:lang w:eastAsia="zh-TW"/>
              </w:rPr>
              <w:t>第三位是否均為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Y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480" w:lineRule="auto"/>
              <w:jc w:val="both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IF NOT 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480" w:lineRule="auto"/>
              <w:jc w:val="both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</w:t>
            </w:r>
            <w:r w:rsidRPr="00FE1C16">
              <w:rPr>
                <w:rFonts w:hint="eastAsia"/>
                <w:bCs/>
                <w:lang w:eastAsia="zh-TW"/>
              </w:rPr>
              <w:t>顯示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>不齊全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480" w:lineRule="auto"/>
              <w:jc w:val="both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ELSE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480" w:lineRule="auto"/>
              <w:jc w:val="both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</w:t>
            </w:r>
            <w:r w:rsidRPr="00FE1C16">
              <w:rPr>
                <w:rFonts w:hint="eastAsia"/>
                <w:bCs/>
                <w:lang w:eastAsia="zh-TW"/>
              </w:rPr>
              <w:t>顯示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>齊全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480" w:lineRule="auto"/>
              <w:jc w:val="both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END IF</w:t>
            </w:r>
            <w:r w:rsidRPr="00FE1C16">
              <w:rPr>
                <w:rFonts w:hint="eastAsia"/>
                <w:bCs/>
                <w:lang w:eastAsia="zh-TW"/>
              </w:rPr>
              <w:t>。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刪除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授權碼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bCs/>
                <w:lang w:eastAsia="zh-TW"/>
              </w:rPr>
              <w:t>DTAAA010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受理進度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自核轉送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IF </w:t>
            </w: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自核表示</w:t>
            </w:r>
            <w:r w:rsidRPr="00FE1C16">
              <w:rPr>
                <w:rFonts w:hint="eastAsia"/>
                <w:bCs/>
                <w:lang w:eastAsia="zh-TW"/>
              </w:rPr>
              <w:t xml:space="preserve">  =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Y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</w:t>
            </w:r>
            <w:r w:rsidRPr="00FE1C16">
              <w:rPr>
                <w:rFonts w:hint="eastAsia"/>
                <w:bCs/>
                <w:lang w:eastAsia="zh-TW"/>
              </w:rPr>
              <w:t>顯示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自核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ELSE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</w:t>
            </w:r>
            <w:r w:rsidRPr="00FE1C16">
              <w:rPr>
                <w:rFonts w:hint="eastAsia"/>
                <w:bCs/>
                <w:lang w:eastAsia="zh-TW"/>
              </w:rPr>
              <w:t>顯示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轉送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是否交查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IF </w:t>
            </w:r>
            <w:r w:rsidRPr="00FE1C16">
              <w:rPr>
                <w:bCs/>
                <w:lang w:eastAsia="zh-TW"/>
              </w:rPr>
              <w:t>DTAAA010</w:t>
            </w:r>
            <w:r w:rsidRPr="00FE1C16">
              <w:rPr>
                <w:rFonts w:hint="eastAsia"/>
                <w:bCs/>
                <w:lang w:eastAsia="zh-TW"/>
              </w:rPr>
              <w:t>.</w:t>
            </w:r>
            <w:r w:rsidRPr="00FE1C16">
              <w:rPr>
                <w:rFonts w:hint="eastAsia"/>
                <w:bCs/>
                <w:lang w:eastAsia="zh-TW"/>
              </w:rPr>
              <w:t>交查表示</w:t>
            </w:r>
            <w:r w:rsidRPr="00FE1C16">
              <w:rPr>
                <w:rFonts w:hint="eastAsia"/>
                <w:bCs/>
                <w:lang w:eastAsia="zh-TW"/>
              </w:rPr>
              <w:t xml:space="preserve">  = </w:t>
            </w:r>
            <w:r w:rsidRPr="00FE1C16"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C16">
                <w:rPr>
                  <w:rFonts w:hint="eastAsia"/>
                  <w:bCs/>
                  <w:lang w:eastAsia="zh-TW"/>
                </w:rPr>
                <w:t>0</w:t>
              </w:r>
              <w:r w:rsidRPr="00FE1C16">
                <w:rPr>
                  <w:bCs/>
                  <w:lang w:eastAsia="zh-TW"/>
                </w:rPr>
                <w:t>’</w:t>
              </w:r>
            </w:smartTag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</w:t>
            </w:r>
            <w:r w:rsidRPr="00FE1C16">
              <w:rPr>
                <w:rFonts w:hint="eastAsia"/>
                <w:bCs/>
                <w:lang w:eastAsia="zh-TW"/>
              </w:rPr>
              <w:t>顯示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無交查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ELSE  IF DTAAA010.</w:t>
            </w:r>
            <w:r w:rsidRPr="00FE1C16">
              <w:rPr>
                <w:rFonts w:hint="eastAsia"/>
                <w:bCs/>
                <w:lang w:eastAsia="zh-TW"/>
              </w:rPr>
              <w:t>交查表示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C16">
                <w:rPr>
                  <w:rFonts w:hint="eastAsia"/>
                  <w:bCs/>
                  <w:lang w:eastAsia="zh-TW"/>
                </w:rPr>
                <w:t>1</w:t>
              </w:r>
              <w:r w:rsidRPr="00FE1C16">
                <w:rPr>
                  <w:bCs/>
                  <w:lang w:eastAsia="zh-TW"/>
                </w:rPr>
                <w:t>’</w:t>
              </w:r>
            </w:smartTag>
            <w:r w:rsidRPr="00FE1C16">
              <w:rPr>
                <w:rFonts w:hint="eastAsia"/>
                <w:bCs/>
                <w:lang w:eastAsia="zh-TW"/>
              </w:rPr>
              <w:t xml:space="preserve"> 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</w:t>
            </w:r>
            <w:r w:rsidRPr="00FE1C16">
              <w:rPr>
                <w:rFonts w:hint="eastAsia"/>
                <w:bCs/>
                <w:lang w:eastAsia="zh-TW"/>
              </w:rPr>
              <w:t>顯示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交查中</w:t>
            </w:r>
            <w:r w:rsidRPr="00FE1C16">
              <w:rPr>
                <w:bCs/>
                <w:lang w:eastAsia="zh-TW"/>
              </w:rPr>
              <w:t>’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ELSE  IF DTAAA010.</w:t>
            </w:r>
            <w:r w:rsidRPr="00FE1C16">
              <w:rPr>
                <w:rFonts w:hint="eastAsia"/>
                <w:bCs/>
                <w:lang w:eastAsia="zh-TW"/>
              </w:rPr>
              <w:t>交查表示</w:t>
            </w:r>
            <w:r w:rsidRPr="00FE1C16">
              <w:rPr>
                <w:rFonts w:hint="eastAsia"/>
                <w:bCs/>
                <w:lang w:eastAsia="zh-TW"/>
              </w:rPr>
              <w:t xml:space="preserve"> = </w:t>
            </w:r>
            <w:r w:rsidRPr="00FE1C16"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C16">
                <w:rPr>
                  <w:rFonts w:hint="eastAsia"/>
                  <w:bCs/>
                  <w:lang w:eastAsia="zh-TW"/>
                </w:rPr>
                <w:t>2</w:t>
              </w:r>
              <w:r w:rsidRPr="00FE1C16">
                <w:rPr>
                  <w:bCs/>
                  <w:lang w:eastAsia="zh-TW"/>
                </w:rPr>
                <w:t>’</w:t>
              </w:r>
            </w:smartTag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</w:t>
            </w:r>
            <w:r w:rsidRPr="00FE1C16">
              <w:rPr>
                <w:rFonts w:hint="eastAsia"/>
                <w:bCs/>
                <w:lang w:eastAsia="zh-TW"/>
              </w:rPr>
              <w:t>顯示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bCs/>
                <w:lang w:eastAsia="zh-TW"/>
              </w:rPr>
              <w:t>‘</w:t>
            </w:r>
            <w:r w:rsidRPr="00FE1C16">
              <w:rPr>
                <w:rFonts w:hint="eastAsia"/>
                <w:bCs/>
                <w:lang w:eastAsia="zh-TW"/>
              </w:rPr>
              <w:t>交查完成</w:t>
            </w:r>
            <w:r w:rsidRPr="00FE1C16">
              <w:rPr>
                <w:bCs/>
                <w:lang w:eastAsia="zh-TW"/>
              </w:rPr>
              <w:t>’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</w:p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受理人員姓名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C87B35" w:rsidRPr="00FE1C16" w:rsidTr="003D3F99">
        <w:tc>
          <w:tcPr>
            <w:tcW w:w="1731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2764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4145" w:type="dxa"/>
          </w:tcPr>
          <w:p w:rsidR="00C87B35" w:rsidRPr="00FE1C16" w:rsidRDefault="00C87B35" w:rsidP="00C87B3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OUTPUT</w:t>
            </w:r>
          </w:p>
        </w:tc>
      </w:tr>
    </w:tbl>
    <w:p w:rsidR="00F418D3" w:rsidRPr="00FE1C16" w:rsidRDefault="00F418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ELSE</w:t>
      </w:r>
    </w:p>
    <w:p w:rsidR="00F418D3" w:rsidRPr="00FE1C16" w:rsidRDefault="00F418D3" w:rsidP="00F418D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‘</w:t>
      </w:r>
      <w:r w:rsidRPr="00FE1C16">
        <w:rPr>
          <w:rFonts w:hint="eastAsia"/>
          <w:lang w:eastAsia="zh-TW"/>
        </w:rPr>
        <w:t>該受理編號不存在</w:t>
      </w:r>
      <w:r w:rsidRPr="00FE1C16">
        <w:rPr>
          <w:lang w:eastAsia="zh-TW"/>
        </w:rPr>
        <w:t>’</w:t>
      </w:r>
      <w:r w:rsidRPr="00FE1C16">
        <w:rPr>
          <w:rFonts w:hint="eastAsia"/>
          <w:lang w:eastAsia="zh-TW"/>
        </w:rPr>
        <w:t>。</w:t>
      </w:r>
    </w:p>
    <w:p w:rsidR="00F418D3" w:rsidRPr="00FE1C16" w:rsidRDefault="00F418D3" w:rsidP="00F418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</w:p>
    <w:p w:rsidR="00AF477C" w:rsidRPr="00FE1C16" w:rsidRDefault="003143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Button </w:t>
      </w:r>
      <w:r w:rsidRPr="00FE1C16">
        <w:rPr>
          <w:rFonts w:hint="eastAsia"/>
          <w:lang w:eastAsia="zh-TW"/>
        </w:rPr>
        <w:t>顯示：</w:t>
      </w:r>
      <w:r w:rsidR="001B1594" w:rsidRPr="00FE1C16">
        <w:rPr>
          <w:rFonts w:hint="eastAsia"/>
          <w:lang w:eastAsia="zh-TW"/>
        </w:rPr>
        <w:t xml:space="preserve">(Button </w:t>
      </w:r>
      <w:r w:rsidR="001B1594" w:rsidRPr="00FE1C16">
        <w:rPr>
          <w:rFonts w:hint="eastAsia"/>
          <w:lang w:eastAsia="zh-TW"/>
        </w:rPr>
        <w:t>請由</w:t>
      </w:r>
      <w:r w:rsidR="001B1594" w:rsidRPr="00FE1C16">
        <w:rPr>
          <w:rFonts w:hint="eastAsia"/>
          <w:lang w:eastAsia="zh-TW"/>
        </w:rPr>
        <w:t>DISABLE</w:t>
      </w:r>
      <w:r w:rsidR="001B1594" w:rsidRPr="00FE1C16">
        <w:rPr>
          <w:rFonts w:hint="eastAsia"/>
          <w:lang w:eastAsia="zh-TW"/>
        </w:rPr>
        <w:t>改為不顯示</w:t>
      </w:r>
      <w:r w:rsidR="001B1594" w:rsidRPr="00FE1C16">
        <w:rPr>
          <w:rFonts w:hint="eastAsia"/>
          <w:lang w:eastAsia="zh-TW"/>
        </w:rPr>
        <w:t>)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3143FF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Pr="00FE1C16" w:rsidRDefault="003143FF" w:rsidP="00A728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3143FF" w:rsidRPr="00FE1C16" w:rsidRDefault="003143FF" w:rsidP="00A728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Enable</w:t>
            </w:r>
            <w:r w:rsidRPr="00FE1C16">
              <w:rPr>
                <w:rFonts w:hint="eastAsia"/>
                <w:bCs/>
                <w:lang w:eastAsia="zh-TW"/>
              </w:rPr>
              <w:t>時機</w:t>
            </w:r>
          </w:p>
        </w:tc>
      </w:tr>
      <w:tr w:rsidR="003143FF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Pr="00FE1C16" w:rsidRDefault="003143FF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案件送件</w:t>
            </w:r>
          </w:p>
        </w:tc>
        <w:tc>
          <w:tcPr>
            <w:tcW w:w="5040" w:type="dxa"/>
          </w:tcPr>
          <w:p w:rsidR="003143FF" w:rsidRPr="00FE1C16" w:rsidRDefault="003143FF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受理進度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為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空值</w:t>
            </w:r>
          </w:p>
        </w:tc>
      </w:tr>
      <w:tr w:rsidR="003143FF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Pr="00FE1C16" w:rsidRDefault="003143FF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案件修改</w:t>
            </w:r>
          </w:p>
        </w:tc>
        <w:tc>
          <w:tcPr>
            <w:tcW w:w="5040" w:type="dxa"/>
          </w:tcPr>
          <w:p w:rsidR="00E955AD" w:rsidRPr="00FE1C16" w:rsidRDefault="00E955AD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1.</w:t>
            </w:r>
            <w:r w:rsidRPr="00FE1C16">
              <w:rPr>
                <w:rFonts w:hint="eastAsia"/>
                <w:lang w:eastAsia="zh-TW"/>
              </w:rPr>
              <w:t>受理進度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為</w:t>
            </w:r>
            <w:r w:rsidRPr="00FE1C16">
              <w:rPr>
                <w:rFonts w:hint="eastAsia"/>
                <w:lang w:eastAsia="zh-TW"/>
              </w:rPr>
              <w:t xml:space="preserve"> 00</w:t>
            </w:r>
          </w:p>
          <w:p w:rsidR="00E955AD" w:rsidRPr="00FE1C16" w:rsidRDefault="00E955AD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2.</w:t>
            </w:r>
            <w:r w:rsidRPr="00FE1C16">
              <w:rPr>
                <w:rFonts w:hint="eastAsia"/>
                <w:lang w:eastAsia="zh-TW"/>
              </w:rPr>
              <w:t>申請書處理狀態</w:t>
            </w:r>
            <w:r w:rsidR="003143FF" w:rsidRPr="00FE1C16">
              <w:rPr>
                <w:rFonts w:hint="eastAsia"/>
                <w:lang w:eastAsia="zh-TW"/>
              </w:rPr>
              <w:t xml:space="preserve"> </w:t>
            </w:r>
            <w:r w:rsidR="003143FF" w:rsidRPr="00FE1C16">
              <w:rPr>
                <w:rFonts w:hint="eastAsia"/>
                <w:lang w:eastAsia="zh-TW"/>
              </w:rPr>
              <w:t>為</w:t>
            </w:r>
            <w:r w:rsidR="003143FF" w:rsidRPr="00FE1C16">
              <w:rPr>
                <w:rFonts w:hint="eastAsia"/>
                <w:lang w:eastAsia="zh-TW"/>
              </w:rPr>
              <w:t xml:space="preserve"> 1(</w:t>
            </w:r>
            <w:r w:rsidR="003143FF" w:rsidRPr="00FE1C16">
              <w:rPr>
                <w:rFonts w:hint="eastAsia"/>
                <w:lang w:eastAsia="zh-TW"/>
              </w:rPr>
              <w:t>受理</w:t>
            </w:r>
            <w:r w:rsidR="003143FF" w:rsidRPr="00FE1C16">
              <w:rPr>
                <w:rFonts w:hint="eastAsia"/>
                <w:lang w:eastAsia="zh-TW"/>
              </w:rPr>
              <w:t>)</w:t>
            </w:r>
          </w:p>
          <w:p w:rsidR="003143FF" w:rsidRPr="00FE1C16" w:rsidRDefault="00E955AD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3.</w:t>
            </w:r>
            <w:r w:rsidR="00617108" w:rsidRPr="00FE1C16">
              <w:rPr>
                <w:rFonts w:hint="eastAsia"/>
                <w:lang w:eastAsia="zh-TW"/>
              </w:rPr>
              <w:t>受理人員</w:t>
            </w:r>
            <w:r w:rsidR="00A728BB" w:rsidRPr="00FE1C16">
              <w:rPr>
                <w:rFonts w:hint="eastAsia"/>
                <w:lang w:eastAsia="zh-TW"/>
              </w:rPr>
              <w:t>為登入者時</w:t>
            </w:r>
          </w:p>
        </w:tc>
      </w:tr>
      <w:tr w:rsidR="003143FF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Pr="00FE1C16" w:rsidRDefault="003143FF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案件刪除</w:t>
            </w:r>
          </w:p>
        </w:tc>
        <w:tc>
          <w:tcPr>
            <w:tcW w:w="5040" w:type="dxa"/>
          </w:tcPr>
          <w:p w:rsidR="003143FF" w:rsidRPr="00FE1C16" w:rsidRDefault="00944EDD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同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案件修改</w:t>
            </w:r>
          </w:p>
        </w:tc>
      </w:tr>
      <w:tr w:rsidR="003143FF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3143FF" w:rsidRPr="00FE1C16" w:rsidRDefault="00617108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資料確認</w:t>
            </w:r>
          </w:p>
        </w:tc>
        <w:tc>
          <w:tcPr>
            <w:tcW w:w="5040" w:type="dxa"/>
          </w:tcPr>
          <w:p w:rsidR="00E955AD" w:rsidRPr="00FE1C16" w:rsidRDefault="00E955AD" w:rsidP="00A728BB">
            <w:pPr>
              <w:rPr>
                <w:rFonts w:hint="eastAsia"/>
                <w:strike/>
                <w:sz w:val="20"/>
                <w:szCs w:val="20"/>
              </w:rPr>
            </w:pPr>
            <w:r w:rsidRPr="00FE1C16">
              <w:rPr>
                <w:rFonts w:hint="eastAsia"/>
                <w:strike/>
                <w:sz w:val="20"/>
                <w:szCs w:val="20"/>
              </w:rPr>
              <w:t>1.</w:t>
            </w:r>
            <w:r w:rsidR="00617108" w:rsidRPr="00FE1C16">
              <w:rPr>
                <w:rFonts w:hint="eastAsia"/>
                <w:strike/>
                <w:sz w:val="20"/>
                <w:szCs w:val="20"/>
              </w:rPr>
              <w:t>受理進度</w:t>
            </w:r>
            <w:r w:rsidR="00617108" w:rsidRPr="00FE1C16">
              <w:rPr>
                <w:rFonts w:hint="eastAsia"/>
                <w:strike/>
                <w:sz w:val="20"/>
                <w:szCs w:val="20"/>
              </w:rPr>
              <w:t xml:space="preserve"> </w:t>
            </w:r>
            <w:r w:rsidR="00617108" w:rsidRPr="00FE1C16">
              <w:rPr>
                <w:rFonts w:hint="eastAsia"/>
                <w:strike/>
                <w:sz w:val="20"/>
                <w:szCs w:val="20"/>
              </w:rPr>
              <w:t>為</w:t>
            </w:r>
            <w:r w:rsidR="00617108" w:rsidRPr="00FE1C16">
              <w:rPr>
                <w:rFonts w:hint="eastAsia"/>
                <w:strike/>
                <w:sz w:val="20"/>
                <w:szCs w:val="20"/>
              </w:rPr>
              <w:t xml:space="preserve"> 10(</w:t>
            </w:r>
            <w:r w:rsidR="00617108" w:rsidRPr="00FE1C16">
              <w:rPr>
                <w:rFonts w:hint="eastAsia"/>
                <w:strike/>
                <w:sz w:val="20"/>
                <w:szCs w:val="20"/>
              </w:rPr>
              <w:t>受理</w:t>
            </w:r>
            <w:r w:rsidR="00617108" w:rsidRPr="00FE1C16">
              <w:rPr>
                <w:rFonts w:hint="eastAsia"/>
                <w:strike/>
                <w:sz w:val="20"/>
                <w:szCs w:val="20"/>
              </w:rPr>
              <w:t>)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</w:t>
            </w:r>
          </w:p>
          <w:p w:rsidR="00E955AD" w:rsidRPr="00FE1C16" w:rsidRDefault="00E955AD" w:rsidP="00A728BB">
            <w:pPr>
              <w:rPr>
                <w:rFonts w:hint="eastAsia"/>
                <w:strike/>
                <w:sz w:val="20"/>
                <w:szCs w:val="20"/>
              </w:rPr>
            </w:pPr>
            <w:r w:rsidRPr="00FE1C16">
              <w:rPr>
                <w:rFonts w:hint="eastAsia"/>
                <w:strike/>
                <w:sz w:val="20"/>
                <w:szCs w:val="20"/>
              </w:rPr>
              <w:t>2.</w:t>
            </w:r>
            <w:r w:rsidRPr="00FE1C16">
              <w:rPr>
                <w:rFonts w:hint="eastAsia"/>
                <w:strike/>
                <w:sz w:val="20"/>
                <w:szCs w:val="20"/>
              </w:rPr>
              <w:t>申請書處理狀態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trike/>
                <w:sz w:val="20"/>
                <w:szCs w:val="20"/>
              </w:rPr>
              <w:t>為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1(</w:t>
            </w:r>
            <w:r w:rsidRPr="00FE1C16">
              <w:rPr>
                <w:rFonts w:hint="eastAsia"/>
                <w:strike/>
                <w:sz w:val="20"/>
                <w:szCs w:val="20"/>
              </w:rPr>
              <w:t>受理</w:t>
            </w:r>
            <w:r w:rsidRPr="00FE1C16">
              <w:rPr>
                <w:rFonts w:hint="eastAsia"/>
                <w:strike/>
                <w:sz w:val="20"/>
                <w:szCs w:val="20"/>
              </w:rPr>
              <w:t>)</w:t>
            </w:r>
          </w:p>
          <w:p w:rsidR="003143FF" w:rsidRPr="00FE1C16" w:rsidRDefault="00E955AD" w:rsidP="00A728BB">
            <w:pPr>
              <w:rPr>
                <w:strike/>
                <w:sz w:val="20"/>
                <w:szCs w:val="20"/>
              </w:rPr>
            </w:pPr>
            <w:r w:rsidRPr="00FE1C16">
              <w:rPr>
                <w:rFonts w:hint="eastAsia"/>
                <w:strike/>
                <w:sz w:val="20"/>
                <w:szCs w:val="20"/>
              </w:rPr>
              <w:t>3.</w:t>
            </w:r>
            <w:r w:rsidRPr="00FE1C16">
              <w:rPr>
                <w:rFonts w:hint="eastAsia"/>
                <w:strike/>
                <w:sz w:val="20"/>
                <w:szCs w:val="20"/>
              </w:rPr>
              <w:t>資料確認人員為登入者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trike/>
                <w:sz w:val="20"/>
                <w:szCs w:val="20"/>
              </w:rPr>
              <w:t>時</w:t>
            </w:r>
          </w:p>
        </w:tc>
      </w:tr>
      <w:tr w:rsidR="00617108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617108" w:rsidRPr="00FE1C16" w:rsidRDefault="00A728BB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核定</w:t>
            </w:r>
          </w:p>
        </w:tc>
        <w:tc>
          <w:tcPr>
            <w:tcW w:w="5040" w:type="dxa"/>
          </w:tcPr>
          <w:p w:rsidR="00E955AD" w:rsidRPr="00FE1C16" w:rsidRDefault="00E955AD" w:rsidP="00E955AD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1.</w:t>
            </w:r>
            <w:r w:rsidR="00A728BB" w:rsidRPr="00FE1C16">
              <w:rPr>
                <w:rFonts w:hint="eastAsia"/>
                <w:sz w:val="20"/>
                <w:szCs w:val="20"/>
              </w:rPr>
              <w:t>受理進度</w:t>
            </w:r>
            <w:r w:rsidR="00A728BB" w:rsidRPr="00FE1C16">
              <w:rPr>
                <w:rFonts w:hint="eastAsia"/>
                <w:sz w:val="20"/>
                <w:szCs w:val="20"/>
              </w:rPr>
              <w:t xml:space="preserve"> </w:t>
            </w:r>
            <w:r w:rsidR="00A728BB" w:rsidRPr="00FE1C16">
              <w:rPr>
                <w:rFonts w:hint="eastAsia"/>
                <w:sz w:val="20"/>
                <w:szCs w:val="20"/>
              </w:rPr>
              <w:t>為</w:t>
            </w:r>
            <w:r w:rsidR="00A728BB" w:rsidRPr="00FE1C16">
              <w:rPr>
                <w:rFonts w:hint="eastAsia"/>
                <w:sz w:val="20"/>
                <w:szCs w:val="20"/>
              </w:rPr>
              <w:t xml:space="preserve"> </w:t>
            </w:r>
            <w:r w:rsidR="00CD362A" w:rsidRPr="00FE1C16">
              <w:rPr>
                <w:rFonts w:hint="eastAsia"/>
                <w:sz w:val="20"/>
                <w:szCs w:val="20"/>
              </w:rPr>
              <w:t>1</w:t>
            </w:r>
            <w:r w:rsidR="00A728BB" w:rsidRPr="00FE1C16">
              <w:rPr>
                <w:rFonts w:hint="eastAsia"/>
                <w:sz w:val="20"/>
                <w:szCs w:val="20"/>
              </w:rPr>
              <w:t>0(</w:t>
            </w:r>
            <w:r w:rsidR="00CD362A" w:rsidRPr="00FE1C16">
              <w:rPr>
                <w:rFonts w:hint="eastAsia"/>
                <w:sz w:val="20"/>
                <w:szCs w:val="20"/>
              </w:rPr>
              <w:t>受理</w:t>
            </w:r>
            <w:r w:rsidR="00A728BB" w:rsidRPr="00FE1C16">
              <w:rPr>
                <w:rFonts w:hint="eastAsia"/>
                <w:sz w:val="20"/>
                <w:szCs w:val="20"/>
              </w:rPr>
              <w:t>)</w:t>
            </w:r>
            <w:r w:rsidR="009D3B32" w:rsidRPr="00FE1C16">
              <w:rPr>
                <w:rFonts w:hint="eastAsia"/>
                <w:sz w:val="20"/>
                <w:szCs w:val="20"/>
              </w:rPr>
              <w:t xml:space="preserve"> OR 25(</w:t>
            </w:r>
            <w:r w:rsidR="009D3B32" w:rsidRPr="00FE1C16">
              <w:rPr>
                <w:rFonts w:hint="eastAsia"/>
                <w:sz w:val="20"/>
                <w:szCs w:val="20"/>
              </w:rPr>
              <w:t>退回</w:t>
            </w:r>
            <w:r w:rsidR="009D3B32" w:rsidRPr="00FE1C16">
              <w:rPr>
                <w:rFonts w:hint="eastAsia"/>
                <w:sz w:val="20"/>
                <w:szCs w:val="20"/>
              </w:rPr>
              <w:t>)</w:t>
            </w:r>
            <w:r w:rsidRPr="00FE1C16">
              <w:rPr>
                <w:rFonts w:hint="eastAsia"/>
                <w:sz w:val="20"/>
                <w:szCs w:val="20"/>
              </w:rPr>
              <w:t xml:space="preserve">  </w:t>
            </w:r>
          </w:p>
          <w:p w:rsidR="00E955AD" w:rsidRPr="00FE1C16" w:rsidRDefault="00E955AD" w:rsidP="00E955AD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2.</w:t>
            </w:r>
            <w:r w:rsidRPr="00FE1C16">
              <w:rPr>
                <w:rFonts w:hint="eastAsia"/>
                <w:sz w:val="20"/>
                <w:szCs w:val="20"/>
              </w:rPr>
              <w:t>申請書處理狀態</w:t>
            </w:r>
            <w:r w:rsidRPr="00FE1C16">
              <w:rPr>
                <w:rFonts w:hint="eastAsia"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z w:val="20"/>
                <w:szCs w:val="20"/>
              </w:rPr>
              <w:t>為</w:t>
            </w:r>
            <w:r w:rsidRPr="00FE1C16">
              <w:rPr>
                <w:rFonts w:hint="eastAsia"/>
                <w:sz w:val="20"/>
                <w:szCs w:val="20"/>
              </w:rPr>
              <w:t xml:space="preserve"> </w:t>
            </w:r>
            <w:r w:rsidR="00CD362A" w:rsidRPr="00FE1C16">
              <w:rPr>
                <w:rFonts w:hint="eastAsia"/>
                <w:sz w:val="20"/>
                <w:szCs w:val="20"/>
              </w:rPr>
              <w:t>1</w:t>
            </w:r>
            <w:r w:rsidRPr="00FE1C16">
              <w:rPr>
                <w:rFonts w:hint="eastAsia"/>
                <w:sz w:val="20"/>
                <w:szCs w:val="20"/>
              </w:rPr>
              <w:t>(</w:t>
            </w:r>
            <w:r w:rsidR="00CD362A" w:rsidRPr="00FE1C16">
              <w:rPr>
                <w:rFonts w:hint="eastAsia"/>
                <w:sz w:val="20"/>
                <w:szCs w:val="20"/>
              </w:rPr>
              <w:t>受理</w:t>
            </w:r>
            <w:r w:rsidRPr="00FE1C16">
              <w:rPr>
                <w:rFonts w:hint="eastAsia"/>
                <w:sz w:val="20"/>
                <w:szCs w:val="20"/>
              </w:rPr>
              <w:t>)</w:t>
            </w:r>
            <w:r w:rsidR="00CD362A" w:rsidRPr="00FE1C16">
              <w:rPr>
                <w:rFonts w:hint="eastAsia"/>
                <w:sz w:val="20"/>
                <w:szCs w:val="20"/>
              </w:rPr>
              <w:t xml:space="preserve"> OR 3(</w:t>
            </w:r>
            <w:r w:rsidR="00CD362A" w:rsidRPr="00FE1C16">
              <w:rPr>
                <w:rFonts w:hint="eastAsia"/>
                <w:sz w:val="20"/>
                <w:szCs w:val="20"/>
              </w:rPr>
              <w:t>核定</w:t>
            </w:r>
            <w:r w:rsidR="00CD362A" w:rsidRPr="00FE1C16">
              <w:rPr>
                <w:rFonts w:hint="eastAsia"/>
                <w:sz w:val="20"/>
                <w:szCs w:val="20"/>
              </w:rPr>
              <w:t>)</w:t>
            </w:r>
          </w:p>
          <w:p w:rsidR="00617108" w:rsidRPr="00FE1C16" w:rsidRDefault="00E955AD" w:rsidP="00E955AD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3.</w:t>
            </w:r>
            <w:r w:rsidRPr="00FE1C16">
              <w:rPr>
                <w:rFonts w:hint="eastAsia"/>
                <w:sz w:val="20"/>
                <w:szCs w:val="20"/>
              </w:rPr>
              <w:t>核定人員為登入者</w:t>
            </w:r>
            <w:r w:rsidR="00E40B37" w:rsidRPr="00FE1C16">
              <w:rPr>
                <w:rFonts w:hint="eastAsia"/>
                <w:sz w:val="20"/>
                <w:szCs w:val="20"/>
              </w:rPr>
              <w:t>或為登入者之代理人</w:t>
            </w:r>
            <w:r w:rsidR="007C42AB" w:rsidRPr="00FE1C16">
              <w:rPr>
                <w:rFonts w:hint="eastAsia"/>
                <w:sz w:val="20"/>
                <w:szCs w:val="20"/>
              </w:rPr>
              <w:t xml:space="preserve"> (</w:t>
            </w:r>
            <w:r w:rsidR="007C42AB" w:rsidRPr="00FE1C16">
              <w:rPr>
                <w:rFonts w:hint="eastAsia"/>
                <w:sz w:val="20"/>
                <w:szCs w:val="20"/>
              </w:rPr>
              <w:t>可參考</w:t>
            </w:r>
            <w:r w:rsidR="007C42AB" w:rsidRPr="00FE1C16">
              <w:rPr>
                <w:rFonts w:hint="eastAsia"/>
                <w:sz w:val="20"/>
                <w:szCs w:val="20"/>
              </w:rPr>
              <w:t xml:space="preserve">AAB0_0210 </w:t>
            </w:r>
            <w:r w:rsidR="007C42AB" w:rsidRPr="00FE1C16">
              <w:rPr>
                <w:sz w:val="20"/>
                <w:szCs w:val="20"/>
                <w:highlight w:val="white"/>
              </w:rPr>
              <w:t>getAgentID</w:t>
            </w:r>
            <w:r w:rsidR="007C42AB" w:rsidRPr="00FE1C16">
              <w:rPr>
                <w:rFonts w:hint="eastAsia"/>
                <w:sz w:val="20"/>
                <w:szCs w:val="20"/>
                <w:highlight w:val="white"/>
              </w:rPr>
              <w:t>)</w:t>
            </w:r>
            <w:r w:rsidRPr="00FE1C16">
              <w:rPr>
                <w:rFonts w:hint="eastAsia"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z w:val="20"/>
                <w:szCs w:val="20"/>
              </w:rPr>
              <w:t>時</w:t>
            </w:r>
          </w:p>
          <w:p w:rsidR="00186BA8" w:rsidRPr="00FE1C16" w:rsidRDefault="00186BA8" w:rsidP="00186BA8">
            <w:pPr>
              <w:rPr>
                <w:rFonts w:hint="eastAsia"/>
                <w:strike/>
                <w:sz w:val="20"/>
                <w:szCs w:val="20"/>
              </w:rPr>
            </w:pPr>
            <w:r w:rsidRPr="00FE1C16">
              <w:rPr>
                <w:rFonts w:hint="eastAsia"/>
                <w:strike/>
                <w:sz w:val="20"/>
                <w:szCs w:val="20"/>
              </w:rPr>
              <w:t>1.</w:t>
            </w:r>
            <w:r w:rsidRPr="00FE1C16">
              <w:rPr>
                <w:rFonts w:hint="eastAsia"/>
                <w:strike/>
                <w:sz w:val="20"/>
                <w:szCs w:val="20"/>
              </w:rPr>
              <w:t>受理進度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trike/>
                <w:sz w:val="20"/>
                <w:szCs w:val="20"/>
              </w:rPr>
              <w:t>為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10(</w:t>
            </w:r>
            <w:r w:rsidRPr="00FE1C16">
              <w:rPr>
                <w:rFonts w:hint="eastAsia"/>
                <w:strike/>
                <w:sz w:val="20"/>
                <w:szCs w:val="20"/>
              </w:rPr>
              <w:t>受理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) </w:t>
            </w:r>
          </w:p>
          <w:p w:rsidR="00186BA8" w:rsidRPr="00FE1C16" w:rsidRDefault="00186BA8" w:rsidP="00186BA8">
            <w:pPr>
              <w:rPr>
                <w:rFonts w:hint="eastAsia"/>
                <w:strike/>
                <w:sz w:val="20"/>
                <w:szCs w:val="20"/>
              </w:rPr>
            </w:pPr>
            <w:r w:rsidRPr="00FE1C16">
              <w:rPr>
                <w:rFonts w:hint="eastAsia"/>
                <w:strike/>
                <w:sz w:val="20"/>
                <w:szCs w:val="20"/>
              </w:rPr>
              <w:t>2.</w:t>
            </w:r>
            <w:r w:rsidRPr="00FE1C16">
              <w:rPr>
                <w:rFonts w:hint="eastAsia"/>
                <w:strike/>
                <w:sz w:val="20"/>
                <w:szCs w:val="20"/>
              </w:rPr>
              <w:t>申請書處理狀態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trike/>
                <w:sz w:val="20"/>
                <w:szCs w:val="20"/>
              </w:rPr>
              <w:t>為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1(</w:t>
            </w:r>
            <w:r w:rsidRPr="00FE1C16">
              <w:rPr>
                <w:rFonts w:hint="eastAsia"/>
                <w:strike/>
                <w:sz w:val="20"/>
                <w:szCs w:val="20"/>
              </w:rPr>
              <w:t>受理</w:t>
            </w:r>
            <w:r w:rsidRPr="00FE1C16">
              <w:rPr>
                <w:rFonts w:hint="eastAsia"/>
                <w:strike/>
                <w:sz w:val="20"/>
                <w:szCs w:val="20"/>
              </w:rPr>
              <w:t>)</w:t>
            </w:r>
          </w:p>
          <w:p w:rsidR="00186BA8" w:rsidRPr="00FE1C16" w:rsidRDefault="00186BA8" w:rsidP="00186BA8">
            <w:pPr>
              <w:rPr>
                <w:sz w:val="20"/>
                <w:szCs w:val="20"/>
              </w:rPr>
            </w:pPr>
            <w:r w:rsidRPr="00FE1C16">
              <w:rPr>
                <w:rFonts w:hint="eastAsia"/>
                <w:strike/>
                <w:sz w:val="20"/>
                <w:szCs w:val="20"/>
              </w:rPr>
              <w:t>3.</w:t>
            </w:r>
            <w:r w:rsidRPr="00FE1C16">
              <w:rPr>
                <w:rFonts w:hint="eastAsia"/>
                <w:strike/>
                <w:sz w:val="20"/>
                <w:szCs w:val="20"/>
              </w:rPr>
              <w:t>資料確認人員為登入者</w:t>
            </w:r>
            <w:r w:rsidRPr="00FE1C16">
              <w:rPr>
                <w:rFonts w:hint="eastAsia"/>
                <w:strike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trike/>
                <w:sz w:val="20"/>
                <w:szCs w:val="20"/>
              </w:rPr>
              <w:t>時</w:t>
            </w:r>
          </w:p>
        </w:tc>
      </w:tr>
      <w:tr w:rsidR="009D5843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9D5843" w:rsidRPr="00FE1C16" w:rsidRDefault="009D5843" w:rsidP="009D58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覆核核定</w:t>
            </w:r>
          </w:p>
        </w:tc>
        <w:tc>
          <w:tcPr>
            <w:tcW w:w="5040" w:type="dxa"/>
          </w:tcPr>
          <w:p w:rsidR="009D5843" w:rsidRPr="00FE1C16" w:rsidRDefault="00E955AD" w:rsidP="009D5843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同</w:t>
            </w:r>
            <w:r w:rsidRPr="00FE1C16">
              <w:rPr>
                <w:rFonts w:hint="eastAsia"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z w:val="20"/>
                <w:szCs w:val="20"/>
              </w:rPr>
              <w:t>核定</w:t>
            </w:r>
          </w:p>
        </w:tc>
      </w:tr>
      <w:tr w:rsidR="008F5529" w:rsidRPr="00FE1C1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8F5529" w:rsidRPr="00FE1C16" w:rsidRDefault="008F5529" w:rsidP="009D58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b/>
                <w:bCs/>
                <w:lang w:eastAsia="zh-TW"/>
              </w:rPr>
              <w:t>檢附文件</w:t>
            </w:r>
            <w:r w:rsidRPr="00FE1C16">
              <w:rPr>
                <w:rFonts w:hint="eastAsia"/>
                <w:b/>
                <w:bCs/>
                <w:lang w:eastAsia="zh-TW"/>
              </w:rPr>
              <w:t>_</w:t>
            </w:r>
            <w:r w:rsidRPr="00FE1C16">
              <w:rPr>
                <w:rFonts w:hint="eastAsia"/>
                <w:b/>
                <w:bCs/>
                <w:lang w:eastAsia="zh-TW"/>
              </w:rPr>
              <w:t>查詢</w:t>
            </w:r>
          </w:p>
        </w:tc>
        <w:tc>
          <w:tcPr>
            <w:tcW w:w="5040" w:type="dxa"/>
          </w:tcPr>
          <w:p w:rsidR="008F5529" w:rsidRPr="00FE1C16" w:rsidRDefault="008F5529" w:rsidP="009D5843">
            <w:pPr>
              <w:rPr>
                <w:rFonts w:hint="eastAsia"/>
                <w:sz w:val="20"/>
                <w:szCs w:val="20"/>
              </w:rPr>
            </w:pPr>
            <w:r w:rsidRPr="00FE1C16">
              <w:rPr>
                <w:rFonts w:hint="eastAsia"/>
                <w:sz w:val="20"/>
                <w:szCs w:val="20"/>
              </w:rPr>
              <w:t>受理進度</w:t>
            </w:r>
            <w:r w:rsidRPr="00FE1C16">
              <w:rPr>
                <w:rFonts w:hint="eastAsia"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z w:val="20"/>
                <w:szCs w:val="20"/>
              </w:rPr>
              <w:t>為</w:t>
            </w:r>
            <w:r w:rsidRPr="00FE1C16">
              <w:rPr>
                <w:rFonts w:hint="eastAsia"/>
                <w:sz w:val="20"/>
                <w:szCs w:val="20"/>
              </w:rPr>
              <w:t xml:space="preserve"> 10(</w:t>
            </w:r>
            <w:r w:rsidRPr="00FE1C16">
              <w:rPr>
                <w:rFonts w:hint="eastAsia"/>
                <w:sz w:val="20"/>
                <w:szCs w:val="20"/>
              </w:rPr>
              <w:t>受理</w:t>
            </w:r>
            <w:r w:rsidRPr="00FE1C16">
              <w:rPr>
                <w:rFonts w:hint="eastAsia"/>
                <w:sz w:val="20"/>
                <w:szCs w:val="20"/>
              </w:rPr>
              <w:t xml:space="preserve">) </w:t>
            </w:r>
            <w:r w:rsidRPr="00FE1C16">
              <w:rPr>
                <w:rFonts w:hint="eastAsia"/>
                <w:sz w:val="20"/>
                <w:szCs w:val="20"/>
              </w:rPr>
              <w:t>或</w:t>
            </w:r>
            <w:r w:rsidRPr="00FE1C16">
              <w:rPr>
                <w:rFonts w:hint="eastAsia"/>
                <w:sz w:val="20"/>
                <w:szCs w:val="20"/>
              </w:rPr>
              <w:t xml:space="preserve"> </w:t>
            </w:r>
            <w:r w:rsidRPr="00FE1C16">
              <w:rPr>
                <w:rFonts w:hint="eastAsia"/>
                <w:sz w:val="20"/>
                <w:szCs w:val="20"/>
              </w:rPr>
              <w:t>空值</w:t>
            </w:r>
          </w:p>
        </w:tc>
      </w:tr>
    </w:tbl>
    <w:p w:rsidR="00245CF4" w:rsidRPr="00FE1C16" w:rsidRDefault="00EE1BD5" w:rsidP="00245CF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案件送件</w:t>
      </w:r>
    </w:p>
    <w:p w:rsidR="0023751E" w:rsidRPr="00FE1C16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spacing w:after="0" w:line="240" w:lineRule="auto"/>
              <w:ind w:leftChars="45" w:left="108" w:firstLineChars="11" w:firstLine="22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Pr="00FE1C16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Pr="00FE1C16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受理編號需有值且長度為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 w:rsidRPr="00FE1C16">
                <w:rPr>
                  <w:rFonts w:hint="eastAsia"/>
                  <w:bCs/>
                  <w:lang w:eastAsia="zh-TW"/>
                </w:rPr>
                <w:t>14</w:t>
              </w:r>
              <w:r w:rsidRPr="00FE1C16"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7D49D1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非</w:t>
            </w:r>
            <w:r w:rsidRPr="00FE1C16">
              <w:rPr>
                <w:rFonts w:hint="eastAsia"/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</w:t>
            </w:r>
            <w:r w:rsidRPr="00FE1C16">
              <w:rPr>
                <w:rFonts w:hint="eastAsia"/>
                <w:lang w:eastAsia="zh-TW"/>
              </w:rPr>
              <w:t xml:space="preserve">: </w:t>
            </w:r>
            <w:r w:rsidR="00784128" w:rsidRPr="00FE1C16">
              <w:rPr>
                <w:rFonts w:hint="eastAsia"/>
                <w:lang w:eastAsia="zh-TW"/>
              </w:rPr>
              <w:t>事故者</w:t>
            </w:r>
            <w:r w:rsidR="00784128" w:rsidRPr="00FE1C16">
              <w:rPr>
                <w:rFonts w:hint="eastAsia"/>
                <w:lang w:eastAsia="zh-TW"/>
              </w:rPr>
              <w:t>ID</w:t>
            </w:r>
            <w:r w:rsidR="00784128" w:rsidRPr="00FE1C16">
              <w:rPr>
                <w:rFonts w:hint="eastAsia"/>
                <w:lang w:eastAsia="zh-TW"/>
              </w:rPr>
              <w:t>需有值且長度為</w:t>
            </w:r>
            <w:r w:rsidR="00784128" w:rsidRPr="00FE1C16">
              <w:rPr>
                <w:rFonts w:hint="eastAsia"/>
                <w:lang w:eastAsia="zh-TW"/>
              </w:rPr>
              <w:t>10</w:t>
            </w:r>
            <w:r w:rsidR="00784128" w:rsidRPr="00FE1C16">
              <w:rPr>
                <w:rFonts w:hint="eastAsia"/>
                <w:lang w:eastAsia="zh-TW"/>
              </w:rPr>
              <w:t>碼</w:t>
            </w:r>
          </w:p>
          <w:p w:rsidR="007D49D1" w:rsidRPr="00FE1C16" w:rsidRDefault="007D49D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O</w:t>
            </w:r>
            <w:r w:rsidRPr="00FE1C16">
              <w:rPr>
                <w:lang w:eastAsia="zh-TW"/>
              </w:rPr>
              <w:t>IU</w:t>
            </w:r>
            <w:r w:rsidRPr="00FE1C16">
              <w:rPr>
                <w:rFonts w:hint="eastAsia"/>
                <w:lang w:eastAsia="zh-TW"/>
              </w:rPr>
              <w:t>件</w:t>
            </w:r>
            <w:r w:rsidRPr="00FE1C16">
              <w:rPr>
                <w:rFonts w:hint="eastAsia"/>
                <w:lang w:eastAsia="zh-TW"/>
              </w:rPr>
              <w:t xml:space="preserve">: </w:t>
            </w:r>
            <w:r w:rsidRPr="00FE1C16">
              <w:rPr>
                <w:rFonts w:hint="eastAsia"/>
                <w:lang w:eastAsia="zh-TW"/>
              </w:rPr>
              <w:t>事故者</w:t>
            </w:r>
            <w:r w:rsidRPr="00FE1C16">
              <w:rPr>
                <w:rFonts w:hint="eastAsia"/>
                <w:lang w:eastAsia="zh-TW"/>
              </w:rPr>
              <w:t>ID</w:t>
            </w:r>
            <w:r w:rsidRPr="00FE1C16">
              <w:rPr>
                <w:rFonts w:hint="eastAsia"/>
                <w:lang w:eastAsia="zh-TW"/>
              </w:rPr>
              <w:t>需有值</w:t>
            </w:r>
          </w:p>
        </w:tc>
        <w:tc>
          <w:tcPr>
            <w:tcW w:w="3320" w:type="dxa"/>
          </w:tcPr>
          <w:p w:rsidR="00233328" w:rsidRPr="00FE1C16" w:rsidRDefault="00233328" w:rsidP="002333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請確認事故者</w:t>
            </w:r>
            <w:r w:rsidRPr="00FE1C16">
              <w:rPr>
                <w:rFonts w:hint="eastAsia"/>
                <w:lang w:eastAsia="zh-TW"/>
              </w:rPr>
              <w:t>ID</w:t>
            </w:r>
            <w:r w:rsidRPr="00FE1C16">
              <w:rPr>
                <w:rFonts w:hint="eastAsia"/>
                <w:lang w:eastAsia="zh-TW"/>
              </w:rPr>
              <w:t>：畫面</w:t>
            </w:r>
            <w:r w:rsidRPr="00FE1C16">
              <w:rPr>
                <w:rFonts w:hint="eastAsia"/>
                <w:lang w:eastAsia="zh-TW"/>
              </w:rPr>
              <w:t xml:space="preserve"> .</w:t>
            </w:r>
            <w:r w:rsidRPr="00FE1C16">
              <w:rPr>
                <w:rFonts w:hint="eastAsia"/>
                <w:lang w:eastAsia="zh-TW"/>
              </w:rPr>
              <w:t>事故者</w:t>
            </w:r>
            <w:r w:rsidRPr="00FE1C16">
              <w:rPr>
                <w:rFonts w:hint="eastAsia"/>
                <w:lang w:eastAsia="zh-TW"/>
              </w:rPr>
              <w:t>ID</w:t>
            </w:r>
            <w:r w:rsidRPr="00FE1C16">
              <w:rPr>
                <w:rFonts w:hint="eastAsia"/>
                <w:lang w:eastAsia="zh-TW"/>
              </w:rPr>
              <w:t>是否正確</w:t>
            </w:r>
          </w:p>
          <w:p w:rsidR="00233328" w:rsidRPr="00FE1C16" w:rsidRDefault="00233328" w:rsidP="002333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按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確認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則</w:t>
            </w:r>
            <w:r w:rsidRPr="00FE1C16">
              <w:rPr>
                <w:rFonts w:hint="eastAsia"/>
                <w:lang w:eastAsia="zh-TW"/>
              </w:rPr>
              <w:t xml:space="preserve"> Pass </w:t>
            </w:r>
            <w:r w:rsidRPr="00FE1C16">
              <w:rPr>
                <w:rFonts w:hint="eastAsia"/>
                <w:lang w:eastAsia="zh-TW"/>
              </w:rPr>
              <w:t>此檢核</w:t>
            </w:r>
          </w:p>
          <w:p w:rsidR="0023751E" w:rsidRPr="00FE1C16" w:rsidRDefault="00233328" w:rsidP="002333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按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取消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則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事故人</w:t>
            </w:r>
            <w:r w:rsidRPr="00FE1C16">
              <w:rPr>
                <w:rFonts w:hint="eastAsia"/>
                <w:lang w:eastAsia="zh-TW"/>
              </w:rPr>
              <w:t xml:space="preserve">ID </w:t>
            </w:r>
            <w:r w:rsidRPr="00FE1C16">
              <w:rPr>
                <w:rFonts w:hint="eastAsia"/>
                <w:lang w:eastAsia="zh-TW"/>
              </w:rPr>
              <w:t>反白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出生日期需有值且為合理日期</w:t>
            </w:r>
          </w:p>
        </w:tc>
        <w:tc>
          <w:tcPr>
            <w:tcW w:w="33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請輸入正確出生日期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事故者姓名需有值</w:t>
            </w:r>
          </w:p>
        </w:tc>
        <w:tc>
          <w:tcPr>
            <w:tcW w:w="33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無事故者姓名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rFonts w:hint="eastAsia"/>
                <w:lang w:eastAsia="zh-TW"/>
              </w:rPr>
              <w:t>請重新索引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居住地址需有值</w:t>
            </w:r>
          </w:p>
        </w:tc>
        <w:tc>
          <w:tcPr>
            <w:tcW w:w="33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請輸入居住地址</w:t>
            </w:r>
          </w:p>
        </w:tc>
      </w:tr>
      <w:tr w:rsidR="00784128" w:rsidRPr="00FE1C16">
        <w:tc>
          <w:tcPr>
            <w:tcW w:w="720" w:type="dxa"/>
          </w:tcPr>
          <w:p w:rsidR="00784128" w:rsidRPr="00FE1C16" w:rsidRDefault="00784128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784128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居住地址郵遞區號需有值</w:t>
            </w:r>
          </w:p>
        </w:tc>
        <w:tc>
          <w:tcPr>
            <w:tcW w:w="3320" w:type="dxa"/>
          </w:tcPr>
          <w:p w:rsidR="00784128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請輸入居住地址郵遞區號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白天易晤地址需有值</w:t>
            </w:r>
          </w:p>
        </w:tc>
        <w:tc>
          <w:tcPr>
            <w:tcW w:w="3320" w:type="dxa"/>
          </w:tcPr>
          <w:p w:rsidR="0023751E" w:rsidRPr="00FE1C16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請輸入白天易晤地址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CB365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白天易晤地址郵遞區號需有值</w:t>
            </w:r>
          </w:p>
        </w:tc>
        <w:tc>
          <w:tcPr>
            <w:tcW w:w="3320" w:type="dxa"/>
          </w:tcPr>
          <w:p w:rsidR="0023751E" w:rsidRPr="00FE1C16" w:rsidRDefault="00CB365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請輸入白天易晤地址郵遞區號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CB365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聯絡電話或行動電話至少有一項需輸入</w:t>
            </w:r>
          </w:p>
        </w:tc>
        <w:tc>
          <w:tcPr>
            <w:tcW w:w="3320" w:type="dxa"/>
          </w:tcPr>
          <w:p w:rsidR="0023751E" w:rsidRPr="00FE1C16" w:rsidRDefault="00CB365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請輸入電話連絡方式</w:t>
            </w:r>
          </w:p>
        </w:tc>
      </w:tr>
      <w:tr w:rsidR="0023751E" w:rsidRPr="00FE1C16">
        <w:tc>
          <w:tcPr>
            <w:tcW w:w="720" w:type="dxa"/>
          </w:tcPr>
          <w:p w:rsidR="0023751E" w:rsidRPr="00FE1C16" w:rsidRDefault="0023751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Pr="00FE1C16" w:rsidRDefault="00CB365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E-Mail</w:t>
            </w:r>
            <w:r w:rsidRPr="00FE1C16">
              <w:rPr>
                <w:rFonts w:hint="eastAsia"/>
                <w:lang w:eastAsia="zh-TW"/>
              </w:rPr>
              <w:t>需為合理</w:t>
            </w:r>
            <w:r w:rsidRPr="00FE1C16"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320" w:type="dxa"/>
          </w:tcPr>
          <w:p w:rsidR="0023751E" w:rsidRPr="00FE1C16" w:rsidRDefault="00937AA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請輸入合理</w:t>
            </w:r>
            <w:r w:rsidRPr="00FE1C16">
              <w:rPr>
                <w:rFonts w:hint="eastAsia"/>
                <w:lang w:eastAsia="zh-TW"/>
              </w:rPr>
              <w:t>E-Mail</w:t>
            </w:r>
          </w:p>
        </w:tc>
      </w:tr>
      <w:tr w:rsidR="00937AA7" w:rsidRPr="00FE1C16">
        <w:tc>
          <w:tcPr>
            <w:tcW w:w="720" w:type="dxa"/>
          </w:tcPr>
          <w:p w:rsidR="00937AA7" w:rsidRPr="00FE1C16" w:rsidRDefault="00937AA7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申請日期需有值且為合理日期</w:t>
            </w:r>
          </w:p>
        </w:tc>
        <w:tc>
          <w:tcPr>
            <w:tcW w:w="3320" w:type="dxa"/>
          </w:tcPr>
          <w:p w:rsidR="00937AA7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請輸入正確申請日期</w:t>
            </w:r>
          </w:p>
        </w:tc>
      </w:tr>
      <w:tr w:rsidR="009B4663" w:rsidRPr="00FE1C16">
        <w:tc>
          <w:tcPr>
            <w:tcW w:w="720" w:type="dxa"/>
          </w:tcPr>
          <w:p w:rsidR="009B4663" w:rsidRPr="00FE1C16" w:rsidRDefault="009B4663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申請日期需小於</w:t>
            </w:r>
            <w:r w:rsidR="00C24A95" w:rsidRPr="00FE1C16">
              <w:rPr>
                <w:rFonts w:hint="eastAsia"/>
                <w:lang w:eastAsia="zh-TW"/>
              </w:rPr>
              <w:t>等於</w:t>
            </w:r>
            <w:r w:rsidRPr="00FE1C16"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33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申請日期需小於受理日期</w:t>
            </w:r>
          </w:p>
        </w:tc>
      </w:tr>
      <w:tr w:rsidR="009B4663" w:rsidRPr="00FE1C16">
        <w:tc>
          <w:tcPr>
            <w:tcW w:w="720" w:type="dxa"/>
          </w:tcPr>
          <w:p w:rsidR="009B4663" w:rsidRPr="00FE1C16" w:rsidRDefault="009B4663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申請種類疾病或意外只能有一項勾選</w:t>
            </w:r>
          </w:p>
        </w:tc>
        <w:tc>
          <w:tcPr>
            <w:tcW w:w="33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請輸入正確申請種類</w:t>
            </w:r>
          </w:p>
        </w:tc>
      </w:tr>
      <w:tr w:rsidR="009B4663" w:rsidRPr="00FE1C16">
        <w:tc>
          <w:tcPr>
            <w:tcW w:w="720" w:type="dxa"/>
          </w:tcPr>
          <w:p w:rsidR="009B4663" w:rsidRPr="00FE1C16" w:rsidRDefault="009B4663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索賠類別解除契約只能單獨勾選</w:t>
            </w:r>
          </w:p>
        </w:tc>
        <w:tc>
          <w:tcPr>
            <w:tcW w:w="33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解除契約不得與其他索賠類別同時申請</w:t>
            </w:r>
          </w:p>
        </w:tc>
      </w:tr>
      <w:tr w:rsidR="00224AAF" w:rsidRPr="00FE1C16">
        <w:tc>
          <w:tcPr>
            <w:tcW w:w="720" w:type="dxa"/>
          </w:tcPr>
          <w:p w:rsidR="00224AAF" w:rsidRPr="00FE1C16" w:rsidRDefault="00224AAF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24AAF" w:rsidRPr="00FE1C16" w:rsidRDefault="00224AA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件不可勾選員工福團、意外險</w:t>
            </w:r>
          </w:p>
        </w:tc>
        <w:tc>
          <w:tcPr>
            <w:tcW w:w="3320" w:type="dxa"/>
          </w:tcPr>
          <w:p w:rsidR="00224AAF" w:rsidRPr="00FE1C16" w:rsidRDefault="00224AA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件不可勾選員工福團、意外險</w:t>
            </w:r>
          </w:p>
        </w:tc>
      </w:tr>
      <w:tr w:rsidR="009B4663" w:rsidRPr="00FE1C16">
        <w:tc>
          <w:tcPr>
            <w:tcW w:w="720" w:type="dxa"/>
          </w:tcPr>
          <w:p w:rsidR="009B4663" w:rsidRPr="00FE1C16" w:rsidRDefault="009B4663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事故日期需有值且為合理日期</w:t>
            </w:r>
          </w:p>
        </w:tc>
        <w:tc>
          <w:tcPr>
            <w:tcW w:w="3320" w:type="dxa"/>
          </w:tcPr>
          <w:p w:rsidR="009B4663" w:rsidRPr="00FE1C16" w:rsidRDefault="009B46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請輸入正確事故日期</w:t>
            </w:r>
          </w:p>
        </w:tc>
      </w:tr>
      <w:tr w:rsidR="009B4663" w:rsidRPr="00FE1C16">
        <w:tc>
          <w:tcPr>
            <w:tcW w:w="720" w:type="dxa"/>
          </w:tcPr>
          <w:p w:rsidR="009B4663" w:rsidRPr="00FE1C16" w:rsidRDefault="009B4663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9B4663" w:rsidRPr="00FE1C16" w:rsidRDefault="00C24A9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事故日期不得大於申請日期</w:t>
            </w:r>
          </w:p>
        </w:tc>
        <w:tc>
          <w:tcPr>
            <w:tcW w:w="3320" w:type="dxa"/>
          </w:tcPr>
          <w:p w:rsidR="009B4663" w:rsidRPr="00FE1C16" w:rsidRDefault="00C24A9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事故日期不得大於申請日期</w:t>
            </w:r>
          </w:p>
        </w:tc>
      </w:tr>
      <w:tr w:rsidR="00C24A95" w:rsidRPr="00FE1C16">
        <w:tc>
          <w:tcPr>
            <w:tcW w:w="720" w:type="dxa"/>
          </w:tcPr>
          <w:p w:rsidR="00C24A95" w:rsidRPr="00FE1C16" w:rsidRDefault="00C24A95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C24A95" w:rsidRPr="00FE1C16" w:rsidRDefault="00C24A9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</w:t>
            </w:r>
            <w:r w:rsidRPr="00FE1C16">
              <w:rPr>
                <w:rFonts w:hint="eastAsia"/>
                <w:lang w:eastAsia="zh-TW"/>
              </w:rPr>
              <w:t>ID</w:t>
            </w:r>
            <w:r w:rsidRPr="00FE1C16">
              <w:rPr>
                <w:rFonts w:hint="eastAsia"/>
                <w:lang w:eastAsia="zh-TW"/>
              </w:rPr>
              <w:t>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 w:rsidRPr="00FE1C16">
                <w:rPr>
                  <w:rFonts w:hint="eastAsia"/>
                  <w:lang w:eastAsia="zh-TW"/>
                </w:rPr>
                <w:t>10</w:t>
              </w:r>
              <w:r w:rsidRPr="00FE1C16">
                <w:rPr>
                  <w:rFonts w:hint="eastAsia"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C24A95" w:rsidRPr="00FE1C16" w:rsidRDefault="00C24A9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請輸入正確送件人</w:t>
            </w:r>
            <w:r w:rsidRPr="00FE1C16">
              <w:rPr>
                <w:rFonts w:hint="eastAsia"/>
                <w:lang w:eastAsia="zh-TW"/>
              </w:rPr>
              <w:t>ID</w:t>
            </w:r>
          </w:p>
        </w:tc>
      </w:tr>
      <w:tr w:rsidR="00C24A95" w:rsidRPr="00FE1C16">
        <w:tc>
          <w:tcPr>
            <w:tcW w:w="720" w:type="dxa"/>
          </w:tcPr>
          <w:p w:rsidR="00C24A95" w:rsidRPr="00FE1C16" w:rsidRDefault="00C24A95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C24A95" w:rsidRPr="00FE1C16" w:rsidRDefault="00EE55DE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 xml:space="preserve">IF </w:t>
            </w:r>
            <w:r w:rsidRPr="00FE1C16">
              <w:rPr>
                <w:rFonts w:hint="eastAsia"/>
                <w:strike/>
                <w:lang w:eastAsia="zh-TW"/>
              </w:rPr>
              <w:t>與受託人關係</w:t>
            </w:r>
            <w:r w:rsidRPr="00FE1C16">
              <w:rPr>
                <w:rFonts w:hint="eastAsia"/>
                <w:strike/>
                <w:lang w:eastAsia="zh-TW"/>
              </w:rPr>
              <w:t xml:space="preserve"> </w:t>
            </w:r>
            <w:r w:rsidRPr="00FE1C16">
              <w:rPr>
                <w:rFonts w:hint="eastAsia"/>
                <w:strike/>
                <w:lang w:eastAsia="zh-TW"/>
              </w:rPr>
              <w:t>為</w:t>
            </w:r>
            <w:r w:rsidRPr="00FE1C16">
              <w:rPr>
                <w:rFonts w:hint="eastAsia"/>
                <w:strike/>
                <w:lang w:eastAsia="zh-TW"/>
              </w:rPr>
              <w:t xml:space="preserve"> </w:t>
            </w:r>
            <w:r w:rsidRPr="00FE1C16">
              <w:rPr>
                <w:rFonts w:hint="eastAsia"/>
                <w:strike/>
                <w:lang w:eastAsia="zh-TW"/>
              </w:rPr>
              <w:t>業務人員</w:t>
            </w:r>
          </w:p>
          <w:p w:rsidR="00EE55DE" w:rsidRPr="00FE1C16" w:rsidRDefault="00EE55D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 xml:space="preserve">     </w:t>
            </w:r>
            <w:r w:rsidRPr="00FE1C16">
              <w:rPr>
                <w:rFonts w:hint="eastAsia"/>
                <w:strike/>
                <w:lang w:eastAsia="zh-TW"/>
              </w:rPr>
              <w:t>送件人單位需有值</w:t>
            </w:r>
          </w:p>
        </w:tc>
        <w:tc>
          <w:tcPr>
            <w:tcW w:w="3320" w:type="dxa"/>
          </w:tcPr>
          <w:p w:rsidR="00C24A95" w:rsidRPr="00FE1C16" w:rsidRDefault="00EE55DE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無送件人單位資料</w:t>
            </w:r>
            <w:r w:rsidRPr="00FE1C16">
              <w:rPr>
                <w:rFonts w:hint="eastAsia"/>
                <w:strike/>
                <w:lang w:eastAsia="zh-TW"/>
              </w:rPr>
              <w:t>,</w:t>
            </w:r>
            <w:r w:rsidRPr="00FE1C16">
              <w:rPr>
                <w:rFonts w:hint="eastAsia"/>
                <w:strike/>
                <w:lang w:eastAsia="zh-TW"/>
              </w:rPr>
              <w:t>請重新索引</w:t>
            </w:r>
          </w:p>
        </w:tc>
      </w:tr>
      <w:tr w:rsidR="00323C0D" w:rsidRPr="00FE1C16">
        <w:tc>
          <w:tcPr>
            <w:tcW w:w="720" w:type="dxa"/>
          </w:tcPr>
          <w:p w:rsidR="00323C0D" w:rsidRPr="00FE1C16" w:rsidRDefault="00323C0D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323C0D" w:rsidRPr="00FE1C16" w:rsidRDefault="00323C0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送件人姓名需有值</w:t>
            </w:r>
          </w:p>
        </w:tc>
        <w:tc>
          <w:tcPr>
            <w:tcW w:w="3320" w:type="dxa"/>
          </w:tcPr>
          <w:p w:rsidR="00323C0D" w:rsidRPr="00FE1C16" w:rsidRDefault="00323C0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請輸入送件人姓名</w:t>
            </w:r>
          </w:p>
        </w:tc>
      </w:tr>
      <w:tr w:rsidR="00A3705C" w:rsidRPr="00FE1C16">
        <w:tc>
          <w:tcPr>
            <w:tcW w:w="720" w:type="dxa"/>
          </w:tcPr>
          <w:p w:rsidR="00A3705C" w:rsidRPr="00FE1C16" w:rsidRDefault="00A3705C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A3705C" w:rsidRPr="00FE1C16" w:rsidRDefault="00A3705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索賠類別至少須有一項勾選</w:t>
            </w:r>
          </w:p>
        </w:tc>
        <w:tc>
          <w:tcPr>
            <w:tcW w:w="3320" w:type="dxa"/>
          </w:tcPr>
          <w:p w:rsidR="00A3705C" w:rsidRPr="00FE1C16" w:rsidRDefault="00A3705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請勾選索賠類別</w:t>
            </w:r>
          </w:p>
        </w:tc>
      </w:tr>
      <w:tr w:rsidR="00E76BCF" w:rsidRPr="00FE1C16">
        <w:tc>
          <w:tcPr>
            <w:tcW w:w="720" w:type="dxa"/>
          </w:tcPr>
          <w:p w:rsidR="00E76BCF" w:rsidRPr="00FE1C16" w:rsidRDefault="00E76BCF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E76BCF" w:rsidRPr="00FE1C16" w:rsidRDefault="00E76BC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無記名式保單號碼是否正確</w:t>
            </w:r>
          </w:p>
          <w:p w:rsidR="00E76BCF" w:rsidRPr="00FE1C16" w:rsidRDefault="00E76BC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CM/v</w:t>
            </w:r>
            <w:r w:rsidRPr="00FE1C16">
              <w:rPr>
                <w:lang w:eastAsia="zh-TW"/>
              </w:rPr>
              <w:t>alidate</w:t>
            </w:r>
            <w:r w:rsidRPr="00FE1C16">
              <w:rPr>
                <w:rFonts w:hint="eastAsia"/>
                <w:lang w:eastAsia="zh-TW"/>
              </w:rPr>
              <w:t>.js</w:t>
            </w:r>
          </w:p>
        </w:tc>
        <w:tc>
          <w:tcPr>
            <w:tcW w:w="3320" w:type="dxa"/>
          </w:tcPr>
          <w:p w:rsidR="00E76BCF" w:rsidRPr="00FE1C16" w:rsidRDefault="00E76BC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請輸入正確保單號碼</w:t>
            </w:r>
          </w:p>
        </w:tc>
      </w:tr>
      <w:tr w:rsidR="00E76BCF" w:rsidRPr="00FE1C16">
        <w:tc>
          <w:tcPr>
            <w:tcW w:w="720" w:type="dxa"/>
          </w:tcPr>
          <w:p w:rsidR="00E76BCF" w:rsidRPr="00FE1C16" w:rsidRDefault="00E76BCF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E76BCF" w:rsidRPr="00FE1C16" w:rsidRDefault="00E76BC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需檢核無記名保單部份是否同一保單號碼同一附約是否已存在</w:t>
            </w:r>
          </w:p>
        </w:tc>
        <w:tc>
          <w:tcPr>
            <w:tcW w:w="3320" w:type="dxa"/>
          </w:tcPr>
          <w:p w:rsidR="00E76BCF" w:rsidRPr="00FE1C16" w:rsidRDefault="00E76BC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該保單</w:t>
            </w:r>
            <w:r w:rsidR="00B36496" w:rsidRPr="00FE1C16">
              <w:rPr>
                <w:rFonts w:hint="eastAsia"/>
                <w:lang w:eastAsia="zh-TW"/>
              </w:rPr>
              <w:t>及險別</w:t>
            </w:r>
            <w:r w:rsidRPr="00FE1C16">
              <w:rPr>
                <w:rFonts w:hint="eastAsia"/>
                <w:lang w:eastAsia="zh-TW"/>
              </w:rPr>
              <w:t>已存在</w:t>
            </w:r>
            <w:r w:rsidR="00B36496" w:rsidRPr="00FE1C16">
              <w:rPr>
                <w:rFonts w:hint="eastAsia"/>
                <w:lang w:eastAsia="zh-TW"/>
              </w:rPr>
              <w:t>，請輸入正確保單及險別</w:t>
            </w:r>
          </w:p>
        </w:tc>
      </w:tr>
      <w:tr w:rsidR="00524460" w:rsidRPr="00FE1C16">
        <w:tc>
          <w:tcPr>
            <w:tcW w:w="720" w:type="dxa"/>
          </w:tcPr>
          <w:p w:rsidR="00524460" w:rsidRPr="00FE1C16" w:rsidRDefault="00524460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164358" w:rsidRPr="00FE1C16" w:rsidRDefault="00164358" w:rsidP="00164358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 xml:space="preserve">IF </w:t>
            </w:r>
            <w:r w:rsidRPr="00FE1C16">
              <w:rPr>
                <w:rFonts w:hint="eastAsia"/>
                <w:strike/>
                <w:lang w:eastAsia="zh-TW"/>
              </w:rPr>
              <w:t>索賠類別</w:t>
            </w:r>
            <w:r w:rsidRPr="00FE1C16">
              <w:rPr>
                <w:rFonts w:hint="eastAsia"/>
                <w:strike/>
                <w:lang w:eastAsia="zh-TW"/>
              </w:rPr>
              <w:t xml:space="preserve"> = </w:t>
            </w:r>
            <w:r w:rsidRPr="00FE1C16">
              <w:rPr>
                <w:strike/>
                <w:lang w:eastAsia="zh-TW"/>
              </w:rPr>
              <w:t>‘</w:t>
            </w:r>
            <w:r w:rsidRPr="00FE1C16">
              <w:rPr>
                <w:rFonts w:hint="eastAsia"/>
                <w:strike/>
                <w:lang w:eastAsia="zh-TW"/>
              </w:rPr>
              <w:t>A</w:t>
            </w:r>
            <w:r w:rsidRPr="00FE1C16">
              <w:rPr>
                <w:strike/>
                <w:lang w:eastAsia="zh-TW"/>
              </w:rPr>
              <w:t>’</w:t>
            </w:r>
            <w:r w:rsidRPr="00FE1C16">
              <w:rPr>
                <w:rFonts w:hint="eastAsia"/>
                <w:strike/>
                <w:lang w:eastAsia="zh-TW"/>
              </w:rPr>
              <w:t>(</w:t>
            </w:r>
            <w:r w:rsidRPr="00FE1C16">
              <w:rPr>
                <w:rFonts w:hint="eastAsia"/>
                <w:strike/>
                <w:lang w:eastAsia="zh-TW"/>
              </w:rPr>
              <w:t>死亡</w:t>
            </w:r>
            <w:r w:rsidRPr="00FE1C16">
              <w:rPr>
                <w:rFonts w:hint="eastAsia"/>
                <w:strike/>
                <w:lang w:eastAsia="zh-TW"/>
              </w:rPr>
              <w:t xml:space="preserve">) </w:t>
            </w:r>
            <w:r w:rsidRPr="00FE1C16">
              <w:rPr>
                <w:rFonts w:hint="eastAsia"/>
                <w:strike/>
                <w:lang w:eastAsia="zh-TW"/>
              </w:rPr>
              <w:t xml:space="preserve">或　申請種類　</w:t>
            </w:r>
            <w:r w:rsidRPr="00FE1C16">
              <w:rPr>
                <w:rFonts w:hint="eastAsia"/>
                <w:strike/>
                <w:lang w:eastAsia="zh-TW"/>
              </w:rPr>
              <w:t xml:space="preserve">= </w:t>
            </w:r>
            <w:r w:rsidRPr="00FE1C16">
              <w:rPr>
                <w:rFonts w:hint="eastAsia"/>
                <w:strike/>
                <w:lang w:eastAsia="zh-TW"/>
              </w:rPr>
              <w:t>意外時</w:t>
            </w:r>
          </w:p>
          <w:p w:rsidR="00164358" w:rsidRPr="00FE1C16" w:rsidRDefault="00164358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 xml:space="preserve">　　</w:t>
            </w:r>
            <w:r w:rsidR="00524460" w:rsidRPr="00FE1C16">
              <w:rPr>
                <w:rFonts w:hint="eastAsia"/>
                <w:strike/>
                <w:lang w:eastAsia="zh-TW"/>
              </w:rPr>
              <w:t>事故原因</w:t>
            </w:r>
            <w:r w:rsidRPr="00FE1C16">
              <w:rPr>
                <w:rFonts w:hint="eastAsia"/>
                <w:strike/>
                <w:lang w:eastAsia="zh-TW"/>
              </w:rPr>
              <w:t xml:space="preserve">　需有值</w:t>
            </w:r>
          </w:p>
          <w:p w:rsidR="00524460" w:rsidRPr="00FE1C16" w:rsidRDefault="00164358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END</w:t>
            </w:r>
            <w:r w:rsidRPr="00FE1C16">
              <w:rPr>
                <w:rFonts w:hint="eastAsia"/>
                <w:strike/>
                <w:lang w:eastAsia="zh-TW"/>
              </w:rPr>
              <w:t xml:space="preserve">　</w:t>
            </w:r>
            <w:r w:rsidRPr="00FE1C16">
              <w:rPr>
                <w:rFonts w:hint="eastAsia"/>
                <w:strike/>
                <w:lang w:eastAsia="zh-TW"/>
              </w:rPr>
              <w:t xml:space="preserve"> IF</w:t>
            </w:r>
            <w:r w:rsidRPr="00FE1C16">
              <w:rPr>
                <w:rFonts w:hint="eastAsia"/>
                <w:strike/>
                <w:lang w:eastAsia="zh-TW"/>
              </w:rPr>
              <w:t xml:space="preserve">　</w:t>
            </w:r>
          </w:p>
        </w:tc>
        <w:tc>
          <w:tcPr>
            <w:tcW w:w="3320" w:type="dxa"/>
          </w:tcPr>
          <w:p w:rsidR="00524460" w:rsidRPr="00FE1C16" w:rsidRDefault="00524460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請選擇事故原因</w:t>
            </w:r>
          </w:p>
          <w:p w:rsidR="00164358" w:rsidRPr="00FE1C16" w:rsidRDefault="00164358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</w:p>
        </w:tc>
      </w:tr>
      <w:tr w:rsidR="00054CEE" w:rsidRPr="00FE1C16">
        <w:tc>
          <w:tcPr>
            <w:tcW w:w="720" w:type="dxa"/>
          </w:tcPr>
          <w:p w:rsidR="00054CEE" w:rsidRPr="00FE1C16" w:rsidRDefault="00054CE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54CEE" w:rsidRPr="00FE1C16" w:rsidRDefault="00054CEE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 xml:space="preserve">IF </w:t>
            </w:r>
            <w:r w:rsidRPr="00FE1C16">
              <w:rPr>
                <w:rFonts w:hint="eastAsia"/>
                <w:strike/>
                <w:lang w:eastAsia="zh-TW"/>
              </w:rPr>
              <w:t>索賠類別為</w:t>
            </w:r>
            <w:r w:rsidRPr="00FE1C16">
              <w:rPr>
                <w:rFonts w:hint="eastAsia"/>
                <w:strike/>
                <w:lang w:eastAsia="zh-TW"/>
              </w:rPr>
              <w:t xml:space="preserve"> </w:t>
            </w:r>
            <w:r w:rsidRPr="00FE1C16">
              <w:rPr>
                <w:strike/>
                <w:lang w:eastAsia="zh-TW"/>
              </w:rPr>
              <w:t>‘</w:t>
            </w:r>
            <w:r w:rsidRPr="00FE1C16">
              <w:rPr>
                <w:rFonts w:hint="eastAsia"/>
                <w:strike/>
                <w:lang w:eastAsia="zh-TW"/>
              </w:rPr>
              <w:t>C</w:t>
            </w:r>
            <w:r w:rsidRPr="00FE1C16">
              <w:rPr>
                <w:strike/>
                <w:lang w:eastAsia="zh-TW"/>
              </w:rPr>
              <w:t>’’</w:t>
            </w:r>
            <w:r w:rsidRPr="00FE1C16">
              <w:rPr>
                <w:rFonts w:hint="eastAsia"/>
                <w:strike/>
                <w:lang w:eastAsia="zh-TW"/>
              </w:rPr>
              <w:t>G</w:t>
            </w:r>
            <w:r w:rsidRPr="00FE1C16">
              <w:rPr>
                <w:strike/>
                <w:lang w:eastAsia="zh-TW"/>
              </w:rPr>
              <w:t>’’</w:t>
            </w:r>
            <w:r w:rsidRPr="00FE1C16">
              <w:rPr>
                <w:rFonts w:hint="eastAsia"/>
                <w:strike/>
                <w:lang w:eastAsia="zh-TW"/>
              </w:rPr>
              <w:t>H</w:t>
            </w:r>
            <w:r w:rsidRPr="00FE1C16">
              <w:rPr>
                <w:strike/>
                <w:lang w:eastAsia="zh-TW"/>
              </w:rPr>
              <w:t>’</w:t>
            </w:r>
            <w:r w:rsidRPr="00FE1C16">
              <w:rPr>
                <w:rFonts w:hint="eastAsia"/>
                <w:strike/>
                <w:lang w:eastAsia="zh-TW"/>
              </w:rPr>
              <w:t xml:space="preserve"> </w:t>
            </w:r>
          </w:p>
          <w:p w:rsidR="00054CEE" w:rsidRPr="00FE1C16" w:rsidRDefault="00054CEE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 xml:space="preserve">      </w:t>
            </w:r>
            <w:r w:rsidRPr="00FE1C16">
              <w:rPr>
                <w:rFonts w:hint="eastAsia"/>
                <w:strike/>
                <w:lang w:eastAsia="zh-TW"/>
              </w:rPr>
              <w:t>事故職等必需有值</w:t>
            </w:r>
          </w:p>
        </w:tc>
        <w:tc>
          <w:tcPr>
            <w:tcW w:w="3320" w:type="dxa"/>
          </w:tcPr>
          <w:p w:rsidR="00054CEE" w:rsidRPr="00FE1C16" w:rsidRDefault="00054CEE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請選擇</w:t>
            </w:r>
            <w:r w:rsidR="00351B34" w:rsidRPr="00FE1C16">
              <w:rPr>
                <w:rFonts w:hint="eastAsia"/>
                <w:strike/>
                <w:lang w:eastAsia="zh-TW"/>
              </w:rPr>
              <w:t>事故</w:t>
            </w:r>
            <w:r w:rsidRPr="00FE1C16">
              <w:rPr>
                <w:rFonts w:hint="eastAsia"/>
                <w:strike/>
                <w:lang w:eastAsia="zh-TW"/>
              </w:rPr>
              <w:t>職等</w:t>
            </w:r>
          </w:p>
        </w:tc>
      </w:tr>
      <w:tr w:rsidR="001C7C63" w:rsidRPr="00FE1C16">
        <w:tc>
          <w:tcPr>
            <w:tcW w:w="720" w:type="dxa"/>
          </w:tcPr>
          <w:p w:rsidR="001C7C63" w:rsidRPr="00FE1C16" w:rsidRDefault="001C7C63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1C7C63" w:rsidRPr="00FE1C16" w:rsidRDefault="001C7C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IF </w:t>
            </w:r>
            <w:r w:rsidRPr="00FE1C16">
              <w:rPr>
                <w:rFonts w:hint="eastAsia"/>
                <w:lang w:eastAsia="zh-TW"/>
              </w:rPr>
              <w:t>索賠類別為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N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(</w:t>
            </w:r>
            <w:r w:rsidRPr="00FE1C16">
              <w:rPr>
                <w:rFonts w:hint="eastAsia"/>
                <w:lang w:eastAsia="zh-TW"/>
              </w:rPr>
              <w:t>理賠年金</w:t>
            </w:r>
            <w:r w:rsidRPr="00FE1C16">
              <w:rPr>
                <w:rFonts w:hint="eastAsia"/>
                <w:lang w:eastAsia="zh-TW"/>
              </w:rPr>
              <w:t>)</w:t>
            </w:r>
          </w:p>
          <w:p w:rsidR="00CC3768" w:rsidRPr="00FE1C16" w:rsidRDefault="001C7C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</w:t>
            </w:r>
            <w:r w:rsidR="00CC3768" w:rsidRPr="00FE1C16">
              <w:rPr>
                <w:rFonts w:hint="eastAsia"/>
                <w:lang w:eastAsia="zh-TW"/>
              </w:rPr>
              <w:t>除</w:t>
            </w:r>
            <w:r w:rsidR="00CC3768" w:rsidRPr="00FE1C16">
              <w:rPr>
                <w:lang w:eastAsia="zh-TW"/>
              </w:rPr>
              <w:t>’</w:t>
            </w:r>
            <w:r w:rsidR="00CC3768" w:rsidRPr="00FE1C16">
              <w:rPr>
                <w:rFonts w:hint="eastAsia"/>
                <w:lang w:eastAsia="zh-TW"/>
              </w:rPr>
              <w:t>X</w:t>
            </w:r>
            <w:r w:rsidR="00CC3768" w:rsidRPr="00FE1C16">
              <w:rPr>
                <w:lang w:eastAsia="zh-TW"/>
              </w:rPr>
              <w:t>’</w:t>
            </w:r>
            <w:r w:rsidR="00CC3768" w:rsidRPr="00FE1C16">
              <w:rPr>
                <w:rFonts w:hint="eastAsia"/>
                <w:lang w:eastAsia="zh-TW"/>
              </w:rPr>
              <w:t>(</w:t>
            </w:r>
            <w:r w:rsidR="00CC3768" w:rsidRPr="00FE1C16">
              <w:rPr>
                <w:rFonts w:hint="eastAsia"/>
                <w:lang w:eastAsia="zh-TW"/>
              </w:rPr>
              <w:t>意外險</w:t>
            </w:r>
            <w:r w:rsidR="00CC3768" w:rsidRPr="00FE1C16">
              <w:rPr>
                <w:rFonts w:hint="eastAsia"/>
                <w:lang w:eastAsia="zh-TW"/>
              </w:rPr>
              <w:t>)</w:t>
            </w:r>
            <w:r w:rsidR="00CC3768" w:rsidRPr="00FE1C16">
              <w:rPr>
                <w:rFonts w:hint="eastAsia"/>
                <w:lang w:eastAsia="zh-TW"/>
              </w:rPr>
              <w:t>外</w:t>
            </w:r>
            <w:r w:rsidRPr="00FE1C16">
              <w:rPr>
                <w:rFonts w:hint="eastAsia"/>
                <w:lang w:eastAsia="zh-TW"/>
              </w:rPr>
              <w:t xml:space="preserve"> </w:t>
            </w:r>
          </w:p>
          <w:p w:rsidR="001C7C63" w:rsidRPr="00FE1C16" w:rsidRDefault="00CC376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</w:t>
            </w:r>
            <w:r w:rsidR="001C7C63" w:rsidRPr="00FE1C16">
              <w:rPr>
                <w:rFonts w:hint="eastAsia"/>
                <w:lang w:eastAsia="zh-TW"/>
              </w:rPr>
              <w:t>不得有其他索賠類別被勾選</w:t>
            </w:r>
          </w:p>
        </w:tc>
        <w:tc>
          <w:tcPr>
            <w:tcW w:w="3320" w:type="dxa"/>
          </w:tcPr>
          <w:p w:rsidR="001C7C63" w:rsidRPr="00FE1C16" w:rsidRDefault="001C7C6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理賠年金不得與其它索賠類別同時申請</w:t>
            </w:r>
          </w:p>
        </w:tc>
      </w:tr>
      <w:tr w:rsidR="00D35C39" w:rsidRPr="00FE1C16">
        <w:tc>
          <w:tcPr>
            <w:tcW w:w="720" w:type="dxa"/>
          </w:tcPr>
          <w:p w:rsidR="00D35C39" w:rsidRPr="00FE1C16" w:rsidRDefault="00D35C39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請於</w:t>
            </w:r>
            <w:r w:rsidRPr="00FE1C16">
              <w:rPr>
                <w:rFonts w:hint="eastAsia"/>
                <w:lang w:eastAsia="zh-TW"/>
              </w:rPr>
              <w:t xml:space="preserve">AAUtil </w:t>
            </w:r>
            <w:r w:rsidRPr="00FE1C16">
              <w:rPr>
                <w:rFonts w:hint="eastAsia"/>
                <w:lang w:eastAsia="zh-TW"/>
              </w:rPr>
              <w:t>增加一</w:t>
            </w:r>
            <w:r w:rsidRPr="00FE1C16">
              <w:rPr>
                <w:rFonts w:hint="eastAsia"/>
                <w:lang w:eastAsia="zh-TW"/>
              </w:rPr>
              <w:t>Method isSvcenter3(</w:t>
            </w:r>
            <w:r w:rsidRPr="00FE1C16">
              <w:rPr>
                <w:rFonts w:hint="eastAsia"/>
                <w:lang w:eastAsia="zh-TW"/>
              </w:rPr>
              <w:t>單位代號</w:t>
            </w:r>
            <w:r w:rsidRPr="00FE1C16">
              <w:rPr>
                <w:rFonts w:hint="eastAsia"/>
                <w:lang w:eastAsia="zh-TW"/>
              </w:rPr>
              <w:t>)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內容如下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IF </w:t>
            </w:r>
            <w:r w:rsidRPr="00FE1C16">
              <w:t>DivData</w:t>
            </w:r>
            <w:r w:rsidRPr="00FE1C16">
              <w:rPr>
                <w:rFonts w:hint="eastAsia"/>
                <w:lang w:eastAsia="zh-TW"/>
              </w:rPr>
              <w:t>.getUnit(</w:t>
            </w:r>
            <w:r w:rsidRPr="00FE1C16">
              <w:rPr>
                <w:rFonts w:hint="eastAsia"/>
                <w:lang w:eastAsia="zh-TW"/>
              </w:rPr>
              <w:t>傳入單位代號</w:t>
            </w:r>
            <w:r w:rsidRPr="00FE1C16">
              <w:rPr>
                <w:rFonts w:hint="eastAsia"/>
                <w:lang w:eastAsia="zh-TW"/>
              </w:rPr>
              <w:t xml:space="preserve">).getUnitOrgId = </w:t>
            </w:r>
            <w:r w:rsidRPr="00FE1C16"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’"/>
              </w:smartTagPr>
              <w:r w:rsidRPr="00FE1C16">
                <w:rPr>
                  <w:rFonts w:hint="eastAsia"/>
                  <w:lang w:eastAsia="zh-TW"/>
                </w:rPr>
                <w:t>08</w:t>
              </w:r>
              <w:r w:rsidRPr="00FE1C16">
                <w:rPr>
                  <w:lang w:eastAsia="zh-TW"/>
                </w:rPr>
                <w:t>’</w:t>
              </w:r>
            </w:smartTag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Return true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ELSE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Return false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END IF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-------------------------------------------------------------------------------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IF  isSvcenter3(</w:t>
            </w:r>
            <w:r w:rsidRPr="00FE1C16">
              <w:rPr>
                <w:rFonts w:hint="eastAsia"/>
                <w:lang w:eastAsia="zh-TW"/>
              </w:rPr>
              <w:t>受理單位</w:t>
            </w:r>
            <w:r w:rsidRPr="00FE1C16">
              <w:rPr>
                <w:rFonts w:hint="eastAsia"/>
                <w:lang w:eastAsia="zh-TW"/>
              </w:rPr>
              <w:t>)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IF </w:t>
            </w:r>
            <w:r w:rsidRPr="00FE1C16">
              <w:rPr>
                <w:rFonts w:hint="eastAsia"/>
                <w:lang w:eastAsia="zh-TW"/>
              </w:rPr>
              <w:t>給付方式</w:t>
            </w:r>
            <w:r w:rsidRPr="00FE1C16">
              <w:rPr>
                <w:rFonts w:hint="eastAsia"/>
                <w:lang w:eastAsia="zh-TW"/>
              </w:rPr>
              <w:t xml:space="preserve"> = </w:t>
            </w:r>
            <w:r w:rsidRPr="00FE1C16">
              <w:rPr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FE1C16">
                <w:rPr>
                  <w:rFonts w:hint="eastAsia"/>
                  <w:lang w:eastAsia="zh-TW"/>
                </w:rPr>
                <w:t>2</w:t>
              </w:r>
              <w:r w:rsidRPr="00FE1C16">
                <w:rPr>
                  <w:lang w:eastAsia="zh-TW"/>
                </w:rPr>
                <w:t>’</w:t>
              </w:r>
            </w:smartTag>
            <w:r w:rsidRPr="00FE1C16">
              <w:rPr>
                <w:rFonts w:hint="eastAsia"/>
                <w:lang w:eastAsia="zh-TW"/>
              </w:rPr>
              <w:t>(</w:t>
            </w:r>
            <w:r w:rsidRPr="00FE1C16">
              <w:rPr>
                <w:rFonts w:hint="eastAsia"/>
                <w:lang w:eastAsia="zh-TW"/>
              </w:rPr>
              <w:t>現金</w:t>
            </w:r>
            <w:r w:rsidRPr="00FE1C16">
              <w:rPr>
                <w:rFonts w:hint="eastAsia"/>
                <w:lang w:eastAsia="zh-TW"/>
              </w:rPr>
              <w:t>)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</w:t>
            </w:r>
            <w:r w:rsidRPr="00FE1C16">
              <w:rPr>
                <w:lang w:eastAsia="zh-TW"/>
              </w:rPr>
              <w:t>A</w:t>
            </w:r>
            <w:r w:rsidRPr="00FE1C16">
              <w:rPr>
                <w:rFonts w:hint="eastAsia"/>
                <w:lang w:eastAsia="zh-TW"/>
              </w:rPr>
              <w:t>lert(</w:t>
            </w:r>
            <w:r w:rsidRPr="00FE1C16">
              <w:rPr>
                <w:rFonts w:hint="eastAsia"/>
                <w:lang w:eastAsia="zh-TW"/>
              </w:rPr>
              <w:t>服務中心三不得給付現金</w:t>
            </w:r>
            <w:r w:rsidRPr="00FE1C16">
              <w:rPr>
                <w:rFonts w:hint="eastAsia"/>
                <w:lang w:eastAsia="zh-TW"/>
              </w:rPr>
              <w:t>)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END IF</w:t>
            </w:r>
          </w:p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END IF</w:t>
            </w:r>
          </w:p>
        </w:tc>
        <w:tc>
          <w:tcPr>
            <w:tcW w:w="3320" w:type="dxa"/>
          </w:tcPr>
          <w:p w:rsidR="00D35C39" w:rsidRPr="00FE1C16" w:rsidRDefault="00D35C3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B02E23" w:rsidRPr="00FE1C16">
        <w:tc>
          <w:tcPr>
            <w:tcW w:w="720" w:type="dxa"/>
          </w:tcPr>
          <w:p w:rsidR="00B02E23" w:rsidRPr="00FE1C16" w:rsidRDefault="00B02E23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B02E23" w:rsidRPr="00FE1C16" w:rsidRDefault="00B02E2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IF </w:t>
            </w:r>
            <w:r w:rsidR="00E65575" w:rsidRPr="00FE1C16">
              <w:rPr>
                <w:rFonts w:hint="eastAsia"/>
                <w:lang w:eastAsia="zh-TW"/>
              </w:rPr>
              <w:t>無記名附約</w:t>
            </w:r>
            <w:r w:rsidR="00E65575" w:rsidRPr="00FE1C16">
              <w:rPr>
                <w:rFonts w:hint="eastAsia"/>
                <w:lang w:eastAsia="zh-TW"/>
              </w:rPr>
              <w:t>.</w:t>
            </w:r>
            <w:r w:rsidR="00E65575" w:rsidRPr="00FE1C16">
              <w:rPr>
                <w:rFonts w:hint="eastAsia"/>
                <w:lang w:eastAsia="zh-TW"/>
              </w:rPr>
              <w:t>險別</w:t>
            </w:r>
            <w:r w:rsidR="00E65575" w:rsidRPr="00FE1C16">
              <w:rPr>
                <w:rFonts w:hint="eastAsia"/>
                <w:lang w:eastAsia="zh-TW"/>
              </w:rPr>
              <w:t xml:space="preserve"> = </w:t>
            </w:r>
            <w:r w:rsidR="00E65575" w:rsidRPr="00FE1C16">
              <w:rPr>
                <w:lang w:eastAsia="zh-TW"/>
              </w:rPr>
              <w:t>‘</w:t>
            </w:r>
            <w:r w:rsidR="00E65575" w:rsidRPr="00FE1C16">
              <w:rPr>
                <w:rFonts w:hint="eastAsia"/>
                <w:lang w:eastAsia="zh-TW"/>
              </w:rPr>
              <w:t>XXX</w:t>
            </w:r>
            <w:r w:rsidR="00E65575" w:rsidRPr="00FE1C16">
              <w:rPr>
                <w:lang w:eastAsia="zh-TW"/>
              </w:rPr>
              <w:t>’</w:t>
            </w:r>
          </w:p>
          <w:p w:rsidR="00E65575" w:rsidRPr="00FE1C16" w:rsidRDefault="00E6557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IF </w:t>
            </w:r>
            <w:r w:rsidRPr="00FE1C16">
              <w:rPr>
                <w:rFonts w:hint="eastAsia"/>
                <w:lang w:eastAsia="zh-TW"/>
              </w:rPr>
              <w:t>角色</w:t>
            </w:r>
            <w:r w:rsidRPr="00FE1C16">
              <w:rPr>
                <w:rFonts w:hint="eastAsia"/>
                <w:lang w:eastAsia="zh-TW"/>
              </w:rPr>
              <w:t xml:space="preserve"> =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Z</w:t>
            </w:r>
            <w:r w:rsidRPr="00FE1C16">
              <w:rPr>
                <w:lang w:eastAsia="zh-TW"/>
              </w:rPr>
              <w:t>’</w:t>
            </w:r>
          </w:p>
          <w:p w:rsidR="00E65575" w:rsidRPr="00FE1C16" w:rsidRDefault="00E6557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</w:t>
            </w:r>
            <w:r w:rsidRPr="00FE1C16">
              <w:rPr>
                <w:rFonts w:hint="eastAsia"/>
                <w:lang w:eastAsia="zh-TW"/>
              </w:rPr>
              <w:t>顯示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請選擇意外險無記名附約角色</w:t>
            </w:r>
          </w:p>
          <w:p w:rsidR="00E65575" w:rsidRPr="00FE1C16" w:rsidRDefault="00E6557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END IF</w:t>
            </w:r>
          </w:p>
          <w:p w:rsidR="00E65575" w:rsidRPr="00FE1C16" w:rsidRDefault="00E6557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END IF</w:t>
            </w:r>
          </w:p>
          <w:p w:rsidR="00474345" w:rsidRPr="00FE1C16" w:rsidRDefault="00474345" w:rsidP="0047434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IF </w:t>
            </w:r>
            <w:r w:rsidRPr="00FE1C16">
              <w:rPr>
                <w:rFonts w:hint="eastAsia"/>
                <w:lang w:eastAsia="zh-TW"/>
              </w:rPr>
              <w:t>無記名附約</w:t>
            </w:r>
            <w:r w:rsidRPr="00FE1C16">
              <w:rPr>
                <w:rFonts w:hint="eastAsia"/>
                <w:lang w:eastAsia="zh-TW"/>
              </w:rPr>
              <w:t>.</w:t>
            </w:r>
            <w:r w:rsidRPr="00FE1C16">
              <w:rPr>
                <w:rFonts w:hint="eastAsia"/>
                <w:lang w:eastAsia="zh-TW"/>
              </w:rPr>
              <w:t>險別</w:t>
            </w:r>
            <w:r w:rsidRPr="00FE1C16">
              <w:rPr>
                <w:rFonts w:hint="eastAsia"/>
                <w:lang w:eastAsia="zh-TW"/>
              </w:rPr>
              <w:t xml:space="preserve"> =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EMP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 xml:space="preserve"> </w:t>
            </w:r>
          </w:p>
          <w:p w:rsidR="00474345" w:rsidRPr="00FE1C16" w:rsidRDefault="00474345" w:rsidP="0047434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IF </w:t>
            </w:r>
            <w:r w:rsidRPr="00FE1C16">
              <w:rPr>
                <w:rFonts w:hint="eastAsia"/>
                <w:lang w:eastAsia="zh-TW"/>
              </w:rPr>
              <w:t>角色</w:t>
            </w:r>
            <w:r w:rsidRPr="00FE1C16">
              <w:rPr>
                <w:rFonts w:hint="eastAsia"/>
                <w:lang w:eastAsia="zh-TW"/>
              </w:rPr>
              <w:t xml:space="preserve"> =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Z</w:t>
            </w:r>
            <w:r w:rsidRPr="00FE1C16">
              <w:rPr>
                <w:lang w:eastAsia="zh-TW"/>
              </w:rPr>
              <w:t>’</w:t>
            </w:r>
          </w:p>
          <w:p w:rsidR="00474345" w:rsidRPr="00FE1C16" w:rsidRDefault="00474345" w:rsidP="0047434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</w:t>
            </w:r>
            <w:r w:rsidRPr="00FE1C16">
              <w:rPr>
                <w:rFonts w:hint="eastAsia"/>
                <w:lang w:eastAsia="zh-TW"/>
              </w:rPr>
              <w:t>顯示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請選擇員工福團無記名附約角色</w:t>
            </w:r>
          </w:p>
          <w:p w:rsidR="00474345" w:rsidRPr="00FE1C16" w:rsidRDefault="00474345" w:rsidP="0047434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END IF</w:t>
            </w:r>
          </w:p>
          <w:p w:rsidR="00474345" w:rsidRPr="00FE1C16" w:rsidRDefault="00474345" w:rsidP="0047434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END IF</w:t>
            </w:r>
          </w:p>
        </w:tc>
        <w:tc>
          <w:tcPr>
            <w:tcW w:w="3320" w:type="dxa"/>
          </w:tcPr>
          <w:p w:rsidR="00B02E23" w:rsidRPr="00FE1C16" w:rsidRDefault="00B02E2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CC3768" w:rsidRPr="00FE1C16">
        <w:tc>
          <w:tcPr>
            <w:tcW w:w="720" w:type="dxa"/>
          </w:tcPr>
          <w:p w:rsidR="00CC3768" w:rsidRPr="00FE1C16" w:rsidRDefault="00CC3768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115E64" w:rsidRPr="00FE1C16" w:rsidRDefault="00CC376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IF </w:t>
            </w:r>
            <w:r w:rsidRPr="00FE1C16">
              <w:rPr>
                <w:rFonts w:hint="eastAsia"/>
                <w:lang w:eastAsia="zh-TW"/>
              </w:rPr>
              <w:t>無記名附約</w:t>
            </w:r>
            <w:r w:rsidRPr="00FE1C16">
              <w:rPr>
                <w:rFonts w:hint="eastAsia"/>
                <w:lang w:eastAsia="zh-TW"/>
              </w:rPr>
              <w:t>.</w:t>
            </w:r>
            <w:r w:rsidRPr="00FE1C16">
              <w:rPr>
                <w:rFonts w:hint="eastAsia"/>
                <w:lang w:eastAsia="zh-TW"/>
              </w:rPr>
              <w:t>角色</w:t>
            </w:r>
            <w:r w:rsidRPr="00FE1C16">
              <w:rPr>
                <w:rFonts w:hint="eastAsia"/>
                <w:lang w:eastAsia="zh-TW"/>
              </w:rPr>
              <w:t xml:space="preserve"> = </w:t>
            </w:r>
            <w:r w:rsidR="00115E64" w:rsidRPr="00FE1C16">
              <w:rPr>
                <w:lang w:eastAsia="zh-TW"/>
              </w:rPr>
              <w:t>‘</w:t>
            </w:r>
            <w:r w:rsidR="00115E64" w:rsidRPr="00FE1C16">
              <w:rPr>
                <w:rFonts w:hint="eastAsia"/>
                <w:lang w:eastAsia="zh-TW"/>
              </w:rPr>
              <w:t>C</w:t>
            </w:r>
            <w:r w:rsidR="00115E64" w:rsidRPr="00FE1C16">
              <w:rPr>
                <w:lang w:eastAsia="zh-TW"/>
              </w:rPr>
              <w:t>’</w:t>
            </w:r>
            <w:r w:rsidR="00115E64" w:rsidRPr="00FE1C16">
              <w:rPr>
                <w:rFonts w:hint="eastAsia"/>
                <w:lang w:eastAsia="zh-TW"/>
              </w:rPr>
              <w:t>(</w:t>
            </w:r>
            <w:r w:rsidRPr="00FE1C16">
              <w:rPr>
                <w:rFonts w:hint="eastAsia"/>
                <w:lang w:eastAsia="zh-TW"/>
              </w:rPr>
              <w:t>配偶</w:t>
            </w:r>
            <w:r w:rsidR="00115E64" w:rsidRPr="00FE1C16">
              <w:rPr>
                <w:rFonts w:hint="eastAsia"/>
                <w:lang w:eastAsia="zh-TW"/>
              </w:rPr>
              <w:t xml:space="preserve">) </w:t>
            </w:r>
          </w:p>
          <w:p w:rsidR="00892759" w:rsidRPr="00FE1C16" w:rsidRDefault="00115E6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</w:t>
            </w:r>
            <w:r w:rsidRPr="00FE1C16">
              <w:rPr>
                <w:rFonts w:hint="eastAsia"/>
                <w:lang w:eastAsia="zh-TW"/>
              </w:rPr>
              <w:t>出現確認視窗</w:t>
            </w:r>
            <w:r w:rsidR="00892759" w:rsidRPr="00FE1C16">
              <w:rPr>
                <w:rFonts w:hint="eastAsia"/>
                <w:lang w:eastAsia="zh-TW"/>
              </w:rPr>
              <w:t xml:space="preserve"> </w:t>
            </w:r>
            <w:r w:rsidR="00892759" w:rsidRPr="00FE1C16">
              <w:rPr>
                <w:rFonts w:hint="eastAsia"/>
                <w:lang w:eastAsia="zh-TW"/>
              </w:rPr>
              <w:t>顯示</w:t>
            </w:r>
            <w:r w:rsidR="00892759" w:rsidRPr="00FE1C16">
              <w:rPr>
                <w:rFonts w:hint="eastAsia"/>
                <w:lang w:eastAsia="zh-TW"/>
              </w:rPr>
              <w:t xml:space="preserve"> </w:t>
            </w:r>
            <w:r w:rsidR="00892759" w:rsidRPr="00FE1C16">
              <w:rPr>
                <w:lang w:eastAsia="zh-TW"/>
              </w:rPr>
              <w:t>‘</w:t>
            </w:r>
            <w:r w:rsidR="00892759" w:rsidRPr="00FE1C16">
              <w:rPr>
                <w:rFonts w:hint="eastAsia"/>
                <w:lang w:eastAsia="zh-TW"/>
              </w:rPr>
              <w:t>請確認婚姻關係是否存在</w:t>
            </w:r>
            <w:r w:rsidR="00892759" w:rsidRPr="00FE1C16">
              <w:rPr>
                <w:lang w:eastAsia="zh-TW"/>
              </w:rPr>
              <w:t>’</w:t>
            </w:r>
          </w:p>
          <w:p w:rsidR="00892759" w:rsidRPr="00FE1C16" w:rsidRDefault="0089275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</w:t>
            </w:r>
            <w:r w:rsidRPr="00FE1C16">
              <w:rPr>
                <w:rFonts w:hint="eastAsia"/>
                <w:lang w:eastAsia="zh-TW"/>
              </w:rPr>
              <w:t>按確認繼續做</w:t>
            </w:r>
          </w:p>
          <w:p w:rsidR="00892759" w:rsidRPr="00FE1C16" w:rsidRDefault="0089275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</w:t>
            </w:r>
            <w:r w:rsidRPr="00FE1C16">
              <w:rPr>
                <w:rFonts w:hint="eastAsia"/>
                <w:lang w:eastAsia="zh-TW"/>
              </w:rPr>
              <w:t>按取消</w:t>
            </w:r>
            <w:r w:rsidRPr="00FE1C16">
              <w:rPr>
                <w:rFonts w:hint="eastAsia"/>
                <w:lang w:eastAsia="zh-TW"/>
              </w:rPr>
              <w:t>RETURN</w:t>
            </w:r>
          </w:p>
          <w:p w:rsidR="00115E64" w:rsidRPr="00FE1C16" w:rsidRDefault="0089275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END IF</w:t>
            </w:r>
            <w:r w:rsidRPr="00FE1C16">
              <w:rPr>
                <w:rFonts w:hint="eastAsia"/>
                <w:lang w:eastAsia="zh-TW"/>
              </w:rPr>
              <w:t>。</w:t>
            </w:r>
            <w:r w:rsidR="00115E64" w:rsidRPr="00FE1C16">
              <w:rPr>
                <w:rFonts w:hint="eastAsia"/>
                <w:lang w:eastAsia="zh-TW"/>
              </w:rPr>
              <w:t xml:space="preserve">    </w:t>
            </w:r>
          </w:p>
        </w:tc>
        <w:tc>
          <w:tcPr>
            <w:tcW w:w="3320" w:type="dxa"/>
          </w:tcPr>
          <w:p w:rsidR="00CC3768" w:rsidRPr="00FE1C16" w:rsidRDefault="00CC376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A2055E" w:rsidRPr="00FE1C16">
        <w:tc>
          <w:tcPr>
            <w:tcW w:w="720" w:type="dxa"/>
          </w:tcPr>
          <w:p w:rsidR="00A2055E" w:rsidRPr="00FE1C16" w:rsidRDefault="00A2055E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A2055E" w:rsidRPr="00FE1C16" w:rsidRDefault="00A2055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IF </w:t>
            </w:r>
            <w:r w:rsidRPr="00FE1C16">
              <w:rPr>
                <w:rFonts w:hint="eastAsia"/>
                <w:lang w:eastAsia="zh-TW"/>
              </w:rPr>
              <w:t>申請種類</w:t>
            </w:r>
            <w:r w:rsidRPr="00FE1C16">
              <w:rPr>
                <w:rFonts w:hint="eastAsia"/>
                <w:lang w:eastAsia="zh-TW"/>
              </w:rPr>
              <w:t xml:space="preserve"> = </w:t>
            </w:r>
            <w:r w:rsidRPr="00FE1C16">
              <w:rPr>
                <w:rFonts w:hint="eastAsia"/>
                <w:lang w:eastAsia="zh-TW"/>
              </w:rPr>
              <w:t>意外</w:t>
            </w:r>
          </w:p>
          <w:p w:rsidR="00A2055E" w:rsidRPr="00FE1C16" w:rsidRDefault="00A2055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</w:t>
            </w:r>
            <w:r w:rsidRPr="00FE1C16">
              <w:rPr>
                <w:rFonts w:hint="eastAsia"/>
                <w:lang w:eastAsia="zh-TW"/>
              </w:rPr>
              <w:t>事故原因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="006E5738" w:rsidRPr="00FE1C16">
              <w:rPr>
                <w:rFonts w:hint="eastAsia"/>
                <w:lang w:eastAsia="zh-TW"/>
              </w:rPr>
              <w:t>事故職等必需有值</w:t>
            </w:r>
          </w:p>
          <w:p w:rsidR="006E5738" w:rsidRPr="00FE1C16" w:rsidRDefault="006E573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END IF</w:t>
            </w:r>
          </w:p>
        </w:tc>
        <w:tc>
          <w:tcPr>
            <w:tcW w:w="3320" w:type="dxa"/>
          </w:tcPr>
          <w:p w:rsidR="00A2055E" w:rsidRPr="00FE1C16" w:rsidRDefault="006E573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請選擇事故原因</w:t>
            </w:r>
          </w:p>
          <w:p w:rsidR="006E5738" w:rsidRPr="00FE1C16" w:rsidRDefault="006E573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請選擇事故職等</w:t>
            </w:r>
          </w:p>
        </w:tc>
      </w:tr>
      <w:tr w:rsidR="000B502F" w:rsidRPr="00FE1C16">
        <w:tc>
          <w:tcPr>
            <w:tcW w:w="720" w:type="dxa"/>
          </w:tcPr>
          <w:p w:rsidR="000B502F" w:rsidRPr="00FE1C16" w:rsidRDefault="000B502F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B502F" w:rsidRPr="00FE1C16" w:rsidRDefault="000B502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IF </w:t>
            </w:r>
            <w:r w:rsidRPr="00FE1C16">
              <w:rPr>
                <w:rFonts w:hint="eastAsia"/>
                <w:lang w:eastAsia="zh-TW"/>
              </w:rPr>
              <w:t>索賠類別只有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X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(</w:t>
            </w:r>
            <w:r w:rsidRPr="00FE1C16">
              <w:rPr>
                <w:rFonts w:hint="eastAsia"/>
                <w:lang w:eastAsia="zh-TW"/>
              </w:rPr>
              <w:t>意外險</w:t>
            </w:r>
            <w:r w:rsidRPr="00FE1C16">
              <w:rPr>
                <w:rFonts w:hint="eastAsia"/>
                <w:lang w:eastAsia="zh-TW"/>
              </w:rPr>
              <w:t>)</w:t>
            </w:r>
            <w:r w:rsidRPr="00FE1C16">
              <w:rPr>
                <w:rFonts w:hint="eastAsia"/>
                <w:lang w:eastAsia="zh-TW"/>
              </w:rPr>
              <w:t>被勾選</w:t>
            </w:r>
          </w:p>
        </w:tc>
        <w:tc>
          <w:tcPr>
            <w:tcW w:w="3320" w:type="dxa"/>
          </w:tcPr>
          <w:p w:rsidR="000B502F" w:rsidRPr="00FE1C16" w:rsidRDefault="000B502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請選擇除意外險外之其他索賠類別</w:t>
            </w:r>
          </w:p>
        </w:tc>
      </w:tr>
      <w:tr w:rsidR="0009750C" w:rsidRPr="00FE1C16">
        <w:tc>
          <w:tcPr>
            <w:tcW w:w="720" w:type="dxa"/>
          </w:tcPr>
          <w:p w:rsidR="0009750C" w:rsidRPr="00FE1C16" w:rsidRDefault="0009750C" w:rsidP="00FE1C16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ind w:leftChars="45" w:left="108" w:firstLineChars="11" w:firstLine="22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BF1F6B" w:rsidRPr="00FE1C16" w:rsidRDefault="00BB3C33" w:rsidP="00A73B5B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1.IF </w:t>
            </w:r>
            <w:r w:rsidRPr="00FE1C16">
              <w:rPr>
                <w:rFonts w:hint="eastAsia"/>
                <w:lang w:eastAsia="zh-TW"/>
              </w:rPr>
              <w:t>畫面有新增無記名附約資料</w:t>
            </w:r>
            <w:r w:rsidR="00836192" w:rsidRPr="00FE1C16">
              <w:rPr>
                <w:rFonts w:hint="eastAsia"/>
                <w:lang w:eastAsia="zh-TW"/>
              </w:rPr>
              <w:t>,</w:t>
            </w:r>
            <w:r w:rsidR="00A925F0" w:rsidRPr="00FE1C16">
              <w:rPr>
                <w:rFonts w:hint="eastAsia"/>
                <w:lang w:eastAsia="zh-TW"/>
              </w:rPr>
              <w:t>且附約代號</w:t>
            </w:r>
            <w:r w:rsidR="00A925F0" w:rsidRPr="00FE1C16">
              <w:rPr>
                <w:rFonts w:hint="eastAsia"/>
                <w:lang w:eastAsia="zh-TW"/>
              </w:rPr>
              <w:t>&lt;&gt;</w:t>
            </w:r>
            <w:r w:rsidR="00FA4095" w:rsidRPr="00FE1C16">
              <w:rPr>
                <w:rFonts w:hint="eastAsia"/>
                <w:lang w:eastAsia="zh-TW"/>
              </w:rPr>
              <w:t>(</w:t>
            </w:r>
            <w:r w:rsidR="00A925F0" w:rsidRPr="00FE1C16">
              <w:rPr>
                <w:lang w:eastAsia="zh-TW"/>
              </w:rPr>
              <w:t>’</w:t>
            </w:r>
            <w:r w:rsidR="00A925F0" w:rsidRPr="00FE1C16">
              <w:rPr>
                <w:rFonts w:hint="eastAsia"/>
                <w:lang w:eastAsia="zh-TW"/>
              </w:rPr>
              <w:t>XXX</w:t>
            </w:r>
            <w:r w:rsidR="00A925F0" w:rsidRPr="00FE1C16">
              <w:rPr>
                <w:lang w:eastAsia="zh-TW"/>
              </w:rPr>
              <w:t>’</w:t>
            </w:r>
            <w:r w:rsidR="00FA4095" w:rsidRPr="00FE1C16">
              <w:rPr>
                <w:rFonts w:hint="eastAsia"/>
                <w:lang w:eastAsia="zh-TW"/>
              </w:rPr>
              <w:t xml:space="preserve"> OR </w:t>
            </w:r>
            <w:r w:rsidR="00FA4095" w:rsidRPr="00FE1C16">
              <w:rPr>
                <w:lang w:eastAsia="zh-TW"/>
              </w:rPr>
              <w:t>‘</w:t>
            </w:r>
            <w:r w:rsidR="00FA4095" w:rsidRPr="00FE1C16">
              <w:rPr>
                <w:rFonts w:hint="eastAsia"/>
                <w:lang w:eastAsia="zh-TW"/>
              </w:rPr>
              <w:t>EMP</w:t>
            </w:r>
            <w:r w:rsidR="00FA4095" w:rsidRPr="00FE1C16">
              <w:rPr>
                <w:lang w:eastAsia="zh-TW"/>
              </w:rPr>
              <w:t>’</w:t>
            </w:r>
            <w:r w:rsidR="00FA4095" w:rsidRPr="00FE1C16">
              <w:rPr>
                <w:rFonts w:hint="eastAsia"/>
                <w:lang w:eastAsia="zh-TW"/>
              </w:rPr>
              <w:t>)</w:t>
            </w:r>
            <w:r w:rsidR="00A925F0" w:rsidRPr="00FE1C16">
              <w:rPr>
                <w:rFonts w:hint="eastAsia"/>
                <w:lang w:eastAsia="zh-TW"/>
              </w:rPr>
              <w:t>,</w:t>
            </w:r>
            <w:r w:rsidR="00A925F0" w:rsidRPr="00FE1C16">
              <w:rPr>
                <w:rFonts w:hint="eastAsia"/>
                <w:lang w:eastAsia="zh-TW"/>
              </w:rPr>
              <w:t>處理</w:t>
            </w:r>
            <w:r w:rsidR="00A925F0" w:rsidRPr="00FE1C16">
              <w:rPr>
                <w:rFonts w:hint="eastAsia"/>
                <w:lang w:eastAsia="zh-TW"/>
              </w:rPr>
              <w:t>ID</w:t>
            </w:r>
            <w:r w:rsidR="00A925F0" w:rsidRPr="00FE1C16">
              <w:rPr>
                <w:rFonts w:hint="eastAsia"/>
                <w:lang w:eastAsia="zh-TW"/>
              </w:rPr>
              <w:t>與對象檢核</w:t>
            </w:r>
            <w:r w:rsidR="00A925F0" w:rsidRPr="00FE1C16">
              <w:rPr>
                <w:rFonts w:hint="eastAsia"/>
                <w:lang w:eastAsia="zh-TW"/>
              </w:rPr>
              <w:t xml:space="preserve">: </w:t>
            </w:r>
            <w:r w:rsidRPr="00FE1C16">
              <w:rPr>
                <w:rFonts w:ascii="Arial" w:hAnsi="Arial" w:cs="Arial" w:hint="eastAsia"/>
                <w:lang w:eastAsia="zh-TW"/>
              </w:rPr>
              <w:t>查詢條件</w:t>
            </w:r>
            <w:r w:rsidRPr="00FE1C16">
              <w:rPr>
                <w:rFonts w:ascii="Arial" w:hAnsi="Arial" w:cs="Arial" w:hint="eastAsia"/>
                <w:lang w:eastAsia="zh-TW"/>
              </w:rPr>
              <w:t xml:space="preserve">:READ  DTAB0005  WHERE   </w:t>
            </w:r>
            <w:r w:rsidRPr="00FE1C16">
              <w:rPr>
                <w:rFonts w:ascii="Arial" w:hAnsi="Arial" w:cs="Arial" w:hint="eastAsia"/>
                <w:lang w:eastAsia="zh-TW"/>
              </w:rPr>
              <w:t>保單號碼</w:t>
            </w:r>
            <w:r w:rsidRPr="00FE1C16">
              <w:rPr>
                <w:rFonts w:ascii="Arial" w:hAnsi="Arial" w:cs="Arial" w:hint="eastAsia"/>
                <w:lang w:eastAsia="zh-TW"/>
              </w:rPr>
              <w:t>=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ascii="Arial" w:hAnsi="Arial" w:cs="Arial" w:hint="eastAsia"/>
                <w:lang w:eastAsia="zh-TW"/>
              </w:rPr>
              <w:t xml:space="preserve"> AND  ROLE =</w:t>
            </w:r>
            <w:r w:rsidRPr="00FE1C16">
              <w:rPr>
                <w:rFonts w:ascii="Arial" w:hAnsi="Arial" w:cs="Arial"/>
                <w:lang w:eastAsia="zh-TW"/>
              </w:rPr>
              <w:t>’</w:t>
            </w:r>
            <w:r w:rsidRPr="00FE1C16">
              <w:rPr>
                <w:rFonts w:ascii="Arial" w:hAnsi="Arial" w:cs="Arial" w:hint="eastAsia"/>
                <w:lang w:eastAsia="zh-TW"/>
              </w:rPr>
              <w:t>I</w:t>
            </w:r>
            <w:r w:rsidRPr="00FE1C16">
              <w:rPr>
                <w:rFonts w:ascii="Arial" w:hAnsi="Arial" w:cs="Arial" w:hint="eastAsia"/>
                <w:lang w:eastAsia="zh-TW"/>
              </w:rPr>
              <w:t>’</w:t>
            </w:r>
            <w:r w:rsidR="00C978D0" w:rsidRPr="00FE1C16">
              <w:rPr>
                <w:rFonts w:hint="eastAsia"/>
                <w:lang w:eastAsia="zh-TW"/>
              </w:rPr>
              <w:t xml:space="preserve"> </w:t>
            </w:r>
          </w:p>
          <w:p w:rsidR="00C978D0" w:rsidRPr="00FE1C16" w:rsidRDefault="00C978D0" w:rsidP="00BB3C33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ascii="Arial" w:hAnsi="Arial" w:cs="Arial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(</w:t>
            </w:r>
            <w:r w:rsidRPr="00FE1C16">
              <w:rPr>
                <w:rFonts w:hint="eastAsia"/>
                <w:lang w:eastAsia="zh-TW"/>
              </w:rPr>
              <w:t>若畫面有多筆保單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rFonts w:hint="eastAsia"/>
                <w:lang w:eastAsia="zh-TW"/>
              </w:rPr>
              <w:t>需逐筆檢核</w:t>
            </w:r>
            <w:r w:rsidRPr="00FE1C16">
              <w:rPr>
                <w:rFonts w:hint="eastAsia"/>
                <w:lang w:eastAsia="zh-TW"/>
              </w:rPr>
              <w:t>)</w:t>
            </w:r>
          </w:p>
          <w:p w:rsidR="0009750C" w:rsidRPr="00FE1C16" w:rsidRDefault="005F0470" w:rsidP="005F0470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1.1   </w:t>
            </w:r>
            <w:r w:rsidR="00BB3C33" w:rsidRPr="00FE1C16">
              <w:rPr>
                <w:rFonts w:hint="eastAsia"/>
                <w:lang w:eastAsia="zh-TW"/>
              </w:rPr>
              <w:t xml:space="preserve">IF   </w:t>
            </w:r>
            <w:r w:rsidR="00BB3C33" w:rsidRPr="00FE1C16">
              <w:rPr>
                <w:rFonts w:hint="eastAsia"/>
                <w:lang w:eastAsia="zh-TW"/>
              </w:rPr>
              <w:t>查無資料</w:t>
            </w:r>
            <w:r w:rsidR="00BB3C33" w:rsidRPr="00FE1C16">
              <w:rPr>
                <w:rFonts w:hint="eastAsia"/>
                <w:lang w:eastAsia="zh-TW"/>
              </w:rPr>
              <w:t>:</w:t>
            </w:r>
          </w:p>
          <w:p w:rsidR="00BB3C33" w:rsidRPr="00FE1C16" w:rsidRDefault="00BB3C33" w:rsidP="00BB3C33">
            <w:pPr>
              <w:pStyle w:val="Tabletext"/>
              <w:keepLines w:val="0"/>
              <w:spacing w:after="0" w:line="240" w:lineRule="auto"/>
              <w:ind w:left="500" w:hangingChars="250" w:hanging="5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</w:t>
            </w:r>
            <w:r w:rsidRPr="00FE1C16">
              <w:rPr>
                <w:rFonts w:hint="eastAsia"/>
                <w:lang w:eastAsia="zh-TW"/>
              </w:rPr>
              <w:t>出現確認視窗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顯示</w:t>
            </w:r>
            <w:r w:rsidRPr="00FE1C16">
              <w:rPr>
                <w:rFonts w:hint="eastAsia"/>
                <w:lang w:eastAsia="zh-TW"/>
              </w:rPr>
              <w:t xml:space="preserve">: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Style w:val="Tabletext"/>
                <w:b/>
                <w:bCs/>
                <w:lang w:eastAsia="zh-TW"/>
              </w:rPr>
              <w:t xml:space="preserve"> </w:t>
            </w:r>
            <w:r w:rsidRPr="00FE1C16">
              <w:rPr>
                <w:rStyle w:val="Tabletext"/>
                <w:rFonts w:hint="eastAsia"/>
                <w:bCs/>
                <w:lang w:eastAsia="zh-TW"/>
              </w:rPr>
              <w:t>於</w:t>
            </w:r>
            <w:r w:rsidR="00BC136E" w:rsidRPr="00FE1C16">
              <w:rPr>
                <w:rStyle w:val="Tabletext"/>
                <w:rFonts w:hint="eastAsia"/>
                <w:bCs/>
                <w:lang w:eastAsia="zh-TW"/>
              </w:rPr>
              <w:t>壽險</w:t>
            </w:r>
            <w:r w:rsidRPr="00FE1C16">
              <w:rPr>
                <w:rStyle w:val="style131"/>
                <w:bCs/>
                <w:color w:val="auto"/>
                <w:lang w:eastAsia="zh-TW"/>
              </w:rPr>
              <w:t>契約關係人</w:t>
            </w:r>
            <w:r w:rsidRPr="00FE1C16">
              <w:rPr>
                <w:rFonts w:hint="eastAsia"/>
                <w:lang w:eastAsia="zh-TW"/>
              </w:rPr>
              <w:t>檔缺</w:t>
            </w:r>
            <w:r w:rsidR="00A749B2" w:rsidRPr="00FE1C16">
              <w:rPr>
                <w:rFonts w:hint="eastAsia"/>
                <w:lang w:eastAsia="zh-TW"/>
              </w:rPr>
              <w:t>主</w:t>
            </w:r>
            <w:r w:rsidRPr="00FE1C16">
              <w:rPr>
                <w:rFonts w:hint="eastAsia"/>
                <w:lang w:eastAsia="zh-TW"/>
              </w:rPr>
              <w:t>被保人資料</w:t>
            </w:r>
            <w:r w:rsidR="00590F05" w:rsidRPr="00FE1C16">
              <w:rPr>
                <w:lang w:eastAsia="zh-TW"/>
              </w:rPr>
              <w:t>’</w:t>
            </w:r>
            <w:r w:rsidR="00590F05" w:rsidRPr="00FE1C16">
              <w:rPr>
                <w:rStyle w:val="Tabletext"/>
                <w:rFonts w:hint="eastAsia"/>
                <w:bCs/>
                <w:lang w:eastAsia="zh-TW"/>
              </w:rPr>
              <w:t xml:space="preserve"> +</w:t>
            </w:r>
            <w:r w:rsidR="00590F05" w:rsidRPr="00FE1C16">
              <w:rPr>
                <w:rStyle w:val="Tabletext"/>
                <w:bCs/>
                <w:lang w:eastAsia="zh-TW"/>
              </w:rPr>
              <w:t>’</w:t>
            </w:r>
            <w:r w:rsidR="00590F05" w:rsidRPr="00FE1C16">
              <w:rPr>
                <w:rFonts w:hint="eastAsia"/>
                <w:lang w:eastAsia="zh-TW"/>
              </w:rPr>
              <w:t>,</w:t>
            </w:r>
            <w:r w:rsidR="00590F05" w:rsidRPr="00FE1C16">
              <w:rPr>
                <w:lang w:eastAsia="zh-TW"/>
              </w:rPr>
              <w:t>’</w:t>
            </w:r>
            <w:r w:rsidR="00590F05" w:rsidRPr="00FE1C16">
              <w:rPr>
                <w:rFonts w:hint="eastAsia"/>
                <w:lang w:eastAsia="zh-TW"/>
              </w:rPr>
              <w:t>+</w:t>
            </w:r>
            <w:r w:rsidR="00590F05"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請確認選取對象是否正確</w:t>
            </w:r>
            <w:r w:rsidR="00FF51C1" w:rsidRPr="00FE1C16">
              <w:rPr>
                <w:rFonts w:hint="eastAsia"/>
                <w:lang w:eastAsia="zh-TW"/>
              </w:rPr>
              <w:t>?</w:t>
            </w:r>
            <w:r w:rsidRPr="00FE1C16">
              <w:rPr>
                <w:lang w:eastAsia="zh-TW"/>
              </w:rPr>
              <w:t>’</w:t>
            </w:r>
          </w:p>
          <w:p w:rsidR="00BB3C33" w:rsidRPr="00FE1C16" w:rsidRDefault="00BB3C33" w:rsidP="00BB3C3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</w:t>
            </w:r>
            <w:r w:rsidRPr="00FE1C16">
              <w:rPr>
                <w:rFonts w:hint="eastAsia"/>
                <w:lang w:eastAsia="zh-TW"/>
              </w:rPr>
              <w:t>按確認繼續做</w:t>
            </w:r>
          </w:p>
          <w:p w:rsidR="00BB3C33" w:rsidRPr="00FE1C16" w:rsidRDefault="00BB3C33" w:rsidP="00BB3C3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</w:t>
            </w:r>
            <w:r w:rsidRPr="00FE1C16">
              <w:rPr>
                <w:rFonts w:hint="eastAsia"/>
                <w:lang w:eastAsia="zh-TW"/>
              </w:rPr>
              <w:t>按取消</w:t>
            </w:r>
            <w:r w:rsidRPr="00FE1C16">
              <w:rPr>
                <w:rFonts w:hint="eastAsia"/>
                <w:lang w:eastAsia="zh-TW"/>
              </w:rPr>
              <w:t>RETURN</w:t>
            </w:r>
          </w:p>
          <w:p w:rsidR="00BB3C33" w:rsidRPr="00FE1C16" w:rsidRDefault="005F0470" w:rsidP="005F0470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Arial" w:hAnsi="Arial" w:cs="Arial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1.2  </w:t>
            </w:r>
            <w:r w:rsidR="00BB3C33" w:rsidRPr="00FE1C16">
              <w:rPr>
                <w:rFonts w:hint="eastAsia"/>
                <w:lang w:eastAsia="zh-TW"/>
              </w:rPr>
              <w:t>ELSE</w:t>
            </w:r>
            <w:r w:rsidR="00590F05" w:rsidRPr="00FE1C16">
              <w:rPr>
                <w:rFonts w:hint="eastAsia"/>
                <w:lang w:eastAsia="zh-TW"/>
              </w:rPr>
              <w:t xml:space="preserve">  IF </w:t>
            </w:r>
            <w:r w:rsidR="00BB3C33" w:rsidRPr="00FE1C16">
              <w:rPr>
                <w:rFonts w:hint="eastAsia"/>
                <w:lang w:eastAsia="zh-TW"/>
              </w:rPr>
              <w:t xml:space="preserve">  </w:t>
            </w:r>
            <w:r w:rsidR="00BB3C33" w:rsidRPr="00FE1C16">
              <w:rPr>
                <w:rFonts w:hint="eastAsia"/>
                <w:lang w:eastAsia="zh-TW"/>
              </w:rPr>
              <w:t>有資料且</w:t>
            </w:r>
            <w:hyperlink r:id="rId11" w:history="1">
              <w:r w:rsidR="00BB3C33" w:rsidRPr="00FE1C16">
                <w:rPr>
                  <w:rStyle w:val="style3r1"/>
                  <w:color w:val="auto"/>
                  <w:lang w:eastAsia="zh-TW"/>
                </w:rPr>
                <w:t>客戶</w:t>
              </w:r>
              <w:r w:rsidR="00BB3C33" w:rsidRPr="00FE1C16">
                <w:rPr>
                  <w:rStyle w:val="style3r1"/>
                  <w:color w:val="auto"/>
                  <w:lang w:eastAsia="zh-TW"/>
                </w:rPr>
                <w:t>ID</w:t>
              </w:r>
              <w:r w:rsidR="00BB3C33" w:rsidRPr="00FE1C16">
                <w:rPr>
                  <w:rStyle w:val="aa"/>
                  <w:rFonts w:ascii="Arial" w:hAnsi="Arial" w:cs="Arial"/>
                  <w:color w:val="auto"/>
                  <w:u w:val="none"/>
                  <w:lang w:eastAsia="zh-TW"/>
                </w:rPr>
                <w:t xml:space="preserve"> </w:t>
              </w:r>
            </w:hyperlink>
            <w:r w:rsidR="00BB3C33" w:rsidRPr="00FE1C16">
              <w:rPr>
                <w:rFonts w:ascii="Arial" w:hAnsi="Arial" w:cs="Arial" w:hint="eastAsia"/>
                <w:lang w:eastAsia="zh-TW"/>
              </w:rPr>
              <w:t>=</w:t>
            </w:r>
            <w:r w:rsidR="00BB3C33" w:rsidRPr="00FE1C16">
              <w:rPr>
                <w:rFonts w:ascii="Arial" w:hAnsi="Arial" w:cs="Arial"/>
                <w:lang w:eastAsia="zh-TW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22222222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BB3C33" w:rsidRPr="00FE1C16">
                <w:rPr>
                  <w:rFonts w:ascii="Arial" w:hAnsi="Arial" w:cs="Arial" w:hint="eastAsia"/>
                  <w:lang w:eastAsia="zh-TW"/>
                </w:rPr>
                <w:t>2222222222</w:t>
              </w:r>
              <w:r w:rsidR="00BB3C33" w:rsidRPr="00FE1C16">
                <w:rPr>
                  <w:rFonts w:ascii="Arial" w:hAnsi="Arial" w:cs="Arial"/>
                  <w:lang w:eastAsia="zh-TW"/>
                </w:rPr>
                <w:t>’</w:t>
              </w:r>
            </w:smartTag>
          </w:p>
          <w:p w:rsidR="00BB3C33" w:rsidRPr="00FE1C16" w:rsidRDefault="00BB3C33" w:rsidP="00BB3C33">
            <w:pPr>
              <w:pStyle w:val="Tabletext"/>
              <w:keepLines w:val="0"/>
              <w:spacing w:after="0" w:line="240" w:lineRule="auto"/>
              <w:ind w:left="500" w:hangingChars="250" w:hanging="500"/>
              <w:rPr>
                <w:rFonts w:hint="eastAsia"/>
                <w:lang w:eastAsia="zh-TW"/>
              </w:rPr>
            </w:pPr>
            <w:r w:rsidRPr="00FE1C16">
              <w:rPr>
                <w:rFonts w:ascii="Arial" w:hAnsi="Arial" w:cs="Arial" w:hint="eastAsia"/>
                <w:lang w:eastAsia="zh-TW"/>
              </w:rPr>
              <w:t xml:space="preserve">        </w:t>
            </w:r>
            <w:r w:rsidRPr="00FE1C16">
              <w:rPr>
                <w:rFonts w:hint="eastAsia"/>
                <w:lang w:eastAsia="zh-TW"/>
              </w:rPr>
              <w:t>出現確認視窗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顯示</w:t>
            </w:r>
            <w:r w:rsidRPr="00FE1C16">
              <w:rPr>
                <w:rFonts w:hint="eastAsia"/>
                <w:lang w:eastAsia="zh-TW"/>
              </w:rPr>
              <w:t xml:space="preserve">: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="0015434F" w:rsidRPr="00FE1C16">
              <w:rPr>
                <w:rFonts w:hint="eastAsia"/>
                <w:lang w:eastAsia="zh-TW"/>
              </w:rPr>
              <w:t xml:space="preserve"> </w:t>
            </w:r>
            <w:r w:rsidR="00A749B2" w:rsidRPr="00FE1C16">
              <w:rPr>
                <w:rFonts w:hint="eastAsia"/>
                <w:lang w:eastAsia="zh-TW"/>
              </w:rPr>
              <w:t>主</w:t>
            </w:r>
            <w:r w:rsidR="0015434F" w:rsidRPr="00FE1C16">
              <w:rPr>
                <w:rFonts w:hint="eastAsia"/>
                <w:lang w:eastAsia="zh-TW"/>
              </w:rPr>
              <w:t>被保人</w:t>
            </w:r>
            <w:r w:rsidRPr="00FE1C16">
              <w:rPr>
                <w:rStyle w:val="Tabletext"/>
                <w:b/>
                <w:bCs/>
                <w:lang w:eastAsia="zh-TW"/>
              </w:rPr>
              <w:t xml:space="preserve"> </w:t>
            </w:r>
            <w:r w:rsidR="00590F05" w:rsidRPr="00FE1C16">
              <w:rPr>
                <w:rStyle w:val="Tabletext"/>
                <w:rFonts w:hint="eastAsia"/>
                <w:bCs/>
                <w:lang w:eastAsia="zh-TW"/>
              </w:rPr>
              <w:t>ID:</w:t>
            </w:r>
            <w:r w:rsidR="00590F05" w:rsidRPr="00FE1C16">
              <w:rPr>
                <w:rStyle w:val="Tabletext"/>
                <w:bCs/>
                <w:lang w:eastAsia="zh-TW"/>
              </w:rPr>
              <w:t>’</w:t>
            </w:r>
            <w:r w:rsidR="00590F05" w:rsidRPr="00FE1C16">
              <w:rPr>
                <w:rStyle w:val="Tabletext"/>
                <w:rFonts w:hint="eastAsia"/>
                <w:bCs/>
                <w:lang w:eastAsia="zh-TW"/>
              </w:rPr>
              <w:t xml:space="preserve">+DTAB0005. </w:t>
            </w:r>
            <w:r w:rsidR="00590F05" w:rsidRPr="00FE1C16">
              <w:rPr>
                <w:rStyle w:val="Tabletext"/>
                <w:rFonts w:hint="eastAsia"/>
                <w:bCs/>
                <w:lang w:eastAsia="zh-TW"/>
              </w:rPr>
              <w:t>客戶</w:t>
            </w:r>
            <w:r w:rsidR="00590F05" w:rsidRPr="00FE1C16">
              <w:rPr>
                <w:rStyle w:val="Tabletext"/>
                <w:rFonts w:hint="eastAsia"/>
                <w:bCs/>
                <w:lang w:eastAsia="zh-TW"/>
              </w:rPr>
              <w:t>ID+</w:t>
            </w:r>
            <w:r w:rsidR="00590F05" w:rsidRPr="00FE1C16">
              <w:rPr>
                <w:rStyle w:val="Tabletext"/>
                <w:bCs/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="00590F05" w:rsidRPr="00FE1C16">
              <w:rPr>
                <w:lang w:eastAsia="zh-TW"/>
              </w:rPr>
              <w:t>’</w:t>
            </w:r>
            <w:r w:rsidR="00590F05" w:rsidRPr="00FE1C16">
              <w:rPr>
                <w:rFonts w:hint="eastAsia"/>
                <w:lang w:eastAsia="zh-TW"/>
              </w:rPr>
              <w:t>+</w:t>
            </w:r>
            <w:r w:rsidR="00590F05"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請確認選取對象是否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正確</w:t>
            </w:r>
            <w:r w:rsidR="0015434F" w:rsidRPr="00FE1C16">
              <w:rPr>
                <w:rFonts w:hint="eastAsia"/>
                <w:lang w:eastAsia="zh-TW"/>
              </w:rPr>
              <w:t>?</w:t>
            </w:r>
            <w:r w:rsidRPr="00FE1C16">
              <w:rPr>
                <w:lang w:eastAsia="zh-TW"/>
              </w:rPr>
              <w:t>’</w:t>
            </w:r>
          </w:p>
          <w:p w:rsidR="00BB3C33" w:rsidRPr="00FE1C16" w:rsidRDefault="00BB3C33" w:rsidP="00BB3C3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</w:t>
            </w:r>
            <w:r w:rsidR="00287AAD"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按確認繼續做</w:t>
            </w:r>
          </w:p>
          <w:p w:rsidR="00BB3C33" w:rsidRPr="00FE1C16" w:rsidRDefault="00BB3C33" w:rsidP="00287AAD">
            <w:pPr>
              <w:pStyle w:val="Tabletext"/>
              <w:keepLines w:val="0"/>
              <w:spacing w:after="0" w:line="240" w:lineRule="auto"/>
              <w:ind w:firstLineChars="300" w:firstLine="600"/>
              <w:rPr>
                <w:rFonts w:ascii="Arial" w:hAnsi="Arial" w:cs="Arial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按取消</w:t>
            </w:r>
            <w:r w:rsidRPr="00FE1C16">
              <w:rPr>
                <w:rFonts w:hint="eastAsia"/>
                <w:lang w:eastAsia="zh-TW"/>
              </w:rPr>
              <w:t>RETURN</w:t>
            </w:r>
          </w:p>
          <w:p w:rsidR="00BB3C33" w:rsidRPr="00FE1C16" w:rsidRDefault="005F0470" w:rsidP="005F0470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1.3 </w:t>
            </w:r>
            <w:r w:rsidR="00590F05" w:rsidRPr="00FE1C16">
              <w:rPr>
                <w:rFonts w:hint="eastAsia"/>
                <w:lang w:eastAsia="zh-TW"/>
              </w:rPr>
              <w:t xml:space="preserve">ELSE  IF   </w:t>
            </w:r>
            <w:r w:rsidR="00590F05" w:rsidRPr="00FE1C16">
              <w:rPr>
                <w:rFonts w:hint="eastAsia"/>
                <w:lang w:eastAsia="zh-TW"/>
              </w:rPr>
              <w:t>有資料且</w:t>
            </w:r>
            <w:hyperlink r:id="rId12" w:history="1">
              <w:r w:rsidR="00590F05" w:rsidRPr="00FE1C16">
                <w:rPr>
                  <w:rStyle w:val="style3r1"/>
                  <w:color w:val="auto"/>
                </w:rPr>
                <w:t>客戶</w:t>
              </w:r>
              <w:r w:rsidR="00590F05" w:rsidRPr="00FE1C16">
                <w:rPr>
                  <w:rStyle w:val="style3r1"/>
                  <w:color w:val="auto"/>
                </w:rPr>
                <w:t>ID</w:t>
              </w:r>
              <w:r w:rsidR="00590F05" w:rsidRPr="00FE1C16">
                <w:rPr>
                  <w:rStyle w:val="aa"/>
                  <w:rFonts w:ascii="Arial" w:hAnsi="Arial" w:cs="Arial"/>
                  <w:color w:val="auto"/>
                  <w:u w:val="none"/>
                </w:rPr>
                <w:t xml:space="preserve"> </w:t>
              </w:r>
            </w:hyperlink>
            <w:r w:rsidR="00590F05" w:rsidRPr="00FE1C16">
              <w:rPr>
                <w:rFonts w:ascii="Arial" w:hAnsi="Arial" w:cs="Arial" w:hint="eastAsia"/>
                <w:lang w:eastAsia="zh-TW"/>
              </w:rPr>
              <w:t>&lt;&gt;</w:t>
            </w:r>
            <w:r w:rsidR="00590F05" w:rsidRPr="00FE1C16">
              <w:rPr>
                <w:rFonts w:ascii="Arial" w:hAnsi="Arial" w:cs="Arial"/>
                <w:lang w:eastAsia="zh-TW"/>
              </w:rPr>
              <w:t>’</w:t>
            </w:r>
            <w:r w:rsidR="00590F05" w:rsidRPr="00FE1C16">
              <w:rPr>
                <w:rFonts w:ascii="Arial" w:hAnsi="Arial" w:cs="Arial" w:hint="eastAsia"/>
                <w:lang w:eastAsia="zh-TW"/>
              </w:rPr>
              <w:t>2222222222</w:t>
            </w:r>
            <w:r w:rsidR="00590F05" w:rsidRPr="00FE1C16">
              <w:rPr>
                <w:rFonts w:ascii="Arial" w:hAnsi="Arial" w:cs="Arial"/>
                <w:lang w:eastAsia="zh-TW"/>
              </w:rPr>
              <w:t>’</w:t>
            </w:r>
          </w:p>
          <w:p w:rsidR="005F0470" w:rsidRPr="00FE1C16" w:rsidRDefault="005F0470" w:rsidP="005F047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hint="eastAsia"/>
                  <w:lang w:eastAsia="zh-TW"/>
                </w:rPr>
                <w:t>1.3.1</w:t>
              </w:r>
            </w:smartTag>
            <w:r w:rsidRPr="00FE1C16">
              <w:rPr>
                <w:rFonts w:hint="eastAsia"/>
                <w:lang w:eastAsia="zh-TW"/>
              </w:rPr>
              <w:t xml:space="preserve">          </w:t>
            </w:r>
            <w:r w:rsidR="00590F05" w:rsidRPr="00FE1C16">
              <w:rPr>
                <w:rFonts w:hint="eastAsia"/>
                <w:lang w:eastAsia="zh-TW"/>
              </w:rPr>
              <w:t xml:space="preserve">IF  </w:t>
            </w:r>
            <w:r w:rsidR="00590F05" w:rsidRPr="00FE1C16">
              <w:rPr>
                <w:rFonts w:hint="eastAsia"/>
                <w:lang w:eastAsia="zh-TW"/>
              </w:rPr>
              <w:t>畫面</w:t>
            </w:r>
            <w:r w:rsidR="00590F05" w:rsidRPr="00FE1C16">
              <w:rPr>
                <w:rFonts w:hint="eastAsia"/>
                <w:lang w:eastAsia="zh-TW"/>
              </w:rPr>
              <w:t>.</w:t>
            </w:r>
            <w:r w:rsidR="00590F05" w:rsidRPr="00FE1C16">
              <w:rPr>
                <w:rFonts w:hint="eastAsia"/>
                <w:lang w:eastAsia="zh-TW"/>
              </w:rPr>
              <w:t>事故者</w:t>
            </w:r>
            <w:r w:rsidR="00590F05" w:rsidRPr="00FE1C16">
              <w:rPr>
                <w:rFonts w:hint="eastAsia"/>
                <w:lang w:eastAsia="zh-TW"/>
              </w:rPr>
              <w:t>ID = DTAB0005.</w:t>
            </w:r>
            <w:r w:rsidR="00590F05" w:rsidRPr="00FE1C16">
              <w:rPr>
                <w:rFonts w:hint="eastAsia"/>
                <w:lang w:eastAsia="zh-TW"/>
              </w:rPr>
              <w:t>客戶</w:t>
            </w:r>
            <w:r w:rsidR="00590F05" w:rsidRPr="00FE1C16">
              <w:rPr>
                <w:rFonts w:hint="eastAsia"/>
                <w:lang w:eastAsia="zh-TW"/>
              </w:rPr>
              <w:t>ID</w:t>
            </w:r>
            <w:r w:rsidR="00590F05" w:rsidRPr="00FE1C16">
              <w:rPr>
                <w:rFonts w:hint="eastAsia"/>
                <w:lang w:eastAsia="zh-TW"/>
              </w:rPr>
              <w:t>且無記名附</w:t>
            </w:r>
          </w:p>
          <w:p w:rsidR="00590F05" w:rsidRPr="00FE1C16" w:rsidRDefault="00590F05" w:rsidP="0076008B">
            <w:pPr>
              <w:pStyle w:val="Tabletext"/>
              <w:keepLines w:val="0"/>
              <w:spacing w:after="0" w:line="240" w:lineRule="auto"/>
              <w:ind w:leftChars="200" w:left="480" w:firstLineChars="600" w:firstLine="12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約之對象非選擇</w:t>
            </w:r>
            <w:r w:rsidRPr="00FE1C16">
              <w:rPr>
                <w:rFonts w:hint="eastAsia"/>
                <w:lang w:eastAsia="zh-TW"/>
              </w:rPr>
              <w:t>[</w:t>
            </w:r>
            <w:r w:rsidRPr="00FE1C16">
              <w:rPr>
                <w:rFonts w:hint="eastAsia"/>
                <w:lang w:eastAsia="zh-TW"/>
              </w:rPr>
              <w:t>被保人</w:t>
            </w:r>
            <w:r w:rsidRPr="00FE1C16">
              <w:rPr>
                <w:rFonts w:hint="eastAsia"/>
                <w:lang w:eastAsia="zh-TW"/>
              </w:rPr>
              <w:t>]</w:t>
            </w:r>
          </w:p>
          <w:p w:rsidR="00590F05" w:rsidRPr="00FE1C16" w:rsidRDefault="00590F05" w:rsidP="003A211A">
            <w:pPr>
              <w:pStyle w:val="Tabletext"/>
              <w:keepLines w:val="0"/>
              <w:spacing w:after="0" w:line="240" w:lineRule="auto"/>
              <w:ind w:leftChars="200" w:left="1480" w:hangingChars="500" w:hanging="1000"/>
              <w:rPr>
                <w:rFonts w:ascii="新細明體" w:hAnsi="新細明體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  </w:t>
            </w:r>
            <w:r w:rsidR="005F0470" w:rsidRPr="00FE1C16">
              <w:rPr>
                <w:rFonts w:hint="eastAsia"/>
                <w:lang w:eastAsia="zh-TW"/>
              </w:rPr>
              <w:t xml:space="preserve">      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顯示訊息：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="00A749B2"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事故者為主被保人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rFonts w:hint="eastAsia"/>
                <w:lang w:eastAsia="zh-TW"/>
              </w:rPr>
              <w:t>無記名附約</w:t>
            </w:r>
            <w:r w:rsidR="00231603" w:rsidRPr="00FE1C16">
              <w:rPr>
                <w:rFonts w:hint="eastAsia"/>
                <w:lang w:eastAsia="zh-TW"/>
              </w:rPr>
              <w:t>之</w:t>
            </w:r>
            <w:r w:rsidRPr="00FE1C16">
              <w:rPr>
                <w:rFonts w:hint="eastAsia"/>
                <w:lang w:eastAsia="zh-TW"/>
              </w:rPr>
              <w:t>對象請選擇</w:t>
            </w:r>
            <w:r w:rsidRPr="00FE1C16">
              <w:rPr>
                <w:rFonts w:hint="eastAsia"/>
                <w:lang w:eastAsia="zh-TW"/>
              </w:rPr>
              <w:t>[</w:t>
            </w:r>
            <w:r w:rsidRPr="00FE1C16">
              <w:rPr>
                <w:rFonts w:hint="eastAsia"/>
                <w:lang w:eastAsia="zh-TW"/>
              </w:rPr>
              <w:t>被保人</w:t>
            </w:r>
            <w:r w:rsidRPr="00FE1C16">
              <w:rPr>
                <w:rFonts w:hint="eastAsia"/>
                <w:lang w:eastAsia="zh-TW"/>
              </w:rPr>
              <w:t>]</w:t>
            </w:r>
            <w:r w:rsidR="00231603" w:rsidRPr="00FE1C16">
              <w:rPr>
                <w:rFonts w:ascii="新細明體" w:hAnsi="新細明體" w:hint="eastAsia"/>
                <w:lang w:eastAsia="zh-TW"/>
              </w:rPr>
              <w:t xml:space="preserve"> 。</w:t>
            </w:r>
            <w:r w:rsidR="00A749B2" w:rsidRPr="00FE1C16">
              <w:rPr>
                <w:lang w:eastAsia="zh-TW"/>
              </w:rPr>
              <w:t>’</w:t>
            </w:r>
            <w:r w:rsidR="00231603" w:rsidRPr="00FE1C16">
              <w:rPr>
                <w:rFonts w:hint="eastAsia"/>
                <w:lang w:eastAsia="zh-TW"/>
              </w:rPr>
              <w:t xml:space="preserve">  </w:t>
            </w:r>
            <w:r w:rsidRPr="00FE1C16">
              <w:rPr>
                <w:rFonts w:hint="eastAsia"/>
                <w:lang w:eastAsia="zh-TW"/>
              </w:rPr>
              <w:t>RETURN</w:t>
            </w:r>
            <w:r w:rsidRPr="00FE1C16">
              <w:rPr>
                <w:rFonts w:ascii="新細明體" w:hAnsi="新細明體" w:hint="eastAsia"/>
                <w:lang w:eastAsia="zh-TW"/>
              </w:rPr>
              <w:t>。</w:t>
            </w:r>
          </w:p>
          <w:p w:rsidR="00A831A7" w:rsidRPr="00FE1C16" w:rsidRDefault="00A831A7" w:rsidP="00A831A7">
            <w:pPr>
              <w:pStyle w:val="Tabletext"/>
              <w:keepLines w:val="0"/>
              <w:spacing w:after="0" w:line="240" w:lineRule="auto"/>
              <w:ind w:leftChars="200" w:left="1480" w:hangingChars="500" w:hanging="1000"/>
              <w:rPr>
                <w:rFonts w:ascii="新細明體" w:hAnsi="新細明體" w:hint="eastAsia"/>
                <w:lang w:eastAsia="zh-TW"/>
              </w:rPr>
            </w:pPr>
            <w:r w:rsidRPr="00FE1C16">
              <w:rPr>
                <w:rFonts w:ascii="新細明體" w:hAnsi="新細明體" w:hint="eastAsia"/>
                <w:lang w:eastAsia="zh-TW"/>
              </w:rPr>
              <w:t xml:space="preserve">     1.3.1.1          乖寶貝系列不檢核，顯別為BW或CT系列不檢核</w:t>
            </w:r>
            <w:r w:rsidRPr="00FE1C16">
              <w:rPr>
                <w:rFonts w:ascii="新細明體" w:hAnsi="新細明體" w:hint="eastAsia"/>
                <w:lang w:eastAsia="zh-TW"/>
              </w:rPr>
              <w:br/>
            </w:r>
            <w:r w:rsidRPr="00FE1C16">
              <w:rPr>
                <w:rFonts w:ascii="新細明體" w:hAnsi="新細明體"/>
                <w:kern w:val="2"/>
                <w:lang w:eastAsia="zh-TW"/>
              </w:rPr>
              <w:t>呼叫ZZ_R0Z001.fetchREG_CONT()，傳入編號”</w:t>
            </w:r>
            <w:r w:rsidRPr="00FE1C16">
              <w:rPr>
                <w:rFonts w:ascii="新細明體" w:hAnsi="新細明體" w:hint="eastAsia"/>
                <w:kern w:val="2"/>
                <w:lang w:eastAsia="zh-TW"/>
              </w:rPr>
              <w:t>116</w:t>
            </w:r>
            <w:r w:rsidRPr="00FE1C16">
              <w:rPr>
                <w:rFonts w:ascii="新細明體" w:hAnsi="新細明體"/>
                <w:kern w:val="2"/>
                <w:lang w:eastAsia="zh-TW"/>
              </w:rPr>
              <w:t>”，取得對應險別代碼清單[</w:t>
            </w:r>
            <w:r w:rsidRPr="00FE1C16">
              <w:rPr>
                <w:lang w:eastAsia="zh-TW"/>
              </w:rPr>
              <w:t>BW,CT,CT1,CT2</w:t>
            </w:r>
            <w:r w:rsidRPr="00FE1C16">
              <w:rPr>
                <w:rFonts w:ascii="新細明體" w:hAnsi="新細明體"/>
                <w:kern w:val="2"/>
                <w:lang w:eastAsia="zh-TW"/>
              </w:rPr>
              <w:t>]</w:t>
            </w:r>
          </w:p>
          <w:p w:rsidR="00590F05" w:rsidRPr="00FE1C16" w:rsidRDefault="005F0470" w:rsidP="0076008B">
            <w:pPr>
              <w:pStyle w:val="Tabletext"/>
              <w:keepLines w:val="0"/>
              <w:spacing w:after="0" w:line="240" w:lineRule="auto"/>
              <w:ind w:leftChars="200" w:left="2280" w:hangingChars="900" w:hanging="1800"/>
              <w:rPr>
                <w:rFonts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E1C16">
                <w:rPr>
                  <w:rFonts w:hint="eastAsia"/>
                  <w:lang w:eastAsia="zh-TW"/>
                </w:rPr>
                <w:t>1.3.2</w:t>
              </w:r>
            </w:smartTag>
            <w:r w:rsidRPr="00FE1C16">
              <w:rPr>
                <w:rFonts w:hint="eastAsia"/>
                <w:lang w:eastAsia="zh-TW"/>
              </w:rPr>
              <w:t xml:space="preserve">          </w:t>
            </w:r>
            <w:r w:rsidR="00590F05" w:rsidRPr="00FE1C16">
              <w:rPr>
                <w:rFonts w:hint="eastAsia"/>
                <w:lang w:eastAsia="zh-TW"/>
              </w:rPr>
              <w:t xml:space="preserve">ELSE  IF </w:t>
            </w:r>
            <w:r w:rsidR="00590F05" w:rsidRPr="00FE1C16">
              <w:rPr>
                <w:rFonts w:hint="eastAsia"/>
                <w:lang w:eastAsia="zh-TW"/>
              </w:rPr>
              <w:t>畫面</w:t>
            </w:r>
            <w:r w:rsidR="00590F05" w:rsidRPr="00FE1C16">
              <w:rPr>
                <w:rFonts w:hint="eastAsia"/>
                <w:lang w:eastAsia="zh-TW"/>
              </w:rPr>
              <w:t>.</w:t>
            </w:r>
            <w:r w:rsidR="00590F05" w:rsidRPr="00FE1C16">
              <w:rPr>
                <w:rFonts w:hint="eastAsia"/>
                <w:lang w:eastAsia="zh-TW"/>
              </w:rPr>
              <w:t>事故者</w:t>
            </w:r>
            <w:r w:rsidR="00590F05" w:rsidRPr="00FE1C16">
              <w:rPr>
                <w:rFonts w:hint="eastAsia"/>
                <w:lang w:eastAsia="zh-TW"/>
              </w:rPr>
              <w:t>ID &lt;&gt; DTAB0005.</w:t>
            </w:r>
            <w:r w:rsidR="00590F05" w:rsidRPr="00FE1C16">
              <w:rPr>
                <w:rFonts w:hint="eastAsia"/>
                <w:lang w:eastAsia="zh-TW"/>
              </w:rPr>
              <w:t>客戶</w:t>
            </w:r>
            <w:r w:rsidR="00590F05" w:rsidRPr="00FE1C16">
              <w:rPr>
                <w:rFonts w:hint="eastAsia"/>
                <w:lang w:eastAsia="zh-TW"/>
              </w:rPr>
              <w:t>ID</w:t>
            </w:r>
            <w:r w:rsidR="00590F05" w:rsidRPr="00FE1C16">
              <w:rPr>
                <w:rFonts w:hint="eastAsia"/>
                <w:lang w:eastAsia="zh-TW"/>
              </w:rPr>
              <w:t>且無記名附約之對象選擇</w:t>
            </w:r>
            <w:r w:rsidR="00590F05" w:rsidRPr="00FE1C16">
              <w:rPr>
                <w:rFonts w:hint="eastAsia"/>
                <w:lang w:eastAsia="zh-TW"/>
              </w:rPr>
              <w:t>[</w:t>
            </w:r>
            <w:r w:rsidR="00590F05" w:rsidRPr="00FE1C16">
              <w:rPr>
                <w:rFonts w:hint="eastAsia"/>
                <w:lang w:eastAsia="zh-TW"/>
              </w:rPr>
              <w:t>被保人</w:t>
            </w:r>
            <w:r w:rsidR="00590F05" w:rsidRPr="00FE1C16">
              <w:rPr>
                <w:rFonts w:hint="eastAsia"/>
                <w:lang w:eastAsia="zh-TW"/>
              </w:rPr>
              <w:t>]</w:t>
            </w:r>
          </w:p>
          <w:p w:rsidR="00590F05" w:rsidRPr="00FE1C16" w:rsidRDefault="00590F05" w:rsidP="00590F0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</w:p>
          <w:p w:rsidR="00590F05" w:rsidRPr="00FE1C16" w:rsidRDefault="00590F05" w:rsidP="008D608C">
            <w:pPr>
              <w:pStyle w:val="Tabletext"/>
              <w:keepLines w:val="0"/>
              <w:spacing w:after="0" w:line="240" w:lineRule="auto"/>
              <w:ind w:leftChars="617" w:left="1481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顯示訊息：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hint="eastAsia"/>
                <w:lang w:eastAsia="zh-TW"/>
              </w:rPr>
              <w:t>”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事故者非主被保人</w:t>
            </w:r>
            <w:r w:rsidRPr="00FE1C16">
              <w:rPr>
                <w:rFonts w:hint="eastAsia"/>
                <w:lang w:eastAsia="zh-TW"/>
              </w:rPr>
              <w:t>,</w:t>
            </w:r>
          </w:p>
          <w:p w:rsidR="008D608C" w:rsidRPr="00FE1C16" w:rsidRDefault="00590F05" w:rsidP="008D608C">
            <w:pPr>
              <w:pStyle w:val="Tabletext"/>
              <w:keepLines w:val="0"/>
              <w:spacing w:after="0" w:line="240" w:lineRule="auto"/>
              <w:ind w:leftChars="200" w:left="480" w:firstLineChars="500" w:firstLine="10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無記名附約對象不可選擇</w:t>
            </w:r>
            <w:r w:rsidRPr="00FE1C16">
              <w:rPr>
                <w:rFonts w:hint="eastAsia"/>
                <w:lang w:eastAsia="zh-TW"/>
              </w:rPr>
              <w:t>[</w:t>
            </w:r>
            <w:r w:rsidRPr="00FE1C16">
              <w:rPr>
                <w:rFonts w:hint="eastAsia"/>
                <w:lang w:eastAsia="zh-TW"/>
              </w:rPr>
              <w:t>被保人</w:t>
            </w:r>
            <w:r w:rsidRPr="00FE1C16">
              <w:rPr>
                <w:rFonts w:hint="eastAsia"/>
                <w:lang w:eastAsia="zh-TW"/>
              </w:rPr>
              <w:t>]</w:t>
            </w:r>
            <w:r w:rsidRPr="00FE1C16">
              <w:rPr>
                <w:rFonts w:hint="eastAsia"/>
                <w:lang w:eastAsia="zh-TW"/>
              </w:rPr>
              <w:t>”</w:t>
            </w:r>
            <w:r w:rsidRPr="00FE1C16">
              <w:rPr>
                <w:rFonts w:hint="eastAsia"/>
                <w:lang w:eastAsia="zh-TW"/>
              </w:rPr>
              <w:t>,</w:t>
            </w:r>
          </w:p>
          <w:p w:rsidR="00590F05" w:rsidRPr="00FE1C16" w:rsidRDefault="00590F05" w:rsidP="008D608C">
            <w:pPr>
              <w:pStyle w:val="Tabletext"/>
              <w:keepLines w:val="0"/>
              <w:spacing w:after="0" w:line="240" w:lineRule="auto"/>
              <w:ind w:leftChars="200" w:left="480" w:firstLineChars="500" w:firstLine="10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RETURN</w:t>
            </w:r>
            <w:r w:rsidRPr="00FE1C16">
              <w:rPr>
                <w:rFonts w:ascii="新細明體" w:hAnsi="新細明體" w:hint="eastAsia"/>
                <w:lang w:eastAsia="zh-TW"/>
              </w:rPr>
              <w:t>。</w:t>
            </w:r>
          </w:p>
          <w:p w:rsidR="00A55DBF" w:rsidRPr="00FE1C16" w:rsidRDefault="003D3338" w:rsidP="00A55DB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2.</w:t>
            </w:r>
            <w:r w:rsidR="00A55DBF" w:rsidRPr="00FE1C16">
              <w:rPr>
                <w:rFonts w:hint="eastAsia"/>
                <w:lang w:eastAsia="zh-TW"/>
              </w:rPr>
              <w:t>ELSE</w:t>
            </w:r>
            <w:r w:rsidR="00B4039E" w:rsidRPr="00FE1C16">
              <w:rPr>
                <w:rFonts w:hint="eastAsia"/>
                <w:lang w:eastAsia="zh-TW"/>
              </w:rPr>
              <w:t xml:space="preserve"> IF</w:t>
            </w:r>
            <w:r w:rsidR="00B4039E" w:rsidRPr="00FE1C16">
              <w:rPr>
                <w:rFonts w:hint="eastAsia"/>
                <w:lang w:eastAsia="zh-TW"/>
              </w:rPr>
              <w:t>附約代號</w:t>
            </w:r>
            <w:r w:rsidR="00B4039E" w:rsidRPr="00FE1C16">
              <w:rPr>
                <w:rFonts w:hint="eastAsia"/>
                <w:lang w:eastAsia="zh-TW"/>
              </w:rPr>
              <w:t xml:space="preserve"> = </w:t>
            </w:r>
            <w:r w:rsidR="00B4039E" w:rsidRPr="00FE1C16">
              <w:rPr>
                <w:lang w:eastAsia="zh-TW"/>
              </w:rPr>
              <w:t>’</w:t>
            </w:r>
            <w:r w:rsidR="00B4039E" w:rsidRPr="00FE1C16">
              <w:rPr>
                <w:rFonts w:hint="eastAsia"/>
                <w:lang w:eastAsia="zh-TW"/>
              </w:rPr>
              <w:t>XXX</w:t>
            </w:r>
            <w:r w:rsidR="00B4039E" w:rsidRPr="00FE1C16">
              <w:rPr>
                <w:lang w:eastAsia="zh-TW"/>
              </w:rPr>
              <w:t>’</w:t>
            </w:r>
          </w:p>
          <w:p w:rsidR="00A55DBF" w:rsidRPr="00FE1C16" w:rsidRDefault="00A55DBF" w:rsidP="00A55DB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</w:t>
            </w:r>
            <w:r w:rsidR="008336CC" w:rsidRPr="00FE1C16">
              <w:rPr>
                <w:rFonts w:hint="eastAsia"/>
                <w:lang w:eastAsia="zh-TW"/>
              </w:rPr>
              <w:t xml:space="preserve">  </w:t>
            </w:r>
            <w:r w:rsidRPr="00FE1C16">
              <w:rPr>
                <w:rFonts w:hint="eastAsia"/>
                <w:lang w:eastAsia="zh-TW"/>
              </w:rPr>
              <w:t>READ DTCBA103</w:t>
            </w:r>
            <w:r w:rsidRPr="00FE1C16">
              <w:rPr>
                <w:rFonts w:hint="eastAsia"/>
                <w:lang w:eastAsia="zh-TW"/>
              </w:rPr>
              <w:t>，條件如下：</w:t>
            </w:r>
          </w:p>
          <w:p w:rsidR="00A55DBF" w:rsidRPr="00FE1C16" w:rsidRDefault="00A55DBF" w:rsidP="00A55DB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 INSD_ID=</w:t>
            </w:r>
            <w:r w:rsidRPr="00FE1C16">
              <w:rPr>
                <w:rFonts w:hint="eastAsia"/>
                <w:lang w:eastAsia="zh-TW"/>
              </w:rPr>
              <w:t>畫面</w:t>
            </w:r>
            <w:r w:rsidRPr="00FE1C16">
              <w:rPr>
                <w:rFonts w:hint="eastAsia"/>
                <w:lang w:eastAsia="zh-TW"/>
              </w:rPr>
              <w:t>.</w:t>
            </w:r>
            <w:r w:rsidRPr="00FE1C16">
              <w:rPr>
                <w:rFonts w:hint="eastAsia"/>
                <w:lang w:eastAsia="zh-TW"/>
              </w:rPr>
              <w:t>事故人</w:t>
            </w:r>
            <w:r w:rsidRPr="00FE1C16">
              <w:rPr>
                <w:rFonts w:ascii="細明體" w:eastAsia="細明體" w:hAnsi="細明體" w:hint="eastAsia"/>
              </w:rPr>
              <w:t>ID</w:t>
            </w:r>
          </w:p>
          <w:p w:rsidR="00BB3C33" w:rsidRPr="00FE1C16" w:rsidRDefault="00A55DBF" w:rsidP="00A55DB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 POLICY_NO = 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 xml:space="preserve">   </w:t>
            </w:r>
          </w:p>
          <w:p w:rsidR="00C95756" w:rsidRPr="00FE1C16" w:rsidRDefault="00C95756" w:rsidP="00EF1119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ascii="Arial" w:hAnsi="Arial" w:cs="Arial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(</w:t>
            </w:r>
            <w:r w:rsidRPr="00FE1C16">
              <w:rPr>
                <w:rFonts w:hint="eastAsia"/>
                <w:lang w:eastAsia="zh-TW"/>
              </w:rPr>
              <w:t>若畫面有多筆保單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rFonts w:hint="eastAsia"/>
                <w:lang w:eastAsia="zh-TW"/>
              </w:rPr>
              <w:t>需逐筆檢核</w:t>
            </w:r>
            <w:r w:rsidRPr="00FE1C16">
              <w:rPr>
                <w:rFonts w:hint="eastAsia"/>
                <w:lang w:eastAsia="zh-TW"/>
              </w:rPr>
              <w:t>)</w:t>
            </w:r>
          </w:p>
          <w:p w:rsidR="003D3338" w:rsidRPr="00FE1C16" w:rsidRDefault="003D3338" w:rsidP="003D333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1.1   IF  </w:t>
            </w:r>
            <w:r w:rsidR="0059009E" w:rsidRPr="00FE1C16">
              <w:rPr>
                <w:rFonts w:hint="eastAsia"/>
                <w:lang w:eastAsia="zh-TW"/>
              </w:rPr>
              <w:t>NOT FND</w:t>
            </w:r>
            <w:r w:rsidR="00D3130D" w:rsidRPr="00FE1C16">
              <w:rPr>
                <w:rFonts w:hint="eastAsia"/>
                <w:lang w:eastAsia="zh-TW"/>
              </w:rPr>
              <w:t>且不為國寶、幸福的意外險保單</w:t>
            </w:r>
          </w:p>
          <w:p w:rsidR="003D3338" w:rsidRPr="00FE1C16" w:rsidRDefault="003D3338" w:rsidP="003D3338">
            <w:pPr>
              <w:pStyle w:val="Tabletext"/>
              <w:keepLines w:val="0"/>
              <w:spacing w:after="0" w:line="240" w:lineRule="auto"/>
              <w:ind w:left="500" w:hangingChars="250" w:hanging="5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</w:t>
            </w:r>
            <w:r w:rsidRPr="00FE1C16">
              <w:rPr>
                <w:rFonts w:hint="eastAsia"/>
                <w:lang w:eastAsia="zh-TW"/>
              </w:rPr>
              <w:t>出現確認視窗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顯示</w:t>
            </w:r>
            <w:r w:rsidRPr="00FE1C16">
              <w:rPr>
                <w:rFonts w:hint="eastAsia"/>
                <w:lang w:eastAsia="zh-TW"/>
              </w:rPr>
              <w:t xml:space="preserve">: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="006128F7" w:rsidRPr="00FE1C16">
              <w:rPr>
                <w:lang w:eastAsia="zh-TW"/>
              </w:rPr>
              <w:t>為</w:t>
            </w:r>
            <w:r w:rsidR="008336CC" w:rsidRPr="00FE1C16">
              <w:rPr>
                <w:rStyle w:val="Tabletext"/>
                <w:rFonts w:hint="eastAsia"/>
                <w:bCs/>
                <w:lang w:eastAsia="zh-TW"/>
              </w:rPr>
              <w:t>意外險</w:t>
            </w:r>
            <w:r w:rsidR="00590ED6" w:rsidRPr="00FE1C16">
              <w:rPr>
                <w:rStyle w:val="Tabletext"/>
                <w:rFonts w:hint="eastAsia"/>
                <w:bCs/>
                <w:lang w:eastAsia="zh-TW"/>
              </w:rPr>
              <w:t>無</w:t>
            </w:r>
            <w:r w:rsidR="008336CC" w:rsidRPr="00FE1C16">
              <w:rPr>
                <w:rStyle w:val="Tabletext"/>
                <w:rFonts w:hint="eastAsia"/>
                <w:bCs/>
                <w:lang w:eastAsia="zh-TW"/>
              </w:rPr>
              <w:t>名冊</w:t>
            </w:r>
            <w:r w:rsidR="007E1D9A" w:rsidRPr="00FE1C16">
              <w:rPr>
                <w:rStyle w:val="Tabletext"/>
                <w:rFonts w:hint="eastAsia"/>
                <w:bCs/>
                <w:lang w:eastAsia="zh-TW"/>
              </w:rPr>
              <w:t>件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Style w:val="Tabletext"/>
                <w:rFonts w:hint="eastAsia"/>
                <w:bCs/>
                <w:lang w:eastAsia="zh-TW"/>
              </w:rPr>
              <w:t xml:space="preserve"> +</w:t>
            </w:r>
            <w:r w:rsidRPr="00FE1C16">
              <w:rPr>
                <w:rStyle w:val="Tabletext"/>
                <w:bCs/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請確認選取對象是否正確</w:t>
            </w:r>
            <w:r w:rsidRPr="00FE1C16">
              <w:rPr>
                <w:rFonts w:hint="eastAsia"/>
                <w:lang w:eastAsia="zh-TW"/>
              </w:rPr>
              <w:t>?</w:t>
            </w:r>
            <w:r w:rsidRPr="00FE1C16">
              <w:rPr>
                <w:lang w:eastAsia="zh-TW"/>
              </w:rPr>
              <w:t>’</w:t>
            </w:r>
          </w:p>
          <w:p w:rsidR="003D3338" w:rsidRPr="00FE1C16" w:rsidRDefault="003D3338" w:rsidP="003D333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</w:t>
            </w:r>
            <w:r w:rsidRPr="00FE1C16">
              <w:rPr>
                <w:rFonts w:hint="eastAsia"/>
                <w:lang w:eastAsia="zh-TW"/>
              </w:rPr>
              <w:t>按確認繼續做</w:t>
            </w:r>
          </w:p>
          <w:p w:rsidR="003D3338" w:rsidRPr="00FE1C16" w:rsidRDefault="003D3338" w:rsidP="00822BF5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</w:t>
            </w:r>
            <w:r w:rsidRPr="00FE1C16">
              <w:rPr>
                <w:rFonts w:hint="eastAsia"/>
                <w:lang w:eastAsia="zh-TW"/>
              </w:rPr>
              <w:t>按取消</w:t>
            </w:r>
            <w:r w:rsidRPr="00FE1C16">
              <w:rPr>
                <w:rFonts w:hint="eastAsia"/>
                <w:lang w:eastAsia="zh-TW"/>
              </w:rPr>
              <w:t xml:space="preserve">RETURN </w:t>
            </w:r>
          </w:p>
          <w:p w:rsidR="003D3338" w:rsidRPr="00FE1C16" w:rsidRDefault="007E695E" w:rsidP="003D3338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2</w:t>
            </w:r>
            <w:r w:rsidR="003D3338" w:rsidRPr="00FE1C16">
              <w:rPr>
                <w:rFonts w:hint="eastAsia"/>
                <w:lang w:eastAsia="zh-TW"/>
              </w:rPr>
              <w:t>.</w:t>
            </w:r>
            <w:r w:rsidR="00822BF5" w:rsidRPr="00FE1C16">
              <w:rPr>
                <w:rFonts w:hint="eastAsia"/>
                <w:lang w:eastAsia="zh-TW"/>
              </w:rPr>
              <w:t>2</w:t>
            </w:r>
            <w:r w:rsidR="003D3338" w:rsidRPr="00FE1C16">
              <w:rPr>
                <w:rFonts w:hint="eastAsia"/>
                <w:lang w:eastAsia="zh-TW"/>
              </w:rPr>
              <w:t xml:space="preserve"> ELSE </w:t>
            </w:r>
          </w:p>
          <w:p w:rsidR="003D3338" w:rsidRPr="00FE1C16" w:rsidRDefault="007E695E" w:rsidP="00B473F4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E1C16">
                <w:rPr>
                  <w:rFonts w:hint="eastAsia"/>
                  <w:lang w:eastAsia="zh-TW"/>
                </w:rPr>
                <w:t>2</w:t>
              </w:r>
              <w:r w:rsidR="003D3338" w:rsidRPr="00FE1C16">
                <w:rPr>
                  <w:rFonts w:hint="eastAsia"/>
                  <w:lang w:eastAsia="zh-TW"/>
                </w:rPr>
                <w:t>.</w:t>
              </w:r>
              <w:r w:rsidRPr="00FE1C16">
                <w:rPr>
                  <w:rFonts w:hint="eastAsia"/>
                  <w:lang w:eastAsia="zh-TW"/>
                </w:rPr>
                <w:t>2</w:t>
              </w:r>
              <w:r w:rsidR="003D3338" w:rsidRPr="00FE1C16">
                <w:rPr>
                  <w:rFonts w:hint="eastAsia"/>
                  <w:lang w:eastAsia="zh-TW"/>
                </w:rPr>
                <w:t>.1</w:t>
              </w:r>
            </w:smartTag>
            <w:r w:rsidR="003D3338" w:rsidRPr="00FE1C16">
              <w:rPr>
                <w:rFonts w:hint="eastAsia"/>
                <w:lang w:eastAsia="zh-TW"/>
              </w:rPr>
              <w:t xml:space="preserve">    IF  </w:t>
            </w:r>
            <w:r w:rsidR="0075092E" w:rsidRPr="00FE1C16">
              <w:rPr>
                <w:rFonts w:hint="eastAsia"/>
                <w:lang w:eastAsia="zh-TW"/>
              </w:rPr>
              <w:t>(</w:t>
            </w:r>
            <w:r w:rsidR="00EA5D48" w:rsidRPr="00FE1C16">
              <w:rPr>
                <w:rFonts w:hint="eastAsia"/>
                <w:lang w:eastAsia="zh-TW"/>
              </w:rPr>
              <w:t>DTCBA103.</w:t>
            </w:r>
            <w:r w:rsidR="00EA5D48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</w:t>
            </w:r>
            <w:r w:rsidR="00EA5D48" w:rsidRPr="00FE1C16">
              <w:rPr>
                <w:rStyle w:val="Tabletext"/>
                <w:rFonts w:eastAsia="細明體" w:hAnsi="細明體" w:hint="eastAsia"/>
                <w:lang w:eastAsia="zh-TW"/>
              </w:rPr>
              <w:t>眷屬別</w:t>
            </w:r>
            <w:r w:rsidR="00EA5D48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</w:t>
            </w:r>
            <w:r w:rsidR="002714CB" w:rsidRPr="00FE1C16">
              <w:rPr>
                <w:rStyle w:val="Tabletext"/>
                <w:rFonts w:eastAsia="細明體" w:hAnsi="細明體" w:hint="eastAsia"/>
                <w:lang w:eastAsia="zh-TW"/>
              </w:rPr>
              <w:t>=</w:t>
            </w:r>
            <w:r w:rsidR="00EA5D48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</w:t>
            </w:r>
            <w:r w:rsidR="00EA5D48" w:rsidRPr="00FE1C16">
              <w:rPr>
                <w:rStyle w:val="Tabletext"/>
                <w:rFonts w:eastAsia="細明體" w:hAnsi="細明體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EA5D48" w:rsidRPr="00FE1C16">
                <w:rPr>
                  <w:rStyle w:val="Tabletext"/>
                  <w:rFonts w:eastAsia="細明體" w:hAnsi="細明體" w:hint="eastAsia"/>
                  <w:lang w:eastAsia="zh-TW"/>
                </w:rPr>
                <w:t>0</w:t>
              </w:r>
              <w:r w:rsidR="00EA5D48" w:rsidRPr="00FE1C16">
                <w:rPr>
                  <w:rStyle w:val="Tabletext"/>
                  <w:rFonts w:eastAsia="細明體" w:hAnsi="細明體"/>
                  <w:lang w:eastAsia="zh-TW"/>
                </w:rPr>
                <w:t>’</w:t>
              </w:r>
            </w:smartTag>
            <w:r w:rsidR="00414EA5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OR </w:t>
            </w:r>
            <w:r w:rsidR="00414EA5" w:rsidRPr="00FE1C16">
              <w:rPr>
                <w:rFonts w:hint="eastAsia"/>
                <w:lang w:eastAsia="zh-TW"/>
              </w:rPr>
              <w:t>DTCBA103.</w:t>
            </w:r>
            <w:hyperlink r:id="rId13" w:history="1">
              <w:r w:rsidR="00414EA5" w:rsidRPr="00FE1C16">
                <w:rPr>
                  <w:rStyle w:val="style31"/>
                  <w:u w:val="single"/>
                </w:rPr>
                <w:t>身分別</w:t>
              </w:r>
              <w:r w:rsidR="00414EA5" w:rsidRPr="00FE1C16">
                <w:rPr>
                  <w:rStyle w:val="style31"/>
                  <w:rFonts w:hint="eastAsia"/>
                  <w:u w:val="single"/>
                  <w:lang w:eastAsia="zh-TW"/>
                </w:rPr>
                <w:t>=</w:t>
              </w:r>
              <w:r w:rsidR="00414EA5" w:rsidRPr="00FE1C16">
                <w:rPr>
                  <w:rStyle w:val="style31"/>
                  <w:u w:val="single"/>
                  <w:lang w:eastAsia="zh-TW"/>
                </w:rPr>
                <w:t>’</w:t>
              </w:r>
              <w:r w:rsidR="00414EA5" w:rsidRPr="00FE1C16">
                <w:rPr>
                  <w:rStyle w:val="style31"/>
                  <w:rFonts w:hint="eastAsia"/>
                  <w:u w:val="single"/>
                  <w:lang w:eastAsia="zh-TW"/>
                </w:rPr>
                <w:t>0</w:t>
              </w:r>
              <w:r w:rsidR="00414EA5" w:rsidRPr="00FE1C16">
                <w:rPr>
                  <w:rStyle w:val="style31"/>
                  <w:u w:val="single"/>
                  <w:lang w:eastAsia="zh-TW"/>
                </w:rPr>
                <w:t>’</w:t>
              </w:r>
            </w:hyperlink>
            <w:r w:rsidR="0075092E" w:rsidRPr="00FE1C16">
              <w:rPr>
                <w:rStyle w:val="Tabletext"/>
                <w:rFonts w:eastAsia="細明體" w:hAnsi="細明體" w:hint="eastAsia"/>
                <w:lang w:eastAsia="zh-TW"/>
              </w:rPr>
              <w:t>)</w:t>
            </w:r>
            <w:r w:rsidR="00DD721B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</w:t>
            </w:r>
            <w:r w:rsidR="00EA5D48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AND </w:t>
            </w:r>
            <w:r w:rsidR="00B473F4" w:rsidRPr="00FE1C16">
              <w:rPr>
                <w:rStyle w:val="Tabletext"/>
                <w:rFonts w:eastAsia="細明體" w:hAnsi="細明體" w:hint="eastAsia"/>
                <w:lang w:eastAsia="zh-TW"/>
              </w:rPr>
              <w:t>畫面</w:t>
            </w:r>
            <w:r w:rsidR="00B473F4" w:rsidRPr="00FE1C16">
              <w:rPr>
                <w:rStyle w:val="Tabletext"/>
                <w:rFonts w:eastAsia="細明體" w:hAnsi="細明體" w:hint="eastAsia"/>
                <w:lang w:eastAsia="zh-TW"/>
              </w:rPr>
              <w:t>.</w:t>
            </w:r>
            <w:r w:rsidR="003D3338" w:rsidRPr="00FE1C16">
              <w:rPr>
                <w:rFonts w:hint="eastAsia"/>
                <w:lang w:eastAsia="zh-TW"/>
              </w:rPr>
              <w:t>無記名附約之對象非選擇</w:t>
            </w:r>
            <w:r w:rsidR="003D3338" w:rsidRPr="00FE1C16">
              <w:rPr>
                <w:rFonts w:hint="eastAsia"/>
                <w:lang w:eastAsia="zh-TW"/>
              </w:rPr>
              <w:t>[</w:t>
            </w:r>
            <w:r w:rsidR="003D3338" w:rsidRPr="00FE1C16">
              <w:rPr>
                <w:rFonts w:hint="eastAsia"/>
                <w:lang w:eastAsia="zh-TW"/>
              </w:rPr>
              <w:t>被保人</w:t>
            </w:r>
            <w:r w:rsidR="003D3338" w:rsidRPr="00FE1C16">
              <w:rPr>
                <w:rFonts w:hint="eastAsia"/>
                <w:lang w:eastAsia="zh-TW"/>
              </w:rPr>
              <w:t>]</w:t>
            </w:r>
          </w:p>
          <w:p w:rsidR="003D3338" w:rsidRPr="00FE1C16" w:rsidRDefault="003D3338" w:rsidP="00560EE4">
            <w:pPr>
              <w:pStyle w:val="Tabletext"/>
              <w:keepLines w:val="0"/>
              <w:spacing w:after="0" w:line="240" w:lineRule="auto"/>
              <w:ind w:leftChars="199" w:left="1330" w:hangingChars="426" w:hanging="852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      </w:t>
            </w:r>
            <w:r w:rsidRPr="00FE1C16">
              <w:rPr>
                <w:rFonts w:hint="eastAsia"/>
                <w:lang w:eastAsia="zh-TW"/>
              </w:rPr>
              <w:t>顯示訊息：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事故者為主被保人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rFonts w:hint="eastAsia"/>
                <w:lang w:eastAsia="zh-TW"/>
              </w:rPr>
              <w:t>無記名附約之對象請選擇</w:t>
            </w:r>
            <w:r w:rsidRPr="00FE1C16">
              <w:rPr>
                <w:rFonts w:hint="eastAsia"/>
                <w:lang w:eastAsia="zh-TW"/>
              </w:rPr>
              <w:t>[</w:t>
            </w:r>
            <w:r w:rsidRPr="00FE1C16">
              <w:rPr>
                <w:rFonts w:hint="eastAsia"/>
                <w:lang w:eastAsia="zh-TW"/>
              </w:rPr>
              <w:t>被保人</w:t>
            </w:r>
            <w:r w:rsidRPr="00FE1C16">
              <w:rPr>
                <w:rFonts w:hint="eastAsia"/>
                <w:lang w:eastAsia="zh-TW"/>
              </w:rPr>
              <w:t>]</w:t>
            </w:r>
            <w:r w:rsidRPr="00FE1C16">
              <w:rPr>
                <w:rFonts w:ascii="新細明體" w:hAnsi="新細明體" w:hint="eastAsia"/>
                <w:lang w:eastAsia="zh-TW"/>
              </w:rPr>
              <w:t xml:space="preserve"> 。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 xml:space="preserve">  RETURN</w:t>
            </w:r>
            <w:r w:rsidRPr="00FE1C16">
              <w:rPr>
                <w:rFonts w:ascii="新細明體" w:hAnsi="新細明體" w:hint="eastAsia"/>
                <w:lang w:eastAsia="zh-TW"/>
              </w:rPr>
              <w:t>。</w:t>
            </w:r>
          </w:p>
          <w:p w:rsidR="003D3338" w:rsidRPr="00FE1C16" w:rsidRDefault="00A1302F" w:rsidP="00393F6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E1C16">
                <w:rPr>
                  <w:rStyle w:val="Tabletext"/>
                  <w:rFonts w:eastAsia="細明體" w:hAnsi="細明體" w:hint="eastAsia"/>
                  <w:lang w:eastAsia="zh-TW"/>
                </w:rPr>
                <w:t>2.2.2</w:t>
              </w:r>
            </w:smartTag>
            <w:r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 </w:t>
            </w:r>
            <w:r w:rsidR="001B144A" w:rsidRPr="00FE1C16">
              <w:rPr>
                <w:rStyle w:val="Tabletext"/>
                <w:rFonts w:eastAsia="細明體" w:hAnsi="細明體" w:hint="eastAsia"/>
                <w:lang w:eastAsia="zh-TW"/>
              </w:rPr>
              <w:t>ELSE</w:t>
            </w:r>
            <w:r w:rsidR="003D3338" w:rsidRPr="00FE1C16">
              <w:rPr>
                <w:rFonts w:hint="eastAsia"/>
                <w:lang w:eastAsia="zh-TW"/>
              </w:rPr>
              <w:t xml:space="preserve"> </w:t>
            </w:r>
            <w:r w:rsidR="00C91D23" w:rsidRPr="00FE1C16">
              <w:rPr>
                <w:rFonts w:hint="eastAsia"/>
                <w:lang w:eastAsia="zh-TW"/>
              </w:rPr>
              <w:t xml:space="preserve">IF </w:t>
            </w:r>
            <w:r w:rsidR="00A817B1" w:rsidRPr="00FE1C16">
              <w:rPr>
                <w:rFonts w:hint="eastAsia"/>
                <w:lang w:eastAsia="zh-TW"/>
              </w:rPr>
              <w:t>DTCBA103.</w:t>
            </w:r>
            <w:r w:rsidR="00A817B1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</w:t>
            </w:r>
            <w:r w:rsidR="00A817B1" w:rsidRPr="00FE1C16">
              <w:rPr>
                <w:rStyle w:val="Tabletext"/>
                <w:rFonts w:eastAsia="細明體" w:hAnsi="細明體" w:hint="eastAsia"/>
                <w:lang w:eastAsia="zh-TW"/>
              </w:rPr>
              <w:t>眷屬別</w:t>
            </w:r>
            <w:r w:rsidR="00A817B1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 &lt;&gt; </w:t>
            </w:r>
            <w:r w:rsidR="00A817B1" w:rsidRPr="00FE1C16">
              <w:rPr>
                <w:rStyle w:val="Tabletext"/>
                <w:rFonts w:eastAsia="細明體" w:hAnsi="細明體"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817B1" w:rsidRPr="00FE1C16">
                <w:rPr>
                  <w:rStyle w:val="Tabletext"/>
                  <w:rFonts w:eastAsia="細明體" w:hAnsi="細明體" w:hint="eastAsia"/>
                  <w:lang w:eastAsia="zh-TW"/>
                </w:rPr>
                <w:t>0</w:t>
              </w:r>
              <w:r w:rsidR="00A817B1" w:rsidRPr="00FE1C16">
                <w:rPr>
                  <w:rStyle w:val="Tabletext"/>
                  <w:rFonts w:eastAsia="細明體" w:hAnsi="細明體"/>
                  <w:lang w:eastAsia="zh-TW"/>
                </w:rPr>
                <w:t>’</w:t>
              </w:r>
            </w:smartTag>
            <w:r w:rsidR="00A817B1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AND  </w:t>
            </w:r>
            <w:r w:rsidR="003C6FFB" w:rsidRPr="00FE1C16">
              <w:rPr>
                <w:rStyle w:val="Tabletext"/>
                <w:rFonts w:eastAsia="細明體" w:hAnsi="細明體" w:hint="eastAsia"/>
                <w:lang w:eastAsia="zh-TW"/>
              </w:rPr>
              <w:t>畫面</w:t>
            </w:r>
            <w:r w:rsidR="003C6FFB" w:rsidRPr="00FE1C16">
              <w:rPr>
                <w:rStyle w:val="Tabletext"/>
                <w:rFonts w:eastAsia="細明體" w:hAnsi="細明體" w:hint="eastAsia"/>
                <w:lang w:eastAsia="zh-TW"/>
              </w:rPr>
              <w:t>.</w:t>
            </w:r>
            <w:r w:rsidR="003D3338" w:rsidRPr="00FE1C16">
              <w:rPr>
                <w:rFonts w:hint="eastAsia"/>
                <w:lang w:eastAsia="zh-TW"/>
              </w:rPr>
              <w:t>無記名附約之對象選擇</w:t>
            </w:r>
            <w:r w:rsidR="003D3338" w:rsidRPr="00FE1C16">
              <w:rPr>
                <w:rFonts w:hint="eastAsia"/>
                <w:lang w:eastAsia="zh-TW"/>
              </w:rPr>
              <w:t>[</w:t>
            </w:r>
            <w:r w:rsidR="003D3338" w:rsidRPr="00FE1C16">
              <w:rPr>
                <w:rFonts w:hint="eastAsia"/>
                <w:lang w:eastAsia="zh-TW"/>
              </w:rPr>
              <w:t>被保人</w:t>
            </w:r>
            <w:r w:rsidR="003D3338" w:rsidRPr="00FE1C16">
              <w:rPr>
                <w:rFonts w:hint="eastAsia"/>
                <w:lang w:eastAsia="zh-TW"/>
              </w:rPr>
              <w:t>]</w:t>
            </w:r>
          </w:p>
          <w:p w:rsidR="003D3338" w:rsidRPr="00FE1C16" w:rsidRDefault="003D3338" w:rsidP="003D3338">
            <w:pPr>
              <w:pStyle w:val="Tabletext"/>
              <w:keepLines w:val="0"/>
              <w:spacing w:after="0" w:line="240" w:lineRule="auto"/>
              <w:ind w:leftChars="617" w:left="1481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顯示訊息：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hint="eastAsia"/>
                <w:lang w:eastAsia="zh-TW"/>
              </w:rPr>
              <w:t>”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事故者非主被保人</w:t>
            </w:r>
            <w:r w:rsidRPr="00FE1C16">
              <w:rPr>
                <w:rFonts w:hint="eastAsia"/>
                <w:lang w:eastAsia="zh-TW"/>
              </w:rPr>
              <w:t>,</w:t>
            </w:r>
          </w:p>
          <w:p w:rsidR="003D3338" w:rsidRPr="00FE1C16" w:rsidRDefault="003D3338" w:rsidP="003D3338">
            <w:pPr>
              <w:pStyle w:val="Tabletext"/>
              <w:keepLines w:val="0"/>
              <w:spacing w:after="0" w:line="240" w:lineRule="auto"/>
              <w:ind w:leftChars="200" w:left="480" w:firstLineChars="500" w:firstLine="10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無記名附約對象不可選擇</w:t>
            </w:r>
            <w:r w:rsidRPr="00FE1C16">
              <w:rPr>
                <w:rFonts w:hint="eastAsia"/>
                <w:lang w:eastAsia="zh-TW"/>
              </w:rPr>
              <w:t>[</w:t>
            </w:r>
            <w:r w:rsidRPr="00FE1C16">
              <w:rPr>
                <w:rFonts w:hint="eastAsia"/>
                <w:lang w:eastAsia="zh-TW"/>
              </w:rPr>
              <w:t>被保人</w:t>
            </w:r>
            <w:r w:rsidRPr="00FE1C16">
              <w:rPr>
                <w:rFonts w:hint="eastAsia"/>
                <w:lang w:eastAsia="zh-TW"/>
              </w:rPr>
              <w:t>]</w:t>
            </w:r>
            <w:r w:rsidRPr="00FE1C16">
              <w:rPr>
                <w:rFonts w:hint="eastAsia"/>
                <w:lang w:eastAsia="zh-TW"/>
              </w:rPr>
              <w:t>”</w:t>
            </w:r>
            <w:r w:rsidRPr="00FE1C16">
              <w:rPr>
                <w:rFonts w:hint="eastAsia"/>
                <w:lang w:eastAsia="zh-TW"/>
              </w:rPr>
              <w:t>,</w:t>
            </w:r>
          </w:p>
          <w:p w:rsidR="003D3338" w:rsidRPr="00FE1C16" w:rsidRDefault="003D3338" w:rsidP="003D3338">
            <w:pPr>
              <w:pStyle w:val="Tabletext"/>
              <w:keepLines w:val="0"/>
              <w:spacing w:after="0" w:line="240" w:lineRule="auto"/>
              <w:ind w:leftChars="200" w:left="480" w:firstLineChars="500" w:firstLine="10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RETURN</w:t>
            </w:r>
            <w:r w:rsidRPr="00FE1C16">
              <w:rPr>
                <w:rFonts w:ascii="新細明體" w:hAnsi="新細明體" w:hint="eastAsia"/>
                <w:lang w:eastAsia="zh-TW"/>
              </w:rPr>
              <w:t>。</w:t>
            </w:r>
          </w:p>
          <w:p w:rsidR="00DC3F6D" w:rsidRPr="00FE1C16" w:rsidRDefault="00DC3F6D" w:rsidP="00DC3F6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3.ELSE IF</w:t>
            </w:r>
            <w:r w:rsidRPr="00FE1C16">
              <w:rPr>
                <w:rFonts w:hint="eastAsia"/>
                <w:lang w:eastAsia="zh-TW"/>
              </w:rPr>
              <w:t>附約代號</w:t>
            </w:r>
            <w:r w:rsidRPr="00FE1C16">
              <w:rPr>
                <w:rFonts w:hint="eastAsia"/>
                <w:lang w:eastAsia="zh-TW"/>
              </w:rPr>
              <w:t xml:space="preserve"> = 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EMP</w:t>
            </w:r>
            <w:r w:rsidRPr="00FE1C16">
              <w:rPr>
                <w:lang w:eastAsia="zh-TW"/>
              </w:rPr>
              <w:t>’</w:t>
            </w:r>
          </w:p>
          <w:p w:rsidR="00011B21" w:rsidRPr="00FE1C16" w:rsidRDefault="00011B21" w:rsidP="00DC3F6D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3.1 IF</w:t>
            </w:r>
            <w:r w:rsidRPr="00FE1C16">
              <w:rPr>
                <w:rFonts w:hint="eastAsia"/>
                <w:lang w:eastAsia="zh-TW"/>
              </w:rPr>
              <w:t>畫面</w:t>
            </w:r>
            <w:r w:rsidRPr="00FE1C16">
              <w:rPr>
                <w:rFonts w:hint="eastAsia"/>
                <w:lang w:eastAsia="zh-TW"/>
              </w:rPr>
              <w:t>.</w:t>
            </w:r>
            <w:r w:rsidRPr="00FE1C16">
              <w:rPr>
                <w:rFonts w:hint="eastAsia"/>
                <w:lang w:eastAsia="zh-TW"/>
              </w:rPr>
              <w:t>事故人</w:t>
            </w:r>
            <w:r w:rsidRPr="00FE1C16">
              <w:rPr>
                <w:rFonts w:ascii="細明體" w:eastAsia="細明體" w:hAnsi="細明體" w:hint="eastAsia"/>
                <w:lang w:eastAsia="zh-TW"/>
              </w:rPr>
              <w:t xml:space="preserve">ID </w:t>
            </w:r>
            <w:r w:rsidR="00DE492E" w:rsidRPr="00FE1C16">
              <w:rPr>
                <w:rFonts w:ascii="細明體" w:eastAsia="細明體" w:hAnsi="細明體" w:hint="eastAsia"/>
                <w:lang w:eastAsia="zh-TW"/>
              </w:rPr>
              <w:t xml:space="preserve">&lt;&gt; </w:t>
            </w:r>
            <w:r w:rsidR="00142F99" w:rsidRPr="00FE1C16">
              <w:rPr>
                <w:rFonts w:ascii="Arial" w:hAnsi="Arial" w:cs="Arial" w:hint="eastAsia"/>
                <w:lang w:eastAsia="zh-TW"/>
              </w:rPr>
              <w:t>畫面</w:t>
            </w:r>
            <w:r w:rsidR="00142F99" w:rsidRPr="00FE1C16">
              <w:rPr>
                <w:rFonts w:ascii="Arial" w:hAnsi="Arial" w:cs="Arial" w:hint="eastAsia"/>
                <w:lang w:eastAsia="zh-TW"/>
              </w:rPr>
              <w:t>.</w:t>
            </w:r>
            <w:r w:rsidR="00142F99"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="006635AD" w:rsidRPr="00FE1C16">
              <w:rPr>
                <w:rFonts w:ascii="Arial" w:hAnsi="Arial" w:cs="Arial" w:hint="eastAsia"/>
                <w:lang w:eastAsia="zh-TW"/>
              </w:rPr>
              <w:t xml:space="preserve"> </w:t>
            </w:r>
            <w:r w:rsidR="006635AD" w:rsidRPr="00FE1C16">
              <w:rPr>
                <w:rStyle w:val="Tabletext"/>
                <w:rFonts w:eastAsia="細明體" w:hAnsi="細明體" w:hint="eastAsia"/>
                <w:lang w:eastAsia="zh-TW"/>
              </w:rPr>
              <w:t xml:space="preserve">AND  </w:t>
            </w:r>
            <w:r w:rsidR="006635AD" w:rsidRPr="00FE1C16">
              <w:rPr>
                <w:rStyle w:val="Tabletext"/>
                <w:rFonts w:eastAsia="細明體" w:hAnsi="細明體" w:hint="eastAsia"/>
                <w:lang w:eastAsia="zh-TW"/>
              </w:rPr>
              <w:t>畫面</w:t>
            </w:r>
            <w:r w:rsidR="006635AD" w:rsidRPr="00FE1C16">
              <w:rPr>
                <w:rStyle w:val="Tabletext"/>
                <w:rFonts w:eastAsia="細明體" w:hAnsi="細明體" w:hint="eastAsia"/>
                <w:lang w:eastAsia="zh-TW"/>
              </w:rPr>
              <w:t>.</w:t>
            </w:r>
            <w:r w:rsidR="006635AD" w:rsidRPr="00FE1C16">
              <w:rPr>
                <w:rFonts w:hint="eastAsia"/>
                <w:lang w:eastAsia="zh-TW"/>
              </w:rPr>
              <w:t>無記名附約之對象選擇</w:t>
            </w:r>
            <w:r w:rsidR="006635AD" w:rsidRPr="00FE1C16">
              <w:rPr>
                <w:rFonts w:hint="eastAsia"/>
                <w:lang w:eastAsia="zh-TW"/>
              </w:rPr>
              <w:t>[</w:t>
            </w:r>
            <w:r w:rsidR="006635AD" w:rsidRPr="00FE1C16">
              <w:rPr>
                <w:rFonts w:hint="eastAsia"/>
                <w:lang w:eastAsia="zh-TW"/>
              </w:rPr>
              <w:t>被保人</w:t>
            </w:r>
            <w:r w:rsidR="006635AD" w:rsidRPr="00FE1C16">
              <w:rPr>
                <w:rFonts w:hint="eastAsia"/>
                <w:lang w:eastAsia="zh-TW"/>
              </w:rPr>
              <w:t>]</w:t>
            </w:r>
          </w:p>
          <w:p w:rsidR="006635AD" w:rsidRPr="00FE1C16" w:rsidRDefault="006635AD" w:rsidP="006635AD">
            <w:pPr>
              <w:pStyle w:val="Tabletext"/>
              <w:keepLines w:val="0"/>
              <w:spacing w:after="0" w:line="240" w:lineRule="auto"/>
              <w:ind w:leftChars="334" w:left="806" w:hangingChars="2" w:hanging="4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顯示訊息：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保單號碼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hint="eastAsia"/>
                <w:lang w:eastAsia="zh-TW"/>
              </w:rPr>
              <w:t>”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事故者非主被保人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rFonts w:hint="eastAsia"/>
                <w:lang w:eastAsia="zh-TW"/>
              </w:rPr>
              <w:t>無記名附約對象不可選擇</w:t>
            </w:r>
            <w:r w:rsidRPr="00FE1C16">
              <w:rPr>
                <w:rFonts w:hint="eastAsia"/>
                <w:lang w:eastAsia="zh-TW"/>
              </w:rPr>
              <w:t>[</w:t>
            </w:r>
            <w:r w:rsidRPr="00FE1C16">
              <w:rPr>
                <w:rFonts w:hint="eastAsia"/>
                <w:lang w:eastAsia="zh-TW"/>
              </w:rPr>
              <w:t>被保人</w:t>
            </w:r>
            <w:r w:rsidRPr="00FE1C16">
              <w:rPr>
                <w:rFonts w:hint="eastAsia"/>
                <w:lang w:eastAsia="zh-TW"/>
              </w:rPr>
              <w:t>]</w:t>
            </w:r>
            <w:r w:rsidRPr="00FE1C16">
              <w:rPr>
                <w:rFonts w:hint="eastAsia"/>
                <w:lang w:eastAsia="zh-TW"/>
              </w:rPr>
              <w:t>”</w:t>
            </w:r>
            <w:r w:rsidRPr="00FE1C16">
              <w:rPr>
                <w:rFonts w:hint="eastAsia"/>
                <w:lang w:eastAsia="zh-TW"/>
              </w:rPr>
              <w:t>,</w:t>
            </w:r>
          </w:p>
          <w:p w:rsidR="006820FD" w:rsidRPr="00FE1C16" w:rsidRDefault="006635AD" w:rsidP="006635AD">
            <w:pPr>
              <w:pStyle w:val="Tabletext"/>
              <w:keepLines w:val="0"/>
              <w:spacing w:after="0" w:line="240" w:lineRule="auto"/>
              <w:ind w:leftChars="334" w:left="806" w:hangingChars="2" w:hanging="4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RETURN</w:t>
            </w:r>
            <w:r w:rsidRPr="00FE1C16">
              <w:rPr>
                <w:rFonts w:ascii="新細明體" w:hAnsi="新細明體" w:hint="eastAsia"/>
                <w:lang w:eastAsia="zh-TW"/>
              </w:rPr>
              <w:t>。</w:t>
            </w:r>
          </w:p>
          <w:p w:rsidR="006635AD" w:rsidRPr="00FE1C16" w:rsidRDefault="00550B2D" w:rsidP="00550B2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</w:t>
            </w:r>
            <w:r w:rsidR="006635AD" w:rsidRPr="00FE1C16">
              <w:rPr>
                <w:rFonts w:hint="eastAsia"/>
                <w:lang w:eastAsia="zh-TW"/>
              </w:rPr>
              <w:t>3.2 ELSE</w:t>
            </w:r>
          </w:p>
          <w:p w:rsidR="00550B2D" w:rsidRPr="00FE1C16" w:rsidRDefault="00550B2D" w:rsidP="006635AD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</w:t>
            </w:r>
            <w:r w:rsidR="006635AD" w:rsidRPr="00FE1C16">
              <w:rPr>
                <w:rFonts w:hint="eastAsia"/>
                <w:lang w:eastAsia="zh-TW"/>
              </w:rPr>
              <w:t xml:space="preserve">         </w:t>
            </w:r>
            <w:r w:rsidRPr="00FE1C16">
              <w:rPr>
                <w:rFonts w:hint="eastAsia"/>
                <w:lang w:eastAsia="zh-TW"/>
              </w:rPr>
              <w:t>READ DTFAI011</w:t>
            </w:r>
            <w:r w:rsidRPr="00FE1C16">
              <w:rPr>
                <w:rFonts w:hint="eastAsia"/>
                <w:lang w:eastAsia="zh-TW"/>
              </w:rPr>
              <w:t>，條件如下：</w:t>
            </w:r>
          </w:p>
          <w:p w:rsidR="00550B2D" w:rsidRPr="00FE1C16" w:rsidRDefault="00550B2D" w:rsidP="00550B2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      </w:t>
            </w:r>
            <w:r w:rsidR="00517FEE" w:rsidRPr="00FE1C16">
              <w:rPr>
                <w:rFonts w:hint="eastAsia"/>
                <w:lang w:eastAsia="zh-TW"/>
              </w:rPr>
              <w:t xml:space="preserve">     </w:t>
            </w:r>
            <w:r w:rsidRPr="00FE1C16">
              <w:rPr>
                <w:rFonts w:hint="eastAsia"/>
                <w:lang w:eastAsia="zh-TW"/>
              </w:rPr>
              <w:t>EMP_ID=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</w:p>
          <w:p w:rsidR="00011B21" w:rsidRPr="00FE1C16" w:rsidRDefault="00011B21" w:rsidP="007D30E1">
            <w:pPr>
              <w:pStyle w:val="Tabletext"/>
              <w:keepLines w:val="0"/>
              <w:spacing w:after="0" w:line="240" w:lineRule="auto"/>
              <w:ind w:firstLineChars="250" w:firstLine="500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IF  NOT FND</w:t>
            </w:r>
          </w:p>
          <w:p w:rsidR="00011B21" w:rsidRPr="00FE1C16" w:rsidRDefault="00011B21" w:rsidP="007D30E1">
            <w:pPr>
              <w:pStyle w:val="Tabletext"/>
              <w:keepLines w:val="0"/>
              <w:spacing w:after="0" w:line="240" w:lineRule="auto"/>
              <w:ind w:leftChars="330" w:left="792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出現確認視窗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rFonts w:hint="eastAsia"/>
                <w:lang w:eastAsia="zh-TW"/>
              </w:rPr>
              <w:t>顯示</w:t>
            </w:r>
            <w:r w:rsidRPr="00FE1C16">
              <w:rPr>
                <w:rFonts w:hint="eastAsia"/>
                <w:lang w:eastAsia="zh-TW"/>
              </w:rPr>
              <w:t xml:space="preserve">: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員工身份證字號</w:t>
            </w:r>
            <w:r w:rsidRPr="00FE1C16">
              <w:rPr>
                <w:rFonts w:hint="eastAsia"/>
                <w:lang w:eastAsia="zh-TW"/>
              </w:rPr>
              <w:t>: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rFonts w:ascii="Arial" w:hAnsi="Arial" w:cs="Arial" w:hint="eastAsia"/>
                <w:lang w:eastAsia="zh-TW"/>
              </w:rPr>
              <w:t>畫面</w:t>
            </w:r>
            <w:r w:rsidRPr="00FE1C16">
              <w:rPr>
                <w:rFonts w:ascii="Arial" w:hAnsi="Arial" w:cs="Arial" w:hint="eastAsia"/>
                <w:lang w:eastAsia="zh-TW"/>
              </w:rPr>
              <w:t>.</w:t>
            </w:r>
            <w:r w:rsidRPr="00FE1C16">
              <w:rPr>
                <w:rFonts w:ascii="Arial" w:hAnsi="Arial" w:cs="Arial" w:hint="eastAsia"/>
                <w:lang w:eastAsia="zh-TW"/>
              </w:rPr>
              <w:t>無記名附約保單號碼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+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>查無員工福團投保記錄，請確認</w:t>
            </w:r>
            <w:r w:rsidR="00D16016" w:rsidRPr="00FE1C16">
              <w:rPr>
                <w:rFonts w:hint="eastAsia"/>
                <w:lang w:eastAsia="zh-TW"/>
              </w:rPr>
              <w:t>輸入</w:t>
            </w:r>
            <w:r w:rsidR="00735E61" w:rsidRPr="00FE1C16">
              <w:rPr>
                <w:rFonts w:hint="eastAsia"/>
                <w:lang w:eastAsia="zh-TW"/>
              </w:rPr>
              <w:t>資料</w:t>
            </w:r>
            <w:r w:rsidRPr="00FE1C16">
              <w:rPr>
                <w:lang w:eastAsia="zh-TW"/>
              </w:rPr>
              <w:t>’</w:t>
            </w:r>
          </w:p>
          <w:p w:rsidR="00011B21" w:rsidRPr="00FE1C16" w:rsidRDefault="00011B21" w:rsidP="007D30E1">
            <w:pPr>
              <w:pStyle w:val="Tabletext"/>
              <w:keepLines w:val="0"/>
              <w:spacing w:after="0" w:line="240" w:lineRule="auto"/>
              <w:ind w:leftChars="330" w:left="792"/>
              <w:rPr>
                <w:rFonts w:ascii="Arial" w:hAnsi="Arial" w:cs="Arial"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按取消</w:t>
            </w:r>
            <w:r w:rsidRPr="00FE1C16">
              <w:rPr>
                <w:rFonts w:hint="eastAsia"/>
                <w:lang w:eastAsia="zh-TW"/>
              </w:rPr>
              <w:t xml:space="preserve">RETURN </w:t>
            </w:r>
          </w:p>
          <w:p w:rsidR="003D3338" w:rsidRPr="00FE1C16" w:rsidRDefault="003D3338" w:rsidP="00550B2D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09750C" w:rsidRPr="00FE1C16" w:rsidRDefault="0009750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</w:tbl>
    <w:p w:rsidR="00F91131" w:rsidRPr="00FE1C16" w:rsidRDefault="00F91131" w:rsidP="00F9113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無記名附約檢核：逐筆將無記名附約做下列檢核</w:t>
      </w:r>
    </w:p>
    <w:p w:rsidR="00F91131" w:rsidRPr="00FE1C16" w:rsidRDefault="00F91131" w:rsidP="00F9113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無記名附約</w:t>
      </w:r>
      <w:r w:rsidRPr="00FE1C16">
        <w:rPr>
          <w:rFonts w:hint="eastAsia"/>
          <w:lang w:eastAsia="zh-TW"/>
        </w:rPr>
        <w:t>.</w:t>
      </w:r>
      <w:r w:rsidRPr="00FE1C16">
        <w:rPr>
          <w:rFonts w:hint="eastAsia"/>
          <w:lang w:eastAsia="zh-TW"/>
        </w:rPr>
        <w:t>險別</w:t>
      </w:r>
      <w:r w:rsidRPr="00FE1C16">
        <w:rPr>
          <w:rFonts w:hint="eastAsia"/>
          <w:lang w:eastAsia="zh-TW"/>
        </w:rPr>
        <w:t xml:space="preserve"> = </w:t>
      </w:r>
      <w:r w:rsidRPr="00FE1C16">
        <w:rPr>
          <w:lang w:eastAsia="zh-TW"/>
        </w:rPr>
        <w:t>‘</w:t>
      </w:r>
      <w:r w:rsidRPr="00FE1C16">
        <w:rPr>
          <w:rFonts w:hint="eastAsia"/>
          <w:lang w:eastAsia="zh-TW"/>
        </w:rPr>
        <w:t>XXX</w:t>
      </w:r>
      <w:r w:rsidRPr="00FE1C16">
        <w:rPr>
          <w:lang w:eastAsia="zh-TW"/>
        </w:rPr>
        <w:t>’</w:t>
      </w:r>
    </w:p>
    <w:p w:rsidR="00F91131" w:rsidRPr="00FE1C16" w:rsidRDefault="00F91131" w:rsidP="00F9113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READ </w:t>
      </w:r>
      <w:r w:rsidRPr="00FE1C16">
        <w:rPr>
          <w:lang w:eastAsia="zh-TW"/>
        </w:rPr>
        <w:t>DTCBA101</w:t>
      </w:r>
      <w:r w:rsidRPr="00FE1C16">
        <w:rPr>
          <w:rFonts w:hint="eastAsia"/>
          <w:lang w:eastAsia="zh-TW"/>
        </w:rPr>
        <w:t xml:space="preserve"> BY </w:t>
      </w:r>
      <w:r w:rsidRPr="00FE1C16">
        <w:rPr>
          <w:rFonts w:hint="eastAsia"/>
          <w:lang w:eastAsia="zh-TW"/>
        </w:rPr>
        <w:t>保單號碼</w:t>
      </w:r>
    </w:p>
    <w:p w:rsidR="00F91131" w:rsidRPr="00FE1C16" w:rsidRDefault="00F91131" w:rsidP="00F9113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 NOT FOUND</w:t>
      </w:r>
    </w:p>
    <w:p w:rsidR="00F91131" w:rsidRPr="00FE1C16" w:rsidRDefault="00F91131" w:rsidP="00F9113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READ DTAB0001 BY </w:t>
      </w:r>
      <w:r w:rsidRPr="00FE1C16">
        <w:rPr>
          <w:rFonts w:hint="eastAsia"/>
          <w:lang w:eastAsia="zh-TW"/>
        </w:rPr>
        <w:t>保單號碼</w:t>
      </w:r>
    </w:p>
    <w:p w:rsidR="00F91131" w:rsidRPr="00FE1C16" w:rsidRDefault="003D5969" w:rsidP="00F91131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 FOUND</w:t>
      </w:r>
      <w:r w:rsidRPr="00FE1C16">
        <w:rPr>
          <w:rFonts w:hint="eastAsia"/>
          <w:lang w:eastAsia="zh-TW"/>
        </w:rPr>
        <w:t>：</w:t>
      </w:r>
    </w:p>
    <w:p w:rsidR="003D5969" w:rsidRPr="00FE1C16" w:rsidRDefault="003D5969" w:rsidP="003D596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回傳訊息：</w:t>
      </w:r>
      <w:r w:rsidRPr="00FE1C16">
        <w:rPr>
          <w:lang w:eastAsia="zh-TW"/>
        </w:rPr>
        <w:t>’</w:t>
      </w:r>
      <w:r w:rsidRPr="00FE1C16">
        <w:rPr>
          <w:rFonts w:hint="eastAsia"/>
          <w:lang w:eastAsia="zh-TW"/>
        </w:rPr>
        <w:t>保單號碼：</w:t>
      </w:r>
      <w:r w:rsidRPr="00FE1C16">
        <w:rPr>
          <w:lang w:eastAsia="zh-TW"/>
        </w:rPr>
        <w:t>’</w:t>
      </w:r>
      <w:r w:rsidRPr="00FE1C16">
        <w:rPr>
          <w:rFonts w:hint="eastAsia"/>
          <w:lang w:eastAsia="zh-TW"/>
        </w:rPr>
        <w:t>+</w:t>
      </w:r>
      <w:r w:rsidRPr="00FE1C16">
        <w:rPr>
          <w:rFonts w:hint="eastAsia"/>
          <w:lang w:eastAsia="zh-TW"/>
        </w:rPr>
        <w:t>保單號碼</w:t>
      </w:r>
      <w:r w:rsidRPr="00FE1C16">
        <w:rPr>
          <w:rFonts w:hint="eastAsia"/>
          <w:lang w:eastAsia="zh-TW"/>
        </w:rPr>
        <w:t>+</w:t>
      </w:r>
      <w:r w:rsidRPr="00FE1C16">
        <w:rPr>
          <w:lang w:eastAsia="zh-TW"/>
        </w:rPr>
        <w:t>’</w:t>
      </w:r>
      <w:r w:rsidRPr="00FE1C16">
        <w:rPr>
          <w:rFonts w:hint="eastAsia"/>
          <w:lang w:eastAsia="zh-TW"/>
        </w:rPr>
        <w:t>該保單非意外險保單</w:t>
      </w:r>
      <w:r w:rsidR="00FF776F" w:rsidRPr="00FE1C16">
        <w:rPr>
          <w:rFonts w:hint="eastAsia"/>
          <w:lang w:eastAsia="zh-TW"/>
        </w:rPr>
        <w:t>，但該保單號碼有壽險保單，請確認該張保單是否有誤</w:t>
      </w:r>
      <w:r w:rsidR="00FF776F" w:rsidRPr="00FE1C16">
        <w:rPr>
          <w:lang w:eastAsia="zh-TW"/>
        </w:rPr>
        <w:t>’</w:t>
      </w:r>
      <w:r w:rsidR="00FF776F" w:rsidRPr="00FE1C16">
        <w:rPr>
          <w:rFonts w:hint="eastAsia"/>
          <w:lang w:eastAsia="zh-TW"/>
        </w:rPr>
        <w:t>。</w:t>
      </w:r>
    </w:p>
    <w:p w:rsidR="00FF776F" w:rsidRPr="00FE1C16" w:rsidRDefault="00FF776F" w:rsidP="003D596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畫面</w:t>
      </w:r>
      <w:r w:rsidRPr="00FE1C16">
        <w:rPr>
          <w:rFonts w:hint="eastAsia"/>
          <w:lang w:eastAsia="zh-TW"/>
        </w:rPr>
        <w:t>.</w:t>
      </w:r>
      <w:r w:rsidRPr="00FE1C16">
        <w:rPr>
          <w:rFonts w:hint="eastAsia"/>
          <w:lang w:eastAsia="zh-TW"/>
        </w:rPr>
        <w:t>該筆保單</w:t>
      </w:r>
      <w:r w:rsidR="00DD7600" w:rsidRPr="00FE1C16">
        <w:rPr>
          <w:rFonts w:hint="eastAsia"/>
          <w:lang w:eastAsia="zh-TW"/>
        </w:rPr>
        <w:t>號碼</w:t>
      </w:r>
      <w:r w:rsidR="00DD7600" w:rsidRPr="00FE1C16">
        <w:rPr>
          <w:rFonts w:hint="eastAsia"/>
          <w:lang w:eastAsia="zh-TW"/>
        </w:rPr>
        <w:t xml:space="preserve"> </w:t>
      </w:r>
      <w:r w:rsidR="00DD7600" w:rsidRPr="00FE1C16">
        <w:rPr>
          <w:rFonts w:hint="eastAsia"/>
          <w:lang w:eastAsia="zh-TW"/>
        </w:rPr>
        <w:t>反白。</w:t>
      </w:r>
    </w:p>
    <w:p w:rsidR="00DD7600" w:rsidRPr="00FE1C16" w:rsidRDefault="00DD7600" w:rsidP="003D596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DD7600" w:rsidRPr="00FE1C16" w:rsidRDefault="00DD7600" w:rsidP="00DD760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ELSE</w:t>
      </w:r>
    </w:p>
    <w:p w:rsidR="00DD7600" w:rsidRPr="00FE1C16" w:rsidRDefault="00DD7600" w:rsidP="00DD760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CALL  AA_B0Z006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7600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7600" w:rsidRPr="00FE1C16" w:rsidRDefault="00DD7600" w:rsidP="00CF3BF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7600" w:rsidRPr="00FE1C16" w:rsidRDefault="00DD7600" w:rsidP="00CF3BF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7600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7600" w:rsidRPr="00FE1C16" w:rsidRDefault="00DD7600" w:rsidP="00CF3B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DTAAA012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F3BF2" w:rsidRPr="00FE1C16" w:rsidRDefault="00CF3BF2" w:rsidP="00CF3BF2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將該筆比照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3.4.4</w:t>
              </w:r>
            </w:smartTag>
            <w:r w:rsidRPr="00FE1C16">
              <w:rPr>
                <w:rFonts w:ascii="新細明體" w:hAnsi="新細明體" w:cs="Arial Unicode MS" w:hint="eastAsia"/>
                <w:sz w:val="20"/>
              </w:rPr>
              <w:t>.2 作法 Format 出</w:t>
            </w:r>
          </w:p>
        </w:tc>
      </w:tr>
      <w:tr w:rsidR="00DD7600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7600" w:rsidRPr="00FE1C16" w:rsidRDefault="00DD7600" w:rsidP="00CF3B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7600" w:rsidRPr="00FE1C16" w:rsidRDefault="00CF3BF2" w:rsidP="00CF3BF2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7600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7600" w:rsidRPr="00FE1C16" w:rsidRDefault="00DD7600" w:rsidP="00CF3BF2">
            <w:pPr>
              <w:rPr>
                <w:rFonts w:ascii="MS Reference Sans Serif" w:hAnsi="MS Reference Sans Serif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7600" w:rsidRPr="00FE1C16" w:rsidRDefault="00CF3BF2" w:rsidP="00CF3BF2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1A162B" w:rsidRPr="00FE1C16" w:rsidRDefault="001A162B" w:rsidP="001A162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有</w:t>
      </w:r>
      <w:r w:rsidRPr="00FE1C16">
        <w:rPr>
          <w:rFonts w:hint="eastAsia"/>
          <w:lang w:eastAsia="zh-TW"/>
        </w:rPr>
        <w:t xml:space="preserve">EXCEPTION </w:t>
      </w:r>
      <w:r w:rsidRPr="00FE1C16">
        <w:rPr>
          <w:rFonts w:hint="eastAsia"/>
          <w:lang w:eastAsia="zh-TW"/>
        </w:rPr>
        <w:t>拋出：</w:t>
      </w:r>
    </w:p>
    <w:p w:rsidR="001A162B" w:rsidRPr="00FE1C16" w:rsidRDefault="001A162B" w:rsidP="001A162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回傳訊息：該</w:t>
      </w:r>
      <w:r w:rsidRPr="00FE1C16">
        <w:rPr>
          <w:rFonts w:hint="eastAsia"/>
          <w:lang w:eastAsia="zh-TW"/>
        </w:rPr>
        <w:t xml:space="preserve">EXCEPTION </w:t>
      </w:r>
      <w:r w:rsidRPr="00FE1C16">
        <w:rPr>
          <w:rFonts w:hint="eastAsia"/>
          <w:lang w:eastAsia="zh-TW"/>
        </w:rPr>
        <w:t>內容。</w:t>
      </w:r>
    </w:p>
    <w:p w:rsidR="001A162B" w:rsidRPr="00FE1C16" w:rsidRDefault="001A162B" w:rsidP="001A162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畫面</w:t>
      </w:r>
      <w:r w:rsidRPr="00FE1C16">
        <w:rPr>
          <w:rFonts w:hint="eastAsia"/>
          <w:lang w:eastAsia="zh-TW"/>
        </w:rPr>
        <w:t>.</w:t>
      </w:r>
      <w:r w:rsidRPr="00FE1C16">
        <w:rPr>
          <w:rFonts w:hint="eastAsia"/>
          <w:lang w:eastAsia="zh-TW"/>
        </w:rPr>
        <w:t>該筆保單號碼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反白。</w:t>
      </w:r>
    </w:p>
    <w:p w:rsidR="001A162B" w:rsidRPr="00FE1C16" w:rsidRDefault="001A162B" w:rsidP="001A162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23751E" w:rsidRPr="00FE1C16" w:rsidRDefault="00CF3BF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  <w:r w:rsidRPr="00FE1C16">
        <w:rPr>
          <w:rFonts w:hint="eastAsia"/>
          <w:lang w:eastAsia="zh-TW"/>
        </w:rPr>
        <w:t>。</w:t>
      </w:r>
    </w:p>
    <w:p w:rsidR="007644C9" w:rsidRPr="00FE1C16" w:rsidRDefault="007644C9" w:rsidP="00391C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受理日期</w:t>
      </w:r>
      <w:r w:rsidRPr="00FE1C16">
        <w:rPr>
          <w:rFonts w:hint="eastAsia"/>
          <w:lang w:eastAsia="zh-TW"/>
        </w:rPr>
        <w:t xml:space="preserve"> = CURRENT TIMESTAMP</w:t>
      </w:r>
      <w:r w:rsidR="006B5620" w:rsidRPr="00FE1C16">
        <w:rPr>
          <w:rFonts w:hint="eastAsia"/>
          <w:lang w:eastAsia="zh-TW"/>
        </w:rPr>
        <w:t>。</w:t>
      </w:r>
    </w:p>
    <w:p w:rsidR="00F862D3" w:rsidRPr="00FE1C16" w:rsidRDefault="00F862D3" w:rsidP="00391C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取得交易序號：</w:t>
      </w:r>
    </w:p>
    <w:p w:rsidR="008960D1" w:rsidRPr="00FE1C16" w:rsidRDefault="008960D1" w:rsidP="00F862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取得</w:t>
      </w:r>
      <w:r w:rsidR="002F24D5" w:rsidRPr="00FE1C16">
        <w:rPr>
          <w:rFonts w:hint="eastAsia"/>
          <w:lang w:eastAsia="zh-TW"/>
        </w:rPr>
        <w:t>結帳單位所屬行政中心：</w:t>
      </w:r>
    </w:p>
    <w:p w:rsidR="002F24D5" w:rsidRPr="00FE1C16" w:rsidRDefault="002F24D5" w:rsidP="002F24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/>
          <w:sz w:val="20"/>
          <w:szCs w:val="20"/>
          <w:lang w:eastAsia="zh-TW"/>
        </w:rPr>
      </w:pPr>
      <w:r w:rsidRPr="00FE1C16">
        <w:rPr>
          <w:rFonts w:hint="eastAsia"/>
          <w:lang w:eastAsia="zh-TW"/>
        </w:rPr>
        <w:t xml:space="preserve">CALL  </w:t>
      </w:r>
      <w:r w:rsidRPr="00FE1C16">
        <w:t>com.cathay.common.hr</w:t>
      </w:r>
      <w:r w:rsidRPr="00FE1C16">
        <w:rPr>
          <w:rFonts w:hint="eastAsia"/>
          <w:lang w:eastAsia="zh-TW"/>
        </w:rPr>
        <w:t>.</w:t>
      </w:r>
      <w:hyperlink r:id="rId14" w:anchor="getAdmCenter(java.lang.String)" w:history="1">
        <w:r w:rsidRPr="00FE1C16">
          <w:rPr>
            <w:rStyle w:val="aa"/>
            <w:rFonts w:ascii="細明體" w:eastAsia="細明體" w:hAnsi="細明體" w:cs="細明體"/>
            <w:bCs/>
            <w:color w:val="auto"/>
          </w:rPr>
          <w:t>getA</w:t>
        </w:r>
        <w:r w:rsidRPr="00FE1C16">
          <w:rPr>
            <w:rStyle w:val="aa"/>
            <w:rFonts w:ascii="細明體" w:eastAsia="細明體" w:hAnsi="細明體" w:cs="細明體"/>
            <w:bCs/>
            <w:color w:val="auto"/>
          </w:rPr>
          <w:t>d</w:t>
        </w:r>
        <w:r w:rsidRPr="00FE1C16">
          <w:rPr>
            <w:rStyle w:val="aa"/>
            <w:rFonts w:ascii="細明體" w:eastAsia="細明體" w:hAnsi="細明體" w:cs="細明體"/>
            <w:bCs/>
            <w:color w:val="auto"/>
          </w:rPr>
          <w:t>m</w:t>
        </w:r>
        <w:r w:rsidRPr="00FE1C16">
          <w:rPr>
            <w:rStyle w:val="aa"/>
            <w:rFonts w:ascii="細明體" w:eastAsia="細明體" w:hAnsi="細明體" w:cs="細明體"/>
            <w:bCs/>
            <w:color w:val="auto"/>
          </w:rPr>
          <w:t>C</w:t>
        </w:r>
        <w:r w:rsidRPr="00FE1C16">
          <w:rPr>
            <w:rStyle w:val="aa"/>
            <w:rFonts w:ascii="細明體" w:eastAsia="細明體" w:hAnsi="細明體" w:cs="細明體"/>
            <w:bCs/>
            <w:color w:val="auto"/>
          </w:rPr>
          <w:t>enter</w:t>
        </w:r>
      </w:hyperlink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F24D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24D5" w:rsidRPr="00FE1C16" w:rsidRDefault="002F24D5" w:rsidP="00B22BF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24D5" w:rsidRPr="00FE1C16" w:rsidRDefault="002F24D5" w:rsidP="00B22BF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2F24D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24D5" w:rsidRPr="00FE1C16" w:rsidRDefault="002F24D5" w:rsidP="00B22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單位</w:t>
            </w:r>
            <w:r w:rsidRPr="00FE1C16">
              <w:rPr>
                <w:rFonts w:ascii="MS Reference Sans Serif" w:hAnsi="新細明體" w:hint="eastAsia"/>
                <w:kern w:val="2"/>
                <w:sz w:val="20"/>
                <w:szCs w:val="20"/>
              </w:rPr>
              <w:t>代號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24D5" w:rsidRPr="00FE1C16" w:rsidRDefault="002F24D5" w:rsidP="00B22BFC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使用者單位代號</w:t>
            </w:r>
          </w:p>
        </w:tc>
      </w:tr>
    </w:tbl>
    <w:p w:rsidR="00693ED8" w:rsidRPr="00FE1C16" w:rsidRDefault="008960D1" w:rsidP="00F862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取得批號：</w:t>
      </w:r>
    </w:p>
    <w:p w:rsidR="008960D1" w:rsidRPr="00FE1C16" w:rsidRDefault="008960D1" w:rsidP="008960D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="00483831" w:rsidRPr="00FE1C16">
        <w:rPr>
          <w:rFonts w:hint="eastAsia"/>
          <w:lang w:eastAsia="zh-TW"/>
        </w:rPr>
        <w:t xml:space="preserve"> DK_A0Z002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960D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60D1" w:rsidRPr="00FE1C16" w:rsidRDefault="008960D1" w:rsidP="00B22BF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60D1" w:rsidRPr="00FE1C16" w:rsidRDefault="008960D1" w:rsidP="00B22BF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960D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60D1" w:rsidRPr="00FE1C16" w:rsidRDefault="00483831" w:rsidP="00B22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MS Reference Sans Serif"/>
                <w:sz w:val="20"/>
                <w:szCs w:val="20"/>
              </w:rPr>
              <w:t>單位代號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960D1" w:rsidRPr="00FE1C16" w:rsidRDefault="00E27CB4" w:rsidP="00B22BFC">
            <w:pPr>
              <w:rPr>
                <w:rFonts w:ascii="新細明體" w:hAnsi="新細明體" w:cs="Arial Unicode MS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3.3.1</w:t>
              </w:r>
            </w:smartTag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單位</w:t>
            </w:r>
            <w:r w:rsidRPr="00FE1C16">
              <w:rPr>
                <w:rFonts w:ascii="MS Reference Sans Serif" w:hAnsi="新細明體" w:hint="eastAsia"/>
                <w:kern w:val="2"/>
                <w:sz w:val="20"/>
                <w:szCs w:val="20"/>
              </w:rPr>
              <w:t>代號取前</w:t>
            </w:r>
            <w:smartTag w:uri="urn:schemas-microsoft-com:office:smarttags" w:element="chmetcnv">
              <w:smartTagPr>
                <w:attr w:name="UnitName" w:val="碼"/>
                <w:attr w:name="SourceValue" w:val="5"/>
                <w:attr w:name="HasSpace" w:val="False"/>
                <w:attr w:name="Negative" w:val="False"/>
                <w:attr w:name="NumberType" w:val="3"/>
                <w:attr w:name="TCSC" w:val="1"/>
              </w:smartTagPr>
              <w:r w:rsidRPr="00FE1C16">
                <w:rPr>
                  <w:rFonts w:ascii="MS Reference Sans Serif" w:hAnsi="新細明體" w:hint="eastAsia"/>
                  <w:kern w:val="2"/>
                  <w:sz w:val="20"/>
                  <w:szCs w:val="20"/>
                </w:rPr>
                <w:t>五碼</w:t>
              </w:r>
            </w:smartTag>
          </w:p>
        </w:tc>
      </w:tr>
      <w:tr w:rsidR="0048383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3831" w:rsidRPr="00FE1C16" w:rsidRDefault="00483831" w:rsidP="00B22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MS Reference Sans Serif"/>
                <w:sz w:val="20"/>
                <w:szCs w:val="20"/>
              </w:rPr>
              <w:t>用途代號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3831" w:rsidRPr="00FE1C16" w:rsidRDefault="00483831" w:rsidP="00B22BFC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7</w:t>
            </w:r>
          </w:p>
        </w:tc>
      </w:tr>
      <w:tr w:rsidR="0048383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83831" w:rsidRPr="00FE1C16" w:rsidRDefault="00483831" w:rsidP="00B22BFC">
            <w:pPr>
              <w:rPr>
                <w:rFonts w:ascii="MS Reference Sans Serif" w:hAnsi="MS Reference Sans Serif"/>
                <w:sz w:val="20"/>
                <w:szCs w:val="20"/>
              </w:rPr>
            </w:pPr>
            <w:r w:rsidRPr="00FE1C16">
              <w:rPr>
                <w:rFonts w:ascii="MS Reference Sans Serif" w:hAnsi="MS Reference Sans Serif"/>
                <w:sz w:val="20"/>
                <w:szCs w:val="20"/>
              </w:rPr>
              <w:t>交易代碼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83831" w:rsidRPr="00FE1C16" w:rsidRDefault="00483831" w:rsidP="00B22BFC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</w:tbl>
    <w:p w:rsidR="00483831" w:rsidRPr="00FE1C16" w:rsidRDefault="00483831" w:rsidP="0048383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批號</w:t>
      </w:r>
      <w:r w:rsidRPr="00FE1C16">
        <w:rPr>
          <w:rFonts w:hint="eastAsia"/>
          <w:lang w:eastAsia="zh-TW"/>
        </w:rPr>
        <w:t xml:space="preserve">  = </w:t>
      </w:r>
      <w:r w:rsidRPr="00FE1C16">
        <w:rPr>
          <w:rFonts w:hint="eastAsia"/>
          <w:lang w:eastAsia="zh-TW"/>
        </w:rPr>
        <w:t>模組回傳之科目。</w:t>
      </w:r>
    </w:p>
    <w:p w:rsidR="00F862D3" w:rsidRPr="00FE1C16" w:rsidRDefault="00F862D3" w:rsidP="00F862D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取得帳務日期：</w:t>
      </w:r>
    </w:p>
    <w:p w:rsidR="00F862D3" w:rsidRPr="00FE1C16" w:rsidRDefault="00F862D3" w:rsidP="00F862D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MS Reference Sans Serif" w:hAnsi="MS Reference Sans Serif"/>
          <w:kern w:val="2"/>
          <w:lang w:eastAsia="zh-TW"/>
        </w:rPr>
        <w:t>DK_F0Z001</w:t>
      </w:r>
      <w:r w:rsidRPr="00FE1C16">
        <w:rPr>
          <w:rFonts w:ascii="MS Reference Sans Serif" w:hAnsi="MS Reference Sans Serif" w:hint="eastAsia"/>
          <w:kern w:val="2"/>
          <w:lang w:eastAsia="zh-TW"/>
        </w:rPr>
        <w:t>.</w:t>
      </w:r>
      <w:r w:rsidRPr="00FE1C16">
        <w:rPr>
          <w:rFonts w:ascii="MS Reference Sans Serif" w:hAnsi="新細明體"/>
          <w:kern w:val="2"/>
          <w:lang w:eastAsia="zh-TW"/>
        </w:rPr>
        <w:t>getDateByAcc</w:t>
      </w:r>
      <w:r w:rsidRPr="00FE1C16">
        <w:rPr>
          <w:rFonts w:ascii="MS Reference Sans Serif" w:hAnsi="新細明體" w:hint="eastAsia"/>
          <w:kern w:val="2"/>
          <w:lang w:eastAsia="zh-TW"/>
        </w:rPr>
        <w:t>：</w:t>
      </w:r>
      <w:r w:rsidRPr="00FE1C16">
        <w:rPr>
          <w:rFonts w:ascii="MS Reference Sans Serif" w:hAnsi="新細明體" w:hint="eastAsia"/>
          <w:kern w:val="2"/>
          <w:lang w:eastAsia="zh-TW"/>
        </w:rPr>
        <w:t>(</w:t>
      </w:r>
      <w:r w:rsidRPr="00FE1C16">
        <w:rPr>
          <w:rFonts w:ascii="MS Reference Sans Serif" w:hAnsi="新細明體" w:hint="eastAsia"/>
          <w:kern w:val="2"/>
          <w:lang w:eastAsia="zh-TW"/>
        </w:rPr>
        <w:t>條件如下</w:t>
      </w:r>
      <w:r w:rsidRPr="00FE1C16">
        <w:rPr>
          <w:rFonts w:ascii="MS Reference Sans Serif" w:hAnsi="新細明體" w:hint="eastAsia"/>
          <w:kern w:val="2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862D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2D3" w:rsidRPr="00FE1C16" w:rsidRDefault="00F862D3" w:rsidP="00B22BF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2D3" w:rsidRPr="00FE1C16" w:rsidRDefault="00F862D3" w:rsidP="00B22BF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862D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62D3" w:rsidRPr="00FE1C16" w:rsidRDefault="00EA71C2" w:rsidP="00B22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結帳單位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2D3" w:rsidRPr="00FE1C16" w:rsidRDefault="00F862D3" w:rsidP="00B22BFC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F862D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62D3" w:rsidRPr="00FE1C16" w:rsidRDefault="00EA71C2" w:rsidP="00B22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2D3" w:rsidRPr="00FE1C16" w:rsidRDefault="00F862D3" w:rsidP="00B22BFC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FE1C16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F862D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62D3" w:rsidRPr="00FE1C16" w:rsidRDefault="00EA71C2" w:rsidP="00B22B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862D3" w:rsidRPr="00FE1C16" w:rsidRDefault="003F71C2" w:rsidP="00B22BFC">
            <w:pPr>
              <w:rPr>
                <w:rFonts w:ascii="新細明體" w:hAnsi="新細明體" w:cs="Arial Unicode MS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3.3.2</w:t>
              </w:r>
            </w:smartTag>
            <w:r w:rsidRPr="00FE1C16">
              <w:rPr>
                <w:rFonts w:ascii="新細明體" w:hAnsi="新細明體" w:cs="Arial Unicode MS" w:hint="eastAsia"/>
                <w:sz w:val="20"/>
              </w:rPr>
              <w:t>.2 批號</w:t>
            </w:r>
          </w:p>
        </w:tc>
      </w:tr>
    </w:tbl>
    <w:p w:rsidR="009D1CA1" w:rsidRPr="00FE1C16" w:rsidRDefault="009D1CA1" w:rsidP="009D1CA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交易序號：</w:t>
      </w:r>
    </w:p>
    <w:p w:rsidR="009D1CA1" w:rsidRPr="00FE1C16" w:rsidRDefault="009D1CA1" w:rsidP="009D1CA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MS Reference Sans Serif" w:hAnsi="MS Reference Sans Serif"/>
          <w:kern w:val="2"/>
          <w:lang w:eastAsia="zh-TW"/>
        </w:rPr>
        <w:t>DK_F0Z00</w:t>
      </w:r>
      <w:r w:rsidRPr="00FE1C16">
        <w:rPr>
          <w:rFonts w:ascii="MS Reference Sans Serif" w:hAnsi="MS Reference Sans Serif" w:hint="eastAsia"/>
          <w:kern w:val="2"/>
          <w:lang w:eastAsia="zh-TW"/>
        </w:rPr>
        <w:t>2</w:t>
      </w:r>
      <w:r w:rsidRPr="00FE1C16">
        <w:rPr>
          <w:rFonts w:ascii="MS Reference Sans Serif" w:hAnsi="新細明體" w:hint="eastAsia"/>
          <w:kern w:val="2"/>
          <w:lang w:eastAsia="zh-TW"/>
        </w:rPr>
        <w:t>：</w:t>
      </w:r>
      <w:r w:rsidRPr="00FE1C16">
        <w:rPr>
          <w:rFonts w:ascii="MS Reference Sans Serif" w:hAnsi="新細明體" w:hint="eastAsia"/>
          <w:kern w:val="2"/>
          <w:lang w:eastAsia="zh-TW"/>
        </w:rPr>
        <w:t>(</w:t>
      </w:r>
      <w:r w:rsidRPr="00FE1C16">
        <w:rPr>
          <w:rFonts w:ascii="MS Reference Sans Serif" w:hAnsi="新細明體" w:hint="eastAsia"/>
          <w:kern w:val="2"/>
          <w:lang w:eastAsia="zh-TW"/>
        </w:rPr>
        <w:t>條件如下</w:t>
      </w:r>
      <w:r w:rsidRPr="00FE1C16">
        <w:rPr>
          <w:rFonts w:ascii="MS Reference Sans Serif" w:hAnsi="新細明體" w:hint="eastAsia"/>
          <w:kern w:val="2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D1CA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1CA1" w:rsidRPr="00FE1C16" w:rsidRDefault="009D1CA1" w:rsidP="00464A3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1CA1" w:rsidRPr="00FE1C16" w:rsidRDefault="009D1CA1" w:rsidP="00464A3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D1CA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1CA1" w:rsidRPr="00FE1C16" w:rsidRDefault="009D1CA1" w:rsidP="00464A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新細明體"/>
                <w:kern w:val="2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1CA1" w:rsidRPr="00FE1C16" w:rsidRDefault="009D1CA1" w:rsidP="00464A3A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FE1C16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9D1CA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1CA1" w:rsidRPr="00FE1C16" w:rsidRDefault="009D1CA1" w:rsidP="00464A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MS Reference Sans Serif" w:hAnsi="新細明體" w:hint="eastAsia"/>
                <w:kern w:val="2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D1CA1" w:rsidRPr="00FE1C16" w:rsidRDefault="00E27CB4" w:rsidP="00464A3A">
            <w:pPr>
              <w:rPr>
                <w:rFonts w:ascii="新細明體" w:hAnsi="新細明體" w:cs="Arial Unicode MS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3.3.3</w:t>
              </w:r>
            </w:smartTag>
            <w:r w:rsidRPr="00FE1C16">
              <w:rPr>
                <w:rFonts w:ascii="新細明體" w:hAnsi="新細明體" w:cs="Arial Unicode MS" w:hint="eastAsia"/>
                <w:sz w:val="20"/>
              </w:rPr>
              <w:t xml:space="preserve"> 帳務日期</w:t>
            </w:r>
          </w:p>
        </w:tc>
      </w:tr>
    </w:tbl>
    <w:p w:rsidR="00F862D3" w:rsidRPr="00FE1C16" w:rsidRDefault="00F862D3" w:rsidP="00F862D3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391CF8" w:rsidRPr="00FE1C16" w:rsidRDefault="0023751E" w:rsidP="00391CF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異動</w:t>
      </w:r>
      <w:r w:rsidRPr="00FE1C16">
        <w:rPr>
          <w:rFonts w:hint="eastAsia"/>
          <w:lang w:eastAsia="zh-TW"/>
        </w:rPr>
        <w:t>TABLES</w:t>
      </w:r>
    </w:p>
    <w:p w:rsidR="0023751E" w:rsidRPr="00FE1C16" w:rsidRDefault="00391CF8" w:rsidP="00391CF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INSERT </w:t>
      </w:r>
      <w:r w:rsidR="0023751E" w:rsidRPr="00FE1C16">
        <w:rPr>
          <w:rFonts w:hint="eastAsia"/>
          <w:lang w:eastAsia="zh-TW"/>
        </w:rPr>
        <w:t>DT</w:t>
      </w:r>
      <w:r w:rsidRPr="00FE1C16">
        <w:rPr>
          <w:rFonts w:hint="eastAsia"/>
          <w:lang w:eastAsia="zh-TW"/>
        </w:rPr>
        <w:t>A</w:t>
      </w:r>
      <w:r w:rsidR="0023751E" w:rsidRPr="00FE1C16">
        <w:rPr>
          <w:rFonts w:hint="eastAsia"/>
          <w:lang w:eastAsia="zh-TW"/>
        </w:rPr>
        <w:t>AA001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理賠受理檔</w:t>
      </w:r>
      <w:r w:rsidR="00EE1BD5" w:rsidRPr="00FE1C16">
        <w:rPr>
          <w:rFonts w:hint="eastAsia"/>
          <w:lang w:eastAsia="zh-TW"/>
        </w:rPr>
        <w:t>：</w:t>
      </w:r>
    </w:p>
    <w:p w:rsidR="0023751E" w:rsidRPr="00FE1C16" w:rsidRDefault="008F6A3E" w:rsidP="00391CF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 </w:t>
      </w:r>
      <w:r w:rsidRPr="00FE1C16">
        <w:rPr>
          <w:lang w:eastAsia="zh-TW"/>
        </w:rPr>
        <w:t>AA_A0Z001</w:t>
      </w:r>
      <w:r w:rsidRPr="00FE1C16">
        <w:rPr>
          <w:rFonts w:hint="eastAsia"/>
          <w:lang w:eastAsia="zh-TW"/>
        </w:rPr>
        <w:t xml:space="preserve"> Method1</w:t>
      </w:r>
      <w:r w:rsidRPr="00FE1C16"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F6A3E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8F6A3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8F6A3E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F6A3E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3E" w:rsidRPr="00FE1C16" w:rsidRDefault="008F6A3E" w:rsidP="008F6A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8F6A3E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8F6A3E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3E" w:rsidRPr="00FE1C16" w:rsidRDefault="008F6A3E" w:rsidP="008F6A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8F6A3E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 w:rsidRPr="00FE1C16"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8F6A3E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3E" w:rsidRPr="00FE1C16" w:rsidRDefault="008F6A3E" w:rsidP="008F6A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受理單位中文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8F6A3E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F6A3E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3E" w:rsidRPr="00FE1C16" w:rsidRDefault="008F6A3E" w:rsidP="008F6A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8F6A3E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F6A3E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3E" w:rsidRPr="00FE1C16" w:rsidRDefault="008F6A3E" w:rsidP="008F6A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8F6A3E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8F6A3E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F6A3E" w:rsidRPr="00FE1C16" w:rsidRDefault="008F6A3E" w:rsidP="008F6A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F6A3E" w:rsidRPr="00FE1C16" w:rsidRDefault="006B5620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受理日期</w:t>
            </w:r>
          </w:p>
        </w:tc>
      </w:tr>
    </w:tbl>
    <w:p w:rsidR="0023751E" w:rsidRPr="00FE1C16" w:rsidRDefault="002375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</w:t>
      </w:r>
      <w:r w:rsidR="000637E5" w:rsidRPr="00FE1C16">
        <w:rPr>
          <w:rFonts w:hint="eastAsia"/>
          <w:lang w:eastAsia="zh-TW"/>
        </w:rPr>
        <w:t>：</w:t>
      </w:r>
    </w:p>
    <w:p w:rsidR="0023751E" w:rsidRPr="00FE1C16" w:rsidRDefault="0023751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</w:t>
      </w:r>
      <w:r w:rsidR="008F6A3E" w:rsidRPr="00FE1C16">
        <w:rPr>
          <w:rFonts w:hint="eastAsia"/>
          <w:lang w:eastAsia="zh-TW"/>
        </w:rPr>
        <w:t>理賠受理檔</w:t>
      </w:r>
      <w:r w:rsidRPr="00FE1C16">
        <w:rPr>
          <w:rFonts w:hint="eastAsia"/>
          <w:lang w:eastAsia="zh-TW"/>
        </w:rPr>
        <w:t>失敗</w:t>
      </w:r>
      <w:r w:rsidRPr="00FE1C16">
        <w:rPr>
          <w:lang w:eastAsia="zh-TW"/>
        </w:rPr>
        <w:t>”</w:t>
      </w:r>
      <w:r w:rsidR="000637E5" w:rsidRPr="00FE1C16">
        <w:rPr>
          <w:rFonts w:hint="eastAsia"/>
          <w:lang w:eastAsia="zh-TW"/>
        </w:rPr>
        <w:t xml:space="preserve"> </w:t>
      </w:r>
      <w:r w:rsidR="000637E5" w:rsidRPr="00FE1C16">
        <w:rPr>
          <w:rFonts w:hint="eastAsia"/>
          <w:lang w:eastAsia="zh-TW"/>
        </w:rPr>
        <w:t>。</w:t>
      </w:r>
      <w:r w:rsidR="00A15AE6" w:rsidRPr="00FE1C16">
        <w:rPr>
          <w:rFonts w:hint="eastAsia"/>
          <w:lang w:eastAsia="zh-TW"/>
        </w:rPr>
        <w:t xml:space="preserve"> </w:t>
      </w:r>
    </w:p>
    <w:p w:rsidR="0023751E" w:rsidRPr="00FE1C16" w:rsidRDefault="0023751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="000637E5" w:rsidRPr="00FE1C16">
        <w:rPr>
          <w:rFonts w:hint="eastAsia"/>
          <w:lang w:eastAsia="zh-TW"/>
        </w:rPr>
        <w:t>。</w:t>
      </w:r>
    </w:p>
    <w:p w:rsidR="0023751E" w:rsidRPr="00FE1C16" w:rsidRDefault="00EE1B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INSERT DTAAA010 </w:t>
      </w:r>
      <w:r w:rsidRPr="00FE1C16">
        <w:rPr>
          <w:rFonts w:hint="eastAsia"/>
          <w:lang w:eastAsia="zh-TW"/>
        </w:rPr>
        <w:t>理賠受理申請書檔：</w:t>
      </w:r>
    </w:p>
    <w:p w:rsidR="00A96156" w:rsidRPr="00FE1C16" w:rsidRDefault="00EE1B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CALL</w:t>
      </w:r>
      <w:r w:rsidR="00A96156" w:rsidRPr="00FE1C16">
        <w:rPr>
          <w:rFonts w:hint="eastAsia"/>
          <w:lang w:eastAsia="zh-TW"/>
        </w:rPr>
        <w:t xml:space="preserve"> </w:t>
      </w:r>
      <w:r w:rsidR="00A96156" w:rsidRPr="00FE1C16">
        <w:rPr>
          <w:rFonts w:ascii="細明體" w:eastAsia="細明體" w:hAnsi="細明體" w:hint="eastAsia"/>
        </w:rPr>
        <w:t>AA_A0Z002</w:t>
      </w:r>
      <w:r w:rsidR="00A96156" w:rsidRPr="00FE1C16">
        <w:rPr>
          <w:rFonts w:ascii="細明體" w:eastAsia="細明體" w:hAnsi="細明體" w:hint="eastAsia"/>
          <w:lang w:eastAsia="zh-TW"/>
        </w:rPr>
        <w:t>.Method1：</w:t>
      </w:r>
    </w:p>
    <w:tbl>
      <w:tblPr>
        <w:tblW w:w="7620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8"/>
        <w:gridCol w:w="5152"/>
      </w:tblGrid>
      <w:tr w:rsidR="00A96156" w:rsidRPr="00FE1C16" w:rsidTr="00FE1C16">
        <w:trPr>
          <w:trHeight w:val="330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6156" w:rsidRPr="00FE1C16" w:rsidRDefault="00A96156" w:rsidP="00A9615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6156" w:rsidRPr="00FE1C16" w:rsidRDefault="00A96156" w:rsidP="00A9615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96156" w:rsidRPr="00FE1C16" w:rsidTr="00FE1C16">
        <w:trPr>
          <w:trHeight w:val="330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96156" w:rsidRPr="00FE1C16" w:rsidRDefault="00A96156" w:rsidP="00A961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6156" w:rsidRPr="00FE1C16" w:rsidRDefault="00A96156" w:rsidP="00A9615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  <w:r w:rsidR="001D05AB" w:rsidRPr="00FE1C16">
              <w:rPr>
                <w:rFonts w:ascii="新細明體" w:hAnsi="新細明體" w:cs="Arial Unicode MS" w:hint="eastAsia"/>
                <w:sz w:val="20"/>
              </w:rPr>
              <w:t>(含OIU件相關欄位之處理，國籍須將對應資料寫入國籍代碼及國籍中文)</w:t>
            </w:r>
          </w:p>
        </w:tc>
      </w:tr>
    </w:tbl>
    <w:p w:rsidR="00A15AE6" w:rsidRPr="00FE1C16" w:rsidRDefault="00A15AE6" w:rsidP="00A15AE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</w:t>
      </w:r>
      <w:r w:rsidR="000637E5" w:rsidRPr="00FE1C16">
        <w:rPr>
          <w:rFonts w:hint="eastAsia"/>
          <w:lang w:eastAsia="zh-TW"/>
        </w:rPr>
        <w:t>：</w:t>
      </w:r>
    </w:p>
    <w:p w:rsidR="00A15AE6" w:rsidRPr="00FE1C16" w:rsidRDefault="00A15AE6" w:rsidP="00A15A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寫入理賠受理申請書檔失敗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="000637E5" w:rsidRPr="00FE1C16">
        <w:rPr>
          <w:rFonts w:hint="eastAsia"/>
          <w:lang w:eastAsia="zh-TW"/>
        </w:rPr>
        <w:t>。</w:t>
      </w:r>
    </w:p>
    <w:p w:rsidR="00A15AE6" w:rsidRPr="00FE1C16" w:rsidRDefault="00A15AE6" w:rsidP="00A15A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="000637E5" w:rsidRPr="00FE1C16">
        <w:rPr>
          <w:rFonts w:hint="eastAsia"/>
          <w:lang w:eastAsia="zh-TW"/>
        </w:rPr>
        <w:t>。</w:t>
      </w:r>
    </w:p>
    <w:p w:rsidR="0023751E" w:rsidRPr="00FE1C16" w:rsidRDefault="005D062B" w:rsidP="00A15AE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INSERT DTAAA011</w:t>
      </w:r>
      <w:r w:rsidRPr="00FE1C16">
        <w:rPr>
          <w:rFonts w:hint="eastAsia"/>
          <w:lang w:eastAsia="zh-TW"/>
        </w:rPr>
        <w:t>理賠索賠類別檔：</w:t>
      </w:r>
    </w:p>
    <w:p w:rsidR="005D062B" w:rsidRPr="00FE1C16" w:rsidRDefault="005D062B" w:rsidP="005D06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逐筆將畫面上索賠類別有勾選的</w:t>
      </w:r>
      <w:r w:rsidRPr="00FE1C16">
        <w:rPr>
          <w:rFonts w:hint="eastAsia"/>
          <w:lang w:eastAsia="zh-TW"/>
        </w:rPr>
        <w:t xml:space="preserve">FORMAT </w:t>
      </w:r>
      <w:r w:rsidRPr="00FE1C16">
        <w:rPr>
          <w:rFonts w:hint="eastAsia"/>
          <w:lang w:eastAsia="zh-TW"/>
        </w:rPr>
        <w:t>成</w:t>
      </w:r>
      <w:r w:rsidRPr="00FE1C16">
        <w:rPr>
          <w:rFonts w:hint="eastAsia"/>
          <w:lang w:eastAsia="zh-TW"/>
        </w:rPr>
        <w:t xml:space="preserve"> DTAAA011</w:t>
      </w:r>
      <w:r w:rsidRPr="00FE1C16">
        <w:rPr>
          <w:rFonts w:hint="eastAsia"/>
          <w:lang w:eastAsia="zh-TW"/>
        </w:rPr>
        <w:t>格式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D062B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062B" w:rsidRPr="00FE1C16" w:rsidRDefault="005D062B" w:rsidP="000637E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062B" w:rsidRPr="00FE1C16" w:rsidRDefault="005D062B" w:rsidP="000637E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5D062B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062B" w:rsidRPr="00FE1C16" w:rsidRDefault="005D062B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062B" w:rsidRPr="00FE1C16" w:rsidRDefault="005D062B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5D062B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062B" w:rsidRPr="00FE1C16" w:rsidRDefault="005D062B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062B" w:rsidRPr="00FE1C16" w:rsidRDefault="005D062B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5D062B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062B" w:rsidRPr="00FE1C16" w:rsidRDefault="005D062B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062B" w:rsidRPr="00FE1C16" w:rsidRDefault="005D062B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Y</w:t>
            </w:r>
          </w:p>
        </w:tc>
      </w:tr>
      <w:tr w:rsidR="005D062B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062B" w:rsidRPr="00FE1C16" w:rsidRDefault="005D062B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D062B" w:rsidRPr="00FE1C16" w:rsidRDefault="005D062B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N</w:t>
            </w:r>
          </w:p>
        </w:tc>
      </w:tr>
    </w:tbl>
    <w:p w:rsidR="005D062B" w:rsidRPr="00FE1C16" w:rsidRDefault="005D062B" w:rsidP="005D06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AA_A0Z007</w:t>
      </w:r>
      <w:r w:rsidRPr="00FE1C16">
        <w:rPr>
          <w:rFonts w:ascii="細明體" w:eastAsia="細明體" w:hAnsi="細明體" w:hint="eastAsia"/>
          <w:lang w:eastAsia="zh-TW"/>
        </w:rPr>
        <w:t>.Method1</w:t>
      </w:r>
      <w:r w:rsidR="000637E5" w:rsidRPr="00FE1C16">
        <w:rPr>
          <w:rFonts w:hint="eastAsia"/>
          <w:lang w:eastAsia="zh-TW"/>
        </w:rPr>
        <w:t>。</w:t>
      </w:r>
    </w:p>
    <w:p w:rsidR="000637E5" w:rsidRPr="00FE1C16" w:rsidRDefault="000637E5" w:rsidP="000637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0637E5" w:rsidRPr="00FE1C16" w:rsidRDefault="000637E5" w:rsidP="000637E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寫入理賠索賠類別檔失敗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0637E5" w:rsidRPr="00FE1C16" w:rsidRDefault="000637E5" w:rsidP="000637E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0637E5" w:rsidRPr="00FE1C16" w:rsidRDefault="000637E5" w:rsidP="000637E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INSERT DTAAA012</w:t>
      </w:r>
      <w:r w:rsidRPr="00FE1C16">
        <w:rPr>
          <w:rFonts w:hint="eastAsia"/>
          <w:lang w:eastAsia="zh-TW"/>
        </w:rPr>
        <w:t>理賠受理無記名檔：</w:t>
      </w:r>
    </w:p>
    <w:p w:rsidR="000637E5" w:rsidRPr="00FE1C16" w:rsidRDefault="000637E5" w:rsidP="000637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畫面上有無記名特約才需執行此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0637E5" w:rsidRPr="00FE1C16" w:rsidRDefault="000637E5" w:rsidP="000637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逐筆將畫面上無記名附約</w:t>
      </w:r>
      <w:r w:rsidRPr="00FE1C16">
        <w:rPr>
          <w:rFonts w:hint="eastAsia"/>
          <w:lang w:eastAsia="zh-TW"/>
        </w:rPr>
        <w:t xml:space="preserve">FORMAT </w:t>
      </w:r>
      <w:r w:rsidRPr="00FE1C16">
        <w:rPr>
          <w:rFonts w:hint="eastAsia"/>
          <w:lang w:eastAsia="zh-TW"/>
        </w:rPr>
        <w:t>成</w:t>
      </w:r>
      <w:r w:rsidRPr="00FE1C16">
        <w:rPr>
          <w:rFonts w:hint="eastAsia"/>
          <w:lang w:eastAsia="zh-TW"/>
        </w:rPr>
        <w:t xml:space="preserve"> DTAAA012</w:t>
      </w:r>
      <w:r w:rsidRPr="00FE1C16">
        <w:rPr>
          <w:rFonts w:hint="eastAsia"/>
          <w:lang w:eastAsia="zh-TW"/>
        </w:rPr>
        <w:t>格式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637E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37E5" w:rsidRPr="00FE1C16" w:rsidRDefault="000637E5" w:rsidP="000637E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37E5" w:rsidRPr="00FE1C16" w:rsidRDefault="000637E5" w:rsidP="000637E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637E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37E5" w:rsidRPr="00FE1C16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37E5" w:rsidRPr="00FE1C16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637E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37E5" w:rsidRPr="00FE1C16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37E5" w:rsidRPr="00FE1C16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自1開始，逐筆加1</w:t>
            </w:r>
          </w:p>
        </w:tc>
      </w:tr>
      <w:tr w:rsidR="000637E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37E5" w:rsidRPr="00FE1C16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37E5" w:rsidRPr="00FE1C16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637E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37E5" w:rsidRPr="00FE1C16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37E5" w:rsidRPr="00FE1C16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637E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37E5" w:rsidRPr="00FE1C16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637E5" w:rsidRPr="00FE1C16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  <w:p w:rsidR="00A3705C" w:rsidRPr="00FE1C16" w:rsidRDefault="00A3705C" w:rsidP="00A3705C">
            <w:pPr>
              <w:spacing w:line="240" w:lineRule="exact"/>
              <w:rPr>
                <w:rFonts w:ascii="細明體" w:eastAsia="細明體" w:hAnsi="細明體"/>
                <w:sz w:val="20"/>
              </w:rPr>
            </w:pPr>
            <w:r w:rsidRPr="00FE1C16">
              <w:rPr>
                <w:rFonts w:ascii="細明體" w:eastAsia="細明體" w:hAnsi="細明體"/>
                <w:sz w:val="20"/>
              </w:rPr>
              <w:t>0</w:t>
            </w:r>
            <w:r w:rsidRPr="00FE1C16">
              <w:rPr>
                <w:rFonts w:ascii="細明體" w:eastAsia="細明體" w:hAnsi="細明體" w:hint="eastAsia"/>
                <w:sz w:val="20"/>
              </w:rPr>
              <w:t>：子女</w:t>
            </w:r>
          </w:p>
          <w:p w:rsidR="00A3705C" w:rsidRPr="00FE1C16" w:rsidRDefault="00A3705C" w:rsidP="00A3705C">
            <w:pPr>
              <w:spacing w:line="240" w:lineRule="exact"/>
              <w:rPr>
                <w:rFonts w:ascii="細明體" w:eastAsia="細明體" w:hAnsi="細明體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C：配偶</w:t>
            </w:r>
          </w:p>
          <w:p w:rsidR="00A3705C" w:rsidRPr="00FE1C16" w:rsidRDefault="00A3705C" w:rsidP="00A3705C">
            <w:pPr>
              <w:spacing w:line="240" w:lineRule="exact"/>
              <w:rPr>
                <w:rFonts w:ascii="細明體" w:eastAsia="細明體" w:hAnsi="細明體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I：被保人</w:t>
            </w:r>
          </w:p>
          <w:p w:rsidR="00A3705C" w:rsidRPr="00FE1C16" w:rsidRDefault="00A3705C" w:rsidP="00A3705C">
            <w:pPr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A：要保人</w:t>
            </w:r>
          </w:p>
          <w:p w:rsidR="00A3705C" w:rsidRPr="00FE1C16" w:rsidRDefault="00A3705C" w:rsidP="00A3705C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S：次被保人</w:t>
            </w:r>
          </w:p>
        </w:tc>
      </w:tr>
    </w:tbl>
    <w:p w:rsidR="00E254E1" w:rsidRPr="00FE1C16" w:rsidRDefault="00E254E1" w:rsidP="00E254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</w:t>
      </w:r>
      <w:r w:rsidRPr="00FE1C16">
        <w:rPr>
          <w:rFonts w:ascii="細明體" w:eastAsia="細明體" w:hAnsi="細明體" w:hint="eastAsia"/>
          <w:lang w:eastAsia="zh-TW"/>
        </w:rPr>
        <w:t>8.Method1</w:t>
      </w:r>
      <w:r w:rsidRPr="00FE1C16">
        <w:rPr>
          <w:rFonts w:hint="eastAsia"/>
          <w:lang w:eastAsia="zh-TW"/>
        </w:rPr>
        <w:t>。</w:t>
      </w:r>
    </w:p>
    <w:p w:rsidR="00E254E1" w:rsidRPr="00FE1C16" w:rsidRDefault="00E254E1" w:rsidP="00E254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E254E1" w:rsidRPr="00FE1C16" w:rsidRDefault="00E254E1" w:rsidP="00E254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寫入理賠無記名檔失敗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E254E1" w:rsidRPr="00FE1C16" w:rsidRDefault="00E254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9369FB" w:rsidRPr="00FE1C16" w:rsidRDefault="009369FB" w:rsidP="009369F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Pr="00FE1C16">
        <w:rPr>
          <w:rFonts w:hint="eastAsia"/>
          <w:lang w:eastAsia="zh-TW"/>
        </w:rPr>
        <w:t>辦理表示：</w:t>
      </w:r>
    </w:p>
    <w:p w:rsidR="009369FB" w:rsidRPr="00FE1C16" w:rsidRDefault="00994FC0" w:rsidP="009369F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Ｉ</w:t>
      </w:r>
      <w:r w:rsidRPr="00FE1C16">
        <w:rPr>
          <w:rFonts w:hint="eastAsia"/>
          <w:lang w:eastAsia="zh-TW"/>
        </w:rPr>
        <w:t>F</w:t>
      </w:r>
      <w:r w:rsidRPr="00FE1C16">
        <w:rPr>
          <w:rFonts w:hint="eastAsia"/>
          <w:lang w:eastAsia="zh-TW"/>
        </w:rPr>
        <w:t xml:space="preserve">　索賠類別</w:t>
      </w:r>
      <w:r w:rsidRPr="00FE1C16">
        <w:rPr>
          <w:rFonts w:hint="eastAsia"/>
          <w:lang w:eastAsia="zh-TW"/>
        </w:rPr>
        <w:t xml:space="preserve"> =</w:t>
      </w:r>
      <w:r w:rsidR="00A31187" w:rsidRPr="00FE1C16">
        <w:rPr>
          <w:rFonts w:hint="eastAsia"/>
          <w:lang w:eastAsia="zh-TW"/>
        </w:rPr>
        <w:t xml:space="preserve"> </w:t>
      </w:r>
      <w:r w:rsidR="00A31187" w:rsidRPr="00FE1C16">
        <w:rPr>
          <w:lang w:eastAsia="zh-TW"/>
        </w:rPr>
        <w:t>‘</w:t>
      </w:r>
      <w:r w:rsidR="00A31187" w:rsidRPr="00FE1C16">
        <w:rPr>
          <w:rFonts w:hint="eastAsia"/>
          <w:lang w:eastAsia="zh-TW"/>
        </w:rPr>
        <w:t>A</w:t>
      </w:r>
      <w:r w:rsidR="00A31187" w:rsidRPr="00FE1C16">
        <w:rPr>
          <w:lang w:eastAsia="zh-TW"/>
        </w:rPr>
        <w:t>’</w:t>
      </w:r>
      <w:r w:rsidR="00A31187" w:rsidRPr="00FE1C16">
        <w:rPr>
          <w:rFonts w:hint="eastAsia"/>
          <w:lang w:eastAsia="zh-TW"/>
        </w:rPr>
        <w:t>(</w:t>
      </w:r>
      <w:r w:rsidR="00A31187" w:rsidRPr="00FE1C16">
        <w:rPr>
          <w:rFonts w:hint="eastAsia"/>
          <w:lang w:eastAsia="zh-TW"/>
        </w:rPr>
        <w:t>死亡</w:t>
      </w:r>
      <w:r w:rsidR="00A31187" w:rsidRPr="00FE1C16">
        <w:rPr>
          <w:rFonts w:hint="eastAsia"/>
          <w:lang w:eastAsia="zh-TW"/>
        </w:rPr>
        <w:t xml:space="preserve">) or </w:t>
      </w:r>
      <w:r w:rsidR="00A31187" w:rsidRPr="00FE1C16">
        <w:rPr>
          <w:lang w:eastAsia="zh-TW"/>
        </w:rPr>
        <w:t>‘</w:t>
      </w:r>
      <w:r w:rsidR="00A31187" w:rsidRPr="00FE1C16">
        <w:rPr>
          <w:rFonts w:hint="eastAsia"/>
          <w:lang w:eastAsia="zh-TW"/>
        </w:rPr>
        <w:t>B</w:t>
      </w:r>
      <w:r w:rsidR="00A31187" w:rsidRPr="00FE1C16">
        <w:rPr>
          <w:lang w:eastAsia="zh-TW"/>
        </w:rPr>
        <w:t>’</w:t>
      </w:r>
      <w:r w:rsidR="00A31187" w:rsidRPr="00FE1C16">
        <w:rPr>
          <w:rFonts w:hint="eastAsia"/>
          <w:lang w:eastAsia="zh-TW"/>
        </w:rPr>
        <w:t xml:space="preserve">( </w:t>
      </w:r>
      <w:r w:rsidR="007644C9" w:rsidRPr="00FE1C16">
        <w:rPr>
          <w:rFonts w:hint="eastAsia"/>
          <w:lang w:eastAsia="zh-TW"/>
        </w:rPr>
        <w:t>一級殘廢</w:t>
      </w:r>
      <w:r w:rsidR="007644C9" w:rsidRPr="00FE1C16">
        <w:rPr>
          <w:rFonts w:ascii="新細明體" w:hAnsi="新細明體" w:hint="eastAsia"/>
          <w:lang w:eastAsia="zh-TW"/>
        </w:rPr>
        <w:t>)，才須執行本STEP。</w:t>
      </w:r>
    </w:p>
    <w:p w:rsidR="007644C9" w:rsidRPr="00FE1C16" w:rsidRDefault="007644C9" w:rsidP="009369F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ascii="新細明體" w:hAnsi="新細明體" w:hint="eastAsia"/>
          <w:lang w:eastAsia="zh-TW"/>
        </w:rPr>
        <w:t xml:space="preserve">CALL  </w:t>
      </w:r>
      <w:r w:rsidRPr="00FE1C16">
        <w:rPr>
          <w:rFonts w:ascii="細明體" w:eastAsia="細明體" w:hAnsi="細明體" w:hint="eastAsia"/>
        </w:rPr>
        <w:t>AA_A0Z019</w:t>
      </w:r>
      <w:r w:rsidRPr="00FE1C16">
        <w:rPr>
          <w:rFonts w:ascii="細明體" w:eastAsia="細明體" w:hAnsi="細明體" w:hint="eastAsia"/>
          <w:lang w:eastAsia="zh-TW"/>
        </w:rPr>
        <w:t>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7644C9" w:rsidP="006B562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7644C9" w:rsidP="006B562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4C9" w:rsidRPr="00FE1C16" w:rsidRDefault="007644C9" w:rsidP="006B56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 xml:space="preserve">事故者ID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7644C9" w:rsidP="006B562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4C9" w:rsidRPr="00FE1C16" w:rsidRDefault="007644C9" w:rsidP="006B56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7644C9" w:rsidP="006B562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4C9" w:rsidRPr="00FE1C16" w:rsidRDefault="007644C9" w:rsidP="006B56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7644C9" w:rsidP="006B562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4C9" w:rsidRPr="00FE1C16" w:rsidRDefault="007644C9" w:rsidP="006B56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7644C9" w:rsidP="006B562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4C9" w:rsidRPr="00FE1C16" w:rsidRDefault="007644C9" w:rsidP="006B56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7644C9" w:rsidP="006B562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4C9" w:rsidRPr="00FE1C16" w:rsidRDefault="007644C9" w:rsidP="006B56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6B5620" w:rsidP="006B562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受理日期</w:t>
            </w:r>
          </w:p>
        </w:tc>
      </w:tr>
      <w:tr w:rsidR="007644C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44C9" w:rsidRPr="00FE1C16" w:rsidRDefault="007644C9" w:rsidP="006B56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44C9" w:rsidRPr="00FE1C16" w:rsidRDefault="00A3705C" w:rsidP="006B562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3.3</w:t>
            </w:r>
          </w:p>
        </w:tc>
      </w:tr>
    </w:tbl>
    <w:p w:rsidR="007644C9" w:rsidRPr="00FE1C16" w:rsidRDefault="007644C9" w:rsidP="009369F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</w:p>
    <w:p w:rsidR="0023751E" w:rsidRPr="00FE1C16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新增結果</w:t>
      </w:r>
    </w:p>
    <w:p w:rsidR="00CB25A4" w:rsidRPr="00FE1C16" w:rsidRDefault="0023751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成功</w:t>
      </w:r>
      <w:r w:rsidR="00CB25A4" w:rsidRPr="00FE1C16">
        <w:rPr>
          <w:lang w:eastAsia="zh-TW"/>
        </w:rPr>
        <w:sym w:font="Wingdings" w:char="F0E8"/>
      </w:r>
    </w:p>
    <w:p w:rsidR="00CB25A4" w:rsidRPr="00FE1C16" w:rsidRDefault="00CB25A4" w:rsidP="00CB25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</w:t>
      </w:r>
      <w:r w:rsidRPr="00FE1C16">
        <w:rPr>
          <w:rFonts w:hint="eastAsia"/>
          <w:lang w:eastAsia="zh-TW"/>
        </w:rPr>
        <w:t xml:space="preserve">  </w:t>
      </w:r>
      <w:r w:rsidRPr="00FE1C16">
        <w:rPr>
          <w:rFonts w:hint="eastAsia"/>
          <w:lang w:eastAsia="zh-TW"/>
        </w:rPr>
        <w:t>為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解除契約：</w:t>
      </w:r>
    </w:p>
    <w:p w:rsidR="0023751E" w:rsidRPr="00FE1C16" w:rsidRDefault="0023751E" w:rsidP="00CB25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="00CB25A4" w:rsidRPr="00FE1C16">
        <w:rPr>
          <w:rFonts w:hint="eastAsia"/>
          <w:lang w:eastAsia="zh-TW"/>
        </w:rPr>
        <w:t>申請書新增</w:t>
      </w:r>
      <w:r w:rsidRPr="00FE1C16">
        <w:rPr>
          <w:rFonts w:hint="eastAsia"/>
          <w:lang w:eastAsia="zh-TW"/>
        </w:rPr>
        <w:t>成功</w:t>
      </w:r>
      <w:r w:rsidR="00CB25A4" w:rsidRPr="00FE1C16">
        <w:rPr>
          <w:rFonts w:hint="eastAsia"/>
          <w:lang w:eastAsia="zh-TW"/>
        </w:rPr>
        <w:t>，請繼續輸入解除契約資料</w:t>
      </w:r>
      <w:r w:rsidRPr="00FE1C16">
        <w:rPr>
          <w:lang w:eastAsia="zh-TW"/>
        </w:rPr>
        <w:t>”</w:t>
      </w:r>
      <w:r w:rsidR="00CB25A4" w:rsidRPr="00FE1C16">
        <w:rPr>
          <w:rFonts w:hint="eastAsia"/>
          <w:lang w:eastAsia="zh-TW"/>
        </w:rPr>
        <w:t>。</w:t>
      </w:r>
    </w:p>
    <w:p w:rsidR="00CB25A4" w:rsidRPr="00FE1C16" w:rsidRDefault="00CB25A4" w:rsidP="00CB25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解除契約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CB25A4" w:rsidRPr="00FE1C16" w:rsidRDefault="00CB25A4" w:rsidP="00CB25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ELSE </w:t>
      </w:r>
    </w:p>
    <w:p w:rsidR="00CB25A4" w:rsidRPr="00FE1C16" w:rsidRDefault="00CB25A4" w:rsidP="00CB25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申請書新增成功，請繼續輸入診斷書資料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。</w:t>
      </w:r>
    </w:p>
    <w:p w:rsidR="00CB25A4" w:rsidRPr="00FE1C16" w:rsidRDefault="00CB25A4" w:rsidP="00CB25A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診斷書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CB25A4" w:rsidRPr="00FE1C16" w:rsidRDefault="00CB25A4" w:rsidP="00CB25A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  <w:r w:rsidRPr="00FE1C16">
        <w:rPr>
          <w:rFonts w:hint="eastAsia"/>
          <w:lang w:eastAsia="zh-TW"/>
        </w:rPr>
        <w:t>。</w:t>
      </w:r>
    </w:p>
    <w:p w:rsidR="0023751E" w:rsidRPr="00FE1C16" w:rsidRDefault="0023751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</w:t>
      </w:r>
      <w:r w:rsidR="006268AC" w:rsidRPr="00FE1C16">
        <w:rPr>
          <w:lang w:eastAsia="zh-TW"/>
        </w:rPr>
        <w:sym w:font="Wingdings" w:char="F0E8"/>
      </w:r>
      <w:r w:rsidR="006268AC"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顯示各種失敗情況的回覆訊息</w:t>
      </w:r>
    </w:p>
    <w:p w:rsidR="006268AC" w:rsidRPr="00FE1C16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23751E" w:rsidRPr="00FE1C16" w:rsidRDefault="00E07266" w:rsidP="00E0726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案件</w:t>
      </w:r>
      <w:r w:rsidR="0023751E" w:rsidRPr="00FE1C16">
        <w:rPr>
          <w:rFonts w:hint="eastAsia"/>
          <w:b/>
          <w:bCs/>
          <w:lang w:eastAsia="zh-TW"/>
        </w:rPr>
        <w:t>修改</w:t>
      </w:r>
    </w:p>
    <w:p w:rsidR="00E07266" w:rsidRPr="00FE1C16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檢核：</w:t>
      </w:r>
    </w:p>
    <w:p w:rsidR="00A3705C" w:rsidRPr="00FE1C16" w:rsidRDefault="00A3705C" w:rsidP="00E0726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須先做過受理編號查詢。</w:t>
      </w:r>
    </w:p>
    <w:p w:rsidR="00E07266" w:rsidRPr="00FE1C16" w:rsidRDefault="0023751E" w:rsidP="00E0726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同</w:t>
      </w:r>
      <w:r w:rsidR="00E07266" w:rsidRPr="00FE1C16">
        <w:rPr>
          <w:rFonts w:hint="eastAsia"/>
          <w:lang w:eastAsia="zh-TW"/>
        </w:rPr>
        <w:t>案件</w:t>
      </w:r>
      <w:r w:rsidRPr="00FE1C16">
        <w:rPr>
          <w:rFonts w:hint="eastAsia"/>
          <w:lang w:eastAsia="zh-TW"/>
        </w:rPr>
        <w:t>新增</w:t>
      </w:r>
    </w:p>
    <w:p w:rsidR="0023751E" w:rsidRPr="00FE1C16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異動</w:t>
      </w:r>
      <w:r w:rsidRPr="00FE1C16">
        <w:rPr>
          <w:rFonts w:hint="eastAsia"/>
          <w:lang w:eastAsia="zh-TW"/>
        </w:rPr>
        <w:t xml:space="preserve">TABLES </w:t>
      </w:r>
    </w:p>
    <w:p w:rsidR="006D7F3F" w:rsidRPr="00FE1C16" w:rsidRDefault="00214A90" w:rsidP="006D7F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6D7F3F" w:rsidRPr="00FE1C16">
        <w:rPr>
          <w:rFonts w:hint="eastAsia"/>
          <w:lang w:eastAsia="zh-TW"/>
        </w:rPr>
        <w:t xml:space="preserve"> DTAAA010 </w:t>
      </w:r>
      <w:r w:rsidR="006D7F3F" w:rsidRPr="00FE1C16">
        <w:rPr>
          <w:rFonts w:hint="eastAsia"/>
          <w:lang w:eastAsia="zh-TW"/>
        </w:rPr>
        <w:t>理賠受理申請書檔：</w:t>
      </w:r>
    </w:p>
    <w:p w:rsidR="006D7F3F" w:rsidRPr="00FE1C16" w:rsidRDefault="006D7F3F" w:rsidP="006D7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AA_A0Z002</w:t>
      </w:r>
      <w:r w:rsidRPr="00FE1C16">
        <w:rPr>
          <w:rFonts w:ascii="細明體" w:eastAsia="細明體" w:hAnsi="細明體" w:hint="eastAsia"/>
          <w:lang w:eastAsia="zh-TW"/>
        </w:rPr>
        <w:t>.Method</w:t>
      </w:r>
      <w:r w:rsidR="00214A90" w:rsidRPr="00FE1C16">
        <w:rPr>
          <w:rFonts w:ascii="細明體" w:eastAsia="細明體" w:hAnsi="細明體" w:hint="eastAsia"/>
          <w:lang w:eastAsia="zh-TW"/>
        </w:rPr>
        <w:t>3</w:t>
      </w:r>
      <w:r w:rsidRPr="00FE1C16">
        <w:rPr>
          <w:rFonts w:ascii="細明體" w:eastAsia="細明體" w:hAnsi="細明體" w:hint="eastAsia"/>
          <w:lang w:eastAsia="zh-TW"/>
        </w:rPr>
        <w:t>：</w:t>
      </w:r>
    </w:p>
    <w:tbl>
      <w:tblPr>
        <w:tblW w:w="7620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8"/>
        <w:gridCol w:w="5152"/>
      </w:tblGrid>
      <w:tr w:rsidR="006D7F3F" w:rsidRPr="00FE1C16" w:rsidTr="00FE1C16">
        <w:trPr>
          <w:trHeight w:val="330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7F3F" w:rsidRPr="00FE1C16" w:rsidTr="00FE1C16">
        <w:trPr>
          <w:trHeight w:val="330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5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  <w:r w:rsidR="001D05AB" w:rsidRPr="00FE1C16">
              <w:rPr>
                <w:rFonts w:ascii="新細明體" w:hAnsi="新細明體" w:cs="Arial Unicode MS" w:hint="eastAsia"/>
                <w:sz w:val="20"/>
              </w:rPr>
              <w:t>(含OIU件相關欄位之處理，國籍須將對應資料寫入國籍代碼及國籍中文)</w:t>
            </w:r>
          </w:p>
        </w:tc>
      </w:tr>
    </w:tbl>
    <w:p w:rsidR="006D7F3F" w:rsidRPr="00FE1C16" w:rsidRDefault="006D7F3F" w:rsidP="006D7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6D7F3F" w:rsidRPr="00FE1C16" w:rsidRDefault="006D7F3F" w:rsidP="006D7F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="00214A90" w:rsidRPr="00FE1C16">
        <w:rPr>
          <w:rFonts w:hint="eastAsia"/>
          <w:lang w:eastAsia="zh-TW"/>
        </w:rPr>
        <w:t>更新</w:t>
      </w:r>
      <w:r w:rsidRPr="00FE1C16">
        <w:rPr>
          <w:rFonts w:hint="eastAsia"/>
          <w:lang w:eastAsia="zh-TW"/>
        </w:rPr>
        <w:t>理賠受理申請書檔失敗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6D7F3F" w:rsidRPr="00FE1C16" w:rsidRDefault="006D7F3F" w:rsidP="006D7F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6D7F3F" w:rsidRPr="00FE1C16" w:rsidRDefault="00214A90" w:rsidP="006D7F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6D7F3F" w:rsidRPr="00FE1C16">
        <w:rPr>
          <w:rFonts w:hint="eastAsia"/>
          <w:lang w:eastAsia="zh-TW"/>
        </w:rPr>
        <w:t xml:space="preserve"> DTAAA011</w:t>
      </w:r>
      <w:r w:rsidR="006D7F3F" w:rsidRPr="00FE1C16">
        <w:rPr>
          <w:rFonts w:hint="eastAsia"/>
          <w:lang w:eastAsia="zh-TW"/>
        </w:rPr>
        <w:t>理賠索賠類別檔：</w:t>
      </w:r>
    </w:p>
    <w:p w:rsidR="00FB17D8" w:rsidRPr="00FE1C16" w:rsidRDefault="00FB17D8" w:rsidP="006D7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索賠類別有修改才須執行本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FB17D8" w:rsidRPr="00FE1C16" w:rsidRDefault="00FB17D8" w:rsidP="006D7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先刪除已有的：</w:t>
      </w:r>
    </w:p>
    <w:p w:rsidR="00FB17D8" w:rsidRPr="00FE1C16" w:rsidRDefault="00FB17D8" w:rsidP="00FB17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AA_A0Z007</w:t>
      </w:r>
      <w:r w:rsidRPr="00FE1C16">
        <w:rPr>
          <w:rFonts w:ascii="細明體" w:eastAsia="細明體" w:hAnsi="細明體" w:hint="eastAsia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B17D8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17D8" w:rsidRPr="00FE1C16" w:rsidRDefault="00FB17D8" w:rsidP="00FB17D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17D8" w:rsidRPr="00FE1C16" w:rsidRDefault="00FB17D8" w:rsidP="00FB17D8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B17D8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17D8" w:rsidRPr="00FE1C16" w:rsidRDefault="00FB17D8" w:rsidP="00FB17D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B17D8" w:rsidRPr="00FE1C16" w:rsidRDefault="00FB17D8" w:rsidP="00FB17D8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FB17D8" w:rsidRPr="00FE1C16" w:rsidRDefault="00FB17D8" w:rsidP="00FB17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FB17D8" w:rsidRPr="00FE1C16" w:rsidRDefault="00FB17D8" w:rsidP="00FB17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更新理賠索賠類別檔失敗</w:t>
      </w:r>
      <w:r w:rsidRPr="00FE1C16">
        <w:rPr>
          <w:rFonts w:hint="eastAsia"/>
          <w:lang w:eastAsia="zh-TW"/>
        </w:rPr>
        <w:t>(</w:t>
      </w:r>
      <w:r w:rsidRPr="00FE1C16">
        <w:rPr>
          <w:rFonts w:hint="eastAsia"/>
          <w:lang w:eastAsia="zh-TW"/>
        </w:rPr>
        <w:t>刪除</w:t>
      </w:r>
      <w:r w:rsidRPr="00FE1C16">
        <w:rPr>
          <w:rFonts w:hint="eastAsia"/>
          <w:lang w:eastAsia="zh-TW"/>
        </w:rPr>
        <w:t>)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FB17D8" w:rsidRPr="00FE1C16" w:rsidRDefault="00FB17D8" w:rsidP="00FB17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FB17D8" w:rsidRPr="00FE1C16" w:rsidRDefault="00FB17D8" w:rsidP="006D7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再新增更新的：</w:t>
      </w:r>
    </w:p>
    <w:p w:rsidR="006D7F3F" w:rsidRPr="00FE1C16" w:rsidRDefault="006D7F3F" w:rsidP="00FB17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逐筆將畫面上索賠類別有</w:t>
      </w:r>
      <w:r w:rsidR="00FB17D8" w:rsidRPr="00FE1C16">
        <w:rPr>
          <w:rFonts w:hint="eastAsia"/>
          <w:lang w:eastAsia="zh-TW"/>
        </w:rPr>
        <w:t>勾選</w:t>
      </w:r>
      <w:r w:rsidRPr="00FE1C16">
        <w:rPr>
          <w:rFonts w:hint="eastAsia"/>
          <w:lang w:eastAsia="zh-TW"/>
        </w:rPr>
        <w:t>的</w:t>
      </w:r>
      <w:r w:rsidRPr="00FE1C16">
        <w:rPr>
          <w:rFonts w:hint="eastAsia"/>
          <w:lang w:eastAsia="zh-TW"/>
        </w:rPr>
        <w:t xml:space="preserve">FORMAT </w:t>
      </w:r>
      <w:r w:rsidRPr="00FE1C16">
        <w:rPr>
          <w:rFonts w:hint="eastAsia"/>
          <w:lang w:eastAsia="zh-TW"/>
        </w:rPr>
        <w:t>成</w:t>
      </w:r>
      <w:r w:rsidRPr="00FE1C16">
        <w:rPr>
          <w:rFonts w:hint="eastAsia"/>
          <w:lang w:eastAsia="zh-TW"/>
        </w:rPr>
        <w:t xml:space="preserve"> DTAAA011</w:t>
      </w:r>
      <w:r w:rsidRPr="00FE1C16">
        <w:rPr>
          <w:rFonts w:hint="eastAsia"/>
          <w:lang w:eastAsia="zh-TW"/>
        </w:rPr>
        <w:t>格式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Y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N</w:t>
            </w:r>
          </w:p>
        </w:tc>
      </w:tr>
    </w:tbl>
    <w:p w:rsidR="006D7F3F" w:rsidRPr="00FE1C16" w:rsidRDefault="006D7F3F" w:rsidP="00FB17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AA_A0Z007</w:t>
      </w:r>
      <w:r w:rsidRPr="00FE1C16">
        <w:rPr>
          <w:rFonts w:ascii="細明體" w:eastAsia="細明體" w:hAnsi="細明體" w:hint="eastAsia"/>
          <w:lang w:eastAsia="zh-TW"/>
        </w:rPr>
        <w:t>.Method1</w:t>
      </w:r>
      <w:r w:rsidRPr="00FE1C16">
        <w:rPr>
          <w:rFonts w:hint="eastAsia"/>
          <w:lang w:eastAsia="zh-TW"/>
        </w:rPr>
        <w:t>。</w:t>
      </w:r>
    </w:p>
    <w:p w:rsidR="006D7F3F" w:rsidRPr="00FE1C16" w:rsidRDefault="006D7F3F" w:rsidP="00FB17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6D7F3F" w:rsidRPr="00FE1C16" w:rsidRDefault="006D7F3F" w:rsidP="00FB17D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="00FB17D8" w:rsidRPr="00FE1C16">
        <w:rPr>
          <w:rFonts w:hint="eastAsia"/>
          <w:lang w:eastAsia="zh-TW"/>
        </w:rPr>
        <w:t>更新</w:t>
      </w:r>
      <w:r w:rsidRPr="00FE1C16">
        <w:rPr>
          <w:rFonts w:hint="eastAsia"/>
          <w:lang w:eastAsia="zh-TW"/>
        </w:rPr>
        <w:t>理賠索賠類別檔失敗</w:t>
      </w:r>
      <w:r w:rsidR="00FB17D8" w:rsidRPr="00FE1C16">
        <w:rPr>
          <w:rFonts w:hint="eastAsia"/>
          <w:lang w:eastAsia="zh-TW"/>
        </w:rPr>
        <w:t>(</w:t>
      </w:r>
      <w:r w:rsidR="00FB17D8" w:rsidRPr="00FE1C16">
        <w:rPr>
          <w:rFonts w:hint="eastAsia"/>
          <w:lang w:eastAsia="zh-TW"/>
        </w:rPr>
        <w:t>新增</w:t>
      </w:r>
      <w:r w:rsidR="00FB17D8" w:rsidRPr="00FE1C16">
        <w:rPr>
          <w:rFonts w:hint="eastAsia"/>
          <w:lang w:eastAsia="zh-TW"/>
        </w:rPr>
        <w:t>)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6D7F3F" w:rsidRPr="00FE1C16" w:rsidRDefault="006D7F3F" w:rsidP="00FB17D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6D7F3F" w:rsidRPr="00FE1C16" w:rsidRDefault="0075178B" w:rsidP="006D7F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6D7F3F" w:rsidRPr="00FE1C16">
        <w:rPr>
          <w:rFonts w:hint="eastAsia"/>
          <w:lang w:eastAsia="zh-TW"/>
        </w:rPr>
        <w:t xml:space="preserve"> DTAAA012</w:t>
      </w:r>
      <w:r w:rsidR="006D7F3F" w:rsidRPr="00FE1C16">
        <w:rPr>
          <w:rFonts w:hint="eastAsia"/>
          <w:lang w:eastAsia="zh-TW"/>
        </w:rPr>
        <w:t>理賠受理無記名檔：</w:t>
      </w:r>
    </w:p>
    <w:p w:rsidR="006D7F3F" w:rsidRPr="00FE1C16" w:rsidRDefault="006D7F3F" w:rsidP="006D7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畫面上有無記名特約</w:t>
      </w:r>
      <w:r w:rsidR="0075178B" w:rsidRPr="00FE1C16">
        <w:rPr>
          <w:rFonts w:hint="eastAsia"/>
          <w:lang w:eastAsia="zh-TW"/>
        </w:rPr>
        <w:t>有修改的</w:t>
      </w:r>
      <w:r w:rsidRPr="00FE1C16">
        <w:rPr>
          <w:rFonts w:hint="eastAsia"/>
          <w:lang w:eastAsia="zh-TW"/>
        </w:rPr>
        <w:t>才需執行此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E254E1" w:rsidRPr="00FE1C16" w:rsidRDefault="00E254E1" w:rsidP="00E254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先刪除已有的：</w:t>
      </w:r>
    </w:p>
    <w:p w:rsidR="00E254E1" w:rsidRPr="00FE1C16" w:rsidRDefault="00E254E1" w:rsidP="00E254E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</w:t>
      </w:r>
      <w:r w:rsidR="00772BF7" w:rsidRPr="00FE1C16">
        <w:rPr>
          <w:rFonts w:ascii="細明體" w:eastAsia="細明體" w:hAnsi="細明體" w:hint="eastAsia"/>
          <w:lang w:eastAsia="zh-TW"/>
        </w:rPr>
        <w:t>08</w:t>
      </w:r>
      <w:r w:rsidRPr="00FE1C16">
        <w:rPr>
          <w:rFonts w:ascii="細明體" w:eastAsia="細明體" w:hAnsi="細明體" w:hint="eastAsia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254E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54E1" w:rsidRPr="00FE1C16" w:rsidRDefault="00E254E1" w:rsidP="00E254E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54E1" w:rsidRPr="00FE1C16" w:rsidRDefault="00E254E1" w:rsidP="00E254E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E254E1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254E1" w:rsidRPr="00FE1C16" w:rsidRDefault="00E254E1" w:rsidP="00E254E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254E1" w:rsidRPr="00FE1C16" w:rsidRDefault="00E254E1" w:rsidP="00E254E1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772BF7" w:rsidRPr="00FE1C16" w:rsidRDefault="00772BF7" w:rsidP="00772BF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772BF7" w:rsidRPr="00FE1C16" w:rsidRDefault="00772BF7" w:rsidP="00772BF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更新理賠受理無記名檔失敗</w:t>
      </w:r>
      <w:r w:rsidRPr="00FE1C16">
        <w:rPr>
          <w:rFonts w:hint="eastAsia"/>
          <w:lang w:eastAsia="zh-TW"/>
        </w:rPr>
        <w:t>(</w:t>
      </w:r>
      <w:r w:rsidRPr="00FE1C16">
        <w:rPr>
          <w:rFonts w:hint="eastAsia"/>
          <w:lang w:eastAsia="zh-TW"/>
        </w:rPr>
        <w:t>刪除</w:t>
      </w:r>
      <w:r w:rsidRPr="00FE1C16">
        <w:rPr>
          <w:rFonts w:hint="eastAsia"/>
          <w:lang w:eastAsia="zh-TW"/>
        </w:rPr>
        <w:t>)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772BF7" w:rsidRPr="00FE1C16" w:rsidRDefault="00772BF7" w:rsidP="00772BF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6D7F3F" w:rsidRPr="00FE1C16" w:rsidRDefault="006D7F3F" w:rsidP="006D7F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逐筆將畫面上無記名附約</w:t>
      </w:r>
      <w:r w:rsidRPr="00FE1C16">
        <w:rPr>
          <w:rFonts w:hint="eastAsia"/>
          <w:lang w:eastAsia="zh-TW"/>
        </w:rPr>
        <w:t xml:space="preserve">FORMAT </w:t>
      </w:r>
      <w:r w:rsidRPr="00FE1C16">
        <w:rPr>
          <w:rFonts w:hint="eastAsia"/>
          <w:lang w:eastAsia="zh-TW"/>
        </w:rPr>
        <w:t>成</w:t>
      </w:r>
      <w:r w:rsidRPr="00FE1C16">
        <w:rPr>
          <w:rFonts w:hint="eastAsia"/>
          <w:lang w:eastAsia="zh-TW"/>
        </w:rPr>
        <w:t xml:space="preserve"> DTAAA012</w:t>
      </w:r>
      <w:r w:rsidRPr="00FE1C16">
        <w:rPr>
          <w:rFonts w:hint="eastAsia"/>
          <w:lang w:eastAsia="zh-TW"/>
        </w:rPr>
        <w:t>格式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自1開始，逐筆加1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7F3F" w:rsidRPr="00FE1C16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F3F" w:rsidRPr="00FE1C16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772BF7" w:rsidRPr="00FE1C16" w:rsidRDefault="00772BF7" w:rsidP="00772BF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</w:t>
      </w:r>
      <w:r w:rsidRPr="00FE1C16">
        <w:rPr>
          <w:rFonts w:ascii="細明體" w:eastAsia="細明體" w:hAnsi="細明體" w:hint="eastAsia"/>
          <w:lang w:eastAsia="zh-TW"/>
        </w:rPr>
        <w:t>8.Method1</w:t>
      </w:r>
      <w:r w:rsidRPr="00FE1C16">
        <w:rPr>
          <w:rFonts w:hint="eastAsia"/>
          <w:lang w:eastAsia="zh-TW"/>
        </w:rPr>
        <w:t>。</w:t>
      </w:r>
    </w:p>
    <w:p w:rsidR="00772BF7" w:rsidRPr="00FE1C16" w:rsidRDefault="00772BF7" w:rsidP="00772BF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772BF7" w:rsidRPr="00FE1C16" w:rsidRDefault="00772BF7" w:rsidP="00772BF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寫入理賠無記名檔失敗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772BF7" w:rsidRPr="00FE1C16" w:rsidRDefault="00772BF7" w:rsidP="00772BF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6D7F3F" w:rsidRPr="00FE1C16" w:rsidRDefault="0058351A" w:rsidP="006D7F3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修改</w:t>
      </w:r>
      <w:r w:rsidR="006D7F3F" w:rsidRPr="00FE1C16">
        <w:rPr>
          <w:rFonts w:hint="eastAsia"/>
          <w:lang w:eastAsia="zh-TW"/>
        </w:rPr>
        <w:t>結果</w:t>
      </w:r>
    </w:p>
    <w:p w:rsidR="006D7F3F" w:rsidRPr="00FE1C16" w:rsidRDefault="006D7F3F" w:rsidP="006D7F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成功</w:t>
      </w:r>
      <w:r w:rsidRPr="00FE1C16">
        <w:rPr>
          <w:lang w:eastAsia="zh-TW"/>
        </w:rPr>
        <w:sym w:font="Wingdings" w:char="F0E8"/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="0058351A" w:rsidRPr="00FE1C16">
        <w:rPr>
          <w:rFonts w:hint="eastAsia"/>
          <w:lang w:eastAsia="zh-TW"/>
        </w:rPr>
        <w:t>修改</w:t>
      </w:r>
      <w:r w:rsidRPr="00FE1C16">
        <w:rPr>
          <w:rFonts w:hint="eastAsia"/>
          <w:lang w:eastAsia="zh-TW"/>
        </w:rPr>
        <w:t>成功</w:t>
      </w:r>
      <w:r w:rsidRPr="00FE1C16">
        <w:rPr>
          <w:lang w:eastAsia="zh-TW"/>
        </w:rPr>
        <w:t>”</w:t>
      </w:r>
    </w:p>
    <w:p w:rsidR="006D7F3F" w:rsidRPr="00FE1C16" w:rsidRDefault="006D7F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</w:t>
      </w:r>
      <w:r w:rsidRPr="00FE1C16">
        <w:rPr>
          <w:lang w:eastAsia="zh-TW"/>
        </w:rPr>
        <w:sym w:font="Wingdings" w:char="F0E8"/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顯示各種失敗情況的回覆訊息</w:t>
      </w:r>
    </w:p>
    <w:p w:rsidR="0023751E" w:rsidRPr="00FE1C16" w:rsidRDefault="0004402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案件</w:t>
      </w:r>
      <w:r w:rsidR="0023751E" w:rsidRPr="00FE1C16">
        <w:rPr>
          <w:rFonts w:hint="eastAsia"/>
          <w:b/>
          <w:bCs/>
          <w:lang w:eastAsia="zh-TW"/>
        </w:rPr>
        <w:t>刪除</w:t>
      </w:r>
    </w:p>
    <w:p w:rsidR="0023751E" w:rsidRPr="00FE1C16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檢核：</w:t>
      </w:r>
      <w:r w:rsidR="0004402D" w:rsidRPr="00FE1C16">
        <w:rPr>
          <w:rFonts w:hint="eastAsia"/>
          <w:lang w:eastAsia="zh-TW"/>
        </w:rPr>
        <w:t>須先查詢後才可刪除</w:t>
      </w:r>
    </w:p>
    <w:p w:rsidR="0023751E" w:rsidRPr="00FE1C16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顯示確認訊息：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確定要刪除</w:t>
      </w:r>
      <w:r w:rsidRPr="00FE1C16">
        <w:rPr>
          <w:rFonts w:hint="eastAsia"/>
          <w:lang w:eastAsia="zh-TW"/>
        </w:rPr>
        <w:t xml:space="preserve"> ? </w:t>
      </w:r>
      <w:r w:rsidRPr="00FE1C16">
        <w:rPr>
          <w:lang w:eastAsia="zh-TW"/>
        </w:rPr>
        <w:t xml:space="preserve">” </w:t>
      </w:r>
      <w:r w:rsidRPr="00FE1C16">
        <w:sym w:font="Wingdings" w:char="F0E8"/>
      </w:r>
      <w:r w:rsidRPr="00FE1C16">
        <w:rPr>
          <w:rFonts w:hint="eastAsia"/>
          <w:lang w:eastAsia="zh-TW"/>
        </w:rPr>
        <w:t>若確定，才執行刪除動作</w:t>
      </w:r>
    </w:p>
    <w:p w:rsidR="0023751E" w:rsidRPr="00FE1C16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異動</w:t>
      </w:r>
      <w:r w:rsidRPr="00FE1C16">
        <w:rPr>
          <w:rFonts w:hint="eastAsia"/>
          <w:lang w:eastAsia="zh-TW"/>
        </w:rPr>
        <w:t xml:space="preserve">TABLES </w:t>
      </w:r>
    </w:p>
    <w:p w:rsidR="0023751E" w:rsidRPr="00FE1C16" w:rsidRDefault="000440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DELETE </w:t>
      </w:r>
      <w:r w:rsidR="0023751E" w:rsidRPr="00FE1C16">
        <w:rPr>
          <w:rFonts w:hint="eastAsia"/>
          <w:lang w:eastAsia="zh-TW"/>
        </w:rPr>
        <w:t>DT</w:t>
      </w:r>
      <w:r w:rsidRPr="00FE1C16">
        <w:rPr>
          <w:rFonts w:hint="eastAsia"/>
          <w:lang w:eastAsia="zh-TW"/>
        </w:rPr>
        <w:t>A</w:t>
      </w:r>
      <w:r w:rsidR="0023751E" w:rsidRPr="00FE1C16">
        <w:rPr>
          <w:rFonts w:hint="eastAsia"/>
          <w:lang w:eastAsia="zh-TW"/>
        </w:rPr>
        <w:t>AA00</w:t>
      </w:r>
      <w:r w:rsidRPr="00FE1C16">
        <w:rPr>
          <w:rFonts w:hint="eastAsia"/>
          <w:lang w:eastAsia="zh-TW"/>
        </w:rPr>
        <w:t>1</w:t>
      </w:r>
      <w:r w:rsidRPr="00FE1C16">
        <w:rPr>
          <w:rFonts w:hint="eastAsia"/>
          <w:lang w:eastAsia="zh-TW"/>
        </w:rPr>
        <w:t>理賠受理</w:t>
      </w:r>
      <w:r w:rsidR="0023751E" w:rsidRPr="00FE1C16">
        <w:rPr>
          <w:rFonts w:hint="eastAsia"/>
          <w:lang w:eastAsia="zh-TW"/>
        </w:rPr>
        <w:t>檔</w:t>
      </w:r>
    </w:p>
    <w:p w:rsidR="0004402D" w:rsidRPr="00FE1C16" w:rsidRDefault="0004402D" w:rsidP="000440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</w:t>
      </w:r>
      <w:r w:rsidRPr="00FE1C16">
        <w:rPr>
          <w:rFonts w:ascii="細明體" w:eastAsia="細明體" w:hAnsi="細明體" w:hint="eastAsia"/>
          <w:lang w:eastAsia="zh-TW"/>
        </w:rPr>
        <w:t>1.Method2：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4402D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02D" w:rsidRPr="00FE1C16" w:rsidRDefault="0004402D" w:rsidP="00750BB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02D" w:rsidRPr="00FE1C16" w:rsidRDefault="0004402D" w:rsidP="00750BB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4402D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02D" w:rsidRPr="00FE1C16" w:rsidRDefault="009049D4" w:rsidP="00750B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02D" w:rsidRPr="00FE1C16" w:rsidRDefault="0004402D" w:rsidP="00750BB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4402D" w:rsidRPr="00FE1C16" w:rsidRDefault="0004402D" w:rsidP="000440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04402D" w:rsidRPr="00FE1C16" w:rsidRDefault="0004402D" w:rsidP="000440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刪除理賠受理檔失敗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04402D" w:rsidRPr="00FE1C16" w:rsidRDefault="0004402D" w:rsidP="000440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23751E" w:rsidRPr="00FE1C16" w:rsidRDefault="000440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DELETE </w:t>
      </w:r>
      <w:r w:rsidR="0023751E" w:rsidRPr="00FE1C16">
        <w:rPr>
          <w:rFonts w:hint="eastAsia"/>
          <w:lang w:eastAsia="zh-TW"/>
        </w:rPr>
        <w:t>DT</w:t>
      </w:r>
      <w:r w:rsidRPr="00FE1C16">
        <w:rPr>
          <w:rFonts w:hint="eastAsia"/>
          <w:lang w:eastAsia="zh-TW"/>
        </w:rPr>
        <w:t>A</w:t>
      </w:r>
      <w:r w:rsidR="0023751E" w:rsidRPr="00FE1C16">
        <w:rPr>
          <w:rFonts w:hint="eastAsia"/>
          <w:lang w:eastAsia="zh-TW"/>
        </w:rPr>
        <w:t>AA0</w:t>
      </w:r>
      <w:r w:rsidRPr="00FE1C16">
        <w:rPr>
          <w:rFonts w:hint="eastAsia"/>
          <w:lang w:eastAsia="zh-TW"/>
        </w:rPr>
        <w:t xml:space="preserve">10 </w:t>
      </w:r>
      <w:r w:rsidRPr="00FE1C16">
        <w:rPr>
          <w:rFonts w:hint="eastAsia"/>
          <w:lang w:eastAsia="zh-TW"/>
        </w:rPr>
        <w:t>理賠受理申請書檔：</w:t>
      </w:r>
    </w:p>
    <w:p w:rsidR="00750BB0" w:rsidRPr="00FE1C16" w:rsidRDefault="00750BB0" w:rsidP="00750B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AA_A0Z002</w:t>
      </w:r>
      <w:r w:rsidRPr="00FE1C16">
        <w:rPr>
          <w:rFonts w:ascii="細明體" w:eastAsia="細明體" w:hAnsi="細明體" w:hint="eastAsia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50BB0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0BB0" w:rsidRPr="00FE1C16" w:rsidRDefault="00750BB0" w:rsidP="00750BB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0BB0" w:rsidRPr="00FE1C16" w:rsidRDefault="00750BB0" w:rsidP="00750BB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750BB0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0BB0" w:rsidRPr="00FE1C16" w:rsidRDefault="009049D4" w:rsidP="00750B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50BB0" w:rsidRPr="00FE1C16" w:rsidRDefault="00750BB0" w:rsidP="00750BB0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750BB0" w:rsidRPr="00FE1C16" w:rsidRDefault="00750BB0" w:rsidP="00750BB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750BB0" w:rsidRPr="00FE1C16" w:rsidRDefault="00750BB0" w:rsidP="00750BB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="00932FC7" w:rsidRPr="00FE1C16">
        <w:rPr>
          <w:rFonts w:hint="eastAsia"/>
          <w:lang w:eastAsia="zh-TW"/>
        </w:rPr>
        <w:t>刪除</w:t>
      </w:r>
      <w:r w:rsidRPr="00FE1C16">
        <w:rPr>
          <w:rFonts w:hint="eastAsia"/>
          <w:lang w:eastAsia="zh-TW"/>
        </w:rPr>
        <w:t>理賠受理申請書檔失敗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750BB0" w:rsidRPr="00FE1C16" w:rsidRDefault="00750BB0" w:rsidP="00750BB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932FC7" w:rsidRPr="00FE1C16" w:rsidRDefault="00932FC7" w:rsidP="00932FC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DELETE DTAAA011</w:t>
      </w:r>
      <w:r w:rsidRPr="00FE1C16">
        <w:rPr>
          <w:rFonts w:hint="eastAsia"/>
          <w:lang w:eastAsia="zh-TW"/>
        </w:rPr>
        <w:t>理賠索賠類別檔：</w:t>
      </w:r>
    </w:p>
    <w:p w:rsidR="00932FC7" w:rsidRPr="00FE1C16" w:rsidRDefault="00932FC7" w:rsidP="00932FC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AA_A0Z007</w:t>
      </w:r>
      <w:r w:rsidRPr="00FE1C16">
        <w:rPr>
          <w:rFonts w:ascii="細明體" w:eastAsia="細明體" w:hAnsi="細明體" w:hint="eastAsia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32FC7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2FC7" w:rsidRPr="00FE1C16" w:rsidRDefault="00932FC7" w:rsidP="00932FC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2FC7" w:rsidRPr="00FE1C16" w:rsidRDefault="00932FC7" w:rsidP="00932FC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32FC7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FC7" w:rsidRPr="00FE1C16" w:rsidRDefault="00932FC7" w:rsidP="00932F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2FC7" w:rsidRPr="00FE1C16" w:rsidRDefault="00932FC7" w:rsidP="00932FC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932FC7" w:rsidRPr="00FE1C16" w:rsidRDefault="00932FC7" w:rsidP="00932FC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932FC7" w:rsidRPr="00FE1C16" w:rsidRDefault="00932FC7" w:rsidP="00932FC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刪除理賠索賠類別檔失敗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932FC7" w:rsidRPr="00FE1C16" w:rsidRDefault="00932FC7" w:rsidP="00932FC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932FC7" w:rsidRPr="00FE1C16" w:rsidRDefault="00932FC7" w:rsidP="00932FC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DELETE DTAAA012</w:t>
      </w:r>
      <w:r w:rsidRPr="00FE1C16">
        <w:rPr>
          <w:rFonts w:hint="eastAsia"/>
          <w:lang w:eastAsia="zh-TW"/>
        </w:rPr>
        <w:t>理賠受理無記名檔：</w:t>
      </w:r>
    </w:p>
    <w:p w:rsidR="00932FC7" w:rsidRPr="00FE1C16" w:rsidRDefault="00932FC7" w:rsidP="00932FC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</w:t>
      </w:r>
      <w:r w:rsidRPr="00FE1C16">
        <w:rPr>
          <w:rFonts w:ascii="細明體" w:eastAsia="細明體" w:hAnsi="細明體" w:hint="eastAsia"/>
          <w:lang w:eastAsia="zh-TW"/>
        </w:rPr>
        <w:t>08.Method2：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32FC7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2FC7" w:rsidRPr="00FE1C16" w:rsidRDefault="00932FC7" w:rsidP="00932FC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2FC7" w:rsidRPr="00FE1C16" w:rsidRDefault="00932FC7" w:rsidP="00932FC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32FC7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FC7" w:rsidRPr="00FE1C16" w:rsidRDefault="00932FC7" w:rsidP="00932F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2FC7" w:rsidRPr="00FE1C16" w:rsidRDefault="00932FC7" w:rsidP="00932FC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932FC7" w:rsidRPr="00FE1C16" w:rsidRDefault="00932FC7" w:rsidP="00932FC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932FC7" w:rsidRPr="00FE1C16" w:rsidRDefault="00932FC7" w:rsidP="00932FC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刪除理賠受理無記名檔失敗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04402D" w:rsidRPr="00FE1C16" w:rsidRDefault="00932FC7" w:rsidP="00932FC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23751E" w:rsidRPr="00FE1C16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刪除結果</w:t>
      </w:r>
    </w:p>
    <w:p w:rsidR="0023751E" w:rsidRPr="00FE1C16" w:rsidRDefault="0023751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成功</w:t>
      </w:r>
      <w:r w:rsidR="006268AC" w:rsidRPr="00FE1C16">
        <w:rPr>
          <w:lang w:eastAsia="zh-TW"/>
        </w:rPr>
        <w:sym w:font="Wingdings" w:char="F0E8"/>
      </w:r>
      <w:r w:rsidR="006268AC"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刪除成功</w:t>
      </w:r>
      <w:r w:rsidRPr="00FE1C16">
        <w:rPr>
          <w:lang w:eastAsia="zh-TW"/>
        </w:rPr>
        <w:t>”</w:t>
      </w:r>
    </w:p>
    <w:p w:rsidR="0023751E" w:rsidRPr="00FE1C16" w:rsidRDefault="0023751E" w:rsidP="006268A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</w:t>
      </w:r>
      <w:r w:rsidR="006268AC" w:rsidRPr="00FE1C16">
        <w:rPr>
          <w:lang w:eastAsia="zh-TW"/>
        </w:rPr>
        <w:sym w:font="Wingdings" w:char="F0E8"/>
      </w:r>
      <w:r w:rsidR="006268AC"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顯示各種失敗情況的回覆訊息</w:t>
      </w:r>
    </w:p>
    <w:p w:rsidR="000950DA" w:rsidRPr="00FE1C16" w:rsidRDefault="000950DA" w:rsidP="000950D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診斷書</w:t>
      </w:r>
    </w:p>
    <w:p w:rsidR="000950DA" w:rsidRPr="00FE1C16" w:rsidRDefault="00657D8A" w:rsidP="00A23753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Link AAA0_0200  </w:t>
      </w:r>
      <w:r w:rsidRPr="00FE1C16">
        <w:rPr>
          <w:rFonts w:ascii="新細明體" w:hAnsi="新細明體" w:cs="New Gulim" w:hint="eastAsia"/>
          <w:lang w:eastAsia="zh-TW"/>
        </w:rPr>
        <w:t>診斷書輸入頁面 ：</w:t>
      </w:r>
    </w:p>
    <w:p w:rsidR="00657D8A" w:rsidRPr="00FE1C16" w:rsidRDefault="00657D8A" w:rsidP="00A23753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輸入參數：受理編號。</w:t>
      </w:r>
    </w:p>
    <w:p w:rsidR="00A23753" w:rsidRPr="00FE1C16" w:rsidRDefault="00A23753" w:rsidP="00A2375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收據</w:t>
      </w:r>
    </w:p>
    <w:p w:rsidR="00A23753" w:rsidRPr="00FE1C16" w:rsidRDefault="00A23753" w:rsidP="00A23753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Link AAA0_0300  </w:t>
      </w:r>
      <w:r w:rsidRPr="00FE1C16">
        <w:rPr>
          <w:rFonts w:hint="eastAsia"/>
          <w:lang w:eastAsia="zh-TW"/>
        </w:rPr>
        <w:t>收據</w:t>
      </w:r>
      <w:r w:rsidRPr="00FE1C16">
        <w:rPr>
          <w:rFonts w:ascii="新細明體" w:hAnsi="新細明體" w:cs="New Gulim" w:hint="eastAsia"/>
          <w:lang w:eastAsia="zh-TW"/>
        </w:rPr>
        <w:t>輸入頁面 ：</w:t>
      </w:r>
    </w:p>
    <w:p w:rsidR="00A23753" w:rsidRPr="00FE1C16" w:rsidRDefault="00A23753" w:rsidP="00A23753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輸入參數：受理編號。</w:t>
      </w:r>
    </w:p>
    <w:p w:rsidR="00A23753" w:rsidRPr="00FE1C16" w:rsidRDefault="00A23753" w:rsidP="00A2375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大額給付</w:t>
      </w:r>
    </w:p>
    <w:p w:rsidR="00A23753" w:rsidRPr="00FE1C16" w:rsidRDefault="00A23753" w:rsidP="00A23753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Link AAA0_0400  </w:t>
      </w:r>
      <w:r w:rsidRPr="00FE1C16">
        <w:rPr>
          <w:rFonts w:hint="eastAsia"/>
          <w:lang w:eastAsia="zh-TW"/>
        </w:rPr>
        <w:t>大額給付</w:t>
      </w:r>
      <w:r w:rsidRPr="00FE1C16">
        <w:rPr>
          <w:rFonts w:ascii="新細明體" w:hAnsi="新細明體" w:cs="New Gulim" w:hint="eastAsia"/>
          <w:lang w:eastAsia="zh-TW"/>
        </w:rPr>
        <w:t>輸入頁面 ：</w:t>
      </w:r>
    </w:p>
    <w:p w:rsidR="00A23753" w:rsidRPr="00FE1C16" w:rsidRDefault="00A23753" w:rsidP="00A23753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輸入參數：受理編號。</w:t>
      </w:r>
    </w:p>
    <w:p w:rsidR="00A23753" w:rsidRPr="00FE1C16" w:rsidRDefault="00A23753" w:rsidP="00A2375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解除契約</w:t>
      </w:r>
    </w:p>
    <w:p w:rsidR="00A23753" w:rsidRPr="00FE1C16" w:rsidRDefault="00A23753" w:rsidP="00A23753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Link AAA0_0500  </w:t>
      </w:r>
      <w:r w:rsidRPr="00FE1C16">
        <w:rPr>
          <w:rFonts w:hint="eastAsia"/>
          <w:lang w:eastAsia="zh-TW"/>
        </w:rPr>
        <w:t>解除契約</w:t>
      </w:r>
      <w:r w:rsidRPr="00FE1C16">
        <w:rPr>
          <w:rFonts w:ascii="新細明體" w:hAnsi="新細明體" w:cs="New Gulim" w:hint="eastAsia"/>
          <w:lang w:eastAsia="zh-TW"/>
        </w:rPr>
        <w:t>輸入頁面 ：</w:t>
      </w:r>
    </w:p>
    <w:p w:rsidR="00A23753" w:rsidRPr="00FE1C16" w:rsidRDefault="00A23753" w:rsidP="00A23753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輸入參數：受理編號。</w:t>
      </w:r>
    </w:p>
    <w:p w:rsidR="00FF1F47" w:rsidRPr="00FE1C16" w:rsidRDefault="00FF1F47" w:rsidP="00FF1F4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資料確認</w:t>
      </w:r>
    </w:p>
    <w:p w:rsidR="00FF1F47" w:rsidRPr="00FE1C16" w:rsidRDefault="00AA298E" w:rsidP="00FF1F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檢核：</w:t>
      </w:r>
    </w:p>
    <w:p w:rsidR="007D3290" w:rsidRPr="00FE1C16" w:rsidRDefault="007D3290" w:rsidP="00FF1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檢查畫面資料是否有被修改過，若有修改過</w:t>
      </w:r>
    </w:p>
    <w:p w:rsidR="007D3290" w:rsidRPr="00FE1C16" w:rsidRDefault="00FF1F47" w:rsidP="007D329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顯示確認訊息：</w:t>
      </w:r>
      <w:r w:rsidRPr="00FE1C16">
        <w:rPr>
          <w:lang w:eastAsia="zh-TW"/>
        </w:rPr>
        <w:t>”</w:t>
      </w:r>
      <w:r w:rsidR="007D3290" w:rsidRPr="00FE1C16">
        <w:rPr>
          <w:rFonts w:hint="eastAsia"/>
          <w:lang w:eastAsia="zh-TW"/>
        </w:rPr>
        <w:t>您已修改過資料</w:t>
      </w:r>
      <w:r w:rsidRPr="00FE1C16">
        <w:rPr>
          <w:rFonts w:ascii="新細明體" w:hAnsi="新細明體" w:hint="eastAsia"/>
          <w:lang w:eastAsia="zh-TW"/>
        </w:rPr>
        <w:t xml:space="preserve"> </w:t>
      </w:r>
      <w:r w:rsidR="00A06EF1" w:rsidRPr="00FE1C16">
        <w:rPr>
          <w:rFonts w:ascii="新細明體" w:hAnsi="新細明體" w:hint="eastAsia"/>
          <w:lang w:eastAsia="zh-TW"/>
        </w:rPr>
        <w:t>，是否確認</w:t>
      </w:r>
      <w:r w:rsidRPr="00FE1C16">
        <w:rPr>
          <w:lang w:eastAsia="zh-TW"/>
        </w:rPr>
        <w:t>”</w:t>
      </w:r>
      <w:r w:rsidR="007D3290" w:rsidRPr="00FE1C16">
        <w:rPr>
          <w:rFonts w:hint="eastAsia"/>
          <w:lang w:eastAsia="zh-TW"/>
        </w:rPr>
        <w:t xml:space="preserve">  +  </w:t>
      </w:r>
      <w:r w:rsidR="007D3290" w:rsidRPr="00FE1C16">
        <w:rPr>
          <w:rFonts w:hint="eastAsia"/>
          <w:lang w:eastAsia="zh-TW"/>
        </w:rPr>
        <w:t>修改過的欄位。</w:t>
      </w:r>
    </w:p>
    <w:p w:rsidR="00A06EF1" w:rsidRPr="00FE1C16" w:rsidRDefault="00A06EF1" w:rsidP="007D329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sym w:font="Wingdings" w:char="F0E8"/>
      </w:r>
      <w:r w:rsidRPr="00FE1C16">
        <w:rPr>
          <w:rFonts w:hint="eastAsia"/>
          <w:lang w:eastAsia="zh-TW"/>
        </w:rPr>
        <w:t>若否，將畫面上資料回復未異動前資料，</w:t>
      </w: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A06EF1" w:rsidRPr="00FE1C16" w:rsidRDefault="00FF1F47" w:rsidP="007D329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sym w:font="Wingdings" w:char="F0E8"/>
      </w:r>
      <w:r w:rsidRPr="00FE1C16">
        <w:rPr>
          <w:rFonts w:hint="eastAsia"/>
          <w:lang w:eastAsia="zh-TW"/>
        </w:rPr>
        <w:t>若</w:t>
      </w:r>
      <w:r w:rsidR="00A06EF1" w:rsidRPr="00FE1C16">
        <w:rPr>
          <w:rFonts w:hint="eastAsia"/>
          <w:lang w:eastAsia="zh-TW"/>
        </w:rPr>
        <w:t>是</w:t>
      </w:r>
      <w:r w:rsidRPr="00FE1C16">
        <w:rPr>
          <w:rFonts w:hint="eastAsia"/>
          <w:lang w:eastAsia="zh-TW"/>
        </w:rPr>
        <w:t>，才</w:t>
      </w:r>
      <w:r w:rsidR="00A06EF1" w:rsidRPr="00FE1C16">
        <w:rPr>
          <w:rFonts w:hint="eastAsia"/>
          <w:lang w:eastAsia="zh-TW"/>
        </w:rPr>
        <w:t>繼續</w:t>
      </w:r>
      <w:r w:rsidRPr="00FE1C16">
        <w:rPr>
          <w:rFonts w:hint="eastAsia"/>
          <w:lang w:eastAsia="zh-TW"/>
        </w:rPr>
        <w:t>執行</w:t>
      </w:r>
      <w:r w:rsidR="00A06EF1" w:rsidRPr="00FE1C16">
        <w:rPr>
          <w:rFonts w:hint="eastAsia"/>
          <w:lang w:eastAsia="zh-TW"/>
        </w:rPr>
        <w:t>下列</w:t>
      </w:r>
      <w:r w:rsidRPr="00FE1C16">
        <w:rPr>
          <w:rFonts w:hint="eastAsia"/>
          <w:lang w:eastAsia="zh-TW"/>
        </w:rPr>
        <w:t>動作</w:t>
      </w:r>
    </w:p>
    <w:p w:rsidR="00080A6A" w:rsidRPr="00FE1C16" w:rsidRDefault="00080A6A" w:rsidP="00080A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檢核同</w:t>
      </w:r>
      <w:r w:rsidRPr="00FE1C16">
        <w:rPr>
          <w:rFonts w:hint="eastAsia"/>
          <w:lang w:eastAsia="zh-TW"/>
        </w:rPr>
        <w:t xml:space="preserve">3.1 </w:t>
      </w:r>
      <w:r w:rsidRPr="00FE1C16">
        <w:rPr>
          <w:rFonts w:hint="eastAsia"/>
          <w:lang w:eastAsia="zh-TW"/>
        </w:rPr>
        <w:t>並加入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給付方式需有值。</w:t>
      </w:r>
    </w:p>
    <w:p w:rsidR="00FF1F47" w:rsidRPr="00FE1C16" w:rsidRDefault="00FF1F47" w:rsidP="00FF1F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異動</w:t>
      </w:r>
      <w:r w:rsidRPr="00FE1C16">
        <w:rPr>
          <w:rFonts w:hint="eastAsia"/>
          <w:lang w:eastAsia="zh-TW"/>
        </w:rPr>
        <w:t xml:space="preserve">TABLES </w:t>
      </w:r>
    </w:p>
    <w:p w:rsidR="00FF1F47" w:rsidRPr="00FE1C16" w:rsidRDefault="003B47FC" w:rsidP="00FF1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FF1F47" w:rsidRPr="00FE1C16">
        <w:rPr>
          <w:rFonts w:hint="eastAsia"/>
          <w:lang w:eastAsia="zh-TW"/>
        </w:rPr>
        <w:t xml:space="preserve"> DTAAA001</w:t>
      </w:r>
      <w:r w:rsidR="00FF1F47" w:rsidRPr="00FE1C16">
        <w:rPr>
          <w:rFonts w:hint="eastAsia"/>
          <w:lang w:eastAsia="zh-TW"/>
        </w:rPr>
        <w:t>理賠受理檔</w:t>
      </w:r>
    </w:p>
    <w:p w:rsidR="00FF1F47" w:rsidRPr="00FE1C16" w:rsidRDefault="00FF1F47" w:rsidP="00FF1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</w:t>
      </w:r>
      <w:r w:rsidRPr="00FE1C16">
        <w:rPr>
          <w:rFonts w:ascii="細明體" w:eastAsia="細明體" w:hAnsi="細明體" w:hint="eastAsia"/>
          <w:lang w:eastAsia="zh-TW"/>
        </w:rPr>
        <w:t>1.Method</w:t>
      </w:r>
      <w:r w:rsidR="003633F9" w:rsidRPr="00FE1C16">
        <w:rPr>
          <w:rFonts w:ascii="細明體" w:eastAsia="細明體" w:hAnsi="細明體" w:hint="eastAsia"/>
          <w:lang w:eastAsia="zh-TW"/>
        </w:rPr>
        <w:t>3</w:t>
      </w:r>
      <w:r w:rsidRPr="00FE1C16"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F1F47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F47" w:rsidRPr="00FE1C16" w:rsidRDefault="00FF1F47" w:rsidP="00FF1F4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F47" w:rsidRPr="00FE1C16" w:rsidRDefault="00FF1F47" w:rsidP="00FF1F4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F1F47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F47" w:rsidRPr="00FE1C16" w:rsidRDefault="00FF1F47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F47" w:rsidRPr="00FE1C16" w:rsidRDefault="00FF1F47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3633F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33F9" w:rsidRPr="00FE1C16" w:rsidRDefault="003633F9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2</w:t>
            </w:r>
          </w:p>
        </w:tc>
      </w:tr>
      <w:tr w:rsidR="003633F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33F9" w:rsidRPr="00FE1C16" w:rsidRDefault="003633F9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3633F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33F9" w:rsidRPr="00FE1C16" w:rsidRDefault="003633F9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3633F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33F9" w:rsidRPr="00FE1C16" w:rsidRDefault="003633F9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3633F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33F9" w:rsidRPr="00FE1C16" w:rsidRDefault="003633F9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3633F9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633F9" w:rsidRPr="00FE1C16" w:rsidRDefault="003633F9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IF 資料有修改</w:t>
            </w:r>
          </w:p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 xml:space="preserve">     </w:t>
            </w:r>
            <w:r w:rsidRPr="00FE1C16">
              <w:rPr>
                <w:rFonts w:ascii="新細明體" w:hAnsi="新細明體" w:cs="Arial Unicode MS"/>
                <w:sz w:val="20"/>
              </w:rPr>
              <w:t>‘</w:t>
            </w:r>
            <w:r w:rsidRPr="00FE1C16">
              <w:rPr>
                <w:rFonts w:ascii="新細明體" w:hAnsi="新細明體" w:cs="Arial Unicode MS" w:hint="eastAsia"/>
                <w:sz w:val="20"/>
              </w:rPr>
              <w:t>N</w:t>
            </w:r>
            <w:r w:rsidRPr="00FE1C16">
              <w:rPr>
                <w:rFonts w:ascii="新細明體" w:hAnsi="新細明體" w:cs="Arial Unicode MS"/>
                <w:sz w:val="20"/>
              </w:rPr>
              <w:t>’</w:t>
            </w:r>
          </w:p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ELSE</w:t>
            </w:r>
          </w:p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 xml:space="preserve">     </w:t>
            </w:r>
            <w:r w:rsidRPr="00FE1C16">
              <w:rPr>
                <w:rFonts w:ascii="新細明體" w:hAnsi="新細明體" w:cs="Arial Unicode MS"/>
                <w:sz w:val="20"/>
              </w:rPr>
              <w:t>‘</w:t>
            </w:r>
            <w:r w:rsidRPr="00FE1C16">
              <w:rPr>
                <w:rFonts w:ascii="新細明體" w:hAnsi="新細明體" w:cs="Arial Unicode MS" w:hint="eastAsia"/>
                <w:sz w:val="20"/>
              </w:rPr>
              <w:t>Y</w:t>
            </w:r>
            <w:r w:rsidRPr="00FE1C16">
              <w:rPr>
                <w:rFonts w:ascii="新細明體" w:hAnsi="新細明體" w:cs="Arial Unicode MS"/>
                <w:sz w:val="20"/>
              </w:rPr>
              <w:t>’</w:t>
            </w:r>
          </w:p>
          <w:p w:rsidR="003633F9" w:rsidRPr="00FE1C16" w:rsidRDefault="003633F9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END IF</w:t>
            </w:r>
          </w:p>
        </w:tc>
      </w:tr>
      <w:tr w:rsidR="00082FB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2FB3" w:rsidRPr="00FE1C16" w:rsidRDefault="00082FB3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FB3" w:rsidRPr="00FE1C16" w:rsidRDefault="00082FB3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082FB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2FB3" w:rsidRPr="00FE1C16" w:rsidRDefault="00082FB3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FB3" w:rsidRPr="00FE1C16" w:rsidRDefault="00082FB3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082FB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2FB3" w:rsidRPr="00FE1C16" w:rsidRDefault="00082FB3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2FB3" w:rsidRPr="00FE1C16" w:rsidRDefault="00082FB3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</w:tbl>
    <w:p w:rsidR="00FF1F47" w:rsidRPr="00FE1C16" w:rsidRDefault="00FF1F47" w:rsidP="00FF1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FF1F47" w:rsidRPr="00FE1C16" w:rsidRDefault="00FF1F47" w:rsidP="00FF1F4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="008404C7" w:rsidRPr="00FE1C16">
        <w:rPr>
          <w:rFonts w:hint="eastAsia"/>
          <w:lang w:eastAsia="zh-TW"/>
        </w:rPr>
        <w:t>更新</w:t>
      </w:r>
      <w:r w:rsidRPr="00FE1C16">
        <w:rPr>
          <w:rFonts w:hint="eastAsia"/>
          <w:lang w:eastAsia="zh-TW"/>
        </w:rPr>
        <w:t>理賠受理檔失敗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FF1F47" w:rsidRPr="00FE1C16" w:rsidRDefault="00FF1F47" w:rsidP="00FF1F4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FF1F47" w:rsidRPr="00FE1C16" w:rsidRDefault="008404C7" w:rsidP="00FF1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FF1F47" w:rsidRPr="00FE1C16">
        <w:rPr>
          <w:rFonts w:hint="eastAsia"/>
          <w:lang w:eastAsia="zh-TW"/>
        </w:rPr>
        <w:t xml:space="preserve"> DTAAA010 </w:t>
      </w:r>
      <w:r w:rsidR="00FF1F47" w:rsidRPr="00FE1C16">
        <w:rPr>
          <w:rFonts w:hint="eastAsia"/>
          <w:lang w:eastAsia="zh-TW"/>
        </w:rPr>
        <w:t>理賠受理申請書檔：</w:t>
      </w:r>
    </w:p>
    <w:p w:rsidR="008404C7" w:rsidRPr="00FE1C16" w:rsidRDefault="008404C7" w:rsidP="00FF1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申請書資料有異動才須執行本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FF1F47" w:rsidRPr="00FE1C16" w:rsidRDefault="00FF1F47" w:rsidP="00FF1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AA_A0Z002</w:t>
      </w:r>
      <w:r w:rsidRPr="00FE1C16">
        <w:rPr>
          <w:rFonts w:ascii="細明體" w:eastAsia="細明體" w:hAnsi="細明體" w:hint="eastAsia"/>
          <w:lang w:eastAsia="zh-TW"/>
        </w:rPr>
        <w:t>.Method</w:t>
      </w:r>
      <w:r w:rsidR="008404C7" w:rsidRPr="00FE1C16">
        <w:rPr>
          <w:rFonts w:ascii="細明體" w:eastAsia="細明體" w:hAnsi="細明體" w:hint="eastAsia"/>
          <w:lang w:eastAsia="zh-TW"/>
        </w:rPr>
        <w:t>3</w:t>
      </w:r>
      <w:r w:rsidRPr="00FE1C16">
        <w:rPr>
          <w:rFonts w:ascii="細明體" w:eastAsia="細明體" w:hAnsi="細明體" w:hint="eastAsia"/>
          <w:lang w:eastAsia="zh-TW"/>
        </w:rPr>
        <w:t>：</w:t>
      </w:r>
    </w:p>
    <w:tbl>
      <w:tblPr>
        <w:tblW w:w="4206" w:type="pct"/>
        <w:tblInd w:w="17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6534"/>
      </w:tblGrid>
      <w:tr w:rsidR="00FF1F47" w:rsidRPr="00FE1C16" w:rsidTr="00FE1C16">
        <w:trPr>
          <w:trHeight w:val="330"/>
        </w:trPr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F47" w:rsidRPr="00FE1C16" w:rsidRDefault="00FF1F47" w:rsidP="00FF1F4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F47" w:rsidRPr="00FE1C16" w:rsidRDefault="00FF1F47" w:rsidP="00FF1F4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F1F47" w:rsidRPr="00FE1C16" w:rsidTr="00FE1C16">
        <w:trPr>
          <w:trHeight w:val="330"/>
        </w:trPr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F47" w:rsidRPr="00FE1C16" w:rsidRDefault="008404C7" w:rsidP="00FF1F4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3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F47" w:rsidRPr="00FE1C16" w:rsidRDefault="008404C7" w:rsidP="00FF1F47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有異動的欄位才需UPDATE</w:t>
            </w:r>
            <w:r w:rsidR="001D05AB" w:rsidRPr="00FE1C16">
              <w:rPr>
                <w:rFonts w:ascii="新細明體" w:hAnsi="新細明體" w:cs="Arial Unicode MS" w:hint="eastAsia"/>
                <w:sz w:val="20"/>
              </w:rPr>
              <w:t>(含OIU件相關欄位之處理，國籍須將對應資料寫入國籍代碼及國籍中文)</w:t>
            </w:r>
          </w:p>
        </w:tc>
      </w:tr>
    </w:tbl>
    <w:p w:rsidR="00FF1F47" w:rsidRPr="00FE1C16" w:rsidRDefault="00FF1F47" w:rsidP="00FF1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FF1F47" w:rsidRPr="00FE1C16" w:rsidRDefault="00FF1F47" w:rsidP="00FF1F4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="008404C7" w:rsidRPr="00FE1C16">
        <w:rPr>
          <w:rFonts w:hint="eastAsia"/>
          <w:lang w:eastAsia="zh-TW"/>
        </w:rPr>
        <w:t>更新</w:t>
      </w:r>
      <w:r w:rsidRPr="00FE1C16">
        <w:rPr>
          <w:rFonts w:hint="eastAsia"/>
          <w:lang w:eastAsia="zh-TW"/>
        </w:rPr>
        <w:t>理賠受理申請書檔失敗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FF1F47" w:rsidRPr="00FE1C16" w:rsidRDefault="00FF1F47" w:rsidP="00FF1F4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FF1F47" w:rsidRPr="00FE1C16" w:rsidRDefault="00D54B1C" w:rsidP="00FF1F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FF1F47" w:rsidRPr="00FE1C16">
        <w:rPr>
          <w:rFonts w:hint="eastAsia"/>
          <w:lang w:eastAsia="zh-TW"/>
        </w:rPr>
        <w:t xml:space="preserve"> DTAAA011</w:t>
      </w:r>
      <w:r w:rsidR="00FF1F47" w:rsidRPr="00FE1C16">
        <w:rPr>
          <w:rFonts w:hint="eastAsia"/>
          <w:lang w:eastAsia="zh-TW"/>
        </w:rPr>
        <w:t>理賠索賠類別檔：</w:t>
      </w:r>
    </w:p>
    <w:p w:rsidR="008404C7" w:rsidRPr="00FE1C16" w:rsidRDefault="008404C7" w:rsidP="00FF1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索賠類別資料有異動才須執行本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D54B1C" w:rsidRPr="00FE1C16" w:rsidRDefault="00D54B1C" w:rsidP="00FF1F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同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b/>
          <w:lang w:eastAsia="zh-TW"/>
        </w:rPr>
        <w:t>案件修改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之</w:t>
      </w:r>
      <w:r w:rsidRPr="00FE1C16">
        <w:rPr>
          <w:rFonts w:hint="eastAsia"/>
          <w:lang w:eastAsia="zh-TW"/>
        </w:rPr>
        <w:t xml:space="preserve"> UPDATE DTAAA011</w:t>
      </w:r>
      <w:r w:rsidRPr="00FE1C16">
        <w:rPr>
          <w:rFonts w:hint="eastAsia"/>
          <w:lang w:eastAsia="zh-TW"/>
        </w:rPr>
        <w:t>理賠索賠類別檔。</w:t>
      </w:r>
    </w:p>
    <w:p w:rsidR="00D54B1C" w:rsidRPr="00FE1C16" w:rsidRDefault="00D54B1C" w:rsidP="00D54B1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UPDATE DTAAA012 </w:t>
      </w:r>
      <w:r w:rsidRPr="00FE1C16">
        <w:rPr>
          <w:rFonts w:hint="eastAsia"/>
          <w:lang w:eastAsia="zh-TW"/>
        </w:rPr>
        <w:t>理賠受理無記名檔：</w:t>
      </w:r>
    </w:p>
    <w:p w:rsidR="00D54B1C" w:rsidRPr="00FE1C16" w:rsidRDefault="00D54B1C" w:rsidP="00D54B1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無記名資料有異動才須執行本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D54B1C" w:rsidRPr="00FE1C16" w:rsidRDefault="00D54B1C" w:rsidP="00D54B1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同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b/>
          <w:lang w:eastAsia="zh-TW"/>
        </w:rPr>
        <w:t>案件修改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之</w:t>
      </w:r>
      <w:r w:rsidRPr="00FE1C16">
        <w:rPr>
          <w:rFonts w:hint="eastAsia"/>
          <w:lang w:eastAsia="zh-TW"/>
        </w:rPr>
        <w:t xml:space="preserve"> UPDATE DTAAA012</w:t>
      </w:r>
      <w:r w:rsidRPr="00FE1C16">
        <w:rPr>
          <w:rFonts w:hint="eastAsia"/>
          <w:lang w:eastAsia="zh-TW"/>
        </w:rPr>
        <w:t>理賠受理無記名檔。</w:t>
      </w:r>
    </w:p>
    <w:p w:rsidR="00FF1F47" w:rsidRPr="00FE1C16" w:rsidRDefault="00D54B1C" w:rsidP="00FF1F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資料確認</w:t>
      </w:r>
      <w:r w:rsidR="00FF1F47" w:rsidRPr="00FE1C16">
        <w:rPr>
          <w:rFonts w:hint="eastAsia"/>
          <w:lang w:eastAsia="zh-TW"/>
        </w:rPr>
        <w:t>結果</w:t>
      </w:r>
    </w:p>
    <w:p w:rsidR="007D7C58" w:rsidRPr="00FE1C16" w:rsidRDefault="007D7C58" w:rsidP="007D7C5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成功</w:t>
      </w:r>
      <w:r w:rsidRPr="00FE1C16">
        <w:rPr>
          <w:lang w:eastAsia="zh-TW"/>
        </w:rPr>
        <w:sym w:font="Wingdings" w:char="F0E8"/>
      </w:r>
    </w:p>
    <w:p w:rsidR="007D7C58" w:rsidRPr="00FE1C16" w:rsidRDefault="007D7C58" w:rsidP="007D7C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</w:t>
      </w:r>
      <w:r w:rsidRPr="00FE1C16">
        <w:rPr>
          <w:rFonts w:hint="eastAsia"/>
          <w:lang w:eastAsia="zh-TW"/>
        </w:rPr>
        <w:t xml:space="preserve">  </w:t>
      </w:r>
      <w:r w:rsidRPr="00FE1C16">
        <w:rPr>
          <w:rFonts w:hint="eastAsia"/>
          <w:lang w:eastAsia="zh-TW"/>
        </w:rPr>
        <w:t>為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解除契約：</w:t>
      </w:r>
    </w:p>
    <w:p w:rsidR="007D7C58" w:rsidRPr="00FE1C16" w:rsidRDefault="007D7C58" w:rsidP="007D7C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申請書資料確認成功，請繼續進行解除契約資料確認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。</w:t>
      </w:r>
    </w:p>
    <w:p w:rsidR="007D7C58" w:rsidRPr="00FE1C16" w:rsidRDefault="007D7C58" w:rsidP="007D7C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解除契約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7D7C58" w:rsidRPr="00FE1C16" w:rsidRDefault="007D7C58" w:rsidP="007D7C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ELSE </w:t>
      </w:r>
    </w:p>
    <w:p w:rsidR="007D7C58" w:rsidRPr="00FE1C16" w:rsidRDefault="007D7C58" w:rsidP="007D7C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申請書資料確認成功，請繼續進行診斷書資料確認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。</w:t>
      </w:r>
    </w:p>
    <w:p w:rsidR="007D7C58" w:rsidRPr="00FE1C16" w:rsidRDefault="007D7C58" w:rsidP="007D7C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診斷書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7D7C58" w:rsidRPr="00FE1C16" w:rsidRDefault="007D7C58" w:rsidP="007D7C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  <w:r w:rsidRPr="00FE1C16">
        <w:rPr>
          <w:rFonts w:hint="eastAsia"/>
          <w:lang w:eastAsia="zh-TW"/>
        </w:rPr>
        <w:t>。</w:t>
      </w:r>
    </w:p>
    <w:p w:rsidR="007D7C58" w:rsidRPr="00FE1C16" w:rsidRDefault="007D7C58" w:rsidP="007D7C5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</w:t>
      </w:r>
      <w:r w:rsidRPr="00FE1C16">
        <w:rPr>
          <w:lang w:eastAsia="zh-TW"/>
        </w:rPr>
        <w:sym w:font="Wingdings" w:char="F0E8"/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顯示各種失敗情況的回覆訊息</w:t>
      </w:r>
    </w:p>
    <w:p w:rsidR="00CB7F06" w:rsidRPr="00FE1C16" w:rsidRDefault="00CB7F06" w:rsidP="00CB7F0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核定</w:t>
      </w:r>
    </w:p>
    <w:p w:rsidR="00CB7F06" w:rsidRPr="00FE1C16" w:rsidRDefault="00CB7F06" w:rsidP="00CB7F0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檢核：</w:t>
      </w:r>
    </w:p>
    <w:p w:rsidR="00A3705C" w:rsidRPr="00FE1C16" w:rsidRDefault="00A3705C" w:rsidP="00A370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須先做過覆核核定。</w:t>
      </w:r>
    </w:p>
    <w:p w:rsidR="00C5682F" w:rsidRPr="00FE1C16" w:rsidRDefault="001E0BD0" w:rsidP="00A370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檢核同</w:t>
      </w:r>
      <w:r w:rsidRPr="00FE1C16">
        <w:rPr>
          <w:rFonts w:hint="eastAsia"/>
          <w:lang w:eastAsia="zh-TW"/>
        </w:rPr>
        <w:t xml:space="preserve">3.1 </w:t>
      </w:r>
      <w:r w:rsidRPr="00FE1C16">
        <w:rPr>
          <w:rFonts w:hint="eastAsia"/>
          <w:lang w:eastAsia="zh-TW"/>
        </w:rPr>
        <w:t>並加入</w:t>
      </w:r>
      <w:r w:rsidRPr="00FE1C16">
        <w:rPr>
          <w:rFonts w:hint="eastAsia"/>
          <w:lang w:eastAsia="zh-TW"/>
        </w:rPr>
        <w:t xml:space="preserve"> </w:t>
      </w:r>
    </w:p>
    <w:p w:rsidR="00C5682F" w:rsidRPr="00FE1C16" w:rsidRDefault="001E0BD0" w:rsidP="00C5682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給付方式需有值</w:t>
      </w:r>
      <w:r w:rsidR="002441D1" w:rsidRPr="00FE1C16">
        <w:rPr>
          <w:rFonts w:hint="eastAsia"/>
          <w:lang w:eastAsia="zh-TW"/>
        </w:rPr>
        <w:t>及</w:t>
      </w:r>
    </w:p>
    <w:p w:rsidR="00CA0A8B" w:rsidRPr="00FE1C16" w:rsidRDefault="00C5682F" w:rsidP="00C5682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="00BB326C" w:rsidRPr="00FE1C16">
        <w:rPr>
          <w:rFonts w:hint="eastAsia"/>
          <w:lang w:eastAsia="zh-TW"/>
        </w:rPr>
        <w:t>正視環境</w:t>
      </w:r>
      <w:r w:rsidRPr="00FE1C16">
        <w:rPr>
          <w:rFonts w:hint="eastAsia"/>
          <w:lang w:eastAsia="zh-TW"/>
        </w:rPr>
        <w:t>非試辦單位</w:t>
      </w:r>
      <w:r w:rsidR="00BB326C" w:rsidRPr="00FE1C16">
        <w:rPr>
          <w:rFonts w:hint="eastAsia"/>
          <w:lang w:eastAsia="zh-TW"/>
        </w:rPr>
        <w:t>(</w:t>
      </w:r>
      <w:r w:rsidR="00BB326C" w:rsidRPr="00FE1C16">
        <w:rPr>
          <w:rFonts w:hint="eastAsia"/>
          <w:lang w:eastAsia="zh-TW"/>
        </w:rPr>
        <w:t>代碼</w:t>
      </w:r>
      <w:r w:rsidR="00BB326C" w:rsidRPr="00FE1C16">
        <w:rPr>
          <w:lang w:eastAsia="zh-TW"/>
        </w:rPr>
        <w:t>TRI_APLY_DIV</w:t>
      </w:r>
      <w:r w:rsidR="00BB326C" w:rsidRPr="00FE1C16">
        <w:rPr>
          <w:rFonts w:hint="eastAsia"/>
          <w:lang w:eastAsia="zh-TW"/>
        </w:rPr>
        <w:t>)</w:t>
      </w:r>
      <w:r w:rsidR="002441D1" w:rsidRPr="00FE1C16">
        <w:rPr>
          <w:rFonts w:hint="eastAsia"/>
          <w:lang w:eastAsia="zh-TW"/>
        </w:rPr>
        <w:t>索賠類別必須有</w:t>
      </w:r>
      <w:r w:rsidR="002441D1" w:rsidRPr="00FE1C16">
        <w:rPr>
          <w:lang w:eastAsia="zh-TW"/>
        </w:rPr>
        <w:t>’</w:t>
      </w:r>
      <w:r w:rsidR="002441D1" w:rsidRPr="00FE1C16">
        <w:rPr>
          <w:rFonts w:hint="eastAsia"/>
          <w:lang w:eastAsia="zh-TW"/>
        </w:rPr>
        <w:t>X</w:t>
      </w:r>
      <w:r w:rsidR="002441D1" w:rsidRPr="00FE1C16">
        <w:rPr>
          <w:lang w:eastAsia="zh-TW"/>
        </w:rPr>
        <w:t>’</w:t>
      </w:r>
      <w:r w:rsidR="002441D1" w:rsidRPr="00FE1C16">
        <w:rPr>
          <w:rFonts w:hint="eastAsia"/>
          <w:lang w:eastAsia="zh-TW"/>
        </w:rPr>
        <w:t>意外險</w:t>
      </w:r>
      <w:r w:rsidR="001E0BD0" w:rsidRPr="00FE1C16">
        <w:rPr>
          <w:rFonts w:hint="eastAsia"/>
          <w:lang w:eastAsia="zh-TW"/>
        </w:rPr>
        <w:t>。</w:t>
      </w:r>
    </w:p>
    <w:p w:rsidR="008837A2" w:rsidRPr="00FE1C16" w:rsidRDefault="008837A2" w:rsidP="00A370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索賠類別含有</w:t>
      </w:r>
      <w:r w:rsidRPr="00FE1C16">
        <w:rPr>
          <w:rFonts w:hint="eastAsia"/>
          <w:lang w:eastAsia="zh-TW"/>
        </w:rPr>
        <w:t xml:space="preserve"> X(</w:t>
      </w:r>
      <w:r w:rsidRPr="00FE1C16">
        <w:rPr>
          <w:rFonts w:hint="eastAsia"/>
          <w:lang w:eastAsia="zh-TW"/>
        </w:rPr>
        <w:t>意外險</w:t>
      </w:r>
      <w:r w:rsidRPr="00FE1C16">
        <w:rPr>
          <w:rFonts w:hint="eastAsia"/>
          <w:lang w:eastAsia="zh-TW"/>
        </w:rPr>
        <w:t>)</w:t>
      </w:r>
    </w:p>
    <w:p w:rsidR="008837A2" w:rsidRPr="00FE1C16" w:rsidRDefault="008837A2" w:rsidP="008837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檢查掃描文件是否有附件一</w:t>
      </w:r>
    </w:p>
    <w:p w:rsidR="008837A2" w:rsidRPr="00FE1C16" w:rsidRDefault="008837A2" w:rsidP="008837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READ DTAAA004 BY </w:t>
      </w:r>
      <w:r w:rsidRPr="00FE1C16">
        <w:rPr>
          <w:rFonts w:hint="eastAsia"/>
          <w:lang w:eastAsia="zh-TW"/>
        </w:rPr>
        <w:t>受理編號</w:t>
      </w:r>
      <w:r w:rsidRPr="00FE1C16">
        <w:rPr>
          <w:rFonts w:hint="eastAsia"/>
          <w:lang w:eastAsia="zh-TW"/>
        </w:rPr>
        <w:t>,</w:t>
      </w:r>
      <w:r w:rsidRPr="00FE1C16">
        <w:rPr>
          <w:rFonts w:hint="eastAsia"/>
          <w:lang w:eastAsia="zh-TW"/>
        </w:rPr>
        <w:t>文件種類</w:t>
      </w:r>
      <w:r w:rsidRPr="00FE1C16">
        <w:rPr>
          <w:rFonts w:hint="eastAsia"/>
          <w:lang w:eastAsia="zh-TW"/>
        </w:rPr>
        <w:t>=300004</w:t>
      </w:r>
    </w:p>
    <w:p w:rsidR="008837A2" w:rsidRPr="00FE1C16" w:rsidRDefault="008837A2" w:rsidP="008837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 FND</w:t>
      </w:r>
    </w:p>
    <w:p w:rsidR="008837A2" w:rsidRPr="00FE1C16" w:rsidRDefault="008837A2" w:rsidP="008837A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ALERT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請確認是否已輸入附件一意外險無記名資料</w:t>
      </w:r>
      <w:r w:rsidRPr="00FE1C16">
        <w:rPr>
          <w:lang w:eastAsia="zh-TW"/>
        </w:rPr>
        <w:t>”</w:t>
      </w:r>
      <w:r w:rsidR="00901A98" w:rsidRPr="00FE1C16">
        <w:rPr>
          <w:rFonts w:hint="eastAsia"/>
          <w:lang w:eastAsia="zh-TW"/>
        </w:rPr>
        <w:t>。</w:t>
      </w:r>
    </w:p>
    <w:p w:rsidR="008837A2" w:rsidRPr="00FE1C16" w:rsidRDefault="00901A98" w:rsidP="008837A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按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確定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繼續往下做。</w:t>
      </w:r>
    </w:p>
    <w:p w:rsidR="00901A98" w:rsidRPr="00FE1C16" w:rsidRDefault="00901A98" w:rsidP="008837A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按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取消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則</w:t>
      </w: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AD6B32" w:rsidRPr="00FE1C16" w:rsidRDefault="00AD6B32" w:rsidP="00AD6B3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 NOT FND</w:t>
      </w:r>
      <w:r w:rsidRPr="00FE1C16">
        <w:rPr>
          <w:rFonts w:hint="eastAsia"/>
          <w:lang w:eastAsia="zh-TW"/>
        </w:rPr>
        <w:t>，繼續往下做。</w:t>
      </w:r>
    </w:p>
    <w:p w:rsidR="00633CC0" w:rsidRPr="00FE1C16" w:rsidRDefault="00750D8B" w:rsidP="00633CC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 xml:space="preserve"> </w:t>
      </w:r>
      <w:r w:rsidR="00633CC0" w:rsidRPr="00FE1C16">
        <w:rPr>
          <w:rFonts w:hint="eastAsia"/>
          <w:strike/>
          <w:lang w:eastAsia="zh-TW"/>
        </w:rPr>
        <w:t>IF</w:t>
      </w:r>
      <w:r w:rsidR="00C3680C" w:rsidRPr="00FE1C16">
        <w:rPr>
          <w:rFonts w:hint="eastAsia"/>
          <w:strike/>
          <w:lang w:eastAsia="zh-TW"/>
        </w:rPr>
        <w:t xml:space="preserve">  </w:t>
      </w:r>
      <w:r w:rsidR="00C3680C" w:rsidRPr="00FE1C16">
        <w:rPr>
          <w:rFonts w:hint="eastAsia"/>
          <w:strike/>
          <w:lang w:eastAsia="zh-TW"/>
        </w:rPr>
        <w:t>事故者</w:t>
      </w:r>
      <w:r w:rsidR="00C3680C" w:rsidRPr="00FE1C16">
        <w:rPr>
          <w:rFonts w:hint="eastAsia"/>
          <w:strike/>
          <w:lang w:eastAsia="zh-TW"/>
        </w:rPr>
        <w:t xml:space="preserve">ID </w:t>
      </w:r>
      <w:r w:rsidRPr="00FE1C16">
        <w:rPr>
          <w:rFonts w:hint="eastAsia"/>
          <w:strike/>
          <w:lang w:eastAsia="zh-TW"/>
        </w:rPr>
        <w:t>=</w:t>
      </w:r>
      <w:r w:rsidR="004E19A8" w:rsidRPr="00FE1C16">
        <w:rPr>
          <w:rFonts w:hint="eastAsia"/>
          <w:strike/>
          <w:lang w:eastAsia="zh-TW"/>
        </w:rPr>
        <w:t>DTAB0005.</w:t>
      </w:r>
      <w:r w:rsidRPr="00FE1C16">
        <w:rPr>
          <w:rFonts w:hint="eastAsia"/>
          <w:strike/>
          <w:lang w:eastAsia="zh-TW"/>
        </w:rPr>
        <w:t>客戶</w:t>
      </w:r>
      <w:r w:rsidRPr="00FE1C16">
        <w:rPr>
          <w:rFonts w:hint="eastAsia"/>
          <w:strike/>
          <w:lang w:eastAsia="zh-TW"/>
        </w:rPr>
        <w:t xml:space="preserve">ID </w:t>
      </w:r>
      <w:r w:rsidR="00C3680C" w:rsidRPr="00FE1C16">
        <w:rPr>
          <w:rFonts w:hint="eastAsia"/>
          <w:strike/>
          <w:lang w:eastAsia="zh-TW"/>
        </w:rPr>
        <w:t>(</w:t>
      </w:r>
      <w:r w:rsidR="0080240C" w:rsidRPr="00FE1C16">
        <w:rPr>
          <w:rFonts w:hint="eastAsia"/>
          <w:strike/>
          <w:lang w:eastAsia="zh-TW"/>
        </w:rPr>
        <w:t>查詢條件</w:t>
      </w:r>
      <w:r w:rsidR="0080240C" w:rsidRPr="00FE1C16">
        <w:rPr>
          <w:rFonts w:hint="eastAsia"/>
          <w:strike/>
          <w:lang w:eastAsia="zh-TW"/>
        </w:rPr>
        <w:t>:</w:t>
      </w:r>
      <w:r w:rsidR="00C3680C" w:rsidRPr="00FE1C16">
        <w:rPr>
          <w:rFonts w:hint="eastAsia"/>
          <w:strike/>
          <w:lang w:eastAsia="zh-TW"/>
        </w:rPr>
        <w:t xml:space="preserve">READ  DTAB0005 </w:t>
      </w:r>
      <w:r w:rsidRPr="00FE1C16">
        <w:rPr>
          <w:rFonts w:hint="eastAsia"/>
          <w:strike/>
          <w:lang w:eastAsia="zh-TW"/>
        </w:rPr>
        <w:t xml:space="preserve"> WHERE  </w:t>
      </w:r>
      <w:r w:rsidR="00C3680C" w:rsidRPr="00FE1C16">
        <w:rPr>
          <w:rFonts w:hint="eastAsia"/>
          <w:strike/>
          <w:lang w:eastAsia="zh-TW"/>
        </w:rPr>
        <w:t xml:space="preserve"> </w:t>
      </w:r>
      <w:r w:rsidR="0080240C" w:rsidRPr="00FE1C16">
        <w:rPr>
          <w:rFonts w:hint="eastAsia"/>
          <w:strike/>
          <w:lang w:eastAsia="zh-TW"/>
        </w:rPr>
        <w:t>保單號碼</w:t>
      </w:r>
      <w:r w:rsidR="0080240C" w:rsidRPr="00FE1C16">
        <w:rPr>
          <w:rFonts w:hint="eastAsia"/>
          <w:strike/>
          <w:lang w:eastAsia="zh-TW"/>
        </w:rPr>
        <w:t>=</w:t>
      </w:r>
      <w:r w:rsidR="00E54185" w:rsidRPr="00FE1C16">
        <w:rPr>
          <w:rFonts w:hint="eastAsia"/>
          <w:strike/>
          <w:lang w:eastAsia="zh-TW"/>
        </w:rPr>
        <w:t>畫面</w:t>
      </w:r>
      <w:r w:rsidR="00E54185" w:rsidRPr="00FE1C16">
        <w:rPr>
          <w:rFonts w:hint="eastAsia"/>
          <w:strike/>
          <w:lang w:eastAsia="zh-TW"/>
        </w:rPr>
        <w:t>.</w:t>
      </w:r>
      <w:r w:rsidR="0080240C" w:rsidRPr="00FE1C16">
        <w:rPr>
          <w:rFonts w:hint="eastAsia"/>
          <w:strike/>
          <w:lang w:eastAsia="zh-TW"/>
        </w:rPr>
        <w:t>無記名</w:t>
      </w:r>
      <w:r w:rsidR="007734A9" w:rsidRPr="00FE1C16">
        <w:rPr>
          <w:strike/>
        </w:rPr>
        <w:t>附約</w:t>
      </w:r>
      <w:r w:rsidR="0080240C" w:rsidRPr="00FE1C16">
        <w:rPr>
          <w:rFonts w:hint="eastAsia"/>
          <w:strike/>
          <w:lang w:eastAsia="zh-TW"/>
        </w:rPr>
        <w:t>保單號碼</w:t>
      </w:r>
      <w:r w:rsidR="0080240C" w:rsidRPr="00FE1C16">
        <w:rPr>
          <w:rFonts w:hint="eastAsia"/>
          <w:strike/>
          <w:lang w:eastAsia="zh-TW"/>
        </w:rPr>
        <w:t xml:space="preserve"> AND  </w:t>
      </w:r>
      <w:r w:rsidR="00C3680C" w:rsidRPr="00FE1C16">
        <w:rPr>
          <w:rFonts w:hint="eastAsia"/>
          <w:strike/>
          <w:lang w:eastAsia="zh-TW"/>
        </w:rPr>
        <w:t>ROLE =</w:t>
      </w:r>
      <w:r w:rsidR="00C3680C" w:rsidRPr="00FE1C16">
        <w:rPr>
          <w:rFonts w:hint="eastAsia"/>
          <w:strike/>
          <w:lang w:eastAsia="zh-TW"/>
        </w:rPr>
        <w:t>’</w:t>
      </w:r>
      <w:r w:rsidR="00C3680C" w:rsidRPr="00FE1C16">
        <w:rPr>
          <w:rFonts w:hint="eastAsia"/>
          <w:strike/>
          <w:lang w:eastAsia="zh-TW"/>
        </w:rPr>
        <w:t>I</w:t>
      </w:r>
      <w:r w:rsidR="00C3680C" w:rsidRPr="00FE1C16">
        <w:rPr>
          <w:rFonts w:hint="eastAsia"/>
          <w:strike/>
          <w:lang w:eastAsia="zh-TW"/>
        </w:rPr>
        <w:t>’</w:t>
      </w:r>
      <w:r w:rsidR="0080240C" w:rsidRPr="00FE1C16">
        <w:rPr>
          <w:rFonts w:hint="eastAsia"/>
          <w:strike/>
          <w:lang w:eastAsia="zh-TW"/>
        </w:rPr>
        <w:t xml:space="preserve"> </w:t>
      </w:r>
      <w:r w:rsidR="00C3680C" w:rsidRPr="00FE1C16">
        <w:rPr>
          <w:rFonts w:hint="eastAsia"/>
          <w:strike/>
          <w:lang w:eastAsia="zh-TW"/>
        </w:rPr>
        <w:t xml:space="preserve"> )</w:t>
      </w:r>
    </w:p>
    <w:p w:rsidR="00C3680C" w:rsidRPr="00FE1C16" w:rsidRDefault="00C3680C" w:rsidP="00C3680C">
      <w:pPr>
        <w:pStyle w:val="Tabletext"/>
        <w:keepLines w:val="0"/>
        <w:spacing w:after="0" w:line="240" w:lineRule="auto"/>
        <w:ind w:left="851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 xml:space="preserve">                 </w:t>
      </w:r>
      <w:r w:rsidRPr="00FE1C16">
        <w:rPr>
          <w:rFonts w:hint="eastAsia"/>
          <w:strike/>
          <w:lang w:eastAsia="zh-TW"/>
        </w:rPr>
        <w:t>無記名附約之對象</w:t>
      </w:r>
      <w:r w:rsidRPr="00FE1C16">
        <w:rPr>
          <w:rFonts w:hint="eastAsia"/>
          <w:strike/>
          <w:lang w:eastAsia="zh-TW"/>
        </w:rPr>
        <w:t>,</w:t>
      </w:r>
      <w:r w:rsidRPr="00FE1C16">
        <w:rPr>
          <w:rFonts w:hint="eastAsia"/>
          <w:strike/>
          <w:lang w:eastAsia="zh-TW"/>
        </w:rPr>
        <w:t>只能選</w:t>
      </w:r>
      <w:r w:rsidR="00427204" w:rsidRPr="00FE1C16">
        <w:rPr>
          <w:rFonts w:hint="eastAsia"/>
          <w:strike/>
          <w:lang w:eastAsia="zh-TW"/>
        </w:rPr>
        <w:t>擇</w:t>
      </w:r>
      <w:r w:rsidR="00427204" w:rsidRPr="00FE1C16">
        <w:rPr>
          <w:rFonts w:hint="eastAsia"/>
          <w:strike/>
          <w:lang w:eastAsia="zh-TW"/>
        </w:rPr>
        <w:t>[</w:t>
      </w:r>
      <w:r w:rsidRPr="00FE1C16">
        <w:rPr>
          <w:rFonts w:hint="eastAsia"/>
          <w:strike/>
          <w:lang w:eastAsia="zh-TW"/>
        </w:rPr>
        <w:t>被保人</w:t>
      </w:r>
      <w:r w:rsidR="00427204" w:rsidRPr="00FE1C16">
        <w:rPr>
          <w:rFonts w:hint="eastAsia"/>
          <w:strike/>
          <w:lang w:eastAsia="zh-TW"/>
        </w:rPr>
        <w:t>]</w:t>
      </w:r>
      <w:r w:rsidRPr="00FE1C16">
        <w:rPr>
          <w:rFonts w:hint="eastAsia"/>
          <w:strike/>
          <w:lang w:eastAsia="zh-TW"/>
        </w:rPr>
        <w:t>,</w:t>
      </w:r>
      <w:r w:rsidRPr="00FE1C16">
        <w:rPr>
          <w:rFonts w:hint="eastAsia"/>
          <w:strike/>
          <w:lang w:eastAsia="zh-TW"/>
        </w:rPr>
        <w:t>否則顯示訊息：</w:t>
      </w:r>
    </w:p>
    <w:p w:rsidR="00C3680C" w:rsidRPr="00FE1C16" w:rsidRDefault="00C3680C" w:rsidP="00C3680C">
      <w:pPr>
        <w:pStyle w:val="Tabletext"/>
        <w:keepLines w:val="0"/>
        <w:spacing w:after="0" w:line="240" w:lineRule="auto"/>
        <w:ind w:leftChars="355" w:left="852" w:firstLineChars="400" w:firstLine="800"/>
        <w:rPr>
          <w:rFonts w:ascii="新細明體" w:hAnsi="新細明體" w:hint="eastAsia"/>
          <w:lang w:eastAsia="zh-TW"/>
        </w:rPr>
      </w:pPr>
      <w:r w:rsidRPr="00FE1C16">
        <w:rPr>
          <w:strike/>
          <w:lang w:eastAsia="zh-TW"/>
        </w:rPr>
        <w:t>”</w:t>
      </w:r>
      <w:r w:rsidRPr="00FE1C16">
        <w:rPr>
          <w:rFonts w:hint="eastAsia"/>
          <w:strike/>
          <w:lang w:eastAsia="zh-TW"/>
        </w:rPr>
        <w:t xml:space="preserve"> </w:t>
      </w:r>
      <w:r w:rsidRPr="00FE1C16">
        <w:rPr>
          <w:rFonts w:hint="eastAsia"/>
          <w:strike/>
          <w:lang w:eastAsia="zh-TW"/>
        </w:rPr>
        <w:t>事故者為主被保人</w:t>
      </w:r>
      <w:r w:rsidRPr="00FE1C16">
        <w:rPr>
          <w:rFonts w:hint="eastAsia"/>
          <w:strike/>
          <w:lang w:eastAsia="zh-TW"/>
        </w:rPr>
        <w:t>,</w:t>
      </w:r>
      <w:r w:rsidRPr="00FE1C16">
        <w:rPr>
          <w:rFonts w:hint="eastAsia"/>
          <w:strike/>
          <w:lang w:eastAsia="zh-TW"/>
        </w:rPr>
        <w:t>無記名附約對象請選擇</w:t>
      </w:r>
      <w:r w:rsidRPr="00FE1C16">
        <w:rPr>
          <w:rFonts w:hint="eastAsia"/>
          <w:strike/>
          <w:lang w:eastAsia="zh-TW"/>
        </w:rPr>
        <w:t>[</w:t>
      </w:r>
      <w:r w:rsidRPr="00FE1C16">
        <w:rPr>
          <w:rFonts w:hint="eastAsia"/>
          <w:strike/>
          <w:lang w:eastAsia="zh-TW"/>
        </w:rPr>
        <w:t>被保人</w:t>
      </w:r>
      <w:r w:rsidRPr="00FE1C16">
        <w:rPr>
          <w:rFonts w:hint="eastAsia"/>
          <w:strike/>
          <w:lang w:eastAsia="zh-TW"/>
        </w:rPr>
        <w:t>]</w:t>
      </w:r>
      <w:r w:rsidRPr="00FE1C16">
        <w:rPr>
          <w:strike/>
          <w:lang w:eastAsia="zh-TW"/>
        </w:rPr>
        <w:t>”</w:t>
      </w:r>
      <w:r w:rsidRPr="00FE1C16">
        <w:rPr>
          <w:rFonts w:hint="eastAsia"/>
          <w:strike/>
          <w:lang w:eastAsia="zh-TW"/>
        </w:rPr>
        <w:t>。</w:t>
      </w:r>
      <w:r w:rsidR="00721A6A" w:rsidRPr="00FE1C16">
        <w:rPr>
          <w:rFonts w:hint="eastAsia"/>
          <w:strike/>
          <w:lang w:eastAsia="zh-TW"/>
        </w:rPr>
        <w:t xml:space="preserve"> </w:t>
      </w:r>
      <w:r w:rsidR="0009750C" w:rsidRPr="00FE1C16">
        <w:rPr>
          <w:rFonts w:hint="eastAsia"/>
          <w:lang w:eastAsia="zh-TW"/>
        </w:rPr>
        <w:t>檢核移到</w:t>
      </w:r>
      <w:r w:rsidR="0009750C" w:rsidRPr="00FE1C16">
        <w:rPr>
          <w:rFonts w:hint="eastAsia"/>
          <w:lang w:eastAsia="zh-TW"/>
        </w:rPr>
        <w:t>3.1</w:t>
      </w:r>
      <w:r w:rsidR="00FF5DD4" w:rsidRPr="00FE1C16">
        <w:rPr>
          <w:rFonts w:hint="eastAsia"/>
          <w:lang w:eastAsia="zh-TW"/>
        </w:rPr>
        <w:t>之項次第</w:t>
      </w:r>
      <w:r w:rsidR="00FF5DD4" w:rsidRPr="00FE1C16">
        <w:rPr>
          <w:rFonts w:hint="eastAsia"/>
          <w:lang w:eastAsia="zh-TW"/>
        </w:rPr>
        <w:t>31</w:t>
      </w:r>
      <w:r w:rsidR="00FF5DD4" w:rsidRPr="00FE1C16">
        <w:rPr>
          <w:rFonts w:ascii="新細明體" w:hAnsi="新細明體" w:hint="eastAsia"/>
          <w:lang w:eastAsia="zh-TW"/>
        </w:rPr>
        <w:t>。</w:t>
      </w:r>
    </w:p>
    <w:p w:rsidR="0090675C" w:rsidRPr="00FE1C16" w:rsidRDefault="0090675C" w:rsidP="0090675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READ DTAAA001 BY </w:t>
      </w:r>
      <w:r w:rsidRPr="00FE1C16">
        <w:rPr>
          <w:rFonts w:hint="eastAsia"/>
          <w:lang w:eastAsia="zh-TW"/>
        </w:rPr>
        <w:t>受理編號</w:t>
      </w:r>
      <w:r w:rsidRPr="00FE1C16">
        <w:rPr>
          <w:rFonts w:hint="eastAsia"/>
          <w:lang w:eastAsia="zh-TW"/>
        </w:rPr>
        <w:t xml:space="preserve"> </w:t>
      </w:r>
    </w:p>
    <w:p w:rsidR="0090675C" w:rsidRPr="00FE1C16" w:rsidRDefault="0090675C" w:rsidP="009067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 xml:space="preserve">IF </w:t>
      </w:r>
      <w:r w:rsidRPr="00FE1C16">
        <w:rPr>
          <w:rFonts w:hint="eastAsia"/>
          <w:strike/>
          <w:lang w:eastAsia="zh-TW"/>
        </w:rPr>
        <w:t>受理編號後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 w:rsidRPr="00FE1C16">
          <w:rPr>
            <w:rFonts w:hint="eastAsia"/>
            <w:strike/>
            <w:lang w:eastAsia="zh-TW"/>
          </w:rPr>
          <w:t>三碼</w:t>
        </w:r>
      </w:smartTag>
      <w:r w:rsidRPr="00FE1C16">
        <w:rPr>
          <w:rFonts w:hint="eastAsia"/>
          <w:strike/>
          <w:lang w:eastAsia="zh-TW"/>
        </w:rPr>
        <w:t xml:space="preserve"> = </w:t>
      </w:r>
      <w:r w:rsidRPr="00FE1C16">
        <w:rPr>
          <w:strike/>
          <w:lang w:eastAsia="zh-TW"/>
        </w:rPr>
        <w:t>‘</w:t>
      </w:r>
      <w:r w:rsidRPr="00FE1C16">
        <w:rPr>
          <w:rFonts w:hint="eastAsia"/>
          <w:strike/>
          <w:lang w:eastAsia="zh-TW"/>
        </w:rPr>
        <w:t>001</w:t>
      </w:r>
      <w:r w:rsidRPr="00FE1C16">
        <w:rPr>
          <w:strike/>
          <w:lang w:eastAsia="zh-TW"/>
        </w:rPr>
        <w:t>’</w:t>
      </w:r>
      <w:r w:rsidR="004958AC" w:rsidRPr="00FE1C16">
        <w:rPr>
          <w:rFonts w:hint="eastAsia"/>
          <w:strike/>
          <w:lang w:eastAsia="zh-TW"/>
        </w:rPr>
        <w:t xml:space="preserve"> </w:t>
      </w:r>
      <w:r w:rsidR="004958AC" w:rsidRPr="00FE1C16">
        <w:rPr>
          <w:rFonts w:hint="eastAsia"/>
          <w:lang w:eastAsia="zh-TW"/>
        </w:rPr>
        <w:t>(</w:t>
      </w:r>
      <w:r w:rsidR="004958AC" w:rsidRPr="00FE1C16">
        <w:rPr>
          <w:rFonts w:hint="eastAsia"/>
          <w:lang w:eastAsia="zh-TW"/>
        </w:rPr>
        <w:t>所有案件皆需檢核</w:t>
      </w:r>
      <w:r w:rsidR="004958AC" w:rsidRPr="00FE1C16">
        <w:rPr>
          <w:rFonts w:hint="eastAsia"/>
          <w:lang w:eastAsia="zh-TW"/>
        </w:rPr>
        <w:t>)</w:t>
      </w:r>
    </w:p>
    <w:p w:rsidR="0090675C" w:rsidRPr="00FE1C16" w:rsidRDefault="0090675C" w:rsidP="0090675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保單確認表示</w:t>
      </w:r>
      <w:r w:rsidRPr="00FE1C16">
        <w:rPr>
          <w:rFonts w:hint="eastAsia"/>
          <w:lang w:eastAsia="zh-TW"/>
        </w:rPr>
        <w:t xml:space="preserve"> = </w:t>
      </w:r>
      <w:r w:rsidRPr="00FE1C16">
        <w:rPr>
          <w:lang w:eastAsia="zh-TW"/>
        </w:rPr>
        <w:t>‘</w:t>
      </w:r>
      <w:r w:rsidRPr="00FE1C16">
        <w:rPr>
          <w:rFonts w:hint="eastAsia"/>
          <w:lang w:eastAsia="zh-TW"/>
        </w:rPr>
        <w:t>Y</w:t>
      </w:r>
      <w:r w:rsidRPr="00FE1C16">
        <w:rPr>
          <w:lang w:eastAsia="zh-TW"/>
        </w:rPr>
        <w:t>’</w:t>
      </w:r>
    </w:p>
    <w:p w:rsidR="0090675C" w:rsidRPr="00FE1C16" w:rsidRDefault="0090675C" w:rsidP="0090675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ALERT </w:t>
      </w:r>
      <w:r w:rsidRPr="00FE1C16">
        <w:rPr>
          <w:lang w:eastAsia="zh-TW"/>
        </w:rPr>
        <w:t>“</w:t>
      </w:r>
      <w:r w:rsidRPr="00FE1C16">
        <w:rPr>
          <w:lang w:eastAsia="zh-TW"/>
        </w:rPr>
        <w:t>請先</w:t>
      </w:r>
      <w:r w:rsidRPr="00FE1C16">
        <w:rPr>
          <w:rFonts w:hint="eastAsia"/>
          <w:lang w:eastAsia="zh-TW"/>
        </w:rPr>
        <w:t>取消保單確認後再進行核定。</w:t>
      </w:r>
      <w:r w:rsidRPr="00FE1C16">
        <w:rPr>
          <w:lang w:eastAsia="zh-TW"/>
        </w:rPr>
        <w:t>”</w:t>
      </w:r>
    </w:p>
    <w:p w:rsidR="0090675C" w:rsidRPr="00FE1C16" w:rsidRDefault="0090675C" w:rsidP="0090675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90675C" w:rsidRPr="00FE1C16" w:rsidRDefault="0090675C" w:rsidP="0090675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  <w:r w:rsidRPr="00FE1C16">
        <w:rPr>
          <w:rFonts w:hint="eastAsia"/>
          <w:lang w:eastAsia="zh-TW"/>
        </w:rPr>
        <w:t>。</w:t>
      </w:r>
    </w:p>
    <w:p w:rsidR="0090675C" w:rsidRPr="00FE1C16" w:rsidRDefault="0090675C" w:rsidP="009067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END IF</w:t>
      </w:r>
      <w:r w:rsidRPr="00FE1C16">
        <w:rPr>
          <w:rFonts w:hint="eastAsia"/>
          <w:strike/>
          <w:lang w:eastAsia="zh-TW"/>
        </w:rPr>
        <w:t>。</w:t>
      </w:r>
    </w:p>
    <w:p w:rsidR="00C3680C" w:rsidRPr="00FE1C16" w:rsidRDefault="00C3680C" w:rsidP="00C3680C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                  </w:t>
      </w:r>
    </w:p>
    <w:p w:rsidR="00EF3A37" w:rsidRPr="00FE1C16" w:rsidRDefault="00EF3A37" w:rsidP="00CB7F0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理賠偵測</w:t>
      </w:r>
    </w:p>
    <w:p w:rsidR="0027087D" w:rsidRPr="00FE1C16" w:rsidRDefault="0027087D" w:rsidP="006D597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讀取</w:t>
      </w:r>
      <w:r w:rsidR="00CA58C2" w:rsidRPr="00FE1C16">
        <w:rPr>
          <w:rFonts w:hint="eastAsia"/>
          <w:lang w:eastAsia="zh-TW"/>
        </w:rPr>
        <w:t>原</w:t>
      </w:r>
      <w:r w:rsidRPr="00FE1C16">
        <w:rPr>
          <w:rFonts w:hint="eastAsia"/>
          <w:lang w:eastAsia="zh-TW"/>
        </w:rPr>
        <w:t>申請書頁面資料：</w:t>
      </w:r>
    </w:p>
    <w:p w:rsidR="0027087D" w:rsidRPr="00FE1C16" w:rsidRDefault="0027087D" w:rsidP="001E6C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讀取</w:t>
      </w:r>
      <w:r w:rsidRPr="00FE1C16">
        <w:rPr>
          <w:rFonts w:hint="eastAsia"/>
          <w:lang w:eastAsia="zh-TW"/>
        </w:rPr>
        <w:t xml:space="preserve">DTAAA010 </w:t>
      </w:r>
      <w:r w:rsidRPr="00FE1C16">
        <w:rPr>
          <w:rFonts w:hint="eastAsia"/>
          <w:lang w:eastAsia="zh-TW"/>
        </w:rPr>
        <w:t>理賠受理申請書檔：</w:t>
      </w:r>
    </w:p>
    <w:p w:rsidR="0027087D" w:rsidRPr="00FE1C16" w:rsidRDefault="00803804" w:rsidP="00FE527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BEF_</w:t>
      </w:r>
      <w:r w:rsidRPr="00FE1C16">
        <w:rPr>
          <w:rFonts w:hint="eastAsia"/>
          <w:lang w:eastAsia="zh-TW"/>
        </w:rPr>
        <w:t>申請書資料</w:t>
      </w:r>
      <w:r w:rsidRPr="00FE1C16">
        <w:rPr>
          <w:rFonts w:hint="eastAsia"/>
          <w:lang w:eastAsia="zh-TW"/>
        </w:rPr>
        <w:t xml:space="preserve"> = </w:t>
      </w:r>
      <w:r w:rsidR="0027087D" w:rsidRPr="00FE1C16">
        <w:rPr>
          <w:rFonts w:hint="eastAsia"/>
          <w:lang w:eastAsia="zh-TW"/>
        </w:rPr>
        <w:t xml:space="preserve">CALL  AA_A0Z002.Method 4 BY </w:t>
      </w:r>
      <w:r w:rsidR="0027087D" w:rsidRPr="00FE1C16">
        <w:rPr>
          <w:rFonts w:hint="eastAsia"/>
          <w:lang w:eastAsia="zh-TW"/>
        </w:rPr>
        <w:t>受理編號</w:t>
      </w:r>
    </w:p>
    <w:p w:rsidR="0027087D" w:rsidRPr="00FE1C16" w:rsidRDefault="0027087D" w:rsidP="001E6CD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讀取</w:t>
      </w:r>
      <w:r w:rsidRPr="00FE1C16">
        <w:rPr>
          <w:rFonts w:hint="eastAsia"/>
          <w:lang w:eastAsia="zh-TW"/>
        </w:rPr>
        <w:t xml:space="preserve">DTAAA011 </w:t>
      </w:r>
      <w:r w:rsidRPr="00FE1C16">
        <w:rPr>
          <w:rFonts w:hint="eastAsia"/>
          <w:lang w:eastAsia="zh-TW"/>
        </w:rPr>
        <w:t>理賠索賠類別檔：</w:t>
      </w:r>
    </w:p>
    <w:p w:rsidR="0027087D" w:rsidRPr="00FE1C16" w:rsidRDefault="00803804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BEF_</w:t>
      </w:r>
      <w:r w:rsidRPr="00FE1C16">
        <w:rPr>
          <w:rFonts w:hint="eastAsia"/>
          <w:lang w:eastAsia="zh-TW"/>
        </w:rPr>
        <w:t>索賠類別</w:t>
      </w:r>
      <w:r w:rsidRPr="00FE1C16">
        <w:rPr>
          <w:rFonts w:hint="eastAsia"/>
          <w:lang w:eastAsia="zh-TW"/>
        </w:rPr>
        <w:t xml:space="preserve"> = </w:t>
      </w:r>
      <w:r w:rsidR="0027087D" w:rsidRPr="00FE1C16">
        <w:rPr>
          <w:rFonts w:hint="eastAsia"/>
          <w:lang w:eastAsia="zh-TW"/>
        </w:rPr>
        <w:t xml:space="preserve">CALL  AA_A0Z007.Method 7 BY </w:t>
      </w:r>
      <w:r w:rsidR="0027087D" w:rsidRPr="00FE1C16">
        <w:rPr>
          <w:rFonts w:hint="eastAsia"/>
          <w:lang w:eastAsia="zh-TW"/>
        </w:rPr>
        <w:t>受理編號。</w:t>
      </w:r>
    </w:p>
    <w:p w:rsidR="00820ECD" w:rsidRPr="00FE1C16" w:rsidRDefault="00D80F6C" w:rsidP="001E6CD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檢核是否需計算理賠偵測系統分數：</w:t>
      </w:r>
    </w:p>
    <w:p w:rsidR="00122CA6" w:rsidRPr="00FE1C16" w:rsidRDefault="00D80F6C" w:rsidP="00122CA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ascii="細明體" w:eastAsia="細明體" w:hAnsi="細明體" w:hint="eastAsia"/>
          <w:lang w:eastAsia="zh-TW"/>
        </w:rPr>
        <w:t>CALL AA_V1Z006.</w:t>
      </w:r>
      <w:r w:rsidRPr="00FE1C16">
        <w:rPr>
          <w:rFonts w:ascii="細明體" w:eastAsia="細明體" w:hAnsi="細明體" w:hint="eastAsia"/>
        </w:rPr>
        <w:t>compareCalcQual</w:t>
      </w:r>
      <w:r w:rsidRPr="00FE1C16">
        <w:rPr>
          <w:rFonts w:ascii="細明體" w:eastAsia="細明體" w:hAnsi="細明體" w:hint="eastAsia"/>
          <w:lang w:eastAsia="zh-TW"/>
        </w:rPr>
        <w:t>()：(</w:t>
      </w:r>
      <w:r w:rsidRPr="00FE1C16">
        <w:rPr>
          <w:rFonts w:ascii="細明體" w:eastAsia="細明體" w:hAnsi="細明體" w:hint="eastAsia"/>
        </w:rPr>
        <w:t>比較前後計算條件</w:t>
      </w:r>
      <w:r w:rsidRPr="00FE1C16">
        <w:rPr>
          <w:rFonts w:ascii="細明體" w:eastAsia="細明體" w:hAnsi="細明體" w:hint="eastAsia"/>
          <w:lang w:eastAsia="zh-TW"/>
        </w:rPr>
        <w:t>)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受理編號</w:t>
      </w:r>
      <w:r w:rsidR="000434B9" w:rsidRPr="00FE1C16">
        <w:rPr>
          <w:rFonts w:hint="eastAsia"/>
          <w:lang w:eastAsia="zh-TW"/>
        </w:rPr>
        <w:t xml:space="preserve"> = </w:t>
      </w:r>
      <w:r w:rsidR="000434B9" w:rsidRPr="00FE1C16">
        <w:rPr>
          <w:rFonts w:hint="eastAsia"/>
          <w:lang w:eastAsia="zh-TW"/>
        </w:rPr>
        <w:t>畫面</w:t>
      </w:r>
      <w:r w:rsidR="000434B9" w:rsidRPr="00FE1C16">
        <w:rPr>
          <w:rFonts w:hint="eastAsia"/>
          <w:lang w:eastAsia="zh-TW"/>
        </w:rPr>
        <w:t>.</w:t>
      </w:r>
      <w:r w:rsidR="000434B9" w:rsidRPr="00FE1C16">
        <w:rPr>
          <w:rFonts w:hint="eastAsia"/>
          <w:lang w:eastAsia="zh-TW"/>
        </w:rPr>
        <w:t>受理編號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事故原因</w:t>
      </w:r>
      <w:r w:rsidRPr="00FE1C16">
        <w:rPr>
          <w:rFonts w:hint="eastAsia"/>
          <w:lang w:eastAsia="zh-TW"/>
        </w:rPr>
        <w:t>_</w:t>
      </w:r>
      <w:r w:rsidRPr="00FE1C16">
        <w:rPr>
          <w:rFonts w:hint="eastAsia"/>
          <w:lang w:eastAsia="zh-TW"/>
        </w:rPr>
        <w:t>前</w:t>
      </w:r>
      <w:r w:rsidR="000434B9" w:rsidRPr="00FE1C16">
        <w:rPr>
          <w:rFonts w:hint="eastAsia"/>
          <w:lang w:eastAsia="zh-TW"/>
        </w:rPr>
        <w:t xml:space="preserve"> = BEF_</w:t>
      </w:r>
      <w:r w:rsidR="000434B9" w:rsidRPr="00FE1C16">
        <w:rPr>
          <w:rFonts w:hint="eastAsia"/>
          <w:lang w:eastAsia="zh-TW"/>
        </w:rPr>
        <w:t>申請書資料</w:t>
      </w:r>
      <w:r w:rsidR="000434B9" w:rsidRPr="00FE1C16">
        <w:rPr>
          <w:rFonts w:hint="eastAsia"/>
          <w:lang w:eastAsia="zh-TW"/>
        </w:rPr>
        <w:t>.</w:t>
      </w:r>
      <w:r w:rsidR="000434B9" w:rsidRPr="00FE1C16">
        <w:rPr>
          <w:rFonts w:hint="eastAsia"/>
          <w:lang w:eastAsia="zh-TW"/>
        </w:rPr>
        <w:t>事故原因</w:t>
      </w:r>
    </w:p>
    <w:p w:rsidR="00F44568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事故原因</w:t>
      </w:r>
      <w:r w:rsidRPr="00FE1C16">
        <w:rPr>
          <w:rFonts w:hint="eastAsia"/>
          <w:lang w:eastAsia="zh-TW"/>
        </w:rPr>
        <w:t>_</w:t>
      </w:r>
      <w:r w:rsidRPr="00FE1C16">
        <w:rPr>
          <w:rFonts w:hint="eastAsia"/>
          <w:lang w:eastAsia="zh-TW"/>
        </w:rPr>
        <w:t>後</w:t>
      </w:r>
      <w:r w:rsidR="00C004D7" w:rsidRPr="00FE1C16">
        <w:rPr>
          <w:rFonts w:hint="eastAsia"/>
          <w:lang w:eastAsia="zh-TW"/>
        </w:rPr>
        <w:t xml:space="preserve"> </w:t>
      </w:r>
      <w:r w:rsidR="0056031B" w:rsidRPr="00FE1C16">
        <w:rPr>
          <w:rFonts w:hint="eastAsia"/>
          <w:lang w:eastAsia="zh-TW"/>
        </w:rPr>
        <w:t>=</w:t>
      </w:r>
      <w:r w:rsidR="00C004D7" w:rsidRPr="00FE1C16">
        <w:rPr>
          <w:rFonts w:hint="eastAsia"/>
          <w:lang w:eastAsia="zh-TW"/>
        </w:rPr>
        <w:t xml:space="preserve"> </w:t>
      </w:r>
      <w:r w:rsidR="00C004D7" w:rsidRPr="00FE1C16">
        <w:rPr>
          <w:rFonts w:hint="eastAsia"/>
          <w:lang w:eastAsia="zh-TW"/>
        </w:rPr>
        <w:t>畫面</w:t>
      </w:r>
      <w:r w:rsidR="0056031B" w:rsidRPr="00FE1C16">
        <w:rPr>
          <w:rFonts w:hint="eastAsia"/>
          <w:lang w:eastAsia="zh-TW"/>
        </w:rPr>
        <w:t>.</w:t>
      </w:r>
      <w:r w:rsidR="0056031B" w:rsidRPr="00FE1C16">
        <w:rPr>
          <w:rFonts w:hint="eastAsia"/>
          <w:lang w:eastAsia="zh-TW"/>
        </w:rPr>
        <w:t>事故原因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申請種類</w:t>
      </w:r>
      <w:r w:rsidRPr="00FE1C16">
        <w:rPr>
          <w:rFonts w:hint="eastAsia"/>
          <w:lang w:eastAsia="zh-TW"/>
        </w:rPr>
        <w:t>_</w:t>
      </w:r>
      <w:r w:rsidRPr="00FE1C16">
        <w:rPr>
          <w:rFonts w:hint="eastAsia"/>
          <w:lang w:eastAsia="zh-TW"/>
        </w:rPr>
        <w:t>前</w:t>
      </w:r>
      <w:r w:rsidR="000434B9" w:rsidRPr="00FE1C16">
        <w:rPr>
          <w:rFonts w:hint="eastAsia"/>
          <w:lang w:eastAsia="zh-TW"/>
        </w:rPr>
        <w:t>= BEF_</w:t>
      </w:r>
      <w:r w:rsidR="000434B9" w:rsidRPr="00FE1C16">
        <w:rPr>
          <w:rFonts w:hint="eastAsia"/>
          <w:lang w:eastAsia="zh-TW"/>
        </w:rPr>
        <w:t>申請書資料</w:t>
      </w:r>
      <w:r w:rsidR="000434B9" w:rsidRPr="00FE1C16">
        <w:rPr>
          <w:rFonts w:hint="eastAsia"/>
          <w:lang w:eastAsia="zh-TW"/>
        </w:rPr>
        <w:t>.</w:t>
      </w:r>
      <w:r w:rsidR="000434B9" w:rsidRPr="00FE1C16">
        <w:rPr>
          <w:rFonts w:hint="eastAsia"/>
          <w:lang w:eastAsia="zh-TW"/>
        </w:rPr>
        <w:t>申請種類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申請種類</w:t>
      </w:r>
      <w:r w:rsidRPr="00FE1C16">
        <w:rPr>
          <w:rFonts w:hint="eastAsia"/>
          <w:lang w:eastAsia="zh-TW"/>
        </w:rPr>
        <w:t>_</w:t>
      </w:r>
      <w:r w:rsidRPr="00FE1C16">
        <w:rPr>
          <w:rFonts w:hint="eastAsia"/>
          <w:lang w:eastAsia="zh-TW"/>
        </w:rPr>
        <w:t>後</w:t>
      </w:r>
      <w:r w:rsidR="00C004D7" w:rsidRPr="00FE1C16">
        <w:rPr>
          <w:rFonts w:hint="eastAsia"/>
          <w:lang w:eastAsia="zh-TW"/>
        </w:rPr>
        <w:t xml:space="preserve"> </w:t>
      </w:r>
      <w:r w:rsidR="0056031B" w:rsidRPr="00FE1C16">
        <w:rPr>
          <w:rFonts w:hint="eastAsia"/>
          <w:lang w:eastAsia="zh-TW"/>
        </w:rPr>
        <w:t>=</w:t>
      </w:r>
      <w:r w:rsidR="00C004D7" w:rsidRPr="00FE1C16">
        <w:rPr>
          <w:rFonts w:hint="eastAsia"/>
          <w:lang w:eastAsia="zh-TW"/>
        </w:rPr>
        <w:t xml:space="preserve"> </w:t>
      </w:r>
      <w:r w:rsidR="00C004D7" w:rsidRPr="00FE1C16">
        <w:rPr>
          <w:rFonts w:hint="eastAsia"/>
          <w:lang w:eastAsia="zh-TW"/>
        </w:rPr>
        <w:t>畫面</w:t>
      </w:r>
      <w:r w:rsidR="0056031B" w:rsidRPr="00FE1C16">
        <w:rPr>
          <w:rFonts w:hint="eastAsia"/>
          <w:lang w:eastAsia="zh-TW"/>
        </w:rPr>
        <w:t>.</w:t>
      </w:r>
      <w:r w:rsidR="0056031B" w:rsidRPr="00FE1C16">
        <w:rPr>
          <w:rFonts w:hint="eastAsia"/>
          <w:lang w:eastAsia="zh-TW"/>
        </w:rPr>
        <w:t>申請種類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事故者</w:t>
      </w:r>
      <w:r w:rsidRPr="00FE1C16">
        <w:rPr>
          <w:rFonts w:hint="eastAsia"/>
          <w:lang w:eastAsia="zh-TW"/>
        </w:rPr>
        <w:t>ID_</w:t>
      </w:r>
      <w:r w:rsidRPr="00FE1C16">
        <w:rPr>
          <w:rFonts w:hint="eastAsia"/>
          <w:lang w:eastAsia="zh-TW"/>
        </w:rPr>
        <w:t>前</w:t>
      </w:r>
      <w:r w:rsidR="00C004D7" w:rsidRPr="00FE1C16">
        <w:rPr>
          <w:rFonts w:hint="eastAsia"/>
          <w:lang w:eastAsia="zh-TW"/>
        </w:rPr>
        <w:t xml:space="preserve"> </w:t>
      </w:r>
      <w:r w:rsidR="000434B9" w:rsidRPr="00FE1C16">
        <w:rPr>
          <w:rFonts w:hint="eastAsia"/>
          <w:lang w:eastAsia="zh-TW"/>
        </w:rPr>
        <w:t>= BEF_</w:t>
      </w:r>
      <w:r w:rsidR="000434B9" w:rsidRPr="00FE1C16">
        <w:rPr>
          <w:rFonts w:hint="eastAsia"/>
          <w:lang w:eastAsia="zh-TW"/>
        </w:rPr>
        <w:t>申請書資料</w:t>
      </w:r>
      <w:r w:rsidR="000434B9" w:rsidRPr="00FE1C16">
        <w:rPr>
          <w:rFonts w:hint="eastAsia"/>
          <w:lang w:eastAsia="zh-TW"/>
        </w:rPr>
        <w:t>.</w:t>
      </w:r>
      <w:r w:rsidR="0056031B" w:rsidRPr="00FE1C16">
        <w:rPr>
          <w:rFonts w:hint="eastAsia"/>
          <w:lang w:eastAsia="zh-TW"/>
        </w:rPr>
        <w:t>事故者</w:t>
      </w:r>
      <w:r w:rsidR="0056031B" w:rsidRPr="00FE1C16">
        <w:rPr>
          <w:rFonts w:hint="eastAsia"/>
          <w:lang w:eastAsia="zh-TW"/>
        </w:rPr>
        <w:t>ID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事故者</w:t>
      </w:r>
      <w:r w:rsidRPr="00FE1C16">
        <w:rPr>
          <w:rFonts w:hint="eastAsia"/>
          <w:lang w:eastAsia="zh-TW"/>
        </w:rPr>
        <w:t>ID_</w:t>
      </w:r>
      <w:r w:rsidRPr="00FE1C16">
        <w:rPr>
          <w:rFonts w:hint="eastAsia"/>
          <w:lang w:eastAsia="zh-TW"/>
        </w:rPr>
        <w:t>後</w:t>
      </w:r>
      <w:r w:rsidR="00C004D7" w:rsidRPr="00FE1C16">
        <w:rPr>
          <w:rFonts w:hint="eastAsia"/>
          <w:lang w:eastAsia="zh-TW"/>
        </w:rPr>
        <w:t xml:space="preserve"> </w:t>
      </w:r>
      <w:r w:rsidR="0056031B" w:rsidRPr="00FE1C16">
        <w:rPr>
          <w:rFonts w:hint="eastAsia"/>
          <w:lang w:eastAsia="zh-TW"/>
        </w:rPr>
        <w:t>=</w:t>
      </w:r>
      <w:r w:rsidR="00C004D7" w:rsidRPr="00FE1C16">
        <w:rPr>
          <w:rFonts w:hint="eastAsia"/>
          <w:lang w:eastAsia="zh-TW"/>
        </w:rPr>
        <w:t xml:space="preserve"> </w:t>
      </w:r>
      <w:r w:rsidR="00C004D7" w:rsidRPr="00FE1C16">
        <w:rPr>
          <w:rFonts w:hint="eastAsia"/>
          <w:lang w:eastAsia="zh-TW"/>
        </w:rPr>
        <w:t>畫面</w:t>
      </w:r>
      <w:r w:rsidR="0056031B" w:rsidRPr="00FE1C16">
        <w:rPr>
          <w:rFonts w:hint="eastAsia"/>
          <w:lang w:eastAsia="zh-TW"/>
        </w:rPr>
        <w:t>.</w:t>
      </w:r>
      <w:r w:rsidR="0056031B" w:rsidRPr="00FE1C16">
        <w:rPr>
          <w:rFonts w:hint="eastAsia"/>
          <w:lang w:eastAsia="zh-TW"/>
        </w:rPr>
        <w:t>事故者</w:t>
      </w:r>
      <w:r w:rsidR="0056031B" w:rsidRPr="00FE1C16">
        <w:rPr>
          <w:rFonts w:hint="eastAsia"/>
          <w:lang w:eastAsia="zh-TW"/>
        </w:rPr>
        <w:t>ID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索賠類別</w:t>
      </w:r>
      <w:r w:rsidRPr="00FE1C16">
        <w:rPr>
          <w:rFonts w:hint="eastAsia"/>
          <w:lang w:eastAsia="zh-TW"/>
        </w:rPr>
        <w:t>_</w:t>
      </w:r>
      <w:r w:rsidRPr="00FE1C16">
        <w:rPr>
          <w:rFonts w:hint="eastAsia"/>
          <w:lang w:eastAsia="zh-TW"/>
        </w:rPr>
        <w:t>前</w:t>
      </w:r>
      <w:r w:rsidR="000434B9" w:rsidRPr="00FE1C16">
        <w:rPr>
          <w:rFonts w:hint="eastAsia"/>
          <w:lang w:eastAsia="zh-TW"/>
        </w:rPr>
        <w:t>= BEF_</w:t>
      </w:r>
      <w:r w:rsidR="000434B9" w:rsidRPr="00FE1C16">
        <w:rPr>
          <w:rFonts w:hint="eastAsia"/>
          <w:lang w:eastAsia="zh-TW"/>
        </w:rPr>
        <w:t>索賠類別</w:t>
      </w:r>
    </w:p>
    <w:p w:rsidR="00122CA6" w:rsidRPr="00FE1C16" w:rsidRDefault="00122CA6" w:rsidP="001E6CD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索賠類別</w:t>
      </w:r>
      <w:r w:rsidRPr="00FE1C16">
        <w:rPr>
          <w:rFonts w:hint="eastAsia"/>
          <w:lang w:eastAsia="zh-TW"/>
        </w:rPr>
        <w:t>_</w:t>
      </w:r>
      <w:r w:rsidRPr="00FE1C16">
        <w:rPr>
          <w:rFonts w:hint="eastAsia"/>
          <w:lang w:eastAsia="zh-TW"/>
        </w:rPr>
        <w:t>後</w:t>
      </w:r>
      <w:r w:rsidR="0056031B" w:rsidRPr="00FE1C16">
        <w:rPr>
          <w:rFonts w:hint="eastAsia"/>
          <w:lang w:eastAsia="zh-TW"/>
        </w:rPr>
        <w:t>=</w:t>
      </w:r>
      <w:r w:rsidR="00C004D7" w:rsidRPr="00FE1C16">
        <w:rPr>
          <w:rFonts w:hint="eastAsia"/>
          <w:lang w:eastAsia="zh-TW"/>
        </w:rPr>
        <w:t xml:space="preserve"> </w:t>
      </w:r>
      <w:r w:rsidR="00C004D7" w:rsidRPr="00FE1C16">
        <w:rPr>
          <w:rFonts w:hint="eastAsia"/>
          <w:lang w:eastAsia="zh-TW"/>
        </w:rPr>
        <w:t>畫面</w:t>
      </w:r>
      <w:r w:rsidR="00C004D7" w:rsidRPr="00FE1C16">
        <w:rPr>
          <w:rFonts w:hint="eastAsia"/>
          <w:lang w:eastAsia="zh-TW"/>
        </w:rPr>
        <w:t>.</w:t>
      </w:r>
      <w:r w:rsidR="0056031B" w:rsidRPr="00FE1C16">
        <w:rPr>
          <w:rFonts w:hint="eastAsia"/>
          <w:lang w:eastAsia="zh-TW"/>
        </w:rPr>
        <w:t>索賠類別</w:t>
      </w:r>
    </w:p>
    <w:p w:rsidR="00113159" w:rsidRPr="00FE1C16" w:rsidRDefault="00113159" w:rsidP="00F052F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正常結束</w:t>
      </w:r>
    </w:p>
    <w:p w:rsidR="00113159" w:rsidRPr="00FE1C16" w:rsidRDefault="00113159" w:rsidP="00F052F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判別是否需寫入線上計算檔：</w:t>
      </w:r>
    </w:p>
    <w:p w:rsidR="00894FFD" w:rsidRPr="00FE1C16" w:rsidRDefault="00894FFD" w:rsidP="00F052F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回傳</w:t>
      </w:r>
      <w:r w:rsidRPr="00FE1C16">
        <w:rPr>
          <w:rFonts w:hint="eastAsia"/>
          <w:lang w:eastAsia="zh-TW"/>
        </w:rPr>
        <w:t>.</w:t>
      </w:r>
      <w:r w:rsidRPr="00FE1C16">
        <w:rPr>
          <w:rFonts w:ascii="新細明體" w:hAnsi="新細明體" w:hint="eastAsia"/>
        </w:rPr>
        <w:t>是否符合計算條件</w:t>
      </w:r>
      <w:r w:rsidRPr="00FE1C16">
        <w:rPr>
          <w:rFonts w:ascii="新細明體" w:hAnsi="新細明體" w:hint="eastAsia"/>
          <w:lang w:eastAsia="zh-TW"/>
        </w:rPr>
        <w:t xml:space="preserve"> = FALSE AND</w:t>
      </w:r>
      <w:r w:rsidRPr="00FE1C16">
        <w:rPr>
          <w:rFonts w:ascii="新細明體" w:hAnsi="新細明體" w:hint="eastAsia"/>
        </w:rPr>
        <w:t>前次模型分類</w:t>
      </w:r>
      <w:r w:rsidRPr="00FE1C16">
        <w:rPr>
          <w:rFonts w:ascii="新細明體" w:hAnsi="新細明體" w:hint="eastAsia"/>
          <w:lang w:eastAsia="zh-TW"/>
        </w:rPr>
        <w:t xml:space="preserve"> = </w:t>
      </w:r>
      <w:r w:rsidRPr="00FE1C16">
        <w:rPr>
          <w:rFonts w:ascii="新細明體" w:hAnsi="新細明體"/>
          <w:lang w:eastAsia="zh-TW"/>
        </w:rPr>
        <w:t>“”</w:t>
      </w:r>
      <w:r w:rsidRPr="00FE1C16">
        <w:rPr>
          <w:rFonts w:ascii="新細明體" w:hAnsi="新細明體" w:hint="eastAsia"/>
          <w:lang w:eastAsia="zh-TW"/>
        </w:rPr>
        <w:t>(表示本次跟前次都不符合)</w:t>
      </w:r>
    </w:p>
    <w:p w:rsidR="00894FFD" w:rsidRPr="00FE1C16" w:rsidRDefault="00894FFD" w:rsidP="00051E3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不需要處理線上計算檔</w:t>
      </w:r>
    </w:p>
    <w:p w:rsidR="00894FFD" w:rsidRPr="00FE1C16" w:rsidRDefault="00894FFD" w:rsidP="00051E3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ELSE</w:t>
      </w:r>
    </w:p>
    <w:p w:rsidR="00F052FD" w:rsidRPr="00FE1C16" w:rsidRDefault="00755D01" w:rsidP="00051E3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</w:t>
      </w:r>
      <w:r w:rsidRPr="00FE1C16">
        <w:rPr>
          <w:rFonts w:hint="eastAsia"/>
          <w:lang w:eastAsia="zh-TW"/>
        </w:rPr>
        <w:t>回傳</w:t>
      </w:r>
      <w:r w:rsidRPr="00FE1C16">
        <w:rPr>
          <w:rFonts w:hint="eastAsia"/>
          <w:lang w:eastAsia="zh-TW"/>
        </w:rPr>
        <w:t>.</w:t>
      </w:r>
      <w:r w:rsidRPr="00FE1C16">
        <w:rPr>
          <w:rFonts w:ascii="新細明體" w:hAnsi="新細明體" w:hint="eastAsia"/>
        </w:rPr>
        <w:t>是否符合計算條件</w:t>
      </w:r>
      <w:r w:rsidRPr="00FE1C16">
        <w:rPr>
          <w:rFonts w:ascii="新細明體" w:hAnsi="新細明體" w:hint="eastAsia"/>
          <w:lang w:eastAsia="zh-TW"/>
        </w:rPr>
        <w:t xml:space="preserve"> = TRUE</w:t>
      </w:r>
    </w:p>
    <w:p w:rsidR="001C114B" w:rsidRPr="00FE1C16" w:rsidRDefault="00050FEE" w:rsidP="00051E3D">
      <w:pPr>
        <w:pStyle w:val="Tabletext"/>
        <w:keepLines w:val="0"/>
        <w:numPr>
          <w:ilvl w:val="7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組出</w:t>
      </w:r>
      <w:r w:rsidR="00475630"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線上計算資料</w:t>
      </w:r>
      <w:r w:rsidR="00D852DC" w:rsidRPr="00FE1C16">
        <w:rPr>
          <w:rFonts w:hint="eastAsia"/>
          <w:lang w:eastAsia="zh-TW"/>
        </w:rPr>
        <w:t>(DTAAV014)</w:t>
      </w:r>
      <w:r w:rsidRPr="00FE1C16">
        <w:rPr>
          <w:rFonts w:hint="eastAsia"/>
          <w:lang w:eastAsia="zh-TW"/>
        </w:rPr>
        <w:t>：</w:t>
      </w:r>
    </w:p>
    <w:tbl>
      <w:tblPr>
        <w:tblW w:w="5938" w:type="dxa"/>
        <w:tblInd w:w="4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739"/>
        <w:gridCol w:w="1498"/>
      </w:tblGrid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C0C0C0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739" w:type="dxa"/>
            <w:shd w:val="clear" w:color="auto" w:fill="C0C0C0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498" w:type="dxa"/>
            <w:shd w:val="clear" w:color="auto" w:fill="C0C0C0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  <w:vAlign w:val="center"/>
          </w:tcPr>
          <w:p w:rsidR="001C114B" w:rsidRPr="00FE1C16" w:rsidRDefault="001C114B" w:rsidP="0000095D">
            <w:pPr>
              <w:rPr>
                <w:rFonts w:ascii="細明體" w:eastAsia="細明體" w:hAnsi="細明體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2739" w:type="dxa"/>
          </w:tcPr>
          <w:p w:rsidR="001C114B" w:rsidRPr="00FE1C16" w:rsidRDefault="00CC5361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ascii="細明體" w:eastAsia="細明體" w:hAnsi="細明體" w:cs="Arial" w:hint="eastAsia"/>
                <w:lang w:eastAsia="zh-TW"/>
              </w:rPr>
              <w:t>畫面</w:t>
            </w:r>
            <w:r w:rsidR="001C114B" w:rsidRPr="00FE1C1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.受理編號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  <w:vAlign w:val="center"/>
          </w:tcPr>
          <w:p w:rsidR="001C114B" w:rsidRPr="00FE1C16" w:rsidRDefault="001C114B" w:rsidP="0000095D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2739" w:type="dxa"/>
          </w:tcPr>
          <w:p w:rsidR="001C114B" w:rsidRPr="00FE1C16" w:rsidRDefault="008139A6" w:rsidP="00DD15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ascii="細明體" w:eastAsia="細明體" w:hAnsi="細明體" w:hint="eastAsia"/>
                <w:lang w:eastAsia="zh-TW"/>
              </w:rPr>
              <w:t>AA_V1Z006.</w:t>
            </w:r>
            <w:r w:rsidRPr="00FE1C16">
              <w:rPr>
                <w:rFonts w:hint="eastAsia"/>
                <w:lang w:eastAsia="zh-TW"/>
              </w:rPr>
              <w:t>本次模型分類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  <w:vAlign w:val="center"/>
          </w:tcPr>
          <w:p w:rsidR="001C114B" w:rsidRPr="00FE1C16" w:rsidRDefault="001C114B" w:rsidP="0000095D">
            <w:pPr>
              <w:rPr>
                <w:rFonts w:ascii="細明體" w:eastAsia="細明體" w:hAnsi="細明體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739" w:type="dxa"/>
          </w:tcPr>
          <w:p w:rsidR="001C114B" w:rsidRPr="00FE1C16" w:rsidRDefault="008139A6" w:rsidP="000009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E1C16">
              <w:rPr>
                <w:rFonts w:ascii="細明體" w:eastAsia="細明體" w:hAnsi="細明體" w:cs="Arial" w:hint="eastAsia"/>
                <w:lang w:eastAsia="zh-TW"/>
              </w:rPr>
              <w:t>畫面</w:t>
            </w:r>
            <w:r w:rsidR="001C114B" w:rsidRPr="00FE1C16">
              <w:rPr>
                <w:rFonts w:ascii="細明體" w:eastAsia="細明體" w:hAnsi="細明體" w:cs="Arial" w:hint="eastAsia"/>
                <w:lang w:eastAsia="zh-TW"/>
              </w:rPr>
              <w:t>.</w:t>
            </w:r>
            <w:r w:rsidR="001C114B" w:rsidRPr="00FE1C16">
              <w:rPr>
                <w:rFonts w:ascii="細明體" w:eastAsia="細明體" w:hAnsi="細明體" w:hint="eastAsia"/>
              </w:rPr>
              <w:t>事故者ID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  <w:vAlign w:val="center"/>
          </w:tcPr>
          <w:p w:rsidR="001C114B" w:rsidRPr="00FE1C16" w:rsidRDefault="001C114B" w:rsidP="0000095D">
            <w:pPr>
              <w:rPr>
                <w:rFonts w:ascii="細明體" w:eastAsia="細明體" w:hAnsi="細明體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2739" w:type="dxa"/>
          </w:tcPr>
          <w:p w:rsidR="001C114B" w:rsidRPr="00FE1C16" w:rsidRDefault="008139A6" w:rsidP="000009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E1C16">
              <w:rPr>
                <w:rFonts w:ascii="細明體" w:eastAsia="細明體" w:hAnsi="細明體" w:cs="Arial" w:hint="eastAsia"/>
                <w:lang w:eastAsia="zh-TW"/>
              </w:rPr>
              <w:t>今天日期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  <w:vAlign w:val="center"/>
          </w:tcPr>
          <w:p w:rsidR="001C114B" w:rsidRPr="00FE1C16" w:rsidRDefault="001C114B" w:rsidP="0000095D">
            <w:pPr>
              <w:rPr>
                <w:rFonts w:ascii="細明體" w:eastAsia="細明體" w:hAnsi="細明體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輸入時間</w:t>
            </w:r>
          </w:p>
        </w:tc>
        <w:tc>
          <w:tcPr>
            <w:tcW w:w="2739" w:type="dxa"/>
          </w:tcPr>
          <w:p w:rsidR="001C114B" w:rsidRPr="00FE1C16" w:rsidRDefault="008139A6" w:rsidP="000009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E1C16">
              <w:rPr>
                <w:rFonts w:ascii="細明體" w:eastAsia="細明體" w:hAnsi="細明體" w:cs="Arial" w:hint="eastAsia"/>
                <w:lang w:eastAsia="zh-TW"/>
              </w:rPr>
              <w:t>現在</w:t>
            </w:r>
            <w:r w:rsidR="001C114B" w:rsidRPr="00FE1C16">
              <w:rPr>
                <w:rFonts w:ascii="細明體" w:eastAsia="細明體" w:hAnsi="細明體" w:hint="eastAsia"/>
                <w:lang w:eastAsia="zh-TW"/>
              </w:rPr>
              <w:t>時間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</w:tcPr>
          <w:p w:rsidR="001C114B" w:rsidRPr="00FE1C16" w:rsidRDefault="001C114B" w:rsidP="0000095D">
            <w:pPr>
              <w:rPr>
                <w:rFonts w:hint="eastAsia"/>
                <w:sz w:val="20"/>
              </w:rPr>
            </w:pPr>
            <w:r w:rsidRPr="00FE1C16">
              <w:rPr>
                <w:rFonts w:hint="eastAsia"/>
                <w:sz w:val="20"/>
              </w:rPr>
              <w:t>輸入人員</w:t>
            </w:r>
          </w:p>
        </w:tc>
        <w:tc>
          <w:tcPr>
            <w:tcW w:w="2739" w:type="dxa"/>
          </w:tcPr>
          <w:p w:rsidR="001C114B" w:rsidRPr="00FE1C16" w:rsidRDefault="008139A6" w:rsidP="000009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操作</w:t>
            </w:r>
            <w:r w:rsidR="001C114B" w:rsidRPr="00FE1C16">
              <w:rPr>
                <w:rFonts w:hint="eastAsia"/>
                <w:lang w:eastAsia="zh-TW"/>
              </w:rPr>
              <w:t>人員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</w:tcPr>
          <w:p w:rsidR="001C114B" w:rsidRPr="00FE1C16" w:rsidRDefault="001C114B" w:rsidP="0000095D">
            <w:pPr>
              <w:rPr>
                <w:sz w:val="20"/>
              </w:rPr>
            </w:pPr>
            <w:r w:rsidRPr="00FE1C16">
              <w:rPr>
                <w:rFonts w:hint="eastAsia"/>
                <w:sz w:val="20"/>
              </w:rPr>
              <w:t>輸入人員姓名</w:t>
            </w:r>
          </w:p>
        </w:tc>
        <w:tc>
          <w:tcPr>
            <w:tcW w:w="2739" w:type="dxa"/>
          </w:tcPr>
          <w:p w:rsidR="001C114B" w:rsidRPr="00FE1C16" w:rsidRDefault="008139A6" w:rsidP="008139A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操作</w:t>
            </w:r>
            <w:r w:rsidR="001C114B" w:rsidRPr="00FE1C16">
              <w:rPr>
                <w:rFonts w:hint="eastAsia"/>
                <w:lang w:eastAsia="zh-TW"/>
              </w:rPr>
              <w:t>人員姓名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C114B" w:rsidRPr="00FE1C16" w:rsidTr="00051E3D">
        <w:trPr>
          <w:trHeight w:val="303"/>
        </w:trPr>
        <w:tc>
          <w:tcPr>
            <w:tcW w:w="1701" w:type="dxa"/>
            <w:shd w:val="clear" w:color="auto" w:fill="FFFF99"/>
            <w:vAlign w:val="center"/>
          </w:tcPr>
          <w:p w:rsidR="001C114B" w:rsidRPr="00FE1C16" w:rsidRDefault="001C114B" w:rsidP="0000095D">
            <w:pPr>
              <w:rPr>
                <w:rFonts w:ascii="細明體" w:eastAsia="細明體" w:hAnsi="細明體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是否成功</w:t>
            </w:r>
          </w:p>
        </w:tc>
        <w:tc>
          <w:tcPr>
            <w:tcW w:w="2739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E1C16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FE1C1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N</w:t>
            </w:r>
            <w:r w:rsidRPr="00FE1C16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1498" w:type="dxa"/>
          </w:tcPr>
          <w:p w:rsidR="001C114B" w:rsidRPr="00FE1C16" w:rsidRDefault="001C114B" w:rsidP="0000095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852DC" w:rsidRPr="00FE1C16" w:rsidRDefault="00D852DC" w:rsidP="002154AC">
      <w:pPr>
        <w:pStyle w:val="Tabletext"/>
        <w:keepLines w:val="0"/>
        <w:spacing w:after="0" w:line="240" w:lineRule="auto"/>
        <w:ind w:left="3827"/>
        <w:rPr>
          <w:rFonts w:hint="eastAsia"/>
          <w:lang w:eastAsia="zh-TW"/>
        </w:rPr>
      </w:pPr>
    </w:p>
    <w:p w:rsidR="008A5B3B" w:rsidRPr="00FE1C16" w:rsidRDefault="008A5B3B" w:rsidP="00A776A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ab/>
      </w:r>
      <w:r w:rsidRPr="00FE1C16">
        <w:rPr>
          <w:rFonts w:hint="eastAsia"/>
          <w:lang w:eastAsia="zh-TW"/>
        </w:rPr>
        <w:tab/>
      </w:r>
      <w:r w:rsidRPr="00FE1C16">
        <w:rPr>
          <w:rFonts w:hint="eastAsia"/>
          <w:lang w:eastAsia="zh-TW"/>
        </w:rPr>
        <w:tab/>
        <w:t xml:space="preserve">        //**</w:t>
      </w:r>
      <w:r w:rsidRPr="00FE1C16">
        <w:rPr>
          <w:rFonts w:hint="eastAsia"/>
          <w:lang w:eastAsia="zh-TW"/>
        </w:rPr>
        <w:t>新增前先刪除資料，避免第一次核定</w:t>
      </w:r>
      <w:r w:rsidRPr="00FE1C16">
        <w:rPr>
          <w:rFonts w:hint="eastAsia"/>
          <w:lang w:eastAsia="zh-TW"/>
        </w:rPr>
        <w:t>DTAAV014</w:t>
      </w:r>
      <w:r w:rsidRPr="00FE1C16">
        <w:rPr>
          <w:rFonts w:hint="eastAsia"/>
          <w:lang w:eastAsia="zh-TW"/>
        </w:rPr>
        <w:t>寫檔完成，但後面檢核失敗造成第二次核定時出現資料重複問題</w:t>
      </w:r>
    </w:p>
    <w:p w:rsidR="00981945" w:rsidRPr="00FE1C16" w:rsidRDefault="00981945" w:rsidP="00DA3A6E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ascii="細明體" w:eastAsia="細明體" w:hAnsi="細明體" w:hint="eastAsia"/>
          <w:lang w:eastAsia="zh-TW"/>
        </w:rPr>
        <w:t>AA_V1Z006.</w:t>
      </w:r>
      <w:r w:rsidRPr="00FE1C16">
        <w:rPr>
          <w:rFonts w:hint="eastAsia"/>
          <w:lang w:eastAsia="zh-TW"/>
        </w:rPr>
        <w:t>本次模型分類</w:t>
      </w:r>
      <w:r w:rsidRPr="00FE1C16">
        <w:rPr>
          <w:rFonts w:hint="eastAsia"/>
          <w:lang w:eastAsia="zh-TW"/>
        </w:rPr>
        <w:t xml:space="preserve"> = </w:t>
      </w:r>
      <w:r w:rsidRPr="00FE1C16">
        <w:rPr>
          <w:lang w:eastAsia="zh-TW"/>
        </w:rPr>
        <w:t>‘</w:t>
      </w:r>
      <w:r w:rsidRPr="00FE1C16">
        <w:rPr>
          <w:rFonts w:hint="eastAsia"/>
          <w:lang w:eastAsia="zh-TW"/>
        </w:rPr>
        <w:t>1</w:t>
      </w:r>
      <w:r w:rsidRPr="00FE1C16">
        <w:rPr>
          <w:lang w:eastAsia="zh-TW"/>
        </w:rPr>
        <w:t>’</w:t>
      </w:r>
      <w:r w:rsidRPr="00FE1C16">
        <w:rPr>
          <w:rFonts w:hint="eastAsia"/>
          <w:lang w:eastAsia="zh-TW"/>
        </w:rPr>
        <w:t xml:space="preserve"> (</w:t>
      </w:r>
      <w:r w:rsidRPr="00FE1C16">
        <w:rPr>
          <w:rFonts w:hint="eastAsia"/>
          <w:lang w:eastAsia="zh-TW"/>
        </w:rPr>
        <w:t>完全沒算過</w:t>
      </w:r>
      <w:r w:rsidRPr="00FE1C16">
        <w:rPr>
          <w:rFonts w:hint="eastAsia"/>
          <w:lang w:eastAsia="zh-TW"/>
        </w:rPr>
        <w:t xml:space="preserve"> )</w:t>
      </w:r>
    </w:p>
    <w:p w:rsidR="00981945" w:rsidRPr="00FE1C16" w:rsidRDefault="00981945" w:rsidP="0017055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CALL</w:t>
      </w:r>
      <w:r w:rsidR="008A5B3B" w:rsidRPr="00FE1C16">
        <w:rPr>
          <w:rFonts w:hint="eastAsia"/>
          <w:kern w:val="2"/>
          <w:lang w:eastAsia="zh-TW"/>
        </w:rPr>
        <w:t>理賠偵測線上計算檔維護模組</w:t>
      </w:r>
      <w:r w:rsidR="008A5B3B" w:rsidRPr="00FE1C16">
        <w:rPr>
          <w:rFonts w:hint="eastAsia"/>
          <w:kern w:val="2"/>
          <w:lang w:eastAsia="zh-TW"/>
        </w:rPr>
        <w:t xml:space="preserve"> AA_V1Z007.delDTAAV014()</w:t>
      </w:r>
      <w:r w:rsidR="008A5B3B" w:rsidRPr="00FE1C16">
        <w:rPr>
          <w:rFonts w:hint="eastAsia"/>
          <w:kern w:val="2"/>
          <w:lang w:eastAsia="zh-TW"/>
        </w:rPr>
        <w:t>，</w:t>
      </w:r>
      <w:r w:rsidR="008A5B3B" w:rsidRPr="00FE1C16">
        <w:rPr>
          <w:rFonts w:hint="eastAsia"/>
          <w:kern w:val="2"/>
          <w:lang w:eastAsia="zh-TW"/>
        </w:rPr>
        <w:t>BY</w:t>
      </w:r>
      <w:r w:rsidR="008A5B3B" w:rsidRPr="00FE1C16">
        <w:rPr>
          <w:rFonts w:hint="eastAsia"/>
          <w:kern w:val="2"/>
          <w:lang w:eastAsia="zh-TW"/>
        </w:rPr>
        <w:t>參數</w:t>
      </w:r>
      <w:r w:rsidR="008A5B3B" w:rsidRPr="00FE1C16">
        <w:rPr>
          <w:rFonts w:hint="eastAsia"/>
          <w:kern w:val="2"/>
          <w:lang w:eastAsia="zh-TW"/>
        </w:rPr>
        <w:t>:</w:t>
      </w:r>
    </w:p>
    <w:p w:rsidR="008A5B3B" w:rsidRPr="00FE1C16" w:rsidRDefault="008A5B3B" w:rsidP="0017055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受理編號</w:t>
      </w:r>
      <w:r w:rsidRPr="00FE1C16">
        <w:rPr>
          <w:rFonts w:hint="eastAsia"/>
          <w:lang w:eastAsia="zh-TW"/>
        </w:rPr>
        <w:t xml:space="preserve">: </w:t>
      </w:r>
      <w:r w:rsidRPr="00FE1C16">
        <w:rPr>
          <w:rFonts w:hint="eastAsia"/>
          <w:lang w:eastAsia="zh-TW"/>
        </w:rPr>
        <w:t>同上述組出</w:t>
      </w:r>
      <w:r w:rsidRPr="00FE1C16">
        <w:rPr>
          <w:rFonts w:hint="eastAsia"/>
          <w:lang w:eastAsia="zh-TW"/>
        </w:rPr>
        <w:t>DTAAV014</w:t>
      </w:r>
    </w:p>
    <w:p w:rsidR="008A5B3B" w:rsidRPr="00FE1C16" w:rsidRDefault="008A5B3B" w:rsidP="00170556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模型分類</w:t>
      </w:r>
      <w:r w:rsidRPr="00FE1C16">
        <w:rPr>
          <w:rFonts w:hint="eastAsia"/>
          <w:lang w:eastAsia="zh-TW"/>
        </w:rPr>
        <w:t xml:space="preserve">: </w:t>
      </w:r>
      <w:r w:rsidRPr="00FE1C16">
        <w:rPr>
          <w:rFonts w:hint="eastAsia"/>
          <w:lang w:eastAsia="zh-TW"/>
        </w:rPr>
        <w:t>同上述組出</w:t>
      </w:r>
      <w:r w:rsidRPr="00FE1C16">
        <w:rPr>
          <w:rFonts w:hint="eastAsia"/>
          <w:lang w:eastAsia="zh-TW"/>
        </w:rPr>
        <w:t>DTAAV014</w:t>
      </w:r>
    </w:p>
    <w:p w:rsidR="008A5B3B" w:rsidRPr="00FE1C16" w:rsidRDefault="008A5B3B" w:rsidP="0017055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</w:p>
    <w:p w:rsidR="00113159" w:rsidRPr="00FE1C16" w:rsidRDefault="00113159" w:rsidP="00A6698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CALL AA_V1Z007.dealDTAAV014()</w:t>
      </w:r>
      <w:r w:rsidRPr="00FE1C16">
        <w:rPr>
          <w:rFonts w:hint="eastAsia"/>
          <w:lang w:eastAsia="zh-TW"/>
        </w:rPr>
        <w:t>：</w:t>
      </w:r>
      <w:r w:rsidRPr="00FE1C16">
        <w:rPr>
          <w:rFonts w:hint="eastAsia"/>
          <w:lang w:eastAsia="zh-TW"/>
        </w:rPr>
        <w:t>(</w:t>
      </w:r>
      <w:r w:rsidRPr="00FE1C16">
        <w:rPr>
          <w:rFonts w:hint="eastAsia"/>
          <w:lang w:eastAsia="zh-TW"/>
        </w:rPr>
        <w:t>理賠偵測線上計算檔備分處理</w:t>
      </w:r>
      <w:r w:rsidRPr="00FE1C16">
        <w:rPr>
          <w:rFonts w:hint="eastAsia"/>
          <w:lang w:eastAsia="zh-TW"/>
        </w:rPr>
        <w:t>)</w:t>
      </w:r>
    </w:p>
    <w:p w:rsidR="00113159" w:rsidRPr="00FE1C16" w:rsidRDefault="00113159" w:rsidP="00A66983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計算狀況</w:t>
      </w:r>
      <w:r w:rsidR="0036615C" w:rsidRPr="00FE1C16">
        <w:rPr>
          <w:rFonts w:hint="eastAsia"/>
          <w:lang w:eastAsia="zh-TW"/>
        </w:rPr>
        <w:t xml:space="preserve"> = </w:t>
      </w:r>
      <w:r w:rsidR="00104E9F" w:rsidRPr="00FE1C16">
        <w:rPr>
          <w:rFonts w:ascii="細明體" w:eastAsia="細明體" w:hAnsi="細明體" w:hint="eastAsia"/>
          <w:lang w:eastAsia="zh-TW"/>
        </w:rPr>
        <w:t>AA_V1Z006.</w:t>
      </w:r>
      <w:r w:rsidR="00104E9F" w:rsidRPr="00FE1C16">
        <w:rPr>
          <w:rFonts w:hint="eastAsia"/>
          <w:lang w:eastAsia="zh-TW"/>
        </w:rPr>
        <w:t>計算狀況</w:t>
      </w:r>
    </w:p>
    <w:p w:rsidR="00113159" w:rsidRPr="00FE1C16" w:rsidRDefault="00113159" w:rsidP="00A66983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前次模型分類</w:t>
      </w:r>
      <w:r w:rsidR="00104E9F" w:rsidRPr="00FE1C16">
        <w:rPr>
          <w:rFonts w:hint="eastAsia"/>
          <w:lang w:eastAsia="zh-TW"/>
        </w:rPr>
        <w:t xml:space="preserve">= </w:t>
      </w:r>
      <w:r w:rsidR="00104E9F" w:rsidRPr="00FE1C16">
        <w:rPr>
          <w:rFonts w:ascii="細明體" w:eastAsia="細明體" w:hAnsi="細明體" w:hint="eastAsia"/>
          <w:lang w:eastAsia="zh-TW"/>
        </w:rPr>
        <w:t>AA_V1Z006.</w:t>
      </w:r>
      <w:r w:rsidR="00104E9F" w:rsidRPr="00FE1C16">
        <w:rPr>
          <w:rFonts w:hint="eastAsia"/>
          <w:lang w:eastAsia="zh-TW"/>
        </w:rPr>
        <w:t xml:space="preserve"> </w:t>
      </w:r>
      <w:r w:rsidR="00104E9F" w:rsidRPr="00FE1C16">
        <w:rPr>
          <w:rFonts w:hint="eastAsia"/>
          <w:lang w:eastAsia="zh-TW"/>
        </w:rPr>
        <w:t>前次模型分類</w:t>
      </w:r>
    </w:p>
    <w:p w:rsidR="00113159" w:rsidRPr="00FE1C16" w:rsidRDefault="00113159" w:rsidP="00A66983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線上計算資料</w:t>
      </w:r>
      <w:r w:rsidR="009D2A70" w:rsidRPr="00FE1C16">
        <w:rPr>
          <w:rFonts w:hint="eastAsia"/>
          <w:lang w:eastAsia="zh-TW"/>
        </w:rPr>
        <w:t xml:space="preserve"> =</w:t>
      </w:r>
      <w:r w:rsidR="00475630" w:rsidRPr="00FE1C16">
        <w:rPr>
          <w:rFonts w:hint="eastAsia"/>
          <w:lang w:eastAsia="zh-TW"/>
        </w:rPr>
        <w:t xml:space="preserve"> </w:t>
      </w:r>
      <w:r w:rsidR="00475630" w:rsidRPr="00FE1C16">
        <w:rPr>
          <w:rFonts w:hint="eastAsia"/>
          <w:lang w:eastAsia="zh-TW"/>
        </w:rPr>
        <w:t>線上計算資料</w:t>
      </w:r>
      <w:r w:rsidR="00475630" w:rsidRPr="00FE1C16">
        <w:rPr>
          <w:rFonts w:hint="eastAsia"/>
          <w:lang w:eastAsia="zh-TW"/>
        </w:rPr>
        <w:t>(DTAAV014)</w:t>
      </w:r>
    </w:p>
    <w:p w:rsidR="009348A2" w:rsidRPr="00FE1C16" w:rsidRDefault="008A5B3B" w:rsidP="00A66983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//**</w:t>
      </w:r>
      <w:r w:rsidRPr="00FE1C16">
        <w:rPr>
          <w:rFonts w:hint="eastAsia"/>
          <w:lang w:eastAsia="zh-TW"/>
        </w:rPr>
        <w:t>為避免早上</w:t>
      </w:r>
      <w:r w:rsidRPr="00FE1C16">
        <w:rPr>
          <w:rFonts w:hint="eastAsia"/>
          <w:lang w:eastAsia="zh-TW"/>
        </w:rPr>
        <w:t>8:30</w:t>
      </w:r>
      <w:r w:rsidRPr="00FE1C16">
        <w:rPr>
          <w:rFonts w:hint="eastAsia"/>
          <w:lang w:eastAsia="zh-TW"/>
        </w:rPr>
        <w:t>，</w:t>
      </w:r>
      <w:r w:rsidRPr="00FE1C16">
        <w:rPr>
          <w:rFonts w:hint="eastAsia"/>
          <w:lang w:eastAsia="zh-TW"/>
        </w:rPr>
        <w:t>control-m</w:t>
      </w:r>
      <w:r w:rsidRPr="00FE1C16">
        <w:rPr>
          <w:rFonts w:hint="eastAsia"/>
          <w:lang w:eastAsia="zh-TW"/>
        </w:rPr>
        <w:t>排程會清檔，程式控制</w:t>
      </w:r>
      <w:r w:rsidRPr="00FE1C16">
        <w:rPr>
          <w:rFonts w:hint="eastAsia"/>
          <w:lang w:eastAsia="zh-TW"/>
        </w:rPr>
        <w:t>:</w:t>
      </w:r>
      <w:r w:rsidRPr="00FE1C16">
        <w:rPr>
          <w:rFonts w:hint="eastAsia"/>
          <w:lang w:eastAsia="zh-TW"/>
        </w:rPr>
        <w:t>當天</w:t>
      </w:r>
      <w:r w:rsidRPr="00FE1C16">
        <w:rPr>
          <w:rFonts w:hint="eastAsia"/>
          <w:lang w:eastAsia="zh-TW"/>
        </w:rPr>
        <w:t>8:00~22:00</w:t>
      </w:r>
      <w:r w:rsidRPr="00FE1C16">
        <w:rPr>
          <w:rFonts w:hint="eastAsia"/>
          <w:lang w:eastAsia="zh-TW"/>
        </w:rPr>
        <w:t>啟動線上呼叫，但排除</w:t>
      </w:r>
      <w:r w:rsidRPr="00FE1C16">
        <w:rPr>
          <w:rFonts w:hint="eastAsia"/>
          <w:lang w:eastAsia="zh-TW"/>
        </w:rPr>
        <w:t>8:25~8:31</w:t>
      </w:r>
      <w:r w:rsidRPr="00FE1C16">
        <w:rPr>
          <w:rFonts w:hint="eastAsia"/>
          <w:lang w:eastAsia="zh-TW"/>
        </w:rPr>
        <w:t>不啟動</w:t>
      </w:r>
    </w:p>
    <w:p w:rsidR="008A5B3B" w:rsidRPr="00FE1C16" w:rsidRDefault="008A5B3B" w:rsidP="008A5B3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當天處理時間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介於</w:t>
      </w:r>
      <w:r w:rsidRPr="00FE1C16">
        <w:rPr>
          <w:rFonts w:hint="eastAsia"/>
          <w:lang w:eastAsia="zh-TW"/>
        </w:rPr>
        <w:t xml:space="preserve">8:00~8:25 </w:t>
      </w:r>
      <w:r w:rsidRPr="00FE1C16">
        <w:rPr>
          <w:rFonts w:hint="eastAsia"/>
          <w:lang w:eastAsia="zh-TW"/>
        </w:rPr>
        <w:t>或</w:t>
      </w:r>
      <w:r w:rsidRPr="00FE1C16">
        <w:rPr>
          <w:rFonts w:hint="eastAsia"/>
          <w:lang w:eastAsia="zh-TW"/>
        </w:rPr>
        <w:t xml:space="preserve">  8:31~22:00 </w:t>
      </w:r>
      <w:r w:rsidRPr="00FE1C16">
        <w:rPr>
          <w:rFonts w:hint="eastAsia"/>
          <w:lang w:eastAsia="zh-TW"/>
        </w:rPr>
        <w:t>才執行線上呼叫批次機制</w:t>
      </w:r>
    </w:p>
    <w:p w:rsidR="00F85CE7" w:rsidRPr="00FE1C16" w:rsidRDefault="00F85CE7" w:rsidP="00A6698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線上呼叫理賠偵測批次作業：</w:t>
      </w:r>
      <w:r w:rsidR="00117FB8" w:rsidRPr="00FE1C16">
        <w:rPr>
          <w:rFonts w:hint="eastAsia"/>
          <w:lang w:eastAsia="zh-TW"/>
        </w:rPr>
        <w:t>(</w:t>
      </w:r>
      <w:r w:rsidR="00984D43" w:rsidRPr="00FE1C16">
        <w:rPr>
          <w:rFonts w:hint="eastAsia"/>
          <w:lang w:eastAsia="zh-TW"/>
        </w:rPr>
        <w:t>每次檢查是否有待算以及</w:t>
      </w:r>
      <w:r w:rsidR="00424A2A" w:rsidRPr="00FE1C16">
        <w:rPr>
          <w:rFonts w:hint="eastAsia"/>
          <w:lang w:eastAsia="zh-TW"/>
        </w:rPr>
        <w:t>批</w:t>
      </w:r>
      <w:r w:rsidR="002154AC" w:rsidRPr="00FE1C16">
        <w:rPr>
          <w:rFonts w:hint="eastAsia"/>
          <w:lang w:eastAsia="zh-TW"/>
        </w:rPr>
        <w:t>次</w:t>
      </w:r>
      <w:r w:rsidR="00424A2A" w:rsidRPr="00FE1C16">
        <w:rPr>
          <w:rFonts w:hint="eastAsia"/>
          <w:lang w:eastAsia="zh-TW"/>
        </w:rPr>
        <w:t>是否正在跑</w:t>
      </w:r>
      <w:r w:rsidR="00117FB8" w:rsidRPr="00FE1C16">
        <w:rPr>
          <w:rFonts w:hint="eastAsia"/>
          <w:lang w:eastAsia="zh-TW"/>
        </w:rPr>
        <w:t>)</w:t>
      </w:r>
    </w:p>
    <w:p w:rsidR="00330E3D" w:rsidRPr="00FE1C16" w:rsidRDefault="00541863" w:rsidP="002154AC">
      <w:pPr>
        <w:pStyle w:val="Tabletext"/>
        <w:keepLines w:val="0"/>
        <w:spacing w:after="0" w:line="240" w:lineRule="auto"/>
        <w:ind w:leftChars="590" w:left="1416"/>
        <w:rPr>
          <w:rFonts w:hint="eastAsia"/>
          <w:shd w:val="pct15" w:color="auto" w:fill="FFFFFF"/>
          <w:lang w:eastAsia="zh-TW"/>
        </w:rPr>
      </w:pPr>
      <w:r w:rsidRPr="00FE1C16">
        <w:rPr>
          <w:rFonts w:hint="eastAsia"/>
          <w:shd w:val="pct15" w:color="auto" w:fill="FFFFFF"/>
          <w:lang w:eastAsia="zh-TW"/>
        </w:rPr>
        <w:t>作業說明：</w:t>
      </w:r>
    </w:p>
    <w:p w:rsidR="00541863" w:rsidRPr="00FE1C16" w:rsidRDefault="00330E3D" w:rsidP="002154AC">
      <w:pPr>
        <w:pStyle w:val="Tabletext"/>
        <w:keepLines w:val="0"/>
        <w:spacing w:after="0" w:line="240" w:lineRule="auto"/>
        <w:ind w:leftChars="590" w:left="1600" w:hangingChars="92" w:hanging="184"/>
        <w:rPr>
          <w:rFonts w:hint="eastAsia"/>
          <w:shd w:val="pct15" w:color="auto" w:fill="FFFFFF"/>
          <w:lang w:eastAsia="zh-TW"/>
        </w:rPr>
      </w:pPr>
      <w:r w:rsidRPr="00FE1C16">
        <w:rPr>
          <w:rFonts w:hint="eastAsia"/>
          <w:shd w:val="pct15" w:color="auto" w:fill="FFFFFF"/>
          <w:lang w:eastAsia="zh-TW"/>
        </w:rPr>
        <w:t>1.</w:t>
      </w:r>
      <w:r w:rsidR="00541863" w:rsidRPr="00FE1C16">
        <w:rPr>
          <w:rFonts w:hint="eastAsia"/>
          <w:shd w:val="pct15" w:color="auto" w:fill="FFFFFF"/>
          <w:lang w:eastAsia="zh-TW"/>
        </w:rPr>
        <w:t>ONLINE CALL BATCH</w:t>
      </w:r>
      <w:r w:rsidR="00541863" w:rsidRPr="00FE1C16">
        <w:rPr>
          <w:rFonts w:hint="eastAsia"/>
          <w:shd w:val="pct15" w:color="auto" w:fill="FFFFFF"/>
          <w:lang w:eastAsia="zh-TW"/>
        </w:rPr>
        <w:t>指定先ㄧ支程式，此程式要在</w:t>
      </w:r>
      <w:r w:rsidR="00541863" w:rsidRPr="00FE1C16">
        <w:rPr>
          <w:rFonts w:hint="eastAsia"/>
          <w:shd w:val="pct15" w:color="auto" w:fill="FFFFFF"/>
          <w:lang w:eastAsia="zh-TW"/>
        </w:rPr>
        <w:t>WAS</w:t>
      </w:r>
      <w:r w:rsidR="00541863" w:rsidRPr="00FE1C16">
        <w:rPr>
          <w:rFonts w:hint="eastAsia"/>
          <w:shd w:val="pct15" w:color="auto" w:fill="FFFFFF"/>
          <w:lang w:eastAsia="zh-TW"/>
        </w:rPr>
        <w:t>端的</w:t>
      </w:r>
      <w:r w:rsidR="00541863" w:rsidRPr="00FE1C16">
        <w:rPr>
          <w:rFonts w:hint="eastAsia"/>
          <w:shd w:val="pct15" w:color="auto" w:fill="FFFFFF"/>
          <w:lang w:eastAsia="zh-TW"/>
        </w:rPr>
        <w:t>PROPERTY</w:t>
      </w:r>
      <w:r w:rsidR="00541863" w:rsidRPr="00FE1C16">
        <w:rPr>
          <w:rFonts w:hint="eastAsia"/>
          <w:shd w:val="pct15" w:color="auto" w:fill="FFFFFF"/>
          <w:lang w:eastAsia="zh-TW"/>
        </w:rPr>
        <w:t>檔案中設定對應的</w:t>
      </w:r>
      <w:r w:rsidR="00541863" w:rsidRPr="00FE1C16">
        <w:rPr>
          <w:rFonts w:hint="eastAsia"/>
          <w:shd w:val="pct15" w:color="auto" w:fill="FFFFFF"/>
          <w:lang w:eastAsia="zh-TW"/>
        </w:rPr>
        <w:t>GROUP NAME(</w:t>
      </w:r>
      <w:r w:rsidR="00541863" w:rsidRPr="00FE1C16">
        <w:rPr>
          <w:rFonts w:hint="eastAsia"/>
          <w:shd w:val="pct15" w:color="auto" w:fill="FFFFFF"/>
          <w:lang w:eastAsia="zh-TW"/>
        </w:rPr>
        <w:t>不可對應到多個</w:t>
      </w:r>
      <w:r w:rsidR="00541863" w:rsidRPr="00FE1C16">
        <w:rPr>
          <w:rFonts w:hint="eastAsia"/>
          <w:shd w:val="pct15" w:color="auto" w:fill="FFFFFF"/>
          <w:lang w:eastAsia="zh-TW"/>
        </w:rPr>
        <w:t>GROUP)</w:t>
      </w:r>
    </w:p>
    <w:p w:rsidR="00330E3D" w:rsidRPr="00FE1C16" w:rsidRDefault="00330E3D" w:rsidP="002154AC">
      <w:pPr>
        <w:pStyle w:val="Tabletext"/>
        <w:keepLines w:val="0"/>
        <w:spacing w:after="0" w:line="240" w:lineRule="auto"/>
        <w:ind w:leftChars="590" w:left="1600" w:hangingChars="92" w:hanging="184"/>
        <w:rPr>
          <w:rFonts w:hint="eastAsia"/>
          <w:shd w:val="pct15" w:color="auto" w:fill="FFFFFF"/>
          <w:lang w:eastAsia="zh-TW"/>
        </w:rPr>
      </w:pPr>
      <w:r w:rsidRPr="00FE1C16">
        <w:rPr>
          <w:rFonts w:hint="eastAsia"/>
          <w:shd w:val="pct15" w:color="auto" w:fill="FFFFFF"/>
          <w:lang w:eastAsia="zh-TW"/>
        </w:rPr>
        <w:t>2.</w:t>
      </w:r>
      <w:r w:rsidRPr="00FE1C16">
        <w:rPr>
          <w:rFonts w:hint="eastAsia"/>
          <w:shd w:val="pct15" w:color="auto" w:fill="FFFFFF"/>
          <w:lang w:eastAsia="zh-TW"/>
        </w:rPr>
        <w:t>通知</w:t>
      </w:r>
      <w:r w:rsidRPr="00FE1C16">
        <w:rPr>
          <w:rFonts w:hint="eastAsia"/>
          <w:shd w:val="pct15" w:color="auto" w:fill="FFFFFF"/>
          <w:lang w:eastAsia="zh-TW"/>
        </w:rPr>
        <w:t>WAS</w:t>
      </w:r>
      <w:r w:rsidRPr="00FE1C16">
        <w:rPr>
          <w:rFonts w:hint="eastAsia"/>
          <w:shd w:val="pct15" w:color="auto" w:fill="FFFFFF"/>
          <w:lang w:eastAsia="zh-TW"/>
        </w:rPr>
        <w:t>設定</w:t>
      </w:r>
      <w:r w:rsidRPr="00FE1C16">
        <w:rPr>
          <w:rFonts w:hint="eastAsia"/>
          <w:shd w:val="pct15" w:color="auto" w:fill="FFFFFF"/>
          <w:lang w:eastAsia="zh-TW"/>
        </w:rPr>
        <w:t>ONLINE SUBMIT BATCH</w:t>
      </w:r>
      <w:r w:rsidRPr="00FE1C16">
        <w:rPr>
          <w:rFonts w:hint="eastAsia"/>
          <w:shd w:val="pct15" w:color="auto" w:fill="FFFFFF"/>
          <w:lang w:eastAsia="zh-TW"/>
        </w:rPr>
        <w:t>的</w:t>
      </w:r>
      <w:r w:rsidRPr="00FE1C16">
        <w:rPr>
          <w:rFonts w:hint="eastAsia"/>
          <w:shd w:val="pct15" w:color="auto" w:fill="FFFFFF"/>
          <w:lang w:eastAsia="zh-TW"/>
        </w:rPr>
        <w:t>PROPERTY</w:t>
      </w:r>
      <w:r w:rsidRPr="00FE1C16">
        <w:rPr>
          <w:rFonts w:hint="eastAsia"/>
          <w:shd w:val="pct15" w:color="auto" w:fill="FFFFFF"/>
          <w:lang w:eastAsia="zh-TW"/>
        </w:rPr>
        <w:t>檔，提供資訊如下：</w:t>
      </w:r>
    </w:p>
    <w:p w:rsidR="00330E3D" w:rsidRPr="00FE1C16" w:rsidRDefault="00330E3D" w:rsidP="002154AC">
      <w:pPr>
        <w:pStyle w:val="Tabletext"/>
        <w:keepLines w:val="0"/>
        <w:spacing w:after="0" w:line="240" w:lineRule="auto"/>
        <w:ind w:leftChars="590" w:left="1600" w:hangingChars="92" w:hanging="184"/>
        <w:rPr>
          <w:rFonts w:hint="eastAsia"/>
          <w:shd w:val="pct15" w:color="auto" w:fill="FFFFFF"/>
          <w:lang w:eastAsia="zh-TW"/>
        </w:rPr>
      </w:pPr>
      <w:r w:rsidRPr="00FE1C16">
        <w:rPr>
          <w:rFonts w:hint="eastAsia"/>
          <w:shd w:val="pct15" w:color="auto" w:fill="FFFFFF"/>
          <w:lang w:eastAsia="zh-TW"/>
        </w:rPr>
        <w:t xml:space="preserve">   (1)GROUP NANE  </w:t>
      </w:r>
    </w:p>
    <w:p w:rsidR="00330E3D" w:rsidRPr="00FE1C16" w:rsidRDefault="00330E3D" w:rsidP="002154AC">
      <w:pPr>
        <w:pStyle w:val="Tabletext"/>
        <w:keepLines w:val="0"/>
        <w:spacing w:after="0" w:line="240" w:lineRule="auto"/>
        <w:ind w:leftChars="590" w:left="1600" w:hangingChars="92" w:hanging="184"/>
        <w:rPr>
          <w:rFonts w:hint="eastAsia"/>
          <w:shd w:val="pct15" w:color="auto" w:fill="FFFFFF"/>
          <w:lang w:eastAsia="zh-TW"/>
        </w:rPr>
      </w:pPr>
      <w:r w:rsidRPr="00FE1C16">
        <w:rPr>
          <w:rFonts w:hint="eastAsia"/>
          <w:shd w:val="pct15" w:color="auto" w:fill="FFFFFF"/>
          <w:lang w:eastAsia="zh-TW"/>
        </w:rPr>
        <w:t xml:space="preserve">   (2)</w:t>
      </w:r>
      <w:r w:rsidRPr="00FE1C16">
        <w:rPr>
          <w:rFonts w:hint="eastAsia"/>
          <w:shd w:val="pct15" w:color="auto" w:fill="FFFFFF"/>
          <w:lang w:eastAsia="zh-TW"/>
        </w:rPr>
        <w:t>指定程式名稱</w:t>
      </w:r>
    </w:p>
    <w:p w:rsidR="002154AC" w:rsidRPr="00FE1C16" w:rsidRDefault="002154AC" w:rsidP="00EC532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確認批次是否正在跑：</w:t>
      </w:r>
    </w:p>
    <w:p w:rsidR="00117FB8" w:rsidRPr="00FE1C16" w:rsidRDefault="002154AC" w:rsidP="00A1516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>LIST(DTZZX005) =</w:t>
      </w:r>
      <w:r w:rsidR="00424A2A" w:rsidRPr="00FE1C16">
        <w:rPr>
          <w:rFonts w:hint="eastAsia"/>
          <w:lang w:eastAsia="zh-TW"/>
        </w:rPr>
        <w:t>CALL ZZ_X0Z004</w:t>
      </w:r>
      <w:r w:rsidRPr="00FE1C16">
        <w:rPr>
          <w:rFonts w:hint="eastAsia"/>
          <w:lang w:eastAsia="zh-TW"/>
        </w:rPr>
        <w:t>.</w:t>
      </w:r>
      <w:r w:rsidRPr="00FE1C16">
        <w:rPr>
          <w:lang w:eastAsia="zh-TW"/>
        </w:rPr>
        <w:t>getBatchListBySysNo</w:t>
      </w:r>
      <w:r w:rsidRPr="00FE1C16">
        <w:rPr>
          <w:rFonts w:hint="eastAsia"/>
          <w:lang w:eastAsia="zh-TW"/>
        </w:rPr>
        <w:t>()</w:t>
      </w:r>
      <w:r w:rsidRPr="00FE1C16">
        <w:rPr>
          <w:rFonts w:hint="eastAsia"/>
          <w:lang w:eastAsia="zh-TW"/>
        </w:rPr>
        <w:t>：</w:t>
      </w:r>
      <w:r w:rsidRPr="00FE1C16">
        <w:rPr>
          <w:rFonts w:hint="eastAsia"/>
          <w:lang w:eastAsia="zh-TW"/>
        </w:rPr>
        <w:t>(</w:t>
      </w:r>
      <w:r w:rsidRPr="00FE1C16">
        <w:rPr>
          <w:lang w:eastAsia="zh-TW"/>
        </w:rPr>
        <w:t xml:space="preserve">By </w:t>
      </w:r>
      <w:r w:rsidRPr="00FE1C16">
        <w:rPr>
          <w:lang w:eastAsia="zh-TW"/>
        </w:rPr>
        <w:t>子系統別</w:t>
      </w:r>
      <w:r w:rsidRPr="00FE1C16">
        <w:rPr>
          <w:lang w:eastAsia="zh-TW"/>
        </w:rPr>
        <w:t xml:space="preserve"> </w:t>
      </w:r>
      <w:r w:rsidRPr="00FE1C16">
        <w:rPr>
          <w:lang w:eastAsia="zh-TW"/>
        </w:rPr>
        <w:t>取得</w:t>
      </w:r>
      <w:r w:rsidRPr="00FE1C16">
        <w:rPr>
          <w:lang w:eastAsia="zh-TW"/>
        </w:rPr>
        <w:t xml:space="preserve"> </w:t>
      </w:r>
      <w:r w:rsidRPr="00FE1C16">
        <w:rPr>
          <w:lang w:eastAsia="zh-TW"/>
        </w:rPr>
        <w:t>目前該子統所有批次執行狀態</w:t>
      </w:r>
      <w:r w:rsidRPr="00FE1C16">
        <w:rPr>
          <w:rFonts w:hint="eastAsia"/>
          <w:lang w:eastAsia="zh-TW"/>
        </w:rPr>
        <w:t>)</w:t>
      </w:r>
    </w:p>
    <w:p w:rsidR="00424A2A" w:rsidRPr="00FE1C16" w:rsidRDefault="002154AC" w:rsidP="00A1516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lang w:eastAsia="zh-TW"/>
        </w:rPr>
        <w:t>BatchId</w:t>
      </w:r>
      <w:r w:rsidRPr="00FE1C16">
        <w:rPr>
          <w:rFonts w:hint="eastAsia"/>
          <w:lang w:eastAsia="zh-TW"/>
        </w:rPr>
        <w:t xml:space="preserve"> = </w:t>
      </w:r>
      <w:r w:rsidRPr="00FE1C16">
        <w:rPr>
          <w:lang w:eastAsia="zh-TW"/>
        </w:rPr>
        <w:t>‘</w:t>
      </w:r>
      <w:r w:rsidRPr="00FE1C16">
        <w:rPr>
          <w:rFonts w:hint="eastAsia"/>
          <w:lang w:eastAsia="zh-TW"/>
        </w:rPr>
        <w:t>AAV0_B00</w:t>
      </w:r>
      <w:r w:rsidR="00935A37" w:rsidRPr="00FE1C16">
        <w:rPr>
          <w:rFonts w:hint="eastAsia"/>
          <w:lang w:eastAsia="zh-TW"/>
        </w:rPr>
        <w:t>0</w:t>
      </w:r>
      <w:r w:rsidRPr="00FE1C16">
        <w:rPr>
          <w:lang w:eastAsia="zh-TW"/>
        </w:rPr>
        <w:t>’</w:t>
      </w:r>
    </w:p>
    <w:p w:rsidR="002154AC" w:rsidRPr="00FE1C16" w:rsidRDefault="002154AC" w:rsidP="00A1516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確認是否有待算件：</w:t>
      </w:r>
    </w:p>
    <w:p w:rsidR="002154AC" w:rsidRPr="00FE1C16" w:rsidRDefault="002154AC" w:rsidP="00A15168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回傳的</w:t>
      </w:r>
      <w:r w:rsidRPr="00FE1C16">
        <w:rPr>
          <w:rFonts w:hint="eastAsia"/>
          <w:lang w:eastAsia="zh-TW"/>
        </w:rPr>
        <w:t>LIST(DTZZX005) = 0 (</w:t>
      </w:r>
      <w:r w:rsidRPr="00FE1C16">
        <w:rPr>
          <w:rFonts w:hint="eastAsia"/>
          <w:lang w:eastAsia="zh-TW"/>
        </w:rPr>
        <w:t>表示目前沒有正在跑</w:t>
      </w:r>
      <w:r w:rsidRPr="00FE1C16">
        <w:rPr>
          <w:rFonts w:hint="eastAsia"/>
          <w:lang w:eastAsia="zh-TW"/>
        </w:rPr>
        <w:t>)</w:t>
      </w:r>
    </w:p>
    <w:p w:rsidR="00584D59" w:rsidRPr="00FE1C16" w:rsidRDefault="00584D59" w:rsidP="00A1516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CALL AA_V1Z007.qryUnCntDTAAV014()</w:t>
      </w:r>
      <w:r w:rsidRPr="00FE1C16">
        <w:rPr>
          <w:rFonts w:hint="eastAsia"/>
          <w:lang w:eastAsia="zh-TW"/>
        </w:rPr>
        <w:t>：</w:t>
      </w:r>
      <w:r w:rsidRPr="00FE1C16">
        <w:rPr>
          <w:rFonts w:hint="eastAsia"/>
          <w:lang w:eastAsia="zh-TW"/>
        </w:rPr>
        <w:t>(</w:t>
      </w:r>
      <w:r w:rsidRPr="00FE1C16">
        <w:rPr>
          <w:rFonts w:hint="eastAsia"/>
          <w:lang w:eastAsia="zh-TW"/>
        </w:rPr>
        <w:t>查詢</w:t>
      </w:r>
      <w:r w:rsidRPr="00FE1C16">
        <w:rPr>
          <w:rFonts w:hint="eastAsia"/>
        </w:rPr>
        <w:t>是否有待計算資料</w:t>
      </w:r>
      <w:r w:rsidRPr="00FE1C16">
        <w:rPr>
          <w:rFonts w:hint="eastAsia"/>
          <w:lang w:eastAsia="zh-TW"/>
        </w:rPr>
        <w:t>)</w:t>
      </w:r>
    </w:p>
    <w:p w:rsidR="009D060E" w:rsidRPr="00FE1C16" w:rsidRDefault="00577FAE" w:rsidP="00A15168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 </w:t>
      </w:r>
      <w:r w:rsidRPr="00FE1C16">
        <w:rPr>
          <w:rFonts w:hint="eastAsia"/>
          <w:lang w:eastAsia="zh-TW"/>
        </w:rPr>
        <w:t>回傳</w:t>
      </w:r>
      <w:r w:rsidRPr="00FE1C16">
        <w:rPr>
          <w:rFonts w:hint="eastAsia"/>
          <w:lang w:eastAsia="zh-TW"/>
        </w:rPr>
        <w:t>.</w:t>
      </w:r>
      <w:r w:rsidRPr="00FE1C16">
        <w:rPr>
          <w:rFonts w:hint="eastAsia"/>
          <w:lang w:eastAsia="zh-TW"/>
        </w:rPr>
        <w:t>待算件數</w:t>
      </w:r>
      <w:r w:rsidRPr="00FE1C16">
        <w:rPr>
          <w:rFonts w:hint="eastAsia"/>
          <w:lang w:eastAsia="zh-TW"/>
        </w:rPr>
        <w:t xml:space="preserve"> &gt; 0</w:t>
      </w:r>
    </w:p>
    <w:p w:rsidR="00E87AD8" w:rsidRPr="00FE1C16" w:rsidRDefault="00E87AD8" w:rsidP="00A15168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>ONLINE SUBMIT BATCH</w:t>
      </w:r>
      <w:r w:rsidRPr="00FE1C16">
        <w:rPr>
          <w:rFonts w:hint="eastAsia"/>
          <w:lang w:eastAsia="zh-TW"/>
        </w:rPr>
        <w:t>：</w:t>
      </w:r>
    </w:p>
    <w:p w:rsidR="00541863" w:rsidRPr="00FE1C16" w:rsidRDefault="00541863" w:rsidP="00A66983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CALL AAV0_B00</w:t>
      </w:r>
      <w:r w:rsidR="00935A37" w:rsidRPr="00FE1C16">
        <w:rPr>
          <w:rFonts w:hint="eastAsia"/>
          <w:lang w:eastAsia="zh-TW"/>
        </w:rPr>
        <w:t>0</w:t>
      </w:r>
      <w:r w:rsidR="00057C15" w:rsidRPr="00FE1C16">
        <w:rPr>
          <w:rFonts w:hint="eastAsia"/>
          <w:lang w:eastAsia="zh-TW"/>
        </w:rPr>
        <w:t>(</w:t>
      </w:r>
      <w:r w:rsidR="00057C15" w:rsidRPr="00FE1C16">
        <w:rPr>
          <w:rFonts w:hint="eastAsia"/>
          <w:lang w:eastAsia="zh-TW"/>
        </w:rPr>
        <w:t>對應到</w:t>
      </w:r>
      <w:r w:rsidR="000E2567" w:rsidRPr="00FE1C16">
        <w:rPr>
          <w:rFonts w:hint="eastAsia"/>
          <w:lang w:eastAsia="zh-TW"/>
        </w:rPr>
        <w:t>JAAA</w:t>
      </w:r>
      <w:r w:rsidR="00935A37" w:rsidRPr="00FE1C16">
        <w:rPr>
          <w:rFonts w:hint="eastAsia"/>
          <w:lang w:eastAsia="zh-TW"/>
        </w:rPr>
        <w:t>O</w:t>
      </w:r>
      <w:r w:rsidR="000E2567" w:rsidRPr="00FE1C16">
        <w:rPr>
          <w:rFonts w:hint="eastAsia"/>
          <w:lang w:eastAsia="zh-TW"/>
        </w:rPr>
        <w:t>V003)</w:t>
      </w:r>
    </w:p>
    <w:p w:rsidR="002E6033" w:rsidRPr="00FE1C16" w:rsidRDefault="002E6033" w:rsidP="00A66983">
      <w:pPr>
        <w:pStyle w:val="Tabletext"/>
        <w:keepLines w:val="0"/>
        <w:numPr>
          <w:ilvl w:val="8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此交易不等批次執行結果</w:t>
      </w:r>
    </w:p>
    <w:p w:rsidR="00935FFB" w:rsidRPr="00FE1C16" w:rsidRDefault="00935FFB" w:rsidP="00EB7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核定時判斷是否符合公會</w:t>
      </w:r>
      <w:r w:rsidRPr="00FE1C16">
        <w:rPr>
          <w:rFonts w:hint="eastAsia"/>
          <w:lang w:eastAsia="zh-TW"/>
        </w:rPr>
        <w:t>14</w:t>
      </w:r>
      <w:r w:rsidRPr="00FE1C16">
        <w:rPr>
          <w:rFonts w:hint="eastAsia"/>
          <w:lang w:eastAsia="zh-TW"/>
        </w:rPr>
        <w:t>歲以下身故件通報，若符合則寫入查核系統待指定人員查核之</w:t>
      </w:r>
    </w:p>
    <w:p w:rsidR="00935FFB" w:rsidRPr="00FE1C16" w:rsidRDefault="00935FFB" w:rsidP="00FE1C1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SET $</w:t>
      </w:r>
      <w:r w:rsidRPr="00FE1C16">
        <w:rPr>
          <w:lang w:eastAsia="zh-TW"/>
        </w:rPr>
        <w:t>PGM_ID="AAA0_0100_checkAAQ0";</w:t>
      </w:r>
    </w:p>
    <w:p w:rsidR="00935FFB" w:rsidRPr="00FE1C16" w:rsidRDefault="00935FFB" w:rsidP="00FE1C1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SET </w:t>
      </w:r>
      <w:r w:rsidRPr="00FE1C16">
        <w:rPr>
          <w:lang w:eastAsia="zh-TW"/>
        </w:rPr>
        <w:t>$PROJ_NO=FieldOptionList.getName("AA", "AA_Q0Z002_PROJ_NO",$PGM_ID);</w:t>
      </w:r>
    </w:p>
    <w:p w:rsidR="00935FFB" w:rsidRPr="00FE1C16" w:rsidRDefault="00935FFB" w:rsidP="00FE1C1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若</w:t>
      </w:r>
      <w:r w:rsidRPr="00FE1C16">
        <w:rPr>
          <w:lang w:eastAsia="zh-TW"/>
        </w:rPr>
        <w:t>$PROJ_NO</w:t>
      </w:r>
      <w:r w:rsidRPr="00FE1C16">
        <w:rPr>
          <w:rFonts w:hint="eastAsia"/>
          <w:lang w:eastAsia="zh-TW"/>
        </w:rPr>
        <w:t>不為空，代表要做此項處理</w:t>
      </w:r>
    </w:p>
    <w:p w:rsidR="00935FFB" w:rsidRPr="00FE1C16" w:rsidRDefault="00935FFB" w:rsidP="00FE1C1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若事故發生時年紀小於</w:t>
      </w:r>
      <w:r w:rsidRPr="00FE1C16">
        <w:rPr>
          <w:rFonts w:hint="eastAsia"/>
          <w:lang w:eastAsia="zh-TW"/>
        </w:rPr>
        <w:t>15</w:t>
      </w:r>
      <w:r w:rsidRPr="00FE1C16">
        <w:rPr>
          <w:rFonts w:hint="eastAsia"/>
          <w:lang w:eastAsia="zh-TW"/>
        </w:rPr>
        <w:t>歲，且目前查核專案並無此案件</w:t>
      </w:r>
      <w:r w:rsidRPr="00FE1C16">
        <w:rPr>
          <w:rFonts w:hint="eastAsia"/>
          <w:lang w:eastAsia="zh-TW"/>
        </w:rPr>
        <w:t>(</w:t>
      </w:r>
      <w:r w:rsidRPr="00FE1C16">
        <w:rPr>
          <w:rFonts w:hint="eastAsia"/>
          <w:lang w:eastAsia="zh-TW"/>
        </w:rPr>
        <w:t>以</w:t>
      </w:r>
      <w:r w:rsidR="00FF01D4" w:rsidRPr="00FE1C16">
        <w:rPr>
          <w:rFonts w:hint="eastAsia"/>
          <w:lang w:eastAsia="zh-TW"/>
        </w:rPr>
        <w:t>$</w:t>
      </w:r>
      <w:r w:rsidRPr="00FE1C16">
        <w:rPr>
          <w:rFonts w:hint="eastAsia"/>
          <w:lang w:eastAsia="zh-TW"/>
        </w:rPr>
        <w:t>受編、</w:t>
      </w:r>
      <w:r w:rsidR="00FF01D4" w:rsidRPr="00FE1C16">
        <w:rPr>
          <w:rFonts w:hint="eastAsia"/>
          <w:lang w:eastAsia="zh-TW"/>
        </w:rPr>
        <w:t>$</w:t>
      </w:r>
      <w:r w:rsidRPr="00FE1C16">
        <w:rPr>
          <w:rFonts w:hint="eastAsia"/>
          <w:lang w:eastAsia="zh-TW"/>
        </w:rPr>
        <w:t>事故者</w:t>
      </w:r>
      <w:r w:rsidRPr="00FE1C16">
        <w:rPr>
          <w:rFonts w:hint="eastAsia"/>
          <w:lang w:eastAsia="zh-TW"/>
        </w:rPr>
        <w:t>ID</w:t>
      </w:r>
      <w:r w:rsidRPr="00FE1C16">
        <w:rPr>
          <w:rFonts w:hint="eastAsia"/>
          <w:lang w:eastAsia="zh-TW"/>
        </w:rPr>
        <w:t>去查詢</w:t>
      </w:r>
      <w:r w:rsidRPr="00FE1C16">
        <w:rPr>
          <w:rFonts w:hint="eastAsia"/>
          <w:lang w:eastAsia="zh-TW"/>
        </w:rPr>
        <w:t>)</w:t>
      </w:r>
      <w:r w:rsidRPr="00FE1C16">
        <w:rPr>
          <w:rFonts w:hint="eastAsia"/>
          <w:lang w:eastAsia="zh-TW"/>
        </w:rPr>
        <w:t>則需寫入查核系統</w:t>
      </w:r>
    </w:p>
    <w:p w:rsidR="00935FFB" w:rsidRPr="00FE1C16" w:rsidRDefault="00935FFB" w:rsidP="00FE1C1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設定查核案件</w:t>
      </w:r>
      <w:r w:rsidRPr="00FE1C16">
        <w:rPr>
          <w:rFonts w:hint="eastAsia"/>
          <w:lang w:eastAsia="zh-TW"/>
        </w:rPr>
        <w:t>DTAAQ102</w:t>
      </w:r>
      <w:r w:rsidRPr="00FE1C16">
        <w:rPr>
          <w:rFonts w:hint="eastAsia"/>
          <w:lang w:eastAsia="zh-TW"/>
        </w:rPr>
        <w:t>，設定如下表</w:t>
      </w:r>
    </w:p>
    <w:tbl>
      <w:tblPr>
        <w:tblW w:w="8131" w:type="dxa"/>
        <w:tblInd w:w="7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5721"/>
        <w:tblGridChange w:id="27">
          <w:tblGrid>
            <w:gridCol w:w="2410"/>
            <w:gridCol w:w="5721"/>
          </w:tblGrid>
        </w:tblGridChange>
      </w:tblGrid>
      <w:tr w:rsidR="000C510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FFB" w:rsidRPr="00FE1C16" w:rsidRDefault="00935FFB" w:rsidP="00320DE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FFB" w:rsidRPr="00FE1C16" w:rsidRDefault="00935FFB" w:rsidP="00320DE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C510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FFB" w:rsidRPr="00FE1C16" w:rsidRDefault="00935FFB" w:rsidP="00320D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專案編號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FFB" w:rsidRPr="00FE1C16" w:rsidRDefault="00935FFB" w:rsidP="00320DE2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t>$</w:t>
            </w:r>
            <w:r w:rsidRPr="00FE1C16">
              <w:rPr>
                <w:sz w:val="20"/>
                <w:szCs w:val="20"/>
              </w:rPr>
              <w:t>PROJ_NO</w:t>
            </w:r>
          </w:p>
        </w:tc>
      </w:tr>
      <w:tr w:rsidR="000C510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FFB" w:rsidRPr="00FE1C16" w:rsidRDefault="00935FFB" w:rsidP="00320D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被查核人員</w:t>
            </w:r>
            <w:r w:rsidR="000C5104" w:rsidRPr="00FE1C16">
              <w:rPr>
                <w:rFonts w:ascii="新細明體" w:hAnsi="新細明體" w:cs="Arial Unicode MS" w:hint="eastAsia"/>
                <w:sz w:val="20"/>
              </w:rPr>
              <w:t>ID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FFB" w:rsidRPr="00FE1C16" w:rsidRDefault="00935FFB" w:rsidP="00320DE2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此時的作業人員</w:t>
            </w:r>
            <w:r w:rsidR="000C5104" w:rsidRPr="00FE1C16">
              <w:rPr>
                <w:rFonts w:ascii="新細明體" w:hAnsi="新細明體" w:cs="Arial Unicode MS" w:hint="eastAsia"/>
                <w:sz w:val="20"/>
              </w:rPr>
              <w:t>ID</w:t>
            </w:r>
          </w:p>
        </w:tc>
      </w:tr>
      <w:tr w:rsidR="000C510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FFB" w:rsidRPr="00FE1C16" w:rsidRDefault="000C5104" w:rsidP="00320D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查核人員</w:t>
            </w:r>
            <w:r w:rsidRPr="00FE1C16">
              <w:rPr>
                <w:rFonts w:ascii="新細明體" w:hAnsi="新細明體" w:cs="Arial Unicode MS" w:hint="eastAsia"/>
                <w:sz w:val="20"/>
              </w:rPr>
              <w:t>ID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C5104" w:rsidRPr="00FE1C16" w:rsidRDefault="000C5104" w:rsidP="000C5104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 xml:space="preserve">SET </w:t>
            </w:r>
            <w:r w:rsidRPr="00FE1C16">
              <w:rPr>
                <w:rFonts w:ascii="新細明體" w:hAnsi="新細明體" w:cs="Arial Unicode MS"/>
                <w:sz w:val="20"/>
              </w:rPr>
              <w:t>$DECD_DIV=</w:t>
            </w:r>
            <w:r w:rsidRPr="00FE1C16">
              <w:rPr>
                <w:rFonts w:ascii="新細明體" w:hAnsi="新細明體" w:cs="Arial Unicode MS" w:hint="eastAsia"/>
                <w:sz w:val="20"/>
              </w:rPr>
              <w:t>此時的作業</w:t>
            </w:r>
            <w:r w:rsidR="00FF01D4" w:rsidRPr="00FE1C16">
              <w:rPr>
                <w:rFonts w:ascii="新細明體" w:hAnsi="新細明體" w:cs="Arial Unicode MS" w:hint="eastAsia"/>
                <w:sz w:val="20"/>
              </w:rPr>
              <w:t>人員的單位代號</w:t>
            </w:r>
          </w:p>
          <w:p w:rsidR="000C5104" w:rsidRPr="00FE1C16" w:rsidRDefault="000C5104" w:rsidP="000C5104">
            <w:pPr>
              <w:rPr>
                <w:rFonts w:ascii="新細明體" w:hAnsi="新細明體" w:cs="Arial Unicode MS"/>
                <w:sz w:val="20"/>
              </w:rPr>
            </w:pPr>
            <w:r w:rsidRPr="00FE1C16">
              <w:rPr>
                <w:rFonts w:ascii="新細明體" w:hAnsi="新細明體" w:cs="Arial Unicode MS"/>
                <w:sz w:val="20"/>
              </w:rPr>
              <w:t>SET $CHECK_ID=FieldOptionList.getName("AA", "AAA0_0100_CHECK_ID",$DECD_DIV);</w:t>
            </w:r>
          </w:p>
          <w:p w:rsidR="00935FFB" w:rsidRPr="00FE1C16" w:rsidRDefault="000C5104" w:rsidP="000C5104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("該單位【"+DECD_DIV+"】尚未設定查核人員!!!")</w:t>
            </w:r>
          </w:p>
        </w:tc>
      </w:tr>
      <w:tr w:rsidR="000C510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FFB" w:rsidRPr="00FE1C16" w:rsidRDefault="00FF01D4" w:rsidP="00320D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索引1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FFB" w:rsidRPr="00FE1C16" w:rsidRDefault="00FF01D4" w:rsidP="00320DE2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hint="eastAsia"/>
              </w:rPr>
              <w:t>$</w:t>
            </w:r>
            <w:r w:rsidRPr="00FE1C16">
              <w:rPr>
                <w:rFonts w:hint="eastAsia"/>
              </w:rPr>
              <w:t>受編</w:t>
            </w:r>
          </w:p>
        </w:tc>
      </w:tr>
      <w:tr w:rsidR="00FF01D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D4" w:rsidRPr="00FE1C16" w:rsidRDefault="00FF01D4" w:rsidP="00FF01D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索引2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01D4" w:rsidRPr="00FE1C16" w:rsidRDefault="00FF01D4" w:rsidP="00FF01D4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/>
                <w:sz w:val="20"/>
              </w:rPr>
              <w:t>$DECD_DIV</w:t>
            </w:r>
          </w:p>
        </w:tc>
      </w:tr>
      <w:tr w:rsidR="00FF01D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D4" w:rsidRPr="00FE1C16" w:rsidRDefault="00FF01D4" w:rsidP="00FF01D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索引3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01D4" w:rsidRPr="00FE1C16" w:rsidRDefault="00FF01D4" w:rsidP="00FF01D4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$</w:t>
            </w:r>
            <w:r w:rsidRPr="00FE1C16">
              <w:rPr>
                <w:rFonts w:hint="eastAsia"/>
              </w:rPr>
              <w:t>事故者</w:t>
            </w:r>
            <w:r w:rsidRPr="00FE1C16">
              <w:rPr>
                <w:rFonts w:hint="eastAsia"/>
              </w:rPr>
              <w:t>ID</w:t>
            </w:r>
          </w:p>
        </w:tc>
      </w:tr>
      <w:tr w:rsidR="00FF01D4" w:rsidRPr="00FE1C16" w:rsidTr="00FE1C16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01D4" w:rsidRPr="00FE1C16" w:rsidRDefault="00FF01D4" w:rsidP="00FF01D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索引4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01D4" w:rsidRPr="00FE1C16" w:rsidRDefault="00FF01D4" w:rsidP="00FF01D4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$</w:t>
            </w:r>
            <w:r w:rsidRPr="00FE1C16">
              <w:rPr>
                <w:rFonts w:hint="eastAsia"/>
              </w:rPr>
              <w:t>事故者姓名</w:t>
            </w:r>
          </w:p>
        </w:tc>
      </w:tr>
      <w:tr w:rsidR="007E6D76" w:rsidRPr="00FE1C16" w:rsidTr="00FF01D4">
        <w:trPr>
          <w:trHeight w:val="33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5FFB" w:rsidRPr="00FE1C16" w:rsidRDefault="00FF01D4" w:rsidP="00320D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案件資訊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35FFB" w:rsidRPr="00FE1C16" w:rsidRDefault="00FF01D4" w:rsidP="00FE1C1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$受編+$事故者+$事故日期+$生日</w:t>
            </w:r>
            <w:r w:rsidR="007E6D76">
              <w:rPr>
                <w:rFonts w:ascii="新細明體" w:hAnsi="新細明體" w:cs="Arial Unicode MS" w:hint="eastAsia"/>
                <w:sz w:val="20"/>
              </w:rPr>
              <w:t>+</w:t>
            </w:r>
            <w:r w:rsidR="007E6D76" w:rsidRPr="00FE1C16">
              <w:rPr>
                <w:rFonts w:ascii="新細明體" w:hAnsi="新細明體" w:cs="Arial Unicode MS" w:hint="eastAsia"/>
                <w:color w:val="FF0000"/>
                <w:sz w:val="20"/>
              </w:rPr>
              <w:t>此id的</w:t>
            </w:r>
            <w:r w:rsidR="007E6D76" w:rsidRPr="00FE1C16">
              <w:rPr>
                <w:rFonts w:hint="eastAsia"/>
                <w:color w:val="FF0000"/>
                <w:shd w:val="pct15" w:color="auto" w:fill="FFFFFF"/>
              </w:rPr>
              <w:t>保單資訊</w:t>
            </w:r>
          </w:p>
        </w:tc>
      </w:tr>
    </w:tbl>
    <w:p w:rsidR="00935FFB" w:rsidRPr="00FE1C16" w:rsidRDefault="00935FFB" w:rsidP="00FE1C16">
      <w:pPr>
        <w:pStyle w:val="Tabletext"/>
        <w:keepLines w:val="0"/>
        <w:spacing w:after="0" w:line="240" w:lineRule="auto"/>
        <w:ind w:left="3260"/>
        <w:rPr>
          <w:rFonts w:hint="eastAsia"/>
          <w:lang w:eastAsia="zh-TW"/>
        </w:rPr>
      </w:pPr>
    </w:p>
    <w:p w:rsidR="00935FFB" w:rsidRPr="00FE1C16" w:rsidRDefault="00935FFB" w:rsidP="00FE1C1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新增待辦事項</w:t>
      </w:r>
      <w:r w:rsidRPr="00FE1C16">
        <w:rPr>
          <w:rFonts w:hint="eastAsia"/>
          <w:lang w:eastAsia="zh-TW"/>
        </w:rPr>
        <w:t>DTAAQ104</w:t>
      </w:r>
    </w:p>
    <w:p w:rsidR="00935FFB" w:rsidRPr="00FE1C16" w:rsidRDefault="00935FFB" w:rsidP="00FE1C1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lang w:eastAsia="zh-TW"/>
        </w:rPr>
      </w:pPr>
      <w:r w:rsidRPr="00FE1C16">
        <w:rPr>
          <w:lang w:eastAsia="zh-TW"/>
        </w:rPr>
        <w:t>CALL AA_Q0Z004().insertDTAAQ102byAPLY_NOforAA(bo.getAPLY_NO(), bo.getOCR_ID(), $</w:t>
      </w:r>
      <w:r w:rsidRPr="00FE1C16">
        <w:rPr>
          <w:rFonts w:hint="eastAsia"/>
          <w:lang w:eastAsia="zh-TW"/>
        </w:rPr>
        <w:t>DTAAQ102</w:t>
      </w:r>
      <w:r w:rsidRPr="00FE1C16">
        <w:rPr>
          <w:lang w:eastAsia="zh-TW"/>
        </w:rPr>
        <w:t>, $PGM_ID);</w:t>
      </w:r>
    </w:p>
    <w:p w:rsidR="00935FFB" w:rsidRPr="00FE1C16" w:rsidRDefault="00935FFB" w:rsidP="00FE1C1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若發生錯誤，</w:t>
      </w:r>
      <w:r w:rsidRPr="00FE1C16">
        <w:rPr>
          <w:rFonts w:hint="eastAsia"/>
          <w:lang w:eastAsia="zh-TW"/>
        </w:rPr>
        <w:t>SET $</w:t>
      </w:r>
      <w:r w:rsidRPr="00FE1C16">
        <w:rPr>
          <w:rFonts w:hint="eastAsia"/>
          <w:lang w:eastAsia="zh-TW"/>
        </w:rPr>
        <w:t>錯誤訊息</w:t>
      </w:r>
      <w:r w:rsidRPr="00FE1C16">
        <w:rPr>
          <w:rFonts w:hint="eastAsia"/>
          <w:lang w:eastAsia="zh-TW"/>
        </w:rPr>
        <w:t>=</w:t>
      </w:r>
      <w:r w:rsidRPr="00FE1C16">
        <w:rPr>
          <w:lang w:eastAsia="zh-TW"/>
        </w:rPr>
        <w:t xml:space="preserve">” </w:t>
      </w:r>
      <w:r w:rsidRPr="00FE1C16">
        <w:rPr>
          <w:lang w:eastAsia="zh-TW"/>
        </w:rPr>
        <w:t>檢核是否須通報公會</w:t>
      </w:r>
      <w:r w:rsidRPr="00FE1C16">
        <w:rPr>
          <w:lang w:eastAsia="zh-TW"/>
        </w:rPr>
        <w:t>(14</w:t>
      </w:r>
      <w:r w:rsidRPr="00FE1C16">
        <w:rPr>
          <w:lang w:eastAsia="zh-TW"/>
        </w:rPr>
        <w:t>歲以下身故件</w:t>
      </w:r>
      <w:r w:rsidRPr="00FE1C16">
        <w:rPr>
          <w:lang w:eastAsia="zh-TW"/>
        </w:rPr>
        <w:t>)</w:t>
      </w:r>
      <w:r w:rsidRPr="00FE1C16">
        <w:rPr>
          <w:lang w:eastAsia="zh-TW"/>
        </w:rPr>
        <w:t>異常：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+</w:t>
      </w:r>
      <w:r w:rsidRPr="00FE1C16">
        <w:rPr>
          <w:rFonts w:hint="eastAsia"/>
          <w:lang w:eastAsia="zh-TW"/>
        </w:rPr>
        <w:t>錯誤訊息內容</w:t>
      </w:r>
    </w:p>
    <w:p w:rsidR="008A5B3B" w:rsidRPr="00FE1C16" w:rsidRDefault="008A5B3B" w:rsidP="00EB7CE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</w:p>
    <w:p w:rsidR="00CB7F06" w:rsidRPr="00FE1C16" w:rsidRDefault="00CB7F06" w:rsidP="00CB7F0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異動</w:t>
      </w:r>
      <w:r w:rsidRPr="00FE1C16">
        <w:rPr>
          <w:rFonts w:hint="eastAsia"/>
          <w:lang w:eastAsia="zh-TW"/>
        </w:rPr>
        <w:t xml:space="preserve">TABLES </w:t>
      </w:r>
    </w:p>
    <w:p w:rsidR="00CB7F06" w:rsidRPr="00FE1C16" w:rsidRDefault="00CB7F06" w:rsidP="00CB7F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 DTAAA001</w:t>
      </w:r>
      <w:r w:rsidRPr="00FE1C16">
        <w:rPr>
          <w:rFonts w:hint="eastAsia"/>
          <w:lang w:eastAsia="zh-TW"/>
        </w:rPr>
        <w:t>理賠受理檔</w:t>
      </w:r>
    </w:p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</w:t>
      </w:r>
      <w:r w:rsidRPr="00FE1C16">
        <w:rPr>
          <w:rFonts w:ascii="細明體" w:eastAsia="細明體" w:hAnsi="細明體" w:hint="eastAsia"/>
          <w:lang w:eastAsia="zh-TW"/>
        </w:rPr>
        <w:t>1.Method3：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3</w:t>
            </w: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診斷書處理狀態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大額給付處理狀態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解除契約處理狀態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CB7F06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</w:tbl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更新理賠受理檔失敗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UPDATE DTAAA010 </w:t>
      </w:r>
      <w:r w:rsidRPr="00FE1C16">
        <w:rPr>
          <w:rFonts w:hint="eastAsia"/>
          <w:lang w:eastAsia="zh-TW"/>
        </w:rPr>
        <w:t>理賠受理申請書檔：</w:t>
      </w:r>
    </w:p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</w:t>
      </w:r>
      <w:r w:rsidRPr="00FE1C16">
        <w:rPr>
          <w:rFonts w:ascii="細明體" w:eastAsia="細明體" w:hAnsi="細明體" w:hint="eastAsia"/>
        </w:rPr>
        <w:t>AA_A0Z002</w:t>
      </w:r>
      <w:r w:rsidRPr="00FE1C16">
        <w:rPr>
          <w:rFonts w:ascii="細明體" w:eastAsia="細明體" w:hAnsi="細明體" w:hint="eastAsia"/>
          <w:lang w:eastAsia="zh-TW"/>
        </w:rPr>
        <w:t>.Method</w:t>
      </w:r>
      <w:r w:rsidR="000D6215" w:rsidRPr="00FE1C16">
        <w:rPr>
          <w:rFonts w:ascii="細明體" w:eastAsia="細明體" w:hAnsi="細明體" w:hint="eastAsia"/>
          <w:lang w:eastAsia="zh-TW"/>
        </w:rPr>
        <w:t>5</w:t>
      </w:r>
      <w:r w:rsidRPr="00FE1C16"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CB7F06" w:rsidP="00CB7F0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B7F06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7F06" w:rsidRPr="00FE1C16" w:rsidRDefault="000D6215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7F06" w:rsidRPr="00FE1C16" w:rsidRDefault="000D6215" w:rsidP="00CB7F0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D621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D6215" w:rsidRPr="00FE1C16" w:rsidRDefault="000D6215" w:rsidP="00CB7F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申請種類_核定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D6215" w:rsidRPr="00FE1C16" w:rsidRDefault="00336D38" w:rsidP="00CB7F06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更新理賠</w:t>
      </w:r>
      <w:r w:rsidR="000D6215" w:rsidRPr="00FE1C16">
        <w:rPr>
          <w:rFonts w:hint="eastAsia"/>
          <w:lang w:eastAsia="zh-TW"/>
        </w:rPr>
        <w:t>核定申請種類</w:t>
      </w:r>
      <w:r w:rsidRPr="00FE1C16">
        <w:rPr>
          <w:rFonts w:hint="eastAsia"/>
          <w:lang w:eastAsia="zh-TW"/>
        </w:rPr>
        <w:t>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DE2855" w:rsidRPr="00FE1C16" w:rsidRDefault="00DE2855" w:rsidP="00DE285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畫面資料有異動到</w:t>
      </w:r>
      <w:r w:rsidRPr="00FE1C16">
        <w:rPr>
          <w:rFonts w:hint="eastAsia"/>
          <w:lang w:eastAsia="zh-TW"/>
        </w:rPr>
        <w:t>DTAAA010</w:t>
      </w:r>
      <w:r w:rsidRPr="00FE1C16">
        <w:rPr>
          <w:rFonts w:hint="eastAsia"/>
          <w:lang w:eastAsia="zh-TW"/>
        </w:rPr>
        <w:t>欄位須更新。</w:t>
      </w:r>
    </w:p>
    <w:p w:rsidR="00CB7F06" w:rsidRPr="00FE1C16" w:rsidRDefault="00CB7F06" w:rsidP="00CB7F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 DTAAA011</w:t>
      </w:r>
      <w:r w:rsidRPr="00FE1C16">
        <w:rPr>
          <w:rFonts w:hint="eastAsia"/>
          <w:lang w:eastAsia="zh-TW"/>
        </w:rPr>
        <w:t>理賠索賠類別檔：</w:t>
      </w:r>
    </w:p>
    <w:p w:rsidR="00CB7F06" w:rsidRPr="00FE1C16" w:rsidRDefault="00353FED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判斷</w:t>
      </w:r>
      <w:r w:rsidRPr="00FE1C16">
        <w:rPr>
          <w:rFonts w:hint="eastAsia"/>
          <w:lang w:eastAsia="zh-TW"/>
        </w:rPr>
        <w:t xml:space="preserve"> </w:t>
      </w:r>
      <w:r w:rsidR="00336D38" w:rsidRPr="00FE1C16">
        <w:rPr>
          <w:rFonts w:hint="eastAsia"/>
          <w:lang w:eastAsia="zh-TW"/>
        </w:rPr>
        <w:t>畫面上</w:t>
      </w:r>
      <w:r w:rsidRPr="00FE1C16">
        <w:rPr>
          <w:rFonts w:hint="eastAsia"/>
          <w:lang w:eastAsia="zh-TW"/>
        </w:rPr>
        <w:t>之</w:t>
      </w:r>
      <w:r w:rsidRPr="00FE1C16">
        <w:rPr>
          <w:rFonts w:hint="eastAsia"/>
          <w:lang w:eastAsia="zh-TW"/>
        </w:rPr>
        <w:t>DTAAA011</w:t>
      </w:r>
      <w:r w:rsidR="00081F0F" w:rsidRPr="00FE1C16">
        <w:rPr>
          <w:rFonts w:hint="eastAsia"/>
          <w:lang w:eastAsia="zh-TW"/>
        </w:rPr>
        <w:t>：</w:t>
      </w:r>
    </w:p>
    <w:p w:rsidR="00353FED" w:rsidRPr="00FE1C16" w:rsidRDefault="00353FED" w:rsidP="00353FE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申請</w:t>
      </w:r>
      <w:r w:rsidRPr="00FE1C16">
        <w:rPr>
          <w:rFonts w:hint="eastAsia"/>
          <w:lang w:eastAsia="zh-TW"/>
        </w:rPr>
        <w:t xml:space="preserve"> = </w:t>
      </w:r>
      <w:r w:rsidRPr="00FE1C16">
        <w:rPr>
          <w:lang w:eastAsia="zh-TW"/>
        </w:rPr>
        <w:t>‘</w:t>
      </w:r>
      <w:r w:rsidRPr="00FE1C16">
        <w:rPr>
          <w:rFonts w:hint="eastAsia"/>
          <w:lang w:eastAsia="zh-TW"/>
        </w:rPr>
        <w:t>Y</w:t>
      </w:r>
      <w:r w:rsidRPr="00FE1C16">
        <w:rPr>
          <w:lang w:eastAsia="zh-TW"/>
        </w:rPr>
        <w:t>’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：</w:t>
      </w:r>
    </w:p>
    <w:p w:rsidR="00081F0F" w:rsidRPr="00FE1C16" w:rsidRDefault="00081F0F" w:rsidP="00353FE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 </w:t>
      </w:r>
      <w:r w:rsidRPr="00FE1C16">
        <w:rPr>
          <w:rFonts w:ascii="細明體" w:eastAsia="細明體" w:hAnsi="細明體" w:hint="eastAsia"/>
        </w:rPr>
        <w:t>AA_A0Z00</w:t>
      </w:r>
      <w:r w:rsidRPr="00FE1C16">
        <w:rPr>
          <w:rFonts w:ascii="細明體" w:eastAsia="細明體" w:hAnsi="細明體" w:hint="eastAsia"/>
          <w:lang w:eastAsia="zh-TW"/>
        </w:rPr>
        <w:t>7.Method4：(原先有勾選的才需傳入)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81F0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1F0F" w:rsidRPr="00FE1C16" w:rsidRDefault="00081F0F" w:rsidP="00081F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1F0F" w:rsidRPr="00FE1C16" w:rsidRDefault="00081F0F" w:rsidP="00081F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81F0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1F0F" w:rsidRPr="00FE1C16" w:rsidRDefault="00081F0F" w:rsidP="00081F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1F0F" w:rsidRPr="00FE1C16" w:rsidRDefault="00353FED" w:rsidP="00081F0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  <w:tr w:rsidR="00081F0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1F0F" w:rsidRPr="00FE1C16" w:rsidRDefault="00081F0F" w:rsidP="00081F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1F0F" w:rsidRPr="00FE1C16" w:rsidRDefault="00353FED" w:rsidP="00081F0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  <w:tr w:rsidR="00081F0F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1F0F" w:rsidRPr="00FE1C16" w:rsidRDefault="000E58E3" w:rsidP="00081F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81F0F" w:rsidRPr="00FE1C16" w:rsidRDefault="00353FED" w:rsidP="00081F0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  <w:tr w:rsidR="000E58E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58E3" w:rsidRPr="00FE1C16" w:rsidRDefault="000E58E3" w:rsidP="00081F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58E3" w:rsidRPr="00FE1C16" w:rsidRDefault="00353FED" w:rsidP="00081F0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</w:tbl>
    <w:p w:rsidR="000E58E3" w:rsidRPr="00FE1C16" w:rsidRDefault="000E58E3" w:rsidP="00353FE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0E58E3" w:rsidRPr="00FE1C16" w:rsidRDefault="000E58E3" w:rsidP="00353FE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更新理賠索賠類別失敗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081F0F" w:rsidRPr="00FE1C16" w:rsidRDefault="000E58E3" w:rsidP="00353FE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0E58E3" w:rsidRPr="00FE1C16" w:rsidRDefault="000E58E3" w:rsidP="00353FE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ELSE IF </w:t>
      </w:r>
      <w:r w:rsidR="00353FED" w:rsidRPr="00FE1C16">
        <w:rPr>
          <w:rFonts w:hint="eastAsia"/>
          <w:lang w:eastAsia="zh-TW"/>
        </w:rPr>
        <w:t>申請</w:t>
      </w:r>
      <w:r w:rsidR="00353FED" w:rsidRPr="00FE1C16">
        <w:rPr>
          <w:rFonts w:hint="eastAsia"/>
          <w:lang w:eastAsia="zh-TW"/>
        </w:rPr>
        <w:t xml:space="preserve"> = </w:t>
      </w:r>
      <w:r w:rsidR="00353FED" w:rsidRPr="00FE1C16">
        <w:rPr>
          <w:lang w:eastAsia="zh-TW"/>
        </w:rPr>
        <w:t>‘</w:t>
      </w:r>
      <w:r w:rsidR="00353FED" w:rsidRPr="00FE1C16">
        <w:rPr>
          <w:rFonts w:hint="eastAsia"/>
          <w:lang w:eastAsia="zh-TW"/>
        </w:rPr>
        <w:t>N</w:t>
      </w:r>
      <w:r w:rsidR="00353FED" w:rsidRPr="00FE1C16">
        <w:rPr>
          <w:lang w:eastAsia="zh-TW"/>
        </w:rPr>
        <w:t>’</w:t>
      </w:r>
      <w:r w:rsidRPr="00FE1C16">
        <w:rPr>
          <w:rFonts w:hint="eastAsia"/>
          <w:lang w:eastAsia="zh-TW"/>
        </w:rPr>
        <w:t>：</w:t>
      </w:r>
    </w:p>
    <w:p w:rsidR="000E58E3" w:rsidRPr="00FE1C16" w:rsidRDefault="000E58E3" w:rsidP="00353FE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 </w:t>
      </w:r>
      <w:r w:rsidRPr="00FE1C16">
        <w:rPr>
          <w:rFonts w:ascii="細明體" w:eastAsia="細明體" w:hAnsi="細明體" w:hint="eastAsia"/>
        </w:rPr>
        <w:t>AA_A0Z00</w:t>
      </w:r>
      <w:r w:rsidR="009C1A3B" w:rsidRPr="00FE1C16">
        <w:rPr>
          <w:rFonts w:ascii="細明體" w:eastAsia="細明體" w:hAnsi="細明體" w:hint="eastAsia"/>
          <w:lang w:eastAsia="zh-TW"/>
        </w:rPr>
        <w:t>7</w:t>
      </w:r>
      <w:r w:rsidRPr="00FE1C16">
        <w:rPr>
          <w:rFonts w:ascii="細明體" w:eastAsia="細明體" w:hAnsi="細明體" w:hint="eastAsia"/>
          <w:lang w:eastAsia="zh-TW"/>
        </w:rPr>
        <w:t>.Method</w:t>
      </w:r>
      <w:r w:rsidR="00353FED" w:rsidRPr="00FE1C16">
        <w:rPr>
          <w:rFonts w:ascii="細明體" w:eastAsia="細明體" w:hAnsi="細明體" w:hint="eastAsia"/>
          <w:lang w:eastAsia="zh-TW"/>
        </w:rPr>
        <w:t>1</w:t>
      </w:r>
      <w:r w:rsidRPr="00FE1C16"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E58E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58E3" w:rsidRPr="00FE1C16" w:rsidRDefault="000E58E3" w:rsidP="0043615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58E3" w:rsidRPr="00FE1C16" w:rsidRDefault="000E58E3" w:rsidP="0043615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E58E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58E3" w:rsidRPr="00FE1C16" w:rsidRDefault="000E58E3" w:rsidP="004361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58E3" w:rsidRPr="00FE1C16" w:rsidRDefault="00353FED" w:rsidP="0043615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  <w:tr w:rsidR="000E58E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58E3" w:rsidRPr="00FE1C16" w:rsidRDefault="000E58E3" w:rsidP="004361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58E3" w:rsidRPr="00FE1C16" w:rsidRDefault="00353FED" w:rsidP="0043615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  <w:tr w:rsidR="000E58E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58E3" w:rsidRPr="00FE1C16" w:rsidRDefault="000E58E3" w:rsidP="004361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58E3" w:rsidRPr="00FE1C16" w:rsidRDefault="00353FED" w:rsidP="0043615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  <w:tr w:rsidR="000E58E3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58E3" w:rsidRPr="00FE1C16" w:rsidRDefault="000E58E3" w:rsidP="004361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E58E3" w:rsidRPr="00FE1C16" w:rsidRDefault="00353FED" w:rsidP="0043615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E1C16">
                <w:rPr>
                  <w:rFonts w:ascii="新細明體" w:hAnsi="新細明體" w:cs="Arial Unicode MS" w:hint="eastAsia"/>
                  <w:sz w:val="20"/>
                </w:rPr>
                <w:t>18.2.2</w:t>
              </w:r>
            </w:smartTag>
          </w:p>
        </w:tc>
      </w:tr>
    </w:tbl>
    <w:p w:rsidR="000E58E3" w:rsidRPr="00FE1C16" w:rsidRDefault="000E58E3" w:rsidP="00353FE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0E58E3" w:rsidRPr="00FE1C16" w:rsidRDefault="000E58E3" w:rsidP="00353FE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更新理賠索賠類別失敗</w:t>
      </w:r>
      <w:r w:rsidR="0040617B" w:rsidRPr="00FE1C16">
        <w:rPr>
          <w:rFonts w:hint="eastAsia"/>
          <w:lang w:eastAsia="zh-TW"/>
        </w:rPr>
        <w:t>(</w:t>
      </w:r>
      <w:r w:rsidR="00353FED" w:rsidRPr="00FE1C16">
        <w:rPr>
          <w:rFonts w:hint="eastAsia"/>
          <w:lang w:eastAsia="zh-TW"/>
        </w:rPr>
        <w:t>核定新增</w:t>
      </w:r>
      <w:r w:rsidR="0040617B" w:rsidRPr="00FE1C16">
        <w:rPr>
          <w:rFonts w:hint="eastAsia"/>
          <w:lang w:eastAsia="zh-TW"/>
        </w:rPr>
        <w:t>)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0E58E3" w:rsidRPr="00FE1C16" w:rsidRDefault="000E58E3" w:rsidP="00353FED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353FED" w:rsidRPr="00FE1C16" w:rsidRDefault="00353FED" w:rsidP="00353FE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UPDATE DTAAA012 </w:t>
      </w:r>
      <w:r w:rsidRPr="00FE1C16">
        <w:rPr>
          <w:rFonts w:hint="eastAsia"/>
          <w:lang w:eastAsia="zh-TW"/>
        </w:rPr>
        <w:t>理賠受理無記名檔：</w:t>
      </w:r>
    </w:p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無記名資料有異動才須執行本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同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b/>
          <w:lang w:eastAsia="zh-TW"/>
        </w:rPr>
        <w:t>案件修改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之</w:t>
      </w:r>
      <w:r w:rsidRPr="00FE1C16">
        <w:rPr>
          <w:rFonts w:hint="eastAsia"/>
          <w:lang w:eastAsia="zh-TW"/>
        </w:rPr>
        <w:t xml:space="preserve"> UPDATE DTAAA012</w:t>
      </w:r>
      <w:r w:rsidRPr="00FE1C16">
        <w:rPr>
          <w:rFonts w:hint="eastAsia"/>
          <w:lang w:eastAsia="zh-TW"/>
        </w:rPr>
        <w:t>理賠受理無記名檔。</w:t>
      </w:r>
    </w:p>
    <w:p w:rsidR="001F0047" w:rsidRPr="00FE1C16" w:rsidRDefault="001F0047" w:rsidP="00D1272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TRANSACTION COMMIT</w:t>
      </w:r>
    </w:p>
    <w:p w:rsidR="001F0047" w:rsidRPr="00FE1C16" w:rsidRDefault="001F0047" w:rsidP="00D1272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發送簡訊給送件人：</w:t>
      </w:r>
    </w:p>
    <w:p w:rsidR="001F0047" w:rsidRPr="00FE1C16" w:rsidRDefault="001F0047" w:rsidP="001F004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>檢核是否為第一次核定：呼叫</w:t>
      </w:r>
      <w:r w:rsidRPr="00FE1C16">
        <w:rPr>
          <w:lang w:eastAsia="zh-TW"/>
        </w:rPr>
        <w:t>AA_Z7Z001().chk1stAplyCfm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1F0047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0047" w:rsidRPr="00FE1C16" w:rsidRDefault="001F0047" w:rsidP="00726A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0047" w:rsidRPr="00FE1C16" w:rsidRDefault="001F0047" w:rsidP="00726A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1F0047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0047" w:rsidRPr="00FE1C16" w:rsidRDefault="001F0047" w:rsidP="00726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0047" w:rsidRPr="00FE1C16" w:rsidRDefault="001F0047" w:rsidP="00726A4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同畫面</w:t>
            </w:r>
          </w:p>
        </w:tc>
      </w:tr>
      <w:tr w:rsidR="001F0047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0047" w:rsidRPr="00FE1C16" w:rsidRDefault="001F0047" w:rsidP="00726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申請書核定進度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F0047" w:rsidRPr="00FE1C16" w:rsidRDefault="00356879" w:rsidP="00726A4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DTAAA001.申請書核定進度</w:t>
            </w:r>
          </w:p>
        </w:tc>
      </w:tr>
    </w:tbl>
    <w:p w:rsidR="001F0047" w:rsidRPr="00FE1C16" w:rsidRDefault="001F0047" w:rsidP="00D1272E">
      <w:pPr>
        <w:pStyle w:val="Tabletext"/>
        <w:keepLines w:val="0"/>
        <w:spacing w:after="0" w:line="240" w:lineRule="auto"/>
        <w:ind w:left="1984"/>
        <w:rPr>
          <w:rFonts w:hint="eastAsia"/>
          <w:lang w:eastAsia="zh-TW"/>
        </w:rPr>
      </w:pPr>
    </w:p>
    <w:p w:rsidR="001F0047" w:rsidRPr="00FE1C16" w:rsidRDefault="00356879" w:rsidP="0035687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發送簡訊：呼叫</w:t>
      </w:r>
      <w:r w:rsidRPr="00FE1C16">
        <w:rPr>
          <w:lang w:eastAsia="zh-TW"/>
        </w:rPr>
        <w:t>AA_Z7Z000. sendClamMsg()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356879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6879" w:rsidRPr="00FE1C16" w:rsidRDefault="00356879" w:rsidP="00726A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6879" w:rsidRPr="00FE1C16" w:rsidRDefault="00356879" w:rsidP="00726A4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356879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879" w:rsidRPr="00FE1C16" w:rsidRDefault="00356879" w:rsidP="00726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寄送類別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6879" w:rsidRPr="00FE1C16" w:rsidRDefault="00356879" w:rsidP="00726A4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/>
                <w:sz w:val="20"/>
              </w:rPr>
              <w:t>‘</w:t>
            </w:r>
            <w:r w:rsidRPr="00FE1C16">
              <w:rPr>
                <w:rFonts w:ascii="新細明體" w:hAnsi="新細明體" w:hint="eastAsia"/>
                <w:sz w:val="20"/>
              </w:rPr>
              <w:t>1</w:t>
            </w:r>
            <w:r w:rsidRPr="00FE1C16">
              <w:rPr>
                <w:rFonts w:ascii="新細明體" w:hAnsi="新細明體"/>
                <w:sz w:val="20"/>
              </w:rPr>
              <w:t>’</w:t>
            </w:r>
          </w:p>
        </w:tc>
      </w:tr>
      <w:tr w:rsidR="00356879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879" w:rsidRPr="00FE1C16" w:rsidRDefault="00356879" w:rsidP="00726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6879" w:rsidRPr="00FE1C16" w:rsidRDefault="00356879" w:rsidP="00726A4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同畫面</w:t>
            </w:r>
          </w:p>
        </w:tc>
      </w:tr>
      <w:tr w:rsidR="00356879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879" w:rsidRPr="00FE1C16" w:rsidRDefault="00356879" w:rsidP="00726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程式代碼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6879" w:rsidRPr="00FE1C16" w:rsidRDefault="00356879" w:rsidP="00726A4F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</w:rPr>
              <w:t>AAA00100</w:t>
            </w:r>
          </w:p>
        </w:tc>
      </w:tr>
      <w:tr w:rsidR="00356879" w:rsidRPr="00FE1C16" w:rsidTr="00726A4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879" w:rsidRPr="00FE1C16" w:rsidRDefault="00356879" w:rsidP="00726A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發送對象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56879" w:rsidRPr="00FE1C16" w:rsidRDefault="00356879" w:rsidP="00356879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/>
              </w:rPr>
              <w:t>“</w:t>
            </w:r>
            <w:r w:rsidRPr="00FE1C16">
              <w:rPr>
                <w:rFonts w:ascii="新細明體" w:hAnsi="新細明體" w:cs="Arial Unicode MS" w:hint="eastAsia"/>
              </w:rPr>
              <w:t>2</w:t>
            </w:r>
            <w:r w:rsidRPr="00FE1C16">
              <w:rPr>
                <w:rFonts w:ascii="新細明體" w:hAnsi="新細明體" w:cs="Arial Unicode MS"/>
              </w:rPr>
              <w:t>”</w:t>
            </w:r>
            <w:r w:rsidRPr="00FE1C16">
              <w:rPr>
                <w:rFonts w:ascii="新細明體" w:hAnsi="新細明體" w:cs="Arial Unicode MS" w:hint="eastAsia"/>
              </w:rPr>
              <w:t xml:space="preserve"> (給送件人)</w:t>
            </w:r>
          </w:p>
        </w:tc>
      </w:tr>
    </w:tbl>
    <w:p w:rsidR="00356879" w:rsidRPr="00FE1C16" w:rsidRDefault="00356879" w:rsidP="0035687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失敗處理：視為正常</w:t>
      </w:r>
    </w:p>
    <w:p w:rsidR="00CB7F06" w:rsidRPr="00FE1C16" w:rsidRDefault="000D6215" w:rsidP="00CB7F0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核定</w:t>
      </w:r>
      <w:r w:rsidR="00CB7F06" w:rsidRPr="00FE1C16">
        <w:rPr>
          <w:rFonts w:hint="eastAsia"/>
          <w:lang w:eastAsia="zh-TW"/>
        </w:rPr>
        <w:t>結果</w:t>
      </w:r>
    </w:p>
    <w:p w:rsidR="00CB7F06" w:rsidRPr="00FE1C16" w:rsidRDefault="00CB7F06" w:rsidP="00CB7F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成功</w:t>
      </w:r>
      <w:r w:rsidRPr="00FE1C16">
        <w:rPr>
          <w:lang w:eastAsia="zh-TW"/>
        </w:rPr>
        <w:sym w:font="Wingdings" w:char="F0E8"/>
      </w:r>
    </w:p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</w:t>
      </w:r>
      <w:r w:rsidRPr="00FE1C16">
        <w:rPr>
          <w:rFonts w:hint="eastAsia"/>
          <w:lang w:eastAsia="zh-TW"/>
        </w:rPr>
        <w:t xml:space="preserve">  </w:t>
      </w:r>
      <w:r w:rsidRPr="00FE1C16">
        <w:rPr>
          <w:rFonts w:hint="eastAsia"/>
          <w:lang w:eastAsia="zh-TW"/>
        </w:rPr>
        <w:t>為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解除契約：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申請書資料</w:t>
      </w:r>
      <w:r w:rsidR="000D6215" w:rsidRPr="00FE1C16">
        <w:rPr>
          <w:rFonts w:hint="eastAsia"/>
          <w:lang w:eastAsia="zh-TW"/>
        </w:rPr>
        <w:t>核定</w:t>
      </w:r>
      <w:r w:rsidRPr="00FE1C16">
        <w:rPr>
          <w:rFonts w:hint="eastAsia"/>
          <w:lang w:eastAsia="zh-TW"/>
        </w:rPr>
        <w:t>成功，請繼續進行解除契約</w:t>
      </w:r>
      <w:r w:rsidR="000D6215" w:rsidRPr="00FE1C16">
        <w:rPr>
          <w:rFonts w:hint="eastAsia"/>
          <w:lang w:eastAsia="zh-TW"/>
        </w:rPr>
        <w:t>核定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解除契約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ELSE 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申請書資料</w:t>
      </w:r>
      <w:r w:rsidR="000D6215" w:rsidRPr="00FE1C16">
        <w:rPr>
          <w:rFonts w:hint="eastAsia"/>
          <w:lang w:eastAsia="zh-TW"/>
        </w:rPr>
        <w:t>核定</w:t>
      </w:r>
      <w:r w:rsidRPr="00FE1C16">
        <w:rPr>
          <w:rFonts w:hint="eastAsia"/>
          <w:lang w:eastAsia="zh-TW"/>
        </w:rPr>
        <w:t>成功，請繼續進行診斷書</w:t>
      </w:r>
      <w:r w:rsidR="000D6215" w:rsidRPr="00FE1C16">
        <w:rPr>
          <w:rFonts w:hint="eastAsia"/>
          <w:lang w:eastAsia="zh-TW"/>
        </w:rPr>
        <w:t>核定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診斷書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CB7F06" w:rsidRPr="00FE1C16" w:rsidRDefault="00CB7F06" w:rsidP="00CB7F0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  <w:r w:rsidRPr="00FE1C16">
        <w:rPr>
          <w:rFonts w:hint="eastAsia"/>
          <w:lang w:eastAsia="zh-TW"/>
        </w:rPr>
        <w:t>。</w:t>
      </w:r>
    </w:p>
    <w:p w:rsidR="00CB7F06" w:rsidRPr="00FE1C16" w:rsidRDefault="00CB7F06" w:rsidP="00CB7F0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</w:t>
      </w:r>
      <w:r w:rsidRPr="00FE1C16">
        <w:rPr>
          <w:lang w:eastAsia="zh-TW"/>
        </w:rPr>
        <w:sym w:font="Wingdings" w:char="F0E8"/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顯示各種失敗情況的回覆訊息</w:t>
      </w:r>
    </w:p>
    <w:p w:rsidR="00435785" w:rsidRPr="00FE1C16" w:rsidRDefault="00435785" w:rsidP="0043578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同上</w:t>
      </w:r>
    </w:p>
    <w:p w:rsidR="00435785" w:rsidRPr="00FE1C16" w:rsidRDefault="00435785" w:rsidP="00435785">
      <w:pPr>
        <w:pStyle w:val="Tabletext"/>
        <w:keepLines w:val="0"/>
        <w:numPr>
          <w:ilvl w:val="1"/>
          <w:numId w:val="2"/>
        </w:numPr>
        <w:spacing w:after="0"/>
        <w:rPr>
          <w:lang w:eastAsia="zh-TW"/>
        </w:rPr>
      </w:pPr>
      <w:r w:rsidRPr="00FE1C16">
        <w:rPr>
          <w:rFonts w:hint="eastAsia"/>
          <w:lang w:eastAsia="zh-TW"/>
        </w:rPr>
        <w:t>檢核：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435785" w:rsidRPr="00FE1C16">
        <w:tc>
          <w:tcPr>
            <w:tcW w:w="720" w:type="dxa"/>
          </w:tcPr>
          <w:p w:rsidR="00435785" w:rsidRPr="00FE1C16" w:rsidRDefault="00435785" w:rsidP="0043578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435785" w:rsidRPr="00FE1C16" w:rsidRDefault="00435785" w:rsidP="0043578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435785" w:rsidRPr="00FE1C16" w:rsidRDefault="00435785" w:rsidP="0043578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435785" w:rsidRPr="00FE1C16">
        <w:tc>
          <w:tcPr>
            <w:tcW w:w="720" w:type="dxa"/>
          </w:tcPr>
          <w:p w:rsidR="00435785" w:rsidRPr="00FE1C16" w:rsidRDefault="00435785" w:rsidP="00435785">
            <w:pPr>
              <w:pStyle w:val="Tabletext"/>
              <w:keepLines w:val="0"/>
              <w:numPr>
                <w:ilvl w:val="0"/>
                <w:numId w:val="10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35785" w:rsidRPr="00FE1C16" w:rsidRDefault="00435785" w:rsidP="0043578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居住地址需有值</w:t>
            </w:r>
          </w:p>
        </w:tc>
        <w:tc>
          <w:tcPr>
            <w:tcW w:w="3320" w:type="dxa"/>
          </w:tcPr>
          <w:p w:rsidR="00435785" w:rsidRPr="00FE1C16" w:rsidRDefault="00435785" w:rsidP="0043578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請輸入地址</w:t>
            </w:r>
          </w:p>
        </w:tc>
      </w:tr>
      <w:tr w:rsidR="00435785" w:rsidRPr="00FE1C16">
        <w:tc>
          <w:tcPr>
            <w:tcW w:w="720" w:type="dxa"/>
          </w:tcPr>
          <w:p w:rsidR="00435785" w:rsidRPr="00FE1C16" w:rsidRDefault="00435785" w:rsidP="00435785">
            <w:pPr>
              <w:pStyle w:val="Tabletext"/>
              <w:keepLines w:val="0"/>
              <w:numPr>
                <w:ilvl w:val="0"/>
                <w:numId w:val="10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35785" w:rsidRPr="00FE1C16" w:rsidRDefault="00435785" w:rsidP="0043578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居住地址郵遞區號需有值且為合理郵遞區號</w:t>
            </w:r>
          </w:p>
        </w:tc>
        <w:tc>
          <w:tcPr>
            <w:tcW w:w="3320" w:type="dxa"/>
          </w:tcPr>
          <w:p w:rsidR="00435785" w:rsidRPr="00FE1C16" w:rsidRDefault="00435785" w:rsidP="0043578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請輸入正確居住地址郵遞區號</w:t>
            </w:r>
          </w:p>
        </w:tc>
      </w:tr>
    </w:tbl>
    <w:p w:rsidR="00435785" w:rsidRPr="00FE1C16" w:rsidRDefault="00435785" w:rsidP="0043578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說明：</w:t>
      </w:r>
    </w:p>
    <w:p w:rsidR="00435785" w:rsidRPr="00FE1C16" w:rsidRDefault="00435785" w:rsidP="0043578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複製居住地址</w:t>
      </w:r>
      <w:r w:rsidR="00B41DC2"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至</w:t>
      </w:r>
      <w:r w:rsidR="00B41DC2"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白天易晤地址</w:t>
      </w:r>
      <w:r w:rsidR="00B41DC2" w:rsidRPr="00FE1C16">
        <w:rPr>
          <w:rFonts w:hint="eastAsia"/>
          <w:lang w:eastAsia="zh-TW"/>
        </w:rPr>
        <w:t>。</w:t>
      </w:r>
    </w:p>
    <w:p w:rsidR="00B41DC2" w:rsidRPr="00FE1C16" w:rsidRDefault="00B41DC2" w:rsidP="0043578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複製居住地址郵遞區號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至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白天義務地址郵遞區號。</w:t>
      </w:r>
    </w:p>
    <w:p w:rsidR="00C70352" w:rsidRPr="00FE1C16" w:rsidRDefault="00C70352" w:rsidP="00C7035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新增</w:t>
      </w:r>
      <w:r w:rsidRPr="00FE1C16">
        <w:rPr>
          <w:rFonts w:hint="eastAsia"/>
          <w:b/>
          <w:bCs/>
          <w:lang w:eastAsia="zh-TW"/>
        </w:rPr>
        <w:t>_</w:t>
      </w:r>
      <w:r w:rsidRPr="00FE1C16">
        <w:rPr>
          <w:rFonts w:hint="eastAsia"/>
          <w:b/>
          <w:bCs/>
          <w:lang w:eastAsia="zh-TW"/>
        </w:rPr>
        <w:t>無記名附約</w:t>
      </w:r>
    </w:p>
    <w:p w:rsidR="00C70352" w:rsidRPr="00FE1C16" w:rsidRDefault="00C70352" w:rsidP="00C70352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新增一筆無記名附約於畫面。</w:t>
      </w:r>
    </w:p>
    <w:p w:rsidR="00C70352" w:rsidRPr="00FE1C16" w:rsidRDefault="00C70352" w:rsidP="00C7035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刪除</w:t>
      </w:r>
      <w:r w:rsidRPr="00FE1C16">
        <w:rPr>
          <w:rFonts w:hint="eastAsia"/>
          <w:b/>
          <w:bCs/>
          <w:lang w:eastAsia="zh-TW"/>
        </w:rPr>
        <w:t>_</w:t>
      </w:r>
      <w:r w:rsidRPr="00FE1C16">
        <w:rPr>
          <w:rFonts w:hint="eastAsia"/>
          <w:b/>
          <w:bCs/>
          <w:lang w:eastAsia="zh-TW"/>
        </w:rPr>
        <w:t>無記名附約</w:t>
      </w:r>
    </w:p>
    <w:p w:rsidR="00DE129A" w:rsidRPr="00FE1C16" w:rsidRDefault="00C70352" w:rsidP="00DE129A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將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畫面上該筆刪除。</w:t>
      </w:r>
    </w:p>
    <w:p w:rsidR="000231E4" w:rsidRPr="00FE1C16" w:rsidRDefault="000231E4" w:rsidP="000231E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索引</w:t>
      </w:r>
      <w:r w:rsidRPr="00FE1C16">
        <w:rPr>
          <w:rFonts w:hint="eastAsia"/>
          <w:b/>
          <w:bCs/>
          <w:lang w:eastAsia="zh-TW"/>
        </w:rPr>
        <w:t>_</w:t>
      </w:r>
      <w:r w:rsidRPr="00FE1C16">
        <w:rPr>
          <w:rFonts w:hint="eastAsia"/>
          <w:b/>
          <w:bCs/>
          <w:lang w:eastAsia="zh-TW"/>
        </w:rPr>
        <w:t>事故人</w:t>
      </w:r>
    </w:p>
    <w:p w:rsidR="000231E4" w:rsidRPr="00FE1C16" w:rsidRDefault="000231E4" w:rsidP="000231E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31E4" w:rsidRPr="00FE1C16">
        <w:tc>
          <w:tcPr>
            <w:tcW w:w="720" w:type="dxa"/>
          </w:tcPr>
          <w:p w:rsidR="000231E4" w:rsidRPr="00FE1C16" w:rsidRDefault="000231E4" w:rsidP="000231E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231E4" w:rsidRPr="00FE1C16" w:rsidRDefault="000231E4" w:rsidP="000231E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231E4" w:rsidRPr="00FE1C16" w:rsidRDefault="000231E4" w:rsidP="000231E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231E4" w:rsidRPr="00FE1C16">
        <w:tc>
          <w:tcPr>
            <w:tcW w:w="720" w:type="dxa"/>
          </w:tcPr>
          <w:p w:rsidR="000231E4" w:rsidRPr="00FE1C16" w:rsidRDefault="000231E4" w:rsidP="000231E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1E4" w:rsidRPr="00FE1C16" w:rsidRDefault="000231E4" w:rsidP="000231E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事故者</w:t>
            </w:r>
            <w:r w:rsidRPr="00FE1C16">
              <w:rPr>
                <w:rFonts w:hint="eastAsia"/>
                <w:lang w:eastAsia="zh-TW"/>
              </w:rPr>
              <w:t>ID</w:t>
            </w:r>
            <w:r w:rsidRPr="00FE1C16">
              <w:rPr>
                <w:rFonts w:hint="eastAsia"/>
                <w:lang w:eastAsia="zh-TW"/>
              </w:rPr>
              <w:t>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 w:rsidRPr="00FE1C16">
                <w:rPr>
                  <w:rFonts w:hint="eastAsia"/>
                  <w:lang w:eastAsia="zh-TW"/>
                </w:rPr>
                <w:t>10</w:t>
              </w:r>
              <w:r w:rsidRPr="00FE1C16">
                <w:rPr>
                  <w:rFonts w:hint="eastAsia"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0231E4" w:rsidRPr="00FE1C16" w:rsidRDefault="000231E4" w:rsidP="000231E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請輸入正確事故者</w:t>
            </w:r>
            <w:r w:rsidRPr="00FE1C16">
              <w:rPr>
                <w:rFonts w:hint="eastAsia"/>
                <w:lang w:eastAsia="zh-TW"/>
              </w:rPr>
              <w:t>ID</w:t>
            </w:r>
          </w:p>
        </w:tc>
      </w:tr>
      <w:tr w:rsidR="000231E4" w:rsidRPr="00FE1C16">
        <w:tc>
          <w:tcPr>
            <w:tcW w:w="720" w:type="dxa"/>
          </w:tcPr>
          <w:p w:rsidR="000231E4" w:rsidRPr="00FE1C16" w:rsidRDefault="000231E4" w:rsidP="000231E4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231E4" w:rsidRPr="00FE1C16" w:rsidRDefault="002868CE" w:rsidP="000231E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</w:t>
            </w:r>
            <w:r w:rsidR="000231E4" w:rsidRPr="00FE1C16">
              <w:rPr>
                <w:rFonts w:hint="eastAsia"/>
                <w:lang w:eastAsia="zh-TW"/>
              </w:rPr>
              <w:t>日期需有值且為合理日期</w:t>
            </w:r>
          </w:p>
        </w:tc>
        <w:tc>
          <w:tcPr>
            <w:tcW w:w="3320" w:type="dxa"/>
          </w:tcPr>
          <w:p w:rsidR="000231E4" w:rsidRPr="00FE1C16" w:rsidRDefault="000231E4" w:rsidP="000231E4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</w:t>
            </w:r>
            <w:r w:rsidR="002868CE" w:rsidRPr="00FE1C16">
              <w:rPr>
                <w:rFonts w:hint="eastAsia"/>
                <w:lang w:eastAsia="zh-TW"/>
              </w:rPr>
              <w:t>事故</w:t>
            </w:r>
            <w:r w:rsidRPr="00FE1C16">
              <w:rPr>
                <w:rFonts w:hint="eastAsia"/>
                <w:lang w:eastAsia="zh-TW"/>
              </w:rPr>
              <w:t>日期</w:t>
            </w:r>
          </w:p>
        </w:tc>
      </w:tr>
    </w:tbl>
    <w:p w:rsidR="000231E4" w:rsidRPr="00FE1C16" w:rsidRDefault="000231E4" w:rsidP="006535B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說明</w:t>
      </w:r>
    </w:p>
    <w:p w:rsidR="002868CE" w:rsidRPr="00FE1C16" w:rsidRDefault="002868CE" w:rsidP="002868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strike/>
          <w:lang w:eastAsia="zh-TW"/>
        </w:rPr>
      </w:pPr>
      <w:r w:rsidRPr="00FE1C16">
        <w:rPr>
          <w:rFonts w:hint="eastAsia"/>
          <w:strike/>
          <w:lang w:eastAsia="zh-TW"/>
        </w:rPr>
        <w:t xml:space="preserve">CALL  </w:t>
      </w:r>
      <w:r w:rsidRPr="00FE1C16">
        <w:rPr>
          <w:rFonts w:hint="eastAsia"/>
          <w:strike/>
          <w:kern w:val="2"/>
          <w:lang w:eastAsia="zh-TW"/>
        </w:rPr>
        <w:t>AA_B0Z000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77E6C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77E6C" w:rsidRPr="00FE1C16" w:rsidRDefault="00B77E6C" w:rsidP="001667C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77E6C" w:rsidRPr="00FE1C16" w:rsidRDefault="00B77E6C" w:rsidP="001667C7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trike/>
                <w:sz w:val="20"/>
                <w:szCs w:val="20"/>
              </w:rPr>
              <w:t>資料來源</w:t>
            </w:r>
          </w:p>
        </w:tc>
      </w:tr>
      <w:tr w:rsidR="00B77E6C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7E6C" w:rsidRPr="00FE1C16" w:rsidRDefault="00B77E6C" w:rsidP="001667C7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trike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77E6C" w:rsidRPr="00FE1C16" w:rsidRDefault="00B77E6C" w:rsidP="001667C7">
            <w:pPr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FE1C16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畫面</w:t>
            </w:r>
          </w:p>
        </w:tc>
      </w:tr>
      <w:tr w:rsidR="00B77E6C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7E6C" w:rsidRPr="00FE1C16" w:rsidRDefault="00B77E6C" w:rsidP="001667C7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trike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77E6C" w:rsidRPr="00FE1C16" w:rsidRDefault="00B77E6C" w:rsidP="001667C7">
            <w:pPr>
              <w:rPr>
                <w:rFonts w:ascii="新細明體" w:hAnsi="新細明體" w:cs="Arial Unicode MS" w:hint="eastAsia"/>
                <w:strike/>
                <w:sz w:val="20"/>
                <w:szCs w:val="20"/>
              </w:rPr>
            </w:pPr>
            <w:r w:rsidRPr="00FE1C16">
              <w:rPr>
                <w:rFonts w:ascii="新細明體" w:hAnsi="新細明體" w:cs="Arial Unicode MS" w:hint="eastAsia"/>
                <w:strike/>
                <w:sz w:val="20"/>
                <w:szCs w:val="20"/>
              </w:rPr>
              <w:t>畫面</w:t>
            </w:r>
          </w:p>
        </w:tc>
      </w:tr>
    </w:tbl>
    <w:p w:rsidR="00B77E6C" w:rsidRPr="00FE1C16" w:rsidRDefault="00B77E6C" w:rsidP="00B77E6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失敗處理：</w:t>
      </w:r>
    </w:p>
    <w:p w:rsidR="00B77E6C" w:rsidRPr="00FE1C16" w:rsidRDefault="00B77E6C" w:rsidP="00B77E6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回覆訊息：</w:t>
      </w:r>
      <w:r w:rsidRPr="00FE1C16">
        <w:rPr>
          <w:rFonts w:hint="eastAsia"/>
          <w:strike/>
          <w:lang w:eastAsia="zh-TW"/>
        </w:rPr>
        <w:t xml:space="preserve"> </w:t>
      </w:r>
      <w:r w:rsidRPr="00FE1C16">
        <w:rPr>
          <w:strike/>
          <w:lang w:eastAsia="zh-TW"/>
        </w:rPr>
        <w:t>“</w:t>
      </w:r>
      <w:r w:rsidRPr="00FE1C16">
        <w:rPr>
          <w:rFonts w:hint="eastAsia"/>
          <w:strike/>
          <w:lang w:eastAsia="zh-TW"/>
        </w:rPr>
        <w:t>讀取</w:t>
      </w:r>
      <w:r w:rsidR="001667C7" w:rsidRPr="00FE1C16">
        <w:rPr>
          <w:rFonts w:hint="eastAsia"/>
          <w:strike/>
          <w:lang w:eastAsia="zh-TW"/>
        </w:rPr>
        <w:t>投保明細有誤</w:t>
      </w:r>
      <w:r w:rsidRPr="00FE1C16">
        <w:rPr>
          <w:strike/>
          <w:lang w:eastAsia="zh-TW"/>
        </w:rPr>
        <w:t>”</w:t>
      </w:r>
      <w:r w:rsidRPr="00FE1C16">
        <w:rPr>
          <w:rFonts w:hint="eastAsia"/>
          <w:strike/>
          <w:lang w:eastAsia="zh-TW"/>
        </w:rPr>
        <w:t xml:space="preserve"> </w:t>
      </w:r>
      <w:r w:rsidRPr="00FE1C16">
        <w:rPr>
          <w:rFonts w:hint="eastAsia"/>
          <w:strike/>
          <w:lang w:eastAsia="zh-TW"/>
        </w:rPr>
        <w:t>。</w:t>
      </w:r>
    </w:p>
    <w:p w:rsidR="00B77E6C" w:rsidRPr="00FE1C16" w:rsidRDefault="00B77E6C" w:rsidP="00B77E6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return</w:t>
      </w:r>
      <w:r w:rsidRPr="00FE1C16">
        <w:rPr>
          <w:rFonts w:hint="eastAsia"/>
          <w:strike/>
          <w:lang w:eastAsia="zh-TW"/>
        </w:rPr>
        <w:t>。</w:t>
      </w:r>
    </w:p>
    <w:p w:rsidR="00CB7F06" w:rsidRPr="00FE1C16" w:rsidRDefault="001667C7" w:rsidP="001667C7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 xml:space="preserve">IF </w:t>
      </w:r>
      <w:r w:rsidRPr="00FE1C16">
        <w:rPr>
          <w:rFonts w:hint="eastAsia"/>
          <w:strike/>
          <w:lang w:eastAsia="zh-TW"/>
        </w:rPr>
        <w:t>回傳筆數</w:t>
      </w:r>
      <w:r w:rsidRPr="00FE1C16">
        <w:rPr>
          <w:rFonts w:hint="eastAsia"/>
          <w:strike/>
          <w:lang w:eastAsia="zh-TW"/>
        </w:rPr>
        <w:t xml:space="preserve"> = 0</w:t>
      </w:r>
      <w:r w:rsidRPr="00FE1C16">
        <w:rPr>
          <w:rFonts w:hint="eastAsia"/>
          <w:strike/>
          <w:lang w:eastAsia="zh-TW"/>
        </w:rPr>
        <w:t>：</w:t>
      </w:r>
    </w:p>
    <w:p w:rsidR="001667C7" w:rsidRPr="00FE1C16" w:rsidRDefault="001667C7" w:rsidP="001667C7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事故者姓名改為可輸入。</w:t>
      </w:r>
    </w:p>
    <w:p w:rsidR="001667C7" w:rsidRPr="00FE1C16" w:rsidRDefault="001667C7" w:rsidP="001667C7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回覆訊息：＂無記名式保單投保明細＂。</w:t>
      </w:r>
    </w:p>
    <w:p w:rsidR="0048237D" w:rsidRPr="00FE1C16" w:rsidRDefault="0048237D" w:rsidP="001667C7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RETURN</w:t>
      </w:r>
      <w:r w:rsidRPr="00FE1C16">
        <w:rPr>
          <w:rFonts w:hint="eastAsia"/>
          <w:strike/>
          <w:lang w:eastAsia="zh-TW"/>
        </w:rPr>
        <w:t>。</w:t>
      </w:r>
    </w:p>
    <w:p w:rsidR="00170500" w:rsidRPr="00FE1C16" w:rsidRDefault="007673E9" w:rsidP="0017050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READ </w:t>
      </w:r>
      <w:r w:rsidRPr="00FE1C16">
        <w:rPr>
          <w:rFonts w:hint="eastAsia"/>
        </w:rPr>
        <w:t>DTATA001_CUSTOMER</w:t>
      </w:r>
      <w:r w:rsidRPr="00FE1C16">
        <w:rPr>
          <w:rFonts w:hint="eastAsia"/>
          <w:lang w:eastAsia="zh-TW"/>
        </w:rPr>
        <w:t xml:space="preserve"> BY ID GET NAME</w:t>
      </w:r>
    </w:p>
    <w:p w:rsidR="00F960CE" w:rsidRPr="00FE1C16" w:rsidRDefault="00F960CE" w:rsidP="00F960CE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 NOT FND</w:t>
      </w:r>
      <w:r w:rsidRPr="00FE1C16">
        <w:rPr>
          <w:rFonts w:hint="eastAsia"/>
          <w:lang w:eastAsia="zh-TW"/>
        </w:rPr>
        <w:t>：</w:t>
      </w:r>
    </w:p>
    <w:p w:rsidR="00F960CE" w:rsidRPr="00FE1C16" w:rsidRDefault="00F960CE" w:rsidP="00F960CE">
      <w:pPr>
        <w:pStyle w:val="Tabletext"/>
        <w:keepLines w:val="0"/>
        <w:numPr>
          <w:ilvl w:val="4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回覆訊息：＂查無客戶資料＂。</w:t>
      </w:r>
    </w:p>
    <w:p w:rsidR="00F960CE" w:rsidRPr="00FE1C16" w:rsidRDefault="00F960CE" w:rsidP="00F960CE">
      <w:pPr>
        <w:pStyle w:val="Tabletext"/>
        <w:keepLines w:val="0"/>
        <w:numPr>
          <w:ilvl w:val="4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視為正常</w:t>
      </w:r>
      <w:r w:rsidR="00ED389B" w:rsidRPr="00FE1C16">
        <w:rPr>
          <w:rFonts w:hint="eastAsia"/>
          <w:lang w:eastAsia="zh-TW"/>
        </w:rPr>
        <w:t>。</w:t>
      </w:r>
    </w:p>
    <w:p w:rsidR="00F960CE" w:rsidRPr="00FE1C16" w:rsidRDefault="00F960CE" w:rsidP="00F960CE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事故者姓名均為可輸入。</w:t>
      </w:r>
    </w:p>
    <w:p w:rsidR="00212685" w:rsidRPr="00FE1C16" w:rsidRDefault="00212685" w:rsidP="0021268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FE1C16">
        <w:rPr>
          <w:rFonts w:hint="eastAsia"/>
          <w:b/>
          <w:bCs/>
          <w:lang w:eastAsia="zh-TW"/>
        </w:rPr>
        <w:t>索引</w:t>
      </w:r>
      <w:r w:rsidRPr="00FE1C16">
        <w:rPr>
          <w:rFonts w:hint="eastAsia"/>
          <w:b/>
          <w:bCs/>
          <w:lang w:eastAsia="zh-TW"/>
        </w:rPr>
        <w:t>_</w:t>
      </w:r>
      <w:r w:rsidRPr="00FE1C16">
        <w:rPr>
          <w:rFonts w:hint="eastAsia"/>
          <w:b/>
          <w:bCs/>
          <w:lang w:eastAsia="zh-TW"/>
        </w:rPr>
        <w:t>送件人</w:t>
      </w:r>
    </w:p>
    <w:p w:rsidR="00212685" w:rsidRPr="00FE1C16" w:rsidRDefault="00212685" w:rsidP="002126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12685" w:rsidRPr="00FE1C16">
        <w:tc>
          <w:tcPr>
            <w:tcW w:w="720" w:type="dxa"/>
          </w:tcPr>
          <w:p w:rsidR="00212685" w:rsidRPr="00FE1C16" w:rsidRDefault="00212685" w:rsidP="0021268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12685" w:rsidRPr="00FE1C16" w:rsidRDefault="00212685" w:rsidP="0021268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12685" w:rsidRPr="00FE1C16" w:rsidRDefault="00212685" w:rsidP="0021268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12685" w:rsidRPr="00FE1C16">
        <w:tc>
          <w:tcPr>
            <w:tcW w:w="720" w:type="dxa"/>
          </w:tcPr>
          <w:p w:rsidR="00212685" w:rsidRPr="00FE1C16" w:rsidRDefault="00212685" w:rsidP="00212685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12685" w:rsidRPr="00FE1C16" w:rsidRDefault="00170500" w:rsidP="0021268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送件人</w:t>
            </w:r>
            <w:r w:rsidR="00212685" w:rsidRPr="00FE1C16">
              <w:rPr>
                <w:rFonts w:hint="eastAsia"/>
                <w:lang w:eastAsia="zh-TW"/>
              </w:rPr>
              <w:t>ID</w:t>
            </w:r>
            <w:r w:rsidR="00212685" w:rsidRPr="00FE1C16">
              <w:rPr>
                <w:rFonts w:hint="eastAsia"/>
                <w:lang w:eastAsia="zh-TW"/>
              </w:rPr>
              <w:t>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 w:rsidR="00212685" w:rsidRPr="00FE1C16">
                <w:rPr>
                  <w:rFonts w:hint="eastAsia"/>
                  <w:lang w:eastAsia="zh-TW"/>
                </w:rPr>
                <w:t>10</w:t>
              </w:r>
              <w:r w:rsidR="00212685" w:rsidRPr="00FE1C16">
                <w:rPr>
                  <w:rFonts w:hint="eastAsia"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12685" w:rsidRPr="00FE1C16" w:rsidRDefault="00212685" w:rsidP="0021268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</w:t>
            </w:r>
            <w:r w:rsidR="00170500" w:rsidRPr="00FE1C16">
              <w:rPr>
                <w:rFonts w:hint="eastAsia"/>
                <w:lang w:eastAsia="zh-TW"/>
              </w:rPr>
              <w:t>送件人</w:t>
            </w:r>
            <w:r w:rsidRPr="00FE1C16">
              <w:rPr>
                <w:rFonts w:hint="eastAsia"/>
                <w:lang w:eastAsia="zh-TW"/>
              </w:rPr>
              <w:t>ID</w:t>
            </w:r>
          </w:p>
        </w:tc>
      </w:tr>
      <w:tr w:rsidR="00487409" w:rsidRPr="00FE1C16">
        <w:tc>
          <w:tcPr>
            <w:tcW w:w="720" w:type="dxa"/>
          </w:tcPr>
          <w:p w:rsidR="00487409" w:rsidRPr="00FE1C16" w:rsidRDefault="00487409" w:rsidP="00212685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487409" w:rsidRPr="00FE1C16" w:rsidRDefault="00487409" w:rsidP="0021268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與受託人關係需為業務人員</w:t>
            </w:r>
          </w:p>
        </w:tc>
        <w:tc>
          <w:tcPr>
            <w:tcW w:w="3320" w:type="dxa"/>
          </w:tcPr>
          <w:p w:rsidR="00487409" w:rsidRPr="00FE1C16" w:rsidRDefault="00487409" w:rsidP="0021268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受託人關係需為業務人員才需索引</w:t>
            </w:r>
          </w:p>
        </w:tc>
      </w:tr>
    </w:tbl>
    <w:p w:rsidR="00007E70" w:rsidRPr="00FE1C16" w:rsidRDefault="00007E70" w:rsidP="002126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請比照簡易受理送件人索引方式</w:t>
      </w:r>
      <w:r w:rsidRPr="00FE1C16">
        <w:rPr>
          <w:rFonts w:hint="eastAsia"/>
          <w:lang w:eastAsia="zh-TW"/>
        </w:rPr>
        <w:t>,</w:t>
      </w:r>
      <w:r w:rsidRPr="00FE1C16">
        <w:rPr>
          <w:rFonts w:hint="eastAsia"/>
          <w:lang w:eastAsia="zh-TW"/>
        </w:rPr>
        <w:t>當送件人</w:t>
      </w:r>
      <w:r w:rsidRPr="00FE1C16">
        <w:rPr>
          <w:rFonts w:hint="eastAsia"/>
          <w:lang w:eastAsia="zh-TW"/>
        </w:rPr>
        <w:t>ID</w:t>
      </w:r>
      <w:r w:rsidRPr="00FE1C16">
        <w:rPr>
          <w:rFonts w:hint="eastAsia"/>
          <w:lang w:eastAsia="zh-TW"/>
        </w:rPr>
        <w:t>改變時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自動帶出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送件人姓名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送件人單位代號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送件人單位中文</w:t>
      </w:r>
    </w:p>
    <w:p w:rsidR="00212685" w:rsidRPr="00FE1C16" w:rsidRDefault="00212685" w:rsidP="0021268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說明</w:t>
      </w:r>
    </w:p>
    <w:p w:rsidR="00212685" w:rsidRPr="00FE1C16" w:rsidRDefault="00212685" w:rsidP="000B11F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 w:rsidRPr="00FE1C16">
        <w:rPr>
          <w:rFonts w:hint="eastAsia"/>
          <w:lang w:eastAsia="zh-TW"/>
        </w:rPr>
        <w:t xml:space="preserve">CALL  </w:t>
      </w:r>
      <w:r w:rsidR="00C318BC" w:rsidRPr="00FE1C16">
        <w:rPr>
          <w:bCs/>
        </w:rPr>
        <w:t>com.cathay.common.hr.PersonnelData</w:t>
      </w:r>
      <w:r w:rsidR="00C318BC" w:rsidRPr="00FE1C16">
        <w:rPr>
          <w:rFonts w:hint="eastAsia"/>
          <w:bCs/>
          <w:lang w:eastAsia="zh-TW"/>
        </w:rPr>
        <w:t xml:space="preserve">　</w:t>
      </w:r>
      <w:r w:rsidR="00C318BC" w:rsidRPr="00FE1C16">
        <w:rPr>
          <w:rFonts w:hint="eastAsia"/>
          <w:bCs/>
          <w:lang w:eastAsia="zh-TW"/>
        </w:rPr>
        <w:t xml:space="preserve">Method  </w:t>
      </w:r>
      <w:r w:rsidR="000B11FD" w:rsidRPr="000B11FD">
        <w:rPr>
          <w:bCs/>
          <w:lang w:eastAsia="zh-TW"/>
        </w:rPr>
        <w:t>getByEmployeeID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1268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685" w:rsidRPr="00FE1C16" w:rsidRDefault="00212685" w:rsidP="0021268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685" w:rsidRPr="00FE1C16" w:rsidRDefault="00212685" w:rsidP="0021268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212685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2685" w:rsidRPr="00FE1C16" w:rsidRDefault="00170500" w:rsidP="002126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Style w:val="HTML"/>
                <w:sz w:val="20"/>
                <w:szCs w:val="20"/>
              </w:rPr>
              <w:t>strEmpID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685" w:rsidRPr="00FE1C16" w:rsidRDefault="00170500" w:rsidP="00212685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畫面.送件人ＩＤ</w:t>
            </w:r>
          </w:p>
        </w:tc>
      </w:tr>
    </w:tbl>
    <w:p w:rsidR="00212685" w:rsidRPr="00FE1C16" w:rsidRDefault="00212685" w:rsidP="002126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212685" w:rsidRPr="00FE1C16" w:rsidRDefault="00212685" w:rsidP="002126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讀取</w:t>
      </w:r>
      <w:r w:rsidR="00170500" w:rsidRPr="00FE1C16">
        <w:rPr>
          <w:rFonts w:hint="eastAsia"/>
          <w:lang w:eastAsia="zh-TW"/>
        </w:rPr>
        <w:t>送件人資料</w:t>
      </w:r>
      <w:r w:rsidRPr="00FE1C16">
        <w:rPr>
          <w:rFonts w:hint="eastAsia"/>
          <w:lang w:eastAsia="zh-TW"/>
        </w:rPr>
        <w:t>有誤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212685" w:rsidRPr="00FE1C16" w:rsidRDefault="00212685" w:rsidP="002126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170500" w:rsidRPr="00FE1C16" w:rsidRDefault="00212685" w:rsidP="00170500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</w:t>
      </w:r>
      <w:r w:rsidR="00170500" w:rsidRPr="00FE1C16">
        <w:rPr>
          <w:rFonts w:hint="eastAsia"/>
          <w:lang w:eastAsia="zh-TW"/>
        </w:rPr>
        <w:t xml:space="preserve">　回傳值</w:t>
      </w:r>
      <w:r w:rsidR="00170500" w:rsidRPr="00FE1C16">
        <w:rPr>
          <w:rFonts w:hint="eastAsia"/>
          <w:lang w:eastAsia="zh-TW"/>
        </w:rPr>
        <w:t xml:space="preserve">Employee </w:t>
      </w:r>
      <w:r w:rsidR="00170500" w:rsidRPr="00FE1C16">
        <w:rPr>
          <w:rFonts w:hint="eastAsia"/>
          <w:lang w:eastAsia="zh-TW"/>
        </w:rPr>
        <w:t>為</w:t>
      </w:r>
      <w:r w:rsidR="00170500" w:rsidRPr="00FE1C16">
        <w:rPr>
          <w:rFonts w:hint="eastAsia"/>
          <w:lang w:eastAsia="zh-TW"/>
        </w:rPr>
        <w:t>Null</w:t>
      </w:r>
      <w:r w:rsidR="00170500" w:rsidRPr="00FE1C16">
        <w:rPr>
          <w:rFonts w:hint="eastAsia"/>
          <w:lang w:eastAsia="zh-TW"/>
        </w:rPr>
        <w:t>：</w:t>
      </w:r>
    </w:p>
    <w:p w:rsidR="00170500" w:rsidRPr="00FE1C16" w:rsidRDefault="00170500" w:rsidP="0017050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無該送件人在職資料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212685" w:rsidRPr="00FE1C16" w:rsidRDefault="00170500" w:rsidP="0017050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170500" w:rsidRPr="00FE1C16" w:rsidRDefault="00170500" w:rsidP="0017050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ELSE</w:t>
      </w:r>
    </w:p>
    <w:p w:rsidR="00170500" w:rsidRPr="00FE1C16" w:rsidRDefault="00170500" w:rsidP="0017050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送件人姓名：</w:t>
      </w:r>
    </w:p>
    <w:p w:rsidR="00170500" w:rsidRPr="00FE1C16" w:rsidRDefault="00170500" w:rsidP="0017050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不可輸入。</w:t>
      </w:r>
    </w:p>
    <w:p w:rsidR="00170500" w:rsidRPr="00FE1C16" w:rsidRDefault="00170500" w:rsidP="0017050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值為　</w:t>
      </w:r>
      <w:r w:rsidRPr="00FE1C16">
        <w:rPr>
          <w:rFonts w:hint="eastAsia"/>
          <w:lang w:eastAsia="zh-TW"/>
        </w:rPr>
        <w:t>Employee.getName()</w:t>
      </w:r>
      <w:r w:rsidRPr="00FE1C16">
        <w:rPr>
          <w:rFonts w:hint="eastAsia"/>
          <w:lang w:eastAsia="zh-TW"/>
        </w:rPr>
        <w:t>。</w:t>
      </w:r>
    </w:p>
    <w:p w:rsidR="00170500" w:rsidRPr="00FE1C16" w:rsidRDefault="00170500" w:rsidP="0017050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送件人單位：</w:t>
      </w:r>
      <w:r w:rsidRPr="00FE1C16">
        <w:rPr>
          <w:rFonts w:hint="eastAsia"/>
          <w:lang w:eastAsia="zh-TW"/>
        </w:rPr>
        <w:t>Employee.get</w:t>
      </w:r>
      <w:r w:rsidRPr="00FE1C16">
        <w:rPr>
          <w:rFonts w:hint="eastAsia"/>
          <w:lang w:eastAsia="zh-TW"/>
        </w:rPr>
        <w:t>Ｄ</w:t>
      </w:r>
      <w:r w:rsidRPr="00FE1C16">
        <w:rPr>
          <w:rFonts w:hint="eastAsia"/>
          <w:lang w:eastAsia="zh-TW"/>
        </w:rPr>
        <w:t>ivSho</w:t>
      </w:r>
      <w:r w:rsidR="00725A0C" w:rsidRPr="00FE1C16">
        <w:rPr>
          <w:rFonts w:hint="eastAsia"/>
          <w:lang w:eastAsia="zh-TW"/>
        </w:rPr>
        <w:t>rt</w:t>
      </w:r>
      <w:r w:rsidRPr="00FE1C16">
        <w:rPr>
          <w:rFonts w:hint="eastAsia"/>
          <w:lang w:eastAsia="zh-TW"/>
        </w:rPr>
        <w:t>Name()</w:t>
      </w:r>
      <w:r w:rsidRPr="00FE1C16">
        <w:rPr>
          <w:rFonts w:hint="eastAsia"/>
          <w:lang w:eastAsia="zh-TW"/>
        </w:rPr>
        <w:t>。</w:t>
      </w:r>
    </w:p>
    <w:p w:rsidR="00DE4C46" w:rsidRPr="00FE1C16" w:rsidRDefault="00DE4C46" w:rsidP="00DE4C4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strike/>
          <w:lang w:eastAsia="zh-TW"/>
        </w:rPr>
      </w:pPr>
      <w:r w:rsidRPr="00FE1C16">
        <w:rPr>
          <w:rFonts w:hint="eastAsia"/>
          <w:b/>
          <w:bCs/>
          <w:strike/>
          <w:lang w:eastAsia="zh-TW"/>
        </w:rPr>
        <w:t>檢附文件</w:t>
      </w:r>
      <w:r w:rsidRPr="00FE1C16">
        <w:rPr>
          <w:rFonts w:hint="eastAsia"/>
          <w:b/>
          <w:bCs/>
          <w:strike/>
          <w:lang w:eastAsia="zh-TW"/>
        </w:rPr>
        <w:t>_</w:t>
      </w:r>
      <w:r w:rsidRPr="00FE1C16">
        <w:rPr>
          <w:rFonts w:hint="eastAsia"/>
          <w:b/>
          <w:bCs/>
          <w:strike/>
          <w:lang w:eastAsia="zh-TW"/>
        </w:rPr>
        <w:t>查詢</w:t>
      </w:r>
    </w:p>
    <w:p w:rsidR="00DE4C46" w:rsidRPr="00FE1C16" w:rsidRDefault="00DE4C46" w:rsidP="00DE4C46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Link AAA0_0102</w:t>
      </w:r>
      <w:r w:rsidRPr="00FE1C16">
        <w:rPr>
          <w:rFonts w:hint="eastAsia"/>
          <w:strike/>
          <w:lang w:eastAsia="zh-TW"/>
        </w:rPr>
        <w:t>。</w:t>
      </w:r>
    </w:p>
    <w:p w:rsidR="00932756" w:rsidRPr="00FE1C16" w:rsidRDefault="00932756" w:rsidP="00DE4C46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將不齊全的資料顯示於畫面上</w:t>
      </w:r>
      <w:r w:rsidR="006435EE" w:rsidRPr="00FE1C16">
        <w:rPr>
          <w:rFonts w:hint="eastAsia"/>
          <w:strike/>
          <w:lang w:eastAsia="zh-TW"/>
        </w:rPr>
        <w:t>(</w:t>
      </w:r>
      <w:r w:rsidR="006435EE" w:rsidRPr="00FE1C16">
        <w:rPr>
          <w:rFonts w:hint="eastAsia"/>
          <w:strike/>
          <w:lang w:eastAsia="zh-TW"/>
        </w:rPr>
        <w:t>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6435EE" w:rsidRPr="00FE1C16">
          <w:rPr>
            <w:rFonts w:hint="eastAsia"/>
            <w:strike/>
            <w:lang w:eastAsia="zh-TW"/>
          </w:rPr>
          <w:t>2.2.2</w:t>
        </w:r>
      </w:smartTag>
      <w:r w:rsidR="006435EE" w:rsidRPr="00FE1C16">
        <w:rPr>
          <w:rFonts w:hint="eastAsia"/>
          <w:strike/>
          <w:lang w:eastAsia="zh-TW"/>
        </w:rPr>
        <w:t>檢附文件作法</w:t>
      </w:r>
      <w:r w:rsidR="006435EE" w:rsidRPr="00FE1C16">
        <w:rPr>
          <w:rFonts w:hint="eastAsia"/>
          <w:strike/>
          <w:lang w:eastAsia="zh-TW"/>
        </w:rPr>
        <w:t>)</w:t>
      </w:r>
      <w:r w:rsidRPr="00FE1C16">
        <w:rPr>
          <w:rFonts w:hint="eastAsia"/>
          <w:strike/>
          <w:lang w:eastAsia="zh-TW"/>
        </w:rPr>
        <w:t>。</w:t>
      </w:r>
    </w:p>
    <w:p w:rsidR="00A3705C" w:rsidRPr="00FE1C16" w:rsidRDefault="00A3705C" w:rsidP="00A3705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strike/>
          <w:lang w:eastAsia="zh-TW"/>
        </w:rPr>
      </w:pPr>
      <w:r w:rsidRPr="00FE1C16">
        <w:rPr>
          <w:rFonts w:hint="eastAsia"/>
          <w:b/>
          <w:bCs/>
          <w:strike/>
          <w:lang w:eastAsia="zh-TW"/>
        </w:rPr>
        <w:t>覆核核定</w:t>
      </w:r>
    </w:p>
    <w:p w:rsidR="00A3705C" w:rsidRPr="00FE1C16" w:rsidRDefault="00A3705C" w:rsidP="00A3705C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Link AAA0_0103</w:t>
      </w:r>
      <w:r w:rsidRPr="00FE1C16">
        <w:rPr>
          <w:rFonts w:hint="eastAsia"/>
          <w:strike/>
          <w:lang w:eastAsia="zh-TW"/>
        </w:rPr>
        <w:t>。</w:t>
      </w:r>
    </w:p>
    <w:p w:rsidR="00AD64AC" w:rsidRPr="00FE1C16" w:rsidRDefault="00A3705C" w:rsidP="00A3705C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回傳值帶回畫面上</w:t>
      </w:r>
      <w:r w:rsidR="00AD64AC" w:rsidRPr="00FE1C16">
        <w:rPr>
          <w:rFonts w:hint="eastAsia"/>
          <w:strike/>
          <w:lang w:eastAsia="zh-TW"/>
        </w:rPr>
        <w:t>。</w:t>
      </w:r>
    </w:p>
    <w:p w:rsidR="00A3705C" w:rsidRPr="00FE1C16" w:rsidRDefault="00AD64AC" w:rsidP="00AD64AC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strike/>
          <w:lang w:eastAsia="zh-TW"/>
        </w:rPr>
      </w:pPr>
      <w:r w:rsidRPr="00FE1C16">
        <w:rPr>
          <w:rFonts w:hint="eastAsia"/>
          <w:strike/>
          <w:lang w:eastAsia="zh-TW"/>
        </w:rPr>
        <w:t>申請種類</w:t>
      </w:r>
      <w:r w:rsidRPr="00FE1C16">
        <w:rPr>
          <w:rFonts w:hint="eastAsia"/>
          <w:strike/>
          <w:lang w:eastAsia="zh-TW"/>
        </w:rPr>
        <w:t>_</w:t>
      </w:r>
      <w:r w:rsidRPr="00FE1C16">
        <w:rPr>
          <w:rFonts w:hint="eastAsia"/>
          <w:strike/>
          <w:lang w:eastAsia="zh-TW"/>
        </w:rPr>
        <w:t>核定</w:t>
      </w:r>
      <w:r w:rsidR="00A3705C" w:rsidRPr="00FE1C16">
        <w:rPr>
          <w:rFonts w:hint="eastAsia"/>
          <w:strike/>
          <w:lang w:eastAsia="zh-TW"/>
        </w:rPr>
        <w:t>。</w:t>
      </w:r>
    </w:p>
    <w:p w:rsidR="00AD64AC" w:rsidRPr="00FE1C16" w:rsidRDefault="00AD64AC" w:rsidP="00AD64AC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 w:rsidRPr="00FE1C16">
        <w:rPr>
          <w:rFonts w:hint="eastAsia"/>
          <w:strike/>
          <w:lang w:eastAsia="zh-TW"/>
        </w:rPr>
        <w:t>理賠索賠類別</w:t>
      </w:r>
      <w:r w:rsidRPr="00FE1C16">
        <w:rPr>
          <w:rFonts w:hint="eastAsia"/>
          <w:lang w:eastAsia="zh-TW"/>
        </w:rPr>
        <w:t>。</w:t>
      </w:r>
    </w:p>
    <w:p w:rsidR="00296E54" w:rsidRPr="00FE1C16" w:rsidRDefault="00296E54" w:rsidP="00296E5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strike/>
          <w:lang w:eastAsia="zh-TW"/>
        </w:rPr>
      </w:pPr>
      <w:r w:rsidRPr="00FE1C16">
        <w:rPr>
          <w:rFonts w:hint="eastAsia"/>
          <w:b/>
          <w:bCs/>
          <w:strike/>
          <w:lang w:eastAsia="zh-TW"/>
        </w:rPr>
        <w:t>試算輸入</w:t>
      </w:r>
      <w:r w:rsidR="00C6739C" w:rsidRPr="00FE1C16">
        <w:rPr>
          <w:rFonts w:hint="eastAsia"/>
          <w:b/>
          <w:bCs/>
          <w:lang w:eastAsia="zh-TW"/>
        </w:rPr>
        <w:t xml:space="preserve"> </w:t>
      </w:r>
      <w:r w:rsidR="00C6739C" w:rsidRPr="00FE1C16">
        <w:rPr>
          <w:rFonts w:hint="eastAsia"/>
          <w:b/>
          <w:bCs/>
          <w:lang w:eastAsia="zh-TW"/>
        </w:rPr>
        <w:t>下一步</w:t>
      </w:r>
    </w:p>
    <w:p w:rsidR="00296E54" w:rsidRPr="00FE1C16" w:rsidRDefault="00296E54" w:rsidP="00296E5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檢核</w:t>
      </w:r>
      <w:r w:rsidR="00301340" w:rsidRPr="00FE1C16">
        <w:rPr>
          <w:rFonts w:hint="eastAsia"/>
          <w:lang w:eastAsia="zh-TW"/>
        </w:rPr>
        <w:t>(</w:t>
      </w:r>
      <w:r w:rsidR="00301340" w:rsidRPr="00FE1C16">
        <w:rPr>
          <w:rFonts w:hint="eastAsia"/>
          <w:lang w:eastAsia="zh-TW"/>
        </w:rPr>
        <w:t>注意：同送件檢核相同之欄位必須抽出來共用</w:t>
      </w:r>
      <w:r w:rsidR="00301340" w:rsidRPr="00FE1C16">
        <w:rPr>
          <w:rFonts w:hint="eastAsia"/>
          <w:lang w:eastAsia="zh-TW"/>
        </w:rPr>
        <w:t>)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E1C16"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296E54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受理編號需有值且長度為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C16">
                <w:rPr>
                  <w:rFonts w:hint="eastAsia"/>
                  <w:bCs/>
                  <w:lang w:eastAsia="zh-TW"/>
                </w:rPr>
                <w:t>14</w:t>
              </w:r>
              <w:r w:rsidRPr="00FE1C16">
                <w:rPr>
                  <w:rFonts w:hint="eastAsia"/>
                  <w:bCs/>
                  <w:lang w:eastAsia="zh-TW"/>
                </w:rPr>
                <w:t>碼</w:t>
              </w:r>
            </w:smartTag>
          </w:p>
          <w:p w:rsidR="00FB7EA4" w:rsidRPr="00FE1C16" w:rsidRDefault="00FB7EA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受理編號改為</w:t>
            </w:r>
            <w:r w:rsidRPr="00FE1C16">
              <w:rPr>
                <w:rFonts w:hint="eastAsia"/>
                <w:bCs/>
                <w:strike/>
                <w:lang w:eastAsia="zh-TW"/>
              </w:rPr>
              <w:t>Disable</w:t>
            </w:r>
          </w:p>
          <w:p w:rsidR="00057E9F" w:rsidRPr="00FE1C16" w:rsidRDefault="00C24D13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FE1C16">
              <w:rPr>
                <w:rFonts w:hint="eastAsia"/>
                <w:bCs/>
                <w:strike/>
                <w:lang w:eastAsia="zh-TW"/>
              </w:rPr>
              <w:t>C</w:t>
            </w:r>
            <w:r w:rsidR="00FB7EA4" w:rsidRPr="00FE1C16">
              <w:rPr>
                <w:rFonts w:hint="eastAsia"/>
                <w:bCs/>
                <w:strike/>
                <w:lang w:eastAsia="zh-TW"/>
              </w:rPr>
              <w:t xml:space="preserve">all AA_B2Z009.Method10 By </w:t>
            </w:r>
            <w:r w:rsidR="00FB7EA4" w:rsidRPr="00FE1C16">
              <w:rPr>
                <w:rFonts w:hint="eastAsia"/>
                <w:bCs/>
                <w:strike/>
                <w:lang w:eastAsia="zh-TW"/>
              </w:rPr>
              <w:t>事故者</w:t>
            </w:r>
            <w:r w:rsidR="00FB7EA4" w:rsidRPr="00FE1C16">
              <w:rPr>
                <w:rFonts w:hint="eastAsia"/>
                <w:bCs/>
                <w:strike/>
                <w:lang w:eastAsia="zh-TW"/>
              </w:rPr>
              <w:t xml:space="preserve">ID </w:t>
            </w:r>
            <w:r w:rsidR="00FB7EA4" w:rsidRPr="00FE1C16">
              <w:rPr>
                <w:rFonts w:hint="eastAsia"/>
                <w:bCs/>
                <w:strike/>
                <w:lang w:eastAsia="zh-TW"/>
              </w:rPr>
              <w:t>取得受理編號</w:t>
            </w:r>
          </w:p>
          <w:p w:rsidR="00057E9F" w:rsidRPr="00FE1C16" w:rsidRDefault="00057E9F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IF </w:t>
            </w:r>
            <w:r w:rsidRPr="00FE1C16">
              <w:rPr>
                <w:rFonts w:hint="eastAsia"/>
                <w:bCs/>
                <w:lang w:eastAsia="zh-TW"/>
              </w:rPr>
              <w:t>受理編號</w:t>
            </w:r>
            <w:r w:rsidRPr="00FE1C16">
              <w:rPr>
                <w:rFonts w:hint="eastAsia"/>
                <w:bCs/>
                <w:lang w:eastAsia="zh-TW"/>
              </w:rPr>
              <w:t xml:space="preserve"> </w:t>
            </w:r>
            <w:r w:rsidRPr="00FE1C16">
              <w:rPr>
                <w:rFonts w:hint="eastAsia"/>
                <w:bCs/>
                <w:lang w:eastAsia="zh-TW"/>
              </w:rPr>
              <w:t>沒有輸入資料</w:t>
            </w:r>
          </w:p>
          <w:p w:rsidR="00057E9F" w:rsidRPr="00FE1C16" w:rsidRDefault="00057E9F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 xml:space="preserve">      CALL AA_B2Z009.Method10</w:t>
            </w:r>
            <w:r w:rsidR="000A0C9A" w:rsidRPr="00FE1C16">
              <w:rPr>
                <w:rFonts w:hint="eastAsia"/>
                <w:bCs/>
                <w:lang w:eastAsia="zh-TW"/>
              </w:rPr>
              <w:t xml:space="preserve"> BY </w:t>
            </w:r>
            <w:r w:rsidR="000A0C9A" w:rsidRPr="00FE1C16">
              <w:rPr>
                <w:rFonts w:hint="eastAsia"/>
                <w:bCs/>
                <w:lang w:eastAsia="zh-TW"/>
              </w:rPr>
              <w:t>事故者</w:t>
            </w:r>
            <w:r w:rsidR="000A0C9A" w:rsidRPr="00FE1C16">
              <w:rPr>
                <w:rFonts w:hint="eastAsia"/>
                <w:bCs/>
                <w:lang w:eastAsia="zh-TW"/>
              </w:rPr>
              <w:t>ID</w:t>
            </w:r>
            <w:r w:rsidR="00FA16DD" w:rsidRPr="00FE1C16">
              <w:rPr>
                <w:rFonts w:hint="eastAsia"/>
                <w:bCs/>
                <w:lang w:eastAsia="zh-TW"/>
              </w:rPr>
              <w:t xml:space="preserve"> </w:t>
            </w:r>
            <w:r w:rsidR="00FA16DD" w:rsidRPr="00FE1C16">
              <w:rPr>
                <w:rFonts w:hint="eastAsia"/>
                <w:bCs/>
                <w:lang w:eastAsia="zh-TW"/>
              </w:rPr>
              <w:t>取得受理編號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E1C16"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1D05AB" w:rsidP="00E75543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非</w:t>
            </w:r>
            <w:r w:rsidRPr="00FE1C16">
              <w:rPr>
                <w:rFonts w:hint="eastAsia"/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</w:t>
            </w:r>
            <w:r w:rsidRPr="00FE1C16">
              <w:rPr>
                <w:rFonts w:hint="eastAsia"/>
                <w:lang w:eastAsia="zh-TW"/>
              </w:rPr>
              <w:t>:</w:t>
            </w:r>
            <w:r w:rsidR="00296E54" w:rsidRPr="00FE1C16">
              <w:rPr>
                <w:rFonts w:hint="eastAsia"/>
                <w:lang w:eastAsia="zh-TW"/>
              </w:rPr>
              <w:t>事故者</w:t>
            </w:r>
            <w:r w:rsidR="00296E54" w:rsidRPr="00FE1C16">
              <w:rPr>
                <w:rFonts w:hint="eastAsia"/>
                <w:lang w:eastAsia="zh-TW"/>
              </w:rPr>
              <w:t>ID</w:t>
            </w:r>
            <w:r w:rsidR="00296E54" w:rsidRPr="00FE1C16">
              <w:rPr>
                <w:rFonts w:hint="eastAsia"/>
                <w:lang w:eastAsia="zh-TW"/>
              </w:rPr>
              <w:t>需有值且長度為</w:t>
            </w:r>
            <w:r w:rsidR="00296E54" w:rsidRPr="00FE1C16">
              <w:rPr>
                <w:rFonts w:hint="eastAsia"/>
                <w:lang w:eastAsia="zh-TW"/>
              </w:rPr>
              <w:t>10</w:t>
            </w:r>
            <w:r w:rsidR="00296E54" w:rsidRPr="00FE1C16">
              <w:rPr>
                <w:rFonts w:hint="eastAsia"/>
                <w:lang w:eastAsia="zh-TW"/>
              </w:rPr>
              <w:t>碼</w:t>
            </w:r>
          </w:p>
          <w:p w:rsidR="001D05AB" w:rsidRPr="00FE1C16" w:rsidRDefault="001D05AB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</w:t>
            </w:r>
            <w:r w:rsidRPr="00FE1C16">
              <w:rPr>
                <w:rFonts w:hint="eastAsia"/>
                <w:lang w:eastAsia="zh-TW"/>
              </w:rPr>
              <w:t xml:space="preserve">: </w:t>
            </w:r>
            <w:r w:rsidRPr="00FE1C16">
              <w:rPr>
                <w:rFonts w:hint="eastAsia"/>
                <w:lang w:eastAsia="zh-TW"/>
              </w:rPr>
              <w:t>事故者</w:t>
            </w:r>
            <w:r w:rsidRPr="00FE1C16">
              <w:rPr>
                <w:rFonts w:hint="eastAsia"/>
                <w:lang w:eastAsia="zh-TW"/>
              </w:rPr>
              <w:t>ID</w:t>
            </w:r>
            <w:r w:rsidRPr="00FE1C16">
              <w:rPr>
                <w:rFonts w:hint="eastAsia"/>
                <w:lang w:eastAsia="zh-TW"/>
              </w:rPr>
              <w:t>需有值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請輸入正確事故者</w:t>
            </w:r>
            <w:r w:rsidRPr="00FE1C16">
              <w:rPr>
                <w:rFonts w:hint="eastAsia"/>
                <w:lang w:eastAsia="zh-TW"/>
              </w:rPr>
              <w:t>ID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出生日期需有值且為合理日期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請輸入正確出生日期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事故者姓名需有值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無事故者姓名</w:t>
            </w:r>
            <w:r w:rsidRPr="00FE1C16">
              <w:rPr>
                <w:rFonts w:hint="eastAsia"/>
                <w:lang w:eastAsia="zh-TW"/>
              </w:rPr>
              <w:t>,</w:t>
            </w:r>
            <w:r w:rsidRPr="00FE1C16">
              <w:rPr>
                <w:rFonts w:hint="eastAsia"/>
                <w:lang w:eastAsia="zh-TW"/>
              </w:rPr>
              <w:t>請重新索引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申請日期需有值且為合理日期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請輸入正確申請日期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申請日期需小於等於受理日期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申請日期需小於受理日期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申請種類疾病或意外只能有一項勾選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請輸入正確申請種類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索賠類別解除契約只能單獨勾選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解除契約不得與其他索賠類別同時申請</w:t>
            </w:r>
          </w:p>
        </w:tc>
      </w:tr>
      <w:tr w:rsidR="001D05AB" w:rsidRPr="00FE1C16">
        <w:tc>
          <w:tcPr>
            <w:tcW w:w="720" w:type="dxa"/>
          </w:tcPr>
          <w:p w:rsidR="001D05AB" w:rsidRPr="00FE1C16" w:rsidRDefault="001D05AB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1D05AB" w:rsidRPr="00FE1C16" w:rsidRDefault="001D05AB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件不可勾選員工福團、意外險</w:t>
            </w:r>
          </w:p>
        </w:tc>
        <w:tc>
          <w:tcPr>
            <w:tcW w:w="3320" w:type="dxa"/>
          </w:tcPr>
          <w:p w:rsidR="001D05AB" w:rsidRPr="00FE1C16" w:rsidRDefault="001D05AB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OIU</w:t>
            </w:r>
            <w:r w:rsidRPr="00FE1C16">
              <w:rPr>
                <w:rFonts w:hint="eastAsia"/>
                <w:lang w:eastAsia="zh-TW"/>
              </w:rPr>
              <w:t>件不可勾選員工福團、意外險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事故日期需有值且為合理日期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請輸入正確事故日期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事故日期不得大於申請日期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事故日期不得大於申請日期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索賠類別至少須有一項勾選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請勾選索賠類別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無記名式保單號碼是否正確</w:t>
            </w:r>
          </w:p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CM/v</w:t>
            </w:r>
            <w:r w:rsidRPr="00FE1C16">
              <w:rPr>
                <w:lang w:eastAsia="zh-TW"/>
              </w:rPr>
              <w:t>alidate</w:t>
            </w:r>
            <w:r w:rsidRPr="00FE1C16">
              <w:rPr>
                <w:rFonts w:hint="eastAsia"/>
                <w:lang w:eastAsia="zh-TW"/>
              </w:rPr>
              <w:t>.js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請輸入正確保單號碼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需檢核無記名保單部份是否同一保單號碼同一附約是否已存在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該保單及險別已存在，請輸入正確保單及險別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事故原因須有值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請選擇事故原因</w:t>
            </w:r>
          </w:p>
        </w:tc>
      </w:tr>
      <w:tr w:rsidR="00296E54" w:rsidRPr="00FE1C16">
        <w:tc>
          <w:tcPr>
            <w:tcW w:w="720" w:type="dxa"/>
          </w:tcPr>
          <w:p w:rsidR="00296E54" w:rsidRPr="00FE1C16" w:rsidRDefault="00296E54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IF </w:t>
            </w:r>
            <w:r w:rsidRPr="00FE1C16">
              <w:rPr>
                <w:rFonts w:hint="eastAsia"/>
                <w:lang w:eastAsia="zh-TW"/>
              </w:rPr>
              <w:t>索賠類別為</w:t>
            </w:r>
            <w:r w:rsidRPr="00FE1C16">
              <w:rPr>
                <w:rFonts w:hint="eastAsia"/>
                <w:lang w:eastAsia="zh-TW"/>
              </w:rPr>
              <w:t xml:space="preserve"> </w:t>
            </w:r>
            <w:r w:rsidRPr="00FE1C16">
              <w:rPr>
                <w:lang w:eastAsia="zh-TW"/>
              </w:rPr>
              <w:t>‘</w:t>
            </w:r>
            <w:r w:rsidRPr="00FE1C16">
              <w:rPr>
                <w:rFonts w:hint="eastAsia"/>
                <w:lang w:eastAsia="zh-TW"/>
              </w:rPr>
              <w:t>C</w:t>
            </w:r>
            <w:r w:rsidRPr="00FE1C16">
              <w:rPr>
                <w:lang w:eastAsia="zh-TW"/>
              </w:rPr>
              <w:t>’’</w:t>
            </w:r>
            <w:r w:rsidRPr="00FE1C16">
              <w:rPr>
                <w:rFonts w:hint="eastAsia"/>
                <w:lang w:eastAsia="zh-TW"/>
              </w:rPr>
              <w:t>G</w:t>
            </w:r>
            <w:r w:rsidRPr="00FE1C16">
              <w:rPr>
                <w:lang w:eastAsia="zh-TW"/>
              </w:rPr>
              <w:t>’’</w:t>
            </w:r>
            <w:r w:rsidRPr="00FE1C16">
              <w:rPr>
                <w:rFonts w:hint="eastAsia"/>
                <w:lang w:eastAsia="zh-TW"/>
              </w:rPr>
              <w:t>H</w:t>
            </w:r>
            <w:r w:rsidRPr="00FE1C16">
              <w:rPr>
                <w:lang w:eastAsia="zh-TW"/>
              </w:rPr>
              <w:t>’</w:t>
            </w:r>
            <w:r w:rsidRPr="00FE1C16">
              <w:rPr>
                <w:rFonts w:hint="eastAsia"/>
                <w:lang w:eastAsia="zh-TW"/>
              </w:rPr>
              <w:t xml:space="preserve"> </w:t>
            </w:r>
          </w:p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 xml:space="preserve">      </w:t>
            </w:r>
            <w:r w:rsidRPr="00FE1C16">
              <w:rPr>
                <w:rFonts w:hint="eastAsia"/>
                <w:lang w:eastAsia="zh-TW"/>
              </w:rPr>
              <w:t>事故職等必需有值</w:t>
            </w:r>
          </w:p>
        </w:tc>
        <w:tc>
          <w:tcPr>
            <w:tcW w:w="3320" w:type="dxa"/>
          </w:tcPr>
          <w:p w:rsidR="00296E54" w:rsidRPr="00FE1C16" w:rsidRDefault="00296E54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請選擇</w:t>
            </w:r>
            <w:r w:rsidR="00351B34" w:rsidRPr="00FE1C16">
              <w:rPr>
                <w:rFonts w:hint="eastAsia"/>
                <w:lang w:eastAsia="zh-TW"/>
              </w:rPr>
              <w:t>事故</w:t>
            </w:r>
            <w:r w:rsidRPr="00FE1C16">
              <w:rPr>
                <w:rFonts w:hint="eastAsia"/>
                <w:lang w:eastAsia="zh-TW"/>
              </w:rPr>
              <w:t>職等</w:t>
            </w:r>
          </w:p>
        </w:tc>
      </w:tr>
      <w:tr w:rsidR="000D29C3" w:rsidRPr="00FE1C16">
        <w:tc>
          <w:tcPr>
            <w:tcW w:w="720" w:type="dxa"/>
          </w:tcPr>
          <w:p w:rsidR="000D29C3" w:rsidRPr="00FE1C16" w:rsidRDefault="000D29C3" w:rsidP="00E75543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D29C3" w:rsidRPr="00FE1C16" w:rsidRDefault="008C27CB" w:rsidP="00D62436">
            <w:pPr>
              <w:pStyle w:val="Tabletext"/>
              <w:keepLines w:val="0"/>
              <w:spacing w:after="0" w:line="240" w:lineRule="auto"/>
              <w:rPr>
                <w:rFonts w:ascii="Arial" w:hAnsi="Arial" w:cs="Arial"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1.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>查詢條件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 xml:space="preserve">:READ  DTAB0005  WHERE   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>保單號碼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>=</w:t>
            </w:r>
            <w:r w:rsidR="00EA6D8A" w:rsidRPr="00FE1C16">
              <w:rPr>
                <w:rFonts w:ascii="Arial" w:hAnsi="Arial" w:cs="Arial" w:hint="eastAsia"/>
                <w:strike/>
                <w:lang w:eastAsia="zh-TW"/>
              </w:rPr>
              <w:t>畫面</w:t>
            </w:r>
            <w:r w:rsidR="00EA6D8A" w:rsidRPr="00FE1C16">
              <w:rPr>
                <w:rFonts w:ascii="Arial" w:hAnsi="Arial" w:cs="Arial" w:hint="eastAsia"/>
                <w:strike/>
                <w:lang w:eastAsia="zh-TW"/>
              </w:rPr>
              <w:t>.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>無記名</w:t>
            </w:r>
            <w:r w:rsidR="00F218FE" w:rsidRPr="00FE1C16">
              <w:rPr>
                <w:rFonts w:ascii="Arial" w:hAnsi="Arial" w:cs="Arial" w:hint="eastAsia"/>
                <w:strike/>
                <w:lang w:eastAsia="zh-TW"/>
              </w:rPr>
              <w:t>附約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>保單號碼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 xml:space="preserve"> AND  ROLE =</w:t>
            </w:r>
            <w:r w:rsidR="00337052" w:rsidRPr="00FE1C16">
              <w:rPr>
                <w:rFonts w:ascii="Arial" w:hAnsi="Arial" w:cs="Arial"/>
                <w:strike/>
                <w:lang w:eastAsia="zh-TW"/>
              </w:rPr>
              <w:t>’</w:t>
            </w:r>
            <w:r w:rsidR="00D62436" w:rsidRPr="00FE1C16">
              <w:rPr>
                <w:rFonts w:ascii="Arial" w:hAnsi="Arial" w:cs="Arial" w:hint="eastAsia"/>
                <w:strike/>
                <w:lang w:eastAsia="zh-TW"/>
              </w:rPr>
              <w:t>I</w:t>
            </w:r>
            <w:r w:rsidR="0080240C" w:rsidRPr="00FE1C16">
              <w:rPr>
                <w:rFonts w:ascii="Arial" w:hAnsi="Arial" w:cs="Arial" w:hint="eastAsia"/>
                <w:strike/>
                <w:lang w:eastAsia="zh-TW"/>
              </w:rPr>
              <w:t>’</w:t>
            </w:r>
          </w:p>
          <w:p w:rsidR="000D29C3" w:rsidRPr="00FE1C16" w:rsidRDefault="008C27CB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 xml:space="preserve">2. IF   </w:t>
            </w:r>
            <w:r w:rsidRPr="00FE1C16">
              <w:rPr>
                <w:rFonts w:hint="eastAsia"/>
                <w:strike/>
                <w:lang w:eastAsia="zh-TW"/>
              </w:rPr>
              <w:t>查無資料</w:t>
            </w:r>
            <w:r w:rsidRPr="00FE1C16">
              <w:rPr>
                <w:rFonts w:hint="eastAsia"/>
                <w:strike/>
                <w:lang w:eastAsia="zh-TW"/>
              </w:rPr>
              <w:t>,</w:t>
            </w:r>
            <w:r w:rsidRPr="00FE1C16">
              <w:rPr>
                <w:rFonts w:hint="eastAsia"/>
                <w:strike/>
                <w:lang w:eastAsia="zh-TW"/>
              </w:rPr>
              <w:t>則</w:t>
            </w:r>
          </w:p>
          <w:p w:rsidR="00A96CE7" w:rsidRPr="00FE1C16" w:rsidRDefault="00A96CE7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 w:rsidRPr="00FE1C16">
              <w:rPr>
                <w:rFonts w:hint="eastAsia"/>
                <w:lang w:eastAsia="zh-TW"/>
              </w:rPr>
              <w:t>檢核內容同</w:t>
            </w:r>
            <w:r w:rsidRPr="00FE1C16">
              <w:rPr>
                <w:rFonts w:hint="eastAsia"/>
                <w:lang w:eastAsia="zh-TW"/>
              </w:rPr>
              <w:t xml:space="preserve">3.1 </w:t>
            </w:r>
            <w:r w:rsidRPr="00FE1C16">
              <w:rPr>
                <w:rFonts w:hint="eastAsia"/>
                <w:lang w:eastAsia="zh-TW"/>
              </w:rPr>
              <w:t>之項次第</w:t>
            </w:r>
            <w:r w:rsidRPr="00FE1C16">
              <w:rPr>
                <w:rFonts w:hint="eastAsia"/>
                <w:lang w:eastAsia="zh-TW"/>
              </w:rPr>
              <w:t>31</w:t>
            </w:r>
            <w:r w:rsidR="003B35AE" w:rsidRPr="00FE1C16">
              <w:rPr>
                <w:rFonts w:ascii="新細明體" w:hAnsi="新細明體" w:hint="eastAsia"/>
                <w:lang w:eastAsia="zh-TW"/>
              </w:rPr>
              <w:t>。</w:t>
            </w:r>
          </w:p>
        </w:tc>
        <w:tc>
          <w:tcPr>
            <w:tcW w:w="3320" w:type="dxa"/>
          </w:tcPr>
          <w:p w:rsidR="000D29C3" w:rsidRPr="00FE1C16" w:rsidRDefault="000D29C3" w:rsidP="00E75543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</w:rPr>
            </w:pPr>
            <w:r w:rsidRPr="00FE1C16">
              <w:rPr>
                <w:rFonts w:hint="eastAsia"/>
                <w:strike/>
                <w:lang w:eastAsia="zh-TW"/>
              </w:rPr>
              <w:t>事故者為主被保人</w:t>
            </w:r>
            <w:r w:rsidRPr="00FE1C16">
              <w:rPr>
                <w:rFonts w:hint="eastAsia"/>
                <w:strike/>
                <w:lang w:eastAsia="zh-TW"/>
              </w:rPr>
              <w:t>,</w:t>
            </w:r>
            <w:r w:rsidRPr="00FE1C16">
              <w:rPr>
                <w:rFonts w:hint="eastAsia"/>
                <w:strike/>
                <w:lang w:eastAsia="zh-TW"/>
              </w:rPr>
              <w:t>無記名附約對象請選擇</w:t>
            </w:r>
            <w:r w:rsidRPr="00FE1C16">
              <w:rPr>
                <w:rFonts w:hint="eastAsia"/>
                <w:strike/>
                <w:lang w:eastAsia="zh-TW"/>
              </w:rPr>
              <w:t>[</w:t>
            </w:r>
            <w:r w:rsidRPr="00FE1C16">
              <w:rPr>
                <w:rFonts w:hint="eastAsia"/>
                <w:strike/>
                <w:lang w:eastAsia="zh-TW"/>
              </w:rPr>
              <w:t>被保人</w:t>
            </w:r>
            <w:r w:rsidRPr="00FE1C16">
              <w:rPr>
                <w:rFonts w:hint="eastAsia"/>
                <w:strike/>
                <w:lang w:eastAsia="zh-TW"/>
              </w:rPr>
              <w:t>]</w:t>
            </w:r>
          </w:p>
        </w:tc>
      </w:tr>
    </w:tbl>
    <w:p w:rsidR="00296E54" w:rsidRPr="00FE1C16" w:rsidRDefault="00296E54" w:rsidP="00296E54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</w:rPr>
      </w:pPr>
    </w:p>
    <w:p w:rsidR="00296E54" w:rsidRPr="00FE1C16" w:rsidRDefault="00296E54" w:rsidP="00296E54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F11D96" w:rsidRPr="00FE1C16" w:rsidRDefault="00296E54" w:rsidP="00296E5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異動</w:t>
      </w:r>
      <w:r w:rsidRPr="00FE1C16">
        <w:rPr>
          <w:rFonts w:hint="eastAsia"/>
          <w:lang w:eastAsia="zh-TW"/>
        </w:rPr>
        <w:t>TABLES</w:t>
      </w:r>
      <w:r w:rsidR="00EA1097" w:rsidRPr="00FE1C16">
        <w:rPr>
          <w:rFonts w:hint="eastAsia"/>
          <w:lang w:eastAsia="zh-TW"/>
        </w:rPr>
        <w:t xml:space="preserve"> (19.2.1 19.2.2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EA1097" w:rsidRPr="00FE1C16">
          <w:rPr>
            <w:rFonts w:hint="eastAsia"/>
            <w:lang w:eastAsia="zh-TW"/>
          </w:rPr>
          <w:t>19.2.3</w:t>
        </w:r>
      </w:smartTag>
      <w:r w:rsidR="00EA1097" w:rsidRPr="00FE1C16">
        <w:rPr>
          <w:rFonts w:hint="eastAsia"/>
          <w:lang w:eastAsia="zh-TW"/>
        </w:rPr>
        <w:t xml:space="preserve">  </w:t>
      </w:r>
      <w:r w:rsidR="00EA1097" w:rsidRPr="00FE1C16">
        <w:rPr>
          <w:rFonts w:hint="eastAsia"/>
          <w:lang w:eastAsia="zh-TW"/>
        </w:rPr>
        <w:t>在</w:t>
      </w:r>
      <w:r w:rsidR="00EA1097" w:rsidRPr="00FE1C16">
        <w:rPr>
          <w:rFonts w:hint="eastAsia"/>
          <w:lang w:eastAsia="zh-TW"/>
        </w:rPr>
        <w:t>UPDATE</w:t>
      </w:r>
      <w:r w:rsidR="00EA1097" w:rsidRPr="00FE1C16">
        <w:rPr>
          <w:rFonts w:hint="eastAsia"/>
          <w:lang w:eastAsia="zh-TW"/>
        </w:rPr>
        <w:t>之前先以受理編號</w:t>
      </w:r>
      <w:r w:rsidR="00EA1097" w:rsidRPr="00FE1C16">
        <w:rPr>
          <w:rFonts w:hint="eastAsia"/>
          <w:lang w:eastAsia="zh-TW"/>
        </w:rPr>
        <w:t xml:space="preserve"> </w:t>
      </w:r>
      <w:r w:rsidR="00EA1097" w:rsidRPr="00FE1C16">
        <w:rPr>
          <w:rFonts w:hint="eastAsia"/>
          <w:lang w:eastAsia="zh-TW"/>
        </w:rPr>
        <w:t>讀取</w:t>
      </w:r>
      <w:r w:rsidR="00EA1097" w:rsidRPr="00FE1C16">
        <w:rPr>
          <w:rFonts w:hint="eastAsia"/>
          <w:lang w:eastAsia="zh-TW"/>
        </w:rPr>
        <w:t xml:space="preserve">DTAAAT10,DTAAAT11,DTAAAT12 </w:t>
      </w:r>
      <w:r w:rsidR="00EA1097" w:rsidRPr="00FE1C16">
        <w:rPr>
          <w:rFonts w:hint="eastAsia"/>
          <w:lang w:eastAsia="zh-TW"/>
        </w:rPr>
        <w:t>若無資料</w:t>
      </w:r>
      <w:r w:rsidR="00EA1097" w:rsidRPr="00FE1C16">
        <w:rPr>
          <w:rFonts w:hint="eastAsia"/>
          <w:lang w:eastAsia="zh-TW"/>
        </w:rPr>
        <w:t xml:space="preserve"> </w:t>
      </w:r>
      <w:r w:rsidR="00EA1097" w:rsidRPr="00FE1C16">
        <w:rPr>
          <w:rFonts w:hint="eastAsia"/>
          <w:lang w:eastAsia="zh-TW"/>
        </w:rPr>
        <w:t>使用新增</w:t>
      </w:r>
      <w:r w:rsidR="00EA1097" w:rsidRPr="00FE1C16">
        <w:rPr>
          <w:rFonts w:hint="eastAsia"/>
          <w:lang w:eastAsia="zh-TW"/>
        </w:rPr>
        <w:t xml:space="preserve"> </w:t>
      </w:r>
      <w:r w:rsidR="00EA1097" w:rsidRPr="00FE1C16">
        <w:rPr>
          <w:rFonts w:hint="eastAsia"/>
          <w:lang w:eastAsia="zh-TW"/>
        </w:rPr>
        <w:t>不使用</w:t>
      </w:r>
      <w:r w:rsidR="00EA1097" w:rsidRPr="00FE1C16">
        <w:rPr>
          <w:rFonts w:hint="eastAsia"/>
          <w:lang w:eastAsia="zh-TW"/>
        </w:rPr>
        <w:t>UPDATE)</w:t>
      </w:r>
    </w:p>
    <w:p w:rsidR="00F11D96" w:rsidRPr="00FE1C16" w:rsidRDefault="00F11D96" w:rsidP="00F11D9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處理</w:t>
      </w:r>
      <w:r w:rsidRPr="00FE1C16">
        <w:rPr>
          <w:rFonts w:hint="eastAsia"/>
          <w:lang w:eastAsia="zh-TW"/>
        </w:rPr>
        <w:t>DTAAA001</w:t>
      </w:r>
    </w:p>
    <w:p w:rsidR="00F11D96" w:rsidRPr="00FE1C16" w:rsidRDefault="00F11D96" w:rsidP="00F11D9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CALL AA_A0Z001.Method4 BY </w:t>
      </w:r>
      <w:r w:rsidRPr="00FE1C16">
        <w:rPr>
          <w:rFonts w:hint="eastAsia"/>
          <w:lang w:eastAsia="zh-TW"/>
        </w:rPr>
        <w:t>受理編號</w:t>
      </w:r>
    </w:p>
    <w:p w:rsidR="00F11D96" w:rsidRPr="00FE1C16" w:rsidRDefault="00F11D96" w:rsidP="00F11D9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IF NOT FOUND</w:t>
      </w:r>
    </w:p>
    <w:p w:rsidR="00296E54" w:rsidRPr="00FE1C16" w:rsidRDefault="00F11D96" w:rsidP="00F11D9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新增</w:t>
      </w:r>
      <w:r w:rsidRPr="00FE1C16">
        <w:rPr>
          <w:rFonts w:hint="eastAsia"/>
          <w:lang w:eastAsia="zh-TW"/>
        </w:rPr>
        <w:t xml:space="preserve">DTAAA001 </w:t>
      </w:r>
      <w:r w:rsidRPr="00FE1C16">
        <w:rPr>
          <w:rFonts w:hint="eastAsia"/>
          <w:lang w:eastAsia="zh-TW"/>
        </w:rPr>
        <w:t>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E1C16">
          <w:rPr>
            <w:rFonts w:hint="eastAsia"/>
            <w:lang w:eastAsia="zh-TW"/>
          </w:rPr>
          <w:t>3.4.1</w:t>
        </w:r>
      </w:smartTag>
      <w:r w:rsidRPr="00FE1C16">
        <w:rPr>
          <w:rFonts w:hint="eastAsia"/>
          <w:lang w:eastAsia="zh-TW"/>
        </w:rPr>
        <w:t>.1</w:t>
      </w:r>
      <w:r w:rsidRPr="00FE1C16">
        <w:rPr>
          <w:rFonts w:hint="eastAsia"/>
          <w:lang w:eastAsia="zh-TW"/>
        </w:rPr>
        <w:t>。</w:t>
      </w:r>
      <w:r w:rsidR="00EA1097" w:rsidRPr="00FE1C16">
        <w:rPr>
          <w:rFonts w:hint="eastAsia"/>
          <w:lang w:eastAsia="zh-TW"/>
        </w:rPr>
        <w:t xml:space="preserve"> </w:t>
      </w:r>
    </w:p>
    <w:p w:rsidR="00296E54" w:rsidRPr="00FE1C16" w:rsidRDefault="00622946" w:rsidP="0079389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296E54" w:rsidRPr="00FE1C16">
        <w:rPr>
          <w:rFonts w:hint="eastAsia"/>
          <w:lang w:eastAsia="zh-TW"/>
        </w:rPr>
        <w:t xml:space="preserve"> DTAAAT10 </w:t>
      </w:r>
      <w:r w:rsidR="00296E54" w:rsidRPr="00FE1C16">
        <w:rPr>
          <w:rFonts w:hint="eastAsia"/>
          <w:lang w:eastAsia="zh-TW"/>
        </w:rPr>
        <w:t>理賠受理申請書檔</w:t>
      </w:r>
      <w:r w:rsidR="00E75543" w:rsidRPr="00FE1C16">
        <w:rPr>
          <w:rFonts w:hint="eastAsia"/>
          <w:lang w:eastAsia="zh-TW"/>
        </w:rPr>
        <w:t>_</w:t>
      </w:r>
      <w:r w:rsidR="00E75543" w:rsidRPr="00FE1C16">
        <w:rPr>
          <w:rFonts w:hint="eastAsia"/>
          <w:lang w:eastAsia="zh-TW"/>
        </w:rPr>
        <w:t>試算</w:t>
      </w:r>
      <w:r w:rsidRPr="00FE1C16">
        <w:rPr>
          <w:rFonts w:hint="eastAsia"/>
          <w:lang w:eastAsia="zh-TW"/>
        </w:rPr>
        <w:t xml:space="preserve"> BY </w:t>
      </w:r>
      <w:r w:rsidRPr="00FE1C16">
        <w:rPr>
          <w:rFonts w:hint="eastAsia"/>
          <w:lang w:eastAsia="zh-TW"/>
        </w:rPr>
        <w:t>畫面受理編號</w:t>
      </w:r>
      <w:r w:rsidR="00AF696E" w:rsidRPr="00FE1C16">
        <w:rPr>
          <w:rFonts w:hint="eastAsia"/>
          <w:lang w:eastAsia="zh-TW"/>
        </w:rPr>
        <w:t>/</w:t>
      </w:r>
      <w:r w:rsidR="00AF696E" w:rsidRPr="00FE1C16">
        <w:rPr>
          <w:rFonts w:hint="eastAsia"/>
          <w:bCs/>
          <w:lang w:eastAsia="zh-TW"/>
        </w:rPr>
        <w:t xml:space="preserve"> AA_B2Z009.Method10.</w:t>
      </w:r>
      <w:r w:rsidR="00AF696E" w:rsidRPr="00FE1C16">
        <w:rPr>
          <w:rFonts w:hint="eastAsia"/>
          <w:lang w:eastAsia="zh-TW"/>
        </w:rPr>
        <w:t>受理編號</w:t>
      </w:r>
      <w:r w:rsidR="00296E54" w:rsidRPr="00FE1C16">
        <w:rPr>
          <w:rFonts w:hint="eastAsia"/>
          <w:lang w:eastAsia="zh-TW"/>
        </w:rPr>
        <w:t>：</w:t>
      </w:r>
      <w:r w:rsidR="0079389C" w:rsidRPr="00FE1C16">
        <w:rPr>
          <w:rFonts w:hint="eastAsia"/>
          <w:lang w:eastAsia="zh-TW"/>
        </w:rPr>
        <w:t>(</w:t>
      </w:r>
      <w:r w:rsidR="0079389C" w:rsidRPr="00FE1C16">
        <w:rPr>
          <w:rFonts w:hint="eastAsia"/>
          <w:lang w:eastAsia="zh-TW"/>
        </w:rPr>
        <w:t>含</w:t>
      </w:r>
      <w:r w:rsidR="0079389C" w:rsidRPr="00FE1C16">
        <w:rPr>
          <w:rFonts w:hint="eastAsia"/>
          <w:lang w:eastAsia="zh-TW"/>
        </w:rPr>
        <w:t>OIU</w:t>
      </w:r>
      <w:r w:rsidR="0079389C" w:rsidRPr="00FE1C16">
        <w:rPr>
          <w:rFonts w:hint="eastAsia"/>
          <w:lang w:eastAsia="zh-TW"/>
        </w:rPr>
        <w:t>件相關欄位之處理，國籍須將對應資料寫入國籍代碼及國籍中文</w:t>
      </w:r>
      <w:r w:rsidR="0079389C" w:rsidRPr="00FE1C16">
        <w:rPr>
          <w:rFonts w:hint="eastAsia"/>
          <w:lang w:eastAsia="zh-TW"/>
        </w:rPr>
        <w:t>)</w:t>
      </w:r>
    </w:p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寫入理賠受理申請書檔失敗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296E54" w:rsidRPr="00FE1C16" w:rsidRDefault="00495275" w:rsidP="00296E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296E54" w:rsidRPr="00FE1C16">
        <w:rPr>
          <w:rFonts w:hint="eastAsia"/>
          <w:lang w:eastAsia="zh-TW"/>
        </w:rPr>
        <w:t xml:space="preserve"> DTAAA</w:t>
      </w:r>
      <w:r w:rsidR="00E75543" w:rsidRPr="00FE1C16">
        <w:rPr>
          <w:rFonts w:hint="eastAsia"/>
          <w:lang w:eastAsia="zh-TW"/>
        </w:rPr>
        <w:t>T</w:t>
      </w:r>
      <w:r w:rsidR="00296E54" w:rsidRPr="00FE1C16">
        <w:rPr>
          <w:rFonts w:hint="eastAsia"/>
          <w:lang w:eastAsia="zh-TW"/>
        </w:rPr>
        <w:t>11</w:t>
      </w:r>
      <w:r w:rsidR="00296E54" w:rsidRPr="00FE1C16">
        <w:rPr>
          <w:rFonts w:hint="eastAsia"/>
          <w:lang w:eastAsia="zh-TW"/>
        </w:rPr>
        <w:t>理賠索賠類別檔</w:t>
      </w:r>
      <w:r w:rsidR="00E75543" w:rsidRPr="00FE1C16">
        <w:rPr>
          <w:rFonts w:hint="eastAsia"/>
          <w:lang w:eastAsia="zh-TW"/>
        </w:rPr>
        <w:t>_</w:t>
      </w:r>
      <w:r w:rsidR="00E75543" w:rsidRPr="00FE1C16">
        <w:rPr>
          <w:rFonts w:hint="eastAsia"/>
          <w:lang w:eastAsia="zh-TW"/>
        </w:rPr>
        <w:t>試算</w:t>
      </w:r>
      <w:r w:rsidR="00296E54" w:rsidRPr="00FE1C16">
        <w:rPr>
          <w:rFonts w:hint="eastAsia"/>
          <w:lang w:eastAsia="zh-TW"/>
        </w:rPr>
        <w:t>：</w:t>
      </w:r>
    </w:p>
    <w:p w:rsidR="00495275" w:rsidRPr="00FE1C16" w:rsidRDefault="00495275" w:rsidP="004952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索賠類別資料有異動才須執行本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495275" w:rsidRPr="00FE1C16" w:rsidRDefault="00495275" w:rsidP="004952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先刪除原有的：</w:t>
      </w:r>
    </w:p>
    <w:p w:rsidR="00495275" w:rsidRPr="00FE1C16" w:rsidRDefault="00495275" w:rsidP="0049527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DELETE DTAAAT11 BY</w:t>
      </w:r>
      <w:r w:rsidRPr="00FE1C16">
        <w:rPr>
          <w:rFonts w:hint="eastAsia"/>
          <w:lang w:eastAsia="zh-TW"/>
        </w:rPr>
        <w:t>畫面受理編號。</w:t>
      </w:r>
    </w:p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逐筆將畫面上索賠類別有勾選的</w:t>
      </w:r>
      <w:r w:rsidRPr="00FE1C16">
        <w:rPr>
          <w:rFonts w:hint="eastAsia"/>
          <w:lang w:eastAsia="zh-TW"/>
        </w:rPr>
        <w:t xml:space="preserve">FORMAT </w:t>
      </w:r>
      <w:r w:rsidRPr="00FE1C16">
        <w:rPr>
          <w:rFonts w:hint="eastAsia"/>
          <w:lang w:eastAsia="zh-TW"/>
        </w:rPr>
        <w:t>成</w:t>
      </w:r>
      <w:r w:rsidRPr="00FE1C16">
        <w:rPr>
          <w:rFonts w:hint="eastAsia"/>
          <w:lang w:eastAsia="zh-TW"/>
        </w:rPr>
        <w:t xml:space="preserve"> </w:t>
      </w:r>
      <w:r w:rsidR="00A56913" w:rsidRPr="00FE1C16">
        <w:rPr>
          <w:rFonts w:hint="eastAsia"/>
          <w:lang w:eastAsia="zh-TW"/>
        </w:rPr>
        <w:t>DTAAAT11</w:t>
      </w:r>
      <w:r w:rsidRPr="00FE1C16">
        <w:rPr>
          <w:rFonts w:hint="eastAsia"/>
          <w:lang w:eastAsia="zh-TW"/>
        </w:rPr>
        <w:t>格式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申請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Y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核定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N</w:t>
            </w:r>
          </w:p>
        </w:tc>
      </w:tr>
    </w:tbl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寫入理賠索賠類別檔失敗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296E54" w:rsidRPr="00FE1C16" w:rsidRDefault="00495275" w:rsidP="00296E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UPDATE</w:t>
      </w:r>
      <w:r w:rsidR="00296E54" w:rsidRPr="00FE1C16">
        <w:rPr>
          <w:rFonts w:hint="eastAsia"/>
          <w:lang w:eastAsia="zh-TW"/>
        </w:rPr>
        <w:t xml:space="preserve"> DTAAA</w:t>
      </w:r>
      <w:r w:rsidR="00E75543" w:rsidRPr="00FE1C16">
        <w:rPr>
          <w:rFonts w:hint="eastAsia"/>
          <w:lang w:eastAsia="zh-TW"/>
        </w:rPr>
        <w:t>T</w:t>
      </w:r>
      <w:r w:rsidR="00296E54" w:rsidRPr="00FE1C16">
        <w:rPr>
          <w:rFonts w:hint="eastAsia"/>
          <w:lang w:eastAsia="zh-TW"/>
        </w:rPr>
        <w:t>12</w:t>
      </w:r>
      <w:r w:rsidR="00296E54" w:rsidRPr="00FE1C16">
        <w:rPr>
          <w:rFonts w:hint="eastAsia"/>
          <w:lang w:eastAsia="zh-TW"/>
        </w:rPr>
        <w:t>理賠受理無記名檔</w:t>
      </w:r>
      <w:r w:rsidR="00E75543" w:rsidRPr="00FE1C16">
        <w:rPr>
          <w:rFonts w:hint="eastAsia"/>
          <w:lang w:eastAsia="zh-TW"/>
        </w:rPr>
        <w:t>_</w:t>
      </w:r>
      <w:r w:rsidR="00E75543" w:rsidRPr="00FE1C16">
        <w:rPr>
          <w:rFonts w:hint="eastAsia"/>
          <w:lang w:eastAsia="zh-TW"/>
        </w:rPr>
        <w:t>試算</w:t>
      </w:r>
      <w:r w:rsidR="00296E54" w:rsidRPr="00FE1C16">
        <w:rPr>
          <w:rFonts w:hint="eastAsia"/>
          <w:lang w:eastAsia="zh-TW"/>
        </w:rPr>
        <w:t>：</w:t>
      </w:r>
    </w:p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畫面上有無記名特約才需執行此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495275" w:rsidRPr="00FE1C16" w:rsidRDefault="00495275" w:rsidP="004952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無記名資料有異動才須執行本</w:t>
      </w:r>
      <w:r w:rsidRPr="00FE1C16">
        <w:rPr>
          <w:rFonts w:hint="eastAsia"/>
          <w:lang w:eastAsia="zh-TW"/>
        </w:rPr>
        <w:t>STEP</w:t>
      </w:r>
      <w:r w:rsidRPr="00FE1C16">
        <w:rPr>
          <w:rFonts w:hint="eastAsia"/>
          <w:lang w:eastAsia="zh-TW"/>
        </w:rPr>
        <w:t>。</w:t>
      </w:r>
    </w:p>
    <w:p w:rsidR="00495275" w:rsidRPr="00FE1C16" w:rsidRDefault="00495275" w:rsidP="004952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先刪除原有的：</w:t>
      </w:r>
    </w:p>
    <w:p w:rsidR="00495275" w:rsidRPr="00FE1C16" w:rsidRDefault="00495275" w:rsidP="0049527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DELETE DTAAAT12 BY</w:t>
      </w:r>
      <w:r w:rsidRPr="00FE1C16">
        <w:rPr>
          <w:rFonts w:hint="eastAsia"/>
          <w:lang w:eastAsia="zh-TW"/>
        </w:rPr>
        <w:t>畫面受理編號</w:t>
      </w:r>
      <w:r w:rsidR="00AE52F5" w:rsidRPr="00FE1C16">
        <w:rPr>
          <w:rFonts w:hint="eastAsia"/>
          <w:lang w:eastAsia="zh-TW"/>
        </w:rPr>
        <w:t>/</w:t>
      </w:r>
      <w:r w:rsidR="00680525" w:rsidRPr="00FE1C16">
        <w:rPr>
          <w:rFonts w:hint="eastAsia"/>
          <w:bCs/>
          <w:lang w:eastAsia="zh-TW"/>
        </w:rPr>
        <w:t>AA_B2Z009.Method10.</w:t>
      </w:r>
      <w:r w:rsidR="00680525" w:rsidRPr="00FE1C16">
        <w:rPr>
          <w:rFonts w:hint="eastAsia"/>
          <w:lang w:eastAsia="zh-TW"/>
        </w:rPr>
        <w:t>受理編號</w:t>
      </w:r>
      <w:r w:rsidRPr="00FE1C16">
        <w:rPr>
          <w:rFonts w:hint="eastAsia"/>
          <w:lang w:eastAsia="zh-TW"/>
        </w:rPr>
        <w:t>。</w:t>
      </w:r>
    </w:p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逐筆將畫面上無記名附約</w:t>
      </w:r>
      <w:r w:rsidRPr="00FE1C16">
        <w:rPr>
          <w:rFonts w:hint="eastAsia"/>
          <w:lang w:eastAsia="zh-TW"/>
        </w:rPr>
        <w:t xml:space="preserve">FORMAT </w:t>
      </w:r>
      <w:r w:rsidRPr="00FE1C16">
        <w:rPr>
          <w:rFonts w:hint="eastAsia"/>
          <w:lang w:eastAsia="zh-TW"/>
        </w:rPr>
        <w:t>成</w:t>
      </w:r>
      <w:r w:rsidR="00A56913" w:rsidRPr="00FE1C16">
        <w:rPr>
          <w:rFonts w:hint="eastAsia"/>
          <w:lang w:eastAsia="zh-TW"/>
        </w:rPr>
        <w:t>DTAAAT12</w:t>
      </w:r>
      <w:r w:rsidRPr="00FE1C16">
        <w:rPr>
          <w:rFonts w:hint="eastAsia"/>
          <w:lang w:eastAsia="zh-TW"/>
        </w:rPr>
        <w:t>格式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E1C16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自1開始，逐筆加1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296E54" w:rsidRPr="00FE1C1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E54" w:rsidRPr="00FE1C16" w:rsidRDefault="00296E54" w:rsidP="00E755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E1C16"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新細明體" w:hAnsi="新細明體" w:cs="Arial Unicode MS" w:hint="eastAsia"/>
                <w:sz w:val="20"/>
              </w:rPr>
              <w:t>畫面</w:t>
            </w:r>
          </w:p>
          <w:p w:rsidR="00296E54" w:rsidRPr="00FE1C16" w:rsidRDefault="00296E54" w:rsidP="00E75543">
            <w:pPr>
              <w:spacing w:line="240" w:lineRule="exact"/>
              <w:rPr>
                <w:rFonts w:ascii="細明體" w:eastAsia="細明體" w:hAnsi="細明體"/>
                <w:sz w:val="20"/>
              </w:rPr>
            </w:pPr>
            <w:r w:rsidRPr="00FE1C16">
              <w:rPr>
                <w:rFonts w:ascii="細明體" w:eastAsia="細明體" w:hAnsi="細明體"/>
                <w:sz w:val="20"/>
              </w:rPr>
              <w:t>0</w:t>
            </w:r>
            <w:r w:rsidRPr="00FE1C16">
              <w:rPr>
                <w:rFonts w:ascii="細明體" w:eastAsia="細明體" w:hAnsi="細明體" w:hint="eastAsia"/>
                <w:sz w:val="20"/>
              </w:rPr>
              <w:t>：子女</w:t>
            </w:r>
          </w:p>
          <w:p w:rsidR="00296E54" w:rsidRPr="00FE1C16" w:rsidRDefault="00296E54" w:rsidP="00E75543">
            <w:pPr>
              <w:spacing w:line="240" w:lineRule="exact"/>
              <w:rPr>
                <w:rFonts w:ascii="細明體" w:eastAsia="細明體" w:hAnsi="細明體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C：配偶</w:t>
            </w:r>
          </w:p>
          <w:p w:rsidR="00296E54" w:rsidRPr="00FE1C16" w:rsidRDefault="00296E54" w:rsidP="00E75543">
            <w:pPr>
              <w:spacing w:line="240" w:lineRule="exact"/>
              <w:rPr>
                <w:rFonts w:ascii="細明體" w:eastAsia="細明體" w:hAnsi="細明體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I：被保人</w:t>
            </w:r>
          </w:p>
          <w:p w:rsidR="00296E54" w:rsidRPr="00FE1C16" w:rsidRDefault="00296E54" w:rsidP="00E75543">
            <w:pPr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A：要保人</w:t>
            </w:r>
          </w:p>
          <w:p w:rsidR="00296E54" w:rsidRPr="00FE1C16" w:rsidRDefault="00296E54" w:rsidP="00E75543">
            <w:pPr>
              <w:rPr>
                <w:rFonts w:ascii="新細明體" w:hAnsi="新細明體" w:cs="Arial Unicode MS" w:hint="eastAsia"/>
                <w:sz w:val="20"/>
              </w:rPr>
            </w:pPr>
            <w:r w:rsidRPr="00FE1C16">
              <w:rPr>
                <w:rFonts w:ascii="細明體" w:eastAsia="細明體" w:hAnsi="細明體" w:hint="eastAsia"/>
                <w:sz w:val="20"/>
              </w:rPr>
              <w:t>S：次被保人</w:t>
            </w:r>
          </w:p>
        </w:tc>
      </w:tr>
    </w:tbl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失敗處理：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寫入理賠無記名檔失敗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return</w:t>
      </w:r>
      <w:r w:rsidRPr="00FE1C16">
        <w:rPr>
          <w:rFonts w:hint="eastAsia"/>
          <w:lang w:eastAsia="zh-TW"/>
        </w:rPr>
        <w:t>。</w:t>
      </w:r>
    </w:p>
    <w:p w:rsidR="00F83629" w:rsidRPr="00FE1C16" w:rsidRDefault="00F83629" w:rsidP="00F8362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成功：</w:t>
      </w:r>
    </w:p>
    <w:p w:rsidR="00F83629" w:rsidRPr="00FE1C16" w:rsidRDefault="00F83629" w:rsidP="00C9248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回覆訊息：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lang w:eastAsia="zh-TW"/>
        </w:rPr>
        <w:t>“</w:t>
      </w:r>
      <w:r w:rsidRPr="00FE1C16">
        <w:rPr>
          <w:rFonts w:hint="eastAsia"/>
          <w:lang w:eastAsia="zh-TW"/>
        </w:rPr>
        <w:t>申請書作業成功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。</w:t>
      </w:r>
      <w:r w:rsidRPr="00FE1C16">
        <w:rPr>
          <w:rFonts w:hint="eastAsia"/>
          <w:lang w:eastAsia="zh-TW"/>
        </w:rPr>
        <w:t xml:space="preserve"> </w:t>
      </w:r>
    </w:p>
    <w:p w:rsidR="00296E54" w:rsidRPr="00FE1C16" w:rsidRDefault="00296E54" w:rsidP="00296E5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新增結果</w:t>
      </w:r>
    </w:p>
    <w:p w:rsidR="00296E54" w:rsidRPr="00FE1C16" w:rsidRDefault="00296E54" w:rsidP="00296E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成功</w:t>
      </w:r>
      <w:r w:rsidRPr="00FE1C16">
        <w:rPr>
          <w:lang w:eastAsia="zh-TW"/>
        </w:rPr>
        <w:sym w:font="Wingdings" w:char="F0E8"/>
      </w:r>
    </w:p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IF </w:t>
      </w:r>
      <w:r w:rsidRPr="00FE1C16">
        <w:rPr>
          <w:rFonts w:hint="eastAsia"/>
          <w:lang w:eastAsia="zh-TW"/>
        </w:rPr>
        <w:t>索賠類別</w:t>
      </w:r>
      <w:r w:rsidRPr="00FE1C16">
        <w:rPr>
          <w:rFonts w:hint="eastAsia"/>
          <w:lang w:eastAsia="zh-TW"/>
        </w:rPr>
        <w:t xml:space="preserve">  </w:t>
      </w:r>
      <w:r w:rsidRPr="00FE1C16">
        <w:rPr>
          <w:rFonts w:hint="eastAsia"/>
          <w:lang w:eastAsia="zh-TW"/>
        </w:rPr>
        <w:t>為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解除契約：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申請書新增成功，請繼續輸入解除契約資料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。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解除契約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 xml:space="preserve">ELSE 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顯示訊息：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申請書新增成功，請繼續輸入診斷書資料</w:t>
      </w:r>
      <w:r w:rsidRPr="00FE1C16">
        <w:rPr>
          <w:lang w:eastAsia="zh-TW"/>
        </w:rPr>
        <w:t>”</w:t>
      </w:r>
      <w:r w:rsidRPr="00FE1C16">
        <w:rPr>
          <w:rFonts w:hint="eastAsia"/>
          <w:lang w:eastAsia="zh-TW"/>
        </w:rPr>
        <w:t>。</w:t>
      </w:r>
    </w:p>
    <w:p w:rsidR="00296E54" w:rsidRPr="00FE1C16" w:rsidRDefault="00296E54" w:rsidP="00296E5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執行</w:t>
      </w:r>
      <w:r w:rsidRPr="00FE1C16">
        <w:rPr>
          <w:rFonts w:hint="eastAsia"/>
          <w:lang w:eastAsia="zh-TW"/>
        </w:rPr>
        <w:t xml:space="preserve"> Button </w:t>
      </w:r>
      <w:r w:rsidRPr="00FE1C16">
        <w:rPr>
          <w:rFonts w:hint="eastAsia"/>
          <w:lang w:eastAsia="zh-TW"/>
        </w:rPr>
        <w:t>診斷書</w:t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功能。</w:t>
      </w:r>
    </w:p>
    <w:p w:rsidR="00296E54" w:rsidRPr="00FE1C16" w:rsidRDefault="00296E54" w:rsidP="00296E5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END IF</w:t>
      </w:r>
      <w:r w:rsidRPr="00FE1C16">
        <w:rPr>
          <w:rFonts w:hint="eastAsia"/>
          <w:lang w:eastAsia="zh-TW"/>
        </w:rPr>
        <w:t>。</w:t>
      </w:r>
    </w:p>
    <w:p w:rsidR="00296E54" w:rsidRPr="00FE1C16" w:rsidRDefault="00296E54" w:rsidP="00296E5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失敗</w:t>
      </w:r>
      <w:r w:rsidRPr="00FE1C16">
        <w:rPr>
          <w:lang w:eastAsia="zh-TW"/>
        </w:rPr>
        <w:sym w:font="Wingdings" w:char="F0E8"/>
      </w:r>
      <w:r w:rsidRPr="00FE1C16">
        <w:rPr>
          <w:rFonts w:hint="eastAsia"/>
          <w:lang w:eastAsia="zh-TW"/>
        </w:rPr>
        <w:t xml:space="preserve"> </w:t>
      </w:r>
      <w:r w:rsidRPr="00FE1C16">
        <w:rPr>
          <w:rFonts w:hint="eastAsia"/>
          <w:lang w:eastAsia="zh-TW"/>
        </w:rPr>
        <w:t>顯示各種失敗情況的回覆訊息</w:t>
      </w:r>
    </w:p>
    <w:p w:rsidR="00D0077F" w:rsidRPr="00FE1C16" w:rsidRDefault="00D0077F" w:rsidP="00D0077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投保紀錄索引</w:t>
      </w:r>
      <w:r w:rsidRPr="00FE1C16">
        <w:rPr>
          <w:rFonts w:hint="eastAsia"/>
          <w:bCs/>
          <w:lang w:eastAsia="zh-TW"/>
        </w:rPr>
        <w:t>(</w:t>
      </w:r>
      <w:r w:rsidRPr="00FE1C16">
        <w:rPr>
          <w:rFonts w:hint="eastAsia"/>
          <w:bCs/>
          <w:lang w:eastAsia="zh-TW"/>
        </w:rPr>
        <w:t>新增查詢右邊</w:t>
      </w:r>
      <w:r w:rsidRPr="00FE1C16">
        <w:rPr>
          <w:rFonts w:hint="eastAsia"/>
          <w:bCs/>
          <w:lang w:eastAsia="zh-TW"/>
        </w:rPr>
        <w:t>Button)</w:t>
      </w:r>
    </w:p>
    <w:p w:rsidR="00BC16E0" w:rsidRPr="00FE1C16" w:rsidRDefault="00D0077F" w:rsidP="00D0077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E1C16">
        <w:rPr>
          <w:rFonts w:hint="eastAsia"/>
          <w:bCs/>
          <w:lang w:eastAsia="zh-TW"/>
        </w:rPr>
        <w:t>開新視窗連結至</w:t>
      </w:r>
      <w:r w:rsidRPr="00FE1C16">
        <w:rPr>
          <w:rFonts w:hint="eastAsia"/>
          <w:bCs/>
          <w:lang w:eastAsia="zh-TW"/>
        </w:rPr>
        <w:t xml:space="preserve">ATA00200 By </w:t>
      </w:r>
      <w:r w:rsidRPr="00FE1C16">
        <w:rPr>
          <w:rFonts w:hint="eastAsia"/>
          <w:bCs/>
          <w:lang w:eastAsia="zh-TW"/>
        </w:rPr>
        <w:t>事故者</w:t>
      </w:r>
      <w:r w:rsidRPr="00FE1C16">
        <w:rPr>
          <w:rFonts w:hint="eastAsia"/>
          <w:bCs/>
          <w:lang w:eastAsia="zh-TW"/>
        </w:rPr>
        <w:t xml:space="preserve">ID </w:t>
      </w:r>
      <w:r w:rsidRPr="00FE1C16">
        <w:rPr>
          <w:rFonts w:hint="eastAsia"/>
          <w:bCs/>
          <w:lang w:eastAsia="zh-TW"/>
        </w:rPr>
        <w:t>並查詢</w:t>
      </w:r>
      <w:r w:rsidRPr="00FE1C16">
        <w:rPr>
          <w:rFonts w:hint="eastAsia"/>
          <w:kern w:val="2"/>
          <w:szCs w:val="24"/>
          <w:lang w:eastAsia="zh-TW"/>
        </w:rPr>
        <w:t>。</w:t>
      </w:r>
    </w:p>
    <w:p w:rsidR="00296E54" w:rsidRPr="00FE1C16" w:rsidRDefault="00BC16E0" w:rsidP="00D1272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輸入事故者時，檢視是否有任何提示訊息，若有顯示於畫面上的受理編號下方</w:t>
      </w:r>
    </w:p>
    <w:p w:rsidR="00BC16E0" w:rsidRPr="00FE1C16" w:rsidRDefault="00BC16E0" w:rsidP="00D1272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若為控管保戶，顯示控管保戶檔</w:t>
      </w:r>
      <w:r w:rsidRPr="00FE1C16">
        <w:rPr>
          <w:rFonts w:hint="eastAsia"/>
          <w:lang w:eastAsia="zh-TW"/>
        </w:rPr>
        <w:t>(</w:t>
      </w:r>
      <w:r w:rsidRPr="00FE1C16">
        <w:rPr>
          <w:lang w:eastAsia="zh-TW"/>
        </w:rPr>
        <w:t>DTAAD140</w:t>
      </w:r>
      <w:r w:rsidRPr="00FE1C16">
        <w:rPr>
          <w:rFonts w:hint="eastAsia"/>
          <w:lang w:eastAsia="zh-TW"/>
        </w:rPr>
        <w:t>)</w:t>
      </w:r>
      <w:r w:rsidRPr="00FE1C16">
        <w:rPr>
          <w:rFonts w:hint="eastAsia"/>
          <w:lang w:eastAsia="zh-TW"/>
        </w:rPr>
        <w:t>最近一筆資料保戶姓名</w:t>
      </w:r>
      <w:r w:rsidRPr="00FE1C16">
        <w:rPr>
          <w:rFonts w:hint="eastAsia"/>
          <w:lang w:eastAsia="zh-TW"/>
        </w:rPr>
        <w:t>+</w:t>
      </w:r>
      <w:r w:rsidRPr="00FE1C16">
        <w:rPr>
          <w:rFonts w:hint="eastAsia"/>
          <w:lang w:eastAsia="zh-TW"/>
        </w:rPr>
        <w:t>控管原因</w:t>
      </w:r>
      <w:r w:rsidR="006F1A91" w:rsidRPr="00FE1C16">
        <w:rPr>
          <w:rFonts w:ascii="sөũ" w:hAnsi="sөũ" w:hint="eastAsia"/>
          <w:lang w:eastAsia="zh-TW"/>
        </w:rPr>
        <w:t>(</w:t>
      </w:r>
      <w:r w:rsidR="006F1A91" w:rsidRPr="00FE1C16">
        <w:rPr>
          <w:rFonts w:ascii="sөũ" w:hAnsi="sөũ" w:hint="eastAsia"/>
          <w:lang w:eastAsia="zh-TW"/>
        </w:rPr>
        <w:t>字體為紅色</w:t>
      </w:r>
      <w:r w:rsidR="006F1A91" w:rsidRPr="00FE1C16">
        <w:rPr>
          <w:rFonts w:ascii="sөũ" w:hAnsi="sөũ" w:hint="eastAsia"/>
          <w:lang w:eastAsia="zh-TW"/>
        </w:rPr>
        <w:t>)</w:t>
      </w:r>
    </w:p>
    <w:p w:rsidR="00BC16E0" w:rsidRPr="00FE1C16" w:rsidRDefault="00BC16E0" w:rsidP="00D1272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hint="eastAsia"/>
          <w:lang w:eastAsia="zh-TW"/>
        </w:rPr>
        <w:t>若為</w:t>
      </w:r>
      <w:r w:rsidRPr="00FE1C16">
        <w:rPr>
          <w:rFonts w:ascii="sөũ" w:hAnsi="sөũ"/>
          <w:lang w:eastAsia="zh-TW"/>
        </w:rPr>
        <w:t>高知名度政治人物</w:t>
      </w:r>
      <w:r w:rsidRPr="00FE1C16">
        <w:rPr>
          <w:rFonts w:ascii="sөũ" w:hAnsi="sөũ" w:hint="eastAsia"/>
          <w:lang w:eastAsia="zh-TW"/>
        </w:rPr>
        <w:t>，顯示</w:t>
      </w:r>
      <w:r w:rsidRPr="00FE1C16">
        <w:rPr>
          <w:rFonts w:ascii="sөũ" w:hAnsi="sөũ"/>
          <w:lang w:eastAsia="zh-TW"/>
        </w:rPr>
        <w:t>”</w:t>
      </w:r>
      <w:r w:rsidRPr="00FE1C16">
        <w:rPr>
          <w:rFonts w:ascii="sөũ" w:hAnsi="sөũ" w:hint="eastAsia"/>
          <w:lang w:eastAsia="zh-TW"/>
        </w:rPr>
        <w:t>本件為高知名度人物名單</w:t>
      </w:r>
      <w:r w:rsidRPr="00FE1C16">
        <w:rPr>
          <w:rFonts w:ascii="sөũ" w:hAnsi="sөũ"/>
          <w:lang w:eastAsia="zh-TW"/>
        </w:rPr>
        <w:t>”</w:t>
      </w:r>
      <w:r w:rsidRPr="00FE1C16">
        <w:rPr>
          <w:rFonts w:ascii="sөũ" w:hAnsi="sөũ" w:hint="eastAsia"/>
          <w:lang w:eastAsia="zh-TW"/>
        </w:rPr>
        <w:t>(</w:t>
      </w:r>
      <w:r w:rsidRPr="00FE1C16">
        <w:rPr>
          <w:rFonts w:ascii="sөũ" w:hAnsi="sөũ" w:hint="eastAsia"/>
          <w:lang w:eastAsia="zh-TW"/>
        </w:rPr>
        <w:t>字體為綠色</w:t>
      </w:r>
      <w:r w:rsidRPr="00FE1C16">
        <w:rPr>
          <w:rFonts w:ascii="sөũ" w:hAnsi="sөũ" w:hint="eastAsia"/>
          <w:lang w:eastAsia="zh-TW"/>
        </w:rPr>
        <w:t>)</w:t>
      </w:r>
    </w:p>
    <w:p w:rsidR="00BC16E0" w:rsidRPr="00FE1C16" w:rsidRDefault="00BC16E0" w:rsidP="00D1272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FE1C16">
        <w:rPr>
          <w:rFonts w:ascii="sөũ" w:hAnsi="sөũ" w:hint="eastAsia"/>
          <w:lang w:eastAsia="zh-TW"/>
        </w:rPr>
        <w:t>若為</w:t>
      </w:r>
      <w:r w:rsidRPr="00FE1C16">
        <w:rPr>
          <w:rFonts w:ascii="sөũ" w:hAnsi="sөũ"/>
          <w:lang w:eastAsia="zh-TW"/>
        </w:rPr>
        <w:t>恐怖份子名單</w:t>
      </w:r>
      <w:r w:rsidRPr="00FE1C16">
        <w:rPr>
          <w:rFonts w:ascii="sөũ" w:hAnsi="sөũ" w:hint="eastAsia"/>
          <w:lang w:eastAsia="zh-TW"/>
        </w:rPr>
        <w:t>，顯示</w:t>
      </w:r>
      <w:r w:rsidRPr="00FE1C16">
        <w:rPr>
          <w:rFonts w:ascii="sөũ" w:hAnsi="sөũ"/>
          <w:lang w:eastAsia="zh-TW"/>
        </w:rPr>
        <w:t>”</w:t>
      </w:r>
      <w:r w:rsidRPr="00FE1C16">
        <w:rPr>
          <w:rFonts w:ascii="sөũ" w:hAnsi="sөũ" w:hint="eastAsia"/>
          <w:lang w:eastAsia="zh-TW"/>
        </w:rPr>
        <w:t>本件為本件為恐怖份子名單</w:t>
      </w:r>
      <w:r w:rsidRPr="00FE1C16">
        <w:rPr>
          <w:rFonts w:ascii="sөũ" w:hAnsi="sөũ"/>
          <w:lang w:eastAsia="zh-TW"/>
        </w:rPr>
        <w:t>”</w:t>
      </w:r>
      <w:r w:rsidRPr="00FE1C16">
        <w:rPr>
          <w:rFonts w:ascii="sөũ" w:hAnsi="sөũ" w:hint="eastAsia"/>
          <w:lang w:eastAsia="zh-TW"/>
        </w:rPr>
        <w:t>(</w:t>
      </w:r>
      <w:r w:rsidRPr="00FE1C16">
        <w:rPr>
          <w:rFonts w:ascii="sөũ" w:hAnsi="sөũ" w:hint="eastAsia"/>
          <w:lang w:eastAsia="zh-TW"/>
        </w:rPr>
        <w:t>字體為黃色</w:t>
      </w:r>
      <w:r w:rsidRPr="00FE1C16">
        <w:rPr>
          <w:rFonts w:ascii="sөũ" w:hAnsi="sөũ" w:hint="eastAsia"/>
          <w:lang w:eastAsia="zh-TW"/>
        </w:rPr>
        <w:t>)</w:t>
      </w:r>
    </w:p>
    <w:p w:rsidR="00212685" w:rsidRPr="00FE1C16" w:rsidRDefault="00212685" w:rsidP="00212685">
      <w:pPr>
        <w:pStyle w:val="Tabletext"/>
        <w:keepLines w:val="0"/>
        <w:spacing w:after="0"/>
        <w:rPr>
          <w:rFonts w:hint="eastAsia"/>
          <w:lang w:eastAsia="zh-TW"/>
        </w:rPr>
      </w:pPr>
    </w:p>
    <w:p w:rsidR="00A23753" w:rsidRPr="00FE1C16" w:rsidRDefault="00A23753" w:rsidP="00A23753">
      <w:pPr>
        <w:pStyle w:val="Tabletext"/>
        <w:keepLines w:val="0"/>
        <w:spacing w:after="0"/>
        <w:rPr>
          <w:rFonts w:hint="eastAsia"/>
          <w:lang w:eastAsia="zh-TW"/>
        </w:rPr>
      </w:pPr>
    </w:p>
    <w:sectPr w:rsidR="00A23753" w:rsidRPr="00FE1C1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560" w:rsidRDefault="00364560">
      <w:r>
        <w:separator/>
      </w:r>
    </w:p>
  </w:endnote>
  <w:endnote w:type="continuationSeparator" w:id="0">
    <w:p w:rsidR="00364560" w:rsidRDefault="0036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560" w:rsidRDefault="00364560">
      <w:r>
        <w:separator/>
      </w:r>
    </w:p>
  </w:footnote>
  <w:footnote w:type="continuationSeparator" w:id="0">
    <w:p w:rsidR="00364560" w:rsidRDefault="0036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3144DC0"/>
    <w:multiLevelType w:val="multilevel"/>
    <w:tmpl w:val="F8AA212E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85"/>
        </w:tabs>
        <w:ind w:left="88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multilevel"/>
    <w:tmpl w:val="AF96A2A2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FF0000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ascii="Times New Roman" w:hAnsi="Times New Roman" w:cs="Times New Roman" w:hint="default"/>
        <w:color w:val="FF0000"/>
      </w:rPr>
    </w:lvl>
    <w:lvl w:ilvl="3">
      <w:start w:val="1"/>
      <w:numFmt w:val="decimal"/>
      <w:isLgl/>
      <w:lvlText w:val="%1.%2.%3.%4"/>
      <w:lvlJc w:val="left"/>
      <w:pPr>
        <w:tabs>
          <w:tab w:val="num" w:pos="1200"/>
        </w:tabs>
        <w:ind w:left="1200" w:hanging="720"/>
      </w:pPr>
      <w:rPr>
        <w:rFonts w:ascii="Times New Roman" w:hAnsi="Times New Roman" w:cs="Times New Roman"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tabs>
          <w:tab w:val="num" w:pos="1200"/>
        </w:tabs>
        <w:ind w:left="1200" w:hanging="720"/>
      </w:pPr>
      <w:rPr>
        <w:rFonts w:ascii="Times New Roman" w:hAnsi="Times New Roman" w:cs="Times New Roman"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tabs>
          <w:tab w:val="num" w:pos="1560"/>
        </w:tabs>
        <w:ind w:left="1560" w:hanging="1080"/>
      </w:pPr>
      <w:rPr>
        <w:rFonts w:ascii="Times New Roman" w:hAnsi="Times New Roman" w:cs="Times New Roman"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560"/>
        </w:tabs>
        <w:ind w:left="1560" w:hanging="1080"/>
      </w:pPr>
      <w:rPr>
        <w:rFonts w:ascii="Times New Roman" w:hAnsi="Times New Roman" w:cs="Times New Roman"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920"/>
        </w:tabs>
        <w:ind w:left="1920" w:hanging="1440"/>
      </w:pPr>
      <w:rPr>
        <w:rFonts w:ascii="Times New Roman" w:hAnsi="Times New Roman" w:cs="Times New Roman"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920"/>
        </w:tabs>
        <w:ind w:left="1920" w:hanging="1440"/>
      </w:pPr>
      <w:rPr>
        <w:rFonts w:ascii="Times New Roman" w:hAnsi="Times New Roman" w:cs="Times New Roman" w:hint="default"/>
        <w:color w:val="FF0000"/>
      </w:rPr>
    </w:lvl>
  </w:abstractNum>
  <w:abstractNum w:abstractNumId="4" w15:restartNumberingAfterBreak="0">
    <w:nsid w:val="15B03EE1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66E1CB2"/>
    <w:multiLevelType w:val="hybridMultilevel"/>
    <w:tmpl w:val="75FEF47A"/>
    <w:lvl w:ilvl="0" w:tplc="21341B5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A7B235F"/>
    <w:multiLevelType w:val="hybridMultilevel"/>
    <w:tmpl w:val="968E7562"/>
    <w:lvl w:ilvl="0" w:tplc="05A87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A631AA"/>
    <w:multiLevelType w:val="hybridMultilevel"/>
    <w:tmpl w:val="F58E06AE"/>
    <w:lvl w:ilvl="0" w:tplc="DAB61E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411C8D"/>
    <w:multiLevelType w:val="hybridMultilevel"/>
    <w:tmpl w:val="FA0E99E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C0A78C5"/>
    <w:multiLevelType w:val="multilevel"/>
    <w:tmpl w:val="9F1C787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default"/>
      </w:rPr>
    </w:lvl>
  </w:abstractNum>
  <w:abstractNum w:abstractNumId="17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5"/>
  </w:num>
  <w:num w:numId="5">
    <w:abstractNumId w:val="13"/>
  </w:num>
  <w:num w:numId="6">
    <w:abstractNumId w:val="6"/>
  </w:num>
  <w:num w:numId="7">
    <w:abstractNumId w:val="3"/>
  </w:num>
  <w:num w:numId="8">
    <w:abstractNumId w:val="16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14"/>
  </w:num>
  <w:num w:numId="14">
    <w:abstractNumId w:val="4"/>
  </w:num>
  <w:num w:numId="15">
    <w:abstractNumId w:val="12"/>
  </w:num>
  <w:num w:numId="16">
    <w:abstractNumId w:val="10"/>
  </w:num>
  <w:num w:numId="17">
    <w:abstractNumId w:val="5"/>
  </w:num>
  <w:num w:numId="18">
    <w:abstractNumId w:val="1"/>
  </w:num>
  <w:num w:numId="19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095D"/>
    <w:rsid w:val="000028C0"/>
    <w:rsid w:val="00004854"/>
    <w:rsid w:val="00007E70"/>
    <w:rsid w:val="0001116B"/>
    <w:rsid w:val="00011B21"/>
    <w:rsid w:val="000231E4"/>
    <w:rsid w:val="00033A4B"/>
    <w:rsid w:val="00034726"/>
    <w:rsid w:val="0003672F"/>
    <w:rsid w:val="000434B9"/>
    <w:rsid w:val="0004402D"/>
    <w:rsid w:val="00050FEE"/>
    <w:rsid w:val="00051E3D"/>
    <w:rsid w:val="00052F0D"/>
    <w:rsid w:val="00054CEE"/>
    <w:rsid w:val="00057C15"/>
    <w:rsid w:val="00057E9F"/>
    <w:rsid w:val="00060E1D"/>
    <w:rsid w:val="000637E5"/>
    <w:rsid w:val="000641A5"/>
    <w:rsid w:val="00080A6A"/>
    <w:rsid w:val="00081F0F"/>
    <w:rsid w:val="00082FB3"/>
    <w:rsid w:val="000945F2"/>
    <w:rsid w:val="000950DA"/>
    <w:rsid w:val="0009750C"/>
    <w:rsid w:val="000A0C9A"/>
    <w:rsid w:val="000A1DD5"/>
    <w:rsid w:val="000A50F2"/>
    <w:rsid w:val="000A6E7F"/>
    <w:rsid w:val="000B11FD"/>
    <w:rsid w:val="000B502F"/>
    <w:rsid w:val="000C3379"/>
    <w:rsid w:val="000C5104"/>
    <w:rsid w:val="000D29A6"/>
    <w:rsid w:val="000D29C3"/>
    <w:rsid w:val="000D6215"/>
    <w:rsid w:val="000E0A9B"/>
    <w:rsid w:val="000E2567"/>
    <w:rsid w:val="000E58E3"/>
    <w:rsid w:val="000F3772"/>
    <w:rsid w:val="000F671E"/>
    <w:rsid w:val="000F7D64"/>
    <w:rsid w:val="00100891"/>
    <w:rsid w:val="00101DD2"/>
    <w:rsid w:val="001031A4"/>
    <w:rsid w:val="00104E9F"/>
    <w:rsid w:val="00104FD4"/>
    <w:rsid w:val="00113159"/>
    <w:rsid w:val="00115E64"/>
    <w:rsid w:val="00116753"/>
    <w:rsid w:val="00117FB8"/>
    <w:rsid w:val="00122CA6"/>
    <w:rsid w:val="00130AE3"/>
    <w:rsid w:val="00134FF3"/>
    <w:rsid w:val="00142F99"/>
    <w:rsid w:val="00146A31"/>
    <w:rsid w:val="0015434F"/>
    <w:rsid w:val="00157DEB"/>
    <w:rsid w:val="00164358"/>
    <w:rsid w:val="001667C7"/>
    <w:rsid w:val="00170500"/>
    <w:rsid w:val="00170556"/>
    <w:rsid w:val="00171EF7"/>
    <w:rsid w:val="00186BA8"/>
    <w:rsid w:val="001872D8"/>
    <w:rsid w:val="0019698C"/>
    <w:rsid w:val="001A162B"/>
    <w:rsid w:val="001A36E1"/>
    <w:rsid w:val="001A4EA0"/>
    <w:rsid w:val="001B144A"/>
    <w:rsid w:val="001B1594"/>
    <w:rsid w:val="001B350E"/>
    <w:rsid w:val="001B3D79"/>
    <w:rsid w:val="001C114B"/>
    <w:rsid w:val="001C481C"/>
    <w:rsid w:val="001C7BA0"/>
    <w:rsid w:val="001C7C63"/>
    <w:rsid w:val="001D05AB"/>
    <w:rsid w:val="001D385D"/>
    <w:rsid w:val="001E0BD0"/>
    <w:rsid w:val="001E6CDC"/>
    <w:rsid w:val="001F0047"/>
    <w:rsid w:val="001F15DC"/>
    <w:rsid w:val="0020095F"/>
    <w:rsid w:val="00201B64"/>
    <w:rsid w:val="00212685"/>
    <w:rsid w:val="00214A90"/>
    <w:rsid w:val="002154AC"/>
    <w:rsid w:val="00224AAF"/>
    <w:rsid w:val="00231603"/>
    <w:rsid w:val="002327FA"/>
    <w:rsid w:val="00233328"/>
    <w:rsid w:val="0023751E"/>
    <w:rsid w:val="002441D1"/>
    <w:rsid w:val="00244536"/>
    <w:rsid w:val="00245CF4"/>
    <w:rsid w:val="0025129B"/>
    <w:rsid w:val="00253CB6"/>
    <w:rsid w:val="0026118E"/>
    <w:rsid w:val="0027087D"/>
    <w:rsid w:val="002714CB"/>
    <w:rsid w:val="0027724D"/>
    <w:rsid w:val="0028189F"/>
    <w:rsid w:val="002868CE"/>
    <w:rsid w:val="002876DD"/>
    <w:rsid w:val="00287AAD"/>
    <w:rsid w:val="00290A6D"/>
    <w:rsid w:val="00296E54"/>
    <w:rsid w:val="002B2416"/>
    <w:rsid w:val="002C7EE1"/>
    <w:rsid w:val="002D1D16"/>
    <w:rsid w:val="002E6033"/>
    <w:rsid w:val="002F24D5"/>
    <w:rsid w:val="002F258F"/>
    <w:rsid w:val="002F26C6"/>
    <w:rsid w:val="003001AC"/>
    <w:rsid w:val="00301340"/>
    <w:rsid w:val="003050D6"/>
    <w:rsid w:val="00305F81"/>
    <w:rsid w:val="0030752A"/>
    <w:rsid w:val="003105B3"/>
    <w:rsid w:val="00313015"/>
    <w:rsid w:val="003143FF"/>
    <w:rsid w:val="00320DE2"/>
    <w:rsid w:val="00323C0D"/>
    <w:rsid w:val="00330639"/>
    <w:rsid w:val="00330E3D"/>
    <w:rsid w:val="0033124C"/>
    <w:rsid w:val="00334078"/>
    <w:rsid w:val="00336D38"/>
    <w:rsid w:val="00337052"/>
    <w:rsid w:val="0034569E"/>
    <w:rsid w:val="00351B34"/>
    <w:rsid w:val="00353C12"/>
    <w:rsid w:val="00353FED"/>
    <w:rsid w:val="0035613F"/>
    <w:rsid w:val="00356879"/>
    <w:rsid w:val="00356B54"/>
    <w:rsid w:val="003633F9"/>
    <w:rsid w:val="00364560"/>
    <w:rsid w:val="0036615C"/>
    <w:rsid w:val="00374695"/>
    <w:rsid w:val="003821E7"/>
    <w:rsid w:val="003905DA"/>
    <w:rsid w:val="00391CF8"/>
    <w:rsid w:val="00393F68"/>
    <w:rsid w:val="003A1BD4"/>
    <w:rsid w:val="003A211A"/>
    <w:rsid w:val="003B10D9"/>
    <w:rsid w:val="003B256E"/>
    <w:rsid w:val="003B35AE"/>
    <w:rsid w:val="003B47FC"/>
    <w:rsid w:val="003B5843"/>
    <w:rsid w:val="003C1D7D"/>
    <w:rsid w:val="003C3FB2"/>
    <w:rsid w:val="003C6FFB"/>
    <w:rsid w:val="003D035D"/>
    <w:rsid w:val="003D3338"/>
    <w:rsid w:val="003D3F99"/>
    <w:rsid w:val="003D5969"/>
    <w:rsid w:val="003E0AAF"/>
    <w:rsid w:val="003E115E"/>
    <w:rsid w:val="003E1EAC"/>
    <w:rsid w:val="003E7A97"/>
    <w:rsid w:val="003F71C2"/>
    <w:rsid w:val="00402183"/>
    <w:rsid w:val="0040617B"/>
    <w:rsid w:val="00414EA5"/>
    <w:rsid w:val="00424A2A"/>
    <w:rsid w:val="00427204"/>
    <w:rsid w:val="00435785"/>
    <w:rsid w:val="00436155"/>
    <w:rsid w:val="00444642"/>
    <w:rsid w:val="00446628"/>
    <w:rsid w:val="004619F6"/>
    <w:rsid w:val="00464A3A"/>
    <w:rsid w:val="0047106B"/>
    <w:rsid w:val="00471DEA"/>
    <w:rsid w:val="00474345"/>
    <w:rsid w:val="00475630"/>
    <w:rsid w:val="0048237D"/>
    <w:rsid w:val="00483831"/>
    <w:rsid w:val="0048564F"/>
    <w:rsid w:val="00487409"/>
    <w:rsid w:val="00492444"/>
    <w:rsid w:val="00495275"/>
    <w:rsid w:val="004958AC"/>
    <w:rsid w:val="00495CE7"/>
    <w:rsid w:val="004A5FA8"/>
    <w:rsid w:val="004B62B0"/>
    <w:rsid w:val="004B7994"/>
    <w:rsid w:val="004C732B"/>
    <w:rsid w:val="004E19A8"/>
    <w:rsid w:val="004E532F"/>
    <w:rsid w:val="004E67CE"/>
    <w:rsid w:val="004F09C0"/>
    <w:rsid w:val="004F26BA"/>
    <w:rsid w:val="004F50B3"/>
    <w:rsid w:val="00501FA4"/>
    <w:rsid w:val="00514299"/>
    <w:rsid w:val="00514AF8"/>
    <w:rsid w:val="00517FEE"/>
    <w:rsid w:val="00524460"/>
    <w:rsid w:val="0052770A"/>
    <w:rsid w:val="00541863"/>
    <w:rsid w:val="005475C5"/>
    <w:rsid w:val="00547A16"/>
    <w:rsid w:val="00550B2D"/>
    <w:rsid w:val="0055116C"/>
    <w:rsid w:val="00555067"/>
    <w:rsid w:val="005566FA"/>
    <w:rsid w:val="0056031B"/>
    <w:rsid w:val="00560EE4"/>
    <w:rsid w:val="00561A82"/>
    <w:rsid w:val="005649F9"/>
    <w:rsid w:val="00574B1A"/>
    <w:rsid w:val="00577FAE"/>
    <w:rsid w:val="00577FF5"/>
    <w:rsid w:val="0058351A"/>
    <w:rsid w:val="00584D59"/>
    <w:rsid w:val="005858B3"/>
    <w:rsid w:val="0059009E"/>
    <w:rsid w:val="00590ED6"/>
    <w:rsid w:val="00590F05"/>
    <w:rsid w:val="005B0DB7"/>
    <w:rsid w:val="005B3FB8"/>
    <w:rsid w:val="005B7524"/>
    <w:rsid w:val="005C0A25"/>
    <w:rsid w:val="005D062B"/>
    <w:rsid w:val="005D12DE"/>
    <w:rsid w:val="005E4D3F"/>
    <w:rsid w:val="005F0470"/>
    <w:rsid w:val="00605E73"/>
    <w:rsid w:val="006128F7"/>
    <w:rsid w:val="006134EB"/>
    <w:rsid w:val="006137F7"/>
    <w:rsid w:val="00617108"/>
    <w:rsid w:val="00617280"/>
    <w:rsid w:val="00622946"/>
    <w:rsid w:val="006268AC"/>
    <w:rsid w:val="00633CC0"/>
    <w:rsid w:val="00634570"/>
    <w:rsid w:val="00637333"/>
    <w:rsid w:val="006374E1"/>
    <w:rsid w:val="00637F42"/>
    <w:rsid w:val="006435EE"/>
    <w:rsid w:val="006476CD"/>
    <w:rsid w:val="006535B2"/>
    <w:rsid w:val="00653D40"/>
    <w:rsid w:val="006543DB"/>
    <w:rsid w:val="00657D8A"/>
    <w:rsid w:val="00660749"/>
    <w:rsid w:val="006616A7"/>
    <w:rsid w:val="006635AD"/>
    <w:rsid w:val="00664C52"/>
    <w:rsid w:val="006719F6"/>
    <w:rsid w:val="00674D0D"/>
    <w:rsid w:val="00675507"/>
    <w:rsid w:val="00680525"/>
    <w:rsid w:val="006820FD"/>
    <w:rsid w:val="00682AC3"/>
    <w:rsid w:val="00686716"/>
    <w:rsid w:val="00693ED8"/>
    <w:rsid w:val="00695651"/>
    <w:rsid w:val="006A79C5"/>
    <w:rsid w:val="006B496A"/>
    <w:rsid w:val="006B5620"/>
    <w:rsid w:val="006B5DE9"/>
    <w:rsid w:val="006B6CF0"/>
    <w:rsid w:val="006C0D7E"/>
    <w:rsid w:val="006C3E8F"/>
    <w:rsid w:val="006D597E"/>
    <w:rsid w:val="006D5D27"/>
    <w:rsid w:val="006D7F3F"/>
    <w:rsid w:val="006E3B17"/>
    <w:rsid w:val="006E5738"/>
    <w:rsid w:val="006F1A91"/>
    <w:rsid w:val="006F5F2A"/>
    <w:rsid w:val="00704BE5"/>
    <w:rsid w:val="00707A44"/>
    <w:rsid w:val="007160FF"/>
    <w:rsid w:val="0071761C"/>
    <w:rsid w:val="00721A6A"/>
    <w:rsid w:val="007252C9"/>
    <w:rsid w:val="00725A0C"/>
    <w:rsid w:val="00726A4F"/>
    <w:rsid w:val="007306EC"/>
    <w:rsid w:val="00735E61"/>
    <w:rsid w:val="00736DF9"/>
    <w:rsid w:val="007443BC"/>
    <w:rsid w:val="0074516C"/>
    <w:rsid w:val="0075092E"/>
    <w:rsid w:val="00750BB0"/>
    <w:rsid w:val="00750D8B"/>
    <w:rsid w:val="00751660"/>
    <w:rsid w:val="0075178B"/>
    <w:rsid w:val="00755D01"/>
    <w:rsid w:val="0075603D"/>
    <w:rsid w:val="007571ED"/>
    <w:rsid w:val="0076008B"/>
    <w:rsid w:val="00760864"/>
    <w:rsid w:val="007644C9"/>
    <w:rsid w:val="007673E9"/>
    <w:rsid w:val="00772BF7"/>
    <w:rsid w:val="0077312B"/>
    <w:rsid w:val="007734A9"/>
    <w:rsid w:val="00784128"/>
    <w:rsid w:val="00784496"/>
    <w:rsid w:val="00790689"/>
    <w:rsid w:val="0079389C"/>
    <w:rsid w:val="00794E97"/>
    <w:rsid w:val="007962F4"/>
    <w:rsid w:val="007B3FE9"/>
    <w:rsid w:val="007B6D95"/>
    <w:rsid w:val="007C098B"/>
    <w:rsid w:val="007C1F43"/>
    <w:rsid w:val="007C42AB"/>
    <w:rsid w:val="007D30E1"/>
    <w:rsid w:val="007D3290"/>
    <w:rsid w:val="007D3500"/>
    <w:rsid w:val="007D49D1"/>
    <w:rsid w:val="007D7C58"/>
    <w:rsid w:val="007E1D9A"/>
    <w:rsid w:val="007E4720"/>
    <w:rsid w:val="007E6007"/>
    <w:rsid w:val="007E695E"/>
    <w:rsid w:val="007E6D76"/>
    <w:rsid w:val="007F2C23"/>
    <w:rsid w:val="007F4E00"/>
    <w:rsid w:val="00800D7D"/>
    <w:rsid w:val="0080240C"/>
    <w:rsid w:val="00803804"/>
    <w:rsid w:val="008139A6"/>
    <w:rsid w:val="00814B7A"/>
    <w:rsid w:val="00820ECD"/>
    <w:rsid w:val="00822BF5"/>
    <w:rsid w:val="00823AFC"/>
    <w:rsid w:val="00825063"/>
    <w:rsid w:val="0083211A"/>
    <w:rsid w:val="008336CC"/>
    <w:rsid w:val="00836192"/>
    <w:rsid w:val="008367A3"/>
    <w:rsid w:val="00837CE0"/>
    <w:rsid w:val="008404C7"/>
    <w:rsid w:val="00841A34"/>
    <w:rsid w:val="00842A4B"/>
    <w:rsid w:val="00844968"/>
    <w:rsid w:val="008504F8"/>
    <w:rsid w:val="00860B71"/>
    <w:rsid w:val="00864491"/>
    <w:rsid w:val="00865346"/>
    <w:rsid w:val="00867869"/>
    <w:rsid w:val="00870A8E"/>
    <w:rsid w:val="008751EE"/>
    <w:rsid w:val="00882E67"/>
    <w:rsid w:val="008837A2"/>
    <w:rsid w:val="00884745"/>
    <w:rsid w:val="00892759"/>
    <w:rsid w:val="00894FFD"/>
    <w:rsid w:val="008960D1"/>
    <w:rsid w:val="00896FC6"/>
    <w:rsid w:val="008A0AC4"/>
    <w:rsid w:val="008A5B3B"/>
    <w:rsid w:val="008C27CB"/>
    <w:rsid w:val="008C51D2"/>
    <w:rsid w:val="008D32F8"/>
    <w:rsid w:val="008D608C"/>
    <w:rsid w:val="008E1E82"/>
    <w:rsid w:val="008E2936"/>
    <w:rsid w:val="008E32F1"/>
    <w:rsid w:val="008F218E"/>
    <w:rsid w:val="008F379F"/>
    <w:rsid w:val="008F5529"/>
    <w:rsid w:val="008F6A3E"/>
    <w:rsid w:val="00901A98"/>
    <w:rsid w:val="009020D5"/>
    <w:rsid w:val="009049D4"/>
    <w:rsid w:val="0090675C"/>
    <w:rsid w:val="00911419"/>
    <w:rsid w:val="00912B00"/>
    <w:rsid w:val="00916BB1"/>
    <w:rsid w:val="00932756"/>
    <w:rsid w:val="00932E71"/>
    <w:rsid w:val="00932FC7"/>
    <w:rsid w:val="009348A2"/>
    <w:rsid w:val="00934F07"/>
    <w:rsid w:val="00935A37"/>
    <w:rsid w:val="00935FFB"/>
    <w:rsid w:val="009369FB"/>
    <w:rsid w:val="00937AA7"/>
    <w:rsid w:val="00944EDD"/>
    <w:rsid w:val="0097491F"/>
    <w:rsid w:val="009751A4"/>
    <w:rsid w:val="00981945"/>
    <w:rsid w:val="00984D43"/>
    <w:rsid w:val="00986CD3"/>
    <w:rsid w:val="00994FC0"/>
    <w:rsid w:val="009A4B20"/>
    <w:rsid w:val="009A77B2"/>
    <w:rsid w:val="009B3B73"/>
    <w:rsid w:val="009B4663"/>
    <w:rsid w:val="009C1A3B"/>
    <w:rsid w:val="009C70BF"/>
    <w:rsid w:val="009D060E"/>
    <w:rsid w:val="009D1CA1"/>
    <w:rsid w:val="009D2A70"/>
    <w:rsid w:val="009D3B32"/>
    <w:rsid w:val="009D5843"/>
    <w:rsid w:val="009E1C81"/>
    <w:rsid w:val="009E6A03"/>
    <w:rsid w:val="009F19C8"/>
    <w:rsid w:val="009F2410"/>
    <w:rsid w:val="00A06EF1"/>
    <w:rsid w:val="00A1302F"/>
    <w:rsid w:val="00A15168"/>
    <w:rsid w:val="00A15AE6"/>
    <w:rsid w:val="00A2055E"/>
    <w:rsid w:val="00A23753"/>
    <w:rsid w:val="00A31187"/>
    <w:rsid w:val="00A3705C"/>
    <w:rsid w:val="00A55DBF"/>
    <w:rsid w:val="00A56913"/>
    <w:rsid w:val="00A56F06"/>
    <w:rsid w:val="00A66983"/>
    <w:rsid w:val="00A728BB"/>
    <w:rsid w:val="00A73B5B"/>
    <w:rsid w:val="00A749B2"/>
    <w:rsid w:val="00A773B1"/>
    <w:rsid w:val="00A776AD"/>
    <w:rsid w:val="00A817B1"/>
    <w:rsid w:val="00A831A7"/>
    <w:rsid w:val="00A83722"/>
    <w:rsid w:val="00A85A76"/>
    <w:rsid w:val="00A925F0"/>
    <w:rsid w:val="00A94912"/>
    <w:rsid w:val="00A96156"/>
    <w:rsid w:val="00A96CE7"/>
    <w:rsid w:val="00AA1B43"/>
    <w:rsid w:val="00AA298E"/>
    <w:rsid w:val="00AB4A97"/>
    <w:rsid w:val="00AC17E0"/>
    <w:rsid w:val="00AC44F0"/>
    <w:rsid w:val="00AC6C3C"/>
    <w:rsid w:val="00AD0D9E"/>
    <w:rsid w:val="00AD26FF"/>
    <w:rsid w:val="00AD2751"/>
    <w:rsid w:val="00AD64AC"/>
    <w:rsid w:val="00AD6B32"/>
    <w:rsid w:val="00AE52F5"/>
    <w:rsid w:val="00AE7C50"/>
    <w:rsid w:val="00AF1035"/>
    <w:rsid w:val="00AF477C"/>
    <w:rsid w:val="00AF4836"/>
    <w:rsid w:val="00AF4A30"/>
    <w:rsid w:val="00AF696E"/>
    <w:rsid w:val="00B02E23"/>
    <w:rsid w:val="00B06EE4"/>
    <w:rsid w:val="00B10478"/>
    <w:rsid w:val="00B22BFC"/>
    <w:rsid w:val="00B307C1"/>
    <w:rsid w:val="00B36496"/>
    <w:rsid w:val="00B36499"/>
    <w:rsid w:val="00B4039E"/>
    <w:rsid w:val="00B41DC2"/>
    <w:rsid w:val="00B473F4"/>
    <w:rsid w:val="00B50450"/>
    <w:rsid w:val="00B5683B"/>
    <w:rsid w:val="00B6053B"/>
    <w:rsid w:val="00B62C88"/>
    <w:rsid w:val="00B72A02"/>
    <w:rsid w:val="00B73B77"/>
    <w:rsid w:val="00B74CB1"/>
    <w:rsid w:val="00B77E6C"/>
    <w:rsid w:val="00B87073"/>
    <w:rsid w:val="00B93EC9"/>
    <w:rsid w:val="00B97966"/>
    <w:rsid w:val="00BA2508"/>
    <w:rsid w:val="00BB326C"/>
    <w:rsid w:val="00BB3C33"/>
    <w:rsid w:val="00BC136E"/>
    <w:rsid w:val="00BC13ED"/>
    <w:rsid w:val="00BC16E0"/>
    <w:rsid w:val="00BC266A"/>
    <w:rsid w:val="00BC46BE"/>
    <w:rsid w:val="00BC7FFE"/>
    <w:rsid w:val="00BD28E4"/>
    <w:rsid w:val="00BE0484"/>
    <w:rsid w:val="00BE1857"/>
    <w:rsid w:val="00BE4B1E"/>
    <w:rsid w:val="00BF0F90"/>
    <w:rsid w:val="00BF1F6B"/>
    <w:rsid w:val="00C004D7"/>
    <w:rsid w:val="00C03FFA"/>
    <w:rsid w:val="00C13742"/>
    <w:rsid w:val="00C15E2E"/>
    <w:rsid w:val="00C202FF"/>
    <w:rsid w:val="00C24A95"/>
    <w:rsid w:val="00C24D13"/>
    <w:rsid w:val="00C318BC"/>
    <w:rsid w:val="00C3680C"/>
    <w:rsid w:val="00C370E6"/>
    <w:rsid w:val="00C51F84"/>
    <w:rsid w:val="00C5682F"/>
    <w:rsid w:val="00C632DF"/>
    <w:rsid w:val="00C6739C"/>
    <w:rsid w:val="00C70352"/>
    <w:rsid w:val="00C822E0"/>
    <w:rsid w:val="00C87B35"/>
    <w:rsid w:val="00C91D23"/>
    <w:rsid w:val="00C92486"/>
    <w:rsid w:val="00C9460D"/>
    <w:rsid w:val="00C95756"/>
    <w:rsid w:val="00C978D0"/>
    <w:rsid w:val="00CA0A8B"/>
    <w:rsid w:val="00CA58C2"/>
    <w:rsid w:val="00CB1AF7"/>
    <w:rsid w:val="00CB25A4"/>
    <w:rsid w:val="00CB3658"/>
    <w:rsid w:val="00CB7F06"/>
    <w:rsid w:val="00CC3768"/>
    <w:rsid w:val="00CC3D74"/>
    <w:rsid w:val="00CC5361"/>
    <w:rsid w:val="00CD03B5"/>
    <w:rsid w:val="00CD0ADA"/>
    <w:rsid w:val="00CD362A"/>
    <w:rsid w:val="00CE0BE8"/>
    <w:rsid w:val="00CE1EF3"/>
    <w:rsid w:val="00CE3EFF"/>
    <w:rsid w:val="00CE5D4A"/>
    <w:rsid w:val="00CF3BF2"/>
    <w:rsid w:val="00D0077F"/>
    <w:rsid w:val="00D03383"/>
    <w:rsid w:val="00D1272E"/>
    <w:rsid w:val="00D16016"/>
    <w:rsid w:val="00D202E5"/>
    <w:rsid w:val="00D20E24"/>
    <w:rsid w:val="00D22252"/>
    <w:rsid w:val="00D23912"/>
    <w:rsid w:val="00D25907"/>
    <w:rsid w:val="00D30D5B"/>
    <w:rsid w:val="00D3130D"/>
    <w:rsid w:val="00D32083"/>
    <w:rsid w:val="00D327B8"/>
    <w:rsid w:val="00D35C39"/>
    <w:rsid w:val="00D367E0"/>
    <w:rsid w:val="00D36EB7"/>
    <w:rsid w:val="00D424C2"/>
    <w:rsid w:val="00D476F1"/>
    <w:rsid w:val="00D54B1C"/>
    <w:rsid w:val="00D62436"/>
    <w:rsid w:val="00D656AA"/>
    <w:rsid w:val="00D72C5C"/>
    <w:rsid w:val="00D80F6C"/>
    <w:rsid w:val="00D852DC"/>
    <w:rsid w:val="00D94C4F"/>
    <w:rsid w:val="00D95D17"/>
    <w:rsid w:val="00D9623A"/>
    <w:rsid w:val="00DA057B"/>
    <w:rsid w:val="00DA308A"/>
    <w:rsid w:val="00DA3A6E"/>
    <w:rsid w:val="00DA6C1D"/>
    <w:rsid w:val="00DA7C21"/>
    <w:rsid w:val="00DB34AB"/>
    <w:rsid w:val="00DC3F6D"/>
    <w:rsid w:val="00DC793A"/>
    <w:rsid w:val="00DD120D"/>
    <w:rsid w:val="00DD1546"/>
    <w:rsid w:val="00DD721B"/>
    <w:rsid w:val="00DD7600"/>
    <w:rsid w:val="00DE129A"/>
    <w:rsid w:val="00DE2855"/>
    <w:rsid w:val="00DE475C"/>
    <w:rsid w:val="00DE492E"/>
    <w:rsid w:val="00DE4C46"/>
    <w:rsid w:val="00DE6A51"/>
    <w:rsid w:val="00E07266"/>
    <w:rsid w:val="00E10E28"/>
    <w:rsid w:val="00E16A06"/>
    <w:rsid w:val="00E17FA3"/>
    <w:rsid w:val="00E23017"/>
    <w:rsid w:val="00E254E1"/>
    <w:rsid w:val="00E25E40"/>
    <w:rsid w:val="00E27B73"/>
    <w:rsid w:val="00E27CB4"/>
    <w:rsid w:val="00E326E4"/>
    <w:rsid w:val="00E35E81"/>
    <w:rsid w:val="00E37D75"/>
    <w:rsid w:val="00E37D95"/>
    <w:rsid w:val="00E40B37"/>
    <w:rsid w:val="00E5344C"/>
    <w:rsid w:val="00E54185"/>
    <w:rsid w:val="00E561B5"/>
    <w:rsid w:val="00E6549D"/>
    <w:rsid w:val="00E65575"/>
    <w:rsid w:val="00E662A4"/>
    <w:rsid w:val="00E73F19"/>
    <w:rsid w:val="00E75543"/>
    <w:rsid w:val="00E76BCF"/>
    <w:rsid w:val="00E8020D"/>
    <w:rsid w:val="00E83DB8"/>
    <w:rsid w:val="00E870DD"/>
    <w:rsid w:val="00E87AD8"/>
    <w:rsid w:val="00E90BE6"/>
    <w:rsid w:val="00E94C5E"/>
    <w:rsid w:val="00E955AD"/>
    <w:rsid w:val="00EA1097"/>
    <w:rsid w:val="00EA5D48"/>
    <w:rsid w:val="00EA5E76"/>
    <w:rsid w:val="00EA6D8A"/>
    <w:rsid w:val="00EA71C2"/>
    <w:rsid w:val="00EA7507"/>
    <w:rsid w:val="00EB7CE2"/>
    <w:rsid w:val="00EC2EEB"/>
    <w:rsid w:val="00EC5211"/>
    <w:rsid w:val="00EC532F"/>
    <w:rsid w:val="00EC7787"/>
    <w:rsid w:val="00ED389B"/>
    <w:rsid w:val="00ED5900"/>
    <w:rsid w:val="00EE1BD5"/>
    <w:rsid w:val="00EE55DE"/>
    <w:rsid w:val="00EF1119"/>
    <w:rsid w:val="00EF3A37"/>
    <w:rsid w:val="00F00420"/>
    <w:rsid w:val="00F00FA2"/>
    <w:rsid w:val="00F04AD3"/>
    <w:rsid w:val="00F052FD"/>
    <w:rsid w:val="00F0594A"/>
    <w:rsid w:val="00F11D96"/>
    <w:rsid w:val="00F17A1D"/>
    <w:rsid w:val="00F218FE"/>
    <w:rsid w:val="00F418D3"/>
    <w:rsid w:val="00F44568"/>
    <w:rsid w:val="00F53788"/>
    <w:rsid w:val="00F543E1"/>
    <w:rsid w:val="00F8121F"/>
    <w:rsid w:val="00F83629"/>
    <w:rsid w:val="00F85CE7"/>
    <w:rsid w:val="00F862D3"/>
    <w:rsid w:val="00F91131"/>
    <w:rsid w:val="00F960CE"/>
    <w:rsid w:val="00F96F3A"/>
    <w:rsid w:val="00FA16DD"/>
    <w:rsid w:val="00FA4095"/>
    <w:rsid w:val="00FB17D8"/>
    <w:rsid w:val="00FB7C12"/>
    <w:rsid w:val="00FB7EA4"/>
    <w:rsid w:val="00FD68F2"/>
    <w:rsid w:val="00FD7C5E"/>
    <w:rsid w:val="00FE02F2"/>
    <w:rsid w:val="00FE1C16"/>
    <w:rsid w:val="00FE527B"/>
    <w:rsid w:val="00FF01D4"/>
    <w:rsid w:val="00FF089E"/>
    <w:rsid w:val="00FF0951"/>
    <w:rsid w:val="00FF1F47"/>
    <w:rsid w:val="00FF2CD5"/>
    <w:rsid w:val="00FF51C1"/>
    <w:rsid w:val="00FF5DD4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3F104C-9721-40E4-95D3-E1186D0D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uiPriority w:val="99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header"/>
    <w:basedOn w:val="a"/>
    <w:rsid w:val="000D2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rsid w:val="000D2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style131">
    <w:name w:val="style131"/>
    <w:rsid w:val="000D29C3"/>
    <w:rPr>
      <w:rFonts w:ascii="Arial" w:hAnsi="Arial" w:cs="Arial" w:hint="default"/>
      <w:color w:val="000099"/>
    </w:rPr>
  </w:style>
  <w:style w:type="character" w:customStyle="1" w:styleId="style3r1">
    <w:name w:val="style3r1"/>
    <w:rsid w:val="000D29C3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rsid w:val="00414EA5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13" Type="http://schemas.openxmlformats.org/officeDocument/2006/relationships/hyperlink" Target="http://192.168.100.46/html/CM/QueryTable.jsp?Field=&#36523;&#20998;&#21029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12" Type="http://schemas.openxmlformats.org/officeDocument/2006/relationships/hyperlink" Target="http://192.168.100.46/html/CM/QueryTable.jsp?Field=&#23458;&#25142;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00.46/html/CM/QueryTable.jsp?Field=&#23458;&#25142;I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s90041at:8080/docs/CommonHR/com/cathay/common/hr/DivData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3250</Words>
  <Characters>18527</Characters>
  <Application>Microsoft Office Word</Application>
  <DocSecurity>0</DocSecurity>
  <Lines>154</Lines>
  <Paragraphs>43</Paragraphs>
  <ScaleCrop>false</ScaleCrop>
  <Company/>
  <LinksUpToDate>false</LinksUpToDate>
  <CharactersWithSpaces>21734</CharactersWithSpaces>
  <SharedDoc>false</SharedDoc>
  <HLinks>
    <vt:vector size="36" baseType="variant">
      <vt:variant>
        <vt:i4>6684717</vt:i4>
      </vt:variant>
      <vt:variant>
        <vt:i4>15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-588754347</vt:i4>
      </vt:variant>
      <vt:variant>
        <vt:i4>12</vt:i4>
      </vt:variant>
      <vt:variant>
        <vt:i4>0</vt:i4>
      </vt:variant>
      <vt:variant>
        <vt:i4>5</vt:i4>
      </vt:variant>
      <vt:variant>
        <vt:lpwstr>http://192.168.100.46/html/CM/QueryTable.jsp?Field=身分別</vt:lpwstr>
      </vt:variant>
      <vt:variant>
        <vt:lpwstr/>
      </vt:variant>
      <vt:variant>
        <vt:i4>1538089573</vt:i4>
      </vt:variant>
      <vt:variant>
        <vt:i4>9</vt:i4>
      </vt:variant>
      <vt:variant>
        <vt:i4>0</vt:i4>
      </vt:variant>
      <vt:variant>
        <vt:i4>5</vt:i4>
      </vt:variant>
      <vt:variant>
        <vt:lpwstr>http://192.168.100.46/html/CM/QueryTable.jsp?Field=客戶ID</vt:lpwstr>
      </vt:variant>
      <vt:variant>
        <vt:lpwstr/>
      </vt:variant>
      <vt:variant>
        <vt:i4>1538089573</vt:i4>
      </vt:variant>
      <vt:variant>
        <vt:i4>6</vt:i4>
      </vt:variant>
      <vt:variant>
        <vt:i4>0</vt:i4>
      </vt:variant>
      <vt:variant>
        <vt:i4>5</vt:i4>
      </vt:variant>
      <vt:variant>
        <vt:lpwstr>http://192.168.100.46/html/CM/QueryTable.jsp?Field=客戶ID</vt:lpwstr>
      </vt:variant>
      <vt:variant>
        <vt:lpwstr/>
      </vt:variant>
      <vt:variant>
        <vt:i4>6684717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