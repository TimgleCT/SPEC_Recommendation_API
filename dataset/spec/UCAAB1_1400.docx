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 w:rsidRPr="00BD667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BD6671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 w:rsidRPr="00BD6671"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BD6671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 w:rsidRPr="00BD6671"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BD6671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 w:rsidRPr="00BD6671"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BD6671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 w:rsidRPr="00BD6671"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 w:rsidRPr="00BD667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BD6671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1"/>
                <w:attr w:name="Month" w:val="4"/>
                <w:attr w:name="Year" w:val="2008"/>
              </w:smartTagPr>
              <w:r w:rsidRPr="00BD6671">
                <w:rPr>
                  <w:rFonts w:ascii="新細明體" w:hAnsi="新細明體"/>
                  <w:bCs/>
                  <w:lang w:eastAsia="zh-TW"/>
                </w:rPr>
                <w:t>200</w:t>
              </w:r>
              <w:r w:rsidR="00AC058E" w:rsidRPr="00BD6671">
                <w:rPr>
                  <w:rFonts w:ascii="新細明體" w:hAnsi="新細明體" w:hint="eastAsia"/>
                  <w:bCs/>
                  <w:lang w:eastAsia="zh-TW"/>
                </w:rPr>
                <w:t>8</w:t>
              </w:r>
              <w:r w:rsidRPr="00BD6671"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CD0ADA" w:rsidRPr="00BD6671">
                <w:rPr>
                  <w:rFonts w:ascii="新細明體" w:hAnsi="新細明體" w:hint="eastAsia"/>
                  <w:bCs/>
                  <w:lang w:eastAsia="zh-TW"/>
                </w:rPr>
                <w:t>0</w:t>
              </w:r>
              <w:r w:rsidR="00AC058E" w:rsidRPr="00BD6671">
                <w:rPr>
                  <w:rFonts w:ascii="新細明體" w:hAnsi="新細明體" w:hint="eastAsia"/>
                  <w:bCs/>
                  <w:lang w:eastAsia="zh-TW"/>
                </w:rPr>
                <w:t>4</w:t>
              </w:r>
              <w:r w:rsidRPr="00BD6671"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AC058E" w:rsidRPr="00BD6671">
                <w:rPr>
                  <w:rFonts w:ascii="新細明體" w:hAnsi="新細明體" w:hint="eastAsia"/>
                  <w:bCs/>
                  <w:lang w:eastAsia="zh-TW"/>
                </w:rPr>
                <w:t>21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BD6671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BD6671"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BD6671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BD6671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BD6671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61C73" w:rsidRPr="00BD667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1C73" w:rsidRPr="00BD6671" w:rsidRDefault="00B61C73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7"/>
                <w:attr w:name="Day" w:val="29"/>
                <w:attr w:name="IsLunarDate" w:val="False"/>
                <w:attr w:name="IsROCDate" w:val="False"/>
              </w:smartTagPr>
              <w:r w:rsidRPr="00BD6671">
                <w:rPr>
                  <w:rFonts w:ascii="新細明體" w:hAnsi="新細明體" w:hint="eastAsia"/>
                  <w:bCs/>
                  <w:lang w:eastAsia="zh-TW"/>
                </w:rPr>
                <w:t>2008/07/29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1C73" w:rsidRPr="00BD6671" w:rsidRDefault="00B61C7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BD6671">
              <w:rPr>
                <w:rFonts w:ascii="新細明體" w:hAnsi="新細明體" w:hint="eastAsia"/>
                <w:bCs/>
                <w:lang w:eastAsia="zh-TW"/>
              </w:rPr>
              <w:t>新增前增加以新的受理編號讀取是否存在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1C73" w:rsidRPr="00BD6671" w:rsidRDefault="00B61C7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BD6671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1C73" w:rsidRPr="00BD6671" w:rsidRDefault="00B61C7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5D2503" w:rsidRPr="00BD667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503" w:rsidRPr="00BD6671" w:rsidRDefault="005D250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3"/>
                <w:attr w:name="Year" w:val="2009"/>
              </w:smartTagPr>
              <w:r w:rsidRPr="00BD6671">
                <w:rPr>
                  <w:rFonts w:ascii="新細明體" w:hAnsi="新細明體"/>
                  <w:bCs/>
                  <w:lang w:eastAsia="zh-TW"/>
                </w:rPr>
                <w:t>2009/3/6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503" w:rsidRPr="00BD6671" w:rsidRDefault="005D250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BD6671">
              <w:rPr>
                <w:rFonts w:ascii="新細明體" w:hAnsi="新細明體" w:hint="eastAsia"/>
                <w:bCs/>
                <w:lang w:eastAsia="zh-TW"/>
              </w:rPr>
              <w:t>新增寫入DTAAB100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503" w:rsidRPr="00BD6671" w:rsidRDefault="005D250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BD6671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503" w:rsidRPr="00BD6671" w:rsidRDefault="005D250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13B5A" w:rsidRPr="00BD667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B5A" w:rsidRPr="00BD6671" w:rsidRDefault="00213B5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8"/>
                <w:attr w:name="Day" w:val="10"/>
                <w:attr w:name="IsLunarDate" w:val="False"/>
                <w:attr w:name="IsROCDate" w:val="False"/>
              </w:smartTagPr>
              <w:r w:rsidRPr="00BD6671">
                <w:rPr>
                  <w:rFonts w:ascii="新細明體" w:hAnsi="新細明體" w:hint="eastAsia"/>
                  <w:bCs/>
                  <w:lang w:eastAsia="zh-TW"/>
                </w:rPr>
                <w:t>2009/8/10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B5A" w:rsidRPr="00BD6671" w:rsidRDefault="00213B5A" w:rsidP="00FB6F24">
            <w:pPr>
              <w:rPr>
                <w:rFonts w:hint="eastAsia"/>
                <w:sz w:val="20"/>
              </w:rPr>
            </w:pPr>
            <w:r w:rsidRPr="00BD6671">
              <w:rPr>
                <w:rFonts w:hint="eastAsia"/>
              </w:rPr>
              <w:t>爭議件分類再簽</w:t>
            </w:r>
            <w:r w:rsidRPr="00BD6671">
              <w:rPr>
                <w:rFonts w:hint="eastAsia"/>
              </w:rPr>
              <w:t>(</w:t>
            </w:r>
            <w:r w:rsidRPr="00BD6671">
              <w:rPr>
                <w:rFonts w:hint="eastAsia"/>
              </w:rPr>
              <w:t>重起原因</w:t>
            </w:r>
            <w:r w:rsidRPr="00BD6671">
              <w:rPr>
                <w:rFonts w:hint="eastAsia"/>
              </w:rPr>
              <w:t>)</w:t>
            </w:r>
            <w:r w:rsidR="00FB6F24" w:rsidRPr="00BD6671">
              <w:rPr>
                <w:rFonts w:hint="eastAsia"/>
              </w:rPr>
              <w:t>，畫面請參考</w:t>
            </w:r>
            <w:r w:rsidR="00FB6F24" w:rsidRPr="00BD6671">
              <w:rPr>
                <w:rFonts w:hint="eastAsia"/>
                <w:sz w:val="20"/>
              </w:rPr>
              <w:t>USAAB11400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B5A" w:rsidRPr="00BD6671" w:rsidRDefault="00213B5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BD6671">
              <w:rPr>
                <w:rFonts w:ascii="新細明體" w:hAnsi="新細明體" w:hint="eastAsia"/>
                <w:bCs/>
                <w:lang w:eastAsia="zh-TW"/>
              </w:rPr>
              <w:t>李雅如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B5A" w:rsidRPr="00BD6671" w:rsidRDefault="00213B5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0E7186" w:rsidRPr="00BD667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186" w:rsidRPr="00BD6671" w:rsidRDefault="000E718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8"/>
                <w:attr w:name="Day" w:val="12"/>
                <w:attr w:name="IsLunarDate" w:val="False"/>
                <w:attr w:name="IsROCDate" w:val="False"/>
              </w:smartTagPr>
              <w:r w:rsidRPr="00BD6671">
                <w:rPr>
                  <w:rFonts w:ascii="新細明體" w:hAnsi="新細明體" w:hint="eastAsia"/>
                  <w:bCs/>
                  <w:lang w:eastAsia="zh-TW"/>
                </w:rPr>
                <w:t>2009/08/12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186" w:rsidRPr="00BD6671" w:rsidRDefault="000E7186" w:rsidP="00FB6F24">
            <w:pPr>
              <w:rPr>
                <w:rFonts w:hint="eastAsia"/>
              </w:rPr>
            </w:pPr>
            <w:r w:rsidRPr="00BD6671">
              <w:rPr>
                <w:rFonts w:hint="eastAsia"/>
              </w:rPr>
              <w:t>爭議件重起需無尚在進行中之案件</w:t>
            </w:r>
            <w:r w:rsidRPr="00BD6671">
              <w:rPr>
                <w:rFonts w:hint="eastAsia"/>
              </w:rPr>
              <w:t>&amp;</w:t>
            </w:r>
            <w:r w:rsidRPr="00BD6671">
              <w:rPr>
                <w:rFonts w:hint="eastAsia"/>
              </w:rPr>
              <w:t>重起件受理編號的編碼規則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186" w:rsidRPr="00BD6671" w:rsidRDefault="000E718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BD6671">
              <w:rPr>
                <w:rFonts w:ascii="新細明體" w:hAnsi="新細明體" w:hint="eastAsia"/>
                <w:bCs/>
                <w:lang w:eastAsia="zh-TW"/>
              </w:rPr>
              <w:t>李雅如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186" w:rsidRPr="00BD6671" w:rsidRDefault="000E718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8B26E1" w:rsidRPr="00BD667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26E1" w:rsidRPr="00BD6671" w:rsidRDefault="008B26E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7"/>
                <w:attr w:name="Month" w:val="8"/>
                <w:attr w:name="Year" w:val="2009"/>
              </w:smartTagPr>
              <w:r w:rsidRPr="00BD6671">
                <w:rPr>
                  <w:rFonts w:ascii="新細明體" w:hAnsi="新細明體" w:hint="eastAsia"/>
                  <w:bCs/>
                  <w:lang w:eastAsia="zh-TW"/>
                </w:rPr>
                <w:t>2009/08/27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26E1" w:rsidRPr="00BD6671" w:rsidRDefault="008B26E1" w:rsidP="008B26E1">
            <w:pPr>
              <w:numPr>
                <w:ilvl w:val="0"/>
                <w:numId w:val="21"/>
              </w:numPr>
              <w:rPr>
                <w:rFonts w:ascii="細明體" w:eastAsia="細明體" w:hAnsi="細明體"/>
                <w:sz w:val="22"/>
                <w:szCs w:val="22"/>
              </w:rPr>
            </w:pPr>
            <w:r w:rsidRPr="00BD6671">
              <w:rPr>
                <w:rFonts w:ascii="細明體" w:eastAsia="細明體" w:hAnsi="細明體"/>
                <w:sz w:val="22"/>
                <w:szCs w:val="22"/>
              </w:rPr>
              <w:t>爭議件重起原因與代碼更新，畫面請參考USAAB11400</w:t>
            </w:r>
          </w:p>
          <w:p w:rsidR="008B26E1" w:rsidRPr="00BD6671" w:rsidRDefault="008B26E1" w:rsidP="008B26E1">
            <w:pPr>
              <w:numPr>
                <w:ilvl w:val="0"/>
                <w:numId w:val="21"/>
              </w:numPr>
              <w:rPr>
                <w:rFonts w:ascii="細明體" w:eastAsia="細明體" w:hAnsi="細明體"/>
                <w:sz w:val="22"/>
                <w:szCs w:val="22"/>
              </w:rPr>
            </w:pPr>
            <w:r w:rsidRPr="00BD6671">
              <w:rPr>
                <w:rFonts w:ascii="細明體" w:eastAsia="細明體" w:hAnsi="細明體"/>
                <w:sz w:val="22"/>
                <w:szCs w:val="22"/>
              </w:rPr>
              <w:t>爭議件受理編號前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碼"/>
              </w:smartTagPr>
              <w:r w:rsidRPr="00BD6671">
                <w:rPr>
                  <w:rFonts w:ascii="細明體" w:eastAsia="細明體" w:hAnsi="細明體"/>
                  <w:sz w:val="22"/>
                  <w:szCs w:val="22"/>
                </w:rPr>
                <w:t>10碼</w:t>
              </w:r>
            </w:smartTag>
            <w:r w:rsidRPr="00BD6671">
              <w:rPr>
                <w:rFonts w:ascii="細明體" w:eastAsia="細明體" w:hAnsi="細明體"/>
                <w:sz w:val="22"/>
                <w:szCs w:val="22"/>
              </w:rPr>
              <w:t>須重新call模組取得，不沿用舊資料</w:t>
            </w:r>
          </w:p>
          <w:p w:rsidR="008B26E1" w:rsidRPr="00BD6671" w:rsidRDefault="008B26E1" w:rsidP="008B26E1">
            <w:pPr>
              <w:numPr>
                <w:ilvl w:val="0"/>
                <w:numId w:val="21"/>
              </w:numPr>
              <w:rPr>
                <w:rFonts w:ascii="細明體" w:eastAsia="細明體" w:hAnsi="細明體"/>
                <w:sz w:val="22"/>
                <w:szCs w:val="22"/>
              </w:rPr>
            </w:pPr>
            <w:r w:rsidRPr="00BD6671">
              <w:rPr>
                <w:rFonts w:ascii="細明體" w:eastAsia="細明體" w:hAnsi="細明體"/>
                <w:sz w:val="22"/>
                <w:szCs w:val="22"/>
              </w:rPr>
              <w:t>同一時間只能有一件爭議件重起(判斷DTAAD120)</w:t>
            </w:r>
          </w:p>
          <w:p w:rsidR="008B26E1" w:rsidRPr="00BD6671" w:rsidRDefault="008B26E1" w:rsidP="008B26E1">
            <w:pPr>
              <w:numPr>
                <w:ilvl w:val="0"/>
                <w:numId w:val="21"/>
              </w:numPr>
              <w:rPr>
                <w:rFonts w:hint="eastAsia"/>
              </w:rPr>
            </w:pPr>
            <w:r w:rsidRPr="00BD6671">
              <w:rPr>
                <w:rFonts w:ascii="細明體" w:eastAsia="細明體" w:hAnsi="細明體"/>
                <w:sz w:val="22"/>
                <w:szCs w:val="22"/>
              </w:rPr>
              <w:t>爭議件重起，須把原件與該爭議件資料寫入DTAAD120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26E1" w:rsidRPr="00BD6671" w:rsidRDefault="008B26E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BD6671">
              <w:rPr>
                <w:rFonts w:ascii="新細明體" w:hAnsi="新細明體" w:hint="eastAsia"/>
                <w:bCs/>
                <w:lang w:eastAsia="zh-TW"/>
              </w:rPr>
              <w:t>李雅如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26E1" w:rsidRPr="00BD6671" w:rsidRDefault="008B26E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F0204" w:rsidRPr="00BD667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204" w:rsidRPr="00BD6671" w:rsidRDefault="009F020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0"/>
                <w:attr w:name="Year" w:val="2009"/>
              </w:smartTagPr>
              <w:r w:rsidRPr="00BD6671">
                <w:rPr>
                  <w:rFonts w:ascii="新細明體" w:hAnsi="新細明體" w:hint="eastAsia"/>
                  <w:bCs/>
                  <w:lang w:eastAsia="zh-TW"/>
                </w:rPr>
                <w:t>2009/10/01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204" w:rsidRPr="00BD6671" w:rsidRDefault="009F0204" w:rsidP="009F0204">
            <w:pPr>
              <w:rPr>
                <w:rFonts w:ascii="細明體" w:eastAsia="細明體" w:hAnsi="細明體"/>
                <w:sz w:val="22"/>
                <w:szCs w:val="22"/>
              </w:rPr>
            </w:pPr>
            <w:r w:rsidRPr="00BD6671">
              <w:rPr>
                <w:rFonts w:ascii="細明體" w:eastAsia="細明體" w:hAnsi="細明體" w:hint="eastAsia"/>
                <w:sz w:val="22"/>
                <w:szCs w:val="22"/>
              </w:rPr>
              <w:t>畫面改由輸入事故者ID，列出所有可重起的案件，USER由其中選擇要重起的案件</w:t>
            </w:r>
            <w:r w:rsidR="001C5DC4" w:rsidRPr="00BD6671">
              <w:rPr>
                <w:rFonts w:hint="eastAsia"/>
              </w:rPr>
              <w:t>，畫面請參考</w:t>
            </w:r>
            <w:r w:rsidR="001C5DC4" w:rsidRPr="00BD6671">
              <w:rPr>
                <w:rFonts w:hint="eastAsia"/>
                <w:sz w:val="20"/>
              </w:rPr>
              <w:t>USAAB1140</w:t>
            </w:r>
            <w:r w:rsidR="001C5DC4" w:rsidRPr="00BD6671">
              <w:rPr>
                <w:rFonts w:ascii="新細明體" w:hAnsi="新細明體" w:hint="eastAsia"/>
                <w:sz w:val="20"/>
              </w:rPr>
              <w:t>0。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204" w:rsidRPr="00BD6671" w:rsidRDefault="009F020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BD6671">
              <w:rPr>
                <w:rFonts w:ascii="新細明體" w:hAnsi="新細明體" w:hint="eastAsia"/>
                <w:bCs/>
                <w:lang w:eastAsia="zh-TW"/>
              </w:rPr>
              <w:t>李雅如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204" w:rsidRPr="00BD6671" w:rsidRDefault="009F020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53711" w:rsidRPr="00BD667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3711" w:rsidRPr="00BD6671" w:rsidRDefault="00B5371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0"/>
                <w:attr w:name="Day" w:val="12"/>
                <w:attr w:name="IsLunarDate" w:val="False"/>
                <w:attr w:name="IsROCDate" w:val="False"/>
              </w:smartTagPr>
              <w:r w:rsidRPr="00BD6671">
                <w:rPr>
                  <w:rFonts w:ascii="新細明體" w:hAnsi="新細明體" w:hint="eastAsia"/>
                  <w:bCs/>
                  <w:lang w:eastAsia="zh-TW"/>
                </w:rPr>
                <w:t>2009/10/12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3711" w:rsidRPr="00BD6671" w:rsidRDefault="00B53711" w:rsidP="00B53711">
            <w:pPr>
              <w:rPr>
                <w:rFonts w:hint="eastAsia"/>
              </w:rPr>
            </w:pPr>
            <w:r w:rsidRPr="00BD6671">
              <w:rPr>
                <w:rFonts w:ascii="細明體" w:eastAsia="細明體" w:hAnsi="細明體" w:hint="eastAsia"/>
                <w:sz w:val="22"/>
                <w:szCs w:val="22"/>
              </w:rPr>
              <w:t>畫面</w:t>
            </w:r>
            <w:r w:rsidRPr="00BD6671">
              <w:rPr>
                <w:rFonts w:hint="eastAsia"/>
              </w:rPr>
              <w:t>新增</w:t>
            </w:r>
            <w:r w:rsidR="00DE0FB1" w:rsidRPr="00BD6671">
              <w:rPr>
                <w:rFonts w:hint="eastAsia"/>
              </w:rPr>
              <w:t>案件</w:t>
            </w:r>
            <w:r w:rsidRPr="00BD6671">
              <w:rPr>
                <w:rFonts w:hint="eastAsia"/>
              </w:rPr>
              <w:t>年份欄</w:t>
            </w:r>
            <w:r w:rsidRPr="00BD6671">
              <w:rPr>
                <w:rFonts w:ascii="新細明體" w:hAnsi="新細明體" w:hint="eastAsia"/>
              </w:rPr>
              <w:t>位，預設</w:t>
            </w:r>
            <w:r w:rsidRPr="00BD6671">
              <w:rPr>
                <w:rFonts w:hint="eastAsia"/>
              </w:rPr>
              <w:t>帶當年份，資料查詢多加該條件。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3711" w:rsidRPr="00BD6671" w:rsidRDefault="00F639A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BD6671">
              <w:rPr>
                <w:rFonts w:ascii="新細明體" w:hAnsi="新細明體" w:hint="eastAsia"/>
                <w:bCs/>
                <w:lang w:eastAsia="zh-TW"/>
              </w:rPr>
              <w:t>李雅如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3711" w:rsidRPr="00BD6671" w:rsidRDefault="00B5371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3351B2" w:rsidRPr="00BD667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1B2" w:rsidRPr="00BD6671" w:rsidRDefault="003351B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4"/>
                <w:attr w:name="Day" w:val="14"/>
                <w:attr w:name="IsLunarDate" w:val="False"/>
                <w:attr w:name="IsROCDate" w:val="False"/>
              </w:smartTagPr>
              <w:r w:rsidRPr="00BD6671">
                <w:rPr>
                  <w:rFonts w:ascii="新細明體" w:hAnsi="新細明體"/>
                  <w:bCs/>
                  <w:lang w:eastAsia="zh-TW"/>
                </w:rPr>
                <w:t>2010/4/14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1B2" w:rsidRPr="00BD6671" w:rsidRDefault="003351B2" w:rsidP="00B53711">
            <w:pPr>
              <w:rPr>
                <w:rFonts w:ascii="細明體" w:eastAsia="細明體" w:hAnsi="細明體" w:hint="eastAsia"/>
                <w:sz w:val="22"/>
                <w:szCs w:val="22"/>
              </w:rPr>
            </w:pPr>
            <w:r w:rsidRPr="00BD6671">
              <w:rPr>
                <w:rFonts w:ascii="細明體" w:eastAsia="細明體" w:hAnsi="細明體" w:hint="eastAsia"/>
                <w:sz w:val="22"/>
                <w:szCs w:val="22"/>
              </w:rPr>
              <w:t>增加寫入DTAAA001登打完成時間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1B2" w:rsidRPr="00BD6671" w:rsidRDefault="003351B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BD6671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1B2" w:rsidRPr="00BD6671" w:rsidRDefault="003351B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DF3D94" w:rsidRPr="00E224B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D94" w:rsidRPr="00E224B2" w:rsidRDefault="00DF3D94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 w:rsidRPr="00E224B2">
              <w:rPr>
                <w:rFonts w:ascii="新細明體" w:hAnsi="新細明體" w:hint="eastAsia"/>
                <w:bCs/>
                <w:lang w:eastAsia="zh-TW"/>
              </w:rPr>
              <w:t>2011/03/10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D94" w:rsidRPr="00E224B2" w:rsidRDefault="00DF3D94" w:rsidP="00B53711">
            <w:pPr>
              <w:rPr>
                <w:rFonts w:ascii="細明體" w:eastAsia="細明體" w:hAnsi="細明體" w:hint="eastAsia"/>
                <w:sz w:val="22"/>
                <w:szCs w:val="22"/>
              </w:rPr>
            </w:pPr>
            <w:r w:rsidRPr="00E224B2">
              <w:rPr>
                <w:rFonts w:ascii="細明體" w:eastAsia="細明體" w:hAnsi="細明體" w:hint="eastAsia"/>
                <w:sz w:val="22"/>
                <w:szCs w:val="22"/>
              </w:rPr>
              <w:t>增加案件重起發送簡訊給保戶及送件人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D94" w:rsidRPr="00E224B2" w:rsidRDefault="00DF3D9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E224B2">
              <w:rPr>
                <w:rFonts w:ascii="新細明體" w:hAnsi="新細明體" w:hint="eastAsia"/>
                <w:bCs/>
                <w:lang w:eastAsia="zh-TW"/>
              </w:rPr>
              <w:t>慈蓮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D94" w:rsidRPr="00E224B2" w:rsidRDefault="00DF3D9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6657C3" w:rsidRPr="00E224B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57C3" w:rsidRPr="00E224B2" w:rsidRDefault="006657C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E224B2">
              <w:rPr>
                <w:rFonts w:ascii="新細明體" w:hAnsi="新細明體"/>
                <w:bCs/>
                <w:lang w:eastAsia="zh-TW"/>
              </w:rPr>
              <w:t>2011/6/15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57C3" w:rsidRPr="00E224B2" w:rsidRDefault="006657C3" w:rsidP="00B53711">
            <w:pPr>
              <w:rPr>
                <w:rFonts w:ascii="細明體" w:eastAsia="細明體" w:hAnsi="細明體" w:hint="eastAsia"/>
                <w:sz w:val="22"/>
                <w:szCs w:val="22"/>
              </w:rPr>
            </w:pPr>
            <w:r w:rsidRPr="00E224B2">
              <w:rPr>
                <w:rFonts w:ascii="細明體" w:eastAsia="細明體" w:hAnsi="細明體" w:hint="eastAsia"/>
                <w:sz w:val="22"/>
                <w:szCs w:val="22"/>
              </w:rPr>
              <w:t>導入團險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57C3" w:rsidRPr="00E224B2" w:rsidRDefault="006657C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E224B2">
              <w:rPr>
                <w:rFonts w:ascii="新細明體" w:hAnsi="新細明體"/>
                <w:bCs/>
                <w:lang w:eastAsia="zh-TW"/>
              </w:rPr>
              <w:t>H</w:t>
            </w:r>
            <w:r w:rsidRPr="00E224B2">
              <w:rPr>
                <w:rFonts w:ascii="新細明體" w:hAnsi="新細明體" w:hint="eastAsia"/>
                <w:bCs/>
                <w:lang w:eastAsia="zh-TW"/>
              </w:rPr>
              <w:t>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57C3" w:rsidRPr="00E224B2" w:rsidRDefault="006657C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Pr="009F23EC" w:rsidRDefault="0023751E">
      <w:pPr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4"/>
        <w:gridCol w:w="1010"/>
        <w:gridCol w:w="4503"/>
        <w:gridCol w:w="1566"/>
        <w:gridCol w:w="2071"/>
        <w:tblGridChange w:id="1">
          <w:tblGrid>
            <w:gridCol w:w="1244"/>
            <w:gridCol w:w="1010"/>
            <w:gridCol w:w="4503"/>
            <w:gridCol w:w="1566"/>
            <w:gridCol w:w="2071"/>
          </w:tblGrid>
        </w:tblGridChange>
      </w:tblGrid>
      <w:tr w:rsidR="00B316AB" w:rsidRPr="00E224B2" w:rsidTr="009F23EC"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6AB" w:rsidRPr="009F23EC" w:rsidRDefault="00B316AB">
            <w:pPr>
              <w:widowControl w:val="0"/>
              <w:spacing w:line="240" w:lineRule="atLeast"/>
              <w:jc w:val="center"/>
              <w:rPr>
                <w:rFonts w:ascii="細明體" w:eastAsia="細明體" w:hAnsi="細明體" w:cs="Courier New"/>
                <w:kern w:val="2"/>
                <w:sz w:val="20"/>
                <w:szCs w:val="20"/>
              </w:rPr>
            </w:pPr>
            <w:r w:rsidRPr="009F23EC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6AB" w:rsidRPr="005E6324" w:rsidRDefault="00B316AB">
            <w:pPr>
              <w:widowControl w:val="0"/>
              <w:spacing w:line="240" w:lineRule="atLeast"/>
              <w:jc w:val="center"/>
              <w:rPr>
                <w:rFonts w:ascii="細明體" w:eastAsia="細明體" w:hAnsi="細明體" w:cs="Courier New"/>
                <w:kern w:val="2"/>
                <w:sz w:val="20"/>
                <w:szCs w:val="20"/>
              </w:rPr>
            </w:pPr>
            <w:r w:rsidRPr="005E6324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6AB" w:rsidRPr="00E224B2" w:rsidRDefault="00B316AB">
            <w:pPr>
              <w:widowControl w:val="0"/>
              <w:spacing w:line="240" w:lineRule="atLeast"/>
              <w:jc w:val="center"/>
              <w:rPr>
                <w:rFonts w:ascii="細明體" w:eastAsia="細明體" w:hAnsi="細明體" w:cs="Courier New"/>
                <w:kern w:val="2"/>
                <w:sz w:val="20"/>
                <w:szCs w:val="20"/>
              </w:rPr>
            </w:pPr>
            <w:r w:rsidRPr="00E224B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6AB" w:rsidRPr="00E224B2" w:rsidRDefault="00B316AB">
            <w:pPr>
              <w:widowControl w:val="0"/>
              <w:spacing w:line="240" w:lineRule="atLeast"/>
              <w:jc w:val="center"/>
              <w:rPr>
                <w:rFonts w:ascii="細明體" w:eastAsia="細明體" w:hAnsi="細明體" w:cs="Courier New"/>
                <w:kern w:val="2"/>
                <w:sz w:val="20"/>
                <w:szCs w:val="20"/>
              </w:rPr>
            </w:pPr>
            <w:r w:rsidRPr="00E224B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6AB" w:rsidRPr="00E224B2" w:rsidRDefault="00B316AB">
            <w:pPr>
              <w:widowControl w:val="0"/>
              <w:spacing w:line="240" w:lineRule="atLeast"/>
              <w:jc w:val="center"/>
              <w:rPr>
                <w:rFonts w:ascii="細明體" w:eastAsia="細明體" w:hAnsi="細明體" w:cs="Courier New"/>
                <w:kern w:val="2"/>
                <w:sz w:val="20"/>
                <w:szCs w:val="20"/>
              </w:rPr>
            </w:pPr>
            <w:r w:rsidRPr="00E224B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316AB" w:rsidRPr="00E224B2" w:rsidTr="009F23EC"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6AB" w:rsidRPr="00E224B2" w:rsidRDefault="00B316AB" w:rsidP="00B316AB">
            <w:pPr>
              <w:widowControl w:val="0"/>
              <w:spacing w:line="240" w:lineRule="atLeast"/>
              <w:jc w:val="center"/>
              <w:rPr>
                <w:rFonts w:ascii="細明體" w:eastAsia="細明體" w:hAnsi="細明體" w:cs="Courier New"/>
                <w:kern w:val="2"/>
                <w:sz w:val="20"/>
                <w:szCs w:val="20"/>
              </w:rPr>
            </w:pPr>
            <w:r w:rsidRPr="00E224B2">
              <w:rPr>
                <w:rFonts w:ascii="細明體" w:eastAsia="細明體" w:hAnsi="細明體" w:cs="Courier New" w:hint="eastAsia"/>
                <w:sz w:val="20"/>
                <w:szCs w:val="20"/>
              </w:rPr>
              <w:t>2012/11/27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6AB" w:rsidRPr="00E224B2" w:rsidRDefault="00B316AB">
            <w:pPr>
              <w:widowControl w:val="0"/>
              <w:spacing w:line="240" w:lineRule="atLeast"/>
              <w:jc w:val="center"/>
              <w:rPr>
                <w:rFonts w:ascii="細明體" w:eastAsia="細明體" w:hAnsi="細明體" w:cs="Courier New"/>
                <w:kern w:val="2"/>
                <w:sz w:val="20"/>
                <w:szCs w:val="20"/>
              </w:rPr>
            </w:pPr>
            <w:r w:rsidRPr="00E224B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6AB" w:rsidRPr="00E224B2" w:rsidRDefault="00B316AB">
            <w:pPr>
              <w:widowControl w:val="0"/>
              <w:spacing w:line="240" w:lineRule="atLeast"/>
              <w:rPr>
                <w:rFonts w:ascii="細明體" w:eastAsia="細明體" w:hAnsi="細明體" w:cs="Courier New"/>
                <w:kern w:val="2"/>
                <w:sz w:val="20"/>
                <w:szCs w:val="20"/>
              </w:rPr>
            </w:pPr>
            <w:r w:rsidRPr="00E224B2">
              <w:rPr>
                <w:rFonts w:ascii="細明體" w:eastAsia="細明體" w:hAnsi="細明體" w:cs="Courier New" w:hint="eastAsia"/>
                <w:kern w:val="2"/>
                <w:sz w:val="20"/>
                <w:szCs w:val="20"/>
              </w:rPr>
              <w:t>增加受理進度82處理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6AB" w:rsidRPr="00E224B2" w:rsidRDefault="00B316AB">
            <w:pPr>
              <w:widowControl w:val="0"/>
              <w:spacing w:line="240" w:lineRule="atLeast"/>
              <w:jc w:val="center"/>
              <w:rPr>
                <w:rFonts w:ascii="細明體" w:eastAsia="細明體" w:hAnsi="細明體" w:cs="Courier New"/>
                <w:kern w:val="2"/>
                <w:sz w:val="20"/>
                <w:szCs w:val="20"/>
              </w:rPr>
            </w:pPr>
            <w:r w:rsidRPr="00E224B2">
              <w:rPr>
                <w:rFonts w:ascii="細明體" w:eastAsia="細明體" w:hAnsi="細明體" w:cs="Courier New" w:hint="eastAsia"/>
                <w:sz w:val="20"/>
                <w:szCs w:val="20"/>
              </w:rPr>
              <w:t>Huai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6AB" w:rsidRPr="00E224B2" w:rsidRDefault="00B316AB">
            <w:pPr>
              <w:widowControl w:val="0"/>
              <w:spacing w:line="240" w:lineRule="atLeast"/>
              <w:rPr>
                <w:rFonts w:ascii="細明體" w:eastAsia="細明體" w:hAnsi="細明體" w:cs="Courier New"/>
                <w:kern w:val="2"/>
                <w:sz w:val="20"/>
                <w:szCs w:val="20"/>
              </w:rPr>
            </w:pPr>
            <w:r w:rsidRPr="00E224B2">
              <w:t>121109000161</w:t>
            </w:r>
          </w:p>
        </w:tc>
      </w:tr>
      <w:tr w:rsidR="00782D2A" w:rsidRPr="00E224B2" w:rsidTr="009F23EC"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2A" w:rsidRPr="00E224B2" w:rsidRDefault="00782D2A" w:rsidP="00CC504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E224B2">
              <w:rPr>
                <w:rFonts w:ascii="新細明體" w:hAnsi="新細明體" w:hint="eastAsia"/>
                <w:bCs/>
                <w:lang w:eastAsia="zh-TW"/>
              </w:rPr>
              <w:t>2014/4/8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2A" w:rsidRPr="00E224B2" w:rsidRDefault="00782D2A" w:rsidP="00782D2A">
            <w:pPr>
              <w:pStyle w:val="Tabletext"/>
              <w:jc w:val="center"/>
              <w:rPr>
                <w:rFonts w:ascii="新細明體" w:hAnsi="新細明體" w:hint="eastAsia"/>
                <w:bCs/>
                <w:lang w:eastAsia="zh-TW"/>
              </w:rPr>
            </w:pPr>
            <w:r w:rsidRPr="00E224B2">
              <w:rPr>
                <w:rFonts w:ascii="新細明體" w:hAnsi="新細明體" w:hint="eastAsia"/>
                <w:bCs/>
                <w:lang w:eastAsia="zh-TW"/>
              </w:rPr>
              <w:t>2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2A" w:rsidRPr="00E224B2" w:rsidRDefault="00782D2A" w:rsidP="00CC504C">
            <w:pPr>
              <w:pStyle w:val="Tabletext"/>
              <w:rPr>
                <w:rFonts w:ascii="標楷體" w:eastAsia="標楷體" w:hAnsi="標楷體" w:hint="eastAsia"/>
                <w:lang w:eastAsia="zh-TW"/>
              </w:rPr>
            </w:pPr>
            <w:r w:rsidRPr="00E224B2">
              <w:rPr>
                <w:rFonts w:ascii="標楷體" w:eastAsia="標楷體" w:hAnsi="標楷體" w:hint="eastAsia"/>
                <w:lang w:eastAsia="zh-TW"/>
              </w:rPr>
              <w:t>申請書</w:t>
            </w:r>
            <w:r w:rsidRPr="00E224B2">
              <w:rPr>
                <w:rFonts w:ascii="標楷體" w:eastAsia="標楷體" w:hAnsi="標楷體"/>
                <w:lang w:eastAsia="zh-TW"/>
              </w:rPr>
              <w:t>140307000397</w:t>
            </w:r>
            <w:r w:rsidRPr="00E224B2">
              <w:rPr>
                <w:rFonts w:ascii="標楷體" w:eastAsia="標楷體" w:hAnsi="標楷體" w:hint="eastAsia"/>
                <w:lang w:eastAsia="zh-TW"/>
              </w:rPr>
              <w:t>：理賠簡訊服務優化作業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2A" w:rsidRPr="00E224B2" w:rsidRDefault="00782D2A" w:rsidP="00782D2A">
            <w:pPr>
              <w:pStyle w:val="Tabletext"/>
              <w:jc w:val="center"/>
              <w:rPr>
                <w:rFonts w:ascii="新細明體" w:hAnsi="新細明體" w:hint="eastAsia"/>
                <w:bCs/>
                <w:lang w:eastAsia="zh-TW"/>
              </w:rPr>
            </w:pPr>
            <w:r w:rsidRPr="009F23EC">
              <w:rPr>
                <w:rFonts w:ascii="新細明體" w:hAnsi="新細明體" w:hint="eastAsia"/>
                <w:bCs/>
                <w:lang w:eastAsia="zh-TW"/>
              </w:rPr>
              <w:t>龎伯珊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2A" w:rsidRPr="00E224B2" w:rsidRDefault="00782D2A" w:rsidP="00CC504C">
            <w:pPr>
              <w:pStyle w:val="Tabletext"/>
              <w:rPr>
                <w:rFonts w:ascii="sөũ" w:hAnsi="sөũ"/>
              </w:rPr>
            </w:pPr>
            <w:r w:rsidRPr="00E224B2">
              <w:rPr>
                <w:rFonts w:ascii="sөũ" w:hAnsi="sөũ"/>
              </w:rPr>
              <w:t>140324000314</w:t>
            </w:r>
          </w:p>
        </w:tc>
      </w:tr>
      <w:tr w:rsidR="003604E0" w:rsidRPr="00E224B2" w:rsidTr="009F23EC"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4E0" w:rsidRPr="00E224B2" w:rsidRDefault="003604E0" w:rsidP="00CC504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E224B2">
              <w:rPr>
                <w:rFonts w:ascii="新細明體" w:hAnsi="新細明體" w:hint="eastAsia"/>
                <w:bCs/>
                <w:lang w:eastAsia="zh-TW"/>
              </w:rPr>
              <w:t>2015/03/03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4E0" w:rsidRPr="00E224B2" w:rsidRDefault="003604E0" w:rsidP="00782D2A">
            <w:pPr>
              <w:pStyle w:val="Tabletext"/>
              <w:jc w:val="center"/>
              <w:rPr>
                <w:rFonts w:ascii="新細明體" w:hAnsi="新細明體" w:hint="eastAsia"/>
                <w:bCs/>
                <w:lang w:eastAsia="zh-TW"/>
              </w:rPr>
            </w:pPr>
            <w:r w:rsidRPr="00E224B2">
              <w:rPr>
                <w:rFonts w:ascii="新細明體" w:hAnsi="新細明體" w:hint="eastAsia"/>
                <w:bCs/>
                <w:lang w:eastAsia="zh-TW"/>
              </w:rPr>
              <w:t>3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4E0" w:rsidRPr="009F23EC" w:rsidRDefault="003604E0" w:rsidP="003604E0">
            <w:pPr>
              <w:rPr>
                <w:rFonts w:ascii="Arial" w:eastAsia="標楷體" w:hAnsi="Arial"/>
                <w:b/>
              </w:rPr>
            </w:pPr>
            <w:r w:rsidRPr="00E224B2">
              <w:rPr>
                <w:rFonts w:ascii="標楷體" w:eastAsia="標楷體" w:hAnsi="標楷體" w:hint="eastAsia"/>
              </w:rPr>
              <w:t>1.</w:t>
            </w:r>
            <w:r w:rsidRPr="009F23EC">
              <w:rPr>
                <w:rFonts w:ascii="Arial" w:eastAsia="標楷體" w:hAnsi="Arial" w:hint="eastAsia"/>
                <w:b/>
              </w:rPr>
              <w:t>針對案件重啟時因為事故者名字過常導致</w:t>
            </w:r>
            <w:r w:rsidRPr="009F23EC">
              <w:rPr>
                <w:rFonts w:ascii="Arial" w:eastAsia="標楷體" w:hAnsi="Arial" w:hint="eastAsia"/>
                <w:b/>
              </w:rPr>
              <w:t>BPM</w:t>
            </w:r>
            <w:r w:rsidRPr="009F23EC">
              <w:rPr>
                <w:rFonts w:ascii="Arial" w:eastAsia="標楷體" w:hAnsi="Arial" w:hint="eastAsia"/>
                <w:b/>
              </w:rPr>
              <w:t>重啟時發生錯誤</w:t>
            </w:r>
          </w:p>
          <w:p w:rsidR="003604E0" w:rsidRPr="005E6324" w:rsidRDefault="003604E0" w:rsidP="003604E0">
            <w:pPr>
              <w:pStyle w:val="Tabletext"/>
              <w:rPr>
                <w:rFonts w:ascii="Arial" w:eastAsia="標楷體" w:hAnsi="Arial" w:hint="eastAsia"/>
                <w:b/>
                <w:lang w:eastAsia="zh-TW"/>
              </w:rPr>
            </w:pPr>
            <w:r w:rsidRPr="005E6324">
              <w:rPr>
                <w:rFonts w:ascii="Arial" w:eastAsia="標楷體" w:hAnsi="Arial" w:hint="eastAsia"/>
                <w:b/>
                <w:lang w:eastAsia="zh-TW"/>
              </w:rPr>
              <w:t>所以在程式中新增一個方法來進行欄位長度的擷取，目前是設定</w:t>
            </w:r>
            <w:r w:rsidRPr="005E6324">
              <w:rPr>
                <w:rFonts w:ascii="Arial" w:eastAsia="標楷體" w:hAnsi="Arial" w:hint="eastAsia"/>
                <w:b/>
                <w:lang w:eastAsia="zh-TW"/>
              </w:rPr>
              <w:t>5</w:t>
            </w:r>
            <w:r w:rsidRPr="005E6324">
              <w:rPr>
                <w:rFonts w:ascii="Arial" w:eastAsia="標楷體" w:hAnsi="Arial" w:hint="eastAsia"/>
                <w:b/>
                <w:lang w:eastAsia="zh-TW"/>
              </w:rPr>
              <w:t>個字</w:t>
            </w:r>
          </w:p>
          <w:p w:rsidR="003604E0" w:rsidRPr="00E224B2" w:rsidRDefault="003604E0" w:rsidP="003604E0">
            <w:pPr>
              <w:pStyle w:val="Tabletext"/>
              <w:rPr>
                <w:rFonts w:ascii="Arial" w:eastAsia="標楷體" w:hAnsi="Arial" w:hint="eastAsia"/>
                <w:b/>
                <w:lang w:eastAsia="zh-TW"/>
              </w:rPr>
            </w:pPr>
            <w:r w:rsidRPr="00E224B2">
              <w:rPr>
                <w:rFonts w:ascii="Arial" w:eastAsia="標楷體" w:hAnsi="Arial" w:hint="eastAsia"/>
                <w:b/>
                <w:lang w:eastAsia="zh-TW"/>
              </w:rPr>
              <w:t xml:space="preserve">2. </w:t>
            </w:r>
            <w:r w:rsidRPr="00E224B2">
              <w:rPr>
                <w:rFonts w:ascii="Arial" w:eastAsia="標楷體" w:hAnsi="Arial" w:hint="eastAsia"/>
                <w:b/>
                <w:lang w:eastAsia="zh-TW"/>
              </w:rPr>
              <w:t>配合不給付函導入系統紀錄，故調整案件重啟後，</w:t>
            </w:r>
            <w:r w:rsidRPr="00E224B2">
              <w:rPr>
                <w:rFonts w:ascii="Arial" w:eastAsia="標楷體" w:hAnsi="Arial" w:hint="eastAsia"/>
                <w:b/>
                <w:lang w:eastAsia="zh-TW"/>
              </w:rPr>
              <w:t>DTAAA001.NO_PAY_FLAG</w:t>
            </w:r>
            <w:r w:rsidRPr="00E224B2">
              <w:rPr>
                <w:rFonts w:ascii="Arial" w:eastAsia="標楷體" w:hAnsi="Arial" w:hint="eastAsia"/>
                <w:b/>
                <w:lang w:eastAsia="zh-TW"/>
              </w:rPr>
              <w:t>會壓成預設的值</w:t>
            </w:r>
            <w:r w:rsidRPr="00E224B2">
              <w:rPr>
                <w:rFonts w:ascii="Arial" w:eastAsia="標楷體" w:hAnsi="Arial"/>
                <w:b/>
                <w:lang w:eastAsia="zh-TW"/>
              </w:rPr>
              <w:t>”</w:t>
            </w:r>
            <w:r w:rsidRPr="00E224B2">
              <w:rPr>
                <w:rFonts w:ascii="Arial" w:eastAsia="標楷體" w:hAnsi="Arial" w:hint="eastAsia"/>
                <w:b/>
                <w:lang w:eastAsia="zh-TW"/>
              </w:rPr>
              <w:t>0</w:t>
            </w:r>
            <w:r w:rsidRPr="00E224B2">
              <w:rPr>
                <w:rFonts w:ascii="Arial" w:eastAsia="標楷體" w:hAnsi="Arial"/>
                <w:b/>
                <w:lang w:eastAsia="zh-TW"/>
              </w:rPr>
              <w:t>”</w:t>
            </w:r>
            <w:r w:rsidRPr="00E224B2">
              <w:rPr>
                <w:rFonts w:ascii="Arial" w:eastAsia="標楷體" w:hAnsi="Arial" w:hint="eastAsia"/>
                <w:b/>
                <w:lang w:eastAsia="zh-TW"/>
              </w:rPr>
              <w:t>，避免後續發生流程上的控制問題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4E0" w:rsidRPr="00E224B2" w:rsidRDefault="003604E0" w:rsidP="00782D2A">
            <w:pPr>
              <w:pStyle w:val="Tabletext"/>
              <w:jc w:val="center"/>
              <w:rPr>
                <w:rFonts w:ascii="新細明體" w:hAnsi="新細明體" w:hint="eastAsia"/>
                <w:bCs/>
                <w:lang w:eastAsia="zh-TW"/>
              </w:rPr>
            </w:pPr>
            <w:r w:rsidRPr="00E224B2">
              <w:rPr>
                <w:rFonts w:ascii="新細明體" w:hAnsi="新細明體" w:hint="eastAsia"/>
                <w:bCs/>
                <w:lang w:eastAsia="zh-TW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4E0" w:rsidRPr="00E224B2" w:rsidRDefault="003604E0" w:rsidP="00CC504C">
            <w:pPr>
              <w:pStyle w:val="Tabletext"/>
              <w:rPr>
                <w:rFonts w:ascii="sөũ" w:hAnsi="sөũ"/>
                <w:lang w:eastAsia="zh-TW"/>
              </w:rPr>
            </w:pPr>
            <w:r w:rsidRPr="00E224B2">
              <w:rPr>
                <w:lang w:eastAsia="zh-TW"/>
              </w:rPr>
              <w:t>150226000047</w:t>
            </w:r>
          </w:p>
        </w:tc>
      </w:tr>
      <w:tr w:rsidR="00E47107" w:rsidRPr="00E224B2" w:rsidTr="009F23EC"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107" w:rsidRPr="00E224B2" w:rsidRDefault="00E47107" w:rsidP="00CC504C">
            <w:pPr>
              <w:pStyle w:val="Tabletext"/>
              <w:rPr>
                <w:rFonts w:ascii="新細明體" w:hAnsi="新細明體" w:hint="eastAsia"/>
                <w:bCs/>
                <w:sz w:val="24"/>
                <w:szCs w:val="24"/>
                <w:lang w:eastAsia="zh-TW"/>
              </w:rPr>
            </w:pPr>
            <w:r w:rsidRPr="00E224B2">
              <w:rPr>
                <w:rFonts w:ascii="新細明體" w:hAnsi="新細明體" w:hint="eastAsia"/>
                <w:bCs/>
                <w:sz w:val="24"/>
                <w:szCs w:val="24"/>
                <w:lang w:eastAsia="zh-TW"/>
              </w:rPr>
              <w:t>2015/04/08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107" w:rsidRPr="00E224B2" w:rsidRDefault="00E47107" w:rsidP="00782D2A">
            <w:pPr>
              <w:pStyle w:val="Tabletext"/>
              <w:jc w:val="center"/>
              <w:rPr>
                <w:rFonts w:ascii="新細明體" w:hAnsi="新細明體" w:hint="eastAsia"/>
                <w:bCs/>
                <w:sz w:val="24"/>
                <w:szCs w:val="24"/>
                <w:lang w:eastAsia="zh-TW"/>
              </w:rPr>
            </w:pPr>
            <w:r w:rsidRPr="00E224B2">
              <w:rPr>
                <w:rFonts w:ascii="新細明體" w:hAnsi="新細明體" w:hint="eastAsia"/>
                <w:bCs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107" w:rsidRPr="00E224B2" w:rsidRDefault="00E47107" w:rsidP="003604E0">
            <w:pPr>
              <w:rPr>
                <w:rFonts w:ascii="新細明體" w:hAnsi="新細明體" w:hint="eastAsia"/>
              </w:rPr>
            </w:pPr>
            <w:r w:rsidRPr="00E224B2">
              <w:rPr>
                <w:rFonts w:ascii="新細明體" w:hAnsi="新細明體" w:hint="eastAsia"/>
              </w:rPr>
              <w:t>配合全自動核賠修改重啟件標示為N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107" w:rsidRPr="00E224B2" w:rsidRDefault="00E47107" w:rsidP="00782D2A">
            <w:pPr>
              <w:pStyle w:val="Tabletext"/>
              <w:jc w:val="center"/>
              <w:rPr>
                <w:rFonts w:ascii="新細明體" w:hAnsi="新細明體" w:hint="eastAsia"/>
                <w:bCs/>
                <w:sz w:val="24"/>
                <w:szCs w:val="24"/>
                <w:lang w:eastAsia="zh-TW"/>
              </w:rPr>
            </w:pPr>
            <w:r w:rsidRPr="009F23EC">
              <w:rPr>
                <w:rFonts w:ascii="新細明體" w:hAnsi="新細明體" w:hint="eastAsia"/>
                <w:bCs/>
                <w:sz w:val="24"/>
                <w:szCs w:val="24"/>
                <w:lang w:eastAsia="zh-TW"/>
              </w:rPr>
              <w:t>張凱鈞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107" w:rsidRPr="00E224B2" w:rsidRDefault="00E47107" w:rsidP="00CC504C">
            <w:pPr>
              <w:pStyle w:val="Tabletext"/>
              <w:rPr>
                <w:sz w:val="24"/>
                <w:szCs w:val="24"/>
                <w:lang w:eastAsia="zh-TW"/>
              </w:rPr>
            </w:pPr>
            <w:r w:rsidRPr="009F23EC">
              <w:rPr>
                <w:rFonts w:hint="eastAsia"/>
                <w:sz w:val="24"/>
                <w:szCs w:val="24"/>
                <w:lang w:eastAsia="zh-TW"/>
              </w:rPr>
              <w:t>150327000201</w:t>
            </w:r>
          </w:p>
        </w:tc>
      </w:tr>
      <w:tr w:rsidR="00BD6671" w:rsidRPr="00E224B2" w:rsidTr="009F23EC"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71" w:rsidRPr="00E224B2" w:rsidRDefault="00BD6671" w:rsidP="00CC504C">
            <w:pPr>
              <w:pStyle w:val="Tabletext"/>
              <w:rPr>
                <w:rFonts w:ascii="新細明體" w:hAnsi="新細明體" w:hint="eastAsia"/>
                <w:bCs/>
                <w:sz w:val="24"/>
                <w:szCs w:val="24"/>
                <w:lang w:eastAsia="zh-TW"/>
              </w:rPr>
            </w:pPr>
            <w:r w:rsidRPr="00E224B2">
              <w:rPr>
                <w:rFonts w:ascii="新細明體" w:hAnsi="新細明體" w:hint="eastAsia"/>
                <w:bCs/>
                <w:sz w:val="24"/>
                <w:szCs w:val="24"/>
                <w:lang w:eastAsia="zh-TW"/>
              </w:rPr>
              <w:t>2015/09/02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71" w:rsidRPr="00E224B2" w:rsidRDefault="00BD6671" w:rsidP="00782D2A">
            <w:pPr>
              <w:pStyle w:val="Tabletext"/>
              <w:jc w:val="center"/>
              <w:rPr>
                <w:rFonts w:ascii="新細明體" w:hAnsi="新細明體" w:hint="eastAsia"/>
                <w:bCs/>
                <w:sz w:val="24"/>
                <w:szCs w:val="24"/>
                <w:lang w:eastAsia="zh-TW"/>
              </w:rPr>
            </w:pPr>
            <w:r w:rsidRPr="00E224B2">
              <w:rPr>
                <w:rFonts w:ascii="新細明體" w:hAnsi="新細明體" w:hint="eastAsia"/>
                <w:bCs/>
                <w:sz w:val="24"/>
                <w:szCs w:val="24"/>
                <w:lang w:eastAsia="zh-TW"/>
              </w:rPr>
              <w:t>5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71" w:rsidRPr="00E224B2" w:rsidRDefault="00BD6671" w:rsidP="003604E0">
            <w:pPr>
              <w:rPr>
                <w:rFonts w:ascii="新細明體" w:hAnsi="新細明體" w:hint="eastAsia"/>
              </w:rPr>
            </w:pPr>
            <w:r w:rsidRPr="00E224B2">
              <w:rPr>
                <w:rFonts w:ascii="新細明體" w:hAnsi="新細明體" w:hint="eastAsia"/>
              </w:rPr>
              <w:t>配合BPM移除作業，針對</w:t>
            </w:r>
            <w:r w:rsidRPr="005E6324">
              <w:rPr>
                <w:rFonts w:ascii="微軟正黑體" w:eastAsia="微軟正黑體" w:cs="微軟正黑體" w:hint="eastAsia"/>
                <w:sz w:val="20"/>
                <w:szCs w:val="20"/>
              </w:rPr>
              <w:t>重啟件</w:t>
            </w:r>
            <w:r w:rsidRPr="005E6324">
              <w:rPr>
                <w:rFonts w:ascii="微軟正黑體" w:eastAsia="微軟正黑體" w:cs="微軟正黑體"/>
                <w:sz w:val="20"/>
                <w:szCs w:val="20"/>
              </w:rPr>
              <w:t>AAB1_1400_mod.restart()</w:t>
            </w:r>
            <w:r w:rsidRPr="005E6324">
              <w:rPr>
                <w:rFonts w:ascii="微軟正黑體" w:eastAsia="微軟正黑體" w:cs="微軟正黑體" w:hint="eastAsia"/>
                <w:sz w:val="20"/>
                <w:szCs w:val="20"/>
              </w:rPr>
              <w:t>，需新增歷程DTAAA009、未結案檔DTAAA081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71" w:rsidRPr="005E6324" w:rsidRDefault="00BD6671" w:rsidP="00782D2A">
            <w:pPr>
              <w:pStyle w:val="Tabletext"/>
              <w:jc w:val="center"/>
              <w:rPr>
                <w:rFonts w:ascii="新細明體" w:hAnsi="新細明體" w:hint="eastAsia"/>
                <w:bCs/>
                <w:sz w:val="24"/>
                <w:szCs w:val="24"/>
                <w:lang w:eastAsia="zh-TW"/>
              </w:rPr>
            </w:pPr>
            <w:r w:rsidRPr="005E6324">
              <w:rPr>
                <w:rFonts w:ascii="新細明體" w:hAnsi="新細明體" w:hint="eastAsia"/>
                <w:bCs/>
                <w:sz w:val="24"/>
                <w:szCs w:val="24"/>
                <w:lang w:eastAsia="zh-TW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71" w:rsidRPr="00E224B2" w:rsidRDefault="00BD6671" w:rsidP="00CC504C">
            <w:pPr>
              <w:pStyle w:val="Tabletext"/>
              <w:rPr>
                <w:rFonts w:hint="eastAsia"/>
                <w:sz w:val="24"/>
                <w:szCs w:val="24"/>
                <w:lang w:eastAsia="zh-TW"/>
              </w:rPr>
            </w:pPr>
            <w:r w:rsidRPr="00E224B2">
              <w:rPr>
                <w:b/>
                <w:bCs/>
              </w:rPr>
              <w:t>150822000017</w:t>
            </w:r>
          </w:p>
        </w:tc>
      </w:tr>
      <w:tr w:rsidR="009F23EC" w:rsidTr="009F23EC"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3EC" w:rsidRPr="00E224B2" w:rsidRDefault="009F23EC" w:rsidP="009F23EC">
            <w:pPr>
              <w:pStyle w:val="Tabletext"/>
              <w:rPr>
                <w:rFonts w:ascii="新細明體" w:hAnsi="新細明體"/>
                <w:bCs/>
                <w:sz w:val="24"/>
                <w:szCs w:val="24"/>
                <w:lang w:eastAsia="zh-TW"/>
              </w:rPr>
            </w:pPr>
            <w:r w:rsidRPr="00E224B2">
              <w:rPr>
                <w:rFonts w:ascii="新細明體" w:hAnsi="新細明體" w:hint="eastAsia"/>
                <w:bCs/>
                <w:sz w:val="24"/>
                <w:szCs w:val="24"/>
                <w:lang w:eastAsia="zh-TW"/>
              </w:rPr>
              <w:t>2015-11-07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3EC" w:rsidRPr="00E224B2" w:rsidRDefault="009F23EC" w:rsidP="009F23EC">
            <w:pPr>
              <w:pStyle w:val="Tabletext"/>
              <w:rPr>
                <w:rFonts w:ascii="新細明體" w:hAnsi="新細明體"/>
                <w:bCs/>
                <w:sz w:val="24"/>
                <w:szCs w:val="24"/>
                <w:lang w:eastAsia="zh-TW"/>
              </w:rPr>
            </w:pPr>
            <w:r w:rsidRPr="00E224B2">
              <w:rPr>
                <w:rFonts w:ascii="新細明體" w:hAnsi="新細明體" w:hint="eastAsia"/>
                <w:bCs/>
                <w:sz w:val="24"/>
                <w:szCs w:val="24"/>
                <w:lang w:eastAsia="zh-TW"/>
              </w:rPr>
              <w:t>6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3EC" w:rsidRPr="00E224B2" w:rsidRDefault="009F23EC" w:rsidP="009F23EC">
            <w:pPr>
              <w:rPr>
                <w:rFonts w:ascii="新細明體" w:hAnsi="新細明體"/>
              </w:rPr>
            </w:pPr>
            <w:r w:rsidRPr="00E224B2">
              <w:rPr>
                <w:rFonts w:ascii="新細明體" w:hAnsi="新細明體" w:hint="eastAsia"/>
              </w:rPr>
              <w:t>配合BPM移除作業進行以下調整</w:t>
            </w:r>
          </w:p>
          <w:p w:rsidR="009F23EC" w:rsidRPr="00E224B2" w:rsidRDefault="009F23EC" w:rsidP="009F23EC">
            <w:pPr>
              <w:rPr>
                <w:rFonts w:ascii="新細明體" w:hAnsi="新細明體"/>
              </w:rPr>
            </w:pPr>
            <w:r w:rsidRPr="00E224B2">
              <w:rPr>
                <w:rFonts w:ascii="新細明體" w:hAnsi="新細明體" w:hint="eastAsia"/>
              </w:rPr>
              <w:t>增加是否處理bpm的控制，以利未來透過代碼管理來控制是否處理bpm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3EC" w:rsidRPr="00E224B2" w:rsidRDefault="009F23EC" w:rsidP="009F23EC">
            <w:pPr>
              <w:pStyle w:val="Tabletext"/>
              <w:rPr>
                <w:rFonts w:ascii="新細明體" w:hAnsi="新細明體"/>
                <w:bCs/>
                <w:sz w:val="24"/>
                <w:szCs w:val="24"/>
                <w:lang w:eastAsia="zh-TW"/>
              </w:rPr>
            </w:pPr>
            <w:r w:rsidRPr="00E224B2">
              <w:rPr>
                <w:rFonts w:ascii="新細明體" w:hAnsi="新細明體" w:hint="eastAsia"/>
                <w:bCs/>
                <w:sz w:val="24"/>
                <w:szCs w:val="24"/>
                <w:lang w:eastAsia="zh-TW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3EC" w:rsidRPr="00E224B2" w:rsidRDefault="009F23EC" w:rsidP="009F23EC">
            <w:pPr>
              <w:pStyle w:val="Tabletext"/>
              <w:rPr>
                <w:b/>
                <w:bCs/>
              </w:rPr>
            </w:pPr>
            <w:r w:rsidRPr="00E224B2">
              <w:rPr>
                <w:b/>
                <w:bCs/>
              </w:rPr>
              <w:t>151023000197</w:t>
            </w:r>
          </w:p>
        </w:tc>
      </w:tr>
      <w:tr w:rsidR="00B17F66" w:rsidRPr="003B5CEC" w:rsidTr="00B17F66"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66" w:rsidRPr="00B17F66" w:rsidRDefault="00B17F66" w:rsidP="00B17F66">
            <w:pPr>
              <w:pStyle w:val="Tabletext"/>
              <w:rPr>
                <w:rFonts w:ascii="新細明體" w:hAnsi="新細明體"/>
                <w:bCs/>
                <w:color w:val="FF0000"/>
                <w:sz w:val="24"/>
                <w:szCs w:val="24"/>
                <w:lang w:eastAsia="zh-TW"/>
              </w:rPr>
            </w:pPr>
            <w:r w:rsidRPr="00B17F66">
              <w:rPr>
                <w:rFonts w:ascii="新細明體" w:hAnsi="新細明體" w:hint="eastAsia"/>
                <w:bCs/>
                <w:color w:val="FF0000"/>
                <w:sz w:val="24"/>
                <w:szCs w:val="24"/>
                <w:lang w:eastAsia="zh-TW"/>
              </w:rPr>
              <w:t>2016-08-12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66" w:rsidRPr="00B17F66" w:rsidRDefault="00B17F66" w:rsidP="00B17F66">
            <w:pPr>
              <w:pStyle w:val="Tabletext"/>
              <w:rPr>
                <w:rFonts w:ascii="新細明體" w:hAnsi="新細明體" w:hint="eastAsia"/>
                <w:bCs/>
                <w:color w:val="FF0000"/>
                <w:sz w:val="24"/>
                <w:szCs w:val="24"/>
                <w:lang w:eastAsia="zh-TW"/>
              </w:rPr>
            </w:pPr>
            <w:r w:rsidRPr="00B17F66">
              <w:rPr>
                <w:rFonts w:ascii="新細明體" w:hAnsi="新細明體"/>
                <w:bCs/>
                <w:color w:val="FF0000"/>
                <w:sz w:val="24"/>
                <w:szCs w:val="24"/>
                <w:lang w:eastAsia="zh-TW"/>
              </w:rPr>
              <w:t>7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66" w:rsidRPr="00B17F66" w:rsidRDefault="00B17F66" w:rsidP="00B17F66">
            <w:pPr>
              <w:rPr>
                <w:rFonts w:ascii="新細明體" w:hAnsi="新細明體"/>
                <w:color w:val="FF0000"/>
              </w:rPr>
            </w:pPr>
            <w:r w:rsidRPr="00B17F66">
              <w:rPr>
                <w:rFonts w:ascii="新細明體" w:hAnsi="新細明體" w:hint="eastAsia"/>
                <w:color w:val="FF0000"/>
              </w:rPr>
              <w:t>1.</w:t>
            </w:r>
            <w:r>
              <w:rPr>
                <w:rFonts w:ascii="新細明體" w:hAnsi="新細明體" w:hint="eastAsia"/>
                <w:color w:val="FF0000"/>
              </w:rPr>
              <w:t>案件重起時，將原受編的受款人清單一併複製之</w:t>
            </w:r>
          </w:p>
          <w:p w:rsidR="00B17F66" w:rsidRPr="00B17F66" w:rsidRDefault="00B17F66" w:rsidP="00B17F66">
            <w:pPr>
              <w:rPr>
                <w:rFonts w:ascii="新細明體" w:hAnsi="新細明體" w:hint="eastAsia"/>
                <w:color w:val="FF0000"/>
              </w:rPr>
            </w:pPr>
            <w:r w:rsidRPr="00B17F66">
              <w:rPr>
                <w:rFonts w:ascii="新細明體" w:hAnsi="新細明體" w:hint="eastAsia"/>
                <w:color w:val="FF0000"/>
              </w:rPr>
              <w:t>2.剔除程式中與BPM相關的程式，全部轉為不參考BPM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66" w:rsidRPr="00B17F66" w:rsidRDefault="00B17F66" w:rsidP="00B17F66">
            <w:pPr>
              <w:pStyle w:val="Tabletext"/>
              <w:rPr>
                <w:rFonts w:ascii="新細明體" w:hAnsi="新細明體" w:hint="eastAsia"/>
                <w:bCs/>
                <w:color w:val="FF0000"/>
                <w:sz w:val="24"/>
                <w:szCs w:val="24"/>
                <w:lang w:eastAsia="zh-TW"/>
              </w:rPr>
            </w:pPr>
            <w:r w:rsidRPr="00B17F66">
              <w:rPr>
                <w:rFonts w:ascii="新細明體" w:hAnsi="新細明體" w:hint="eastAsia"/>
                <w:bCs/>
                <w:color w:val="FF0000"/>
                <w:sz w:val="24"/>
                <w:szCs w:val="24"/>
                <w:lang w:eastAsia="zh-TW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66" w:rsidRPr="00B17F66" w:rsidRDefault="00B17F66" w:rsidP="00B17F66">
            <w:pPr>
              <w:pStyle w:val="Tabletext"/>
              <w:rPr>
                <w:b/>
                <w:bCs/>
                <w:color w:val="FF0000"/>
              </w:rPr>
            </w:pPr>
            <w:r w:rsidRPr="00B17F66">
              <w:rPr>
                <w:b/>
                <w:bCs/>
                <w:color w:val="FF0000"/>
              </w:rPr>
              <w:t>160730000019</w:t>
            </w:r>
          </w:p>
        </w:tc>
      </w:tr>
      <w:tr w:rsidR="005E6324" w:rsidRPr="003B5CEC" w:rsidTr="00B17F66"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24" w:rsidRPr="00B17F66" w:rsidRDefault="005E6324" w:rsidP="00B17F66">
            <w:pPr>
              <w:pStyle w:val="Tabletext"/>
              <w:rPr>
                <w:rFonts w:ascii="新細明體" w:hAnsi="新細明體" w:hint="eastAsia"/>
                <w:bCs/>
                <w:color w:val="FF0000"/>
                <w:sz w:val="24"/>
                <w:szCs w:val="24"/>
                <w:lang w:eastAsia="zh-TW"/>
              </w:rPr>
            </w:pPr>
            <w:r>
              <w:rPr>
                <w:rFonts w:ascii="新細明體" w:hAnsi="新細明體" w:hint="eastAsia"/>
                <w:bCs/>
                <w:color w:val="FF0000"/>
                <w:sz w:val="24"/>
                <w:szCs w:val="24"/>
                <w:lang w:eastAsia="zh-TW"/>
              </w:rPr>
              <w:t>2017-05-24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24" w:rsidRPr="00B17F66" w:rsidRDefault="005E6324" w:rsidP="00B17F66">
            <w:pPr>
              <w:pStyle w:val="Tabletext"/>
              <w:rPr>
                <w:rFonts w:ascii="新細明體" w:hAnsi="新細明體"/>
                <w:bCs/>
                <w:color w:val="FF0000"/>
                <w:sz w:val="24"/>
                <w:szCs w:val="24"/>
                <w:lang w:eastAsia="zh-TW"/>
              </w:rPr>
            </w:pPr>
            <w:r>
              <w:rPr>
                <w:rFonts w:ascii="新細明體" w:hAnsi="新細明體" w:hint="eastAsia"/>
                <w:bCs/>
                <w:color w:val="FF0000"/>
                <w:sz w:val="24"/>
                <w:szCs w:val="24"/>
                <w:lang w:eastAsia="zh-TW"/>
              </w:rPr>
              <w:t>8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24" w:rsidRPr="00B17F66" w:rsidRDefault="005E6324" w:rsidP="00B17F66">
            <w:pPr>
              <w:rPr>
                <w:rFonts w:ascii="新細明體" w:hAnsi="新細明體" w:hint="eastAsia"/>
                <w:color w:val="FF0000"/>
              </w:rPr>
            </w:pPr>
            <w:r w:rsidRPr="005E6324">
              <w:rPr>
                <w:rFonts w:ascii="新細明體" w:hAnsi="新細明體" w:hint="eastAsia"/>
                <w:color w:val="FF0000"/>
              </w:rPr>
              <w:t>調整RetrieveVO程式寫法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24" w:rsidRPr="00B17F66" w:rsidRDefault="005E6324" w:rsidP="00B17F66">
            <w:pPr>
              <w:pStyle w:val="Tabletext"/>
              <w:rPr>
                <w:rFonts w:ascii="新細明體" w:hAnsi="新細明體" w:hint="eastAsia"/>
                <w:bCs/>
                <w:color w:val="FF0000"/>
                <w:sz w:val="24"/>
                <w:szCs w:val="24"/>
                <w:lang w:eastAsia="zh-TW"/>
              </w:rPr>
            </w:pPr>
            <w:r>
              <w:rPr>
                <w:rFonts w:ascii="新細明體" w:hAnsi="新細明體" w:hint="eastAsia"/>
                <w:bCs/>
                <w:color w:val="FF0000"/>
                <w:sz w:val="24"/>
                <w:szCs w:val="24"/>
                <w:lang w:eastAsia="zh-TW"/>
              </w:rPr>
              <w:t>陳德仁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24" w:rsidRPr="00B17F66" w:rsidRDefault="005E6324" w:rsidP="00B17F66">
            <w:pPr>
              <w:pStyle w:val="Tabletext"/>
              <w:rPr>
                <w:b/>
                <w:bCs/>
                <w:color w:val="FF0000"/>
              </w:rPr>
            </w:pPr>
            <w:r w:rsidRPr="005E6324">
              <w:rPr>
                <w:b/>
                <w:bCs/>
                <w:color w:val="FF0000"/>
              </w:rPr>
              <w:t>170111000919</w:t>
            </w:r>
          </w:p>
        </w:tc>
      </w:tr>
      <w:tr w:rsidR="00E224B2" w:rsidRPr="003B5CEC" w:rsidTr="00B17F66"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4B2" w:rsidRDefault="00E224B2" w:rsidP="00E224B2">
            <w:pPr>
              <w:pStyle w:val="Tabletext"/>
              <w:rPr>
                <w:rFonts w:ascii="新細明體" w:hAnsi="新細明體" w:hint="eastAsia"/>
                <w:bCs/>
                <w:color w:val="FF0000"/>
                <w:sz w:val="24"/>
                <w:szCs w:val="24"/>
                <w:lang w:eastAsia="zh-TW"/>
              </w:rPr>
            </w:pPr>
            <w:r w:rsidRPr="003C673F">
              <w:rPr>
                <w:rFonts w:ascii="細明體" w:eastAsia="細明體" w:hAnsi="細明體" w:hint="eastAsia"/>
              </w:rPr>
              <w:t>2018</w:t>
            </w:r>
            <w:r w:rsidRPr="003C673F">
              <w:rPr>
                <w:rFonts w:ascii="細明體" w:eastAsia="細明體" w:hAnsi="細明體" w:hint="eastAsia"/>
                <w:lang w:eastAsia="zh-TW"/>
              </w:rPr>
              <w:t>/</w:t>
            </w:r>
            <w:r w:rsidRPr="003C673F">
              <w:rPr>
                <w:rFonts w:ascii="細明體" w:eastAsia="細明體" w:hAnsi="細明體" w:hint="eastAsia"/>
              </w:rPr>
              <w:t>05</w:t>
            </w:r>
            <w:r w:rsidRPr="003C673F">
              <w:rPr>
                <w:rFonts w:ascii="細明體" w:eastAsia="細明體" w:hAnsi="細明體" w:hint="eastAsia"/>
                <w:lang w:eastAsia="zh-TW"/>
              </w:rPr>
              <w:t>/</w:t>
            </w:r>
            <w:r w:rsidRPr="003C673F">
              <w:rPr>
                <w:rFonts w:ascii="細明體" w:eastAsia="細明體" w:hAnsi="細明體" w:hint="eastAsia"/>
              </w:rPr>
              <w:t>08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4B2" w:rsidRDefault="00E224B2" w:rsidP="00E224B2">
            <w:pPr>
              <w:pStyle w:val="Tabletext"/>
              <w:rPr>
                <w:rFonts w:ascii="新細明體" w:hAnsi="新細明體" w:hint="eastAsia"/>
                <w:bCs/>
                <w:color w:val="FF0000"/>
                <w:sz w:val="24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9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4B2" w:rsidRPr="005E6324" w:rsidRDefault="00E224B2" w:rsidP="00E224B2">
            <w:pPr>
              <w:rPr>
                <w:rFonts w:ascii="新細明體" w:hAnsi="新細明體" w:hint="eastAsia"/>
                <w:color w:val="FF0000"/>
              </w:rPr>
            </w:pPr>
            <w:r w:rsidRPr="003C673F">
              <w:rPr>
                <w:rFonts w:ascii="細明體" w:eastAsia="細明體" w:hAnsi="細明體" w:hint="eastAsia"/>
                <w:sz w:val="20"/>
                <w:szCs w:val="20"/>
              </w:rPr>
              <w:t>雙A鎖檔程式調整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4B2" w:rsidRDefault="00E224B2" w:rsidP="00E224B2">
            <w:pPr>
              <w:pStyle w:val="Tabletext"/>
              <w:rPr>
                <w:rFonts w:ascii="新細明體" w:hAnsi="新細明體" w:hint="eastAsia"/>
                <w:bCs/>
                <w:color w:val="FF0000"/>
                <w:sz w:val="24"/>
                <w:szCs w:val="24"/>
                <w:lang w:eastAsia="zh-TW"/>
              </w:rPr>
            </w:pPr>
            <w:r w:rsidRPr="003C673F">
              <w:rPr>
                <w:rFonts w:ascii="細明體" w:eastAsia="細明體" w:hAnsi="細明體" w:hint="eastAsia"/>
              </w:rPr>
              <w:t>張凱鈞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4B2" w:rsidRPr="005E6324" w:rsidRDefault="00E224B2" w:rsidP="00E224B2">
            <w:pPr>
              <w:pStyle w:val="Tabletext"/>
              <w:rPr>
                <w:b/>
                <w:bCs/>
                <w:color w:val="FF0000"/>
              </w:rPr>
            </w:pPr>
            <w:r w:rsidRPr="003C673F">
              <w:rPr>
                <w:rFonts w:ascii="細明體" w:eastAsia="細明體" w:hAnsi="細明體" w:hint="eastAsia"/>
              </w:rPr>
              <w:t>180118001007</w:t>
            </w:r>
          </w:p>
        </w:tc>
      </w:tr>
      <w:tr w:rsidR="00C03E35" w:rsidRPr="003B5CEC" w:rsidTr="000428AF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2" w:author="李明諭" w:date="2019-08-26T14:30:00Z">
            <w:tblPrEx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3" w:author="李明諭" w:date="2019-08-26T14:29:00Z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" w:author="李明諭" w:date="2019-08-26T14:30:00Z">
              <w:tcPr>
                <w:tcW w:w="124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C03E35" w:rsidRPr="003C673F" w:rsidRDefault="00C03E35" w:rsidP="00C03E35">
            <w:pPr>
              <w:pStyle w:val="Tabletext"/>
              <w:rPr>
                <w:ins w:id="5" w:author="李明諭" w:date="2019-08-26T14:29:00Z"/>
                <w:rFonts w:ascii="細明體" w:eastAsia="細明體" w:hAnsi="細明體" w:hint="eastAsia"/>
              </w:rPr>
            </w:pPr>
            <w:ins w:id="6" w:author="李明諭" w:date="2019-08-26T14:30:00Z">
              <w:r>
                <w:rPr>
                  <w:rFonts w:ascii="細明體" w:eastAsia="細明體" w:hAnsi="細明體" w:hint="eastAsia"/>
                </w:rPr>
                <w:t>2019/08/22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" w:author="李明諭" w:date="2019-08-26T14:30:00Z">
              <w:tcPr>
                <w:tcW w:w="10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C03E35" w:rsidRDefault="00C03E35" w:rsidP="00C03E35">
            <w:pPr>
              <w:pStyle w:val="Tabletext"/>
              <w:rPr>
                <w:ins w:id="8" w:author="李明諭" w:date="2019-08-26T14:29:00Z"/>
                <w:rFonts w:ascii="細明體" w:eastAsia="細明體" w:hAnsi="細明體" w:hint="eastAsia"/>
                <w:lang w:eastAsia="zh-TW"/>
              </w:rPr>
            </w:pPr>
            <w:ins w:id="9" w:author="李明諭" w:date="2019-08-26T14:30:00Z">
              <w:r>
                <w:rPr>
                  <w:rFonts w:ascii="細明體" w:eastAsia="細明體" w:hAnsi="細明體" w:cs="Courier New" w:hint="eastAsia"/>
                </w:rPr>
                <w:t>1</w:t>
              </w:r>
            </w:ins>
            <w:ins w:id="10" w:author="李明諭" w:date="2019-08-26T14:31:00Z">
              <w:r>
                <w:rPr>
                  <w:rFonts w:ascii="細明體" w:eastAsia="細明體" w:hAnsi="細明體" w:cs="Courier New" w:hint="eastAsia"/>
                  <w:lang w:eastAsia="zh-TW"/>
                </w:rPr>
                <w:t>0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1" w:author="李明諭" w:date="2019-08-26T14:30:00Z">
              <w:tcPr>
                <w:tcW w:w="45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C03E35" w:rsidRPr="00C03E35" w:rsidRDefault="00C03E35" w:rsidP="00C03E35">
            <w:pPr>
              <w:spacing w:line="240" w:lineRule="atLeast"/>
              <w:ind w:left="360" w:hanging="360"/>
              <w:rPr>
                <w:ins w:id="12" w:author="李明諭" w:date="2019-08-26T14:29:00Z"/>
                <w:rFonts w:ascii="新細明體" w:hAnsi="新細明體" w:cs="Courier New" w:hint="eastAsia"/>
                <w:sz w:val="20"/>
                <w:szCs w:val="20"/>
                <w:rPrChange w:id="13" w:author="李明諭" w:date="2019-08-26T14:31:00Z">
                  <w:rPr>
                    <w:ins w:id="14" w:author="李明諭" w:date="2019-08-26T14:29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pPrChange w:id="15" w:author="李明諭" w:date="2019-08-26T14:31:00Z">
                <w:pPr/>
              </w:pPrChange>
            </w:pPr>
            <w:ins w:id="16" w:author="李明諭" w:date="2019-08-26T14:30:00Z">
              <w:r w:rsidRPr="00427393">
                <w:rPr>
                  <w:rFonts w:ascii="新細明體" w:hAnsi="新細明體" w:cs="Courier New"/>
                  <w:sz w:val="20"/>
                  <w:szCs w:val="20"/>
                </w:rPr>
                <w:t>退休員工福團自動啟案作業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7" w:author="李明諭" w:date="2019-08-26T14:30:00Z">
              <w:tcPr>
                <w:tcW w:w="1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C03E35" w:rsidRPr="003C673F" w:rsidRDefault="00C03E35" w:rsidP="00C03E35">
            <w:pPr>
              <w:pStyle w:val="Tabletext"/>
              <w:rPr>
                <w:ins w:id="18" w:author="李明諭" w:date="2019-08-26T14:29:00Z"/>
                <w:rFonts w:ascii="細明體" w:eastAsia="細明體" w:hAnsi="細明體" w:hint="eastAsia"/>
              </w:rPr>
            </w:pPr>
            <w:ins w:id="19" w:author="李明諭" w:date="2019-08-26T14:30:00Z">
              <w:r>
                <w:rPr>
                  <w:rFonts w:ascii="細明體" w:eastAsia="細明體" w:hAnsi="細明體" w:hint="eastAsia"/>
                </w:rPr>
                <w:t>李明諭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0" w:author="李明諭" w:date="2019-08-26T14:30:00Z"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C03E35" w:rsidRPr="003C673F" w:rsidRDefault="00C03E35" w:rsidP="00C03E35">
            <w:pPr>
              <w:pStyle w:val="Tabletext"/>
              <w:rPr>
                <w:ins w:id="21" w:author="李明諭" w:date="2019-08-26T14:29:00Z"/>
                <w:rFonts w:ascii="細明體" w:eastAsia="細明體" w:hAnsi="細明體" w:hint="eastAsia"/>
              </w:rPr>
            </w:pPr>
            <w:ins w:id="22" w:author="李明諭" w:date="2019-08-26T14:30:00Z">
              <w:r>
                <w:rPr>
                  <w:rFonts w:ascii="細明體" w:eastAsia="細明體" w:hAnsi="細明體" w:cs="Courier New" w:hint="eastAsia"/>
                  <w:b/>
                  <w:bCs/>
                </w:rPr>
                <w:t>190812000623</w:t>
              </w:r>
            </w:ins>
          </w:p>
        </w:tc>
      </w:tr>
    </w:tbl>
    <w:p w:rsidR="00B316AB" w:rsidRPr="009F23EC" w:rsidRDefault="00B316AB">
      <w:pPr>
        <w:pStyle w:val="Tabletext"/>
        <w:keepLines w:val="0"/>
        <w:spacing w:after="0" w:line="240" w:lineRule="auto"/>
        <w:rPr>
          <w:rFonts w:hint="eastAsia"/>
          <w:b/>
          <w:kern w:val="2"/>
          <w:sz w:val="24"/>
          <w:szCs w:val="24"/>
          <w:lang w:eastAsia="zh-TW"/>
        </w:rPr>
      </w:pPr>
    </w:p>
    <w:p w:rsidR="0023751E" w:rsidRPr="005E6324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 w:rsidRPr="005E6324"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 w:rsidRPr="005E6324">
        <w:rPr>
          <w:rFonts w:hint="eastAsia"/>
          <w:b/>
          <w:kern w:val="2"/>
          <w:sz w:val="24"/>
          <w:szCs w:val="24"/>
          <w:lang w:eastAsia="zh-TW"/>
        </w:rPr>
        <w:t>A</w:t>
      </w:r>
      <w:r w:rsidRPr="005E6324">
        <w:rPr>
          <w:rFonts w:hint="eastAsia"/>
          <w:b/>
          <w:kern w:val="2"/>
          <w:sz w:val="24"/>
          <w:szCs w:val="24"/>
          <w:lang w:eastAsia="zh-TW"/>
        </w:rPr>
        <w:t>A</w:t>
      </w:r>
      <w:r w:rsidR="00C92DA2" w:rsidRPr="005E6324">
        <w:rPr>
          <w:rFonts w:hint="eastAsia"/>
          <w:b/>
          <w:kern w:val="2"/>
          <w:sz w:val="24"/>
          <w:szCs w:val="24"/>
          <w:lang w:eastAsia="zh-TW"/>
        </w:rPr>
        <w:t>B</w:t>
      </w:r>
      <w:r w:rsidR="00AC058E" w:rsidRPr="005E6324">
        <w:rPr>
          <w:rFonts w:hint="eastAsia"/>
          <w:b/>
          <w:kern w:val="2"/>
          <w:sz w:val="24"/>
          <w:szCs w:val="24"/>
          <w:lang w:eastAsia="zh-TW"/>
        </w:rPr>
        <w:t>1</w:t>
      </w:r>
      <w:r w:rsidR="00C92DA2" w:rsidRPr="005E6324">
        <w:rPr>
          <w:rFonts w:hint="eastAsia"/>
          <w:b/>
          <w:kern w:val="2"/>
          <w:sz w:val="24"/>
          <w:szCs w:val="24"/>
          <w:lang w:eastAsia="zh-TW"/>
        </w:rPr>
        <w:t>1</w:t>
      </w:r>
      <w:r w:rsidR="00AC058E" w:rsidRPr="005E6324">
        <w:rPr>
          <w:rFonts w:hint="eastAsia"/>
          <w:b/>
          <w:kern w:val="2"/>
          <w:sz w:val="24"/>
          <w:szCs w:val="24"/>
          <w:lang w:eastAsia="zh-TW"/>
        </w:rPr>
        <w:t>4</w:t>
      </w:r>
      <w:r w:rsidRPr="005E6324">
        <w:rPr>
          <w:rFonts w:hint="eastAsia"/>
          <w:b/>
          <w:kern w:val="2"/>
          <w:sz w:val="24"/>
          <w:szCs w:val="24"/>
          <w:lang w:eastAsia="zh-TW"/>
        </w:rPr>
        <w:t>0</w:t>
      </w:r>
      <w:r w:rsidR="00CD0ADA" w:rsidRPr="005E6324">
        <w:rPr>
          <w:rFonts w:hint="eastAsia"/>
          <w:b/>
          <w:kern w:val="2"/>
          <w:sz w:val="24"/>
          <w:szCs w:val="24"/>
          <w:lang w:eastAsia="zh-TW"/>
        </w:rPr>
        <w:t>0</w:t>
      </w:r>
      <w:r w:rsidRPr="005E6324">
        <w:rPr>
          <w:rFonts w:hint="eastAsia"/>
          <w:b/>
          <w:kern w:val="2"/>
          <w:sz w:val="24"/>
          <w:szCs w:val="24"/>
          <w:lang w:eastAsia="zh-TW"/>
        </w:rPr>
        <w:t>_</w:t>
      </w:r>
      <w:r w:rsidR="00AC058E" w:rsidRPr="005E6324">
        <w:rPr>
          <w:rFonts w:hint="eastAsia"/>
          <w:b/>
          <w:kern w:val="2"/>
          <w:sz w:val="24"/>
          <w:szCs w:val="24"/>
          <w:lang w:eastAsia="zh-TW"/>
        </w:rPr>
        <w:t>爭議案件處理</w:t>
      </w:r>
    </w:p>
    <w:p w:rsidR="00782D2A" w:rsidRPr="00E224B2" w:rsidRDefault="00782D2A" w:rsidP="00782D2A">
      <w:pPr>
        <w:widowControl w:val="0"/>
        <w:numPr>
          <w:ilvl w:val="0"/>
          <w:numId w:val="23"/>
        </w:numPr>
        <w:spacing w:line="240" w:lineRule="atLeast"/>
        <w:rPr>
          <w:rFonts w:ascii="新細明體" w:hAnsi="新細明體" w:cs="Courier New"/>
          <w:sz w:val="20"/>
          <w:szCs w:val="20"/>
        </w:rPr>
      </w:pPr>
      <w:r w:rsidRPr="00E224B2">
        <w:rPr>
          <w:rFonts w:ascii="新細明體" w:hAnsi="新細明體" w:hint="eastAsia"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782D2A" w:rsidRPr="00E224B2" w:rsidTr="00CC504C">
        <w:tc>
          <w:tcPr>
            <w:tcW w:w="2340" w:type="dxa"/>
          </w:tcPr>
          <w:p w:rsidR="00782D2A" w:rsidRPr="00E224B2" w:rsidRDefault="00782D2A" w:rsidP="00CC504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782D2A" w:rsidRPr="00E224B2" w:rsidRDefault="00782D2A" w:rsidP="00CC504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細明體" w:eastAsia="細明體" w:hAnsi="細明體" w:hint="eastAsia"/>
                <w:sz w:val="20"/>
                <w:szCs w:val="20"/>
              </w:rPr>
              <w:t>爭議案件處理</w:t>
            </w:r>
          </w:p>
        </w:tc>
      </w:tr>
      <w:tr w:rsidR="00782D2A" w:rsidRPr="00E224B2" w:rsidTr="00CC504C">
        <w:tc>
          <w:tcPr>
            <w:tcW w:w="2340" w:type="dxa"/>
          </w:tcPr>
          <w:p w:rsidR="00782D2A" w:rsidRPr="00E224B2" w:rsidRDefault="00782D2A" w:rsidP="00CC504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lastRenderedPageBreak/>
              <w:t>程式名稱</w:t>
            </w:r>
          </w:p>
        </w:tc>
        <w:tc>
          <w:tcPr>
            <w:tcW w:w="7920" w:type="dxa"/>
          </w:tcPr>
          <w:p w:rsidR="00782D2A" w:rsidRPr="00E224B2" w:rsidRDefault="00782D2A" w:rsidP="00CC50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224B2">
              <w:rPr>
                <w:rFonts w:ascii="細明體" w:eastAsia="細明體" w:hAnsi="細明體" w:hint="eastAsia"/>
                <w:sz w:val="20"/>
                <w:szCs w:val="20"/>
              </w:rPr>
              <w:t>AAB1_1400</w:t>
            </w:r>
          </w:p>
        </w:tc>
      </w:tr>
      <w:tr w:rsidR="00782D2A" w:rsidRPr="00E224B2" w:rsidTr="00CC504C">
        <w:tc>
          <w:tcPr>
            <w:tcW w:w="2340" w:type="dxa"/>
          </w:tcPr>
          <w:p w:rsidR="00782D2A" w:rsidRPr="00E224B2" w:rsidRDefault="00782D2A" w:rsidP="00CC504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782D2A" w:rsidRPr="00E224B2" w:rsidRDefault="00782D2A" w:rsidP="00CC504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ONLINE</w:t>
            </w:r>
          </w:p>
        </w:tc>
      </w:tr>
      <w:tr w:rsidR="00782D2A" w:rsidRPr="00E224B2" w:rsidTr="00CC504C">
        <w:tc>
          <w:tcPr>
            <w:tcW w:w="2340" w:type="dxa"/>
          </w:tcPr>
          <w:p w:rsidR="00782D2A" w:rsidRPr="00E224B2" w:rsidRDefault="00782D2A" w:rsidP="00CC504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782D2A" w:rsidRPr="00E224B2" w:rsidRDefault="00782D2A" w:rsidP="00CC504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細明體" w:eastAsia="細明體" w:hAnsi="細明體" w:hint="eastAsia"/>
                <w:sz w:val="20"/>
                <w:szCs w:val="20"/>
              </w:rPr>
              <w:t>爭議案件處理</w:t>
            </w:r>
          </w:p>
        </w:tc>
      </w:tr>
      <w:tr w:rsidR="00782D2A" w:rsidRPr="00E224B2" w:rsidTr="00CC504C">
        <w:tc>
          <w:tcPr>
            <w:tcW w:w="2340" w:type="dxa"/>
          </w:tcPr>
          <w:p w:rsidR="00782D2A" w:rsidRPr="00E224B2" w:rsidRDefault="00782D2A" w:rsidP="00CC504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782D2A" w:rsidRPr="00E224B2" w:rsidRDefault="00782D2A" w:rsidP="00CC504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理賠企劃相關單位</w:t>
            </w:r>
          </w:p>
        </w:tc>
      </w:tr>
      <w:tr w:rsidR="00782D2A" w:rsidRPr="00E224B2" w:rsidTr="00CC504C">
        <w:tc>
          <w:tcPr>
            <w:tcW w:w="2340" w:type="dxa"/>
          </w:tcPr>
          <w:p w:rsidR="00782D2A" w:rsidRPr="00E224B2" w:rsidRDefault="00782D2A" w:rsidP="00CC504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782D2A" w:rsidRPr="00E224B2" w:rsidRDefault="00782D2A" w:rsidP="00CC504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各行政中心服務科</w:t>
            </w:r>
          </w:p>
        </w:tc>
      </w:tr>
      <w:tr w:rsidR="00782D2A" w:rsidRPr="00E224B2" w:rsidTr="00CC504C">
        <w:tc>
          <w:tcPr>
            <w:tcW w:w="2340" w:type="dxa"/>
          </w:tcPr>
          <w:p w:rsidR="00782D2A" w:rsidRPr="00E224B2" w:rsidRDefault="00782D2A" w:rsidP="00CC504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782D2A" w:rsidRPr="00E224B2" w:rsidRDefault="00782D2A" w:rsidP="00CC504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782D2A" w:rsidRPr="00E224B2" w:rsidTr="00CC504C">
        <w:tc>
          <w:tcPr>
            <w:tcW w:w="2340" w:type="dxa"/>
          </w:tcPr>
          <w:p w:rsidR="00782D2A" w:rsidRPr="00E224B2" w:rsidRDefault="00782D2A" w:rsidP="00CC504C">
            <w:pPr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E224B2">
              <w:rPr>
                <w:rFonts w:ascii="新細明體" w:hAnsi="新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782D2A" w:rsidRPr="00E224B2" w:rsidRDefault="00782D2A" w:rsidP="00CC504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82D2A" w:rsidRPr="00E224B2" w:rsidTr="00CC504C">
        <w:tc>
          <w:tcPr>
            <w:tcW w:w="2340" w:type="dxa"/>
          </w:tcPr>
          <w:p w:rsidR="00782D2A" w:rsidRPr="00E224B2" w:rsidRDefault="00782D2A" w:rsidP="00CC504C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E224B2">
              <w:rPr>
                <w:rFonts w:ascii="新細明體" w:hAnsi="新細明體" w:cs="Courier New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782D2A" w:rsidRPr="00E224B2" w:rsidRDefault="00782D2A" w:rsidP="00CC504C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E224B2">
              <w:rPr>
                <w:rFonts w:ascii="新細明體" w:hAnsi="新細明體" w:cs="Courier New" w:hint="eastAsia"/>
                <w:sz w:val="20"/>
                <w:szCs w:val="20"/>
              </w:rPr>
              <w:t>■無 □遮蔽 □securitylog</w:t>
            </w:r>
          </w:p>
        </w:tc>
      </w:tr>
      <w:tr w:rsidR="00782D2A" w:rsidRPr="00E224B2" w:rsidTr="00CC504C">
        <w:tc>
          <w:tcPr>
            <w:tcW w:w="2340" w:type="dxa"/>
          </w:tcPr>
          <w:p w:rsidR="00782D2A" w:rsidRPr="00E224B2" w:rsidRDefault="00782D2A" w:rsidP="00CC50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224B2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20" w:type="dxa"/>
          </w:tcPr>
          <w:p w:rsidR="00782D2A" w:rsidRPr="00E224B2" w:rsidRDefault="00782D2A" w:rsidP="00CC50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224B2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23751E" w:rsidRPr="009F23EC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782D2A" w:rsidRPr="005E6324" w:rsidRDefault="00782D2A" w:rsidP="00782D2A">
      <w:pPr>
        <w:pStyle w:val="Tabletext"/>
        <w:keepLines w:val="0"/>
        <w:numPr>
          <w:ilvl w:val="0"/>
          <w:numId w:val="23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9F23EC">
        <w:rPr>
          <w:rFonts w:ascii="新細明體" w:hAnsi="新細明體" w:cs="Courier New" w:hint="eastAsia"/>
        </w:rPr>
        <w:t>程式流程圖</w:t>
      </w:r>
      <w:r w:rsidRPr="005E6324"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782D2A" w:rsidRPr="00E224B2" w:rsidRDefault="00782D2A" w:rsidP="00782D2A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szCs w:val="24"/>
          <w:lang w:eastAsia="zh-TW"/>
        </w:rPr>
      </w:pPr>
    </w:p>
    <w:p w:rsidR="00782D2A" w:rsidRPr="00E224B2" w:rsidRDefault="00782D2A" w:rsidP="00782D2A">
      <w:pPr>
        <w:pStyle w:val="Tabletext"/>
        <w:keepLines w:val="0"/>
        <w:numPr>
          <w:ilvl w:val="0"/>
          <w:numId w:val="23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E224B2">
        <w:rPr>
          <w:rFonts w:ascii="新細明體" w:hAnsi="新細明體" w:hint="eastAsia"/>
        </w:rPr>
        <w:t>相關檔案</w:t>
      </w:r>
      <w:r w:rsidRPr="00E224B2">
        <w:rPr>
          <w:rFonts w:ascii="新細明體" w:hAnsi="新細明體" w:hint="eastAsia"/>
          <w:kern w:val="2"/>
          <w:szCs w:val="24"/>
          <w:lang w:eastAsia="zh-TW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73"/>
        <w:gridCol w:w="3638"/>
        <w:gridCol w:w="2617"/>
        <w:gridCol w:w="965"/>
        <w:gridCol w:w="965"/>
        <w:gridCol w:w="965"/>
        <w:gridCol w:w="965"/>
      </w:tblGrid>
      <w:tr w:rsidR="00782D2A" w:rsidRPr="00E224B2" w:rsidTr="00CC504C">
        <w:tc>
          <w:tcPr>
            <w:tcW w:w="397" w:type="pct"/>
          </w:tcPr>
          <w:p w:rsidR="00782D2A" w:rsidRPr="00E224B2" w:rsidRDefault="00782D2A" w:rsidP="00CC504C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1655" w:type="pct"/>
          </w:tcPr>
          <w:p w:rsidR="00782D2A" w:rsidRPr="00E224B2" w:rsidRDefault="00782D2A" w:rsidP="00CC504C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1191" w:type="pct"/>
          </w:tcPr>
          <w:p w:rsidR="00782D2A" w:rsidRPr="00E224B2" w:rsidRDefault="00782D2A" w:rsidP="00CC504C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439" w:type="pct"/>
          </w:tcPr>
          <w:p w:rsidR="00782D2A" w:rsidRPr="00E224B2" w:rsidRDefault="00782D2A" w:rsidP="00CC504C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查詢</w:t>
            </w:r>
          </w:p>
        </w:tc>
        <w:tc>
          <w:tcPr>
            <w:tcW w:w="439" w:type="pct"/>
          </w:tcPr>
          <w:p w:rsidR="00782D2A" w:rsidRPr="00E224B2" w:rsidRDefault="00782D2A" w:rsidP="00CC504C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新增</w:t>
            </w:r>
          </w:p>
        </w:tc>
        <w:tc>
          <w:tcPr>
            <w:tcW w:w="439" w:type="pct"/>
          </w:tcPr>
          <w:p w:rsidR="00782D2A" w:rsidRPr="00E224B2" w:rsidRDefault="00782D2A" w:rsidP="00CC504C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修改</w:t>
            </w:r>
          </w:p>
        </w:tc>
        <w:tc>
          <w:tcPr>
            <w:tcW w:w="439" w:type="pct"/>
          </w:tcPr>
          <w:p w:rsidR="00782D2A" w:rsidRPr="00E224B2" w:rsidRDefault="00782D2A" w:rsidP="00CC504C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刪除</w:t>
            </w:r>
          </w:p>
        </w:tc>
      </w:tr>
      <w:tr w:rsidR="00782D2A" w:rsidRPr="00E224B2" w:rsidTr="00CC504C">
        <w:tblPrEx>
          <w:tblLook w:val="01E0" w:firstRow="1" w:lastRow="1" w:firstColumn="1" w:lastColumn="1" w:noHBand="0" w:noVBand="0"/>
        </w:tblPrEx>
        <w:tc>
          <w:tcPr>
            <w:tcW w:w="397" w:type="pct"/>
          </w:tcPr>
          <w:p w:rsidR="00782D2A" w:rsidRPr="00E224B2" w:rsidRDefault="00782D2A" w:rsidP="00CC504C">
            <w:pPr>
              <w:numPr>
                <w:ilvl w:val="0"/>
                <w:numId w:val="5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655" w:type="pct"/>
          </w:tcPr>
          <w:p w:rsidR="00782D2A" w:rsidRPr="005E6324" w:rsidRDefault="00782D2A" w:rsidP="00CC504C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9F23EC">
              <w:rPr>
                <w:rFonts w:hint="eastAsia"/>
                <w:lang w:eastAsia="zh-TW"/>
              </w:rPr>
              <w:t>理賠受理檔</w:t>
            </w:r>
          </w:p>
        </w:tc>
        <w:tc>
          <w:tcPr>
            <w:tcW w:w="1191" w:type="pct"/>
          </w:tcPr>
          <w:p w:rsidR="00782D2A" w:rsidRPr="00E224B2" w:rsidRDefault="00782D2A" w:rsidP="00CC504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sz w:val="20"/>
                <w:szCs w:val="20"/>
              </w:rPr>
              <w:t>DT</w:t>
            </w:r>
            <w:r w:rsidRPr="00E224B2">
              <w:rPr>
                <w:rFonts w:hint="eastAsia"/>
                <w:sz w:val="20"/>
                <w:szCs w:val="20"/>
              </w:rPr>
              <w:t>AAA001</w:t>
            </w:r>
          </w:p>
        </w:tc>
        <w:tc>
          <w:tcPr>
            <w:tcW w:w="439" w:type="pct"/>
          </w:tcPr>
          <w:p w:rsidR="00782D2A" w:rsidRPr="00E224B2" w:rsidRDefault="00782D2A" w:rsidP="00CC504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439" w:type="pct"/>
          </w:tcPr>
          <w:p w:rsidR="00782D2A" w:rsidRPr="00E224B2" w:rsidRDefault="00782D2A" w:rsidP="00CC504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782D2A" w:rsidRPr="00E224B2" w:rsidRDefault="00782D2A" w:rsidP="00CC504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439" w:type="pct"/>
          </w:tcPr>
          <w:p w:rsidR="00782D2A" w:rsidRPr="00E224B2" w:rsidRDefault="00782D2A" w:rsidP="00CC504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B17F66" w:rsidRPr="00D95111" w:rsidTr="00B17F66">
        <w:tblPrEx>
          <w:tblLook w:val="01E0" w:firstRow="1" w:lastRow="1" w:firstColumn="1" w:lastColumn="1" w:noHBand="0" w:noVBand="0"/>
        </w:tblPrEx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66" w:rsidRPr="00D95111" w:rsidRDefault="00B17F66" w:rsidP="00B17F66">
            <w:pPr>
              <w:numPr>
                <w:ilvl w:val="0"/>
                <w:numId w:val="25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66" w:rsidRPr="00B17F66" w:rsidRDefault="00B17F66" w:rsidP="00E83489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理賠受款人清單檔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66" w:rsidRPr="00B17F66" w:rsidRDefault="00B17F66" w:rsidP="00E83489">
            <w:pPr>
              <w:rPr>
                <w:rFonts w:hint="eastAsia"/>
                <w:sz w:val="20"/>
                <w:szCs w:val="20"/>
              </w:rPr>
            </w:pPr>
            <w:r w:rsidRPr="00D95111">
              <w:rPr>
                <w:sz w:val="20"/>
                <w:szCs w:val="20"/>
              </w:rPr>
              <w:t>DT</w:t>
            </w:r>
            <w:r>
              <w:rPr>
                <w:rFonts w:hint="eastAsia"/>
                <w:sz w:val="20"/>
                <w:szCs w:val="20"/>
              </w:rPr>
              <w:t>AAA082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66" w:rsidRPr="00B17F66" w:rsidRDefault="00B17F66" w:rsidP="00E83489">
            <w:pPr>
              <w:spacing w:line="240" w:lineRule="atLeast"/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D95111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66" w:rsidRPr="00B17F66" w:rsidRDefault="00B17F66" w:rsidP="00E83489">
            <w:pPr>
              <w:spacing w:line="240" w:lineRule="atLeast"/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D95111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66" w:rsidRPr="00B17F66" w:rsidRDefault="00B17F66" w:rsidP="00E83489">
            <w:pPr>
              <w:spacing w:line="240" w:lineRule="atLeast"/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D95111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66" w:rsidRPr="00B17F66" w:rsidRDefault="00B17F66" w:rsidP="00E83489">
            <w:pPr>
              <w:spacing w:line="240" w:lineRule="atLeast"/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D95111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782D2A" w:rsidRPr="005E6324" w:rsidRDefault="00782D2A" w:rsidP="00782D2A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szCs w:val="24"/>
          <w:lang w:eastAsia="zh-TW"/>
        </w:rPr>
      </w:pPr>
    </w:p>
    <w:p w:rsidR="00782D2A" w:rsidRPr="00E224B2" w:rsidRDefault="00782D2A" w:rsidP="00782D2A">
      <w:pPr>
        <w:pStyle w:val="Tabletext"/>
        <w:keepLines w:val="0"/>
        <w:numPr>
          <w:ilvl w:val="0"/>
          <w:numId w:val="23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E224B2">
        <w:rPr>
          <w:rFonts w:ascii="新細明體" w:hAnsi="新細明體" w:hint="eastAsia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000"/>
        <w:gridCol w:w="5243"/>
        <w:gridCol w:w="4745"/>
      </w:tblGrid>
      <w:tr w:rsidR="00782D2A" w:rsidRPr="00E224B2" w:rsidTr="00CC504C">
        <w:tc>
          <w:tcPr>
            <w:tcW w:w="455" w:type="pct"/>
          </w:tcPr>
          <w:p w:rsidR="00782D2A" w:rsidRPr="00E224B2" w:rsidRDefault="00782D2A" w:rsidP="00CC504C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782D2A" w:rsidRPr="00E224B2" w:rsidRDefault="00782D2A" w:rsidP="00CC504C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782D2A" w:rsidRPr="00E224B2" w:rsidRDefault="00782D2A" w:rsidP="00CC504C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</w:tr>
      <w:tr w:rsidR="00782D2A" w:rsidRPr="00E224B2" w:rsidTr="00CC504C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782D2A" w:rsidRPr="00E224B2" w:rsidRDefault="00782D2A" w:rsidP="00CC504C">
            <w:pPr>
              <w:numPr>
                <w:ilvl w:val="0"/>
                <w:numId w:val="4"/>
              </w:numPr>
              <w:tabs>
                <w:tab w:val="clear" w:pos="960"/>
              </w:tabs>
              <w:ind w:left="425" w:hanging="425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782D2A" w:rsidRPr="00E224B2" w:rsidRDefault="00782D2A" w:rsidP="00CC504C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lang w:eastAsia="zh-TW"/>
              </w:rPr>
            </w:pPr>
            <w:r w:rsidRPr="00E224B2">
              <w:rPr>
                <w:lang w:eastAsia="zh-TW"/>
              </w:rPr>
              <w:t>單位基本資料讀取共用類別</w:t>
            </w:r>
          </w:p>
        </w:tc>
        <w:tc>
          <w:tcPr>
            <w:tcW w:w="2159" w:type="pct"/>
          </w:tcPr>
          <w:p w:rsidR="00782D2A" w:rsidRPr="009F23EC" w:rsidRDefault="00782D2A" w:rsidP="00782D2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224B2">
              <w:rPr>
                <w:bCs/>
                <w:sz w:val="20"/>
                <w:szCs w:val="20"/>
              </w:rPr>
              <w:t>com.cathay.common.hr.DivData</w:t>
            </w:r>
            <w:r w:rsidRPr="00E224B2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hyperlink r:id="rId7" w:anchor="getDivMember(java.lang.String)" w:history="1">
              <w:r w:rsidRPr="00E224B2">
                <w:rPr>
                  <w:rStyle w:val="aa"/>
                  <w:rFonts w:ascii="細明體" w:eastAsia="細明體" w:hAnsi="細明體" w:cs="細明體"/>
                  <w:bCs/>
                  <w:color w:val="auto"/>
                  <w:sz w:val="20"/>
                  <w:szCs w:val="20"/>
                </w:rPr>
                <w:t>getDivMember</w:t>
              </w:r>
            </w:hyperlink>
          </w:p>
        </w:tc>
      </w:tr>
    </w:tbl>
    <w:p w:rsidR="00782D2A" w:rsidRPr="00E224B2" w:rsidRDefault="00782D2A" w:rsidP="00782D2A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szCs w:val="24"/>
          <w:lang w:eastAsia="zh-TW"/>
        </w:rPr>
      </w:pPr>
    </w:p>
    <w:p w:rsidR="00782D2A" w:rsidRPr="00E224B2" w:rsidRDefault="00782D2A" w:rsidP="00782D2A">
      <w:pPr>
        <w:pStyle w:val="Tabletext"/>
        <w:keepLines w:val="0"/>
        <w:numPr>
          <w:ilvl w:val="0"/>
          <w:numId w:val="23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E224B2">
        <w:rPr>
          <w:rFonts w:ascii="新細明體" w:hAnsi="新細明體" w:hint="eastAsia"/>
          <w:kern w:val="2"/>
          <w:szCs w:val="24"/>
          <w:lang w:eastAsia="zh-TW"/>
        </w:rPr>
        <w:t>畫面：</w:t>
      </w:r>
    </w:p>
    <w:p w:rsidR="00782D2A" w:rsidRPr="00E224B2" w:rsidRDefault="00782D2A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Pr="00E224B2" w:rsidRDefault="0023751E">
      <w:pPr>
        <w:numPr>
          <w:ilvl w:val="0"/>
          <w:numId w:val="1"/>
        </w:numPr>
        <w:rPr>
          <w:rFonts w:hint="eastAsia"/>
          <w:sz w:val="20"/>
        </w:rPr>
      </w:pPr>
      <w:r w:rsidRPr="00E224B2">
        <w:rPr>
          <w:rFonts w:hint="eastAsia"/>
          <w:sz w:val="20"/>
        </w:rPr>
        <w:t>畫面</w:t>
      </w:r>
      <w:r w:rsidRPr="00E224B2">
        <w:rPr>
          <w:rFonts w:hint="eastAsia"/>
          <w:sz w:val="20"/>
        </w:rPr>
        <w:t>US</w:t>
      </w:r>
      <w:r w:rsidR="00912B00" w:rsidRPr="00E224B2">
        <w:rPr>
          <w:rFonts w:hint="eastAsia"/>
          <w:sz w:val="20"/>
        </w:rPr>
        <w:t>A</w:t>
      </w:r>
      <w:r w:rsidRPr="00E224B2">
        <w:rPr>
          <w:rFonts w:hint="eastAsia"/>
          <w:sz w:val="20"/>
        </w:rPr>
        <w:t>A</w:t>
      </w:r>
      <w:r w:rsidR="009402F3" w:rsidRPr="00E224B2">
        <w:rPr>
          <w:rFonts w:hint="eastAsia"/>
          <w:sz w:val="20"/>
        </w:rPr>
        <w:t>B</w:t>
      </w:r>
      <w:r w:rsidR="00D10930" w:rsidRPr="00E224B2">
        <w:rPr>
          <w:rFonts w:hint="eastAsia"/>
          <w:sz w:val="20"/>
        </w:rPr>
        <w:t>1</w:t>
      </w:r>
      <w:r w:rsidR="009402F3" w:rsidRPr="00E224B2">
        <w:rPr>
          <w:rFonts w:hint="eastAsia"/>
          <w:sz w:val="20"/>
        </w:rPr>
        <w:t>1</w:t>
      </w:r>
      <w:r w:rsidR="00D10930" w:rsidRPr="00E224B2">
        <w:rPr>
          <w:rFonts w:hint="eastAsia"/>
          <w:sz w:val="20"/>
        </w:rPr>
        <w:t>4</w:t>
      </w:r>
      <w:r w:rsidRPr="00E224B2">
        <w:rPr>
          <w:rFonts w:hint="eastAsia"/>
          <w:sz w:val="20"/>
        </w:rPr>
        <w:t>0</w:t>
      </w:r>
      <w:r w:rsidR="00912B00" w:rsidRPr="00E224B2">
        <w:rPr>
          <w:rFonts w:hint="eastAsia"/>
          <w:sz w:val="20"/>
        </w:rPr>
        <w:t>0</w:t>
      </w:r>
    </w:p>
    <w:p w:rsidR="0023751E" w:rsidRPr="00E224B2" w:rsidRDefault="0023751E">
      <w:pPr>
        <w:rPr>
          <w:rFonts w:hint="eastAsia"/>
          <w:bCs/>
        </w:rPr>
      </w:pPr>
    </w:p>
    <w:p w:rsidR="0023751E" w:rsidRPr="00E224B2" w:rsidRDefault="0023751E">
      <w:pPr>
        <w:rPr>
          <w:rFonts w:hint="eastAsia"/>
          <w:bCs/>
        </w:rPr>
      </w:pPr>
    </w:p>
    <w:p w:rsidR="0023751E" w:rsidRPr="00E224B2" w:rsidRDefault="0023751E">
      <w:pPr>
        <w:rPr>
          <w:rFonts w:hint="eastAsia"/>
          <w:sz w:val="20"/>
        </w:rPr>
      </w:pPr>
    </w:p>
    <w:p w:rsidR="0023751E" w:rsidRPr="00E224B2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Pr="00E224B2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782D2A" w:rsidRPr="00E224B2" w:rsidRDefault="0023751E" w:rsidP="00782D2A">
      <w:pPr>
        <w:pStyle w:val="Tabletext"/>
        <w:keepLines w:val="0"/>
        <w:numPr>
          <w:ilvl w:val="0"/>
          <w:numId w:val="23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E224B2">
        <w:rPr>
          <w:u w:val="single"/>
          <w:lang w:eastAsia="zh-TW"/>
        </w:rPr>
        <w:br w:type="page"/>
      </w:r>
      <w:r w:rsidR="00782D2A" w:rsidRPr="00E224B2">
        <w:rPr>
          <w:rFonts w:ascii="新細明體" w:hAnsi="新細明體" w:hint="eastAsia"/>
          <w:kern w:val="2"/>
          <w:szCs w:val="24"/>
          <w:lang w:eastAsia="zh-TW"/>
        </w:rPr>
        <w:lastRenderedPageBreak/>
        <w:t>程式內容：</w:t>
      </w:r>
    </w:p>
    <w:p w:rsidR="0023751E" w:rsidRPr="00E224B2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Pr="009F23EC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E224B2">
        <w:rPr>
          <w:rFonts w:hint="eastAsia"/>
          <w:b/>
          <w:bCs/>
          <w:lang w:eastAsia="zh-TW"/>
        </w:rPr>
        <w:t>初始畫面</w:t>
      </w:r>
    </w:p>
    <w:p w:rsidR="0023751E" w:rsidRPr="005E6324" w:rsidRDefault="0023751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5E6324">
        <w:rPr>
          <w:rFonts w:hint="eastAsia"/>
          <w:bCs/>
          <w:lang w:eastAsia="zh-TW"/>
        </w:rPr>
        <w:t>如</w:t>
      </w:r>
      <w:r w:rsidR="007C098B" w:rsidRPr="005E6324">
        <w:rPr>
          <w:rFonts w:hint="eastAsia"/>
          <w:bCs/>
          <w:lang w:eastAsia="zh-TW"/>
        </w:rPr>
        <w:t xml:space="preserve"> </w:t>
      </w:r>
      <w:r w:rsidR="007C098B" w:rsidRPr="005E6324">
        <w:rPr>
          <w:rFonts w:hint="eastAsia"/>
        </w:rPr>
        <w:t>USAA</w:t>
      </w:r>
      <w:r w:rsidR="009402F3" w:rsidRPr="005E6324">
        <w:rPr>
          <w:rFonts w:hint="eastAsia"/>
          <w:lang w:eastAsia="zh-TW"/>
        </w:rPr>
        <w:t>B</w:t>
      </w:r>
      <w:r w:rsidR="00E167F2" w:rsidRPr="005E6324">
        <w:rPr>
          <w:rFonts w:hint="eastAsia"/>
          <w:lang w:eastAsia="zh-TW"/>
        </w:rPr>
        <w:t>1</w:t>
      </w:r>
      <w:r w:rsidR="009402F3" w:rsidRPr="005E6324">
        <w:rPr>
          <w:rFonts w:hint="eastAsia"/>
          <w:lang w:eastAsia="zh-TW"/>
        </w:rPr>
        <w:t>1</w:t>
      </w:r>
      <w:r w:rsidR="00E167F2" w:rsidRPr="005E6324">
        <w:rPr>
          <w:rFonts w:hint="eastAsia"/>
          <w:lang w:eastAsia="zh-TW"/>
        </w:rPr>
        <w:t>4</w:t>
      </w:r>
      <w:r w:rsidR="007C098B" w:rsidRPr="005E6324">
        <w:rPr>
          <w:rFonts w:hint="eastAsia"/>
        </w:rPr>
        <w:t>00</w:t>
      </w:r>
      <w:r w:rsidR="00870A8E" w:rsidRPr="005E6324">
        <w:rPr>
          <w:rFonts w:hint="eastAsia"/>
          <w:lang w:eastAsia="zh-TW"/>
        </w:rPr>
        <w:t>。</w:t>
      </w:r>
    </w:p>
    <w:p w:rsidR="0023751E" w:rsidRPr="00E224B2" w:rsidRDefault="004D581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</w:rPr>
      </w:pPr>
      <w:r w:rsidRPr="00E224B2">
        <w:rPr>
          <w:rFonts w:hint="eastAsia"/>
          <w:b/>
          <w:bCs/>
          <w:lang w:eastAsia="zh-TW"/>
        </w:rPr>
        <w:t>案件重起</w:t>
      </w:r>
    </w:p>
    <w:p w:rsidR="0023751E" w:rsidRPr="005E6324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9F23EC"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23751E" w:rsidRPr="00E224B2">
        <w:tc>
          <w:tcPr>
            <w:tcW w:w="720" w:type="dxa"/>
          </w:tcPr>
          <w:p w:rsidR="0023751E" w:rsidRPr="00E224B2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E224B2"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23751E" w:rsidRPr="00E224B2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E224B2"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23751E" w:rsidRPr="00E224B2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E224B2"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23751E" w:rsidRPr="00E224B2">
        <w:tc>
          <w:tcPr>
            <w:tcW w:w="720" w:type="dxa"/>
          </w:tcPr>
          <w:p w:rsidR="0023751E" w:rsidRPr="00E224B2" w:rsidRDefault="0023751E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3751E" w:rsidRPr="00E224B2" w:rsidRDefault="00E167F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E224B2">
              <w:rPr>
                <w:rFonts w:hint="eastAsia"/>
                <w:bCs/>
                <w:lang w:eastAsia="zh-TW"/>
              </w:rPr>
              <w:t>受理編號需為</w:t>
            </w:r>
            <w:smartTag w:uri="urn:schemas-microsoft-com:office:smarttags" w:element="chmetcnv">
              <w:smartTagPr>
                <w:attr w:name="UnitName" w:val="碼"/>
                <w:attr w:name="SourceValue" w:val="1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224B2">
                <w:rPr>
                  <w:rFonts w:hint="eastAsia"/>
                  <w:bCs/>
                  <w:lang w:eastAsia="zh-TW"/>
                </w:rPr>
                <w:t>14</w:t>
              </w:r>
              <w:r w:rsidRPr="00E224B2">
                <w:rPr>
                  <w:rFonts w:hint="eastAsia"/>
                  <w:bCs/>
                  <w:lang w:eastAsia="zh-TW"/>
                </w:rPr>
                <w:t>碼</w:t>
              </w:r>
            </w:smartTag>
          </w:p>
        </w:tc>
        <w:tc>
          <w:tcPr>
            <w:tcW w:w="3320" w:type="dxa"/>
          </w:tcPr>
          <w:p w:rsidR="0023751E" w:rsidRPr="00E224B2" w:rsidRDefault="00E167F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E224B2">
              <w:rPr>
                <w:rFonts w:hint="eastAsia"/>
                <w:bCs/>
                <w:lang w:eastAsia="zh-TW"/>
              </w:rPr>
              <w:t>請輸入正確受理編號</w:t>
            </w:r>
          </w:p>
        </w:tc>
      </w:tr>
    </w:tbl>
    <w:p w:rsidR="00733009" w:rsidRPr="00E224B2" w:rsidRDefault="00733009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交易時間</w:t>
      </w:r>
      <w:r w:rsidRPr="00E224B2">
        <w:rPr>
          <w:rFonts w:hint="eastAsia"/>
          <w:lang w:eastAsia="zh-TW"/>
        </w:rPr>
        <w:t xml:space="preserve"> = Current Timestamp</w:t>
      </w:r>
      <w:r w:rsidRPr="00E224B2">
        <w:rPr>
          <w:rFonts w:hint="eastAsia"/>
          <w:lang w:eastAsia="zh-TW"/>
        </w:rPr>
        <w:t>。</w:t>
      </w:r>
    </w:p>
    <w:p w:rsidR="00BC7FFE" w:rsidRPr="00E224B2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說明</w:t>
      </w:r>
    </w:p>
    <w:p w:rsidR="00260078" w:rsidRPr="00E224B2" w:rsidRDefault="00260078" w:rsidP="0026007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dstrike/>
          <w:kern w:val="2"/>
          <w:lang w:eastAsia="zh-TW"/>
        </w:rPr>
      </w:pPr>
      <w:r w:rsidRPr="00E224B2">
        <w:rPr>
          <w:rFonts w:hint="eastAsia"/>
          <w:dstrike/>
          <w:kern w:val="2"/>
          <w:lang w:eastAsia="zh-TW"/>
        </w:rPr>
        <w:t>讀取</w:t>
      </w:r>
      <w:r w:rsidRPr="00E224B2">
        <w:rPr>
          <w:rFonts w:hint="eastAsia"/>
          <w:dstrike/>
          <w:kern w:val="2"/>
          <w:lang w:eastAsia="zh-TW"/>
        </w:rPr>
        <w:t xml:space="preserve">DTAAA001 </w:t>
      </w:r>
      <w:r w:rsidRPr="00E224B2">
        <w:rPr>
          <w:rFonts w:hint="eastAsia"/>
          <w:dstrike/>
          <w:kern w:val="2"/>
          <w:lang w:eastAsia="zh-TW"/>
        </w:rPr>
        <w:t>理賠受理檔</w:t>
      </w:r>
      <w:r w:rsidRPr="00E224B2">
        <w:rPr>
          <w:rFonts w:hint="eastAsia"/>
          <w:dstrike/>
          <w:kern w:val="2"/>
          <w:lang w:eastAsia="zh-TW"/>
        </w:rPr>
        <w:t xml:space="preserve">BY </w:t>
      </w:r>
      <w:r w:rsidR="00E167F2" w:rsidRPr="00E224B2">
        <w:rPr>
          <w:rFonts w:hint="eastAsia"/>
          <w:dstrike/>
          <w:kern w:val="2"/>
          <w:lang w:eastAsia="zh-TW"/>
        </w:rPr>
        <w:t>受理編號</w:t>
      </w:r>
    </w:p>
    <w:p w:rsidR="000E7186" w:rsidRPr="00E224B2" w:rsidRDefault="000E7186" w:rsidP="000E718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dstrike/>
          <w:lang w:eastAsia="zh-TW"/>
        </w:rPr>
      </w:pPr>
      <w:r w:rsidRPr="00E224B2">
        <w:rPr>
          <w:rFonts w:hint="eastAsia"/>
          <w:dstrike/>
          <w:kern w:val="2"/>
          <w:lang w:eastAsia="zh-TW"/>
        </w:rPr>
        <w:t>檢核受理編號，不能由重起件去查詢：判斷受理編號第</w:t>
      </w:r>
      <w:smartTag w:uri="urn:schemas-microsoft-com:office:smarttags" w:element="chmetcnv">
        <w:smartTagPr>
          <w:attr w:name="UnitName" w:val="碼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E224B2">
          <w:rPr>
            <w:rFonts w:hint="eastAsia"/>
            <w:dstrike/>
            <w:kern w:val="2"/>
            <w:lang w:eastAsia="zh-TW"/>
          </w:rPr>
          <w:t>11</w:t>
        </w:r>
        <w:r w:rsidRPr="00E224B2">
          <w:rPr>
            <w:rFonts w:hint="eastAsia"/>
            <w:dstrike/>
            <w:kern w:val="2"/>
            <w:lang w:eastAsia="zh-TW"/>
          </w:rPr>
          <w:t>碼</w:t>
        </w:r>
      </w:smartTag>
      <w:r w:rsidRPr="00E224B2">
        <w:rPr>
          <w:rFonts w:hint="eastAsia"/>
          <w:dstrike/>
          <w:kern w:val="2"/>
          <w:lang w:eastAsia="zh-TW"/>
        </w:rPr>
        <w:t>。</w:t>
      </w:r>
    </w:p>
    <w:p w:rsidR="000E7186" w:rsidRPr="00E224B2" w:rsidRDefault="000E7186" w:rsidP="000E718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dstrike/>
          <w:lang w:eastAsia="zh-TW"/>
        </w:rPr>
      </w:pPr>
      <w:r w:rsidRPr="00E224B2">
        <w:rPr>
          <w:rFonts w:hint="eastAsia"/>
          <w:dstrike/>
          <w:kern w:val="2"/>
          <w:lang w:eastAsia="zh-TW"/>
        </w:rPr>
        <w:t>若不為</w:t>
      </w:r>
      <w:r w:rsidRPr="00E224B2">
        <w:rPr>
          <w:rFonts w:hint="eastAsia"/>
          <w:dstrike/>
          <w:kern w:val="2"/>
          <w:lang w:eastAsia="zh-TW"/>
        </w:rPr>
        <w:t>0</w:t>
      </w:r>
      <w:r w:rsidRPr="00E224B2">
        <w:rPr>
          <w:rFonts w:hint="eastAsia"/>
          <w:dstrike/>
          <w:kern w:val="2"/>
          <w:lang w:eastAsia="zh-TW"/>
        </w:rPr>
        <w:t>，</w:t>
      </w:r>
      <w:r w:rsidRPr="00E224B2">
        <w:rPr>
          <w:rFonts w:hint="eastAsia"/>
          <w:dstrike/>
          <w:lang w:eastAsia="zh-TW"/>
        </w:rPr>
        <w:t>顯示訊息：</w:t>
      </w:r>
      <w:r w:rsidRPr="00E224B2">
        <w:rPr>
          <w:rFonts w:hint="eastAsia"/>
          <w:dstrike/>
          <w:kern w:val="2"/>
          <w:lang w:eastAsia="zh-TW"/>
        </w:rPr>
        <w:t>請輸入原始理賠案件受理編號。</w:t>
      </w:r>
    </w:p>
    <w:p w:rsidR="000E7186" w:rsidRPr="00E224B2" w:rsidRDefault="000E7186" w:rsidP="000E718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dstrike/>
          <w:lang w:eastAsia="zh-TW"/>
        </w:rPr>
      </w:pPr>
      <w:r w:rsidRPr="00E224B2">
        <w:rPr>
          <w:rFonts w:hint="eastAsia"/>
          <w:dstrike/>
          <w:lang w:eastAsia="zh-TW"/>
        </w:rPr>
        <w:t>RETURN</w:t>
      </w:r>
      <w:r w:rsidRPr="00E224B2">
        <w:rPr>
          <w:rFonts w:hint="eastAsia"/>
          <w:dstrike/>
          <w:lang w:eastAsia="zh-TW"/>
        </w:rPr>
        <w:t>。</w:t>
      </w:r>
    </w:p>
    <w:p w:rsidR="00260078" w:rsidRPr="00E224B2" w:rsidRDefault="00260078" w:rsidP="008F6A3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dstrike/>
          <w:lang w:eastAsia="zh-TW"/>
        </w:rPr>
      </w:pPr>
      <w:r w:rsidRPr="00E224B2">
        <w:rPr>
          <w:rFonts w:hint="eastAsia"/>
          <w:dstrike/>
          <w:kern w:val="2"/>
          <w:lang w:eastAsia="zh-TW"/>
        </w:rPr>
        <w:t>IF NOT FND</w:t>
      </w:r>
      <w:r w:rsidRPr="00E224B2">
        <w:rPr>
          <w:rFonts w:hint="eastAsia"/>
          <w:dstrike/>
          <w:kern w:val="2"/>
          <w:lang w:eastAsia="zh-TW"/>
        </w:rPr>
        <w:t>，顯示查無相關資料，</w:t>
      </w:r>
      <w:r w:rsidRPr="00E224B2">
        <w:rPr>
          <w:rFonts w:hint="eastAsia"/>
          <w:dstrike/>
          <w:kern w:val="2"/>
          <w:lang w:eastAsia="zh-TW"/>
        </w:rPr>
        <w:t>RETURN</w:t>
      </w:r>
      <w:r w:rsidRPr="00E224B2">
        <w:rPr>
          <w:rFonts w:hint="eastAsia"/>
          <w:dstrike/>
          <w:kern w:val="2"/>
          <w:lang w:eastAsia="zh-TW"/>
        </w:rPr>
        <w:t>。</w:t>
      </w:r>
    </w:p>
    <w:p w:rsidR="00E167F2" w:rsidRPr="00E224B2" w:rsidRDefault="004823C3" w:rsidP="004823C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dstrike/>
          <w:lang w:eastAsia="zh-TW"/>
        </w:rPr>
      </w:pPr>
      <w:r w:rsidRPr="00E224B2">
        <w:rPr>
          <w:rFonts w:hint="eastAsia"/>
          <w:dstrike/>
          <w:lang w:eastAsia="zh-TW"/>
        </w:rPr>
        <w:t>I</w:t>
      </w:r>
      <w:r w:rsidR="00865346" w:rsidRPr="00E224B2">
        <w:rPr>
          <w:rFonts w:hint="eastAsia"/>
          <w:dstrike/>
          <w:lang w:eastAsia="zh-TW"/>
        </w:rPr>
        <w:t xml:space="preserve">F </w:t>
      </w:r>
      <w:r w:rsidR="00E167F2" w:rsidRPr="00E224B2">
        <w:rPr>
          <w:rFonts w:hint="eastAsia"/>
          <w:dstrike/>
          <w:lang w:eastAsia="zh-TW"/>
        </w:rPr>
        <w:t xml:space="preserve"> FND</w:t>
      </w:r>
      <w:r w:rsidR="00E167F2" w:rsidRPr="00E224B2">
        <w:rPr>
          <w:rFonts w:hint="eastAsia"/>
          <w:dstrike/>
          <w:lang w:eastAsia="zh-TW"/>
        </w:rPr>
        <w:t>：</w:t>
      </w:r>
      <w:r w:rsidR="00D6555E" w:rsidRPr="00E224B2">
        <w:rPr>
          <w:rFonts w:hint="eastAsia"/>
          <w:dstrike/>
          <w:kern w:val="2"/>
          <w:lang w:eastAsia="zh-TW"/>
        </w:rPr>
        <w:t>讀取</w:t>
      </w:r>
      <w:r w:rsidR="00D6555E" w:rsidRPr="00E224B2">
        <w:rPr>
          <w:rFonts w:hint="eastAsia"/>
          <w:dstrike/>
          <w:kern w:val="2"/>
          <w:lang w:eastAsia="zh-TW"/>
        </w:rPr>
        <w:t>DTAAA001</w:t>
      </w:r>
      <w:r w:rsidR="00D6555E" w:rsidRPr="00E224B2">
        <w:rPr>
          <w:rFonts w:hint="eastAsia"/>
          <w:dstrike/>
          <w:kern w:val="2"/>
          <w:lang w:eastAsia="zh-TW"/>
        </w:rPr>
        <w:t>理賠受理檔</w:t>
      </w:r>
      <w:r w:rsidR="00567A5B" w:rsidRPr="00E224B2">
        <w:rPr>
          <w:rFonts w:hint="eastAsia"/>
          <w:dstrike/>
          <w:kern w:val="2"/>
          <w:lang w:eastAsia="zh-TW"/>
        </w:rPr>
        <w:t>DTAAD120</w:t>
      </w:r>
      <w:r w:rsidR="00567A5B" w:rsidRPr="00E224B2">
        <w:rPr>
          <w:rFonts w:hint="eastAsia"/>
          <w:dstrike/>
          <w:kern w:val="2"/>
          <w:lang w:eastAsia="zh-TW"/>
        </w:rPr>
        <w:t>理賠案件改派記錄檔</w:t>
      </w:r>
      <w:r w:rsidR="00D6555E" w:rsidRPr="00E224B2">
        <w:rPr>
          <w:rFonts w:hint="eastAsia"/>
          <w:dstrike/>
          <w:kern w:val="2"/>
          <w:lang w:eastAsia="zh-TW"/>
        </w:rPr>
        <w:t xml:space="preserve">BY </w:t>
      </w:r>
      <w:r w:rsidR="00D6555E" w:rsidRPr="00E224B2">
        <w:rPr>
          <w:rFonts w:hint="eastAsia"/>
          <w:dstrike/>
          <w:kern w:val="2"/>
          <w:lang w:eastAsia="zh-TW"/>
        </w:rPr>
        <w:t>受理編號前</w:t>
      </w:r>
      <w:smartTag w:uri="urn:schemas-microsoft-com:office:smarttags" w:element="chmetcnv">
        <w:smartTagPr>
          <w:attr w:name="UnitName" w:val="碼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="00D6555E" w:rsidRPr="00E224B2">
          <w:rPr>
            <w:rFonts w:hint="eastAsia"/>
            <w:dstrike/>
            <w:kern w:val="2"/>
            <w:lang w:eastAsia="zh-TW"/>
          </w:rPr>
          <w:t>10</w:t>
        </w:r>
        <w:r w:rsidR="00D6555E" w:rsidRPr="00E224B2">
          <w:rPr>
            <w:rFonts w:hint="eastAsia"/>
            <w:dstrike/>
            <w:kern w:val="2"/>
            <w:lang w:eastAsia="zh-TW"/>
          </w:rPr>
          <w:t>碼</w:t>
        </w:r>
      </w:smartTag>
      <w:r w:rsidR="00D6555E" w:rsidRPr="00E224B2">
        <w:rPr>
          <w:rFonts w:hint="eastAsia"/>
          <w:dstrike/>
          <w:kern w:val="2"/>
          <w:lang w:eastAsia="zh-TW"/>
        </w:rPr>
        <w:t>(</w:t>
      </w:r>
      <w:r w:rsidR="00D6555E" w:rsidRPr="00E224B2">
        <w:rPr>
          <w:rFonts w:hint="eastAsia"/>
          <w:dstrike/>
          <w:kern w:val="2"/>
          <w:lang w:eastAsia="zh-TW"/>
        </w:rPr>
        <w:t>可能有多筆</w:t>
      </w:r>
      <w:r w:rsidR="00D6555E" w:rsidRPr="00E224B2">
        <w:rPr>
          <w:rFonts w:hint="eastAsia"/>
          <w:dstrike/>
          <w:kern w:val="2"/>
          <w:lang w:eastAsia="zh-TW"/>
        </w:rPr>
        <w:t>)</w:t>
      </w:r>
    </w:p>
    <w:p w:rsidR="00144D01" w:rsidRPr="00E224B2" w:rsidRDefault="00144D01" w:rsidP="00144D0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dstrike/>
          <w:lang w:eastAsia="zh-TW"/>
        </w:rPr>
      </w:pPr>
      <w:r w:rsidRPr="00E224B2">
        <w:rPr>
          <w:rFonts w:hint="eastAsia"/>
          <w:dstrike/>
          <w:kern w:val="2"/>
          <w:lang w:eastAsia="zh-TW"/>
        </w:rPr>
        <w:t>IF NOT FND</w:t>
      </w:r>
      <w:r w:rsidRPr="00E224B2">
        <w:rPr>
          <w:rFonts w:hint="eastAsia"/>
          <w:dstrike/>
          <w:kern w:val="2"/>
          <w:lang w:eastAsia="zh-TW"/>
        </w:rPr>
        <w:t>，表示該受理編號無重起記錄，</w:t>
      </w:r>
      <w:r w:rsidR="00567A5B" w:rsidRPr="00E224B2">
        <w:rPr>
          <w:rFonts w:hint="eastAsia"/>
          <w:dstrike/>
          <w:kern w:val="2"/>
          <w:lang w:eastAsia="zh-TW"/>
        </w:rPr>
        <w:t>程式可</w:t>
      </w:r>
      <w:r w:rsidRPr="00E224B2">
        <w:rPr>
          <w:rFonts w:hint="eastAsia"/>
          <w:dstrike/>
          <w:kern w:val="2"/>
          <w:lang w:eastAsia="zh-TW"/>
        </w:rPr>
        <w:t>繼</w:t>
      </w:r>
      <w:r w:rsidR="008721D3" w:rsidRPr="00E224B2">
        <w:rPr>
          <w:rFonts w:hint="eastAsia"/>
          <w:dstrike/>
          <w:kern w:val="2"/>
          <w:lang w:eastAsia="zh-TW"/>
        </w:rPr>
        <w:t>續</w:t>
      </w:r>
      <w:r w:rsidR="00567A5B" w:rsidRPr="00E224B2">
        <w:rPr>
          <w:rFonts w:hint="eastAsia"/>
          <w:dstrike/>
          <w:kern w:val="2"/>
          <w:lang w:eastAsia="zh-TW"/>
        </w:rPr>
        <w:t>執行</w:t>
      </w:r>
      <w:r w:rsidRPr="00E224B2">
        <w:rPr>
          <w:rFonts w:hint="eastAsia"/>
          <w:dstrike/>
          <w:kern w:val="2"/>
          <w:lang w:eastAsia="zh-TW"/>
        </w:rPr>
        <w:t>。</w:t>
      </w:r>
    </w:p>
    <w:p w:rsidR="00567A5B" w:rsidRPr="00E224B2" w:rsidRDefault="00567A5B" w:rsidP="00567A5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dstrike/>
          <w:lang w:eastAsia="zh-TW"/>
        </w:rPr>
      </w:pPr>
      <w:r w:rsidRPr="00E224B2">
        <w:rPr>
          <w:rFonts w:hint="eastAsia"/>
          <w:dstrike/>
          <w:lang w:eastAsia="zh-TW"/>
        </w:rPr>
        <w:t>IF  FND</w:t>
      </w:r>
      <w:r w:rsidRPr="00E224B2">
        <w:rPr>
          <w:rFonts w:hint="eastAsia"/>
          <w:dstrike/>
          <w:lang w:eastAsia="zh-TW"/>
        </w:rPr>
        <w:t>：</w:t>
      </w:r>
      <w:r w:rsidRPr="00E224B2">
        <w:rPr>
          <w:rFonts w:hint="eastAsia"/>
          <w:dstrike/>
          <w:kern w:val="2"/>
          <w:lang w:eastAsia="zh-TW"/>
        </w:rPr>
        <w:t>表示該受理編號已有重起記錄，需判斷同一時間只能有一件爭議件重起：用重起後受理編號去查詢</w:t>
      </w:r>
      <w:r w:rsidRPr="00E224B2">
        <w:rPr>
          <w:rFonts w:hint="eastAsia"/>
          <w:dstrike/>
          <w:kern w:val="2"/>
          <w:lang w:eastAsia="zh-TW"/>
        </w:rPr>
        <w:t xml:space="preserve">DTAAA001 </w:t>
      </w:r>
      <w:r w:rsidRPr="00E224B2">
        <w:rPr>
          <w:rFonts w:hint="eastAsia"/>
          <w:dstrike/>
          <w:kern w:val="2"/>
          <w:lang w:eastAsia="zh-TW"/>
        </w:rPr>
        <w:t>理賠受理檔</w:t>
      </w:r>
    </w:p>
    <w:p w:rsidR="00D6555E" w:rsidRPr="00E224B2" w:rsidRDefault="00D6555E" w:rsidP="00567A5B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dstrike/>
          <w:lang w:eastAsia="zh-TW"/>
        </w:rPr>
      </w:pPr>
      <w:r w:rsidRPr="00E224B2">
        <w:rPr>
          <w:rFonts w:hint="eastAsia"/>
          <w:dstrike/>
          <w:kern w:val="2"/>
          <w:lang w:eastAsia="zh-TW"/>
        </w:rPr>
        <w:t>IF NOT FND</w:t>
      </w:r>
      <w:r w:rsidRPr="00E224B2">
        <w:rPr>
          <w:rFonts w:hint="eastAsia"/>
          <w:dstrike/>
          <w:kern w:val="2"/>
          <w:lang w:eastAsia="zh-TW"/>
        </w:rPr>
        <w:t>，顯示查無相關資料，</w:t>
      </w:r>
      <w:r w:rsidRPr="00E224B2">
        <w:rPr>
          <w:rFonts w:hint="eastAsia"/>
          <w:dstrike/>
          <w:kern w:val="2"/>
          <w:lang w:eastAsia="zh-TW"/>
        </w:rPr>
        <w:t>RETURN</w:t>
      </w:r>
      <w:r w:rsidRPr="00E224B2">
        <w:rPr>
          <w:rFonts w:hint="eastAsia"/>
          <w:dstrike/>
          <w:kern w:val="2"/>
          <w:lang w:eastAsia="zh-TW"/>
        </w:rPr>
        <w:t>。</w:t>
      </w:r>
    </w:p>
    <w:p w:rsidR="00D6555E" w:rsidRPr="00E224B2" w:rsidRDefault="00D6555E" w:rsidP="00567A5B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dstrike/>
          <w:lang w:eastAsia="zh-TW"/>
        </w:rPr>
      </w:pPr>
      <w:r w:rsidRPr="00E224B2">
        <w:rPr>
          <w:rFonts w:hint="eastAsia"/>
          <w:dstrike/>
          <w:lang w:eastAsia="zh-TW"/>
        </w:rPr>
        <w:t>IF  FND</w:t>
      </w:r>
      <w:r w:rsidRPr="00E224B2">
        <w:rPr>
          <w:rFonts w:hint="eastAsia"/>
          <w:dstrike/>
          <w:lang w:eastAsia="zh-TW"/>
        </w:rPr>
        <w:t>：</w:t>
      </w:r>
      <w:r w:rsidR="00567A5B" w:rsidRPr="00E224B2">
        <w:rPr>
          <w:rFonts w:hint="eastAsia"/>
          <w:dstrike/>
          <w:lang w:eastAsia="zh-TW"/>
        </w:rPr>
        <w:t xml:space="preserve"> </w:t>
      </w:r>
    </w:p>
    <w:p w:rsidR="00E167F2" w:rsidRPr="00E224B2" w:rsidRDefault="00E167F2" w:rsidP="00D6555E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dstrike/>
          <w:lang w:eastAsia="zh-TW"/>
        </w:rPr>
      </w:pPr>
      <w:r w:rsidRPr="00E224B2">
        <w:rPr>
          <w:rFonts w:hint="eastAsia"/>
          <w:dstrike/>
          <w:lang w:eastAsia="zh-TW"/>
        </w:rPr>
        <w:t>檢查</w:t>
      </w:r>
      <w:r w:rsidR="00D6555E" w:rsidRPr="00E224B2">
        <w:rPr>
          <w:rFonts w:hint="eastAsia"/>
          <w:dstrike/>
          <w:lang w:eastAsia="zh-TW"/>
        </w:rPr>
        <w:t>全部案件的</w:t>
      </w:r>
      <w:r w:rsidRPr="00E224B2">
        <w:rPr>
          <w:rFonts w:hint="eastAsia"/>
          <w:dstrike/>
          <w:lang w:eastAsia="zh-TW"/>
        </w:rPr>
        <w:t>受理進度是否為</w:t>
      </w:r>
      <w:r w:rsidRPr="00E224B2">
        <w:rPr>
          <w:rFonts w:hint="eastAsia"/>
          <w:dstrike/>
          <w:lang w:eastAsia="zh-TW"/>
        </w:rPr>
        <w:t>80</w:t>
      </w:r>
      <w:r w:rsidR="00567A5B" w:rsidRPr="00E224B2">
        <w:rPr>
          <w:rFonts w:hint="eastAsia"/>
          <w:dstrike/>
          <w:lang w:eastAsia="zh-TW"/>
        </w:rPr>
        <w:t>、</w:t>
      </w:r>
      <w:r w:rsidR="00567A5B" w:rsidRPr="00E224B2">
        <w:rPr>
          <w:rFonts w:hint="eastAsia"/>
          <w:dstrike/>
          <w:lang w:eastAsia="zh-TW"/>
        </w:rPr>
        <w:t>81</w:t>
      </w:r>
      <w:r w:rsidR="004F590B" w:rsidRPr="00E224B2">
        <w:rPr>
          <w:rFonts w:hint="eastAsia"/>
          <w:dstrike/>
          <w:lang w:eastAsia="zh-TW"/>
        </w:rPr>
        <w:t>。</w:t>
      </w:r>
    </w:p>
    <w:p w:rsidR="004F590B" w:rsidRPr="00E224B2" w:rsidRDefault="004F590B" w:rsidP="00D6555E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dstrike/>
          <w:lang w:eastAsia="zh-TW"/>
        </w:rPr>
      </w:pPr>
      <w:r w:rsidRPr="00E224B2">
        <w:rPr>
          <w:rFonts w:hint="eastAsia"/>
          <w:dstrike/>
          <w:lang w:eastAsia="zh-TW"/>
        </w:rPr>
        <w:t xml:space="preserve">IF </w:t>
      </w:r>
      <w:r w:rsidR="00D6555E" w:rsidRPr="00E224B2">
        <w:rPr>
          <w:rFonts w:hint="eastAsia"/>
          <w:dstrike/>
          <w:lang w:eastAsia="zh-TW"/>
        </w:rPr>
        <w:t>有任ㄧ件</w:t>
      </w:r>
      <w:r w:rsidRPr="00E224B2">
        <w:rPr>
          <w:rFonts w:hint="eastAsia"/>
          <w:dstrike/>
          <w:lang w:eastAsia="zh-TW"/>
        </w:rPr>
        <w:t>不為</w:t>
      </w:r>
      <w:r w:rsidRPr="00E224B2">
        <w:rPr>
          <w:rFonts w:hint="eastAsia"/>
          <w:dstrike/>
          <w:lang w:eastAsia="zh-TW"/>
        </w:rPr>
        <w:t>80</w:t>
      </w:r>
      <w:r w:rsidR="00567A5B" w:rsidRPr="00E224B2">
        <w:rPr>
          <w:rFonts w:hint="eastAsia"/>
          <w:dstrike/>
          <w:lang w:eastAsia="zh-TW"/>
        </w:rPr>
        <w:t>、</w:t>
      </w:r>
      <w:r w:rsidR="00567A5B" w:rsidRPr="00E224B2">
        <w:rPr>
          <w:rFonts w:hint="eastAsia"/>
          <w:dstrike/>
          <w:lang w:eastAsia="zh-TW"/>
        </w:rPr>
        <w:t>81</w:t>
      </w:r>
      <w:r w:rsidRPr="00E224B2">
        <w:rPr>
          <w:rFonts w:hint="eastAsia"/>
          <w:dstrike/>
          <w:lang w:eastAsia="zh-TW"/>
        </w:rPr>
        <w:t>：</w:t>
      </w:r>
    </w:p>
    <w:p w:rsidR="004F590B" w:rsidRPr="00E224B2" w:rsidRDefault="004F590B" w:rsidP="00D6555E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dstrike/>
          <w:lang w:eastAsia="zh-TW"/>
        </w:rPr>
      </w:pPr>
      <w:r w:rsidRPr="00E224B2">
        <w:rPr>
          <w:rFonts w:hint="eastAsia"/>
          <w:dstrike/>
          <w:lang w:eastAsia="zh-TW"/>
        </w:rPr>
        <w:t>顯示訊息：該件尚</w:t>
      </w:r>
      <w:r w:rsidR="00567A5B" w:rsidRPr="00E224B2">
        <w:rPr>
          <w:rFonts w:hint="eastAsia"/>
          <w:dstrike/>
          <w:lang w:eastAsia="zh-TW"/>
        </w:rPr>
        <w:t>有爭議件</w:t>
      </w:r>
      <w:r w:rsidRPr="00E224B2">
        <w:rPr>
          <w:rFonts w:hint="eastAsia"/>
          <w:dstrike/>
          <w:lang w:eastAsia="zh-TW"/>
        </w:rPr>
        <w:t>在進行中，無法重起。</w:t>
      </w:r>
    </w:p>
    <w:p w:rsidR="008B26E1" w:rsidRPr="00E224B2" w:rsidRDefault="004F590B" w:rsidP="00EC5D70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dstrike/>
          <w:lang w:eastAsia="zh-TW"/>
        </w:rPr>
      </w:pPr>
      <w:r w:rsidRPr="00E224B2">
        <w:rPr>
          <w:rFonts w:hint="eastAsia"/>
          <w:dstrike/>
          <w:lang w:eastAsia="zh-TW"/>
        </w:rPr>
        <w:t>RETURN</w:t>
      </w:r>
      <w:r w:rsidRPr="00E224B2">
        <w:rPr>
          <w:rFonts w:hint="eastAsia"/>
          <w:dstrike/>
          <w:lang w:eastAsia="zh-TW"/>
        </w:rPr>
        <w:t>。</w:t>
      </w:r>
    </w:p>
    <w:p w:rsidR="00D84F8A" w:rsidRPr="00E224B2" w:rsidRDefault="00D84F8A" w:rsidP="005968F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ourier New" w:hAnsi="Courier New" w:cs="Courier New" w:hint="eastAsia"/>
          <w:kern w:val="2"/>
          <w:lang w:eastAsia="zh-TW"/>
        </w:rPr>
      </w:pPr>
      <w:r w:rsidRPr="00E224B2">
        <w:rPr>
          <w:rFonts w:ascii="Courier New" w:hAnsi="Courier New" w:cs="Courier New" w:hint="eastAsia"/>
          <w:kern w:val="2"/>
          <w:lang w:eastAsia="zh-TW"/>
        </w:rPr>
        <w:t>畫面民國年轉成西元年，如民國</w:t>
      </w:r>
      <w:r w:rsidRPr="00E224B2">
        <w:rPr>
          <w:rFonts w:ascii="Courier New" w:hAnsi="Courier New" w:cs="Courier New" w:hint="eastAsia"/>
          <w:kern w:val="2"/>
          <w:lang w:eastAsia="zh-TW"/>
        </w:rPr>
        <w:t>98</w:t>
      </w:r>
      <w:r w:rsidRPr="00E224B2">
        <w:rPr>
          <w:rFonts w:ascii="Courier New" w:hAnsi="Courier New" w:cs="Courier New" w:hint="eastAsia"/>
          <w:kern w:val="2"/>
          <w:lang w:eastAsia="zh-TW"/>
        </w:rPr>
        <w:t>年</w:t>
      </w:r>
      <w:r w:rsidRPr="00E224B2">
        <w:rPr>
          <w:rFonts w:ascii="Courier New" w:hAnsi="Courier New" w:cs="Courier New" w:hint="eastAsia"/>
          <w:kern w:val="2"/>
          <w:lang w:eastAsia="zh-TW"/>
        </w:rPr>
        <w:t>=&gt;</w:t>
      </w:r>
      <w:r w:rsidRPr="00E224B2">
        <w:rPr>
          <w:rFonts w:ascii="Courier New" w:hAnsi="Courier New" w:cs="Courier New"/>
          <w:kern w:val="2"/>
          <w:lang w:eastAsia="zh-TW"/>
        </w:rPr>
        <w:t>2009</w:t>
      </w:r>
    </w:p>
    <w:p w:rsidR="00D84F8A" w:rsidRPr="00E224B2" w:rsidRDefault="00D84F8A" w:rsidP="005968F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ourier New" w:hAnsi="Courier New" w:cs="Courier New" w:hint="eastAsia"/>
          <w:kern w:val="2"/>
          <w:lang w:eastAsia="zh-TW"/>
        </w:rPr>
      </w:pPr>
      <w:r w:rsidRPr="00E224B2">
        <w:rPr>
          <w:rFonts w:ascii="Courier New" w:hAnsi="Courier New" w:cs="Courier New" w:hint="eastAsia"/>
          <w:kern w:val="2"/>
          <w:lang w:eastAsia="zh-TW"/>
        </w:rPr>
        <w:t>取得西元年後兩碼</w:t>
      </w:r>
      <w:r w:rsidRPr="00E224B2">
        <w:rPr>
          <w:rFonts w:ascii="Courier New" w:hAnsi="Courier New" w:cs="Courier New" w:hint="eastAsia"/>
          <w:kern w:val="2"/>
          <w:lang w:eastAsia="zh-TW"/>
        </w:rPr>
        <w:t>2009=&gt;09</w:t>
      </w:r>
    </w:p>
    <w:p w:rsidR="00C72780" w:rsidRPr="00E224B2" w:rsidRDefault="005968F4" w:rsidP="005968F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ourier New" w:hAnsi="Courier New" w:cs="Courier New"/>
          <w:kern w:val="2"/>
          <w:lang w:eastAsia="zh-TW"/>
        </w:rPr>
      </w:pPr>
      <w:r w:rsidRPr="00E224B2">
        <w:rPr>
          <w:rFonts w:ascii="Courier New" w:hAnsi="Courier New" w:cs="Courier New"/>
          <w:kern w:val="2"/>
          <w:lang w:eastAsia="zh-TW"/>
        </w:rPr>
        <w:t>讀取</w:t>
      </w:r>
      <w:r w:rsidRPr="00E224B2">
        <w:rPr>
          <w:rFonts w:ascii="Courier New" w:hAnsi="Courier New" w:cs="Courier New"/>
          <w:kern w:val="2"/>
          <w:lang w:eastAsia="zh-TW"/>
        </w:rPr>
        <w:t xml:space="preserve">DTAAA010 </w:t>
      </w:r>
      <w:r w:rsidRPr="00E224B2">
        <w:rPr>
          <w:rFonts w:ascii="Courier New" w:hAnsi="Courier New" w:cs="Courier New"/>
          <w:kern w:val="2"/>
          <w:lang w:eastAsia="zh-TW"/>
        </w:rPr>
        <w:t>理賠受理輸入申請書檔</w:t>
      </w:r>
      <w:r w:rsidRPr="00E224B2">
        <w:rPr>
          <w:rFonts w:ascii="Courier New" w:hAnsi="Courier New" w:cs="Courier New"/>
          <w:kern w:val="2"/>
          <w:lang w:eastAsia="zh-TW"/>
        </w:rPr>
        <w:t xml:space="preserve"> </w:t>
      </w:r>
      <w:r w:rsidR="00F3066F" w:rsidRPr="00E224B2">
        <w:rPr>
          <w:rFonts w:ascii="Courier New" w:hAnsi="Courier New" w:cs="Courier New"/>
          <w:kern w:val="2"/>
          <w:lang w:eastAsia="zh-TW"/>
        </w:rPr>
        <w:t xml:space="preserve">left </w:t>
      </w:r>
      <w:r w:rsidRPr="00E224B2">
        <w:rPr>
          <w:rFonts w:ascii="Courier New" w:hAnsi="Courier New" w:cs="Courier New"/>
          <w:kern w:val="2"/>
          <w:lang w:eastAsia="zh-TW"/>
        </w:rPr>
        <w:t>join DTAA</w:t>
      </w:r>
      <w:r w:rsidR="00153312" w:rsidRPr="00E224B2">
        <w:rPr>
          <w:rFonts w:ascii="Courier New" w:hAnsi="Courier New" w:cs="Courier New"/>
          <w:kern w:val="2"/>
          <w:lang w:eastAsia="zh-TW"/>
        </w:rPr>
        <w:t xml:space="preserve">A001 </w:t>
      </w:r>
    </w:p>
    <w:p w:rsidR="00C72780" w:rsidRPr="00E224B2" w:rsidRDefault="00153312" w:rsidP="00C72780">
      <w:pPr>
        <w:pStyle w:val="Tabletext"/>
        <w:keepLines w:val="0"/>
        <w:spacing w:after="0" w:line="240" w:lineRule="auto"/>
        <w:ind w:left="1440"/>
        <w:rPr>
          <w:rFonts w:ascii="Courier New" w:hAnsi="Courier New" w:cs="Courier New"/>
          <w:kern w:val="2"/>
          <w:lang w:eastAsia="zh-TW"/>
        </w:rPr>
      </w:pPr>
      <w:r w:rsidRPr="00E224B2">
        <w:rPr>
          <w:rFonts w:ascii="Courier New" w:hAnsi="Courier New" w:cs="Courier New"/>
          <w:kern w:val="2"/>
          <w:lang w:eastAsia="zh-TW"/>
        </w:rPr>
        <w:t xml:space="preserve">ON DTAAA010.APLY_NO = DTAAA001.APLY_NO </w:t>
      </w:r>
    </w:p>
    <w:p w:rsidR="005968F4" w:rsidRPr="00E224B2" w:rsidRDefault="00153312" w:rsidP="00C72780">
      <w:pPr>
        <w:pStyle w:val="Tabletext"/>
        <w:keepLines w:val="0"/>
        <w:spacing w:after="0" w:line="240" w:lineRule="auto"/>
        <w:ind w:left="1440"/>
        <w:rPr>
          <w:rFonts w:ascii="Courier New" w:hAnsi="Courier New" w:cs="Courier New"/>
          <w:kern w:val="2"/>
          <w:lang w:eastAsia="zh-TW"/>
        </w:rPr>
      </w:pPr>
      <w:r w:rsidRPr="00E224B2">
        <w:rPr>
          <w:rFonts w:ascii="Courier New" w:hAnsi="Courier New" w:cs="Courier New"/>
          <w:kern w:val="2"/>
          <w:lang w:eastAsia="zh-TW"/>
        </w:rPr>
        <w:t>AND SUBSTR(DTAAA001.APLY_NO,11,1) = 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E224B2">
          <w:rPr>
            <w:rFonts w:ascii="Courier New" w:hAnsi="Courier New" w:cs="Courier New"/>
            <w:kern w:val="2"/>
            <w:lang w:eastAsia="zh-TW"/>
          </w:rPr>
          <w:t>0”</w:t>
        </w:r>
      </w:smartTag>
    </w:p>
    <w:p w:rsidR="00C72780" w:rsidRPr="00E224B2" w:rsidRDefault="00C72780" w:rsidP="00C72780">
      <w:pPr>
        <w:pStyle w:val="Tabletext"/>
        <w:keepLines w:val="0"/>
        <w:spacing w:after="0" w:line="240" w:lineRule="auto"/>
        <w:ind w:left="1440"/>
        <w:rPr>
          <w:rFonts w:ascii="Courier New" w:hAnsi="Courier New" w:cs="Courier New" w:hint="eastAsia"/>
          <w:kern w:val="2"/>
          <w:lang w:eastAsia="zh-TW"/>
        </w:rPr>
      </w:pPr>
      <w:r w:rsidRPr="00E224B2">
        <w:rPr>
          <w:rFonts w:ascii="Courier New" w:hAnsi="Courier New" w:cs="Courier New"/>
          <w:kern w:val="2"/>
          <w:lang w:eastAsia="zh-TW"/>
        </w:rPr>
        <w:t xml:space="preserve">WHERE DTAAA010.OCR_ID = </w:t>
      </w:r>
      <w:r w:rsidRPr="00E224B2">
        <w:rPr>
          <w:rFonts w:ascii="Courier New" w:hAnsi="Courier New" w:cs="Courier New"/>
          <w:kern w:val="2"/>
          <w:lang w:eastAsia="zh-TW"/>
        </w:rPr>
        <w:t>畫面</w:t>
      </w:r>
      <w:r w:rsidRPr="00E224B2">
        <w:rPr>
          <w:rFonts w:ascii="Courier New" w:hAnsi="Courier New" w:cs="Courier New"/>
          <w:kern w:val="2"/>
          <w:lang w:eastAsia="zh-TW"/>
        </w:rPr>
        <w:t>.</w:t>
      </w:r>
      <w:r w:rsidRPr="00E224B2">
        <w:rPr>
          <w:rFonts w:ascii="Courier New" w:hAnsi="Courier New" w:cs="Courier New"/>
        </w:rPr>
        <w:t xml:space="preserve"> </w:t>
      </w:r>
      <w:r w:rsidRPr="00E224B2">
        <w:rPr>
          <w:rFonts w:ascii="Courier New" w:hAnsi="Courier New" w:cs="Courier New"/>
          <w:kern w:val="2"/>
          <w:lang w:eastAsia="zh-TW"/>
        </w:rPr>
        <w:t>事故者</w:t>
      </w:r>
      <w:r w:rsidRPr="00E224B2">
        <w:rPr>
          <w:rFonts w:ascii="Courier New" w:hAnsi="Courier New" w:cs="Courier New"/>
          <w:kern w:val="2"/>
          <w:lang w:eastAsia="zh-TW"/>
        </w:rPr>
        <w:t>ID</w:t>
      </w:r>
      <w:r w:rsidR="00D84F8A" w:rsidRPr="00E224B2">
        <w:rPr>
          <w:rFonts w:ascii="Courier New" w:hAnsi="Courier New" w:cs="Courier New" w:hint="eastAsia"/>
          <w:kern w:val="2"/>
          <w:lang w:eastAsia="zh-TW"/>
        </w:rPr>
        <w:t xml:space="preserve">  and </w:t>
      </w:r>
      <w:r w:rsidR="00D84F8A" w:rsidRPr="00E224B2">
        <w:rPr>
          <w:rFonts w:ascii="Courier New" w:hAnsi="Courier New" w:cs="Courier New"/>
          <w:kern w:val="2"/>
          <w:lang w:eastAsia="zh-TW"/>
        </w:rPr>
        <w:t>DTAAA010.APLY_NO</w:t>
      </w:r>
      <w:r w:rsidR="00D84F8A" w:rsidRPr="00E224B2">
        <w:rPr>
          <w:rFonts w:ascii="Courier New" w:hAnsi="Courier New" w:cs="Courier New" w:hint="eastAsia"/>
          <w:kern w:val="2"/>
          <w:lang w:eastAsia="zh-TW"/>
        </w:rPr>
        <w:t xml:space="preserve"> like </w:t>
      </w:r>
      <w:r w:rsidR="00D84F8A" w:rsidRPr="00E224B2">
        <w:rPr>
          <w:rFonts w:ascii="Courier New" w:hAnsi="Courier New" w:cs="Courier New"/>
          <w:kern w:val="2"/>
          <w:lang w:eastAsia="zh-TW"/>
        </w:rPr>
        <w:t>‘</w:t>
      </w:r>
      <w:r w:rsidR="00D84F8A" w:rsidRPr="00E224B2">
        <w:rPr>
          <w:rFonts w:ascii="Courier New" w:hAnsi="Courier New" w:cs="Courier New" w:hint="eastAsia"/>
          <w:kern w:val="2"/>
          <w:lang w:eastAsia="zh-TW"/>
        </w:rPr>
        <w:t>西元年後</w:t>
      </w:r>
      <w:smartTag w:uri="urn:schemas-microsoft-com:office:smarttags" w:element="chmetcnv">
        <w:smartTagPr>
          <w:attr w:name="UnitName" w:val="碼"/>
          <w:attr w:name="SourceValue" w:val="2"/>
          <w:attr w:name="HasSpace" w:val="False"/>
          <w:attr w:name="Negative" w:val="False"/>
          <w:attr w:name="NumberType" w:val="4"/>
          <w:attr w:name="TCSC" w:val="2"/>
        </w:smartTagPr>
        <w:r w:rsidR="00D84F8A" w:rsidRPr="00E224B2">
          <w:rPr>
            <w:rFonts w:ascii="Courier New" w:hAnsi="Courier New" w:cs="Courier New" w:hint="eastAsia"/>
            <w:kern w:val="2"/>
            <w:lang w:eastAsia="zh-TW"/>
          </w:rPr>
          <w:t>兩碼</w:t>
        </w:r>
      </w:smartTag>
      <w:r w:rsidR="00D84F8A" w:rsidRPr="00E224B2">
        <w:rPr>
          <w:rFonts w:ascii="Courier New" w:hAnsi="Courier New" w:cs="Courier New" w:hint="eastAsia"/>
          <w:kern w:val="2"/>
          <w:lang w:eastAsia="zh-TW"/>
        </w:rPr>
        <w:t>%</w:t>
      </w:r>
      <w:r w:rsidR="00D84F8A" w:rsidRPr="00E224B2">
        <w:rPr>
          <w:rFonts w:ascii="Courier New" w:hAnsi="Courier New" w:cs="Courier New"/>
          <w:kern w:val="2"/>
          <w:lang w:eastAsia="zh-TW"/>
        </w:rPr>
        <w:t>’</w:t>
      </w:r>
    </w:p>
    <w:p w:rsidR="00F3066F" w:rsidRPr="00E224B2" w:rsidRDefault="00C72780" w:rsidP="00F3066F">
      <w:pPr>
        <w:pStyle w:val="Tabletext"/>
        <w:keepLines w:val="0"/>
        <w:spacing w:after="0" w:line="240" w:lineRule="auto"/>
        <w:ind w:left="1440"/>
        <w:rPr>
          <w:rFonts w:ascii="Courier New" w:hAnsi="Courier New" w:cs="Courier New"/>
          <w:lang w:eastAsia="zh-TW"/>
        </w:rPr>
      </w:pPr>
      <w:r w:rsidRPr="00E224B2">
        <w:rPr>
          <w:rFonts w:ascii="Courier New" w:cs="Courier New"/>
          <w:kern w:val="2"/>
          <w:lang w:eastAsia="zh-TW"/>
        </w:rPr>
        <w:t>角色代號為</w:t>
      </w:r>
      <w:r w:rsidR="00F3066F" w:rsidRPr="00E224B2">
        <w:rPr>
          <w:rFonts w:ascii="Courier New" w:cs="Courier New"/>
          <w:kern w:val="2"/>
          <w:lang w:eastAsia="zh-TW"/>
        </w:rPr>
        <w:t>不為</w:t>
      </w:r>
      <w:r w:rsidRPr="00E224B2">
        <w:rPr>
          <w:rFonts w:ascii="Courier New" w:hAnsi="Courier New" w:cs="Courier New"/>
          <w:kern w:val="2"/>
          <w:lang w:eastAsia="zh-TW"/>
        </w:rPr>
        <w:t>RLZZ004</w:t>
      </w:r>
      <w:r w:rsidRPr="00E224B2">
        <w:rPr>
          <w:rFonts w:ascii="Courier New" w:cs="Courier New"/>
          <w:kern w:val="2"/>
          <w:lang w:eastAsia="zh-TW"/>
        </w:rPr>
        <w:t>，</w:t>
      </w:r>
      <w:r w:rsidR="00F3066F" w:rsidRPr="00E224B2">
        <w:rPr>
          <w:rFonts w:ascii="Courier New" w:cs="Courier New"/>
          <w:kern w:val="2"/>
          <w:lang w:eastAsia="zh-TW"/>
        </w:rPr>
        <w:t>則需多查詢條件</w:t>
      </w:r>
      <w:r w:rsidR="00F3066F" w:rsidRPr="00E224B2">
        <w:rPr>
          <w:rFonts w:ascii="Courier New" w:hAnsi="Courier New" w:cs="Courier New"/>
          <w:kern w:val="2"/>
          <w:lang w:eastAsia="zh-TW"/>
        </w:rPr>
        <w:t xml:space="preserve">:DTAAA001.APLY_STS </w:t>
      </w:r>
      <w:r w:rsidR="00F3066F" w:rsidRPr="00E224B2">
        <w:rPr>
          <w:rFonts w:ascii="Courier New" w:cs="Courier New"/>
          <w:kern w:val="2"/>
          <w:lang w:eastAsia="zh-TW"/>
        </w:rPr>
        <w:t>只能為</w:t>
      </w:r>
      <w:r w:rsidR="00F3066F" w:rsidRPr="00E224B2">
        <w:rPr>
          <w:rFonts w:ascii="Courier New" w:hAnsi="Courier New" w:cs="Courier New"/>
          <w:kern w:val="2"/>
          <w:lang w:eastAsia="zh-TW"/>
        </w:rPr>
        <w:t>80</w:t>
      </w:r>
      <w:r w:rsidR="00F3066F" w:rsidRPr="00E224B2">
        <w:rPr>
          <w:rFonts w:ascii="Courier New" w:cs="Courier New"/>
          <w:kern w:val="2"/>
          <w:lang w:eastAsia="zh-TW"/>
        </w:rPr>
        <w:t>或</w:t>
      </w:r>
      <w:r w:rsidR="00F3066F" w:rsidRPr="00E224B2">
        <w:rPr>
          <w:rFonts w:ascii="Courier New" w:hAnsi="Courier New" w:cs="Courier New"/>
          <w:kern w:val="2"/>
          <w:lang w:eastAsia="zh-TW"/>
        </w:rPr>
        <w:t>81</w:t>
      </w:r>
      <w:r w:rsidR="00B316AB" w:rsidRPr="00E224B2">
        <w:rPr>
          <w:rFonts w:ascii="Courier New" w:hAnsi="Courier New" w:cs="Courier New" w:hint="eastAsia"/>
          <w:kern w:val="2"/>
          <w:lang w:eastAsia="zh-TW"/>
        </w:rPr>
        <w:t xml:space="preserve"> </w:t>
      </w:r>
      <w:r w:rsidR="00B316AB" w:rsidRPr="00E224B2">
        <w:rPr>
          <w:rFonts w:ascii="Courier New" w:hAnsi="Courier New" w:cs="Courier New" w:hint="eastAsia"/>
          <w:kern w:val="2"/>
          <w:lang w:eastAsia="zh-TW"/>
        </w:rPr>
        <w:t>或</w:t>
      </w:r>
      <w:r w:rsidR="00B316AB" w:rsidRPr="00E224B2">
        <w:rPr>
          <w:rFonts w:ascii="Courier New" w:hAnsi="Courier New" w:cs="Courier New" w:hint="eastAsia"/>
          <w:kern w:val="2"/>
          <w:lang w:eastAsia="zh-TW"/>
        </w:rPr>
        <w:t>82</w:t>
      </w:r>
    </w:p>
    <w:p w:rsidR="00C72780" w:rsidRPr="00E224B2" w:rsidRDefault="00C72780" w:rsidP="00C7278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kern w:val="2"/>
          <w:lang w:eastAsia="zh-TW"/>
        </w:rPr>
        <w:t>IF NOT FND</w:t>
      </w:r>
      <w:r w:rsidRPr="00E224B2">
        <w:rPr>
          <w:rFonts w:hint="eastAsia"/>
          <w:kern w:val="2"/>
          <w:lang w:eastAsia="zh-TW"/>
        </w:rPr>
        <w:t>，顯示查無相關資料，</w:t>
      </w:r>
      <w:r w:rsidRPr="00E224B2">
        <w:rPr>
          <w:rFonts w:hint="eastAsia"/>
          <w:kern w:val="2"/>
          <w:lang w:eastAsia="zh-TW"/>
        </w:rPr>
        <w:t>RETURN</w:t>
      </w:r>
      <w:r w:rsidRPr="00E224B2">
        <w:rPr>
          <w:rFonts w:hint="eastAsia"/>
          <w:kern w:val="2"/>
          <w:lang w:eastAsia="zh-TW"/>
        </w:rPr>
        <w:t>。</w:t>
      </w:r>
    </w:p>
    <w:p w:rsidR="00F3066F" w:rsidRPr="00E224B2" w:rsidRDefault="00F3066F" w:rsidP="00C7278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IF  FND</w:t>
      </w:r>
      <w:r w:rsidRPr="00E224B2">
        <w:rPr>
          <w:rFonts w:hint="eastAsia"/>
          <w:kern w:val="2"/>
          <w:lang w:eastAsia="zh-TW"/>
        </w:rPr>
        <w:t>顯示畫面</w:t>
      </w:r>
    </w:p>
    <w:tbl>
      <w:tblPr>
        <w:tblW w:w="7200" w:type="dxa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1"/>
        <w:gridCol w:w="4839"/>
      </w:tblGrid>
      <w:tr w:rsidR="00F3066F" w:rsidRPr="00E224B2">
        <w:tc>
          <w:tcPr>
            <w:tcW w:w="2361" w:type="dxa"/>
            <w:shd w:val="clear" w:color="auto" w:fill="A0A0A0"/>
          </w:tcPr>
          <w:p w:rsidR="00F3066F" w:rsidRPr="00E224B2" w:rsidRDefault="00F3066F" w:rsidP="00F3066F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E224B2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4839" w:type="dxa"/>
            <w:shd w:val="clear" w:color="auto" w:fill="A0A0A0"/>
          </w:tcPr>
          <w:p w:rsidR="00F3066F" w:rsidRPr="00E224B2" w:rsidRDefault="00F3066F" w:rsidP="00F3066F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E224B2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</w:tr>
      <w:tr w:rsidR="00F3066F" w:rsidRPr="00E224B2">
        <w:tc>
          <w:tcPr>
            <w:tcW w:w="2361" w:type="dxa"/>
          </w:tcPr>
          <w:p w:rsidR="00F3066F" w:rsidRPr="00E224B2" w:rsidRDefault="00F3066F" w:rsidP="00F3066F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E224B2">
              <w:t>受理編號</w:t>
            </w:r>
          </w:p>
        </w:tc>
        <w:tc>
          <w:tcPr>
            <w:tcW w:w="4839" w:type="dxa"/>
          </w:tcPr>
          <w:p w:rsidR="00F3066F" w:rsidRPr="00E224B2" w:rsidRDefault="00F3066F" w:rsidP="00F3066F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lang w:eastAsia="zh-TW"/>
              </w:rPr>
            </w:pPr>
            <w:r w:rsidRPr="005E6324">
              <w:rPr>
                <w:rFonts w:ascii="Courier New" w:hAnsi="Courier New" w:cs="Courier New"/>
                <w:kern w:val="2"/>
                <w:lang w:eastAsia="zh-TW"/>
              </w:rPr>
              <w:t>DTAAA010</w:t>
            </w:r>
            <w:r w:rsidRPr="00E224B2">
              <w:rPr>
                <w:rFonts w:ascii="Courier New" w:hAnsi="Courier New" w:cs="Courier New"/>
                <w:kern w:val="2"/>
                <w:lang w:eastAsia="zh-TW"/>
              </w:rPr>
              <w:t>.APLY_NO</w:t>
            </w:r>
          </w:p>
        </w:tc>
      </w:tr>
      <w:tr w:rsidR="00F3066F" w:rsidRPr="00E224B2">
        <w:tc>
          <w:tcPr>
            <w:tcW w:w="2361" w:type="dxa"/>
          </w:tcPr>
          <w:p w:rsidR="00F3066F" w:rsidRPr="005E6324" w:rsidRDefault="00F3066F" w:rsidP="00F3066F">
            <w:pPr>
              <w:pStyle w:val="Tabletext"/>
              <w:keepLines w:val="0"/>
              <w:spacing w:after="0" w:line="240" w:lineRule="auto"/>
            </w:pPr>
            <w:r w:rsidRPr="009F23EC">
              <w:t>事故者姓名</w:t>
            </w:r>
          </w:p>
        </w:tc>
        <w:tc>
          <w:tcPr>
            <w:tcW w:w="4839" w:type="dxa"/>
          </w:tcPr>
          <w:p w:rsidR="00F3066F" w:rsidRPr="00E224B2" w:rsidRDefault="00F3066F" w:rsidP="00F3066F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lang w:eastAsia="zh-TW"/>
              </w:rPr>
            </w:pPr>
            <w:r w:rsidRPr="005E6324">
              <w:rPr>
                <w:rFonts w:ascii="Courier New" w:hAnsi="Courier New" w:cs="Courier New"/>
                <w:kern w:val="2"/>
                <w:lang w:eastAsia="zh-TW"/>
              </w:rPr>
              <w:t>DTAAA010</w:t>
            </w:r>
            <w:r w:rsidRPr="00E224B2">
              <w:rPr>
                <w:rFonts w:ascii="Courier New" w:hAnsi="Courier New" w:cs="Courier New"/>
                <w:kern w:val="2"/>
                <w:lang w:eastAsia="zh-TW"/>
              </w:rPr>
              <w:t>.</w:t>
            </w:r>
            <w:r w:rsidRPr="009F23EC">
              <w:rPr>
                <w:rFonts w:ascii="Courier New" w:hAnsi="Courier New" w:cs="Courier New"/>
                <w:kern w:val="2"/>
                <w:lang w:eastAsia="zh-TW"/>
              </w:rPr>
              <w:t>OCR_ID</w:t>
            </w:r>
          </w:p>
        </w:tc>
      </w:tr>
      <w:tr w:rsidR="00F3066F" w:rsidRPr="00E224B2">
        <w:tc>
          <w:tcPr>
            <w:tcW w:w="2361" w:type="dxa"/>
          </w:tcPr>
          <w:p w:rsidR="00F3066F" w:rsidRPr="005E6324" w:rsidRDefault="00F3066F" w:rsidP="00F3066F">
            <w:pPr>
              <w:pStyle w:val="Tabletext"/>
              <w:keepLines w:val="0"/>
              <w:spacing w:after="0" w:line="240" w:lineRule="auto"/>
            </w:pPr>
            <w:r w:rsidRPr="009F23EC">
              <w:t>受理單位</w:t>
            </w:r>
          </w:p>
        </w:tc>
        <w:tc>
          <w:tcPr>
            <w:tcW w:w="4839" w:type="dxa"/>
          </w:tcPr>
          <w:p w:rsidR="00F3066F" w:rsidRPr="00E224B2" w:rsidRDefault="00F3066F" w:rsidP="00F3066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Courier New" w:hAnsi="Courier New" w:cs="Courier New"/>
                <w:color w:val="auto"/>
              </w:rPr>
            </w:pPr>
            <w:r w:rsidRPr="00E224B2">
              <w:rPr>
                <w:rStyle w:val="SoDAField"/>
                <w:rFonts w:ascii="Courier New" w:hAnsi="Courier New" w:cs="Courier New" w:hint="eastAsia"/>
                <w:color w:val="auto"/>
              </w:rPr>
              <w:t>DTAAA001</w:t>
            </w:r>
            <w:r w:rsidRPr="00E224B2">
              <w:rPr>
                <w:rStyle w:val="SoDAField"/>
                <w:rFonts w:ascii="Courier New" w:hAnsi="Courier New" w:cs="Courier New" w:hint="eastAsia"/>
                <w:color w:val="auto"/>
                <w:lang w:eastAsia="zh-TW"/>
              </w:rPr>
              <w:t>.</w:t>
            </w:r>
            <w:r w:rsidRPr="00E224B2">
              <w:rPr>
                <w:rStyle w:val="SoDAField"/>
                <w:rFonts w:ascii="Courier New" w:hAnsi="Courier New" w:cs="Courier New" w:hint="eastAsia"/>
                <w:color w:val="auto"/>
              </w:rPr>
              <w:t>APLY_DIV_NAME</w:t>
            </w:r>
          </w:p>
        </w:tc>
      </w:tr>
      <w:tr w:rsidR="00F3066F" w:rsidRPr="00E224B2">
        <w:tc>
          <w:tcPr>
            <w:tcW w:w="2361" w:type="dxa"/>
          </w:tcPr>
          <w:p w:rsidR="00F3066F" w:rsidRPr="005E6324" w:rsidRDefault="00F3066F" w:rsidP="00F3066F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9F23EC">
              <w:t>受理進度</w:t>
            </w:r>
          </w:p>
        </w:tc>
        <w:tc>
          <w:tcPr>
            <w:tcW w:w="4839" w:type="dxa"/>
          </w:tcPr>
          <w:p w:rsidR="00F3066F" w:rsidRPr="00E224B2" w:rsidRDefault="00F3066F" w:rsidP="00F3066F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lang w:eastAsia="zh-TW"/>
              </w:rPr>
            </w:pPr>
            <w:r w:rsidRPr="005E6324">
              <w:rPr>
                <w:rFonts w:ascii="Courier New" w:hAnsi="Courier New" w:cs="Courier New"/>
                <w:kern w:val="2"/>
                <w:lang w:eastAsia="zh-TW"/>
              </w:rPr>
              <w:t>DTAAA001.APLY_STS</w:t>
            </w:r>
            <w:r w:rsidRPr="005E6324">
              <w:rPr>
                <w:rFonts w:ascii="Courier New" w:hAnsi="Courier New" w:cs="Courier New" w:hint="eastAsia"/>
                <w:kern w:val="2"/>
                <w:lang w:eastAsia="zh-TW"/>
              </w:rPr>
              <w:t xml:space="preserve"> </w:t>
            </w:r>
            <w:r w:rsidRPr="005E6324">
              <w:rPr>
                <w:rFonts w:ascii="Courier New" w:hAnsi="Courier New" w:cs="Courier New" w:hint="eastAsia"/>
                <w:kern w:val="2"/>
                <w:lang w:eastAsia="zh-TW"/>
              </w:rPr>
              <w:t>轉中文代碼</w:t>
            </w:r>
          </w:p>
        </w:tc>
      </w:tr>
      <w:tr w:rsidR="00F3066F" w:rsidRPr="00E224B2">
        <w:tc>
          <w:tcPr>
            <w:tcW w:w="2361" w:type="dxa"/>
          </w:tcPr>
          <w:p w:rsidR="00F3066F" w:rsidRPr="005E6324" w:rsidRDefault="00F3066F" w:rsidP="00F3066F">
            <w:pPr>
              <w:pStyle w:val="Tabletext"/>
              <w:keepLines w:val="0"/>
              <w:spacing w:after="0" w:line="240" w:lineRule="auto"/>
            </w:pPr>
            <w:r w:rsidRPr="009F23EC">
              <w:t>重起原因</w:t>
            </w:r>
          </w:p>
        </w:tc>
        <w:tc>
          <w:tcPr>
            <w:tcW w:w="4839" w:type="dxa"/>
          </w:tcPr>
          <w:p w:rsidR="00F3066F" w:rsidRPr="00E224B2" w:rsidRDefault="00F3066F" w:rsidP="00F3066F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lang w:eastAsia="zh-TW"/>
              </w:rPr>
            </w:pPr>
            <w:r w:rsidRPr="00E224B2">
              <w:rPr>
                <w:rStyle w:val="SoDAField"/>
                <w:rFonts w:ascii="Courier New" w:hAnsi="Courier New" w:cs="Courier New" w:hint="eastAsia"/>
                <w:color w:val="auto"/>
                <w:lang w:eastAsia="zh-TW"/>
              </w:rPr>
              <w:t>下拉選單，如畫面</w:t>
            </w:r>
            <w:r w:rsidRPr="009F23EC">
              <w:rPr>
                <w:rFonts w:hint="eastAsia"/>
                <w:lang w:eastAsia="zh-TW"/>
              </w:rPr>
              <w:t>USAAB11400</w:t>
            </w:r>
            <w:r w:rsidRPr="00E224B2">
              <w:rPr>
                <w:rStyle w:val="SoDAField"/>
                <w:rFonts w:ascii="Courier New" w:hAnsi="Courier New" w:cs="Courier New" w:hint="eastAsia"/>
                <w:color w:val="auto"/>
                <w:lang w:eastAsia="zh-TW"/>
              </w:rPr>
              <w:t>所示</w:t>
            </w:r>
          </w:p>
        </w:tc>
      </w:tr>
      <w:tr w:rsidR="00F3066F" w:rsidRPr="00E224B2">
        <w:tc>
          <w:tcPr>
            <w:tcW w:w="2361" w:type="dxa"/>
          </w:tcPr>
          <w:p w:rsidR="00F3066F" w:rsidRPr="005E6324" w:rsidRDefault="00F3066F" w:rsidP="00F3066F">
            <w:pPr>
              <w:pStyle w:val="Tabletext"/>
              <w:keepLines w:val="0"/>
              <w:spacing w:after="0" w:line="240" w:lineRule="auto"/>
            </w:pPr>
            <w:r w:rsidRPr="009F23EC">
              <w:t>功能</w:t>
            </w:r>
          </w:p>
        </w:tc>
        <w:tc>
          <w:tcPr>
            <w:tcW w:w="4839" w:type="dxa"/>
          </w:tcPr>
          <w:p w:rsidR="00F3066F" w:rsidRPr="00E224B2" w:rsidRDefault="00F3066F" w:rsidP="00F3066F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lang w:eastAsia="zh-TW"/>
              </w:rPr>
            </w:pPr>
            <w:r w:rsidRPr="00E224B2">
              <w:rPr>
                <w:rFonts w:ascii="Courier New" w:hAnsi="Courier New" w:cs="Courier New" w:hint="eastAsia"/>
                <w:bdr w:val="single" w:sz="4" w:space="0" w:color="auto"/>
                <w:shd w:val="pct15" w:color="auto" w:fill="FFFFFF"/>
                <w:lang w:eastAsia="zh-TW"/>
              </w:rPr>
              <w:t>案件重起</w:t>
            </w:r>
            <w:r w:rsidRPr="00E224B2">
              <w:rPr>
                <w:rFonts w:ascii="Courier New" w:hAnsi="Courier New" w:cs="Courier New" w:hint="eastAsia"/>
                <w:lang w:eastAsia="zh-TW"/>
              </w:rPr>
              <w:t>按鈕</w:t>
            </w:r>
          </w:p>
        </w:tc>
      </w:tr>
    </w:tbl>
    <w:p w:rsidR="00F3066F" w:rsidRPr="00E224B2" w:rsidRDefault="00F56136" w:rsidP="00F5613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bdr w:val="single" w:sz="4" w:space="0" w:color="auto"/>
          <w:shd w:val="pct15" w:color="auto" w:fill="FFFFFF"/>
          <w:lang w:eastAsia="zh-TW"/>
        </w:rPr>
        <w:t>案件重起</w:t>
      </w:r>
      <w:r w:rsidRPr="00E224B2">
        <w:rPr>
          <w:rFonts w:hint="eastAsia"/>
          <w:lang w:eastAsia="zh-TW"/>
        </w:rPr>
        <w:t>：</w:t>
      </w:r>
    </w:p>
    <w:p w:rsidR="00F3066F" w:rsidRPr="00E224B2" w:rsidRDefault="00F3066F" w:rsidP="00F3066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kern w:val="2"/>
          <w:lang w:eastAsia="zh-TW"/>
        </w:rPr>
        <w:t>讀取</w:t>
      </w:r>
      <w:r w:rsidRPr="00E224B2">
        <w:rPr>
          <w:rFonts w:hint="eastAsia"/>
          <w:kern w:val="2"/>
          <w:lang w:eastAsia="zh-TW"/>
        </w:rPr>
        <w:t>DTAAD120</w:t>
      </w:r>
      <w:r w:rsidRPr="00E224B2">
        <w:rPr>
          <w:rFonts w:hint="eastAsia"/>
          <w:kern w:val="2"/>
          <w:lang w:eastAsia="zh-TW"/>
        </w:rPr>
        <w:t>理賠案件改派記錄檔</w:t>
      </w:r>
      <w:r w:rsidRPr="00E224B2">
        <w:rPr>
          <w:rFonts w:hint="eastAsia"/>
          <w:kern w:val="2"/>
          <w:lang w:eastAsia="zh-TW"/>
        </w:rPr>
        <w:t xml:space="preserve">BY </w:t>
      </w:r>
      <w:r w:rsidR="00F56136" w:rsidRPr="00E224B2">
        <w:rPr>
          <w:rFonts w:hint="eastAsia"/>
          <w:kern w:val="2"/>
          <w:lang w:eastAsia="zh-TW"/>
        </w:rPr>
        <w:t>選取的案件之</w:t>
      </w:r>
      <w:r w:rsidRPr="00E224B2">
        <w:rPr>
          <w:rFonts w:hint="eastAsia"/>
          <w:kern w:val="2"/>
          <w:lang w:eastAsia="zh-TW"/>
        </w:rPr>
        <w:t>受理編號前</w:t>
      </w:r>
      <w:smartTag w:uri="urn:schemas-microsoft-com:office:smarttags" w:element="chmetcnv">
        <w:smartTagPr>
          <w:attr w:name="UnitName" w:val="碼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E224B2">
          <w:rPr>
            <w:rFonts w:hint="eastAsia"/>
            <w:kern w:val="2"/>
            <w:lang w:eastAsia="zh-TW"/>
          </w:rPr>
          <w:t>10</w:t>
        </w:r>
        <w:r w:rsidRPr="00E224B2">
          <w:rPr>
            <w:rFonts w:hint="eastAsia"/>
            <w:kern w:val="2"/>
            <w:lang w:eastAsia="zh-TW"/>
          </w:rPr>
          <w:t>碼</w:t>
        </w:r>
      </w:smartTag>
      <w:r w:rsidRPr="00E224B2">
        <w:rPr>
          <w:rFonts w:hint="eastAsia"/>
          <w:kern w:val="2"/>
          <w:lang w:eastAsia="zh-TW"/>
        </w:rPr>
        <w:t>(</w:t>
      </w:r>
      <w:r w:rsidRPr="00E224B2">
        <w:rPr>
          <w:rFonts w:hint="eastAsia"/>
          <w:kern w:val="2"/>
          <w:lang w:eastAsia="zh-TW"/>
        </w:rPr>
        <w:t>可能有多筆</w:t>
      </w:r>
      <w:r w:rsidRPr="00E224B2">
        <w:rPr>
          <w:rFonts w:hint="eastAsia"/>
          <w:kern w:val="2"/>
          <w:lang w:eastAsia="zh-TW"/>
        </w:rPr>
        <w:t>)</w:t>
      </w:r>
    </w:p>
    <w:p w:rsidR="00F3066F" w:rsidRPr="00E224B2" w:rsidRDefault="00F3066F" w:rsidP="00F3066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kern w:val="2"/>
          <w:lang w:eastAsia="zh-TW"/>
        </w:rPr>
        <w:t>IF NOT FND</w:t>
      </w:r>
      <w:r w:rsidRPr="00E224B2">
        <w:rPr>
          <w:rFonts w:hint="eastAsia"/>
          <w:kern w:val="2"/>
          <w:lang w:eastAsia="zh-TW"/>
        </w:rPr>
        <w:t>，表示該受理編號無重起記錄，程式可繼續執行。</w:t>
      </w:r>
    </w:p>
    <w:p w:rsidR="00F3066F" w:rsidRPr="00E224B2" w:rsidRDefault="00F3066F" w:rsidP="00F3066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IF  FND</w:t>
      </w:r>
      <w:r w:rsidRPr="00E224B2">
        <w:rPr>
          <w:rFonts w:hint="eastAsia"/>
          <w:lang w:eastAsia="zh-TW"/>
        </w:rPr>
        <w:t>：</w:t>
      </w:r>
      <w:r w:rsidRPr="00E224B2">
        <w:rPr>
          <w:rFonts w:hint="eastAsia"/>
          <w:kern w:val="2"/>
          <w:lang w:eastAsia="zh-TW"/>
        </w:rPr>
        <w:t>表示該受理編號已有重起記錄，需判斷同一時間只能有一件爭議件重起：用重起後受理編號去查詢</w:t>
      </w:r>
      <w:r w:rsidRPr="00E224B2">
        <w:rPr>
          <w:rFonts w:hint="eastAsia"/>
          <w:kern w:val="2"/>
          <w:lang w:eastAsia="zh-TW"/>
        </w:rPr>
        <w:t xml:space="preserve">DTAAA001 </w:t>
      </w:r>
      <w:r w:rsidRPr="00E224B2">
        <w:rPr>
          <w:rFonts w:hint="eastAsia"/>
          <w:kern w:val="2"/>
          <w:lang w:eastAsia="zh-TW"/>
        </w:rPr>
        <w:t>理賠受理檔</w:t>
      </w:r>
    </w:p>
    <w:p w:rsidR="00F3066F" w:rsidRPr="00E224B2" w:rsidRDefault="00F3066F" w:rsidP="00F3066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kern w:val="2"/>
          <w:lang w:eastAsia="zh-TW"/>
        </w:rPr>
        <w:t>IF NOT FND</w:t>
      </w:r>
      <w:r w:rsidRPr="00E224B2">
        <w:rPr>
          <w:rFonts w:hint="eastAsia"/>
          <w:kern w:val="2"/>
          <w:lang w:eastAsia="zh-TW"/>
        </w:rPr>
        <w:t>，顯示查無相關資料，</w:t>
      </w:r>
      <w:r w:rsidRPr="00E224B2">
        <w:rPr>
          <w:rFonts w:hint="eastAsia"/>
          <w:kern w:val="2"/>
          <w:lang w:eastAsia="zh-TW"/>
        </w:rPr>
        <w:t>RETURN</w:t>
      </w:r>
      <w:r w:rsidRPr="00E224B2">
        <w:rPr>
          <w:rFonts w:hint="eastAsia"/>
          <w:kern w:val="2"/>
          <w:lang w:eastAsia="zh-TW"/>
        </w:rPr>
        <w:t>。</w:t>
      </w:r>
    </w:p>
    <w:p w:rsidR="00F3066F" w:rsidRPr="00E224B2" w:rsidRDefault="00F3066F" w:rsidP="00F3066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IF  FND</w:t>
      </w:r>
      <w:r w:rsidRPr="00E224B2">
        <w:rPr>
          <w:rFonts w:hint="eastAsia"/>
          <w:lang w:eastAsia="zh-TW"/>
        </w:rPr>
        <w:t>：</w:t>
      </w:r>
      <w:r w:rsidRPr="00E224B2">
        <w:rPr>
          <w:rFonts w:hint="eastAsia"/>
          <w:lang w:eastAsia="zh-TW"/>
        </w:rPr>
        <w:t xml:space="preserve"> </w:t>
      </w:r>
    </w:p>
    <w:p w:rsidR="00F3066F" w:rsidRPr="00E224B2" w:rsidRDefault="00F3066F" w:rsidP="00F3066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檢查全部案件的受理進度是否為</w:t>
      </w:r>
      <w:r w:rsidRPr="00E224B2">
        <w:rPr>
          <w:rFonts w:hint="eastAsia"/>
          <w:lang w:eastAsia="zh-TW"/>
        </w:rPr>
        <w:t>80</w:t>
      </w:r>
      <w:r w:rsidRPr="00E224B2">
        <w:rPr>
          <w:rFonts w:hint="eastAsia"/>
          <w:lang w:eastAsia="zh-TW"/>
        </w:rPr>
        <w:t>、</w:t>
      </w:r>
      <w:r w:rsidRPr="00E224B2">
        <w:rPr>
          <w:rFonts w:hint="eastAsia"/>
          <w:lang w:eastAsia="zh-TW"/>
        </w:rPr>
        <w:t>81</w:t>
      </w:r>
      <w:r w:rsidR="00B316AB" w:rsidRPr="00E224B2">
        <w:rPr>
          <w:rFonts w:hint="eastAsia"/>
          <w:lang w:eastAsia="zh-TW"/>
        </w:rPr>
        <w:t>、</w:t>
      </w:r>
      <w:r w:rsidR="00B316AB" w:rsidRPr="00E224B2">
        <w:rPr>
          <w:rFonts w:hint="eastAsia"/>
          <w:lang w:eastAsia="zh-TW"/>
        </w:rPr>
        <w:t>82</w:t>
      </w:r>
      <w:r w:rsidRPr="00E224B2">
        <w:rPr>
          <w:rFonts w:hint="eastAsia"/>
          <w:lang w:eastAsia="zh-TW"/>
        </w:rPr>
        <w:t>。</w:t>
      </w:r>
    </w:p>
    <w:p w:rsidR="00F3066F" w:rsidRPr="00E224B2" w:rsidRDefault="00F3066F" w:rsidP="00F3066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 xml:space="preserve">IF </w:t>
      </w:r>
      <w:r w:rsidRPr="00E224B2">
        <w:rPr>
          <w:rFonts w:hint="eastAsia"/>
          <w:lang w:eastAsia="zh-TW"/>
        </w:rPr>
        <w:t>有任ㄧ件不為</w:t>
      </w:r>
      <w:r w:rsidRPr="00E224B2">
        <w:rPr>
          <w:rFonts w:hint="eastAsia"/>
          <w:lang w:eastAsia="zh-TW"/>
        </w:rPr>
        <w:t>80</w:t>
      </w:r>
      <w:r w:rsidRPr="00E224B2">
        <w:rPr>
          <w:rFonts w:hint="eastAsia"/>
          <w:lang w:eastAsia="zh-TW"/>
        </w:rPr>
        <w:t>、</w:t>
      </w:r>
      <w:r w:rsidRPr="00E224B2">
        <w:rPr>
          <w:rFonts w:hint="eastAsia"/>
          <w:lang w:eastAsia="zh-TW"/>
        </w:rPr>
        <w:t>81</w:t>
      </w:r>
      <w:r w:rsidR="00B316AB" w:rsidRPr="00E224B2">
        <w:rPr>
          <w:rFonts w:hint="eastAsia"/>
          <w:lang w:eastAsia="zh-TW"/>
        </w:rPr>
        <w:t>、</w:t>
      </w:r>
      <w:r w:rsidR="00B316AB" w:rsidRPr="00E224B2">
        <w:rPr>
          <w:rFonts w:hint="eastAsia"/>
          <w:lang w:eastAsia="zh-TW"/>
        </w:rPr>
        <w:t>82</w:t>
      </w:r>
      <w:r w:rsidRPr="00E224B2">
        <w:rPr>
          <w:rFonts w:hint="eastAsia"/>
          <w:lang w:eastAsia="zh-TW"/>
        </w:rPr>
        <w:t>：</w:t>
      </w:r>
    </w:p>
    <w:p w:rsidR="00F3066F" w:rsidRPr="00E224B2" w:rsidRDefault="00F3066F" w:rsidP="00F3066F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顯示訊息：該件尚有爭議件在進行中，無法重起。</w:t>
      </w:r>
    </w:p>
    <w:p w:rsidR="005968F4" w:rsidRPr="00E224B2" w:rsidRDefault="00F3066F" w:rsidP="00F56136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RETURN</w:t>
      </w:r>
      <w:r w:rsidRPr="00E224B2">
        <w:rPr>
          <w:rFonts w:hint="eastAsia"/>
          <w:lang w:eastAsia="zh-TW"/>
        </w:rPr>
        <w:t>。</w:t>
      </w:r>
    </w:p>
    <w:p w:rsidR="00733009" w:rsidRPr="00E224B2" w:rsidRDefault="00733009" w:rsidP="0073300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dstrike/>
          <w:lang w:eastAsia="zh-TW"/>
        </w:rPr>
      </w:pPr>
      <w:r w:rsidRPr="00E224B2">
        <w:rPr>
          <w:rFonts w:hint="eastAsia"/>
          <w:dstrike/>
          <w:lang w:eastAsia="zh-TW"/>
        </w:rPr>
        <w:t>新受理編號</w:t>
      </w:r>
      <w:r w:rsidRPr="00E224B2">
        <w:rPr>
          <w:rFonts w:hint="eastAsia"/>
          <w:dstrike/>
          <w:lang w:eastAsia="zh-TW"/>
        </w:rPr>
        <w:t xml:space="preserve"> = </w:t>
      </w:r>
      <w:r w:rsidRPr="00E224B2">
        <w:rPr>
          <w:rFonts w:hint="eastAsia"/>
          <w:dstrike/>
          <w:lang w:eastAsia="zh-TW"/>
        </w:rPr>
        <w:t>原先受理編號</w:t>
      </w:r>
      <w:r w:rsidRPr="00E224B2">
        <w:rPr>
          <w:rFonts w:hint="eastAsia"/>
          <w:dstrike/>
          <w:lang w:eastAsia="zh-TW"/>
        </w:rPr>
        <w:t xml:space="preserve"> </w:t>
      </w:r>
      <w:r w:rsidRPr="00E224B2">
        <w:rPr>
          <w:rFonts w:hint="eastAsia"/>
          <w:dstrike/>
          <w:lang w:eastAsia="zh-TW"/>
        </w:rPr>
        <w:t>第</w:t>
      </w:r>
      <w:smartTag w:uri="urn:schemas-microsoft-com:office:smarttags" w:element="chmetcnv">
        <w:smartTagPr>
          <w:attr w:name="UnitName" w:val="碼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E224B2">
          <w:rPr>
            <w:rFonts w:hint="eastAsia"/>
            <w:dstrike/>
            <w:lang w:eastAsia="zh-TW"/>
          </w:rPr>
          <w:t>11</w:t>
        </w:r>
        <w:r w:rsidRPr="00E224B2">
          <w:rPr>
            <w:rFonts w:hint="eastAsia"/>
            <w:dstrike/>
            <w:lang w:eastAsia="zh-TW"/>
          </w:rPr>
          <w:t>碼</w:t>
        </w:r>
      </w:smartTag>
      <w:r w:rsidRPr="00E224B2">
        <w:rPr>
          <w:rFonts w:hint="eastAsia"/>
          <w:dstrike/>
          <w:lang w:eastAsia="zh-TW"/>
        </w:rPr>
        <w:t>換為</w:t>
      </w:r>
      <w:r w:rsidRPr="00E224B2">
        <w:rPr>
          <w:rFonts w:hint="eastAsia"/>
          <w:dstrike/>
          <w:lang w:eastAsia="zh-TW"/>
        </w:rPr>
        <w:t>Z</w:t>
      </w:r>
      <w:r w:rsidRPr="00E224B2">
        <w:rPr>
          <w:rFonts w:hint="eastAsia"/>
          <w:dstrike/>
          <w:lang w:eastAsia="zh-TW"/>
        </w:rPr>
        <w:t>。</w:t>
      </w:r>
    </w:p>
    <w:p w:rsidR="00FB6F24" w:rsidRPr="00E224B2" w:rsidRDefault="00FB6F24" w:rsidP="0073300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dstrike/>
          <w:lang w:eastAsia="zh-TW"/>
        </w:rPr>
      </w:pPr>
      <w:r w:rsidRPr="00E224B2">
        <w:rPr>
          <w:rFonts w:hint="eastAsia"/>
          <w:dstrike/>
          <w:lang w:eastAsia="zh-TW"/>
        </w:rPr>
        <w:t>新受理編號</w:t>
      </w:r>
      <w:r w:rsidRPr="00E224B2">
        <w:rPr>
          <w:rFonts w:hint="eastAsia"/>
          <w:dstrike/>
          <w:lang w:eastAsia="zh-TW"/>
        </w:rPr>
        <w:t xml:space="preserve"> = </w:t>
      </w:r>
      <w:r w:rsidRPr="00E224B2">
        <w:rPr>
          <w:rFonts w:hint="eastAsia"/>
          <w:dstrike/>
          <w:lang w:eastAsia="zh-TW"/>
        </w:rPr>
        <w:t>原先受理編號</w:t>
      </w:r>
      <w:r w:rsidRPr="00E224B2">
        <w:rPr>
          <w:rFonts w:hint="eastAsia"/>
          <w:dstrike/>
          <w:lang w:eastAsia="zh-TW"/>
        </w:rPr>
        <w:t xml:space="preserve"> </w:t>
      </w:r>
      <w:r w:rsidRPr="00E224B2">
        <w:rPr>
          <w:rFonts w:hint="eastAsia"/>
          <w:dstrike/>
          <w:lang w:eastAsia="zh-TW"/>
        </w:rPr>
        <w:t>第</w:t>
      </w:r>
      <w:smartTag w:uri="urn:schemas-microsoft-com:office:smarttags" w:element="chmetcnv">
        <w:smartTagPr>
          <w:attr w:name="UnitName" w:val="碼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E224B2">
          <w:rPr>
            <w:rFonts w:hint="eastAsia"/>
            <w:dstrike/>
            <w:lang w:eastAsia="zh-TW"/>
          </w:rPr>
          <w:t>11</w:t>
        </w:r>
        <w:r w:rsidRPr="00E224B2">
          <w:rPr>
            <w:rFonts w:hint="eastAsia"/>
            <w:dstrike/>
            <w:lang w:eastAsia="zh-TW"/>
          </w:rPr>
          <w:t>碼</w:t>
        </w:r>
      </w:smartTag>
      <w:r w:rsidRPr="00E224B2">
        <w:rPr>
          <w:rFonts w:hint="eastAsia"/>
          <w:dstrike/>
          <w:lang w:eastAsia="zh-TW"/>
        </w:rPr>
        <w:t>換為由畫</w:t>
      </w:r>
      <w:r w:rsidRPr="00E224B2">
        <w:rPr>
          <w:rFonts w:ascii="新細明體" w:hAnsi="新細明體" w:cs="New Gulim" w:hint="eastAsia"/>
          <w:dstrike/>
          <w:lang w:eastAsia="zh-TW"/>
        </w:rPr>
        <w:t>面代入之重啟原因代碼</w:t>
      </w:r>
      <w:r w:rsidRPr="00E224B2">
        <w:rPr>
          <w:rFonts w:hint="eastAsia"/>
          <w:dstrike/>
          <w:lang w:eastAsia="zh-TW"/>
        </w:rPr>
        <w:t>。</w:t>
      </w:r>
    </w:p>
    <w:p w:rsidR="00662E87" w:rsidRPr="00E224B2" w:rsidRDefault="00D6555E" w:rsidP="0073300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dstrike/>
          <w:lang w:eastAsia="zh-TW"/>
        </w:rPr>
      </w:pPr>
      <w:r w:rsidRPr="00E224B2">
        <w:rPr>
          <w:rFonts w:hint="eastAsia"/>
          <w:dstrike/>
          <w:lang w:eastAsia="zh-TW"/>
        </w:rPr>
        <w:t>新受理編號</w:t>
      </w:r>
      <w:r w:rsidRPr="00E224B2">
        <w:rPr>
          <w:rFonts w:ascii="新細明體" w:hAnsi="新細明體" w:cs="New Gulim" w:hint="eastAsia"/>
          <w:dstrike/>
          <w:lang w:eastAsia="zh-TW"/>
        </w:rPr>
        <w:t>第</w:t>
      </w:r>
      <w:smartTag w:uri="urn:schemas-microsoft-com:office:smarttags" w:element="chmetcnv">
        <w:smartTagPr>
          <w:attr w:name="UnitName" w:val="碼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E224B2">
          <w:rPr>
            <w:rFonts w:ascii="新細明體" w:hAnsi="新細明體" w:cs="New Gulim" w:hint="eastAsia"/>
            <w:dstrike/>
            <w:lang w:eastAsia="zh-TW"/>
          </w:rPr>
          <w:t>12碼</w:t>
        </w:r>
      </w:smartTag>
      <w:r w:rsidRPr="00E224B2">
        <w:rPr>
          <w:rFonts w:ascii="新細明體" w:hAnsi="新細明體" w:cs="New Gulim" w:hint="eastAsia"/>
          <w:dstrike/>
          <w:lang w:eastAsia="zh-TW"/>
        </w:rPr>
        <w:t>的編碼規則</w:t>
      </w:r>
      <w:r w:rsidR="00662E87" w:rsidRPr="00E224B2">
        <w:rPr>
          <w:rFonts w:ascii="新細明體" w:hAnsi="新細明體" w:hint="eastAsia"/>
          <w:dstrike/>
          <w:lang w:eastAsia="zh-TW"/>
        </w:rPr>
        <w:t>：</w:t>
      </w:r>
    </w:p>
    <w:p w:rsidR="00D6555E" w:rsidRPr="00E224B2" w:rsidRDefault="00662E87" w:rsidP="00662E8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dstrike/>
          <w:lang w:eastAsia="zh-TW"/>
        </w:rPr>
      </w:pPr>
      <w:r w:rsidRPr="00E224B2">
        <w:rPr>
          <w:rFonts w:hint="eastAsia"/>
          <w:dstrike/>
          <w:kern w:val="2"/>
          <w:lang w:eastAsia="zh-TW"/>
        </w:rPr>
        <w:t>讀取</w:t>
      </w:r>
      <w:r w:rsidRPr="00E224B2">
        <w:rPr>
          <w:rFonts w:hint="eastAsia"/>
          <w:dstrike/>
          <w:kern w:val="2"/>
          <w:lang w:eastAsia="zh-TW"/>
        </w:rPr>
        <w:t xml:space="preserve">DTAAA001 </w:t>
      </w:r>
      <w:r w:rsidRPr="00E224B2">
        <w:rPr>
          <w:rFonts w:hint="eastAsia"/>
          <w:dstrike/>
          <w:kern w:val="2"/>
          <w:lang w:eastAsia="zh-TW"/>
        </w:rPr>
        <w:t>理賠受理檔</w:t>
      </w:r>
      <w:r w:rsidRPr="00E224B2">
        <w:rPr>
          <w:rFonts w:hint="eastAsia"/>
          <w:dstrike/>
          <w:kern w:val="2"/>
          <w:lang w:eastAsia="zh-TW"/>
        </w:rPr>
        <w:t xml:space="preserve">BY </w:t>
      </w:r>
      <w:r w:rsidRPr="00E224B2">
        <w:rPr>
          <w:rFonts w:hint="eastAsia"/>
          <w:dstrike/>
          <w:kern w:val="2"/>
          <w:lang w:eastAsia="zh-TW"/>
        </w:rPr>
        <w:t>受理編號前</w:t>
      </w:r>
      <w:smartTag w:uri="urn:schemas-microsoft-com:office:smarttags" w:element="chmetcnv">
        <w:smartTagPr>
          <w:attr w:name="UnitName" w:val="碼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E224B2">
          <w:rPr>
            <w:rFonts w:hint="eastAsia"/>
            <w:dstrike/>
            <w:kern w:val="2"/>
            <w:lang w:eastAsia="zh-TW"/>
          </w:rPr>
          <w:t>10</w:t>
        </w:r>
        <w:r w:rsidRPr="00E224B2">
          <w:rPr>
            <w:rFonts w:hint="eastAsia"/>
            <w:dstrike/>
            <w:kern w:val="2"/>
            <w:lang w:eastAsia="zh-TW"/>
          </w:rPr>
          <w:t>碼</w:t>
        </w:r>
      </w:smartTag>
    </w:p>
    <w:p w:rsidR="00662E87" w:rsidRPr="00E224B2" w:rsidRDefault="00662E87" w:rsidP="00662E8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dstrike/>
          <w:lang w:eastAsia="zh-TW"/>
        </w:rPr>
      </w:pPr>
      <w:r w:rsidRPr="00E224B2">
        <w:rPr>
          <w:rFonts w:hint="eastAsia"/>
          <w:dstrike/>
          <w:lang w:eastAsia="zh-TW"/>
        </w:rPr>
        <w:t xml:space="preserve">IF </w:t>
      </w:r>
      <w:r w:rsidRPr="00E224B2">
        <w:rPr>
          <w:rFonts w:hint="eastAsia"/>
          <w:dstrike/>
          <w:lang w:eastAsia="zh-TW"/>
        </w:rPr>
        <w:t>只讀到ㄧ筆資料：</w:t>
      </w:r>
      <w:r w:rsidRPr="00E224B2">
        <w:rPr>
          <w:rFonts w:ascii="新細明體" w:hAnsi="新細明體" w:cs="New Gulim" w:hint="eastAsia"/>
          <w:dstrike/>
          <w:lang w:eastAsia="zh-TW"/>
        </w:rPr>
        <w:t>第</w:t>
      </w:r>
      <w:smartTag w:uri="urn:schemas-microsoft-com:office:smarttags" w:element="chmetcnv">
        <w:smartTagPr>
          <w:attr w:name="UnitName" w:val="碼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E224B2">
          <w:rPr>
            <w:rFonts w:ascii="新細明體" w:hAnsi="新細明體" w:cs="New Gulim" w:hint="eastAsia"/>
            <w:dstrike/>
            <w:lang w:eastAsia="zh-TW"/>
          </w:rPr>
          <w:t>12碼</w:t>
        </w:r>
      </w:smartTag>
      <w:r w:rsidRPr="00E224B2">
        <w:rPr>
          <w:rFonts w:ascii="新細明體" w:hAnsi="新細明體" w:cs="New Gulim" w:hint="eastAsia"/>
          <w:dstrike/>
          <w:lang w:eastAsia="zh-TW"/>
        </w:rPr>
        <w:t>請放數字1。</w:t>
      </w:r>
    </w:p>
    <w:p w:rsidR="00662E87" w:rsidRPr="00E224B2" w:rsidRDefault="00662E87" w:rsidP="00662E8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dstrike/>
          <w:lang w:eastAsia="zh-TW"/>
        </w:rPr>
      </w:pPr>
      <w:r w:rsidRPr="00E224B2">
        <w:rPr>
          <w:rFonts w:hint="eastAsia"/>
          <w:dstrike/>
          <w:lang w:eastAsia="zh-TW"/>
        </w:rPr>
        <w:t>IF</w:t>
      </w:r>
      <w:r w:rsidRPr="00E224B2">
        <w:rPr>
          <w:rFonts w:hint="eastAsia"/>
          <w:dstrike/>
          <w:lang w:eastAsia="zh-TW"/>
        </w:rPr>
        <w:t>讀到多筆資料：排序受理編號第</w:t>
      </w:r>
      <w:smartTag w:uri="urn:schemas-microsoft-com:office:smarttags" w:element="chmetcnv">
        <w:smartTagPr>
          <w:attr w:name="UnitName" w:val="碼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E224B2">
          <w:rPr>
            <w:rFonts w:hint="eastAsia"/>
            <w:dstrike/>
            <w:lang w:eastAsia="zh-TW"/>
          </w:rPr>
          <w:t>12</w:t>
        </w:r>
        <w:r w:rsidRPr="00E224B2">
          <w:rPr>
            <w:rFonts w:hint="eastAsia"/>
            <w:dstrike/>
            <w:lang w:eastAsia="zh-TW"/>
          </w:rPr>
          <w:t>碼</w:t>
        </w:r>
      </w:smartTag>
      <w:r w:rsidRPr="00E224B2">
        <w:rPr>
          <w:rFonts w:hint="eastAsia"/>
          <w:dstrike/>
          <w:lang w:eastAsia="zh-TW"/>
        </w:rPr>
        <w:t>(</w:t>
      </w:r>
      <w:r w:rsidRPr="00E224B2">
        <w:rPr>
          <w:rFonts w:hint="eastAsia"/>
          <w:dstrike/>
          <w:lang w:eastAsia="zh-TW"/>
        </w:rPr>
        <w:t>須排除第</w:t>
      </w:r>
      <w:smartTag w:uri="urn:schemas-microsoft-com:office:smarttags" w:element="chmetcnv">
        <w:smartTagPr>
          <w:attr w:name="UnitName" w:val="碼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E224B2">
          <w:rPr>
            <w:rFonts w:hint="eastAsia"/>
            <w:dstrike/>
            <w:lang w:eastAsia="zh-TW"/>
          </w:rPr>
          <w:t>11</w:t>
        </w:r>
        <w:r w:rsidRPr="00E224B2">
          <w:rPr>
            <w:rFonts w:hint="eastAsia"/>
            <w:dstrike/>
            <w:lang w:eastAsia="zh-TW"/>
          </w:rPr>
          <w:t>碼</w:t>
        </w:r>
      </w:smartTag>
      <w:r w:rsidRPr="00E224B2">
        <w:rPr>
          <w:rFonts w:hint="eastAsia"/>
          <w:dstrike/>
          <w:lang w:eastAsia="zh-TW"/>
        </w:rPr>
        <w:t>為</w:t>
      </w:r>
      <w:r w:rsidRPr="00E224B2">
        <w:rPr>
          <w:rFonts w:hint="eastAsia"/>
          <w:dstrike/>
          <w:lang w:eastAsia="zh-TW"/>
        </w:rPr>
        <w:t>0</w:t>
      </w:r>
      <w:r w:rsidRPr="00E224B2">
        <w:rPr>
          <w:rFonts w:hint="eastAsia"/>
          <w:dstrike/>
          <w:lang w:eastAsia="zh-TW"/>
        </w:rPr>
        <w:t>的件</w:t>
      </w:r>
      <w:r w:rsidRPr="00E224B2">
        <w:rPr>
          <w:rFonts w:hint="eastAsia"/>
          <w:dstrike/>
          <w:lang w:eastAsia="zh-TW"/>
        </w:rPr>
        <w:t>)</w:t>
      </w:r>
      <w:r w:rsidR="00F45B69" w:rsidRPr="00E224B2">
        <w:rPr>
          <w:rFonts w:hint="eastAsia"/>
          <w:dstrike/>
          <w:lang w:eastAsia="zh-TW"/>
        </w:rPr>
        <w:t>，取最大值。新</w:t>
      </w:r>
      <w:r w:rsidRPr="00E224B2">
        <w:rPr>
          <w:rFonts w:ascii="新細明體" w:hAnsi="新細明體" w:cs="New Gulim" w:hint="eastAsia"/>
          <w:dstrike/>
          <w:lang w:eastAsia="zh-TW"/>
        </w:rPr>
        <w:t>第</w:t>
      </w:r>
      <w:smartTag w:uri="urn:schemas-microsoft-com:office:smarttags" w:element="chmetcnv">
        <w:smartTagPr>
          <w:attr w:name="UnitName" w:val="碼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E224B2">
          <w:rPr>
            <w:rFonts w:ascii="新細明體" w:hAnsi="新細明體" w:cs="New Gulim" w:hint="eastAsia"/>
            <w:dstrike/>
            <w:lang w:eastAsia="zh-TW"/>
          </w:rPr>
          <w:t>12碼</w:t>
        </w:r>
      </w:smartTag>
      <w:r w:rsidR="00F45B69" w:rsidRPr="00E224B2">
        <w:rPr>
          <w:rFonts w:ascii="新細明體" w:hAnsi="新細明體" w:cs="New Gulim" w:hint="eastAsia"/>
          <w:dstrike/>
          <w:lang w:eastAsia="zh-TW"/>
        </w:rPr>
        <w:t>請放最大值的第</w:t>
      </w:r>
      <w:smartTag w:uri="urn:schemas-microsoft-com:office:smarttags" w:element="chmetcnv">
        <w:smartTagPr>
          <w:attr w:name="UnitName" w:val="碼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="00F45B69" w:rsidRPr="00E224B2">
          <w:rPr>
            <w:rFonts w:ascii="新細明體" w:hAnsi="新細明體" w:cs="New Gulim" w:hint="eastAsia"/>
            <w:dstrike/>
            <w:lang w:eastAsia="zh-TW"/>
          </w:rPr>
          <w:t>12碼</w:t>
        </w:r>
      </w:smartTag>
      <w:r w:rsidR="00F45B69" w:rsidRPr="00E224B2">
        <w:rPr>
          <w:rFonts w:ascii="新細明體" w:hAnsi="新細明體" w:cs="New Gulim" w:hint="eastAsia"/>
          <w:dstrike/>
          <w:lang w:eastAsia="zh-TW"/>
        </w:rPr>
        <w:t>的數字+1</w:t>
      </w:r>
      <w:r w:rsidRPr="00E224B2">
        <w:rPr>
          <w:rFonts w:ascii="新細明體" w:hAnsi="新細明體" w:cs="New Gulim" w:hint="eastAsia"/>
          <w:dstrike/>
          <w:lang w:eastAsia="zh-TW"/>
        </w:rPr>
        <w:t>。</w:t>
      </w:r>
    </w:p>
    <w:p w:rsidR="00567A5B" w:rsidRPr="00E224B2" w:rsidRDefault="00567A5B" w:rsidP="00567A5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新受理編號</w:t>
      </w:r>
      <w:r w:rsidRPr="00E224B2">
        <w:rPr>
          <w:rFonts w:ascii="新細明體" w:hAnsi="新細明體" w:hint="eastAsia"/>
          <w:lang w:eastAsia="zh-TW"/>
        </w:rPr>
        <w:t xml:space="preserve"> </w:t>
      </w:r>
      <w:r w:rsidR="00036FA3" w:rsidRPr="00E224B2">
        <w:rPr>
          <w:rFonts w:ascii="新細明體" w:hAnsi="新細明體" w:hint="eastAsia"/>
          <w:lang w:eastAsia="zh-TW"/>
        </w:rPr>
        <w:t>：</w:t>
      </w:r>
    </w:p>
    <w:p w:rsidR="006657C3" w:rsidRPr="00E224B2" w:rsidRDefault="006657C3" w:rsidP="00036FA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 xml:space="preserve">IF </w:t>
      </w:r>
      <w:r w:rsidRPr="00E224B2">
        <w:rPr>
          <w:rFonts w:hint="eastAsia"/>
          <w:lang w:eastAsia="zh-TW"/>
        </w:rPr>
        <w:t>原先受理編號第十二碼不為</w:t>
      </w:r>
      <w:r w:rsidRPr="00E224B2">
        <w:rPr>
          <w:rFonts w:hint="eastAsia"/>
          <w:lang w:eastAsia="zh-TW"/>
        </w:rPr>
        <w:t xml:space="preserve"> </w:t>
      </w:r>
      <w:r w:rsidRPr="00E224B2">
        <w:rPr>
          <w:lang w:eastAsia="zh-TW"/>
        </w:rPr>
        <w:t>‘</w:t>
      </w:r>
      <w:r w:rsidRPr="00E224B2">
        <w:rPr>
          <w:rFonts w:hint="eastAsia"/>
          <w:lang w:eastAsia="zh-TW"/>
        </w:rPr>
        <w:t>G</w:t>
      </w:r>
      <w:r w:rsidRPr="00E224B2">
        <w:rPr>
          <w:lang w:eastAsia="zh-TW"/>
        </w:rPr>
        <w:t>’</w:t>
      </w:r>
      <w:r w:rsidRPr="00E224B2">
        <w:rPr>
          <w:rFonts w:hint="eastAsia"/>
          <w:lang w:eastAsia="zh-TW"/>
        </w:rPr>
        <w:t xml:space="preserve"> OR </w:t>
      </w:r>
      <w:r w:rsidRPr="00E224B2">
        <w:rPr>
          <w:lang w:eastAsia="zh-TW"/>
        </w:rPr>
        <w:t>‘</w:t>
      </w:r>
      <w:r w:rsidRPr="00E224B2">
        <w:rPr>
          <w:rFonts w:hint="eastAsia"/>
          <w:lang w:eastAsia="zh-TW"/>
        </w:rPr>
        <w:t>H</w:t>
      </w:r>
      <w:r w:rsidRPr="00E224B2">
        <w:rPr>
          <w:lang w:eastAsia="zh-TW"/>
        </w:rPr>
        <w:t>’</w:t>
      </w:r>
    </w:p>
    <w:p w:rsidR="00036FA3" w:rsidRPr="00E224B2" w:rsidRDefault="00036FA3" w:rsidP="006657C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call  AA_B2Z009.getAPLY_NO_M8(</w:t>
      </w:r>
      <w:r w:rsidRPr="00E224B2">
        <w:rPr>
          <w:rFonts w:hint="eastAsia"/>
          <w:lang w:eastAsia="zh-TW"/>
        </w:rPr>
        <w:t>原先受理編號前</w:t>
      </w:r>
      <w:smartTag w:uri="urn:schemas-microsoft-com:office:smarttags" w:element="chmetcnv">
        <w:smartTagPr>
          <w:attr w:name="UnitName" w:val="碼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E224B2">
          <w:rPr>
            <w:rFonts w:hint="eastAsia"/>
            <w:lang w:eastAsia="zh-TW"/>
          </w:rPr>
          <w:t>10</w:t>
        </w:r>
        <w:r w:rsidRPr="00E224B2">
          <w:rPr>
            <w:rFonts w:hint="eastAsia"/>
            <w:lang w:eastAsia="zh-TW"/>
          </w:rPr>
          <w:t>碼</w:t>
        </w:r>
      </w:smartTag>
      <w:r w:rsidRPr="00E224B2">
        <w:rPr>
          <w:rFonts w:hint="eastAsia"/>
          <w:lang w:eastAsia="zh-TW"/>
        </w:rPr>
        <w:t>)</w:t>
      </w:r>
    </w:p>
    <w:p w:rsidR="00567A5B" w:rsidRPr="00E224B2" w:rsidRDefault="00036FA3" w:rsidP="006657C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受理編號</w:t>
      </w:r>
      <w:r w:rsidRPr="00E224B2">
        <w:rPr>
          <w:rFonts w:hint="eastAsia"/>
          <w:lang w:eastAsia="zh-TW"/>
        </w:rPr>
        <w:t xml:space="preserve"> </w:t>
      </w:r>
      <w:r w:rsidRPr="00E224B2">
        <w:rPr>
          <w:rFonts w:hint="eastAsia"/>
          <w:lang w:eastAsia="zh-TW"/>
        </w:rPr>
        <w:t>第</w:t>
      </w:r>
      <w:smartTag w:uri="urn:schemas-microsoft-com:office:smarttags" w:element="chmetcnv">
        <w:smartTagPr>
          <w:attr w:name="UnitName" w:val="碼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E224B2">
          <w:rPr>
            <w:rFonts w:hint="eastAsia"/>
            <w:lang w:eastAsia="zh-TW"/>
          </w:rPr>
          <w:t>11</w:t>
        </w:r>
        <w:r w:rsidRPr="00E224B2">
          <w:rPr>
            <w:rFonts w:hint="eastAsia"/>
            <w:lang w:eastAsia="zh-TW"/>
          </w:rPr>
          <w:t>碼</w:t>
        </w:r>
      </w:smartTag>
      <w:r w:rsidRPr="00E224B2">
        <w:rPr>
          <w:rFonts w:hint="eastAsia"/>
          <w:lang w:eastAsia="zh-TW"/>
        </w:rPr>
        <w:t>換為由畫</w:t>
      </w:r>
      <w:r w:rsidRPr="00E224B2">
        <w:rPr>
          <w:rFonts w:ascii="新細明體" w:hAnsi="新細明體" w:cs="New Gulim" w:hint="eastAsia"/>
          <w:lang w:eastAsia="zh-TW"/>
        </w:rPr>
        <w:t>面代入之重啟原因代碼</w:t>
      </w:r>
    </w:p>
    <w:p w:rsidR="006657C3" w:rsidRPr="00E224B2" w:rsidRDefault="006657C3" w:rsidP="006657C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sz w:val="18"/>
          <w:szCs w:val="18"/>
          <w:lang w:eastAsia="zh-TW"/>
        </w:rPr>
      </w:pPr>
      <w:r w:rsidRPr="00E224B2">
        <w:rPr>
          <w:rFonts w:ascii="新細明體" w:hAnsi="新細明體" w:cs="New Gulim" w:hint="eastAsia"/>
          <w:sz w:val="18"/>
          <w:szCs w:val="18"/>
          <w:lang w:eastAsia="zh-TW"/>
        </w:rPr>
        <w:t>ELSE</w:t>
      </w:r>
    </w:p>
    <w:p w:rsidR="003744E7" w:rsidRPr="00E224B2" w:rsidRDefault="003744E7" w:rsidP="003744E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call  AA_B2Z009.getAPLY_NO_M15(</w:t>
      </w:r>
      <w:r w:rsidRPr="00E224B2">
        <w:rPr>
          <w:rFonts w:hint="eastAsia"/>
          <w:lang w:eastAsia="zh-TW"/>
        </w:rPr>
        <w:t>原先受理編號前</w:t>
      </w:r>
      <w:smartTag w:uri="urn:schemas-microsoft-com:office:smarttags" w:element="chmetcnv">
        <w:smartTagPr>
          <w:attr w:name="UnitName" w:val="碼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E224B2">
          <w:rPr>
            <w:rFonts w:hint="eastAsia"/>
            <w:lang w:eastAsia="zh-TW"/>
          </w:rPr>
          <w:t>10</w:t>
        </w:r>
        <w:r w:rsidRPr="00E224B2">
          <w:rPr>
            <w:rFonts w:hint="eastAsia"/>
            <w:lang w:eastAsia="zh-TW"/>
          </w:rPr>
          <w:t>碼</w:t>
        </w:r>
      </w:smartTag>
      <w:r w:rsidRPr="00E224B2">
        <w:rPr>
          <w:rFonts w:hint="eastAsia"/>
          <w:lang w:eastAsia="zh-TW"/>
        </w:rPr>
        <w:t>)</w:t>
      </w:r>
    </w:p>
    <w:p w:rsidR="003744E7" w:rsidRPr="00E224B2" w:rsidRDefault="003744E7" w:rsidP="003744E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受理編號</w:t>
      </w:r>
      <w:r w:rsidRPr="00E224B2">
        <w:rPr>
          <w:rFonts w:hint="eastAsia"/>
          <w:lang w:eastAsia="zh-TW"/>
        </w:rPr>
        <w:t xml:space="preserve"> </w:t>
      </w:r>
      <w:r w:rsidRPr="00E224B2">
        <w:rPr>
          <w:rFonts w:hint="eastAsia"/>
          <w:lang w:eastAsia="zh-TW"/>
        </w:rPr>
        <w:t>第</w:t>
      </w:r>
      <w:smartTag w:uri="urn:schemas-microsoft-com:office:smarttags" w:element="chmetcnv">
        <w:smartTagPr>
          <w:attr w:name="UnitName" w:val="碼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E224B2">
          <w:rPr>
            <w:rFonts w:hint="eastAsia"/>
            <w:lang w:eastAsia="zh-TW"/>
          </w:rPr>
          <w:t>11</w:t>
        </w:r>
        <w:r w:rsidRPr="00E224B2">
          <w:rPr>
            <w:rFonts w:hint="eastAsia"/>
            <w:lang w:eastAsia="zh-TW"/>
          </w:rPr>
          <w:t>碼</w:t>
        </w:r>
      </w:smartTag>
      <w:r w:rsidRPr="00E224B2">
        <w:rPr>
          <w:rFonts w:hint="eastAsia"/>
          <w:lang w:eastAsia="zh-TW"/>
        </w:rPr>
        <w:t>換為由畫</w:t>
      </w:r>
      <w:r w:rsidRPr="00E224B2">
        <w:rPr>
          <w:rFonts w:ascii="新細明體" w:hAnsi="新細明體" w:cs="New Gulim" w:hint="eastAsia"/>
          <w:lang w:eastAsia="zh-TW"/>
        </w:rPr>
        <w:t>面代入之重啟原因代碼</w:t>
      </w:r>
    </w:p>
    <w:p w:rsidR="003744E7" w:rsidRPr="00E224B2" w:rsidRDefault="003744E7" w:rsidP="003744E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sz w:val="18"/>
          <w:szCs w:val="18"/>
          <w:lang w:eastAsia="zh-TW"/>
        </w:rPr>
      </w:pPr>
      <w:r w:rsidRPr="00E224B2">
        <w:rPr>
          <w:rFonts w:ascii="新細明體" w:hAnsi="新細明體" w:hint="eastAsia"/>
          <w:sz w:val="18"/>
          <w:szCs w:val="18"/>
          <w:lang w:eastAsia="zh-TW"/>
        </w:rPr>
        <w:t xml:space="preserve">END </w:t>
      </w:r>
    </w:p>
    <w:p w:rsidR="00B61C73" w:rsidRPr="00E224B2" w:rsidRDefault="00B61C73" w:rsidP="00036FA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以新的受理編號讀取</w:t>
      </w:r>
      <w:r w:rsidRPr="00E224B2">
        <w:rPr>
          <w:rFonts w:hint="eastAsia"/>
          <w:lang w:eastAsia="zh-TW"/>
        </w:rPr>
        <w:t>DTAAA001</w:t>
      </w:r>
      <w:r w:rsidRPr="00E224B2">
        <w:rPr>
          <w:rFonts w:hint="eastAsia"/>
          <w:lang w:eastAsia="zh-TW"/>
        </w:rPr>
        <w:t>看是否存在</w:t>
      </w:r>
    </w:p>
    <w:p w:rsidR="00B61C73" w:rsidRPr="00E224B2" w:rsidRDefault="00B61C73" w:rsidP="00B61C7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IF  FND</w:t>
      </w:r>
      <w:r w:rsidRPr="00E224B2">
        <w:rPr>
          <w:rFonts w:hint="eastAsia"/>
          <w:lang w:eastAsia="zh-TW"/>
        </w:rPr>
        <w:t>：</w:t>
      </w:r>
    </w:p>
    <w:p w:rsidR="00B61C73" w:rsidRPr="00E224B2" w:rsidRDefault="00B61C73" w:rsidP="00036FA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顯示訊息：</w:t>
      </w:r>
      <w:r w:rsidRPr="00E224B2">
        <w:rPr>
          <w:lang w:eastAsia="zh-TW"/>
        </w:rPr>
        <w:t>’</w:t>
      </w:r>
      <w:r w:rsidRPr="00E224B2">
        <w:rPr>
          <w:rFonts w:hint="eastAsia"/>
          <w:lang w:eastAsia="zh-TW"/>
        </w:rPr>
        <w:t>受理編號：</w:t>
      </w:r>
      <w:r w:rsidRPr="00E224B2">
        <w:rPr>
          <w:lang w:eastAsia="zh-TW"/>
        </w:rPr>
        <w:t>’</w:t>
      </w:r>
      <w:r w:rsidRPr="00E224B2">
        <w:rPr>
          <w:rFonts w:hint="eastAsia"/>
          <w:lang w:eastAsia="zh-TW"/>
        </w:rPr>
        <w:t xml:space="preserve">+ </w:t>
      </w:r>
      <w:r w:rsidRPr="00E224B2">
        <w:rPr>
          <w:rFonts w:hint="eastAsia"/>
          <w:lang w:eastAsia="zh-TW"/>
        </w:rPr>
        <w:t>傳入參數</w:t>
      </w:r>
      <w:r w:rsidRPr="00E224B2">
        <w:rPr>
          <w:rFonts w:hint="eastAsia"/>
          <w:lang w:eastAsia="zh-TW"/>
        </w:rPr>
        <w:t>.</w:t>
      </w:r>
      <w:r w:rsidRPr="00E224B2">
        <w:rPr>
          <w:rFonts w:hint="eastAsia"/>
          <w:lang w:eastAsia="zh-TW"/>
        </w:rPr>
        <w:t>受理編號</w:t>
      </w:r>
      <w:r w:rsidRPr="00E224B2">
        <w:rPr>
          <w:rFonts w:hint="eastAsia"/>
          <w:lang w:eastAsia="zh-TW"/>
        </w:rPr>
        <w:t xml:space="preserve">+ </w:t>
      </w:r>
      <w:r w:rsidRPr="00E224B2">
        <w:rPr>
          <w:lang w:eastAsia="zh-TW"/>
        </w:rPr>
        <w:t>’</w:t>
      </w:r>
      <w:r w:rsidRPr="00E224B2">
        <w:rPr>
          <w:rFonts w:hint="eastAsia"/>
          <w:lang w:eastAsia="zh-TW"/>
        </w:rPr>
        <w:t>已存在，無法重起。</w:t>
      </w:r>
      <w:r w:rsidRPr="00E224B2">
        <w:rPr>
          <w:lang w:eastAsia="zh-TW"/>
        </w:rPr>
        <w:t>’</w:t>
      </w:r>
    </w:p>
    <w:p w:rsidR="00B61C73" w:rsidRPr="00E224B2" w:rsidRDefault="00B61C73" w:rsidP="00036FA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RETURN</w:t>
      </w:r>
      <w:r w:rsidRPr="00E224B2">
        <w:rPr>
          <w:rFonts w:hint="eastAsia"/>
          <w:lang w:eastAsia="zh-TW"/>
        </w:rPr>
        <w:t>。</w:t>
      </w:r>
    </w:p>
    <w:p w:rsidR="00036FA3" w:rsidRPr="00E224B2" w:rsidRDefault="00036FA3" w:rsidP="00036FA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將重起資料寫入</w:t>
      </w:r>
      <w:r w:rsidRPr="00E224B2">
        <w:rPr>
          <w:rFonts w:hint="eastAsia"/>
          <w:kern w:val="2"/>
          <w:lang w:eastAsia="zh-TW"/>
        </w:rPr>
        <w:t>DTAAD120</w:t>
      </w:r>
      <w:r w:rsidRPr="00E224B2">
        <w:rPr>
          <w:rFonts w:hint="eastAsia"/>
          <w:kern w:val="2"/>
          <w:lang w:eastAsia="zh-TW"/>
        </w:rPr>
        <w:t>理賠案件改派記錄檔</w:t>
      </w:r>
      <w:r w:rsidRPr="00E224B2">
        <w:rPr>
          <w:rFonts w:hint="eastAsia"/>
          <w:lang w:eastAsia="zh-TW"/>
        </w:rPr>
        <w:t>：</w:t>
      </w:r>
    </w:p>
    <w:tbl>
      <w:tblPr>
        <w:tblW w:w="7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1"/>
        <w:gridCol w:w="4405"/>
      </w:tblGrid>
      <w:tr w:rsidR="00036FA3" w:rsidRPr="00E224B2">
        <w:trPr>
          <w:trHeight w:val="285"/>
          <w:jc w:val="center"/>
        </w:trPr>
        <w:tc>
          <w:tcPr>
            <w:tcW w:w="2711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FA3" w:rsidRPr="00E224B2" w:rsidRDefault="00036FA3" w:rsidP="00036FA3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4405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FA3" w:rsidRPr="00E224B2" w:rsidRDefault="00036FA3" w:rsidP="00036FA3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</w:tr>
      <w:tr w:rsidR="00036FA3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6FA3" w:rsidRPr="00E224B2" w:rsidRDefault="00036FA3" w:rsidP="00036FA3">
            <w:pPr>
              <w:rPr>
                <w:rFonts w:ascii="細明體" w:eastAsia="細明體" w:hAnsi="細明體"/>
                <w:sz w:val="20"/>
              </w:rPr>
            </w:pPr>
            <w:r w:rsidRPr="00E224B2">
              <w:rPr>
                <w:rFonts w:ascii="細明體" w:eastAsia="細明體" w:hAnsi="細明體" w:hint="eastAsia"/>
                <w:sz w:val="20"/>
              </w:rPr>
              <w:t>原受理編號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FA3" w:rsidRPr="00E224B2" w:rsidRDefault="00036FA3" w:rsidP="00036FA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原受理編號</w:t>
            </w:r>
          </w:p>
        </w:tc>
      </w:tr>
      <w:tr w:rsidR="00036FA3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6FA3" w:rsidRPr="00E224B2" w:rsidRDefault="00036FA3" w:rsidP="00036FA3">
            <w:pPr>
              <w:rPr>
                <w:rFonts w:ascii="細明體" w:eastAsia="細明體" w:hAnsi="細明體" w:hint="eastAsia"/>
                <w:sz w:val="20"/>
              </w:rPr>
            </w:pPr>
            <w:r w:rsidRPr="00E224B2">
              <w:rPr>
                <w:rFonts w:ascii="細明體" w:eastAsia="細明體" w:hAnsi="細明體" w:hint="eastAsia"/>
                <w:sz w:val="20"/>
              </w:rPr>
              <w:t>重起後受理編號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FA3" w:rsidRPr="00E224B2" w:rsidRDefault="00036FA3" w:rsidP="00036FA3">
            <w:pPr>
              <w:jc w:val="both"/>
              <w:rPr>
                <w:rFonts w:ascii="新細明體" w:hAnsi="新細明體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新受理編號</w:t>
            </w:r>
          </w:p>
        </w:tc>
      </w:tr>
      <w:tr w:rsidR="00036FA3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6FA3" w:rsidRPr="00E224B2" w:rsidRDefault="00036FA3" w:rsidP="00036FA3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>輸入人員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FA3" w:rsidRPr="00E224B2" w:rsidRDefault="00036FA3" w:rsidP="00036FA3">
            <w:pPr>
              <w:jc w:val="both"/>
              <w:rPr>
                <w:sz w:val="20"/>
                <w:szCs w:val="20"/>
              </w:rPr>
            </w:pPr>
            <w:r w:rsidRPr="00E224B2">
              <w:rPr>
                <w:rFonts w:hint="eastAsia"/>
                <w:sz w:val="20"/>
                <w:szCs w:val="20"/>
              </w:rPr>
              <w:t>使用者</w:t>
            </w:r>
            <w:r w:rsidRPr="00E224B2"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036FA3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6FA3" w:rsidRPr="00E224B2" w:rsidRDefault="00036FA3" w:rsidP="00036FA3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>輸入人員姓名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FA3" w:rsidRPr="00E224B2" w:rsidRDefault="00036FA3" w:rsidP="00036FA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使用者姓名</w:t>
            </w:r>
          </w:p>
        </w:tc>
      </w:tr>
      <w:tr w:rsidR="00036FA3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6FA3" w:rsidRPr="00E224B2" w:rsidRDefault="00036FA3" w:rsidP="00036FA3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>輸入人員單位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FA3" w:rsidRPr="00E224B2" w:rsidRDefault="00036FA3" w:rsidP="00036FA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使用者單位代碼</w:t>
            </w:r>
          </w:p>
        </w:tc>
      </w:tr>
      <w:tr w:rsidR="00036FA3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6FA3" w:rsidRPr="00E224B2" w:rsidRDefault="00036FA3" w:rsidP="00036FA3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>輸入時間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FA3" w:rsidRPr="00E224B2" w:rsidRDefault="00036FA3" w:rsidP="00036FA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hint="eastAsia"/>
                <w:sz w:val="20"/>
                <w:szCs w:val="20"/>
              </w:rPr>
              <w:t>交易時間</w:t>
            </w:r>
          </w:p>
        </w:tc>
      </w:tr>
    </w:tbl>
    <w:p w:rsidR="00036FA3" w:rsidRPr="00E224B2" w:rsidRDefault="00036FA3" w:rsidP="004172E2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4F590B" w:rsidRPr="00E224B2" w:rsidRDefault="00733009" w:rsidP="00036FA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將原先受理編號資料複製一份至新的受理編號：</w:t>
      </w:r>
    </w:p>
    <w:p w:rsidR="00733009" w:rsidRPr="00E224B2" w:rsidRDefault="00733009" w:rsidP="0073300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DTAAA001</w:t>
      </w:r>
      <w:r w:rsidRPr="00E224B2">
        <w:rPr>
          <w:rFonts w:hint="eastAsia"/>
          <w:lang w:eastAsia="zh-TW"/>
        </w:rPr>
        <w:t>：</w:t>
      </w:r>
      <w:r w:rsidRPr="00E224B2">
        <w:rPr>
          <w:rFonts w:hint="eastAsia"/>
          <w:lang w:eastAsia="zh-TW"/>
        </w:rPr>
        <w:t>(</w:t>
      </w:r>
      <w:r w:rsidRPr="00E224B2">
        <w:rPr>
          <w:rFonts w:hint="eastAsia"/>
          <w:lang w:eastAsia="zh-TW"/>
        </w:rPr>
        <w:t>除以下欄位更換，其他資料均同原先受理編號資料</w:t>
      </w:r>
      <w:r w:rsidRPr="00E224B2">
        <w:rPr>
          <w:rFonts w:hint="eastAsia"/>
          <w:lang w:eastAsia="zh-TW"/>
        </w:rPr>
        <w:t>)</w:t>
      </w:r>
    </w:p>
    <w:tbl>
      <w:tblPr>
        <w:tblW w:w="7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1"/>
        <w:gridCol w:w="4405"/>
      </w:tblGrid>
      <w:tr w:rsidR="00733009" w:rsidRPr="00E224B2">
        <w:trPr>
          <w:trHeight w:val="285"/>
          <w:jc w:val="center"/>
        </w:trPr>
        <w:tc>
          <w:tcPr>
            <w:tcW w:w="2711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33009" w:rsidRPr="00E224B2" w:rsidRDefault="00733009" w:rsidP="00733009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4405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33009" w:rsidRPr="00E224B2" w:rsidRDefault="00733009" w:rsidP="00733009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</w:tr>
      <w:tr w:rsidR="00733009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3009" w:rsidRPr="00E224B2" w:rsidRDefault="00733009" w:rsidP="00733009">
            <w:pPr>
              <w:rPr>
                <w:rFonts w:ascii="細明體" w:eastAsia="細明體" w:hAnsi="細明體" w:cs="Arial Unicode MS"/>
                <w:sz w:val="20"/>
              </w:rPr>
            </w:pPr>
            <w:r w:rsidRPr="00E224B2"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009" w:rsidRPr="00E224B2" w:rsidRDefault="00733009" w:rsidP="00733009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新受理編號</w:t>
            </w:r>
          </w:p>
        </w:tc>
      </w:tr>
      <w:tr w:rsidR="00733009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3009" w:rsidRPr="00E224B2" w:rsidRDefault="00733009" w:rsidP="00733009">
            <w:pPr>
              <w:rPr>
                <w:rFonts w:ascii="細明體" w:eastAsia="細明體" w:hAnsi="細明體" w:hint="eastAsia"/>
                <w:sz w:val="20"/>
              </w:rPr>
            </w:pPr>
            <w:r w:rsidRPr="00E224B2">
              <w:rPr>
                <w:rFonts w:ascii="細明體" w:eastAsia="細明體" w:hAnsi="細明體" w:hint="eastAsia"/>
                <w:sz w:val="20"/>
              </w:rPr>
              <w:t>受理進度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009" w:rsidRPr="00E224B2" w:rsidRDefault="000D7FDE" w:rsidP="00733009">
            <w:pPr>
              <w:jc w:val="both"/>
              <w:rPr>
                <w:rFonts w:ascii="新細明體" w:hAnsi="新細明體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3</w:t>
            </w:r>
            <w:r w:rsidR="00733009" w:rsidRPr="00E224B2">
              <w:rPr>
                <w:rFonts w:ascii="新細明體" w:hAnsi="新細明體" w:hint="eastAsia"/>
                <w:sz w:val="20"/>
                <w:szCs w:val="20"/>
              </w:rPr>
              <w:t>0</w:t>
            </w:r>
          </w:p>
        </w:tc>
      </w:tr>
      <w:tr w:rsidR="00733009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3009" w:rsidRPr="00E224B2" w:rsidRDefault="00733009" w:rsidP="00733009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>受理單位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009" w:rsidRPr="00E224B2" w:rsidRDefault="00733009" w:rsidP="00733009">
            <w:pPr>
              <w:jc w:val="both"/>
              <w:rPr>
                <w:sz w:val="20"/>
                <w:szCs w:val="20"/>
              </w:rPr>
            </w:pPr>
            <w:r w:rsidRPr="00E224B2">
              <w:rPr>
                <w:rFonts w:hint="eastAsia"/>
                <w:sz w:val="20"/>
                <w:szCs w:val="20"/>
              </w:rPr>
              <w:t>使用者單位</w:t>
            </w:r>
          </w:p>
        </w:tc>
      </w:tr>
      <w:tr w:rsidR="00733009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3009" w:rsidRPr="00E224B2" w:rsidRDefault="00733009" w:rsidP="00733009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>受理單位中文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009" w:rsidRPr="00E224B2" w:rsidRDefault="00733009" w:rsidP="00733009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使用者單位中文</w:t>
            </w:r>
          </w:p>
        </w:tc>
      </w:tr>
      <w:tr w:rsidR="00733009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3009" w:rsidRPr="00E224B2" w:rsidRDefault="00733009" w:rsidP="00733009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>受理人員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009" w:rsidRPr="00E224B2" w:rsidRDefault="00733009" w:rsidP="00733009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使用者ID</w:t>
            </w:r>
          </w:p>
        </w:tc>
      </w:tr>
      <w:tr w:rsidR="00733009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3009" w:rsidRPr="00E224B2" w:rsidRDefault="00733009" w:rsidP="00733009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>受理人員姓名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009" w:rsidRPr="00E224B2" w:rsidRDefault="00733009" w:rsidP="00733009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使用者姓名</w:t>
            </w:r>
          </w:p>
        </w:tc>
      </w:tr>
      <w:tr w:rsidR="00733009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3009" w:rsidRPr="00E224B2" w:rsidRDefault="00733009" w:rsidP="00733009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>受理日期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009" w:rsidRPr="00E224B2" w:rsidRDefault="00733009" w:rsidP="00733009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hint="eastAsia"/>
                <w:sz w:val="20"/>
                <w:szCs w:val="20"/>
              </w:rPr>
              <w:t>交易時間</w:t>
            </w:r>
          </w:p>
        </w:tc>
      </w:tr>
      <w:tr w:rsidR="00733009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3009" w:rsidRPr="00E224B2" w:rsidRDefault="00733009" w:rsidP="00733009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>核賠人員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009" w:rsidRPr="00E224B2" w:rsidRDefault="00D10930" w:rsidP="00733009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使用者ID</w:t>
            </w:r>
          </w:p>
        </w:tc>
      </w:tr>
      <w:tr w:rsidR="00733009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3009" w:rsidRPr="00E224B2" w:rsidRDefault="00733009" w:rsidP="00733009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>核賠人員姓名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009" w:rsidRPr="00E224B2" w:rsidRDefault="00D10930" w:rsidP="00733009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使用者姓名</w:t>
            </w:r>
          </w:p>
        </w:tc>
      </w:tr>
      <w:tr w:rsidR="00733009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3009" w:rsidRPr="00E224B2" w:rsidRDefault="00733009" w:rsidP="00733009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>核賠日期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009" w:rsidRPr="00E224B2" w:rsidRDefault="00733009" w:rsidP="00733009">
            <w:pPr>
              <w:jc w:val="both"/>
              <w:rPr>
                <w:rFonts w:eastAsia="細明體"/>
                <w:sz w:val="20"/>
                <w:szCs w:val="20"/>
              </w:rPr>
            </w:pPr>
          </w:p>
        </w:tc>
      </w:tr>
      <w:tr w:rsidR="00733009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3009" w:rsidRPr="00E224B2" w:rsidRDefault="00733009" w:rsidP="00733009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>核賠單位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009" w:rsidRPr="00E224B2" w:rsidRDefault="00D10930" w:rsidP="00733009">
            <w:pPr>
              <w:jc w:val="both"/>
              <w:rPr>
                <w:rFonts w:eastAsia="細明體"/>
                <w:sz w:val="20"/>
                <w:szCs w:val="20"/>
              </w:rPr>
            </w:pPr>
            <w:r w:rsidRPr="00E224B2">
              <w:rPr>
                <w:rFonts w:hint="eastAsia"/>
                <w:sz w:val="20"/>
                <w:szCs w:val="20"/>
              </w:rPr>
              <w:t>使用者單位</w:t>
            </w:r>
          </w:p>
        </w:tc>
      </w:tr>
      <w:tr w:rsidR="00733009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3009" w:rsidRPr="00E224B2" w:rsidRDefault="00733009" w:rsidP="00733009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>核賠單位中文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009" w:rsidRPr="00E224B2" w:rsidRDefault="00D10930" w:rsidP="00733009">
            <w:pPr>
              <w:jc w:val="both"/>
              <w:rPr>
                <w:rFonts w:eastAsia="細明體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使用者單位中文</w:t>
            </w:r>
          </w:p>
        </w:tc>
      </w:tr>
      <w:tr w:rsidR="003351B2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51B2" w:rsidRPr="00E224B2" w:rsidRDefault="003351B2" w:rsidP="00733009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>登打完成時間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51B2" w:rsidRPr="00E224B2" w:rsidRDefault="003351B2" w:rsidP="00733009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交易時間</w:t>
            </w:r>
          </w:p>
        </w:tc>
      </w:tr>
      <w:tr w:rsidR="00FD53FC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D53FC" w:rsidRPr="00E224B2" w:rsidRDefault="00FD53FC" w:rsidP="00733009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>不給付通知函輸入碼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53FC" w:rsidRPr="00E224B2" w:rsidRDefault="00FD53FC" w:rsidP="00733009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0</w:t>
            </w:r>
          </w:p>
        </w:tc>
      </w:tr>
      <w:tr w:rsidR="00E47107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7107" w:rsidRPr="00E224B2" w:rsidRDefault="00E47107" w:rsidP="00733009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>是否全自動核賠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7107" w:rsidRPr="00E224B2" w:rsidRDefault="00E47107" w:rsidP="00733009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N</w:t>
            </w:r>
          </w:p>
        </w:tc>
      </w:tr>
      <w:tr w:rsidR="00E47107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7107" w:rsidRPr="00E224B2" w:rsidRDefault="00E47107" w:rsidP="00733009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>非全自動核賠原因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7107" w:rsidRPr="00E224B2" w:rsidRDefault="00E47107" w:rsidP="00733009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重啟件</w:t>
            </w:r>
          </w:p>
        </w:tc>
      </w:tr>
    </w:tbl>
    <w:p w:rsidR="00D10930" w:rsidRPr="00E224B2" w:rsidRDefault="00D10930" w:rsidP="00D1093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DTAAA010</w:t>
      </w:r>
      <w:r w:rsidRPr="00E224B2">
        <w:rPr>
          <w:rFonts w:hint="eastAsia"/>
          <w:lang w:eastAsia="zh-TW"/>
        </w:rPr>
        <w:t>：</w:t>
      </w:r>
      <w:r w:rsidRPr="00E224B2">
        <w:rPr>
          <w:rFonts w:hint="eastAsia"/>
          <w:lang w:eastAsia="zh-TW"/>
        </w:rPr>
        <w:t>(</w:t>
      </w:r>
      <w:r w:rsidRPr="00E224B2">
        <w:rPr>
          <w:rFonts w:hint="eastAsia"/>
          <w:lang w:eastAsia="zh-TW"/>
        </w:rPr>
        <w:t>除以下欄位更換，其他資料均同原先受理編號資料</w:t>
      </w:r>
      <w:r w:rsidRPr="00E224B2">
        <w:rPr>
          <w:rFonts w:hint="eastAsia"/>
          <w:lang w:eastAsia="zh-TW"/>
        </w:rPr>
        <w:t>)</w:t>
      </w:r>
    </w:p>
    <w:tbl>
      <w:tblPr>
        <w:tblW w:w="7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1"/>
        <w:gridCol w:w="4405"/>
      </w:tblGrid>
      <w:tr w:rsidR="00D10930" w:rsidRPr="00E224B2">
        <w:trPr>
          <w:trHeight w:val="285"/>
          <w:jc w:val="center"/>
        </w:trPr>
        <w:tc>
          <w:tcPr>
            <w:tcW w:w="2711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930" w:rsidRPr="00E224B2" w:rsidRDefault="00D10930" w:rsidP="00D1093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4405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930" w:rsidRPr="00E224B2" w:rsidRDefault="00D10930" w:rsidP="00D1093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</w:tr>
      <w:tr w:rsidR="00D10930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930" w:rsidRPr="00E224B2" w:rsidRDefault="00D10930" w:rsidP="00D10930">
            <w:pPr>
              <w:rPr>
                <w:rFonts w:ascii="細明體" w:eastAsia="細明體" w:hAnsi="細明體" w:cs="Arial Unicode MS"/>
                <w:sz w:val="20"/>
              </w:rPr>
            </w:pPr>
            <w:r w:rsidRPr="00E224B2"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0930" w:rsidRPr="00E224B2" w:rsidRDefault="00D10930" w:rsidP="00D1093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新受理編號</w:t>
            </w:r>
          </w:p>
        </w:tc>
      </w:tr>
    </w:tbl>
    <w:p w:rsidR="00D10930" w:rsidRPr="00E224B2" w:rsidRDefault="00D10930" w:rsidP="00D1093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DTAAA011</w:t>
      </w:r>
      <w:r w:rsidRPr="00E224B2">
        <w:rPr>
          <w:rFonts w:hint="eastAsia"/>
          <w:lang w:eastAsia="zh-TW"/>
        </w:rPr>
        <w:t>：</w:t>
      </w:r>
      <w:r w:rsidRPr="00E224B2">
        <w:rPr>
          <w:rFonts w:hint="eastAsia"/>
          <w:lang w:eastAsia="zh-TW"/>
        </w:rPr>
        <w:t>(</w:t>
      </w:r>
      <w:r w:rsidRPr="00E224B2">
        <w:rPr>
          <w:rFonts w:hint="eastAsia"/>
          <w:lang w:eastAsia="zh-TW"/>
        </w:rPr>
        <w:t>除以下欄位更換，其他資料均同原先受理編號資料</w:t>
      </w:r>
      <w:r w:rsidRPr="00E224B2">
        <w:rPr>
          <w:rFonts w:hint="eastAsia"/>
          <w:lang w:eastAsia="zh-TW"/>
        </w:rPr>
        <w:t>)</w:t>
      </w:r>
    </w:p>
    <w:tbl>
      <w:tblPr>
        <w:tblW w:w="7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1"/>
        <w:gridCol w:w="4405"/>
      </w:tblGrid>
      <w:tr w:rsidR="00D10930" w:rsidRPr="00E224B2">
        <w:trPr>
          <w:trHeight w:val="285"/>
          <w:jc w:val="center"/>
        </w:trPr>
        <w:tc>
          <w:tcPr>
            <w:tcW w:w="2711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930" w:rsidRPr="00E224B2" w:rsidRDefault="00D10930" w:rsidP="00D1093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4405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930" w:rsidRPr="00E224B2" w:rsidRDefault="00D10930" w:rsidP="00D1093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</w:tr>
      <w:tr w:rsidR="00D10930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930" w:rsidRPr="00E224B2" w:rsidRDefault="00D10930" w:rsidP="00D10930">
            <w:pPr>
              <w:rPr>
                <w:rFonts w:ascii="細明體" w:eastAsia="細明體" w:hAnsi="細明體" w:cs="Arial Unicode MS"/>
                <w:sz w:val="20"/>
              </w:rPr>
            </w:pPr>
            <w:r w:rsidRPr="00E224B2"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0930" w:rsidRPr="00E224B2" w:rsidRDefault="00D10930" w:rsidP="00D1093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新受理編號</w:t>
            </w:r>
          </w:p>
        </w:tc>
      </w:tr>
    </w:tbl>
    <w:p w:rsidR="00D10930" w:rsidRPr="00E224B2" w:rsidRDefault="00D10930" w:rsidP="00D1093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DTAAA012</w:t>
      </w:r>
      <w:r w:rsidRPr="00E224B2">
        <w:rPr>
          <w:rFonts w:hint="eastAsia"/>
          <w:lang w:eastAsia="zh-TW"/>
        </w:rPr>
        <w:t>：</w:t>
      </w:r>
      <w:r w:rsidRPr="00E224B2">
        <w:rPr>
          <w:rFonts w:hint="eastAsia"/>
          <w:lang w:eastAsia="zh-TW"/>
        </w:rPr>
        <w:t>(</w:t>
      </w:r>
      <w:r w:rsidRPr="00E224B2">
        <w:rPr>
          <w:rFonts w:hint="eastAsia"/>
          <w:lang w:eastAsia="zh-TW"/>
        </w:rPr>
        <w:t>除以下欄位更換，其他資料均同原先受理編號資料</w:t>
      </w:r>
      <w:r w:rsidRPr="00E224B2">
        <w:rPr>
          <w:rFonts w:hint="eastAsia"/>
          <w:lang w:eastAsia="zh-TW"/>
        </w:rPr>
        <w:t>)</w:t>
      </w:r>
    </w:p>
    <w:tbl>
      <w:tblPr>
        <w:tblW w:w="7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1"/>
        <w:gridCol w:w="4405"/>
      </w:tblGrid>
      <w:tr w:rsidR="00D10930" w:rsidRPr="00E224B2">
        <w:trPr>
          <w:trHeight w:val="285"/>
          <w:jc w:val="center"/>
        </w:trPr>
        <w:tc>
          <w:tcPr>
            <w:tcW w:w="2711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930" w:rsidRPr="00E224B2" w:rsidRDefault="00D10930" w:rsidP="00D1093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4405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930" w:rsidRPr="00E224B2" w:rsidRDefault="00D10930" w:rsidP="00D1093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</w:tr>
      <w:tr w:rsidR="00D10930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930" w:rsidRPr="00E224B2" w:rsidRDefault="00D10930" w:rsidP="00D10930">
            <w:pPr>
              <w:rPr>
                <w:rFonts w:ascii="細明體" w:eastAsia="細明體" w:hAnsi="細明體" w:cs="Arial Unicode MS"/>
                <w:sz w:val="20"/>
              </w:rPr>
            </w:pPr>
            <w:r w:rsidRPr="00E224B2"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0930" w:rsidRPr="00E224B2" w:rsidRDefault="00D10930" w:rsidP="00D1093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新受理編號</w:t>
            </w:r>
          </w:p>
        </w:tc>
      </w:tr>
    </w:tbl>
    <w:p w:rsidR="00D10930" w:rsidRPr="00E224B2" w:rsidRDefault="00D10930" w:rsidP="00D1093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DTAAA020</w:t>
      </w:r>
      <w:r w:rsidRPr="00E224B2">
        <w:rPr>
          <w:rFonts w:hint="eastAsia"/>
          <w:lang w:eastAsia="zh-TW"/>
        </w:rPr>
        <w:t>：</w:t>
      </w:r>
      <w:r w:rsidRPr="00E224B2">
        <w:rPr>
          <w:rFonts w:hint="eastAsia"/>
          <w:lang w:eastAsia="zh-TW"/>
        </w:rPr>
        <w:t>(</w:t>
      </w:r>
      <w:r w:rsidRPr="00E224B2">
        <w:rPr>
          <w:rFonts w:hint="eastAsia"/>
          <w:lang w:eastAsia="zh-TW"/>
        </w:rPr>
        <w:t>除以下欄位更換，其他資料均同原先受理編號資料</w:t>
      </w:r>
      <w:r w:rsidRPr="00E224B2">
        <w:rPr>
          <w:rFonts w:hint="eastAsia"/>
          <w:lang w:eastAsia="zh-TW"/>
        </w:rPr>
        <w:t>)</w:t>
      </w:r>
    </w:p>
    <w:tbl>
      <w:tblPr>
        <w:tblW w:w="7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1"/>
        <w:gridCol w:w="4405"/>
      </w:tblGrid>
      <w:tr w:rsidR="00D10930" w:rsidRPr="00E224B2">
        <w:trPr>
          <w:trHeight w:val="285"/>
          <w:jc w:val="center"/>
        </w:trPr>
        <w:tc>
          <w:tcPr>
            <w:tcW w:w="2711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930" w:rsidRPr="00E224B2" w:rsidRDefault="00D10930" w:rsidP="00D1093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4405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930" w:rsidRPr="00E224B2" w:rsidRDefault="00D10930" w:rsidP="00D1093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</w:tr>
      <w:tr w:rsidR="00D10930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930" w:rsidRPr="00E224B2" w:rsidRDefault="00D10930" w:rsidP="00D10930">
            <w:pPr>
              <w:rPr>
                <w:rFonts w:ascii="細明體" w:eastAsia="細明體" w:hAnsi="細明體" w:cs="Arial Unicode MS"/>
                <w:sz w:val="20"/>
              </w:rPr>
            </w:pPr>
            <w:r w:rsidRPr="00E224B2"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0930" w:rsidRPr="00E224B2" w:rsidRDefault="00D10930" w:rsidP="00D1093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新受理編號</w:t>
            </w:r>
          </w:p>
        </w:tc>
      </w:tr>
    </w:tbl>
    <w:p w:rsidR="00D10930" w:rsidRPr="00E224B2" w:rsidRDefault="00D10930" w:rsidP="00D1093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DTAAA021</w:t>
      </w:r>
      <w:r w:rsidRPr="00E224B2">
        <w:rPr>
          <w:rFonts w:hint="eastAsia"/>
          <w:lang w:eastAsia="zh-TW"/>
        </w:rPr>
        <w:t>：</w:t>
      </w:r>
      <w:r w:rsidRPr="00E224B2">
        <w:rPr>
          <w:rFonts w:hint="eastAsia"/>
          <w:lang w:eastAsia="zh-TW"/>
        </w:rPr>
        <w:t>(</w:t>
      </w:r>
      <w:r w:rsidRPr="00E224B2">
        <w:rPr>
          <w:rFonts w:hint="eastAsia"/>
          <w:lang w:eastAsia="zh-TW"/>
        </w:rPr>
        <w:t>除以下欄位更換，其他資料均同原先受理編號資料</w:t>
      </w:r>
      <w:r w:rsidRPr="00E224B2">
        <w:rPr>
          <w:rFonts w:hint="eastAsia"/>
          <w:lang w:eastAsia="zh-TW"/>
        </w:rPr>
        <w:t>)</w:t>
      </w:r>
    </w:p>
    <w:tbl>
      <w:tblPr>
        <w:tblW w:w="7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1"/>
        <w:gridCol w:w="4405"/>
      </w:tblGrid>
      <w:tr w:rsidR="00D10930" w:rsidRPr="00E224B2">
        <w:trPr>
          <w:trHeight w:val="285"/>
          <w:jc w:val="center"/>
        </w:trPr>
        <w:tc>
          <w:tcPr>
            <w:tcW w:w="2711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930" w:rsidRPr="00E224B2" w:rsidRDefault="00D10930" w:rsidP="00D1093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4405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930" w:rsidRPr="00E224B2" w:rsidRDefault="00D10930" w:rsidP="00D1093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</w:tr>
      <w:tr w:rsidR="00D10930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930" w:rsidRPr="00E224B2" w:rsidRDefault="00D10930" w:rsidP="00D10930">
            <w:pPr>
              <w:rPr>
                <w:rFonts w:ascii="細明體" w:eastAsia="細明體" w:hAnsi="細明體" w:cs="Arial Unicode MS"/>
                <w:sz w:val="20"/>
              </w:rPr>
            </w:pPr>
            <w:r w:rsidRPr="00E224B2"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0930" w:rsidRPr="00E224B2" w:rsidRDefault="00D10930" w:rsidP="00D1093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新受理編號</w:t>
            </w:r>
          </w:p>
        </w:tc>
      </w:tr>
    </w:tbl>
    <w:p w:rsidR="00D10930" w:rsidRPr="00E224B2" w:rsidRDefault="00D10930" w:rsidP="00D1093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DTAAA030</w:t>
      </w:r>
      <w:r w:rsidRPr="00E224B2">
        <w:rPr>
          <w:rFonts w:hint="eastAsia"/>
          <w:lang w:eastAsia="zh-TW"/>
        </w:rPr>
        <w:t>：</w:t>
      </w:r>
      <w:r w:rsidRPr="00E224B2">
        <w:rPr>
          <w:rFonts w:hint="eastAsia"/>
          <w:lang w:eastAsia="zh-TW"/>
        </w:rPr>
        <w:t>(</w:t>
      </w:r>
      <w:r w:rsidRPr="00E224B2">
        <w:rPr>
          <w:rFonts w:hint="eastAsia"/>
          <w:lang w:eastAsia="zh-TW"/>
        </w:rPr>
        <w:t>除以下欄位更換，其他資料均同原先受理編號資料</w:t>
      </w:r>
      <w:r w:rsidRPr="00E224B2">
        <w:rPr>
          <w:rFonts w:hint="eastAsia"/>
          <w:lang w:eastAsia="zh-TW"/>
        </w:rPr>
        <w:t>)</w:t>
      </w:r>
    </w:p>
    <w:tbl>
      <w:tblPr>
        <w:tblW w:w="7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1"/>
        <w:gridCol w:w="4405"/>
      </w:tblGrid>
      <w:tr w:rsidR="00D10930" w:rsidRPr="00E224B2">
        <w:trPr>
          <w:trHeight w:val="285"/>
          <w:jc w:val="center"/>
        </w:trPr>
        <w:tc>
          <w:tcPr>
            <w:tcW w:w="2711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930" w:rsidRPr="00E224B2" w:rsidRDefault="00D10930" w:rsidP="00D1093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4405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930" w:rsidRPr="00E224B2" w:rsidRDefault="00D10930" w:rsidP="00D1093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</w:tr>
      <w:tr w:rsidR="00D10930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930" w:rsidRPr="00E224B2" w:rsidRDefault="00D10930" w:rsidP="00D10930">
            <w:pPr>
              <w:rPr>
                <w:rFonts w:ascii="細明體" w:eastAsia="細明體" w:hAnsi="細明體" w:cs="Arial Unicode MS"/>
                <w:sz w:val="20"/>
              </w:rPr>
            </w:pPr>
            <w:r w:rsidRPr="00E224B2"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0930" w:rsidRPr="00E224B2" w:rsidRDefault="00D10930" w:rsidP="00D1093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新受理編號</w:t>
            </w:r>
          </w:p>
        </w:tc>
      </w:tr>
    </w:tbl>
    <w:p w:rsidR="00D10930" w:rsidRPr="00E224B2" w:rsidRDefault="00D10930" w:rsidP="00D1093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DTAAA040</w:t>
      </w:r>
      <w:r w:rsidRPr="00E224B2">
        <w:rPr>
          <w:rFonts w:hint="eastAsia"/>
          <w:lang w:eastAsia="zh-TW"/>
        </w:rPr>
        <w:t>：</w:t>
      </w:r>
      <w:r w:rsidRPr="00E224B2">
        <w:rPr>
          <w:rFonts w:hint="eastAsia"/>
          <w:lang w:eastAsia="zh-TW"/>
        </w:rPr>
        <w:t>(</w:t>
      </w:r>
      <w:r w:rsidRPr="00E224B2">
        <w:rPr>
          <w:rFonts w:hint="eastAsia"/>
          <w:lang w:eastAsia="zh-TW"/>
        </w:rPr>
        <w:t>除以下欄位更換，其他資料均同原先受理編號資料</w:t>
      </w:r>
      <w:r w:rsidRPr="00E224B2">
        <w:rPr>
          <w:rFonts w:hint="eastAsia"/>
          <w:lang w:eastAsia="zh-TW"/>
        </w:rPr>
        <w:t>)</w:t>
      </w:r>
    </w:p>
    <w:tbl>
      <w:tblPr>
        <w:tblW w:w="7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1"/>
        <w:gridCol w:w="4405"/>
      </w:tblGrid>
      <w:tr w:rsidR="00D10930" w:rsidRPr="00E224B2">
        <w:trPr>
          <w:trHeight w:val="285"/>
          <w:jc w:val="center"/>
        </w:trPr>
        <w:tc>
          <w:tcPr>
            <w:tcW w:w="2711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930" w:rsidRPr="00E224B2" w:rsidRDefault="00D10930" w:rsidP="00D1093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4405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930" w:rsidRPr="00E224B2" w:rsidRDefault="00D10930" w:rsidP="00D1093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</w:tr>
      <w:tr w:rsidR="00D10930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930" w:rsidRPr="00E224B2" w:rsidRDefault="00D10930" w:rsidP="00D10930">
            <w:pPr>
              <w:rPr>
                <w:rFonts w:ascii="細明體" w:eastAsia="細明體" w:hAnsi="細明體" w:cs="Arial Unicode MS"/>
                <w:sz w:val="20"/>
              </w:rPr>
            </w:pPr>
            <w:r w:rsidRPr="00E224B2"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0930" w:rsidRPr="00E224B2" w:rsidRDefault="00D10930" w:rsidP="00D1093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新受理編號</w:t>
            </w:r>
          </w:p>
        </w:tc>
      </w:tr>
    </w:tbl>
    <w:p w:rsidR="00D10930" w:rsidRPr="00E224B2" w:rsidRDefault="00D10930" w:rsidP="00D1093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DTAAA041</w:t>
      </w:r>
      <w:r w:rsidRPr="00E224B2">
        <w:rPr>
          <w:rFonts w:hint="eastAsia"/>
          <w:lang w:eastAsia="zh-TW"/>
        </w:rPr>
        <w:t>：</w:t>
      </w:r>
      <w:r w:rsidRPr="00E224B2">
        <w:rPr>
          <w:rFonts w:hint="eastAsia"/>
          <w:lang w:eastAsia="zh-TW"/>
        </w:rPr>
        <w:t>(</w:t>
      </w:r>
      <w:r w:rsidRPr="00E224B2">
        <w:rPr>
          <w:rFonts w:hint="eastAsia"/>
          <w:lang w:eastAsia="zh-TW"/>
        </w:rPr>
        <w:t>除以下欄位更換，其他資料均同原先受理編號資料</w:t>
      </w:r>
      <w:r w:rsidRPr="00E224B2">
        <w:rPr>
          <w:rFonts w:hint="eastAsia"/>
          <w:lang w:eastAsia="zh-TW"/>
        </w:rPr>
        <w:t>)</w:t>
      </w:r>
    </w:p>
    <w:tbl>
      <w:tblPr>
        <w:tblW w:w="7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1"/>
        <w:gridCol w:w="4405"/>
      </w:tblGrid>
      <w:tr w:rsidR="00D10930" w:rsidRPr="00E224B2">
        <w:trPr>
          <w:trHeight w:val="285"/>
          <w:jc w:val="center"/>
        </w:trPr>
        <w:tc>
          <w:tcPr>
            <w:tcW w:w="2711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930" w:rsidRPr="00E224B2" w:rsidRDefault="00D10930" w:rsidP="00D1093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4405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930" w:rsidRPr="00E224B2" w:rsidRDefault="00D10930" w:rsidP="00D1093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</w:tr>
      <w:tr w:rsidR="00D10930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930" w:rsidRPr="00E224B2" w:rsidRDefault="00D10930" w:rsidP="00D10930">
            <w:pPr>
              <w:rPr>
                <w:rFonts w:ascii="細明體" w:eastAsia="細明體" w:hAnsi="細明體" w:cs="Arial Unicode MS"/>
                <w:sz w:val="20"/>
              </w:rPr>
            </w:pPr>
            <w:r w:rsidRPr="00E224B2"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0930" w:rsidRPr="00E224B2" w:rsidRDefault="00D10930" w:rsidP="00D1093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新受理編號</w:t>
            </w:r>
          </w:p>
        </w:tc>
      </w:tr>
    </w:tbl>
    <w:p w:rsidR="00D10930" w:rsidRPr="00E224B2" w:rsidRDefault="00D10930" w:rsidP="00D1093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DTAV0011_AA</w:t>
      </w:r>
      <w:r w:rsidRPr="00E224B2">
        <w:rPr>
          <w:rFonts w:hint="eastAsia"/>
          <w:lang w:eastAsia="zh-TW"/>
        </w:rPr>
        <w:t>：</w:t>
      </w:r>
      <w:r w:rsidRPr="00E224B2">
        <w:rPr>
          <w:rFonts w:hint="eastAsia"/>
          <w:lang w:eastAsia="zh-TW"/>
        </w:rPr>
        <w:t>(</w:t>
      </w:r>
      <w:r w:rsidRPr="00E224B2">
        <w:rPr>
          <w:rFonts w:hint="eastAsia"/>
          <w:lang w:eastAsia="zh-TW"/>
        </w:rPr>
        <w:t>除以下欄位更換，其他資料均同原先受理編號資料</w:t>
      </w:r>
      <w:r w:rsidRPr="00E224B2">
        <w:rPr>
          <w:rFonts w:hint="eastAsia"/>
          <w:lang w:eastAsia="zh-TW"/>
        </w:rPr>
        <w:t>)</w:t>
      </w:r>
    </w:p>
    <w:tbl>
      <w:tblPr>
        <w:tblW w:w="7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1"/>
        <w:gridCol w:w="4405"/>
      </w:tblGrid>
      <w:tr w:rsidR="00D10930" w:rsidRPr="00E224B2">
        <w:trPr>
          <w:trHeight w:val="285"/>
          <w:jc w:val="center"/>
        </w:trPr>
        <w:tc>
          <w:tcPr>
            <w:tcW w:w="2711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930" w:rsidRPr="00E224B2" w:rsidRDefault="00D10930" w:rsidP="00D1093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4405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930" w:rsidRPr="00E224B2" w:rsidRDefault="00D10930" w:rsidP="00D1093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</w:tr>
      <w:tr w:rsidR="00D10930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930" w:rsidRPr="00E224B2" w:rsidRDefault="00D10930" w:rsidP="00D10930">
            <w:pPr>
              <w:rPr>
                <w:rFonts w:ascii="細明體" w:eastAsia="細明體" w:hAnsi="細明體" w:cs="Arial Unicode MS"/>
                <w:sz w:val="20"/>
              </w:rPr>
            </w:pPr>
            <w:r w:rsidRPr="00E224B2">
              <w:rPr>
                <w:rFonts w:ascii="細明體" w:eastAsia="細明體" w:hAnsi="細明體" w:hint="eastAsia"/>
                <w:sz w:val="20"/>
              </w:rPr>
              <w:t>CASENO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0930" w:rsidRPr="00E224B2" w:rsidRDefault="00D10930" w:rsidP="00D1093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新受理編號</w:t>
            </w:r>
          </w:p>
        </w:tc>
      </w:tr>
    </w:tbl>
    <w:p w:rsidR="005D2503" w:rsidRPr="00E224B2" w:rsidRDefault="005D2503" w:rsidP="005D250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DTAAB100</w:t>
      </w:r>
      <w:r w:rsidRPr="00E224B2">
        <w:rPr>
          <w:rFonts w:hint="eastAsia"/>
          <w:lang w:eastAsia="zh-TW"/>
        </w:rPr>
        <w:t>：</w:t>
      </w:r>
      <w:r w:rsidRPr="00E224B2">
        <w:rPr>
          <w:rFonts w:hint="eastAsia"/>
          <w:lang w:eastAsia="zh-TW"/>
        </w:rPr>
        <w:t>(</w:t>
      </w:r>
      <w:r w:rsidRPr="00E224B2">
        <w:rPr>
          <w:rFonts w:hint="eastAsia"/>
          <w:lang w:eastAsia="zh-TW"/>
        </w:rPr>
        <w:t>除以下欄位更換，其他資料均同原先受理編號資料</w:t>
      </w:r>
      <w:r w:rsidRPr="00E224B2">
        <w:rPr>
          <w:rFonts w:hint="eastAsia"/>
          <w:lang w:eastAsia="zh-TW"/>
        </w:rPr>
        <w:t>)</w:t>
      </w:r>
    </w:p>
    <w:tbl>
      <w:tblPr>
        <w:tblW w:w="7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1"/>
        <w:gridCol w:w="4405"/>
      </w:tblGrid>
      <w:tr w:rsidR="005D2503" w:rsidRPr="00E224B2">
        <w:trPr>
          <w:trHeight w:val="285"/>
          <w:jc w:val="center"/>
        </w:trPr>
        <w:tc>
          <w:tcPr>
            <w:tcW w:w="2711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D2503" w:rsidRPr="00E224B2" w:rsidRDefault="005D2503" w:rsidP="005D2503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4405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D2503" w:rsidRPr="00E224B2" w:rsidRDefault="005D2503" w:rsidP="005D2503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</w:tr>
      <w:tr w:rsidR="005D2503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2503" w:rsidRPr="00E224B2" w:rsidRDefault="005D2503" w:rsidP="005D2503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>APLY_NO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2503" w:rsidRPr="00E224B2" w:rsidRDefault="005D2503" w:rsidP="005D250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新受理編號</w:t>
            </w:r>
          </w:p>
        </w:tc>
      </w:tr>
    </w:tbl>
    <w:p w:rsidR="00F12419" w:rsidRPr="00E224B2" w:rsidRDefault="00F12419" w:rsidP="00F12419">
      <w:pPr>
        <w:pStyle w:val="Tabletext"/>
        <w:keepLines w:val="0"/>
        <w:numPr>
          <w:ilvl w:val="3"/>
          <w:numId w:val="26"/>
        </w:numPr>
        <w:spacing w:after="0" w:line="240" w:lineRule="auto"/>
        <w:rPr>
          <w:rFonts w:hint="eastAsia"/>
          <w:color w:val="FF0000"/>
          <w:lang w:eastAsia="zh-TW"/>
        </w:rPr>
      </w:pPr>
      <w:r w:rsidRPr="00E224B2">
        <w:rPr>
          <w:rFonts w:hint="eastAsia"/>
          <w:color w:val="FF0000"/>
          <w:lang w:eastAsia="zh-TW"/>
        </w:rPr>
        <w:t>DTAA</w:t>
      </w:r>
      <w:r w:rsidRPr="00E224B2">
        <w:rPr>
          <w:color w:val="FF0000"/>
          <w:lang w:eastAsia="zh-TW"/>
        </w:rPr>
        <w:t>A082</w:t>
      </w:r>
      <w:r w:rsidRPr="00E224B2">
        <w:rPr>
          <w:rFonts w:hint="eastAsia"/>
          <w:color w:val="FF0000"/>
          <w:lang w:eastAsia="zh-TW"/>
        </w:rPr>
        <w:t>：</w:t>
      </w:r>
      <w:r w:rsidRPr="00E224B2">
        <w:rPr>
          <w:rFonts w:hint="eastAsia"/>
          <w:color w:val="FF0000"/>
          <w:lang w:eastAsia="zh-TW"/>
        </w:rPr>
        <w:t>(</w:t>
      </w:r>
      <w:r w:rsidRPr="00E224B2">
        <w:rPr>
          <w:rFonts w:hint="eastAsia"/>
          <w:color w:val="FF0000"/>
          <w:lang w:eastAsia="zh-TW"/>
        </w:rPr>
        <w:t>除以下欄位更換，其他資料均同原先受理編號資料</w:t>
      </w:r>
      <w:r w:rsidRPr="00E224B2">
        <w:rPr>
          <w:rFonts w:hint="eastAsia"/>
          <w:color w:val="FF0000"/>
          <w:lang w:eastAsia="zh-TW"/>
        </w:rPr>
        <w:t>)</w:t>
      </w:r>
    </w:p>
    <w:tbl>
      <w:tblPr>
        <w:tblW w:w="7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1"/>
        <w:gridCol w:w="4405"/>
      </w:tblGrid>
      <w:tr w:rsidR="00F12419" w:rsidRPr="00E224B2" w:rsidTr="00E83489">
        <w:trPr>
          <w:trHeight w:val="285"/>
          <w:jc w:val="center"/>
        </w:trPr>
        <w:tc>
          <w:tcPr>
            <w:tcW w:w="2711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2419" w:rsidRPr="00E224B2" w:rsidRDefault="00F12419" w:rsidP="00E83489">
            <w:pPr>
              <w:jc w:val="center"/>
              <w:rPr>
                <w:rFonts w:ascii="新細明體" w:hAnsi="新細明體"/>
                <w:color w:val="FF0000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color w:val="FF0000"/>
                <w:sz w:val="20"/>
                <w:szCs w:val="20"/>
              </w:rPr>
              <w:t>欄位</w:t>
            </w:r>
          </w:p>
        </w:tc>
        <w:tc>
          <w:tcPr>
            <w:tcW w:w="4405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2419" w:rsidRPr="00E224B2" w:rsidRDefault="00F12419" w:rsidP="00E83489">
            <w:pPr>
              <w:jc w:val="center"/>
              <w:rPr>
                <w:rFonts w:ascii="新細明體" w:hAnsi="新細明體"/>
                <w:color w:val="FF0000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color w:val="FF0000"/>
                <w:sz w:val="20"/>
                <w:szCs w:val="20"/>
              </w:rPr>
              <w:t>值</w:t>
            </w:r>
          </w:p>
        </w:tc>
      </w:tr>
      <w:tr w:rsidR="00F12419" w:rsidRPr="00E224B2" w:rsidTr="00E8348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2419" w:rsidRPr="00E224B2" w:rsidRDefault="00F12419" w:rsidP="00E83489">
            <w:pPr>
              <w:rPr>
                <w:rFonts w:ascii="細明體" w:eastAsia="細明體" w:hAnsi="細明體" w:cs="Arial Unicode MS" w:hint="eastAsia"/>
                <w:color w:val="FF0000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color w:val="FF0000"/>
                <w:sz w:val="20"/>
              </w:rPr>
              <w:t>APLY_NO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2419" w:rsidRPr="00E224B2" w:rsidRDefault="00F12419" w:rsidP="00E83489">
            <w:pPr>
              <w:jc w:val="both"/>
              <w:rPr>
                <w:rFonts w:ascii="新細明體" w:hAnsi="新細明體" w:hint="eastAsia"/>
                <w:color w:val="FF0000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color w:val="FF0000"/>
                <w:sz w:val="20"/>
                <w:szCs w:val="20"/>
              </w:rPr>
              <w:t>新受理編號</w:t>
            </w:r>
          </w:p>
        </w:tc>
      </w:tr>
    </w:tbl>
    <w:p w:rsidR="005D2503" w:rsidRPr="00E224B2" w:rsidRDefault="005D2503" w:rsidP="005D2503">
      <w:pPr>
        <w:pStyle w:val="Tabletext"/>
        <w:keepLines w:val="0"/>
        <w:spacing w:after="0" w:line="240" w:lineRule="auto"/>
        <w:ind w:left="851"/>
        <w:rPr>
          <w:rFonts w:hint="eastAsia"/>
          <w:lang w:eastAsia="zh-TW"/>
        </w:rPr>
      </w:pPr>
    </w:p>
    <w:p w:rsidR="00BD6671" w:rsidRPr="00E224B2" w:rsidRDefault="00BD6671" w:rsidP="00F12419">
      <w:pPr>
        <w:pStyle w:val="Tabletext"/>
        <w:keepLines w:val="0"/>
        <w:numPr>
          <w:ilvl w:val="2"/>
          <w:numId w:val="26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ascii="微軟正黑體" w:eastAsia="微軟正黑體" w:cs="微軟正黑體" w:hint="eastAsia"/>
          <w:lang w:eastAsia="zh-TW"/>
        </w:rPr>
        <w:t>需新增歷程DTAAA009</w:t>
      </w:r>
    </w:p>
    <w:p w:rsidR="00BD6671" w:rsidRPr="005E6324" w:rsidRDefault="00BD6671" w:rsidP="00E224B2">
      <w:pPr>
        <w:pStyle w:val="Tabletext"/>
        <w:keepLines w:val="0"/>
        <w:numPr>
          <w:ilvl w:val="3"/>
          <w:numId w:val="26"/>
        </w:numPr>
        <w:spacing w:after="0" w:line="240" w:lineRule="auto"/>
        <w:rPr>
          <w:rFonts w:ascii="微軟正黑體" w:eastAsia="微軟正黑體" w:cs="微軟正黑體" w:hint="eastAsia"/>
          <w:lang w:eastAsia="zh-TW"/>
        </w:rPr>
      </w:pPr>
      <w:r w:rsidRPr="005E6324">
        <w:rPr>
          <w:rFonts w:ascii="微軟正黑體" w:eastAsia="微軟正黑體" w:cs="微軟正黑體" w:hint="eastAsia"/>
          <w:lang w:eastAsia="zh-TW"/>
        </w:rPr>
        <w:t xml:space="preserve">CALL AA_Z0Z001. </w:t>
      </w:r>
      <w:r w:rsidRPr="00E224B2">
        <w:rPr>
          <w:rFonts w:ascii="微軟正黑體" w:eastAsia="微軟正黑體" w:cs="微軟正黑體"/>
          <w:lang w:eastAsia="zh-TW"/>
        </w:rPr>
        <w:t>insDTAAA009</w:t>
      </w:r>
      <w:r w:rsidRPr="00E224B2">
        <w:rPr>
          <w:rFonts w:ascii="微軟正黑體" w:eastAsia="微軟正黑體" w:cs="微軟正黑體" w:hint="eastAsia"/>
          <w:lang w:eastAsia="zh-TW"/>
        </w:rPr>
        <w:t>()</w:t>
      </w:r>
    </w:p>
    <w:p w:rsidR="00BD6671" w:rsidRPr="00E224B2" w:rsidRDefault="00BD6671" w:rsidP="00F12419">
      <w:pPr>
        <w:pStyle w:val="Tabletext"/>
        <w:keepLines w:val="0"/>
        <w:numPr>
          <w:ilvl w:val="2"/>
          <w:numId w:val="26"/>
        </w:numPr>
        <w:spacing w:after="0" w:line="240" w:lineRule="auto"/>
        <w:rPr>
          <w:rFonts w:ascii="微軟正黑體" w:eastAsia="微軟正黑體" w:cs="微軟正黑體" w:hint="eastAsia"/>
          <w:lang w:eastAsia="zh-TW"/>
        </w:rPr>
      </w:pPr>
      <w:r w:rsidRPr="00E224B2">
        <w:rPr>
          <w:rFonts w:ascii="微軟正黑體" w:eastAsia="微軟正黑體" w:cs="微軟正黑體" w:hint="eastAsia"/>
          <w:lang w:eastAsia="zh-TW"/>
        </w:rPr>
        <w:t>未結案檔DTAAA081</w:t>
      </w:r>
    </w:p>
    <w:p w:rsidR="00BD6671" w:rsidRPr="00E224B2" w:rsidRDefault="00BD6671" w:rsidP="00E224B2">
      <w:pPr>
        <w:pStyle w:val="Tabletext"/>
        <w:keepLines w:val="0"/>
        <w:numPr>
          <w:ilvl w:val="3"/>
          <w:numId w:val="26"/>
        </w:numPr>
        <w:spacing w:after="0" w:line="240" w:lineRule="auto"/>
        <w:rPr>
          <w:rFonts w:ascii="微軟正黑體" w:eastAsia="微軟正黑體" w:cs="微軟正黑體" w:hint="eastAsia"/>
          <w:lang w:eastAsia="zh-TW"/>
        </w:rPr>
      </w:pPr>
      <w:r w:rsidRPr="00E224B2">
        <w:rPr>
          <w:rFonts w:ascii="微軟正黑體" w:eastAsia="微軟正黑體" w:cs="微軟正黑體" w:hint="eastAsia"/>
          <w:lang w:eastAsia="zh-TW"/>
        </w:rPr>
        <w:t xml:space="preserve">CALL AA_Z0Z032. </w:t>
      </w:r>
      <w:r w:rsidRPr="00E224B2">
        <w:rPr>
          <w:rFonts w:ascii="微軟正黑體" w:eastAsia="微軟正黑體" w:cs="微軟正黑體"/>
          <w:lang w:eastAsia="zh-TW"/>
        </w:rPr>
        <w:t>insDTAAA0</w:t>
      </w:r>
      <w:r w:rsidRPr="00E224B2">
        <w:rPr>
          <w:rFonts w:ascii="微軟正黑體" w:eastAsia="微軟正黑體" w:cs="微軟正黑體" w:hint="eastAsia"/>
          <w:lang w:eastAsia="zh-TW"/>
        </w:rPr>
        <w:t>81()</w:t>
      </w:r>
    </w:p>
    <w:p w:rsidR="00D10930" w:rsidRPr="005E6324" w:rsidRDefault="00D10930" w:rsidP="00F12419">
      <w:pPr>
        <w:pStyle w:val="Tabletext"/>
        <w:keepLines w:val="0"/>
        <w:numPr>
          <w:ilvl w:val="2"/>
          <w:numId w:val="26"/>
        </w:numPr>
        <w:spacing w:after="0" w:line="240" w:lineRule="auto"/>
        <w:rPr>
          <w:rFonts w:hint="eastAsia"/>
          <w:lang w:eastAsia="zh-TW"/>
        </w:rPr>
      </w:pPr>
      <w:r w:rsidRPr="009F23EC">
        <w:rPr>
          <w:rFonts w:hint="eastAsia"/>
          <w:lang w:eastAsia="zh-TW"/>
        </w:rPr>
        <w:t>起新</w:t>
      </w:r>
      <w:r w:rsidRPr="005E6324">
        <w:rPr>
          <w:rFonts w:hint="eastAsia"/>
          <w:lang w:eastAsia="zh-TW"/>
        </w:rPr>
        <w:t>BPM</w:t>
      </w:r>
      <w:r w:rsidRPr="005E6324">
        <w:rPr>
          <w:rFonts w:hint="eastAsia"/>
          <w:lang w:eastAsia="zh-TW"/>
        </w:rPr>
        <w:t>流程</w:t>
      </w:r>
      <w:r w:rsidR="000D7FDE" w:rsidRPr="005E6324">
        <w:rPr>
          <w:rFonts w:hint="eastAsia"/>
          <w:lang w:eastAsia="zh-TW"/>
        </w:rPr>
        <w:t xml:space="preserve"> AA ReClaimCase</w:t>
      </w:r>
    </w:p>
    <w:p w:rsidR="00D10930" w:rsidRPr="00E224B2" w:rsidRDefault="00D10930" w:rsidP="00F12419">
      <w:pPr>
        <w:pStyle w:val="Tabletext"/>
        <w:keepLines w:val="0"/>
        <w:numPr>
          <w:ilvl w:val="3"/>
          <w:numId w:val="26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LaunchStep</w:t>
      </w:r>
    </w:p>
    <w:p w:rsidR="00D10930" w:rsidRPr="00E224B2" w:rsidRDefault="00D10930" w:rsidP="00F12419">
      <w:pPr>
        <w:pStyle w:val="Tabletext"/>
        <w:keepLines w:val="0"/>
        <w:numPr>
          <w:ilvl w:val="3"/>
          <w:numId w:val="26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參數：</w:t>
      </w:r>
    </w:p>
    <w:tbl>
      <w:tblPr>
        <w:tblW w:w="7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1"/>
        <w:gridCol w:w="4405"/>
      </w:tblGrid>
      <w:tr w:rsidR="00D10930" w:rsidRPr="00E224B2">
        <w:trPr>
          <w:trHeight w:val="285"/>
          <w:jc w:val="center"/>
        </w:trPr>
        <w:tc>
          <w:tcPr>
            <w:tcW w:w="2711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930" w:rsidRPr="00E224B2" w:rsidRDefault="00D10930" w:rsidP="00D1093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9F23EC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4405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930" w:rsidRPr="00E224B2" w:rsidRDefault="00D10930" w:rsidP="00D1093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</w:tr>
      <w:tr w:rsidR="00D10930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930" w:rsidRPr="00E224B2" w:rsidRDefault="000D7FDE" w:rsidP="00D10930">
            <w:pPr>
              <w:rPr>
                <w:rFonts w:ascii="細明體" w:eastAsia="細明體" w:hAnsi="細明體" w:hint="eastAsia"/>
                <w:sz w:val="20"/>
              </w:rPr>
            </w:pPr>
            <w:r w:rsidRPr="00E224B2">
              <w:rPr>
                <w:rFonts w:ascii="細明體" w:eastAsia="細明體" w:hAnsi="細明體" w:hint="eastAsia"/>
                <w:sz w:val="20"/>
              </w:rPr>
              <w:t xml:space="preserve">APLY_NO </w:t>
            </w:r>
          </w:p>
          <w:p w:rsidR="000D7FDE" w:rsidRPr="00E224B2" w:rsidRDefault="000D7FDE" w:rsidP="00D10930">
            <w:pPr>
              <w:rPr>
                <w:rFonts w:ascii="細明體" w:eastAsia="細明體" w:hAnsi="細明體" w:cs="Arial Unicode MS"/>
                <w:sz w:val="20"/>
              </w:rPr>
            </w:pPr>
            <w:r w:rsidRPr="00E224B2">
              <w:rPr>
                <w:rFonts w:ascii="細明體" w:eastAsia="細明體" w:hAnsi="細明體" w:hint="eastAsia"/>
                <w:sz w:val="20"/>
              </w:rPr>
              <w:t>APPLY_NO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0930" w:rsidRPr="00E224B2" w:rsidRDefault="00D10930" w:rsidP="00D1093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新受理編號</w:t>
            </w:r>
          </w:p>
        </w:tc>
      </w:tr>
      <w:tr w:rsidR="00D10930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930" w:rsidRPr="00E224B2" w:rsidRDefault="000D7FDE" w:rsidP="00D10930">
            <w:pPr>
              <w:rPr>
                <w:rFonts w:ascii="細明體" w:eastAsia="細明體" w:hAnsi="細明體" w:hint="eastAsia"/>
                <w:sz w:val="20"/>
              </w:rPr>
            </w:pPr>
            <w:r w:rsidRPr="00E224B2">
              <w:rPr>
                <w:rFonts w:ascii="細明體" w:eastAsia="細明體" w:hAnsi="細明體" w:hint="eastAsia"/>
                <w:sz w:val="20"/>
              </w:rPr>
              <w:t>APLY_STS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0930" w:rsidRPr="00E224B2" w:rsidRDefault="000D7FDE" w:rsidP="00D10930">
            <w:pPr>
              <w:jc w:val="both"/>
              <w:rPr>
                <w:rFonts w:ascii="新細明體" w:hAnsi="新細明體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3</w:t>
            </w:r>
            <w:r w:rsidR="00D10930" w:rsidRPr="00E224B2">
              <w:rPr>
                <w:rFonts w:ascii="新細明體" w:hAnsi="新細明體" w:hint="eastAsia"/>
                <w:sz w:val="20"/>
                <w:szCs w:val="20"/>
              </w:rPr>
              <w:t>0</w:t>
            </w:r>
          </w:p>
        </w:tc>
      </w:tr>
      <w:tr w:rsidR="00D10930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7FDE" w:rsidRPr="00E224B2" w:rsidRDefault="000D7FDE" w:rsidP="00D10930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 xml:space="preserve">APLY_DIV_NO </w:t>
            </w:r>
          </w:p>
          <w:p w:rsidR="00D10930" w:rsidRPr="00E224B2" w:rsidRDefault="000D7FDE" w:rsidP="000D7FDE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>APPLY_DIV_NO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0930" w:rsidRPr="00E224B2" w:rsidRDefault="00D10930" w:rsidP="00D10930">
            <w:pPr>
              <w:jc w:val="both"/>
              <w:rPr>
                <w:sz w:val="20"/>
                <w:szCs w:val="20"/>
              </w:rPr>
            </w:pPr>
            <w:r w:rsidRPr="00E224B2">
              <w:rPr>
                <w:rFonts w:hint="eastAsia"/>
                <w:sz w:val="20"/>
                <w:szCs w:val="20"/>
              </w:rPr>
              <w:t>使用者單位</w:t>
            </w:r>
          </w:p>
        </w:tc>
      </w:tr>
      <w:tr w:rsidR="00D10930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930" w:rsidRPr="00E224B2" w:rsidRDefault="000D7FDE" w:rsidP="00D10930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>APLY_DIV_NAME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0930" w:rsidRPr="00E224B2" w:rsidRDefault="00D10930" w:rsidP="00D1093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使用者單位中文</w:t>
            </w:r>
          </w:p>
        </w:tc>
      </w:tr>
      <w:tr w:rsidR="00D10930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930" w:rsidRPr="00E224B2" w:rsidRDefault="000D7FDE" w:rsidP="00D10930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>APLY_EMP_ID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0930" w:rsidRPr="00E224B2" w:rsidRDefault="00D10930" w:rsidP="00D1093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使用者ID</w:t>
            </w:r>
          </w:p>
        </w:tc>
      </w:tr>
      <w:tr w:rsidR="00D10930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930" w:rsidRPr="00E224B2" w:rsidRDefault="000D7FDE" w:rsidP="00D10930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>APLY_NAME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0930" w:rsidRPr="00E224B2" w:rsidRDefault="00D10930" w:rsidP="00D1093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使用者姓名</w:t>
            </w:r>
          </w:p>
        </w:tc>
      </w:tr>
      <w:tr w:rsidR="00D10930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930" w:rsidRPr="00E224B2" w:rsidRDefault="000D7FDE" w:rsidP="00D10930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>DECD_EMP_ID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0930" w:rsidRPr="00E224B2" w:rsidRDefault="00D10930" w:rsidP="00D1093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使用者ID</w:t>
            </w:r>
          </w:p>
        </w:tc>
      </w:tr>
      <w:tr w:rsidR="00D10930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930" w:rsidRPr="00E224B2" w:rsidRDefault="000D7FDE" w:rsidP="00D10930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>DECD_EMP_NAME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0930" w:rsidRPr="00E224B2" w:rsidRDefault="00D10930" w:rsidP="00D1093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使用者姓名</w:t>
            </w:r>
          </w:p>
        </w:tc>
      </w:tr>
      <w:tr w:rsidR="00D10930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930" w:rsidRPr="00E224B2" w:rsidRDefault="000D7FDE" w:rsidP="00D10930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>DECD_DIV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0930" w:rsidRPr="00E224B2" w:rsidRDefault="000D7FDE" w:rsidP="00D10930">
            <w:pPr>
              <w:jc w:val="both"/>
              <w:rPr>
                <w:rFonts w:eastAsia="細明體"/>
                <w:sz w:val="20"/>
                <w:szCs w:val="20"/>
              </w:rPr>
            </w:pPr>
            <w:r w:rsidRPr="00E224B2">
              <w:rPr>
                <w:rFonts w:hint="eastAsia"/>
                <w:sz w:val="20"/>
                <w:szCs w:val="20"/>
              </w:rPr>
              <w:t>使用者單位</w:t>
            </w:r>
          </w:p>
        </w:tc>
      </w:tr>
      <w:tr w:rsidR="000D7FDE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7FDE" w:rsidRPr="00E224B2" w:rsidRDefault="000D7FDE" w:rsidP="00D10930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>DECD_DIV_NAME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D7FDE" w:rsidRPr="00E224B2" w:rsidRDefault="000D7FDE" w:rsidP="00D10930">
            <w:pPr>
              <w:jc w:val="both"/>
              <w:rPr>
                <w:rFonts w:eastAsia="細明體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使用者單位中文</w:t>
            </w:r>
          </w:p>
        </w:tc>
      </w:tr>
      <w:tr w:rsidR="000D7FDE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7FDE" w:rsidRPr="00E224B2" w:rsidRDefault="000D7FDE" w:rsidP="00D10930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>ASSIGNED_DIV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D7FDE" w:rsidRPr="00E224B2" w:rsidRDefault="000D7FDE" w:rsidP="00D10930">
            <w:pPr>
              <w:jc w:val="both"/>
              <w:rPr>
                <w:rFonts w:eastAsia="細明體"/>
                <w:sz w:val="20"/>
                <w:szCs w:val="20"/>
              </w:rPr>
            </w:pPr>
            <w:r w:rsidRPr="00E224B2">
              <w:rPr>
                <w:rFonts w:hint="eastAsia"/>
                <w:sz w:val="20"/>
                <w:szCs w:val="20"/>
              </w:rPr>
              <w:t>使用者單位</w:t>
            </w:r>
          </w:p>
        </w:tc>
      </w:tr>
      <w:tr w:rsidR="000D7FDE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7FDE" w:rsidRPr="00E224B2" w:rsidRDefault="000D7FDE" w:rsidP="00D10930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>ASSIGNED_EMP_ID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D7FDE" w:rsidRPr="00E224B2" w:rsidRDefault="000D7FDE" w:rsidP="00D10930">
            <w:pPr>
              <w:jc w:val="both"/>
              <w:rPr>
                <w:rFonts w:eastAsia="細明體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使用者ID</w:t>
            </w:r>
          </w:p>
        </w:tc>
      </w:tr>
      <w:tr w:rsidR="000D7FDE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7FDE" w:rsidRPr="00E224B2" w:rsidRDefault="000D7FDE" w:rsidP="00D10930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>ASSIGNED_EMP_NAME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D7FDE" w:rsidRPr="00E224B2" w:rsidRDefault="000D7FDE" w:rsidP="00D10930">
            <w:pPr>
              <w:jc w:val="both"/>
              <w:rPr>
                <w:rFonts w:eastAsia="細明體"/>
                <w:sz w:val="20"/>
                <w:szCs w:val="20"/>
              </w:rPr>
            </w:pPr>
            <w:r w:rsidRPr="00E224B2">
              <w:rPr>
                <w:rFonts w:ascii="新細明體" w:hAnsi="新細明體" w:hint="eastAsia"/>
                <w:sz w:val="20"/>
                <w:szCs w:val="20"/>
              </w:rPr>
              <w:t>使用者姓名</w:t>
            </w:r>
          </w:p>
        </w:tc>
      </w:tr>
      <w:tr w:rsidR="000D7FDE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7FDE" w:rsidRPr="00E224B2" w:rsidRDefault="000D7FDE" w:rsidP="00D10930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>CLAM_CAT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D7FDE" w:rsidRPr="00E224B2" w:rsidRDefault="00564D73" w:rsidP="00D10930">
            <w:pPr>
              <w:jc w:val="both"/>
              <w:rPr>
                <w:rFonts w:eastAsia="細明體"/>
                <w:sz w:val="20"/>
                <w:szCs w:val="20"/>
              </w:rPr>
            </w:pPr>
            <w:r w:rsidRPr="00E224B2">
              <w:rPr>
                <w:rFonts w:hint="eastAsia"/>
                <w:bCs/>
                <w:sz w:val="20"/>
                <w:szCs w:val="20"/>
              </w:rPr>
              <w:t xml:space="preserve">READ </w:t>
            </w:r>
            <w:r w:rsidRPr="00E224B2">
              <w:rPr>
                <w:bCs/>
                <w:sz w:val="20"/>
                <w:szCs w:val="20"/>
              </w:rPr>
              <w:t>DTAAA0</w:t>
            </w:r>
            <w:r w:rsidRPr="00E224B2">
              <w:rPr>
                <w:rFonts w:hint="eastAsia"/>
                <w:bCs/>
                <w:sz w:val="20"/>
                <w:szCs w:val="20"/>
              </w:rPr>
              <w:t xml:space="preserve">11 BY </w:t>
            </w:r>
            <w:r w:rsidRPr="00E224B2">
              <w:rPr>
                <w:rFonts w:hint="eastAsia"/>
                <w:bCs/>
                <w:sz w:val="20"/>
                <w:szCs w:val="20"/>
              </w:rPr>
              <w:t>受理編號</w:t>
            </w:r>
            <w:r w:rsidRPr="00E224B2">
              <w:rPr>
                <w:rFonts w:hint="eastAsia"/>
                <w:bCs/>
                <w:sz w:val="20"/>
                <w:szCs w:val="20"/>
              </w:rPr>
              <w:t xml:space="preserve"> ORDER BY </w:t>
            </w:r>
            <w:r w:rsidRPr="00E224B2">
              <w:rPr>
                <w:rFonts w:hint="eastAsia"/>
                <w:bCs/>
                <w:sz w:val="20"/>
                <w:szCs w:val="20"/>
              </w:rPr>
              <w:t>核定</w:t>
            </w:r>
            <w:r w:rsidRPr="00E224B2">
              <w:rPr>
                <w:rFonts w:hint="eastAsia"/>
                <w:bCs/>
                <w:sz w:val="20"/>
                <w:szCs w:val="20"/>
              </w:rPr>
              <w:t>_</w:t>
            </w:r>
            <w:r w:rsidRPr="00E224B2">
              <w:rPr>
                <w:rFonts w:hint="eastAsia"/>
                <w:bCs/>
                <w:sz w:val="20"/>
                <w:szCs w:val="20"/>
              </w:rPr>
              <w:t>索賠類別</w:t>
            </w:r>
            <w:r w:rsidRPr="00E224B2">
              <w:rPr>
                <w:rFonts w:hint="eastAsia"/>
                <w:bCs/>
                <w:sz w:val="20"/>
                <w:szCs w:val="20"/>
              </w:rPr>
              <w:t>,</w:t>
            </w:r>
            <w:r w:rsidRPr="00E224B2">
              <w:rPr>
                <w:rFonts w:hint="eastAsia"/>
                <w:bCs/>
                <w:sz w:val="20"/>
                <w:szCs w:val="20"/>
              </w:rPr>
              <w:t>取第一項。</w:t>
            </w:r>
          </w:p>
        </w:tc>
      </w:tr>
      <w:tr w:rsidR="000D7FDE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7FDE" w:rsidRPr="00E224B2" w:rsidRDefault="000D7FDE" w:rsidP="00D10930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>OCR_ID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D7FDE" w:rsidRPr="00E224B2" w:rsidRDefault="000D7FDE" w:rsidP="00D10930">
            <w:pPr>
              <w:jc w:val="both"/>
              <w:rPr>
                <w:rFonts w:eastAsia="細明體" w:hint="eastAsia"/>
                <w:sz w:val="20"/>
                <w:szCs w:val="20"/>
              </w:rPr>
            </w:pPr>
            <w:r w:rsidRPr="00E224B2">
              <w:rPr>
                <w:rFonts w:eastAsia="細明體" w:hint="eastAsia"/>
                <w:sz w:val="20"/>
                <w:szCs w:val="20"/>
              </w:rPr>
              <w:t>DTAAA010</w:t>
            </w:r>
          </w:p>
        </w:tc>
      </w:tr>
      <w:tr w:rsidR="000D7FDE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7FDE" w:rsidRPr="00E224B2" w:rsidRDefault="000D7FDE" w:rsidP="00D10930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>OCR_NAME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D7FDE" w:rsidRPr="00E224B2" w:rsidRDefault="000D7FDE" w:rsidP="00D10930">
            <w:pPr>
              <w:jc w:val="both"/>
              <w:rPr>
                <w:rFonts w:eastAsia="細明體" w:hint="eastAsia"/>
                <w:sz w:val="20"/>
                <w:szCs w:val="20"/>
              </w:rPr>
            </w:pPr>
            <w:r w:rsidRPr="00E224B2">
              <w:rPr>
                <w:rFonts w:eastAsia="細明體" w:hint="eastAsia"/>
                <w:sz w:val="20"/>
                <w:szCs w:val="20"/>
              </w:rPr>
              <w:t>DTAAA010</w:t>
            </w:r>
            <w:r w:rsidR="00FD53FC" w:rsidRPr="00E224B2">
              <w:rPr>
                <w:rFonts w:eastAsia="細明體" w:hint="eastAsia"/>
                <w:sz w:val="20"/>
                <w:szCs w:val="20"/>
              </w:rPr>
              <w:t>(</w:t>
            </w:r>
            <w:r w:rsidR="00FD53FC" w:rsidRPr="00E224B2">
              <w:rPr>
                <w:rFonts w:eastAsia="細明體" w:hint="eastAsia"/>
                <w:sz w:val="20"/>
                <w:szCs w:val="20"/>
              </w:rPr>
              <w:t>只取前</w:t>
            </w:r>
            <w:r w:rsidR="00FD53FC" w:rsidRPr="00E224B2">
              <w:rPr>
                <w:rFonts w:eastAsia="細明體" w:hint="eastAsia"/>
                <w:sz w:val="20"/>
                <w:szCs w:val="20"/>
              </w:rPr>
              <w:t>5</w:t>
            </w:r>
            <w:r w:rsidR="00FD53FC" w:rsidRPr="00E224B2">
              <w:rPr>
                <w:rFonts w:eastAsia="細明體" w:hint="eastAsia"/>
                <w:sz w:val="20"/>
                <w:szCs w:val="20"/>
              </w:rPr>
              <w:t>碼，透過代理管理來控制，</w:t>
            </w:r>
            <w:r w:rsidR="00FD53FC" w:rsidRPr="00E224B2">
              <w:rPr>
                <w:rFonts w:eastAsia="細明體"/>
                <w:sz w:val="20"/>
                <w:szCs w:val="20"/>
              </w:rPr>
              <w:t>”</w:t>
            </w:r>
            <w:r w:rsidR="00FD53FC" w:rsidRPr="00E224B2">
              <w:rPr>
                <w:rFonts w:eastAsia="細明體" w:hint="eastAsia"/>
                <w:sz w:val="20"/>
                <w:szCs w:val="20"/>
              </w:rPr>
              <w:t>aa</w:t>
            </w:r>
            <w:r w:rsidR="00FD53FC" w:rsidRPr="00E224B2">
              <w:rPr>
                <w:rFonts w:eastAsia="細明體"/>
                <w:sz w:val="20"/>
                <w:szCs w:val="20"/>
              </w:rPr>
              <w:t>”</w:t>
            </w:r>
            <w:r w:rsidR="00FD53FC" w:rsidRPr="00E224B2">
              <w:rPr>
                <w:rFonts w:eastAsia="細明體" w:hint="eastAsia"/>
                <w:sz w:val="20"/>
                <w:szCs w:val="20"/>
              </w:rPr>
              <w:t>，</w:t>
            </w:r>
            <w:r w:rsidR="00FD53FC" w:rsidRPr="00E224B2">
              <w:rPr>
                <w:rFonts w:eastAsia="細明體"/>
                <w:sz w:val="20"/>
                <w:szCs w:val="20"/>
              </w:rPr>
              <w:t>”</w:t>
            </w:r>
            <w:r w:rsidR="00FD53FC" w:rsidRPr="00E224B2">
              <w:t xml:space="preserve"> </w:t>
            </w:r>
            <w:r w:rsidR="00FD53FC" w:rsidRPr="00E224B2">
              <w:rPr>
                <w:rFonts w:eastAsia="細明體"/>
                <w:sz w:val="20"/>
                <w:szCs w:val="20"/>
              </w:rPr>
              <w:t>AA_B2Z000_field”</w:t>
            </w:r>
            <w:r w:rsidR="00FD53FC" w:rsidRPr="00E224B2">
              <w:rPr>
                <w:rFonts w:eastAsia="細明體" w:hint="eastAsia"/>
                <w:sz w:val="20"/>
                <w:szCs w:val="20"/>
              </w:rPr>
              <w:t>)</w:t>
            </w:r>
          </w:p>
        </w:tc>
      </w:tr>
      <w:tr w:rsidR="004E0576" w:rsidRPr="00E224B2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0576" w:rsidRPr="00E224B2" w:rsidRDefault="004E0576" w:rsidP="00D10930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sz w:val="20"/>
              </w:rPr>
              <w:t>ADM_CTR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0576" w:rsidRPr="005E6324" w:rsidRDefault="004E0576" w:rsidP="004E0576">
            <w:pPr>
              <w:rPr>
                <w:rFonts w:eastAsia="細明體" w:hint="eastAsia"/>
                <w:sz w:val="20"/>
                <w:szCs w:val="20"/>
              </w:rPr>
            </w:pPr>
            <w:r w:rsidRPr="00E224B2">
              <w:rPr>
                <w:sz w:val="20"/>
                <w:szCs w:val="20"/>
              </w:rPr>
              <w:t>CommonHR</w:t>
            </w:r>
            <w:r w:rsidRPr="00E224B2">
              <w:rPr>
                <w:rFonts w:hint="eastAsia"/>
                <w:sz w:val="20"/>
                <w:szCs w:val="20"/>
              </w:rPr>
              <w:t>.</w:t>
            </w:r>
            <w:hyperlink r:id="rId8" w:anchor="getAdmCenter(java.lang.String)" w:history="1">
              <w:r w:rsidRPr="00E224B2">
                <w:rPr>
                  <w:rStyle w:val="aa"/>
                  <w:rFonts w:ascii="細明體" w:eastAsia="細明體" w:hAnsi="細明體" w:cs="細明體"/>
                  <w:b/>
                  <w:bCs/>
                  <w:color w:val="auto"/>
                  <w:sz w:val="20"/>
                  <w:szCs w:val="20"/>
                </w:rPr>
                <w:t>getAdmCenter</w:t>
              </w:r>
            </w:hyperlink>
            <w:r w:rsidRPr="009F23EC">
              <w:rPr>
                <w:rStyle w:val="HTML"/>
                <w:sz w:val="20"/>
                <w:szCs w:val="20"/>
              </w:rPr>
              <w:t>(</w:t>
            </w:r>
            <w:r w:rsidRPr="005E6324">
              <w:rPr>
                <w:rFonts w:hint="eastAsia"/>
                <w:sz w:val="20"/>
                <w:szCs w:val="20"/>
              </w:rPr>
              <w:t>使用者單位</w:t>
            </w:r>
            <w:r w:rsidRPr="005E6324">
              <w:rPr>
                <w:rStyle w:val="HTML"/>
                <w:sz w:val="20"/>
                <w:szCs w:val="20"/>
              </w:rPr>
              <w:t>)</w:t>
            </w:r>
            <w:r w:rsidRPr="005E6324">
              <w:rPr>
                <w:sz w:val="20"/>
                <w:szCs w:val="20"/>
              </w:rPr>
              <w:t xml:space="preserve">     </w:t>
            </w:r>
          </w:p>
        </w:tc>
      </w:tr>
    </w:tbl>
    <w:p w:rsidR="007C47CB" w:rsidRPr="00E224B2" w:rsidRDefault="00D053F0" w:rsidP="00F12419">
      <w:pPr>
        <w:pStyle w:val="Tabletext"/>
        <w:keepLines w:val="0"/>
        <w:numPr>
          <w:ilvl w:val="2"/>
          <w:numId w:val="26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發送</w:t>
      </w:r>
      <w:r w:rsidR="007C47CB" w:rsidRPr="00E224B2">
        <w:rPr>
          <w:rFonts w:hint="eastAsia"/>
          <w:lang w:eastAsia="zh-TW"/>
        </w:rPr>
        <w:t>簡訊</w:t>
      </w:r>
    </w:p>
    <w:p w:rsidR="00C70B31" w:rsidRPr="00E224B2" w:rsidRDefault="00DA12AC" w:rsidP="00F12419">
      <w:pPr>
        <w:pStyle w:val="Tabletext"/>
        <w:keepLines w:val="0"/>
        <w:numPr>
          <w:ilvl w:val="3"/>
          <w:numId w:val="26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 xml:space="preserve">IF </w:t>
      </w:r>
      <w:r w:rsidR="00516575" w:rsidRPr="00E224B2">
        <w:rPr>
          <w:rFonts w:hint="eastAsia"/>
          <w:lang w:eastAsia="zh-TW"/>
        </w:rPr>
        <w:t xml:space="preserve"> </w:t>
      </w:r>
      <w:r w:rsidR="00516575" w:rsidRPr="00E224B2">
        <w:rPr>
          <w:rFonts w:hint="eastAsia"/>
          <w:lang w:eastAsia="zh-TW"/>
        </w:rPr>
        <w:t>重起原因</w:t>
      </w:r>
      <w:r w:rsidR="00C70B31" w:rsidRPr="00E224B2">
        <w:rPr>
          <w:rFonts w:hint="eastAsia"/>
          <w:lang w:eastAsia="zh-TW"/>
        </w:rPr>
        <w:t>不</w:t>
      </w:r>
      <w:r w:rsidR="00516575" w:rsidRPr="00E224B2">
        <w:rPr>
          <w:rFonts w:hint="eastAsia"/>
          <w:lang w:eastAsia="zh-TW"/>
        </w:rPr>
        <w:t>是</w:t>
      </w:r>
      <w:r w:rsidR="00516575" w:rsidRPr="00E224B2">
        <w:rPr>
          <w:rFonts w:hint="eastAsia"/>
          <w:lang w:eastAsia="zh-TW"/>
        </w:rPr>
        <w:t>K.</w:t>
      </w:r>
      <w:r w:rsidR="00516575" w:rsidRPr="00E224B2">
        <w:rPr>
          <w:rFonts w:hint="eastAsia"/>
          <w:lang w:eastAsia="zh-TW"/>
        </w:rPr>
        <w:t>其他</w:t>
      </w:r>
      <w:r w:rsidR="00516575" w:rsidRPr="00E224B2">
        <w:rPr>
          <w:rFonts w:hint="eastAsia"/>
          <w:lang w:eastAsia="zh-TW"/>
        </w:rPr>
        <w:t xml:space="preserve"> L.</w:t>
      </w:r>
      <w:r w:rsidR="00516575" w:rsidRPr="00E224B2">
        <w:rPr>
          <w:rFonts w:hint="eastAsia"/>
          <w:lang w:eastAsia="zh-TW"/>
        </w:rPr>
        <w:t>補全資料</w:t>
      </w:r>
      <w:r w:rsidR="00516575" w:rsidRPr="00E224B2">
        <w:rPr>
          <w:rFonts w:hint="eastAsia"/>
          <w:lang w:eastAsia="zh-TW"/>
        </w:rPr>
        <w:t xml:space="preserve"> M.</w:t>
      </w:r>
      <w:r w:rsidR="00516575" w:rsidRPr="00E224B2">
        <w:rPr>
          <w:rFonts w:hint="eastAsia"/>
          <w:lang w:eastAsia="zh-TW"/>
        </w:rPr>
        <w:t>轉舉發</w:t>
      </w:r>
      <w:r w:rsidR="00516575" w:rsidRPr="00E224B2">
        <w:rPr>
          <w:rFonts w:hint="eastAsia"/>
          <w:lang w:eastAsia="zh-TW"/>
        </w:rPr>
        <w:t xml:space="preserve"> N.</w:t>
      </w:r>
      <w:r w:rsidR="00516575" w:rsidRPr="00E224B2">
        <w:rPr>
          <w:rFonts w:hint="eastAsia"/>
          <w:lang w:eastAsia="zh-TW"/>
        </w:rPr>
        <w:t>漏賠</w:t>
      </w:r>
      <w:r w:rsidR="00516575" w:rsidRPr="00E224B2">
        <w:rPr>
          <w:rFonts w:hint="eastAsia"/>
          <w:lang w:eastAsia="zh-TW"/>
        </w:rPr>
        <w:t>(</w:t>
      </w:r>
      <w:r w:rsidR="00516575" w:rsidRPr="00E224B2">
        <w:rPr>
          <w:rFonts w:hint="eastAsia"/>
          <w:lang w:eastAsia="zh-TW"/>
        </w:rPr>
        <w:t>應付未付</w:t>
      </w:r>
      <w:r w:rsidR="00516575" w:rsidRPr="00E224B2">
        <w:rPr>
          <w:rFonts w:hint="eastAsia"/>
          <w:lang w:eastAsia="zh-TW"/>
        </w:rPr>
        <w:t>)</w:t>
      </w:r>
    </w:p>
    <w:p w:rsidR="00CF43FA" w:rsidRPr="00E224B2" w:rsidRDefault="009D7C2A" w:rsidP="00F12419">
      <w:pPr>
        <w:pStyle w:val="Tabletext"/>
        <w:keepLines w:val="0"/>
        <w:numPr>
          <w:ilvl w:val="4"/>
          <w:numId w:val="26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CALL AA_Z7Z000.</w:t>
      </w:r>
      <w:r w:rsidRPr="00E224B2">
        <w:rPr>
          <w:rFonts w:cs="Arial" w:hint="eastAsia"/>
        </w:rPr>
        <w:t xml:space="preserve"> sendClamMsg</w:t>
      </w:r>
      <w:r w:rsidRPr="00E224B2">
        <w:rPr>
          <w:rFonts w:cs="Arial" w:hint="eastAsia"/>
          <w:lang w:eastAsia="zh-TW"/>
        </w:rPr>
        <w:t>()</w:t>
      </w:r>
    </w:p>
    <w:p w:rsidR="009D7C2A" w:rsidRPr="00E224B2" w:rsidRDefault="009D7C2A" w:rsidP="00F12419">
      <w:pPr>
        <w:pStyle w:val="Tabletext"/>
        <w:keepLines w:val="0"/>
        <w:numPr>
          <w:ilvl w:val="4"/>
          <w:numId w:val="26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傳入參數</w:t>
      </w:r>
    </w:p>
    <w:tbl>
      <w:tblPr>
        <w:tblW w:w="5940" w:type="dxa"/>
        <w:tblInd w:w="22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9D7C2A" w:rsidRPr="00E224B2" w:rsidTr="009D7C2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D7C2A" w:rsidRPr="00E224B2" w:rsidRDefault="009D7C2A" w:rsidP="00B70308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欄位名稱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D7C2A" w:rsidRPr="00E224B2" w:rsidRDefault="009D7C2A" w:rsidP="00B70308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E224B2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9D7C2A" w:rsidRPr="00E224B2" w:rsidTr="009D7C2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D7C2A" w:rsidRPr="00E224B2" w:rsidRDefault="009D7C2A" w:rsidP="00B7030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224B2">
              <w:rPr>
                <w:rFonts w:ascii="細明體" w:eastAsia="細明體" w:hAnsi="細明體" w:hint="eastAsia"/>
                <w:sz w:val="20"/>
                <w:szCs w:val="20"/>
              </w:rPr>
              <w:t>寄送類別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D7C2A" w:rsidRPr="00E224B2" w:rsidRDefault="009D7C2A" w:rsidP="00D37C51">
            <w:pPr>
              <w:rPr>
                <w:rFonts w:ascii="新細明體" w:hAnsi="新細明體" w:hint="eastAsia"/>
                <w:sz w:val="20"/>
              </w:rPr>
            </w:pPr>
            <w:r w:rsidRPr="00E224B2">
              <w:rPr>
                <w:rFonts w:ascii="新細明體" w:hAnsi="新細明體"/>
                <w:sz w:val="20"/>
              </w:rPr>
              <w:t>‘</w:t>
            </w:r>
            <w:r w:rsidR="00D37C51" w:rsidRPr="00E224B2">
              <w:rPr>
                <w:rFonts w:ascii="新細明體" w:hAnsi="新細明體" w:hint="eastAsia"/>
                <w:sz w:val="20"/>
              </w:rPr>
              <w:t>3</w:t>
            </w:r>
            <w:r w:rsidRPr="00E224B2">
              <w:rPr>
                <w:rFonts w:ascii="新細明體" w:hAnsi="新細明體"/>
                <w:sz w:val="20"/>
              </w:rPr>
              <w:t>’</w:t>
            </w:r>
            <w:r w:rsidR="00C27D2E" w:rsidRPr="00E224B2">
              <w:rPr>
                <w:rFonts w:ascii="新細明體" w:hAnsi="新細明體" w:hint="eastAsia"/>
                <w:sz w:val="20"/>
              </w:rPr>
              <w:t>(重起)</w:t>
            </w:r>
          </w:p>
        </w:tc>
      </w:tr>
      <w:tr w:rsidR="005001B5" w:rsidRPr="00E224B2" w:rsidTr="00631B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B5" w:rsidRPr="00E224B2" w:rsidRDefault="005001B5" w:rsidP="00B7030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224B2">
              <w:rPr>
                <w:rFonts w:ascii="細明體" w:eastAsia="細明體" w:hAnsi="細明體" w:hint="eastAsia"/>
                <w:sz w:val="20"/>
                <w:szCs w:val="20"/>
              </w:rPr>
              <w:t xml:space="preserve">受理編號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001B5" w:rsidRPr="00E224B2" w:rsidRDefault="005001B5" w:rsidP="00B70308">
            <w:pPr>
              <w:rPr>
                <w:rFonts w:ascii="新細明體" w:hAnsi="新細明體" w:cs="Arial Unicode MS"/>
                <w:sz w:val="20"/>
              </w:rPr>
            </w:pPr>
            <w:r w:rsidRPr="00E224B2">
              <w:rPr>
                <w:rFonts w:ascii="新細明體" w:hAnsi="新細明體" w:hint="eastAsia"/>
                <w:sz w:val="20"/>
              </w:rPr>
              <w:t>新受理編號</w:t>
            </w:r>
          </w:p>
        </w:tc>
      </w:tr>
      <w:tr w:rsidR="009D7C2A" w:rsidRPr="00E224B2" w:rsidTr="00631B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D7C2A" w:rsidRPr="00E224B2" w:rsidRDefault="009D7C2A" w:rsidP="00B7030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224B2">
              <w:rPr>
                <w:rFonts w:ascii="細明體" w:eastAsia="細明體" w:hAnsi="細明體" w:hint="eastAsia"/>
                <w:sz w:val="20"/>
                <w:szCs w:val="20"/>
              </w:rPr>
              <w:t>程式代碼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D7C2A" w:rsidRPr="00E224B2" w:rsidRDefault="009D7C2A" w:rsidP="008F0D8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E224B2">
              <w:rPr>
                <w:rFonts w:ascii="新細明體" w:hAnsi="新細明體" w:cs="Arial Unicode MS" w:hint="eastAsia"/>
                <w:szCs w:val="24"/>
                <w:lang w:eastAsia="zh-TW"/>
              </w:rPr>
              <w:t>AA</w:t>
            </w:r>
            <w:r w:rsidR="0064073E" w:rsidRPr="00E224B2">
              <w:rPr>
                <w:rFonts w:ascii="新細明體" w:hAnsi="新細明體" w:cs="Arial Unicode MS" w:hint="eastAsia"/>
                <w:szCs w:val="24"/>
                <w:lang w:eastAsia="zh-TW"/>
              </w:rPr>
              <w:t>B114</w:t>
            </w:r>
            <w:r w:rsidRPr="00E224B2">
              <w:rPr>
                <w:rFonts w:ascii="新細明體" w:hAnsi="新細明體" w:cs="Arial Unicode MS" w:hint="eastAsia"/>
                <w:szCs w:val="24"/>
                <w:lang w:eastAsia="zh-TW"/>
              </w:rPr>
              <w:t>00</w:t>
            </w:r>
          </w:p>
        </w:tc>
      </w:tr>
      <w:tr w:rsidR="00631BFA" w:rsidRPr="00E224B2" w:rsidTr="00631B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BFA" w:rsidRPr="00E224B2" w:rsidRDefault="00631BFA" w:rsidP="00B7030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224B2">
              <w:rPr>
                <w:rFonts w:ascii="細明體" w:eastAsia="細明體" w:hAnsi="細明體" w:hint="eastAsia"/>
                <w:sz w:val="20"/>
                <w:szCs w:val="20"/>
              </w:rPr>
              <w:t>發送對象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1BFA" w:rsidRPr="00E224B2" w:rsidRDefault="00631BFA" w:rsidP="008F0D8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E224B2">
              <w:rPr>
                <w:rFonts w:ascii="新細明體" w:hAnsi="新細明體" w:cs="Arial Unicode MS"/>
                <w:szCs w:val="24"/>
                <w:lang w:eastAsia="zh-TW"/>
              </w:rPr>
              <w:t>“</w:t>
            </w:r>
            <w:r w:rsidRPr="00E224B2">
              <w:rPr>
                <w:rFonts w:ascii="新細明體" w:hAnsi="新細明體" w:cs="Arial Unicode MS" w:hint="eastAsia"/>
                <w:szCs w:val="24"/>
                <w:lang w:eastAsia="zh-TW"/>
              </w:rPr>
              <w:t>1</w:t>
            </w:r>
            <w:r w:rsidRPr="00E224B2">
              <w:rPr>
                <w:rFonts w:ascii="新細明體" w:hAnsi="新細明體" w:cs="Arial Unicode MS"/>
                <w:szCs w:val="24"/>
                <w:lang w:eastAsia="zh-TW"/>
              </w:rPr>
              <w:t>”</w:t>
            </w:r>
            <w:r w:rsidRPr="00E224B2">
              <w:rPr>
                <w:rFonts w:ascii="新細明體" w:hAnsi="新細明體" w:cs="Arial Unicode MS" w:hint="eastAsia"/>
                <w:szCs w:val="24"/>
                <w:lang w:eastAsia="zh-TW"/>
              </w:rPr>
              <w:t xml:space="preserve"> (客戶)</w:t>
            </w:r>
          </w:p>
        </w:tc>
      </w:tr>
    </w:tbl>
    <w:p w:rsidR="009D7C2A" w:rsidRPr="009F23EC" w:rsidRDefault="009D7C2A" w:rsidP="00AD3716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596052" w:rsidRPr="00E224B2" w:rsidRDefault="00596052" w:rsidP="00F12419">
      <w:pPr>
        <w:pStyle w:val="Tabletext"/>
        <w:keepLines w:val="0"/>
        <w:numPr>
          <w:ilvl w:val="4"/>
          <w:numId w:val="26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CALL AA_Z7Z000.</w:t>
      </w:r>
      <w:r w:rsidRPr="00E224B2">
        <w:rPr>
          <w:rFonts w:cs="Arial" w:hint="eastAsia"/>
        </w:rPr>
        <w:t xml:space="preserve"> sendClamMsg</w:t>
      </w:r>
      <w:r w:rsidRPr="00E224B2">
        <w:rPr>
          <w:rFonts w:cs="Arial" w:hint="eastAsia"/>
          <w:lang w:eastAsia="zh-TW"/>
        </w:rPr>
        <w:t>()</w:t>
      </w:r>
    </w:p>
    <w:p w:rsidR="00596052" w:rsidRPr="00E224B2" w:rsidRDefault="00596052" w:rsidP="00F12419">
      <w:pPr>
        <w:pStyle w:val="Tabletext"/>
        <w:keepLines w:val="0"/>
        <w:numPr>
          <w:ilvl w:val="4"/>
          <w:numId w:val="26"/>
        </w:numPr>
        <w:spacing w:after="0" w:line="240" w:lineRule="auto"/>
        <w:rPr>
          <w:rFonts w:hint="eastAsia"/>
          <w:lang w:eastAsia="zh-TW"/>
        </w:rPr>
      </w:pPr>
      <w:r w:rsidRPr="00E224B2">
        <w:rPr>
          <w:rFonts w:hint="eastAsia"/>
          <w:lang w:eastAsia="zh-TW"/>
        </w:rPr>
        <w:t>傳入參數</w:t>
      </w:r>
    </w:p>
    <w:tbl>
      <w:tblPr>
        <w:tblW w:w="5940" w:type="dxa"/>
        <w:tblInd w:w="22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596052" w:rsidRPr="00E224B2" w:rsidTr="00DF221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96052" w:rsidRPr="00E224B2" w:rsidRDefault="00596052" w:rsidP="00DF2214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E224B2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欄位名稱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96052" w:rsidRPr="00E224B2" w:rsidRDefault="00596052" w:rsidP="00DF2214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E224B2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596052" w:rsidRPr="00E224B2" w:rsidTr="00DF221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6052" w:rsidRPr="00E224B2" w:rsidRDefault="00596052" w:rsidP="00DF221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224B2">
              <w:rPr>
                <w:rFonts w:ascii="細明體" w:eastAsia="細明體" w:hAnsi="細明體" w:hint="eastAsia"/>
                <w:sz w:val="20"/>
                <w:szCs w:val="20"/>
              </w:rPr>
              <w:t>寄送類別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96052" w:rsidRPr="00E224B2" w:rsidRDefault="00596052" w:rsidP="00DF2214">
            <w:pPr>
              <w:rPr>
                <w:rFonts w:ascii="新細明體" w:hAnsi="新細明體" w:hint="eastAsia"/>
                <w:sz w:val="20"/>
              </w:rPr>
            </w:pPr>
            <w:r w:rsidRPr="00E224B2">
              <w:rPr>
                <w:rFonts w:ascii="新細明體" w:hAnsi="新細明體"/>
                <w:sz w:val="20"/>
              </w:rPr>
              <w:t>‘</w:t>
            </w:r>
            <w:r w:rsidRPr="00E224B2">
              <w:rPr>
                <w:rFonts w:ascii="新細明體" w:hAnsi="新細明體" w:hint="eastAsia"/>
                <w:sz w:val="20"/>
              </w:rPr>
              <w:t>3</w:t>
            </w:r>
            <w:r w:rsidRPr="00E224B2">
              <w:rPr>
                <w:rFonts w:ascii="新細明體" w:hAnsi="新細明體"/>
                <w:sz w:val="20"/>
              </w:rPr>
              <w:t>’</w:t>
            </w:r>
            <w:r w:rsidRPr="00E224B2">
              <w:rPr>
                <w:rFonts w:ascii="新細明體" w:hAnsi="新細明體" w:hint="eastAsia"/>
                <w:sz w:val="20"/>
              </w:rPr>
              <w:t>(重起)</w:t>
            </w:r>
          </w:p>
        </w:tc>
      </w:tr>
      <w:tr w:rsidR="00596052" w:rsidRPr="00E224B2" w:rsidTr="00DF221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6052" w:rsidRPr="00E224B2" w:rsidRDefault="00596052" w:rsidP="00DF221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224B2">
              <w:rPr>
                <w:rFonts w:ascii="細明體" w:eastAsia="細明體" w:hAnsi="細明體" w:hint="eastAsia"/>
                <w:sz w:val="20"/>
                <w:szCs w:val="20"/>
              </w:rPr>
              <w:t xml:space="preserve">受理編號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96052" w:rsidRPr="00E224B2" w:rsidRDefault="00596052" w:rsidP="00DF2214">
            <w:pPr>
              <w:rPr>
                <w:rFonts w:ascii="新細明體" w:hAnsi="新細明體" w:cs="Arial Unicode MS"/>
                <w:sz w:val="20"/>
              </w:rPr>
            </w:pPr>
            <w:r w:rsidRPr="00E224B2">
              <w:rPr>
                <w:rFonts w:ascii="新細明體" w:hAnsi="新細明體" w:hint="eastAsia"/>
                <w:sz w:val="20"/>
              </w:rPr>
              <w:t>新受理編號</w:t>
            </w:r>
          </w:p>
        </w:tc>
      </w:tr>
      <w:tr w:rsidR="00596052" w:rsidRPr="00E224B2" w:rsidTr="00DF221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6052" w:rsidRPr="00E224B2" w:rsidRDefault="00596052" w:rsidP="00DF221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224B2">
              <w:rPr>
                <w:rFonts w:ascii="細明體" w:eastAsia="細明體" w:hAnsi="細明體" w:hint="eastAsia"/>
                <w:sz w:val="20"/>
                <w:szCs w:val="20"/>
              </w:rPr>
              <w:t>程式代碼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96052" w:rsidRPr="00E224B2" w:rsidRDefault="00596052" w:rsidP="00DF2214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E224B2">
              <w:rPr>
                <w:rFonts w:ascii="新細明體" w:hAnsi="新細明體" w:cs="Arial Unicode MS" w:hint="eastAsia"/>
                <w:szCs w:val="24"/>
                <w:lang w:eastAsia="zh-TW"/>
              </w:rPr>
              <w:t>AAB11400</w:t>
            </w:r>
          </w:p>
        </w:tc>
      </w:tr>
      <w:tr w:rsidR="00596052" w:rsidRPr="00E224B2" w:rsidTr="00DF221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6052" w:rsidRPr="00E224B2" w:rsidRDefault="00596052" w:rsidP="00DF221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224B2">
              <w:rPr>
                <w:rFonts w:ascii="細明體" w:eastAsia="細明體" w:hAnsi="細明體" w:hint="eastAsia"/>
                <w:sz w:val="20"/>
                <w:szCs w:val="20"/>
              </w:rPr>
              <w:t>發送對象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96052" w:rsidRPr="00E224B2" w:rsidRDefault="00596052" w:rsidP="00596052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E224B2">
              <w:rPr>
                <w:rFonts w:ascii="新細明體" w:hAnsi="新細明體" w:cs="Arial Unicode MS"/>
                <w:szCs w:val="24"/>
                <w:lang w:eastAsia="zh-TW"/>
              </w:rPr>
              <w:t>“</w:t>
            </w:r>
            <w:r w:rsidRPr="00E224B2">
              <w:rPr>
                <w:rFonts w:ascii="新細明體" w:hAnsi="新細明體" w:cs="Arial Unicode MS" w:hint="eastAsia"/>
                <w:szCs w:val="24"/>
                <w:lang w:eastAsia="zh-TW"/>
              </w:rPr>
              <w:t>2</w:t>
            </w:r>
            <w:r w:rsidRPr="00E224B2">
              <w:rPr>
                <w:rFonts w:ascii="新細明體" w:hAnsi="新細明體" w:cs="Arial Unicode MS"/>
                <w:szCs w:val="24"/>
                <w:lang w:eastAsia="zh-TW"/>
              </w:rPr>
              <w:t>”</w:t>
            </w:r>
            <w:r w:rsidRPr="00E224B2">
              <w:rPr>
                <w:rFonts w:ascii="新細明體" w:hAnsi="新細明體" w:cs="Arial Unicode MS" w:hint="eastAsia"/>
                <w:szCs w:val="24"/>
                <w:lang w:eastAsia="zh-TW"/>
              </w:rPr>
              <w:t xml:space="preserve"> (送件人)</w:t>
            </w:r>
          </w:p>
        </w:tc>
      </w:tr>
    </w:tbl>
    <w:p w:rsidR="00D10930" w:rsidRPr="005E6324" w:rsidRDefault="00D10930" w:rsidP="00F12419">
      <w:pPr>
        <w:pStyle w:val="Tabletext"/>
        <w:keepLines w:val="0"/>
        <w:numPr>
          <w:ilvl w:val="2"/>
          <w:numId w:val="26"/>
        </w:numPr>
        <w:spacing w:after="0" w:line="240" w:lineRule="auto"/>
        <w:rPr>
          <w:rFonts w:hint="eastAsia"/>
          <w:lang w:eastAsia="zh-TW"/>
        </w:rPr>
      </w:pPr>
      <w:r w:rsidRPr="009F23EC">
        <w:rPr>
          <w:rFonts w:hint="eastAsia"/>
          <w:lang w:eastAsia="zh-TW"/>
        </w:rPr>
        <w:t>若無錯誤發生，顯示</w:t>
      </w:r>
      <w:r w:rsidRPr="005E6324">
        <w:rPr>
          <w:rFonts w:hint="eastAsia"/>
          <w:lang w:eastAsia="zh-TW"/>
        </w:rPr>
        <w:t xml:space="preserve"> </w:t>
      </w:r>
      <w:r w:rsidRPr="005E6324">
        <w:rPr>
          <w:lang w:eastAsia="zh-TW"/>
        </w:rPr>
        <w:t>‘</w:t>
      </w:r>
      <w:r w:rsidRPr="005E6324">
        <w:rPr>
          <w:rFonts w:hint="eastAsia"/>
          <w:lang w:eastAsia="zh-TW"/>
        </w:rPr>
        <w:t>案件重起完成</w:t>
      </w:r>
      <w:r w:rsidRPr="005E6324">
        <w:rPr>
          <w:lang w:eastAsia="zh-TW"/>
        </w:rPr>
        <w:t>’</w:t>
      </w:r>
      <w:r w:rsidRPr="005E6324">
        <w:rPr>
          <w:rFonts w:hint="eastAsia"/>
          <w:lang w:eastAsia="zh-TW"/>
        </w:rPr>
        <w:t>。</w:t>
      </w:r>
    </w:p>
    <w:p w:rsidR="00865346" w:rsidRPr="00E224B2" w:rsidRDefault="00865346" w:rsidP="00D10930">
      <w:pPr>
        <w:pStyle w:val="Tabletext"/>
        <w:keepLines w:val="0"/>
        <w:spacing w:after="0" w:line="240" w:lineRule="auto"/>
        <w:ind w:left="1276"/>
        <w:rPr>
          <w:rFonts w:hint="eastAsia"/>
          <w:lang w:eastAsia="zh-TW"/>
        </w:rPr>
      </w:pPr>
    </w:p>
    <w:sectPr w:rsidR="00865346" w:rsidRPr="00E224B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8AF" w:rsidRPr="007C47CB" w:rsidRDefault="000428AF" w:rsidP="007C47CB">
      <w:r>
        <w:separator/>
      </w:r>
    </w:p>
  </w:endnote>
  <w:endnote w:type="continuationSeparator" w:id="0">
    <w:p w:rsidR="000428AF" w:rsidRPr="007C47CB" w:rsidRDefault="000428AF" w:rsidP="007C4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New Gulim">
    <w:altName w:val="Arial Unicode MS"/>
    <w:charset w:val="81"/>
    <w:family w:val="roman"/>
    <w:pitch w:val="variable"/>
    <w:sig w:usb0="00000000" w:usb1="7B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8AF" w:rsidRPr="007C47CB" w:rsidRDefault="000428AF" w:rsidP="007C47CB">
      <w:r>
        <w:separator/>
      </w:r>
    </w:p>
  </w:footnote>
  <w:footnote w:type="continuationSeparator" w:id="0">
    <w:p w:rsidR="000428AF" w:rsidRPr="007C47CB" w:rsidRDefault="000428AF" w:rsidP="007C4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5572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BA443B5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0EB606EC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D6B34CC"/>
    <w:multiLevelType w:val="hybridMultilevel"/>
    <w:tmpl w:val="1BF6FAD4"/>
    <w:lvl w:ilvl="0" w:tplc="113806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34E7832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22"/>
  </w:num>
  <w:num w:numId="5">
    <w:abstractNumId w:val="20"/>
  </w:num>
  <w:num w:numId="6">
    <w:abstractNumId w:val="11"/>
  </w:num>
  <w:num w:numId="7">
    <w:abstractNumId w:val="4"/>
  </w:num>
  <w:num w:numId="8">
    <w:abstractNumId w:val="23"/>
  </w:num>
  <w:num w:numId="9">
    <w:abstractNumId w:val="1"/>
  </w:num>
  <w:num w:numId="10">
    <w:abstractNumId w:val="25"/>
  </w:num>
  <w:num w:numId="11">
    <w:abstractNumId w:val="24"/>
  </w:num>
  <w:num w:numId="12">
    <w:abstractNumId w:val="2"/>
  </w:num>
  <w:num w:numId="13">
    <w:abstractNumId w:val="21"/>
  </w:num>
  <w:num w:numId="14">
    <w:abstractNumId w:val="10"/>
  </w:num>
  <w:num w:numId="15">
    <w:abstractNumId w:val="15"/>
  </w:num>
  <w:num w:numId="16">
    <w:abstractNumId w:val="6"/>
  </w:num>
  <w:num w:numId="17">
    <w:abstractNumId w:val="18"/>
  </w:num>
  <w:num w:numId="18">
    <w:abstractNumId w:val="17"/>
  </w:num>
  <w:num w:numId="19">
    <w:abstractNumId w:val="14"/>
  </w:num>
  <w:num w:numId="20">
    <w:abstractNumId w:val="8"/>
  </w:num>
  <w:num w:numId="21">
    <w:abstractNumId w:val="16"/>
  </w:num>
  <w:num w:numId="22">
    <w:abstractNumId w:val="9"/>
  </w:num>
  <w:num w:numId="23">
    <w:abstractNumId w:val="19"/>
  </w:num>
  <w:num w:numId="24">
    <w:abstractNumId w:val="5"/>
  </w:num>
  <w:num w:numId="25">
    <w:abstractNumId w:val="0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6FEA"/>
    <w:rsid w:val="00036FA3"/>
    <w:rsid w:val="000428AF"/>
    <w:rsid w:val="0004402D"/>
    <w:rsid w:val="00047FB1"/>
    <w:rsid w:val="000637E5"/>
    <w:rsid w:val="00070689"/>
    <w:rsid w:val="0007575E"/>
    <w:rsid w:val="00081F0F"/>
    <w:rsid w:val="000828E9"/>
    <w:rsid w:val="00082FB3"/>
    <w:rsid w:val="000950DA"/>
    <w:rsid w:val="000B2B6C"/>
    <w:rsid w:val="000D6215"/>
    <w:rsid w:val="000D7FDE"/>
    <w:rsid w:val="000E58E3"/>
    <w:rsid w:val="000E7186"/>
    <w:rsid w:val="000F3772"/>
    <w:rsid w:val="00101DD2"/>
    <w:rsid w:val="00116753"/>
    <w:rsid w:val="00120E72"/>
    <w:rsid w:val="00132718"/>
    <w:rsid w:val="00144D01"/>
    <w:rsid w:val="00153312"/>
    <w:rsid w:val="001667C7"/>
    <w:rsid w:val="00170500"/>
    <w:rsid w:val="001872D8"/>
    <w:rsid w:val="00187369"/>
    <w:rsid w:val="001B350E"/>
    <w:rsid w:val="001C5CE0"/>
    <w:rsid w:val="001C5DC4"/>
    <w:rsid w:val="001D1238"/>
    <w:rsid w:val="001F2A03"/>
    <w:rsid w:val="001F5AF7"/>
    <w:rsid w:val="00212685"/>
    <w:rsid w:val="00213B5A"/>
    <w:rsid w:val="00214A90"/>
    <w:rsid w:val="00234C3F"/>
    <w:rsid w:val="00236985"/>
    <w:rsid w:val="0023751E"/>
    <w:rsid w:val="00245CF4"/>
    <w:rsid w:val="00260078"/>
    <w:rsid w:val="0027724D"/>
    <w:rsid w:val="00280570"/>
    <w:rsid w:val="00285F8E"/>
    <w:rsid w:val="002868A7"/>
    <w:rsid w:val="002868CE"/>
    <w:rsid w:val="002A60B0"/>
    <w:rsid w:val="002F24D5"/>
    <w:rsid w:val="002F258F"/>
    <w:rsid w:val="002F7826"/>
    <w:rsid w:val="003001AC"/>
    <w:rsid w:val="00302686"/>
    <w:rsid w:val="003143FF"/>
    <w:rsid w:val="0033124C"/>
    <w:rsid w:val="003351B2"/>
    <w:rsid w:val="003446A3"/>
    <w:rsid w:val="0034569E"/>
    <w:rsid w:val="0035207B"/>
    <w:rsid w:val="003604E0"/>
    <w:rsid w:val="003633F9"/>
    <w:rsid w:val="003744E7"/>
    <w:rsid w:val="00390F1D"/>
    <w:rsid w:val="00391CF8"/>
    <w:rsid w:val="003A545C"/>
    <w:rsid w:val="003A6A03"/>
    <w:rsid w:val="003B256E"/>
    <w:rsid w:val="003B47FC"/>
    <w:rsid w:val="003C2B7F"/>
    <w:rsid w:val="003E57B7"/>
    <w:rsid w:val="003E6911"/>
    <w:rsid w:val="00402183"/>
    <w:rsid w:val="0040617B"/>
    <w:rsid w:val="004172E2"/>
    <w:rsid w:val="00435785"/>
    <w:rsid w:val="00436155"/>
    <w:rsid w:val="00442429"/>
    <w:rsid w:val="004619F6"/>
    <w:rsid w:val="00462CD4"/>
    <w:rsid w:val="0047106B"/>
    <w:rsid w:val="00472A1D"/>
    <w:rsid w:val="0048237D"/>
    <w:rsid w:val="004823C3"/>
    <w:rsid w:val="00484313"/>
    <w:rsid w:val="0048564F"/>
    <w:rsid w:val="00487409"/>
    <w:rsid w:val="004B39FD"/>
    <w:rsid w:val="004C2E14"/>
    <w:rsid w:val="004C732B"/>
    <w:rsid w:val="004D5819"/>
    <w:rsid w:val="004E0576"/>
    <w:rsid w:val="004F09C0"/>
    <w:rsid w:val="004F590B"/>
    <w:rsid w:val="005001B5"/>
    <w:rsid w:val="00507194"/>
    <w:rsid w:val="00516575"/>
    <w:rsid w:val="00516B0E"/>
    <w:rsid w:val="00532D8C"/>
    <w:rsid w:val="00556992"/>
    <w:rsid w:val="00564D73"/>
    <w:rsid w:val="00567A5B"/>
    <w:rsid w:val="0058351A"/>
    <w:rsid w:val="00596052"/>
    <w:rsid w:val="005968F4"/>
    <w:rsid w:val="005B3FB8"/>
    <w:rsid w:val="005B7524"/>
    <w:rsid w:val="005C3815"/>
    <w:rsid w:val="005D062B"/>
    <w:rsid w:val="005D2503"/>
    <w:rsid w:val="005E6324"/>
    <w:rsid w:val="006137F7"/>
    <w:rsid w:val="00617108"/>
    <w:rsid w:val="006251D8"/>
    <w:rsid w:val="006268AC"/>
    <w:rsid w:val="00631BFA"/>
    <w:rsid w:val="00637333"/>
    <w:rsid w:val="0064073E"/>
    <w:rsid w:val="00645303"/>
    <w:rsid w:val="006535B2"/>
    <w:rsid w:val="00657D8A"/>
    <w:rsid w:val="00662E87"/>
    <w:rsid w:val="006657C3"/>
    <w:rsid w:val="00674D0D"/>
    <w:rsid w:val="00684946"/>
    <w:rsid w:val="00686716"/>
    <w:rsid w:val="00693ED8"/>
    <w:rsid w:val="006B5620"/>
    <w:rsid w:val="006C36E0"/>
    <w:rsid w:val="006D074A"/>
    <w:rsid w:val="006D7F3F"/>
    <w:rsid w:val="0071761C"/>
    <w:rsid w:val="00725A0C"/>
    <w:rsid w:val="007260C0"/>
    <w:rsid w:val="007306EC"/>
    <w:rsid w:val="00733009"/>
    <w:rsid w:val="00750BB0"/>
    <w:rsid w:val="00751660"/>
    <w:rsid w:val="0075178B"/>
    <w:rsid w:val="00752AE9"/>
    <w:rsid w:val="007571ED"/>
    <w:rsid w:val="007644C9"/>
    <w:rsid w:val="00772BF7"/>
    <w:rsid w:val="007826D2"/>
    <w:rsid w:val="00782D2A"/>
    <w:rsid w:val="00784128"/>
    <w:rsid w:val="007A0DEA"/>
    <w:rsid w:val="007A758D"/>
    <w:rsid w:val="007B3FE9"/>
    <w:rsid w:val="007C098B"/>
    <w:rsid w:val="007C47CB"/>
    <w:rsid w:val="007D1E94"/>
    <w:rsid w:val="007D3290"/>
    <w:rsid w:val="007D5830"/>
    <w:rsid w:val="007D7C58"/>
    <w:rsid w:val="007E531F"/>
    <w:rsid w:val="0081315D"/>
    <w:rsid w:val="00834BA6"/>
    <w:rsid w:val="00837CE0"/>
    <w:rsid w:val="008404C7"/>
    <w:rsid w:val="00840CB8"/>
    <w:rsid w:val="008504F8"/>
    <w:rsid w:val="00865346"/>
    <w:rsid w:val="00870A8E"/>
    <w:rsid w:val="008721D3"/>
    <w:rsid w:val="0087748A"/>
    <w:rsid w:val="00887C1D"/>
    <w:rsid w:val="008960D1"/>
    <w:rsid w:val="008B26E1"/>
    <w:rsid w:val="008D2133"/>
    <w:rsid w:val="008D7DAC"/>
    <w:rsid w:val="008E1E82"/>
    <w:rsid w:val="008E7D8F"/>
    <w:rsid w:val="008F0D83"/>
    <w:rsid w:val="008F6A3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751A4"/>
    <w:rsid w:val="00986CD3"/>
    <w:rsid w:val="00994FC0"/>
    <w:rsid w:val="009B055F"/>
    <w:rsid w:val="009B3B73"/>
    <w:rsid w:val="009B4663"/>
    <w:rsid w:val="009D0B5A"/>
    <w:rsid w:val="009D2954"/>
    <w:rsid w:val="009D7C2A"/>
    <w:rsid w:val="009F0204"/>
    <w:rsid w:val="009F23EC"/>
    <w:rsid w:val="00A06EF1"/>
    <w:rsid w:val="00A15AE6"/>
    <w:rsid w:val="00A23753"/>
    <w:rsid w:val="00A31187"/>
    <w:rsid w:val="00A728BB"/>
    <w:rsid w:val="00A736B5"/>
    <w:rsid w:val="00A773B1"/>
    <w:rsid w:val="00A96156"/>
    <w:rsid w:val="00AA298E"/>
    <w:rsid w:val="00AA7751"/>
    <w:rsid w:val="00AB4A97"/>
    <w:rsid w:val="00AC058E"/>
    <w:rsid w:val="00AC44F0"/>
    <w:rsid w:val="00AD2751"/>
    <w:rsid w:val="00AD3716"/>
    <w:rsid w:val="00AE4BBD"/>
    <w:rsid w:val="00AF477C"/>
    <w:rsid w:val="00B10478"/>
    <w:rsid w:val="00B17F66"/>
    <w:rsid w:val="00B22BFC"/>
    <w:rsid w:val="00B2398C"/>
    <w:rsid w:val="00B316AB"/>
    <w:rsid w:val="00B41DC2"/>
    <w:rsid w:val="00B53711"/>
    <w:rsid w:val="00B60F82"/>
    <w:rsid w:val="00B61C73"/>
    <w:rsid w:val="00B70308"/>
    <w:rsid w:val="00B72A02"/>
    <w:rsid w:val="00B74CB1"/>
    <w:rsid w:val="00B77E6C"/>
    <w:rsid w:val="00BC7FFE"/>
    <w:rsid w:val="00BD6671"/>
    <w:rsid w:val="00BE1857"/>
    <w:rsid w:val="00BF0F90"/>
    <w:rsid w:val="00C03E35"/>
    <w:rsid w:val="00C24A95"/>
    <w:rsid w:val="00C26A77"/>
    <w:rsid w:val="00C27D2E"/>
    <w:rsid w:val="00C3025A"/>
    <w:rsid w:val="00C318BC"/>
    <w:rsid w:val="00C51F84"/>
    <w:rsid w:val="00C54426"/>
    <w:rsid w:val="00C70352"/>
    <w:rsid w:val="00C70B31"/>
    <w:rsid w:val="00C72780"/>
    <w:rsid w:val="00C757E4"/>
    <w:rsid w:val="00C92DA2"/>
    <w:rsid w:val="00C9460D"/>
    <w:rsid w:val="00CA6ED1"/>
    <w:rsid w:val="00CB25A4"/>
    <w:rsid w:val="00CB3658"/>
    <w:rsid w:val="00CB7F06"/>
    <w:rsid w:val="00CC504C"/>
    <w:rsid w:val="00CC545A"/>
    <w:rsid w:val="00CD0ADA"/>
    <w:rsid w:val="00CD1AA8"/>
    <w:rsid w:val="00CE3EFF"/>
    <w:rsid w:val="00CF43FA"/>
    <w:rsid w:val="00D0481F"/>
    <w:rsid w:val="00D053F0"/>
    <w:rsid w:val="00D10930"/>
    <w:rsid w:val="00D13D3C"/>
    <w:rsid w:val="00D202E5"/>
    <w:rsid w:val="00D2043D"/>
    <w:rsid w:val="00D22252"/>
    <w:rsid w:val="00D23912"/>
    <w:rsid w:val="00D25907"/>
    <w:rsid w:val="00D32083"/>
    <w:rsid w:val="00D35BD3"/>
    <w:rsid w:val="00D37C51"/>
    <w:rsid w:val="00D43CDC"/>
    <w:rsid w:val="00D54B1C"/>
    <w:rsid w:val="00D55572"/>
    <w:rsid w:val="00D6555E"/>
    <w:rsid w:val="00D656AA"/>
    <w:rsid w:val="00D84F8A"/>
    <w:rsid w:val="00DA12AC"/>
    <w:rsid w:val="00DA308A"/>
    <w:rsid w:val="00DA6C1D"/>
    <w:rsid w:val="00DB34AB"/>
    <w:rsid w:val="00DD6A20"/>
    <w:rsid w:val="00DE0FB1"/>
    <w:rsid w:val="00DE129A"/>
    <w:rsid w:val="00DE4C46"/>
    <w:rsid w:val="00DF2214"/>
    <w:rsid w:val="00DF3D94"/>
    <w:rsid w:val="00E04471"/>
    <w:rsid w:val="00E07266"/>
    <w:rsid w:val="00E12546"/>
    <w:rsid w:val="00E167F2"/>
    <w:rsid w:val="00E204D7"/>
    <w:rsid w:val="00E221CE"/>
    <w:rsid w:val="00E224B2"/>
    <w:rsid w:val="00E254E1"/>
    <w:rsid w:val="00E47107"/>
    <w:rsid w:val="00E51EB7"/>
    <w:rsid w:val="00E56F63"/>
    <w:rsid w:val="00E66841"/>
    <w:rsid w:val="00E8020D"/>
    <w:rsid w:val="00E83489"/>
    <w:rsid w:val="00EA40BC"/>
    <w:rsid w:val="00EA71C2"/>
    <w:rsid w:val="00EC5D70"/>
    <w:rsid w:val="00EC7787"/>
    <w:rsid w:val="00ED0498"/>
    <w:rsid w:val="00EE1BD5"/>
    <w:rsid w:val="00EE55DE"/>
    <w:rsid w:val="00EE7C4A"/>
    <w:rsid w:val="00F04AD3"/>
    <w:rsid w:val="00F0594A"/>
    <w:rsid w:val="00F12419"/>
    <w:rsid w:val="00F3066F"/>
    <w:rsid w:val="00F418D3"/>
    <w:rsid w:val="00F44BDE"/>
    <w:rsid w:val="00F45B69"/>
    <w:rsid w:val="00F47751"/>
    <w:rsid w:val="00F56136"/>
    <w:rsid w:val="00F620E5"/>
    <w:rsid w:val="00F639A3"/>
    <w:rsid w:val="00F77DDA"/>
    <w:rsid w:val="00F862D3"/>
    <w:rsid w:val="00FB17D8"/>
    <w:rsid w:val="00FB6F24"/>
    <w:rsid w:val="00FB7E90"/>
    <w:rsid w:val="00FD53FC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85F42C4-E450-4505-A020-4522959B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header"/>
    <w:basedOn w:val="a"/>
    <w:link w:val="ad"/>
    <w:uiPriority w:val="99"/>
    <w:rsid w:val="007C47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7C47CB"/>
  </w:style>
  <w:style w:type="paragraph" w:styleId="ae">
    <w:name w:val="footer"/>
    <w:basedOn w:val="a"/>
    <w:link w:val="af"/>
    <w:rsid w:val="007C47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7C4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5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s90041at:8080/docs/CommonHR_client/cathay/common/hr/CommonH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s90041at:8080/docs/CommonHR/com/cathay/common/hr/Div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Links>
    <vt:vector size="12" baseType="variant">
      <vt:variant>
        <vt:i4>1638438</vt:i4>
      </vt:variant>
      <vt:variant>
        <vt:i4>3</vt:i4>
      </vt:variant>
      <vt:variant>
        <vt:i4>0</vt:i4>
      </vt:variant>
      <vt:variant>
        <vt:i4>5</vt:i4>
      </vt:variant>
      <vt:variant>
        <vt:lpwstr>http://ws90041at:8080/docs/CommonHR_client/cathay/common/hr/CommonHR.html</vt:lpwstr>
      </vt:variant>
      <vt:variant>
        <vt:lpwstr>getAdmCenter(java.lang.String)</vt:lpwstr>
      </vt:variant>
      <vt:variant>
        <vt:i4>7209005</vt:i4>
      </vt:variant>
      <vt:variant>
        <vt:i4>0</vt:i4>
      </vt:variant>
      <vt:variant>
        <vt:i4>0</vt:i4>
      </vt:variant>
      <vt:variant>
        <vt:i4>5</vt:i4>
      </vt:variant>
      <vt:variant>
        <vt:lpwstr>http://ws90041at:8080/docs/CommonHR/com/cathay/common/hr/DivData.html</vt:lpwstr>
      </vt:variant>
      <vt:variant>
        <vt:lpwstr>getDivMember(java.lang.String)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