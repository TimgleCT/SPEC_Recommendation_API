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23751E" w:rsidRPr="005A5175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5A5175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 w:rsidRPr="005A5175"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5A5175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 w:rsidRPr="005A5175"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5A5175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 w:rsidRPr="005A5175"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5A5175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 w:rsidRPr="005A5175">
              <w:rPr>
                <w:rFonts w:ascii="新細明體" w:hAnsi="新細明體" w:hint="eastAsia"/>
                <w:bCs/>
                <w:lang w:eastAsia="zh-TW"/>
              </w:rPr>
              <w:t>確認USER</w:t>
            </w:r>
          </w:p>
        </w:tc>
      </w:tr>
      <w:tr w:rsidR="0023751E" w:rsidRPr="005A5175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5A5175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7"/>
                <w:attr w:name="Month" w:val="10"/>
                <w:attr w:name="Day" w:val="15"/>
                <w:attr w:name="IsLunarDate" w:val="False"/>
                <w:attr w:name="IsROCDate" w:val="False"/>
              </w:smartTagPr>
              <w:r w:rsidRPr="005A5175">
                <w:rPr>
                  <w:rFonts w:ascii="新細明體" w:hAnsi="新細明體"/>
                  <w:bCs/>
                  <w:lang w:eastAsia="zh-TW"/>
                </w:rPr>
                <w:t>200</w:t>
              </w:r>
              <w:r w:rsidR="004A67AB" w:rsidRPr="005A5175">
                <w:rPr>
                  <w:rFonts w:ascii="新細明體" w:hAnsi="新細明體" w:hint="eastAsia"/>
                  <w:bCs/>
                  <w:lang w:eastAsia="zh-TW"/>
                </w:rPr>
                <w:t>7</w:t>
              </w:r>
              <w:r w:rsidRPr="005A5175">
                <w:rPr>
                  <w:rFonts w:ascii="新細明體" w:hAnsi="新細明體"/>
                  <w:bCs/>
                  <w:lang w:eastAsia="zh-TW"/>
                </w:rPr>
                <w:t>/</w:t>
              </w:r>
              <w:r w:rsidR="004A67AB" w:rsidRPr="005A5175">
                <w:rPr>
                  <w:rFonts w:ascii="新細明體" w:hAnsi="新細明體" w:hint="eastAsia"/>
                  <w:bCs/>
                  <w:lang w:eastAsia="zh-TW"/>
                </w:rPr>
                <w:t>10</w:t>
              </w:r>
              <w:r w:rsidRPr="005A5175">
                <w:rPr>
                  <w:rFonts w:ascii="新細明體" w:hAnsi="新細明體"/>
                  <w:bCs/>
                  <w:lang w:eastAsia="zh-TW"/>
                </w:rPr>
                <w:t>/</w:t>
              </w:r>
              <w:r w:rsidR="00CD0ADA" w:rsidRPr="005A5175">
                <w:rPr>
                  <w:rFonts w:ascii="新細明體" w:hAnsi="新細明體" w:hint="eastAsia"/>
                  <w:bCs/>
                  <w:lang w:eastAsia="zh-TW"/>
                </w:rPr>
                <w:t>1</w:t>
              </w:r>
              <w:r w:rsidR="004A67AB" w:rsidRPr="005A5175">
                <w:rPr>
                  <w:rFonts w:ascii="新細明體" w:hAnsi="新細明體" w:hint="eastAsia"/>
                  <w:bCs/>
                  <w:lang w:eastAsia="zh-TW"/>
                </w:rPr>
                <w:t>5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5A5175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A5175"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5A5175" w:rsidRDefault="00CD0AD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A5175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5A5175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AA0EEF" w:rsidRPr="005A5175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EEF" w:rsidRPr="005A5175" w:rsidRDefault="00AA0EEF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8"/>
                <w:attr w:name="Month" w:val="7"/>
                <w:attr w:name="Day" w:val="15"/>
                <w:attr w:name="IsLunarDate" w:val="False"/>
                <w:attr w:name="IsROCDate" w:val="False"/>
              </w:smartTagPr>
              <w:r w:rsidRPr="005A5175">
                <w:rPr>
                  <w:rFonts w:ascii="新細明體" w:hAnsi="新細明體"/>
                  <w:bCs/>
                  <w:lang w:eastAsia="zh-TW"/>
                </w:rPr>
                <w:t>2008/7/15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EEF" w:rsidRPr="005A5175" w:rsidRDefault="00AA0EEF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A5175">
              <w:rPr>
                <w:rFonts w:ascii="新細明體" w:hAnsi="新細明體" w:hint="eastAsia"/>
                <w:bCs/>
                <w:lang w:eastAsia="zh-TW"/>
              </w:rPr>
              <w:t>查詢出來畫面增加顯示查詢者姓名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EEF" w:rsidRPr="005A5175" w:rsidRDefault="00D307B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A5175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0EEF" w:rsidRPr="005A5175" w:rsidRDefault="00AA0EEF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D307B9" w:rsidRPr="005A5175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7B9" w:rsidRPr="005A5175" w:rsidRDefault="00D307B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7"/>
                <w:attr w:name="Day" w:val="27"/>
                <w:attr w:name="IsLunarDate" w:val="False"/>
                <w:attr w:name="IsROCDate" w:val="False"/>
              </w:smartTagPr>
              <w:r w:rsidRPr="005A5175">
                <w:rPr>
                  <w:rFonts w:ascii="新細明體" w:hAnsi="新細明體"/>
                  <w:bCs/>
                  <w:lang w:eastAsia="zh-TW"/>
                </w:rPr>
                <w:t>2009/7/27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7B9" w:rsidRPr="005A5175" w:rsidRDefault="00D307B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A5175">
              <w:rPr>
                <w:rFonts w:ascii="新細明體" w:hAnsi="新細明體" w:hint="eastAsia"/>
                <w:bCs/>
                <w:lang w:eastAsia="zh-TW"/>
              </w:rPr>
              <w:t>修改並增加寫入紀錄檔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7B9" w:rsidRPr="005A5175" w:rsidRDefault="00D307B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A5175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07B9" w:rsidRPr="005A5175" w:rsidRDefault="00D307B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5951FB" w:rsidRPr="005A5175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51FB" w:rsidRPr="005A5175" w:rsidRDefault="005951FB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9"/>
                <w:attr w:name="Month" w:val="7"/>
                <w:attr w:name="Year" w:val="2009"/>
              </w:smartTagPr>
              <w:r w:rsidRPr="005A5175">
                <w:rPr>
                  <w:rFonts w:ascii="新細明體" w:hAnsi="新細明體"/>
                  <w:bCs/>
                  <w:lang w:eastAsia="zh-TW"/>
                </w:rPr>
                <w:t>2009/7/29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51FB" w:rsidRPr="005A5175" w:rsidRDefault="005951FB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A5175">
              <w:rPr>
                <w:rFonts w:ascii="新細明體" w:hAnsi="新細明體" w:hint="eastAsia"/>
                <w:bCs/>
                <w:lang w:eastAsia="zh-TW"/>
              </w:rPr>
              <w:t>修改條件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51FB" w:rsidRPr="005A5175" w:rsidRDefault="005951FB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A5175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51FB" w:rsidRPr="005A5175" w:rsidRDefault="005951FB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067559" w:rsidRPr="005A5175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7559" w:rsidRPr="005A5175" w:rsidRDefault="0006755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10"/>
                <w:attr w:name="Month" w:val="12"/>
                <w:attr w:name="Day" w:val="13"/>
                <w:attr w:name="IsLunarDate" w:val="False"/>
                <w:attr w:name="IsROCDate" w:val="False"/>
              </w:smartTagPr>
              <w:r w:rsidRPr="005A5175">
                <w:rPr>
                  <w:rFonts w:ascii="新細明體" w:hAnsi="新細明體"/>
                  <w:bCs/>
                  <w:lang w:eastAsia="zh-TW"/>
                </w:rPr>
                <w:t>2010/12/13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7559" w:rsidRPr="005A5175" w:rsidRDefault="0006755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A5175">
              <w:rPr>
                <w:rFonts w:ascii="新細明體" w:hAnsi="新細明體" w:hint="eastAsia"/>
                <w:bCs/>
                <w:lang w:eastAsia="zh-TW"/>
              </w:rPr>
              <w:t>增加案件層級與核賠人員等級</w:t>
            </w:r>
            <w:r w:rsidR="00A508B9" w:rsidRPr="005A5175">
              <w:rPr>
                <w:rFonts w:ascii="新細明體" w:hAnsi="新細明體" w:hint="eastAsia"/>
                <w:bCs/>
                <w:lang w:eastAsia="zh-TW"/>
              </w:rPr>
              <w:t>檢核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7559" w:rsidRPr="005A5175" w:rsidRDefault="0006755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A5175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7559" w:rsidRPr="005A5175" w:rsidRDefault="00067559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23751E" w:rsidRPr="005A5175" w:rsidRDefault="0023751E">
      <w:pPr>
        <w:rPr>
          <w:rFonts w:hint="eastAsi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992"/>
        <w:gridCol w:w="5103"/>
        <w:gridCol w:w="1701"/>
        <w:gridCol w:w="1701"/>
        <w:tblGridChange w:id="1">
          <w:tblGrid>
            <w:gridCol w:w="1276"/>
            <w:gridCol w:w="992"/>
            <w:gridCol w:w="5103"/>
            <w:gridCol w:w="1701"/>
            <w:gridCol w:w="1701"/>
          </w:tblGrid>
        </w:tblGridChange>
      </w:tblGrid>
      <w:tr w:rsidR="008147BB" w:rsidRPr="005A5175" w:rsidTr="009A54D4">
        <w:tc>
          <w:tcPr>
            <w:tcW w:w="1276" w:type="dxa"/>
          </w:tcPr>
          <w:p w:rsidR="008147BB" w:rsidRPr="005A5175" w:rsidRDefault="008147BB" w:rsidP="003E54C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A5175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992" w:type="dxa"/>
          </w:tcPr>
          <w:p w:rsidR="008147BB" w:rsidRPr="005A5175" w:rsidRDefault="008147BB" w:rsidP="003E54C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A5175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5103" w:type="dxa"/>
          </w:tcPr>
          <w:p w:rsidR="008147BB" w:rsidRPr="005A5175" w:rsidRDefault="008147BB" w:rsidP="003E54C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A5175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701" w:type="dxa"/>
          </w:tcPr>
          <w:p w:rsidR="008147BB" w:rsidRPr="005A5175" w:rsidRDefault="008147BB" w:rsidP="003E54C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A5175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1701" w:type="dxa"/>
          </w:tcPr>
          <w:p w:rsidR="008147BB" w:rsidRPr="005A5175" w:rsidRDefault="008147BB" w:rsidP="003E54C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A5175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8147BB" w:rsidRPr="005A5175" w:rsidTr="009A54D4">
        <w:tc>
          <w:tcPr>
            <w:tcW w:w="1276" w:type="dxa"/>
          </w:tcPr>
          <w:p w:rsidR="008147BB" w:rsidRPr="005A5175" w:rsidRDefault="008147BB" w:rsidP="003E54C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A5175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D81A17" w:rsidRPr="005A5175">
              <w:rPr>
                <w:rFonts w:ascii="細明體" w:eastAsia="細明體" w:hAnsi="細明體" w:cs="Courier New" w:hint="eastAsia"/>
                <w:sz w:val="20"/>
                <w:szCs w:val="20"/>
              </w:rPr>
              <w:t>2/11/22</w:t>
            </w:r>
          </w:p>
        </w:tc>
        <w:tc>
          <w:tcPr>
            <w:tcW w:w="992" w:type="dxa"/>
          </w:tcPr>
          <w:p w:rsidR="008147BB" w:rsidRPr="005A5175" w:rsidRDefault="008147BB" w:rsidP="003E54C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A5175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:rsidR="008147BB" w:rsidRPr="005A5175" w:rsidRDefault="0093500E" w:rsidP="003E54C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A5175">
              <w:rPr>
                <w:rFonts w:ascii="細明體" w:eastAsia="細明體" w:hAnsi="細明體" w:cs="Courier New" w:hint="eastAsia"/>
                <w:sz w:val="20"/>
                <w:szCs w:val="20"/>
              </w:rPr>
              <w:t>增加解除契約改派功能</w:t>
            </w:r>
          </w:p>
        </w:tc>
        <w:tc>
          <w:tcPr>
            <w:tcW w:w="1701" w:type="dxa"/>
          </w:tcPr>
          <w:p w:rsidR="008147BB" w:rsidRPr="005A5175" w:rsidRDefault="0093500E" w:rsidP="003E54C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A5175">
              <w:rPr>
                <w:rFonts w:ascii="細明體" w:eastAsia="細明體" w:hAnsi="細明體" w:cs="Courier New" w:hint="eastAsia"/>
                <w:sz w:val="20"/>
                <w:szCs w:val="20"/>
              </w:rPr>
              <w:t>慈蓮</w:t>
            </w:r>
          </w:p>
        </w:tc>
        <w:tc>
          <w:tcPr>
            <w:tcW w:w="1701" w:type="dxa"/>
          </w:tcPr>
          <w:p w:rsidR="008147BB" w:rsidRPr="005A5175" w:rsidRDefault="00E049C8" w:rsidP="003E54C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A5175">
              <w:rPr>
                <w:rFonts w:ascii="細明體" w:eastAsia="細明體" w:hAnsi="細明體" w:cs="Courier New"/>
                <w:sz w:val="20"/>
                <w:szCs w:val="20"/>
              </w:rPr>
              <w:t>121121000207</w:t>
            </w:r>
          </w:p>
        </w:tc>
      </w:tr>
      <w:tr w:rsidR="009A54D4" w:rsidRPr="00257200" w:rsidTr="009A54D4">
        <w:tc>
          <w:tcPr>
            <w:tcW w:w="1276" w:type="dxa"/>
          </w:tcPr>
          <w:p w:rsidR="009A54D4" w:rsidRPr="00257200" w:rsidRDefault="009A54D4" w:rsidP="003E54CD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5A5175">
              <w:rPr>
                <w:rFonts w:ascii="細明體" w:eastAsia="細明體" w:hAnsi="細明體" w:cs="Courier New" w:hint="eastAsia"/>
                <w:sz w:val="20"/>
                <w:szCs w:val="20"/>
              </w:rPr>
              <w:t>2015/06/01</w:t>
            </w:r>
          </w:p>
        </w:tc>
        <w:tc>
          <w:tcPr>
            <w:tcW w:w="992" w:type="dxa"/>
          </w:tcPr>
          <w:p w:rsidR="009A54D4" w:rsidRPr="00257200" w:rsidRDefault="009A54D4" w:rsidP="003E54C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57200"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5103" w:type="dxa"/>
          </w:tcPr>
          <w:p w:rsidR="009A54D4" w:rsidRPr="00257200" w:rsidRDefault="009A54D4" w:rsidP="00671EE4">
            <w:pPr>
              <w:spacing w:line="240" w:lineRule="atLeast"/>
              <w:ind w:left="36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57200">
              <w:rPr>
                <w:rFonts w:ascii="細明體" w:eastAsia="細明體" w:hAnsi="細明體" w:cs="Courier New" w:hint="eastAsia"/>
                <w:sz w:val="20"/>
                <w:szCs w:val="20"/>
              </w:rPr>
              <w:t>將下拉式選單由原本含轄下改成不含轄下，</w:t>
            </w:r>
          </w:p>
          <w:p w:rsidR="009A54D4" w:rsidRPr="00257200" w:rsidRDefault="009A54D4" w:rsidP="003E54C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57200">
              <w:rPr>
                <w:rFonts w:ascii="細明體" w:eastAsia="細明體" w:hAnsi="細明體" w:cs="Courier New" w:hint="eastAsia"/>
                <w:sz w:val="20"/>
                <w:szCs w:val="20"/>
              </w:rPr>
              <w:t>將模組</w:t>
            </w:r>
            <w:r w:rsidRPr="00257200">
              <w:rPr>
                <w:rFonts w:ascii="細明體" w:eastAsia="細明體" w:hAnsi="細明體" w:cs="Courier New"/>
                <w:sz w:val="20"/>
                <w:szCs w:val="20"/>
              </w:rPr>
              <w:t>DivData.getDivMember</w:t>
            </w:r>
            <w:r w:rsidRPr="00257200">
              <w:rPr>
                <w:rFonts w:ascii="細明體" w:eastAsia="細明體" w:hAnsi="細明體" w:cs="Courier New" w:hint="eastAsia"/>
                <w:sz w:val="20"/>
                <w:szCs w:val="20"/>
              </w:rPr>
              <w:t>多傳一個參數</w:t>
            </w:r>
            <w:r w:rsidRPr="00257200">
              <w:rPr>
                <w:rFonts w:ascii="細明體" w:eastAsia="細明體" w:hAnsi="細明體" w:cs="Courier New"/>
                <w:sz w:val="20"/>
                <w:szCs w:val="20"/>
              </w:rPr>
              <w:t>false</w:t>
            </w:r>
            <w:r w:rsidRPr="00257200">
              <w:rPr>
                <w:rFonts w:ascii="細明體" w:eastAsia="細明體" w:hAnsi="細明體" w:cs="Courier New" w:hint="eastAsia"/>
                <w:sz w:val="20"/>
                <w:szCs w:val="20"/>
              </w:rPr>
              <w:t>，變成</w:t>
            </w:r>
            <w:r w:rsidRPr="00257200">
              <w:rPr>
                <w:rFonts w:ascii="細明體" w:eastAsia="細明體" w:hAnsi="細明體" w:cs="Courier New"/>
                <w:sz w:val="20"/>
                <w:szCs w:val="20"/>
              </w:rPr>
              <w:t>DivData.getDivMember(user.getUserDivNo()</w:t>
            </w:r>
            <w:r w:rsidRPr="00257200">
              <w:rPr>
                <w:rFonts w:ascii="細明體" w:eastAsia="細明體" w:hAnsi="細明體" w:cs="Courier New" w:hint="eastAsia"/>
                <w:sz w:val="20"/>
                <w:szCs w:val="20"/>
              </w:rPr>
              <w:t>,</w:t>
            </w:r>
            <w:r w:rsidRPr="00257200">
              <w:rPr>
                <w:rFonts w:ascii="細明體" w:eastAsia="細明體" w:hAnsi="細明體" w:cs="Courier New"/>
                <w:sz w:val="20"/>
                <w:szCs w:val="20"/>
              </w:rPr>
              <w:t>false)</w:t>
            </w:r>
          </w:p>
        </w:tc>
        <w:tc>
          <w:tcPr>
            <w:tcW w:w="1701" w:type="dxa"/>
          </w:tcPr>
          <w:p w:rsidR="009A54D4" w:rsidRPr="00257200" w:rsidRDefault="009A54D4" w:rsidP="003E54C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57200">
              <w:rPr>
                <w:rFonts w:hint="eastAsia"/>
                <w:sz w:val="20"/>
                <w:szCs w:val="20"/>
              </w:rPr>
              <w:t>李明諭</w:t>
            </w:r>
          </w:p>
        </w:tc>
        <w:tc>
          <w:tcPr>
            <w:tcW w:w="1701" w:type="dxa"/>
          </w:tcPr>
          <w:p w:rsidR="009A54D4" w:rsidRPr="00257200" w:rsidRDefault="009A54D4" w:rsidP="003E54CD">
            <w:pPr>
              <w:spacing w:line="240" w:lineRule="atLeast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57200">
              <w:t>150601000623</w:t>
            </w:r>
          </w:p>
        </w:tc>
      </w:tr>
      <w:tr w:rsidR="00424247" w:rsidRPr="00257200" w:rsidTr="009A54D4">
        <w:tc>
          <w:tcPr>
            <w:tcW w:w="1276" w:type="dxa"/>
          </w:tcPr>
          <w:p w:rsidR="00424247" w:rsidRPr="00257200" w:rsidRDefault="00424247" w:rsidP="003E54C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57200">
              <w:rPr>
                <w:rFonts w:ascii="新細明體" w:hAnsi="新細明體" w:hint="eastAsia"/>
                <w:bCs/>
              </w:rPr>
              <w:t>2015/09/02</w:t>
            </w:r>
          </w:p>
        </w:tc>
        <w:tc>
          <w:tcPr>
            <w:tcW w:w="992" w:type="dxa"/>
          </w:tcPr>
          <w:p w:rsidR="00424247" w:rsidRPr="00257200" w:rsidRDefault="00424247" w:rsidP="003E54CD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57200">
              <w:rPr>
                <w:rFonts w:ascii="新細明體" w:hAnsi="新細明體" w:hint="eastAsia"/>
                <w:bCs/>
              </w:rPr>
              <w:t>3</w:t>
            </w:r>
          </w:p>
        </w:tc>
        <w:tc>
          <w:tcPr>
            <w:tcW w:w="5103" w:type="dxa"/>
          </w:tcPr>
          <w:p w:rsidR="00424247" w:rsidRPr="00257200" w:rsidRDefault="00424247" w:rsidP="00671EE4">
            <w:pPr>
              <w:spacing w:line="240" w:lineRule="atLeast"/>
              <w:ind w:left="36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57200">
              <w:rPr>
                <w:rFonts w:ascii="新細明體" w:hAnsi="新細明體" w:hint="eastAsia"/>
              </w:rPr>
              <w:t>配合BPM移除作業，改派時</w:t>
            </w:r>
            <w:r w:rsidRPr="00257200">
              <w:rPr>
                <w:rFonts w:ascii="微軟正黑體" w:eastAsia="微軟正黑體" w:cs="微軟正黑體" w:hint="eastAsia"/>
                <w:sz w:val="20"/>
                <w:szCs w:val="20"/>
              </w:rPr>
              <w:t>需新增歷程DTAAA009</w:t>
            </w:r>
          </w:p>
        </w:tc>
        <w:tc>
          <w:tcPr>
            <w:tcW w:w="1701" w:type="dxa"/>
          </w:tcPr>
          <w:p w:rsidR="00424247" w:rsidRPr="00257200" w:rsidRDefault="00424247" w:rsidP="003E54CD">
            <w:pPr>
              <w:spacing w:line="240" w:lineRule="atLeast"/>
              <w:jc w:val="center"/>
              <w:rPr>
                <w:rFonts w:hint="eastAsia"/>
                <w:sz w:val="20"/>
                <w:szCs w:val="20"/>
              </w:rPr>
            </w:pPr>
            <w:r w:rsidRPr="00257200">
              <w:rPr>
                <w:rFonts w:ascii="新細明體" w:hAnsi="新細明體" w:hint="eastAsia"/>
                <w:bCs/>
              </w:rPr>
              <w:t>陳鐵元</w:t>
            </w:r>
          </w:p>
        </w:tc>
        <w:tc>
          <w:tcPr>
            <w:tcW w:w="1701" w:type="dxa"/>
          </w:tcPr>
          <w:p w:rsidR="00424247" w:rsidRPr="00257200" w:rsidRDefault="00424247" w:rsidP="003E54CD">
            <w:pPr>
              <w:spacing w:line="240" w:lineRule="atLeast"/>
            </w:pPr>
            <w:r w:rsidRPr="00257200">
              <w:rPr>
                <w:b/>
                <w:bCs/>
              </w:rPr>
              <w:t>150822000017</w:t>
            </w:r>
          </w:p>
        </w:tc>
      </w:tr>
      <w:tr w:rsidR="00417932" w:rsidRPr="00257200" w:rsidTr="009A54D4">
        <w:tc>
          <w:tcPr>
            <w:tcW w:w="1276" w:type="dxa"/>
          </w:tcPr>
          <w:p w:rsidR="00417932" w:rsidRPr="00257200" w:rsidRDefault="00417932" w:rsidP="003E54CD">
            <w:pPr>
              <w:spacing w:line="240" w:lineRule="atLeast"/>
              <w:jc w:val="center"/>
              <w:rPr>
                <w:rFonts w:ascii="新細明體" w:hAnsi="新細明體" w:hint="eastAsia"/>
                <w:bCs/>
              </w:rPr>
            </w:pPr>
            <w:r w:rsidRPr="00257200">
              <w:rPr>
                <w:rFonts w:ascii="新細明體" w:hAnsi="新細明體" w:hint="eastAsia"/>
                <w:bCs/>
              </w:rPr>
              <w:t>2015/10/14</w:t>
            </w:r>
          </w:p>
        </w:tc>
        <w:tc>
          <w:tcPr>
            <w:tcW w:w="992" w:type="dxa"/>
          </w:tcPr>
          <w:p w:rsidR="00417932" w:rsidRPr="00257200" w:rsidRDefault="00417932" w:rsidP="003E54CD">
            <w:pPr>
              <w:spacing w:line="240" w:lineRule="atLeast"/>
              <w:jc w:val="center"/>
              <w:rPr>
                <w:rFonts w:ascii="新細明體" w:hAnsi="新細明體" w:hint="eastAsia"/>
                <w:bCs/>
              </w:rPr>
            </w:pPr>
            <w:r w:rsidRPr="00257200">
              <w:rPr>
                <w:rFonts w:ascii="新細明體" w:hAnsi="新細明體" w:hint="eastAsia"/>
                <w:bCs/>
              </w:rPr>
              <w:t>4</w:t>
            </w:r>
          </w:p>
        </w:tc>
        <w:tc>
          <w:tcPr>
            <w:tcW w:w="5103" w:type="dxa"/>
          </w:tcPr>
          <w:p w:rsidR="00417932" w:rsidRPr="00257200" w:rsidRDefault="00417932" w:rsidP="0086629F">
            <w:pPr>
              <w:spacing w:line="240" w:lineRule="atLeast"/>
              <w:ind w:left="360"/>
              <w:rPr>
                <w:rFonts w:ascii="新細明體" w:hAnsi="新細明體" w:hint="eastAsia"/>
              </w:rPr>
            </w:pPr>
            <w:r w:rsidRPr="00257200">
              <w:rPr>
                <w:rFonts w:ascii="新細明體" w:hAnsi="新細明體" w:hint="eastAsia"/>
              </w:rPr>
              <w:t>配合BPM移除作業，將原來判斷若不為FILENET35的部分移除之，避免未同步更新理賠受理檔DTAAA001</w:t>
            </w:r>
          </w:p>
        </w:tc>
        <w:tc>
          <w:tcPr>
            <w:tcW w:w="1701" w:type="dxa"/>
          </w:tcPr>
          <w:p w:rsidR="00417932" w:rsidRPr="00257200" w:rsidRDefault="00417932" w:rsidP="003E54CD">
            <w:pPr>
              <w:spacing w:line="240" w:lineRule="atLeast"/>
              <w:jc w:val="center"/>
              <w:rPr>
                <w:rFonts w:ascii="新細明體" w:hAnsi="新細明體" w:hint="eastAsia"/>
                <w:bCs/>
              </w:rPr>
            </w:pPr>
            <w:r w:rsidRPr="00257200">
              <w:rPr>
                <w:rFonts w:ascii="新細明體" w:hAnsi="新細明體" w:hint="eastAsia"/>
                <w:bCs/>
              </w:rPr>
              <w:t>陳鐵元</w:t>
            </w:r>
          </w:p>
        </w:tc>
        <w:tc>
          <w:tcPr>
            <w:tcW w:w="1701" w:type="dxa"/>
          </w:tcPr>
          <w:p w:rsidR="00417932" w:rsidRPr="00257200" w:rsidRDefault="00417932" w:rsidP="003E54CD">
            <w:pPr>
              <w:spacing w:line="240" w:lineRule="atLeast"/>
              <w:rPr>
                <w:b/>
                <w:bCs/>
              </w:rPr>
            </w:pPr>
            <w:r w:rsidRPr="00257200">
              <w:rPr>
                <w:b/>
                <w:bCs/>
              </w:rPr>
              <w:t>150822000017</w:t>
            </w:r>
          </w:p>
        </w:tc>
      </w:tr>
      <w:tr w:rsidR="0086629F" w:rsidRPr="00257200" w:rsidTr="0086629F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29F" w:rsidRPr="00257200" w:rsidRDefault="0086629F" w:rsidP="006D76EF">
            <w:pPr>
              <w:spacing w:line="240" w:lineRule="atLeast"/>
              <w:jc w:val="center"/>
              <w:rPr>
                <w:rFonts w:ascii="新細明體" w:hAnsi="新細明體" w:hint="eastAsia"/>
                <w:bCs/>
              </w:rPr>
            </w:pPr>
            <w:r w:rsidRPr="00257200">
              <w:rPr>
                <w:rFonts w:ascii="新細明體" w:hAnsi="新細明體"/>
                <w:bCs/>
              </w:rPr>
              <w:t>20</w:t>
            </w:r>
            <w:r w:rsidRPr="00257200">
              <w:rPr>
                <w:rFonts w:ascii="新細明體" w:hAnsi="新細明體" w:hint="eastAsia"/>
                <w:bCs/>
              </w:rPr>
              <w:t>15-11-07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29F" w:rsidRPr="00257200" w:rsidRDefault="0086629F" w:rsidP="006D76EF">
            <w:pPr>
              <w:spacing w:line="240" w:lineRule="atLeast"/>
              <w:jc w:val="center"/>
              <w:rPr>
                <w:rFonts w:ascii="新細明體" w:hAnsi="新細明體" w:hint="eastAsia"/>
                <w:bCs/>
              </w:rPr>
            </w:pPr>
            <w:r w:rsidRPr="00257200">
              <w:rPr>
                <w:rFonts w:ascii="新細明體" w:hAnsi="新細明體" w:hint="eastAsia"/>
                <w:bCs/>
              </w:rPr>
              <w:t>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29F" w:rsidRPr="00257200" w:rsidRDefault="0086629F" w:rsidP="0086629F">
            <w:pPr>
              <w:spacing w:line="240" w:lineRule="atLeast"/>
              <w:ind w:left="360"/>
              <w:rPr>
                <w:rFonts w:ascii="新細明體" w:hAnsi="新細明體" w:hint="eastAsia"/>
              </w:rPr>
            </w:pPr>
            <w:r w:rsidRPr="00257200">
              <w:rPr>
                <w:rFonts w:ascii="新細明體" w:hAnsi="新細明體" w:hint="eastAsia"/>
              </w:rPr>
              <w:t>配合BPM移除作業進行以下調整</w:t>
            </w:r>
          </w:p>
          <w:p w:rsidR="0086629F" w:rsidRPr="00257200" w:rsidRDefault="0086629F" w:rsidP="0086629F">
            <w:pPr>
              <w:spacing w:line="240" w:lineRule="atLeast"/>
              <w:ind w:left="360"/>
              <w:rPr>
                <w:rFonts w:ascii="新細明體" w:hAnsi="新細明體" w:hint="eastAsia"/>
              </w:rPr>
            </w:pPr>
            <w:r w:rsidRPr="00257200">
              <w:rPr>
                <w:rFonts w:ascii="新細明體" w:hAnsi="新細明體" w:hint="eastAsia"/>
              </w:rPr>
              <w:t>增加是否處理bpm的控制，以利未來透過代碼管理來控制是否處理bpm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29F" w:rsidRPr="00257200" w:rsidRDefault="0086629F" w:rsidP="006D76EF">
            <w:pPr>
              <w:spacing w:line="240" w:lineRule="atLeast"/>
              <w:jc w:val="center"/>
              <w:rPr>
                <w:rFonts w:ascii="新細明體" w:hAnsi="新細明體" w:hint="eastAsia"/>
                <w:bCs/>
              </w:rPr>
            </w:pPr>
            <w:r w:rsidRPr="00257200">
              <w:rPr>
                <w:rFonts w:ascii="新細明體" w:hAnsi="新細明體" w:hint="eastAsia"/>
                <w:bCs/>
              </w:rPr>
              <w:t>陳鐵元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29F" w:rsidRPr="00257200" w:rsidRDefault="0086629F" w:rsidP="006D76EF">
            <w:pPr>
              <w:spacing w:line="240" w:lineRule="atLeast"/>
              <w:rPr>
                <w:rFonts w:hint="eastAsia"/>
                <w:b/>
                <w:bCs/>
              </w:rPr>
            </w:pPr>
            <w:r w:rsidRPr="00257200">
              <w:rPr>
                <w:b/>
                <w:bCs/>
              </w:rPr>
              <w:t>151023000197</w:t>
            </w:r>
          </w:p>
        </w:tc>
      </w:tr>
      <w:tr w:rsidR="005A5175" w:rsidRPr="00EE6ED6" w:rsidTr="005A517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175" w:rsidRPr="00257200" w:rsidRDefault="005A5175" w:rsidP="005A5175">
            <w:pPr>
              <w:jc w:val="center"/>
              <w:rPr>
                <w:rFonts w:ascii="新細明體" w:hAnsi="新細明體" w:hint="eastAsia"/>
                <w:bCs/>
                <w:color w:val="FF0000"/>
              </w:rPr>
            </w:pPr>
            <w:r w:rsidRPr="00257200">
              <w:rPr>
                <w:rFonts w:ascii="新細明體" w:hAnsi="新細明體" w:hint="eastAsia"/>
                <w:bCs/>
                <w:color w:val="FF0000"/>
              </w:rPr>
              <w:t>20</w:t>
            </w:r>
            <w:r w:rsidR="00257200">
              <w:rPr>
                <w:rFonts w:ascii="新細明體" w:hAnsi="新細明體" w:hint="eastAsia"/>
                <w:bCs/>
                <w:color w:val="FF0000"/>
              </w:rPr>
              <w:t>1</w:t>
            </w:r>
            <w:r w:rsidRPr="00257200">
              <w:rPr>
                <w:rFonts w:ascii="新細明體" w:hAnsi="新細明體" w:hint="eastAsia"/>
                <w:bCs/>
                <w:color w:val="FF0000"/>
              </w:rPr>
              <w:t>6/08/08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175" w:rsidRPr="00257200" w:rsidRDefault="005A5175" w:rsidP="005A5175">
            <w:pPr>
              <w:jc w:val="center"/>
              <w:rPr>
                <w:rFonts w:ascii="新細明體" w:hAnsi="新細明體" w:hint="eastAsia"/>
                <w:bCs/>
                <w:color w:val="FF0000"/>
              </w:rPr>
            </w:pPr>
            <w:r w:rsidRPr="00257200">
              <w:rPr>
                <w:rFonts w:ascii="新細明體" w:hAnsi="新細明體" w:hint="eastAsia"/>
                <w:bCs/>
                <w:color w:val="FF0000"/>
              </w:rPr>
              <w:t>6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175" w:rsidRPr="00257200" w:rsidRDefault="005A5175" w:rsidP="00257200">
            <w:pPr>
              <w:numPr>
                <w:ilvl w:val="0"/>
                <w:numId w:val="21"/>
              </w:numPr>
              <w:rPr>
                <w:rFonts w:ascii="新細明體" w:hAnsi="新細明體"/>
                <w:color w:val="FF0000"/>
              </w:rPr>
            </w:pPr>
            <w:r w:rsidRPr="00257200">
              <w:rPr>
                <w:rFonts w:ascii="新細明體" w:hAnsi="新細明體" w:hint="eastAsia"/>
                <w:color w:val="FF0000"/>
              </w:rPr>
              <w:t>將程式有關bpm的控制均移除之</w:t>
            </w:r>
          </w:p>
          <w:p w:rsidR="005A5175" w:rsidRPr="00257200" w:rsidRDefault="005A5175" w:rsidP="00257200">
            <w:pPr>
              <w:numPr>
                <w:ilvl w:val="0"/>
                <w:numId w:val="21"/>
              </w:numPr>
              <w:rPr>
                <w:rFonts w:ascii="新細明體" w:hAnsi="新細明體" w:hint="eastAsia"/>
                <w:color w:val="FF0000"/>
              </w:rPr>
            </w:pPr>
            <w:r w:rsidRPr="00257200">
              <w:rPr>
                <w:rFonts w:ascii="新細明體" w:hAnsi="新細明體" w:hint="eastAsia"/>
                <w:color w:val="FF0000"/>
              </w:rPr>
              <w:t>改派案件時，增加歷程</w:t>
            </w:r>
          </w:p>
          <w:p w:rsidR="005A5175" w:rsidRPr="00257200" w:rsidRDefault="005A5175" w:rsidP="005A5175">
            <w:pPr>
              <w:ind w:left="360"/>
              <w:rPr>
                <w:rFonts w:ascii="新細明體" w:hAnsi="新細明體" w:hint="eastAsia"/>
                <w:color w:val="FF000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175" w:rsidRPr="00257200" w:rsidRDefault="005A5175" w:rsidP="005A5175">
            <w:pPr>
              <w:jc w:val="center"/>
              <w:rPr>
                <w:rFonts w:ascii="新細明體" w:hAnsi="新細明體" w:hint="eastAsia"/>
                <w:bCs/>
                <w:color w:val="FF0000"/>
              </w:rPr>
            </w:pPr>
            <w:r w:rsidRPr="00257200">
              <w:rPr>
                <w:rFonts w:ascii="新細明體" w:hAnsi="新細明體" w:hint="eastAsia"/>
                <w:bCs/>
                <w:color w:val="FF0000"/>
              </w:rPr>
              <w:t>陳鐵元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175" w:rsidRPr="00257200" w:rsidRDefault="005A5175" w:rsidP="005A5175">
            <w:pPr>
              <w:rPr>
                <w:b/>
                <w:bCs/>
                <w:color w:val="FF0000"/>
              </w:rPr>
            </w:pPr>
            <w:r w:rsidRPr="00257200">
              <w:rPr>
                <w:b/>
                <w:bCs/>
                <w:color w:val="FF0000"/>
              </w:rPr>
              <w:t>160730000019</w:t>
            </w:r>
          </w:p>
        </w:tc>
      </w:tr>
      <w:tr w:rsidR="00257200" w:rsidRPr="00EE6ED6" w:rsidTr="005A5175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200" w:rsidRPr="00CE1EC0" w:rsidRDefault="00257200" w:rsidP="005A5175">
            <w:pPr>
              <w:jc w:val="center"/>
              <w:rPr>
                <w:rFonts w:ascii="細明體" w:eastAsia="細明體" w:hAnsi="細明體" w:hint="eastAsia"/>
                <w:bCs/>
                <w:sz w:val="20"/>
                <w:szCs w:val="20"/>
                <w:rPrChange w:id="2" w:author="cathay" w:date="2018-05-08T15:24:00Z">
                  <w:rPr>
                    <w:rFonts w:ascii="新細明體" w:hAnsi="新細明體" w:hint="eastAsia"/>
                    <w:bCs/>
                  </w:rPr>
                </w:rPrChange>
              </w:rPr>
            </w:pPr>
            <w:r w:rsidRPr="00CE1EC0">
              <w:rPr>
                <w:rFonts w:ascii="細明體" w:eastAsia="細明體" w:hAnsi="細明體" w:hint="eastAsia"/>
                <w:bCs/>
                <w:sz w:val="20"/>
                <w:szCs w:val="20"/>
                <w:rPrChange w:id="3" w:author="cathay" w:date="2018-05-08T15:24:00Z">
                  <w:rPr>
                    <w:rFonts w:ascii="新細明體" w:hAnsi="新細明體" w:hint="eastAsia"/>
                    <w:bCs/>
                  </w:rPr>
                </w:rPrChange>
              </w:rPr>
              <w:t>2017/08/07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200" w:rsidRPr="00CE1EC0" w:rsidRDefault="00257200" w:rsidP="005A5175">
            <w:pPr>
              <w:jc w:val="center"/>
              <w:rPr>
                <w:rFonts w:ascii="細明體" w:eastAsia="細明體" w:hAnsi="細明體" w:hint="eastAsia"/>
                <w:bCs/>
                <w:sz w:val="20"/>
                <w:szCs w:val="20"/>
                <w:rPrChange w:id="4" w:author="cathay" w:date="2018-05-08T15:24:00Z">
                  <w:rPr>
                    <w:rFonts w:ascii="新細明體" w:hAnsi="新細明體" w:hint="eastAsia"/>
                    <w:bCs/>
                  </w:rPr>
                </w:rPrChange>
              </w:rPr>
            </w:pPr>
            <w:r w:rsidRPr="00CE1EC0">
              <w:rPr>
                <w:rFonts w:ascii="細明體" w:eastAsia="細明體" w:hAnsi="細明體" w:hint="eastAsia"/>
                <w:bCs/>
                <w:sz w:val="20"/>
                <w:szCs w:val="20"/>
                <w:rPrChange w:id="5" w:author="cathay" w:date="2018-05-08T15:24:00Z">
                  <w:rPr>
                    <w:rFonts w:ascii="新細明體" w:hAnsi="新細明體" w:hint="eastAsia"/>
                    <w:bCs/>
                  </w:rPr>
                </w:rPrChange>
              </w:rPr>
              <w:t>7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200" w:rsidRPr="00CE1EC0" w:rsidRDefault="00257200" w:rsidP="00CE1EC0">
            <w:pPr>
              <w:rPr>
                <w:rFonts w:ascii="細明體" w:eastAsia="細明體" w:hAnsi="細明體" w:hint="eastAsia"/>
                <w:sz w:val="20"/>
                <w:szCs w:val="20"/>
                <w:rPrChange w:id="6" w:author="cathay" w:date="2018-05-08T15:24:00Z">
                  <w:rPr>
                    <w:rFonts w:ascii="新細明體" w:hAnsi="新細明體" w:hint="eastAsia"/>
                  </w:rPr>
                </w:rPrChange>
              </w:rPr>
            </w:pPr>
            <w:r w:rsidRPr="00CE1EC0">
              <w:rPr>
                <w:rFonts w:ascii="細明體" w:eastAsia="細明體" w:hAnsi="細明體" w:hint="eastAsia"/>
                <w:sz w:val="20"/>
                <w:szCs w:val="20"/>
                <w:rPrChange w:id="7" w:author="cathay" w:date="2018-05-08T15:24:00Z">
                  <w:rPr>
                    <w:rFonts w:ascii="新細明體" w:hAnsi="新細明體" w:hint="eastAsia"/>
                  </w:rPr>
                </w:rPrChange>
              </w:rPr>
              <w:t>新增學團險提示訊息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200" w:rsidRPr="00CE1EC0" w:rsidRDefault="00257200" w:rsidP="005A5175">
            <w:pPr>
              <w:jc w:val="center"/>
              <w:rPr>
                <w:rFonts w:ascii="細明體" w:eastAsia="細明體" w:hAnsi="細明體" w:hint="eastAsia"/>
                <w:bCs/>
                <w:sz w:val="20"/>
                <w:szCs w:val="20"/>
                <w:rPrChange w:id="8" w:author="cathay" w:date="2018-05-08T15:24:00Z">
                  <w:rPr>
                    <w:rFonts w:ascii="新細明體" w:hAnsi="新細明體" w:hint="eastAsia"/>
                    <w:bCs/>
                  </w:rPr>
                </w:rPrChange>
              </w:rPr>
            </w:pPr>
            <w:r w:rsidRPr="00CE1EC0">
              <w:rPr>
                <w:rFonts w:ascii="細明體" w:eastAsia="細明體" w:hAnsi="細明體" w:hint="eastAsia"/>
                <w:bCs/>
                <w:sz w:val="20"/>
                <w:szCs w:val="20"/>
                <w:rPrChange w:id="9" w:author="cathay" w:date="2018-05-08T15:24:00Z">
                  <w:rPr>
                    <w:rFonts w:ascii="新細明體" w:hAnsi="新細明體" w:hint="eastAsia"/>
                    <w:bCs/>
                  </w:rPr>
                </w:rPrChange>
              </w:rPr>
              <w:t>張凱鈞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200" w:rsidRPr="00CE1EC0" w:rsidRDefault="00257200" w:rsidP="005A5175">
            <w:pPr>
              <w:rPr>
                <w:rFonts w:ascii="細明體" w:eastAsia="細明體" w:hAnsi="細明體"/>
                <w:bCs/>
                <w:sz w:val="20"/>
                <w:szCs w:val="20"/>
                <w:rPrChange w:id="10" w:author="cathay" w:date="2018-05-08T15:24:00Z">
                  <w:rPr>
                    <w:bCs/>
                  </w:rPr>
                </w:rPrChange>
              </w:rPr>
            </w:pPr>
            <w:r w:rsidRPr="00CE1EC0">
              <w:rPr>
                <w:rFonts w:ascii="細明體" w:eastAsia="細明體" w:hAnsi="細明體" w:hint="eastAsia"/>
                <w:bCs/>
                <w:sz w:val="20"/>
                <w:szCs w:val="20"/>
                <w:rPrChange w:id="11" w:author="cathay" w:date="2018-05-08T15:24:00Z">
                  <w:rPr>
                    <w:rFonts w:hint="eastAsia"/>
                    <w:bCs/>
                  </w:rPr>
                </w:rPrChange>
              </w:rPr>
              <w:t>170807002009</w:t>
            </w:r>
          </w:p>
        </w:tc>
      </w:tr>
      <w:tr w:rsidR="00CE1EC0" w:rsidRPr="00EE6ED6" w:rsidTr="005A5175">
        <w:trPr>
          <w:ins w:id="12" w:author="cathay" w:date="2018-05-08T15:24:00Z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EC0" w:rsidRPr="00CE1EC0" w:rsidRDefault="00CE1EC0" w:rsidP="00CE1EC0">
            <w:pPr>
              <w:jc w:val="center"/>
              <w:rPr>
                <w:ins w:id="13" w:author="cathay" w:date="2018-05-08T15:24:00Z"/>
                <w:rFonts w:ascii="新細明體" w:hAnsi="新細明體" w:hint="eastAsia"/>
                <w:bCs/>
              </w:rPr>
            </w:pPr>
            <w:ins w:id="14" w:author="cathay" w:date="2018-05-08T15:24:00Z">
              <w:r w:rsidRPr="003C673F">
                <w:rPr>
                  <w:rFonts w:ascii="細明體" w:eastAsia="細明體" w:hAnsi="細明體" w:hint="eastAsia"/>
                  <w:sz w:val="20"/>
                  <w:szCs w:val="20"/>
                </w:rPr>
                <w:t>2018/05/08</w:t>
              </w:r>
            </w:ins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EC0" w:rsidRDefault="00CE1EC0" w:rsidP="00CE1EC0">
            <w:pPr>
              <w:jc w:val="center"/>
              <w:rPr>
                <w:ins w:id="15" w:author="cathay" w:date="2018-05-08T15:24:00Z"/>
                <w:rFonts w:ascii="新細明體" w:hAnsi="新細明體" w:hint="eastAsia"/>
                <w:bCs/>
              </w:rPr>
            </w:pPr>
            <w:ins w:id="16" w:author="cathay" w:date="2018-05-08T15:24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8</w:t>
              </w:r>
            </w:ins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EC0" w:rsidRDefault="00CE1EC0" w:rsidP="00CE1EC0">
            <w:pPr>
              <w:rPr>
                <w:ins w:id="17" w:author="cathay" w:date="2018-05-08T15:24:00Z"/>
                <w:rFonts w:ascii="新細明體" w:hAnsi="新細明體" w:hint="eastAsia"/>
              </w:rPr>
            </w:pPr>
            <w:ins w:id="18" w:author="cathay" w:date="2018-05-08T15:24:00Z">
              <w:r w:rsidRPr="003C673F">
                <w:rPr>
                  <w:rFonts w:ascii="細明體" w:eastAsia="細明體" w:hAnsi="細明體" w:hint="eastAsia"/>
                  <w:sz w:val="20"/>
                  <w:szCs w:val="20"/>
                </w:rPr>
                <w:t>雙A鎖檔程式調整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EC0" w:rsidRDefault="00CE1EC0" w:rsidP="00CE1EC0">
            <w:pPr>
              <w:jc w:val="center"/>
              <w:rPr>
                <w:ins w:id="19" w:author="cathay" w:date="2018-05-08T15:24:00Z"/>
                <w:rFonts w:ascii="新細明體" w:hAnsi="新細明體" w:hint="eastAsia"/>
                <w:bCs/>
              </w:rPr>
            </w:pPr>
            <w:ins w:id="20" w:author="cathay" w:date="2018-05-08T15:24:00Z">
              <w:r w:rsidRPr="003C673F">
                <w:rPr>
                  <w:rFonts w:ascii="細明體" w:eastAsia="細明體" w:hAnsi="細明體" w:hint="eastAsia"/>
                  <w:sz w:val="20"/>
                  <w:szCs w:val="20"/>
                </w:rPr>
                <w:t>張凱鈞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1EC0" w:rsidRDefault="00CE1EC0" w:rsidP="00CE1EC0">
            <w:pPr>
              <w:rPr>
                <w:ins w:id="21" w:author="cathay" w:date="2018-05-08T15:24:00Z"/>
                <w:rFonts w:hint="eastAsia"/>
                <w:bCs/>
              </w:rPr>
            </w:pPr>
            <w:ins w:id="22" w:author="cathay" w:date="2018-05-08T15:24:00Z">
              <w:r w:rsidRPr="003C673F">
                <w:rPr>
                  <w:rFonts w:ascii="細明體" w:eastAsia="細明體" w:hAnsi="細明體" w:hint="eastAsia"/>
                  <w:sz w:val="20"/>
                  <w:szCs w:val="20"/>
                </w:rPr>
                <w:t>180118001007</w:t>
              </w:r>
            </w:ins>
          </w:p>
        </w:tc>
      </w:tr>
      <w:tr w:rsidR="00F60B4E" w:rsidRPr="00EE6ED6" w:rsidTr="005A5175">
        <w:trPr>
          <w:ins w:id="23" w:author="i9200230,陳德仁" w:date="2020-03-08T16:43:00Z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B4E" w:rsidRPr="003C673F" w:rsidRDefault="00F60B4E" w:rsidP="00CE1EC0">
            <w:pPr>
              <w:jc w:val="center"/>
              <w:rPr>
                <w:ins w:id="24" w:author="i9200230,陳德仁" w:date="2020-03-08T16:43:00Z"/>
                <w:rFonts w:ascii="細明體" w:eastAsia="細明體" w:hAnsi="細明體" w:hint="eastAsia"/>
                <w:sz w:val="20"/>
                <w:szCs w:val="20"/>
              </w:rPr>
            </w:pPr>
            <w:ins w:id="25" w:author="i9200230,陳德仁" w:date="2020-03-08T16:44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2020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/03/09</w:t>
              </w:r>
            </w:ins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B4E" w:rsidRDefault="00F60B4E" w:rsidP="00CE1EC0">
            <w:pPr>
              <w:jc w:val="center"/>
              <w:rPr>
                <w:ins w:id="26" w:author="i9200230,陳德仁" w:date="2020-03-08T16:43:00Z"/>
                <w:rFonts w:ascii="細明體" w:eastAsia="細明體" w:hAnsi="細明體" w:hint="eastAsia"/>
                <w:sz w:val="20"/>
                <w:szCs w:val="20"/>
              </w:rPr>
            </w:pPr>
            <w:ins w:id="27" w:author="i9200230,陳德仁" w:date="2020-03-08T16:44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9</w:t>
              </w:r>
            </w:ins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B4E" w:rsidRPr="003C673F" w:rsidRDefault="00F60B4E" w:rsidP="00CE1EC0">
            <w:pPr>
              <w:rPr>
                <w:ins w:id="28" w:author="i9200230,陳德仁" w:date="2020-03-08T16:43:00Z"/>
                <w:rFonts w:ascii="細明體" w:eastAsia="細明體" w:hAnsi="細明體" w:hint="eastAsia"/>
                <w:sz w:val="20"/>
                <w:szCs w:val="20"/>
              </w:rPr>
            </w:pPr>
            <w:ins w:id="29" w:author="i9200230,陳德仁" w:date="2020-03-08T16:44:00Z">
              <w:r w:rsidRPr="00F60B4E">
                <w:rPr>
                  <w:rFonts w:ascii="細明體" w:eastAsia="細明體" w:hAnsi="細明體" w:hint="eastAsia"/>
                  <w:sz w:val="20"/>
                  <w:szCs w:val="20"/>
                </w:rPr>
                <w:t>網頁超過300K流量，調整成DB分頁，每頁20筆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B4E" w:rsidRPr="003C673F" w:rsidRDefault="00F60B4E" w:rsidP="00CE1EC0">
            <w:pPr>
              <w:jc w:val="center"/>
              <w:rPr>
                <w:ins w:id="30" w:author="i9200230,陳德仁" w:date="2020-03-08T16:43:00Z"/>
                <w:rFonts w:ascii="細明體" w:eastAsia="細明體" w:hAnsi="細明體" w:hint="eastAsia"/>
                <w:sz w:val="20"/>
                <w:szCs w:val="20"/>
              </w:rPr>
            </w:pPr>
            <w:ins w:id="31" w:author="i9200230,陳德仁" w:date="2020-03-08T16:44:00Z">
              <w:r>
                <w:rPr>
                  <w:rFonts w:ascii="細明體" w:eastAsia="細明體" w:hAnsi="細明體" w:hint="eastAsia"/>
                  <w:sz w:val="20"/>
                  <w:szCs w:val="20"/>
                  <w:lang w:eastAsia="zh-HK"/>
                </w:rPr>
                <w:t>陳</w:t>
              </w:r>
            </w:ins>
            <w:ins w:id="32" w:author="i9200230,陳德仁" w:date="2020-03-08T16:45:00Z">
              <w:r>
                <w:rPr>
                  <w:rFonts w:ascii="細明體" w:eastAsia="細明體" w:hAnsi="細明體" w:hint="eastAsia"/>
                  <w:sz w:val="20"/>
                  <w:szCs w:val="20"/>
                  <w:lang w:eastAsia="zh-HK"/>
                </w:rPr>
                <w:t>德仁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B4E" w:rsidRPr="003C673F" w:rsidRDefault="00F60B4E" w:rsidP="00CE1EC0">
            <w:pPr>
              <w:rPr>
                <w:ins w:id="33" w:author="i9200230,陳德仁" w:date="2020-03-08T16:43:00Z"/>
                <w:rFonts w:ascii="細明體" w:eastAsia="細明體" w:hAnsi="細明體" w:hint="eastAsia"/>
                <w:sz w:val="20"/>
                <w:szCs w:val="20"/>
              </w:rPr>
            </w:pPr>
            <w:ins w:id="34" w:author="i9200230,陳德仁" w:date="2020-03-08T16:45:00Z">
              <w:r w:rsidRPr="00F60B4E">
                <w:rPr>
                  <w:rFonts w:ascii="細明體" w:eastAsia="細明體" w:hAnsi="細明體"/>
                  <w:sz w:val="20"/>
                  <w:szCs w:val="20"/>
                </w:rPr>
                <w:t>191114000671</w:t>
              </w:r>
            </w:ins>
          </w:p>
        </w:tc>
      </w:tr>
    </w:tbl>
    <w:p w:rsidR="00766952" w:rsidRPr="00257200" w:rsidRDefault="00766952">
      <w:pPr>
        <w:rPr>
          <w:rFonts w:hint="eastAsia"/>
        </w:rPr>
      </w:pPr>
    </w:p>
    <w:p w:rsidR="0023751E" w:rsidRPr="00257200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 w:rsidRPr="00257200">
        <w:rPr>
          <w:rFonts w:hint="eastAsia"/>
          <w:b/>
          <w:kern w:val="2"/>
          <w:sz w:val="24"/>
          <w:szCs w:val="24"/>
          <w:lang w:eastAsia="zh-TW"/>
        </w:rPr>
        <w:t>UC</w:t>
      </w:r>
      <w:r w:rsidR="00CD0ADA" w:rsidRPr="00257200">
        <w:rPr>
          <w:rFonts w:hint="eastAsia"/>
          <w:b/>
          <w:kern w:val="2"/>
          <w:sz w:val="24"/>
          <w:szCs w:val="24"/>
          <w:lang w:eastAsia="zh-TW"/>
        </w:rPr>
        <w:t>A</w:t>
      </w:r>
      <w:r w:rsidRPr="00257200">
        <w:rPr>
          <w:rFonts w:hint="eastAsia"/>
          <w:b/>
          <w:kern w:val="2"/>
          <w:sz w:val="24"/>
          <w:szCs w:val="24"/>
          <w:lang w:eastAsia="zh-TW"/>
        </w:rPr>
        <w:t>A</w:t>
      </w:r>
      <w:r w:rsidR="004A67AB" w:rsidRPr="00257200">
        <w:rPr>
          <w:rFonts w:hint="eastAsia"/>
          <w:b/>
          <w:kern w:val="2"/>
          <w:sz w:val="24"/>
          <w:szCs w:val="24"/>
          <w:lang w:eastAsia="zh-TW"/>
        </w:rPr>
        <w:t>D</w:t>
      </w:r>
      <w:r w:rsidRPr="00257200">
        <w:rPr>
          <w:rFonts w:hint="eastAsia"/>
          <w:b/>
          <w:kern w:val="2"/>
          <w:sz w:val="24"/>
          <w:szCs w:val="24"/>
          <w:lang w:eastAsia="zh-TW"/>
        </w:rPr>
        <w:t>00</w:t>
      </w:r>
      <w:r w:rsidR="004A67AB" w:rsidRPr="00257200">
        <w:rPr>
          <w:rFonts w:hint="eastAsia"/>
          <w:b/>
          <w:kern w:val="2"/>
          <w:sz w:val="24"/>
          <w:szCs w:val="24"/>
          <w:lang w:eastAsia="zh-TW"/>
        </w:rPr>
        <w:t>9</w:t>
      </w:r>
      <w:r w:rsidRPr="00257200">
        <w:rPr>
          <w:rFonts w:hint="eastAsia"/>
          <w:b/>
          <w:kern w:val="2"/>
          <w:sz w:val="24"/>
          <w:szCs w:val="24"/>
          <w:lang w:eastAsia="zh-TW"/>
        </w:rPr>
        <w:t>0</w:t>
      </w:r>
      <w:r w:rsidR="00CD0ADA" w:rsidRPr="00257200">
        <w:rPr>
          <w:rFonts w:hint="eastAsia"/>
          <w:b/>
          <w:kern w:val="2"/>
          <w:sz w:val="24"/>
          <w:szCs w:val="24"/>
          <w:lang w:eastAsia="zh-TW"/>
        </w:rPr>
        <w:t>0</w:t>
      </w:r>
      <w:r w:rsidRPr="00257200">
        <w:rPr>
          <w:rFonts w:hint="eastAsia"/>
          <w:b/>
          <w:kern w:val="2"/>
          <w:sz w:val="24"/>
          <w:szCs w:val="24"/>
          <w:lang w:eastAsia="zh-TW"/>
        </w:rPr>
        <w:t>_</w:t>
      </w:r>
      <w:r w:rsidR="00C92DA2" w:rsidRPr="00257200">
        <w:rPr>
          <w:rFonts w:hint="eastAsia"/>
          <w:b/>
          <w:kern w:val="2"/>
          <w:sz w:val="24"/>
          <w:szCs w:val="24"/>
          <w:lang w:eastAsia="zh-TW"/>
        </w:rPr>
        <w:t>理賠</w:t>
      </w:r>
      <w:r w:rsidR="004A67AB" w:rsidRPr="00257200">
        <w:rPr>
          <w:rFonts w:hint="eastAsia"/>
          <w:b/>
          <w:kern w:val="2"/>
          <w:sz w:val="24"/>
          <w:szCs w:val="24"/>
          <w:lang w:eastAsia="zh-TW"/>
        </w:rPr>
        <w:t>案件改派</w:t>
      </w:r>
    </w:p>
    <w:p w:rsidR="0023751E" w:rsidRPr="00257200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23751E" w:rsidRPr="00257200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 w:rsidRPr="00257200"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23751E" w:rsidRPr="00257200">
        <w:tc>
          <w:tcPr>
            <w:tcW w:w="2340" w:type="dxa"/>
          </w:tcPr>
          <w:p w:rsidR="0023751E" w:rsidRPr="00257200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720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23751E" w:rsidRPr="00257200" w:rsidRDefault="00C92DA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7200">
              <w:rPr>
                <w:rFonts w:ascii="細明體" w:eastAsia="細明體" w:hAnsi="細明體" w:hint="eastAsia"/>
                <w:sz w:val="20"/>
                <w:szCs w:val="20"/>
              </w:rPr>
              <w:t>理賠</w:t>
            </w:r>
            <w:r w:rsidR="004A67AB" w:rsidRPr="00257200">
              <w:rPr>
                <w:rFonts w:ascii="細明體" w:eastAsia="細明體" w:hAnsi="細明體" w:hint="eastAsia"/>
                <w:sz w:val="20"/>
                <w:szCs w:val="20"/>
              </w:rPr>
              <w:t>案件改派</w:t>
            </w:r>
          </w:p>
        </w:tc>
      </w:tr>
      <w:tr w:rsidR="0023751E" w:rsidRPr="00257200">
        <w:tc>
          <w:tcPr>
            <w:tcW w:w="2340" w:type="dxa"/>
          </w:tcPr>
          <w:p w:rsidR="0023751E" w:rsidRPr="00257200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720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23751E" w:rsidRPr="00257200" w:rsidRDefault="00D2590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7200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23751E" w:rsidRPr="00257200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4A67AB" w:rsidRPr="00257200">
              <w:rPr>
                <w:rFonts w:ascii="細明體" w:eastAsia="細明體" w:hAnsi="細明體" w:hint="eastAsia"/>
                <w:sz w:val="20"/>
                <w:szCs w:val="20"/>
              </w:rPr>
              <w:t>D</w:t>
            </w:r>
            <w:r w:rsidR="0023751E" w:rsidRPr="00257200">
              <w:rPr>
                <w:rFonts w:ascii="細明體" w:eastAsia="細明體" w:hAnsi="細明體" w:hint="eastAsia"/>
                <w:sz w:val="20"/>
                <w:szCs w:val="20"/>
              </w:rPr>
              <w:t>0_0</w:t>
            </w:r>
            <w:r w:rsidR="004A67AB" w:rsidRPr="00257200">
              <w:rPr>
                <w:rFonts w:ascii="細明體" w:eastAsia="細明體" w:hAnsi="細明體" w:hint="eastAsia"/>
                <w:sz w:val="20"/>
                <w:szCs w:val="20"/>
              </w:rPr>
              <w:t>9</w:t>
            </w:r>
            <w:r w:rsidR="0023751E" w:rsidRPr="00257200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Pr="00257200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  <w:tr w:rsidR="0023751E" w:rsidRPr="00257200">
        <w:tc>
          <w:tcPr>
            <w:tcW w:w="2340" w:type="dxa"/>
          </w:tcPr>
          <w:p w:rsidR="0023751E" w:rsidRPr="00257200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720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23751E" w:rsidRPr="00257200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720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23751E" w:rsidRPr="00257200">
        <w:tc>
          <w:tcPr>
            <w:tcW w:w="2340" w:type="dxa"/>
          </w:tcPr>
          <w:p w:rsidR="0023751E" w:rsidRPr="00257200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720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23751E" w:rsidRPr="00257200" w:rsidRDefault="00C92DA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7200">
              <w:rPr>
                <w:rFonts w:ascii="細明體" w:eastAsia="細明體" w:hAnsi="細明體" w:hint="eastAsia"/>
                <w:sz w:val="20"/>
                <w:szCs w:val="20"/>
              </w:rPr>
              <w:t>理賠</w:t>
            </w:r>
            <w:r w:rsidR="004A67AB" w:rsidRPr="00257200">
              <w:rPr>
                <w:rFonts w:ascii="細明體" w:eastAsia="細明體" w:hAnsi="細明體" w:hint="eastAsia"/>
                <w:sz w:val="20"/>
                <w:szCs w:val="20"/>
              </w:rPr>
              <w:t>案件改派</w:t>
            </w:r>
          </w:p>
        </w:tc>
      </w:tr>
      <w:tr w:rsidR="0023751E" w:rsidRPr="00257200">
        <w:tc>
          <w:tcPr>
            <w:tcW w:w="2340" w:type="dxa"/>
          </w:tcPr>
          <w:p w:rsidR="0023751E" w:rsidRPr="00257200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7200"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8460" w:type="dxa"/>
          </w:tcPr>
          <w:p w:rsidR="0023751E" w:rsidRPr="00257200" w:rsidRDefault="00912B0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7200">
              <w:rPr>
                <w:rFonts w:ascii="細明體" w:eastAsia="細明體" w:hAnsi="細明體" w:hint="eastAsia"/>
                <w:sz w:val="20"/>
                <w:szCs w:val="20"/>
              </w:rPr>
              <w:t>RLAA00</w:t>
            </w:r>
            <w:r w:rsidR="00C92DA2" w:rsidRPr="00257200"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  <w:r w:rsidRPr="00257200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</w:p>
        </w:tc>
      </w:tr>
    </w:tbl>
    <w:p w:rsidR="0023751E" w:rsidRPr="00257200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23751E" w:rsidRPr="00257200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 w:rsidRPr="00257200"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700"/>
        <w:gridCol w:w="3960"/>
        <w:gridCol w:w="3500"/>
      </w:tblGrid>
      <w:tr w:rsidR="0023751E" w:rsidRPr="00257200">
        <w:tc>
          <w:tcPr>
            <w:tcW w:w="720" w:type="dxa"/>
          </w:tcPr>
          <w:p w:rsidR="0023751E" w:rsidRPr="00257200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7200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700" w:type="dxa"/>
          </w:tcPr>
          <w:p w:rsidR="0023751E" w:rsidRPr="00257200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7200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23751E" w:rsidRPr="00257200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7200"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23751E" w:rsidRPr="00257200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7200"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C92DA2" w:rsidRPr="00257200">
        <w:tc>
          <w:tcPr>
            <w:tcW w:w="720" w:type="dxa"/>
          </w:tcPr>
          <w:p w:rsidR="00C92DA2" w:rsidRPr="00257200" w:rsidRDefault="00C92DA2" w:rsidP="00645303">
            <w:pPr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C92DA2" w:rsidRPr="00257200" w:rsidRDefault="00645303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7200">
              <w:rPr>
                <w:sz w:val="20"/>
                <w:szCs w:val="20"/>
              </w:rPr>
              <w:t>單位基本資料讀取共用類別</w:t>
            </w:r>
          </w:p>
        </w:tc>
        <w:tc>
          <w:tcPr>
            <w:tcW w:w="3960" w:type="dxa"/>
          </w:tcPr>
          <w:p w:rsidR="00C92DA2" w:rsidRPr="00257200" w:rsidRDefault="00645303" w:rsidP="006453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7200">
              <w:rPr>
                <w:bCs/>
                <w:sz w:val="20"/>
                <w:szCs w:val="20"/>
              </w:rPr>
              <w:t>com.cathay.common.hr.DivData</w:t>
            </w:r>
            <w:r w:rsidRPr="00257200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</w:p>
        </w:tc>
        <w:tc>
          <w:tcPr>
            <w:tcW w:w="3500" w:type="dxa"/>
          </w:tcPr>
          <w:p w:rsidR="00C92DA2" w:rsidRPr="00257200" w:rsidRDefault="00645303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hyperlink r:id="rId7" w:anchor="getDivMember(java.lang.String)" w:history="1">
              <w:r w:rsidRPr="00257200">
                <w:rPr>
                  <w:rStyle w:val="aa"/>
                  <w:rFonts w:ascii="細明體" w:eastAsia="細明體" w:hAnsi="細明體" w:cs="細明體"/>
                  <w:bCs/>
                  <w:color w:val="auto"/>
                  <w:sz w:val="20"/>
                  <w:szCs w:val="20"/>
                </w:rPr>
                <w:t>getDivMember</w:t>
              </w:r>
            </w:hyperlink>
          </w:p>
        </w:tc>
      </w:tr>
    </w:tbl>
    <w:p w:rsidR="0023751E" w:rsidRPr="00257200" w:rsidRDefault="0023751E">
      <w:pPr>
        <w:rPr>
          <w:rFonts w:ascii="細明體" w:eastAsia="細明體" w:hAnsi="細明體" w:hint="eastAsia"/>
          <w:sz w:val="20"/>
          <w:szCs w:val="20"/>
        </w:rPr>
      </w:pPr>
    </w:p>
    <w:p w:rsidR="0023751E" w:rsidRPr="00257200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 w:rsidRPr="00257200"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DA6C1D" w:rsidRPr="00257200">
        <w:tc>
          <w:tcPr>
            <w:tcW w:w="720" w:type="dxa"/>
          </w:tcPr>
          <w:p w:rsidR="00DA6C1D" w:rsidRPr="00257200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7200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DA6C1D" w:rsidRPr="00257200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7200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DA6C1D" w:rsidRPr="00257200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7200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DA6C1D" w:rsidRPr="0025720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A6C1D" w:rsidRPr="00257200" w:rsidRDefault="00DA6C1D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DA6C1D" w:rsidRPr="00257200" w:rsidRDefault="00912B00">
            <w:pPr>
              <w:pStyle w:val="Tabletext"/>
              <w:rPr>
                <w:rFonts w:hint="eastAsia"/>
                <w:lang w:eastAsia="zh-TW"/>
              </w:rPr>
            </w:pPr>
            <w:r w:rsidRPr="00257200">
              <w:rPr>
                <w:rFonts w:hint="eastAsia"/>
                <w:lang w:eastAsia="zh-TW"/>
              </w:rPr>
              <w:t>理賠受理檔</w:t>
            </w:r>
          </w:p>
        </w:tc>
        <w:tc>
          <w:tcPr>
            <w:tcW w:w="3960" w:type="dxa"/>
          </w:tcPr>
          <w:p w:rsidR="00DA6C1D" w:rsidRPr="00257200" w:rsidRDefault="00DA6C1D">
            <w:pPr>
              <w:jc w:val="center"/>
              <w:rPr>
                <w:sz w:val="20"/>
                <w:szCs w:val="20"/>
              </w:rPr>
            </w:pPr>
            <w:r w:rsidRPr="00257200">
              <w:rPr>
                <w:sz w:val="20"/>
                <w:szCs w:val="20"/>
              </w:rPr>
              <w:t>DT</w:t>
            </w:r>
            <w:r w:rsidR="00912B00" w:rsidRPr="00257200">
              <w:rPr>
                <w:rFonts w:hint="eastAsia"/>
                <w:sz w:val="20"/>
                <w:szCs w:val="20"/>
              </w:rPr>
              <w:t>A</w:t>
            </w:r>
            <w:r w:rsidRPr="00257200">
              <w:rPr>
                <w:rFonts w:hint="eastAsia"/>
                <w:sz w:val="20"/>
                <w:szCs w:val="20"/>
              </w:rPr>
              <w:t>AA001</w:t>
            </w:r>
          </w:p>
        </w:tc>
      </w:tr>
    </w:tbl>
    <w:p w:rsidR="0023751E" w:rsidRPr="00257200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7C098B" w:rsidRPr="00257200" w:rsidRDefault="007C098B" w:rsidP="007C098B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 w:rsidRPr="00257200"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7C098B" w:rsidRPr="00257200">
        <w:tc>
          <w:tcPr>
            <w:tcW w:w="9180" w:type="dxa"/>
            <w:gridSpan w:val="4"/>
          </w:tcPr>
          <w:p w:rsidR="007C098B" w:rsidRPr="00257200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7200"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7C098B" w:rsidRPr="00257200">
        <w:tc>
          <w:tcPr>
            <w:tcW w:w="720" w:type="dxa"/>
          </w:tcPr>
          <w:p w:rsidR="007C098B" w:rsidRPr="00257200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7200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7C098B" w:rsidRPr="00257200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7200"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7C098B" w:rsidRPr="00257200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7200"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7C098B" w:rsidRPr="00257200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57200"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</w:tbl>
    <w:p w:rsidR="007C098B" w:rsidRPr="00257200" w:rsidRDefault="007C098B" w:rsidP="007C098B">
      <w:pPr>
        <w:rPr>
          <w:rFonts w:ascii="細明體" w:eastAsia="細明體" w:hAnsi="細明體"/>
          <w:sz w:val="20"/>
          <w:szCs w:val="20"/>
        </w:rPr>
      </w:pPr>
    </w:p>
    <w:p w:rsidR="0023751E" w:rsidRPr="00257200" w:rsidRDefault="0023751E">
      <w:pPr>
        <w:rPr>
          <w:rFonts w:ascii="細明體" w:eastAsia="細明體" w:hAnsi="細明體"/>
          <w:sz w:val="20"/>
          <w:szCs w:val="20"/>
        </w:rPr>
      </w:pPr>
    </w:p>
    <w:p w:rsidR="0023751E" w:rsidRPr="00257200" w:rsidRDefault="0023751E">
      <w:pPr>
        <w:rPr>
          <w:rFonts w:hint="eastAsia"/>
          <w:sz w:val="20"/>
        </w:rPr>
      </w:pPr>
      <w:r w:rsidRPr="00257200">
        <w:rPr>
          <w:sz w:val="20"/>
        </w:rPr>
        <w:br w:type="page"/>
      </w:r>
    </w:p>
    <w:p w:rsidR="0023751E" w:rsidRPr="00257200" w:rsidRDefault="0023751E">
      <w:pPr>
        <w:numPr>
          <w:ilvl w:val="0"/>
          <w:numId w:val="1"/>
        </w:numPr>
        <w:rPr>
          <w:rFonts w:hint="eastAsia"/>
          <w:sz w:val="20"/>
        </w:rPr>
      </w:pPr>
      <w:r w:rsidRPr="00257200">
        <w:rPr>
          <w:rFonts w:hint="eastAsia"/>
          <w:sz w:val="20"/>
        </w:rPr>
        <w:t>畫面</w:t>
      </w:r>
      <w:r w:rsidRPr="00257200">
        <w:rPr>
          <w:rFonts w:hint="eastAsia"/>
          <w:sz w:val="20"/>
        </w:rPr>
        <w:t>US</w:t>
      </w:r>
      <w:r w:rsidR="00912B00" w:rsidRPr="00257200">
        <w:rPr>
          <w:rFonts w:hint="eastAsia"/>
          <w:sz w:val="20"/>
        </w:rPr>
        <w:t>A</w:t>
      </w:r>
      <w:r w:rsidRPr="00257200">
        <w:rPr>
          <w:rFonts w:hint="eastAsia"/>
          <w:sz w:val="20"/>
        </w:rPr>
        <w:t>A</w:t>
      </w:r>
      <w:r w:rsidR="004A67AB" w:rsidRPr="00257200">
        <w:rPr>
          <w:rFonts w:hint="eastAsia"/>
          <w:sz w:val="20"/>
        </w:rPr>
        <w:t>D</w:t>
      </w:r>
      <w:r w:rsidRPr="00257200">
        <w:rPr>
          <w:rFonts w:hint="eastAsia"/>
          <w:sz w:val="20"/>
        </w:rPr>
        <w:t>00</w:t>
      </w:r>
      <w:r w:rsidR="004A67AB" w:rsidRPr="00257200">
        <w:rPr>
          <w:rFonts w:hint="eastAsia"/>
          <w:sz w:val="20"/>
        </w:rPr>
        <w:t>9</w:t>
      </w:r>
      <w:r w:rsidRPr="00257200">
        <w:rPr>
          <w:rFonts w:hint="eastAsia"/>
          <w:sz w:val="20"/>
        </w:rPr>
        <w:t>0</w:t>
      </w:r>
      <w:r w:rsidR="00912B00" w:rsidRPr="00257200">
        <w:rPr>
          <w:rFonts w:hint="eastAsia"/>
          <w:sz w:val="20"/>
        </w:rPr>
        <w:t>0</w:t>
      </w:r>
    </w:p>
    <w:p w:rsidR="0023751E" w:rsidRPr="00257200" w:rsidRDefault="0023751E">
      <w:pPr>
        <w:rPr>
          <w:rFonts w:hint="eastAsia"/>
          <w:bCs/>
        </w:rPr>
      </w:pPr>
    </w:p>
    <w:p w:rsidR="0023751E" w:rsidRPr="00257200" w:rsidRDefault="0023751E">
      <w:pPr>
        <w:rPr>
          <w:rFonts w:hint="eastAsia"/>
          <w:bCs/>
        </w:rPr>
      </w:pPr>
    </w:p>
    <w:p w:rsidR="0023751E" w:rsidRPr="00257200" w:rsidRDefault="0023751E">
      <w:pPr>
        <w:rPr>
          <w:rFonts w:hint="eastAsia"/>
          <w:sz w:val="20"/>
        </w:rPr>
      </w:pPr>
    </w:p>
    <w:p w:rsidR="0023751E" w:rsidRPr="00257200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Pr="00257200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Pr="00257200" w:rsidRDefault="0023751E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 w:rsidRPr="00257200">
        <w:rPr>
          <w:u w:val="single"/>
          <w:lang w:eastAsia="zh-TW"/>
        </w:rPr>
        <w:br w:type="page"/>
      </w:r>
      <w:r w:rsidRPr="00257200">
        <w:rPr>
          <w:rFonts w:hint="eastAsia"/>
          <w:u w:val="single"/>
          <w:lang w:eastAsia="zh-TW"/>
        </w:rPr>
        <w:lastRenderedPageBreak/>
        <w:t>說明</w:t>
      </w:r>
    </w:p>
    <w:p w:rsidR="0023751E" w:rsidRPr="00257200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Pr="00257200" w:rsidRDefault="0023751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257200">
        <w:rPr>
          <w:rFonts w:hint="eastAsia"/>
          <w:b/>
          <w:bCs/>
          <w:lang w:eastAsia="zh-TW"/>
        </w:rPr>
        <w:t>初始畫面</w:t>
      </w:r>
    </w:p>
    <w:p w:rsidR="0023751E" w:rsidRPr="00257200" w:rsidRDefault="0023751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257200">
        <w:rPr>
          <w:rFonts w:hint="eastAsia"/>
          <w:bCs/>
          <w:lang w:eastAsia="zh-TW"/>
        </w:rPr>
        <w:t>如</w:t>
      </w:r>
      <w:r w:rsidR="007C098B" w:rsidRPr="00257200">
        <w:rPr>
          <w:rFonts w:hint="eastAsia"/>
          <w:bCs/>
          <w:lang w:eastAsia="zh-TW"/>
        </w:rPr>
        <w:t xml:space="preserve"> </w:t>
      </w:r>
      <w:r w:rsidR="007C098B" w:rsidRPr="00257200">
        <w:rPr>
          <w:rFonts w:hint="eastAsia"/>
        </w:rPr>
        <w:t>USAA</w:t>
      </w:r>
      <w:r w:rsidR="004A67AB" w:rsidRPr="00257200">
        <w:rPr>
          <w:rFonts w:hint="eastAsia"/>
          <w:lang w:eastAsia="zh-TW"/>
        </w:rPr>
        <w:t>D</w:t>
      </w:r>
      <w:r w:rsidR="007C098B" w:rsidRPr="00257200">
        <w:rPr>
          <w:rFonts w:hint="eastAsia"/>
        </w:rPr>
        <w:t>00</w:t>
      </w:r>
      <w:r w:rsidR="004A67AB" w:rsidRPr="00257200">
        <w:rPr>
          <w:rFonts w:hint="eastAsia"/>
          <w:lang w:eastAsia="zh-TW"/>
        </w:rPr>
        <w:t>9</w:t>
      </w:r>
      <w:r w:rsidR="007C098B" w:rsidRPr="00257200">
        <w:rPr>
          <w:rFonts w:hint="eastAsia"/>
        </w:rPr>
        <w:t>00</w:t>
      </w:r>
      <w:r w:rsidR="00870A8E" w:rsidRPr="00257200">
        <w:rPr>
          <w:rFonts w:hint="eastAsia"/>
          <w:lang w:eastAsia="zh-TW"/>
        </w:rPr>
        <w:t>。</w:t>
      </w:r>
    </w:p>
    <w:p w:rsidR="00F418D3" w:rsidRPr="00257200" w:rsidRDefault="00F418D3" w:rsidP="009402F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257200">
        <w:rPr>
          <w:rFonts w:hint="eastAsia"/>
          <w:bCs/>
          <w:lang w:eastAsia="zh-TW"/>
        </w:rPr>
        <w:t>畫面初始值</w:t>
      </w:r>
    </w:p>
    <w:p w:rsidR="009A54D4" w:rsidRPr="00257200" w:rsidRDefault="009A54D4" w:rsidP="00257200">
      <w:pPr>
        <w:pStyle w:val="Tabletext"/>
        <w:keepLines w:val="0"/>
        <w:numPr>
          <w:ilvl w:val="2"/>
          <w:numId w:val="2"/>
        </w:numPr>
        <w:tabs>
          <w:tab w:val="clear" w:pos="1418"/>
          <w:tab w:val="num" w:pos="1559"/>
        </w:tabs>
        <w:spacing w:after="0" w:line="240" w:lineRule="auto"/>
        <w:ind w:leftChars="413" w:left="1558"/>
        <w:rPr>
          <w:bCs/>
          <w:lang w:eastAsia="zh-TW"/>
        </w:rPr>
      </w:pPr>
      <w:r w:rsidRPr="00257200">
        <w:rPr>
          <w:rFonts w:hint="eastAsia"/>
          <w:bCs/>
          <w:lang w:eastAsia="zh-TW"/>
        </w:rPr>
        <w:t>除角色為</w:t>
      </w:r>
      <w:r w:rsidRPr="00257200">
        <w:rPr>
          <w:rFonts w:ascii="Courier New" w:hAnsi="Courier New" w:cs="Courier New"/>
          <w:highlight w:val="yellow"/>
          <w:lang w:eastAsia="zh-TW"/>
        </w:rPr>
        <w:t>"RLZZ004"</w:t>
      </w:r>
      <w:r w:rsidRPr="00257200">
        <w:rPr>
          <w:rFonts w:ascii="Courier New" w:hAnsi="Courier New" w:cs="Courier New" w:hint="eastAsia"/>
          <w:lang w:eastAsia="zh-TW"/>
        </w:rPr>
        <w:t>外，都採</w:t>
      </w:r>
      <w:r w:rsidRPr="00257200">
        <w:rPr>
          <w:rFonts w:ascii="Courier New" w:hAnsi="Courier New" w:cs="Courier New" w:hint="eastAsia"/>
          <w:lang w:eastAsia="zh-TW"/>
        </w:rPr>
        <w:t xml:space="preserve">call </w:t>
      </w:r>
      <w:r w:rsidRPr="00257200">
        <w:rPr>
          <w:rFonts w:ascii="細明體" w:eastAsia="細明體" w:hAnsi="細明體" w:cs="Courier New"/>
        </w:rPr>
        <w:t>DivData.getDivMember(user.getUserDivNo()</w:t>
      </w:r>
      <w:r w:rsidRPr="00257200">
        <w:rPr>
          <w:rFonts w:ascii="細明體" w:eastAsia="細明體" w:hAnsi="細明體" w:cs="Courier New" w:hint="eastAsia"/>
        </w:rPr>
        <w:t>,</w:t>
      </w:r>
      <w:r w:rsidRPr="00257200">
        <w:rPr>
          <w:rFonts w:ascii="細明體" w:eastAsia="細明體" w:hAnsi="細明體" w:cs="Courier New"/>
        </w:rPr>
        <w:t>false)</w:t>
      </w:r>
      <w:r w:rsidRPr="00257200">
        <w:rPr>
          <w:rFonts w:ascii="細明體" w:eastAsia="細明體" w:hAnsi="細明體" w:cs="Courier New" w:hint="eastAsia"/>
          <w:lang w:eastAsia="zh-TW"/>
        </w:rPr>
        <w:t>取得單位人員，採下拉式呈現。</w:t>
      </w:r>
    </w:p>
    <w:p w:rsidR="007D1E94" w:rsidRPr="00257200" w:rsidRDefault="004A67AB" w:rsidP="007D1E9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strike/>
          <w:lang w:eastAsia="zh-TW"/>
        </w:rPr>
      </w:pPr>
      <w:r w:rsidRPr="00257200">
        <w:rPr>
          <w:rFonts w:hint="eastAsia"/>
          <w:bCs/>
          <w:strike/>
          <w:lang w:eastAsia="zh-TW"/>
        </w:rPr>
        <w:t>處理</w:t>
      </w:r>
      <w:r w:rsidR="007D1E94" w:rsidRPr="00257200">
        <w:rPr>
          <w:rFonts w:hint="eastAsia"/>
          <w:bCs/>
          <w:strike/>
          <w:lang w:eastAsia="zh-TW"/>
        </w:rPr>
        <w:t>人員為轄下人員</w:t>
      </w:r>
      <w:r w:rsidR="007D1E94" w:rsidRPr="00257200">
        <w:rPr>
          <w:rFonts w:hint="eastAsia"/>
          <w:bCs/>
          <w:strike/>
          <w:lang w:eastAsia="zh-TW"/>
        </w:rPr>
        <w:t>list</w:t>
      </w:r>
      <w:r w:rsidR="000B2B6C" w:rsidRPr="00257200">
        <w:rPr>
          <w:rFonts w:hint="eastAsia"/>
          <w:bCs/>
          <w:strike/>
          <w:lang w:eastAsia="zh-TW"/>
        </w:rPr>
        <w:t xml:space="preserve">  </w:t>
      </w:r>
      <w:r w:rsidR="000B2B6C" w:rsidRPr="00257200">
        <w:rPr>
          <w:b/>
          <w:bCs/>
          <w:strike/>
        </w:rPr>
        <w:t>com.cathay.common.hr.DivData</w:t>
      </w:r>
      <w:r w:rsidR="000B2B6C" w:rsidRPr="00257200">
        <w:rPr>
          <w:rFonts w:hint="eastAsia"/>
          <w:b/>
          <w:bCs/>
          <w:strike/>
          <w:lang w:eastAsia="zh-TW"/>
        </w:rPr>
        <w:t>.</w:t>
      </w:r>
      <w:hyperlink r:id="rId8" w:anchor="getDivMember(java.lang.String)" w:history="1">
        <w:r w:rsidR="000B2B6C" w:rsidRPr="00257200">
          <w:rPr>
            <w:rStyle w:val="aa"/>
            <w:rFonts w:ascii="細明體" w:eastAsia="細明體" w:hAnsi="細明體" w:cs="細明體"/>
            <w:b/>
            <w:bCs/>
            <w:strike/>
            <w:color w:val="auto"/>
          </w:rPr>
          <w:t>getD</w:t>
        </w:r>
        <w:r w:rsidR="000B2B6C" w:rsidRPr="00257200">
          <w:rPr>
            <w:rStyle w:val="aa"/>
            <w:rFonts w:ascii="細明體" w:eastAsia="細明體" w:hAnsi="細明體" w:cs="細明體"/>
            <w:b/>
            <w:bCs/>
            <w:strike/>
            <w:color w:val="auto"/>
          </w:rPr>
          <w:t>i</w:t>
        </w:r>
        <w:r w:rsidR="000B2B6C" w:rsidRPr="00257200">
          <w:rPr>
            <w:rStyle w:val="aa"/>
            <w:rFonts w:ascii="細明體" w:eastAsia="細明體" w:hAnsi="細明體" w:cs="細明體"/>
            <w:b/>
            <w:bCs/>
            <w:strike/>
            <w:color w:val="auto"/>
          </w:rPr>
          <w:t>vMember</w:t>
        </w:r>
      </w:hyperlink>
      <w:r w:rsidR="00E66841" w:rsidRPr="00257200">
        <w:rPr>
          <w:rStyle w:val="HTML"/>
          <w:rFonts w:hint="eastAsia"/>
          <w:b/>
          <w:bCs/>
          <w:strike/>
          <w:lang w:eastAsia="zh-TW"/>
        </w:rPr>
        <w:t xml:space="preserve"> </w:t>
      </w:r>
      <w:r w:rsidR="00E66841" w:rsidRPr="00257200">
        <w:rPr>
          <w:rStyle w:val="HTML"/>
          <w:rFonts w:hint="eastAsia"/>
          <w:bCs/>
          <w:strike/>
          <w:sz w:val="20"/>
          <w:szCs w:val="20"/>
          <w:lang w:eastAsia="zh-TW"/>
        </w:rPr>
        <w:t xml:space="preserve">by </w:t>
      </w:r>
      <w:r w:rsidRPr="00257200">
        <w:rPr>
          <w:rStyle w:val="HTML"/>
          <w:rFonts w:hint="eastAsia"/>
          <w:bCs/>
          <w:strike/>
          <w:sz w:val="20"/>
          <w:szCs w:val="20"/>
          <w:lang w:eastAsia="zh-TW"/>
        </w:rPr>
        <w:t>使用者作業單位</w:t>
      </w:r>
      <w:r w:rsidR="007D1E94" w:rsidRPr="00257200">
        <w:rPr>
          <w:rFonts w:hint="eastAsia"/>
          <w:bCs/>
          <w:strike/>
          <w:lang w:eastAsia="zh-TW"/>
        </w:rPr>
        <w:t>。</w:t>
      </w:r>
    </w:p>
    <w:p w:rsidR="00850F88" w:rsidRPr="00257200" w:rsidRDefault="009A54D4" w:rsidP="007D1E9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257200">
        <w:rPr>
          <w:rFonts w:hint="eastAsia"/>
          <w:bCs/>
          <w:lang w:eastAsia="zh-TW"/>
        </w:rPr>
        <w:t>角色為</w:t>
      </w:r>
      <w:r w:rsidRPr="00257200">
        <w:rPr>
          <w:rFonts w:ascii="Courier New" w:hAnsi="Courier New" w:cs="Courier New"/>
          <w:highlight w:val="yellow"/>
          <w:lang w:eastAsia="zh-TW"/>
        </w:rPr>
        <w:t>"RLZZ004"</w:t>
      </w:r>
      <w:r w:rsidR="00850F88" w:rsidRPr="00257200">
        <w:rPr>
          <w:rFonts w:hint="eastAsia"/>
          <w:bCs/>
          <w:lang w:eastAsia="zh-TW"/>
        </w:rPr>
        <w:t>改為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碼"/>
        </w:smartTagPr>
        <w:r w:rsidR="00850F88" w:rsidRPr="00257200">
          <w:rPr>
            <w:rFonts w:hint="eastAsia"/>
            <w:bCs/>
            <w:lang w:eastAsia="zh-TW"/>
          </w:rPr>
          <w:t>10</w:t>
        </w:r>
        <w:r w:rsidR="00850F88" w:rsidRPr="00257200">
          <w:rPr>
            <w:rFonts w:hint="eastAsia"/>
            <w:bCs/>
            <w:lang w:eastAsia="zh-TW"/>
          </w:rPr>
          <w:t>碼</w:t>
        </w:r>
      </w:smartTag>
      <w:r w:rsidR="00850F88" w:rsidRPr="00257200">
        <w:rPr>
          <w:rFonts w:hint="eastAsia"/>
          <w:bCs/>
          <w:lang w:eastAsia="zh-TW"/>
        </w:rPr>
        <w:t>ID</w:t>
      </w:r>
      <w:r w:rsidR="00850F88" w:rsidRPr="00257200">
        <w:rPr>
          <w:rFonts w:hint="eastAsia"/>
          <w:bCs/>
          <w:lang w:eastAsia="zh-TW"/>
        </w:rPr>
        <w:t>輸入</w:t>
      </w:r>
    </w:p>
    <w:p w:rsidR="0023751E" w:rsidRPr="00257200" w:rsidRDefault="0023751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lang w:eastAsia="zh-TW"/>
        </w:rPr>
      </w:pPr>
      <w:r w:rsidRPr="00257200">
        <w:rPr>
          <w:rFonts w:hint="eastAsia"/>
          <w:b/>
          <w:bCs/>
          <w:lang w:eastAsia="zh-TW"/>
        </w:rPr>
        <w:t>查詢</w:t>
      </w:r>
    </w:p>
    <w:p w:rsidR="00BC7FFE" w:rsidRPr="00257200" w:rsidRDefault="0023751E" w:rsidP="00AC44F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257200">
        <w:rPr>
          <w:rFonts w:hint="eastAsia"/>
          <w:lang w:eastAsia="zh-TW"/>
        </w:rPr>
        <w:t>說明</w:t>
      </w:r>
    </w:p>
    <w:p w:rsidR="004A67AB" w:rsidRPr="00257200" w:rsidRDefault="008C2061" w:rsidP="008C206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8C2061">
        <w:rPr>
          <w:rFonts w:hint="eastAsia"/>
          <w:kern w:val="2"/>
          <w:szCs w:val="24"/>
          <w:lang w:eastAsia="zh-TW"/>
        </w:rPr>
        <w:t>讀取</w:t>
      </w:r>
      <w:r w:rsidRPr="008C2061">
        <w:rPr>
          <w:rFonts w:hint="eastAsia"/>
          <w:kern w:val="2"/>
          <w:szCs w:val="24"/>
          <w:lang w:eastAsia="zh-TW"/>
        </w:rPr>
        <w:t xml:space="preserve">DTAAA001 by APLY_EMP_ID  = </w:t>
      </w:r>
      <w:r w:rsidRPr="008C2061">
        <w:rPr>
          <w:rFonts w:hint="eastAsia"/>
          <w:kern w:val="2"/>
          <w:szCs w:val="24"/>
          <w:lang w:eastAsia="zh-TW"/>
        </w:rPr>
        <w:t>選取之處理人員</w:t>
      </w:r>
      <w:r w:rsidRPr="008C2061">
        <w:rPr>
          <w:rFonts w:hint="eastAsia"/>
          <w:kern w:val="2"/>
          <w:szCs w:val="24"/>
          <w:lang w:eastAsia="zh-TW"/>
        </w:rPr>
        <w:t xml:space="preserve"> ID </w:t>
      </w:r>
      <w:r w:rsidRPr="008C2061">
        <w:rPr>
          <w:rFonts w:hint="eastAsia"/>
          <w:kern w:val="2"/>
          <w:szCs w:val="24"/>
          <w:lang w:eastAsia="zh-TW"/>
        </w:rPr>
        <w:t>，並依</w:t>
      </w:r>
      <w:r w:rsidRPr="008C2061">
        <w:rPr>
          <w:rFonts w:hint="eastAsia"/>
          <w:kern w:val="2"/>
          <w:szCs w:val="24"/>
          <w:lang w:eastAsia="zh-TW"/>
        </w:rPr>
        <w:t>APLY_NO</w:t>
      </w:r>
      <w:r w:rsidRPr="008C2061">
        <w:rPr>
          <w:rFonts w:hint="eastAsia"/>
          <w:kern w:val="2"/>
          <w:szCs w:val="24"/>
          <w:lang w:eastAsia="zh-TW"/>
        </w:rPr>
        <w:t>查詢理賠受理無記名檔</w:t>
      </w:r>
      <w:r w:rsidRPr="008C2061">
        <w:rPr>
          <w:rFonts w:hint="eastAsia"/>
          <w:kern w:val="2"/>
          <w:szCs w:val="24"/>
          <w:lang w:eastAsia="zh-TW"/>
        </w:rPr>
        <w:t>DTAAA012</w:t>
      </w:r>
      <w:r w:rsidRPr="008C2061">
        <w:rPr>
          <w:rFonts w:hint="eastAsia"/>
          <w:kern w:val="2"/>
          <w:szCs w:val="24"/>
          <w:lang w:eastAsia="zh-TW"/>
        </w:rPr>
        <w:t>，在將</w:t>
      </w:r>
      <w:r w:rsidRPr="008C2061">
        <w:rPr>
          <w:rFonts w:hint="eastAsia"/>
          <w:kern w:val="2"/>
          <w:szCs w:val="24"/>
          <w:lang w:eastAsia="zh-TW"/>
        </w:rPr>
        <w:t>DTAAA012.POLICY_NO</w:t>
      </w:r>
      <w:r w:rsidRPr="008C2061">
        <w:rPr>
          <w:rFonts w:hint="eastAsia"/>
          <w:kern w:val="2"/>
          <w:szCs w:val="24"/>
          <w:lang w:eastAsia="zh-TW"/>
        </w:rPr>
        <w:t>查詢團險保單主檔</w:t>
      </w:r>
      <w:r w:rsidRPr="008C2061">
        <w:rPr>
          <w:rFonts w:hint="eastAsia"/>
          <w:kern w:val="2"/>
          <w:szCs w:val="24"/>
          <w:lang w:eastAsia="zh-TW"/>
        </w:rPr>
        <w:t>_</w:t>
      </w:r>
      <w:r w:rsidRPr="008C2061">
        <w:rPr>
          <w:rFonts w:hint="eastAsia"/>
          <w:kern w:val="2"/>
          <w:szCs w:val="24"/>
          <w:lang w:eastAsia="zh-TW"/>
        </w:rPr>
        <w:t>學團險資料檔</w:t>
      </w:r>
      <w:r w:rsidRPr="008C2061">
        <w:rPr>
          <w:rFonts w:hint="eastAsia"/>
          <w:kern w:val="2"/>
          <w:szCs w:val="24"/>
          <w:lang w:eastAsia="zh-TW"/>
        </w:rPr>
        <w:t>DBBG.DTBGC300</w:t>
      </w:r>
      <w:r w:rsidRPr="008C2061">
        <w:rPr>
          <w:rFonts w:hint="eastAsia"/>
          <w:kern w:val="2"/>
          <w:szCs w:val="24"/>
          <w:lang w:eastAsia="zh-TW"/>
        </w:rPr>
        <w:t>的</w:t>
      </w:r>
      <w:r w:rsidRPr="008C2061">
        <w:rPr>
          <w:rFonts w:hint="eastAsia"/>
          <w:kern w:val="2"/>
          <w:szCs w:val="24"/>
          <w:lang w:eastAsia="zh-TW"/>
        </w:rPr>
        <w:t>POLICY_KEY</w:t>
      </w:r>
      <w:r w:rsidRPr="008C2061">
        <w:rPr>
          <w:rFonts w:hint="eastAsia"/>
          <w:kern w:val="2"/>
          <w:szCs w:val="24"/>
          <w:lang w:eastAsia="zh-TW"/>
        </w:rPr>
        <w:t>前</w:t>
      </w:r>
      <w:r w:rsidRPr="008C2061">
        <w:rPr>
          <w:rFonts w:hint="eastAsia"/>
          <w:kern w:val="2"/>
          <w:szCs w:val="24"/>
          <w:lang w:eastAsia="zh-TW"/>
        </w:rPr>
        <w:t>10</w:t>
      </w:r>
      <w:r w:rsidRPr="008C2061">
        <w:rPr>
          <w:rFonts w:hint="eastAsia"/>
          <w:kern w:val="2"/>
          <w:szCs w:val="24"/>
          <w:lang w:eastAsia="zh-TW"/>
        </w:rPr>
        <w:t>碼，若有相符資料則依照</w:t>
      </w:r>
      <w:r w:rsidRPr="008C2061">
        <w:rPr>
          <w:rFonts w:hint="eastAsia"/>
          <w:kern w:val="2"/>
          <w:szCs w:val="24"/>
          <w:lang w:eastAsia="zh-TW"/>
        </w:rPr>
        <w:t>APLY_NO</w:t>
      </w:r>
      <w:r w:rsidRPr="008C2061">
        <w:rPr>
          <w:rFonts w:hint="eastAsia"/>
          <w:kern w:val="2"/>
          <w:szCs w:val="24"/>
          <w:lang w:eastAsia="zh-TW"/>
        </w:rPr>
        <w:t>群組取得</w:t>
      </w:r>
      <w:r w:rsidRPr="008C2061">
        <w:rPr>
          <w:rFonts w:hint="eastAsia"/>
          <w:kern w:val="2"/>
          <w:szCs w:val="24"/>
          <w:lang w:eastAsia="zh-TW"/>
        </w:rPr>
        <w:t>BGC300</w:t>
      </w:r>
      <w:r w:rsidRPr="008C2061">
        <w:rPr>
          <w:rFonts w:hint="eastAsia"/>
          <w:kern w:val="2"/>
          <w:szCs w:val="24"/>
          <w:lang w:eastAsia="zh-TW"/>
        </w:rPr>
        <w:t>件數</w:t>
      </w:r>
      <w:r w:rsidRPr="008C2061">
        <w:rPr>
          <w:rFonts w:hint="eastAsia"/>
          <w:kern w:val="2"/>
          <w:szCs w:val="24"/>
          <w:lang w:eastAsia="zh-TW"/>
        </w:rPr>
        <w:t>$</w:t>
      </w:r>
      <w:r w:rsidRPr="008C2061">
        <w:rPr>
          <w:rFonts w:hint="eastAsia"/>
          <w:kern w:val="2"/>
          <w:szCs w:val="24"/>
          <w:lang w:eastAsia="zh-TW"/>
        </w:rPr>
        <w:t>件數</w:t>
      </w:r>
    </w:p>
    <w:p w:rsidR="00865346" w:rsidRPr="00257200" w:rsidRDefault="004823C3" w:rsidP="004A67A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lang w:eastAsia="zh-TW"/>
        </w:rPr>
      </w:pPr>
      <w:r w:rsidRPr="00257200">
        <w:rPr>
          <w:rFonts w:hint="eastAsia"/>
          <w:lang w:eastAsia="zh-TW"/>
        </w:rPr>
        <w:t>I</w:t>
      </w:r>
      <w:r w:rsidR="00865346" w:rsidRPr="00257200">
        <w:rPr>
          <w:rFonts w:hint="eastAsia"/>
          <w:lang w:eastAsia="zh-TW"/>
        </w:rPr>
        <w:t xml:space="preserve">F </w:t>
      </w:r>
      <w:r w:rsidR="00865346" w:rsidRPr="00257200">
        <w:rPr>
          <w:rFonts w:hint="eastAsia"/>
          <w:lang w:eastAsia="zh-TW"/>
        </w:rPr>
        <w:t>有資料，顯示畫面相關欄位如下：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865346" w:rsidRPr="00257200">
        <w:tc>
          <w:tcPr>
            <w:tcW w:w="2520" w:type="dxa"/>
          </w:tcPr>
          <w:p w:rsidR="00865346" w:rsidRPr="00257200" w:rsidRDefault="00865346" w:rsidP="0086534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257200"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865346" w:rsidRPr="00257200" w:rsidRDefault="00865346" w:rsidP="0086534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257200">
              <w:rPr>
                <w:rFonts w:hint="eastAsia"/>
                <w:b/>
                <w:bCs/>
                <w:lang w:eastAsia="zh-TW"/>
              </w:rPr>
              <w:t>資料來源</w:t>
            </w:r>
            <w:r w:rsidR="004A67AB" w:rsidRPr="00257200">
              <w:rPr>
                <w:rFonts w:hint="eastAsia"/>
                <w:b/>
                <w:bCs/>
                <w:lang w:eastAsia="zh-TW"/>
              </w:rPr>
              <w:t>(BPM)</w:t>
            </w:r>
          </w:p>
        </w:tc>
        <w:tc>
          <w:tcPr>
            <w:tcW w:w="2340" w:type="dxa"/>
          </w:tcPr>
          <w:p w:rsidR="00865346" w:rsidRPr="00CE1EC0" w:rsidRDefault="0073780B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若</w:t>
            </w:r>
            <w:r w:rsidRPr="008C2061">
              <w:rPr>
                <w:rFonts w:hint="eastAsia"/>
                <w:kern w:val="2"/>
                <w:szCs w:val="24"/>
                <w:lang w:eastAsia="zh-TW"/>
              </w:rPr>
              <w:t>$</w:t>
            </w:r>
            <w:r w:rsidRPr="008C2061">
              <w:rPr>
                <w:rFonts w:hint="eastAsia"/>
                <w:kern w:val="2"/>
                <w:szCs w:val="24"/>
                <w:lang w:eastAsia="zh-TW"/>
              </w:rPr>
              <w:t>件數</w:t>
            </w:r>
            <w:r>
              <w:rPr>
                <w:rFonts w:hint="eastAsia"/>
                <w:kern w:val="2"/>
                <w:szCs w:val="24"/>
                <w:lang w:eastAsia="zh-TW"/>
              </w:rPr>
              <w:t>&gt;0</w:t>
            </w:r>
            <w:r>
              <w:rPr>
                <w:rFonts w:hint="eastAsia"/>
                <w:kern w:val="2"/>
                <w:szCs w:val="24"/>
                <w:lang w:eastAsia="zh-TW"/>
              </w:rPr>
              <w:t>則增加顯示學團險件訊息</w:t>
            </w:r>
          </w:p>
        </w:tc>
      </w:tr>
      <w:tr w:rsidR="00865346" w:rsidRPr="00257200">
        <w:tc>
          <w:tcPr>
            <w:tcW w:w="2520" w:type="dxa"/>
          </w:tcPr>
          <w:p w:rsidR="00865346" w:rsidRPr="00257200" w:rsidRDefault="004823C3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257200">
              <w:rPr>
                <w:rFonts w:hint="eastAsia"/>
                <w:lang w:eastAsia="zh-TW"/>
              </w:rPr>
              <w:t>受理編號</w:t>
            </w:r>
          </w:p>
        </w:tc>
        <w:tc>
          <w:tcPr>
            <w:tcW w:w="3780" w:type="dxa"/>
          </w:tcPr>
          <w:p w:rsidR="00865346" w:rsidRPr="00257200" w:rsidRDefault="004A67AB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257200">
              <w:rPr>
                <w:rFonts w:hint="eastAsia"/>
                <w:bCs/>
                <w:lang w:eastAsia="zh-TW"/>
              </w:rPr>
              <w:t>APLY_NO</w:t>
            </w:r>
          </w:p>
        </w:tc>
        <w:tc>
          <w:tcPr>
            <w:tcW w:w="2340" w:type="dxa"/>
          </w:tcPr>
          <w:p w:rsidR="00E12546" w:rsidRPr="00257200" w:rsidRDefault="00E12546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65346" w:rsidRPr="00257200">
        <w:tc>
          <w:tcPr>
            <w:tcW w:w="2520" w:type="dxa"/>
          </w:tcPr>
          <w:p w:rsidR="00865346" w:rsidRPr="00257200" w:rsidRDefault="00840CB8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257200">
              <w:rPr>
                <w:rFonts w:hint="eastAsia"/>
                <w:lang w:eastAsia="zh-TW"/>
              </w:rPr>
              <w:t>受理單位</w:t>
            </w:r>
          </w:p>
        </w:tc>
        <w:tc>
          <w:tcPr>
            <w:tcW w:w="3780" w:type="dxa"/>
          </w:tcPr>
          <w:p w:rsidR="00865346" w:rsidRPr="00257200" w:rsidRDefault="004A67AB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257200">
              <w:rPr>
                <w:rFonts w:hint="eastAsia"/>
                <w:bCs/>
                <w:lang w:eastAsia="zh-TW"/>
              </w:rPr>
              <w:t>APLY_DIV_</w:t>
            </w:r>
            <w:r w:rsidR="00DE0F56" w:rsidRPr="00257200">
              <w:rPr>
                <w:rFonts w:hint="eastAsia"/>
                <w:bCs/>
                <w:lang w:eastAsia="zh-TW"/>
              </w:rPr>
              <w:t xml:space="preserve">NO </w:t>
            </w:r>
          </w:p>
        </w:tc>
        <w:tc>
          <w:tcPr>
            <w:tcW w:w="2340" w:type="dxa"/>
          </w:tcPr>
          <w:p w:rsidR="00865346" w:rsidRPr="00257200" w:rsidRDefault="00865346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65346" w:rsidRPr="00257200">
        <w:tc>
          <w:tcPr>
            <w:tcW w:w="2520" w:type="dxa"/>
          </w:tcPr>
          <w:p w:rsidR="00865346" w:rsidRPr="00257200" w:rsidRDefault="00840CB8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257200">
              <w:rPr>
                <w:rFonts w:hint="eastAsia"/>
                <w:lang w:eastAsia="zh-TW"/>
              </w:rPr>
              <w:t>受理單位中文</w:t>
            </w:r>
          </w:p>
        </w:tc>
        <w:tc>
          <w:tcPr>
            <w:tcW w:w="3780" w:type="dxa"/>
          </w:tcPr>
          <w:p w:rsidR="00865346" w:rsidRPr="00257200" w:rsidRDefault="00DE0F56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257200">
              <w:rPr>
                <w:rFonts w:hint="eastAsia"/>
                <w:bCs/>
                <w:lang w:eastAsia="zh-TW"/>
              </w:rPr>
              <w:t>APLY_DIV_NAME</w:t>
            </w:r>
          </w:p>
        </w:tc>
        <w:tc>
          <w:tcPr>
            <w:tcW w:w="2340" w:type="dxa"/>
          </w:tcPr>
          <w:p w:rsidR="00865346" w:rsidRPr="00257200" w:rsidRDefault="00865346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865346" w:rsidRPr="00257200">
        <w:tc>
          <w:tcPr>
            <w:tcW w:w="2520" w:type="dxa"/>
          </w:tcPr>
          <w:p w:rsidR="00865346" w:rsidRPr="00257200" w:rsidRDefault="00840CB8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257200">
              <w:rPr>
                <w:rFonts w:hint="eastAsia"/>
                <w:lang w:eastAsia="zh-TW"/>
              </w:rPr>
              <w:t>受理</w:t>
            </w:r>
            <w:r w:rsidR="004823C3" w:rsidRPr="00257200">
              <w:rPr>
                <w:rFonts w:hint="eastAsia"/>
                <w:lang w:eastAsia="zh-TW"/>
              </w:rPr>
              <w:t>日期</w:t>
            </w:r>
          </w:p>
        </w:tc>
        <w:tc>
          <w:tcPr>
            <w:tcW w:w="3780" w:type="dxa"/>
          </w:tcPr>
          <w:p w:rsidR="00865346" w:rsidRPr="00257200" w:rsidRDefault="00DE0F56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257200">
              <w:rPr>
                <w:rFonts w:hint="eastAsia"/>
                <w:bCs/>
                <w:lang w:eastAsia="zh-TW"/>
              </w:rPr>
              <w:t>APLY_DATE</w:t>
            </w:r>
          </w:p>
        </w:tc>
        <w:tc>
          <w:tcPr>
            <w:tcW w:w="2340" w:type="dxa"/>
          </w:tcPr>
          <w:p w:rsidR="00865346" w:rsidRPr="00257200" w:rsidRDefault="00865346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9D2954" w:rsidRPr="00257200">
        <w:tc>
          <w:tcPr>
            <w:tcW w:w="2520" w:type="dxa"/>
          </w:tcPr>
          <w:p w:rsidR="009D2954" w:rsidRPr="00257200" w:rsidRDefault="009D2954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257200">
              <w:rPr>
                <w:rFonts w:hint="eastAsia"/>
                <w:lang w:eastAsia="zh-TW"/>
              </w:rPr>
              <w:t>事故者姓名</w:t>
            </w:r>
          </w:p>
        </w:tc>
        <w:tc>
          <w:tcPr>
            <w:tcW w:w="3780" w:type="dxa"/>
          </w:tcPr>
          <w:p w:rsidR="009D2954" w:rsidRPr="00257200" w:rsidRDefault="00DE0F56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257200">
              <w:rPr>
                <w:rFonts w:hint="eastAsia"/>
                <w:bCs/>
                <w:lang w:eastAsia="zh-TW"/>
              </w:rPr>
              <w:t>OCR_NAME</w:t>
            </w:r>
          </w:p>
        </w:tc>
        <w:tc>
          <w:tcPr>
            <w:tcW w:w="2340" w:type="dxa"/>
          </w:tcPr>
          <w:p w:rsidR="009D2954" w:rsidRPr="00257200" w:rsidRDefault="009D2954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34569E" w:rsidRPr="00257200">
        <w:tc>
          <w:tcPr>
            <w:tcW w:w="2520" w:type="dxa"/>
          </w:tcPr>
          <w:p w:rsidR="0034569E" w:rsidRPr="00257200" w:rsidRDefault="00DE0F56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257200">
              <w:rPr>
                <w:rFonts w:hint="eastAsia"/>
                <w:lang w:eastAsia="zh-TW"/>
              </w:rPr>
              <w:t>核賠</w:t>
            </w:r>
            <w:r w:rsidR="00840CB8" w:rsidRPr="00257200">
              <w:rPr>
                <w:rFonts w:hint="eastAsia"/>
                <w:lang w:eastAsia="zh-TW"/>
              </w:rPr>
              <w:t>人員</w:t>
            </w:r>
          </w:p>
        </w:tc>
        <w:tc>
          <w:tcPr>
            <w:tcW w:w="3780" w:type="dxa"/>
          </w:tcPr>
          <w:p w:rsidR="0034569E" w:rsidRPr="00257200" w:rsidRDefault="00DE0F56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257200">
              <w:rPr>
                <w:rFonts w:hint="eastAsia"/>
                <w:bCs/>
                <w:lang w:eastAsia="zh-TW"/>
              </w:rPr>
              <w:t>APLY_NAME</w:t>
            </w:r>
          </w:p>
        </w:tc>
        <w:tc>
          <w:tcPr>
            <w:tcW w:w="2340" w:type="dxa"/>
          </w:tcPr>
          <w:p w:rsidR="0034569E" w:rsidRPr="00257200" w:rsidRDefault="0034569E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34569E" w:rsidRPr="00257200">
        <w:tc>
          <w:tcPr>
            <w:tcW w:w="2520" w:type="dxa"/>
          </w:tcPr>
          <w:p w:rsidR="0034569E" w:rsidRPr="00257200" w:rsidRDefault="00DE0F56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257200">
              <w:rPr>
                <w:rFonts w:hint="eastAsia"/>
                <w:lang w:eastAsia="zh-TW"/>
              </w:rPr>
              <w:t>理賠</w:t>
            </w:r>
            <w:r w:rsidR="00840CB8" w:rsidRPr="00257200">
              <w:rPr>
                <w:rFonts w:hint="eastAsia"/>
                <w:lang w:eastAsia="zh-TW"/>
              </w:rPr>
              <w:t>進度</w:t>
            </w:r>
          </w:p>
        </w:tc>
        <w:tc>
          <w:tcPr>
            <w:tcW w:w="3780" w:type="dxa"/>
          </w:tcPr>
          <w:p w:rsidR="0034569E" w:rsidRPr="00257200" w:rsidRDefault="005A5175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bCs/>
                <w:lang w:eastAsia="zh-TW"/>
              </w:rPr>
              <w:t>APLY_STS</w:t>
            </w:r>
          </w:p>
        </w:tc>
        <w:tc>
          <w:tcPr>
            <w:tcW w:w="2340" w:type="dxa"/>
          </w:tcPr>
          <w:p w:rsidR="0034569E" w:rsidRPr="00257200" w:rsidRDefault="0034569E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CB7F06" w:rsidRPr="00257200" w:rsidRDefault="00DE0F56" w:rsidP="00DE0F5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257200">
        <w:rPr>
          <w:rFonts w:hint="eastAsia"/>
          <w:lang w:eastAsia="zh-TW"/>
        </w:rPr>
        <w:t>顯示改派人員區塊</w:t>
      </w:r>
      <w:r w:rsidRPr="00257200">
        <w:rPr>
          <w:rFonts w:hint="eastAsia"/>
          <w:lang w:eastAsia="zh-TW"/>
        </w:rPr>
        <w:t xml:space="preserve"> </w:t>
      </w:r>
      <w:r w:rsidRPr="00257200">
        <w:rPr>
          <w:rFonts w:hint="eastAsia"/>
          <w:lang w:eastAsia="zh-TW"/>
        </w:rPr>
        <w:t>人員同</w:t>
      </w:r>
      <w:r w:rsidR="005F7FBD" w:rsidRPr="00257200">
        <w:rPr>
          <w:rFonts w:hint="eastAsia"/>
          <w:lang w:eastAsia="zh-TW"/>
        </w:rPr>
        <w:t>處理人員</w:t>
      </w:r>
      <w:r w:rsidR="005F7FBD" w:rsidRPr="00257200">
        <w:rPr>
          <w:rFonts w:hint="eastAsia"/>
          <w:lang w:eastAsia="zh-TW"/>
        </w:rPr>
        <w:t xml:space="preserve"> </w:t>
      </w:r>
      <w:r w:rsidR="005F7FBD" w:rsidRPr="00257200">
        <w:rPr>
          <w:rFonts w:hint="eastAsia"/>
          <w:lang w:eastAsia="zh-TW"/>
        </w:rPr>
        <w:t>但須除去選取之處理人員</w:t>
      </w:r>
    </w:p>
    <w:p w:rsidR="00AA0EEF" w:rsidRDefault="00AA0EEF" w:rsidP="00DE0F56">
      <w:pPr>
        <w:pStyle w:val="Tabletext"/>
        <w:keepLines w:val="0"/>
        <w:numPr>
          <w:ilvl w:val="4"/>
          <w:numId w:val="2"/>
        </w:numPr>
        <w:spacing w:after="0" w:line="240" w:lineRule="auto"/>
        <w:rPr>
          <w:lang w:eastAsia="zh-TW"/>
        </w:rPr>
      </w:pPr>
      <w:r w:rsidRPr="00257200">
        <w:rPr>
          <w:rFonts w:hint="eastAsia"/>
          <w:lang w:eastAsia="zh-TW"/>
        </w:rPr>
        <w:t>查詢人事檔</w:t>
      </w:r>
      <w:r w:rsidRPr="00257200">
        <w:rPr>
          <w:rFonts w:hint="eastAsia"/>
          <w:lang w:eastAsia="zh-TW"/>
        </w:rPr>
        <w:t xml:space="preserve">BY </w:t>
      </w:r>
      <w:r w:rsidRPr="00257200">
        <w:rPr>
          <w:rFonts w:hint="eastAsia"/>
          <w:lang w:eastAsia="zh-TW"/>
        </w:rPr>
        <w:t>處理人員</w:t>
      </w:r>
      <w:r w:rsidRPr="00257200">
        <w:rPr>
          <w:rFonts w:hint="eastAsia"/>
          <w:lang w:eastAsia="zh-TW"/>
        </w:rPr>
        <w:t xml:space="preserve">ID </w:t>
      </w:r>
      <w:r w:rsidRPr="00257200">
        <w:rPr>
          <w:rFonts w:hint="eastAsia"/>
          <w:lang w:eastAsia="zh-TW"/>
        </w:rPr>
        <w:t>並顯示姓名於旁邊。</w:t>
      </w:r>
    </w:p>
    <w:p w:rsidR="009720A4" w:rsidRPr="00257200" w:rsidRDefault="009720A4" w:rsidP="009A54D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257200">
        <w:rPr>
          <w:rFonts w:hint="eastAsia"/>
          <w:lang w:eastAsia="zh-TW"/>
        </w:rPr>
        <w:t>取得解除契約</w:t>
      </w:r>
      <w:r w:rsidR="006059E4" w:rsidRPr="00257200">
        <w:rPr>
          <w:rFonts w:hint="eastAsia"/>
          <w:lang w:eastAsia="zh-TW"/>
        </w:rPr>
        <w:t>可改派資料：</w:t>
      </w:r>
    </w:p>
    <w:p w:rsidR="007D21C3" w:rsidRPr="00257200" w:rsidRDefault="00F23290" w:rsidP="009A54D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257200">
        <w:rPr>
          <w:rFonts w:hint="eastAsia"/>
          <w:lang w:eastAsia="zh-TW"/>
        </w:rPr>
        <w:t>讀取</w:t>
      </w:r>
      <w:r w:rsidRPr="00257200">
        <w:rPr>
          <w:rFonts w:hint="eastAsia"/>
          <w:lang w:eastAsia="zh-TW"/>
        </w:rPr>
        <w:t xml:space="preserve">DTAAK001 BY </w:t>
      </w:r>
    </w:p>
    <w:p w:rsidR="007D21C3" w:rsidRPr="00257200" w:rsidRDefault="00F77C98" w:rsidP="007D21C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257200">
        <w:rPr>
          <w:rFonts w:hint="eastAsia"/>
          <w:lang w:eastAsia="zh-TW"/>
        </w:rPr>
        <w:t xml:space="preserve">APLY_EMP_ID = </w:t>
      </w:r>
      <w:r w:rsidRPr="00257200">
        <w:rPr>
          <w:rFonts w:hint="eastAsia"/>
          <w:lang w:eastAsia="zh-TW"/>
        </w:rPr>
        <w:t>畫面輸入</w:t>
      </w:r>
      <w:r w:rsidRPr="00257200">
        <w:rPr>
          <w:rFonts w:hint="eastAsia"/>
          <w:lang w:eastAsia="zh-TW"/>
        </w:rPr>
        <w:t>.</w:t>
      </w:r>
      <w:r w:rsidRPr="00257200">
        <w:rPr>
          <w:rFonts w:hint="eastAsia"/>
          <w:lang w:eastAsia="zh-TW"/>
        </w:rPr>
        <w:t>處理人員</w:t>
      </w:r>
      <w:r w:rsidRPr="00257200">
        <w:rPr>
          <w:rFonts w:hint="eastAsia"/>
          <w:lang w:eastAsia="zh-TW"/>
        </w:rPr>
        <w:t>ID</w:t>
      </w:r>
      <w:r w:rsidR="007D21C3" w:rsidRPr="00257200">
        <w:rPr>
          <w:rFonts w:hint="eastAsia"/>
          <w:lang w:eastAsia="zh-TW"/>
        </w:rPr>
        <w:t xml:space="preserve"> AND </w:t>
      </w:r>
    </w:p>
    <w:p w:rsidR="006059E4" w:rsidRPr="00257200" w:rsidRDefault="007D21C3" w:rsidP="007D21C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257200">
        <w:rPr>
          <w:rFonts w:hint="eastAsia"/>
          <w:lang w:eastAsia="zh-TW"/>
        </w:rPr>
        <w:t xml:space="preserve">APLY_STS &lt; </w:t>
      </w:r>
      <w:r w:rsidRPr="00257200">
        <w:rPr>
          <w:lang w:eastAsia="zh-TW"/>
        </w:rPr>
        <w:t>‘</w:t>
      </w:r>
      <w:r w:rsidRPr="00257200">
        <w:rPr>
          <w:rFonts w:hint="eastAsia"/>
          <w:lang w:eastAsia="zh-TW"/>
        </w:rPr>
        <w:t>80</w:t>
      </w:r>
      <w:r w:rsidRPr="00257200">
        <w:rPr>
          <w:lang w:eastAsia="zh-TW"/>
        </w:rPr>
        <w:t>’</w:t>
      </w:r>
    </w:p>
    <w:p w:rsidR="005B0808" w:rsidRPr="00257200" w:rsidRDefault="005B0808" w:rsidP="009A54D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257200">
        <w:rPr>
          <w:rFonts w:hint="eastAsia"/>
          <w:lang w:eastAsia="zh-TW"/>
        </w:rPr>
        <w:t xml:space="preserve">IF </w:t>
      </w:r>
      <w:r w:rsidRPr="00257200">
        <w:rPr>
          <w:rFonts w:hint="eastAsia"/>
          <w:lang w:eastAsia="zh-TW"/>
        </w:rPr>
        <w:t>有資料，顯示畫面資料欄位如下</w:t>
      </w:r>
      <w:r w:rsidR="00893077" w:rsidRPr="00257200">
        <w:rPr>
          <w:rFonts w:hint="eastAsia"/>
          <w:lang w:eastAsia="zh-TW"/>
        </w:rPr>
        <w:t>(</w:t>
      </w:r>
      <w:r w:rsidR="00893077" w:rsidRPr="00257200">
        <w:rPr>
          <w:rFonts w:hint="eastAsia"/>
          <w:lang w:eastAsia="zh-TW"/>
        </w:rPr>
        <w:t>以</w:t>
      </w:r>
      <w:r w:rsidR="003402F1" w:rsidRPr="00257200">
        <w:rPr>
          <w:rFonts w:hint="eastAsia"/>
          <w:lang w:eastAsia="zh-TW"/>
        </w:rPr>
        <w:t>紅字顯示</w:t>
      </w:r>
      <w:r w:rsidR="00893077" w:rsidRPr="00257200">
        <w:rPr>
          <w:rFonts w:hint="eastAsia"/>
          <w:lang w:eastAsia="zh-TW"/>
        </w:rPr>
        <w:t>)</w:t>
      </w:r>
      <w:r w:rsidRPr="00257200">
        <w:rPr>
          <w:rFonts w:hint="eastAsia"/>
          <w:lang w:eastAsia="zh-TW"/>
        </w:rPr>
        <w:t>：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2"/>
        <w:gridCol w:w="4111"/>
        <w:gridCol w:w="2387"/>
        <w:tblGridChange w:id="35">
          <w:tblGrid>
            <w:gridCol w:w="2142"/>
            <w:gridCol w:w="4111"/>
            <w:gridCol w:w="2387"/>
          </w:tblGrid>
        </w:tblGridChange>
      </w:tblGrid>
      <w:tr w:rsidR="004F1CD7" w:rsidRPr="00257200" w:rsidTr="009A54D4">
        <w:tc>
          <w:tcPr>
            <w:tcW w:w="2142" w:type="dxa"/>
          </w:tcPr>
          <w:p w:rsidR="004F1CD7" w:rsidRPr="00257200" w:rsidRDefault="004F1CD7" w:rsidP="002B1AD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257200"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4111" w:type="dxa"/>
          </w:tcPr>
          <w:p w:rsidR="004F1CD7" w:rsidRPr="00257200" w:rsidRDefault="004F1CD7" w:rsidP="002B1AD5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257200"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87" w:type="dxa"/>
          </w:tcPr>
          <w:p w:rsidR="004F1CD7" w:rsidRPr="00257200" w:rsidRDefault="004F1CD7" w:rsidP="002B1AD5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</w:p>
        </w:tc>
      </w:tr>
      <w:tr w:rsidR="004F1CD7" w:rsidRPr="00257200" w:rsidTr="009A54D4">
        <w:tc>
          <w:tcPr>
            <w:tcW w:w="2142" w:type="dxa"/>
          </w:tcPr>
          <w:p w:rsidR="004F1CD7" w:rsidRPr="00257200" w:rsidRDefault="004F1CD7" w:rsidP="002B1AD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257200">
              <w:rPr>
                <w:rFonts w:hint="eastAsia"/>
                <w:lang w:eastAsia="zh-TW"/>
              </w:rPr>
              <w:t>受理編號</w:t>
            </w:r>
          </w:p>
        </w:tc>
        <w:tc>
          <w:tcPr>
            <w:tcW w:w="4111" w:type="dxa"/>
          </w:tcPr>
          <w:p w:rsidR="004F1CD7" w:rsidRPr="00257200" w:rsidRDefault="008A0FCD" w:rsidP="002B1A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257200">
              <w:rPr>
                <w:rFonts w:hint="eastAsia"/>
                <w:bCs/>
                <w:lang w:eastAsia="zh-TW"/>
              </w:rPr>
              <w:t>DTAAK001.</w:t>
            </w:r>
            <w:r w:rsidR="005A2A01" w:rsidRPr="00257200">
              <w:rPr>
                <w:rFonts w:hint="eastAsia"/>
                <w:bCs/>
                <w:lang w:eastAsia="zh-TW"/>
              </w:rPr>
              <w:t>新受理編號</w:t>
            </w:r>
            <w:r w:rsidR="00804B5B" w:rsidRPr="00257200">
              <w:rPr>
                <w:rFonts w:hint="eastAsia"/>
                <w:bCs/>
                <w:lang w:eastAsia="zh-TW"/>
              </w:rPr>
              <w:t>(</w:t>
            </w:r>
            <w:r w:rsidR="008B383E" w:rsidRPr="00257200">
              <w:rPr>
                <w:rFonts w:hint="eastAsia"/>
                <w:bCs/>
                <w:lang w:eastAsia="zh-TW"/>
              </w:rPr>
              <w:t>PROC_APLY_NO</w:t>
            </w:r>
            <w:r w:rsidR="00804B5B" w:rsidRPr="00257200">
              <w:rPr>
                <w:rFonts w:hint="eastAsia"/>
                <w:bCs/>
                <w:lang w:eastAsia="zh-TW"/>
              </w:rPr>
              <w:t>)</w:t>
            </w:r>
          </w:p>
        </w:tc>
        <w:tc>
          <w:tcPr>
            <w:tcW w:w="2387" w:type="dxa"/>
          </w:tcPr>
          <w:p w:rsidR="004F1CD7" w:rsidRPr="00257200" w:rsidRDefault="004F1CD7" w:rsidP="002B1A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4F1CD7" w:rsidRPr="00257200" w:rsidTr="009A54D4">
        <w:tc>
          <w:tcPr>
            <w:tcW w:w="2142" w:type="dxa"/>
          </w:tcPr>
          <w:p w:rsidR="004F1CD7" w:rsidRPr="00257200" w:rsidRDefault="004F1CD7" w:rsidP="002B1AD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257200">
              <w:rPr>
                <w:rFonts w:hint="eastAsia"/>
                <w:lang w:eastAsia="zh-TW"/>
              </w:rPr>
              <w:t>受理單位</w:t>
            </w:r>
          </w:p>
        </w:tc>
        <w:tc>
          <w:tcPr>
            <w:tcW w:w="4111" w:type="dxa"/>
          </w:tcPr>
          <w:p w:rsidR="004F1CD7" w:rsidRPr="00257200" w:rsidRDefault="00727833" w:rsidP="002B1A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257200">
              <w:rPr>
                <w:rFonts w:hint="eastAsia"/>
                <w:bCs/>
                <w:lang w:eastAsia="zh-TW"/>
              </w:rPr>
              <w:t>DTAAK001.</w:t>
            </w:r>
            <w:r w:rsidR="00494E3D" w:rsidRPr="00257200">
              <w:rPr>
                <w:rFonts w:hint="eastAsia"/>
                <w:bCs/>
                <w:lang w:eastAsia="zh-TW"/>
              </w:rPr>
              <w:t>單位代號</w:t>
            </w:r>
            <w:r w:rsidR="00804B5B" w:rsidRPr="00257200">
              <w:rPr>
                <w:rFonts w:hint="eastAsia"/>
                <w:bCs/>
                <w:lang w:eastAsia="zh-TW"/>
              </w:rPr>
              <w:t>(</w:t>
            </w:r>
            <w:r w:rsidR="008B383E" w:rsidRPr="00257200">
              <w:rPr>
                <w:rFonts w:hint="eastAsia"/>
                <w:bCs/>
                <w:lang w:eastAsia="zh-TW"/>
              </w:rPr>
              <w:t>APLY_DIV_NO</w:t>
            </w:r>
            <w:r w:rsidR="00804B5B" w:rsidRPr="00257200">
              <w:rPr>
                <w:rFonts w:hint="eastAsia"/>
                <w:bCs/>
                <w:lang w:eastAsia="zh-TW"/>
              </w:rPr>
              <w:t>)</w:t>
            </w:r>
          </w:p>
        </w:tc>
        <w:tc>
          <w:tcPr>
            <w:tcW w:w="2387" w:type="dxa"/>
          </w:tcPr>
          <w:p w:rsidR="004F1CD7" w:rsidRPr="00257200" w:rsidRDefault="004F1CD7" w:rsidP="002B1A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4F1CD7" w:rsidRPr="00257200" w:rsidTr="009A54D4">
        <w:tc>
          <w:tcPr>
            <w:tcW w:w="2142" w:type="dxa"/>
          </w:tcPr>
          <w:p w:rsidR="004F1CD7" w:rsidRPr="00257200" w:rsidRDefault="004F1CD7" w:rsidP="002B1AD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257200">
              <w:rPr>
                <w:rFonts w:hint="eastAsia"/>
                <w:lang w:eastAsia="zh-TW"/>
              </w:rPr>
              <w:t>受理單位中文</w:t>
            </w:r>
          </w:p>
        </w:tc>
        <w:tc>
          <w:tcPr>
            <w:tcW w:w="4111" w:type="dxa"/>
          </w:tcPr>
          <w:p w:rsidR="004F1CD7" w:rsidRPr="00257200" w:rsidRDefault="00727833" w:rsidP="00585A6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257200">
              <w:rPr>
                <w:rFonts w:hint="eastAsia"/>
                <w:bCs/>
                <w:lang w:eastAsia="zh-TW"/>
              </w:rPr>
              <w:t>DTAAK001.</w:t>
            </w:r>
            <w:r w:rsidR="00585A68" w:rsidRPr="00257200">
              <w:t>單位中文</w:t>
            </w:r>
            <w:r w:rsidR="00804B5B" w:rsidRPr="00257200">
              <w:rPr>
                <w:rFonts w:hint="eastAsia"/>
                <w:lang w:eastAsia="zh-TW"/>
              </w:rPr>
              <w:t>(</w:t>
            </w:r>
            <w:r w:rsidR="008B383E" w:rsidRPr="00257200">
              <w:rPr>
                <w:rFonts w:hint="eastAsia"/>
                <w:bCs/>
                <w:lang w:eastAsia="zh-TW"/>
              </w:rPr>
              <w:t>APLY_DIV_NAME</w:t>
            </w:r>
            <w:r w:rsidR="00804B5B" w:rsidRPr="00257200">
              <w:rPr>
                <w:rFonts w:hint="eastAsia"/>
                <w:bCs/>
                <w:lang w:eastAsia="zh-TW"/>
              </w:rPr>
              <w:t>)</w:t>
            </w:r>
          </w:p>
        </w:tc>
        <w:tc>
          <w:tcPr>
            <w:tcW w:w="2387" w:type="dxa"/>
          </w:tcPr>
          <w:p w:rsidR="004F1CD7" w:rsidRPr="00257200" w:rsidRDefault="004F1CD7" w:rsidP="002B1A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4F1CD7" w:rsidRPr="00257200" w:rsidTr="009A54D4">
        <w:tc>
          <w:tcPr>
            <w:tcW w:w="2142" w:type="dxa"/>
          </w:tcPr>
          <w:p w:rsidR="004F1CD7" w:rsidRPr="00257200" w:rsidRDefault="004F1CD7" w:rsidP="002B1AD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257200">
              <w:rPr>
                <w:rFonts w:hint="eastAsia"/>
                <w:lang w:eastAsia="zh-TW"/>
              </w:rPr>
              <w:t>受理日期</w:t>
            </w:r>
          </w:p>
        </w:tc>
        <w:tc>
          <w:tcPr>
            <w:tcW w:w="4111" w:type="dxa"/>
          </w:tcPr>
          <w:p w:rsidR="004F1CD7" w:rsidRPr="00257200" w:rsidRDefault="00727833" w:rsidP="002B1A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257200">
              <w:rPr>
                <w:rFonts w:hint="eastAsia"/>
                <w:bCs/>
                <w:lang w:eastAsia="zh-TW"/>
              </w:rPr>
              <w:t>DTAAK001.</w:t>
            </w:r>
            <w:r w:rsidR="003E5BFC" w:rsidRPr="00257200">
              <w:rPr>
                <w:rFonts w:hint="eastAsia"/>
                <w:bCs/>
                <w:lang w:eastAsia="zh-TW"/>
              </w:rPr>
              <w:t>輸入日期</w:t>
            </w:r>
            <w:r w:rsidR="00804B5B" w:rsidRPr="00257200">
              <w:rPr>
                <w:rFonts w:hint="eastAsia"/>
                <w:bCs/>
                <w:lang w:eastAsia="zh-TW"/>
              </w:rPr>
              <w:t>(</w:t>
            </w:r>
            <w:r w:rsidR="008B383E" w:rsidRPr="00257200">
              <w:rPr>
                <w:rFonts w:hint="eastAsia"/>
                <w:bCs/>
                <w:lang w:eastAsia="zh-TW"/>
              </w:rPr>
              <w:t>INPUT_DATE</w:t>
            </w:r>
            <w:r w:rsidR="00804B5B" w:rsidRPr="00257200">
              <w:rPr>
                <w:rFonts w:hint="eastAsia"/>
                <w:bCs/>
                <w:lang w:eastAsia="zh-TW"/>
              </w:rPr>
              <w:t>)</w:t>
            </w:r>
          </w:p>
        </w:tc>
        <w:tc>
          <w:tcPr>
            <w:tcW w:w="2387" w:type="dxa"/>
          </w:tcPr>
          <w:p w:rsidR="004F1CD7" w:rsidRPr="00257200" w:rsidRDefault="00DF6642" w:rsidP="002B1A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257200">
              <w:rPr>
                <w:rFonts w:hint="eastAsia"/>
                <w:bCs/>
                <w:lang w:eastAsia="zh-TW"/>
              </w:rPr>
              <w:t>格式</w:t>
            </w:r>
            <w:r w:rsidR="009C51A2" w:rsidRPr="00257200">
              <w:rPr>
                <w:rFonts w:hint="eastAsia"/>
                <w:bCs/>
                <w:lang w:eastAsia="zh-TW"/>
              </w:rPr>
              <w:t>民國</w:t>
            </w:r>
            <w:r w:rsidR="007173E4" w:rsidRPr="00257200">
              <w:rPr>
                <w:rFonts w:hint="eastAsia"/>
                <w:bCs/>
                <w:lang w:eastAsia="zh-TW"/>
              </w:rPr>
              <w:t>年</w:t>
            </w:r>
            <w:r w:rsidRPr="00257200">
              <w:rPr>
                <w:rFonts w:hint="eastAsia"/>
                <w:bCs/>
                <w:lang w:eastAsia="zh-TW"/>
              </w:rPr>
              <w:t>YYYMMDD</w:t>
            </w:r>
          </w:p>
        </w:tc>
      </w:tr>
      <w:tr w:rsidR="004F1CD7" w:rsidRPr="00257200" w:rsidTr="009A54D4">
        <w:tc>
          <w:tcPr>
            <w:tcW w:w="2142" w:type="dxa"/>
          </w:tcPr>
          <w:p w:rsidR="004F1CD7" w:rsidRPr="00257200" w:rsidRDefault="004F1CD7" w:rsidP="002B1AD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257200">
              <w:rPr>
                <w:rFonts w:hint="eastAsia"/>
                <w:lang w:eastAsia="zh-TW"/>
              </w:rPr>
              <w:t>事故者姓名</w:t>
            </w:r>
          </w:p>
        </w:tc>
        <w:tc>
          <w:tcPr>
            <w:tcW w:w="4111" w:type="dxa"/>
          </w:tcPr>
          <w:p w:rsidR="004F1CD7" w:rsidRPr="00257200" w:rsidRDefault="00727833" w:rsidP="00B65D1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257200">
              <w:rPr>
                <w:rFonts w:hint="eastAsia"/>
                <w:bCs/>
                <w:lang w:eastAsia="zh-TW"/>
              </w:rPr>
              <w:t>DTAAK001.</w:t>
            </w:r>
            <w:r w:rsidR="00B65D12" w:rsidRPr="00257200">
              <w:rPr>
                <w:rFonts w:hint="eastAsia"/>
                <w:bCs/>
                <w:lang w:eastAsia="zh-TW"/>
              </w:rPr>
              <w:t>被保人姓名</w:t>
            </w:r>
            <w:r w:rsidR="00804B5B" w:rsidRPr="00257200">
              <w:rPr>
                <w:rFonts w:hint="eastAsia"/>
                <w:bCs/>
                <w:lang w:eastAsia="zh-TW"/>
              </w:rPr>
              <w:t>(</w:t>
            </w:r>
            <w:r w:rsidR="00B65D12" w:rsidRPr="00257200">
              <w:rPr>
                <w:rFonts w:hint="eastAsia"/>
                <w:lang w:eastAsia="zh-TW"/>
              </w:rPr>
              <w:t>INSD_NAME</w:t>
            </w:r>
            <w:r w:rsidR="00804B5B" w:rsidRPr="00257200">
              <w:rPr>
                <w:rFonts w:hint="eastAsia"/>
                <w:lang w:eastAsia="zh-TW"/>
              </w:rPr>
              <w:t>)</w:t>
            </w:r>
          </w:p>
        </w:tc>
        <w:tc>
          <w:tcPr>
            <w:tcW w:w="2387" w:type="dxa"/>
          </w:tcPr>
          <w:p w:rsidR="004F1CD7" w:rsidRPr="00257200" w:rsidRDefault="004F1CD7" w:rsidP="002B1A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4F1CD7" w:rsidRPr="00257200" w:rsidTr="009A54D4">
        <w:tc>
          <w:tcPr>
            <w:tcW w:w="2142" w:type="dxa"/>
          </w:tcPr>
          <w:p w:rsidR="004F1CD7" w:rsidRPr="00257200" w:rsidRDefault="004F1CD7" w:rsidP="002B1AD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257200">
              <w:rPr>
                <w:rFonts w:hint="eastAsia"/>
                <w:lang w:eastAsia="zh-TW"/>
              </w:rPr>
              <w:t>核賠人員</w:t>
            </w:r>
          </w:p>
        </w:tc>
        <w:tc>
          <w:tcPr>
            <w:tcW w:w="4111" w:type="dxa"/>
          </w:tcPr>
          <w:p w:rsidR="004F1CD7" w:rsidRPr="00257200" w:rsidRDefault="00727833" w:rsidP="002B1A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257200">
              <w:rPr>
                <w:rFonts w:hint="eastAsia"/>
                <w:bCs/>
                <w:lang w:eastAsia="zh-TW"/>
              </w:rPr>
              <w:t>DTAAK001.</w:t>
            </w:r>
            <w:r w:rsidR="009E17ED" w:rsidRPr="00257200">
              <w:rPr>
                <w:rFonts w:hint="eastAsia"/>
                <w:bCs/>
                <w:lang w:eastAsia="zh-TW"/>
              </w:rPr>
              <w:t>受理人員姓名</w:t>
            </w:r>
            <w:r w:rsidR="00804B5B" w:rsidRPr="00257200">
              <w:rPr>
                <w:rFonts w:hint="eastAsia"/>
                <w:bCs/>
                <w:lang w:eastAsia="zh-TW"/>
              </w:rPr>
              <w:t>(</w:t>
            </w:r>
            <w:r w:rsidR="009E17ED" w:rsidRPr="00257200">
              <w:rPr>
                <w:rFonts w:hint="eastAsia"/>
                <w:bCs/>
                <w:lang w:eastAsia="zh-TW"/>
              </w:rPr>
              <w:t>APLY_NAME</w:t>
            </w:r>
            <w:r w:rsidR="00804B5B" w:rsidRPr="00257200">
              <w:rPr>
                <w:rFonts w:hint="eastAsia"/>
                <w:bCs/>
                <w:lang w:eastAsia="zh-TW"/>
              </w:rPr>
              <w:t>)</w:t>
            </w:r>
          </w:p>
        </w:tc>
        <w:tc>
          <w:tcPr>
            <w:tcW w:w="2387" w:type="dxa"/>
          </w:tcPr>
          <w:p w:rsidR="004F1CD7" w:rsidRPr="00257200" w:rsidRDefault="004F1CD7" w:rsidP="002B1A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4F1CD7" w:rsidRPr="00257200" w:rsidTr="009A54D4">
        <w:tc>
          <w:tcPr>
            <w:tcW w:w="2142" w:type="dxa"/>
          </w:tcPr>
          <w:p w:rsidR="004F1CD7" w:rsidRPr="00257200" w:rsidRDefault="004F1CD7" w:rsidP="002B1AD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257200">
              <w:rPr>
                <w:rFonts w:hint="eastAsia"/>
                <w:lang w:eastAsia="zh-TW"/>
              </w:rPr>
              <w:t>理賠進度</w:t>
            </w:r>
          </w:p>
        </w:tc>
        <w:tc>
          <w:tcPr>
            <w:tcW w:w="4111" w:type="dxa"/>
          </w:tcPr>
          <w:p w:rsidR="004F1CD7" w:rsidRPr="00257200" w:rsidRDefault="00246EA7" w:rsidP="002B1A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257200">
              <w:rPr>
                <w:rFonts w:hint="eastAsia"/>
                <w:bCs/>
                <w:lang w:eastAsia="zh-TW"/>
              </w:rPr>
              <w:t>以</w:t>
            </w:r>
            <w:r w:rsidR="00727833" w:rsidRPr="00257200">
              <w:rPr>
                <w:rFonts w:hint="eastAsia"/>
                <w:bCs/>
                <w:lang w:eastAsia="zh-TW"/>
              </w:rPr>
              <w:t>DTAAK001.</w:t>
            </w:r>
            <w:r w:rsidR="001D44D8" w:rsidRPr="00257200">
              <w:rPr>
                <w:rFonts w:hint="eastAsia"/>
                <w:bCs/>
                <w:lang w:eastAsia="zh-TW"/>
              </w:rPr>
              <w:t>受理進度</w:t>
            </w:r>
            <w:r w:rsidR="00804B5B" w:rsidRPr="00257200">
              <w:rPr>
                <w:rFonts w:hint="eastAsia"/>
                <w:bCs/>
                <w:lang w:eastAsia="zh-TW"/>
              </w:rPr>
              <w:t>(</w:t>
            </w:r>
            <w:r w:rsidR="001D44D8" w:rsidRPr="00257200">
              <w:rPr>
                <w:rFonts w:hint="eastAsia"/>
                <w:bCs/>
                <w:lang w:eastAsia="zh-TW"/>
              </w:rPr>
              <w:t>APLY_STS</w:t>
            </w:r>
            <w:r w:rsidR="00804B5B" w:rsidRPr="00257200">
              <w:rPr>
                <w:rFonts w:hint="eastAsia"/>
                <w:bCs/>
                <w:lang w:eastAsia="zh-TW"/>
              </w:rPr>
              <w:t>)</w:t>
            </w:r>
            <w:r w:rsidRPr="00257200">
              <w:rPr>
                <w:rFonts w:hint="eastAsia"/>
                <w:bCs/>
                <w:lang w:eastAsia="zh-TW"/>
              </w:rPr>
              <w:t>取得代碼中文</w:t>
            </w:r>
          </w:p>
        </w:tc>
        <w:tc>
          <w:tcPr>
            <w:tcW w:w="2387" w:type="dxa"/>
          </w:tcPr>
          <w:p w:rsidR="004F1CD7" w:rsidRPr="00257200" w:rsidRDefault="00B47370" w:rsidP="002B1A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257200">
              <w:rPr>
                <w:rFonts w:hint="eastAsia"/>
                <w:bCs/>
                <w:lang w:eastAsia="zh-TW"/>
              </w:rPr>
              <w:t>代碼系統：</w:t>
            </w:r>
            <w:r w:rsidRPr="00257200">
              <w:rPr>
                <w:rFonts w:hint="eastAsia"/>
                <w:bCs/>
                <w:lang w:eastAsia="zh-TW"/>
              </w:rPr>
              <w:t>AA</w:t>
            </w:r>
          </w:p>
          <w:p w:rsidR="00B47370" w:rsidRPr="00257200" w:rsidRDefault="00B47370" w:rsidP="002B1A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257200">
              <w:rPr>
                <w:rFonts w:hint="eastAsia"/>
                <w:bCs/>
                <w:lang w:eastAsia="zh-TW"/>
              </w:rPr>
              <w:t>代碼：</w:t>
            </w:r>
            <w:r w:rsidRPr="00257200">
              <w:rPr>
                <w:rFonts w:hint="eastAsia"/>
                <w:bCs/>
                <w:lang w:eastAsia="zh-TW"/>
              </w:rPr>
              <w:t>APLY_STS</w:t>
            </w:r>
          </w:p>
        </w:tc>
      </w:tr>
      <w:tr w:rsidR="006703B4" w:rsidRPr="00257200" w:rsidTr="00804B5B">
        <w:tc>
          <w:tcPr>
            <w:tcW w:w="2142" w:type="dxa"/>
          </w:tcPr>
          <w:p w:rsidR="006703B4" w:rsidRPr="00257200" w:rsidRDefault="006703B4" w:rsidP="002B1AD5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 w:rsidRPr="00257200">
              <w:rPr>
                <w:rFonts w:hint="eastAsia"/>
                <w:lang w:eastAsia="zh-TW"/>
              </w:rPr>
              <w:t>案件層級</w:t>
            </w:r>
          </w:p>
        </w:tc>
        <w:tc>
          <w:tcPr>
            <w:tcW w:w="4111" w:type="dxa"/>
          </w:tcPr>
          <w:p w:rsidR="006703B4" w:rsidRPr="00257200" w:rsidRDefault="006703B4" w:rsidP="002B1A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257200">
              <w:rPr>
                <w:rFonts w:hint="eastAsia"/>
                <w:bCs/>
                <w:lang w:eastAsia="zh-TW"/>
              </w:rPr>
              <w:t>空白</w:t>
            </w:r>
          </w:p>
        </w:tc>
        <w:tc>
          <w:tcPr>
            <w:tcW w:w="2387" w:type="dxa"/>
          </w:tcPr>
          <w:p w:rsidR="006703B4" w:rsidRPr="00257200" w:rsidRDefault="006703B4" w:rsidP="002B1AD5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5F7FBD" w:rsidRPr="00257200" w:rsidRDefault="005F7FBD" w:rsidP="005F7FBD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bCs/>
          <w:lang w:eastAsia="zh-TW"/>
        </w:rPr>
      </w:pPr>
      <w:r w:rsidRPr="00257200">
        <w:rPr>
          <w:rFonts w:hint="eastAsia"/>
          <w:b/>
          <w:bCs/>
          <w:lang w:eastAsia="zh-TW"/>
        </w:rPr>
        <w:t>改派</w:t>
      </w:r>
    </w:p>
    <w:p w:rsidR="005F7FBD" w:rsidRPr="00257200" w:rsidRDefault="005F7FBD" w:rsidP="005F7FB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257200">
        <w:rPr>
          <w:rFonts w:hint="eastAsia"/>
          <w:lang w:eastAsia="zh-TW"/>
        </w:rPr>
        <w:t>顯示</w:t>
      </w:r>
      <w:r w:rsidRPr="00257200">
        <w:rPr>
          <w:rFonts w:hint="eastAsia"/>
          <w:lang w:eastAsia="zh-TW"/>
        </w:rPr>
        <w:t xml:space="preserve"> alert</w:t>
      </w:r>
      <w:r w:rsidRPr="00257200">
        <w:rPr>
          <w:rFonts w:hint="eastAsia"/>
          <w:lang w:eastAsia="zh-TW"/>
        </w:rPr>
        <w:t>視窗</w:t>
      </w:r>
      <w:r w:rsidRPr="00257200">
        <w:rPr>
          <w:rFonts w:hint="eastAsia"/>
          <w:lang w:eastAsia="zh-TW"/>
        </w:rPr>
        <w:t xml:space="preserve"> </w:t>
      </w:r>
    </w:p>
    <w:p w:rsidR="008E2A7A" w:rsidRPr="00257200" w:rsidRDefault="005F7FBD" w:rsidP="0022076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257200">
        <w:rPr>
          <w:rFonts w:hint="eastAsia"/>
          <w:lang w:eastAsia="zh-TW"/>
        </w:rPr>
        <w:t>訊息：</w:t>
      </w:r>
      <w:r w:rsidRPr="00257200">
        <w:rPr>
          <w:lang w:eastAsia="zh-TW"/>
        </w:rPr>
        <w:t>’</w:t>
      </w:r>
      <w:r w:rsidRPr="00257200">
        <w:rPr>
          <w:rFonts w:hint="eastAsia"/>
          <w:lang w:eastAsia="zh-TW"/>
        </w:rPr>
        <w:t>確定將</w:t>
      </w:r>
      <w:r w:rsidRPr="00257200">
        <w:rPr>
          <w:lang w:eastAsia="zh-TW"/>
        </w:rPr>
        <w:t>’</w:t>
      </w:r>
      <w:r w:rsidRPr="00257200">
        <w:rPr>
          <w:rFonts w:hint="eastAsia"/>
          <w:lang w:eastAsia="zh-TW"/>
        </w:rPr>
        <w:t xml:space="preserve"> + </w:t>
      </w:r>
      <w:r w:rsidRPr="00257200">
        <w:rPr>
          <w:rFonts w:hint="eastAsia"/>
          <w:lang w:eastAsia="zh-TW"/>
        </w:rPr>
        <w:t>選取之處理人員姓名</w:t>
      </w:r>
      <w:r w:rsidRPr="00257200">
        <w:rPr>
          <w:rFonts w:hint="eastAsia"/>
          <w:lang w:eastAsia="zh-TW"/>
        </w:rPr>
        <w:t xml:space="preserve"> + </w:t>
      </w:r>
      <w:r w:rsidRPr="00257200">
        <w:rPr>
          <w:lang w:eastAsia="zh-TW"/>
        </w:rPr>
        <w:t>‘</w:t>
      </w:r>
      <w:r w:rsidRPr="00257200">
        <w:rPr>
          <w:rFonts w:hint="eastAsia"/>
          <w:lang w:eastAsia="zh-TW"/>
        </w:rPr>
        <w:t>之件共</w:t>
      </w:r>
      <w:r w:rsidRPr="00257200">
        <w:rPr>
          <w:lang w:eastAsia="zh-TW"/>
        </w:rPr>
        <w:t>’</w:t>
      </w:r>
      <w:r w:rsidRPr="00257200">
        <w:rPr>
          <w:rFonts w:hint="eastAsia"/>
          <w:lang w:eastAsia="zh-TW"/>
        </w:rPr>
        <w:t xml:space="preserve">+ </w:t>
      </w:r>
      <w:r w:rsidRPr="00257200">
        <w:rPr>
          <w:rFonts w:hint="eastAsia"/>
          <w:lang w:eastAsia="zh-TW"/>
        </w:rPr>
        <w:t>選取之件數總和</w:t>
      </w:r>
      <w:r w:rsidRPr="00257200">
        <w:rPr>
          <w:rFonts w:hint="eastAsia"/>
          <w:lang w:eastAsia="zh-TW"/>
        </w:rPr>
        <w:t xml:space="preserve"> + </w:t>
      </w:r>
      <w:r w:rsidRPr="00257200">
        <w:rPr>
          <w:lang w:eastAsia="zh-TW"/>
        </w:rPr>
        <w:t>‘</w:t>
      </w:r>
      <w:r w:rsidRPr="00257200">
        <w:rPr>
          <w:rFonts w:hint="eastAsia"/>
          <w:lang w:eastAsia="zh-TW"/>
        </w:rPr>
        <w:t>改派為</w:t>
      </w:r>
      <w:r w:rsidRPr="00257200">
        <w:rPr>
          <w:lang w:eastAsia="zh-TW"/>
        </w:rPr>
        <w:t>’</w:t>
      </w:r>
      <w:r w:rsidRPr="00257200">
        <w:rPr>
          <w:rFonts w:hint="eastAsia"/>
          <w:lang w:eastAsia="zh-TW"/>
        </w:rPr>
        <w:t xml:space="preserve"> +</w:t>
      </w:r>
      <w:r w:rsidRPr="00257200">
        <w:rPr>
          <w:rFonts w:hint="eastAsia"/>
          <w:lang w:eastAsia="zh-TW"/>
        </w:rPr>
        <w:t>選取之改派人員姓名</w:t>
      </w:r>
      <w:r w:rsidRPr="00257200">
        <w:rPr>
          <w:rFonts w:hint="eastAsia"/>
          <w:lang w:eastAsia="zh-TW"/>
        </w:rPr>
        <w:t xml:space="preserve"> +</w:t>
      </w:r>
      <w:r w:rsidRPr="00257200">
        <w:rPr>
          <w:lang w:eastAsia="zh-TW"/>
        </w:rPr>
        <w:t>’</w:t>
      </w:r>
      <w:r w:rsidRPr="00257200">
        <w:rPr>
          <w:rFonts w:hint="eastAsia"/>
          <w:lang w:eastAsia="zh-TW"/>
        </w:rPr>
        <w:t>?</w:t>
      </w:r>
      <w:r w:rsidRPr="00257200">
        <w:rPr>
          <w:lang w:eastAsia="zh-TW"/>
        </w:rPr>
        <w:t>’</w:t>
      </w:r>
    </w:p>
    <w:p w:rsidR="00067559" w:rsidRPr="00257200" w:rsidRDefault="00067559" w:rsidP="0006755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257200">
        <w:rPr>
          <w:rFonts w:hint="eastAsia"/>
          <w:bCs/>
          <w:lang w:eastAsia="zh-TW"/>
        </w:rPr>
        <w:t>取得核賠人員等級：</w:t>
      </w:r>
    </w:p>
    <w:p w:rsidR="00067559" w:rsidRPr="00257200" w:rsidRDefault="00067559" w:rsidP="0006755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257200">
        <w:rPr>
          <w:rFonts w:hint="eastAsia"/>
          <w:bCs/>
          <w:lang w:eastAsia="zh-TW"/>
        </w:rPr>
        <w:t xml:space="preserve">READ DTAAD020 BY </w:t>
      </w:r>
      <w:r w:rsidRPr="00257200">
        <w:rPr>
          <w:rFonts w:hint="eastAsia"/>
          <w:bCs/>
          <w:lang w:eastAsia="zh-TW"/>
        </w:rPr>
        <w:t>改派人員</w:t>
      </w:r>
      <w:r w:rsidRPr="00257200">
        <w:rPr>
          <w:rFonts w:hint="eastAsia"/>
          <w:bCs/>
          <w:lang w:eastAsia="zh-TW"/>
        </w:rPr>
        <w:t xml:space="preserve">ID GET </w:t>
      </w:r>
      <w:r w:rsidRPr="00257200">
        <w:rPr>
          <w:rFonts w:hint="eastAsia"/>
          <w:bCs/>
          <w:lang w:eastAsia="zh-TW"/>
        </w:rPr>
        <w:t>核賠人員等級。</w:t>
      </w:r>
    </w:p>
    <w:p w:rsidR="00067559" w:rsidRPr="00257200" w:rsidRDefault="00067559" w:rsidP="0006755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257200">
        <w:rPr>
          <w:rFonts w:hint="eastAsia"/>
          <w:bCs/>
          <w:lang w:eastAsia="zh-TW"/>
        </w:rPr>
        <w:t xml:space="preserve">IF </w:t>
      </w:r>
      <w:r w:rsidRPr="00257200">
        <w:rPr>
          <w:rFonts w:hint="eastAsia"/>
          <w:bCs/>
          <w:lang w:eastAsia="zh-TW"/>
        </w:rPr>
        <w:t>查無資料，顯示</w:t>
      </w:r>
      <w:r w:rsidRPr="00257200">
        <w:rPr>
          <w:bCs/>
          <w:lang w:eastAsia="zh-TW"/>
        </w:rPr>
        <w:t>’</w:t>
      </w:r>
      <w:r w:rsidRPr="00257200">
        <w:rPr>
          <w:rFonts w:hint="eastAsia"/>
          <w:bCs/>
          <w:lang w:eastAsia="zh-TW"/>
        </w:rPr>
        <w:t>該改派人員核賠人員等級尚未設定，請先進行核賠人員等級設定</w:t>
      </w:r>
      <w:r w:rsidRPr="00257200">
        <w:rPr>
          <w:bCs/>
          <w:lang w:eastAsia="zh-TW"/>
        </w:rPr>
        <w:t>’</w:t>
      </w:r>
      <w:r w:rsidRPr="00257200">
        <w:rPr>
          <w:rFonts w:hint="eastAsia"/>
          <w:bCs/>
          <w:lang w:eastAsia="zh-TW"/>
        </w:rPr>
        <w:t>。</w:t>
      </w:r>
    </w:p>
    <w:p w:rsidR="00067559" w:rsidRPr="00257200" w:rsidRDefault="00067559" w:rsidP="0006755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bCs/>
          <w:lang w:eastAsia="zh-TW"/>
        </w:rPr>
      </w:pPr>
      <w:r w:rsidRPr="00257200">
        <w:rPr>
          <w:rFonts w:hint="eastAsia"/>
          <w:bCs/>
          <w:lang w:eastAsia="zh-TW"/>
        </w:rPr>
        <w:t xml:space="preserve"> CALL AA_Util.checkCaseLevel (</w:t>
      </w:r>
      <w:r w:rsidRPr="00257200">
        <w:rPr>
          <w:rFonts w:hint="eastAsia"/>
          <w:bCs/>
          <w:lang w:eastAsia="zh-TW"/>
        </w:rPr>
        <w:t>案件層級</w:t>
      </w:r>
      <w:r w:rsidRPr="00257200">
        <w:rPr>
          <w:rFonts w:hint="eastAsia"/>
          <w:bCs/>
          <w:lang w:eastAsia="zh-TW"/>
        </w:rPr>
        <w:t>,</w:t>
      </w:r>
      <w:r w:rsidRPr="00257200">
        <w:rPr>
          <w:rFonts w:hint="eastAsia"/>
          <w:bCs/>
          <w:lang w:eastAsia="zh-TW"/>
        </w:rPr>
        <w:t>核賠人員等級</w:t>
      </w:r>
      <w:r w:rsidRPr="00257200">
        <w:rPr>
          <w:rFonts w:hint="eastAsia"/>
          <w:bCs/>
          <w:lang w:eastAsia="zh-TW"/>
        </w:rPr>
        <w:t>)</w:t>
      </w:r>
    </w:p>
    <w:p w:rsidR="00067559" w:rsidRPr="00257200" w:rsidRDefault="00067559" w:rsidP="00067559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257200">
        <w:rPr>
          <w:rFonts w:hint="eastAsia"/>
          <w:bCs/>
          <w:lang w:eastAsia="zh-TW"/>
        </w:rPr>
        <w:t>IF false</w:t>
      </w:r>
    </w:p>
    <w:p w:rsidR="00067559" w:rsidRPr="00257200" w:rsidRDefault="00067559" w:rsidP="0022076D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lang w:eastAsia="zh-TW"/>
        </w:rPr>
      </w:pPr>
      <w:r w:rsidRPr="00257200">
        <w:rPr>
          <w:rFonts w:hint="eastAsia"/>
          <w:bCs/>
          <w:lang w:eastAsia="zh-TW"/>
        </w:rPr>
        <w:t>顯示</w:t>
      </w:r>
      <w:r w:rsidRPr="00257200">
        <w:rPr>
          <w:bCs/>
          <w:lang w:eastAsia="zh-TW"/>
        </w:rPr>
        <w:t>’</w:t>
      </w:r>
      <w:r w:rsidRPr="00257200">
        <w:rPr>
          <w:rFonts w:hint="eastAsia"/>
          <w:bCs/>
          <w:lang w:eastAsia="zh-TW"/>
        </w:rPr>
        <w:t>案件層級</w:t>
      </w:r>
      <w:r w:rsidRPr="00257200">
        <w:rPr>
          <w:bCs/>
          <w:lang w:eastAsia="zh-TW"/>
        </w:rPr>
        <w:t>’</w:t>
      </w:r>
      <w:r w:rsidRPr="00257200">
        <w:rPr>
          <w:rFonts w:hint="eastAsia"/>
          <w:bCs/>
          <w:lang w:eastAsia="zh-TW"/>
        </w:rPr>
        <w:t>+$</w:t>
      </w:r>
      <w:r w:rsidRPr="00257200">
        <w:rPr>
          <w:rFonts w:hint="eastAsia"/>
          <w:bCs/>
          <w:lang w:eastAsia="zh-TW"/>
        </w:rPr>
        <w:t>案件層級</w:t>
      </w:r>
      <w:r w:rsidRPr="00257200">
        <w:rPr>
          <w:rFonts w:hint="eastAsia"/>
          <w:bCs/>
          <w:lang w:eastAsia="zh-TW"/>
        </w:rPr>
        <w:t>+</w:t>
      </w:r>
      <w:r w:rsidRPr="00257200">
        <w:rPr>
          <w:bCs/>
          <w:lang w:eastAsia="zh-TW"/>
        </w:rPr>
        <w:t>’</w:t>
      </w:r>
      <w:r w:rsidRPr="00257200">
        <w:rPr>
          <w:rFonts w:hint="eastAsia"/>
          <w:bCs/>
          <w:lang w:eastAsia="zh-TW"/>
        </w:rPr>
        <w:t>不得設定給核賠人員等級</w:t>
      </w:r>
      <w:r w:rsidRPr="00257200">
        <w:rPr>
          <w:bCs/>
          <w:lang w:eastAsia="zh-TW"/>
        </w:rPr>
        <w:t>’</w:t>
      </w:r>
      <w:r w:rsidRPr="00257200">
        <w:rPr>
          <w:rFonts w:hint="eastAsia"/>
          <w:bCs/>
          <w:lang w:eastAsia="zh-TW"/>
        </w:rPr>
        <w:t>+$</w:t>
      </w:r>
      <w:r w:rsidRPr="00257200">
        <w:rPr>
          <w:rFonts w:hint="eastAsia"/>
          <w:bCs/>
          <w:lang w:eastAsia="zh-TW"/>
        </w:rPr>
        <w:t>核賠人員等級。</w:t>
      </w:r>
    </w:p>
    <w:p w:rsidR="0022076D" w:rsidRPr="00257200" w:rsidRDefault="0022076D" w:rsidP="005F7FB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257200">
        <w:rPr>
          <w:rFonts w:hint="eastAsia"/>
          <w:lang w:eastAsia="zh-TW"/>
        </w:rPr>
        <w:t>更新</w:t>
      </w:r>
      <w:r w:rsidRPr="00257200">
        <w:rPr>
          <w:rFonts w:hint="eastAsia"/>
          <w:lang w:eastAsia="zh-TW"/>
        </w:rPr>
        <w:t>DTAAA001</w:t>
      </w:r>
      <w:r w:rsidRPr="00257200">
        <w:rPr>
          <w:rFonts w:hint="eastAsia"/>
          <w:lang w:eastAsia="zh-TW"/>
        </w:rPr>
        <w:t>：</w:t>
      </w:r>
    </w:p>
    <w:p w:rsidR="0022076D" w:rsidRPr="00257200" w:rsidRDefault="0022076D" w:rsidP="00B1139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257200">
        <w:rPr>
          <w:rFonts w:hint="eastAsia"/>
          <w:lang w:eastAsia="zh-TW"/>
        </w:rPr>
        <w:t xml:space="preserve">UPDATE DTAAA001 BY </w:t>
      </w:r>
      <w:r w:rsidRPr="00257200">
        <w:rPr>
          <w:rFonts w:hint="eastAsia"/>
          <w:lang w:eastAsia="zh-TW"/>
        </w:rPr>
        <w:t>受理編號</w:t>
      </w:r>
      <w:r w:rsidR="00B11390" w:rsidRPr="00257200">
        <w:rPr>
          <w:rFonts w:hint="eastAsia"/>
          <w:lang w:eastAsia="zh-TW"/>
        </w:rPr>
        <w:t xml:space="preserve"> set A SSIGNED_EMP_ID = </w:t>
      </w:r>
      <w:r w:rsidR="00B11390" w:rsidRPr="00257200">
        <w:rPr>
          <w:rFonts w:hint="eastAsia"/>
          <w:lang w:eastAsia="zh-TW"/>
        </w:rPr>
        <w:t>改派之人員</w:t>
      </w:r>
      <w:r w:rsidR="00B11390" w:rsidRPr="00257200">
        <w:rPr>
          <w:rFonts w:hint="eastAsia"/>
          <w:lang w:eastAsia="zh-TW"/>
        </w:rPr>
        <w:t>ID</w:t>
      </w:r>
      <w:r w:rsidR="00B11390" w:rsidRPr="00257200">
        <w:rPr>
          <w:rFonts w:hint="eastAsia"/>
          <w:lang w:eastAsia="zh-TW"/>
        </w:rPr>
        <w:t>，</w:t>
      </w:r>
      <w:r w:rsidR="00B11390" w:rsidRPr="00257200">
        <w:rPr>
          <w:rFonts w:hint="eastAsia"/>
          <w:lang w:eastAsia="zh-TW"/>
        </w:rPr>
        <w:t xml:space="preserve">ASSIGNED_EMP_NAME = </w:t>
      </w:r>
      <w:r w:rsidR="00B11390" w:rsidRPr="00257200">
        <w:rPr>
          <w:rFonts w:hint="eastAsia"/>
          <w:lang w:eastAsia="zh-TW"/>
        </w:rPr>
        <w:t>改派之人員姓名，</w:t>
      </w:r>
      <w:r w:rsidR="00B11390" w:rsidRPr="00257200">
        <w:rPr>
          <w:rFonts w:hint="eastAsia"/>
          <w:lang w:eastAsia="zh-TW"/>
        </w:rPr>
        <w:t xml:space="preserve">ASSIGNED_DIV =  </w:t>
      </w:r>
      <w:r w:rsidR="00B11390" w:rsidRPr="00257200">
        <w:rPr>
          <w:rStyle w:val="HTML"/>
          <w:rFonts w:ascii="新細明體" w:eastAsia="新細明體" w:hAnsi="新細明體" w:hint="eastAsia"/>
          <w:bCs/>
          <w:sz w:val="20"/>
          <w:szCs w:val="20"/>
          <w:lang w:eastAsia="zh-TW"/>
        </w:rPr>
        <w:t>改派之人員ID單位，</w:t>
      </w:r>
      <w:r w:rsidR="00B11390" w:rsidRPr="00257200">
        <w:rPr>
          <w:rFonts w:hint="eastAsia"/>
          <w:lang w:eastAsia="zh-TW"/>
        </w:rPr>
        <w:t xml:space="preserve">ASSIGNED_DIV_NAME =  </w:t>
      </w:r>
      <w:r w:rsidR="00B11390" w:rsidRPr="00257200">
        <w:rPr>
          <w:rStyle w:val="HTML"/>
          <w:rFonts w:ascii="新細明體" w:eastAsia="新細明體" w:hAnsi="新細明體" w:hint="eastAsia"/>
          <w:bCs/>
          <w:sz w:val="20"/>
          <w:szCs w:val="20"/>
          <w:lang w:eastAsia="zh-TW"/>
        </w:rPr>
        <w:t>改派之人員ID單位中文,</w:t>
      </w:r>
      <w:r w:rsidR="00B11390" w:rsidRPr="00257200">
        <w:rPr>
          <w:rFonts w:ascii="Arial" w:hAnsi="Arial" w:cs="Arial"/>
        </w:rPr>
        <w:t xml:space="preserve"> </w:t>
      </w:r>
      <w:r w:rsidR="00B11390" w:rsidRPr="00257200">
        <w:rPr>
          <w:rStyle w:val="style31"/>
        </w:rPr>
        <w:t>ASSIGNED_DATE</w:t>
      </w:r>
      <w:r w:rsidR="00B11390" w:rsidRPr="00257200">
        <w:rPr>
          <w:rFonts w:ascii="Arial" w:hAnsi="Arial" w:cs="Arial"/>
        </w:rPr>
        <w:t xml:space="preserve"> </w:t>
      </w:r>
      <w:r w:rsidR="00B11390" w:rsidRPr="00257200">
        <w:rPr>
          <w:rFonts w:ascii="Arial" w:hAnsi="Arial" w:cs="Arial" w:hint="eastAsia"/>
          <w:lang w:eastAsia="zh-TW"/>
        </w:rPr>
        <w:t xml:space="preserve">= </w:t>
      </w:r>
      <w:r w:rsidR="00B11390" w:rsidRPr="00257200">
        <w:rPr>
          <w:rFonts w:ascii="Arial" w:hAnsi="Arial" w:cs="Arial" w:hint="eastAsia"/>
          <w:lang w:eastAsia="zh-TW"/>
        </w:rPr>
        <w:t>交易時間</w:t>
      </w:r>
      <w:r w:rsidR="00B11390" w:rsidRPr="00257200">
        <w:rPr>
          <w:rFonts w:ascii="新細明體" w:hAnsi="新細明體" w:hint="eastAsia"/>
          <w:lang w:eastAsia="zh-TW"/>
        </w:rPr>
        <w:t>。</w:t>
      </w:r>
    </w:p>
    <w:p w:rsidR="002343AE" w:rsidRPr="00257200" w:rsidRDefault="002343AE" w:rsidP="0022076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257200">
        <w:rPr>
          <w:rFonts w:hint="eastAsia"/>
          <w:lang w:eastAsia="zh-TW"/>
        </w:rPr>
        <w:t xml:space="preserve">IF </w:t>
      </w:r>
      <w:r w:rsidRPr="00257200">
        <w:rPr>
          <w:rFonts w:hint="eastAsia"/>
          <w:lang w:eastAsia="zh-TW"/>
        </w:rPr>
        <w:t>理賠進度</w:t>
      </w:r>
      <w:r w:rsidRPr="00257200">
        <w:rPr>
          <w:rFonts w:hint="eastAsia"/>
          <w:lang w:eastAsia="zh-TW"/>
        </w:rPr>
        <w:t xml:space="preserve"> = </w:t>
      </w:r>
      <w:r w:rsidRPr="00257200">
        <w:rPr>
          <w:lang w:eastAsia="zh-TW"/>
        </w:rPr>
        <w:t>‘</w:t>
      </w:r>
      <w:r w:rsidRPr="00257200">
        <w:rPr>
          <w:rFonts w:hint="eastAsia"/>
          <w:lang w:eastAsia="zh-TW"/>
        </w:rPr>
        <w:t>核定</w:t>
      </w:r>
      <w:r w:rsidRPr="00257200">
        <w:rPr>
          <w:lang w:eastAsia="zh-TW"/>
        </w:rPr>
        <w:t>’</w:t>
      </w:r>
      <w:r w:rsidR="00D307B9" w:rsidRPr="00257200">
        <w:rPr>
          <w:rFonts w:hint="eastAsia"/>
          <w:lang w:eastAsia="zh-TW"/>
        </w:rPr>
        <w:t xml:space="preserve"> OR </w:t>
      </w:r>
      <w:r w:rsidR="00D307B9" w:rsidRPr="00257200">
        <w:rPr>
          <w:lang w:eastAsia="zh-TW"/>
        </w:rPr>
        <w:t>‘</w:t>
      </w:r>
      <w:r w:rsidR="00D307B9" w:rsidRPr="00257200">
        <w:rPr>
          <w:rFonts w:hint="eastAsia"/>
          <w:lang w:eastAsia="zh-TW"/>
        </w:rPr>
        <w:t>核付</w:t>
      </w:r>
      <w:r w:rsidR="00D307B9" w:rsidRPr="00257200">
        <w:rPr>
          <w:rFonts w:hint="eastAsia"/>
          <w:lang w:eastAsia="zh-TW"/>
        </w:rPr>
        <w:t>_</w:t>
      </w:r>
      <w:r w:rsidR="00D307B9" w:rsidRPr="00257200">
        <w:rPr>
          <w:rFonts w:hint="eastAsia"/>
          <w:lang w:eastAsia="zh-TW"/>
        </w:rPr>
        <w:t>理賠紀錄</w:t>
      </w:r>
      <w:r w:rsidR="00D307B9" w:rsidRPr="00257200">
        <w:rPr>
          <w:lang w:eastAsia="zh-TW"/>
        </w:rPr>
        <w:t>’</w:t>
      </w:r>
      <w:r w:rsidR="00D307B9" w:rsidRPr="00257200">
        <w:rPr>
          <w:rFonts w:hint="eastAsia"/>
          <w:lang w:eastAsia="zh-TW"/>
        </w:rPr>
        <w:t xml:space="preserve"> OR </w:t>
      </w:r>
      <w:r w:rsidR="00D307B9" w:rsidRPr="00257200">
        <w:rPr>
          <w:lang w:eastAsia="zh-TW"/>
        </w:rPr>
        <w:t>‘</w:t>
      </w:r>
      <w:r w:rsidR="00D307B9" w:rsidRPr="00257200">
        <w:rPr>
          <w:rFonts w:hint="eastAsia"/>
          <w:lang w:eastAsia="zh-TW"/>
        </w:rPr>
        <w:t>核付</w:t>
      </w:r>
      <w:r w:rsidR="00D307B9" w:rsidRPr="00257200">
        <w:rPr>
          <w:rFonts w:hint="eastAsia"/>
          <w:lang w:eastAsia="zh-TW"/>
        </w:rPr>
        <w:t>_</w:t>
      </w:r>
      <w:r w:rsidR="00D307B9" w:rsidRPr="00257200">
        <w:rPr>
          <w:rFonts w:hint="eastAsia"/>
          <w:lang w:eastAsia="zh-TW"/>
        </w:rPr>
        <w:t>受款分配</w:t>
      </w:r>
      <w:r w:rsidR="00D307B9" w:rsidRPr="00257200">
        <w:rPr>
          <w:lang w:eastAsia="zh-TW"/>
        </w:rPr>
        <w:t>’</w:t>
      </w:r>
      <w:r w:rsidR="00D307B9" w:rsidRPr="00257200">
        <w:rPr>
          <w:rFonts w:hint="eastAsia"/>
          <w:lang w:eastAsia="zh-TW"/>
        </w:rPr>
        <w:t xml:space="preserve"> OR </w:t>
      </w:r>
      <w:r w:rsidR="00D307B9" w:rsidRPr="00257200">
        <w:rPr>
          <w:lang w:eastAsia="zh-TW"/>
        </w:rPr>
        <w:t>‘</w:t>
      </w:r>
      <w:r w:rsidR="00D307B9" w:rsidRPr="00257200">
        <w:rPr>
          <w:rFonts w:hint="eastAsia"/>
          <w:lang w:eastAsia="zh-TW"/>
        </w:rPr>
        <w:t>核付</w:t>
      </w:r>
      <w:r w:rsidR="00D307B9" w:rsidRPr="00257200">
        <w:rPr>
          <w:lang w:eastAsia="zh-TW"/>
        </w:rPr>
        <w:t>’</w:t>
      </w:r>
    </w:p>
    <w:p w:rsidR="002343AE" w:rsidRPr="00257200" w:rsidRDefault="002343AE" w:rsidP="0022076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257200">
        <w:rPr>
          <w:rFonts w:hint="eastAsia"/>
          <w:lang w:eastAsia="zh-TW"/>
        </w:rPr>
        <w:t xml:space="preserve">SET </w:t>
      </w:r>
      <w:r w:rsidRPr="00257200">
        <w:rPr>
          <w:rFonts w:hint="eastAsia"/>
          <w:lang w:eastAsia="zh-TW"/>
        </w:rPr>
        <w:t>核賠人員</w:t>
      </w:r>
      <w:r w:rsidRPr="00257200">
        <w:rPr>
          <w:rFonts w:hint="eastAsia"/>
          <w:lang w:eastAsia="zh-TW"/>
        </w:rPr>
        <w:t xml:space="preserve"> = </w:t>
      </w:r>
      <w:r w:rsidRPr="00257200">
        <w:rPr>
          <w:rFonts w:hint="eastAsia"/>
          <w:lang w:eastAsia="zh-TW"/>
        </w:rPr>
        <w:t>改派之</w:t>
      </w:r>
      <w:r w:rsidRPr="00257200">
        <w:rPr>
          <w:rFonts w:hint="eastAsia"/>
          <w:lang w:eastAsia="zh-TW"/>
        </w:rPr>
        <w:t>ID</w:t>
      </w:r>
    </w:p>
    <w:p w:rsidR="002343AE" w:rsidRPr="00257200" w:rsidRDefault="002343AE" w:rsidP="0022076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257200">
        <w:rPr>
          <w:rFonts w:hint="eastAsia"/>
          <w:lang w:eastAsia="zh-TW"/>
        </w:rPr>
        <w:t xml:space="preserve">SET </w:t>
      </w:r>
      <w:r w:rsidRPr="00257200">
        <w:rPr>
          <w:rFonts w:hint="eastAsia"/>
          <w:lang w:eastAsia="zh-TW"/>
        </w:rPr>
        <w:t>核賠人員姓名</w:t>
      </w:r>
      <w:r w:rsidRPr="00257200">
        <w:rPr>
          <w:rFonts w:hint="eastAsia"/>
          <w:lang w:eastAsia="zh-TW"/>
        </w:rPr>
        <w:t xml:space="preserve"> = </w:t>
      </w:r>
      <w:r w:rsidRPr="00257200">
        <w:rPr>
          <w:rFonts w:hint="eastAsia"/>
          <w:lang w:eastAsia="zh-TW"/>
        </w:rPr>
        <w:t>改派人員姓名。</w:t>
      </w:r>
    </w:p>
    <w:p w:rsidR="005F7FBD" w:rsidRPr="00257200" w:rsidRDefault="002343AE" w:rsidP="0022076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257200">
        <w:rPr>
          <w:rFonts w:hint="eastAsia"/>
          <w:lang w:eastAsia="zh-TW"/>
        </w:rPr>
        <w:t>SET</w:t>
      </w:r>
      <w:r w:rsidRPr="00257200">
        <w:rPr>
          <w:rFonts w:ascii="細明體" w:eastAsia="細明體" w:hAnsi="細明體" w:cs="Arial Unicode MS" w:hint="eastAsia"/>
          <w:lang w:eastAsia="zh-TW"/>
        </w:rPr>
        <w:t>核賠單位 = 改派人員人員單位。</w:t>
      </w:r>
    </w:p>
    <w:p w:rsidR="002343AE" w:rsidRPr="00257200" w:rsidRDefault="002343AE" w:rsidP="0022076D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257200">
        <w:rPr>
          <w:rFonts w:hint="eastAsia"/>
          <w:lang w:eastAsia="zh-TW"/>
        </w:rPr>
        <w:t>SET</w:t>
      </w:r>
      <w:r w:rsidRPr="00257200">
        <w:rPr>
          <w:rFonts w:ascii="細明體" w:eastAsia="細明體" w:hAnsi="細明體" w:cs="Arial Unicode MS" w:hint="eastAsia"/>
          <w:lang w:eastAsia="zh-TW"/>
        </w:rPr>
        <w:t>核賠單位中文 = 改派人員人員單位中文。</w:t>
      </w:r>
    </w:p>
    <w:p w:rsidR="00B11390" w:rsidRPr="00257200" w:rsidRDefault="00B11390" w:rsidP="00B1139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257200">
        <w:rPr>
          <w:rFonts w:hint="eastAsia"/>
          <w:lang w:eastAsia="zh-TW"/>
        </w:rPr>
        <w:t>END IF</w:t>
      </w:r>
      <w:r w:rsidRPr="00257200">
        <w:rPr>
          <w:rFonts w:hint="eastAsia"/>
          <w:lang w:eastAsia="zh-TW"/>
        </w:rPr>
        <w:t>。</w:t>
      </w:r>
    </w:p>
    <w:p w:rsidR="005F7FBD" w:rsidRPr="00257200" w:rsidRDefault="00B11390" w:rsidP="005F7FB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257200">
        <w:rPr>
          <w:rFonts w:hint="eastAsia"/>
          <w:lang w:eastAsia="zh-TW"/>
        </w:rPr>
        <w:t>寫入紀錄檔：</w:t>
      </w:r>
      <w:r w:rsidRPr="00257200">
        <w:rPr>
          <w:rFonts w:hint="eastAsia"/>
          <w:lang w:eastAsia="zh-TW"/>
        </w:rPr>
        <w:t>INSERT DTAAA015</w:t>
      </w:r>
    </w:p>
    <w:p w:rsidR="00B11390" w:rsidRPr="00257200" w:rsidRDefault="00B11390" w:rsidP="00B1139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</w:p>
    <w:tbl>
      <w:tblPr>
        <w:tblW w:w="630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tblGridChange w:id="36">
          <w:tblGrid>
            <w:gridCol w:w="2520"/>
            <w:gridCol w:w="3780"/>
          </w:tblGrid>
        </w:tblGridChange>
      </w:tblGrid>
      <w:tr w:rsidR="00B11390" w:rsidRPr="00257200">
        <w:tc>
          <w:tcPr>
            <w:tcW w:w="2520" w:type="dxa"/>
          </w:tcPr>
          <w:p w:rsidR="00B11390" w:rsidRPr="00257200" w:rsidRDefault="00B11390" w:rsidP="00DF473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257200"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B11390" w:rsidRPr="00257200" w:rsidRDefault="00B11390" w:rsidP="00DF473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257200"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</w:tr>
      <w:tr w:rsidR="00DF473E" w:rsidRPr="00257200">
        <w:tc>
          <w:tcPr>
            <w:tcW w:w="2520" w:type="dxa"/>
          </w:tcPr>
          <w:p w:rsidR="00DF473E" w:rsidRPr="00257200" w:rsidRDefault="00DF473E" w:rsidP="00DF473E">
            <w:pPr>
              <w:pStyle w:val="ac"/>
              <w:ind w:left="480"/>
              <w:rPr>
                <w:rFonts w:hint="eastAsia"/>
              </w:rPr>
            </w:pPr>
            <w:r w:rsidRPr="00257200">
              <w:rPr>
                <w:rFonts w:ascii="Arial" w:cs="Arial"/>
                <w:sz w:val="20"/>
              </w:rPr>
              <w:t>受理編號</w:t>
            </w:r>
          </w:p>
        </w:tc>
        <w:tc>
          <w:tcPr>
            <w:tcW w:w="3780" w:type="dxa"/>
          </w:tcPr>
          <w:p w:rsidR="00DF473E" w:rsidRPr="00257200" w:rsidRDefault="00DF473E" w:rsidP="00DF473E">
            <w:pPr>
              <w:pStyle w:val="ac"/>
              <w:rPr>
                <w:rFonts w:ascii="新細明體" w:hAnsi="新細明體" w:hint="eastAsia"/>
                <w:bCs/>
                <w:sz w:val="20"/>
              </w:rPr>
            </w:pPr>
            <w:r w:rsidRPr="00257200">
              <w:rPr>
                <w:rFonts w:ascii="新細明體" w:hAnsi="新細明體" w:hint="eastAsia"/>
                <w:bCs/>
                <w:sz w:val="20"/>
              </w:rPr>
              <w:t>APLY_NO</w:t>
            </w:r>
          </w:p>
        </w:tc>
      </w:tr>
      <w:tr w:rsidR="00DF473E" w:rsidRPr="00257200">
        <w:tc>
          <w:tcPr>
            <w:tcW w:w="2520" w:type="dxa"/>
          </w:tcPr>
          <w:p w:rsidR="00DF473E" w:rsidRPr="00257200" w:rsidRDefault="00DF473E" w:rsidP="00DF473E">
            <w:pPr>
              <w:pStyle w:val="ac"/>
              <w:ind w:left="480"/>
              <w:rPr>
                <w:rFonts w:hint="eastAsia"/>
              </w:rPr>
            </w:pPr>
            <w:r w:rsidRPr="00257200">
              <w:rPr>
                <w:rFonts w:ascii="Arial" w:cs="Arial" w:hint="eastAsia"/>
                <w:sz w:val="20"/>
              </w:rPr>
              <w:t>改派時進度</w:t>
            </w:r>
          </w:p>
        </w:tc>
        <w:tc>
          <w:tcPr>
            <w:tcW w:w="3780" w:type="dxa"/>
          </w:tcPr>
          <w:p w:rsidR="00DF473E" w:rsidRPr="00257200" w:rsidRDefault="00DF473E" w:rsidP="00DF473E">
            <w:pPr>
              <w:pStyle w:val="ac"/>
              <w:rPr>
                <w:rFonts w:ascii="新細明體" w:hAnsi="新細明體" w:hint="eastAsia"/>
                <w:bCs/>
                <w:sz w:val="20"/>
              </w:rPr>
            </w:pPr>
            <w:r w:rsidRPr="00257200">
              <w:rPr>
                <w:rFonts w:ascii="新細明體" w:hAnsi="新細明體" w:hint="eastAsia"/>
                <w:bCs/>
                <w:sz w:val="20"/>
              </w:rPr>
              <w:t>f_StepName</w:t>
            </w:r>
          </w:p>
        </w:tc>
      </w:tr>
      <w:tr w:rsidR="00DF473E" w:rsidRPr="00257200">
        <w:tc>
          <w:tcPr>
            <w:tcW w:w="2520" w:type="dxa"/>
          </w:tcPr>
          <w:p w:rsidR="00DF473E" w:rsidRPr="00257200" w:rsidRDefault="00DF473E" w:rsidP="00DF473E">
            <w:pPr>
              <w:pStyle w:val="ac"/>
              <w:ind w:left="480"/>
              <w:rPr>
                <w:rFonts w:hint="eastAsia"/>
              </w:rPr>
            </w:pPr>
            <w:r w:rsidRPr="00257200">
              <w:rPr>
                <w:rFonts w:ascii="Arial" w:hAnsi="Arial" w:cs="Arial" w:hint="eastAsia"/>
                <w:sz w:val="20"/>
              </w:rPr>
              <w:t>原處理人員</w:t>
            </w:r>
          </w:p>
        </w:tc>
        <w:tc>
          <w:tcPr>
            <w:tcW w:w="3780" w:type="dxa"/>
          </w:tcPr>
          <w:p w:rsidR="00DF473E" w:rsidRPr="00257200" w:rsidRDefault="0043226E" w:rsidP="00DF473E">
            <w:pPr>
              <w:pStyle w:val="ac"/>
              <w:rPr>
                <w:rFonts w:ascii="新細明體" w:hAnsi="新細明體" w:hint="eastAsia"/>
                <w:bCs/>
                <w:sz w:val="20"/>
              </w:rPr>
            </w:pPr>
            <w:r w:rsidRPr="00257200">
              <w:rPr>
                <w:rFonts w:ascii="新細明體" w:hAnsi="新細明體" w:hint="eastAsia"/>
                <w:bCs/>
                <w:sz w:val="20"/>
              </w:rPr>
              <w:t>原處理人員</w:t>
            </w:r>
          </w:p>
        </w:tc>
      </w:tr>
      <w:tr w:rsidR="00DF473E" w:rsidRPr="00257200">
        <w:tc>
          <w:tcPr>
            <w:tcW w:w="2520" w:type="dxa"/>
          </w:tcPr>
          <w:p w:rsidR="00DF473E" w:rsidRPr="00257200" w:rsidRDefault="00DF473E" w:rsidP="00DF473E">
            <w:pPr>
              <w:pStyle w:val="ac"/>
              <w:ind w:left="480"/>
              <w:rPr>
                <w:rFonts w:hint="eastAsia"/>
              </w:rPr>
            </w:pPr>
            <w:r w:rsidRPr="00257200">
              <w:rPr>
                <w:rFonts w:ascii="Arial" w:cs="Arial" w:hint="eastAsia"/>
                <w:sz w:val="20"/>
              </w:rPr>
              <w:t>原處理人員姓名</w:t>
            </w:r>
          </w:p>
        </w:tc>
        <w:tc>
          <w:tcPr>
            <w:tcW w:w="3780" w:type="dxa"/>
          </w:tcPr>
          <w:p w:rsidR="00DF473E" w:rsidRPr="00257200" w:rsidRDefault="0043226E" w:rsidP="00DF473E">
            <w:pPr>
              <w:pStyle w:val="ac"/>
              <w:rPr>
                <w:rFonts w:ascii="新細明體" w:hAnsi="新細明體" w:hint="eastAsia"/>
                <w:bCs/>
                <w:sz w:val="20"/>
              </w:rPr>
            </w:pPr>
            <w:r w:rsidRPr="00257200">
              <w:rPr>
                <w:rFonts w:ascii="新細明體" w:hAnsi="新細明體" w:hint="eastAsia"/>
                <w:bCs/>
                <w:sz w:val="20"/>
              </w:rPr>
              <w:t>原處理人員姓名</w:t>
            </w:r>
          </w:p>
        </w:tc>
      </w:tr>
      <w:tr w:rsidR="00DF473E" w:rsidRPr="00257200">
        <w:tc>
          <w:tcPr>
            <w:tcW w:w="2520" w:type="dxa"/>
            <w:vAlign w:val="bottom"/>
          </w:tcPr>
          <w:p w:rsidR="00DF473E" w:rsidRPr="00257200" w:rsidRDefault="00DF473E" w:rsidP="00DF473E">
            <w:pPr>
              <w:pStyle w:val="ac"/>
              <w:ind w:left="480"/>
              <w:rPr>
                <w:rFonts w:hint="eastAsia"/>
              </w:rPr>
            </w:pPr>
            <w:r w:rsidRPr="00257200">
              <w:rPr>
                <w:rFonts w:ascii="Arial" w:eastAsia="細明體" w:hAnsi="Arial" w:cs="Arial" w:hint="eastAsia"/>
                <w:sz w:val="20"/>
              </w:rPr>
              <w:t>原處理人員單位</w:t>
            </w:r>
          </w:p>
        </w:tc>
        <w:tc>
          <w:tcPr>
            <w:tcW w:w="3780" w:type="dxa"/>
          </w:tcPr>
          <w:p w:rsidR="00DF473E" w:rsidRPr="00257200" w:rsidRDefault="0043226E" w:rsidP="00DF473E">
            <w:pPr>
              <w:pStyle w:val="ac"/>
              <w:rPr>
                <w:rFonts w:ascii="新細明體" w:hAnsi="新細明體" w:hint="eastAsia"/>
                <w:bCs/>
                <w:sz w:val="20"/>
              </w:rPr>
            </w:pPr>
            <w:r w:rsidRPr="00257200">
              <w:rPr>
                <w:rFonts w:ascii="新細明體" w:hAnsi="新細明體" w:hint="eastAsia"/>
                <w:bCs/>
                <w:sz w:val="20"/>
              </w:rPr>
              <w:t>原處理人員單位</w:t>
            </w:r>
          </w:p>
        </w:tc>
      </w:tr>
      <w:tr w:rsidR="00DF473E" w:rsidRPr="00257200">
        <w:tc>
          <w:tcPr>
            <w:tcW w:w="2520" w:type="dxa"/>
            <w:vAlign w:val="bottom"/>
          </w:tcPr>
          <w:p w:rsidR="00DF473E" w:rsidRPr="00257200" w:rsidRDefault="00DF473E" w:rsidP="00DF473E">
            <w:pPr>
              <w:pStyle w:val="ac"/>
              <w:ind w:left="480"/>
              <w:rPr>
                <w:rFonts w:hint="eastAsia"/>
              </w:rPr>
            </w:pPr>
            <w:r w:rsidRPr="00257200">
              <w:rPr>
                <w:rFonts w:ascii="Arial" w:eastAsia="細明體" w:hAnsi="Arial" w:cs="Arial" w:hint="eastAsia"/>
                <w:sz w:val="20"/>
              </w:rPr>
              <w:t>改派人員</w:t>
            </w:r>
          </w:p>
        </w:tc>
        <w:tc>
          <w:tcPr>
            <w:tcW w:w="3780" w:type="dxa"/>
          </w:tcPr>
          <w:p w:rsidR="00DF473E" w:rsidRPr="00257200" w:rsidRDefault="0043226E" w:rsidP="00DF473E">
            <w:pPr>
              <w:pStyle w:val="ac"/>
              <w:rPr>
                <w:rFonts w:ascii="新細明體" w:hAnsi="新細明體" w:hint="eastAsia"/>
                <w:bCs/>
                <w:sz w:val="20"/>
              </w:rPr>
            </w:pPr>
            <w:r w:rsidRPr="00257200">
              <w:rPr>
                <w:rFonts w:ascii="新細明體" w:hAnsi="新細明體" w:hint="eastAsia"/>
                <w:bCs/>
                <w:sz w:val="20"/>
              </w:rPr>
              <w:t>改派人員</w:t>
            </w:r>
          </w:p>
        </w:tc>
      </w:tr>
      <w:tr w:rsidR="00DF473E" w:rsidRPr="00257200">
        <w:tc>
          <w:tcPr>
            <w:tcW w:w="2520" w:type="dxa"/>
            <w:vAlign w:val="bottom"/>
          </w:tcPr>
          <w:p w:rsidR="00DF473E" w:rsidRPr="00257200" w:rsidRDefault="00DF473E" w:rsidP="00DF473E">
            <w:pPr>
              <w:pStyle w:val="ac"/>
              <w:ind w:left="480"/>
              <w:rPr>
                <w:rFonts w:hint="eastAsia"/>
              </w:rPr>
            </w:pPr>
            <w:r w:rsidRPr="00257200">
              <w:rPr>
                <w:rFonts w:ascii="Arial" w:eastAsia="細明體" w:hAnsi="Arial" w:cs="Arial" w:hint="eastAsia"/>
                <w:sz w:val="20"/>
              </w:rPr>
              <w:t>改派人員姓名</w:t>
            </w:r>
          </w:p>
        </w:tc>
        <w:tc>
          <w:tcPr>
            <w:tcW w:w="3780" w:type="dxa"/>
          </w:tcPr>
          <w:p w:rsidR="00DF473E" w:rsidRPr="00257200" w:rsidRDefault="0043226E" w:rsidP="00DF473E">
            <w:pPr>
              <w:pStyle w:val="ac"/>
              <w:rPr>
                <w:rFonts w:ascii="新細明體" w:hAnsi="新細明體" w:hint="eastAsia"/>
                <w:bCs/>
                <w:sz w:val="20"/>
              </w:rPr>
            </w:pPr>
            <w:r w:rsidRPr="00257200">
              <w:rPr>
                <w:rFonts w:ascii="新細明體" w:hAnsi="新細明體" w:hint="eastAsia"/>
                <w:bCs/>
                <w:sz w:val="20"/>
              </w:rPr>
              <w:t>改派人員姓名</w:t>
            </w:r>
          </w:p>
        </w:tc>
      </w:tr>
      <w:tr w:rsidR="0043226E" w:rsidRPr="00257200">
        <w:tc>
          <w:tcPr>
            <w:tcW w:w="2520" w:type="dxa"/>
            <w:vAlign w:val="bottom"/>
          </w:tcPr>
          <w:p w:rsidR="0043226E" w:rsidRPr="00257200" w:rsidRDefault="0043226E" w:rsidP="00DF473E">
            <w:pPr>
              <w:pStyle w:val="ac"/>
              <w:ind w:left="480"/>
              <w:rPr>
                <w:rFonts w:ascii="Arial" w:eastAsia="細明體" w:hAnsi="Arial" w:cs="Arial" w:hint="eastAsia"/>
                <w:sz w:val="20"/>
              </w:rPr>
            </w:pPr>
            <w:r w:rsidRPr="00257200">
              <w:rPr>
                <w:rFonts w:eastAsia="細明體" w:cs="Arial" w:hint="eastAsia"/>
                <w:sz w:val="20"/>
              </w:rPr>
              <w:t>改派人員單位</w:t>
            </w:r>
          </w:p>
        </w:tc>
        <w:tc>
          <w:tcPr>
            <w:tcW w:w="3780" w:type="dxa"/>
          </w:tcPr>
          <w:p w:rsidR="0043226E" w:rsidRPr="00257200" w:rsidRDefault="0043226E" w:rsidP="00DF473E">
            <w:pPr>
              <w:pStyle w:val="ac"/>
              <w:rPr>
                <w:rFonts w:ascii="新細明體" w:hAnsi="新細明體" w:hint="eastAsia"/>
                <w:bCs/>
                <w:sz w:val="20"/>
              </w:rPr>
            </w:pPr>
            <w:r w:rsidRPr="00257200">
              <w:rPr>
                <w:rFonts w:eastAsia="細明體" w:cs="Arial" w:hint="eastAsia"/>
                <w:sz w:val="20"/>
              </w:rPr>
              <w:t>改派人員單位</w:t>
            </w:r>
          </w:p>
        </w:tc>
      </w:tr>
      <w:tr w:rsidR="0043226E" w:rsidRPr="00257200">
        <w:tc>
          <w:tcPr>
            <w:tcW w:w="2520" w:type="dxa"/>
            <w:vAlign w:val="bottom"/>
          </w:tcPr>
          <w:p w:rsidR="0043226E" w:rsidRPr="00257200" w:rsidRDefault="0043226E" w:rsidP="00DF473E">
            <w:pPr>
              <w:pStyle w:val="ac"/>
              <w:ind w:left="480"/>
              <w:rPr>
                <w:rFonts w:ascii="Arial" w:eastAsia="細明體" w:hAnsi="Arial" w:cs="Arial" w:hint="eastAsia"/>
                <w:sz w:val="20"/>
              </w:rPr>
            </w:pPr>
            <w:r w:rsidRPr="00257200">
              <w:rPr>
                <w:rStyle w:val="style31"/>
                <w:rFonts w:hint="eastAsia"/>
              </w:rPr>
              <w:t>輸入人員</w:t>
            </w:r>
          </w:p>
        </w:tc>
        <w:tc>
          <w:tcPr>
            <w:tcW w:w="3780" w:type="dxa"/>
          </w:tcPr>
          <w:p w:rsidR="0043226E" w:rsidRPr="00257200" w:rsidRDefault="0043226E" w:rsidP="00DF473E">
            <w:pPr>
              <w:pStyle w:val="ac"/>
              <w:rPr>
                <w:rFonts w:ascii="新細明體" w:hAnsi="新細明體" w:hint="eastAsia"/>
                <w:bCs/>
                <w:sz w:val="20"/>
              </w:rPr>
            </w:pPr>
            <w:r w:rsidRPr="00257200">
              <w:rPr>
                <w:rFonts w:ascii="新細明體" w:hAnsi="新細明體" w:hint="eastAsia"/>
                <w:bCs/>
                <w:sz w:val="20"/>
              </w:rPr>
              <w:t>使用者ＩＤ</w:t>
            </w:r>
          </w:p>
        </w:tc>
      </w:tr>
      <w:tr w:rsidR="0043226E" w:rsidRPr="00257200">
        <w:tc>
          <w:tcPr>
            <w:tcW w:w="2520" w:type="dxa"/>
            <w:vAlign w:val="bottom"/>
          </w:tcPr>
          <w:p w:rsidR="0043226E" w:rsidRPr="00257200" w:rsidRDefault="0043226E" w:rsidP="00DF473E">
            <w:pPr>
              <w:pStyle w:val="ac"/>
              <w:ind w:left="480"/>
              <w:rPr>
                <w:rFonts w:ascii="Arial" w:eastAsia="細明體" w:hAnsi="Arial" w:cs="Arial" w:hint="eastAsia"/>
                <w:sz w:val="20"/>
              </w:rPr>
            </w:pPr>
            <w:r w:rsidRPr="00257200">
              <w:rPr>
                <w:rStyle w:val="style31"/>
                <w:rFonts w:hint="eastAsia"/>
              </w:rPr>
              <w:t>輸入人員姓名</w:t>
            </w:r>
          </w:p>
        </w:tc>
        <w:tc>
          <w:tcPr>
            <w:tcW w:w="3780" w:type="dxa"/>
          </w:tcPr>
          <w:p w:rsidR="0043226E" w:rsidRPr="00257200" w:rsidRDefault="0043226E" w:rsidP="00DF473E">
            <w:pPr>
              <w:pStyle w:val="ac"/>
              <w:rPr>
                <w:rFonts w:ascii="新細明體" w:hAnsi="新細明體" w:hint="eastAsia"/>
                <w:bCs/>
                <w:sz w:val="20"/>
              </w:rPr>
            </w:pPr>
            <w:r w:rsidRPr="00257200">
              <w:rPr>
                <w:rFonts w:ascii="新細明體" w:hAnsi="新細明體" w:hint="eastAsia"/>
                <w:bCs/>
                <w:sz w:val="20"/>
              </w:rPr>
              <w:t>使用者姓名</w:t>
            </w:r>
          </w:p>
        </w:tc>
      </w:tr>
      <w:tr w:rsidR="0043226E" w:rsidRPr="00257200">
        <w:tc>
          <w:tcPr>
            <w:tcW w:w="2520" w:type="dxa"/>
            <w:vAlign w:val="bottom"/>
          </w:tcPr>
          <w:p w:rsidR="0043226E" w:rsidRPr="00257200" w:rsidRDefault="0043226E" w:rsidP="00DF473E">
            <w:pPr>
              <w:pStyle w:val="ac"/>
              <w:ind w:left="480"/>
              <w:rPr>
                <w:rFonts w:ascii="Arial" w:eastAsia="細明體" w:hAnsi="Arial" w:cs="Arial" w:hint="eastAsia"/>
                <w:sz w:val="20"/>
              </w:rPr>
            </w:pPr>
            <w:r w:rsidRPr="00257200">
              <w:rPr>
                <w:rStyle w:val="style31"/>
                <w:rFonts w:hint="eastAsia"/>
              </w:rPr>
              <w:t>輸入人員單位</w:t>
            </w:r>
          </w:p>
        </w:tc>
        <w:tc>
          <w:tcPr>
            <w:tcW w:w="3780" w:type="dxa"/>
          </w:tcPr>
          <w:p w:rsidR="0043226E" w:rsidRPr="00257200" w:rsidRDefault="0043226E" w:rsidP="00DF473E">
            <w:pPr>
              <w:pStyle w:val="ac"/>
              <w:rPr>
                <w:rFonts w:ascii="新細明體" w:hAnsi="新細明體" w:hint="eastAsia"/>
                <w:bCs/>
                <w:sz w:val="20"/>
              </w:rPr>
            </w:pPr>
            <w:r w:rsidRPr="00257200">
              <w:rPr>
                <w:rFonts w:ascii="新細明體" w:hAnsi="新細明體" w:hint="eastAsia"/>
                <w:bCs/>
                <w:sz w:val="20"/>
              </w:rPr>
              <w:t>使用者單位</w:t>
            </w:r>
          </w:p>
        </w:tc>
      </w:tr>
      <w:tr w:rsidR="0043226E" w:rsidRPr="00257200">
        <w:tc>
          <w:tcPr>
            <w:tcW w:w="2520" w:type="dxa"/>
            <w:vAlign w:val="bottom"/>
          </w:tcPr>
          <w:p w:rsidR="0043226E" w:rsidRPr="00257200" w:rsidRDefault="0043226E" w:rsidP="00DF473E">
            <w:pPr>
              <w:pStyle w:val="ac"/>
              <w:ind w:left="480"/>
              <w:rPr>
                <w:rStyle w:val="style31"/>
                <w:rFonts w:hint="eastAsia"/>
              </w:rPr>
            </w:pPr>
            <w:r w:rsidRPr="00257200">
              <w:rPr>
                <w:rStyle w:val="style31"/>
                <w:rFonts w:hint="eastAsia"/>
              </w:rPr>
              <w:t>輸入時間</w:t>
            </w:r>
          </w:p>
        </w:tc>
        <w:tc>
          <w:tcPr>
            <w:tcW w:w="3780" w:type="dxa"/>
          </w:tcPr>
          <w:p w:rsidR="0043226E" w:rsidRPr="00257200" w:rsidRDefault="0043226E" w:rsidP="00DF473E">
            <w:pPr>
              <w:pStyle w:val="ac"/>
              <w:rPr>
                <w:rFonts w:ascii="新細明體" w:hAnsi="新細明體" w:hint="eastAsia"/>
                <w:bCs/>
                <w:sz w:val="20"/>
              </w:rPr>
            </w:pPr>
            <w:r w:rsidRPr="00257200">
              <w:rPr>
                <w:rFonts w:ascii="新細明體" w:hAnsi="新細明體" w:hint="eastAsia"/>
                <w:bCs/>
                <w:sz w:val="20"/>
              </w:rPr>
              <w:t>交易時間</w:t>
            </w:r>
          </w:p>
        </w:tc>
      </w:tr>
    </w:tbl>
    <w:p w:rsidR="00CE3E82" w:rsidRPr="00257200" w:rsidRDefault="000F1F8D" w:rsidP="009A54D4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lang w:eastAsia="zh-TW"/>
        </w:rPr>
      </w:pPr>
      <w:r w:rsidRPr="00257200">
        <w:rPr>
          <w:rFonts w:hint="eastAsia"/>
          <w:lang w:eastAsia="zh-TW"/>
        </w:rPr>
        <w:t>處理解除契約件</w:t>
      </w:r>
      <w:r w:rsidR="00E77614" w:rsidRPr="00257200">
        <w:rPr>
          <w:rFonts w:hint="eastAsia"/>
          <w:lang w:eastAsia="zh-TW"/>
        </w:rPr>
        <w:t>之改派作業：</w:t>
      </w:r>
    </w:p>
    <w:p w:rsidR="00974AE5" w:rsidRPr="00257200" w:rsidRDefault="003D518B" w:rsidP="00974AE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257200">
        <w:rPr>
          <w:rFonts w:hint="eastAsia"/>
          <w:lang w:eastAsia="zh-TW"/>
        </w:rPr>
        <w:t>$</w:t>
      </w:r>
      <w:r w:rsidRPr="00257200">
        <w:rPr>
          <w:rFonts w:hint="eastAsia"/>
          <w:lang w:eastAsia="zh-TW"/>
        </w:rPr>
        <w:t>受理編號</w:t>
      </w:r>
      <w:r w:rsidRPr="00257200">
        <w:rPr>
          <w:rFonts w:hint="eastAsia"/>
          <w:lang w:eastAsia="zh-TW"/>
        </w:rPr>
        <w:t xml:space="preserve"> =</w:t>
      </w:r>
      <w:r w:rsidR="00651250" w:rsidRPr="00257200">
        <w:rPr>
          <w:rFonts w:hint="eastAsia"/>
          <w:lang w:eastAsia="zh-TW"/>
        </w:rPr>
        <w:t xml:space="preserve"> </w:t>
      </w:r>
      <w:r w:rsidRPr="00257200">
        <w:rPr>
          <w:rFonts w:hint="eastAsia"/>
          <w:lang w:eastAsia="zh-TW"/>
        </w:rPr>
        <w:t>選取之受理編號</w:t>
      </w:r>
    </w:p>
    <w:p w:rsidR="00E77614" w:rsidRPr="00257200" w:rsidRDefault="007529E8" w:rsidP="000C72A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257200">
        <w:rPr>
          <w:rFonts w:hint="eastAsia"/>
          <w:lang w:eastAsia="zh-TW"/>
        </w:rPr>
        <w:t>CALL AA_B2Z019.chkClamL(</w:t>
      </w:r>
      <w:r w:rsidRPr="00257200">
        <w:rPr>
          <w:rFonts w:hint="eastAsia"/>
          <w:lang w:eastAsia="zh-TW"/>
        </w:rPr>
        <w:t>判斷是否為解除契約件</w:t>
      </w:r>
      <w:r w:rsidRPr="00257200">
        <w:rPr>
          <w:rFonts w:hint="eastAsia"/>
          <w:lang w:eastAsia="zh-TW"/>
        </w:rPr>
        <w:t>)</w:t>
      </w:r>
      <w:r w:rsidR="00F5127F" w:rsidRPr="00257200">
        <w:rPr>
          <w:rFonts w:hint="eastAsia"/>
          <w:lang w:eastAsia="zh-TW"/>
        </w:rPr>
        <w:t xml:space="preserve"> by </w:t>
      </w:r>
      <w:r w:rsidR="00651250" w:rsidRPr="00257200">
        <w:rPr>
          <w:rFonts w:hint="eastAsia"/>
          <w:lang w:eastAsia="zh-TW"/>
        </w:rPr>
        <w:t>$</w:t>
      </w:r>
      <w:r w:rsidR="00651250" w:rsidRPr="00257200">
        <w:rPr>
          <w:rFonts w:hint="eastAsia"/>
          <w:lang w:eastAsia="zh-TW"/>
        </w:rPr>
        <w:t>受理編號</w:t>
      </w:r>
    </w:p>
    <w:p w:rsidR="00B02329" w:rsidRPr="00257200" w:rsidRDefault="00B02329" w:rsidP="009A54D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257200">
        <w:rPr>
          <w:rFonts w:hint="eastAsia"/>
          <w:lang w:eastAsia="zh-TW"/>
        </w:rPr>
        <w:t>若為</w:t>
      </w:r>
      <w:r w:rsidRPr="00257200">
        <w:rPr>
          <w:rFonts w:hint="eastAsia"/>
          <w:lang w:eastAsia="zh-TW"/>
        </w:rPr>
        <w:t>true</w:t>
      </w:r>
    </w:p>
    <w:p w:rsidR="0058619F" w:rsidRPr="00257200" w:rsidRDefault="00E45AA5" w:rsidP="009A54D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257200">
        <w:rPr>
          <w:rFonts w:hint="eastAsia"/>
          <w:lang w:eastAsia="zh-TW"/>
        </w:rPr>
        <w:t>繼續</w:t>
      </w:r>
      <w:r w:rsidR="00842F2D" w:rsidRPr="00257200">
        <w:rPr>
          <w:rFonts w:hint="eastAsia"/>
          <w:lang w:eastAsia="zh-TW"/>
        </w:rPr>
        <w:t>執行作業下列流程</w:t>
      </w:r>
    </w:p>
    <w:p w:rsidR="00986FBF" w:rsidRPr="00257200" w:rsidRDefault="00986FBF" w:rsidP="009A54D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257200">
        <w:rPr>
          <w:rFonts w:hint="eastAsia"/>
          <w:lang w:eastAsia="zh-TW"/>
        </w:rPr>
        <w:t>若為</w:t>
      </w:r>
      <w:r w:rsidRPr="00257200">
        <w:rPr>
          <w:rFonts w:hint="eastAsia"/>
          <w:lang w:eastAsia="zh-TW"/>
        </w:rPr>
        <w:t xml:space="preserve"> false</w:t>
      </w:r>
    </w:p>
    <w:p w:rsidR="00986FBF" w:rsidRPr="00257200" w:rsidRDefault="00B04E9E" w:rsidP="009A54D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257200">
        <w:rPr>
          <w:rFonts w:hint="eastAsia"/>
          <w:lang w:eastAsia="zh-TW"/>
        </w:rPr>
        <w:t>繼續下一筆</w:t>
      </w:r>
    </w:p>
    <w:p w:rsidR="00842F2D" w:rsidRPr="00257200" w:rsidRDefault="00872542" w:rsidP="00E7708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257200">
        <w:rPr>
          <w:rFonts w:hint="eastAsia"/>
          <w:lang w:eastAsia="zh-TW"/>
        </w:rPr>
        <w:t>取得</w:t>
      </w:r>
      <w:r w:rsidRPr="00257200">
        <w:rPr>
          <w:rFonts w:hint="eastAsia"/>
          <w:lang w:eastAsia="zh-TW"/>
        </w:rPr>
        <w:t>$DTAAK001</w:t>
      </w:r>
      <w:r w:rsidRPr="00257200">
        <w:rPr>
          <w:rFonts w:hint="eastAsia"/>
          <w:lang w:eastAsia="zh-TW"/>
        </w:rPr>
        <w:t>資料</w:t>
      </w:r>
    </w:p>
    <w:p w:rsidR="00872542" w:rsidRPr="00257200" w:rsidRDefault="00872542" w:rsidP="009A54D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257200">
        <w:rPr>
          <w:rFonts w:hint="eastAsia"/>
          <w:lang w:eastAsia="zh-TW"/>
        </w:rPr>
        <w:t>CALL AA_B2Z019.</w:t>
      </w:r>
      <w:r w:rsidR="000A0434" w:rsidRPr="00257200">
        <w:rPr>
          <w:rFonts w:hint="eastAsia"/>
          <w:lang w:eastAsia="zh-TW"/>
        </w:rPr>
        <w:t>getDTAAK001</w:t>
      </w:r>
      <w:r w:rsidR="0043495F" w:rsidRPr="00257200">
        <w:rPr>
          <w:rFonts w:hint="eastAsia"/>
          <w:lang w:eastAsia="zh-TW"/>
        </w:rPr>
        <w:t xml:space="preserve"> BY $</w:t>
      </w:r>
      <w:r w:rsidR="0043495F" w:rsidRPr="00257200">
        <w:rPr>
          <w:rFonts w:hint="eastAsia"/>
          <w:lang w:eastAsia="zh-TW"/>
        </w:rPr>
        <w:t>受理編號</w:t>
      </w:r>
    </w:p>
    <w:p w:rsidR="005A45DF" w:rsidRPr="00257200" w:rsidRDefault="00BF7A92" w:rsidP="004373B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257200">
        <w:rPr>
          <w:rFonts w:hint="eastAsia"/>
          <w:lang w:eastAsia="zh-TW"/>
        </w:rPr>
        <w:t>更新</w:t>
      </w:r>
      <w:r w:rsidRPr="00257200">
        <w:rPr>
          <w:rFonts w:hint="eastAsia"/>
          <w:lang w:eastAsia="zh-TW"/>
        </w:rPr>
        <w:t>DTAAK001</w:t>
      </w:r>
      <w:r w:rsidR="00920949" w:rsidRPr="00257200">
        <w:rPr>
          <w:rFonts w:hint="eastAsia"/>
          <w:lang w:eastAsia="zh-TW"/>
        </w:rPr>
        <w:t>(</w:t>
      </w:r>
      <w:r w:rsidR="00920949" w:rsidRPr="00257200">
        <w:rPr>
          <w:rFonts w:hint="eastAsia"/>
          <w:lang w:eastAsia="zh-TW"/>
        </w:rPr>
        <w:t>解除契約檔</w:t>
      </w:r>
      <w:r w:rsidR="00920949" w:rsidRPr="00257200">
        <w:rPr>
          <w:rFonts w:hint="eastAsia"/>
          <w:lang w:eastAsia="zh-TW"/>
        </w:rPr>
        <w:t>)</w:t>
      </w:r>
      <w:r w:rsidR="00920949" w:rsidRPr="00257200">
        <w:rPr>
          <w:rFonts w:hint="eastAsia"/>
          <w:lang w:eastAsia="zh-TW"/>
        </w:rPr>
        <w:t>資料</w:t>
      </w:r>
    </w:p>
    <w:p w:rsidR="00331309" w:rsidRPr="00257200" w:rsidRDefault="00331309" w:rsidP="009A54D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257200">
        <w:rPr>
          <w:rFonts w:hint="eastAsia"/>
          <w:lang w:eastAsia="zh-TW"/>
        </w:rPr>
        <w:t>IF $DTAAK001.</w:t>
      </w:r>
      <w:r w:rsidRPr="00257200">
        <w:rPr>
          <w:rFonts w:hint="eastAsia"/>
          <w:lang w:eastAsia="zh-TW"/>
        </w:rPr>
        <w:t>受理進度</w:t>
      </w:r>
      <w:r w:rsidRPr="00257200">
        <w:rPr>
          <w:rFonts w:hint="eastAsia"/>
          <w:lang w:eastAsia="zh-TW"/>
        </w:rPr>
        <w:t xml:space="preserve"> = </w:t>
      </w:r>
      <w:r w:rsidRPr="00257200">
        <w:rPr>
          <w:lang w:eastAsia="zh-TW"/>
        </w:rPr>
        <w:t>‘</w:t>
      </w:r>
      <w:r w:rsidRPr="00257200">
        <w:rPr>
          <w:rFonts w:hint="eastAsia"/>
          <w:lang w:eastAsia="zh-TW"/>
        </w:rPr>
        <w:t>10</w:t>
      </w:r>
      <w:r w:rsidRPr="00257200">
        <w:rPr>
          <w:lang w:eastAsia="zh-TW"/>
        </w:rPr>
        <w:t>’</w:t>
      </w:r>
    </w:p>
    <w:p w:rsidR="00920949" w:rsidRPr="00257200" w:rsidRDefault="002A2E6C" w:rsidP="009A54D4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lang w:eastAsia="zh-TW"/>
        </w:rPr>
      </w:pPr>
      <w:r w:rsidRPr="00257200">
        <w:rPr>
          <w:rFonts w:hint="eastAsia"/>
          <w:lang w:eastAsia="zh-TW"/>
        </w:rPr>
        <w:t>UPDATE DTAAK001</w:t>
      </w:r>
      <w:r w:rsidRPr="00257200">
        <w:rPr>
          <w:rFonts w:hint="eastAsia"/>
          <w:lang w:eastAsia="zh-TW"/>
        </w:rPr>
        <w:t>，</w:t>
      </w:r>
      <w:r w:rsidRPr="00257200">
        <w:rPr>
          <w:rFonts w:hint="eastAsia"/>
          <w:lang w:eastAsia="zh-TW"/>
        </w:rPr>
        <w:t>SET</w:t>
      </w:r>
      <w:r w:rsidRPr="00257200">
        <w:rPr>
          <w:rFonts w:hint="eastAsia"/>
          <w:lang w:eastAsia="zh-TW"/>
        </w:rPr>
        <w:t>條件如下：</w:t>
      </w:r>
    </w:p>
    <w:p w:rsidR="002A2E6C" w:rsidRPr="00257200" w:rsidRDefault="00BF00C6" w:rsidP="009A54D4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lang w:eastAsia="zh-TW"/>
        </w:rPr>
      </w:pPr>
      <w:r w:rsidRPr="00257200">
        <w:rPr>
          <w:lang w:eastAsia="zh-TW"/>
        </w:rPr>
        <w:t>CLAM_DIV_NO</w:t>
      </w:r>
      <w:r w:rsidRPr="00257200">
        <w:rPr>
          <w:rFonts w:hint="eastAsia"/>
          <w:lang w:eastAsia="zh-TW"/>
        </w:rPr>
        <w:t xml:space="preserve"> =</w:t>
      </w:r>
      <w:r w:rsidR="00D552FF" w:rsidRPr="00257200">
        <w:rPr>
          <w:rFonts w:hint="eastAsia"/>
          <w:lang w:eastAsia="zh-TW"/>
        </w:rPr>
        <w:t xml:space="preserve"> </w:t>
      </w:r>
      <w:r w:rsidR="0030634E" w:rsidRPr="00257200">
        <w:rPr>
          <w:rStyle w:val="HTML"/>
          <w:rFonts w:ascii="新細明體" w:eastAsia="新細明體" w:hAnsi="新細明體" w:hint="eastAsia"/>
          <w:bCs/>
          <w:sz w:val="20"/>
          <w:szCs w:val="20"/>
          <w:lang w:eastAsia="zh-TW"/>
        </w:rPr>
        <w:t>改派之人員ID單位</w:t>
      </w:r>
    </w:p>
    <w:p w:rsidR="00BF00C6" w:rsidRPr="00257200" w:rsidRDefault="00471BCD" w:rsidP="009A54D4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lang w:eastAsia="zh-TW"/>
        </w:rPr>
      </w:pPr>
      <w:r w:rsidRPr="00257200">
        <w:rPr>
          <w:lang w:eastAsia="zh-TW"/>
        </w:rPr>
        <w:t>CLAM_DIV_NAME</w:t>
      </w:r>
      <w:r w:rsidRPr="00257200">
        <w:rPr>
          <w:rFonts w:hint="eastAsia"/>
          <w:lang w:eastAsia="zh-TW"/>
        </w:rPr>
        <w:t xml:space="preserve"> =</w:t>
      </w:r>
      <w:r w:rsidR="00D552FF" w:rsidRPr="00257200">
        <w:rPr>
          <w:rFonts w:hint="eastAsia"/>
          <w:lang w:eastAsia="zh-TW"/>
        </w:rPr>
        <w:t xml:space="preserve"> </w:t>
      </w:r>
      <w:r w:rsidR="002B1231" w:rsidRPr="00257200">
        <w:rPr>
          <w:rStyle w:val="HTML"/>
          <w:rFonts w:ascii="新細明體" w:eastAsia="新細明體" w:hAnsi="新細明體" w:hint="eastAsia"/>
          <w:bCs/>
          <w:sz w:val="20"/>
          <w:szCs w:val="20"/>
          <w:lang w:eastAsia="zh-TW"/>
        </w:rPr>
        <w:t>改派之人員ID單位中文</w:t>
      </w:r>
    </w:p>
    <w:p w:rsidR="00471BCD" w:rsidRPr="00257200" w:rsidRDefault="00471BCD" w:rsidP="009A54D4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lang w:eastAsia="zh-TW"/>
        </w:rPr>
      </w:pPr>
      <w:r w:rsidRPr="00257200">
        <w:rPr>
          <w:lang w:eastAsia="zh-TW"/>
        </w:rPr>
        <w:t>CLAM_ID</w:t>
      </w:r>
      <w:r w:rsidRPr="00257200">
        <w:rPr>
          <w:rFonts w:hint="eastAsia"/>
          <w:lang w:eastAsia="zh-TW"/>
        </w:rPr>
        <w:t xml:space="preserve"> =</w:t>
      </w:r>
      <w:r w:rsidR="00D552FF" w:rsidRPr="00257200">
        <w:rPr>
          <w:rFonts w:hint="eastAsia"/>
          <w:lang w:eastAsia="zh-TW"/>
        </w:rPr>
        <w:t xml:space="preserve"> </w:t>
      </w:r>
      <w:r w:rsidR="008320FD" w:rsidRPr="00257200">
        <w:rPr>
          <w:rFonts w:hint="eastAsia"/>
          <w:lang w:eastAsia="zh-TW"/>
        </w:rPr>
        <w:t>改派之人員</w:t>
      </w:r>
      <w:r w:rsidR="008320FD" w:rsidRPr="00257200">
        <w:rPr>
          <w:rFonts w:hint="eastAsia"/>
          <w:lang w:eastAsia="zh-TW"/>
        </w:rPr>
        <w:t>ID</w:t>
      </w:r>
    </w:p>
    <w:p w:rsidR="00D41145" w:rsidRPr="00257200" w:rsidRDefault="00D41145" w:rsidP="009A54D4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lang w:eastAsia="zh-TW"/>
        </w:rPr>
      </w:pPr>
      <w:r w:rsidRPr="00257200">
        <w:rPr>
          <w:lang w:eastAsia="zh-TW"/>
        </w:rPr>
        <w:t>CLAM_NAME</w:t>
      </w:r>
      <w:r w:rsidRPr="00257200">
        <w:rPr>
          <w:rFonts w:hint="eastAsia"/>
          <w:lang w:eastAsia="zh-TW"/>
        </w:rPr>
        <w:t xml:space="preserve"> =</w:t>
      </w:r>
      <w:r w:rsidR="00D552FF" w:rsidRPr="00257200">
        <w:rPr>
          <w:rFonts w:hint="eastAsia"/>
          <w:lang w:eastAsia="zh-TW"/>
        </w:rPr>
        <w:t xml:space="preserve"> </w:t>
      </w:r>
      <w:r w:rsidR="0059796D" w:rsidRPr="00257200">
        <w:rPr>
          <w:rFonts w:hint="eastAsia"/>
          <w:lang w:eastAsia="zh-TW"/>
        </w:rPr>
        <w:t>改派之人員姓名</w:t>
      </w:r>
    </w:p>
    <w:p w:rsidR="00080F60" w:rsidRPr="00257200" w:rsidRDefault="00BC4B50" w:rsidP="009A54D4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lang w:eastAsia="zh-TW"/>
        </w:rPr>
      </w:pPr>
      <w:r w:rsidRPr="00257200">
        <w:rPr>
          <w:lang w:eastAsia="zh-TW"/>
        </w:rPr>
        <w:t>ASSIGNED_EMP_ID</w:t>
      </w:r>
      <w:r w:rsidR="00B60E54" w:rsidRPr="00257200">
        <w:rPr>
          <w:rFonts w:hint="eastAsia"/>
          <w:lang w:eastAsia="zh-TW"/>
        </w:rPr>
        <w:t xml:space="preserve"> =</w:t>
      </w:r>
      <w:r w:rsidR="00D552FF" w:rsidRPr="00257200">
        <w:rPr>
          <w:rFonts w:hint="eastAsia"/>
          <w:lang w:eastAsia="zh-TW"/>
        </w:rPr>
        <w:t xml:space="preserve"> </w:t>
      </w:r>
      <w:r w:rsidR="008320FD" w:rsidRPr="00257200">
        <w:rPr>
          <w:rFonts w:hint="eastAsia"/>
          <w:lang w:eastAsia="zh-TW"/>
        </w:rPr>
        <w:t>改派之人員</w:t>
      </w:r>
      <w:r w:rsidR="008320FD" w:rsidRPr="00257200">
        <w:rPr>
          <w:rFonts w:hint="eastAsia"/>
          <w:lang w:eastAsia="zh-TW"/>
        </w:rPr>
        <w:t>ID</w:t>
      </w:r>
    </w:p>
    <w:p w:rsidR="00BC4B50" w:rsidRPr="00257200" w:rsidRDefault="00BC4B50" w:rsidP="009A54D4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lang w:eastAsia="zh-TW"/>
        </w:rPr>
      </w:pPr>
      <w:r w:rsidRPr="00257200">
        <w:rPr>
          <w:lang w:eastAsia="zh-TW"/>
        </w:rPr>
        <w:t>ASSIGNED_EMP_NAME</w:t>
      </w:r>
      <w:r w:rsidR="00B60E54" w:rsidRPr="00257200">
        <w:rPr>
          <w:rFonts w:hint="eastAsia"/>
          <w:lang w:eastAsia="zh-TW"/>
        </w:rPr>
        <w:t xml:space="preserve"> =</w:t>
      </w:r>
      <w:r w:rsidR="00D552FF" w:rsidRPr="00257200">
        <w:rPr>
          <w:rFonts w:hint="eastAsia"/>
          <w:lang w:eastAsia="zh-TW"/>
        </w:rPr>
        <w:t xml:space="preserve"> </w:t>
      </w:r>
      <w:r w:rsidR="0059796D" w:rsidRPr="00257200">
        <w:rPr>
          <w:rFonts w:hint="eastAsia"/>
          <w:lang w:eastAsia="zh-TW"/>
        </w:rPr>
        <w:t>改派之人員姓名</w:t>
      </w:r>
    </w:p>
    <w:p w:rsidR="00BC4B50" w:rsidRPr="00257200" w:rsidRDefault="00BC4B50" w:rsidP="009A54D4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lang w:eastAsia="zh-TW"/>
        </w:rPr>
      </w:pPr>
      <w:r w:rsidRPr="00257200">
        <w:rPr>
          <w:lang w:eastAsia="zh-TW"/>
        </w:rPr>
        <w:t>ASSIGNED_DIV</w:t>
      </w:r>
      <w:r w:rsidR="00B60E54" w:rsidRPr="00257200">
        <w:rPr>
          <w:rFonts w:hint="eastAsia"/>
          <w:lang w:eastAsia="zh-TW"/>
        </w:rPr>
        <w:t xml:space="preserve"> =</w:t>
      </w:r>
      <w:r w:rsidR="00D552FF" w:rsidRPr="00257200">
        <w:rPr>
          <w:rFonts w:hint="eastAsia"/>
          <w:lang w:eastAsia="zh-TW"/>
        </w:rPr>
        <w:t xml:space="preserve"> </w:t>
      </w:r>
      <w:r w:rsidR="0030634E" w:rsidRPr="00257200">
        <w:rPr>
          <w:rStyle w:val="HTML"/>
          <w:rFonts w:ascii="新細明體" w:eastAsia="新細明體" w:hAnsi="新細明體" w:hint="eastAsia"/>
          <w:bCs/>
          <w:sz w:val="20"/>
          <w:szCs w:val="20"/>
          <w:lang w:eastAsia="zh-TW"/>
        </w:rPr>
        <w:t>改派之人員ID單位</w:t>
      </w:r>
    </w:p>
    <w:p w:rsidR="00BC4B50" w:rsidRPr="00257200" w:rsidRDefault="00BC4B50" w:rsidP="009A54D4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lang w:eastAsia="zh-TW"/>
        </w:rPr>
      </w:pPr>
      <w:r w:rsidRPr="00257200">
        <w:rPr>
          <w:lang w:eastAsia="zh-TW"/>
        </w:rPr>
        <w:t>ASSIGNED_DIV_NAME</w:t>
      </w:r>
      <w:r w:rsidR="00B60E54" w:rsidRPr="00257200">
        <w:rPr>
          <w:rFonts w:hint="eastAsia"/>
          <w:lang w:eastAsia="zh-TW"/>
        </w:rPr>
        <w:t xml:space="preserve"> =</w:t>
      </w:r>
      <w:r w:rsidR="00D552FF" w:rsidRPr="00257200">
        <w:rPr>
          <w:rFonts w:hint="eastAsia"/>
          <w:lang w:eastAsia="zh-TW"/>
        </w:rPr>
        <w:t xml:space="preserve"> </w:t>
      </w:r>
      <w:r w:rsidR="002B1231" w:rsidRPr="00257200">
        <w:rPr>
          <w:rStyle w:val="HTML"/>
          <w:rFonts w:ascii="新細明體" w:eastAsia="新細明體" w:hAnsi="新細明體" w:hint="eastAsia"/>
          <w:bCs/>
          <w:sz w:val="20"/>
          <w:szCs w:val="20"/>
          <w:lang w:eastAsia="zh-TW"/>
        </w:rPr>
        <w:t>改派之人員ID單位中文</w:t>
      </w:r>
    </w:p>
    <w:p w:rsidR="000C0058" w:rsidRPr="00257200" w:rsidRDefault="000C0058" w:rsidP="009A54D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lang w:eastAsia="zh-TW"/>
        </w:rPr>
      </w:pPr>
      <w:r w:rsidRPr="00257200">
        <w:rPr>
          <w:rFonts w:hint="eastAsia"/>
          <w:lang w:eastAsia="zh-TW"/>
        </w:rPr>
        <w:t>ELSE</w:t>
      </w:r>
    </w:p>
    <w:p w:rsidR="00B55AC4" w:rsidRPr="00257200" w:rsidRDefault="00B55AC4" w:rsidP="002066D5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lang w:eastAsia="zh-TW"/>
        </w:rPr>
      </w:pPr>
      <w:r w:rsidRPr="00257200">
        <w:rPr>
          <w:rFonts w:hint="eastAsia"/>
          <w:lang w:eastAsia="zh-TW"/>
        </w:rPr>
        <w:t>UPDATE DTAAK001</w:t>
      </w:r>
      <w:r w:rsidRPr="00257200">
        <w:rPr>
          <w:rFonts w:hint="eastAsia"/>
          <w:lang w:eastAsia="zh-TW"/>
        </w:rPr>
        <w:t>，</w:t>
      </w:r>
      <w:r w:rsidRPr="00257200">
        <w:rPr>
          <w:rFonts w:hint="eastAsia"/>
          <w:lang w:eastAsia="zh-TW"/>
        </w:rPr>
        <w:t>SET</w:t>
      </w:r>
      <w:r w:rsidRPr="00257200">
        <w:rPr>
          <w:rFonts w:hint="eastAsia"/>
          <w:lang w:eastAsia="zh-TW"/>
        </w:rPr>
        <w:t>條件如下：</w:t>
      </w:r>
      <w:r w:rsidRPr="00257200">
        <w:rPr>
          <w:rFonts w:hint="eastAsia"/>
          <w:lang w:eastAsia="zh-TW"/>
        </w:rPr>
        <w:t xml:space="preserve"> </w:t>
      </w:r>
    </w:p>
    <w:p w:rsidR="00B55AC4" w:rsidRPr="00257200" w:rsidRDefault="00B55AC4" w:rsidP="009A54D4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hint="eastAsia"/>
          <w:lang w:eastAsia="zh-TW"/>
        </w:rPr>
      </w:pPr>
      <w:r w:rsidRPr="00257200">
        <w:rPr>
          <w:lang w:eastAsia="zh-TW"/>
        </w:rPr>
        <w:t>ASSIGNED_EMP_ID</w:t>
      </w:r>
      <w:r w:rsidRPr="00257200">
        <w:rPr>
          <w:rFonts w:hint="eastAsia"/>
          <w:lang w:eastAsia="zh-TW"/>
        </w:rPr>
        <w:t xml:space="preserve"> =</w:t>
      </w:r>
      <w:r w:rsidR="00D552FF" w:rsidRPr="00257200">
        <w:rPr>
          <w:rFonts w:hint="eastAsia"/>
          <w:lang w:eastAsia="zh-TW"/>
        </w:rPr>
        <w:t xml:space="preserve"> </w:t>
      </w:r>
      <w:r w:rsidR="008320FD" w:rsidRPr="00257200">
        <w:rPr>
          <w:rFonts w:hint="eastAsia"/>
          <w:lang w:eastAsia="zh-TW"/>
        </w:rPr>
        <w:t>改派之人員</w:t>
      </w:r>
      <w:r w:rsidR="008320FD" w:rsidRPr="00257200">
        <w:rPr>
          <w:rFonts w:hint="eastAsia"/>
          <w:lang w:eastAsia="zh-TW"/>
        </w:rPr>
        <w:t>ID</w:t>
      </w:r>
    </w:p>
    <w:p w:rsidR="00B55AC4" w:rsidRPr="00257200" w:rsidRDefault="00B55AC4" w:rsidP="009A54D4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hint="eastAsia"/>
          <w:lang w:eastAsia="zh-TW"/>
        </w:rPr>
      </w:pPr>
      <w:r w:rsidRPr="00257200">
        <w:rPr>
          <w:lang w:eastAsia="zh-TW"/>
        </w:rPr>
        <w:t>ASSIGNED_EMP_NAME</w:t>
      </w:r>
      <w:r w:rsidRPr="00257200">
        <w:rPr>
          <w:rFonts w:hint="eastAsia"/>
          <w:lang w:eastAsia="zh-TW"/>
        </w:rPr>
        <w:t xml:space="preserve"> =</w:t>
      </w:r>
      <w:r w:rsidR="00D552FF" w:rsidRPr="00257200">
        <w:rPr>
          <w:rFonts w:hint="eastAsia"/>
          <w:lang w:eastAsia="zh-TW"/>
        </w:rPr>
        <w:t xml:space="preserve"> </w:t>
      </w:r>
      <w:r w:rsidR="0059796D" w:rsidRPr="00257200">
        <w:rPr>
          <w:rFonts w:hint="eastAsia"/>
          <w:lang w:eastAsia="zh-TW"/>
        </w:rPr>
        <w:t>改派之人員姓名</w:t>
      </w:r>
    </w:p>
    <w:p w:rsidR="00B55AC4" w:rsidRPr="00257200" w:rsidRDefault="00B55AC4" w:rsidP="009A54D4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hint="eastAsia"/>
          <w:lang w:eastAsia="zh-TW"/>
        </w:rPr>
      </w:pPr>
      <w:r w:rsidRPr="00257200">
        <w:rPr>
          <w:lang w:eastAsia="zh-TW"/>
        </w:rPr>
        <w:t>ASSIGNED_DIV</w:t>
      </w:r>
      <w:r w:rsidRPr="00257200">
        <w:rPr>
          <w:rFonts w:hint="eastAsia"/>
          <w:lang w:eastAsia="zh-TW"/>
        </w:rPr>
        <w:t xml:space="preserve"> =</w:t>
      </w:r>
      <w:r w:rsidR="00D552FF" w:rsidRPr="00257200">
        <w:rPr>
          <w:rFonts w:hint="eastAsia"/>
          <w:lang w:eastAsia="zh-TW"/>
        </w:rPr>
        <w:t xml:space="preserve"> </w:t>
      </w:r>
      <w:r w:rsidR="0030634E" w:rsidRPr="00257200">
        <w:rPr>
          <w:rStyle w:val="HTML"/>
          <w:rFonts w:ascii="新細明體" w:eastAsia="新細明體" w:hAnsi="新細明體" w:hint="eastAsia"/>
          <w:bCs/>
          <w:sz w:val="20"/>
          <w:szCs w:val="20"/>
          <w:lang w:eastAsia="zh-TW"/>
        </w:rPr>
        <w:t>改派之人員ID單位</w:t>
      </w:r>
    </w:p>
    <w:p w:rsidR="00B55AC4" w:rsidRPr="00257200" w:rsidRDefault="00B55AC4" w:rsidP="009A54D4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Style w:val="HTML"/>
          <w:rFonts w:ascii="Times New Roman" w:eastAsia="新細明體" w:hAnsi="Times New Roman" w:cs="Times New Roman" w:hint="eastAsia"/>
          <w:sz w:val="20"/>
          <w:szCs w:val="20"/>
          <w:lang w:eastAsia="zh-TW"/>
        </w:rPr>
      </w:pPr>
      <w:r w:rsidRPr="00257200">
        <w:rPr>
          <w:lang w:eastAsia="zh-TW"/>
        </w:rPr>
        <w:t>ASSIGNED_DIV_NAME</w:t>
      </w:r>
      <w:r w:rsidRPr="00257200">
        <w:rPr>
          <w:rFonts w:hint="eastAsia"/>
          <w:lang w:eastAsia="zh-TW"/>
        </w:rPr>
        <w:t xml:space="preserve"> =</w:t>
      </w:r>
      <w:r w:rsidR="00D552FF" w:rsidRPr="00257200">
        <w:rPr>
          <w:rFonts w:hint="eastAsia"/>
          <w:lang w:eastAsia="zh-TW"/>
        </w:rPr>
        <w:t xml:space="preserve"> </w:t>
      </w:r>
      <w:r w:rsidR="002B1231" w:rsidRPr="00257200">
        <w:rPr>
          <w:rStyle w:val="HTML"/>
          <w:rFonts w:ascii="新細明體" w:eastAsia="新細明體" w:hAnsi="新細明體" w:hint="eastAsia"/>
          <w:bCs/>
          <w:sz w:val="20"/>
          <w:szCs w:val="20"/>
          <w:lang w:eastAsia="zh-TW"/>
        </w:rPr>
        <w:t>改派之人員ID單位中文</w:t>
      </w:r>
    </w:p>
    <w:p w:rsidR="007B7D73" w:rsidRPr="00257200" w:rsidRDefault="007B7D73" w:rsidP="007B7D73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lang w:eastAsia="zh-TW"/>
        </w:rPr>
      </w:pPr>
      <w:r w:rsidRPr="00257200">
        <w:rPr>
          <w:rFonts w:hint="eastAsia"/>
          <w:lang w:eastAsia="zh-TW"/>
        </w:rPr>
        <w:t xml:space="preserve">WHERE </w:t>
      </w:r>
      <w:r w:rsidRPr="00257200">
        <w:rPr>
          <w:rFonts w:hint="eastAsia"/>
          <w:lang w:eastAsia="zh-TW"/>
        </w:rPr>
        <w:t>條件：</w:t>
      </w:r>
    </w:p>
    <w:p w:rsidR="007B7D73" w:rsidRPr="00257200" w:rsidRDefault="007B7D73" w:rsidP="009A54D4">
      <w:pPr>
        <w:pStyle w:val="Tabletext"/>
        <w:keepLines w:val="0"/>
        <w:numPr>
          <w:ilvl w:val="6"/>
          <w:numId w:val="2"/>
        </w:numPr>
        <w:spacing w:after="0" w:line="240" w:lineRule="auto"/>
        <w:rPr>
          <w:rFonts w:hint="eastAsia"/>
          <w:lang w:eastAsia="zh-TW"/>
        </w:rPr>
      </w:pPr>
      <w:r w:rsidRPr="00257200">
        <w:rPr>
          <w:rFonts w:hint="eastAsia"/>
          <w:lang w:eastAsia="zh-TW"/>
        </w:rPr>
        <w:t>新受理編號</w:t>
      </w:r>
      <w:r w:rsidRPr="00257200">
        <w:rPr>
          <w:rFonts w:hint="eastAsia"/>
          <w:lang w:eastAsia="zh-TW"/>
        </w:rPr>
        <w:t xml:space="preserve">(PROC_APLY_NO) = </w:t>
      </w:r>
      <w:r w:rsidR="003C1FF8" w:rsidRPr="00257200">
        <w:rPr>
          <w:rFonts w:hint="eastAsia"/>
          <w:lang w:eastAsia="zh-TW"/>
        </w:rPr>
        <w:t>$</w:t>
      </w:r>
      <w:r w:rsidR="003C1FF8" w:rsidRPr="00257200">
        <w:rPr>
          <w:rFonts w:hint="eastAsia"/>
          <w:lang w:eastAsia="zh-TW"/>
        </w:rPr>
        <w:t>受理編號</w:t>
      </w:r>
    </w:p>
    <w:p w:rsidR="003B64D4" w:rsidRPr="00257200" w:rsidRDefault="003B64D4" w:rsidP="003B64D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257200">
        <w:rPr>
          <w:rFonts w:ascii="微軟正黑體" w:eastAsia="微軟正黑體" w:cs="微軟正黑體" w:hint="eastAsia"/>
          <w:lang w:eastAsia="zh-TW"/>
        </w:rPr>
        <w:t>需新增歷程DTAAA009</w:t>
      </w:r>
    </w:p>
    <w:p w:rsidR="003B64D4" w:rsidRPr="00257200" w:rsidRDefault="003B64D4" w:rsidP="003B64D4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微軟正黑體" w:eastAsia="微軟正黑體" w:cs="微軟正黑體" w:hint="eastAsia"/>
          <w:lang w:eastAsia="zh-TW"/>
        </w:rPr>
      </w:pPr>
      <w:r w:rsidRPr="00257200">
        <w:rPr>
          <w:rFonts w:ascii="微軟正黑體" w:eastAsia="微軟正黑體" w:cs="微軟正黑體" w:hint="eastAsia"/>
          <w:lang w:eastAsia="zh-TW"/>
        </w:rPr>
        <w:t xml:space="preserve">CALL AA_Z0Z001. </w:t>
      </w:r>
      <w:r w:rsidRPr="00257200">
        <w:rPr>
          <w:rFonts w:ascii="微軟正黑體" w:eastAsia="微軟正黑體" w:cs="微軟正黑體"/>
          <w:lang w:eastAsia="zh-TW"/>
        </w:rPr>
        <w:t>insDTAAA009</w:t>
      </w:r>
      <w:r w:rsidRPr="00257200">
        <w:rPr>
          <w:rFonts w:ascii="微軟正黑體" w:eastAsia="微軟正黑體" w:cs="微軟正黑體" w:hint="eastAsia"/>
          <w:lang w:eastAsia="zh-TW"/>
        </w:rPr>
        <w:t>()</w:t>
      </w:r>
    </w:p>
    <w:p w:rsidR="000C0058" w:rsidRPr="00257200" w:rsidRDefault="00590118" w:rsidP="00577FA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lang w:eastAsia="zh-TW"/>
        </w:rPr>
      </w:pPr>
      <w:r w:rsidRPr="00257200">
        <w:rPr>
          <w:rFonts w:hint="eastAsia"/>
          <w:lang w:eastAsia="zh-TW"/>
        </w:rPr>
        <w:t>寫入</w:t>
      </w:r>
      <w:r w:rsidRPr="00257200">
        <w:rPr>
          <w:rFonts w:hint="eastAsia"/>
          <w:lang w:eastAsia="zh-TW"/>
        </w:rPr>
        <w:t>DTAAA015</w:t>
      </w:r>
      <w:r w:rsidR="003F5204" w:rsidRPr="00257200">
        <w:rPr>
          <w:rFonts w:hint="eastAsia"/>
          <w:lang w:eastAsia="zh-TW"/>
        </w:rPr>
        <w:t>(</w:t>
      </w:r>
      <w:r w:rsidR="003F5204" w:rsidRPr="00257200">
        <w:rPr>
          <w:lang w:eastAsia="zh-TW"/>
        </w:rPr>
        <w:t>理賠案件改派記錄檔</w:t>
      </w:r>
      <w:r w:rsidR="003F5204" w:rsidRPr="00257200">
        <w:rPr>
          <w:rFonts w:hint="eastAsia"/>
          <w:lang w:eastAsia="zh-TW"/>
        </w:rPr>
        <w:t>)</w:t>
      </w:r>
      <w:r w:rsidR="003A272A" w:rsidRPr="00257200">
        <w:rPr>
          <w:rFonts w:hint="eastAsia"/>
          <w:lang w:eastAsia="zh-TW"/>
        </w:rPr>
        <w:t>，</w:t>
      </w:r>
      <w:r w:rsidR="009C6B37" w:rsidRPr="00257200">
        <w:rPr>
          <w:rFonts w:hint="eastAsia"/>
          <w:lang w:eastAsia="zh-TW"/>
        </w:rPr>
        <w:t>SET</w:t>
      </w:r>
      <w:r w:rsidR="009C6B37" w:rsidRPr="00257200">
        <w:rPr>
          <w:rFonts w:hint="eastAsia"/>
          <w:lang w:eastAsia="zh-TW"/>
        </w:rPr>
        <w:t>欄位資料如下</w:t>
      </w:r>
      <w:r w:rsidR="00E40D1B" w:rsidRPr="00257200">
        <w:rPr>
          <w:rFonts w:hint="eastAsia"/>
          <w:lang w:eastAsia="zh-TW"/>
        </w:rPr>
        <w:t>：</w:t>
      </w:r>
    </w:p>
    <w:tbl>
      <w:tblPr>
        <w:tblW w:w="6300" w:type="dxa"/>
        <w:tblInd w:w="2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</w:tblGrid>
      <w:tr w:rsidR="00623232" w:rsidRPr="00257200" w:rsidTr="009A54D4">
        <w:tc>
          <w:tcPr>
            <w:tcW w:w="2520" w:type="dxa"/>
          </w:tcPr>
          <w:p w:rsidR="00623232" w:rsidRPr="00257200" w:rsidRDefault="00623232" w:rsidP="0071562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257200">
              <w:rPr>
                <w:rFonts w:hint="eastAsia"/>
                <w:b/>
                <w:bCs/>
                <w:lang w:eastAsia="zh-TW"/>
              </w:rPr>
              <w:t>欄位</w:t>
            </w:r>
          </w:p>
        </w:tc>
        <w:tc>
          <w:tcPr>
            <w:tcW w:w="3780" w:type="dxa"/>
          </w:tcPr>
          <w:p w:rsidR="00623232" w:rsidRPr="00257200" w:rsidRDefault="00623232" w:rsidP="0071562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257200"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</w:tr>
      <w:tr w:rsidR="00623232" w:rsidRPr="00257200" w:rsidTr="009A54D4">
        <w:tc>
          <w:tcPr>
            <w:tcW w:w="2520" w:type="dxa"/>
          </w:tcPr>
          <w:p w:rsidR="00623232" w:rsidRPr="00257200" w:rsidRDefault="00623232" w:rsidP="0071562E">
            <w:pPr>
              <w:pStyle w:val="ac"/>
              <w:ind w:left="480"/>
              <w:rPr>
                <w:rFonts w:hint="eastAsia"/>
              </w:rPr>
            </w:pPr>
            <w:r w:rsidRPr="00257200">
              <w:rPr>
                <w:rFonts w:ascii="Arial" w:cs="Arial"/>
                <w:sz w:val="20"/>
              </w:rPr>
              <w:t>受理編號</w:t>
            </w:r>
          </w:p>
        </w:tc>
        <w:tc>
          <w:tcPr>
            <w:tcW w:w="3780" w:type="dxa"/>
          </w:tcPr>
          <w:p w:rsidR="00623232" w:rsidRPr="00257200" w:rsidRDefault="00EC3569" w:rsidP="0071562E">
            <w:pPr>
              <w:pStyle w:val="ac"/>
              <w:rPr>
                <w:rFonts w:ascii="新細明體" w:hAnsi="新細明體" w:hint="eastAsia"/>
                <w:bCs/>
                <w:sz w:val="20"/>
              </w:rPr>
            </w:pPr>
            <w:r w:rsidRPr="00257200">
              <w:rPr>
                <w:rFonts w:hint="eastAsia"/>
              </w:rPr>
              <w:t>$</w:t>
            </w:r>
            <w:r w:rsidRPr="00257200">
              <w:rPr>
                <w:rFonts w:hint="eastAsia"/>
              </w:rPr>
              <w:t>受理編號</w:t>
            </w:r>
          </w:p>
        </w:tc>
      </w:tr>
      <w:tr w:rsidR="00623232" w:rsidRPr="00257200" w:rsidTr="009A54D4">
        <w:tc>
          <w:tcPr>
            <w:tcW w:w="2520" w:type="dxa"/>
          </w:tcPr>
          <w:p w:rsidR="00623232" w:rsidRPr="00257200" w:rsidRDefault="00623232" w:rsidP="0071562E">
            <w:pPr>
              <w:pStyle w:val="ac"/>
              <w:ind w:left="480"/>
              <w:rPr>
                <w:rFonts w:hint="eastAsia"/>
              </w:rPr>
            </w:pPr>
            <w:r w:rsidRPr="00257200">
              <w:rPr>
                <w:rFonts w:ascii="Arial" w:cs="Arial" w:hint="eastAsia"/>
                <w:sz w:val="20"/>
              </w:rPr>
              <w:t>改派時進度</w:t>
            </w:r>
          </w:p>
        </w:tc>
        <w:tc>
          <w:tcPr>
            <w:tcW w:w="3780" w:type="dxa"/>
          </w:tcPr>
          <w:p w:rsidR="00623232" w:rsidRPr="00257200" w:rsidRDefault="00096C52" w:rsidP="0071562E">
            <w:pPr>
              <w:pStyle w:val="ac"/>
              <w:rPr>
                <w:rFonts w:ascii="新細明體" w:hAnsi="新細明體" w:hint="eastAsia"/>
                <w:bCs/>
                <w:sz w:val="20"/>
              </w:rPr>
            </w:pPr>
            <w:r w:rsidRPr="00257200">
              <w:rPr>
                <w:rFonts w:ascii="新細明體" w:hAnsi="新細明體" w:hint="eastAsia"/>
                <w:bCs/>
                <w:sz w:val="20"/>
              </w:rPr>
              <w:t>畫面.理賠進度</w:t>
            </w:r>
          </w:p>
        </w:tc>
      </w:tr>
      <w:tr w:rsidR="00BB1549" w:rsidRPr="00257200" w:rsidTr="009A54D4">
        <w:tc>
          <w:tcPr>
            <w:tcW w:w="2520" w:type="dxa"/>
          </w:tcPr>
          <w:p w:rsidR="00BB1549" w:rsidRPr="00257200" w:rsidRDefault="00BB1549" w:rsidP="0071562E">
            <w:pPr>
              <w:pStyle w:val="ac"/>
              <w:ind w:left="480"/>
              <w:rPr>
                <w:rFonts w:hint="eastAsia"/>
              </w:rPr>
            </w:pPr>
            <w:r w:rsidRPr="00257200">
              <w:rPr>
                <w:rFonts w:ascii="Arial" w:hAnsi="Arial" w:cs="Arial" w:hint="eastAsia"/>
                <w:sz w:val="20"/>
              </w:rPr>
              <w:t>原處理人員</w:t>
            </w:r>
          </w:p>
        </w:tc>
        <w:tc>
          <w:tcPr>
            <w:tcW w:w="3780" w:type="dxa"/>
          </w:tcPr>
          <w:p w:rsidR="00BB1549" w:rsidRPr="00257200" w:rsidRDefault="00BB1549" w:rsidP="0071562E">
            <w:pPr>
              <w:pStyle w:val="ac"/>
              <w:rPr>
                <w:rFonts w:ascii="新細明體" w:hAnsi="新細明體" w:hint="eastAsia"/>
                <w:bCs/>
                <w:sz w:val="20"/>
              </w:rPr>
            </w:pPr>
            <w:r w:rsidRPr="00257200">
              <w:rPr>
                <w:rFonts w:ascii="新細明體" w:hAnsi="新細明體" w:hint="eastAsia"/>
                <w:bCs/>
                <w:sz w:val="20"/>
              </w:rPr>
              <w:t>原處理人員</w:t>
            </w:r>
          </w:p>
        </w:tc>
      </w:tr>
      <w:tr w:rsidR="00BB1549" w:rsidRPr="00257200" w:rsidTr="009A54D4">
        <w:tc>
          <w:tcPr>
            <w:tcW w:w="2520" w:type="dxa"/>
          </w:tcPr>
          <w:p w:rsidR="00BB1549" w:rsidRPr="00257200" w:rsidRDefault="00BB1549" w:rsidP="0071562E">
            <w:pPr>
              <w:pStyle w:val="ac"/>
              <w:ind w:left="480"/>
              <w:rPr>
                <w:rFonts w:hint="eastAsia"/>
              </w:rPr>
            </w:pPr>
            <w:r w:rsidRPr="00257200">
              <w:rPr>
                <w:rFonts w:ascii="Arial" w:cs="Arial" w:hint="eastAsia"/>
                <w:sz w:val="20"/>
              </w:rPr>
              <w:t>原處理人員姓名</w:t>
            </w:r>
          </w:p>
        </w:tc>
        <w:tc>
          <w:tcPr>
            <w:tcW w:w="3780" w:type="dxa"/>
          </w:tcPr>
          <w:p w:rsidR="00BB1549" w:rsidRPr="00257200" w:rsidRDefault="00BB1549" w:rsidP="0071562E">
            <w:pPr>
              <w:pStyle w:val="ac"/>
              <w:rPr>
                <w:rFonts w:ascii="新細明體" w:hAnsi="新細明體" w:hint="eastAsia"/>
                <w:bCs/>
                <w:sz w:val="20"/>
              </w:rPr>
            </w:pPr>
            <w:r w:rsidRPr="00257200">
              <w:rPr>
                <w:rFonts w:ascii="新細明體" w:hAnsi="新細明體" w:hint="eastAsia"/>
                <w:bCs/>
                <w:sz w:val="20"/>
              </w:rPr>
              <w:t>原處理人員姓名</w:t>
            </w:r>
          </w:p>
        </w:tc>
      </w:tr>
      <w:tr w:rsidR="00BB1549" w:rsidRPr="00257200" w:rsidTr="009A54D4">
        <w:tc>
          <w:tcPr>
            <w:tcW w:w="2520" w:type="dxa"/>
            <w:vAlign w:val="bottom"/>
          </w:tcPr>
          <w:p w:rsidR="00BB1549" w:rsidRPr="00257200" w:rsidRDefault="00BB1549" w:rsidP="0071562E">
            <w:pPr>
              <w:pStyle w:val="ac"/>
              <w:ind w:left="480"/>
              <w:rPr>
                <w:rFonts w:hint="eastAsia"/>
              </w:rPr>
            </w:pPr>
            <w:r w:rsidRPr="00257200">
              <w:rPr>
                <w:rFonts w:ascii="Arial" w:eastAsia="細明體" w:hAnsi="Arial" w:cs="Arial" w:hint="eastAsia"/>
                <w:sz w:val="20"/>
              </w:rPr>
              <w:t>原處理人員單位</w:t>
            </w:r>
          </w:p>
        </w:tc>
        <w:tc>
          <w:tcPr>
            <w:tcW w:w="3780" w:type="dxa"/>
          </w:tcPr>
          <w:p w:rsidR="00BB1549" w:rsidRPr="00257200" w:rsidRDefault="00BB1549" w:rsidP="0071562E">
            <w:pPr>
              <w:pStyle w:val="ac"/>
              <w:rPr>
                <w:rFonts w:ascii="新細明體" w:hAnsi="新細明體" w:hint="eastAsia"/>
                <w:bCs/>
                <w:sz w:val="20"/>
              </w:rPr>
            </w:pPr>
            <w:r w:rsidRPr="00257200">
              <w:rPr>
                <w:rFonts w:ascii="新細明體" w:hAnsi="新細明體" w:hint="eastAsia"/>
                <w:bCs/>
                <w:sz w:val="20"/>
              </w:rPr>
              <w:t>原處理人員單位</w:t>
            </w:r>
          </w:p>
        </w:tc>
      </w:tr>
      <w:tr w:rsidR="00BB1549" w:rsidRPr="00257200" w:rsidTr="009A54D4">
        <w:tc>
          <w:tcPr>
            <w:tcW w:w="2520" w:type="dxa"/>
            <w:vAlign w:val="bottom"/>
          </w:tcPr>
          <w:p w:rsidR="00BB1549" w:rsidRPr="00257200" w:rsidRDefault="00BB1549" w:rsidP="0071562E">
            <w:pPr>
              <w:pStyle w:val="ac"/>
              <w:ind w:left="480"/>
              <w:rPr>
                <w:rFonts w:hint="eastAsia"/>
              </w:rPr>
            </w:pPr>
            <w:r w:rsidRPr="00257200">
              <w:rPr>
                <w:rFonts w:ascii="Arial" w:eastAsia="細明體" w:hAnsi="Arial" w:cs="Arial" w:hint="eastAsia"/>
                <w:sz w:val="20"/>
              </w:rPr>
              <w:t>改派人員</w:t>
            </w:r>
          </w:p>
        </w:tc>
        <w:tc>
          <w:tcPr>
            <w:tcW w:w="3780" w:type="dxa"/>
          </w:tcPr>
          <w:p w:rsidR="00BB1549" w:rsidRPr="00257200" w:rsidRDefault="00BB1549" w:rsidP="0071562E">
            <w:pPr>
              <w:pStyle w:val="ac"/>
              <w:rPr>
                <w:rFonts w:ascii="新細明體" w:hAnsi="新細明體" w:hint="eastAsia"/>
                <w:bCs/>
                <w:sz w:val="20"/>
              </w:rPr>
            </w:pPr>
            <w:r w:rsidRPr="00257200">
              <w:rPr>
                <w:rFonts w:ascii="新細明體" w:hAnsi="新細明體" w:hint="eastAsia"/>
                <w:bCs/>
                <w:sz w:val="20"/>
              </w:rPr>
              <w:t>改派人員</w:t>
            </w:r>
          </w:p>
        </w:tc>
      </w:tr>
      <w:tr w:rsidR="00BB1549" w:rsidRPr="00257200" w:rsidTr="009A54D4">
        <w:tc>
          <w:tcPr>
            <w:tcW w:w="2520" w:type="dxa"/>
            <w:vAlign w:val="bottom"/>
          </w:tcPr>
          <w:p w:rsidR="00BB1549" w:rsidRPr="00257200" w:rsidRDefault="00BB1549" w:rsidP="0071562E">
            <w:pPr>
              <w:pStyle w:val="ac"/>
              <w:ind w:left="480"/>
              <w:rPr>
                <w:rFonts w:hint="eastAsia"/>
              </w:rPr>
            </w:pPr>
            <w:r w:rsidRPr="00257200">
              <w:rPr>
                <w:rFonts w:ascii="Arial" w:eastAsia="細明體" w:hAnsi="Arial" w:cs="Arial" w:hint="eastAsia"/>
                <w:sz w:val="20"/>
              </w:rPr>
              <w:t>改派人員姓名</w:t>
            </w:r>
          </w:p>
        </w:tc>
        <w:tc>
          <w:tcPr>
            <w:tcW w:w="3780" w:type="dxa"/>
          </w:tcPr>
          <w:p w:rsidR="00BB1549" w:rsidRPr="00257200" w:rsidRDefault="00BB1549" w:rsidP="0071562E">
            <w:pPr>
              <w:pStyle w:val="ac"/>
              <w:rPr>
                <w:rFonts w:ascii="新細明體" w:hAnsi="新細明體" w:hint="eastAsia"/>
                <w:bCs/>
                <w:sz w:val="20"/>
              </w:rPr>
            </w:pPr>
            <w:r w:rsidRPr="00257200">
              <w:rPr>
                <w:rFonts w:ascii="新細明體" w:hAnsi="新細明體" w:hint="eastAsia"/>
                <w:bCs/>
                <w:sz w:val="20"/>
              </w:rPr>
              <w:t>改派人員姓名</w:t>
            </w:r>
          </w:p>
        </w:tc>
      </w:tr>
      <w:tr w:rsidR="00BB1549" w:rsidRPr="00257200" w:rsidTr="009A54D4">
        <w:tc>
          <w:tcPr>
            <w:tcW w:w="2520" w:type="dxa"/>
            <w:vAlign w:val="bottom"/>
          </w:tcPr>
          <w:p w:rsidR="00BB1549" w:rsidRPr="00257200" w:rsidRDefault="00BB1549" w:rsidP="0071562E">
            <w:pPr>
              <w:pStyle w:val="ac"/>
              <w:ind w:left="480"/>
              <w:rPr>
                <w:rFonts w:ascii="Arial" w:eastAsia="細明體" w:hAnsi="Arial" w:cs="Arial" w:hint="eastAsia"/>
                <w:sz w:val="20"/>
              </w:rPr>
            </w:pPr>
            <w:r w:rsidRPr="00257200">
              <w:rPr>
                <w:rFonts w:eastAsia="細明體" w:cs="Arial" w:hint="eastAsia"/>
                <w:sz w:val="20"/>
              </w:rPr>
              <w:t>改派人員單位</w:t>
            </w:r>
          </w:p>
        </w:tc>
        <w:tc>
          <w:tcPr>
            <w:tcW w:w="3780" w:type="dxa"/>
          </w:tcPr>
          <w:p w:rsidR="00BB1549" w:rsidRPr="00257200" w:rsidRDefault="00BB1549" w:rsidP="0071562E">
            <w:pPr>
              <w:pStyle w:val="ac"/>
              <w:rPr>
                <w:rFonts w:ascii="新細明體" w:hAnsi="新細明體" w:hint="eastAsia"/>
                <w:bCs/>
                <w:sz w:val="20"/>
              </w:rPr>
            </w:pPr>
            <w:r w:rsidRPr="00257200">
              <w:rPr>
                <w:rFonts w:eastAsia="細明體" w:cs="Arial" w:hint="eastAsia"/>
                <w:sz w:val="20"/>
              </w:rPr>
              <w:t>改派人員單位</w:t>
            </w:r>
          </w:p>
        </w:tc>
      </w:tr>
      <w:tr w:rsidR="00BB1549" w:rsidRPr="00257200" w:rsidTr="009A54D4">
        <w:tc>
          <w:tcPr>
            <w:tcW w:w="2520" w:type="dxa"/>
            <w:vAlign w:val="bottom"/>
          </w:tcPr>
          <w:p w:rsidR="00BB1549" w:rsidRPr="00257200" w:rsidRDefault="00BB1549" w:rsidP="0071562E">
            <w:pPr>
              <w:pStyle w:val="ac"/>
              <w:ind w:left="480"/>
              <w:rPr>
                <w:rFonts w:ascii="Arial" w:eastAsia="細明體" w:hAnsi="Arial" w:cs="Arial" w:hint="eastAsia"/>
                <w:sz w:val="20"/>
              </w:rPr>
            </w:pPr>
            <w:r w:rsidRPr="00257200">
              <w:rPr>
                <w:rStyle w:val="style31"/>
                <w:rFonts w:hint="eastAsia"/>
              </w:rPr>
              <w:t>輸入人員</w:t>
            </w:r>
          </w:p>
        </w:tc>
        <w:tc>
          <w:tcPr>
            <w:tcW w:w="3780" w:type="dxa"/>
          </w:tcPr>
          <w:p w:rsidR="00BB1549" w:rsidRPr="00257200" w:rsidRDefault="00BB1549" w:rsidP="0071562E">
            <w:pPr>
              <w:pStyle w:val="ac"/>
              <w:rPr>
                <w:rFonts w:ascii="新細明體" w:hAnsi="新細明體" w:hint="eastAsia"/>
                <w:bCs/>
                <w:sz w:val="20"/>
              </w:rPr>
            </w:pPr>
            <w:r w:rsidRPr="00257200">
              <w:rPr>
                <w:rFonts w:ascii="新細明體" w:hAnsi="新細明體" w:hint="eastAsia"/>
                <w:bCs/>
                <w:sz w:val="20"/>
              </w:rPr>
              <w:t>使用者ＩＤ</w:t>
            </w:r>
          </w:p>
        </w:tc>
      </w:tr>
      <w:tr w:rsidR="00BB1549" w:rsidRPr="00257200" w:rsidTr="009A54D4">
        <w:tc>
          <w:tcPr>
            <w:tcW w:w="2520" w:type="dxa"/>
            <w:vAlign w:val="bottom"/>
          </w:tcPr>
          <w:p w:rsidR="00BB1549" w:rsidRPr="00257200" w:rsidRDefault="00BB1549" w:rsidP="0071562E">
            <w:pPr>
              <w:pStyle w:val="ac"/>
              <w:ind w:left="480"/>
              <w:rPr>
                <w:rFonts w:ascii="Arial" w:eastAsia="細明體" w:hAnsi="Arial" w:cs="Arial" w:hint="eastAsia"/>
                <w:sz w:val="20"/>
              </w:rPr>
            </w:pPr>
            <w:r w:rsidRPr="00257200">
              <w:rPr>
                <w:rStyle w:val="style31"/>
                <w:rFonts w:hint="eastAsia"/>
              </w:rPr>
              <w:t>輸入人員姓名</w:t>
            </w:r>
          </w:p>
        </w:tc>
        <w:tc>
          <w:tcPr>
            <w:tcW w:w="3780" w:type="dxa"/>
          </w:tcPr>
          <w:p w:rsidR="00BB1549" w:rsidRPr="00257200" w:rsidRDefault="00BB1549" w:rsidP="0071562E">
            <w:pPr>
              <w:pStyle w:val="ac"/>
              <w:rPr>
                <w:rFonts w:ascii="新細明體" w:hAnsi="新細明體" w:hint="eastAsia"/>
                <w:bCs/>
                <w:sz w:val="20"/>
              </w:rPr>
            </w:pPr>
            <w:r w:rsidRPr="00257200">
              <w:rPr>
                <w:rFonts w:ascii="新細明體" w:hAnsi="新細明體" w:hint="eastAsia"/>
                <w:bCs/>
                <w:sz w:val="20"/>
              </w:rPr>
              <w:t>使用者姓名</w:t>
            </w:r>
          </w:p>
        </w:tc>
      </w:tr>
      <w:tr w:rsidR="00BB1549" w:rsidRPr="00257200" w:rsidTr="009A54D4">
        <w:tc>
          <w:tcPr>
            <w:tcW w:w="2520" w:type="dxa"/>
            <w:vAlign w:val="bottom"/>
          </w:tcPr>
          <w:p w:rsidR="00BB1549" w:rsidRPr="00257200" w:rsidRDefault="00BB1549" w:rsidP="0071562E">
            <w:pPr>
              <w:pStyle w:val="ac"/>
              <w:ind w:left="480"/>
              <w:rPr>
                <w:rFonts w:ascii="Arial" w:eastAsia="細明體" w:hAnsi="Arial" w:cs="Arial" w:hint="eastAsia"/>
                <w:sz w:val="20"/>
              </w:rPr>
            </w:pPr>
            <w:r w:rsidRPr="00257200">
              <w:rPr>
                <w:rStyle w:val="style31"/>
                <w:rFonts w:hint="eastAsia"/>
              </w:rPr>
              <w:t>輸入人員單位</w:t>
            </w:r>
          </w:p>
        </w:tc>
        <w:tc>
          <w:tcPr>
            <w:tcW w:w="3780" w:type="dxa"/>
          </w:tcPr>
          <w:p w:rsidR="00BB1549" w:rsidRPr="00257200" w:rsidRDefault="00BB1549" w:rsidP="0071562E">
            <w:pPr>
              <w:pStyle w:val="ac"/>
              <w:rPr>
                <w:rFonts w:ascii="新細明體" w:hAnsi="新細明體" w:hint="eastAsia"/>
                <w:bCs/>
                <w:sz w:val="20"/>
              </w:rPr>
            </w:pPr>
            <w:r w:rsidRPr="00257200">
              <w:rPr>
                <w:rFonts w:ascii="新細明體" w:hAnsi="新細明體" w:hint="eastAsia"/>
                <w:bCs/>
                <w:sz w:val="20"/>
              </w:rPr>
              <w:t>使用者單位</w:t>
            </w:r>
          </w:p>
        </w:tc>
      </w:tr>
      <w:tr w:rsidR="00BB1549" w:rsidRPr="00257200" w:rsidTr="009A54D4">
        <w:tc>
          <w:tcPr>
            <w:tcW w:w="2520" w:type="dxa"/>
            <w:vAlign w:val="bottom"/>
          </w:tcPr>
          <w:p w:rsidR="00BB1549" w:rsidRPr="00257200" w:rsidRDefault="00BB1549" w:rsidP="0071562E">
            <w:pPr>
              <w:pStyle w:val="ac"/>
              <w:ind w:left="480"/>
              <w:rPr>
                <w:rStyle w:val="style31"/>
                <w:rFonts w:hint="eastAsia"/>
              </w:rPr>
            </w:pPr>
            <w:r w:rsidRPr="00257200">
              <w:rPr>
                <w:rStyle w:val="style31"/>
                <w:rFonts w:hint="eastAsia"/>
              </w:rPr>
              <w:t>輸入時間</w:t>
            </w:r>
          </w:p>
        </w:tc>
        <w:tc>
          <w:tcPr>
            <w:tcW w:w="3780" w:type="dxa"/>
          </w:tcPr>
          <w:p w:rsidR="00BB1549" w:rsidRPr="00257200" w:rsidRDefault="00BB1549" w:rsidP="0071562E">
            <w:pPr>
              <w:pStyle w:val="ac"/>
              <w:rPr>
                <w:rFonts w:ascii="新細明體" w:hAnsi="新細明體" w:hint="eastAsia"/>
                <w:bCs/>
                <w:sz w:val="20"/>
              </w:rPr>
            </w:pPr>
            <w:r w:rsidRPr="00257200">
              <w:rPr>
                <w:rFonts w:ascii="新細明體" w:hAnsi="新細明體" w:hint="eastAsia"/>
                <w:bCs/>
                <w:sz w:val="20"/>
              </w:rPr>
              <w:t>交易時間</w:t>
            </w:r>
          </w:p>
        </w:tc>
      </w:tr>
    </w:tbl>
    <w:p w:rsidR="002C40E7" w:rsidRPr="00257200" w:rsidRDefault="002C40E7" w:rsidP="00257200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B11390" w:rsidRPr="00257200" w:rsidRDefault="00B11390" w:rsidP="00B11390">
      <w:pPr>
        <w:pStyle w:val="Tabletext"/>
        <w:keepLines w:val="0"/>
        <w:spacing w:after="0" w:line="240" w:lineRule="auto"/>
        <w:ind w:left="851"/>
        <w:rPr>
          <w:rFonts w:hint="eastAsia"/>
          <w:lang w:eastAsia="zh-TW"/>
        </w:rPr>
      </w:pPr>
    </w:p>
    <w:sectPr w:rsidR="00B11390" w:rsidRPr="0025720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7942" w:rsidRDefault="00D67942" w:rsidP="00766952">
      <w:r>
        <w:separator/>
      </w:r>
    </w:p>
  </w:endnote>
  <w:endnote w:type="continuationSeparator" w:id="0">
    <w:p w:rsidR="00D67942" w:rsidRDefault="00D67942" w:rsidP="00766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7942" w:rsidRDefault="00D67942" w:rsidP="00766952">
      <w:r>
        <w:separator/>
      </w:r>
    </w:p>
  </w:footnote>
  <w:footnote w:type="continuationSeparator" w:id="0">
    <w:p w:rsidR="00D67942" w:rsidRDefault="00D67942" w:rsidP="007669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FA025C1"/>
    <w:multiLevelType w:val="hybridMultilevel"/>
    <w:tmpl w:val="1C90061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3AC3B22"/>
    <w:multiLevelType w:val="hybridMultilevel"/>
    <w:tmpl w:val="A2288006"/>
    <w:lvl w:ilvl="0" w:tplc="687CEE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7"/>
  </w:num>
  <w:num w:numId="5">
    <w:abstractNumId w:val="15"/>
  </w:num>
  <w:num w:numId="6">
    <w:abstractNumId w:val="7"/>
  </w:num>
  <w:num w:numId="7">
    <w:abstractNumId w:val="3"/>
  </w:num>
  <w:num w:numId="8">
    <w:abstractNumId w:val="18"/>
  </w:num>
  <w:num w:numId="9">
    <w:abstractNumId w:val="0"/>
  </w:num>
  <w:num w:numId="10">
    <w:abstractNumId w:val="20"/>
  </w:num>
  <w:num w:numId="11">
    <w:abstractNumId w:val="19"/>
  </w:num>
  <w:num w:numId="12">
    <w:abstractNumId w:val="1"/>
  </w:num>
  <w:num w:numId="13">
    <w:abstractNumId w:val="16"/>
  </w:num>
  <w:num w:numId="14">
    <w:abstractNumId w:val="6"/>
  </w:num>
  <w:num w:numId="15">
    <w:abstractNumId w:val="11"/>
  </w:num>
  <w:num w:numId="16">
    <w:abstractNumId w:val="4"/>
  </w:num>
  <w:num w:numId="17">
    <w:abstractNumId w:val="14"/>
  </w:num>
  <w:num w:numId="18">
    <w:abstractNumId w:val="13"/>
  </w:num>
  <w:num w:numId="19">
    <w:abstractNumId w:val="10"/>
  </w:num>
  <w:num w:numId="20">
    <w:abstractNumId w:val="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00ED8"/>
    <w:rsid w:val="0000606D"/>
    <w:rsid w:val="000231E4"/>
    <w:rsid w:val="00026FEA"/>
    <w:rsid w:val="0004402D"/>
    <w:rsid w:val="00047FB1"/>
    <w:rsid w:val="000637E5"/>
    <w:rsid w:val="00067559"/>
    <w:rsid w:val="00070689"/>
    <w:rsid w:val="0007575E"/>
    <w:rsid w:val="00080F60"/>
    <w:rsid w:val="00081F0F"/>
    <w:rsid w:val="00082FB3"/>
    <w:rsid w:val="000950DA"/>
    <w:rsid w:val="00096C52"/>
    <w:rsid w:val="000A0434"/>
    <w:rsid w:val="000B2B6C"/>
    <w:rsid w:val="000C0058"/>
    <w:rsid w:val="000C72A4"/>
    <w:rsid w:val="000D6215"/>
    <w:rsid w:val="000E49B0"/>
    <w:rsid w:val="000E58E3"/>
    <w:rsid w:val="000F1F8D"/>
    <w:rsid w:val="000F3772"/>
    <w:rsid w:val="00101DD2"/>
    <w:rsid w:val="00116753"/>
    <w:rsid w:val="00120E72"/>
    <w:rsid w:val="00132718"/>
    <w:rsid w:val="00143DF2"/>
    <w:rsid w:val="001667C7"/>
    <w:rsid w:val="00170500"/>
    <w:rsid w:val="001872D8"/>
    <w:rsid w:val="001B340E"/>
    <w:rsid w:val="001B350E"/>
    <w:rsid w:val="001D1238"/>
    <w:rsid w:val="001D44D8"/>
    <w:rsid w:val="001E395E"/>
    <w:rsid w:val="001F2A03"/>
    <w:rsid w:val="002066D5"/>
    <w:rsid w:val="00212685"/>
    <w:rsid w:val="00214A90"/>
    <w:rsid w:val="0022076D"/>
    <w:rsid w:val="002343AE"/>
    <w:rsid w:val="00234C3F"/>
    <w:rsid w:val="00236985"/>
    <w:rsid w:val="0023751E"/>
    <w:rsid w:val="00237567"/>
    <w:rsid w:val="00245CF4"/>
    <w:rsid w:val="00246EA7"/>
    <w:rsid w:val="00257200"/>
    <w:rsid w:val="00260078"/>
    <w:rsid w:val="0027724D"/>
    <w:rsid w:val="00280570"/>
    <w:rsid w:val="00285F8E"/>
    <w:rsid w:val="002868CE"/>
    <w:rsid w:val="002A2E6C"/>
    <w:rsid w:val="002A60B0"/>
    <w:rsid w:val="002B1231"/>
    <w:rsid w:val="002B1AD5"/>
    <w:rsid w:val="002C40E7"/>
    <w:rsid w:val="002F24D5"/>
    <w:rsid w:val="002F258F"/>
    <w:rsid w:val="003001AC"/>
    <w:rsid w:val="00302686"/>
    <w:rsid w:val="0030634E"/>
    <w:rsid w:val="003143FF"/>
    <w:rsid w:val="0033124C"/>
    <w:rsid w:val="00331309"/>
    <w:rsid w:val="003402F1"/>
    <w:rsid w:val="0034569E"/>
    <w:rsid w:val="0035207B"/>
    <w:rsid w:val="003633F9"/>
    <w:rsid w:val="00391CF8"/>
    <w:rsid w:val="003A272A"/>
    <w:rsid w:val="003A545C"/>
    <w:rsid w:val="003A6A03"/>
    <w:rsid w:val="003B256E"/>
    <w:rsid w:val="003B47FC"/>
    <w:rsid w:val="003B64D4"/>
    <w:rsid w:val="003C1FF8"/>
    <w:rsid w:val="003D518B"/>
    <w:rsid w:val="003E54CD"/>
    <w:rsid w:val="003E57B7"/>
    <w:rsid w:val="003E5BFC"/>
    <w:rsid w:val="003E6911"/>
    <w:rsid w:val="003F5204"/>
    <w:rsid w:val="00402183"/>
    <w:rsid w:val="0040617B"/>
    <w:rsid w:val="00417932"/>
    <w:rsid w:val="00424247"/>
    <w:rsid w:val="0043226E"/>
    <w:rsid w:val="0043495F"/>
    <w:rsid w:val="00435785"/>
    <w:rsid w:val="00436155"/>
    <w:rsid w:val="004373BF"/>
    <w:rsid w:val="004619F6"/>
    <w:rsid w:val="00462CD4"/>
    <w:rsid w:val="0047106B"/>
    <w:rsid w:val="00471BCD"/>
    <w:rsid w:val="004721B8"/>
    <w:rsid w:val="00472A1D"/>
    <w:rsid w:val="00474A72"/>
    <w:rsid w:val="0048237D"/>
    <w:rsid w:val="004823C3"/>
    <w:rsid w:val="00484313"/>
    <w:rsid w:val="0048564F"/>
    <w:rsid w:val="00487409"/>
    <w:rsid w:val="00494E3D"/>
    <w:rsid w:val="004A67AB"/>
    <w:rsid w:val="004C2E14"/>
    <w:rsid w:val="004C732B"/>
    <w:rsid w:val="004D76C3"/>
    <w:rsid w:val="004F09C0"/>
    <w:rsid w:val="004F1CD7"/>
    <w:rsid w:val="00507194"/>
    <w:rsid w:val="00516B0E"/>
    <w:rsid w:val="00532D8C"/>
    <w:rsid w:val="00556992"/>
    <w:rsid w:val="00577FAD"/>
    <w:rsid w:val="0058351A"/>
    <w:rsid w:val="00585A68"/>
    <w:rsid w:val="0058619F"/>
    <w:rsid w:val="00590118"/>
    <w:rsid w:val="005951FB"/>
    <w:rsid w:val="0059796D"/>
    <w:rsid w:val="005A2A01"/>
    <w:rsid w:val="005A45DF"/>
    <w:rsid w:val="005A5175"/>
    <w:rsid w:val="005B0808"/>
    <w:rsid w:val="005B3FB8"/>
    <w:rsid w:val="005B7524"/>
    <w:rsid w:val="005C3815"/>
    <w:rsid w:val="005D062B"/>
    <w:rsid w:val="005F7FBD"/>
    <w:rsid w:val="006059E4"/>
    <w:rsid w:val="006137F7"/>
    <w:rsid w:val="00617108"/>
    <w:rsid w:val="00623232"/>
    <w:rsid w:val="006268AC"/>
    <w:rsid w:val="00637333"/>
    <w:rsid w:val="00645303"/>
    <w:rsid w:val="00651250"/>
    <w:rsid w:val="006535B2"/>
    <w:rsid w:val="00657D8A"/>
    <w:rsid w:val="00660C83"/>
    <w:rsid w:val="00666868"/>
    <w:rsid w:val="006703B4"/>
    <w:rsid w:val="00671EE4"/>
    <w:rsid w:val="00674D0D"/>
    <w:rsid w:val="00684946"/>
    <w:rsid w:val="00686716"/>
    <w:rsid w:val="00693ED8"/>
    <w:rsid w:val="006B5620"/>
    <w:rsid w:val="006C36E0"/>
    <w:rsid w:val="006C5280"/>
    <w:rsid w:val="006D76EF"/>
    <w:rsid w:val="006D7F3F"/>
    <w:rsid w:val="006E27B1"/>
    <w:rsid w:val="006F3EAA"/>
    <w:rsid w:val="0071562E"/>
    <w:rsid w:val="007173E4"/>
    <w:rsid w:val="0071761C"/>
    <w:rsid w:val="00725A0C"/>
    <w:rsid w:val="007260C0"/>
    <w:rsid w:val="00727833"/>
    <w:rsid w:val="007306EC"/>
    <w:rsid w:val="0073780B"/>
    <w:rsid w:val="00750BB0"/>
    <w:rsid w:val="00751660"/>
    <w:rsid w:val="0075178B"/>
    <w:rsid w:val="007529E8"/>
    <w:rsid w:val="007571ED"/>
    <w:rsid w:val="007644C9"/>
    <w:rsid w:val="00766952"/>
    <w:rsid w:val="00772BF7"/>
    <w:rsid w:val="007826D2"/>
    <w:rsid w:val="00784128"/>
    <w:rsid w:val="00792168"/>
    <w:rsid w:val="007A0DEA"/>
    <w:rsid w:val="007A758D"/>
    <w:rsid w:val="007B3FE9"/>
    <w:rsid w:val="007B7D73"/>
    <w:rsid w:val="007C098B"/>
    <w:rsid w:val="007D1E94"/>
    <w:rsid w:val="007D21C3"/>
    <w:rsid w:val="007D3290"/>
    <w:rsid w:val="007D5830"/>
    <w:rsid w:val="007D7C58"/>
    <w:rsid w:val="007E531F"/>
    <w:rsid w:val="007E69DF"/>
    <w:rsid w:val="007F58C2"/>
    <w:rsid w:val="00804B5B"/>
    <w:rsid w:val="0081315D"/>
    <w:rsid w:val="008147BB"/>
    <w:rsid w:val="008320FD"/>
    <w:rsid w:val="00834BA6"/>
    <w:rsid w:val="00837CE0"/>
    <w:rsid w:val="008404C7"/>
    <w:rsid w:val="00840CB8"/>
    <w:rsid w:val="00842F2D"/>
    <w:rsid w:val="008504F8"/>
    <w:rsid w:val="00850F88"/>
    <w:rsid w:val="0085356A"/>
    <w:rsid w:val="00865346"/>
    <w:rsid w:val="0086629F"/>
    <w:rsid w:val="00870A8E"/>
    <w:rsid w:val="00872542"/>
    <w:rsid w:val="0087748A"/>
    <w:rsid w:val="00893077"/>
    <w:rsid w:val="008960D1"/>
    <w:rsid w:val="008A0FCD"/>
    <w:rsid w:val="008A2833"/>
    <w:rsid w:val="008B383E"/>
    <w:rsid w:val="008C2061"/>
    <w:rsid w:val="008C59A5"/>
    <w:rsid w:val="008D7DAC"/>
    <w:rsid w:val="008E1E82"/>
    <w:rsid w:val="008E2A7A"/>
    <w:rsid w:val="008E7D8F"/>
    <w:rsid w:val="008F3104"/>
    <w:rsid w:val="008F6A3E"/>
    <w:rsid w:val="009049D4"/>
    <w:rsid w:val="00911D73"/>
    <w:rsid w:val="00912B00"/>
    <w:rsid w:val="00920949"/>
    <w:rsid w:val="00930A38"/>
    <w:rsid w:val="00932756"/>
    <w:rsid w:val="00932FC7"/>
    <w:rsid w:val="0093500E"/>
    <w:rsid w:val="009369FB"/>
    <w:rsid w:val="00937AA7"/>
    <w:rsid w:val="009402F3"/>
    <w:rsid w:val="00940B22"/>
    <w:rsid w:val="00945D29"/>
    <w:rsid w:val="009501AB"/>
    <w:rsid w:val="009720A4"/>
    <w:rsid w:val="00974AE5"/>
    <w:rsid w:val="009751A4"/>
    <w:rsid w:val="00986CD3"/>
    <w:rsid w:val="00986FBF"/>
    <w:rsid w:val="00994FC0"/>
    <w:rsid w:val="009A3D12"/>
    <w:rsid w:val="009A54D4"/>
    <w:rsid w:val="009B055F"/>
    <w:rsid w:val="009B3B73"/>
    <w:rsid w:val="009B4663"/>
    <w:rsid w:val="009C51A2"/>
    <w:rsid w:val="009C6B37"/>
    <w:rsid w:val="009D2954"/>
    <w:rsid w:val="009E17ED"/>
    <w:rsid w:val="009F2563"/>
    <w:rsid w:val="00A06EF1"/>
    <w:rsid w:val="00A15AE6"/>
    <w:rsid w:val="00A23753"/>
    <w:rsid w:val="00A31187"/>
    <w:rsid w:val="00A328FE"/>
    <w:rsid w:val="00A4113D"/>
    <w:rsid w:val="00A508B9"/>
    <w:rsid w:val="00A50C2A"/>
    <w:rsid w:val="00A728BB"/>
    <w:rsid w:val="00A773B1"/>
    <w:rsid w:val="00A817AA"/>
    <w:rsid w:val="00A9288C"/>
    <w:rsid w:val="00A96156"/>
    <w:rsid w:val="00AA0EEF"/>
    <w:rsid w:val="00AA298E"/>
    <w:rsid w:val="00AA7751"/>
    <w:rsid w:val="00AB4A97"/>
    <w:rsid w:val="00AC0164"/>
    <w:rsid w:val="00AC44F0"/>
    <w:rsid w:val="00AD2751"/>
    <w:rsid w:val="00AE0915"/>
    <w:rsid w:val="00AE4BBD"/>
    <w:rsid w:val="00AF477C"/>
    <w:rsid w:val="00B02329"/>
    <w:rsid w:val="00B04E9E"/>
    <w:rsid w:val="00B10478"/>
    <w:rsid w:val="00B11390"/>
    <w:rsid w:val="00B22BFC"/>
    <w:rsid w:val="00B2398C"/>
    <w:rsid w:val="00B41DC2"/>
    <w:rsid w:val="00B47370"/>
    <w:rsid w:val="00B55AC4"/>
    <w:rsid w:val="00B60E54"/>
    <w:rsid w:val="00B60F82"/>
    <w:rsid w:val="00B65D12"/>
    <w:rsid w:val="00B72A02"/>
    <w:rsid w:val="00B72D69"/>
    <w:rsid w:val="00B74CB1"/>
    <w:rsid w:val="00B77E6C"/>
    <w:rsid w:val="00BB1549"/>
    <w:rsid w:val="00BB2648"/>
    <w:rsid w:val="00BC4B50"/>
    <w:rsid w:val="00BC7FFE"/>
    <w:rsid w:val="00BD7A07"/>
    <w:rsid w:val="00BE1857"/>
    <w:rsid w:val="00BF00C6"/>
    <w:rsid w:val="00BF0F90"/>
    <w:rsid w:val="00BF7A92"/>
    <w:rsid w:val="00C02B34"/>
    <w:rsid w:val="00C24A95"/>
    <w:rsid w:val="00C3025A"/>
    <w:rsid w:val="00C318BC"/>
    <w:rsid w:val="00C51F84"/>
    <w:rsid w:val="00C70352"/>
    <w:rsid w:val="00C757E4"/>
    <w:rsid w:val="00C81EAC"/>
    <w:rsid w:val="00C90F49"/>
    <w:rsid w:val="00C92DA2"/>
    <w:rsid w:val="00C940D4"/>
    <w:rsid w:val="00C9460D"/>
    <w:rsid w:val="00CA401A"/>
    <w:rsid w:val="00CA6ED1"/>
    <w:rsid w:val="00CB25A4"/>
    <w:rsid w:val="00CB3658"/>
    <w:rsid w:val="00CB7F06"/>
    <w:rsid w:val="00CD0ADA"/>
    <w:rsid w:val="00CD1AA8"/>
    <w:rsid w:val="00CE1EC0"/>
    <w:rsid w:val="00CE3E82"/>
    <w:rsid w:val="00CE3EFF"/>
    <w:rsid w:val="00D0481F"/>
    <w:rsid w:val="00D13D3C"/>
    <w:rsid w:val="00D202E5"/>
    <w:rsid w:val="00D22252"/>
    <w:rsid w:val="00D23912"/>
    <w:rsid w:val="00D25907"/>
    <w:rsid w:val="00D307B9"/>
    <w:rsid w:val="00D32083"/>
    <w:rsid w:val="00D35BD3"/>
    <w:rsid w:val="00D41145"/>
    <w:rsid w:val="00D43CDC"/>
    <w:rsid w:val="00D54B1C"/>
    <w:rsid w:val="00D552FF"/>
    <w:rsid w:val="00D55572"/>
    <w:rsid w:val="00D656AA"/>
    <w:rsid w:val="00D67942"/>
    <w:rsid w:val="00D81A17"/>
    <w:rsid w:val="00D85D03"/>
    <w:rsid w:val="00DA308A"/>
    <w:rsid w:val="00DA6C1D"/>
    <w:rsid w:val="00DB34AB"/>
    <w:rsid w:val="00DE0F56"/>
    <w:rsid w:val="00DE129A"/>
    <w:rsid w:val="00DE4C46"/>
    <w:rsid w:val="00DF473E"/>
    <w:rsid w:val="00DF6642"/>
    <w:rsid w:val="00E04471"/>
    <w:rsid w:val="00E049C8"/>
    <w:rsid w:val="00E07266"/>
    <w:rsid w:val="00E12546"/>
    <w:rsid w:val="00E204D7"/>
    <w:rsid w:val="00E254E1"/>
    <w:rsid w:val="00E40D1B"/>
    <w:rsid w:val="00E45AA5"/>
    <w:rsid w:val="00E51EB7"/>
    <w:rsid w:val="00E53728"/>
    <w:rsid w:val="00E66841"/>
    <w:rsid w:val="00E77086"/>
    <w:rsid w:val="00E77614"/>
    <w:rsid w:val="00E8020D"/>
    <w:rsid w:val="00EA40BC"/>
    <w:rsid w:val="00EA71C2"/>
    <w:rsid w:val="00EC3569"/>
    <w:rsid w:val="00EC7787"/>
    <w:rsid w:val="00ED0498"/>
    <w:rsid w:val="00ED0530"/>
    <w:rsid w:val="00ED070D"/>
    <w:rsid w:val="00EE1BD5"/>
    <w:rsid w:val="00EE3E28"/>
    <w:rsid w:val="00EE55DE"/>
    <w:rsid w:val="00F04AD3"/>
    <w:rsid w:val="00F0594A"/>
    <w:rsid w:val="00F23290"/>
    <w:rsid w:val="00F418D3"/>
    <w:rsid w:val="00F44BDE"/>
    <w:rsid w:val="00F47751"/>
    <w:rsid w:val="00F5127F"/>
    <w:rsid w:val="00F531BB"/>
    <w:rsid w:val="00F56FAB"/>
    <w:rsid w:val="00F60B4E"/>
    <w:rsid w:val="00F620E5"/>
    <w:rsid w:val="00F77C98"/>
    <w:rsid w:val="00F77DDA"/>
    <w:rsid w:val="00F862D3"/>
    <w:rsid w:val="00FB17D8"/>
    <w:rsid w:val="00FD7C5E"/>
    <w:rsid w:val="00FF0951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D94D45D-545D-4762-A7D9-742C81A51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semiHidden/>
    <w:rsid w:val="00870A8E"/>
    <w:rPr>
      <w:sz w:val="18"/>
      <w:szCs w:val="18"/>
    </w:rPr>
  </w:style>
  <w:style w:type="character" w:styleId="a6">
    <w:name w:val="Strong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rsid w:val="004C732B"/>
    <w:rPr>
      <w:color w:val="0000FF"/>
      <w:u w:val="single"/>
    </w:rPr>
  </w:style>
  <w:style w:type="character" w:styleId="ab">
    <w:name w:val="FollowedHyperlink"/>
    <w:rsid w:val="00C318BC"/>
    <w:rPr>
      <w:color w:val="800080"/>
      <w:u w:val="single"/>
    </w:rPr>
  </w:style>
  <w:style w:type="character" w:customStyle="1" w:styleId="style31">
    <w:name w:val="style31"/>
    <w:rsid w:val="00B11390"/>
    <w:rPr>
      <w:rFonts w:ascii="Arial" w:hAnsi="Arial" w:cs="Arial" w:hint="default"/>
      <w:sz w:val="20"/>
      <w:szCs w:val="20"/>
    </w:rPr>
  </w:style>
  <w:style w:type="paragraph" w:styleId="ac">
    <w:name w:val="Normal Indent"/>
    <w:aliases w:val="表正文,正文非缩进"/>
    <w:basedOn w:val="a"/>
    <w:rsid w:val="00DF473E"/>
    <w:pPr>
      <w:widowControl w:val="0"/>
      <w:ind w:left="425"/>
      <w:jc w:val="both"/>
    </w:pPr>
    <w:rPr>
      <w:kern w:val="2"/>
      <w:sz w:val="21"/>
      <w:szCs w:val="20"/>
    </w:rPr>
  </w:style>
  <w:style w:type="paragraph" w:customStyle="1" w:styleId="12B">
    <w:name w:val="12B"/>
    <w:next w:val="a"/>
    <w:rsid w:val="00DF473E"/>
    <w:pPr>
      <w:spacing w:line="460" w:lineRule="exact"/>
    </w:pPr>
    <w:rPr>
      <w:rFonts w:ascii="Arial" w:eastAsia="華康粗圓體" w:hAnsi="Arial"/>
      <w:sz w:val="24"/>
    </w:rPr>
  </w:style>
  <w:style w:type="paragraph" w:styleId="ad">
    <w:name w:val="header"/>
    <w:basedOn w:val="a"/>
    <w:link w:val="ae"/>
    <w:rsid w:val="007669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rsid w:val="00766952"/>
  </w:style>
  <w:style w:type="paragraph" w:styleId="af">
    <w:name w:val="footer"/>
    <w:basedOn w:val="a"/>
    <w:link w:val="af0"/>
    <w:rsid w:val="007669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rsid w:val="00766952"/>
  </w:style>
  <w:style w:type="character" w:customStyle="1" w:styleId="style131">
    <w:name w:val="style131"/>
    <w:rsid w:val="003F5204"/>
    <w:rPr>
      <w:rFonts w:ascii="Arial" w:hAnsi="Arial" w:cs="Arial" w:hint="default"/>
      <w:color w:val="0000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s90041at:8080/docs/CommonHR/com/cathay/common/hr/DivDat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s90041at:8080/docs/CommonHR/com/cathay/common/hr/DivDat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591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3959</CharactersWithSpaces>
  <SharedDoc>false</SharedDoc>
  <HLinks>
    <vt:vector size="12" baseType="variant">
      <vt:variant>
        <vt:i4>7209005</vt:i4>
      </vt:variant>
      <vt:variant>
        <vt:i4>3</vt:i4>
      </vt:variant>
      <vt:variant>
        <vt:i4>0</vt:i4>
      </vt:variant>
      <vt:variant>
        <vt:i4>5</vt:i4>
      </vt:variant>
      <vt:variant>
        <vt:lpwstr>http://ws90041at:8080/docs/CommonHR/com/cathay/common/hr/DivData.html</vt:lpwstr>
      </vt:variant>
      <vt:variant>
        <vt:lpwstr>getDivMember(java.lang.String)</vt:lpwstr>
      </vt:variant>
      <vt:variant>
        <vt:i4>7209005</vt:i4>
      </vt:variant>
      <vt:variant>
        <vt:i4>0</vt:i4>
      </vt:variant>
      <vt:variant>
        <vt:i4>0</vt:i4>
      </vt:variant>
      <vt:variant>
        <vt:i4>5</vt:i4>
      </vt:variant>
      <vt:variant>
        <vt:lpwstr>http://ws90041at:8080/docs/CommonHR/com/cathay/common/hr/DivData.html</vt:lpwstr>
      </vt:variant>
      <vt:variant>
        <vt:lpwstr>getDivMember(java.lang.String)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