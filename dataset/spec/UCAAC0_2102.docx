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03"/>
        <w:gridCol w:w="4118"/>
        <w:gridCol w:w="1551"/>
        <w:gridCol w:w="2060"/>
        <w:tblGridChange w:id="0">
          <w:tblGrid>
            <w:gridCol w:w="1310"/>
            <w:gridCol w:w="1003"/>
            <w:gridCol w:w="4118"/>
            <w:gridCol w:w="1551"/>
            <w:gridCol w:w="2060"/>
          </w:tblGrid>
        </w:tblGridChange>
      </w:tblGrid>
      <w:tr w:rsidR="00132EC3" w:rsidRPr="00E85B54" w:rsidTr="009B065E">
        <w:tc>
          <w:tcPr>
            <w:tcW w:w="1310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03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118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51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60" w:type="dxa"/>
          </w:tcPr>
          <w:p w:rsidR="00132EC3" w:rsidRPr="00E85B54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47F88" w:rsidRPr="00E85B54" w:rsidTr="009B065E">
        <w:tc>
          <w:tcPr>
            <w:tcW w:w="1310" w:type="dxa"/>
          </w:tcPr>
          <w:p w:rsidR="00A47F88" w:rsidRPr="00E85B54" w:rsidRDefault="00E223BC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/>
                <w:sz w:val="20"/>
                <w:szCs w:val="20"/>
              </w:rPr>
              <w:t>2013</w:t>
            </w:r>
            <w:r w:rsidR="005A30B4">
              <w:rPr>
                <w:rFonts w:ascii="細明體" w:eastAsia="細明體" w:hAnsi="細明體" w:cs="Courier New" w:hint="eastAsia"/>
                <w:sz w:val="20"/>
                <w:szCs w:val="20"/>
              </w:rPr>
              <w:t>/8/2</w:t>
            </w:r>
          </w:p>
        </w:tc>
        <w:tc>
          <w:tcPr>
            <w:tcW w:w="1003" w:type="dxa"/>
          </w:tcPr>
          <w:p w:rsidR="00A47F88" w:rsidRPr="00E85B54" w:rsidRDefault="00A47F88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118" w:type="dxa"/>
          </w:tcPr>
          <w:p w:rsidR="00A47F88" w:rsidRPr="00E85B54" w:rsidRDefault="00A47F88" w:rsidP="00B147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51" w:type="dxa"/>
          </w:tcPr>
          <w:p w:rsidR="00A47F88" w:rsidRPr="00E85B54" w:rsidRDefault="00E223BC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文明</w:t>
            </w:r>
          </w:p>
        </w:tc>
        <w:tc>
          <w:tcPr>
            <w:tcW w:w="2060" w:type="dxa"/>
          </w:tcPr>
          <w:p w:rsidR="00A47F88" w:rsidRPr="00E85B54" w:rsidRDefault="005A30B4" w:rsidP="00D95C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24F6">
              <w:rPr>
                <w:rFonts w:ascii="細明體" w:eastAsia="細明體" w:hAnsi="細明體" w:cs="Courier New"/>
                <w:sz w:val="20"/>
                <w:szCs w:val="20"/>
              </w:rPr>
              <w:t>130729000379</w:t>
            </w:r>
          </w:p>
        </w:tc>
      </w:tr>
      <w:tr w:rsidR="00F7775F" w:rsidRPr="00E85B54" w:rsidTr="009B065E">
        <w:tc>
          <w:tcPr>
            <w:tcW w:w="1310" w:type="dxa"/>
          </w:tcPr>
          <w:p w:rsidR="00F7775F" w:rsidRPr="00E85B54" w:rsidRDefault="00F7775F" w:rsidP="00B1477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2013/9/3</w:t>
            </w:r>
          </w:p>
        </w:tc>
        <w:tc>
          <w:tcPr>
            <w:tcW w:w="1003" w:type="dxa"/>
          </w:tcPr>
          <w:p w:rsidR="00F7775F" w:rsidRPr="00E85B54" w:rsidRDefault="00F7775F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118" w:type="dxa"/>
          </w:tcPr>
          <w:p w:rsidR="00F7775F" w:rsidRDefault="00F7775F" w:rsidP="00FD1554">
            <w:pPr>
              <w:numPr>
                <w:ilvl w:val="0"/>
                <w:numId w:val="12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調整修改的時候要將前次輸入的訊息顯示，避免要重新輸入</w:t>
            </w:r>
          </w:p>
          <w:p w:rsidR="00F7775F" w:rsidRDefault="00F7775F" w:rsidP="00FD1554">
            <w:pPr>
              <w:numPr>
                <w:ilvl w:val="0"/>
                <w:numId w:val="12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檢核備註內容長度不能超過</w:t>
            </w:r>
            <w:r w:rsidR="009528AA">
              <w:rPr>
                <w:rFonts w:ascii="細明體" w:eastAsia="細明體" w:hAnsi="細明體" w:cs="Courier New" w:hint="eastAsia"/>
                <w:sz w:val="20"/>
                <w:szCs w:val="20"/>
              </w:rPr>
              <w:t>45</w:t>
            </w:r>
            <w:r w:rsidR="0091039B">
              <w:rPr>
                <w:rFonts w:ascii="細明體" w:eastAsia="細明體" w:hAnsi="細明體" w:cs="Courier New" w:hint="eastAsia"/>
                <w:sz w:val="20"/>
                <w:szCs w:val="20"/>
              </w:rPr>
              <w:t>個中文字</w:t>
            </w:r>
          </w:p>
          <w:p w:rsidR="009528AA" w:rsidRPr="00E85B54" w:rsidRDefault="009528AA" w:rsidP="00FD1554">
            <w:pPr>
              <w:numPr>
                <w:ilvl w:val="0"/>
                <w:numId w:val="12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最多可輸入4個備註內容</w:t>
            </w:r>
          </w:p>
        </w:tc>
        <w:tc>
          <w:tcPr>
            <w:tcW w:w="1551" w:type="dxa"/>
          </w:tcPr>
          <w:p w:rsidR="00F7775F" w:rsidRPr="00E85B54" w:rsidRDefault="00F7775F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文明</w:t>
            </w:r>
          </w:p>
        </w:tc>
        <w:tc>
          <w:tcPr>
            <w:tcW w:w="2060" w:type="dxa"/>
          </w:tcPr>
          <w:p w:rsidR="00F7775F" w:rsidRPr="004D24F6" w:rsidRDefault="00F7775F" w:rsidP="00D95C3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24F6">
              <w:rPr>
                <w:rFonts w:ascii="細明體" w:eastAsia="細明體" w:hAnsi="細明體" w:cs="Courier New"/>
                <w:sz w:val="20"/>
                <w:szCs w:val="20"/>
              </w:rPr>
              <w:t>130729000379</w:t>
            </w:r>
          </w:p>
        </w:tc>
      </w:tr>
      <w:tr w:rsidR="00FD1554" w:rsidRPr="00E85B54" w:rsidTr="009B065E">
        <w:trPr>
          <w:ins w:id="1" w:author="楊雅君" w:date="2016-04-01T09:24:00Z"/>
        </w:trPr>
        <w:tc>
          <w:tcPr>
            <w:tcW w:w="1310" w:type="dxa"/>
          </w:tcPr>
          <w:p w:rsidR="00FD1554" w:rsidRDefault="00FD1554" w:rsidP="00FD1554">
            <w:pPr>
              <w:spacing w:line="240" w:lineRule="atLeast"/>
              <w:jc w:val="center"/>
              <w:rPr>
                <w:ins w:id="2" w:author="楊雅君" w:date="2016-04-01T09:24:00Z"/>
                <w:rFonts w:ascii="細明體" w:eastAsia="細明體" w:hAnsi="細明體" w:cs="Courier New"/>
                <w:sz w:val="20"/>
                <w:szCs w:val="20"/>
              </w:rPr>
            </w:pPr>
            <w:ins w:id="3" w:author="楊雅君" w:date="2016-04-01T09:25:00Z">
              <w:r w:rsidRPr="00D42171">
                <w:rPr>
                  <w:rFonts w:hint="eastAsia"/>
                </w:rPr>
                <w:t>2016/04/01</w:t>
              </w:r>
            </w:ins>
          </w:p>
        </w:tc>
        <w:tc>
          <w:tcPr>
            <w:tcW w:w="1003" w:type="dxa"/>
          </w:tcPr>
          <w:p w:rsidR="00FD1554" w:rsidRDefault="00FD1554" w:rsidP="00FD1554">
            <w:pPr>
              <w:spacing w:line="240" w:lineRule="atLeast"/>
              <w:jc w:val="center"/>
              <w:rPr>
                <w:ins w:id="4" w:author="楊雅君" w:date="2016-04-01T09:24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楊雅君" w:date="2016-04-01T09:25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4118" w:type="dxa"/>
          </w:tcPr>
          <w:p w:rsidR="00FD1554" w:rsidRDefault="00FD1554" w:rsidP="00FD1554">
            <w:pPr>
              <w:spacing w:line="240" w:lineRule="atLeast"/>
              <w:rPr>
                <w:ins w:id="6" w:author="楊雅君" w:date="2016-04-01T09:24:00Z"/>
                <w:rFonts w:ascii="細明體" w:eastAsia="細明體" w:hAnsi="細明體" w:cs="Courier New" w:hint="eastAsia"/>
                <w:sz w:val="20"/>
                <w:szCs w:val="20"/>
              </w:rPr>
              <w:pPrChange w:id="7" w:author="楊雅君" w:date="2016-04-01T09:25:00Z">
                <w:pPr>
                  <w:numPr>
                    <w:numId w:val="12"/>
                  </w:numPr>
                  <w:spacing w:line="240" w:lineRule="atLeast"/>
                  <w:ind w:left="360" w:hanging="360"/>
                </w:pPr>
              </w:pPrChange>
            </w:pPr>
            <w:ins w:id="8" w:author="楊雅君" w:date="2016-04-01T09:25:00Z">
              <w:r w:rsidRPr="00D42171">
                <w:rPr>
                  <w:rFonts w:hint="eastAsia"/>
                </w:rPr>
                <w:t>ie11</w:t>
              </w:r>
              <w:r w:rsidRPr="00D42171">
                <w:rPr>
                  <w:rFonts w:hint="eastAsia"/>
                </w:rPr>
                <w:t>昇級測試</w:t>
              </w:r>
            </w:ins>
          </w:p>
        </w:tc>
        <w:tc>
          <w:tcPr>
            <w:tcW w:w="1551" w:type="dxa"/>
          </w:tcPr>
          <w:p w:rsidR="00FD1554" w:rsidRPr="00E85B54" w:rsidRDefault="00FD1554" w:rsidP="00FD1554">
            <w:pPr>
              <w:spacing w:line="240" w:lineRule="atLeast"/>
              <w:jc w:val="center"/>
              <w:rPr>
                <w:ins w:id="9" w:author="楊雅君" w:date="2016-04-01T09:2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楊雅君" w:date="2016-04-01T09:25:00Z">
              <w:r w:rsidRPr="00D42171">
                <w:rPr>
                  <w:rFonts w:hint="eastAsia"/>
                </w:rPr>
                <w:t>雅君</w:t>
              </w:r>
            </w:ins>
          </w:p>
        </w:tc>
        <w:tc>
          <w:tcPr>
            <w:tcW w:w="2060" w:type="dxa"/>
          </w:tcPr>
          <w:p w:rsidR="00FD1554" w:rsidRPr="004D24F6" w:rsidRDefault="00FD1554" w:rsidP="00FD1554">
            <w:pPr>
              <w:spacing w:line="240" w:lineRule="atLeast"/>
              <w:jc w:val="center"/>
              <w:rPr>
                <w:ins w:id="11" w:author="楊雅君" w:date="2016-04-01T09:24:00Z"/>
                <w:rFonts w:ascii="細明體" w:eastAsia="細明體" w:hAnsi="細明體" w:cs="Courier New"/>
                <w:sz w:val="20"/>
                <w:szCs w:val="20"/>
              </w:rPr>
            </w:pPr>
            <w:ins w:id="12" w:author="楊雅君" w:date="2016-04-01T09:25:00Z">
              <w:r w:rsidRPr="00D42171">
                <w:rPr>
                  <w:rFonts w:hint="eastAsia"/>
                </w:rPr>
                <w:t>160308000090</w:t>
              </w:r>
            </w:ins>
          </w:p>
        </w:tc>
      </w:tr>
      <w:tr w:rsidR="009B065E" w:rsidTr="009B065E">
        <w:trPr>
          <w:ins w:id="13" w:author="伯珊" w:date="2019-11-29T18:20:00Z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5E" w:rsidRPr="009B065E" w:rsidRDefault="009B065E" w:rsidP="009B065E">
            <w:pPr>
              <w:spacing w:line="240" w:lineRule="atLeast"/>
              <w:jc w:val="center"/>
              <w:rPr>
                <w:ins w:id="14" w:author="伯珊" w:date="2019-11-29T18:20:00Z"/>
              </w:rPr>
            </w:pPr>
            <w:ins w:id="15" w:author="伯珊" w:date="2019-11-29T18:20:00Z">
              <w:r w:rsidRPr="009B065E">
                <w:rPr>
                  <w:rFonts w:hint="eastAsia"/>
                </w:rPr>
                <w:t>2019/09/26</w:t>
              </w:r>
            </w:ins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5E" w:rsidRPr="009B065E" w:rsidRDefault="009B065E" w:rsidP="009B065E">
            <w:pPr>
              <w:spacing w:line="240" w:lineRule="atLeast"/>
              <w:jc w:val="center"/>
              <w:rPr>
                <w:ins w:id="16" w:author="伯珊" w:date="2019-11-29T18:20:00Z"/>
                <w:rFonts w:hint="eastAsia"/>
              </w:rPr>
            </w:pPr>
            <w:ins w:id="17" w:author="伯珊" w:date="2019-11-29T18:20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5E" w:rsidRPr="009B065E" w:rsidRDefault="009B065E">
            <w:pPr>
              <w:spacing w:line="240" w:lineRule="atLeast"/>
              <w:rPr>
                <w:ins w:id="18" w:author="伯珊" w:date="2019-11-29T18:20:00Z"/>
                <w:rFonts w:hint="eastAsia"/>
              </w:rPr>
            </w:pPr>
            <w:ins w:id="19" w:author="伯珊" w:date="2019-11-29T18:20:00Z">
              <w:r w:rsidRPr="009B065E">
                <w:rPr>
                  <w:rFonts w:hint="eastAsia"/>
                </w:rPr>
                <w:t>跳服中試點系統優化程式上線</w:t>
              </w:r>
            </w:ins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5E" w:rsidRPr="009B065E" w:rsidRDefault="009B065E" w:rsidP="009B065E">
            <w:pPr>
              <w:spacing w:line="240" w:lineRule="atLeast"/>
              <w:jc w:val="center"/>
              <w:rPr>
                <w:ins w:id="20" w:author="伯珊" w:date="2019-11-29T18:20:00Z"/>
                <w:rFonts w:hint="eastAsia"/>
              </w:rPr>
            </w:pPr>
            <w:ins w:id="21" w:author="伯珊" w:date="2019-11-29T18:20:00Z">
              <w:r w:rsidRPr="009B065E">
                <w:rPr>
                  <w:rFonts w:hint="eastAsia"/>
                </w:rPr>
                <w:t>伯珊</w:t>
              </w:r>
            </w:ins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5E" w:rsidRPr="009B065E" w:rsidRDefault="009B065E">
            <w:pPr>
              <w:spacing w:line="240" w:lineRule="atLeast"/>
              <w:jc w:val="center"/>
              <w:rPr>
                <w:ins w:id="22" w:author="伯珊" w:date="2019-11-29T18:20:00Z"/>
                <w:rFonts w:hint="eastAsia"/>
              </w:rPr>
            </w:pPr>
            <w:ins w:id="23" w:author="伯珊" w:date="2019-11-29T18:20:00Z">
              <w:r w:rsidRPr="009B065E">
                <w:rPr>
                  <w:rFonts w:hint="eastAsia"/>
                </w:rPr>
                <w:t>190910000705</w:t>
              </w:r>
            </w:ins>
          </w:p>
        </w:tc>
      </w:tr>
      <w:tr w:rsidR="004236B7" w:rsidTr="004236B7">
        <w:trPr>
          <w:ins w:id="24" w:author="伯珊" w:date="2020-03-05T22:41:00Z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B7" w:rsidRPr="004236B7" w:rsidRDefault="004236B7" w:rsidP="004236B7">
            <w:pPr>
              <w:spacing w:line="240" w:lineRule="atLeast"/>
              <w:jc w:val="center"/>
              <w:rPr>
                <w:ins w:id="25" w:author="伯珊" w:date="2020-03-05T22:41:00Z"/>
              </w:rPr>
            </w:pPr>
            <w:ins w:id="26" w:author="伯珊" w:date="2020-03-05T22:41:00Z">
              <w:r w:rsidRPr="004236B7">
                <w:rPr>
                  <w:rFonts w:hint="eastAsia"/>
                </w:rPr>
                <w:t>2020/3/5</w:t>
              </w:r>
            </w:ins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B7" w:rsidRPr="004236B7" w:rsidRDefault="004236B7" w:rsidP="004236B7">
            <w:pPr>
              <w:spacing w:line="240" w:lineRule="atLeast"/>
              <w:jc w:val="center"/>
              <w:rPr>
                <w:ins w:id="27" w:author="伯珊" w:date="2020-03-05T22:41:00Z"/>
                <w:rFonts w:hint="eastAsia"/>
              </w:rPr>
            </w:pPr>
            <w:ins w:id="28" w:author="伯珊" w:date="2020-03-05T22:41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B7" w:rsidRPr="004236B7" w:rsidRDefault="004236B7">
            <w:pPr>
              <w:spacing w:line="240" w:lineRule="atLeast"/>
              <w:rPr>
                <w:ins w:id="29" w:author="伯珊" w:date="2020-03-05T22:41:00Z"/>
                <w:rFonts w:hint="eastAsia"/>
              </w:rPr>
            </w:pPr>
            <w:ins w:id="30" w:author="伯珊" w:date="2020-03-05T22:41:00Z">
              <w:r w:rsidRPr="004236B7">
                <w:rPr>
                  <w:rFonts w:hint="eastAsia"/>
                </w:rPr>
                <w:t>PMD</w:t>
              </w:r>
              <w:r w:rsidRPr="004236B7">
                <w:rPr>
                  <w:rFonts w:hint="eastAsia"/>
                </w:rPr>
                <w:t>改善</w:t>
              </w:r>
            </w:ins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B7" w:rsidRPr="004236B7" w:rsidRDefault="004236B7" w:rsidP="004236B7">
            <w:pPr>
              <w:spacing w:line="240" w:lineRule="atLeast"/>
              <w:jc w:val="center"/>
              <w:rPr>
                <w:ins w:id="31" w:author="伯珊" w:date="2020-03-05T22:41:00Z"/>
                <w:rFonts w:hint="eastAsia"/>
              </w:rPr>
            </w:pPr>
            <w:ins w:id="32" w:author="伯珊" w:date="2020-03-05T22:41:00Z">
              <w:r w:rsidRPr="004236B7">
                <w:rPr>
                  <w:rFonts w:hint="eastAsia"/>
                </w:rPr>
                <w:t>伯珊</w:t>
              </w:r>
            </w:ins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6B7" w:rsidRPr="004236B7" w:rsidRDefault="004236B7" w:rsidP="004236B7">
            <w:pPr>
              <w:spacing w:line="240" w:lineRule="atLeast"/>
              <w:jc w:val="center"/>
              <w:rPr>
                <w:ins w:id="33" w:author="伯珊" w:date="2020-03-05T22:41:00Z"/>
                <w:rFonts w:hint="eastAsia"/>
              </w:rPr>
            </w:pPr>
            <w:ins w:id="34" w:author="伯珊" w:date="2020-03-05T22:41:00Z">
              <w:r w:rsidRPr="004236B7">
                <w:rPr>
                  <w:rFonts w:hint="eastAsia"/>
                </w:rPr>
                <w:t>191114000671</w:t>
              </w:r>
            </w:ins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32EC3" w:rsidRPr="00E85B54" w:rsidRDefault="00132EC3" w:rsidP="00CF175D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32EC3" w:rsidRPr="00E85B54" w:rsidRDefault="00E223BC" w:rsidP="00C22E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受理備註訊息</w:t>
            </w:r>
            <w:r w:rsidR="00C22EA9"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32EC3" w:rsidRPr="00E85B54" w:rsidRDefault="00132EC3" w:rsidP="009321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E10D6" w:rsidRPr="00E85B54">
              <w:rPr>
                <w:rFonts w:ascii="細明體" w:eastAsia="細明體" w:hAnsi="細明體" w:hint="eastAsia"/>
                <w:sz w:val="20"/>
                <w:szCs w:val="20"/>
              </w:rPr>
              <w:t>AC0</w:t>
            </w: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E223BC" w:rsidRPr="00E85B54">
              <w:rPr>
                <w:rFonts w:ascii="細明體" w:eastAsia="細明體" w:hAnsi="細明體" w:hint="eastAsia"/>
                <w:sz w:val="20"/>
                <w:szCs w:val="20"/>
              </w:rPr>
              <w:t>210</w:t>
            </w:r>
            <w:r w:rsidR="00C22EA9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32EC3" w:rsidRPr="00E85B54" w:rsidRDefault="00E223BC" w:rsidP="00C22E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提供受理備註訊息</w:t>
            </w:r>
            <w:r w:rsidR="00C22EA9">
              <w:rPr>
                <w:rFonts w:ascii="細明體" w:eastAsia="細明體" w:hAnsi="細明體" w:hint="eastAsia"/>
                <w:sz w:val="20"/>
                <w:szCs w:val="20"/>
              </w:rPr>
              <w:t>資料的輸入</w:t>
            </w:r>
            <w:r w:rsidR="00132EC3" w:rsidRPr="00E85B54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32EC3" w:rsidRPr="00E85B54" w:rsidRDefault="00E223B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16FDC" w:rsidRPr="00E85B54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32EC3" w:rsidRPr="00E85B54" w:rsidRDefault="00E223B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理企</w:t>
            </w:r>
            <w:r w:rsidR="00116FDC" w:rsidRPr="00E85B54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32EC3" w:rsidRPr="00E85B54" w:rsidTr="00F7504B">
        <w:tc>
          <w:tcPr>
            <w:tcW w:w="2340" w:type="dxa"/>
          </w:tcPr>
          <w:p w:rsidR="00132EC3" w:rsidRPr="00E85B54" w:rsidRDefault="00132EC3" w:rsidP="00B1477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32EC3" w:rsidRPr="00E85B54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223BC" w:rsidRPr="00E85B54" w:rsidTr="00F7504B">
        <w:tc>
          <w:tcPr>
            <w:tcW w:w="2340" w:type="dxa"/>
          </w:tcPr>
          <w:p w:rsidR="00E223BC" w:rsidRPr="00E85B54" w:rsidRDefault="00E223BC" w:rsidP="007F050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E223BC" w:rsidRPr="00E85B54" w:rsidRDefault="00E223BC" w:rsidP="007F050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AE4CC3" w:rsidRPr="00E85B54" w:rsidRDefault="00132E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85B54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132EC3" w:rsidRPr="00E85B54" w:rsidRDefault="00207E69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85B54">
        <w:rPr>
          <w:rFonts w:ascii="細明體" w:eastAsia="細明體" w:hAnsi="細明體"/>
          <w:sz w:val="20"/>
          <w:szCs w:val="20"/>
        </w:rPr>
        <w:object w:dxaOrig="4868" w:dyaOrig="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59.25pt" o:ole="">
            <v:imagedata r:id="rId8" o:title=""/>
          </v:shape>
          <o:OLEObject Type="Embed" ProgID="Visio.Drawing.11" ShapeID="_x0000_i1025" DrawAspect="Content" ObjectID="_1657345607" r:id="rId9"/>
        </w:object>
      </w:r>
    </w:p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CF175D" w:rsidRPr="00E85B54" w:rsidRDefault="00132EC3" w:rsidP="00132E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1985"/>
        <w:gridCol w:w="1134"/>
        <w:gridCol w:w="992"/>
        <w:gridCol w:w="992"/>
        <w:gridCol w:w="992"/>
      </w:tblGrid>
      <w:tr w:rsidR="00132EC3" w:rsidRPr="00E85B54" w:rsidTr="00F7504B">
        <w:tc>
          <w:tcPr>
            <w:tcW w:w="851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985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1134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92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92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92" w:type="dxa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D5BFB" w:rsidRPr="00E85B54" w:rsidTr="00F7504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D5BFB" w:rsidRPr="00E85B54" w:rsidRDefault="00BD5BFB" w:rsidP="00132EC3">
            <w:pPr>
              <w:widowControl/>
              <w:numPr>
                <w:ilvl w:val="0"/>
                <w:numId w:val="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</w:tcPr>
          <w:p w:rsidR="00BD5BFB" w:rsidRPr="00E85B54" w:rsidRDefault="00F7504B" w:rsidP="00B147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85B54">
              <w:rPr>
                <w:rFonts w:ascii="細明體" w:eastAsia="細明體" w:hAnsi="細明體" w:hint="eastAsia"/>
                <w:lang w:eastAsia="zh-TW"/>
              </w:rPr>
              <w:t>受理備註訊息維護</w:t>
            </w:r>
            <w:r w:rsidR="00BD5BFB" w:rsidRPr="00E85B54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1985" w:type="dxa"/>
          </w:tcPr>
          <w:p w:rsidR="00BD5BFB" w:rsidRPr="00E85B54" w:rsidRDefault="00BD5BFB" w:rsidP="00BD5B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5B54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F7504B" w:rsidRPr="00E85B54">
              <w:rPr>
                <w:rFonts w:ascii="細明體" w:eastAsia="細明體" w:hAnsi="細明體" w:hint="eastAsia"/>
                <w:sz w:val="20"/>
                <w:szCs w:val="20"/>
              </w:rPr>
              <w:t>AC21</w:t>
            </w: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BD5BFB" w:rsidRPr="00E85B54" w:rsidRDefault="00BD5BFB" w:rsidP="00B1477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BD5BFB" w:rsidRPr="00E85B54" w:rsidRDefault="00F7504B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:rsidR="00BD5BFB" w:rsidRPr="00E85B54" w:rsidRDefault="00F7504B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:rsidR="00BD5BFB" w:rsidRPr="00E85B54" w:rsidRDefault="00207E69" w:rsidP="00BD5BFB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07E69" w:rsidRPr="00E85B54" w:rsidTr="00F7504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07E69" w:rsidRPr="00E85B54" w:rsidRDefault="00207E69" w:rsidP="00132EC3">
            <w:pPr>
              <w:widowControl/>
              <w:numPr>
                <w:ilvl w:val="0"/>
                <w:numId w:val="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</w:tcPr>
          <w:p w:rsidR="00207E69" w:rsidRPr="00E85B54" w:rsidRDefault="00207E69" w:rsidP="00B147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07E69">
              <w:rPr>
                <w:rFonts w:ascii="細明體" w:eastAsia="細明體" w:hAnsi="細明體" w:hint="eastAsia"/>
                <w:lang w:eastAsia="zh-TW"/>
              </w:rPr>
              <w:t>理賠受理備註訊息儲存檔</w:t>
            </w:r>
          </w:p>
        </w:tc>
        <w:tc>
          <w:tcPr>
            <w:tcW w:w="1985" w:type="dxa"/>
          </w:tcPr>
          <w:p w:rsidR="00207E69" w:rsidRPr="00E85B54" w:rsidRDefault="00207E69" w:rsidP="00BD5BFB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DTAAA400</w:t>
            </w:r>
          </w:p>
        </w:tc>
        <w:tc>
          <w:tcPr>
            <w:tcW w:w="1134" w:type="dxa"/>
          </w:tcPr>
          <w:p w:rsidR="00207E69" w:rsidRPr="00E85B54" w:rsidRDefault="00207E69" w:rsidP="000F6B1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92" w:type="dxa"/>
          </w:tcPr>
          <w:p w:rsidR="00207E69" w:rsidRPr="00E85B54" w:rsidRDefault="00207E69" w:rsidP="000F6B1C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207E69" w:rsidRPr="00E85B54" w:rsidRDefault="00207E69" w:rsidP="000F6B1C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92" w:type="dxa"/>
          </w:tcPr>
          <w:p w:rsidR="00207E69" w:rsidRPr="00E85B54" w:rsidRDefault="00207E69" w:rsidP="000F6B1C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132EC3" w:rsidRPr="00E85B54" w:rsidRDefault="00132E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132EC3" w:rsidRPr="00E85B54" w:rsidTr="00B1477A">
        <w:tc>
          <w:tcPr>
            <w:tcW w:w="455" w:type="pct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32EC3" w:rsidRPr="00E85B54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85B54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32EC3" w:rsidRPr="00E85B54" w:rsidTr="00B1477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32EC3" w:rsidRPr="00E85B54" w:rsidRDefault="00132EC3" w:rsidP="00132EC3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132EC3" w:rsidRPr="00E85B54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132EC3" w:rsidRPr="00E85B54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132EC3" w:rsidRPr="00E85B54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132EC3" w:rsidRPr="00E85B54" w:rsidRDefault="00132EC3" w:rsidP="00132E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畫面</w:t>
      </w:r>
    </w:p>
    <w:p w:rsidR="00132EC3" w:rsidRPr="00E85B54" w:rsidRDefault="00132EC3" w:rsidP="00132EC3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bookmarkStart w:id="35" w:name="_GoBack"/>
      <w:bookmarkEnd w:id="35"/>
      <w:r w:rsidRPr="00E85B54">
        <w:rPr>
          <w:rFonts w:ascii="細明體" w:eastAsia="細明體" w:hAnsi="細明體" w:hint="eastAsia"/>
          <w:sz w:val="20"/>
          <w:szCs w:val="20"/>
        </w:rPr>
        <w:lastRenderedPageBreak/>
        <w:t>畫面</w:t>
      </w:r>
      <w:r w:rsidR="00F7504B" w:rsidRPr="00E85B54">
        <w:rPr>
          <w:rFonts w:ascii="細明體" w:eastAsia="細明體" w:hAnsi="細明體" w:hint="eastAsia"/>
          <w:sz w:val="20"/>
          <w:szCs w:val="20"/>
        </w:rPr>
        <w:t>USAAC021</w:t>
      </w:r>
      <w:r w:rsidR="00207E69">
        <w:rPr>
          <w:rFonts w:ascii="細明體" w:eastAsia="細明體" w:hAnsi="細明體" w:hint="eastAsia"/>
          <w:sz w:val="20"/>
          <w:szCs w:val="20"/>
        </w:rPr>
        <w:t>02</w:t>
      </w:r>
      <w:r w:rsidR="008F10F9" w:rsidRPr="00E85B54">
        <w:rPr>
          <w:rFonts w:ascii="細明體" w:eastAsia="細明體" w:hAnsi="細明體" w:hint="eastAsia"/>
          <w:sz w:val="20"/>
          <w:szCs w:val="20"/>
        </w:rPr>
        <w:t>_</w:t>
      </w:r>
      <w:r w:rsidR="006575E5" w:rsidRPr="00E85B54">
        <w:rPr>
          <w:rFonts w:ascii="細明體" w:eastAsia="細明體" w:hAnsi="細明體" w:hint="eastAsia"/>
          <w:sz w:val="20"/>
          <w:szCs w:val="20"/>
        </w:rPr>
        <w:t>受理備註訊息</w:t>
      </w:r>
      <w:r w:rsidR="00207E69">
        <w:rPr>
          <w:rFonts w:ascii="細明體" w:eastAsia="細明體" w:hAnsi="細明體" w:hint="eastAsia"/>
          <w:sz w:val="20"/>
          <w:szCs w:val="20"/>
        </w:rPr>
        <w:t>輸入</w:t>
      </w:r>
    </w:p>
    <w:p w:rsidR="00207E69" w:rsidRPr="00885724" w:rsidRDefault="00EE41BA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FD278F">
        <w:rPr>
          <w:noProof/>
          <w:lang w:eastAsia="zh-TW"/>
        </w:rPr>
        <w:pict>
          <v:shape id="圖片 1" o:spid="_x0000_i1026" type="#_x0000_t75" style="width:431.25pt;height:83.25pt;visibility:visible">
            <v:imagedata r:id="rId10" o:title=""/>
          </v:shape>
        </w:pict>
      </w:r>
    </w:p>
    <w:p w:rsidR="00D565DC" w:rsidRPr="00E85B54" w:rsidRDefault="00D565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32EC3" w:rsidRPr="00E85B54" w:rsidRDefault="00AE4CC3" w:rsidP="00AE4CC3">
      <w:pPr>
        <w:numPr>
          <w:ilvl w:val="0"/>
          <w:numId w:val="10"/>
        </w:num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85B54">
        <w:rPr>
          <w:rFonts w:ascii="細明體" w:eastAsia="細明體" w:hAnsi="細明體" w:hint="eastAsia"/>
          <w:b/>
          <w:sz w:val="20"/>
          <w:szCs w:val="20"/>
        </w:rPr>
        <w:t>程式內容</w:t>
      </w:r>
    </w:p>
    <w:p w:rsidR="00967634" w:rsidRPr="00E85B54" w:rsidRDefault="00967634" w:rsidP="00AE4CC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85B54">
        <w:rPr>
          <w:rFonts w:ascii="細明體" w:eastAsia="細明體" w:hAnsi="細明體" w:hint="eastAsia"/>
          <w:kern w:val="2"/>
          <w:lang w:eastAsia="zh-TW"/>
        </w:rPr>
        <w:t xml:space="preserve">初始： </w:t>
      </w:r>
    </w:p>
    <w:p w:rsidR="00EE41BA" w:rsidRDefault="00EE41BA" w:rsidP="00E85B5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$受理編號:從前一畫面傳遞過來</w:t>
      </w:r>
    </w:p>
    <w:p w:rsidR="00BE1CDA" w:rsidRDefault="00BE1CDA" w:rsidP="00E85B5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//**產生備註分類下拉選單</w:t>
      </w:r>
    </w:p>
    <w:p w:rsidR="00BE1CDA" w:rsidRPr="00BE1CDA" w:rsidRDefault="00BE1CDA" w:rsidP="00E85B5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caps/>
          <w:lang w:eastAsia="zh-TW"/>
        </w:rPr>
        <w:t>受理備註訊息維護檔DTAAC210,以</w:t>
      </w:r>
      <w:r>
        <w:rPr>
          <w:rStyle w:val="SoDAField"/>
          <w:rFonts w:ascii="細明體" w:eastAsia="細明體" w:hAnsi="細明體" w:hint="eastAsia"/>
          <w:caps/>
          <w:lang w:eastAsia="zh-TW"/>
        </w:rPr>
        <w:t>備註分類</w:t>
      </w:r>
      <w:r w:rsidRPr="00692B48">
        <w:rPr>
          <w:rStyle w:val="SoDAField"/>
          <w:rFonts w:ascii="細明體" w:eastAsia="細明體" w:hAnsi="細明體" w:hint="eastAsia"/>
          <w:caps/>
          <w:lang w:eastAsia="zh-TW"/>
        </w:rPr>
        <w:t>代碼</w:t>
      </w:r>
      <w:r>
        <w:rPr>
          <w:rStyle w:val="SoDAField"/>
          <w:rFonts w:ascii="細明體" w:eastAsia="細明體" w:hAnsi="細明體" w:hint="eastAsia"/>
          <w:caps/>
          <w:lang w:eastAsia="zh-TW"/>
        </w:rPr>
        <w:t>，</w:t>
      </w:r>
      <w:r>
        <w:rPr>
          <w:rFonts w:ascii="細明體" w:eastAsia="細明體" w:hAnsi="細明體" w:hint="eastAsia"/>
          <w:caps/>
          <w:lang w:eastAsia="zh-TW"/>
        </w:rPr>
        <w:t>備註分類</w:t>
      </w:r>
      <w:r w:rsidRPr="00692B48">
        <w:rPr>
          <w:rFonts w:ascii="細明體" w:eastAsia="細明體" w:hAnsi="細明體" w:hint="eastAsia"/>
          <w:caps/>
          <w:lang w:eastAsia="zh-TW"/>
        </w:rPr>
        <w:t>中文</w:t>
      </w:r>
      <w:r>
        <w:rPr>
          <w:rFonts w:ascii="細明體" w:eastAsia="細明體" w:hAnsi="細明體" w:hint="eastAsia"/>
          <w:caps/>
          <w:lang w:eastAsia="zh-TW"/>
        </w:rPr>
        <w:t>做group by</w:t>
      </w:r>
    </w:p>
    <w:p w:rsidR="00BE1CDA" w:rsidRDefault="00BE1CDA" w:rsidP="00BE1CD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將查詢結果組成備註分類下拉選單</w:t>
      </w:r>
    </w:p>
    <w:p w:rsidR="00BE1CDA" w:rsidRDefault="00BE1CDA" w:rsidP="00BE1CD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增加一筆default(</w:t>
      </w:r>
      <w:r w:rsidRPr="00BE1CDA">
        <w:rPr>
          <w:rFonts w:ascii="細明體" w:eastAsia="細明體" w:hAnsi="細明體" w:hint="eastAsia"/>
          <w:kern w:val="2"/>
          <w:lang w:eastAsia="zh-TW"/>
        </w:rPr>
        <w:t>--請選取--</w:t>
      </w:r>
      <w:r>
        <w:rPr>
          <w:rFonts w:ascii="細明體" w:eastAsia="細明體" w:hAnsi="細明體" w:hint="eastAsia"/>
          <w:kern w:val="2"/>
          <w:lang w:eastAsia="zh-TW"/>
        </w:rPr>
        <w:t>)項目</w:t>
      </w:r>
    </w:p>
    <w:p w:rsidR="009D7759" w:rsidRDefault="00BE1CDA" w:rsidP="0047291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備註內容下拉選單(因為是要根據</w:t>
      </w:r>
      <w:r w:rsidR="00885477">
        <w:rPr>
          <w:rFonts w:ascii="細明體" w:eastAsia="細明體" w:hAnsi="細明體" w:hint="eastAsia"/>
          <w:kern w:val="2"/>
          <w:lang w:eastAsia="zh-TW"/>
        </w:rPr>
        <w:t>選取</w:t>
      </w:r>
      <w:r>
        <w:rPr>
          <w:rFonts w:ascii="細明體" w:eastAsia="細明體" w:hAnsi="細明體" w:hint="eastAsia"/>
          <w:kern w:val="2"/>
          <w:lang w:eastAsia="zh-TW"/>
        </w:rPr>
        <w:t>備註分類</w:t>
      </w:r>
      <w:r w:rsidR="00885477">
        <w:rPr>
          <w:rFonts w:ascii="細明體" w:eastAsia="細明體" w:hAnsi="細明體" w:hint="eastAsia"/>
          <w:kern w:val="2"/>
          <w:lang w:eastAsia="zh-TW"/>
        </w:rPr>
        <w:t>後動態產生下拉選單，所以先放default值)</w:t>
      </w:r>
    </w:p>
    <w:p w:rsidR="00BE1CDA" w:rsidRDefault="00885477" w:rsidP="008854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</w:t>
      </w:r>
      <w:r w:rsidR="00BE1CDA">
        <w:rPr>
          <w:rFonts w:ascii="細明體" w:eastAsia="細明體" w:hAnsi="細明體" w:hint="eastAsia"/>
          <w:kern w:val="2"/>
          <w:lang w:eastAsia="zh-TW"/>
        </w:rPr>
        <w:t>efault</w:t>
      </w:r>
      <w:r>
        <w:rPr>
          <w:rFonts w:ascii="細明體" w:eastAsia="細明體" w:hAnsi="細明體" w:hint="eastAsia"/>
          <w:kern w:val="2"/>
          <w:lang w:eastAsia="zh-TW"/>
        </w:rPr>
        <w:t>先放(</w:t>
      </w:r>
      <w:r w:rsidRPr="00885477">
        <w:rPr>
          <w:rFonts w:ascii="細明體" w:eastAsia="細明體" w:hAnsi="細明體" w:hint="eastAsia"/>
          <w:kern w:val="2"/>
          <w:lang w:eastAsia="zh-TW"/>
        </w:rPr>
        <w:t>依照備註分類選取之後產生下拉選項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720999" w:rsidRDefault="00720999" w:rsidP="007209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輸入人員:login人員姓名</w:t>
      </w:r>
    </w:p>
    <w:p w:rsidR="00720999" w:rsidRDefault="00720999" w:rsidP="007209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輸入日期:系統日期民國年顯示(加/分隔)</w:t>
      </w:r>
    </w:p>
    <w:p w:rsidR="00F7775F" w:rsidRDefault="00F7775F" w:rsidP="007209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//**避免受理案件輸入完成後修改，備註訊息要重新輸入，先查詢備註內容後顯示</w:t>
      </w:r>
    </w:p>
    <w:p w:rsidR="00F7775F" w:rsidRPr="00EE41BA" w:rsidRDefault="00F7775F" w:rsidP="00FD155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207E69">
        <w:rPr>
          <w:rFonts w:ascii="細明體" w:eastAsia="細明體" w:hAnsi="細明體" w:hint="eastAsia"/>
          <w:lang w:eastAsia="zh-TW"/>
        </w:rPr>
        <w:t>理賠受理備註訊息儲存檔</w:t>
      </w:r>
      <w:r>
        <w:rPr>
          <w:rFonts w:ascii="細明體" w:eastAsia="細明體" w:hAnsi="細明體" w:hint="eastAsia"/>
          <w:lang w:eastAsia="zh-TW"/>
        </w:rPr>
        <w:t>DTAAA400,by參數</w:t>
      </w:r>
    </w:p>
    <w:p w:rsidR="00F7775F" w:rsidRDefault="00F7775F" w:rsidP="00FD15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</w:t>
      </w:r>
      <w:r w:rsidRPr="007F6A78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1039B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F7775F" w:rsidRDefault="0091039B" w:rsidP="00FD15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若無資料屬正常</w:t>
      </w:r>
    </w:p>
    <w:p w:rsidR="0091039B" w:rsidRDefault="0091039B" w:rsidP="00FD155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若有資料，依序將查詢出資料顯示到備註內容顯示區(每筆資料格式$DTAAA400_bo)</w:t>
      </w:r>
    </w:p>
    <w:p w:rsidR="0091039B" w:rsidRDefault="0091039B" w:rsidP="00FD155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格式如下</w:t>
      </w:r>
    </w:p>
    <w:p w:rsidR="0091039B" w:rsidRDefault="0091039B" w:rsidP="00FD155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序號:同處理當筆$DTAAA400_bo順序</w:t>
      </w:r>
    </w:p>
    <w:p w:rsidR="0091039B" w:rsidRDefault="0091039B" w:rsidP="00FD155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備註分類(顯示欄位):</w:t>
      </w:r>
      <w:r w:rsidRPr="0091039B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同處理當筆$DTAAA400_bo.備註分類</w:t>
      </w:r>
    </w:p>
    <w:p w:rsidR="0091039B" w:rsidRDefault="0091039B" w:rsidP="00FD155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備註內容(可修改欄位): 同處理當筆$DTAAA400_bo.備註內容</w:t>
      </w:r>
    </w:p>
    <w:p w:rsidR="0091039B" w:rsidRDefault="0091039B" w:rsidP="00FD155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功能:修改及刪除按鈕都是Enabled</w:t>
      </w:r>
    </w:p>
    <w:p w:rsidR="0091039B" w:rsidRDefault="0091039B" w:rsidP="00FD155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備註分類中文 (隱藏欄位，為了後面寫檔使用):</w:t>
      </w:r>
      <w:r w:rsidRPr="0026153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同處理當筆$DTAAA400_bo.備註分類中文</w:t>
      </w:r>
    </w:p>
    <w:p w:rsidR="00DE5E49" w:rsidRPr="00885477" w:rsidRDefault="00885477" w:rsidP="00472912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/>
          <w:color w:val="00B050"/>
          <w:kern w:val="2"/>
          <w:lang w:eastAsia="zh-TW"/>
        </w:rPr>
      </w:pPr>
      <w:r w:rsidRPr="00885477">
        <w:rPr>
          <w:rFonts w:ascii="細明體" w:eastAsia="細明體" w:hAnsi="細明體" w:hint="eastAsia"/>
          <w:b/>
          <w:color w:val="00B050"/>
          <w:kern w:val="2"/>
          <w:lang w:eastAsia="zh-TW"/>
        </w:rPr>
        <w:t>確認</w:t>
      </w:r>
    </w:p>
    <w:p w:rsidR="008B49C2" w:rsidRDefault="00885477" w:rsidP="0088547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//**下拉選取備註分類後，依選取的備註分類動態產生備註內容下拉選單</w:t>
      </w:r>
    </w:p>
    <w:p w:rsidR="00885477" w:rsidRPr="00885477" w:rsidRDefault="00885477" w:rsidP="0088547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caps/>
          <w:lang w:eastAsia="zh-TW"/>
        </w:rPr>
        <w:t>受理備註訊息維護檔DTAAC210，by條件</w:t>
      </w:r>
    </w:p>
    <w:p w:rsidR="00885477" w:rsidRPr="00885477" w:rsidRDefault="00885477" w:rsidP="008854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>備註分類:同下拉選取備註分類</w:t>
      </w:r>
    </w:p>
    <w:p w:rsidR="00885477" w:rsidRPr="00885477" w:rsidRDefault="00885477" w:rsidP="008854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>以備註內容代碼排序</w:t>
      </w:r>
    </w:p>
    <w:p w:rsidR="00885477" w:rsidRPr="00885477" w:rsidRDefault="00885477" w:rsidP="008854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>將查詢結果組成備註內容下拉選單</w:t>
      </w:r>
    </w:p>
    <w:p w:rsidR="00885477" w:rsidRDefault="00885477" w:rsidP="0088547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增加一筆default(</w:t>
      </w:r>
      <w:r w:rsidRPr="00BE1CDA">
        <w:rPr>
          <w:rFonts w:ascii="細明體" w:eastAsia="細明體" w:hAnsi="細明體" w:hint="eastAsia"/>
          <w:kern w:val="2"/>
          <w:lang w:eastAsia="zh-TW"/>
        </w:rPr>
        <w:t>--請選取--</w:t>
      </w:r>
      <w:r>
        <w:rPr>
          <w:rFonts w:ascii="細明體" w:eastAsia="細明體" w:hAnsi="細明體" w:hint="eastAsia"/>
          <w:kern w:val="2"/>
          <w:lang w:eastAsia="zh-TW"/>
        </w:rPr>
        <w:t>)項目</w:t>
      </w:r>
    </w:p>
    <w:p w:rsidR="00CC10FF" w:rsidRDefault="00885477" w:rsidP="0088547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下拉選取備註內容後，</w:t>
      </w:r>
    </w:p>
    <w:p w:rsidR="00885477" w:rsidRDefault="00885477" w:rsidP="00CC10F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將備註輸入</w:t>
      </w:r>
      <w:r w:rsidR="00911441">
        <w:rPr>
          <w:rFonts w:ascii="細明體" w:eastAsia="細明體" w:hAnsi="細明體" w:hint="eastAsia"/>
          <w:kern w:val="2"/>
          <w:lang w:eastAsia="zh-TW"/>
        </w:rPr>
        <w:t>內容清空，以下拉選取的批註內容取代</w:t>
      </w:r>
    </w:p>
    <w:p w:rsidR="00CC10FF" w:rsidRDefault="00CC10FF" w:rsidP="00CC10F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$備註分類 = 下拉選取備註分類 (隱藏變數為了之後修改判斷使用)</w:t>
      </w:r>
    </w:p>
    <w:p w:rsidR="0026153A" w:rsidRDefault="0026153A" w:rsidP="00CC10F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$備註分類中文 =下拉選取備註分類中文</w:t>
      </w:r>
    </w:p>
    <w:p w:rsidR="00911441" w:rsidRDefault="00911441" w:rsidP="0088547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</w:p>
    <w:p w:rsidR="00911441" w:rsidRDefault="00911441" w:rsidP="009114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備註內容不能為空值</w:t>
      </w:r>
    </w:p>
    <w:p w:rsidR="00F7775F" w:rsidRDefault="0091039B" w:rsidP="009114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備註內容不能超過</w:t>
      </w:r>
      <w:r w:rsidR="009528AA">
        <w:rPr>
          <w:rFonts w:ascii="細明體" w:eastAsia="細明體" w:hAnsi="細明體" w:hint="eastAsia"/>
          <w:kern w:val="2"/>
          <w:lang w:eastAsia="zh-TW"/>
        </w:rPr>
        <w:t>45</w:t>
      </w:r>
      <w:r>
        <w:rPr>
          <w:rFonts w:ascii="細明體" w:eastAsia="細明體" w:hAnsi="細明體" w:hint="eastAsia"/>
          <w:kern w:val="2"/>
          <w:lang w:eastAsia="zh-TW"/>
        </w:rPr>
        <w:t>個中文字。</w:t>
      </w:r>
    </w:p>
    <w:p w:rsidR="00911441" w:rsidRDefault="00911441" w:rsidP="0091144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確認完成後，將備註內容</w:t>
      </w:r>
      <w:r w:rsidR="00CC10FF">
        <w:rPr>
          <w:rFonts w:ascii="細明體" w:eastAsia="細明體" w:hAnsi="細明體" w:hint="eastAsia"/>
          <w:kern w:val="2"/>
          <w:lang w:eastAsia="zh-TW"/>
        </w:rPr>
        <w:t>搬到備註內容顯示區</w:t>
      </w:r>
    </w:p>
    <w:p w:rsidR="00CC10FF" w:rsidRDefault="00CC10FF" w:rsidP="00CC10F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在後面產生一筆紀錄,格式如下</w:t>
      </w:r>
    </w:p>
    <w:p w:rsidR="00CC10FF" w:rsidRDefault="00CC10FF" w:rsidP="00CC10F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序號:</w:t>
      </w:r>
    </w:p>
    <w:p w:rsidR="00CC10FF" w:rsidRDefault="00CC10FF" w:rsidP="00CC10F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</w:t>
      </w:r>
      <w:r w:rsidR="0073767D">
        <w:rPr>
          <w:rFonts w:ascii="細明體" w:eastAsia="細明體" w:hAnsi="細明體" w:hint="eastAsia"/>
          <w:kern w:val="2"/>
          <w:lang w:eastAsia="zh-TW"/>
        </w:rPr>
        <w:t>(顯示欄位)</w:t>
      </w:r>
      <w:r>
        <w:rPr>
          <w:rFonts w:ascii="細明體" w:eastAsia="細明體" w:hAnsi="細明體" w:hint="eastAsia"/>
          <w:kern w:val="2"/>
          <w:lang w:eastAsia="zh-TW"/>
        </w:rPr>
        <w:t>:同確認當時$備註分類</w:t>
      </w:r>
    </w:p>
    <w:p w:rsidR="0073767D" w:rsidRDefault="0073767D" w:rsidP="00CC10F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備註內容(可修改欄位): 同確認當時的備註內容</w:t>
      </w:r>
    </w:p>
    <w:p w:rsidR="0073767D" w:rsidRDefault="0073767D" w:rsidP="00CC10F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功能:修改及刪除按鈕都是Enabled</w:t>
      </w:r>
    </w:p>
    <w:p w:rsidR="0026153A" w:rsidRDefault="0026153A" w:rsidP="00CC10F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備註分類中文 (隱藏欄位，為了後面寫檔使用):</w:t>
      </w:r>
      <w:r w:rsidRPr="0026153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同確認當時$備註分類中文</w:t>
      </w:r>
    </w:p>
    <w:p w:rsidR="00720999" w:rsidRPr="00885477" w:rsidRDefault="00720999" w:rsidP="007209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/>
          <w:color w:val="00B05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B050"/>
          <w:kern w:val="2"/>
          <w:lang w:eastAsia="zh-TW"/>
        </w:rPr>
        <w:t>修改</w:t>
      </w:r>
    </w:p>
    <w:p w:rsidR="00720999" w:rsidRDefault="00720999" w:rsidP="007209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</w:t>
      </w:r>
    </w:p>
    <w:p w:rsidR="00720999" w:rsidRDefault="00720999" w:rsidP="007209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將該筆資料搬到上面備註內容輸入確認區</w:t>
      </w:r>
    </w:p>
    <w:p w:rsidR="00720999" w:rsidRDefault="00720999" w:rsidP="007209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$備註分類 = 點選該筆</w:t>
      </w:r>
      <w:r w:rsidR="0026153A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備註分類</w:t>
      </w:r>
    </w:p>
    <w:p w:rsidR="0026153A" w:rsidRDefault="0026153A" w:rsidP="007209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$備註分類中文 =點選該筆$備註分類中文</w:t>
      </w:r>
    </w:p>
    <w:p w:rsidR="00720999" w:rsidRDefault="00720999" w:rsidP="007209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備註內容輸入區 = 點選該筆備註內容</w:t>
      </w:r>
    </w:p>
    <w:p w:rsidR="00720999" w:rsidRDefault="00720999" w:rsidP="007209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將該筆資料從備註內容顯示區移除</w:t>
      </w:r>
    </w:p>
    <w:p w:rsidR="00720999" w:rsidRPr="00885477" w:rsidRDefault="00720999" w:rsidP="007209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/>
          <w:color w:val="00B05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B050"/>
          <w:kern w:val="2"/>
          <w:lang w:eastAsia="zh-TW"/>
        </w:rPr>
        <w:t>刪除</w:t>
      </w:r>
    </w:p>
    <w:p w:rsidR="00720999" w:rsidRDefault="00720999" w:rsidP="007209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</w:t>
      </w:r>
    </w:p>
    <w:p w:rsidR="00720999" w:rsidRDefault="00720999" w:rsidP="0072099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將該筆資料從備註內容顯示區移除</w:t>
      </w:r>
    </w:p>
    <w:p w:rsidR="00720999" w:rsidRDefault="00720999" w:rsidP="007209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color w:val="00B050"/>
          <w:kern w:val="2"/>
          <w:lang w:eastAsia="zh-TW"/>
        </w:rPr>
        <w:t>儲存並列印檢核表</w:t>
      </w:r>
    </w:p>
    <w:p w:rsidR="00720999" w:rsidRDefault="00CE557F" w:rsidP="007209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檢核:</w:t>
      </w:r>
    </w:p>
    <w:p w:rsidR="00CE557F" w:rsidRDefault="00CE557F" w:rsidP="00CE557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備註內容顯示區至少要有一筆資料</w:t>
      </w:r>
    </w:p>
    <w:p w:rsidR="009528AA" w:rsidRDefault="009528AA" w:rsidP="00CE557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備註內容最多只能輸入4個</w:t>
      </w:r>
    </w:p>
    <w:p w:rsidR="007F6A78" w:rsidRDefault="007F6A78" w:rsidP="007F6A7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//**先判斷該受編是否已有資料，若有資料先刪除</w:t>
      </w:r>
    </w:p>
    <w:p w:rsidR="007F6A78" w:rsidRPr="007F6A78" w:rsidRDefault="007F6A78" w:rsidP="007F6A7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207E69">
        <w:rPr>
          <w:rFonts w:ascii="細明體" w:eastAsia="細明體" w:hAnsi="細明體" w:hint="eastAsia"/>
          <w:lang w:eastAsia="zh-TW"/>
        </w:rPr>
        <w:t>理賠受理備註訊息儲存檔</w:t>
      </w:r>
      <w:r>
        <w:rPr>
          <w:rFonts w:ascii="細明體" w:eastAsia="細明體" w:hAnsi="細明體" w:hint="eastAsia"/>
          <w:lang w:eastAsia="zh-TW"/>
        </w:rPr>
        <w:t>DTAAA400</w:t>
      </w:r>
      <w:r>
        <w:rPr>
          <w:rFonts w:ascii="細明體" w:eastAsia="細明體" w:hAnsi="細明體"/>
          <w:lang w:eastAsia="zh-TW"/>
        </w:rPr>
        <w:t>,</w:t>
      </w:r>
      <w:r>
        <w:rPr>
          <w:rFonts w:ascii="細明體" w:eastAsia="細明體" w:hAnsi="細明體" w:hint="eastAsia"/>
          <w:lang w:eastAsia="zh-TW"/>
        </w:rPr>
        <w:t>by參數</w:t>
      </w:r>
    </w:p>
    <w:p w:rsidR="007F6A78" w:rsidRDefault="007F6A78" w:rsidP="007F6A7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受理編號:同畫面顯示</w:t>
      </w:r>
    </w:p>
    <w:p w:rsidR="007F6A78" w:rsidRDefault="007F6A78" w:rsidP="007F6A7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若刪不到資料屬正常</w:t>
      </w:r>
    </w:p>
    <w:p w:rsidR="007F6A78" w:rsidRDefault="007F6A78" w:rsidP="007F6A7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若刪除失敗，</w:t>
      </w:r>
    </w:p>
    <w:p w:rsidR="007F6A78" w:rsidRPr="007F6A78" w:rsidRDefault="007F6A78" w:rsidP="007F6A7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207E69">
        <w:rPr>
          <w:rFonts w:ascii="細明體" w:eastAsia="細明體" w:hAnsi="細明體" w:hint="eastAsia"/>
          <w:lang w:eastAsia="zh-TW"/>
        </w:rPr>
        <w:t>理賠受理備註訊息儲存檔</w:t>
      </w:r>
      <w:r>
        <w:rPr>
          <w:rFonts w:ascii="細明體" w:eastAsia="細明體" w:hAnsi="細明體" w:hint="eastAsia"/>
          <w:lang w:eastAsia="zh-TW"/>
        </w:rPr>
        <w:t>DTAAA400失敗</w:t>
      </w:r>
      <w:r>
        <w:rPr>
          <w:rFonts w:ascii="細明體" w:eastAsia="細明體" w:hAnsi="細明體"/>
          <w:lang w:eastAsia="zh-TW"/>
        </w:rPr>
        <w:t>”</w:t>
      </w:r>
    </w:p>
    <w:p w:rsidR="007F6A78" w:rsidRDefault="007F6A78" w:rsidP="007F6A7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依序處理備註內容顯示區每筆資料</w:t>
      </w:r>
    </w:p>
    <w:p w:rsidR="00CE557F" w:rsidRPr="00EE41BA" w:rsidRDefault="00EE41BA" w:rsidP="00CE557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Pr="00207E69">
        <w:rPr>
          <w:rFonts w:ascii="細明體" w:eastAsia="細明體" w:hAnsi="細明體" w:hint="eastAsia"/>
          <w:lang w:eastAsia="zh-TW"/>
        </w:rPr>
        <w:t>理賠受理備註訊息儲存檔</w:t>
      </w:r>
      <w:r>
        <w:rPr>
          <w:rFonts w:ascii="細明體" w:eastAsia="細明體" w:hAnsi="細明體" w:hint="eastAsia"/>
          <w:lang w:eastAsia="zh-TW"/>
        </w:rPr>
        <w:t>DTAAA400,by參數</w:t>
      </w:r>
    </w:p>
    <w:p w:rsidR="00EE41BA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受理編號:</w:t>
      </w:r>
      <w:r w:rsidRPr="007F6A7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同畫面顯示</w:t>
      </w:r>
    </w:p>
    <w:p w:rsidR="007F6A78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備註分類:同處理當筆</w:t>
      </w:r>
      <w:r w:rsidR="0026153A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備註分類</w:t>
      </w:r>
    </w:p>
    <w:p w:rsidR="007F6A78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備註分類中文:</w:t>
      </w:r>
      <w:r w:rsidRPr="007F6A7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同處理當筆</w:t>
      </w:r>
      <w:r w:rsidR="0026153A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備註分類中文</w:t>
      </w:r>
    </w:p>
    <w:p w:rsidR="007F6A78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備註內容:</w:t>
      </w:r>
      <w:r w:rsidRPr="007F6A7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同處理當筆備註內容</w:t>
      </w:r>
    </w:p>
    <w:p w:rsidR="007F6A78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輸入人員:同login人員ID</w:t>
      </w:r>
    </w:p>
    <w:p w:rsidR="007F6A78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輸入人員姓名:同login人員姓名</w:t>
      </w:r>
    </w:p>
    <w:p w:rsidR="007F6A78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輸入日期:系統日期時間</w:t>
      </w:r>
    </w:p>
    <w:p w:rsidR="007F6A78" w:rsidRDefault="007F6A78" w:rsidP="00EE41B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若新增有誤</w:t>
      </w:r>
    </w:p>
    <w:p w:rsidR="007F6A78" w:rsidRPr="007F6A78" w:rsidRDefault="007F6A78" w:rsidP="007F6A7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顯示錯誤訊息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新增</w:t>
      </w:r>
      <w:r w:rsidRPr="00207E69">
        <w:rPr>
          <w:rFonts w:ascii="細明體" w:eastAsia="細明體" w:hAnsi="細明體" w:hint="eastAsia"/>
          <w:lang w:eastAsia="zh-TW"/>
        </w:rPr>
        <w:t>理賠受理備註訊息儲存檔</w:t>
      </w:r>
      <w:r>
        <w:rPr>
          <w:rFonts w:ascii="細明體" w:eastAsia="細明體" w:hAnsi="細明體" w:hint="eastAsia"/>
          <w:lang w:eastAsia="zh-TW"/>
        </w:rPr>
        <w:t>DTAAA400失敗</w:t>
      </w:r>
      <w:r>
        <w:rPr>
          <w:rFonts w:ascii="細明體" w:eastAsia="細明體" w:hAnsi="細明體"/>
          <w:lang w:eastAsia="zh-TW"/>
        </w:rPr>
        <w:t>”</w:t>
      </w:r>
    </w:p>
    <w:p w:rsidR="007F6A78" w:rsidRPr="009B065E" w:rsidRDefault="002316A4" w:rsidP="002316A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6" w:author="伯珊" w:date="2019-11-29T18:21:00Z"/>
          <w:rFonts w:ascii="細明體" w:eastAsia="細明體" w:hAnsi="細明體"/>
          <w:kern w:val="2"/>
          <w:lang w:eastAsia="zh-TW"/>
          <w:rPrChange w:id="37" w:author="伯珊" w:date="2019-11-29T18:21:00Z">
            <w:rPr>
              <w:ins w:id="38" w:author="伯珊" w:date="2019-11-29T18:21:00Z"/>
              <w:rFonts w:ascii="細明體" w:eastAsia="細明體" w:hAnsi="細明體"/>
              <w:lang w:eastAsia="zh-TW"/>
            </w:rPr>
          </w:rPrChange>
        </w:rPr>
      </w:pPr>
      <w:r>
        <w:rPr>
          <w:rFonts w:ascii="細明體" w:eastAsia="細明體" w:hAnsi="細明體" w:hint="eastAsia"/>
          <w:lang w:eastAsia="zh-TW"/>
        </w:rPr>
        <w:t>若全部新增無誤，關閉視窗返回</w:t>
      </w:r>
    </w:p>
    <w:p w:rsidR="009B065E" w:rsidRPr="00E85B54" w:rsidRDefault="009B065E" w:rsidP="009B065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9" w:author="伯珊" w:date="2019-11-29T18:21:00Z">
          <w:pPr>
            <w:pStyle w:val="Tabletext"/>
            <w:keepLines w:val="0"/>
            <w:numPr>
              <w:ilvl w:val="2"/>
              <w:numId w:val="6"/>
            </w:numPr>
            <w:tabs>
              <w:tab w:val="num" w:pos="1898"/>
            </w:tabs>
            <w:spacing w:after="0" w:line="240" w:lineRule="auto"/>
            <w:ind w:left="1898" w:hanging="567"/>
          </w:pPr>
        </w:pPrChange>
      </w:pPr>
      <w:ins w:id="40" w:author="伯珊" w:date="2019-11-29T18:21:00Z">
        <w:r>
          <w:rPr>
            <w:rFonts w:ascii="細明體" w:eastAsia="細明體" w:hAnsi="細明體" w:hint="eastAsia"/>
            <w:lang w:eastAsia="zh-TW"/>
          </w:rPr>
          <w:t>產出檢核表</w:t>
        </w:r>
      </w:ins>
      <w:ins w:id="41" w:author="伯珊" w:date="2019-11-29T18:22:00Z">
        <w:r>
          <w:rPr>
            <w:rFonts w:ascii="細明體" w:eastAsia="細明體" w:hAnsi="細明體" w:hint="eastAsia"/>
            <w:lang w:eastAsia="zh-TW"/>
          </w:rPr>
          <w:t>後以下載方式提供</w:t>
        </w:r>
      </w:ins>
    </w:p>
    <w:sectPr w:rsidR="009B065E" w:rsidRPr="00E85B54">
      <w:footerReference w:type="even" r:id="rId11"/>
      <w:footerReference w:type="default" r:id="rId12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080" w:rsidRDefault="00400080">
      <w:r>
        <w:separator/>
      </w:r>
    </w:p>
  </w:endnote>
  <w:endnote w:type="continuationSeparator" w:id="0">
    <w:p w:rsidR="00400080" w:rsidRDefault="0040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5498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080" w:rsidRDefault="00400080">
      <w:r>
        <w:separator/>
      </w:r>
    </w:p>
  </w:footnote>
  <w:footnote w:type="continuationSeparator" w:id="0">
    <w:p w:rsidR="00400080" w:rsidRDefault="00400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04DF"/>
    <w:multiLevelType w:val="hybridMultilevel"/>
    <w:tmpl w:val="246808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7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4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F2202A"/>
    <w:multiLevelType w:val="hybridMultilevel"/>
    <w:tmpl w:val="AB847B9E"/>
    <w:lvl w:ilvl="0" w:tplc="B4165BD6">
      <w:start w:val="1"/>
      <w:numFmt w:val="taiwaneseCountingThousand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761030"/>
    <w:multiLevelType w:val="hybridMultilevel"/>
    <w:tmpl w:val="875C42CE"/>
    <w:lvl w:ilvl="0" w:tplc="2AF6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8B32C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19EE"/>
    <w:rsid w:val="00004263"/>
    <w:rsid w:val="00011189"/>
    <w:rsid w:val="00016A2B"/>
    <w:rsid w:val="00035401"/>
    <w:rsid w:val="000536D6"/>
    <w:rsid w:val="00082355"/>
    <w:rsid w:val="000933DA"/>
    <w:rsid w:val="00094385"/>
    <w:rsid w:val="000F21A7"/>
    <w:rsid w:val="000F2748"/>
    <w:rsid w:val="000F6B1C"/>
    <w:rsid w:val="00116FDC"/>
    <w:rsid w:val="001256C1"/>
    <w:rsid w:val="00132EC3"/>
    <w:rsid w:val="00145DE9"/>
    <w:rsid w:val="001470FB"/>
    <w:rsid w:val="001639AE"/>
    <w:rsid w:val="001C09C0"/>
    <w:rsid w:val="0020613D"/>
    <w:rsid w:val="00207E69"/>
    <w:rsid w:val="00216854"/>
    <w:rsid w:val="00230C68"/>
    <w:rsid w:val="002316A4"/>
    <w:rsid w:val="0023399B"/>
    <w:rsid w:val="00235CF4"/>
    <w:rsid w:val="0026153A"/>
    <w:rsid w:val="0028125B"/>
    <w:rsid w:val="002831F9"/>
    <w:rsid w:val="00283790"/>
    <w:rsid w:val="00285498"/>
    <w:rsid w:val="00286C2F"/>
    <w:rsid w:val="00294428"/>
    <w:rsid w:val="002B1040"/>
    <w:rsid w:val="002C4E52"/>
    <w:rsid w:val="002D1E71"/>
    <w:rsid w:val="002D462F"/>
    <w:rsid w:val="002E0188"/>
    <w:rsid w:val="002E02B1"/>
    <w:rsid w:val="00301C78"/>
    <w:rsid w:val="00321F38"/>
    <w:rsid w:val="00322EC5"/>
    <w:rsid w:val="00331F11"/>
    <w:rsid w:val="00340969"/>
    <w:rsid w:val="00362991"/>
    <w:rsid w:val="003A1C0F"/>
    <w:rsid w:val="003F3CE9"/>
    <w:rsid w:val="00400080"/>
    <w:rsid w:val="00402E4E"/>
    <w:rsid w:val="00410735"/>
    <w:rsid w:val="004236B7"/>
    <w:rsid w:val="00432070"/>
    <w:rsid w:val="00450590"/>
    <w:rsid w:val="00454837"/>
    <w:rsid w:val="00472912"/>
    <w:rsid w:val="0048337A"/>
    <w:rsid w:val="00492238"/>
    <w:rsid w:val="004A43EB"/>
    <w:rsid w:val="004C62EC"/>
    <w:rsid w:val="004F1B6C"/>
    <w:rsid w:val="004F7AE4"/>
    <w:rsid w:val="00502B3A"/>
    <w:rsid w:val="0053156D"/>
    <w:rsid w:val="00543B3C"/>
    <w:rsid w:val="00562CE7"/>
    <w:rsid w:val="00584F97"/>
    <w:rsid w:val="005A30B4"/>
    <w:rsid w:val="005A39BD"/>
    <w:rsid w:val="005A75A1"/>
    <w:rsid w:val="006031C7"/>
    <w:rsid w:val="006121BB"/>
    <w:rsid w:val="006138C2"/>
    <w:rsid w:val="006258E8"/>
    <w:rsid w:val="00645950"/>
    <w:rsid w:val="00647369"/>
    <w:rsid w:val="006575E5"/>
    <w:rsid w:val="00661243"/>
    <w:rsid w:val="00674AD6"/>
    <w:rsid w:val="006D5EF5"/>
    <w:rsid w:val="006F5A26"/>
    <w:rsid w:val="00703413"/>
    <w:rsid w:val="00720999"/>
    <w:rsid w:val="00724851"/>
    <w:rsid w:val="0073767D"/>
    <w:rsid w:val="00765958"/>
    <w:rsid w:val="0077619C"/>
    <w:rsid w:val="00791B22"/>
    <w:rsid w:val="007A1C82"/>
    <w:rsid w:val="007A745B"/>
    <w:rsid w:val="007B0E07"/>
    <w:rsid w:val="007B726B"/>
    <w:rsid w:val="007C4125"/>
    <w:rsid w:val="007C64E8"/>
    <w:rsid w:val="007D2BC6"/>
    <w:rsid w:val="007F0503"/>
    <w:rsid w:val="007F6A78"/>
    <w:rsid w:val="00814305"/>
    <w:rsid w:val="008357FC"/>
    <w:rsid w:val="008510E0"/>
    <w:rsid w:val="008563AB"/>
    <w:rsid w:val="00866366"/>
    <w:rsid w:val="00871107"/>
    <w:rsid w:val="00885477"/>
    <w:rsid w:val="008A0039"/>
    <w:rsid w:val="008B49C2"/>
    <w:rsid w:val="008C6A08"/>
    <w:rsid w:val="008C7D94"/>
    <w:rsid w:val="008F10F9"/>
    <w:rsid w:val="008F76EE"/>
    <w:rsid w:val="008F7CEE"/>
    <w:rsid w:val="0091039B"/>
    <w:rsid w:val="00911441"/>
    <w:rsid w:val="00912AB4"/>
    <w:rsid w:val="00930A0F"/>
    <w:rsid w:val="009321B9"/>
    <w:rsid w:val="00941E79"/>
    <w:rsid w:val="009528AA"/>
    <w:rsid w:val="009542E4"/>
    <w:rsid w:val="00955BF8"/>
    <w:rsid w:val="00967634"/>
    <w:rsid w:val="009A5265"/>
    <w:rsid w:val="009B065E"/>
    <w:rsid w:val="009B7935"/>
    <w:rsid w:val="009C7449"/>
    <w:rsid w:val="009D1E55"/>
    <w:rsid w:val="009D578D"/>
    <w:rsid w:val="009D7759"/>
    <w:rsid w:val="009F6C62"/>
    <w:rsid w:val="00A10039"/>
    <w:rsid w:val="00A12007"/>
    <w:rsid w:val="00A12FA2"/>
    <w:rsid w:val="00A37364"/>
    <w:rsid w:val="00A47F88"/>
    <w:rsid w:val="00A70AFD"/>
    <w:rsid w:val="00A7163A"/>
    <w:rsid w:val="00AA65B0"/>
    <w:rsid w:val="00AB0EAA"/>
    <w:rsid w:val="00AC59C4"/>
    <w:rsid w:val="00AD426D"/>
    <w:rsid w:val="00AD6E66"/>
    <w:rsid w:val="00AD7F12"/>
    <w:rsid w:val="00AE4CC3"/>
    <w:rsid w:val="00AF673D"/>
    <w:rsid w:val="00B1477A"/>
    <w:rsid w:val="00B22D2A"/>
    <w:rsid w:val="00B26BC1"/>
    <w:rsid w:val="00B34C2B"/>
    <w:rsid w:val="00B3654A"/>
    <w:rsid w:val="00B4789C"/>
    <w:rsid w:val="00B60A77"/>
    <w:rsid w:val="00B66B11"/>
    <w:rsid w:val="00B9327D"/>
    <w:rsid w:val="00BA2E23"/>
    <w:rsid w:val="00BB0208"/>
    <w:rsid w:val="00BB3357"/>
    <w:rsid w:val="00BD1607"/>
    <w:rsid w:val="00BD3ABF"/>
    <w:rsid w:val="00BD5BFB"/>
    <w:rsid w:val="00BE1816"/>
    <w:rsid w:val="00BE1CDA"/>
    <w:rsid w:val="00C00896"/>
    <w:rsid w:val="00C22EA9"/>
    <w:rsid w:val="00C34373"/>
    <w:rsid w:val="00C371ED"/>
    <w:rsid w:val="00C51EAF"/>
    <w:rsid w:val="00C52728"/>
    <w:rsid w:val="00C6365D"/>
    <w:rsid w:val="00C67049"/>
    <w:rsid w:val="00C806DA"/>
    <w:rsid w:val="00C812DE"/>
    <w:rsid w:val="00C86780"/>
    <w:rsid w:val="00CA14D8"/>
    <w:rsid w:val="00CC10FF"/>
    <w:rsid w:val="00CC556B"/>
    <w:rsid w:val="00CD0C88"/>
    <w:rsid w:val="00CE557F"/>
    <w:rsid w:val="00CF175D"/>
    <w:rsid w:val="00CF20A9"/>
    <w:rsid w:val="00CF224E"/>
    <w:rsid w:val="00CF33BB"/>
    <w:rsid w:val="00CF4C7F"/>
    <w:rsid w:val="00CF4E57"/>
    <w:rsid w:val="00D043B7"/>
    <w:rsid w:val="00D14140"/>
    <w:rsid w:val="00D2426A"/>
    <w:rsid w:val="00D33275"/>
    <w:rsid w:val="00D565DC"/>
    <w:rsid w:val="00D5666B"/>
    <w:rsid w:val="00D57858"/>
    <w:rsid w:val="00D60A7B"/>
    <w:rsid w:val="00D86586"/>
    <w:rsid w:val="00D875BE"/>
    <w:rsid w:val="00D95C3B"/>
    <w:rsid w:val="00DA0DE1"/>
    <w:rsid w:val="00DA1872"/>
    <w:rsid w:val="00DA2E47"/>
    <w:rsid w:val="00DB00E9"/>
    <w:rsid w:val="00DB7A87"/>
    <w:rsid w:val="00DC362E"/>
    <w:rsid w:val="00DE10D6"/>
    <w:rsid w:val="00DE17AE"/>
    <w:rsid w:val="00DE3703"/>
    <w:rsid w:val="00DE5E49"/>
    <w:rsid w:val="00E0259C"/>
    <w:rsid w:val="00E06EA7"/>
    <w:rsid w:val="00E223BC"/>
    <w:rsid w:val="00E70D80"/>
    <w:rsid w:val="00E73222"/>
    <w:rsid w:val="00E85B54"/>
    <w:rsid w:val="00EA3ACC"/>
    <w:rsid w:val="00EA7FB3"/>
    <w:rsid w:val="00EB43A9"/>
    <w:rsid w:val="00EC2854"/>
    <w:rsid w:val="00EE41BA"/>
    <w:rsid w:val="00EE5C1C"/>
    <w:rsid w:val="00EF7733"/>
    <w:rsid w:val="00F15758"/>
    <w:rsid w:val="00F16468"/>
    <w:rsid w:val="00F7504B"/>
    <w:rsid w:val="00F7775F"/>
    <w:rsid w:val="00F87378"/>
    <w:rsid w:val="00F9071D"/>
    <w:rsid w:val="00FA3A61"/>
    <w:rsid w:val="00FC0D2F"/>
    <w:rsid w:val="00FC2209"/>
    <w:rsid w:val="00F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4E105E-11D3-461E-818E-1CC7296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AF673D"/>
    <w:rPr>
      <w:kern w:val="2"/>
    </w:rPr>
  </w:style>
  <w:style w:type="table" w:styleId="a9">
    <w:name w:val="Table Grid"/>
    <w:basedOn w:val="a1"/>
    <w:rsid w:val="0095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B726B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textgreen1">
    <w:name w:val="textgreen1"/>
    <w:rsid w:val="00EA3ACC"/>
    <w:rPr>
      <w:rFonts w:ascii="sөũ" w:hAnsi="sөũ" w:hint="default"/>
      <w:color w:val="00AA00"/>
      <w:sz w:val="20"/>
      <w:szCs w:val="20"/>
    </w:rPr>
  </w:style>
  <w:style w:type="paragraph" w:styleId="aa">
    <w:name w:val="Balloon Text"/>
    <w:basedOn w:val="a"/>
    <w:link w:val="ab"/>
    <w:rsid w:val="00F7775F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F7775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22E1F-2437-4758-9D09-601F65AF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