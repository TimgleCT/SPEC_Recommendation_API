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B455B9" w:rsidRPr="00E8700A" w:rsidTr="003E0223">
        <w:tc>
          <w:tcPr>
            <w:tcW w:w="1216" w:type="dxa"/>
          </w:tcPr>
          <w:p w:rsidR="00B455B9" w:rsidRPr="00E8700A" w:rsidRDefault="00B455B9" w:rsidP="00B455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455B9" w:rsidRPr="00E8700A" w:rsidRDefault="00B455B9" w:rsidP="00B455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B455B9" w:rsidRPr="00E8700A" w:rsidRDefault="00B455B9" w:rsidP="00B455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455B9" w:rsidRPr="00E8700A" w:rsidRDefault="00B455B9" w:rsidP="00B455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455B9" w:rsidRPr="00E8700A" w:rsidRDefault="00B455B9" w:rsidP="00B455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455B9" w:rsidRPr="00E8700A" w:rsidTr="003E0223">
        <w:trPr>
          <w:trHeight w:val="426"/>
        </w:trPr>
        <w:tc>
          <w:tcPr>
            <w:tcW w:w="1216" w:type="dxa"/>
          </w:tcPr>
          <w:p w:rsidR="00B455B9" w:rsidRPr="00E8700A" w:rsidRDefault="008A7443" w:rsidP="008A744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2013/3/21</w:t>
            </w:r>
          </w:p>
        </w:tc>
        <w:tc>
          <w:tcPr>
            <w:tcW w:w="1010" w:type="dxa"/>
          </w:tcPr>
          <w:p w:rsidR="00B455B9" w:rsidRPr="00E8700A" w:rsidRDefault="00B455B9" w:rsidP="00B455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B455B9" w:rsidRPr="00E8700A" w:rsidRDefault="00B455B9" w:rsidP="00B455B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455B9" w:rsidRPr="00E8700A" w:rsidRDefault="008A7443" w:rsidP="00B455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2071" w:type="dxa"/>
          </w:tcPr>
          <w:p w:rsidR="00B455B9" w:rsidRPr="00E8700A" w:rsidRDefault="008A7443" w:rsidP="00B455B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130320000032</w:t>
            </w:r>
          </w:p>
        </w:tc>
      </w:tr>
      <w:tr w:rsidR="00741F42" w:rsidRPr="00E8700A" w:rsidTr="003E0223">
        <w:trPr>
          <w:trHeight w:val="426"/>
          <w:ins w:id="2" w:author="張凱鈞" w:date="2013-12-24T13:20:00Z"/>
        </w:trPr>
        <w:tc>
          <w:tcPr>
            <w:tcW w:w="1216" w:type="dxa"/>
          </w:tcPr>
          <w:p w:rsidR="00741F42" w:rsidRDefault="00741F42" w:rsidP="008A7443">
            <w:pPr>
              <w:spacing w:line="240" w:lineRule="atLeast"/>
              <w:jc w:val="center"/>
              <w:rPr>
                <w:ins w:id="3" w:author="張凱鈞" w:date="2013-12-24T13:20:00Z"/>
                <w:rFonts w:ascii="細明體" w:eastAsia="細明體" w:hAnsi="細明體" w:cs="Courier New"/>
                <w:sz w:val="20"/>
                <w:szCs w:val="20"/>
              </w:rPr>
            </w:pPr>
            <w:ins w:id="4" w:author="張凱鈞" w:date="2013-12-24T13:20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2013/12/24</w:t>
              </w:r>
            </w:ins>
          </w:p>
        </w:tc>
        <w:tc>
          <w:tcPr>
            <w:tcW w:w="1010" w:type="dxa"/>
          </w:tcPr>
          <w:p w:rsidR="00741F42" w:rsidRDefault="00741F42" w:rsidP="00B455B9">
            <w:pPr>
              <w:spacing w:line="240" w:lineRule="atLeast"/>
              <w:jc w:val="center"/>
              <w:rPr>
                <w:ins w:id="5" w:author="張凱鈞" w:date="2013-12-24T13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張凱鈞" w:date="2013-12-24T13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741F42" w:rsidRPr="00E8700A" w:rsidRDefault="00741F42" w:rsidP="00B455B9">
            <w:pPr>
              <w:spacing w:line="240" w:lineRule="atLeast"/>
              <w:rPr>
                <w:ins w:id="7" w:author="張凱鈞" w:date="2013-12-24T13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張凱鈞" w:date="2013-12-24T13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理賠給付方式輸入作業調整</w:t>
              </w:r>
            </w:ins>
          </w:p>
        </w:tc>
        <w:tc>
          <w:tcPr>
            <w:tcW w:w="1566" w:type="dxa"/>
          </w:tcPr>
          <w:p w:rsidR="00741F42" w:rsidRDefault="00741F42" w:rsidP="00B455B9">
            <w:pPr>
              <w:spacing w:line="240" w:lineRule="atLeast"/>
              <w:jc w:val="center"/>
              <w:rPr>
                <w:ins w:id="9" w:author="張凱鈞" w:date="2013-12-24T13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張凱鈞" w:date="2013-12-24T13:2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凱鈞</w:t>
              </w:r>
            </w:ins>
          </w:p>
        </w:tc>
        <w:tc>
          <w:tcPr>
            <w:tcW w:w="2071" w:type="dxa"/>
          </w:tcPr>
          <w:p w:rsidR="00741F42" w:rsidRDefault="00741F42" w:rsidP="00B455B9">
            <w:pPr>
              <w:spacing w:line="240" w:lineRule="atLeast"/>
              <w:rPr>
                <w:ins w:id="11" w:author="張凱鈞" w:date="2013-12-24T13:20:00Z"/>
              </w:rPr>
            </w:pPr>
            <w:ins w:id="12" w:author="張凱鈞" w:date="2013-12-24T13:21:00Z">
              <w:r>
                <w:rPr>
                  <w:rFonts w:hint="eastAsia"/>
                </w:rPr>
                <w:t>131224000166</w:t>
              </w:r>
            </w:ins>
          </w:p>
        </w:tc>
      </w:tr>
      <w:tr w:rsidR="003E0223" w:rsidRPr="00E8700A" w:rsidTr="003E0223">
        <w:trPr>
          <w:trHeight w:val="426"/>
          <w:ins w:id="13" w:author="伯珊" w:date="2019-08-29T13:19:00Z"/>
        </w:trPr>
        <w:tc>
          <w:tcPr>
            <w:tcW w:w="1216" w:type="dxa"/>
          </w:tcPr>
          <w:p w:rsidR="003E0223" w:rsidRDefault="003E0223" w:rsidP="003E0223">
            <w:pPr>
              <w:spacing w:line="240" w:lineRule="atLeast"/>
              <w:jc w:val="center"/>
              <w:rPr>
                <w:ins w:id="14" w:author="伯珊" w:date="2019-08-29T13:19:00Z"/>
                <w:rFonts w:ascii="細明體" w:eastAsia="細明體" w:hAnsi="細明體" w:cs="Courier New"/>
                <w:sz w:val="20"/>
                <w:szCs w:val="20"/>
              </w:rPr>
            </w:pPr>
            <w:ins w:id="15" w:author="伯珊" w:date="2019-08-29T13:19:00Z">
              <w:r w:rsidRPr="00E8700A">
                <w:rPr>
                  <w:rFonts w:ascii="細明體" w:eastAsia="細明體" w:hAnsi="細明體" w:cs="Courier New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019/8/10</w:t>
              </w:r>
            </w:ins>
          </w:p>
        </w:tc>
        <w:tc>
          <w:tcPr>
            <w:tcW w:w="1010" w:type="dxa"/>
          </w:tcPr>
          <w:p w:rsidR="003E0223" w:rsidRDefault="003E0223" w:rsidP="003E0223">
            <w:pPr>
              <w:spacing w:line="240" w:lineRule="atLeast"/>
              <w:jc w:val="center"/>
              <w:rPr>
                <w:ins w:id="16" w:author="伯珊" w:date="2019-08-29T13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伯珊" w:date="2019-08-29T13:1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3E0223" w:rsidRDefault="003E0223" w:rsidP="003E0223">
            <w:pPr>
              <w:spacing w:line="240" w:lineRule="atLeast"/>
              <w:rPr>
                <w:ins w:id="18" w:author="伯珊" w:date="2019-08-29T13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伯珊" w:date="2019-08-29T13:19:00Z">
              <w:r w:rsidRPr="0071793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理賠受理去服務中心作業-壽核端</w:t>
              </w:r>
            </w:ins>
          </w:p>
        </w:tc>
        <w:tc>
          <w:tcPr>
            <w:tcW w:w="1566" w:type="dxa"/>
          </w:tcPr>
          <w:p w:rsidR="003E0223" w:rsidRDefault="003E0223" w:rsidP="003E0223">
            <w:pPr>
              <w:spacing w:line="240" w:lineRule="atLeast"/>
              <w:jc w:val="center"/>
              <w:rPr>
                <w:ins w:id="20" w:author="伯珊" w:date="2019-08-29T13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伯珊" w:date="2019-08-29T13:1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龎伯珊</w:t>
              </w:r>
            </w:ins>
          </w:p>
        </w:tc>
        <w:tc>
          <w:tcPr>
            <w:tcW w:w="2071" w:type="dxa"/>
          </w:tcPr>
          <w:p w:rsidR="003E0223" w:rsidRDefault="003E0223" w:rsidP="003E0223">
            <w:pPr>
              <w:spacing w:line="240" w:lineRule="atLeast"/>
              <w:rPr>
                <w:ins w:id="22" w:author="伯珊" w:date="2019-08-29T13:19:00Z"/>
                <w:rFonts w:hint="eastAsia"/>
              </w:rPr>
            </w:pPr>
            <w:ins w:id="23" w:author="伯珊" w:date="2019-08-29T13:19:00Z">
              <w:r w:rsidRPr="0071793D">
                <w:rPr>
                  <w:rFonts w:ascii="細明體" w:eastAsia="細明體" w:hAnsi="細明體" w:cs="Courier New"/>
                  <w:sz w:val="20"/>
                  <w:szCs w:val="20"/>
                </w:rPr>
                <w:t>190402002089</w:t>
              </w:r>
            </w:ins>
          </w:p>
        </w:tc>
      </w:tr>
    </w:tbl>
    <w:p w:rsidR="00B455B9" w:rsidRDefault="00B455B9" w:rsidP="00B455B9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B455B9" w:rsidRPr="009A6B2B" w:rsidRDefault="00B455B9" w:rsidP="00B455B9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B455B9" w:rsidRPr="00E01490" w:rsidTr="00B455B9">
        <w:tc>
          <w:tcPr>
            <w:tcW w:w="234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B455B9" w:rsidRPr="00E01490" w:rsidRDefault="008A7443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死亡證明書醫院輸入</w:t>
            </w:r>
            <w:r w:rsidR="00B455B9" w:rsidRPr="00E01490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B455B9" w:rsidRPr="00E01490" w:rsidTr="00B455B9">
        <w:tc>
          <w:tcPr>
            <w:tcW w:w="234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A7443">
              <w:rPr>
                <w:rFonts w:ascii="細明體" w:eastAsia="細明體" w:hAnsi="細明體" w:hint="eastAsia"/>
                <w:sz w:val="20"/>
                <w:szCs w:val="20"/>
              </w:rPr>
              <w:t>AA1_0107</w:t>
            </w:r>
          </w:p>
        </w:tc>
      </w:tr>
      <w:tr w:rsidR="00B455B9" w:rsidRPr="00E01490" w:rsidTr="00B455B9">
        <w:tc>
          <w:tcPr>
            <w:tcW w:w="234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B455B9" w:rsidRPr="00E01490" w:rsidTr="00B455B9">
        <w:tc>
          <w:tcPr>
            <w:tcW w:w="234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查詢，新增，修改，刪除</w:t>
            </w:r>
            <w:r w:rsidR="008A7443">
              <w:rPr>
                <w:rFonts w:ascii="細明體" w:eastAsia="細明體" w:hAnsi="細明體" w:hint="eastAsia"/>
                <w:sz w:val="20"/>
                <w:szCs w:val="20"/>
              </w:rPr>
              <w:t>死亡證明書醫院檔</w:t>
            </w:r>
          </w:p>
        </w:tc>
      </w:tr>
      <w:tr w:rsidR="00B455B9" w:rsidRPr="00E01490" w:rsidTr="00B455B9">
        <w:tc>
          <w:tcPr>
            <w:tcW w:w="234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B455B9" w:rsidRPr="00E01490" w:rsidRDefault="008A7443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B455B9" w:rsidRPr="00E01490" w:rsidTr="00B455B9">
        <w:tc>
          <w:tcPr>
            <w:tcW w:w="234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B455B9" w:rsidRPr="00E01490" w:rsidRDefault="008A7443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B455B9" w:rsidRPr="00E01490" w:rsidTr="00B455B9">
        <w:tc>
          <w:tcPr>
            <w:tcW w:w="234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B455B9" w:rsidRPr="00E01490" w:rsidTr="00B455B9">
        <w:tc>
          <w:tcPr>
            <w:tcW w:w="2340" w:type="dxa"/>
          </w:tcPr>
          <w:p w:rsidR="00B455B9" w:rsidRPr="00266B0D" w:rsidRDefault="00B455B9" w:rsidP="00B455B9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B455B9" w:rsidRPr="00E01490" w:rsidTr="00B455B9">
        <w:tc>
          <w:tcPr>
            <w:tcW w:w="2340" w:type="dxa"/>
          </w:tcPr>
          <w:p w:rsidR="00B455B9" w:rsidRDefault="00B455B9" w:rsidP="00B455B9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B455B9" w:rsidRDefault="00B455B9" w:rsidP="00B455B9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</w:tbl>
    <w:p w:rsidR="00B455B9" w:rsidRPr="00C7445B" w:rsidRDefault="00B455B9" w:rsidP="00B455B9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B455B9" w:rsidRDefault="00B455B9" w:rsidP="00B455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B455B9" w:rsidRDefault="00B455B9" w:rsidP="00B455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40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5280;width:2355;height:960">
              <v:textbox>
                <w:txbxContent>
                  <w:p w:rsidR="00B455B9" w:rsidRPr="00735DCE" w:rsidRDefault="00B455B9" w:rsidP="00735DCE">
                    <w:pPr>
                      <w:jc w:val="center"/>
                      <w:rPr>
                        <w:rFonts w:hint="eastAsia"/>
                        <w:sz w:val="20"/>
                        <w:szCs w:val="20"/>
                      </w:rPr>
                    </w:pPr>
                    <w:r w:rsidRPr="00735DCE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735DCE" w:rsidRPr="00735DCE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死亡證明書醫院代碼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5280;width:1860;height:1035">
              <v:textbox>
                <w:txbxContent>
                  <w:p w:rsidR="00735DCE" w:rsidRDefault="00735DCE" w:rsidP="00735DCE">
                    <w:pPr>
                      <w:jc w:val="center"/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死亡證明書</w:t>
                    </w:r>
                  </w:p>
                  <w:p w:rsidR="00B455B9" w:rsidRDefault="00735DCE" w:rsidP="00735DCE">
                    <w:pPr>
                      <w:jc w:val="center"/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醫院輸入</w:t>
                    </w:r>
                    <w:r w:rsidRPr="00E01490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作業</w:t>
                    </w:r>
                  </w:p>
                </w:txbxContent>
              </v:textbox>
            </v:shape>
            <v:shape id="_x0000_s1044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45" type="#_x0000_t132" style="position:absolute;left:6345;top:4950;width:2325;height:1620">
              <v:textbox>
                <w:txbxContent>
                  <w:p w:rsidR="00735DCE" w:rsidRDefault="00735DCE" w:rsidP="00735DCE">
                    <w:pPr>
                      <w:jc w:val="center"/>
                      <w:rPr>
                        <w:rFonts w:ascii="細明體" w:eastAsia="細明體" w:hAnsi="細明體" w:hint="eastAsia"/>
                      </w:rPr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死亡證明書醫院</w:t>
                    </w:r>
                    <w:r w:rsidR="00B455B9" w:rsidRPr="00735DCE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</w:t>
                    </w:r>
                  </w:p>
                  <w:p w:rsidR="00B455B9" w:rsidRDefault="00B455B9" w:rsidP="00735DCE">
                    <w:pPr>
                      <w:jc w:val="center"/>
                    </w:pPr>
                    <w:r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 w:rsidR="00735DCE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AA016</w:t>
                    </w:r>
                  </w:p>
                </w:txbxContent>
              </v:textbox>
            </v:shape>
          </v:group>
        </w:pict>
      </w:r>
    </w:p>
    <w:p w:rsidR="00B455B9" w:rsidRDefault="00B455B9" w:rsidP="00B455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455B9" w:rsidRDefault="00B455B9" w:rsidP="00B455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455B9" w:rsidRDefault="00B455B9" w:rsidP="00B455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455B9" w:rsidRDefault="00B455B9" w:rsidP="00B455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455B9" w:rsidRDefault="00B455B9" w:rsidP="00B455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455B9" w:rsidRDefault="00B455B9" w:rsidP="00B455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455B9" w:rsidRDefault="00B455B9" w:rsidP="00B455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455B9" w:rsidRDefault="00B455B9" w:rsidP="00B455B9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B455B9" w:rsidRPr="00E01490" w:rsidTr="00B455B9">
        <w:tc>
          <w:tcPr>
            <w:tcW w:w="851" w:type="dxa"/>
          </w:tcPr>
          <w:p w:rsidR="00B455B9" w:rsidRPr="00C829C1" w:rsidRDefault="00B455B9" w:rsidP="00B455B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B455B9" w:rsidRPr="00C829C1" w:rsidRDefault="00B455B9" w:rsidP="00B455B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B455B9" w:rsidRPr="00C829C1" w:rsidRDefault="00B455B9" w:rsidP="00B455B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B455B9" w:rsidRPr="00E60524" w:rsidRDefault="00B455B9" w:rsidP="00B455B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B455B9" w:rsidRPr="00E60524" w:rsidRDefault="00B455B9" w:rsidP="00B455B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B455B9" w:rsidRPr="00E60524" w:rsidRDefault="00B455B9" w:rsidP="00B455B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B455B9" w:rsidRPr="00E60524" w:rsidRDefault="00B455B9" w:rsidP="00B455B9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455B9" w:rsidRPr="00E01490" w:rsidTr="00B455B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455B9" w:rsidRPr="00E01490" w:rsidRDefault="00B455B9" w:rsidP="00B455B9">
            <w:pPr>
              <w:numPr>
                <w:ilvl w:val="0"/>
                <w:numId w:val="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B455B9" w:rsidRPr="00E01490" w:rsidRDefault="00AE3B05" w:rsidP="00B455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死亡證明書醫院</w:t>
            </w:r>
            <w:r w:rsidRPr="00735DCE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B455B9" w:rsidRPr="00E01490" w:rsidRDefault="00B455B9" w:rsidP="00B455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="00AE3B05">
              <w:rPr>
                <w:rFonts w:ascii="細明體" w:eastAsia="細明體" w:hAnsi="細明體" w:hint="eastAsia"/>
                <w:sz w:val="20"/>
                <w:szCs w:val="20"/>
              </w:rPr>
              <w:t>TAAA016</w:t>
            </w:r>
          </w:p>
        </w:tc>
        <w:tc>
          <w:tcPr>
            <w:tcW w:w="941" w:type="dxa"/>
          </w:tcPr>
          <w:p w:rsidR="00B455B9" w:rsidRPr="00E60524" w:rsidRDefault="00B455B9" w:rsidP="00B455B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B455B9" w:rsidRPr="00E60524" w:rsidRDefault="00AE3B05" w:rsidP="00B455B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B455B9" w:rsidRPr="00E60524" w:rsidRDefault="00AE3B05" w:rsidP="00B455B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B455B9" w:rsidRPr="00E60524" w:rsidRDefault="00AE3B05" w:rsidP="00B455B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B455B9" w:rsidRPr="009A6B2B" w:rsidRDefault="00B455B9" w:rsidP="00B455B9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455B9" w:rsidRDefault="00B455B9" w:rsidP="00B455B9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0"/>
        <w:gridCol w:w="5243"/>
        <w:gridCol w:w="4745"/>
      </w:tblGrid>
      <w:tr w:rsidR="00B455B9" w:rsidRPr="00E01490" w:rsidTr="00B455B9">
        <w:tc>
          <w:tcPr>
            <w:tcW w:w="455" w:type="pct"/>
          </w:tcPr>
          <w:p w:rsidR="00B455B9" w:rsidRPr="00C829C1" w:rsidRDefault="00B455B9" w:rsidP="00B455B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B455B9" w:rsidRPr="00C829C1" w:rsidRDefault="00B455B9" w:rsidP="00B455B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B455B9" w:rsidRPr="00C829C1" w:rsidRDefault="00B455B9" w:rsidP="00B455B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B455B9" w:rsidRPr="00E01490" w:rsidTr="00B455B9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B455B9" w:rsidRPr="00E01490" w:rsidRDefault="00B455B9" w:rsidP="00B455B9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B455B9" w:rsidRPr="00E01490" w:rsidRDefault="00B455B9" w:rsidP="00B455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B455B9" w:rsidRPr="00E01490" w:rsidRDefault="00B455B9" w:rsidP="00B455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455B9" w:rsidRDefault="00B455B9" w:rsidP="00B455B9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B455B9" w:rsidRDefault="00B455B9" w:rsidP="00B455B9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B455B9" w:rsidRPr="00716C34" w:rsidRDefault="00B455B9" w:rsidP="00B455B9">
      <w:pPr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931C05" w:rsidRPr="00931C05">
        <w:rPr>
          <w:rFonts w:ascii="細明體" w:eastAsia="細明體" w:hAnsi="細明體" w:hint="eastAsia"/>
          <w:sz w:val="20"/>
          <w:szCs w:val="20"/>
        </w:rPr>
        <w:t>USAAA10107_死亡證明醫院輸入.html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B455B9" w:rsidRDefault="00931C05" w:rsidP="00B455B9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343E67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3.25pt;height:253.5pt;visibility:visible">
            <v:imagedata r:id="rId7" o:title="" croptop="23472f" cropbottom="18125f" cropleft="19456f" cropright="14564f"/>
          </v:shape>
        </w:pict>
      </w:r>
      <w:r w:rsidR="0023751E">
        <w:rPr>
          <w:u w:val="single"/>
        </w:rPr>
        <w:br w:type="page"/>
      </w:r>
      <w:r w:rsidR="00B455B9">
        <w:rPr>
          <w:rFonts w:ascii="細明體" w:eastAsia="細明體" w:hAnsi="細明體" w:hint="eastAsia"/>
          <w:b/>
          <w:sz w:val="20"/>
          <w:szCs w:val="20"/>
        </w:rPr>
        <w:lastRenderedPageBreak/>
        <w:t>六、程式內容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C915D0" w:rsidRDefault="0023751E" w:rsidP="00C915D0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D502AF" w:rsidRDefault="00D502AF" w:rsidP="002113E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D502AF">
        <w:rPr>
          <w:rFonts w:hint="eastAsia"/>
          <w:bCs/>
          <w:color w:val="000000"/>
          <w:lang w:eastAsia="zh-TW"/>
        </w:rPr>
        <w:t>傳入參數：</w:t>
      </w:r>
    </w:p>
    <w:p w:rsidR="00D502AF" w:rsidRPr="00050F22" w:rsidRDefault="00D502AF" w:rsidP="00D502A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sөũ" w:hAnsi="sөũ" w:hint="eastAsia"/>
        </w:rPr>
      </w:pPr>
      <w:r w:rsidRPr="00D502AF">
        <w:rPr>
          <w:rFonts w:ascii="細明體" w:eastAsia="細明體" w:hAnsi="細明體" w:hint="eastAsia"/>
        </w:rPr>
        <w:t>受理編號</w:t>
      </w:r>
    </w:p>
    <w:p w:rsidR="00050F22" w:rsidRDefault="00050F22" w:rsidP="00D502A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張數[]</w:t>
      </w:r>
    </w:p>
    <w:p w:rsidR="00050F22" w:rsidRDefault="00050F22" w:rsidP="00050F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診斷書</w:t>
      </w:r>
      <w:r w:rsidRPr="00D502AF">
        <w:rPr>
          <w:rFonts w:ascii="細明體" w:eastAsia="細明體" w:hAnsi="細明體" w:hint="eastAsia"/>
          <w:lang w:eastAsia="zh-TW"/>
        </w:rPr>
        <w:t>總張數</w:t>
      </w:r>
      <w:r>
        <w:rPr>
          <w:rFonts w:ascii="細明體" w:eastAsia="細明體" w:hAnsi="細明體" w:hint="eastAsia"/>
          <w:lang w:eastAsia="zh-TW"/>
        </w:rPr>
        <w:t xml:space="preserve"> (</w:t>
      </w:r>
      <w:r w:rsidRPr="00050F22">
        <w:rPr>
          <w:rFonts w:ascii="細明體" w:eastAsia="細明體" w:hAnsi="細明體"/>
          <w:lang w:eastAsia="zh-TW"/>
        </w:rPr>
        <w:t>300008</w:t>
      </w:r>
      <w:r w:rsidRPr="00050F22">
        <w:rPr>
          <w:rFonts w:ascii="細明體" w:eastAsia="細明體" w:hAnsi="細明體" w:hint="eastAsia"/>
          <w:lang w:eastAsia="zh-TW"/>
        </w:rPr>
        <w:t>)</w:t>
      </w:r>
    </w:p>
    <w:p w:rsidR="00050F22" w:rsidRDefault="00050F22" w:rsidP="00050F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50F22">
        <w:rPr>
          <w:rFonts w:ascii="細明體" w:eastAsia="細明體" w:hAnsi="細明體" w:hint="eastAsia"/>
          <w:lang w:eastAsia="zh-TW"/>
        </w:rPr>
        <w:t>住院醫療收據正本</w:t>
      </w:r>
      <w:r w:rsidRPr="00D502AF">
        <w:rPr>
          <w:rFonts w:ascii="細明體" w:eastAsia="細明體" w:hAnsi="細明體" w:hint="eastAsia"/>
          <w:lang w:eastAsia="zh-TW"/>
        </w:rPr>
        <w:t>總張數</w:t>
      </w:r>
      <w:r>
        <w:rPr>
          <w:rFonts w:ascii="細明體" w:eastAsia="細明體" w:hAnsi="細明體" w:hint="eastAsia"/>
          <w:lang w:eastAsia="zh-TW"/>
        </w:rPr>
        <w:t xml:space="preserve"> (</w:t>
      </w:r>
      <w:r w:rsidRPr="00050F22">
        <w:rPr>
          <w:rFonts w:ascii="細明體" w:eastAsia="細明體" w:hAnsi="細明體"/>
          <w:lang w:eastAsia="zh-TW"/>
        </w:rPr>
        <w:t>300014</w:t>
      </w:r>
      <w:r>
        <w:rPr>
          <w:rFonts w:ascii="細明體" w:eastAsia="細明體" w:hAnsi="細明體" w:hint="eastAsia"/>
          <w:lang w:eastAsia="zh-TW"/>
        </w:rPr>
        <w:t>)</w:t>
      </w:r>
    </w:p>
    <w:p w:rsidR="00050F22" w:rsidRDefault="00050F22" w:rsidP="00050F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50F22">
        <w:rPr>
          <w:rFonts w:ascii="細明體" w:eastAsia="細明體" w:hAnsi="細明體" w:hint="eastAsia"/>
          <w:lang w:eastAsia="zh-TW"/>
        </w:rPr>
        <w:t>住院醫療收據副本</w:t>
      </w:r>
      <w:r w:rsidRPr="00D502AF">
        <w:rPr>
          <w:rFonts w:ascii="細明體" w:eastAsia="細明體" w:hAnsi="細明體" w:hint="eastAsia"/>
          <w:lang w:eastAsia="zh-TW"/>
        </w:rPr>
        <w:t>總張數</w:t>
      </w:r>
      <w:r>
        <w:rPr>
          <w:rFonts w:ascii="細明體" w:eastAsia="細明體" w:hAnsi="細明體" w:hint="eastAsia"/>
          <w:lang w:eastAsia="zh-TW"/>
        </w:rPr>
        <w:t xml:space="preserve"> (</w:t>
      </w:r>
      <w:r w:rsidRPr="00050F22">
        <w:rPr>
          <w:rFonts w:ascii="細明體" w:eastAsia="細明體" w:hAnsi="細明體"/>
          <w:lang w:eastAsia="zh-TW"/>
        </w:rPr>
        <w:t>300017</w:t>
      </w:r>
      <w:r w:rsidRPr="00050F22">
        <w:rPr>
          <w:rFonts w:ascii="細明體" w:eastAsia="細明體" w:hAnsi="細明體" w:hint="eastAsia"/>
          <w:lang w:eastAsia="zh-TW"/>
        </w:rPr>
        <w:t>)</w:t>
      </w:r>
    </w:p>
    <w:p w:rsidR="00050F22" w:rsidRDefault="00050F22" w:rsidP="00050F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50F22">
        <w:rPr>
          <w:rFonts w:ascii="細明體" w:eastAsia="細明體" w:hAnsi="細明體" w:hint="eastAsia"/>
          <w:lang w:eastAsia="zh-TW"/>
        </w:rPr>
        <w:t>門診收據合計表</w:t>
      </w:r>
      <w:r w:rsidRPr="00D502AF">
        <w:rPr>
          <w:rFonts w:ascii="細明體" w:eastAsia="細明體" w:hAnsi="細明體" w:hint="eastAsia"/>
          <w:lang w:eastAsia="zh-TW"/>
        </w:rPr>
        <w:t>總張數</w:t>
      </w:r>
      <w:r w:rsidRPr="00050F22">
        <w:rPr>
          <w:rFonts w:ascii="細明體" w:eastAsia="細明體" w:hAnsi="細明體" w:hint="eastAsia"/>
          <w:lang w:eastAsia="zh-TW"/>
        </w:rPr>
        <w:t xml:space="preserve"> (</w:t>
      </w:r>
      <w:r w:rsidRPr="00050F22">
        <w:rPr>
          <w:rFonts w:ascii="細明體" w:eastAsia="細明體" w:hAnsi="細明體"/>
          <w:lang w:eastAsia="zh-TW"/>
        </w:rPr>
        <w:t>300063</w:t>
      </w:r>
      <w:r w:rsidRPr="00050F22">
        <w:rPr>
          <w:rFonts w:ascii="細明體" w:eastAsia="細明體" w:hAnsi="細明體" w:hint="eastAsia"/>
          <w:lang w:eastAsia="zh-TW"/>
        </w:rPr>
        <w:t>)</w:t>
      </w:r>
    </w:p>
    <w:p w:rsidR="00050F22" w:rsidRDefault="00050F22" w:rsidP="00050F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50F22">
        <w:rPr>
          <w:rFonts w:ascii="細明體" w:eastAsia="細明體" w:hAnsi="細明體" w:hint="eastAsia"/>
          <w:lang w:eastAsia="zh-TW"/>
        </w:rPr>
        <w:t>學團險門診收據合計表</w:t>
      </w:r>
      <w:r w:rsidRPr="00D502AF">
        <w:rPr>
          <w:rFonts w:ascii="細明體" w:eastAsia="細明體" w:hAnsi="細明體" w:hint="eastAsia"/>
          <w:lang w:eastAsia="zh-TW"/>
        </w:rPr>
        <w:t>總張數</w:t>
      </w:r>
      <w:r w:rsidRPr="00050F22">
        <w:rPr>
          <w:rFonts w:ascii="細明體" w:eastAsia="細明體" w:hAnsi="細明體" w:hint="eastAsia"/>
          <w:lang w:eastAsia="zh-TW"/>
        </w:rPr>
        <w:t xml:space="preserve"> (</w:t>
      </w:r>
      <w:r w:rsidRPr="00050F22">
        <w:rPr>
          <w:rFonts w:ascii="細明體" w:eastAsia="細明體" w:hAnsi="細明體"/>
          <w:lang w:eastAsia="zh-TW"/>
        </w:rPr>
        <w:t>300073</w:t>
      </w:r>
      <w:r w:rsidRPr="00050F22">
        <w:rPr>
          <w:rFonts w:ascii="細明體" w:eastAsia="細明體" w:hAnsi="細明體" w:hint="eastAsia"/>
          <w:lang w:eastAsia="zh-TW"/>
        </w:rPr>
        <w:t>)</w:t>
      </w:r>
    </w:p>
    <w:p w:rsidR="00050F22" w:rsidRDefault="00050F22" w:rsidP="00050F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50F22">
        <w:rPr>
          <w:rFonts w:ascii="細明體" w:eastAsia="細明體" w:hAnsi="細明體" w:hint="eastAsia"/>
          <w:lang w:eastAsia="zh-TW"/>
        </w:rPr>
        <w:t>團險專用門急診收據合計表</w:t>
      </w:r>
      <w:r w:rsidRPr="00D502AF">
        <w:rPr>
          <w:rFonts w:ascii="細明體" w:eastAsia="細明體" w:hAnsi="細明體" w:hint="eastAsia"/>
          <w:lang w:eastAsia="zh-TW"/>
        </w:rPr>
        <w:t>總張數</w:t>
      </w:r>
      <w:r w:rsidRPr="00050F22">
        <w:rPr>
          <w:rFonts w:ascii="細明體" w:eastAsia="細明體" w:hAnsi="細明體" w:hint="eastAsia"/>
          <w:lang w:eastAsia="zh-TW"/>
        </w:rPr>
        <w:t xml:space="preserve"> (</w:t>
      </w:r>
      <w:r w:rsidRPr="00050F22">
        <w:rPr>
          <w:rFonts w:ascii="細明體" w:eastAsia="細明體" w:hAnsi="細明體"/>
          <w:lang w:eastAsia="zh-TW"/>
        </w:rPr>
        <w:t>300074</w:t>
      </w:r>
      <w:r w:rsidRPr="00050F22">
        <w:rPr>
          <w:rFonts w:ascii="細明體" w:eastAsia="細明體" w:hAnsi="細明體" w:hint="eastAsia"/>
          <w:lang w:eastAsia="zh-TW"/>
        </w:rPr>
        <w:t>)</w:t>
      </w:r>
    </w:p>
    <w:p w:rsidR="00050F22" w:rsidRPr="00050F22" w:rsidRDefault="00050F22" w:rsidP="00050F2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50F22">
        <w:rPr>
          <w:rFonts w:ascii="細明體" w:eastAsia="細明體" w:hAnsi="細明體"/>
          <w:lang w:eastAsia="zh-TW"/>
        </w:rPr>
        <w:t>死亡(相驗屍體)證明書</w:t>
      </w:r>
      <w:r w:rsidRPr="00D502AF">
        <w:rPr>
          <w:rFonts w:ascii="細明體" w:eastAsia="細明體" w:hAnsi="細明體" w:hint="eastAsia"/>
          <w:lang w:eastAsia="zh-TW"/>
        </w:rPr>
        <w:t>總張數</w:t>
      </w:r>
      <w:r w:rsidRPr="00050F22">
        <w:rPr>
          <w:rFonts w:ascii="細明體" w:eastAsia="細明體" w:hAnsi="細明體" w:hint="eastAsia"/>
          <w:lang w:eastAsia="zh-TW"/>
        </w:rPr>
        <w:t>(</w:t>
      </w:r>
      <w:r w:rsidRPr="00050F22">
        <w:rPr>
          <w:rFonts w:ascii="細明體" w:eastAsia="細明體" w:hAnsi="細明體"/>
          <w:lang w:eastAsia="zh-TW"/>
        </w:rPr>
        <w:t>3000</w:t>
      </w:r>
      <w:r w:rsidRPr="00050F22">
        <w:rPr>
          <w:rFonts w:ascii="細明體" w:eastAsia="細明體" w:hAnsi="細明體" w:hint="eastAsia"/>
          <w:lang w:eastAsia="zh-TW"/>
        </w:rPr>
        <w:t>11)</w:t>
      </w:r>
    </w:p>
    <w:p w:rsidR="00D502AF" w:rsidRPr="00D502AF" w:rsidRDefault="00D502AF" w:rsidP="00D502AF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bCs/>
          <w:color w:val="000000"/>
          <w:lang w:eastAsia="zh-TW"/>
        </w:rPr>
      </w:pPr>
    </w:p>
    <w:p w:rsidR="000655DB" w:rsidRPr="00D502AF" w:rsidRDefault="002113E2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基本資料區</w:t>
      </w:r>
      <w:r w:rsidR="00D502AF">
        <w:rPr>
          <w:rFonts w:hint="eastAsia"/>
          <w:bCs/>
          <w:color w:val="000000"/>
          <w:lang w:eastAsia="zh-TW"/>
        </w:rPr>
        <w:t>：</w:t>
      </w:r>
    </w:p>
    <w:tbl>
      <w:tblPr>
        <w:tblW w:w="5368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0"/>
        <w:gridCol w:w="1908"/>
      </w:tblGrid>
      <w:tr w:rsidR="000655DB" w:rsidTr="00D502AF">
        <w:trPr>
          <w:trHeight w:val="33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畫面欄位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655DB" w:rsidTr="00D502AF">
        <w:trPr>
          <w:trHeight w:val="33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5DB" w:rsidRPr="000C044D" w:rsidRDefault="000655DB" w:rsidP="000655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0655DB" w:rsidTr="00D502AF">
        <w:trPr>
          <w:trHeight w:val="33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55DB" w:rsidRDefault="00D15E4D" w:rsidP="00D502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死亡</w:t>
            </w:r>
            <w:r>
              <w:rPr>
                <w:rFonts w:ascii="sөũ" w:hAnsi="sөũ"/>
                <w:sz w:val="20"/>
                <w:szCs w:val="20"/>
              </w:rPr>
              <w:t>(</w:t>
            </w:r>
            <w:r>
              <w:rPr>
                <w:rFonts w:ascii="sөũ" w:hAnsi="sөũ"/>
                <w:sz w:val="20"/>
                <w:szCs w:val="20"/>
              </w:rPr>
              <w:t>相驗屍體</w:t>
            </w:r>
            <w:r>
              <w:rPr>
                <w:rFonts w:ascii="sөũ" w:hAnsi="sөũ"/>
                <w:sz w:val="20"/>
                <w:szCs w:val="20"/>
              </w:rPr>
              <w:t>)</w:t>
            </w:r>
            <w:r>
              <w:rPr>
                <w:rFonts w:ascii="sөũ" w:hAnsi="sөũ"/>
                <w:sz w:val="20"/>
                <w:szCs w:val="20"/>
              </w:rPr>
              <w:t>證明書</w:t>
            </w:r>
            <w:r w:rsidR="000655DB">
              <w:rPr>
                <w:rFonts w:ascii="細明體" w:eastAsia="細明體" w:hAnsi="細明體" w:hint="eastAsia"/>
                <w:sz w:val="20"/>
                <w:szCs w:val="20"/>
              </w:rPr>
              <w:t>總張數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55DB" w:rsidRDefault="000655DB" w:rsidP="000655DB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傳入參數</w:t>
            </w:r>
          </w:p>
        </w:tc>
      </w:tr>
    </w:tbl>
    <w:p w:rsidR="00D502AF" w:rsidRDefault="00D502AF" w:rsidP="00D502AF">
      <w:pPr>
        <w:pStyle w:val="Tabletext"/>
        <w:keepLines w:val="0"/>
        <w:spacing w:after="0" w:line="240" w:lineRule="auto"/>
        <w:ind w:left="992"/>
        <w:rPr>
          <w:rFonts w:hint="eastAsia"/>
          <w:bCs/>
          <w:color w:val="000000"/>
          <w:lang w:eastAsia="zh-TW"/>
        </w:rPr>
      </w:pPr>
    </w:p>
    <w:p w:rsidR="002113E2" w:rsidRDefault="000655DB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0655DB">
        <w:rPr>
          <w:rFonts w:hint="eastAsia"/>
          <w:bCs/>
          <w:color w:val="000000"/>
          <w:lang w:eastAsia="zh-TW"/>
        </w:rPr>
        <w:t>醫院選擇區</w:t>
      </w:r>
      <w:r w:rsidR="00D502AF">
        <w:rPr>
          <w:rFonts w:hint="eastAsia"/>
          <w:bCs/>
          <w:color w:val="000000"/>
          <w:lang w:eastAsia="zh-TW"/>
        </w:rPr>
        <w:t>：</w:t>
      </w:r>
    </w:p>
    <w:p w:rsidR="000655DB" w:rsidRPr="000655DB" w:rsidRDefault="000655DB" w:rsidP="00D502AF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張數</w:t>
      </w:r>
      <w:r>
        <w:rPr>
          <w:rFonts w:hint="eastAsia"/>
          <w:bCs/>
          <w:color w:val="000000"/>
          <w:lang w:eastAsia="zh-TW"/>
        </w:rPr>
        <w:t xml:space="preserve">Default </w:t>
      </w:r>
      <w:r>
        <w:rPr>
          <w:rFonts w:hint="eastAsia"/>
          <w:bCs/>
          <w:color w:val="000000"/>
          <w:lang w:eastAsia="zh-TW"/>
        </w:rPr>
        <w:t>為</w:t>
      </w:r>
      <w:r w:rsidRPr="000655DB">
        <w:rPr>
          <w:rFonts w:ascii="新細明體" w:hAnsi="新細明體" w:hint="eastAsia"/>
          <w:bCs/>
          <w:color w:val="000000"/>
          <w:lang w:eastAsia="zh-TW"/>
        </w:rPr>
        <w:t>1</w:t>
      </w:r>
      <w:r>
        <w:rPr>
          <w:rFonts w:ascii="新細明體" w:hAnsi="新細明體" w:hint="eastAsia"/>
          <w:bCs/>
          <w:color w:val="000000"/>
          <w:lang w:eastAsia="zh-TW"/>
        </w:rPr>
        <w:t>。</w:t>
      </w:r>
    </w:p>
    <w:p w:rsidR="000655DB" w:rsidRDefault="000655DB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已選擇醫院區</w:t>
      </w:r>
      <w:r w:rsidR="00D64716">
        <w:rPr>
          <w:rFonts w:hint="eastAsia"/>
          <w:bCs/>
          <w:color w:val="000000"/>
          <w:lang w:eastAsia="zh-TW"/>
        </w:rPr>
        <w:t>：</w:t>
      </w:r>
    </w:p>
    <w:p w:rsidR="000655DB" w:rsidRDefault="000655DB" w:rsidP="00D502AF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READ DTAAA0</w:t>
      </w:r>
      <w:r w:rsidR="00C61A51">
        <w:rPr>
          <w:rFonts w:hint="eastAsia"/>
          <w:bCs/>
          <w:lang w:eastAsia="zh-TW"/>
        </w:rPr>
        <w:t>16</w:t>
      </w:r>
      <w:r>
        <w:rPr>
          <w:rFonts w:hint="eastAsia"/>
          <w:bCs/>
          <w:lang w:eastAsia="zh-TW"/>
        </w:rPr>
        <w:t xml:space="preserve"> BY </w:t>
      </w:r>
      <w:r>
        <w:rPr>
          <w:rFonts w:hint="eastAsia"/>
          <w:bCs/>
          <w:lang w:eastAsia="zh-TW"/>
        </w:rPr>
        <w:t>傳入參數</w:t>
      </w:r>
      <w:r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>受理編號</w:t>
      </w:r>
    </w:p>
    <w:p w:rsidR="000655DB" w:rsidRDefault="000655DB" w:rsidP="00D502A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 w:rsidR="008D37C9">
        <w:rPr>
          <w:rFonts w:hint="eastAsia"/>
          <w:bCs/>
          <w:lang w:eastAsia="zh-TW"/>
        </w:rPr>
        <w:t xml:space="preserve">NOT </w:t>
      </w:r>
      <w:r>
        <w:rPr>
          <w:rFonts w:hint="eastAsia"/>
          <w:bCs/>
          <w:lang w:eastAsia="zh-TW"/>
        </w:rPr>
        <w:t>FND</w:t>
      </w:r>
    </w:p>
    <w:p w:rsidR="006E0924" w:rsidRDefault="006E0924" w:rsidP="006E0924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ins w:id="24" w:author="伯珊" w:date="2019-08-29T13:20:00Z"/>
          <w:b/>
          <w:bCs/>
          <w:color w:val="000000"/>
          <w:lang w:eastAsia="zh-TW"/>
        </w:rPr>
      </w:pPr>
      <w:ins w:id="25" w:author="伯珊" w:date="2019-08-29T13:20:00Z">
        <w:r>
          <w:rPr>
            <w:rFonts w:hint="eastAsia"/>
            <w:b/>
            <w:bCs/>
            <w:color w:val="000000"/>
            <w:lang w:eastAsia="zh-TW"/>
          </w:rPr>
          <w:t>呼叫</w:t>
        </w:r>
        <w:r>
          <w:rPr>
            <w:rFonts w:hint="eastAsia"/>
            <w:b/>
            <w:bCs/>
            <w:color w:val="000000"/>
            <w:lang w:eastAsia="zh-TW"/>
          </w:rPr>
          <w:t xml:space="preserve"> </w:t>
        </w:r>
        <w:r w:rsidRPr="00E34EE6">
          <w:rPr>
            <w:b/>
            <w:bCs/>
            <w:color w:val="000000"/>
            <w:lang w:eastAsia="zh-TW"/>
          </w:rPr>
          <w:t>AA_M2Z000</w:t>
        </w:r>
        <w:r>
          <w:rPr>
            <w:rFonts w:hint="eastAsia"/>
            <w:b/>
            <w:bCs/>
            <w:color w:val="000000"/>
            <w:lang w:eastAsia="zh-TW"/>
          </w:rPr>
          <w:t xml:space="preserve">. </w:t>
        </w:r>
        <w:r w:rsidRPr="00E34EE6">
          <w:rPr>
            <w:b/>
            <w:bCs/>
            <w:color w:val="000000"/>
            <w:lang w:eastAsia="zh-TW"/>
          </w:rPr>
          <w:t>getPicDataByAPLY_NO</w:t>
        </w:r>
        <w:r>
          <w:rPr>
            <w:rFonts w:hint="eastAsia"/>
            <w:b/>
            <w:bCs/>
            <w:color w:val="000000"/>
            <w:lang w:eastAsia="zh-TW"/>
          </w:rPr>
          <w:t>(</w:t>
        </w:r>
        <w:r>
          <w:rPr>
            <w:rFonts w:hint="eastAsia"/>
            <w:b/>
            <w:bCs/>
            <w:color w:val="000000"/>
            <w:lang w:eastAsia="zh-TW"/>
          </w:rPr>
          <w:t>受理編號</w:t>
        </w:r>
        <w:r>
          <w:rPr>
            <w:rFonts w:hint="eastAsia"/>
            <w:b/>
            <w:bCs/>
            <w:color w:val="000000"/>
            <w:lang w:eastAsia="zh-TW"/>
          </w:rPr>
          <w:t xml:space="preserve">, </w:t>
        </w:r>
        <w:r>
          <w:rPr>
            <w:b/>
            <w:bCs/>
            <w:color w:val="000000"/>
            <w:lang w:eastAsia="zh-TW"/>
          </w:rPr>
          <w:t>"</w:t>
        </w:r>
        <w:r w:rsidRPr="00E34EE6">
          <w:rPr>
            <w:b/>
            <w:bCs/>
            <w:color w:val="000000"/>
            <w:lang w:eastAsia="zh-TW"/>
          </w:rPr>
          <w:t>300011</w:t>
        </w:r>
        <w:r>
          <w:rPr>
            <w:rFonts w:hint="eastAsia"/>
            <w:b/>
            <w:bCs/>
            <w:color w:val="000000"/>
            <w:lang w:eastAsia="zh-TW"/>
          </w:rPr>
          <w:t>")</w:t>
        </w:r>
      </w:ins>
    </w:p>
    <w:p w:rsidR="008D37C9" w:rsidRDefault="006E0924" w:rsidP="006E0924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bCs/>
          <w:lang w:eastAsia="zh-TW"/>
        </w:rPr>
      </w:pPr>
      <w:ins w:id="26" w:author="伯珊" w:date="2019-08-29T13:20:00Z">
        <w:r>
          <w:rPr>
            <w:rFonts w:hint="eastAsia"/>
            <w:b/>
            <w:bCs/>
            <w:color w:val="000000"/>
            <w:lang w:eastAsia="zh-TW"/>
          </w:rPr>
          <w:t>依照取得的</w:t>
        </w:r>
        <w:r w:rsidRPr="00E34EE6">
          <w:rPr>
            <w:b/>
            <w:bCs/>
            <w:color w:val="000000"/>
            <w:lang w:eastAsia="zh-TW"/>
          </w:rPr>
          <w:t>DTAAM007</w:t>
        </w:r>
        <w:r>
          <w:rPr>
            <w:rFonts w:hint="eastAsia"/>
            <w:b/>
            <w:bCs/>
            <w:color w:val="000000"/>
            <w:lang w:eastAsia="zh-TW"/>
          </w:rPr>
          <w:t>的清單，取有醫院代碼的置於</w:t>
        </w:r>
        <w:r w:rsidRPr="00E34EE6">
          <w:rPr>
            <w:rFonts w:hint="eastAsia"/>
            <w:b/>
            <w:bCs/>
            <w:color w:val="000000"/>
            <w:lang w:eastAsia="zh-TW"/>
          </w:rPr>
          <w:t>已選擇醫院區</w:t>
        </w:r>
        <w:r>
          <w:rPr>
            <w:rFonts w:hint="eastAsia"/>
            <w:b/>
            <w:bCs/>
            <w:color w:val="000000"/>
            <w:lang w:eastAsia="zh-TW"/>
          </w:rPr>
          <w:t>及醫院選擇下拉清單</w:t>
        </w:r>
      </w:ins>
      <w:del w:id="27" w:author="伯珊" w:date="2019-08-29T13:20:00Z">
        <w:r w:rsidR="008D37C9" w:rsidDel="006E0924">
          <w:rPr>
            <w:rFonts w:hint="eastAsia"/>
            <w:bCs/>
            <w:lang w:eastAsia="zh-TW"/>
          </w:rPr>
          <w:delText>不視為錯誤</w:delText>
        </w:r>
      </w:del>
    </w:p>
    <w:p w:rsidR="008D37C9" w:rsidRDefault="008D37C9" w:rsidP="00D502A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ELSE</w:t>
      </w:r>
    </w:p>
    <w:p w:rsidR="000655DB" w:rsidRDefault="000655DB" w:rsidP="00D502AF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顯示讀取到的資料於已選擇醫院區。</w:t>
      </w:r>
    </w:p>
    <w:p w:rsidR="009A7CC5" w:rsidRPr="00F418D3" w:rsidRDefault="009A7CC5" w:rsidP="009A7CC5">
      <w:pPr>
        <w:pStyle w:val="Tabletext"/>
        <w:keepLines w:val="0"/>
        <w:spacing w:after="0" w:line="240" w:lineRule="auto"/>
        <w:ind w:left="425"/>
        <w:rPr>
          <w:rFonts w:hint="eastAsia"/>
          <w:b/>
          <w:bCs/>
          <w:color w:val="000000"/>
          <w:lang w:eastAsia="zh-TW"/>
        </w:rPr>
      </w:pPr>
    </w:p>
    <w:p w:rsidR="00245CF4" w:rsidRDefault="000655DB" w:rsidP="00D502AF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輸入</w:t>
      </w:r>
    </w:p>
    <w:p w:rsidR="000655DB" w:rsidRDefault="000655DB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醫院</w:t>
            </w:r>
            <w:r w:rsidR="00FA3B02">
              <w:rPr>
                <w:rFonts w:hint="eastAsia"/>
                <w:bCs/>
                <w:lang w:eastAsia="zh-TW"/>
              </w:rPr>
              <w:t>是否選擇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請選擇醫院</w:t>
            </w:r>
          </w:p>
        </w:tc>
      </w:tr>
      <w:tr w:rsidR="00FA3B02">
        <w:tc>
          <w:tcPr>
            <w:tcW w:w="720" w:type="dxa"/>
          </w:tcPr>
          <w:p w:rsidR="00FA3B02" w:rsidRDefault="00FA3B02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FA3B02" w:rsidRDefault="00FA3B02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收據種類需選擇</w:t>
            </w:r>
          </w:p>
        </w:tc>
        <w:tc>
          <w:tcPr>
            <w:tcW w:w="3320" w:type="dxa"/>
          </w:tcPr>
          <w:p w:rsidR="00FA3B02" w:rsidRDefault="00FA3B02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請選擇收據種類</w:t>
            </w:r>
          </w:p>
        </w:tc>
      </w:tr>
      <w:tr w:rsidR="000655DB">
        <w:tc>
          <w:tcPr>
            <w:tcW w:w="720" w:type="dxa"/>
          </w:tcPr>
          <w:p w:rsidR="000655DB" w:rsidRDefault="000655DB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張數是否大於</w:t>
            </w: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3320" w:type="dxa"/>
          </w:tcPr>
          <w:p w:rsidR="000655DB" w:rsidRDefault="000655DB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請輸入正確張數</w:t>
            </w:r>
          </w:p>
        </w:tc>
      </w:tr>
      <w:tr w:rsidR="00343700" w:rsidRPr="00947A59">
        <w:tc>
          <w:tcPr>
            <w:tcW w:w="720" w:type="dxa"/>
          </w:tcPr>
          <w:p w:rsidR="00343700" w:rsidRPr="00947A59" w:rsidRDefault="00343700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343700" w:rsidRPr="00947A59" w:rsidRDefault="00343700" w:rsidP="00DC6E3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檢查已選擇醫院區是否已經存在該醫院代碼</w:t>
            </w:r>
          </w:p>
        </w:tc>
        <w:tc>
          <w:tcPr>
            <w:tcW w:w="3320" w:type="dxa"/>
          </w:tcPr>
          <w:p w:rsidR="00343700" w:rsidRPr="00947A59" w:rsidRDefault="00343700" w:rsidP="00DC6E3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hint="eastAsia"/>
                <w:bCs/>
                <w:color w:val="000000"/>
                <w:lang w:eastAsia="zh-TW"/>
              </w:rPr>
              <w:t>該醫院已輸入過，請重新選擇</w:t>
            </w:r>
          </w:p>
        </w:tc>
      </w:tr>
      <w:tr w:rsidR="008C5328" w:rsidRPr="00947A59">
        <w:tc>
          <w:tcPr>
            <w:tcW w:w="720" w:type="dxa"/>
          </w:tcPr>
          <w:p w:rsidR="008C5328" w:rsidRPr="00947A59" w:rsidRDefault="008C5328" w:rsidP="000655DB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8C5328" w:rsidRPr="00947A59" w:rsidRDefault="008C5328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947A59">
              <w:rPr>
                <w:rFonts w:ascii="sөũ" w:hAnsi="sөũ" w:hint="eastAsia"/>
                <w:color w:val="000000"/>
                <w:lang w:eastAsia="zh-TW"/>
              </w:rPr>
              <w:t>當</w:t>
            </w:r>
            <w:r w:rsidRPr="00947A59">
              <w:rPr>
                <w:rFonts w:ascii="sөũ" w:hAnsi="sөũ"/>
                <w:color w:val="000000"/>
                <w:lang w:eastAsia="zh-TW"/>
              </w:rPr>
              <w:t>已選擇醫院區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的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 xml:space="preserve">Total 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張數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+</w:t>
            </w:r>
            <w:r w:rsidRPr="00947A59">
              <w:rPr>
                <w:rFonts w:ascii="sөũ" w:hAnsi="sөũ"/>
                <w:color w:val="000000"/>
                <w:lang w:eastAsia="zh-TW"/>
              </w:rPr>
              <w:t>醫院選擇區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>的張數</w:t>
            </w:r>
            <w:r w:rsidRPr="00947A59">
              <w:rPr>
                <w:rFonts w:ascii="sөũ" w:hAnsi="sөũ" w:hint="eastAsia"/>
                <w:color w:val="000000"/>
                <w:lang w:eastAsia="zh-TW"/>
              </w:rPr>
              <w:t xml:space="preserve">&gt; </w:t>
            </w: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傳入參數.</w:t>
            </w:r>
            <w:r w:rsidRPr="00947A59"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 收據總張數</w:t>
            </w:r>
          </w:p>
        </w:tc>
        <w:tc>
          <w:tcPr>
            <w:tcW w:w="3320" w:type="dxa"/>
          </w:tcPr>
          <w:p w:rsidR="008C5328" w:rsidRPr="00947A59" w:rsidRDefault="00DC6E39" w:rsidP="000655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死亡</w:t>
            </w:r>
            <w:r>
              <w:rPr>
                <w:rFonts w:ascii="sөũ" w:hAnsi="sөũ"/>
                <w:lang w:eastAsia="zh-TW"/>
              </w:rPr>
              <w:t>(</w:t>
            </w:r>
            <w:r>
              <w:rPr>
                <w:rFonts w:ascii="sөũ" w:hAnsi="sөũ"/>
                <w:lang w:eastAsia="zh-TW"/>
              </w:rPr>
              <w:t>相驗屍體</w:t>
            </w:r>
            <w:r>
              <w:rPr>
                <w:rFonts w:ascii="sөũ" w:hAnsi="sөũ"/>
                <w:lang w:eastAsia="zh-TW"/>
              </w:rPr>
              <w:t>)</w:t>
            </w:r>
            <w:r>
              <w:rPr>
                <w:rFonts w:ascii="sөũ" w:hAnsi="sөũ"/>
                <w:lang w:eastAsia="zh-TW"/>
              </w:rPr>
              <w:t>證明書</w:t>
            </w:r>
            <w:r w:rsidR="008C5328" w:rsidRPr="00947A59">
              <w:rPr>
                <w:rFonts w:hint="eastAsia"/>
                <w:bCs/>
                <w:color w:val="000000"/>
                <w:lang w:eastAsia="zh-TW"/>
              </w:rPr>
              <w:t>張數已超過</w:t>
            </w:r>
          </w:p>
        </w:tc>
      </w:tr>
    </w:tbl>
    <w:p w:rsidR="000655DB" w:rsidRPr="00947A59" w:rsidRDefault="000655DB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依輸入之張數及醫院帶入至下方已選擇醫院區。</w:t>
      </w:r>
      <w:r w:rsidR="008C5328" w:rsidRPr="00947A59">
        <w:rPr>
          <w:rFonts w:hint="eastAsia"/>
          <w:color w:val="000000"/>
          <w:lang w:eastAsia="zh-TW"/>
        </w:rPr>
        <w:t>(</w:t>
      </w:r>
      <w:r w:rsidR="008C5328" w:rsidRPr="00947A59">
        <w:rPr>
          <w:rFonts w:hint="eastAsia"/>
          <w:color w:val="000000"/>
          <w:lang w:eastAsia="zh-TW"/>
        </w:rPr>
        <w:t>輸入張數幾筆，</w:t>
      </w:r>
      <w:r w:rsidR="008C5328" w:rsidRPr="00947A59">
        <w:rPr>
          <w:rFonts w:ascii="sөũ" w:hAnsi="sөũ"/>
          <w:color w:val="000000"/>
          <w:lang w:eastAsia="zh-TW"/>
        </w:rPr>
        <w:t>已選擇醫院區</w:t>
      </w:r>
      <w:r w:rsidR="008C5328" w:rsidRPr="00947A59">
        <w:rPr>
          <w:rFonts w:ascii="sөũ" w:hAnsi="sөũ" w:hint="eastAsia"/>
          <w:color w:val="000000"/>
          <w:lang w:eastAsia="zh-TW"/>
        </w:rPr>
        <w:t>就</w:t>
      </w:r>
      <w:r w:rsidR="008C5328" w:rsidRPr="00947A59">
        <w:rPr>
          <w:rFonts w:ascii="sөũ" w:hAnsi="sөũ" w:hint="eastAsia"/>
          <w:color w:val="000000"/>
          <w:lang w:eastAsia="zh-TW"/>
        </w:rPr>
        <w:t>show</w:t>
      </w:r>
      <w:r w:rsidR="008C5328" w:rsidRPr="00947A59">
        <w:rPr>
          <w:rFonts w:ascii="sөũ" w:hAnsi="sөũ" w:hint="eastAsia"/>
          <w:color w:val="000000"/>
          <w:lang w:eastAsia="zh-TW"/>
        </w:rPr>
        <w:t>幾筆</w:t>
      </w:r>
      <w:r w:rsidR="008C5328" w:rsidRPr="00947A59">
        <w:rPr>
          <w:rFonts w:hint="eastAsia"/>
          <w:color w:val="000000"/>
          <w:lang w:eastAsia="zh-TW"/>
        </w:rPr>
        <w:t>)</w:t>
      </w:r>
    </w:p>
    <w:p w:rsidR="000655DB" w:rsidRPr="00947A59" w:rsidRDefault="00FA3B02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收據</w:t>
      </w:r>
      <w:r w:rsidR="000655DB" w:rsidRPr="00947A59">
        <w:rPr>
          <w:rFonts w:hint="eastAsia"/>
          <w:color w:val="000000"/>
          <w:lang w:eastAsia="zh-TW"/>
        </w:rPr>
        <w:t>序號逐筆加一。</w:t>
      </w:r>
    </w:p>
    <w:p w:rsidR="006268AC" w:rsidRPr="00947A59" w:rsidRDefault="006268AC" w:rsidP="006268AC">
      <w:pPr>
        <w:pStyle w:val="Tabletext"/>
        <w:keepLines w:val="0"/>
        <w:spacing w:after="0" w:line="240" w:lineRule="auto"/>
        <w:ind w:left="720"/>
        <w:rPr>
          <w:rFonts w:hint="eastAsia"/>
          <w:color w:val="000000"/>
          <w:lang w:eastAsia="zh-TW"/>
        </w:rPr>
      </w:pPr>
    </w:p>
    <w:p w:rsidR="000655DB" w:rsidRPr="00C915D0" w:rsidRDefault="00360B9A" w:rsidP="00D502AF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C915D0">
        <w:rPr>
          <w:rFonts w:hint="eastAsia"/>
          <w:b/>
          <w:bCs/>
          <w:color w:val="008000"/>
          <w:lang w:eastAsia="zh-TW"/>
        </w:rPr>
        <w:t>重設</w:t>
      </w:r>
    </w:p>
    <w:p w:rsidR="000655DB" w:rsidRPr="00947A59" w:rsidRDefault="00360B9A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將已選擇醫院區清空。</w:t>
      </w:r>
    </w:p>
    <w:p w:rsidR="00360B9A" w:rsidRPr="00947A59" w:rsidRDefault="00360B9A" w:rsidP="00360B9A">
      <w:pPr>
        <w:pStyle w:val="Tabletext"/>
        <w:keepLines w:val="0"/>
        <w:spacing w:after="0" w:line="240" w:lineRule="auto"/>
        <w:rPr>
          <w:rFonts w:hint="eastAsia"/>
          <w:b/>
          <w:bCs/>
          <w:color w:val="000000"/>
          <w:lang w:eastAsia="zh-TW"/>
        </w:rPr>
      </w:pPr>
    </w:p>
    <w:p w:rsidR="0023751E" w:rsidRPr="00C915D0" w:rsidRDefault="00343700" w:rsidP="00D502AF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 w:rsidRPr="00C915D0">
        <w:rPr>
          <w:rFonts w:hint="eastAsia"/>
          <w:b/>
          <w:bCs/>
          <w:color w:val="008000"/>
          <w:lang w:eastAsia="zh-TW"/>
        </w:rPr>
        <w:t>完成</w:t>
      </w:r>
    </w:p>
    <w:p w:rsidR="00343700" w:rsidRPr="00947A59" w:rsidRDefault="0023751E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343700" w:rsidRPr="00947A59">
        <w:tc>
          <w:tcPr>
            <w:tcW w:w="720" w:type="dxa"/>
          </w:tcPr>
          <w:p w:rsidR="00343700" w:rsidRPr="00947A59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47A59">
              <w:rPr>
                <w:rFonts w:hint="eastAsia"/>
                <w:b/>
                <w:color w:val="000000"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343700" w:rsidRPr="00947A59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47A59">
              <w:rPr>
                <w:rFonts w:hint="eastAsia"/>
                <w:b/>
                <w:color w:val="000000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343700" w:rsidRPr="00947A59" w:rsidRDefault="00343700" w:rsidP="003F738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947A59">
              <w:rPr>
                <w:rFonts w:hint="eastAsia"/>
                <w:b/>
                <w:color w:val="000000"/>
                <w:lang w:eastAsia="zh-TW"/>
              </w:rPr>
              <w:t>不符合時的錯誤訊息</w:t>
            </w:r>
          </w:p>
        </w:tc>
      </w:tr>
      <w:tr w:rsidR="00343700" w:rsidRPr="00947A59">
        <w:tc>
          <w:tcPr>
            <w:tcW w:w="720" w:type="dxa"/>
          </w:tcPr>
          <w:p w:rsidR="00343700" w:rsidRPr="00947A59" w:rsidRDefault="00343700" w:rsidP="00343700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343700" w:rsidRPr="00947A59" w:rsidRDefault="00AB2619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ascii="sөũ" w:hAnsi="sөũ"/>
                <w:lang w:eastAsia="zh-TW"/>
              </w:rPr>
              <w:t>死亡</w:t>
            </w:r>
            <w:r>
              <w:rPr>
                <w:rFonts w:ascii="sөũ" w:hAnsi="sөũ"/>
                <w:lang w:eastAsia="zh-TW"/>
              </w:rPr>
              <w:t>(</w:t>
            </w:r>
            <w:r>
              <w:rPr>
                <w:rFonts w:ascii="sөũ" w:hAnsi="sөũ"/>
                <w:lang w:eastAsia="zh-TW"/>
              </w:rPr>
              <w:t>相驗屍體</w:t>
            </w:r>
            <w:r>
              <w:rPr>
                <w:rFonts w:ascii="sөũ" w:hAnsi="sөũ"/>
                <w:lang w:eastAsia="zh-TW"/>
              </w:rPr>
              <w:t>)</w:t>
            </w:r>
            <w:r>
              <w:rPr>
                <w:rFonts w:ascii="sөũ" w:hAnsi="sөũ"/>
                <w:lang w:eastAsia="zh-TW"/>
              </w:rPr>
              <w:t>證明書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總張數是否等於已選擇醫院區總筆數</w:t>
            </w:r>
          </w:p>
        </w:tc>
        <w:tc>
          <w:tcPr>
            <w:tcW w:w="3320" w:type="dxa"/>
          </w:tcPr>
          <w:p w:rsidR="00343700" w:rsidRDefault="003E55B9" w:rsidP="003F738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若</w:t>
            </w:r>
            <w:r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  <w:r w:rsidRPr="006E2786">
              <w:rPr>
                <w:rFonts w:hint="eastAsia"/>
                <w:bCs/>
                <w:lang w:eastAsia="zh-TW"/>
              </w:rPr>
              <w:t>總張數</w:t>
            </w:r>
            <w:r w:rsidRPr="006E2786">
              <w:rPr>
                <w:rFonts w:hint="eastAsia"/>
                <w:bCs/>
                <w:lang w:eastAsia="zh-TW"/>
              </w:rPr>
              <w:t>&gt;</w:t>
            </w:r>
            <w:r w:rsidRPr="006E2786">
              <w:rPr>
                <w:rFonts w:hint="eastAsia"/>
                <w:bCs/>
                <w:lang w:eastAsia="zh-TW"/>
              </w:rPr>
              <w:t>已選擇醫院區總筆數：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尚有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 xml:space="preserve">  ($</w:t>
            </w:r>
            <w:r w:rsidR="00AB2619">
              <w:rPr>
                <w:rFonts w:ascii="sөũ" w:hAnsi="sөũ"/>
                <w:lang w:eastAsia="zh-TW"/>
              </w:rPr>
              <w:t>死亡</w:t>
            </w:r>
            <w:r w:rsidR="00AB2619">
              <w:rPr>
                <w:rFonts w:ascii="sөũ" w:hAnsi="sөũ"/>
                <w:lang w:eastAsia="zh-TW"/>
              </w:rPr>
              <w:t>(</w:t>
            </w:r>
            <w:r w:rsidR="00AB2619">
              <w:rPr>
                <w:rFonts w:ascii="sөũ" w:hAnsi="sөũ"/>
                <w:lang w:eastAsia="zh-TW"/>
              </w:rPr>
              <w:t>相驗屍體</w:t>
            </w:r>
            <w:r w:rsidR="00AB2619">
              <w:rPr>
                <w:rFonts w:ascii="sөũ" w:hAnsi="sөũ"/>
                <w:lang w:eastAsia="zh-TW"/>
              </w:rPr>
              <w:t>)</w:t>
            </w:r>
            <w:r w:rsidR="00AB2619">
              <w:rPr>
                <w:rFonts w:ascii="sөũ" w:hAnsi="sөũ"/>
                <w:lang w:eastAsia="zh-TW"/>
              </w:rPr>
              <w:t>證明書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總張數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="00343700" w:rsidRPr="00947A59">
              <w:rPr>
                <w:bCs/>
                <w:color w:val="000000"/>
                <w:lang w:eastAsia="zh-TW"/>
              </w:rPr>
              <w:t>–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已選擇張數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 xml:space="preserve">)   </w:t>
            </w:r>
            <w:r w:rsidR="00343700" w:rsidRPr="00947A59">
              <w:rPr>
                <w:rFonts w:hint="eastAsia"/>
                <w:bCs/>
                <w:color w:val="000000"/>
                <w:lang w:eastAsia="zh-TW"/>
              </w:rPr>
              <w:t>張診斷書未選擇</w:t>
            </w:r>
          </w:p>
          <w:p w:rsidR="003E55B9" w:rsidRPr="006E2786" w:rsidRDefault="003E55B9" w:rsidP="003E55B9">
            <w:pPr>
              <w:pStyle w:val="Tabletext"/>
              <w:rPr>
                <w:rFonts w:hint="eastAsia"/>
                <w:bCs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若</w:t>
            </w:r>
            <w:r w:rsidR="00AB2619">
              <w:rPr>
                <w:rFonts w:ascii="sөũ" w:hAnsi="sөũ"/>
                <w:lang w:eastAsia="zh-TW"/>
              </w:rPr>
              <w:t>死亡</w:t>
            </w:r>
            <w:r w:rsidR="00AB2619">
              <w:rPr>
                <w:rFonts w:ascii="sөũ" w:hAnsi="sөũ"/>
                <w:lang w:eastAsia="zh-TW"/>
              </w:rPr>
              <w:t>(</w:t>
            </w:r>
            <w:r w:rsidR="00AB2619">
              <w:rPr>
                <w:rFonts w:ascii="sөũ" w:hAnsi="sөũ"/>
                <w:lang w:eastAsia="zh-TW"/>
              </w:rPr>
              <w:t>相驗屍體</w:t>
            </w:r>
            <w:r w:rsidR="00AB2619">
              <w:rPr>
                <w:rFonts w:ascii="sөũ" w:hAnsi="sөũ"/>
                <w:lang w:eastAsia="zh-TW"/>
              </w:rPr>
              <w:t>)</w:t>
            </w:r>
            <w:r w:rsidR="00AB2619">
              <w:rPr>
                <w:rFonts w:ascii="sөũ" w:hAnsi="sөũ"/>
                <w:lang w:eastAsia="zh-TW"/>
              </w:rPr>
              <w:t>證明書</w:t>
            </w:r>
            <w:r w:rsidRPr="006E2786">
              <w:rPr>
                <w:rFonts w:hint="eastAsia"/>
                <w:bCs/>
                <w:lang w:eastAsia="zh-TW"/>
              </w:rPr>
              <w:t>總張數</w:t>
            </w:r>
            <w:r w:rsidRPr="006E2786">
              <w:rPr>
                <w:rFonts w:hint="eastAsia"/>
                <w:bCs/>
                <w:lang w:eastAsia="zh-TW"/>
              </w:rPr>
              <w:t>&lt;</w:t>
            </w:r>
            <w:r w:rsidRPr="006E2786">
              <w:rPr>
                <w:rFonts w:hint="eastAsia"/>
                <w:bCs/>
                <w:lang w:eastAsia="zh-TW"/>
              </w:rPr>
              <w:t>已選擇醫院區總筆數：</w:t>
            </w:r>
          </w:p>
          <w:p w:rsidR="003E55B9" w:rsidRPr="00947A59" w:rsidRDefault="003E55B9" w:rsidP="003E55B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6E2786">
              <w:rPr>
                <w:rFonts w:hint="eastAsia"/>
                <w:bCs/>
                <w:lang w:eastAsia="zh-TW"/>
              </w:rPr>
              <w:t>請</w:t>
            </w:r>
            <w:r>
              <w:rPr>
                <w:rFonts w:hint="eastAsia"/>
                <w:bCs/>
                <w:lang w:eastAsia="zh-TW"/>
              </w:rPr>
              <w:t>刪除</w:t>
            </w:r>
            <w:r>
              <w:rPr>
                <w:rFonts w:hint="eastAsia"/>
                <w:bCs/>
                <w:lang w:eastAsia="zh-TW"/>
              </w:rPr>
              <w:t>(</w:t>
            </w:r>
            <w:r w:rsidRPr="006E2786">
              <w:rPr>
                <w:rFonts w:hint="eastAsia"/>
                <w:bCs/>
                <w:lang w:eastAsia="zh-TW"/>
              </w:rPr>
              <w:t>已選擇醫院區總筆數</w:t>
            </w:r>
            <w:r>
              <w:rPr>
                <w:bCs/>
                <w:lang w:eastAsia="zh-TW"/>
              </w:rPr>
              <w:t>–</w:t>
            </w:r>
            <w:r>
              <w:rPr>
                <w:rFonts w:hint="eastAsia"/>
                <w:bCs/>
                <w:lang w:eastAsia="zh-TW"/>
              </w:rPr>
              <w:t>$</w:t>
            </w:r>
            <w:r w:rsidR="00AB2619">
              <w:rPr>
                <w:rFonts w:ascii="sөũ" w:hAnsi="sөũ"/>
                <w:lang w:eastAsia="zh-TW"/>
              </w:rPr>
              <w:t>死亡</w:t>
            </w:r>
            <w:r w:rsidR="00AB2619">
              <w:rPr>
                <w:rFonts w:ascii="sөũ" w:hAnsi="sөũ"/>
                <w:lang w:eastAsia="zh-TW"/>
              </w:rPr>
              <w:t>(</w:t>
            </w:r>
            <w:r w:rsidR="00AB2619">
              <w:rPr>
                <w:rFonts w:ascii="sөũ" w:hAnsi="sөũ"/>
                <w:lang w:eastAsia="zh-TW"/>
              </w:rPr>
              <w:t>相驗屍體</w:t>
            </w:r>
            <w:r w:rsidR="00AB2619">
              <w:rPr>
                <w:rFonts w:ascii="sөũ" w:hAnsi="sөũ"/>
                <w:lang w:eastAsia="zh-TW"/>
              </w:rPr>
              <w:t>)</w:t>
            </w:r>
            <w:r w:rsidR="00AB2619">
              <w:rPr>
                <w:rFonts w:ascii="sөũ" w:hAnsi="sөũ"/>
                <w:lang w:eastAsia="zh-TW"/>
              </w:rPr>
              <w:t>證明書</w:t>
            </w:r>
            <w:r>
              <w:rPr>
                <w:rFonts w:hint="eastAsia"/>
                <w:bCs/>
                <w:lang w:eastAsia="zh-TW"/>
              </w:rPr>
              <w:t>總張數</w:t>
            </w:r>
            <w:r>
              <w:rPr>
                <w:rFonts w:hint="eastAsia"/>
                <w:bCs/>
                <w:lang w:eastAsia="zh-TW"/>
              </w:rPr>
              <w:t xml:space="preserve">)   </w:t>
            </w:r>
            <w:r>
              <w:rPr>
                <w:rFonts w:hint="eastAsia"/>
                <w:bCs/>
                <w:lang w:eastAsia="zh-TW"/>
              </w:rPr>
              <w:t>張</w:t>
            </w:r>
            <w:r w:rsidR="00391581" w:rsidRPr="00947A59">
              <w:rPr>
                <w:rFonts w:hint="eastAsia"/>
                <w:bCs/>
                <w:color w:val="000000"/>
                <w:lang w:eastAsia="zh-TW"/>
              </w:rPr>
              <w:t>收據</w:t>
            </w:r>
          </w:p>
        </w:tc>
      </w:tr>
    </w:tbl>
    <w:p w:rsidR="00E07266" w:rsidRPr="00947A59" w:rsidRDefault="00343700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寫檔</w:t>
      </w:r>
    </w:p>
    <w:p w:rsidR="00A72FF3" w:rsidRPr="00947A59" w:rsidRDefault="00343700" w:rsidP="00D502AF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DELETE DTAAA0</w:t>
      </w:r>
      <w:r w:rsidR="00BE6A27">
        <w:rPr>
          <w:rFonts w:hint="eastAsia"/>
          <w:color w:val="000000"/>
          <w:lang w:eastAsia="zh-TW"/>
        </w:rPr>
        <w:t>1</w:t>
      </w:r>
      <w:r w:rsidR="00FA3B02" w:rsidRPr="00947A59">
        <w:rPr>
          <w:rFonts w:hint="eastAsia"/>
          <w:color w:val="000000"/>
          <w:lang w:eastAsia="zh-TW"/>
        </w:rPr>
        <w:t>6</w:t>
      </w:r>
      <w:r w:rsidRPr="00947A59">
        <w:rPr>
          <w:rFonts w:hint="eastAsia"/>
          <w:color w:val="000000"/>
          <w:lang w:eastAsia="zh-TW"/>
        </w:rPr>
        <w:t xml:space="preserve"> BY </w:t>
      </w:r>
      <w:r w:rsidRPr="00947A59">
        <w:rPr>
          <w:rFonts w:hint="eastAsia"/>
          <w:color w:val="000000"/>
          <w:lang w:eastAsia="zh-TW"/>
        </w:rPr>
        <w:t>受理編號。</w:t>
      </w:r>
      <w:r w:rsidRPr="00947A59">
        <w:rPr>
          <w:rFonts w:hint="eastAsia"/>
          <w:color w:val="000000"/>
          <w:lang w:eastAsia="zh-TW"/>
        </w:rPr>
        <w:t>(</w:t>
      </w:r>
      <w:r w:rsidRPr="00947A59">
        <w:rPr>
          <w:rFonts w:hint="eastAsia"/>
          <w:color w:val="000000"/>
          <w:lang w:eastAsia="zh-TW"/>
        </w:rPr>
        <w:t>無資料可刪仍為正常</w:t>
      </w:r>
      <w:r w:rsidRPr="00947A59">
        <w:rPr>
          <w:rFonts w:hint="eastAsia"/>
          <w:color w:val="000000"/>
          <w:lang w:eastAsia="zh-TW"/>
        </w:rPr>
        <w:t>)</w:t>
      </w:r>
    </w:p>
    <w:p w:rsidR="00EC092F" w:rsidRPr="00947A59" w:rsidRDefault="00343700" w:rsidP="00D502AF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逐筆將以選擇醫院區</w:t>
      </w:r>
      <w:r w:rsidRPr="00947A59">
        <w:rPr>
          <w:rFonts w:hint="eastAsia"/>
          <w:color w:val="000000"/>
          <w:lang w:eastAsia="zh-TW"/>
        </w:rPr>
        <w:t>INSERT DTAAA0</w:t>
      </w:r>
      <w:r w:rsidR="00DC5E34">
        <w:rPr>
          <w:rFonts w:hint="eastAsia"/>
          <w:color w:val="000000"/>
          <w:lang w:eastAsia="zh-TW"/>
        </w:rPr>
        <w:t>1</w:t>
      </w:r>
      <w:r w:rsidR="00FA3B02" w:rsidRPr="00947A59">
        <w:rPr>
          <w:rFonts w:hint="eastAsia"/>
          <w:color w:val="000000"/>
          <w:lang w:eastAsia="zh-TW"/>
        </w:rPr>
        <w:t>6</w:t>
      </w:r>
      <w:r w:rsidRPr="00947A59">
        <w:rPr>
          <w:rFonts w:hint="eastAsia"/>
          <w:color w:val="000000"/>
          <w:lang w:eastAsia="zh-TW"/>
        </w:rPr>
        <w:t>。</w:t>
      </w:r>
    </w:p>
    <w:p w:rsidR="003611AB" w:rsidRPr="00947A59" w:rsidRDefault="003611AB" w:rsidP="00D502AF">
      <w:pPr>
        <w:pStyle w:val="Tabletext"/>
        <w:numPr>
          <w:ilvl w:val="1"/>
          <w:numId w:val="14"/>
        </w:numPr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增加列印功能，如同</w:t>
      </w:r>
      <w:r w:rsidRPr="00947A59">
        <w:rPr>
          <w:rFonts w:hint="eastAsia"/>
          <w:color w:val="000000"/>
          <w:lang w:eastAsia="zh-TW"/>
        </w:rPr>
        <w:t xml:space="preserve">AAA1_0101 spec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47A59">
          <w:rPr>
            <w:rFonts w:hint="eastAsia"/>
            <w:color w:val="000000"/>
            <w:lang w:eastAsia="zh-TW"/>
          </w:rPr>
          <w:t>2.3.4</w:t>
        </w:r>
      </w:smartTag>
    </w:p>
    <w:p w:rsidR="00854E89" w:rsidRPr="00947A59" w:rsidRDefault="00854E89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ascii="新細明體" w:hAnsi="新細明體" w:cs="Arial Unicode MS" w:hint="eastAsia"/>
          <w:color w:val="000000"/>
          <w:lang w:eastAsia="zh-TW"/>
        </w:rPr>
      </w:pPr>
      <w:r w:rsidRPr="00947A59">
        <w:rPr>
          <w:rFonts w:ascii="Verdana" w:hAnsi="Verdana" w:cs="Verdana" w:hint="eastAsia"/>
          <w:color w:val="000000"/>
          <w:sz w:val="18"/>
          <w:szCs w:val="18"/>
          <w:highlight w:val="white"/>
          <w:lang w:eastAsia="zh-TW"/>
        </w:rPr>
        <w:t>寫入登打資料</w:t>
      </w:r>
    </w:p>
    <w:p w:rsidR="00854E89" w:rsidRPr="00947A59" w:rsidRDefault="00854E89" w:rsidP="00D502AF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Style w:val="HTML"/>
          <w:rFonts w:ascii="新細明體" w:eastAsia="新細明體" w:hAnsi="新細明體" w:cs="Arial Unicode MS"/>
          <w:color w:val="000000"/>
          <w:sz w:val="20"/>
          <w:szCs w:val="20"/>
          <w:lang w:eastAsia="zh-TW"/>
        </w:rPr>
      </w:pPr>
      <w:r w:rsidRPr="00947A59">
        <w:rPr>
          <w:rFonts w:ascii="Verdana" w:hAnsi="Verdana" w:cs="Verdana" w:hint="eastAsia"/>
          <w:color w:val="000000"/>
          <w:sz w:val="18"/>
          <w:szCs w:val="18"/>
          <w:lang w:eastAsia="zh-TW"/>
        </w:rPr>
        <w:t>CALL AA_A1Z001.Method</w:t>
      </w:r>
      <w:r w:rsidR="0018339D" w:rsidRPr="00947A59">
        <w:rPr>
          <w:rFonts w:ascii="Verdana" w:hAnsi="Verdana" w:cs="Verdana" w:hint="eastAsia"/>
          <w:color w:val="000000"/>
          <w:sz w:val="18"/>
          <w:szCs w:val="18"/>
          <w:lang w:eastAsia="zh-TW"/>
        </w:rPr>
        <w:t>8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947A59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947A59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947A59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rPr>
                <w:rFonts w:ascii="新細明體" w:hAnsi="新細明體" w:cs="Arial Unicode MS"/>
                <w:color w:val="000000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47A59">
                <w:rPr>
                  <w:rFonts w:ascii="新細明體" w:hAnsi="新細明體" w:hint="eastAsia"/>
                  <w:color w:val="000000"/>
                  <w:sz w:val="20"/>
                </w:rPr>
                <w:t>2.2.1</w:t>
              </w:r>
            </w:smartTag>
          </w:p>
        </w:tc>
      </w:tr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947A59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醫院代碼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color w:val="000000"/>
                <w:szCs w:val="24"/>
                <w:lang w:eastAsia="zh-TW"/>
              </w:rPr>
            </w:pP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947A59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  <w:tr w:rsidR="00854E89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4E89" w:rsidRPr="00947A59" w:rsidRDefault="00854E89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收據名稱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4E89" w:rsidRPr="00947A59" w:rsidRDefault="00854E89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947A59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  <w:tr w:rsidR="00CB1C41" w:rsidRPr="00947A59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1C41" w:rsidRPr="00947A59" w:rsidRDefault="00CB1C41" w:rsidP="00854E8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947A59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醫院名稱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1C41" w:rsidRPr="00947A59" w:rsidRDefault="00CB1C41" w:rsidP="00854E89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</w:pPr>
            <w:r w:rsidRPr="00947A59">
              <w:rPr>
                <w:rFonts w:ascii="新細明體" w:hAnsi="新細明體" w:cs="Arial Unicode MS" w:hint="eastAsia"/>
                <w:color w:val="000000"/>
                <w:szCs w:val="24"/>
                <w:lang w:eastAsia="zh-TW"/>
              </w:rPr>
              <w:t>已</w:t>
            </w:r>
            <w:r w:rsidRPr="00947A59">
              <w:rPr>
                <w:rFonts w:hint="eastAsia"/>
                <w:color w:val="000000"/>
                <w:lang w:eastAsia="zh-TW"/>
              </w:rPr>
              <w:t>選擇醫院區</w:t>
            </w:r>
          </w:p>
        </w:tc>
      </w:tr>
    </w:tbl>
    <w:p w:rsidR="003F738C" w:rsidRDefault="006D7F3F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ins w:id="28" w:author="張凱鈞" w:date="2013-12-24T13:21:00Z"/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成功</w:t>
      </w:r>
      <w:r w:rsidRPr="00947A59">
        <w:rPr>
          <w:color w:val="000000"/>
          <w:lang w:eastAsia="zh-TW"/>
        </w:rPr>
        <w:sym w:font="Wingdings" w:char="F0E8"/>
      </w:r>
      <w:r w:rsidRPr="00947A59">
        <w:rPr>
          <w:rFonts w:hint="eastAsia"/>
          <w:color w:val="000000"/>
          <w:lang w:eastAsia="zh-TW"/>
        </w:rPr>
        <w:t xml:space="preserve"> </w:t>
      </w:r>
      <w:r w:rsidRPr="00947A59">
        <w:rPr>
          <w:rFonts w:hint="eastAsia"/>
          <w:color w:val="000000"/>
          <w:lang w:eastAsia="zh-TW"/>
        </w:rPr>
        <w:t>顯示訊息：</w:t>
      </w:r>
      <w:r w:rsidRPr="00947A59">
        <w:rPr>
          <w:color w:val="000000"/>
          <w:lang w:eastAsia="zh-TW"/>
        </w:rPr>
        <w:t>”</w:t>
      </w:r>
      <w:r w:rsidR="00940694" w:rsidRPr="00940694">
        <w:rPr>
          <w:rFonts w:ascii="sөũ" w:hAnsi="sөũ"/>
          <w:lang w:eastAsia="zh-TW"/>
        </w:rPr>
        <w:t xml:space="preserve"> </w:t>
      </w:r>
      <w:r w:rsidR="00940694">
        <w:rPr>
          <w:rFonts w:ascii="sөũ" w:hAnsi="sөũ"/>
          <w:lang w:eastAsia="zh-TW"/>
        </w:rPr>
        <w:t>死亡</w:t>
      </w:r>
      <w:r w:rsidR="00940694">
        <w:rPr>
          <w:rFonts w:ascii="sөũ" w:hAnsi="sөũ"/>
          <w:lang w:eastAsia="zh-TW"/>
        </w:rPr>
        <w:t>(</w:t>
      </w:r>
      <w:r w:rsidR="00940694">
        <w:rPr>
          <w:rFonts w:ascii="sөũ" w:hAnsi="sөũ"/>
          <w:lang w:eastAsia="zh-TW"/>
        </w:rPr>
        <w:t>相驗屍體</w:t>
      </w:r>
      <w:r w:rsidR="00940694">
        <w:rPr>
          <w:rFonts w:ascii="sөũ" w:hAnsi="sөũ"/>
          <w:lang w:eastAsia="zh-TW"/>
        </w:rPr>
        <w:t>)</w:t>
      </w:r>
      <w:r w:rsidR="00940694">
        <w:rPr>
          <w:rFonts w:ascii="sөũ" w:hAnsi="sөũ"/>
          <w:lang w:eastAsia="zh-TW"/>
        </w:rPr>
        <w:t>證明書</w:t>
      </w:r>
      <w:r w:rsidR="003F738C" w:rsidRPr="00947A59">
        <w:rPr>
          <w:rFonts w:hint="eastAsia"/>
          <w:color w:val="000000"/>
          <w:lang w:eastAsia="zh-TW"/>
        </w:rPr>
        <w:t>醫院輸入完成</w:t>
      </w:r>
      <w:r w:rsidR="00FA3B02" w:rsidRPr="00947A59">
        <w:rPr>
          <w:rFonts w:hint="eastAsia"/>
          <w:color w:val="000000"/>
          <w:lang w:eastAsia="zh-TW"/>
        </w:rPr>
        <w:t>，理賠簡易受理完成</w:t>
      </w:r>
      <w:r w:rsidRPr="00947A59">
        <w:rPr>
          <w:color w:val="000000"/>
          <w:lang w:eastAsia="zh-TW"/>
        </w:rPr>
        <w:t>”</w:t>
      </w:r>
      <w:r w:rsidR="00130CE0" w:rsidRPr="00947A59">
        <w:rPr>
          <w:rFonts w:hint="eastAsia"/>
          <w:color w:val="000000"/>
          <w:lang w:eastAsia="zh-TW"/>
        </w:rPr>
        <w:t xml:space="preserve"> </w:t>
      </w:r>
    </w:p>
    <w:p w:rsidR="00741F42" w:rsidRDefault="00741F42" w:rsidP="00741F42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ins w:id="29" w:author="張凱鈞" w:date="2013-12-24T13:21:00Z"/>
          <w:rFonts w:hint="eastAsia"/>
          <w:lang w:eastAsia="zh-TW"/>
        </w:rPr>
      </w:pPr>
      <w:ins w:id="30" w:author="張凱鈞" w:date="2013-12-24T13:21:00Z">
        <w:r>
          <w:rPr>
            <w:rFonts w:hint="eastAsia"/>
            <w:lang w:eastAsia="zh-TW"/>
          </w:rPr>
          <w:t>若尚未輸入過保險金給付方式，則跳轉至理賠簡易受理給付方式輸入頁面，傳入參數：</w:t>
        </w:r>
      </w:ins>
    </w:p>
    <w:p w:rsidR="00741F42" w:rsidRDefault="00741F42" w:rsidP="00741F42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ins w:id="31" w:author="張凱鈞" w:date="2013-12-24T13:21:00Z"/>
          <w:rFonts w:hint="eastAsia"/>
          <w:lang w:eastAsia="zh-TW"/>
        </w:rPr>
      </w:pPr>
      <w:ins w:id="32" w:author="張凱鈞" w:date="2013-12-24T13:21:00Z">
        <w:r>
          <w:rPr>
            <w:rFonts w:hint="eastAsia"/>
            <w:lang w:eastAsia="zh-TW"/>
          </w:rPr>
          <w:t>是否輸入過保險金給付方式</w:t>
        </w:r>
      </w:ins>
    </w:p>
    <w:p w:rsidR="00741F42" w:rsidRDefault="00741F42" w:rsidP="00741F42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ins w:id="33" w:author="張凱鈞" w:date="2013-12-24T13:21:00Z"/>
          <w:rFonts w:hint="eastAsia"/>
          <w:lang w:eastAsia="zh-TW"/>
        </w:rPr>
      </w:pPr>
      <w:ins w:id="34" w:author="張凱鈞" w:date="2013-12-24T13:21:00Z">
        <w:r>
          <w:rPr>
            <w:rFonts w:hint="eastAsia"/>
            <w:lang w:eastAsia="zh-TW"/>
          </w:rPr>
          <w:t>事故者</w:t>
        </w:r>
        <w:r>
          <w:rPr>
            <w:rFonts w:hint="eastAsia"/>
            <w:lang w:eastAsia="zh-TW"/>
          </w:rPr>
          <w:t>ID</w:t>
        </w:r>
      </w:ins>
    </w:p>
    <w:p w:rsidR="00741F42" w:rsidRDefault="00741F42" w:rsidP="00741F42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ins w:id="35" w:author="張凱鈞" w:date="2013-12-24T13:21:00Z"/>
          <w:rFonts w:hint="eastAsia"/>
          <w:lang w:eastAsia="zh-TW"/>
        </w:rPr>
      </w:pPr>
      <w:ins w:id="36" w:author="張凱鈞" w:date="2013-12-24T13:21:00Z">
        <w:r>
          <w:rPr>
            <w:rFonts w:hint="eastAsia"/>
            <w:lang w:eastAsia="zh-TW"/>
          </w:rPr>
          <w:t>事故者姓名</w:t>
        </w:r>
      </w:ins>
    </w:p>
    <w:p w:rsidR="00741F42" w:rsidRDefault="00741F42" w:rsidP="00741F42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ins w:id="37" w:author="張凱鈞" w:date="2013-12-24T13:21:00Z"/>
          <w:rFonts w:hint="eastAsia"/>
          <w:lang w:eastAsia="zh-TW"/>
        </w:rPr>
      </w:pPr>
      <w:ins w:id="38" w:author="張凱鈞" w:date="2013-12-24T13:21:00Z">
        <w:r>
          <w:rPr>
            <w:rFonts w:hint="eastAsia"/>
            <w:lang w:eastAsia="zh-TW"/>
          </w:rPr>
          <w:t>事故日</w:t>
        </w:r>
      </w:ins>
    </w:p>
    <w:p w:rsidR="00741F42" w:rsidRDefault="00741F42" w:rsidP="00741F42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ins w:id="39" w:author="張凱鈞" w:date="2013-12-24T13:21:00Z"/>
          <w:rFonts w:hint="eastAsia"/>
          <w:lang w:eastAsia="zh-TW"/>
        </w:rPr>
      </w:pPr>
      <w:ins w:id="40" w:author="張凱鈞" w:date="2013-12-24T13:21:00Z">
        <w:r>
          <w:rPr>
            <w:rFonts w:hint="eastAsia"/>
            <w:lang w:eastAsia="zh-TW"/>
          </w:rPr>
          <w:t>若是否輸入備註訊息不為</w:t>
        </w:r>
        <w:r>
          <w:rPr>
            <w:rFonts w:hint="eastAsia"/>
            <w:lang w:eastAsia="zh-TW"/>
          </w:rPr>
          <w:t>N</w:t>
        </w:r>
        <w:r>
          <w:rPr>
            <w:rFonts w:hint="eastAsia"/>
            <w:lang w:eastAsia="zh-TW"/>
          </w:rPr>
          <w:t>，則跳轉頁面至受理備註訊息輸入</w:t>
        </w:r>
      </w:ins>
    </w:p>
    <w:p w:rsidR="00741F42" w:rsidRPr="00947A59" w:rsidDel="008C32DD" w:rsidRDefault="00741F42" w:rsidP="00741F42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del w:id="41" w:author="張凱鈞" w:date="2013-12-24T13:30:00Z"/>
          <w:rFonts w:hint="eastAsia"/>
          <w:color w:val="000000"/>
          <w:lang w:eastAsia="zh-TW"/>
        </w:rPr>
      </w:pPr>
    </w:p>
    <w:p w:rsidR="006D7F3F" w:rsidRDefault="00130CE0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color w:val="000000"/>
          <w:lang w:eastAsia="zh-TW"/>
        </w:rPr>
      </w:pPr>
      <w:r w:rsidRPr="00947A59">
        <w:rPr>
          <w:rFonts w:hint="eastAsia"/>
          <w:color w:val="000000"/>
          <w:lang w:eastAsia="zh-TW"/>
        </w:rPr>
        <w:t>回到</w:t>
      </w:r>
      <w:r w:rsidRPr="00947A59">
        <w:rPr>
          <w:rFonts w:hint="eastAsia"/>
          <w:color w:val="000000"/>
          <w:lang w:eastAsia="zh-TW"/>
        </w:rPr>
        <w:t>AAA1_0100</w:t>
      </w:r>
      <w:r w:rsidR="003F738C" w:rsidRPr="00947A59">
        <w:rPr>
          <w:rFonts w:hint="eastAsia"/>
          <w:color w:val="000000"/>
          <w:lang w:eastAsia="zh-TW"/>
        </w:rPr>
        <w:t>。</w:t>
      </w:r>
    </w:p>
    <w:p w:rsidR="00947A59" w:rsidRDefault="00947A59" w:rsidP="00D502AF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下一步</w:t>
      </w:r>
    </w:p>
    <w:p w:rsidR="00DC74BC" w:rsidRDefault="00DC74BC" w:rsidP="00E52324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按鈕：</w:t>
      </w:r>
    </w:p>
    <w:p w:rsidR="00DC74BC" w:rsidRDefault="00DC74BC" w:rsidP="00DC74BC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 w:rsidRPr="00DC74BC">
        <w:rPr>
          <w:rFonts w:hint="eastAsia"/>
          <w:lang w:eastAsia="zh-TW"/>
        </w:rPr>
        <w:t>診斷書總張數</w:t>
      </w:r>
      <w:r w:rsidRPr="00DC74BC">
        <w:rPr>
          <w:rFonts w:hint="eastAsia"/>
          <w:lang w:eastAsia="zh-TW"/>
        </w:rPr>
        <w:t xml:space="preserve"> (300008)</w:t>
      </w:r>
      <w:r>
        <w:rPr>
          <w:rFonts w:hint="eastAsia"/>
          <w:lang w:eastAsia="zh-TW"/>
        </w:rPr>
        <w:t xml:space="preserve"> +</w:t>
      </w:r>
      <w:r w:rsidRPr="00DC74BC">
        <w:rPr>
          <w:rFonts w:hint="eastAsia"/>
          <w:lang w:eastAsia="zh-TW"/>
        </w:rPr>
        <w:t>住院醫療收據正本總張數</w:t>
      </w:r>
      <w:r w:rsidRPr="00DC74BC">
        <w:rPr>
          <w:rFonts w:hint="eastAsia"/>
          <w:lang w:eastAsia="zh-TW"/>
        </w:rPr>
        <w:t xml:space="preserve"> (300014)</w:t>
      </w:r>
      <w:r>
        <w:rPr>
          <w:rFonts w:hint="eastAsia"/>
          <w:lang w:eastAsia="zh-TW"/>
        </w:rPr>
        <w:t xml:space="preserve"> +</w:t>
      </w:r>
      <w:r w:rsidRPr="00DC74BC">
        <w:rPr>
          <w:rFonts w:hint="eastAsia"/>
          <w:lang w:eastAsia="zh-TW"/>
        </w:rPr>
        <w:t>住院醫療收據副本總張數</w:t>
      </w:r>
      <w:r w:rsidRPr="00DC74BC">
        <w:rPr>
          <w:rFonts w:hint="eastAsia"/>
          <w:lang w:eastAsia="zh-TW"/>
        </w:rPr>
        <w:t xml:space="preserve"> (300017)</w:t>
      </w:r>
      <w:r>
        <w:rPr>
          <w:rFonts w:hint="eastAsia"/>
          <w:lang w:eastAsia="zh-TW"/>
        </w:rPr>
        <w:t>+</w:t>
      </w:r>
      <w:r w:rsidRPr="00DC74BC">
        <w:rPr>
          <w:rFonts w:hint="eastAsia"/>
          <w:lang w:eastAsia="zh-TW"/>
        </w:rPr>
        <w:t>門診收據合計表總張數</w:t>
      </w:r>
      <w:r w:rsidRPr="00DC74BC">
        <w:rPr>
          <w:rFonts w:hint="eastAsia"/>
          <w:lang w:eastAsia="zh-TW"/>
        </w:rPr>
        <w:t xml:space="preserve"> (300063)</w:t>
      </w:r>
      <w:r>
        <w:rPr>
          <w:rFonts w:hint="eastAsia"/>
          <w:lang w:eastAsia="zh-TW"/>
        </w:rPr>
        <w:t>+</w:t>
      </w:r>
      <w:r w:rsidRPr="00DC74BC">
        <w:rPr>
          <w:rFonts w:hint="eastAsia"/>
          <w:lang w:eastAsia="zh-TW"/>
        </w:rPr>
        <w:t>學團險門診收據合計表總張數</w:t>
      </w:r>
      <w:r w:rsidRPr="00DC74BC">
        <w:rPr>
          <w:rFonts w:hint="eastAsia"/>
          <w:lang w:eastAsia="zh-TW"/>
        </w:rPr>
        <w:t xml:space="preserve"> (300073)</w:t>
      </w:r>
      <w:r>
        <w:rPr>
          <w:rFonts w:hint="eastAsia"/>
          <w:lang w:eastAsia="zh-TW"/>
        </w:rPr>
        <w:t>+</w:t>
      </w:r>
      <w:r w:rsidRPr="00DC74BC">
        <w:rPr>
          <w:rFonts w:hint="eastAsia"/>
          <w:lang w:eastAsia="zh-TW"/>
        </w:rPr>
        <w:t>團險專用門急診收據合計表總張數</w:t>
      </w:r>
      <w:r w:rsidRPr="00DC74BC">
        <w:rPr>
          <w:rFonts w:hint="eastAsia"/>
          <w:lang w:eastAsia="zh-TW"/>
        </w:rPr>
        <w:t xml:space="preserve"> (300074)</w:t>
      </w:r>
      <w:r>
        <w:rPr>
          <w:rFonts w:hint="eastAsia"/>
          <w:lang w:eastAsia="zh-TW"/>
        </w:rPr>
        <w:t xml:space="preserve"> &gt; 0</w:t>
      </w:r>
    </w:p>
    <w:p w:rsidR="00DC74BC" w:rsidRDefault="00DC74BC" w:rsidP="00DC74BC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顯示「下一步」按鈕</w:t>
      </w:r>
    </w:p>
    <w:p w:rsidR="00DC74BC" w:rsidRDefault="00DC74BC" w:rsidP="00E52324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按鈕對應連結：</w:t>
      </w:r>
    </w:p>
    <w:p w:rsidR="007C2C1D" w:rsidRDefault="0031312B" w:rsidP="007C2C1D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進行寫檔</w:t>
      </w:r>
      <w:r>
        <w:rPr>
          <w:rFonts w:hint="eastAsia"/>
          <w:lang w:eastAsia="zh-TW"/>
        </w:rPr>
        <w:t>(STEP 4)</w:t>
      </w:r>
    </w:p>
    <w:p w:rsidR="007C2C1D" w:rsidRDefault="007C2C1D" w:rsidP="007C2C1D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lang w:eastAsia="zh-TW"/>
        </w:rPr>
      </w:pPr>
      <w:r w:rsidRPr="007C2C1D">
        <w:rPr>
          <w:rFonts w:hint="eastAsia"/>
          <w:color w:val="000000"/>
          <w:lang w:eastAsia="zh-TW"/>
        </w:rPr>
        <w:t xml:space="preserve">IF </w:t>
      </w:r>
      <w:r w:rsidRPr="007C2C1D">
        <w:rPr>
          <w:rFonts w:hint="eastAsia"/>
          <w:color w:val="000000"/>
          <w:lang w:eastAsia="zh-TW"/>
        </w:rPr>
        <w:t>作業成功：</w:t>
      </w:r>
    </w:p>
    <w:p w:rsidR="00E52324" w:rsidRDefault="00E52324" w:rsidP="007C2C1D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.</w:t>
      </w:r>
      <w:r w:rsidRPr="00DE0127">
        <w:rPr>
          <w:rFonts w:hint="eastAsia"/>
          <w:lang w:eastAsia="zh-TW"/>
        </w:rPr>
        <w:t>診斷書總張數</w:t>
      </w:r>
      <w:r w:rsidRPr="00DE0127">
        <w:rPr>
          <w:rFonts w:hint="eastAsia"/>
          <w:lang w:eastAsia="zh-TW"/>
        </w:rPr>
        <w:t xml:space="preserve"> (300008)</w:t>
      </w:r>
      <w:r>
        <w:rPr>
          <w:rFonts w:hint="eastAsia"/>
          <w:lang w:eastAsia="zh-TW"/>
        </w:rPr>
        <w:t xml:space="preserve"> &gt; 0</w:t>
      </w:r>
    </w:p>
    <w:p w:rsidR="00E52324" w:rsidRDefault="00E52324" w:rsidP="007C2C1D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連結至</w:t>
      </w:r>
      <w:r>
        <w:rPr>
          <w:rFonts w:hint="eastAsia"/>
          <w:lang w:eastAsia="zh-TW"/>
        </w:rPr>
        <w:t xml:space="preserve"> AAA1_0102</w:t>
      </w:r>
    </w:p>
    <w:p w:rsidR="00E52324" w:rsidRDefault="00E52324" w:rsidP="007C2C1D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ELSE IF 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.</w:t>
      </w:r>
      <w:r w:rsidRPr="00E52324">
        <w:rPr>
          <w:rFonts w:hint="eastAsia"/>
        </w:rPr>
        <w:t xml:space="preserve"> </w:t>
      </w:r>
      <w:r w:rsidRPr="00E52324">
        <w:rPr>
          <w:rFonts w:hint="eastAsia"/>
          <w:lang w:eastAsia="zh-TW"/>
        </w:rPr>
        <w:t>住院醫療收據正本總張數</w:t>
      </w:r>
      <w:r w:rsidRPr="00E52324">
        <w:rPr>
          <w:rFonts w:hint="eastAsia"/>
          <w:lang w:eastAsia="zh-TW"/>
        </w:rPr>
        <w:t xml:space="preserve"> (300014)</w:t>
      </w:r>
      <w:r>
        <w:rPr>
          <w:rFonts w:hint="eastAsia"/>
          <w:lang w:eastAsia="zh-TW"/>
        </w:rPr>
        <w:t xml:space="preserve"> &gt; 0</w:t>
      </w:r>
    </w:p>
    <w:p w:rsidR="00E52324" w:rsidRDefault="00E52324" w:rsidP="007C2C1D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連結至</w:t>
      </w:r>
      <w:r>
        <w:rPr>
          <w:rFonts w:hint="eastAsia"/>
          <w:lang w:eastAsia="zh-TW"/>
        </w:rPr>
        <w:t xml:space="preserve"> AAA1_0103</w:t>
      </w:r>
    </w:p>
    <w:p w:rsidR="00E52324" w:rsidRDefault="00E52324" w:rsidP="007C2C1D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ELSE IF 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.</w:t>
      </w:r>
      <w:r w:rsidRPr="00E52324">
        <w:rPr>
          <w:rFonts w:hint="eastAsia"/>
        </w:rPr>
        <w:t xml:space="preserve"> </w:t>
      </w:r>
      <w:r w:rsidRPr="00E52324">
        <w:rPr>
          <w:rFonts w:hint="eastAsia"/>
          <w:lang w:eastAsia="zh-TW"/>
        </w:rPr>
        <w:t>住院醫療收據副本總張數</w:t>
      </w:r>
      <w:r w:rsidRPr="00E52324">
        <w:rPr>
          <w:rFonts w:hint="eastAsia"/>
          <w:lang w:eastAsia="zh-TW"/>
        </w:rPr>
        <w:t xml:space="preserve"> (300017)</w:t>
      </w:r>
      <w:r>
        <w:rPr>
          <w:rFonts w:hint="eastAsia"/>
          <w:lang w:eastAsia="zh-TW"/>
        </w:rPr>
        <w:t xml:space="preserve"> &gt; 0</w:t>
      </w:r>
    </w:p>
    <w:p w:rsidR="00E52324" w:rsidRDefault="00E52324" w:rsidP="007C2C1D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連結至</w:t>
      </w:r>
      <w:r>
        <w:rPr>
          <w:rFonts w:hint="eastAsia"/>
          <w:lang w:eastAsia="zh-TW"/>
        </w:rPr>
        <w:t xml:space="preserve"> AAA1_0105</w:t>
      </w:r>
    </w:p>
    <w:p w:rsidR="00E52324" w:rsidRDefault="00E52324" w:rsidP="007C2C1D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 IF (</w:t>
      </w:r>
      <w:r w:rsidRPr="00E52324">
        <w:rPr>
          <w:rFonts w:hint="eastAsia"/>
          <w:lang w:eastAsia="zh-TW"/>
        </w:rPr>
        <w:t>門診收據合計表總張數</w:t>
      </w:r>
      <w:r w:rsidRPr="00E52324">
        <w:rPr>
          <w:rFonts w:hint="eastAsia"/>
          <w:lang w:eastAsia="zh-TW"/>
        </w:rPr>
        <w:t xml:space="preserve"> (300063)</w:t>
      </w:r>
      <w:r>
        <w:rPr>
          <w:rFonts w:hint="eastAsia"/>
          <w:lang w:eastAsia="zh-TW"/>
        </w:rPr>
        <w:t>+</w:t>
      </w:r>
      <w:r w:rsidRPr="00E52324">
        <w:rPr>
          <w:rFonts w:hint="eastAsia"/>
          <w:lang w:eastAsia="zh-TW"/>
        </w:rPr>
        <w:t xml:space="preserve"> </w:t>
      </w:r>
      <w:r w:rsidRPr="00E52324">
        <w:rPr>
          <w:rFonts w:hint="eastAsia"/>
          <w:lang w:eastAsia="zh-TW"/>
        </w:rPr>
        <w:t>學團險門診收據合計表總張數</w:t>
      </w:r>
      <w:r w:rsidRPr="00E52324">
        <w:rPr>
          <w:rFonts w:hint="eastAsia"/>
          <w:lang w:eastAsia="zh-TW"/>
        </w:rPr>
        <w:t xml:space="preserve"> (300073)</w:t>
      </w:r>
      <w:r>
        <w:rPr>
          <w:rFonts w:hint="eastAsia"/>
          <w:lang w:eastAsia="zh-TW"/>
        </w:rPr>
        <w:t>) &gt; 0 OR</w:t>
      </w:r>
      <w:r w:rsidRPr="00E52324">
        <w:rPr>
          <w:rFonts w:hint="eastAsia"/>
          <w:lang w:eastAsia="zh-TW"/>
        </w:rPr>
        <w:t>團險專用門急診收據合計表總張數</w:t>
      </w:r>
      <w:r w:rsidRPr="00E52324">
        <w:rPr>
          <w:rFonts w:hint="eastAsia"/>
          <w:lang w:eastAsia="zh-TW"/>
        </w:rPr>
        <w:t xml:space="preserve"> (300074)</w:t>
      </w:r>
    </w:p>
    <w:p w:rsidR="007C2C1D" w:rsidRDefault="007C2C1D" w:rsidP="007C2C1D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連結至</w:t>
      </w:r>
      <w:r>
        <w:rPr>
          <w:rFonts w:hint="eastAsia"/>
          <w:lang w:eastAsia="zh-TW"/>
        </w:rPr>
        <w:t xml:space="preserve"> AAA1_0104</w:t>
      </w:r>
    </w:p>
    <w:p w:rsidR="00947A59" w:rsidRPr="00947A59" w:rsidRDefault="00947A59" w:rsidP="00D502A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color w:val="000000"/>
          <w:lang w:eastAsia="zh-TW"/>
        </w:rPr>
      </w:pPr>
    </w:p>
    <w:sectPr w:rsidR="00947A59" w:rsidRPr="00947A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555" w:rsidRDefault="00CF1555" w:rsidP="00741F42">
      <w:r>
        <w:separator/>
      </w:r>
    </w:p>
  </w:endnote>
  <w:endnote w:type="continuationSeparator" w:id="0">
    <w:p w:rsidR="00CF1555" w:rsidRDefault="00CF1555" w:rsidP="0074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555" w:rsidRDefault="00CF1555" w:rsidP="00741F42">
      <w:r>
        <w:separator/>
      </w:r>
    </w:p>
  </w:footnote>
  <w:footnote w:type="continuationSeparator" w:id="0">
    <w:p w:rsidR="00CF1555" w:rsidRDefault="00CF1555" w:rsidP="00741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24F440F"/>
    <w:multiLevelType w:val="multilevel"/>
    <w:tmpl w:val="496AE7C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F223E6B"/>
    <w:multiLevelType w:val="multilevel"/>
    <w:tmpl w:val="496AE7C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D447D29"/>
    <w:multiLevelType w:val="hybridMultilevel"/>
    <w:tmpl w:val="DDAA7C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7"/>
  </w:num>
  <w:num w:numId="1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15C66"/>
    <w:rsid w:val="000231E4"/>
    <w:rsid w:val="00041919"/>
    <w:rsid w:val="0004402D"/>
    <w:rsid w:val="00050984"/>
    <w:rsid w:val="00050F22"/>
    <w:rsid w:val="0005165D"/>
    <w:rsid w:val="00051949"/>
    <w:rsid w:val="00054CEE"/>
    <w:rsid w:val="000637E5"/>
    <w:rsid w:val="000655DB"/>
    <w:rsid w:val="00080E62"/>
    <w:rsid w:val="00081F0F"/>
    <w:rsid w:val="00082FB3"/>
    <w:rsid w:val="000950DA"/>
    <w:rsid w:val="000D6215"/>
    <w:rsid w:val="000E58E3"/>
    <w:rsid w:val="000F3772"/>
    <w:rsid w:val="00101DD2"/>
    <w:rsid w:val="001031A4"/>
    <w:rsid w:val="00116753"/>
    <w:rsid w:val="00130CE0"/>
    <w:rsid w:val="001667C7"/>
    <w:rsid w:val="00170500"/>
    <w:rsid w:val="0018339D"/>
    <w:rsid w:val="001872D8"/>
    <w:rsid w:val="001B350E"/>
    <w:rsid w:val="001C164F"/>
    <w:rsid w:val="001E123B"/>
    <w:rsid w:val="001F0D5B"/>
    <w:rsid w:val="001F54BB"/>
    <w:rsid w:val="002113E2"/>
    <w:rsid w:val="00212685"/>
    <w:rsid w:val="00214A90"/>
    <w:rsid w:val="0023365F"/>
    <w:rsid w:val="0023751E"/>
    <w:rsid w:val="00245CF4"/>
    <w:rsid w:val="0027724D"/>
    <w:rsid w:val="002868CE"/>
    <w:rsid w:val="002C6A8F"/>
    <w:rsid w:val="002F24D5"/>
    <w:rsid w:val="002F258F"/>
    <w:rsid w:val="003001AC"/>
    <w:rsid w:val="0031312B"/>
    <w:rsid w:val="003143FF"/>
    <w:rsid w:val="00323C0D"/>
    <w:rsid w:val="0033124C"/>
    <w:rsid w:val="00343700"/>
    <w:rsid w:val="0034569E"/>
    <w:rsid w:val="00353FED"/>
    <w:rsid w:val="00360B9A"/>
    <w:rsid w:val="003611AB"/>
    <w:rsid w:val="003633F9"/>
    <w:rsid w:val="00391581"/>
    <w:rsid w:val="00391CF8"/>
    <w:rsid w:val="003A1F04"/>
    <w:rsid w:val="003B256E"/>
    <w:rsid w:val="003B47FC"/>
    <w:rsid w:val="003E0223"/>
    <w:rsid w:val="003E42ED"/>
    <w:rsid w:val="003E55B9"/>
    <w:rsid w:val="003F71C2"/>
    <w:rsid w:val="003F738C"/>
    <w:rsid w:val="00402183"/>
    <w:rsid w:val="0040617B"/>
    <w:rsid w:val="00435785"/>
    <w:rsid w:val="00436155"/>
    <w:rsid w:val="00457CB7"/>
    <w:rsid w:val="004614BC"/>
    <w:rsid w:val="004619F6"/>
    <w:rsid w:val="00464A3A"/>
    <w:rsid w:val="0047106B"/>
    <w:rsid w:val="0048237D"/>
    <w:rsid w:val="00483831"/>
    <w:rsid w:val="0048564F"/>
    <w:rsid w:val="00487409"/>
    <w:rsid w:val="004B62B0"/>
    <w:rsid w:val="004C2E62"/>
    <w:rsid w:val="004C732B"/>
    <w:rsid w:val="004F09C0"/>
    <w:rsid w:val="004F50B3"/>
    <w:rsid w:val="00524460"/>
    <w:rsid w:val="0053424C"/>
    <w:rsid w:val="00552E24"/>
    <w:rsid w:val="0058351A"/>
    <w:rsid w:val="005B3FB8"/>
    <w:rsid w:val="005B7524"/>
    <w:rsid w:val="005B7A64"/>
    <w:rsid w:val="005D062B"/>
    <w:rsid w:val="006137F7"/>
    <w:rsid w:val="00617108"/>
    <w:rsid w:val="006268AC"/>
    <w:rsid w:val="00637333"/>
    <w:rsid w:val="006435EE"/>
    <w:rsid w:val="006535B2"/>
    <w:rsid w:val="00657D8A"/>
    <w:rsid w:val="006618C3"/>
    <w:rsid w:val="00674D0D"/>
    <w:rsid w:val="00686716"/>
    <w:rsid w:val="00693ED8"/>
    <w:rsid w:val="006B5620"/>
    <w:rsid w:val="006D5B06"/>
    <w:rsid w:val="006D7F3F"/>
    <w:rsid w:val="006E0924"/>
    <w:rsid w:val="0071761C"/>
    <w:rsid w:val="00725A0C"/>
    <w:rsid w:val="007306EC"/>
    <w:rsid w:val="00735DCE"/>
    <w:rsid w:val="00741F42"/>
    <w:rsid w:val="00750BB0"/>
    <w:rsid w:val="00751660"/>
    <w:rsid w:val="0075178B"/>
    <w:rsid w:val="007571ED"/>
    <w:rsid w:val="007644C9"/>
    <w:rsid w:val="007673E9"/>
    <w:rsid w:val="00772BF7"/>
    <w:rsid w:val="007747DD"/>
    <w:rsid w:val="00781DFC"/>
    <w:rsid w:val="00784128"/>
    <w:rsid w:val="007929D3"/>
    <w:rsid w:val="007B3FE9"/>
    <w:rsid w:val="007C098B"/>
    <w:rsid w:val="007C2C1D"/>
    <w:rsid w:val="007D3290"/>
    <w:rsid w:val="007D7C58"/>
    <w:rsid w:val="007F1536"/>
    <w:rsid w:val="0080445A"/>
    <w:rsid w:val="00837CE0"/>
    <w:rsid w:val="008404C7"/>
    <w:rsid w:val="008462A6"/>
    <w:rsid w:val="008504F8"/>
    <w:rsid w:val="00854E89"/>
    <w:rsid w:val="00865346"/>
    <w:rsid w:val="00870A8E"/>
    <w:rsid w:val="008960D1"/>
    <w:rsid w:val="008A7443"/>
    <w:rsid w:val="008B560F"/>
    <w:rsid w:val="008C32DD"/>
    <w:rsid w:val="008C5328"/>
    <w:rsid w:val="008D37C9"/>
    <w:rsid w:val="008E1E82"/>
    <w:rsid w:val="008F5529"/>
    <w:rsid w:val="008F6A3E"/>
    <w:rsid w:val="009049D4"/>
    <w:rsid w:val="00905462"/>
    <w:rsid w:val="00912B00"/>
    <w:rsid w:val="00931C05"/>
    <w:rsid w:val="00932756"/>
    <w:rsid w:val="00932FC7"/>
    <w:rsid w:val="009369FB"/>
    <w:rsid w:val="00937AA7"/>
    <w:rsid w:val="00940694"/>
    <w:rsid w:val="00944EDD"/>
    <w:rsid w:val="00947A59"/>
    <w:rsid w:val="009751A4"/>
    <w:rsid w:val="00986CD3"/>
    <w:rsid w:val="009878F1"/>
    <w:rsid w:val="00994FC0"/>
    <w:rsid w:val="009A7CC5"/>
    <w:rsid w:val="009B3B73"/>
    <w:rsid w:val="009B4663"/>
    <w:rsid w:val="009C1A3B"/>
    <w:rsid w:val="009D1CA1"/>
    <w:rsid w:val="009D5843"/>
    <w:rsid w:val="009E5926"/>
    <w:rsid w:val="00A06E32"/>
    <w:rsid w:val="00A06EF1"/>
    <w:rsid w:val="00A15AE6"/>
    <w:rsid w:val="00A21826"/>
    <w:rsid w:val="00A23753"/>
    <w:rsid w:val="00A31187"/>
    <w:rsid w:val="00A3705C"/>
    <w:rsid w:val="00A42277"/>
    <w:rsid w:val="00A60A12"/>
    <w:rsid w:val="00A728BB"/>
    <w:rsid w:val="00A72FF3"/>
    <w:rsid w:val="00A773B1"/>
    <w:rsid w:val="00A96156"/>
    <w:rsid w:val="00AA298E"/>
    <w:rsid w:val="00AB2619"/>
    <w:rsid w:val="00AB4A97"/>
    <w:rsid w:val="00AC13DC"/>
    <w:rsid w:val="00AC44F0"/>
    <w:rsid w:val="00AD2751"/>
    <w:rsid w:val="00AD64AC"/>
    <w:rsid w:val="00AE3B05"/>
    <w:rsid w:val="00AF477C"/>
    <w:rsid w:val="00B10478"/>
    <w:rsid w:val="00B22BFC"/>
    <w:rsid w:val="00B3201E"/>
    <w:rsid w:val="00B36496"/>
    <w:rsid w:val="00B41DC2"/>
    <w:rsid w:val="00B43227"/>
    <w:rsid w:val="00B455B9"/>
    <w:rsid w:val="00B517BB"/>
    <w:rsid w:val="00B72A02"/>
    <w:rsid w:val="00B74CB1"/>
    <w:rsid w:val="00B77E6C"/>
    <w:rsid w:val="00B96B01"/>
    <w:rsid w:val="00BC7FFE"/>
    <w:rsid w:val="00BE1857"/>
    <w:rsid w:val="00BE6A27"/>
    <w:rsid w:val="00BF0F90"/>
    <w:rsid w:val="00C2054D"/>
    <w:rsid w:val="00C24A95"/>
    <w:rsid w:val="00C318BC"/>
    <w:rsid w:val="00C51F84"/>
    <w:rsid w:val="00C61A51"/>
    <w:rsid w:val="00C656CA"/>
    <w:rsid w:val="00C70352"/>
    <w:rsid w:val="00C915D0"/>
    <w:rsid w:val="00C9460D"/>
    <w:rsid w:val="00CB1C41"/>
    <w:rsid w:val="00CB25A4"/>
    <w:rsid w:val="00CB3658"/>
    <w:rsid w:val="00CB7F06"/>
    <w:rsid w:val="00CD0ADA"/>
    <w:rsid w:val="00CE31A2"/>
    <w:rsid w:val="00CE3EFF"/>
    <w:rsid w:val="00CE5D4A"/>
    <w:rsid w:val="00CE71F7"/>
    <w:rsid w:val="00CF1555"/>
    <w:rsid w:val="00D15E4D"/>
    <w:rsid w:val="00D202E5"/>
    <w:rsid w:val="00D22252"/>
    <w:rsid w:val="00D23912"/>
    <w:rsid w:val="00D25907"/>
    <w:rsid w:val="00D32083"/>
    <w:rsid w:val="00D502AF"/>
    <w:rsid w:val="00D54B1C"/>
    <w:rsid w:val="00D64716"/>
    <w:rsid w:val="00D656AA"/>
    <w:rsid w:val="00DA308A"/>
    <w:rsid w:val="00DA6C1D"/>
    <w:rsid w:val="00DB0677"/>
    <w:rsid w:val="00DB34AB"/>
    <w:rsid w:val="00DB58FF"/>
    <w:rsid w:val="00DC5E34"/>
    <w:rsid w:val="00DC6E39"/>
    <w:rsid w:val="00DC7306"/>
    <w:rsid w:val="00DC74BC"/>
    <w:rsid w:val="00DE0127"/>
    <w:rsid w:val="00DE129A"/>
    <w:rsid w:val="00DE4C46"/>
    <w:rsid w:val="00DF7A56"/>
    <w:rsid w:val="00E07266"/>
    <w:rsid w:val="00E254E1"/>
    <w:rsid w:val="00E27CB4"/>
    <w:rsid w:val="00E52324"/>
    <w:rsid w:val="00E74328"/>
    <w:rsid w:val="00E76BCF"/>
    <w:rsid w:val="00E8020D"/>
    <w:rsid w:val="00E94C5E"/>
    <w:rsid w:val="00E955AD"/>
    <w:rsid w:val="00EA71C2"/>
    <w:rsid w:val="00EC092F"/>
    <w:rsid w:val="00EC7787"/>
    <w:rsid w:val="00EE1BD5"/>
    <w:rsid w:val="00EE55DE"/>
    <w:rsid w:val="00F04AD3"/>
    <w:rsid w:val="00F0594A"/>
    <w:rsid w:val="00F418D3"/>
    <w:rsid w:val="00F82399"/>
    <w:rsid w:val="00F862D3"/>
    <w:rsid w:val="00FA3B02"/>
    <w:rsid w:val="00FB0A81"/>
    <w:rsid w:val="00FB17D8"/>
    <w:rsid w:val="00FD7C5E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30C0DB5C-9578-46B7-BE65-B1DE3EDD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7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741F42"/>
  </w:style>
  <w:style w:type="paragraph" w:styleId="ae">
    <w:name w:val="footer"/>
    <w:basedOn w:val="a"/>
    <w:link w:val="af"/>
    <w:rsid w:val="007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741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