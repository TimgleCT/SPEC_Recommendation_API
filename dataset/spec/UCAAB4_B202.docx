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C2BA8" w:rsidRPr="00305137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 w:rsidRPr="00305137"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305137"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0C2BA8" w:rsidRPr="00305137" w:rsidTr="0040537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ED5085" w:rsidP="000C2BA8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1"/>
                <w:attr w:name="Month" w:val="4"/>
                <w:attr w:name="Day" w:val="11"/>
                <w:attr w:name="IsLunarDate" w:val="False"/>
                <w:attr w:name="IsROCDate" w:val="False"/>
              </w:smartTagPr>
              <w:r>
                <w:rPr>
                  <w:rFonts w:eastAsia="標楷體"/>
                  <w:lang w:eastAsia="zh-TW"/>
                </w:rPr>
                <w:t>2011/4/11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0C2BA8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BA8" w:rsidRPr="00305137" w:rsidRDefault="00334274" w:rsidP="0040537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  <w:tr w:rsidR="00410333" w:rsidRPr="00305137" w:rsidTr="00405370">
        <w:trPr>
          <w:ins w:id="1" w:author="FIS" w:date="2012-04-13T08:33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33" w:rsidRDefault="00410333" w:rsidP="000C2BA8">
            <w:pPr>
              <w:pStyle w:val="Tabletext"/>
              <w:rPr>
                <w:ins w:id="2" w:author="FIS" w:date="2012-04-13T08:33:00Z"/>
                <w:rFonts w:eastAsia="標楷體"/>
                <w:lang w:eastAsia="zh-TW"/>
              </w:rPr>
            </w:pPr>
            <w:ins w:id="3" w:author="FIS" w:date="2012-04-13T08:33:00Z">
              <w:r>
                <w:rPr>
                  <w:rFonts w:eastAsia="標楷體" w:hint="eastAsia"/>
                  <w:lang w:eastAsia="zh-TW"/>
                </w:rPr>
                <w:t>2012/4/2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33" w:rsidRPr="00305137" w:rsidRDefault="00DB6F36" w:rsidP="00405370">
            <w:pPr>
              <w:pStyle w:val="Tabletext"/>
              <w:rPr>
                <w:ins w:id="4" w:author="FIS" w:date="2012-04-13T08:33:00Z"/>
                <w:rFonts w:eastAsia="標楷體"/>
                <w:lang w:eastAsia="zh-TW"/>
              </w:rPr>
            </w:pPr>
            <w:ins w:id="5" w:author="FIS" w:date="2012-04-13T08:33:00Z">
              <w:r>
                <w:rPr>
                  <w:rFonts w:eastAsia="標楷體" w:hint="eastAsia"/>
                  <w:lang w:eastAsia="zh-TW"/>
                </w:rPr>
                <w:t>1.1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33" w:rsidRPr="00305137" w:rsidRDefault="00410333" w:rsidP="00405370">
            <w:pPr>
              <w:pStyle w:val="Tabletext"/>
              <w:rPr>
                <w:ins w:id="6" w:author="FIS" w:date="2012-04-13T08:33:00Z"/>
                <w:rFonts w:eastAsia="標楷體"/>
                <w:lang w:eastAsia="zh-TW"/>
              </w:rPr>
            </w:pPr>
            <w:ins w:id="7" w:author="FIS" w:date="2012-04-13T08:33:00Z">
              <w:r>
                <w:rPr>
                  <w:rFonts w:eastAsia="標楷體" w:hint="eastAsia"/>
                  <w:lang w:eastAsia="zh-TW"/>
                </w:rPr>
                <w:t>增加寫入檔號與受編對應資料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33" w:rsidRDefault="00410333" w:rsidP="00405370">
            <w:pPr>
              <w:pStyle w:val="Tabletext"/>
              <w:rPr>
                <w:ins w:id="8" w:author="FIS" w:date="2012-04-13T08:33:00Z"/>
                <w:rFonts w:hint="eastAsia"/>
                <w:lang w:eastAsia="zh-TW"/>
              </w:rPr>
            </w:pPr>
            <w:ins w:id="9" w:author="FIS" w:date="2012-04-13T08:33:00Z">
              <w:r>
                <w:rPr>
                  <w:rFonts w:hint="eastAsia"/>
                  <w:lang w:eastAsia="zh-TW"/>
                </w:rPr>
                <w:t>侑文</w:t>
              </w:r>
            </w:ins>
          </w:p>
        </w:tc>
      </w:tr>
    </w:tbl>
    <w:p w:rsidR="001029E3" w:rsidRPr="00305137" w:rsidRDefault="001029E3"/>
    <w:p w:rsidR="00647209" w:rsidRPr="00305137" w:rsidRDefault="00647209" w:rsidP="00647209">
      <w:pPr>
        <w:pStyle w:val="Tabletext"/>
        <w:keepLines w:val="0"/>
        <w:numPr>
          <w:ilvl w:val="0"/>
          <w:numId w:val="1"/>
          <w:numberingChange w:id="10" w:author="cathaylife" w:date="2011-06-01T13:48:00Z" w:original="%1:1:35:、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程式功能概要說明：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  <w:numberingChange w:id="11" w:author="cathaylife" w:date="2011-06-01T13:48:00Z" w:original="%2:1:0:.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程式功能：</w:t>
      </w:r>
      <w:r w:rsidR="00763FEF" w:rsidRPr="00763FEF">
        <w:rPr>
          <w:rFonts w:hint="eastAsia"/>
          <w:kern w:val="2"/>
          <w:szCs w:val="24"/>
          <w:lang w:eastAsia="zh-TW"/>
        </w:rPr>
        <w:t>團險轉檔</w:t>
      </w:r>
      <w:r w:rsidR="00B13443">
        <w:rPr>
          <w:rFonts w:hint="eastAsia"/>
          <w:kern w:val="2"/>
          <w:szCs w:val="24"/>
          <w:lang w:eastAsia="zh-TW"/>
        </w:rPr>
        <w:t>-</w:t>
      </w:r>
      <w:r w:rsidR="00ED5085">
        <w:rPr>
          <w:rFonts w:ascii="sөũ" w:hAnsi="sөũ"/>
          <w:lang w:eastAsia="zh-TW"/>
        </w:rPr>
        <w:t>養老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  <w:numberingChange w:id="12" w:author="cathaylife" w:date="2011-06-01T13:48:00Z" w:original="%2:2:0:.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程式名稱：</w:t>
      </w:r>
      <w:r w:rsidR="00763FEF" w:rsidRPr="00763FEF">
        <w:rPr>
          <w:rFonts w:hint="eastAsia"/>
          <w:kern w:val="2"/>
          <w:szCs w:val="24"/>
          <w:lang w:eastAsia="zh-TW"/>
        </w:rPr>
        <w:t>AAB4</w:t>
      </w:r>
      <w:r w:rsidRPr="00305137">
        <w:rPr>
          <w:kern w:val="2"/>
          <w:szCs w:val="24"/>
          <w:lang w:eastAsia="zh-TW"/>
        </w:rPr>
        <w:t>_B</w:t>
      </w:r>
      <w:r w:rsidR="00763FEF">
        <w:rPr>
          <w:rFonts w:hint="eastAsia"/>
          <w:kern w:val="2"/>
          <w:szCs w:val="24"/>
          <w:lang w:eastAsia="zh-TW"/>
        </w:rPr>
        <w:t>2</w:t>
      </w:r>
      <w:r w:rsidR="00D513EE">
        <w:rPr>
          <w:rFonts w:hint="eastAsia"/>
          <w:kern w:val="2"/>
          <w:szCs w:val="24"/>
          <w:lang w:eastAsia="zh-TW"/>
        </w:rPr>
        <w:t>0</w:t>
      </w:r>
      <w:r w:rsidR="00ED5085">
        <w:rPr>
          <w:rFonts w:hint="eastAsia"/>
          <w:kern w:val="2"/>
          <w:szCs w:val="24"/>
          <w:lang w:eastAsia="zh-TW"/>
        </w:rPr>
        <w:t>2</w:t>
      </w:r>
      <w:r w:rsidRPr="00305137">
        <w:rPr>
          <w:kern w:val="2"/>
          <w:szCs w:val="24"/>
          <w:lang w:eastAsia="zh-TW"/>
        </w:rPr>
        <w:t>.java</w:t>
      </w:r>
      <w:r w:rsidRPr="00305137">
        <w:rPr>
          <w:kern w:val="2"/>
          <w:szCs w:val="24"/>
          <w:lang w:eastAsia="zh-TW"/>
        </w:rPr>
        <w:t>。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  <w:numberingChange w:id="13" w:author="cathaylife" w:date="2011-06-01T13:48:00Z" w:original="%2:3:0:.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作業方式：</w:t>
      </w:r>
      <w:r w:rsidRPr="00305137">
        <w:rPr>
          <w:kern w:val="2"/>
          <w:szCs w:val="24"/>
          <w:lang w:eastAsia="zh-TW"/>
        </w:rPr>
        <w:t>BATCH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  <w:numberingChange w:id="14" w:author="cathaylife" w:date="2011-06-01T13:48:00Z" w:original="%2:4:0:.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概要說明：</w:t>
      </w:r>
    </w:p>
    <w:p w:rsidR="00647209" w:rsidRDefault="002272E6" w:rsidP="00647209">
      <w:pPr>
        <w:pStyle w:val="Tabletext"/>
        <w:keepLines w:val="0"/>
        <w:numPr>
          <w:ilvl w:val="2"/>
          <w:numId w:val="1"/>
          <w:numberingChange w:id="15" w:author="cathaylife" w:date="2011-06-01T13:48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63FEF">
        <w:rPr>
          <w:rFonts w:hint="eastAsia"/>
          <w:kern w:val="2"/>
          <w:szCs w:val="24"/>
          <w:lang w:eastAsia="zh-TW"/>
        </w:rPr>
        <w:t>團險轉檔</w:t>
      </w:r>
      <w:r>
        <w:rPr>
          <w:rFonts w:hint="eastAsia"/>
          <w:kern w:val="2"/>
          <w:szCs w:val="24"/>
          <w:lang w:eastAsia="zh-TW"/>
        </w:rPr>
        <w:t>-</w:t>
      </w:r>
      <w:r w:rsidR="003B14FD">
        <w:rPr>
          <w:rFonts w:ascii="sөũ" w:hAnsi="sөũ"/>
          <w:lang w:eastAsia="zh-TW"/>
        </w:rPr>
        <w:t>養老</w:t>
      </w:r>
      <w:r>
        <w:rPr>
          <w:rFonts w:hint="eastAsia"/>
          <w:kern w:val="2"/>
          <w:szCs w:val="24"/>
          <w:lang w:eastAsia="zh-TW"/>
        </w:rPr>
        <w:t>險</w:t>
      </w:r>
    </w:p>
    <w:p w:rsidR="00647209" w:rsidRPr="00305137" w:rsidRDefault="00647209" w:rsidP="00647209">
      <w:pPr>
        <w:pStyle w:val="Tabletext"/>
        <w:keepLines w:val="0"/>
        <w:numPr>
          <w:ilvl w:val="1"/>
          <w:numId w:val="1"/>
          <w:numberingChange w:id="16" w:author="cathaylife" w:date="2011-06-01T13:48:00Z" w:original="%2:5:0:.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lang w:eastAsia="zh-TW"/>
        </w:rPr>
        <w:t>處理人員：系統排程。</w:t>
      </w:r>
    </w:p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4C54AC" w:rsidRPr="00305137" w:rsidRDefault="00647209" w:rsidP="00647209">
      <w:pPr>
        <w:pStyle w:val="Tabletext"/>
        <w:keepLines w:val="0"/>
        <w:numPr>
          <w:ilvl w:val="0"/>
          <w:numId w:val="1"/>
          <w:numberingChange w:id="17" w:author="cathaylife" w:date="2011-06-01T13:48:00Z" w:original="%1:2:35:、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相關檔案（</w:t>
      </w:r>
      <w:r w:rsidRPr="00305137">
        <w:rPr>
          <w:kern w:val="2"/>
          <w:szCs w:val="24"/>
          <w:lang w:eastAsia="zh-TW"/>
        </w:rPr>
        <w:t>TABLE</w:t>
      </w:r>
      <w:r w:rsidRPr="00305137">
        <w:rPr>
          <w:kern w:val="2"/>
          <w:szCs w:val="24"/>
          <w:lang w:eastAsia="zh-TW"/>
        </w:rPr>
        <w:t>）：</w:t>
      </w:r>
    </w:p>
    <w:tbl>
      <w:tblPr>
        <w:tblW w:w="8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58"/>
        <w:gridCol w:w="4177"/>
        <w:gridCol w:w="3368"/>
      </w:tblGrid>
      <w:tr w:rsidR="004C54AC" w:rsidTr="004C54AC"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177" w:type="dxa"/>
          </w:tcPr>
          <w:p w:rsidR="004C54AC" w:rsidRPr="00662A71" w:rsidRDefault="004C54AC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336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C54AC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4C54AC" w:rsidRPr="00226E08" w:rsidRDefault="004C54AC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177" w:type="dxa"/>
          </w:tcPr>
          <w:p w:rsidR="004C54AC" w:rsidRPr="00B41138" w:rsidRDefault="002A7D40" w:rsidP="007375B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13343B">
              <w:rPr>
                <w:rFonts w:eastAsia="細明體" w:hAnsi="細明體"/>
                <w:sz w:val="18"/>
                <w:szCs w:val="18"/>
              </w:rPr>
              <w:t>養老險理賠案件檔</w:t>
            </w:r>
          </w:p>
        </w:tc>
        <w:tc>
          <w:tcPr>
            <w:tcW w:w="3368" w:type="dxa"/>
          </w:tcPr>
          <w:p w:rsidR="004C54AC" w:rsidRPr="00BF15C5" w:rsidRDefault="002A7D40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13343B">
              <w:rPr>
                <w:rFonts w:eastAsia="細明體"/>
                <w:color w:val="000000"/>
                <w:sz w:val="18"/>
                <w:szCs w:val="18"/>
              </w:rPr>
              <w:t>BA_CLAIM</w:t>
            </w:r>
          </w:p>
        </w:tc>
      </w:tr>
      <w:tr w:rsidR="00FD4C63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FD4C63" w:rsidRPr="00226E08" w:rsidRDefault="006D0170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177" w:type="dxa"/>
          </w:tcPr>
          <w:p w:rsidR="00FD4C63" w:rsidRPr="0013343B" w:rsidRDefault="00FD4C63" w:rsidP="007375BE">
            <w:pPr>
              <w:rPr>
                <w:rFonts w:eastAsia="細明體" w:hAnsi="細明體" w:hint="eastAsia"/>
                <w:sz w:val="18"/>
                <w:szCs w:val="18"/>
              </w:rPr>
            </w:pPr>
            <w:r w:rsidRPr="0013343B">
              <w:rPr>
                <w:rFonts w:eastAsia="細明體" w:hAnsi="細明體"/>
                <w:sz w:val="18"/>
                <w:szCs w:val="18"/>
              </w:rPr>
              <w:t>養老險</w:t>
            </w:r>
            <w:r>
              <w:rPr>
                <w:rFonts w:eastAsia="細明體" w:hAnsi="細明體"/>
                <w:sz w:val="18"/>
                <w:szCs w:val="18"/>
              </w:rPr>
              <w:t>主檔</w:t>
            </w:r>
          </w:p>
        </w:tc>
        <w:tc>
          <w:tcPr>
            <w:tcW w:w="3368" w:type="dxa"/>
          </w:tcPr>
          <w:p w:rsidR="00FD4C63" w:rsidRPr="00FD4C63" w:rsidRDefault="00FD4C63" w:rsidP="007375BE">
            <w:pPr>
              <w:rPr>
                <w:rFonts w:eastAsia="細明體"/>
                <w:color w:val="000000"/>
                <w:sz w:val="18"/>
                <w:szCs w:val="18"/>
              </w:rPr>
            </w:pPr>
            <w:r w:rsidRPr="00FD4C63">
              <w:rPr>
                <w:rFonts w:eastAsia="細明體"/>
                <w:color w:val="000000"/>
                <w:sz w:val="18"/>
                <w:szCs w:val="18"/>
              </w:rPr>
              <w:t>DBBC.BA_PERSON</w:t>
            </w:r>
          </w:p>
        </w:tc>
      </w:tr>
      <w:tr w:rsidR="0015209C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15209C" w:rsidRPr="00226E08" w:rsidRDefault="006D0170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15209C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4177" w:type="dxa"/>
          </w:tcPr>
          <w:p w:rsidR="0015209C" w:rsidRDefault="00FD4C63" w:rsidP="007375BE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13343B">
              <w:rPr>
                <w:rFonts w:eastAsia="細明體" w:hAnsi="細明體"/>
                <w:sz w:val="18"/>
                <w:szCs w:val="18"/>
              </w:rPr>
              <w:t>養老險</w:t>
            </w:r>
            <w:r>
              <w:rPr>
                <w:rFonts w:eastAsia="細明體" w:hAnsi="細明體"/>
                <w:sz w:val="18"/>
                <w:szCs w:val="18"/>
              </w:rPr>
              <w:t>主檔歷史件</w:t>
            </w:r>
          </w:p>
        </w:tc>
        <w:tc>
          <w:tcPr>
            <w:tcW w:w="3368" w:type="dxa"/>
          </w:tcPr>
          <w:p w:rsidR="0015209C" w:rsidRPr="00FD4C63" w:rsidRDefault="00FD4C63" w:rsidP="007375B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FD4C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DBBC.BA_PERSON_HIST</w:t>
            </w:r>
          </w:p>
        </w:tc>
      </w:tr>
      <w:tr w:rsidR="008350EE" w:rsidTr="004C54AC">
        <w:tblPrEx>
          <w:tblLook w:val="01E0" w:firstRow="1" w:lastRow="1" w:firstColumn="1" w:lastColumn="1" w:noHBand="0" w:noVBand="0"/>
        </w:tblPrEx>
        <w:tc>
          <w:tcPr>
            <w:tcW w:w="658" w:type="dxa"/>
          </w:tcPr>
          <w:p w:rsidR="008350EE" w:rsidRDefault="008350E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177" w:type="dxa"/>
          </w:tcPr>
          <w:p w:rsidR="008350EE" w:rsidRPr="0013343B" w:rsidRDefault="0089096C" w:rsidP="007375BE">
            <w:pPr>
              <w:rPr>
                <w:rFonts w:eastAsia="細明體" w:hAnsi="細明體"/>
                <w:sz w:val="18"/>
                <w:szCs w:val="18"/>
              </w:rPr>
            </w:pPr>
            <w:r w:rsidRPr="0013343B">
              <w:rPr>
                <w:rFonts w:eastAsia="細明體" w:hAnsi="細明體"/>
                <w:sz w:val="18"/>
                <w:szCs w:val="18"/>
              </w:rPr>
              <w:t>養老險</w:t>
            </w:r>
            <w:r>
              <w:rPr>
                <w:rFonts w:eastAsia="細明體" w:hAnsi="細明體"/>
                <w:sz w:val="18"/>
                <w:szCs w:val="18"/>
              </w:rPr>
              <w:t>主檔</w:t>
            </w:r>
          </w:p>
        </w:tc>
        <w:tc>
          <w:tcPr>
            <w:tcW w:w="3368" w:type="dxa"/>
          </w:tcPr>
          <w:p w:rsidR="008350EE" w:rsidRPr="008350EE" w:rsidRDefault="008350EE" w:rsidP="007375BE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350E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BA_CUSTOM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00FFE" w:rsidRPr="00305137" w:rsidRDefault="00BB1FBB" w:rsidP="00BB1FBB">
      <w:pPr>
        <w:pStyle w:val="Tabletext"/>
        <w:keepLines w:val="0"/>
        <w:numPr>
          <w:ilvl w:val="0"/>
          <w:numId w:val="1"/>
          <w:numberingChange w:id="18" w:author="cathaylife" w:date="2011-06-01T13:48:00Z" w:original="%1:3:35:、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相關模組：</w:t>
      </w:r>
    </w:p>
    <w:tbl>
      <w:tblPr>
        <w:tblW w:w="85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723"/>
      </w:tblGrid>
      <w:tr w:rsidR="00A00FFE" w:rsidTr="00D60DE7"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A00FFE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A00FFE" w:rsidTr="00D60DE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A00FFE" w:rsidRPr="0090048C" w:rsidRDefault="00A00FFE" w:rsidP="007375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3723" w:type="dxa"/>
          </w:tcPr>
          <w:p w:rsidR="00A00FFE" w:rsidRPr="0090048C" w:rsidRDefault="00A00FFE" w:rsidP="007375B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6002AF" w:rsidRPr="006002AF" w:rsidRDefault="006002AF" w:rsidP="006002AF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0096F" w:rsidRPr="0000096F" w:rsidRDefault="00BB1FBB" w:rsidP="00EC1727">
      <w:pPr>
        <w:pStyle w:val="Tabletext"/>
        <w:keepLines w:val="0"/>
        <w:numPr>
          <w:ilvl w:val="0"/>
          <w:numId w:val="1"/>
          <w:numberingChange w:id="19" w:author="cathaylife" w:date="2011-06-01T13:48:00Z" w:original="%1:4:35:、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參數說明：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EC1727" w:rsidRPr="000757E8" w:rsidTr="00164942">
        <w:tc>
          <w:tcPr>
            <w:tcW w:w="1080" w:type="dxa"/>
            <w:gridSpan w:val="2"/>
          </w:tcPr>
          <w:p w:rsidR="00EC1727" w:rsidRPr="000757E8" w:rsidRDefault="00EC1727" w:rsidP="0016494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0757E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C1727" w:rsidRPr="000757E8" w:rsidTr="00164942">
        <w:tc>
          <w:tcPr>
            <w:tcW w:w="9180" w:type="dxa"/>
            <w:gridSpan w:val="5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EC1727" w:rsidRPr="000757E8" w:rsidTr="00164942">
        <w:tc>
          <w:tcPr>
            <w:tcW w:w="7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EC1727" w:rsidRPr="000757E8" w:rsidTr="00164942">
        <w:tc>
          <w:tcPr>
            <w:tcW w:w="720" w:type="dxa"/>
          </w:tcPr>
          <w:p w:rsidR="00EC1727" w:rsidRPr="000757E8" w:rsidRDefault="00EC1727" w:rsidP="00164942">
            <w:pPr>
              <w:numPr>
                <w:ilvl w:val="0"/>
                <w:numId w:val="6"/>
                <w:numberingChange w:id="20" w:author="cathaylife" w:date="2011-06-01T13:48:00Z" w:original="%1:1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B15A3" w:rsidRPr="000757E8" w:rsidRDefault="001B3E8C" w:rsidP="0016494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起始日期</w:t>
            </w:r>
          </w:p>
        </w:tc>
        <w:tc>
          <w:tcPr>
            <w:tcW w:w="1800" w:type="dxa"/>
            <w:vAlign w:val="bottom"/>
          </w:tcPr>
          <w:p w:rsidR="00EC1727" w:rsidRPr="000757E8" w:rsidRDefault="00187F59" w:rsidP="0016494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EC1727" w:rsidRPr="000757E8" w:rsidRDefault="00EC1727" w:rsidP="00164942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  <w:tr w:rsidR="009B15A3" w:rsidRPr="000757E8" w:rsidTr="00164942">
        <w:tc>
          <w:tcPr>
            <w:tcW w:w="720" w:type="dxa"/>
          </w:tcPr>
          <w:p w:rsidR="009B15A3" w:rsidRPr="000757E8" w:rsidRDefault="009B15A3" w:rsidP="00164942">
            <w:pPr>
              <w:numPr>
                <w:ilvl w:val="0"/>
                <w:numId w:val="6"/>
                <w:numberingChange w:id="21" w:author="cathaylife" w:date="2011-06-01T13:48:00Z" w:original="%1:2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B15A3" w:rsidRPr="000757E8" w:rsidRDefault="001B3E8C" w:rsidP="00164942">
            <w:pPr>
              <w:rPr>
                <w:rFonts w:ascii="Arial" w:hAnsi="細明體" w:hint="eastAsia"/>
                <w:sz w:val="20"/>
                <w:szCs w:val="20"/>
              </w:rPr>
            </w:pPr>
            <w:r>
              <w:rPr>
                <w:rFonts w:ascii="Arial" w:hAnsi="細明體" w:hint="eastAsia"/>
                <w:sz w:val="20"/>
                <w:szCs w:val="20"/>
              </w:rPr>
              <w:t>終止日期</w:t>
            </w:r>
          </w:p>
        </w:tc>
        <w:tc>
          <w:tcPr>
            <w:tcW w:w="1800" w:type="dxa"/>
            <w:vAlign w:val="bottom"/>
          </w:tcPr>
          <w:p w:rsidR="009B15A3" w:rsidRDefault="00187F59" w:rsidP="00164942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9B15A3" w:rsidRPr="000757E8" w:rsidRDefault="009B15A3" w:rsidP="00164942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  <w:tr w:rsidR="0036621D" w:rsidRPr="000757E8" w:rsidTr="00164942">
        <w:tc>
          <w:tcPr>
            <w:tcW w:w="9180" w:type="dxa"/>
            <w:gridSpan w:val="5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36621D">
              <w:rPr>
                <w:rFonts w:ascii="Arial" w:hAnsi="Arial" w:hint="eastAsia"/>
                <w:sz w:val="20"/>
                <w:szCs w:val="20"/>
              </w:rPr>
              <w:t>輸</w:t>
            </w:r>
            <w:r w:rsidRPr="0036621D">
              <w:rPr>
                <w:rFonts w:ascii="Arial" w:hAnsi="Arial"/>
                <w:sz w:val="20"/>
                <w:szCs w:val="20"/>
              </w:rPr>
              <w:t>出</w:t>
            </w:r>
            <w:r w:rsidRPr="0036621D">
              <w:rPr>
                <w:rFonts w:ascii="Arial" w:hAnsi="Arial" w:hint="eastAsia"/>
                <w:sz w:val="20"/>
                <w:szCs w:val="20"/>
              </w:rPr>
              <w:t>參數</w:t>
            </w:r>
          </w:p>
        </w:tc>
      </w:tr>
      <w:tr w:rsidR="0036621D" w:rsidRPr="000757E8" w:rsidTr="00164942">
        <w:tc>
          <w:tcPr>
            <w:tcW w:w="720" w:type="dxa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0757E8">
              <w:rPr>
                <w:rFonts w:ascii="Arial" w:hAnsi="Arial" w:hint="eastAsia"/>
                <w:sz w:val="20"/>
                <w:szCs w:val="20"/>
              </w:rPr>
              <w:t>(</w:t>
            </w:r>
            <w:r w:rsidRPr="000757E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0757E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36621D" w:rsidRPr="000757E8" w:rsidTr="00164942">
        <w:tc>
          <w:tcPr>
            <w:tcW w:w="720" w:type="dxa"/>
          </w:tcPr>
          <w:p w:rsidR="0036621D" w:rsidRPr="000757E8" w:rsidRDefault="0036621D" w:rsidP="006D0714">
            <w:pPr>
              <w:numPr>
                <w:ilvl w:val="0"/>
                <w:numId w:val="7"/>
                <w:numberingChange w:id="22" w:author="cathaylife" w:date="2011-06-01T13:48:00Z" w:original="%1:1:0:.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36621D" w:rsidRPr="0036621D" w:rsidRDefault="0036621D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36621D">
              <w:rPr>
                <w:rFonts w:ascii="Arial" w:hAnsi="細明體"/>
                <w:sz w:val="20"/>
                <w:szCs w:val="20"/>
              </w:rPr>
              <w:t>回覆訊息</w:t>
            </w:r>
          </w:p>
        </w:tc>
        <w:tc>
          <w:tcPr>
            <w:tcW w:w="1800" w:type="dxa"/>
            <w:vAlign w:val="bottom"/>
          </w:tcPr>
          <w:p w:rsidR="0036621D" w:rsidRPr="000757E8" w:rsidRDefault="0036621D" w:rsidP="00164942">
            <w:pPr>
              <w:rPr>
                <w:rFonts w:ascii="Arial" w:hAnsi="Arial" w:hint="eastAsia"/>
                <w:sz w:val="20"/>
                <w:szCs w:val="20"/>
              </w:rPr>
            </w:pPr>
            <w:r w:rsidRPr="000757E8">
              <w:rPr>
                <w:rFonts w:ascii="Arial" w:hAnsi="Arial" w:hint="eastAsia"/>
                <w:sz w:val="20"/>
                <w:szCs w:val="20"/>
              </w:rPr>
              <w:t>CHAR(01)</w:t>
            </w:r>
          </w:p>
        </w:tc>
        <w:tc>
          <w:tcPr>
            <w:tcW w:w="4320" w:type="dxa"/>
          </w:tcPr>
          <w:p w:rsidR="0036621D" w:rsidRPr="00084EAA" w:rsidRDefault="007B1C86" w:rsidP="00164942">
            <w:pPr>
              <w:rPr>
                <w:rFonts w:ascii="Arial" w:hAnsi="細明體" w:hint="eastAsia"/>
                <w:sz w:val="20"/>
                <w:szCs w:val="20"/>
              </w:rPr>
            </w:pPr>
            <w:r w:rsidRPr="00084EAA">
              <w:rPr>
                <w:rFonts w:ascii="Arial" w:hAnsi="細明體"/>
                <w:sz w:val="20"/>
                <w:szCs w:val="20"/>
              </w:rPr>
              <w:t>訊息為</w:t>
            </w:r>
            <w:r w:rsidRPr="00084EAA">
              <w:rPr>
                <w:rFonts w:ascii="Arial" w:hAnsi="細明體"/>
                <w:sz w:val="20"/>
                <w:szCs w:val="20"/>
              </w:rPr>
              <w:t>0</w:t>
            </w:r>
            <w:r w:rsidRPr="00084EAA">
              <w:rPr>
                <w:rFonts w:ascii="Arial" w:hAnsi="細明體"/>
                <w:sz w:val="20"/>
                <w:szCs w:val="20"/>
              </w:rPr>
              <w:t>時代表成功，其它則代表失敗</w:t>
            </w:r>
          </w:p>
        </w:tc>
      </w:tr>
    </w:tbl>
    <w:p w:rsidR="00BB1FBB" w:rsidRPr="00305137" w:rsidRDefault="00C3242D" w:rsidP="00BB1FBB">
      <w:pPr>
        <w:pStyle w:val="Tabletext"/>
        <w:keepLines w:val="0"/>
        <w:numPr>
          <w:ilvl w:val="0"/>
          <w:numId w:val="1"/>
          <w:numberingChange w:id="23" w:author="cathaylife" w:date="2011-06-01T13:48:00Z" w:original="%1:5:35:、"/>
        </w:numPr>
        <w:spacing w:after="0" w:line="240" w:lineRule="auto"/>
        <w:rPr>
          <w:rFonts w:eastAsia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F905C9">
        <w:rPr>
          <w:rFonts w:ascii="細明體" w:eastAsia="細明體" w:hAnsi="細明體" w:hint="eastAsia"/>
          <w:kern w:val="2"/>
          <w:lang w:eastAsia="zh-TW"/>
        </w:rPr>
        <w:lastRenderedPageBreak/>
        <w:t>程式初始</w:t>
      </w:r>
      <w:r w:rsidR="005D1DFA" w:rsidRPr="00305137">
        <w:rPr>
          <w:kern w:val="2"/>
          <w:szCs w:val="24"/>
          <w:lang w:eastAsia="zh-TW"/>
        </w:rPr>
        <w:t>：</w:t>
      </w:r>
      <w:r w:rsidR="00F905C9" w:rsidRPr="00305137">
        <w:rPr>
          <w:rFonts w:eastAsia="細明體"/>
          <w:kern w:val="2"/>
          <w:lang w:eastAsia="zh-TW"/>
        </w:rPr>
        <w:t xml:space="preserve"> </w:t>
      </w:r>
    </w:p>
    <w:tbl>
      <w:tblPr>
        <w:tblW w:w="8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82"/>
        <w:gridCol w:w="1695"/>
        <w:gridCol w:w="2026"/>
        <w:gridCol w:w="1356"/>
        <w:gridCol w:w="1020"/>
        <w:gridCol w:w="1791"/>
      </w:tblGrid>
      <w:tr w:rsidR="00BB1FBB" w:rsidRPr="00305137" w:rsidTr="00793F3F">
        <w:tc>
          <w:tcPr>
            <w:tcW w:w="857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color w:val="000000"/>
                <w:sz w:val="20"/>
                <w:szCs w:val="20"/>
              </w:rPr>
              <w:t>CountManager / ErrorLog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  <w:numberingChange w:id="24" w:author="cathaylife" w:date="2011-06-01T13:48:00Z" w:original="%1:1:0:.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JOB_NAME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作業名稱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color w:val="FF0066"/>
                <w:sz w:val="20"/>
                <w:szCs w:val="20"/>
              </w:rPr>
            </w:pP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  <w:numberingChange w:id="25" w:author="cathaylife" w:date="2011-06-01T13:48:00Z" w:original="%1:2:0:.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PROGRAM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程式名稱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  <w:r w:rsidR="00C25AAF">
              <w:rPr>
                <w:rFonts w:eastAsia="細明體" w:hint="eastAsia"/>
                <w:bCs/>
                <w:sz w:val="20"/>
                <w:szCs w:val="20"/>
              </w:rPr>
              <w:t>B4</w:t>
            </w:r>
            <w:r w:rsidRPr="00305137">
              <w:rPr>
                <w:rFonts w:eastAsia="細明體"/>
                <w:bCs/>
                <w:sz w:val="20"/>
                <w:szCs w:val="20"/>
              </w:rPr>
              <w:t>_</w:t>
            </w:r>
            <w:r w:rsidR="00D50B6D">
              <w:rPr>
                <w:rFonts w:eastAsia="細明體"/>
                <w:bCs/>
                <w:sz w:val="20"/>
                <w:szCs w:val="20"/>
              </w:rPr>
              <w:t>B</w:t>
            </w:r>
            <w:r w:rsidR="00C25AAF">
              <w:rPr>
                <w:rFonts w:eastAsia="細明體" w:hint="eastAsia"/>
                <w:bCs/>
                <w:sz w:val="20"/>
                <w:szCs w:val="20"/>
              </w:rPr>
              <w:t>2</w:t>
            </w:r>
            <w:r w:rsidR="00A008BF">
              <w:rPr>
                <w:rFonts w:eastAsia="細明體" w:hint="eastAsia"/>
                <w:bCs/>
                <w:sz w:val="20"/>
                <w:szCs w:val="20"/>
              </w:rPr>
              <w:t>0</w:t>
            </w:r>
            <w:r w:rsidR="007F169D">
              <w:rPr>
                <w:rFonts w:eastAsia="細明體" w:hint="eastAsia"/>
                <w:bCs/>
                <w:sz w:val="20"/>
                <w:szCs w:val="20"/>
              </w:rPr>
              <w:t>2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  <w:numberingChange w:id="26" w:author="cathaylife" w:date="2011-06-01T13:48:00Z" w:original="%1:3:0:.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PROCESS_DATE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日期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TIMESTAMP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CURRENT DAY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  <w:numberingChange w:id="27" w:author="cathaylife" w:date="2011-06-01T13:48:00Z" w:original="%1:4:0:.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BUSINESS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業務別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AA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  <w:numberingChange w:id="28" w:author="cathaylife" w:date="2011-06-01T13:48:00Z" w:original="%1:5:0:.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SUBSYSTEM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次系統名稱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D0218D" w:rsidP="006E2614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int="eastAsia"/>
                <w:bCs/>
                <w:sz w:val="20"/>
                <w:szCs w:val="20"/>
              </w:rPr>
              <w:t>B4</w:t>
            </w:r>
          </w:p>
        </w:tc>
      </w:tr>
      <w:tr w:rsidR="00BB1FBB" w:rsidRPr="00305137" w:rsidTr="00793F3F">
        <w:tc>
          <w:tcPr>
            <w:tcW w:w="682" w:type="dxa"/>
          </w:tcPr>
          <w:p w:rsidR="00BB1FBB" w:rsidRPr="00305137" w:rsidRDefault="00BB1FBB" w:rsidP="00BB1FBB">
            <w:pPr>
              <w:numPr>
                <w:ilvl w:val="0"/>
                <w:numId w:val="2"/>
                <w:numberingChange w:id="29" w:author="cathaylife" w:date="2011-06-01T13:48:00Z" w:original="%1:6:0:."/>
              </w:num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695" w:type="dxa"/>
          </w:tcPr>
          <w:p w:rsidR="00BB1FBB" w:rsidRPr="00305137" w:rsidRDefault="00BB1FBB" w:rsidP="00405370">
            <w:pPr>
              <w:rPr>
                <w:rFonts w:eastAsia="細明體"/>
                <w:sz w:val="20"/>
                <w:szCs w:val="20"/>
              </w:rPr>
            </w:pPr>
            <w:r w:rsidRPr="00305137">
              <w:rPr>
                <w:rFonts w:eastAsia="細明體"/>
                <w:sz w:val="20"/>
                <w:szCs w:val="20"/>
              </w:rPr>
              <w:t>PERIOD</w:t>
            </w:r>
          </w:p>
        </w:tc>
        <w:tc>
          <w:tcPr>
            <w:tcW w:w="202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 w:hAnsi="細明體"/>
                <w:bCs/>
                <w:sz w:val="20"/>
                <w:szCs w:val="20"/>
              </w:rPr>
              <w:t>執行週期</w:t>
            </w:r>
          </w:p>
        </w:tc>
        <w:tc>
          <w:tcPr>
            <w:tcW w:w="1356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  <w:r w:rsidRPr="00305137">
              <w:rPr>
                <w:rFonts w:eastAsia="細明體"/>
                <w:bCs/>
                <w:sz w:val="20"/>
                <w:szCs w:val="20"/>
              </w:rPr>
              <w:t>String</w:t>
            </w:r>
          </w:p>
        </w:tc>
        <w:tc>
          <w:tcPr>
            <w:tcW w:w="1020" w:type="dxa"/>
          </w:tcPr>
          <w:p w:rsidR="00BB1FBB" w:rsidRPr="00305137" w:rsidRDefault="00BB1FBB" w:rsidP="00405370">
            <w:pPr>
              <w:jc w:val="both"/>
              <w:rPr>
                <w:rFonts w:eastAsia="細明體"/>
                <w:bCs/>
                <w:sz w:val="20"/>
                <w:szCs w:val="20"/>
              </w:rPr>
            </w:pPr>
          </w:p>
        </w:tc>
        <w:tc>
          <w:tcPr>
            <w:tcW w:w="1791" w:type="dxa"/>
          </w:tcPr>
          <w:p w:rsidR="00BB1FBB" w:rsidRPr="00305137" w:rsidRDefault="00DF525A" w:rsidP="00405370">
            <w:pPr>
              <w:jc w:val="both"/>
              <w:rPr>
                <w:rFonts w:eastAsia="細明體" w:hint="eastAsia"/>
                <w:bCs/>
                <w:sz w:val="20"/>
                <w:szCs w:val="20"/>
              </w:rPr>
            </w:pPr>
            <w:r>
              <w:rPr>
                <w:rFonts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BB1FBB" w:rsidRPr="00305137" w:rsidRDefault="00BB1FBB" w:rsidP="00BB1FBB">
      <w:pPr>
        <w:pStyle w:val="Tabletext"/>
        <w:keepLines w:val="0"/>
        <w:numPr>
          <w:ilvl w:val="0"/>
          <w:numId w:val="1"/>
          <w:numberingChange w:id="30" w:author="cathaylife" w:date="2011-06-01T13:48:00Z" w:original="%1:6:35:、"/>
        </w:numPr>
        <w:spacing w:after="0" w:line="240" w:lineRule="auto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程式內容：</w:t>
      </w:r>
    </w:p>
    <w:p w:rsidR="00BB1FBB" w:rsidRPr="00305137" w:rsidRDefault="00BB1FBB" w:rsidP="00BB1FBB">
      <w:pPr>
        <w:pStyle w:val="Tabletext"/>
        <w:keepLines w:val="0"/>
        <w:numPr>
          <w:ilvl w:val="1"/>
          <w:numId w:val="1"/>
          <w:numberingChange w:id="31" w:author="cathaylife" w:date="2011-06-01T13:48:00Z" w:original="%2:1:0:.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初始化：</w:t>
      </w:r>
    </w:p>
    <w:p w:rsidR="00BB1FBB" w:rsidRDefault="00BB1FBB" w:rsidP="00BB1FBB">
      <w:pPr>
        <w:pStyle w:val="Tabletext"/>
        <w:keepLines w:val="0"/>
        <w:numPr>
          <w:ilvl w:val="2"/>
          <w:numId w:val="1"/>
          <w:numberingChange w:id="32" w:author="cathaylife" w:date="2011-06-01T13:48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回覆訊息預設為</w:t>
      </w:r>
      <w:r w:rsidRPr="00305137">
        <w:rPr>
          <w:kern w:val="2"/>
          <w:szCs w:val="24"/>
          <w:lang w:eastAsia="zh-TW"/>
        </w:rPr>
        <w:t>0</w:t>
      </w:r>
      <w:r w:rsidRPr="00305137">
        <w:rPr>
          <w:kern w:val="2"/>
          <w:szCs w:val="24"/>
          <w:lang w:eastAsia="zh-TW"/>
        </w:rPr>
        <w:t>。</w:t>
      </w:r>
    </w:p>
    <w:p w:rsidR="005027D9" w:rsidRDefault="005027D9" w:rsidP="005027D9">
      <w:pPr>
        <w:pStyle w:val="Tabletext"/>
        <w:keepLines w:val="0"/>
        <w:numPr>
          <w:ilvl w:val="1"/>
          <w:numId w:val="1"/>
          <w:numberingChange w:id="33" w:author="cathaylife" w:date="2011-06-01T13:48:00Z" w:original="%2:2:0:.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清檔：</w:t>
      </w:r>
    </w:p>
    <w:p w:rsidR="00652FFC" w:rsidRDefault="008B760C" w:rsidP="00105641">
      <w:pPr>
        <w:pStyle w:val="Tabletext"/>
        <w:keepLines w:val="0"/>
        <w:numPr>
          <w:ilvl w:val="2"/>
          <w:numId w:val="1"/>
          <w:numberingChange w:id="34" w:author="cathaylife" w:date="2011-06-01T13:48:00Z" w:original="%2:2:0:.%3:1:0: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團險理賠紀錄轉換檔：</w:t>
      </w:r>
    </w:p>
    <w:p w:rsidR="005027D9" w:rsidRPr="008B760C" w:rsidRDefault="005027D9" w:rsidP="008B760C">
      <w:pPr>
        <w:pStyle w:val="Tabletext"/>
        <w:keepLines w:val="0"/>
        <w:numPr>
          <w:ilvl w:val="3"/>
          <w:numId w:val="1"/>
          <w:numberingChange w:id="35" w:author="cathaylife" w:date="2011-06-01T13:48:00Z" w:original="%2:2:0:.%3:1:0:.%4:1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8B760C">
        <w:rPr>
          <w:rFonts w:hint="eastAsia"/>
          <w:kern w:val="2"/>
          <w:szCs w:val="24"/>
          <w:lang w:eastAsia="zh-TW"/>
        </w:rPr>
        <w:t xml:space="preserve">DELETE FROM </w:t>
      </w:r>
      <w:r w:rsidR="00CD0230">
        <w:rPr>
          <w:rFonts w:hint="eastAsia"/>
          <w:kern w:val="2"/>
          <w:szCs w:val="24"/>
          <w:lang w:eastAsia="zh-TW"/>
        </w:rPr>
        <w:t>DTAA</w:t>
      </w:r>
      <w:r w:rsidR="00652FFC">
        <w:rPr>
          <w:rFonts w:hint="eastAsia"/>
          <w:kern w:val="2"/>
          <w:szCs w:val="24"/>
          <w:lang w:eastAsia="zh-TW"/>
        </w:rPr>
        <w:t>B421</w:t>
      </w:r>
    </w:p>
    <w:p w:rsidR="00524E00" w:rsidRDefault="00652FFC" w:rsidP="008B760C">
      <w:pPr>
        <w:pStyle w:val="Tabletext"/>
        <w:keepLines w:val="0"/>
        <w:numPr>
          <w:ilvl w:val="3"/>
          <w:numId w:val="1"/>
          <w:numberingChange w:id="36" w:author="cathaylife" w:date="2011-06-01T13:48:00Z" w:original="%2:2:0:.%3:1:0:.%4:2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8B760C">
        <w:rPr>
          <w:rFonts w:hint="eastAsia"/>
          <w:kern w:val="2"/>
          <w:szCs w:val="24"/>
          <w:lang w:eastAsia="zh-TW"/>
        </w:rPr>
        <w:t>WHERE</w:t>
      </w:r>
    </w:p>
    <w:p w:rsidR="00652FFC" w:rsidRDefault="003E5779" w:rsidP="00524E00">
      <w:pPr>
        <w:pStyle w:val="Tabletext"/>
        <w:keepLines w:val="0"/>
        <w:numPr>
          <w:ilvl w:val="4"/>
          <w:numId w:val="1"/>
          <w:numberingChange w:id="37" w:author="cathaylife" w:date="2011-06-01T13:48:00Z" w:original="%2:2:0:.%3:1:0:.%4:2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OLBGB%</w:t>
      </w:r>
      <w:r>
        <w:rPr>
          <w:kern w:val="2"/>
          <w:szCs w:val="24"/>
          <w:lang w:eastAsia="zh-TW"/>
        </w:rPr>
        <w:t>’</w:t>
      </w:r>
    </w:p>
    <w:p w:rsidR="00E5003B" w:rsidRPr="00E5003B" w:rsidRDefault="00E5003B" w:rsidP="00524E00">
      <w:pPr>
        <w:pStyle w:val="Tabletext"/>
        <w:keepLines w:val="0"/>
        <w:numPr>
          <w:ilvl w:val="4"/>
          <w:numId w:val="1"/>
          <w:numberingChange w:id="38" w:author="cathaylife" w:date="2011-06-01T13:48:00Z" w:original="%2:2:0:.%3:1:0:.%4:2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</w:rPr>
        <w:t>起始日期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E5003B" w:rsidRPr="00E5003B" w:rsidRDefault="00E5003B" w:rsidP="00E5003B">
      <w:pPr>
        <w:pStyle w:val="Tabletext"/>
        <w:keepLines w:val="0"/>
        <w:numPr>
          <w:ilvl w:val="5"/>
          <w:numId w:val="1"/>
          <w:numberingChange w:id="39" w:author="cathaylife" w:date="2011-06-01T13:48:00Z" w:original="%2:2:0:.%3:1:0:.%4:2:0:.%5:2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起始日期</w:t>
      </w:r>
    </w:p>
    <w:p w:rsidR="00E5003B" w:rsidRPr="00E5003B" w:rsidRDefault="00E5003B" w:rsidP="00E5003B">
      <w:pPr>
        <w:pStyle w:val="Tabletext"/>
        <w:keepLines w:val="0"/>
        <w:numPr>
          <w:ilvl w:val="4"/>
          <w:numId w:val="1"/>
          <w:numberingChange w:id="40" w:author="cathaylife" w:date="2011-06-01T13:48:00Z" w:original="%2:2:0:.%3:1:0:.%4:2:0:.%5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終止</w:t>
      </w:r>
      <w:r>
        <w:rPr>
          <w:rFonts w:ascii="Arial" w:hAnsi="細明體" w:hint="eastAsia"/>
        </w:rPr>
        <w:t>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E5003B" w:rsidRPr="008B760C" w:rsidRDefault="00E5003B" w:rsidP="00E5003B">
      <w:pPr>
        <w:pStyle w:val="Tabletext"/>
        <w:keepLines w:val="0"/>
        <w:numPr>
          <w:ilvl w:val="5"/>
          <w:numId w:val="1"/>
          <w:numberingChange w:id="41" w:author="cathaylife" w:date="2011-06-01T13:48:00Z" w:original="%2:2:0:.%3:1:0:.%4:2:0:.%5:3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&lt;=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終止日期</w:t>
      </w:r>
    </w:p>
    <w:p w:rsidR="008B760C" w:rsidRDefault="008B760C" w:rsidP="008B760C">
      <w:pPr>
        <w:pStyle w:val="Tabletext"/>
        <w:keepLines w:val="0"/>
        <w:numPr>
          <w:ilvl w:val="2"/>
          <w:numId w:val="1"/>
          <w:numberingChange w:id="42" w:author="cathaylife" w:date="2011-06-01T13:48:00Z" w:original="%2:2:0:.%3:2:0: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團險理賠紀錄</w:t>
      </w:r>
      <w:r w:rsidR="003E5779">
        <w:rPr>
          <w:rFonts w:eastAsia="細明體" w:hint="eastAsia"/>
          <w:kern w:val="2"/>
          <w:szCs w:val="24"/>
          <w:lang w:eastAsia="zh-TW"/>
        </w:rPr>
        <w:t>問題</w:t>
      </w:r>
      <w:r>
        <w:rPr>
          <w:rFonts w:eastAsia="細明體" w:hint="eastAsia"/>
          <w:kern w:val="2"/>
          <w:szCs w:val="24"/>
          <w:lang w:eastAsia="zh-TW"/>
        </w:rPr>
        <w:t>檔：</w:t>
      </w:r>
    </w:p>
    <w:p w:rsidR="008B760C" w:rsidRDefault="008B760C" w:rsidP="008B760C">
      <w:pPr>
        <w:pStyle w:val="Tabletext"/>
        <w:keepLines w:val="0"/>
        <w:numPr>
          <w:ilvl w:val="3"/>
          <w:numId w:val="1"/>
          <w:numberingChange w:id="43" w:author="cathaylife" w:date="2011-06-01T13:48:00Z" w:original="%2:2:0:.%3:2:0:.%4:1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8B760C">
        <w:rPr>
          <w:rFonts w:hint="eastAsia"/>
          <w:kern w:val="2"/>
          <w:szCs w:val="24"/>
          <w:lang w:eastAsia="zh-TW"/>
        </w:rPr>
        <w:t xml:space="preserve">DELETE FROM </w:t>
      </w:r>
      <w:r>
        <w:rPr>
          <w:rFonts w:hint="eastAsia"/>
          <w:kern w:val="2"/>
          <w:szCs w:val="24"/>
          <w:lang w:eastAsia="zh-TW"/>
        </w:rPr>
        <w:t>DTAAB421</w:t>
      </w:r>
      <w:r w:rsidR="003E5779">
        <w:rPr>
          <w:rFonts w:hint="eastAsia"/>
          <w:kern w:val="2"/>
          <w:szCs w:val="24"/>
          <w:lang w:eastAsia="zh-TW"/>
        </w:rPr>
        <w:t>_ERR</w:t>
      </w:r>
    </w:p>
    <w:p w:rsidR="00524E00" w:rsidRDefault="003E5779" w:rsidP="008B760C">
      <w:pPr>
        <w:pStyle w:val="Tabletext"/>
        <w:keepLines w:val="0"/>
        <w:numPr>
          <w:ilvl w:val="3"/>
          <w:numId w:val="1"/>
          <w:numberingChange w:id="44" w:author="cathaylife" w:date="2011-06-01T13:48:00Z" w:original="%2:2:0:.%3:2:0:.%4:2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8B760C">
        <w:rPr>
          <w:rFonts w:hint="eastAsia"/>
          <w:kern w:val="2"/>
          <w:szCs w:val="24"/>
          <w:lang w:eastAsia="zh-TW"/>
        </w:rPr>
        <w:t>WHERE</w:t>
      </w:r>
    </w:p>
    <w:p w:rsidR="003E5779" w:rsidRDefault="003E5779" w:rsidP="00524E00">
      <w:pPr>
        <w:pStyle w:val="Tabletext"/>
        <w:keepLines w:val="0"/>
        <w:numPr>
          <w:ilvl w:val="4"/>
          <w:numId w:val="1"/>
          <w:numberingChange w:id="45" w:author="cathaylife" w:date="2011-06-01T13:48:00Z" w:original="%2:2:0:.%3:2:0:.%4:2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OLBGB%</w:t>
      </w:r>
      <w:r>
        <w:rPr>
          <w:kern w:val="2"/>
          <w:szCs w:val="24"/>
          <w:lang w:eastAsia="zh-TW"/>
        </w:rPr>
        <w:t>’</w:t>
      </w:r>
    </w:p>
    <w:p w:rsidR="00EF691B" w:rsidRPr="00E5003B" w:rsidRDefault="00EF691B" w:rsidP="00EF691B">
      <w:pPr>
        <w:pStyle w:val="Tabletext"/>
        <w:keepLines w:val="0"/>
        <w:numPr>
          <w:ilvl w:val="4"/>
          <w:numId w:val="1"/>
          <w:numberingChange w:id="46" w:author="cathaylife" w:date="2011-06-01T13:48:00Z" w:original="%2:2:0:.%3:2:0:.%4:2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</w:rPr>
        <w:t>起始日期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EF691B" w:rsidRPr="00E5003B" w:rsidRDefault="00EF691B" w:rsidP="00EF691B">
      <w:pPr>
        <w:pStyle w:val="Tabletext"/>
        <w:keepLines w:val="0"/>
        <w:numPr>
          <w:ilvl w:val="5"/>
          <w:numId w:val="1"/>
          <w:numberingChange w:id="47" w:author="cathaylife" w:date="2011-06-01T13:48:00Z" w:original="%2:2:0:.%3:2:0:.%4:2:0:.%5:2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&gt;=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起始日期</w:t>
      </w:r>
    </w:p>
    <w:p w:rsidR="00EF691B" w:rsidRPr="00E5003B" w:rsidRDefault="00EF691B" w:rsidP="00EF691B">
      <w:pPr>
        <w:pStyle w:val="Tabletext"/>
        <w:keepLines w:val="0"/>
        <w:numPr>
          <w:ilvl w:val="4"/>
          <w:numId w:val="1"/>
          <w:numberingChange w:id="48" w:author="cathaylife" w:date="2011-06-01T13:48:00Z" w:original="%2:2:0:.%3:2:0:.%4:2:0:.%5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終止</w:t>
      </w:r>
      <w:r>
        <w:rPr>
          <w:rFonts w:ascii="Arial" w:hAnsi="細明體" w:hint="eastAsia"/>
        </w:rPr>
        <w:t>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EF691B" w:rsidRPr="008B760C" w:rsidRDefault="00EF691B" w:rsidP="00524E00">
      <w:pPr>
        <w:pStyle w:val="Tabletext"/>
        <w:keepLines w:val="0"/>
        <w:numPr>
          <w:ilvl w:val="5"/>
          <w:numId w:val="1"/>
          <w:numberingChange w:id="49" w:author="cathaylife" w:date="2011-06-01T13:48:00Z" w:original="%2:2:0:.%3:2:0:.%4:2:0:.%5:3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帳務日期</w:t>
      </w:r>
      <w:r>
        <w:rPr>
          <w:rFonts w:hint="eastAsia"/>
          <w:kern w:val="2"/>
          <w:szCs w:val="24"/>
          <w:lang w:eastAsia="zh-TW"/>
        </w:rPr>
        <w:t xml:space="preserve"> &lt;=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終止日期</w:t>
      </w:r>
    </w:p>
    <w:p w:rsidR="00D931F0" w:rsidRDefault="00D931F0" w:rsidP="00D931F0">
      <w:pPr>
        <w:pStyle w:val="Tabletext"/>
        <w:keepLines w:val="0"/>
        <w:numPr>
          <w:ilvl w:val="2"/>
          <w:numId w:val="1"/>
          <w:numberingChange w:id="50" w:author="cathaylife" w:date="2011-06-01T13:48:00Z" w:original="%2:3:0:."/>
        </w:numPr>
        <w:spacing w:after="0" w:line="240" w:lineRule="auto"/>
        <w:rPr>
          <w:ins w:id="51" w:author="FIS" w:date="2012-04-13T08:41:00Z"/>
          <w:rFonts w:eastAsia="細明體" w:hint="eastAsia"/>
          <w:kern w:val="2"/>
          <w:szCs w:val="24"/>
          <w:lang w:eastAsia="zh-TW"/>
        </w:rPr>
        <w:pPrChange w:id="52" w:author="FIS" w:date="2012-04-13T08:41:00Z">
          <w:pPr>
            <w:pStyle w:val="Tabletext"/>
            <w:keepLines w:val="0"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53" w:author="FIS" w:date="2012-04-13T08:41:00Z">
        <w:r>
          <w:rPr>
            <w:rFonts w:eastAsia="細明體" w:hint="eastAsia"/>
            <w:kern w:val="2"/>
            <w:szCs w:val="24"/>
            <w:lang w:eastAsia="zh-TW"/>
          </w:rPr>
          <w:t>團險</w:t>
        </w:r>
        <w:r w:rsidR="004177EE">
          <w:rPr>
            <w:rFonts w:eastAsia="細明體" w:hint="eastAsia"/>
            <w:kern w:val="2"/>
            <w:szCs w:val="24"/>
            <w:lang w:eastAsia="zh-TW"/>
          </w:rPr>
          <w:t>受編檔號對應</w:t>
        </w:r>
        <w:r>
          <w:rPr>
            <w:rFonts w:eastAsia="細明體" w:hint="eastAsia"/>
            <w:kern w:val="2"/>
            <w:szCs w:val="24"/>
            <w:lang w:eastAsia="zh-TW"/>
          </w:rPr>
          <w:t>檔：</w:t>
        </w:r>
      </w:ins>
    </w:p>
    <w:p w:rsidR="00D931F0" w:rsidRPr="004177EE" w:rsidRDefault="00D931F0" w:rsidP="00D931F0">
      <w:pPr>
        <w:pStyle w:val="Tabletext"/>
        <w:keepLines w:val="0"/>
        <w:numPr>
          <w:ilvl w:val="3"/>
          <w:numId w:val="1"/>
          <w:numberingChange w:id="54" w:author="cathaylife" w:date="2011-06-01T13:48:00Z" w:original="%2:3:0:.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  <w:rPrChange w:id="55" w:author="FIS" w:date="2012-04-13T08:41:00Z">
            <w:rPr>
              <w:rFonts w:hint="eastAsia"/>
              <w:kern w:val="2"/>
              <w:szCs w:val="24"/>
              <w:lang w:eastAsia="zh-TW"/>
            </w:rPr>
          </w:rPrChange>
        </w:rPr>
      </w:pPr>
      <w:ins w:id="56" w:author="FIS" w:date="2012-04-13T08:41:00Z">
        <w:r>
          <w:rPr>
            <w:rFonts w:eastAsia="細明體" w:hint="eastAsia"/>
            <w:kern w:val="2"/>
            <w:szCs w:val="24"/>
            <w:lang w:eastAsia="zh-TW"/>
          </w:rPr>
          <w:t xml:space="preserve">DELETE FROM </w:t>
        </w:r>
        <w:r>
          <w:rPr>
            <w:rFonts w:hint="eastAsia"/>
            <w:kern w:val="2"/>
            <w:szCs w:val="24"/>
            <w:lang w:eastAsia="zh-TW"/>
          </w:rPr>
          <w:t>DTAAB421_APLY</w:t>
        </w:r>
      </w:ins>
    </w:p>
    <w:p w:rsidR="004177EE" w:rsidRDefault="004177EE" w:rsidP="004177EE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57" w:author="FIS" w:date="2012-04-13T08:41:00Z"/>
          <w:rFonts w:hint="eastAsia"/>
          <w:kern w:val="2"/>
          <w:szCs w:val="24"/>
          <w:lang w:eastAsia="zh-TW"/>
        </w:rPr>
      </w:pPr>
      <w:ins w:id="58" w:author="FIS" w:date="2012-04-13T08:41:00Z">
        <w:r w:rsidRPr="008B760C">
          <w:rPr>
            <w:rFonts w:hint="eastAsia"/>
            <w:kern w:val="2"/>
            <w:szCs w:val="24"/>
            <w:lang w:eastAsia="zh-TW"/>
          </w:rPr>
          <w:t>WHERE</w:t>
        </w:r>
      </w:ins>
    </w:p>
    <w:p w:rsidR="004177EE" w:rsidRDefault="004177EE" w:rsidP="004177E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59" w:author="FIS" w:date="2012-04-13T08:41:00Z"/>
          <w:rFonts w:hint="eastAsia"/>
          <w:kern w:val="2"/>
          <w:szCs w:val="24"/>
          <w:lang w:eastAsia="zh-TW"/>
        </w:rPr>
      </w:pPr>
      <w:ins w:id="60" w:author="FIS" w:date="2012-04-13T08:41:00Z">
        <w:r>
          <w:rPr>
            <w:rFonts w:hint="eastAsia"/>
            <w:kern w:val="2"/>
            <w:szCs w:val="24"/>
            <w:lang w:eastAsia="zh-TW"/>
          </w:rPr>
          <w:t>受理編號</w:t>
        </w:r>
        <w:r>
          <w:rPr>
            <w:rFonts w:hint="eastAsia"/>
            <w:kern w:val="2"/>
            <w:szCs w:val="24"/>
            <w:lang w:eastAsia="zh-TW"/>
          </w:rPr>
          <w:t xml:space="preserve"> LIKE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OLBGB%</w:t>
        </w:r>
        <w:r>
          <w:rPr>
            <w:kern w:val="2"/>
            <w:szCs w:val="24"/>
            <w:lang w:eastAsia="zh-TW"/>
          </w:rPr>
          <w:t>’</w:t>
        </w:r>
      </w:ins>
    </w:p>
    <w:p w:rsidR="004177EE" w:rsidRPr="00E5003B" w:rsidRDefault="004177EE" w:rsidP="004177E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61" w:author="FIS" w:date="2012-04-13T08:41:00Z"/>
          <w:rFonts w:hint="eastAsia"/>
          <w:kern w:val="2"/>
          <w:szCs w:val="24"/>
          <w:lang w:eastAsia="zh-TW"/>
        </w:rPr>
      </w:pPr>
      <w:ins w:id="62" w:author="FIS" w:date="2012-04-13T08:41:00Z">
        <w:r>
          <w:rPr>
            <w:rFonts w:hint="eastAsia"/>
            <w:kern w:val="2"/>
            <w:szCs w:val="24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輸入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ascii="Arial" w:hAnsi="細明體" w:hint="eastAsia"/>
          </w:rPr>
          <w:t>起始日期</w:t>
        </w:r>
        <w:r>
          <w:rPr>
            <w:rFonts w:ascii="Arial" w:hAnsi="細明體" w:hint="eastAsia"/>
            <w:lang w:eastAsia="zh-TW"/>
          </w:rPr>
          <w:t xml:space="preserve"> </w:t>
        </w:r>
        <w:r>
          <w:rPr>
            <w:rFonts w:ascii="Arial" w:hAnsi="細明體" w:hint="eastAsia"/>
            <w:lang w:eastAsia="zh-TW"/>
          </w:rPr>
          <w:t>有值</w:t>
        </w:r>
      </w:ins>
    </w:p>
    <w:p w:rsidR="004177EE" w:rsidRPr="00E5003B" w:rsidRDefault="004177EE" w:rsidP="004177E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63" w:author="FIS" w:date="2012-04-13T08:41:00Z"/>
          <w:rFonts w:hint="eastAsia"/>
          <w:kern w:val="2"/>
          <w:szCs w:val="24"/>
          <w:lang w:eastAsia="zh-TW"/>
        </w:rPr>
      </w:pPr>
      <w:ins w:id="64" w:author="FIS" w:date="2012-04-13T08:41:00Z">
        <w:r>
          <w:rPr>
            <w:rFonts w:hint="eastAsia"/>
            <w:kern w:val="2"/>
            <w:szCs w:val="24"/>
            <w:lang w:eastAsia="zh-TW"/>
          </w:rPr>
          <w:t>帳務日期</w:t>
        </w:r>
        <w:r>
          <w:rPr>
            <w:rFonts w:hint="eastAsia"/>
            <w:kern w:val="2"/>
            <w:szCs w:val="24"/>
            <w:lang w:eastAsia="zh-TW"/>
          </w:rPr>
          <w:t xml:space="preserve"> &gt;= </w:t>
        </w:r>
        <w:r>
          <w:rPr>
            <w:rFonts w:hint="eastAsia"/>
            <w:kern w:val="2"/>
            <w:szCs w:val="24"/>
            <w:lang w:eastAsia="zh-TW"/>
          </w:rPr>
          <w:t>輸入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ascii="Arial" w:hAnsi="細明體" w:hint="eastAsia"/>
            <w:lang w:eastAsia="zh-TW"/>
          </w:rPr>
          <w:t>起始日期</w:t>
        </w:r>
      </w:ins>
    </w:p>
    <w:p w:rsidR="004177EE" w:rsidRPr="00E5003B" w:rsidRDefault="004177EE" w:rsidP="004177E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65" w:author="FIS" w:date="2012-04-13T08:41:00Z"/>
          <w:rFonts w:hint="eastAsia"/>
          <w:kern w:val="2"/>
          <w:szCs w:val="24"/>
          <w:lang w:eastAsia="zh-TW"/>
        </w:rPr>
      </w:pPr>
      <w:ins w:id="66" w:author="FIS" w:date="2012-04-13T08:41:00Z">
        <w:r>
          <w:rPr>
            <w:rFonts w:hint="eastAsia"/>
            <w:kern w:val="2"/>
            <w:szCs w:val="24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輸入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ascii="Arial" w:hAnsi="細明體" w:hint="eastAsia"/>
            <w:lang w:eastAsia="zh-TW"/>
          </w:rPr>
          <w:t>終止</w:t>
        </w:r>
        <w:r>
          <w:rPr>
            <w:rFonts w:ascii="Arial" w:hAnsi="細明體" w:hint="eastAsia"/>
          </w:rPr>
          <w:t>日期</w:t>
        </w:r>
        <w:r>
          <w:rPr>
            <w:rFonts w:ascii="Arial" w:hAnsi="細明體" w:hint="eastAsia"/>
            <w:lang w:eastAsia="zh-TW"/>
          </w:rPr>
          <w:t xml:space="preserve"> </w:t>
        </w:r>
        <w:r>
          <w:rPr>
            <w:rFonts w:ascii="Arial" w:hAnsi="細明體" w:hint="eastAsia"/>
            <w:lang w:eastAsia="zh-TW"/>
          </w:rPr>
          <w:t>有值</w:t>
        </w:r>
      </w:ins>
    </w:p>
    <w:p w:rsidR="004177EE" w:rsidRPr="00D931F0" w:rsidRDefault="004177EE" w:rsidP="004177EE">
      <w:pPr>
        <w:pStyle w:val="Tabletext"/>
        <w:keepLines w:val="0"/>
        <w:numPr>
          <w:ilvl w:val="5"/>
          <w:numId w:val="1"/>
          <w:numberingChange w:id="67" w:author="cathaylife" w:date="2011-06-01T13:48:00Z" w:original="%2:3:0:."/>
        </w:numPr>
        <w:spacing w:after="0" w:line="240" w:lineRule="auto"/>
        <w:rPr>
          <w:ins w:id="68" w:author="FIS" w:date="2012-04-13T08:41:00Z"/>
          <w:rFonts w:eastAsia="細明體" w:hint="eastAsia"/>
          <w:kern w:val="2"/>
          <w:szCs w:val="24"/>
          <w:lang w:eastAsia="zh-TW"/>
        </w:rPr>
        <w:pPrChange w:id="69" w:author="FIS" w:date="2012-04-13T08:42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2835" w:hanging="2295"/>
          </w:pPr>
        </w:pPrChange>
      </w:pPr>
      <w:ins w:id="70" w:author="FIS" w:date="2012-04-13T08:41:00Z">
        <w:r>
          <w:rPr>
            <w:rFonts w:hint="eastAsia"/>
            <w:kern w:val="2"/>
            <w:szCs w:val="24"/>
            <w:lang w:eastAsia="zh-TW"/>
          </w:rPr>
          <w:t>帳務日期</w:t>
        </w:r>
        <w:r>
          <w:rPr>
            <w:rFonts w:hint="eastAsia"/>
            <w:kern w:val="2"/>
            <w:szCs w:val="24"/>
            <w:lang w:eastAsia="zh-TW"/>
          </w:rPr>
          <w:t xml:space="preserve"> &lt;= </w:t>
        </w:r>
        <w:r>
          <w:rPr>
            <w:rFonts w:hint="eastAsia"/>
            <w:kern w:val="2"/>
            <w:szCs w:val="24"/>
            <w:lang w:eastAsia="zh-TW"/>
          </w:rPr>
          <w:t>輸入</w:t>
        </w:r>
        <w:r>
          <w:rPr>
            <w:rFonts w:hint="eastAsia"/>
            <w:kern w:val="2"/>
            <w:szCs w:val="24"/>
            <w:lang w:eastAsia="zh-TW"/>
          </w:rPr>
          <w:t>.</w:t>
        </w:r>
        <w:r>
          <w:rPr>
            <w:rFonts w:ascii="Arial" w:hAnsi="細明體" w:hint="eastAsia"/>
            <w:lang w:eastAsia="zh-TW"/>
          </w:rPr>
          <w:t>終止日期</w:t>
        </w:r>
      </w:ins>
    </w:p>
    <w:p w:rsidR="00105641" w:rsidRPr="00961990" w:rsidRDefault="00020BCC" w:rsidP="00105641">
      <w:pPr>
        <w:pStyle w:val="Tabletext"/>
        <w:keepLines w:val="0"/>
        <w:numPr>
          <w:ilvl w:val="1"/>
          <w:numId w:val="1"/>
          <w:numberingChange w:id="71" w:author="cathaylife" w:date="2011-06-01T13:48:00Z" w:original="%2:3:0:.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Ansi="細明體" w:hint="eastAsia"/>
          <w:kern w:val="2"/>
          <w:szCs w:val="24"/>
          <w:lang w:eastAsia="zh-TW"/>
        </w:rPr>
        <w:t>抽取</w:t>
      </w:r>
      <w:r w:rsidR="00A55FDC">
        <w:rPr>
          <w:rFonts w:eastAsia="細明體" w:hAnsi="細明體" w:hint="eastAsia"/>
          <w:kern w:val="2"/>
          <w:szCs w:val="24"/>
          <w:lang w:eastAsia="zh-TW"/>
        </w:rPr>
        <w:t>養老</w:t>
      </w:r>
      <w:r w:rsidR="00E60AE5">
        <w:rPr>
          <w:rFonts w:eastAsia="細明體" w:hAnsi="細明體" w:hint="eastAsia"/>
          <w:kern w:val="2"/>
          <w:szCs w:val="24"/>
          <w:lang w:eastAsia="zh-TW"/>
        </w:rPr>
        <w:t>險</w:t>
      </w:r>
      <w:r w:rsidR="004E65BF">
        <w:rPr>
          <w:rFonts w:eastAsia="細明體" w:hAnsi="細明體" w:hint="eastAsia"/>
          <w:kern w:val="2"/>
          <w:szCs w:val="24"/>
          <w:lang w:eastAsia="zh-TW"/>
        </w:rPr>
        <w:t>理賠</w:t>
      </w:r>
      <w:r w:rsidR="00564441">
        <w:rPr>
          <w:rFonts w:eastAsia="細明體" w:hAnsi="細明體" w:hint="eastAsia"/>
          <w:kern w:val="2"/>
          <w:szCs w:val="24"/>
          <w:lang w:eastAsia="zh-TW"/>
        </w:rPr>
        <w:t>紀錄</w:t>
      </w:r>
      <w:r w:rsidR="00AF145B">
        <w:rPr>
          <w:rFonts w:eastAsia="細明體" w:hAnsi="細明體" w:hint="eastAsia"/>
          <w:kern w:val="2"/>
          <w:szCs w:val="24"/>
          <w:lang w:eastAsia="zh-TW"/>
        </w:rPr>
        <w:t>：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(DBBC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需透過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DBBC_DS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取得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)</w:t>
      </w:r>
    </w:p>
    <w:p w:rsidR="00961990" w:rsidRPr="004209C4" w:rsidRDefault="00961990" w:rsidP="004209C4">
      <w:pPr>
        <w:pStyle w:val="Tabletext"/>
        <w:keepLines w:val="0"/>
        <w:spacing w:after="0" w:line="240" w:lineRule="auto"/>
        <w:ind w:left="900"/>
        <w:rPr>
          <w:rFonts w:eastAsia="細明體" w:hint="eastAsia"/>
          <w:b/>
          <w:kern w:val="2"/>
          <w:szCs w:val="24"/>
          <w:shd w:val="pct15" w:color="auto" w:fill="FFFFFF"/>
          <w:lang w:eastAsia="zh-TW"/>
        </w:rPr>
      </w:pPr>
      <w:r w:rsidRPr="004209C4">
        <w:rPr>
          <w:rFonts w:eastAsia="細明體" w:hint="eastAsia"/>
          <w:b/>
          <w:kern w:val="2"/>
          <w:szCs w:val="24"/>
          <w:shd w:val="pct15" w:color="auto" w:fill="FFFFFF"/>
          <w:lang w:eastAsia="zh-TW"/>
        </w:rPr>
        <w:t>註：</w:t>
      </w:r>
      <w:r w:rsidRPr="004209C4">
        <w:rPr>
          <w:b/>
          <w:kern w:val="2"/>
          <w:szCs w:val="24"/>
          <w:shd w:val="pct15" w:color="auto" w:fill="FFFFFF"/>
          <w:lang w:eastAsia="zh-TW"/>
        </w:rPr>
        <w:t>DBBC.</w:t>
      </w:r>
      <w:r w:rsidR="00A55FDC">
        <w:rPr>
          <w:rFonts w:hint="eastAsia"/>
          <w:b/>
          <w:kern w:val="2"/>
          <w:szCs w:val="24"/>
          <w:shd w:val="pct15" w:color="auto" w:fill="FFFFFF"/>
          <w:lang w:eastAsia="zh-TW"/>
        </w:rPr>
        <w:t>SCHOOL</w:t>
      </w:r>
      <w:r w:rsidRPr="004209C4">
        <w:rPr>
          <w:b/>
          <w:kern w:val="2"/>
          <w:szCs w:val="24"/>
          <w:shd w:val="pct15" w:color="auto" w:fill="FFFFFF"/>
          <w:lang w:eastAsia="zh-TW"/>
        </w:rPr>
        <w:t>_</w:t>
      </w:r>
      <w:r w:rsidR="00A55FDC">
        <w:rPr>
          <w:rFonts w:hint="eastAsia"/>
          <w:b/>
          <w:kern w:val="2"/>
          <w:szCs w:val="24"/>
          <w:shd w:val="pct15" w:color="auto" w:fill="FFFFFF"/>
          <w:lang w:eastAsia="zh-TW"/>
        </w:rPr>
        <w:t>I</w:t>
      </w:r>
      <w:r w:rsidRPr="004209C4">
        <w:rPr>
          <w:b/>
          <w:kern w:val="2"/>
          <w:szCs w:val="24"/>
          <w:shd w:val="pct15" w:color="auto" w:fill="FFFFFF"/>
          <w:lang w:eastAsia="zh-TW"/>
        </w:rPr>
        <w:t>POLICY_CHI</w:t>
      </w:r>
      <w:r w:rsidRPr="004209C4">
        <w:rPr>
          <w:rFonts w:hint="eastAsia"/>
          <w:b/>
          <w:kern w:val="2"/>
          <w:szCs w:val="24"/>
          <w:shd w:val="pct15" w:color="auto" w:fill="FFFFFF"/>
          <w:lang w:eastAsia="zh-TW"/>
        </w:rPr>
        <w:t>-</w:t>
      </w:r>
      <w:r w:rsidR="00C050FA">
        <w:rPr>
          <w:rFonts w:hint="eastAsia"/>
          <w:b/>
          <w:kern w:val="2"/>
          <w:szCs w:val="24"/>
          <w:shd w:val="pct15" w:color="auto" w:fill="FFFFFF"/>
          <w:lang w:eastAsia="zh-TW"/>
        </w:rPr>
        <w:t>有</w:t>
      </w:r>
      <w:r w:rsidRPr="004209C4">
        <w:rPr>
          <w:rFonts w:hint="eastAsia"/>
          <w:b/>
          <w:kern w:val="2"/>
          <w:szCs w:val="24"/>
          <w:shd w:val="pct15" w:color="auto" w:fill="FFFFFF"/>
          <w:lang w:eastAsia="zh-TW"/>
        </w:rPr>
        <w:t>各商品的理賠項目</w:t>
      </w:r>
    </w:p>
    <w:p w:rsidR="00D81E58" w:rsidRDefault="00D81E58" w:rsidP="00BB1FBB">
      <w:pPr>
        <w:pStyle w:val="Tabletext"/>
        <w:keepLines w:val="0"/>
        <w:numPr>
          <w:ilvl w:val="2"/>
          <w:numId w:val="1"/>
          <w:numberingChange w:id="72" w:author="cathaylife" w:date="2011-06-01T13:48:00Z" w:original="%2:3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 xml:space="preserve">READ </w:t>
      </w:r>
      <w:r w:rsidR="00B51EF5">
        <w:rPr>
          <w:rFonts w:hint="eastAsia"/>
          <w:kern w:val="2"/>
          <w:szCs w:val="24"/>
          <w:lang w:eastAsia="zh-TW"/>
        </w:rPr>
        <w:t>DBBC.</w:t>
      </w:r>
      <w:r w:rsidR="00D15814" w:rsidRPr="0013343B">
        <w:rPr>
          <w:rFonts w:eastAsia="細明體"/>
          <w:color w:val="000000"/>
          <w:sz w:val="18"/>
          <w:szCs w:val="18"/>
        </w:rPr>
        <w:t>BA_CLAIM</w:t>
      </w:r>
      <w:r w:rsidR="00D15814">
        <w:rPr>
          <w:rFonts w:ascii="Courier New" w:hAnsi="Courier New" w:cs="Courier New"/>
          <w:color w:val="000000"/>
        </w:rPr>
        <w:t xml:space="preserve"> </w:t>
      </w:r>
      <w:r w:rsidR="005D6EDF">
        <w:rPr>
          <w:rFonts w:ascii="Courier New" w:hAnsi="Courier New" w:cs="Courier New" w:hint="eastAsia"/>
          <w:color w:val="000000"/>
          <w:lang w:eastAsia="zh-TW"/>
        </w:rPr>
        <w:t>A</w:t>
      </w:r>
      <w:r w:rsidR="005F4A91">
        <w:rPr>
          <w:rFonts w:hint="eastAsia"/>
          <w:kern w:val="2"/>
          <w:szCs w:val="24"/>
          <w:lang w:eastAsia="zh-TW"/>
        </w:rPr>
        <w:t>(</w:t>
      </w:r>
      <w:r w:rsidR="00082B83" w:rsidRPr="0013343B">
        <w:rPr>
          <w:rFonts w:eastAsia="細明體" w:hAnsi="細明體"/>
          <w:sz w:val="18"/>
          <w:szCs w:val="18"/>
        </w:rPr>
        <w:t>養老險理賠案件檔</w:t>
      </w:r>
      <w:r w:rsidR="005F4A91">
        <w:rPr>
          <w:rFonts w:hint="eastAsia"/>
          <w:kern w:val="2"/>
          <w:szCs w:val="24"/>
          <w:lang w:eastAsia="zh-TW"/>
        </w:rPr>
        <w:t>)</w:t>
      </w:r>
    </w:p>
    <w:p w:rsidR="005D6EDF" w:rsidRPr="00A565A1" w:rsidRDefault="005D6EDF" w:rsidP="00BB1FBB">
      <w:pPr>
        <w:pStyle w:val="Tabletext"/>
        <w:keepLines w:val="0"/>
        <w:numPr>
          <w:ilvl w:val="2"/>
          <w:numId w:val="1"/>
          <w:numberingChange w:id="73" w:author="cathaylife" w:date="2011-06-01T13:48:00Z" w:original="%2:3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LEFT JOIN </w:t>
      </w:r>
      <w:r w:rsidRPr="00FD4C63">
        <w:rPr>
          <w:rFonts w:eastAsia="細明體"/>
          <w:color w:val="000000"/>
          <w:sz w:val="18"/>
          <w:szCs w:val="18"/>
        </w:rPr>
        <w:t>DBBC.BA_PERSON</w:t>
      </w:r>
      <w:r>
        <w:rPr>
          <w:rFonts w:eastAsia="細明體" w:hint="eastAsia"/>
          <w:color w:val="000000"/>
          <w:sz w:val="18"/>
          <w:szCs w:val="18"/>
          <w:lang w:eastAsia="zh-TW"/>
        </w:rPr>
        <w:t xml:space="preserve"> B</w:t>
      </w:r>
    </w:p>
    <w:p w:rsidR="00A565A1" w:rsidRPr="005D6EDF" w:rsidRDefault="00A565A1" w:rsidP="00A565A1">
      <w:pPr>
        <w:pStyle w:val="Tabletext"/>
        <w:keepLines w:val="0"/>
        <w:numPr>
          <w:ilvl w:val="3"/>
          <w:numId w:val="1"/>
          <w:numberingChange w:id="74" w:author="cathaylife" w:date="2011-06-01T13:48:00Z" w:original="%2:3:0:.%3:2:0:.%4:1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 w:rsidRPr="0013343B">
        <w:rPr>
          <w:rFonts w:eastAsia="細明體" w:hAnsi="細明體"/>
          <w:color w:val="000000"/>
          <w:sz w:val="18"/>
          <w:szCs w:val="18"/>
          <w:lang w:eastAsia="zh-TW"/>
        </w:rPr>
        <w:t>保單號碼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>(</w:t>
      </w:r>
      <w:r w:rsidRPr="0013343B">
        <w:rPr>
          <w:rFonts w:eastAsia="細明體"/>
          <w:color w:val="000000"/>
          <w:sz w:val="18"/>
          <w:szCs w:val="18"/>
        </w:rPr>
        <w:t>ASSURANCE_ID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>)=B.</w:t>
      </w:r>
      <w:r w:rsidRPr="0013343B">
        <w:rPr>
          <w:rFonts w:eastAsia="細明體" w:hAnsi="細明體"/>
          <w:color w:val="000000"/>
          <w:sz w:val="18"/>
          <w:szCs w:val="18"/>
          <w:lang w:eastAsia="zh-TW"/>
        </w:rPr>
        <w:t>保單號碼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 xml:space="preserve"> AND A.</w:t>
      </w:r>
      <w:r w:rsidRPr="0013343B">
        <w:rPr>
          <w:rFonts w:eastAsia="細明體" w:hAnsi="細明體"/>
          <w:color w:val="000000"/>
          <w:sz w:val="18"/>
          <w:szCs w:val="18"/>
        </w:rPr>
        <w:t>序號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>=B.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>序號</w:t>
      </w:r>
    </w:p>
    <w:p w:rsidR="005D6EDF" w:rsidRPr="00DC58D2" w:rsidRDefault="005D6EDF" w:rsidP="00BB1FBB">
      <w:pPr>
        <w:pStyle w:val="Tabletext"/>
        <w:keepLines w:val="0"/>
        <w:numPr>
          <w:ilvl w:val="2"/>
          <w:numId w:val="1"/>
          <w:numberingChange w:id="75" w:author="cathaylife" w:date="2011-06-01T13:48:00Z" w:original="%2:3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LEFT JOIN </w:t>
      </w:r>
      <w:r w:rsidRPr="00FD4C63">
        <w:rPr>
          <w:rFonts w:eastAsia="細明體"/>
          <w:color w:val="000000"/>
          <w:sz w:val="18"/>
          <w:szCs w:val="18"/>
        </w:rPr>
        <w:t>DBBC.BA_PERSON</w:t>
      </w:r>
      <w:r w:rsidRPr="005D6EDF">
        <w:rPr>
          <w:rFonts w:eastAsia="細明體"/>
          <w:color w:val="000000"/>
          <w:sz w:val="18"/>
          <w:szCs w:val="18"/>
        </w:rPr>
        <w:t>_HIST</w:t>
      </w:r>
      <w:r>
        <w:rPr>
          <w:rFonts w:eastAsia="細明體" w:hint="eastAsia"/>
          <w:color w:val="000000"/>
          <w:sz w:val="18"/>
          <w:szCs w:val="18"/>
          <w:lang w:eastAsia="zh-TW"/>
        </w:rPr>
        <w:t xml:space="preserve"> C</w:t>
      </w:r>
    </w:p>
    <w:p w:rsidR="00DC58D2" w:rsidRDefault="00DC58D2" w:rsidP="00DC58D2">
      <w:pPr>
        <w:pStyle w:val="Tabletext"/>
        <w:keepLines w:val="0"/>
        <w:numPr>
          <w:ilvl w:val="3"/>
          <w:numId w:val="1"/>
          <w:numberingChange w:id="76" w:author="cathaylife" w:date="2011-06-01T13:48:00Z" w:original="%2:3:0:.%3:3:0:.%4:1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 w:rsidRPr="0013343B">
        <w:rPr>
          <w:rFonts w:eastAsia="細明體" w:hAnsi="細明體"/>
          <w:color w:val="000000"/>
          <w:sz w:val="18"/>
          <w:szCs w:val="18"/>
          <w:lang w:eastAsia="zh-TW"/>
        </w:rPr>
        <w:t>保單號碼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>(</w:t>
      </w:r>
      <w:r w:rsidRPr="00DC58D2">
        <w:rPr>
          <w:kern w:val="2"/>
          <w:szCs w:val="24"/>
          <w:lang w:eastAsia="zh-TW"/>
        </w:rPr>
        <w:t>ASSURANCE</w:t>
      </w:r>
      <w:r w:rsidRPr="0013343B">
        <w:rPr>
          <w:rFonts w:eastAsia="細明體"/>
          <w:color w:val="000000"/>
          <w:sz w:val="18"/>
          <w:szCs w:val="18"/>
        </w:rPr>
        <w:t>_ID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>)=</w:t>
      </w:r>
      <w:r w:rsidR="00AA328C">
        <w:rPr>
          <w:rFonts w:eastAsia="細明體" w:hAnsi="細明體" w:hint="eastAsia"/>
          <w:color w:val="000000"/>
          <w:sz w:val="18"/>
          <w:szCs w:val="18"/>
          <w:lang w:eastAsia="zh-TW"/>
        </w:rPr>
        <w:t>C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>.</w:t>
      </w:r>
      <w:r w:rsidRPr="0013343B">
        <w:rPr>
          <w:rFonts w:eastAsia="細明體" w:hAnsi="細明體"/>
          <w:color w:val="000000"/>
          <w:sz w:val="18"/>
          <w:szCs w:val="18"/>
          <w:lang w:eastAsia="zh-TW"/>
        </w:rPr>
        <w:t>保單號碼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 xml:space="preserve"> AND A.</w:t>
      </w:r>
      <w:r w:rsidRPr="0013343B">
        <w:rPr>
          <w:rFonts w:eastAsia="細明體" w:hAnsi="細明體"/>
          <w:color w:val="000000"/>
          <w:sz w:val="18"/>
          <w:szCs w:val="18"/>
        </w:rPr>
        <w:t>序號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>=</w:t>
      </w:r>
      <w:r w:rsidR="00AA328C">
        <w:rPr>
          <w:rFonts w:eastAsia="細明體" w:hAnsi="細明體" w:hint="eastAsia"/>
          <w:color w:val="000000"/>
          <w:sz w:val="18"/>
          <w:szCs w:val="18"/>
          <w:lang w:eastAsia="zh-TW"/>
        </w:rPr>
        <w:t>C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>.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>序號</w:t>
      </w:r>
    </w:p>
    <w:p w:rsidR="009B7BF9" w:rsidRDefault="009B7BF9" w:rsidP="00BB1FBB">
      <w:pPr>
        <w:pStyle w:val="Tabletext"/>
        <w:keepLines w:val="0"/>
        <w:numPr>
          <w:ilvl w:val="2"/>
          <w:numId w:val="1"/>
          <w:numberingChange w:id="77" w:author="cathaylife" w:date="2011-06-01T13:48:00Z" w:original="%2:3:0:.%3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LEFT JOIN </w:t>
      </w:r>
      <w:r w:rsidRPr="009B7BF9">
        <w:rPr>
          <w:kern w:val="2"/>
          <w:szCs w:val="24"/>
          <w:lang w:eastAsia="zh-TW"/>
        </w:rPr>
        <w:t>DBBC.BA_CUSTOM</w:t>
      </w:r>
      <w:r>
        <w:rPr>
          <w:rFonts w:hint="eastAsia"/>
          <w:kern w:val="2"/>
          <w:szCs w:val="24"/>
          <w:lang w:eastAsia="zh-TW"/>
        </w:rPr>
        <w:t xml:space="preserve"> D</w:t>
      </w:r>
    </w:p>
    <w:p w:rsidR="009B7BF9" w:rsidRDefault="009B7BF9" w:rsidP="009B7BF9">
      <w:pPr>
        <w:pStyle w:val="Tabletext"/>
        <w:keepLines w:val="0"/>
        <w:numPr>
          <w:ilvl w:val="3"/>
          <w:numId w:val="1"/>
          <w:numberingChange w:id="78" w:author="cathaylife" w:date="2011-06-01T13:48:00Z" w:original="%2:3:0:.%3:4:0:.%4:1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 w:rsidRPr="0013343B">
        <w:rPr>
          <w:rFonts w:eastAsia="細明體" w:hAnsi="細明體"/>
          <w:color w:val="000000"/>
          <w:sz w:val="18"/>
          <w:szCs w:val="18"/>
          <w:lang w:eastAsia="zh-TW"/>
        </w:rPr>
        <w:t>保單號碼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>(</w:t>
      </w:r>
      <w:r w:rsidRPr="00DC58D2">
        <w:rPr>
          <w:kern w:val="2"/>
          <w:szCs w:val="24"/>
          <w:lang w:eastAsia="zh-TW"/>
        </w:rPr>
        <w:t>ASSURANCE</w:t>
      </w:r>
      <w:r w:rsidRPr="0013343B">
        <w:rPr>
          <w:rFonts w:eastAsia="細明體"/>
          <w:color w:val="000000"/>
          <w:sz w:val="18"/>
          <w:szCs w:val="18"/>
        </w:rPr>
        <w:t>_ID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>)=</w:t>
      </w:r>
      <w:r w:rsidR="00156737">
        <w:rPr>
          <w:rFonts w:eastAsia="細明體" w:hAnsi="細明體" w:hint="eastAsia"/>
          <w:color w:val="000000"/>
          <w:sz w:val="18"/>
          <w:szCs w:val="18"/>
          <w:lang w:eastAsia="zh-TW"/>
        </w:rPr>
        <w:t>D</w:t>
      </w:r>
      <w:r>
        <w:rPr>
          <w:rFonts w:eastAsia="細明體" w:hAnsi="細明體" w:hint="eastAsia"/>
          <w:color w:val="000000"/>
          <w:sz w:val="18"/>
          <w:szCs w:val="18"/>
          <w:lang w:eastAsia="zh-TW"/>
        </w:rPr>
        <w:t>.</w:t>
      </w:r>
      <w:r w:rsidRPr="0013343B">
        <w:rPr>
          <w:rFonts w:eastAsia="細明體" w:hAnsi="細明體"/>
          <w:color w:val="000000"/>
          <w:sz w:val="18"/>
          <w:szCs w:val="18"/>
          <w:lang w:eastAsia="zh-TW"/>
        </w:rPr>
        <w:t>保單號碼</w:t>
      </w:r>
    </w:p>
    <w:p w:rsidR="00617D71" w:rsidRDefault="00617D71" w:rsidP="00BB1FBB">
      <w:pPr>
        <w:pStyle w:val="Tabletext"/>
        <w:keepLines w:val="0"/>
        <w:numPr>
          <w:ilvl w:val="2"/>
          <w:numId w:val="1"/>
          <w:numberingChange w:id="79" w:author="cathaylife" w:date="2011-06-01T13:48:00Z" w:original="%2:3:0:.%3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EF691B" w:rsidRPr="00E5003B" w:rsidRDefault="00EF691B" w:rsidP="00EF691B">
      <w:pPr>
        <w:pStyle w:val="Tabletext"/>
        <w:keepLines w:val="0"/>
        <w:numPr>
          <w:ilvl w:val="4"/>
          <w:numId w:val="1"/>
          <w:numberingChange w:id="80" w:author="cathaylife" w:date="2011-06-01T13:48:00Z" w:original="%2:3:0:.%3:5:0:.%4:1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</w:rPr>
        <w:t>起始日期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EF691B" w:rsidRPr="00E5003B" w:rsidRDefault="00210114" w:rsidP="00EF691B">
      <w:pPr>
        <w:pStyle w:val="Tabletext"/>
        <w:keepLines w:val="0"/>
        <w:numPr>
          <w:ilvl w:val="5"/>
          <w:numId w:val="1"/>
          <w:numberingChange w:id="81" w:author="cathaylife" w:date="2011-06-01T13:48:00Z" w:original="%2:3:0:.%3:5:0:.%4:1:0:.%5:1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="00EF691B">
        <w:rPr>
          <w:rFonts w:hint="eastAsia"/>
          <w:kern w:val="2"/>
          <w:szCs w:val="24"/>
          <w:lang w:eastAsia="zh-TW"/>
        </w:rPr>
        <w:t>帳務日期</w:t>
      </w:r>
      <w:r w:rsidR="00EF691B">
        <w:rPr>
          <w:rFonts w:hint="eastAsia"/>
          <w:kern w:val="2"/>
          <w:szCs w:val="24"/>
          <w:lang w:eastAsia="zh-TW"/>
        </w:rPr>
        <w:t xml:space="preserve"> &gt;= </w:t>
      </w:r>
      <w:r w:rsidR="00EF691B">
        <w:rPr>
          <w:rFonts w:hint="eastAsia"/>
          <w:kern w:val="2"/>
          <w:szCs w:val="24"/>
          <w:lang w:eastAsia="zh-TW"/>
        </w:rPr>
        <w:t>輸入</w:t>
      </w:r>
      <w:r w:rsidR="00EF691B">
        <w:rPr>
          <w:rFonts w:hint="eastAsia"/>
          <w:kern w:val="2"/>
          <w:szCs w:val="24"/>
          <w:lang w:eastAsia="zh-TW"/>
        </w:rPr>
        <w:t>.</w:t>
      </w:r>
      <w:r w:rsidR="00EF691B">
        <w:rPr>
          <w:rFonts w:ascii="Arial" w:hAnsi="細明體" w:hint="eastAsia"/>
          <w:lang w:eastAsia="zh-TW"/>
        </w:rPr>
        <w:t>起始日期</w:t>
      </w:r>
    </w:p>
    <w:p w:rsidR="00EF691B" w:rsidRPr="00E5003B" w:rsidRDefault="00EF691B" w:rsidP="00EF691B">
      <w:pPr>
        <w:pStyle w:val="Tabletext"/>
        <w:keepLines w:val="0"/>
        <w:numPr>
          <w:ilvl w:val="4"/>
          <w:numId w:val="1"/>
          <w:numberingChange w:id="82" w:author="cathaylife" w:date="2011-06-01T13:48:00Z" w:original="%2:3:0:.%3:5:0:.%4:1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Arial" w:hAnsi="細明體" w:hint="eastAsia"/>
          <w:lang w:eastAsia="zh-TW"/>
        </w:rPr>
        <w:t>終止</w:t>
      </w:r>
      <w:r>
        <w:rPr>
          <w:rFonts w:ascii="Arial" w:hAnsi="細明體" w:hint="eastAsia"/>
        </w:rPr>
        <w:t>日期</w:t>
      </w:r>
      <w:r>
        <w:rPr>
          <w:rFonts w:ascii="Arial" w:hAnsi="細明體" w:hint="eastAsia"/>
          <w:lang w:eastAsia="zh-TW"/>
        </w:rPr>
        <w:t xml:space="preserve"> </w:t>
      </w:r>
      <w:r>
        <w:rPr>
          <w:rFonts w:ascii="Arial" w:hAnsi="細明體" w:hint="eastAsia"/>
          <w:lang w:eastAsia="zh-TW"/>
        </w:rPr>
        <w:t>有值</w:t>
      </w:r>
    </w:p>
    <w:p w:rsidR="00617D71" w:rsidRDefault="00210114" w:rsidP="00617D71">
      <w:pPr>
        <w:pStyle w:val="Tabletext"/>
        <w:keepLines w:val="0"/>
        <w:numPr>
          <w:ilvl w:val="5"/>
          <w:numId w:val="1"/>
          <w:numberingChange w:id="83" w:author="cathaylife" w:date="2011-06-01T13:48:00Z" w:original="%2:3:0:.%3:5:0:.%4:1:0:.%5:2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="00EF691B">
        <w:rPr>
          <w:rFonts w:hint="eastAsia"/>
          <w:kern w:val="2"/>
          <w:szCs w:val="24"/>
          <w:lang w:eastAsia="zh-TW"/>
        </w:rPr>
        <w:t>帳務日期</w:t>
      </w:r>
      <w:r w:rsidR="00EF691B">
        <w:rPr>
          <w:rFonts w:hint="eastAsia"/>
          <w:kern w:val="2"/>
          <w:szCs w:val="24"/>
          <w:lang w:eastAsia="zh-TW"/>
        </w:rPr>
        <w:t xml:space="preserve"> &lt;= </w:t>
      </w:r>
      <w:r w:rsidR="00EF691B">
        <w:rPr>
          <w:rFonts w:hint="eastAsia"/>
          <w:kern w:val="2"/>
          <w:szCs w:val="24"/>
          <w:lang w:eastAsia="zh-TW"/>
        </w:rPr>
        <w:t>輸入</w:t>
      </w:r>
      <w:r w:rsidR="00EF691B">
        <w:rPr>
          <w:rFonts w:hint="eastAsia"/>
          <w:kern w:val="2"/>
          <w:szCs w:val="24"/>
          <w:lang w:eastAsia="zh-TW"/>
        </w:rPr>
        <w:t>.</w:t>
      </w:r>
      <w:r w:rsidR="00EF691B">
        <w:rPr>
          <w:rFonts w:ascii="Arial" w:hAnsi="細明體" w:hint="eastAsia"/>
          <w:lang w:eastAsia="zh-TW"/>
        </w:rPr>
        <w:t>終止日期</w:t>
      </w:r>
    </w:p>
    <w:p w:rsidR="00FE1700" w:rsidRDefault="00FE1700" w:rsidP="00BB1FBB">
      <w:pPr>
        <w:pStyle w:val="Tabletext"/>
        <w:keepLines w:val="0"/>
        <w:numPr>
          <w:ilvl w:val="2"/>
          <w:numId w:val="1"/>
          <w:numberingChange w:id="84" w:author="cathaylife" w:date="2011-06-02T14:27:00Z" w:original="%2:3:0:.%3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>
        <w:rPr>
          <w:rFonts w:hint="eastAsia"/>
          <w:kern w:val="2"/>
          <w:szCs w:val="24"/>
          <w:lang w:eastAsia="zh-TW"/>
        </w:rPr>
        <w:t>檔案號碼</w:t>
      </w:r>
    </w:p>
    <w:p w:rsidR="00F60083" w:rsidRDefault="00F60083" w:rsidP="00BB1FBB">
      <w:pPr>
        <w:pStyle w:val="Tabletext"/>
        <w:keepLines w:val="0"/>
        <w:numPr>
          <w:ilvl w:val="2"/>
          <w:numId w:val="1"/>
          <w:numberingChange w:id="85" w:author="cathaylife" w:date="2011-06-02T14:27:00Z" w:original="%2:3:0:.%3:7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A564AA" w:rsidRDefault="00A564AA" w:rsidP="00411A07">
      <w:pPr>
        <w:pStyle w:val="Tabletext"/>
        <w:keepLines w:val="0"/>
        <w:numPr>
          <w:ilvl w:val="3"/>
          <w:numId w:val="1"/>
          <w:numberingChange w:id="86" w:author="cathaylife" w:date="2011-06-02T14:27:00Z" w:original="%2:3:0:.%3:7:0:.%4:1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回覆碼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A26460">
        <w:rPr>
          <w:rFonts w:hint="eastAsia"/>
          <w:kern w:val="2"/>
          <w:szCs w:val="24"/>
          <w:lang w:eastAsia="zh-TW"/>
        </w:rPr>
        <w:t>-1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視為錯誤</w:t>
      </w:r>
      <w:r>
        <w:rPr>
          <w:rFonts w:hint="eastAsia"/>
          <w:kern w:val="2"/>
          <w:szCs w:val="24"/>
          <w:lang w:eastAsia="zh-TW"/>
        </w:rPr>
        <w:t>)</w:t>
      </w:r>
    </w:p>
    <w:p w:rsidR="00730B1E" w:rsidRDefault="00F60083" w:rsidP="00411A07">
      <w:pPr>
        <w:pStyle w:val="Tabletext"/>
        <w:keepLines w:val="0"/>
        <w:numPr>
          <w:ilvl w:val="3"/>
          <w:numId w:val="1"/>
          <w:numberingChange w:id="87" w:author="cathaylife" w:date="2011-06-02T14:27:00Z" w:original="%2:3:0:.%3:7:0:.%4:2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傳出錯誤訊息：</w:t>
      </w:r>
      <w:r w:rsidR="00EC78C3">
        <w:rPr>
          <w:kern w:val="2"/>
          <w:szCs w:val="24"/>
          <w:lang w:eastAsia="zh-TW"/>
        </w:rPr>
        <w:t>’</w:t>
      </w:r>
      <w:r w:rsidR="00075C91">
        <w:rPr>
          <w:rFonts w:hint="eastAsia"/>
          <w:kern w:val="2"/>
          <w:szCs w:val="24"/>
          <w:lang w:eastAsia="zh-TW"/>
        </w:rPr>
        <w:t>團險</w:t>
      </w:r>
      <w:r w:rsidR="00716B36">
        <w:rPr>
          <w:rFonts w:eastAsia="細明體" w:hAnsi="細明體" w:hint="eastAsia"/>
          <w:kern w:val="2"/>
          <w:szCs w:val="24"/>
          <w:lang w:eastAsia="zh-TW"/>
        </w:rPr>
        <w:t>養老</w:t>
      </w:r>
      <w:r w:rsidR="00D40657">
        <w:rPr>
          <w:rFonts w:hint="eastAsia"/>
          <w:kern w:val="2"/>
          <w:szCs w:val="24"/>
          <w:lang w:eastAsia="zh-TW"/>
        </w:rPr>
        <w:t>險</w:t>
      </w:r>
      <w:r w:rsidR="00075C91">
        <w:rPr>
          <w:rFonts w:hint="eastAsia"/>
          <w:kern w:val="2"/>
          <w:szCs w:val="24"/>
          <w:lang w:eastAsia="zh-TW"/>
        </w:rPr>
        <w:t>查</w:t>
      </w:r>
      <w:r w:rsidR="00D40657">
        <w:rPr>
          <w:rFonts w:hint="eastAsia"/>
          <w:kern w:val="2"/>
          <w:szCs w:val="24"/>
          <w:lang w:eastAsia="zh-TW"/>
        </w:rPr>
        <w:t>無</w:t>
      </w:r>
      <w:r w:rsidR="00075C91">
        <w:rPr>
          <w:rFonts w:hint="eastAsia"/>
          <w:kern w:val="2"/>
          <w:szCs w:val="24"/>
          <w:lang w:eastAsia="zh-TW"/>
        </w:rPr>
        <w:t>理賠資料</w:t>
      </w:r>
      <w:r w:rsidR="00EC78C3">
        <w:rPr>
          <w:kern w:val="2"/>
          <w:szCs w:val="24"/>
          <w:lang w:eastAsia="zh-TW"/>
        </w:rPr>
        <w:t>’</w:t>
      </w:r>
    </w:p>
    <w:p w:rsidR="00FB2CB6" w:rsidRDefault="00227D04" w:rsidP="00972E3A">
      <w:pPr>
        <w:pStyle w:val="Tabletext"/>
        <w:keepLines w:val="0"/>
        <w:numPr>
          <w:ilvl w:val="2"/>
          <w:numId w:val="1"/>
          <w:numberingChange w:id="88" w:author="cathaylife" w:date="2011-06-02T14:27:00Z" w:original="%2:3:0:.%3:8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FB2CB6" w:rsidRPr="00FB2CB6" w:rsidRDefault="00972E3A" w:rsidP="00411A07">
      <w:pPr>
        <w:pStyle w:val="Tabletext"/>
        <w:keepLines w:val="0"/>
        <w:numPr>
          <w:ilvl w:val="3"/>
          <w:numId w:val="1"/>
          <w:numberingChange w:id="89" w:author="cathaylife" w:date="2011-06-02T14:27:00Z" w:original="%2:3:0:.%3:8:0:.%4:1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kern w:val="2"/>
          <w:szCs w:val="24"/>
          <w:lang w:eastAsia="zh-TW"/>
        </w:rPr>
        <w:t>METHOD_NAME</w:t>
      </w:r>
      <w:r w:rsidRPr="00411A07">
        <w:rPr>
          <w:rFonts w:hint="eastAsia"/>
          <w:kern w:val="2"/>
          <w:szCs w:val="24"/>
          <w:lang w:eastAsia="zh-TW"/>
        </w:rPr>
        <w:t xml:space="preserve"> = </w:t>
      </w:r>
      <w:r w:rsidRPr="00411A07">
        <w:rPr>
          <w:kern w:val="2"/>
          <w:szCs w:val="24"/>
          <w:lang w:eastAsia="zh-TW"/>
        </w:rPr>
        <w:t>"</w:t>
      </w:r>
      <w:r w:rsidR="001F55CF">
        <w:rPr>
          <w:rFonts w:hint="eastAsia"/>
          <w:kern w:val="2"/>
          <w:szCs w:val="24"/>
          <w:lang w:eastAsia="zh-TW"/>
        </w:rPr>
        <w:t>養老險</w:t>
      </w:r>
      <w:r w:rsidR="00843F48">
        <w:rPr>
          <w:rFonts w:hint="eastAsia"/>
          <w:kern w:val="2"/>
          <w:szCs w:val="24"/>
          <w:lang w:eastAsia="zh-TW"/>
        </w:rPr>
        <w:t>理賠資料</w:t>
      </w:r>
      <w:r w:rsidRPr="00411A07">
        <w:rPr>
          <w:rFonts w:hint="eastAsia"/>
          <w:kern w:val="2"/>
          <w:szCs w:val="24"/>
          <w:lang w:eastAsia="zh-TW"/>
        </w:rPr>
        <w:t>件數</w:t>
      </w:r>
      <w:r w:rsidRPr="00411A07">
        <w:rPr>
          <w:kern w:val="2"/>
          <w:szCs w:val="24"/>
          <w:lang w:eastAsia="zh-TW"/>
        </w:rPr>
        <w:t>"</w:t>
      </w:r>
      <w:r w:rsidR="006E6EA4">
        <w:rPr>
          <w:rFonts w:hint="eastAsia"/>
          <w:kern w:val="2"/>
          <w:szCs w:val="24"/>
          <w:lang w:eastAsia="zh-TW"/>
        </w:rPr>
        <w:t>+</w:t>
      </w:r>
      <w:r w:rsidR="006E6EA4">
        <w:rPr>
          <w:rFonts w:hint="eastAsia"/>
          <w:kern w:val="2"/>
          <w:szCs w:val="24"/>
          <w:lang w:eastAsia="zh-TW"/>
        </w:rPr>
        <w:t>輸入</w:t>
      </w:r>
      <w:r w:rsidR="006E6EA4">
        <w:rPr>
          <w:rFonts w:hint="eastAsia"/>
          <w:kern w:val="2"/>
          <w:szCs w:val="24"/>
          <w:lang w:eastAsia="zh-TW"/>
        </w:rPr>
        <w:t>.</w:t>
      </w:r>
      <w:r w:rsidR="006E6EA4">
        <w:rPr>
          <w:rFonts w:ascii="Arial" w:hAnsi="細明體" w:hint="eastAsia"/>
          <w:lang w:eastAsia="zh-TW"/>
        </w:rPr>
        <w:t>起始日期</w:t>
      </w:r>
      <w:r w:rsidR="006E6EA4">
        <w:rPr>
          <w:rFonts w:ascii="Arial" w:hAnsi="細明體" w:hint="eastAsia"/>
          <w:lang w:eastAsia="zh-TW"/>
        </w:rPr>
        <w:t>+</w:t>
      </w:r>
      <w:r w:rsidR="006E6EA4">
        <w:rPr>
          <w:rFonts w:ascii="Arial" w:hAnsi="細明體"/>
          <w:lang w:eastAsia="zh-TW"/>
        </w:rPr>
        <w:t>”</w:t>
      </w:r>
      <w:r w:rsidR="006E6EA4">
        <w:rPr>
          <w:rFonts w:ascii="Arial" w:hAnsi="細明體" w:hint="eastAsia"/>
          <w:lang w:eastAsia="zh-TW"/>
        </w:rPr>
        <w:t>~</w:t>
      </w:r>
      <w:r w:rsidR="006E6EA4">
        <w:rPr>
          <w:rFonts w:ascii="Arial" w:hAnsi="細明體"/>
          <w:lang w:eastAsia="zh-TW"/>
        </w:rPr>
        <w:t>”</w:t>
      </w:r>
      <w:r w:rsidR="006E6EA4">
        <w:rPr>
          <w:rFonts w:ascii="Arial" w:hAnsi="細明體" w:hint="eastAsia"/>
          <w:lang w:eastAsia="zh-TW"/>
        </w:rPr>
        <w:t>+</w:t>
      </w:r>
      <w:r w:rsidR="006E6EA4">
        <w:rPr>
          <w:rFonts w:hint="eastAsia"/>
          <w:kern w:val="2"/>
          <w:szCs w:val="24"/>
          <w:lang w:eastAsia="zh-TW"/>
        </w:rPr>
        <w:t>輸入</w:t>
      </w:r>
      <w:r w:rsidR="006E6EA4">
        <w:rPr>
          <w:rFonts w:hint="eastAsia"/>
          <w:kern w:val="2"/>
          <w:szCs w:val="24"/>
          <w:lang w:eastAsia="zh-TW"/>
        </w:rPr>
        <w:t>.</w:t>
      </w:r>
      <w:r w:rsidR="006E6EA4">
        <w:rPr>
          <w:rFonts w:ascii="Arial" w:hAnsi="細明體" w:hint="eastAsia"/>
          <w:lang w:eastAsia="zh-TW"/>
        </w:rPr>
        <w:t>終止日期</w:t>
      </w:r>
    </w:p>
    <w:p w:rsidR="00611DCB" w:rsidRDefault="00972E3A" w:rsidP="00411A07">
      <w:pPr>
        <w:pStyle w:val="Tabletext"/>
        <w:keepLines w:val="0"/>
        <w:numPr>
          <w:ilvl w:val="3"/>
          <w:numId w:val="1"/>
          <w:numberingChange w:id="90" w:author="cathaylife" w:date="2011-06-02T14:27:00Z" w:original="%2:3:0:.%3:8:0:.%4:2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rFonts w:hint="eastAsia"/>
          <w:kern w:val="2"/>
          <w:szCs w:val="24"/>
          <w:lang w:eastAsia="zh-TW"/>
        </w:rPr>
        <w:t>COUNT</w:t>
      </w:r>
      <w:r w:rsidRPr="00411A07">
        <w:rPr>
          <w:rFonts w:hint="eastAsia"/>
          <w:kern w:val="2"/>
          <w:szCs w:val="24"/>
          <w:lang w:eastAsia="zh-TW"/>
        </w:rPr>
        <w:t>件數：</w:t>
      </w:r>
      <w:r w:rsidR="007B6126" w:rsidRPr="00411A07">
        <w:rPr>
          <w:rFonts w:hint="eastAsia"/>
          <w:kern w:val="2"/>
          <w:szCs w:val="24"/>
          <w:lang w:eastAsia="zh-TW"/>
        </w:rPr>
        <w:t>STEP</w:t>
      </w:r>
      <w:r w:rsidR="009071EC" w:rsidRPr="00411A07">
        <w:rPr>
          <w:rFonts w:hint="eastAsia"/>
          <w:kern w:val="2"/>
          <w:szCs w:val="24"/>
          <w:lang w:eastAsia="zh-TW"/>
        </w:rPr>
        <w:t>3</w:t>
      </w:r>
      <w:r w:rsidR="009071EC" w:rsidRPr="00411A07">
        <w:rPr>
          <w:rFonts w:hint="eastAsia"/>
          <w:kern w:val="2"/>
          <w:szCs w:val="24"/>
          <w:lang w:eastAsia="zh-TW"/>
        </w:rPr>
        <w:t>讀取</w:t>
      </w:r>
      <w:r w:rsidR="007B6126" w:rsidRPr="00411A07">
        <w:rPr>
          <w:rFonts w:hint="eastAsia"/>
          <w:kern w:val="2"/>
          <w:szCs w:val="24"/>
          <w:lang w:eastAsia="zh-TW"/>
        </w:rPr>
        <w:t>的</w:t>
      </w:r>
      <w:r w:rsidR="009071EC" w:rsidRPr="00411A07">
        <w:rPr>
          <w:rFonts w:hint="eastAsia"/>
          <w:kern w:val="2"/>
          <w:szCs w:val="24"/>
          <w:lang w:eastAsia="zh-TW"/>
        </w:rPr>
        <w:t>件</w:t>
      </w:r>
      <w:r w:rsidRPr="00411A07">
        <w:rPr>
          <w:rFonts w:hint="eastAsia"/>
          <w:kern w:val="2"/>
          <w:szCs w:val="24"/>
          <w:lang w:eastAsia="zh-TW"/>
        </w:rPr>
        <w:t>數。</w:t>
      </w:r>
    </w:p>
    <w:p w:rsidR="003C1675" w:rsidRDefault="00973623" w:rsidP="00BB1FBB">
      <w:pPr>
        <w:pStyle w:val="Tabletext"/>
        <w:keepLines w:val="0"/>
        <w:numPr>
          <w:ilvl w:val="1"/>
          <w:numId w:val="1"/>
          <w:numberingChange w:id="91" w:author="cathaylife" w:date="2011-06-01T13:48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資料內容轉換</w:t>
      </w:r>
      <w:r w:rsidR="003C1675">
        <w:rPr>
          <w:rFonts w:hint="eastAsia"/>
          <w:kern w:val="2"/>
          <w:szCs w:val="24"/>
          <w:lang w:eastAsia="zh-TW"/>
        </w:rPr>
        <w:t>：</w:t>
      </w:r>
    </w:p>
    <w:p w:rsidR="00C202E1" w:rsidRDefault="00C202E1" w:rsidP="0015751B">
      <w:pPr>
        <w:pStyle w:val="Tabletext"/>
        <w:keepLines w:val="0"/>
        <w:numPr>
          <w:ilvl w:val="2"/>
          <w:numId w:val="1"/>
          <w:numberingChange w:id="92" w:author="cathaylife" w:date="2011-06-01T13:48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>
        <w:rPr>
          <w:rFonts w:ascii="Arial" w:cs="Arial"/>
          <w:lang w:eastAsia="zh-TW"/>
        </w:rPr>
        <w:t>受理編號</w:t>
      </w:r>
      <w:r>
        <w:rPr>
          <w:rFonts w:ascii="Arial" w:cs="Arial" w:hint="eastAsia"/>
          <w:lang w:eastAsia="zh-TW"/>
        </w:rPr>
        <w:t>=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OLBG</w:t>
      </w:r>
      <w:r w:rsidR="00EC2606">
        <w:rPr>
          <w:rFonts w:ascii="Arial" w:cs="Arial" w:hint="eastAsia"/>
          <w:lang w:eastAsia="zh-TW"/>
        </w:rPr>
        <w:t>B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+000000000(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碼"/>
        </w:smartTagPr>
        <w:r>
          <w:rPr>
            <w:rFonts w:ascii="Arial" w:cs="Arial" w:hint="eastAsia"/>
            <w:lang w:eastAsia="zh-TW"/>
          </w:rPr>
          <w:t>9</w:t>
        </w:r>
        <w:r>
          <w:rPr>
            <w:rFonts w:ascii="Arial" w:cs="Arial" w:hint="eastAsia"/>
            <w:lang w:eastAsia="zh-TW"/>
          </w:rPr>
          <w:t>碼</w:t>
        </w:r>
      </w:smartTag>
      <w:r>
        <w:rPr>
          <w:rFonts w:ascii="Arial" w:cs="Arial" w:hint="eastAsia"/>
          <w:lang w:eastAsia="zh-TW"/>
        </w:rPr>
        <w:t>流水號，從</w:t>
      </w:r>
      <w:r>
        <w:rPr>
          <w:rFonts w:ascii="Arial" w:cs="Arial" w:hint="eastAsia"/>
          <w:lang w:eastAsia="zh-TW"/>
        </w:rPr>
        <w:t>1</w:t>
      </w:r>
      <w:r>
        <w:rPr>
          <w:rFonts w:ascii="Arial" w:cs="Arial" w:hint="eastAsia"/>
          <w:lang w:eastAsia="zh-TW"/>
        </w:rPr>
        <w:t>開始加</w:t>
      </w:r>
      <w:r>
        <w:rPr>
          <w:rFonts w:ascii="Arial" w:cs="Arial" w:hint="eastAsia"/>
          <w:lang w:eastAsia="zh-TW"/>
        </w:rPr>
        <w:t>)</w:t>
      </w:r>
    </w:p>
    <w:p w:rsidR="00F066A8" w:rsidRDefault="00F066A8" w:rsidP="0015751B">
      <w:pPr>
        <w:pStyle w:val="Tabletext"/>
        <w:keepLines w:val="0"/>
        <w:numPr>
          <w:ilvl w:val="2"/>
          <w:numId w:val="1"/>
          <w:numberingChange w:id="93" w:author="cathaylife" w:date="2011-06-01T13:48:00Z" w:original="%2:4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 w:rsidR="00842DF8">
        <w:rPr>
          <w:rFonts w:eastAsia="細明體" w:hAnsi="細明體" w:hint="eastAsia"/>
          <w:kern w:val="2"/>
          <w:szCs w:val="24"/>
          <w:lang w:eastAsia="zh-TW"/>
        </w:rPr>
        <w:t>養老</w:t>
      </w:r>
      <w:r>
        <w:rPr>
          <w:rFonts w:hint="eastAsia"/>
          <w:kern w:val="2"/>
          <w:szCs w:val="24"/>
          <w:lang w:eastAsia="zh-TW"/>
        </w:rPr>
        <w:t>險理賠資料</w:t>
      </w:r>
      <w:r>
        <w:rPr>
          <w:rFonts w:hint="eastAsia"/>
          <w:kern w:val="2"/>
          <w:szCs w:val="24"/>
          <w:lang w:eastAsia="zh-TW"/>
        </w:rPr>
        <w:t>(STEP3)</w:t>
      </w:r>
    </w:p>
    <w:p w:rsidR="00141B0E" w:rsidRDefault="00141B0E" w:rsidP="00C90310">
      <w:pPr>
        <w:pStyle w:val="Tabletext"/>
        <w:keepLines w:val="0"/>
        <w:numPr>
          <w:ilvl w:val="3"/>
          <w:numId w:val="1"/>
          <w:numberingChange w:id="94" w:author="cathaylife" w:date="2011-06-02T14:16:00Z" w:original="%2:4:0:.%3:2:0:.%4:1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95" w:author="cathaylife" w:date="2011-06-02T09:21:00Z"/>
          <w:rFonts w:hint="eastAsia"/>
          <w:kern w:val="2"/>
          <w:szCs w:val="24"/>
          <w:lang w:eastAsia="zh-TW"/>
        </w:rPr>
      </w:pPr>
      <w:ins w:id="96" w:author="cathaylife" w:date="2011-06-02T09:20:00Z">
        <w:r>
          <w:rPr>
            <w:rFonts w:hint="eastAsia"/>
            <w:kern w:val="2"/>
            <w:szCs w:val="24"/>
            <w:lang w:eastAsia="zh-TW"/>
          </w:rPr>
          <w:t>同一檔案號碼視為一組，對應相同的受理編號</w:t>
        </w:r>
      </w:ins>
    </w:p>
    <w:p w:rsidR="00C83F8B" w:rsidRDefault="00C83F8B" w:rsidP="00C90310">
      <w:pPr>
        <w:pStyle w:val="Tabletext"/>
        <w:keepLines w:val="0"/>
        <w:numPr>
          <w:ilvl w:val="3"/>
          <w:numId w:val="1"/>
          <w:numberingChange w:id="97" w:author="cathaylife" w:date="2011-06-02T14:16:00Z" w:original="%2:4:0:.%3:2:0:.%4:2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ins w:id="98" w:author="cathaylife" w:date="2011-06-02T09:20:00Z"/>
          <w:rFonts w:hint="eastAsia"/>
          <w:kern w:val="2"/>
          <w:szCs w:val="24"/>
          <w:lang w:eastAsia="zh-TW"/>
        </w:rPr>
      </w:pPr>
      <w:ins w:id="99" w:author="cathaylife" w:date="2011-06-02T09:21:00Z">
        <w:r>
          <w:rPr>
            <w:rFonts w:hint="eastAsia"/>
            <w:kern w:val="2"/>
            <w:szCs w:val="24"/>
            <w:lang w:eastAsia="zh-TW"/>
          </w:rPr>
          <w:t>同組內做以下判斷</w:t>
        </w:r>
      </w:ins>
    </w:p>
    <w:p w:rsidR="001031E5" w:rsidRDefault="00EA6E34" w:rsidP="00C90310">
      <w:pPr>
        <w:pStyle w:val="Tabletext"/>
        <w:keepLines w:val="0"/>
        <w:numPr>
          <w:ilvl w:val="3"/>
          <w:numId w:val="1"/>
          <w:numberingChange w:id="100" w:author="cathaylife" w:date="2011-06-02T14:16:00Z" w:original="%2:4:0:.%3:2:0:.%4:3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</w:t>
      </w:r>
      <w:r w:rsidRPr="00411A07">
        <w:rPr>
          <w:kern w:val="2"/>
          <w:szCs w:val="24"/>
          <w:lang w:eastAsia="zh-TW"/>
        </w:rPr>
        <w:t>受理編號</w:t>
      </w:r>
      <w:r w:rsidRPr="00411A07">
        <w:rPr>
          <w:rFonts w:hint="eastAsia"/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O</w:t>
      </w:r>
      <w:r w:rsidRPr="00411A07">
        <w:rPr>
          <w:kern w:val="2"/>
          <w:szCs w:val="24"/>
          <w:lang w:eastAsia="zh-TW"/>
        </w:rPr>
        <w:t>受理編號</w:t>
      </w:r>
      <w:r w:rsidRPr="00411A07">
        <w:rPr>
          <w:rFonts w:hint="eastAsia"/>
          <w:kern w:val="2"/>
          <w:szCs w:val="24"/>
          <w:lang w:eastAsia="zh-TW"/>
        </w:rPr>
        <w:t>+1 (</w:t>
      </w:r>
      <w:r w:rsidRPr="00411A07">
        <w:rPr>
          <w:rFonts w:hint="eastAsia"/>
          <w:kern w:val="2"/>
          <w:szCs w:val="24"/>
          <w:lang w:eastAsia="zh-TW"/>
        </w:rPr>
        <w:t>第一筆就是</w:t>
      </w:r>
      <w:r w:rsidRPr="00411A07">
        <w:rPr>
          <w:rFonts w:hint="eastAsia"/>
          <w:kern w:val="2"/>
          <w:szCs w:val="24"/>
          <w:lang w:eastAsia="zh-TW"/>
        </w:rPr>
        <w:t>OLBG</w:t>
      </w:r>
      <w:r w:rsidR="00060CDF">
        <w:rPr>
          <w:rFonts w:hint="eastAsia"/>
          <w:kern w:val="2"/>
          <w:szCs w:val="24"/>
          <w:lang w:eastAsia="zh-TW"/>
        </w:rPr>
        <w:t>B</w:t>
      </w:r>
      <w:r w:rsidRPr="00411A07">
        <w:rPr>
          <w:rFonts w:hint="eastAsia"/>
          <w:kern w:val="2"/>
          <w:szCs w:val="24"/>
          <w:lang w:eastAsia="zh-TW"/>
        </w:rPr>
        <w:t>000000001)</w:t>
      </w:r>
    </w:p>
    <w:p w:rsidR="00CD3111" w:rsidRDefault="00B30E81" w:rsidP="00AE63BA">
      <w:pPr>
        <w:pStyle w:val="Tabletext"/>
        <w:keepLines w:val="0"/>
        <w:numPr>
          <w:ilvl w:val="3"/>
          <w:numId w:val="1"/>
          <w:numberingChange w:id="101" w:author="cathaylife" w:date="2011-06-02T14:16:00Z" w:original="%2:4:0:.%3:2:0:.%4:4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各筆明細：</w:t>
      </w:r>
    </w:p>
    <w:p w:rsidR="004650B8" w:rsidRDefault="00B30E81" w:rsidP="004650B8">
      <w:pPr>
        <w:pStyle w:val="Tabletext"/>
        <w:keepLines w:val="0"/>
        <w:numPr>
          <w:ilvl w:val="4"/>
          <w:numId w:val="1"/>
          <w:numberingChange w:id="102" w:author="cathaylife" w:date="2011-06-02T14:16:00Z" w:original="%2:4:0:.%3:2:0:.%4:4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從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開始累加</w:t>
      </w:r>
      <w:r>
        <w:rPr>
          <w:rFonts w:hint="eastAsia"/>
          <w:kern w:val="2"/>
          <w:szCs w:val="24"/>
          <w:lang w:eastAsia="zh-TW"/>
        </w:rPr>
        <w:t>)</w:t>
      </w:r>
    </w:p>
    <w:p w:rsidR="005F24EA" w:rsidRDefault="005F24EA" w:rsidP="00EB30CF">
      <w:pPr>
        <w:pStyle w:val="Tabletext"/>
        <w:keepLines w:val="0"/>
        <w:numPr>
          <w:ilvl w:val="4"/>
          <w:numId w:val="1"/>
          <w:numberingChange w:id="103" w:author="cathaylife" w:date="2011-06-02T14:16:00Z" w:original="%2:4:0:.%3:2:0:.%4:4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給付金額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0D0819">
        <w:rPr>
          <w:rFonts w:hint="eastAsia"/>
          <w:kern w:val="2"/>
          <w:szCs w:val="24"/>
          <w:lang w:eastAsia="zh-TW"/>
        </w:rPr>
        <w:t>A.</w:t>
      </w:r>
      <w:r w:rsidR="004E5BB3">
        <w:rPr>
          <w:rFonts w:hint="eastAsia"/>
          <w:kern w:val="2"/>
          <w:szCs w:val="24"/>
          <w:lang w:eastAsia="zh-TW"/>
        </w:rPr>
        <w:t>理賠金額</w:t>
      </w:r>
    </w:p>
    <w:p w:rsidR="00144795" w:rsidRPr="002C7C5E" w:rsidRDefault="00144795" w:rsidP="00EB30CF">
      <w:pPr>
        <w:pStyle w:val="Tabletext"/>
        <w:keepLines w:val="0"/>
        <w:numPr>
          <w:ilvl w:val="4"/>
          <w:numId w:val="1"/>
          <w:numberingChange w:id="104" w:author="cathaylife" w:date="2011-06-02T14:16:00Z" w:original="%2:4:0:.%3:2:0:.%4:4:0:.%5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ascii="細明體" w:eastAsia="細明體" w:hAnsi="細明體" w:hint="eastAsia"/>
          <w:lang w:eastAsia="zh-TW"/>
        </w:rPr>
        <w:t>檔案編號 =A.檔案號碼</w:t>
      </w:r>
      <w:r w:rsidR="000161CF">
        <w:rPr>
          <w:rFonts w:ascii="細明體" w:eastAsia="細明體" w:hAnsi="細明體" w:hint="eastAsia"/>
          <w:lang w:eastAsia="zh-TW"/>
        </w:rPr>
        <w:t>取1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"/>
          <w:attr w:name="UnitName" w:val="碼"/>
        </w:smartTagPr>
        <w:r w:rsidR="000161CF">
          <w:rPr>
            <w:rFonts w:ascii="細明體" w:eastAsia="細明體" w:hAnsi="細明體" w:hint="eastAsia"/>
            <w:lang w:eastAsia="zh-TW"/>
          </w:rPr>
          <w:t>-</w:t>
        </w:r>
        <w:r w:rsidR="009E6A74">
          <w:rPr>
            <w:rFonts w:ascii="細明體" w:eastAsia="細明體" w:hAnsi="細明體" w:hint="eastAsia"/>
            <w:lang w:eastAsia="zh-TW"/>
          </w:rPr>
          <w:t>6</w:t>
        </w:r>
        <w:r w:rsidR="000161CF">
          <w:rPr>
            <w:rFonts w:ascii="細明體" w:eastAsia="細明體" w:hAnsi="細明體" w:hint="eastAsia"/>
            <w:lang w:eastAsia="zh-TW"/>
          </w:rPr>
          <w:t>碼</w:t>
        </w:r>
      </w:smartTag>
      <w:r w:rsidR="000161CF">
        <w:rPr>
          <w:rFonts w:ascii="細明體" w:eastAsia="細明體" w:hAnsi="細明體" w:hint="eastAsia"/>
          <w:lang w:eastAsia="zh-TW"/>
        </w:rPr>
        <w:t>+A.檔案號碼取9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"/>
          <w:attr w:name="UnitName" w:val="碼"/>
        </w:smartTagPr>
        <w:r w:rsidR="000161CF">
          <w:rPr>
            <w:rFonts w:ascii="細明體" w:eastAsia="細明體" w:hAnsi="細明體" w:hint="eastAsia"/>
            <w:lang w:eastAsia="zh-TW"/>
          </w:rPr>
          <w:t>-17碼</w:t>
        </w:r>
      </w:smartTag>
    </w:p>
    <w:p w:rsidR="002C7C5E" w:rsidRDefault="002C7C5E" w:rsidP="002C7C5E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例：</w:t>
      </w:r>
      <w:r w:rsidRPr="00596594">
        <w:rPr>
          <w:rFonts w:hint="eastAsia"/>
          <w:b/>
          <w:kern w:val="2"/>
          <w:szCs w:val="24"/>
          <w:shd w:val="pct15" w:color="auto" w:fill="FFFFFF"/>
          <w:lang w:eastAsia="zh-TW"/>
        </w:rPr>
        <w:t>530032</w:t>
      </w:r>
      <w:r>
        <w:rPr>
          <w:rFonts w:hint="eastAsia"/>
          <w:kern w:val="2"/>
          <w:szCs w:val="24"/>
          <w:lang w:eastAsia="zh-TW"/>
        </w:rPr>
        <w:t>20</w:t>
      </w:r>
      <w:r w:rsidRPr="00596594">
        <w:rPr>
          <w:rFonts w:hint="eastAsia"/>
          <w:b/>
          <w:kern w:val="2"/>
          <w:szCs w:val="24"/>
          <w:shd w:val="pct15" w:color="auto" w:fill="FFFFFF"/>
          <w:lang w:eastAsia="zh-TW"/>
        </w:rPr>
        <w:t>099000002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2C7C5E">
        <w:rPr>
          <w:kern w:val="2"/>
          <w:szCs w:val="24"/>
          <w:lang w:eastAsia="zh-TW"/>
        </w:rPr>
        <w:sym w:font="Wingdings" w:char="F0E0"/>
      </w:r>
      <w:r>
        <w:rPr>
          <w:rFonts w:hint="eastAsia"/>
          <w:kern w:val="2"/>
          <w:szCs w:val="24"/>
          <w:lang w:eastAsia="zh-TW"/>
        </w:rPr>
        <w:t xml:space="preserve"> 530032099000002</w:t>
      </w:r>
    </w:p>
    <w:p w:rsidR="00E51B2A" w:rsidRDefault="00E51B2A" w:rsidP="00EB30CF">
      <w:pPr>
        <w:pStyle w:val="Tabletext"/>
        <w:keepLines w:val="0"/>
        <w:numPr>
          <w:ilvl w:val="4"/>
          <w:numId w:val="1"/>
          <w:numberingChange w:id="105" w:author="cathaylife" w:date="2011-06-02T14:16:00Z" w:original="%2:4:0:.%3:2:0:.%4:4:0:.%5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：</w:t>
      </w:r>
    </w:p>
    <w:p w:rsidR="00E51B2A" w:rsidRDefault="00E51B2A" w:rsidP="00E51B2A">
      <w:pPr>
        <w:pStyle w:val="Tabletext"/>
        <w:keepLines w:val="0"/>
        <w:numPr>
          <w:ilvl w:val="5"/>
          <w:numId w:val="1"/>
          <w:numberingChange w:id="106" w:author="cathaylife" w:date="2011-06-02T14:16:00Z" w:original="%2:4:0:.%3:2:0:.%4:4:0:.%5:4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B.ID </w:t>
      </w:r>
      <w:r>
        <w:rPr>
          <w:rFonts w:hint="eastAsia"/>
          <w:kern w:val="2"/>
          <w:szCs w:val="24"/>
          <w:lang w:eastAsia="zh-TW"/>
        </w:rPr>
        <w:t>有值</w:t>
      </w:r>
    </w:p>
    <w:p w:rsidR="00E51B2A" w:rsidRDefault="00E51B2A" w:rsidP="00E51B2A">
      <w:pPr>
        <w:pStyle w:val="Tabletext"/>
        <w:keepLines w:val="0"/>
        <w:numPr>
          <w:ilvl w:val="6"/>
          <w:numId w:val="1"/>
          <w:numberingChange w:id="107" w:author="cathaylife" w:date="2011-06-02T14:16:00Z" w:original="%2:4:0:.%3:2:0:.%4:4:0:.%5:4:0:.%6:1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 = B.ID</w:t>
      </w:r>
    </w:p>
    <w:p w:rsidR="00E51B2A" w:rsidRDefault="00E51B2A" w:rsidP="00E51B2A">
      <w:pPr>
        <w:pStyle w:val="Tabletext"/>
        <w:keepLines w:val="0"/>
        <w:numPr>
          <w:ilvl w:val="5"/>
          <w:numId w:val="1"/>
          <w:numberingChange w:id="108" w:author="cathaylife" w:date="2011-06-02T14:16:00Z" w:original="%2:4:0:.%3:2:0:.%4:4:0:.%5:4:0:.%6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C.ID </w:t>
      </w:r>
      <w:r>
        <w:rPr>
          <w:rFonts w:hint="eastAsia"/>
          <w:kern w:val="2"/>
          <w:szCs w:val="24"/>
          <w:lang w:eastAsia="zh-TW"/>
        </w:rPr>
        <w:t>有值</w:t>
      </w:r>
    </w:p>
    <w:p w:rsidR="00E51B2A" w:rsidRDefault="00E51B2A" w:rsidP="00E51B2A">
      <w:pPr>
        <w:pStyle w:val="Tabletext"/>
        <w:keepLines w:val="0"/>
        <w:numPr>
          <w:ilvl w:val="6"/>
          <w:numId w:val="1"/>
          <w:numberingChange w:id="109" w:author="cathaylife" w:date="2011-06-02T14:16:00Z" w:original="%2:4:0:.%3:2:0:.%4:4:0:.%5:4:0:.%6:2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 = C.ID</w:t>
      </w:r>
    </w:p>
    <w:p w:rsidR="00E51B2A" w:rsidRDefault="00E51B2A" w:rsidP="00E51B2A">
      <w:pPr>
        <w:pStyle w:val="Tabletext"/>
        <w:keepLines w:val="0"/>
        <w:numPr>
          <w:ilvl w:val="5"/>
          <w:numId w:val="1"/>
          <w:numberingChange w:id="110" w:author="cathaylife" w:date="2011-06-02T14:16:00Z" w:original="%2:4:0:.%3:2:0:.%4:4:0:.%5:4:0:.%6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945938" w:rsidRDefault="00E51B2A" w:rsidP="00945938">
      <w:pPr>
        <w:pStyle w:val="Tabletext"/>
        <w:keepLines w:val="0"/>
        <w:numPr>
          <w:ilvl w:val="6"/>
          <w:numId w:val="1"/>
          <w:numberingChange w:id="111" w:author="cathaylife" w:date="2011-06-02T14:16:00Z" w:original="%2:4:0:.%3:2:0:.%4:4:0:.%5:4:0:.%6:3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 xml:space="preserve">ID = </w:t>
      </w:r>
      <w:r>
        <w:rPr>
          <w:kern w:val="2"/>
          <w:szCs w:val="24"/>
          <w:lang w:eastAsia="zh-TW"/>
        </w:rPr>
        <w:t>‘</w:t>
      </w:r>
      <w:r w:rsidR="00C3288E">
        <w:rPr>
          <w:rFonts w:hint="eastAsia"/>
          <w:kern w:val="2"/>
          <w:szCs w:val="24"/>
          <w:lang w:eastAsia="zh-TW"/>
        </w:rPr>
        <w:t>SERNO-</w:t>
      </w:r>
      <w:r w:rsidR="00C3288E">
        <w:rPr>
          <w:kern w:val="2"/>
          <w:szCs w:val="24"/>
          <w:lang w:eastAsia="zh-TW"/>
        </w:rPr>
        <w:t>’</w:t>
      </w:r>
      <w:r w:rsidR="00B641FA">
        <w:rPr>
          <w:rFonts w:hint="eastAsia"/>
          <w:kern w:val="2"/>
          <w:szCs w:val="24"/>
          <w:lang w:eastAsia="zh-TW"/>
        </w:rPr>
        <w:t>+</w:t>
      </w:r>
      <w:r w:rsidR="00392D8C">
        <w:rPr>
          <w:rFonts w:hint="eastAsia"/>
          <w:kern w:val="2"/>
          <w:szCs w:val="24"/>
          <w:lang w:eastAsia="zh-TW"/>
        </w:rPr>
        <w:t>A.</w:t>
      </w:r>
      <w:r w:rsidR="00392D8C">
        <w:rPr>
          <w:rFonts w:hint="eastAsia"/>
          <w:kern w:val="2"/>
          <w:szCs w:val="24"/>
          <w:lang w:eastAsia="zh-TW"/>
        </w:rPr>
        <w:t>序號</w:t>
      </w:r>
    </w:p>
    <w:p w:rsidR="0079506D" w:rsidRDefault="0079506D" w:rsidP="00EB30CF">
      <w:pPr>
        <w:pStyle w:val="Tabletext"/>
        <w:keepLines w:val="0"/>
        <w:numPr>
          <w:ilvl w:val="4"/>
          <w:numId w:val="1"/>
          <w:numberingChange w:id="112" w:author="cathaylife" w:date="2011-06-02T14:16:00Z" w:original="%2:4:0:.%3:2:0:.%4:4:0:.%5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險別：</w:t>
      </w:r>
    </w:p>
    <w:p w:rsidR="0079506D" w:rsidRPr="004322B8" w:rsidRDefault="0079506D" w:rsidP="0079506D">
      <w:pPr>
        <w:pStyle w:val="Tabletext"/>
        <w:keepLines w:val="0"/>
        <w:numPr>
          <w:ilvl w:val="5"/>
          <w:numId w:val="1"/>
          <w:numberingChange w:id="113" w:author="cathaylife" w:date="2011-06-02T14:16:00Z" w:original="%2:4:0:.%3:2:0:.%4:4:0:.%5:5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color w:val="000000"/>
          <w:lang w:eastAsia="zh-TW"/>
        </w:rPr>
        <w:t>判別是投保哪一種險別</w:t>
      </w:r>
      <w:r>
        <w:rPr>
          <w:rFonts w:hint="eastAsia"/>
          <w:color w:val="000000"/>
          <w:lang w:eastAsia="zh-TW"/>
        </w:rPr>
        <w:t>(KIND)</w:t>
      </w:r>
      <w:r w:rsidR="004322B8">
        <w:rPr>
          <w:rFonts w:hint="eastAsia"/>
          <w:color w:val="000000"/>
          <w:lang w:eastAsia="zh-TW"/>
        </w:rPr>
        <w:t xml:space="preserve"> = </w:t>
      </w:r>
      <w:r w:rsidR="004322B8">
        <w:rPr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4322B8">
          <w:rPr>
            <w:rFonts w:hint="eastAsia"/>
            <w:color w:val="000000"/>
            <w:lang w:eastAsia="zh-TW"/>
          </w:rPr>
          <w:t>01</w:t>
        </w:r>
        <w:r w:rsidR="004322B8">
          <w:rPr>
            <w:color w:val="000000"/>
            <w:lang w:eastAsia="zh-TW"/>
          </w:rPr>
          <w:t>’</w:t>
        </w:r>
      </w:smartTag>
      <w:r w:rsidR="00437FCD">
        <w:rPr>
          <w:rFonts w:hint="eastAsia"/>
          <w:color w:val="000000"/>
          <w:lang w:eastAsia="zh-TW"/>
        </w:rPr>
        <w:t xml:space="preserve"> (</w:t>
      </w:r>
      <w:r w:rsidR="00437FCD" w:rsidRPr="00437FCD">
        <w:rPr>
          <w:rFonts w:hint="eastAsia"/>
          <w:color w:val="000000"/>
          <w:lang w:eastAsia="zh-TW"/>
        </w:rPr>
        <w:t>8%</w:t>
      </w:r>
      <w:r w:rsidR="00437FCD" w:rsidRPr="00437FCD">
        <w:rPr>
          <w:rFonts w:hint="eastAsia"/>
          <w:color w:val="000000"/>
          <w:lang w:eastAsia="zh-TW"/>
        </w:rPr>
        <w:t>躉繳</w:t>
      </w:r>
      <w:r w:rsidR="00437FCD">
        <w:rPr>
          <w:rFonts w:hint="eastAsia"/>
          <w:color w:val="000000"/>
          <w:lang w:eastAsia="zh-TW"/>
        </w:rPr>
        <w:t>)</w:t>
      </w:r>
    </w:p>
    <w:p w:rsidR="004322B8" w:rsidRDefault="004322B8" w:rsidP="004322B8">
      <w:pPr>
        <w:pStyle w:val="Tabletext"/>
        <w:keepLines w:val="0"/>
        <w:numPr>
          <w:ilvl w:val="6"/>
          <w:numId w:val="1"/>
          <w:numberingChange w:id="114" w:author="cathaylife" w:date="2011-06-02T14:16:00Z" w:original="%2:4:0:.%3:2:0:.%4:4:0:.%5:5:0:.%6:1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4322B8">
        <w:rPr>
          <w:kern w:val="2"/>
          <w:szCs w:val="24"/>
          <w:lang w:eastAsia="zh-TW"/>
        </w:rPr>
        <w:t>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 w:rsidRPr="004322B8">
          <w:rPr>
            <w:kern w:val="2"/>
            <w:szCs w:val="24"/>
            <w:lang w:eastAsia="zh-TW"/>
          </w:rPr>
          <w:t>10</w:t>
        </w:r>
        <w:r>
          <w:rPr>
            <w:kern w:val="2"/>
            <w:szCs w:val="24"/>
            <w:lang w:eastAsia="zh-TW"/>
          </w:rPr>
          <w:t>’</w:t>
        </w:r>
      </w:smartTag>
    </w:p>
    <w:p w:rsidR="00437FCD" w:rsidRPr="004322B8" w:rsidRDefault="00437FCD" w:rsidP="00437FCD">
      <w:pPr>
        <w:pStyle w:val="Tabletext"/>
        <w:keepLines w:val="0"/>
        <w:numPr>
          <w:ilvl w:val="5"/>
          <w:numId w:val="1"/>
          <w:numberingChange w:id="115" w:author="cathaylife" w:date="2011-06-02T14:16:00Z" w:original="%2:4:0:.%3:2:0:.%4:4:0:.%5:5:0:.%6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>
        <w:rPr>
          <w:color w:val="000000"/>
          <w:lang w:eastAsia="zh-TW"/>
        </w:rPr>
        <w:t>判別是投保哪一種險別</w:t>
      </w:r>
      <w:r>
        <w:rPr>
          <w:rFonts w:hint="eastAsia"/>
          <w:color w:val="000000"/>
          <w:lang w:eastAsia="zh-TW"/>
        </w:rPr>
        <w:t xml:space="preserve">(KIND) = </w:t>
      </w:r>
      <w:r>
        <w:rPr>
          <w:color w:val="000000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hint="eastAsia"/>
            <w:color w:val="000000"/>
            <w:lang w:eastAsia="zh-TW"/>
          </w:rPr>
          <w:t>02</w:t>
        </w:r>
        <w:r>
          <w:rPr>
            <w:color w:val="000000"/>
            <w:lang w:eastAsia="zh-TW"/>
          </w:rPr>
          <w:t>’</w:t>
        </w:r>
      </w:smartTag>
      <w:r>
        <w:rPr>
          <w:rFonts w:hint="eastAsia"/>
          <w:color w:val="000000"/>
          <w:lang w:eastAsia="zh-TW"/>
        </w:rPr>
        <w:t xml:space="preserve"> (</w:t>
      </w:r>
      <w:r w:rsidRPr="00437FCD">
        <w:rPr>
          <w:rFonts w:hint="eastAsia"/>
          <w:color w:val="000000"/>
          <w:lang w:eastAsia="zh-TW"/>
        </w:rPr>
        <w:t>6%</w:t>
      </w:r>
      <w:r w:rsidRPr="00437FCD">
        <w:rPr>
          <w:rFonts w:hint="eastAsia"/>
          <w:color w:val="000000"/>
          <w:lang w:eastAsia="zh-TW"/>
        </w:rPr>
        <w:t>躉繳</w:t>
      </w:r>
      <w:r>
        <w:rPr>
          <w:rFonts w:hint="eastAsia"/>
          <w:color w:val="000000"/>
          <w:lang w:eastAsia="zh-TW"/>
        </w:rPr>
        <w:t>)</w:t>
      </w:r>
    </w:p>
    <w:p w:rsidR="00437FCD" w:rsidRDefault="00437FCD" w:rsidP="00437FCD">
      <w:pPr>
        <w:pStyle w:val="Tabletext"/>
        <w:keepLines w:val="0"/>
        <w:numPr>
          <w:ilvl w:val="6"/>
          <w:numId w:val="1"/>
          <w:numberingChange w:id="116" w:author="cathaylife" w:date="2011-06-02T14:16:00Z" w:original="%2:4:0:.%3:2:0:.%4:4:0:.%5:5:0:.%6:2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4322B8">
        <w:rPr>
          <w:kern w:val="2"/>
          <w:szCs w:val="24"/>
          <w:lang w:eastAsia="zh-TW"/>
        </w:rPr>
        <w:t>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2</w:t>
        </w:r>
        <w:r w:rsidRPr="004322B8">
          <w:rPr>
            <w:kern w:val="2"/>
            <w:szCs w:val="24"/>
            <w:lang w:eastAsia="zh-TW"/>
          </w:rPr>
          <w:t>0</w:t>
        </w:r>
        <w:r>
          <w:rPr>
            <w:kern w:val="2"/>
            <w:szCs w:val="24"/>
            <w:lang w:eastAsia="zh-TW"/>
          </w:rPr>
          <w:t>’</w:t>
        </w:r>
      </w:smartTag>
    </w:p>
    <w:p w:rsidR="00437FCD" w:rsidRPr="004322B8" w:rsidRDefault="00437FCD" w:rsidP="00437FCD">
      <w:pPr>
        <w:pStyle w:val="Tabletext"/>
        <w:keepLines w:val="0"/>
        <w:numPr>
          <w:ilvl w:val="5"/>
          <w:numId w:val="1"/>
          <w:numberingChange w:id="117" w:author="cathaylife" w:date="2011-06-02T14:16:00Z" w:original="%2:4:0:.%3:2:0:.%4:4:0:.%5:5:0:.%6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>
        <w:rPr>
          <w:color w:val="000000"/>
          <w:lang w:eastAsia="zh-TW"/>
        </w:rPr>
        <w:t>判別是投保哪一種險別</w:t>
      </w:r>
      <w:r>
        <w:rPr>
          <w:rFonts w:hint="eastAsia"/>
          <w:color w:val="000000"/>
          <w:lang w:eastAsia="zh-TW"/>
        </w:rPr>
        <w:t xml:space="preserve">(KIND) = </w:t>
      </w:r>
      <w:r>
        <w:rPr>
          <w:color w:val="000000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>
          <w:rPr>
            <w:rFonts w:hint="eastAsia"/>
            <w:color w:val="000000"/>
            <w:lang w:eastAsia="zh-TW"/>
          </w:rPr>
          <w:t>03</w:t>
        </w:r>
        <w:r>
          <w:rPr>
            <w:color w:val="000000"/>
            <w:lang w:eastAsia="zh-TW"/>
          </w:rPr>
          <w:t>’</w:t>
        </w:r>
      </w:smartTag>
      <w:r>
        <w:rPr>
          <w:rFonts w:hint="eastAsia"/>
          <w:color w:val="000000"/>
          <w:lang w:eastAsia="zh-TW"/>
        </w:rPr>
        <w:t>(</w:t>
      </w:r>
      <w:r w:rsidRPr="00437FCD">
        <w:rPr>
          <w:rFonts w:hint="eastAsia"/>
          <w:color w:val="000000"/>
          <w:lang w:eastAsia="zh-TW"/>
        </w:rPr>
        <w:t>3.25%</w:t>
      </w:r>
      <w:r w:rsidRPr="00437FCD">
        <w:rPr>
          <w:rFonts w:hint="eastAsia"/>
          <w:color w:val="000000"/>
          <w:lang w:eastAsia="zh-TW"/>
        </w:rPr>
        <w:t>躉繳</w:t>
      </w:r>
      <w:r>
        <w:rPr>
          <w:rFonts w:hint="eastAsia"/>
          <w:color w:val="000000"/>
          <w:lang w:eastAsia="zh-TW"/>
        </w:rPr>
        <w:t>)</w:t>
      </w:r>
    </w:p>
    <w:p w:rsidR="00437FCD" w:rsidRDefault="00437FCD" w:rsidP="00437FCD">
      <w:pPr>
        <w:pStyle w:val="Tabletext"/>
        <w:keepLines w:val="0"/>
        <w:numPr>
          <w:ilvl w:val="6"/>
          <w:numId w:val="1"/>
          <w:numberingChange w:id="118" w:author="cathaylife" w:date="2011-06-02T14:16:00Z" w:original="%2:4:0:.%3:2:0:.%4:4:0:.%5:5:0:.%6:3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4322B8">
        <w:rPr>
          <w:kern w:val="2"/>
          <w:szCs w:val="24"/>
          <w:lang w:eastAsia="zh-TW"/>
        </w:rPr>
        <w:t>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3</w:t>
        </w:r>
        <w:r w:rsidRPr="004322B8">
          <w:rPr>
            <w:kern w:val="2"/>
            <w:szCs w:val="24"/>
            <w:lang w:eastAsia="zh-TW"/>
          </w:rPr>
          <w:t>0</w:t>
        </w:r>
        <w:r>
          <w:rPr>
            <w:kern w:val="2"/>
            <w:szCs w:val="24"/>
            <w:lang w:eastAsia="zh-TW"/>
          </w:rPr>
          <w:t>’</w:t>
        </w:r>
      </w:smartTag>
    </w:p>
    <w:p w:rsidR="00437FCD" w:rsidRPr="004322B8" w:rsidRDefault="00437FCD" w:rsidP="00437FCD">
      <w:pPr>
        <w:pStyle w:val="Tabletext"/>
        <w:keepLines w:val="0"/>
        <w:numPr>
          <w:ilvl w:val="5"/>
          <w:numId w:val="1"/>
          <w:numberingChange w:id="119" w:author="cathaylife" w:date="2011-06-02T14:16:00Z" w:original="%2:4:0:.%3:2:0:.%4:4:0:.%5:5:0:.%6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>
        <w:rPr>
          <w:color w:val="000000"/>
          <w:lang w:eastAsia="zh-TW"/>
        </w:rPr>
        <w:t>判別是投保哪一種險別</w:t>
      </w:r>
      <w:r>
        <w:rPr>
          <w:rFonts w:hint="eastAsia"/>
          <w:color w:val="000000"/>
          <w:lang w:eastAsia="zh-TW"/>
        </w:rPr>
        <w:t xml:space="preserve">(KIND) = </w:t>
      </w:r>
      <w:r>
        <w:rPr>
          <w:color w:val="000000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>
          <w:rPr>
            <w:rFonts w:hint="eastAsia"/>
            <w:color w:val="000000"/>
            <w:lang w:eastAsia="zh-TW"/>
          </w:rPr>
          <w:t>04</w:t>
        </w:r>
        <w:r>
          <w:rPr>
            <w:color w:val="000000"/>
            <w:lang w:eastAsia="zh-TW"/>
          </w:rPr>
          <w:t>’</w:t>
        </w:r>
      </w:smartTag>
      <w:r>
        <w:rPr>
          <w:rFonts w:hint="eastAsia"/>
          <w:color w:val="000000"/>
          <w:lang w:eastAsia="zh-TW"/>
        </w:rPr>
        <w:t xml:space="preserve"> (</w:t>
      </w:r>
      <w:r w:rsidRPr="00437FCD">
        <w:rPr>
          <w:rFonts w:hint="eastAsia"/>
          <w:color w:val="000000"/>
          <w:lang w:eastAsia="zh-TW"/>
        </w:rPr>
        <w:t>2.5%</w:t>
      </w:r>
      <w:r w:rsidRPr="00437FCD">
        <w:rPr>
          <w:rFonts w:hint="eastAsia"/>
          <w:color w:val="000000"/>
          <w:lang w:eastAsia="zh-TW"/>
        </w:rPr>
        <w:t>金滿福</w:t>
      </w:r>
      <w:r>
        <w:rPr>
          <w:rFonts w:hint="eastAsia"/>
          <w:color w:val="000000"/>
          <w:lang w:eastAsia="zh-TW"/>
        </w:rPr>
        <w:t>)</w:t>
      </w:r>
    </w:p>
    <w:p w:rsidR="00437FCD" w:rsidRDefault="00437FCD" w:rsidP="00437FCD">
      <w:pPr>
        <w:pStyle w:val="Tabletext"/>
        <w:keepLines w:val="0"/>
        <w:numPr>
          <w:ilvl w:val="6"/>
          <w:numId w:val="1"/>
          <w:numberingChange w:id="120" w:author="cathaylife" w:date="2011-06-02T14:16:00Z" w:original="%2:4:0:.%3:2:0:.%4:4:0:.%5:5:0:.%6:4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4322B8">
        <w:rPr>
          <w:kern w:val="2"/>
          <w:szCs w:val="24"/>
          <w:lang w:eastAsia="zh-TW"/>
        </w:rPr>
        <w:t>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4</w:t>
        </w:r>
        <w:r w:rsidRPr="004322B8">
          <w:rPr>
            <w:kern w:val="2"/>
            <w:szCs w:val="24"/>
            <w:lang w:eastAsia="zh-TW"/>
          </w:rPr>
          <w:t>0</w:t>
        </w:r>
        <w:r>
          <w:rPr>
            <w:kern w:val="2"/>
            <w:szCs w:val="24"/>
            <w:lang w:eastAsia="zh-TW"/>
          </w:rPr>
          <w:t>’</w:t>
        </w:r>
      </w:smartTag>
    </w:p>
    <w:p w:rsidR="00437FCD" w:rsidRPr="004322B8" w:rsidRDefault="00437FCD" w:rsidP="00437FCD">
      <w:pPr>
        <w:pStyle w:val="Tabletext"/>
        <w:keepLines w:val="0"/>
        <w:numPr>
          <w:ilvl w:val="5"/>
          <w:numId w:val="1"/>
          <w:numberingChange w:id="121" w:author="cathaylife" w:date="2011-06-02T14:16:00Z" w:original="%2:4:0:.%3:2:0:.%4:4:0:.%5:5:0:.%6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>
        <w:rPr>
          <w:color w:val="000000"/>
          <w:lang w:eastAsia="zh-TW"/>
        </w:rPr>
        <w:t>判別是投保哪一種險別</w:t>
      </w:r>
      <w:r>
        <w:rPr>
          <w:rFonts w:hint="eastAsia"/>
          <w:color w:val="000000"/>
          <w:lang w:eastAsia="zh-TW"/>
        </w:rPr>
        <w:t xml:space="preserve">(KIND) = </w:t>
      </w:r>
      <w:r>
        <w:rPr>
          <w:color w:val="000000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hint="eastAsia"/>
            <w:color w:val="000000"/>
            <w:lang w:eastAsia="zh-TW"/>
          </w:rPr>
          <w:t>05</w:t>
        </w:r>
        <w:r>
          <w:rPr>
            <w:color w:val="000000"/>
            <w:lang w:eastAsia="zh-TW"/>
          </w:rPr>
          <w:t>’</w:t>
        </w:r>
      </w:smartTag>
      <w:r>
        <w:rPr>
          <w:rFonts w:hint="eastAsia"/>
          <w:color w:val="000000"/>
          <w:lang w:eastAsia="zh-TW"/>
        </w:rPr>
        <w:t xml:space="preserve"> (</w:t>
      </w:r>
      <w:r w:rsidRPr="00437FCD">
        <w:rPr>
          <w:rFonts w:hint="eastAsia"/>
          <w:color w:val="000000"/>
          <w:lang w:eastAsia="zh-TW"/>
        </w:rPr>
        <w:t>2.75%</w:t>
      </w:r>
      <w:r w:rsidRPr="00437FCD">
        <w:rPr>
          <w:rFonts w:hint="eastAsia"/>
          <w:color w:val="000000"/>
          <w:lang w:eastAsia="zh-TW"/>
        </w:rPr>
        <w:t>新金滿福</w:t>
      </w:r>
      <w:r>
        <w:rPr>
          <w:rFonts w:hint="eastAsia"/>
          <w:color w:val="000000"/>
          <w:lang w:eastAsia="zh-TW"/>
        </w:rPr>
        <w:t>)</w:t>
      </w:r>
    </w:p>
    <w:p w:rsidR="00B96370" w:rsidRDefault="00B96370" w:rsidP="00B96370">
      <w:pPr>
        <w:pStyle w:val="Tabletext"/>
        <w:keepLines w:val="0"/>
        <w:numPr>
          <w:ilvl w:val="6"/>
          <w:numId w:val="1"/>
          <w:numberingChange w:id="122" w:author="cathaylife" w:date="2011-06-02T14:16:00Z" w:original="%2:4:0:.%3:2:0:.%4:4:0:.%5:5:0:.%6:5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D.</w:t>
      </w:r>
      <w:r>
        <w:rPr>
          <w:rFonts w:hint="eastAsia"/>
          <w:kern w:val="2"/>
          <w:szCs w:val="24"/>
          <w:lang w:eastAsia="zh-TW"/>
        </w:rPr>
        <w:t>年期</w:t>
      </w:r>
      <w:r>
        <w:rPr>
          <w:rFonts w:hint="eastAsia"/>
          <w:kern w:val="2"/>
          <w:szCs w:val="24"/>
          <w:lang w:eastAsia="zh-TW"/>
        </w:rPr>
        <w:t>(YEAR_PERIOD)= 6</w:t>
      </w:r>
    </w:p>
    <w:p w:rsidR="00B96370" w:rsidRDefault="00B96370" w:rsidP="00B96370">
      <w:pPr>
        <w:pStyle w:val="Tabletext"/>
        <w:keepLines w:val="0"/>
        <w:numPr>
          <w:ilvl w:val="7"/>
          <w:numId w:val="1"/>
          <w:numberingChange w:id="123" w:author="cathaylife" w:date="2011-06-02T14:16:00Z" w:original="%2:4:0:.%3:2:0:.%4:4:0:.%5:5:0:.%6:5:0:.%7:1:0:.%8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4322B8">
        <w:rPr>
          <w:kern w:val="2"/>
          <w:szCs w:val="24"/>
          <w:lang w:eastAsia="zh-TW"/>
        </w:rPr>
        <w:t>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51</w:t>
        </w:r>
        <w:r>
          <w:rPr>
            <w:kern w:val="2"/>
            <w:szCs w:val="24"/>
            <w:lang w:eastAsia="zh-TW"/>
          </w:rPr>
          <w:t>’</w:t>
        </w:r>
      </w:smartTag>
    </w:p>
    <w:p w:rsidR="00B96370" w:rsidRDefault="00B96370" w:rsidP="00B96370">
      <w:pPr>
        <w:pStyle w:val="Tabletext"/>
        <w:keepLines w:val="0"/>
        <w:numPr>
          <w:ilvl w:val="6"/>
          <w:numId w:val="1"/>
          <w:numberingChange w:id="124" w:author="cathaylife" w:date="2011-06-02T14:16:00Z" w:original="%2:4:0:.%3:2:0:.%4:4:0:.%5:5:0:.%6:5:0:.%7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D.</w:t>
      </w:r>
      <w:r>
        <w:rPr>
          <w:rFonts w:hint="eastAsia"/>
          <w:kern w:val="2"/>
          <w:szCs w:val="24"/>
          <w:lang w:eastAsia="zh-TW"/>
        </w:rPr>
        <w:t>年期</w:t>
      </w:r>
      <w:r>
        <w:rPr>
          <w:rFonts w:hint="eastAsia"/>
          <w:kern w:val="2"/>
          <w:szCs w:val="24"/>
          <w:lang w:eastAsia="zh-TW"/>
        </w:rPr>
        <w:t>(YEAR_PERIOD)= 10</w:t>
      </w:r>
    </w:p>
    <w:p w:rsidR="00B96370" w:rsidRDefault="00B96370" w:rsidP="00B96370">
      <w:pPr>
        <w:pStyle w:val="Tabletext"/>
        <w:keepLines w:val="0"/>
        <w:numPr>
          <w:ilvl w:val="7"/>
          <w:numId w:val="1"/>
          <w:numberingChange w:id="125" w:author="cathaylife" w:date="2011-06-02T14:16:00Z" w:original="%2:4:0:.%3:2:0:.%4:4:0:.%5:5:0:.%6:5:0:.%7:2:0:.%8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4322B8">
        <w:rPr>
          <w:kern w:val="2"/>
          <w:szCs w:val="24"/>
          <w:lang w:eastAsia="zh-TW"/>
        </w:rPr>
        <w:t>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52</w:t>
        </w:r>
        <w:r>
          <w:rPr>
            <w:kern w:val="2"/>
            <w:szCs w:val="24"/>
            <w:lang w:eastAsia="zh-TW"/>
          </w:rPr>
          <w:t>’</w:t>
        </w:r>
      </w:smartTag>
    </w:p>
    <w:p w:rsidR="00B96370" w:rsidRDefault="00B96370" w:rsidP="00437FCD">
      <w:pPr>
        <w:pStyle w:val="Tabletext"/>
        <w:keepLines w:val="0"/>
        <w:numPr>
          <w:ilvl w:val="6"/>
          <w:numId w:val="1"/>
          <w:numberingChange w:id="126" w:author="cathaylife" w:date="2011-06-02T14:16:00Z" w:original="%2:4:0:.%3:2:0:.%4:4:0:.%5:5:0:.%6:5:0:.%7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437FCD" w:rsidRDefault="00437FCD" w:rsidP="00B96370">
      <w:pPr>
        <w:pStyle w:val="Tabletext"/>
        <w:keepLines w:val="0"/>
        <w:numPr>
          <w:ilvl w:val="7"/>
          <w:numId w:val="1"/>
          <w:numberingChange w:id="127" w:author="cathaylife" w:date="2011-06-02T14:16:00Z" w:original="%2:4:0:.%3:2:0:.%4:4:0:.%5:5:0:.%6:5:0:.%7:3:0:.%8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4322B8">
        <w:rPr>
          <w:kern w:val="2"/>
          <w:szCs w:val="24"/>
          <w:lang w:eastAsia="zh-TW"/>
        </w:rPr>
        <w:t>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’"/>
        </w:smartTagPr>
        <w:r w:rsidR="00290F5F">
          <w:rPr>
            <w:rFonts w:hint="eastAsia"/>
            <w:kern w:val="2"/>
            <w:szCs w:val="24"/>
            <w:lang w:eastAsia="zh-TW"/>
          </w:rPr>
          <w:t>5</w:t>
        </w:r>
        <w:r w:rsidRPr="004322B8">
          <w:rPr>
            <w:kern w:val="2"/>
            <w:szCs w:val="24"/>
            <w:lang w:eastAsia="zh-TW"/>
          </w:rPr>
          <w:t>0</w:t>
        </w:r>
        <w:r>
          <w:rPr>
            <w:kern w:val="2"/>
            <w:szCs w:val="24"/>
            <w:lang w:eastAsia="zh-TW"/>
          </w:rPr>
          <w:t>’</w:t>
        </w:r>
      </w:smartTag>
    </w:p>
    <w:p w:rsidR="00437FCD" w:rsidRPr="004322B8" w:rsidRDefault="00437FCD" w:rsidP="00437FCD">
      <w:pPr>
        <w:pStyle w:val="Tabletext"/>
        <w:keepLines w:val="0"/>
        <w:numPr>
          <w:ilvl w:val="5"/>
          <w:numId w:val="1"/>
          <w:numberingChange w:id="128" w:author="cathaylife" w:date="2011-06-02T14:16:00Z" w:original="%2:4:0:.%3:2:0:.%4:4:0:.%5:5:0:.%6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>
        <w:rPr>
          <w:color w:val="000000"/>
          <w:lang w:eastAsia="zh-TW"/>
        </w:rPr>
        <w:t>判別是投保哪一種險別</w:t>
      </w:r>
      <w:r>
        <w:rPr>
          <w:rFonts w:hint="eastAsia"/>
          <w:color w:val="000000"/>
          <w:lang w:eastAsia="zh-TW"/>
        </w:rPr>
        <w:t xml:space="preserve">(KIND) = </w:t>
      </w:r>
      <w:r>
        <w:rPr>
          <w:color w:val="000000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>
          <w:rPr>
            <w:rFonts w:hint="eastAsia"/>
            <w:color w:val="000000"/>
            <w:lang w:eastAsia="zh-TW"/>
          </w:rPr>
          <w:t>0</w:t>
        </w:r>
        <w:r w:rsidR="002238C2">
          <w:rPr>
            <w:rFonts w:hint="eastAsia"/>
            <w:color w:val="000000"/>
            <w:lang w:eastAsia="zh-TW"/>
          </w:rPr>
          <w:t>6</w:t>
        </w:r>
        <w:r>
          <w:rPr>
            <w:color w:val="000000"/>
            <w:lang w:eastAsia="zh-TW"/>
          </w:rPr>
          <w:t>’</w:t>
        </w:r>
      </w:smartTag>
      <w:r>
        <w:rPr>
          <w:rFonts w:hint="eastAsia"/>
          <w:color w:val="000000"/>
          <w:lang w:eastAsia="zh-TW"/>
        </w:rPr>
        <w:t xml:space="preserve"> (</w:t>
      </w:r>
      <w:r w:rsidR="002238C2" w:rsidRPr="002238C2">
        <w:rPr>
          <w:rFonts w:hint="eastAsia"/>
          <w:color w:val="000000"/>
          <w:lang w:eastAsia="zh-TW"/>
        </w:rPr>
        <w:t>2.5%</w:t>
      </w:r>
      <w:r w:rsidR="002238C2" w:rsidRPr="002238C2">
        <w:rPr>
          <w:rFonts w:hint="eastAsia"/>
          <w:color w:val="000000"/>
          <w:lang w:eastAsia="zh-TW"/>
        </w:rPr>
        <w:t>新金滿福</w:t>
      </w:r>
      <w:r>
        <w:rPr>
          <w:rFonts w:hint="eastAsia"/>
          <w:color w:val="000000"/>
          <w:lang w:eastAsia="zh-TW"/>
        </w:rPr>
        <w:t>)</w:t>
      </w:r>
    </w:p>
    <w:p w:rsidR="00156737" w:rsidRDefault="00156737" w:rsidP="00437FCD">
      <w:pPr>
        <w:pStyle w:val="Tabletext"/>
        <w:keepLines w:val="0"/>
        <w:numPr>
          <w:ilvl w:val="6"/>
          <w:numId w:val="1"/>
          <w:numberingChange w:id="129" w:author="cathaylife" w:date="2011-06-02T14:16:00Z" w:original="%2:4:0:.%3:2:0:.%4:4:0:.%5:5:0:.%6:6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D.</w:t>
      </w:r>
      <w:r>
        <w:rPr>
          <w:rFonts w:hint="eastAsia"/>
          <w:kern w:val="2"/>
          <w:szCs w:val="24"/>
          <w:lang w:eastAsia="zh-TW"/>
        </w:rPr>
        <w:t>年期</w:t>
      </w:r>
      <w:r>
        <w:rPr>
          <w:rFonts w:hint="eastAsia"/>
          <w:kern w:val="2"/>
          <w:szCs w:val="24"/>
          <w:lang w:eastAsia="zh-TW"/>
        </w:rPr>
        <w:t>(YEAR_PERIOD)= 6</w:t>
      </w:r>
    </w:p>
    <w:p w:rsidR="00437FCD" w:rsidRDefault="00437FCD" w:rsidP="00156737">
      <w:pPr>
        <w:pStyle w:val="Tabletext"/>
        <w:keepLines w:val="0"/>
        <w:numPr>
          <w:ilvl w:val="7"/>
          <w:numId w:val="1"/>
          <w:numberingChange w:id="130" w:author="cathaylife" w:date="2011-06-02T14:16:00Z" w:original="%2:4:0:.%3:2:0:.%4:4:0:.%5:5:0:.%6:6:0:.%7:1:0:.%8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4322B8">
        <w:rPr>
          <w:kern w:val="2"/>
          <w:szCs w:val="24"/>
          <w:lang w:eastAsia="zh-TW"/>
        </w:rPr>
        <w:t>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’"/>
        </w:smartTagPr>
        <w:r w:rsidR="00156737">
          <w:rPr>
            <w:rFonts w:hint="eastAsia"/>
            <w:kern w:val="2"/>
            <w:szCs w:val="24"/>
            <w:lang w:eastAsia="zh-TW"/>
          </w:rPr>
          <w:t>60</w:t>
        </w:r>
        <w:r>
          <w:rPr>
            <w:kern w:val="2"/>
            <w:szCs w:val="24"/>
            <w:lang w:eastAsia="zh-TW"/>
          </w:rPr>
          <w:t>’</w:t>
        </w:r>
      </w:smartTag>
    </w:p>
    <w:p w:rsidR="00156737" w:rsidRDefault="00E766AC" w:rsidP="00156737">
      <w:pPr>
        <w:pStyle w:val="Tabletext"/>
        <w:keepLines w:val="0"/>
        <w:numPr>
          <w:ilvl w:val="6"/>
          <w:numId w:val="1"/>
          <w:numberingChange w:id="131" w:author="cathaylife" w:date="2011-06-02T14:16:00Z" w:original="%2:4:0:.%3:2:0:.%4:4:0:.%5:5:0:.%6:6:0:.%7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  <w:r w:rsidR="00156737">
        <w:rPr>
          <w:rFonts w:hint="eastAsia"/>
          <w:kern w:val="2"/>
          <w:szCs w:val="24"/>
          <w:lang w:eastAsia="zh-TW"/>
        </w:rPr>
        <w:t>IF D.</w:t>
      </w:r>
      <w:r w:rsidR="00156737">
        <w:rPr>
          <w:rFonts w:hint="eastAsia"/>
          <w:kern w:val="2"/>
          <w:szCs w:val="24"/>
          <w:lang w:eastAsia="zh-TW"/>
        </w:rPr>
        <w:t>年期</w:t>
      </w:r>
      <w:r w:rsidR="00156737">
        <w:rPr>
          <w:rFonts w:hint="eastAsia"/>
          <w:kern w:val="2"/>
          <w:szCs w:val="24"/>
          <w:lang w:eastAsia="zh-TW"/>
        </w:rPr>
        <w:t>(YEAR_PERIOD)= 10</w:t>
      </w:r>
    </w:p>
    <w:p w:rsidR="00437FCD" w:rsidRDefault="00156737" w:rsidP="00EB30CF">
      <w:pPr>
        <w:pStyle w:val="Tabletext"/>
        <w:keepLines w:val="0"/>
        <w:numPr>
          <w:ilvl w:val="7"/>
          <w:numId w:val="1"/>
          <w:numberingChange w:id="132" w:author="cathaylife" w:date="2011-06-02T14:16:00Z" w:original="%2:4:0:.%3:2:0:.%4:4:0:.%5:5:0:.%6:6:0:.%7:2:0:.%8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</w:t>
      </w:r>
      <w:r w:rsidRPr="004322B8">
        <w:rPr>
          <w:kern w:val="2"/>
          <w:szCs w:val="24"/>
          <w:lang w:eastAsia="zh-TW"/>
        </w:rPr>
        <w:t>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61</w:t>
        </w:r>
        <w:r>
          <w:rPr>
            <w:kern w:val="2"/>
            <w:szCs w:val="24"/>
            <w:lang w:eastAsia="zh-TW"/>
          </w:rPr>
          <w:t>’</w:t>
        </w:r>
      </w:smartTag>
    </w:p>
    <w:p w:rsidR="00E04E4E" w:rsidRDefault="00E04E4E" w:rsidP="00EB30CF">
      <w:pPr>
        <w:pStyle w:val="Tabletext"/>
        <w:keepLines w:val="0"/>
        <w:numPr>
          <w:ilvl w:val="4"/>
          <w:numId w:val="1"/>
          <w:numberingChange w:id="133" w:author="cathaylife" w:date="2011-06-02T14:16:00Z" w:original="%2:4:0:.%3:2:0:.%4:4:0:.%5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53289">
        <w:rPr>
          <w:rFonts w:hint="eastAsia"/>
          <w:kern w:val="2"/>
          <w:szCs w:val="24"/>
          <w:lang w:eastAsia="zh-TW"/>
        </w:rPr>
        <w:t>索賠類別</w:t>
      </w:r>
      <w:r w:rsidR="00D77E50">
        <w:rPr>
          <w:rFonts w:hint="eastAsia"/>
          <w:kern w:val="2"/>
          <w:szCs w:val="24"/>
          <w:lang w:eastAsia="zh-TW"/>
        </w:rPr>
        <w:t>、保險金代號、名稱</w:t>
      </w:r>
      <w:r>
        <w:rPr>
          <w:rFonts w:hint="eastAsia"/>
          <w:kern w:val="2"/>
          <w:szCs w:val="24"/>
          <w:lang w:eastAsia="zh-TW"/>
        </w:rPr>
        <w:t>：</w:t>
      </w:r>
    </w:p>
    <w:p w:rsidR="00D77E50" w:rsidRDefault="00D77E50" w:rsidP="00181893">
      <w:pPr>
        <w:pStyle w:val="Tabletext"/>
        <w:keepLines w:val="0"/>
        <w:numPr>
          <w:ilvl w:val="5"/>
          <w:numId w:val="1"/>
          <w:numberingChange w:id="134" w:author="cathaylife" w:date="2011-06-02T14:16:00Z" w:original="%2:4:0:.%3:2:0:.%4:4:0:.%5:6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理賠種類</w:t>
      </w:r>
      <w:r>
        <w:rPr>
          <w:rFonts w:hint="eastAsia"/>
          <w:kern w:val="2"/>
          <w:szCs w:val="24"/>
          <w:lang w:eastAsia="zh-TW"/>
        </w:rPr>
        <w:t xml:space="preserve">(CLAIM_TYPE)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  <w:r w:rsidR="00C05E18">
        <w:rPr>
          <w:rFonts w:hint="eastAsia"/>
          <w:kern w:val="2"/>
          <w:szCs w:val="24"/>
          <w:lang w:eastAsia="zh-TW"/>
        </w:rPr>
        <w:t>(</w:t>
      </w:r>
      <w:r w:rsidR="00C05E18">
        <w:rPr>
          <w:rFonts w:hint="eastAsia"/>
          <w:kern w:val="2"/>
          <w:szCs w:val="24"/>
          <w:lang w:eastAsia="zh-TW"/>
        </w:rPr>
        <w:t>疾病死</w:t>
      </w:r>
      <w:r w:rsidR="00C05E18">
        <w:rPr>
          <w:rFonts w:hint="eastAsia"/>
          <w:kern w:val="2"/>
          <w:szCs w:val="24"/>
          <w:lang w:eastAsia="zh-TW"/>
        </w:rPr>
        <w:t>)</w:t>
      </w:r>
    </w:p>
    <w:p w:rsidR="002C5293" w:rsidRDefault="00C05E18" w:rsidP="002C5293">
      <w:pPr>
        <w:pStyle w:val="Tabletext"/>
        <w:keepLines w:val="0"/>
        <w:numPr>
          <w:ilvl w:val="6"/>
          <w:numId w:val="1"/>
          <w:numberingChange w:id="135" w:author="cathaylife" w:date="2011-06-02T14:16:00Z" w:original="%2:4:0:.%3:2:0:.%4:4:0:.%5:6:0:.%6:1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Pr="00853289"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</w:p>
    <w:p w:rsidR="002C5293" w:rsidRDefault="002C5293" w:rsidP="002C5293">
      <w:pPr>
        <w:pStyle w:val="Tabletext"/>
        <w:keepLines w:val="0"/>
        <w:numPr>
          <w:ilvl w:val="6"/>
          <w:numId w:val="1"/>
          <w:numberingChange w:id="136" w:author="cathaylife" w:date="2011-06-02T14:16:00Z" w:original="%2:4:0:.%3:2:0:.%4:4:0:.%5:6:0:.%6:1:0:.%7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‘B</w:t>
      </w:r>
      <w:r>
        <w:rPr>
          <w:rFonts w:hint="eastAsia"/>
          <w:kern w:val="2"/>
          <w:szCs w:val="24"/>
          <w:lang w:eastAsia="zh-TW"/>
        </w:rPr>
        <w:t>BA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5E2C8D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2C5293" w:rsidRDefault="002C5293" w:rsidP="002C5293">
      <w:pPr>
        <w:pStyle w:val="Tabletext"/>
        <w:keepLines w:val="0"/>
        <w:numPr>
          <w:ilvl w:val="6"/>
          <w:numId w:val="1"/>
          <w:numberingChange w:id="137" w:author="cathaylife" w:date="2011-06-02T14:16:00Z" w:original="%2:4:0:.%3:2:0:.%4:4:0:.%5:6:0:.%6:1:0:.%7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="001B0418">
        <w:rPr>
          <w:rFonts w:hint="eastAsia"/>
          <w:kern w:val="2"/>
          <w:szCs w:val="24"/>
          <w:lang w:eastAsia="zh-TW"/>
        </w:rPr>
        <w:t>疾病身故</w:t>
      </w:r>
      <w:r w:rsidRPr="00441C65">
        <w:rPr>
          <w:rFonts w:hint="eastAsia"/>
          <w:kern w:val="2"/>
          <w:szCs w:val="24"/>
          <w:lang w:eastAsia="zh-TW"/>
        </w:rPr>
        <w:t>保險金</w:t>
      </w:r>
      <w:r>
        <w:rPr>
          <w:kern w:val="2"/>
          <w:szCs w:val="24"/>
          <w:lang w:eastAsia="zh-TW"/>
        </w:rPr>
        <w:t>’</w:t>
      </w:r>
    </w:p>
    <w:p w:rsidR="00592081" w:rsidRDefault="00592081" w:rsidP="00181893">
      <w:pPr>
        <w:pStyle w:val="Tabletext"/>
        <w:keepLines w:val="0"/>
        <w:numPr>
          <w:ilvl w:val="5"/>
          <w:numId w:val="1"/>
          <w:numberingChange w:id="138" w:author="cathaylife" w:date="2011-06-02T14:16:00Z" w:original="%2:4:0:.%3:2:0:.%4:4:0:.%5:6:0:.%6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理賠種類</w:t>
      </w:r>
      <w:r>
        <w:rPr>
          <w:rFonts w:hint="eastAsia"/>
          <w:kern w:val="2"/>
          <w:szCs w:val="24"/>
          <w:lang w:eastAsia="zh-TW"/>
        </w:rPr>
        <w:t xml:space="preserve">(CLAIM_TYPE)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190F81"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意外死</w:t>
      </w:r>
      <w:r>
        <w:rPr>
          <w:rFonts w:hint="eastAsia"/>
          <w:kern w:val="2"/>
          <w:szCs w:val="24"/>
          <w:lang w:eastAsia="zh-TW"/>
        </w:rPr>
        <w:t>)</w:t>
      </w:r>
    </w:p>
    <w:p w:rsidR="00190F81" w:rsidRDefault="00190F81" w:rsidP="00190F81">
      <w:pPr>
        <w:pStyle w:val="Tabletext"/>
        <w:keepLines w:val="0"/>
        <w:numPr>
          <w:ilvl w:val="6"/>
          <w:numId w:val="1"/>
          <w:numberingChange w:id="139" w:author="cathaylife" w:date="2011-06-02T14:16:00Z" w:original="%2:4:0:.%3:2:0:.%4:4:0:.%5:6:0:.%6:2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Pr="00853289"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</w:p>
    <w:p w:rsidR="00190F81" w:rsidRDefault="00190F81" w:rsidP="00190F81">
      <w:pPr>
        <w:pStyle w:val="Tabletext"/>
        <w:keepLines w:val="0"/>
        <w:numPr>
          <w:ilvl w:val="6"/>
          <w:numId w:val="1"/>
          <w:numberingChange w:id="140" w:author="cathaylife" w:date="2011-06-02T14:16:00Z" w:original="%2:4:0:.%3:2:0:.%4:4:0:.%5:6:0:.%6:2:0:.%7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‘B</w:t>
      </w:r>
      <w:r>
        <w:rPr>
          <w:rFonts w:hint="eastAsia"/>
          <w:kern w:val="2"/>
          <w:szCs w:val="24"/>
          <w:lang w:eastAsia="zh-TW"/>
        </w:rPr>
        <w:t>BA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5E2C8D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190F81" w:rsidRDefault="00190F81" w:rsidP="00181893">
      <w:pPr>
        <w:pStyle w:val="Tabletext"/>
        <w:keepLines w:val="0"/>
        <w:numPr>
          <w:ilvl w:val="6"/>
          <w:numId w:val="1"/>
          <w:numberingChange w:id="141" w:author="cathaylife" w:date="2011-06-02T14:16:00Z" w:original="%2:4:0:.%3:2:0:.%4:4:0:.%5:6:0:.%6:2:0:.%7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意外身故</w:t>
      </w:r>
      <w:r w:rsidRPr="00441C65">
        <w:rPr>
          <w:rFonts w:hint="eastAsia"/>
          <w:kern w:val="2"/>
          <w:szCs w:val="24"/>
          <w:lang w:eastAsia="zh-TW"/>
        </w:rPr>
        <w:t>保險金</w:t>
      </w:r>
      <w:r>
        <w:rPr>
          <w:kern w:val="2"/>
          <w:szCs w:val="24"/>
          <w:lang w:eastAsia="zh-TW"/>
        </w:rPr>
        <w:t>’</w:t>
      </w:r>
    </w:p>
    <w:p w:rsidR="00181893" w:rsidRDefault="00181893" w:rsidP="00181893">
      <w:pPr>
        <w:pStyle w:val="Tabletext"/>
        <w:keepLines w:val="0"/>
        <w:numPr>
          <w:ilvl w:val="5"/>
          <w:numId w:val="1"/>
          <w:numberingChange w:id="142" w:author="cathaylife" w:date="2011-06-02T14:16:00Z" w:original="%2:4:0:.%3:2:0:.%4:4:0:.%5:6:0:.%6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5C5A5D">
        <w:rPr>
          <w:rFonts w:hint="eastAsia"/>
          <w:kern w:val="2"/>
          <w:szCs w:val="24"/>
          <w:lang w:eastAsia="zh-TW"/>
        </w:rPr>
        <w:t>理賠種類</w:t>
      </w:r>
      <w:r w:rsidR="005C5A5D">
        <w:rPr>
          <w:rFonts w:hint="eastAsia"/>
          <w:kern w:val="2"/>
          <w:szCs w:val="24"/>
          <w:lang w:eastAsia="zh-TW"/>
        </w:rPr>
        <w:t xml:space="preserve">(CLAIM_TYPE) = </w:t>
      </w:r>
      <w:r w:rsidR="005C5A5D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="005C5A5D">
          <w:rPr>
            <w:rFonts w:hint="eastAsia"/>
            <w:kern w:val="2"/>
            <w:szCs w:val="24"/>
            <w:lang w:eastAsia="zh-TW"/>
          </w:rPr>
          <w:t>3</w:t>
        </w:r>
        <w:r w:rsidR="005C5A5D">
          <w:rPr>
            <w:kern w:val="2"/>
            <w:szCs w:val="24"/>
            <w:lang w:eastAsia="zh-TW"/>
          </w:rPr>
          <w:t>’</w:t>
        </w:r>
      </w:smartTag>
    </w:p>
    <w:p w:rsidR="00C30B7A" w:rsidRDefault="00C30B7A" w:rsidP="00C30B7A">
      <w:pPr>
        <w:pStyle w:val="Tabletext"/>
        <w:keepLines w:val="0"/>
        <w:numPr>
          <w:ilvl w:val="6"/>
          <w:numId w:val="1"/>
          <w:numberingChange w:id="143" w:author="cathaylife" w:date="2011-06-02T14:16:00Z" w:original="%2:4:0:.%3:2:0:.%4:4:0:.%5:6:0:.%6:3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Pr="00853289"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</w:p>
    <w:p w:rsidR="001642D4" w:rsidRDefault="001642D4" w:rsidP="001642D4">
      <w:pPr>
        <w:pStyle w:val="Tabletext"/>
        <w:keepLines w:val="0"/>
        <w:numPr>
          <w:ilvl w:val="6"/>
          <w:numId w:val="1"/>
          <w:numberingChange w:id="144" w:author="cathaylife" w:date="2011-06-02T14:16:00Z" w:original="%2:4:0:.%3:2:0:.%4:4:0:.%5:6:0:.%6:3:0:.%7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‘B</w:t>
      </w:r>
      <w:r>
        <w:rPr>
          <w:rFonts w:hint="eastAsia"/>
          <w:kern w:val="2"/>
          <w:szCs w:val="24"/>
          <w:lang w:eastAsia="zh-TW"/>
        </w:rPr>
        <w:t>BK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5E2C8D">
          <w:rPr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1642D4" w:rsidRDefault="001642D4" w:rsidP="001642D4">
      <w:pPr>
        <w:pStyle w:val="Tabletext"/>
        <w:keepLines w:val="0"/>
        <w:numPr>
          <w:ilvl w:val="6"/>
          <w:numId w:val="1"/>
          <w:numberingChange w:id="145" w:author="cathaylife" w:date="2011-06-02T14:16:00Z" w:original="%2:4:0:.%3:2:0:.%4:4:0:.%5:6:0:.%6:3:0:.%7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kern w:val="2"/>
          <w:szCs w:val="24"/>
          <w:lang w:eastAsia="zh-TW"/>
        </w:rPr>
        <w:t>全殘</w:t>
      </w:r>
      <w:r w:rsidRPr="00441C65">
        <w:rPr>
          <w:rFonts w:hint="eastAsia"/>
          <w:kern w:val="2"/>
          <w:szCs w:val="24"/>
          <w:lang w:eastAsia="zh-TW"/>
        </w:rPr>
        <w:t>保險金</w:t>
      </w:r>
      <w:r>
        <w:rPr>
          <w:kern w:val="2"/>
          <w:szCs w:val="24"/>
          <w:lang w:eastAsia="zh-TW"/>
        </w:rPr>
        <w:t>’</w:t>
      </w:r>
    </w:p>
    <w:p w:rsidR="008723A3" w:rsidRPr="008723A3" w:rsidRDefault="008723A3" w:rsidP="008723A3">
      <w:pPr>
        <w:pStyle w:val="Tabletext"/>
        <w:keepLines w:val="0"/>
        <w:numPr>
          <w:ilvl w:val="4"/>
          <w:numId w:val="1"/>
          <w:numberingChange w:id="146" w:author="cathaylife" w:date="2011-06-02T14:16:00Z" w:original="%2:4:0:.%3:2:0:.%4:4:0:.%5:7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各項日期：</w:t>
      </w:r>
    </w:p>
    <w:p w:rsidR="008723A3" w:rsidRDefault="008723A3" w:rsidP="008723A3">
      <w:pPr>
        <w:pStyle w:val="Tabletext"/>
        <w:keepLines w:val="0"/>
        <w:numPr>
          <w:ilvl w:val="5"/>
          <w:numId w:val="1"/>
          <w:numberingChange w:id="147" w:author="cathaylife" w:date="2011-06-02T14:16:00Z" w:original="%2:4:0:.%3:2:0:.%4:4:0:.%5:7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O_終止日期</w:t>
      </w:r>
      <w:r>
        <w:rPr>
          <w:rFonts w:ascii="細明體" w:eastAsia="細明體" w:hAnsi="細明體" w:hint="eastAsia"/>
          <w:lang w:eastAsia="zh-TW"/>
        </w:rPr>
        <w:t>=</w:t>
      </w:r>
      <w:r w:rsidRPr="009B4431">
        <w:rPr>
          <w:rFonts w:ascii="細明體" w:eastAsia="細明體" w:hAnsi="細明體" w:hint="eastAsia"/>
          <w:lang w:eastAsia="zh-TW"/>
        </w:rPr>
        <w:t xml:space="preserve"> </w:t>
      </w:r>
      <w:r w:rsidRPr="00DC4428">
        <w:rPr>
          <w:rFonts w:ascii="細明體" w:eastAsia="細明體" w:hAnsi="細明體" w:hint="eastAsia"/>
          <w:lang w:eastAsia="zh-TW"/>
        </w:rPr>
        <w:t>A.</w:t>
      </w:r>
      <w:r w:rsidRPr="004A2396">
        <w:rPr>
          <w:rFonts w:ascii="Arial" w:hAnsi="細明體" w:hint="eastAsia"/>
          <w:lang w:eastAsia="zh-TW"/>
        </w:rPr>
        <w:t>事故日期</w:t>
      </w:r>
    </w:p>
    <w:p w:rsidR="00572E04" w:rsidRPr="004975AE" w:rsidRDefault="00572E04" w:rsidP="000118B0">
      <w:pPr>
        <w:pStyle w:val="Tabletext"/>
        <w:keepLines w:val="0"/>
        <w:numPr>
          <w:ilvl w:val="4"/>
          <w:numId w:val="1"/>
          <w:numberingChange w:id="148" w:author="cathaylife" w:date="2011-06-02T14:16:00Z" w:original="%2:4:0:.%3:2:0:.%4:4:0:.%5:8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死殘種類</w:t>
      </w:r>
      <w:r>
        <w:rPr>
          <w:rFonts w:ascii="細明體" w:eastAsia="細明體" w:hAnsi="細明體" w:hint="eastAsia"/>
          <w:lang w:eastAsia="zh-TW"/>
        </w:rPr>
        <w:t>：</w:t>
      </w:r>
    </w:p>
    <w:p w:rsidR="00DB4F9B" w:rsidRDefault="00DB4F9B" w:rsidP="004975AE">
      <w:pPr>
        <w:pStyle w:val="Tabletext"/>
        <w:keepLines w:val="0"/>
        <w:numPr>
          <w:ilvl w:val="5"/>
          <w:numId w:val="1"/>
          <w:numberingChange w:id="149" w:author="cathaylife" w:date="2011-06-02T14:16:00Z" w:original="%2:4:0:.%3:2:0:.%4:4:0:.%5:8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理賠種類</w:t>
      </w:r>
      <w:r>
        <w:rPr>
          <w:rFonts w:hint="eastAsia"/>
          <w:kern w:val="2"/>
          <w:szCs w:val="24"/>
          <w:lang w:eastAsia="zh-TW"/>
        </w:rPr>
        <w:t xml:space="preserve">(CLAIM_TYPE)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意外死</w:t>
      </w:r>
      <w:r>
        <w:rPr>
          <w:rFonts w:hint="eastAsia"/>
          <w:kern w:val="2"/>
          <w:szCs w:val="24"/>
          <w:lang w:eastAsia="zh-TW"/>
        </w:rPr>
        <w:t>)</w:t>
      </w:r>
    </w:p>
    <w:p w:rsidR="00091942" w:rsidRDefault="00091942" w:rsidP="00091942">
      <w:pPr>
        <w:pStyle w:val="Tabletext"/>
        <w:keepLines w:val="0"/>
        <w:numPr>
          <w:ilvl w:val="6"/>
          <w:numId w:val="1"/>
          <w:numberingChange w:id="150" w:author="cathaylife" w:date="2011-06-02T14:16:00Z" w:original="%2:4:0:.%3:2:0:.%4:4:0:.%5:8:0:.%6:1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ascii="細明體" w:eastAsia="細明體" w:hAnsi="細明體" w:hint="eastAsia"/>
        </w:rPr>
        <w:t>死殘種類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細明體" w:eastAsia="細明體" w:hAnsi="細明體" w:hint="eastAsia"/>
            <w:lang w:eastAsia="zh-TW"/>
          </w:rPr>
          <w:t>1</w:t>
        </w:r>
        <w:r>
          <w:rPr>
            <w:rFonts w:ascii="細明體" w:eastAsia="細明體" w:hAnsi="細明體"/>
            <w:lang w:eastAsia="zh-TW"/>
          </w:rPr>
          <w:t>’</w:t>
        </w:r>
      </w:smartTag>
    </w:p>
    <w:p w:rsidR="004975AE" w:rsidRDefault="00091942" w:rsidP="004975AE">
      <w:pPr>
        <w:pStyle w:val="Tabletext"/>
        <w:keepLines w:val="0"/>
        <w:numPr>
          <w:ilvl w:val="5"/>
          <w:numId w:val="1"/>
          <w:numberingChange w:id="151" w:author="cathaylife" w:date="2011-06-02T14:16:00Z" w:original="%2:4:0:.%3:2:0:.%4:4:0:.%5:8:0:.%6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  <w:r w:rsidR="00DB4F9B">
        <w:rPr>
          <w:rFonts w:hint="eastAsia"/>
          <w:kern w:val="2"/>
          <w:szCs w:val="24"/>
          <w:lang w:eastAsia="zh-TW"/>
        </w:rPr>
        <w:t xml:space="preserve">IF </w:t>
      </w:r>
      <w:r w:rsidR="00DB4F9B">
        <w:rPr>
          <w:rFonts w:hint="eastAsia"/>
          <w:kern w:val="2"/>
          <w:szCs w:val="24"/>
          <w:lang w:eastAsia="zh-TW"/>
        </w:rPr>
        <w:t>理賠種類</w:t>
      </w:r>
      <w:r w:rsidR="00DB4F9B">
        <w:rPr>
          <w:rFonts w:hint="eastAsia"/>
          <w:kern w:val="2"/>
          <w:szCs w:val="24"/>
          <w:lang w:eastAsia="zh-TW"/>
        </w:rPr>
        <w:t xml:space="preserve">(CLAIM_TYPE) = </w:t>
      </w:r>
      <w:r w:rsidR="00DB4F9B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DB4F9B">
          <w:rPr>
            <w:rFonts w:hint="eastAsia"/>
            <w:kern w:val="2"/>
            <w:szCs w:val="24"/>
            <w:lang w:eastAsia="zh-TW"/>
          </w:rPr>
          <w:t>1</w:t>
        </w:r>
        <w:r w:rsidR="00DB4F9B">
          <w:rPr>
            <w:kern w:val="2"/>
            <w:szCs w:val="24"/>
            <w:lang w:eastAsia="zh-TW"/>
          </w:rPr>
          <w:t>’</w:t>
        </w:r>
      </w:smartTag>
      <w:r w:rsidR="00DB4F9B">
        <w:rPr>
          <w:rFonts w:hint="eastAsia"/>
          <w:kern w:val="2"/>
          <w:szCs w:val="24"/>
          <w:lang w:eastAsia="zh-TW"/>
        </w:rPr>
        <w:t>(</w:t>
      </w:r>
      <w:r w:rsidR="00DB4F9B">
        <w:rPr>
          <w:rFonts w:hint="eastAsia"/>
          <w:kern w:val="2"/>
          <w:szCs w:val="24"/>
          <w:lang w:eastAsia="zh-TW"/>
        </w:rPr>
        <w:t>疾病死</w:t>
      </w:r>
      <w:r w:rsidR="00DB4F9B">
        <w:rPr>
          <w:rFonts w:hint="eastAsia"/>
          <w:kern w:val="2"/>
          <w:szCs w:val="24"/>
          <w:lang w:eastAsia="zh-TW"/>
        </w:rPr>
        <w:t>)</w:t>
      </w:r>
    </w:p>
    <w:p w:rsidR="00091942" w:rsidRDefault="00091942" w:rsidP="00091942">
      <w:pPr>
        <w:pStyle w:val="Tabletext"/>
        <w:keepLines w:val="0"/>
        <w:numPr>
          <w:ilvl w:val="6"/>
          <w:numId w:val="1"/>
          <w:numberingChange w:id="152" w:author="cathaylife" w:date="2011-06-02T14:16:00Z" w:original="%2:4:0:.%3:2:0:.%4:4:0:.%5:8:0:.%6:2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ascii="細明體" w:eastAsia="細明體" w:hAnsi="細明體" w:hint="eastAsia"/>
        </w:rPr>
        <w:t>死殘種類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="002F7BEA">
          <w:rPr>
            <w:rFonts w:ascii="細明體" w:eastAsia="細明體" w:hAnsi="細明體" w:hint="eastAsia"/>
            <w:lang w:eastAsia="zh-TW"/>
          </w:rPr>
          <w:t>3</w:t>
        </w:r>
        <w:r>
          <w:rPr>
            <w:rFonts w:ascii="細明體" w:eastAsia="細明體" w:hAnsi="細明體"/>
            <w:lang w:eastAsia="zh-TW"/>
          </w:rPr>
          <w:t>’</w:t>
        </w:r>
      </w:smartTag>
    </w:p>
    <w:p w:rsidR="00091942" w:rsidRPr="002F7BEA" w:rsidRDefault="00280AAD" w:rsidP="00091942">
      <w:pPr>
        <w:pStyle w:val="Tabletext"/>
        <w:keepLines w:val="0"/>
        <w:numPr>
          <w:ilvl w:val="5"/>
          <w:numId w:val="1"/>
          <w:numberingChange w:id="153" w:author="cathaylife" w:date="2011-06-02T14:16:00Z" w:original="%2:4:0:.%3:2:0:.%4:4:0:.%5:8:0:.%6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F40C17">
        <w:rPr>
          <w:rFonts w:hint="eastAsia"/>
          <w:kern w:val="2"/>
          <w:szCs w:val="24"/>
          <w:lang w:eastAsia="zh-TW"/>
        </w:rPr>
        <w:t xml:space="preserve"> </w:t>
      </w:r>
      <w:r w:rsidR="00F40C17" w:rsidRPr="00DC4428">
        <w:rPr>
          <w:rFonts w:ascii="細明體" w:eastAsia="細明體" w:hAnsi="細明體" w:hint="eastAsia"/>
          <w:lang w:eastAsia="zh-TW"/>
        </w:rPr>
        <w:t>A.</w:t>
      </w:r>
      <w:r w:rsidR="00F40C17" w:rsidRPr="004A2396">
        <w:rPr>
          <w:rFonts w:ascii="Arial" w:hAnsi="細明體" w:hint="eastAsia"/>
          <w:lang w:eastAsia="zh-TW"/>
        </w:rPr>
        <w:t>事故日期</w:t>
      </w:r>
      <w:r w:rsidR="00F40C17">
        <w:rPr>
          <w:rFonts w:ascii="Arial" w:hAnsi="細明體" w:hint="eastAsia"/>
          <w:lang w:eastAsia="zh-TW"/>
        </w:rPr>
        <w:t xml:space="preserve"> - </w:t>
      </w:r>
      <w:r w:rsidR="00F40C17">
        <w:rPr>
          <w:rFonts w:hint="eastAsia"/>
          <w:kern w:val="2"/>
          <w:szCs w:val="24"/>
          <w:lang w:eastAsia="zh-TW"/>
        </w:rPr>
        <w:t>B.</w:t>
      </w:r>
      <w:r w:rsidR="00F40C17" w:rsidRPr="00B272A1">
        <w:rPr>
          <w:rStyle w:val="style3"/>
          <w:rFonts w:eastAsia="細明體" w:hAnsi="細明體"/>
          <w:sz w:val="18"/>
          <w:szCs w:val="18"/>
        </w:rPr>
        <w:t>投保始期</w:t>
      </w:r>
      <w:r w:rsidR="00F40C17">
        <w:rPr>
          <w:rStyle w:val="style3"/>
          <w:rFonts w:eastAsia="細明體" w:hAnsi="細明體" w:hint="eastAsia"/>
          <w:sz w:val="18"/>
          <w:szCs w:val="18"/>
          <w:lang w:eastAsia="zh-TW"/>
        </w:rPr>
        <w:t>(</w:t>
      </w:r>
      <w:r w:rsidR="00F40C17" w:rsidRPr="00B272A1">
        <w:rPr>
          <w:rFonts w:eastAsia="細明體"/>
          <w:sz w:val="18"/>
          <w:szCs w:val="18"/>
        </w:rPr>
        <w:t>STARTDT</w:t>
      </w:r>
      <w:r w:rsidR="00F40C17">
        <w:rPr>
          <w:rFonts w:eastAsia="細明體" w:hint="eastAsia"/>
          <w:sz w:val="18"/>
          <w:szCs w:val="18"/>
          <w:lang w:eastAsia="zh-TW"/>
        </w:rPr>
        <w:t>) &lt;= 2</w:t>
      </w:r>
      <w:r w:rsidR="00F40C17">
        <w:rPr>
          <w:rFonts w:eastAsia="細明體" w:hint="eastAsia"/>
          <w:sz w:val="18"/>
          <w:szCs w:val="18"/>
          <w:lang w:eastAsia="zh-TW"/>
        </w:rPr>
        <w:t>年</w:t>
      </w:r>
    </w:p>
    <w:p w:rsidR="002F7BEA" w:rsidRDefault="002F7BEA" w:rsidP="002F7BEA">
      <w:pPr>
        <w:pStyle w:val="Tabletext"/>
        <w:keepLines w:val="0"/>
        <w:numPr>
          <w:ilvl w:val="6"/>
          <w:numId w:val="1"/>
          <w:numberingChange w:id="154" w:author="cathaylife" w:date="2011-06-02T14:16:00Z" w:original="%2:4:0:.%3:2:0:.%4:4:0:.%5:8:0:.%6:3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ascii="細明體" w:eastAsia="細明體" w:hAnsi="細明體" w:hint="eastAsia"/>
        </w:rPr>
        <w:t>死殘種類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ascii="細明體" w:eastAsia="細明體" w:hAnsi="細明體" w:hint="eastAsia"/>
            <w:lang w:eastAsia="zh-TW"/>
          </w:rPr>
          <w:t>2</w:t>
        </w:r>
        <w:r>
          <w:rPr>
            <w:rFonts w:ascii="細明體" w:eastAsia="細明體" w:hAnsi="細明體"/>
            <w:lang w:eastAsia="zh-TW"/>
          </w:rPr>
          <w:t>’</w:t>
        </w:r>
      </w:smartTag>
      <w:r>
        <w:rPr>
          <w:rFonts w:ascii="細明體" w:eastAsia="細明體" w:hAnsi="細明體" w:hint="eastAsia"/>
          <w:lang w:eastAsia="zh-TW"/>
        </w:rPr>
        <w:t>(短死)</w:t>
      </w:r>
    </w:p>
    <w:p w:rsidR="000118B0" w:rsidRDefault="000118B0" w:rsidP="000118B0">
      <w:pPr>
        <w:pStyle w:val="Tabletext"/>
        <w:keepLines w:val="0"/>
        <w:numPr>
          <w:ilvl w:val="4"/>
          <w:numId w:val="1"/>
          <w:numberingChange w:id="155" w:author="cathaylife" w:date="2011-06-02T14:16:00Z" w:original="%2:4:0:.%3:2:0:.%4:4:0:.%5:9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判斷是否有死差增額：</w:t>
      </w:r>
      <w:r w:rsidR="00262667">
        <w:rPr>
          <w:rFonts w:hint="eastAsia"/>
          <w:kern w:val="2"/>
          <w:szCs w:val="24"/>
          <w:lang w:eastAsia="zh-TW"/>
        </w:rPr>
        <w:t>(</w:t>
      </w:r>
      <w:r w:rsidR="00262667">
        <w:rPr>
          <w:rFonts w:hint="eastAsia"/>
          <w:kern w:val="2"/>
          <w:szCs w:val="24"/>
          <w:lang w:eastAsia="zh-TW"/>
        </w:rPr>
        <w:t>死差增額要寫出兩筆</w:t>
      </w:r>
      <w:r w:rsidR="00262667">
        <w:rPr>
          <w:rFonts w:hint="eastAsia"/>
          <w:kern w:val="2"/>
          <w:szCs w:val="24"/>
          <w:lang w:eastAsia="zh-TW"/>
        </w:rPr>
        <w:t>)</w:t>
      </w:r>
    </w:p>
    <w:p w:rsidR="000118B0" w:rsidRDefault="000118B0" w:rsidP="000118B0">
      <w:pPr>
        <w:pStyle w:val="Tabletext"/>
        <w:keepLines w:val="0"/>
        <w:numPr>
          <w:ilvl w:val="5"/>
          <w:numId w:val="1"/>
          <w:numberingChange w:id="156" w:author="cathaylife" w:date="2011-06-02T14:16:00Z" w:original="%2:4:0:.%3:2:0:.%4:4:0:.%5:9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>
        <w:rPr>
          <w:rFonts w:hint="eastAsia"/>
          <w:kern w:val="2"/>
          <w:szCs w:val="24"/>
          <w:lang w:eastAsia="zh-TW"/>
        </w:rPr>
        <w:t>死差增額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0118B0" w:rsidRDefault="000118B0" w:rsidP="000118B0">
      <w:pPr>
        <w:pStyle w:val="Tabletext"/>
        <w:keepLines w:val="0"/>
        <w:numPr>
          <w:ilvl w:val="6"/>
          <w:numId w:val="1"/>
          <w:numberingChange w:id="157" w:author="cathaylife" w:date="2011-06-02T14:16:00Z" w:original="%2:4:0:.%3:2:0:.%4:4:0:.%5:9:0:.%6:1:0:.%7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死差增額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0118B0" w:rsidRDefault="000118B0" w:rsidP="000118B0">
      <w:pPr>
        <w:pStyle w:val="Tabletext"/>
        <w:keepLines w:val="0"/>
        <w:numPr>
          <w:ilvl w:val="6"/>
          <w:numId w:val="1"/>
          <w:numberingChange w:id="158" w:author="cathaylife" w:date="2011-06-02T14:16:00Z" w:original="%2:4:0:.%3:2:0:.%4:4:0:.%5:9:0:.%6:1:0:.%7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Pr="00853289">
        <w:rPr>
          <w:rFonts w:hint="eastAsia"/>
          <w:kern w:val="2"/>
          <w:szCs w:val="24"/>
          <w:lang w:eastAsia="zh-TW"/>
        </w:rPr>
        <w:t>索賠類別</w:t>
      </w:r>
      <w:r w:rsidR="0061128B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</w:p>
    <w:p w:rsidR="000118B0" w:rsidRDefault="000118B0" w:rsidP="000118B0">
      <w:pPr>
        <w:pStyle w:val="Tabletext"/>
        <w:keepLines w:val="0"/>
        <w:numPr>
          <w:ilvl w:val="6"/>
          <w:numId w:val="1"/>
          <w:numberingChange w:id="159" w:author="cathaylife" w:date="2011-06-02T14:16:00Z" w:original="%2:4:0:.%3:2:0:.%4:4:0:.%5:9:0:.%6:1:0:.%7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保險金代號</w:t>
      </w:r>
      <w:r w:rsidR="0061128B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="00B348A6" w:rsidRPr="00B348A6">
        <w:rPr>
          <w:kern w:val="2"/>
          <w:szCs w:val="24"/>
          <w:lang w:eastAsia="zh-TW"/>
        </w:rPr>
        <w:t>BKZ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B348A6" w:rsidRPr="00B348A6">
          <w:rPr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0118B0" w:rsidRDefault="000118B0" w:rsidP="000118B0">
      <w:pPr>
        <w:pStyle w:val="Tabletext"/>
        <w:keepLines w:val="0"/>
        <w:numPr>
          <w:ilvl w:val="6"/>
          <w:numId w:val="1"/>
          <w:numberingChange w:id="160" w:author="cathaylife" w:date="2011-06-02T14:16:00Z" w:original="%2:4:0:.%3:2:0:.%4:4:0:.%5:9:0:.%6:1:0:.%7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保險金名稱</w:t>
      </w:r>
      <w:r w:rsidR="0061128B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 w:rsidR="00B348A6">
        <w:rPr>
          <w:rFonts w:hint="eastAsia"/>
          <w:kern w:val="2"/>
          <w:szCs w:val="24"/>
          <w:lang w:eastAsia="zh-TW"/>
        </w:rPr>
        <w:t>死差</w:t>
      </w:r>
      <w:r w:rsidR="00B348A6" w:rsidRPr="00B348A6">
        <w:rPr>
          <w:rFonts w:hint="eastAsia"/>
          <w:kern w:val="2"/>
          <w:szCs w:val="24"/>
          <w:lang w:eastAsia="zh-TW"/>
        </w:rPr>
        <w:t>紅利</w:t>
      </w:r>
      <w:r>
        <w:rPr>
          <w:kern w:val="2"/>
          <w:szCs w:val="24"/>
          <w:lang w:eastAsia="zh-TW"/>
        </w:rPr>
        <w:t>’</w:t>
      </w:r>
    </w:p>
    <w:p w:rsidR="00566758" w:rsidRDefault="00C20B04" w:rsidP="000118B0">
      <w:pPr>
        <w:pStyle w:val="Tabletext"/>
        <w:keepLines w:val="0"/>
        <w:numPr>
          <w:ilvl w:val="6"/>
          <w:numId w:val="1"/>
          <w:numberingChange w:id="161" w:author="cathaylife" w:date="2011-06-02T14:16:00Z" w:original="%2:4:0:.%3:2:0:.%4:4:0:.%5:9:0:.%6:1:0:.%7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 w:rsidR="003A7FFE">
        <w:rPr>
          <w:rFonts w:hint="eastAsia"/>
          <w:kern w:val="2"/>
          <w:szCs w:val="24"/>
          <w:lang w:eastAsia="zh-TW"/>
        </w:rPr>
        <w:t>死差</w:t>
      </w:r>
      <w:r w:rsidR="00566758">
        <w:rPr>
          <w:rFonts w:hint="eastAsia"/>
          <w:kern w:val="2"/>
          <w:szCs w:val="24"/>
          <w:lang w:eastAsia="zh-TW"/>
        </w:rPr>
        <w:t>金額</w:t>
      </w:r>
      <w:r w:rsidR="00566758">
        <w:rPr>
          <w:rFonts w:hint="eastAsia"/>
          <w:kern w:val="2"/>
          <w:szCs w:val="24"/>
          <w:lang w:eastAsia="zh-TW"/>
        </w:rPr>
        <w:t>=</w:t>
      </w:r>
      <w:r w:rsidR="00C205AB">
        <w:rPr>
          <w:rFonts w:hint="eastAsia"/>
          <w:kern w:val="2"/>
          <w:szCs w:val="24"/>
          <w:lang w:eastAsia="zh-TW"/>
        </w:rPr>
        <w:t xml:space="preserve"> </w:t>
      </w:r>
      <w:r w:rsidR="00345809">
        <w:rPr>
          <w:rFonts w:hint="eastAsia"/>
          <w:kern w:val="2"/>
          <w:szCs w:val="24"/>
          <w:lang w:eastAsia="zh-TW"/>
        </w:rPr>
        <w:t>A.</w:t>
      </w:r>
      <w:r w:rsidR="00345809">
        <w:rPr>
          <w:rFonts w:hint="eastAsia"/>
          <w:kern w:val="2"/>
          <w:szCs w:val="24"/>
          <w:lang w:eastAsia="zh-TW"/>
        </w:rPr>
        <w:t>死差增額</w:t>
      </w:r>
    </w:p>
    <w:p w:rsidR="00BB04CD" w:rsidRDefault="00BB04CD" w:rsidP="000118B0">
      <w:pPr>
        <w:pStyle w:val="Tabletext"/>
        <w:keepLines w:val="0"/>
        <w:numPr>
          <w:ilvl w:val="6"/>
          <w:numId w:val="1"/>
          <w:numberingChange w:id="162" w:author="cathaylife" w:date="2011-06-02T14:16:00Z" w:original="%2:4:0:.%3:2:0:.%4:4:0:.%5:9:0:.%6:1:0:.%7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O_</w:t>
      </w:r>
      <w:r>
        <w:rPr>
          <w:rFonts w:hint="eastAsia"/>
          <w:kern w:val="2"/>
          <w:szCs w:val="24"/>
          <w:lang w:eastAsia="zh-TW"/>
        </w:rPr>
        <w:t>死差金額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FB3EF0" w:rsidRDefault="009012D4" w:rsidP="00FB3EF0">
      <w:pPr>
        <w:pStyle w:val="Tabletext"/>
        <w:keepLines w:val="0"/>
        <w:numPr>
          <w:ilvl w:val="7"/>
          <w:numId w:val="1"/>
          <w:numberingChange w:id="163" w:author="cathaylife" w:date="2011-06-02T14:16:00Z" w:original="%2:4:0:.%3:2:0:.%4:4:0:.%5:9:0:.%6:1:0:.%7:6:0:.%8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hint="eastAsia"/>
          <w:kern w:val="2"/>
          <w:szCs w:val="24"/>
          <w:lang w:eastAsia="zh-TW"/>
        </w:rPr>
        <w:t>給付金額</w:t>
      </w:r>
      <w:r>
        <w:rPr>
          <w:rFonts w:hint="eastAsia"/>
          <w:kern w:val="2"/>
          <w:szCs w:val="24"/>
          <w:lang w:eastAsia="zh-TW"/>
        </w:rPr>
        <w:t>=</w:t>
      </w:r>
      <w:r w:rsidR="00BB04CD" w:rsidRPr="00BB04CD">
        <w:rPr>
          <w:rFonts w:hint="eastAsia"/>
          <w:kern w:val="2"/>
          <w:szCs w:val="24"/>
          <w:lang w:eastAsia="zh-TW"/>
        </w:rPr>
        <w:t xml:space="preserve"> </w:t>
      </w:r>
      <w:r w:rsidR="00BB04CD">
        <w:rPr>
          <w:rFonts w:hint="eastAsia"/>
          <w:kern w:val="2"/>
          <w:szCs w:val="24"/>
          <w:lang w:eastAsia="zh-TW"/>
        </w:rPr>
        <w:t>A.</w:t>
      </w:r>
      <w:r w:rsidR="00BB04CD">
        <w:rPr>
          <w:rFonts w:hint="eastAsia"/>
          <w:kern w:val="2"/>
          <w:szCs w:val="24"/>
          <w:lang w:eastAsia="zh-TW"/>
        </w:rPr>
        <w:t>理賠金額</w:t>
      </w:r>
      <w:r w:rsidR="00BB04CD">
        <w:rPr>
          <w:rFonts w:hint="eastAsia"/>
          <w:kern w:val="2"/>
          <w:szCs w:val="24"/>
          <w:lang w:eastAsia="zh-TW"/>
        </w:rPr>
        <w:t>-</w:t>
      </w:r>
      <w:r w:rsidR="00BB04CD" w:rsidRPr="00BB04CD">
        <w:rPr>
          <w:rFonts w:hint="eastAsia"/>
          <w:kern w:val="2"/>
          <w:szCs w:val="24"/>
          <w:lang w:eastAsia="zh-TW"/>
        </w:rPr>
        <w:t xml:space="preserve"> </w:t>
      </w:r>
      <w:r w:rsidR="00BB04CD">
        <w:rPr>
          <w:rFonts w:hint="eastAsia"/>
          <w:kern w:val="2"/>
          <w:szCs w:val="24"/>
          <w:lang w:eastAsia="zh-TW"/>
        </w:rPr>
        <w:t>O_</w:t>
      </w:r>
      <w:r w:rsidR="00BB04CD">
        <w:rPr>
          <w:rFonts w:hint="eastAsia"/>
          <w:kern w:val="2"/>
          <w:szCs w:val="24"/>
          <w:lang w:eastAsia="zh-TW"/>
        </w:rPr>
        <w:t>死差金額</w:t>
      </w:r>
    </w:p>
    <w:p w:rsidR="005768D6" w:rsidRDefault="0047387D" w:rsidP="00913B50">
      <w:pPr>
        <w:pStyle w:val="Tabletext"/>
        <w:keepLines w:val="0"/>
        <w:numPr>
          <w:ilvl w:val="2"/>
          <w:numId w:val="1"/>
          <w:numberingChange w:id="164" w:author="cathaylife" w:date="2011-06-01T13:48:00Z" w:original="%2:4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轉換後資料逐筆</w:t>
      </w:r>
      <w:r w:rsidR="000A5518">
        <w:rPr>
          <w:rFonts w:hint="eastAsia"/>
          <w:kern w:val="2"/>
          <w:szCs w:val="24"/>
          <w:lang w:eastAsia="zh-TW"/>
        </w:rPr>
        <w:t>寫</w:t>
      </w:r>
      <w:r w:rsidR="005768D6">
        <w:rPr>
          <w:rFonts w:hint="eastAsia"/>
          <w:kern w:val="2"/>
          <w:szCs w:val="24"/>
          <w:lang w:eastAsia="zh-TW"/>
        </w:rPr>
        <w:t>檔</w:t>
      </w:r>
    </w:p>
    <w:p w:rsidR="00BE763D" w:rsidRDefault="00BE763D" w:rsidP="00913B50">
      <w:pPr>
        <w:pStyle w:val="Tabletext"/>
        <w:keepLines w:val="0"/>
        <w:numPr>
          <w:ilvl w:val="3"/>
          <w:numId w:val="1"/>
          <w:numberingChange w:id="165" w:author="cathaylife" w:date="2011-06-01T13:48:00Z" w:original="%2:4:0:.%3:3:0:.%4:1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0B2024">
        <w:rPr>
          <w:rFonts w:hint="eastAsia"/>
          <w:strike/>
          <w:kern w:val="2"/>
          <w:szCs w:val="24"/>
          <w:lang w:eastAsia="zh-TW"/>
        </w:rPr>
        <w:t>O_</w:t>
      </w:r>
      <w:r w:rsidRPr="000B2024">
        <w:rPr>
          <w:rFonts w:hint="eastAsia"/>
          <w:strike/>
          <w:kern w:val="2"/>
          <w:szCs w:val="24"/>
          <w:lang w:eastAsia="zh-TW"/>
        </w:rPr>
        <w:t>事故者</w:t>
      </w:r>
      <w:r w:rsidRPr="000B2024">
        <w:rPr>
          <w:rFonts w:hint="eastAsia"/>
          <w:strike/>
          <w:kern w:val="2"/>
          <w:szCs w:val="24"/>
          <w:lang w:eastAsia="zh-TW"/>
        </w:rPr>
        <w:t xml:space="preserve">ID = </w:t>
      </w:r>
      <w:r w:rsidRPr="000B2024">
        <w:rPr>
          <w:strike/>
          <w:kern w:val="2"/>
          <w:szCs w:val="24"/>
          <w:lang w:eastAsia="zh-TW"/>
        </w:rPr>
        <w:t>‘</w:t>
      </w:r>
      <w:r w:rsidRPr="000B2024">
        <w:rPr>
          <w:rFonts w:hint="eastAsia"/>
          <w:strike/>
          <w:kern w:val="2"/>
          <w:szCs w:val="24"/>
          <w:lang w:eastAsia="zh-TW"/>
        </w:rPr>
        <w:t>ERROR</w:t>
      </w:r>
      <w:r w:rsidRPr="000B2024">
        <w:rPr>
          <w:strike/>
          <w:kern w:val="2"/>
          <w:szCs w:val="24"/>
          <w:lang w:eastAsia="zh-TW"/>
        </w:rPr>
        <w:t>’</w:t>
      </w:r>
      <w:r w:rsidR="00ED7BAC" w:rsidRPr="000B2024">
        <w:rPr>
          <w:rFonts w:hint="eastAsia"/>
          <w:strike/>
          <w:kern w:val="2"/>
          <w:szCs w:val="24"/>
          <w:lang w:eastAsia="zh-TW"/>
        </w:rPr>
        <w:t xml:space="preserve"> OR </w:t>
      </w:r>
      <w:r w:rsidR="00ED7BAC">
        <w:rPr>
          <w:rFonts w:hint="eastAsia"/>
          <w:kern w:val="2"/>
          <w:szCs w:val="24"/>
          <w:lang w:eastAsia="zh-TW"/>
        </w:rPr>
        <w:t>O_</w:t>
      </w:r>
      <w:r w:rsidR="00ED7BAC">
        <w:rPr>
          <w:rFonts w:hint="eastAsia"/>
          <w:kern w:val="2"/>
          <w:szCs w:val="24"/>
          <w:lang w:eastAsia="zh-TW"/>
        </w:rPr>
        <w:t>險別</w:t>
      </w:r>
      <w:r w:rsidR="00ED7BAC">
        <w:rPr>
          <w:rFonts w:hint="eastAsia"/>
          <w:kern w:val="2"/>
          <w:szCs w:val="24"/>
          <w:lang w:eastAsia="zh-TW"/>
        </w:rPr>
        <w:t>=</w:t>
      </w:r>
      <w:r w:rsidR="00ED7BAC">
        <w:rPr>
          <w:kern w:val="2"/>
          <w:szCs w:val="24"/>
          <w:lang w:eastAsia="zh-TW"/>
        </w:rPr>
        <w:t>’’</w:t>
      </w:r>
    </w:p>
    <w:p w:rsidR="0039751A" w:rsidRDefault="005768D6" w:rsidP="00913B50">
      <w:pPr>
        <w:pStyle w:val="Tabletext"/>
        <w:keepLines w:val="0"/>
        <w:numPr>
          <w:ilvl w:val="4"/>
          <w:numId w:val="1"/>
          <w:numberingChange w:id="166" w:author="cathaylife" w:date="2011-06-01T13:48:00Z" w:original="%2:4:0:.%3:3:0:.%4:1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寫入團險轉換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問題檔</w:t>
      </w:r>
      <w:r>
        <w:rPr>
          <w:rFonts w:hint="eastAsia"/>
          <w:kern w:val="2"/>
          <w:szCs w:val="24"/>
          <w:lang w:eastAsia="zh-TW"/>
        </w:rPr>
        <w:t>(DTAAB421_ERR)</w:t>
      </w:r>
    </w:p>
    <w:p w:rsidR="0039751A" w:rsidRPr="00B00796" w:rsidRDefault="0039751A" w:rsidP="00913B50">
      <w:pPr>
        <w:pStyle w:val="Tabletext"/>
        <w:keepLines w:val="0"/>
        <w:numPr>
          <w:ilvl w:val="4"/>
          <w:numId w:val="1"/>
          <w:numberingChange w:id="167" w:author="cathaylife" w:date="2011-06-01T13:48:00Z" w:original="%2:4:0:.%3:3:0:.%4:1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B00796">
        <w:rPr>
          <w:rFonts w:hint="eastAsia"/>
          <w:kern w:val="2"/>
          <w:szCs w:val="24"/>
          <w:lang w:eastAsia="zh-TW"/>
        </w:rPr>
        <w:t>a</w:t>
      </w:r>
      <w:r w:rsidRPr="00B00796">
        <w:rPr>
          <w:rFonts w:hint="eastAsia"/>
          <w:kern w:val="2"/>
          <w:szCs w:val="24"/>
          <w:lang w:eastAsia="zh-TW"/>
        </w:rPr>
        <w:t>（即時寫出去）</w:t>
      </w:r>
    </w:p>
    <w:p w:rsidR="0039751A" w:rsidRPr="00D0735B" w:rsidRDefault="0039751A" w:rsidP="00913B50">
      <w:pPr>
        <w:pStyle w:val="Tabletext"/>
        <w:keepLines w:val="0"/>
        <w:numPr>
          <w:ilvl w:val="5"/>
          <w:numId w:val="1"/>
          <w:numberingChange w:id="168" w:author="cathaylife" w:date="2011-06-01T13:48:00Z" w:original="%2:4:0:.%3:3:0:.%4:1:0:.%5:2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kern w:val="2"/>
          <w:szCs w:val="24"/>
          <w:lang w:eastAsia="zh-TW"/>
        </w:rPr>
        <w:t>METHOD_NAME</w:t>
      </w:r>
      <w:r w:rsidRPr="00B00796">
        <w:rPr>
          <w:rFonts w:hint="eastAsia"/>
          <w:kern w:val="2"/>
          <w:szCs w:val="24"/>
          <w:lang w:eastAsia="zh-TW"/>
        </w:rPr>
        <w:t xml:space="preserve"> = </w:t>
      </w:r>
      <w:r w:rsidRPr="00B00796">
        <w:rPr>
          <w:kern w:val="2"/>
          <w:szCs w:val="24"/>
          <w:lang w:eastAsia="zh-TW"/>
        </w:rPr>
        <w:t>"</w:t>
      </w:r>
      <w:r w:rsidRPr="00B00796">
        <w:rPr>
          <w:rFonts w:hint="eastAsia"/>
          <w:kern w:val="2"/>
          <w:szCs w:val="24"/>
          <w:lang w:eastAsia="zh-TW"/>
        </w:rPr>
        <w:t>寫入</w:t>
      </w:r>
      <w:r w:rsidR="002C1189">
        <w:rPr>
          <w:rFonts w:hint="eastAsia"/>
          <w:kern w:val="2"/>
          <w:szCs w:val="24"/>
          <w:lang w:eastAsia="zh-TW"/>
        </w:rPr>
        <w:t>養老</w:t>
      </w:r>
      <w:r>
        <w:rPr>
          <w:rFonts w:hint="eastAsia"/>
          <w:kern w:val="2"/>
          <w:szCs w:val="24"/>
          <w:lang w:eastAsia="zh-TW"/>
        </w:rPr>
        <w:t>險轉換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問題檔</w:t>
      </w:r>
      <w:r>
        <w:rPr>
          <w:rFonts w:hint="eastAsia"/>
          <w:kern w:val="2"/>
          <w:szCs w:val="24"/>
          <w:lang w:eastAsia="zh-TW"/>
        </w:rPr>
        <w:t>DTAAB421_ERR</w:t>
      </w:r>
      <w:r w:rsidRPr="00B00796">
        <w:rPr>
          <w:rFonts w:hint="eastAsia"/>
          <w:kern w:val="2"/>
          <w:szCs w:val="24"/>
          <w:lang w:eastAsia="zh-TW"/>
        </w:rPr>
        <w:t>件數</w:t>
      </w:r>
      <w:r>
        <w:rPr>
          <w:kern w:val="2"/>
          <w:szCs w:val="24"/>
          <w:lang w:eastAsia="zh-TW"/>
        </w:rPr>
        <w:t>"</w:t>
      </w:r>
    </w:p>
    <w:p w:rsidR="0039751A" w:rsidRDefault="0039751A" w:rsidP="00913B50">
      <w:pPr>
        <w:pStyle w:val="Tabletext"/>
        <w:keepLines w:val="0"/>
        <w:numPr>
          <w:ilvl w:val="5"/>
          <w:numId w:val="1"/>
          <w:numberingChange w:id="169" w:author="cathaylife" w:date="2011-06-01T13:48:00Z" w:original="%2:4:0:.%3:3:0:.%4:1:0:.%5:2:0:.%6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rFonts w:hint="eastAsia"/>
          <w:kern w:val="2"/>
          <w:szCs w:val="24"/>
          <w:lang w:eastAsia="zh-TW"/>
        </w:rPr>
        <w:t>COUNT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INSERT </w:t>
      </w:r>
      <w:r>
        <w:rPr>
          <w:rFonts w:hint="eastAsia"/>
          <w:kern w:val="2"/>
          <w:szCs w:val="24"/>
          <w:lang w:eastAsia="zh-TW"/>
        </w:rPr>
        <w:t>DTAAB421_ERR</w:t>
      </w:r>
      <w:r w:rsidRPr="00B00796">
        <w:rPr>
          <w:rFonts w:hint="eastAsia"/>
          <w:kern w:val="2"/>
          <w:szCs w:val="24"/>
          <w:lang w:eastAsia="zh-TW"/>
        </w:rPr>
        <w:t xml:space="preserve"> </w:t>
      </w:r>
      <w:r w:rsidRPr="00B00796">
        <w:rPr>
          <w:rFonts w:hint="eastAsia"/>
          <w:kern w:val="2"/>
          <w:szCs w:val="24"/>
          <w:lang w:eastAsia="zh-TW"/>
        </w:rPr>
        <w:t>件數。</w:t>
      </w:r>
    </w:p>
    <w:p w:rsidR="001D2491" w:rsidRDefault="001D2491" w:rsidP="00913B50">
      <w:pPr>
        <w:pStyle w:val="Tabletext"/>
        <w:keepLines w:val="0"/>
        <w:numPr>
          <w:ilvl w:val="4"/>
          <w:numId w:val="1"/>
          <w:numberingChange w:id="170" w:author="cathaylife" w:date="2011-06-01T13:48:00Z" w:original="%2:4:0:.%3:3:0:.%4:1:0:.%5:3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1D2491" w:rsidRPr="00007F2C" w:rsidTr="00007F2C">
        <w:tc>
          <w:tcPr>
            <w:tcW w:w="1722" w:type="dxa"/>
            <w:shd w:val="clear" w:color="auto" w:fill="C0C0C0"/>
          </w:tcPr>
          <w:p w:rsidR="001D2491" w:rsidRPr="00007F2C" w:rsidRDefault="001D2491" w:rsidP="00007F2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07F2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1D2491" w:rsidRPr="00007F2C" w:rsidRDefault="001D2491" w:rsidP="00007F2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07F2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1D2491" w:rsidRPr="00007F2C" w:rsidRDefault="001D2491" w:rsidP="00007F2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07F2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1D2491" w:rsidRPr="00007F2C" w:rsidTr="00007F2C">
        <w:tc>
          <w:tcPr>
            <w:tcW w:w="1722" w:type="dxa"/>
            <w:shd w:val="clear" w:color="auto" w:fill="FFFF99"/>
            <w:vAlign w:val="bottom"/>
          </w:tcPr>
          <w:p w:rsidR="001D2491" w:rsidRPr="00007F2C" w:rsidRDefault="001D2491" w:rsidP="00B903B1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007F2C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2617" w:type="dxa"/>
            <w:shd w:val="clear" w:color="auto" w:fill="auto"/>
          </w:tcPr>
          <w:p w:rsidR="001D2491" w:rsidRPr="00007F2C" w:rsidRDefault="001D2491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</w:t>
            </w:r>
            <w:r w:rsidRPr="00007F2C">
              <w:rPr>
                <w:rFonts w:ascii="細明體" w:eastAsia="細明體" w:hAnsi="細明體"/>
                <w:sz w:val="20"/>
              </w:rPr>
              <w:t>受理編號</w:t>
            </w:r>
          </w:p>
        </w:tc>
        <w:tc>
          <w:tcPr>
            <w:tcW w:w="1526" w:type="dxa"/>
            <w:shd w:val="clear" w:color="auto" w:fill="auto"/>
          </w:tcPr>
          <w:p w:rsidR="001D2491" w:rsidRPr="00007F2C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007F2C" w:rsidTr="00007F2C">
        <w:tc>
          <w:tcPr>
            <w:tcW w:w="1722" w:type="dxa"/>
            <w:shd w:val="clear" w:color="auto" w:fill="FFFF99"/>
            <w:vAlign w:val="bottom"/>
          </w:tcPr>
          <w:p w:rsidR="001D2491" w:rsidRPr="00007F2C" w:rsidRDefault="001D2491" w:rsidP="00B903B1">
            <w:pPr>
              <w:rPr>
                <w:rFonts w:ascii="Arial" w:cs="Arial" w:hint="eastAsia"/>
                <w:color w:val="000000"/>
                <w:sz w:val="20"/>
              </w:rPr>
            </w:pPr>
            <w:r w:rsidRPr="00007F2C">
              <w:rPr>
                <w:rFonts w:ascii="Arial" w:cs="Arial" w:hint="eastAsia"/>
                <w:color w:val="000000"/>
                <w:sz w:val="20"/>
              </w:rPr>
              <w:t>檔案號碼</w:t>
            </w:r>
          </w:p>
        </w:tc>
        <w:tc>
          <w:tcPr>
            <w:tcW w:w="2617" w:type="dxa"/>
            <w:shd w:val="clear" w:color="auto" w:fill="auto"/>
          </w:tcPr>
          <w:p w:rsidR="001D2491" w:rsidRPr="00007F2C" w:rsidRDefault="00772802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O_檔案編號</w:t>
            </w:r>
          </w:p>
        </w:tc>
        <w:tc>
          <w:tcPr>
            <w:tcW w:w="1526" w:type="dxa"/>
            <w:shd w:val="clear" w:color="auto" w:fill="auto"/>
          </w:tcPr>
          <w:p w:rsidR="001D2491" w:rsidRPr="00007F2C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007F2C" w:rsidTr="00007F2C">
        <w:tc>
          <w:tcPr>
            <w:tcW w:w="1722" w:type="dxa"/>
            <w:shd w:val="clear" w:color="auto" w:fill="FFFF99"/>
            <w:vAlign w:val="bottom"/>
          </w:tcPr>
          <w:p w:rsidR="001D2491" w:rsidRPr="00007F2C" w:rsidRDefault="001D2491" w:rsidP="00B903B1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17" w:type="dxa"/>
            <w:shd w:val="clear" w:color="auto" w:fill="auto"/>
          </w:tcPr>
          <w:p w:rsidR="001D2491" w:rsidRPr="00007F2C" w:rsidRDefault="001D2491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A.保單號碼</w:t>
            </w:r>
          </w:p>
        </w:tc>
        <w:tc>
          <w:tcPr>
            <w:tcW w:w="1526" w:type="dxa"/>
            <w:shd w:val="clear" w:color="auto" w:fill="auto"/>
          </w:tcPr>
          <w:p w:rsidR="001D2491" w:rsidRPr="00007F2C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2371F" w:rsidRPr="00007F2C" w:rsidTr="00007F2C">
        <w:tc>
          <w:tcPr>
            <w:tcW w:w="1722" w:type="dxa"/>
            <w:shd w:val="clear" w:color="auto" w:fill="FFFF99"/>
            <w:vAlign w:val="bottom"/>
          </w:tcPr>
          <w:p w:rsidR="0002371F" w:rsidRPr="00007F2C" w:rsidRDefault="0002371F" w:rsidP="003E2055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007F2C">
              <w:rPr>
                <w:rFonts w:ascii="Arial" w:cs="Arial" w:hint="eastAsia"/>
                <w:color w:val="000000"/>
                <w:sz w:val="20"/>
              </w:rPr>
              <w:t>序號</w:t>
            </w:r>
          </w:p>
        </w:tc>
        <w:tc>
          <w:tcPr>
            <w:tcW w:w="2617" w:type="dxa"/>
            <w:shd w:val="clear" w:color="auto" w:fill="auto"/>
          </w:tcPr>
          <w:p w:rsidR="0002371F" w:rsidRPr="00007F2C" w:rsidRDefault="0002371F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A.序號</w:t>
            </w:r>
          </w:p>
        </w:tc>
        <w:tc>
          <w:tcPr>
            <w:tcW w:w="1526" w:type="dxa"/>
            <w:shd w:val="clear" w:color="auto" w:fill="auto"/>
          </w:tcPr>
          <w:p w:rsidR="0002371F" w:rsidRPr="00007F2C" w:rsidRDefault="0002371F" w:rsidP="003E2055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C07" w:rsidRPr="00007F2C" w:rsidTr="00007F2C">
        <w:tc>
          <w:tcPr>
            <w:tcW w:w="1722" w:type="dxa"/>
            <w:shd w:val="clear" w:color="auto" w:fill="FFFF99"/>
            <w:vAlign w:val="bottom"/>
          </w:tcPr>
          <w:p w:rsidR="00321C07" w:rsidRPr="00007F2C" w:rsidRDefault="00321C07" w:rsidP="00B903B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ascii="Arial" w:hAnsi="Arial" w:cs="Arial" w:hint="eastAsia"/>
                <w:color w:val="000000"/>
                <w:sz w:val="20"/>
                <w:szCs w:val="20"/>
              </w:rPr>
              <w:t>型別</w:t>
            </w:r>
          </w:p>
        </w:tc>
        <w:tc>
          <w:tcPr>
            <w:tcW w:w="2617" w:type="dxa"/>
            <w:shd w:val="clear" w:color="auto" w:fill="auto"/>
          </w:tcPr>
          <w:p w:rsidR="00321C07" w:rsidRPr="00007F2C" w:rsidRDefault="00E20C28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007F2C">
                <w:rPr>
                  <w:rFonts w:ascii="細明體" w:eastAsia="細明體" w:hAnsi="細明體" w:hint="eastAsia"/>
                  <w:sz w:val="20"/>
                </w:rPr>
                <w:t>1</w:t>
              </w:r>
              <w:r w:rsidRPr="00007F2C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  <w:shd w:val="clear" w:color="auto" w:fill="auto"/>
          </w:tcPr>
          <w:p w:rsidR="00321C07" w:rsidRPr="00007F2C" w:rsidRDefault="00321C07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C07" w:rsidRPr="00007F2C" w:rsidTr="00007F2C">
        <w:tc>
          <w:tcPr>
            <w:tcW w:w="1722" w:type="dxa"/>
            <w:shd w:val="clear" w:color="auto" w:fill="FFFF99"/>
            <w:vAlign w:val="bottom"/>
          </w:tcPr>
          <w:p w:rsidR="00321C07" w:rsidRPr="00007F2C" w:rsidRDefault="00321C07" w:rsidP="00B903B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ascii="Arial" w:hAnsi="Arial" w:cs="Arial" w:hint="eastAsia"/>
                <w:color w:val="000000"/>
                <w:sz w:val="20"/>
                <w:szCs w:val="20"/>
              </w:rPr>
              <w:t>項目</w:t>
            </w:r>
          </w:p>
        </w:tc>
        <w:tc>
          <w:tcPr>
            <w:tcW w:w="2617" w:type="dxa"/>
            <w:shd w:val="clear" w:color="auto" w:fill="auto"/>
          </w:tcPr>
          <w:p w:rsidR="00321C07" w:rsidRPr="00007F2C" w:rsidRDefault="00E20C28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007F2C">
                <w:rPr>
                  <w:rFonts w:ascii="細明體" w:eastAsia="細明體" w:hAnsi="細明體" w:hint="eastAsia"/>
                  <w:sz w:val="20"/>
                </w:rPr>
                <w:t>1</w:t>
              </w:r>
              <w:r w:rsidRPr="00007F2C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  <w:shd w:val="clear" w:color="auto" w:fill="auto"/>
          </w:tcPr>
          <w:p w:rsidR="00321C07" w:rsidRPr="00007F2C" w:rsidRDefault="00321C07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007F2C" w:rsidTr="00007F2C">
        <w:tc>
          <w:tcPr>
            <w:tcW w:w="1722" w:type="dxa"/>
            <w:shd w:val="clear" w:color="auto" w:fill="FFFF99"/>
            <w:vAlign w:val="bottom"/>
          </w:tcPr>
          <w:p w:rsidR="001D2491" w:rsidRPr="00007F2C" w:rsidRDefault="001D2491" w:rsidP="00B903B1">
            <w:pPr>
              <w:rPr>
                <w:rFonts w:ascii="Arial" w:hAnsi="細明體" w:hint="eastAsia"/>
                <w:sz w:val="20"/>
                <w:szCs w:val="20"/>
              </w:rPr>
            </w:pPr>
            <w:r w:rsidRPr="00007F2C">
              <w:rPr>
                <w:rFonts w:ascii="Arial" w:hAnsi="細明體" w:hint="eastAsia"/>
                <w:sz w:val="20"/>
                <w:szCs w:val="20"/>
              </w:rPr>
              <w:t>事故者</w:t>
            </w:r>
            <w:r w:rsidRPr="00007F2C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2617" w:type="dxa"/>
            <w:shd w:val="clear" w:color="auto" w:fill="auto"/>
          </w:tcPr>
          <w:p w:rsidR="001D2491" w:rsidRPr="00007F2C" w:rsidRDefault="004145BD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O_事故者ID</w:t>
            </w:r>
          </w:p>
        </w:tc>
        <w:tc>
          <w:tcPr>
            <w:tcW w:w="1526" w:type="dxa"/>
            <w:shd w:val="clear" w:color="auto" w:fill="auto"/>
          </w:tcPr>
          <w:p w:rsidR="001D2491" w:rsidRPr="00007F2C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007F2C" w:rsidTr="00007F2C">
        <w:tc>
          <w:tcPr>
            <w:tcW w:w="1722" w:type="dxa"/>
            <w:shd w:val="clear" w:color="auto" w:fill="FFFF99"/>
          </w:tcPr>
          <w:p w:rsidR="001D2491" w:rsidRPr="00007F2C" w:rsidRDefault="001D2491" w:rsidP="00B903B1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Arial" w:cs="Arial" w:hint="eastAsia"/>
                <w:sz w:val="20"/>
              </w:rPr>
              <w:t>帳務日期</w:t>
            </w:r>
          </w:p>
        </w:tc>
        <w:tc>
          <w:tcPr>
            <w:tcW w:w="2617" w:type="dxa"/>
            <w:shd w:val="clear" w:color="auto" w:fill="auto"/>
            <w:vAlign w:val="bottom"/>
          </w:tcPr>
          <w:p w:rsidR="001D2491" w:rsidRPr="00007F2C" w:rsidRDefault="001D2491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A.給付日期</w:t>
            </w:r>
          </w:p>
        </w:tc>
        <w:tc>
          <w:tcPr>
            <w:tcW w:w="1526" w:type="dxa"/>
            <w:shd w:val="clear" w:color="auto" w:fill="auto"/>
          </w:tcPr>
          <w:p w:rsidR="001D2491" w:rsidRPr="00007F2C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D2491" w:rsidRPr="00007F2C" w:rsidTr="00007F2C">
        <w:tc>
          <w:tcPr>
            <w:tcW w:w="1722" w:type="dxa"/>
            <w:shd w:val="clear" w:color="auto" w:fill="FFFF99"/>
            <w:vAlign w:val="bottom"/>
          </w:tcPr>
          <w:p w:rsidR="001D2491" w:rsidRPr="00007F2C" w:rsidRDefault="001D2491" w:rsidP="00B903B1">
            <w:pPr>
              <w:rPr>
                <w:rFonts w:ascii="Arial" w:hAnsi="細明體" w:hint="eastAsia"/>
                <w:sz w:val="20"/>
                <w:szCs w:val="20"/>
              </w:rPr>
            </w:pPr>
            <w:r w:rsidRPr="00007F2C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2617" w:type="dxa"/>
            <w:shd w:val="clear" w:color="auto" w:fill="auto"/>
          </w:tcPr>
          <w:p w:rsidR="001D2491" w:rsidRDefault="001D2491" w:rsidP="00B903B1">
            <w:r w:rsidRPr="00007F2C">
              <w:rPr>
                <w:rFonts w:ascii="細明體" w:eastAsia="細明體" w:hAnsi="細明體" w:hint="eastAsia"/>
                <w:sz w:val="20"/>
              </w:rPr>
              <w:t>A.</w:t>
            </w:r>
            <w:r w:rsidRPr="00007F2C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526" w:type="dxa"/>
            <w:shd w:val="clear" w:color="auto" w:fill="auto"/>
          </w:tcPr>
          <w:p w:rsidR="001D2491" w:rsidRPr="00007F2C" w:rsidRDefault="001D2491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21C07" w:rsidRPr="00007F2C" w:rsidTr="00007F2C">
        <w:tc>
          <w:tcPr>
            <w:tcW w:w="1722" w:type="dxa"/>
            <w:shd w:val="clear" w:color="auto" w:fill="FFFF99"/>
            <w:vAlign w:val="bottom"/>
          </w:tcPr>
          <w:p w:rsidR="00321C07" w:rsidRPr="00007F2C" w:rsidRDefault="00321C07" w:rsidP="00B903B1">
            <w:pPr>
              <w:rPr>
                <w:rFonts w:ascii="Arial" w:hAnsi="細明體" w:hint="eastAsia"/>
                <w:sz w:val="20"/>
                <w:szCs w:val="20"/>
              </w:rPr>
            </w:pPr>
            <w:r w:rsidRPr="00007F2C">
              <w:rPr>
                <w:rFonts w:ascii="Arial" w:hAnsi="細明體" w:hint="eastAsia"/>
                <w:sz w:val="20"/>
                <w:szCs w:val="20"/>
              </w:rPr>
              <w:t>事故原因</w:t>
            </w:r>
          </w:p>
        </w:tc>
        <w:tc>
          <w:tcPr>
            <w:tcW w:w="2617" w:type="dxa"/>
            <w:shd w:val="clear" w:color="auto" w:fill="auto"/>
          </w:tcPr>
          <w:p w:rsidR="00321C07" w:rsidRPr="00007F2C" w:rsidRDefault="00465F98" w:rsidP="00B903B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A.給付原因</w:t>
            </w:r>
          </w:p>
        </w:tc>
        <w:tc>
          <w:tcPr>
            <w:tcW w:w="1526" w:type="dxa"/>
            <w:shd w:val="clear" w:color="auto" w:fill="auto"/>
          </w:tcPr>
          <w:p w:rsidR="00321C07" w:rsidRPr="00007F2C" w:rsidRDefault="00321C07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C19E5" w:rsidRPr="00007F2C" w:rsidTr="00007F2C">
        <w:tc>
          <w:tcPr>
            <w:tcW w:w="1722" w:type="dxa"/>
            <w:shd w:val="clear" w:color="auto" w:fill="FFFF99"/>
            <w:vAlign w:val="bottom"/>
          </w:tcPr>
          <w:p w:rsidR="006C19E5" w:rsidRPr="00007F2C" w:rsidRDefault="006C19E5" w:rsidP="00B903B1">
            <w:pPr>
              <w:rPr>
                <w:rFonts w:ascii="Arial" w:hAnsi="細明體" w:hint="eastAsia"/>
                <w:sz w:val="20"/>
                <w:szCs w:val="20"/>
              </w:rPr>
            </w:pPr>
            <w:r w:rsidRPr="00007F2C">
              <w:rPr>
                <w:rFonts w:ascii="Arial" w:cs="Arial"/>
                <w:sz w:val="20"/>
              </w:rPr>
              <w:t>給付金額</w:t>
            </w:r>
          </w:p>
        </w:tc>
        <w:tc>
          <w:tcPr>
            <w:tcW w:w="2617" w:type="dxa"/>
            <w:shd w:val="clear" w:color="auto" w:fill="auto"/>
          </w:tcPr>
          <w:p w:rsidR="006C19E5" w:rsidRPr="00007F2C" w:rsidRDefault="006D234A" w:rsidP="00B903B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</w:t>
            </w:r>
            <w:r w:rsidR="006C19E5" w:rsidRPr="00007F2C">
              <w:rPr>
                <w:rFonts w:ascii="細明體" w:eastAsia="細明體" w:hAnsi="細明體" w:hint="eastAsia"/>
                <w:sz w:val="20"/>
              </w:rPr>
              <w:t>理賠金額</w:t>
            </w:r>
          </w:p>
        </w:tc>
        <w:tc>
          <w:tcPr>
            <w:tcW w:w="1526" w:type="dxa"/>
            <w:shd w:val="clear" w:color="auto" w:fill="auto"/>
          </w:tcPr>
          <w:p w:rsidR="006C19E5" w:rsidRPr="00007F2C" w:rsidRDefault="006C19E5" w:rsidP="00B903B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5768D6" w:rsidRDefault="005768D6" w:rsidP="007340FC">
      <w:pPr>
        <w:pStyle w:val="Tabletext"/>
        <w:keepLines w:val="0"/>
        <w:numPr>
          <w:ilvl w:val="3"/>
          <w:numId w:val="1"/>
          <w:numberingChange w:id="171" w:author="cathaylife" w:date="2011-06-01T13:48:00Z" w:original="%2:4:0:.%3:3:0:.%4:2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5768D6" w:rsidRDefault="005768D6" w:rsidP="007340FC">
      <w:pPr>
        <w:pStyle w:val="Tabletext"/>
        <w:keepLines w:val="0"/>
        <w:numPr>
          <w:ilvl w:val="4"/>
          <w:numId w:val="1"/>
          <w:numberingChange w:id="172" w:author="cathaylife" w:date="2011-06-01T13:48:00Z" w:original="%2:4:0:.%3:3:0:.%4:2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</w:t>
      </w:r>
      <w:r w:rsidR="0047387D">
        <w:rPr>
          <w:rFonts w:hint="eastAsia"/>
          <w:kern w:val="2"/>
          <w:szCs w:val="24"/>
          <w:lang w:eastAsia="zh-TW"/>
        </w:rPr>
        <w:t>入團險轉換</w:t>
      </w:r>
      <w:r w:rsidR="000A5518">
        <w:rPr>
          <w:rFonts w:hint="eastAsia"/>
          <w:kern w:val="2"/>
          <w:szCs w:val="24"/>
          <w:lang w:eastAsia="zh-TW"/>
        </w:rPr>
        <w:t>檔</w:t>
      </w:r>
      <w:r w:rsidR="000A5518">
        <w:rPr>
          <w:rFonts w:hint="eastAsia"/>
          <w:kern w:val="2"/>
          <w:szCs w:val="24"/>
          <w:lang w:eastAsia="zh-TW"/>
        </w:rPr>
        <w:t>(DTAA</w:t>
      </w:r>
      <w:r w:rsidR="0047387D">
        <w:rPr>
          <w:rFonts w:hint="eastAsia"/>
          <w:kern w:val="2"/>
          <w:szCs w:val="24"/>
          <w:lang w:eastAsia="zh-TW"/>
        </w:rPr>
        <w:t>B421</w:t>
      </w:r>
      <w:r w:rsidR="000A5518">
        <w:rPr>
          <w:rFonts w:hint="eastAsia"/>
          <w:kern w:val="2"/>
          <w:szCs w:val="24"/>
          <w:lang w:eastAsia="zh-TW"/>
        </w:rPr>
        <w:t>)</w:t>
      </w:r>
    </w:p>
    <w:p w:rsidR="0039751A" w:rsidRPr="00B00796" w:rsidRDefault="0039751A" w:rsidP="007340FC">
      <w:pPr>
        <w:pStyle w:val="Tabletext"/>
        <w:keepLines w:val="0"/>
        <w:numPr>
          <w:ilvl w:val="4"/>
          <w:numId w:val="1"/>
          <w:numberingChange w:id="173" w:author="cathaylife" w:date="2011-06-01T13:48:00Z" w:original="%2:4:0:.%3:3:0:.%4:2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B00796">
        <w:rPr>
          <w:rFonts w:hint="eastAsia"/>
          <w:kern w:val="2"/>
          <w:szCs w:val="24"/>
          <w:lang w:eastAsia="zh-TW"/>
        </w:rPr>
        <w:t>a</w:t>
      </w:r>
      <w:r w:rsidRPr="00B00796">
        <w:rPr>
          <w:rFonts w:hint="eastAsia"/>
          <w:kern w:val="2"/>
          <w:szCs w:val="24"/>
          <w:lang w:eastAsia="zh-TW"/>
        </w:rPr>
        <w:t>（即時寫出去）</w:t>
      </w:r>
    </w:p>
    <w:p w:rsidR="0039751A" w:rsidRPr="00D0735B" w:rsidRDefault="0039751A" w:rsidP="007340FC">
      <w:pPr>
        <w:pStyle w:val="Tabletext"/>
        <w:keepLines w:val="0"/>
        <w:numPr>
          <w:ilvl w:val="5"/>
          <w:numId w:val="1"/>
          <w:numberingChange w:id="174" w:author="cathaylife" w:date="2011-06-01T13:48:00Z" w:original="%2:4:0:.%3:3:0:.%4:2:0:.%5:2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kern w:val="2"/>
          <w:szCs w:val="24"/>
          <w:lang w:eastAsia="zh-TW"/>
        </w:rPr>
        <w:t>METHOD_NAME</w:t>
      </w:r>
      <w:r w:rsidRPr="00B00796">
        <w:rPr>
          <w:rFonts w:hint="eastAsia"/>
          <w:kern w:val="2"/>
          <w:szCs w:val="24"/>
          <w:lang w:eastAsia="zh-TW"/>
        </w:rPr>
        <w:t xml:space="preserve"> = </w:t>
      </w:r>
      <w:r w:rsidRPr="00B00796">
        <w:rPr>
          <w:kern w:val="2"/>
          <w:szCs w:val="24"/>
          <w:lang w:eastAsia="zh-TW"/>
        </w:rPr>
        <w:t>"</w:t>
      </w:r>
      <w:r w:rsidRPr="00B00796">
        <w:rPr>
          <w:rFonts w:hint="eastAsia"/>
          <w:kern w:val="2"/>
          <w:szCs w:val="24"/>
          <w:lang w:eastAsia="zh-TW"/>
        </w:rPr>
        <w:t>寫入</w:t>
      </w:r>
      <w:r w:rsidR="008E586C">
        <w:rPr>
          <w:rFonts w:hint="eastAsia"/>
          <w:kern w:val="2"/>
          <w:szCs w:val="24"/>
          <w:lang w:eastAsia="zh-TW"/>
        </w:rPr>
        <w:t>養老</w:t>
      </w:r>
      <w:r>
        <w:rPr>
          <w:rFonts w:hint="eastAsia"/>
          <w:kern w:val="2"/>
          <w:szCs w:val="24"/>
          <w:lang w:eastAsia="zh-TW"/>
        </w:rPr>
        <w:t>險轉換檔</w:t>
      </w:r>
      <w:r>
        <w:rPr>
          <w:rFonts w:hint="eastAsia"/>
          <w:kern w:val="2"/>
          <w:szCs w:val="24"/>
          <w:lang w:eastAsia="zh-TW"/>
        </w:rPr>
        <w:t>DTAAB421</w:t>
      </w:r>
      <w:r w:rsidRPr="00B00796">
        <w:rPr>
          <w:rFonts w:hint="eastAsia"/>
          <w:kern w:val="2"/>
          <w:szCs w:val="24"/>
          <w:lang w:eastAsia="zh-TW"/>
        </w:rPr>
        <w:t>件數</w:t>
      </w:r>
      <w:r>
        <w:rPr>
          <w:kern w:val="2"/>
          <w:szCs w:val="24"/>
          <w:lang w:eastAsia="zh-TW"/>
        </w:rPr>
        <w:t>"</w:t>
      </w:r>
    </w:p>
    <w:p w:rsidR="005768D6" w:rsidRPr="005768D6" w:rsidRDefault="0039751A" w:rsidP="007340FC">
      <w:pPr>
        <w:pStyle w:val="Tabletext"/>
        <w:keepLines w:val="0"/>
        <w:numPr>
          <w:ilvl w:val="5"/>
          <w:numId w:val="1"/>
          <w:numberingChange w:id="175" w:author="cathaylife" w:date="2011-06-01T13:48:00Z" w:original="%2:4:0:.%3:3:0:.%4:2:0:.%5:2:0:.%6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0796">
        <w:rPr>
          <w:rFonts w:hint="eastAsia"/>
          <w:kern w:val="2"/>
          <w:szCs w:val="24"/>
          <w:lang w:eastAsia="zh-TW"/>
        </w:rPr>
        <w:t>COUNT</w:t>
      </w:r>
      <w:r w:rsidRPr="00B00796">
        <w:rPr>
          <w:rFonts w:hint="eastAsia"/>
          <w:kern w:val="2"/>
          <w:szCs w:val="24"/>
          <w:lang w:eastAsia="zh-TW"/>
        </w:rPr>
        <w:t>件數：</w:t>
      </w:r>
      <w:r w:rsidRPr="00B00796">
        <w:rPr>
          <w:rFonts w:hint="eastAsia"/>
          <w:kern w:val="2"/>
          <w:szCs w:val="24"/>
          <w:lang w:eastAsia="zh-TW"/>
        </w:rPr>
        <w:t xml:space="preserve">INSERT </w:t>
      </w:r>
      <w:r>
        <w:rPr>
          <w:rFonts w:hint="eastAsia"/>
          <w:kern w:val="2"/>
          <w:szCs w:val="24"/>
          <w:lang w:eastAsia="zh-TW"/>
        </w:rPr>
        <w:t>DTAAB421</w:t>
      </w:r>
      <w:r w:rsidRPr="00B00796">
        <w:rPr>
          <w:rFonts w:hint="eastAsia"/>
          <w:kern w:val="2"/>
          <w:szCs w:val="24"/>
          <w:lang w:eastAsia="zh-TW"/>
        </w:rPr>
        <w:t xml:space="preserve"> </w:t>
      </w:r>
      <w:r w:rsidRPr="00B00796">
        <w:rPr>
          <w:rFonts w:hint="eastAsia"/>
          <w:kern w:val="2"/>
          <w:szCs w:val="24"/>
          <w:lang w:eastAsia="zh-TW"/>
        </w:rPr>
        <w:t>件數。</w:t>
      </w:r>
    </w:p>
    <w:p w:rsidR="005768D6" w:rsidRDefault="005768D6" w:rsidP="005768D6">
      <w:pPr>
        <w:pStyle w:val="Tabletext"/>
        <w:keepLines w:val="0"/>
        <w:numPr>
          <w:ilvl w:val="4"/>
          <w:numId w:val="1"/>
          <w:numberingChange w:id="176" w:author="cathaylife" w:date="2011-06-01T13:48:00Z" w:original="%2:4:0:.%3:3:0:.%4:2:0:.%5:3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0A5518" w:rsidRPr="00007F2C" w:rsidTr="00007F2C">
        <w:tc>
          <w:tcPr>
            <w:tcW w:w="1722" w:type="dxa"/>
            <w:shd w:val="clear" w:color="auto" w:fill="C0C0C0"/>
          </w:tcPr>
          <w:p w:rsidR="000A5518" w:rsidRPr="00007F2C" w:rsidRDefault="000A5518" w:rsidP="00007F2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07F2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0A5518" w:rsidRPr="00007F2C" w:rsidRDefault="000A5518" w:rsidP="00007F2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07F2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0A5518" w:rsidRPr="00007F2C" w:rsidRDefault="000A5518" w:rsidP="00007F2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07F2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0A5518" w:rsidRPr="00007F2C" w:rsidTr="00007F2C">
        <w:tc>
          <w:tcPr>
            <w:tcW w:w="1722" w:type="dxa"/>
            <w:shd w:val="clear" w:color="auto" w:fill="FFFF99"/>
            <w:vAlign w:val="bottom"/>
          </w:tcPr>
          <w:p w:rsidR="000A5518" w:rsidRPr="00007F2C" w:rsidRDefault="004A0DFD" w:rsidP="001D2491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007F2C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2617" w:type="dxa"/>
            <w:shd w:val="clear" w:color="auto" w:fill="auto"/>
          </w:tcPr>
          <w:p w:rsidR="000A5518" w:rsidRPr="00007F2C" w:rsidRDefault="004B138B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</w:t>
            </w:r>
            <w:r w:rsidRPr="00007F2C">
              <w:rPr>
                <w:rFonts w:ascii="細明體" w:eastAsia="細明體" w:hAnsi="細明體"/>
                <w:sz w:val="20"/>
              </w:rPr>
              <w:t>受理編號</w:t>
            </w:r>
          </w:p>
        </w:tc>
        <w:tc>
          <w:tcPr>
            <w:tcW w:w="1526" w:type="dxa"/>
            <w:shd w:val="clear" w:color="auto" w:fill="auto"/>
          </w:tcPr>
          <w:p w:rsidR="000A5518" w:rsidRPr="00007F2C" w:rsidRDefault="000A5518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34FC6" w:rsidRPr="00007F2C" w:rsidTr="00007F2C">
        <w:tc>
          <w:tcPr>
            <w:tcW w:w="1722" w:type="dxa"/>
            <w:shd w:val="clear" w:color="auto" w:fill="FFFF99"/>
            <w:vAlign w:val="bottom"/>
          </w:tcPr>
          <w:p w:rsidR="00D34FC6" w:rsidRPr="00007F2C" w:rsidRDefault="00705677" w:rsidP="001D2491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007F2C">
              <w:rPr>
                <w:rFonts w:ascii="Arial" w:cs="Arial" w:hint="eastAsia"/>
                <w:color w:val="000000"/>
                <w:sz w:val="20"/>
              </w:rPr>
              <w:t>序號</w:t>
            </w:r>
          </w:p>
        </w:tc>
        <w:tc>
          <w:tcPr>
            <w:tcW w:w="2617" w:type="dxa"/>
            <w:shd w:val="clear" w:color="auto" w:fill="auto"/>
          </w:tcPr>
          <w:p w:rsidR="00D34FC6" w:rsidRPr="00007F2C" w:rsidRDefault="00151155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O_序號</w:t>
            </w:r>
          </w:p>
        </w:tc>
        <w:tc>
          <w:tcPr>
            <w:tcW w:w="1526" w:type="dxa"/>
            <w:shd w:val="clear" w:color="auto" w:fill="auto"/>
          </w:tcPr>
          <w:p w:rsidR="00D34FC6" w:rsidRPr="00007F2C" w:rsidRDefault="00D34FC6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93222" w:rsidRPr="00007F2C" w:rsidTr="00007F2C">
        <w:tc>
          <w:tcPr>
            <w:tcW w:w="1722" w:type="dxa"/>
            <w:shd w:val="clear" w:color="auto" w:fill="FFFF99"/>
            <w:vAlign w:val="bottom"/>
          </w:tcPr>
          <w:p w:rsidR="00A93222" w:rsidRPr="00007F2C" w:rsidRDefault="00A93222" w:rsidP="001D2491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2617" w:type="dxa"/>
            <w:shd w:val="clear" w:color="auto" w:fill="auto"/>
          </w:tcPr>
          <w:p w:rsidR="00A93222" w:rsidRPr="00007F2C" w:rsidRDefault="00A93222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A.保單號碼</w:t>
            </w:r>
          </w:p>
        </w:tc>
        <w:tc>
          <w:tcPr>
            <w:tcW w:w="1526" w:type="dxa"/>
            <w:shd w:val="clear" w:color="auto" w:fill="auto"/>
          </w:tcPr>
          <w:p w:rsidR="00A93222" w:rsidRPr="00007F2C" w:rsidRDefault="00A9322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12EF" w:rsidRPr="00007F2C" w:rsidTr="00007F2C">
        <w:tc>
          <w:tcPr>
            <w:tcW w:w="1722" w:type="dxa"/>
            <w:shd w:val="clear" w:color="auto" w:fill="FFFF99"/>
            <w:vAlign w:val="bottom"/>
          </w:tcPr>
          <w:p w:rsidR="00C612EF" w:rsidRPr="00007F2C" w:rsidRDefault="00C612EF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ascii="Arial" w:cs="Arial"/>
                <w:sz w:val="20"/>
              </w:rPr>
              <w:t>索賠類別</w:t>
            </w:r>
          </w:p>
        </w:tc>
        <w:tc>
          <w:tcPr>
            <w:tcW w:w="2617" w:type="dxa"/>
            <w:shd w:val="clear" w:color="auto" w:fill="auto"/>
          </w:tcPr>
          <w:p w:rsidR="00C612EF" w:rsidRPr="00007F2C" w:rsidRDefault="00674653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</w:t>
            </w:r>
            <w:r w:rsidRPr="00007F2C">
              <w:rPr>
                <w:rFonts w:ascii="Arial" w:cs="Arial"/>
                <w:sz w:val="20"/>
              </w:rPr>
              <w:t>索賠類別</w:t>
            </w:r>
          </w:p>
        </w:tc>
        <w:tc>
          <w:tcPr>
            <w:tcW w:w="1526" w:type="dxa"/>
            <w:shd w:val="clear" w:color="auto" w:fill="auto"/>
          </w:tcPr>
          <w:p w:rsidR="00C612EF" w:rsidRPr="00007F2C" w:rsidRDefault="00C612EF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93222" w:rsidRPr="00007F2C" w:rsidTr="00007F2C">
        <w:tc>
          <w:tcPr>
            <w:tcW w:w="1722" w:type="dxa"/>
            <w:shd w:val="clear" w:color="auto" w:fill="FFFF99"/>
            <w:vAlign w:val="bottom"/>
          </w:tcPr>
          <w:p w:rsidR="00A93222" w:rsidRPr="00007F2C" w:rsidRDefault="00A93222" w:rsidP="001D2491">
            <w:pPr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險別</w:t>
            </w:r>
          </w:p>
        </w:tc>
        <w:tc>
          <w:tcPr>
            <w:tcW w:w="2617" w:type="dxa"/>
            <w:shd w:val="clear" w:color="auto" w:fill="auto"/>
          </w:tcPr>
          <w:p w:rsidR="00A93222" w:rsidRPr="00007F2C" w:rsidRDefault="00ED7BAC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O_險別</w:t>
            </w:r>
          </w:p>
        </w:tc>
        <w:tc>
          <w:tcPr>
            <w:tcW w:w="1526" w:type="dxa"/>
            <w:shd w:val="clear" w:color="auto" w:fill="auto"/>
          </w:tcPr>
          <w:p w:rsidR="00A93222" w:rsidRPr="00007F2C" w:rsidRDefault="00A9322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12EF" w:rsidRPr="00007F2C" w:rsidTr="00007F2C">
        <w:tc>
          <w:tcPr>
            <w:tcW w:w="1722" w:type="dxa"/>
            <w:shd w:val="clear" w:color="auto" w:fill="FFFF99"/>
            <w:vAlign w:val="bottom"/>
          </w:tcPr>
          <w:p w:rsidR="00C612EF" w:rsidRPr="00007F2C" w:rsidRDefault="00C612EF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007F2C">
              <w:rPr>
                <w:rFonts w:ascii="Arial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2617" w:type="dxa"/>
            <w:shd w:val="clear" w:color="auto" w:fill="auto"/>
            <w:vAlign w:val="bottom"/>
          </w:tcPr>
          <w:p w:rsidR="00C612EF" w:rsidRPr="00007F2C" w:rsidRDefault="003239B6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O_保險金代號</w:t>
            </w:r>
          </w:p>
        </w:tc>
        <w:tc>
          <w:tcPr>
            <w:tcW w:w="1526" w:type="dxa"/>
            <w:shd w:val="clear" w:color="auto" w:fill="auto"/>
          </w:tcPr>
          <w:p w:rsidR="00C612EF" w:rsidRPr="00007F2C" w:rsidRDefault="00C612EF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12EF" w:rsidRPr="00007F2C" w:rsidTr="00007F2C">
        <w:tc>
          <w:tcPr>
            <w:tcW w:w="1722" w:type="dxa"/>
            <w:shd w:val="clear" w:color="auto" w:fill="FFFF99"/>
            <w:vAlign w:val="bottom"/>
          </w:tcPr>
          <w:p w:rsidR="00C612EF" w:rsidRPr="00007F2C" w:rsidRDefault="00C612EF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007F2C">
              <w:rPr>
                <w:rFonts w:ascii="Arial" w:hAnsi="細明體" w:hint="eastAsia"/>
                <w:sz w:val="20"/>
                <w:szCs w:val="20"/>
              </w:rPr>
              <w:t>事故者</w:t>
            </w:r>
            <w:r w:rsidRPr="00007F2C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2617" w:type="dxa"/>
            <w:shd w:val="clear" w:color="auto" w:fill="auto"/>
          </w:tcPr>
          <w:p w:rsidR="00C612EF" w:rsidRDefault="0054094D" w:rsidP="001D2491">
            <w:r w:rsidRPr="00007F2C">
              <w:rPr>
                <w:rFonts w:ascii="細明體" w:eastAsia="細明體" w:hAnsi="細明體" w:hint="eastAsia"/>
                <w:sz w:val="20"/>
              </w:rPr>
              <w:t>O_</w:t>
            </w:r>
            <w:r w:rsidR="00C612EF" w:rsidRPr="00007F2C">
              <w:rPr>
                <w:rFonts w:ascii="Arial" w:hAnsi="細明體" w:hint="eastAsia"/>
                <w:sz w:val="20"/>
                <w:szCs w:val="20"/>
              </w:rPr>
              <w:t>事故者</w:t>
            </w:r>
            <w:r w:rsidR="00C612EF" w:rsidRPr="00007F2C">
              <w:rPr>
                <w:rFonts w:ascii="Arial" w:hAnsi="細明體" w:hint="eastAsia"/>
                <w:sz w:val="20"/>
                <w:szCs w:val="20"/>
              </w:rPr>
              <w:t>ID</w:t>
            </w:r>
          </w:p>
        </w:tc>
        <w:tc>
          <w:tcPr>
            <w:tcW w:w="1526" w:type="dxa"/>
            <w:shd w:val="clear" w:color="auto" w:fill="auto"/>
          </w:tcPr>
          <w:p w:rsidR="00C612EF" w:rsidRPr="00007F2C" w:rsidRDefault="00C612EF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12EF" w:rsidRPr="00007F2C" w:rsidTr="00007F2C">
        <w:tc>
          <w:tcPr>
            <w:tcW w:w="1722" w:type="dxa"/>
            <w:shd w:val="clear" w:color="auto" w:fill="FFFF99"/>
            <w:vAlign w:val="bottom"/>
          </w:tcPr>
          <w:p w:rsidR="00C612EF" w:rsidRPr="00007F2C" w:rsidRDefault="00C612EF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007F2C">
              <w:rPr>
                <w:rFonts w:ascii="Arial" w:hAnsi="細明體" w:hint="eastAsia"/>
                <w:sz w:val="20"/>
                <w:szCs w:val="20"/>
              </w:rPr>
              <w:t>保險金名稱</w:t>
            </w:r>
          </w:p>
        </w:tc>
        <w:tc>
          <w:tcPr>
            <w:tcW w:w="2617" w:type="dxa"/>
            <w:shd w:val="clear" w:color="auto" w:fill="auto"/>
            <w:vAlign w:val="bottom"/>
          </w:tcPr>
          <w:p w:rsidR="00C612EF" w:rsidRPr="00007F2C" w:rsidRDefault="003239B6" w:rsidP="001D2491">
            <w:pPr>
              <w:rPr>
                <w:rFonts w:hint="eastAsia"/>
                <w:sz w:val="20"/>
                <w:szCs w:val="20"/>
              </w:rPr>
            </w:pPr>
            <w:r w:rsidRPr="00007F2C">
              <w:rPr>
                <w:rFonts w:hint="eastAsia"/>
                <w:sz w:val="20"/>
                <w:szCs w:val="20"/>
              </w:rPr>
              <w:t>O_</w:t>
            </w:r>
            <w:r w:rsidRPr="00007F2C">
              <w:rPr>
                <w:rFonts w:hint="eastAsia"/>
                <w:sz w:val="20"/>
                <w:szCs w:val="20"/>
              </w:rPr>
              <w:t>保險金名稱</w:t>
            </w:r>
          </w:p>
        </w:tc>
        <w:tc>
          <w:tcPr>
            <w:tcW w:w="1526" w:type="dxa"/>
            <w:shd w:val="clear" w:color="auto" w:fill="auto"/>
          </w:tcPr>
          <w:p w:rsidR="00C612EF" w:rsidRPr="00007F2C" w:rsidRDefault="00C612EF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007F2C" w:rsidTr="00007F2C">
        <w:tc>
          <w:tcPr>
            <w:tcW w:w="1722" w:type="dxa"/>
            <w:shd w:val="clear" w:color="auto" w:fill="FFFF99"/>
          </w:tcPr>
          <w:p w:rsidR="00F95779" w:rsidRPr="00007F2C" w:rsidRDefault="00F95779" w:rsidP="001D2491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Arial" w:cs="Arial" w:hint="eastAsia"/>
                <w:sz w:val="20"/>
              </w:rPr>
              <w:t>核賠交易序號</w:t>
            </w:r>
          </w:p>
        </w:tc>
        <w:tc>
          <w:tcPr>
            <w:tcW w:w="2617" w:type="dxa"/>
            <w:shd w:val="clear" w:color="auto" w:fill="auto"/>
            <w:vAlign w:val="bottom"/>
          </w:tcPr>
          <w:p w:rsidR="00F95779" w:rsidRPr="00925C70" w:rsidRDefault="00B829A4" w:rsidP="001D2491">
            <w:pPr>
              <w:rPr>
                <w:rFonts w:hint="eastAsia"/>
              </w:rPr>
            </w:pPr>
            <w:r w:rsidRPr="00925C70">
              <w:rPr>
                <w:rFonts w:hint="eastAsia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F95779" w:rsidRPr="00007F2C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007F2C" w:rsidTr="00007F2C">
        <w:tc>
          <w:tcPr>
            <w:tcW w:w="1722" w:type="dxa"/>
            <w:shd w:val="clear" w:color="auto" w:fill="FFFF99"/>
          </w:tcPr>
          <w:p w:rsidR="00F95779" w:rsidRPr="00007F2C" w:rsidRDefault="00F95779" w:rsidP="001D2491">
            <w:pPr>
              <w:rPr>
                <w:rFonts w:ascii="Arial" w:hAnsi="Arial" w:cs="Arial"/>
                <w:sz w:val="20"/>
              </w:rPr>
            </w:pPr>
            <w:r w:rsidRPr="00007F2C">
              <w:rPr>
                <w:rFonts w:ascii="Arial" w:cs="Arial"/>
                <w:sz w:val="20"/>
              </w:rPr>
              <w:t>覆核日期</w:t>
            </w:r>
          </w:p>
        </w:tc>
        <w:tc>
          <w:tcPr>
            <w:tcW w:w="2617" w:type="dxa"/>
            <w:shd w:val="clear" w:color="auto" w:fill="auto"/>
            <w:vAlign w:val="bottom"/>
          </w:tcPr>
          <w:p w:rsidR="00F95779" w:rsidRPr="00007F2C" w:rsidRDefault="00E0697C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A.給付</w:t>
            </w:r>
            <w:r w:rsidR="00B370C1" w:rsidRPr="00007F2C">
              <w:rPr>
                <w:rFonts w:ascii="細明體" w:eastAsia="細明體" w:hAnsi="細明體" w:hint="eastAsia"/>
                <w:sz w:val="20"/>
              </w:rPr>
              <w:t>日期</w:t>
            </w:r>
          </w:p>
        </w:tc>
        <w:tc>
          <w:tcPr>
            <w:tcW w:w="1526" w:type="dxa"/>
            <w:shd w:val="clear" w:color="auto" w:fill="auto"/>
          </w:tcPr>
          <w:p w:rsidR="00F95779" w:rsidRPr="00007F2C" w:rsidRDefault="00B009F1" w:rsidP="001D2491">
            <w:pPr>
              <w:rPr>
                <w:rFonts w:eastAsia="標楷體" w:hAnsi="標楷體" w:hint="eastAsia"/>
                <w:sz w:val="20"/>
                <w:szCs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轉DATE</w:t>
            </w:r>
          </w:p>
        </w:tc>
      </w:tr>
      <w:tr w:rsidR="00F95779" w:rsidRPr="00007F2C" w:rsidTr="00007F2C">
        <w:tc>
          <w:tcPr>
            <w:tcW w:w="1722" w:type="dxa"/>
            <w:shd w:val="clear" w:color="auto" w:fill="FFFF99"/>
          </w:tcPr>
          <w:p w:rsidR="00F95779" w:rsidRPr="00007F2C" w:rsidRDefault="00F95779" w:rsidP="001D2491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Arial" w:cs="Arial" w:hint="eastAsia"/>
                <w:sz w:val="20"/>
              </w:rPr>
              <w:t>覆核單位</w:t>
            </w:r>
          </w:p>
        </w:tc>
        <w:tc>
          <w:tcPr>
            <w:tcW w:w="2617" w:type="dxa"/>
            <w:shd w:val="clear" w:color="auto" w:fill="auto"/>
            <w:vAlign w:val="bottom"/>
          </w:tcPr>
          <w:p w:rsidR="00F95779" w:rsidRPr="00007F2C" w:rsidRDefault="00E45EE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A.</w:t>
            </w:r>
            <w:r w:rsidR="00AE4360" w:rsidRPr="00007F2C">
              <w:rPr>
                <w:rFonts w:ascii="細明體" w:eastAsia="細明體" w:hAnsi="細明體" w:hint="eastAsia"/>
                <w:sz w:val="20"/>
              </w:rPr>
              <w:t>給付科別</w:t>
            </w:r>
          </w:p>
        </w:tc>
        <w:tc>
          <w:tcPr>
            <w:tcW w:w="1526" w:type="dxa"/>
            <w:shd w:val="clear" w:color="auto" w:fill="auto"/>
          </w:tcPr>
          <w:p w:rsidR="00F95779" w:rsidRPr="00007F2C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13AEE" w:rsidRPr="00007F2C" w:rsidTr="00007F2C">
        <w:tc>
          <w:tcPr>
            <w:tcW w:w="1722" w:type="dxa"/>
            <w:shd w:val="clear" w:color="auto" w:fill="FFFF99"/>
          </w:tcPr>
          <w:p w:rsidR="00613AEE" w:rsidRPr="00007F2C" w:rsidRDefault="00613AEE" w:rsidP="001D2491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Arial" w:cs="Arial" w:hint="eastAsia"/>
                <w:sz w:val="20"/>
              </w:rPr>
              <w:t>覆核人員</w:t>
            </w:r>
          </w:p>
        </w:tc>
        <w:tc>
          <w:tcPr>
            <w:tcW w:w="2617" w:type="dxa"/>
            <w:shd w:val="clear" w:color="auto" w:fill="auto"/>
            <w:vAlign w:val="bottom"/>
          </w:tcPr>
          <w:p w:rsidR="00613AEE" w:rsidRPr="00007F2C" w:rsidRDefault="005458B0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A.輸入人員</w:t>
            </w:r>
          </w:p>
        </w:tc>
        <w:tc>
          <w:tcPr>
            <w:tcW w:w="1526" w:type="dxa"/>
            <w:shd w:val="clear" w:color="auto" w:fill="auto"/>
          </w:tcPr>
          <w:p w:rsidR="00613AEE" w:rsidRPr="00007F2C" w:rsidRDefault="00613AEE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007F2C" w:rsidTr="00007F2C">
        <w:tc>
          <w:tcPr>
            <w:tcW w:w="1722" w:type="dxa"/>
            <w:shd w:val="clear" w:color="auto" w:fill="FFFF99"/>
          </w:tcPr>
          <w:p w:rsidR="00F95779" w:rsidRPr="00007F2C" w:rsidRDefault="00F95779" w:rsidP="001D2491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Arial" w:cs="Arial" w:hint="eastAsia"/>
                <w:sz w:val="20"/>
              </w:rPr>
              <w:t>帳務日期</w:t>
            </w:r>
          </w:p>
        </w:tc>
        <w:tc>
          <w:tcPr>
            <w:tcW w:w="2617" w:type="dxa"/>
            <w:shd w:val="clear" w:color="auto" w:fill="auto"/>
            <w:vAlign w:val="bottom"/>
          </w:tcPr>
          <w:p w:rsidR="00F95779" w:rsidRPr="00007F2C" w:rsidRDefault="00E0697C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A.給付日期</w:t>
            </w:r>
          </w:p>
        </w:tc>
        <w:tc>
          <w:tcPr>
            <w:tcW w:w="1526" w:type="dxa"/>
            <w:shd w:val="clear" w:color="auto" w:fill="auto"/>
          </w:tcPr>
          <w:p w:rsidR="00F95779" w:rsidRPr="00007F2C" w:rsidRDefault="00B009F1" w:rsidP="001D2491">
            <w:pPr>
              <w:rPr>
                <w:rFonts w:eastAsia="標楷體" w:hAnsi="標楷體" w:hint="eastAsia"/>
                <w:sz w:val="20"/>
                <w:szCs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轉DATE</w:t>
            </w:r>
          </w:p>
        </w:tc>
      </w:tr>
      <w:tr w:rsidR="00F95779" w:rsidRPr="00007F2C" w:rsidTr="00007F2C">
        <w:tc>
          <w:tcPr>
            <w:tcW w:w="1722" w:type="dxa"/>
            <w:shd w:val="clear" w:color="auto" w:fill="FFFF99"/>
          </w:tcPr>
          <w:p w:rsidR="00F95779" w:rsidRPr="00007F2C" w:rsidRDefault="00F95779" w:rsidP="001D2491">
            <w:pPr>
              <w:rPr>
                <w:rFonts w:ascii="Arial" w:hAnsi="Arial" w:cs="Arial"/>
                <w:sz w:val="20"/>
              </w:rPr>
            </w:pPr>
            <w:r w:rsidRPr="00007F2C">
              <w:rPr>
                <w:rFonts w:ascii="Arial" w:cs="Arial"/>
                <w:sz w:val="20"/>
              </w:rPr>
              <w:t>交易序號</w:t>
            </w:r>
          </w:p>
        </w:tc>
        <w:tc>
          <w:tcPr>
            <w:tcW w:w="2617" w:type="dxa"/>
            <w:shd w:val="clear" w:color="auto" w:fill="auto"/>
            <w:vAlign w:val="bottom"/>
          </w:tcPr>
          <w:p w:rsidR="00F95779" w:rsidRPr="00007F2C" w:rsidRDefault="00784337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F95779" w:rsidRPr="00007F2C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007F2C" w:rsidTr="00007F2C">
        <w:tc>
          <w:tcPr>
            <w:tcW w:w="1722" w:type="dxa"/>
            <w:shd w:val="clear" w:color="auto" w:fill="FFFF99"/>
          </w:tcPr>
          <w:p w:rsidR="00F95779" w:rsidRPr="00007F2C" w:rsidRDefault="00F95779" w:rsidP="001D2491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Arial" w:cs="Arial" w:hint="eastAsia"/>
                <w:sz w:val="20"/>
              </w:rPr>
              <w:t>帳務單位</w:t>
            </w:r>
          </w:p>
        </w:tc>
        <w:tc>
          <w:tcPr>
            <w:tcW w:w="2617" w:type="dxa"/>
            <w:shd w:val="clear" w:color="auto" w:fill="auto"/>
            <w:vAlign w:val="bottom"/>
          </w:tcPr>
          <w:p w:rsidR="00F95779" w:rsidRPr="00007F2C" w:rsidRDefault="00E45EE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A.</w:t>
            </w:r>
            <w:r w:rsidR="00784337" w:rsidRPr="00007F2C">
              <w:rPr>
                <w:rFonts w:ascii="細明體" w:eastAsia="細明體" w:hAnsi="細明體" w:hint="eastAsia"/>
                <w:sz w:val="20"/>
              </w:rPr>
              <w:t>匯款單位</w:t>
            </w:r>
          </w:p>
        </w:tc>
        <w:tc>
          <w:tcPr>
            <w:tcW w:w="1526" w:type="dxa"/>
            <w:shd w:val="clear" w:color="auto" w:fill="auto"/>
          </w:tcPr>
          <w:p w:rsidR="00F95779" w:rsidRPr="00007F2C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007F2C" w:rsidTr="00007F2C">
        <w:tc>
          <w:tcPr>
            <w:tcW w:w="1722" w:type="dxa"/>
            <w:shd w:val="clear" w:color="auto" w:fill="FFFF99"/>
            <w:vAlign w:val="bottom"/>
          </w:tcPr>
          <w:p w:rsidR="00F95779" w:rsidRPr="00007F2C" w:rsidRDefault="00F95779" w:rsidP="001D2491">
            <w:pPr>
              <w:rPr>
                <w:rFonts w:ascii="Arial" w:hAnsi="細明體" w:hint="eastAsia"/>
                <w:sz w:val="20"/>
                <w:szCs w:val="20"/>
              </w:rPr>
            </w:pPr>
            <w:r w:rsidRPr="00007F2C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2617" w:type="dxa"/>
            <w:shd w:val="clear" w:color="auto" w:fill="auto"/>
          </w:tcPr>
          <w:p w:rsidR="00F95779" w:rsidRDefault="00F95779" w:rsidP="001D2491">
            <w:r w:rsidRPr="00007F2C">
              <w:rPr>
                <w:rFonts w:ascii="細明體" w:eastAsia="細明體" w:hAnsi="細明體" w:hint="eastAsia"/>
                <w:sz w:val="20"/>
              </w:rPr>
              <w:t>A.</w:t>
            </w:r>
            <w:r w:rsidRPr="00007F2C">
              <w:rPr>
                <w:rFonts w:ascii="Arial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526" w:type="dxa"/>
            <w:shd w:val="clear" w:color="auto" w:fill="auto"/>
          </w:tcPr>
          <w:p w:rsidR="00F95779" w:rsidRPr="00007F2C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007F2C" w:rsidTr="00007F2C">
        <w:tc>
          <w:tcPr>
            <w:tcW w:w="1722" w:type="dxa"/>
            <w:shd w:val="clear" w:color="auto" w:fill="FFFF99"/>
            <w:vAlign w:val="center"/>
          </w:tcPr>
          <w:p w:rsidR="00F95779" w:rsidRPr="00007F2C" w:rsidRDefault="00F95779" w:rsidP="001D2491">
            <w:pPr>
              <w:rPr>
                <w:rFonts w:ascii="Arial" w:hAnsi="Arial" w:cs="Arial"/>
                <w:sz w:val="20"/>
              </w:rPr>
            </w:pPr>
            <w:r w:rsidRPr="00007F2C">
              <w:rPr>
                <w:rFonts w:ascii="Arial" w:cs="Arial"/>
                <w:sz w:val="20"/>
              </w:rPr>
              <w:t>給付狀態</w:t>
            </w:r>
          </w:p>
        </w:tc>
        <w:tc>
          <w:tcPr>
            <w:tcW w:w="2617" w:type="dxa"/>
            <w:shd w:val="clear" w:color="auto" w:fill="auto"/>
          </w:tcPr>
          <w:p w:rsidR="00F95779" w:rsidRPr="00007F2C" w:rsidRDefault="0027204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007F2C">
                <w:rPr>
                  <w:rFonts w:ascii="細明體" w:eastAsia="細明體" w:hAnsi="細明體" w:hint="eastAsia"/>
                  <w:sz w:val="20"/>
                </w:rPr>
                <w:t>1</w:t>
              </w:r>
              <w:r w:rsidRPr="00007F2C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  <w:shd w:val="clear" w:color="auto" w:fill="auto"/>
          </w:tcPr>
          <w:p w:rsidR="00F95779" w:rsidRPr="00007F2C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95779" w:rsidRPr="00007F2C" w:rsidTr="00007F2C">
        <w:tc>
          <w:tcPr>
            <w:tcW w:w="1722" w:type="dxa"/>
            <w:shd w:val="clear" w:color="auto" w:fill="FFFF99"/>
            <w:vAlign w:val="center"/>
          </w:tcPr>
          <w:p w:rsidR="00F95779" w:rsidRPr="00007F2C" w:rsidRDefault="00F95779" w:rsidP="001D2491">
            <w:pPr>
              <w:rPr>
                <w:rFonts w:ascii="Arial" w:hAnsi="Arial" w:cs="Arial" w:hint="eastAsia"/>
                <w:sz w:val="20"/>
              </w:rPr>
            </w:pPr>
            <w:r w:rsidRPr="00007F2C">
              <w:rPr>
                <w:rFonts w:ascii="Arial" w:cs="Arial"/>
                <w:sz w:val="20"/>
              </w:rPr>
              <w:t>主附約別</w:t>
            </w:r>
          </w:p>
        </w:tc>
        <w:tc>
          <w:tcPr>
            <w:tcW w:w="2617" w:type="dxa"/>
            <w:shd w:val="clear" w:color="auto" w:fill="auto"/>
          </w:tcPr>
          <w:p w:rsidR="00F95779" w:rsidRPr="00007F2C" w:rsidRDefault="007C7659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007F2C">
                <w:rPr>
                  <w:rFonts w:ascii="細明體" w:eastAsia="細明體" w:hAnsi="細明體" w:hint="eastAsia"/>
                  <w:sz w:val="20"/>
                </w:rPr>
                <w:t>1</w:t>
              </w:r>
              <w:r w:rsidRPr="00007F2C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  <w:shd w:val="clear" w:color="auto" w:fill="auto"/>
          </w:tcPr>
          <w:p w:rsidR="00F95779" w:rsidRPr="00007F2C" w:rsidRDefault="00F9577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B35F9" w:rsidRPr="00007F2C" w:rsidTr="00007F2C">
        <w:tc>
          <w:tcPr>
            <w:tcW w:w="1722" w:type="dxa"/>
            <w:shd w:val="clear" w:color="auto" w:fill="FFFF99"/>
            <w:vAlign w:val="center"/>
          </w:tcPr>
          <w:p w:rsidR="005B35F9" w:rsidRPr="00007F2C" w:rsidRDefault="005B35F9" w:rsidP="001D2491">
            <w:pPr>
              <w:rPr>
                <w:rFonts w:ascii="Arial" w:hAnsi="Arial" w:cs="Arial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繳費年期</w:t>
            </w:r>
          </w:p>
        </w:tc>
        <w:tc>
          <w:tcPr>
            <w:tcW w:w="2617" w:type="dxa"/>
            <w:shd w:val="clear" w:color="auto" w:fill="auto"/>
          </w:tcPr>
          <w:p w:rsidR="005B35F9" w:rsidRPr="00007F2C" w:rsidRDefault="00986B6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5B35F9" w:rsidRPr="00007F2C" w:rsidRDefault="005B35F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B35F9" w:rsidRPr="00007F2C" w:rsidTr="00007F2C">
        <w:tc>
          <w:tcPr>
            <w:tcW w:w="1722" w:type="dxa"/>
            <w:shd w:val="clear" w:color="auto" w:fill="FFFF99"/>
            <w:vAlign w:val="center"/>
          </w:tcPr>
          <w:p w:rsidR="005B35F9" w:rsidRPr="00007F2C" w:rsidRDefault="005B35F9" w:rsidP="001D2491">
            <w:pPr>
              <w:rPr>
                <w:rFonts w:ascii="Arial" w:hAnsi="Arial" w:cs="Arial"/>
                <w:sz w:val="20"/>
              </w:rPr>
            </w:pPr>
            <w:r w:rsidRPr="00007F2C">
              <w:rPr>
                <w:rFonts w:ascii="Arial" w:cs="Arial"/>
                <w:sz w:val="20"/>
              </w:rPr>
              <w:t>業務別</w:t>
            </w:r>
          </w:p>
        </w:tc>
        <w:tc>
          <w:tcPr>
            <w:tcW w:w="2617" w:type="dxa"/>
            <w:shd w:val="clear" w:color="auto" w:fill="auto"/>
          </w:tcPr>
          <w:p w:rsidR="005B35F9" w:rsidRPr="00007F2C" w:rsidRDefault="005B35F9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’"/>
              </w:smartTagPr>
              <w:r w:rsidRPr="00007F2C">
                <w:rPr>
                  <w:rFonts w:ascii="細明體" w:eastAsia="細明體" w:hAnsi="細明體" w:hint="eastAsia"/>
                  <w:sz w:val="20"/>
                </w:rPr>
                <w:t>4</w:t>
              </w:r>
              <w:r w:rsidRPr="00007F2C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  <w:shd w:val="clear" w:color="auto" w:fill="auto"/>
          </w:tcPr>
          <w:p w:rsidR="005B35F9" w:rsidRPr="00007F2C" w:rsidRDefault="005B35F9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E86694" w:rsidRPr="00007F2C" w:rsidTr="00007F2C">
        <w:tc>
          <w:tcPr>
            <w:tcW w:w="1722" w:type="dxa"/>
            <w:shd w:val="clear" w:color="auto" w:fill="FFFF99"/>
            <w:vAlign w:val="center"/>
          </w:tcPr>
          <w:p w:rsidR="00E86694" w:rsidRPr="00007F2C" w:rsidRDefault="00E86694" w:rsidP="001D2491">
            <w:pPr>
              <w:rPr>
                <w:rFonts w:ascii="Arial" w:cs="Arial"/>
                <w:sz w:val="20"/>
              </w:rPr>
            </w:pPr>
            <w:r w:rsidRPr="00007F2C">
              <w:rPr>
                <w:rFonts w:ascii="Arial" w:cs="Arial"/>
                <w:sz w:val="20"/>
              </w:rPr>
              <w:t>性別</w:t>
            </w:r>
          </w:p>
        </w:tc>
        <w:tc>
          <w:tcPr>
            <w:tcW w:w="2617" w:type="dxa"/>
            <w:shd w:val="clear" w:color="auto" w:fill="auto"/>
          </w:tcPr>
          <w:p w:rsidR="00E86694" w:rsidRPr="00007F2C" w:rsidRDefault="008D5558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/>
                <w:sz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 w:rsidRPr="00007F2C">
                <w:rPr>
                  <w:rFonts w:ascii="細明體" w:eastAsia="細明體" w:hAnsi="細明體" w:hint="eastAsia"/>
                  <w:sz w:val="20"/>
                </w:rPr>
                <w:t>0</w:t>
              </w:r>
              <w:r w:rsidRPr="00007F2C">
                <w:rPr>
                  <w:rFonts w:ascii="細明體" w:eastAsia="細明體" w:hAnsi="細明體"/>
                  <w:sz w:val="20"/>
                </w:rPr>
                <w:t>’</w:t>
              </w:r>
            </w:smartTag>
          </w:p>
        </w:tc>
        <w:tc>
          <w:tcPr>
            <w:tcW w:w="1526" w:type="dxa"/>
            <w:shd w:val="clear" w:color="auto" w:fill="auto"/>
          </w:tcPr>
          <w:p w:rsidR="00E86694" w:rsidRPr="00007F2C" w:rsidRDefault="00E86694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90082" w:rsidRPr="00007F2C" w:rsidTr="00007F2C">
        <w:tc>
          <w:tcPr>
            <w:tcW w:w="1722" w:type="dxa"/>
            <w:shd w:val="clear" w:color="auto" w:fill="FFFF99"/>
          </w:tcPr>
          <w:p w:rsidR="00790082" w:rsidRPr="00007F2C" w:rsidRDefault="00790082" w:rsidP="001D2491">
            <w:pPr>
              <w:rPr>
                <w:rFonts w:ascii="Arial" w:cs="Arial" w:hint="eastAsia"/>
                <w:color w:val="FF0000"/>
                <w:sz w:val="20"/>
              </w:rPr>
            </w:pPr>
            <w:r w:rsidRPr="00007F2C">
              <w:rPr>
                <w:rFonts w:ascii="Arial" w:cs="Arial"/>
                <w:sz w:val="20"/>
              </w:rPr>
              <w:t>事故原因</w:t>
            </w:r>
          </w:p>
        </w:tc>
        <w:tc>
          <w:tcPr>
            <w:tcW w:w="2617" w:type="dxa"/>
            <w:shd w:val="clear" w:color="auto" w:fill="auto"/>
          </w:tcPr>
          <w:p w:rsidR="00790082" w:rsidRPr="00007F2C" w:rsidRDefault="00C85D2B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A.給付原因</w:t>
            </w:r>
          </w:p>
        </w:tc>
        <w:tc>
          <w:tcPr>
            <w:tcW w:w="1526" w:type="dxa"/>
            <w:shd w:val="clear" w:color="auto" w:fill="auto"/>
          </w:tcPr>
          <w:p w:rsidR="00790082" w:rsidRPr="00007F2C" w:rsidRDefault="00790082" w:rsidP="001D2491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790082" w:rsidRPr="00007F2C" w:rsidTr="00007F2C">
        <w:tc>
          <w:tcPr>
            <w:tcW w:w="1722" w:type="dxa"/>
            <w:shd w:val="clear" w:color="auto" w:fill="FFFF99"/>
            <w:vAlign w:val="bottom"/>
          </w:tcPr>
          <w:p w:rsidR="00790082" w:rsidRPr="00007F2C" w:rsidRDefault="00790082" w:rsidP="001D2491">
            <w:pPr>
              <w:rPr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保額</w:t>
            </w:r>
          </w:p>
        </w:tc>
        <w:tc>
          <w:tcPr>
            <w:tcW w:w="2617" w:type="dxa"/>
            <w:shd w:val="clear" w:color="auto" w:fill="auto"/>
          </w:tcPr>
          <w:p w:rsidR="00790082" w:rsidRPr="00007F2C" w:rsidRDefault="00290D9F" w:rsidP="00897E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790082" w:rsidRPr="00007F2C" w:rsidRDefault="00790082" w:rsidP="001D2491">
            <w:pPr>
              <w:rPr>
                <w:color w:val="000000"/>
                <w:sz w:val="18"/>
                <w:szCs w:val="18"/>
              </w:rPr>
            </w:pPr>
          </w:p>
        </w:tc>
      </w:tr>
      <w:tr w:rsidR="00E81737" w:rsidRPr="00007F2C" w:rsidTr="00007F2C">
        <w:tc>
          <w:tcPr>
            <w:tcW w:w="1722" w:type="dxa"/>
            <w:shd w:val="clear" w:color="auto" w:fill="FFFF99"/>
            <w:vAlign w:val="bottom"/>
          </w:tcPr>
          <w:p w:rsidR="00E81737" w:rsidRPr="00007F2C" w:rsidRDefault="00E81737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保額單位</w:t>
            </w:r>
          </w:p>
        </w:tc>
        <w:tc>
          <w:tcPr>
            <w:tcW w:w="2617" w:type="dxa"/>
            <w:shd w:val="clear" w:color="auto" w:fill="auto"/>
          </w:tcPr>
          <w:p w:rsidR="00E81737" w:rsidRPr="00007F2C" w:rsidRDefault="00B8577B" w:rsidP="00897E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E81737" w:rsidRPr="00007F2C" w:rsidRDefault="00E81737" w:rsidP="001D2491">
            <w:pPr>
              <w:rPr>
                <w:color w:val="000000"/>
                <w:sz w:val="18"/>
                <w:szCs w:val="18"/>
              </w:rPr>
            </w:pPr>
          </w:p>
        </w:tc>
      </w:tr>
      <w:tr w:rsidR="00790082" w:rsidRPr="00007F2C" w:rsidTr="00007F2C">
        <w:tc>
          <w:tcPr>
            <w:tcW w:w="1722" w:type="dxa"/>
            <w:shd w:val="clear" w:color="auto" w:fill="FFFF99"/>
            <w:vAlign w:val="bottom"/>
          </w:tcPr>
          <w:p w:rsidR="00790082" w:rsidRPr="00007F2C" w:rsidRDefault="00790082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給付天數</w:t>
            </w:r>
          </w:p>
        </w:tc>
        <w:tc>
          <w:tcPr>
            <w:tcW w:w="2617" w:type="dxa"/>
            <w:shd w:val="clear" w:color="auto" w:fill="auto"/>
          </w:tcPr>
          <w:p w:rsidR="00790082" w:rsidRPr="00007F2C" w:rsidRDefault="003D5670" w:rsidP="00897E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:rsidR="00790082" w:rsidRPr="00007F2C" w:rsidRDefault="00790082" w:rsidP="001D2491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E81737" w:rsidRPr="00007F2C" w:rsidTr="00007F2C">
        <w:tc>
          <w:tcPr>
            <w:tcW w:w="1722" w:type="dxa"/>
            <w:shd w:val="clear" w:color="auto" w:fill="FFFF99"/>
            <w:vAlign w:val="bottom"/>
          </w:tcPr>
          <w:p w:rsidR="00E81737" w:rsidRPr="00007F2C" w:rsidRDefault="00E81737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試算金額</w:t>
            </w:r>
          </w:p>
        </w:tc>
        <w:tc>
          <w:tcPr>
            <w:tcW w:w="2617" w:type="dxa"/>
            <w:shd w:val="clear" w:color="auto" w:fill="auto"/>
          </w:tcPr>
          <w:p w:rsidR="00E81737" w:rsidRPr="00007F2C" w:rsidRDefault="00CF32D7" w:rsidP="00897E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O_</w:t>
            </w:r>
            <w:r w:rsidR="00EE7757" w:rsidRPr="00007F2C">
              <w:rPr>
                <w:rFonts w:hint="eastAsia"/>
                <w:color w:val="000000"/>
                <w:sz w:val="18"/>
                <w:szCs w:val="18"/>
              </w:rPr>
              <w:t>給付金額</w:t>
            </w:r>
          </w:p>
        </w:tc>
        <w:tc>
          <w:tcPr>
            <w:tcW w:w="1526" w:type="dxa"/>
            <w:shd w:val="clear" w:color="auto" w:fill="auto"/>
          </w:tcPr>
          <w:p w:rsidR="00E81737" w:rsidRPr="00007F2C" w:rsidRDefault="009B16F8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DEFAULT 0</w:t>
            </w:r>
          </w:p>
        </w:tc>
      </w:tr>
      <w:tr w:rsidR="00790082" w:rsidRPr="00007F2C" w:rsidTr="00007F2C">
        <w:tc>
          <w:tcPr>
            <w:tcW w:w="1722" w:type="dxa"/>
            <w:shd w:val="clear" w:color="auto" w:fill="FFFF99"/>
            <w:vAlign w:val="bottom"/>
          </w:tcPr>
          <w:p w:rsidR="00790082" w:rsidRPr="00007F2C" w:rsidRDefault="00790082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給付金額</w:t>
            </w:r>
          </w:p>
        </w:tc>
        <w:tc>
          <w:tcPr>
            <w:tcW w:w="2617" w:type="dxa"/>
            <w:shd w:val="clear" w:color="auto" w:fill="auto"/>
          </w:tcPr>
          <w:p w:rsidR="00790082" w:rsidRPr="00007F2C" w:rsidRDefault="00CF32D7" w:rsidP="00897E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O_</w:t>
            </w:r>
            <w:r w:rsidR="00790082" w:rsidRPr="00007F2C">
              <w:rPr>
                <w:rFonts w:hint="eastAsia"/>
                <w:color w:val="000000"/>
                <w:sz w:val="18"/>
                <w:szCs w:val="18"/>
              </w:rPr>
              <w:t>給付金額</w:t>
            </w:r>
          </w:p>
        </w:tc>
        <w:tc>
          <w:tcPr>
            <w:tcW w:w="1526" w:type="dxa"/>
            <w:shd w:val="clear" w:color="auto" w:fill="auto"/>
          </w:tcPr>
          <w:p w:rsidR="00790082" w:rsidRPr="00007F2C" w:rsidRDefault="00790082" w:rsidP="001D2491">
            <w:pPr>
              <w:rPr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DEFAULT 0</w:t>
            </w:r>
          </w:p>
        </w:tc>
      </w:tr>
      <w:tr w:rsidR="00E81737" w:rsidRPr="00007F2C" w:rsidTr="00007F2C">
        <w:tc>
          <w:tcPr>
            <w:tcW w:w="1722" w:type="dxa"/>
            <w:shd w:val="clear" w:color="auto" w:fill="FFFF99"/>
            <w:vAlign w:val="bottom"/>
          </w:tcPr>
          <w:p w:rsidR="00E81737" w:rsidRPr="00007F2C" w:rsidRDefault="00E81737" w:rsidP="001D2491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契約角色</w:t>
            </w:r>
          </w:p>
        </w:tc>
        <w:tc>
          <w:tcPr>
            <w:tcW w:w="2617" w:type="dxa"/>
            <w:shd w:val="clear" w:color="auto" w:fill="auto"/>
          </w:tcPr>
          <w:p w:rsidR="00E81737" w:rsidRPr="00007F2C" w:rsidRDefault="00350F35" w:rsidP="00897E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‘</w:t>
            </w:r>
            <w:r w:rsidRPr="00007F2C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007F2C">
              <w:rPr>
                <w:color w:val="000000"/>
                <w:sz w:val="18"/>
                <w:szCs w:val="18"/>
              </w:rPr>
              <w:t>’</w:t>
            </w:r>
          </w:p>
        </w:tc>
        <w:tc>
          <w:tcPr>
            <w:tcW w:w="1526" w:type="dxa"/>
            <w:shd w:val="clear" w:color="auto" w:fill="auto"/>
          </w:tcPr>
          <w:p w:rsidR="00E81737" w:rsidRPr="00007F2C" w:rsidRDefault="00E81737" w:rsidP="001D2491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E81737" w:rsidRPr="00007F2C" w:rsidTr="00007F2C">
        <w:tc>
          <w:tcPr>
            <w:tcW w:w="1722" w:type="dxa"/>
            <w:shd w:val="clear" w:color="auto" w:fill="FFFF99"/>
          </w:tcPr>
          <w:p w:rsidR="00E81737" w:rsidRPr="00007F2C" w:rsidRDefault="00E81737" w:rsidP="001D2491">
            <w:pPr>
              <w:rPr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豁免原因</w:t>
            </w:r>
          </w:p>
        </w:tc>
        <w:tc>
          <w:tcPr>
            <w:tcW w:w="2617" w:type="dxa"/>
            <w:shd w:val="clear" w:color="auto" w:fill="auto"/>
          </w:tcPr>
          <w:p w:rsidR="00E81737" w:rsidRPr="00007F2C" w:rsidRDefault="00740FB8" w:rsidP="00897E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‘’</w:t>
            </w:r>
          </w:p>
        </w:tc>
        <w:tc>
          <w:tcPr>
            <w:tcW w:w="1526" w:type="dxa"/>
            <w:shd w:val="clear" w:color="auto" w:fill="auto"/>
          </w:tcPr>
          <w:p w:rsidR="00E81737" w:rsidRPr="00007F2C" w:rsidRDefault="00E81737" w:rsidP="001D2491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E81737" w:rsidRPr="00007F2C" w:rsidTr="00007F2C">
        <w:tc>
          <w:tcPr>
            <w:tcW w:w="1722" w:type="dxa"/>
            <w:shd w:val="clear" w:color="auto" w:fill="FFFF99"/>
          </w:tcPr>
          <w:p w:rsidR="00E81737" w:rsidRPr="00007F2C" w:rsidRDefault="00E81737" w:rsidP="001D2491">
            <w:pPr>
              <w:rPr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豁免期間</w:t>
            </w:r>
          </w:p>
        </w:tc>
        <w:tc>
          <w:tcPr>
            <w:tcW w:w="2617" w:type="dxa"/>
            <w:shd w:val="clear" w:color="auto" w:fill="auto"/>
          </w:tcPr>
          <w:p w:rsidR="00E81737" w:rsidRPr="00007F2C" w:rsidRDefault="00740FB8" w:rsidP="00897E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‘’</w:t>
            </w:r>
          </w:p>
        </w:tc>
        <w:tc>
          <w:tcPr>
            <w:tcW w:w="1526" w:type="dxa"/>
            <w:shd w:val="clear" w:color="auto" w:fill="auto"/>
          </w:tcPr>
          <w:p w:rsidR="00E81737" w:rsidRPr="00007F2C" w:rsidRDefault="00E81737" w:rsidP="001D2491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E81737" w:rsidRPr="00007F2C" w:rsidTr="00007F2C">
        <w:tc>
          <w:tcPr>
            <w:tcW w:w="1722" w:type="dxa"/>
            <w:shd w:val="clear" w:color="auto" w:fill="FFFF99"/>
          </w:tcPr>
          <w:p w:rsidR="00E81737" w:rsidRPr="00007F2C" w:rsidRDefault="00E81737" w:rsidP="001D2491">
            <w:pPr>
              <w:rPr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豁免</w:t>
            </w:r>
            <w:r w:rsidRPr="00007F2C">
              <w:rPr>
                <w:rFonts w:hint="eastAsia"/>
                <w:color w:val="000000"/>
                <w:sz w:val="18"/>
                <w:szCs w:val="18"/>
              </w:rPr>
              <w:t>內容</w:t>
            </w:r>
          </w:p>
        </w:tc>
        <w:tc>
          <w:tcPr>
            <w:tcW w:w="2617" w:type="dxa"/>
            <w:shd w:val="clear" w:color="auto" w:fill="auto"/>
          </w:tcPr>
          <w:p w:rsidR="00E81737" w:rsidRPr="00007F2C" w:rsidRDefault="00740FB8" w:rsidP="00897E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‘’</w:t>
            </w:r>
          </w:p>
        </w:tc>
        <w:tc>
          <w:tcPr>
            <w:tcW w:w="1526" w:type="dxa"/>
            <w:shd w:val="clear" w:color="auto" w:fill="auto"/>
          </w:tcPr>
          <w:p w:rsidR="00E81737" w:rsidRPr="00007F2C" w:rsidRDefault="00E81737" w:rsidP="001D2491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A71384" w:rsidRPr="00007F2C" w:rsidTr="00007F2C">
        <w:tc>
          <w:tcPr>
            <w:tcW w:w="1722" w:type="dxa"/>
            <w:shd w:val="clear" w:color="auto" w:fill="FFFF99"/>
          </w:tcPr>
          <w:p w:rsidR="00A71384" w:rsidRPr="00007F2C" w:rsidRDefault="00A71384" w:rsidP="001D2491">
            <w:pPr>
              <w:rPr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除外責任</w:t>
            </w:r>
          </w:p>
        </w:tc>
        <w:tc>
          <w:tcPr>
            <w:tcW w:w="2617" w:type="dxa"/>
            <w:shd w:val="clear" w:color="auto" w:fill="auto"/>
          </w:tcPr>
          <w:p w:rsidR="00A71384" w:rsidRPr="00007F2C" w:rsidRDefault="00A71384" w:rsidP="00897E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‘</w:t>
            </w:r>
            <w:r w:rsidRPr="00007F2C">
              <w:rPr>
                <w:rFonts w:hint="eastAsia"/>
                <w:color w:val="000000"/>
                <w:sz w:val="18"/>
                <w:szCs w:val="18"/>
              </w:rPr>
              <w:t>N</w:t>
            </w:r>
            <w:r w:rsidRPr="00007F2C">
              <w:rPr>
                <w:color w:val="000000"/>
                <w:sz w:val="18"/>
                <w:szCs w:val="18"/>
              </w:rPr>
              <w:t>’</w:t>
            </w:r>
          </w:p>
        </w:tc>
        <w:tc>
          <w:tcPr>
            <w:tcW w:w="1526" w:type="dxa"/>
            <w:shd w:val="clear" w:color="auto" w:fill="auto"/>
          </w:tcPr>
          <w:p w:rsidR="00A71384" w:rsidRPr="00007F2C" w:rsidRDefault="00A71384" w:rsidP="001D2491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A71384" w:rsidRPr="00007F2C" w:rsidTr="00007F2C">
        <w:tc>
          <w:tcPr>
            <w:tcW w:w="1722" w:type="dxa"/>
            <w:shd w:val="clear" w:color="auto" w:fill="FFFF99"/>
          </w:tcPr>
          <w:p w:rsidR="00A71384" w:rsidRPr="00007F2C" w:rsidRDefault="00A71384" w:rsidP="001D2491">
            <w:pPr>
              <w:rPr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削減給付</w:t>
            </w:r>
          </w:p>
        </w:tc>
        <w:tc>
          <w:tcPr>
            <w:tcW w:w="2617" w:type="dxa"/>
            <w:shd w:val="clear" w:color="auto" w:fill="auto"/>
          </w:tcPr>
          <w:p w:rsidR="00A71384" w:rsidRPr="00007F2C" w:rsidRDefault="00A71384" w:rsidP="00897E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‘</w:t>
            </w:r>
            <w:r w:rsidRPr="00007F2C">
              <w:rPr>
                <w:rFonts w:hint="eastAsia"/>
                <w:color w:val="000000"/>
                <w:sz w:val="18"/>
                <w:szCs w:val="18"/>
              </w:rPr>
              <w:t>N</w:t>
            </w:r>
            <w:r w:rsidRPr="00007F2C">
              <w:rPr>
                <w:color w:val="000000"/>
                <w:sz w:val="18"/>
                <w:szCs w:val="18"/>
              </w:rPr>
              <w:t>’</w:t>
            </w:r>
          </w:p>
        </w:tc>
        <w:tc>
          <w:tcPr>
            <w:tcW w:w="1526" w:type="dxa"/>
            <w:shd w:val="clear" w:color="auto" w:fill="auto"/>
          </w:tcPr>
          <w:p w:rsidR="00A71384" w:rsidRPr="00007F2C" w:rsidRDefault="00A71384" w:rsidP="001D2491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8A116B" w:rsidRPr="00007F2C" w:rsidTr="00007F2C">
        <w:tc>
          <w:tcPr>
            <w:tcW w:w="1722" w:type="dxa"/>
            <w:shd w:val="clear" w:color="auto" w:fill="FFFF99"/>
          </w:tcPr>
          <w:p w:rsidR="008A116B" w:rsidRPr="00007F2C" w:rsidRDefault="008A116B" w:rsidP="001D2491">
            <w:pPr>
              <w:rPr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特殊記錄</w:t>
            </w:r>
          </w:p>
        </w:tc>
        <w:tc>
          <w:tcPr>
            <w:tcW w:w="2617" w:type="dxa"/>
            <w:shd w:val="clear" w:color="auto" w:fill="auto"/>
          </w:tcPr>
          <w:p w:rsidR="008A116B" w:rsidRPr="00007F2C" w:rsidRDefault="00740FB8" w:rsidP="00897E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‘’</w:t>
            </w:r>
          </w:p>
        </w:tc>
        <w:tc>
          <w:tcPr>
            <w:tcW w:w="1526" w:type="dxa"/>
            <w:shd w:val="clear" w:color="auto" w:fill="auto"/>
          </w:tcPr>
          <w:p w:rsidR="008A116B" w:rsidRPr="00007F2C" w:rsidRDefault="008A116B" w:rsidP="001D2491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8A116B" w:rsidRPr="00007F2C" w:rsidTr="00007F2C">
        <w:tc>
          <w:tcPr>
            <w:tcW w:w="1722" w:type="dxa"/>
            <w:shd w:val="clear" w:color="auto" w:fill="FFFF99"/>
          </w:tcPr>
          <w:p w:rsidR="008A116B" w:rsidRPr="00007F2C" w:rsidRDefault="008A116B" w:rsidP="001D2491">
            <w:pPr>
              <w:rPr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修改原因</w:t>
            </w:r>
          </w:p>
        </w:tc>
        <w:tc>
          <w:tcPr>
            <w:tcW w:w="2617" w:type="dxa"/>
            <w:shd w:val="clear" w:color="auto" w:fill="auto"/>
          </w:tcPr>
          <w:p w:rsidR="008A116B" w:rsidRPr="00007F2C" w:rsidRDefault="00740FB8" w:rsidP="00897E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‘’</w:t>
            </w:r>
          </w:p>
        </w:tc>
        <w:tc>
          <w:tcPr>
            <w:tcW w:w="1526" w:type="dxa"/>
            <w:shd w:val="clear" w:color="auto" w:fill="auto"/>
          </w:tcPr>
          <w:p w:rsidR="008A116B" w:rsidRPr="00007F2C" w:rsidRDefault="008A116B" w:rsidP="001D2491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8A116B" w:rsidRPr="00007F2C" w:rsidTr="00007F2C">
        <w:tc>
          <w:tcPr>
            <w:tcW w:w="1722" w:type="dxa"/>
            <w:shd w:val="clear" w:color="auto" w:fill="FFFF99"/>
          </w:tcPr>
          <w:p w:rsidR="008A116B" w:rsidRPr="00007F2C" w:rsidRDefault="008A116B" w:rsidP="001D2491">
            <w:pPr>
              <w:rPr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修改摘要</w:t>
            </w:r>
          </w:p>
        </w:tc>
        <w:tc>
          <w:tcPr>
            <w:tcW w:w="2617" w:type="dxa"/>
            <w:shd w:val="clear" w:color="auto" w:fill="auto"/>
          </w:tcPr>
          <w:p w:rsidR="008A116B" w:rsidRPr="00007F2C" w:rsidRDefault="00740FB8" w:rsidP="00897EB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color w:val="000000"/>
                <w:sz w:val="18"/>
                <w:szCs w:val="18"/>
              </w:rPr>
              <w:t>‘’</w:t>
            </w:r>
          </w:p>
        </w:tc>
        <w:tc>
          <w:tcPr>
            <w:tcW w:w="1526" w:type="dxa"/>
            <w:shd w:val="clear" w:color="auto" w:fill="auto"/>
          </w:tcPr>
          <w:p w:rsidR="008A116B" w:rsidRPr="00007F2C" w:rsidRDefault="008A116B" w:rsidP="001D2491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8A116B" w:rsidRPr="00007F2C" w:rsidTr="00007F2C">
        <w:tc>
          <w:tcPr>
            <w:tcW w:w="1722" w:type="dxa"/>
            <w:shd w:val="clear" w:color="auto" w:fill="FFFF99"/>
          </w:tcPr>
          <w:p w:rsidR="008A116B" w:rsidRPr="00007F2C" w:rsidRDefault="008A116B" w:rsidP="001D2491">
            <w:pPr>
              <w:rPr>
                <w:rFonts w:ascii="Arial" w:cs="Arial"/>
                <w:sz w:val="20"/>
              </w:rPr>
            </w:pPr>
            <w:r w:rsidRPr="00007F2C">
              <w:rPr>
                <w:rFonts w:ascii="Arial" w:cs="Arial"/>
                <w:sz w:val="20"/>
              </w:rPr>
              <w:t>人工新增</w:t>
            </w:r>
          </w:p>
        </w:tc>
        <w:tc>
          <w:tcPr>
            <w:tcW w:w="2617" w:type="dxa"/>
            <w:shd w:val="clear" w:color="auto" w:fill="auto"/>
          </w:tcPr>
          <w:p w:rsidR="008A116B" w:rsidRPr="00007F2C" w:rsidRDefault="008A116B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/>
                <w:sz w:val="20"/>
              </w:rPr>
              <w:t>‘</w:t>
            </w:r>
            <w:r w:rsidRPr="00007F2C">
              <w:rPr>
                <w:rFonts w:ascii="細明體" w:eastAsia="細明體" w:hAnsi="細明體" w:hint="eastAsia"/>
                <w:sz w:val="20"/>
              </w:rPr>
              <w:t>N</w:t>
            </w:r>
            <w:r w:rsidRPr="00007F2C">
              <w:rPr>
                <w:rFonts w:ascii="細明體" w:eastAsia="細明體" w:hAnsi="細明體"/>
                <w:sz w:val="20"/>
              </w:rPr>
              <w:t>’</w:t>
            </w:r>
          </w:p>
        </w:tc>
        <w:tc>
          <w:tcPr>
            <w:tcW w:w="1526" w:type="dxa"/>
            <w:shd w:val="clear" w:color="auto" w:fill="auto"/>
          </w:tcPr>
          <w:p w:rsidR="008A116B" w:rsidRPr="00007F2C" w:rsidRDefault="008A116B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746C66" w:rsidRPr="00007F2C" w:rsidTr="00007F2C">
        <w:tc>
          <w:tcPr>
            <w:tcW w:w="1722" w:type="dxa"/>
            <w:shd w:val="clear" w:color="auto" w:fill="FFFF99"/>
          </w:tcPr>
          <w:p w:rsidR="00746C66" w:rsidRPr="00007F2C" w:rsidRDefault="00AB657A" w:rsidP="001D2491">
            <w:pPr>
              <w:rPr>
                <w:rFonts w:ascii="Arial" w:cs="Arial" w:hint="eastAsia"/>
                <w:color w:val="FF0000"/>
                <w:sz w:val="20"/>
              </w:rPr>
            </w:pPr>
            <w:r w:rsidRPr="00007F2C">
              <w:rPr>
                <w:rFonts w:ascii="Arial" w:cs="Arial" w:hint="eastAsia"/>
                <w:sz w:val="20"/>
              </w:rPr>
              <w:t>終止日期</w:t>
            </w:r>
          </w:p>
        </w:tc>
        <w:tc>
          <w:tcPr>
            <w:tcW w:w="2617" w:type="dxa"/>
            <w:shd w:val="clear" w:color="auto" w:fill="auto"/>
          </w:tcPr>
          <w:p w:rsidR="00746C66" w:rsidRPr="00007F2C" w:rsidRDefault="009B4431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O_終止日期</w:t>
            </w:r>
          </w:p>
        </w:tc>
        <w:tc>
          <w:tcPr>
            <w:tcW w:w="1526" w:type="dxa"/>
            <w:shd w:val="clear" w:color="auto" w:fill="auto"/>
          </w:tcPr>
          <w:p w:rsidR="00746C66" w:rsidRPr="00007F2C" w:rsidRDefault="00746C66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AB657A" w:rsidRPr="00007F2C" w:rsidTr="00007F2C">
        <w:tc>
          <w:tcPr>
            <w:tcW w:w="1722" w:type="dxa"/>
            <w:shd w:val="clear" w:color="auto" w:fill="FFFF99"/>
          </w:tcPr>
          <w:p w:rsidR="00AB657A" w:rsidRPr="00007F2C" w:rsidRDefault="00AB657A" w:rsidP="001D2491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Arial" w:cs="Arial" w:hint="eastAsia"/>
                <w:sz w:val="20"/>
              </w:rPr>
              <w:t>保單年度</w:t>
            </w:r>
          </w:p>
        </w:tc>
        <w:tc>
          <w:tcPr>
            <w:tcW w:w="2617" w:type="dxa"/>
            <w:shd w:val="clear" w:color="auto" w:fill="auto"/>
          </w:tcPr>
          <w:p w:rsidR="00AB657A" w:rsidRPr="00007F2C" w:rsidRDefault="002B55E2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AB657A" w:rsidRPr="00007F2C" w:rsidRDefault="00AB657A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AB657A" w:rsidRPr="00007F2C" w:rsidTr="00007F2C">
        <w:tc>
          <w:tcPr>
            <w:tcW w:w="1722" w:type="dxa"/>
            <w:shd w:val="clear" w:color="auto" w:fill="FFFF99"/>
          </w:tcPr>
          <w:p w:rsidR="00AB657A" w:rsidRPr="00007F2C" w:rsidRDefault="00AB657A" w:rsidP="001D249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死殘種類</w:t>
            </w:r>
          </w:p>
        </w:tc>
        <w:tc>
          <w:tcPr>
            <w:tcW w:w="2617" w:type="dxa"/>
            <w:shd w:val="clear" w:color="auto" w:fill="auto"/>
          </w:tcPr>
          <w:p w:rsidR="00AB657A" w:rsidRPr="00007F2C" w:rsidRDefault="00044510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O_死殘種類</w:t>
            </w:r>
          </w:p>
        </w:tc>
        <w:tc>
          <w:tcPr>
            <w:tcW w:w="1526" w:type="dxa"/>
            <w:shd w:val="clear" w:color="auto" w:fill="auto"/>
          </w:tcPr>
          <w:p w:rsidR="00AB657A" w:rsidRPr="00007F2C" w:rsidRDefault="00AB657A" w:rsidP="001D2491">
            <w:pPr>
              <w:rPr>
                <w:rFonts w:hint="eastAsia"/>
                <w:sz w:val="20"/>
                <w:szCs w:val="20"/>
              </w:rPr>
            </w:pPr>
          </w:p>
        </w:tc>
      </w:tr>
      <w:tr w:rsidR="00F62E45" w:rsidRPr="00007F2C" w:rsidTr="00007F2C">
        <w:trPr>
          <w:trHeight w:val="328"/>
        </w:trPr>
        <w:tc>
          <w:tcPr>
            <w:tcW w:w="1722" w:type="dxa"/>
            <w:shd w:val="clear" w:color="auto" w:fill="FFFF99"/>
            <w:vAlign w:val="center"/>
          </w:tcPr>
          <w:p w:rsidR="00F62E45" w:rsidRPr="00007F2C" w:rsidRDefault="00F62E45" w:rsidP="00ED08E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檔案號碼</w:t>
            </w:r>
          </w:p>
        </w:tc>
        <w:tc>
          <w:tcPr>
            <w:tcW w:w="2617" w:type="dxa"/>
            <w:shd w:val="clear" w:color="auto" w:fill="auto"/>
          </w:tcPr>
          <w:p w:rsidR="00F62E45" w:rsidRPr="00007F2C" w:rsidRDefault="006B03EC" w:rsidP="005E3631">
            <w:pPr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</w:t>
            </w:r>
            <w:r w:rsidR="008F20DB" w:rsidRPr="00007F2C">
              <w:rPr>
                <w:rFonts w:ascii="細明體" w:eastAsia="細明體" w:hAnsi="細明體" w:hint="eastAsia"/>
                <w:sz w:val="20"/>
              </w:rPr>
              <w:t>檔案編號</w:t>
            </w:r>
          </w:p>
        </w:tc>
        <w:tc>
          <w:tcPr>
            <w:tcW w:w="1526" w:type="dxa"/>
            <w:shd w:val="clear" w:color="auto" w:fill="auto"/>
          </w:tcPr>
          <w:p w:rsidR="00F62E45" w:rsidRPr="00007F2C" w:rsidRDefault="00F62E45" w:rsidP="004E1DD6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F62E45" w:rsidRPr="00007F2C" w:rsidTr="00007F2C">
        <w:tc>
          <w:tcPr>
            <w:tcW w:w="1722" w:type="dxa"/>
            <w:shd w:val="clear" w:color="auto" w:fill="FFFF99"/>
          </w:tcPr>
          <w:p w:rsidR="00F62E45" w:rsidRPr="00007F2C" w:rsidRDefault="00F62E45" w:rsidP="005E3631">
            <w:pPr>
              <w:rPr>
                <w:rFonts w:ascii="細明體" w:eastAsia="細明體" w:hAnsi="細明體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門診申請</w:t>
            </w:r>
            <w:r w:rsidRPr="00007F2C">
              <w:rPr>
                <w:rFonts w:ascii="細明體" w:eastAsia="細明體" w:hAnsi="細明體"/>
                <w:sz w:val="20"/>
              </w:rPr>
              <w:t>天數</w:t>
            </w:r>
          </w:p>
        </w:tc>
        <w:tc>
          <w:tcPr>
            <w:tcW w:w="2617" w:type="dxa"/>
            <w:shd w:val="clear" w:color="auto" w:fill="auto"/>
          </w:tcPr>
          <w:p w:rsidR="00F62E45" w:rsidRPr="00007F2C" w:rsidRDefault="0018426C" w:rsidP="00007F2C">
            <w:pPr>
              <w:pStyle w:val="defaulttext"/>
              <w:snapToGrid w:val="0"/>
              <w:ind w:leftChars="-6" w:left="-14"/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</w:pPr>
            <w:r w:rsidRPr="00007F2C"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F62E45" w:rsidRPr="00007F2C" w:rsidRDefault="00F62E45" w:rsidP="00007F2C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F62E45" w:rsidRPr="00007F2C" w:rsidTr="00007F2C">
        <w:tc>
          <w:tcPr>
            <w:tcW w:w="1722" w:type="dxa"/>
            <w:shd w:val="clear" w:color="auto" w:fill="FFFF99"/>
          </w:tcPr>
          <w:p w:rsidR="00F62E45" w:rsidRPr="00007F2C" w:rsidRDefault="00F62E45" w:rsidP="005E3631">
            <w:pPr>
              <w:rPr>
                <w:rFonts w:ascii="細明體" w:eastAsia="細明體" w:hAnsi="細明體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門診給付</w:t>
            </w:r>
            <w:r w:rsidRPr="00007F2C">
              <w:rPr>
                <w:rFonts w:ascii="細明體" w:eastAsia="細明體" w:hAnsi="細明體"/>
                <w:sz w:val="20"/>
              </w:rPr>
              <w:t>天數</w:t>
            </w:r>
          </w:p>
        </w:tc>
        <w:tc>
          <w:tcPr>
            <w:tcW w:w="2617" w:type="dxa"/>
            <w:shd w:val="clear" w:color="auto" w:fill="auto"/>
          </w:tcPr>
          <w:p w:rsidR="00F62E45" w:rsidRPr="00007F2C" w:rsidRDefault="0018426C" w:rsidP="00007F2C">
            <w:pPr>
              <w:pStyle w:val="defaulttext"/>
              <w:snapToGrid w:val="0"/>
              <w:ind w:leftChars="-6" w:left="-14"/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</w:pPr>
            <w:r w:rsidRPr="00007F2C"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F62E45" w:rsidRPr="00007F2C" w:rsidRDefault="00F62E45" w:rsidP="00007F2C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F62E45" w:rsidRPr="00007F2C" w:rsidTr="00007F2C">
        <w:tc>
          <w:tcPr>
            <w:tcW w:w="1722" w:type="dxa"/>
            <w:shd w:val="clear" w:color="auto" w:fill="FFFF99"/>
          </w:tcPr>
          <w:p w:rsidR="00F62E45" w:rsidRPr="00007F2C" w:rsidRDefault="00F62E45" w:rsidP="00007F2C">
            <w:pPr>
              <w:snapToGrid w:val="0"/>
              <w:rPr>
                <w:rFonts w:ascii="Arial" w:eastAsia="細明體" w:hAnsi="Arial" w:cs="Arial"/>
                <w:sz w:val="20"/>
              </w:rPr>
            </w:pPr>
            <w:r w:rsidRPr="00007F2C">
              <w:rPr>
                <w:rFonts w:ascii="Arial" w:eastAsia="細明體" w:hAnsi="Arial" w:cs="Arial" w:hint="eastAsia"/>
                <w:sz w:val="20"/>
              </w:rPr>
              <w:t>住院申請</w:t>
            </w:r>
            <w:r w:rsidRPr="00007F2C">
              <w:rPr>
                <w:rFonts w:ascii="Arial" w:eastAsia="細明體" w:hAnsi="Arial" w:cs="Arial"/>
                <w:sz w:val="20"/>
              </w:rPr>
              <w:t>天數</w:t>
            </w:r>
          </w:p>
        </w:tc>
        <w:tc>
          <w:tcPr>
            <w:tcW w:w="2617" w:type="dxa"/>
            <w:shd w:val="clear" w:color="auto" w:fill="auto"/>
          </w:tcPr>
          <w:p w:rsidR="00F62E45" w:rsidRPr="00007F2C" w:rsidRDefault="0018426C" w:rsidP="00007F2C">
            <w:pPr>
              <w:pStyle w:val="defaulttext"/>
              <w:snapToGrid w:val="0"/>
              <w:ind w:leftChars="-6" w:left="-14"/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</w:pPr>
            <w:r w:rsidRPr="00007F2C">
              <w:rPr>
                <w:rFonts w:ascii="Arial" w:eastAsia="細明體" w:hAnsi="Arial" w:cs="Arial" w:hint="eastAsia"/>
                <w:kern w:val="2"/>
                <w:sz w:val="20"/>
                <w:szCs w:val="24"/>
                <w:lang w:eastAsia="zh-TW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F62E45" w:rsidRPr="00007F2C" w:rsidRDefault="00F62E45" w:rsidP="00007F2C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F62E45" w:rsidRPr="00007F2C" w:rsidTr="00007F2C">
        <w:trPr>
          <w:trHeight w:val="353"/>
        </w:trPr>
        <w:tc>
          <w:tcPr>
            <w:tcW w:w="1722" w:type="dxa"/>
            <w:shd w:val="clear" w:color="auto" w:fill="FFFF99"/>
          </w:tcPr>
          <w:p w:rsidR="00F62E45" w:rsidRPr="00007F2C" w:rsidRDefault="00F62E45" w:rsidP="00007F2C">
            <w:pPr>
              <w:snapToGrid w:val="0"/>
              <w:rPr>
                <w:rFonts w:ascii="Arial" w:eastAsia="細明體" w:hAnsi="Arial" w:cs="Arial"/>
                <w:sz w:val="20"/>
              </w:rPr>
            </w:pPr>
            <w:r w:rsidRPr="00007F2C">
              <w:rPr>
                <w:rFonts w:ascii="Arial" w:eastAsia="細明體" w:hAnsi="Arial" w:cs="Arial" w:hint="eastAsia"/>
                <w:sz w:val="20"/>
              </w:rPr>
              <w:t>住院給付</w:t>
            </w:r>
            <w:r w:rsidRPr="00007F2C">
              <w:rPr>
                <w:rFonts w:ascii="Arial" w:eastAsia="細明體" w:hAnsi="Arial" w:cs="Arial"/>
                <w:sz w:val="20"/>
              </w:rPr>
              <w:t>天數</w:t>
            </w:r>
          </w:p>
        </w:tc>
        <w:tc>
          <w:tcPr>
            <w:tcW w:w="2617" w:type="dxa"/>
            <w:shd w:val="clear" w:color="auto" w:fill="auto"/>
          </w:tcPr>
          <w:p w:rsidR="00F62E45" w:rsidRPr="00007F2C" w:rsidRDefault="0018426C" w:rsidP="00007F2C">
            <w:pPr>
              <w:pStyle w:val="af"/>
              <w:snapToGrid w:val="0"/>
              <w:ind w:leftChars="-6" w:left="-14"/>
              <w:rPr>
                <w:rFonts w:ascii="Arial" w:eastAsia="細明體" w:hAnsi="Arial" w:cs="Arial" w:hint="eastAsia"/>
                <w:sz w:val="20"/>
                <w:szCs w:val="24"/>
              </w:rPr>
            </w:pPr>
            <w:r w:rsidRPr="00007F2C">
              <w:rPr>
                <w:rFonts w:ascii="Arial" w:eastAsia="細明體" w:hAnsi="Arial" w:cs="Arial" w:hint="eastAsia"/>
                <w:sz w:val="20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F62E45" w:rsidRPr="00007F2C" w:rsidRDefault="00F62E45" w:rsidP="00007F2C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A31EC5" w:rsidRPr="00007F2C" w:rsidTr="00007F2C">
        <w:trPr>
          <w:trHeight w:val="353"/>
        </w:trPr>
        <w:tc>
          <w:tcPr>
            <w:tcW w:w="1722" w:type="dxa"/>
            <w:shd w:val="clear" w:color="auto" w:fill="FFFF99"/>
          </w:tcPr>
          <w:p w:rsidR="00A31EC5" w:rsidRPr="00007F2C" w:rsidRDefault="00A31EC5" w:rsidP="00A31EC5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Arial" w:cs="Arial" w:hint="eastAsia"/>
                <w:sz w:val="20"/>
              </w:rPr>
              <w:t>幣別</w:t>
            </w:r>
          </w:p>
        </w:tc>
        <w:tc>
          <w:tcPr>
            <w:tcW w:w="2617" w:type="dxa"/>
            <w:shd w:val="clear" w:color="auto" w:fill="auto"/>
          </w:tcPr>
          <w:p w:rsidR="00A31EC5" w:rsidRPr="00007F2C" w:rsidRDefault="00A31EC5" w:rsidP="00A31EC5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Arial" w:cs="Arial"/>
                <w:sz w:val="20"/>
              </w:rPr>
              <w:t>‘</w:t>
            </w:r>
            <w:r w:rsidRPr="00007F2C">
              <w:rPr>
                <w:rFonts w:ascii="Arial" w:cs="Arial" w:hint="eastAsia"/>
                <w:sz w:val="20"/>
              </w:rPr>
              <w:t>NTD</w:t>
            </w:r>
            <w:r w:rsidRPr="00007F2C">
              <w:rPr>
                <w:rFonts w:ascii="Arial" w:cs="Arial"/>
                <w:sz w:val="20"/>
              </w:rPr>
              <w:t>’</w:t>
            </w:r>
          </w:p>
        </w:tc>
        <w:tc>
          <w:tcPr>
            <w:tcW w:w="1526" w:type="dxa"/>
            <w:shd w:val="clear" w:color="auto" w:fill="auto"/>
          </w:tcPr>
          <w:p w:rsidR="00A31EC5" w:rsidRPr="00007F2C" w:rsidRDefault="00A31EC5" w:rsidP="00007F2C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A31EC5" w:rsidRPr="00007F2C" w:rsidTr="00007F2C">
        <w:trPr>
          <w:trHeight w:val="353"/>
        </w:trPr>
        <w:tc>
          <w:tcPr>
            <w:tcW w:w="1722" w:type="dxa"/>
            <w:shd w:val="clear" w:color="auto" w:fill="FFFF99"/>
          </w:tcPr>
          <w:p w:rsidR="00A31EC5" w:rsidRPr="00007F2C" w:rsidRDefault="00A31EC5" w:rsidP="00A31EC5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Arial" w:cs="Arial" w:hint="eastAsia"/>
                <w:sz w:val="20"/>
              </w:rPr>
              <w:t>年金給付方式</w:t>
            </w:r>
          </w:p>
        </w:tc>
        <w:tc>
          <w:tcPr>
            <w:tcW w:w="2617" w:type="dxa"/>
            <w:shd w:val="clear" w:color="auto" w:fill="auto"/>
          </w:tcPr>
          <w:p w:rsidR="00A31EC5" w:rsidRPr="00007F2C" w:rsidRDefault="00A31EC5" w:rsidP="00A31EC5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Arial" w:cs="Arial"/>
                <w:sz w:val="20"/>
              </w:rPr>
              <w:t>‘’</w:t>
            </w:r>
          </w:p>
        </w:tc>
        <w:tc>
          <w:tcPr>
            <w:tcW w:w="1526" w:type="dxa"/>
            <w:shd w:val="clear" w:color="auto" w:fill="auto"/>
          </w:tcPr>
          <w:p w:rsidR="00A31EC5" w:rsidRPr="00007F2C" w:rsidRDefault="00A31EC5" w:rsidP="00007F2C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A31EC5" w:rsidRPr="00007F2C" w:rsidTr="00007F2C">
        <w:trPr>
          <w:trHeight w:val="353"/>
        </w:trPr>
        <w:tc>
          <w:tcPr>
            <w:tcW w:w="1722" w:type="dxa"/>
            <w:shd w:val="clear" w:color="auto" w:fill="FFFF99"/>
            <w:vAlign w:val="center"/>
          </w:tcPr>
          <w:p w:rsidR="00A31EC5" w:rsidRPr="00007F2C" w:rsidRDefault="00A31EC5" w:rsidP="00A31EC5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Arial" w:cs="Arial" w:hint="eastAsia"/>
                <w:sz w:val="20"/>
              </w:rPr>
              <w:t>社會保險天數</w:t>
            </w:r>
          </w:p>
        </w:tc>
        <w:tc>
          <w:tcPr>
            <w:tcW w:w="2617" w:type="dxa"/>
            <w:shd w:val="clear" w:color="auto" w:fill="auto"/>
          </w:tcPr>
          <w:p w:rsidR="00A31EC5" w:rsidRPr="00007F2C" w:rsidRDefault="00A31EC5" w:rsidP="00A31EC5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Arial" w:cs="Arial" w:hint="eastAsia"/>
                <w:sz w:val="20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A31EC5" w:rsidRPr="00007F2C" w:rsidRDefault="00A31EC5" w:rsidP="00007F2C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  <w:tr w:rsidR="00A31EC5" w:rsidRPr="00007F2C" w:rsidTr="00007F2C">
        <w:trPr>
          <w:trHeight w:val="353"/>
        </w:trPr>
        <w:tc>
          <w:tcPr>
            <w:tcW w:w="1722" w:type="dxa"/>
            <w:shd w:val="clear" w:color="auto" w:fill="FFFF99"/>
            <w:vAlign w:val="center"/>
          </w:tcPr>
          <w:p w:rsidR="00A31EC5" w:rsidRPr="00007F2C" w:rsidRDefault="00A31EC5" w:rsidP="00A31EC5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Arial" w:cs="Arial" w:hint="eastAsia"/>
                <w:sz w:val="20"/>
              </w:rPr>
              <w:t>疾病代碼</w:t>
            </w:r>
          </w:p>
        </w:tc>
        <w:tc>
          <w:tcPr>
            <w:tcW w:w="2617" w:type="dxa"/>
            <w:shd w:val="clear" w:color="auto" w:fill="auto"/>
          </w:tcPr>
          <w:p w:rsidR="00A31EC5" w:rsidRPr="00007F2C" w:rsidRDefault="00A31EC5" w:rsidP="00A31EC5">
            <w:pPr>
              <w:rPr>
                <w:rFonts w:ascii="Arial" w:cs="Arial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A.給付原因</w:t>
            </w:r>
          </w:p>
        </w:tc>
        <w:tc>
          <w:tcPr>
            <w:tcW w:w="1526" w:type="dxa"/>
            <w:shd w:val="clear" w:color="auto" w:fill="auto"/>
          </w:tcPr>
          <w:p w:rsidR="00A31EC5" w:rsidRPr="00007F2C" w:rsidRDefault="00A31EC5" w:rsidP="00007F2C">
            <w:pPr>
              <w:snapToGrid w:val="0"/>
              <w:rPr>
                <w:rFonts w:ascii="Arial" w:eastAsia="細明體" w:hAnsi="Arial" w:cs="Arial" w:hint="eastAsia"/>
                <w:sz w:val="20"/>
              </w:rPr>
            </w:pPr>
          </w:p>
        </w:tc>
      </w:tr>
    </w:tbl>
    <w:p w:rsidR="00DB6F36" w:rsidRDefault="00DB6F36" w:rsidP="007340FC">
      <w:pPr>
        <w:pStyle w:val="Tabletext"/>
        <w:keepLines w:val="0"/>
        <w:numPr>
          <w:ilvl w:val="3"/>
          <w:numId w:val="1"/>
          <w:numberingChange w:id="177" w:author="cathaylife" w:date="2011-06-01T13:48:00Z" w:original="%2:4:0:.%3:3:0:.%4:3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ins w:id="178" w:author="FIS" w:date="2012-04-13T08:40:00Z">
        <w:r>
          <w:rPr>
            <w:rFonts w:hint="eastAsia"/>
            <w:kern w:val="2"/>
            <w:szCs w:val="24"/>
            <w:lang w:eastAsia="zh-TW"/>
          </w:rPr>
          <w:t>寫入檔號受編對應檔</w:t>
        </w:r>
        <w:r>
          <w:rPr>
            <w:rFonts w:hint="eastAsia"/>
            <w:kern w:val="2"/>
            <w:szCs w:val="24"/>
            <w:lang w:eastAsia="zh-TW"/>
          </w:rPr>
          <w:t>(DTAAB421_APLY)</w:t>
        </w:r>
      </w:ins>
    </w:p>
    <w:p w:rsidR="00DB6F36" w:rsidRPr="00DB6F36" w:rsidRDefault="00DB6F36" w:rsidP="00DB6F36">
      <w:pPr>
        <w:pStyle w:val="Tabletext"/>
        <w:keepLines w:val="0"/>
        <w:numPr>
          <w:ilvl w:val="4"/>
          <w:numId w:val="1"/>
          <w:numberingChange w:id="179" w:author="cathaylife" w:date="2011-06-01T13:48:00Z" w:original="%2:4:0:.%3:3:0:.%4:3:0:"/>
        </w:numPr>
        <w:spacing w:after="0" w:line="240" w:lineRule="auto"/>
        <w:rPr>
          <w:rFonts w:hint="eastAsia"/>
          <w:kern w:val="2"/>
          <w:szCs w:val="24"/>
          <w:lang w:eastAsia="zh-TW"/>
          <w:rPrChange w:id="180" w:author="FIS" w:date="2012-04-13T08:40:00Z">
            <w:rPr>
              <w:rFonts w:ascii="細明體" w:eastAsia="細明體" w:hAnsi="細明體" w:hint="eastAsia"/>
              <w:lang w:eastAsia="zh-TW"/>
            </w:rPr>
          </w:rPrChange>
        </w:rPr>
        <w:pPrChange w:id="181" w:author="FIS" w:date="2012-04-13T08:40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82" w:author="FIS" w:date="2012-04-13T08:40:00Z">
        <w:r>
          <w:rPr>
            <w:rFonts w:ascii="細明體" w:eastAsia="細明體" w:hAnsi="細明體" w:hint="eastAsia"/>
            <w:lang w:eastAsia="zh-TW"/>
          </w:rPr>
          <w:t xml:space="preserve">IF </w:t>
        </w:r>
        <w:r w:rsidRPr="00584A40">
          <w:rPr>
            <w:rFonts w:ascii="細明體" w:eastAsia="細明體" w:hAnsi="細明體" w:hint="eastAsia"/>
          </w:rPr>
          <w:t>O_序號</w:t>
        </w:r>
        <w:r>
          <w:rPr>
            <w:rFonts w:ascii="細明體" w:eastAsia="細明體" w:hAnsi="細明體" w:hint="eastAsia"/>
            <w:lang w:eastAsia="zh-TW"/>
          </w:rPr>
          <w:t xml:space="preserve"> =</w:t>
        </w:r>
        <w:r>
          <w:rPr>
            <w:rFonts w:ascii="細明體" w:eastAsia="細明體" w:hAnsi="細明體"/>
            <w:lang w:eastAsia="zh-TW"/>
          </w:rPr>
          <w:t>’</w:t>
        </w:r>
        <w:r>
          <w:rPr>
            <w:rFonts w:ascii="細明體" w:eastAsia="細明體" w:hAnsi="細明體" w:hint="eastAsia"/>
            <w:lang w:eastAsia="zh-TW"/>
          </w:rPr>
          <w:t>1</w:t>
        </w:r>
        <w:r>
          <w:rPr>
            <w:rFonts w:ascii="細明體" w:eastAsia="細明體" w:hAnsi="細明體"/>
            <w:lang w:eastAsia="zh-TW"/>
          </w:rPr>
          <w:t>’</w:t>
        </w:r>
        <w:r>
          <w:rPr>
            <w:rFonts w:ascii="細明體" w:eastAsia="細明體" w:hAnsi="細明體" w:hint="eastAsia"/>
            <w:lang w:eastAsia="zh-TW"/>
          </w:rPr>
          <w:t>(同一組只寫一筆)</w:t>
        </w:r>
      </w:ins>
    </w:p>
    <w:p w:rsidR="00DB6F36" w:rsidRPr="00B00796" w:rsidRDefault="00DB6F36" w:rsidP="00DB6F3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83" w:author="FIS" w:date="2012-04-13T08:40:00Z"/>
          <w:rFonts w:hint="eastAsia"/>
          <w:kern w:val="2"/>
          <w:szCs w:val="24"/>
          <w:lang w:eastAsia="zh-TW"/>
        </w:rPr>
      </w:pPr>
      <w:ins w:id="184" w:author="FIS" w:date="2012-04-13T08:40:00Z">
        <w:r w:rsidRPr="00033619">
          <w:rPr>
            <w:rFonts w:hint="eastAsia"/>
            <w:kern w:val="2"/>
            <w:szCs w:val="24"/>
            <w:lang w:eastAsia="zh-TW"/>
          </w:rPr>
          <w:t>紀錄</w:t>
        </w:r>
        <w:r w:rsidRPr="00B00796">
          <w:rPr>
            <w:rFonts w:hint="eastAsia"/>
            <w:kern w:val="2"/>
            <w:szCs w:val="24"/>
            <w:lang w:eastAsia="zh-TW"/>
          </w:rPr>
          <w:t>件數：</w:t>
        </w:r>
        <w:r w:rsidRPr="00B00796">
          <w:rPr>
            <w:rFonts w:hint="eastAsia"/>
            <w:kern w:val="2"/>
            <w:szCs w:val="24"/>
            <w:lang w:eastAsia="zh-TW"/>
          </w:rPr>
          <w:t xml:space="preserve">CALL </w:t>
        </w:r>
        <w:r w:rsidRPr="00267F19">
          <w:rPr>
            <w:rFonts w:hint="eastAsia"/>
            <w:kern w:val="2"/>
            <w:szCs w:val="24"/>
            <w:lang w:eastAsia="zh-TW"/>
          </w:rPr>
          <w:t>批次作業件數紀錄模組</w:t>
        </w:r>
        <w:r w:rsidRPr="00267F19">
          <w:rPr>
            <w:rFonts w:hint="eastAsia"/>
            <w:kern w:val="2"/>
            <w:szCs w:val="24"/>
            <w:lang w:eastAsia="zh-TW"/>
          </w:rPr>
          <w:t>CountManager.jav</w:t>
        </w:r>
        <w:r w:rsidRPr="00B00796">
          <w:rPr>
            <w:rFonts w:hint="eastAsia"/>
            <w:kern w:val="2"/>
            <w:szCs w:val="24"/>
            <w:lang w:eastAsia="zh-TW"/>
          </w:rPr>
          <w:t>a</w:t>
        </w:r>
        <w:r w:rsidRPr="00B00796">
          <w:rPr>
            <w:rFonts w:hint="eastAsia"/>
            <w:kern w:val="2"/>
            <w:szCs w:val="24"/>
            <w:lang w:eastAsia="zh-TW"/>
          </w:rPr>
          <w:t>（即時寫出去）</w:t>
        </w:r>
      </w:ins>
    </w:p>
    <w:p w:rsidR="00DB6F36" w:rsidRPr="00D0735B" w:rsidRDefault="00DB6F36" w:rsidP="00DB6F3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ins w:id="185" w:author="FIS" w:date="2012-04-13T08:40:00Z"/>
          <w:rFonts w:hint="eastAsia"/>
          <w:kern w:val="2"/>
          <w:szCs w:val="24"/>
          <w:lang w:eastAsia="zh-TW"/>
        </w:rPr>
      </w:pPr>
      <w:ins w:id="186" w:author="FIS" w:date="2012-04-13T08:40:00Z">
        <w:r w:rsidRPr="00B00796">
          <w:rPr>
            <w:kern w:val="2"/>
            <w:szCs w:val="24"/>
            <w:lang w:eastAsia="zh-TW"/>
          </w:rPr>
          <w:t>METHOD_NAME</w:t>
        </w:r>
        <w:r w:rsidRPr="00B00796">
          <w:rPr>
            <w:rFonts w:hint="eastAsia"/>
            <w:kern w:val="2"/>
            <w:szCs w:val="24"/>
            <w:lang w:eastAsia="zh-TW"/>
          </w:rPr>
          <w:t xml:space="preserve"> = </w:t>
        </w:r>
        <w:r w:rsidRPr="00B00796">
          <w:rPr>
            <w:kern w:val="2"/>
            <w:szCs w:val="24"/>
            <w:lang w:eastAsia="zh-TW"/>
          </w:rPr>
          <w:t>"</w:t>
        </w:r>
        <w:r w:rsidRPr="00B00796">
          <w:rPr>
            <w:rFonts w:hint="eastAsia"/>
            <w:kern w:val="2"/>
            <w:szCs w:val="24"/>
            <w:lang w:eastAsia="zh-TW"/>
          </w:rPr>
          <w:t>寫入</w:t>
        </w:r>
        <w:r>
          <w:rPr>
            <w:rFonts w:hint="eastAsia"/>
            <w:kern w:val="2"/>
            <w:szCs w:val="24"/>
            <w:lang w:eastAsia="zh-TW"/>
          </w:rPr>
          <w:t>檔號受編對應檔</w:t>
        </w:r>
        <w:r>
          <w:rPr>
            <w:rFonts w:hint="eastAsia"/>
            <w:kern w:val="2"/>
            <w:szCs w:val="24"/>
            <w:lang w:eastAsia="zh-TW"/>
          </w:rPr>
          <w:t>DTAAB421_APLY</w:t>
        </w:r>
        <w:r w:rsidRPr="00B00796">
          <w:rPr>
            <w:rFonts w:hint="eastAsia"/>
            <w:kern w:val="2"/>
            <w:szCs w:val="24"/>
            <w:lang w:eastAsia="zh-TW"/>
          </w:rPr>
          <w:t>件數</w:t>
        </w:r>
        <w:r>
          <w:rPr>
            <w:kern w:val="2"/>
            <w:szCs w:val="24"/>
            <w:lang w:eastAsia="zh-TW"/>
          </w:rPr>
          <w:t>"</w:t>
        </w:r>
      </w:ins>
    </w:p>
    <w:p w:rsidR="00DB6F36" w:rsidRDefault="00DB6F36" w:rsidP="00DB6F36">
      <w:pPr>
        <w:pStyle w:val="Tabletext"/>
        <w:keepLines w:val="0"/>
        <w:numPr>
          <w:ilvl w:val="5"/>
          <w:numId w:val="1"/>
          <w:numberingChange w:id="187" w:author="cathaylife" w:date="2011-06-01T13:48:00Z" w:original="%2:4:0:.%3:3:0:.%4:3:0:"/>
        </w:numPr>
        <w:spacing w:after="0" w:line="240" w:lineRule="auto"/>
        <w:rPr>
          <w:ins w:id="188" w:author="FIS" w:date="2012-04-13T08:39:00Z"/>
          <w:rFonts w:hint="eastAsia"/>
          <w:kern w:val="2"/>
          <w:szCs w:val="24"/>
          <w:lang w:eastAsia="zh-TW"/>
        </w:rPr>
        <w:pPrChange w:id="189" w:author="FIS" w:date="2012-04-13T08:40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90" w:author="FIS" w:date="2012-04-13T08:40:00Z">
        <w:r w:rsidRPr="00B00796">
          <w:rPr>
            <w:rFonts w:hint="eastAsia"/>
            <w:kern w:val="2"/>
            <w:szCs w:val="24"/>
            <w:lang w:eastAsia="zh-TW"/>
          </w:rPr>
          <w:t>COUNT</w:t>
        </w:r>
        <w:r w:rsidRPr="00B00796">
          <w:rPr>
            <w:rFonts w:hint="eastAsia"/>
            <w:kern w:val="2"/>
            <w:szCs w:val="24"/>
            <w:lang w:eastAsia="zh-TW"/>
          </w:rPr>
          <w:t>件數：</w:t>
        </w:r>
        <w:r w:rsidRPr="00B00796">
          <w:rPr>
            <w:rFonts w:hint="eastAsia"/>
            <w:kern w:val="2"/>
            <w:szCs w:val="24"/>
            <w:lang w:eastAsia="zh-TW"/>
          </w:rPr>
          <w:t>INSERT</w:t>
        </w:r>
        <w:r w:rsidRPr="00FC0967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DTAAB421_APLY</w:t>
        </w:r>
        <w:r w:rsidRPr="00B00796">
          <w:rPr>
            <w:rFonts w:hint="eastAsia"/>
            <w:kern w:val="2"/>
            <w:szCs w:val="24"/>
            <w:lang w:eastAsia="zh-TW"/>
          </w:rPr>
          <w:t xml:space="preserve"> </w:t>
        </w:r>
        <w:r w:rsidRPr="00B00796">
          <w:rPr>
            <w:rFonts w:hint="eastAsia"/>
            <w:kern w:val="2"/>
            <w:szCs w:val="24"/>
            <w:lang w:eastAsia="zh-TW"/>
          </w:rPr>
          <w:t>件數。</w:t>
        </w:r>
      </w:ins>
    </w:p>
    <w:p w:rsidR="00DB6F36" w:rsidRDefault="00DB6F36" w:rsidP="00DB6F3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ins w:id="191" w:author="FIS" w:date="2012-04-13T08:40:00Z"/>
          <w:kern w:val="2"/>
          <w:szCs w:val="24"/>
          <w:lang w:eastAsia="zh-TW"/>
        </w:rPr>
        <w:pPrChange w:id="192" w:author="FIS" w:date="2012-04-13T08:40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93" w:author="FIS" w:date="2012-04-13T08:40:00Z">
        <w:r>
          <w:rPr>
            <w:rFonts w:hint="eastAsia"/>
            <w:kern w:val="2"/>
            <w:szCs w:val="24"/>
            <w:lang w:eastAsia="zh-TW"/>
          </w:rPr>
          <w:t>格式如下：</w:t>
        </w:r>
      </w:ins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DB6F36" w:rsidRPr="00584A40" w:rsidTr="00007F2C">
        <w:trPr>
          <w:ins w:id="194" w:author="FIS" w:date="2012-04-13T08:40:00Z"/>
        </w:trPr>
        <w:tc>
          <w:tcPr>
            <w:tcW w:w="1722" w:type="dxa"/>
            <w:shd w:val="clear" w:color="auto" w:fill="C0C0C0"/>
          </w:tcPr>
          <w:p w:rsidR="00DB6F36" w:rsidRPr="00584A40" w:rsidRDefault="00DB6F36" w:rsidP="00007F2C">
            <w:pPr>
              <w:pStyle w:val="Tabletext"/>
              <w:keepLines w:val="0"/>
              <w:spacing w:after="0" w:line="240" w:lineRule="auto"/>
              <w:rPr>
                <w:ins w:id="195" w:author="FIS" w:date="2012-04-13T08:40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96" w:author="FIS" w:date="2012-04-13T08:40:00Z">
              <w:r w:rsidRPr="00584A40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欄位說明</w:t>
              </w:r>
            </w:ins>
          </w:p>
        </w:tc>
        <w:tc>
          <w:tcPr>
            <w:tcW w:w="2617" w:type="dxa"/>
            <w:shd w:val="clear" w:color="auto" w:fill="C0C0C0"/>
          </w:tcPr>
          <w:p w:rsidR="00DB6F36" w:rsidRPr="00584A40" w:rsidRDefault="00DB6F36" w:rsidP="00007F2C">
            <w:pPr>
              <w:pStyle w:val="Tabletext"/>
              <w:keepLines w:val="0"/>
              <w:spacing w:after="0" w:line="240" w:lineRule="auto"/>
              <w:rPr>
                <w:ins w:id="197" w:author="FIS" w:date="2012-04-13T08:40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98" w:author="FIS" w:date="2012-04-13T08:40:00Z">
              <w:r w:rsidRPr="00584A40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資料內容</w:t>
              </w:r>
            </w:ins>
          </w:p>
        </w:tc>
        <w:tc>
          <w:tcPr>
            <w:tcW w:w="1526" w:type="dxa"/>
            <w:shd w:val="clear" w:color="auto" w:fill="C0C0C0"/>
          </w:tcPr>
          <w:p w:rsidR="00DB6F36" w:rsidRPr="00584A40" w:rsidRDefault="00DB6F36" w:rsidP="00007F2C">
            <w:pPr>
              <w:pStyle w:val="Tabletext"/>
              <w:keepLines w:val="0"/>
              <w:spacing w:after="0" w:line="240" w:lineRule="auto"/>
              <w:rPr>
                <w:ins w:id="199" w:author="FIS" w:date="2012-04-13T08:40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200" w:author="FIS" w:date="2012-04-13T08:40:00Z">
              <w:r w:rsidRPr="00584A40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其他說明</w:t>
              </w:r>
            </w:ins>
          </w:p>
        </w:tc>
      </w:tr>
      <w:tr w:rsidR="00DB6F36" w:rsidRPr="00584A40" w:rsidTr="00007F2C">
        <w:trPr>
          <w:ins w:id="201" w:author="FIS" w:date="2012-04-13T08:40:00Z"/>
        </w:trPr>
        <w:tc>
          <w:tcPr>
            <w:tcW w:w="1722" w:type="dxa"/>
            <w:shd w:val="clear" w:color="auto" w:fill="FFFF99"/>
            <w:vAlign w:val="bottom"/>
          </w:tcPr>
          <w:p w:rsidR="00DB6F36" w:rsidRPr="00584A40" w:rsidRDefault="00DB6F36" w:rsidP="00007F2C">
            <w:pPr>
              <w:rPr>
                <w:ins w:id="202" w:author="FIS" w:date="2012-04-13T08:40:00Z"/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ins w:id="203" w:author="FIS" w:date="2012-04-13T08:40:00Z">
              <w:r w:rsidRPr="00584A40">
                <w:rPr>
                  <w:rFonts w:ascii="Arial" w:cs="Arial"/>
                  <w:sz w:val="20"/>
                </w:rPr>
                <w:t>受理編號</w:t>
              </w:r>
            </w:ins>
          </w:p>
        </w:tc>
        <w:tc>
          <w:tcPr>
            <w:tcW w:w="2617" w:type="dxa"/>
          </w:tcPr>
          <w:p w:rsidR="00DB6F36" w:rsidRPr="00584A40" w:rsidRDefault="00DB6F36" w:rsidP="00007F2C">
            <w:pPr>
              <w:pStyle w:val="af"/>
              <w:ind w:leftChars="-6" w:left="-14"/>
              <w:rPr>
                <w:ins w:id="204" w:author="FIS" w:date="2012-04-13T08:40:00Z"/>
                <w:rFonts w:ascii="細明體" w:eastAsia="細明體" w:hAnsi="細明體" w:hint="eastAsia"/>
                <w:sz w:val="20"/>
              </w:rPr>
            </w:pPr>
            <w:ins w:id="205" w:author="FIS" w:date="2012-04-13T08:40:00Z">
              <w:r w:rsidRPr="00584A40">
                <w:rPr>
                  <w:rFonts w:ascii="細明體" w:eastAsia="細明體" w:hAnsi="細明體" w:hint="eastAsia"/>
                  <w:sz w:val="20"/>
                </w:rPr>
                <w:t>O</w:t>
              </w:r>
              <w:r>
                <w:rPr>
                  <w:rFonts w:ascii="細明體" w:eastAsia="細明體" w:hAnsi="細明體" w:hint="eastAsia"/>
                  <w:sz w:val="20"/>
                </w:rPr>
                <w:t>_</w:t>
              </w:r>
              <w:r w:rsidRPr="00584A40">
                <w:rPr>
                  <w:rFonts w:ascii="細明體" w:eastAsia="細明體" w:hAnsi="細明體"/>
                  <w:sz w:val="20"/>
                </w:rPr>
                <w:t>受理編號</w:t>
              </w:r>
            </w:ins>
          </w:p>
        </w:tc>
        <w:tc>
          <w:tcPr>
            <w:tcW w:w="1526" w:type="dxa"/>
          </w:tcPr>
          <w:p w:rsidR="00DB6F36" w:rsidRPr="00584A40" w:rsidRDefault="00DB6F36" w:rsidP="00007F2C">
            <w:pPr>
              <w:rPr>
                <w:ins w:id="206" w:author="FIS" w:date="2012-04-13T08:40:00Z"/>
                <w:rFonts w:eastAsia="標楷體" w:hAnsi="標楷體" w:hint="eastAsia"/>
                <w:sz w:val="20"/>
                <w:szCs w:val="20"/>
              </w:rPr>
            </w:pPr>
          </w:p>
        </w:tc>
      </w:tr>
      <w:tr w:rsidR="00DB6F36" w:rsidRPr="00584A40" w:rsidTr="00007F2C">
        <w:trPr>
          <w:ins w:id="207" w:author="FIS" w:date="2012-04-13T08:40:00Z"/>
        </w:trPr>
        <w:tc>
          <w:tcPr>
            <w:tcW w:w="1722" w:type="dxa"/>
            <w:shd w:val="clear" w:color="auto" w:fill="FFFF99"/>
            <w:vAlign w:val="bottom"/>
          </w:tcPr>
          <w:p w:rsidR="00DB6F36" w:rsidRPr="00584A40" w:rsidRDefault="00DB6F36" w:rsidP="00007F2C">
            <w:pPr>
              <w:rPr>
                <w:ins w:id="208" w:author="FIS" w:date="2012-04-13T08:40:00Z"/>
                <w:rFonts w:ascii="Arial" w:cs="Arial"/>
                <w:sz w:val="20"/>
              </w:rPr>
            </w:pPr>
            <w:ins w:id="209" w:author="FIS" w:date="2012-04-13T08:40:00Z">
              <w:r>
                <w:rPr>
                  <w:rFonts w:ascii="Arial" w:cs="Arial" w:hint="eastAsia"/>
                  <w:sz w:val="20"/>
                </w:rPr>
                <w:t>檔案號碼</w:t>
              </w:r>
            </w:ins>
          </w:p>
        </w:tc>
        <w:tc>
          <w:tcPr>
            <w:tcW w:w="2617" w:type="dxa"/>
          </w:tcPr>
          <w:p w:rsidR="00DB6F36" w:rsidRPr="00584A40" w:rsidRDefault="00DB6F36" w:rsidP="00007F2C">
            <w:pPr>
              <w:pStyle w:val="af"/>
              <w:ind w:leftChars="-6" w:left="-14"/>
              <w:rPr>
                <w:ins w:id="210" w:author="FIS" w:date="2012-04-13T08:40:00Z"/>
                <w:rFonts w:ascii="細明體" w:eastAsia="細明體" w:hAnsi="細明體" w:hint="eastAsia"/>
                <w:sz w:val="20"/>
              </w:rPr>
            </w:pPr>
            <w:ins w:id="211" w:author="FIS" w:date="2012-04-13T08:40:00Z">
              <w:r>
                <w:rPr>
                  <w:rFonts w:ascii="細明體" w:eastAsia="細明體" w:hAnsi="細明體" w:hint="eastAsia"/>
                  <w:sz w:val="20"/>
                </w:rPr>
                <w:t>A.檔案號碼</w:t>
              </w:r>
            </w:ins>
          </w:p>
        </w:tc>
        <w:tc>
          <w:tcPr>
            <w:tcW w:w="1526" w:type="dxa"/>
          </w:tcPr>
          <w:p w:rsidR="00DB6F36" w:rsidRPr="00584A40" w:rsidRDefault="00DB6F36" w:rsidP="00007F2C">
            <w:pPr>
              <w:rPr>
                <w:ins w:id="212" w:author="FIS" w:date="2012-04-13T08:40:00Z"/>
                <w:rFonts w:eastAsia="標楷體" w:hAnsi="標楷體" w:hint="eastAsia"/>
                <w:sz w:val="20"/>
                <w:szCs w:val="20"/>
              </w:rPr>
            </w:pPr>
          </w:p>
        </w:tc>
      </w:tr>
      <w:tr w:rsidR="00DB6F36" w:rsidRPr="00584A40" w:rsidTr="00007F2C">
        <w:trPr>
          <w:ins w:id="213" w:author="FIS" w:date="2012-04-13T08:40:00Z"/>
        </w:trPr>
        <w:tc>
          <w:tcPr>
            <w:tcW w:w="1722" w:type="dxa"/>
            <w:shd w:val="clear" w:color="auto" w:fill="FFFF99"/>
          </w:tcPr>
          <w:p w:rsidR="00DB6F36" w:rsidRPr="00C87995" w:rsidRDefault="00DB6F36" w:rsidP="00007F2C">
            <w:pPr>
              <w:rPr>
                <w:ins w:id="214" w:author="FIS" w:date="2012-04-13T08:40:00Z"/>
                <w:rFonts w:ascii="新細明體" w:hAnsi="新細明體" w:cs="新細明體"/>
                <w:color w:val="000000"/>
                <w:sz w:val="20"/>
                <w:szCs w:val="20"/>
              </w:rPr>
            </w:pPr>
            <w:ins w:id="215" w:author="FIS" w:date="2012-04-13T08:40:00Z">
              <w:r>
                <w:rPr>
                  <w:rFonts w:ascii="新細明體" w:hAnsi="新細明體" w:cs="新細明體" w:hint="eastAsia"/>
                  <w:color w:val="000000"/>
                  <w:sz w:val="20"/>
                  <w:szCs w:val="20"/>
                </w:rPr>
                <w:t>分類</w:t>
              </w:r>
            </w:ins>
          </w:p>
        </w:tc>
        <w:tc>
          <w:tcPr>
            <w:tcW w:w="2617" w:type="dxa"/>
          </w:tcPr>
          <w:p w:rsidR="00DB6F36" w:rsidRPr="00584A40" w:rsidRDefault="00DB6F36" w:rsidP="00907E7D">
            <w:pPr>
              <w:pStyle w:val="af"/>
              <w:ind w:leftChars="-6" w:left="-14"/>
              <w:rPr>
                <w:ins w:id="216" w:author="FIS" w:date="2012-04-13T08:40:00Z"/>
                <w:rFonts w:ascii="細明體" w:eastAsia="細明體" w:hAnsi="細明體" w:hint="eastAsia"/>
                <w:sz w:val="20"/>
              </w:rPr>
            </w:pPr>
            <w:ins w:id="217" w:author="FIS" w:date="2012-04-13T08:40:00Z">
              <w:r>
                <w:rPr>
                  <w:rFonts w:ascii="細明體" w:eastAsia="細明體" w:hAnsi="細明體"/>
                  <w:sz w:val="20"/>
                </w:rPr>
                <w:t>‘</w:t>
              </w:r>
              <w:r w:rsidR="00907E7D">
                <w:rPr>
                  <w:rFonts w:ascii="細明體" w:eastAsia="細明體" w:hAnsi="細明體" w:hint="eastAsia"/>
                  <w:sz w:val="20"/>
                </w:rPr>
                <w:t>B</w:t>
              </w:r>
              <w:r>
                <w:rPr>
                  <w:rFonts w:ascii="細明體" w:eastAsia="細明體" w:hAnsi="細明體"/>
                  <w:sz w:val="20"/>
                </w:rPr>
                <w:t>’</w:t>
              </w:r>
            </w:ins>
          </w:p>
        </w:tc>
        <w:tc>
          <w:tcPr>
            <w:tcW w:w="1526" w:type="dxa"/>
          </w:tcPr>
          <w:p w:rsidR="00DB6F36" w:rsidRDefault="00DB6F36" w:rsidP="00007F2C">
            <w:pPr>
              <w:rPr>
                <w:ins w:id="218" w:author="FIS" w:date="2012-04-13T08:40:00Z"/>
                <w:rFonts w:eastAsia="標楷體" w:hAnsi="標楷體" w:hint="eastAsia"/>
                <w:sz w:val="20"/>
                <w:szCs w:val="20"/>
              </w:rPr>
            </w:pPr>
            <w:ins w:id="219" w:author="FIS" w:date="2012-04-13T08:40:00Z">
              <w:r>
                <w:rPr>
                  <w:rFonts w:eastAsia="標楷體" w:hAnsi="標楷體" w:hint="eastAsia"/>
                  <w:sz w:val="20"/>
                  <w:szCs w:val="20"/>
                </w:rPr>
                <w:t>A-</w:t>
              </w:r>
              <w:r>
                <w:rPr>
                  <w:rFonts w:eastAsia="標楷體" w:hAnsi="標楷體" w:hint="eastAsia"/>
                  <w:sz w:val="20"/>
                  <w:szCs w:val="20"/>
                </w:rPr>
                <w:t>定期</w:t>
              </w:r>
            </w:ins>
          </w:p>
          <w:p w:rsidR="00DB6F36" w:rsidRDefault="00DB6F36" w:rsidP="00007F2C">
            <w:pPr>
              <w:rPr>
                <w:ins w:id="220" w:author="FIS" w:date="2012-04-13T08:40:00Z"/>
                <w:rFonts w:eastAsia="標楷體" w:hAnsi="標楷體" w:hint="eastAsia"/>
                <w:sz w:val="20"/>
                <w:szCs w:val="20"/>
              </w:rPr>
            </w:pPr>
            <w:ins w:id="221" w:author="FIS" w:date="2012-04-13T08:40:00Z">
              <w:r>
                <w:rPr>
                  <w:rFonts w:eastAsia="標楷體" w:hAnsi="標楷體" w:hint="eastAsia"/>
                  <w:sz w:val="20"/>
                  <w:szCs w:val="20"/>
                </w:rPr>
                <w:t>B-</w:t>
              </w:r>
              <w:r>
                <w:rPr>
                  <w:rFonts w:eastAsia="標楷體" w:hAnsi="標楷體" w:hint="eastAsia"/>
                  <w:sz w:val="20"/>
                  <w:szCs w:val="20"/>
                </w:rPr>
                <w:t>養老</w:t>
              </w:r>
            </w:ins>
          </w:p>
          <w:p w:rsidR="00DB6F36" w:rsidRPr="00584A40" w:rsidRDefault="00DB6F36" w:rsidP="00007F2C">
            <w:pPr>
              <w:rPr>
                <w:ins w:id="222" w:author="FIS" w:date="2012-04-13T08:40:00Z"/>
                <w:rFonts w:eastAsia="標楷體" w:hAnsi="標楷體" w:hint="eastAsia"/>
                <w:sz w:val="20"/>
                <w:szCs w:val="20"/>
              </w:rPr>
            </w:pPr>
            <w:ins w:id="223" w:author="FIS" w:date="2012-04-13T08:40:00Z">
              <w:r>
                <w:rPr>
                  <w:rFonts w:eastAsia="標楷體" w:hAnsi="標楷體" w:hint="eastAsia"/>
                  <w:sz w:val="20"/>
                  <w:szCs w:val="20"/>
                </w:rPr>
                <w:t>C-</w:t>
              </w:r>
              <w:r>
                <w:rPr>
                  <w:rFonts w:eastAsia="標楷體" w:hAnsi="標楷體" w:hint="eastAsia"/>
                  <w:sz w:val="20"/>
                  <w:szCs w:val="20"/>
                </w:rPr>
                <w:t>學團</w:t>
              </w:r>
            </w:ins>
          </w:p>
        </w:tc>
      </w:tr>
    </w:tbl>
    <w:p w:rsidR="00DB6F36" w:rsidRDefault="00DB6F36" w:rsidP="00DB6F36">
      <w:pPr>
        <w:pStyle w:val="Tabletext"/>
        <w:keepLines w:val="0"/>
        <w:numPr>
          <w:numberingChange w:id="224" w:author="cathaylife" w:date="2011-06-01T13:48:00Z" w:original="%2:4:0:.%3:3:0:.%4:3:0:"/>
        </w:numPr>
        <w:spacing w:after="0" w:line="240" w:lineRule="auto"/>
        <w:ind w:left="1984"/>
        <w:rPr>
          <w:ins w:id="225" w:author="FIS" w:date="2012-04-13T08:40:00Z"/>
          <w:rFonts w:hint="eastAsia"/>
          <w:kern w:val="2"/>
          <w:szCs w:val="24"/>
          <w:lang w:eastAsia="zh-TW"/>
        </w:rPr>
        <w:pPrChange w:id="226" w:author="FIS" w:date="2012-04-13T08:40:00Z">
          <w:pPr>
            <w:pStyle w:val="Tabletext"/>
            <w:keepLines w:val="0"/>
            <w:numPr>
              <w:ilvl w:val="3"/>
              <w:numId w:val="1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</w:p>
    <w:p w:rsidR="00C73248" w:rsidRDefault="00C73248" w:rsidP="007340FC">
      <w:pPr>
        <w:pStyle w:val="Tabletext"/>
        <w:keepLines w:val="0"/>
        <w:numPr>
          <w:ilvl w:val="3"/>
          <w:numId w:val="1"/>
          <w:numberingChange w:id="227" w:author="cathaylife" w:date="2011-06-01T13:48:00Z" w:original="%2:4:0:.%3:3:0:.%4:3:0: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</w:t>
      </w:r>
      <w:r w:rsidR="004F5961">
        <w:rPr>
          <w:rFonts w:hint="eastAsia"/>
          <w:kern w:val="2"/>
          <w:szCs w:val="24"/>
          <w:lang w:eastAsia="zh-TW"/>
        </w:rPr>
        <w:t>死差增額</w:t>
      </w:r>
      <w:r>
        <w:rPr>
          <w:rFonts w:hint="eastAsia"/>
          <w:kern w:val="2"/>
          <w:szCs w:val="24"/>
          <w:lang w:eastAsia="zh-TW"/>
        </w:rPr>
        <w:t>：</w:t>
      </w:r>
    </w:p>
    <w:p w:rsidR="00C73248" w:rsidRDefault="001F4C49" w:rsidP="007340FC">
      <w:pPr>
        <w:pStyle w:val="Tabletext"/>
        <w:keepLines w:val="0"/>
        <w:numPr>
          <w:ilvl w:val="4"/>
          <w:numId w:val="1"/>
          <w:numberingChange w:id="228" w:author="cathaylife" w:date="2011-06-01T13:48:00Z" w:original="%2:4:0:.%3:3:0:.%4:3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4F5961">
        <w:rPr>
          <w:rFonts w:hint="eastAsia"/>
          <w:kern w:val="2"/>
          <w:szCs w:val="24"/>
          <w:lang w:eastAsia="zh-TW"/>
        </w:rPr>
        <w:t xml:space="preserve"> </w:t>
      </w:r>
      <w:r w:rsidR="002D7698">
        <w:rPr>
          <w:rFonts w:hint="eastAsia"/>
          <w:kern w:val="2"/>
          <w:szCs w:val="24"/>
          <w:lang w:eastAsia="zh-TW"/>
        </w:rPr>
        <w:t>死差增額</w:t>
      </w:r>
      <w:r w:rsidR="002D7698">
        <w:rPr>
          <w:rFonts w:hint="eastAsia"/>
          <w:kern w:val="2"/>
          <w:szCs w:val="24"/>
          <w:lang w:eastAsia="zh-TW"/>
        </w:rPr>
        <w:t xml:space="preserve"> = </w:t>
      </w:r>
      <w:r w:rsidR="002D7698">
        <w:rPr>
          <w:kern w:val="2"/>
          <w:szCs w:val="24"/>
          <w:lang w:eastAsia="zh-TW"/>
        </w:rPr>
        <w:t>‘</w:t>
      </w:r>
      <w:r w:rsidR="002D7698">
        <w:rPr>
          <w:rFonts w:hint="eastAsia"/>
          <w:kern w:val="2"/>
          <w:szCs w:val="24"/>
          <w:lang w:eastAsia="zh-TW"/>
        </w:rPr>
        <w:t>Y</w:t>
      </w:r>
      <w:r w:rsidR="002D7698">
        <w:rPr>
          <w:kern w:val="2"/>
          <w:szCs w:val="24"/>
          <w:lang w:eastAsia="zh-TW"/>
        </w:rPr>
        <w:t>’</w:t>
      </w:r>
    </w:p>
    <w:p w:rsidR="001F4C49" w:rsidRDefault="001F4C49" w:rsidP="007340FC">
      <w:pPr>
        <w:pStyle w:val="Tabletext"/>
        <w:keepLines w:val="0"/>
        <w:numPr>
          <w:ilvl w:val="5"/>
          <w:numId w:val="1"/>
          <w:numberingChange w:id="229" w:author="cathaylife" w:date="2011-06-01T13:48:00Z" w:original="%2:4:0:.%3:3:0:.%4:3:0:.%5:1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多寫入一筆理賠紀錄</w:t>
      </w:r>
      <w:r w:rsidR="004F5961">
        <w:rPr>
          <w:rFonts w:hint="eastAsia"/>
          <w:kern w:val="2"/>
          <w:szCs w:val="24"/>
          <w:lang w:eastAsia="zh-TW"/>
        </w:rPr>
        <w:t>，格式同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4F5961">
          <w:rPr>
            <w:rFonts w:hint="eastAsia"/>
            <w:kern w:val="2"/>
            <w:szCs w:val="24"/>
            <w:lang w:eastAsia="zh-TW"/>
          </w:rPr>
          <w:t>4.</w:t>
        </w:r>
        <w:r w:rsidR="007340FC">
          <w:rPr>
            <w:rFonts w:hint="eastAsia"/>
            <w:kern w:val="2"/>
            <w:szCs w:val="24"/>
            <w:lang w:eastAsia="zh-TW"/>
          </w:rPr>
          <w:t>3.2</w:t>
        </w:r>
      </w:smartTag>
    </w:p>
    <w:p w:rsidR="00C63CFF" w:rsidRDefault="004F5961" w:rsidP="007340FC">
      <w:pPr>
        <w:pStyle w:val="Tabletext"/>
        <w:keepLines w:val="0"/>
        <w:numPr>
          <w:ilvl w:val="5"/>
          <w:numId w:val="1"/>
          <w:numberingChange w:id="230" w:author="cathaylife" w:date="2011-06-01T13:48:00Z" w:original="%2:4:0:.%3:3:0:.%4:3:0:.%5:1:0:.%6:2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須調整欄位</w:t>
      </w:r>
      <w:r w:rsidR="00C63CFF">
        <w:rPr>
          <w:rFonts w:hint="eastAsia"/>
          <w:kern w:val="2"/>
          <w:szCs w:val="24"/>
          <w:lang w:eastAsia="zh-TW"/>
        </w:rPr>
        <w:t>如下：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2617"/>
        <w:gridCol w:w="1526"/>
      </w:tblGrid>
      <w:tr w:rsidR="00C63CFF" w:rsidRPr="00007F2C" w:rsidTr="00007F2C">
        <w:tc>
          <w:tcPr>
            <w:tcW w:w="1722" w:type="dxa"/>
            <w:shd w:val="clear" w:color="auto" w:fill="C0C0C0"/>
          </w:tcPr>
          <w:p w:rsidR="00C63CFF" w:rsidRPr="00007F2C" w:rsidRDefault="00C63CFF" w:rsidP="00007F2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07F2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617" w:type="dxa"/>
            <w:shd w:val="clear" w:color="auto" w:fill="C0C0C0"/>
          </w:tcPr>
          <w:p w:rsidR="00C63CFF" w:rsidRPr="00007F2C" w:rsidRDefault="00C63CFF" w:rsidP="00007F2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07F2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26" w:type="dxa"/>
            <w:shd w:val="clear" w:color="auto" w:fill="C0C0C0"/>
          </w:tcPr>
          <w:p w:rsidR="00C63CFF" w:rsidRPr="00007F2C" w:rsidRDefault="00C63CFF" w:rsidP="00007F2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07F2C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C63CFF" w:rsidRPr="00007F2C" w:rsidTr="00007F2C">
        <w:tc>
          <w:tcPr>
            <w:tcW w:w="1722" w:type="dxa"/>
            <w:shd w:val="clear" w:color="auto" w:fill="FFFF99"/>
            <w:vAlign w:val="bottom"/>
          </w:tcPr>
          <w:p w:rsidR="00C63CFF" w:rsidRPr="00007F2C" w:rsidRDefault="00C63CFF" w:rsidP="00382489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007F2C">
              <w:rPr>
                <w:rFonts w:ascii="Arial" w:cs="Arial" w:hint="eastAsia"/>
                <w:color w:val="000000"/>
                <w:sz w:val="20"/>
              </w:rPr>
              <w:t>序號</w:t>
            </w:r>
          </w:p>
        </w:tc>
        <w:tc>
          <w:tcPr>
            <w:tcW w:w="2617" w:type="dxa"/>
            <w:shd w:val="clear" w:color="auto" w:fill="auto"/>
          </w:tcPr>
          <w:p w:rsidR="00C63CFF" w:rsidRPr="00007F2C" w:rsidRDefault="00C63CFF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O_序號</w:t>
            </w:r>
            <w:r w:rsidR="000726A0" w:rsidRPr="00007F2C">
              <w:rPr>
                <w:rFonts w:ascii="細明體" w:eastAsia="細明體" w:hAnsi="細明體" w:hint="eastAsia"/>
                <w:sz w:val="20"/>
              </w:rPr>
              <w:t>+1</w:t>
            </w:r>
          </w:p>
        </w:tc>
        <w:tc>
          <w:tcPr>
            <w:tcW w:w="1526" w:type="dxa"/>
            <w:shd w:val="clear" w:color="auto" w:fill="auto"/>
          </w:tcPr>
          <w:p w:rsidR="00C63CFF" w:rsidRPr="00007F2C" w:rsidRDefault="00C63CFF" w:rsidP="00382489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007F2C" w:rsidTr="00007F2C">
        <w:tc>
          <w:tcPr>
            <w:tcW w:w="1722" w:type="dxa"/>
            <w:shd w:val="clear" w:color="auto" w:fill="FFFF99"/>
            <w:vAlign w:val="bottom"/>
          </w:tcPr>
          <w:p w:rsidR="00C63CFF" w:rsidRPr="00007F2C" w:rsidRDefault="00C63CFF" w:rsidP="0038248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ascii="Arial" w:cs="Arial"/>
                <w:sz w:val="20"/>
              </w:rPr>
              <w:t>索賠類別</w:t>
            </w:r>
          </w:p>
        </w:tc>
        <w:tc>
          <w:tcPr>
            <w:tcW w:w="2617" w:type="dxa"/>
            <w:shd w:val="clear" w:color="auto" w:fill="auto"/>
          </w:tcPr>
          <w:p w:rsidR="00C63CFF" w:rsidRPr="00007F2C" w:rsidRDefault="00C63CFF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</w:t>
            </w:r>
            <w:r w:rsidRPr="00007F2C">
              <w:rPr>
                <w:rFonts w:ascii="細明體" w:eastAsia="細明體" w:hAnsi="細明體"/>
                <w:sz w:val="20"/>
              </w:rPr>
              <w:t>索賠類別</w:t>
            </w:r>
            <w:r w:rsidR="0024049B" w:rsidRPr="00007F2C">
              <w:rPr>
                <w:rFonts w:ascii="細明體" w:eastAsia="細明體" w:hAnsi="細明體" w:hint="eastAsia"/>
                <w:sz w:val="20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:rsidR="00C63CFF" w:rsidRPr="00007F2C" w:rsidRDefault="00C63CFF" w:rsidP="00382489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007F2C" w:rsidTr="00007F2C">
        <w:tc>
          <w:tcPr>
            <w:tcW w:w="1722" w:type="dxa"/>
            <w:shd w:val="clear" w:color="auto" w:fill="FFFF99"/>
            <w:vAlign w:val="bottom"/>
          </w:tcPr>
          <w:p w:rsidR="00C63CFF" w:rsidRPr="00007F2C" w:rsidRDefault="00C63CFF" w:rsidP="00382489">
            <w:pPr>
              <w:rPr>
                <w:rFonts w:ascii="Arial" w:hAnsi="細明體" w:hint="eastAsia"/>
                <w:sz w:val="20"/>
                <w:szCs w:val="20"/>
              </w:rPr>
            </w:pPr>
            <w:r w:rsidRPr="00007F2C">
              <w:rPr>
                <w:rFonts w:ascii="Arial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2617" w:type="dxa"/>
            <w:shd w:val="clear" w:color="auto" w:fill="auto"/>
            <w:vAlign w:val="bottom"/>
          </w:tcPr>
          <w:p w:rsidR="00C63CFF" w:rsidRPr="00007F2C" w:rsidRDefault="002B5663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O_保險金代號1</w:t>
            </w:r>
          </w:p>
        </w:tc>
        <w:tc>
          <w:tcPr>
            <w:tcW w:w="1526" w:type="dxa"/>
            <w:shd w:val="clear" w:color="auto" w:fill="auto"/>
          </w:tcPr>
          <w:p w:rsidR="00C63CFF" w:rsidRPr="00007F2C" w:rsidRDefault="00C63CFF" w:rsidP="00382489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007F2C" w:rsidTr="00007F2C">
        <w:tc>
          <w:tcPr>
            <w:tcW w:w="1722" w:type="dxa"/>
            <w:shd w:val="clear" w:color="auto" w:fill="FFFF99"/>
            <w:vAlign w:val="bottom"/>
          </w:tcPr>
          <w:p w:rsidR="00C63CFF" w:rsidRPr="00007F2C" w:rsidRDefault="00C63CFF" w:rsidP="00382489">
            <w:pPr>
              <w:rPr>
                <w:rFonts w:ascii="Arial" w:hAnsi="細明體" w:hint="eastAsia"/>
                <w:sz w:val="20"/>
                <w:szCs w:val="20"/>
              </w:rPr>
            </w:pPr>
            <w:r w:rsidRPr="00007F2C">
              <w:rPr>
                <w:rFonts w:ascii="Arial" w:hAnsi="細明體" w:hint="eastAsia"/>
                <w:sz w:val="20"/>
                <w:szCs w:val="20"/>
              </w:rPr>
              <w:t>保險金名稱</w:t>
            </w:r>
          </w:p>
        </w:tc>
        <w:tc>
          <w:tcPr>
            <w:tcW w:w="2617" w:type="dxa"/>
            <w:shd w:val="clear" w:color="auto" w:fill="auto"/>
            <w:vAlign w:val="bottom"/>
          </w:tcPr>
          <w:p w:rsidR="00C63CFF" w:rsidRPr="00007F2C" w:rsidRDefault="002B5663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O_保險金名稱1</w:t>
            </w:r>
          </w:p>
        </w:tc>
        <w:tc>
          <w:tcPr>
            <w:tcW w:w="1526" w:type="dxa"/>
            <w:shd w:val="clear" w:color="auto" w:fill="auto"/>
          </w:tcPr>
          <w:p w:rsidR="00C63CFF" w:rsidRPr="00007F2C" w:rsidRDefault="00C63CFF" w:rsidP="00382489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63CFF" w:rsidRPr="00007F2C" w:rsidTr="00007F2C">
        <w:tc>
          <w:tcPr>
            <w:tcW w:w="1722" w:type="dxa"/>
            <w:shd w:val="clear" w:color="auto" w:fill="FFFF99"/>
            <w:vAlign w:val="bottom"/>
          </w:tcPr>
          <w:p w:rsidR="00C63CFF" w:rsidRPr="00007F2C" w:rsidRDefault="00C63CFF" w:rsidP="0038248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給付天數</w:t>
            </w:r>
          </w:p>
        </w:tc>
        <w:tc>
          <w:tcPr>
            <w:tcW w:w="2617" w:type="dxa"/>
            <w:shd w:val="clear" w:color="auto" w:fill="auto"/>
          </w:tcPr>
          <w:p w:rsidR="00C63CFF" w:rsidRPr="00007F2C" w:rsidRDefault="009C630F" w:rsidP="00007F2C">
            <w:pPr>
              <w:pStyle w:val="af"/>
              <w:ind w:leftChars="-6" w:left="-14"/>
              <w:rPr>
                <w:rFonts w:ascii="細明體" w:eastAsia="細明體" w:hAnsi="細明體" w:hint="eastAsia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:rsidR="00C63CFF" w:rsidRPr="00007F2C" w:rsidRDefault="00C63CFF" w:rsidP="00382489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77102" w:rsidRPr="00007F2C" w:rsidTr="00007F2C">
        <w:tc>
          <w:tcPr>
            <w:tcW w:w="1722" w:type="dxa"/>
            <w:shd w:val="clear" w:color="auto" w:fill="FFFF99"/>
            <w:vAlign w:val="bottom"/>
          </w:tcPr>
          <w:p w:rsidR="00A77102" w:rsidRPr="00007F2C" w:rsidRDefault="00A77102" w:rsidP="0038248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ascii="Arial" w:cs="Arial"/>
                <w:sz w:val="20"/>
              </w:rPr>
              <w:t>試算金額</w:t>
            </w:r>
          </w:p>
        </w:tc>
        <w:tc>
          <w:tcPr>
            <w:tcW w:w="2617" w:type="dxa"/>
            <w:shd w:val="clear" w:color="auto" w:fill="auto"/>
          </w:tcPr>
          <w:p w:rsidR="00A77102" w:rsidRPr="00007F2C" w:rsidRDefault="00A77102" w:rsidP="00007F2C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O_死差金額</w:t>
            </w:r>
          </w:p>
        </w:tc>
        <w:tc>
          <w:tcPr>
            <w:tcW w:w="1526" w:type="dxa"/>
            <w:shd w:val="clear" w:color="auto" w:fill="auto"/>
          </w:tcPr>
          <w:p w:rsidR="00A77102" w:rsidRPr="00007F2C" w:rsidRDefault="00A77102" w:rsidP="00382489">
            <w:pPr>
              <w:rPr>
                <w:rFonts w:eastAsia="標楷體" w:hAnsi="標楷體" w:hint="eastAsia"/>
                <w:sz w:val="20"/>
                <w:szCs w:val="20"/>
              </w:rPr>
            </w:pPr>
            <w:r w:rsidRPr="00007F2C">
              <w:rPr>
                <w:rFonts w:hint="eastAsia"/>
                <w:sz w:val="20"/>
                <w:szCs w:val="20"/>
              </w:rPr>
              <w:t>DEFAULT 0</w:t>
            </w:r>
          </w:p>
        </w:tc>
      </w:tr>
      <w:tr w:rsidR="00A77102" w:rsidRPr="00007F2C" w:rsidTr="00007F2C">
        <w:tc>
          <w:tcPr>
            <w:tcW w:w="1722" w:type="dxa"/>
            <w:shd w:val="clear" w:color="auto" w:fill="FFFF99"/>
            <w:vAlign w:val="bottom"/>
          </w:tcPr>
          <w:p w:rsidR="00A77102" w:rsidRPr="00007F2C" w:rsidRDefault="00A77102" w:rsidP="00382489">
            <w:pPr>
              <w:rPr>
                <w:rFonts w:hint="eastAsia"/>
                <w:color w:val="000000"/>
                <w:sz w:val="18"/>
                <w:szCs w:val="18"/>
              </w:rPr>
            </w:pPr>
            <w:r w:rsidRPr="00007F2C">
              <w:rPr>
                <w:rFonts w:hint="eastAsia"/>
                <w:color w:val="000000"/>
                <w:sz w:val="18"/>
                <w:szCs w:val="18"/>
              </w:rPr>
              <w:t>給付金額</w:t>
            </w:r>
          </w:p>
        </w:tc>
        <w:tc>
          <w:tcPr>
            <w:tcW w:w="2617" w:type="dxa"/>
            <w:shd w:val="clear" w:color="auto" w:fill="auto"/>
          </w:tcPr>
          <w:p w:rsidR="00A77102" w:rsidRPr="00007F2C" w:rsidRDefault="00A77102" w:rsidP="00007F2C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  <w:r w:rsidRPr="00007F2C">
              <w:rPr>
                <w:rFonts w:ascii="細明體" w:eastAsia="細明體" w:hAnsi="細明體" w:hint="eastAsia"/>
                <w:sz w:val="20"/>
              </w:rPr>
              <w:t>O_死差金額</w:t>
            </w:r>
          </w:p>
        </w:tc>
        <w:tc>
          <w:tcPr>
            <w:tcW w:w="1526" w:type="dxa"/>
            <w:shd w:val="clear" w:color="auto" w:fill="auto"/>
          </w:tcPr>
          <w:p w:rsidR="00A77102" w:rsidRDefault="00A77102" w:rsidP="00382489">
            <w:r w:rsidRPr="00007F2C">
              <w:rPr>
                <w:rFonts w:hint="eastAsia"/>
                <w:sz w:val="20"/>
                <w:szCs w:val="20"/>
              </w:rPr>
              <w:t>DEFAULT 0</w:t>
            </w:r>
          </w:p>
        </w:tc>
      </w:tr>
    </w:tbl>
    <w:p w:rsidR="00C63CFF" w:rsidRDefault="003C7FAC" w:rsidP="00C63CFF">
      <w:pPr>
        <w:pStyle w:val="Tabletext"/>
        <w:keepLines w:val="0"/>
        <w:numPr>
          <w:ilvl w:val="2"/>
          <w:numId w:val="1"/>
          <w:numberingChange w:id="231" w:author="cathaylife" w:date="2011-06-01T13:48:00Z" w:original="%2:4:0:.%3:4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讀取下一筆理賠資料</w:t>
      </w:r>
    </w:p>
    <w:p w:rsidR="00F97DED" w:rsidRDefault="00F97DED" w:rsidP="00F97DED">
      <w:pPr>
        <w:pStyle w:val="Tabletext"/>
        <w:keepLines w:val="0"/>
        <w:numPr>
          <w:ilvl w:val="1"/>
          <w:numId w:val="1"/>
          <w:numberingChange w:id="232" w:author="cathaylife" w:date="2011-06-01T13:48:00Z" w:original="%2:5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  <w:numberingChange w:id="233" w:author="cathaylife" w:date="2011-06-01T13:48:00Z" w:original="%2:5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F97DED" w:rsidRPr="00DC1F35" w:rsidRDefault="00F97DED" w:rsidP="00F97DED">
      <w:pPr>
        <w:pStyle w:val="Tabletext"/>
        <w:keepLines w:val="0"/>
        <w:numPr>
          <w:ilvl w:val="2"/>
          <w:numId w:val="1"/>
          <w:numberingChange w:id="234" w:author="cathaylife" w:date="2011-06-01T13:48:00Z" w:original="%2:5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F97DED" w:rsidRDefault="00F97DED" w:rsidP="00F97DED">
      <w:pPr>
        <w:pStyle w:val="Tabletext"/>
        <w:keepLines w:val="0"/>
        <w:numPr>
          <w:ilvl w:val="2"/>
          <w:numId w:val="1"/>
          <w:numberingChange w:id="235" w:author="cathaylife" w:date="2011-06-01T13:48:00Z" w:original="%2:5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sectPr w:rsidR="00F97DED" w:rsidSect="00102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F2C" w:rsidRDefault="00007F2C" w:rsidP="000C2BA8">
      <w:r>
        <w:separator/>
      </w:r>
    </w:p>
  </w:endnote>
  <w:endnote w:type="continuationSeparator" w:id="0">
    <w:p w:rsidR="00007F2C" w:rsidRDefault="00007F2C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F2C" w:rsidRDefault="00007F2C" w:rsidP="000C2BA8">
      <w:r>
        <w:separator/>
      </w:r>
    </w:p>
  </w:footnote>
  <w:footnote w:type="continuationSeparator" w:id="0">
    <w:p w:rsidR="00007F2C" w:rsidRDefault="00007F2C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4"/>
  </w:num>
  <w:num w:numId="2">
    <w:abstractNumId w:val="15"/>
  </w:num>
  <w:num w:numId="3">
    <w:abstractNumId w:val="12"/>
  </w:num>
  <w:num w:numId="4">
    <w:abstractNumId w:val="16"/>
  </w:num>
  <w:num w:numId="5">
    <w:abstractNumId w:val="13"/>
  </w:num>
  <w:num w:numId="6">
    <w:abstractNumId w:val="26"/>
  </w:num>
  <w:num w:numId="7">
    <w:abstractNumId w:val="21"/>
  </w:num>
  <w:num w:numId="8">
    <w:abstractNumId w:val="23"/>
  </w:num>
  <w:num w:numId="9">
    <w:abstractNumId w:val="10"/>
  </w:num>
  <w:num w:numId="10">
    <w:abstractNumId w:val="18"/>
  </w:num>
  <w:num w:numId="11">
    <w:abstractNumId w:val="19"/>
  </w:num>
  <w:num w:numId="12">
    <w:abstractNumId w:val="20"/>
  </w:num>
  <w:num w:numId="13">
    <w:abstractNumId w:val="14"/>
  </w:num>
  <w:num w:numId="14">
    <w:abstractNumId w:val="27"/>
  </w:num>
  <w:num w:numId="15">
    <w:abstractNumId w:val="17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47AA"/>
    <w:rsid w:val="00007F2C"/>
    <w:rsid w:val="000118B0"/>
    <w:rsid w:val="00012151"/>
    <w:rsid w:val="00014A6C"/>
    <w:rsid w:val="0001563C"/>
    <w:rsid w:val="000161CF"/>
    <w:rsid w:val="00020BCC"/>
    <w:rsid w:val="000212D5"/>
    <w:rsid w:val="0002371F"/>
    <w:rsid w:val="00026A58"/>
    <w:rsid w:val="00026F13"/>
    <w:rsid w:val="00027B35"/>
    <w:rsid w:val="00027D1B"/>
    <w:rsid w:val="00031272"/>
    <w:rsid w:val="00033535"/>
    <w:rsid w:val="00033619"/>
    <w:rsid w:val="00035854"/>
    <w:rsid w:val="00037D02"/>
    <w:rsid w:val="00044510"/>
    <w:rsid w:val="00044B33"/>
    <w:rsid w:val="00044B78"/>
    <w:rsid w:val="00050D23"/>
    <w:rsid w:val="00050E77"/>
    <w:rsid w:val="000519F8"/>
    <w:rsid w:val="000527F0"/>
    <w:rsid w:val="000558F2"/>
    <w:rsid w:val="00060CDF"/>
    <w:rsid w:val="00063EA5"/>
    <w:rsid w:val="00070A6B"/>
    <w:rsid w:val="000719ED"/>
    <w:rsid w:val="000726A0"/>
    <w:rsid w:val="00073BA3"/>
    <w:rsid w:val="00074A36"/>
    <w:rsid w:val="00075C91"/>
    <w:rsid w:val="00077C11"/>
    <w:rsid w:val="0008099E"/>
    <w:rsid w:val="00082B83"/>
    <w:rsid w:val="00082D62"/>
    <w:rsid w:val="0008439C"/>
    <w:rsid w:val="00084E81"/>
    <w:rsid w:val="00084EAA"/>
    <w:rsid w:val="00091942"/>
    <w:rsid w:val="000922A0"/>
    <w:rsid w:val="00094626"/>
    <w:rsid w:val="00097092"/>
    <w:rsid w:val="000A1EB4"/>
    <w:rsid w:val="000A5518"/>
    <w:rsid w:val="000A5DC1"/>
    <w:rsid w:val="000B1567"/>
    <w:rsid w:val="000B1B22"/>
    <w:rsid w:val="000B1B3B"/>
    <w:rsid w:val="000B2024"/>
    <w:rsid w:val="000B29D1"/>
    <w:rsid w:val="000B5824"/>
    <w:rsid w:val="000B5B46"/>
    <w:rsid w:val="000B5DF5"/>
    <w:rsid w:val="000C0C05"/>
    <w:rsid w:val="000C14B1"/>
    <w:rsid w:val="000C290F"/>
    <w:rsid w:val="000C2B47"/>
    <w:rsid w:val="000C2BA8"/>
    <w:rsid w:val="000C4195"/>
    <w:rsid w:val="000D07A9"/>
    <w:rsid w:val="000D0819"/>
    <w:rsid w:val="000D452C"/>
    <w:rsid w:val="000D4EE9"/>
    <w:rsid w:val="000D6712"/>
    <w:rsid w:val="000E2505"/>
    <w:rsid w:val="000E38A7"/>
    <w:rsid w:val="000E3A3C"/>
    <w:rsid w:val="000E3E84"/>
    <w:rsid w:val="000E5276"/>
    <w:rsid w:val="000E57E8"/>
    <w:rsid w:val="000E6BD5"/>
    <w:rsid w:val="000E7517"/>
    <w:rsid w:val="000F0395"/>
    <w:rsid w:val="000F08F7"/>
    <w:rsid w:val="000F0EAB"/>
    <w:rsid w:val="000F37F7"/>
    <w:rsid w:val="000F3CF9"/>
    <w:rsid w:val="000F4D30"/>
    <w:rsid w:val="000F4F2F"/>
    <w:rsid w:val="000F76A1"/>
    <w:rsid w:val="000F7EEB"/>
    <w:rsid w:val="001029E3"/>
    <w:rsid w:val="001031E5"/>
    <w:rsid w:val="00105169"/>
    <w:rsid w:val="00105641"/>
    <w:rsid w:val="0011125A"/>
    <w:rsid w:val="001113FA"/>
    <w:rsid w:val="00112C80"/>
    <w:rsid w:val="00112CFE"/>
    <w:rsid w:val="00116648"/>
    <w:rsid w:val="0011777A"/>
    <w:rsid w:val="0012025C"/>
    <w:rsid w:val="00122177"/>
    <w:rsid w:val="00122265"/>
    <w:rsid w:val="0012244B"/>
    <w:rsid w:val="001231D7"/>
    <w:rsid w:val="00124800"/>
    <w:rsid w:val="001266FD"/>
    <w:rsid w:val="00126E79"/>
    <w:rsid w:val="001314C4"/>
    <w:rsid w:val="00132923"/>
    <w:rsid w:val="00134BB9"/>
    <w:rsid w:val="00135E9D"/>
    <w:rsid w:val="00136FFA"/>
    <w:rsid w:val="001376A9"/>
    <w:rsid w:val="00140D40"/>
    <w:rsid w:val="00141B0E"/>
    <w:rsid w:val="0014365B"/>
    <w:rsid w:val="001441A3"/>
    <w:rsid w:val="00144795"/>
    <w:rsid w:val="00145E03"/>
    <w:rsid w:val="00147CA4"/>
    <w:rsid w:val="00150105"/>
    <w:rsid w:val="00151155"/>
    <w:rsid w:val="001517EA"/>
    <w:rsid w:val="0015209C"/>
    <w:rsid w:val="00152110"/>
    <w:rsid w:val="00152AEF"/>
    <w:rsid w:val="001537BC"/>
    <w:rsid w:val="00153F38"/>
    <w:rsid w:val="00154805"/>
    <w:rsid w:val="0015485D"/>
    <w:rsid w:val="00155547"/>
    <w:rsid w:val="00156568"/>
    <w:rsid w:val="00156737"/>
    <w:rsid w:val="001570DB"/>
    <w:rsid w:val="0015751B"/>
    <w:rsid w:val="00157624"/>
    <w:rsid w:val="00157DD2"/>
    <w:rsid w:val="0016095B"/>
    <w:rsid w:val="001619B9"/>
    <w:rsid w:val="00161EC4"/>
    <w:rsid w:val="0016229D"/>
    <w:rsid w:val="001642D4"/>
    <w:rsid w:val="00164942"/>
    <w:rsid w:val="001664DA"/>
    <w:rsid w:val="001677B3"/>
    <w:rsid w:val="001678C2"/>
    <w:rsid w:val="001752ED"/>
    <w:rsid w:val="0017539B"/>
    <w:rsid w:val="00181893"/>
    <w:rsid w:val="00183411"/>
    <w:rsid w:val="0018426C"/>
    <w:rsid w:val="00184863"/>
    <w:rsid w:val="001848F8"/>
    <w:rsid w:val="001857CC"/>
    <w:rsid w:val="00186E1D"/>
    <w:rsid w:val="00187F59"/>
    <w:rsid w:val="00190F81"/>
    <w:rsid w:val="0019228C"/>
    <w:rsid w:val="00193929"/>
    <w:rsid w:val="001949BE"/>
    <w:rsid w:val="001A0ADD"/>
    <w:rsid w:val="001A1E06"/>
    <w:rsid w:val="001A2402"/>
    <w:rsid w:val="001A2B06"/>
    <w:rsid w:val="001A3584"/>
    <w:rsid w:val="001A5718"/>
    <w:rsid w:val="001B0418"/>
    <w:rsid w:val="001B287F"/>
    <w:rsid w:val="001B33A7"/>
    <w:rsid w:val="001B3E8C"/>
    <w:rsid w:val="001B4EAD"/>
    <w:rsid w:val="001B6F6F"/>
    <w:rsid w:val="001B7BC4"/>
    <w:rsid w:val="001C2704"/>
    <w:rsid w:val="001C2B0F"/>
    <w:rsid w:val="001C309A"/>
    <w:rsid w:val="001C3FDB"/>
    <w:rsid w:val="001C41F1"/>
    <w:rsid w:val="001C4E1D"/>
    <w:rsid w:val="001D0435"/>
    <w:rsid w:val="001D061C"/>
    <w:rsid w:val="001D2491"/>
    <w:rsid w:val="001D3ADE"/>
    <w:rsid w:val="001D3BC4"/>
    <w:rsid w:val="001E073C"/>
    <w:rsid w:val="001E0897"/>
    <w:rsid w:val="001E1438"/>
    <w:rsid w:val="001E2B9B"/>
    <w:rsid w:val="001E3ED1"/>
    <w:rsid w:val="001E4613"/>
    <w:rsid w:val="001E6695"/>
    <w:rsid w:val="001E7EFA"/>
    <w:rsid w:val="001F32B1"/>
    <w:rsid w:val="001F4C49"/>
    <w:rsid w:val="001F531E"/>
    <w:rsid w:val="001F55CF"/>
    <w:rsid w:val="001F5B3D"/>
    <w:rsid w:val="001F710C"/>
    <w:rsid w:val="00201536"/>
    <w:rsid w:val="00207652"/>
    <w:rsid w:val="00210114"/>
    <w:rsid w:val="002103E0"/>
    <w:rsid w:val="002106CA"/>
    <w:rsid w:val="00211DFC"/>
    <w:rsid w:val="002124B0"/>
    <w:rsid w:val="0021514C"/>
    <w:rsid w:val="0021615B"/>
    <w:rsid w:val="002169BB"/>
    <w:rsid w:val="002177BE"/>
    <w:rsid w:val="00220E68"/>
    <w:rsid w:val="00221E19"/>
    <w:rsid w:val="0022325E"/>
    <w:rsid w:val="002238C2"/>
    <w:rsid w:val="00225BEE"/>
    <w:rsid w:val="00227043"/>
    <w:rsid w:val="002272E6"/>
    <w:rsid w:val="00227D04"/>
    <w:rsid w:val="002329F9"/>
    <w:rsid w:val="00233210"/>
    <w:rsid w:val="002374DC"/>
    <w:rsid w:val="0024049B"/>
    <w:rsid w:val="002407D4"/>
    <w:rsid w:val="00241368"/>
    <w:rsid w:val="00242DF0"/>
    <w:rsid w:val="00242F37"/>
    <w:rsid w:val="00243E91"/>
    <w:rsid w:val="00246260"/>
    <w:rsid w:val="00250CEC"/>
    <w:rsid w:val="00250F79"/>
    <w:rsid w:val="002543A5"/>
    <w:rsid w:val="00256B93"/>
    <w:rsid w:val="00262667"/>
    <w:rsid w:val="00262779"/>
    <w:rsid w:val="00262788"/>
    <w:rsid w:val="00263DFE"/>
    <w:rsid w:val="002651FE"/>
    <w:rsid w:val="00266117"/>
    <w:rsid w:val="002702F5"/>
    <w:rsid w:val="00271286"/>
    <w:rsid w:val="00272048"/>
    <w:rsid w:val="002737A7"/>
    <w:rsid w:val="00274796"/>
    <w:rsid w:val="00280672"/>
    <w:rsid w:val="00280AAD"/>
    <w:rsid w:val="002822D4"/>
    <w:rsid w:val="002831BB"/>
    <w:rsid w:val="00283478"/>
    <w:rsid w:val="00284D22"/>
    <w:rsid w:val="00290D9F"/>
    <w:rsid w:val="00290F5F"/>
    <w:rsid w:val="00291FF9"/>
    <w:rsid w:val="00293C61"/>
    <w:rsid w:val="00295163"/>
    <w:rsid w:val="002A0378"/>
    <w:rsid w:val="002A3335"/>
    <w:rsid w:val="002A3AE7"/>
    <w:rsid w:val="002A6B21"/>
    <w:rsid w:val="002A6FA5"/>
    <w:rsid w:val="002A7D40"/>
    <w:rsid w:val="002B1F02"/>
    <w:rsid w:val="002B3026"/>
    <w:rsid w:val="002B395E"/>
    <w:rsid w:val="002B465A"/>
    <w:rsid w:val="002B55E2"/>
    <w:rsid w:val="002B5663"/>
    <w:rsid w:val="002B58D6"/>
    <w:rsid w:val="002B5B93"/>
    <w:rsid w:val="002B5D60"/>
    <w:rsid w:val="002B7029"/>
    <w:rsid w:val="002B784E"/>
    <w:rsid w:val="002C1189"/>
    <w:rsid w:val="002C3926"/>
    <w:rsid w:val="002C5293"/>
    <w:rsid w:val="002C57C6"/>
    <w:rsid w:val="002C7C5E"/>
    <w:rsid w:val="002D3629"/>
    <w:rsid w:val="002D7698"/>
    <w:rsid w:val="002E287D"/>
    <w:rsid w:val="002F1777"/>
    <w:rsid w:val="002F1DBA"/>
    <w:rsid w:val="002F62AF"/>
    <w:rsid w:val="002F6392"/>
    <w:rsid w:val="002F6EA2"/>
    <w:rsid w:val="002F7BEA"/>
    <w:rsid w:val="00302911"/>
    <w:rsid w:val="00302FAE"/>
    <w:rsid w:val="00305137"/>
    <w:rsid w:val="00305C2A"/>
    <w:rsid w:val="00306FC7"/>
    <w:rsid w:val="00307C34"/>
    <w:rsid w:val="0031013D"/>
    <w:rsid w:val="00311D01"/>
    <w:rsid w:val="00311F84"/>
    <w:rsid w:val="0031349D"/>
    <w:rsid w:val="00316261"/>
    <w:rsid w:val="00320FDD"/>
    <w:rsid w:val="00321C07"/>
    <w:rsid w:val="00322D04"/>
    <w:rsid w:val="003239B6"/>
    <w:rsid w:val="0033015A"/>
    <w:rsid w:val="003305F4"/>
    <w:rsid w:val="003329AD"/>
    <w:rsid w:val="00334274"/>
    <w:rsid w:val="003379E7"/>
    <w:rsid w:val="00342687"/>
    <w:rsid w:val="00344325"/>
    <w:rsid w:val="0034501B"/>
    <w:rsid w:val="00345809"/>
    <w:rsid w:val="00347264"/>
    <w:rsid w:val="00347363"/>
    <w:rsid w:val="00350114"/>
    <w:rsid w:val="00350F35"/>
    <w:rsid w:val="0035326C"/>
    <w:rsid w:val="003534AA"/>
    <w:rsid w:val="00354547"/>
    <w:rsid w:val="0035467B"/>
    <w:rsid w:val="00355B08"/>
    <w:rsid w:val="00355D14"/>
    <w:rsid w:val="00356383"/>
    <w:rsid w:val="0036470B"/>
    <w:rsid w:val="0036513E"/>
    <w:rsid w:val="0036621D"/>
    <w:rsid w:val="003720BA"/>
    <w:rsid w:val="00373701"/>
    <w:rsid w:val="0037557B"/>
    <w:rsid w:val="00375F9C"/>
    <w:rsid w:val="0037656B"/>
    <w:rsid w:val="003823C8"/>
    <w:rsid w:val="00382489"/>
    <w:rsid w:val="00383AF7"/>
    <w:rsid w:val="003846FB"/>
    <w:rsid w:val="00392D8C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43C8"/>
    <w:rsid w:val="003A6C70"/>
    <w:rsid w:val="003A7FFE"/>
    <w:rsid w:val="003B0AF6"/>
    <w:rsid w:val="003B14FD"/>
    <w:rsid w:val="003B233B"/>
    <w:rsid w:val="003B34A7"/>
    <w:rsid w:val="003B37D3"/>
    <w:rsid w:val="003B460E"/>
    <w:rsid w:val="003C1675"/>
    <w:rsid w:val="003C19EC"/>
    <w:rsid w:val="003C2A94"/>
    <w:rsid w:val="003C34D1"/>
    <w:rsid w:val="003C7FAC"/>
    <w:rsid w:val="003D0A4B"/>
    <w:rsid w:val="003D1C84"/>
    <w:rsid w:val="003D21E9"/>
    <w:rsid w:val="003D2AC1"/>
    <w:rsid w:val="003D31F7"/>
    <w:rsid w:val="003D3DDD"/>
    <w:rsid w:val="003D50AB"/>
    <w:rsid w:val="003D5670"/>
    <w:rsid w:val="003D7DA8"/>
    <w:rsid w:val="003E2055"/>
    <w:rsid w:val="003E2772"/>
    <w:rsid w:val="003E2BBC"/>
    <w:rsid w:val="003E2E2B"/>
    <w:rsid w:val="003E3957"/>
    <w:rsid w:val="003E5779"/>
    <w:rsid w:val="003E5D81"/>
    <w:rsid w:val="003F0E2F"/>
    <w:rsid w:val="003F1862"/>
    <w:rsid w:val="003F1F68"/>
    <w:rsid w:val="003F4F5B"/>
    <w:rsid w:val="00403625"/>
    <w:rsid w:val="0040455F"/>
    <w:rsid w:val="00404C69"/>
    <w:rsid w:val="00405370"/>
    <w:rsid w:val="00405464"/>
    <w:rsid w:val="00410333"/>
    <w:rsid w:val="00411851"/>
    <w:rsid w:val="00411A07"/>
    <w:rsid w:val="00413603"/>
    <w:rsid w:val="004145BD"/>
    <w:rsid w:val="00416B42"/>
    <w:rsid w:val="004177EE"/>
    <w:rsid w:val="004209C4"/>
    <w:rsid w:val="00421CDC"/>
    <w:rsid w:val="004224DA"/>
    <w:rsid w:val="00425798"/>
    <w:rsid w:val="0042593D"/>
    <w:rsid w:val="00425E5D"/>
    <w:rsid w:val="004264F9"/>
    <w:rsid w:val="0042745B"/>
    <w:rsid w:val="004322B8"/>
    <w:rsid w:val="00432713"/>
    <w:rsid w:val="00434585"/>
    <w:rsid w:val="00435763"/>
    <w:rsid w:val="00437AC8"/>
    <w:rsid w:val="00437FCD"/>
    <w:rsid w:val="00441C65"/>
    <w:rsid w:val="00441D0C"/>
    <w:rsid w:val="00441D8E"/>
    <w:rsid w:val="00442005"/>
    <w:rsid w:val="004420D4"/>
    <w:rsid w:val="00443550"/>
    <w:rsid w:val="00447AFF"/>
    <w:rsid w:val="00447B43"/>
    <w:rsid w:val="00452313"/>
    <w:rsid w:val="00456955"/>
    <w:rsid w:val="00456A0E"/>
    <w:rsid w:val="00462CB7"/>
    <w:rsid w:val="00464A05"/>
    <w:rsid w:val="004650B8"/>
    <w:rsid w:val="00465F98"/>
    <w:rsid w:val="004662DE"/>
    <w:rsid w:val="0046634B"/>
    <w:rsid w:val="004714FF"/>
    <w:rsid w:val="00471DCF"/>
    <w:rsid w:val="00472FCE"/>
    <w:rsid w:val="0047387D"/>
    <w:rsid w:val="00476A49"/>
    <w:rsid w:val="00476DF5"/>
    <w:rsid w:val="00477BC5"/>
    <w:rsid w:val="004812E1"/>
    <w:rsid w:val="00484E72"/>
    <w:rsid w:val="00490A61"/>
    <w:rsid w:val="00494F00"/>
    <w:rsid w:val="00496772"/>
    <w:rsid w:val="004975AE"/>
    <w:rsid w:val="004A0DFD"/>
    <w:rsid w:val="004A1250"/>
    <w:rsid w:val="004A2396"/>
    <w:rsid w:val="004A33E6"/>
    <w:rsid w:val="004A4BCB"/>
    <w:rsid w:val="004B138B"/>
    <w:rsid w:val="004B1727"/>
    <w:rsid w:val="004B1B07"/>
    <w:rsid w:val="004B2114"/>
    <w:rsid w:val="004B3D1D"/>
    <w:rsid w:val="004B6651"/>
    <w:rsid w:val="004C055F"/>
    <w:rsid w:val="004C2F3E"/>
    <w:rsid w:val="004C3DB2"/>
    <w:rsid w:val="004C54AC"/>
    <w:rsid w:val="004C67E8"/>
    <w:rsid w:val="004D018F"/>
    <w:rsid w:val="004D0F9E"/>
    <w:rsid w:val="004D22A6"/>
    <w:rsid w:val="004D382E"/>
    <w:rsid w:val="004D424C"/>
    <w:rsid w:val="004D57E5"/>
    <w:rsid w:val="004D6423"/>
    <w:rsid w:val="004E0966"/>
    <w:rsid w:val="004E1DD6"/>
    <w:rsid w:val="004E1FBE"/>
    <w:rsid w:val="004E314B"/>
    <w:rsid w:val="004E5BB3"/>
    <w:rsid w:val="004E65BF"/>
    <w:rsid w:val="004F004F"/>
    <w:rsid w:val="004F213B"/>
    <w:rsid w:val="004F2ABA"/>
    <w:rsid w:val="004F4848"/>
    <w:rsid w:val="004F588B"/>
    <w:rsid w:val="004F5961"/>
    <w:rsid w:val="004F5E01"/>
    <w:rsid w:val="004F5E82"/>
    <w:rsid w:val="005027D9"/>
    <w:rsid w:val="005038FD"/>
    <w:rsid w:val="00512367"/>
    <w:rsid w:val="00520588"/>
    <w:rsid w:val="00524BF8"/>
    <w:rsid w:val="00524E00"/>
    <w:rsid w:val="0052703E"/>
    <w:rsid w:val="005338BB"/>
    <w:rsid w:val="00534A5D"/>
    <w:rsid w:val="005359C7"/>
    <w:rsid w:val="00535AB3"/>
    <w:rsid w:val="00536EB7"/>
    <w:rsid w:val="0054094D"/>
    <w:rsid w:val="00541039"/>
    <w:rsid w:val="0054239E"/>
    <w:rsid w:val="005445E2"/>
    <w:rsid w:val="00544AD3"/>
    <w:rsid w:val="005458B0"/>
    <w:rsid w:val="0055124B"/>
    <w:rsid w:val="00551DB9"/>
    <w:rsid w:val="00554F57"/>
    <w:rsid w:val="0055568F"/>
    <w:rsid w:val="00557B70"/>
    <w:rsid w:val="005603AB"/>
    <w:rsid w:val="00562832"/>
    <w:rsid w:val="00563E15"/>
    <w:rsid w:val="00564441"/>
    <w:rsid w:val="005656F9"/>
    <w:rsid w:val="00565FBA"/>
    <w:rsid w:val="00566758"/>
    <w:rsid w:val="00567A38"/>
    <w:rsid w:val="00572E04"/>
    <w:rsid w:val="00573726"/>
    <w:rsid w:val="00575F14"/>
    <w:rsid w:val="005768D6"/>
    <w:rsid w:val="00577ADF"/>
    <w:rsid w:val="00580238"/>
    <w:rsid w:val="00580DCB"/>
    <w:rsid w:val="00581815"/>
    <w:rsid w:val="0058328C"/>
    <w:rsid w:val="00584E6E"/>
    <w:rsid w:val="00585C82"/>
    <w:rsid w:val="00587322"/>
    <w:rsid w:val="005904B6"/>
    <w:rsid w:val="005909A6"/>
    <w:rsid w:val="005914F6"/>
    <w:rsid w:val="00592081"/>
    <w:rsid w:val="0059270F"/>
    <w:rsid w:val="00592CC1"/>
    <w:rsid w:val="005935A6"/>
    <w:rsid w:val="005964BA"/>
    <w:rsid w:val="00596594"/>
    <w:rsid w:val="00596C99"/>
    <w:rsid w:val="005973E8"/>
    <w:rsid w:val="005A45FB"/>
    <w:rsid w:val="005A76AF"/>
    <w:rsid w:val="005B0159"/>
    <w:rsid w:val="005B3464"/>
    <w:rsid w:val="005B3496"/>
    <w:rsid w:val="005B350F"/>
    <w:rsid w:val="005B35F9"/>
    <w:rsid w:val="005B53C3"/>
    <w:rsid w:val="005B6A5A"/>
    <w:rsid w:val="005B6AF5"/>
    <w:rsid w:val="005C02B9"/>
    <w:rsid w:val="005C37AE"/>
    <w:rsid w:val="005C3CBE"/>
    <w:rsid w:val="005C5A5D"/>
    <w:rsid w:val="005C6A2D"/>
    <w:rsid w:val="005C7DDD"/>
    <w:rsid w:val="005D1DFA"/>
    <w:rsid w:val="005D1FAF"/>
    <w:rsid w:val="005D263D"/>
    <w:rsid w:val="005D48D0"/>
    <w:rsid w:val="005D6EDF"/>
    <w:rsid w:val="005D7EE5"/>
    <w:rsid w:val="005E214A"/>
    <w:rsid w:val="005E2C8D"/>
    <w:rsid w:val="005E3631"/>
    <w:rsid w:val="005E3FD6"/>
    <w:rsid w:val="005E4032"/>
    <w:rsid w:val="005E4327"/>
    <w:rsid w:val="005E472A"/>
    <w:rsid w:val="005E5633"/>
    <w:rsid w:val="005E6DB1"/>
    <w:rsid w:val="005F24EA"/>
    <w:rsid w:val="005F2A42"/>
    <w:rsid w:val="005F4A91"/>
    <w:rsid w:val="005F5110"/>
    <w:rsid w:val="005F5AF0"/>
    <w:rsid w:val="005F72A1"/>
    <w:rsid w:val="006002AF"/>
    <w:rsid w:val="00600B8A"/>
    <w:rsid w:val="00603A53"/>
    <w:rsid w:val="0060454B"/>
    <w:rsid w:val="006076B7"/>
    <w:rsid w:val="006101F6"/>
    <w:rsid w:val="00610368"/>
    <w:rsid w:val="0061053A"/>
    <w:rsid w:val="0061128B"/>
    <w:rsid w:val="00611DCB"/>
    <w:rsid w:val="0061215E"/>
    <w:rsid w:val="00613510"/>
    <w:rsid w:val="00613AEE"/>
    <w:rsid w:val="00614237"/>
    <w:rsid w:val="006161CD"/>
    <w:rsid w:val="00617D71"/>
    <w:rsid w:val="00622361"/>
    <w:rsid w:val="00624263"/>
    <w:rsid w:val="006242E0"/>
    <w:rsid w:val="00632DA0"/>
    <w:rsid w:val="00635D40"/>
    <w:rsid w:val="006370FB"/>
    <w:rsid w:val="00637315"/>
    <w:rsid w:val="00646673"/>
    <w:rsid w:val="00647209"/>
    <w:rsid w:val="00651AE9"/>
    <w:rsid w:val="00652461"/>
    <w:rsid w:val="00652965"/>
    <w:rsid w:val="00652FFC"/>
    <w:rsid w:val="00654AE8"/>
    <w:rsid w:val="00655810"/>
    <w:rsid w:val="00656383"/>
    <w:rsid w:val="00657560"/>
    <w:rsid w:val="00657B00"/>
    <w:rsid w:val="006627C3"/>
    <w:rsid w:val="00665428"/>
    <w:rsid w:val="00667433"/>
    <w:rsid w:val="006741AF"/>
    <w:rsid w:val="0067435B"/>
    <w:rsid w:val="00674653"/>
    <w:rsid w:val="00677086"/>
    <w:rsid w:val="006807F7"/>
    <w:rsid w:val="00682647"/>
    <w:rsid w:val="00686717"/>
    <w:rsid w:val="00686A9A"/>
    <w:rsid w:val="006916AD"/>
    <w:rsid w:val="006943CA"/>
    <w:rsid w:val="00697BC7"/>
    <w:rsid w:val="006A0D7D"/>
    <w:rsid w:val="006A1EB5"/>
    <w:rsid w:val="006A485D"/>
    <w:rsid w:val="006A5222"/>
    <w:rsid w:val="006A7E79"/>
    <w:rsid w:val="006B03EC"/>
    <w:rsid w:val="006B112E"/>
    <w:rsid w:val="006B2128"/>
    <w:rsid w:val="006B62A5"/>
    <w:rsid w:val="006C01E4"/>
    <w:rsid w:val="006C0776"/>
    <w:rsid w:val="006C19E5"/>
    <w:rsid w:val="006C3202"/>
    <w:rsid w:val="006C3212"/>
    <w:rsid w:val="006C34D3"/>
    <w:rsid w:val="006C5F52"/>
    <w:rsid w:val="006D0170"/>
    <w:rsid w:val="006D0714"/>
    <w:rsid w:val="006D20AD"/>
    <w:rsid w:val="006D21D6"/>
    <w:rsid w:val="006D234A"/>
    <w:rsid w:val="006D3210"/>
    <w:rsid w:val="006D3C6C"/>
    <w:rsid w:val="006E2200"/>
    <w:rsid w:val="006E2614"/>
    <w:rsid w:val="006E4750"/>
    <w:rsid w:val="006E6EA4"/>
    <w:rsid w:val="006F5143"/>
    <w:rsid w:val="006F6F5E"/>
    <w:rsid w:val="00702B40"/>
    <w:rsid w:val="00703725"/>
    <w:rsid w:val="00703BCB"/>
    <w:rsid w:val="00705677"/>
    <w:rsid w:val="007057E5"/>
    <w:rsid w:val="0071141D"/>
    <w:rsid w:val="00711DDE"/>
    <w:rsid w:val="0071465C"/>
    <w:rsid w:val="007147EC"/>
    <w:rsid w:val="00714894"/>
    <w:rsid w:val="00716B36"/>
    <w:rsid w:val="00721A81"/>
    <w:rsid w:val="00723709"/>
    <w:rsid w:val="007305B1"/>
    <w:rsid w:val="00730B1E"/>
    <w:rsid w:val="00730BBF"/>
    <w:rsid w:val="00730DF9"/>
    <w:rsid w:val="007330BB"/>
    <w:rsid w:val="007334BF"/>
    <w:rsid w:val="007340FC"/>
    <w:rsid w:val="00734F22"/>
    <w:rsid w:val="0073519E"/>
    <w:rsid w:val="007375BE"/>
    <w:rsid w:val="00740FB8"/>
    <w:rsid w:val="00741847"/>
    <w:rsid w:val="00743A52"/>
    <w:rsid w:val="00746C66"/>
    <w:rsid w:val="0074721A"/>
    <w:rsid w:val="00747E94"/>
    <w:rsid w:val="00747FEF"/>
    <w:rsid w:val="00750797"/>
    <w:rsid w:val="0075125C"/>
    <w:rsid w:val="00756EC9"/>
    <w:rsid w:val="007604BA"/>
    <w:rsid w:val="00762039"/>
    <w:rsid w:val="007620DF"/>
    <w:rsid w:val="00763FEF"/>
    <w:rsid w:val="00772802"/>
    <w:rsid w:val="007738A3"/>
    <w:rsid w:val="00777AD0"/>
    <w:rsid w:val="00784337"/>
    <w:rsid w:val="007847DB"/>
    <w:rsid w:val="00785204"/>
    <w:rsid w:val="00785733"/>
    <w:rsid w:val="00785FB3"/>
    <w:rsid w:val="00790082"/>
    <w:rsid w:val="00793F3F"/>
    <w:rsid w:val="007949B7"/>
    <w:rsid w:val="0079506D"/>
    <w:rsid w:val="00797DBD"/>
    <w:rsid w:val="007A0F6A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113C"/>
    <w:rsid w:val="007C2FA2"/>
    <w:rsid w:val="007C7659"/>
    <w:rsid w:val="007D3BEB"/>
    <w:rsid w:val="007E019B"/>
    <w:rsid w:val="007E4895"/>
    <w:rsid w:val="007E5AD9"/>
    <w:rsid w:val="007E6267"/>
    <w:rsid w:val="007E7194"/>
    <w:rsid w:val="007E7C52"/>
    <w:rsid w:val="007F169D"/>
    <w:rsid w:val="007F2D19"/>
    <w:rsid w:val="007F359A"/>
    <w:rsid w:val="007F3E86"/>
    <w:rsid w:val="007F4A82"/>
    <w:rsid w:val="007F60DE"/>
    <w:rsid w:val="007F69E8"/>
    <w:rsid w:val="007F6B33"/>
    <w:rsid w:val="008008D3"/>
    <w:rsid w:val="008010C9"/>
    <w:rsid w:val="008012A6"/>
    <w:rsid w:val="008015FE"/>
    <w:rsid w:val="00803998"/>
    <w:rsid w:val="008044D2"/>
    <w:rsid w:val="008046E1"/>
    <w:rsid w:val="00804EBC"/>
    <w:rsid w:val="00804FD5"/>
    <w:rsid w:val="0080526B"/>
    <w:rsid w:val="008123BB"/>
    <w:rsid w:val="00812956"/>
    <w:rsid w:val="008135DB"/>
    <w:rsid w:val="00813BF0"/>
    <w:rsid w:val="00815AFD"/>
    <w:rsid w:val="00816116"/>
    <w:rsid w:val="00816180"/>
    <w:rsid w:val="00823181"/>
    <w:rsid w:val="0083004F"/>
    <w:rsid w:val="0083116C"/>
    <w:rsid w:val="00834268"/>
    <w:rsid w:val="008350EE"/>
    <w:rsid w:val="00836CDA"/>
    <w:rsid w:val="0084228E"/>
    <w:rsid w:val="00842DF8"/>
    <w:rsid w:val="00843F48"/>
    <w:rsid w:val="00844EC2"/>
    <w:rsid w:val="00846113"/>
    <w:rsid w:val="008467C1"/>
    <w:rsid w:val="008468AB"/>
    <w:rsid w:val="008470C1"/>
    <w:rsid w:val="00851891"/>
    <w:rsid w:val="00853289"/>
    <w:rsid w:val="00854D2B"/>
    <w:rsid w:val="00860A3C"/>
    <w:rsid w:val="0086111B"/>
    <w:rsid w:val="008620F2"/>
    <w:rsid w:val="008630E4"/>
    <w:rsid w:val="00864DBD"/>
    <w:rsid w:val="00865FDE"/>
    <w:rsid w:val="00866146"/>
    <w:rsid w:val="00866A4F"/>
    <w:rsid w:val="008723A3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096C"/>
    <w:rsid w:val="00891CBA"/>
    <w:rsid w:val="00893C6D"/>
    <w:rsid w:val="0089437F"/>
    <w:rsid w:val="008954D2"/>
    <w:rsid w:val="008956D9"/>
    <w:rsid w:val="00897EB9"/>
    <w:rsid w:val="008A07BD"/>
    <w:rsid w:val="008A116B"/>
    <w:rsid w:val="008A22E8"/>
    <w:rsid w:val="008A23C7"/>
    <w:rsid w:val="008A347D"/>
    <w:rsid w:val="008A4ADA"/>
    <w:rsid w:val="008A54EE"/>
    <w:rsid w:val="008B00CC"/>
    <w:rsid w:val="008B529A"/>
    <w:rsid w:val="008B536B"/>
    <w:rsid w:val="008B760C"/>
    <w:rsid w:val="008B7FF6"/>
    <w:rsid w:val="008C2F2A"/>
    <w:rsid w:val="008C34E7"/>
    <w:rsid w:val="008C5A98"/>
    <w:rsid w:val="008C5CA6"/>
    <w:rsid w:val="008D0E51"/>
    <w:rsid w:val="008D1594"/>
    <w:rsid w:val="008D1AF0"/>
    <w:rsid w:val="008D3304"/>
    <w:rsid w:val="008D5558"/>
    <w:rsid w:val="008D56DA"/>
    <w:rsid w:val="008D7043"/>
    <w:rsid w:val="008E1641"/>
    <w:rsid w:val="008E26C8"/>
    <w:rsid w:val="008E34A8"/>
    <w:rsid w:val="008E5378"/>
    <w:rsid w:val="008E586C"/>
    <w:rsid w:val="008E6A09"/>
    <w:rsid w:val="008F0E9A"/>
    <w:rsid w:val="008F16B9"/>
    <w:rsid w:val="008F20DB"/>
    <w:rsid w:val="008F31DA"/>
    <w:rsid w:val="008F42BF"/>
    <w:rsid w:val="008F5451"/>
    <w:rsid w:val="008F6CA4"/>
    <w:rsid w:val="009012D4"/>
    <w:rsid w:val="0090261A"/>
    <w:rsid w:val="00905368"/>
    <w:rsid w:val="009071EC"/>
    <w:rsid w:val="00907E7D"/>
    <w:rsid w:val="00907E85"/>
    <w:rsid w:val="00910CAF"/>
    <w:rsid w:val="00913AFA"/>
    <w:rsid w:val="00913B50"/>
    <w:rsid w:val="00914E6F"/>
    <w:rsid w:val="009153FD"/>
    <w:rsid w:val="009173FD"/>
    <w:rsid w:val="009207D4"/>
    <w:rsid w:val="00920BE9"/>
    <w:rsid w:val="009229D9"/>
    <w:rsid w:val="00923E90"/>
    <w:rsid w:val="00925B37"/>
    <w:rsid w:val="00925C70"/>
    <w:rsid w:val="009300A6"/>
    <w:rsid w:val="00931986"/>
    <w:rsid w:val="00933587"/>
    <w:rsid w:val="00933E0B"/>
    <w:rsid w:val="00942A82"/>
    <w:rsid w:val="00945938"/>
    <w:rsid w:val="00945C0A"/>
    <w:rsid w:val="0094631E"/>
    <w:rsid w:val="00946BD3"/>
    <w:rsid w:val="00951D7F"/>
    <w:rsid w:val="00953987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31FC"/>
    <w:rsid w:val="00993BF7"/>
    <w:rsid w:val="00995871"/>
    <w:rsid w:val="00996112"/>
    <w:rsid w:val="009A05DF"/>
    <w:rsid w:val="009A3D65"/>
    <w:rsid w:val="009A4763"/>
    <w:rsid w:val="009A75A6"/>
    <w:rsid w:val="009A7D1A"/>
    <w:rsid w:val="009B15A3"/>
    <w:rsid w:val="009B16F8"/>
    <w:rsid w:val="009B4431"/>
    <w:rsid w:val="009B5C81"/>
    <w:rsid w:val="009B74A8"/>
    <w:rsid w:val="009B7BF9"/>
    <w:rsid w:val="009C06B5"/>
    <w:rsid w:val="009C0739"/>
    <w:rsid w:val="009C086E"/>
    <w:rsid w:val="009C20D1"/>
    <w:rsid w:val="009C2D2A"/>
    <w:rsid w:val="009C3B73"/>
    <w:rsid w:val="009C528F"/>
    <w:rsid w:val="009C5B9C"/>
    <w:rsid w:val="009C630F"/>
    <w:rsid w:val="009C66E3"/>
    <w:rsid w:val="009C7F10"/>
    <w:rsid w:val="009D1DE1"/>
    <w:rsid w:val="009D5AF5"/>
    <w:rsid w:val="009D680F"/>
    <w:rsid w:val="009E265C"/>
    <w:rsid w:val="009E2B19"/>
    <w:rsid w:val="009E580E"/>
    <w:rsid w:val="009E59D2"/>
    <w:rsid w:val="009E5F5B"/>
    <w:rsid w:val="009E6A74"/>
    <w:rsid w:val="009F0F2C"/>
    <w:rsid w:val="009F10BF"/>
    <w:rsid w:val="009F2E82"/>
    <w:rsid w:val="009F537F"/>
    <w:rsid w:val="009F623C"/>
    <w:rsid w:val="00A008BF"/>
    <w:rsid w:val="00A00FFE"/>
    <w:rsid w:val="00A01041"/>
    <w:rsid w:val="00A02067"/>
    <w:rsid w:val="00A02507"/>
    <w:rsid w:val="00A028D3"/>
    <w:rsid w:val="00A02A4C"/>
    <w:rsid w:val="00A035AC"/>
    <w:rsid w:val="00A0570E"/>
    <w:rsid w:val="00A0628E"/>
    <w:rsid w:val="00A1429D"/>
    <w:rsid w:val="00A2044D"/>
    <w:rsid w:val="00A231ED"/>
    <w:rsid w:val="00A23B5F"/>
    <w:rsid w:val="00A24EC9"/>
    <w:rsid w:val="00A24F3E"/>
    <w:rsid w:val="00A26460"/>
    <w:rsid w:val="00A27B50"/>
    <w:rsid w:val="00A31635"/>
    <w:rsid w:val="00A31A72"/>
    <w:rsid w:val="00A31EC5"/>
    <w:rsid w:val="00A3300A"/>
    <w:rsid w:val="00A370DA"/>
    <w:rsid w:val="00A402EC"/>
    <w:rsid w:val="00A4157D"/>
    <w:rsid w:val="00A4259D"/>
    <w:rsid w:val="00A445D9"/>
    <w:rsid w:val="00A46139"/>
    <w:rsid w:val="00A55FDC"/>
    <w:rsid w:val="00A56074"/>
    <w:rsid w:val="00A564AA"/>
    <w:rsid w:val="00A565A1"/>
    <w:rsid w:val="00A60B91"/>
    <w:rsid w:val="00A61B78"/>
    <w:rsid w:val="00A637B3"/>
    <w:rsid w:val="00A653CA"/>
    <w:rsid w:val="00A6585A"/>
    <w:rsid w:val="00A6648C"/>
    <w:rsid w:val="00A66E91"/>
    <w:rsid w:val="00A670ED"/>
    <w:rsid w:val="00A71384"/>
    <w:rsid w:val="00A71C46"/>
    <w:rsid w:val="00A72064"/>
    <w:rsid w:val="00A734BC"/>
    <w:rsid w:val="00A76400"/>
    <w:rsid w:val="00A77102"/>
    <w:rsid w:val="00A77944"/>
    <w:rsid w:val="00A77ED4"/>
    <w:rsid w:val="00A809BB"/>
    <w:rsid w:val="00A82C7F"/>
    <w:rsid w:val="00A85AF6"/>
    <w:rsid w:val="00A87303"/>
    <w:rsid w:val="00A875EA"/>
    <w:rsid w:val="00A90A7B"/>
    <w:rsid w:val="00A910F9"/>
    <w:rsid w:val="00A91205"/>
    <w:rsid w:val="00A91351"/>
    <w:rsid w:val="00A93222"/>
    <w:rsid w:val="00A93242"/>
    <w:rsid w:val="00A9781E"/>
    <w:rsid w:val="00AA1BB9"/>
    <w:rsid w:val="00AA328C"/>
    <w:rsid w:val="00AA4245"/>
    <w:rsid w:val="00AA4979"/>
    <w:rsid w:val="00AA6C28"/>
    <w:rsid w:val="00AA7AA0"/>
    <w:rsid w:val="00AB55A0"/>
    <w:rsid w:val="00AB657A"/>
    <w:rsid w:val="00AC0671"/>
    <w:rsid w:val="00AC1ECB"/>
    <w:rsid w:val="00AC3280"/>
    <w:rsid w:val="00AC3646"/>
    <w:rsid w:val="00AC4CF2"/>
    <w:rsid w:val="00AC7855"/>
    <w:rsid w:val="00AD0C0A"/>
    <w:rsid w:val="00AD10F2"/>
    <w:rsid w:val="00AD69BA"/>
    <w:rsid w:val="00AD754A"/>
    <w:rsid w:val="00AD7F3F"/>
    <w:rsid w:val="00AE0239"/>
    <w:rsid w:val="00AE03D0"/>
    <w:rsid w:val="00AE0DCC"/>
    <w:rsid w:val="00AE12EA"/>
    <w:rsid w:val="00AE4360"/>
    <w:rsid w:val="00AE474D"/>
    <w:rsid w:val="00AE6068"/>
    <w:rsid w:val="00AE63BA"/>
    <w:rsid w:val="00AF036A"/>
    <w:rsid w:val="00AF145B"/>
    <w:rsid w:val="00AF4328"/>
    <w:rsid w:val="00AF7A86"/>
    <w:rsid w:val="00B0068E"/>
    <w:rsid w:val="00B00796"/>
    <w:rsid w:val="00B009F1"/>
    <w:rsid w:val="00B03002"/>
    <w:rsid w:val="00B031C4"/>
    <w:rsid w:val="00B06685"/>
    <w:rsid w:val="00B06EC2"/>
    <w:rsid w:val="00B12AB9"/>
    <w:rsid w:val="00B13443"/>
    <w:rsid w:val="00B166FA"/>
    <w:rsid w:val="00B17737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48A6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6293A"/>
    <w:rsid w:val="00B62C5E"/>
    <w:rsid w:val="00B641FA"/>
    <w:rsid w:val="00B644F3"/>
    <w:rsid w:val="00B704E1"/>
    <w:rsid w:val="00B71666"/>
    <w:rsid w:val="00B71C78"/>
    <w:rsid w:val="00B71EA6"/>
    <w:rsid w:val="00B72C81"/>
    <w:rsid w:val="00B730E2"/>
    <w:rsid w:val="00B736DB"/>
    <w:rsid w:val="00B803F0"/>
    <w:rsid w:val="00B809DC"/>
    <w:rsid w:val="00B81230"/>
    <w:rsid w:val="00B812E1"/>
    <w:rsid w:val="00B829A4"/>
    <w:rsid w:val="00B84F14"/>
    <w:rsid w:val="00B8577B"/>
    <w:rsid w:val="00B903B1"/>
    <w:rsid w:val="00B96370"/>
    <w:rsid w:val="00B971AF"/>
    <w:rsid w:val="00B97E67"/>
    <w:rsid w:val="00BA174F"/>
    <w:rsid w:val="00BA1A86"/>
    <w:rsid w:val="00BA31ED"/>
    <w:rsid w:val="00BA5F53"/>
    <w:rsid w:val="00BA74E8"/>
    <w:rsid w:val="00BB04CD"/>
    <w:rsid w:val="00BB0637"/>
    <w:rsid w:val="00BB1AC4"/>
    <w:rsid w:val="00BB1FBB"/>
    <w:rsid w:val="00BB4E79"/>
    <w:rsid w:val="00BB6CDF"/>
    <w:rsid w:val="00BB7007"/>
    <w:rsid w:val="00BC4ECB"/>
    <w:rsid w:val="00BC7723"/>
    <w:rsid w:val="00BD2C55"/>
    <w:rsid w:val="00BD36FD"/>
    <w:rsid w:val="00BD52EF"/>
    <w:rsid w:val="00BD7FAF"/>
    <w:rsid w:val="00BE1D7B"/>
    <w:rsid w:val="00BE6E4A"/>
    <w:rsid w:val="00BE763D"/>
    <w:rsid w:val="00BF01DA"/>
    <w:rsid w:val="00BF07BB"/>
    <w:rsid w:val="00BF15C5"/>
    <w:rsid w:val="00BF1C01"/>
    <w:rsid w:val="00BF20C0"/>
    <w:rsid w:val="00BF2555"/>
    <w:rsid w:val="00BF529A"/>
    <w:rsid w:val="00BF60C9"/>
    <w:rsid w:val="00C029EC"/>
    <w:rsid w:val="00C04711"/>
    <w:rsid w:val="00C050FA"/>
    <w:rsid w:val="00C05E18"/>
    <w:rsid w:val="00C1029C"/>
    <w:rsid w:val="00C1131E"/>
    <w:rsid w:val="00C12DD1"/>
    <w:rsid w:val="00C202E1"/>
    <w:rsid w:val="00C205AB"/>
    <w:rsid w:val="00C20B04"/>
    <w:rsid w:val="00C2157E"/>
    <w:rsid w:val="00C22C50"/>
    <w:rsid w:val="00C25AAF"/>
    <w:rsid w:val="00C26B8D"/>
    <w:rsid w:val="00C27C77"/>
    <w:rsid w:val="00C30037"/>
    <w:rsid w:val="00C301B6"/>
    <w:rsid w:val="00C30B7A"/>
    <w:rsid w:val="00C31584"/>
    <w:rsid w:val="00C31BDE"/>
    <w:rsid w:val="00C3205C"/>
    <w:rsid w:val="00C3242D"/>
    <w:rsid w:val="00C325F6"/>
    <w:rsid w:val="00C3288E"/>
    <w:rsid w:val="00C339EC"/>
    <w:rsid w:val="00C34465"/>
    <w:rsid w:val="00C35E4E"/>
    <w:rsid w:val="00C37A98"/>
    <w:rsid w:val="00C40CD4"/>
    <w:rsid w:val="00C43123"/>
    <w:rsid w:val="00C479E3"/>
    <w:rsid w:val="00C50821"/>
    <w:rsid w:val="00C5114E"/>
    <w:rsid w:val="00C51492"/>
    <w:rsid w:val="00C51707"/>
    <w:rsid w:val="00C521D0"/>
    <w:rsid w:val="00C52E8D"/>
    <w:rsid w:val="00C532B2"/>
    <w:rsid w:val="00C5635F"/>
    <w:rsid w:val="00C57F69"/>
    <w:rsid w:val="00C60F70"/>
    <w:rsid w:val="00C612EF"/>
    <w:rsid w:val="00C6167F"/>
    <w:rsid w:val="00C63CFF"/>
    <w:rsid w:val="00C65953"/>
    <w:rsid w:val="00C65BFE"/>
    <w:rsid w:val="00C6709A"/>
    <w:rsid w:val="00C67287"/>
    <w:rsid w:val="00C708DD"/>
    <w:rsid w:val="00C70C5E"/>
    <w:rsid w:val="00C73248"/>
    <w:rsid w:val="00C74AA8"/>
    <w:rsid w:val="00C7629F"/>
    <w:rsid w:val="00C766A6"/>
    <w:rsid w:val="00C77787"/>
    <w:rsid w:val="00C83B26"/>
    <w:rsid w:val="00C83F8B"/>
    <w:rsid w:val="00C841ED"/>
    <w:rsid w:val="00C85D2B"/>
    <w:rsid w:val="00C90310"/>
    <w:rsid w:val="00C9348C"/>
    <w:rsid w:val="00C96408"/>
    <w:rsid w:val="00CA0BB0"/>
    <w:rsid w:val="00CA344E"/>
    <w:rsid w:val="00CA3FC3"/>
    <w:rsid w:val="00CA71EB"/>
    <w:rsid w:val="00CA7289"/>
    <w:rsid w:val="00CB0141"/>
    <w:rsid w:val="00CB1F39"/>
    <w:rsid w:val="00CB2555"/>
    <w:rsid w:val="00CC1CE3"/>
    <w:rsid w:val="00CC2D7A"/>
    <w:rsid w:val="00CC2E27"/>
    <w:rsid w:val="00CC42CF"/>
    <w:rsid w:val="00CC43D6"/>
    <w:rsid w:val="00CC508E"/>
    <w:rsid w:val="00CC6B5B"/>
    <w:rsid w:val="00CC711E"/>
    <w:rsid w:val="00CD0230"/>
    <w:rsid w:val="00CD0619"/>
    <w:rsid w:val="00CD105A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7682"/>
    <w:rsid w:val="00CE76D6"/>
    <w:rsid w:val="00CF1372"/>
    <w:rsid w:val="00CF32D7"/>
    <w:rsid w:val="00CF554B"/>
    <w:rsid w:val="00D00577"/>
    <w:rsid w:val="00D0060C"/>
    <w:rsid w:val="00D01672"/>
    <w:rsid w:val="00D0218D"/>
    <w:rsid w:val="00D058F5"/>
    <w:rsid w:val="00D0735B"/>
    <w:rsid w:val="00D1228B"/>
    <w:rsid w:val="00D12B5D"/>
    <w:rsid w:val="00D13E0B"/>
    <w:rsid w:val="00D15814"/>
    <w:rsid w:val="00D21E35"/>
    <w:rsid w:val="00D21FF9"/>
    <w:rsid w:val="00D22FEC"/>
    <w:rsid w:val="00D23D50"/>
    <w:rsid w:val="00D2554F"/>
    <w:rsid w:val="00D25DC4"/>
    <w:rsid w:val="00D32DD2"/>
    <w:rsid w:val="00D32EE6"/>
    <w:rsid w:val="00D33A0E"/>
    <w:rsid w:val="00D34988"/>
    <w:rsid w:val="00D34FC6"/>
    <w:rsid w:val="00D35F13"/>
    <w:rsid w:val="00D40657"/>
    <w:rsid w:val="00D41184"/>
    <w:rsid w:val="00D41F45"/>
    <w:rsid w:val="00D423B3"/>
    <w:rsid w:val="00D42ECD"/>
    <w:rsid w:val="00D44CFE"/>
    <w:rsid w:val="00D4742C"/>
    <w:rsid w:val="00D50157"/>
    <w:rsid w:val="00D50B6D"/>
    <w:rsid w:val="00D513EE"/>
    <w:rsid w:val="00D516EB"/>
    <w:rsid w:val="00D53822"/>
    <w:rsid w:val="00D544A1"/>
    <w:rsid w:val="00D55944"/>
    <w:rsid w:val="00D60DE7"/>
    <w:rsid w:val="00D61769"/>
    <w:rsid w:val="00D65C96"/>
    <w:rsid w:val="00D7076E"/>
    <w:rsid w:val="00D71AE2"/>
    <w:rsid w:val="00D736CD"/>
    <w:rsid w:val="00D7530B"/>
    <w:rsid w:val="00D7570A"/>
    <w:rsid w:val="00D77781"/>
    <w:rsid w:val="00D77E50"/>
    <w:rsid w:val="00D811EC"/>
    <w:rsid w:val="00D81E58"/>
    <w:rsid w:val="00D902C8"/>
    <w:rsid w:val="00D91960"/>
    <w:rsid w:val="00D931F0"/>
    <w:rsid w:val="00D934AD"/>
    <w:rsid w:val="00D951EB"/>
    <w:rsid w:val="00D9528C"/>
    <w:rsid w:val="00D96062"/>
    <w:rsid w:val="00D96276"/>
    <w:rsid w:val="00D96F1C"/>
    <w:rsid w:val="00DA2A62"/>
    <w:rsid w:val="00DA4038"/>
    <w:rsid w:val="00DA4E27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4F9B"/>
    <w:rsid w:val="00DB65B3"/>
    <w:rsid w:val="00DB6D0B"/>
    <w:rsid w:val="00DB6F36"/>
    <w:rsid w:val="00DB7147"/>
    <w:rsid w:val="00DB7F41"/>
    <w:rsid w:val="00DC26DC"/>
    <w:rsid w:val="00DC58D2"/>
    <w:rsid w:val="00DC660C"/>
    <w:rsid w:val="00DD02FA"/>
    <w:rsid w:val="00DD2FBE"/>
    <w:rsid w:val="00DD5FA2"/>
    <w:rsid w:val="00DD70EC"/>
    <w:rsid w:val="00DD7FB9"/>
    <w:rsid w:val="00DE2493"/>
    <w:rsid w:val="00DE33C5"/>
    <w:rsid w:val="00DE703F"/>
    <w:rsid w:val="00DF11C9"/>
    <w:rsid w:val="00DF525A"/>
    <w:rsid w:val="00E00109"/>
    <w:rsid w:val="00E04E4E"/>
    <w:rsid w:val="00E05D63"/>
    <w:rsid w:val="00E05FB7"/>
    <w:rsid w:val="00E06659"/>
    <w:rsid w:val="00E0697C"/>
    <w:rsid w:val="00E1599C"/>
    <w:rsid w:val="00E15E3F"/>
    <w:rsid w:val="00E16EC1"/>
    <w:rsid w:val="00E17F33"/>
    <w:rsid w:val="00E20C28"/>
    <w:rsid w:val="00E24424"/>
    <w:rsid w:val="00E2510F"/>
    <w:rsid w:val="00E25B4F"/>
    <w:rsid w:val="00E26698"/>
    <w:rsid w:val="00E26931"/>
    <w:rsid w:val="00E26A01"/>
    <w:rsid w:val="00E31307"/>
    <w:rsid w:val="00E31D7E"/>
    <w:rsid w:val="00E331F8"/>
    <w:rsid w:val="00E33D34"/>
    <w:rsid w:val="00E34676"/>
    <w:rsid w:val="00E40AAA"/>
    <w:rsid w:val="00E41FEF"/>
    <w:rsid w:val="00E45C46"/>
    <w:rsid w:val="00E45EE8"/>
    <w:rsid w:val="00E45FB7"/>
    <w:rsid w:val="00E46969"/>
    <w:rsid w:val="00E5003B"/>
    <w:rsid w:val="00E51B2A"/>
    <w:rsid w:val="00E52A8F"/>
    <w:rsid w:val="00E57428"/>
    <w:rsid w:val="00E60AE5"/>
    <w:rsid w:val="00E63573"/>
    <w:rsid w:val="00E63CA3"/>
    <w:rsid w:val="00E649AB"/>
    <w:rsid w:val="00E64F54"/>
    <w:rsid w:val="00E66CEA"/>
    <w:rsid w:val="00E70DDC"/>
    <w:rsid w:val="00E725A0"/>
    <w:rsid w:val="00E766AC"/>
    <w:rsid w:val="00E76982"/>
    <w:rsid w:val="00E77771"/>
    <w:rsid w:val="00E8009B"/>
    <w:rsid w:val="00E81737"/>
    <w:rsid w:val="00E82671"/>
    <w:rsid w:val="00E833E4"/>
    <w:rsid w:val="00E86694"/>
    <w:rsid w:val="00E8743F"/>
    <w:rsid w:val="00E91866"/>
    <w:rsid w:val="00E925E4"/>
    <w:rsid w:val="00E93A7A"/>
    <w:rsid w:val="00E96364"/>
    <w:rsid w:val="00E973B8"/>
    <w:rsid w:val="00EA0D9D"/>
    <w:rsid w:val="00EA14CC"/>
    <w:rsid w:val="00EA2026"/>
    <w:rsid w:val="00EA3868"/>
    <w:rsid w:val="00EA428C"/>
    <w:rsid w:val="00EA4584"/>
    <w:rsid w:val="00EA6E34"/>
    <w:rsid w:val="00EB1E6D"/>
    <w:rsid w:val="00EB30CF"/>
    <w:rsid w:val="00EB3A5A"/>
    <w:rsid w:val="00EC0DCB"/>
    <w:rsid w:val="00EC1727"/>
    <w:rsid w:val="00EC2606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5085"/>
    <w:rsid w:val="00ED597F"/>
    <w:rsid w:val="00ED64FC"/>
    <w:rsid w:val="00ED675D"/>
    <w:rsid w:val="00ED7BAC"/>
    <w:rsid w:val="00EE0E4B"/>
    <w:rsid w:val="00EE203F"/>
    <w:rsid w:val="00EE29AB"/>
    <w:rsid w:val="00EE29CF"/>
    <w:rsid w:val="00EE3F07"/>
    <w:rsid w:val="00EE4207"/>
    <w:rsid w:val="00EE4B1F"/>
    <w:rsid w:val="00EE58B9"/>
    <w:rsid w:val="00EE7757"/>
    <w:rsid w:val="00EF07A9"/>
    <w:rsid w:val="00EF0FF3"/>
    <w:rsid w:val="00EF481E"/>
    <w:rsid w:val="00EF54C4"/>
    <w:rsid w:val="00EF691B"/>
    <w:rsid w:val="00F00F41"/>
    <w:rsid w:val="00F0159F"/>
    <w:rsid w:val="00F026BF"/>
    <w:rsid w:val="00F03CFD"/>
    <w:rsid w:val="00F04C73"/>
    <w:rsid w:val="00F066A8"/>
    <w:rsid w:val="00F07CA1"/>
    <w:rsid w:val="00F07F7A"/>
    <w:rsid w:val="00F11FCF"/>
    <w:rsid w:val="00F135FA"/>
    <w:rsid w:val="00F15576"/>
    <w:rsid w:val="00F16994"/>
    <w:rsid w:val="00F22501"/>
    <w:rsid w:val="00F2256E"/>
    <w:rsid w:val="00F22FF1"/>
    <w:rsid w:val="00F23A61"/>
    <w:rsid w:val="00F23E75"/>
    <w:rsid w:val="00F25A82"/>
    <w:rsid w:val="00F3078A"/>
    <w:rsid w:val="00F32A26"/>
    <w:rsid w:val="00F344B6"/>
    <w:rsid w:val="00F35FC2"/>
    <w:rsid w:val="00F36464"/>
    <w:rsid w:val="00F3768C"/>
    <w:rsid w:val="00F40C17"/>
    <w:rsid w:val="00F41B02"/>
    <w:rsid w:val="00F42466"/>
    <w:rsid w:val="00F43E60"/>
    <w:rsid w:val="00F451B2"/>
    <w:rsid w:val="00F477FB"/>
    <w:rsid w:val="00F5274A"/>
    <w:rsid w:val="00F57F24"/>
    <w:rsid w:val="00F60083"/>
    <w:rsid w:val="00F60214"/>
    <w:rsid w:val="00F62E45"/>
    <w:rsid w:val="00F65D05"/>
    <w:rsid w:val="00F7370A"/>
    <w:rsid w:val="00F73BCA"/>
    <w:rsid w:val="00F750A5"/>
    <w:rsid w:val="00F819F6"/>
    <w:rsid w:val="00F82788"/>
    <w:rsid w:val="00F83173"/>
    <w:rsid w:val="00F8491B"/>
    <w:rsid w:val="00F905C9"/>
    <w:rsid w:val="00F91793"/>
    <w:rsid w:val="00F92EAD"/>
    <w:rsid w:val="00F9427D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CB6"/>
    <w:rsid w:val="00FB3EF0"/>
    <w:rsid w:val="00FB4229"/>
    <w:rsid w:val="00FB4EC3"/>
    <w:rsid w:val="00FB55DB"/>
    <w:rsid w:val="00FC289D"/>
    <w:rsid w:val="00FC467A"/>
    <w:rsid w:val="00FD0ED6"/>
    <w:rsid w:val="00FD35ED"/>
    <w:rsid w:val="00FD3F3C"/>
    <w:rsid w:val="00FD406F"/>
    <w:rsid w:val="00FD4893"/>
    <w:rsid w:val="00FD4C63"/>
    <w:rsid w:val="00FD553B"/>
    <w:rsid w:val="00FD67B9"/>
    <w:rsid w:val="00FE1700"/>
    <w:rsid w:val="00FE226E"/>
    <w:rsid w:val="00FE369E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9CB2992-2294-46CA-991D-98484BB1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customStyle="1" w:styleId="style3">
    <w:name w:val="style3"/>
    <w:basedOn w:val="a1"/>
    <w:rsid w:val="00F40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