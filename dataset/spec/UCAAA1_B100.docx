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2"/>
        <w:gridCol w:w="4392"/>
        <w:gridCol w:w="1537"/>
        <w:gridCol w:w="2051"/>
        <w:tblGridChange w:id="0">
          <w:tblGrid>
            <w:gridCol w:w="1216"/>
            <w:gridCol w:w="992"/>
            <w:gridCol w:w="4392"/>
            <w:gridCol w:w="1537"/>
            <w:gridCol w:w="2051"/>
          </w:tblGrid>
        </w:tblGridChange>
      </w:tblGrid>
      <w:tr w:rsidR="00406808" w:rsidRPr="00C97B8C" w:rsidTr="003609E9">
        <w:tc>
          <w:tcPr>
            <w:tcW w:w="1216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392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7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51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406808" w:rsidRPr="00C97B8C" w:rsidTr="003609E9">
        <w:tc>
          <w:tcPr>
            <w:tcW w:w="1216" w:type="dxa"/>
          </w:tcPr>
          <w:p w:rsidR="00406808" w:rsidRPr="00C97B8C" w:rsidRDefault="0054237B" w:rsidP="0054237B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2014</w:t>
            </w:r>
            <w:r w:rsidR="00406808" w:rsidRPr="00C97B8C">
              <w:rPr>
                <w:rFonts w:ascii="新細明體" w:hAnsi="新細明體" w:cs="Courier New" w:hint="eastAsia"/>
                <w:sz w:val="20"/>
                <w:szCs w:val="20"/>
              </w:rPr>
              <w:t>/01/</w:t>
            </w: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06</w:t>
            </w:r>
          </w:p>
        </w:tc>
        <w:tc>
          <w:tcPr>
            <w:tcW w:w="992" w:type="dxa"/>
          </w:tcPr>
          <w:p w:rsidR="00406808" w:rsidRPr="00C97B8C" w:rsidRDefault="00406808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392" w:type="dxa"/>
          </w:tcPr>
          <w:p w:rsidR="00406808" w:rsidRPr="00C97B8C" w:rsidRDefault="00406808" w:rsidP="003609E9">
            <w:pPr>
              <w:spacing w:line="240" w:lineRule="atLeast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新增</w:t>
            </w:r>
          </w:p>
        </w:tc>
        <w:tc>
          <w:tcPr>
            <w:tcW w:w="1537" w:type="dxa"/>
          </w:tcPr>
          <w:p w:rsidR="00406808" w:rsidRPr="00C97B8C" w:rsidRDefault="0054237B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金</w:t>
            </w:r>
            <w:r w:rsidRPr="00C97B8C">
              <w:rPr>
                <w:rFonts w:ascii="新細明體" w:hAnsi="新細明體" w:cs="Courier New" w:hint="eastAsia"/>
                <w:sz w:val="20"/>
                <w:szCs w:val="20"/>
              </w:rPr>
              <w:t>生</w:t>
            </w:r>
          </w:p>
        </w:tc>
        <w:tc>
          <w:tcPr>
            <w:tcW w:w="2051" w:type="dxa"/>
          </w:tcPr>
          <w:p w:rsidR="00406808" w:rsidRPr="00C97B8C" w:rsidRDefault="0054237B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C97B8C">
              <w:rPr>
                <w:rFonts w:ascii="新細明體" w:hAnsi="新細明體" w:cs="Courier New"/>
                <w:sz w:val="20"/>
                <w:szCs w:val="20"/>
              </w:rPr>
              <w:t>131231000153</w:t>
            </w:r>
          </w:p>
        </w:tc>
      </w:tr>
      <w:tr w:rsidR="003B4D6F" w:rsidRPr="00C97B8C" w:rsidTr="003609E9">
        <w:tc>
          <w:tcPr>
            <w:tcW w:w="1216" w:type="dxa"/>
          </w:tcPr>
          <w:p w:rsidR="003B4D6F" w:rsidRPr="00C97B8C" w:rsidRDefault="003B4D6F" w:rsidP="0054237B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2014/04/23</w:t>
            </w:r>
          </w:p>
        </w:tc>
        <w:tc>
          <w:tcPr>
            <w:tcW w:w="992" w:type="dxa"/>
          </w:tcPr>
          <w:p w:rsidR="003B4D6F" w:rsidRPr="00C97B8C" w:rsidRDefault="003B4D6F" w:rsidP="003609E9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392" w:type="dxa"/>
          </w:tcPr>
          <w:p w:rsidR="003B4D6F" w:rsidRPr="00C97B8C" w:rsidRDefault="002D43F6" w:rsidP="003609E9">
            <w:pPr>
              <w:spacing w:line="240" w:lineRule="atLeas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hint="eastAsia"/>
                <w:color w:val="0000FF"/>
                <w:sz w:val="20"/>
                <w:szCs w:val="20"/>
              </w:rPr>
              <w:t>管控保戶理賠申請通知修正</w:t>
            </w:r>
          </w:p>
        </w:tc>
        <w:tc>
          <w:tcPr>
            <w:tcW w:w="1537" w:type="dxa"/>
          </w:tcPr>
          <w:p w:rsidR="003B4D6F" w:rsidRPr="00C97B8C" w:rsidRDefault="003B4D6F" w:rsidP="003609E9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鐵元</w:t>
            </w:r>
          </w:p>
        </w:tc>
        <w:tc>
          <w:tcPr>
            <w:tcW w:w="2051" w:type="dxa"/>
          </w:tcPr>
          <w:p w:rsidR="003B4D6F" w:rsidRPr="00C97B8C" w:rsidRDefault="002D43F6" w:rsidP="003609E9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>
              <w:rPr>
                <w:rFonts w:ascii="sөũ" w:hAnsi="sөũ"/>
                <w:color w:val="000000"/>
                <w:sz w:val="20"/>
                <w:szCs w:val="20"/>
              </w:rPr>
              <w:t>140423000216</w:t>
            </w:r>
          </w:p>
        </w:tc>
      </w:tr>
      <w:tr w:rsidR="00262488" w:rsidRPr="00C97B8C" w:rsidTr="003609E9">
        <w:tc>
          <w:tcPr>
            <w:tcW w:w="1216" w:type="dxa"/>
          </w:tcPr>
          <w:p w:rsidR="00262488" w:rsidRDefault="00262488" w:rsidP="002624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ins w:id="2" w:author="韓雲魁" w:date="2018-04-17T14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2018/4/17</w:t>
              </w:r>
            </w:ins>
          </w:p>
        </w:tc>
        <w:tc>
          <w:tcPr>
            <w:tcW w:w="992" w:type="dxa"/>
          </w:tcPr>
          <w:p w:rsidR="00262488" w:rsidRDefault="00262488" w:rsidP="00262488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ins w:id="3" w:author="韓雲魁" w:date="2018-04-17T14:14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3</w:t>
              </w:r>
            </w:ins>
          </w:p>
        </w:tc>
        <w:tc>
          <w:tcPr>
            <w:tcW w:w="4392" w:type="dxa"/>
          </w:tcPr>
          <w:p w:rsidR="00262488" w:rsidRDefault="00262488" w:rsidP="00262488">
            <w:pPr>
              <w:spacing w:line="240" w:lineRule="atLeast"/>
              <w:rPr>
                <w:rFonts w:hint="eastAsia"/>
                <w:color w:val="0000FF"/>
                <w:sz w:val="20"/>
                <w:szCs w:val="20"/>
              </w:rPr>
            </w:pPr>
            <w:ins w:id="4" w:author="韓雲魁" w:date="2018-04-17T14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批次FETCH SIZE調整專案-依系統管理-件數控制中Default設定</w:t>
              </w:r>
            </w:ins>
          </w:p>
        </w:tc>
        <w:tc>
          <w:tcPr>
            <w:tcW w:w="1537" w:type="dxa"/>
          </w:tcPr>
          <w:p w:rsidR="00262488" w:rsidRDefault="00262488" w:rsidP="00262488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ins w:id="5" w:author="韓雲魁" w:date="2018-04-17T14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2051" w:type="dxa"/>
          </w:tcPr>
          <w:p w:rsidR="00262488" w:rsidRDefault="00262488" w:rsidP="00262488">
            <w:pPr>
              <w:spacing w:line="240" w:lineRule="atLeast"/>
              <w:jc w:val="center"/>
              <w:rPr>
                <w:rFonts w:ascii="sөũ" w:hAnsi="sөũ"/>
                <w:color w:val="000000"/>
                <w:sz w:val="20"/>
                <w:szCs w:val="20"/>
              </w:rPr>
            </w:pPr>
            <w:ins w:id="6" w:author="韓雲魁" w:date="2018-04-17T14:1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180322001009</w:t>
              </w:r>
            </w:ins>
          </w:p>
        </w:tc>
      </w:tr>
      <w:tr w:rsidR="00033395" w:rsidRPr="00C97B8C" w:rsidTr="003609E9">
        <w:trPr>
          <w:ins w:id="7" w:author="蕭侑文" w:date="2019-06-27T21:02:00Z"/>
        </w:trPr>
        <w:tc>
          <w:tcPr>
            <w:tcW w:w="1216" w:type="dxa"/>
          </w:tcPr>
          <w:p w:rsidR="00033395" w:rsidRDefault="00033395" w:rsidP="00262488">
            <w:pPr>
              <w:spacing w:line="240" w:lineRule="atLeast"/>
              <w:jc w:val="center"/>
              <w:rPr>
                <w:ins w:id="8" w:author="蕭侑文" w:date="2019-06-27T21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蕭侑文" w:date="2019-06-27T21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2019/6/27</w:t>
              </w:r>
            </w:ins>
          </w:p>
        </w:tc>
        <w:tc>
          <w:tcPr>
            <w:tcW w:w="992" w:type="dxa"/>
          </w:tcPr>
          <w:p w:rsidR="00033395" w:rsidRDefault="00033395" w:rsidP="00262488">
            <w:pPr>
              <w:spacing w:line="240" w:lineRule="atLeast"/>
              <w:jc w:val="center"/>
              <w:rPr>
                <w:ins w:id="10" w:author="蕭侑文" w:date="2019-06-27T21:02:00Z"/>
                <w:rFonts w:ascii="細明體" w:eastAsia="細明體" w:hAnsi="細明體" w:cs="Courier New"/>
                <w:sz w:val="20"/>
                <w:szCs w:val="20"/>
              </w:rPr>
            </w:pPr>
            <w:ins w:id="11" w:author="蕭侑文" w:date="2019-06-27T21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392" w:type="dxa"/>
          </w:tcPr>
          <w:p w:rsidR="00033395" w:rsidRDefault="00033395" w:rsidP="00262488">
            <w:pPr>
              <w:spacing w:line="240" w:lineRule="atLeast"/>
              <w:rPr>
                <w:ins w:id="12" w:author="蕭侑文" w:date="2019-06-27T21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蕭侑文" w:date="2019-06-27T21:03:00Z">
              <w:r w:rsidRPr="0003339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PMD檢核_</w:t>
              </w:r>
            </w:ins>
            <w:ins w:id="14" w:author="蕭侑文" w:date="2019-06-27T21:05:00Z">
              <w:r w:rsidR="00F9234F">
                <w:rPr>
                  <w:rFonts w:ascii="細明體" w:eastAsia="細明體" w:hAnsi="細明體" w:cs="Courier New"/>
                  <w:sz w:val="20"/>
                  <w:szCs w:val="20"/>
                </w:rPr>
                <w:t>Avoid</w:t>
              </w:r>
            </w:ins>
            <w:ins w:id="15" w:author="蕭侑文" w:date="2019-06-27T21:03:00Z">
              <w:r w:rsidRPr="00033395">
                <w:rPr>
                  <w:rFonts w:ascii="細明體" w:eastAsia="細明體" w:hAnsi="細明體" w:cs="Courier New" w:hint="eastAsia"/>
                  <w:sz w:val="20"/>
                  <w:szCs w:val="20"/>
                </w:rPr>
                <w:t>printStac</w:t>
              </w:r>
            </w:ins>
            <w:ins w:id="16" w:author="蕭侑文" w:date="2019-06-27T21:04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ktrace</w:t>
              </w:r>
            </w:ins>
          </w:p>
        </w:tc>
        <w:tc>
          <w:tcPr>
            <w:tcW w:w="1537" w:type="dxa"/>
          </w:tcPr>
          <w:p w:rsidR="00033395" w:rsidRDefault="00033395" w:rsidP="00262488">
            <w:pPr>
              <w:spacing w:line="240" w:lineRule="atLeast"/>
              <w:jc w:val="center"/>
              <w:rPr>
                <w:ins w:id="17" w:author="蕭侑文" w:date="2019-06-27T21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蕭侑文" w:date="2019-06-27T21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2051" w:type="dxa"/>
          </w:tcPr>
          <w:p w:rsidR="00033395" w:rsidRDefault="00033395" w:rsidP="00262488">
            <w:pPr>
              <w:spacing w:line="240" w:lineRule="atLeast"/>
              <w:jc w:val="center"/>
              <w:rPr>
                <w:ins w:id="19" w:author="蕭侑文" w:date="2019-06-27T21:02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蕭侑文" w:date="2019-06-27T21:03:00Z">
              <w:r w:rsidRPr="00033395">
                <w:rPr>
                  <w:rFonts w:ascii="細明體" w:eastAsia="細明體" w:hAnsi="細明體" w:cs="Courier New"/>
                  <w:sz w:val="20"/>
                  <w:szCs w:val="20"/>
                </w:rPr>
                <w:t>181227000679</w:t>
              </w:r>
            </w:ins>
          </w:p>
        </w:tc>
      </w:tr>
      <w:tr w:rsidR="006D6865" w:rsidRPr="00C97B8C" w:rsidTr="003609E9">
        <w:trPr>
          <w:ins w:id="21" w:author="張凱鈞" w:date="2019-07-16T15:27:00Z"/>
        </w:trPr>
        <w:tc>
          <w:tcPr>
            <w:tcW w:w="1216" w:type="dxa"/>
          </w:tcPr>
          <w:p w:rsidR="006D6865" w:rsidRDefault="006D6865" w:rsidP="00262488">
            <w:pPr>
              <w:spacing w:line="240" w:lineRule="atLeast"/>
              <w:jc w:val="center"/>
              <w:rPr>
                <w:ins w:id="22" w:author="張凱鈞" w:date="2019-07-16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張凱鈞" w:date="2019-07-16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2019/7/16</w:t>
              </w:r>
            </w:ins>
          </w:p>
        </w:tc>
        <w:tc>
          <w:tcPr>
            <w:tcW w:w="992" w:type="dxa"/>
          </w:tcPr>
          <w:p w:rsidR="006D6865" w:rsidRDefault="006D6865" w:rsidP="00262488">
            <w:pPr>
              <w:spacing w:line="240" w:lineRule="atLeast"/>
              <w:jc w:val="center"/>
              <w:rPr>
                <w:ins w:id="24" w:author="張凱鈞" w:date="2019-07-16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張凱鈞" w:date="2019-07-16T15:2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392" w:type="dxa"/>
          </w:tcPr>
          <w:p w:rsidR="006D6865" w:rsidRDefault="009034E7" w:rsidP="009034E7">
            <w:pPr>
              <w:numPr>
                <w:ilvl w:val="0"/>
                <w:numId w:val="10"/>
              </w:numPr>
              <w:spacing w:line="240" w:lineRule="atLeast"/>
              <w:rPr>
                <w:ins w:id="26" w:author="張凱鈞" w:date="2019-07-16T15:37:00Z"/>
                <w:rFonts w:ascii="細明體" w:eastAsia="細明體" w:hAnsi="細明體" w:cs="Courier New"/>
                <w:sz w:val="20"/>
                <w:szCs w:val="20"/>
              </w:rPr>
              <w:pPrChange w:id="27" w:author="張凱鈞" w:date="2019-07-16T15:37:00Z">
                <w:pPr>
                  <w:spacing w:line="240" w:lineRule="atLeast"/>
                </w:pPr>
              </w:pPrChange>
            </w:pPr>
            <w:ins w:id="28" w:author="張凱鈞" w:date="2019-07-16T15:38:00Z">
              <w:r w:rsidRPr="009034E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控管保戶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MAIL增加</w:t>
              </w:r>
            </w:ins>
            <w:ins w:id="29" w:author="張凱鈞" w:date="2019-07-16T15:3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「是否為專案控管」</w:t>
              </w:r>
            </w:ins>
          </w:p>
          <w:p w:rsidR="009034E7" w:rsidRPr="00033395" w:rsidRDefault="009034E7" w:rsidP="009034E7">
            <w:pPr>
              <w:numPr>
                <w:ilvl w:val="0"/>
                <w:numId w:val="10"/>
              </w:numPr>
              <w:spacing w:line="240" w:lineRule="atLeast"/>
              <w:rPr>
                <w:ins w:id="30" w:author="張凱鈞" w:date="2019-07-16T15:27:00Z"/>
                <w:rFonts w:ascii="細明體" w:eastAsia="細明體" w:hAnsi="細明體" w:cs="Courier New" w:hint="eastAsia"/>
                <w:sz w:val="20"/>
                <w:szCs w:val="20"/>
              </w:rPr>
              <w:pPrChange w:id="31" w:author="張凱鈞" w:date="2019-07-16T15:37:00Z">
                <w:pPr>
                  <w:spacing w:line="240" w:lineRule="atLeast"/>
                </w:pPr>
              </w:pPrChange>
            </w:pPr>
            <w:ins w:id="32" w:author="張凱鈞" w:date="2019-07-16T15:37:00Z">
              <w:r w:rsidRPr="009034E7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取消專案控管保戶MAI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L</w:t>
              </w:r>
            </w:ins>
          </w:p>
        </w:tc>
        <w:tc>
          <w:tcPr>
            <w:tcW w:w="1537" w:type="dxa"/>
          </w:tcPr>
          <w:p w:rsidR="006D6865" w:rsidRDefault="006D6865" w:rsidP="00262488">
            <w:pPr>
              <w:spacing w:line="240" w:lineRule="atLeast"/>
              <w:jc w:val="center"/>
              <w:rPr>
                <w:ins w:id="33" w:author="張凱鈞" w:date="2019-07-16T15:27:00Z"/>
                <w:rFonts w:ascii="細明體" w:eastAsia="細明體" w:hAnsi="細明體" w:cs="Courier New" w:hint="eastAsia"/>
                <w:sz w:val="20"/>
                <w:szCs w:val="20"/>
              </w:rPr>
            </w:pPr>
            <w:ins w:id="34" w:author="張凱鈞" w:date="2019-07-16T15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陳德仁</w:t>
              </w:r>
            </w:ins>
          </w:p>
        </w:tc>
        <w:tc>
          <w:tcPr>
            <w:tcW w:w="2051" w:type="dxa"/>
          </w:tcPr>
          <w:p w:rsidR="006D6865" w:rsidRPr="00033395" w:rsidRDefault="006D6865" w:rsidP="00262488">
            <w:pPr>
              <w:spacing w:line="240" w:lineRule="atLeast"/>
              <w:jc w:val="center"/>
              <w:rPr>
                <w:ins w:id="35" w:author="張凱鈞" w:date="2019-07-16T15:27:00Z"/>
                <w:rFonts w:ascii="細明體" w:eastAsia="細明體" w:hAnsi="細明體" w:cs="Courier New"/>
                <w:sz w:val="20"/>
                <w:szCs w:val="20"/>
              </w:rPr>
            </w:pPr>
            <w:ins w:id="36" w:author="張凱鈞" w:date="2019-07-16T15:34:00Z">
              <w:r w:rsidRPr="006D6865">
                <w:rPr>
                  <w:rFonts w:ascii="細明體" w:eastAsia="細明體" w:hAnsi="細明體" w:cs="Courier New"/>
                  <w:sz w:val="20"/>
                  <w:szCs w:val="20"/>
                </w:rPr>
                <w:t>190716001427</w:t>
              </w:r>
            </w:ins>
          </w:p>
        </w:tc>
      </w:tr>
    </w:tbl>
    <w:p w:rsidR="00406808" w:rsidRPr="00C97B8C" w:rsidRDefault="00406808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4C7E4A" w:rsidRPr="00C97B8C" w:rsidRDefault="004C7E4A" w:rsidP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3E7D29" w:rsidRPr="00C97B8C" w:rsidTr="008466BC">
        <w:tc>
          <w:tcPr>
            <w:tcW w:w="1440" w:type="dxa"/>
          </w:tcPr>
          <w:p w:rsidR="003E7D29" w:rsidRPr="00C97B8C" w:rsidRDefault="003E7D29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3E7D29" w:rsidRPr="00C97B8C" w:rsidRDefault="00C97B8C" w:rsidP="00C01B9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控管保戶辦理理賠寄送通知mail</w:t>
            </w:r>
          </w:p>
        </w:tc>
      </w:tr>
      <w:tr w:rsidR="003E7D29" w:rsidRPr="00C97B8C" w:rsidTr="008466BC">
        <w:tc>
          <w:tcPr>
            <w:tcW w:w="1440" w:type="dxa"/>
          </w:tcPr>
          <w:p w:rsidR="003E7D29" w:rsidRPr="00C97B8C" w:rsidRDefault="003E7D29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3E7D29" w:rsidRPr="00C97B8C" w:rsidRDefault="003E7D29" w:rsidP="00C97B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C97B8C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7E6493" w:rsidRPr="00C97B8C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724B23" w:rsidRPr="00C97B8C">
              <w:rPr>
                <w:rFonts w:ascii="新細明體" w:hAnsi="新細明體" w:hint="eastAsia"/>
                <w:sz w:val="20"/>
                <w:szCs w:val="20"/>
              </w:rPr>
              <w:t>_</w:t>
            </w:r>
            <w:r w:rsidR="00C63B03" w:rsidRPr="00C97B8C">
              <w:rPr>
                <w:rFonts w:ascii="新細明體" w:hAnsi="新細明體" w:hint="eastAsia"/>
                <w:sz w:val="20"/>
                <w:szCs w:val="20"/>
              </w:rPr>
              <w:t>B</w:t>
            </w:r>
            <w:r w:rsidR="007E6493" w:rsidRPr="00C97B8C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FF334B" w:rsidRPr="00C97B8C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C97B8C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  <w:tr w:rsidR="008466BC" w:rsidRPr="00C97B8C" w:rsidTr="00320E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C" w:rsidRPr="00C97B8C" w:rsidRDefault="008466BC">
            <w:pPr>
              <w:spacing w:line="240" w:lineRule="atLeast"/>
              <w:rPr>
                <w:rFonts w:ascii="新細明體" w:hAnsi="新細明體" w:cs="新細明體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6BC" w:rsidRPr="00C97B8C" w:rsidRDefault="00F60423">
            <w:pPr>
              <w:spacing w:line="240" w:lineRule="atLeast"/>
              <w:rPr>
                <w:rFonts w:ascii="新細明體" w:hAnsi="新細明體" w:cs="新細明體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8466BC" w:rsidRPr="00C97B8C" w:rsidTr="008466BC">
        <w:tc>
          <w:tcPr>
            <w:tcW w:w="1440" w:type="dxa"/>
          </w:tcPr>
          <w:p w:rsidR="008466BC" w:rsidRPr="00C97B8C" w:rsidRDefault="008466BC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8466BC" w:rsidRPr="00EE0F8A" w:rsidRDefault="00EE0F8A" w:rsidP="00EE0F8A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將每</w:t>
            </w:r>
            <w:r w:rsidRPr="00EE0F8A">
              <w:rPr>
                <w:rFonts w:ascii="新細明體" w:hAnsi="新細明體" w:hint="eastAsia"/>
                <w:sz w:val="20"/>
                <w:szCs w:val="20"/>
              </w:rPr>
              <w:t>日控管保戶輸入理賠簡易受理</w:t>
            </w:r>
            <w:r>
              <w:rPr>
                <w:rFonts w:ascii="新細明體" w:hAnsi="新細明體" w:hint="eastAsia"/>
                <w:sz w:val="20"/>
                <w:szCs w:val="20"/>
              </w:rPr>
              <w:t>的名單</w:t>
            </w:r>
            <w:r w:rsidRPr="00EE0F8A">
              <w:rPr>
                <w:rFonts w:ascii="新細明體" w:hAnsi="新細明體" w:hint="eastAsia"/>
                <w:sz w:val="20"/>
                <w:szCs w:val="20"/>
              </w:rPr>
              <w:t>，寄送MAIL給各服務科科信箱</w:t>
            </w:r>
          </w:p>
        </w:tc>
      </w:tr>
      <w:tr w:rsidR="009B5718" w:rsidRPr="00C97B8C" w:rsidTr="008466BC">
        <w:tc>
          <w:tcPr>
            <w:tcW w:w="1440" w:type="dxa"/>
          </w:tcPr>
          <w:p w:rsidR="009B5718" w:rsidRPr="00C97B8C" w:rsidRDefault="00C97B8C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7740" w:type="dxa"/>
          </w:tcPr>
          <w:p w:rsidR="009B5718" w:rsidRPr="00C97B8C" w:rsidRDefault="00C97B8C" w:rsidP="00E311EE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理企科</w:t>
            </w:r>
          </w:p>
        </w:tc>
      </w:tr>
      <w:tr w:rsidR="00C97B8C" w:rsidRPr="00C97B8C" w:rsidTr="008466BC">
        <w:tc>
          <w:tcPr>
            <w:tcW w:w="1440" w:type="dxa"/>
          </w:tcPr>
          <w:p w:rsidR="00C97B8C" w:rsidRPr="00C97B8C" w:rsidRDefault="00C97B8C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7740" w:type="dxa"/>
          </w:tcPr>
          <w:p w:rsidR="00C97B8C" w:rsidRPr="00C97B8C" w:rsidRDefault="00C97B8C" w:rsidP="00C97B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壽險資訊</w:t>
            </w:r>
            <w:r>
              <w:rPr>
                <w:rFonts w:ascii="新細明體" w:hAnsi="新細明體" w:hint="eastAsia"/>
                <w:sz w:val="20"/>
                <w:szCs w:val="20"/>
              </w:rPr>
              <w:t>二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863ED2" w:rsidRPr="00C97B8C" w:rsidTr="008466BC">
        <w:tc>
          <w:tcPr>
            <w:tcW w:w="1440" w:type="dxa"/>
          </w:tcPr>
          <w:p w:rsidR="00863ED2" w:rsidRPr="00C97B8C" w:rsidRDefault="00863ED2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作業平台</w:t>
            </w:r>
          </w:p>
        </w:tc>
        <w:tc>
          <w:tcPr>
            <w:tcW w:w="7740" w:type="dxa"/>
          </w:tcPr>
          <w:p w:rsidR="00863ED2" w:rsidRPr="00C97B8C" w:rsidRDefault="00863ED2" w:rsidP="00E311E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863ED2" w:rsidRPr="00C97B8C" w:rsidTr="008466BC">
        <w:tc>
          <w:tcPr>
            <w:tcW w:w="1440" w:type="dxa"/>
          </w:tcPr>
          <w:p w:rsidR="00863ED2" w:rsidRPr="00C97B8C" w:rsidRDefault="00863ED2" w:rsidP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使用對象</w:t>
            </w:r>
          </w:p>
        </w:tc>
        <w:tc>
          <w:tcPr>
            <w:tcW w:w="7740" w:type="dxa"/>
          </w:tcPr>
          <w:p w:rsidR="00863ED2" w:rsidRPr="00C97B8C" w:rsidRDefault="00863ED2" w:rsidP="00E311E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3E7D29" w:rsidRPr="00C97B8C" w:rsidRDefault="003E7D29" w:rsidP="00D254AC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4C7E4A" w:rsidRPr="00C97B8C" w:rsidRDefault="003E7D2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使用模組：</w:t>
      </w:r>
    </w:p>
    <w:p w:rsidR="004C7E4A" w:rsidRPr="00C97B8C" w:rsidRDefault="004C7E4A">
      <w:pPr>
        <w:rPr>
          <w:rFonts w:ascii="新細明體" w:hAnsi="新細明體" w:hint="eastAsia"/>
          <w:sz w:val="20"/>
          <w:szCs w:val="20"/>
        </w:rPr>
      </w:pPr>
    </w:p>
    <w:p w:rsidR="004C7E4A" w:rsidRPr="00C97B8C" w:rsidRDefault="004C7E4A" w:rsidP="00D254AC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 w:rsidRPr="00C97B8C"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C7E4A" w:rsidRPr="00C97B8C">
        <w:tc>
          <w:tcPr>
            <w:tcW w:w="72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檔案</w:t>
            </w:r>
            <w:r w:rsidR="00757FB4" w:rsidRPr="00C97B8C">
              <w:rPr>
                <w:rFonts w:ascii="新細明體" w:hAnsi="新細明體" w:hint="eastAsia"/>
                <w:sz w:val="20"/>
                <w:szCs w:val="20"/>
              </w:rPr>
              <w:t>內容</w:t>
            </w:r>
          </w:p>
        </w:tc>
      </w:tr>
      <w:tr w:rsidR="004C7E4A" w:rsidRPr="00C97B8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C7E4A" w:rsidRPr="00C97B8C" w:rsidRDefault="004C7E4A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13D43" w:rsidRPr="00C97B8C" w:rsidRDefault="00C97B8C">
            <w:pPr>
              <w:rPr>
                <w:rFonts w:ascii="新細明體" w:hAnsi="新細明體" w:cs="Arial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理賠簡易受理檔</w:t>
            </w:r>
          </w:p>
        </w:tc>
        <w:tc>
          <w:tcPr>
            <w:tcW w:w="3870" w:type="dxa"/>
          </w:tcPr>
          <w:p w:rsidR="0068172B" w:rsidRPr="00C97B8C" w:rsidRDefault="00C97B8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/>
                <w:sz w:val="20"/>
                <w:szCs w:val="20"/>
              </w:rPr>
              <w:t>DTAAA003</w:t>
            </w:r>
          </w:p>
        </w:tc>
      </w:tr>
      <w:tr w:rsidR="0049685B" w:rsidRPr="00C97B8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9685B" w:rsidRPr="00C97B8C" w:rsidRDefault="0049685B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9685B" w:rsidRPr="00C97B8C" w:rsidRDefault="00390B19">
            <w:pPr>
              <w:rPr>
                <w:rFonts w:ascii="新細明體" w:hAnsi="新細明體"/>
                <w:sz w:val="20"/>
                <w:szCs w:val="20"/>
              </w:rPr>
            </w:pPr>
            <w:r w:rsidRPr="00C97B8C">
              <w:rPr>
                <w:rFonts w:ascii="新細明體" w:hAnsi="新細明體"/>
                <w:sz w:val="20"/>
                <w:szCs w:val="20"/>
              </w:rPr>
              <w:t>控管保戶檔</w:t>
            </w:r>
          </w:p>
        </w:tc>
        <w:tc>
          <w:tcPr>
            <w:tcW w:w="3870" w:type="dxa"/>
          </w:tcPr>
          <w:p w:rsidR="0049685B" w:rsidRPr="00C97B8C" w:rsidRDefault="0049685B">
            <w:pPr>
              <w:rPr>
                <w:rFonts w:ascii="新細明體" w:hAnsi="新細明體"/>
                <w:sz w:val="20"/>
                <w:szCs w:val="20"/>
              </w:rPr>
            </w:pPr>
            <w:r w:rsidRPr="00C97B8C">
              <w:rPr>
                <w:rFonts w:ascii="新細明體" w:hAnsi="新細明體"/>
                <w:sz w:val="20"/>
                <w:szCs w:val="20"/>
              </w:rPr>
              <w:t>DTAAD140</w:t>
            </w:r>
          </w:p>
        </w:tc>
      </w:tr>
    </w:tbl>
    <w:p w:rsidR="004C7E4A" w:rsidRPr="00C97B8C" w:rsidRDefault="004C7E4A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CE0CF6" w:rsidRPr="00C97B8C" w:rsidRDefault="00BA11DD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BA11DD" w:rsidRPr="00C97B8C" w:rsidTr="008738F7">
        <w:trPr>
          <w:trHeight w:val="120"/>
        </w:trPr>
        <w:tc>
          <w:tcPr>
            <w:tcW w:w="1672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  <w:tr w:rsidR="00BA11DD" w:rsidRPr="00C97B8C" w:rsidTr="008738F7">
        <w:trPr>
          <w:trHeight w:val="120"/>
        </w:trPr>
        <w:tc>
          <w:tcPr>
            <w:tcW w:w="1672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AA</w:t>
            </w:r>
          </w:p>
        </w:tc>
      </w:tr>
      <w:tr w:rsidR="00BA11DD" w:rsidRPr="00C97B8C" w:rsidTr="008738F7">
        <w:trPr>
          <w:trHeight w:val="120"/>
        </w:trPr>
        <w:tc>
          <w:tcPr>
            <w:tcW w:w="1672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BA11DD" w:rsidRPr="00C97B8C" w:rsidRDefault="00C97B8C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64685D" w:rsidRPr="00C97B8C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</w:tr>
      <w:tr w:rsidR="00BA11DD" w:rsidRPr="00C97B8C" w:rsidTr="008738F7">
        <w:trPr>
          <w:trHeight w:val="120"/>
        </w:trPr>
        <w:tc>
          <w:tcPr>
            <w:tcW w:w="1672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BA11DD" w:rsidRPr="00C97B8C" w:rsidRDefault="0064685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日</w:t>
            </w:r>
          </w:p>
        </w:tc>
      </w:tr>
      <w:tr w:rsidR="00BA11DD" w:rsidRPr="00C97B8C" w:rsidTr="008738F7">
        <w:trPr>
          <w:trHeight w:val="120"/>
        </w:trPr>
        <w:tc>
          <w:tcPr>
            <w:tcW w:w="1672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BA11DD" w:rsidRPr="00C97B8C" w:rsidRDefault="00BA11DD" w:rsidP="008738F7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1000</w:t>
            </w:r>
          </w:p>
        </w:tc>
      </w:tr>
    </w:tbl>
    <w:p w:rsidR="00BA11DD" w:rsidRPr="00C97B8C" w:rsidRDefault="00BA11DD" w:rsidP="00BA11DD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4C7E4A" w:rsidRPr="00C97B8C" w:rsidRDefault="00612B1F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C97B8C">
        <w:tc>
          <w:tcPr>
            <w:tcW w:w="1080" w:type="dxa"/>
            <w:gridSpan w:val="2"/>
          </w:tcPr>
          <w:p w:rsidR="004C7E4A" w:rsidRPr="00C97B8C" w:rsidRDefault="004C7E4A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C97B8C"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(此欄由開發人員填入)</w:t>
            </w:r>
          </w:p>
        </w:tc>
      </w:tr>
      <w:tr w:rsidR="004C7E4A" w:rsidRPr="00C97B8C">
        <w:tc>
          <w:tcPr>
            <w:tcW w:w="9180" w:type="dxa"/>
            <w:gridSpan w:val="5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4C7E4A" w:rsidRPr="00C97B8C">
        <w:tc>
          <w:tcPr>
            <w:tcW w:w="72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4C7E4A" w:rsidRPr="00C97B8C" w:rsidRDefault="004C7E4A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0C044D" w:rsidRPr="00C97B8C">
        <w:tc>
          <w:tcPr>
            <w:tcW w:w="720" w:type="dxa"/>
          </w:tcPr>
          <w:p w:rsidR="000C044D" w:rsidRPr="00C97B8C" w:rsidRDefault="000C044D">
            <w:pPr>
              <w:numPr>
                <w:ilvl w:val="0"/>
                <w:numId w:val="4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0C044D" w:rsidRPr="00C97B8C" w:rsidRDefault="00612B1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處理日期</w:t>
            </w:r>
          </w:p>
        </w:tc>
        <w:tc>
          <w:tcPr>
            <w:tcW w:w="1800" w:type="dxa"/>
            <w:vAlign w:val="bottom"/>
          </w:tcPr>
          <w:p w:rsidR="000C044D" w:rsidRPr="00C97B8C" w:rsidRDefault="00612B1F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DATE</w:t>
            </w:r>
          </w:p>
        </w:tc>
        <w:tc>
          <w:tcPr>
            <w:tcW w:w="4320" w:type="dxa"/>
          </w:tcPr>
          <w:p w:rsidR="000C044D" w:rsidRPr="00C97B8C" w:rsidRDefault="000C044D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</w:tr>
    </w:tbl>
    <w:p w:rsidR="004C7E4A" w:rsidRPr="00C97B8C" w:rsidRDefault="004C7E4A">
      <w:pPr>
        <w:rPr>
          <w:rFonts w:ascii="新細明體" w:hAnsi="新細明體"/>
          <w:sz w:val="20"/>
          <w:szCs w:val="20"/>
        </w:rPr>
      </w:pPr>
    </w:p>
    <w:p w:rsidR="00336FA8" w:rsidRPr="00C97B8C" w:rsidRDefault="00336FA8" w:rsidP="0020270F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程式內容：</w:t>
      </w:r>
    </w:p>
    <w:p w:rsidR="00612B1F" w:rsidRPr="00C97B8C" w:rsidRDefault="00612B1F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 xml:space="preserve">初始： </w:t>
      </w:r>
    </w:p>
    <w:p w:rsidR="00612B1F" w:rsidRPr="00C97B8C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清處理件數為0。</w:t>
      </w:r>
    </w:p>
    <w:p w:rsidR="00612B1F" w:rsidRPr="00C97B8C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IF 輸入參數</w:t>
      </w:r>
      <w:r w:rsidR="00757FB4" w:rsidRPr="00C97B8C">
        <w:rPr>
          <w:rFonts w:ascii="新細明體" w:hAnsi="新細明體" w:hint="eastAsia"/>
          <w:kern w:val="2"/>
          <w:lang w:eastAsia="zh-TW"/>
        </w:rPr>
        <w:t>.處理日期</w:t>
      </w:r>
      <w:r w:rsidRPr="00C97B8C">
        <w:rPr>
          <w:rFonts w:ascii="新細明體" w:hAnsi="新細明體" w:hint="eastAsia"/>
          <w:kern w:val="2"/>
          <w:lang w:eastAsia="zh-TW"/>
        </w:rPr>
        <w:t xml:space="preserve"> </w:t>
      </w:r>
      <w:r w:rsidR="00F42EE5" w:rsidRPr="00C97B8C">
        <w:rPr>
          <w:rFonts w:ascii="新細明體" w:hAnsi="新細明體" w:hint="eastAsia"/>
          <w:kern w:val="2"/>
          <w:lang w:eastAsia="zh-TW"/>
        </w:rPr>
        <w:t>為 空值</w:t>
      </w:r>
      <w:r w:rsidRPr="00C97B8C">
        <w:rPr>
          <w:rFonts w:ascii="新細明體" w:hAnsi="新細明體" w:hint="eastAsia"/>
          <w:kern w:val="2"/>
          <w:lang w:eastAsia="zh-TW"/>
        </w:rPr>
        <w:t>：</w:t>
      </w:r>
    </w:p>
    <w:p w:rsidR="00612B1F" w:rsidRPr="00C97B8C" w:rsidRDefault="00EE0F8A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612B1F" w:rsidRPr="00C97B8C">
        <w:rPr>
          <w:rFonts w:ascii="新細明體" w:hAnsi="新細明體" w:hint="eastAsia"/>
          <w:kern w:val="2"/>
          <w:lang w:eastAsia="zh-TW"/>
        </w:rPr>
        <w:t xml:space="preserve">處理日期 = </w:t>
      </w:r>
      <w:r w:rsidR="001255EF" w:rsidRPr="00C97B8C">
        <w:rPr>
          <w:rFonts w:ascii="新細明體" w:hAnsi="新細明體"/>
          <w:bCs/>
        </w:rPr>
        <w:t>CathayDate</w:t>
      </w:r>
      <w:r w:rsidR="001255EF" w:rsidRPr="00C97B8C">
        <w:rPr>
          <w:rFonts w:ascii="新細明體" w:hAnsi="新細明體" w:hint="eastAsia"/>
        </w:rPr>
        <w:t xml:space="preserve"> </w:t>
      </w:r>
      <w:r w:rsidR="001255EF" w:rsidRPr="00C97B8C">
        <w:rPr>
          <w:rFonts w:ascii="新細明體" w:hAnsi="新細明體" w:hint="eastAsia"/>
          <w:lang w:eastAsia="zh-TW"/>
        </w:rPr>
        <w:t>.</w:t>
      </w:r>
      <w:r w:rsidR="001255EF" w:rsidRPr="00C97B8C">
        <w:rPr>
          <w:rFonts w:ascii="新細明體" w:hAnsi="新細明體"/>
        </w:rPr>
        <w:t xml:space="preserve"> getShutdownDay</w:t>
      </w:r>
      <w:r w:rsidR="001255EF" w:rsidRPr="00C97B8C">
        <w:rPr>
          <w:rFonts w:ascii="新細明體" w:hAnsi="新細明體" w:hint="eastAsia"/>
        </w:rPr>
        <w:t xml:space="preserve"> </w:t>
      </w:r>
      <w:r w:rsidR="001255EF" w:rsidRPr="00C97B8C">
        <w:rPr>
          <w:rFonts w:ascii="新細明體" w:hAnsi="新細明體" w:hint="eastAsia"/>
          <w:lang w:eastAsia="zh-TW"/>
        </w:rPr>
        <w:t>(</w:t>
      </w:r>
      <w:r w:rsidR="001255EF" w:rsidRPr="00C97B8C">
        <w:rPr>
          <w:rFonts w:ascii="新細明體" w:hAnsi="新細明體" w:hint="eastAsia"/>
          <w:kern w:val="2"/>
          <w:lang w:eastAsia="zh-TW"/>
        </w:rPr>
        <w:t>CURRENTDATE</w:t>
      </w:r>
      <w:r w:rsidR="001255EF" w:rsidRPr="00C97B8C">
        <w:rPr>
          <w:rFonts w:ascii="新細明體" w:hAnsi="新細明體" w:hint="eastAsia"/>
          <w:lang w:eastAsia="zh-TW"/>
        </w:rPr>
        <w:t>)</w:t>
      </w:r>
      <w:r w:rsidR="00F42EE5" w:rsidRPr="00C97B8C">
        <w:rPr>
          <w:rFonts w:ascii="新細明體" w:hAnsi="新細明體" w:hint="eastAsia"/>
          <w:kern w:val="2"/>
          <w:lang w:eastAsia="zh-TW"/>
        </w:rPr>
        <w:t>。</w:t>
      </w:r>
    </w:p>
    <w:p w:rsidR="00612B1F" w:rsidRPr="00C97B8C" w:rsidRDefault="00612B1F" w:rsidP="00612B1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ELSE</w:t>
      </w:r>
    </w:p>
    <w:p w:rsidR="00612B1F" w:rsidRPr="00C97B8C" w:rsidRDefault="00EE0F8A" w:rsidP="00612B1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$</w:t>
      </w:r>
      <w:r w:rsidR="00612B1F" w:rsidRPr="00C97B8C">
        <w:rPr>
          <w:rFonts w:ascii="新細明體" w:hAnsi="新細明體" w:hint="eastAsia"/>
          <w:kern w:val="2"/>
          <w:lang w:eastAsia="zh-TW"/>
        </w:rPr>
        <w:t>處理日期 = 輸入參數。</w:t>
      </w:r>
    </w:p>
    <w:p w:rsidR="007D627E" w:rsidRPr="00C97B8C" w:rsidRDefault="007D627E" w:rsidP="007D62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END IF。</w:t>
      </w:r>
    </w:p>
    <w:p w:rsidR="009E2AA6" w:rsidRPr="00C97B8C" w:rsidRDefault="00EE0F8A" w:rsidP="008626B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lang w:eastAsia="zh-TW"/>
        </w:rPr>
        <w:t>取得每</w:t>
      </w:r>
      <w:r w:rsidRPr="00EE0F8A">
        <w:rPr>
          <w:rFonts w:ascii="新細明體" w:hAnsi="新細明體" w:hint="eastAsia"/>
          <w:kern w:val="2"/>
          <w:lang w:eastAsia="zh-TW"/>
        </w:rPr>
        <w:t>日</w:t>
      </w:r>
      <w:r w:rsidRPr="00EE0F8A">
        <w:rPr>
          <w:rFonts w:ascii="新細明體" w:hAnsi="新細明體" w:hint="eastAsia"/>
          <w:lang w:eastAsia="zh-TW"/>
        </w:rPr>
        <w:t>控管保戶輸入理賠簡易受理</w:t>
      </w:r>
      <w:r>
        <w:rPr>
          <w:rFonts w:ascii="新細明體" w:hAnsi="新細明體" w:hint="eastAsia"/>
          <w:lang w:eastAsia="zh-TW"/>
        </w:rPr>
        <w:t>的名單</w:t>
      </w:r>
      <w:r w:rsidR="009E2AA6" w:rsidRPr="00C97B8C">
        <w:rPr>
          <w:rFonts w:ascii="新細明體" w:hAnsi="新細明體" w:hint="eastAsia"/>
          <w:kern w:val="2"/>
          <w:lang w:eastAsia="zh-TW"/>
        </w:rPr>
        <w:t>：</w:t>
      </w:r>
    </w:p>
    <w:p w:rsidR="00525F96" w:rsidRPr="00C97B8C" w:rsidRDefault="00EE0F8A" w:rsidP="0055572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讀</w:t>
      </w:r>
      <w:r w:rsidRPr="00C97B8C">
        <w:rPr>
          <w:rFonts w:ascii="新細明體" w:hAnsi="新細明體" w:hint="eastAsia"/>
          <w:lang w:eastAsia="zh-TW"/>
        </w:rPr>
        <w:t>理賠簡易受理檔</w:t>
      </w:r>
      <w:r w:rsidRPr="00C97B8C">
        <w:rPr>
          <w:rFonts w:ascii="新細明體" w:hAnsi="新細明體"/>
          <w:lang w:eastAsia="zh-TW"/>
        </w:rPr>
        <w:t>DTAAA003</w:t>
      </w:r>
      <w:r w:rsidRPr="00C97B8C">
        <w:rPr>
          <w:rFonts w:ascii="新細明體" w:hAnsi="新細明體" w:hint="eastAsia"/>
          <w:lang w:eastAsia="zh-TW"/>
        </w:rPr>
        <w:t>，</w:t>
      </w:r>
      <w:r>
        <w:rPr>
          <w:rFonts w:ascii="新細明體" w:hAnsi="新細明體" w:hint="eastAsia"/>
          <w:kern w:val="2"/>
          <w:lang w:eastAsia="zh-TW"/>
        </w:rPr>
        <w:t>條件如下</w:t>
      </w:r>
      <w:r w:rsidR="00525F96" w:rsidRPr="00C97B8C">
        <w:rPr>
          <w:rFonts w:ascii="新細明體" w:hAnsi="新細明體" w:hint="eastAsia"/>
          <w:kern w:val="2"/>
          <w:lang w:eastAsia="zh-TW"/>
        </w:rPr>
        <w:t>：</w:t>
      </w:r>
    </w:p>
    <w:p w:rsidR="009E2AA6" w:rsidRDefault="00EE0F8A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/>
          <w:lang w:eastAsia="zh-TW"/>
        </w:rPr>
        <w:t>DTAAA003</w:t>
      </w:r>
      <w:r>
        <w:rPr>
          <w:rFonts w:ascii="新細明體" w:hAnsi="新細明體" w:hint="eastAsia"/>
          <w:kern w:val="2"/>
          <w:lang w:eastAsia="zh-TW"/>
        </w:rPr>
        <w:t>.受理日期(APLY_DATE) = $</w:t>
      </w:r>
      <w:r w:rsidRPr="00C97B8C">
        <w:rPr>
          <w:rFonts w:ascii="新細明體" w:hAnsi="新細明體" w:hint="eastAsia"/>
          <w:kern w:val="2"/>
          <w:lang w:eastAsia="zh-TW"/>
        </w:rPr>
        <w:t>處理日期</w:t>
      </w:r>
    </w:p>
    <w:p w:rsidR="00EE0F8A" w:rsidRPr="00C97B8C" w:rsidRDefault="00EE0F8A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 xml:space="preserve">DTAAA003.受理編號(APLY_NO)第十二碼 = </w:t>
      </w:r>
      <w:r>
        <w:rPr>
          <w:rFonts w:ascii="新細明體" w:hAnsi="新細明體"/>
          <w:kern w:val="2"/>
          <w:lang w:eastAsia="zh-TW"/>
        </w:rPr>
        <w:t>“</w:t>
      </w:r>
      <w:r>
        <w:rPr>
          <w:rFonts w:ascii="新細明體" w:hAnsi="新細明體" w:hint="eastAsia"/>
          <w:kern w:val="2"/>
          <w:lang w:eastAsia="zh-TW"/>
        </w:rPr>
        <w:t>0</w:t>
      </w:r>
      <w:r>
        <w:rPr>
          <w:rFonts w:ascii="新細明體" w:hAnsi="新細明體"/>
          <w:kern w:val="2"/>
          <w:lang w:eastAsia="zh-TW"/>
        </w:rPr>
        <w:t>”</w:t>
      </w:r>
    </w:p>
    <w:p w:rsidR="003C4CAA" w:rsidRPr="00C97B8C" w:rsidRDefault="00EE0F8A" w:rsidP="00EE0F8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INNER</w:t>
      </w:r>
      <w:r w:rsidR="003C4CAA" w:rsidRPr="00C97B8C">
        <w:rPr>
          <w:rFonts w:ascii="新細明體" w:hAnsi="新細明體" w:hint="eastAsia"/>
          <w:kern w:val="2"/>
          <w:lang w:eastAsia="zh-TW"/>
        </w:rPr>
        <w:t xml:space="preserve"> JOIN</w:t>
      </w:r>
      <w:r w:rsidRPr="00C97B8C">
        <w:rPr>
          <w:rFonts w:ascii="新細明體" w:hAnsi="新細明體"/>
        </w:rPr>
        <w:t>控管保戶檔DTAAD140</w:t>
      </w:r>
    </w:p>
    <w:p w:rsidR="005E1C6C" w:rsidRDefault="00EE0F8A" w:rsidP="00EE0F8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/>
          <w:lang w:eastAsia="zh-TW"/>
        </w:rPr>
        <w:t>DTAAA003</w:t>
      </w:r>
      <w:r>
        <w:rPr>
          <w:rFonts w:ascii="新細明體" w:hAnsi="新細明體" w:hint="eastAsia"/>
          <w:kern w:val="2"/>
          <w:lang w:eastAsia="zh-TW"/>
        </w:rPr>
        <w:t>.</w:t>
      </w:r>
      <w:r w:rsidRPr="00EE0F8A">
        <w:rPr>
          <w:rFonts w:ascii="新細明體" w:hAnsi="新細明體" w:hint="eastAsia"/>
          <w:kern w:val="2"/>
          <w:lang w:eastAsia="zh-TW"/>
        </w:rPr>
        <w:t>事故者ID</w:t>
      </w:r>
      <w:r>
        <w:rPr>
          <w:rFonts w:ascii="新細明體" w:hAnsi="新細明體" w:hint="eastAsia"/>
          <w:kern w:val="2"/>
          <w:lang w:eastAsia="zh-TW"/>
        </w:rPr>
        <w:t xml:space="preserve">(OCR_ID) = </w:t>
      </w:r>
      <w:r w:rsidRPr="00C97B8C">
        <w:rPr>
          <w:rFonts w:ascii="新細明體" w:hAnsi="新細明體"/>
        </w:rPr>
        <w:t>DTAAD140</w:t>
      </w:r>
      <w:r>
        <w:rPr>
          <w:rFonts w:ascii="新細明體" w:hAnsi="新細明體" w:hint="eastAsia"/>
          <w:kern w:val="2"/>
          <w:lang w:eastAsia="zh-TW"/>
        </w:rPr>
        <w:t>.</w:t>
      </w:r>
      <w:r w:rsidRPr="00EE0F8A">
        <w:rPr>
          <w:rFonts w:ascii="新細明體" w:hAnsi="新細明體" w:hint="eastAsia"/>
          <w:kern w:val="2"/>
          <w:lang w:eastAsia="zh-TW"/>
        </w:rPr>
        <w:t>保戶ID</w:t>
      </w:r>
      <w:r>
        <w:rPr>
          <w:rFonts w:ascii="新細明體" w:hAnsi="新細明體" w:hint="eastAsia"/>
          <w:kern w:val="2"/>
          <w:lang w:eastAsia="zh-TW"/>
        </w:rPr>
        <w:t>(ID)</w:t>
      </w:r>
    </w:p>
    <w:p w:rsidR="00A240A8" w:rsidRDefault="00A240A8" w:rsidP="00A240A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若沒有資料則程式正常結束</w:t>
      </w:r>
    </w:p>
    <w:p w:rsidR="00C47C53" w:rsidRPr="00C97B8C" w:rsidRDefault="009B4E1D" w:rsidP="00EE0F8A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取得服務科信箱</w:t>
      </w:r>
    </w:p>
    <w:p w:rsidR="00C82344" w:rsidRPr="00EE0F8A" w:rsidRDefault="00EE0F8A" w:rsidP="00EE0F8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EE0F8A">
        <w:rPr>
          <w:rFonts w:ascii="新細明體" w:hAnsi="新細明體" w:hint="eastAsia"/>
          <w:kern w:val="2"/>
          <w:lang w:eastAsia="zh-TW"/>
        </w:rPr>
        <w:t>代碼中文對照</w:t>
      </w:r>
      <w:r w:rsidRPr="00C97B8C">
        <w:rPr>
          <w:rFonts w:ascii="新細明體" w:hAnsi="新細明體" w:hint="eastAsia"/>
          <w:lang w:eastAsia="zh-TW"/>
        </w:rPr>
        <w:t>，</w:t>
      </w:r>
      <w:r w:rsidRPr="00EE0F8A">
        <w:rPr>
          <w:rFonts w:ascii="新細明體" w:hAnsi="新細明體" w:hint="eastAsia"/>
          <w:kern w:val="2"/>
          <w:lang w:eastAsia="zh-TW"/>
        </w:rPr>
        <w:t>系統</w:t>
      </w:r>
      <w:r>
        <w:rPr>
          <w:rFonts w:ascii="新細明體" w:hAnsi="新細明體" w:hint="eastAsia"/>
          <w:kern w:val="2"/>
          <w:lang w:eastAsia="zh-TW"/>
        </w:rPr>
        <w:t>：</w:t>
      </w:r>
      <w:r w:rsidR="00FD1D53" w:rsidRPr="00EE0F8A">
        <w:rPr>
          <w:rFonts w:ascii="新細明體" w:hAnsi="新細明體" w:hint="eastAsia"/>
          <w:kern w:val="2"/>
          <w:lang w:eastAsia="zh-TW"/>
        </w:rPr>
        <w:t>AA</w:t>
      </w:r>
      <w:r w:rsidRPr="00C97B8C">
        <w:rPr>
          <w:rFonts w:ascii="新細明體" w:hAnsi="新細明體" w:hint="eastAsia"/>
          <w:lang w:eastAsia="zh-TW"/>
        </w:rPr>
        <w:t>，</w:t>
      </w:r>
      <w:r w:rsidR="00FD1D53" w:rsidRPr="00EE0F8A">
        <w:rPr>
          <w:rFonts w:ascii="新細明體" w:hAnsi="新細明體" w:hint="eastAsia"/>
          <w:kern w:val="2"/>
          <w:lang w:eastAsia="zh-TW"/>
        </w:rPr>
        <w:t>欄位</w:t>
      </w:r>
      <w:r>
        <w:rPr>
          <w:rFonts w:ascii="新細明體" w:hAnsi="新細明體" w:hint="eastAsia"/>
          <w:lang w:eastAsia="zh-TW"/>
        </w:rPr>
        <w:t>：</w:t>
      </w:r>
      <w:r w:rsidRPr="00EE0F8A">
        <w:rPr>
          <w:rFonts w:ascii="新細明體" w:hAnsi="新細明體"/>
        </w:rPr>
        <w:t>CTRL_EMAIL</w:t>
      </w:r>
      <w:r>
        <w:rPr>
          <w:rFonts w:ascii="新細明體" w:hAnsi="新細明體" w:hint="eastAsia"/>
          <w:kern w:val="2"/>
          <w:lang w:eastAsia="zh-TW"/>
        </w:rPr>
        <w:t>的</w:t>
      </w:r>
      <w:r w:rsidR="00FD1D53" w:rsidRPr="00EE0F8A">
        <w:rPr>
          <w:rFonts w:ascii="新細明體" w:hAnsi="新細明體" w:hint="eastAsia"/>
          <w:kern w:val="2"/>
          <w:lang w:eastAsia="zh-TW"/>
        </w:rPr>
        <w:t>所</w:t>
      </w:r>
      <w:r w:rsidR="001F2A93" w:rsidRPr="00EE0F8A">
        <w:rPr>
          <w:rFonts w:ascii="新細明體" w:hAnsi="新細明體" w:hint="eastAsia"/>
          <w:kern w:val="2"/>
          <w:lang w:eastAsia="zh-TW"/>
        </w:rPr>
        <w:t>有</w:t>
      </w:r>
      <w:r>
        <w:rPr>
          <w:rFonts w:ascii="新細明體" w:hAnsi="新細明體" w:hint="eastAsia"/>
          <w:kern w:val="2"/>
          <w:lang w:eastAsia="zh-TW"/>
        </w:rPr>
        <w:t>中文</w:t>
      </w:r>
    </w:p>
    <w:p w:rsidR="009F7DEC" w:rsidRPr="00C97B8C" w:rsidRDefault="009F7DEC" w:rsidP="00FD29A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寄送MAIL</w:t>
      </w:r>
    </w:p>
    <w:p w:rsidR="009F7DEC" w:rsidRPr="00C97B8C" w:rsidRDefault="00567063" w:rsidP="00FD29A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收件者：服務科信箱</w:t>
      </w:r>
    </w:p>
    <w:p w:rsidR="00567063" w:rsidRPr="00C97B8C" w:rsidRDefault="00567063" w:rsidP="00EE0F8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主旨</w:t>
      </w:r>
      <w:r w:rsidR="0001645A" w:rsidRPr="00C97B8C">
        <w:rPr>
          <w:rFonts w:ascii="新細明體" w:hAnsi="新細明體" w:hint="eastAsia"/>
          <w:kern w:val="2"/>
          <w:lang w:eastAsia="zh-TW"/>
        </w:rPr>
        <w:t>：</w:t>
      </w:r>
      <w:r w:rsidR="00EE0F8A" w:rsidRPr="00EE0F8A">
        <w:rPr>
          <w:rFonts w:ascii="新細明體" w:hAnsi="新細明體" w:hint="eastAsia"/>
          <w:kern w:val="2"/>
          <w:lang w:eastAsia="zh-TW"/>
        </w:rPr>
        <w:t>受理控管保戶申請理賠案件</w:t>
      </w:r>
    </w:p>
    <w:p w:rsidR="0001645A" w:rsidRPr="00C97B8C" w:rsidRDefault="0001645A" w:rsidP="00BD6D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C97B8C">
        <w:rPr>
          <w:rFonts w:ascii="新細明體" w:hAnsi="新細明體" w:hint="eastAsia"/>
          <w:kern w:val="2"/>
          <w:lang w:eastAsia="zh-TW"/>
        </w:rPr>
        <w:t>內文：</w:t>
      </w:r>
      <w:r w:rsidR="00BD6D40" w:rsidRPr="00BD6D40">
        <w:rPr>
          <w:rFonts w:ascii="新細明體" w:hAnsi="新細明體" w:hint="eastAsia"/>
          <w:lang w:eastAsia="zh-TW"/>
        </w:rPr>
        <w:t>控管保戶於</w:t>
      </w:r>
      <w:r w:rsidR="00BD6D40">
        <w:rPr>
          <w:rFonts w:ascii="新細明體" w:hAnsi="新細明體" w:hint="eastAsia"/>
          <w:lang w:eastAsia="zh-TW"/>
        </w:rPr>
        <w:t>Ｘ年Ｘ月Ｘ日</w:t>
      </w:r>
      <w:r w:rsidRPr="00C97B8C">
        <w:rPr>
          <w:rFonts w:ascii="新細明體" w:hAnsi="新細明體" w:hint="eastAsia"/>
          <w:lang w:eastAsia="zh-TW"/>
        </w:rPr>
        <w:t>，</w:t>
      </w:r>
      <w:r w:rsidR="00BD6D40" w:rsidRPr="00BD6D40">
        <w:rPr>
          <w:rFonts w:ascii="新細明體" w:hAnsi="新細明體" w:hint="eastAsia"/>
          <w:lang w:eastAsia="zh-TW"/>
        </w:rPr>
        <w:t>申請理賠案件，請各單位提早啟動調查及理賠控管機制。</w:t>
      </w:r>
    </w:p>
    <w:p w:rsidR="00E408CA" w:rsidRPr="00C97B8C" w:rsidRDefault="00BD6D40" w:rsidP="00BD6D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BD6D40">
        <w:rPr>
          <w:rFonts w:ascii="新細明體" w:hAnsi="新細明體" w:hint="eastAsia"/>
          <w:lang w:eastAsia="zh-TW"/>
        </w:rPr>
        <w:t>控管保戶資料如下</w:t>
      </w:r>
      <w:r w:rsidR="00FD29A2" w:rsidRPr="00C97B8C">
        <w:rPr>
          <w:rFonts w:ascii="新細明體" w:hAnsi="新細明體" w:hint="eastAsia"/>
          <w:lang w:eastAsia="zh-TW"/>
        </w:rPr>
        <w:t>：</w:t>
      </w:r>
    </w:p>
    <w:tbl>
      <w:tblPr>
        <w:tblW w:w="1148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7" w:author="陳德仁" w:date="2019-07-16T15:47:00Z">
          <w:tblPr>
            <w:tblW w:w="9214" w:type="dxa"/>
            <w:tblInd w:w="-601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435"/>
        <w:gridCol w:w="1435"/>
        <w:gridCol w:w="1435"/>
        <w:gridCol w:w="1436"/>
        <w:gridCol w:w="1435"/>
        <w:gridCol w:w="1435"/>
        <w:gridCol w:w="1435"/>
        <w:gridCol w:w="1436"/>
        <w:tblGridChange w:id="38">
          <w:tblGrid>
            <w:gridCol w:w="1276"/>
            <w:gridCol w:w="1418"/>
            <w:gridCol w:w="1417"/>
            <w:gridCol w:w="1276"/>
            <w:gridCol w:w="1418"/>
            <w:gridCol w:w="1417"/>
            <w:gridCol w:w="992"/>
            <w:gridCol w:w="992"/>
          </w:tblGrid>
        </w:tblGridChange>
      </w:tblGrid>
      <w:tr w:rsidR="00F06E4D" w:rsidRPr="00C97B8C" w:rsidTr="00F06E4D">
        <w:trPr>
          <w:trHeight w:val="382"/>
          <w:trPrChange w:id="39" w:author="陳德仁" w:date="2019-07-16T15:47:00Z">
            <w:trPr>
              <w:trHeight w:val="382"/>
            </w:trPr>
          </w:trPrChange>
        </w:trPr>
        <w:tc>
          <w:tcPr>
            <w:tcW w:w="1435" w:type="dxa"/>
            <w:shd w:val="clear" w:color="auto" w:fill="EAF1DD"/>
            <w:tcPrChange w:id="40" w:author="陳德仁" w:date="2019-07-16T15:47:00Z">
              <w:tcPr>
                <w:tcW w:w="1276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保戶姓名</w:t>
            </w:r>
          </w:p>
        </w:tc>
        <w:tc>
          <w:tcPr>
            <w:tcW w:w="1435" w:type="dxa"/>
            <w:shd w:val="clear" w:color="auto" w:fill="EAF1DD"/>
            <w:tcPrChange w:id="41" w:author="陳德仁" w:date="2019-07-16T15:47:00Z">
              <w:tcPr>
                <w:tcW w:w="1418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保戶ID</w:t>
            </w:r>
          </w:p>
        </w:tc>
        <w:tc>
          <w:tcPr>
            <w:tcW w:w="1435" w:type="dxa"/>
            <w:shd w:val="clear" w:color="auto" w:fill="EAF1DD"/>
            <w:tcPrChange w:id="42" w:author="陳德仁" w:date="2019-07-16T15:47:00Z">
              <w:tcPr>
                <w:tcW w:w="1417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BD6D40">
              <w:rPr>
                <w:rFonts w:ascii="新細明體" w:hAnsi="新細明體" w:hint="eastAsia"/>
                <w:sz w:val="20"/>
                <w:szCs w:val="20"/>
              </w:rPr>
              <w:t>受理日期</w:t>
            </w:r>
          </w:p>
        </w:tc>
        <w:tc>
          <w:tcPr>
            <w:tcW w:w="1436" w:type="dxa"/>
            <w:shd w:val="clear" w:color="auto" w:fill="EAF1DD"/>
            <w:tcPrChange w:id="43" w:author="陳德仁" w:date="2019-07-16T15:47:00Z">
              <w:tcPr>
                <w:tcW w:w="1276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BD6D40">
              <w:rPr>
                <w:rFonts w:ascii="新細明體" w:hAnsi="新細明體" w:hint="eastAsia"/>
                <w:sz w:val="20"/>
                <w:szCs w:val="20"/>
              </w:rPr>
              <w:t>送件人ID</w:t>
            </w:r>
          </w:p>
        </w:tc>
        <w:tc>
          <w:tcPr>
            <w:tcW w:w="1435" w:type="dxa"/>
            <w:shd w:val="clear" w:color="auto" w:fill="EAF1DD"/>
            <w:tcPrChange w:id="44" w:author="陳德仁" w:date="2019-07-16T15:47:00Z">
              <w:tcPr>
                <w:tcW w:w="1418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BD6D40">
              <w:rPr>
                <w:rFonts w:ascii="新細明體" w:hAnsi="新細明體" w:hint="eastAsia"/>
                <w:sz w:val="20"/>
                <w:szCs w:val="20"/>
              </w:rPr>
              <w:t>送件人姓名</w:t>
            </w:r>
          </w:p>
        </w:tc>
        <w:tc>
          <w:tcPr>
            <w:tcW w:w="1435" w:type="dxa"/>
            <w:shd w:val="clear" w:color="auto" w:fill="EAF1DD"/>
            <w:tcPrChange w:id="45" w:author="陳德仁" w:date="2019-07-16T15:47:00Z">
              <w:tcPr>
                <w:tcW w:w="1417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BD6D40">
              <w:rPr>
                <w:rFonts w:ascii="新細明體" w:hAnsi="新細明體" w:hint="eastAsia"/>
                <w:sz w:val="20"/>
                <w:szCs w:val="20"/>
              </w:rPr>
              <w:t>送件單位</w:t>
            </w:r>
          </w:p>
        </w:tc>
        <w:tc>
          <w:tcPr>
            <w:tcW w:w="1435" w:type="dxa"/>
            <w:shd w:val="clear" w:color="auto" w:fill="EAF1DD"/>
            <w:tcPrChange w:id="46" w:author="陳德仁" w:date="2019-07-16T15:47:00Z">
              <w:tcPr>
                <w:tcW w:w="992" w:type="dxa"/>
                <w:shd w:val="clear" w:color="auto" w:fill="EAF1DD"/>
              </w:tcPr>
            </w:tcPrChange>
          </w:tcPr>
          <w:p w:rsidR="00F06E4D" w:rsidRPr="00C97B8C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BD6D40">
              <w:rPr>
                <w:rFonts w:ascii="新細明體" w:hAnsi="新細明體" w:hint="eastAsia"/>
                <w:sz w:val="20"/>
                <w:szCs w:val="20"/>
              </w:rPr>
              <w:t>受理單位</w:t>
            </w:r>
          </w:p>
        </w:tc>
        <w:tc>
          <w:tcPr>
            <w:tcW w:w="1436" w:type="dxa"/>
            <w:shd w:val="clear" w:color="auto" w:fill="EAF1DD"/>
            <w:tcPrChange w:id="47" w:author="陳德仁" w:date="2019-07-16T15:47:00Z">
              <w:tcPr>
                <w:tcW w:w="992" w:type="dxa"/>
                <w:shd w:val="clear" w:color="auto" w:fill="EAF1DD"/>
              </w:tcPr>
            </w:tcPrChange>
          </w:tcPr>
          <w:p w:rsidR="00F06E4D" w:rsidRPr="00D42B4F" w:rsidRDefault="00F06E4D" w:rsidP="00497E25">
            <w:pPr>
              <w:spacing w:line="400" w:lineRule="exact"/>
              <w:rPr>
                <w:ins w:id="48" w:author="陳德仁" w:date="2019-07-16T15:46:00Z"/>
                <w:rFonts w:ascii="新細明體" w:hAnsi="新細明體" w:hint="eastAsia"/>
                <w:color w:val="FF0000"/>
                <w:sz w:val="20"/>
                <w:szCs w:val="20"/>
                <w:rPrChange w:id="49" w:author="陳德仁" w:date="2019-07-16T15:49:00Z">
                  <w:rPr>
                    <w:ins w:id="50" w:author="陳德仁" w:date="2019-07-16T15:46:00Z"/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ins w:id="51" w:author="陳德仁" w:date="2019-07-16T15:46:00Z">
              <w:r w:rsidRPr="00D42B4F">
                <w:rPr>
                  <w:rFonts w:ascii="新細明體" w:hAnsi="新細明體" w:hint="eastAsia"/>
                  <w:color w:val="FF0000"/>
                  <w:sz w:val="20"/>
                  <w:szCs w:val="20"/>
                  <w:rPrChange w:id="52" w:author="陳德仁" w:date="2019-07-16T15:49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是否為專案控管</w:t>
              </w:r>
            </w:ins>
          </w:p>
        </w:tc>
      </w:tr>
      <w:tr w:rsidR="00F06E4D" w:rsidRPr="00C97B8C" w:rsidTr="00F06E4D">
        <w:trPr>
          <w:trHeight w:val="393"/>
          <w:trPrChange w:id="53" w:author="陳德仁" w:date="2019-07-16T15:47:00Z">
            <w:trPr>
              <w:trHeight w:val="393"/>
            </w:trPr>
          </w:trPrChange>
        </w:trPr>
        <w:tc>
          <w:tcPr>
            <w:tcW w:w="1435" w:type="dxa"/>
            <w:tcBorders>
              <w:bottom w:val="single" w:sz="4" w:space="0" w:color="auto"/>
            </w:tcBorders>
            <w:tcPrChange w:id="54" w:author="陳德仁" w:date="2019-07-16T15:47:00Z">
              <w:tcPr>
                <w:tcW w:w="1276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BD6D40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.事故者姓名</w:t>
            </w:r>
            <w:r>
              <w:rPr>
                <w:rFonts w:ascii="新細明體" w:hAnsi="新細明體" w:hint="eastAsia"/>
                <w:sz w:val="20"/>
                <w:szCs w:val="20"/>
              </w:rPr>
              <w:t>(OCR_NAME)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tcPrChange w:id="55" w:author="陳德仁" w:date="2019-07-16T15:47:00Z">
              <w:tcPr>
                <w:tcW w:w="1418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BD6D40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</w:t>
            </w:r>
            <w:r>
              <w:rPr>
                <w:rFonts w:ascii="新細明體" w:hAnsi="新細明體" w:hint="eastAsia"/>
                <w:sz w:val="20"/>
                <w:szCs w:val="20"/>
              </w:rPr>
              <w:t>事故者ID (OCR_ID)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tcPrChange w:id="56" w:author="陳德仁" w:date="2019-07-16T15:47:00Z">
              <w:tcPr>
                <w:tcW w:w="1417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BD6D40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BD6D40">
              <w:rPr>
                <w:rFonts w:ascii="新細明體" w:hAnsi="新細明體" w:hint="eastAsia"/>
                <w:sz w:val="20"/>
                <w:szCs w:val="20"/>
              </w:rPr>
              <w:t>受理日期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BD6D40">
              <w:rPr>
                <w:rFonts w:ascii="新細明體" w:hAnsi="新細明體"/>
                <w:sz w:val="20"/>
                <w:szCs w:val="20"/>
              </w:rPr>
              <w:t>APLY_DATE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tcPrChange w:id="57" w:author="陳德仁" w:date="2019-07-16T15:47:00Z">
              <w:tcPr>
                <w:tcW w:w="1276" w:type="dxa"/>
                <w:tcBorders>
                  <w:bottom w:val="single" w:sz="4" w:space="0" w:color="auto"/>
                </w:tcBorders>
              </w:tcPr>
            </w:tcPrChange>
          </w:tcPr>
          <w:p w:rsidR="00F06E4D" w:rsidRPr="00BD6D40" w:rsidRDefault="00F06E4D" w:rsidP="00497E25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DTAAA003.</w:t>
            </w:r>
            <w:r w:rsidRPr="00BD6D40">
              <w:rPr>
                <w:rFonts w:ascii="新細明體" w:hAnsi="新細明體" w:hint="eastAsia"/>
                <w:sz w:val="20"/>
                <w:szCs w:val="20"/>
              </w:rPr>
              <w:t>送件人ID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(</w:t>
            </w:r>
            <w:r w:rsidRPr="00BD6D40">
              <w:rPr>
                <w:rFonts w:ascii="新細明體" w:hAnsi="新細明體"/>
                <w:sz w:val="20"/>
                <w:szCs w:val="20"/>
              </w:rPr>
              <w:t>AGNT_ID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tcPrChange w:id="58" w:author="陳德仁" w:date="2019-07-16T15:47:00Z">
              <w:tcPr>
                <w:tcW w:w="1418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A240A8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A240A8">
              <w:rPr>
                <w:rFonts w:ascii="新細明體" w:hAnsi="新細明體" w:hint="eastAsia"/>
                <w:sz w:val="20"/>
                <w:szCs w:val="20"/>
              </w:rPr>
              <w:t>送件人姓名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A240A8">
              <w:rPr>
                <w:rFonts w:ascii="新細明體" w:hAnsi="新細明體"/>
                <w:sz w:val="20"/>
                <w:szCs w:val="20"/>
              </w:rPr>
              <w:t>AGNT_NAME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tcPrChange w:id="59" w:author="陳德仁" w:date="2019-07-16T15:47:00Z">
              <w:tcPr>
                <w:tcW w:w="1417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A240A8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A240A8">
              <w:rPr>
                <w:rFonts w:ascii="新細明體" w:hAnsi="新細明體" w:hint="eastAsia"/>
                <w:sz w:val="20"/>
                <w:szCs w:val="20"/>
              </w:rPr>
              <w:t>送件人單位中文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A240A8">
              <w:rPr>
                <w:rFonts w:ascii="新細明體" w:hAnsi="新細明體"/>
                <w:sz w:val="20"/>
                <w:szCs w:val="20"/>
              </w:rPr>
              <w:t>AGNT_DIV_NAME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tcPrChange w:id="60" w:author="陳德仁" w:date="2019-07-16T15:47:00Z">
              <w:tcPr>
                <w:tcW w:w="992" w:type="dxa"/>
                <w:tcBorders>
                  <w:bottom w:val="single" w:sz="4" w:space="0" w:color="auto"/>
                </w:tcBorders>
              </w:tcPr>
            </w:tcPrChange>
          </w:tcPr>
          <w:p w:rsidR="00F06E4D" w:rsidRPr="00C97B8C" w:rsidRDefault="00F06E4D" w:rsidP="00A240A8">
            <w:pPr>
              <w:spacing w:line="400" w:lineRule="exact"/>
              <w:rPr>
                <w:rFonts w:ascii="新細明體" w:hAnsi="新細明體" w:hint="eastAsia"/>
                <w:sz w:val="20"/>
                <w:szCs w:val="20"/>
              </w:rPr>
            </w:pPr>
            <w:r w:rsidRPr="00C97B8C">
              <w:rPr>
                <w:rFonts w:ascii="新細明體" w:hAnsi="新細明體" w:hint="eastAsia"/>
                <w:sz w:val="20"/>
                <w:szCs w:val="20"/>
              </w:rPr>
              <w:t>DTAA</w:t>
            </w:r>
            <w:r>
              <w:rPr>
                <w:rFonts w:ascii="新細明體" w:hAnsi="新細明體" w:hint="eastAsia"/>
                <w:sz w:val="20"/>
                <w:szCs w:val="20"/>
              </w:rPr>
              <w:t>A003</w:t>
            </w:r>
            <w:r w:rsidRPr="00C97B8C">
              <w:rPr>
                <w:rFonts w:ascii="新細明體" w:hAnsi="新細明體" w:hint="eastAsia"/>
                <w:sz w:val="20"/>
                <w:szCs w:val="20"/>
              </w:rPr>
              <w:t>.</w:t>
            </w:r>
            <w:r w:rsidRPr="00A240A8">
              <w:rPr>
                <w:rFonts w:ascii="新細明體" w:hAnsi="新細明體" w:hint="eastAsia"/>
                <w:sz w:val="20"/>
                <w:szCs w:val="20"/>
              </w:rPr>
              <w:t>受理單位中文</w:t>
            </w:r>
            <w:r>
              <w:rPr>
                <w:rFonts w:ascii="新細明體" w:hAnsi="新細明體" w:hint="eastAsia"/>
                <w:sz w:val="20"/>
                <w:szCs w:val="20"/>
              </w:rPr>
              <w:t>(</w:t>
            </w:r>
            <w:r w:rsidRPr="00A240A8">
              <w:rPr>
                <w:rFonts w:ascii="新細明體" w:hAnsi="新細明體"/>
                <w:sz w:val="20"/>
                <w:szCs w:val="20"/>
              </w:rPr>
              <w:t>APLY_DIV_NAME</w:t>
            </w:r>
            <w:r>
              <w:rPr>
                <w:rFonts w:ascii="新細明體" w:hAnsi="新細明體" w:hint="eastAsia"/>
                <w:sz w:val="20"/>
                <w:szCs w:val="20"/>
              </w:rPr>
              <w:t>)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tcPrChange w:id="61" w:author="陳德仁" w:date="2019-07-16T15:47:00Z">
              <w:tcPr>
                <w:tcW w:w="992" w:type="dxa"/>
                <w:tcBorders>
                  <w:bottom w:val="single" w:sz="4" w:space="0" w:color="auto"/>
                </w:tcBorders>
              </w:tcPr>
            </w:tcPrChange>
          </w:tcPr>
          <w:p w:rsidR="00F06E4D" w:rsidRPr="00D42B4F" w:rsidRDefault="00F06E4D" w:rsidP="00A240A8">
            <w:pPr>
              <w:spacing w:line="400" w:lineRule="exact"/>
              <w:rPr>
                <w:rFonts w:ascii="新細明體" w:hAnsi="新細明體" w:hint="eastAsia"/>
                <w:color w:val="FF0000"/>
                <w:sz w:val="20"/>
                <w:szCs w:val="20"/>
                <w:rPrChange w:id="62" w:author="陳德仁" w:date="2019-07-16T15:49:00Z">
                  <w:rPr>
                    <w:rFonts w:ascii="新細明體" w:hAnsi="新細明體" w:hint="eastAsia"/>
                    <w:sz w:val="20"/>
                    <w:szCs w:val="20"/>
                  </w:rPr>
                </w:rPrChange>
              </w:rPr>
            </w:pPr>
            <w:ins w:id="63" w:author="陳德仁" w:date="2019-07-16T15:48:00Z">
              <w:r w:rsidRPr="00D42B4F">
                <w:rPr>
                  <w:rFonts w:ascii="新細明體" w:hAnsi="新細明體" w:hint="eastAsia"/>
                  <w:color w:val="FF0000"/>
                  <w:sz w:val="20"/>
                  <w:szCs w:val="20"/>
                  <w:rPrChange w:id="64" w:author="陳德仁" w:date="2019-07-16T15:49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DTAAD140.是否專案控管(PROJ_CTRL) = “Y”時，顯示</w:t>
              </w:r>
            </w:ins>
            <w:ins w:id="65" w:author="陳德仁" w:date="2019-07-16T15:49:00Z">
              <w:r w:rsidRPr="00D42B4F">
                <w:rPr>
                  <w:rFonts w:ascii="新細明體" w:hAnsi="新細明體" w:hint="eastAsia"/>
                  <w:color w:val="FF0000"/>
                  <w:sz w:val="20"/>
                  <w:szCs w:val="20"/>
                  <w:rPrChange w:id="66" w:author="陳德仁" w:date="2019-07-16T15:49:00Z">
                    <w:rPr>
                      <w:rFonts w:ascii="新細明體" w:hAnsi="新細明體" w:hint="eastAsia"/>
                      <w:sz w:val="20"/>
                      <w:szCs w:val="20"/>
                    </w:rPr>
                  </w:rPrChange>
                </w:rPr>
                <w:t>“</w:t>
              </w:r>
              <w:r w:rsidRPr="00D42B4F">
                <w:rPr>
                  <w:rFonts w:ascii="新細明體" w:hAnsi="新細明體"/>
                  <w:color w:val="FF0000"/>
                  <w:sz w:val="20"/>
                  <w:szCs w:val="20"/>
                  <w:rPrChange w:id="67" w:author="陳德仁" w:date="2019-07-16T15:49:00Z">
                    <w:rPr>
                      <w:rFonts w:ascii="新細明體" w:hAnsi="新細明體"/>
                      <w:sz w:val="20"/>
                      <w:szCs w:val="20"/>
                    </w:rPr>
                  </w:rPrChange>
                </w:rPr>
                <w:t>Y”</w:t>
              </w:r>
            </w:ins>
          </w:p>
        </w:tc>
      </w:tr>
    </w:tbl>
    <w:p w:rsidR="00A240A8" w:rsidRPr="00526A3C" w:rsidRDefault="003609E9" w:rsidP="00A240A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68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A240A8">
        <w:rPr>
          <w:rFonts w:ascii="新細明體" w:hAnsi="新細明體" w:hint="eastAsia"/>
          <w:vanish/>
          <w:kern w:val="2"/>
          <w:lang w:eastAsia="zh-TW"/>
        </w:rPr>
        <w:cr/>
        <w:t>請種il</w:t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Pr="00A240A8">
        <w:rPr>
          <w:rFonts w:ascii="新細明體" w:hAnsi="新細明體" w:hint="eastAsia"/>
          <w:vanish/>
          <w:kern w:val="2"/>
          <w:lang w:eastAsia="zh-TW"/>
        </w:rPr>
        <w:pgNum/>
      </w:r>
      <w:r w:rsidR="00A240A8" w:rsidRPr="00526A3C">
        <w:rPr>
          <w:rFonts w:ascii="新細明體" w:hAnsi="新細明體" w:hint="eastAsia"/>
          <w:strike/>
          <w:lang w:eastAsia="zh-TW"/>
          <w:rPrChange w:id="69" w:author="陳德仁" w:date="2019-07-16T15:50:00Z">
            <w:rPr>
              <w:rFonts w:ascii="新細明體" w:hAnsi="新細明體" w:hint="eastAsia"/>
              <w:lang w:eastAsia="zh-TW"/>
            </w:rPr>
          </w:rPrChange>
        </w:rPr>
        <w:t>專案控管保戶，另外</w:t>
      </w:r>
      <w:r w:rsidR="00A240A8" w:rsidRPr="00526A3C">
        <w:rPr>
          <w:rFonts w:ascii="新細明體" w:hAnsi="新細明體" w:hint="eastAsia"/>
          <w:strike/>
          <w:kern w:val="2"/>
          <w:lang w:eastAsia="zh-TW"/>
          <w:rPrChange w:id="70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寄送MAIL給理企與理調人員：</w:t>
      </w:r>
    </w:p>
    <w:p w:rsidR="00A240A8" w:rsidRPr="00526A3C" w:rsidRDefault="00A240A8" w:rsidP="00A240A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71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lang w:eastAsia="zh-TW"/>
          <w:rPrChange w:id="72" w:author="陳德仁" w:date="2019-07-16T15:50:00Z">
            <w:rPr>
              <w:rFonts w:ascii="新細明體" w:hAnsi="新細明體" w:hint="eastAsia"/>
              <w:lang w:eastAsia="zh-TW"/>
            </w:rPr>
          </w:rPrChange>
        </w:rPr>
        <w:t>取得每</w:t>
      </w:r>
      <w:r w:rsidRPr="00526A3C">
        <w:rPr>
          <w:rFonts w:ascii="新細明體" w:hAnsi="新細明體" w:hint="eastAsia"/>
          <w:strike/>
          <w:kern w:val="2"/>
          <w:lang w:eastAsia="zh-TW"/>
          <w:rPrChange w:id="73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日</w:t>
      </w:r>
      <w:r w:rsidRPr="00526A3C">
        <w:rPr>
          <w:rFonts w:ascii="新細明體" w:hAnsi="新細明體" w:hint="eastAsia"/>
          <w:strike/>
          <w:lang w:eastAsia="zh-TW"/>
          <w:rPrChange w:id="74" w:author="陳德仁" w:date="2019-07-16T15:50:00Z">
            <w:rPr>
              <w:rFonts w:ascii="新細明體" w:hAnsi="新細明體" w:hint="eastAsia"/>
              <w:lang w:eastAsia="zh-TW"/>
            </w:rPr>
          </w:rPrChange>
        </w:rPr>
        <w:t>專案控管保戶輸入理賠簡易受理的名單</w:t>
      </w:r>
      <w:r w:rsidRPr="00526A3C">
        <w:rPr>
          <w:rFonts w:ascii="新細明體" w:hAnsi="新細明體" w:hint="eastAsia"/>
          <w:strike/>
          <w:kern w:val="2"/>
          <w:lang w:eastAsia="zh-TW"/>
          <w:rPrChange w:id="75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：</w:t>
      </w:r>
    </w:p>
    <w:p w:rsidR="00A240A8" w:rsidRPr="00526A3C" w:rsidRDefault="00A240A8" w:rsidP="00A24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76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kern w:val="2"/>
          <w:lang w:eastAsia="zh-TW"/>
          <w:rPrChange w:id="77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讀</w:t>
      </w:r>
      <w:r w:rsidRPr="00526A3C">
        <w:rPr>
          <w:rFonts w:ascii="新細明體" w:hAnsi="新細明體" w:hint="eastAsia"/>
          <w:strike/>
          <w:lang w:eastAsia="zh-TW"/>
          <w:rPrChange w:id="78" w:author="陳德仁" w:date="2019-07-16T15:50:00Z">
            <w:rPr>
              <w:rFonts w:ascii="新細明體" w:hAnsi="新細明體" w:hint="eastAsia"/>
              <w:lang w:eastAsia="zh-TW"/>
            </w:rPr>
          </w:rPrChange>
        </w:rPr>
        <w:t>理賠簡易受理檔</w:t>
      </w:r>
      <w:r w:rsidRPr="00526A3C">
        <w:rPr>
          <w:rFonts w:ascii="新細明體" w:hAnsi="新細明體"/>
          <w:strike/>
          <w:lang w:eastAsia="zh-TW"/>
          <w:rPrChange w:id="79" w:author="陳德仁" w:date="2019-07-16T15:50:00Z">
            <w:rPr>
              <w:rFonts w:ascii="新細明體" w:hAnsi="新細明體"/>
              <w:lang w:eastAsia="zh-TW"/>
            </w:rPr>
          </w:rPrChange>
        </w:rPr>
        <w:t>DTAAA003</w:t>
      </w:r>
      <w:r w:rsidRPr="00526A3C">
        <w:rPr>
          <w:rFonts w:ascii="新細明體" w:hAnsi="新細明體" w:hint="eastAsia"/>
          <w:strike/>
          <w:lang w:eastAsia="zh-TW"/>
          <w:rPrChange w:id="80" w:author="陳德仁" w:date="2019-07-16T15:50:00Z">
            <w:rPr>
              <w:rFonts w:ascii="新細明體" w:hAnsi="新細明體" w:hint="eastAsia"/>
              <w:lang w:eastAsia="zh-TW"/>
            </w:rPr>
          </w:rPrChange>
        </w:rPr>
        <w:t>，</w:t>
      </w:r>
      <w:r w:rsidRPr="00526A3C">
        <w:rPr>
          <w:rFonts w:ascii="新細明體" w:hAnsi="新細明體" w:hint="eastAsia"/>
          <w:strike/>
          <w:kern w:val="2"/>
          <w:lang w:eastAsia="zh-TW"/>
          <w:rPrChange w:id="81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條件如下：</w:t>
      </w:r>
    </w:p>
    <w:p w:rsidR="00A240A8" w:rsidRPr="00526A3C" w:rsidRDefault="00A240A8" w:rsidP="00A240A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82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/>
          <w:strike/>
          <w:lang w:eastAsia="zh-TW"/>
          <w:rPrChange w:id="83" w:author="陳德仁" w:date="2019-07-16T15:50:00Z">
            <w:rPr>
              <w:rFonts w:ascii="新細明體" w:hAnsi="新細明體"/>
              <w:lang w:eastAsia="zh-TW"/>
            </w:rPr>
          </w:rPrChange>
        </w:rPr>
        <w:t>DTAAA003</w:t>
      </w:r>
      <w:r w:rsidRPr="00526A3C">
        <w:rPr>
          <w:rFonts w:ascii="新細明體" w:hAnsi="新細明體" w:hint="eastAsia"/>
          <w:strike/>
          <w:kern w:val="2"/>
          <w:lang w:eastAsia="zh-TW"/>
          <w:rPrChange w:id="84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.受理日期(APLY_DATE) = $處理日期</w:t>
      </w:r>
    </w:p>
    <w:p w:rsidR="00A240A8" w:rsidRPr="00526A3C" w:rsidRDefault="00A240A8" w:rsidP="00A240A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85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kern w:val="2"/>
          <w:lang w:eastAsia="zh-TW"/>
          <w:rPrChange w:id="86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DTAAA003.受理編號(APLY_NO)第十二碼 = </w:t>
      </w:r>
      <w:r w:rsidRPr="00526A3C">
        <w:rPr>
          <w:rFonts w:ascii="新細明體" w:hAnsi="新細明體"/>
          <w:strike/>
          <w:kern w:val="2"/>
          <w:lang w:eastAsia="zh-TW"/>
          <w:rPrChange w:id="87" w:author="陳德仁" w:date="2019-07-16T15:50:00Z">
            <w:rPr>
              <w:rFonts w:ascii="新細明體" w:hAnsi="新細明體"/>
              <w:kern w:val="2"/>
              <w:lang w:eastAsia="zh-TW"/>
            </w:rPr>
          </w:rPrChange>
        </w:rPr>
        <w:t>“</w:t>
      </w:r>
      <w:r w:rsidRPr="00526A3C">
        <w:rPr>
          <w:rFonts w:ascii="新細明體" w:hAnsi="新細明體" w:hint="eastAsia"/>
          <w:strike/>
          <w:kern w:val="2"/>
          <w:lang w:eastAsia="zh-TW"/>
          <w:rPrChange w:id="88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0</w:t>
      </w:r>
      <w:r w:rsidRPr="00526A3C">
        <w:rPr>
          <w:rFonts w:ascii="新細明體" w:hAnsi="新細明體"/>
          <w:strike/>
          <w:kern w:val="2"/>
          <w:lang w:eastAsia="zh-TW"/>
          <w:rPrChange w:id="89" w:author="陳德仁" w:date="2019-07-16T15:50:00Z">
            <w:rPr>
              <w:rFonts w:ascii="新細明體" w:hAnsi="新細明體"/>
              <w:kern w:val="2"/>
              <w:lang w:eastAsia="zh-TW"/>
            </w:rPr>
          </w:rPrChange>
        </w:rPr>
        <w:t>”</w:t>
      </w:r>
    </w:p>
    <w:p w:rsidR="00A240A8" w:rsidRPr="00526A3C" w:rsidRDefault="00A240A8" w:rsidP="00A24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90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kern w:val="2"/>
          <w:lang w:eastAsia="zh-TW"/>
          <w:rPrChange w:id="91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INNER JOIN</w:t>
      </w:r>
      <w:r w:rsidRPr="00526A3C">
        <w:rPr>
          <w:rFonts w:ascii="新細明體" w:hAnsi="新細明體"/>
          <w:strike/>
          <w:rPrChange w:id="92" w:author="陳德仁" w:date="2019-07-16T15:50:00Z">
            <w:rPr>
              <w:rFonts w:ascii="新細明體" w:hAnsi="新細明體"/>
            </w:rPr>
          </w:rPrChange>
        </w:rPr>
        <w:t>控管保戶檔DTAAD140</w:t>
      </w:r>
    </w:p>
    <w:p w:rsidR="00A240A8" w:rsidRPr="00526A3C" w:rsidRDefault="00A240A8" w:rsidP="00A240A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93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/>
          <w:strike/>
          <w:lang w:eastAsia="zh-TW"/>
          <w:rPrChange w:id="94" w:author="陳德仁" w:date="2019-07-16T15:50:00Z">
            <w:rPr>
              <w:rFonts w:ascii="新細明體" w:hAnsi="新細明體"/>
              <w:lang w:eastAsia="zh-TW"/>
            </w:rPr>
          </w:rPrChange>
        </w:rPr>
        <w:lastRenderedPageBreak/>
        <w:t>DTAAA003</w:t>
      </w:r>
      <w:r w:rsidRPr="00526A3C">
        <w:rPr>
          <w:rFonts w:ascii="新細明體" w:hAnsi="新細明體" w:hint="eastAsia"/>
          <w:strike/>
          <w:kern w:val="2"/>
          <w:lang w:eastAsia="zh-TW"/>
          <w:rPrChange w:id="95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.事故者ID(OCR_ID) = </w:t>
      </w:r>
      <w:r w:rsidRPr="00526A3C">
        <w:rPr>
          <w:rFonts w:ascii="新細明體" w:hAnsi="新細明體"/>
          <w:strike/>
          <w:rPrChange w:id="96" w:author="陳德仁" w:date="2019-07-16T15:50:00Z">
            <w:rPr>
              <w:rFonts w:ascii="新細明體" w:hAnsi="新細明體"/>
            </w:rPr>
          </w:rPrChange>
        </w:rPr>
        <w:t>DTAAD140</w:t>
      </w:r>
      <w:r w:rsidRPr="00526A3C">
        <w:rPr>
          <w:rFonts w:ascii="新細明體" w:hAnsi="新細明體" w:hint="eastAsia"/>
          <w:strike/>
          <w:kern w:val="2"/>
          <w:lang w:eastAsia="zh-TW"/>
          <w:rPrChange w:id="97" w:author="陳德仁" w:date="2019-07-16T15:50:00Z">
            <w:rPr>
              <w:rFonts w:ascii="新細明體" w:hAnsi="新細明體" w:hint="eastAsia"/>
              <w:kern w:val="2"/>
              <w:lang w:eastAsia="zh-TW"/>
            </w:rPr>
          </w:rPrChange>
        </w:rPr>
        <w:t>.保戶ID(ID)</w:t>
      </w:r>
    </w:p>
    <w:p w:rsidR="00A240A8" w:rsidRPr="00526A3C" w:rsidRDefault="00A240A8" w:rsidP="00A240A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新細明體" w:hAnsi="新細明體" w:hint="eastAsia"/>
          <w:strike/>
          <w:kern w:val="2"/>
          <w:lang w:eastAsia="zh-TW"/>
          <w:rPrChange w:id="98" w:author="陳德仁" w:date="2019-07-16T15:51:00Z">
            <w:rPr>
              <w:rFonts w:ascii="新細明體" w:hAnsi="新細明體" w:hint="eastAsia"/>
              <w:kern w:val="2"/>
              <w:lang w:eastAsia="zh-TW"/>
            </w:rPr>
          </w:rPrChange>
        </w:rPr>
      </w:pPr>
      <w:r w:rsidRPr="00526A3C">
        <w:rPr>
          <w:rFonts w:ascii="新細明體" w:hAnsi="新細明體"/>
          <w:strike/>
          <w:rPrChange w:id="99" w:author="陳德仁" w:date="2019-07-16T15:51:00Z">
            <w:rPr>
              <w:rFonts w:ascii="新細明體" w:hAnsi="新細明體"/>
            </w:rPr>
          </w:rPrChange>
        </w:rPr>
        <w:t>DTAAD140</w:t>
      </w:r>
      <w:r w:rsidRPr="00526A3C">
        <w:rPr>
          <w:rFonts w:ascii="新細明體" w:hAnsi="新細明體" w:hint="eastAsia"/>
          <w:strike/>
          <w:kern w:val="2"/>
          <w:lang w:eastAsia="zh-TW"/>
          <w:rPrChange w:id="100" w:author="陳德仁" w:date="2019-07-16T15:51:00Z">
            <w:rPr>
              <w:rFonts w:ascii="新細明體" w:hAnsi="新細明體" w:hint="eastAsia"/>
              <w:kern w:val="2"/>
              <w:lang w:eastAsia="zh-TW"/>
            </w:rPr>
          </w:rPrChange>
        </w:rPr>
        <w:t>.是否專案控管(</w:t>
      </w:r>
      <w:r w:rsidRPr="00526A3C">
        <w:rPr>
          <w:rFonts w:ascii="新細明體" w:hAnsi="新細明體"/>
          <w:strike/>
          <w:kern w:val="2"/>
          <w:lang w:eastAsia="zh-TW"/>
          <w:rPrChange w:id="101" w:author="陳德仁" w:date="2019-07-16T15:51:00Z">
            <w:rPr>
              <w:rFonts w:ascii="新細明體" w:hAnsi="新細明體"/>
              <w:kern w:val="2"/>
              <w:lang w:eastAsia="zh-TW"/>
            </w:rPr>
          </w:rPrChange>
        </w:rPr>
        <w:t>PROJ_CTRL</w:t>
      </w:r>
      <w:r w:rsidRPr="00526A3C">
        <w:rPr>
          <w:rFonts w:ascii="新細明體" w:hAnsi="新細明體" w:hint="eastAsia"/>
          <w:strike/>
          <w:kern w:val="2"/>
          <w:lang w:eastAsia="zh-TW"/>
          <w:rPrChange w:id="102" w:author="陳德仁" w:date="2019-07-16T15:51:00Z">
            <w:rPr>
              <w:rFonts w:ascii="新細明體" w:hAnsi="新細明體" w:hint="eastAsia"/>
              <w:kern w:val="2"/>
              <w:lang w:eastAsia="zh-TW"/>
            </w:rPr>
          </w:rPrChange>
        </w:rPr>
        <w:t xml:space="preserve">) = </w:t>
      </w:r>
      <w:r w:rsidRPr="00526A3C">
        <w:rPr>
          <w:rFonts w:ascii="新細明體" w:hAnsi="新細明體"/>
          <w:strike/>
          <w:kern w:val="2"/>
          <w:lang w:eastAsia="zh-TW"/>
          <w:rPrChange w:id="103" w:author="陳德仁" w:date="2019-07-16T15:51:00Z">
            <w:rPr>
              <w:rFonts w:ascii="新細明體" w:hAnsi="新細明體"/>
              <w:kern w:val="2"/>
              <w:lang w:eastAsia="zh-TW"/>
            </w:rPr>
          </w:rPrChange>
        </w:rPr>
        <w:t>“</w:t>
      </w:r>
      <w:r w:rsidRPr="00526A3C">
        <w:rPr>
          <w:rFonts w:ascii="新細明體" w:hAnsi="新細明體" w:hint="eastAsia"/>
          <w:strike/>
          <w:kern w:val="2"/>
          <w:lang w:eastAsia="zh-TW"/>
          <w:rPrChange w:id="104" w:author="陳德仁" w:date="2019-07-16T15:51:00Z">
            <w:rPr>
              <w:rFonts w:ascii="新細明體" w:hAnsi="新細明體" w:hint="eastAsia"/>
              <w:kern w:val="2"/>
              <w:lang w:eastAsia="zh-TW"/>
            </w:rPr>
          </w:rPrChange>
        </w:rPr>
        <w:t>Y</w:t>
      </w:r>
      <w:r w:rsidRPr="00526A3C">
        <w:rPr>
          <w:rFonts w:ascii="新細明體" w:hAnsi="新細明體"/>
          <w:strike/>
          <w:kern w:val="2"/>
          <w:lang w:eastAsia="zh-TW"/>
          <w:rPrChange w:id="105" w:author="陳德仁" w:date="2019-07-16T15:51:00Z">
            <w:rPr>
              <w:rFonts w:ascii="新細明體" w:hAnsi="新細明體"/>
              <w:kern w:val="2"/>
              <w:lang w:eastAsia="zh-TW"/>
            </w:rPr>
          </w:rPrChange>
        </w:rPr>
        <w:t>”</w:t>
      </w:r>
    </w:p>
    <w:p w:rsidR="007D326B" w:rsidRPr="00526A3C" w:rsidRDefault="007D326B" w:rsidP="00A240A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strike/>
          <w:color w:val="FF0000"/>
          <w:lang w:eastAsia="zh-TW"/>
          <w:rPrChange w:id="106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color w:val="FF0000"/>
          <w:kern w:val="2"/>
          <w:lang w:eastAsia="zh-TW"/>
          <w:rPrChange w:id="107" w:author="陳德仁" w:date="2019-07-16T15:51:00Z">
            <w:rPr>
              <w:rFonts w:ascii="新細明體" w:hAnsi="新細明體" w:hint="eastAsia"/>
              <w:color w:val="FF0000"/>
              <w:kern w:val="2"/>
              <w:lang w:eastAsia="zh-TW"/>
            </w:rPr>
          </w:rPrChange>
        </w:rPr>
        <w:t>取得</w:t>
      </w:r>
      <w:r w:rsidR="00A240A8" w:rsidRPr="00526A3C">
        <w:rPr>
          <w:rFonts w:ascii="新細明體" w:hAnsi="新細明體" w:hint="eastAsia"/>
          <w:strike/>
          <w:color w:val="FF0000"/>
          <w:kern w:val="2"/>
          <w:lang w:eastAsia="zh-TW"/>
          <w:rPrChange w:id="108" w:author="陳德仁" w:date="2019-07-16T15:51:00Z">
            <w:rPr>
              <w:rFonts w:ascii="新細明體" w:hAnsi="新細明體" w:hint="eastAsia"/>
              <w:color w:val="FF0000"/>
              <w:kern w:val="2"/>
              <w:lang w:eastAsia="zh-TW"/>
            </w:rPr>
          </w:rPrChange>
        </w:rPr>
        <w:t>理</w:t>
      </w:r>
      <w:r w:rsidR="00A240A8" w:rsidRPr="00526A3C">
        <w:rPr>
          <w:rFonts w:ascii="新細明體" w:hAnsi="新細明體" w:hint="eastAsia"/>
          <w:strike/>
          <w:color w:val="FF0000"/>
          <w:lang w:eastAsia="zh-TW"/>
          <w:rPrChange w:id="109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企與理調人員</w:t>
      </w:r>
      <w:r w:rsidRPr="00526A3C">
        <w:rPr>
          <w:rFonts w:ascii="新細明體" w:hAnsi="新細明體" w:hint="eastAsia"/>
          <w:strike/>
          <w:color w:val="FF0000"/>
          <w:lang w:eastAsia="zh-TW"/>
          <w:rPrChange w:id="110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信箱</w:t>
      </w:r>
    </w:p>
    <w:p w:rsidR="007D326B" w:rsidRPr="00526A3C" w:rsidRDefault="00922C01" w:rsidP="00A24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strike/>
          <w:color w:val="FF0000"/>
          <w:lang w:eastAsia="zh-TW"/>
          <w:rPrChange w:id="111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color w:val="FF0000"/>
          <w:lang w:eastAsia="zh-TW"/>
          <w:rPrChange w:id="112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透過人事模組取得理調科主管email及該科人員的email</w:t>
      </w:r>
    </w:p>
    <w:p w:rsidR="007D326B" w:rsidRPr="00526A3C" w:rsidRDefault="00A240A8" w:rsidP="00A240A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strike/>
          <w:lang w:eastAsia="zh-TW"/>
          <w:rPrChange w:id="113" w:author="陳德仁" w:date="2019-07-16T15:51:00Z">
            <w:rPr>
              <w:rFonts w:ascii="新細明體" w:hAnsi="新細明體" w:hint="eastAsia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lang w:eastAsia="zh-TW"/>
          <w:rPrChange w:id="114" w:author="陳德仁" w:date="2019-07-16T15:51:00Z">
            <w:rPr>
              <w:rFonts w:ascii="新細明體" w:hAnsi="新細明體" w:hint="eastAsia"/>
              <w:lang w:eastAsia="zh-TW"/>
            </w:rPr>
          </w:rPrChange>
        </w:rPr>
        <w:t>MAIL內容同上</w:t>
      </w:r>
    </w:p>
    <w:p w:rsidR="00922C01" w:rsidRPr="00526A3C" w:rsidRDefault="00922C01" w:rsidP="00A240A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strike/>
          <w:color w:val="FF0000"/>
          <w:lang w:eastAsia="zh-TW"/>
          <w:rPrChange w:id="115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color w:val="FF0000"/>
          <w:lang w:eastAsia="zh-TW"/>
          <w:rPrChange w:id="116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發送方式</w:t>
      </w:r>
    </w:p>
    <w:p w:rsidR="00922C01" w:rsidRPr="00526A3C" w:rsidRDefault="00922C01" w:rsidP="00922C0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strike/>
          <w:color w:val="FF0000"/>
          <w:lang w:eastAsia="zh-TW"/>
          <w:rPrChange w:id="117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color w:val="FF0000"/>
          <w:lang w:eastAsia="zh-TW"/>
          <w:rPrChange w:id="118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所有專案控管保戶的申請資料主管都要寄送一份</w:t>
      </w:r>
    </w:p>
    <w:p w:rsidR="00922C01" w:rsidRPr="00526A3C" w:rsidRDefault="00922C01" w:rsidP="00922C0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strike/>
          <w:color w:val="FF0000"/>
          <w:lang w:eastAsia="zh-TW"/>
          <w:rPrChange w:id="119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</w:pPr>
      <w:r w:rsidRPr="00526A3C">
        <w:rPr>
          <w:rFonts w:ascii="新細明體" w:hAnsi="新細明體" w:hint="eastAsia"/>
          <w:strike/>
          <w:color w:val="FF0000"/>
          <w:lang w:eastAsia="zh-TW"/>
          <w:rPrChange w:id="120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如果</w:t>
      </w:r>
      <w:r w:rsidRPr="00526A3C">
        <w:rPr>
          <w:rFonts w:ascii="新細明體" w:hAnsi="新細明體"/>
          <w:strike/>
          <w:color w:val="FF0000"/>
          <w:lang w:eastAsia="zh-TW"/>
          <w:rPrChange w:id="121" w:author="陳德仁" w:date="2019-07-16T15:51:00Z">
            <w:rPr>
              <w:rFonts w:ascii="新細明體" w:hAnsi="新細明體"/>
              <w:color w:val="FF0000"/>
              <w:lang w:eastAsia="zh-TW"/>
            </w:rPr>
          </w:rPrChange>
        </w:rPr>
        <w:t>控管保戶檔</w:t>
      </w:r>
      <w:r w:rsidRPr="00526A3C">
        <w:rPr>
          <w:rFonts w:ascii="新細明體" w:hAnsi="新細明體" w:hint="eastAsia"/>
          <w:strike/>
          <w:color w:val="FF0000"/>
          <w:lang w:eastAsia="zh-TW"/>
          <w:rPrChange w:id="122" w:author="陳德仁" w:date="2019-07-16T15:51:00Z">
            <w:rPr>
              <w:rFonts w:ascii="新細明體" w:hAnsi="新細明體" w:hint="eastAsia"/>
              <w:color w:val="FF0000"/>
              <w:lang w:eastAsia="zh-TW"/>
            </w:rPr>
          </w:rPrChange>
        </w:rPr>
        <w:t>建檔或最新異動人員是理調科人員的話 也寄送一份</w:t>
      </w:r>
    </w:p>
    <w:p w:rsidR="00A240A8" w:rsidRPr="00C97B8C" w:rsidRDefault="00A240A8" w:rsidP="00A240A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程式結束</w:t>
      </w:r>
    </w:p>
    <w:sectPr w:rsidR="00A240A8" w:rsidRPr="00C97B8C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B73" w:rsidRDefault="00B94B73">
      <w:r>
        <w:separator/>
      </w:r>
    </w:p>
  </w:endnote>
  <w:endnote w:type="continuationSeparator" w:id="0">
    <w:p w:rsidR="00B94B73" w:rsidRDefault="00B9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1CD1" w:rsidRDefault="00731CD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CD1" w:rsidRDefault="00731CD1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F442A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5F442A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B73" w:rsidRDefault="00B94B73">
      <w:r>
        <w:separator/>
      </w:r>
    </w:p>
  </w:footnote>
  <w:footnote w:type="continuationSeparator" w:id="0">
    <w:p w:rsidR="00B94B73" w:rsidRDefault="00B94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FE96B1F"/>
    <w:multiLevelType w:val="multilevel"/>
    <w:tmpl w:val="819A7666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Times New Roman" w:hAnsi="Times New Roman" w:cs="Times New Roman" w:hint="default"/>
        <w:color w:val="auto"/>
        <w:sz w:val="20"/>
      </w:rPr>
    </w:lvl>
    <w:lvl w:ilvl="1">
      <w:start w:val="7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ascii="Times New Roman" w:hAnsi="Times New Roman"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ascii="Times New Roman" w:hAnsi="Times New Roman" w:cs="Times New Roman" w:hint="default"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ascii="Times New Roman" w:hAnsi="Times New Roman" w:cs="Times New Roman" w:hint="default"/>
        <w:color w:val="auto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ascii="Times New Roman" w:hAnsi="Times New Roman" w:cs="Times New Roman" w:hint="default"/>
        <w:color w:val="auto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ascii="Times New Roman" w:hAnsi="Times New Roman" w:cs="Times New Roman"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ascii="Times New Roman" w:hAnsi="Times New Roman" w:cs="Times New Roman" w:hint="default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ascii="Times New Roman" w:hAnsi="Times New Roman" w:cs="Times New Roman" w:hint="default"/>
        <w:color w:val="auto"/>
        <w:sz w:val="20"/>
      </w:rPr>
    </w:lvl>
  </w:abstractNum>
  <w:abstractNum w:abstractNumId="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0A374D"/>
    <w:multiLevelType w:val="hybridMultilevel"/>
    <w:tmpl w:val="6ADCEE34"/>
    <w:lvl w:ilvl="0" w:tplc="0ED6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C122F6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535712F"/>
    <w:multiLevelType w:val="hybridMultilevel"/>
    <w:tmpl w:val="0074A3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713D"/>
    <w:rsid w:val="000103BC"/>
    <w:rsid w:val="00010CD2"/>
    <w:rsid w:val="0001645A"/>
    <w:rsid w:val="000257D5"/>
    <w:rsid w:val="00030DC1"/>
    <w:rsid w:val="00033395"/>
    <w:rsid w:val="000350EF"/>
    <w:rsid w:val="00041B78"/>
    <w:rsid w:val="00045B52"/>
    <w:rsid w:val="000911A4"/>
    <w:rsid w:val="00092B86"/>
    <w:rsid w:val="000A2E95"/>
    <w:rsid w:val="000C044D"/>
    <w:rsid w:val="000C43BA"/>
    <w:rsid w:val="000C51DA"/>
    <w:rsid w:val="000D173A"/>
    <w:rsid w:val="000E4956"/>
    <w:rsid w:val="000E7198"/>
    <w:rsid w:val="000E7992"/>
    <w:rsid w:val="0010036C"/>
    <w:rsid w:val="001038D3"/>
    <w:rsid w:val="001046FB"/>
    <w:rsid w:val="001129DA"/>
    <w:rsid w:val="00114232"/>
    <w:rsid w:val="00120E54"/>
    <w:rsid w:val="001255EF"/>
    <w:rsid w:val="0013687F"/>
    <w:rsid w:val="0014092A"/>
    <w:rsid w:val="001439CE"/>
    <w:rsid w:val="00163509"/>
    <w:rsid w:val="0016408D"/>
    <w:rsid w:val="00171990"/>
    <w:rsid w:val="00172BB4"/>
    <w:rsid w:val="0017760A"/>
    <w:rsid w:val="00184535"/>
    <w:rsid w:val="00190032"/>
    <w:rsid w:val="001A21B2"/>
    <w:rsid w:val="001A7D12"/>
    <w:rsid w:val="001D0FB3"/>
    <w:rsid w:val="001F12AD"/>
    <w:rsid w:val="001F2368"/>
    <w:rsid w:val="001F2A93"/>
    <w:rsid w:val="0020044A"/>
    <w:rsid w:val="0020270F"/>
    <w:rsid w:val="0020636A"/>
    <w:rsid w:val="0021236B"/>
    <w:rsid w:val="002126AC"/>
    <w:rsid w:val="002128A1"/>
    <w:rsid w:val="0023286E"/>
    <w:rsid w:val="00246885"/>
    <w:rsid w:val="00250384"/>
    <w:rsid w:val="0025141E"/>
    <w:rsid w:val="00262488"/>
    <w:rsid w:val="00262D84"/>
    <w:rsid w:val="002644A3"/>
    <w:rsid w:val="00272585"/>
    <w:rsid w:val="002773E3"/>
    <w:rsid w:val="0028466C"/>
    <w:rsid w:val="002852A9"/>
    <w:rsid w:val="00291D89"/>
    <w:rsid w:val="00293853"/>
    <w:rsid w:val="002A18D3"/>
    <w:rsid w:val="002A39B6"/>
    <w:rsid w:val="002B5193"/>
    <w:rsid w:val="002B755E"/>
    <w:rsid w:val="002D1243"/>
    <w:rsid w:val="002D276F"/>
    <w:rsid w:val="002D43F6"/>
    <w:rsid w:val="002D4C93"/>
    <w:rsid w:val="002E208C"/>
    <w:rsid w:val="002E35AC"/>
    <w:rsid w:val="002E7051"/>
    <w:rsid w:val="002E7817"/>
    <w:rsid w:val="002F5D95"/>
    <w:rsid w:val="002F6C0A"/>
    <w:rsid w:val="00301377"/>
    <w:rsid w:val="00304CE8"/>
    <w:rsid w:val="00306EA6"/>
    <w:rsid w:val="00320ECF"/>
    <w:rsid w:val="00326265"/>
    <w:rsid w:val="003305D8"/>
    <w:rsid w:val="003343C6"/>
    <w:rsid w:val="00336FA8"/>
    <w:rsid w:val="00351402"/>
    <w:rsid w:val="003609E9"/>
    <w:rsid w:val="0036183C"/>
    <w:rsid w:val="00361A95"/>
    <w:rsid w:val="00363504"/>
    <w:rsid w:val="00381403"/>
    <w:rsid w:val="003873EB"/>
    <w:rsid w:val="00390B19"/>
    <w:rsid w:val="0039154A"/>
    <w:rsid w:val="00391C23"/>
    <w:rsid w:val="00392769"/>
    <w:rsid w:val="00393C99"/>
    <w:rsid w:val="003B4D6F"/>
    <w:rsid w:val="003B7B21"/>
    <w:rsid w:val="003C0406"/>
    <w:rsid w:val="003C0B84"/>
    <w:rsid w:val="003C4CAA"/>
    <w:rsid w:val="003C5F53"/>
    <w:rsid w:val="003D0973"/>
    <w:rsid w:val="003D2D3D"/>
    <w:rsid w:val="003D3CA9"/>
    <w:rsid w:val="003D60CC"/>
    <w:rsid w:val="003D65D5"/>
    <w:rsid w:val="003E2AD0"/>
    <w:rsid w:val="003E3C02"/>
    <w:rsid w:val="003E7D29"/>
    <w:rsid w:val="003F1D73"/>
    <w:rsid w:val="003F3701"/>
    <w:rsid w:val="0040512F"/>
    <w:rsid w:val="00406808"/>
    <w:rsid w:val="004148BC"/>
    <w:rsid w:val="004160E9"/>
    <w:rsid w:val="00416D93"/>
    <w:rsid w:val="00420A33"/>
    <w:rsid w:val="004252C4"/>
    <w:rsid w:val="00436887"/>
    <w:rsid w:val="004368C7"/>
    <w:rsid w:val="004402AA"/>
    <w:rsid w:val="004417F7"/>
    <w:rsid w:val="0046690D"/>
    <w:rsid w:val="00474C68"/>
    <w:rsid w:val="00491C56"/>
    <w:rsid w:val="0049685B"/>
    <w:rsid w:val="00497E25"/>
    <w:rsid w:val="004C7E4A"/>
    <w:rsid w:val="004E7709"/>
    <w:rsid w:val="004F4C2E"/>
    <w:rsid w:val="0050628F"/>
    <w:rsid w:val="0051504C"/>
    <w:rsid w:val="00524983"/>
    <w:rsid w:val="00525F96"/>
    <w:rsid w:val="0052626E"/>
    <w:rsid w:val="00526A3C"/>
    <w:rsid w:val="005271BD"/>
    <w:rsid w:val="0054237B"/>
    <w:rsid w:val="00545B62"/>
    <w:rsid w:val="00554B76"/>
    <w:rsid w:val="00555723"/>
    <w:rsid w:val="00567063"/>
    <w:rsid w:val="00570356"/>
    <w:rsid w:val="0057081E"/>
    <w:rsid w:val="0058117E"/>
    <w:rsid w:val="00581585"/>
    <w:rsid w:val="005A2077"/>
    <w:rsid w:val="005B0E6B"/>
    <w:rsid w:val="005C02DF"/>
    <w:rsid w:val="005C5575"/>
    <w:rsid w:val="005D01BD"/>
    <w:rsid w:val="005D133E"/>
    <w:rsid w:val="005D246B"/>
    <w:rsid w:val="005D3CE1"/>
    <w:rsid w:val="005D3FB0"/>
    <w:rsid w:val="005E11EF"/>
    <w:rsid w:val="005E1C6C"/>
    <w:rsid w:val="005E2495"/>
    <w:rsid w:val="005E6ADB"/>
    <w:rsid w:val="005F25E0"/>
    <w:rsid w:val="005F442A"/>
    <w:rsid w:val="005F5F76"/>
    <w:rsid w:val="005F7341"/>
    <w:rsid w:val="005F7D69"/>
    <w:rsid w:val="00602B85"/>
    <w:rsid w:val="00612B1F"/>
    <w:rsid w:val="00613094"/>
    <w:rsid w:val="006170A9"/>
    <w:rsid w:val="00620208"/>
    <w:rsid w:val="006429B3"/>
    <w:rsid w:val="0064685D"/>
    <w:rsid w:val="00666AF2"/>
    <w:rsid w:val="006723F2"/>
    <w:rsid w:val="0068172B"/>
    <w:rsid w:val="006924ED"/>
    <w:rsid w:val="006A19F9"/>
    <w:rsid w:val="006A6808"/>
    <w:rsid w:val="006B06E1"/>
    <w:rsid w:val="006D65CE"/>
    <w:rsid w:val="006D6865"/>
    <w:rsid w:val="006D7C01"/>
    <w:rsid w:val="006F3C23"/>
    <w:rsid w:val="006F6685"/>
    <w:rsid w:val="006F6F7B"/>
    <w:rsid w:val="006F7832"/>
    <w:rsid w:val="007028FA"/>
    <w:rsid w:val="0072014B"/>
    <w:rsid w:val="007206EA"/>
    <w:rsid w:val="0072463A"/>
    <w:rsid w:val="00724B23"/>
    <w:rsid w:val="00725140"/>
    <w:rsid w:val="00731CD1"/>
    <w:rsid w:val="00742344"/>
    <w:rsid w:val="00757FB4"/>
    <w:rsid w:val="0076121F"/>
    <w:rsid w:val="00763A10"/>
    <w:rsid w:val="00777F49"/>
    <w:rsid w:val="007816DF"/>
    <w:rsid w:val="00783C61"/>
    <w:rsid w:val="007859AD"/>
    <w:rsid w:val="007A1389"/>
    <w:rsid w:val="007A22A4"/>
    <w:rsid w:val="007A4895"/>
    <w:rsid w:val="007D326B"/>
    <w:rsid w:val="007D627E"/>
    <w:rsid w:val="007D6FAE"/>
    <w:rsid w:val="007E5CDA"/>
    <w:rsid w:val="007E6381"/>
    <w:rsid w:val="007E6493"/>
    <w:rsid w:val="007F2C34"/>
    <w:rsid w:val="007F406E"/>
    <w:rsid w:val="007F71E5"/>
    <w:rsid w:val="00815C42"/>
    <w:rsid w:val="008252FB"/>
    <w:rsid w:val="00830E10"/>
    <w:rsid w:val="00840611"/>
    <w:rsid w:val="00840E17"/>
    <w:rsid w:val="008466BC"/>
    <w:rsid w:val="00846CB1"/>
    <w:rsid w:val="008541FC"/>
    <w:rsid w:val="00856F36"/>
    <w:rsid w:val="0086120C"/>
    <w:rsid w:val="008626BE"/>
    <w:rsid w:val="00863ED2"/>
    <w:rsid w:val="00865226"/>
    <w:rsid w:val="008707F8"/>
    <w:rsid w:val="00873877"/>
    <w:rsid w:val="008738F7"/>
    <w:rsid w:val="00885067"/>
    <w:rsid w:val="0089607A"/>
    <w:rsid w:val="00897F15"/>
    <w:rsid w:val="008A0040"/>
    <w:rsid w:val="008A2AFE"/>
    <w:rsid w:val="008B006B"/>
    <w:rsid w:val="008B7DE7"/>
    <w:rsid w:val="008C5CCC"/>
    <w:rsid w:val="008D6D37"/>
    <w:rsid w:val="008D774F"/>
    <w:rsid w:val="008E25C1"/>
    <w:rsid w:val="008F2DC1"/>
    <w:rsid w:val="008F4297"/>
    <w:rsid w:val="008F793B"/>
    <w:rsid w:val="00902024"/>
    <w:rsid w:val="009034E7"/>
    <w:rsid w:val="00907467"/>
    <w:rsid w:val="00914575"/>
    <w:rsid w:val="0092179F"/>
    <w:rsid w:val="00922C01"/>
    <w:rsid w:val="009253F5"/>
    <w:rsid w:val="0093219C"/>
    <w:rsid w:val="00940A24"/>
    <w:rsid w:val="00941154"/>
    <w:rsid w:val="00942FFE"/>
    <w:rsid w:val="00943683"/>
    <w:rsid w:val="00946233"/>
    <w:rsid w:val="00975A76"/>
    <w:rsid w:val="00980753"/>
    <w:rsid w:val="00983D4B"/>
    <w:rsid w:val="00984028"/>
    <w:rsid w:val="0098408B"/>
    <w:rsid w:val="009842EB"/>
    <w:rsid w:val="00990D92"/>
    <w:rsid w:val="00991C15"/>
    <w:rsid w:val="00992A50"/>
    <w:rsid w:val="009B4E1D"/>
    <w:rsid w:val="009B5718"/>
    <w:rsid w:val="009C0128"/>
    <w:rsid w:val="009C4CA5"/>
    <w:rsid w:val="009C6A50"/>
    <w:rsid w:val="009E2AA6"/>
    <w:rsid w:val="009F0402"/>
    <w:rsid w:val="009F250B"/>
    <w:rsid w:val="009F6CC9"/>
    <w:rsid w:val="009F7DEC"/>
    <w:rsid w:val="00A01E96"/>
    <w:rsid w:val="00A13A26"/>
    <w:rsid w:val="00A23972"/>
    <w:rsid w:val="00A240A8"/>
    <w:rsid w:val="00A25DD3"/>
    <w:rsid w:val="00A444B8"/>
    <w:rsid w:val="00A46D87"/>
    <w:rsid w:val="00A51195"/>
    <w:rsid w:val="00A52D39"/>
    <w:rsid w:val="00A53A43"/>
    <w:rsid w:val="00A553F7"/>
    <w:rsid w:val="00A63B40"/>
    <w:rsid w:val="00A65945"/>
    <w:rsid w:val="00A8018D"/>
    <w:rsid w:val="00A82B8C"/>
    <w:rsid w:val="00A86BC4"/>
    <w:rsid w:val="00A90628"/>
    <w:rsid w:val="00A93BA4"/>
    <w:rsid w:val="00AA10F7"/>
    <w:rsid w:val="00AA79A8"/>
    <w:rsid w:val="00AB338C"/>
    <w:rsid w:val="00AB583B"/>
    <w:rsid w:val="00AC492F"/>
    <w:rsid w:val="00AE0972"/>
    <w:rsid w:val="00AE3DAF"/>
    <w:rsid w:val="00AF230C"/>
    <w:rsid w:val="00AF3FD6"/>
    <w:rsid w:val="00AF7C15"/>
    <w:rsid w:val="00B002A4"/>
    <w:rsid w:val="00B0084A"/>
    <w:rsid w:val="00B00F34"/>
    <w:rsid w:val="00B13E34"/>
    <w:rsid w:val="00B16AB3"/>
    <w:rsid w:val="00B646B4"/>
    <w:rsid w:val="00B66B03"/>
    <w:rsid w:val="00B66CF9"/>
    <w:rsid w:val="00B67C4C"/>
    <w:rsid w:val="00B744D6"/>
    <w:rsid w:val="00B87B4B"/>
    <w:rsid w:val="00B94B73"/>
    <w:rsid w:val="00B9658D"/>
    <w:rsid w:val="00BA11DD"/>
    <w:rsid w:val="00BA21C4"/>
    <w:rsid w:val="00BA2280"/>
    <w:rsid w:val="00BB017B"/>
    <w:rsid w:val="00BB2300"/>
    <w:rsid w:val="00BC0468"/>
    <w:rsid w:val="00BC1EB3"/>
    <w:rsid w:val="00BC5A32"/>
    <w:rsid w:val="00BD0AD0"/>
    <w:rsid w:val="00BD34C5"/>
    <w:rsid w:val="00BD51C6"/>
    <w:rsid w:val="00BD6D40"/>
    <w:rsid w:val="00BD7A7A"/>
    <w:rsid w:val="00BE31C2"/>
    <w:rsid w:val="00BE5046"/>
    <w:rsid w:val="00BE7F16"/>
    <w:rsid w:val="00BF6B1F"/>
    <w:rsid w:val="00C00AA6"/>
    <w:rsid w:val="00C01B9C"/>
    <w:rsid w:val="00C02EB2"/>
    <w:rsid w:val="00C13085"/>
    <w:rsid w:val="00C157C4"/>
    <w:rsid w:val="00C159E4"/>
    <w:rsid w:val="00C17015"/>
    <w:rsid w:val="00C20A2E"/>
    <w:rsid w:val="00C235AC"/>
    <w:rsid w:val="00C47C53"/>
    <w:rsid w:val="00C51B1B"/>
    <w:rsid w:val="00C531BA"/>
    <w:rsid w:val="00C63B03"/>
    <w:rsid w:val="00C71EC2"/>
    <w:rsid w:val="00C82344"/>
    <w:rsid w:val="00C9673E"/>
    <w:rsid w:val="00C97B8C"/>
    <w:rsid w:val="00CB2859"/>
    <w:rsid w:val="00CB2B8D"/>
    <w:rsid w:val="00CC0078"/>
    <w:rsid w:val="00CC0CCB"/>
    <w:rsid w:val="00CC463A"/>
    <w:rsid w:val="00CE0CF6"/>
    <w:rsid w:val="00CE5848"/>
    <w:rsid w:val="00CF3D05"/>
    <w:rsid w:val="00CF722B"/>
    <w:rsid w:val="00D02648"/>
    <w:rsid w:val="00D03B88"/>
    <w:rsid w:val="00D10733"/>
    <w:rsid w:val="00D1076C"/>
    <w:rsid w:val="00D12059"/>
    <w:rsid w:val="00D12A7B"/>
    <w:rsid w:val="00D143D8"/>
    <w:rsid w:val="00D1708D"/>
    <w:rsid w:val="00D17239"/>
    <w:rsid w:val="00D254AC"/>
    <w:rsid w:val="00D305F8"/>
    <w:rsid w:val="00D42AFB"/>
    <w:rsid w:val="00D42B4F"/>
    <w:rsid w:val="00D5094C"/>
    <w:rsid w:val="00D567D2"/>
    <w:rsid w:val="00D62F85"/>
    <w:rsid w:val="00D72E1D"/>
    <w:rsid w:val="00D76D63"/>
    <w:rsid w:val="00D8233C"/>
    <w:rsid w:val="00D843C6"/>
    <w:rsid w:val="00D934BC"/>
    <w:rsid w:val="00D97D11"/>
    <w:rsid w:val="00DA5AF7"/>
    <w:rsid w:val="00DC1BD7"/>
    <w:rsid w:val="00DC4A17"/>
    <w:rsid w:val="00DC6C11"/>
    <w:rsid w:val="00DD6969"/>
    <w:rsid w:val="00DD7B3B"/>
    <w:rsid w:val="00DF1932"/>
    <w:rsid w:val="00E1550A"/>
    <w:rsid w:val="00E244FC"/>
    <w:rsid w:val="00E246B2"/>
    <w:rsid w:val="00E26B6C"/>
    <w:rsid w:val="00E311EE"/>
    <w:rsid w:val="00E34FCC"/>
    <w:rsid w:val="00E408CA"/>
    <w:rsid w:val="00E44471"/>
    <w:rsid w:val="00E55F36"/>
    <w:rsid w:val="00E725E0"/>
    <w:rsid w:val="00E82CF1"/>
    <w:rsid w:val="00E9267A"/>
    <w:rsid w:val="00E95357"/>
    <w:rsid w:val="00EA70AB"/>
    <w:rsid w:val="00EB3924"/>
    <w:rsid w:val="00EC02AF"/>
    <w:rsid w:val="00EC2E7D"/>
    <w:rsid w:val="00EC3727"/>
    <w:rsid w:val="00ED3E0F"/>
    <w:rsid w:val="00ED69EA"/>
    <w:rsid w:val="00ED7438"/>
    <w:rsid w:val="00EE0F8A"/>
    <w:rsid w:val="00EE1362"/>
    <w:rsid w:val="00EE1F2B"/>
    <w:rsid w:val="00EF0EA6"/>
    <w:rsid w:val="00EF37C2"/>
    <w:rsid w:val="00F02E47"/>
    <w:rsid w:val="00F06E4D"/>
    <w:rsid w:val="00F13D43"/>
    <w:rsid w:val="00F2261F"/>
    <w:rsid w:val="00F304A1"/>
    <w:rsid w:val="00F3175F"/>
    <w:rsid w:val="00F3444C"/>
    <w:rsid w:val="00F42EE5"/>
    <w:rsid w:val="00F5606C"/>
    <w:rsid w:val="00F57AA2"/>
    <w:rsid w:val="00F57E82"/>
    <w:rsid w:val="00F60423"/>
    <w:rsid w:val="00F62E5A"/>
    <w:rsid w:val="00F6403A"/>
    <w:rsid w:val="00F72F19"/>
    <w:rsid w:val="00F7674E"/>
    <w:rsid w:val="00F8209B"/>
    <w:rsid w:val="00F91C06"/>
    <w:rsid w:val="00F9234F"/>
    <w:rsid w:val="00F934FC"/>
    <w:rsid w:val="00F94B03"/>
    <w:rsid w:val="00F95E3D"/>
    <w:rsid w:val="00F96BD2"/>
    <w:rsid w:val="00F96EAA"/>
    <w:rsid w:val="00F97D23"/>
    <w:rsid w:val="00FA16BD"/>
    <w:rsid w:val="00FA348E"/>
    <w:rsid w:val="00FA5C7A"/>
    <w:rsid w:val="00FB4898"/>
    <w:rsid w:val="00FD1D53"/>
    <w:rsid w:val="00FD29A2"/>
    <w:rsid w:val="00FF0B16"/>
    <w:rsid w:val="00FF1915"/>
    <w:rsid w:val="00FF334B"/>
    <w:rsid w:val="00FF4550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6EE5492-73BC-4CCF-AE3B-0434F340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1">
    <w:name w:val="style31"/>
    <w:rsid w:val="00CE5848"/>
    <w:rPr>
      <w:rFonts w:ascii="Arial" w:hAnsi="Arial" w:cs="Arial" w:hint="default"/>
      <w:sz w:val="20"/>
      <w:szCs w:val="20"/>
    </w:rPr>
  </w:style>
  <w:style w:type="paragraph" w:styleId="aa">
    <w:name w:val="Date"/>
    <w:basedOn w:val="a"/>
    <w:next w:val="a"/>
    <w:link w:val="ab"/>
    <w:rsid w:val="00A46D87"/>
    <w:pPr>
      <w:jc w:val="right"/>
    </w:pPr>
  </w:style>
  <w:style w:type="character" w:customStyle="1" w:styleId="ab">
    <w:name w:val="日期 字元"/>
    <w:link w:val="aa"/>
    <w:rsid w:val="00A46D87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C1F0D-5FF9-49C9-B1AE-CE032F3E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2020-07-27T00:55:00Z</dcterms:created>
  <dcterms:modified xsi:type="dcterms:W3CDTF">2020-07-27T00:55:00Z</dcterms:modified>
</cp:coreProperties>
</file>