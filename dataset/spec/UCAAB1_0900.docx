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80E0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E0F" w:rsidRDefault="00280E0F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E0F" w:rsidRDefault="00280E0F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E0F" w:rsidRDefault="00280E0F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E0F" w:rsidRDefault="00280E0F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280E0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E0F" w:rsidRDefault="00280E0F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9"/>
                <w:attr w:name="Day" w:val="19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19/09/2006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E0F" w:rsidRDefault="00280E0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E0F" w:rsidRDefault="00280E0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核付試算查詢收據給付明細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E0F" w:rsidRDefault="00280E0F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  <w:tr w:rsidR="00280E0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E0F" w:rsidRDefault="00280E0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10"/>
                <w:attr w:name="Day" w:val="12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2006/10/12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E0F" w:rsidRDefault="00280E0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E0F" w:rsidRDefault="00280E0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控制受理狀態抓取的金額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E0F" w:rsidRDefault="00280E0F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  <w:tr w:rsidR="00280E0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E0F" w:rsidRDefault="00280E0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1"/>
                <w:attr w:name="Day" w:val="23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2007/01/23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E0F" w:rsidRDefault="00280E0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E0F" w:rsidRDefault="00280E0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加入欄位險示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E0F" w:rsidRDefault="00280E0F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  <w:tr w:rsidR="004454E6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54E6" w:rsidRDefault="004454E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5"/>
                <w:attr w:name="Year" w:val="2008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2008/05/27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54E6" w:rsidRDefault="004454E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54E6" w:rsidRDefault="004454E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控制</w:t>
            </w:r>
            <w:r w:rsidR="00333341">
              <w:rPr>
                <w:rFonts w:ascii="細明體" w:eastAsia="細明體" w:hAnsi="細明體" w:hint="eastAsia"/>
                <w:lang w:eastAsia="zh-TW"/>
              </w:rPr>
              <w:t>收據處理</w:t>
            </w:r>
            <w:r w:rsidR="00450A61">
              <w:rPr>
                <w:rFonts w:ascii="細明體" w:eastAsia="細明體" w:hAnsi="細明體" w:hint="eastAsia"/>
                <w:lang w:eastAsia="zh-TW"/>
              </w:rPr>
              <w:t>狀態(</w:t>
            </w:r>
            <w:r>
              <w:rPr>
                <w:rFonts w:ascii="細明體" w:eastAsia="細明體" w:hAnsi="細明體" w:hint="eastAsia"/>
                <w:lang w:eastAsia="zh-TW"/>
              </w:rPr>
              <w:t>抓取</w:t>
            </w:r>
            <w:r w:rsidR="00333341">
              <w:rPr>
                <w:rFonts w:ascii="細明體" w:eastAsia="細明體" w:hAnsi="細明體" w:hint="eastAsia"/>
                <w:lang w:eastAsia="zh-TW"/>
              </w:rPr>
              <w:t>受理/</w:t>
            </w:r>
            <w:r>
              <w:rPr>
                <w:rFonts w:ascii="細明體" w:eastAsia="細明體" w:hAnsi="細明體" w:hint="eastAsia"/>
                <w:lang w:eastAsia="zh-TW"/>
              </w:rPr>
              <w:t>核定金額</w:t>
            </w:r>
            <w:r w:rsidR="00450A61">
              <w:rPr>
                <w:rFonts w:ascii="細明體" w:eastAsia="細明體" w:hAnsi="細明體" w:hint="eastAsia"/>
                <w:lang w:eastAsia="zh-TW"/>
              </w:rPr>
              <w:t>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54E6" w:rsidRDefault="004454E6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  <w:tr w:rsidR="00377C6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7C61" w:rsidRDefault="001C18FE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28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/>
                  <w:lang w:eastAsia="zh-TW"/>
                </w:rPr>
                <w:t>2009/10/28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7C61" w:rsidRDefault="001C18FE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7C61" w:rsidRDefault="002A566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增加門診限額顯示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7C61" w:rsidRDefault="002A566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  <w:tr w:rsidR="008B79B5">
        <w:trPr>
          <w:ins w:id="0" w:author="cathaylife" w:date="2009-11-25T11:41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79B5" w:rsidRDefault="008B79B5">
            <w:pPr>
              <w:pStyle w:val="Tabletext"/>
              <w:rPr>
                <w:ins w:id="1" w:author="cathaylife" w:date="2009-11-25T11:41:00Z"/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1"/>
                <w:attr w:name="Day" w:val="25"/>
                <w:attr w:name="IsLunarDate" w:val="False"/>
                <w:attr w:name="IsROCDate" w:val="False"/>
              </w:smartTagPr>
              <w:ins w:id="2" w:author="cathaylife" w:date="2009-11-25T11:41:00Z">
                <w:r>
                  <w:rPr>
                    <w:rFonts w:ascii="細明體" w:eastAsia="細明體" w:hAnsi="細明體"/>
                    <w:lang w:eastAsia="zh-TW"/>
                  </w:rPr>
                  <w:t>2009/11/25</w:t>
                </w:r>
              </w:ins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79B5" w:rsidRDefault="008B79B5">
            <w:pPr>
              <w:pStyle w:val="Tabletext"/>
              <w:rPr>
                <w:ins w:id="3" w:author="cathaylife" w:date="2009-11-25T11:41:00Z"/>
                <w:rFonts w:ascii="細明體" w:eastAsia="細明體" w:hAnsi="細明體" w:hint="eastAsia"/>
                <w:lang w:eastAsia="zh-TW"/>
              </w:rPr>
            </w:pPr>
            <w:ins w:id="4" w:author="cathaylife" w:date="2009-11-25T11:41:00Z">
              <w:r>
                <w:rPr>
                  <w:rFonts w:ascii="細明體" w:eastAsia="細明體" w:hAnsi="細明體" w:hint="eastAsia"/>
                  <w:lang w:eastAsia="zh-TW"/>
                </w:rPr>
                <w:t>1.5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79B5" w:rsidRDefault="008B79B5">
            <w:pPr>
              <w:pStyle w:val="Tabletext"/>
              <w:rPr>
                <w:ins w:id="5" w:author="cathaylife" w:date="2009-11-25T11:41:00Z"/>
                <w:rFonts w:ascii="細明體" w:eastAsia="細明體" w:hAnsi="細明體" w:hint="eastAsia"/>
                <w:lang w:eastAsia="zh-TW"/>
              </w:rPr>
            </w:pPr>
            <w:ins w:id="6" w:author="cathaylife" w:date="2009-11-25T11:41:00Z">
              <w:r>
                <w:rPr>
                  <w:rFonts w:ascii="細明體" w:eastAsia="細明體" w:hAnsi="細明體" w:hint="eastAsia"/>
                  <w:lang w:eastAsia="zh-TW"/>
                </w:rPr>
                <w:t>員工福團手術</w:t>
              </w:r>
            </w:ins>
            <w:ins w:id="7" w:author="cathaylife" w:date="2009-11-25T11:42:00Z">
              <w:r>
                <w:rPr>
                  <w:rFonts w:ascii="細明體" w:eastAsia="細明體" w:hAnsi="細明體" w:hint="eastAsia"/>
                  <w:lang w:eastAsia="zh-TW"/>
                </w:rPr>
                <w:t>僅顯示住院手術項目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79B5" w:rsidRDefault="008B79B5">
            <w:pPr>
              <w:pStyle w:val="Tabletext"/>
              <w:jc w:val="center"/>
              <w:rPr>
                <w:ins w:id="8" w:author="cathaylife" w:date="2009-11-25T11:41:00Z"/>
                <w:rFonts w:ascii="細明體" w:eastAsia="細明體" w:hAnsi="細明體" w:hint="eastAsia"/>
                <w:lang w:eastAsia="zh-TW"/>
              </w:rPr>
            </w:pPr>
            <w:ins w:id="9" w:author="cathaylife" w:date="2009-11-25T11:42:00Z">
              <w:r>
                <w:rPr>
                  <w:rFonts w:ascii="細明體" w:eastAsia="細明體" w:hAnsi="細明體" w:hint="eastAsia"/>
                  <w:lang w:eastAsia="zh-TW"/>
                </w:rPr>
                <w:t>侑文</w:t>
              </w:r>
            </w:ins>
          </w:p>
        </w:tc>
      </w:tr>
    </w:tbl>
    <w:p w:rsidR="00280E0F" w:rsidRDefault="00280E0F">
      <w:pPr>
        <w:pStyle w:val="Tabletext"/>
        <w:keepLines w:val="0"/>
        <w:spacing w:after="0" w:line="240" w:lineRule="auto"/>
        <w:rPr>
          <w:ins w:id="10" w:author="蕭侑文" w:date="2016-08-17T17:02:00Z"/>
          <w:rFonts w:ascii="細明體" w:eastAsia="細明體" w:hAnsi="細明體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65"/>
        <w:gridCol w:w="4508"/>
        <w:gridCol w:w="1481"/>
        <w:gridCol w:w="2018"/>
        <w:tblGridChange w:id="11">
          <w:tblGrid>
            <w:gridCol w:w="1216"/>
            <w:gridCol w:w="965"/>
            <w:gridCol w:w="4508"/>
            <w:gridCol w:w="1481"/>
            <w:gridCol w:w="2018"/>
          </w:tblGrid>
        </w:tblGridChange>
      </w:tblGrid>
      <w:tr w:rsidR="009B2DE8" w:rsidRPr="00E548FB" w:rsidTr="00CE0E0E">
        <w:trPr>
          <w:ins w:id="12" w:author="蕭侑文" w:date="2016-08-17T17:02:00Z"/>
        </w:trPr>
        <w:tc>
          <w:tcPr>
            <w:tcW w:w="1206" w:type="dxa"/>
          </w:tcPr>
          <w:p w:rsidR="009B2DE8" w:rsidRPr="00E548FB" w:rsidRDefault="009B2DE8" w:rsidP="00CE0E0E">
            <w:pPr>
              <w:pStyle w:val="Tabletext"/>
              <w:spacing w:line="240" w:lineRule="auto"/>
              <w:jc w:val="center"/>
              <w:rPr>
                <w:ins w:id="13" w:author="蕭侑文" w:date="2016-08-17T17:02:00Z"/>
                <w:rFonts w:hint="eastAsia"/>
                <w:color w:val="000000"/>
              </w:rPr>
            </w:pPr>
            <w:ins w:id="14" w:author="蕭侑文" w:date="2016-08-17T17:02:00Z">
              <w:r w:rsidRPr="00E548FB">
                <w:rPr>
                  <w:rFonts w:hint="eastAsia"/>
                  <w:color w:val="000000"/>
                </w:rPr>
                <w:t>修改日期</w:t>
              </w:r>
            </w:ins>
          </w:p>
        </w:tc>
        <w:tc>
          <w:tcPr>
            <w:tcW w:w="967" w:type="dxa"/>
          </w:tcPr>
          <w:p w:rsidR="009B2DE8" w:rsidRPr="00E548FB" w:rsidRDefault="009B2DE8" w:rsidP="00CE0E0E">
            <w:pPr>
              <w:pStyle w:val="Tabletext"/>
              <w:spacing w:line="240" w:lineRule="auto"/>
              <w:jc w:val="center"/>
              <w:rPr>
                <w:ins w:id="15" w:author="蕭侑文" w:date="2016-08-17T17:02:00Z"/>
                <w:rFonts w:hint="eastAsia"/>
                <w:color w:val="000000"/>
              </w:rPr>
            </w:pPr>
            <w:ins w:id="16" w:author="蕭侑文" w:date="2016-08-17T17:02:00Z">
              <w:r w:rsidRPr="00E548FB">
                <w:rPr>
                  <w:rFonts w:hint="eastAsia"/>
                  <w:color w:val="000000"/>
                </w:rPr>
                <w:t>版本</w:t>
              </w:r>
            </w:ins>
          </w:p>
        </w:tc>
        <w:tc>
          <w:tcPr>
            <w:tcW w:w="4513" w:type="dxa"/>
          </w:tcPr>
          <w:p w:rsidR="009B2DE8" w:rsidRPr="00E548FB" w:rsidRDefault="009B2DE8" w:rsidP="00CE0E0E">
            <w:pPr>
              <w:pStyle w:val="Tabletext"/>
              <w:spacing w:line="240" w:lineRule="auto"/>
              <w:jc w:val="center"/>
              <w:rPr>
                <w:ins w:id="17" w:author="蕭侑文" w:date="2016-08-17T17:02:00Z"/>
                <w:rFonts w:hint="eastAsia"/>
                <w:color w:val="000000"/>
              </w:rPr>
            </w:pPr>
            <w:ins w:id="18" w:author="蕭侑文" w:date="2016-08-17T17:02:00Z">
              <w:r w:rsidRPr="00E548FB">
                <w:rPr>
                  <w:rFonts w:hint="eastAsia"/>
                  <w:color w:val="000000"/>
                </w:rPr>
                <w:t>修改原因</w:t>
              </w:r>
            </w:ins>
          </w:p>
        </w:tc>
        <w:tc>
          <w:tcPr>
            <w:tcW w:w="1483" w:type="dxa"/>
          </w:tcPr>
          <w:p w:rsidR="009B2DE8" w:rsidRPr="00E548FB" w:rsidRDefault="009B2DE8" w:rsidP="00CE0E0E">
            <w:pPr>
              <w:pStyle w:val="Tabletext"/>
              <w:spacing w:line="240" w:lineRule="auto"/>
              <w:jc w:val="center"/>
              <w:rPr>
                <w:ins w:id="19" w:author="蕭侑文" w:date="2016-08-17T17:02:00Z"/>
                <w:rFonts w:hint="eastAsia"/>
                <w:color w:val="000000"/>
              </w:rPr>
            </w:pPr>
            <w:ins w:id="20" w:author="蕭侑文" w:date="2016-08-17T17:02:00Z">
              <w:r w:rsidRPr="00E548FB">
                <w:rPr>
                  <w:rFonts w:hint="eastAsia"/>
                  <w:color w:val="000000"/>
                </w:rPr>
                <w:t>修改人姓名</w:t>
              </w:r>
            </w:ins>
          </w:p>
        </w:tc>
        <w:tc>
          <w:tcPr>
            <w:tcW w:w="2019" w:type="dxa"/>
          </w:tcPr>
          <w:p w:rsidR="009B2DE8" w:rsidRPr="00E548FB" w:rsidRDefault="009B2DE8" w:rsidP="00CE0E0E">
            <w:pPr>
              <w:pStyle w:val="Tabletext"/>
              <w:spacing w:line="240" w:lineRule="auto"/>
              <w:jc w:val="center"/>
              <w:rPr>
                <w:ins w:id="21" w:author="蕭侑文" w:date="2016-08-17T17:02:00Z"/>
                <w:rFonts w:hint="eastAsia"/>
                <w:color w:val="000000"/>
              </w:rPr>
            </w:pPr>
            <w:ins w:id="22" w:author="蕭侑文" w:date="2016-08-17T17:02:00Z">
              <w:r w:rsidRPr="00E548FB">
                <w:rPr>
                  <w:rFonts w:hint="eastAsia"/>
                  <w:color w:val="000000"/>
                </w:rPr>
                <w:t>立案單號</w:t>
              </w:r>
            </w:ins>
          </w:p>
        </w:tc>
      </w:tr>
      <w:tr w:rsidR="009B2DE8" w:rsidRPr="00C2120F" w:rsidTr="009B2DE8">
        <w:trPr>
          <w:ins w:id="23" w:author="蕭侑文" w:date="2016-08-17T17:02:00Z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DE8" w:rsidRPr="009B2DE8" w:rsidRDefault="009B2DE8" w:rsidP="009B2DE8">
            <w:pPr>
              <w:pStyle w:val="Tabletext"/>
              <w:spacing w:line="240" w:lineRule="auto"/>
              <w:jc w:val="center"/>
              <w:rPr>
                <w:ins w:id="24" w:author="蕭侑文" w:date="2016-08-17T17:02:00Z"/>
                <w:rFonts w:hint="eastAsia"/>
                <w:color w:val="000000"/>
              </w:rPr>
              <w:pPrChange w:id="25" w:author="蕭侑文" w:date="2016-08-17T17:02:00Z">
                <w:pPr>
                  <w:pStyle w:val="Tabletext"/>
                  <w:spacing w:line="240" w:lineRule="auto"/>
                  <w:jc w:val="center"/>
                </w:pPr>
              </w:pPrChange>
            </w:pPr>
            <w:ins w:id="26" w:author="蕭侑文" w:date="2016-08-17T17:02:00Z">
              <w:r w:rsidRPr="009B2DE8">
                <w:rPr>
                  <w:color w:val="000000"/>
                </w:rPr>
                <w:t>2016/8/</w:t>
              </w:r>
              <w:r>
                <w:rPr>
                  <w:color w:val="000000"/>
                </w:rPr>
                <w:t>17</w:t>
              </w:r>
            </w:ins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DE8" w:rsidRPr="009B2DE8" w:rsidRDefault="00743DFF" w:rsidP="009B2DE8">
            <w:pPr>
              <w:pStyle w:val="Tabletext"/>
              <w:spacing w:line="240" w:lineRule="auto"/>
              <w:jc w:val="center"/>
              <w:rPr>
                <w:ins w:id="27" w:author="蕭侑文" w:date="2016-08-17T17:02:00Z"/>
                <w:rFonts w:hint="eastAsia"/>
                <w:color w:val="000000"/>
              </w:rPr>
            </w:pPr>
            <w:ins w:id="28" w:author="蕭侑文" w:date="2016-08-17T17:02:00Z">
              <w:r>
                <w:rPr>
                  <w:color w:val="000000"/>
                </w:rPr>
                <w:t>2</w:t>
              </w:r>
            </w:ins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DE8" w:rsidRPr="009B2DE8" w:rsidRDefault="009B2DE8" w:rsidP="009B4945">
            <w:pPr>
              <w:pStyle w:val="Tabletext"/>
              <w:spacing w:line="240" w:lineRule="auto"/>
              <w:rPr>
                <w:ins w:id="29" w:author="蕭侑文" w:date="2016-08-17T17:02:00Z"/>
                <w:rFonts w:hint="eastAsia"/>
                <w:color w:val="000000"/>
                <w:lang w:eastAsia="zh-TW"/>
              </w:rPr>
              <w:pPrChange w:id="30" w:author="伯珊" w:date="2017-05-05T13:15:00Z">
                <w:pPr>
                  <w:pStyle w:val="Tabletext"/>
                  <w:spacing w:line="240" w:lineRule="auto"/>
                  <w:jc w:val="center"/>
                </w:pPr>
              </w:pPrChange>
            </w:pPr>
            <w:ins w:id="31" w:author="蕭侑文" w:date="2016-08-17T17:02:00Z">
              <w:r w:rsidRPr="009B2DE8">
                <w:rPr>
                  <w:rFonts w:hint="eastAsia"/>
                  <w:color w:val="000000"/>
                  <w:lang w:eastAsia="zh-TW"/>
                </w:rPr>
                <w:t>SG</w:t>
              </w:r>
              <w:r w:rsidRPr="009B2DE8">
                <w:rPr>
                  <w:rFonts w:hint="eastAsia"/>
                  <w:color w:val="000000"/>
                  <w:lang w:eastAsia="zh-TW"/>
                </w:rPr>
                <w:t>整併案</w:t>
              </w:r>
              <w:r w:rsidRPr="009B2DE8">
                <w:rPr>
                  <w:rFonts w:hint="eastAsia"/>
                  <w:color w:val="000000"/>
                  <w:lang w:eastAsia="zh-TW"/>
                </w:rPr>
                <w:t>-</w:t>
              </w:r>
              <w:r w:rsidRPr="009B2DE8">
                <w:rPr>
                  <w:rFonts w:hint="eastAsia"/>
                  <w:color w:val="000000"/>
                  <w:lang w:eastAsia="zh-TW"/>
                </w:rPr>
                <w:t>實支實付理賠</w:t>
              </w:r>
              <w:r w:rsidRPr="009B2DE8">
                <w:rPr>
                  <w:rFonts w:hint="eastAsia"/>
                  <w:color w:val="000000"/>
                  <w:lang w:eastAsia="zh-TW"/>
                </w:rPr>
                <w:t>AG</w:t>
              </w:r>
              <w:r w:rsidRPr="009B2DE8">
                <w:rPr>
                  <w:rFonts w:hint="eastAsia"/>
                  <w:color w:val="000000"/>
                  <w:lang w:eastAsia="zh-TW"/>
                </w:rPr>
                <w:t>導入</w:t>
              </w:r>
            </w:ins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DE8" w:rsidRPr="009B2DE8" w:rsidRDefault="009B2DE8" w:rsidP="009B2DE8">
            <w:pPr>
              <w:pStyle w:val="Tabletext"/>
              <w:spacing w:line="240" w:lineRule="auto"/>
              <w:jc w:val="center"/>
              <w:rPr>
                <w:ins w:id="32" w:author="蕭侑文" w:date="2016-08-17T17:02:00Z"/>
                <w:rFonts w:hint="eastAsia"/>
                <w:color w:val="000000"/>
              </w:rPr>
            </w:pPr>
            <w:ins w:id="33" w:author="蕭侑文" w:date="2016-08-17T17:02:00Z">
              <w:r w:rsidRPr="009B2DE8">
                <w:rPr>
                  <w:rFonts w:hint="eastAsia"/>
                  <w:color w:val="000000"/>
                </w:rPr>
                <w:t>侑文</w:t>
              </w:r>
            </w:ins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DE8" w:rsidRPr="009B2DE8" w:rsidRDefault="009B2DE8" w:rsidP="00CE0E0E">
            <w:pPr>
              <w:pStyle w:val="Tabletext"/>
              <w:spacing w:line="240" w:lineRule="auto"/>
              <w:jc w:val="center"/>
              <w:rPr>
                <w:ins w:id="34" w:author="蕭侑文" w:date="2016-08-17T17:02:00Z"/>
                <w:color w:val="000000"/>
              </w:rPr>
            </w:pPr>
            <w:ins w:id="35" w:author="蕭侑文" w:date="2016-08-17T17:02:00Z">
              <w:r w:rsidRPr="009B2DE8">
                <w:rPr>
                  <w:color w:val="000000"/>
                </w:rPr>
                <w:t>160808000065</w:t>
              </w:r>
            </w:ins>
          </w:p>
        </w:tc>
      </w:tr>
      <w:tr w:rsidR="009B4945" w:rsidRPr="00C2120F" w:rsidTr="009B2DE8">
        <w:trPr>
          <w:ins w:id="36" w:author="伯珊" w:date="2017-05-05T13:14:00Z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945" w:rsidRPr="009B2DE8" w:rsidRDefault="009B4945" w:rsidP="009B4945">
            <w:pPr>
              <w:pStyle w:val="Tabletext"/>
              <w:spacing w:line="240" w:lineRule="auto"/>
              <w:jc w:val="center"/>
              <w:rPr>
                <w:ins w:id="37" w:author="伯珊" w:date="2017-05-05T13:14:00Z"/>
                <w:color w:val="000000"/>
              </w:rPr>
            </w:pPr>
            <w:ins w:id="38" w:author="伯珊" w:date="2017-05-05T13:14:00Z">
              <w:r>
                <w:rPr>
                  <w:rFonts w:ascii="細明體" w:eastAsia="細明體" w:hAnsi="細明體" w:cs="Courier New" w:hint="eastAsia"/>
                </w:rPr>
                <w:t>2017/05/04</w:t>
              </w:r>
            </w:ins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945" w:rsidRDefault="009B4945" w:rsidP="009B4945">
            <w:pPr>
              <w:pStyle w:val="Tabletext"/>
              <w:spacing w:line="240" w:lineRule="auto"/>
              <w:jc w:val="center"/>
              <w:rPr>
                <w:ins w:id="39" w:author="伯珊" w:date="2017-05-05T13:14:00Z"/>
                <w:color w:val="000000"/>
              </w:rPr>
            </w:pPr>
            <w:ins w:id="40" w:author="伯珊" w:date="2017-05-05T13:14:00Z">
              <w:r>
                <w:rPr>
                  <w:rFonts w:ascii="細明體" w:eastAsia="細明體" w:hAnsi="細明體" w:cs="Courier New" w:hint="eastAsia"/>
                </w:rPr>
                <w:t>3</w:t>
              </w:r>
            </w:ins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945" w:rsidRPr="009B2DE8" w:rsidRDefault="009B4945" w:rsidP="009B4945">
            <w:pPr>
              <w:pStyle w:val="Tabletext"/>
              <w:spacing w:line="240" w:lineRule="auto"/>
              <w:rPr>
                <w:ins w:id="41" w:author="伯珊" w:date="2017-05-05T13:14:00Z"/>
                <w:rFonts w:hint="eastAsia"/>
                <w:color w:val="000000"/>
                <w:lang w:eastAsia="zh-TW"/>
              </w:rPr>
              <w:pPrChange w:id="42" w:author="伯珊" w:date="2017-05-05T13:15:00Z">
                <w:pPr>
                  <w:pStyle w:val="Tabletext"/>
                  <w:spacing w:line="240" w:lineRule="auto"/>
                  <w:jc w:val="center"/>
                </w:pPr>
              </w:pPrChange>
            </w:pPr>
            <w:ins w:id="43" w:author="伯珊" w:date="2017-05-05T13:14:00Z">
              <w:r w:rsidRPr="00417CC3">
                <w:rPr>
                  <w:rFonts w:ascii="細明體" w:eastAsia="細明體" w:hAnsi="細明體" w:cs="Courier New" w:hint="eastAsia"/>
                  <w:lang w:eastAsia="zh-TW"/>
                </w:rPr>
                <w:t>申請書170218000615-(金檢查核事項)收據欄位計算調整</w:t>
              </w:r>
            </w:ins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945" w:rsidRPr="009B2DE8" w:rsidRDefault="009B4945" w:rsidP="009B4945">
            <w:pPr>
              <w:pStyle w:val="Tabletext"/>
              <w:spacing w:line="240" w:lineRule="auto"/>
              <w:jc w:val="center"/>
              <w:rPr>
                <w:ins w:id="44" w:author="伯珊" w:date="2017-05-05T13:14:00Z"/>
                <w:rFonts w:hint="eastAsia"/>
                <w:color w:val="000000"/>
              </w:rPr>
            </w:pPr>
            <w:ins w:id="45" w:author="伯珊" w:date="2017-05-05T13:14:00Z">
              <w:r>
                <w:rPr>
                  <w:rFonts w:ascii="細明體" w:eastAsia="細明體" w:hAnsi="細明體" w:cs="Courier New" w:hint="eastAsia"/>
                </w:rPr>
                <w:t>龎伯珊</w:t>
              </w:r>
            </w:ins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945" w:rsidRPr="009B2DE8" w:rsidRDefault="009B4945" w:rsidP="009B4945">
            <w:pPr>
              <w:pStyle w:val="Tabletext"/>
              <w:spacing w:line="240" w:lineRule="auto"/>
              <w:jc w:val="center"/>
              <w:rPr>
                <w:ins w:id="46" w:author="伯珊" w:date="2017-05-05T13:14:00Z"/>
                <w:color w:val="000000"/>
              </w:rPr>
            </w:pPr>
            <w:ins w:id="47" w:author="伯珊" w:date="2017-05-05T13:14:00Z">
              <w:r w:rsidRPr="00417CC3">
                <w:rPr>
                  <w:rFonts w:ascii="細明體" w:eastAsia="細明體" w:hAnsi="細明體" w:cs="Courier New"/>
                </w:rPr>
                <w:t>170504000106</w:t>
              </w:r>
            </w:ins>
          </w:p>
        </w:tc>
      </w:tr>
    </w:tbl>
    <w:p w:rsidR="009B2DE8" w:rsidRDefault="009B2DE8">
      <w:pPr>
        <w:pStyle w:val="Tabletext"/>
        <w:keepLines w:val="0"/>
        <w:spacing w:after="0" w:line="240" w:lineRule="auto"/>
        <w:rPr>
          <w:ins w:id="48" w:author="蕭侑文" w:date="2016-08-17T17:02:00Z"/>
          <w:rFonts w:ascii="細明體" w:eastAsia="細明體" w:hAnsi="細明體"/>
          <w:kern w:val="2"/>
          <w:szCs w:val="24"/>
          <w:lang w:eastAsia="zh-TW"/>
        </w:rPr>
      </w:pPr>
    </w:p>
    <w:p w:rsidR="009B2DE8" w:rsidRDefault="009B2D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80E0F" w:rsidRDefault="00280E0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/>
          <w:kern w:val="2"/>
          <w:sz w:val="24"/>
          <w:szCs w:val="24"/>
          <w:lang w:eastAsia="zh-TW"/>
        </w:rPr>
        <w:t>UCAAB10900_收據給付明細</w:t>
      </w:r>
    </w:p>
    <w:p w:rsidR="00280E0F" w:rsidRDefault="00280E0F">
      <w:pPr>
        <w:numPr>
          <w:ilvl w:val="0"/>
          <w:numId w:val="7"/>
          <w:numberingChange w:id="49" w:author="huai" w:date="2007-02-01T13:46:00Z" w:original="%1:1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80E0F">
        <w:tc>
          <w:tcPr>
            <w:tcW w:w="234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80E0F" w:rsidRDefault="00280E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核付試算_查詢收據給付明細</w:t>
            </w:r>
          </w:p>
        </w:tc>
      </w:tr>
      <w:tr w:rsidR="00280E0F">
        <w:tc>
          <w:tcPr>
            <w:tcW w:w="234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AAB1_0900</w:t>
            </w:r>
          </w:p>
        </w:tc>
      </w:tr>
      <w:tr w:rsidR="00280E0F">
        <w:tc>
          <w:tcPr>
            <w:tcW w:w="234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80E0F">
        <w:tc>
          <w:tcPr>
            <w:tcW w:w="234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實支給付_試算金額查詢收據明細內容</w:t>
            </w:r>
          </w:p>
        </w:tc>
      </w:tr>
      <w:tr w:rsidR="00280E0F">
        <w:tc>
          <w:tcPr>
            <w:tcW w:w="234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RLAA002 RLAA003  </w:t>
            </w:r>
          </w:p>
        </w:tc>
      </w:tr>
    </w:tbl>
    <w:p w:rsidR="00280E0F" w:rsidRDefault="00280E0F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80E0F" w:rsidRDefault="00280E0F">
      <w:pPr>
        <w:numPr>
          <w:ilvl w:val="0"/>
          <w:numId w:val="7"/>
          <w:numberingChange w:id="50" w:author="huai" w:date="2007-02-01T13:46:00Z" w:original="%1:2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80E0F">
        <w:tc>
          <w:tcPr>
            <w:tcW w:w="720" w:type="dxa"/>
          </w:tcPr>
          <w:p w:rsidR="00280E0F" w:rsidRDefault="00280E0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80E0F" w:rsidRDefault="00280E0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80E0F" w:rsidRDefault="00280E0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80E0F" w:rsidRDefault="00280E0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280E0F">
        <w:tc>
          <w:tcPr>
            <w:tcW w:w="720" w:type="dxa"/>
          </w:tcPr>
          <w:p w:rsidR="00280E0F" w:rsidRDefault="00280E0F">
            <w:pPr>
              <w:numPr>
                <w:ilvl w:val="0"/>
                <w:numId w:val="11"/>
                <w:numberingChange w:id="51" w:author="huai" w:date="2007-02-01T13:46:00Z" w:original="%1:1:0:.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280E0F" w:rsidRDefault="00280E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</w:p>
        </w:tc>
        <w:tc>
          <w:tcPr>
            <w:tcW w:w="3500" w:type="dxa"/>
          </w:tcPr>
          <w:p w:rsidR="00280E0F" w:rsidRDefault="00280E0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80E0F" w:rsidRDefault="00280E0F">
      <w:pPr>
        <w:rPr>
          <w:rFonts w:ascii="細明體" w:eastAsia="細明體" w:hAnsi="細明體" w:hint="eastAsia"/>
          <w:sz w:val="20"/>
          <w:szCs w:val="20"/>
        </w:rPr>
      </w:pPr>
    </w:p>
    <w:p w:rsidR="00280E0F" w:rsidRDefault="00280E0F">
      <w:pPr>
        <w:numPr>
          <w:ilvl w:val="0"/>
          <w:numId w:val="7"/>
          <w:numberingChange w:id="52" w:author="huai" w:date="2007-02-01T13:46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280E0F">
        <w:tc>
          <w:tcPr>
            <w:tcW w:w="720" w:type="dxa"/>
          </w:tcPr>
          <w:p w:rsidR="00280E0F" w:rsidRDefault="00280E0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280E0F" w:rsidRDefault="00280E0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80E0F" w:rsidRDefault="00280E0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280E0F">
        <w:tc>
          <w:tcPr>
            <w:tcW w:w="720" w:type="dxa"/>
          </w:tcPr>
          <w:p w:rsidR="00280E0F" w:rsidRDefault="00280E0F">
            <w:pPr>
              <w:numPr>
                <w:ilvl w:val="0"/>
                <w:numId w:val="9"/>
                <w:numberingChange w:id="53" w:author="huai" w:date="2007-02-01T13:46:00Z" w:original="%1:1:0:.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280E0F" w:rsidRDefault="00280E0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理賠受理收據檔</w:t>
            </w:r>
          </w:p>
        </w:tc>
        <w:tc>
          <w:tcPr>
            <w:tcW w:w="3960" w:type="dxa"/>
          </w:tcPr>
          <w:p w:rsidR="00280E0F" w:rsidRDefault="00280E0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DTAAA030</w:t>
            </w:r>
          </w:p>
        </w:tc>
      </w:tr>
      <w:tr w:rsidR="00280E0F" w:rsidRPr="000A16E5">
        <w:tc>
          <w:tcPr>
            <w:tcW w:w="720" w:type="dxa"/>
          </w:tcPr>
          <w:p w:rsidR="00280E0F" w:rsidRPr="000A16E5" w:rsidRDefault="00280E0F">
            <w:pPr>
              <w:numPr>
                <w:ilvl w:val="0"/>
                <w:numId w:val="9"/>
                <w:numberingChange w:id="54" w:author="huai" w:date="2007-02-01T13:46:00Z" w:original="%1:2:0:.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280E0F" w:rsidRPr="000A16E5" w:rsidRDefault="00280E0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A16E5">
              <w:rPr>
                <w:rFonts w:ascii="細明體" w:eastAsia="細明體" w:hAnsi="細明體" w:hint="eastAsia"/>
                <w:sz w:val="20"/>
                <w:szCs w:val="20"/>
              </w:rPr>
              <w:t xml:space="preserve">理賠受理收據檔_試算 </w:t>
            </w:r>
          </w:p>
        </w:tc>
        <w:tc>
          <w:tcPr>
            <w:tcW w:w="3960" w:type="dxa"/>
          </w:tcPr>
          <w:p w:rsidR="00280E0F" w:rsidRPr="000A16E5" w:rsidRDefault="00280E0F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 w:rsidRPr="000A16E5">
              <w:rPr>
                <w:rFonts w:ascii="細明體" w:eastAsia="細明體" w:hAnsi="細明體" w:hint="eastAsia"/>
                <w:sz w:val="20"/>
              </w:rPr>
              <w:t>DTAAAT30</w:t>
            </w:r>
          </w:p>
        </w:tc>
      </w:tr>
    </w:tbl>
    <w:p w:rsidR="00280E0F" w:rsidRDefault="00280E0F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80E0F" w:rsidRDefault="00280E0F">
      <w:pPr>
        <w:numPr>
          <w:ilvl w:val="0"/>
          <w:numId w:val="7"/>
          <w:numberingChange w:id="55" w:author="huai" w:date="2007-02-01T13:46:00Z" w:original="%1:4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280E0F">
        <w:tc>
          <w:tcPr>
            <w:tcW w:w="9180" w:type="dxa"/>
            <w:gridSpan w:val="4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280E0F">
        <w:tc>
          <w:tcPr>
            <w:tcW w:w="72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280E0F">
        <w:tc>
          <w:tcPr>
            <w:tcW w:w="720" w:type="dxa"/>
          </w:tcPr>
          <w:p w:rsidR="00280E0F" w:rsidRDefault="00280E0F">
            <w:pPr>
              <w:numPr>
                <w:ilvl w:val="0"/>
                <w:numId w:val="8"/>
                <w:numberingChange w:id="56" w:author="huai" w:date="2007-02-01T13:46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  <w:bookmarkStart w:id="57" w:name="_GoBack"/>
            <w:bookmarkEnd w:id="57"/>
          </w:p>
        </w:tc>
        <w:tc>
          <w:tcPr>
            <w:tcW w:w="234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80E0F">
        <w:tc>
          <w:tcPr>
            <w:tcW w:w="720" w:type="dxa"/>
          </w:tcPr>
          <w:p w:rsidR="00280E0F" w:rsidRDefault="00280E0F">
            <w:pPr>
              <w:numPr>
                <w:ilvl w:val="0"/>
                <w:numId w:val="8"/>
                <w:numberingChange w:id="58" w:author="huai" w:date="2007-02-01T13:46:00Z" w:original="%1:2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理賠保險金代號</w:t>
            </w:r>
          </w:p>
        </w:tc>
        <w:tc>
          <w:tcPr>
            <w:tcW w:w="180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4</w:t>
            </w:r>
          </w:p>
        </w:tc>
        <w:tc>
          <w:tcPr>
            <w:tcW w:w="432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77660">
        <w:tc>
          <w:tcPr>
            <w:tcW w:w="720" w:type="dxa"/>
          </w:tcPr>
          <w:p w:rsidR="00277660" w:rsidRDefault="00277660">
            <w:pPr>
              <w:numPr>
                <w:ilvl w:val="0"/>
                <w:numId w:val="8"/>
                <w:numberingChange w:id="59" w:author="cathaylife" w:date="2009-11-24T16:07:00Z" w:original="%1:3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277660" w:rsidRDefault="002776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1800" w:type="dxa"/>
          </w:tcPr>
          <w:p w:rsidR="00277660" w:rsidRDefault="002776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277660" w:rsidRDefault="002776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80E0F">
        <w:tc>
          <w:tcPr>
            <w:tcW w:w="9180" w:type="dxa"/>
            <w:gridSpan w:val="4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輸出參數(多)筆</w:t>
            </w:r>
          </w:p>
        </w:tc>
      </w:tr>
      <w:tr w:rsidR="00280E0F">
        <w:tc>
          <w:tcPr>
            <w:tcW w:w="720" w:type="dxa"/>
          </w:tcPr>
          <w:p w:rsidR="00280E0F" w:rsidRDefault="00280E0F">
            <w:pPr>
              <w:numPr>
                <w:ilvl w:val="0"/>
                <w:numId w:val="10"/>
                <w:numberingChange w:id="60" w:author="huai" w:date="2007-02-01T13:46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新開視窗如</w:t>
            </w:r>
            <w:r>
              <w:rPr>
                <w:rFonts w:ascii="細明體" w:eastAsia="細明體" w:hAnsi="細明體"/>
                <w:sz w:val="20"/>
                <w:szCs w:val="20"/>
              </w:rPr>
              <w:fldChar w:fldCharType="begin"/>
            </w:r>
            <w:ins w:id="61" w:author="戴余修" w:date="2020-07-27T08:55:00Z">
              <w:r w:rsidR="00834A91">
                <w:rPr>
                  <w:rFonts w:ascii="細明體" w:eastAsia="細明體" w:hAnsi="細明體"/>
                  <w:sz w:val="20"/>
                  <w:szCs w:val="20"/>
                </w:rPr>
                <w:instrText>HYPERLINK "D:\\i92008is01\\Desktop\\intern_project\\spec\\aa_doc-master@ddc06949ca5\\CSR1_Doc\\docs\\AA理賠\\B0_核付\\畫面\\USAAB10900_收據給付明細.html"</w:instrText>
              </w:r>
            </w:ins>
            <w:del w:id="62" w:author="戴余修" w:date="2020-07-27T08:55:00Z">
              <w:r w:rsidDel="00834A91">
                <w:rPr>
                  <w:rFonts w:ascii="細明體" w:eastAsia="細明體" w:hAnsi="細明體"/>
                  <w:sz w:val="20"/>
                  <w:szCs w:val="20"/>
                </w:rPr>
                <w:delInstrText xml:space="preserve"> HYPERLINK "..\\畫面\\USAAB10900_收據給付明細.html" </w:delInstrText>
              </w:r>
            </w:del>
            <w:ins w:id="63" w:author="戴余修" w:date="2020-07-27T08:55:00Z">
              <w:r w:rsidR="00834A91">
                <w:rPr>
                  <w:rFonts w:ascii="細明體" w:eastAsia="細明體" w:hAnsi="細明體"/>
                  <w:sz w:val="20"/>
                  <w:szCs w:val="20"/>
                </w:rPr>
              </w:r>
            </w:ins>
            <w:r>
              <w:rPr>
                <w:rFonts w:ascii="細明體" w:eastAsia="細明體" w:hAnsi="細明體"/>
                <w:sz w:val="20"/>
                <w:szCs w:val="20"/>
              </w:rPr>
              <w:fldChar w:fldCharType="separate"/>
            </w:r>
            <w:r>
              <w:rPr>
                <w:rStyle w:val="a3"/>
                <w:rFonts w:ascii="細明體" w:eastAsia="細明體" w:hAnsi="細明體" w:hint="eastAsia"/>
                <w:sz w:val="20"/>
                <w:szCs w:val="20"/>
              </w:rPr>
              <w:t>畫面</w:t>
            </w:r>
            <w:r>
              <w:rPr>
                <w:rFonts w:ascii="細明體" w:eastAsia="細明體" w:hAnsi="細明體"/>
                <w:sz w:val="20"/>
                <w:szCs w:val="20"/>
              </w:rPr>
              <w:fldChar w:fldCharType="end"/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(USAAB10900)</w:t>
            </w:r>
          </w:p>
        </w:tc>
        <w:tc>
          <w:tcPr>
            <w:tcW w:w="180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80E0F" w:rsidRDefault="00280E0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80E0F" w:rsidRDefault="00280E0F">
      <w:pPr>
        <w:pStyle w:val="Tabletext"/>
        <w:keepLines w:val="0"/>
        <w:numPr>
          <w:ilvl w:val="0"/>
          <w:numId w:val="6"/>
          <w:numberingChange w:id="64" w:author="huai" w:date="2007-02-01T13:46:00Z" w:original="%1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初始畫面：(USAAB10900)</w:t>
      </w:r>
    </w:p>
    <w:p w:rsidR="00280E0F" w:rsidRDefault="00280E0F">
      <w:pPr>
        <w:pStyle w:val="Tabletext"/>
        <w:keepLines w:val="0"/>
        <w:numPr>
          <w:ilvl w:val="1"/>
          <w:numId w:val="6"/>
          <w:numberingChange w:id="65" w:author="huai" w:date="2007-02-01T13:46:00Z" w:original="%1:1:0:.%2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fldChar w:fldCharType="begin"/>
      </w:r>
      <w:ins w:id="66" w:author="戴余修" w:date="2020-07-27T08:55:00Z">
        <w:r w:rsidR="00834A91">
          <w:rPr>
            <w:rFonts w:ascii="細明體" w:eastAsia="細明體" w:hAnsi="細明體"/>
            <w:kern w:val="2"/>
            <w:szCs w:val="24"/>
            <w:lang w:eastAsia="zh-TW"/>
          </w:rPr>
          <w:instrText>HYPERLINK "D:\\i92008is01\\Desktop\\intern_project\\spec\\aa_doc-master@ddc06949ca5\\CSR1_Doc\\docs\\AA理賠\\B0_核付\\畫面\\USAAB10900_收據給付明細.html"</w:instrText>
        </w:r>
      </w:ins>
      <w:del w:id="67" w:author="戴余修" w:date="2020-07-27T08:55:00Z">
        <w:r w:rsidDel="00834A91">
          <w:rPr>
            <w:rFonts w:ascii="細明體" w:eastAsia="細明體" w:hAnsi="細明體"/>
            <w:kern w:val="2"/>
            <w:szCs w:val="24"/>
            <w:lang w:eastAsia="zh-TW"/>
          </w:rPr>
          <w:delInstrText>HYPERLINK "..\\畫面\\USAAB10900_收據給付明細.html"</w:delInstrText>
        </w:r>
      </w:del>
      <w:ins w:id="68" w:author="戴余修" w:date="2020-07-27T08:55:00Z">
        <w:r w:rsidR="00834A91">
          <w:rPr>
            <w:rFonts w:ascii="細明體" w:eastAsia="細明體" w:hAnsi="細明體"/>
            <w:kern w:val="2"/>
            <w:szCs w:val="24"/>
            <w:lang w:eastAsia="zh-TW"/>
          </w:rPr>
        </w:r>
      </w:ins>
      <w:r>
        <w:rPr>
          <w:rFonts w:ascii="細明體" w:eastAsia="細明體" w:hAnsi="細明體"/>
          <w:kern w:val="2"/>
          <w:szCs w:val="24"/>
          <w:lang w:eastAsia="zh-TW"/>
        </w:rPr>
        <w:fldChar w:fldCharType="separate"/>
      </w:r>
      <w:r>
        <w:rPr>
          <w:rStyle w:val="a3"/>
          <w:rFonts w:ascii="細明體" w:eastAsia="細明體" w:hAnsi="細明體" w:hint="eastAsia"/>
          <w:color w:val="auto"/>
          <w:kern w:val="2"/>
          <w:szCs w:val="24"/>
          <w:lang w:eastAsia="zh-TW"/>
        </w:rPr>
        <w:t>如連結</w:t>
      </w:r>
      <w:r>
        <w:rPr>
          <w:rFonts w:ascii="細明體" w:eastAsia="細明體" w:hAnsi="細明體"/>
          <w:kern w:val="2"/>
          <w:szCs w:val="24"/>
          <w:lang w:eastAsia="zh-TW"/>
        </w:rPr>
        <w:fldChar w:fldCharType="end"/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80E0F" w:rsidRDefault="00280E0F">
      <w:pPr>
        <w:pStyle w:val="Tabletext"/>
        <w:keepLines w:val="0"/>
        <w:numPr>
          <w:ilvl w:val="1"/>
          <w:numId w:val="6"/>
          <w:numberingChange w:id="69" w:author="huai" w:date="2007-02-01T13:46:00Z" w:original="%1:1:0:.%2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接收傳入參數：</w:t>
      </w:r>
    </w:p>
    <w:p w:rsidR="00280E0F" w:rsidRDefault="00280E0F">
      <w:pPr>
        <w:pStyle w:val="Tabletext"/>
        <w:keepLines w:val="0"/>
        <w:numPr>
          <w:ilvl w:val="2"/>
          <w:numId w:val="6"/>
          <w:numberingChange w:id="70" w:author="huai" w:date="2007-02-01T13:46:00Z" w:original="%1:1:0:.%2:2:0:.%3:1:0: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檢核參數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5677"/>
        <w:gridCol w:w="3095"/>
      </w:tblGrid>
      <w:tr w:rsidR="00280E0F">
        <w:tc>
          <w:tcPr>
            <w:tcW w:w="696" w:type="dxa"/>
          </w:tcPr>
          <w:p w:rsidR="00280E0F" w:rsidRDefault="00280E0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lang w:eastAsia="zh-TW"/>
              </w:rPr>
              <w:t>項次</w:t>
            </w:r>
          </w:p>
        </w:tc>
        <w:tc>
          <w:tcPr>
            <w:tcW w:w="5677" w:type="dxa"/>
          </w:tcPr>
          <w:p w:rsidR="00280E0F" w:rsidRDefault="00280E0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lang w:eastAsia="zh-TW"/>
              </w:rPr>
              <w:t>檢核</w:t>
            </w:r>
          </w:p>
        </w:tc>
        <w:tc>
          <w:tcPr>
            <w:tcW w:w="3095" w:type="dxa"/>
          </w:tcPr>
          <w:p w:rsidR="00280E0F" w:rsidRDefault="00280E0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lang w:eastAsia="zh-TW"/>
              </w:rPr>
              <w:t>不符合時的錯誤訊息</w:t>
            </w:r>
          </w:p>
        </w:tc>
      </w:tr>
      <w:tr w:rsidR="00280E0F">
        <w:tc>
          <w:tcPr>
            <w:tcW w:w="696" w:type="dxa"/>
          </w:tcPr>
          <w:p w:rsidR="00280E0F" w:rsidRDefault="00280E0F">
            <w:pPr>
              <w:pStyle w:val="Tabletext"/>
              <w:keepLines w:val="0"/>
              <w:numPr>
                <w:ilvl w:val="0"/>
                <w:numId w:val="13"/>
                <w:numberingChange w:id="71" w:author="huai" w:date="2007-02-01T13:46:00Z" w:original="%1:1:0: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677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 為空值</w:t>
            </w:r>
          </w:p>
        </w:tc>
        <w:tc>
          <w:tcPr>
            <w:tcW w:w="3095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 未輸入</w:t>
            </w:r>
          </w:p>
        </w:tc>
      </w:tr>
      <w:tr w:rsidR="00280E0F">
        <w:tc>
          <w:tcPr>
            <w:tcW w:w="696" w:type="dxa"/>
          </w:tcPr>
          <w:p w:rsidR="00280E0F" w:rsidRDefault="00280E0F">
            <w:pPr>
              <w:pStyle w:val="Tabletext"/>
              <w:keepLines w:val="0"/>
              <w:numPr>
                <w:ilvl w:val="0"/>
                <w:numId w:val="13"/>
                <w:numberingChange w:id="72" w:author="huai" w:date="2007-02-01T13:46:00Z" w:original="%1:2:0: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677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理賠保險金代號 為空值</w:t>
            </w:r>
          </w:p>
        </w:tc>
        <w:tc>
          <w:tcPr>
            <w:tcW w:w="3095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理賠保險金代號 未輸入</w:t>
            </w:r>
          </w:p>
        </w:tc>
      </w:tr>
      <w:tr w:rsidR="00280E0F">
        <w:tc>
          <w:tcPr>
            <w:tcW w:w="696" w:type="dxa"/>
          </w:tcPr>
          <w:p w:rsidR="00280E0F" w:rsidRDefault="00280E0F">
            <w:pPr>
              <w:pStyle w:val="Tabletext"/>
              <w:keepLines w:val="0"/>
              <w:numPr>
                <w:ilvl w:val="0"/>
                <w:numId w:val="13"/>
                <w:numberingChange w:id="73" w:author="huai" w:date="2007-02-01T13:46:00Z" w:original="%1:3:0: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677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理賠保險金代號檢核：</w:t>
            </w:r>
          </w:p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理賠保險金代號只能傳入BEF1或BEF2或BEF3或BEF4。</w:t>
            </w:r>
          </w:p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否則丟錯誤訊息。</w:t>
            </w:r>
          </w:p>
        </w:tc>
        <w:tc>
          <w:tcPr>
            <w:tcW w:w="3095" w:type="dxa"/>
          </w:tcPr>
          <w:p w:rsidR="00280E0F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理賠保險代代號錯誤，無給付收據。</w:t>
            </w:r>
          </w:p>
        </w:tc>
      </w:tr>
    </w:tbl>
    <w:p w:rsidR="00280E0F" w:rsidRDefault="00280E0F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80E0F" w:rsidRPr="008A1248" w:rsidRDefault="00280E0F">
      <w:pPr>
        <w:pStyle w:val="Tabletext"/>
        <w:keepLines w:val="0"/>
        <w:numPr>
          <w:ilvl w:val="1"/>
          <w:numId w:val="6"/>
          <w:numberingChange w:id="74" w:author="huai" w:date="2007-02-01T13:46:00Z" w:original="%1:1:0:.%2:3:0: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A1248">
        <w:rPr>
          <w:rFonts w:ascii="細明體" w:eastAsia="細明體" w:hAnsi="細明體" w:hint="eastAsia"/>
          <w:kern w:val="2"/>
          <w:szCs w:val="24"/>
          <w:lang w:eastAsia="zh-TW"/>
        </w:rPr>
        <w:t>判斷受理進度：</w:t>
      </w:r>
    </w:p>
    <w:p w:rsidR="00280E0F" w:rsidRPr="008A1248" w:rsidRDefault="00280E0F">
      <w:pPr>
        <w:pStyle w:val="Tabletext"/>
        <w:keepLines w:val="0"/>
        <w:numPr>
          <w:ilvl w:val="2"/>
          <w:numId w:val="6"/>
          <w:numberingChange w:id="75" w:author="huai" w:date="2007-02-01T13:46:00Z" w:original="%1:1:0:.%2:3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A1248">
        <w:rPr>
          <w:rFonts w:hint="eastAsia"/>
          <w:kern w:val="2"/>
          <w:szCs w:val="24"/>
          <w:lang w:eastAsia="zh-TW"/>
        </w:rPr>
        <w:t>讀取理賠受理檔：</w:t>
      </w:r>
    </w:p>
    <w:p w:rsidR="00280E0F" w:rsidRPr="008A1248" w:rsidRDefault="00280E0F">
      <w:pPr>
        <w:pStyle w:val="Tabletext"/>
        <w:keepLines w:val="0"/>
        <w:numPr>
          <w:ilvl w:val="3"/>
          <w:numId w:val="14"/>
          <w:numberingChange w:id="76" w:author="huai" w:date="2007-02-01T13:46:00Z" w:original="%2:1:0:.%3:1:0:.%4:1:0: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8A1248">
        <w:rPr>
          <w:rFonts w:hint="eastAsia"/>
          <w:kern w:val="2"/>
          <w:szCs w:val="24"/>
          <w:lang w:eastAsia="zh-TW"/>
        </w:rPr>
        <w:t xml:space="preserve">CALL </w:t>
      </w:r>
      <w:r w:rsidRPr="008A1248">
        <w:rPr>
          <w:rFonts w:ascii="細明體" w:eastAsia="細明體" w:hAnsi="細明體" w:hint="eastAsia"/>
        </w:rPr>
        <w:t>AA_A0Z001</w:t>
      </w:r>
      <w:r w:rsidRPr="008A1248">
        <w:rPr>
          <w:rFonts w:ascii="細明體" w:eastAsia="細明體" w:hAnsi="細明體" w:hint="eastAsia"/>
          <w:lang w:eastAsia="zh-TW"/>
        </w:rPr>
        <w:t>.Method4：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80E0F" w:rsidRPr="008A124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0E0F" w:rsidRPr="008A1248" w:rsidRDefault="00280E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A1248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0E0F" w:rsidRPr="008A1248" w:rsidRDefault="00280E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A1248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280E0F" w:rsidRPr="008A124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0E0F" w:rsidRPr="008A1248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A1248">
              <w:rPr>
                <w:rFonts w:ascii="MS Reference Sans Serif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0E0F" w:rsidRPr="008A1248" w:rsidRDefault="00280E0F">
            <w:pPr>
              <w:rPr>
                <w:rFonts w:cs="Arial Unicode MS"/>
                <w:sz w:val="20"/>
              </w:rPr>
            </w:pPr>
            <w:r w:rsidRPr="008A1248">
              <w:rPr>
                <w:rFonts w:cs="Arial Unicode MS" w:hint="eastAsia"/>
                <w:sz w:val="20"/>
              </w:rPr>
              <w:t>傳入參數</w:t>
            </w:r>
          </w:p>
        </w:tc>
      </w:tr>
    </w:tbl>
    <w:p w:rsidR="00280E0F" w:rsidRPr="008A1248" w:rsidRDefault="00280E0F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280E0F" w:rsidRPr="008A1248" w:rsidRDefault="00280E0F">
      <w:pPr>
        <w:pStyle w:val="Tabletext"/>
        <w:keepLines w:val="0"/>
        <w:numPr>
          <w:ilvl w:val="2"/>
          <w:numId w:val="6"/>
          <w:numberingChange w:id="77" w:author="huai" w:date="2007-02-01T13:46:00Z" w:original="%1:1:0:.%2:3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A1248">
        <w:rPr>
          <w:rFonts w:hint="eastAsia"/>
          <w:kern w:val="2"/>
          <w:szCs w:val="24"/>
          <w:lang w:eastAsia="zh-TW"/>
        </w:rPr>
        <w:t>取得狀態碼：判別受理進度：</w:t>
      </w:r>
    </w:p>
    <w:p w:rsidR="00280E0F" w:rsidRPr="008A1248" w:rsidRDefault="00280E0F">
      <w:pPr>
        <w:pStyle w:val="Tabletext"/>
        <w:keepLines w:val="0"/>
        <w:numPr>
          <w:ilvl w:val="3"/>
          <w:numId w:val="14"/>
          <w:numberingChange w:id="78" w:author="huai" w:date="2007-02-01T13:46:00Z" w:original="%2:1:0:.%3:1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A1248">
        <w:rPr>
          <w:rFonts w:hint="eastAsia"/>
          <w:kern w:val="2"/>
          <w:szCs w:val="24"/>
          <w:lang w:eastAsia="zh-TW"/>
        </w:rPr>
        <w:t>IF DTAAA001.</w:t>
      </w:r>
      <w:r w:rsidRPr="008A1248">
        <w:rPr>
          <w:rFonts w:hint="eastAsia"/>
          <w:kern w:val="2"/>
          <w:szCs w:val="24"/>
          <w:lang w:eastAsia="zh-TW"/>
        </w:rPr>
        <w:t>受理狀態</w:t>
      </w:r>
      <w:r w:rsidRPr="008A1248">
        <w:rPr>
          <w:rFonts w:hint="eastAsia"/>
          <w:kern w:val="2"/>
          <w:szCs w:val="24"/>
          <w:lang w:eastAsia="zh-TW"/>
        </w:rPr>
        <w:t xml:space="preserve"> &lt;   </w:t>
      </w:r>
      <w:r w:rsidRPr="008A1248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8A1248">
          <w:rPr>
            <w:rFonts w:hint="eastAsia"/>
            <w:kern w:val="2"/>
            <w:szCs w:val="24"/>
            <w:lang w:eastAsia="zh-TW"/>
          </w:rPr>
          <w:t>30</w:t>
        </w:r>
        <w:r w:rsidRPr="008A1248">
          <w:rPr>
            <w:kern w:val="2"/>
            <w:szCs w:val="24"/>
            <w:lang w:eastAsia="zh-TW"/>
          </w:rPr>
          <w:t>’</w:t>
        </w:r>
      </w:smartTag>
      <w:r w:rsidRPr="008A1248">
        <w:rPr>
          <w:rFonts w:hint="eastAsia"/>
          <w:kern w:val="2"/>
          <w:szCs w:val="24"/>
          <w:lang w:eastAsia="zh-TW"/>
        </w:rPr>
        <w:t>(</w:t>
      </w:r>
      <w:r w:rsidRPr="008A1248">
        <w:rPr>
          <w:rFonts w:hint="eastAsia"/>
          <w:kern w:val="2"/>
          <w:szCs w:val="24"/>
          <w:lang w:eastAsia="zh-TW"/>
        </w:rPr>
        <w:t>核定</w:t>
      </w:r>
      <w:r w:rsidRPr="008A1248">
        <w:rPr>
          <w:rFonts w:hint="eastAsia"/>
          <w:kern w:val="2"/>
          <w:szCs w:val="24"/>
          <w:lang w:eastAsia="zh-TW"/>
        </w:rPr>
        <w:t>)</w:t>
      </w:r>
      <w:r w:rsidRPr="008A1248">
        <w:rPr>
          <w:rFonts w:hint="eastAsia"/>
          <w:kern w:val="2"/>
          <w:szCs w:val="24"/>
          <w:lang w:eastAsia="zh-TW"/>
        </w:rPr>
        <w:t>，狀態碼</w:t>
      </w:r>
      <w:r w:rsidRPr="008A1248">
        <w:rPr>
          <w:rFonts w:hint="eastAsia"/>
          <w:kern w:val="2"/>
          <w:szCs w:val="24"/>
          <w:lang w:eastAsia="zh-TW"/>
        </w:rPr>
        <w:t xml:space="preserve"> = </w:t>
      </w:r>
      <w:r w:rsidRPr="008A1248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8A1248">
          <w:rPr>
            <w:kern w:val="2"/>
            <w:szCs w:val="24"/>
            <w:lang w:eastAsia="zh-TW"/>
          </w:rPr>
          <w:t>1’</w:t>
        </w:r>
      </w:smartTag>
      <w:r w:rsidRPr="008A1248">
        <w:rPr>
          <w:rFonts w:hint="eastAsia"/>
          <w:kern w:val="2"/>
          <w:szCs w:val="24"/>
          <w:lang w:eastAsia="zh-TW"/>
        </w:rPr>
        <w:t>。</w:t>
      </w:r>
    </w:p>
    <w:p w:rsidR="00280E0F" w:rsidRPr="008A1248" w:rsidRDefault="00280E0F">
      <w:pPr>
        <w:pStyle w:val="Tabletext"/>
        <w:keepLines w:val="0"/>
        <w:numPr>
          <w:ilvl w:val="3"/>
          <w:numId w:val="14"/>
          <w:numberingChange w:id="79" w:author="huai" w:date="2007-02-01T13:46:00Z" w:original="%2:1:0:.%3:1:0:.%4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A1248">
        <w:rPr>
          <w:rFonts w:hint="eastAsia"/>
          <w:kern w:val="2"/>
          <w:szCs w:val="24"/>
          <w:lang w:eastAsia="zh-TW"/>
        </w:rPr>
        <w:t>IF DTAAA001.</w:t>
      </w:r>
      <w:r w:rsidRPr="008A1248">
        <w:rPr>
          <w:rFonts w:hint="eastAsia"/>
          <w:kern w:val="2"/>
          <w:szCs w:val="24"/>
          <w:lang w:eastAsia="zh-TW"/>
        </w:rPr>
        <w:t>受理狀態</w:t>
      </w:r>
      <w:r w:rsidRPr="008A1248">
        <w:rPr>
          <w:rFonts w:hint="eastAsia"/>
          <w:kern w:val="2"/>
          <w:szCs w:val="24"/>
          <w:lang w:eastAsia="zh-TW"/>
        </w:rPr>
        <w:t xml:space="preserve"> &gt;=  </w:t>
      </w:r>
      <w:r w:rsidRPr="008A1248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8A1248">
          <w:rPr>
            <w:rFonts w:hint="eastAsia"/>
            <w:kern w:val="2"/>
            <w:szCs w:val="24"/>
            <w:lang w:eastAsia="zh-TW"/>
          </w:rPr>
          <w:t>30</w:t>
        </w:r>
        <w:r w:rsidRPr="008A1248">
          <w:rPr>
            <w:kern w:val="2"/>
            <w:szCs w:val="24"/>
            <w:lang w:eastAsia="zh-TW"/>
          </w:rPr>
          <w:t>’</w:t>
        </w:r>
      </w:smartTag>
      <w:r w:rsidRPr="008A1248">
        <w:rPr>
          <w:rFonts w:hint="eastAsia"/>
          <w:kern w:val="2"/>
          <w:szCs w:val="24"/>
          <w:lang w:eastAsia="zh-TW"/>
        </w:rPr>
        <w:t>(</w:t>
      </w:r>
      <w:r w:rsidRPr="008A1248">
        <w:rPr>
          <w:rFonts w:hint="eastAsia"/>
          <w:kern w:val="2"/>
          <w:szCs w:val="24"/>
          <w:lang w:eastAsia="zh-TW"/>
        </w:rPr>
        <w:t>核定</w:t>
      </w:r>
      <w:r w:rsidRPr="008A1248">
        <w:rPr>
          <w:rFonts w:hint="eastAsia"/>
          <w:kern w:val="2"/>
          <w:szCs w:val="24"/>
          <w:lang w:eastAsia="zh-TW"/>
        </w:rPr>
        <w:t>)</w:t>
      </w:r>
      <w:r w:rsidRPr="008A1248">
        <w:rPr>
          <w:rFonts w:hint="eastAsia"/>
          <w:kern w:val="2"/>
          <w:szCs w:val="24"/>
          <w:lang w:eastAsia="zh-TW"/>
        </w:rPr>
        <w:t>，狀態碼</w:t>
      </w:r>
      <w:r w:rsidRPr="008A1248">
        <w:rPr>
          <w:rFonts w:hint="eastAsia"/>
          <w:kern w:val="2"/>
          <w:szCs w:val="24"/>
          <w:lang w:eastAsia="zh-TW"/>
        </w:rPr>
        <w:t xml:space="preserve"> = </w:t>
      </w:r>
      <w:r w:rsidRPr="008A1248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A1248">
          <w:rPr>
            <w:rFonts w:hint="eastAsia"/>
            <w:kern w:val="2"/>
            <w:szCs w:val="24"/>
            <w:lang w:eastAsia="zh-TW"/>
          </w:rPr>
          <w:t>2</w:t>
        </w:r>
        <w:r w:rsidRPr="008A1248">
          <w:rPr>
            <w:kern w:val="2"/>
            <w:szCs w:val="24"/>
            <w:lang w:eastAsia="zh-TW"/>
          </w:rPr>
          <w:t>’</w:t>
        </w:r>
      </w:smartTag>
      <w:r w:rsidRPr="008A1248">
        <w:rPr>
          <w:rFonts w:hint="eastAsia"/>
          <w:kern w:val="2"/>
          <w:szCs w:val="24"/>
          <w:lang w:eastAsia="zh-TW"/>
        </w:rPr>
        <w:t>。</w:t>
      </w:r>
    </w:p>
    <w:p w:rsidR="00280E0F" w:rsidRPr="008A1248" w:rsidRDefault="00280E0F">
      <w:pPr>
        <w:pStyle w:val="Tabletext"/>
        <w:keepLines w:val="0"/>
        <w:numPr>
          <w:ilvl w:val="3"/>
          <w:numId w:val="14"/>
          <w:numberingChange w:id="80" w:author="huai" w:date="2007-02-01T13:46:00Z" w:original="%2:1:0:.%3:1:0:.%4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A1248">
        <w:rPr>
          <w:rFonts w:hint="eastAsia"/>
          <w:kern w:val="2"/>
          <w:szCs w:val="24"/>
          <w:lang w:eastAsia="zh-TW"/>
        </w:rPr>
        <w:t>IF DTAAA001.</w:t>
      </w:r>
      <w:r w:rsidRPr="008A1248">
        <w:rPr>
          <w:rFonts w:hint="eastAsia"/>
          <w:kern w:val="2"/>
          <w:szCs w:val="24"/>
          <w:lang w:eastAsia="zh-TW"/>
        </w:rPr>
        <w:t>受理狀態</w:t>
      </w:r>
      <w:r w:rsidRPr="008A1248">
        <w:rPr>
          <w:rFonts w:hint="eastAsia"/>
          <w:kern w:val="2"/>
          <w:szCs w:val="24"/>
          <w:lang w:eastAsia="zh-TW"/>
        </w:rPr>
        <w:t xml:space="preserve"> =   </w:t>
      </w:r>
      <w:r w:rsidRPr="008A1248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99"/>
          <w:attr w:name="HasSpace" w:val="False"/>
          <w:attr w:name="Negative" w:val="False"/>
          <w:attr w:name="NumberType" w:val="1"/>
          <w:attr w:name="TCSC" w:val="0"/>
        </w:smartTagPr>
        <w:r w:rsidRPr="008A1248">
          <w:rPr>
            <w:rFonts w:hint="eastAsia"/>
            <w:kern w:val="2"/>
            <w:szCs w:val="24"/>
            <w:lang w:eastAsia="zh-TW"/>
          </w:rPr>
          <w:t>99</w:t>
        </w:r>
        <w:r w:rsidRPr="008A1248">
          <w:rPr>
            <w:kern w:val="2"/>
            <w:szCs w:val="24"/>
            <w:lang w:eastAsia="zh-TW"/>
          </w:rPr>
          <w:t>’</w:t>
        </w:r>
      </w:smartTag>
      <w:r w:rsidRPr="008A1248">
        <w:rPr>
          <w:rFonts w:hint="eastAsia"/>
          <w:kern w:val="2"/>
          <w:szCs w:val="24"/>
          <w:lang w:eastAsia="zh-TW"/>
        </w:rPr>
        <w:t>(</w:t>
      </w:r>
      <w:r w:rsidRPr="008A1248">
        <w:rPr>
          <w:rFonts w:hint="eastAsia"/>
          <w:kern w:val="2"/>
          <w:szCs w:val="24"/>
          <w:lang w:eastAsia="zh-TW"/>
        </w:rPr>
        <w:t>試算</w:t>
      </w:r>
      <w:r w:rsidRPr="008A1248">
        <w:rPr>
          <w:rFonts w:hint="eastAsia"/>
          <w:kern w:val="2"/>
          <w:szCs w:val="24"/>
          <w:lang w:eastAsia="zh-TW"/>
        </w:rPr>
        <w:t>)</w:t>
      </w:r>
      <w:r w:rsidRPr="008A1248">
        <w:rPr>
          <w:rFonts w:hint="eastAsia"/>
          <w:kern w:val="2"/>
          <w:szCs w:val="24"/>
          <w:lang w:eastAsia="zh-TW"/>
        </w:rPr>
        <w:t>，狀態碼</w:t>
      </w:r>
      <w:r w:rsidRPr="008A1248">
        <w:rPr>
          <w:rFonts w:hint="eastAsia"/>
          <w:kern w:val="2"/>
          <w:szCs w:val="24"/>
          <w:lang w:eastAsia="zh-TW"/>
        </w:rPr>
        <w:t xml:space="preserve"> = </w:t>
      </w:r>
      <w:r w:rsidRPr="008A1248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8A1248">
          <w:rPr>
            <w:rFonts w:hint="eastAsia"/>
            <w:kern w:val="2"/>
            <w:szCs w:val="24"/>
            <w:lang w:eastAsia="zh-TW"/>
          </w:rPr>
          <w:t>3</w:t>
        </w:r>
        <w:r w:rsidRPr="008A1248">
          <w:rPr>
            <w:kern w:val="2"/>
            <w:szCs w:val="24"/>
            <w:lang w:eastAsia="zh-TW"/>
          </w:rPr>
          <w:t>’</w:t>
        </w:r>
      </w:smartTag>
      <w:r w:rsidRPr="008A1248">
        <w:rPr>
          <w:rFonts w:hint="eastAsia"/>
          <w:kern w:val="2"/>
          <w:szCs w:val="24"/>
          <w:lang w:eastAsia="zh-TW"/>
        </w:rPr>
        <w:t>。</w:t>
      </w:r>
    </w:p>
    <w:p w:rsidR="001149CA" w:rsidRPr="008A1248" w:rsidRDefault="001149CA" w:rsidP="001149CA">
      <w:pPr>
        <w:pStyle w:val="Tabletext"/>
        <w:keepLines w:val="0"/>
        <w:numPr>
          <w:ilvl w:val="3"/>
          <w:numId w:val="14"/>
          <w:numberingChange w:id="81" w:author="cathaylife" w:date="2009-10-29T11:57:00Z" w:original="%2:1:0:.%3:1:0:.%4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A1248">
        <w:rPr>
          <w:rFonts w:hint="eastAsia"/>
          <w:kern w:val="2"/>
          <w:szCs w:val="24"/>
          <w:lang w:eastAsia="zh-TW"/>
        </w:rPr>
        <w:t>IF DTAAA001.</w:t>
      </w:r>
      <w:r w:rsidRPr="008A1248">
        <w:rPr>
          <w:rFonts w:hint="eastAsia"/>
          <w:kern w:val="2"/>
          <w:szCs w:val="24"/>
          <w:lang w:eastAsia="zh-TW"/>
        </w:rPr>
        <w:t>受理狀態</w:t>
      </w:r>
      <w:r w:rsidRPr="008A1248">
        <w:rPr>
          <w:rFonts w:hint="eastAsia"/>
          <w:kern w:val="2"/>
          <w:szCs w:val="24"/>
          <w:lang w:eastAsia="zh-TW"/>
        </w:rPr>
        <w:t xml:space="preserve"> =   </w:t>
      </w:r>
      <w:r w:rsidRPr="008A1248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1"/>
          <w:attr w:name="HasSpace" w:val="False"/>
          <w:attr w:name="Negative" w:val="False"/>
          <w:attr w:name="NumberType" w:val="1"/>
          <w:attr w:name="TCSC" w:val="0"/>
        </w:smartTagPr>
        <w:r w:rsidRPr="008A1248">
          <w:rPr>
            <w:rFonts w:hint="eastAsia"/>
            <w:kern w:val="2"/>
            <w:szCs w:val="24"/>
            <w:lang w:eastAsia="zh-TW"/>
          </w:rPr>
          <w:t>21</w:t>
        </w:r>
        <w:r w:rsidRPr="008A1248">
          <w:rPr>
            <w:kern w:val="2"/>
            <w:szCs w:val="24"/>
            <w:lang w:eastAsia="zh-TW"/>
          </w:rPr>
          <w:t>’</w:t>
        </w:r>
      </w:smartTag>
      <w:r w:rsidRPr="008A1248">
        <w:rPr>
          <w:rFonts w:hint="eastAsia"/>
          <w:kern w:val="2"/>
          <w:szCs w:val="24"/>
          <w:lang w:eastAsia="zh-TW"/>
        </w:rPr>
        <w:t>(</w:t>
      </w:r>
      <w:r w:rsidRPr="008A1248">
        <w:rPr>
          <w:rFonts w:hint="eastAsia"/>
          <w:kern w:val="2"/>
          <w:szCs w:val="24"/>
          <w:lang w:eastAsia="zh-TW"/>
        </w:rPr>
        <w:t>試算</w:t>
      </w:r>
      <w:r w:rsidRPr="008A1248">
        <w:rPr>
          <w:rFonts w:hint="eastAsia"/>
          <w:kern w:val="2"/>
          <w:szCs w:val="24"/>
          <w:lang w:eastAsia="zh-TW"/>
        </w:rPr>
        <w:t>)</w:t>
      </w:r>
      <w:r w:rsidRPr="008A1248">
        <w:rPr>
          <w:rFonts w:hint="eastAsia"/>
          <w:kern w:val="2"/>
          <w:szCs w:val="24"/>
          <w:lang w:eastAsia="zh-TW"/>
        </w:rPr>
        <w:t>，狀態碼</w:t>
      </w:r>
      <w:r w:rsidRPr="008A1248">
        <w:rPr>
          <w:rFonts w:hint="eastAsia"/>
          <w:kern w:val="2"/>
          <w:szCs w:val="24"/>
          <w:lang w:eastAsia="zh-TW"/>
        </w:rPr>
        <w:t xml:space="preserve"> = </w:t>
      </w:r>
      <w:r w:rsidRPr="008A1248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8A1248">
          <w:rPr>
            <w:rFonts w:hint="eastAsia"/>
            <w:kern w:val="2"/>
            <w:szCs w:val="24"/>
            <w:lang w:eastAsia="zh-TW"/>
          </w:rPr>
          <w:t>3</w:t>
        </w:r>
        <w:r w:rsidRPr="008A1248">
          <w:rPr>
            <w:kern w:val="2"/>
            <w:szCs w:val="24"/>
            <w:lang w:eastAsia="zh-TW"/>
          </w:rPr>
          <w:t>’</w:t>
        </w:r>
      </w:smartTag>
      <w:r w:rsidRPr="008A1248">
        <w:rPr>
          <w:rFonts w:hint="eastAsia"/>
          <w:kern w:val="2"/>
          <w:szCs w:val="24"/>
          <w:lang w:eastAsia="zh-TW"/>
        </w:rPr>
        <w:t>。</w:t>
      </w:r>
    </w:p>
    <w:p w:rsidR="00280E0F" w:rsidRDefault="00280E0F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</w:pPr>
    </w:p>
    <w:p w:rsidR="00280E0F" w:rsidRDefault="00280E0F">
      <w:pPr>
        <w:pStyle w:val="Tabletext"/>
        <w:keepLines w:val="0"/>
        <w:numPr>
          <w:ilvl w:val="1"/>
          <w:numId w:val="6"/>
          <w:numberingChange w:id="82" w:author="huai" w:date="2007-02-01T13:46:00Z" w:original="%1:1:0:.%2:4:0: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BY 受理編號+公司費用種類，讀取收據檔DTAAA030</w:t>
      </w:r>
      <w:r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(DTAAAT30)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。(Order BY DTAAA030.收據序號)</w:t>
      </w:r>
    </w:p>
    <w:p w:rsidR="00280E0F" w:rsidRPr="0000571B" w:rsidRDefault="00280E0F">
      <w:pPr>
        <w:pStyle w:val="Tabletext"/>
        <w:keepLines w:val="0"/>
        <w:numPr>
          <w:ilvl w:val="2"/>
          <w:numId w:val="6"/>
          <w:numberingChange w:id="83" w:author="huai" w:date="2007-02-01T13:46:00Z" w:original="%1:1:0:.%2:4:0:.%3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0571B">
        <w:rPr>
          <w:rFonts w:ascii="細明體" w:eastAsia="細明體" w:hAnsi="細明體" w:hint="eastAsia"/>
          <w:kern w:val="2"/>
          <w:szCs w:val="24"/>
          <w:lang w:eastAsia="zh-TW"/>
        </w:rPr>
        <w:t>IF 狀態碼=</w:t>
      </w:r>
      <w:r w:rsidRPr="0000571B"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0571B">
          <w:rPr>
            <w:rFonts w:ascii="細明體" w:eastAsia="細明體" w:hAnsi="細明體" w:hint="eastAsia"/>
            <w:kern w:val="2"/>
            <w:szCs w:val="24"/>
            <w:lang w:eastAsia="zh-TW"/>
          </w:rPr>
          <w:t>3</w:t>
        </w:r>
        <w:r w:rsidRPr="0000571B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280E0F" w:rsidRPr="0000571B" w:rsidRDefault="00280E0F">
      <w:pPr>
        <w:pStyle w:val="Tabletext"/>
        <w:keepLines w:val="0"/>
        <w:numPr>
          <w:ilvl w:val="3"/>
          <w:numId w:val="6"/>
          <w:numberingChange w:id="84" w:author="huai" w:date="2007-02-01T13:46:00Z" w:original="%1:1:0:.%2:4:0:.%3:1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0571B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讀取理賠受理收據檔_試算(DTAAAT30)</w:t>
      </w:r>
    </w:p>
    <w:p w:rsidR="00280E0F" w:rsidRPr="0000571B" w:rsidRDefault="00280E0F">
      <w:pPr>
        <w:pStyle w:val="Tabletext"/>
        <w:keepLines w:val="0"/>
        <w:numPr>
          <w:ilvl w:val="2"/>
          <w:numId w:val="6"/>
          <w:numberingChange w:id="85" w:author="huai" w:date="2007-02-01T13:46:00Z" w:original="%1:1:0:.%2:4:0:.%3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0571B">
        <w:rPr>
          <w:rFonts w:ascii="細明體" w:eastAsia="細明體" w:hAnsi="細明體" w:hint="eastAsia"/>
          <w:kern w:val="2"/>
          <w:szCs w:val="24"/>
          <w:lang w:eastAsia="zh-TW"/>
        </w:rPr>
        <w:t>ELSE</w:t>
      </w:r>
    </w:p>
    <w:p w:rsidR="00280E0F" w:rsidRPr="0000571B" w:rsidRDefault="00280E0F">
      <w:pPr>
        <w:pStyle w:val="Tabletext"/>
        <w:keepLines w:val="0"/>
        <w:numPr>
          <w:ilvl w:val="3"/>
          <w:numId w:val="6"/>
          <w:numberingChange w:id="86" w:author="huai" w:date="2007-02-01T13:46:00Z" w:original="%1:1:0:.%2:4:0:.%3:2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0571B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讀取理賠受理收據檔(DTAAA030)</w:t>
      </w:r>
    </w:p>
    <w:p w:rsidR="00280E0F" w:rsidRDefault="00280E0F" w:rsidP="00193ABA">
      <w:pPr>
        <w:pStyle w:val="Tabletext"/>
        <w:keepLines w:val="0"/>
        <w:numPr>
          <w:ilvl w:val="2"/>
          <w:numId w:val="6"/>
          <w:numberingChange w:id="87" w:author="huai" w:date="2007-02-01T13:46:00Z" w:original="%1:1:0:.%2:4:0:.%3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IF輸入參數.理賠保險金代號</w:t>
      </w:r>
      <w:del w:id="88" w:author="蕭侑文" w:date="2016-08-17T17:02:00Z">
        <w:r w:rsidDel="00193ABA">
          <w:rPr>
            <w:rFonts w:ascii="細明體" w:eastAsia="細明體" w:hAnsi="細明體" w:hint="eastAsia"/>
            <w:kern w:val="2"/>
            <w:szCs w:val="24"/>
            <w:lang w:eastAsia="zh-TW"/>
          </w:rPr>
          <w:delText>=</w:delText>
        </w:r>
      </w:del>
      <w:ins w:id="89" w:author="蕭侑文" w:date="2016-08-17T17:02:00Z">
        <w:r w:rsidR="00193ABA">
          <w:rPr>
            <w:rFonts w:ascii="細明體" w:eastAsia="細明體" w:hAnsi="細明體"/>
            <w:kern w:val="2"/>
            <w:szCs w:val="24"/>
            <w:lang w:eastAsia="zh-TW"/>
          </w:rPr>
          <w:t xml:space="preserve"> IN (</w:t>
        </w:r>
      </w:ins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BEF1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ins w:id="90" w:author="蕭侑文" w:date="2016-08-17T17:02:00Z">
        <w:r w:rsidR="00193ABA">
          <w:rPr>
            <w:rFonts w:ascii="細明體" w:eastAsia="細明體" w:hAnsi="細明體"/>
            <w:kern w:val="2"/>
            <w:szCs w:val="24"/>
            <w:lang w:eastAsia="zh-TW"/>
          </w:rPr>
          <w:t>,</w:t>
        </w:r>
        <w:r w:rsidR="00193ABA" w:rsidRPr="00193ABA">
          <w:rPr>
            <w:rFonts w:ascii="細明體" w:eastAsia="細明體" w:hAnsi="細明體"/>
            <w:kern w:val="2"/>
            <w:szCs w:val="24"/>
            <w:lang w:eastAsia="zh-TW"/>
          </w:rPr>
          <w:t xml:space="preserve"> </w:t>
        </w:r>
        <w:r w:rsidR="00193ABA">
          <w:rPr>
            <w:rFonts w:ascii="細明體" w:eastAsia="細明體" w:hAnsi="細明體"/>
            <w:kern w:val="2"/>
            <w:szCs w:val="24"/>
            <w:lang w:eastAsia="zh-TW"/>
          </w:rPr>
          <w:t>’</w:t>
        </w:r>
        <w:r w:rsidR="00193ABA">
          <w:rPr>
            <w:rFonts w:ascii="細明體" w:eastAsia="細明體" w:hAnsi="細明體" w:hint="eastAsia"/>
            <w:kern w:val="2"/>
            <w:szCs w:val="24"/>
            <w:lang w:eastAsia="zh-TW"/>
          </w:rPr>
          <w:t>BEFD</w:t>
        </w:r>
        <w:r w:rsidR="00193ABA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ins>
      <w:ins w:id="91" w:author="蕭侑文" w:date="2016-08-17T17:03:00Z">
        <w:r w:rsidR="00193ABA">
          <w:rPr>
            <w:rFonts w:ascii="細明體" w:eastAsia="細明體" w:hAnsi="細明體"/>
            <w:kern w:val="2"/>
            <w:szCs w:val="24"/>
            <w:lang w:eastAsia="zh-TW"/>
          </w:rPr>
          <w:t>)</w:t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>：(住院實支經常費</w:t>
      </w:r>
      <w:ins w:id="92" w:author="蕭侑文" w:date="2016-08-17T17:03:00Z">
        <w:r w:rsidR="00193ABA">
          <w:rPr>
            <w:rFonts w:ascii="細明體" w:eastAsia="細明體" w:hAnsi="細明體" w:hint="eastAsia"/>
            <w:kern w:val="2"/>
            <w:szCs w:val="24"/>
            <w:lang w:eastAsia="zh-TW"/>
          </w:rPr>
          <w:t>,</w:t>
        </w:r>
        <w:r w:rsidR="00193ABA" w:rsidRPr="00193ABA">
          <w:rPr>
            <w:rFonts w:hint="eastAsia"/>
            <w:lang w:eastAsia="zh-TW"/>
          </w:rPr>
          <w:t xml:space="preserve"> </w:t>
        </w:r>
        <w:r w:rsidR="00193ABA" w:rsidRPr="00193ABA">
          <w:rPr>
            <w:rFonts w:ascii="細明體" w:eastAsia="細明體" w:hAnsi="細明體" w:hint="eastAsia"/>
            <w:kern w:val="2"/>
            <w:szCs w:val="24"/>
            <w:lang w:eastAsia="zh-TW"/>
          </w:rPr>
          <w:t>出院在家養療保險金</w:t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822874" w:rsidRDefault="00822874" w:rsidP="00822874">
      <w:pPr>
        <w:pStyle w:val="Tabletext"/>
        <w:keepLines w:val="0"/>
        <w:numPr>
          <w:ilvl w:val="3"/>
          <w:numId w:val="6"/>
          <w:ins w:id="93" w:author="cathaylife" w:date="2009-11-27T08:31:00Z"/>
        </w:numPr>
        <w:spacing w:after="0" w:line="240" w:lineRule="auto"/>
        <w:rPr>
          <w:ins w:id="94" w:author="cathaylife" w:date="2009-11-27T08:31:00Z"/>
          <w:rFonts w:ascii="細明體" w:eastAsia="細明體" w:hAnsi="細明體" w:hint="eastAsia"/>
          <w:kern w:val="2"/>
          <w:szCs w:val="24"/>
          <w:lang w:eastAsia="zh-TW"/>
        </w:rPr>
      </w:pPr>
      <w:ins w:id="95" w:author="cathaylife" w:date="2009-11-27T08:31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IF 輸入.業務別 = 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‘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"/>
            <w:attr w:name="UnitName" w:val="’"/>
          </w:smartTagPr>
          <w:r>
            <w:rPr>
              <w:rFonts w:ascii="細明體" w:eastAsia="細明體" w:hAnsi="細明體" w:hint="eastAsia"/>
              <w:kern w:val="2"/>
              <w:szCs w:val="24"/>
              <w:lang w:eastAsia="zh-TW"/>
            </w:rPr>
            <w:t>3</w:t>
          </w:r>
          <w:r>
            <w:rPr>
              <w:rFonts w:ascii="細明體" w:eastAsia="細明體" w:hAnsi="細明體"/>
              <w:kern w:val="2"/>
              <w:szCs w:val="24"/>
              <w:lang w:eastAsia="zh-TW"/>
            </w:rPr>
            <w:t>’</w:t>
          </w:r>
        </w:smartTag>
      </w:ins>
    </w:p>
    <w:p w:rsidR="00822874" w:rsidRDefault="00822874" w:rsidP="00822874">
      <w:pPr>
        <w:pStyle w:val="Tabletext"/>
        <w:keepLines w:val="0"/>
        <w:numPr>
          <w:ilvl w:val="4"/>
          <w:numId w:val="6"/>
          <w:ins w:id="96" w:author="cathaylife" w:date="2009-11-27T08:31:00Z"/>
        </w:numPr>
        <w:spacing w:after="0" w:line="240" w:lineRule="auto"/>
        <w:rPr>
          <w:ins w:id="97" w:author="cathaylife" w:date="2009-11-27T08:31:00Z"/>
          <w:rFonts w:ascii="細明體" w:eastAsia="細明體" w:hAnsi="細明體" w:hint="eastAsia"/>
          <w:kern w:val="2"/>
          <w:szCs w:val="24"/>
          <w:lang w:eastAsia="zh-TW"/>
        </w:rPr>
      </w:pPr>
      <w:ins w:id="98" w:author="cathaylife" w:date="2009-11-27T08:31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讀取條件：</w:t>
        </w:r>
      </w:ins>
    </w:p>
    <w:p w:rsidR="00822874" w:rsidRDefault="00822874" w:rsidP="00822874">
      <w:pPr>
        <w:pStyle w:val="Tabletext"/>
        <w:keepLines w:val="0"/>
        <w:numPr>
          <w:ilvl w:val="5"/>
          <w:numId w:val="6"/>
          <w:ins w:id="99" w:author="cathaylife" w:date="2009-11-27T08:31:00Z"/>
        </w:numPr>
        <w:spacing w:after="0" w:line="240" w:lineRule="auto"/>
        <w:rPr>
          <w:ins w:id="100" w:author="cathaylife" w:date="2009-11-27T08:31:00Z"/>
          <w:rFonts w:ascii="細明體" w:eastAsia="細明體" w:hAnsi="細明體" w:hint="eastAsia"/>
          <w:kern w:val="2"/>
          <w:szCs w:val="24"/>
          <w:lang w:eastAsia="zh-TW"/>
        </w:rPr>
      </w:pPr>
      <w:ins w:id="101" w:author="cathaylife" w:date="2009-11-27T08:31:00Z">
        <w:r>
          <w:rPr>
            <w:rFonts w:ascii="細明體" w:eastAsia="細明體" w:hAnsi="細明體" w:hint="eastAsia"/>
            <w:lang w:eastAsia="zh-TW"/>
          </w:rPr>
          <w:lastRenderedPageBreak/>
          <w:t xml:space="preserve">收據種類= </w:t>
        </w:r>
        <w:r w:rsidRPr="00EB17C6">
          <w:rPr>
            <w:rFonts w:ascii="細明體" w:eastAsia="細明體" w:hAnsi="細明體"/>
            <w:kern w:val="2"/>
            <w:szCs w:val="24"/>
            <w:lang w:eastAsia="zh-TW"/>
          </w:rPr>
          <w:t>’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"/>
            <w:attr w:name="UnitName" w:val="’"/>
          </w:smartTagPr>
          <w:r>
            <w:rPr>
              <w:rFonts w:ascii="細明體" w:eastAsia="細明體" w:hAnsi="細明體" w:hint="eastAsia"/>
              <w:kern w:val="2"/>
              <w:szCs w:val="24"/>
              <w:lang w:eastAsia="zh-TW"/>
            </w:rPr>
            <w:t>2</w:t>
          </w:r>
          <w:r w:rsidRPr="00EB17C6">
            <w:rPr>
              <w:rFonts w:ascii="細明體" w:eastAsia="細明體" w:hAnsi="細明體"/>
              <w:kern w:val="2"/>
              <w:szCs w:val="24"/>
              <w:lang w:eastAsia="zh-TW"/>
            </w:rPr>
            <w:t>’</w:t>
          </w:r>
        </w:smartTag>
        <w:r w:rsidRPr="00EB17C6">
          <w:rPr>
            <w:rFonts w:ascii="細明體" w:eastAsia="細明體" w:hAnsi="細明體" w:hint="eastAsia"/>
            <w:kern w:val="2"/>
            <w:szCs w:val="24"/>
            <w:lang w:eastAsia="zh-TW"/>
          </w:rPr>
          <w:t>(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住院</w:t>
        </w:r>
        <w:r w:rsidRPr="00EB17C6">
          <w:rPr>
            <w:rFonts w:ascii="細明體" w:eastAsia="細明體" w:hAnsi="細明體" w:hint="eastAsia"/>
            <w:kern w:val="2"/>
            <w:szCs w:val="24"/>
            <w:lang w:eastAsia="zh-TW"/>
          </w:rPr>
          <w:t>收據)</w:t>
        </w:r>
      </w:ins>
    </w:p>
    <w:p w:rsidR="00822874" w:rsidRDefault="00822874" w:rsidP="00822874">
      <w:pPr>
        <w:pStyle w:val="Tabletext"/>
        <w:keepLines w:val="0"/>
        <w:numPr>
          <w:ilvl w:val="5"/>
          <w:numId w:val="6"/>
          <w:ins w:id="102" w:author="cathaylife" w:date="2009-11-27T08:31:00Z"/>
        </w:numPr>
        <w:spacing w:after="0" w:line="240" w:lineRule="auto"/>
        <w:rPr>
          <w:ins w:id="103" w:author="cathaylife" w:date="2009-11-27T08:31:00Z"/>
          <w:rFonts w:ascii="細明體" w:eastAsia="細明體" w:hAnsi="細明體" w:hint="eastAsia"/>
          <w:kern w:val="2"/>
          <w:szCs w:val="24"/>
          <w:lang w:eastAsia="zh-TW"/>
        </w:rPr>
      </w:pPr>
      <w:ins w:id="104" w:author="cathaylife" w:date="2009-11-27T08:31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公司費用種類= 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‘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’"/>
          </w:smartTagPr>
          <w:r>
            <w:rPr>
              <w:rFonts w:ascii="細明體" w:eastAsia="細明體" w:hAnsi="細明體" w:hint="eastAsia"/>
              <w:kern w:val="2"/>
              <w:szCs w:val="24"/>
              <w:lang w:eastAsia="zh-TW"/>
            </w:rPr>
            <w:t>1</w:t>
          </w:r>
          <w:r>
            <w:rPr>
              <w:rFonts w:ascii="細明體" w:eastAsia="細明體" w:hAnsi="細明體"/>
              <w:kern w:val="2"/>
              <w:szCs w:val="24"/>
              <w:lang w:eastAsia="zh-TW"/>
            </w:rPr>
            <w:t>’</w:t>
          </w:r>
        </w:smartTag>
        <w:r>
          <w:rPr>
            <w:rFonts w:ascii="細明體" w:eastAsia="細明體" w:hAnsi="細明體" w:hint="eastAsia"/>
            <w:kern w:val="2"/>
            <w:szCs w:val="24"/>
            <w:lang w:eastAsia="zh-TW"/>
          </w:rPr>
          <w:t>。</w:t>
        </w:r>
      </w:ins>
    </w:p>
    <w:p w:rsidR="00822874" w:rsidRDefault="00822874" w:rsidP="00822874">
      <w:pPr>
        <w:pStyle w:val="Tabletext"/>
        <w:keepLines w:val="0"/>
        <w:numPr>
          <w:ilvl w:val="3"/>
          <w:numId w:val="6"/>
          <w:ins w:id="105" w:author="cathaylife" w:date="2009-11-27T08:30:00Z"/>
        </w:numPr>
        <w:spacing w:after="0" w:line="240" w:lineRule="auto"/>
        <w:rPr>
          <w:ins w:id="106" w:author="cathaylife" w:date="2009-11-27T08:30:00Z"/>
          <w:rFonts w:ascii="細明體" w:eastAsia="細明體" w:hAnsi="細明體" w:hint="eastAsia"/>
          <w:kern w:val="2"/>
          <w:szCs w:val="24"/>
          <w:lang w:eastAsia="zh-TW"/>
        </w:rPr>
      </w:pPr>
      <w:ins w:id="107" w:author="cathaylife" w:date="2009-11-27T08:31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ELSE</w:t>
        </w:r>
      </w:ins>
    </w:p>
    <w:p w:rsidR="00280E0F" w:rsidRDefault="00280E0F">
      <w:pPr>
        <w:pStyle w:val="Tabletext"/>
        <w:keepLines w:val="0"/>
        <w:numPr>
          <w:ilvl w:val="3"/>
          <w:numId w:val="6"/>
          <w:numberingChange w:id="108" w:author="huai" w:date="2007-02-01T13:46:00Z" w:original="%1:1:0:.%2:4:0:.%3:3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del w:id="109" w:author="cathaylife" w:date="2009-11-27T08:31:00Z">
        <w:r w:rsidDel="00822874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</w:del>
      <w:ins w:id="110" w:author="cathaylife" w:date="2009-11-27T08:31:00Z">
        <w:r w:rsidR="00822874">
          <w:rPr>
            <w:rFonts w:ascii="細明體" w:eastAsia="細明體" w:hAnsi="細明體" w:hint="eastAsia"/>
            <w:kern w:val="2"/>
            <w:szCs w:val="24"/>
            <w:lang w:eastAsia="zh-TW"/>
          </w:rPr>
          <w:tab/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讀取條件：公司費用種類=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1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80E0F" w:rsidRDefault="00280E0F">
      <w:pPr>
        <w:pStyle w:val="Tabletext"/>
        <w:keepLines w:val="0"/>
        <w:numPr>
          <w:ilvl w:val="2"/>
          <w:numId w:val="6"/>
          <w:numberingChange w:id="111" w:author="huai" w:date="2007-02-01T13:46:00Z" w:original="%1:1:0:.%2:4:0:.%3:4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IF輸入參數.理賠保險金代號=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BEF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：(住院實支醫療費)</w:t>
      </w:r>
    </w:p>
    <w:p w:rsidR="00785140" w:rsidRDefault="000E2F2C" w:rsidP="00785140">
      <w:pPr>
        <w:pStyle w:val="Tabletext"/>
        <w:keepLines w:val="0"/>
        <w:numPr>
          <w:ilvl w:val="3"/>
          <w:numId w:val="6"/>
          <w:numberingChange w:id="112" w:author="cathaylife" w:date="2009-11-24T16:07:00Z" w:original="%1:1:0:.%2:4:0:.%3:4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IF </w:t>
      </w:r>
      <w:r w:rsidR="0061584F">
        <w:rPr>
          <w:rFonts w:ascii="細明體" w:eastAsia="細明體" w:hAnsi="細明體" w:hint="eastAsia"/>
          <w:kern w:val="2"/>
          <w:szCs w:val="24"/>
          <w:lang w:eastAsia="zh-TW"/>
        </w:rPr>
        <w:t xml:space="preserve">輸入.業務別 = </w:t>
      </w:r>
      <w:r w:rsidR="0061584F"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61584F">
          <w:rPr>
            <w:rFonts w:ascii="細明體" w:eastAsia="細明體" w:hAnsi="細明體" w:hint="eastAsia"/>
            <w:kern w:val="2"/>
            <w:szCs w:val="24"/>
            <w:lang w:eastAsia="zh-TW"/>
          </w:rPr>
          <w:t>3</w:t>
        </w:r>
        <w:r w:rsidR="0061584F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785140" w:rsidRDefault="00785140" w:rsidP="00785140">
      <w:pPr>
        <w:pStyle w:val="Tabletext"/>
        <w:keepLines w:val="0"/>
        <w:numPr>
          <w:ilvl w:val="4"/>
          <w:numId w:val="6"/>
          <w:numberingChange w:id="113" w:author="cathaylife" w:date="2009-11-24T16:07:00Z" w:original="%1:1:0:.%2:4:0:.%3:4:0:.%4:1:0:.%5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讀取條件：公司費用種類=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3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。 </w:t>
      </w:r>
    </w:p>
    <w:p w:rsidR="00785140" w:rsidRDefault="00785140">
      <w:pPr>
        <w:pStyle w:val="Tabletext"/>
        <w:keepLines w:val="0"/>
        <w:numPr>
          <w:ilvl w:val="3"/>
          <w:numId w:val="6"/>
          <w:numberingChange w:id="114" w:author="cathaylife" w:date="2009-11-24T16:07:00Z" w:original="%1:1:0:.%2:4:0:.%3:4:0:.%4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ELSE</w:t>
      </w:r>
    </w:p>
    <w:p w:rsidR="00280E0F" w:rsidRDefault="00280E0F" w:rsidP="00785140">
      <w:pPr>
        <w:pStyle w:val="Tabletext"/>
        <w:keepLines w:val="0"/>
        <w:numPr>
          <w:ilvl w:val="4"/>
          <w:numId w:val="6"/>
          <w:numberingChange w:id="115" w:author="cathaylife" w:date="2009-11-24T16:07:00Z" w:original="%1:1:0:.%2:4:0:.%3:4:0:.%4:2:0:.%5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讀取條件：公司費用種類= </w:t>
      </w:r>
      <w:r w:rsidR="00A017BD"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A017BD"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 w:rsidR="00A017BD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 w:rsidR="00A017BD"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3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80E0F" w:rsidRDefault="00280E0F">
      <w:pPr>
        <w:pStyle w:val="Tabletext"/>
        <w:keepLines w:val="0"/>
        <w:numPr>
          <w:ilvl w:val="2"/>
          <w:numId w:val="6"/>
          <w:numberingChange w:id="116" w:author="huai" w:date="2007-02-01T13:46:00Z" w:original="%1:1:0:.%2:4:0:.%3:5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IF輸入參數.理賠保險金代號=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BEF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3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：(手術實支保險費)</w:t>
      </w:r>
    </w:p>
    <w:p w:rsidR="008D5168" w:rsidRDefault="008D5168">
      <w:pPr>
        <w:pStyle w:val="Tabletext"/>
        <w:keepLines w:val="0"/>
        <w:numPr>
          <w:ilvl w:val="3"/>
          <w:numId w:val="6"/>
          <w:ins w:id="117" w:author="cathaylife" w:date="2009-11-25T11:42:00Z"/>
        </w:numPr>
        <w:spacing w:after="0" w:line="240" w:lineRule="auto"/>
        <w:rPr>
          <w:ins w:id="118" w:author="cathaylife" w:date="2009-11-25T11:42:00Z"/>
          <w:rFonts w:ascii="細明體" w:eastAsia="細明體" w:hAnsi="細明體" w:hint="eastAsia"/>
          <w:kern w:val="2"/>
          <w:szCs w:val="24"/>
          <w:lang w:eastAsia="zh-TW"/>
        </w:rPr>
      </w:pPr>
      <w:ins w:id="119" w:author="cathaylife" w:date="2009-11-25T11:42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IF 輸入.業務別 = 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‘</w:t>
        </w:r>
        <w:smartTag w:uri="urn:schemas-microsoft-com:office:smarttags" w:element="chmetcnv">
          <w:smartTagPr>
            <w:attr w:name="UnitName" w:val="’"/>
            <w:attr w:name="SourceValue" w:val="3"/>
            <w:attr w:name="HasSpace" w:val="False"/>
            <w:attr w:name="Negative" w:val="False"/>
            <w:attr w:name="NumberType" w:val="1"/>
            <w:attr w:name="TCSC" w:val="0"/>
          </w:smartTagPr>
          <w:r>
            <w:rPr>
              <w:rFonts w:ascii="細明體" w:eastAsia="細明體" w:hAnsi="細明體" w:hint="eastAsia"/>
              <w:kern w:val="2"/>
              <w:szCs w:val="24"/>
              <w:lang w:eastAsia="zh-TW"/>
            </w:rPr>
            <w:t>3</w:t>
          </w:r>
          <w:r>
            <w:rPr>
              <w:rFonts w:ascii="細明體" w:eastAsia="細明體" w:hAnsi="細明體"/>
              <w:kern w:val="2"/>
              <w:szCs w:val="24"/>
              <w:lang w:eastAsia="zh-TW"/>
            </w:rPr>
            <w:t>’</w:t>
          </w:r>
        </w:smartTag>
      </w:ins>
    </w:p>
    <w:p w:rsidR="004659AE" w:rsidRDefault="00216D8D" w:rsidP="00216D8D">
      <w:pPr>
        <w:pStyle w:val="Tabletext"/>
        <w:keepLines w:val="0"/>
        <w:numPr>
          <w:ilvl w:val="4"/>
          <w:numId w:val="6"/>
          <w:ins w:id="120" w:author="cathaylife" w:date="2009-11-25T11:42:00Z"/>
        </w:numPr>
        <w:spacing w:after="0" w:line="240" w:lineRule="auto"/>
        <w:rPr>
          <w:ins w:id="121" w:author="cathaylife" w:date="2009-11-25T11:43:00Z"/>
          <w:rFonts w:ascii="細明體" w:eastAsia="細明體" w:hAnsi="細明體" w:hint="eastAsia"/>
          <w:kern w:val="2"/>
          <w:szCs w:val="24"/>
          <w:lang w:eastAsia="zh-TW"/>
        </w:rPr>
      </w:pPr>
      <w:ins w:id="122" w:author="cathaylife" w:date="2009-11-25T11:42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讀取條件：</w:t>
        </w:r>
      </w:ins>
    </w:p>
    <w:p w:rsidR="00A35D0B" w:rsidRDefault="00A35D0B" w:rsidP="00A35D0B">
      <w:pPr>
        <w:pStyle w:val="Tabletext"/>
        <w:keepLines w:val="0"/>
        <w:numPr>
          <w:ilvl w:val="5"/>
          <w:numId w:val="6"/>
          <w:ins w:id="123" w:author="cathaylife" w:date="2009-11-25T11:43:00Z"/>
        </w:numPr>
        <w:spacing w:after="0" w:line="240" w:lineRule="auto"/>
        <w:rPr>
          <w:ins w:id="124" w:author="cathaylife" w:date="2009-11-25T11:42:00Z"/>
          <w:rFonts w:ascii="細明體" w:eastAsia="細明體" w:hAnsi="細明體" w:hint="eastAsia"/>
          <w:kern w:val="2"/>
          <w:szCs w:val="24"/>
          <w:lang w:eastAsia="zh-TW"/>
        </w:rPr>
      </w:pPr>
      <w:ins w:id="125" w:author="cathaylife" w:date="2009-11-25T11:43:00Z">
        <w:r>
          <w:rPr>
            <w:rFonts w:ascii="細明體" w:eastAsia="細明體" w:hAnsi="細明體" w:hint="eastAsia"/>
            <w:lang w:eastAsia="zh-TW"/>
          </w:rPr>
          <w:t xml:space="preserve">收據種類= </w:t>
        </w:r>
        <w:r w:rsidRPr="00EB17C6">
          <w:rPr>
            <w:rFonts w:ascii="細明體" w:eastAsia="細明體" w:hAnsi="細明體"/>
            <w:kern w:val="2"/>
            <w:szCs w:val="24"/>
            <w:lang w:eastAsia="zh-TW"/>
          </w:rPr>
          <w:t>’</w:t>
        </w:r>
        <w:smartTag w:uri="urn:schemas-microsoft-com:office:smarttags" w:element="chmetcnv">
          <w:smartTagPr>
            <w:attr w:name="UnitName" w:val="’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  <w:r>
            <w:rPr>
              <w:rFonts w:ascii="細明體" w:eastAsia="細明體" w:hAnsi="細明體" w:hint="eastAsia"/>
              <w:kern w:val="2"/>
              <w:szCs w:val="24"/>
              <w:lang w:eastAsia="zh-TW"/>
            </w:rPr>
            <w:t>2</w:t>
          </w:r>
          <w:r w:rsidRPr="00EB17C6">
            <w:rPr>
              <w:rFonts w:ascii="細明體" w:eastAsia="細明體" w:hAnsi="細明體"/>
              <w:kern w:val="2"/>
              <w:szCs w:val="24"/>
              <w:lang w:eastAsia="zh-TW"/>
            </w:rPr>
            <w:t>’</w:t>
          </w:r>
        </w:smartTag>
        <w:r w:rsidRPr="00EB17C6">
          <w:rPr>
            <w:rFonts w:ascii="細明體" w:eastAsia="細明體" w:hAnsi="細明體" w:hint="eastAsia"/>
            <w:kern w:val="2"/>
            <w:szCs w:val="24"/>
            <w:lang w:eastAsia="zh-TW"/>
          </w:rPr>
          <w:t>(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住院</w:t>
        </w:r>
        <w:r w:rsidRPr="00EB17C6">
          <w:rPr>
            <w:rFonts w:ascii="細明體" w:eastAsia="細明體" w:hAnsi="細明體" w:hint="eastAsia"/>
            <w:kern w:val="2"/>
            <w:szCs w:val="24"/>
            <w:lang w:eastAsia="zh-TW"/>
          </w:rPr>
          <w:t>收據)</w:t>
        </w:r>
      </w:ins>
    </w:p>
    <w:p w:rsidR="00216D8D" w:rsidRDefault="00216D8D" w:rsidP="004659AE">
      <w:pPr>
        <w:pStyle w:val="Tabletext"/>
        <w:keepLines w:val="0"/>
        <w:numPr>
          <w:ilvl w:val="5"/>
          <w:numId w:val="6"/>
          <w:ins w:id="126" w:author="cathaylife" w:date="2009-11-25T11:42:00Z"/>
        </w:numPr>
        <w:spacing w:after="0" w:line="240" w:lineRule="auto"/>
        <w:rPr>
          <w:ins w:id="127" w:author="cathaylife" w:date="2009-11-25T11:42:00Z"/>
          <w:rFonts w:ascii="細明體" w:eastAsia="細明體" w:hAnsi="細明體" w:hint="eastAsia"/>
          <w:kern w:val="2"/>
          <w:szCs w:val="24"/>
          <w:lang w:eastAsia="zh-TW"/>
        </w:rPr>
      </w:pPr>
      <w:ins w:id="128" w:author="cathaylife" w:date="2009-11-25T11:42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公司費用種類= 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‘</w:t>
        </w:r>
        <w:smartTag w:uri="urn:schemas-microsoft-com:office:smarttags" w:element="chmetcnv">
          <w:smartTagPr>
            <w:attr w:name="UnitName" w:val="’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  <w:r>
            <w:rPr>
              <w:rFonts w:ascii="細明體" w:eastAsia="細明體" w:hAnsi="細明體" w:hint="eastAsia"/>
              <w:kern w:val="2"/>
              <w:szCs w:val="24"/>
              <w:lang w:eastAsia="zh-TW"/>
            </w:rPr>
            <w:t>2</w:t>
          </w:r>
          <w:r>
            <w:rPr>
              <w:rFonts w:ascii="細明體" w:eastAsia="細明體" w:hAnsi="細明體"/>
              <w:kern w:val="2"/>
              <w:szCs w:val="24"/>
              <w:lang w:eastAsia="zh-TW"/>
            </w:rPr>
            <w:t>’</w:t>
          </w:r>
        </w:smartTag>
      </w:ins>
    </w:p>
    <w:p w:rsidR="008D5168" w:rsidRDefault="008D5168">
      <w:pPr>
        <w:pStyle w:val="Tabletext"/>
        <w:keepLines w:val="0"/>
        <w:numPr>
          <w:ilvl w:val="3"/>
          <w:numId w:val="6"/>
          <w:ins w:id="129" w:author="cathaylife" w:date="2009-11-25T11:42:00Z"/>
        </w:numPr>
        <w:spacing w:after="0" w:line="240" w:lineRule="auto"/>
        <w:rPr>
          <w:ins w:id="130" w:author="cathaylife" w:date="2009-11-25T11:42:00Z"/>
          <w:rFonts w:ascii="細明體" w:eastAsia="細明體" w:hAnsi="細明體" w:hint="eastAsia"/>
          <w:kern w:val="2"/>
          <w:szCs w:val="24"/>
          <w:lang w:eastAsia="zh-TW"/>
        </w:rPr>
      </w:pPr>
      <w:ins w:id="131" w:author="cathaylife" w:date="2009-11-25T11:42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ELSE</w:t>
        </w:r>
      </w:ins>
    </w:p>
    <w:p w:rsidR="00280E0F" w:rsidRDefault="00280E0F" w:rsidP="008D5168">
      <w:pPr>
        <w:pStyle w:val="Tabletext"/>
        <w:keepLines w:val="0"/>
        <w:numPr>
          <w:ilvl w:val="4"/>
          <w:numId w:val="6"/>
          <w:numberingChange w:id="132" w:author="huai" w:date="2007-02-01T13:46:00Z" w:original="%1:1:0:.%2:4:0:.%3:5:0:.%4:1:0:"/>
          <w:ins w:id="133" w:author="huai" w:date="2007-02-01T13:46:00Z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讀取條件：公司費用種類= </w:t>
      </w:r>
      <w:r w:rsidR="00BD22C9">
        <w:rPr>
          <w:rFonts w:ascii="細明體" w:eastAsia="細明體" w:hAnsi="細明體" w:hint="eastAsia"/>
          <w:kern w:val="2"/>
          <w:szCs w:val="24"/>
          <w:lang w:eastAsia="zh-TW"/>
        </w:rPr>
        <w:t>1或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 w:rsidR="00BD22C9">
        <w:rPr>
          <w:rFonts w:ascii="細明體" w:eastAsia="細明體" w:hAnsi="細明體" w:hint="eastAsia"/>
          <w:kern w:val="2"/>
          <w:szCs w:val="24"/>
          <w:lang w:eastAsia="zh-TW"/>
        </w:rPr>
        <w:t>或3。(註：因溫情門診收據合計給付)</w:t>
      </w:r>
    </w:p>
    <w:p w:rsidR="00280E0F" w:rsidRDefault="00280E0F" w:rsidP="00F3254A">
      <w:pPr>
        <w:pStyle w:val="Tabletext"/>
        <w:keepLines w:val="0"/>
        <w:numPr>
          <w:ilvl w:val="2"/>
          <w:numId w:val="6"/>
          <w:numberingChange w:id="134" w:author="huai" w:date="2007-02-01T13:46:00Z" w:original="%1:1:0:.%2:4:0:.%3:6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IF輸入參數.理賠保險金代號</w:t>
      </w:r>
      <w:ins w:id="135" w:author="蕭侑文" w:date="2016-08-17T17:04:00Z">
        <w:r w:rsidR="00CD5290"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IN (</w:t>
        </w:r>
      </w:ins>
      <w:del w:id="136" w:author="蕭侑文" w:date="2016-08-17T17:04:00Z">
        <w:r w:rsidDel="00CD5290">
          <w:rPr>
            <w:rFonts w:ascii="細明體" w:eastAsia="細明體" w:hAnsi="細明體" w:hint="eastAsia"/>
            <w:kern w:val="2"/>
            <w:szCs w:val="24"/>
            <w:lang w:eastAsia="zh-TW"/>
          </w:rPr>
          <w:delText>=</w:delText>
        </w:r>
      </w:del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BEF4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ins w:id="137" w:author="蕭侑文" w:date="2016-08-17T17:04:00Z">
        <w:r w:rsidR="00CD5290">
          <w:rPr>
            <w:rFonts w:ascii="細明體" w:eastAsia="細明體" w:hAnsi="細明體"/>
            <w:kern w:val="2"/>
            <w:szCs w:val="24"/>
            <w:lang w:eastAsia="zh-TW"/>
          </w:rPr>
          <w:t>,’BEF</w:t>
        </w:r>
      </w:ins>
      <w:ins w:id="138" w:author="蕭侑文" w:date="2016-08-18T11:33:00Z">
        <w:r w:rsidR="007D7404">
          <w:rPr>
            <w:rFonts w:ascii="細明體" w:eastAsia="細明體" w:hAnsi="細明體" w:hint="eastAsia"/>
            <w:kern w:val="2"/>
            <w:szCs w:val="24"/>
            <w:lang w:eastAsia="zh-TW"/>
          </w:rPr>
          <w:t>B</w:t>
        </w:r>
      </w:ins>
      <w:ins w:id="139" w:author="蕭侑文" w:date="2016-08-17T17:04:00Z">
        <w:del w:id="140" w:author="蕭侑文" w:date="2016-08-18T11:33:00Z">
          <w:r w:rsidR="00CD5290" w:rsidDel="007D7404">
            <w:rPr>
              <w:rFonts w:ascii="細明體" w:eastAsia="細明體" w:hAnsi="細明體"/>
              <w:kern w:val="2"/>
              <w:szCs w:val="24"/>
              <w:lang w:eastAsia="zh-TW"/>
            </w:rPr>
            <w:delText>E</w:delText>
          </w:r>
        </w:del>
        <w:r w:rsidR="00CD5290">
          <w:rPr>
            <w:rFonts w:ascii="細明體" w:eastAsia="細明體" w:hAnsi="細明體"/>
            <w:kern w:val="2"/>
            <w:szCs w:val="24"/>
            <w:lang w:eastAsia="zh-TW"/>
          </w:rPr>
          <w:t>’)</w:t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>：(醫療限額費</w:t>
      </w:r>
      <w:ins w:id="141" w:author="蕭侑文" w:date="2016-08-17T17:04:00Z">
        <w:del w:id="142" w:author="蕭侑文" w:date="2016-08-18T11:33:00Z">
          <w:r w:rsidR="00CD5290" w:rsidDel="007D7404">
            <w:rPr>
              <w:rFonts w:ascii="細明體" w:eastAsia="細明體" w:hAnsi="細明體" w:hint="eastAsia"/>
              <w:kern w:val="2"/>
              <w:szCs w:val="24"/>
              <w:lang w:eastAsia="zh-TW"/>
            </w:rPr>
            <w:delText>,</w:delText>
          </w:r>
        </w:del>
      </w:ins>
      <w:ins w:id="143" w:author="蕭侑文" w:date="2016-08-17T17:05:00Z">
        <w:del w:id="144" w:author="蕭侑文" w:date="2016-08-18T11:33:00Z">
          <w:r w:rsidR="00F3254A" w:rsidRPr="00F3254A" w:rsidDel="007D7404">
            <w:rPr>
              <w:rFonts w:hint="eastAsia"/>
              <w:lang w:eastAsia="zh-TW"/>
            </w:rPr>
            <w:delText xml:space="preserve"> </w:delText>
          </w:r>
          <w:r w:rsidR="00F3254A" w:rsidRPr="00F3254A" w:rsidDel="007D7404">
            <w:rPr>
              <w:rFonts w:ascii="細明體" w:eastAsia="細明體" w:hAnsi="細明體" w:hint="eastAsia"/>
              <w:kern w:val="2"/>
              <w:szCs w:val="24"/>
              <w:lang w:eastAsia="zh-TW"/>
            </w:rPr>
            <w:delText>加護病房費</w:delText>
          </w:r>
        </w:del>
      </w:ins>
      <w:r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280E0F" w:rsidRDefault="00280E0F">
      <w:pPr>
        <w:pStyle w:val="Tabletext"/>
        <w:keepLines w:val="0"/>
        <w:numPr>
          <w:ilvl w:val="3"/>
          <w:numId w:val="6"/>
          <w:numberingChange w:id="145" w:author="huai" w:date="2007-02-01T13:46:00Z" w:original="%1:1:0:.%2:4:0:.%3:6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讀取條件：公司費用種類=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1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或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或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3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4C7B7A" w:rsidRDefault="004C7B7A" w:rsidP="004C7B7A">
      <w:pPr>
        <w:pStyle w:val="Tabletext"/>
        <w:keepLines w:val="0"/>
        <w:numPr>
          <w:ilvl w:val="2"/>
          <w:numId w:val="6"/>
          <w:numberingChange w:id="146" w:author="cathaylife" w:date="2009-11-24T16:02:00Z" w:original="%1:1:0:.%2:4:0:.%3:7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IF輸入參數.理賠保險金代號=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BEF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6467F7">
          <w:rPr>
            <w:rFonts w:ascii="細明體" w:eastAsia="細明體" w:hAnsi="細明體" w:hint="eastAsia"/>
            <w:kern w:val="2"/>
            <w:szCs w:val="24"/>
            <w:lang w:eastAsia="zh-TW"/>
          </w:rPr>
          <w:t>5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：(</w:t>
      </w:r>
      <w:r w:rsidR="00BC10E4">
        <w:rPr>
          <w:rFonts w:ascii="細明體" w:eastAsia="細明體" w:hAnsi="細明體" w:hint="eastAsia"/>
          <w:kern w:val="2"/>
          <w:szCs w:val="24"/>
          <w:lang w:eastAsia="zh-TW"/>
        </w:rPr>
        <w:t>門診每日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限額</w:t>
      </w:r>
      <w:r w:rsidR="00DF55F0">
        <w:rPr>
          <w:rFonts w:ascii="細明體" w:eastAsia="細明體" w:hAnsi="細明體" w:hint="eastAsia"/>
          <w:kern w:val="2"/>
          <w:szCs w:val="24"/>
          <w:lang w:eastAsia="zh-TW"/>
        </w:rPr>
        <w:t>-目前只有員工福團有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72A14" w:rsidRDefault="004C7B7A" w:rsidP="004C7B7A">
      <w:pPr>
        <w:pStyle w:val="Tabletext"/>
        <w:keepLines w:val="0"/>
        <w:numPr>
          <w:ilvl w:val="3"/>
          <w:numId w:val="6"/>
          <w:numberingChange w:id="147" w:author="cathaylife" w:date="2009-11-24T16:02:00Z" w:original="%1:1:0:.%2:4:0:.%3:7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讀取條件：</w:t>
      </w:r>
    </w:p>
    <w:p w:rsidR="004C7B7A" w:rsidRDefault="004C7B7A" w:rsidP="00C72A14">
      <w:pPr>
        <w:pStyle w:val="Tabletext"/>
        <w:keepLines w:val="0"/>
        <w:numPr>
          <w:ilvl w:val="4"/>
          <w:numId w:val="6"/>
          <w:numberingChange w:id="148" w:author="cathaylife" w:date="2009-11-24T16:02:00Z" w:original="%1:1:0:.%2:4:0:.%3:7:0:.%4:1:0:.%5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公司費用種類=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1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或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或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3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C72A14" w:rsidRDefault="00F247ED" w:rsidP="00C72A14">
      <w:pPr>
        <w:pStyle w:val="Tabletext"/>
        <w:keepLines w:val="0"/>
        <w:numPr>
          <w:ilvl w:val="4"/>
          <w:numId w:val="6"/>
          <w:numberingChange w:id="149" w:author="cathaylife" w:date="2009-11-24T16:02:00Z" w:original="%1:1:0:.%2:4:0:.%3:7:0:.%4:1:0:.%5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收據種類</w:t>
      </w:r>
      <w:r w:rsidR="00B968F9">
        <w:rPr>
          <w:rFonts w:ascii="細明體" w:eastAsia="細明體" w:hAnsi="細明體" w:hint="eastAsia"/>
          <w:lang w:eastAsia="zh-TW"/>
        </w:rPr>
        <w:t xml:space="preserve">= </w:t>
      </w:r>
      <w:r w:rsidR="00B968F9" w:rsidRPr="00EB17C6"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B968F9" w:rsidRPr="00EB17C6">
          <w:rPr>
            <w:rFonts w:ascii="細明體" w:eastAsia="細明體" w:hAnsi="細明體" w:hint="eastAsia"/>
            <w:kern w:val="2"/>
            <w:szCs w:val="24"/>
            <w:lang w:eastAsia="zh-TW"/>
          </w:rPr>
          <w:t>1</w:t>
        </w:r>
        <w:r w:rsidR="00B968F9" w:rsidRPr="00EB17C6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 w:rsidR="00B968F9" w:rsidRPr="00EB17C6">
        <w:rPr>
          <w:rFonts w:ascii="細明體" w:eastAsia="細明體" w:hAnsi="細明體" w:hint="eastAsia"/>
          <w:kern w:val="2"/>
          <w:szCs w:val="24"/>
          <w:lang w:eastAsia="zh-TW"/>
        </w:rPr>
        <w:t>(門診收據)</w:t>
      </w:r>
      <w:r w:rsidR="00B968F9" w:rsidRPr="00EB17C6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="00B968F9" w:rsidRPr="00EB17C6">
        <w:rPr>
          <w:rFonts w:ascii="細明體" w:eastAsia="細明體" w:hAnsi="細明體" w:hint="eastAsia"/>
          <w:kern w:val="2"/>
          <w:szCs w:val="24"/>
          <w:lang w:eastAsia="zh-TW"/>
        </w:rPr>
        <w:t>OR</w:t>
      </w:r>
      <w:r w:rsidR="00B968F9" w:rsidRPr="00EB17C6"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B968F9" w:rsidRPr="00EB17C6">
          <w:rPr>
            <w:rFonts w:ascii="細明體" w:eastAsia="細明體" w:hAnsi="細明體" w:hint="eastAsia"/>
            <w:kern w:val="2"/>
            <w:szCs w:val="24"/>
            <w:lang w:eastAsia="zh-TW"/>
          </w:rPr>
          <w:t>3</w:t>
        </w:r>
        <w:r w:rsidR="00B968F9" w:rsidRPr="00EB17C6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 w:rsidR="00B968F9" w:rsidRPr="00EB17C6">
        <w:rPr>
          <w:rFonts w:ascii="細明體" w:eastAsia="細明體" w:hAnsi="細明體" w:hint="eastAsia"/>
          <w:kern w:val="2"/>
          <w:szCs w:val="24"/>
          <w:lang w:eastAsia="zh-TW"/>
        </w:rPr>
        <w:t>(門診收據合計表)</w:t>
      </w:r>
    </w:p>
    <w:p w:rsidR="007D7404" w:rsidRDefault="007D7404" w:rsidP="007D740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ins w:id="150" w:author="蕭侑文" w:date="2016-08-18T11:34:00Z"/>
          <w:rFonts w:ascii="細明體" w:eastAsia="細明體" w:hAnsi="細明體"/>
          <w:kern w:val="2"/>
          <w:szCs w:val="24"/>
          <w:lang w:eastAsia="zh-TW"/>
        </w:rPr>
        <w:pPrChange w:id="151" w:author="蕭侑文" w:date="2016-08-18T11:33:00Z">
          <w:pPr>
            <w:pStyle w:val="Tabletext"/>
            <w:keepLines w:val="0"/>
            <w:numPr>
              <w:ilvl w:val="2"/>
              <w:numId w:val="6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52" w:author="蕭侑文" w:date="2016-08-18T11:32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IF輸入參數.理賠保險金代號 IN (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’BEFE’)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</w:t>
        </w:r>
      </w:ins>
      <w:ins w:id="153" w:author="蕭侑文" w:date="2016-08-18T11:34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(</w:t>
        </w:r>
        <w:r w:rsidRPr="00F3254A">
          <w:rPr>
            <w:rFonts w:ascii="細明體" w:eastAsia="細明體" w:hAnsi="細明體" w:hint="eastAsia"/>
            <w:kern w:val="2"/>
            <w:szCs w:val="24"/>
            <w:lang w:eastAsia="zh-TW"/>
          </w:rPr>
          <w:t>加護病房費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)</w:t>
        </w:r>
      </w:ins>
    </w:p>
    <w:p w:rsidR="007D7404" w:rsidRDefault="007D7404" w:rsidP="007D740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ins w:id="154" w:author="蕭侑文" w:date="2016-08-18T11:34:00Z"/>
          <w:rFonts w:ascii="細明體" w:eastAsia="細明體" w:hAnsi="細明體"/>
          <w:kern w:val="2"/>
          <w:szCs w:val="24"/>
          <w:lang w:eastAsia="zh-TW"/>
        </w:rPr>
        <w:pPrChange w:id="155" w:author="蕭侑文" w:date="2016-08-18T11:34:00Z">
          <w:pPr>
            <w:pStyle w:val="Tabletext"/>
            <w:keepLines w:val="0"/>
            <w:numPr>
              <w:ilvl w:val="2"/>
              <w:numId w:val="6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56" w:author="蕭侑文" w:date="2016-08-18T11:34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讀取條件：</w:t>
        </w:r>
      </w:ins>
    </w:p>
    <w:p w:rsidR="00A65ADA" w:rsidRDefault="00A65ADA" w:rsidP="00A65ADA">
      <w:pPr>
        <w:pStyle w:val="Tabletext"/>
        <w:keepLines w:val="0"/>
        <w:numPr>
          <w:ilvl w:val="4"/>
          <w:numId w:val="6"/>
        </w:numPr>
        <w:spacing w:after="0" w:line="240" w:lineRule="auto"/>
        <w:rPr>
          <w:ins w:id="157" w:author="蕭侑文" w:date="2016-08-18T11:34:00Z"/>
          <w:rFonts w:ascii="細明體" w:eastAsia="細明體" w:hAnsi="細明體"/>
          <w:kern w:val="2"/>
          <w:szCs w:val="24"/>
          <w:lang w:eastAsia="zh-TW"/>
        </w:rPr>
        <w:pPrChange w:id="158" w:author="蕭侑文" w:date="2016-08-18T11:34:00Z">
          <w:pPr>
            <w:pStyle w:val="Tabletext"/>
            <w:keepLines w:val="0"/>
            <w:numPr>
              <w:ilvl w:val="2"/>
              <w:numId w:val="6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59" w:author="蕭侑文" w:date="2016-08-18T11:34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公司費用種類= 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‘</w:t>
        </w:r>
        <w:smartTag w:uri="urn:schemas-microsoft-com:office:smarttags" w:element="chmetcnv">
          <w:smartTagPr>
            <w:attr w:name="UnitName" w:val="’"/>
            <w:attr w:name="SourceValue" w:val="1"/>
            <w:attr w:name="HasSpace" w:val="False"/>
            <w:attr w:name="Negative" w:val="False"/>
            <w:attr w:name="NumberType" w:val="1"/>
            <w:attr w:name="TCSC" w:val="0"/>
          </w:smartTagPr>
          <w:r>
            <w:rPr>
              <w:rFonts w:ascii="細明體" w:eastAsia="細明體" w:hAnsi="細明體" w:hint="eastAsia"/>
              <w:kern w:val="2"/>
              <w:szCs w:val="24"/>
              <w:lang w:eastAsia="zh-TW"/>
            </w:rPr>
            <w:t>1</w:t>
          </w:r>
          <w:r>
            <w:rPr>
              <w:rFonts w:ascii="細明體" w:eastAsia="細明體" w:hAnsi="細明體"/>
              <w:kern w:val="2"/>
              <w:szCs w:val="24"/>
              <w:lang w:eastAsia="zh-TW"/>
            </w:rPr>
            <w:t>’</w:t>
          </w:r>
        </w:smartTag>
        <w:r>
          <w:rPr>
            <w:rFonts w:ascii="細明體" w:eastAsia="細明體" w:hAnsi="細明體" w:hint="eastAsia"/>
            <w:kern w:val="2"/>
            <w:szCs w:val="24"/>
            <w:lang w:eastAsia="zh-TW"/>
          </w:rPr>
          <w:t>或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  <w:smartTag w:uri="urn:schemas-microsoft-com:office:smarttags" w:element="chmetcnv">
          <w:smartTagPr>
            <w:attr w:name="UnitName" w:val="’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  <w:r>
            <w:rPr>
              <w:rFonts w:ascii="細明體" w:eastAsia="細明體" w:hAnsi="細明體" w:hint="eastAsia"/>
              <w:kern w:val="2"/>
              <w:szCs w:val="24"/>
              <w:lang w:eastAsia="zh-TW"/>
            </w:rPr>
            <w:t>2</w:t>
          </w:r>
          <w:r>
            <w:rPr>
              <w:rFonts w:ascii="細明體" w:eastAsia="細明體" w:hAnsi="細明體"/>
              <w:kern w:val="2"/>
              <w:szCs w:val="24"/>
              <w:lang w:eastAsia="zh-TW"/>
            </w:rPr>
            <w:t>’</w:t>
          </w:r>
        </w:smartTag>
        <w:r>
          <w:rPr>
            <w:rFonts w:ascii="細明體" w:eastAsia="細明體" w:hAnsi="細明體" w:hint="eastAsia"/>
            <w:kern w:val="2"/>
            <w:szCs w:val="24"/>
            <w:lang w:eastAsia="zh-TW"/>
          </w:rPr>
          <w:t>或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  <w:smartTag w:uri="urn:schemas-microsoft-com:office:smarttags" w:element="chmetcnv">
          <w:smartTagPr>
            <w:attr w:name="UnitName" w:val="’"/>
            <w:attr w:name="SourceValue" w:val="3"/>
            <w:attr w:name="HasSpace" w:val="False"/>
            <w:attr w:name="Negative" w:val="False"/>
            <w:attr w:name="NumberType" w:val="1"/>
            <w:attr w:name="TCSC" w:val="0"/>
          </w:smartTagPr>
          <w:r>
            <w:rPr>
              <w:rFonts w:ascii="細明體" w:eastAsia="細明體" w:hAnsi="細明體" w:hint="eastAsia"/>
              <w:kern w:val="2"/>
              <w:szCs w:val="24"/>
              <w:lang w:eastAsia="zh-TW"/>
            </w:rPr>
            <w:t>3</w:t>
          </w:r>
          <w:r>
            <w:rPr>
              <w:rFonts w:ascii="細明體" w:eastAsia="細明體" w:hAnsi="細明體"/>
              <w:kern w:val="2"/>
              <w:szCs w:val="24"/>
              <w:lang w:eastAsia="zh-TW"/>
            </w:rPr>
            <w:t>’</w:t>
          </w:r>
        </w:smartTag>
      </w:ins>
    </w:p>
    <w:p w:rsidR="007D7404" w:rsidRDefault="007D7404" w:rsidP="00A65ADA">
      <w:pPr>
        <w:pStyle w:val="Tabletext"/>
        <w:keepLines w:val="0"/>
        <w:numPr>
          <w:ilvl w:val="4"/>
          <w:numId w:val="6"/>
        </w:numPr>
        <w:spacing w:after="0" w:line="240" w:lineRule="auto"/>
        <w:rPr>
          <w:ins w:id="160" w:author="蕭侑文" w:date="2016-08-18T11:33:00Z"/>
          <w:rFonts w:ascii="細明體" w:eastAsia="細明體" w:hAnsi="細明體"/>
          <w:kern w:val="2"/>
          <w:szCs w:val="24"/>
          <w:lang w:eastAsia="zh-TW"/>
        </w:rPr>
        <w:pPrChange w:id="161" w:author="蕭侑文" w:date="2016-08-18T11:34:00Z">
          <w:pPr>
            <w:pStyle w:val="Tabletext"/>
            <w:keepLines w:val="0"/>
            <w:numPr>
              <w:ilvl w:val="2"/>
              <w:numId w:val="6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62" w:author="蕭侑文" w:date="2016-08-18T11:32:00Z">
        <w:r w:rsidRPr="00023E0A">
          <w:rPr>
            <w:rFonts w:ascii="細明體" w:eastAsia="細明體" w:hAnsi="細明體" w:hint="eastAsia"/>
            <w:kern w:val="2"/>
            <w:szCs w:val="24"/>
            <w:lang w:eastAsia="zh-TW"/>
          </w:rPr>
          <w:t>收據項目名稱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LIKE 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%加護%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ins>
    </w:p>
    <w:p w:rsidR="00280E0F" w:rsidRPr="004C7B7A" w:rsidRDefault="00280E0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80E0F" w:rsidRDefault="00280E0F">
      <w:pPr>
        <w:pStyle w:val="Tabletext"/>
        <w:keepLines w:val="0"/>
        <w:numPr>
          <w:ilvl w:val="0"/>
          <w:numId w:val="6"/>
          <w:numberingChange w:id="163" w:author="huai" w:date="2007-02-01T13:46:00Z" w:original="%1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將收據明細DTAAA030</w:t>
      </w:r>
      <w:r w:rsidRPr="0036636D">
        <w:rPr>
          <w:rFonts w:ascii="細明體" w:eastAsia="細明體" w:hAnsi="細明體" w:hint="eastAsia"/>
          <w:color w:val="008000"/>
          <w:kern w:val="2"/>
          <w:szCs w:val="24"/>
          <w:lang w:eastAsia="zh-TW"/>
        </w:rPr>
        <w:t>(DTAAAT30)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逐筆Level Break寫出：</w:t>
      </w:r>
    </w:p>
    <w:p w:rsidR="00701488" w:rsidDel="007D7404" w:rsidRDefault="00701488">
      <w:pPr>
        <w:pStyle w:val="Tabletext"/>
        <w:keepLines w:val="0"/>
        <w:numPr>
          <w:ilvl w:val="1"/>
          <w:numId w:val="6"/>
          <w:numberingChange w:id="164" w:author="huai" w:date="2007-02-01T13:46:00Z" w:original="%1:2:0:.%2:1:0:"/>
        </w:numPr>
        <w:spacing w:after="0" w:line="240" w:lineRule="auto"/>
        <w:rPr>
          <w:ins w:id="165" w:author="蕭侑文" w:date="2016-08-17T17:05:00Z"/>
          <w:del w:id="166" w:author="蕭侑文" w:date="2016-08-18T11:32:00Z"/>
          <w:rFonts w:ascii="細明體" w:eastAsia="細明體" w:hAnsi="細明體"/>
          <w:kern w:val="2"/>
          <w:szCs w:val="24"/>
          <w:lang w:eastAsia="zh-TW"/>
        </w:rPr>
      </w:pPr>
      <w:ins w:id="167" w:author="蕭侑文" w:date="2016-08-17T17:05:00Z">
        <w:del w:id="168" w:author="蕭侑文" w:date="2016-08-18T11:32:00Z">
          <w:r w:rsidRPr="00F3254A" w:rsidDel="007D7404">
            <w:rPr>
              <w:rFonts w:ascii="細明體" w:eastAsia="細明體" w:hAnsi="細明體" w:hint="eastAsia"/>
              <w:kern w:val="2"/>
              <w:szCs w:val="24"/>
              <w:lang w:eastAsia="zh-TW"/>
            </w:rPr>
            <w:delText>加護病房費</w:delText>
          </w:r>
          <w:r w:rsidDel="007D7404">
            <w:rPr>
              <w:rFonts w:ascii="細明體" w:eastAsia="細明體" w:hAnsi="細明體" w:hint="eastAsia"/>
              <w:kern w:val="2"/>
              <w:szCs w:val="24"/>
              <w:lang w:eastAsia="zh-TW"/>
            </w:rPr>
            <w:delText>僅挑出加護相關費用</w:delText>
          </w:r>
        </w:del>
      </w:ins>
    </w:p>
    <w:p w:rsidR="00701488" w:rsidDel="007D7404" w:rsidRDefault="00701488" w:rsidP="00701488">
      <w:pPr>
        <w:pStyle w:val="Tabletext"/>
        <w:keepLines w:val="0"/>
        <w:numPr>
          <w:ilvl w:val="2"/>
          <w:numId w:val="6"/>
          <w:numberingChange w:id="169" w:author="huai" w:date="2007-02-01T13:46:00Z" w:original="%1:2:0:.%2:1:0:"/>
        </w:numPr>
        <w:spacing w:after="0" w:line="240" w:lineRule="auto"/>
        <w:rPr>
          <w:del w:id="170" w:author="蕭侑文" w:date="2016-08-18T11:32:00Z"/>
          <w:rFonts w:ascii="細明體" w:eastAsia="細明體" w:hAnsi="細明體"/>
          <w:kern w:val="2"/>
          <w:szCs w:val="24"/>
          <w:lang w:eastAsia="zh-TW"/>
        </w:rPr>
        <w:pPrChange w:id="171" w:author="蕭侑文" w:date="2016-08-17T17:05:00Z">
          <w:pPr>
            <w:pStyle w:val="Tabletext"/>
            <w:keepLines w:val="0"/>
            <w:numPr>
              <w:ilvl w:val="1"/>
              <w:numId w:val="6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172" w:author="蕭侑文" w:date="2016-08-17T17:05:00Z">
        <w:del w:id="173" w:author="蕭侑文" w:date="2016-08-18T11:32:00Z">
          <w:r w:rsidDel="007D7404">
            <w:rPr>
              <w:rFonts w:ascii="細明體" w:eastAsia="細明體" w:hAnsi="細明體" w:hint="eastAsia"/>
              <w:kern w:val="2"/>
              <w:szCs w:val="24"/>
              <w:lang w:eastAsia="zh-TW"/>
            </w:rPr>
            <w:delText>IF輸入參數.理賠保險金代號 IN (</w:delText>
          </w:r>
          <w:r w:rsidDel="007D7404">
            <w:rPr>
              <w:rFonts w:ascii="細明體" w:eastAsia="細明體" w:hAnsi="細明體"/>
              <w:kern w:val="2"/>
              <w:szCs w:val="24"/>
              <w:lang w:eastAsia="zh-TW"/>
            </w:rPr>
            <w:delText>’BEFE’)</w:delText>
          </w:r>
          <w:r w:rsidDel="007D7404">
            <w:rPr>
              <w:rFonts w:ascii="細明體" w:eastAsia="細明體" w:hAnsi="細明體" w:hint="eastAsia"/>
              <w:kern w:val="2"/>
              <w:szCs w:val="24"/>
              <w:lang w:eastAsia="zh-TW"/>
            </w:rPr>
            <w:delText xml:space="preserve"> </w:delText>
          </w:r>
          <w:r w:rsidDel="007D7404">
            <w:rPr>
              <w:rFonts w:ascii="細明體" w:eastAsia="細明體" w:hAnsi="細明體"/>
              <w:kern w:val="2"/>
              <w:szCs w:val="24"/>
              <w:lang w:eastAsia="zh-TW"/>
            </w:rPr>
            <w:delText xml:space="preserve">AND </w:delText>
          </w:r>
        </w:del>
      </w:ins>
      <w:ins w:id="174" w:author="蕭侑文" w:date="2016-08-17T17:06:00Z">
        <w:del w:id="175" w:author="蕭侑文" w:date="2016-08-18T11:32:00Z">
          <w:r w:rsidRPr="00023E0A" w:rsidDel="007D7404">
            <w:rPr>
              <w:rFonts w:ascii="細明體" w:eastAsia="細明體" w:hAnsi="細明體" w:hint="eastAsia"/>
              <w:kern w:val="2"/>
              <w:szCs w:val="24"/>
              <w:lang w:eastAsia="zh-TW"/>
            </w:rPr>
            <w:delText>DTAAA030(DTAAAT30).收據項目名稱</w:delText>
          </w:r>
          <w:r w:rsidDel="007D7404">
            <w:rPr>
              <w:rFonts w:ascii="細明體" w:eastAsia="細明體" w:hAnsi="細明體" w:hint="eastAsia"/>
              <w:kern w:val="2"/>
              <w:szCs w:val="24"/>
              <w:lang w:eastAsia="zh-TW"/>
            </w:rPr>
            <w:delText xml:space="preserve"> NOT LIKE </w:delText>
          </w:r>
          <w:r w:rsidDel="007D7404">
            <w:rPr>
              <w:rFonts w:ascii="細明體" w:eastAsia="細明體" w:hAnsi="細明體"/>
              <w:kern w:val="2"/>
              <w:szCs w:val="24"/>
              <w:lang w:eastAsia="zh-TW"/>
            </w:rPr>
            <w:delText>‘</w:delText>
          </w:r>
          <w:r w:rsidDel="007D7404">
            <w:rPr>
              <w:rFonts w:ascii="細明體" w:eastAsia="細明體" w:hAnsi="細明體" w:hint="eastAsia"/>
              <w:kern w:val="2"/>
              <w:szCs w:val="24"/>
              <w:lang w:eastAsia="zh-TW"/>
            </w:rPr>
            <w:delText>%加護%</w:delText>
          </w:r>
          <w:r w:rsidDel="007D7404">
            <w:rPr>
              <w:rFonts w:ascii="細明體" w:eastAsia="細明體" w:hAnsi="細明體"/>
              <w:kern w:val="2"/>
              <w:szCs w:val="24"/>
              <w:lang w:eastAsia="zh-TW"/>
            </w:rPr>
            <w:delText>’</w:delText>
          </w:r>
        </w:del>
      </w:ins>
    </w:p>
    <w:p w:rsidR="00701488" w:rsidDel="007D7404" w:rsidRDefault="00701488" w:rsidP="00701488">
      <w:pPr>
        <w:pStyle w:val="Tabletext"/>
        <w:keepLines w:val="0"/>
        <w:numPr>
          <w:ilvl w:val="3"/>
          <w:numId w:val="6"/>
          <w:numberingChange w:id="176" w:author="huai" w:date="2007-02-01T13:46:00Z" w:original="%1:2:0:.%2:1:0:"/>
        </w:numPr>
        <w:spacing w:after="0" w:line="240" w:lineRule="auto"/>
        <w:rPr>
          <w:ins w:id="177" w:author="蕭侑文" w:date="2016-08-17T17:05:00Z"/>
          <w:del w:id="178" w:author="蕭侑文" w:date="2016-08-18T11:32:00Z"/>
          <w:rFonts w:ascii="細明體" w:eastAsia="細明體" w:hAnsi="細明體"/>
          <w:kern w:val="2"/>
          <w:szCs w:val="24"/>
          <w:lang w:eastAsia="zh-TW"/>
        </w:rPr>
        <w:pPrChange w:id="179" w:author="蕭侑文" w:date="2016-08-17T17:06:00Z">
          <w:pPr>
            <w:pStyle w:val="Tabletext"/>
            <w:keepLines w:val="0"/>
            <w:numPr>
              <w:ilvl w:val="1"/>
              <w:numId w:val="6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180" w:author="蕭侑文" w:date="2016-08-17T17:06:00Z">
        <w:del w:id="181" w:author="蕭侑文" w:date="2016-08-18T11:32:00Z">
          <w:r w:rsidDel="007D7404">
            <w:rPr>
              <w:rFonts w:ascii="細明體" w:eastAsia="細明體" w:hAnsi="細明體" w:hint="eastAsia"/>
              <w:kern w:val="2"/>
              <w:szCs w:val="24"/>
              <w:lang w:eastAsia="zh-TW"/>
            </w:rPr>
            <w:delText>讀取下一筆</w:delText>
          </w:r>
        </w:del>
      </w:ins>
    </w:p>
    <w:p w:rsidR="00280E0F" w:rsidRDefault="00280E0F">
      <w:pPr>
        <w:pStyle w:val="Tabletext"/>
        <w:keepLines w:val="0"/>
        <w:numPr>
          <w:ilvl w:val="1"/>
          <w:numId w:val="6"/>
          <w:numberingChange w:id="182" w:author="huai" w:date="2007-02-01T13:46:00Z" w:original="%1:2:0:.%2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By收據序號Level Break </w:t>
      </w:r>
    </w:p>
    <w:p w:rsidR="00280E0F" w:rsidRPr="00023E0A" w:rsidRDefault="00280E0F">
      <w:pPr>
        <w:pStyle w:val="Tabletext"/>
        <w:keepLines w:val="0"/>
        <w:numPr>
          <w:ilvl w:val="2"/>
          <w:numId w:val="6"/>
          <w:numberingChange w:id="183" w:author="huai" w:date="2007-02-01T13:46:00Z" w:original="%1:2:0:.%2:1:0:.%3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>畫面欄位.合計=DTAAA030(DTAAAT30).金額加總(同一收據序號做加總)。</w:t>
      </w:r>
    </w:p>
    <w:p w:rsidR="00280E0F" w:rsidRPr="00023E0A" w:rsidRDefault="00280E0F">
      <w:pPr>
        <w:pStyle w:val="Tabletext"/>
        <w:keepLines w:val="0"/>
        <w:numPr>
          <w:ilvl w:val="1"/>
          <w:numId w:val="6"/>
          <w:numberingChange w:id="184" w:author="huai" w:date="2007-02-01T13:46:00Z" w:original="%1:2:0:.%2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>其它畫面顯示欄位：(加入欄位)</w:t>
      </w:r>
    </w:p>
    <w:p w:rsidR="00280E0F" w:rsidRPr="00023E0A" w:rsidRDefault="00280E0F">
      <w:pPr>
        <w:pStyle w:val="Tabletext"/>
        <w:keepLines w:val="0"/>
        <w:numPr>
          <w:ilvl w:val="2"/>
          <w:numId w:val="6"/>
          <w:numberingChange w:id="185" w:author="huai" w:date="2007-02-01T13:46:00Z" w:original="%1:2:0:.%2:2:0:.%3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>畫面欄位.受理編號=DTAAA030(DTAAAT30).受理編號。</w:t>
      </w:r>
    </w:p>
    <w:p w:rsidR="00280E0F" w:rsidRPr="00023E0A" w:rsidRDefault="00280E0F">
      <w:pPr>
        <w:pStyle w:val="Tabletext"/>
        <w:keepLines w:val="0"/>
        <w:numPr>
          <w:ilvl w:val="2"/>
          <w:numId w:val="6"/>
          <w:numberingChange w:id="186" w:author="huai" w:date="2007-02-01T13:46:00Z" w:original="%1:2:0:.%2:2:0:.%3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>畫面欄位.收據序號=DTAAA030(DTAAAT30).收據序號。</w:t>
      </w:r>
    </w:p>
    <w:p w:rsidR="00280E0F" w:rsidRPr="00023E0A" w:rsidRDefault="00280E0F">
      <w:pPr>
        <w:pStyle w:val="Tabletext"/>
        <w:keepLines w:val="0"/>
        <w:numPr>
          <w:ilvl w:val="2"/>
          <w:numId w:val="6"/>
          <w:numberingChange w:id="187" w:author="huai" w:date="2007-02-01T13:46:00Z" w:original="%1:2:0:.%2:2:0:.%3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>畫面欄位.住院期間=DTAAA030(DTAAAT30).住院起日~住院迄日。</w:t>
      </w:r>
    </w:p>
    <w:p w:rsidR="00280E0F" w:rsidRPr="00023E0A" w:rsidRDefault="00280E0F">
      <w:pPr>
        <w:pStyle w:val="Tabletext"/>
        <w:keepLines w:val="0"/>
        <w:numPr>
          <w:ilvl w:val="2"/>
          <w:numId w:val="6"/>
          <w:numberingChange w:id="188" w:author="huai" w:date="2007-02-01T13:46:00Z" w:original="%1:2:0:.%2:2:0:.%3:4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>畫面欄位.社保身份=DTAAA030(DTAAAT30).社保身份。</w:t>
      </w:r>
    </w:p>
    <w:p w:rsidR="00280E0F" w:rsidRPr="00023E0A" w:rsidRDefault="00280E0F">
      <w:pPr>
        <w:pStyle w:val="Tabletext"/>
        <w:keepLines w:val="0"/>
        <w:numPr>
          <w:ilvl w:val="3"/>
          <w:numId w:val="6"/>
          <w:numberingChange w:id="189" w:author="huai" w:date="2007-02-01T13:46:00Z" w:original="%1:2:0:.%2:2:0:.%3:4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 xml:space="preserve"> IF社保身份=</w:t>
      </w:r>
      <w:r w:rsidRPr="00023E0A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>Y</w:t>
      </w:r>
      <w:r w:rsidRPr="00023E0A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>，BUTTON打勾。</w:t>
      </w:r>
    </w:p>
    <w:p w:rsidR="00280E0F" w:rsidRPr="00023E0A" w:rsidRDefault="00280E0F">
      <w:pPr>
        <w:pStyle w:val="Tabletext"/>
        <w:keepLines w:val="0"/>
        <w:numPr>
          <w:ilvl w:val="2"/>
          <w:numId w:val="6"/>
          <w:numberingChange w:id="190" w:author="huai" w:date="2007-02-01T13:46:00Z" w:original="%1:2:0:.%2:2:0:.%3:5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>畫面欄位.醫院代碼=DTAAA030(DTAAAT30).醫院代碼。</w:t>
      </w:r>
    </w:p>
    <w:p w:rsidR="00280E0F" w:rsidRPr="00023E0A" w:rsidRDefault="00280E0F">
      <w:pPr>
        <w:pStyle w:val="Tabletext"/>
        <w:keepLines w:val="0"/>
        <w:numPr>
          <w:ilvl w:val="2"/>
          <w:numId w:val="6"/>
          <w:numberingChange w:id="191" w:author="huai" w:date="2007-02-01T13:46:00Z" w:original="%1:2:0:.%2:2:0:.%3:6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>畫面欄位.收據種類=DTAAA030(DTAAAT30).收據種類。</w:t>
      </w:r>
    </w:p>
    <w:p w:rsidR="00280E0F" w:rsidRPr="00023E0A" w:rsidRDefault="00280E0F">
      <w:pPr>
        <w:pStyle w:val="Tabletext"/>
        <w:keepLines w:val="0"/>
        <w:numPr>
          <w:ilvl w:val="3"/>
          <w:numId w:val="6"/>
          <w:numberingChange w:id="192" w:author="huai" w:date="2007-02-01T13:46:00Z" w:original="%1:2:0:.%2:2:0:.%3:6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 xml:space="preserve"> IF 收據種類 = </w:t>
      </w:r>
      <w:r w:rsidRPr="00023E0A"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023E0A">
          <w:rPr>
            <w:rFonts w:ascii="細明體" w:eastAsia="細明體" w:hAnsi="細明體" w:hint="eastAsia"/>
            <w:kern w:val="2"/>
            <w:szCs w:val="24"/>
            <w:lang w:eastAsia="zh-TW"/>
          </w:rPr>
          <w:t>1</w:t>
        </w:r>
        <w:r w:rsidRPr="00023E0A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>：畫面顯示</w:t>
      </w:r>
      <w:r w:rsidRPr="00023E0A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>門診收據</w:t>
      </w:r>
      <w:r w:rsidRPr="00023E0A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280E0F" w:rsidRPr="00023E0A" w:rsidRDefault="00280E0F">
      <w:pPr>
        <w:pStyle w:val="Tabletext"/>
        <w:keepLines w:val="0"/>
        <w:numPr>
          <w:ilvl w:val="3"/>
          <w:numId w:val="6"/>
          <w:numberingChange w:id="193" w:author="huai" w:date="2007-02-01T13:46:00Z" w:original="%1:2:0:.%2:2:0:.%3:6:0:.%4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 xml:space="preserve"> IF 收據種類 = </w:t>
      </w:r>
      <w:r w:rsidRPr="00023E0A"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23E0A"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 w:rsidRPr="00023E0A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>：畫面顯示</w:t>
      </w:r>
      <w:r w:rsidRPr="00023E0A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>住院收據</w:t>
      </w:r>
      <w:r w:rsidRPr="00023E0A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A62632" w:rsidRPr="00023E0A" w:rsidRDefault="00A62632" w:rsidP="00A62632">
      <w:pPr>
        <w:pStyle w:val="Tabletext"/>
        <w:keepLines w:val="0"/>
        <w:numPr>
          <w:ilvl w:val="3"/>
          <w:numId w:val="6"/>
          <w:numberingChange w:id="194" w:author="cathaylife" w:date="2009-10-28T13:55:00Z" w:original="%1:2:0:.%2:2:0:.%3:6:0:.%4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 xml:space="preserve"> IF 收據種類 = </w:t>
      </w:r>
      <w:r w:rsidRPr="00023E0A"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23E0A">
          <w:rPr>
            <w:rFonts w:ascii="細明體" w:eastAsia="細明體" w:hAnsi="細明體" w:hint="eastAsia"/>
            <w:kern w:val="2"/>
            <w:szCs w:val="24"/>
            <w:lang w:eastAsia="zh-TW"/>
          </w:rPr>
          <w:t>3</w:t>
        </w:r>
        <w:r w:rsidRPr="00023E0A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>：畫面顯示</w:t>
      </w:r>
      <w:r w:rsidRPr="00023E0A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>門診收據合計表</w:t>
      </w:r>
      <w:r w:rsidRPr="00023E0A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280E0F" w:rsidRPr="00023E0A" w:rsidRDefault="00280E0F">
      <w:pPr>
        <w:pStyle w:val="Tabletext"/>
        <w:keepLines w:val="0"/>
        <w:numPr>
          <w:ilvl w:val="2"/>
          <w:numId w:val="6"/>
          <w:numberingChange w:id="195" w:author="huai" w:date="2007-02-01T13:46:00Z" w:original="%1:2:0:.%2:2:0:.%3:7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>畫面欄位.收據項目序號=DTAAA030(DTAAAT30).收據項目序號。</w:t>
      </w:r>
    </w:p>
    <w:p w:rsidR="00280E0F" w:rsidRPr="00023E0A" w:rsidRDefault="00280E0F">
      <w:pPr>
        <w:pStyle w:val="Tabletext"/>
        <w:keepLines w:val="0"/>
        <w:numPr>
          <w:ilvl w:val="2"/>
          <w:numId w:val="6"/>
          <w:numberingChange w:id="196" w:author="huai" w:date="2007-02-01T13:46:00Z" w:original="%1:2:0:.%2:2:0:.%3:8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>畫面欄位.收據項目名稱=DTAAA030(DTAAAT30).收據項目名稱。</w:t>
      </w:r>
    </w:p>
    <w:p w:rsidR="00280E0F" w:rsidRPr="00023E0A" w:rsidRDefault="00280E0F">
      <w:pPr>
        <w:pStyle w:val="Tabletext"/>
        <w:keepLines w:val="0"/>
        <w:numPr>
          <w:ilvl w:val="2"/>
          <w:numId w:val="6"/>
          <w:numberingChange w:id="197" w:author="cathaylife" w:date="2009-10-29T12:00:00Z" w:original="%1:2:0:.%2:2:0:.%3:9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23E0A">
        <w:rPr>
          <w:rFonts w:ascii="細明體" w:eastAsia="細明體" w:hAnsi="細明體" w:hint="eastAsia"/>
          <w:kern w:val="2"/>
          <w:szCs w:val="24"/>
          <w:lang w:eastAsia="zh-TW"/>
        </w:rPr>
        <w:t xml:space="preserve">畫面欄位.金額：依據狀態碼抓取金額的欄位。 </w:t>
      </w:r>
      <w:ins w:id="198" w:author="伯珊" w:date="2017-05-05T13:15:00Z">
        <w:r w:rsidR="009B4945">
          <w:rPr>
            <w:rFonts w:ascii="細明體" w:eastAsia="細明體" w:hAnsi="細明體" w:hint="eastAsia"/>
            <w:kern w:val="2"/>
            <w:szCs w:val="24"/>
            <w:lang w:eastAsia="zh-TW"/>
          </w:rPr>
          <w:t>金額為負數者</w:t>
        </w:r>
      </w:ins>
      <w:ins w:id="199" w:author="伯珊" w:date="2017-05-05T13:16:00Z">
        <w:r w:rsidR="009B4945">
          <w:rPr>
            <w:rFonts w:ascii="細明體" w:eastAsia="細明體" w:hAnsi="細明體" w:hint="eastAsia"/>
            <w:kern w:val="2"/>
            <w:szCs w:val="24"/>
            <w:lang w:eastAsia="zh-TW"/>
          </w:rPr>
          <w:t>以紅色字體顯示。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80E0F" w:rsidTr="001479B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0E0F" w:rsidRDefault="00280E0F">
            <w:pPr>
              <w:jc w:val="center"/>
              <w:rPr>
                <w:rFonts w:ascii="細明體" w:eastAsia="細明體" w:hAnsi="細明體" w:cs="Arial Unicode MS"/>
                <w:b/>
                <w:bCs/>
                <w:color w:val="008000"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color w:val="008000"/>
                <w:sz w:val="20"/>
              </w:rPr>
              <w:t>狀態碼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0E0F" w:rsidRDefault="00280E0F">
            <w:pPr>
              <w:jc w:val="center"/>
              <w:rPr>
                <w:rFonts w:ascii="細明體" w:eastAsia="細明體" w:hAnsi="細明體" w:cs="Arial Unicode MS"/>
                <w:b/>
                <w:bCs/>
                <w:color w:val="008000"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color w:val="008000"/>
                <w:sz w:val="20"/>
              </w:rPr>
              <w:t>金額</w:t>
            </w:r>
          </w:p>
        </w:tc>
      </w:tr>
      <w:tr w:rsidR="00280E0F" w:rsidRPr="00206CD5" w:rsidTr="001479B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0E0F" w:rsidRPr="00206CD5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06CD5">
              <w:rPr>
                <w:rFonts w:ascii="細明體" w:eastAsia="細明體" w:hAnsi="細明體"/>
                <w:sz w:val="20"/>
                <w:szCs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06CD5">
                <w:rPr>
                  <w:rFonts w:ascii="細明體" w:eastAsia="細明體" w:hAnsi="細明體" w:hint="eastAsia"/>
                  <w:sz w:val="20"/>
                  <w:szCs w:val="20"/>
                </w:rPr>
                <w:t>1</w:t>
              </w:r>
              <w:r w:rsidRPr="00206CD5"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smartTag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636D" w:rsidRPr="00206CD5" w:rsidRDefault="0036636D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206CD5">
              <w:rPr>
                <w:rFonts w:ascii="細明體" w:eastAsia="細明體" w:hAnsi="細明體" w:cs="Arial Unicode MS" w:hint="eastAsia"/>
                <w:sz w:val="20"/>
              </w:rPr>
              <w:t>IF 受理編號第</w:t>
            </w:r>
            <w:smartTag w:uri="urn:schemas-microsoft-com:office:smarttags" w:element="chmetcnv">
              <w:smartTagPr>
                <w:attr w:name="UnitName" w:val="碼"/>
                <w:attr w:name="SourceValue" w:val="1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06CD5">
                <w:rPr>
                  <w:rFonts w:ascii="細明體" w:eastAsia="細明體" w:hAnsi="細明體" w:cs="Arial Unicode MS" w:hint="eastAsia"/>
                  <w:sz w:val="20"/>
                </w:rPr>
                <w:t>11碼</w:t>
              </w:r>
            </w:smartTag>
            <w:r w:rsidRPr="00206CD5">
              <w:rPr>
                <w:rFonts w:ascii="細明體" w:eastAsia="細明體" w:hAnsi="細明體" w:cs="Arial Unicode MS" w:hint="eastAsia"/>
                <w:sz w:val="20"/>
              </w:rPr>
              <w:t>(T)：</w:t>
            </w:r>
          </w:p>
          <w:p w:rsidR="00280E0F" w:rsidRPr="00206CD5" w:rsidRDefault="0036636D" w:rsidP="0036636D">
            <w:pPr>
              <w:ind w:firstLineChars="50" w:firstLine="100"/>
              <w:rPr>
                <w:rFonts w:ascii="細明體" w:eastAsia="細明體" w:hAnsi="細明體" w:cs="Arial Unicode MS" w:hint="eastAsia"/>
                <w:sz w:val="20"/>
              </w:rPr>
            </w:pPr>
            <w:r w:rsidRPr="00206CD5">
              <w:rPr>
                <w:rFonts w:ascii="細明體" w:eastAsia="細明體" w:hAnsi="細明體" w:cs="Arial Unicode MS" w:hint="eastAsia"/>
                <w:sz w:val="20"/>
              </w:rPr>
              <w:t xml:space="preserve">抓 </w:t>
            </w:r>
            <w:r w:rsidR="00280E0F" w:rsidRPr="00206CD5">
              <w:rPr>
                <w:rFonts w:ascii="細明體" w:eastAsia="細明體" w:hAnsi="細明體" w:cs="Arial Unicode MS" w:hint="eastAsia"/>
                <w:sz w:val="20"/>
              </w:rPr>
              <w:t>DTAAA030_申請金額</w:t>
            </w:r>
          </w:p>
          <w:p w:rsidR="0036636D" w:rsidRPr="00206CD5" w:rsidRDefault="0036636D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206CD5">
              <w:rPr>
                <w:rFonts w:ascii="細明體" w:eastAsia="細明體" w:hAnsi="細明體" w:cs="Arial Unicode MS" w:hint="eastAsia"/>
                <w:sz w:val="20"/>
              </w:rPr>
              <w:t xml:space="preserve">ELSE </w:t>
            </w:r>
          </w:p>
          <w:p w:rsidR="0036636D" w:rsidRPr="00206CD5" w:rsidRDefault="0036636D" w:rsidP="0036636D">
            <w:pPr>
              <w:ind w:firstLineChars="50" w:firstLine="100"/>
              <w:rPr>
                <w:rFonts w:ascii="細明體" w:eastAsia="細明體" w:hAnsi="細明體" w:cs="Arial Unicode MS"/>
                <w:sz w:val="20"/>
              </w:rPr>
            </w:pPr>
            <w:r w:rsidRPr="00206CD5">
              <w:rPr>
                <w:rFonts w:ascii="細明體" w:eastAsia="細明體" w:hAnsi="細明體" w:cs="Arial Unicode MS" w:hint="eastAsia"/>
                <w:sz w:val="20"/>
              </w:rPr>
              <w:t>抓DTAAA030_核定金額</w:t>
            </w:r>
          </w:p>
        </w:tc>
      </w:tr>
      <w:tr w:rsidR="00280E0F" w:rsidRPr="00206CD5" w:rsidTr="001479B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0E0F" w:rsidRPr="00206CD5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06CD5">
              <w:rPr>
                <w:rFonts w:ascii="細明體" w:eastAsia="細明體" w:hAnsi="細明體"/>
                <w:sz w:val="20"/>
                <w:szCs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06CD5">
                <w:rPr>
                  <w:rFonts w:ascii="細明體" w:eastAsia="細明體" w:hAnsi="細明體" w:hint="eastAsia"/>
                  <w:sz w:val="20"/>
                  <w:szCs w:val="20"/>
                </w:rPr>
                <w:t>2</w:t>
              </w:r>
              <w:r w:rsidRPr="00206CD5"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smartTag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0E0F" w:rsidRPr="00206CD5" w:rsidRDefault="00280E0F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206CD5">
              <w:rPr>
                <w:rFonts w:ascii="細明體" w:eastAsia="細明體" w:hAnsi="細明體" w:cs="Arial Unicode MS" w:hint="eastAsia"/>
                <w:sz w:val="20"/>
              </w:rPr>
              <w:t>DTAAA030_核定金額</w:t>
            </w:r>
          </w:p>
        </w:tc>
      </w:tr>
      <w:tr w:rsidR="00280E0F" w:rsidRPr="00206CD5" w:rsidTr="001479B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0E0F" w:rsidRPr="00206CD5" w:rsidRDefault="00280E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06CD5">
              <w:rPr>
                <w:rFonts w:ascii="細明體" w:eastAsia="細明體" w:hAnsi="細明體"/>
                <w:sz w:val="20"/>
                <w:szCs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06CD5">
                <w:rPr>
                  <w:rFonts w:ascii="細明體" w:eastAsia="細明體" w:hAnsi="細明體" w:hint="eastAsia"/>
                  <w:sz w:val="20"/>
                  <w:szCs w:val="20"/>
                </w:rPr>
                <w:t>3</w:t>
              </w:r>
              <w:r w:rsidRPr="00206CD5"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smartTag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0E0F" w:rsidRPr="00206CD5" w:rsidRDefault="00280E0F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206CD5">
              <w:rPr>
                <w:rFonts w:ascii="細明體" w:eastAsia="細明體" w:hAnsi="細明體" w:cs="Arial Unicode MS" w:hint="eastAsia"/>
                <w:sz w:val="20"/>
              </w:rPr>
              <w:t>DTAAAT30_申請金額</w:t>
            </w:r>
          </w:p>
        </w:tc>
      </w:tr>
    </w:tbl>
    <w:p w:rsidR="00280E0F" w:rsidRDefault="00280E0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</w:pPr>
    </w:p>
    <w:p w:rsidR="00280E0F" w:rsidRDefault="00280E0F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80E0F" w:rsidRDefault="00280E0F">
      <w:pPr>
        <w:pStyle w:val="Tabletext"/>
        <w:keepLines w:val="0"/>
        <w:numPr>
          <w:ilvl w:val="1"/>
          <w:numId w:val="6"/>
          <w:numberingChange w:id="200" w:author="huai" w:date="2007-02-01T13:46:00Z" w:original="%1:2:0:.%2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逐筆進行結束：</w:t>
      </w:r>
    </w:p>
    <w:p w:rsidR="00280E0F" w:rsidRPr="00CF674D" w:rsidRDefault="00280E0F">
      <w:pPr>
        <w:pStyle w:val="Tabletext"/>
        <w:keepLines w:val="0"/>
        <w:numPr>
          <w:ilvl w:val="2"/>
          <w:numId w:val="6"/>
          <w:numberingChange w:id="201" w:author="huai" w:date="2007-02-01T13:46:00Z" w:original="%1:2:0:.%2:3:0:.%3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CF674D">
        <w:rPr>
          <w:rFonts w:ascii="細明體" w:eastAsia="細明體" w:hAnsi="細明體" w:hint="eastAsia"/>
          <w:kern w:val="2"/>
          <w:szCs w:val="24"/>
          <w:lang w:eastAsia="zh-TW"/>
        </w:rPr>
        <w:t>畫面欄位.總計=所有金額加總。</w:t>
      </w:r>
    </w:p>
    <w:p w:rsidR="00280E0F" w:rsidRDefault="00280E0F">
      <w:pPr>
        <w:pStyle w:val="Tabletext"/>
        <w:keepLines w:val="0"/>
        <w:numPr>
          <w:ilvl w:val="2"/>
          <w:numId w:val="6"/>
          <w:numberingChange w:id="202" w:author="huai" w:date="2007-02-01T13:46:00Z" w:original="%1:2:0:.%2:3:0:.%3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顯示結果如畫面。</w:t>
      </w:r>
    </w:p>
    <w:p w:rsidR="00280E0F" w:rsidRDefault="00280E0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sectPr w:rsidR="00280E0F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5D0" w:rsidRDefault="007065D0">
      <w:r>
        <w:separator/>
      </w:r>
    </w:p>
  </w:endnote>
  <w:endnote w:type="continuationSeparator" w:id="0">
    <w:p w:rsidR="007065D0" w:rsidRDefault="0070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26D" w:rsidRDefault="007E626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E626D" w:rsidRDefault="007E626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26D" w:rsidRDefault="007E626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4A91">
      <w:rPr>
        <w:rStyle w:val="a6"/>
        <w:noProof/>
      </w:rPr>
      <w:t>3</w:t>
    </w:r>
    <w:r>
      <w:rPr>
        <w:rStyle w:val="a6"/>
      </w:rPr>
      <w:fldChar w:fldCharType="end"/>
    </w:r>
  </w:p>
  <w:p w:rsidR="007E626D" w:rsidRDefault="007E626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5D0" w:rsidRDefault="007065D0">
      <w:r>
        <w:separator/>
      </w:r>
    </w:p>
  </w:footnote>
  <w:footnote w:type="continuationSeparator" w:id="0">
    <w:p w:rsidR="007065D0" w:rsidRDefault="00706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AFB3854"/>
    <w:multiLevelType w:val="multilevel"/>
    <w:tmpl w:val="F2B6F30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Arial" w:hAnsi="Arial" w:cs="Arial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1FA333D"/>
    <w:multiLevelType w:val="hybridMultilevel"/>
    <w:tmpl w:val="BDB2CD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5E71F2B"/>
    <w:multiLevelType w:val="hybridMultilevel"/>
    <w:tmpl w:val="B630CE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0122660"/>
    <w:multiLevelType w:val="hybridMultilevel"/>
    <w:tmpl w:val="DEDA0C7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B9E7B95"/>
    <w:multiLevelType w:val="hybridMultilevel"/>
    <w:tmpl w:val="CC72B74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3"/>
  </w:num>
  <w:num w:numId="5">
    <w:abstractNumId w:val="10"/>
  </w:num>
  <w:num w:numId="6">
    <w:abstractNumId w:val="3"/>
  </w:num>
  <w:num w:numId="7">
    <w:abstractNumId w:val="0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8"/>
  </w:num>
  <w:num w:numId="13">
    <w:abstractNumId w:val="1"/>
  </w:num>
  <w:num w:numId="1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49CA"/>
    <w:rsid w:val="0000571B"/>
    <w:rsid w:val="00023E0A"/>
    <w:rsid w:val="000A16E5"/>
    <w:rsid w:val="000C4067"/>
    <w:rsid w:val="000D4E82"/>
    <w:rsid w:val="000E2F2C"/>
    <w:rsid w:val="001149CA"/>
    <w:rsid w:val="001479B0"/>
    <w:rsid w:val="00193ABA"/>
    <w:rsid w:val="00195CF2"/>
    <w:rsid w:val="001C18FE"/>
    <w:rsid w:val="001F03F6"/>
    <w:rsid w:val="00206CD5"/>
    <w:rsid w:val="002127B4"/>
    <w:rsid w:val="00216D8D"/>
    <w:rsid w:val="0023389A"/>
    <w:rsid w:val="00277660"/>
    <w:rsid w:val="00280E0F"/>
    <w:rsid w:val="002A167C"/>
    <w:rsid w:val="002A32BB"/>
    <w:rsid w:val="002A5668"/>
    <w:rsid w:val="00333341"/>
    <w:rsid w:val="0036636D"/>
    <w:rsid w:val="00377C61"/>
    <w:rsid w:val="003D1820"/>
    <w:rsid w:val="003E6C24"/>
    <w:rsid w:val="003E795C"/>
    <w:rsid w:val="004454E6"/>
    <w:rsid w:val="00447B78"/>
    <w:rsid w:val="00450A61"/>
    <w:rsid w:val="004659AE"/>
    <w:rsid w:val="004C7B7A"/>
    <w:rsid w:val="004E7925"/>
    <w:rsid w:val="004F4961"/>
    <w:rsid w:val="0053354F"/>
    <w:rsid w:val="005B68A1"/>
    <w:rsid w:val="00600BE9"/>
    <w:rsid w:val="0061584F"/>
    <w:rsid w:val="0063532A"/>
    <w:rsid w:val="006467F7"/>
    <w:rsid w:val="00701488"/>
    <w:rsid w:val="007065D0"/>
    <w:rsid w:val="0071252D"/>
    <w:rsid w:val="00743DFF"/>
    <w:rsid w:val="00785140"/>
    <w:rsid w:val="007A4EDB"/>
    <w:rsid w:val="007C4FFA"/>
    <w:rsid w:val="007D7404"/>
    <w:rsid w:val="007E626D"/>
    <w:rsid w:val="00822874"/>
    <w:rsid w:val="00834A91"/>
    <w:rsid w:val="008468A5"/>
    <w:rsid w:val="008A1248"/>
    <w:rsid w:val="008B79B5"/>
    <w:rsid w:val="008D5168"/>
    <w:rsid w:val="009B2DE8"/>
    <w:rsid w:val="009B4945"/>
    <w:rsid w:val="009F5E64"/>
    <w:rsid w:val="00A017BD"/>
    <w:rsid w:val="00A14E8A"/>
    <w:rsid w:val="00A35D0B"/>
    <w:rsid w:val="00A62632"/>
    <w:rsid w:val="00A65ADA"/>
    <w:rsid w:val="00B82020"/>
    <w:rsid w:val="00B968F9"/>
    <w:rsid w:val="00BC10E4"/>
    <w:rsid w:val="00BD22C9"/>
    <w:rsid w:val="00BD60A6"/>
    <w:rsid w:val="00C404B3"/>
    <w:rsid w:val="00C72A14"/>
    <w:rsid w:val="00CB5254"/>
    <w:rsid w:val="00CD5290"/>
    <w:rsid w:val="00CE0E0E"/>
    <w:rsid w:val="00CF674D"/>
    <w:rsid w:val="00D81C76"/>
    <w:rsid w:val="00DA6FD6"/>
    <w:rsid w:val="00DF55F0"/>
    <w:rsid w:val="00F247ED"/>
    <w:rsid w:val="00F3254A"/>
    <w:rsid w:val="00F50738"/>
    <w:rsid w:val="00FD22F4"/>
    <w:rsid w:val="00FF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5550C21-4E42-483E-A819-AE65A602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Balloon Text"/>
    <w:basedOn w:val="a"/>
    <w:semiHidden/>
    <w:rsid w:val="001149CA"/>
    <w:rPr>
      <w:rFonts w:ascii="Arial" w:hAnsi="Arial"/>
      <w:sz w:val="18"/>
      <w:szCs w:val="18"/>
    </w:rPr>
  </w:style>
  <w:style w:type="paragraph" w:styleId="aa">
    <w:name w:val="header"/>
    <w:basedOn w:val="a"/>
    <w:link w:val="ab"/>
    <w:rsid w:val="007D7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rsid w:val="007D7404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Links>
    <vt:vector size="12" baseType="variant">
      <vt:variant>
        <vt:i4>190562318</vt:i4>
      </vt:variant>
      <vt:variant>
        <vt:i4>3</vt:i4>
      </vt:variant>
      <vt:variant>
        <vt:i4>0</vt:i4>
      </vt:variant>
      <vt:variant>
        <vt:i4>5</vt:i4>
      </vt:variant>
      <vt:variant>
        <vt:lpwstr>..\畫面\USAAB10900_收據給付明細.html</vt:lpwstr>
      </vt:variant>
      <vt:variant>
        <vt:lpwstr/>
      </vt:variant>
      <vt:variant>
        <vt:i4>190562318</vt:i4>
      </vt:variant>
      <vt:variant>
        <vt:i4>0</vt:i4>
      </vt:variant>
      <vt:variant>
        <vt:i4>0</vt:i4>
      </vt:variant>
      <vt:variant>
        <vt:i4>5</vt:i4>
      </vt:variant>
      <vt:variant>
        <vt:lpwstr>..\畫面\USAAB10900_收據給付明細.html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