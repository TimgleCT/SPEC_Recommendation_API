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6"/>
        <w:gridCol w:w="876"/>
        <w:gridCol w:w="3695"/>
        <w:gridCol w:w="1307"/>
        <w:gridCol w:w="2616"/>
        <w:tblGridChange w:id="0">
          <w:tblGrid>
            <w:gridCol w:w="2216"/>
            <w:gridCol w:w="876"/>
            <w:gridCol w:w="3695"/>
            <w:gridCol w:w="1307"/>
            <w:gridCol w:w="2616"/>
          </w:tblGrid>
        </w:tblGridChange>
      </w:tblGrid>
      <w:tr w:rsidR="00252551" w:rsidRPr="002A58AE" w:rsidTr="00A534E0">
        <w:tc>
          <w:tcPr>
            <w:tcW w:w="121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2A58AE" w:rsidTr="00A534E0">
        <w:tc>
          <w:tcPr>
            <w:tcW w:w="1216" w:type="dxa"/>
          </w:tcPr>
          <w:p w:rsidR="00252551" w:rsidRPr="002A58AE" w:rsidRDefault="005F4F4F" w:rsidP="008E77A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A65C0C">
              <w:rPr>
                <w:rFonts w:ascii="細明體" w:eastAsia="細明體" w:hAnsi="細明體" w:cs="Courier New" w:hint="eastAsia"/>
                <w:sz w:val="20"/>
                <w:szCs w:val="20"/>
              </w:rPr>
              <w:t>8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8E77AA">
              <w:rPr>
                <w:rFonts w:ascii="細明體" w:eastAsia="細明體" w:hAnsi="細明體" w:cs="Courier New"/>
                <w:sz w:val="20"/>
                <w:szCs w:val="20"/>
              </w:rPr>
              <w:t>08</w:t>
            </w:r>
            <w:r w:rsidR="00252551"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8E77AA">
              <w:rPr>
                <w:rFonts w:ascii="細明體" w:eastAsia="細明體" w:hAnsi="細明體" w:cs="Courier New"/>
                <w:sz w:val="20"/>
                <w:szCs w:val="20"/>
              </w:rPr>
              <w:t>16</w:t>
            </w:r>
          </w:p>
        </w:tc>
        <w:tc>
          <w:tcPr>
            <w:tcW w:w="1010" w:type="dxa"/>
          </w:tcPr>
          <w:p w:rsidR="00252551" w:rsidRPr="002A58AE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2A58AE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2A58AE" w:rsidRDefault="00A65C0C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馬慈蓮</w:t>
            </w:r>
          </w:p>
        </w:tc>
        <w:tc>
          <w:tcPr>
            <w:tcW w:w="2071" w:type="dxa"/>
          </w:tcPr>
          <w:p w:rsidR="00252551" w:rsidRPr="002A58AE" w:rsidRDefault="00A65C0C" w:rsidP="0049012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65C0C">
              <w:rPr>
                <w:rFonts w:ascii="細明體" w:eastAsia="細明體" w:hAnsi="細明體" w:cs="Courier New" w:hint="eastAsia"/>
                <w:sz w:val="20"/>
                <w:szCs w:val="20"/>
              </w:rPr>
              <w:t>180807001223</w:t>
            </w:r>
          </w:p>
        </w:tc>
      </w:tr>
      <w:tr w:rsidR="00710FDF" w:rsidRPr="002A58AE" w:rsidTr="00A534E0">
        <w:tc>
          <w:tcPr>
            <w:tcW w:w="1216" w:type="dxa"/>
          </w:tcPr>
          <w:p w:rsidR="00710FDF" w:rsidRPr="002A58AE" w:rsidRDefault="00710FDF" w:rsidP="00710FDF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ins w:id="2" w:author="蕭侑文" w:date="2018-11-14T06:45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2018/11/14</w:t>
              </w:r>
            </w:ins>
            <w:del w:id="3" w:author="蕭侑文" w:date="2018-11-14T06:45:00Z">
              <w:r w:rsidDel="00B363F4">
                <w:rPr>
                  <w:rFonts w:ascii="細明體" w:eastAsia="細明體" w:hAnsi="細明體" w:cs="Courier New"/>
                  <w:sz w:val="20"/>
                  <w:szCs w:val="20"/>
                </w:rPr>
                <w:delText>2018/11/14</w:delText>
              </w:r>
            </w:del>
          </w:p>
        </w:tc>
        <w:tc>
          <w:tcPr>
            <w:tcW w:w="1010" w:type="dxa"/>
          </w:tcPr>
          <w:p w:rsidR="00710FDF" w:rsidRPr="002A58AE" w:rsidRDefault="00710FDF" w:rsidP="00710FD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4" w:author="蕭侑文" w:date="2018-11-14T06:4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  <w:del w:id="5" w:author="蕭侑文" w:date="2018-11-14T06:45:00Z">
              <w:r w:rsidDel="00B363F4">
                <w:rPr>
                  <w:rFonts w:ascii="細明體" w:eastAsia="細明體" w:hAnsi="細明體" w:cs="Courier New" w:hint="eastAsia"/>
                  <w:sz w:val="20"/>
                  <w:szCs w:val="20"/>
                </w:rPr>
                <w:delText>2</w:delText>
              </w:r>
            </w:del>
          </w:p>
        </w:tc>
        <w:tc>
          <w:tcPr>
            <w:tcW w:w="4503" w:type="dxa"/>
          </w:tcPr>
          <w:p w:rsidR="00710FDF" w:rsidRPr="002A58AE" w:rsidRDefault="00710FDF" w:rsidP="00710FDF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蕭侑文" w:date="2018-11-14T06:4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300K流量改善</w:t>
              </w:r>
            </w:ins>
            <w:del w:id="7" w:author="蕭侑文" w:date="2018-11-14T06:45:00Z">
              <w:r w:rsidDel="00B363F4">
                <w:rPr>
                  <w:rFonts w:ascii="細明體" w:eastAsia="細明體" w:hAnsi="細明體" w:cs="Courier New" w:hint="eastAsia"/>
                  <w:sz w:val="20"/>
                  <w:szCs w:val="20"/>
                </w:rPr>
                <w:delText>300K流量改善</w:delText>
              </w:r>
            </w:del>
          </w:p>
        </w:tc>
        <w:tc>
          <w:tcPr>
            <w:tcW w:w="1566" w:type="dxa"/>
          </w:tcPr>
          <w:p w:rsidR="00710FDF" w:rsidRDefault="00710FDF" w:rsidP="00710FD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蕭侑文" w:date="2018-11-14T06:4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蕭侑文</w:t>
              </w:r>
            </w:ins>
            <w:del w:id="9" w:author="蕭侑文" w:date="2018-11-14T06:45:00Z">
              <w:r w:rsidDel="00B363F4">
                <w:rPr>
                  <w:rFonts w:ascii="細明體" w:eastAsia="細明體" w:hAnsi="細明體" w:cs="Courier New" w:hint="eastAsia"/>
                  <w:sz w:val="20"/>
                  <w:szCs w:val="20"/>
                </w:rPr>
                <w:delText>蕭侑文</w:delText>
              </w:r>
            </w:del>
          </w:p>
        </w:tc>
        <w:tc>
          <w:tcPr>
            <w:tcW w:w="2071" w:type="dxa"/>
          </w:tcPr>
          <w:p w:rsidR="00710FDF" w:rsidRPr="00A65C0C" w:rsidRDefault="00710FDF" w:rsidP="00710FD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蕭侑文" w:date="2018-11-14T06:45:00Z">
              <w:r>
                <w:rPr>
                  <w:rFonts w:hint="eastAsia"/>
                  <w:color w:val="000000"/>
                  <w:sz w:val="20"/>
                  <w:szCs w:val="20"/>
                </w:rPr>
                <w:t>180321000847</w:t>
              </w:r>
            </w:ins>
            <w:del w:id="11" w:author="蕭侑文" w:date="2018-11-14T06:45:00Z">
              <w:r w:rsidDel="00B363F4">
                <w:rPr>
                  <w:rFonts w:hint="eastAsia"/>
                  <w:color w:val="000000"/>
                  <w:sz w:val="20"/>
                  <w:szCs w:val="20"/>
                </w:rPr>
                <w:delText>180321000847</w:delText>
              </w:r>
            </w:del>
          </w:p>
        </w:tc>
      </w:tr>
      <w:tr w:rsidR="00F42E47" w:rsidRPr="002A58AE" w:rsidTr="00A534E0">
        <w:trPr>
          <w:ins w:id="12" w:author="馬慈蓮" w:date="2019-05-17T10:18:00Z"/>
        </w:trPr>
        <w:tc>
          <w:tcPr>
            <w:tcW w:w="1216" w:type="dxa"/>
          </w:tcPr>
          <w:p w:rsidR="00F42E47" w:rsidRDefault="00AC4745" w:rsidP="00710FDF">
            <w:pPr>
              <w:spacing w:line="240" w:lineRule="atLeast"/>
              <w:jc w:val="center"/>
              <w:rPr>
                <w:ins w:id="13" w:author="馬慈蓮" w:date="2019-05-17T10:18:00Z"/>
                <w:rFonts w:ascii="細明體" w:eastAsia="細明體" w:hAnsi="細明體" w:cs="Courier New"/>
                <w:sz w:val="20"/>
                <w:szCs w:val="20"/>
              </w:rPr>
            </w:pPr>
            <w:ins w:id="14" w:author="馬慈蓮" w:date="2019-05-17T10:2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2019/05/</w:t>
              </w:r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10</w:t>
              </w:r>
            </w:ins>
          </w:p>
        </w:tc>
        <w:tc>
          <w:tcPr>
            <w:tcW w:w="1010" w:type="dxa"/>
          </w:tcPr>
          <w:p w:rsidR="00F42E47" w:rsidRDefault="00AC4745" w:rsidP="00710FDF">
            <w:pPr>
              <w:spacing w:line="240" w:lineRule="atLeast"/>
              <w:jc w:val="center"/>
              <w:rPr>
                <w:ins w:id="15" w:author="馬慈蓮" w:date="2019-05-17T10:18:00Z"/>
                <w:rFonts w:ascii="細明體" w:eastAsia="細明體" w:hAnsi="細明體" w:cs="Courier New" w:hint="eastAsia"/>
                <w:sz w:val="20"/>
                <w:szCs w:val="20"/>
              </w:rPr>
            </w:pPr>
            <w:ins w:id="16" w:author="馬慈蓮" w:date="2019-05-17T10:2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3</w:t>
              </w:r>
            </w:ins>
          </w:p>
        </w:tc>
        <w:tc>
          <w:tcPr>
            <w:tcW w:w="4503" w:type="dxa"/>
          </w:tcPr>
          <w:p w:rsidR="00F42E47" w:rsidRDefault="00E93A50" w:rsidP="00710FDF">
            <w:pPr>
              <w:spacing w:line="240" w:lineRule="atLeast"/>
              <w:rPr>
                <w:ins w:id="17" w:author="馬慈蓮" w:date="2019-05-17T10:18:00Z"/>
                <w:rFonts w:ascii="細明體" w:eastAsia="細明體" w:hAnsi="細明體" w:cs="Courier New" w:hint="eastAsia"/>
                <w:sz w:val="20"/>
                <w:szCs w:val="20"/>
              </w:rPr>
            </w:pPr>
            <w:ins w:id="18" w:author="馬慈蓮" w:date="2019-05-17T10:2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增加XML試算案件查詢</w:t>
              </w:r>
            </w:ins>
          </w:p>
        </w:tc>
        <w:tc>
          <w:tcPr>
            <w:tcW w:w="1566" w:type="dxa"/>
          </w:tcPr>
          <w:p w:rsidR="00F42E47" w:rsidRDefault="00E93A50" w:rsidP="00710FDF">
            <w:pPr>
              <w:spacing w:line="240" w:lineRule="atLeast"/>
              <w:jc w:val="center"/>
              <w:rPr>
                <w:ins w:id="19" w:author="馬慈蓮" w:date="2019-05-17T10:18:00Z"/>
                <w:rFonts w:ascii="細明體" w:eastAsia="細明體" w:hAnsi="細明體" w:cs="Courier New" w:hint="eastAsia"/>
                <w:sz w:val="20"/>
                <w:szCs w:val="20"/>
              </w:rPr>
            </w:pPr>
            <w:ins w:id="20" w:author="馬慈蓮" w:date="2019-05-17T10:20:00Z">
              <w:r w:rsidRPr="00E93A50">
                <w:rPr>
                  <w:rFonts w:ascii="細明體" w:eastAsia="細明體" w:hAnsi="細明體" w:cs="Courier New" w:hint="eastAsia"/>
                  <w:sz w:val="20"/>
                  <w:szCs w:val="20"/>
                </w:rPr>
                <w:t>馬慈蓮</w:t>
              </w:r>
            </w:ins>
          </w:p>
        </w:tc>
        <w:tc>
          <w:tcPr>
            <w:tcW w:w="2071" w:type="dxa"/>
          </w:tcPr>
          <w:p w:rsidR="00F42E47" w:rsidRDefault="00E93A50" w:rsidP="00710FDF">
            <w:pPr>
              <w:spacing w:line="240" w:lineRule="atLeast"/>
              <w:jc w:val="center"/>
              <w:rPr>
                <w:ins w:id="21" w:author="馬慈蓮" w:date="2019-05-17T10:18:00Z"/>
                <w:rFonts w:hint="eastAsia"/>
                <w:color w:val="000000"/>
                <w:sz w:val="20"/>
                <w:szCs w:val="20"/>
              </w:rPr>
            </w:pPr>
            <w:ins w:id="22" w:author="馬慈蓮" w:date="2019-05-17T10:20:00Z">
              <w:r>
                <w:rPr>
                  <w:rFonts w:hint="eastAsia"/>
                  <w:color w:val="000000"/>
                  <w:sz w:val="20"/>
                  <w:szCs w:val="20"/>
                </w:rPr>
                <w:t>190410001583</w:t>
              </w:r>
            </w:ins>
          </w:p>
        </w:tc>
      </w:tr>
      <w:tr w:rsidR="00CC7685" w:rsidRPr="002A58AE" w:rsidTr="00A534E0">
        <w:trPr>
          <w:ins w:id="23" w:author="馬慈蓮" w:date="2019-07-02T14:19:00Z"/>
        </w:trPr>
        <w:tc>
          <w:tcPr>
            <w:tcW w:w="1216" w:type="dxa"/>
          </w:tcPr>
          <w:p w:rsidR="00CC7685" w:rsidRDefault="00CC7685" w:rsidP="00710FDF">
            <w:pPr>
              <w:spacing w:line="240" w:lineRule="atLeast"/>
              <w:jc w:val="center"/>
              <w:rPr>
                <w:ins w:id="24" w:author="馬慈蓮" w:date="2019-07-02T14:19:00Z"/>
                <w:rFonts w:ascii="細明體" w:eastAsia="細明體" w:hAnsi="細明體" w:cs="Courier New" w:hint="eastAsia"/>
                <w:sz w:val="20"/>
                <w:szCs w:val="20"/>
              </w:rPr>
            </w:pPr>
            <w:ins w:id="25" w:author="馬慈蓮" w:date="2019-07-02T14:1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2019/0</w:t>
              </w:r>
            </w:ins>
            <w:ins w:id="26" w:author="馬慈蓮" w:date="2019-11-26T09:03:00Z">
              <w:r w:rsidR="00646D38">
                <w:rPr>
                  <w:rFonts w:ascii="細明體" w:eastAsia="細明體" w:hAnsi="細明體" w:cs="Courier New" w:hint="eastAsia"/>
                  <w:sz w:val="20"/>
                  <w:szCs w:val="20"/>
                </w:rPr>
                <w:t>9</w:t>
              </w:r>
            </w:ins>
            <w:ins w:id="27" w:author="馬慈蓮" w:date="2019-07-02T14:1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/02</w:t>
              </w:r>
            </w:ins>
          </w:p>
        </w:tc>
        <w:tc>
          <w:tcPr>
            <w:tcW w:w="1010" w:type="dxa"/>
          </w:tcPr>
          <w:p w:rsidR="00CC7685" w:rsidRDefault="00CC7685" w:rsidP="00710FDF">
            <w:pPr>
              <w:spacing w:line="240" w:lineRule="atLeast"/>
              <w:jc w:val="center"/>
              <w:rPr>
                <w:ins w:id="28" w:author="馬慈蓮" w:date="2019-07-02T14:19:00Z"/>
                <w:rFonts w:ascii="細明體" w:eastAsia="細明體" w:hAnsi="細明體" w:cs="Courier New" w:hint="eastAsia"/>
                <w:sz w:val="20"/>
                <w:szCs w:val="20"/>
              </w:rPr>
            </w:pPr>
            <w:ins w:id="29" w:author="馬慈蓮" w:date="2019-07-02T14:1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4</w:t>
              </w:r>
            </w:ins>
          </w:p>
        </w:tc>
        <w:tc>
          <w:tcPr>
            <w:tcW w:w="4503" w:type="dxa"/>
          </w:tcPr>
          <w:p w:rsidR="00CC7685" w:rsidRDefault="00FF5431" w:rsidP="00710FDF">
            <w:pPr>
              <w:spacing w:line="240" w:lineRule="atLeast"/>
              <w:rPr>
                <w:ins w:id="30" w:author="馬慈蓮" w:date="2019-07-02T14:19:00Z"/>
                <w:rFonts w:ascii="細明體" w:eastAsia="細明體" w:hAnsi="細明體" w:cs="Courier New" w:hint="eastAsia"/>
                <w:sz w:val="20"/>
                <w:szCs w:val="20"/>
              </w:rPr>
            </w:pPr>
            <w:ins w:id="31" w:author="馬慈蓮" w:date="2019-07-02T14:3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醫院傳輸代碼改讀檔</w:t>
              </w:r>
            </w:ins>
          </w:p>
        </w:tc>
        <w:tc>
          <w:tcPr>
            <w:tcW w:w="1566" w:type="dxa"/>
          </w:tcPr>
          <w:p w:rsidR="00CC7685" w:rsidRPr="00E93A50" w:rsidRDefault="00FF5431" w:rsidP="00710FDF">
            <w:pPr>
              <w:spacing w:line="240" w:lineRule="atLeast"/>
              <w:jc w:val="center"/>
              <w:rPr>
                <w:ins w:id="32" w:author="馬慈蓮" w:date="2019-07-02T14:19:00Z"/>
                <w:rFonts w:ascii="細明體" w:eastAsia="細明體" w:hAnsi="細明體" w:cs="Courier New" w:hint="eastAsia"/>
                <w:sz w:val="20"/>
                <w:szCs w:val="20"/>
              </w:rPr>
            </w:pPr>
            <w:ins w:id="33" w:author="馬慈蓮" w:date="2019-07-02T14:3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馬慈蓮</w:t>
              </w:r>
            </w:ins>
          </w:p>
        </w:tc>
        <w:tc>
          <w:tcPr>
            <w:tcW w:w="2071" w:type="dxa"/>
          </w:tcPr>
          <w:p w:rsidR="00CC7685" w:rsidRDefault="00CC7685" w:rsidP="00710FDF">
            <w:pPr>
              <w:spacing w:line="240" w:lineRule="atLeast"/>
              <w:jc w:val="center"/>
              <w:rPr>
                <w:ins w:id="34" w:author="馬慈蓮" w:date="2019-07-02T14:19:00Z"/>
                <w:rFonts w:hint="eastAsia"/>
                <w:color w:val="000000"/>
                <w:sz w:val="20"/>
                <w:szCs w:val="20"/>
              </w:rPr>
            </w:pPr>
            <w:ins w:id="35" w:author="馬慈蓮" w:date="2019-07-02T14:19:00Z">
              <w:r>
                <w:rPr>
                  <w:rFonts w:hint="eastAsia"/>
                  <w:color w:val="000000"/>
                  <w:sz w:val="20"/>
                  <w:szCs w:val="20"/>
                </w:rPr>
                <w:t>190611001167</w:t>
              </w:r>
            </w:ins>
          </w:p>
        </w:tc>
      </w:tr>
    </w:tbl>
    <w:p w:rsidR="00252551" w:rsidRPr="002A58AE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2A58AE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560"/>
        <w:gridCol w:w="1134"/>
        <w:gridCol w:w="2976"/>
        <w:gridCol w:w="1276"/>
        <w:gridCol w:w="3314"/>
      </w:tblGrid>
      <w:tr w:rsidR="009B56A8" w:rsidRPr="002A58AE" w:rsidTr="00D92628">
        <w:tc>
          <w:tcPr>
            <w:tcW w:w="1560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700" w:type="dxa"/>
            <w:gridSpan w:val="4"/>
          </w:tcPr>
          <w:p w:rsidR="009B56A8" w:rsidRPr="002A58AE" w:rsidRDefault="008A3086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抵繳案件查詢</w:t>
            </w:r>
          </w:p>
        </w:tc>
      </w:tr>
      <w:tr w:rsidR="009B56A8" w:rsidRPr="002A58AE" w:rsidTr="00D92628">
        <w:tc>
          <w:tcPr>
            <w:tcW w:w="1560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700" w:type="dxa"/>
            <w:gridSpan w:val="4"/>
          </w:tcPr>
          <w:p w:rsidR="009B56A8" w:rsidRPr="002A58AE" w:rsidRDefault="00A76482" w:rsidP="00E730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4C1569">
              <w:rPr>
                <w:rFonts w:ascii="細明體" w:eastAsia="細明體" w:hAnsi="細明體" w:hint="eastAsia"/>
                <w:sz w:val="20"/>
                <w:szCs w:val="20"/>
              </w:rPr>
              <w:t>I4</w:t>
            </w:r>
            <w:r w:rsidR="00B21B75" w:rsidRPr="002A58AE">
              <w:rPr>
                <w:rFonts w:ascii="細明體" w:eastAsia="細明體" w:hAnsi="細明體" w:hint="eastAsia"/>
                <w:sz w:val="20"/>
                <w:szCs w:val="20"/>
              </w:rPr>
              <w:t>_0</w:t>
            </w:r>
            <w:r w:rsidR="00E730DF">
              <w:rPr>
                <w:rFonts w:ascii="細明體" w:eastAsia="細明體" w:hAnsi="細明體"/>
                <w:sz w:val="20"/>
                <w:szCs w:val="20"/>
              </w:rPr>
              <w:t>2</w:t>
            </w:r>
            <w:r w:rsidR="00B21B75" w:rsidRPr="002A58AE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9B56A8" w:rsidRPr="002A58AE" w:rsidTr="00D92628">
        <w:tc>
          <w:tcPr>
            <w:tcW w:w="1560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700" w:type="dxa"/>
            <w:gridSpan w:val="4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B56A8" w:rsidRPr="002A58AE" w:rsidTr="00D92628">
        <w:tc>
          <w:tcPr>
            <w:tcW w:w="1560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700" w:type="dxa"/>
            <w:gridSpan w:val="4"/>
          </w:tcPr>
          <w:p w:rsidR="009B56A8" w:rsidRPr="002A58AE" w:rsidRDefault="004C1569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醫療費用折抵</w:t>
            </w:r>
            <w:r w:rsidR="008A3086">
              <w:rPr>
                <w:rFonts w:ascii="細明體" w:eastAsia="細明體" w:hAnsi="細明體" w:hint="eastAsia"/>
                <w:sz w:val="20"/>
                <w:szCs w:val="20"/>
              </w:rPr>
              <w:t>查詢功能</w:t>
            </w:r>
          </w:p>
        </w:tc>
      </w:tr>
      <w:tr w:rsidR="004911D8" w:rsidRPr="002A58AE" w:rsidTr="00D92628">
        <w:tc>
          <w:tcPr>
            <w:tcW w:w="1560" w:type="dxa"/>
          </w:tcPr>
          <w:p w:rsidR="004911D8" w:rsidRPr="002A58AE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700" w:type="dxa"/>
            <w:gridSpan w:val="4"/>
          </w:tcPr>
          <w:p w:rsidR="004911D8" w:rsidRPr="002A58AE" w:rsidRDefault="00B21B7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9B56A8" w:rsidRPr="002A58AE" w:rsidTr="00D92628">
        <w:tc>
          <w:tcPr>
            <w:tcW w:w="1560" w:type="dxa"/>
          </w:tcPr>
          <w:p w:rsidR="009B56A8" w:rsidRPr="002A58AE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700" w:type="dxa"/>
            <w:gridSpan w:val="4"/>
          </w:tcPr>
          <w:p w:rsidR="009B56A8" w:rsidRPr="002A58AE" w:rsidRDefault="00B21B7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各</w:t>
            </w:r>
            <w:r w:rsidR="00A76482">
              <w:rPr>
                <w:rFonts w:ascii="細明體" w:eastAsia="細明體" w:hAnsi="細明體" w:hint="eastAsia"/>
                <w:sz w:val="20"/>
                <w:szCs w:val="20"/>
              </w:rPr>
              <w:t>行政中心服務科</w:t>
            </w:r>
          </w:p>
        </w:tc>
      </w:tr>
      <w:tr w:rsidR="00EF28DB" w:rsidRPr="002A58AE" w:rsidTr="00D92628">
        <w:tc>
          <w:tcPr>
            <w:tcW w:w="1560" w:type="dxa"/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700" w:type="dxa"/>
            <w:gridSpan w:val="4"/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2A58AE" w:rsidTr="00D92628">
        <w:tc>
          <w:tcPr>
            <w:tcW w:w="1560" w:type="dxa"/>
          </w:tcPr>
          <w:p w:rsidR="00EF28DB" w:rsidRPr="002A58AE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700" w:type="dxa"/>
            <w:gridSpan w:val="4"/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AE769E" w:rsidRPr="00905969" w:rsidTr="00AE769E">
        <w:tc>
          <w:tcPr>
            <w:tcW w:w="1560" w:type="dxa"/>
            <w:vMerge w:val="restart"/>
            <w:vAlign w:val="center"/>
          </w:tcPr>
          <w:p w:rsidR="00AE769E" w:rsidRPr="00905969" w:rsidRDefault="00AE769E" w:rsidP="000371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134" w:type="dxa"/>
          </w:tcPr>
          <w:p w:rsidR="00AE769E" w:rsidRPr="00905969" w:rsidRDefault="00AE769E" w:rsidP="0003713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2976" w:type="dxa"/>
            <w:vAlign w:val="center"/>
          </w:tcPr>
          <w:p w:rsidR="00AE769E" w:rsidRPr="00905969" w:rsidRDefault="00AE769E" w:rsidP="0003713E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2467EF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 xml:space="preserve">無 □遮蔽 </w:t>
            </w:r>
            <w:r w:rsidRPr="008F777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  <w:tc>
          <w:tcPr>
            <w:tcW w:w="1276" w:type="dxa"/>
            <w:vMerge w:val="restart"/>
            <w:vAlign w:val="center"/>
          </w:tcPr>
          <w:p w:rsidR="00AE769E" w:rsidRPr="001C5347" w:rsidRDefault="00AE769E" w:rsidP="00AE769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需遮蔽/</w:t>
            </w:r>
          </w:p>
          <w:p w:rsidR="00AE769E" w:rsidRPr="001C5347" w:rsidRDefault="00AE769E" w:rsidP="00AE769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寫入LOG</w:t>
            </w:r>
          </w:p>
          <w:p w:rsidR="00AE769E" w:rsidRPr="00905969" w:rsidRDefault="00AE769E" w:rsidP="00AE769E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的資料名稱</w:t>
            </w:r>
          </w:p>
        </w:tc>
        <w:tc>
          <w:tcPr>
            <w:tcW w:w="3314" w:type="dxa"/>
            <w:vAlign w:val="center"/>
          </w:tcPr>
          <w:p w:rsidR="00AE769E" w:rsidRPr="00905969" w:rsidRDefault="00582450" w:rsidP="00B745FC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>
              <w:rPr>
                <w:rFonts w:ascii="細明體" w:eastAsia="細明體" w:hAnsi="細明體" w:cs="Calibri" w:hint="eastAsia"/>
                <w:sz w:val="20"/>
                <w:szCs w:val="20"/>
              </w:rPr>
              <w:t>事故者ID</w:t>
            </w:r>
            <w:r w:rsidR="00BF6558">
              <w:rPr>
                <w:rFonts w:ascii="細明體" w:eastAsia="細明體" w:hAnsi="細明體" w:cs="Calibri" w:hint="eastAsia"/>
                <w:sz w:val="20"/>
                <w:szCs w:val="20"/>
              </w:rPr>
              <w:t>，</w:t>
            </w:r>
            <w:r w:rsidR="00575374">
              <w:rPr>
                <w:rFonts w:ascii="細明體" w:eastAsia="細明體" w:hAnsi="細明體" w:cs="Calibri" w:hint="eastAsia"/>
                <w:sz w:val="20"/>
                <w:szCs w:val="20"/>
              </w:rPr>
              <w:t>三登人員姓名，</w:t>
            </w:r>
          </w:p>
        </w:tc>
      </w:tr>
      <w:tr w:rsidR="00AE769E" w:rsidRPr="00905969" w:rsidTr="00AE769E">
        <w:tc>
          <w:tcPr>
            <w:tcW w:w="1560" w:type="dxa"/>
            <w:vMerge/>
          </w:tcPr>
          <w:p w:rsidR="00AE769E" w:rsidRPr="00905969" w:rsidRDefault="00AE769E" w:rsidP="0003713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:rsidR="00AE769E" w:rsidRPr="00905969" w:rsidRDefault="00AE769E" w:rsidP="0003713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2976" w:type="dxa"/>
            <w:vAlign w:val="center"/>
          </w:tcPr>
          <w:p w:rsidR="00AE769E" w:rsidRPr="00905969" w:rsidRDefault="00AE769E" w:rsidP="0003713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  <w:tc>
          <w:tcPr>
            <w:tcW w:w="1276" w:type="dxa"/>
            <w:vMerge/>
            <w:vAlign w:val="center"/>
          </w:tcPr>
          <w:p w:rsidR="00AE769E" w:rsidRPr="00905969" w:rsidRDefault="00AE769E" w:rsidP="0003713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314" w:type="dxa"/>
            <w:vAlign w:val="center"/>
          </w:tcPr>
          <w:p w:rsidR="00AE769E" w:rsidRPr="00905969" w:rsidRDefault="00B745FC" w:rsidP="0003713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745FC">
              <w:rPr>
                <w:rFonts w:ascii="細明體" w:eastAsia="細明體" w:hAnsi="細明體" w:hint="eastAsia"/>
                <w:sz w:val="20"/>
                <w:szCs w:val="20"/>
              </w:rPr>
              <w:t>登入者ID</w:t>
            </w:r>
          </w:p>
        </w:tc>
      </w:tr>
      <w:tr w:rsidR="00AE769E" w:rsidRPr="00905969" w:rsidTr="00AE769E">
        <w:tc>
          <w:tcPr>
            <w:tcW w:w="1560" w:type="dxa"/>
            <w:vMerge/>
          </w:tcPr>
          <w:p w:rsidR="00AE769E" w:rsidRPr="00905969" w:rsidRDefault="00AE769E" w:rsidP="0003713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:rsidR="00AE769E" w:rsidRPr="00905969" w:rsidRDefault="00AE769E" w:rsidP="0003713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2976" w:type="dxa"/>
            <w:vAlign w:val="center"/>
          </w:tcPr>
          <w:p w:rsidR="00AE769E" w:rsidRPr="00905969" w:rsidRDefault="00AE769E" w:rsidP="0003713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  <w:tc>
          <w:tcPr>
            <w:tcW w:w="1276" w:type="dxa"/>
            <w:vMerge/>
            <w:vAlign w:val="center"/>
          </w:tcPr>
          <w:p w:rsidR="00AE769E" w:rsidRPr="00905969" w:rsidRDefault="00AE769E" w:rsidP="0003713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314" w:type="dxa"/>
            <w:vAlign w:val="center"/>
          </w:tcPr>
          <w:p w:rsidR="00AE769E" w:rsidRPr="00905969" w:rsidRDefault="00AE769E" w:rsidP="0003713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7100E" w:rsidRPr="00F82E63" w:rsidTr="00D92628">
        <w:tc>
          <w:tcPr>
            <w:tcW w:w="1560" w:type="dxa"/>
          </w:tcPr>
          <w:p w:rsidR="00F7100E" w:rsidRPr="006A02C0" w:rsidRDefault="00F7100E" w:rsidP="00F710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8700" w:type="dxa"/>
            <w:gridSpan w:val="4"/>
          </w:tcPr>
          <w:p w:rsidR="00F7100E" w:rsidRPr="006A02C0" w:rsidRDefault="00F7100E" w:rsidP="00F710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ins w:id="36" w:author="蕭侑文" w:date="2018-11-14T06:46:00Z">
              <w:r w:rsidRPr="007B13D1">
                <w:rPr>
                  <w:rFonts w:ascii="細明體" w:eastAsia="細明體" w:hAnsi="細明體" w:hint="eastAsia"/>
                  <w:sz w:val="20"/>
                  <w:szCs w:val="20"/>
                </w:rPr>
                <w:t>□</w:t>
              </w:r>
              <w:r w:rsidRPr="006A02C0">
                <w:rPr>
                  <w:rFonts w:ascii="細明體" w:eastAsia="細明體" w:hAnsi="細明體" w:hint="eastAsia"/>
                  <w:sz w:val="20"/>
                  <w:szCs w:val="20"/>
                </w:rPr>
                <w:t>無 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■</w:t>
              </w:r>
              <w:r w:rsidRPr="006A02C0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真分頁 </w:t>
              </w:r>
              <w:r w:rsidRPr="007B13D1">
                <w:rPr>
                  <w:rFonts w:ascii="細明體" w:eastAsia="細明體" w:hAnsi="細明體" w:hint="eastAsia"/>
                  <w:sz w:val="20"/>
                  <w:szCs w:val="20"/>
                </w:rPr>
                <w:t>□</w:t>
              </w:r>
              <w:r w:rsidRPr="006A02C0">
                <w:rPr>
                  <w:rFonts w:ascii="細明體" w:eastAsia="細明體" w:hAnsi="細明體" w:hint="eastAsia"/>
                  <w:sz w:val="20"/>
                  <w:szCs w:val="20"/>
                </w:rPr>
                <w:t>假分頁，分頁每頁_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10_</w:t>
              </w:r>
              <w:r w:rsidRPr="006A02C0">
                <w:rPr>
                  <w:rFonts w:ascii="細明體" w:eastAsia="細明體" w:hAnsi="細明體" w:hint="eastAsia"/>
                  <w:sz w:val="20"/>
                  <w:szCs w:val="20"/>
                </w:rPr>
                <w:t>筆</w:t>
              </w:r>
            </w:ins>
            <w:del w:id="37" w:author="蕭侑文" w:date="2018-11-14T06:46:00Z">
              <w:r w:rsidRPr="007B13D1" w:rsidDel="005F4B4E">
                <w:rPr>
                  <w:rFonts w:ascii="細明體" w:eastAsia="細明體" w:hAnsi="細明體" w:hint="eastAsia"/>
                  <w:sz w:val="20"/>
                  <w:szCs w:val="20"/>
                </w:rPr>
                <w:delText>□</w:delText>
              </w:r>
              <w:r w:rsidRPr="006A02C0" w:rsidDel="005F4B4E">
                <w:rPr>
                  <w:rFonts w:ascii="細明體" w:eastAsia="細明體" w:hAnsi="細明體" w:hint="eastAsia"/>
                  <w:sz w:val="20"/>
                  <w:szCs w:val="20"/>
                </w:rPr>
                <w:delText>無 </w:delText>
              </w:r>
              <w:r w:rsidDel="005F4B4E">
                <w:rPr>
                  <w:rFonts w:ascii="細明體" w:eastAsia="細明體" w:hAnsi="細明體" w:hint="eastAsia"/>
                  <w:sz w:val="20"/>
                  <w:szCs w:val="20"/>
                </w:rPr>
                <w:delText>■</w:delText>
              </w:r>
              <w:r w:rsidRPr="006A02C0" w:rsidDel="005F4B4E">
                <w:rPr>
                  <w:rFonts w:ascii="細明體" w:eastAsia="細明體" w:hAnsi="細明體" w:hint="eastAsia"/>
                  <w:sz w:val="20"/>
                  <w:szCs w:val="20"/>
                </w:rPr>
                <w:delText xml:space="preserve">真分頁 </w:delText>
              </w:r>
              <w:r w:rsidRPr="007B13D1" w:rsidDel="005F4B4E">
                <w:rPr>
                  <w:rFonts w:ascii="細明體" w:eastAsia="細明體" w:hAnsi="細明體" w:hint="eastAsia"/>
                  <w:sz w:val="20"/>
                  <w:szCs w:val="20"/>
                </w:rPr>
                <w:delText>□</w:delText>
              </w:r>
              <w:r w:rsidRPr="006A02C0" w:rsidDel="005F4B4E">
                <w:rPr>
                  <w:rFonts w:ascii="細明體" w:eastAsia="細明體" w:hAnsi="細明體" w:hint="eastAsia"/>
                  <w:sz w:val="20"/>
                  <w:szCs w:val="20"/>
                </w:rPr>
                <w:delText>假分頁，分頁每頁_</w:delText>
              </w:r>
              <w:r w:rsidDel="005F4B4E">
                <w:rPr>
                  <w:rFonts w:ascii="細明體" w:eastAsia="細明體" w:hAnsi="細明體"/>
                  <w:sz w:val="20"/>
                  <w:szCs w:val="20"/>
                </w:rPr>
                <w:delText>10_</w:delText>
              </w:r>
              <w:r w:rsidRPr="006A02C0" w:rsidDel="005F4B4E">
                <w:rPr>
                  <w:rFonts w:ascii="細明體" w:eastAsia="細明體" w:hAnsi="細明體" w:hint="eastAsia"/>
                  <w:sz w:val="20"/>
                  <w:szCs w:val="20"/>
                </w:rPr>
                <w:delText>筆</w:delText>
              </w:r>
            </w:del>
          </w:p>
        </w:tc>
      </w:tr>
      <w:tr w:rsidR="00FD274D" w:rsidRPr="00956869" w:rsidTr="004333E0">
        <w:tc>
          <w:tcPr>
            <w:tcW w:w="1560" w:type="dxa"/>
            <w:vMerge w:val="restart"/>
            <w:vAlign w:val="center"/>
          </w:tcPr>
          <w:p w:rsidR="00FD274D" w:rsidRPr="00956869" w:rsidRDefault="00FD274D" w:rsidP="004208D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56869">
              <w:rPr>
                <w:rFonts w:ascii="細明體" w:eastAsia="細明體" w:hAnsi="細明體" w:hint="eastAsia"/>
                <w:sz w:val="20"/>
                <w:szCs w:val="20"/>
              </w:rPr>
              <w:t>寄信處理</w:t>
            </w:r>
          </w:p>
        </w:tc>
        <w:tc>
          <w:tcPr>
            <w:tcW w:w="1134" w:type="dxa"/>
          </w:tcPr>
          <w:p w:rsidR="00FD274D" w:rsidRPr="00B259AD" w:rsidRDefault="00FD274D" w:rsidP="004208D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566" w:type="dxa"/>
            <w:gridSpan w:val="3"/>
          </w:tcPr>
          <w:p w:rsidR="00FD274D" w:rsidRPr="00956869" w:rsidRDefault="00FD274D" w:rsidP="004208D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■無 □客戶</w:t>
            </w:r>
            <w:r w:rsidRPr="00956869">
              <w:rPr>
                <w:rFonts w:ascii="細明體" w:eastAsia="細明體" w:hAnsi="細明體" w:hint="eastAsia"/>
                <w:sz w:val="20"/>
                <w:szCs w:val="20"/>
              </w:rPr>
              <w:t xml:space="preserve">　□壽險員工　□關係企業員工　□合作廠商</w:t>
            </w:r>
          </w:p>
        </w:tc>
      </w:tr>
      <w:tr w:rsidR="00FD274D" w:rsidRPr="00E01490" w:rsidTr="004333E0">
        <w:tc>
          <w:tcPr>
            <w:tcW w:w="1560" w:type="dxa"/>
            <w:vMerge/>
          </w:tcPr>
          <w:p w:rsidR="00FD274D" w:rsidRDefault="00FD274D" w:rsidP="004208DD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D274D" w:rsidRPr="00B259AD" w:rsidRDefault="00FD274D" w:rsidP="004208D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566" w:type="dxa"/>
            <w:gridSpan w:val="3"/>
          </w:tcPr>
          <w:p w:rsidR="00FD274D" w:rsidRPr="00B259AD" w:rsidRDefault="00FD274D" w:rsidP="004208D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A96887" w:rsidRPr="002A58AE" w:rsidRDefault="00A96887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Pr="002A58A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Pr="002A58AE" w:rsidRDefault="00AB4817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/>
          <w:b/>
          <w:noProof/>
          <w:sz w:val="20"/>
          <w:szCs w:val="20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1" type="#_x0000_t132" style="position:absolute;margin-left:.65pt;margin-top:.8pt;width:167.5pt;height:87.35pt;z-index:251659776">
            <v:textbox>
              <w:txbxContent>
                <w:p w:rsidR="00F35406" w:rsidRPr="0041545E" w:rsidRDefault="00070ABD" w:rsidP="0041545E">
                  <w:pPr>
                    <w:rPr>
                      <w:rFonts w:ascii="新細明體" w:hAnsi="新細明體"/>
                      <w:sz w:val="22"/>
                      <w:szCs w:val="16"/>
                    </w:rPr>
                  </w:pPr>
                  <w:r>
                    <w:rPr>
                      <w:rFonts w:ascii="細明體" w:eastAsia="細明體" w:hAnsi="細明體" w:cs="Arial" w:hint="eastAsia"/>
                      <w:sz w:val="20"/>
                      <w:szCs w:val="20"/>
                    </w:rPr>
                    <w:t>DTAAA100</w:t>
                  </w:r>
                  <w:r>
                    <w:rPr>
                      <w:rFonts w:ascii="新細明體" w:hAnsi="新細明體" w:hint="eastAsia"/>
                      <w:sz w:val="22"/>
                      <w:szCs w:val="16"/>
                    </w:rPr>
                    <w:t>、</w:t>
                  </w:r>
                  <w:r>
                    <w:rPr>
                      <w:rFonts w:ascii="細明體" w:eastAsia="細明體" w:hAnsi="細明體" w:cs="Arial" w:hint="eastAsia"/>
                      <w:sz w:val="20"/>
                      <w:szCs w:val="20"/>
                    </w:rPr>
                    <w:t>DTAAI001、</w:t>
                  </w:r>
                  <w:r w:rsidRPr="0051511F">
                    <w:rPr>
                      <w:rFonts w:ascii="細明體" w:eastAsia="細明體" w:hAnsi="細明體" w:cs="Arial" w:hint="eastAsia"/>
                      <w:sz w:val="20"/>
                      <w:szCs w:val="20"/>
                    </w:rPr>
                    <w:t>DTAAI401</w:t>
                  </w:r>
                  <w:r>
                    <w:rPr>
                      <w:rFonts w:ascii="細明體" w:eastAsia="細明體" w:hAnsi="細明體" w:cs="Arial" w:hint="eastAsia"/>
                      <w:sz w:val="20"/>
                      <w:szCs w:val="20"/>
                    </w:rPr>
                    <w:t>、</w:t>
                  </w:r>
                  <w:r w:rsidRPr="0051511F">
                    <w:rPr>
                      <w:rFonts w:ascii="細明體" w:eastAsia="細明體" w:hAnsi="細明體" w:cs="Arial" w:hint="eastAsia"/>
                      <w:sz w:val="20"/>
                      <w:szCs w:val="20"/>
                    </w:rPr>
                    <w:t>DTAAI</w:t>
                  </w:r>
                  <w:r>
                    <w:rPr>
                      <w:rFonts w:ascii="細明體" w:eastAsia="細明體" w:hAnsi="細明體" w:cs="Arial"/>
                      <w:sz w:val="20"/>
                      <w:szCs w:val="20"/>
                    </w:rPr>
                    <w:t>320</w:t>
                  </w:r>
                  <w:r>
                    <w:rPr>
                      <w:rFonts w:ascii="細明體" w:eastAsia="細明體" w:hAnsi="細明體" w:cs="Arial" w:hint="eastAsia"/>
                      <w:sz w:val="20"/>
                      <w:szCs w:val="20"/>
                    </w:rPr>
                    <w:t>、DTAAA001</w:t>
                  </w:r>
                </w:p>
              </w:txbxContent>
            </v:textbox>
          </v:shape>
        </w:pict>
      </w:r>
    </w:p>
    <w:p w:rsidR="00F01135" w:rsidRPr="002A58AE" w:rsidRDefault="00AB4817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27" type="#_x0000_t134" style="position:absolute;margin-left:329.9pt;margin-top:3.4pt;width:119.55pt;height:48pt;z-index:251655680">
            <v:textbox>
              <w:txbxContent>
                <w:p w:rsidR="00F01135" w:rsidRPr="00456FB6" w:rsidRDefault="00070ABD">
                  <w:pPr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顯示在畫面上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margin-left:195.85pt;margin-top:3.4pt;width:94.45pt;height:51.75pt;z-index:251657728">
            <v:textbox>
              <w:txbxContent>
                <w:p w:rsidR="00F01135" w:rsidRDefault="00070ABD">
                  <w:pPr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抵繳案件查詢</w:t>
                  </w:r>
                </w:p>
                <w:p w:rsidR="00070ABD" w:rsidRPr="00456FB6" w:rsidRDefault="00070ABD">
                  <w:pPr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AAI4</w:t>
                  </w:r>
                  <w:r w:rsidRPr="002A58AE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_0</w:t>
                  </w:r>
                  <w:r>
                    <w:rPr>
                      <w:rFonts w:ascii="細明體" w:eastAsia="細明體" w:hAnsi="細明體"/>
                      <w:sz w:val="20"/>
                      <w:szCs w:val="20"/>
                    </w:rPr>
                    <w:t>2</w:t>
                  </w:r>
                  <w:r w:rsidRPr="002A58AE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00</w:t>
                  </w:r>
                </w:p>
              </w:txbxContent>
            </v:textbox>
          </v:shape>
        </w:pict>
      </w:r>
    </w:p>
    <w:p w:rsidR="00F01135" w:rsidRPr="002A58AE" w:rsidRDefault="00AB4817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67.7pt;margin-top:8.65pt;width:28.15pt;height:0;z-index:251656704" o:connectortype="straight">
            <v:stroke endarrow="block"/>
          </v:shape>
        </w:pict>
      </w:r>
      <w:r w:rsidR="00A76482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 id="_x0000_s1030" type="#_x0000_t32" style="position:absolute;margin-left:290.3pt;margin-top:8.65pt;width:39.6pt;height:0;z-index:251658752" o:connectortype="straight">
            <v:stroke endarrow="block"/>
          </v:shape>
        </w:pict>
      </w: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Pr="002A58AE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 w:rsidRPr="002A58AE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2A58AE" w:rsidTr="004911D8">
        <w:tc>
          <w:tcPr>
            <w:tcW w:w="851" w:type="dxa"/>
          </w:tcPr>
          <w:p w:rsidR="004911D8" w:rsidRPr="002A58AE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51511F" w:rsidTr="0051511F">
        <w:tblPrEx>
          <w:tblLook w:val="01E0" w:firstRow="1" w:lastRow="1" w:firstColumn="1" w:lastColumn="1" w:noHBand="0" w:noVBand="0"/>
        </w:tblPrEx>
        <w:trPr>
          <w:trHeight w:val="293"/>
        </w:trPr>
        <w:tc>
          <w:tcPr>
            <w:tcW w:w="851" w:type="dxa"/>
          </w:tcPr>
          <w:p w:rsidR="004911D8" w:rsidRPr="0051511F" w:rsidRDefault="004911D8" w:rsidP="0051511F">
            <w:pPr>
              <w:numPr>
                <w:ilvl w:val="0"/>
                <w:numId w:val="21"/>
              </w:numPr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51511F" w:rsidRDefault="008E5BAD" w:rsidP="0051511F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8E5BAD">
              <w:rPr>
                <w:rFonts w:ascii="細明體" w:eastAsia="細明體" w:hAnsi="細明體" w:cs="Arial" w:hint="eastAsia"/>
                <w:sz w:val="20"/>
                <w:szCs w:val="20"/>
              </w:rPr>
              <w:t>跨區取件分派紀錄檔</w:t>
            </w:r>
          </w:p>
        </w:tc>
        <w:tc>
          <w:tcPr>
            <w:tcW w:w="2551" w:type="dxa"/>
          </w:tcPr>
          <w:p w:rsidR="004911D8" w:rsidRPr="0051511F" w:rsidRDefault="008E5BAD" w:rsidP="0051511F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DTAAA100</w:t>
            </w:r>
          </w:p>
        </w:tc>
        <w:tc>
          <w:tcPr>
            <w:tcW w:w="941" w:type="dxa"/>
          </w:tcPr>
          <w:p w:rsidR="004911D8" w:rsidRPr="0051511F" w:rsidRDefault="001626AC" w:rsidP="00BD4E5E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51511F">
              <w:rPr>
                <w:rFonts w:ascii="細明體" w:eastAsia="細明體" w:hAnsi="細明體" w:cs="Arial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51511F" w:rsidRDefault="0072307C" w:rsidP="00BD4E5E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72307C">
              <w:rPr>
                <w:rFonts w:ascii="細明體" w:eastAsia="細明體" w:hAnsi="細明體" w:cs="Arial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51511F" w:rsidRDefault="0072307C" w:rsidP="00BD4E5E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72307C">
              <w:rPr>
                <w:rFonts w:ascii="細明體" w:eastAsia="細明體" w:hAnsi="細明體" w:cs="Arial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51511F" w:rsidRDefault="0072307C" w:rsidP="00BD4E5E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72307C">
              <w:rPr>
                <w:rFonts w:ascii="細明體" w:eastAsia="細明體" w:hAnsi="細明體" w:cs="Arial" w:hint="eastAsia"/>
                <w:sz w:val="20"/>
                <w:szCs w:val="20"/>
              </w:rPr>
              <w:t>□</w:t>
            </w:r>
          </w:p>
        </w:tc>
      </w:tr>
      <w:tr w:rsidR="0072307C" w:rsidRPr="0051511F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72307C" w:rsidRPr="0051511F" w:rsidRDefault="0072307C" w:rsidP="0072307C">
            <w:pPr>
              <w:numPr>
                <w:ilvl w:val="0"/>
                <w:numId w:val="21"/>
              </w:numPr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72307C" w:rsidRPr="0051511F" w:rsidRDefault="00E55DC5" w:rsidP="0072307C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E55DC5">
              <w:rPr>
                <w:rFonts w:ascii="細明體" w:eastAsia="細明體" w:hAnsi="細明體" w:cs="Arial" w:hint="eastAsia"/>
                <w:sz w:val="20"/>
                <w:szCs w:val="20"/>
              </w:rPr>
              <w:t>理賠預付金給付記錄檔</w:t>
            </w:r>
          </w:p>
        </w:tc>
        <w:tc>
          <w:tcPr>
            <w:tcW w:w="2551" w:type="dxa"/>
          </w:tcPr>
          <w:p w:rsidR="0072307C" w:rsidRPr="0051511F" w:rsidRDefault="00E55DC5" w:rsidP="0072307C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DTAAI001</w:t>
            </w:r>
          </w:p>
        </w:tc>
        <w:tc>
          <w:tcPr>
            <w:tcW w:w="941" w:type="dxa"/>
          </w:tcPr>
          <w:p w:rsidR="0072307C" w:rsidRPr="0051511F" w:rsidRDefault="0072307C" w:rsidP="00BD4E5E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51511F">
              <w:rPr>
                <w:rFonts w:ascii="細明體" w:eastAsia="細明體" w:hAnsi="細明體" w:cs="Arial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72307C" w:rsidRPr="0051511F" w:rsidRDefault="0072307C" w:rsidP="00BD4E5E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72307C">
              <w:rPr>
                <w:rFonts w:ascii="細明體" w:eastAsia="細明體" w:hAnsi="細明體" w:cs="Arial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72307C" w:rsidRPr="0051511F" w:rsidRDefault="0072307C" w:rsidP="00BD4E5E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72307C">
              <w:rPr>
                <w:rFonts w:ascii="細明體" w:eastAsia="細明體" w:hAnsi="細明體" w:cs="Arial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72307C" w:rsidRPr="0051511F" w:rsidRDefault="0072307C" w:rsidP="00BD4E5E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72307C">
              <w:rPr>
                <w:rFonts w:ascii="細明體" w:eastAsia="細明體" w:hAnsi="細明體" w:cs="Arial" w:hint="eastAsia"/>
                <w:sz w:val="20"/>
                <w:szCs w:val="20"/>
              </w:rPr>
              <w:t>□</w:t>
            </w:r>
          </w:p>
        </w:tc>
      </w:tr>
      <w:tr w:rsidR="0072307C" w:rsidRPr="0051511F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72307C" w:rsidRPr="0051511F" w:rsidRDefault="0072307C" w:rsidP="0072307C">
            <w:pPr>
              <w:numPr>
                <w:ilvl w:val="0"/>
                <w:numId w:val="21"/>
              </w:numPr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72307C" w:rsidRPr="0051511F" w:rsidRDefault="0072307C" w:rsidP="0072307C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51511F">
              <w:rPr>
                <w:rFonts w:ascii="細明體" w:eastAsia="細明體" w:hAnsi="細明體" w:cs="Arial" w:hint="eastAsia"/>
                <w:sz w:val="20"/>
                <w:szCs w:val="20"/>
              </w:rPr>
              <w:t>折抵醫療費用受理檔</w:t>
            </w:r>
          </w:p>
        </w:tc>
        <w:tc>
          <w:tcPr>
            <w:tcW w:w="2551" w:type="dxa"/>
          </w:tcPr>
          <w:p w:rsidR="0072307C" w:rsidRPr="0051511F" w:rsidRDefault="0072307C" w:rsidP="0072307C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51511F">
              <w:rPr>
                <w:rFonts w:ascii="細明體" w:eastAsia="細明體" w:hAnsi="細明體" w:cs="Arial" w:hint="eastAsia"/>
                <w:sz w:val="20"/>
                <w:szCs w:val="20"/>
              </w:rPr>
              <w:t>DTAAI401</w:t>
            </w:r>
          </w:p>
        </w:tc>
        <w:tc>
          <w:tcPr>
            <w:tcW w:w="941" w:type="dxa"/>
          </w:tcPr>
          <w:p w:rsidR="0072307C" w:rsidRPr="0051511F" w:rsidRDefault="0072307C" w:rsidP="00BD4E5E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51511F">
              <w:rPr>
                <w:rFonts w:ascii="細明體" w:eastAsia="細明體" w:hAnsi="細明體" w:cs="Arial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72307C" w:rsidRPr="0051511F" w:rsidRDefault="0072307C" w:rsidP="00BD4E5E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72307C">
              <w:rPr>
                <w:rFonts w:ascii="細明體" w:eastAsia="細明體" w:hAnsi="細明體" w:cs="Arial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72307C" w:rsidRPr="0051511F" w:rsidRDefault="0072307C" w:rsidP="00BD4E5E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72307C">
              <w:rPr>
                <w:rFonts w:ascii="細明體" w:eastAsia="細明體" w:hAnsi="細明體" w:cs="Arial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72307C" w:rsidRPr="0051511F" w:rsidRDefault="0072307C" w:rsidP="00BD4E5E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72307C">
              <w:rPr>
                <w:rFonts w:ascii="細明體" w:eastAsia="細明體" w:hAnsi="細明體" w:cs="Arial" w:hint="eastAsia"/>
                <w:sz w:val="20"/>
                <w:szCs w:val="20"/>
              </w:rPr>
              <w:t>□</w:t>
            </w:r>
          </w:p>
        </w:tc>
      </w:tr>
      <w:tr w:rsidR="0072307C" w:rsidRPr="0051511F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72307C" w:rsidRPr="0051511F" w:rsidRDefault="0072307C" w:rsidP="0072307C">
            <w:pPr>
              <w:numPr>
                <w:ilvl w:val="0"/>
                <w:numId w:val="21"/>
              </w:numPr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72307C" w:rsidRPr="0051511F" w:rsidRDefault="00CD44E6" w:rsidP="0072307C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CD44E6">
              <w:rPr>
                <w:rFonts w:ascii="細明體" w:eastAsia="細明體" w:hAnsi="細明體" w:cs="Arial" w:hint="eastAsia"/>
                <w:sz w:val="20"/>
                <w:szCs w:val="20"/>
              </w:rPr>
              <w:t>主動關懷合作醫院檔</w:t>
            </w:r>
          </w:p>
        </w:tc>
        <w:tc>
          <w:tcPr>
            <w:tcW w:w="2551" w:type="dxa"/>
          </w:tcPr>
          <w:p w:rsidR="0072307C" w:rsidRPr="0051511F" w:rsidRDefault="0072307C" w:rsidP="00CD44E6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51511F">
              <w:rPr>
                <w:rFonts w:ascii="細明體" w:eastAsia="細明體" w:hAnsi="細明體" w:cs="Arial" w:hint="eastAsia"/>
                <w:sz w:val="20"/>
                <w:szCs w:val="20"/>
              </w:rPr>
              <w:t>DTAAI</w:t>
            </w:r>
            <w:r w:rsidR="00CD44E6">
              <w:rPr>
                <w:rFonts w:ascii="細明體" w:eastAsia="細明體" w:hAnsi="細明體" w:cs="Arial"/>
                <w:sz w:val="20"/>
                <w:szCs w:val="20"/>
              </w:rPr>
              <w:t>320</w:t>
            </w:r>
          </w:p>
        </w:tc>
        <w:tc>
          <w:tcPr>
            <w:tcW w:w="941" w:type="dxa"/>
          </w:tcPr>
          <w:p w:rsidR="0072307C" w:rsidRPr="0051511F" w:rsidRDefault="0072307C" w:rsidP="00BD4E5E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51511F">
              <w:rPr>
                <w:rFonts w:ascii="細明體" w:eastAsia="細明體" w:hAnsi="細明體" w:cs="Arial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72307C" w:rsidRPr="0051511F" w:rsidRDefault="0072307C" w:rsidP="00BD4E5E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72307C">
              <w:rPr>
                <w:rFonts w:ascii="細明體" w:eastAsia="細明體" w:hAnsi="細明體" w:cs="Arial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72307C" w:rsidRPr="0051511F" w:rsidRDefault="0072307C" w:rsidP="00BD4E5E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72307C">
              <w:rPr>
                <w:rFonts w:ascii="細明體" w:eastAsia="細明體" w:hAnsi="細明體" w:cs="Arial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72307C" w:rsidRPr="0051511F" w:rsidRDefault="0072307C" w:rsidP="00BD4E5E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72307C">
              <w:rPr>
                <w:rFonts w:ascii="細明體" w:eastAsia="細明體" w:hAnsi="細明體" w:cs="Arial" w:hint="eastAsia"/>
                <w:sz w:val="20"/>
                <w:szCs w:val="20"/>
              </w:rPr>
              <w:t>□</w:t>
            </w:r>
          </w:p>
        </w:tc>
      </w:tr>
      <w:tr w:rsidR="00BD4E5E" w:rsidRPr="0051511F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BD4E5E" w:rsidRPr="0051511F" w:rsidRDefault="00BD4E5E" w:rsidP="00BD4E5E">
            <w:pPr>
              <w:numPr>
                <w:ilvl w:val="0"/>
                <w:numId w:val="21"/>
              </w:numPr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BD4E5E" w:rsidRPr="00CD44E6" w:rsidRDefault="00BD4E5E" w:rsidP="00BD4E5E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BD4E5E">
              <w:rPr>
                <w:rFonts w:ascii="細明體" w:eastAsia="細明體" w:hAnsi="細明體" w:cs="Arial" w:hint="eastAsia"/>
                <w:sz w:val="20"/>
                <w:szCs w:val="20"/>
              </w:rPr>
              <w:t>理賠受理檔</w:t>
            </w:r>
          </w:p>
        </w:tc>
        <w:tc>
          <w:tcPr>
            <w:tcW w:w="2551" w:type="dxa"/>
          </w:tcPr>
          <w:p w:rsidR="00BD4E5E" w:rsidRPr="0051511F" w:rsidRDefault="00BD4E5E" w:rsidP="00BD4E5E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DTAAA001</w:t>
            </w:r>
          </w:p>
        </w:tc>
        <w:tc>
          <w:tcPr>
            <w:tcW w:w="941" w:type="dxa"/>
          </w:tcPr>
          <w:p w:rsidR="00BD4E5E" w:rsidRPr="0051511F" w:rsidRDefault="00BD4E5E" w:rsidP="00BD4E5E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51511F">
              <w:rPr>
                <w:rFonts w:ascii="細明體" w:eastAsia="細明體" w:hAnsi="細明體" w:cs="Arial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BD4E5E" w:rsidRPr="0051511F" w:rsidRDefault="00BD4E5E" w:rsidP="00BD4E5E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72307C">
              <w:rPr>
                <w:rFonts w:ascii="細明體" w:eastAsia="細明體" w:hAnsi="細明體" w:cs="Arial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BD4E5E" w:rsidRPr="0051511F" w:rsidRDefault="00BD4E5E" w:rsidP="00BD4E5E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72307C">
              <w:rPr>
                <w:rFonts w:ascii="細明體" w:eastAsia="細明體" w:hAnsi="細明體" w:cs="Arial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BD4E5E" w:rsidRPr="0051511F" w:rsidRDefault="00BD4E5E" w:rsidP="00BD4E5E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72307C">
              <w:rPr>
                <w:rFonts w:ascii="細明體" w:eastAsia="細明體" w:hAnsi="細明體" w:cs="Arial" w:hint="eastAsia"/>
                <w:sz w:val="20"/>
                <w:szCs w:val="20"/>
              </w:rPr>
              <w:t>□</w:t>
            </w:r>
          </w:p>
        </w:tc>
      </w:tr>
    </w:tbl>
    <w:p w:rsidR="006C18E3" w:rsidRPr="002A58AE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Pr="002A58AE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495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76"/>
        <w:gridCol w:w="5162"/>
        <w:gridCol w:w="4672"/>
      </w:tblGrid>
      <w:tr w:rsidR="00EA5809" w:rsidRPr="002A58AE" w:rsidTr="0051511F">
        <w:tc>
          <w:tcPr>
            <w:tcW w:w="409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410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81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D4259B" w:rsidRPr="0051511F" w:rsidTr="0051511F">
        <w:tblPrEx>
          <w:tblLook w:val="01E0" w:firstRow="1" w:lastRow="1" w:firstColumn="1" w:lastColumn="1" w:noHBand="0" w:noVBand="0"/>
        </w:tblPrEx>
        <w:tc>
          <w:tcPr>
            <w:tcW w:w="409" w:type="pct"/>
          </w:tcPr>
          <w:p w:rsidR="00D4259B" w:rsidRPr="0051511F" w:rsidRDefault="00D4259B" w:rsidP="0051511F">
            <w:pPr>
              <w:numPr>
                <w:ilvl w:val="0"/>
                <w:numId w:val="22"/>
              </w:numPr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2410" w:type="pct"/>
          </w:tcPr>
          <w:p w:rsidR="00D4259B" w:rsidRPr="0051511F" w:rsidRDefault="00D4259B" w:rsidP="0051511F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51511F">
              <w:rPr>
                <w:rFonts w:ascii="細明體" w:eastAsia="細明體" w:hAnsi="細明體" w:cs="Arial" w:hint="eastAsia"/>
                <w:sz w:val="20"/>
                <w:szCs w:val="20"/>
              </w:rPr>
              <w:t>醫療金折抵試算模組</w:t>
            </w:r>
          </w:p>
        </w:tc>
        <w:tc>
          <w:tcPr>
            <w:tcW w:w="2181" w:type="pct"/>
          </w:tcPr>
          <w:p w:rsidR="00D4259B" w:rsidRPr="0051511F" w:rsidRDefault="00D4259B" w:rsidP="0051511F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51511F">
              <w:rPr>
                <w:rFonts w:ascii="細明體" w:eastAsia="細明體" w:hAnsi="細明體" w:cs="Arial" w:hint="eastAsia"/>
                <w:sz w:val="20"/>
                <w:szCs w:val="20"/>
              </w:rPr>
              <w:t>AA_I4Z002</w:t>
            </w:r>
          </w:p>
        </w:tc>
      </w:tr>
      <w:tr w:rsidR="00D4259B" w:rsidRPr="0051511F" w:rsidTr="0051511F">
        <w:tblPrEx>
          <w:tblLook w:val="01E0" w:firstRow="1" w:lastRow="1" w:firstColumn="1" w:lastColumn="1" w:noHBand="0" w:noVBand="0"/>
        </w:tblPrEx>
        <w:tc>
          <w:tcPr>
            <w:tcW w:w="409" w:type="pct"/>
          </w:tcPr>
          <w:p w:rsidR="00D4259B" w:rsidRPr="0051511F" w:rsidRDefault="00D4259B" w:rsidP="0051511F">
            <w:pPr>
              <w:numPr>
                <w:ilvl w:val="0"/>
                <w:numId w:val="22"/>
              </w:numPr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2410" w:type="pct"/>
          </w:tcPr>
          <w:p w:rsidR="00D4259B" w:rsidRPr="0051511F" w:rsidRDefault="00D4259B" w:rsidP="0051511F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2181" w:type="pct"/>
          </w:tcPr>
          <w:p w:rsidR="00D4259B" w:rsidRPr="0051511F" w:rsidRDefault="00D4259B" w:rsidP="0051511F">
            <w:pPr>
              <w:rPr>
                <w:rFonts w:ascii="細明體" w:eastAsia="細明體" w:hAnsi="細明體" w:cs="Arial"/>
                <w:sz w:val="20"/>
                <w:szCs w:val="20"/>
              </w:rPr>
            </w:pPr>
          </w:p>
        </w:tc>
      </w:tr>
    </w:tbl>
    <w:p w:rsidR="00307986" w:rsidRDefault="00307986" w:rsidP="00B10952">
      <w:pPr>
        <w:spacing w:line="240" w:lineRule="atLeast"/>
        <w:rPr>
          <w:rFonts w:ascii="細明體" w:eastAsia="細明體" w:hAnsi="細明體"/>
          <w:b/>
          <w:sz w:val="20"/>
          <w:szCs w:val="20"/>
        </w:rPr>
      </w:pPr>
    </w:p>
    <w:p w:rsidR="005D48B3" w:rsidRPr="002A58AE" w:rsidRDefault="00307986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/>
          <w:b/>
          <w:sz w:val="20"/>
          <w:szCs w:val="20"/>
        </w:rPr>
        <w:lastRenderedPageBreak/>
        <w:br w:type="page"/>
      </w:r>
      <w:r w:rsidR="005D48B3" w:rsidRPr="002A58AE">
        <w:rPr>
          <w:rFonts w:ascii="細明體" w:eastAsia="細明體" w:hAnsi="細明體" w:hint="eastAsia"/>
          <w:b/>
          <w:sz w:val="20"/>
          <w:szCs w:val="20"/>
        </w:rPr>
        <w:lastRenderedPageBreak/>
        <w:t>五、畫面</w:t>
      </w:r>
    </w:p>
    <w:p w:rsidR="00716C34" w:rsidRDefault="00087E20" w:rsidP="005A3948">
      <w:pPr>
        <w:widowControl/>
        <w:spacing w:line="240" w:lineRule="atLeast"/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/>
          <w:sz w:val="20"/>
          <w:szCs w:val="20"/>
        </w:rPr>
        <w:fldChar w:fldCharType="begin"/>
      </w:r>
      <w:ins w:id="38" w:author="戴余修" w:date="2020-07-27T08:57:00Z">
        <w:r w:rsidR="00097DDE">
          <w:rPr>
            <w:rFonts w:ascii="細明體" w:eastAsia="細明體" w:hAnsi="細明體"/>
            <w:sz w:val="20"/>
            <w:szCs w:val="20"/>
          </w:rPr>
          <w:instrText>HYPERLINK "D:\\i92008is01\\Desktop\\intern_project\\spec\\aa_doc-master@ddc06949ca5\\CSR1_Doc\\docs\\AA理賠\\I4_折抵醫療費用\\畫面\\USAAI4_0200_抵繳查詢作業.htm"</w:instrText>
        </w:r>
      </w:ins>
      <w:del w:id="39" w:author="戴余修" w:date="2020-07-27T08:57:00Z">
        <w:r w:rsidDel="00097DDE">
          <w:rPr>
            <w:rFonts w:ascii="細明體" w:eastAsia="細明體" w:hAnsi="細明體"/>
            <w:sz w:val="20"/>
            <w:szCs w:val="20"/>
          </w:rPr>
          <w:delInstrText xml:space="preserve"> HYPERLINK "../畫面/USAAI4_0200_抵繳查詢作業.htm" </w:delInstrText>
        </w:r>
      </w:del>
      <w:ins w:id="40" w:author="戴余修" w:date="2020-07-27T08:57:00Z">
        <w:r w:rsidR="00097DDE">
          <w:rPr>
            <w:rFonts w:ascii="細明體" w:eastAsia="細明體" w:hAnsi="細明體"/>
            <w:sz w:val="20"/>
            <w:szCs w:val="20"/>
          </w:rPr>
        </w:r>
      </w:ins>
      <w:r>
        <w:rPr>
          <w:rFonts w:ascii="細明體" w:eastAsia="細明體" w:hAnsi="細明體"/>
          <w:sz w:val="20"/>
          <w:szCs w:val="20"/>
        </w:rPr>
        <w:fldChar w:fldCharType="separate"/>
      </w:r>
      <w:r w:rsidR="00716C34" w:rsidRPr="00087E20">
        <w:rPr>
          <w:rStyle w:val="ac"/>
          <w:rFonts w:ascii="細明體" w:eastAsia="細明體" w:hAnsi="細明體" w:hint="eastAsia"/>
          <w:sz w:val="20"/>
          <w:szCs w:val="20"/>
        </w:rPr>
        <w:t>畫面圖</w:t>
      </w:r>
      <w:r>
        <w:rPr>
          <w:rFonts w:ascii="細明體" w:eastAsia="細明體" w:hAnsi="細明體"/>
          <w:sz w:val="20"/>
          <w:szCs w:val="20"/>
        </w:rPr>
        <w:fldChar w:fldCharType="end"/>
      </w:r>
      <w:r w:rsidR="00716C34" w:rsidRPr="002A58AE">
        <w:rPr>
          <w:rFonts w:ascii="細明體" w:eastAsia="細明體" w:hAnsi="細明體" w:hint="eastAsia"/>
          <w:sz w:val="20"/>
          <w:szCs w:val="20"/>
        </w:rPr>
        <w:t>1</w:t>
      </w:r>
    </w:p>
    <w:p w:rsidR="00DF5045" w:rsidRDefault="008E2170" w:rsidP="005A3948">
      <w:pPr>
        <w:widowControl/>
        <w:spacing w:line="240" w:lineRule="atLeast"/>
        <w:rPr>
          <w:ins w:id="41" w:author="馬慈蓮" w:date="2019-05-17T10:22:00Z"/>
          <w:noProof/>
        </w:rPr>
      </w:pPr>
      <w:r w:rsidRPr="00A93AD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30.25pt;height:153.75pt;visibility:visible">
            <v:imagedata r:id="rId8" o:title=""/>
          </v:shape>
        </w:pict>
      </w:r>
    </w:p>
    <w:p w:rsidR="00DA4F9A" w:rsidRDefault="00DA4F9A" w:rsidP="005A3948">
      <w:pPr>
        <w:widowControl/>
        <w:spacing w:line="240" w:lineRule="atLeast"/>
        <w:rPr>
          <w:ins w:id="42" w:author="馬慈蓮" w:date="2019-05-17T10:22:00Z"/>
          <w:noProof/>
        </w:rPr>
      </w:pPr>
      <w:ins w:id="43" w:author="馬慈蓮" w:date="2019-05-17T10:23:00Z">
        <w:r>
          <w:rPr>
            <w:rFonts w:hint="eastAsia"/>
            <w:noProof/>
          </w:rPr>
          <w:t>2019/05/10</w:t>
        </w:r>
        <w:r>
          <w:rPr>
            <w:rFonts w:hint="eastAsia"/>
            <w:noProof/>
          </w:rPr>
          <w:t>修改</w:t>
        </w:r>
        <w:r w:rsidR="00BB087F">
          <w:rPr>
            <w:rFonts w:hint="eastAsia"/>
            <w:noProof/>
          </w:rPr>
          <w:t>，增加</w:t>
        </w:r>
        <w:r w:rsidR="00BB087F">
          <w:rPr>
            <w:rFonts w:hint="eastAsia"/>
            <w:noProof/>
          </w:rPr>
          <w:t>XML</w:t>
        </w:r>
        <w:r w:rsidR="00BB087F">
          <w:rPr>
            <w:rFonts w:hint="eastAsia"/>
            <w:noProof/>
          </w:rPr>
          <w:t>試算資料查詢區塊</w:t>
        </w:r>
      </w:ins>
    </w:p>
    <w:p w:rsidR="00DA4F9A" w:rsidRDefault="00BB087F" w:rsidP="005A3948">
      <w:pPr>
        <w:widowControl/>
        <w:spacing w:line="240" w:lineRule="atLeast"/>
        <w:rPr>
          <w:noProof/>
        </w:rPr>
      </w:pPr>
      <w:ins w:id="44" w:author="馬慈蓮" w:date="2019-05-17T10:23:00Z">
        <w:r w:rsidRPr="00281052">
          <w:rPr>
            <w:noProof/>
          </w:rPr>
          <w:pict>
            <v:shape id="_x0000_i1026" type="#_x0000_t75" style="width:530.25pt;height:174pt;visibility:visible">
              <v:imagedata r:id="rId9" o:title=""/>
            </v:shape>
          </w:pict>
        </w:r>
      </w:ins>
    </w:p>
    <w:p w:rsidR="00A24376" w:rsidRPr="002A58AE" w:rsidRDefault="00DF5045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/>
          <w:b/>
          <w:sz w:val="20"/>
          <w:szCs w:val="20"/>
        </w:rPr>
        <w:br w:type="page"/>
      </w:r>
      <w:r w:rsidR="004F6BE7" w:rsidRPr="002A58AE"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 w:rsidRPr="002A58AE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2A58AE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2A58AE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B9132C" w:rsidRDefault="00B9132C" w:rsidP="00E2278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查詢條件：</w:t>
      </w:r>
    </w:p>
    <w:p w:rsidR="00B9132C" w:rsidRDefault="00B9132C" w:rsidP="00B9132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預設</w:t>
      </w:r>
      <w:r w:rsidR="00064B64" w:rsidRPr="00140A93">
        <w:rPr>
          <w:rFonts w:ascii="細明體" w:eastAsia="細明體" w:hAnsi="細明體"/>
          <w:bCs/>
          <w:lang w:eastAsia="zh-TW"/>
        </w:rPr>
        <w:t>接收日期起迄</w:t>
      </w:r>
      <w:r w:rsidR="00064B64" w:rsidRPr="00140A93">
        <w:rPr>
          <w:rFonts w:ascii="細明體" w:eastAsia="細明體" w:hAnsi="細明體" w:hint="eastAsia"/>
          <w:bCs/>
          <w:lang w:eastAsia="zh-TW"/>
        </w:rPr>
        <w:t>checkBox打勾</w:t>
      </w:r>
      <w:r w:rsidR="003E19A6" w:rsidRPr="00140A93">
        <w:rPr>
          <w:rFonts w:ascii="細明體" w:eastAsia="細明體" w:hAnsi="細明體" w:hint="eastAsia"/>
          <w:bCs/>
          <w:lang w:eastAsia="zh-TW"/>
        </w:rPr>
        <w:t>，起迄日預設系統日(格式YYYMMDD)</w:t>
      </w:r>
    </w:p>
    <w:p w:rsidR="00277223" w:rsidRDefault="00277223" w:rsidP="00B9132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沒勾選前，輸入欄位&amp;下拉式選單都為不可輸入狀態。</w:t>
      </w:r>
    </w:p>
    <w:p w:rsidR="00F623A2" w:rsidRPr="000F1B12" w:rsidRDefault="00F02AED" w:rsidP="00B9132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ins w:id="45" w:author="馬慈蓮" w:date="2019-07-02T14:34:00Z"/>
          <w:rFonts w:ascii="細明體" w:eastAsia="細明體" w:hAnsi="細明體"/>
          <w:bCs/>
          <w:lang w:eastAsia="zh-TW"/>
          <w:rPrChange w:id="46" w:author="馬慈蓮" w:date="2019-07-02T14:34:00Z">
            <w:rPr>
              <w:ins w:id="47" w:author="馬慈蓮" w:date="2019-07-02T14:34:00Z"/>
              <w:rFonts w:ascii="細明體" w:eastAsia="細明體" w:hAnsi="細明體"/>
              <w:bCs/>
              <w:strike/>
              <w:lang w:eastAsia="zh-TW"/>
            </w:rPr>
          </w:rPrChange>
        </w:rPr>
      </w:pPr>
      <w:r>
        <w:rPr>
          <w:rFonts w:ascii="細明體" w:eastAsia="細明體" w:hAnsi="細明體" w:hint="eastAsia"/>
          <w:bCs/>
          <w:lang w:eastAsia="zh-TW"/>
        </w:rPr>
        <w:t>醫院傳輸代碼下拉式選單：</w:t>
      </w:r>
      <w:r w:rsidR="00F46ADB" w:rsidRPr="000F1B12">
        <w:rPr>
          <w:rFonts w:ascii="細明體" w:eastAsia="細明體" w:hAnsi="細明體" w:hint="eastAsia"/>
          <w:bCs/>
          <w:strike/>
          <w:lang w:eastAsia="zh-TW"/>
          <w:rPrChange w:id="48" w:author="馬慈蓮" w:date="2019-07-02T14:34:00Z">
            <w:rPr>
              <w:rFonts w:ascii="細明體" w:eastAsia="細明體" w:hAnsi="細明體" w:hint="eastAsia"/>
              <w:bCs/>
              <w:lang w:eastAsia="zh-TW"/>
            </w:rPr>
          </w:rPrChange>
        </w:rPr>
        <w:t>讀取代碼：</w:t>
      </w:r>
      <w:r w:rsidR="0002794F" w:rsidRPr="000F1B12">
        <w:rPr>
          <w:rFonts w:ascii="細明體" w:eastAsia="細明體" w:hAnsi="細明體" w:hint="eastAsia"/>
          <w:bCs/>
          <w:strike/>
          <w:lang w:eastAsia="zh-TW"/>
          <w:rPrChange w:id="49" w:author="馬慈蓮" w:date="2019-07-02T14:34:00Z">
            <w:rPr>
              <w:rFonts w:ascii="細明體" w:eastAsia="細明體" w:hAnsi="細明體" w:hint="eastAsia"/>
              <w:bCs/>
              <w:lang w:eastAsia="zh-TW"/>
            </w:rPr>
          </w:rPrChange>
        </w:rPr>
        <w:t>AA，</w:t>
      </w:r>
      <w:r w:rsidR="002D6C38" w:rsidRPr="000F1B12">
        <w:rPr>
          <w:rFonts w:ascii="細明體" w:eastAsia="細明體" w:hAnsi="細明體" w:hint="eastAsia"/>
          <w:bCs/>
          <w:strike/>
          <w:lang w:eastAsia="zh-TW"/>
          <w:rPrChange w:id="50" w:author="馬慈蓮" w:date="2019-07-02T14:34:00Z">
            <w:rPr>
              <w:rFonts w:ascii="細明體" w:eastAsia="細明體" w:hAnsi="細明體" w:hint="eastAsia"/>
              <w:bCs/>
              <w:lang w:eastAsia="zh-TW"/>
            </w:rPr>
          </w:rPrChange>
        </w:rPr>
        <w:t>HOSP_TNS_NO</w:t>
      </w:r>
      <w:r w:rsidR="00E4310E" w:rsidRPr="000F1B12">
        <w:rPr>
          <w:rFonts w:ascii="細明體" w:eastAsia="細明體" w:hAnsi="細明體" w:hint="eastAsia"/>
          <w:bCs/>
          <w:strike/>
          <w:lang w:eastAsia="zh-TW"/>
          <w:rPrChange w:id="51" w:author="馬慈蓮" w:date="2019-07-02T14:34:00Z">
            <w:rPr>
              <w:rFonts w:ascii="細明體" w:eastAsia="細明體" w:hAnsi="細明體" w:hint="eastAsia"/>
              <w:bCs/>
              <w:lang w:eastAsia="zh-TW"/>
            </w:rPr>
          </w:rPrChange>
        </w:rPr>
        <w:t>。</w:t>
      </w:r>
    </w:p>
    <w:p w:rsidR="000F1B12" w:rsidRDefault="00470CEE" w:rsidP="0023735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ins w:id="52" w:author="馬慈蓮" w:date="2019-07-02T15:28:00Z"/>
          <w:rFonts w:ascii="細明體" w:eastAsia="細明體" w:hAnsi="細明體"/>
          <w:bCs/>
          <w:lang w:eastAsia="zh-TW"/>
        </w:rPr>
        <w:pPrChange w:id="53" w:author="馬慈蓮" w:date="2019-07-02T14:34:00Z">
          <w:pPr>
            <w:pStyle w:val="Tabletext"/>
            <w:keepLines w:val="0"/>
            <w:numPr>
              <w:ilvl w:val="2"/>
              <w:numId w:val="11"/>
            </w:numPr>
            <w:spacing w:after="0" w:line="240" w:lineRule="auto"/>
            <w:ind w:left="1418" w:hanging="567"/>
          </w:pPr>
        </w:pPrChange>
      </w:pPr>
      <w:ins w:id="54" w:author="馬慈蓮" w:date="2019-07-02T14:34:00Z">
        <w:r>
          <w:rPr>
            <w:rFonts w:ascii="細明體" w:eastAsia="細明體" w:hAnsi="細明體" w:hint="eastAsia"/>
            <w:bCs/>
            <w:lang w:eastAsia="zh-TW"/>
          </w:rPr>
          <w:t>改</w:t>
        </w:r>
      </w:ins>
      <w:ins w:id="55" w:author="馬慈蓮" w:date="2019-07-02T14:35:00Z">
        <w:r w:rsidR="00237354">
          <w:rPr>
            <w:rFonts w:ascii="細明體" w:eastAsia="細明體" w:hAnsi="細明體" w:hint="eastAsia"/>
            <w:bCs/>
            <w:lang w:eastAsia="zh-TW"/>
          </w:rPr>
          <w:t>取$</w:t>
        </w:r>
      </w:ins>
      <w:ins w:id="56" w:author="馬慈蓮" w:date="2019-07-02T14:34:00Z">
        <w:r>
          <w:rPr>
            <w:rFonts w:ascii="細明體" w:eastAsia="細明體" w:hAnsi="細明體" w:hint="eastAsia"/>
            <w:bCs/>
            <w:lang w:eastAsia="zh-TW"/>
          </w:rPr>
          <w:t>DTAAI3</w:t>
        </w:r>
        <w:r>
          <w:rPr>
            <w:rFonts w:ascii="細明體" w:eastAsia="細明體" w:hAnsi="細明體"/>
            <w:bCs/>
            <w:lang w:eastAsia="zh-TW"/>
          </w:rPr>
          <w:t>20</w:t>
        </w:r>
      </w:ins>
      <w:ins w:id="57" w:author="馬慈蓮" w:date="2019-07-02T14:35:00Z">
        <w:r w:rsidR="00237354">
          <w:rPr>
            <w:rFonts w:ascii="細明體" w:eastAsia="細明體" w:hAnsi="細明體" w:hint="eastAsia"/>
            <w:bCs/>
            <w:lang w:eastAsia="zh-TW"/>
          </w:rPr>
          <w:t>：CALL AA_TIZ320.</w:t>
        </w:r>
      </w:ins>
      <w:ins w:id="58" w:author="馬慈蓮" w:date="2019-07-02T14:36:00Z">
        <w:r w:rsidR="00237354" w:rsidRPr="00237354">
          <w:rPr>
            <w:rFonts w:ascii="細明體" w:eastAsia="細明體" w:hAnsi="細明體"/>
            <w:bCs/>
            <w:lang w:eastAsia="zh-TW"/>
          </w:rPr>
          <w:t>queryDTAAI320</w:t>
        </w:r>
        <w:r w:rsidR="00237354">
          <w:rPr>
            <w:rFonts w:ascii="細明體" w:eastAsia="細明體" w:hAnsi="細明體" w:hint="eastAsia"/>
            <w:bCs/>
            <w:lang w:eastAsia="zh-TW"/>
          </w:rPr>
          <w:t>()</w:t>
        </w:r>
      </w:ins>
    </w:p>
    <w:p w:rsidR="00563961" w:rsidRDefault="00563961" w:rsidP="0056396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ins w:id="59" w:author="馬慈蓮" w:date="2019-07-02T15:28:00Z"/>
          <w:rFonts w:ascii="細明體" w:eastAsia="細明體" w:hAnsi="細明體"/>
          <w:bCs/>
          <w:lang w:eastAsia="zh-TW"/>
        </w:rPr>
        <w:pPrChange w:id="60" w:author="馬慈蓮" w:date="2019-07-02T15:28:00Z">
          <w:pPr>
            <w:pStyle w:val="Tabletext"/>
            <w:keepLines w:val="0"/>
            <w:numPr>
              <w:ilvl w:val="2"/>
              <w:numId w:val="11"/>
            </w:numPr>
            <w:spacing w:after="0" w:line="240" w:lineRule="auto"/>
            <w:ind w:left="1418" w:hanging="567"/>
          </w:pPr>
        </w:pPrChange>
      </w:pPr>
      <w:ins w:id="61" w:author="馬慈蓮" w:date="2019-07-02T15:28:00Z">
        <w:r>
          <w:rPr>
            <w:rFonts w:ascii="細明體" w:eastAsia="細明體" w:hAnsi="細明體" w:hint="eastAsia"/>
            <w:bCs/>
            <w:lang w:eastAsia="zh-TW"/>
          </w:rPr>
          <w:t>代碼：</w:t>
        </w:r>
        <w:r w:rsidRPr="00563961">
          <w:rPr>
            <w:rFonts w:ascii="細明體" w:eastAsia="細明體" w:hAnsi="細明體" w:hint="eastAsia"/>
            <w:bCs/>
            <w:lang w:eastAsia="zh-TW"/>
          </w:rPr>
          <w:t>$DTAAI3</w:t>
        </w:r>
        <w:r w:rsidRPr="00563961">
          <w:rPr>
            <w:rFonts w:ascii="細明體" w:eastAsia="細明體" w:hAnsi="細明體"/>
            <w:bCs/>
            <w:lang w:eastAsia="zh-TW"/>
          </w:rPr>
          <w:t>20</w:t>
        </w:r>
        <w:r>
          <w:rPr>
            <w:rFonts w:ascii="細明體" w:eastAsia="細明體" w:hAnsi="細明體" w:hint="eastAsia"/>
            <w:bCs/>
            <w:lang w:eastAsia="zh-TW"/>
          </w:rPr>
          <w:t>.</w:t>
        </w:r>
        <w:r w:rsidRPr="00563961">
          <w:t xml:space="preserve"> </w:t>
        </w:r>
        <w:r w:rsidRPr="00563961">
          <w:rPr>
            <w:rFonts w:ascii="細明體" w:eastAsia="細明體" w:hAnsi="細明體"/>
            <w:bCs/>
            <w:lang w:eastAsia="zh-TW"/>
          </w:rPr>
          <w:t>HOSP_T</w:t>
        </w:r>
        <w:r>
          <w:rPr>
            <w:rFonts w:ascii="細明體" w:eastAsia="細明體" w:hAnsi="細明體" w:hint="eastAsia"/>
            <w:bCs/>
            <w:lang w:eastAsia="zh-TW"/>
          </w:rPr>
          <w:t>RN</w:t>
        </w:r>
        <w:r w:rsidRPr="00563961">
          <w:rPr>
            <w:rFonts w:ascii="細明體" w:eastAsia="細明體" w:hAnsi="細明體"/>
            <w:bCs/>
            <w:lang w:eastAsia="zh-TW"/>
          </w:rPr>
          <w:t>_NO</w:t>
        </w:r>
      </w:ins>
    </w:p>
    <w:p w:rsidR="00563961" w:rsidRDefault="00563961" w:rsidP="0056396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  <w:pPrChange w:id="62" w:author="馬慈蓮" w:date="2019-07-02T15:28:00Z">
          <w:pPr>
            <w:pStyle w:val="Tabletext"/>
            <w:keepLines w:val="0"/>
            <w:numPr>
              <w:ilvl w:val="2"/>
              <w:numId w:val="11"/>
            </w:numPr>
            <w:spacing w:after="0" w:line="240" w:lineRule="auto"/>
            <w:ind w:left="1418" w:hanging="567"/>
          </w:pPr>
        </w:pPrChange>
      </w:pPr>
      <w:ins w:id="63" w:author="馬慈蓮" w:date="2019-07-02T15:28:00Z">
        <w:r>
          <w:rPr>
            <w:rFonts w:ascii="細明體" w:eastAsia="細明體" w:hAnsi="細明體" w:hint="eastAsia"/>
            <w:bCs/>
            <w:lang w:eastAsia="zh-TW"/>
          </w:rPr>
          <w:t>文字：</w:t>
        </w:r>
      </w:ins>
      <w:ins w:id="64" w:author="馬慈蓮" w:date="2019-07-02T15:29:00Z">
        <w:r>
          <w:rPr>
            <w:rFonts w:ascii="細明體" w:eastAsia="細明體" w:hAnsi="細明體" w:hint="eastAsia"/>
            <w:bCs/>
            <w:lang w:eastAsia="zh-TW"/>
          </w:rPr>
          <w:t>$DTAAI320.HOSP_SNAME</w:t>
        </w:r>
      </w:ins>
    </w:p>
    <w:p w:rsidR="009C012E" w:rsidRPr="002A58AE" w:rsidRDefault="00B82B52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查詢</w:t>
      </w:r>
      <w:r w:rsidR="00B9273E">
        <w:rPr>
          <w:rFonts w:ascii="細明體" w:eastAsia="細明體" w:hAnsi="細明體" w:hint="eastAsia"/>
          <w:b/>
          <w:bCs/>
          <w:color w:val="008000"/>
          <w:lang w:eastAsia="zh-TW"/>
        </w:rPr>
        <w:t>button</w:t>
      </w:r>
    </w:p>
    <w:p w:rsidR="00B82B52" w:rsidRDefault="0008094C" w:rsidP="0008094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檢核：</w:t>
      </w:r>
      <w:r w:rsidR="00C20979">
        <w:rPr>
          <w:rFonts w:ascii="細明體" w:eastAsia="細明體" w:hAnsi="細明體" w:hint="eastAsia"/>
          <w:kern w:val="2"/>
          <w:lang w:eastAsia="zh-TW"/>
        </w:rPr>
        <w:t>(</w:t>
      </w:r>
      <w:r w:rsidR="00C20979" w:rsidRPr="00B54FAB">
        <w:rPr>
          <w:rFonts w:ascii="細明體" w:eastAsia="細明體" w:hAnsi="細明體" w:hint="eastAsia"/>
          <w:kern w:val="2"/>
          <w:u w:val="single"/>
          <w:lang w:eastAsia="zh-TW"/>
        </w:rPr>
        <w:t>不符合項目欄位請呈現紅色</w:t>
      </w:r>
      <w:r w:rsidR="00C20979">
        <w:rPr>
          <w:rFonts w:ascii="細明體" w:eastAsia="細明體" w:hAnsi="細明體" w:hint="eastAsia"/>
          <w:kern w:val="2"/>
          <w:lang w:eastAsia="zh-TW"/>
        </w:rPr>
        <w:t>)</w:t>
      </w:r>
    </w:p>
    <w:tbl>
      <w:tblPr>
        <w:tblW w:w="0" w:type="auto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0"/>
        <w:gridCol w:w="4466"/>
        <w:gridCol w:w="4394"/>
      </w:tblGrid>
      <w:tr w:rsidR="00A65782" w:rsidRPr="00D6674C" w:rsidTr="009D00C3">
        <w:tc>
          <w:tcPr>
            <w:tcW w:w="670" w:type="dxa"/>
            <w:shd w:val="clear" w:color="auto" w:fill="BFBFBF"/>
          </w:tcPr>
          <w:p w:rsidR="00A65782" w:rsidRPr="00D6674C" w:rsidRDefault="00A65782" w:rsidP="00C51AE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項次</w:t>
            </w:r>
          </w:p>
        </w:tc>
        <w:tc>
          <w:tcPr>
            <w:tcW w:w="4466" w:type="dxa"/>
            <w:shd w:val="clear" w:color="auto" w:fill="BFBFBF"/>
          </w:tcPr>
          <w:p w:rsidR="00A65782" w:rsidRPr="00D6674C" w:rsidRDefault="00A65782" w:rsidP="00C51AE2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檢核</w:t>
            </w:r>
          </w:p>
        </w:tc>
        <w:tc>
          <w:tcPr>
            <w:tcW w:w="4394" w:type="dxa"/>
            <w:shd w:val="clear" w:color="auto" w:fill="BFBFBF"/>
          </w:tcPr>
          <w:p w:rsidR="00A65782" w:rsidRPr="00D6674C" w:rsidRDefault="00A65782" w:rsidP="00C51AE2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不符合時的錯誤訊息</w:t>
            </w:r>
          </w:p>
        </w:tc>
      </w:tr>
      <w:tr w:rsidR="00A65782" w:rsidRPr="00825611" w:rsidTr="009D00C3">
        <w:tc>
          <w:tcPr>
            <w:tcW w:w="670" w:type="dxa"/>
          </w:tcPr>
          <w:p w:rsidR="00A65782" w:rsidRPr="00825611" w:rsidRDefault="00A65782" w:rsidP="00A65782">
            <w:pPr>
              <w:pStyle w:val="Tabletext"/>
              <w:keepLines w:val="0"/>
              <w:numPr>
                <w:ilvl w:val="0"/>
                <w:numId w:val="23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4466" w:type="dxa"/>
          </w:tcPr>
          <w:p w:rsidR="00A65782" w:rsidRPr="00825611" w:rsidRDefault="005F0017" w:rsidP="00C51AE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5F0017">
              <w:rPr>
                <w:rFonts w:ascii="細明體" w:eastAsia="細明體" w:hAnsi="細明體" w:hint="eastAsia"/>
                <w:lang w:eastAsia="zh-TW"/>
              </w:rPr>
              <w:t>查詢條件至少需勾選一項</w:t>
            </w:r>
          </w:p>
        </w:tc>
        <w:tc>
          <w:tcPr>
            <w:tcW w:w="4394" w:type="dxa"/>
          </w:tcPr>
          <w:p w:rsidR="00A65782" w:rsidRPr="00825611" w:rsidRDefault="00CD78ED" w:rsidP="00C51AE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查詢條件至少需輸入一項</w:t>
            </w:r>
          </w:p>
        </w:tc>
      </w:tr>
      <w:tr w:rsidR="00A65782" w:rsidRPr="00825611" w:rsidTr="009D00C3">
        <w:tc>
          <w:tcPr>
            <w:tcW w:w="670" w:type="dxa"/>
          </w:tcPr>
          <w:p w:rsidR="00A65782" w:rsidRPr="00825611" w:rsidRDefault="00A65782" w:rsidP="00A65782">
            <w:pPr>
              <w:pStyle w:val="Tabletext"/>
              <w:keepLines w:val="0"/>
              <w:numPr>
                <w:ilvl w:val="0"/>
                <w:numId w:val="23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4466" w:type="dxa"/>
          </w:tcPr>
          <w:p w:rsidR="00A65782" w:rsidRDefault="00813610" w:rsidP="00C51AE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有勾選住院號，則住院號不可無資料</w:t>
            </w:r>
          </w:p>
        </w:tc>
        <w:tc>
          <w:tcPr>
            <w:tcW w:w="4394" w:type="dxa"/>
          </w:tcPr>
          <w:p w:rsidR="00A65782" w:rsidRPr="004D7311" w:rsidRDefault="00602CDC" w:rsidP="00C51AE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住院號</w:t>
            </w:r>
            <w:r w:rsidR="008C37F0">
              <w:rPr>
                <w:rFonts w:ascii="細明體" w:eastAsia="細明體" w:hAnsi="細明體" w:hint="eastAsia"/>
                <w:kern w:val="2"/>
                <w:lang w:eastAsia="zh-TW"/>
              </w:rPr>
              <w:t>未輸入</w:t>
            </w:r>
          </w:p>
        </w:tc>
      </w:tr>
      <w:tr w:rsidR="005358B8" w:rsidRPr="00825611" w:rsidTr="009D00C3">
        <w:tc>
          <w:tcPr>
            <w:tcW w:w="670" w:type="dxa"/>
          </w:tcPr>
          <w:p w:rsidR="005358B8" w:rsidRPr="00825611" w:rsidRDefault="005358B8" w:rsidP="005358B8">
            <w:pPr>
              <w:pStyle w:val="Tabletext"/>
              <w:keepLines w:val="0"/>
              <w:numPr>
                <w:ilvl w:val="0"/>
                <w:numId w:val="23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4466" w:type="dxa"/>
          </w:tcPr>
          <w:p w:rsidR="005358B8" w:rsidRDefault="005358B8" w:rsidP="005358B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有勾選受理編號，則</w:t>
            </w:r>
            <w:r w:rsidRPr="005358B8">
              <w:rPr>
                <w:rFonts w:ascii="細明體" w:eastAsia="細明體" w:hAnsi="細明體" w:hint="eastAsia"/>
                <w:lang w:eastAsia="zh-TW"/>
              </w:rPr>
              <w:t>受理編號</w:t>
            </w:r>
            <w:r>
              <w:rPr>
                <w:rFonts w:ascii="細明體" w:eastAsia="細明體" w:hAnsi="細明體" w:hint="eastAsia"/>
                <w:lang w:eastAsia="zh-TW"/>
              </w:rPr>
              <w:t>不可無資料</w:t>
            </w:r>
          </w:p>
        </w:tc>
        <w:tc>
          <w:tcPr>
            <w:tcW w:w="4394" w:type="dxa"/>
          </w:tcPr>
          <w:p w:rsidR="005358B8" w:rsidRPr="004D7311" w:rsidRDefault="005358B8" w:rsidP="005358B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5358B8">
              <w:rPr>
                <w:rFonts w:ascii="細明體" w:eastAsia="細明體" w:hAnsi="細明體" w:hint="eastAsia"/>
                <w:kern w:val="2"/>
                <w:lang w:eastAsia="zh-TW"/>
              </w:rPr>
              <w:t>受理編號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未輸入</w:t>
            </w:r>
          </w:p>
        </w:tc>
      </w:tr>
      <w:tr w:rsidR="009A09ED" w:rsidRPr="00825611" w:rsidTr="009D00C3">
        <w:tc>
          <w:tcPr>
            <w:tcW w:w="670" w:type="dxa"/>
          </w:tcPr>
          <w:p w:rsidR="009A09ED" w:rsidRPr="00825611" w:rsidRDefault="009A09ED" w:rsidP="009A09ED">
            <w:pPr>
              <w:pStyle w:val="Tabletext"/>
              <w:keepLines w:val="0"/>
              <w:numPr>
                <w:ilvl w:val="0"/>
                <w:numId w:val="23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4466" w:type="dxa"/>
          </w:tcPr>
          <w:p w:rsidR="009A09ED" w:rsidRDefault="009A09ED" w:rsidP="009A09E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有勾選事故者ID，則</w:t>
            </w:r>
            <w:r w:rsidRPr="009A09ED">
              <w:rPr>
                <w:rFonts w:ascii="細明體" w:eastAsia="細明體" w:hAnsi="細明體" w:hint="eastAsia"/>
                <w:lang w:eastAsia="zh-TW"/>
              </w:rPr>
              <w:t>事故者ID</w:t>
            </w:r>
            <w:r>
              <w:rPr>
                <w:rFonts w:ascii="細明體" w:eastAsia="細明體" w:hAnsi="細明體" w:hint="eastAsia"/>
                <w:lang w:eastAsia="zh-TW"/>
              </w:rPr>
              <w:t>不可無資料</w:t>
            </w:r>
          </w:p>
        </w:tc>
        <w:tc>
          <w:tcPr>
            <w:tcW w:w="4394" w:type="dxa"/>
          </w:tcPr>
          <w:p w:rsidR="009A09ED" w:rsidRPr="004D7311" w:rsidRDefault="009A09ED" w:rsidP="009A09E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9A09ED">
              <w:rPr>
                <w:rFonts w:ascii="細明體" w:eastAsia="細明體" w:hAnsi="細明體" w:hint="eastAsia"/>
                <w:kern w:val="2"/>
                <w:lang w:eastAsia="zh-TW"/>
              </w:rPr>
              <w:t>事故者ID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未輸入</w:t>
            </w:r>
          </w:p>
        </w:tc>
      </w:tr>
      <w:tr w:rsidR="009A09ED" w:rsidRPr="00825611" w:rsidTr="009D00C3">
        <w:tc>
          <w:tcPr>
            <w:tcW w:w="670" w:type="dxa"/>
          </w:tcPr>
          <w:p w:rsidR="009A09ED" w:rsidRPr="00825611" w:rsidRDefault="009A09ED" w:rsidP="009A09ED">
            <w:pPr>
              <w:pStyle w:val="Tabletext"/>
              <w:keepLines w:val="0"/>
              <w:numPr>
                <w:ilvl w:val="0"/>
                <w:numId w:val="23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4466" w:type="dxa"/>
          </w:tcPr>
          <w:p w:rsidR="009A09ED" w:rsidRPr="00825611" w:rsidRDefault="00972924" w:rsidP="00CA197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有勾選接收日期起迄，則起日需輸入</w:t>
            </w:r>
          </w:p>
        </w:tc>
        <w:tc>
          <w:tcPr>
            <w:tcW w:w="4394" w:type="dxa"/>
          </w:tcPr>
          <w:p w:rsidR="009A09ED" w:rsidRPr="00CA1976" w:rsidRDefault="00CA1976" w:rsidP="009A09E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sөũ" w:hAnsi="sөũ"/>
              </w:rPr>
              <w:t>接收日期起</w:t>
            </w:r>
            <w:r>
              <w:rPr>
                <w:rFonts w:ascii="sөũ" w:hAnsi="sөũ" w:hint="eastAsia"/>
                <w:lang w:eastAsia="zh-TW"/>
              </w:rPr>
              <w:t>日未輸入</w:t>
            </w:r>
          </w:p>
        </w:tc>
      </w:tr>
      <w:tr w:rsidR="00B12EC1" w:rsidRPr="00825611" w:rsidTr="009D00C3">
        <w:tc>
          <w:tcPr>
            <w:tcW w:w="670" w:type="dxa"/>
          </w:tcPr>
          <w:p w:rsidR="00B12EC1" w:rsidRPr="00825611" w:rsidRDefault="00B12EC1" w:rsidP="00B12EC1">
            <w:pPr>
              <w:pStyle w:val="Tabletext"/>
              <w:keepLines w:val="0"/>
              <w:numPr>
                <w:ilvl w:val="0"/>
                <w:numId w:val="23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4466" w:type="dxa"/>
          </w:tcPr>
          <w:p w:rsidR="00B12EC1" w:rsidRPr="00825611" w:rsidRDefault="00B12EC1" w:rsidP="00B12E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有勾選接收日期起迄，則</w:t>
            </w:r>
            <w:r w:rsidR="004C5D79">
              <w:rPr>
                <w:rFonts w:ascii="細明體" w:eastAsia="細明體" w:hAnsi="細明體" w:hint="eastAsia"/>
                <w:lang w:eastAsia="zh-TW"/>
              </w:rPr>
              <w:t>迄</w:t>
            </w:r>
            <w:r>
              <w:rPr>
                <w:rFonts w:ascii="細明體" w:eastAsia="細明體" w:hAnsi="細明體" w:hint="eastAsia"/>
                <w:lang w:eastAsia="zh-TW"/>
              </w:rPr>
              <w:t>日需輸入</w:t>
            </w:r>
          </w:p>
        </w:tc>
        <w:tc>
          <w:tcPr>
            <w:tcW w:w="4394" w:type="dxa"/>
          </w:tcPr>
          <w:p w:rsidR="00B12EC1" w:rsidRPr="00CA1976" w:rsidRDefault="00B12EC1" w:rsidP="00B12E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sөũ" w:hAnsi="sөũ"/>
              </w:rPr>
              <w:t>接收日期</w:t>
            </w:r>
            <w:r w:rsidR="004C5D79">
              <w:rPr>
                <w:rFonts w:ascii="sөũ" w:hAnsi="sөũ" w:hint="eastAsia"/>
                <w:lang w:eastAsia="zh-TW"/>
              </w:rPr>
              <w:t>迄</w:t>
            </w:r>
            <w:r>
              <w:rPr>
                <w:rFonts w:ascii="sөũ" w:hAnsi="sөũ" w:hint="eastAsia"/>
                <w:lang w:eastAsia="zh-TW"/>
              </w:rPr>
              <w:t>日未輸入</w:t>
            </w:r>
          </w:p>
        </w:tc>
      </w:tr>
      <w:tr w:rsidR="00B12EC1" w:rsidRPr="00825611" w:rsidTr="009D00C3">
        <w:tc>
          <w:tcPr>
            <w:tcW w:w="670" w:type="dxa"/>
          </w:tcPr>
          <w:p w:rsidR="00B12EC1" w:rsidRPr="00825611" w:rsidRDefault="00B12EC1" w:rsidP="00B12EC1">
            <w:pPr>
              <w:pStyle w:val="Tabletext"/>
              <w:keepLines w:val="0"/>
              <w:numPr>
                <w:ilvl w:val="0"/>
                <w:numId w:val="23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4466" w:type="dxa"/>
          </w:tcPr>
          <w:p w:rsidR="00B12EC1" w:rsidRPr="00825611" w:rsidRDefault="006E43EA" w:rsidP="00B12E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6E43EA">
              <w:rPr>
                <w:rFonts w:ascii="細明體" w:eastAsia="細明體" w:hAnsi="細明體" w:hint="eastAsia"/>
                <w:lang w:eastAsia="zh-TW"/>
              </w:rPr>
              <w:t>起日</w:t>
            </w:r>
            <w:r>
              <w:rPr>
                <w:rFonts w:ascii="細明體" w:eastAsia="細明體" w:hAnsi="細明體" w:hint="eastAsia"/>
                <w:lang w:eastAsia="zh-TW"/>
              </w:rPr>
              <w:t>非日期格式(YYYMMDD)</w:t>
            </w:r>
          </w:p>
        </w:tc>
        <w:tc>
          <w:tcPr>
            <w:tcW w:w="4394" w:type="dxa"/>
          </w:tcPr>
          <w:p w:rsidR="00B12EC1" w:rsidRPr="00F6467F" w:rsidRDefault="00F6467F" w:rsidP="00B12E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接收日期起日格式錯誤(</w:t>
            </w:r>
            <w:r w:rsidRPr="00F6467F">
              <w:rPr>
                <w:rFonts w:ascii="細明體" w:eastAsia="細明體" w:hAnsi="細明體" w:hint="eastAsia"/>
                <w:lang w:eastAsia="zh-TW"/>
              </w:rPr>
              <w:t>YYYMMDD</w:t>
            </w:r>
            <w:r>
              <w:rPr>
                <w:rFonts w:ascii="細明體" w:eastAsia="細明體" w:hAnsi="細明體" w:hint="eastAsia"/>
                <w:lang w:eastAsia="zh-TW"/>
              </w:rPr>
              <w:t>)</w:t>
            </w:r>
          </w:p>
        </w:tc>
      </w:tr>
      <w:tr w:rsidR="00053247" w:rsidRPr="00825611" w:rsidTr="009D00C3">
        <w:tc>
          <w:tcPr>
            <w:tcW w:w="670" w:type="dxa"/>
          </w:tcPr>
          <w:p w:rsidR="00053247" w:rsidRPr="00825611" w:rsidRDefault="00053247" w:rsidP="00053247">
            <w:pPr>
              <w:pStyle w:val="Tabletext"/>
              <w:keepLines w:val="0"/>
              <w:numPr>
                <w:ilvl w:val="0"/>
                <w:numId w:val="23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4466" w:type="dxa"/>
          </w:tcPr>
          <w:p w:rsidR="00053247" w:rsidRPr="00825611" w:rsidRDefault="00053247" w:rsidP="0005324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迄</w:t>
            </w:r>
            <w:r w:rsidRPr="006E43EA">
              <w:rPr>
                <w:rFonts w:ascii="細明體" w:eastAsia="細明體" w:hAnsi="細明體" w:hint="eastAsia"/>
                <w:lang w:eastAsia="zh-TW"/>
              </w:rPr>
              <w:t>日</w:t>
            </w:r>
            <w:r>
              <w:rPr>
                <w:rFonts w:ascii="細明體" w:eastAsia="細明體" w:hAnsi="細明體" w:hint="eastAsia"/>
                <w:lang w:eastAsia="zh-TW"/>
              </w:rPr>
              <w:t>非日期格式(YYYMMDD)</w:t>
            </w:r>
          </w:p>
        </w:tc>
        <w:tc>
          <w:tcPr>
            <w:tcW w:w="4394" w:type="dxa"/>
          </w:tcPr>
          <w:p w:rsidR="00053247" w:rsidRPr="00F6467F" w:rsidRDefault="00053247" w:rsidP="0005324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接收日期迄日格式錯誤(</w:t>
            </w:r>
            <w:r w:rsidRPr="00F6467F">
              <w:rPr>
                <w:rFonts w:ascii="細明體" w:eastAsia="細明體" w:hAnsi="細明體" w:hint="eastAsia"/>
                <w:lang w:eastAsia="zh-TW"/>
              </w:rPr>
              <w:t>YYYMMDD</w:t>
            </w:r>
            <w:r>
              <w:rPr>
                <w:rFonts w:ascii="細明體" w:eastAsia="細明體" w:hAnsi="細明體" w:hint="eastAsia"/>
                <w:lang w:eastAsia="zh-TW"/>
              </w:rPr>
              <w:t>)</w:t>
            </w:r>
          </w:p>
        </w:tc>
      </w:tr>
      <w:tr w:rsidR="00053247" w:rsidRPr="00825611" w:rsidTr="009D00C3">
        <w:tc>
          <w:tcPr>
            <w:tcW w:w="670" w:type="dxa"/>
          </w:tcPr>
          <w:p w:rsidR="00053247" w:rsidRPr="00825611" w:rsidRDefault="00053247" w:rsidP="00053247">
            <w:pPr>
              <w:pStyle w:val="Tabletext"/>
              <w:keepLines w:val="0"/>
              <w:numPr>
                <w:ilvl w:val="0"/>
                <w:numId w:val="23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4466" w:type="dxa"/>
          </w:tcPr>
          <w:p w:rsidR="00053247" w:rsidRPr="00825611" w:rsidRDefault="007D1281" w:rsidP="0005324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 xml:space="preserve">迄日 &lt; </w:t>
            </w:r>
            <w:r w:rsidRPr="007D1281">
              <w:rPr>
                <w:rFonts w:ascii="細明體" w:eastAsia="細明體" w:hAnsi="細明體" w:hint="eastAsia"/>
                <w:lang w:eastAsia="zh-TW"/>
              </w:rPr>
              <w:t>起日</w:t>
            </w:r>
          </w:p>
        </w:tc>
        <w:tc>
          <w:tcPr>
            <w:tcW w:w="4394" w:type="dxa"/>
          </w:tcPr>
          <w:p w:rsidR="00053247" w:rsidRPr="00825611" w:rsidRDefault="005E7249" w:rsidP="0005324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5E7249">
              <w:rPr>
                <w:rFonts w:ascii="細明體" w:eastAsia="細明體" w:hAnsi="細明體" w:hint="eastAsia"/>
                <w:lang w:eastAsia="zh-TW"/>
              </w:rPr>
              <w:t>接收日期</w:t>
            </w:r>
            <w:r>
              <w:rPr>
                <w:rFonts w:ascii="細明體" w:eastAsia="細明體" w:hAnsi="細明體" w:hint="eastAsia"/>
                <w:lang w:eastAsia="zh-TW"/>
              </w:rPr>
              <w:t>起</w:t>
            </w:r>
            <w:r w:rsidRPr="005E7249">
              <w:rPr>
                <w:rFonts w:ascii="細明體" w:eastAsia="細明體" w:hAnsi="細明體" w:hint="eastAsia"/>
                <w:lang w:eastAsia="zh-TW"/>
              </w:rPr>
              <w:t>迄</w:t>
            </w:r>
            <w:r>
              <w:rPr>
                <w:rFonts w:ascii="細明體" w:eastAsia="細明體" w:hAnsi="細明體" w:hint="eastAsia"/>
                <w:lang w:eastAsia="zh-TW"/>
              </w:rPr>
              <w:t>不合理</w:t>
            </w:r>
          </w:p>
        </w:tc>
      </w:tr>
    </w:tbl>
    <w:p w:rsidR="000F71D9" w:rsidRDefault="002C2769" w:rsidP="00D47A8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依條件查詢$</w:t>
      </w:r>
      <w:r w:rsidR="00CF074A">
        <w:rPr>
          <w:rFonts w:ascii="細明體" w:eastAsia="細明體" w:hAnsi="細明體" w:hint="eastAsia"/>
          <w:lang w:eastAsia="zh-TW"/>
        </w:rPr>
        <w:t>抵繳案件</w:t>
      </w:r>
      <w:r w:rsidR="00605477">
        <w:rPr>
          <w:rFonts w:ascii="細明體" w:eastAsia="細明體" w:hAnsi="細明體" w:hint="eastAsia"/>
          <w:lang w:eastAsia="zh-TW"/>
        </w:rPr>
        <w:t>資料</w:t>
      </w:r>
      <w:r w:rsidR="001E5049">
        <w:rPr>
          <w:rFonts w:ascii="細明體" w:eastAsia="細明體" w:hAnsi="細明體" w:hint="eastAsia"/>
          <w:lang w:eastAsia="zh-TW"/>
        </w:rPr>
        <w:t>：</w:t>
      </w:r>
    </w:p>
    <w:p w:rsidR="004B3F52" w:rsidRDefault="00FF1168" w:rsidP="00BA359D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SQL：</w:t>
      </w:r>
      <w:r w:rsidR="00796095">
        <w:rPr>
          <w:rFonts w:ascii="細明體" w:eastAsia="細明體" w:hAnsi="細明體" w:hint="eastAsia"/>
          <w:lang w:eastAsia="zh-TW"/>
        </w:rPr>
        <w:t>讀取</w:t>
      </w:r>
      <w:r w:rsidR="00BA359D" w:rsidRPr="00BA359D">
        <w:rPr>
          <w:rFonts w:ascii="細明體" w:eastAsia="細明體" w:hAnsi="細明體" w:hint="eastAsia"/>
          <w:lang w:eastAsia="zh-TW"/>
        </w:rPr>
        <w:t>折抵醫療費用受理檔</w:t>
      </w:r>
      <w:r w:rsidR="00BA359D">
        <w:rPr>
          <w:rFonts w:ascii="細明體" w:eastAsia="細明體" w:hAnsi="細明體" w:hint="eastAsia"/>
          <w:lang w:eastAsia="zh-TW"/>
        </w:rPr>
        <w:t>(</w:t>
      </w:r>
      <w:r w:rsidR="00BA359D">
        <w:rPr>
          <w:rFonts w:ascii="細明體" w:eastAsia="細明體" w:hAnsi="細明體"/>
          <w:lang w:eastAsia="zh-TW"/>
        </w:rPr>
        <w:t>DTAAI401</w:t>
      </w:r>
      <w:r w:rsidR="00BA359D">
        <w:rPr>
          <w:rFonts w:ascii="細明體" w:eastAsia="細明體" w:hAnsi="細明體" w:hint="eastAsia"/>
          <w:lang w:eastAsia="zh-TW"/>
        </w:rPr>
        <w:t>)，</w:t>
      </w:r>
    </w:p>
    <w:p w:rsidR="00BA359D" w:rsidRDefault="004B3F52" w:rsidP="004B3F52">
      <w:pPr>
        <w:pStyle w:val="Tabletext"/>
        <w:keepLines w:val="0"/>
        <w:spacing w:after="0" w:line="240" w:lineRule="auto"/>
        <w:ind w:left="1418" w:firstLine="22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    </w:t>
      </w:r>
      <w:r w:rsidR="00BA359D">
        <w:rPr>
          <w:rFonts w:ascii="細明體" w:eastAsia="細明體" w:hAnsi="細明體" w:hint="eastAsia"/>
          <w:lang w:eastAsia="zh-TW"/>
        </w:rPr>
        <w:t>並以受理編號(APLY_NO)串連</w:t>
      </w:r>
      <w:r w:rsidR="00BA359D" w:rsidRPr="00BA359D">
        <w:rPr>
          <w:rFonts w:ascii="細明體" w:eastAsia="細明體" w:hAnsi="細明體" w:hint="eastAsia"/>
          <w:lang w:eastAsia="zh-TW"/>
        </w:rPr>
        <w:t>跨區取件分派紀錄檔</w:t>
      </w:r>
      <w:r w:rsidR="00BA359D">
        <w:rPr>
          <w:rFonts w:ascii="細明體" w:eastAsia="細明體" w:hAnsi="細明體" w:hint="eastAsia"/>
          <w:lang w:eastAsia="zh-TW"/>
        </w:rPr>
        <w:t>(DTAAA100)</w:t>
      </w:r>
      <w:r>
        <w:rPr>
          <w:rFonts w:ascii="細明體" w:eastAsia="細明體" w:hAnsi="細明體" w:hint="eastAsia"/>
          <w:lang w:eastAsia="zh-TW"/>
        </w:rPr>
        <w:t>，</w:t>
      </w:r>
    </w:p>
    <w:p w:rsidR="004B3F52" w:rsidRDefault="004B3F52" w:rsidP="004B3F52">
      <w:pPr>
        <w:pStyle w:val="Tabletext"/>
        <w:keepLines w:val="0"/>
        <w:spacing w:after="0" w:line="240" w:lineRule="auto"/>
        <w:ind w:left="1418" w:firstLine="22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    </w:t>
      </w:r>
      <w:r w:rsidRPr="004B3F52">
        <w:rPr>
          <w:rFonts w:ascii="細明體" w:eastAsia="細明體" w:hAnsi="細明體" w:hint="eastAsia"/>
          <w:lang w:eastAsia="zh-TW"/>
        </w:rPr>
        <w:t>並以</w:t>
      </w:r>
      <w:r w:rsidR="00B66C7E">
        <w:rPr>
          <w:rFonts w:ascii="細明體" w:eastAsia="細明體" w:hAnsi="細明體" w:hint="eastAsia"/>
          <w:lang w:eastAsia="zh-TW"/>
        </w:rPr>
        <w:t>預付金</w:t>
      </w:r>
      <w:r w:rsidRPr="004B3F52">
        <w:rPr>
          <w:rFonts w:ascii="細明體" w:eastAsia="細明體" w:hAnsi="細明體" w:hint="eastAsia"/>
          <w:lang w:eastAsia="zh-TW"/>
        </w:rPr>
        <w:t>受理編號(</w:t>
      </w:r>
      <w:r w:rsidR="00B66C7E">
        <w:rPr>
          <w:rFonts w:ascii="細明體" w:eastAsia="細明體" w:hAnsi="細明體" w:hint="eastAsia"/>
          <w:lang w:eastAsia="zh-TW"/>
        </w:rPr>
        <w:t>PRE_</w:t>
      </w:r>
      <w:r w:rsidRPr="004B3F52">
        <w:rPr>
          <w:rFonts w:ascii="細明體" w:eastAsia="細明體" w:hAnsi="細明體" w:hint="eastAsia"/>
          <w:lang w:eastAsia="zh-TW"/>
        </w:rPr>
        <w:t>APLY_NO)串連</w:t>
      </w:r>
      <w:r w:rsidR="00C03B4C" w:rsidRPr="00C03B4C">
        <w:rPr>
          <w:rFonts w:ascii="細明體" w:eastAsia="細明體" w:hAnsi="細明體" w:hint="eastAsia"/>
          <w:lang w:eastAsia="zh-TW"/>
        </w:rPr>
        <w:t>理賠預付金給付記錄檔</w:t>
      </w:r>
      <w:r w:rsidRPr="004B3F52">
        <w:rPr>
          <w:rFonts w:ascii="細明體" w:eastAsia="細明體" w:hAnsi="細明體" w:hint="eastAsia"/>
          <w:lang w:eastAsia="zh-TW"/>
        </w:rPr>
        <w:t>(DTAA</w:t>
      </w:r>
      <w:r w:rsidR="00C03B4C">
        <w:rPr>
          <w:rFonts w:ascii="細明體" w:eastAsia="細明體" w:hAnsi="細明體" w:hint="eastAsia"/>
          <w:lang w:eastAsia="zh-TW"/>
        </w:rPr>
        <w:t>I001</w:t>
      </w:r>
      <w:r w:rsidRPr="004B3F52">
        <w:rPr>
          <w:rFonts w:ascii="細明體" w:eastAsia="細明體" w:hAnsi="細明體" w:hint="eastAsia"/>
          <w:lang w:eastAsia="zh-TW"/>
        </w:rPr>
        <w:t>)，</w:t>
      </w:r>
    </w:p>
    <w:p w:rsidR="0062603A" w:rsidRDefault="0062603A" w:rsidP="004B3F52">
      <w:pPr>
        <w:pStyle w:val="Tabletext"/>
        <w:keepLines w:val="0"/>
        <w:spacing w:after="0" w:line="240" w:lineRule="auto"/>
        <w:ind w:left="1418" w:firstLine="22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    </w:t>
      </w:r>
      <w:r w:rsidRPr="0062603A">
        <w:rPr>
          <w:rFonts w:ascii="細明體" w:eastAsia="細明體" w:hAnsi="細明體" w:hint="eastAsia"/>
          <w:lang w:eastAsia="zh-TW"/>
        </w:rPr>
        <w:t>並以</w:t>
      </w:r>
      <w:r w:rsidR="00661513">
        <w:rPr>
          <w:rFonts w:ascii="細明體" w:eastAsia="細明體" w:hAnsi="細明體" w:hint="eastAsia"/>
          <w:lang w:eastAsia="zh-TW"/>
        </w:rPr>
        <w:t>醫院傳輸代號</w:t>
      </w:r>
      <w:r w:rsidRPr="0062603A">
        <w:rPr>
          <w:rFonts w:ascii="細明體" w:eastAsia="細明體" w:hAnsi="細明體" w:hint="eastAsia"/>
          <w:lang w:eastAsia="zh-TW"/>
        </w:rPr>
        <w:t>(</w:t>
      </w:r>
      <w:r w:rsidR="00B7065C" w:rsidRPr="00B7065C">
        <w:rPr>
          <w:rFonts w:ascii="細明體" w:eastAsia="細明體" w:hAnsi="細明體"/>
          <w:lang w:eastAsia="zh-TW"/>
        </w:rPr>
        <w:t>HOSP_TNS_NO</w:t>
      </w:r>
      <w:r w:rsidRPr="0062603A">
        <w:rPr>
          <w:rFonts w:ascii="細明體" w:eastAsia="細明體" w:hAnsi="細明體" w:hint="eastAsia"/>
          <w:lang w:eastAsia="zh-TW"/>
        </w:rPr>
        <w:t>)串連</w:t>
      </w:r>
      <w:r w:rsidR="00CD44E6" w:rsidRPr="00CD44E6">
        <w:rPr>
          <w:rFonts w:ascii="細明體" w:eastAsia="細明體" w:hAnsi="細明體" w:hint="eastAsia"/>
          <w:lang w:eastAsia="zh-TW"/>
        </w:rPr>
        <w:t>主動關懷合作醫院檔</w:t>
      </w:r>
      <w:r w:rsidRPr="0062603A">
        <w:rPr>
          <w:rFonts w:ascii="細明體" w:eastAsia="細明體" w:hAnsi="細明體" w:hint="eastAsia"/>
          <w:lang w:eastAsia="zh-TW"/>
        </w:rPr>
        <w:t>(DTAAI</w:t>
      </w:r>
      <w:r w:rsidR="00CD44E6">
        <w:rPr>
          <w:rFonts w:ascii="細明體" w:eastAsia="細明體" w:hAnsi="細明體" w:hint="eastAsia"/>
          <w:lang w:eastAsia="zh-TW"/>
        </w:rPr>
        <w:t>3</w:t>
      </w:r>
      <w:r w:rsidR="00CD44E6">
        <w:rPr>
          <w:rFonts w:ascii="細明體" w:eastAsia="細明體" w:hAnsi="細明體"/>
          <w:lang w:eastAsia="zh-TW"/>
        </w:rPr>
        <w:t>20</w:t>
      </w:r>
      <w:r w:rsidRPr="0062603A">
        <w:rPr>
          <w:rFonts w:ascii="細明體" w:eastAsia="細明體" w:hAnsi="細明體" w:hint="eastAsia"/>
          <w:lang w:eastAsia="zh-TW"/>
        </w:rPr>
        <w:t>)，</w:t>
      </w:r>
    </w:p>
    <w:p w:rsidR="00E8490B" w:rsidRDefault="00E8490B" w:rsidP="004B3F52">
      <w:pPr>
        <w:pStyle w:val="Tabletext"/>
        <w:keepLines w:val="0"/>
        <w:spacing w:after="0" w:line="240" w:lineRule="auto"/>
        <w:ind w:left="1418" w:firstLine="22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    </w:t>
      </w:r>
      <w:r w:rsidR="00BD4E5E" w:rsidRPr="00BD4E5E">
        <w:rPr>
          <w:rFonts w:ascii="細明體" w:eastAsia="細明體" w:hAnsi="細明體" w:hint="eastAsia"/>
          <w:lang w:eastAsia="zh-TW"/>
        </w:rPr>
        <w:t>並以受理編號(APLY_NO)串連理賠受理檔(DTAAA0</w:t>
      </w:r>
      <w:r w:rsidR="00BD4E5E">
        <w:rPr>
          <w:rFonts w:ascii="細明體" w:eastAsia="細明體" w:hAnsi="細明體" w:hint="eastAsia"/>
          <w:lang w:eastAsia="zh-TW"/>
        </w:rPr>
        <w:t>01</w:t>
      </w:r>
      <w:r w:rsidR="00BD4E5E" w:rsidRPr="00BD4E5E">
        <w:rPr>
          <w:rFonts w:ascii="細明體" w:eastAsia="細明體" w:hAnsi="細明體" w:hint="eastAsia"/>
          <w:lang w:eastAsia="zh-TW"/>
        </w:rPr>
        <w:t>)，</w:t>
      </w:r>
    </w:p>
    <w:p w:rsidR="00391809" w:rsidRDefault="00391809" w:rsidP="004B3F52">
      <w:pPr>
        <w:pStyle w:val="Tabletext"/>
        <w:keepLines w:val="0"/>
        <w:spacing w:after="0" w:line="240" w:lineRule="auto"/>
        <w:ind w:left="1418" w:firstLine="22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    若</w:t>
      </w:r>
      <w:r w:rsidR="007A2DC7">
        <w:rPr>
          <w:rFonts w:ascii="細明體" w:eastAsia="細明體" w:hAnsi="細明體" w:hint="eastAsia"/>
          <w:lang w:eastAsia="zh-TW"/>
        </w:rPr>
        <w:t>有輸入.住院號，則DTAAI401.住院號(HOSP_NO) 需同</w:t>
      </w:r>
      <w:r w:rsidR="007A2DC7" w:rsidRPr="007A2DC7">
        <w:rPr>
          <w:rFonts w:ascii="細明體" w:eastAsia="細明體" w:hAnsi="細明體" w:hint="eastAsia"/>
          <w:lang w:eastAsia="zh-TW"/>
        </w:rPr>
        <w:t>輸入.住院號</w:t>
      </w:r>
    </w:p>
    <w:p w:rsidR="00356323" w:rsidRDefault="00356323" w:rsidP="004B3F52">
      <w:pPr>
        <w:pStyle w:val="Tabletext"/>
        <w:keepLines w:val="0"/>
        <w:spacing w:after="0" w:line="240" w:lineRule="auto"/>
        <w:ind w:left="1418" w:firstLine="22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    </w:t>
      </w:r>
      <w:r w:rsidRPr="00356323">
        <w:rPr>
          <w:rFonts w:ascii="細明體" w:eastAsia="細明體" w:hAnsi="細明體" w:hint="eastAsia"/>
          <w:lang w:eastAsia="zh-TW"/>
        </w:rPr>
        <w:t>若有輸入.</w:t>
      </w:r>
      <w:r w:rsidR="00B95537">
        <w:rPr>
          <w:rFonts w:ascii="細明體" w:eastAsia="細明體" w:hAnsi="細明體" w:hint="eastAsia"/>
          <w:lang w:eastAsia="zh-TW"/>
        </w:rPr>
        <w:t>受理編號</w:t>
      </w:r>
      <w:r w:rsidRPr="00356323">
        <w:rPr>
          <w:rFonts w:ascii="細明體" w:eastAsia="細明體" w:hAnsi="細明體" w:hint="eastAsia"/>
          <w:lang w:eastAsia="zh-TW"/>
        </w:rPr>
        <w:t>，則DTAAI401.</w:t>
      </w:r>
      <w:r w:rsidR="00B95537">
        <w:rPr>
          <w:rFonts w:ascii="細明體" w:eastAsia="細明體" w:hAnsi="細明體" w:hint="eastAsia"/>
          <w:lang w:eastAsia="zh-TW"/>
        </w:rPr>
        <w:t>受理編號</w:t>
      </w:r>
      <w:r w:rsidRPr="00356323">
        <w:rPr>
          <w:rFonts w:ascii="細明體" w:eastAsia="細明體" w:hAnsi="細明體" w:hint="eastAsia"/>
          <w:lang w:eastAsia="zh-TW"/>
        </w:rPr>
        <w:t>(</w:t>
      </w:r>
      <w:r w:rsidR="00B95537">
        <w:rPr>
          <w:rFonts w:ascii="細明體" w:eastAsia="細明體" w:hAnsi="細明體" w:hint="eastAsia"/>
          <w:lang w:eastAsia="zh-TW"/>
        </w:rPr>
        <w:t>APLY</w:t>
      </w:r>
      <w:r w:rsidRPr="00356323">
        <w:rPr>
          <w:rFonts w:ascii="細明體" w:eastAsia="細明體" w:hAnsi="細明體" w:hint="eastAsia"/>
          <w:lang w:eastAsia="zh-TW"/>
        </w:rPr>
        <w:t>_NO) 需同輸入.</w:t>
      </w:r>
      <w:r w:rsidR="00B95537">
        <w:rPr>
          <w:rFonts w:ascii="細明體" w:eastAsia="細明體" w:hAnsi="細明體" w:hint="eastAsia"/>
          <w:lang w:eastAsia="zh-TW"/>
        </w:rPr>
        <w:t>受理編號</w:t>
      </w:r>
    </w:p>
    <w:p w:rsidR="00A2085B" w:rsidRDefault="00A2085B" w:rsidP="004B3F52">
      <w:pPr>
        <w:pStyle w:val="Tabletext"/>
        <w:keepLines w:val="0"/>
        <w:spacing w:after="0" w:line="240" w:lineRule="auto"/>
        <w:ind w:left="1418" w:firstLine="22"/>
        <w:rPr>
          <w:rFonts w:ascii="細明體" w:eastAsia="細明體" w:hAnsi="細明體"/>
          <w:lang w:eastAsia="zh-TW"/>
        </w:rPr>
      </w:pPr>
      <w:r w:rsidRPr="00A2085B">
        <w:rPr>
          <w:rFonts w:ascii="細明體" w:eastAsia="細明體" w:hAnsi="細明體" w:hint="eastAsia"/>
          <w:lang w:eastAsia="zh-TW"/>
        </w:rPr>
        <w:t xml:space="preserve">     若有輸入.</w:t>
      </w:r>
      <w:r>
        <w:rPr>
          <w:rFonts w:ascii="細明體" w:eastAsia="細明體" w:hAnsi="細明體" w:hint="eastAsia"/>
          <w:lang w:eastAsia="zh-TW"/>
        </w:rPr>
        <w:t>醫院傳輸代號</w:t>
      </w:r>
      <w:r w:rsidRPr="00A2085B">
        <w:rPr>
          <w:rFonts w:ascii="細明體" w:eastAsia="細明體" w:hAnsi="細明體" w:hint="eastAsia"/>
          <w:lang w:eastAsia="zh-TW"/>
        </w:rPr>
        <w:t>，則DTAAI401.醫院傳輸代號(</w:t>
      </w:r>
      <w:r>
        <w:rPr>
          <w:rFonts w:ascii="細明體" w:eastAsia="細明體" w:hAnsi="細明體" w:hint="eastAsia"/>
          <w:lang w:eastAsia="zh-TW"/>
        </w:rPr>
        <w:t>HOSP_TNS_NO</w:t>
      </w:r>
      <w:r w:rsidRPr="00A2085B">
        <w:rPr>
          <w:rFonts w:ascii="細明體" w:eastAsia="細明體" w:hAnsi="細明體" w:hint="eastAsia"/>
          <w:lang w:eastAsia="zh-TW"/>
        </w:rPr>
        <w:t>) 需同輸入.醫院傳輸代號</w:t>
      </w:r>
    </w:p>
    <w:p w:rsidR="00FE250B" w:rsidRDefault="00FE250B" w:rsidP="004B3F52">
      <w:pPr>
        <w:pStyle w:val="Tabletext"/>
        <w:keepLines w:val="0"/>
        <w:spacing w:after="0" w:line="240" w:lineRule="auto"/>
        <w:ind w:left="1418" w:firstLine="22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    </w:t>
      </w:r>
      <w:r w:rsidRPr="00FE250B">
        <w:rPr>
          <w:rFonts w:ascii="細明體" w:eastAsia="細明體" w:hAnsi="細明體" w:hint="eastAsia"/>
          <w:lang w:eastAsia="zh-TW"/>
        </w:rPr>
        <w:t>若有輸入.</w:t>
      </w:r>
      <w:r w:rsidR="00A72577">
        <w:rPr>
          <w:rFonts w:ascii="細明體" w:eastAsia="細明體" w:hAnsi="細明體" w:hint="eastAsia"/>
          <w:lang w:eastAsia="zh-TW"/>
        </w:rPr>
        <w:t>事故者ID</w:t>
      </w:r>
      <w:r w:rsidRPr="00FE250B">
        <w:rPr>
          <w:rFonts w:ascii="細明體" w:eastAsia="細明體" w:hAnsi="細明體" w:hint="eastAsia"/>
          <w:lang w:eastAsia="zh-TW"/>
        </w:rPr>
        <w:t>，則DTAAI401.</w:t>
      </w:r>
      <w:r w:rsidR="00A72577" w:rsidRPr="00A72577">
        <w:rPr>
          <w:rFonts w:ascii="細明體" w:eastAsia="細明體" w:hAnsi="細明體" w:hint="eastAsia"/>
          <w:lang w:eastAsia="zh-TW"/>
        </w:rPr>
        <w:t>事故者ID</w:t>
      </w:r>
      <w:r w:rsidRPr="00FE250B">
        <w:rPr>
          <w:rFonts w:ascii="細明體" w:eastAsia="細明體" w:hAnsi="細明體" w:hint="eastAsia"/>
          <w:lang w:eastAsia="zh-TW"/>
        </w:rPr>
        <w:t>(O</w:t>
      </w:r>
      <w:r w:rsidR="00A72577">
        <w:rPr>
          <w:rFonts w:ascii="細明體" w:eastAsia="細明體" w:hAnsi="細明體" w:hint="eastAsia"/>
          <w:lang w:eastAsia="zh-TW"/>
        </w:rPr>
        <w:t>CR_ID</w:t>
      </w:r>
      <w:r w:rsidRPr="00FE250B">
        <w:rPr>
          <w:rFonts w:ascii="細明體" w:eastAsia="細明體" w:hAnsi="細明體" w:hint="eastAsia"/>
          <w:lang w:eastAsia="zh-TW"/>
        </w:rPr>
        <w:t>) 需同輸入.</w:t>
      </w:r>
      <w:r w:rsidR="00A72577" w:rsidRPr="00A72577">
        <w:rPr>
          <w:rFonts w:ascii="細明體" w:eastAsia="細明體" w:hAnsi="細明體" w:hint="eastAsia"/>
          <w:lang w:eastAsia="zh-TW"/>
        </w:rPr>
        <w:t>事故者ID</w:t>
      </w:r>
    </w:p>
    <w:p w:rsidR="00D83982" w:rsidRDefault="00D83982" w:rsidP="004B3F52">
      <w:pPr>
        <w:pStyle w:val="Tabletext"/>
        <w:keepLines w:val="0"/>
        <w:spacing w:after="0" w:line="240" w:lineRule="auto"/>
        <w:ind w:left="1418" w:firstLine="22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    </w:t>
      </w:r>
      <w:r w:rsidRPr="00D83982">
        <w:rPr>
          <w:rFonts w:ascii="細明體" w:eastAsia="細明體" w:hAnsi="細明體" w:hint="eastAsia"/>
          <w:lang w:eastAsia="zh-TW"/>
        </w:rPr>
        <w:t>若有輸入.</w:t>
      </w:r>
      <w:r>
        <w:rPr>
          <w:rFonts w:ascii="細明體" w:eastAsia="細明體" w:hAnsi="細明體" w:hint="eastAsia"/>
          <w:lang w:eastAsia="zh-TW"/>
        </w:rPr>
        <w:t>轉檔完成日期</w:t>
      </w:r>
      <w:r w:rsidRPr="00D83982">
        <w:rPr>
          <w:rFonts w:ascii="細明體" w:eastAsia="細明體" w:hAnsi="細明體" w:hint="eastAsia"/>
          <w:lang w:eastAsia="zh-TW"/>
        </w:rPr>
        <w:t>，則DTAAI401.</w:t>
      </w:r>
      <w:r>
        <w:rPr>
          <w:rFonts w:ascii="細明體" w:eastAsia="細明體" w:hAnsi="細明體" w:hint="eastAsia"/>
          <w:lang w:eastAsia="zh-TW"/>
        </w:rPr>
        <w:t>轉檔完成日期</w:t>
      </w:r>
      <w:r w:rsidRPr="00D83982">
        <w:rPr>
          <w:rFonts w:ascii="細明體" w:eastAsia="細明體" w:hAnsi="細明體" w:hint="eastAsia"/>
          <w:lang w:eastAsia="zh-TW"/>
        </w:rPr>
        <w:t>(</w:t>
      </w:r>
      <w:r w:rsidR="00A4748E">
        <w:rPr>
          <w:rFonts w:ascii="細明體" w:eastAsia="細明體" w:hAnsi="細明體" w:hint="eastAsia"/>
          <w:caps/>
        </w:rPr>
        <w:t>TRN_</w:t>
      </w:r>
      <w:r w:rsidR="00A4748E">
        <w:rPr>
          <w:rFonts w:ascii="細明體" w:eastAsia="細明體" w:hAnsi="細明體"/>
          <w:caps/>
        </w:rPr>
        <w:t>END</w:t>
      </w:r>
      <w:r w:rsidR="00A4748E">
        <w:rPr>
          <w:rFonts w:ascii="細明體" w:eastAsia="細明體" w:hAnsi="細明體" w:hint="eastAsia"/>
          <w:caps/>
        </w:rPr>
        <w:t>_DATE</w:t>
      </w:r>
      <w:r w:rsidRPr="00D83982">
        <w:rPr>
          <w:rFonts w:ascii="細明體" w:eastAsia="細明體" w:hAnsi="細明體" w:hint="eastAsia"/>
          <w:lang w:eastAsia="zh-TW"/>
        </w:rPr>
        <w:t>) 需同輸入.</w:t>
      </w:r>
      <w:r>
        <w:rPr>
          <w:rFonts w:ascii="細明體" w:eastAsia="細明體" w:hAnsi="細明體" w:hint="eastAsia"/>
          <w:lang w:eastAsia="zh-TW"/>
        </w:rPr>
        <w:t>轉檔完成日期</w:t>
      </w:r>
    </w:p>
    <w:p w:rsidR="002D6419" w:rsidRDefault="002D6419" w:rsidP="004B3F52">
      <w:pPr>
        <w:pStyle w:val="Tabletext"/>
        <w:keepLines w:val="0"/>
        <w:spacing w:after="0" w:line="240" w:lineRule="auto"/>
        <w:ind w:left="1418" w:firstLine="22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    取得下列欄位：</w:t>
      </w:r>
    </w:p>
    <w:p w:rsidR="008A1B3C" w:rsidRDefault="000D1FDE" w:rsidP="000D1FDE">
      <w:pPr>
        <w:autoSpaceDE w:val="0"/>
        <w:autoSpaceDN w:val="0"/>
        <w:adjustRightInd w:val="0"/>
        <w:ind w:left="600" w:hangingChars="250" w:hanging="600"/>
        <w:rPr>
          <w:rFonts w:ascii="細明體" w:eastAsia="細明體" w:hAnsi="細明體" w:cs="Courier New"/>
          <w:color w:val="000000"/>
          <w:kern w:val="0"/>
          <w:sz w:val="20"/>
          <w:szCs w:val="20"/>
        </w:rPr>
      </w:pPr>
      <w:r>
        <w:rPr>
          <w:rFonts w:ascii="細明體" w:eastAsia="細明體" w:hAnsi="細明體" w:hint="eastAsia"/>
        </w:rPr>
        <w:t xml:space="preserve">                </w:t>
      </w:r>
      <w:r w:rsidRPr="000D1FDE">
        <w:rPr>
          <w:rFonts w:ascii="細明體" w:eastAsia="細明體" w:hAnsi="細明體" w:cs="Courier New"/>
          <w:color w:val="000000"/>
          <w:kern w:val="0"/>
          <w:sz w:val="20"/>
          <w:szCs w:val="20"/>
        </w:rPr>
        <w:t>I401.</w:t>
      </w:r>
      <w:r w:rsidR="008A1B3C">
        <w:rPr>
          <w:rFonts w:ascii="細明體" w:eastAsia="細明體" w:hAnsi="細明體" w:cs="Courier New" w:hint="eastAsia"/>
          <w:color w:val="000000"/>
          <w:kern w:val="0"/>
          <w:sz w:val="20"/>
          <w:szCs w:val="20"/>
        </w:rPr>
        <w:t>住院號</w:t>
      </w:r>
      <w:r w:rsidRPr="000D1FDE">
        <w:rPr>
          <w:rFonts w:ascii="細明體" w:eastAsia="細明體" w:hAnsi="細明體" w:cs="Courier New"/>
          <w:color w:val="000000"/>
          <w:kern w:val="0"/>
          <w:sz w:val="20"/>
          <w:szCs w:val="20"/>
        </w:rPr>
        <w:t>HOSP_NO, I320.</w:t>
      </w:r>
      <w:r w:rsidR="008A1B3C">
        <w:rPr>
          <w:rFonts w:ascii="細明體" w:eastAsia="細明體" w:hAnsi="細明體" w:cs="Courier New" w:hint="eastAsia"/>
          <w:color w:val="000000"/>
          <w:kern w:val="0"/>
          <w:sz w:val="20"/>
          <w:szCs w:val="20"/>
        </w:rPr>
        <w:t>醫院名稱</w:t>
      </w:r>
      <w:r w:rsidRPr="000D1FDE">
        <w:rPr>
          <w:rFonts w:ascii="細明體" w:eastAsia="細明體" w:hAnsi="細明體" w:cs="Courier New"/>
          <w:color w:val="000000"/>
          <w:kern w:val="0"/>
          <w:sz w:val="20"/>
          <w:szCs w:val="20"/>
        </w:rPr>
        <w:t>HOSP_NAME, I401.</w:t>
      </w:r>
      <w:r w:rsidR="008A1B3C">
        <w:rPr>
          <w:rFonts w:ascii="細明體" w:eastAsia="細明體" w:hAnsi="細明體" w:cs="Courier New" w:hint="eastAsia"/>
          <w:color w:val="000000"/>
          <w:kern w:val="0"/>
          <w:sz w:val="20"/>
          <w:szCs w:val="20"/>
        </w:rPr>
        <w:t>轉檔結束時間</w:t>
      </w:r>
      <w:r w:rsidRPr="000D1FD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TRN_END_DATE, </w:t>
      </w:r>
    </w:p>
    <w:p w:rsidR="008A1B3C" w:rsidRDefault="008A1B3C" w:rsidP="008A1B3C">
      <w:pPr>
        <w:autoSpaceDE w:val="0"/>
        <w:autoSpaceDN w:val="0"/>
        <w:adjustRightInd w:val="0"/>
        <w:ind w:left="500" w:hangingChars="250" w:hanging="500"/>
        <w:rPr>
          <w:rFonts w:ascii="細明體" w:eastAsia="細明體" w:hAnsi="細明體" w:cs="Courier New"/>
          <w:color w:val="000000"/>
          <w:kern w:val="0"/>
          <w:sz w:val="20"/>
          <w:szCs w:val="20"/>
        </w:rPr>
      </w:pPr>
      <w:r>
        <w:rPr>
          <w:rFonts w:ascii="細明體" w:eastAsia="細明體" w:hAnsi="細明體" w:cs="Courier New" w:hint="eastAsia"/>
          <w:color w:val="000000"/>
          <w:kern w:val="0"/>
          <w:sz w:val="20"/>
          <w:szCs w:val="20"/>
        </w:rPr>
        <w:t xml:space="preserve">                   </w:t>
      </w:r>
      <w:r w:rsidR="000D1FDE" w:rsidRPr="000D1FDE">
        <w:rPr>
          <w:rFonts w:ascii="細明體" w:eastAsia="細明體" w:hAnsi="細明體" w:cs="Courier New"/>
          <w:color w:val="000000"/>
          <w:kern w:val="0"/>
          <w:sz w:val="20"/>
          <w:szCs w:val="20"/>
        </w:rPr>
        <w:t>I401.</w:t>
      </w:r>
      <w:r>
        <w:rPr>
          <w:rFonts w:ascii="細明體" w:eastAsia="細明體" w:hAnsi="細明體" w:cs="Courier New" w:hint="eastAsia"/>
          <w:color w:val="000000"/>
          <w:kern w:val="0"/>
          <w:sz w:val="20"/>
          <w:szCs w:val="20"/>
        </w:rPr>
        <w:t>可抵繳額度</w:t>
      </w:r>
      <w:r w:rsidR="000D1FDE" w:rsidRPr="000D1FDE">
        <w:rPr>
          <w:rFonts w:ascii="細明體" w:eastAsia="細明體" w:hAnsi="細明體" w:cs="Courier New"/>
          <w:color w:val="000000"/>
          <w:kern w:val="0"/>
          <w:sz w:val="20"/>
          <w:szCs w:val="20"/>
        </w:rPr>
        <w:t>CAN_PAY_AMT,</w:t>
      </w:r>
      <w:r>
        <w:rPr>
          <w:rFonts w:ascii="細明體" w:eastAsia="細明體" w:hAnsi="細明體" w:cs="Courier New" w:hint="eastAsia"/>
          <w:color w:val="000000"/>
          <w:kern w:val="0"/>
          <w:sz w:val="20"/>
          <w:szCs w:val="20"/>
        </w:rPr>
        <w:t xml:space="preserve"> </w:t>
      </w:r>
      <w:r w:rsidR="000D1FDE" w:rsidRPr="000D1FDE">
        <w:rPr>
          <w:rFonts w:ascii="細明體" w:eastAsia="細明體" w:hAnsi="細明體" w:cs="Courier New"/>
          <w:color w:val="000000"/>
          <w:kern w:val="0"/>
          <w:sz w:val="20"/>
          <w:szCs w:val="20"/>
        </w:rPr>
        <w:t>I401.</w:t>
      </w:r>
      <w:r>
        <w:rPr>
          <w:rFonts w:ascii="細明體" w:eastAsia="細明體" w:hAnsi="細明體" w:cs="Courier New" w:hint="eastAsia"/>
          <w:color w:val="000000"/>
          <w:kern w:val="0"/>
          <w:sz w:val="20"/>
          <w:szCs w:val="20"/>
        </w:rPr>
        <w:t>回傳醫院時間</w:t>
      </w:r>
      <w:r w:rsidR="000D1FDE" w:rsidRPr="000D1FDE">
        <w:rPr>
          <w:rFonts w:ascii="細明體" w:eastAsia="細明體" w:hAnsi="細明體" w:cs="Courier New"/>
          <w:color w:val="000000"/>
          <w:kern w:val="0"/>
          <w:sz w:val="20"/>
          <w:szCs w:val="20"/>
        </w:rPr>
        <w:t>SEND_HOSP_DATE, I401.</w:t>
      </w:r>
      <w:r>
        <w:rPr>
          <w:rFonts w:ascii="細明體" w:eastAsia="細明體" w:hAnsi="細明體" w:cs="Courier New" w:hint="eastAsia"/>
          <w:color w:val="000000"/>
          <w:kern w:val="0"/>
          <w:sz w:val="20"/>
          <w:szCs w:val="20"/>
        </w:rPr>
        <w:t>事故者ID</w:t>
      </w:r>
      <w:r w:rsidR="000D1FDE" w:rsidRPr="000D1FD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OCR_ID, </w:t>
      </w:r>
    </w:p>
    <w:p w:rsidR="000D1FDE" w:rsidRDefault="008A1B3C" w:rsidP="008A1B3C">
      <w:pPr>
        <w:autoSpaceDE w:val="0"/>
        <w:autoSpaceDN w:val="0"/>
        <w:adjustRightInd w:val="0"/>
        <w:ind w:left="500" w:hangingChars="250" w:hanging="500"/>
        <w:rPr>
          <w:rFonts w:ascii="細明體" w:eastAsia="細明體" w:hAnsi="細明體" w:cs="Courier New"/>
          <w:color w:val="000000"/>
          <w:kern w:val="0"/>
          <w:sz w:val="20"/>
          <w:szCs w:val="20"/>
        </w:rPr>
      </w:pPr>
      <w:r>
        <w:rPr>
          <w:rFonts w:ascii="細明體" w:eastAsia="細明體" w:hAnsi="細明體" w:cs="Courier New" w:hint="eastAsia"/>
          <w:color w:val="000000"/>
          <w:kern w:val="0"/>
          <w:sz w:val="20"/>
          <w:szCs w:val="20"/>
        </w:rPr>
        <w:t xml:space="preserve">                   </w:t>
      </w:r>
      <w:r w:rsidR="000D1FDE" w:rsidRPr="000D1FDE">
        <w:rPr>
          <w:rFonts w:ascii="細明體" w:eastAsia="細明體" w:hAnsi="細明體" w:cs="Courier New"/>
          <w:color w:val="000000"/>
          <w:kern w:val="0"/>
          <w:sz w:val="20"/>
          <w:szCs w:val="20"/>
        </w:rPr>
        <w:t>I401.</w:t>
      </w:r>
      <w:r>
        <w:rPr>
          <w:rFonts w:ascii="細明體" w:eastAsia="細明體" w:hAnsi="細明體" w:cs="Courier New" w:hint="eastAsia"/>
          <w:color w:val="000000"/>
          <w:kern w:val="0"/>
          <w:sz w:val="20"/>
          <w:szCs w:val="20"/>
        </w:rPr>
        <w:t>受理編號</w:t>
      </w:r>
      <w:r w:rsidR="000D1FDE" w:rsidRPr="000D1FDE">
        <w:rPr>
          <w:rFonts w:ascii="細明體" w:eastAsia="細明體" w:hAnsi="細明體" w:cs="Courier New"/>
          <w:color w:val="000000"/>
          <w:kern w:val="0"/>
          <w:sz w:val="20"/>
          <w:szCs w:val="20"/>
        </w:rPr>
        <w:t>APLY_NO, A100.</w:t>
      </w:r>
      <w:r>
        <w:rPr>
          <w:rFonts w:ascii="細明體" w:eastAsia="細明體" w:hAnsi="細明體" w:cs="Courier New" w:hint="eastAsia"/>
          <w:color w:val="000000"/>
          <w:kern w:val="0"/>
          <w:sz w:val="20"/>
          <w:szCs w:val="20"/>
        </w:rPr>
        <w:t>三登人員</w:t>
      </w:r>
      <w:r w:rsidR="000D1FDE" w:rsidRPr="000D1FDE">
        <w:rPr>
          <w:rFonts w:ascii="細明體" w:eastAsia="細明體" w:hAnsi="細明體" w:cs="Courier New"/>
          <w:color w:val="000000"/>
          <w:kern w:val="0"/>
          <w:sz w:val="20"/>
          <w:szCs w:val="20"/>
        </w:rPr>
        <w:t>KEYIN3_EMP_ID, I401.</w:t>
      </w:r>
      <w:r>
        <w:rPr>
          <w:rFonts w:ascii="細明體" w:eastAsia="細明體" w:hAnsi="細明體" w:cs="Courier New" w:hint="eastAsia"/>
          <w:color w:val="000000"/>
          <w:kern w:val="0"/>
          <w:sz w:val="20"/>
          <w:szCs w:val="20"/>
        </w:rPr>
        <w:t>實際抵繳金額</w:t>
      </w:r>
      <w:r w:rsidR="000D1FDE" w:rsidRPr="000D1FDE">
        <w:rPr>
          <w:rFonts w:ascii="細明體" w:eastAsia="細明體" w:hAnsi="細明體" w:cs="Courier New"/>
          <w:color w:val="000000"/>
          <w:kern w:val="0"/>
          <w:sz w:val="20"/>
          <w:szCs w:val="20"/>
        </w:rPr>
        <w:t>REAL_PAY_AMT,</w:t>
      </w:r>
    </w:p>
    <w:p w:rsidR="00EA16FD" w:rsidRDefault="000D1FDE" w:rsidP="000D1FDE">
      <w:pPr>
        <w:autoSpaceDE w:val="0"/>
        <w:autoSpaceDN w:val="0"/>
        <w:adjustRightInd w:val="0"/>
        <w:ind w:leftChars="300" w:left="820" w:hangingChars="50" w:hanging="100"/>
        <w:rPr>
          <w:rFonts w:ascii="細明體" w:eastAsia="細明體" w:hAnsi="細明體" w:cs="Courier New"/>
          <w:color w:val="000000"/>
          <w:kern w:val="0"/>
          <w:sz w:val="20"/>
          <w:szCs w:val="20"/>
        </w:rPr>
      </w:pPr>
      <w:r>
        <w:rPr>
          <w:rFonts w:ascii="細明體" w:eastAsia="細明體" w:hAnsi="細明體" w:cs="Courier New" w:hint="eastAsia"/>
          <w:color w:val="000000"/>
          <w:kern w:val="0"/>
          <w:sz w:val="20"/>
          <w:szCs w:val="20"/>
        </w:rPr>
        <w:t xml:space="preserve">   </w:t>
      </w:r>
      <w:r w:rsidRPr="000D1FD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>
        <w:rPr>
          <w:rFonts w:ascii="細明體" w:eastAsia="細明體" w:hAnsi="細明體" w:cs="Courier New" w:hint="eastAsia"/>
          <w:color w:val="000000"/>
          <w:kern w:val="0"/>
          <w:sz w:val="20"/>
          <w:szCs w:val="20"/>
        </w:rPr>
        <w:t xml:space="preserve">        </w:t>
      </w:r>
      <w:r w:rsidRPr="000D1FDE">
        <w:rPr>
          <w:rFonts w:ascii="細明體" w:eastAsia="細明體" w:hAnsi="細明體" w:cs="Courier New"/>
          <w:color w:val="000000"/>
          <w:kern w:val="0"/>
          <w:sz w:val="20"/>
          <w:szCs w:val="20"/>
        </w:rPr>
        <w:t>I001.</w:t>
      </w:r>
      <w:r w:rsidR="00444D55">
        <w:rPr>
          <w:rFonts w:ascii="細明體" w:eastAsia="細明體" w:hAnsi="細明體" w:cs="Courier New" w:hint="eastAsia"/>
          <w:color w:val="000000"/>
          <w:kern w:val="0"/>
          <w:sz w:val="20"/>
          <w:szCs w:val="20"/>
        </w:rPr>
        <w:t>帳務日期</w:t>
      </w:r>
      <w:r w:rsidRPr="000D1FDE">
        <w:rPr>
          <w:rFonts w:ascii="細明體" w:eastAsia="細明體" w:hAnsi="細明體" w:cs="Courier New"/>
          <w:color w:val="000000"/>
          <w:kern w:val="0"/>
          <w:sz w:val="20"/>
          <w:szCs w:val="20"/>
        </w:rPr>
        <w:t>ACNT_DATE, I401.</w:t>
      </w:r>
      <w:r w:rsidR="00444D55">
        <w:rPr>
          <w:rFonts w:ascii="細明體" w:eastAsia="細明體" w:hAnsi="細明體" w:cs="Courier New" w:hint="eastAsia"/>
          <w:color w:val="000000"/>
          <w:kern w:val="0"/>
          <w:sz w:val="20"/>
          <w:szCs w:val="20"/>
        </w:rPr>
        <w:t>預付金受編</w:t>
      </w:r>
      <w:r w:rsidRPr="000D1FDE">
        <w:rPr>
          <w:rFonts w:ascii="細明體" w:eastAsia="細明體" w:hAnsi="細明體" w:cs="Courier New"/>
          <w:color w:val="000000"/>
          <w:kern w:val="0"/>
          <w:sz w:val="20"/>
          <w:szCs w:val="20"/>
        </w:rPr>
        <w:t>PRE_APLY_NO, I401.</w:t>
      </w:r>
      <w:r w:rsidR="00EA16FD">
        <w:rPr>
          <w:rFonts w:ascii="細明體" w:eastAsia="細明體" w:hAnsi="細明體" w:cs="Courier New" w:hint="eastAsia"/>
          <w:color w:val="000000"/>
          <w:kern w:val="0"/>
          <w:sz w:val="20"/>
          <w:szCs w:val="20"/>
        </w:rPr>
        <w:t>日額計算日期</w:t>
      </w:r>
      <w:r w:rsidRPr="000D1FD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DAMT_CAL_DATE, </w:t>
      </w:r>
    </w:p>
    <w:p w:rsidR="00C83D54" w:rsidRDefault="00EA16FD" w:rsidP="00EA16FD">
      <w:pPr>
        <w:autoSpaceDE w:val="0"/>
        <w:autoSpaceDN w:val="0"/>
        <w:adjustRightInd w:val="0"/>
        <w:ind w:leftChars="300" w:left="820" w:hangingChars="50" w:hanging="100"/>
        <w:rPr>
          <w:rFonts w:ascii="細明體" w:eastAsia="細明體" w:hAnsi="細明體" w:cs="Courier New"/>
          <w:color w:val="000000"/>
          <w:kern w:val="0"/>
          <w:sz w:val="20"/>
          <w:szCs w:val="20"/>
        </w:rPr>
      </w:pPr>
      <w:r>
        <w:rPr>
          <w:rFonts w:ascii="細明體" w:eastAsia="細明體" w:hAnsi="細明體" w:cs="Courier New" w:hint="eastAsia"/>
          <w:color w:val="000000"/>
          <w:kern w:val="0"/>
          <w:sz w:val="20"/>
          <w:szCs w:val="20"/>
        </w:rPr>
        <w:t xml:space="preserve">            </w:t>
      </w:r>
      <w:r w:rsidR="0085321E" w:rsidRPr="0085321E">
        <w:rPr>
          <w:rFonts w:ascii="細明體" w:eastAsia="細明體" w:hAnsi="細明體" w:cs="Courier New"/>
          <w:color w:val="000000"/>
          <w:kern w:val="0"/>
          <w:sz w:val="20"/>
          <w:szCs w:val="20"/>
        </w:rPr>
        <w:t>A100.</w:t>
      </w:r>
      <w:r>
        <w:rPr>
          <w:rFonts w:ascii="細明體" w:eastAsia="細明體" w:hAnsi="細明體" w:cs="Courier New" w:hint="eastAsia"/>
          <w:color w:val="000000"/>
          <w:kern w:val="0"/>
          <w:sz w:val="20"/>
          <w:szCs w:val="20"/>
        </w:rPr>
        <w:t>三登結束日期</w:t>
      </w:r>
      <w:r w:rsidR="0085321E" w:rsidRPr="0085321E">
        <w:rPr>
          <w:rFonts w:ascii="細明體" w:eastAsia="細明體" w:hAnsi="細明體" w:cs="Courier New" w:hint="eastAsia"/>
          <w:color w:val="000000"/>
          <w:kern w:val="0"/>
          <w:sz w:val="20"/>
          <w:szCs w:val="20"/>
        </w:rPr>
        <w:t>KEYIN3_END_TIME</w:t>
      </w:r>
      <w:r w:rsidR="00C267BD">
        <w:rPr>
          <w:rFonts w:ascii="細明體" w:eastAsia="細明體" w:hAnsi="細明體" w:cs="Courier New"/>
          <w:color w:val="000000"/>
          <w:kern w:val="0"/>
          <w:sz w:val="20"/>
          <w:szCs w:val="20"/>
        </w:rPr>
        <w:t>,</w:t>
      </w:r>
      <w:r w:rsidR="000D1FDE">
        <w:rPr>
          <w:rFonts w:ascii="細明體" w:eastAsia="細明體" w:hAnsi="細明體" w:cs="Courier New" w:hint="eastAsia"/>
          <w:color w:val="000000"/>
        </w:rPr>
        <w:t xml:space="preserve"> </w:t>
      </w:r>
      <w:r w:rsidR="000D1FDE" w:rsidRPr="000D1FDE">
        <w:rPr>
          <w:rFonts w:ascii="細明體" w:eastAsia="細明體" w:hAnsi="細明體" w:cs="Courier New"/>
          <w:color w:val="000000"/>
          <w:kern w:val="0"/>
          <w:sz w:val="20"/>
          <w:szCs w:val="20"/>
        </w:rPr>
        <w:t>I401.</w:t>
      </w:r>
      <w:r w:rsidR="005453C1">
        <w:rPr>
          <w:rFonts w:ascii="細明體" w:eastAsia="細明體" w:hAnsi="細明體" w:cs="Courier New" w:hint="eastAsia"/>
          <w:color w:val="000000"/>
          <w:kern w:val="0"/>
          <w:sz w:val="20"/>
          <w:szCs w:val="20"/>
        </w:rPr>
        <w:t>額度計算日期</w:t>
      </w:r>
      <w:r w:rsidR="000D1FDE" w:rsidRPr="000D1FD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DISCOUNT_DATE, </w:t>
      </w:r>
    </w:p>
    <w:p w:rsidR="003E5424" w:rsidRPr="00505534" w:rsidRDefault="000D1FDE" w:rsidP="00C83D54">
      <w:pPr>
        <w:autoSpaceDE w:val="0"/>
        <w:autoSpaceDN w:val="0"/>
        <w:adjustRightInd w:val="0"/>
        <w:ind w:leftChars="350" w:left="840" w:firstLineChars="550" w:firstLine="1100"/>
        <w:rPr>
          <w:rFonts w:ascii="細明體" w:eastAsia="細明體" w:hAnsi="細明體" w:hint="eastAsia"/>
          <w:caps/>
          <w:color w:val="70AD47"/>
          <w:sz w:val="20"/>
          <w:szCs w:val="20"/>
        </w:rPr>
      </w:pPr>
      <w:r w:rsidRPr="000D1FDE">
        <w:rPr>
          <w:rFonts w:ascii="細明體" w:eastAsia="細明體" w:hAnsi="細明體" w:cs="Courier New"/>
          <w:color w:val="000000"/>
          <w:kern w:val="0"/>
          <w:sz w:val="20"/>
          <w:szCs w:val="20"/>
        </w:rPr>
        <w:t>A001.</w:t>
      </w:r>
      <w:r w:rsidR="005453C1">
        <w:rPr>
          <w:rFonts w:ascii="細明體" w:eastAsia="細明體" w:hAnsi="細明體" w:cs="Courier New" w:hint="eastAsia"/>
          <w:color w:val="000000"/>
          <w:kern w:val="0"/>
          <w:sz w:val="20"/>
          <w:szCs w:val="20"/>
        </w:rPr>
        <w:t>案件進度</w:t>
      </w:r>
      <w:r w:rsidRPr="000D1FDE">
        <w:rPr>
          <w:rFonts w:ascii="細明體" w:eastAsia="細明體" w:hAnsi="細明體" w:cs="Courier New"/>
          <w:color w:val="000000"/>
          <w:kern w:val="0"/>
          <w:sz w:val="20"/>
          <w:szCs w:val="20"/>
        </w:rPr>
        <w:t>APLY_STS</w:t>
      </w:r>
      <w:r w:rsidR="00C83D54">
        <w:rPr>
          <w:rFonts w:ascii="細明體" w:eastAsia="細明體" w:hAnsi="細明體" w:cs="Courier New"/>
          <w:color w:val="000000"/>
          <w:kern w:val="0"/>
          <w:sz w:val="20"/>
          <w:szCs w:val="20"/>
        </w:rPr>
        <w:t>, I401.</w:t>
      </w:r>
      <w:r w:rsidR="001B2597">
        <w:rPr>
          <w:rFonts w:ascii="細明體" w:eastAsia="細明體" w:hAnsi="細明體" w:hint="eastAsia"/>
          <w:sz w:val="20"/>
        </w:rPr>
        <w:t>實際折抵金額轉檔日期</w:t>
      </w:r>
      <w:r w:rsidR="00C83D54">
        <w:rPr>
          <w:rFonts w:ascii="細明體" w:eastAsia="細明體" w:hAnsi="細明體" w:hint="eastAsia"/>
          <w:caps/>
          <w:sz w:val="20"/>
          <w:szCs w:val="20"/>
        </w:rPr>
        <w:t>RAMT_TRN_DATE</w:t>
      </w:r>
      <w:r w:rsidR="00822A55">
        <w:rPr>
          <w:rFonts w:ascii="細明體" w:eastAsia="細明體" w:hAnsi="細明體"/>
          <w:caps/>
          <w:sz w:val="20"/>
          <w:szCs w:val="20"/>
        </w:rPr>
        <w:t xml:space="preserve">, </w:t>
      </w:r>
      <w:r w:rsidR="00822A55" w:rsidRPr="00505534">
        <w:rPr>
          <w:rFonts w:ascii="細明體" w:eastAsia="細明體" w:hAnsi="細明體"/>
          <w:caps/>
          <w:color w:val="70AD47"/>
          <w:sz w:val="20"/>
          <w:szCs w:val="20"/>
        </w:rPr>
        <w:t>I401.</w:t>
      </w:r>
      <w:r w:rsidR="00560F15" w:rsidRPr="00505534">
        <w:rPr>
          <w:rFonts w:hint="eastAsia"/>
          <w:color w:val="70AD47"/>
          <w:sz w:val="20"/>
        </w:rPr>
        <w:t>計算方式</w:t>
      </w:r>
      <w:r w:rsidR="00560F15" w:rsidRPr="00505534">
        <w:rPr>
          <w:rFonts w:ascii="細明體" w:eastAsia="細明體" w:hAnsi="細明體"/>
          <w:caps/>
          <w:color w:val="70AD47"/>
          <w:sz w:val="20"/>
          <w:szCs w:val="20"/>
        </w:rPr>
        <w:t>CAL_TYPE</w:t>
      </w:r>
      <w:r w:rsidR="00287277" w:rsidRPr="00505534">
        <w:rPr>
          <w:rFonts w:ascii="細明體" w:eastAsia="細明體" w:hAnsi="細明體" w:hint="eastAsia"/>
          <w:caps/>
          <w:color w:val="70AD47"/>
          <w:sz w:val="20"/>
          <w:szCs w:val="20"/>
        </w:rPr>
        <w:t>,</w:t>
      </w:r>
    </w:p>
    <w:p w:rsidR="00287277" w:rsidRPr="00505534" w:rsidRDefault="00287277" w:rsidP="00C83D54">
      <w:pPr>
        <w:autoSpaceDE w:val="0"/>
        <w:autoSpaceDN w:val="0"/>
        <w:adjustRightInd w:val="0"/>
        <w:ind w:leftChars="350" w:left="840" w:firstLineChars="550" w:firstLine="1100"/>
        <w:rPr>
          <w:rFonts w:ascii="細明體" w:eastAsia="細明體" w:hAnsi="細明體" w:cs="Courier New" w:hint="eastAsia"/>
          <w:color w:val="70AD47"/>
          <w:kern w:val="0"/>
          <w:sz w:val="20"/>
          <w:szCs w:val="20"/>
        </w:rPr>
      </w:pPr>
      <w:r w:rsidRPr="00505534">
        <w:rPr>
          <w:rFonts w:ascii="細明體" w:eastAsia="細明體" w:hAnsi="細明體" w:cs="Courier New"/>
          <w:color w:val="70AD47"/>
          <w:kern w:val="0"/>
          <w:sz w:val="20"/>
          <w:szCs w:val="20"/>
        </w:rPr>
        <w:t>I401.</w:t>
      </w:r>
      <w:r w:rsidR="00A247EC" w:rsidRPr="00505534">
        <w:rPr>
          <w:rFonts w:hint="eastAsia"/>
          <w:color w:val="70AD47"/>
          <w:sz w:val="20"/>
        </w:rPr>
        <w:t>不符合抵繳原因</w:t>
      </w:r>
      <w:r w:rsidR="00A247EC" w:rsidRPr="00505534">
        <w:rPr>
          <w:rFonts w:ascii="細明體" w:eastAsia="細明體" w:hAnsi="細明體" w:cs="Courier New"/>
          <w:color w:val="70AD47"/>
          <w:kern w:val="0"/>
          <w:sz w:val="20"/>
          <w:szCs w:val="20"/>
        </w:rPr>
        <w:t>NOT_DISCOUNT_RESN</w:t>
      </w:r>
    </w:p>
    <w:p w:rsidR="00113937" w:rsidRPr="006863BC" w:rsidRDefault="00315204" w:rsidP="00EA16FD">
      <w:pPr>
        <w:autoSpaceDE w:val="0"/>
        <w:autoSpaceDN w:val="0"/>
        <w:adjustRightInd w:val="0"/>
        <w:ind w:leftChars="300" w:left="840" w:hangingChars="50" w:hanging="120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</w:rPr>
        <w:t xml:space="preserve">          </w:t>
      </w:r>
    </w:p>
    <w:p w:rsidR="00A050AC" w:rsidRDefault="002C6F33" w:rsidP="00A050A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若查無資料：</w:t>
      </w:r>
    </w:p>
    <w:p w:rsidR="002C6F33" w:rsidRDefault="002C6F33" w:rsidP="002C6F3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畫面跳出訊息：查無資料。</w:t>
      </w:r>
    </w:p>
    <w:p w:rsidR="001A393C" w:rsidRPr="00B26A29" w:rsidRDefault="00AF5C1F" w:rsidP="00B26A2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若有資料</w:t>
      </w:r>
      <w:r w:rsidR="00B825E4" w:rsidRPr="00B26A29">
        <w:rPr>
          <w:rFonts w:ascii="細明體" w:eastAsia="細明體" w:hAnsi="細明體" w:hint="eastAsia"/>
          <w:bCs/>
          <w:lang w:eastAsia="zh-TW"/>
        </w:rPr>
        <w:t>：</w:t>
      </w:r>
    </w:p>
    <w:p w:rsidR="00910552" w:rsidRDefault="00AF5C1F" w:rsidP="001A393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判斷</w:t>
      </w:r>
      <w:r w:rsidR="00A0625C">
        <w:rPr>
          <w:rFonts w:ascii="細明體" w:eastAsia="細明體" w:hAnsi="細明體" w:hint="eastAsia"/>
          <w:bCs/>
          <w:lang w:eastAsia="zh-TW"/>
        </w:rPr>
        <w:t>$案件進度</w:t>
      </w:r>
    </w:p>
    <w:p w:rsidR="00AF5C1F" w:rsidRDefault="00E44330" w:rsidP="00B825E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IF </w:t>
      </w:r>
      <w:r w:rsidR="00907197" w:rsidRPr="00907197">
        <w:rPr>
          <w:rFonts w:ascii="細明體" w:eastAsia="細明體" w:hAnsi="細明體" w:hint="eastAsia"/>
          <w:bCs/>
          <w:lang w:eastAsia="zh-TW"/>
        </w:rPr>
        <w:t>$抵繳案件資料</w:t>
      </w:r>
      <w:r w:rsidR="00907197">
        <w:rPr>
          <w:rFonts w:ascii="細明體" w:eastAsia="細明體" w:hAnsi="細明體" w:hint="eastAsia"/>
          <w:bCs/>
          <w:lang w:eastAsia="zh-TW"/>
        </w:rPr>
        <w:t>.</w:t>
      </w:r>
      <w:r w:rsidR="008D310D" w:rsidRPr="008D310D">
        <w:rPr>
          <w:rFonts w:ascii="細明體" w:eastAsia="細明體" w:hAnsi="細明體" w:hint="eastAsia"/>
          <w:bCs/>
          <w:lang w:eastAsia="zh-TW"/>
        </w:rPr>
        <w:t>轉檔結束時間</w:t>
      </w:r>
      <w:r w:rsidR="008D310D" w:rsidRPr="008D310D">
        <w:rPr>
          <w:rFonts w:ascii="細明體" w:eastAsia="細明體" w:hAnsi="細明體"/>
          <w:bCs/>
          <w:lang w:eastAsia="zh-TW"/>
        </w:rPr>
        <w:t>TRN_END_DATE</w:t>
      </w:r>
      <w:r w:rsidR="00C03DAE">
        <w:rPr>
          <w:rFonts w:ascii="細明體" w:eastAsia="細明體" w:hAnsi="細明體" w:hint="eastAsia"/>
          <w:bCs/>
          <w:lang w:eastAsia="zh-TW"/>
        </w:rPr>
        <w:t xml:space="preserve"> 無資料 </w:t>
      </w:r>
    </w:p>
    <w:p w:rsidR="00C03DAE" w:rsidRDefault="005902B9" w:rsidP="00B825E4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5902B9">
        <w:rPr>
          <w:rFonts w:ascii="細明體" w:eastAsia="細明體" w:hAnsi="細明體" w:hint="eastAsia"/>
          <w:bCs/>
          <w:lang w:eastAsia="zh-TW"/>
        </w:rPr>
        <w:t>$案件進度</w:t>
      </w:r>
      <w:r w:rsidR="00FD598D">
        <w:rPr>
          <w:rFonts w:ascii="細明體" w:eastAsia="細明體" w:hAnsi="細明體" w:hint="eastAsia"/>
          <w:bCs/>
          <w:lang w:eastAsia="zh-TW"/>
        </w:rPr>
        <w:t xml:space="preserve"> = </w:t>
      </w:r>
      <w:r w:rsidR="00E51731">
        <w:rPr>
          <w:rFonts w:ascii="細明體" w:eastAsia="細明體" w:hAnsi="細明體"/>
          <w:bCs/>
          <w:lang w:eastAsia="zh-TW"/>
        </w:rPr>
        <w:t>“</w:t>
      </w:r>
      <w:r w:rsidR="004B7947">
        <w:rPr>
          <w:rFonts w:ascii="細明體" w:eastAsia="細明體" w:hAnsi="細明體" w:hint="eastAsia"/>
          <w:bCs/>
          <w:lang w:eastAsia="zh-TW"/>
        </w:rPr>
        <w:t>資料轉檔中</w:t>
      </w:r>
      <w:r w:rsidR="00E51731">
        <w:rPr>
          <w:rFonts w:ascii="細明體" w:eastAsia="細明體" w:hAnsi="細明體"/>
          <w:bCs/>
          <w:lang w:eastAsia="zh-TW"/>
        </w:rPr>
        <w:t>”</w:t>
      </w:r>
    </w:p>
    <w:p w:rsidR="00973151" w:rsidRDefault="00973151" w:rsidP="00B825E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E10E40">
        <w:rPr>
          <w:rFonts w:ascii="細明體" w:eastAsia="細明體" w:hAnsi="細明體" w:hint="eastAsia"/>
          <w:bCs/>
          <w:lang w:eastAsia="zh-TW"/>
        </w:rPr>
        <w:t>ELSE IF</w:t>
      </w:r>
      <w:r w:rsidR="00266BAE" w:rsidRPr="00E10E40">
        <w:rPr>
          <w:rFonts w:ascii="細明體" w:eastAsia="細明體" w:hAnsi="細明體" w:hint="eastAsia"/>
          <w:bCs/>
          <w:lang w:eastAsia="zh-TW"/>
        </w:rPr>
        <w:t xml:space="preserve"> $抵繳案件資料</w:t>
      </w:r>
      <w:r w:rsidR="00266BAE" w:rsidRPr="00266BAE">
        <w:rPr>
          <w:rFonts w:ascii="細明體" w:eastAsia="細明體" w:hAnsi="細明體" w:hint="eastAsia"/>
          <w:bCs/>
          <w:lang w:eastAsia="zh-TW"/>
        </w:rPr>
        <w:t>.日額計算日期</w:t>
      </w:r>
      <w:r w:rsidR="00266BAE" w:rsidRPr="00266BAE">
        <w:rPr>
          <w:rFonts w:ascii="細明體" w:eastAsia="細明體" w:hAnsi="細明體"/>
          <w:bCs/>
          <w:lang w:eastAsia="zh-TW"/>
        </w:rPr>
        <w:t>DAMT_CAL_DATE</w:t>
      </w:r>
      <w:r w:rsidR="00266BAE">
        <w:rPr>
          <w:rFonts w:ascii="細明體" w:eastAsia="細明體" w:hAnsi="細明體" w:hint="eastAsia"/>
          <w:bCs/>
          <w:lang w:eastAsia="zh-TW"/>
        </w:rPr>
        <w:t xml:space="preserve"> </w:t>
      </w:r>
      <w:r w:rsidR="00583F66">
        <w:rPr>
          <w:rFonts w:ascii="細明體" w:eastAsia="細明體" w:hAnsi="細明體" w:hint="eastAsia"/>
          <w:bCs/>
          <w:lang w:eastAsia="zh-TW"/>
        </w:rPr>
        <w:t>無</w:t>
      </w:r>
      <w:r w:rsidR="00266BAE">
        <w:rPr>
          <w:rFonts w:ascii="細明體" w:eastAsia="細明體" w:hAnsi="細明體" w:hint="eastAsia"/>
          <w:bCs/>
          <w:lang w:eastAsia="zh-TW"/>
        </w:rPr>
        <w:t>資料</w:t>
      </w:r>
    </w:p>
    <w:p w:rsidR="00E51731" w:rsidRDefault="00E51731" w:rsidP="00B825E4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E51731">
        <w:rPr>
          <w:rFonts w:ascii="細明體" w:eastAsia="細明體" w:hAnsi="細明體" w:hint="eastAsia"/>
          <w:bCs/>
          <w:lang w:eastAsia="zh-TW"/>
        </w:rPr>
        <w:t xml:space="preserve">$案件進度 = </w:t>
      </w:r>
      <w:r>
        <w:rPr>
          <w:rFonts w:ascii="細明體" w:eastAsia="細明體" w:hAnsi="細明體"/>
          <w:bCs/>
          <w:lang w:eastAsia="zh-TW"/>
        </w:rPr>
        <w:t>“</w:t>
      </w:r>
      <w:r w:rsidR="00583F66">
        <w:rPr>
          <w:rFonts w:ascii="細明體" w:eastAsia="細明體" w:hAnsi="細明體" w:hint="eastAsia"/>
          <w:bCs/>
          <w:lang w:eastAsia="zh-TW"/>
        </w:rPr>
        <w:t>系統自動試算</w:t>
      </w:r>
      <w:r w:rsidR="00C95AB9">
        <w:rPr>
          <w:rFonts w:ascii="細明體" w:eastAsia="細明體" w:hAnsi="細明體" w:hint="eastAsia"/>
          <w:bCs/>
          <w:lang w:eastAsia="zh-TW"/>
        </w:rPr>
        <w:t>日額</w:t>
      </w:r>
      <w:r w:rsidR="00A64400">
        <w:rPr>
          <w:rFonts w:ascii="細明體" w:eastAsia="細明體" w:hAnsi="細明體" w:hint="eastAsia"/>
          <w:bCs/>
          <w:lang w:eastAsia="zh-TW"/>
        </w:rPr>
        <w:t>額度</w:t>
      </w:r>
      <w:r w:rsidR="00C95AB9">
        <w:rPr>
          <w:rFonts w:ascii="細明體" w:eastAsia="細明體" w:hAnsi="細明體" w:hint="eastAsia"/>
          <w:bCs/>
          <w:lang w:eastAsia="zh-TW"/>
        </w:rPr>
        <w:t>中</w:t>
      </w:r>
      <w:r>
        <w:rPr>
          <w:rFonts w:ascii="細明體" w:eastAsia="細明體" w:hAnsi="細明體"/>
          <w:bCs/>
          <w:lang w:eastAsia="zh-TW"/>
        </w:rPr>
        <w:t>”</w:t>
      </w:r>
    </w:p>
    <w:p w:rsidR="00973151" w:rsidRDefault="00E10E40" w:rsidP="00B825E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805F06">
        <w:rPr>
          <w:rFonts w:ascii="細明體" w:eastAsia="細明體" w:hAnsi="細明體"/>
          <w:bCs/>
          <w:lang w:eastAsia="zh-TW"/>
        </w:rPr>
        <w:t>ELSE</w:t>
      </w:r>
      <w:r w:rsidRPr="00805F06">
        <w:rPr>
          <w:rFonts w:ascii="細明體" w:eastAsia="細明體" w:hAnsi="細明體" w:hint="eastAsia"/>
          <w:bCs/>
          <w:lang w:eastAsia="zh-TW"/>
        </w:rPr>
        <w:t xml:space="preserve"> IF $抵繳案件資料</w:t>
      </w:r>
      <w:r w:rsidR="00805F06">
        <w:rPr>
          <w:rFonts w:ascii="細明體" w:eastAsia="細明體" w:hAnsi="細明體" w:hint="eastAsia"/>
          <w:bCs/>
          <w:lang w:eastAsia="zh-TW"/>
        </w:rPr>
        <w:t>.</w:t>
      </w:r>
      <w:r w:rsidR="00805F06" w:rsidRPr="00805F06">
        <w:rPr>
          <w:rFonts w:ascii="細明體" w:eastAsia="細明體" w:hAnsi="細明體" w:hint="eastAsia"/>
          <w:bCs/>
          <w:lang w:eastAsia="zh-TW"/>
        </w:rPr>
        <w:t>三登結束日期KEYIN3_END_TIME</w:t>
      </w:r>
      <w:r w:rsidR="00805F06">
        <w:rPr>
          <w:rFonts w:ascii="細明體" w:eastAsia="細明體" w:hAnsi="細明體" w:hint="eastAsia"/>
          <w:bCs/>
          <w:lang w:eastAsia="zh-TW"/>
        </w:rPr>
        <w:t xml:space="preserve"> 無資料</w:t>
      </w:r>
    </w:p>
    <w:p w:rsidR="00805F06" w:rsidRDefault="009B68B0" w:rsidP="00B825E4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9B68B0">
        <w:rPr>
          <w:rFonts w:ascii="細明體" w:eastAsia="細明體" w:hAnsi="細明體" w:hint="eastAsia"/>
          <w:bCs/>
          <w:lang w:eastAsia="zh-TW"/>
        </w:rPr>
        <w:t>$案件進度 =</w:t>
      </w:r>
      <w:r w:rsidR="00186BC4">
        <w:rPr>
          <w:rFonts w:ascii="細明體" w:eastAsia="細明體" w:hAnsi="細明體" w:hint="eastAsia"/>
          <w:bCs/>
          <w:lang w:eastAsia="zh-TW"/>
        </w:rPr>
        <w:t xml:space="preserve"> </w:t>
      </w:r>
      <w:r w:rsidR="00186BC4">
        <w:rPr>
          <w:rFonts w:ascii="細明體" w:eastAsia="細明體" w:hAnsi="細明體"/>
          <w:bCs/>
          <w:lang w:eastAsia="zh-TW"/>
        </w:rPr>
        <w:t>“</w:t>
      </w:r>
      <w:r w:rsidR="00186BC4">
        <w:rPr>
          <w:rFonts w:ascii="細明體" w:eastAsia="細明體" w:hAnsi="細明體" w:hint="eastAsia"/>
          <w:bCs/>
          <w:lang w:eastAsia="zh-TW"/>
        </w:rPr>
        <w:t>待三登</w:t>
      </w:r>
      <w:r w:rsidR="00186BC4">
        <w:rPr>
          <w:rFonts w:ascii="細明體" w:eastAsia="細明體" w:hAnsi="細明體"/>
          <w:bCs/>
          <w:lang w:eastAsia="zh-TW"/>
        </w:rPr>
        <w:t>”</w:t>
      </w:r>
    </w:p>
    <w:p w:rsidR="007C454B" w:rsidRDefault="007C454B" w:rsidP="00B825E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ELSE IF</w:t>
      </w:r>
      <w:r w:rsidR="00BC71EF">
        <w:rPr>
          <w:rFonts w:ascii="細明體" w:eastAsia="細明體" w:hAnsi="細明體" w:hint="eastAsia"/>
          <w:bCs/>
          <w:lang w:eastAsia="zh-TW"/>
        </w:rPr>
        <w:t xml:space="preserve"> </w:t>
      </w:r>
      <w:r w:rsidR="00BC71EF" w:rsidRPr="00BC71EF">
        <w:rPr>
          <w:rFonts w:ascii="細明體" w:eastAsia="細明體" w:hAnsi="細明體" w:hint="eastAsia"/>
          <w:bCs/>
          <w:lang w:eastAsia="zh-TW"/>
        </w:rPr>
        <w:t>$抵繳案件資料.額度計算日期</w:t>
      </w:r>
      <w:r w:rsidR="00BC71EF" w:rsidRPr="00BC71EF">
        <w:rPr>
          <w:rFonts w:ascii="細明體" w:eastAsia="細明體" w:hAnsi="細明體"/>
          <w:bCs/>
          <w:lang w:eastAsia="zh-TW"/>
        </w:rPr>
        <w:t>DISCOUNT_DATE</w:t>
      </w:r>
      <w:r w:rsidR="00BC71EF">
        <w:rPr>
          <w:rFonts w:ascii="細明體" w:eastAsia="細明體" w:hAnsi="細明體" w:hint="eastAsia"/>
          <w:bCs/>
          <w:lang w:eastAsia="zh-TW"/>
        </w:rPr>
        <w:t xml:space="preserve"> 無資料</w:t>
      </w:r>
    </w:p>
    <w:p w:rsidR="00805F06" w:rsidRDefault="009B1281" w:rsidP="00B825E4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9B1281">
        <w:rPr>
          <w:rFonts w:ascii="細明體" w:eastAsia="細明體" w:hAnsi="細明體" w:hint="eastAsia"/>
          <w:bCs/>
          <w:lang w:eastAsia="zh-TW"/>
        </w:rPr>
        <w:t>$案件進度 =</w:t>
      </w:r>
      <w:r w:rsidR="00B67AFD">
        <w:rPr>
          <w:rFonts w:ascii="細明體" w:eastAsia="細明體" w:hAnsi="細明體" w:hint="eastAsia"/>
          <w:bCs/>
          <w:lang w:eastAsia="zh-TW"/>
        </w:rPr>
        <w:t xml:space="preserve"> </w:t>
      </w:r>
      <w:r w:rsidR="00B447B5">
        <w:rPr>
          <w:rFonts w:ascii="細明體" w:eastAsia="細明體" w:hAnsi="細明體"/>
          <w:bCs/>
          <w:lang w:eastAsia="zh-TW"/>
        </w:rPr>
        <w:t>“</w:t>
      </w:r>
      <w:r w:rsidR="00B447B5">
        <w:rPr>
          <w:rFonts w:ascii="細明體" w:eastAsia="細明體" w:hAnsi="細明體" w:hint="eastAsia"/>
          <w:bCs/>
          <w:lang w:eastAsia="zh-TW"/>
        </w:rPr>
        <w:t>待核賠人員計算額度中</w:t>
      </w:r>
      <w:r w:rsidR="00B447B5">
        <w:rPr>
          <w:rFonts w:ascii="細明體" w:eastAsia="細明體" w:hAnsi="細明體"/>
          <w:bCs/>
          <w:lang w:eastAsia="zh-TW"/>
        </w:rPr>
        <w:t>”</w:t>
      </w:r>
    </w:p>
    <w:p w:rsidR="00DF4C23" w:rsidRDefault="00DF4C23" w:rsidP="00B825E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ELSE IF</w:t>
      </w:r>
      <w:r w:rsidR="00B3198A">
        <w:rPr>
          <w:rFonts w:ascii="細明體" w:eastAsia="細明體" w:hAnsi="細明體" w:hint="eastAsia"/>
          <w:bCs/>
          <w:lang w:eastAsia="zh-TW"/>
        </w:rPr>
        <w:t xml:space="preserve"> </w:t>
      </w:r>
      <w:r w:rsidR="00B3198A" w:rsidRPr="00B3198A">
        <w:rPr>
          <w:rFonts w:ascii="細明體" w:eastAsia="細明體" w:hAnsi="細明體" w:hint="eastAsia"/>
          <w:bCs/>
          <w:lang w:eastAsia="zh-TW"/>
        </w:rPr>
        <w:t>$抵繳案件資料.回傳醫院時間</w:t>
      </w:r>
      <w:r w:rsidR="00B3198A" w:rsidRPr="00B3198A">
        <w:rPr>
          <w:rFonts w:ascii="細明體" w:eastAsia="細明體" w:hAnsi="細明體"/>
          <w:bCs/>
          <w:lang w:eastAsia="zh-TW"/>
        </w:rPr>
        <w:t>SEND_HOSP_DATE</w:t>
      </w:r>
      <w:r w:rsidR="00B3198A">
        <w:rPr>
          <w:rFonts w:ascii="細明體" w:eastAsia="細明體" w:hAnsi="細明體" w:hint="eastAsia"/>
          <w:bCs/>
          <w:lang w:eastAsia="zh-TW"/>
        </w:rPr>
        <w:t xml:space="preserve"> 無資料</w:t>
      </w:r>
    </w:p>
    <w:p w:rsidR="008A1E3C" w:rsidRDefault="009814B3" w:rsidP="00B825E4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9814B3">
        <w:rPr>
          <w:rFonts w:ascii="細明體" w:eastAsia="細明體" w:hAnsi="細明體" w:hint="eastAsia"/>
          <w:bCs/>
          <w:lang w:eastAsia="zh-TW"/>
        </w:rPr>
        <w:t>$案件進度 =</w:t>
      </w:r>
      <w:r>
        <w:rPr>
          <w:rFonts w:ascii="細明體" w:eastAsia="細明體" w:hAnsi="細明體" w:hint="eastAsia"/>
          <w:bCs/>
          <w:lang w:eastAsia="zh-TW"/>
        </w:rPr>
        <w:t xml:space="preserve"> </w:t>
      </w:r>
      <w:r>
        <w:rPr>
          <w:rFonts w:ascii="細明體" w:eastAsia="細明體" w:hAnsi="細明體"/>
          <w:bCs/>
          <w:lang w:eastAsia="zh-TW"/>
        </w:rPr>
        <w:t>“</w:t>
      </w:r>
      <w:r w:rsidRPr="009814B3">
        <w:rPr>
          <w:rFonts w:ascii="細明體" w:eastAsia="細明體" w:hAnsi="細明體" w:hint="eastAsia"/>
          <w:bCs/>
          <w:lang w:eastAsia="zh-TW"/>
        </w:rPr>
        <w:t>待系統回傳額度予醫院</w:t>
      </w:r>
      <w:r>
        <w:rPr>
          <w:rFonts w:ascii="細明體" w:eastAsia="細明體" w:hAnsi="細明體"/>
          <w:bCs/>
          <w:lang w:eastAsia="zh-TW"/>
        </w:rPr>
        <w:t>”</w:t>
      </w:r>
    </w:p>
    <w:p w:rsidR="00121FE5" w:rsidRDefault="00121FE5" w:rsidP="00B825E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ELSE IF </w:t>
      </w:r>
      <w:r w:rsidRPr="00121FE5">
        <w:rPr>
          <w:rFonts w:ascii="細明體" w:eastAsia="細明體" w:hAnsi="細明體" w:hint="eastAsia"/>
          <w:bCs/>
          <w:lang w:eastAsia="zh-TW"/>
        </w:rPr>
        <w:t>$抵繳案件資料.實際折抵金額轉檔日期RAMT_TRN_DATE</w:t>
      </w:r>
      <w:r w:rsidR="005B6BAC">
        <w:rPr>
          <w:rFonts w:ascii="細明體" w:eastAsia="細明體" w:hAnsi="細明體" w:hint="eastAsia"/>
          <w:bCs/>
          <w:lang w:eastAsia="zh-TW"/>
        </w:rPr>
        <w:t xml:space="preserve"> 無資料</w:t>
      </w:r>
    </w:p>
    <w:p w:rsidR="005B6BAC" w:rsidRDefault="00F54AAD" w:rsidP="00B825E4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F54AAD">
        <w:rPr>
          <w:rFonts w:ascii="細明體" w:eastAsia="細明體" w:hAnsi="細明體" w:hint="eastAsia"/>
          <w:bCs/>
          <w:lang w:eastAsia="zh-TW"/>
        </w:rPr>
        <w:t xml:space="preserve">$案件進度 = </w:t>
      </w:r>
      <w:r w:rsidRPr="00F54AAD">
        <w:rPr>
          <w:rFonts w:ascii="細明體" w:eastAsia="細明體" w:hAnsi="細明體"/>
          <w:bCs/>
          <w:lang w:eastAsia="zh-TW"/>
        </w:rPr>
        <w:t>“</w:t>
      </w:r>
      <w:r w:rsidRPr="00F54AAD">
        <w:rPr>
          <w:rFonts w:ascii="細明體" w:eastAsia="細明體" w:hAnsi="細明體" w:hint="eastAsia"/>
          <w:bCs/>
          <w:lang w:eastAsia="zh-TW"/>
        </w:rPr>
        <w:t>待醫院確定抵繳</w:t>
      </w:r>
      <w:r>
        <w:rPr>
          <w:rFonts w:ascii="細明體" w:eastAsia="細明體" w:hAnsi="細明體"/>
          <w:bCs/>
          <w:lang w:eastAsia="zh-TW"/>
        </w:rPr>
        <w:t>”</w:t>
      </w:r>
    </w:p>
    <w:p w:rsidR="00C67319" w:rsidRDefault="00C67319" w:rsidP="00B825E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ELSE IF</w:t>
      </w:r>
      <w:r w:rsidR="00AD0445">
        <w:rPr>
          <w:rFonts w:ascii="細明體" w:eastAsia="細明體" w:hAnsi="細明體" w:hint="eastAsia"/>
          <w:bCs/>
          <w:lang w:eastAsia="zh-TW"/>
        </w:rPr>
        <w:t xml:space="preserve"> </w:t>
      </w:r>
      <w:r w:rsidR="00AD0445" w:rsidRPr="00AD0445">
        <w:rPr>
          <w:rFonts w:ascii="細明體" w:eastAsia="細明體" w:hAnsi="細明體" w:hint="eastAsia"/>
          <w:bCs/>
          <w:lang w:eastAsia="zh-TW"/>
        </w:rPr>
        <w:t>$抵繳案件資料.帳務日期</w:t>
      </w:r>
      <w:r w:rsidR="00AD0445" w:rsidRPr="00AD0445">
        <w:rPr>
          <w:rFonts w:ascii="細明體" w:eastAsia="細明體" w:hAnsi="細明體"/>
          <w:bCs/>
          <w:lang w:eastAsia="zh-TW"/>
        </w:rPr>
        <w:t>ACNT_DATE</w:t>
      </w:r>
      <w:r w:rsidR="00AD0445">
        <w:rPr>
          <w:rFonts w:ascii="細明體" w:eastAsia="細明體" w:hAnsi="細明體" w:hint="eastAsia"/>
          <w:bCs/>
          <w:lang w:eastAsia="zh-TW"/>
        </w:rPr>
        <w:t xml:space="preserve"> 無資料</w:t>
      </w:r>
    </w:p>
    <w:p w:rsidR="00AD0445" w:rsidRDefault="00584C53" w:rsidP="00B825E4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584C53">
        <w:rPr>
          <w:rFonts w:ascii="細明體" w:eastAsia="細明體" w:hAnsi="細明體" w:hint="eastAsia"/>
          <w:bCs/>
          <w:lang w:eastAsia="zh-TW"/>
        </w:rPr>
        <w:t xml:space="preserve">$案件進度 = </w:t>
      </w:r>
      <w:r w:rsidRPr="00584C53">
        <w:rPr>
          <w:rFonts w:ascii="細明體" w:eastAsia="細明體" w:hAnsi="細明體"/>
          <w:bCs/>
          <w:lang w:eastAsia="zh-TW"/>
        </w:rPr>
        <w:t>“</w:t>
      </w:r>
      <w:r w:rsidR="00653DA7">
        <w:rPr>
          <w:rFonts w:ascii="細明體" w:eastAsia="細明體" w:hAnsi="細明體" w:hint="eastAsia"/>
          <w:bCs/>
          <w:lang w:eastAsia="zh-TW"/>
        </w:rPr>
        <w:t>待匯款予醫院</w:t>
      </w:r>
      <w:r w:rsidR="00051598">
        <w:rPr>
          <w:rFonts w:ascii="細明體" w:eastAsia="細明體" w:hAnsi="細明體"/>
          <w:bCs/>
          <w:lang w:eastAsia="zh-TW"/>
        </w:rPr>
        <w:t>”</w:t>
      </w:r>
    </w:p>
    <w:p w:rsidR="00051598" w:rsidRDefault="00051598" w:rsidP="00B825E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ELSE IF </w:t>
      </w:r>
      <w:r w:rsidR="000A03DE" w:rsidRPr="000A03DE">
        <w:rPr>
          <w:rFonts w:ascii="細明體" w:eastAsia="細明體" w:hAnsi="細明體" w:hint="eastAsia"/>
          <w:bCs/>
          <w:lang w:eastAsia="zh-TW"/>
        </w:rPr>
        <w:t>$抵繳案件資料.案件進度</w:t>
      </w:r>
      <w:r w:rsidR="000A03DE" w:rsidRPr="000A03DE">
        <w:rPr>
          <w:rFonts w:ascii="細明體" w:eastAsia="細明體" w:hAnsi="細明體"/>
          <w:bCs/>
          <w:lang w:eastAsia="zh-TW"/>
        </w:rPr>
        <w:t>APLY_STS</w:t>
      </w:r>
      <w:r w:rsidR="000A03DE">
        <w:rPr>
          <w:rFonts w:ascii="細明體" w:eastAsia="細明體" w:hAnsi="細明體" w:hint="eastAsia"/>
          <w:bCs/>
          <w:lang w:eastAsia="zh-TW"/>
        </w:rPr>
        <w:t xml:space="preserve"> != 8開頭</w:t>
      </w:r>
    </w:p>
    <w:p w:rsidR="000A03DE" w:rsidRDefault="004A2A2B" w:rsidP="00B825E4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4A2A2B">
        <w:rPr>
          <w:rFonts w:ascii="細明體" w:eastAsia="細明體" w:hAnsi="細明體" w:hint="eastAsia"/>
          <w:bCs/>
          <w:lang w:eastAsia="zh-TW"/>
        </w:rPr>
        <w:t xml:space="preserve">$案件進度 = </w:t>
      </w:r>
      <w:r w:rsidRPr="004A2A2B">
        <w:rPr>
          <w:rFonts w:ascii="細明體" w:eastAsia="細明體" w:hAnsi="細明體"/>
          <w:bCs/>
          <w:lang w:eastAsia="zh-TW"/>
        </w:rPr>
        <w:t>“</w:t>
      </w:r>
      <w:r w:rsidR="00645AB7" w:rsidRPr="00645AB7">
        <w:rPr>
          <w:rFonts w:ascii="細明體" w:eastAsia="細明體" w:hAnsi="細明體" w:hint="eastAsia"/>
          <w:bCs/>
          <w:lang w:eastAsia="zh-TW"/>
        </w:rPr>
        <w:t>已完成匯款</w:t>
      </w:r>
      <w:r w:rsidR="00645AB7">
        <w:rPr>
          <w:rFonts w:ascii="細明體" w:eastAsia="細明體" w:hAnsi="細明體"/>
          <w:bCs/>
          <w:lang w:eastAsia="zh-TW"/>
        </w:rPr>
        <w:t>”</w:t>
      </w:r>
    </w:p>
    <w:p w:rsidR="00645AB7" w:rsidRDefault="00645AB7" w:rsidP="00B825E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ELSE </w:t>
      </w:r>
    </w:p>
    <w:p w:rsidR="00645AB7" w:rsidRDefault="00645AB7" w:rsidP="00B825E4">
      <w:pPr>
        <w:numPr>
          <w:ilvl w:val="5"/>
          <w:numId w:val="11"/>
        </w:numPr>
        <w:rPr>
          <w:rFonts w:ascii="細明體" w:eastAsia="細明體" w:hAnsi="細明體"/>
          <w:bCs/>
          <w:kern w:val="0"/>
          <w:sz w:val="20"/>
          <w:szCs w:val="20"/>
        </w:rPr>
      </w:pPr>
      <w:r w:rsidRPr="00645AB7">
        <w:rPr>
          <w:rFonts w:ascii="細明體" w:eastAsia="細明體" w:hAnsi="細明體" w:hint="eastAsia"/>
          <w:bCs/>
          <w:kern w:val="0"/>
          <w:sz w:val="20"/>
          <w:szCs w:val="20"/>
        </w:rPr>
        <w:t>$案件進度 = “已結案”</w:t>
      </w:r>
    </w:p>
    <w:p w:rsidR="00212416" w:rsidRDefault="00BB0B29" w:rsidP="00212416">
      <w:pPr>
        <w:numPr>
          <w:ilvl w:val="3"/>
          <w:numId w:val="11"/>
        </w:numPr>
        <w:rPr>
          <w:rFonts w:ascii="細明體" w:eastAsia="細明體" w:hAnsi="細明體"/>
          <w:bCs/>
          <w:kern w:val="0"/>
          <w:sz w:val="20"/>
          <w:szCs w:val="20"/>
        </w:rPr>
      </w:pPr>
      <w:r w:rsidRPr="00BB0B29">
        <w:rPr>
          <w:rFonts w:ascii="細明體" w:eastAsia="細明體" w:hAnsi="細明體" w:hint="eastAsia"/>
          <w:bCs/>
          <w:kern w:val="0"/>
          <w:sz w:val="20"/>
          <w:szCs w:val="20"/>
        </w:rPr>
        <w:t>判斷$</w:t>
      </w:r>
      <w:r>
        <w:rPr>
          <w:rFonts w:ascii="細明體" w:eastAsia="細明體" w:hAnsi="細明體" w:hint="eastAsia"/>
          <w:bCs/>
          <w:kern w:val="0"/>
          <w:sz w:val="20"/>
          <w:szCs w:val="20"/>
        </w:rPr>
        <w:t>三登資料</w:t>
      </w:r>
    </w:p>
    <w:p w:rsidR="006A10C2" w:rsidRDefault="005E414C" w:rsidP="006A10C2">
      <w:pPr>
        <w:numPr>
          <w:ilvl w:val="4"/>
          <w:numId w:val="11"/>
        </w:numPr>
        <w:rPr>
          <w:rFonts w:ascii="細明體" w:eastAsia="細明體" w:hAnsi="細明體"/>
          <w:bCs/>
          <w:kern w:val="0"/>
          <w:sz w:val="20"/>
          <w:szCs w:val="20"/>
        </w:rPr>
      </w:pPr>
      <w:r>
        <w:rPr>
          <w:rFonts w:ascii="細明體" w:eastAsia="細明體" w:hAnsi="細明體" w:hint="eastAsia"/>
          <w:bCs/>
          <w:kern w:val="0"/>
          <w:sz w:val="20"/>
          <w:szCs w:val="20"/>
        </w:rPr>
        <w:t>IF</w:t>
      </w:r>
      <w:r w:rsidR="003E33CA">
        <w:rPr>
          <w:rFonts w:ascii="細明體" w:eastAsia="細明體" w:hAnsi="細明體" w:hint="eastAsia"/>
          <w:bCs/>
          <w:kern w:val="0"/>
          <w:sz w:val="20"/>
          <w:szCs w:val="20"/>
        </w:rPr>
        <w:t xml:space="preserve"> </w:t>
      </w:r>
      <w:r w:rsidR="003E33CA" w:rsidRPr="003E33CA">
        <w:rPr>
          <w:rFonts w:ascii="細明體" w:eastAsia="細明體" w:hAnsi="細明體" w:hint="eastAsia"/>
          <w:bCs/>
          <w:kern w:val="0"/>
          <w:sz w:val="20"/>
          <w:szCs w:val="20"/>
        </w:rPr>
        <w:t>$抵繳案件資料.</w:t>
      </w:r>
      <w:r w:rsidR="00005E05" w:rsidRPr="00005E05">
        <w:rPr>
          <w:rFonts w:ascii="細明體" w:eastAsia="細明體" w:hAnsi="細明體" w:hint="eastAsia"/>
          <w:bCs/>
          <w:kern w:val="0"/>
          <w:sz w:val="20"/>
          <w:szCs w:val="20"/>
        </w:rPr>
        <w:t>三登人員</w:t>
      </w:r>
      <w:r w:rsidR="00005E05" w:rsidRPr="00005E05">
        <w:rPr>
          <w:rFonts w:ascii="細明體" w:eastAsia="細明體" w:hAnsi="細明體"/>
          <w:bCs/>
          <w:kern w:val="0"/>
          <w:sz w:val="20"/>
          <w:szCs w:val="20"/>
        </w:rPr>
        <w:t>KEYIN3_EMP_ID</w:t>
      </w:r>
      <w:r w:rsidR="00047BF7">
        <w:rPr>
          <w:rFonts w:ascii="細明體" w:eastAsia="細明體" w:hAnsi="細明體" w:hint="eastAsia"/>
          <w:bCs/>
          <w:kern w:val="0"/>
          <w:sz w:val="20"/>
          <w:szCs w:val="20"/>
        </w:rPr>
        <w:t xml:space="preserve"> 有值</w:t>
      </w:r>
    </w:p>
    <w:p w:rsidR="00047BF7" w:rsidRDefault="007D7B98" w:rsidP="00047BF7">
      <w:pPr>
        <w:numPr>
          <w:ilvl w:val="5"/>
          <w:numId w:val="11"/>
        </w:numPr>
        <w:rPr>
          <w:rFonts w:ascii="細明體" w:eastAsia="細明體" w:hAnsi="細明體"/>
          <w:bCs/>
          <w:kern w:val="0"/>
          <w:sz w:val="20"/>
          <w:szCs w:val="20"/>
        </w:rPr>
      </w:pPr>
      <w:r>
        <w:rPr>
          <w:rFonts w:ascii="細明體" w:eastAsia="細明體" w:hAnsi="細明體" w:hint="eastAsia"/>
          <w:bCs/>
          <w:kern w:val="0"/>
          <w:sz w:val="20"/>
          <w:szCs w:val="20"/>
        </w:rPr>
        <w:t>$</w:t>
      </w:r>
      <w:r w:rsidRPr="00351CC2">
        <w:rPr>
          <w:rFonts w:ascii="細明體" w:eastAsia="細明體" w:hAnsi="細明體" w:hint="eastAsia"/>
          <w:bCs/>
          <w:kern w:val="0"/>
          <w:sz w:val="20"/>
          <w:szCs w:val="20"/>
        </w:rPr>
        <w:t xml:space="preserve">人事檔資料 = </w:t>
      </w:r>
      <w:r w:rsidR="003E33CA" w:rsidRPr="00DD1705">
        <w:rPr>
          <w:rFonts w:ascii="細明體" w:eastAsia="細明體" w:hAnsi="細明體" w:hint="eastAsia"/>
          <w:bCs/>
          <w:kern w:val="0"/>
          <w:sz w:val="20"/>
          <w:szCs w:val="20"/>
        </w:rPr>
        <w:t xml:space="preserve">CALL </w:t>
      </w:r>
      <w:r w:rsidR="003E33CA" w:rsidRPr="00DD1705">
        <w:rPr>
          <w:rFonts w:ascii="細明體" w:eastAsia="細明體" w:hAnsi="細明體"/>
          <w:bCs/>
          <w:kern w:val="0"/>
          <w:sz w:val="20"/>
          <w:szCs w:val="20"/>
        </w:rPr>
        <w:t>PersonnelData</w:t>
      </w:r>
      <w:r w:rsidR="003E33CA" w:rsidRPr="00DD1705">
        <w:rPr>
          <w:rFonts w:ascii="細明體" w:eastAsia="細明體" w:hAnsi="細明體" w:hint="eastAsia"/>
          <w:bCs/>
          <w:kern w:val="0"/>
          <w:sz w:val="20"/>
          <w:szCs w:val="20"/>
        </w:rPr>
        <w:t>.</w:t>
      </w:r>
      <w:r w:rsidR="003E33CA" w:rsidRPr="00DD1705">
        <w:rPr>
          <w:rFonts w:ascii="細明體" w:eastAsia="細明體" w:hAnsi="細明體"/>
          <w:bCs/>
          <w:kern w:val="0"/>
          <w:sz w:val="20"/>
          <w:szCs w:val="20"/>
        </w:rPr>
        <w:t>getByEmployeeID</w:t>
      </w:r>
      <w:r w:rsidR="003E33CA" w:rsidRPr="00DD1705">
        <w:rPr>
          <w:rFonts w:ascii="細明體" w:eastAsia="細明體" w:hAnsi="細明體" w:hint="eastAsia"/>
          <w:bCs/>
          <w:kern w:val="0"/>
          <w:sz w:val="20"/>
          <w:szCs w:val="20"/>
        </w:rPr>
        <w:t>()，傳入參數：$抵繳案件資料.三登人員</w:t>
      </w:r>
    </w:p>
    <w:p w:rsidR="005A6DD4" w:rsidRDefault="00EB3551" w:rsidP="00EB3551">
      <w:pPr>
        <w:numPr>
          <w:ilvl w:val="5"/>
          <w:numId w:val="11"/>
        </w:numPr>
        <w:rPr>
          <w:rFonts w:ascii="細明體" w:eastAsia="細明體" w:hAnsi="細明體"/>
          <w:bCs/>
          <w:kern w:val="0"/>
          <w:sz w:val="20"/>
          <w:szCs w:val="20"/>
        </w:rPr>
      </w:pPr>
      <w:r w:rsidRPr="00EB3551">
        <w:rPr>
          <w:rFonts w:ascii="細明體" w:eastAsia="細明體" w:hAnsi="細明體" w:hint="eastAsia"/>
          <w:bCs/>
          <w:kern w:val="0"/>
          <w:sz w:val="20"/>
          <w:szCs w:val="20"/>
        </w:rPr>
        <w:tab/>
        <w:t>IF $人事檔資料 = null</w:t>
      </w:r>
    </w:p>
    <w:p w:rsidR="00EB3551" w:rsidRDefault="00AE0CE5" w:rsidP="002218C6">
      <w:pPr>
        <w:numPr>
          <w:ilvl w:val="6"/>
          <w:numId w:val="11"/>
        </w:numPr>
        <w:rPr>
          <w:rFonts w:ascii="細明體" w:eastAsia="細明體" w:hAnsi="細明體"/>
          <w:bCs/>
          <w:kern w:val="0"/>
          <w:sz w:val="20"/>
          <w:szCs w:val="20"/>
        </w:rPr>
      </w:pPr>
      <w:r w:rsidRPr="00AE0CE5">
        <w:rPr>
          <w:rFonts w:ascii="細明體" w:eastAsia="細明體" w:hAnsi="細明體" w:hint="eastAsia"/>
          <w:bCs/>
          <w:kern w:val="0"/>
          <w:sz w:val="20"/>
          <w:szCs w:val="20"/>
        </w:rPr>
        <w:t>$三登資料</w:t>
      </w:r>
      <w:r>
        <w:rPr>
          <w:rFonts w:ascii="細明體" w:eastAsia="細明體" w:hAnsi="細明體" w:hint="eastAsia"/>
          <w:bCs/>
          <w:kern w:val="0"/>
          <w:sz w:val="20"/>
          <w:szCs w:val="20"/>
        </w:rPr>
        <w:t xml:space="preserve"> = </w:t>
      </w:r>
      <w:r w:rsidRPr="00AE0CE5">
        <w:rPr>
          <w:rFonts w:ascii="細明體" w:eastAsia="細明體" w:hAnsi="細明體" w:hint="eastAsia"/>
          <w:bCs/>
          <w:kern w:val="0"/>
          <w:sz w:val="20"/>
          <w:szCs w:val="20"/>
        </w:rPr>
        <w:t>$抵繳案件資料.三登人員</w:t>
      </w:r>
    </w:p>
    <w:p w:rsidR="00AE0CE5" w:rsidRDefault="00AE0CE5" w:rsidP="002218C6">
      <w:pPr>
        <w:numPr>
          <w:ilvl w:val="5"/>
          <w:numId w:val="11"/>
        </w:numPr>
        <w:rPr>
          <w:rFonts w:ascii="細明體" w:eastAsia="細明體" w:hAnsi="細明體"/>
          <w:bCs/>
          <w:kern w:val="0"/>
          <w:sz w:val="20"/>
          <w:szCs w:val="20"/>
        </w:rPr>
      </w:pPr>
      <w:r>
        <w:rPr>
          <w:rFonts w:ascii="細明體" w:eastAsia="細明體" w:hAnsi="細明體" w:hint="eastAsia"/>
          <w:bCs/>
          <w:kern w:val="0"/>
          <w:sz w:val="20"/>
          <w:szCs w:val="20"/>
        </w:rPr>
        <w:t>ELSE</w:t>
      </w:r>
    </w:p>
    <w:p w:rsidR="007C29FA" w:rsidRDefault="00C9206D" w:rsidP="0077268D">
      <w:pPr>
        <w:numPr>
          <w:ilvl w:val="6"/>
          <w:numId w:val="11"/>
        </w:numPr>
        <w:rPr>
          <w:rFonts w:ascii="細明體" w:eastAsia="細明體" w:hAnsi="細明體" w:hint="eastAsia"/>
          <w:bCs/>
          <w:kern w:val="0"/>
          <w:sz w:val="20"/>
          <w:szCs w:val="20"/>
        </w:rPr>
      </w:pPr>
      <w:r w:rsidRPr="00C9206D">
        <w:rPr>
          <w:rFonts w:ascii="細明體" w:eastAsia="細明體" w:hAnsi="細明體" w:hint="eastAsia"/>
          <w:bCs/>
          <w:kern w:val="0"/>
          <w:sz w:val="20"/>
          <w:szCs w:val="20"/>
        </w:rPr>
        <w:t>$三登資料 =</w:t>
      </w:r>
      <w:r>
        <w:rPr>
          <w:rFonts w:ascii="細明體" w:eastAsia="細明體" w:hAnsi="細明體" w:hint="eastAsia"/>
          <w:bCs/>
          <w:kern w:val="0"/>
          <w:sz w:val="20"/>
          <w:szCs w:val="20"/>
        </w:rPr>
        <w:t xml:space="preserve"> </w:t>
      </w:r>
      <w:r w:rsidR="008F6A09" w:rsidRPr="008F6A09">
        <w:rPr>
          <w:rFonts w:ascii="細明體" w:eastAsia="細明體" w:hAnsi="細明體" w:hint="eastAsia"/>
          <w:bCs/>
          <w:kern w:val="0"/>
          <w:sz w:val="20"/>
          <w:szCs w:val="20"/>
        </w:rPr>
        <w:t>$人事檔資料</w:t>
      </w:r>
      <w:r w:rsidR="003573B4">
        <w:rPr>
          <w:rFonts w:ascii="細明體" w:eastAsia="細明體" w:hAnsi="細明體" w:hint="eastAsia"/>
          <w:bCs/>
          <w:kern w:val="0"/>
          <w:sz w:val="20"/>
          <w:szCs w:val="20"/>
        </w:rPr>
        <w:t>.</w:t>
      </w:r>
      <w:r w:rsidR="00B62DD2">
        <w:rPr>
          <w:rFonts w:ascii="細明體" w:eastAsia="細明體" w:hAnsi="細明體"/>
          <w:bCs/>
          <w:kern w:val="0"/>
          <w:sz w:val="20"/>
          <w:szCs w:val="20"/>
        </w:rPr>
        <w:t>getName</w:t>
      </w:r>
      <w:r w:rsidR="003573B4">
        <w:rPr>
          <w:rFonts w:ascii="細明體" w:eastAsia="細明體" w:hAnsi="細明體" w:hint="eastAsia"/>
          <w:bCs/>
          <w:kern w:val="0"/>
          <w:sz w:val="20"/>
          <w:szCs w:val="20"/>
        </w:rPr>
        <w:t xml:space="preserve">姓名 + </w:t>
      </w:r>
      <w:r w:rsidR="003573B4">
        <w:rPr>
          <w:rFonts w:ascii="細明體" w:eastAsia="細明體" w:hAnsi="細明體"/>
          <w:bCs/>
          <w:kern w:val="0"/>
          <w:sz w:val="20"/>
          <w:szCs w:val="20"/>
        </w:rPr>
        <w:t>“</w:t>
      </w:r>
      <w:r w:rsidR="003573B4">
        <w:rPr>
          <w:rFonts w:ascii="細明體" w:eastAsia="細明體" w:hAnsi="細明體" w:hint="eastAsia"/>
          <w:bCs/>
          <w:kern w:val="0"/>
          <w:sz w:val="20"/>
          <w:szCs w:val="20"/>
        </w:rPr>
        <w:t xml:space="preserve"> </w:t>
      </w:r>
      <w:r w:rsidR="003573B4">
        <w:rPr>
          <w:rFonts w:ascii="細明體" w:eastAsia="細明體" w:hAnsi="細明體"/>
          <w:bCs/>
          <w:kern w:val="0"/>
          <w:sz w:val="20"/>
          <w:szCs w:val="20"/>
        </w:rPr>
        <w:t>”</w:t>
      </w:r>
      <w:r w:rsidR="003573B4">
        <w:rPr>
          <w:rFonts w:ascii="細明體" w:eastAsia="細明體" w:hAnsi="細明體" w:hint="eastAsia"/>
          <w:bCs/>
          <w:kern w:val="0"/>
          <w:sz w:val="20"/>
          <w:szCs w:val="20"/>
        </w:rPr>
        <w:t xml:space="preserve">+ </w:t>
      </w:r>
      <w:r w:rsidR="002C58D3" w:rsidRPr="002C58D3">
        <w:rPr>
          <w:rFonts w:ascii="細明體" w:eastAsia="細明體" w:hAnsi="細明體" w:hint="eastAsia"/>
          <w:bCs/>
          <w:kern w:val="0"/>
          <w:sz w:val="20"/>
          <w:szCs w:val="20"/>
        </w:rPr>
        <w:t>$人事檔資料.</w:t>
      </w:r>
      <w:r w:rsidR="0077268D" w:rsidRPr="0077268D">
        <w:t xml:space="preserve"> </w:t>
      </w:r>
      <w:r w:rsidR="0077268D" w:rsidRPr="0077268D">
        <w:rPr>
          <w:rFonts w:ascii="細明體" w:eastAsia="細明體" w:hAnsi="細明體"/>
          <w:bCs/>
          <w:kern w:val="0"/>
          <w:sz w:val="20"/>
          <w:szCs w:val="20"/>
        </w:rPr>
        <w:t>getDivShortName</w:t>
      </w:r>
      <w:r w:rsidR="002C58D3">
        <w:rPr>
          <w:rFonts w:ascii="細明體" w:eastAsia="細明體" w:hAnsi="細明體" w:hint="eastAsia"/>
          <w:bCs/>
          <w:kern w:val="0"/>
          <w:sz w:val="20"/>
          <w:szCs w:val="20"/>
        </w:rPr>
        <w:t>單位簡稱+</w:t>
      </w:r>
      <w:r w:rsidR="002C58D3">
        <w:rPr>
          <w:rFonts w:ascii="細明體" w:eastAsia="細明體" w:hAnsi="細明體"/>
          <w:bCs/>
          <w:kern w:val="0"/>
          <w:sz w:val="20"/>
          <w:szCs w:val="20"/>
        </w:rPr>
        <w:t>”</w:t>
      </w:r>
      <w:r w:rsidR="002C58D3">
        <w:rPr>
          <w:rFonts w:ascii="細明體" w:eastAsia="細明體" w:hAnsi="細明體" w:hint="eastAsia"/>
          <w:bCs/>
          <w:kern w:val="0"/>
          <w:sz w:val="20"/>
          <w:szCs w:val="20"/>
        </w:rPr>
        <w:t>#</w:t>
      </w:r>
      <w:r w:rsidR="002C58D3">
        <w:rPr>
          <w:rFonts w:ascii="細明體" w:eastAsia="細明體" w:hAnsi="細明體"/>
          <w:bCs/>
          <w:kern w:val="0"/>
          <w:sz w:val="20"/>
          <w:szCs w:val="20"/>
        </w:rPr>
        <w:t>”</w:t>
      </w:r>
      <w:r w:rsidR="002C58D3">
        <w:rPr>
          <w:rFonts w:ascii="細明體" w:eastAsia="細明體" w:hAnsi="細明體" w:hint="eastAsia"/>
          <w:bCs/>
          <w:kern w:val="0"/>
          <w:sz w:val="20"/>
          <w:szCs w:val="20"/>
        </w:rPr>
        <w:t>+</w:t>
      </w:r>
      <w:r w:rsidR="001D33FC" w:rsidRPr="001D33FC">
        <w:rPr>
          <w:rFonts w:ascii="細明體" w:eastAsia="細明體" w:hAnsi="細明體" w:hint="eastAsia"/>
          <w:bCs/>
          <w:kern w:val="0"/>
          <w:sz w:val="20"/>
          <w:szCs w:val="20"/>
        </w:rPr>
        <w:t>$人事檔資料.</w:t>
      </w:r>
      <w:r w:rsidR="00217892" w:rsidRPr="00217892">
        <w:rPr>
          <w:rFonts w:ascii="細明體" w:eastAsia="細明體" w:hAnsi="細明體"/>
          <w:bCs/>
          <w:kern w:val="0"/>
          <w:sz w:val="20"/>
          <w:szCs w:val="20"/>
        </w:rPr>
        <w:t>getInstitutionPhone3</w:t>
      </w:r>
      <w:r w:rsidR="001D33FC">
        <w:rPr>
          <w:rFonts w:ascii="細明體" w:eastAsia="細明體" w:hAnsi="細明體" w:hint="eastAsia"/>
          <w:bCs/>
          <w:kern w:val="0"/>
          <w:sz w:val="20"/>
          <w:szCs w:val="20"/>
        </w:rPr>
        <w:t>分機</w:t>
      </w:r>
    </w:p>
    <w:p w:rsidR="006C481D" w:rsidRDefault="008071A9" w:rsidP="00D2258A">
      <w:pPr>
        <w:numPr>
          <w:ilvl w:val="3"/>
          <w:numId w:val="11"/>
        </w:numPr>
        <w:rPr>
          <w:rFonts w:ascii="細明體" w:eastAsia="細明體" w:hAnsi="細明體"/>
          <w:bCs/>
          <w:kern w:val="0"/>
          <w:sz w:val="20"/>
          <w:szCs w:val="20"/>
        </w:rPr>
      </w:pPr>
      <w:r>
        <w:rPr>
          <w:rFonts w:ascii="細明體" w:eastAsia="細明體" w:hAnsi="細明體" w:hint="eastAsia"/>
          <w:bCs/>
          <w:kern w:val="0"/>
          <w:sz w:val="20"/>
          <w:szCs w:val="20"/>
        </w:rPr>
        <w:t>將資料顯示在畫面上</w:t>
      </w:r>
    </w:p>
    <w:tbl>
      <w:tblPr>
        <w:tblW w:w="8647" w:type="dxa"/>
        <w:tblInd w:w="2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0"/>
        <w:gridCol w:w="2268"/>
        <w:gridCol w:w="5529"/>
      </w:tblGrid>
      <w:tr w:rsidR="00C42EFD" w:rsidRPr="00F1234C" w:rsidTr="00C42EFD">
        <w:trPr>
          <w:trHeight w:val="2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C42EFD" w:rsidRPr="00A00E80" w:rsidRDefault="00C42EFD" w:rsidP="00437DD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/>
                <w:b/>
                <w:color w:val="0D0D0D"/>
                <w:lang w:eastAsia="zh-TW"/>
              </w:rPr>
            </w:pPr>
            <w:r w:rsidRPr="00A00E80">
              <w:rPr>
                <w:rFonts w:ascii="細明體" w:eastAsia="細明體" w:hAnsi="細明體" w:hint="eastAsia"/>
                <w:b/>
                <w:color w:val="0D0D0D"/>
                <w:lang w:eastAsia="zh-TW"/>
              </w:rPr>
              <w:t>序號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C42EFD" w:rsidRPr="00A00E80" w:rsidRDefault="00C42EFD" w:rsidP="00437DDE">
            <w:pPr>
              <w:jc w:val="center"/>
              <w:rPr>
                <w:rFonts w:ascii="細明體" w:eastAsia="細明體" w:hAnsi="細明體"/>
                <w:b/>
                <w:color w:val="0D0D0D"/>
                <w:sz w:val="20"/>
                <w:szCs w:val="20"/>
              </w:rPr>
            </w:pPr>
            <w:r w:rsidRPr="00A00E80">
              <w:rPr>
                <w:rFonts w:ascii="細明體" w:eastAsia="細明體" w:hAnsi="細明體" w:hint="eastAsia"/>
                <w:b/>
                <w:color w:val="0D0D0D"/>
                <w:sz w:val="20"/>
                <w:szCs w:val="20"/>
              </w:rPr>
              <w:t>說明欄位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C42EFD" w:rsidRPr="00A00E80" w:rsidRDefault="00C42EFD" w:rsidP="00437DDE">
            <w:pPr>
              <w:jc w:val="center"/>
              <w:rPr>
                <w:rFonts w:ascii="細明體" w:eastAsia="細明體" w:hAnsi="細明體"/>
                <w:b/>
                <w:color w:val="0D0D0D"/>
                <w:sz w:val="20"/>
                <w:szCs w:val="20"/>
              </w:rPr>
            </w:pPr>
            <w:r w:rsidRPr="00A00E80">
              <w:rPr>
                <w:rFonts w:ascii="細明體" w:eastAsia="細明體" w:hAnsi="細明體" w:hint="eastAsia"/>
                <w:b/>
                <w:color w:val="0D0D0D"/>
                <w:sz w:val="20"/>
                <w:szCs w:val="20"/>
              </w:rPr>
              <w:t>資料來源</w:t>
            </w:r>
          </w:p>
        </w:tc>
      </w:tr>
      <w:tr w:rsidR="00C42EFD" w:rsidRPr="00F1234C" w:rsidTr="00C42EFD">
        <w:trPr>
          <w:trHeight w:val="2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EFD" w:rsidRPr="00F1234C" w:rsidRDefault="00C42EFD" w:rsidP="00C42EFD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color w:val="0D0D0D"/>
                <w:lang w:eastAsia="zh-T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EFD" w:rsidRPr="00F1234C" w:rsidRDefault="00C42EFD" w:rsidP="00437DDE">
            <w:pPr>
              <w:spacing w:line="240" w:lineRule="exact"/>
              <w:jc w:val="both"/>
              <w:rPr>
                <w:rFonts w:ascii="細明體" w:eastAsia="細明體" w:hAnsi="細明體" w:cs="Arial Unicode MS"/>
                <w:color w:val="0D0D0D"/>
                <w:sz w:val="20"/>
                <w:szCs w:val="20"/>
              </w:rPr>
            </w:pPr>
            <w:r>
              <w:rPr>
                <w:rFonts w:ascii="細明體" w:eastAsia="細明體" w:hAnsi="細明體" w:cs="Arial Unicode MS" w:hint="eastAsia"/>
                <w:color w:val="0D0D0D"/>
                <w:sz w:val="20"/>
                <w:szCs w:val="20"/>
              </w:rPr>
              <w:t>序號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EFD" w:rsidRPr="00F1234C" w:rsidRDefault="00C42EFD" w:rsidP="00437DDE">
            <w:pPr>
              <w:tabs>
                <w:tab w:val="left" w:pos="540"/>
              </w:tabs>
              <w:jc w:val="both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  <w:lang w:val="x-none"/>
              </w:rPr>
            </w:pPr>
            <w:r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  <w:lang w:val="x-none"/>
              </w:rPr>
              <w:t>從1開始排序</w:t>
            </w:r>
          </w:p>
        </w:tc>
      </w:tr>
      <w:tr w:rsidR="00C42EFD" w:rsidRPr="00F1234C" w:rsidTr="00C42EFD">
        <w:trPr>
          <w:trHeight w:val="2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EFD" w:rsidRPr="00F1234C" w:rsidRDefault="00C42EFD" w:rsidP="00C42EFD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color w:val="0D0D0D"/>
                <w:lang w:eastAsia="zh-T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EFD" w:rsidRPr="00F1234C" w:rsidRDefault="00C42EFD" w:rsidP="00437DDE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住院號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EFD" w:rsidRPr="00F1234C" w:rsidRDefault="00C42EFD" w:rsidP="00437DDE">
            <w:pPr>
              <w:tabs>
                <w:tab w:val="left" w:pos="540"/>
              </w:tabs>
              <w:jc w:val="both"/>
              <w:rPr>
                <w:rFonts w:ascii="細明體" w:eastAsia="細明體" w:hAnsi="細明體" w:cs="Courier New"/>
                <w:color w:val="0D0D0D"/>
                <w:sz w:val="20"/>
                <w:szCs w:val="20"/>
                <w:lang w:val="x-none"/>
              </w:rPr>
            </w:pPr>
            <w:r w:rsidRPr="00005E05">
              <w:rPr>
                <w:rFonts w:ascii="細明體" w:eastAsia="細明體" w:hAnsi="細明體" w:cs="Courier New" w:hint="eastAsia"/>
                <w:bCs/>
                <w:color w:val="0D0D0D"/>
                <w:sz w:val="20"/>
                <w:szCs w:val="20"/>
              </w:rPr>
              <w:t>$抵繳案件資料</w:t>
            </w:r>
            <w:r>
              <w:rPr>
                <w:rFonts w:ascii="細明體" w:eastAsia="細明體" w:hAnsi="細明體" w:cs="Courier New" w:hint="eastAsia"/>
                <w:bCs/>
                <w:color w:val="0D0D0D"/>
                <w:sz w:val="20"/>
                <w:szCs w:val="20"/>
              </w:rPr>
              <w:t>.</w:t>
            </w:r>
            <w:r w:rsidRPr="00A32EEB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住院號</w:t>
            </w:r>
            <w:r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 xml:space="preserve"> </w:t>
            </w:r>
            <w:r w:rsidRPr="00A32EEB">
              <w:rPr>
                <w:rFonts w:ascii="細明體" w:eastAsia="細明體" w:hAnsi="細明體" w:cs="Courier New"/>
                <w:color w:val="0D0D0D"/>
                <w:sz w:val="20"/>
                <w:szCs w:val="20"/>
              </w:rPr>
              <w:t>HOSP_NO</w:t>
            </w:r>
          </w:p>
        </w:tc>
      </w:tr>
      <w:tr w:rsidR="00C42EFD" w:rsidRPr="00F1234C" w:rsidTr="00C42EFD">
        <w:trPr>
          <w:trHeight w:val="2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EFD" w:rsidRPr="00F1234C" w:rsidRDefault="00C42EFD" w:rsidP="00C42EFD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color w:val="0D0D0D"/>
                <w:lang w:eastAsia="zh-T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EFD" w:rsidRPr="00F1234C" w:rsidRDefault="00C42EFD" w:rsidP="00437DDE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事故者ID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EFD" w:rsidRPr="00F1234C" w:rsidRDefault="00C42EFD" w:rsidP="00437DDE">
            <w:pPr>
              <w:tabs>
                <w:tab w:val="left" w:pos="540"/>
              </w:tabs>
              <w:jc w:val="both"/>
              <w:rPr>
                <w:rFonts w:ascii="細明體" w:eastAsia="細明體" w:hAnsi="細明體" w:cs="Courier New"/>
                <w:color w:val="0D0D0D"/>
                <w:sz w:val="20"/>
                <w:szCs w:val="20"/>
                <w:lang w:val="x-none"/>
              </w:rPr>
            </w:pPr>
            <w:r w:rsidRPr="00005E05">
              <w:rPr>
                <w:rFonts w:ascii="細明體" w:eastAsia="細明體" w:hAnsi="細明體" w:cs="Courier New" w:hint="eastAsia"/>
                <w:bCs/>
                <w:color w:val="0D0D0D"/>
                <w:sz w:val="20"/>
                <w:szCs w:val="20"/>
              </w:rPr>
              <w:t>$抵繳案件資料</w:t>
            </w:r>
            <w:r>
              <w:rPr>
                <w:rFonts w:ascii="細明體" w:eastAsia="細明體" w:hAnsi="細明體" w:cs="Courier New" w:hint="eastAsia"/>
                <w:bCs/>
                <w:color w:val="0D0D0D"/>
                <w:sz w:val="20"/>
                <w:szCs w:val="20"/>
              </w:rPr>
              <w:t>.</w:t>
            </w:r>
            <w:r w:rsidRPr="00A32EEB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事故者ID</w:t>
            </w:r>
            <w:r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 xml:space="preserve"> </w:t>
            </w:r>
            <w:r w:rsidRPr="00A32EEB">
              <w:rPr>
                <w:rFonts w:ascii="細明體" w:eastAsia="細明體" w:hAnsi="細明體" w:cs="Courier New"/>
                <w:color w:val="0D0D0D"/>
                <w:sz w:val="20"/>
                <w:szCs w:val="20"/>
              </w:rPr>
              <w:t>OCR_ID</w:t>
            </w:r>
          </w:p>
        </w:tc>
      </w:tr>
      <w:tr w:rsidR="00C42EFD" w:rsidRPr="00F1234C" w:rsidTr="00C42EFD">
        <w:trPr>
          <w:trHeight w:val="2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EFD" w:rsidRPr="00F1234C" w:rsidRDefault="00C42EFD" w:rsidP="00C42EFD">
            <w:pPr>
              <w:pStyle w:val="ab"/>
              <w:numPr>
                <w:ilvl w:val="0"/>
                <w:numId w:val="27"/>
              </w:numPr>
              <w:rPr>
                <w:rFonts w:ascii="細明體" w:eastAsia="細明體" w:hAnsi="細明體"/>
                <w:color w:val="0D0D0D"/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EFD" w:rsidRPr="00F1234C" w:rsidRDefault="00C42EFD" w:rsidP="00437DDE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醫院名稱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EFD" w:rsidRPr="00F1234C" w:rsidRDefault="00C42EFD" w:rsidP="00437DDE">
            <w:pPr>
              <w:tabs>
                <w:tab w:val="left" w:pos="540"/>
              </w:tabs>
              <w:jc w:val="both"/>
              <w:rPr>
                <w:rFonts w:ascii="細明體" w:eastAsia="細明體" w:hAnsi="細明體" w:cs="Courier New"/>
                <w:color w:val="0D0D0D"/>
                <w:sz w:val="20"/>
                <w:szCs w:val="20"/>
                <w:lang w:val="x-none"/>
              </w:rPr>
            </w:pPr>
            <w:r w:rsidRPr="00005E05">
              <w:rPr>
                <w:rFonts w:ascii="細明體" w:eastAsia="細明體" w:hAnsi="細明體" w:cs="Courier New" w:hint="eastAsia"/>
                <w:bCs/>
                <w:color w:val="0D0D0D"/>
                <w:sz w:val="20"/>
                <w:szCs w:val="20"/>
              </w:rPr>
              <w:t>$抵繳案件資料</w:t>
            </w:r>
            <w:r>
              <w:rPr>
                <w:rFonts w:ascii="細明體" w:eastAsia="細明體" w:hAnsi="細明體" w:cs="Courier New" w:hint="eastAsia"/>
                <w:bCs/>
                <w:color w:val="0D0D0D"/>
                <w:sz w:val="20"/>
                <w:szCs w:val="20"/>
              </w:rPr>
              <w:t>.</w:t>
            </w:r>
            <w:r w:rsidRPr="00A32EEB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醫院名稱</w:t>
            </w:r>
            <w:r w:rsidRPr="00A32EEB">
              <w:rPr>
                <w:rFonts w:ascii="細明體" w:eastAsia="細明體" w:hAnsi="細明體" w:cs="Courier New"/>
                <w:color w:val="0D0D0D"/>
                <w:sz w:val="20"/>
                <w:szCs w:val="20"/>
              </w:rPr>
              <w:t>HOSP_NAME</w:t>
            </w:r>
          </w:p>
        </w:tc>
      </w:tr>
      <w:tr w:rsidR="00C42EFD" w:rsidRPr="00F1234C" w:rsidTr="00C42EFD">
        <w:trPr>
          <w:trHeight w:val="2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EFD" w:rsidRPr="00F1234C" w:rsidRDefault="00C42EFD" w:rsidP="00C42EFD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color w:val="0D0D0D"/>
                <w:lang w:eastAsia="zh-T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EFD" w:rsidRPr="00F1234C" w:rsidRDefault="00C42EFD" w:rsidP="00437DDE">
            <w:pPr>
              <w:pStyle w:val="Web"/>
              <w:spacing w:line="240" w:lineRule="exact"/>
              <w:jc w:val="both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受理編號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EFD" w:rsidRPr="00F1234C" w:rsidRDefault="00C42EFD" w:rsidP="00437DDE">
            <w:pPr>
              <w:tabs>
                <w:tab w:val="left" w:pos="540"/>
              </w:tabs>
              <w:jc w:val="both"/>
              <w:rPr>
                <w:rFonts w:ascii="細明體" w:eastAsia="細明體" w:hAnsi="細明體" w:cs="Courier New"/>
                <w:color w:val="0D0D0D"/>
                <w:sz w:val="20"/>
                <w:szCs w:val="20"/>
                <w:lang w:val="x-none"/>
              </w:rPr>
            </w:pPr>
            <w:r w:rsidRPr="00005E05">
              <w:rPr>
                <w:rFonts w:ascii="細明體" w:eastAsia="細明體" w:hAnsi="細明體" w:cs="Courier New" w:hint="eastAsia"/>
                <w:bCs/>
                <w:color w:val="0D0D0D"/>
                <w:sz w:val="20"/>
                <w:szCs w:val="20"/>
              </w:rPr>
              <w:t>$抵繳案件資料</w:t>
            </w:r>
            <w:r>
              <w:rPr>
                <w:rFonts w:ascii="細明體" w:eastAsia="細明體" w:hAnsi="細明體" w:cs="Courier New" w:hint="eastAsia"/>
                <w:bCs/>
                <w:color w:val="0D0D0D"/>
                <w:sz w:val="20"/>
                <w:szCs w:val="20"/>
              </w:rPr>
              <w:t>.</w:t>
            </w:r>
            <w:r w:rsidRPr="00F80FC3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受理編號</w:t>
            </w:r>
            <w:r w:rsidRPr="00F80FC3">
              <w:rPr>
                <w:rFonts w:ascii="細明體" w:eastAsia="細明體" w:hAnsi="細明體" w:cs="Courier New"/>
                <w:color w:val="0D0D0D"/>
                <w:sz w:val="20"/>
                <w:szCs w:val="20"/>
              </w:rPr>
              <w:t>APLY_NO</w:t>
            </w:r>
          </w:p>
        </w:tc>
      </w:tr>
      <w:tr w:rsidR="00C42EFD" w:rsidRPr="00F1234C" w:rsidTr="00C42EFD">
        <w:trPr>
          <w:trHeight w:val="2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EFD" w:rsidRPr="00F1234C" w:rsidRDefault="00C42EFD" w:rsidP="00C42EFD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color w:val="0D0D0D"/>
                <w:lang w:eastAsia="zh-T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EFD" w:rsidRPr="00F1234C" w:rsidRDefault="00C42EFD" w:rsidP="00437DDE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接收時間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EFD" w:rsidRPr="00F1234C" w:rsidRDefault="00C42EFD" w:rsidP="00437DDE">
            <w:pPr>
              <w:tabs>
                <w:tab w:val="left" w:pos="540"/>
              </w:tabs>
              <w:jc w:val="both"/>
              <w:rPr>
                <w:rFonts w:ascii="細明體" w:eastAsia="細明體" w:hAnsi="細明體" w:cs="Courier New"/>
                <w:color w:val="0D0D0D"/>
                <w:sz w:val="20"/>
                <w:szCs w:val="20"/>
                <w:lang w:val="x-none"/>
              </w:rPr>
            </w:pPr>
            <w:r w:rsidRPr="00005E05">
              <w:rPr>
                <w:rFonts w:ascii="細明體" w:eastAsia="細明體" w:hAnsi="細明體" w:cs="Courier New" w:hint="eastAsia"/>
                <w:bCs/>
                <w:color w:val="0D0D0D"/>
                <w:sz w:val="20"/>
                <w:szCs w:val="20"/>
              </w:rPr>
              <w:t>$抵繳案件資料</w:t>
            </w:r>
            <w:r>
              <w:rPr>
                <w:rFonts w:ascii="細明體" w:eastAsia="細明體" w:hAnsi="細明體" w:cs="Courier New" w:hint="eastAsia"/>
                <w:bCs/>
                <w:color w:val="0D0D0D"/>
                <w:sz w:val="20"/>
                <w:szCs w:val="20"/>
              </w:rPr>
              <w:t>.</w:t>
            </w:r>
            <w:r w:rsidRPr="00E15CF7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轉檔結束時間</w:t>
            </w:r>
            <w:r w:rsidRPr="00E15CF7">
              <w:rPr>
                <w:rFonts w:ascii="細明體" w:eastAsia="細明體" w:hAnsi="細明體" w:cs="Courier New"/>
                <w:color w:val="0D0D0D"/>
                <w:sz w:val="20"/>
                <w:szCs w:val="20"/>
              </w:rPr>
              <w:t>TRN_END_DATE</w:t>
            </w:r>
          </w:p>
        </w:tc>
      </w:tr>
      <w:tr w:rsidR="00C42EFD" w:rsidRPr="00F1234C" w:rsidTr="00C42EFD">
        <w:trPr>
          <w:trHeight w:val="2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EFD" w:rsidRPr="00F1234C" w:rsidRDefault="00C42EFD" w:rsidP="00C42EFD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color w:val="0D0D0D"/>
                <w:lang w:eastAsia="zh-T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EFD" w:rsidRPr="00F1234C" w:rsidRDefault="00C42EFD" w:rsidP="00437DDE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三登人員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EFD" w:rsidRPr="00F1234C" w:rsidRDefault="00C42EFD" w:rsidP="00437DDE">
            <w:pPr>
              <w:tabs>
                <w:tab w:val="left" w:pos="540"/>
              </w:tabs>
              <w:jc w:val="both"/>
              <w:rPr>
                <w:rFonts w:ascii="細明體" w:eastAsia="細明體" w:hAnsi="細明體" w:cs="Courier New"/>
                <w:color w:val="0D0D0D"/>
                <w:sz w:val="20"/>
                <w:szCs w:val="20"/>
                <w:lang w:val="x-none"/>
              </w:rPr>
            </w:pPr>
            <w:r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$三登資料</w:t>
            </w:r>
          </w:p>
        </w:tc>
      </w:tr>
      <w:tr w:rsidR="00C42EFD" w:rsidRPr="0059472B" w:rsidTr="00C42EFD">
        <w:trPr>
          <w:trHeight w:val="2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EFD" w:rsidRPr="0059472B" w:rsidRDefault="00C42EFD" w:rsidP="00C42EFD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 w:cs="Courier New"/>
                <w:color w:val="0D0D0D"/>
                <w:kern w:val="2"/>
                <w:lang w:eastAsia="zh-T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EFD" w:rsidRPr="0059472B" w:rsidRDefault="00C42EFD" w:rsidP="00437DDE">
            <w:pPr>
              <w:pStyle w:val="Web"/>
              <w:spacing w:line="240" w:lineRule="exact"/>
              <w:jc w:val="both"/>
              <w:rPr>
                <w:rFonts w:ascii="細明體" w:eastAsia="細明體" w:hAnsi="細明體" w:cs="Courier New" w:hint="eastAsia"/>
                <w:color w:val="0D0D0D"/>
                <w:kern w:val="2"/>
                <w:sz w:val="20"/>
                <w:szCs w:val="20"/>
              </w:rPr>
            </w:pPr>
            <w:r w:rsidRPr="0059472B">
              <w:rPr>
                <w:rFonts w:ascii="細明體" w:eastAsia="細明體" w:hAnsi="細明體" w:cs="Courier New" w:hint="eastAsia"/>
                <w:color w:val="0D0D0D"/>
                <w:kern w:val="2"/>
                <w:sz w:val="20"/>
                <w:szCs w:val="20"/>
              </w:rPr>
              <w:t>可</w:t>
            </w:r>
            <w:r w:rsidRPr="0059472B">
              <w:rPr>
                <w:rFonts w:ascii="細明體" w:eastAsia="細明體" w:hAnsi="細明體" w:cs="Courier New"/>
                <w:color w:val="0D0D0D"/>
                <w:kern w:val="2"/>
                <w:sz w:val="20"/>
                <w:szCs w:val="20"/>
              </w:rPr>
              <w:t>抵繳額度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EFD" w:rsidRPr="0059472B" w:rsidRDefault="00C42EFD" w:rsidP="00437DDE">
            <w:pPr>
              <w:tabs>
                <w:tab w:val="left" w:pos="540"/>
              </w:tabs>
              <w:jc w:val="both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 w:rsidRPr="00005E05">
              <w:rPr>
                <w:rFonts w:ascii="細明體" w:eastAsia="細明體" w:hAnsi="細明體" w:cs="Courier New" w:hint="eastAsia"/>
                <w:bCs/>
                <w:color w:val="0D0D0D"/>
                <w:sz w:val="20"/>
                <w:szCs w:val="20"/>
              </w:rPr>
              <w:t>$抵繳案件資料</w:t>
            </w:r>
            <w:r>
              <w:rPr>
                <w:rFonts w:ascii="細明體" w:eastAsia="細明體" w:hAnsi="細明體" w:cs="Courier New" w:hint="eastAsia"/>
                <w:bCs/>
                <w:color w:val="0D0D0D"/>
                <w:sz w:val="20"/>
                <w:szCs w:val="20"/>
              </w:rPr>
              <w:t>.</w:t>
            </w:r>
            <w:r w:rsidRPr="00B30E17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可抵繳額度</w:t>
            </w:r>
            <w:r w:rsidRPr="00B30E17">
              <w:rPr>
                <w:rFonts w:ascii="細明體" w:eastAsia="細明體" w:hAnsi="細明體" w:cs="Courier New"/>
                <w:color w:val="0D0D0D"/>
                <w:sz w:val="20"/>
                <w:szCs w:val="20"/>
              </w:rPr>
              <w:t>CAN_PAY_AMT</w:t>
            </w:r>
          </w:p>
        </w:tc>
      </w:tr>
      <w:tr w:rsidR="00C42EFD" w:rsidRPr="0059472B" w:rsidTr="00C42EFD">
        <w:trPr>
          <w:trHeight w:val="2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EFD" w:rsidRPr="0059472B" w:rsidRDefault="00C42EFD" w:rsidP="00C42EFD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 w:cs="Courier New"/>
                <w:color w:val="0D0D0D"/>
                <w:kern w:val="2"/>
                <w:lang w:eastAsia="zh-T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EFD" w:rsidRPr="0059472B" w:rsidRDefault="00C42EFD" w:rsidP="00437DDE">
            <w:pPr>
              <w:pStyle w:val="Web"/>
              <w:spacing w:line="240" w:lineRule="exact"/>
              <w:jc w:val="both"/>
              <w:rPr>
                <w:rFonts w:ascii="細明體" w:eastAsia="細明體" w:hAnsi="細明體" w:cs="Courier New" w:hint="eastAsia"/>
                <w:color w:val="0D0D0D"/>
                <w:kern w:val="2"/>
                <w:sz w:val="20"/>
                <w:szCs w:val="20"/>
              </w:rPr>
            </w:pPr>
            <w:r w:rsidRPr="0059472B">
              <w:rPr>
                <w:rFonts w:ascii="細明體" w:eastAsia="細明體" w:hAnsi="細明體" w:cs="Courier New"/>
                <w:color w:val="0D0D0D"/>
                <w:kern w:val="2"/>
                <w:sz w:val="20"/>
                <w:szCs w:val="20"/>
              </w:rPr>
              <w:t>實際抵繳金額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EFD" w:rsidRPr="0059472B" w:rsidRDefault="00C42EFD" w:rsidP="00437DDE">
            <w:pPr>
              <w:tabs>
                <w:tab w:val="left" w:pos="540"/>
              </w:tabs>
              <w:jc w:val="both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 w:rsidRPr="00005E05">
              <w:rPr>
                <w:rFonts w:ascii="細明體" w:eastAsia="細明體" w:hAnsi="細明體" w:cs="Courier New" w:hint="eastAsia"/>
                <w:bCs/>
                <w:color w:val="0D0D0D"/>
                <w:sz w:val="20"/>
                <w:szCs w:val="20"/>
              </w:rPr>
              <w:t>$抵繳案件資料</w:t>
            </w:r>
            <w:r>
              <w:rPr>
                <w:rFonts w:ascii="細明體" w:eastAsia="細明體" w:hAnsi="細明體" w:cs="Courier New" w:hint="eastAsia"/>
                <w:bCs/>
                <w:color w:val="0D0D0D"/>
                <w:sz w:val="20"/>
                <w:szCs w:val="20"/>
              </w:rPr>
              <w:t>.</w:t>
            </w:r>
            <w:r w:rsidRPr="0059472B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實際抵繳金額</w:t>
            </w:r>
            <w:r w:rsidRPr="0059472B">
              <w:rPr>
                <w:rFonts w:ascii="細明體" w:eastAsia="細明體" w:hAnsi="細明體" w:cs="Courier New"/>
                <w:color w:val="0D0D0D"/>
                <w:sz w:val="20"/>
                <w:szCs w:val="20"/>
              </w:rPr>
              <w:t>REAL_PAY_AMT</w:t>
            </w:r>
          </w:p>
        </w:tc>
      </w:tr>
      <w:tr w:rsidR="00C42EFD" w:rsidRPr="0059472B" w:rsidTr="00C42EFD">
        <w:trPr>
          <w:trHeight w:val="2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EFD" w:rsidRPr="0059472B" w:rsidRDefault="00C42EFD" w:rsidP="00C42EFD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 w:cs="Courier New"/>
                <w:color w:val="0D0D0D"/>
                <w:kern w:val="2"/>
                <w:lang w:eastAsia="zh-T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EFD" w:rsidRPr="0059472B" w:rsidRDefault="00C42EFD" w:rsidP="00437DDE">
            <w:pPr>
              <w:pStyle w:val="Web"/>
              <w:spacing w:line="240" w:lineRule="exact"/>
              <w:jc w:val="both"/>
              <w:rPr>
                <w:rFonts w:ascii="細明體" w:eastAsia="細明體" w:hAnsi="細明體" w:cs="Courier New" w:hint="eastAsia"/>
                <w:color w:val="0D0D0D"/>
                <w:kern w:val="2"/>
                <w:sz w:val="20"/>
                <w:szCs w:val="20"/>
              </w:rPr>
            </w:pPr>
            <w:r w:rsidRPr="0059472B">
              <w:rPr>
                <w:rFonts w:ascii="細明體" w:eastAsia="細明體" w:hAnsi="細明體" w:cs="Courier New"/>
                <w:color w:val="0D0D0D"/>
                <w:kern w:val="2"/>
                <w:sz w:val="20"/>
                <w:szCs w:val="20"/>
              </w:rPr>
              <w:t>回傳時間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EFD" w:rsidRPr="0059472B" w:rsidRDefault="00C42EFD" w:rsidP="00437DDE">
            <w:pPr>
              <w:tabs>
                <w:tab w:val="left" w:pos="540"/>
              </w:tabs>
              <w:jc w:val="both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 w:rsidRPr="00005E05">
              <w:rPr>
                <w:rFonts w:ascii="細明體" w:eastAsia="細明體" w:hAnsi="細明體" w:cs="Courier New" w:hint="eastAsia"/>
                <w:bCs/>
                <w:color w:val="0D0D0D"/>
                <w:sz w:val="20"/>
                <w:szCs w:val="20"/>
              </w:rPr>
              <w:t>$抵繳案件資料</w:t>
            </w:r>
            <w:r>
              <w:rPr>
                <w:rFonts w:ascii="細明體" w:eastAsia="細明體" w:hAnsi="細明體" w:cs="Courier New" w:hint="eastAsia"/>
                <w:bCs/>
                <w:color w:val="0D0D0D"/>
                <w:sz w:val="20"/>
                <w:szCs w:val="20"/>
              </w:rPr>
              <w:t>.</w:t>
            </w:r>
            <w:r w:rsidRPr="0059472B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回傳醫院時間</w:t>
            </w:r>
            <w:r w:rsidRPr="0059472B">
              <w:rPr>
                <w:rFonts w:ascii="細明體" w:eastAsia="細明體" w:hAnsi="細明體" w:cs="Courier New"/>
                <w:color w:val="0D0D0D"/>
                <w:sz w:val="20"/>
                <w:szCs w:val="20"/>
              </w:rPr>
              <w:t>SEND_HOSP_DATE</w:t>
            </w:r>
          </w:p>
        </w:tc>
      </w:tr>
      <w:tr w:rsidR="00C42EFD" w:rsidRPr="0059472B" w:rsidTr="00C42EFD">
        <w:trPr>
          <w:trHeight w:val="2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EFD" w:rsidRPr="0059472B" w:rsidRDefault="00C42EFD" w:rsidP="00C42EFD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 w:cs="Courier New"/>
                <w:color w:val="0D0D0D"/>
                <w:kern w:val="2"/>
                <w:lang w:eastAsia="zh-T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EFD" w:rsidRPr="0059472B" w:rsidRDefault="00C42EFD" w:rsidP="00437DDE">
            <w:pPr>
              <w:pStyle w:val="Web"/>
              <w:spacing w:line="240" w:lineRule="exact"/>
              <w:jc w:val="both"/>
              <w:rPr>
                <w:rFonts w:ascii="細明體" w:eastAsia="細明體" w:hAnsi="細明體" w:cs="Courier New"/>
                <w:color w:val="0D0D0D"/>
                <w:kern w:val="2"/>
                <w:sz w:val="20"/>
                <w:szCs w:val="20"/>
              </w:rPr>
            </w:pPr>
            <w:r w:rsidRPr="0059472B">
              <w:rPr>
                <w:rFonts w:ascii="細明體" w:eastAsia="細明體" w:hAnsi="細明體" w:cs="Courier New"/>
                <w:color w:val="0D0D0D"/>
                <w:kern w:val="2"/>
                <w:sz w:val="20"/>
                <w:szCs w:val="20"/>
              </w:rPr>
              <w:t>帳務日期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EFD" w:rsidRPr="0059472B" w:rsidRDefault="00C42EFD" w:rsidP="00437DDE">
            <w:pPr>
              <w:tabs>
                <w:tab w:val="left" w:pos="540"/>
              </w:tabs>
              <w:jc w:val="both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 w:rsidRPr="00005E05">
              <w:rPr>
                <w:rFonts w:ascii="細明體" w:eastAsia="細明體" w:hAnsi="細明體" w:cs="Courier New" w:hint="eastAsia"/>
                <w:bCs/>
                <w:color w:val="0D0D0D"/>
                <w:sz w:val="20"/>
                <w:szCs w:val="20"/>
              </w:rPr>
              <w:t>$抵繳案件資料</w:t>
            </w:r>
            <w:r>
              <w:rPr>
                <w:rFonts w:ascii="細明體" w:eastAsia="細明體" w:hAnsi="細明體" w:cs="Courier New" w:hint="eastAsia"/>
                <w:bCs/>
                <w:color w:val="0D0D0D"/>
                <w:sz w:val="20"/>
                <w:szCs w:val="20"/>
              </w:rPr>
              <w:t>.</w:t>
            </w:r>
            <w:r w:rsidRPr="0059472B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帳務日期</w:t>
            </w:r>
            <w:r w:rsidRPr="0059472B">
              <w:rPr>
                <w:rFonts w:ascii="細明體" w:eastAsia="細明體" w:hAnsi="細明體" w:cs="Courier New"/>
                <w:color w:val="0D0D0D"/>
                <w:sz w:val="20"/>
                <w:szCs w:val="20"/>
              </w:rPr>
              <w:t>ACNT_DATE</w:t>
            </w:r>
          </w:p>
        </w:tc>
      </w:tr>
      <w:tr w:rsidR="00C42EFD" w:rsidRPr="0059472B" w:rsidTr="00C42EFD">
        <w:trPr>
          <w:trHeight w:val="2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EFD" w:rsidRPr="0059472B" w:rsidRDefault="00C42EFD" w:rsidP="00C42EFD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 w:cs="Courier New"/>
                <w:color w:val="0D0D0D"/>
                <w:kern w:val="2"/>
                <w:lang w:eastAsia="zh-T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EFD" w:rsidRPr="0059472B" w:rsidRDefault="00C42EFD" w:rsidP="00437DDE">
            <w:pPr>
              <w:pStyle w:val="Web"/>
              <w:spacing w:line="240" w:lineRule="exact"/>
              <w:jc w:val="both"/>
              <w:rPr>
                <w:rFonts w:ascii="細明體" w:eastAsia="細明體" w:hAnsi="細明體" w:cs="Courier New"/>
                <w:color w:val="0D0D0D"/>
                <w:kern w:val="2"/>
                <w:sz w:val="20"/>
                <w:szCs w:val="20"/>
              </w:rPr>
            </w:pPr>
            <w:r w:rsidRPr="0059472B">
              <w:rPr>
                <w:rFonts w:ascii="細明體" w:eastAsia="細明體" w:hAnsi="細明體" w:cs="Courier New" w:hint="eastAsia"/>
                <w:color w:val="0D0D0D"/>
                <w:kern w:val="2"/>
                <w:sz w:val="20"/>
                <w:szCs w:val="20"/>
              </w:rPr>
              <w:t>案件</w:t>
            </w:r>
            <w:r w:rsidRPr="0059472B">
              <w:rPr>
                <w:rFonts w:ascii="細明體" w:eastAsia="細明體" w:hAnsi="細明體" w:cs="Courier New"/>
                <w:color w:val="0D0D0D"/>
                <w:kern w:val="2"/>
                <w:sz w:val="20"/>
                <w:szCs w:val="20"/>
              </w:rPr>
              <w:t>進度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EFD" w:rsidRPr="0059472B" w:rsidRDefault="00C42EFD" w:rsidP="00437DDE">
            <w:pPr>
              <w:tabs>
                <w:tab w:val="left" w:pos="540"/>
              </w:tabs>
              <w:jc w:val="both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 w:rsidRPr="0059472B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$案件進度</w:t>
            </w:r>
          </w:p>
        </w:tc>
      </w:tr>
      <w:tr w:rsidR="0056764C" w:rsidRPr="0059472B" w:rsidTr="00C42EFD">
        <w:trPr>
          <w:trHeight w:val="2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64C" w:rsidRPr="00505534" w:rsidRDefault="0056764C" w:rsidP="00C42EFD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 w:cs="Courier New"/>
                <w:color w:val="70AD47"/>
                <w:kern w:val="2"/>
                <w:lang w:eastAsia="zh-T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64C" w:rsidRPr="00505534" w:rsidRDefault="0056764C" w:rsidP="00437DDE">
            <w:pPr>
              <w:pStyle w:val="Web"/>
              <w:spacing w:line="240" w:lineRule="exact"/>
              <w:jc w:val="both"/>
              <w:rPr>
                <w:rFonts w:ascii="細明體" w:eastAsia="細明體" w:hAnsi="細明體" w:cs="Courier New" w:hint="eastAsia"/>
                <w:color w:val="70AD47"/>
                <w:kern w:val="2"/>
                <w:sz w:val="20"/>
                <w:szCs w:val="20"/>
              </w:rPr>
            </w:pPr>
            <w:r w:rsidRPr="00505534">
              <w:rPr>
                <w:rFonts w:ascii="細明體" w:eastAsia="細明體" w:hAnsi="細明體" w:cs="Courier New" w:hint="eastAsia"/>
                <w:color w:val="70AD47"/>
                <w:kern w:val="2"/>
                <w:sz w:val="20"/>
                <w:szCs w:val="20"/>
              </w:rPr>
              <w:t>計算類型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64C" w:rsidRPr="00505534" w:rsidRDefault="0056764C" w:rsidP="0056764C">
            <w:pPr>
              <w:tabs>
                <w:tab w:val="left" w:pos="540"/>
              </w:tabs>
              <w:jc w:val="both"/>
              <w:rPr>
                <w:rFonts w:ascii="細明體" w:eastAsia="細明體" w:hAnsi="細明體" w:cs="Courier New"/>
                <w:color w:val="70AD47"/>
                <w:sz w:val="20"/>
                <w:szCs w:val="20"/>
              </w:rPr>
            </w:pPr>
            <w:r w:rsidRPr="00505534">
              <w:rPr>
                <w:rFonts w:ascii="細明體" w:eastAsia="細明體" w:hAnsi="細明體" w:cs="Courier New" w:hint="eastAsia"/>
                <w:color w:val="70AD47"/>
                <w:sz w:val="20"/>
                <w:szCs w:val="20"/>
              </w:rPr>
              <w:t xml:space="preserve">IF </w:t>
            </w:r>
            <w:r w:rsidRPr="00505534">
              <w:rPr>
                <w:rFonts w:ascii="細明體" w:eastAsia="細明體" w:hAnsi="細明體" w:cs="Courier New" w:hint="eastAsia"/>
                <w:bCs/>
                <w:color w:val="70AD47"/>
                <w:sz w:val="20"/>
                <w:szCs w:val="20"/>
              </w:rPr>
              <w:t>$抵繳案件資料.</w:t>
            </w:r>
            <w:r w:rsidRPr="00505534">
              <w:rPr>
                <w:rFonts w:ascii="細明體" w:eastAsia="細明體" w:hAnsi="細明體" w:cs="Courier New" w:hint="eastAsia"/>
                <w:color w:val="70AD47"/>
                <w:sz w:val="20"/>
                <w:szCs w:val="20"/>
              </w:rPr>
              <w:t>計算方式</w:t>
            </w:r>
            <w:r w:rsidRPr="00505534">
              <w:rPr>
                <w:rFonts w:ascii="細明體" w:eastAsia="細明體" w:hAnsi="細明體" w:cs="Courier New"/>
                <w:color w:val="70AD47"/>
                <w:sz w:val="20"/>
                <w:szCs w:val="20"/>
              </w:rPr>
              <w:t>CAL_TYP</w:t>
            </w:r>
            <w:r w:rsidRPr="00505534">
              <w:rPr>
                <w:rFonts w:ascii="細明體" w:eastAsia="細明體" w:hAnsi="細明體" w:cs="Courier New" w:hint="eastAsia"/>
                <w:color w:val="70AD47"/>
                <w:sz w:val="20"/>
                <w:szCs w:val="20"/>
              </w:rPr>
              <w:t xml:space="preserve">E = </w:t>
            </w:r>
            <w:r w:rsidRPr="00505534">
              <w:rPr>
                <w:rFonts w:ascii="細明體" w:eastAsia="細明體" w:hAnsi="細明體" w:cs="Courier New"/>
                <w:color w:val="70AD47"/>
                <w:sz w:val="20"/>
                <w:szCs w:val="20"/>
              </w:rPr>
              <w:t>‘</w:t>
            </w:r>
            <w:r w:rsidRPr="00505534">
              <w:rPr>
                <w:rFonts w:ascii="細明體" w:eastAsia="細明體" w:hAnsi="細明體" w:cs="Courier New" w:hint="eastAsia"/>
                <w:color w:val="70AD47"/>
                <w:sz w:val="20"/>
                <w:szCs w:val="20"/>
              </w:rPr>
              <w:t>1</w:t>
            </w:r>
            <w:r w:rsidRPr="00505534">
              <w:rPr>
                <w:rFonts w:ascii="細明體" w:eastAsia="細明體" w:hAnsi="細明體" w:cs="Courier New"/>
                <w:color w:val="70AD47"/>
                <w:sz w:val="20"/>
                <w:szCs w:val="20"/>
              </w:rPr>
              <w:t>’</w:t>
            </w:r>
          </w:p>
          <w:p w:rsidR="0056764C" w:rsidRPr="00505534" w:rsidRDefault="0056764C" w:rsidP="0056764C">
            <w:pPr>
              <w:tabs>
                <w:tab w:val="left" w:pos="540"/>
              </w:tabs>
              <w:jc w:val="both"/>
              <w:rPr>
                <w:rFonts w:ascii="細明體" w:eastAsia="細明體" w:hAnsi="細明體" w:cs="Courier New"/>
                <w:color w:val="70AD47"/>
                <w:sz w:val="20"/>
                <w:szCs w:val="20"/>
              </w:rPr>
            </w:pPr>
            <w:r w:rsidRPr="00505534">
              <w:rPr>
                <w:rFonts w:ascii="細明體" w:eastAsia="細明體" w:hAnsi="細明體" w:cs="Courier New" w:hint="eastAsia"/>
                <w:color w:val="70AD47"/>
                <w:sz w:val="20"/>
                <w:szCs w:val="20"/>
              </w:rPr>
              <w:t xml:space="preserve">   顯示：</w:t>
            </w:r>
            <w:r w:rsidR="00DC6D7C" w:rsidRPr="00505534">
              <w:rPr>
                <w:rFonts w:ascii="細明體" w:eastAsia="細明體" w:hAnsi="細明體" w:cs="Courier New"/>
                <w:color w:val="70AD47"/>
                <w:sz w:val="20"/>
                <w:szCs w:val="20"/>
              </w:rPr>
              <w:t>”</w:t>
            </w:r>
            <w:r w:rsidR="00DC6D7C" w:rsidRPr="00505534">
              <w:rPr>
                <w:rFonts w:ascii="細明體" w:eastAsia="細明體" w:hAnsi="細明體" w:cs="Courier New" w:hint="eastAsia"/>
                <w:color w:val="70AD47"/>
                <w:sz w:val="20"/>
                <w:szCs w:val="20"/>
              </w:rPr>
              <w:t>系統試算</w:t>
            </w:r>
            <w:r w:rsidR="00DC6D7C" w:rsidRPr="00505534">
              <w:rPr>
                <w:rFonts w:ascii="細明體" w:eastAsia="細明體" w:hAnsi="細明體" w:cs="Courier New"/>
                <w:color w:val="70AD47"/>
                <w:sz w:val="20"/>
                <w:szCs w:val="20"/>
              </w:rPr>
              <w:t>”</w:t>
            </w:r>
          </w:p>
          <w:p w:rsidR="00DC6D7C" w:rsidRPr="00505534" w:rsidRDefault="00DC6D7C" w:rsidP="00DC6D7C">
            <w:pPr>
              <w:tabs>
                <w:tab w:val="left" w:pos="540"/>
              </w:tabs>
              <w:jc w:val="both"/>
              <w:rPr>
                <w:rFonts w:ascii="細明體" w:eastAsia="細明體" w:hAnsi="細明體" w:cs="Courier New"/>
                <w:color w:val="70AD47"/>
                <w:sz w:val="20"/>
                <w:szCs w:val="20"/>
              </w:rPr>
            </w:pPr>
            <w:r w:rsidRPr="00505534">
              <w:rPr>
                <w:rFonts w:ascii="細明體" w:eastAsia="細明體" w:hAnsi="細明體" w:cs="Courier New" w:hint="eastAsia"/>
                <w:color w:val="70AD47"/>
                <w:sz w:val="20"/>
                <w:szCs w:val="20"/>
              </w:rPr>
              <w:t xml:space="preserve">ELSE IF </w:t>
            </w:r>
            <w:r w:rsidRPr="00505534">
              <w:rPr>
                <w:rFonts w:ascii="細明體" w:eastAsia="細明體" w:hAnsi="細明體" w:cs="Courier New" w:hint="eastAsia"/>
                <w:bCs/>
                <w:color w:val="70AD47"/>
                <w:sz w:val="20"/>
                <w:szCs w:val="20"/>
              </w:rPr>
              <w:t>$抵繳案件資料.</w:t>
            </w:r>
            <w:r w:rsidRPr="00505534">
              <w:rPr>
                <w:rFonts w:ascii="細明體" w:eastAsia="細明體" w:hAnsi="細明體" w:cs="Courier New" w:hint="eastAsia"/>
                <w:color w:val="70AD47"/>
                <w:sz w:val="20"/>
                <w:szCs w:val="20"/>
              </w:rPr>
              <w:t>計算方式</w:t>
            </w:r>
            <w:r w:rsidRPr="00505534">
              <w:rPr>
                <w:rFonts w:ascii="細明體" w:eastAsia="細明體" w:hAnsi="細明體" w:cs="Courier New"/>
                <w:color w:val="70AD47"/>
                <w:sz w:val="20"/>
                <w:szCs w:val="20"/>
              </w:rPr>
              <w:t>CAL_TYPE = ‘2’</w:t>
            </w:r>
          </w:p>
          <w:p w:rsidR="0056764C" w:rsidRPr="00505534" w:rsidRDefault="00DC6D7C" w:rsidP="00342B4E">
            <w:pPr>
              <w:tabs>
                <w:tab w:val="left" w:pos="540"/>
              </w:tabs>
              <w:jc w:val="both"/>
              <w:rPr>
                <w:rFonts w:ascii="細明體" w:eastAsia="細明體" w:hAnsi="細明體" w:cs="Courier New" w:hint="eastAsia"/>
                <w:color w:val="70AD47"/>
                <w:sz w:val="20"/>
                <w:szCs w:val="20"/>
              </w:rPr>
            </w:pPr>
            <w:r w:rsidRPr="00505534">
              <w:rPr>
                <w:rFonts w:ascii="細明體" w:eastAsia="細明體" w:hAnsi="細明體" w:cs="Courier New"/>
                <w:color w:val="70AD47"/>
                <w:sz w:val="20"/>
                <w:szCs w:val="20"/>
              </w:rPr>
              <w:t xml:space="preserve">   </w:t>
            </w:r>
            <w:r w:rsidRPr="00505534">
              <w:rPr>
                <w:rFonts w:ascii="細明體" w:eastAsia="細明體" w:hAnsi="細明體" w:cs="Courier New" w:hint="eastAsia"/>
                <w:color w:val="70AD47"/>
                <w:sz w:val="20"/>
                <w:szCs w:val="20"/>
              </w:rPr>
              <w:t>顯示：</w:t>
            </w:r>
            <w:r w:rsidRPr="00505534">
              <w:rPr>
                <w:rFonts w:ascii="細明體" w:eastAsia="細明體" w:hAnsi="細明體" w:cs="Courier New"/>
                <w:color w:val="70AD47"/>
                <w:sz w:val="20"/>
                <w:szCs w:val="20"/>
              </w:rPr>
              <w:t>”</w:t>
            </w:r>
            <w:r w:rsidRPr="00505534">
              <w:rPr>
                <w:rFonts w:hint="eastAsia"/>
                <w:color w:val="70AD47"/>
              </w:rPr>
              <w:t xml:space="preserve"> </w:t>
            </w:r>
            <w:r w:rsidRPr="00505534">
              <w:rPr>
                <w:rFonts w:ascii="細明體" w:eastAsia="細明體" w:hAnsi="細明體" w:cs="Courier New" w:hint="eastAsia"/>
                <w:color w:val="70AD47"/>
                <w:sz w:val="20"/>
                <w:szCs w:val="20"/>
              </w:rPr>
              <w:t>人工核算</w:t>
            </w:r>
            <w:r w:rsidRPr="00505534">
              <w:rPr>
                <w:rFonts w:ascii="細明體" w:eastAsia="細明體" w:hAnsi="細明體" w:cs="Courier New"/>
                <w:color w:val="70AD47"/>
                <w:sz w:val="20"/>
                <w:szCs w:val="20"/>
              </w:rPr>
              <w:t>”</w:t>
            </w:r>
          </w:p>
        </w:tc>
      </w:tr>
      <w:tr w:rsidR="00DC6D7C" w:rsidRPr="0059472B" w:rsidTr="00C42EFD">
        <w:trPr>
          <w:trHeight w:val="2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D7C" w:rsidRPr="00505534" w:rsidRDefault="00DC6D7C" w:rsidP="00C42EFD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 w:cs="Courier New"/>
                <w:color w:val="70AD47"/>
                <w:kern w:val="2"/>
                <w:lang w:eastAsia="zh-T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D7C" w:rsidRPr="00505534" w:rsidRDefault="00342B4E" w:rsidP="00437DDE">
            <w:pPr>
              <w:pStyle w:val="Web"/>
              <w:spacing w:line="240" w:lineRule="exact"/>
              <w:jc w:val="both"/>
              <w:rPr>
                <w:rFonts w:ascii="細明體" w:eastAsia="細明體" w:hAnsi="細明體" w:cs="Courier New" w:hint="eastAsia"/>
                <w:color w:val="70AD47"/>
                <w:kern w:val="2"/>
                <w:sz w:val="20"/>
                <w:szCs w:val="20"/>
              </w:rPr>
            </w:pPr>
            <w:r w:rsidRPr="00505534">
              <w:rPr>
                <w:rFonts w:ascii="細明體" w:eastAsia="細明體" w:hAnsi="細明體" w:cs="Courier New" w:hint="eastAsia"/>
                <w:color w:val="70AD47"/>
                <w:kern w:val="2"/>
                <w:sz w:val="20"/>
                <w:szCs w:val="20"/>
              </w:rPr>
              <w:t>不符合抵繳原因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D7C" w:rsidRPr="00505534" w:rsidRDefault="00342B4E" w:rsidP="0056764C">
            <w:pPr>
              <w:tabs>
                <w:tab w:val="left" w:pos="540"/>
              </w:tabs>
              <w:jc w:val="both"/>
              <w:rPr>
                <w:rFonts w:ascii="細明體" w:eastAsia="細明體" w:hAnsi="細明體" w:cs="Courier New" w:hint="eastAsia"/>
                <w:color w:val="70AD47"/>
                <w:sz w:val="20"/>
                <w:szCs w:val="20"/>
              </w:rPr>
            </w:pPr>
            <w:r w:rsidRPr="00505534">
              <w:rPr>
                <w:rFonts w:ascii="細明體" w:eastAsia="細明體" w:hAnsi="細明體" w:cs="Courier New" w:hint="eastAsia"/>
                <w:bCs/>
                <w:color w:val="70AD47"/>
                <w:sz w:val="20"/>
                <w:szCs w:val="20"/>
              </w:rPr>
              <w:t>$抵繳案件資料.</w:t>
            </w:r>
            <w:r w:rsidRPr="00505534">
              <w:rPr>
                <w:rFonts w:ascii="細明體" w:eastAsia="細明體" w:hAnsi="細明體" w:cs="Courier New" w:hint="eastAsia"/>
                <w:color w:val="70AD47"/>
                <w:sz w:val="20"/>
                <w:szCs w:val="20"/>
              </w:rPr>
              <w:t>不符合抵繳原因</w:t>
            </w:r>
            <w:r w:rsidRPr="00505534">
              <w:rPr>
                <w:rFonts w:ascii="細明體" w:eastAsia="細明體" w:hAnsi="細明體" w:cs="Courier New"/>
                <w:color w:val="70AD47"/>
                <w:sz w:val="20"/>
                <w:szCs w:val="20"/>
              </w:rPr>
              <w:t>NOT_DISCOUNT_RESN</w:t>
            </w:r>
          </w:p>
        </w:tc>
      </w:tr>
    </w:tbl>
    <w:p w:rsidR="00C42EFD" w:rsidRPr="009372D1" w:rsidRDefault="00C42EFD" w:rsidP="000A314E">
      <w:pPr>
        <w:rPr>
          <w:rFonts w:ascii="細明體" w:eastAsia="細明體" w:hAnsi="細明體" w:hint="eastAsia"/>
          <w:bCs/>
          <w:kern w:val="0"/>
          <w:sz w:val="20"/>
          <w:szCs w:val="20"/>
        </w:rPr>
      </w:pPr>
    </w:p>
    <w:p w:rsidR="003B5B5E" w:rsidRDefault="003B5B5E" w:rsidP="003B5B5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ins w:id="65" w:author="馬慈蓮" w:date="2019-05-17T10:25:00Z"/>
          <w:rFonts w:ascii="細明體" w:eastAsia="細明體" w:hAnsi="細明體"/>
          <w:lang w:eastAsia="zh-TW"/>
        </w:rPr>
        <w:pPrChange w:id="66" w:author="馬慈蓮" w:date="2019-05-17T10:25:00Z">
          <w:pPr>
            <w:pStyle w:val="Tabletext"/>
            <w:keepLines w:val="0"/>
            <w:numPr>
              <w:ilvl w:val="1"/>
              <w:numId w:val="28"/>
            </w:numPr>
            <w:spacing w:after="0" w:line="240" w:lineRule="auto"/>
            <w:ind w:left="992" w:hanging="567"/>
          </w:pPr>
        </w:pPrChange>
      </w:pPr>
      <w:ins w:id="67" w:author="馬慈蓮" w:date="2019-05-17T10:25:00Z">
        <w:r>
          <w:rPr>
            <w:rFonts w:ascii="細明體" w:eastAsia="細明體" w:hAnsi="細明體" w:hint="eastAsia"/>
            <w:lang w:eastAsia="zh-TW"/>
          </w:rPr>
          <w:t>依條件查詢$XML試算案件資料：</w:t>
        </w:r>
      </w:ins>
    </w:p>
    <w:p w:rsidR="00581B4B" w:rsidRDefault="00581B4B" w:rsidP="005E720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ins w:id="68" w:author="馬慈蓮" w:date="2019-05-17T10:52:00Z"/>
          <w:rFonts w:ascii="細明體" w:eastAsia="細明體" w:hAnsi="細明體"/>
          <w:lang w:eastAsia="zh-TW"/>
        </w:rPr>
        <w:pPrChange w:id="69" w:author="馬慈蓮" w:date="2019-05-17T10:25:00Z">
          <w:pPr>
            <w:pStyle w:val="Tabletext"/>
            <w:keepLines w:val="0"/>
            <w:numPr>
              <w:ilvl w:val="1"/>
              <w:numId w:val="28"/>
            </w:numPr>
            <w:spacing w:after="0" w:line="240" w:lineRule="auto"/>
            <w:ind w:left="992" w:hanging="567"/>
          </w:pPr>
        </w:pPrChange>
      </w:pPr>
      <w:ins w:id="70" w:author="馬慈蓮" w:date="2019-05-17T10:52:00Z">
        <w:r>
          <w:rPr>
            <w:rFonts w:ascii="細明體" w:eastAsia="細明體" w:hAnsi="細明體" w:hint="eastAsia"/>
            <w:lang w:eastAsia="zh-TW"/>
          </w:rPr>
          <w:t>查詢條件：</w:t>
        </w:r>
      </w:ins>
    </w:p>
    <w:p w:rsidR="005E7206" w:rsidRDefault="00581B4B" w:rsidP="00581B4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ins w:id="71" w:author="馬慈蓮" w:date="2019-05-17T10:53:00Z"/>
          <w:rFonts w:ascii="細明體" w:eastAsia="細明體" w:hAnsi="細明體"/>
          <w:lang w:eastAsia="zh-TW"/>
        </w:rPr>
        <w:pPrChange w:id="72" w:author="馬慈蓮" w:date="2019-05-17T10:52:00Z">
          <w:pPr>
            <w:pStyle w:val="Tabletext"/>
            <w:keepLines w:val="0"/>
            <w:numPr>
              <w:ilvl w:val="1"/>
              <w:numId w:val="28"/>
            </w:numPr>
            <w:spacing w:after="0" w:line="240" w:lineRule="auto"/>
            <w:ind w:left="992" w:hanging="567"/>
          </w:pPr>
        </w:pPrChange>
      </w:pPr>
      <w:ins w:id="73" w:author="馬慈蓮" w:date="2019-05-17T10:52:00Z">
        <w:r w:rsidRPr="00581B4B">
          <w:rPr>
            <w:rFonts w:ascii="細明體" w:eastAsia="細明體" w:hAnsi="細明體" w:hint="eastAsia"/>
            <w:lang w:eastAsia="zh-TW"/>
          </w:rPr>
          <w:t>讀取</w:t>
        </w:r>
      </w:ins>
      <w:ins w:id="74" w:author="馬慈蓮" w:date="2019-05-17T10:53:00Z">
        <w:r w:rsidR="00547390">
          <w:rPr>
            <w:rFonts w:ascii="細明體" w:eastAsia="細明體" w:hAnsi="細明體" w:hint="eastAsia"/>
            <w:lang w:eastAsia="zh-TW"/>
          </w:rPr>
          <w:t>XML抵繳試算資料檔</w:t>
        </w:r>
      </w:ins>
      <w:ins w:id="75" w:author="馬慈蓮" w:date="2019-05-17T10:52:00Z">
        <w:r w:rsidRPr="00581B4B">
          <w:rPr>
            <w:rFonts w:ascii="細明體" w:eastAsia="細明體" w:hAnsi="細明體" w:hint="eastAsia"/>
            <w:lang w:eastAsia="zh-TW"/>
          </w:rPr>
          <w:t>(</w:t>
        </w:r>
      </w:ins>
      <w:ins w:id="76" w:author="馬慈蓮" w:date="2019-05-17T11:11:00Z">
        <w:r w:rsidR="00F75F58">
          <w:rPr>
            <w:rFonts w:ascii="細明體" w:eastAsia="細明體" w:hAnsi="細明體"/>
            <w:lang w:eastAsia="zh-TW"/>
          </w:rPr>
          <w:t>$</w:t>
        </w:r>
      </w:ins>
      <w:ins w:id="77" w:author="馬慈蓮" w:date="2019-05-17T10:52:00Z">
        <w:r w:rsidRPr="00581B4B">
          <w:rPr>
            <w:rFonts w:ascii="細明體" w:eastAsia="細明體" w:hAnsi="細明體"/>
            <w:lang w:eastAsia="zh-TW"/>
          </w:rPr>
          <w:t>DTAAI</w:t>
        </w:r>
      </w:ins>
      <w:ins w:id="78" w:author="馬慈蓮" w:date="2019-05-17T10:53:00Z">
        <w:r w:rsidR="00DB59CA">
          <w:rPr>
            <w:rFonts w:ascii="細明體" w:eastAsia="細明體" w:hAnsi="細明體" w:hint="eastAsia"/>
            <w:lang w:eastAsia="zh-TW"/>
          </w:rPr>
          <w:t>506</w:t>
        </w:r>
      </w:ins>
      <w:ins w:id="79" w:author="馬慈蓮" w:date="2019-05-17T10:52:00Z">
        <w:r w:rsidRPr="00581B4B">
          <w:rPr>
            <w:rFonts w:ascii="細明體" w:eastAsia="細明體" w:hAnsi="細明體" w:hint="eastAsia"/>
            <w:lang w:eastAsia="zh-TW"/>
          </w:rPr>
          <w:t>)</w:t>
        </w:r>
      </w:ins>
    </w:p>
    <w:p w:rsidR="002B5D96" w:rsidRDefault="002B5D96" w:rsidP="002B5D96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ins w:id="80" w:author="馬慈蓮" w:date="2019-05-17T10:53:00Z"/>
          <w:rFonts w:ascii="細明體" w:eastAsia="細明體" w:hAnsi="細明體"/>
          <w:lang w:eastAsia="zh-TW"/>
        </w:rPr>
        <w:pPrChange w:id="81" w:author="馬慈蓮" w:date="2019-05-17T10:53:00Z">
          <w:pPr>
            <w:pStyle w:val="Tabletext"/>
            <w:keepLines w:val="0"/>
            <w:numPr>
              <w:ilvl w:val="1"/>
              <w:numId w:val="28"/>
            </w:numPr>
            <w:spacing w:after="0" w:line="240" w:lineRule="auto"/>
            <w:ind w:left="992" w:hanging="567"/>
          </w:pPr>
        </w:pPrChange>
      </w:pPr>
      <w:ins w:id="82" w:author="馬慈蓮" w:date="2019-05-17T10:53:00Z">
        <w:r w:rsidRPr="002B5D96">
          <w:rPr>
            <w:rFonts w:ascii="細明體" w:eastAsia="細明體" w:hAnsi="細明體" w:hint="eastAsia"/>
            <w:lang w:eastAsia="zh-TW"/>
          </w:rPr>
          <w:t>並以醫院傳輸代號(</w:t>
        </w:r>
        <w:r w:rsidRPr="002B5D96">
          <w:rPr>
            <w:rFonts w:ascii="細明體" w:eastAsia="細明體" w:hAnsi="細明體"/>
            <w:lang w:eastAsia="zh-TW"/>
          </w:rPr>
          <w:t>HOSP_TNS_NO</w:t>
        </w:r>
        <w:r w:rsidRPr="002B5D96">
          <w:rPr>
            <w:rFonts w:ascii="細明體" w:eastAsia="細明體" w:hAnsi="細明體" w:hint="eastAsia"/>
            <w:lang w:eastAsia="zh-TW"/>
          </w:rPr>
          <w:t>)串連主動關懷合作醫院檔(DTAAI3</w:t>
        </w:r>
        <w:r w:rsidRPr="002B5D96">
          <w:rPr>
            <w:rFonts w:ascii="細明體" w:eastAsia="細明體" w:hAnsi="細明體"/>
            <w:lang w:eastAsia="zh-TW"/>
          </w:rPr>
          <w:t>20</w:t>
        </w:r>
        <w:r w:rsidRPr="002B5D96">
          <w:rPr>
            <w:rFonts w:ascii="細明體" w:eastAsia="細明體" w:hAnsi="細明體" w:hint="eastAsia"/>
            <w:lang w:eastAsia="zh-TW"/>
          </w:rPr>
          <w:t>)，</w:t>
        </w:r>
      </w:ins>
    </w:p>
    <w:p w:rsidR="007A2AF4" w:rsidRDefault="007A2AF4" w:rsidP="002B5D96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ins w:id="83" w:author="馬慈蓮" w:date="2019-05-17T10:54:00Z"/>
          <w:rFonts w:ascii="細明體" w:eastAsia="細明體" w:hAnsi="細明體"/>
          <w:lang w:eastAsia="zh-TW"/>
        </w:rPr>
        <w:pPrChange w:id="84" w:author="馬慈蓮" w:date="2019-05-17T10:53:00Z">
          <w:pPr>
            <w:pStyle w:val="Tabletext"/>
            <w:keepLines w:val="0"/>
            <w:numPr>
              <w:ilvl w:val="1"/>
              <w:numId w:val="28"/>
            </w:numPr>
            <w:spacing w:after="0" w:line="240" w:lineRule="auto"/>
            <w:ind w:left="992" w:hanging="567"/>
          </w:pPr>
        </w:pPrChange>
      </w:pPr>
      <w:ins w:id="85" w:author="馬慈蓮" w:date="2019-05-17T10:54:00Z">
        <w:r>
          <w:rPr>
            <w:rFonts w:ascii="細明體" w:eastAsia="細明體" w:hAnsi="細明體" w:hint="eastAsia"/>
            <w:lang w:eastAsia="zh-TW"/>
          </w:rPr>
          <w:t>若有輸入.住院號，則DTAAI</w:t>
        </w:r>
        <w:r w:rsidR="00C93753">
          <w:rPr>
            <w:rFonts w:ascii="細明體" w:eastAsia="細明體" w:hAnsi="細明體" w:hint="eastAsia"/>
            <w:lang w:eastAsia="zh-TW"/>
          </w:rPr>
          <w:t>506</w:t>
        </w:r>
        <w:r>
          <w:rPr>
            <w:rFonts w:ascii="細明體" w:eastAsia="細明體" w:hAnsi="細明體" w:hint="eastAsia"/>
            <w:lang w:eastAsia="zh-TW"/>
          </w:rPr>
          <w:t>.住院號(HOSP_NO) 需同</w:t>
        </w:r>
        <w:r w:rsidRPr="007A2DC7">
          <w:rPr>
            <w:rFonts w:ascii="細明體" w:eastAsia="細明體" w:hAnsi="細明體" w:hint="eastAsia"/>
            <w:lang w:eastAsia="zh-TW"/>
          </w:rPr>
          <w:t>輸入.住院號</w:t>
        </w:r>
      </w:ins>
    </w:p>
    <w:p w:rsidR="007A2AF4" w:rsidRDefault="007A2AF4" w:rsidP="002B5D96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ins w:id="86" w:author="馬慈蓮" w:date="2019-05-17T10:54:00Z"/>
          <w:rFonts w:ascii="細明體" w:eastAsia="細明體" w:hAnsi="細明體"/>
          <w:lang w:eastAsia="zh-TW"/>
        </w:rPr>
        <w:pPrChange w:id="87" w:author="馬慈蓮" w:date="2019-05-17T10:53:00Z">
          <w:pPr>
            <w:pStyle w:val="Tabletext"/>
            <w:keepLines w:val="0"/>
            <w:numPr>
              <w:ilvl w:val="1"/>
              <w:numId w:val="28"/>
            </w:numPr>
            <w:spacing w:after="0" w:line="240" w:lineRule="auto"/>
            <w:ind w:left="992" w:hanging="567"/>
          </w:pPr>
        </w:pPrChange>
      </w:pPr>
      <w:ins w:id="88" w:author="馬慈蓮" w:date="2019-05-17T10:54:00Z">
        <w:r w:rsidRPr="00356323">
          <w:rPr>
            <w:rFonts w:ascii="細明體" w:eastAsia="細明體" w:hAnsi="細明體" w:hint="eastAsia"/>
            <w:lang w:eastAsia="zh-TW"/>
          </w:rPr>
          <w:t>若有輸入.</w:t>
        </w:r>
        <w:r>
          <w:rPr>
            <w:rFonts w:ascii="細明體" w:eastAsia="細明體" w:hAnsi="細明體" w:hint="eastAsia"/>
            <w:lang w:eastAsia="zh-TW"/>
          </w:rPr>
          <w:t>受理編號</w:t>
        </w:r>
        <w:r w:rsidRPr="00356323">
          <w:rPr>
            <w:rFonts w:ascii="細明體" w:eastAsia="細明體" w:hAnsi="細明體" w:hint="eastAsia"/>
            <w:lang w:eastAsia="zh-TW"/>
          </w:rPr>
          <w:t>，則DTAAI</w:t>
        </w:r>
        <w:r w:rsidR="00C93753">
          <w:rPr>
            <w:rFonts w:ascii="細明體" w:eastAsia="細明體" w:hAnsi="細明體" w:hint="eastAsia"/>
            <w:lang w:eastAsia="zh-TW"/>
          </w:rPr>
          <w:t>506</w:t>
        </w:r>
        <w:r w:rsidRPr="00356323">
          <w:rPr>
            <w:rFonts w:ascii="細明體" w:eastAsia="細明體" w:hAnsi="細明體" w:hint="eastAsia"/>
            <w:lang w:eastAsia="zh-TW"/>
          </w:rPr>
          <w:t>.</w:t>
        </w:r>
        <w:r w:rsidR="00C93753">
          <w:rPr>
            <w:rFonts w:ascii="細明體" w:eastAsia="細明體" w:hAnsi="細明體" w:hint="eastAsia"/>
            <w:lang w:eastAsia="zh-TW"/>
          </w:rPr>
          <w:t>案件</w:t>
        </w:r>
        <w:r>
          <w:rPr>
            <w:rFonts w:ascii="細明體" w:eastAsia="細明體" w:hAnsi="細明體" w:hint="eastAsia"/>
            <w:lang w:eastAsia="zh-TW"/>
          </w:rPr>
          <w:t>編號</w:t>
        </w:r>
        <w:r w:rsidRPr="00356323">
          <w:rPr>
            <w:rFonts w:ascii="細明體" w:eastAsia="細明體" w:hAnsi="細明體" w:hint="eastAsia"/>
            <w:lang w:eastAsia="zh-TW"/>
          </w:rPr>
          <w:t>(</w:t>
        </w:r>
        <w:r w:rsidR="00C93753">
          <w:rPr>
            <w:rFonts w:ascii="細明體" w:eastAsia="細明體" w:hAnsi="細明體" w:hint="eastAsia"/>
            <w:lang w:eastAsia="zh-TW"/>
          </w:rPr>
          <w:t>CASE</w:t>
        </w:r>
        <w:r w:rsidRPr="00356323">
          <w:rPr>
            <w:rFonts w:ascii="細明體" w:eastAsia="細明體" w:hAnsi="細明體" w:hint="eastAsia"/>
            <w:lang w:eastAsia="zh-TW"/>
          </w:rPr>
          <w:t>_NO) 需同輸入.</w:t>
        </w:r>
        <w:r>
          <w:rPr>
            <w:rFonts w:ascii="細明體" w:eastAsia="細明體" w:hAnsi="細明體" w:hint="eastAsia"/>
            <w:lang w:eastAsia="zh-TW"/>
          </w:rPr>
          <w:t>受理編號</w:t>
        </w:r>
      </w:ins>
    </w:p>
    <w:p w:rsidR="007A2AF4" w:rsidRDefault="007A2AF4" w:rsidP="002B5D96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ins w:id="89" w:author="馬慈蓮" w:date="2019-05-17T10:54:00Z"/>
          <w:rFonts w:ascii="細明體" w:eastAsia="細明體" w:hAnsi="細明體"/>
          <w:lang w:eastAsia="zh-TW"/>
        </w:rPr>
        <w:pPrChange w:id="90" w:author="馬慈蓮" w:date="2019-05-17T10:53:00Z">
          <w:pPr>
            <w:pStyle w:val="Tabletext"/>
            <w:keepLines w:val="0"/>
            <w:numPr>
              <w:ilvl w:val="1"/>
              <w:numId w:val="28"/>
            </w:numPr>
            <w:spacing w:after="0" w:line="240" w:lineRule="auto"/>
            <w:ind w:left="992" w:hanging="567"/>
          </w:pPr>
        </w:pPrChange>
      </w:pPr>
      <w:ins w:id="91" w:author="馬慈蓮" w:date="2019-05-17T10:54:00Z">
        <w:r w:rsidRPr="00A2085B">
          <w:rPr>
            <w:rFonts w:ascii="細明體" w:eastAsia="細明體" w:hAnsi="細明體" w:hint="eastAsia"/>
            <w:lang w:eastAsia="zh-TW"/>
          </w:rPr>
          <w:t>若有輸入.</w:t>
        </w:r>
        <w:r>
          <w:rPr>
            <w:rFonts w:ascii="細明體" w:eastAsia="細明體" w:hAnsi="細明體" w:hint="eastAsia"/>
            <w:lang w:eastAsia="zh-TW"/>
          </w:rPr>
          <w:t>醫院傳輸代號</w:t>
        </w:r>
        <w:r w:rsidRPr="00A2085B">
          <w:rPr>
            <w:rFonts w:ascii="細明體" w:eastAsia="細明體" w:hAnsi="細明體" w:hint="eastAsia"/>
            <w:lang w:eastAsia="zh-TW"/>
          </w:rPr>
          <w:t>，則DTAAI</w:t>
        </w:r>
        <w:r w:rsidR="001F1256">
          <w:rPr>
            <w:rFonts w:ascii="細明體" w:eastAsia="細明體" w:hAnsi="細明體" w:hint="eastAsia"/>
            <w:lang w:eastAsia="zh-TW"/>
          </w:rPr>
          <w:t>506</w:t>
        </w:r>
        <w:r w:rsidRPr="00A2085B">
          <w:rPr>
            <w:rFonts w:ascii="細明體" w:eastAsia="細明體" w:hAnsi="細明體" w:hint="eastAsia"/>
            <w:lang w:eastAsia="zh-TW"/>
          </w:rPr>
          <w:t>.醫院傳輸代號(</w:t>
        </w:r>
        <w:r>
          <w:rPr>
            <w:rFonts w:ascii="細明體" w:eastAsia="細明體" w:hAnsi="細明體" w:hint="eastAsia"/>
            <w:lang w:eastAsia="zh-TW"/>
          </w:rPr>
          <w:t>HOSP_TNS_NO</w:t>
        </w:r>
        <w:r w:rsidRPr="00A2085B">
          <w:rPr>
            <w:rFonts w:ascii="細明體" w:eastAsia="細明體" w:hAnsi="細明體" w:hint="eastAsia"/>
            <w:lang w:eastAsia="zh-TW"/>
          </w:rPr>
          <w:t>) 需同輸入.醫院傳輸代號</w:t>
        </w:r>
      </w:ins>
    </w:p>
    <w:p w:rsidR="007A2AF4" w:rsidRDefault="007A2AF4" w:rsidP="007A2AF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ins w:id="92" w:author="馬慈蓮" w:date="2019-05-17T10:53:00Z"/>
          <w:rFonts w:ascii="細明體" w:eastAsia="細明體" w:hAnsi="細明體"/>
          <w:lang w:eastAsia="zh-TW"/>
        </w:rPr>
        <w:pPrChange w:id="93" w:author="馬慈蓮" w:date="2019-05-17T10:54:00Z">
          <w:pPr>
            <w:pStyle w:val="Tabletext"/>
            <w:keepLines w:val="0"/>
            <w:spacing w:after="0" w:line="240" w:lineRule="auto"/>
            <w:ind w:left="1418" w:firstLine="22"/>
          </w:pPr>
        </w:pPrChange>
      </w:pPr>
      <w:ins w:id="94" w:author="馬慈蓮" w:date="2019-05-17T10:54:00Z">
        <w:r w:rsidRPr="00FE250B">
          <w:rPr>
            <w:rFonts w:ascii="細明體" w:eastAsia="細明體" w:hAnsi="細明體" w:hint="eastAsia"/>
            <w:lang w:eastAsia="zh-TW"/>
          </w:rPr>
          <w:t>若有輸入.</w:t>
        </w:r>
        <w:r>
          <w:rPr>
            <w:rFonts w:ascii="細明體" w:eastAsia="細明體" w:hAnsi="細明體" w:hint="eastAsia"/>
            <w:lang w:eastAsia="zh-TW"/>
          </w:rPr>
          <w:t>事故者ID</w:t>
        </w:r>
        <w:r w:rsidRPr="00FE250B">
          <w:rPr>
            <w:rFonts w:ascii="細明體" w:eastAsia="細明體" w:hAnsi="細明體" w:hint="eastAsia"/>
            <w:lang w:eastAsia="zh-TW"/>
          </w:rPr>
          <w:t>，則DTAAI</w:t>
        </w:r>
        <w:r w:rsidR="001F1256">
          <w:rPr>
            <w:rFonts w:ascii="細明體" w:eastAsia="細明體" w:hAnsi="細明體" w:hint="eastAsia"/>
            <w:lang w:eastAsia="zh-TW"/>
          </w:rPr>
          <w:t>506</w:t>
        </w:r>
        <w:r w:rsidRPr="00FE250B">
          <w:rPr>
            <w:rFonts w:ascii="細明體" w:eastAsia="細明體" w:hAnsi="細明體" w:hint="eastAsia"/>
            <w:lang w:eastAsia="zh-TW"/>
          </w:rPr>
          <w:t>.</w:t>
        </w:r>
        <w:r w:rsidRPr="00A72577">
          <w:rPr>
            <w:rFonts w:ascii="細明體" w:eastAsia="細明體" w:hAnsi="細明體" w:hint="eastAsia"/>
            <w:lang w:eastAsia="zh-TW"/>
          </w:rPr>
          <w:t>事故者ID</w:t>
        </w:r>
        <w:r w:rsidRPr="00FE250B">
          <w:rPr>
            <w:rFonts w:ascii="細明體" w:eastAsia="細明體" w:hAnsi="細明體" w:hint="eastAsia"/>
            <w:lang w:eastAsia="zh-TW"/>
          </w:rPr>
          <w:t>(O</w:t>
        </w:r>
        <w:r>
          <w:rPr>
            <w:rFonts w:ascii="細明體" w:eastAsia="細明體" w:hAnsi="細明體" w:hint="eastAsia"/>
            <w:lang w:eastAsia="zh-TW"/>
          </w:rPr>
          <w:t>CR_ID</w:t>
        </w:r>
        <w:r w:rsidRPr="00FE250B">
          <w:rPr>
            <w:rFonts w:ascii="細明體" w:eastAsia="細明體" w:hAnsi="細明體" w:hint="eastAsia"/>
            <w:lang w:eastAsia="zh-TW"/>
          </w:rPr>
          <w:t>) 需同輸入.</w:t>
        </w:r>
        <w:r w:rsidRPr="00A72577">
          <w:rPr>
            <w:rFonts w:ascii="細明體" w:eastAsia="細明體" w:hAnsi="細明體" w:hint="eastAsia"/>
            <w:lang w:eastAsia="zh-TW"/>
          </w:rPr>
          <w:t>事故者ID</w:t>
        </w:r>
      </w:ins>
      <w:ins w:id="95" w:author="馬慈蓮" w:date="2019-05-17T10:53:00Z">
        <w:r>
          <w:rPr>
            <w:rFonts w:ascii="細明體" w:eastAsia="細明體" w:hAnsi="細明體" w:hint="eastAsia"/>
            <w:lang w:eastAsia="zh-TW"/>
          </w:rPr>
          <w:t xml:space="preserve"> </w:t>
        </w:r>
      </w:ins>
    </w:p>
    <w:p w:rsidR="007A2AF4" w:rsidRDefault="007A2AF4" w:rsidP="007A2AF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ins w:id="96" w:author="馬慈蓮" w:date="2019-05-17T10:55:00Z"/>
          <w:rFonts w:ascii="細明體" w:eastAsia="細明體" w:hAnsi="細明體"/>
          <w:lang w:eastAsia="zh-TW"/>
        </w:rPr>
        <w:pPrChange w:id="97" w:author="馬慈蓮" w:date="2019-05-17T10:53:00Z">
          <w:pPr>
            <w:pStyle w:val="Tabletext"/>
            <w:keepLines w:val="0"/>
            <w:numPr>
              <w:ilvl w:val="1"/>
              <w:numId w:val="28"/>
            </w:numPr>
            <w:spacing w:after="0" w:line="240" w:lineRule="auto"/>
            <w:ind w:left="992" w:hanging="567"/>
          </w:pPr>
        </w:pPrChange>
      </w:pPr>
      <w:ins w:id="98" w:author="馬慈蓮" w:date="2019-05-17T10:53:00Z">
        <w:r w:rsidRPr="00D83982">
          <w:rPr>
            <w:rFonts w:ascii="細明體" w:eastAsia="細明體" w:hAnsi="細明體" w:hint="eastAsia"/>
            <w:lang w:eastAsia="zh-TW"/>
          </w:rPr>
          <w:t>若有輸入.</w:t>
        </w:r>
        <w:r>
          <w:rPr>
            <w:rFonts w:ascii="細明體" w:eastAsia="細明體" w:hAnsi="細明體" w:hint="eastAsia"/>
            <w:lang w:eastAsia="zh-TW"/>
          </w:rPr>
          <w:t>轉檔完成日期</w:t>
        </w:r>
        <w:r w:rsidRPr="00D83982">
          <w:rPr>
            <w:rFonts w:ascii="細明體" w:eastAsia="細明體" w:hAnsi="細明體" w:hint="eastAsia"/>
            <w:lang w:eastAsia="zh-TW"/>
          </w:rPr>
          <w:t>，則DTAAI</w:t>
        </w:r>
      </w:ins>
      <w:ins w:id="99" w:author="馬慈蓮" w:date="2019-05-17T10:54:00Z">
        <w:r w:rsidR="001F1256">
          <w:rPr>
            <w:rFonts w:ascii="細明體" w:eastAsia="細明體" w:hAnsi="細明體" w:hint="eastAsia"/>
            <w:lang w:eastAsia="zh-TW"/>
          </w:rPr>
          <w:t>506</w:t>
        </w:r>
      </w:ins>
      <w:ins w:id="100" w:author="馬慈蓮" w:date="2019-05-17T10:53:00Z">
        <w:r w:rsidRPr="00D83982">
          <w:rPr>
            <w:rFonts w:ascii="細明體" w:eastAsia="細明體" w:hAnsi="細明體" w:hint="eastAsia"/>
            <w:lang w:eastAsia="zh-TW"/>
          </w:rPr>
          <w:t>.</w:t>
        </w:r>
      </w:ins>
      <w:ins w:id="101" w:author="馬慈蓮" w:date="2019-05-17T10:54:00Z">
        <w:r w:rsidR="007C101D">
          <w:rPr>
            <w:rFonts w:ascii="細明體" w:eastAsia="細明體" w:hAnsi="細明體" w:hint="eastAsia"/>
            <w:lang w:eastAsia="zh-TW"/>
          </w:rPr>
          <w:t>輸入日期</w:t>
        </w:r>
      </w:ins>
      <w:ins w:id="102" w:author="馬慈蓮" w:date="2019-05-17T10:53:00Z">
        <w:r w:rsidRPr="00D83982">
          <w:rPr>
            <w:rFonts w:ascii="細明體" w:eastAsia="細明體" w:hAnsi="細明體" w:hint="eastAsia"/>
            <w:lang w:eastAsia="zh-TW"/>
          </w:rPr>
          <w:t>(</w:t>
        </w:r>
      </w:ins>
      <w:ins w:id="103" w:author="馬慈蓮" w:date="2019-05-17T10:55:00Z">
        <w:r w:rsidR="007C101D">
          <w:rPr>
            <w:rFonts w:ascii="細明體" w:eastAsia="細明體" w:hAnsi="細明體"/>
            <w:caps/>
          </w:rPr>
          <w:t>INPUT</w:t>
        </w:r>
      </w:ins>
      <w:ins w:id="104" w:author="馬慈蓮" w:date="2019-05-17T10:53:00Z">
        <w:r>
          <w:rPr>
            <w:rFonts w:ascii="細明體" w:eastAsia="細明體" w:hAnsi="細明體" w:hint="eastAsia"/>
            <w:caps/>
          </w:rPr>
          <w:t>_DATE</w:t>
        </w:r>
        <w:r w:rsidRPr="00D83982">
          <w:rPr>
            <w:rFonts w:ascii="細明體" w:eastAsia="細明體" w:hAnsi="細明體" w:hint="eastAsia"/>
            <w:lang w:eastAsia="zh-TW"/>
          </w:rPr>
          <w:t>) 需同輸入.</w:t>
        </w:r>
        <w:r>
          <w:rPr>
            <w:rFonts w:ascii="細明體" w:eastAsia="細明體" w:hAnsi="細明體" w:hint="eastAsia"/>
            <w:lang w:eastAsia="zh-TW"/>
          </w:rPr>
          <w:t>轉檔完成日期</w:t>
        </w:r>
      </w:ins>
    </w:p>
    <w:p w:rsidR="00542054" w:rsidRDefault="00542054" w:rsidP="0054205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ins w:id="105" w:author="馬慈蓮" w:date="2019-05-17T10:55:00Z"/>
          <w:rFonts w:ascii="細明體" w:eastAsia="細明體" w:hAnsi="細明體"/>
          <w:bCs/>
          <w:lang w:eastAsia="zh-TW"/>
        </w:rPr>
      </w:pPr>
      <w:ins w:id="106" w:author="馬慈蓮" w:date="2019-05-17T10:55:00Z">
        <w:r>
          <w:rPr>
            <w:rFonts w:ascii="細明體" w:eastAsia="細明體" w:hAnsi="細明體" w:hint="eastAsia"/>
            <w:bCs/>
            <w:lang w:eastAsia="zh-TW"/>
          </w:rPr>
          <w:t>若查無資料：</w:t>
        </w:r>
      </w:ins>
    </w:p>
    <w:p w:rsidR="00542054" w:rsidRDefault="00542054" w:rsidP="0054205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ins w:id="107" w:author="馬慈蓮" w:date="2019-05-17T10:55:00Z"/>
          <w:rFonts w:ascii="細明體" w:eastAsia="細明體" w:hAnsi="細明體"/>
          <w:bCs/>
          <w:lang w:eastAsia="zh-TW"/>
        </w:rPr>
      </w:pPr>
      <w:ins w:id="108" w:author="馬慈蓮" w:date="2019-05-17T10:55:00Z">
        <w:r>
          <w:rPr>
            <w:rFonts w:ascii="細明體" w:eastAsia="細明體" w:hAnsi="細明體" w:hint="eastAsia"/>
            <w:bCs/>
            <w:lang w:eastAsia="zh-TW"/>
          </w:rPr>
          <w:t>畫面跳出訊息：查無資料。</w:t>
        </w:r>
      </w:ins>
    </w:p>
    <w:p w:rsidR="00AE224D" w:rsidRPr="00172C46" w:rsidRDefault="00542054" w:rsidP="0054205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ins w:id="109" w:author="馬慈蓮" w:date="2019-05-17T10:55:00Z"/>
          <w:rFonts w:ascii="細明體" w:eastAsia="細明體" w:hAnsi="細明體"/>
          <w:lang w:eastAsia="zh-TW"/>
        </w:rPr>
        <w:pPrChange w:id="110" w:author="馬慈蓮" w:date="2019-05-17T10:55:00Z">
          <w:pPr>
            <w:pStyle w:val="Tabletext"/>
            <w:keepLines w:val="0"/>
            <w:numPr>
              <w:ilvl w:val="1"/>
              <w:numId w:val="28"/>
            </w:numPr>
            <w:spacing w:after="0" w:line="240" w:lineRule="auto"/>
            <w:ind w:left="992" w:hanging="567"/>
          </w:pPr>
        </w:pPrChange>
      </w:pPr>
      <w:ins w:id="111" w:author="馬慈蓮" w:date="2019-05-17T10:55:00Z">
        <w:r>
          <w:rPr>
            <w:rFonts w:ascii="細明體" w:eastAsia="細明體" w:hAnsi="細明體" w:hint="eastAsia"/>
            <w:bCs/>
            <w:lang w:eastAsia="zh-TW"/>
          </w:rPr>
          <w:t>若有資料</w:t>
        </w:r>
        <w:r w:rsidRPr="00B26A29">
          <w:rPr>
            <w:rFonts w:ascii="細明體" w:eastAsia="細明體" w:hAnsi="細明體" w:hint="eastAsia"/>
            <w:bCs/>
            <w:lang w:eastAsia="zh-TW"/>
          </w:rPr>
          <w:t>：</w:t>
        </w:r>
      </w:ins>
    </w:p>
    <w:p w:rsidR="00172C46" w:rsidRPr="00E85764" w:rsidRDefault="000C7094" w:rsidP="00172C46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ins w:id="112" w:author="馬慈蓮" w:date="2019-05-17T11:10:00Z"/>
          <w:rFonts w:ascii="細明體" w:eastAsia="細明體" w:hAnsi="細明體"/>
          <w:lang w:eastAsia="zh-TW"/>
        </w:rPr>
        <w:pPrChange w:id="113" w:author="馬慈蓮" w:date="2019-05-17T10:55:00Z">
          <w:pPr>
            <w:pStyle w:val="Tabletext"/>
            <w:keepLines w:val="0"/>
            <w:numPr>
              <w:ilvl w:val="1"/>
              <w:numId w:val="28"/>
            </w:numPr>
            <w:spacing w:after="0" w:line="240" w:lineRule="auto"/>
            <w:ind w:left="992" w:hanging="567"/>
          </w:pPr>
        </w:pPrChange>
      </w:pPr>
      <w:ins w:id="114" w:author="馬慈蓮" w:date="2019-05-17T10:55:00Z">
        <w:r w:rsidRPr="000C7094">
          <w:rPr>
            <w:rFonts w:ascii="細明體" w:eastAsia="細明體" w:hAnsi="細明體" w:hint="eastAsia"/>
            <w:bCs/>
            <w:lang w:eastAsia="zh-TW"/>
          </w:rPr>
          <w:t>判斷$案件進度</w:t>
        </w:r>
      </w:ins>
    </w:p>
    <w:p w:rsidR="00E85764" w:rsidRPr="00D87E66" w:rsidRDefault="00E85764" w:rsidP="00E8576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ins w:id="115" w:author="馬慈蓮" w:date="2019-05-17T11:11:00Z"/>
          <w:rFonts w:ascii="細明體" w:eastAsia="細明體" w:hAnsi="細明體"/>
          <w:lang w:eastAsia="zh-TW"/>
        </w:rPr>
        <w:pPrChange w:id="116" w:author="馬慈蓮" w:date="2019-05-17T11:10:00Z">
          <w:pPr>
            <w:pStyle w:val="Tabletext"/>
            <w:keepLines w:val="0"/>
            <w:numPr>
              <w:ilvl w:val="1"/>
              <w:numId w:val="28"/>
            </w:numPr>
            <w:spacing w:after="0" w:line="240" w:lineRule="auto"/>
            <w:ind w:left="992" w:hanging="567"/>
          </w:pPr>
        </w:pPrChange>
      </w:pPr>
      <w:ins w:id="117" w:author="馬慈蓮" w:date="2019-05-17T11:10:00Z">
        <w:r>
          <w:rPr>
            <w:rFonts w:ascii="細明體" w:eastAsia="細明體" w:hAnsi="細明體" w:hint="eastAsia"/>
            <w:bCs/>
            <w:lang w:eastAsia="zh-TW"/>
          </w:rPr>
          <w:t xml:space="preserve">IF </w:t>
        </w:r>
      </w:ins>
      <w:ins w:id="118" w:author="馬慈蓮" w:date="2019-05-17T11:15:00Z">
        <w:r w:rsidR="00B03615" w:rsidRPr="00B03615">
          <w:rPr>
            <w:rFonts w:ascii="細明體" w:eastAsia="細明體" w:hAnsi="細明體" w:hint="eastAsia"/>
            <w:bCs/>
            <w:lang w:eastAsia="zh-TW"/>
          </w:rPr>
          <w:t>$XML試算案件資料</w:t>
        </w:r>
        <w:r w:rsidR="00B03615">
          <w:rPr>
            <w:rFonts w:ascii="細明體" w:eastAsia="細明體" w:hAnsi="細明體" w:hint="eastAsia"/>
            <w:bCs/>
            <w:lang w:eastAsia="zh-TW"/>
          </w:rPr>
          <w:t>.</w:t>
        </w:r>
      </w:ins>
      <w:ins w:id="119" w:author="馬慈蓮" w:date="2019-05-17T11:11:00Z">
        <w:r w:rsidR="00E86F39">
          <w:rPr>
            <w:rFonts w:ascii="細明體" w:eastAsia="細明體" w:hAnsi="細明體" w:hint="eastAsia"/>
            <w:bCs/>
            <w:lang w:eastAsia="zh-TW"/>
          </w:rPr>
          <w:t>試算類型(</w:t>
        </w:r>
        <w:r w:rsidR="00F75F58" w:rsidRPr="00F75F58">
          <w:rPr>
            <w:rFonts w:ascii="細明體" w:eastAsia="細明體" w:hAnsi="細明體"/>
            <w:bCs/>
            <w:lang w:eastAsia="zh-TW"/>
          </w:rPr>
          <w:t>CHK_TYPE</w:t>
        </w:r>
        <w:r w:rsidR="00E86F39">
          <w:rPr>
            <w:rFonts w:ascii="細明體" w:eastAsia="細明體" w:hAnsi="細明體" w:hint="eastAsia"/>
            <w:bCs/>
            <w:lang w:eastAsia="zh-TW"/>
          </w:rPr>
          <w:t xml:space="preserve">) = </w:t>
        </w:r>
        <w:r w:rsidR="00E86F39">
          <w:rPr>
            <w:rFonts w:ascii="細明體" w:eastAsia="細明體" w:hAnsi="細明體"/>
            <w:bCs/>
            <w:lang w:eastAsia="zh-TW"/>
          </w:rPr>
          <w:t>‘H’or ‘</w:t>
        </w:r>
        <w:r w:rsidR="00E86F39">
          <w:rPr>
            <w:rFonts w:ascii="細明體" w:eastAsia="細明體" w:hAnsi="細明體" w:hint="eastAsia"/>
            <w:bCs/>
            <w:lang w:eastAsia="zh-TW"/>
          </w:rPr>
          <w:t>O</w:t>
        </w:r>
        <w:r w:rsidR="00E86F39">
          <w:rPr>
            <w:rFonts w:ascii="細明體" w:eastAsia="細明體" w:hAnsi="細明體"/>
            <w:bCs/>
            <w:lang w:eastAsia="zh-TW"/>
          </w:rPr>
          <w:t>’</w:t>
        </w:r>
      </w:ins>
    </w:p>
    <w:p w:rsidR="00D87E66" w:rsidRPr="00B03615" w:rsidRDefault="00B03615" w:rsidP="00D87E66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ins w:id="120" w:author="馬慈蓮" w:date="2019-05-17T11:16:00Z"/>
          <w:rFonts w:ascii="細明體" w:eastAsia="細明體" w:hAnsi="細明體"/>
          <w:lang w:eastAsia="zh-TW"/>
        </w:rPr>
        <w:pPrChange w:id="121" w:author="馬慈蓮" w:date="2019-05-17T11:11:00Z">
          <w:pPr>
            <w:pStyle w:val="Tabletext"/>
            <w:keepLines w:val="0"/>
            <w:numPr>
              <w:ilvl w:val="1"/>
              <w:numId w:val="28"/>
            </w:numPr>
            <w:spacing w:after="0" w:line="240" w:lineRule="auto"/>
            <w:ind w:left="992" w:hanging="567"/>
          </w:pPr>
        </w:pPrChange>
      </w:pPr>
      <w:ins w:id="122" w:author="馬慈蓮" w:date="2019-05-17T11:15:00Z">
        <w:r>
          <w:rPr>
            <w:rFonts w:ascii="細明體" w:eastAsia="細明體" w:hAnsi="細明體" w:hint="eastAsia"/>
            <w:lang w:eastAsia="zh-TW"/>
          </w:rPr>
          <w:t>IF</w:t>
        </w:r>
        <w:r w:rsidRPr="00B03615">
          <w:rPr>
            <w:rFonts w:ascii="細明體" w:eastAsia="細明體" w:hAnsi="細明體" w:hint="eastAsia"/>
            <w:lang w:eastAsia="zh-TW"/>
          </w:rPr>
          <w:t>$XML試算案件資料</w:t>
        </w:r>
      </w:ins>
      <w:ins w:id="123" w:author="馬慈蓮" w:date="2019-05-17T11:16:00Z">
        <w:r>
          <w:rPr>
            <w:rFonts w:ascii="細明體" w:eastAsia="細明體" w:hAnsi="細明體" w:hint="eastAsia"/>
            <w:lang w:eastAsia="zh-TW"/>
          </w:rPr>
          <w:t>.</w:t>
        </w:r>
      </w:ins>
      <w:ins w:id="124" w:author="馬慈蓮" w:date="2019-05-17T11:15:00Z">
        <w:r w:rsidRPr="00B03615">
          <w:rPr>
            <w:rFonts w:ascii="細明體" w:eastAsia="細明體" w:hAnsi="細明體" w:hint="eastAsia"/>
            <w:bCs/>
            <w:lang w:eastAsia="zh-TW"/>
          </w:rPr>
          <w:t>回傳醫院時間</w:t>
        </w:r>
      </w:ins>
      <w:ins w:id="125" w:author="馬慈蓮" w:date="2019-05-17T11:16:00Z">
        <w:r>
          <w:rPr>
            <w:rFonts w:ascii="細明體" w:eastAsia="細明體" w:hAnsi="細明體" w:hint="eastAsia"/>
            <w:bCs/>
            <w:lang w:eastAsia="zh-TW"/>
          </w:rPr>
          <w:t>(</w:t>
        </w:r>
      </w:ins>
      <w:ins w:id="126" w:author="馬慈蓮" w:date="2019-05-17T11:15:00Z">
        <w:r w:rsidRPr="00B03615">
          <w:rPr>
            <w:rFonts w:ascii="細明體" w:eastAsia="細明體" w:hAnsi="細明體"/>
            <w:bCs/>
            <w:lang w:eastAsia="zh-TW"/>
          </w:rPr>
          <w:t>SEND_HOSP_DATE</w:t>
        </w:r>
      </w:ins>
      <w:ins w:id="127" w:author="馬慈蓮" w:date="2019-05-17T11:16:00Z">
        <w:r>
          <w:rPr>
            <w:rFonts w:ascii="細明體" w:eastAsia="細明體" w:hAnsi="細明體" w:hint="eastAsia"/>
            <w:bCs/>
            <w:lang w:eastAsia="zh-TW"/>
          </w:rPr>
          <w:t>) 有資料</w:t>
        </w:r>
      </w:ins>
    </w:p>
    <w:p w:rsidR="00B03615" w:rsidRPr="00F04DA0" w:rsidRDefault="0070738E" w:rsidP="00B03615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ins w:id="128" w:author="馬慈蓮" w:date="2019-05-17T11:16:00Z"/>
          <w:rFonts w:ascii="細明體" w:eastAsia="細明體" w:hAnsi="細明體"/>
          <w:lang w:eastAsia="zh-TW"/>
        </w:rPr>
        <w:pPrChange w:id="129" w:author="馬慈蓮" w:date="2019-05-17T11:16:00Z">
          <w:pPr>
            <w:pStyle w:val="Tabletext"/>
            <w:keepLines w:val="0"/>
            <w:numPr>
              <w:ilvl w:val="1"/>
              <w:numId w:val="28"/>
            </w:numPr>
            <w:spacing w:after="0" w:line="240" w:lineRule="auto"/>
            <w:ind w:left="992" w:hanging="567"/>
          </w:pPr>
        </w:pPrChange>
      </w:pPr>
      <w:ins w:id="130" w:author="馬慈蓮" w:date="2019-05-17T11:16:00Z">
        <w:r w:rsidRPr="0070738E">
          <w:rPr>
            <w:rFonts w:ascii="細明體" w:eastAsia="細明體" w:hAnsi="細明體" w:hint="eastAsia"/>
            <w:bCs/>
            <w:lang w:eastAsia="zh-TW"/>
          </w:rPr>
          <w:t>$案件進度</w:t>
        </w:r>
        <w:r>
          <w:rPr>
            <w:rFonts w:ascii="細明體" w:eastAsia="細明體" w:hAnsi="細明體" w:hint="eastAsia"/>
            <w:bCs/>
            <w:lang w:eastAsia="zh-TW"/>
          </w:rPr>
          <w:t xml:space="preserve"> = </w:t>
        </w:r>
        <w:r>
          <w:rPr>
            <w:rFonts w:ascii="細明體" w:eastAsia="細明體" w:hAnsi="細明體"/>
            <w:bCs/>
            <w:lang w:eastAsia="zh-TW"/>
          </w:rPr>
          <w:t>“</w:t>
        </w:r>
        <w:r>
          <w:rPr>
            <w:rFonts w:ascii="細明體" w:eastAsia="細明體" w:hAnsi="細明體" w:hint="eastAsia"/>
            <w:bCs/>
            <w:lang w:eastAsia="zh-TW"/>
          </w:rPr>
          <w:t>抵繳額度已回傳醫院</w:t>
        </w:r>
        <w:r>
          <w:rPr>
            <w:rFonts w:ascii="細明體" w:eastAsia="細明體" w:hAnsi="細明體"/>
            <w:bCs/>
            <w:lang w:eastAsia="zh-TW"/>
          </w:rPr>
          <w:t>”</w:t>
        </w:r>
      </w:ins>
    </w:p>
    <w:p w:rsidR="00F04DA0" w:rsidRPr="00F04DA0" w:rsidRDefault="00F04DA0" w:rsidP="00F04DA0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ins w:id="131" w:author="馬慈蓮" w:date="2019-05-17T11:16:00Z"/>
          <w:rFonts w:ascii="細明體" w:eastAsia="細明體" w:hAnsi="細明體"/>
          <w:lang w:eastAsia="zh-TW"/>
        </w:rPr>
        <w:pPrChange w:id="132" w:author="馬慈蓮" w:date="2019-05-17T11:16:00Z">
          <w:pPr>
            <w:pStyle w:val="Tabletext"/>
            <w:keepLines w:val="0"/>
            <w:numPr>
              <w:ilvl w:val="1"/>
              <w:numId w:val="28"/>
            </w:numPr>
            <w:spacing w:after="0" w:line="240" w:lineRule="auto"/>
            <w:ind w:left="992" w:hanging="567"/>
          </w:pPr>
        </w:pPrChange>
      </w:pPr>
      <w:ins w:id="133" w:author="馬慈蓮" w:date="2019-05-17T11:16:00Z">
        <w:r>
          <w:rPr>
            <w:rFonts w:ascii="細明體" w:eastAsia="細明體" w:hAnsi="細明體" w:hint="eastAsia"/>
            <w:bCs/>
            <w:lang w:eastAsia="zh-TW"/>
          </w:rPr>
          <w:t>ELSE</w:t>
        </w:r>
      </w:ins>
    </w:p>
    <w:p w:rsidR="00F04DA0" w:rsidRPr="00657551" w:rsidRDefault="00D52784" w:rsidP="00F04DA0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ins w:id="134" w:author="馬慈蓮" w:date="2019-05-17T11:42:00Z"/>
          <w:rFonts w:ascii="細明體" w:eastAsia="細明體" w:hAnsi="細明體"/>
          <w:lang w:eastAsia="zh-TW"/>
        </w:rPr>
        <w:pPrChange w:id="135" w:author="馬慈蓮" w:date="2019-05-17T11:16:00Z">
          <w:pPr>
            <w:pStyle w:val="Tabletext"/>
            <w:keepLines w:val="0"/>
            <w:numPr>
              <w:ilvl w:val="1"/>
              <w:numId w:val="28"/>
            </w:numPr>
            <w:spacing w:after="0" w:line="240" w:lineRule="auto"/>
            <w:ind w:left="992" w:hanging="567"/>
          </w:pPr>
        </w:pPrChange>
      </w:pPr>
      <w:ins w:id="136" w:author="馬慈蓮" w:date="2019-05-17T11:16:00Z">
        <w:r w:rsidRPr="00D52784">
          <w:rPr>
            <w:rFonts w:ascii="細明體" w:eastAsia="細明體" w:hAnsi="細明體" w:hint="eastAsia"/>
            <w:bCs/>
            <w:lang w:eastAsia="zh-TW"/>
          </w:rPr>
          <w:t>$案件進度 =</w:t>
        </w:r>
        <w:r w:rsidR="0071270E">
          <w:rPr>
            <w:rFonts w:ascii="細明體" w:eastAsia="細明體" w:hAnsi="細明體" w:hint="eastAsia"/>
            <w:bCs/>
            <w:lang w:eastAsia="zh-TW"/>
          </w:rPr>
          <w:t xml:space="preserve"> </w:t>
        </w:r>
      </w:ins>
      <w:ins w:id="137" w:author="馬慈蓮" w:date="2019-05-17T11:42:00Z">
        <w:r w:rsidR="00B65704">
          <w:rPr>
            <w:rFonts w:ascii="細明體" w:eastAsia="細明體" w:hAnsi="細明體"/>
            <w:bCs/>
            <w:lang w:eastAsia="zh-TW"/>
          </w:rPr>
          <w:t>“</w:t>
        </w:r>
        <w:r w:rsidR="00B65704" w:rsidRPr="00B65704">
          <w:rPr>
            <w:rFonts w:ascii="細明體" w:eastAsia="細明體" w:hAnsi="細明體" w:hint="eastAsia"/>
            <w:bCs/>
            <w:lang w:eastAsia="zh-TW"/>
          </w:rPr>
          <w:t>系統自動試算日額額度中</w:t>
        </w:r>
        <w:r w:rsidR="00B65704">
          <w:rPr>
            <w:rFonts w:ascii="細明體" w:eastAsia="細明體" w:hAnsi="細明體"/>
            <w:bCs/>
            <w:lang w:eastAsia="zh-TW"/>
          </w:rPr>
          <w:t>”</w:t>
        </w:r>
      </w:ins>
    </w:p>
    <w:p w:rsidR="00657551" w:rsidRPr="00657551" w:rsidRDefault="00657551" w:rsidP="0065755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ins w:id="138" w:author="馬慈蓮" w:date="2019-05-17T11:42:00Z"/>
          <w:rFonts w:ascii="細明體" w:eastAsia="細明體" w:hAnsi="細明體"/>
          <w:lang w:eastAsia="zh-TW"/>
        </w:rPr>
        <w:pPrChange w:id="139" w:author="馬慈蓮" w:date="2019-05-17T11:42:00Z">
          <w:pPr>
            <w:pStyle w:val="Tabletext"/>
            <w:keepLines w:val="0"/>
            <w:numPr>
              <w:ilvl w:val="1"/>
              <w:numId w:val="28"/>
            </w:numPr>
            <w:spacing w:after="0" w:line="240" w:lineRule="auto"/>
            <w:ind w:left="992" w:hanging="567"/>
          </w:pPr>
        </w:pPrChange>
      </w:pPr>
      <w:ins w:id="140" w:author="馬慈蓮" w:date="2019-05-17T11:42:00Z">
        <w:r>
          <w:rPr>
            <w:rFonts w:ascii="細明體" w:eastAsia="細明體" w:hAnsi="細明體" w:hint="eastAsia"/>
            <w:bCs/>
            <w:lang w:eastAsia="zh-TW"/>
          </w:rPr>
          <w:t>ELSE</w:t>
        </w:r>
      </w:ins>
    </w:p>
    <w:p w:rsidR="005C281F" w:rsidRDefault="005C281F" w:rsidP="005C281F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ins w:id="141" w:author="馬慈蓮" w:date="2019-05-17T11:43:00Z"/>
          <w:rFonts w:ascii="細明體" w:eastAsia="細明體" w:hAnsi="細明體"/>
          <w:bCs/>
          <w:lang w:eastAsia="zh-TW"/>
        </w:rPr>
        <w:pPrChange w:id="142" w:author="馬慈蓮" w:date="2019-05-17T11:43:00Z">
          <w:pPr>
            <w:pStyle w:val="Tabletext"/>
            <w:keepLines w:val="0"/>
            <w:numPr>
              <w:ilvl w:val="4"/>
              <w:numId w:val="11"/>
            </w:numPr>
            <w:spacing w:after="0" w:line="240" w:lineRule="auto"/>
            <w:ind w:left="2551" w:hanging="850"/>
          </w:pPr>
        </w:pPrChange>
      </w:pPr>
      <w:ins w:id="143" w:author="馬慈蓮" w:date="2019-05-17T11:43:00Z">
        <w:r w:rsidRPr="00E10E40">
          <w:rPr>
            <w:rFonts w:ascii="細明體" w:eastAsia="細明體" w:hAnsi="細明體" w:hint="eastAsia"/>
            <w:bCs/>
            <w:lang w:eastAsia="zh-TW"/>
          </w:rPr>
          <w:t xml:space="preserve">IF </w:t>
        </w:r>
      </w:ins>
      <w:ins w:id="144" w:author="馬慈蓮" w:date="2019-05-17T11:57:00Z">
        <w:r w:rsidR="00FB4908" w:rsidRPr="00FB4908">
          <w:rPr>
            <w:rFonts w:ascii="細明體" w:eastAsia="細明體" w:hAnsi="細明體" w:hint="eastAsia"/>
            <w:bCs/>
            <w:lang w:eastAsia="zh-TW"/>
          </w:rPr>
          <w:t>$XML試算案件資料</w:t>
        </w:r>
      </w:ins>
      <w:ins w:id="145" w:author="馬慈蓮" w:date="2019-05-17T11:43:00Z">
        <w:r w:rsidRPr="00266BAE">
          <w:rPr>
            <w:rFonts w:ascii="細明體" w:eastAsia="細明體" w:hAnsi="細明體" w:hint="eastAsia"/>
            <w:bCs/>
            <w:lang w:eastAsia="zh-TW"/>
          </w:rPr>
          <w:t>.日額計算日期</w:t>
        </w:r>
        <w:r w:rsidRPr="00266BAE">
          <w:rPr>
            <w:rFonts w:ascii="細明體" w:eastAsia="細明體" w:hAnsi="細明體"/>
            <w:bCs/>
            <w:lang w:eastAsia="zh-TW"/>
          </w:rPr>
          <w:t>DAMT_CAL_DATE</w:t>
        </w:r>
        <w:r>
          <w:rPr>
            <w:rFonts w:ascii="細明體" w:eastAsia="細明體" w:hAnsi="細明體" w:hint="eastAsia"/>
            <w:bCs/>
            <w:lang w:eastAsia="zh-TW"/>
          </w:rPr>
          <w:t xml:space="preserve"> 無資料</w:t>
        </w:r>
      </w:ins>
    </w:p>
    <w:p w:rsidR="005C281F" w:rsidRDefault="005C281F" w:rsidP="005C281F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ins w:id="146" w:author="馬慈蓮" w:date="2019-05-17T11:43:00Z"/>
          <w:rFonts w:ascii="細明體" w:eastAsia="細明體" w:hAnsi="細明體"/>
          <w:bCs/>
          <w:lang w:eastAsia="zh-TW"/>
        </w:rPr>
        <w:pPrChange w:id="147" w:author="馬慈蓮" w:date="2019-05-17T11:43:00Z">
          <w:pPr>
            <w:pStyle w:val="Tabletext"/>
            <w:keepLines w:val="0"/>
            <w:numPr>
              <w:ilvl w:val="5"/>
              <w:numId w:val="11"/>
            </w:numPr>
            <w:spacing w:after="0" w:line="240" w:lineRule="auto"/>
            <w:ind w:left="3260" w:hanging="1134"/>
          </w:pPr>
        </w:pPrChange>
      </w:pPr>
      <w:ins w:id="148" w:author="馬慈蓮" w:date="2019-05-17T11:43:00Z">
        <w:r w:rsidRPr="00E51731">
          <w:rPr>
            <w:rFonts w:ascii="細明體" w:eastAsia="細明體" w:hAnsi="細明體" w:hint="eastAsia"/>
            <w:bCs/>
            <w:lang w:eastAsia="zh-TW"/>
          </w:rPr>
          <w:t xml:space="preserve">$案件進度 = </w:t>
        </w:r>
        <w:r>
          <w:rPr>
            <w:rFonts w:ascii="細明體" w:eastAsia="細明體" w:hAnsi="細明體"/>
            <w:bCs/>
            <w:lang w:eastAsia="zh-TW"/>
          </w:rPr>
          <w:t>“</w:t>
        </w:r>
        <w:r>
          <w:rPr>
            <w:rFonts w:ascii="細明體" w:eastAsia="細明體" w:hAnsi="細明體" w:hint="eastAsia"/>
            <w:bCs/>
            <w:lang w:eastAsia="zh-TW"/>
          </w:rPr>
          <w:t>系統自動試算日額額度中</w:t>
        </w:r>
        <w:r>
          <w:rPr>
            <w:rFonts w:ascii="細明體" w:eastAsia="細明體" w:hAnsi="細明體"/>
            <w:bCs/>
            <w:lang w:eastAsia="zh-TW"/>
          </w:rPr>
          <w:t>”</w:t>
        </w:r>
      </w:ins>
    </w:p>
    <w:p w:rsidR="005C281F" w:rsidRDefault="005C281F" w:rsidP="005C281F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ins w:id="149" w:author="馬慈蓮" w:date="2019-05-17T11:43:00Z"/>
          <w:rFonts w:ascii="細明體" w:eastAsia="細明體" w:hAnsi="細明體"/>
          <w:bCs/>
          <w:lang w:eastAsia="zh-TW"/>
        </w:rPr>
        <w:pPrChange w:id="150" w:author="馬慈蓮" w:date="2019-05-17T11:43:00Z">
          <w:pPr>
            <w:pStyle w:val="Tabletext"/>
            <w:keepLines w:val="0"/>
            <w:numPr>
              <w:ilvl w:val="4"/>
              <w:numId w:val="11"/>
            </w:numPr>
            <w:spacing w:after="0" w:line="240" w:lineRule="auto"/>
            <w:ind w:left="2551" w:hanging="850"/>
          </w:pPr>
        </w:pPrChange>
      </w:pPr>
      <w:ins w:id="151" w:author="馬慈蓮" w:date="2019-05-17T11:43:00Z">
        <w:r w:rsidRPr="00805F06">
          <w:rPr>
            <w:rFonts w:ascii="細明體" w:eastAsia="細明體" w:hAnsi="細明體"/>
            <w:bCs/>
            <w:lang w:eastAsia="zh-TW"/>
          </w:rPr>
          <w:t>ELSE</w:t>
        </w:r>
        <w:r w:rsidRPr="00805F06">
          <w:rPr>
            <w:rFonts w:ascii="細明體" w:eastAsia="細明體" w:hAnsi="細明體" w:hint="eastAsia"/>
            <w:bCs/>
            <w:lang w:eastAsia="zh-TW"/>
          </w:rPr>
          <w:t xml:space="preserve"> IF </w:t>
        </w:r>
      </w:ins>
      <w:ins w:id="152" w:author="馬慈蓮" w:date="2019-05-17T11:57:00Z">
        <w:r w:rsidR="00FB4908" w:rsidRPr="00FB4908">
          <w:rPr>
            <w:rFonts w:ascii="細明體" w:eastAsia="細明體" w:hAnsi="細明體" w:hint="eastAsia"/>
            <w:bCs/>
            <w:lang w:eastAsia="zh-TW"/>
          </w:rPr>
          <w:t>$XML試算案件資料</w:t>
        </w:r>
      </w:ins>
      <w:ins w:id="153" w:author="馬慈蓮" w:date="2019-05-17T11:43:00Z">
        <w:r>
          <w:rPr>
            <w:rFonts w:ascii="細明體" w:eastAsia="細明體" w:hAnsi="細明體" w:hint="eastAsia"/>
            <w:bCs/>
            <w:lang w:eastAsia="zh-TW"/>
          </w:rPr>
          <w:t>.</w:t>
        </w:r>
        <w:r w:rsidRPr="00805F06">
          <w:rPr>
            <w:rFonts w:ascii="細明體" w:eastAsia="細明體" w:hAnsi="細明體" w:hint="eastAsia"/>
            <w:bCs/>
            <w:lang w:eastAsia="zh-TW"/>
          </w:rPr>
          <w:t>三登結束日期KEYIN3_END_TIME</w:t>
        </w:r>
        <w:r>
          <w:rPr>
            <w:rFonts w:ascii="細明體" w:eastAsia="細明體" w:hAnsi="細明體" w:hint="eastAsia"/>
            <w:bCs/>
            <w:lang w:eastAsia="zh-TW"/>
          </w:rPr>
          <w:t xml:space="preserve"> 無資料</w:t>
        </w:r>
      </w:ins>
    </w:p>
    <w:p w:rsidR="005C281F" w:rsidRDefault="005C281F" w:rsidP="005C281F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ins w:id="154" w:author="馬慈蓮" w:date="2019-05-17T11:43:00Z"/>
          <w:rFonts w:ascii="細明體" w:eastAsia="細明體" w:hAnsi="細明體"/>
          <w:bCs/>
          <w:lang w:eastAsia="zh-TW"/>
        </w:rPr>
        <w:pPrChange w:id="155" w:author="馬慈蓮" w:date="2019-05-17T11:43:00Z">
          <w:pPr>
            <w:pStyle w:val="Tabletext"/>
            <w:keepLines w:val="0"/>
            <w:numPr>
              <w:ilvl w:val="5"/>
              <w:numId w:val="11"/>
            </w:numPr>
            <w:spacing w:after="0" w:line="240" w:lineRule="auto"/>
            <w:ind w:left="3260" w:hanging="1134"/>
          </w:pPr>
        </w:pPrChange>
      </w:pPr>
      <w:ins w:id="156" w:author="馬慈蓮" w:date="2019-05-17T11:43:00Z">
        <w:r w:rsidRPr="009B68B0">
          <w:rPr>
            <w:rFonts w:ascii="細明體" w:eastAsia="細明體" w:hAnsi="細明體" w:hint="eastAsia"/>
            <w:bCs/>
            <w:lang w:eastAsia="zh-TW"/>
          </w:rPr>
          <w:t>$案件進度 =</w:t>
        </w:r>
        <w:r>
          <w:rPr>
            <w:rFonts w:ascii="細明體" w:eastAsia="細明體" w:hAnsi="細明體" w:hint="eastAsia"/>
            <w:bCs/>
            <w:lang w:eastAsia="zh-TW"/>
          </w:rPr>
          <w:t xml:space="preserve"> </w:t>
        </w:r>
        <w:r>
          <w:rPr>
            <w:rFonts w:ascii="細明體" w:eastAsia="細明體" w:hAnsi="細明體"/>
            <w:bCs/>
            <w:lang w:eastAsia="zh-TW"/>
          </w:rPr>
          <w:t>“</w:t>
        </w:r>
        <w:r>
          <w:rPr>
            <w:rFonts w:ascii="細明體" w:eastAsia="細明體" w:hAnsi="細明體" w:hint="eastAsia"/>
            <w:bCs/>
            <w:lang w:eastAsia="zh-TW"/>
          </w:rPr>
          <w:t>待三登</w:t>
        </w:r>
        <w:r>
          <w:rPr>
            <w:rFonts w:ascii="細明體" w:eastAsia="細明體" w:hAnsi="細明體"/>
            <w:bCs/>
            <w:lang w:eastAsia="zh-TW"/>
          </w:rPr>
          <w:t>”</w:t>
        </w:r>
      </w:ins>
    </w:p>
    <w:p w:rsidR="005C281F" w:rsidRDefault="005C281F" w:rsidP="005C281F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ins w:id="157" w:author="馬慈蓮" w:date="2019-05-17T11:43:00Z"/>
          <w:rFonts w:ascii="細明體" w:eastAsia="細明體" w:hAnsi="細明體"/>
          <w:bCs/>
          <w:lang w:eastAsia="zh-TW"/>
        </w:rPr>
        <w:pPrChange w:id="158" w:author="馬慈蓮" w:date="2019-05-17T11:43:00Z">
          <w:pPr>
            <w:pStyle w:val="Tabletext"/>
            <w:keepLines w:val="0"/>
            <w:numPr>
              <w:ilvl w:val="4"/>
              <w:numId w:val="11"/>
            </w:numPr>
            <w:spacing w:after="0" w:line="240" w:lineRule="auto"/>
            <w:ind w:left="2551" w:hanging="850"/>
          </w:pPr>
        </w:pPrChange>
      </w:pPr>
      <w:ins w:id="159" w:author="馬慈蓮" w:date="2019-05-17T11:43:00Z">
        <w:r>
          <w:rPr>
            <w:rFonts w:ascii="細明體" w:eastAsia="細明體" w:hAnsi="細明體" w:hint="eastAsia"/>
            <w:bCs/>
            <w:lang w:eastAsia="zh-TW"/>
          </w:rPr>
          <w:t xml:space="preserve">ELSE IF </w:t>
        </w:r>
      </w:ins>
      <w:ins w:id="160" w:author="馬慈蓮" w:date="2019-05-17T11:57:00Z">
        <w:r w:rsidR="00FB4908" w:rsidRPr="00FB4908">
          <w:rPr>
            <w:rFonts w:ascii="細明體" w:eastAsia="細明體" w:hAnsi="細明體" w:hint="eastAsia"/>
            <w:bCs/>
            <w:lang w:eastAsia="zh-TW"/>
          </w:rPr>
          <w:t>$XML試算案件資料</w:t>
        </w:r>
      </w:ins>
      <w:ins w:id="161" w:author="馬慈蓮" w:date="2019-05-17T11:43:00Z">
        <w:r w:rsidRPr="00BC71EF">
          <w:rPr>
            <w:rFonts w:ascii="細明體" w:eastAsia="細明體" w:hAnsi="細明體" w:hint="eastAsia"/>
            <w:bCs/>
            <w:lang w:eastAsia="zh-TW"/>
          </w:rPr>
          <w:t>.額度計算日期</w:t>
        </w:r>
        <w:r w:rsidRPr="00BC71EF">
          <w:rPr>
            <w:rFonts w:ascii="細明體" w:eastAsia="細明體" w:hAnsi="細明體"/>
            <w:bCs/>
            <w:lang w:eastAsia="zh-TW"/>
          </w:rPr>
          <w:t>DISCOUNT_DATE</w:t>
        </w:r>
        <w:r>
          <w:rPr>
            <w:rFonts w:ascii="細明體" w:eastAsia="細明體" w:hAnsi="細明體" w:hint="eastAsia"/>
            <w:bCs/>
            <w:lang w:eastAsia="zh-TW"/>
          </w:rPr>
          <w:t xml:space="preserve"> 無資料</w:t>
        </w:r>
      </w:ins>
    </w:p>
    <w:p w:rsidR="005C281F" w:rsidRDefault="005C281F" w:rsidP="005C281F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ins w:id="162" w:author="馬慈蓮" w:date="2019-05-17T11:43:00Z"/>
          <w:rFonts w:ascii="細明體" w:eastAsia="細明體" w:hAnsi="細明體"/>
          <w:bCs/>
          <w:lang w:eastAsia="zh-TW"/>
        </w:rPr>
        <w:pPrChange w:id="163" w:author="馬慈蓮" w:date="2019-05-17T11:43:00Z">
          <w:pPr>
            <w:pStyle w:val="Tabletext"/>
            <w:keepLines w:val="0"/>
            <w:numPr>
              <w:ilvl w:val="5"/>
              <w:numId w:val="11"/>
            </w:numPr>
            <w:spacing w:after="0" w:line="240" w:lineRule="auto"/>
            <w:ind w:left="3260" w:hanging="1134"/>
          </w:pPr>
        </w:pPrChange>
      </w:pPr>
      <w:ins w:id="164" w:author="馬慈蓮" w:date="2019-05-17T11:43:00Z">
        <w:r w:rsidRPr="009B1281">
          <w:rPr>
            <w:rFonts w:ascii="細明體" w:eastAsia="細明體" w:hAnsi="細明體" w:hint="eastAsia"/>
            <w:bCs/>
            <w:lang w:eastAsia="zh-TW"/>
          </w:rPr>
          <w:t>$案件進度 =</w:t>
        </w:r>
        <w:r>
          <w:rPr>
            <w:rFonts w:ascii="細明體" w:eastAsia="細明體" w:hAnsi="細明體" w:hint="eastAsia"/>
            <w:bCs/>
            <w:lang w:eastAsia="zh-TW"/>
          </w:rPr>
          <w:t xml:space="preserve"> </w:t>
        </w:r>
        <w:r>
          <w:rPr>
            <w:rFonts w:ascii="細明體" w:eastAsia="細明體" w:hAnsi="細明體"/>
            <w:bCs/>
            <w:lang w:eastAsia="zh-TW"/>
          </w:rPr>
          <w:t>“</w:t>
        </w:r>
        <w:r>
          <w:rPr>
            <w:rFonts w:ascii="細明體" w:eastAsia="細明體" w:hAnsi="細明體" w:hint="eastAsia"/>
            <w:bCs/>
            <w:lang w:eastAsia="zh-TW"/>
          </w:rPr>
          <w:t>待核賠人員計算額度中</w:t>
        </w:r>
        <w:r>
          <w:rPr>
            <w:rFonts w:ascii="細明體" w:eastAsia="細明體" w:hAnsi="細明體"/>
            <w:bCs/>
            <w:lang w:eastAsia="zh-TW"/>
          </w:rPr>
          <w:t>”</w:t>
        </w:r>
      </w:ins>
    </w:p>
    <w:p w:rsidR="005C281F" w:rsidRDefault="005C281F" w:rsidP="005C281F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ins w:id="165" w:author="馬慈蓮" w:date="2019-05-17T11:43:00Z"/>
          <w:rFonts w:ascii="細明體" w:eastAsia="細明體" w:hAnsi="細明體"/>
          <w:bCs/>
          <w:lang w:eastAsia="zh-TW"/>
        </w:rPr>
        <w:pPrChange w:id="166" w:author="馬慈蓮" w:date="2019-05-17T11:43:00Z">
          <w:pPr>
            <w:pStyle w:val="Tabletext"/>
            <w:keepLines w:val="0"/>
            <w:numPr>
              <w:ilvl w:val="4"/>
              <w:numId w:val="11"/>
            </w:numPr>
            <w:spacing w:after="0" w:line="240" w:lineRule="auto"/>
            <w:ind w:left="2551" w:hanging="850"/>
          </w:pPr>
        </w:pPrChange>
      </w:pPr>
      <w:ins w:id="167" w:author="馬慈蓮" w:date="2019-05-17T11:43:00Z">
        <w:r>
          <w:rPr>
            <w:rFonts w:ascii="細明體" w:eastAsia="細明體" w:hAnsi="細明體" w:hint="eastAsia"/>
            <w:bCs/>
            <w:lang w:eastAsia="zh-TW"/>
          </w:rPr>
          <w:t xml:space="preserve">ELSE IF </w:t>
        </w:r>
      </w:ins>
      <w:ins w:id="168" w:author="馬慈蓮" w:date="2019-05-17T11:57:00Z">
        <w:r w:rsidR="00FB4908" w:rsidRPr="00FB4908">
          <w:rPr>
            <w:rFonts w:ascii="細明體" w:eastAsia="細明體" w:hAnsi="細明體" w:hint="eastAsia"/>
            <w:bCs/>
            <w:lang w:eastAsia="zh-TW"/>
          </w:rPr>
          <w:t>$XML試算案件資料</w:t>
        </w:r>
      </w:ins>
      <w:ins w:id="169" w:author="馬慈蓮" w:date="2019-05-17T11:43:00Z">
        <w:r w:rsidRPr="00B3198A">
          <w:rPr>
            <w:rFonts w:ascii="細明體" w:eastAsia="細明體" w:hAnsi="細明體" w:hint="eastAsia"/>
            <w:bCs/>
            <w:lang w:eastAsia="zh-TW"/>
          </w:rPr>
          <w:t>.回傳醫院時間</w:t>
        </w:r>
        <w:r w:rsidRPr="00B3198A">
          <w:rPr>
            <w:rFonts w:ascii="細明體" w:eastAsia="細明體" w:hAnsi="細明體"/>
            <w:bCs/>
            <w:lang w:eastAsia="zh-TW"/>
          </w:rPr>
          <w:t>SEND_HOSP_DATE</w:t>
        </w:r>
        <w:r>
          <w:rPr>
            <w:rFonts w:ascii="細明體" w:eastAsia="細明體" w:hAnsi="細明體" w:hint="eastAsia"/>
            <w:bCs/>
            <w:lang w:eastAsia="zh-TW"/>
          </w:rPr>
          <w:t xml:space="preserve"> 無資料</w:t>
        </w:r>
      </w:ins>
    </w:p>
    <w:p w:rsidR="00657551" w:rsidRPr="005C281F" w:rsidRDefault="005C281F" w:rsidP="005C281F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ins w:id="170" w:author="馬慈蓮" w:date="2019-05-17T11:43:00Z"/>
          <w:rFonts w:ascii="細明體" w:eastAsia="細明體" w:hAnsi="細明體"/>
          <w:lang w:eastAsia="zh-TW"/>
        </w:rPr>
        <w:pPrChange w:id="171" w:author="馬慈蓮" w:date="2019-05-17T11:43:00Z">
          <w:pPr>
            <w:pStyle w:val="Tabletext"/>
            <w:keepLines w:val="0"/>
            <w:numPr>
              <w:ilvl w:val="1"/>
              <w:numId w:val="28"/>
            </w:numPr>
            <w:spacing w:after="0" w:line="240" w:lineRule="auto"/>
            <w:ind w:left="992" w:hanging="567"/>
          </w:pPr>
        </w:pPrChange>
      </w:pPr>
      <w:ins w:id="172" w:author="馬慈蓮" w:date="2019-05-17T11:43:00Z">
        <w:r w:rsidRPr="009814B3">
          <w:rPr>
            <w:rFonts w:ascii="細明體" w:eastAsia="細明體" w:hAnsi="細明體" w:hint="eastAsia"/>
            <w:bCs/>
            <w:lang w:eastAsia="zh-TW"/>
          </w:rPr>
          <w:t>$案件進度 =</w:t>
        </w:r>
        <w:r>
          <w:rPr>
            <w:rFonts w:ascii="細明體" w:eastAsia="細明體" w:hAnsi="細明體" w:hint="eastAsia"/>
            <w:bCs/>
            <w:lang w:eastAsia="zh-TW"/>
          </w:rPr>
          <w:t xml:space="preserve"> </w:t>
        </w:r>
        <w:r>
          <w:rPr>
            <w:rFonts w:ascii="細明體" w:eastAsia="細明體" w:hAnsi="細明體"/>
            <w:bCs/>
            <w:lang w:eastAsia="zh-TW"/>
          </w:rPr>
          <w:t>“</w:t>
        </w:r>
        <w:r w:rsidRPr="009814B3">
          <w:rPr>
            <w:rFonts w:ascii="細明體" w:eastAsia="細明體" w:hAnsi="細明體" w:hint="eastAsia"/>
            <w:bCs/>
            <w:lang w:eastAsia="zh-TW"/>
          </w:rPr>
          <w:t>待系統回傳額度予醫院</w:t>
        </w:r>
      </w:ins>
    </w:p>
    <w:p w:rsidR="005C281F" w:rsidRPr="00F04DA0" w:rsidRDefault="005C281F" w:rsidP="005C281F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ins w:id="173" w:author="馬慈蓮" w:date="2019-05-17T11:43:00Z"/>
          <w:rFonts w:ascii="細明體" w:eastAsia="細明體" w:hAnsi="細明體"/>
          <w:lang w:eastAsia="zh-TW"/>
        </w:rPr>
      </w:pPr>
      <w:ins w:id="174" w:author="馬慈蓮" w:date="2019-05-17T11:43:00Z">
        <w:r>
          <w:rPr>
            <w:rFonts w:ascii="細明體" w:eastAsia="細明體" w:hAnsi="細明體" w:hint="eastAsia"/>
            <w:bCs/>
            <w:lang w:eastAsia="zh-TW"/>
          </w:rPr>
          <w:t>ELSE</w:t>
        </w:r>
      </w:ins>
    </w:p>
    <w:p w:rsidR="005C281F" w:rsidRPr="00113E5C" w:rsidRDefault="005C281F" w:rsidP="00113E5C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ins w:id="175" w:author="馬慈蓮" w:date="2019-05-17T11:53:00Z"/>
          <w:rFonts w:ascii="細明體" w:eastAsia="細明體" w:hAnsi="細明體"/>
          <w:lang w:eastAsia="zh-TW"/>
        </w:rPr>
        <w:pPrChange w:id="176" w:author="馬慈蓮" w:date="2019-05-17T11:43:00Z">
          <w:pPr>
            <w:pStyle w:val="Tabletext"/>
            <w:keepLines w:val="0"/>
            <w:numPr>
              <w:ilvl w:val="1"/>
              <w:numId w:val="28"/>
            </w:numPr>
            <w:spacing w:after="0" w:line="240" w:lineRule="auto"/>
            <w:ind w:left="992" w:hanging="567"/>
          </w:pPr>
        </w:pPrChange>
      </w:pPr>
      <w:ins w:id="177" w:author="馬慈蓮" w:date="2019-05-17T11:43:00Z">
        <w:r w:rsidRPr="00D52784">
          <w:rPr>
            <w:rFonts w:ascii="細明體" w:eastAsia="細明體" w:hAnsi="細明體" w:hint="eastAsia"/>
            <w:bCs/>
            <w:lang w:eastAsia="zh-TW"/>
          </w:rPr>
          <w:t>$案件進度 =</w:t>
        </w:r>
        <w:r>
          <w:rPr>
            <w:rFonts w:ascii="細明體" w:eastAsia="細明體" w:hAnsi="細明體" w:hint="eastAsia"/>
            <w:bCs/>
            <w:lang w:eastAsia="zh-TW"/>
          </w:rPr>
          <w:t xml:space="preserve"> </w:t>
        </w:r>
        <w:r>
          <w:rPr>
            <w:rFonts w:ascii="細明體" w:eastAsia="細明體" w:hAnsi="細明體"/>
            <w:bCs/>
            <w:lang w:eastAsia="zh-TW"/>
          </w:rPr>
          <w:t>“</w:t>
        </w:r>
      </w:ins>
      <w:ins w:id="178" w:author="馬慈蓮" w:date="2019-05-17T11:48:00Z">
        <w:r w:rsidR="00B53D65" w:rsidRPr="00B53D65">
          <w:rPr>
            <w:rFonts w:ascii="細明體" w:eastAsia="細明體" w:hAnsi="細明體" w:hint="eastAsia"/>
            <w:bCs/>
            <w:lang w:eastAsia="zh-TW"/>
          </w:rPr>
          <w:t>抵繳額度已回傳醫院</w:t>
        </w:r>
      </w:ins>
      <w:ins w:id="179" w:author="馬慈蓮" w:date="2019-05-17T11:43:00Z">
        <w:r>
          <w:rPr>
            <w:rFonts w:ascii="細明體" w:eastAsia="細明體" w:hAnsi="細明體"/>
            <w:bCs/>
            <w:lang w:eastAsia="zh-TW"/>
          </w:rPr>
          <w:t>”</w:t>
        </w:r>
      </w:ins>
      <w:ins w:id="180" w:author="馬慈蓮" w:date="2019-05-17T11:53:00Z">
        <w:r w:rsidR="00113E5C" w:rsidRPr="00113E5C">
          <w:rPr>
            <w:lang w:eastAsia="zh-TW"/>
          </w:rPr>
          <w:t xml:space="preserve"> </w:t>
        </w:r>
        <w:r w:rsidR="00113E5C" w:rsidRPr="00113E5C">
          <w:rPr>
            <w:rFonts w:ascii="細明體" w:eastAsia="細明體" w:hAnsi="細明體"/>
            <w:bCs/>
            <w:lang w:eastAsia="zh-TW"/>
          </w:rPr>
          <w:t>AAI5_B004</w:t>
        </w:r>
      </w:ins>
    </w:p>
    <w:p w:rsidR="00113E5C" w:rsidRPr="00085414" w:rsidRDefault="00CE4A36" w:rsidP="00113E5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ins w:id="181" w:author="馬慈蓮" w:date="2019-05-17T11:53:00Z"/>
          <w:rFonts w:ascii="細明體" w:eastAsia="細明體" w:hAnsi="細明體"/>
          <w:lang w:eastAsia="zh-TW"/>
        </w:rPr>
        <w:pPrChange w:id="182" w:author="馬慈蓮" w:date="2019-05-17T11:53:00Z">
          <w:pPr>
            <w:pStyle w:val="Tabletext"/>
            <w:keepLines w:val="0"/>
            <w:numPr>
              <w:ilvl w:val="1"/>
              <w:numId w:val="28"/>
            </w:numPr>
            <w:spacing w:after="0" w:line="240" w:lineRule="auto"/>
            <w:ind w:left="992" w:hanging="567"/>
          </w:pPr>
        </w:pPrChange>
      </w:pPr>
      <w:ins w:id="183" w:author="馬慈蓮" w:date="2019-05-17T11:53:00Z">
        <w:r w:rsidRPr="00CE4A36">
          <w:rPr>
            <w:rFonts w:ascii="細明體" w:eastAsia="細明體" w:hAnsi="細明體" w:hint="eastAsia"/>
            <w:bCs/>
            <w:lang w:eastAsia="zh-TW"/>
          </w:rPr>
          <w:t>判斷$三登資料</w:t>
        </w:r>
        <w:r w:rsidR="00085414">
          <w:rPr>
            <w:rFonts w:ascii="細明體" w:eastAsia="細明體" w:hAnsi="細明體" w:hint="eastAsia"/>
            <w:bCs/>
            <w:lang w:eastAsia="zh-TW"/>
          </w:rPr>
          <w:t>：</w:t>
        </w:r>
      </w:ins>
    </w:p>
    <w:p w:rsidR="00BC4B17" w:rsidRDefault="00BC4B17" w:rsidP="00BC4B17">
      <w:pPr>
        <w:numPr>
          <w:ilvl w:val="4"/>
          <w:numId w:val="11"/>
        </w:numPr>
        <w:rPr>
          <w:ins w:id="184" w:author="馬慈蓮" w:date="2019-05-17T11:53:00Z"/>
          <w:rFonts w:ascii="細明體" w:eastAsia="細明體" w:hAnsi="細明體"/>
          <w:bCs/>
          <w:kern w:val="0"/>
          <w:sz w:val="20"/>
          <w:szCs w:val="20"/>
        </w:rPr>
      </w:pPr>
      <w:ins w:id="185" w:author="馬慈蓮" w:date="2019-05-17T11:53:00Z">
        <w:r>
          <w:rPr>
            <w:rFonts w:ascii="細明體" w:eastAsia="細明體" w:hAnsi="細明體" w:hint="eastAsia"/>
            <w:bCs/>
            <w:kern w:val="0"/>
            <w:sz w:val="20"/>
            <w:szCs w:val="20"/>
          </w:rPr>
          <w:t xml:space="preserve">IF </w:t>
        </w:r>
      </w:ins>
      <w:ins w:id="186" w:author="馬慈蓮" w:date="2019-05-17T11:57:00Z">
        <w:r w:rsidR="00B17E38" w:rsidRPr="00B17E38">
          <w:rPr>
            <w:rFonts w:ascii="細明體" w:eastAsia="細明體" w:hAnsi="細明體" w:hint="eastAsia"/>
            <w:bCs/>
            <w:kern w:val="0"/>
            <w:sz w:val="20"/>
            <w:szCs w:val="20"/>
          </w:rPr>
          <w:t>$XML試算案件資料</w:t>
        </w:r>
      </w:ins>
      <w:ins w:id="187" w:author="馬慈蓮" w:date="2019-05-17T11:53:00Z">
        <w:r w:rsidRPr="003E33CA">
          <w:rPr>
            <w:rFonts w:ascii="細明體" w:eastAsia="細明體" w:hAnsi="細明體" w:hint="eastAsia"/>
            <w:bCs/>
            <w:kern w:val="0"/>
            <w:sz w:val="20"/>
            <w:szCs w:val="20"/>
          </w:rPr>
          <w:t>.</w:t>
        </w:r>
        <w:r w:rsidRPr="00005E05">
          <w:rPr>
            <w:rFonts w:ascii="細明體" w:eastAsia="細明體" w:hAnsi="細明體" w:hint="eastAsia"/>
            <w:bCs/>
            <w:kern w:val="0"/>
            <w:sz w:val="20"/>
            <w:szCs w:val="20"/>
          </w:rPr>
          <w:t>三登人員</w:t>
        </w:r>
        <w:r w:rsidRPr="00005E05">
          <w:rPr>
            <w:rFonts w:ascii="細明體" w:eastAsia="細明體" w:hAnsi="細明體"/>
            <w:bCs/>
            <w:kern w:val="0"/>
            <w:sz w:val="20"/>
            <w:szCs w:val="20"/>
          </w:rPr>
          <w:t>KEYIN3_EMP_ID</w:t>
        </w:r>
        <w:r>
          <w:rPr>
            <w:rFonts w:ascii="細明體" w:eastAsia="細明體" w:hAnsi="細明體" w:hint="eastAsia"/>
            <w:bCs/>
            <w:kern w:val="0"/>
            <w:sz w:val="20"/>
            <w:szCs w:val="20"/>
          </w:rPr>
          <w:t xml:space="preserve"> 有值 且不為 </w:t>
        </w:r>
        <w:r>
          <w:rPr>
            <w:rFonts w:ascii="細明體" w:eastAsia="細明體" w:hAnsi="細明體"/>
            <w:bCs/>
            <w:kern w:val="0"/>
            <w:sz w:val="20"/>
            <w:szCs w:val="20"/>
          </w:rPr>
          <w:t>“</w:t>
        </w:r>
      </w:ins>
      <w:ins w:id="188" w:author="馬慈蓮" w:date="2019-05-17T11:54:00Z">
        <w:r w:rsidRPr="00BC4B17">
          <w:rPr>
            <w:rFonts w:ascii="細明體" w:eastAsia="細明體" w:hAnsi="細明體"/>
            <w:bCs/>
            <w:kern w:val="0"/>
            <w:sz w:val="20"/>
            <w:szCs w:val="20"/>
          </w:rPr>
          <w:t>AAI5_B004</w:t>
        </w:r>
      </w:ins>
      <w:ins w:id="189" w:author="馬慈蓮" w:date="2019-05-17T11:53:00Z">
        <w:r>
          <w:rPr>
            <w:rFonts w:ascii="細明體" w:eastAsia="細明體" w:hAnsi="細明體"/>
            <w:bCs/>
            <w:kern w:val="0"/>
            <w:sz w:val="20"/>
            <w:szCs w:val="20"/>
          </w:rPr>
          <w:t>”</w:t>
        </w:r>
      </w:ins>
    </w:p>
    <w:p w:rsidR="00BC4B17" w:rsidRDefault="00BC4B17" w:rsidP="00BC4B17">
      <w:pPr>
        <w:numPr>
          <w:ilvl w:val="5"/>
          <w:numId w:val="11"/>
        </w:numPr>
        <w:rPr>
          <w:ins w:id="190" w:author="馬慈蓮" w:date="2019-05-17T11:53:00Z"/>
          <w:rFonts w:ascii="細明體" w:eastAsia="細明體" w:hAnsi="細明體"/>
          <w:bCs/>
          <w:kern w:val="0"/>
          <w:sz w:val="20"/>
          <w:szCs w:val="20"/>
        </w:rPr>
      </w:pPr>
      <w:ins w:id="191" w:author="馬慈蓮" w:date="2019-05-17T11:53:00Z">
        <w:r>
          <w:rPr>
            <w:rFonts w:ascii="細明體" w:eastAsia="細明體" w:hAnsi="細明體" w:hint="eastAsia"/>
            <w:bCs/>
            <w:kern w:val="0"/>
            <w:sz w:val="20"/>
            <w:szCs w:val="20"/>
          </w:rPr>
          <w:t>$</w:t>
        </w:r>
        <w:r w:rsidRPr="00351CC2">
          <w:rPr>
            <w:rFonts w:ascii="細明體" w:eastAsia="細明體" w:hAnsi="細明體" w:hint="eastAsia"/>
            <w:bCs/>
            <w:kern w:val="0"/>
            <w:sz w:val="20"/>
            <w:szCs w:val="20"/>
          </w:rPr>
          <w:t xml:space="preserve">人事檔資料 = </w:t>
        </w:r>
        <w:r w:rsidRPr="00DD1705">
          <w:rPr>
            <w:rFonts w:ascii="細明體" w:eastAsia="細明體" w:hAnsi="細明體" w:hint="eastAsia"/>
            <w:bCs/>
            <w:kern w:val="0"/>
            <w:sz w:val="20"/>
            <w:szCs w:val="20"/>
          </w:rPr>
          <w:t xml:space="preserve">CALL </w:t>
        </w:r>
        <w:r w:rsidRPr="00DD1705">
          <w:rPr>
            <w:rFonts w:ascii="細明體" w:eastAsia="細明體" w:hAnsi="細明體"/>
            <w:bCs/>
            <w:kern w:val="0"/>
            <w:sz w:val="20"/>
            <w:szCs w:val="20"/>
          </w:rPr>
          <w:t>PersonnelData</w:t>
        </w:r>
        <w:r w:rsidRPr="00DD1705">
          <w:rPr>
            <w:rFonts w:ascii="細明體" w:eastAsia="細明體" w:hAnsi="細明體" w:hint="eastAsia"/>
            <w:bCs/>
            <w:kern w:val="0"/>
            <w:sz w:val="20"/>
            <w:szCs w:val="20"/>
          </w:rPr>
          <w:t>.</w:t>
        </w:r>
        <w:r w:rsidRPr="00DD1705">
          <w:rPr>
            <w:rFonts w:ascii="細明體" w:eastAsia="細明體" w:hAnsi="細明體"/>
            <w:bCs/>
            <w:kern w:val="0"/>
            <w:sz w:val="20"/>
            <w:szCs w:val="20"/>
          </w:rPr>
          <w:t>getByEmployeeID</w:t>
        </w:r>
        <w:r w:rsidRPr="00DD1705">
          <w:rPr>
            <w:rFonts w:ascii="細明體" w:eastAsia="細明體" w:hAnsi="細明體" w:hint="eastAsia"/>
            <w:bCs/>
            <w:kern w:val="0"/>
            <w:sz w:val="20"/>
            <w:szCs w:val="20"/>
          </w:rPr>
          <w:t>()，傳入參數：</w:t>
        </w:r>
      </w:ins>
      <w:ins w:id="192" w:author="馬慈蓮" w:date="2019-05-17T11:57:00Z">
        <w:r w:rsidR="00B17E38" w:rsidRPr="00B17E38">
          <w:rPr>
            <w:rFonts w:ascii="細明體" w:eastAsia="細明體" w:hAnsi="細明體" w:hint="eastAsia"/>
            <w:bCs/>
            <w:kern w:val="0"/>
            <w:sz w:val="20"/>
            <w:szCs w:val="20"/>
          </w:rPr>
          <w:t>$XML試算案件資料</w:t>
        </w:r>
      </w:ins>
      <w:ins w:id="193" w:author="馬慈蓮" w:date="2019-05-17T11:53:00Z">
        <w:r w:rsidRPr="00DD1705">
          <w:rPr>
            <w:rFonts w:ascii="細明體" w:eastAsia="細明體" w:hAnsi="細明體" w:hint="eastAsia"/>
            <w:bCs/>
            <w:kern w:val="0"/>
            <w:sz w:val="20"/>
            <w:szCs w:val="20"/>
          </w:rPr>
          <w:t>.三登人員</w:t>
        </w:r>
      </w:ins>
    </w:p>
    <w:p w:rsidR="00BC4B17" w:rsidRDefault="00BC4B17" w:rsidP="00BC4B17">
      <w:pPr>
        <w:numPr>
          <w:ilvl w:val="5"/>
          <w:numId w:val="11"/>
        </w:numPr>
        <w:rPr>
          <w:ins w:id="194" w:author="馬慈蓮" w:date="2019-05-17T11:53:00Z"/>
          <w:rFonts w:ascii="細明體" w:eastAsia="細明體" w:hAnsi="細明體"/>
          <w:bCs/>
          <w:kern w:val="0"/>
          <w:sz w:val="20"/>
          <w:szCs w:val="20"/>
        </w:rPr>
      </w:pPr>
      <w:ins w:id="195" w:author="馬慈蓮" w:date="2019-05-17T11:53:00Z">
        <w:r w:rsidRPr="00EB3551">
          <w:rPr>
            <w:rFonts w:ascii="細明體" w:eastAsia="細明體" w:hAnsi="細明體" w:hint="eastAsia"/>
            <w:bCs/>
            <w:kern w:val="0"/>
            <w:sz w:val="20"/>
            <w:szCs w:val="20"/>
          </w:rPr>
          <w:tab/>
          <w:t>IF $人事檔資料 = null</w:t>
        </w:r>
      </w:ins>
    </w:p>
    <w:p w:rsidR="00BC4B17" w:rsidRDefault="00BC4B17" w:rsidP="00BC4B17">
      <w:pPr>
        <w:numPr>
          <w:ilvl w:val="6"/>
          <w:numId w:val="11"/>
        </w:numPr>
        <w:rPr>
          <w:ins w:id="196" w:author="馬慈蓮" w:date="2019-05-17T11:53:00Z"/>
          <w:rFonts w:ascii="細明體" w:eastAsia="細明體" w:hAnsi="細明體"/>
          <w:bCs/>
          <w:kern w:val="0"/>
          <w:sz w:val="20"/>
          <w:szCs w:val="20"/>
        </w:rPr>
      </w:pPr>
      <w:ins w:id="197" w:author="馬慈蓮" w:date="2019-05-17T11:53:00Z">
        <w:r w:rsidRPr="00AE0CE5">
          <w:rPr>
            <w:rFonts w:ascii="細明體" w:eastAsia="細明體" w:hAnsi="細明體" w:hint="eastAsia"/>
            <w:bCs/>
            <w:kern w:val="0"/>
            <w:sz w:val="20"/>
            <w:szCs w:val="20"/>
          </w:rPr>
          <w:t>$三登資料</w:t>
        </w:r>
        <w:r>
          <w:rPr>
            <w:rFonts w:ascii="細明體" w:eastAsia="細明體" w:hAnsi="細明體" w:hint="eastAsia"/>
            <w:bCs/>
            <w:kern w:val="0"/>
            <w:sz w:val="20"/>
            <w:szCs w:val="20"/>
          </w:rPr>
          <w:t xml:space="preserve"> = </w:t>
        </w:r>
      </w:ins>
      <w:ins w:id="198" w:author="馬慈蓮" w:date="2019-05-17T11:57:00Z">
        <w:r w:rsidR="00B17E38" w:rsidRPr="00B17E38">
          <w:rPr>
            <w:rFonts w:ascii="細明體" w:eastAsia="細明體" w:hAnsi="細明體" w:hint="eastAsia"/>
            <w:bCs/>
            <w:kern w:val="0"/>
            <w:sz w:val="20"/>
            <w:szCs w:val="20"/>
          </w:rPr>
          <w:t>$XML試算案件資料</w:t>
        </w:r>
      </w:ins>
      <w:ins w:id="199" w:author="馬慈蓮" w:date="2019-05-17T11:53:00Z">
        <w:r w:rsidRPr="00AE0CE5">
          <w:rPr>
            <w:rFonts w:ascii="細明體" w:eastAsia="細明體" w:hAnsi="細明體" w:hint="eastAsia"/>
            <w:bCs/>
            <w:kern w:val="0"/>
            <w:sz w:val="20"/>
            <w:szCs w:val="20"/>
          </w:rPr>
          <w:t>.三登人員</w:t>
        </w:r>
      </w:ins>
    </w:p>
    <w:p w:rsidR="00BC4B17" w:rsidRDefault="00BC4B17" w:rsidP="00BC4B17">
      <w:pPr>
        <w:numPr>
          <w:ilvl w:val="5"/>
          <w:numId w:val="11"/>
        </w:numPr>
        <w:rPr>
          <w:ins w:id="200" w:author="馬慈蓮" w:date="2019-05-17T11:53:00Z"/>
          <w:rFonts w:ascii="細明體" w:eastAsia="細明體" w:hAnsi="細明體"/>
          <w:bCs/>
          <w:kern w:val="0"/>
          <w:sz w:val="20"/>
          <w:szCs w:val="20"/>
        </w:rPr>
      </w:pPr>
      <w:ins w:id="201" w:author="馬慈蓮" w:date="2019-05-17T11:53:00Z">
        <w:r>
          <w:rPr>
            <w:rFonts w:ascii="細明體" w:eastAsia="細明體" w:hAnsi="細明體" w:hint="eastAsia"/>
            <w:bCs/>
            <w:kern w:val="0"/>
            <w:sz w:val="20"/>
            <w:szCs w:val="20"/>
          </w:rPr>
          <w:t>ELSE</w:t>
        </w:r>
      </w:ins>
    </w:p>
    <w:p w:rsidR="00085414" w:rsidRPr="00B4008D" w:rsidRDefault="00BC4B17" w:rsidP="00BC4B17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ins w:id="202" w:author="馬慈蓮" w:date="2019-05-17T11:54:00Z"/>
          <w:rFonts w:ascii="細明體" w:eastAsia="細明體" w:hAnsi="細明體"/>
          <w:lang w:eastAsia="zh-TW"/>
          <w:rPrChange w:id="203" w:author="馬慈蓮" w:date="2019-05-17T11:54:00Z">
            <w:rPr>
              <w:ins w:id="204" w:author="馬慈蓮" w:date="2019-05-17T11:54:00Z"/>
              <w:rFonts w:ascii="細明體" w:eastAsia="細明體" w:hAnsi="細明體"/>
              <w:bCs/>
            </w:rPr>
          </w:rPrChange>
        </w:rPr>
        <w:pPrChange w:id="205" w:author="馬慈蓮" w:date="2019-05-17T11:53:00Z">
          <w:pPr>
            <w:pStyle w:val="Tabletext"/>
            <w:keepLines w:val="0"/>
            <w:numPr>
              <w:ilvl w:val="1"/>
              <w:numId w:val="28"/>
            </w:numPr>
            <w:spacing w:after="0" w:line="240" w:lineRule="auto"/>
            <w:ind w:left="992" w:hanging="567"/>
          </w:pPr>
        </w:pPrChange>
      </w:pPr>
      <w:ins w:id="206" w:author="馬慈蓮" w:date="2019-05-17T11:53:00Z">
        <w:r w:rsidRPr="00C9206D">
          <w:rPr>
            <w:rFonts w:ascii="細明體" w:eastAsia="細明體" w:hAnsi="細明體" w:hint="eastAsia"/>
            <w:bCs/>
          </w:rPr>
          <w:t>$三登資料 =</w:t>
        </w:r>
        <w:r>
          <w:rPr>
            <w:rFonts w:ascii="細明體" w:eastAsia="細明體" w:hAnsi="細明體" w:hint="eastAsia"/>
            <w:bCs/>
          </w:rPr>
          <w:t xml:space="preserve"> </w:t>
        </w:r>
        <w:r w:rsidRPr="008F6A09">
          <w:rPr>
            <w:rFonts w:ascii="細明體" w:eastAsia="細明體" w:hAnsi="細明體" w:hint="eastAsia"/>
            <w:bCs/>
          </w:rPr>
          <w:t>$人事檔資料</w:t>
        </w:r>
        <w:r>
          <w:rPr>
            <w:rFonts w:ascii="細明體" w:eastAsia="細明體" w:hAnsi="細明體" w:hint="eastAsia"/>
            <w:bCs/>
          </w:rPr>
          <w:t>.</w:t>
        </w:r>
        <w:r>
          <w:rPr>
            <w:rFonts w:ascii="細明體" w:eastAsia="細明體" w:hAnsi="細明體"/>
            <w:bCs/>
          </w:rPr>
          <w:t>getName</w:t>
        </w:r>
        <w:r>
          <w:rPr>
            <w:rFonts w:ascii="細明體" w:eastAsia="細明體" w:hAnsi="細明體" w:hint="eastAsia"/>
            <w:bCs/>
          </w:rPr>
          <w:t xml:space="preserve">姓名 + </w:t>
        </w:r>
        <w:r>
          <w:rPr>
            <w:rFonts w:ascii="細明體" w:eastAsia="細明體" w:hAnsi="細明體"/>
            <w:bCs/>
          </w:rPr>
          <w:t>“</w:t>
        </w:r>
        <w:r>
          <w:rPr>
            <w:rFonts w:ascii="細明體" w:eastAsia="細明體" w:hAnsi="細明體" w:hint="eastAsia"/>
            <w:bCs/>
          </w:rPr>
          <w:t xml:space="preserve"> </w:t>
        </w:r>
        <w:r>
          <w:rPr>
            <w:rFonts w:ascii="細明體" w:eastAsia="細明體" w:hAnsi="細明體"/>
            <w:bCs/>
          </w:rPr>
          <w:t>”</w:t>
        </w:r>
        <w:r>
          <w:rPr>
            <w:rFonts w:ascii="細明體" w:eastAsia="細明體" w:hAnsi="細明體" w:hint="eastAsia"/>
            <w:bCs/>
          </w:rPr>
          <w:t xml:space="preserve">+ </w:t>
        </w:r>
        <w:r w:rsidRPr="002C58D3">
          <w:rPr>
            <w:rFonts w:ascii="細明體" w:eastAsia="細明體" w:hAnsi="細明體" w:hint="eastAsia"/>
            <w:bCs/>
          </w:rPr>
          <w:t>$人事檔資料.</w:t>
        </w:r>
        <w:r w:rsidRPr="0077268D">
          <w:t xml:space="preserve"> </w:t>
        </w:r>
        <w:r w:rsidRPr="0077268D">
          <w:rPr>
            <w:rFonts w:ascii="細明體" w:eastAsia="細明體" w:hAnsi="細明體"/>
            <w:bCs/>
          </w:rPr>
          <w:t>getDivShortName</w:t>
        </w:r>
        <w:r>
          <w:rPr>
            <w:rFonts w:ascii="細明體" w:eastAsia="細明體" w:hAnsi="細明體" w:hint="eastAsia"/>
            <w:bCs/>
          </w:rPr>
          <w:t>單位簡稱+</w:t>
        </w:r>
        <w:r>
          <w:rPr>
            <w:rFonts w:ascii="細明體" w:eastAsia="細明體" w:hAnsi="細明體"/>
            <w:bCs/>
          </w:rPr>
          <w:t>”</w:t>
        </w:r>
        <w:r>
          <w:rPr>
            <w:rFonts w:ascii="細明體" w:eastAsia="細明體" w:hAnsi="細明體" w:hint="eastAsia"/>
            <w:bCs/>
          </w:rPr>
          <w:t>#</w:t>
        </w:r>
        <w:r>
          <w:rPr>
            <w:rFonts w:ascii="細明體" w:eastAsia="細明體" w:hAnsi="細明體"/>
            <w:bCs/>
          </w:rPr>
          <w:t>”</w:t>
        </w:r>
        <w:r>
          <w:rPr>
            <w:rFonts w:ascii="細明體" w:eastAsia="細明體" w:hAnsi="細明體" w:hint="eastAsia"/>
            <w:bCs/>
          </w:rPr>
          <w:t>+</w:t>
        </w:r>
        <w:r w:rsidRPr="001D33FC">
          <w:rPr>
            <w:rFonts w:ascii="細明體" w:eastAsia="細明體" w:hAnsi="細明體" w:hint="eastAsia"/>
            <w:bCs/>
          </w:rPr>
          <w:t>$人事檔資料.</w:t>
        </w:r>
        <w:r w:rsidRPr="00217892">
          <w:rPr>
            <w:rFonts w:ascii="細明體" w:eastAsia="細明體" w:hAnsi="細明體"/>
            <w:bCs/>
          </w:rPr>
          <w:t>getInstitutionPhone3</w:t>
        </w:r>
        <w:r>
          <w:rPr>
            <w:rFonts w:ascii="細明體" w:eastAsia="細明體" w:hAnsi="細明體" w:hint="eastAsia"/>
            <w:bCs/>
          </w:rPr>
          <w:t>分機</w:t>
        </w:r>
      </w:ins>
    </w:p>
    <w:p w:rsidR="00B4008D" w:rsidRPr="00087626" w:rsidRDefault="008A3510" w:rsidP="00F65146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ins w:id="207" w:author="馬慈蓮" w:date="2019-05-17T11:54:00Z"/>
          <w:rFonts w:ascii="細明體" w:eastAsia="細明體" w:hAnsi="細明體"/>
          <w:lang w:eastAsia="zh-TW"/>
        </w:rPr>
        <w:pPrChange w:id="208" w:author="馬慈蓮" w:date="2019-05-17T11:54:00Z">
          <w:pPr>
            <w:pStyle w:val="Tabletext"/>
            <w:keepLines w:val="0"/>
            <w:numPr>
              <w:ilvl w:val="1"/>
              <w:numId w:val="28"/>
            </w:numPr>
            <w:spacing w:after="0" w:line="240" w:lineRule="auto"/>
            <w:ind w:left="992" w:hanging="567"/>
          </w:pPr>
        </w:pPrChange>
      </w:pPr>
      <w:ins w:id="209" w:author="馬慈蓮" w:date="2019-05-17T11:54:00Z">
        <w:r w:rsidRPr="008A3510">
          <w:rPr>
            <w:rFonts w:ascii="細明體" w:eastAsia="細明體" w:hAnsi="細明體" w:hint="eastAsia"/>
            <w:bCs/>
            <w:lang w:eastAsia="zh-TW"/>
          </w:rPr>
          <w:t>將資料顯示在畫面上</w:t>
        </w:r>
      </w:ins>
    </w:p>
    <w:tbl>
      <w:tblPr>
        <w:tblW w:w="8647" w:type="dxa"/>
        <w:tblInd w:w="2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0"/>
        <w:gridCol w:w="2268"/>
        <w:gridCol w:w="5529"/>
      </w:tblGrid>
      <w:tr w:rsidR="00EC2A01" w:rsidRPr="00F1234C" w:rsidTr="003A0535">
        <w:trPr>
          <w:trHeight w:val="20"/>
          <w:ins w:id="210" w:author="馬慈蓮" w:date="2019-05-17T11:54:00Z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EC2A01" w:rsidRPr="00A00E80" w:rsidRDefault="00EC2A01" w:rsidP="003A0535">
            <w:pPr>
              <w:pStyle w:val="Tabletext"/>
              <w:keepLines w:val="0"/>
              <w:spacing w:after="0" w:line="240" w:lineRule="auto"/>
              <w:jc w:val="center"/>
              <w:rPr>
                <w:ins w:id="211" w:author="馬慈蓮" w:date="2019-05-17T11:54:00Z"/>
                <w:rFonts w:ascii="細明體" w:eastAsia="細明體" w:hAnsi="細明體"/>
                <w:b/>
                <w:color w:val="0D0D0D"/>
                <w:lang w:eastAsia="zh-TW"/>
              </w:rPr>
            </w:pPr>
            <w:ins w:id="212" w:author="馬慈蓮" w:date="2019-05-17T11:54:00Z">
              <w:r w:rsidRPr="00A00E80">
                <w:rPr>
                  <w:rFonts w:ascii="細明體" w:eastAsia="細明體" w:hAnsi="細明體" w:hint="eastAsia"/>
                  <w:b/>
                  <w:color w:val="0D0D0D"/>
                  <w:lang w:eastAsia="zh-TW"/>
                </w:rPr>
                <w:t>序號</w:t>
              </w:r>
            </w:ins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EC2A01" w:rsidRPr="00A00E80" w:rsidRDefault="00EC2A01" w:rsidP="003A0535">
            <w:pPr>
              <w:jc w:val="center"/>
              <w:rPr>
                <w:ins w:id="213" w:author="馬慈蓮" w:date="2019-05-17T11:54:00Z"/>
                <w:rFonts w:ascii="細明體" w:eastAsia="細明體" w:hAnsi="細明體"/>
                <w:b/>
                <w:color w:val="0D0D0D"/>
                <w:sz w:val="20"/>
                <w:szCs w:val="20"/>
              </w:rPr>
            </w:pPr>
            <w:ins w:id="214" w:author="馬慈蓮" w:date="2019-05-17T11:54:00Z">
              <w:r w:rsidRPr="00A00E80">
                <w:rPr>
                  <w:rFonts w:ascii="細明體" w:eastAsia="細明體" w:hAnsi="細明體" w:hint="eastAsia"/>
                  <w:b/>
                  <w:color w:val="0D0D0D"/>
                  <w:sz w:val="20"/>
                  <w:szCs w:val="20"/>
                </w:rPr>
                <w:t>說明欄位</w:t>
              </w:r>
            </w:ins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EC2A01" w:rsidRPr="00A00E80" w:rsidRDefault="00EC2A01" w:rsidP="003A0535">
            <w:pPr>
              <w:jc w:val="center"/>
              <w:rPr>
                <w:ins w:id="215" w:author="馬慈蓮" w:date="2019-05-17T11:54:00Z"/>
                <w:rFonts w:ascii="細明體" w:eastAsia="細明體" w:hAnsi="細明體"/>
                <w:b/>
                <w:color w:val="0D0D0D"/>
                <w:sz w:val="20"/>
                <w:szCs w:val="20"/>
              </w:rPr>
            </w:pPr>
            <w:ins w:id="216" w:author="馬慈蓮" w:date="2019-05-17T11:54:00Z">
              <w:r w:rsidRPr="00A00E80">
                <w:rPr>
                  <w:rFonts w:ascii="細明體" w:eastAsia="細明體" w:hAnsi="細明體" w:hint="eastAsia"/>
                  <w:b/>
                  <w:color w:val="0D0D0D"/>
                  <w:sz w:val="20"/>
                  <w:szCs w:val="20"/>
                </w:rPr>
                <w:t>資料來源</w:t>
              </w:r>
            </w:ins>
          </w:p>
        </w:tc>
      </w:tr>
      <w:tr w:rsidR="00EC2A01" w:rsidRPr="00F1234C" w:rsidTr="003A0535">
        <w:trPr>
          <w:trHeight w:val="20"/>
          <w:ins w:id="217" w:author="馬慈蓮" w:date="2019-05-17T11:54:00Z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01" w:rsidRPr="00F1234C" w:rsidRDefault="00EC2A01" w:rsidP="00EC2A01">
            <w:pPr>
              <w:pStyle w:val="Tabletext"/>
              <w:keepLines w:val="0"/>
              <w:numPr>
                <w:ilvl w:val="0"/>
                <w:numId w:val="29"/>
              </w:numPr>
              <w:spacing w:after="0" w:line="240" w:lineRule="auto"/>
              <w:jc w:val="both"/>
              <w:rPr>
                <w:ins w:id="218" w:author="馬慈蓮" w:date="2019-05-17T11:54:00Z"/>
                <w:rFonts w:ascii="細明體" w:eastAsia="細明體" w:hAnsi="細明體"/>
                <w:color w:val="0D0D0D"/>
                <w:lang w:eastAsia="zh-TW"/>
              </w:rPr>
              <w:pPrChange w:id="219" w:author="馬慈蓮" w:date="2019-05-17T11:54:00Z">
                <w:pPr>
                  <w:pStyle w:val="Tabletext"/>
                  <w:keepLines w:val="0"/>
                  <w:numPr>
                    <w:numId w:val="27"/>
                  </w:numPr>
                  <w:tabs>
                    <w:tab w:val="num" w:pos="360"/>
                  </w:tabs>
                  <w:spacing w:after="0" w:line="240" w:lineRule="auto"/>
                  <w:ind w:left="360" w:hanging="360"/>
                  <w:jc w:val="both"/>
                </w:pPr>
              </w:pPrChange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01" w:rsidRPr="00F1234C" w:rsidRDefault="00EC2A01" w:rsidP="003A0535">
            <w:pPr>
              <w:spacing w:line="240" w:lineRule="exact"/>
              <w:jc w:val="both"/>
              <w:rPr>
                <w:ins w:id="220" w:author="馬慈蓮" w:date="2019-05-17T11:54:00Z"/>
                <w:rFonts w:ascii="細明體" w:eastAsia="細明體" w:hAnsi="細明體" w:cs="Arial Unicode MS"/>
                <w:color w:val="0D0D0D"/>
                <w:sz w:val="20"/>
                <w:szCs w:val="20"/>
              </w:rPr>
            </w:pPr>
            <w:ins w:id="221" w:author="馬慈蓮" w:date="2019-05-17T11:54:00Z">
              <w:r>
                <w:rPr>
                  <w:rFonts w:ascii="細明體" w:eastAsia="細明體" w:hAnsi="細明體" w:cs="Arial Unicode MS" w:hint="eastAsia"/>
                  <w:color w:val="0D0D0D"/>
                  <w:sz w:val="20"/>
                  <w:szCs w:val="20"/>
                </w:rPr>
                <w:t>序號</w:t>
              </w:r>
            </w:ins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01" w:rsidRPr="00F1234C" w:rsidRDefault="00EC2A01" w:rsidP="003A0535">
            <w:pPr>
              <w:tabs>
                <w:tab w:val="left" w:pos="540"/>
              </w:tabs>
              <w:jc w:val="both"/>
              <w:rPr>
                <w:ins w:id="222" w:author="馬慈蓮" w:date="2019-05-17T11:54:00Z"/>
                <w:rFonts w:ascii="細明體" w:eastAsia="細明體" w:hAnsi="細明體" w:cs="Courier New" w:hint="eastAsia"/>
                <w:color w:val="0D0D0D"/>
                <w:sz w:val="20"/>
                <w:szCs w:val="20"/>
                <w:lang w:val="x-none"/>
              </w:rPr>
            </w:pPr>
            <w:ins w:id="223" w:author="馬慈蓮" w:date="2019-05-17T11:54:00Z">
              <w:r>
                <w:rPr>
                  <w:rFonts w:ascii="細明體" w:eastAsia="細明體" w:hAnsi="細明體" w:cs="Courier New" w:hint="eastAsia"/>
                  <w:color w:val="0D0D0D"/>
                  <w:sz w:val="20"/>
                  <w:szCs w:val="20"/>
                  <w:lang w:val="x-none"/>
                </w:rPr>
                <w:t>從1開始排序</w:t>
              </w:r>
            </w:ins>
          </w:p>
        </w:tc>
      </w:tr>
      <w:tr w:rsidR="00EC2A01" w:rsidRPr="00F1234C" w:rsidTr="003A0535">
        <w:trPr>
          <w:trHeight w:val="20"/>
          <w:ins w:id="224" w:author="馬慈蓮" w:date="2019-05-17T11:54:00Z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01" w:rsidRPr="00F1234C" w:rsidRDefault="00EC2A01" w:rsidP="00EC2A01">
            <w:pPr>
              <w:pStyle w:val="Tabletext"/>
              <w:keepLines w:val="0"/>
              <w:numPr>
                <w:ilvl w:val="0"/>
                <w:numId w:val="29"/>
              </w:numPr>
              <w:spacing w:after="0" w:line="240" w:lineRule="auto"/>
              <w:jc w:val="both"/>
              <w:rPr>
                <w:ins w:id="225" w:author="馬慈蓮" w:date="2019-05-17T11:54:00Z"/>
                <w:rFonts w:ascii="細明體" w:eastAsia="細明體" w:hAnsi="細明體"/>
                <w:color w:val="0D0D0D"/>
                <w:lang w:eastAsia="zh-TW"/>
              </w:rPr>
              <w:pPrChange w:id="226" w:author="馬慈蓮" w:date="2019-05-17T11:54:00Z">
                <w:pPr>
                  <w:pStyle w:val="Tabletext"/>
                  <w:keepLines w:val="0"/>
                  <w:numPr>
                    <w:numId w:val="27"/>
                  </w:numPr>
                  <w:tabs>
                    <w:tab w:val="num" w:pos="360"/>
                  </w:tabs>
                  <w:spacing w:after="0" w:line="240" w:lineRule="auto"/>
                  <w:ind w:left="360" w:hanging="360"/>
                  <w:jc w:val="both"/>
                </w:pPr>
              </w:pPrChange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01" w:rsidRPr="00F1234C" w:rsidRDefault="00EC2A01" w:rsidP="003A0535">
            <w:pPr>
              <w:pStyle w:val="Web"/>
              <w:spacing w:line="240" w:lineRule="exact"/>
              <w:jc w:val="both"/>
              <w:rPr>
                <w:ins w:id="227" w:author="馬慈蓮" w:date="2019-05-17T11:54:00Z"/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ins w:id="228" w:author="馬慈蓮" w:date="2019-05-17T11:54:00Z">
              <w:r>
                <w:rPr>
                  <w:rFonts w:ascii="細明體" w:eastAsia="細明體" w:hAnsi="細明體" w:hint="eastAsia"/>
                  <w:color w:val="0D0D0D"/>
                  <w:sz w:val="20"/>
                  <w:szCs w:val="20"/>
                </w:rPr>
                <w:t>住院號</w:t>
              </w:r>
            </w:ins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01" w:rsidRPr="00F1234C" w:rsidRDefault="00EC2A01" w:rsidP="003A0535">
            <w:pPr>
              <w:tabs>
                <w:tab w:val="left" w:pos="540"/>
              </w:tabs>
              <w:jc w:val="both"/>
              <w:rPr>
                <w:ins w:id="229" w:author="馬慈蓮" w:date="2019-05-17T11:54:00Z"/>
                <w:rFonts w:ascii="細明體" w:eastAsia="細明體" w:hAnsi="細明體" w:cs="Courier New"/>
                <w:color w:val="0D0D0D"/>
                <w:sz w:val="20"/>
                <w:szCs w:val="20"/>
                <w:lang w:val="x-none"/>
              </w:rPr>
            </w:pPr>
            <w:ins w:id="230" w:author="馬慈蓮" w:date="2019-05-17T11:54:00Z">
              <w:r w:rsidRPr="00005E05">
                <w:rPr>
                  <w:rFonts w:ascii="細明體" w:eastAsia="細明體" w:hAnsi="細明體" w:cs="Courier New" w:hint="eastAsia"/>
                  <w:bCs/>
                  <w:color w:val="0D0D0D"/>
                  <w:sz w:val="20"/>
                  <w:szCs w:val="20"/>
                </w:rPr>
                <w:t>$</w:t>
              </w:r>
            </w:ins>
            <w:ins w:id="231" w:author="馬慈蓮" w:date="2019-05-17T11:56:00Z">
              <w:r w:rsidR="00AD0F56">
                <w:rPr>
                  <w:rFonts w:ascii="細明體" w:eastAsia="細明體" w:hAnsi="細明體" w:cs="Courier New" w:hint="eastAsia"/>
                  <w:bCs/>
                  <w:color w:val="0D0D0D"/>
                  <w:sz w:val="20"/>
                  <w:szCs w:val="20"/>
                </w:rPr>
                <w:t>XML試算</w:t>
              </w:r>
            </w:ins>
            <w:ins w:id="232" w:author="馬慈蓮" w:date="2019-05-17T11:54:00Z">
              <w:r w:rsidRPr="00005E05">
                <w:rPr>
                  <w:rFonts w:ascii="細明體" w:eastAsia="細明體" w:hAnsi="細明體" w:cs="Courier New" w:hint="eastAsia"/>
                  <w:bCs/>
                  <w:color w:val="0D0D0D"/>
                  <w:sz w:val="20"/>
                  <w:szCs w:val="20"/>
                </w:rPr>
                <w:t>案件資料</w:t>
              </w:r>
              <w:r>
                <w:rPr>
                  <w:rFonts w:ascii="細明體" w:eastAsia="細明體" w:hAnsi="細明體" w:cs="Courier New" w:hint="eastAsia"/>
                  <w:bCs/>
                  <w:color w:val="0D0D0D"/>
                  <w:sz w:val="20"/>
                  <w:szCs w:val="20"/>
                </w:rPr>
                <w:t>.</w:t>
              </w:r>
              <w:r w:rsidRPr="00A32EEB">
                <w:rPr>
                  <w:rFonts w:ascii="細明體" w:eastAsia="細明體" w:hAnsi="細明體" w:cs="Courier New" w:hint="eastAsia"/>
                  <w:color w:val="0D0D0D"/>
                  <w:sz w:val="20"/>
                  <w:szCs w:val="20"/>
                </w:rPr>
                <w:t>住院號</w:t>
              </w:r>
              <w:r>
                <w:rPr>
                  <w:rFonts w:ascii="細明體" w:eastAsia="細明體" w:hAnsi="細明體" w:cs="Courier New" w:hint="eastAsia"/>
                  <w:color w:val="0D0D0D"/>
                  <w:sz w:val="20"/>
                  <w:szCs w:val="20"/>
                </w:rPr>
                <w:t xml:space="preserve"> </w:t>
              </w:r>
              <w:r w:rsidRPr="00A32EEB">
                <w:rPr>
                  <w:rFonts w:ascii="細明體" w:eastAsia="細明體" w:hAnsi="細明體" w:cs="Courier New"/>
                  <w:color w:val="0D0D0D"/>
                  <w:sz w:val="20"/>
                  <w:szCs w:val="20"/>
                </w:rPr>
                <w:t>HOSP_NO</w:t>
              </w:r>
            </w:ins>
          </w:p>
        </w:tc>
      </w:tr>
      <w:tr w:rsidR="00EC2A01" w:rsidRPr="00F1234C" w:rsidTr="003A0535">
        <w:trPr>
          <w:trHeight w:val="20"/>
          <w:ins w:id="233" w:author="馬慈蓮" w:date="2019-05-17T11:54:00Z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01" w:rsidRPr="00F1234C" w:rsidRDefault="00EC2A01" w:rsidP="00EC2A01">
            <w:pPr>
              <w:pStyle w:val="Tabletext"/>
              <w:keepLines w:val="0"/>
              <w:numPr>
                <w:ilvl w:val="0"/>
                <w:numId w:val="29"/>
              </w:numPr>
              <w:spacing w:after="0" w:line="240" w:lineRule="auto"/>
              <w:jc w:val="both"/>
              <w:rPr>
                <w:ins w:id="234" w:author="馬慈蓮" w:date="2019-05-17T11:54:00Z"/>
                <w:rFonts w:ascii="細明體" w:eastAsia="細明體" w:hAnsi="細明體"/>
                <w:color w:val="0D0D0D"/>
                <w:lang w:eastAsia="zh-TW"/>
              </w:rPr>
              <w:pPrChange w:id="235" w:author="馬慈蓮" w:date="2019-05-17T11:54:00Z">
                <w:pPr>
                  <w:pStyle w:val="Tabletext"/>
                  <w:keepLines w:val="0"/>
                  <w:numPr>
                    <w:numId w:val="27"/>
                  </w:numPr>
                  <w:tabs>
                    <w:tab w:val="num" w:pos="360"/>
                  </w:tabs>
                  <w:spacing w:after="0" w:line="240" w:lineRule="auto"/>
                  <w:ind w:left="360" w:hanging="360"/>
                  <w:jc w:val="both"/>
                </w:pPr>
              </w:pPrChange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01" w:rsidRPr="00F1234C" w:rsidRDefault="00EC2A01" w:rsidP="003A0535">
            <w:pPr>
              <w:pStyle w:val="Web"/>
              <w:spacing w:line="240" w:lineRule="exact"/>
              <w:jc w:val="both"/>
              <w:rPr>
                <w:ins w:id="236" w:author="馬慈蓮" w:date="2019-05-17T11:54:00Z"/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ins w:id="237" w:author="馬慈蓮" w:date="2019-05-17T11:54:00Z">
              <w:r>
                <w:rPr>
                  <w:rFonts w:ascii="細明體" w:eastAsia="細明體" w:hAnsi="細明體" w:hint="eastAsia"/>
                  <w:color w:val="0D0D0D"/>
                  <w:sz w:val="20"/>
                  <w:szCs w:val="20"/>
                </w:rPr>
                <w:t>事故者ID</w:t>
              </w:r>
            </w:ins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01" w:rsidRPr="00F1234C" w:rsidRDefault="00B17E38" w:rsidP="003A0535">
            <w:pPr>
              <w:tabs>
                <w:tab w:val="left" w:pos="540"/>
              </w:tabs>
              <w:jc w:val="both"/>
              <w:rPr>
                <w:ins w:id="238" w:author="馬慈蓮" w:date="2019-05-17T11:54:00Z"/>
                <w:rFonts w:ascii="細明體" w:eastAsia="細明體" w:hAnsi="細明體" w:cs="Courier New"/>
                <w:color w:val="0D0D0D"/>
                <w:sz w:val="20"/>
                <w:szCs w:val="20"/>
                <w:lang w:val="x-none"/>
              </w:rPr>
            </w:pPr>
            <w:ins w:id="239" w:author="馬慈蓮" w:date="2019-05-17T11:57:00Z">
              <w:r w:rsidRPr="00B17E38">
                <w:rPr>
                  <w:rFonts w:ascii="細明體" w:eastAsia="細明體" w:hAnsi="細明體" w:cs="Courier New" w:hint="eastAsia"/>
                  <w:bCs/>
                  <w:color w:val="0D0D0D"/>
                  <w:sz w:val="20"/>
                  <w:szCs w:val="20"/>
                </w:rPr>
                <w:t>$XML試算案件資料</w:t>
              </w:r>
            </w:ins>
            <w:ins w:id="240" w:author="馬慈蓮" w:date="2019-05-17T11:54:00Z">
              <w:r w:rsidR="00EC2A01">
                <w:rPr>
                  <w:rFonts w:ascii="細明體" w:eastAsia="細明體" w:hAnsi="細明體" w:cs="Courier New" w:hint="eastAsia"/>
                  <w:bCs/>
                  <w:color w:val="0D0D0D"/>
                  <w:sz w:val="20"/>
                  <w:szCs w:val="20"/>
                </w:rPr>
                <w:t>.</w:t>
              </w:r>
              <w:r w:rsidR="00EC2A01" w:rsidRPr="00A32EEB">
                <w:rPr>
                  <w:rFonts w:ascii="細明體" w:eastAsia="細明體" w:hAnsi="細明體" w:cs="Courier New" w:hint="eastAsia"/>
                  <w:color w:val="0D0D0D"/>
                  <w:sz w:val="20"/>
                  <w:szCs w:val="20"/>
                </w:rPr>
                <w:t>事故者ID</w:t>
              </w:r>
              <w:r w:rsidR="00EC2A01">
                <w:rPr>
                  <w:rFonts w:ascii="細明體" w:eastAsia="細明體" w:hAnsi="細明體" w:cs="Courier New" w:hint="eastAsia"/>
                  <w:color w:val="0D0D0D"/>
                  <w:sz w:val="20"/>
                  <w:szCs w:val="20"/>
                </w:rPr>
                <w:t xml:space="preserve"> </w:t>
              </w:r>
              <w:r w:rsidR="00EC2A01" w:rsidRPr="00A32EEB">
                <w:rPr>
                  <w:rFonts w:ascii="細明體" w:eastAsia="細明體" w:hAnsi="細明體" w:cs="Courier New"/>
                  <w:color w:val="0D0D0D"/>
                  <w:sz w:val="20"/>
                  <w:szCs w:val="20"/>
                </w:rPr>
                <w:t>OCR_ID</w:t>
              </w:r>
            </w:ins>
          </w:p>
        </w:tc>
      </w:tr>
      <w:tr w:rsidR="00EC2A01" w:rsidRPr="00F1234C" w:rsidTr="003A0535">
        <w:trPr>
          <w:trHeight w:val="20"/>
          <w:ins w:id="241" w:author="馬慈蓮" w:date="2019-05-17T11:54:00Z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01" w:rsidRPr="00F1234C" w:rsidRDefault="00EC2A01" w:rsidP="00EC2A01">
            <w:pPr>
              <w:pStyle w:val="ab"/>
              <w:numPr>
                <w:ilvl w:val="0"/>
                <w:numId w:val="29"/>
              </w:numPr>
              <w:rPr>
                <w:ins w:id="242" w:author="馬慈蓮" w:date="2019-05-17T11:54:00Z"/>
                <w:rFonts w:ascii="細明體" w:eastAsia="細明體" w:hAnsi="細明體"/>
                <w:color w:val="0D0D0D"/>
                <w:sz w:val="20"/>
              </w:rPr>
              <w:pPrChange w:id="243" w:author="馬慈蓮" w:date="2019-05-17T11:54:00Z">
                <w:pPr>
                  <w:pStyle w:val="ab"/>
                  <w:numPr>
                    <w:numId w:val="27"/>
                  </w:numPr>
                  <w:tabs>
                    <w:tab w:val="num" w:pos="360"/>
                  </w:tabs>
                  <w:ind w:left="360" w:hanging="360"/>
                </w:pPr>
              </w:pPrChange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01" w:rsidRPr="00F1234C" w:rsidRDefault="00EC2A01" w:rsidP="003A0535">
            <w:pPr>
              <w:pStyle w:val="Web"/>
              <w:spacing w:line="240" w:lineRule="exact"/>
              <w:jc w:val="both"/>
              <w:rPr>
                <w:ins w:id="244" w:author="馬慈蓮" w:date="2019-05-17T11:54:00Z"/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ins w:id="245" w:author="馬慈蓮" w:date="2019-05-17T11:54:00Z">
              <w:r>
                <w:rPr>
                  <w:rFonts w:ascii="細明體" w:eastAsia="細明體" w:hAnsi="細明體" w:hint="eastAsia"/>
                  <w:color w:val="0D0D0D"/>
                  <w:sz w:val="20"/>
                  <w:szCs w:val="20"/>
                </w:rPr>
                <w:t>醫院名稱</w:t>
              </w:r>
            </w:ins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01" w:rsidRPr="00F1234C" w:rsidRDefault="00B17E38" w:rsidP="003A0535">
            <w:pPr>
              <w:tabs>
                <w:tab w:val="left" w:pos="540"/>
              </w:tabs>
              <w:jc w:val="both"/>
              <w:rPr>
                <w:ins w:id="246" w:author="馬慈蓮" w:date="2019-05-17T11:54:00Z"/>
                <w:rFonts w:ascii="細明體" w:eastAsia="細明體" w:hAnsi="細明體" w:cs="Courier New"/>
                <w:color w:val="0D0D0D"/>
                <w:sz w:val="20"/>
                <w:szCs w:val="20"/>
                <w:lang w:val="x-none"/>
              </w:rPr>
            </w:pPr>
            <w:ins w:id="247" w:author="馬慈蓮" w:date="2019-05-17T11:57:00Z">
              <w:r w:rsidRPr="00B17E38">
                <w:rPr>
                  <w:rFonts w:ascii="細明體" w:eastAsia="細明體" w:hAnsi="細明體" w:cs="Courier New" w:hint="eastAsia"/>
                  <w:bCs/>
                  <w:color w:val="0D0D0D"/>
                  <w:sz w:val="20"/>
                  <w:szCs w:val="20"/>
                </w:rPr>
                <w:t>$XML試算案件資料</w:t>
              </w:r>
            </w:ins>
            <w:ins w:id="248" w:author="馬慈蓮" w:date="2019-05-17T11:54:00Z">
              <w:r w:rsidR="00EC2A01">
                <w:rPr>
                  <w:rFonts w:ascii="細明體" w:eastAsia="細明體" w:hAnsi="細明體" w:cs="Courier New" w:hint="eastAsia"/>
                  <w:bCs/>
                  <w:color w:val="0D0D0D"/>
                  <w:sz w:val="20"/>
                  <w:szCs w:val="20"/>
                </w:rPr>
                <w:t>.</w:t>
              </w:r>
              <w:r w:rsidR="00EC2A01" w:rsidRPr="00A32EEB">
                <w:rPr>
                  <w:rFonts w:ascii="細明體" w:eastAsia="細明體" w:hAnsi="細明體" w:cs="Courier New" w:hint="eastAsia"/>
                  <w:color w:val="0D0D0D"/>
                  <w:sz w:val="20"/>
                  <w:szCs w:val="20"/>
                </w:rPr>
                <w:t>醫院名稱</w:t>
              </w:r>
              <w:r w:rsidR="00EC2A01" w:rsidRPr="00A32EEB">
                <w:rPr>
                  <w:rFonts w:ascii="細明體" w:eastAsia="細明體" w:hAnsi="細明體" w:cs="Courier New"/>
                  <w:color w:val="0D0D0D"/>
                  <w:sz w:val="20"/>
                  <w:szCs w:val="20"/>
                </w:rPr>
                <w:t>HOSP_NAME</w:t>
              </w:r>
            </w:ins>
          </w:p>
        </w:tc>
      </w:tr>
      <w:tr w:rsidR="00EC2A01" w:rsidRPr="00F1234C" w:rsidTr="003A0535">
        <w:trPr>
          <w:trHeight w:val="20"/>
          <w:ins w:id="249" w:author="馬慈蓮" w:date="2019-05-17T11:54:00Z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01" w:rsidRPr="00F1234C" w:rsidRDefault="00EC2A01" w:rsidP="00EC2A01">
            <w:pPr>
              <w:pStyle w:val="Tabletext"/>
              <w:keepLines w:val="0"/>
              <w:numPr>
                <w:ilvl w:val="0"/>
                <w:numId w:val="29"/>
              </w:numPr>
              <w:spacing w:after="0" w:line="240" w:lineRule="auto"/>
              <w:jc w:val="both"/>
              <w:rPr>
                <w:ins w:id="250" w:author="馬慈蓮" w:date="2019-05-17T11:54:00Z"/>
                <w:rFonts w:ascii="細明體" w:eastAsia="細明體" w:hAnsi="細明體"/>
                <w:color w:val="0D0D0D"/>
                <w:lang w:eastAsia="zh-TW"/>
              </w:rPr>
              <w:pPrChange w:id="251" w:author="馬慈蓮" w:date="2019-05-17T11:54:00Z">
                <w:pPr>
                  <w:pStyle w:val="Tabletext"/>
                  <w:keepLines w:val="0"/>
                  <w:numPr>
                    <w:numId w:val="27"/>
                  </w:numPr>
                  <w:tabs>
                    <w:tab w:val="num" w:pos="360"/>
                  </w:tabs>
                  <w:spacing w:after="0" w:line="240" w:lineRule="auto"/>
                  <w:ind w:left="360" w:hanging="360"/>
                  <w:jc w:val="both"/>
                </w:pPr>
              </w:pPrChange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01" w:rsidRPr="00F1234C" w:rsidRDefault="002956C4" w:rsidP="003A0535">
            <w:pPr>
              <w:pStyle w:val="Web"/>
              <w:spacing w:line="240" w:lineRule="exact"/>
              <w:jc w:val="both"/>
              <w:rPr>
                <w:ins w:id="252" w:author="馬慈蓮" w:date="2019-05-17T11:54:00Z"/>
                <w:rFonts w:ascii="細明體" w:eastAsia="細明體" w:hAnsi="細明體"/>
                <w:color w:val="0D0D0D"/>
                <w:sz w:val="20"/>
                <w:szCs w:val="20"/>
              </w:rPr>
            </w:pPr>
            <w:ins w:id="253" w:author="馬慈蓮" w:date="2019-05-17T11:54:00Z">
              <w:r>
                <w:rPr>
                  <w:rFonts w:ascii="細明體" w:eastAsia="細明體" w:hAnsi="細明體" w:hint="eastAsia"/>
                  <w:color w:val="0D0D0D"/>
                  <w:sz w:val="20"/>
                  <w:szCs w:val="20"/>
                </w:rPr>
                <w:t>試算類型</w:t>
              </w:r>
            </w:ins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01" w:rsidRDefault="00043A84" w:rsidP="003A0535">
            <w:pPr>
              <w:tabs>
                <w:tab w:val="left" w:pos="540"/>
              </w:tabs>
              <w:jc w:val="both"/>
              <w:rPr>
                <w:ins w:id="254" w:author="馬慈蓮" w:date="2019-05-17T11:59:00Z"/>
                <w:rFonts w:ascii="細明體" w:eastAsia="細明體" w:hAnsi="細明體" w:cs="Courier New"/>
                <w:bCs/>
                <w:color w:val="0D0D0D"/>
                <w:sz w:val="20"/>
                <w:szCs w:val="20"/>
              </w:rPr>
            </w:pPr>
            <w:ins w:id="255" w:author="馬慈蓮" w:date="2019-05-17T11:58:00Z">
              <w:r w:rsidRPr="00043A84">
                <w:rPr>
                  <w:rFonts w:ascii="細明體" w:eastAsia="細明體" w:hAnsi="細明體" w:cs="Courier New" w:hint="eastAsia"/>
                  <w:bCs/>
                  <w:color w:val="0D0D0D"/>
                  <w:sz w:val="20"/>
                  <w:szCs w:val="20"/>
                </w:rPr>
                <w:t>$XML試算案件資料</w:t>
              </w:r>
              <w:r>
                <w:rPr>
                  <w:rFonts w:ascii="細明體" w:eastAsia="細明體" w:hAnsi="細明體" w:cs="Courier New" w:hint="eastAsia"/>
                  <w:bCs/>
                  <w:color w:val="0D0D0D"/>
                  <w:sz w:val="20"/>
                  <w:szCs w:val="20"/>
                </w:rPr>
                <w:t>.</w:t>
              </w:r>
            </w:ins>
            <w:ins w:id="256" w:author="馬慈蓮" w:date="2019-05-17T11:59:00Z">
              <w:r>
                <w:rPr>
                  <w:rFonts w:ascii="細明體" w:eastAsia="細明體" w:hAnsi="細明體" w:cs="Courier New" w:hint="eastAsia"/>
                  <w:bCs/>
                  <w:color w:val="0D0D0D"/>
                  <w:sz w:val="20"/>
                  <w:szCs w:val="20"/>
                </w:rPr>
                <w:t>試算類型</w:t>
              </w:r>
            </w:ins>
          </w:p>
          <w:p w:rsidR="00043A84" w:rsidRDefault="00043A84" w:rsidP="003A0535">
            <w:pPr>
              <w:tabs>
                <w:tab w:val="left" w:pos="540"/>
              </w:tabs>
              <w:jc w:val="both"/>
              <w:rPr>
                <w:ins w:id="257" w:author="馬慈蓮" w:date="2019-05-17T11:59:00Z"/>
                <w:rFonts w:ascii="細明體" w:eastAsia="細明體" w:hAnsi="細明體" w:cs="Courier New"/>
                <w:color w:val="0D0D0D"/>
                <w:sz w:val="20"/>
                <w:szCs w:val="20"/>
                <w:lang w:val="x-none"/>
              </w:rPr>
            </w:pPr>
            <w:ins w:id="258" w:author="馬慈蓮" w:date="2019-05-17T11:59:00Z">
              <w:r w:rsidRPr="00043A84">
                <w:rPr>
                  <w:rFonts w:ascii="細明體" w:eastAsia="細明體" w:hAnsi="細明體" w:cs="Courier New" w:hint="eastAsia"/>
                  <w:color w:val="0D0D0D"/>
                  <w:sz w:val="20"/>
                  <w:szCs w:val="20"/>
                  <w:lang w:val="x-none"/>
                </w:rPr>
                <w:t xml:space="preserve">H:住院通知 </w:t>
              </w:r>
            </w:ins>
          </w:p>
          <w:p w:rsidR="00043A84" w:rsidRDefault="00043A84" w:rsidP="003A0535">
            <w:pPr>
              <w:tabs>
                <w:tab w:val="left" w:pos="540"/>
              </w:tabs>
              <w:jc w:val="both"/>
              <w:rPr>
                <w:ins w:id="259" w:author="馬慈蓮" w:date="2019-05-17T11:59:00Z"/>
                <w:rFonts w:ascii="細明體" w:eastAsia="細明體" w:hAnsi="細明體" w:cs="Courier New"/>
                <w:color w:val="0D0D0D"/>
                <w:sz w:val="20"/>
                <w:szCs w:val="20"/>
                <w:lang w:val="x-none"/>
              </w:rPr>
            </w:pPr>
            <w:ins w:id="260" w:author="馬慈蓮" w:date="2019-05-17T11:59:00Z">
              <w:r w:rsidRPr="00043A84">
                <w:rPr>
                  <w:rFonts w:ascii="細明體" w:eastAsia="細明體" w:hAnsi="細明體" w:cs="Courier New" w:hint="eastAsia"/>
                  <w:color w:val="0D0D0D"/>
                  <w:sz w:val="20"/>
                  <w:szCs w:val="20"/>
                  <w:lang w:val="x-none"/>
                </w:rPr>
                <w:t xml:space="preserve">O:線上 </w:t>
              </w:r>
            </w:ins>
          </w:p>
          <w:p w:rsidR="00043A84" w:rsidRPr="00F1234C" w:rsidRDefault="00043A84" w:rsidP="003A0535">
            <w:pPr>
              <w:tabs>
                <w:tab w:val="left" w:pos="540"/>
              </w:tabs>
              <w:jc w:val="both"/>
              <w:rPr>
                <w:ins w:id="261" w:author="馬慈蓮" w:date="2019-05-17T11:54:00Z"/>
                <w:rFonts w:ascii="細明體" w:eastAsia="細明體" w:hAnsi="細明體" w:cs="Courier New" w:hint="eastAsia"/>
                <w:color w:val="0D0D0D"/>
                <w:sz w:val="20"/>
                <w:szCs w:val="20"/>
                <w:lang w:val="x-none"/>
              </w:rPr>
            </w:pPr>
            <w:ins w:id="262" w:author="馬慈蓮" w:date="2019-05-17T11:59:00Z">
              <w:r w:rsidRPr="00043A84">
                <w:rPr>
                  <w:rFonts w:ascii="細明體" w:eastAsia="細明體" w:hAnsi="細明體" w:cs="Courier New" w:hint="eastAsia"/>
                  <w:color w:val="0D0D0D"/>
                  <w:sz w:val="20"/>
                  <w:szCs w:val="20"/>
                  <w:lang w:val="x-none"/>
                </w:rPr>
                <w:t>B:批次</w:t>
              </w:r>
            </w:ins>
          </w:p>
        </w:tc>
      </w:tr>
      <w:tr w:rsidR="00EC2A01" w:rsidRPr="00F1234C" w:rsidTr="003A0535">
        <w:trPr>
          <w:trHeight w:val="20"/>
          <w:ins w:id="263" w:author="馬慈蓮" w:date="2019-05-17T11:54:00Z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01" w:rsidRPr="00F1234C" w:rsidRDefault="00EC2A01" w:rsidP="00EC2A01">
            <w:pPr>
              <w:pStyle w:val="Tabletext"/>
              <w:keepLines w:val="0"/>
              <w:numPr>
                <w:ilvl w:val="0"/>
                <w:numId w:val="29"/>
              </w:numPr>
              <w:spacing w:after="0" w:line="240" w:lineRule="auto"/>
              <w:jc w:val="both"/>
              <w:rPr>
                <w:ins w:id="264" w:author="馬慈蓮" w:date="2019-05-17T11:54:00Z"/>
                <w:rFonts w:ascii="細明體" w:eastAsia="細明體" w:hAnsi="細明體"/>
                <w:color w:val="0D0D0D"/>
                <w:lang w:eastAsia="zh-TW"/>
              </w:rPr>
              <w:pPrChange w:id="265" w:author="馬慈蓮" w:date="2019-05-17T11:54:00Z">
                <w:pPr>
                  <w:pStyle w:val="Tabletext"/>
                  <w:keepLines w:val="0"/>
                  <w:numPr>
                    <w:numId w:val="27"/>
                  </w:numPr>
                  <w:tabs>
                    <w:tab w:val="num" w:pos="360"/>
                  </w:tabs>
                  <w:spacing w:after="0" w:line="240" w:lineRule="auto"/>
                  <w:ind w:left="360" w:hanging="360"/>
                  <w:jc w:val="both"/>
                </w:pPr>
              </w:pPrChange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01" w:rsidRPr="00F1234C" w:rsidRDefault="00EC2A01" w:rsidP="003A0535">
            <w:pPr>
              <w:pStyle w:val="Web"/>
              <w:spacing w:line="240" w:lineRule="exact"/>
              <w:jc w:val="both"/>
              <w:rPr>
                <w:ins w:id="266" w:author="馬慈蓮" w:date="2019-05-17T11:54:00Z"/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ins w:id="267" w:author="馬慈蓮" w:date="2019-05-17T11:54:00Z">
              <w:r>
                <w:rPr>
                  <w:rFonts w:ascii="細明體" w:eastAsia="細明體" w:hAnsi="細明體" w:hint="eastAsia"/>
                  <w:color w:val="0D0D0D"/>
                  <w:sz w:val="20"/>
                  <w:szCs w:val="20"/>
                </w:rPr>
                <w:t>接收時間</w:t>
              </w:r>
            </w:ins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01" w:rsidRPr="00F1234C" w:rsidRDefault="00B17E38" w:rsidP="00270D8C">
            <w:pPr>
              <w:tabs>
                <w:tab w:val="left" w:pos="540"/>
              </w:tabs>
              <w:jc w:val="both"/>
              <w:rPr>
                <w:ins w:id="268" w:author="馬慈蓮" w:date="2019-05-17T11:54:00Z"/>
                <w:rFonts w:ascii="細明體" w:eastAsia="細明體" w:hAnsi="細明體" w:cs="Courier New"/>
                <w:color w:val="0D0D0D"/>
                <w:sz w:val="20"/>
                <w:szCs w:val="20"/>
                <w:lang w:val="x-none"/>
              </w:rPr>
            </w:pPr>
            <w:ins w:id="269" w:author="馬慈蓮" w:date="2019-05-17T11:57:00Z">
              <w:r w:rsidRPr="00B17E38">
                <w:rPr>
                  <w:rFonts w:ascii="細明體" w:eastAsia="細明體" w:hAnsi="細明體" w:cs="Courier New" w:hint="eastAsia"/>
                  <w:bCs/>
                  <w:color w:val="0D0D0D"/>
                  <w:sz w:val="20"/>
                  <w:szCs w:val="20"/>
                </w:rPr>
                <w:t>$XML試算案件資料</w:t>
              </w:r>
            </w:ins>
            <w:ins w:id="270" w:author="馬慈蓮" w:date="2019-05-17T11:54:00Z">
              <w:r w:rsidR="00EC2A01">
                <w:rPr>
                  <w:rFonts w:ascii="細明體" w:eastAsia="細明體" w:hAnsi="細明體" w:cs="Courier New" w:hint="eastAsia"/>
                  <w:bCs/>
                  <w:color w:val="0D0D0D"/>
                  <w:sz w:val="20"/>
                  <w:szCs w:val="20"/>
                </w:rPr>
                <w:t>.</w:t>
              </w:r>
            </w:ins>
            <w:ins w:id="271" w:author="馬慈蓮" w:date="2019-05-17T11:58:00Z">
              <w:r w:rsidR="00F86ED2">
                <w:rPr>
                  <w:rFonts w:ascii="Courier New" w:hAnsi="Courier New" w:cs="Courier New" w:hint="eastAsia"/>
                  <w:color w:val="000000"/>
                  <w:kern w:val="0"/>
                  <w:sz w:val="20"/>
                  <w:szCs w:val="20"/>
                </w:rPr>
                <w:t>輸入日期</w:t>
              </w:r>
              <w:r w:rsidR="00F86ED2" w:rsidRPr="00F86ED2">
                <w:rPr>
                  <w:rFonts w:ascii="細明體" w:eastAsia="細明體" w:hAnsi="細明體" w:cs="Courier New"/>
                  <w:bCs/>
                  <w:color w:val="0D0D0D"/>
                  <w:sz w:val="20"/>
                  <w:szCs w:val="20"/>
                </w:rPr>
                <w:t>INPUT_DATE</w:t>
              </w:r>
            </w:ins>
          </w:p>
        </w:tc>
      </w:tr>
      <w:tr w:rsidR="00EC2A01" w:rsidRPr="00F1234C" w:rsidTr="003A0535">
        <w:trPr>
          <w:trHeight w:val="20"/>
          <w:ins w:id="272" w:author="馬慈蓮" w:date="2019-05-17T11:54:00Z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01" w:rsidRPr="00F1234C" w:rsidRDefault="00EC2A01" w:rsidP="00EC2A01">
            <w:pPr>
              <w:pStyle w:val="Tabletext"/>
              <w:keepLines w:val="0"/>
              <w:numPr>
                <w:ilvl w:val="0"/>
                <w:numId w:val="29"/>
              </w:numPr>
              <w:spacing w:after="0" w:line="240" w:lineRule="auto"/>
              <w:jc w:val="both"/>
              <w:rPr>
                <w:ins w:id="273" w:author="馬慈蓮" w:date="2019-05-17T11:54:00Z"/>
                <w:rFonts w:ascii="細明體" w:eastAsia="細明體" w:hAnsi="細明體"/>
                <w:color w:val="0D0D0D"/>
                <w:lang w:eastAsia="zh-TW"/>
              </w:rPr>
              <w:pPrChange w:id="274" w:author="馬慈蓮" w:date="2019-05-17T11:54:00Z">
                <w:pPr>
                  <w:pStyle w:val="Tabletext"/>
                  <w:keepLines w:val="0"/>
                  <w:numPr>
                    <w:numId w:val="27"/>
                  </w:numPr>
                  <w:tabs>
                    <w:tab w:val="num" w:pos="360"/>
                  </w:tabs>
                  <w:spacing w:after="0" w:line="240" w:lineRule="auto"/>
                  <w:ind w:left="360" w:hanging="360"/>
                  <w:jc w:val="both"/>
                </w:pPr>
              </w:pPrChange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01" w:rsidRPr="00F1234C" w:rsidRDefault="00EC2A01" w:rsidP="003A0535">
            <w:pPr>
              <w:pStyle w:val="Web"/>
              <w:spacing w:line="240" w:lineRule="exact"/>
              <w:jc w:val="both"/>
              <w:rPr>
                <w:ins w:id="275" w:author="馬慈蓮" w:date="2019-05-17T11:54:00Z"/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ins w:id="276" w:author="馬慈蓮" w:date="2019-05-17T11:54:00Z">
              <w:r>
                <w:rPr>
                  <w:rFonts w:ascii="細明體" w:eastAsia="細明體" w:hAnsi="細明體" w:hint="eastAsia"/>
                  <w:color w:val="0D0D0D"/>
                  <w:sz w:val="20"/>
                  <w:szCs w:val="20"/>
                </w:rPr>
                <w:t>三登人員</w:t>
              </w:r>
            </w:ins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01" w:rsidRPr="00F1234C" w:rsidRDefault="00EC2A01" w:rsidP="003A0535">
            <w:pPr>
              <w:tabs>
                <w:tab w:val="left" w:pos="540"/>
              </w:tabs>
              <w:jc w:val="both"/>
              <w:rPr>
                <w:ins w:id="277" w:author="馬慈蓮" w:date="2019-05-17T11:54:00Z"/>
                <w:rFonts w:ascii="細明體" w:eastAsia="細明體" w:hAnsi="細明體" w:cs="Courier New"/>
                <w:color w:val="0D0D0D"/>
                <w:sz w:val="20"/>
                <w:szCs w:val="20"/>
                <w:lang w:val="x-none"/>
              </w:rPr>
            </w:pPr>
            <w:ins w:id="278" w:author="馬慈蓮" w:date="2019-05-17T11:54:00Z">
              <w:r>
                <w:rPr>
                  <w:rFonts w:ascii="細明體" w:eastAsia="細明體" w:hAnsi="細明體" w:cs="Courier New" w:hint="eastAsia"/>
                  <w:color w:val="0D0D0D"/>
                  <w:sz w:val="20"/>
                  <w:szCs w:val="20"/>
                </w:rPr>
                <w:t>$三登資料</w:t>
              </w:r>
            </w:ins>
          </w:p>
        </w:tc>
      </w:tr>
      <w:tr w:rsidR="00EC2A01" w:rsidRPr="0059472B" w:rsidTr="003A0535">
        <w:trPr>
          <w:trHeight w:val="20"/>
          <w:ins w:id="279" w:author="馬慈蓮" w:date="2019-05-17T11:54:00Z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01" w:rsidRPr="0059472B" w:rsidRDefault="00EC2A01" w:rsidP="00EC2A01">
            <w:pPr>
              <w:pStyle w:val="Tabletext"/>
              <w:keepLines w:val="0"/>
              <w:numPr>
                <w:ilvl w:val="0"/>
                <w:numId w:val="29"/>
              </w:numPr>
              <w:spacing w:after="0" w:line="240" w:lineRule="auto"/>
              <w:jc w:val="both"/>
              <w:rPr>
                <w:ins w:id="280" w:author="馬慈蓮" w:date="2019-05-17T11:54:00Z"/>
                <w:rFonts w:ascii="細明體" w:eastAsia="細明體" w:hAnsi="細明體" w:cs="Courier New"/>
                <w:color w:val="0D0D0D"/>
                <w:kern w:val="2"/>
                <w:lang w:eastAsia="zh-TW"/>
              </w:rPr>
              <w:pPrChange w:id="281" w:author="馬慈蓮" w:date="2019-05-17T11:54:00Z">
                <w:pPr>
                  <w:pStyle w:val="Tabletext"/>
                  <w:keepLines w:val="0"/>
                  <w:numPr>
                    <w:numId w:val="27"/>
                  </w:numPr>
                  <w:tabs>
                    <w:tab w:val="num" w:pos="360"/>
                  </w:tabs>
                  <w:spacing w:after="0" w:line="240" w:lineRule="auto"/>
                  <w:ind w:left="360" w:hanging="360"/>
                  <w:jc w:val="both"/>
                </w:pPr>
              </w:pPrChange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01" w:rsidRPr="0059472B" w:rsidRDefault="00EC2A01" w:rsidP="003A0535">
            <w:pPr>
              <w:pStyle w:val="Web"/>
              <w:spacing w:line="240" w:lineRule="exact"/>
              <w:jc w:val="both"/>
              <w:rPr>
                <w:ins w:id="282" w:author="馬慈蓮" w:date="2019-05-17T11:54:00Z"/>
                <w:rFonts w:ascii="細明體" w:eastAsia="細明體" w:hAnsi="細明體" w:cs="Courier New" w:hint="eastAsia"/>
                <w:color w:val="0D0D0D"/>
                <w:kern w:val="2"/>
                <w:sz w:val="20"/>
                <w:szCs w:val="20"/>
              </w:rPr>
            </w:pPr>
            <w:ins w:id="283" w:author="馬慈蓮" w:date="2019-05-17T11:54:00Z">
              <w:r w:rsidRPr="0059472B">
                <w:rPr>
                  <w:rFonts w:ascii="細明體" w:eastAsia="細明體" w:hAnsi="細明體" w:cs="Courier New" w:hint="eastAsia"/>
                  <w:color w:val="0D0D0D"/>
                  <w:kern w:val="2"/>
                  <w:sz w:val="20"/>
                  <w:szCs w:val="20"/>
                </w:rPr>
                <w:t>可</w:t>
              </w:r>
              <w:r w:rsidRPr="0059472B">
                <w:rPr>
                  <w:rFonts w:ascii="細明體" w:eastAsia="細明體" w:hAnsi="細明體" w:cs="Courier New"/>
                  <w:color w:val="0D0D0D"/>
                  <w:kern w:val="2"/>
                  <w:sz w:val="20"/>
                  <w:szCs w:val="20"/>
                </w:rPr>
                <w:t>抵繳額度</w:t>
              </w:r>
            </w:ins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01" w:rsidRPr="0059472B" w:rsidRDefault="00B17E38" w:rsidP="003A0535">
            <w:pPr>
              <w:tabs>
                <w:tab w:val="left" w:pos="540"/>
              </w:tabs>
              <w:jc w:val="both"/>
              <w:rPr>
                <w:ins w:id="284" w:author="馬慈蓮" w:date="2019-05-17T11:54:00Z"/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ins w:id="285" w:author="馬慈蓮" w:date="2019-05-17T11:57:00Z">
              <w:r w:rsidRPr="00B17E38">
                <w:rPr>
                  <w:rFonts w:ascii="細明體" w:eastAsia="細明體" w:hAnsi="細明體" w:cs="Courier New" w:hint="eastAsia"/>
                  <w:bCs/>
                  <w:color w:val="0D0D0D"/>
                  <w:sz w:val="20"/>
                  <w:szCs w:val="20"/>
                </w:rPr>
                <w:t>$XML試算案件資料</w:t>
              </w:r>
            </w:ins>
            <w:ins w:id="286" w:author="馬慈蓮" w:date="2019-05-17T11:54:00Z">
              <w:r w:rsidR="00EC2A01">
                <w:rPr>
                  <w:rFonts w:ascii="細明體" w:eastAsia="細明體" w:hAnsi="細明體" w:cs="Courier New" w:hint="eastAsia"/>
                  <w:bCs/>
                  <w:color w:val="0D0D0D"/>
                  <w:sz w:val="20"/>
                  <w:szCs w:val="20"/>
                </w:rPr>
                <w:t>.</w:t>
              </w:r>
            </w:ins>
            <w:ins w:id="287" w:author="馬慈蓮" w:date="2019-05-17T11:58:00Z">
              <w:r w:rsidR="00C2239B" w:rsidRPr="00C2239B">
                <w:rPr>
                  <w:rFonts w:ascii="細明體" w:eastAsia="細明體" w:hAnsi="細明體" w:cs="Courier New" w:hint="eastAsia"/>
                  <w:color w:val="0D0D0D"/>
                  <w:sz w:val="20"/>
                  <w:szCs w:val="20"/>
                </w:rPr>
                <w:t>本次計算額度</w:t>
              </w:r>
              <w:r w:rsidR="00F62327" w:rsidRPr="00F62327">
                <w:rPr>
                  <w:rFonts w:ascii="細明體" w:eastAsia="細明體" w:hAnsi="細明體" w:cs="Courier New"/>
                  <w:color w:val="0D0D0D"/>
                  <w:sz w:val="20"/>
                  <w:szCs w:val="20"/>
                </w:rPr>
                <w:t>THIS_CAL_AMT</w:t>
              </w:r>
            </w:ins>
          </w:p>
        </w:tc>
      </w:tr>
      <w:tr w:rsidR="00EC2A01" w:rsidRPr="0059472B" w:rsidTr="003A0535">
        <w:trPr>
          <w:trHeight w:val="20"/>
          <w:ins w:id="288" w:author="馬慈蓮" w:date="2019-05-17T11:54:00Z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01" w:rsidRPr="0059472B" w:rsidRDefault="00EC2A01" w:rsidP="00EC2A01">
            <w:pPr>
              <w:pStyle w:val="Tabletext"/>
              <w:keepLines w:val="0"/>
              <w:numPr>
                <w:ilvl w:val="0"/>
                <w:numId w:val="29"/>
              </w:numPr>
              <w:spacing w:after="0" w:line="240" w:lineRule="auto"/>
              <w:jc w:val="both"/>
              <w:rPr>
                <w:ins w:id="289" w:author="馬慈蓮" w:date="2019-05-17T11:54:00Z"/>
                <w:rFonts w:ascii="細明體" w:eastAsia="細明體" w:hAnsi="細明體" w:cs="Courier New"/>
                <w:color w:val="0D0D0D"/>
                <w:kern w:val="2"/>
                <w:lang w:eastAsia="zh-TW"/>
              </w:rPr>
              <w:pPrChange w:id="290" w:author="馬慈蓮" w:date="2019-05-17T11:54:00Z">
                <w:pPr>
                  <w:pStyle w:val="Tabletext"/>
                  <w:keepLines w:val="0"/>
                  <w:numPr>
                    <w:numId w:val="27"/>
                  </w:numPr>
                  <w:tabs>
                    <w:tab w:val="num" w:pos="360"/>
                  </w:tabs>
                  <w:spacing w:after="0" w:line="240" w:lineRule="auto"/>
                  <w:ind w:left="360" w:hanging="360"/>
                  <w:jc w:val="both"/>
                </w:pPr>
              </w:pPrChange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01" w:rsidRPr="0059472B" w:rsidRDefault="00C865FF" w:rsidP="003A0535">
            <w:pPr>
              <w:pStyle w:val="Web"/>
              <w:spacing w:line="240" w:lineRule="exact"/>
              <w:jc w:val="both"/>
              <w:rPr>
                <w:ins w:id="291" w:author="馬慈蓮" w:date="2019-05-17T11:54:00Z"/>
                <w:rFonts w:ascii="細明體" w:eastAsia="細明體" w:hAnsi="細明體" w:cs="Courier New" w:hint="eastAsia"/>
                <w:color w:val="0D0D0D"/>
                <w:kern w:val="2"/>
                <w:sz w:val="20"/>
                <w:szCs w:val="20"/>
              </w:rPr>
            </w:pPr>
            <w:ins w:id="292" w:author="馬慈蓮" w:date="2019-05-17T11:55:00Z">
              <w:r>
                <w:rPr>
                  <w:rFonts w:ascii="細明體" w:eastAsia="細明體" w:hAnsi="細明體" w:cs="Courier New" w:hint="eastAsia"/>
                  <w:color w:val="0D0D0D"/>
                  <w:kern w:val="2"/>
                  <w:sz w:val="20"/>
                  <w:szCs w:val="20"/>
                </w:rPr>
                <w:t>疾病代碼</w:t>
              </w:r>
            </w:ins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01" w:rsidRPr="0059472B" w:rsidRDefault="001E0DA5" w:rsidP="003A0535">
            <w:pPr>
              <w:tabs>
                <w:tab w:val="left" w:pos="540"/>
              </w:tabs>
              <w:jc w:val="both"/>
              <w:rPr>
                <w:ins w:id="293" w:author="馬慈蓮" w:date="2019-05-17T11:54:00Z"/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ins w:id="294" w:author="馬慈蓮" w:date="2019-05-17T11:59:00Z">
              <w:r w:rsidRPr="001E0DA5">
                <w:rPr>
                  <w:rFonts w:ascii="細明體" w:eastAsia="細明體" w:hAnsi="細明體" w:cs="Courier New" w:hint="eastAsia"/>
                  <w:bCs/>
                  <w:color w:val="0D0D0D"/>
                  <w:sz w:val="20"/>
                  <w:szCs w:val="20"/>
                </w:rPr>
                <w:t>$XML試算案件資料.</w:t>
              </w:r>
              <w:r>
                <w:rPr>
                  <w:rFonts w:ascii="細明體" w:eastAsia="細明體" w:hAnsi="細明體" w:cs="Courier New" w:hint="eastAsia"/>
                  <w:bCs/>
                  <w:color w:val="0D0D0D"/>
                  <w:sz w:val="20"/>
                  <w:szCs w:val="20"/>
                </w:rPr>
                <w:t>疾病代碼(ICD_CODE)</w:t>
              </w:r>
            </w:ins>
          </w:p>
        </w:tc>
      </w:tr>
      <w:tr w:rsidR="00EC2A01" w:rsidRPr="0059472B" w:rsidTr="003A0535">
        <w:trPr>
          <w:trHeight w:val="20"/>
          <w:ins w:id="295" w:author="馬慈蓮" w:date="2019-05-17T11:54:00Z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01" w:rsidRPr="0059472B" w:rsidRDefault="00EC2A01" w:rsidP="00EC2A01">
            <w:pPr>
              <w:pStyle w:val="Tabletext"/>
              <w:keepLines w:val="0"/>
              <w:numPr>
                <w:ilvl w:val="0"/>
                <w:numId w:val="29"/>
              </w:numPr>
              <w:spacing w:after="0" w:line="240" w:lineRule="auto"/>
              <w:jc w:val="both"/>
              <w:rPr>
                <w:ins w:id="296" w:author="馬慈蓮" w:date="2019-05-17T11:54:00Z"/>
                <w:rFonts w:ascii="細明體" w:eastAsia="細明體" w:hAnsi="細明體" w:cs="Courier New"/>
                <w:color w:val="0D0D0D"/>
                <w:kern w:val="2"/>
                <w:lang w:eastAsia="zh-TW"/>
              </w:rPr>
              <w:pPrChange w:id="297" w:author="馬慈蓮" w:date="2019-05-17T11:54:00Z">
                <w:pPr>
                  <w:pStyle w:val="Tabletext"/>
                  <w:keepLines w:val="0"/>
                  <w:numPr>
                    <w:numId w:val="27"/>
                  </w:numPr>
                  <w:tabs>
                    <w:tab w:val="num" w:pos="360"/>
                  </w:tabs>
                  <w:spacing w:after="0" w:line="240" w:lineRule="auto"/>
                  <w:ind w:left="360" w:hanging="360"/>
                  <w:jc w:val="both"/>
                </w:pPr>
              </w:pPrChange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01" w:rsidRPr="0059472B" w:rsidRDefault="00EC2A01" w:rsidP="003A0535">
            <w:pPr>
              <w:pStyle w:val="Web"/>
              <w:spacing w:line="240" w:lineRule="exact"/>
              <w:jc w:val="both"/>
              <w:rPr>
                <w:ins w:id="298" w:author="馬慈蓮" w:date="2019-05-17T11:54:00Z"/>
                <w:rFonts w:ascii="細明體" w:eastAsia="細明體" w:hAnsi="細明體" w:cs="Courier New" w:hint="eastAsia"/>
                <w:color w:val="0D0D0D"/>
                <w:kern w:val="2"/>
                <w:sz w:val="20"/>
                <w:szCs w:val="20"/>
              </w:rPr>
            </w:pPr>
            <w:ins w:id="299" w:author="馬慈蓮" w:date="2019-05-17T11:54:00Z">
              <w:r w:rsidRPr="0059472B">
                <w:rPr>
                  <w:rFonts w:ascii="細明體" w:eastAsia="細明體" w:hAnsi="細明體" w:cs="Courier New"/>
                  <w:color w:val="0D0D0D"/>
                  <w:kern w:val="2"/>
                  <w:sz w:val="20"/>
                  <w:szCs w:val="20"/>
                </w:rPr>
                <w:t>回傳時間</w:t>
              </w:r>
            </w:ins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01" w:rsidRPr="0059472B" w:rsidRDefault="00B17E38" w:rsidP="003A0535">
            <w:pPr>
              <w:tabs>
                <w:tab w:val="left" w:pos="540"/>
              </w:tabs>
              <w:jc w:val="both"/>
              <w:rPr>
                <w:ins w:id="300" w:author="馬慈蓮" w:date="2019-05-17T11:54:00Z"/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ins w:id="301" w:author="馬慈蓮" w:date="2019-05-17T11:57:00Z">
              <w:r w:rsidRPr="00B17E38">
                <w:rPr>
                  <w:rFonts w:ascii="細明體" w:eastAsia="細明體" w:hAnsi="細明體" w:cs="Courier New" w:hint="eastAsia"/>
                  <w:bCs/>
                  <w:color w:val="0D0D0D"/>
                  <w:sz w:val="20"/>
                  <w:szCs w:val="20"/>
                </w:rPr>
                <w:t>$XML試算案件資料</w:t>
              </w:r>
            </w:ins>
            <w:ins w:id="302" w:author="馬慈蓮" w:date="2019-05-17T11:54:00Z">
              <w:r w:rsidR="00EC2A01">
                <w:rPr>
                  <w:rFonts w:ascii="細明體" w:eastAsia="細明體" w:hAnsi="細明體" w:cs="Courier New" w:hint="eastAsia"/>
                  <w:bCs/>
                  <w:color w:val="0D0D0D"/>
                  <w:sz w:val="20"/>
                  <w:szCs w:val="20"/>
                </w:rPr>
                <w:t>.</w:t>
              </w:r>
              <w:r w:rsidR="00EC2A01" w:rsidRPr="0059472B">
                <w:rPr>
                  <w:rFonts w:ascii="細明體" w:eastAsia="細明體" w:hAnsi="細明體" w:cs="Courier New" w:hint="eastAsia"/>
                  <w:color w:val="0D0D0D"/>
                  <w:sz w:val="20"/>
                  <w:szCs w:val="20"/>
                </w:rPr>
                <w:t>回傳醫院時間</w:t>
              </w:r>
              <w:r w:rsidR="00EC2A01" w:rsidRPr="0059472B">
                <w:rPr>
                  <w:rFonts w:ascii="細明體" w:eastAsia="細明體" w:hAnsi="細明體" w:cs="Courier New"/>
                  <w:color w:val="0D0D0D"/>
                  <w:sz w:val="20"/>
                  <w:szCs w:val="20"/>
                </w:rPr>
                <w:t>SEND_HOSP_DATE</w:t>
              </w:r>
            </w:ins>
          </w:p>
        </w:tc>
      </w:tr>
      <w:tr w:rsidR="00EC2A01" w:rsidRPr="0059472B" w:rsidTr="003A0535">
        <w:trPr>
          <w:trHeight w:val="20"/>
          <w:ins w:id="303" w:author="馬慈蓮" w:date="2019-05-17T11:54:00Z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01" w:rsidRPr="0059472B" w:rsidRDefault="00EC2A01" w:rsidP="00EC2A01">
            <w:pPr>
              <w:pStyle w:val="Tabletext"/>
              <w:keepLines w:val="0"/>
              <w:numPr>
                <w:ilvl w:val="0"/>
                <w:numId w:val="29"/>
              </w:numPr>
              <w:spacing w:after="0" w:line="240" w:lineRule="auto"/>
              <w:jc w:val="both"/>
              <w:rPr>
                <w:ins w:id="304" w:author="馬慈蓮" w:date="2019-05-17T11:54:00Z"/>
                <w:rFonts w:ascii="細明體" w:eastAsia="細明體" w:hAnsi="細明體" w:cs="Courier New"/>
                <w:color w:val="0D0D0D"/>
                <w:kern w:val="2"/>
                <w:lang w:eastAsia="zh-TW"/>
              </w:rPr>
              <w:pPrChange w:id="305" w:author="馬慈蓮" w:date="2019-05-17T11:54:00Z">
                <w:pPr>
                  <w:pStyle w:val="Tabletext"/>
                  <w:keepLines w:val="0"/>
                  <w:numPr>
                    <w:numId w:val="27"/>
                  </w:numPr>
                  <w:tabs>
                    <w:tab w:val="num" w:pos="360"/>
                  </w:tabs>
                  <w:spacing w:after="0" w:line="240" w:lineRule="auto"/>
                  <w:ind w:left="360" w:hanging="360"/>
                  <w:jc w:val="both"/>
                </w:pPr>
              </w:pPrChange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01" w:rsidRPr="0059472B" w:rsidRDefault="008439D4" w:rsidP="003A0535">
            <w:pPr>
              <w:pStyle w:val="Web"/>
              <w:spacing w:line="240" w:lineRule="exact"/>
              <w:jc w:val="both"/>
              <w:rPr>
                <w:ins w:id="306" w:author="馬慈蓮" w:date="2019-05-17T11:54:00Z"/>
                <w:rFonts w:ascii="細明體" w:eastAsia="細明體" w:hAnsi="細明體" w:cs="Courier New"/>
                <w:color w:val="0D0D0D"/>
                <w:kern w:val="2"/>
                <w:sz w:val="20"/>
                <w:szCs w:val="20"/>
              </w:rPr>
            </w:pPr>
            <w:ins w:id="307" w:author="馬慈蓮" w:date="2019-05-17T11:55:00Z">
              <w:r>
                <w:rPr>
                  <w:rFonts w:ascii="細明體" w:eastAsia="細明體" w:hAnsi="細明體" w:cs="Courier New" w:hint="eastAsia"/>
                  <w:color w:val="0D0D0D"/>
                  <w:kern w:val="2"/>
                  <w:sz w:val="20"/>
                  <w:szCs w:val="20"/>
                </w:rPr>
                <w:t>計算類型</w:t>
              </w:r>
            </w:ins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D4" w:rsidRPr="00505534" w:rsidRDefault="008439D4" w:rsidP="008439D4">
            <w:pPr>
              <w:tabs>
                <w:tab w:val="left" w:pos="540"/>
              </w:tabs>
              <w:jc w:val="both"/>
              <w:rPr>
                <w:ins w:id="308" w:author="馬慈蓮" w:date="2019-05-17T11:55:00Z"/>
                <w:rFonts w:ascii="細明體" w:eastAsia="細明體" w:hAnsi="細明體" w:cs="Courier New"/>
                <w:color w:val="70AD47"/>
                <w:sz w:val="20"/>
                <w:szCs w:val="20"/>
              </w:rPr>
            </w:pPr>
            <w:ins w:id="309" w:author="馬慈蓮" w:date="2019-05-17T11:55:00Z">
              <w:r w:rsidRPr="00505534">
                <w:rPr>
                  <w:rFonts w:ascii="細明體" w:eastAsia="細明體" w:hAnsi="細明體" w:cs="Courier New" w:hint="eastAsia"/>
                  <w:color w:val="70AD47"/>
                  <w:sz w:val="20"/>
                  <w:szCs w:val="20"/>
                </w:rPr>
                <w:t xml:space="preserve">IF </w:t>
              </w:r>
            </w:ins>
            <w:ins w:id="310" w:author="馬慈蓮" w:date="2019-05-17T11:57:00Z">
              <w:r w:rsidR="00B17E38" w:rsidRPr="00B17E38">
                <w:rPr>
                  <w:rFonts w:ascii="細明體" w:eastAsia="細明體" w:hAnsi="細明體" w:cs="Courier New" w:hint="eastAsia"/>
                  <w:bCs/>
                  <w:color w:val="70AD47"/>
                  <w:sz w:val="20"/>
                  <w:szCs w:val="20"/>
                </w:rPr>
                <w:t>$XML試算案件資料</w:t>
              </w:r>
            </w:ins>
            <w:ins w:id="311" w:author="馬慈蓮" w:date="2019-05-17T11:55:00Z">
              <w:r w:rsidRPr="00505534">
                <w:rPr>
                  <w:rFonts w:ascii="細明體" w:eastAsia="細明體" w:hAnsi="細明體" w:cs="Courier New" w:hint="eastAsia"/>
                  <w:bCs/>
                  <w:color w:val="70AD47"/>
                  <w:sz w:val="20"/>
                  <w:szCs w:val="20"/>
                </w:rPr>
                <w:t>.</w:t>
              </w:r>
              <w:r w:rsidRPr="00505534">
                <w:rPr>
                  <w:rFonts w:ascii="細明體" w:eastAsia="細明體" w:hAnsi="細明體" w:cs="Courier New" w:hint="eastAsia"/>
                  <w:color w:val="70AD47"/>
                  <w:sz w:val="20"/>
                  <w:szCs w:val="20"/>
                </w:rPr>
                <w:t>計算方式</w:t>
              </w:r>
              <w:r w:rsidRPr="00505534">
                <w:rPr>
                  <w:rFonts w:ascii="細明體" w:eastAsia="細明體" w:hAnsi="細明體" w:cs="Courier New"/>
                  <w:color w:val="70AD47"/>
                  <w:sz w:val="20"/>
                  <w:szCs w:val="20"/>
                </w:rPr>
                <w:t>CAL_TYP</w:t>
              </w:r>
              <w:r w:rsidRPr="00505534">
                <w:rPr>
                  <w:rFonts w:ascii="細明體" w:eastAsia="細明體" w:hAnsi="細明體" w:cs="Courier New" w:hint="eastAsia"/>
                  <w:color w:val="70AD47"/>
                  <w:sz w:val="20"/>
                  <w:szCs w:val="20"/>
                </w:rPr>
                <w:t xml:space="preserve">E = </w:t>
              </w:r>
              <w:r w:rsidRPr="00505534">
                <w:rPr>
                  <w:rFonts w:ascii="細明體" w:eastAsia="細明體" w:hAnsi="細明體" w:cs="Courier New"/>
                  <w:color w:val="70AD47"/>
                  <w:sz w:val="20"/>
                  <w:szCs w:val="20"/>
                </w:rPr>
                <w:t>‘</w:t>
              </w:r>
              <w:r w:rsidRPr="00505534">
                <w:rPr>
                  <w:rFonts w:ascii="細明體" w:eastAsia="細明體" w:hAnsi="細明體" w:cs="Courier New" w:hint="eastAsia"/>
                  <w:color w:val="70AD47"/>
                  <w:sz w:val="20"/>
                  <w:szCs w:val="20"/>
                </w:rPr>
                <w:t>1</w:t>
              </w:r>
              <w:r w:rsidRPr="00505534">
                <w:rPr>
                  <w:rFonts w:ascii="細明體" w:eastAsia="細明體" w:hAnsi="細明體" w:cs="Courier New"/>
                  <w:color w:val="70AD47"/>
                  <w:sz w:val="20"/>
                  <w:szCs w:val="20"/>
                </w:rPr>
                <w:t>’</w:t>
              </w:r>
            </w:ins>
          </w:p>
          <w:p w:rsidR="008439D4" w:rsidRPr="00505534" w:rsidRDefault="008439D4" w:rsidP="008439D4">
            <w:pPr>
              <w:tabs>
                <w:tab w:val="left" w:pos="540"/>
              </w:tabs>
              <w:jc w:val="both"/>
              <w:rPr>
                <w:ins w:id="312" w:author="馬慈蓮" w:date="2019-05-17T11:55:00Z"/>
                <w:rFonts w:ascii="細明體" w:eastAsia="細明體" w:hAnsi="細明體" w:cs="Courier New"/>
                <w:color w:val="70AD47"/>
                <w:sz w:val="20"/>
                <w:szCs w:val="20"/>
              </w:rPr>
            </w:pPr>
            <w:ins w:id="313" w:author="馬慈蓮" w:date="2019-05-17T11:55:00Z">
              <w:r w:rsidRPr="00505534">
                <w:rPr>
                  <w:rFonts w:ascii="細明體" w:eastAsia="細明體" w:hAnsi="細明體" w:cs="Courier New" w:hint="eastAsia"/>
                  <w:color w:val="70AD47"/>
                  <w:sz w:val="20"/>
                  <w:szCs w:val="20"/>
                </w:rPr>
                <w:t xml:space="preserve">   顯示：</w:t>
              </w:r>
              <w:r w:rsidRPr="00505534">
                <w:rPr>
                  <w:rFonts w:ascii="細明體" w:eastAsia="細明體" w:hAnsi="細明體" w:cs="Courier New"/>
                  <w:color w:val="70AD47"/>
                  <w:sz w:val="20"/>
                  <w:szCs w:val="20"/>
                </w:rPr>
                <w:t>”</w:t>
              </w:r>
              <w:r w:rsidRPr="00505534">
                <w:rPr>
                  <w:rFonts w:ascii="細明體" w:eastAsia="細明體" w:hAnsi="細明體" w:cs="Courier New" w:hint="eastAsia"/>
                  <w:color w:val="70AD47"/>
                  <w:sz w:val="20"/>
                  <w:szCs w:val="20"/>
                </w:rPr>
                <w:t>系統試算</w:t>
              </w:r>
              <w:r w:rsidRPr="00505534">
                <w:rPr>
                  <w:rFonts w:ascii="細明體" w:eastAsia="細明體" w:hAnsi="細明體" w:cs="Courier New"/>
                  <w:color w:val="70AD47"/>
                  <w:sz w:val="20"/>
                  <w:szCs w:val="20"/>
                </w:rPr>
                <w:t>”</w:t>
              </w:r>
            </w:ins>
          </w:p>
          <w:p w:rsidR="008439D4" w:rsidRPr="00505534" w:rsidRDefault="008439D4" w:rsidP="008439D4">
            <w:pPr>
              <w:tabs>
                <w:tab w:val="left" w:pos="540"/>
              </w:tabs>
              <w:jc w:val="both"/>
              <w:rPr>
                <w:ins w:id="314" w:author="馬慈蓮" w:date="2019-05-17T11:55:00Z"/>
                <w:rFonts w:ascii="細明體" w:eastAsia="細明體" w:hAnsi="細明體" w:cs="Courier New"/>
                <w:color w:val="70AD47"/>
                <w:sz w:val="20"/>
                <w:szCs w:val="20"/>
              </w:rPr>
            </w:pPr>
            <w:ins w:id="315" w:author="馬慈蓮" w:date="2019-05-17T11:55:00Z">
              <w:r w:rsidRPr="00505534">
                <w:rPr>
                  <w:rFonts w:ascii="細明體" w:eastAsia="細明體" w:hAnsi="細明體" w:cs="Courier New" w:hint="eastAsia"/>
                  <w:color w:val="70AD47"/>
                  <w:sz w:val="20"/>
                  <w:szCs w:val="20"/>
                </w:rPr>
                <w:t xml:space="preserve">ELSE IF </w:t>
              </w:r>
            </w:ins>
            <w:ins w:id="316" w:author="馬慈蓮" w:date="2019-05-17T11:57:00Z">
              <w:r w:rsidR="00B17E38" w:rsidRPr="00B17E38">
                <w:rPr>
                  <w:rFonts w:ascii="細明體" w:eastAsia="細明體" w:hAnsi="細明體" w:cs="Courier New" w:hint="eastAsia"/>
                  <w:bCs/>
                  <w:color w:val="70AD47"/>
                  <w:sz w:val="20"/>
                  <w:szCs w:val="20"/>
                </w:rPr>
                <w:t>$XML試算案件資料</w:t>
              </w:r>
            </w:ins>
            <w:ins w:id="317" w:author="馬慈蓮" w:date="2019-05-17T11:55:00Z">
              <w:r w:rsidRPr="00505534">
                <w:rPr>
                  <w:rFonts w:ascii="細明體" w:eastAsia="細明體" w:hAnsi="細明體" w:cs="Courier New" w:hint="eastAsia"/>
                  <w:bCs/>
                  <w:color w:val="70AD47"/>
                  <w:sz w:val="20"/>
                  <w:szCs w:val="20"/>
                </w:rPr>
                <w:t>.</w:t>
              </w:r>
              <w:r w:rsidRPr="00505534">
                <w:rPr>
                  <w:rFonts w:ascii="細明體" w:eastAsia="細明體" w:hAnsi="細明體" w:cs="Courier New" w:hint="eastAsia"/>
                  <w:color w:val="70AD47"/>
                  <w:sz w:val="20"/>
                  <w:szCs w:val="20"/>
                </w:rPr>
                <w:t>計算方式</w:t>
              </w:r>
              <w:r w:rsidRPr="00505534">
                <w:rPr>
                  <w:rFonts w:ascii="細明體" w:eastAsia="細明體" w:hAnsi="細明體" w:cs="Courier New"/>
                  <w:color w:val="70AD47"/>
                  <w:sz w:val="20"/>
                  <w:szCs w:val="20"/>
                </w:rPr>
                <w:t>CAL_TYPE = ‘2’</w:t>
              </w:r>
            </w:ins>
          </w:p>
          <w:p w:rsidR="00EC2A01" w:rsidRPr="0059472B" w:rsidRDefault="008439D4" w:rsidP="008439D4">
            <w:pPr>
              <w:tabs>
                <w:tab w:val="left" w:pos="540"/>
              </w:tabs>
              <w:jc w:val="both"/>
              <w:rPr>
                <w:ins w:id="318" w:author="馬慈蓮" w:date="2019-05-17T11:54:00Z"/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ins w:id="319" w:author="馬慈蓮" w:date="2019-05-17T11:55:00Z">
              <w:r w:rsidRPr="00505534">
                <w:rPr>
                  <w:rFonts w:ascii="細明體" w:eastAsia="細明體" w:hAnsi="細明體" w:cs="Courier New"/>
                  <w:color w:val="70AD47"/>
                  <w:sz w:val="20"/>
                  <w:szCs w:val="20"/>
                </w:rPr>
                <w:t xml:space="preserve">   </w:t>
              </w:r>
              <w:r w:rsidRPr="00505534">
                <w:rPr>
                  <w:rFonts w:ascii="細明體" w:eastAsia="細明體" w:hAnsi="細明體" w:cs="Courier New" w:hint="eastAsia"/>
                  <w:color w:val="70AD47"/>
                  <w:sz w:val="20"/>
                  <w:szCs w:val="20"/>
                </w:rPr>
                <w:t>顯示：</w:t>
              </w:r>
              <w:r w:rsidRPr="00505534">
                <w:rPr>
                  <w:rFonts w:ascii="細明體" w:eastAsia="細明體" w:hAnsi="細明體" w:cs="Courier New"/>
                  <w:color w:val="70AD47"/>
                  <w:sz w:val="20"/>
                  <w:szCs w:val="20"/>
                </w:rPr>
                <w:t>”</w:t>
              </w:r>
              <w:r w:rsidRPr="00505534">
                <w:rPr>
                  <w:rFonts w:hint="eastAsia"/>
                  <w:color w:val="70AD47"/>
                </w:rPr>
                <w:t xml:space="preserve"> </w:t>
              </w:r>
              <w:r w:rsidRPr="00505534">
                <w:rPr>
                  <w:rFonts w:ascii="細明體" w:eastAsia="細明體" w:hAnsi="細明體" w:cs="Courier New" w:hint="eastAsia"/>
                  <w:color w:val="70AD47"/>
                  <w:sz w:val="20"/>
                  <w:szCs w:val="20"/>
                </w:rPr>
                <w:t>人工核算</w:t>
              </w:r>
              <w:r w:rsidRPr="00505534">
                <w:rPr>
                  <w:rFonts w:ascii="細明體" w:eastAsia="細明體" w:hAnsi="細明體" w:cs="Courier New"/>
                  <w:color w:val="70AD47"/>
                  <w:sz w:val="20"/>
                  <w:szCs w:val="20"/>
                </w:rPr>
                <w:t>”</w:t>
              </w:r>
            </w:ins>
          </w:p>
        </w:tc>
      </w:tr>
      <w:tr w:rsidR="008439D4" w:rsidRPr="0059472B" w:rsidTr="003A0535">
        <w:trPr>
          <w:trHeight w:val="20"/>
          <w:ins w:id="320" w:author="馬慈蓮" w:date="2019-05-17T11:54:00Z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D4" w:rsidRPr="0059472B" w:rsidRDefault="008439D4" w:rsidP="008439D4">
            <w:pPr>
              <w:pStyle w:val="Tabletext"/>
              <w:keepLines w:val="0"/>
              <w:numPr>
                <w:ilvl w:val="0"/>
                <w:numId w:val="29"/>
              </w:numPr>
              <w:spacing w:after="0" w:line="240" w:lineRule="auto"/>
              <w:jc w:val="both"/>
              <w:rPr>
                <w:ins w:id="321" w:author="馬慈蓮" w:date="2019-05-17T11:54:00Z"/>
                <w:rFonts w:ascii="細明體" w:eastAsia="細明體" w:hAnsi="細明體" w:cs="Courier New"/>
                <w:color w:val="0D0D0D"/>
                <w:kern w:val="2"/>
                <w:lang w:eastAsia="zh-TW"/>
              </w:rPr>
              <w:pPrChange w:id="322" w:author="馬慈蓮" w:date="2019-05-17T11:54:00Z">
                <w:pPr>
                  <w:pStyle w:val="Tabletext"/>
                  <w:keepLines w:val="0"/>
                  <w:numPr>
                    <w:numId w:val="27"/>
                  </w:numPr>
                  <w:tabs>
                    <w:tab w:val="num" w:pos="360"/>
                  </w:tabs>
                  <w:spacing w:after="0" w:line="240" w:lineRule="auto"/>
                  <w:ind w:left="360" w:hanging="360"/>
                  <w:jc w:val="both"/>
                </w:pPr>
              </w:pPrChange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D4" w:rsidRPr="0059472B" w:rsidRDefault="008439D4" w:rsidP="008439D4">
            <w:pPr>
              <w:pStyle w:val="Web"/>
              <w:spacing w:line="240" w:lineRule="exact"/>
              <w:jc w:val="both"/>
              <w:rPr>
                <w:ins w:id="323" w:author="馬慈蓮" w:date="2019-05-17T11:54:00Z"/>
                <w:rFonts w:ascii="細明體" w:eastAsia="細明體" w:hAnsi="細明體" w:cs="Courier New"/>
                <w:color w:val="0D0D0D"/>
                <w:kern w:val="2"/>
                <w:sz w:val="20"/>
                <w:szCs w:val="20"/>
              </w:rPr>
            </w:pPr>
            <w:ins w:id="324" w:author="馬慈蓮" w:date="2019-05-17T11:56:00Z">
              <w:r w:rsidRPr="00505534">
                <w:rPr>
                  <w:rFonts w:ascii="細明體" w:eastAsia="細明體" w:hAnsi="細明體" w:cs="Courier New" w:hint="eastAsia"/>
                  <w:color w:val="70AD47"/>
                  <w:kern w:val="2"/>
                  <w:sz w:val="20"/>
                  <w:szCs w:val="20"/>
                </w:rPr>
                <w:t>不符合抵繳原因</w:t>
              </w:r>
            </w:ins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D4" w:rsidRPr="0059472B" w:rsidRDefault="00B17E38" w:rsidP="008439D4">
            <w:pPr>
              <w:tabs>
                <w:tab w:val="left" w:pos="540"/>
              </w:tabs>
              <w:jc w:val="both"/>
              <w:rPr>
                <w:ins w:id="325" w:author="馬慈蓮" w:date="2019-05-17T11:54:00Z"/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ins w:id="326" w:author="馬慈蓮" w:date="2019-05-17T11:57:00Z">
              <w:r w:rsidRPr="00B17E38">
                <w:rPr>
                  <w:rFonts w:ascii="細明體" w:eastAsia="細明體" w:hAnsi="細明體" w:cs="Courier New" w:hint="eastAsia"/>
                  <w:bCs/>
                  <w:color w:val="70AD47"/>
                  <w:sz w:val="20"/>
                  <w:szCs w:val="20"/>
                </w:rPr>
                <w:t>$XML試算案件資料</w:t>
              </w:r>
            </w:ins>
            <w:ins w:id="327" w:author="馬慈蓮" w:date="2019-05-17T11:56:00Z">
              <w:r w:rsidR="008439D4" w:rsidRPr="00505534">
                <w:rPr>
                  <w:rFonts w:ascii="細明體" w:eastAsia="細明體" w:hAnsi="細明體" w:cs="Courier New" w:hint="eastAsia"/>
                  <w:bCs/>
                  <w:color w:val="70AD47"/>
                  <w:sz w:val="20"/>
                  <w:szCs w:val="20"/>
                </w:rPr>
                <w:t>.</w:t>
              </w:r>
              <w:r w:rsidR="008439D4" w:rsidRPr="00505534">
                <w:rPr>
                  <w:rFonts w:ascii="細明體" w:eastAsia="細明體" w:hAnsi="細明體" w:cs="Courier New" w:hint="eastAsia"/>
                  <w:color w:val="70AD47"/>
                  <w:sz w:val="20"/>
                  <w:szCs w:val="20"/>
                </w:rPr>
                <w:t>不符合抵繳原因</w:t>
              </w:r>
              <w:r w:rsidR="008439D4" w:rsidRPr="00505534">
                <w:rPr>
                  <w:rFonts w:ascii="細明體" w:eastAsia="細明體" w:hAnsi="細明體" w:cs="Courier New"/>
                  <w:color w:val="70AD47"/>
                  <w:sz w:val="20"/>
                  <w:szCs w:val="20"/>
                </w:rPr>
                <w:t>NOT_DISCOUNT_RESN</w:t>
              </w:r>
            </w:ins>
          </w:p>
        </w:tc>
      </w:tr>
      <w:tr w:rsidR="008439D4" w:rsidRPr="0059472B" w:rsidTr="003A0535">
        <w:trPr>
          <w:trHeight w:val="20"/>
          <w:ins w:id="328" w:author="馬慈蓮" w:date="2019-05-17T11:54:00Z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D4" w:rsidRPr="00505534" w:rsidRDefault="008439D4" w:rsidP="008439D4">
            <w:pPr>
              <w:pStyle w:val="Tabletext"/>
              <w:keepLines w:val="0"/>
              <w:numPr>
                <w:ilvl w:val="0"/>
                <w:numId w:val="29"/>
              </w:numPr>
              <w:spacing w:after="0" w:line="240" w:lineRule="auto"/>
              <w:jc w:val="both"/>
              <w:rPr>
                <w:ins w:id="329" w:author="馬慈蓮" w:date="2019-05-17T11:54:00Z"/>
                <w:rFonts w:ascii="細明體" w:eastAsia="細明體" w:hAnsi="細明體" w:cs="Courier New"/>
                <w:color w:val="70AD47"/>
                <w:kern w:val="2"/>
                <w:lang w:eastAsia="zh-TW"/>
              </w:rPr>
              <w:pPrChange w:id="330" w:author="馬慈蓮" w:date="2019-05-17T11:54:00Z">
                <w:pPr>
                  <w:pStyle w:val="Tabletext"/>
                  <w:keepLines w:val="0"/>
                  <w:numPr>
                    <w:numId w:val="27"/>
                  </w:numPr>
                  <w:tabs>
                    <w:tab w:val="num" w:pos="360"/>
                  </w:tabs>
                  <w:spacing w:after="0" w:line="240" w:lineRule="auto"/>
                  <w:ind w:left="360" w:hanging="360"/>
                  <w:jc w:val="both"/>
                </w:pPr>
              </w:pPrChange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D4" w:rsidRPr="00505534" w:rsidRDefault="008439D4" w:rsidP="008439D4">
            <w:pPr>
              <w:pStyle w:val="Web"/>
              <w:spacing w:line="240" w:lineRule="exact"/>
              <w:jc w:val="both"/>
              <w:rPr>
                <w:ins w:id="331" w:author="馬慈蓮" w:date="2019-05-17T11:54:00Z"/>
                <w:rFonts w:ascii="細明體" w:eastAsia="細明體" w:hAnsi="細明體" w:cs="Courier New" w:hint="eastAsia"/>
                <w:color w:val="70AD47"/>
                <w:kern w:val="2"/>
                <w:sz w:val="20"/>
                <w:szCs w:val="20"/>
              </w:rPr>
            </w:pPr>
            <w:ins w:id="332" w:author="馬慈蓮" w:date="2019-05-17T11:56:00Z">
              <w:r>
                <w:rPr>
                  <w:rFonts w:ascii="細明體" w:eastAsia="細明體" w:hAnsi="細明體" w:cs="Courier New" w:hint="eastAsia"/>
                  <w:color w:val="70AD47"/>
                  <w:kern w:val="2"/>
                  <w:sz w:val="20"/>
                  <w:szCs w:val="20"/>
                </w:rPr>
                <w:t>住院天數</w:t>
              </w:r>
            </w:ins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D4" w:rsidRPr="00505534" w:rsidRDefault="0068521F" w:rsidP="008439D4">
            <w:pPr>
              <w:tabs>
                <w:tab w:val="left" w:pos="540"/>
              </w:tabs>
              <w:jc w:val="both"/>
              <w:rPr>
                <w:ins w:id="333" w:author="馬慈蓮" w:date="2019-05-17T11:54:00Z"/>
                <w:rFonts w:ascii="細明體" w:eastAsia="細明體" w:hAnsi="細明體" w:cs="Courier New" w:hint="eastAsia"/>
                <w:color w:val="70AD47"/>
                <w:sz w:val="20"/>
                <w:szCs w:val="20"/>
              </w:rPr>
            </w:pPr>
            <w:ins w:id="334" w:author="馬慈蓮" w:date="2019-05-17T12:00:00Z">
              <w:r w:rsidRPr="0068521F">
                <w:rPr>
                  <w:rFonts w:ascii="細明體" w:eastAsia="細明體" w:hAnsi="細明體" w:cs="Courier New" w:hint="eastAsia"/>
                  <w:bCs/>
                  <w:color w:val="70AD47"/>
                  <w:sz w:val="20"/>
                  <w:szCs w:val="20"/>
                </w:rPr>
                <w:t>$XML試算案件資料.</w:t>
              </w:r>
              <w:r>
                <w:rPr>
                  <w:rFonts w:ascii="細明體" w:eastAsia="細明體" w:hAnsi="細明體" w:cs="Courier New" w:hint="eastAsia"/>
                  <w:bCs/>
                  <w:color w:val="70AD47"/>
                  <w:sz w:val="20"/>
                  <w:szCs w:val="20"/>
                </w:rPr>
                <w:t>住院天數(HOSP_DAY)</w:t>
              </w:r>
            </w:ins>
          </w:p>
        </w:tc>
      </w:tr>
      <w:tr w:rsidR="008439D4" w:rsidRPr="0059472B" w:rsidTr="003A0535">
        <w:trPr>
          <w:trHeight w:val="20"/>
          <w:ins w:id="335" w:author="馬慈蓮" w:date="2019-05-17T11:55:00Z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D4" w:rsidRPr="00505534" w:rsidRDefault="008439D4" w:rsidP="008439D4">
            <w:pPr>
              <w:pStyle w:val="Tabletext"/>
              <w:keepLines w:val="0"/>
              <w:numPr>
                <w:ilvl w:val="0"/>
                <w:numId w:val="29"/>
              </w:numPr>
              <w:spacing w:after="0" w:line="240" w:lineRule="auto"/>
              <w:jc w:val="both"/>
              <w:rPr>
                <w:ins w:id="336" w:author="馬慈蓮" w:date="2019-05-17T11:55:00Z"/>
                <w:rFonts w:ascii="細明體" w:eastAsia="細明體" w:hAnsi="細明體" w:cs="Courier New"/>
                <w:color w:val="70AD47"/>
                <w:kern w:val="2"/>
                <w:lang w:eastAsia="zh-T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D4" w:rsidRPr="00505534" w:rsidRDefault="008439D4" w:rsidP="008439D4">
            <w:pPr>
              <w:pStyle w:val="Web"/>
              <w:spacing w:line="240" w:lineRule="exact"/>
              <w:jc w:val="both"/>
              <w:rPr>
                <w:ins w:id="337" w:author="馬慈蓮" w:date="2019-05-17T11:55:00Z"/>
                <w:rFonts w:ascii="細明體" w:eastAsia="細明體" w:hAnsi="細明體" w:cs="Courier New" w:hint="eastAsia"/>
                <w:color w:val="70AD47"/>
                <w:kern w:val="2"/>
                <w:sz w:val="20"/>
                <w:szCs w:val="20"/>
              </w:rPr>
            </w:pPr>
            <w:ins w:id="338" w:author="馬慈蓮" w:date="2019-05-17T11:56:00Z">
              <w:r w:rsidRPr="0059472B">
                <w:rPr>
                  <w:rFonts w:ascii="細明體" w:eastAsia="細明體" w:hAnsi="細明體" w:cs="Courier New" w:hint="eastAsia"/>
                  <w:color w:val="0D0D0D"/>
                  <w:kern w:val="2"/>
                  <w:sz w:val="20"/>
                  <w:szCs w:val="20"/>
                </w:rPr>
                <w:t>案件</w:t>
              </w:r>
              <w:r w:rsidRPr="0059472B">
                <w:rPr>
                  <w:rFonts w:ascii="細明體" w:eastAsia="細明體" w:hAnsi="細明體" w:cs="Courier New"/>
                  <w:color w:val="0D0D0D"/>
                  <w:kern w:val="2"/>
                  <w:sz w:val="20"/>
                  <w:szCs w:val="20"/>
                </w:rPr>
                <w:t>進度</w:t>
              </w:r>
            </w:ins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D4" w:rsidRPr="00505534" w:rsidRDefault="008439D4" w:rsidP="008439D4">
            <w:pPr>
              <w:tabs>
                <w:tab w:val="left" w:pos="540"/>
              </w:tabs>
              <w:jc w:val="both"/>
              <w:rPr>
                <w:ins w:id="339" w:author="馬慈蓮" w:date="2019-05-17T11:55:00Z"/>
                <w:rFonts w:ascii="細明體" w:eastAsia="細明體" w:hAnsi="細明體" w:cs="Courier New" w:hint="eastAsia"/>
                <w:bCs/>
                <w:color w:val="70AD47"/>
                <w:sz w:val="20"/>
                <w:szCs w:val="20"/>
              </w:rPr>
            </w:pPr>
            <w:ins w:id="340" w:author="馬慈蓮" w:date="2019-05-17T11:56:00Z">
              <w:r w:rsidRPr="0059472B">
                <w:rPr>
                  <w:rFonts w:ascii="細明體" w:eastAsia="細明體" w:hAnsi="細明體" w:cs="Courier New" w:hint="eastAsia"/>
                  <w:color w:val="0D0D0D"/>
                  <w:sz w:val="20"/>
                  <w:szCs w:val="20"/>
                </w:rPr>
                <w:t>$案件進度</w:t>
              </w:r>
            </w:ins>
          </w:p>
        </w:tc>
      </w:tr>
    </w:tbl>
    <w:p w:rsidR="00087626" w:rsidRDefault="00087626" w:rsidP="00EC2A01">
      <w:pPr>
        <w:pStyle w:val="Tabletext"/>
        <w:keepLines w:val="0"/>
        <w:spacing w:after="0" w:line="240" w:lineRule="auto"/>
        <w:rPr>
          <w:ins w:id="341" w:author="馬慈蓮" w:date="2019-05-17T10:25:00Z"/>
          <w:rFonts w:ascii="細明體" w:eastAsia="細明體" w:hAnsi="細明體" w:hint="eastAsia"/>
          <w:lang w:eastAsia="zh-TW"/>
        </w:rPr>
        <w:pPrChange w:id="342" w:author="馬慈蓮" w:date="2019-05-17T11:54:00Z">
          <w:pPr>
            <w:pStyle w:val="Tabletext"/>
            <w:keepLines w:val="0"/>
            <w:numPr>
              <w:ilvl w:val="1"/>
              <w:numId w:val="28"/>
            </w:numPr>
            <w:spacing w:after="0" w:line="240" w:lineRule="auto"/>
            <w:ind w:left="992" w:hanging="567"/>
          </w:pPr>
        </w:pPrChange>
      </w:pPr>
    </w:p>
    <w:p w:rsidR="00B82B52" w:rsidRPr="003B5B5E" w:rsidRDefault="00B82B52" w:rsidP="003B5B5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  <w:pPrChange w:id="343" w:author="馬慈蓮" w:date="2019-05-17T10:25:00Z">
          <w:pPr>
            <w:pStyle w:val="Tabletext"/>
            <w:keepLines w:val="0"/>
            <w:spacing w:after="0" w:line="240" w:lineRule="auto"/>
            <w:ind w:left="240"/>
          </w:pPr>
        </w:pPrChange>
      </w:pPr>
    </w:p>
    <w:p w:rsidR="00C87D04" w:rsidRPr="005A40D2" w:rsidRDefault="00C87D04" w:rsidP="00C87D04">
      <w:pPr>
        <w:pStyle w:val="Tabletext"/>
        <w:keepLines w:val="0"/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5A40D2">
        <w:rPr>
          <w:rFonts w:ascii="細明體" w:eastAsia="細明體" w:hAnsi="細明體" w:hint="eastAsia"/>
          <w:bCs/>
          <w:lang w:eastAsia="zh-TW"/>
        </w:rPr>
        <w:t>SQ</w:t>
      </w:r>
      <w:r w:rsidRPr="005A40D2">
        <w:rPr>
          <w:rFonts w:ascii="細明體" w:eastAsia="細明體" w:hAnsi="細明體"/>
          <w:bCs/>
          <w:lang w:eastAsia="zh-TW"/>
        </w:rPr>
        <w:t>L:</w:t>
      </w:r>
    </w:p>
    <w:p w:rsidR="00351BBE" w:rsidRPr="007D3922" w:rsidRDefault="00C87D04" w:rsidP="00351BBE">
      <w:pPr>
        <w:autoSpaceDE w:val="0"/>
        <w:autoSpaceDN w:val="0"/>
        <w:adjustRightInd w:val="0"/>
        <w:ind w:left="500" w:hangingChars="250" w:hanging="500"/>
        <w:rPr>
          <w:rFonts w:ascii="細明體" w:eastAsia="細明體" w:hAnsi="細明體" w:cs="Courier New"/>
          <w:color w:val="000000"/>
          <w:kern w:val="0"/>
          <w:sz w:val="20"/>
          <w:szCs w:val="20"/>
        </w:rPr>
      </w:pPr>
      <w:r w:rsidRPr="007D3922">
        <w:rPr>
          <w:rFonts w:ascii="細明體" w:eastAsia="細明體" w:hAnsi="細明體" w:cs="Courier New"/>
          <w:color w:val="0000FF"/>
          <w:kern w:val="0"/>
          <w:sz w:val="20"/>
          <w:szCs w:val="20"/>
        </w:rPr>
        <w:t>select</w:t>
      </w:r>
      <w:r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I401.HOSP_NO, I320.HOSP_NAME, I401.TRN_END_DATE, I401.CAN_PAY_AMT,</w:t>
      </w:r>
    </w:p>
    <w:p w:rsidR="00351BBE" w:rsidRPr="007D3922" w:rsidRDefault="00C87D04" w:rsidP="00351BBE">
      <w:pPr>
        <w:autoSpaceDE w:val="0"/>
        <w:autoSpaceDN w:val="0"/>
        <w:adjustRightInd w:val="0"/>
        <w:ind w:leftChars="300" w:left="820" w:hangingChars="50" w:hanging="100"/>
        <w:rPr>
          <w:rFonts w:ascii="細明體" w:eastAsia="細明體" w:hAnsi="細明體" w:cs="Courier New"/>
          <w:color w:val="000000"/>
          <w:kern w:val="0"/>
          <w:sz w:val="20"/>
          <w:szCs w:val="20"/>
        </w:rPr>
      </w:pPr>
      <w:r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I401.SEND_HOSP_DATE,</w:t>
      </w:r>
      <w:r w:rsidR="00351BBE"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I401.OCR_ID, I401.APLY_NO, A100.KEYIN3_EMP_ID, I401.REAL_PAY_AMT, I001.ACNT_DATE, I401.PRE_APLY_NO, I401.DAMT_CAL_DATE, </w:t>
      </w:r>
      <w:r w:rsidR="009C012F">
        <w:rPr>
          <w:rFonts w:ascii="細明體" w:eastAsia="細明體" w:hAnsi="細明體" w:cs="Courier New" w:hint="eastAsia"/>
          <w:color w:val="000000"/>
          <w:kern w:val="0"/>
          <w:sz w:val="20"/>
          <w:szCs w:val="20"/>
        </w:rPr>
        <w:t>A100.</w:t>
      </w:r>
      <w:r w:rsidR="00845781">
        <w:rPr>
          <w:rFonts w:ascii="細明體" w:hAnsi="細明體" w:hint="eastAsia"/>
          <w:sz w:val="20"/>
          <w:szCs w:val="20"/>
        </w:rPr>
        <w:t>KEYIN3_END_TIME</w:t>
      </w:r>
      <w:r w:rsidR="00845781">
        <w:rPr>
          <w:rFonts w:ascii="細明體" w:hAnsi="細明體"/>
          <w:sz w:val="20"/>
          <w:szCs w:val="20"/>
        </w:rPr>
        <w:t>,</w:t>
      </w:r>
    </w:p>
    <w:p w:rsidR="00C87D04" w:rsidRPr="007D3922" w:rsidRDefault="00C87D04" w:rsidP="00351BBE">
      <w:pPr>
        <w:autoSpaceDE w:val="0"/>
        <w:autoSpaceDN w:val="0"/>
        <w:adjustRightInd w:val="0"/>
        <w:ind w:leftChars="350" w:left="840"/>
        <w:rPr>
          <w:rFonts w:ascii="細明體" w:eastAsia="細明體" w:hAnsi="細明體" w:cs="Courier New"/>
          <w:color w:val="000000"/>
          <w:kern w:val="0"/>
          <w:sz w:val="20"/>
          <w:szCs w:val="20"/>
        </w:rPr>
      </w:pPr>
      <w:r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>I401.DI</w:t>
      </w:r>
      <w:r w:rsidR="00351BBE"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>SCOUNT_DATE, A001.APLY_STS</w:t>
      </w:r>
      <w:r w:rsidR="0043166E">
        <w:rPr>
          <w:rFonts w:ascii="細明體" w:eastAsia="細明體" w:hAnsi="細明體" w:cs="Courier New"/>
          <w:color w:val="000000"/>
          <w:kern w:val="0"/>
          <w:sz w:val="20"/>
          <w:szCs w:val="20"/>
        </w:rPr>
        <w:t>, I401.</w:t>
      </w:r>
      <w:r w:rsidR="0043166E" w:rsidRPr="0043166E">
        <w:rPr>
          <w:rFonts w:ascii="細明體" w:eastAsia="細明體" w:hAnsi="細明體" w:cs="Courier New"/>
          <w:color w:val="000000"/>
          <w:kern w:val="0"/>
          <w:sz w:val="20"/>
          <w:szCs w:val="20"/>
        </w:rPr>
        <w:t>CAL_TYPE</w:t>
      </w:r>
      <w:r w:rsidR="0043166E">
        <w:rPr>
          <w:rFonts w:ascii="細明體" w:eastAsia="細明體" w:hAnsi="細明體" w:cs="Courier New"/>
          <w:color w:val="000000"/>
          <w:kern w:val="0"/>
          <w:sz w:val="20"/>
          <w:szCs w:val="20"/>
        </w:rPr>
        <w:t>, I401.</w:t>
      </w:r>
      <w:r w:rsidR="0043166E" w:rsidRPr="0043166E">
        <w:rPr>
          <w:rFonts w:ascii="細明體" w:eastAsia="細明體" w:hAnsi="細明體" w:cs="Courier New"/>
          <w:color w:val="000000"/>
          <w:kern w:val="0"/>
          <w:sz w:val="20"/>
          <w:szCs w:val="20"/>
        </w:rPr>
        <w:t>NOT_DISCOUNT_RESN</w:t>
      </w:r>
    </w:p>
    <w:p w:rsidR="00C87D04" w:rsidRPr="007D3922" w:rsidRDefault="00C87D04" w:rsidP="00C87D04">
      <w:pPr>
        <w:autoSpaceDE w:val="0"/>
        <w:autoSpaceDN w:val="0"/>
        <w:adjustRightInd w:val="0"/>
        <w:rPr>
          <w:rFonts w:ascii="細明體" w:eastAsia="細明體" w:hAnsi="細明體" w:cs="Courier New"/>
          <w:color w:val="000000"/>
          <w:kern w:val="0"/>
          <w:sz w:val="20"/>
          <w:szCs w:val="20"/>
        </w:rPr>
      </w:pPr>
      <w:r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</w:t>
      </w:r>
      <w:r w:rsidRPr="007D3922">
        <w:rPr>
          <w:rFonts w:ascii="細明體" w:eastAsia="細明體" w:hAnsi="細明體" w:cs="Courier New"/>
          <w:color w:val="0000FF"/>
          <w:kern w:val="0"/>
          <w:sz w:val="20"/>
          <w:szCs w:val="20"/>
        </w:rPr>
        <w:t>from</w:t>
      </w:r>
      <w:r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DBAA.DTAAI401 I401</w:t>
      </w:r>
    </w:p>
    <w:p w:rsidR="00C87D04" w:rsidRPr="007D3922" w:rsidRDefault="00C87D04" w:rsidP="00C87D04">
      <w:pPr>
        <w:autoSpaceDE w:val="0"/>
        <w:autoSpaceDN w:val="0"/>
        <w:adjustRightInd w:val="0"/>
        <w:rPr>
          <w:rFonts w:ascii="細明體" w:eastAsia="細明體" w:hAnsi="細明體" w:cs="Courier New"/>
          <w:color w:val="000000"/>
          <w:kern w:val="0"/>
          <w:sz w:val="20"/>
          <w:szCs w:val="20"/>
        </w:rPr>
      </w:pPr>
      <w:r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</w:t>
      </w:r>
      <w:r w:rsidRPr="007D3922">
        <w:rPr>
          <w:rFonts w:ascii="細明體" w:eastAsia="細明體" w:hAnsi="細明體" w:cs="Courier New"/>
          <w:color w:val="FF00FF"/>
          <w:kern w:val="0"/>
          <w:sz w:val="20"/>
          <w:szCs w:val="20"/>
        </w:rPr>
        <w:t>left</w:t>
      </w:r>
      <w:r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7D3922">
        <w:rPr>
          <w:rFonts w:ascii="細明體" w:eastAsia="細明體" w:hAnsi="細明體" w:cs="Courier New"/>
          <w:color w:val="0000FF"/>
          <w:kern w:val="0"/>
          <w:sz w:val="20"/>
          <w:szCs w:val="20"/>
        </w:rPr>
        <w:t>join</w:t>
      </w:r>
      <w:r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DBAA.DTAAA100 A100</w:t>
      </w:r>
    </w:p>
    <w:p w:rsidR="00C87D04" w:rsidRPr="007D3922" w:rsidRDefault="00C87D04" w:rsidP="00C87D04">
      <w:pPr>
        <w:autoSpaceDE w:val="0"/>
        <w:autoSpaceDN w:val="0"/>
        <w:adjustRightInd w:val="0"/>
        <w:rPr>
          <w:rFonts w:ascii="細明體" w:eastAsia="細明體" w:hAnsi="細明體" w:cs="Courier New"/>
          <w:color w:val="000000"/>
          <w:kern w:val="0"/>
          <w:sz w:val="20"/>
          <w:szCs w:val="20"/>
        </w:rPr>
      </w:pPr>
      <w:r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  </w:t>
      </w:r>
      <w:r w:rsidRPr="007D3922">
        <w:rPr>
          <w:rFonts w:ascii="細明體" w:eastAsia="細明體" w:hAnsi="細明體" w:cs="Courier New"/>
          <w:color w:val="0000FF"/>
          <w:kern w:val="0"/>
          <w:sz w:val="20"/>
          <w:szCs w:val="20"/>
        </w:rPr>
        <w:t>on</w:t>
      </w:r>
      <w:r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I401.APLY_NO </w:t>
      </w:r>
      <w:r w:rsidRPr="007D3922">
        <w:rPr>
          <w:rFonts w:ascii="細明體" w:eastAsia="細明體" w:hAnsi="細明體" w:cs="Courier New"/>
          <w:color w:val="808080"/>
          <w:kern w:val="0"/>
          <w:sz w:val="20"/>
          <w:szCs w:val="20"/>
        </w:rPr>
        <w:t>=</w:t>
      </w:r>
      <w:r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A100.APLY_NO</w:t>
      </w:r>
    </w:p>
    <w:p w:rsidR="00C87D04" w:rsidRPr="007D3922" w:rsidRDefault="00C87D04" w:rsidP="00C87D04">
      <w:pPr>
        <w:autoSpaceDE w:val="0"/>
        <w:autoSpaceDN w:val="0"/>
        <w:adjustRightInd w:val="0"/>
        <w:rPr>
          <w:rFonts w:ascii="細明體" w:eastAsia="細明體" w:hAnsi="細明體" w:cs="Courier New"/>
          <w:color w:val="000000"/>
          <w:kern w:val="0"/>
          <w:sz w:val="20"/>
          <w:szCs w:val="20"/>
        </w:rPr>
      </w:pPr>
      <w:r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</w:t>
      </w:r>
      <w:r w:rsidRPr="007D3922">
        <w:rPr>
          <w:rFonts w:ascii="細明體" w:eastAsia="細明體" w:hAnsi="細明體" w:cs="Courier New"/>
          <w:color w:val="FF00FF"/>
          <w:kern w:val="0"/>
          <w:sz w:val="20"/>
          <w:szCs w:val="20"/>
        </w:rPr>
        <w:t>left</w:t>
      </w:r>
      <w:r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7D3922">
        <w:rPr>
          <w:rFonts w:ascii="細明體" w:eastAsia="細明體" w:hAnsi="細明體" w:cs="Courier New"/>
          <w:color w:val="0000FF"/>
          <w:kern w:val="0"/>
          <w:sz w:val="20"/>
          <w:szCs w:val="20"/>
        </w:rPr>
        <w:t>join</w:t>
      </w:r>
      <w:r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DBAA.DTAAI001 I001</w:t>
      </w:r>
    </w:p>
    <w:p w:rsidR="00C87D04" w:rsidRPr="007D3922" w:rsidRDefault="00C87D04" w:rsidP="00C87D04">
      <w:pPr>
        <w:autoSpaceDE w:val="0"/>
        <w:autoSpaceDN w:val="0"/>
        <w:adjustRightInd w:val="0"/>
        <w:rPr>
          <w:rFonts w:ascii="細明體" w:eastAsia="細明體" w:hAnsi="細明體" w:cs="Courier New"/>
          <w:color w:val="000000"/>
          <w:kern w:val="0"/>
          <w:sz w:val="20"/>
          <w:szCs w:val="20"/>
        </w:rPr>
      </w:pPr>
      <w:r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  </w:t>
      </w:r>
      <w:r w:rsidRPr="007D3922">
        <w:rPr>
          <w:rFonts w:ascii="細明體" w:eastAsia="細明體" w:hAnsi="細明體" w:cs="Courier New"/>
          <w:color w:val="0000FF"/>
          <w:kern w:val="0"/>
          <w:sz w:val="20"/>
          <w:szCs w:val="20"/>
        </w:rPr>
        <w:t>on</w:t>
      </w:r>
      <w:r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I401.PRE_APLY_NO </w:t>
      </w:r>
      <w:r w:rsidRPr="007D3922">
        <w:rPr>
          <w:rFonts w:ascii="細明體" w:eastAsia="細明體" w:hAnsi="細明體" w:cs="Courier New"/>
          <w:color w:val="808080"/>
          <w:kern w:val="0"/>
          <w:sz w:val="20"/>
          <w:szCs w:val="20"/>
        </w:rPr>
        <w:t>=</w:t>
      </w:r>
      <w:r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I001.APLY_NO</w:t>
      </w:r>
    </w:p>
    <w:p w:rsidR="00C87D04" w:rsidRPr="007D3922" w:rsidRDefault="00C87D04" w:rsidP="00C87D04">
      <w:pPr>
        <w:autoSpaceDE w:val="0"/>
        <w:autoSpaceDN w:val="0"/>
        <w:adjustRightInd w:val="0"/>
        <w:rPr>
          <w:rFonts w:ascii="細明體" w:eastAsia="細明體" w:hAnsi="細明體" w:cs="Courier New"/>
          <w:color w:val="000000"/>
          <w:kern w:val="0"/>
          <w:sz w:val="20"/>
          <w:szCs w:val="20"/>
        </w:rPr>
      </w:pPr>
      <w:r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</w:t>
      </w:r>
      <w:r w:rsidRPr="007D3922">
        <w:rPr>
          <w:rFonts w:ascii="細明體" w:eastAsia="細明體" w:hAnsi="細明體" w:cs="Courier New"/>
          <w:color w:val="FF00FF"/>
          <w:kern w:val="0"/>
          <w:sz w:val="20"/>
          <w:szCs w:val="20"/>
        </w:rPr>
        <w:t>left</w:t>
      </w:r>
      <w:r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7D3922">
        <w:rPr>
          <w:rFonts w:ascii="細明體" w:eastAsia="細明體" w:hAnsi="細明體" w:cs="Courier New"/>
          <w:color w:val="0000FF"/>
          <w:kern w:val="0"/>
          <w:sz w:val="20"/>
          <w:szCs w:val="20"/>
        </w:rPr>
        <w:t>join</w:t>
      </w:r>
      <w:r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DBAA.DTAAI320 I320</w:t>
      </w:r>
    </w:p>
    <w:p w:rsidR="00C87D04" w:rsidRPr="007D3922" w:rsidRDefault="00C87D04" w:rsidP="00C87D04">
      <w:pPr>
        <w:autoSpaceDE w:val="0"/>
        <w:autoSpaceDN w:val="0"/>
        <w:adjustRightInd w:val="0"/>
        <w:rPr>
          <w:rFonts w:ascii="細明體" w:eastAsia="細明體" w:hAnsi="細明體" w:cs="Courier New"/>
          <w:color w:val="000000"/>
          <w:kern w:val="0"/>
          <w:sz w:val="20"/>
          <w:szCs w:val="20"/>
        </w:rPr>
      </w:pPr>
      <w:r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  </w:t>
      </w:r>
      <w:r w:rsidRPr="007D3922">
        <w:rPr>
          <w:rFonts w:ascii="細明體" w:eastAsia="細明體" w:hAnsi="細明體" w:cs="Courier New"/>
          <w:color w:val="0000FF"/>
          <w:kern w:val="0"/>
          <w:sz w:val="20"/>
          <w:szCs w:val="20"/>
        </w:rPr>
        <w:t>on</w:t>
      </w:r>
      <w:r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I401.HOSP_TNS_NO </w:t>
      </w:r>
      <w:r w:rsidRPr="007D3922">
        <w:rPr>
          <w:rFonts w:ascii="細明體" w:eastAsia="細明體" w:hAnsi="細明體" w:cs="Courier New"/>
          <w:color w:val="808080"/>
          <w:kern w:val="0"/>
          <w:sz w:val="20"/>
          <w:szCs w:val="20"/>
        </w:rPr>
        <w:t>=</w:t>
      </w:r>
      <w:r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I320.HOSP_TRN_NO</w:t>
      </w:r>
    </w:p>
    <w:p w:rsidR="00C87D04" w:rsidRPr="007D3922" w:rsidRDefault="00C87D04" w:rsidP="00C87D04">
      <w:pPr>
        <w:autoSpaceDE w:val="0"/>
        <w:autoSpaceDN w:val="0"/>
        <w:adjustRightInd w:val="0"/>
        <w:rPr>
          <w:rFonts w:ascii="細明體" w:eastAsia="細明體" w:hAnsi="細明體" w:cs="Courier New"/>
          <w:color w:val="000000"/>
          <w:kern w:val="0"/>
          <w:sz w:val="20"/>
          <w:szCs w:val="20"/>
        </w:rPr>
      </w:pPr>
      <w:r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</w:t>
      </w:r>
      <w:r w:rsidRPr="007D3922">
        <w:rPr>
          <w:rFonts w:ascii="細明體" w:eastAsia="細明體" w:hAnsi="細明體" w:cs="Courier New"/>
          <w:color w:val="FF00FF"/>
          <w:kern w:val="0"/>
          <w:sz w:val="20"/>
          <w:szCs w:val="20"/>
        </w:rPr>
        <w:t>left</w:t>
      </w:r>
      <w:r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7D3922">
        <w:rPr>
          <w:rFonts w:ascii="細明體" w:eastAsia="細明體" w:hAnsi="細明體" w:cs="Courier New"/>
          <w:color w:val="0000FF"/>
          <w:kern w:val="0"/>
          <w:sz w:val="20"/>
          <w:szCs w:val="20"/>
        </w:rPr>
        <w:t>join</w:t>
      </w:r>
      <w:r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DBAA.DTAAA001 A001</w:t>
      </w:r>
    </w:p>
    <w:p w:rsidR="00C87D04" w:rsidRPr="007D3922" w:rsidRDefault="00C87D04" w:rsidP="00C87D04">
      <w:pPr>
        <w:autoSpaceDE w:val="0"/>
        <w:autoSpaceDN w:val="0"/>
        <w:adjustRightInd w:val="0"/>
        <w:rPr>
          <w:rFonts w:ascii="細明體" w:eastAsia="細明體" w:hAnsi="細明體" w:cs="Courier New"/>
          <w:color w:val="000000"/>
          <w:kern w:val="0"/>
          <w:sz w:val="20"/>
          <w:szCs w:val="20"/>
        </w:rPr>
      </w:pPr>
      <w:r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  </w:t>
      </w:r>
      <w:r w:rsidRPr="007D3922">
        <w:rPr>
          <w:rFonts w:ascii="細明體" w:eastAsia="細明體" w:hAnsi="細明體" w:cs="Courier New"/>
          <w:color w:val="0000FF"/>
          <w:kern w:val="0"/>
          <w:sz w:val="20"/>
          <w:szCs w:val="20"/>
        </w:rPr>
        <w:t>on</w:t>
      </w:r>
      <w:r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I401.APLY_NO </w:t>
      </w:r>
      <w:r w:rsidRPr="007D3922">
        <w:rPr>
          <w:rFonts w:ascii="細明體" w:eastAsia="細明體" w:hAnsi="細明體" w:cs="Courier New"/>
          <w:color w:val="808080"/>
          <w:kern w:val="0"/>
          <w:sz w:val="20"/>
          <w:szCs w:val="20"/>
        </w:rPr>
        <w:t>=</w:t>
      </w:r>
      <w:r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A001.APLY_NO</w:t>
      </w:r>
    </w:p>
    <w:p w:rsidR="00C87D04" w:rsidRPr="007D3922" w:rsidRDefault="00C87D04" w:rsidP="00C87D04">
      <w:pPr>
        <w:autoSpaceDE w:val="0"/>
        <w:autoSpaceDN w:val="0"/>
        <w:adjustRightInd w:val="0"/>
        <w:rPr>
          <w:rFonts w:ascii="細明體" w:eastAsia="細明體" w:hAnsi="細明體" w:cs="Courier New"/>
          <w:color w:val="000000"/>
          <w:kern w:val="0"/>
          <w:sz w:val="20"/>
          <w:szCs w:val="20"/>
        </w:rPr>
      </w:pPr>
      <w:r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7D3922">
        <w:rPr>
          <w:rFonts w:ascii="細明體" w:eastAsia="細明體" w:hAnsi="細明體" w:cs="Courier New"/>
          <w:color w:val="0000FF"/>
          <w:kern w:val="0"/>
          <w:sz w:val="20"/>
          <w:szCs w:val="20"/>
        </w:rPr>
        <w:t>where</w:t>
      </w:r>
      <w:r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I401.HOSP_NO </w:t>
      </w:r>
      <w:r w:rsidRPr="007D3922">
        <w:rPr>
          <w:rFonts w:ascii="細明體" w:eastAsia="細明體" w:hAnsi="細明體" w:cs="Courier New"/>
          <w:color w:val="808080"/>
          <w:kern w:val="0"/>
          <w:sz w:val="20"/>
          <w:szCs w:val="20"/>
        </w:rPr>
        <w:t>=</w:t>
      </w:r>
      <w:r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7D3922">
        <w:rPr>
          <w:rFonts w:ascii="細明體" w:eastAsia="細明體" w:hAnsi="細明體" w:cs="Courier New"/>
          <w:color w:val="FF0000"/>
          <w:kern w:val="0"/>
          <w:sz w:val="20"/>
          <w:szCs w:val="20"/>
        </w:rPr>
        <w:t>':HOSP_NO'</w:t>
      </w:r>
    </w:p>
    <w:p w:rsidR="00C87D04" w:rsidRPr="007D3922" w:rsidRDefault="00C87D04" w:rsidP="00C87D04">
      <w:pPr>
        <w:autoSpaceDE w:val="0"/>
        <w:autoSpaceDN w:val="0"/>
        <w:adjustRightInd w:val="0"/>
        <w:rPr>
          <w:rFonts w:ascii="細明體" w:eastAsia="細明體" w:hAnsi="細明體" w:cs="Courier New"/>
          <w:color w:val="000000"/>
          <w:kern w:val="0"/>
          <w:sz w:val="20"/>
          <w:szCs w:val="20"/>
        </w:rPr>
      </w:pPr>
      <w:r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 </w:t>
      </w:r>
      <w:r w:rsidRPr="007D3922">
        <w:rPr>
          <w:rFonts w:ascii="細明體" w:eastAsia="細明體" w:hAnsi="細明體" w:cs="Courier New"/>
          <w:color w:val="808080"/>
          <w:kern w:val="0"/>
          <w:sz w:val="20"/>
          <w:szCs w:val="20"/>
        </w:rPr>
        <w:t>and</w:t>
      </w:r>
      <w:r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I401.APLY_NO </w:t>
      </w:r>
      <w:r w:rsidRPr="007D3922">
        <w:rPr>
          <w:rFonts w:ascii="細明體" w:eastAsia="細明體" w:hAnsi="細明體" w:cs="Courier New"/>
          <w:color w:val="808080"/>
          <w:kern w:val="0"/>
          <w:sz w:val="20"/>
          <w:szCs w:val="20"/>
        </w:rPr>
        <w:t>=</w:t>
      </w:r>
      <w:r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7D3922">
        <w:rPr>
          <w:rFonts w:ascii="細明體" w:eastAsia="細明體" w:hAnsi="細明體" w:cs="Courier New"/>
          <w:color w:val="FF0000"/>
          <w:kern w:val="0"/>
          <w:sz w:val="20"/>
          <w:szCs w:val="20"/>
        </w:rPr>
        <w:t>':APLY_NO'</w:t>
      </w:r>
    </w:p>
    <w:p w:rsidR="00C87D04" w:rsidRPr="007D3922" w:rsidRDefault="00C87D04" w:rsidP="00C87D04">
      <w:pPr>
        <w:autoSpaceDE w:val="0"/>
        <w:autoSpaceDN w:val="0"/>
        <w:adjustRightInd w:val="0"/>
        <w:rPr>
          <w:rFonts w:ascii="細明體" w:eastAsia="細明體" w:hAnsi="細明體" w:cs="Courier New"/>
          <w:color w:val="000000"/>
          <w:kern w:val="0"/>
          <w:sz w:val="20"/>
          <w:szCs w:val="20"/>
        </w:rPr>
      </w:pPr>
      <w:r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 </w:t>
      </w:r>
      <w:r w:rsidRPr="007D3922">
        <w:rPr>
          <w:rFonts w:ascii="細明體" w:eastAsia="細明體" w:hAnsi="細明體" w:cs="Courier New"/>
          <w:color w:val="808080"/>
          <w:kern w:val="0"/>
          <w:sz w:val="20"/>
          <w:szCs w:val="20"/>
        </w:rPr>
        <w:t>and</w:t>
      </w:r>
      <w:r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I401.HOSP_TNS_NO </w:t>
      </w:r>
      <w:r w:rsidRPr="007D3922">
        <w:rPr>
          <w:rFonts w:ascii="細明體" w:eastAsia="細明體" w:hAnsi="細明體" w:cs="Courier New"/>
          <w:color w:val="808080"/>
          <w:kern w:val="0"/>
          <w:sz w:val="20"/>
          <w:szCs w:val="20"/>
        </w:rPr>
        <w:t>=</w:t>
      </w:r>
      <w:r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7D3922">
        <w:rPr>
          <w:rFonts w:ascii="細明體" w:eastAsia="細明體" w:hAnsi="細明體" w:cs="Courier New"/>
          <w:color w:val="FF0000"/>
          <w:kern w:val="0"/>
          <w:sz w:val="20"/>
          <w:szCs w:val="20"/>
        </w:rPr>
        <w:t>':HOSP_TNS_NO'</w:t>
      </w:r>
    </w:p>
    <w:p w:rsidR="00C87D04" w:rsidRPr="007D3922" w:rsidRDefault="00C87D04" w:rsidP="00C87D04">
      <w:pPr>
        <w:autoSpaceDE w:val="0"/>
        <w:autoSpaceDN w:val="0"/>
        <w:adjustRightInd w:val="0"/>
        <w:rPr>
          <w:rFonts w:ascii="細明體" w:eastAsia="細明體" w:hAnsi="細明體" w:cs="Courier New"/>
          <w:color w:val="000000"/>
          <w:kern w:val="0"/>
          <w:sz w:val="20"/>
          <w:szCs w:val="20"/>
        </w:rPr>
      </w:pPr>
      <w:r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 </w:t>
      </w:r>
      <w:r w:rsidRPr="007D3922">
        <w:rPr>
          <w:rFonts w:ascii="細明體" w:eastAsia="細明體" w:hAnsi="細明體" w:cs="Courier New"/>
          <w:color w:val="808080"/>
          <w:kern w:val="0"/>
          <w:sz w:val="20"/>
          <w:szCs w:val="20"/>
        </w:rPr>
        <w:t>and</w:t>
      </w:r>
      <w:r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I401.OCR_ID </w:t>
      </w:r>
      <w:r w:rsidRPr="007D3922">
        <w:rPr>
          <w:rFonts w:ascii="細明體" w:eastAsia="細明體" w:hAnsi="細明體" w:cs="Courier New"/>
          <w:color w:val="808080"/>
          <w:kern w:val="0"/>
          <w:sz w:val="20"/>
          <w:szCs w:val="20"/>
        </w:rPr>
        <w:t>=</w:t>
      </w:r>
      <w:r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7D3922">
        <w:rPr>
          <w:rFonts w:ascii="細明體" w:eastAsia="細明體" w:hAnsi="細明體" w:cs="Courier New"/>
          <w:color w:val="FF0000"/>
          <w:kern w:val="0"/>
          <w:sz w:val="20"/>
          <w:szCs w:val="20"/>
        </w:rPr>
        <w:t>':OCR_ID'</w:t>
      </w:r>
    </w:p>
    <w:p w:rsidR="00C87D04" w:rsidRPr="007D3922" w:rsidRDefault="00C87D04" w:rsidP="00C87D04">
      <w:pPr>
        <w:autoSpaceDE w:val="0"/>
        <w:autoSpaceDN w:val="0"/>
        <w:adjustRightInd w:val="0"/>
        <w:rPr>
          <w:rFonts w:ascii="細明體" w:eastAsia="細明體" w:hAnsi="細明體" w:cs="Courier New"/>
          <w:color w:val="000000"/>
          <w:kern w:val="0"/>
          <w:sz w:val="20"/>
          <w:szCs w:val="20"/>
        </w:rPr>
      </w:pPr>
      <w:r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 </w:t>
      </w:r>
      <w:r w:rsidRPr="007D3922">
        <w:rPr>
          <w:rFonts w:ascii="細明體" w:eastAsia="細明體" w:hAnsi="細明體" w:cs="Courier New"/>
          <w:color w:val="808080"/>
          <w:kern w:val="0"/>
          <w:sz w:val="20"/>
          <w:szCs w:val="20"/>
        </w:rPr>
        <w:t>and</w:t>
      </w:r>
      <w:r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I401.TRN_END_DATE </w:t>
      </w:r>
      <w:r w:rsidRPr="007D3922">
        <w:rPr>
          <w:rFonts w:ascii="細明體" w:eastAsia="細明體" w:hAnsi="細明體" w:cs="Courier New"/>
          <w:color w:val="808080"/>
          <w:kern w:val="0"/>
          <w:sz w:val="20"/>
          <w:szCs w:val="20"/>
        </w:rPr>
        <w:t>between</w:t>
      </w:r>
      <w:r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="00376CA4" w:rsidRPr="007D3922">
        <w:rPr>
          <w:rFonts w:ascii="細明體" w:eastAsia="細明體" w:hAnsi="細明體" w:cs="Courier New"/>
          <w:color w:val="FF0000"/>
          <w:kern w:val="0"/>
          <w:sz w:val="20"/>
          <w:szCs w:val="20"/>
        </w:rPr>
        <w:t>':STR</w:t>
      </w:r>
      <w:r w:rsidRPr="007D3922">
        <w:rPr>
          <w:rFonts w:ascii="細明體" w:eastAsia="細明體" w:hAnsi="細明體" w:cs="Courier New"/>
          <w:color w:val="FF0000"/>
          <w:kern w:val="0"/>
          <w:sz w:val="20"/>
          <w:szCs w:val="20"/>
        </w:rPr>
        <w:t>_DATE'</w:t>
      </w:r>
      <w:r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7D3922">
        <w:rPr>
          <w:rFonts w:ascii="細明體" w:eastAsia="細明體" w:hAnsi="細明體" w:cs="Courier New"/>
          <w:color w:val="808080"/>
          <w:kern w:val="0"/>
          <w:sz w:val="20"/>
          <w:szCs w:val="20"/>
        </w:rPr>
        <w:t>and</w:t>
      </w:r>
      <w:r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7D3922">
        <w:rPr>
          <w:rFonts w:ascii="細明體" w:eastAsia="細明體" w:hAnsi="細明體" w:cs="Courier New"/>
          <w:color w:val="FF0000"/>
          <w:kern w:val="0"/>
          <w:sz w:val="20"/>
          <w:szCs w:val="20"/>
        </w:rPr>
        <w:t>':END_DATE'</w:t>
      </w:r>
    </w:p>
    <w:p w:rsidR="00C87D04" w:rsidRPr="007D3922" w:rsidRDefault="00C87D04" w:rsidP="00C87D04">
      <w:pPr>
        <w:autoSpaceDE w:val="0"/>
        <w:autoSpaceDN w:val="0"/>
        <w:adjustRightInd w:val="0"/>
        <w:rPr>
          <w:rFonts w:ascii="細明體" w:eastAsia="細明體" w:hAnsi="細明體" w:cs="Courier New"/>
          <w:color w:val="000000"/>
          <w:kern w:val="0"/>
          <w:sz w:val="20"/>
          <w:szCs w:val="20"/>
        </w:rPr>
      </w:pPr>
      <w:r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7D3922">
        <w:rPr>
          <w:rFonts w:ascii="細明體" w:eastAsia="細明體" w:hAnsi="細明體" w:cs="Courier New"/>
          <w:color w:val="0000FF"/>
          <w:kern w:val="0"/>
          <w:sz w:val="20"/>
          <w:szCs w:val="20"/>
        </w:rPr>
        <w:t>order</w:t>
      </w:r>
      <w:r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7D3922">
        <w:rPr>
          <w:rFonts w:ascii="細明體" w:eastAsia="細明體" w:hAnsi="細明體" w:cs="Courier New"/>
          <w:color w:val="0000FF"/>
          <w:kern w:val="0"/>
          <w:sz w:val="20"/>
          <w:szCs w:val="20"/>
        </w:rPr>
        <w:t>by</w:t>
      </w:r>
      <w:r w:rsidRPr="007D3922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I401.CASE_NO</w:t>
      </w:r>
    </w:p>
    <w:p w:rsidR="00C87D04" w:rsidRDefault="00C87D04" w:rsidP="00C87D04">
      <w:pPr>
        <w:pStyle w:val="Tabletext"/>
        <w:keepLines w:val="0"/>
        <w:spacing w:after="0" w:line="240" w:lineRule="auto"/>
        <w:rPr>
          <w:ins w:id="344" w:author="馬慈蓮" w:date="2019-05-17T10:37:00Z"/>
          <w:rFonts w:ascii="細明體" w:eastAsia="細明體" w:hAnsi="細明體" w:cs="Courier New"/>
          <w:color w:val="000000"/>
        </w:rPr>
      </w:pPr>
      <w:r w:rsidRPr="007D3922">
        <w:rPr>
          <w:rFonts w:ascii="細明體" w:eastAsia="細明體" w:hAnsi="細明體" w:cs="Courier New" w:hint="eastAsia"/>
          <w:color w:val="000000"/>
          <w:lang w:eastAsia="zh-TW"/>
        </w:rPr>
        <w:t xml:space="preserve">  </w:t>
      </w:r>
      <w:r w:rsidRPr="007D3922">
        <w:rPr>
          <w:rFonts w:ascii="細明體" w:eastAsia="細明體" w:hAnsi="細明體" w:cs="Courier New"/>
          <w:color w:val="0000FF"/>
        </w:rPr>
        <w:t>with</w:t>
      </w:r>
      <w:r w:rsidRPr="007D3922">
        <w:rPr>
          <w:rFonts w:ascii="細明體" w:eastAsia="細明體" w:hAnsi="細明體" w:cs="Courier New"/>
          <w:color w:val="000000"/>
        </w:rPr>
        <w:t xml:space="preserve"> ur</w:t>
      </w:r>
    </w:p>
    <w:p w:rsidR="00E75435" w:rsidRDefault="00E75435" w:rsidP="00C87D04">
      <w:pPr>
        <w:pStyle w:val="Tabletext"/>
        <w:keepLines w:val="0"/>
        <w:spacing w:after="0" w:line="240" w:lineRule="auto"/>
        <w:rPr>
          <w:ins w:id="345" w:author="馬慈蓮" w:date="2019-05-17T10:37:00Z"/>
          <w:rFonts w:ascii="細明體" w:eastAsia="細明體" w:hAnsi="細明體" w:cs="Courier New"/>
          <w:color w:val="000000"/>
        </w:rPr>
      </w:pPr>
    </w:p>
    <w:p w:rsidR="00E75435" w:rsidRDefault="00E75435" w:rsidP="00C87D04">
      <w:pPr>
        <w:pStyle w:val="Tabletext"/>
        <w:keepLines w:val="0"/>
        <w:spacing w:after="0" w:line="240" w:lineRule="auto"/>
        <w:rPr>
          <w:ins w:id="346" w:author="馬慈蓮" w:date="2019-05-17T10:37:00Z"/>
          <w:rFonts w:ascii="細明體" w:eastAsia="細明體" w:hAnsi="細明體" w:cs="Courier New"/>
          <w:color w:val="000000"/>
        </w:rPr>
      </w:pPr>
    </w:p>
    <w:p w:rsidR="00E75435" w:rsidRDefault="00E75435" w:rsidP="007718B5">
      <w:pPr>
        <w:pStyle w:val="Tabletext"/>
        <w:keepLines w:val="0"/>
        <w:spacing w:after="0" w:line="240" w:lineRule="auto"/>
        <w:rPr>
          <w:ins w:id="347" w:author="馬慈蓮" w:date="2019-05-17T10:44:00Z"/>
          <w:rFonts w:ascii="細明體" w:eastAsia="細明體" w:hAnsi="細明體" w:cs="Courier New"/>
          <w:color w:val="000000"/>
          <w:lang w:eastAsia="zh-TW"/>
        </w:rPr>
      </w:pPr>
      <w:ins w:id="348" w:author="馬慈蓮" w:date="2019-05-17T10:37:00Z">
        <w:r>
          <w:rPr>
            <w:rFonts w:ascii="細明體" w:eastAsia="細明體" w:hAnsi="細明體" w:cs="Courier New" w:hint="eastAsia"/>
            <w:color w:val="000000"/>
            <w:lang w:eastAsia="zh-TW"/>
          </w:rPr>
          <w:t>XML試算案件SQL</w:t>
        </w:r>
      </w:ins>
    </w:p>
    <w:p w:rsidR="00277481" w:rsidRDefault="00277481" w:rsidP="00277481">
      <w:pPr>
        <w:autoSpaceDE w:val="0"/>
        <w:autoSpaceDN w:val="0"/>
        <w:adjustRightInd w:val="0"/>
        <w:rPr>
          <w:ins w:id="349" w:author="馬慈蓮" w:date="2019-05-17T10:45:00Z"/>
          <w:rFonts w:ascii="Courier New" w:hAnsi="Courier New" w:cs="Courier New"/>
          <w:color w:val="000000"/>
          <w:kern w:val="0"/>
          <w:sz w:val="20"/>
          <w:szCs w:val="20"/>
        </w:rPr>
      </w:pPr>
      <w:ins w:id="350" w:author="馬慈蓮" w:date="2019-05-17T10:45:00Z">
        <w:r>
          <w:rPr>
            <w:rFonts w:ascii="Courier New" w:hAnsi="Courier New" w:cs="Courier New"/>
            <w:color w:val="0000FF"/>
            <w:kern w:val="0"/>
            <w:sz w:val="20"/>
            <w:szCs w:val="20"/>
          </w:rPr>
          <w:t>select</w: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I506.HOSP_NO ,I506.HOSP_CODE ,I506.HOSP_TNS_NO ,I506.INPUT_DATE ,</w:t>
        </w:r>
      </w:ins>
    </w:p>
    <w:p w:rsidR="00277481" w:rsidRDefault="00277481" w:rsidP="00277481">
      <w:pPr>
        <w:autoSpaceDE w:val="0"/>
        <w:autoSpaceDN w:val="0"/>
        <w:adjustRightInd w:val="0"/>
        <w:rPr>
          <w:ins w:id="351" w:author="馬慈蓮" w:date="2019-05-17T10:45:00Z"/>
          <w:rFonts w:ascii="Courier New" w:hAnsi="Courier New" w:cs="Courier New"/>
          <w:color w:val="000000"/>
          <w:kern w:val="0"/>
          <w:sz w:val="20"/>
          <w:szCs w:val="20"/>
        </w:rPr>
      </w:pPr>
      <w:ins w:id="352" w:author="馬慈蓮" w:date="2019-05-17T10:45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      I506.THIS_CAL_AMT ,I506.SEND_HOSP_DATE ,I506.NOT_DISCOUNT_RESN ,</w:t>
        </w:r>
      </w:ins>
    </w:p>
    <w:p w:rsidR="00277481" w:rsidRDefault="00277481" w:rsidP="00277481">
      <w:pPr>
        <w:autoSpaceDE w:val="0"/>
        <w:autoSpaceDN w:val="0"/>
        <w:adjustRightInd w:val="0"/>
        <w:rPr>
          <w:ins w:id="353" w:author="馬慈蓮" w:date="2019-05-17T10:45:00Z"/>
          <w:rFonts w:ascii="Courier New" w:hAnsi="Courier New" w:cs="Courier New"/>
          <w:color w:val="000000"/>
          <w:kern w:val="0"/>
          <w:sz w:val="20"/>
          <w:szCs w:val="20"/>
        </w:rPr>
      </w:pPr>
      <w:ins w:id="354" w:author="馬慈蓮" w:date="2019-05-17T10:45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      I506.OCR_ID ,I506.CHK_TYPE ,I506.KEYIN3_EMP_ID ,I506.ICD_CODE ,</w:t>
        </w:r>
      </w:ins>
    </w:p>
    <w:p w:rsidR="00277481" w:rsidRDefault="00277481" w:rsidP="00277481">
      <w:pPr>
        <w:autoSpaceDE w:val="0"/>
        <w:autoSpaceDN w:val="0"/>
        <w:adjustRightInd w:val="0"/>
        <w:rPr>
          <w:ins w:id="355" w:author="馬慈蓮" w:date="2019-05-17T10:45:00Z"/>
          <w:rFonts w:ascii="Courier New" w:hAnsi="Courier New" w:cs="Courier New"/>
          <w:color w:val="000000"/>
          <w:kern w:val="0"/>
          <w:sz w:val="20"/>
          <w:szCs w:val="20"/>
        </w:rPr>
      </w:pPr>
      <w:ins w:id="356" w:author="馬慈蓮" w:date="2019-05-17T10:45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      I506.CAL_TYPE ,I506.HOSP_DAY, I320.HOSP_NAME</w:t>
        </w:r>
      </w:ins>
      <w:ins w:id="357" w:author="馬慈蓮" w:date="2019-05-17T11:47:00Z">
        <w:r w:rsidR="006C769E">
          <w:rPr>
            <w:rFonts w:ascii="Courier New" w:hAnsi="Courier New" w:cs="Courier New"/>
            <w:color w:val="000000"/>
            <w:kern w:val="0"/>
            <w:sz w:val="20"/>
            <w:szCs w:val="20"/>
          </w:rPr>
          <w:t>, I506.</w:t>
        </w:r>
        <w:r w:rsidR="00406C8F" w:rsidRPr="00406C8F">
          <w:t xml:space="preserve"> </w:t>
        </w:r>
        <w:r w:rsidR="00406C8F" w:rsidRPr="00406C8F">
          <w:rPr>
            <w:rFonts w:ascii="Courier New" w:hAnsi="Courier New" w:cs="Courier New"/>
            <w:color w:val="000000"/>
            <w:kern w:val="0"/>
            <w:sz w:val="20"/>
            <w:szCs w:val="20"/>
          </w:rPr>
          <w:t>DAMT_CAL_DATE</w:t>
        </w:r>
      </w:ins>
    </w:p>
    <w:p w:rsidR="00277481" w:rsidRDefault="00277481" w:rsidP="00277481">
      <w:pPr>
        <w:autoSpaceDE w:val="0"/>
        <w:autoSpaceDN w:val="0"/>
        <w:adjustRightInd w:val="0"/>
        <w:rPr>
          <w:ins w:id="358" w:author="馬慈蓮" w:date="2019-05-17T10:45:00Z"/>
          <w:rFonts w:ascii="Courier New" w:hAnsi="Courier New" w:cs="Courier New"/>
          <w:color w:val="000000"/>
          <w:kern w:val="0"/>
          <w:sz w:val="20"/>
          <w:szCs w:val="20"/>
        </w:rPr>
      </w:pPr>
      <w:ins w:id="359" w:author="馬慈蓮" w:date="2019-05-17T10:45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 </w:t>
        </w:r>
        <w:r>
          <w:rPr>
            <w:rFonts w:ascii="Courier New" w:hAnsi="Courier New" w:cs="Courier New"/>
            <w:color w:val="0000FF"/>
            <w:kern w:val="0"/>
            <w:sz w:val="20"/>
            <w:szCs w:val="20"/>
          </w:rPr>
          <w:t>from</w: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DBAA.DTAAI506 I506</w:t>
        </w:r>
      </w:ins>
    </w:p>
    <w:p w:rsidR="00277481" w:rsidRDefault="00277481" w:rsidP="00277481">
      <w:pPr>
        <w:autoSpaceDE w:val="0"/>
        <w:autoSpaceDN w:val="0"/>
        <w:adjustRightInd w:val="0"/>
        <w:rPr>
          <w:ins w:id="360" w:author="馬慈蓮" w:date="2019-05-17T10:45:00Z"/>
          <w:rFonts w:ascii="Courier New" w:hAnsi="Courier New" w:cs="Courier New"/>
          <w:color w:val="000000"/>
          <w:kern w:val="0"/>
          <w:sz w:val="20"/>
          <w:szCs w:val="20"/>
        </w:rPr>
      </w:pPr>
      <w:ins w:id="361" w:author="馬慈蓮" w:date="2019-05-17T10:45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 </w:t>
        </w:r>
        <w:r>
          <w:rPr>
            <w:rFonts w:ascii="Courier New" w:hAnsi="Courier New" w:cs="Courier New"/>
            <w:color w:val="FF00FF"/>
            <w:kern w:val="0"/>
            <w:sz w:val="20"/>
            <w:szCs w:val="20"/>
          </w:rPr>
          <w:t>left</w: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</w:t>
        </w:r>
        <w:r>
          <w:rPr>
            <w:rFonts w:ascii="Courier New" w:hAnsi="Courier New" w:cs="Courier New"/>
            <w:color w:val="0000FF"/>
            <w:kern w:val="0"/>
            <w:sz w:val="20"/>
            <w:szCs w:val="20"/>
          </w:rPr>
          <w:t>join</w: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DBAA.DTAAI320 I320</w:t>
        </w:r>
      </w:ins>
    </w:p>
    <w:p w:rsidR="00277481" w:rsidRDefault="00277481" w:rsidP="00277481">
      <w:pPr>
        <w:autoSpaceDE w:val="0"/>
        <w:autoSpaceDN w:val="0"/>
        <w:adjustRightInd w:val="0"/>
        <w:rPr>
          <w:ins w:id="362" w:author="馬慈蓮" w:date="2019-05-17T10:45:00Z"/>
          <w:rFonts w:ascii="Courier New" w:hAnsi="Courier New" w:cs="Courier New"/>
          <w:color w:val="000000"/>
          <w:kern w:val="0"/>
          <w:sz w:val="20"/>
          <w:szCs w:val="20"/>
        </w:rPr>
      </w:pPr>
      <w:ins w:id="363" w:author="馬慈蓮" w:date="2019-05-17T10:45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   </w:t>
        </w:r>
        <w:r>
          <w:rPr>
            <w:rFonts w:ascii="Courier New" w:hAnsi="Courier New" w:cs="Courier New"/>
            <w:color w:val="0000FF"/>
            <w:kern w:val="0"/>
            <w:sz w:val="20"/>
            <w:szCs w:val="20"/>
          </w:rPr>
          <w:t>on</w: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I506.HOSP_TNS_NO </w:t>
        </w:r>
        <w:r>
          <w:rPr>
            <w:rFonts w:ascii="Courier New" w:hAnsi="Courier New" w:cs="Courier New"/>
            <w:color w:val="808080"/>
            <w:kern w:val="0"/>
            <w:sz w:val="20"/>
            <w:szCs w:val="20"/>
          </w:rPr>
          <w:t>=</w: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I320.HOSP_TRN_NO</w:t>
        </w:r>
      </w:ins>
    </w:p>
    <w:p w:rsidR="00277481" w:rsidRDefault="00277481" w:rsidP="00277481">
      <w:pPr>
        <w:autoSpaceDE w:val="0"/>
        <w:autoSpaceDN w:val="0"/>
        <w:adjustRightInd w:val="0"/>
        <w:rPr>
          <w:ins w:id="364" w:author="馬慈蓮" w:date="2019-05-17T10:45:00Z"/>
          <w:rFonts w:ascii="Courier New" w:hAnsi="Courier New" w:cs="Courier New"/>
          <w:color w:val="000000"/>
          <w:kern w:val="0"/>
          <w:sz w:val="20"/>
          <w:szCs w:val="20"/>
        </w:rPr>
      </w:pPr>
      <w:ins w:id="365" w:author="馬慈蓮" w:date="2019-05-17T10:45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</w:t>
        </w:r>
        <w:r>
          <w:rPr>
            <w:rFonts w:ascii="Courier New" w:hAnsi="Courier New" w:cs="Courier New"/>
            <w:color w:val="0000FF"/>
            <w:kern w:val="0"/>
            <w:sz w:val="20"/>
            <w:szCs w:val="20"/>
          </w:rPr>
          <w:t>where</w: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I506.HOSP_NO </w:t>
        </w:r>
        <w:r>
          <w:rPr>
            <w:rFonts w:ascii="Courier New" w:hAnsi="Courier New" w:cs="Courier New"/>
            <w:color w:val="808080"/>
            <w:kern w:val="0"/>
            <w:sz w:val="20"/>
            <w:szCs w:val="20"/>
          </w:rPr>
          <w:t>=</w: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</w:t>
        </w:r>
        <w:r>
          <w:rPr>
            <w:rFonts w:ascii="Courier New" w:hAnsi="Courier New" w:cs="Courier New"/>
            <w:color w:val="FF0000"/>
            <w:kern w:val="0"/>
            <w:sz w:val="20"/>
            <w:szCs w:val="20"/>
          </w:rPr>
          <w:t>':HOSP_NO'</w:t>
        </w:r>
      </w:ins>
    </w:p>
    <w:p w:rsidR="00277481" w:rsidRDefault="00277481" w:rsidP="00277481">
      <w:pPr>
        <w:autoSpaceDE w:val="0"/>
        <w:autoSpaceDN w:val="0"/>
        <w:adjustRightInd w:val="0"/>
        <w:rPr>
          <w:ins w:id="366" w:author="馬慈蓮" w:date="2019-05-17T10:45:00Z"/>
          <w:rFonts w:ascii="Courier New" w:hAnsi="Courier New" w:cs="Courier New"/>
          <w:color w:val="000000"/>
          <w:kern w:val="0"/>
          <w:sz w:val="20"/>
          <w:szCs w:val="20"/>
        </w:rPr>
      </w:pPr>
      <w:ins w:id="367" w:author="馬慈蓮" w:date="2019-05-17T10:45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  </w:t>
        </w:r>
        <w:r>
          <w:rPr>
            <w:rFonts w:ascii="Courier New" w:hAnsi="Courier New" w:cs="Courier New"/>
            <w:color w:val="808080"/>
            <w:kern w:val="0"/>
            <w:sz w:val="20"/>
            <w:szCs w:val="20"/>
          </w:rPr>
          <w:t>and</w: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I506.CASE_NO </w:t>
        </w:r>
        <w:r>
          <w:rPr>
            <w:rFonts w:ascii="Courier New" w:hAnsi="Courier New" w:cs="Courier New"/>
            <w:color w:val="808080"/>
            <w:kern w:val="0"/>
            <w:sz w:val="20"/>
            <w:szCs w:val="20"/>
          </w:rPr>
          <w:t>=</w: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</w:t>
        </w:r>
        <w:r>
          <w:rPr>
            <w:rFonts w:ascii="Courier New" w:hAnsi="Courier New" w:cs="Courier New"/>
            <w:color w:val="FF0000"/>
            <w:kern w:val="0"/>
            <w:sz w:val="20"/>
            <w:szCs w:val="20"/>
          </w:rPr>
          <w:t>':APLY_NO'</w:t>
        </w:r>
      </w:ins>
    </w:p>
    <w:p w:rsidR="00277481" w:rsidRDefault="00277481" w:rsidP="00277481">
      <w:pPr>
        <w:autoSpaceDE w:val="0"/>
        <w:autoSpaceDN w:val="0"/>
        <w:adjustRightInd w:val="0"/>
        <w:rPr>
          <w:ins w:id="368" w:author="馬慈蓮" w:date="2019-05-17T10:45:00Z"/>
          <w:rFonts w:ascii="Courier New" w:hAnsi="Courier New" w:cs="Courier New"/>
          <w:color w:val="000000"/>
          <w:kern w:val="0"/>
          <w:sz w:val="20"/>
          <w:szCs w:val="20"/>
        </w:rPr>
      </w:pPr>
      <w:ins w:id="369" w:author="馬慈蓮" w:date="2019-05-17T10:45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  </w:t>
        </w:r>
        <w:r>
          <w:rPr>
            <w:rFonts w:ascii="Courier New" w:hAnsi="Courier New" w:cs="Courier New"/>
            <w:color w:val="808080"/>
            <w:kern w:val="0"/>
            <w:sz w:val="20"/>
            <w:szCs w:val="20"/>
          </w:rPr>
          <w:t>and</w: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I506.HOSP_TNS_NO </w:t>
        </w:r>
        <w:r>
          <w:rPr>
            <w:rFonts w:ascii="Courier New" w:hAnsi="Courier New" w:cs="Courier New"/>
            <w:color w:val="808080"/>
            <w:kern w:val="0"/>
            <w:sz w:val="20"/>
            <w:szCs w:val="20"/>
          </w:rPr>
          <w:t>=</w: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</w:t>
        </w:r>
        <w:r>
          <w:rPr>
            <w:rFonts w:ascii="Courier New" w:hAnsi="Courier New" w:cs="Courier New"/>
            <w:color w:val="FF0000"/>
            <w:kern w:val="0"/>
            <w:sz w:val="20"/>
            <w:szCs w:val="20"/>
          </w:rPr>
          <w:t>':HOSP_TNS_NO'</w:t>
        </w:r>
      </w:ins>
    </w:p>
    <w:p w:rsidR="00277481" w:rsidRDefault="00277481" w:rsidP="00277481">
      <w:pPr>
        <w:autoSpaceDE w:val="0"/>
        <w:autoSpaceDN w:val="0"/>
        <w:adjustRightInd w:val="0"/>
        <w:rPr>
          <w:ins w:id="370" w:author="馬慈蓮" w:date="2019-05-17T10:45:00Z"/>
          <w:rFonts w:ascii="Courier New" w:hAnsi="Courier New" w:cs="Courier New"/>
          <w:color w:val="000000"/>
          <w:kern w:val="0"/>
          <w:sz w:val="20"/>
          <w:szCs w:val="20"/>
        </w:rPr>
      </w:pPr>
      <w:ins w:id="371" w:author="馬慈蓮" w:date="2019-05-17T10:45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  </w:t>
        </w:r>
        <w:r>
          <w:rPr>
            <w:rFonts w:ascii="Courier New" w:hAnsi="Courier New" w:cs="Courier New"/>
            <w:color w:val="808080"/>
            <w:kern w:val="0"/>
            <w:sz w:val="20"/>
            <w:szCs w:val="20"/>
          </w:rPr>
          <w:t>and</w: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I506.OCR_ID </w:t>
        </w:r>
        <w:r>
          <w:rPr>
            <w:rFonts w:ascii="Courier New" w:hAnsi="Courier New" w:cs="Courier New"/>
            <w:color w:val="808080"/>
            <w:kern w:val="0"/>
            <w:sz w:val="20"/>
            <w:szCs w:val="20"/>
          </w:rPr>
          <w:t>=</w: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</w:t>
        </w:r>
        <w:r>
          <w:rPr>
            <w:rFonts w:ascii="Courier New" w:hAnsi="Courier New" w:cs="Courier New"/>
            <w:color w:val="FF0000"/>
            <w:kern w:val="0"/>
            <w:sz w:val="20"/>
            <w:szCs w:val="20"/>
          </w:rPr>
          <w:t>':OCR_ID'</w:t>
        </w:r>
      </w:ins>
    </w:p>
    <w:p w:rsidR="00277481" w:rsidRDefault="00277481" w:rsidP="00277481">
      <w:pPr>
        <w:autoSpaceDE w:val="0"/>
        <w:autoSpaceDN w:val="0"/>
        <w:adjustRightInd w:val="0"/>
        <w:rPr>
          <w:ins w:id="372" w:author="馬慈蓮" w:date="2019-05-17T10:45:00Z"/>
          <w:rFonts w:ascii="Courier New" w:hAnsi="Courier New" w:cs="Courier New"/>
          <w:color w:val="000000"/>
          <w:kern w:val="0"/>
          <w:sz w:val="20"/>
          <w:szCs w:val="20"/>
        </w:rPr>
      </w:pPr>
      <w:ins w:id="373" w:author="馬慈蓮" w:date="2019-05-17T10:45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  </w:t>
        </w:r>
        <w:r>
          <w:rPr>
            <w:rFonts w:ascii="Courier New" w:hAnsi="Courier New" w:cs="Courier New"/>
            <w:color w:val="808080"/>
            <w:kern w:val="0"/>
            <w:sz w:val="20"/>
            <w:szCs w:val="20"/>
          </w:rPr>
          <w:t>and</w: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I506.INPUT_DATE </w:t>
        </w:r>
        <w:r>
          <w:rPr>
            <w:rFonts w:ascii="Courier New" w:hAnsi="Courier New" w:cs="Courier New"/>
            <w:color w:val="808080"/>
            <w:kern w:val="0"/>
            <w:sz w:val="20"/>
            <w:szCs w:val="20"/>
          </w:rPr>
          <w:t>between</w: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</w:t>
        </w:r>
        <w:r>
          <w:rPr>
            <w:rFonts w:ascii="Courier New" w:hAnsi="Courier New" w:cs="Courier New"/>
            <w:color w:val="FF0000"/>
            <w:kern w:val="0"/>
            <w:sz w:val="20"/>
            <w:szCs w:val="20"/>
          </w:rPr>
          <w:t>'</w:t>
        </w:r>
        <w:r w:rsidR="00883D58">
          <w:rPr>
            <w:rFonts w:ascii="Courier New" w:hAnsi="Courier New" w:cs="Courier New" w:hint="eastAsia"/>
            <w:color w:val="FF0000"/>
            <w:kern w:val="0"/>
            <w:sz w:val="20"/>
            <w:szCs w:val="20"/>
          </w:rPr>
          <w:t>:S</w:t>
        </w:r>
        <w:r>
          <w:rPr>
            <w:rFonts w:ascii="Courier New" w:hAnsi="Courier New" w:cs="Courier New"/>
            <w:color w:val="FF0000"/>
            <w:kern w:val="0"/>
            <w:sz w:val="20"/>
            <w:szCs w:val="20"/>
          </w:rPr>
          <w:t>TR_DATE'</w: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</w:t>
        </w:r>
        <w:r>
          <w:rPr>
            <w:rFonts w:ascii="Courier New" w:hAnsi="Courier New" w:cs="Courier New"/>
            <w:color w:val="808080"/>
            <w:kern w:val="0"/>
            <w:sz w:val="20"/>
            <w:szCs w:val="20"/>
          </w:rPr>
          <w:t>and</w: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</w:t>
        </w:r>
        <w:r>
          <w:rPr>
            <w:rFonts w:ascii="Courier New" w:hAnsi="Courier New" w:cs="Courier New"/>
            <w:color w:val="FF0000"/>
            <w:kern w:val="0"/>
            <w:sz w:val="20"/>
            <w:szCs w:val="20"/>
          </w:rPr>
          <w:t>':END_DATE'</w:t>
        </w:r>
      </w:ins>
    </w:p>
    <w:p w:rsidR="00277481" w:rsidRDefault="00277481" w:rsidP="00277481">
      <w:pPr>
        <w:autoSpaceDE w:val="0"/>
        <w:autoSpaceDN w:val="0"/>
        <w:adjustRightInd w:val="0"/>
        <w:rPr>
          <w:ins w:id="374" w:author="馬慈蓮" w:date="2019-05-17T10:45:00Z"/>
          <w:rFonts w:ascii="Courier New" w:hAnsi="Courier New" w:cs="Courier New"/>
          <w:color w:val="000000"/>
          <w:kern w:val="0"/>
          <w:sz w:val="20"/>
          <w:szCs w:val="20"/>
        </w:rPr>
      </w:pPr>
      <w:ins w:id="375" w:author="馬慈蓮" w:date="2019-05-17T10:45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</w:t>
        </w:r>
        <w:r>
          <w:rPr>
            <w:rFonts w:ascii="Courier New" w:hAnsi="Courier New" w:cs="Courier New"/>
            <w:color w:val="0000FF"/>
            <w:kern w:val="0"/>
            <w:sz w:val="20"/>
            <w:szCs w:val="20"/>
          </w:rPr>
          <w:t>order</w: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</w:t>
        </w:r>
        <w:r>
          <w:rPr>
            <w:rFonts w:ascii="Courier New" w:hAnsi="Courier New" w:cs="Courier New"/>
            <w:color w:val="0000FF"/>
            <w:kern w:val="0"/>
            <w:sz w:val="20"/>
            <w:szCs w:val="20"/>
          </w:rPr>
          <w:t>by</w: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I506.CASE_NO</w:t>
        </w:r>
      </w:ins>
    </w:p>
    <w:p w:rsidR="007718B5" w:rsidRPr="007718B5" w:rsidRDefault="00277481" w:rsidP="00277481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color w:val="000000"/>
          <w:lang w:eastAsia="zh-TW"/>
          <w:rPrChange w:id="376" w:author="馬慈蓮" w:date="2019-05-17T10:44:00Z">
            <w:rPr>
              <w:rFonts w:ascii="細明體" w:eastAsia="細明體" w:hAnsi="細明體" w:hint="eastAsia"/>
              <w:bCs/>
              <w:color w:val="2F5496"/>
              <w:lang w:eastAsia="zh-TW"/>
            </w:rPr>
          </w:rPrChange>
        </w:rPr>
      </w:pPr>
      <w:ins w:id="377" w:author="馬慈蓮" w:date="2019-05-17T10:45:00Z">
        <w:r>
          <w:rPr>
            <w:rFonts w:ascii="Courier New" w:hAnsi="Courier New" w:cs="Courier New"/>
            <w:color w:val="000000"/>
          </w:rPr>
          <w:t xml:space="preserve">  </w:t>
        </w:r>
        <w:r>
          <w:rPr>
            <w:rFonts w:ascii="Courier New" w:hAnsi="Courier New" w:cs="Courier New"/>
            <w:color w:val="0000FF"/>
          </w:rPr>
          <w:t>with</w:t>
        </w:r>
        <w:r>
          <w:rPr>
            <w:rFonts w:ascii="Courier New" w:hAnsi="Courier New" w:cs="Courier New"/>
            <w:color w:val="000000"/>
          </w:rPr>
          <w:t xml:space="preserve"> ur</w:t>
        </w:r>
      </w:ins>
    </w:p>
    <w:sectPr w:rsidR="007718B5" w:rsidRPr="007718B5" w:rsidSect="00417064">
      <w:footerReference w:type="even" r:id="rId10"/>
      <w:footerReference w:type="default" r:id="rId11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287" w:rsidRDefault="001F6287">
      <w:r>
        <w:separator/>
      </w:r>
    </w:p>
  </w:endnote>
  <w:endnote w:type="continuationSeparator" w:id="0">
    <w:p w:rsidR="001F6287" w:rsidRDefault="001F6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65834" w:rsidRDefault="0076583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97DDE">
      <w:rPr>
        <w:rStyle w:val="a7"/>
        <w:noProof/>
      </w:rPr>
      <w:t>2</w:t>
    </w:r>
    <w:r>
      <w:rPr>
        <w:rStyle w:val="a7"/>
      </w:rPr>
      <w:fldChar w:fldCharType="end"/>
    </w:r>
  </w:p>
  <w:p w:rsidR="00765834" w:rsidRDefault="0076583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287" w:rsidRDefault="001F6287">
      <w:r>
        <w:separator/>
      </w:r>
    </w:p>
  </w:footnote>
  <w:footnote w:type="continuationSeparator" w:id="0">
    <w:p w:rsidR="001F6287" w:rsidRDefault="001F62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7627BC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AE35A33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9AC111F"/>
    <w:multiLevelType w:val="hybridMultilevel"/>
    <w:tmpl w:val="3F9223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10B55EB"/>
    <w:multiLevelType w:val="hybridMultilevel"/>
    <w:tmpl w:val="B9C42F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0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24B6DB1"/>
    <w:multiLevelType w:val="hybridMultilevel"/>
    <w:tmpl w:val="3F9223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8801D91"/>
    <w:multiLevelType w:val="hybridMultilevel"/>
    <w:tmpl w:val="25E072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A393203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EFD58BB"/>
    <w:multiLevelType w:val="hybridMultilevel"/>
    <w:tmpl w:val="25E072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733755A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7BDE42AB"/>
    <w:multiLevelType w:val="hybridMultilevel"/>
    <w:tmpl w:val="D0E430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2"/>
  </w:num>
  <w:num w:numId="4">
    <w:abstractNumId w:val="22"/>
  </w:num>
  <w:num w:numId="5">
    <w:abstractNumId w:val="11"/>
  </w:num>
  <w:num w:numId="6">
    <w:abstractNumId w:val="13"/>
  </w:num>
  <w:num w:numId="7">
    <w:abstractNumId w:val="24"/>
  </w:num>
  <w:num w:numId="8">
    <w:abstractNumId w:val="26"/>
  </w:num>
  <w:num w:numId="9">
    <w:abstractNumId w:val="3"/>
  </w:num>
  <w:num w:numId="10">
    <w:abstractNumId w:val="12"/>
  </w:num>
  <w:num w:numId="11">
    <w:abstractNumId w:val="6"/>
  </w:num>
  <w:num w:numId="12">
    <w:abstractNumId w:val="10"/>
  </w:num>
  <w:num w:numId="13">
    <w:abstractNumId w:val="20"/>
  </w:num>
  <w:num w:numId="14">
    <w:abstractNumId w:val="21"/>
  </w:num>
  <w:num w:numId="15">
    <w:abstractNumId w:val="9"/>
  </w:num>
  <w:num w:numId="16">
    <w:abstractNumId w:val="18"/>
  </w:num>
  <w:num w:numId="17">
    <w:abstractNumId w:val="23"/>
  </w:num>
  <w:num w:numId="18">
    <w:abstractNumId w:val="1"/>
  </w:num>
  <w:num w:numId="19">
    <w:abstractNumId w:val="27"/>
  </w:num>
  <w:num w:numId="20">
    <w:abstractNumId w:val="8"/>
  </w:num>
  <w:num w:numId="21">
    <w:abstractNumId w:val="19"/>
  </w:num>
  <w:num w:numId="22">
    <w:abstractNumId w:val="15"/>
  </w:num>
  <w:num w:numId="23">
    <w:abstractNumId w:val="25"/>
  </w:num>
  <w:num w:numId="24">
    <w:abstractNumId w:val="0"/>
  </w:num>
  <w:num w:numId="25">
    <w:abstractNumId w:val="16"/>
  </w:num>
  <w:num w:numId="2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5"/>
  </w:num>
  <w:num w:numId="29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戴余修">
    <w15:presenceInfo w15:providerId="AD" w15:userId="S-1-5-21-1803814909-596389231-837300805-1438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05"/>
    <w:rsid w:val="00005E62"/>
    <w:rsid w:val="00007BD4"/>
    <w:rsid w:val="00010D62"/>
    <w:rsid w:val="00015E3F"/>
    <w:rsid w:val="0002794F"/>
    <w:rsid w:val="0003713E"/>
    <w:rsid w:val="00037D93"/>
    <w:rsid w:val="00042F32"/>
    <w:rsid w:val="00043A84"/>
    <w:rsid w:val="00044E3B"/>
    <w:rsid w:val="00046313"/>
    <w:rsid w:val="00046A75"/>
    <w:rsid w:val="00047BF7"/>
    <w:rsid w:val="00051598"/>
    <w:rsid w:val="00053247"/>
    <w:rsid w:val="00054330"/>
    <w:rsid w:val="00057785"/>
    <w:rsid w:val="00062328"/>
    <w:rsid w:val="00064B64"/>
    <w:rsid w:val="00070ABD"/>
    <w:rsid w:val="00073519"/>
    <w:rsid w:val="00076FBA"/>
    <w:rsid w:val="00077EE6"/>
    <w:rsid w:val="000800FF"/>
    <w:rsid w:val="0008094C"/>
    <w:rsid w:val="00085414"/>
    <w:rsid w:val="00086E90"/>
    <w:rsid w:val="00087626"/>
    <w:rsid w:val="00087E20"/>
    <w:rsid w:val="00097DDE"/>
    <w:rsid w:val="000A03DE"/>
    <w:rsid w:val="000A314E"/>
    <w:rsid w:val="000A7C4F"/>
    <w:rsid w:val="000B4223"/>
    <w:rsid w:val="000C7094"/>
    <w:rsid w:val="000D1099"/>
    <w:rsid w:val="000D1FDE"/>
    <w:rsid w:val="000D2011"/>
    <w:rsid w:val="000D2D7F"/>
    <w:rsid w:val="000D3892"/>
    <w:rsid w:val="000E0143"/>
    <w:rsid w:val="000E5F19"/>
    <w:rsid w:val="000F1B12"/>
    <w:rsid w:val="000F71D9"/>
    <w:rsid w:val="0010480F"/>
    <w:rsid w:val="00107797"/>
    <w:rsid w:val="00110A68"/>
    <w:rsid w:val="00113937"/>
    <w:rsid w:val="00113E5C"/>
    <w:rsid w:val="00121FE5"/>
    <w:rsid w:val="00122FFB"/>
    <w:rsid w:val="001249B7"/>
    <w:rsid w:val="00127011"/>
    <w:rsid w:val="001377DB"/>
    <w:rsid w:val="00140A93"/>
    <w:rsid w:val="001429CA"/>
    <w:rsid w:val="00143C45"/>
    <w:rsid w:val="0014441D"/>
    <w:rsid w:val="00156A28"/>
    <w:rsid w:val="00156D51"/>
    <w:rsid w:val="0015744E"/>
    <w:rsid w:val="001606A7"/>
    <w:rsid w:val="001626AC"/>
    <w:rsid w:val="00165307"/>
    <w:rsid w:val="001724C1"/>
    <w:rsid w:val="00172C46"/>
    <w:rsid w:val="001778A7"/>
    <w:rsid w:val="00185767"/>
    <w:rsid w:val="00186BC4"/>
    <w:rsid w:val="00187B05"/>
    <w:rsid w:val="00190DF8"/>
    <w:rsid w:val="00194232"/>
    <w:rsid w:val="001A393C"/>
    <w:rsid w:val="001B2597"/>
    <w:rsid w:val="001B2A98"/>
    <w:rsid w:val="001B5BFF"/>
    <w:rsid w:val="001D33FC"/>
    <w:rsid w:val="001D4C38"/>
    <w:rsid w:val="001D7740"/>
    <w:rsid w:val="001E0BE8"/>
    <w:rsid w:val="001E0DA5"/>
    <w:rsid w:val="001E47B0"/>
    <w:rsid w:val="001E5049"/>
    <w:rsid w:val="001F1256"/>
    <w:rsid w:val="001F6287"/>
    <w:rsid w:val="002016F2"/>
    <w:rsid w:val="00212416"/>
    <w:rsid w:val="00217892"/>
    <w:rsid w:val="002218C6"/>
    <w:rsid w:val="002225FA"/>
    <w:rsid w:val="0022477F"/>
    <w:rsid w:val="00226EE2"/>
    <w:rsid w:val="00232ED1"/>
    <w:rsid w:val="00237354"/>
    <w:rsid w:val="00245444"/>
    <w:rsid w:val="002467EF"/>
    <w:rsid w:val="00250524"/>
    <w:rsid w:val="00252551"/>
    <w:rsid w:val="002615DF"/>
    <w:rsid w:val="00266BAE"/>
    <w:rsid w:val="00270D8C"/>
    <w:rsid w:val="00273A94"/>
    <w:rsid w:val="00274DFE"/>
    <w:rsid w:val="00277223"/>
    <w:rsid w:val="00277481"/>
    <w:rsid w:val="00283376"/>
    <w:rsid w:val="00287277"/>
    <w:rsid w:val="00287ABA"/>
    <w:rsid w:val="002956C4"/>
    <w:rsid w:val="002A078C"/>
    <w:rsid w:val="002A3F8C"/>
    <w:rsid w:val="002A58AE"/>
    <w:rsid w:val="002B0AB6"/>
    <w:rsid w:val="002B381A"/>
    <w:rsid w:val="002B5D96"/>
    <w:rsid w:val="002B7C35"/>
    <w:rsid w:val="002C2769"/>
    <w:rsid w:val="002C58D3"/>
    <w:rsid w:val="002C6295"/>
    <w:rsid w:val="002C6F33"/>
    <w:rsid w:val="002D15E6"/>
    <w:rsid w:val="002D3E4D"/>
    <w:rsid w:val="002D6419"/>
    <w:rsid w:val="002D6C38"/>
    <w:rsid w:val="002E54D1"/>
    <w:rsid w:val="002F61B6"/>
    <w:rsid w:val="002F7FCC"/>
    <w:rsid w:val="003014F8"/>
    <w:rsid w:val="0030653B"/>
    <w:rsid w:val="00306E63"/>
    <w:rsid w:val="00307622"/>
    <w:rsid w:val="00307986"/>
    <w:rsid w:val="0031421B"/>
    <w:rsid w:val="00315204"/>
    <w:rsid w:val="0031642E"/>
    <w:rsid w:val="003211E9"/>
    <w:rsid w:val="00323FB8"/>
    <w:rsid w:val="0032607E"/>
    <w:rsid w:val="00334311"/>
    <w:rsid w:val="003354D9"/>
    <w:rsid w:val="00335DF5"/>
    <w:rsid w:val="00342B4E"/>
    <w:rsid w:val="003514A4"/>
    <w:rsid w:val="003514FB"/>
    <w:rsid w:val="00351BBE"/>
    <w:rsid w:val="00351CC2"/>
    <w:rsid w:val="00353371"/>
    <w:rsid w:val="00356323"/>
    <w:rsid w:val="003572AC"/>
    <w:rsid w:val="003573B4"/>
    <w:rsid w:val="003646BE"/>
    <w:rsid w:val="00364751"/>
    <w:rsid w:val="003736D5"/>
    <w:rsid w:val="003763F5"/>
    <w:rsid w:val="00376CA4"/>
    <w:rsid w:val="003853D3"/>
    <w:rsid w:val="00386C3A"/>
    <w:rsid w:val="00391809"/>
    <w:rsid w:val="00391DF0"/>
    <w:rsid w:val="003A0535"/>
    <w:rsid w:val="003A1515"/>
    <w:rsid w:val="003A4765"/>
    <w:rsid w:val="003A6C8E"/>
    <w:rsid w:val="003A74A1"/>
    <w:rsid w:val="003B596D"/>
    <w:rsid w:val="003B5B5E"/>
    <w:rsid w:val="003B6BF5"/>
    <w:rsid w:val="003B7861"/>
    <w:rsid w:val="003D17CE"/>
    <w:rsid w:val="003D6F23"/>
    <w:rsid w:val="003E19A6"/>
    <w:rsid w:val="003E33CA"/>
    <w:rsid w:val="003E3722"/>
    <w:rsid w:val="003E42E3"/>
    <w:rsid w:val="003E5424"/>
    <w:rsid w:val="003F4398"/>
    <w:rsid w:val="003F795D"/>
    <w:rsid w:val="003F7974"/>
    <w:rsid w:val="00403547"/>
    <w:rsid w:val="00406C8F"/>
    <w:rsid w:val="00410846"/>
    <w:rsid w:val="00413605"/>
    <w:rsid w:val="0041545E"/>
    <w:rsid w:val="00417064"/>
    <w:rsid w:val="00417A9E"/>
    <w:rsid w:val="004208DD"/>
    <w:rsid w:val="0043166E"/>
    <w:rsid w:val="004333E0"/>
    <w:rsid w:val="0043482C"/>
    <w:rsid w:val="00437DDE"/>
    <w:rsid w:val="00442F8D"/>
    <w:rsid w:val="0044335B"/>
    <w:rsid w:val="00443676"/>
    <w:rsid w:val="00444D55"/>
    <w:rsid w:val="00450F8B"/>
    <w:rsid w:val="004524B3"/>
    <w:rsid w:val="0045427C"/>
    <w:rsid w:val="00456FB6"/>
    <w:rsid w:val="00462390"/>
    <w:rsid w:val="00467856"/>
    <w:rsid w:val="00467DFD"/>
    <w:rsid w:val="0047022C"/>
    <w:rsid w:val="00470633"/>
    <w:rsid w:val="00470CEE"/>
    <w:rsid w:val="00475030"/>
    <w:rsid w:val="00481E64"/>
    <w:rsid w:val="00483F12"/>
    <w:rsid w:val="00490128"/>
    <w:rsid w:val="004911D8"/>
    <w:rsid w:val="00491A19"/>
    <w:rsid w:val="00493881"/>
    <w:rsid w:val="004A2A2B"/>
    <w:rsid w:val="004A6205"/>
    <w:rsid w:val="004B08CA"/>
    <w:rsid w:val="004B3F52"/>
    <w:rsid w:val="004B7947"/>
    <w:rsid w:val="004C1569"/>
    <w:rsid w:val="004C2FEB"/>
    <w:rsid w:val="004C3E50"/>
    <w:rsid w:val="004C5056"/>
    <w:rsid w:val="004C5D79"/>
    <w:rsid w:val="004D0273"/>
    <w:rsid w:val="004D03CC"/>
    <w:rsid w:val="004D5775"/>
    <w:rsid w:val="004F31E9"/>
    <w:rsid w:val="004F6BE7"/>
    <w:rsid w:val="00505534"/>
    <w:rsid w:val="00505E10"/>
    <w:rsid w:val="005145E2"/>
    <w:rsid w:val="0051511F"/>
    <w:rsid w:val="00531E06"/>
    <w:rsid w:val="005358B8"/>
    <w:rsid w:val="00535F08"/>
    <w:rsid w:val="00537241"/>
    <w:rsid w:val="00542054"/>
    <w:rsid w:val="00542380"/>
    <w:rsid w:val="005453C1"/>
    <w:rsid w:val="00545FED"/>
    <w:rsid w:val="00547390"/>
    <w:rsid w:val="00550533"/>
    <w:rsid w:val="00550F55"/>
    <w:rsid w:val="005511B4"/>
    <w:rsid w:val="0055169A"/>
    <w:rsid w:val="005571AD"/>
    <w:rsid w:val="0056000F"/>
    <w:rsid w:val="00560F15"/>
    <w:rsid w:val="00563961"/>
    <w:rsid w:val="0056764C"/>
    <w:rsid w:val="00571CA9"/>
    <w:rsid w:val="00573BA2"/>
    <w:rsid w:val="00575374"/>
    <w:rsid w:val="00575B37"/>
    <w:rsid w:val="00581B4B"/>
    <w:rsid w:val="00582450"/>
    <w:rsid w:val="00583F66"/>
    <w:rsid w:val="0058441C"/>
    <w:rsid w:val="00584A7D"/>
    <w:rsid w:val="00584C53"/>
    <w:rsid w:val="005868EC"/>
    <w:rsid w:val="005902B9"/>
    <w:rsid w:val="0059472B"/>
    <w:rsid w:val="005A3948"/>
    <w:rsid w:val="005A40D2"/>
    <w:rsid w:val="005A6DD4"/>
    <w:rsid w:val="005B1A67"/>
    <w:rsid w:val="005B6BAC"/>
    <w:rsid w:val="005B76EA"/>
    <w:rsid w:val="005C281F"/>
    <w:rsid w:val="005C7094"/>
    <w:rsid w:val="005D48B3"/>
    <w:rsid w:val="005D4CF1"/>
    <w:rsid w:val="005E15F2"/>
    <w:rsid w:val="005E22C2"/>
    <w:rsid w:val="005E414C"/>
    <w:rsid w:val="005E4C02"/>
    <w:rsid w:val="005E6656"/>
    <w:rsid w:val="005E7206"/>
    <w:rsid w:val="005E7249"/>
    <w:rsid w:val="005E7C47"/>
    <w:rsid w:val="005F0017"/>
    <w:rsid w:val="005F1372"/>
    <w:rsid w:val="005F208D"/>
    <w:rsid w:val="005F4F4F"/>
    <w:rsid w:val="005F5C21"/>
    <w:rsid w:val="00602CDC"/>
    <w:rsid w:val="00603130"/>
    <w:rsid w:val="00605477"/>
    <w:rsid w:val="0061415A"/>
    <w:rsid w:val="00620A05"/>
    <w:rsid w:val="00624DD8"/>
    <w:rsid w:val="0062603A"/>
    <w:rsid w:val="006370B1"/>
    <w:rsid w:val="00640B0C"/>
    <w:rsid w:val="00645AB7"/>
    <w:rsid w:val="00646D38"/>
    <w:rsid w:val="00650993"/>
    <w:rsid w:val="00653DA7"/>
    <w:rsid w:val="00657551"/>
    <w:rsid w:val="00660C55"/>
    <w:rsid w:val="0066140A"/>
    <w:rsid w:val="00661513"/>
    <w:rsid w:val="00665BDA"/>
    <w:rsid w:val="00667451"/>
    <w:rsid w:val="00674A0A"/>
    <w:rsid w:val="0068521F"/>
    <w:rsid w:val="006856F7"/>
    <w:rsid w:val="006863BC"/>
    <w:rsid w:val="006A10C2"/>
    <w:rsid w:val="006A265F"/>
    <w:rsid w:val="006A26A9"/>
    <w:rsid w:val="006A47E3"/>
    <w:rsid w:val="006A6BF0"/>
    <w:rsid w:val="006B3E52"/>
    <w:rsid w:val="006B61CF"/>
    <w:rsid w:val="006C0067"/>
    <w:rsid w:val="006C18E3"/>
    <w:rsid w:val="006C481D"/>
    <w:rsid w:val="006C539A"/>
    <w:rsid w:val="006C769E"/>
    <w:rsid w:val="006D14A4"/>
    <w:rsid w:val="006D2DF4"/>
    <w:rsid w:val="006D75B8"/>
    <w:rsid w:val="006E2857"/>
    <w:rsid w:val="006E2891"/>
    <w:rsid w:val="006E320E"/>
    <w:rsid w:val="006E43EA"/>
    <w:rsid w:val="006E522D"/>
    <w:rsid w:val="006E7058"/>
    <w:rsid w:val="006F014D"/>
    <w:rsid w:val="006F3864"/>
    <w:rsid w:val="006F4282"/>
    <w:rsid w:val="006F6D81"/>
    <w:rsid w:val="0070062C"/>
    <w:rsid w:val="0070738E"/>
    <w:rsid w:val="00710725"/>
    <w:rsid w:val="00710FDF"/>
    <w:rsid w:val="0071270E"/>
    <w:rsid w:val="00716C34"/>
    <w:rsid w:val="00717C6B"/>
    <w:rsid w:val="00722A11"/>
    <w:rsid w:val="0072307C"/>
    <w:rsid w:val="007235C7"/>
    <w:rsid w:val="00731DED"/>
    <w:rsid w:val="00736479"/>
    <w:rsid w:val="00742505"/>
    <w:rsid w:val="0075123F"/>
    <w:rsid w:val="0075297D"/>
    <w:rsid w:val="00755A94"/>
    <w:rsid w:val="0075677B"/>
    <w:rsid w:val="00765834"/>
    <w:rsid w:val="00766299"/>
    <w:rsid w:val="00770E7B"/>
    <w:rsid w:val="007718B5"/>
    <w:rsid w:val="0077268D"/>
    <w:rsid w:val="007817A0"/>
    <w:rsid w:val="00790E36"/>
    <w:rsid w:val="00790F0E"/>
    <w:rsid w:val="0079246B"/>
    <w:rsid w:val="00796095"/>
    <w:rsid w:val="007A2AF4"/>
    <w:rsid w:val="007A2DC7"/>
    <w:rsid w:val="007A4219"/>
    <w:rsid w:val="007A490A"/>
    <w:rsid w:val="007B13D1"/>
    <w:rsid w:val="007B4376"/>
    <w:rsid w:val="007B6D0C"/>
    <w:rsid w:val="007B75AF"/>
    <w:rsid w:val="007C0612"/>
    <w:rsid w:val="007C101D"/>
    <w:rsid w:val="007C1DD2"/>
    <w:rsid w:val="007C29FA"/>
    <w:rsid w:val="007C36C2"/>
    <w:rsid w:val="007C454B"/>
    <w:rsid w:val="007C622A"/>
    <w:rsid w:val="007D1281"/>
    <w:rsid w:val="007D3922"/>
    <w:rsid w:val="007D7B98"/>
    <w:rsid w:val="007E6204"/>
    <w:rsid w:val="007F1037"/>
    <w:rsid w:val="007F4BA8"/>
    <w:rsid w:val="007F7D33"/>
    <w:rsid w:val="00805F06"/>
    <w:rsid w:val="008071A9"/>
    <w:rsid w:val="00811830"/>
    <w:rsid w:val="00813610"/>
    <w:rsid w:val="008206FE"/>
    <w:rsid w:val="00822A55"/>
    <w:rsid w:val="00823F3B"/>
    <w:rsid w:val="008266BB"/>
    <w:rsid w:val="008311CD"/>
    <w:rsid w:val="008324F3"/>
    <w:rsid w:val="00835FC8"/>
    <w:rsid w:val="008439D4"/>
    <w:rsid w:val="00845781"/>
    <w:rsid w:val="00845B8E"/>
    <w:rsid w:val="00847FE0"/>
    <w:rsid w:val="008503E7"/>
    <w:rsid w:val="0085321E"/>
    <w:rsid w:val="008575A6"/>
    <w:rsid w:val="008747CD"/>
    <w:rsid w:val="008749B9"/>
    <w:rsid w:val="00875CDA"/>
    <w:rsid w:val="008775F6"/>
    <w:rsid w:val="00883D58"/>
    <w:rsid w:val="00884251"/>
    <w:rsid w:val="00886954"/>
    <w:rsid w:val="00892512"/>
    <w:rsid w:val="008A1B3C"/>
    <w:rsid w:val="008A1E3C"/>
    <w:rsid w:val="008A3086"/>
    <w:rsid w:val="008A33B0"/>
    <w:rsid w:val="008A3510"/>
    <w:rsid w:val="008A5D36"/>
    <w:rsid w:val="008A7842"/>
    <w:rsid w:val="008A7AEE"/>
    <w:rsid w:val="008A7E85"/>
    <w:rsid w:val="008B1784"/>
    <w:rsid w:val="008B5188"/>
    <w:rsid w:val="008C0E51"/>
    <w:rsid w:val="008C37F0"/>
    <w:rsid w:val="008C3A84"/>
    <w:rsid w:val="008C3D93"/>
    <w:rsid w:val="008C47E1"/>
    <w:rsid w:val="008D0E85"/>
    <w:rsid w:val="008D1547"/>
    <w:rsid w:val="008D310D"/>
    <w:rsid w:val="008E119A"/>
    <w:rsid w:val="008E2170"/>
    <w:rsid w:val="008E48C9"/>
    <w:rsid w:val="008E4C92"/>
    <w:rsid w:val="008E5BAD"/>
    <w:rsid w:val="008E77AA"/>
    <w:rsid w:val="008F0A6C"/>
    <w:rsid w:val="008F6A09"/>
    <w:rsid w:val="008F6D0F"/>
    <w:rsid w:val="008F777E"/>
    <w:rsid w:val="008F7E02"/>
    <w:rsid w:val="009004AB"/>
    <w:rsid w:val="00907197"/>
    <w:rsid w:val="00907E4A"/>
    <w:rsid w:val="00910552"/>
    <w:rsid w:val="0091324C"/>
    <w:rsid w:val="00914A39"/>
    <w:rsid w:val="00914BDE"/>
    <w:rsid w:val="00926ECC"/>
    <w:rsid w:val="009278B8"/>
    <w:rsid w:val="009337AD"/>
    <w:rsid w:val="00935DFB"/>
    <w:rsid w:val="009372D1"/>
    <w:rsid w:val="0094080C"/>
    <w:rsid w:val="009438D2"/>
    <w:rsid w:val="00946614"/>
    <w:rsid w:val="00952064"/>
    <w:rsid w:val="0095257B"/>
    <w:rsid w:val="0095275D"/>
    <w:rsid w:val="00956869"/>
    <w:rsid w:val="009617E5"/>
    <w:rsid w:val="00962A7F"/>
    <w:rsid w:val="00963BA2"/>
    <w:rsid w:val="00964E9E"/>
    <w:rsid w:val="0096519E"/>
    <w:rsid w:val="00970760"/>
    <w:rsid w:val="00972924"/>
    <w:rsid w:val="00973151"/>
    <w:rsid w:val="0097569B"/>
    <w:rsid w:val="009814B3"/>
    <w:rsid w:val="0098487E"/>
    <w:rsid w:val="00991112"/>
    <w:rsid w:val="00991C60"/>
    <w:rsid w:val="00991FF3"/>
    <w:rsid w:val="00994399"/>
    <w:rsid w:val="00996447"/>
    <w:rsid w:val="009973B6"/>
    <w:rsid w:val="009A09ED"/>
    <w:rsid w:val="009A0E54"/>
    <w:rsid w:val="009A1ADD"/>
    <w:rsid w:val="009A6357"/>
    <w:rsid w:val="009A6B2B"/>
    <w:rsid w:val="009B1281"/>
    <w:rsid w:val="009B23D8"/>
    <w:rsid w:val="009B56A8"/>
    <w:rsid w:val="009B68B0"/>
    <w:rsid w:val="009B6E7C"/>
    <w:rsid w:val="009B7060"/>
    <w:rsid w:val="009C012E"/>
    <w:rsid w:val="009C012F"/>
    <w:rsid w:val="009C2BF5"/>
    <w:rsid w:val="009D00C3"/>
    <w:rsid w:val="009D0511"/>
    <w:rsid w:val="009D1DB3"/>
    <w:rsid w:val="009D583F"/>
    <w:rsid w:val="009D7852"/>
    <w:rsid w:val="009E15B4"/>
    <w:rsid w:val="009F6A4D"/>
    <w:rsid w:val="009F7D61"/>
    <w:rsid w:val="00A00E80"/>
    <w:rsid w:val="00A03245"/>
    <w:rsid w:val="00A050AC"/>
    <w:rsid w:val="00A0625C"/>
    <w:rsid w:val="00A07D6F"/>
    <w:rsid w:val="00A1177A"/>
    <w:rsid w:val="00A17517"/>
    <w:rsid w:val="00A2085B"/>
    <w:rsid w:val="00A22607"/>
    <w:rsid w:val="00A24376"/>
    <w:rsid w:val="00A247EC"/>
    <w:rsid w:val="00A32CD3"/>
    <w:rsid w:val="00A32EEB"/>
    <w:rsid w:val="00A45590"/>
    <w:rsid w:val="00A46B0D"/>
    <w:rsid w:val="00A4748E"/>
    <w:rsid w:val="00A515C3"/>
    <w:rsid w:val="00A534E0"/>
    <w:rsid w:val="00A55558"/>
    <w:rsid w:val="00A56CC1"/>
    <w:rsid w:val="00A61DDB"/>
    <w:rsid w:val="00A61E2E"/>
    <w:rsid w:val="00A629C5"/>
    <w:rsid w:val="00A62C56"/>
    <w:rsid w:val="00A64400"/>
    <w:rsid w:val="00A645B7"/>
    <w:rsid w:val="00A65548"/>
    <w:rsid w:val="00A65782"/>
    <w:rsid w:val="00A65C0C"/>
    <w:rsid w:val="00A72577"/>
    <w:rsid w:val="00A72ABE"/>
    <w:rsid w:val="00A76482"/>
    <w:rsid w:val="00A8390F"/>
    <w:rsid w:val="00A83CEB"/>
    <w:rsid w:val="00A8539E"/>
    <w:rsid w:val="00A861AF"/>
    <w:rsid w:val="00A86CDD"/>
    <w:rsid w:val="00A96887"/>
    <w:rsid w:val="00A97B4A"/>
    <w:rsid w:val="00AA6071"/>
    <w:rsid w:val="00AB160E"/>
    <w:rsid w:val="00AB4817"/>
    <w:rsid w:val="00AB70A8"/>
    <w:rsid w:val="00AC4745"/>
    <w:rsid w:val="00AD010A"/>
    <w:rsid w:val="00AD0445"/>
    <w:rsid w:val="00AD0F56"/>
    <w:rsid w:val="00AD23F0"/>
    <w:rsid w:val="00AD2A44"/>
    <w:rsid w:val="00AE0CE5"/>
    <w:rsid w:val="00AE224D"/>
    <w:rsid w:val="00AE6528"/>
    <w:rsid w:val="00AE769E"/>
    <w:rsid w:val="00AF5C1F"/>
    <w:rsid w:val="00AF5EEE"/>
    <w:rsid w:val="00B03615"/>
    <w:rsid w:val="00B046BD"/>
    <w:rsid w:val="00B07D87"/>
    <w:rsid w:val="00B10793"/>
    <w:rsid w:val="00B10952"/>
    <w:rsid w:val="00B12EC1"/>
    <w:rsid w:val="00B17D01"/>
    <w:rsid w:val="00B17E38"/>
    <w:rsid w:val="00B20050"/>
    <w:rsid w:val="00B21099"/>
    <w:rsid w:val="00B21B75"/>
    <w:rsid w:val="00B241A9"/>
    <w:rsid w:val="00B26A29"/>
    <w:rsid w:val="00B26C61"/>
    <w:rsid w:val="00B30E17"/>
    <w:rsid w:val="00B3198A"/>
    <w:rsid w:val="00B34CEB"/>
    <w:rsid w:val="00B4008D"/>
    <w:rsid w:val="00B447B5"/>
    <w:rsid w:val="00B524BA"/>
    <w:rsid w:val="00B53ACB"/>
    <w:rsid w:val="00B53D65"/>
    <w:rsid w:val="00B61594"/>
    <w:rsid w:val="00B62DD2"/>
    <w:rsid w:val="00B65704"/>
    <w:rsid w:val="00B662DF"/>
    <w:rsid w:val="00B66886"/>
    <w:rsid w:val="00B66C7E"/>
    <w:rsid w:val="00B67AFD"/>
    <w:rsid w:val="00B7065C"/>
    <w:rsid w:val="00B745FC"/>
    <w:rsid w:val="00B824AC"/>
    <w:rsid w:val="00B825E4"/>
    <w:rsid w:val="00B82B52"/>
    <w:rsid w:val="00B844DF"/>
    <w:rsid w:val="00B84A74"/>
    <w:rsid w:val="00B85CD8"/>
    <w:rsid w:val="00B9132C"/>
    <w:rsid w:val="00B9273E"/>
    <w:rsid w:val="00B930E5"/>
    <w:rsid w:val="00B95537"/>
    <w:rsid w:val="00BA2F08"/>
    <w:rsid w:val="00BA359D"/>
    <w:rsid w:val="00BB087F"/>
    <w:rsid w:val="00BB0B29"/>
    <w:rsid w:val="00BB0D40"/>
    <w:rsid w:val="00BB6A94"/>
    <w:rsid w:val="00BC2E60"/>
    <w:rsid w:val="00BC4814"/>
    <w:rsid w:val="00BC4B17"/>
    <w:rsid w:val="00BC71EF"/>
    <w:rsid w:val="00BD091C"/>
    <w:rsid w:val="00BD4E5E"/>
    <w:rsid w:val="00BD7A9C"/>
    <w:rsid w:val="00BE6930"/>
    <w:rsid w:val="00BF13EC"/>
    <w:rsid w:val="00BF4E82"/>
    <w:rsid w:val="00BF6558"/>
    <w:rsid w:val="00C02817"/>
    <w:rsid w:val="00C03B4C"/>
    <w:rsid w:val="00C03DAE"/>
    <w:rsid w:val="00C0495D"/>
    <w:rsid w:val="00C1045D"/>
    <w:rsid w:val="00C14835"/>
    <w:rsid w:val="00C17876"/>
    <w:rsid w:val="00C20979"/>
    <w:rsid w:val="00C2239B"/>
    <w:rsid w:val="00C22893"/>
    <w:rsid w:val="00C24F6D"/>
    <w:rsid w:val="00C267BD"/>
    <w:rsid w:val="00C27675"/>
    <w:rsid w:val="00C31152"/>
    <w:rsid w:val="00C3477F"/>
    <w:rsid w:val="00C42EFD"/>
    <w:rsid w:val="00C431CD"/>
    <w:rsid w:val="00C47DAC"/>
    <w:rsid w:val="00C502C0"/>
    <w:rsid w:val="00C51AE2"/>
    <w:rsid w:val="00C52537"/>
    <w:rsid w:val="00C53D77"/>
    <w:rsid w:val="00C5534E"/>
    <w:rsid w:val="00C556E2"/>
    <w:rsid w:val="00C57F4D"/>
    <w:rsid w:val="00C66097"/>
    <w:rsid w:val="00C6662B"/>
    <w:rsid w:val="00C66E81"/>
    <w:rsid w:val="00C67319"/>
    <w:rsid w:val="00C70C5A"/>
    <w:rsid w:val="00C7445B"/>
    <w:rsid w:val="00C754B2"/>
    <w:rsid w:val="00C76CF6"/>
    <w:rsid w:val="00C829C1"/>
    <w:rsid w:val="00C83D54"/>
    <w:rsid w:val="00C865FF"/>
    <w:rsid w:val="00C87D04"/>
    <w:rsid w:val="00C9206D"/>
    <w:rsid w:val="00C93753"/>
    <w:rsid w:val="00C95AB9"/>
    <w:rsid w:val="00CA1976"/>
    <w:rsid w:val="00CA1F17"/>
    <w:rsid w:val="00CA420C"/>
    <w:rsid w:val="00CA5B80"/>
    <w:rsid w:val="00CB1327"/>
    <w:rsid w:val="00CB1FBB"/>
    <w:rsid w:val="00CB2344"/>
    <w:rsid w:val="00CB60A2"/>
    <w:rsid w:val="00CC266C"/>
    <w:rsid w:val="00CC3D25"/>
    <w:rsid w:val="00CC44DF"/>
    <w:rsid w:val="00CC5DCA"/>
    <w:rsid w:val="00CC7685"/>
    <w:rsid w:val="00CD0DEF"/>
    <w:rsid w:val="00CD44E6"/>
    <w:rsid w:val="00CD6427"/>
    <w:rsid w:val="00CD78ED"/>
    <w:rsid w:val="00CE1EB2"/>
    <w:rsid w:val="00CE2178"/>
    <w:rsid w:val="00CE3976"/>
    <w:rsid w:val="00CE4A36"/>
    <w:rsid w:val="00CF074A"/>
    <w:rsid w:val="00CF18B7"/>
    <w:rsid w:val="00CF57B6"/>
    <w:rsid w:val="00CF6E0B"/>
    <w:rsid w:val="00CF7DE5"/>
    <w:rsid w:val="00D01A26"/>
    <w:rsid w:val="00D03ED6"/>
    <w:rsid w:val="00D07B24"/>
    <w:rsid w:val="00D14AED"/>
    <w:rsid w:val="00D17A8E"/>
    <w:rsid w:val="00D2258A"/>
    <w:rsid w:val="00D2607D"/>
    <w:rsid w:val="00D265CC"/>
    <w:rsid w:val="00D318B2"/>
    <w:rsid w:val="00D368EA"/>
    <w:rsid w:val="00D4259B"/>
    <w:rsid w:val="00D43FB9"/>
    <w:rsid w:val="00D47A8A"/>
    <w:rsid w:val="00D52784"/>
    <w:rsid w:val="00D8139A"/>
    <w:rsid w:val="00D83982"/>
    <w:rsid w:val="00D87E66"/>
    <w:rsid w:val="00D92628"/>
    <w:rsid w:val="00D96054"/>
    <w:rsid w:val="00DA4F9A"/>
    <w:rsid w:val="00DA63A4"/>
    <w:rsid w:val="00DB118B"/>
    <w:rsid w:val="00DB2FA9"/>
    <w:rsid w:val="00DB59CA"/>
    <w:rsid w:val="00DC6D7C"/>
    <w:rsid w:val="00DD10F3"/>
    <w:rsid w:val="00DD1705"/>
    <w:rsid w:val="00DD40AF"/>
    <w:rsid w:val="00DF3C28"/>
    <w:rsid w:val="00DF4C23"/>
    <w:rsid w:val="00DF5045"/>
    <w:rsid w:val="00DF6048"/>
    <w:rsid w:val="00E0137F"/>
    <w:rsid w:val="00E02CA8"/>
    <w:rsid w:val="00E045CD"/>
    <w:rsid w:val="00E04F26"/>
    <w:rsid w:val="00E10BB5"/>
    <w:rsid w:val="00E10E40"/>
    <w:rsid w:val="00E12758"/>
    <w:rsid w:val="00E15CF7"/>
    <w:rsid w:val="00E1679A"/>
    <w:rsid w:val="00E21531"/>
    <w:rsid w:val="00E21F8F"/>
    <w:rsid w:val="00E22783"/>
    <w:rsid w:val="00E23699"/>
    <w:rsid w:val="00E27349"/>
    <w:rsid w:val="00E4310E"/>
    <w:rsid w:val="00E43C0A"/>
    <w:rsid w:val="00E44330"/>
    <w:rsid w:val="00E51731"/>
    <w:rsid w:val="00E5462A"/>
    <w:rsid w:val="00E55DC5"/>
    <w:rsid w:val="00E7032F"/>
    <w:rsid w:val="00E70C65"/>
    <w:rsid w:val="00E730DF"/>
    <w:rsid w:val="00E74664"/>
    <w:rsid w:val="00E75435"/>
    <w:rsid w:val="00E75553"/>
    <w:rsid w:val="00E8490B"/>
    <w:rsid w:val="00E85764"/>
    <w:rsid w:val="00E85B86"/>
    <w:rsid w:val="00E86F39"/>
    <w:rsid w:val="00E9066F"/>
    <w:rsid w:val="00E93A50"/>
    <w:rsid w:val="00E9528F"/>
    <w:rsid w:val="00E95AC4"/>
    <w:rsid w:val="00E97D29"/>
    <w:rsid w:val="00EA0043"/>
    <w:rsid w:val="00EA16FD"/>
    <w:rsid w:val="00EA2249"/>
    <w:rsid w:val="00EA47D9"/>
    <w:rsid w:val="00EA53FE"/>
    <w:rsid w:val="00EA5809"/>
    <w:rsid w:val="00EA5A05"/>
    <w:rsid w:val="00EB161E"/>
    <w:rsid w:val="00EB3551"/>
    <w:rsid w:val="00EB416A"/>
    <w:rsid w:val="00EB47F0"/>
    <w:rsid w:val="00EC1EA7"/>
    <w:rsid w:val="00EC2A01"/>
    <w:rsid w:val="00EC5BAC"/>
    <w:rsid w:val="00ED3F82"/>
    <w:rsid w:val="00ED5312"/>
    <w:rsid w:val="00EE2045"/>
    <w:rsid w:val="00EF0D78"/>
    <w:rsid w:val="00EF21B1"/>
    <w:rsid w:val="00EF28DB"/>
    <w:rsid w:val="00EF4338"/>
    <w:rsid w:val="00F01135"/>
    <w:rsid w:val="00F02AED"/>
    <w:rsid w:val="00F04DA0"/>
    <w:rsid w:val="00F055FF"/>
    <w:rsid w:val="00F0727A"/>
    <w:rsid w:val="00F30E6A"/>
    <w:rsid w:val="00F35406"/>
    <w:rsid w:val="00F411B7"/>
    <w:rsid w:val="00F42E47"/>
    <w:rsid w:val="00F46ADB"/>
    <w:rsid w:val="00F54AAD"/>
    <w:rsid w:val="00F565EF"/>
    <w:rsid w:val="00F62327"/>
    <w:rsid w:val="00F623A2"/>
    <w:rsid w:val="00F62608"/>
    <w:rsid w:val="00F6467F"/>
    <w:rsid w:val="00F65146"/>
    <w:rsid w:val="00F7100E"/>
    <w:rsid w:val="00F75F58"/>
    <w:rsid w:val="00F80FC3"/>
    <w:rsid w:val="00F84058"/>
    <w:rsid w:val="00F8409B"/>
    <w:rsid w:val="00F84CD9"/>
    <w:rsid w:val="00F86ED2"/>
    <w:rsid w:val="00F9554A"/>
    <w:rsid w:val="00FA5129"/>
    <w:rsid w:val="00FB12F3"/>
    <w:rsid w:val="00FB4908"/>
    <w:rsid w:val="00FB5C36"/>
    <w:rsid w:val="00FC15D7"/>
    <w:rsid w:val="00FC1BFF"/>
    <w:rsid w:val="00FC3D2A"/>
    <w:rsid w:val="00FC54A2"/>
    <w:rsid w:val="00FD274D"/>
    <w:rsid w:val="00FD2A3F"/>
    <w:rsid w:val="00FD35AB"/>
    <w:rsid w:val="00FD423F"/>
    <w:rsid w:val="00FD56EC"/>
    <w:rsid w:val="00FD598D"/>
    <w:rsid w:val="00FE0322"/>
    <w:rsid w:val="00FE0F2D"/>
    <w:rsid w:val="00FE0F74"/>
    <w:rsid w:val="00FE250B"/>
    <w:rsid w:val="00FE4AC4"/>
    <w:rsid w:val="00FE763F"/>
    <w:rsid w:val="00FF1168"/>
    <w:rsid w:val="00FF329F"/>
    <w:rsid w:val="00FF32F5"/>
    <w:rsid w:val="00FF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5840E2DD-43A1-43EE-8847-6D043DF04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C4B17"/>
    <w:pPr>
      <w:widowControl w:val="0"/>
    </w:pPr>
    <w:rPr>
      <w:kern w:val="2"/>
      <w:sz w:val="24"/>
      <w:szCs w:val="24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table" w:styleId="a5">
    <w:name w:val="Table Grid"/>
    <w:basedOn w:val="a3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1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2"/>
    <w:rsid w:val="00A56CC1"/>
  </w:style>
  <w:style w:type="numbering" w:customStyle="1" w:styleId="a0">
    <w:name w:val="樣式 編號"/>
    <w:basedOn w:val="a4"/>
    <w:rsid w:val="001724C1"/>
    <w:pPr>
      <w:numPr>
        <w:numId w:val="5"/>
      </w:numPr>
    </w:pPr>
  </w:style>
  <w:style w:type="paragraph" w:customStyle="1" w:styleId="Tabletext">
    <w:name w:val="Tabletext"/>
    <w:basedOn w:val="a1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8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8">
    <w:name w:val="Title"/>
    <w:basedOn w:val="a1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1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9">
    <w:name w:val="header"/>
    <w:basedOn w:val="a1"/>
    <w:link w:val="aa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link w:val="a9"/>
    <w:rsid w:val="008F6D0F"/>
    <w:rPr>
      <w:kern w:val="2"/>
    </w:rPr>
  </w:style>
  <w:style w:type="paragraph" w:styleId="ab">
    <w:name w:val="Normal Indent"/>
    <w:aliases w:val="表正文,正文非缩进"/>
    <w:basedOn w:val="a1"/>
    <w:rsid w:val="009C012E"/>
    <w:pPr>
      <w:ind w:left="425"/>
      <w:jc w:val="both"/>
    </w:pPr>
    <w:rPr>
      <w:sz w:val="21"/>
      <w:szCs w:val="20"/>
    </w:rPr>
  </w:style>
  <w:style w:type="paragraph" w:styleId="a">
    <w:name w:val="List Bullet"/>
    <w:basedOn w:val="a1"/>
    <w:rsid w:val="00FF1168"/>
    <w:pPr>
      <w:numPr>
        <w:numId w:val="24"/>
      </w:numPr>
      <w:contextualSpacing/>
    </w:pPr>
  </w:style>
  <w:style w:type="character" w:styleId="ac">
    <w:name w:val="Hyperlink"/>
    <w:rsid w:val="00087E20"/>
    <w:rPr>
      <w:color w:val="0563C1"/>
      <w:u w:val="single"/>
    </w:rPr>
  </w:style>
  <w:style w:type="paragraph" w:styleId="ad">
    <w:name w:val="Balloon Text"/>
    <w:basedOn w:val="a1"/>
    <w:link w:val="ae"/>
    <w:rsid w:val="003B5B5E"/>
    <w:rPr>
      <w:rFonts w:ascii="Calibri Light" w:hAnsi="Calibri Light"/>
      <w:sz w:val="18"/>
      <w:szCs w:val="18"/>
    </w:rPr>
  </w:style>
  <w:style w:type="character" w:customStyle="1" w:styleId="ae">
    <w:name w:val="註解方塊文字 字元"/>
    <w:link w:val="ad"/>
    <w:rsid w:val="003B5B5E"/>
    <w:rPr>
      <w:rFonts w:ascii="Calibri Light" w:eastAsia="新細明體" w:hAnsi="Calibri Light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9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98D38-A0FF-4D22-965B-04D909E4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1012</Words>
  <Characters>5770</Characters>
  <Application>Microsoft Office Word</Application>
  <DocSecurity>0</DocSecurity>
  <Lines>48</Lines>
  <Paragraphs>13</Paragraphs>
  <ScaleCrop>false</ScaleCrop>
  <Company>CMT</Company>
  <LinksUpToDate>false</LinksUpToDate>
  <CharactersWithSpaces>6769</CharactersWithSpaces>
  <SharedDoc>false</SharedDoc>
  <HLinks>
    <vt:vector size="6" baseType="variant">
      <vt:variant>
        <vt:i4>-395649771</vt:i4>
      </vt:variant>
      <vt:variant>
        <vt:i4>0</vt:i4>
      </vt:variant>
      <vt:variant>
        <vt:i4>0</vt:i4>
      </vt:variant>
      <vt:variant>
        <vt:i4>5</vt:i4>
      </vt:variant>
      <vt:variant>
        <vt:lpwstr>../畫面/USAAI4_0200_抵繳查詢作業.htm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