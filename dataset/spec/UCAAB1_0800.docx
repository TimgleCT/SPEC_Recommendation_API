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C304E9" w:rsidRPr="00CB104F" w:rsidTr="00C304E9">
        <w:tc>
          <w:tcPr>
            <w:tcW w:w="1116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  <w:r w:rsidRPr="00CB104F">
              <w:rPr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立案單號</w:t>
            </w:r>
          </w:p>
        </w:tc>
      </w:tr>
      <w:tr w:rsidR="00C304E9" w:rsidRPr="00CB104F" w:rsidTr="00C304E9">
        <w:trPr>
          <w:trHeight w:val="318"/>
        </w:trPr>
        <w:tc>
          <w:tcPr>
            <w:tcW w:w="1116" w:type="dxa"/>
          </w:tcPr>
          <w:p w:rsidR="00C304E9" w:rsidRPr="00CB104F" w:rsidRDefault="00C304E9" w:rsidP="00130425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201</w:t>
            </w:r>
            <w:r w:rsidR="00130425">
              <w:rPr>
                <w:rFonts w:hint="eastAsia"/>
                <w:sz w:val="20"/>
                <w:szCs w:val="20"/>
              </w:rPr>
              <w:t>4</w:t>
            </w:r>
            <w:r w:rsidRPr="00CB104F">
              <w:rPr>
                <w:sz w:val="20"/>
                <w:szCs w:val="20"/>
              </w:rPr>
              <w:t>/</w:t>
            </w:r>
            <w:r w:rsidR="00130425">
              <w:rPr>
                <w:rFonts w:hint="eastAsia"/>
                <w:sz w:val="20"/>
                <w:szCs w:val="20"/>
              </w:rPr>
              <w:t>5</w:t>
            </w:r>
            <w:r w:rsidRPr="00CB104F">
              <w:rPr>
                <w:sz w:val="20"/>
                <w:szCs w:val="20"/>
              </w:rPr>
              <w:t>/2</w:t>
            </w:r>
            <w:r w:rsidR="00130425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C304E9" w:rsidRPr="00CB104F" w:rsidRDefault="00C304E9" w:rsidP="00CB104F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蕭侑文</w:t>
            </w:r>
          </w:p>
        </w:tc>
        <w:tc>
          <w:tcPr>
            <w:tcW w:w="2071" w:type="dxa"/>
          </w:tcPr>
          <w:p w:rsidR="00C304E9" w:rsidRPr="00CB104F" w:rsidRDefault="00551200" w:rsidP="00CB10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補</w:t>
            </w:r>
            <w:r>
              <w:rPr>
                <w:rFonts w:hint="eastAsia"/>
                <w:sz w:val="20"/>
                <w:szCs w:val="20"/>
              </w:rPr>
              <w:t>SPEC</w:t>
            </w:r>
          </w:p>
        </w:tc>
      </w:tr>
    </w:tbl>
    <w:p w:rsidR="000535F7" w:rsidRDefault="000535F7" w:rsidP="00CB104F">
      <w:pPr>
        <w:rPr>
          <w:rFonts w:eastAsia="細明體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75"/>
        <w:gridCol w:w="4265"/>
        <w:gridCol w:w="1497"/>
        <w:gridCol w:w="2415"/>
        <w:tblGridChange w:id="2">
          <w:tblGrid>
            <w:gridCol w:w="1216"/>
            <w:gridCol w:w="975"/>
            <w:gridCol w:w="4265"/>
            <w:gridCol w:w="1497"/>
            <w:gridCol w:w="2415"/>
          </w:tblGrid>
        </w:tblGridChange>
      </w:tblGrid>
      <w:tr w:rsidR="001D23E4" w:rsidRPr="00E8700A" w:rsidDel="001D23E4" w:rsidTr="001D23E4">
        <w:trPr>
          <w:del w:id="3" w:author="i9200230,陳德仁" w:date="2020-05-12T17:16:00Z"/>
        </w:trPr>
        <w:tc>
          <w:tcPr>
            <w:tcW w:w="1216" w:type="dxa"/>
          </w:tcPr>
          <w:p w:rsidR="001D23E4" w:rsidRPr="00E8700A" w:rsidDel="001D23E4" w:rsidRDefault="001D23E4" w:rsidP="00A65E04">
            <w:pPr>
              <w:spacing w:line="240" w:lineRule="atLeast"/>
              <w:jc w:val="center"/>
              <w:rPr>
                <w:del w:id="4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del w:id="5" w:author="i9200230,陳德仁" w:date="2020-05-12T17:16:00Z">
              <w:r w:rsidRPr="00E8700A" w:rsidDel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修改日期</w:delText>
              </w:r>
            </w:del>
          </w:p>
        </w:tc>
        <w:tc>
          <w:tcPr>
            <w:tcW w:w="975" w:type="dxa"/>
          </w:tcPr>
          <w:p w:rsidR="001D23E4" w:rsidRPr="00E8700A" w:rsidDel="001D23E4" w:rsidRDefault="001D23E4" w:rsidP="00A65E04">
            <w:pPr>
              <w:spacing w:line="240" w:lineRule="atLeast"/>
              <w:jc w:val="center"/>
              <w:rPr>
                <w:del w:id="6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del w:id="7" w:author="i9200230,陳德仁" w:date="2020-05-12T17:16:00Z">
              <w:r w:rsidRPr="00E8700A" w:rsidDel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版本</w:delText>
              </w:r>
            </w:del>
          </w:p>
        </w:tc>
        <w:tc>
          <w:tcPr>
            <w:tcW w:w="4265" w:type="dxa"/>
          </w:tcPr>
          <w:p w:rsidR="001D23E4" w:rsidRPr="00E8700A" w:rsidDel="001D23E4" w:rsidRDefault="001D23E4" w:rsidP="00A65E04">
            <w:pPr>
              <w:spacing w:line="240" w:lineRule="atLeast"/>
              <w:jc w:val="center"/>
              <w:rPr>
                <w:del w:id="8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del w:id="9" w:author="i9200230,陳德仁" w:date="2020-05-12T17:16:00Z">
              <w:r w:rsidRPr="00E8700A" w:rsidDel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修改原因</w:delText>
              </w:r>
            </w:del>
          </w:p>
        </w:tc>
        <w:tc>
          <w:tcPr>
            <w:tcW w:w="1497" w:type="dxa"/>
          </w:tcPr>
          <w:p w:rsidR="001D23E4" w:rsidRPr="00E8700A" w:rsidDel="001D23E4" w:rsidRDefault="001D23E4" w:rsidP="00A65E04">
            <w:pPr>
              <w:spacing w:line="240" w:lineRule="atLeast"/>
              <w:jc w:val="center"/>
              <w:rPr>
                <w:del w:id="10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del w:id="11" w:author="i9200230,陳德仁" w:date="2020-05-12T17:16:00Z">
              <w:r w:rsidRPr="00E8700A" w:rsidDel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修改人姓名</w:delText>
              </w:r>
            </w:del>
          </w:p>
        </w:tc>
        <w:tc>
          <w:tcPr>
            <w:tcW w:w="2415" w:type="dxa"/>
          </w:tcPr>
          <w:p w:rsidR="001D23E4" w:rsidRPr="00E8700A" w:rsidDel="001D23E4" w:rsidRDefault="001D23E4" w:rsidP="00A65E04">
            <w:pPr>
              <w:spacing w:line="240" w:lineRule="atLeast"/>
              <w:jc w:val="center"/>
              <w:rPr>
                <w:del w:id="12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del w:id="13" w:author="i9200230,陳德仁" w:date="2020-05-12T17:16:00Z">
              <w:r w:rsidRPr="00E8700A" w:rsidDel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立案單號</w:delText>
              </w:r>
            </w:del>
          </w:p>
        </w:tc>
      </w:tr>
      <w:tr w:rsidR="001D23E4" w:rsidRPr="00E8700A" w:rsidDel="001D23E4" w:rsidTr="00A65E04">
        <w:trPr>
          <w:del w:id="14" w:author="i9200230,陳德仁" w:date="2020-05-12T17:16:00Z"/>
        </w:trPr>
        <w:tc>
          <w:tcPr>
            <w:tcW w:w="1216" w:type="dxa"/>
          </w:tcPr>
          <w:p w:rsidR="001D23E4" w:rsidRPr="00E8700A" w:rsidDel="001D23E4" w:rsidRDefault="001D23E4" w:rsidP="00A65E04">
            <w:pPr>
              <w:spacing w:line="240" w:lineRule="atLeast"/>
              <w:jc w:val="center"/>
              <w:rPr>
                <w:del w:id="15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del w:id="16" w:author="i9200230,陳德仁" w:date="2020-05-12T17:16:00Z">
              <w:r w:rsidRPr="00E8700A" w:rsidDel="001D23E4">
                <w:rPr>
                  <w:rFonts w:ascii="細明體" w:eastAsia="細明體" w:hAnsi="細明體" w:cs="Courier New"/>
                  <w:sz w:val="20"/>
                  <w:szCs w:val="20"/>
                </w:rPr>
                <w:delText>20</w:delText>
              </w:r>
              <w:r w:rsidDel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20</w:delText>
              </w:r>
              <w:r w:rsidRPr="00E8700A" w:rsidDel="001D23E4">
                <w:rPr>
                  <w:rFonts w:ascii="細明體" w:eastAsia="細明體" w:hAnsi="細明體" w:cs="Courier New"/>
                  <w:sz w:val="20"/>
                  <w:szCs w:val="20"/>
                </w:rPr>
                <w:delText>/</w:delText>
              </w:r>
              <w:r w:rsidDel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05</w:delText>
              </w:r>
              <w:r w:rsidRPr="00E8700A" w:rsidDel="001D23E4">
                <w:rPr>
                  <w:rFonts w:ascii="細明體" w:eastAsia="細明體" w:hAnsi="細明體" w:cs="Courier New"/>
                  <w:sz w:val="20"/>
                  <w:szCs w:val="20"/>
                </w:rPr>
                <w:delText>/</w:delText>
              </w:r>
              <w:r w:rsidDel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12</w:delText>
              </w:r>
            </w:del>
          </w:p>
        </w:tc>
        <w:tc>
          <w:tcPr>
            <w:tcW w:w="1010" w:type="dxa"/>
          </w:tcPr>
          <w:p w:rsidR="001D23E4" w:rsidRPr="00E8700A" w:rsidDel="001D23E4" w:rsidRDefault="001D23E4" w:rsidP="001D23E4">
            <w:pPr>
              <w:spacing w:line="240" w:lineRule="atLeast"/>
              <w:jc w:val="center"/>
              <w:rPr>
                <w:del w:id="17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del w:id="18" w:author="i9200230,陳德仁" w:date="2020-05-12T17:16:00Z">
              <w:r w:rsidDel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2</w:delText>
              </w:r>
            </w:del>
          </w:p>
        </w:tc>
        <w:tc>
          <w:tcPr>
            <w:tcW w:w="4503" w:type="dxa"/>
          </w:tcPr>
          <w:p w:rsidR="001D23E4" w:rsidRPr="00E8700A" w:rsidDel="001D23E4" w:rsidRDefault="001D23E4" w:rsidP="00A65E04">
            <w:pPr>
              <w:spacing w:line="240" w:lineRule="atLeast"/>
              <w:rPr>
                <w:del w:id="19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del w:id="20" w:author="i9200230,陳德仁" w:date="2020-05-12T17:16:00Z">
              <w:r w:rsidRPr="001D23E4" w:rsidDel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防制洗錢作業(受款人為未成年之訊息提醒)</w:delText>
              </w:r>
            </w:del>
          </w:p>
        </w:tc>
        <w:tc>
          <w:tcPr>
            <w:tcW w:w="1566" w:type="dxa"/>
          </w:tcPr>
          <w:p w:rsidR="001D23E4" w:rsidRPr="00E8700A" w:rsidDel="001D23E4" w:rsidRDefault="001D23E4" w:rsidP="00A65E04">
            <w:pPr>
              <w:spacing w:line="240" w:lineRule="atLeast"/>
              <w:jc w:val="center"/>
              <w:rPr>
                <w:del w:id="21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del w:id="22" w:author="i9200230,陳德仁" w:date="2020-05-12T17:16:00Z">
              <w:r w:rsidDel="001D23E4">
                <w:rPr>
                  <w:rFonts w:ascii="細明體" w:eastAsia="細明體" w:hAnsi="細明體" w:cs="Courier New" w:hint="eastAsia"/>
                  <w:sz w:val="20"/>
                  <w:szCs w:val="20"/>
                  <w:lang w:eastAsia="zh-HK"/>
                </w:rPr>
                <w:delText>德仁</w:delText>
              </w:r>
            </w:del>
          </w:p>
        </w:tc>
        <w:tc>
          <w:tcPr>
            <w:tcW w:w="2478" w:type="dxa"/>
          </w:tcPr>
          <w:p w:rsidR="001D23E4" w:rsidRPr="00E8700A" w:rsidDel="001D23E4" w:rsidRDefault="001D23E4" w:rsidP="00A65E04">
            <w:pPr>
              <w:spacing w:line="240" w:lineRule="atLeast"/>
              <w:rPr>
                <w:del w:id="23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del w:id="24" w:author="i9200230,陳德仁" w:date="2020-05-12T17:16:00Z">
              <w:r w:rsidRPr="001D23E4" w:rsidDel="001D23E4">
                <w:rPr>
                  <w:rFonts w:ascii="細明體" w:eastAsia="細明體" w:hAnsi="細明體" w:cs="Courier New"/>
                  <w:sz w:val="20"/>
                  <w:szCs w:val="20"/>
                </w:rPr>
                <w:delText>200512002263</w:delText>
              </w:r>
            </w:del>
          </w:p>
        </w:tc>
      </w:tr>
      <w:tr w:rsidR="001D23E4" w:rsidRPr="00E8700A" w:rsidTr="00A65E04">
        <w:trPr>
          <w:ins w:id="25" w:author="i9200230,陳德仁" w:date="2020-05-12T17:16:00Z"/>
        </w:trPr>
        <w:tc>
          <w:tcPr>
            <w:tcW w:w="1216" w:type="dxa"/>
          </w:tcPr>
          <w:p w:rsidR="001D23E4" w:rsidRPr="00E8700A" w:rsidRDefault="001D23E4" w:rsidP="00A65E04">
            <w:pPr>
              <w:spacing w:line="240" w:lineRule="atLeast"/>
              <w:jc w:val="center"/>
              <w:rPr>
                <w:ins w:id="26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27" w:author="i9200230,陳德仁" w:date="2020-05-12T17:16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</w:tcPr>
          <w:p w:rsidR="001D23E4" w:rsidRPr="00E8700A" w:rsidRDefault="001D23E4" w:rsidP="00A65E04">
            <w:pPr>
              <w:spacing w:line="240" w:lineRule="atLeast"/>
              <w:jc w:val="center"/>
              <w:rPr>
                <w:ins w:id="28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i9200230,陳德仁" w:date="2020-05-12T17:16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503" w:type="dxa"/>
          </w:tcPr>
          <w:p w:rsidR="001D23E4" w:rsidRPr="00E8700A" w:rsidRDefault="001D23E4" w:rsidP="00A65E04">
            <w:pPr>
              <w:spacing w:line="240" w:lineRule="atLeast"/>
              <w:jc w:val="center"/>
              <w:rPr>
                <w:ins w:id="30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31" w:author="i9200230,陳德仁" w:date="2020-05-12T17:16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</w:tcPr>
          <w:p w:rsidR="001D23E4" w:rsidRPr="00E8700A" w:rsidRDefault="001D23E4" w:rsidP="00A65E04">
            <w:pPr>
              <w:spacing w:line="240" w:lineRule="atLeast"/>
              <w:jc w:val="center"/>
              <w:rPr>
                <w:ins w:id="32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33" w:author="i9200230,陳德仁" w:date="2020-05-12T17:16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478" w:type="dxa"/>
          </w:tcPr>
          <w:p w:rsidR="001D23E4" w:rsidRPr="00E8700A" w:rsidRDefault="001D23E4" w:rsidP="00A65E04">
            <w:pPr>
              <w:spacing w:line="240" w:lineRule="atLeast"/>
              <w:jc w:val="center"/>
              <w:rPr>
                <w:ins w:id="34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35" w:author="i9200230,陳德仁" w:date="2020-05-12T17:16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1D23E4" w:rsidRPr="00E8700A" w:rsidTr="001D23E4">
        <w:trPr>
          <w:ins w:id="36" w:author="i9200230,陳德仁" w:date="2020-05-12T17:16:00Z"/>
        </w:trPr>
        <w:tc>
          <w:tcPr>
            <w:tcW w:w="1216" w:type="dxa"/>
          </w:tcPr>
          <w:p w:rsidR="001D23E4" w:rsidRPr="00E8700A" w:rsidRDefault="001D23E4" w:rsidP="00A65E04">
            <w:pPr>
              <w:spacing w:line="240" w:lineRule="atLeast"/>
              <w:jc w:val="center"/>
              <w:rPr>
                <w:ins w:id="37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38" w:author="i9200230,陳德仁" w:date="2020-05-12T17:16:00Z">
              <w:r w:rsidRPr="00E8700A">
                <w:rPr>
                  <w:rFonts w:ascii="細明體" w:eastAsia="細明體" w:hAnsi="細明體" w:cs="Courier New"/>
                  <w:sz w:val="20"/>
                  <w:szCs w:val="20"/>
                </w:rPr>
                <w:t>20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</w:t>
              </w:r>
              <w:r w:rsidRPr="00E8700A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05</w:t>
              </w:r>
              <w:r w:rsidRPr="00E8700A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12</w:t>
              </w:r>
            </w:ins>
          </w:p>
        </w:tc>
        <w:tc>
          <w:tcPr>
            <w:tcW w:w="975" w:type="dxa"/>
          </w:tcPr>
          <w:p w:rsidR="001D23E4" w:rsidRPr="00E8700A" w:rsidRDefault="001D23E4" w:rsidP="00A65E04">
            <w:pPr>
              <w:spacing w:line="240" w:lineRule="atLeast"/>
              <w:jc w:val="center"/>
              <w:rPr>
                <w:ins w:id="39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40" w:author="i9200230,陳德仁" w:date="2020-05-12T17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265" w:type="dxa"/>
          </w:tcPr>
          <w:p w:rsidR="001D23E4" w:rsidRPr="00E8700A" w:rsidRDefault="001D23E4" w:rsidP="00A65E04">
            <w:pPr>
              <w:spacing w:line="240" w:lineRule="atLeast"/>
              <w:rPr>
                <w:ins w:id="41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42" w:author="i9200230,陳德仁" w:date="2020-05-12T17:16:00Z">
              <w:r w:rsidRPr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t>防制洗錢作業(受款人為未成年之訊息提醒)</w:t>
              </w:r>
            </w:ins>
          </w:p>
        </w:tc>
        <w:tc>
          <w:tcPr>
            <w:tcW w:w="1497" w:type="dxa"/>
          </w:tcPr>
          <w:p w:rsidR="001D23E4" w:rsidRPr="00E8700A" w:rsidRDefault="001D23E4" w:rsidP="00A65E04">
            <w:pPr>
              <w:spacing w:line="240" w:lineRule="atLeast"/>
              <w:jc w:val="center"/>
              <w:rPr>
                <w:ins w:id="43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44" w:author="i9200230,陳德仁" w:date="2020-05-12T17:16:00Z">
              <w:r>
                <w:rPr>
                  <w:rFonts w:ascii="細明體" w:eastAsia="細明體" w:hAnsi="細明體" w:cs="Courier New" w:hint="eastAsia"/>
                  <w:sz w:val="20"/>
                  <w:szCs w:val="20"/>
                  <w:lang w:eastAsia="zh-HK"/>
                </w:rPr>
                <w:t>德仁</w:t>
              </w:r>
            </w:ins>
          </w:p>
        </w:tc>
        <w:tc>
          <w:tcPr>
            <w:tcW w:w="2415" w:type="dxa"/>
          </w:tcPr>
          <w:p w:rsidR="001D23E4" w:rsidRPr="00E8700A" w:rsidRDefault="001D23E4" w:rsidP="00A65E04">
            <w:pPr>
              <w:spacing w:line="240" w:lineRule="atLeast"/>
              <w:rPr>
                <w:ins w:id="45" w:author="i9200230,陳德仁" w:date="2020-05-12T17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46" w:author="i9200230,陳德仁" w:date="2020-05-12T17:16:00Z">
              <w:r w:rsidRPr="001D23E4">
                <w:rPr>
                  <w:rFonts w:ascii="細明體" w:eastAsia="細明體" w:hAnsi="細明體" w:cs="Courier New"/>
                  <w:sz w:val="20"/>
                  <w:szCs w:val="20"/>
                </w:rPr>
                <w:t>200512002263</w:t>
              </w:r>
            </w:ins>
          </w:p>
        </w:tc>
      </w:tr>
    </w:tbl>
    <w:p w:rsidR="001D23E4" w:rsidRDefault="001D23E4" w:rsidP="00CB104F">
      <w:pPr>
        <w:rPr>
          <w:rFonts w:eastAsia="細明體"/>
          <w:sz w:val="20"/>
          <w:szCs w:val="20"/>
        </w:rPr>
      </w:pPr>
    </w:p>
    <w:p w:rsidR="001D23E4" w:rsidRPr="00CB104F" w:rsidRDefault="001D23E4" w:rsidP="00CB104F">
      <w:pPr>
        <w:rPr>
          <w:rFonts w:eastAsia="細明體" w:hint="eastAsia"/>
          <w:sz w:val="20"/>
          <w:szCs w:val="20"/>
        </w:rPr>
      </w:pPr>
    </w:p>
    <w:p w:rsidR="000535F7" w:rsidRPr="00CB104F" w:rsidRDefault="00130425" w:rsidP="00CB104F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  <w:r w:rsidRPr="00130425">
        <w:rPr>
          <w:rFonts w:eastAsia="細明體" w:hint="eastAsia"/>
          <w:b/>
          <w:kern w:val="2"/>
          <w:lang w:eastAsia="zh-TW"/>
        </w:rPr>
        <w:t>UCAAB1_0800_</w:t>
      </w:r>
      <w:r w:rsidRPr="00130425">
        <w:rPr>
          <w:rFonts w:eastAsia="細明體" w:hint="eastAsia"/>
          <w:b/>
          <w:kern w:val="2"/>
          <w:lang w:eastAsia="zh-TW"/>
        </w:rPr>
        <w:t>核付頁籤</w:t>
      </w:r>
    </w:p>
    <w:p w:rsidR="000535F7" w:rsidRDefault="000535F7" w:rsidP="00CB104F">
      <w:pPr>
        <w:pStyle w:val="Tabletext"/>
        <w:keepLines w:val="0"/>
        <w:spacing w:after="0" w:line="240" w:lineRule="auto"/>
        <w:rPr>
          <w:rFonts w:eastAsia="細明體" w:hint="eastAsia"/>
          <w:bCs/>
          <w:kern w:val="2"/>
          <w:lang w:eastAsia="zh-TW"/>
        </w:rPr>
      </w:pPr>
    </w:p>
    <w:p w:rsidR="00C72049" w:rsidRPr="009A6B2B" w:rsidRDefault="00C72049" w:rsidP="00C72049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C72049" w:rsidRPr="00E01490" w:rsidTr="007B67EF">
        <w:tc>
          <w:tcPr>
            <w:tcW w:w="234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C72049" w:rsidRPr="00CB104F" w:rsidRDefault="00C72049" w:rsidP="007B67E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>
              <w:rPr>
                <w:rFonts w:eastAsia="細明體" w:hint="eastAsia"/>
                <w:kern w:val="2"/>
                <w:sz w:val="20"/>
                <w:szCs w:val="20"/>
              </w:rPr>
              <w:t>理賠核付頁籤</w:t>
            </w:r>
          </w:p>
        </w:tc>
      </w:tr>
      <w:tr w:rsidR="00C72049" w:rsidRPr="00E01490" w:rsidTr="007B67EF">
        <w:tc>
          <w:tcPr>
            <w:tcW w:w="234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C72049" w:rsidRPr="00CB104F" w:rsidRDefault="00C72049" w:rsidP="007B67E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AAB</w:t>
            </w:r>
            <w:r>
              <w:rPr>
                <w:rFonts w:eastAsia="細明體" w:hint="eastAsia"/>
                <w:kern w:val="2"/>
                <w:sz w:val="20"/>
                <w:szCs w:val="20"/>
              </w:rPr>
              <w:t>1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_0</w:t>
            </w:r>
            <w:r>
              <w:rPr>
                <w:rFonts w:eastAsia="細明體" w:hint="eastAsia"/>
                <w:kern w:val="2"/>
                <w:sz w:val="20"/>
                <w:szCs w:val="20"/>
              </w:rPr>
              <w:t>8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00</w:t>
            </w:r>
          </w:p>
        </w:tc>
      </w:tr>
      <w:tr w:rsidR="00C72049" w:rsidRPr="00E01490" w:rsidTr="007B67EF">
        <w:tc>
          <w:tcPr>
            <w:tcW w:w="234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C72049" w:rsidRPr="00E01490" w:rsidTr="007B67EF">
        <w:tc>
          <w:tcPr>
            <w:tcW w:w="234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C72049" w:rsidRPr="00CB104F" w:rsidRDefault="00C72049" w:rsidP="007B67E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>
              <w:rPr>
                <w:rFonts w:eastAsia="細明體" w:hint="eastAsia"/>
                <w:kern w:val="2"/>
                <w:sz w:val="20"/>
                <w:szCs w:val="20"/>
              </w:rPr>
              <w:t>理賠核付頁籤</w:t>
            </w:r>
          </w:p>
        </w:tc>
      </w:tr>
      <w:tr w:rsidR="00C72049" w:rsidRPr="00E01490" w:rsidTr="007B67EF">
        <w:tc>
          <w:tcPr>
            <w:tcW w:w="234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理企科、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服務科人員</w:t>
            </w:r>
          </w:p>
        </w:tc>
      </w:tr>
      <w:tr w:rsidR="00C72049" w:rsidRPr="00E01490" w:rsidTr="007B67EF">
        <w:tc>
          <w:tcPr>
            <w:tcW w:w="234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理企科、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服務科人員</w:t>
            </w:r>
          </w:p>
        </w:tc>
      </w:tr>
      <w:tr w:rsidR="00C72049" w:rsidRPr="00E01490" w:rsidTr="007B67EF">
        <w:tc>
          <w:tcPr>
            <w:tcW w:w="234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72049" w:rsidRPr="00E01490" w:rsidTr="007B67EF">
        <w:tc>
          <w:tcPr>
            <w:tcW w:w="2340" w:type="dxa"/>
          </w:tcPr>
          <w:p w:rsidR="00C72049" w:rsidRPr="00266B0D" w:rsidRDefault="00C72049" w:rsidP="007B67E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C72049" w:rsidRPr="00E01490" w:rsidRDefault="00C72049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C72049" w:rsidRPr="00E01490" w:rsidTr="007B67EF">
        <w:tc>
          <w:tcPr>
            <w:tcW w:w="2340" w:type="dxa"/>
          </w:tcPr>
          <w:p w:rsidR="00C72049" w:rsidRDefault="00C72049" w:rsidP="007B67EF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C72049" w:rsidRDefault="00C72049" w:rsidP="007B67EF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C72049" w:rsidRPr="00E01490" w:rsidTr="007B67EF">
        <w:tc>
          <w:tcPr>
            <w:tcW w:w="2340" w:type="dxa"/>
          </w:tcPr>
          <w:p w:rsidR="00C72049" w:rsidRDefault="00C72049" w:rsidP="007B67EF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C72049" w:rsidRDefault="00C72049" w:rsidP="007B67EF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FA576C" w:rsidRDefault="00FA576C" w:rsidP="00CB104F">
      <w:pPr>
        <w:pStyle w:val="Tabletext"/>
        <w:keepLines w:val="0"/>
        <w:spacing w:after="0" w:line="240" w:lineRule="auto"/>
        <w:rPr>
          <w:rFonts w:eastAsia="細明體" w:hint="eastAsia"/>
          <w:kern w:val="2"/>
          <w:lang w:eastAsia="zh-TW"/>
        </w:rPr>
      </w:pPr>
    </w:p>
    <w:p w:rsidR="00323123" w:rsidRDefault="00323123" w:rsidP="0032312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323123" w:rsidRDefault="00323123" w:rsidP="0032312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23123" w:rsidRDefault="00A76B4F" w:rsidP="0032312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33" style="position:absolute;margin-left:11.4pt;margin-top:5.3pt;width:395.25pt;height:51.75pt;z-index:251657728" coordorigin="948,5775" coordsize="790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948;top:5775;width:2355;height:960">
              <v:textbox style="mso-next-textbox:#_x0000_s1027">
                <w:txbxContent>
                  <w:p w:rsidR="00323123" w:rsidRDefault="0019336E" w:rsidP="0032312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依畫面點選項目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303;top:62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858;top:5775;width:1860;height:1035">
              <v:textbox style="mso-next-textbox:#_x0000_s1029">
                <w:txbxContent>
                  <w:p w:rsidR="00323123" w:rsidRDefault="0019336E" w:rsidP="00323123">
                    <w:r>
                      <w:rPr>
                        <w:rFonts w:hint="eastAsia"/>
                      </w:rPr>
                      <w:t>判斷畫面點選項目</w:t>
                    </w:r>
                  </w:p>
                </w:txbxContent>
              </v:textbox>
            </v:shape>
            <v:shape id="_x0000_s1030" type="#_x0000_t32" style="position:absolute;left:5718;top:6240;width:780;height:0" o:connectortype="straight">
              <v:stroke endarrow="block"/>
            </v:shape>
            <v:shape id="_x0000_s1032" type="#_x0000_t134" style="position:absolute;left:6498;top:5775;width:2355;height:960">
              <v:textbox style="mso-next-textbox:#_x0000_s1032">
                <w:txbxContent>
                  <w:p w:rsidR="0019336E" w:rsidRDefault="0019336E" w:rsidP="0019336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導頁到對應畫面</w:t>
                    </w:r>
                  </w:p>
                </w:txbxContent>
              </v:textbox>
            </v:shape>
          </v:group>
        </w:pict>
      </w:r>
    </w:p>
    <w:p w:rsidR="00323123" w:rsidRDefault="00323123" w:rsidP="0032312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23123" w:rsidRDefault="00323123" w:rsidP="0032312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23123" w:rsidRDefault="00323123" w:rsidP="0032312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23123" w:rsidRDefault="00323123" w:rsidP="0032312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23123" w:rsidRDefault="00323123" w:rsidP="0032312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23123" w:rsidRDefault="00323123" w:rsidP="0032312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323123" w:rsidRPr="00E01490" w:rsidTr="007B67EF">
        <w:tc>
          <w:tcPr>
            <w:tcW w:w="851" w:type="dxa"/>
          </w:tcPr>
          <w:p w:rsidR="00323123" w:rsidRPr="00C829C1" w:rsidRDefault="00323123" w:rsidP="007B67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323123" w:rsidRPr="00C829C1" w:rsidRDefault="00323123" w:rsidP="007B67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323123" w:rsidRPr="00C829C1" w:rsidRDefault="00323123" w:rsidP="007B67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323123" w:rsidRPr="00E60524" w:rsidRDefault="00323123" w:rsidP="007B67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323123" w:rsidRPr="00E60524" w:rsidRDefault="00323123" w:rsidP="007B67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323123" w:rsidRPr="00E60524" w:rsidRDefault="00323123" w:rsidP="007B67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323123" w:rsidRPr="00E60524" w:rsidRDefault="00323123" w:rsidP="007B67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23123" w:rsidRPr="00E01490" w:rsidTr="007B67E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23123" w:rsidRPr="00E01490" w:rsidRDefault="00323123" w:rsidP="00323123">
            <w:pPr>
              <w:numPr>
                <w:ilvl w:val="0"/>
                <w:numId w:val="41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323123" w:rsidRPr="00E01490" w:rsidRDefault="00323123" w:rsidP="007B67E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323123" w:rsidRPr="00E01490" w:rsidRDefault="00323123" w:rsidP="007B6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323123" w:rsidRPr="00E60524" w:rsidRDefault="00D62933" w:rsidP="007B67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23123" w:rsidRPr="00E60524" w:rsidRDefault="00323123" w:rsidP="007B67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23123" w:rsidRPr="00E60524" w:rsidRDefault="00323123" w:rsidP="007B67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23123" w:rsidRPr="00E60524" w:rsidRDefault="00323123" w:rsidP="007B67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323123" w:rsidRPr="009A6B2B" w:rsidRDefault="00323123" w:rsidP="00323123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323123" w:rsidRDefault="00323123" w:rsidP="0032312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53"/>
        <w:gridCol w:w="4999"/>
        <w:gridCol w:w="4524"/>
      </w:tblGrid>
      <w:tr w:rsidR="00323123" w:rsidRPr="00E01490" w:rsidTr="007B67EF">
        <w:tc>
          <w:tcPr>
            <w:tcW w:w="455" w:type="pct"/>
          </w:tcPr>
          <w:p w:rsidR="00323123" w:rsidRPr="00C829C1" w:rsidRDefault="00323123" w:rsidP="007B67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323123" w:rsidRPr="00C829C1" w:rsidRDefault="00323123" w:rsidP="007B67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323123" w:rsidRPr="00C829C1" w:rsidRDefault="00323123" w:rsidP="007B67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323123" w:rsidRPr="00E01490" w:rsidTr="007B67EF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323123" w:rsidRPr="00E01490" w:rsidRDefault="00323123" w:rsidP="00323123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323123" w:rsidRPr="00E01490" w:rsidRDefault="00323123" w:rsidP="007B67E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323123" w:rsidRPr="00E01490" w:rsidRDefault="00323123" w:rsidP="007B67E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323123" w:rsidRDefault="00323123" w:rsidP="0032312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E67B57" w:rsidRDefault="00E67B57" w:rsidP="00E67B5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E67B57" w:rsidRPr="00716C34" w:rsidRDefault="00E67B57" w:rsidP="00E67B57">
      <w:pPr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</w:p>
    <w:p w:rsidR="000535F7" w:rsidRPr="00CB104F" w:rsidRDefault="005739CE" w:rsidP="00E67B57">
      <w:pPr>
        <w:rPr>
          <w:rFonts w:eastAsia="細明體"/>
          <w:sz w:val="20"/>
          <w:szCs w:val="20"/>
        </w:rPr>
      </w:pPr>
      <w:r w:rsidRPr="00971C2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3.25pt;height:142.5pt;visibility:visible">
            <v:imagedata r:id="rId8" o:title="" croptop="10048f" cropbottom="31126f" cropleft="7206f" cropright="1343f"/>
          </v:shape>
        </w:pict>
      </w:r>
    </w:p>
    <w:p w:rsidR="00DE4B9F" w:rsidRDefault="00DE4B9F" w:rsidP="00DE4B9F">
      <w:pPr>
        <w:spacing w:line="360" w:lineRule="atLeast"/>
        <w:rPr>
          <w:rFonts w:eastAsia="細明體"/>
          <w:kern w:val="2"/>
          <w:sz w:val="20"/>
          <w:szCs w:val="20"/>
        </w:rPr>
      </w:pPr>
    </w:p>
    <w:p w:rsidR="00DE4B9F" w:rsidRDefault="00DE4B9F" w:rsidP="00DE4B9F">
      <w:pPr>
        <w:spacing w:line="360" w:lineRule="atLeast"/>
        <w:rPr>
          <w:ins w:id="47" w:author="i9200230,陳德仁" w:date="2020-05-14T15:22:00Z"/>
          <w:noProof/>
        </w:rPr>
      </w:pPr>
      <w:ins w:id="48" w:author="i9200230,陳德仁" w:date="2020-05-12T17:19:00Z">
        <w:r w:rsidRPr="00590451">
          <w:rPr>
            <w:noProof/>
          </w:rPr>
          <w:lastRenderedPageBreak/>
          <w:pict>
            <v:shape id="_x0000_i1026" type="#_x0000_t75" style="width:437.25pt;height:194.25pt;visibility:visible">
              <v:imagedata r:id="rId9" o:title=""/>
            </v:shape>
          </w:pict>
        </w:r>
      </w:ins>
    </w:p>
    <w:p w:rsidR="002D15E7" w:rsidRPr="00DE4B9F" w:rsidRDefault="002D15E7" w:rsidP="00DE4B9F">
      <w:pPr>
        <w:spacing w:line="360" w:lineRule="atLeast"/>
        <w:rPr>
          <w:rFonts w:eastAsia="細明體" w:hint="eastAsia"/>
          <w:kern w:val="2"/>
          <w:sz w:val="20"/>
          <w:szCs w:val="20"/>
        </w:rPr>
      </w:pPr>
    </w:p>
    <w:p w:rsidR="00FA576C" w:rsidRPr="00CB104F" w:rsidRDefault="00FA576C" w:rsidP="00DF4BFC">
      <w:pPr>
        <w:numPr>
          <w:ilvl w:val="0"/>
          <w:numId w:val="2"/>
        </w:numPr>
        <w:spacing w:line="360" w:lineRule="atLeast"/>
        <w:rPr>
          <w:rFonts w:eastAsia="細明體"/>
          <w:kern w:val="2"/>
          <w:sz w:val="20"/>
          <w:szCs w:val="20"/>
        </w:rPr>
      </w:pPr>
      <w:r w:rsidRPr="00CB104F">
        <w:rPr>
          <w:rFonts w:eastAsia="細明體"/>
          <w:sz w:val="20"/>
          <w:szCs w:val="20"/>
        </w:rPr>
        <w:br w:type="page"/>
      </w:r>
      <w:r w:rsidRPr="00CB104F">
        <w:rPr>
          <w:rFonts w:eastAsia="細明體"/>
          <w:sz w:val="20"/>
          <w:szCs w:val="20"/>
        </w:rPr>
        <w:lastRenderedPageBreak/>
        <w:t>程式內容：</w:t>
      </w:r>
      <w:r w:rsidRPr="00CB104F">
        <w:rPr>
          <w:rFonts w:eastAsia="細明體"/>
          <w:kern w:val="2"/>
          <w:sz w:val="20"/>
          <w:szCs w:val="20"/>
        </w:rPr>
        <w:t xml:space="preserve"> </w:t>
      </w:r>
    </w:p>
    <w:p w:rsidR="0062707D" w:rsidRDefault="0062707D" w:rsidP="00DF4BF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傳入參數：</w:t>
      </w:r>
    </w:p>
    <w:p w:rsidR="0062707D" w:rsidRDefault="0062707D" w:rsidP="0062707D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受理編號</w:t>
      </w:r>
    </w:p>
    <w:p w:rsidR="0062707D" w:rsidRDefault="00C868B1" w:rsidP="0062707D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連結頁籤</w:t>
      </w:r>
      <w:r>
        <w:rPr>
          <w:rFonts w:hint="eastAsia"/>
          <w:kern w:val="2"/>
          <w:lang w:eastAsia="zh-TW"/>
        </w:rPr>
        <w:t>(</w:t>
      </w:r>
      <w:r w:rsidRPr="0054228E">
        <w:rPr>
          <w:kern w:val="2"/>
          <w:lang w:eastAsia="zh-TW"/>
        </w:rPr>
        <w:t>gotoAAB10800</w:t>
      </w:r>
      <w:r>
        <w:rPr>
          <w:rFonts w:hint="eastAsia"/>
          <w:kern w:val="2"/>
          <w:lang w:eastAsia="zh-TW"/>
        </w:rPr>
        <w:t>)</w:t>
      </w:r>
    </w:p>
    <w:p w:rsidR="0054228E" w:rsidRDefault="0054228E" w:rsidP="0054228E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是否試算</w:t>
      </w:r>
    </w:p>
    <w:p w:rsidR="006F1D1E" w:rsidRDefault="006F1D1E" w:rsidP="0054228E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開啟影像</w:t>
      </w:r>
    </w:p>
    <w:p w:rsidR="005479B4" w:rsidRPr="00CB104F" w:rsidRDefault="005479B4" w:rsidP="00DF4BF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初始畫面：</w:t>
      </w:r>
      <w:r w:rsidR="00656400" w:rsidRPr="00CB104F">
        <w:rPr>
          <w:kern w:val="2"/>
          <w:lang w:eastAsia="zh-TW"/>
        </w:rPr>
        <w:t>(</w:t>
      </w:r>
      <w:r w:rsidR="00656400" w:rsidRPr="00CB104F">
        <w:rPr>
          <w:kern w:val="2"/>
          <w:lang w:eastAsia="zh-TW"/>
        </w:rPr>
        <w:t>一進入</w:t>
      </w:r>
      <w:r w:rsidR="008C438B" w:rsidRPr="00CB104F">
        <w:rPr>
          <w:kern w:val="2"/>
          <w:lang w:eastAsia="zh-TW"/>
        </w:rPr>
        <w:t>就帶出登入者作業中的畫面</w:t>
      </w:r>
      <w:r w:rsidR="008C438B" w:rsidRPr="00CB104F">
        <w:rPr>
          <w:kern w:val="2"/>
          <w:lang w:eastAsia="zh-TW"/>
        </w:rPr>
        <w:t>)</w:t>
      </w:r>
    </w:p>
    <w:p w:rsidR="003A624E" w:rsidRDefault="003A624E" w:rsidP="003A624E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判斷是否為團險件：</w:t>
      </w:r>
    </w:p>
    <w:p w:rsidR="003A624E" w:rsidRDefault="003A624E" w:rsidP="003A624E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CALL AA_B9Z001.</w:t>
      </w:r>
      <w:r w:rsidRPr="003A624E">
        <w:rPr>
          <w:kern w:val="2"/>
          <w:lang w:eastAsia="zh-TW"/>
        </w:rPr>
        <w:t>chkBGAply</w:t>
      </w:r>
      <w:r>
        <w:rPr>
          <w:rFonts w:hint="eastAsia"/>
          <w:kern w:val="2"/>
          <w:lang w:eastAsia="zh-TW"/>
        </w:rPr>
        <w:t>()</w:t>
      </w:r>
      <w:r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3A624E">
        <w:rPr>
          <w:kern w:val="2"/>
          <w:lang w:eastAsia="zh-TW"/>
        </w:rPr>
        <w:t>判斷是否為團險件</w:t>
      </w:r>
      <w:r>
        <w:rPr>
          <w:rFonts w:hint="eastAsia"/>
          <w:kern w:val="2"/>
          <w:lang w:eastAsia="zh-TW"/>
        </w:rPr>
        <w:t>)</w:t>
      </w:r>
    </w:p>
    <w:p w:rsidR="003A624E" w:rsidRDefault="003A624E" w:rsidP="003A624E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 xml:space="preserve"> =</w:t>
      </w:r>
      <w:r>
        <w:rPr>
          <w:rFonts w:hint="eastAsia"/>
          <w:kern w:val="2"/>
          <w:lang w:eastAsia="zh-TW"/>
        </w:rPr>
        <w:t>傳入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受理編號</w:t>
      </w:r>
    </w:p>
    <w:p w:rsidR="003A624E" w:rsidRDefault="003A624E" w:rsidP="003A624E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kern w:val="2"/>
          <w:lang w:eastAsia="zh-TW"/>
        </w:rPr>
        <w:t>回傳</w:t>
      </w:r>
      <w:r>
        <w:rPr>
          <w:rFonts w:hint="eastAsia"/>
          <w:kern w:val="2"/>
          <w:lang w:eastAsia="zh-TW"/>
        </w:rPr>
        <w:t>.</w:t>
      </w:r>
      <w:r w:rsidRPr="003A624E">
        <w:rPr>
          <w:kern w:val="2"/>
          <w:lang w:eastAsia="zh-TW"/>
        </w:rPr>
        <w:t>是否為團險件</w:t>
      </w:r>
      <w:r w:rsidRPr="003A624E">
        <w:rPr>
          <w:rFonts w:hint="eastAsia"/>
          <w:kern w:val="2"/>
          <w:lang w:eastAsia="zh-TW"/>
        </w:rPr>
        <w:t xml:space="preserve"> =</w:t>
      </w:r>
      <w:r w:rsidRPr="003A624E">
        <w:rPr>
          <w:kern w:val="2"/>
          <w:lang w:eastAsia="zh-TW"/>
        </w:rPr>
        <w:t>’</w:t>
      </w:r>
      <w:r w:rsidRPr="003A624E">
        <w:rPr>
          <w:rFonts w:hint="eastAsia"/>
          <w:kern w:val="2"/>
          <w:lang w:eastAsia="zh-TW"/>
        </w:rPr>
        <w:t>Y</w:t>
      </w:r>
      <w:r w:rsidRPr="003A624E">
        <w:rPr>
          <w:kern w:val="2"/>
          <w:lang w:eastAsia="zh-TW"/>
        </w:rPr>
        <w:t>’</w:t>
      </w:r>
    </w:p>
    <w:p w:rsidR="003A624E" w:rsidRDefault="003A624E" w:rsidP="003A624E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IF</w:t>
      </w:r>
      <w:r>
        <w:rPr>
          <w:rFonts w:hint="eastAsia"/>
          <w:kern w:val="2"/>
          <w:lang w:eastAsia="zh-TW"/>
        </w:rPr>
        <w:t>回傳</w:t>
      </w:r>
      <w:r>
        <w:rPr>
          <w:rFonts w:hint="eastAsia"/>
          <w:kern w:val="2"/>
          <w:lang w:eastAsia="zh-TW"/>
        </w:rPr>
        <w:t>.</w:t>
      </w:r>
      <w:r w:rsidRPr="003A624E">
        <w:rPr>
          <w:kern w:val="2"/>
          <w:lang w:eastAsia="zh-TW"/>
        </w:rPr>
        <w:t>是否為定期養老</w:t>
      </w:r>
      <w:r w:rsidRPr="003A624E">
        <w:rPr>
          <w:rFonts w:hint="eastAsia"/>
          <w:kern w:val="2"/>
          <w:lang w:eastAsia="zh-TW"/>
        </w:rPr>
        <w:t>=</w:t>
      </w:r>
      <w:r w:rsidRPr="003A624E">
        <w:rPr>
          <w:kern w:val="2"/>
          <w:lang w:eastAsia="zh-TW"/>
        </w:rPr>
        <w:t>’</w:t>
      </w:r>
      <w:r w:rsidRPr="003A624E">
        <w:rPr>
          <w:rFonts w:hint="eastAsia"/>
          <w:kern w:val="2"/>
          <w:lang w:eastAsia="zh-TW"/>
        </w:rPr>
        <w:t>Y</w:t>
      </w:r>
      <w:r w:rsidRPr="003A624E">
        <w:rPr>
          <w:kern w:val="2"/>
          <w:lang w:eastAsia="zh-TW"/>
        </w:rPr>
        <w:t>’</w:t>
      </w:r>
    </w:p>
    <w:p w:rsidR="003A624E" w:rsidRPr="003A624E" w:rsidRDefault="007A7A2E" w:rsidP="003A624E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申請種類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G</w:t>
      </w:r>
      <w:r>
        <w:rPr>
          <w:kern w:val="2"/>
          <w:lang w:eastAsia="zh-TW"/>
        </w:rPr>
        <w:t>’</w:t>
      </w:r>
    </w:p>
    <w:p w:rsidR="003A624E" w:rsidRDefault="003A624E" w:rsidP="003A624E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ELSE IF</w:t>
      </w:r>
      <w:r>
        <w:rPr>
          <w:rFonts w:hint="eastAsia"/>
          <w:kern w:val="2"/>
          <w:lang w:eastAsia="zh-TW"/>
        </w:rPr>
        <w:t>回傳</w:t>
      </w:r>
      <w:r>
        <w:rPr>
          <w:rFonts w:hint="eastAsia"/>
          <w:kern w:val="2"/>
          <w:lang w:eastAsia="zh-TW"/>
        </w:rPr>
        <w:t>.</w:t>
      </w:r>
      <w:r w:rsidRPr="003A624E">
        <w:rPr>
          <w:kern w:val="2"/>
          <w:lang w:eastAsia="zh-TW"/>
        </w:rPr>
        <w:t>是否為學團</w:t>
      </w:r>
      <w:r w:rsidRPr="003A624E">
        <w:rPr>
          <w:rFonts w:hint="eastAsia"/>
          <w:kern w:val="2"/>
          <w:lang w:eastAsia="zh-TW"/>
        </w:rPr>
        <w:t>=</w:t>
      </w:r>
      <w:r w:rsidRPr="003A624E">
        <w:rPr>
          <w:kern w:val="2"/>
          <w:lang w:eastAsia="zh-TW"/>
        </w:rPr>
        <w:t>’</w:t>
      </w:r>
      <w:r w:rsidRPr="003A624E">
        <w:rPr>
          <w:rFonts w:hint="eastAsia"/>
          <w:kern w:val="2"/>
          <w:lang w:eastAsia="zh-TW"/>
        </w:rPr>
        <w:t>Y</w:t>
      </w:r>
      <w:r w:rsidRPr="003A624E">
        <w:rPr>
          <w:kern w:val="2"/>
          <w:lang w:eastAsia="zh-TW"/>
        </w:rPr>
        <w:t>’</w:t>
      </w:r>
    </w:p>
    <w:p w:rsidR="007A7A2E" w:rsidRDefault="007A7A2E" w:rsidP="007A7A2E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申請種類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H</w:t>
      </w:r>
      <w:r>
        <w:rPr>
          <w:kern w:val="2"/>
          <w:lang w:eastAsia="zh-TW"/>
        </w:rPr>
        <w:t>’</w:t>
      </w:r>
    </w:p>
    <w:p w:rsidR="0054228E" w:rsidRDefault="0054228E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初始顯示畫面：</w:t>
      </w:r>
    </w:p>
    <w:p w:rsidR="0054228E" w:rsidRDefault="0054228E" w:rsidP="0054228E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 w:rsidR="0047659E">
        <w:rPr>
          <w:rFonts w:hint="eastAsia"/>
          <w:kern w:val="2"/>
          <w:lang w:eastAsia="zh-TW"/>
        </w:rPr>
        <w:t>傳入</w:t>
      </w:r>
      <w:r w:rsidR="0047659E">
        <w:rPr>
          <w:rFonts w:hint="eastAsia"/>
          <w:kern w:val="2"/>
          <w:lang w:eastAsia="zh-TW"/>
        </w:rPr>
        <w:t>.</w:t>
      </w:r>
      <w:r w:rsidR="00C868B1">
        <w:rPr>
          <w:rFonts w:hint="eastAsia"/>
          <w:kern w:val="2"/>
          <w:lang w:eastAsia="zh-TW"/>
        </w:rPr>
        <w:t>連結頁籤</w:t>
      </w:r>
      <w:r w:rsidR="0047659E">
        <w:rPr>
          <w:rFonts w:hint="eastAsia"/>
          <w:kern w:val="2"/>
          <w:lang w:eastAsia="zh-TW"/>
        </w:rPr>
        <w:t xml:space="preserve"> </w:t>
      </w:r>
      <w:r w:rsidR="0047659E">
        <w:rPr>
          <w:rFonts w:hint="eastAsia"/>
          <w:kern w:val="2"/>
          <w:lang w:eastAsia="zh-TW"/>
        </w:rPr>
        <w:t>不是空值</w:t>
      </w:r>
      <w:r w:rsidR="0047659E">
        <w:rPr>
          <w:rFonts w:hint="eastAsia"/>
          <w:kern w:val="2"/>
          <w:lang w:eastAsia="zh-TW"/>
        </w:rPr>
        <w:t>(</w:t>
      </w:r>
      <w:r w:rsidR="0047659E">
        <w:rPr>
          <w:rFonts w:hint="eastAsia"/>
          <w:kern w:val="2"/>
          <w:lang w:eastAsia="zh-TW"/>
        </w:rPr>
        <w:t>表示由核付作業進入</w:t>
      </w:r>
      <w:r w:rsidR="0047659E">
        <w:rPr>
          <w:rFonts w:hint="eastAsia"/>
          <w:kern w:val="2"/>
          <w:lang w:eastAsia="zh-TW"/>
        </w:rPr>
        <w:t>)</w:t>
      </w:r>
    </w:p>
    <w:p w:rsidR="00D12478" w:rsidRDefault="00D12478" w:rsidP="00D1247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AAB1</w:t>
      </w:r>
      <w:r w:rsidRPr="00A86C48">
        <w:rPr>
          <w:rFonts w:hint="eastAsia"/>
          <w:kern w:val="2"/>
          <w:lang w:eastAsia="zh-TW"/>
        </w:rPr>
        <w:t>_01</w:t>
      </w:r>
      <w:r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D12478" w:rsidRDefault="00D12478" w:rsidP="0054228E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ELSE</w:t>
      </w:r>
    </w:p>
    <w:p w:rsidR="00A86C48" w:rsidRDefault="00A86C48" w:rsidP="00A86C4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kern w:val="2"/>
          <w:lang w:eastAsia="zh-TW"/>
        </w:rPr>
        <w:t>申請種類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G</w:t>
      </w:r>
      <w:r>
        <w:rPr>
          <w:kern w:val="2"/>
          <w:lang w:eastAsia="zh-TW"/>
        </w:rPr>
        <w:t>’</w:t>
      </w:r>
      <w:r w:rsidR="00921611">
        <w:rPr>
          <w:rFonts w:hint="eastAsia"/>
          <w:kern w:val="2"/>
          <w:lang w:eastAsia="zh-TW"/>
        </w:rPr>
        <w:t xml:space="preserve"> (</w:t>
      </w:r>
      <w:r w:rsidR="00921611">
        <w:rPr>
          <w:rFonts w:hint="eastAsia"/>
          <w:kern w:val="2"/>
          <w:lang w:eastAsia="zh-TW"/>
        </w:rPr>
        <w:t>帶出團險申請書頁面</w:t>
      </w:r>
      <w:r w:rsidR="00921611">
        <w:rPr>
          <w:rFonts w:hint="eastAsia"/>
          <w:kern w:val="2"/>
          <w:lang w:eastAsia="zh-TW"/>
        </w:rPr>
        <w:t>)</w:t>
      </w:r>
    </w:p>
    <w:p w:rsidR="00A86C48" w:rsidRPr="00A86C48" w:rsidRDefault="00A86C48" w:rsidP="00A86C48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AAA0_0120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A86C48" w:rsidRDefault="00A86C48" w:rsidP="00A86C4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ELSE IF </w:t>
      </w:r>
      <w:r>
        <w:rPr>
          <w:rFonts w:hint="eastAsia"/>
          <w:kern w:val="2"/>
          <w:lang w:eastAsia="zh-TW"/>
        </w:rPr>
        <w:t>申請種類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H</w:t>
      </w:r>
      <w:r>
        <w:rPr>
          <w:kern w:val="2"/>
          <w:lang w:eastAsia="zh-TW"/>
        </w:rPr>
        <w:t>’</w:t>
      </w:r>
      <w:r w:rsidR="00921611" w:rsidRPr="00921611">
        <w:rPr>
          <w:rFonts w:hint="eastAsia"/>
          <w:kern w:val="2"/>
          <w:lang w:eastAsia="zh-TW"/>
        </w:rPr>
        <w:t xml:space="preserve"> </w:t>
      </w:r>
      <w:r w:rsidR="00921611">
        <w:rPr>
          <w:rFonts w:hint="eastAsia"/>
          <w:kern w:val="2"/>
          <w:lang w:eastAsia="zh-TW"/>
        </w:rPr>
        <w:t>(</w:t>
      </w:r>
      <w:r w:rsidR="00921611">
        <w:rPr>
          <w:rFonts w:hint="eastAsia"/>
          <w:kern w:val="2"/>
          <w:lang w:eastAsia="zh-TW"/>
        </w:rPr>
        <w:t>帶出學團申請書頁面</w:t>
      </w:r>
      <w:r w:rsidR="00921611">
        <w:rPr>
          <w:rFonts w:hint="eastAsia"/>
          <w:kern w:val="2"/>
          <w:lang w:eastAsia="zh-TW"/>
        </w:rPr>
        <w:t>)</w:t>
      </w:r>
    </w:p>
    <w:p w:rsidR="00A86C48" w:rsidRDefault="00A86C48" w:rsidP="00A86C48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AAA0_01</w:t>
      </w:r>
      <w:r>
        <w:rPr>
          <w:rFonts w:hint="eastAsia"/>
          <w:kern w:val="2"/>
          <w:lang w:eastAsia="zh-TW"/>
        </w:rPr>
        <w:t>3</w:t>
      </w:r>
      <w:r w:rsidRPr="00A86C48"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A86C48" w:rsidRDefault="00A86C48" w:rsidP="00A86C4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ELSE</w:t>
      </w:r>
      <w:r w:rsidR="00921611">
        <w:rPr>
          <w:rFonts w:hint="eastAsia"/>
          <w:kern w:val="2"/>
          <w:lang w:eastAsia="zh-TW"/>
        </w:rPr>
        <w:t xml:space="preserve"> (</w:t>
      </w:r>
      <w:r w:rsidR="00921611">
        <w:rPr>
          <w:rFonts w:hint="eastAsia"/>
          <w:kern w:val="2"/>
          <w:lang w:eastAsia="zh-TW"/>
        </w:rPr>
        <w:t>帶出個險申請書頁面</w:t>
      </w:r>
      <w:r w:rsidR="00921611">
        <w:rPr>
          <w:rFonts w:hint="eastAsia"/>
          <w:kern w:val="2"/>
          <w:lang w:eastAsia="zh-TW"/>
        </w:rPr>
        <w:t>)</w:t>
      </w:r>
    </w:p>
    <w:p w:rsidR="00A86C48" w:rsidRDefault="00A86C48" w:rsidP="00A86C48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AAA0_01</w:t>
      </w:r>
      <w:r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6F1D1E" w:rsidRDefault="006F1D1E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顯示影像：</w:t>
      </w:r>
    </w:p>
    <w:p w:rsidR="006F1D1E" w:rsidRDefault="006F1D1E" w:rsidP="006F1D1E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IF</w:t>
      </w:r>
      <w:r>
        <w:rPr>
          <w:rFonts w:hint="eastAsia"/>
          <w:kern w:val="2"/>
          <w:lang w:eastAsia="zh-TW"/>
        </w:rPr>
        <w:t>傳入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開啟影像</w:t>
      </w:r>
      <w:r>
        <w:rPr>
          <w:rFonts w:hint="eastAsia"/>
          <w:kern w:val="2"/>
          <w:lang w:eastAsia="zh-TW"/>
        </w:rPr>
        <w:t xml:space="preserve"> =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Y</w:t>
      </w:r>
      <w:r>
        <w:rPr>
          <w:kern w:val="2"/>
          <w:lang w:eastAsia="zh-TW"/>
        </w:rPr>
        <w:t>’</w:t>
      </w:r>
    </w:p>
    <w:p w:rsidR="006F1D1E" w:rsidRDefault="00F52444" w:rsidP="006F1D1E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開啟影像視窗</w:t>
      </w:r>
    </w:p>
    <w:p w:rsidR="00DA4C93" w:rsidRDefault="00DA4C93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直接跳到試算頁籤：</w:t>
      </w:r>
    </w:p>
    <w:p w:rsidR="00DA4C93" w:rsidRDefault="00DA4C93" w:rsidP="00DA4C93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IF</w:t>
      </w:r>
      <w:r>
        <w:rPr>
          <w:rFonts w:hint="eastAsia"/>
          <w:kern w:val="2"/>
          <w:lang w:eastAsia="zh-TW"/>
        </w:rPr>
        <w:t>是否試算</w:t>
      </w:r>
      <w:r>
        <w:rPr>
          <w:rFonts w:hint="eastAsia"/>
          <w:kern w:val="2"/>
          <w:lang w:eastAsia="zh-TW"/>
        </w:rPr>
        <w:t xml:space="preserve"> =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Y</w:t>
      </w:r>
      <w:r>
        <w:rPr>
          <w:kern w:val="2"/>
          <w:lang w:eastAsia="zh-TW"/>
        </w:rPr>
        <w:t>’</w:t>
      </w:r>
    </w:p>
    <w:p w:rsidR="00DA4C93" w:rsidRDefault="00F939EA" w:rsidP="00DA4C93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隱藏畫面其他頁籤按鈕</w:t>
      </w:r>
    </w:p>
    <w:p w:rsidR="00F939EA" w:rsidRDefault="00F939EA" w:rsidP="00DA4C93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連結</w:t>
      </w:r>
      <w:r w:rsidRPr="00F939EA">
        <w:rPr>
          <w:kern w:val="2"/>
          <w:lang w:eastAsia="zh-TW"/>
        </w:rPr>
        <w:t>AAB1_0700</w:t>
      </w:r>
      <w:r>
        <w:rPr>
          <w:rFonts w:hint="eastAsia"/>
          <w:kern w:val="2"/>
          <w:lang w:eastAsia="zh-TW"/>
        </w:rPr>
        <w:t>，</w:t>
      </w:r>
      <w:r w:rsidRPr="00A86C48">
        <w:rPr>
          <w:rFonts w:hint="eastAsia"/>
          <w:kern w:val="2"/>
          <w:lang w:eastAsia="zh-TW"/>
        </w:rPr>
        <w:t>傳入：受理編號</w:t>
      </w:r>
      <w:r w:rsidR="00EA4B05">
        <w:rPr>
          <w:rFonts w:hint="eastAsia"/>
          <w:kern w:val="2"/>
          <w:lang w:eastAsia="zh-TW"/>
        </w:rPr>
        <w:t>、被保人</w:t>
      </w:r>
      <w:r w:rsidR="00EA4B05">
        <w:rPr>
          <w:rFonts w:hint="eastAsia"/>
          <w:kern w:val="2"/>
          <w:lang w:eastAsia="zh-TW"/>
        </w:rPr>
        <w:t>ID</w:t>
      </w:r>
    </w:p>
    <w:p w:rsidR="00D12478" w:rsidRDefault="00D12478" w:rsidP="00D12478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各頁籤切換：</w:t>
      </w:r>
    </w:p>
    <w:p w:rsidR="00D12478" w:rsidRDefault="00D12478" w:rsidP="00D12478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kern w:val="2"/>
          <w:lang w:eastAsia="zh-TW"/>
        </w:rPr>
        <w:t>點選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 w:rsidR="001F0715">
        <w:rPr>
          <w:rFonts w:hint="eastAsia"/>
          <w:kern w:val="2"/>
          <w:lang w:eastAsia="zh-TW"/>
        </w:rPr>
        <w:t>申請書</w:t>
      </w:r>
      <w:r w:rsidR="001F0715">
        <w:rPr>
          <w:rFonts w:hint="eastAsia"/>
          <w:kern w:val="2"/>
          <w:lang w:eastAsia="zh-TW"/>
        </w:rPr>
        <w:t>(AAA1_0100)</w:t>
      </w:r>
    </w:p>
    <w:p w:rsidR="001F0715" w:rsidRDefault="00100F01" w:rsidP="001F0715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AAA0_01</w:t>
      </w:r>
      <w:r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100F01" w:rsidRDefault="00100F01" w:rsidP="001F0715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開啟申請書影像</w:t>
      </w:r>
    </w:p>
    <w:p w:rsidR="00100F01" w:rsidRDefault="00100F01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ELSE IF </w:t>
      </w:r>
      <w:r>
        <w:rPr>
          <w:rFonts w:hint="eastAsia"/>
          <w:kern w:val="2"/>
          <w:lang w:eastAsia="zh-TW"/>
        </w:rPr>
        <w:t>點選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團險申請書</w:t>
      </w:r>
      <w:r>
        <w:rPr>
          <w:rFonts w:hint="eastAsia"/>
          <w:kern w:val="2"/>
          <w:lang w:eastAsia="zh-TW"/>
        </w:rPr>
        <w:t>(AAA1_0120)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AAA0_01</w:t>
      </w:r>
      <w:r>
        <w:rPr>
          <w:rFonts w:hint="eastAsia"/>
          <w:kern w:val="2"/>
          <w:lang w:eastAsia="zh-TW"/>
        </w:rPr>
        <w:t>2</w:t>
      </w:r>
      <w:r w:rsidRPr="00A86C48"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開啟申請書影像</w:t>
      </w:r>
    </w:p>
    <w:p w:rsidR="00100F01" w:rsidRDefault="00100F01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ELSE IF </w:t>
      </w:r>
      <w:r>
        <w:rPr>
          <w:rFonts w:hint="eastAsia"/>
          <w:kern w:val="2"/>
          <w:lang w:eastAsia="zh-TW"/>
        </w:rPr>
        <w:t>點選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學團申請書</w:t>
      </w:r>
      <w:r>
        <w:rPr>
          <w:rFonts w:hint="eastAsia"/>
          <w:kern w:val="2"/>
          <w:lang w:eastAsia="zh-TW"/>
        </w:rPr>
        <w:t>(AAA1_0130)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AAA0_01</w:t>
      </w:r>
      <w:r>
        <w:rPr>
          <w:rFonts w:hint="eastAsia"/>
          <w:kern w:val="2"/>
          <w:lang w:eastAsia="zh-TW"/>
        </w:rPr>
        <w:t>3</w:t>
      </w:r>
      <w:r w:rsidRPr="00A86C48"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開啟申請書影像</w:t>
      </w:r>
    </w:p>
    <w:p w:rsidR="00100F01" w:rsidRDefault="00100F01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ELSE IF </w:t>
      </w:r>
      <w:r>
        <w:rPr>
          <w:rFonts w:hint="eastAsia"/>
          <w:kern w:val="2"/>
          <w:lang w:eastAsia="zh-TW"/>
        </w:rPr>
        <w:t>點選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診斷書</w:t>
      </w:r>
      <w:r>
        <w:rPr>
          <w:rFonts w:hint="eastAsia"/>
          <w:kern w:val="2"/>
          <w:lang w:eastAsia="zh-TW"/>
        </w:rPr>
        <w:t>(AAA1_0200)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AAA0_0</w:t>
      </w:r>
      <w:r>
        <w:rPr>
          <w:rFonts w:hint="eastAsia"/>
          <w:kern w:val="2"/>
          <w:lang w:eastAsia="zh-TW"/>
        </w:rPr>
        <w:t>20</w:t>
      </w:r>
      <w:r w:rsidRPr="00A86C48"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開啟診斷書影像</w:t>
      </w:r>
    </w:p>
    <w:p w:rsidR="00100F01" w:rsidRDefault="00100F01" w:rsidP="00100F01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ELSE IF </w:t>
      </w:r>
      <w:r>
        <w:rPr>
          <w:rFonts w:hint="eastAsia"/>
          <w:kern w:val="2"/>
          <w:lang w:eastAsia="zh-TW"/>
        </w:rPr>
        <w:t>點選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收據</w:t>
      </w:r>
      <w:r>
        <w:rPr>
          <w:rFonts w:hint="eastAsia"/>
          <w:kern w:val="2"/>
          <w:lang w:eastAsia="zh-TW"/>
        </w:rPr>
        <w:t>(AAA1_0300)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AAA0_0</w:t>
      </w:r>
      <w:r>
        <w:rPr>
          <w:rFonts w:hint="eastAsia"/>
          <w:kern w:val="2"/>
          <w:lang w:eastAsia="zh-TW"/>
        </w:rPr>
        <w:t>30</w:t>
      </w:r>
      <w:r w:rsidRPr="00A86C48"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開啟收據影像</w:t>
      </w:r>
    </w:p>
    <w:p w:rsidR="00100F01" w:rsidRDefault="00100F01" w:rsidP="00100F01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ELSE IF </w:t>
      </w:r>
      <w:r>
        <w:rPr>
          <w:rFonts w:hint="eastAsia"/>
          <w:kern w:val="2"/>
          <w:lang w:eastAsia="zh-TW"/>
        </w:rPr>
        <w:t>點選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大額給付</w:t>
      </w:r>
      <w:r>
        <w:rPr>
          <w:rFonts w:hint="eastAsia"/>
          <w:kern w:val="2"/>
          <w:lang w:eastAsia="zh-TW"/>
        </w:rPr>
        <w:t>(AAA1_0400)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AAA0_0</w:t>
      </w:r>
      <w:r>
        <w:rPr>
          <w:rFonts w:hint="eastAsia"/>
          <w:kern w:val="2"/>
          <w:lang w:eastAsia="zh-TW"/>
        </w:rPr>
        <w:t>40</w:t>
      </w:r>
      <w:r w:rsidRPr="00A86C48"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開啟大額給付影像</w:t>
      </w:r>
    </w:p>
    <w:p w:rsidR="00100F01" w:rsidRDefault="00100F01" w:rsidP="00100F01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ELSE IF </w:t>
      </w:r>
      <w:r>
        <w:rPr>
          <w:rFonts w:hint="eastAsia"/>
          <w:kern w:val="2"/>
          <w:lang w:eastAsia="zh-TW"/>
        </w:rPr>
        <w:t>點選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保單確認</w:t>
      </w:r>
      <w:r>
        <w:rPr>
          <w:rFonts w:hint="eastAsia"/>
          <w:kern w:val="2"/>
          <w:lang w:eastAsia="zh-TW"/>
        </w:rPr>
        <w:t>(AAB1_0700)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AAB1</w:t>
      </w:r>
      <w:r w:rsidRPr="00A86C48">
        <w:rPr>
          <w:rFonts w:hint="eastAsia"/>
          <w:kern w:val="2"/>
          <w:lang w:eastAsia="zh-TW"/>
        </w:rPr>
        <w:t>_0</w:t>
      </w:r>
      <w:r>
        <w:rPr>
          <w:rFonts w:hint="eastAsia"/>
          <w:kern w:val="2"/>
          <w:lang w:eastAsia="zh-TW"/>
        </w:rPr>
        <w:t>70</w:t>
      </w:r>
      <w:r w:rsidRPr="00A86C48"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100F01" w:rsidRDefault="00100F01" w:rsidP="00100F01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ELSE IF </w:t>
      </w:r>
      <w:r>
        <w:rPr>
          <w:rFonts w:hint="eastAsia"/>
          <w:kern w:val="2"/>
          <w:lang w:eastAsia="zh-TW"/>
        </w:rPr>
        <w:t>點選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核付</w:t>
      </w:r>
      <w:r>
        <w:rPr>
          <w:rFonts w:hint="eastAsia"/>
          <w:kern w:val="2"/>
          <w:lang w:eastAsia="zh-TW"/>
        </w:rPr>
        <w:t>(AAB1_0100)</w:t>
      </w:r>
    </w:p>
    <w:p w:rsidR="00100F01" w:rsidRDefault="00100F01" w:rsidP="00100F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86C48">
        <w:rPr>
          <w:rFonts w:hint="eastAsia"/>
          <w:kern w:val="2"/>
          <w:lang w:eastAsia="zh-TW"/>
        </w:rPr>
        <w:t>連結</w:t>
      </w:r>
      <w:r w:rsidRPr="00A86C48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AAB1</w:t>
      </w:r>
      <w:r w:rsidRPr="00A86C48">
        <w:rPr>
          <w:rFonts w:hint="eastAsia"/>
          <w:kern w:val="2"/>
          <w:lang w:eastAsia="zh-TW"/>
        </w:rPr>
        <w:t>_0</w:t>
      </w:r>
      <w:r>
        <w:rPr>
          <w:rFonts w:hint="eastAsia"/>
          <w:kern w:val="2"/>
          <w:lang w:eastAsia="zh-TW"/>
        </w:rPr>
        <w:t>00</w:t>
      </w:r>
      <w:r w:rsidRPr="00A86C48">
        <w:rPr>
          <w:rFonts w:hint="eastAsia"/>
          <w:kern w:val="2"/>
          <w:lang w:eastAsia="zh-TW"/>
        </w:rPr>
        <w:t>0</w:t>
      </w:r>
      <w:r w:rsidRPr="00A86C48">
        <w:rPr>
          <w:rFonts w:hint="eastAsia"/>
          <w:kern w:val="2"/>
          <w:lang w:eastAsia="zh-TW"/>
        </w:rPr>
        <w:t>，傳入：受理編號</w:t>
      </w:r>
    </w:p>
    <w:p w:rsidR="001F177F" w:rsidRDefault="001F177F" w:rsidP="00246A5C">
      <w:pPr>
        <w:pStyle w:val="Tabletext"/>
        <w:keepLines w:val="0"/>
        <w:spacing w:after="0" w:line="360" w:lineRule="atLeast"/>
        <w:ind w:left="851"/>
        <w:rPr>
          <w:rFonts w:eastAsia="細明體" w:hint="eastAsia"/>
          <w:bCs/>
          <w:lang w:eastAsia="zh-TW"/>
        </w:rPr>
      </w:pPr>
    </w:p>
    <w:p w:rsidR="00DE4B9F" w:rsidRDefault="007F5A0F" w:rsidP="00DE4B9F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ins w:id="49" w:author="i9200230,陳德仁" w:date="2020-05-12T17:23:00Z"/>
          <w:rFonts w:eastAsia="細明體"/>
          <w:bCs/>
          <w:lang w:eastAsia="zh-TW"/>
        </w:rPr>
      </w:pPr>
      <w:ins w:id="50" w:author="i9200230,陳德仁" w:date="2020-05-14T14:47:00Z">
        <w:r>
          <w:rPr>
            <w:rFonts w:eastAsia="細明體" w:hint="eastAsia"/>
            <w:bCs/>
            <w:lang w:eastAsia="zh-HK"/>
          </w:rPr>
          <w:t>進入畫</w:t>
        </w:r>
        <w:r>
          <w:rPr>
            <w:rFonts w:eastAsia="細明體" w:hint="eastAsia"/>
            <w:bCs/>
            <w:lang w:eastAsia="zh-TW"/>
          </w:rPr>
          <w:t>面，</w:t>
        </w:r>
      </w:ins>
      <w:ins w:id="51" w:author="i9200230,陳德仁" w:date="2020-05-12T17:22:00Z">
        <w:r w:rsidR="00DE4B9F" w:rsidRPr="00DE4B9F">
          <w:rPr>
            <w:rFonts w:eastAsia="細明體" w:hint="eastAsia"/>
            <w:bCs/>
            <w:lang w:eastAsia="zh-HK"/>
          </w:rPr>
          <w:t>受款人為未成年之訊息提醒</w:t>
        </w:r>
      </w:ins>
    </w:p>
    <w:p w:rsidR="00DE4B9F" w:rsidRDefault="00DE4B9F" w:rsidP="00DE4B9F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ins w:id="52" w:author="i9200230,陳德仁" w:date="2020-05-12T17:30:00Z"/>
          <w:rFonts w:eastAsia="細明體"/>
          <w:bCs/>
          <w:lang w:eastAsia="zh-TW"/>
        </w:rPr>
        <w:pPrChange w:id="53" w:author="i9200230,陳德仁" w:date="2020-05-12T17:25:00Z">
          <w:pPr>
            <w:pStyle w:val="Tabletext"/>
            <w:keepLines w:val="0"/>
            <w:numPr>
              <w:ilvl w:val="1"/>
              <w:numId w:val="37"/>
            </w:numPr>
            <w:tabs>
              <w:tab w:val="num" w:pos="851"/>
            </w:tabs>
            <w:spacing w:after="0" w:line="360" w:lineRule="atLeast"/>
            <w:ind w:left="851" w:hanging="426"/>
          </w:pPr>
        </w:pPrChange>
      </w:pPr>
      <w:ins w:id="54" w:author="i9200230,陳德仁" w:date="2020-05-12T17:25:00Z">
        <w:r w:rsidRPr="00DE4B9F">
          <w:rPr>
            <w:rFonts w:eastAsia="細明體" w:hint="eastAsia"/>
            <w:bCs/>
            <w:lang w:eastAsia="zh-TW"/>
          </w:rPr>
          <w:t>受款人</w:t>
        </w:r>
        <w:r w:rsidRPr="00DE4B9F">
          <w:rPr>
            <w:rFonts w:eastAsia="細明體" w:hint="eastAsia"/>
            <w:bCs/>
            <w:lang w:eastAsia="zh-TW"/>
          </w:rPr>
          <w:t>ID</w:t>
        </w:r>
      </w:ins>
      <w:ins w:id="55" w:author="i9200230,陳德仁" w:date="2020-05-12T17:26:00Z">
        <w:r>
          <w:rPr>
            <w:rFonts w:eastAsia="細明體" w:hint="eastAsia"/>
            <w:bCs/>
            <w:lang w:eastAsia="zh-HK"/>
          </w:rPr>
          <w:t>同</w:t>
        </w:r>
      </w:ins>
      <w:ins w:id="56" w:author="i9200230,陳德仁" w:date="2020-05-12T17:25:00Z">
        <w:r w:rsidRPr="00DE4B9F">
          <w:rPr>
            <w:rFonts w:eastAsia="細明體" w:hint="eastAsia"/>
            <w:bCs/>
            <w:lang w:eastAsia="zh-TW"/>
          </w:rPr>
          <w:t>事故者</w:t>
        </w:r>
        <w:r w:rsidRPr="00DE4B9F">
          <w:rPr>
            <w:rFonts w:eastAsia="細明體" w:hint="eastAsia"/>
            <w:bCs/>
            <w:lang w:eastAsia="zh-TW"/>
          </w:rPr>
          <w:t>ID</w:t>
        </w:r>
      </w:ins>
    </w:p>
    <w:p w:rsidR="00080CFA" w:rsidRDefault="00EC02A7" w:rsidP="00080CFA">
      <w:pPr>
        <w:pStyle w:val="Tabletext"/>
        <w:keepLines w:val="0"/>
        <w:spacing w:after="0" w:line="360" w:lineRule="atLeast"/>
        <w:ind w:left="1418"/>
        <w:rPr>
          <w:ins w:id="57" w:author="i9200230,陳德仁" w:date="2020-05-14T14:37:00Z"/>
          <w:rFonts w:ascii="Arial" w:hAnsi="Arial"/>
          <w:color w:val="000000"/>
          <w:kern w:val="2"/>
          <w:lang w:eastAsia="zh-TW"/>
        </w:rPr>
        <w:pPrChange w:id="58" w:author="i9200230,陳德仁" w:date="2020-05-12T17:30:00Z">
          <w:pPr>
            <w:pStyle w:val="Tabletext"/>
            <w:keepLines w:val="0"/>
            <w:numPr>
              <w:ilvl w:val="1"/>
              <w:numId w:val="37"/>
            </w:numPr>
            <w:tabs>
              <w:tab w:val="num" w:pos="851"/>
            </w:tabs>
            <w:spacing w:after="0" w:line="360" w:lineRule="atLeast"/>
            <w:ind w:left="851" w:hanging="426"/>
          </w:pPr>
        </w:pPrChange>
      </w:pPr>
      <w:ins w:id="59" w:author="i9200230,陳德仁" w:date="2020-05-14T14:25:00Z">
        <w:r w:rsidRPr="00EC02A7">
          <w:rPr>
            <w:rFonts w:ascii="細明體" w:eastAsia="細明體" w:hAnsi="細明體" w:cs="Arial" w:hint="eastAsia"/>
            <w:noProof/>
            <w:color w:val="000000"/>
            <w:lang w:eastAsia="zh-TW"/>
            <w:rPrChange w:id="60" w:author="i9200230,陳德仁" w:date="2020-05-14T14:26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年齡計算</w:t>
        </w:r>
        <w:r w:rsidRPr="00EC02A7">
          <w:rPr>
            <w:rFonts w:ascii="細明體" w:eastAsia="細明體" w:hAnsi="細明體" w:cs="Arial" w:hint="eastAsia"/>
            <w:noProof/>
            <w:color w:val="000000"/>
            <w:lang w:eastAsia="zh-TW"/>
            <w:rPrChange w:id="61" w:author="i9200230,陳德仁" w:date="2020-05-14T14:26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=</w:t>
        </w:r>
      </w:ins>
      <w:ins w:id="62" w:author="i9200230,陳德仁" w:date="2020-05-14T14:36:00Z">
        <w:r w:rsidR="007129EE">
          <w:rPr>
            <w:rFonts w:ascii="細明體" w:eastAsia="細明體" w:hAnsi="細明體" w:cs="Arial" w:hint="eastAsia"/>
            <w:noProof/>
            <w:color w:val="000000"/>
            <w:lang w:eastAsia="zh-HK"/>
          </w:rPr>
          <w:t>畫</w:t>
        </w:r>
        <w:r w:rsidR="007129EE">
          <w:rPr>
            <w:rFonts w:ascii="細明體" w:eastAsia="細明體" w:hAnsi="細明體" w:cs="Arial" w:hint="eastAsia"/>
            <w:noProof/>
            <w:color w:val="000000"/>
            <w:lang w:eastAsia="zh-TW"/>
          </w:rPr>
          <w:t>面</w:t>
        </w:r>
      </w:ins>
      <w:ins w:id="63" w:author="i9200230,陳德仁" w:date="2020-05-14T14:25:00Z">
        <w:r w:rsidRPr="00EC02A7">
          <w:rPr>
            <w:rFonts w:ascii="細明體" w:eastAsia="細明體" w:hAnsi="細明體" w:cs="Arial" w:hint="eastAsia"/>
            <w:noProof/>
            <w:color w:val="000000"/>
            <w:lang w:eastAsia="zh-TW"/>
            <w:rPrChange w:id="64" w:author="i9200230,陳德仁" w:date="2020-05-14T14:26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受理日期</w:t>
        </w:r>
        <w:r w:rsidRPr="00EC02A7">
          <w:rPr>
            <w:rFonts w:ascii="細明體" w:eastAsia="細明體" w:hAnsi="細明體" w:cs="Arial" w:hint="eastAsia"/>
            <w:noProof/>
            <w:color w:val="000000"/>
            <w:lang w:eastAsia="zh-TW"/>
            <w:rPrChange w:id="65" w:author="i9200230,陳德仁" w:date="2020-05-14T14:26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-</w:t>
        </w:r>
        <w:r w:rsidRPr="00EC02A7">
          <w:rPr>
            <w:rFonts w:ascii="細明體" w:eastAsia="細明體" w:hAnsi="細明體" w:cs="Arial" w:hint="eastAsia"/>
            <w:noProof/>
            <w:color w:val="000000"/>
            <w:lang w:eastAsia="zh-TW"/>
            <w:rPrChange w:id="66" w:author="i9200230,陳德仁" w:date="2020-05-14T14:26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事故者</w:t>
        </w:r>
        <w:r w:rsidRPr="00EC02A7">
          <w:rPr>
            <w:rFonts w:ascii="細明體" w:eastAsia="細明體" w:hAnsi="細明體" w:cs="Arial" w:hint="eastAsia"/>
            <w:noProof/>
            <w:color w:val="000000"/>
            <w:lang w:eastAsia="zh-TW"/>
            <w:rPrChange w:id="67" w:author="i9200230,陳德仁" w:date="2020-05-14T14:26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ID</w:t>
        </w:r>
        <w:r w:rsidRPr="00EC02A7">
          <w:rPr>
            <w:rFonts w:ascii="細明體" w:eastAsia="細明體" w:hAnsi="細明體" w:cs="Arial" w:hint="eastAsia"/>
            <w:noProof/>
            <w:color w:val="000000"/>
            <w:lang w:eastAsia="zh-TW"/>
            <w:rPrChange w:id="68" w:author="i9200230,陳德仁" w:date="2020-05-14T14:26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出生日期</w:t>
        </w:r>
      </w:ins>
      <w:ins w:id="69" w:author="i9200230,陳德仁" w:date="2020-05-14T14:36:00Z">
        <w:r w:rsidR="007129EE">
          <w:rPr>
            <w:rFonts w:ascii="細明體" w:eastAsia="細明體" w:hAnsi="細明體" w:cs="Arial" w:hint="eastAsia"/>
            <w:noProof/>
            <w:color w:val="000000"/>
            <w:lang w:eastAsia="zh-TW"/>
          </w:rPr>
          <w:t>(</w:t>
        </w:r>
      </w:ins>
      <w:ins w:id="70" w:author="i9200230,陳德仁" w:date="2020-05-14T14:37:00Z">
        <w:r w:rsidR="007129EE">
          <w:rPr>
            <w:rFonts w:ascii="細明體" w:eastAsia="細明體" w:hAnsi="細明體" w:cs="Arial" w:hint="eastAsia"/>
            <w:noProof/>
            <w:color w:val="000000"/>
            <w:lang w:eastAsia="zh-TW"/>
          </w:rPr>
          <w:t>DTAA</w:t>
        </w:r>
      </w:ins>
      <w:ins w:id="71" w:author="i9200230,陳德仁" w:date="2020-05-14T14:36:00Z">
        <w:r w:rsidR="007129EE">
          <w:rPr>
            <w:rFonts w:ascii="細明體" w:eastAsia="細明體" w:hAnsi="細明體" w:cs="Arial" w:hint="eastAsia"/>
            <w:noProof/>
            <w:color w:val="000000"/>
            <w:lang w:eastAsia="zh-TW"/>
          </w:rPr>
          <w:t>A0</w:t>
        </w:r>
      </w:ins>
      <w:ins w:id="72" w:author="i9200230,陳德仁" w:date="2020-05-14T14:37:00Z">
        <w:r w:rsidR="007129EE">
          <w:rPr>
            <w:rFonts w:ascii="細明體" w:eastAsia="細明體" w:hAnsi="細明體" w:cs="Arial" w:hint="eastAsia"/>
            <w:noProof/>
            <w:color w:val="000000"/>
            <w:lang w:eastAsia="zh-TW"/>
          </w:rPr>
          <w:t>1</w:t>
        </w:r>
      </w:ins>
      <w:ins w:id="73" w:author="i9200230,陳德仁" w:date="2020-05-14T14:36:00Z">
        <w:r w:rsidR="007129EE">
          <w:rPr>
            <w:rFonts w:ascii="細明體" w:eastAsia="細明體" w:hAnsi="細明體" w:cs="Arial" w:hint="eastAsia"/>
            <w:noProof/>
            <w:color w:val="000000"/>
            <w:lang w:eastAsia="zh-TW"/>
          </w:rPr>
          <w:t>0</w:t>
        </w:r>
      </w:ins>
      <w:ins w:id="74" w:author="i9200230,陳德仁" w:date="2020-05-14T14:37:00Z">
        <w:r w:rsidR="007129EE">
          <w:rPr>
            <w:rFonts w:ascii="細明體" w:eastAsia="細明體" w:hAnsi="細明體" w:cs="Arial" w:hint="eastAsia"/>
            <w:noProof/>
            <w:color w:val="000000"/>
            <w:lang w:eastAsia="zh-TW"/>
          </w:rPr>
          <w:t>.OCR_BRDY)</w:t>
        </w:r>
      </w:ins>
      <w:ins w:id="75" w:author="i9200230,陳德仁" w:date="2020-05-14T14:29:00Z">
        <w:r>
          <w:rPr>
            <w:rFonts w:ascii="細明體" w:eastAsia="細明體" w:hAnsi="細明體" w:cs="Arial" w:hint="eastAsia"/>
            <w:noProof/>
            <w:color w:val="000000"/>
            <w:lang w:eastAsia="zh-TW"/>
          </w:rPr>
          <w:t>(</w:t>
        </w:r>
        <w:r w:rsidRPr="004057A0">
          <w:rPr>
            <w:rFonts w:ascii="Arial" w:hAnsi="Arial" w:hint="eastAsia"/>
            <w:color w:val="000000"/>
            <w:kern w:val="2"/>
            <w:lang w:eastAsia="zh-TW"/>
          </w:rPr>
          <w:t>Age.getLawAge(</w:t>
        </w:r>
        <w:r w:rsidRPr="004057A0">
          <w:rPr>
            <w:rFonts w:ascii="Arial" w:hint="eastAsia"/>
            <w:color w:val="000000"/>
            <w:kern w:val="2"/>
            <w:lang w:eastAsia="zh-TW"/>
          </w:rPr>
          <w:t>計算法定年齡</w:t>
        </w:r>
        <w:r w:rsidRPr="004057A0">
          <w:rPr>
            <w:rFonts w:ascii="Arial" w:hAnsi="Arial" w:hint="eastAsia"/>
            <w:color w:val="000000"/>
            <w:kern w:val="2"/>
            <w:lang w:eastAsia="zh-TW"/>
          </w:rPr>
          <w:t>)</w:t>
        </w:r>
      </w:ins>
      <w:ins w:id="76" w:author="i9200230,陳德仁" w:date="2020-05-14T14:35:00Z">
        <w:r>
          <w:rPr>
            <w:rFonts w:ascii="Arial" w:hAnsi="Arial"/>
            <w:color w:val="000000"/>
            <w:kern w:val="2"/>
            <w:lang w:eastAsia="zh-TW"/>
          </w:rPr>
          <w:t>)</w:t>
        </w:r>
      </w:ins>
    </w:p>
    <w:p w:rsidR="007129EE" w:rsidRDefault="007129EE" w:rsidP="007129EE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ins w:id="77" w:author="i9200230,陳德仁" w:date="2020-05-14T14:42:00Z"/>
          <w:rFonts w:ascii="細明體" w:eastAsia="細明體" w:hAnsi="細明體" w:cs="Arial"/>
          <w:noProof/>
          <w:lang w:eastAsia="zh-TW"/>
        </w:rPr>
        <w:pPrChange w:id="78" w:author="i9200230,陳德仁" w:date="2020-05-14T14:42:00Z">
          <w:pPr>
            <w:pStyle w:val="Tabletext"/>
            <w:keepLines w:val="0"/>
            <w:numPr>
              <w:ilvl w:val="1"/>
              <w:numId w:val="37"/>
            </w:numPr>
            <w:tabs>
              <w:tab w:val="num" w:pos="851"/>
            </w:tabs>
            <w:spacing w:after="0" w:line="360" w:lineRule="atLeast"/>
            <w:ind w:left="851" w:hanging="426"/>
          </w:pPr>
        </w:pPrChange>
      </w:pPr>
      <w:ins w:id="79" w:author="i9200230,陳德仁" w:date="2020-05-14T14:39:00Z">
        <w:r>
          <w:rPr>
            <w:rFonts w:ascii="Arial" w:hAnsi="Arial" w:hint="eastAsia"/>
            <w:color w:val="000000"/>
            <w:kern w:val="2"/>
            <w:lang w:eastAsia="zh-HK"/>
          </w:rPr>
          <w:t>若</w:t>
        </w:r>
      </w:ins>
      <w:ins w:id="80" w:author="i9200230,陳德仁" w:date="2020-05-14T14:40:00Z">
        <w:r w:rsidRPr="007129EE">
          <w:rPr>
            <w:rFonts w:ascii="細明體" w:eastAsia="細明體" w:hAnsi="細明體" w:cs="Arial" w:hint="eastAsia"/>
            <w:noProof/>
            <w:color w:val="000000"/>
            <w:lang w:eastAsia="zh-TW"/>
            <w:rPrChange w:id="81" w:author="i9200230,陳德仁" w:date="2020-05-14T14:41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年齡</w:t>
        </w:r>
        <w:r w:rsidRPr="007129EE">
          <w:rPr>
            <w:rFonts w:ascii="細明體" w:eastAsia="細明體" w:hAnsi="細明體" w:cs="Arial" w:hint="eastAsia"/>
            <w:noProof/>
            <w:color w:val="FF0000"/>
            <w:lang w:eastAsia="zh-TW"/>
            <w:rPrChange w:id="82" w:author="i9200230,陳德仁" w:date="2020-05-14T14:41:00Z">
              <w:rPr>
                <w:rFonts w:ascii="Arial" w:eastAsia="標楷體" w:hAnsi="Arial" w:cs="Arial" w:hint="eastAsia"/>
                <w:noProof/>
                <w:color w:val="FF0000"/>
                <w:sz w:val="28"/>
                <w:szCs w:val="28"/>
                <w:lang w:eastAsia="zh-TW"/>
              </w:rPr>
            </w:rPrChange>
          </w:rPr>
          <w:t>未滿</w:t>
        </w:r>
        <w:r w:rsidRPr="007129EE">
          <w:rPr>
            <w:rFonts w:ascii="細明體" w:eastAsia="細明體" w:hAnsi="細明體" w:cs="Arial" w:hint="eastAsia"/>
            <w:noProof/>
            <w:color w:val="FF0000"/>
            <w:lang w:eastAsia="zh-TW"/>
            <w:rPrChange w:id="83" w:author="i9200230,陳德仁" w:date="2020-05-14T14:41:00Z">
              <w:rPr>
                <w:rFonts w:ascii="Arial" w:eastAsia="標楷體" w:hAnsi="Arial" w:cs="Arial" w:hint="eastAsia"/>
                <w:noProof/>
                <w:color w:val="FF0000"/>
                <w:sz w:val="28"/>
                <w:szCs w:val="28"/>
                <w:lang w:eastAsia="zh-TW"/>
              </w:rPr>
            </w:rPrChange>
          </w:rPr>
          <w:t>20</w:t>
        </w:r>
        <w:r w:rsidRPr="007129EE">
          <w:rPr>
            <w:rFonts w:ascii="細明體" w:eastAsia="細明體" w:hAnsi="細明體" w:cs="Arial" w:hint="eastAsia"/>
            <w:noProof/>
            <w:color w:val="FF0000"/>
            <w:lang w:eastAsia="zh-TW"/>
            <w:rPrChange w:id="84" w:author="i9200230,陳德仁" w:date="2020-05-14T14:41:00Z">
              <w:rPr>
                <w:rFonts w:ascii="Arial" w:eastAsia="標楷體" w:hAnsi="Arial" w:cs="Arial" w:hint="eastAsia"/>
                <w:noProof/>
                <w:color w:val="FF0000"/>
                <w:sz w:val="28"/>
                <w:szCs w:val="28"/>
                <w:lang w:eastAsia="zh-TW"/>
              </w:rPr>
            </w:rPrChange>
          </w:rPr>
          <w:t>歲</w:t>
        </w:r>
        <w:r w:rsidRPr="007129EE">
          <w:rPr>
            <w:rFonts w:ascii="細明體" w:eastAsia="細明體" w:hAnsi="細明體" w:cs="Arial" w:hint="eastAsia"/>
            <w:noProof/>
            <w:color w:val="FF0000"/>
            <w:lang w:eastAsia="zh-TW"/>
            <w:rPrChange w:id="85" w:author="i9200230,陳德仁" w:date="2020-05-14T14:41:00Z">
              <w:rPr>
                <w:rFonts w:ascii="Arial" w:eastAsia="標楷體" w:hAnsi="Arial" w:cs="Arial" w:hint="eastAsia"/>
                <w:noProof/>
                <w:color w:val="FF0000"/>
                <w:sz w:val="28"/>
                <w:szCs w:val="28"/>
                <w:lang w:eastAsia="zh-TW"/>
              </w:rPr>
            </w:rPrChange>
          </w:rPr>
          <w:t>(0-19</w:t>
        </w:r>
        <w:r w:rsidRPr="007129EE">
          <w:rPr>
            <w:rFonts w:ascii="細明體" w:eastAsia="細明體" w:hAnsi="細明體" w:cs="Arial" w:hint="eastAsia"/>
            <w:noProof/>
            <w:color w:val="FF0000"/>
            <w:lang w:eastAsia="zh-TW"/>
            <w:rPrChange w:id="86" w:author="i9200230,陳德仁" w:date="2020-05-14T14:41:00Z">
              <w:rPr>
                <w:rFonts w:ascii="Arial" w:eastAsia="標楷體" w:hAnsi="Arial" w:cs="Arial" w:hint="eastAsia"/>
                <w:noProof/>
                <w:color w:val="FF0000"/>
                <w:sz w:val="28"/>
                <w:szCs w:val="28"/>
                <w:lang w:eastAsia="zh-TW"/>
              </w:rPr>
            </w:rPrChange>
          </w:rPr>
          <w:t>歲</w:t>
        </w:r>
        <w:r w:rsidRPr="007129EE">
          <w:rPr>
            <w:rFonts w:ascii="細明體" w:eastAsia="細明體" w:hAnsi="細明體" w:cs="Arial" w:hint="eastAsia"/>
            <w:noProof/>
            <w:color w:val="FF0000"/>
            <w:lang w:eastAsia="zh-TW"/>
            <w:rPrChange w:id="87" w:author="i9200230,陳德仁" w:date="2020-05-14T14:41:00Z">
              <w:rPr>
                <w:rFonts w:ascii="Arial" w:eastAsia="標楷體" w:hAnsi="Arial" w:cs="Arial" w:hint="eastAsia"/>
                <w:noProof/>
                <w:color w:val="FF0000"/>
                <w:sz w:val="28"/>
                <w:szCs w:val="28"/>
                <w:lang w:eastAsia="zh-TW"/>
              </w:rPr>
            </w:rPrChange>
          </w:rPr>
          <w:t>)</w:t>
        </w:r>
        <w:r w:rsidRPr="007129EE">
          <w:rPr>
            <w:rFonts w:ascii="細明體" w:eastAsia="細明體" w:hAnsi="細明體" w:cs="Arial" w:hint="eastAsia"/>
            <w:noProof/>
            <w:lang w:eastAsia="zh-TW"/>
            <w:rPrChange w:id="88" w:author="i9200230,陳德仁" w:date="2020-05-14T14:41:00Z">
              <w:rPr>
                <w:rFonts w:ascii="Arial" w:eastAsia="標楷體" w:hAnsi="Arial" w:cs="Arial" w:hint="eastAsia"/>
                <w:noProof/>
                <w:sz w:val="28"/>
                <w:szCs w:val="28"/>
                <w:lang w:eastAsia="zh-TW"/>
              </w:rPr>
            </w:rPrChange>
          </w:rPr>
          <w:t>，則顯示</w:t>
        </w:r>
        <w:r w:rsidRPr="007129EE">
          <w:rPr>
            <w:rFonts w:ascii="細明體" w:eastAsia="細明體" w:hAnsi="細明體" w:cs="Arial" w:hint="eastAsia"/>
            <w:noProof/>
            <w:color w:val="FF0000"/>
            <w:lang w:eastAsia="zh-TW"/>
            <w:rPrChange w:id="89" w:author="i9200230,陳德仁" w:date="2020-05-14T14:41:00Z">
              <w:rPr>
                <w:rFonts w:ascii="Arial" w:eastAsia="標楷體" w:hAnsi="Arial" w:cs="Arial" w:hint="eastAsia"/>
                <w:noProof/>
                <w:color w:val="FF0000"/>
                <w:sz w:val="28"/>
                <w:szCs w:val="28"/>
                <w:lang w:eastAsia="zh-TW"/>
              </w:rPr>
            </w:rPrChange>
          </w:rPr>
          <w:t>Y</w:t>
        </w:r>
        <w:r w:rsidRPr="007129EE">
          <w:rPr>
            <w:rFonts w:ascii="細明體" w:eastAsia="細明體" w:hAnsi="細明體" w:cs="Arial" w:hint="eastAsia"/>
            <w:noProof/>
            <w:lang w:eastAsia="zh-TW"/>
            <w:rPrChange w:id="90" w:author="i9200230,陳德仁" w:date="2020-05-14T14:41:00Z">
              <w:rPr>
                <w:rFonts w:ascii="Arial" w:eastAsia="標楷體" w:hAnsi="Arial" w:cs="Arial" w:hint="eastAsia"/>
                <w:noProof/>
                <w:sz w:val="28"/>
                <w:szCs w:val="28"/>
                <w:lang w:eastAsia="zh-TW"/>
              </w:rPr>
            </w:rPrChange>
          </w:rPr>
          <w:t>(</w:t>
        </w:r>
        <w:r w:rsidRPr="007129EE">
          <w:rPr>
            <w:rFonts w:ascii="細明體" w:eastAsia="細明體" w:hAnsi="細明體" w:cs="Arial" w:hint="eastAsia"/>
            <w:noProof/>
            <w:color w:val="FF0000"/>
            <w:lang w:eastAsia="zh-TW"/>
            <w:rPrChange w:id="91" w:author="i9200230,陳德仁" w:date="2020-05-14T14:41:00Z">
              <w:rPr>
                <w:rFonts w:ascii="Arial" w:eastAsia="標楷體" w:hAnsi="Arial" w:cs="Arial" w:hint="eastAsia"/>
                <w:noProof/>
                <w:sz w:val="28"/>
                <w:szCs w:val="28"/>
                <w:lang w:eastAsia="zh-TW"/>
              </w:rPr>
            </w:rPrChange>
          </w:rPr>
          <w:t>紅</w:t>
        </w:r>
        <w:r w:rsidRPr="007129EE">
          <w:rPr>
            <w:rFonts w:ascii="細明體" w:eastAsia="細明體" w:hAnsi="細明體" w:cs="Arial" w:hint="eastAsia"/>
            <w:noProof/>
            <w:lang w:eastAsia="zh-TW"/>
            <w:rPrChange w:id="92" w:author="i9200230,陳德仁" w:date="2020-05-14T14:41:00Z">
              <w:rPr>
                <w:rFonts w:ascii="Arial" w:eastAsia="標楷體" w:hAnsi="Arial" w:cs="Arial" w:hint="eastAsia"/>
                <w:noProof/>
                <w:sz w:val="28"/>
                <w:szCs w:val="28"/>
                <w:lang w:eastAsia="zh-TW"/>
              </w:rPr>
            </w:rPrChange>
          </w:rPr>
          <w:t>色</w:t>
        </w:r>
        <w:r w:rsidRPr="007129EE">
          <w:rPr>
            <w:rFonts w:ascii="細明體" w:eastAsia="細明體" w:hAnsi="細明體" w:cs="Arial" w:hint="eastAsia"/>
            <w:noProof/>
            <w:lang w:eastAsia="zh-TW"/>
            <w:rPrChange w:id="93" w:author="i9200230,陳德仁" w:date="2020-05-14T14:41:00Z">
              <w:rPr>
                <w:rFonts w:ascii="Arial" w:eastAsia="標楷體" w:hAnsi="Arial" w:cs="Arial" w:hint="eastAsia"/>
                <w:noProof/>
                <w:sz w:val="28"/>
                <w:szCs w:val="28"/>
                <w:lang w:eastAsia="zh-TW"/>
              </w:rPr>
            </w:rPrChange>
          </w:rPr>
          <w:t>)</w:t>
        </w:r>
      </w:ins>
    </w:p>
    <w:p w:rsidR="007129EE" w:rsidRPr="007129EE" w:rsidRDefault="007129EE" w:rsidP="007129EE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ins w:id="94" w:author="i9200230,陳德仁" w:date="2020-05-12T17:25:00Z"/>
          <w:rFonts w:ascii="細明體" w:eastAsia="細明體" w:hAnsi="細明體" w:cs="Arial" w:hint="eastAsia"/>
          <w:noProof/>
          <w:lang w:eastAsia="zh-TW"/>
          <w:rPrChange w:id="95" w:author="i9200230,陳德仁" w:date="2020-05-14T14:43:00Z">
            <w:rPr>
              <w:ins w:id="96" w:author="i9200230,陳德仁" w:date="2020-05-12T17:25:00Z"/>
              <w:rFonts w:eastAsia="細明體"/>
              <w:bCs/>
              <w:lang w:eastAsia="zh-TW"/>
            </w:rPr>
          </w:rPrChange>
        </w:rPr>
        <w:pPrChange w:id="97" w:author="i9200230,陳德仁" w:date="2020-05-14T14:42:00Z">
          <w:pPr>
            <w:pStyle w:val="Tabletext"/>
            <w:keepLines w:val="0"/>
            <w:numPr>
              <w:ilvl w:val="1"/>
              <w:numId w:val="37"/>
            </w:numPr>
            <w:tabs>
              <w:tab w:val="num" w:pos="851"/>
            </w:tabs>
            <w:spacing w:after="0" w:line="360" w:lineRule="atLeast"/>
            <w:ind w:left="851" w:hanging="426"/>
          </w:pPr>
        </w:pPrChange>
      </w:pPr>
      <w:ins w:id="98" w:author="i9200230,陳德仁" w:date="2020-05-14T14:43:00Z">
        <w:r w:rsidRPr="007129EE">
          <w:rPr>
            <w:rFonts w:ascii="細明體" w:eastAsia="細明體" w:hAnsi="細明體" w:cs="Arial" w:hint="eastAsia"/>
            <w:noProof/>
            <w:color w:val="000000"/>
            <w:lang w:eastAsia="zh-HK"/>
            <w:rPrChange w:id="99" w:author="i9200230,陳德仁" w:date="2020-05-14T14:43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HK"/>
              </w:rPr>
            </w:rPrChange>
          </w:rPr>
          <w:t>若</w:t>
        </w:r>
      </w:ins>
      <w:ins w:id="100" w:author="i9200230,陳德仁" w:date="2020-05-14T14:42:00Z">
        <w:r w:rsidRPr="007129EE">
          <w:rPr>
            <w:rFonts w:ascii="細明體" w:eastAsia="細明體" w:hAnsi="細明體" w:cs="Arial" w:hint="eastAsia"/>
            <w:noProof/>
            <w:color w:val="000000"/>
            <w:lang w:eastAsia="zh-TW"/>
            <w:rPrChange w:id="101" w:author="i9200230,陳德仁" w:date="2020-05-14T14:43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年齡大於等於</w:t>
        </w:r>
        <w:r w:rsidRPr="007129EE">
          <w:rPr>
            <w:rFonts w:ascii="細明體" w:eastAsia="細明體" w:hAnsi="細明體" w:cs="Arial" w:hint="eastAsia"/>
            <w:noProof/>
            <w:color w:val="000000"/>
            <w:lang w:eastAsia="zh-TW"/>
            <w:rPrChange w:id="102" w:author="i9200230,陳德仁" w:date="2020-05-14T14:43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20</w:t>
        </w:r>
        <w:r w:rsidRPr="007129EE">
          <w:rPr>
            <w:rFonts w:ascii="細明體" w:eastAsia="細明體" w:hAnsi="細明體" w:cs="Arial" w:hint="eastAsia"/>
            <w:noProof/>
            <w:color w:val="000000"/>
            <w:lang w:eastAsia="zh-TW"/>
            <w:rPrChange w:id="103" w:author="i9200230,陳德仁" w:date="2020-05-14T14:43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歲，則顯示</w:t>
        </w:r>
        <w:r w:rsidRPr="007129EE">
          <w:rPr>
            <w:rFonts w:ascii="細明體" w:eastAsia="細明體" w:hAnsi="細明體" w:cs="Arial" w:hint="eastAsia"/>
            <w:noProof/>
            <w:color w:val="000000"/>
            <w:lang w:eastAsia="zh-TW"/>
            <w:rPrChange w:id="104" w:author="i9200230,陳德仁" w:date="2020-05-14T14:43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N(</w:t>
        </w:r>
        <w:r w:rsidRPr="007129EE">
          <w:rPr>
            <w:rFonts w:ascii="細明體" w:eastAsia="細明體" w:hAnsi="細明體" w:cs="Arial" w:hint="eastAsia"/>
            <w:noProof/>
            <w:color w:val="000000"/>
            <w:lang w:eastAsia="zh-TW"/>
            <w:rPrChange w:id="105" w:author="i9200230,陳德仁" w:date="2020-05-14T14:43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黑色</w:t>
        </w:r>
        <w:r w:rsidRPr="007129EE">
          <w:rPr>
            <w:rFonts w:ascii="細明體" w:eastAsia="細明體" w:hAnsi="細明體" w:cs="Arial" w:hint="eastAsia"/>
            <w:noProof/>
            <w:color w:val="000000"/>
            <w:lang w:eastAsia="zh-TW"/>
            <w:rPrChange w:id="106" w:author="i9200230,陳德仁" w:date="2020-05-14T14:43:00Z">
              <w:rPr>
                <w:rFonts w:ascii="Arial" w:eastAsia="標楷體" w:hAnsi="Arial" w:cs="Arial" w:hint="eastAsia"/>
                <w:noProof/>
                <w:color w:val="000000"/>
                <w:sz w:val="28"/>
                <w:szCs w:val="28"/>
                <w:lang w:eastAsia="zh-TW"/>
              </w:rPr>
            </w:rPrChange>
          </w:rPr>
          <w:t>)</w:t>
        </w:r>
      </w:ins>
    </w:p>
    <w:p w:rsidR="00DE4B9F" w:rsidRDefault="00DE4B9F" w:rsidP="00DE4B9F">
      <w:pPr>
        <w:numPr>
          <w:ilvl w:val="2"/>
          <w:numId w:val="37"/>
        </w:numPr>
        <w:rPr>
          <w:ins w:id="107" w:author="i9200230,陳德仁" w:date="2020-05-12T17:27:00Z"/>
          <w:rFonts w:eastAsia="細明體"/>
          <w:bCs/>
          <w:sz w:val="20"/>
          <w:szCs w:val="20"/>
        </w:rPr>
      </w:pPr>
      <w:ins w:id="108" w:author="i9200230,陳德仁" w:date="2020-05-12T17:26:00Z">
        <w:r w:rsidRPr="00DE4B9F">
          <w:rPr>
            <w:rFonts w:eastAsia="細明體" w:hint="eastAsia"/>
            <w:bCs/>
            <w:sz w:val="20"/>
            <w:szCs w:val="20"/>
          </w:rPr>
          <w:t>受款人</w:t>
        </w:r>
        <w:r w:rsidRPr="00DE4B9F">
          <w:rPr>
            <w:rFonts w:eastAsia="細明體" w:hint="eastAsia"/>
            <w:bCs/>
            <w:sz w:val="20"/>
            <w:szCs w:val="20"/>
          </w:rPr>
          <w:t>ID</w:t>
        </w:r>
      </w:ins>
      <w:ins w:id="109" w:author="i9200230,陳德仁" w:date="2020-05-12T17:27:00Z">
        <w:r>
          <w:rPr>
            <w:rFonts w:eastAsia="細明體" w:hint="eastAsia"/>
            <w:bCs/>
            <w:sz w:val="20"/>
            <w:szCs w:val="20"/>
            <w:lang w:eastAsia="zh-HK"/>
          </w:rPr>
          <w:t>不同於</w:t>
        </w:r>
      </w:ins>
      <w:ins w:id="110" w:author="i9200230,陳德仁" w:date="2020-05-12T17:26:00Z">
        <w:r w:rsidRPr="00DE4B9F">
          <w:rPr>
            <w:rFonts w:eastAsia="細明體" w:hint="eastAsia"/>
            <w:bCs/>
            <w:sz w:val="20"/>
            <w:szCs w:val="20"/>
          </w:rPr>
          <w:t>事故者</w:t>
        </w:r>
        <w:r w:rsidRPr="00DE4B9F">
          <w:rPr>
            <w:rFonts w:eastAsia="細明體" w:hint="eastAsia"/>
            <w:bCs/>
            <w:sz w:val="20"/>
            <w:szCs w:val="20"/>
          </w:rPr>
          <w:t>ID</w:t>
        </w:r>
      </w:ins>
    </w:p>
    <w:p w:rsidR="00DE4B9F" w:rsidRPr="00DE4B9F" w:rsidRDefault="00080CFA" w:rsidP="00DE4B9F">
      <w:pPr>
        <w:ind w:left="1418"/>
        <w:rPr>
          <w:ins w:id="111" w:author="i9200230,陳德仁" w:date="2020-05-12T17:26:00Z"/>
          <w:rFonts w:eastAsia="細明體" w:hint="eastAsia"/>
          <w:bCs/>
          <w:sz w:val="20"/>
          <w:szCs w:val="20"/>
        </w:rPr>
        <w:pPrChange w:id="112" w:author="i9200230,陳德仁" w:date="2020-05-12T17:27:00Z">
          <w:pPr>
            <w:numPr>
              <w:ilvl w:val="2"/>
              <w:numId w:val="37"/>
            </w:numPr>
            <w:tabs>
              <w:tab w:val="num" w:pos="1418"/>
            </w:tabs>
            <w:ind w:left="1418" w:hanging="567"/>
          </w:pPr>
        </w:pPrChange>
      </w:pPr>
      <w:ins w:id="113" w:author="i9200230,陳德仁" w:date="2020-05-12T17:28:00Z">
        <w:r w:rsidRPr="00080CFA">
          <w:rPr>
            <w:rFonts w:eastAsia="細明體" w:hint="eastAsia"/>
            <w:bCs/>
            <w:sz w:val="20"/>
            <w:szCs w:val="20"/>
          </w:rPr>
          <w:t>顯示</w:t>
        </w:r>
        <w:r w:rsidRPr="00080CFA">
          <w:rPr>
            <w:rFonts w:eastAsia="細明體" w:hint="eastAsia"/>
            <w:bCs/>
            <w:color w:val="FF0000"/>
            <w:sz w:val="20"/>
            <w:szCs w:val="20"/>
            <w:rPrChange w:id="114" w:author="i9200230,陳德仁" w:date="2020-05-12T17:29:00Z">
              <w:rPr>
                <w:rFonts w:eastAsia="細明體" w:hint="eastAsia"/>
                <w:bCs/>
                <w:sz w:val="20"/>
                <w:szCs w:val="20"/>
              </w:rPr>
            </w:rPrChange>
          </w:rPr>
          <w:t>「年齡無法判斷</w:t>
        </w:r>
      </w:ins>
      <w:ins w:id="115" w:author="i9200230,陳德仁" w:date="2020-05-12T17:29:00Z">
        <w:r w:rsidRPr="00080CFA">
          <w:rPr>
            <w:rFonts w:eastAsia="細明體" w:hint="eastAsia"/>
            <w:bCs/>
            <w:color w:val="FF0000"/>
            <w:sz w:val="20"/>
            <w:szCs w:val="20"/>
            <w:rPrChange w:id="116" w:author="i9200230,陳德仁" w:date="2020-05-12T17:29:00Z">
              <w:rPr>
                <w:rFonts w:eastAsia="細明體" w:hint="eastAsia"/>
                <w:bCs/>
                <w:sz w:val="20"/>
                <w:szCs w:val="20"/>
              </w:rPr>
            </w:rPrChange>
          </w:rPr>
          <w:t>」</w:t>
        </w:r>
        <w:r w:rsidRPr="00080CFA">
          <w:rPr>
            <w:rFonts w:eastAsia="細明體" w:hint="eastAsia"/>
            <w:bCs/>
            <w:sz w:val="20"/>
            <w:szCs w:val="20"/>
            <w:rPrChange w:id="117" w:author="i9200230,陳德仁" w:date="2020-05-12T17:30:00Z">
              <w:rPr>
                <w:rFonts w:eastAsia="細明體" w:hint="eastAsia"/>
                <w:bCs/>
                <w:color w:val="FF0000"/>
                <w:sz w:val="20"/>
                <w:szCs w:val="20"/>
              </w:rPr>
            </w:rPrChange>
          </w:rPr>
          <w:t>(</w:t>
        </w:r>
        <w:r w:rsidRPr="007129EE">
          <w:rPr>
            <w:rFonts w:eastAsia="細明體" w:hint="eastAsia"/>
            <w:bCs/>
            <w:color w:val="FF0000"/>
            <w:sz w:val="20"/>
            <w:szCs w:val="20"/>
            <w:lang w:eastAsia="zh-HK"/>
            <w:rPrChange w:id="118" w:author="i9200230,陳德仁" w:date="2020-05-14T14:43:00Z">
              <w:rPr>
                <w:rFonts w:eastAsia="細明體" w:hint="eastAsia"/>
                <w:bCs/>
                <w:color w:val="FF0000"/>
                <w:sz w:val="20"/>
                <w:szCs w:val="20"/>
                <w:lang w:eastAsia="zh-HK"/>
              </w:rPr>
            </w:rPrChange>
          </w:rPr>
          <w:t>紅</w:t>
        </w:r>
        <w:r w:rsidRPr="00080CFA">
          <w:rPr>
            <w:rFonts w:eastAsia="細明體" w:hint="eastAsia"/>
            <w:bCs/>
            <w:sz w:val="20"/>
            <w:szCs w:val="20"/>
            <w:rPrChange w:id="119" w:author="i9200230,陳德仁" w:date="2020-05-12T17:30:00Z">
              <w:rPr>
                <w:rFonts w:eastAsia="細明體" w:hint="eastAsia"/>
                <w:bCs/>
                <w:color w:val="FF0000"/>
                <w:sz w:val="20"/>
                <w:szCs w:val="20"/>
              </w:rPr>
            </w:rPrChange>
          </w:rPr>
          <w:t>色</w:t>
        </w:r>
      </w:ins>
      <w:ins w:id="120" w:author="i9200230,陳德仁" w:date="2020-05-12T17:30:00Z">
        <w:r w:rsidRPr="00080CFA">
          <w:rPr>
            <w:rFonts w:eastAsia="細明體" w:hint="eastAsia"/>
            <w:bCs/>
            <w:sz w:val="20"/>
            <w:szCs w:val="20"/>
            <w:lang w:eastAsia="zh-HK"/>
            <w:rPrChange w:id="121" w:author="i9200230,陳德仁" w:date="2020-05-12T17:30:00Z">
              <w:rPr>
                <w:rFonts w:eastAsia="細明體" w:hint="eastAsia"/>
                <w:bCs/>
                <w:color w:val="FF0000"/>
                <w:sz w:val="20"/>
                <w:szCs w:val="20"/>
                <w:lang w:eastAsia="zh-HK"/>
              </w:rPr>
            </w:rPrChange>
          </w:rPr>
          <w:t>字樣</w:t>
        </w:r>
        <w:r w:rsidRPr="00080CFA">
          <w:rPr>
            <w:rFonts w:eastAsia="細明體" w:hint="eastAsia"/>
            <w:bCs/>
            <w:sz w:val="20"/>
            <w:szCs w:val="20"/>
            <w:lang w:eastAsia="zh-HK"/>
            <w:rPrChange w:id="122" w:author="i9200230,陳德仁" w:date="2020-05-12T17:30:00Z">
              <w:rPr>
                <w:rFonts w:eastAsia="細明體" w:hint="eastAsia"/>
                <w:bCs/>
                <w:color w:val="FF0000"/>
                <w:sz w:val="20"/>
                <w:szCs w:val="20"/>
                <w:lang w:eastAsia="zh-HK"/>
              </w:rPr>
            </w:rPrChange>
          </w:rPr>
          <w:t>)</w:t>
        </w:r>
      </w:ins>
    </w:p>
    <w:p w:rsidR="00DE4B9F" w:rsidRDefault="00DE4B9F" w:rsidP="00DE4B9F">
      <w:pPr>
        <w:pStyle w:val="Tabletext"/>
        <w:keepLines w:val="0"/>
        <w:spacing w:after="0" w:line="360" w:lineRule="atLeast"/>
        <w:ind w:left="1418"/>
        <w:rPr>
          <w:ins w:id="123" w:author="i9200230,陳德仁" w:date="2020-05-12T17:21:00Z"/>
          <w:rFonts w:eastAsia="細明體" w:hint="eastAsia"/>
          <w:bCs/>
          <w:lang w:eastAsia="zh-TW"/>
        </w:rPr>
        <w:pPrChange w:id="124" w:author="i9200230,陳德仁" w:date="2020-05-12T17:26:00Z">
          <w:pPr>
            <w:pStyle w:val="Tabletext"/>
            <w:keepLines w:val="0"/>
            <w:numPr>
              <w:ilvl w:val="1"/>
              <w:numId w:val="37"/>
            </w:numPr>
            <w:tabs>
              <w:tab w:val="num" w:pos="851"/>
            </w:tabs>
            <w:spacing w:after="0" w:line="360" w:lineRule="atLeast"/>
            <w:ind w:left="851" w:hanging="426"/>
          </w:pPr>
        </w:pPrChange>
      </w:pPr>
    </w:p>
    <w:p w:rsidR="00646E68" w:rsidRPr="00CB104F" w:rsidRDefault="00411580" w:rsidP="00246A5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rFonts w:eastAsia="細明體"/>
          <w:bCs/>
          <w:lang w:eastAsia="zh-TW"/>
        </w:rPr>
      </w:pPr>
      <w:r w:rsidRPr="00CB104F">
        <w:rPr>
          <w:rFonts w:eastAsia="細明體"/>
          <w:bCs/>
          <w:lang w:eastAsia="zh-TW"/>
        </w:rPr>
        <w:t>RETURN</w:t>
      </w:r>
    </w:p>
    <w:sectPr w:rsidR="00646E68" w:rsidRPr="00CB104F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E04" w:rsidRDefault="00A65E04" w:rsidP="004449C6">
      <w:r>
        <w:separator/>
      </w:r>
    </w:p>
  </w:endnote>
  <w:endnote w:type="continuationSeparator" w:id="0">
    <w:p w:rsidR="00A65E04" w:rsidRDefault="00A65E04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E04" w:rsidRDefault="00A65E04" w:rsidP="004449C6">
      <w:r>
        <w:separator/>
      </w:r>
    </w:p>
  </w:footnote>
  <w:footnote w:type="continuationSeparator" w:id="0">
    <w:p w:rsidR="00A65E04" w:rsidRDefault="00A65E04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BD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19C4B922"/>
    <w:lvl w:ilvl="0" w:tplc="2018B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AE300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44C0110"/>
    <w:multiLevelType w:val="multilevel"/>
    <w:tmpl w:val="0409001D"/>
    <w:numStyleLink w:val="1"/>
  </w:abstractNum>
  <w:abstractNum w:abstractNumId="29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13090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6"/>
  </w:num>
  <w:num w:numId="27">
    <w:abstractNumId w:val="9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2"/>
  </w:num>
  <w:num w:numId="31">
    <w:abstractNumId w:val="1"/>
  </w:num>
  <w:num w:numId="32">
    <w:abstractNumId w:val="17"/>
  </w:num>
  <w:num w:numId="33">
    <w:abstractNumId w:val="35"/>
  </w:num>
  <w:num w:numId="34">
    <w:abstractNumId w:val="8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</w:num>
  <w:num w:numId="37">
    <w:abstractNumId w:val="10"/>
  </w:num>
  <w:num w:numId="38">
    <w:abstractNumId w:val="33"/>
  </w:num>
  <w:num w:numId="39">
    <w:abstractNumId w:val="0"/>
  </w:num>
  <w:num w:numId="40">
    <w:abstractNumId w:val="25"/>
  </w:num>
  <w:num w:numId="41">
    <w:abstractNumId w:val="27"/>
  </w:num>
  <w:num w:numId="42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15D0"/>
    <w:rsid w:val="000034FD"/>
    <w:rsid w:val="00003DE3"/>
    <w:rsid w:val="0000406A"/>
    <w:rsid w:val="00006D72"/>
    <w:rsid w:val="000070D0"/>
    <w:rsid w:val="00011FD7"/>
    <w:rsid w:val="000128C7"/>
    <w:rsid w:val="00014D40"/>
    <w:rsid w:val="000155DF"/>
    <w:rsid w:val="00016079"/>
    <w:rsid w:val="000162EF"/>
    <w:rsid w:val="00016385"/>
    <w:rsid w:val="00017681"/>
    <w:rsid w:val="0002021D"/>
    <w:rsid w:val="00020938"/>
    <w:rsid w:val="00021988"/>
    <w:rsid w:val="000269F2"/>
    <w:rsid w:val="00027ABE"/>
    <w:rsid w:val="000308E4"/>
    <w:rsid w:val="0003161B"/>
    <w:rsid w:val="00031F14"/>
    <w:rsid w:val="0003285C"/>
    <w:rsid w:val="0003406B"/>
    <w:rsid w:val="000417FD"/>
    <w:rsid w:val="00044FE6"/>
    <w:rsid w:val="00047FF2"/>
    <w:rsid w:val="00051847"/>
    <w:rsid w:val="000535F7"/>
    <w:rsid w:val="00053819"/>
    <w:rsid w:val="00053D36"/>
    <w:rsid w:val="000545C5"/>
    <w:rsid w:val="00055695"/>
    <w:rsid w:val="000556D8"/>
    <w:rsid w:val="000608E5"/>
    <w:rsid w:val="00060F4B"/>
    <w:rsid w:val="00061E49"/>
    <w:rsid w:val="00062C39"/>
    <w:rsid w:val="00064465"/>
    <w:rsid w:val="00064C2F"/>
    <w:rsid w:val="0006764F"/>
    <w:rsid w:val="000700BD"/>
    <w:rsid w:val="00072C8F"/>
    <w:rsid w:val="00072CD9"/>
    <w:rsid w:val="00073358"/>
    <w:rsid w:val="000765B6"/>
    <w:rsid w:val="000807EF"/>
    <w:rsid w:val="00080CFA"/>
    <w:rsid w:val="00081BD9"/>
    <w:rsid w:val="00083DB6"/>
    <w:rsid w:val="00084798"/>
    <w:rsid w:val="00085337"/>
    <w:rsid w:val="000922A0"/>
    <w:rsid w:val="000924E4"/>
    <w:rsid w:val="0009283A"/>
    <w:rsid w:val="000929E0"/>
    <w:rsid w:val="00092C75"/>
    <w:rsid w:val="000947CB"/>
    <w:rsid w:val="000949F5"/>
    <w:rsid w:val="00094A3B"/>
    <w:rsid w:val="00095877"/>
    <w:rsid w:val="00096DB1"/>
    <w:rsid w:val="00096DBD"/>
    <w:rsid w:val="000A139E"/>
    <w:rsid w:val="000A369B"/>
    <w:rsid w:val="000A47EC"/>
    <w:rsid w:val="000A6634"/>
    <w:rsid w:val="000A6EC7"/>
    <w:rsid w:val="000B2EAD"/>
    <w:rsid w:val="000B6BC3"/>
    <w:rsid w:val="000C0C7E"/>
    <w:rsid w:val="000C2E48"/>
    <w:rsid w:val="000C4066"/>
    <w:rsid w:val="000C67AE"/>
    <w:rsid w:val="000D00E7"/>
    <w:rsid w:val="000D109D"/>
    <w:rsid w:val="000D28E7"/>
    <w:rsid w:val="000D4B23"/>
    <w:rsid w:val="000D70A4"/>
    <w:rsid w:val="000E2713"/>
    <w:rsid w:val="000E3A7E"/>
    <w:rsid w:val="000E3E26"/>
    <w:rsid w:val="000E5135"/>
    <w:rsid w:val="000E5C23"/>
    <w:rsid w:val="000E7722"/>
    <w:rsid w:val="000E7C5B"/>
    <w:rsid w:val="000F1150"/>
    <w:rsid w:val="000F5AAD"/>
    <w:rsid w:val="000F733D"/>
    <w:rsid w:val="00100F01"/>
    <w:rsid w:val="00102D6A"/>
    <w:rsid w:val="00107326"/>
    <w:rsid w:val="00111B66"/>
    <w:rsid w:val="0011259A"/>
    <w:rsid w:val="00113BF6"/>
    <w:rsid w:val="00115974"/>
    <w:rsid w:val="00116A23"/>
    <w:rsid w:val="00117D9F"/>
    <w:rsid w:val="0012080B"/>
    <w:rsid w:val="00120A8E"/>
    <w:rsid w:val="00122D82"/>
    <w:rsid w:val="00122E24"/>
    <w:rsid w:val="0012432A"/>
    <w:rsid w:val="001303BE"/>
    <w:rsid w:val="00130425"/>
    <w:rsid w:val="00130F9A"/>
    <w:rsid w:val="00136E2C"/>
    <w:rsid w:val="0013776B"/>
    <w:rsid w:val="00137D4D"/>
    <w:rsid w:val="001405F8"/>
    <w:rsid w:val="001413A7"/>
    <w:rsid w:val="00144ACD"/>
    <w:rsid w:val="001469B6"/>
    <w:rsid w:val="001516AE"/>
    <w:rsid w:val="001524BF"/>
    <w:rsid w:val="00153E6D"/>
    <w:rsid w:val="001554FB"/>
    <w:rsid w:val="00156527"/>
    <w:rsid w:val="00157037"/>
    <w:rsid w:val="00160565"/>
    <w:rsid w:val="0017051D"/>
    <w:rsid w:val="00175E2D"/>
    <w:rsid w:val="0017751B"/>
    <w:rsid w:val="001814CD"/>
    <w:rsid w:val="00181DA2"/>
    <w:rsid w:val="00182418"/>
    <w:rsid w:val="00182BD3"/>
    <w:rsid w:val="00185DC7"/>
    <w:rsid w:val="00187736"/>
    <w:rsid w:val="00192B58"/>
    <w:rsid w:val="0019336E"/>
    <w:rsid w:val="00196D39"/>
    <w:rsid w:val="001A2159"/>
    <w:rsid w:val="001A2F38"/>
    <w:rsid w:val="001B0CDF"/>
    <w:rsid w:val="001B3995"/>
    <w:rsid w:val="001B5134"/>
    <w:rsid w:val="001B760B"/>
    <w:rsid w:val="001C1EB6"/>
    <w:rsid w:val="001C3897"/>
    <w:rsid w:val="001C7890"/>
    <w:rsid w:val="001C7ED3"/>
    <w:rsid w:val="001D23E4"/>
    <w:rsid w:val="001D2913"/>
    <w:rsid w:val="001D2A90"/>
    <w:rsid w:val="001D7A8E"/>
    <w:rsid w:val="001D7AA4"/>
    <w:rsid w:val="001E16EE"/>
    <w:rsid w:val="001E2BC6"/>
    <w:rsid w:val="001E6703"/>
    <w:rsid w:val="001E6935"/>
    <w:rsid w:val="001F05A8"/>
    <w:rsid w:val="001F0715"/>
    <w:rsid w:val="001F177F"/>
    <w:rsid w:val="001F317F"/>
    <w:rsid w:val="001F5A8A"/>
    <w:rsid w:val="0021002A"/>
    <w:rsid w:val="00210F8C"/>
    <w:rsid w:val="00211D72"/>
    <w:rsid w:val="002124D8"/>
    <w:rsid w:val="002127E2"/>
    <w:rsid w:val="00215E53"/>
    <w:rsid w:val="00216170"/>
    <w:rsid w:val="00220E94"/>
    <w:rsid w:val="00223D31"/>
    <w:rsid w:val="00225276"/>
    <w:rsid w:val="00230917"/>
    <w:rsid w:val="00231ADB"/>
    <w:rsid w:val="002326AA"/>
    <w:rsid w:val="002340F9"/>
    <w:rsid w:val="0023583C"/>
    <w:rsid w:val="00235B16"/>
    <w:rsid w:val="0024498D"/>
    <w:rsid w:val="00244CE2"/>
    <w:rsid w:val="00246A5C"/>
    <w:rsid w:val="00247A7A"/>
    <w:rsid w:val="002518A1"/>
    <w:rsid w:val="002563E4"/>
    <w:rsid w:val="002575FA"/>
    <w:rsid w:val="0025789C"/>
    <w:rsid w:val="00260591"/>
    <w:rsid w:val="00260E8C"/>
    <w:rsid w:val="00261840"/>
    <w:rsid w:val="00262041"/>
    <w:rsid w:val="00265A42"/>
    <w:rsid w:val="00270C3C"/>
    <w:rsid w:val="00270F39"/>
    <w:rsid w:val="00272019"/>
    <w:rsid w:val="002735CF"/>
    <w:rsid w:val="0028035D"/>
    <w:rsid w:val="00281927"/>
    <w:rsid w:val="00281E40"/>
    <w:rsid w:val="0028416E"/>
    <w:rsid w:val="002859FC"/>
    <w:rsid w:val="00285F2F"/>
    <w:rsid w:val="002904CD"/>
    <w:rsid w:val="002A1137"/>
    <w:rsid w:val="002A27E0"/>
    <w:rsid w:val="002A4A25"/>
    <w:rsid w:val="002A5487"/>
    <w:rsid w:val="002B1290"/>
    <w:rsid w:val="002B200E"/>
    <w:rsid w:val="002B3D7A"/>
    <w:rsid w:val="002B3E2D"/>
    <w:rsid w:val="002B48A7"/>
    <w:rsid w:val="002B7E25"/>
    <w:rsid w:val="002C0F82"/>
    <w:rsid w:val="002C3984"/>
    <w:rsid w:val="002C54DE"/>
    <w:rsid w:val="002C5F41"/>
    <w:rsid w:val="002C77C7"/>
    <w:rsid w:val="002D0361"/>
    <w:rsid w:val="002D15E7"/>
    <w:rsid w:val="002D4FEF"/>
    <w:rsid w:val="002D592D"/>
    <w:rsid w:val="002D633A"/>
    <w:rsid w:val="002E167E"/>
    <w:rsid w:val="002E16A5"/>
    <w:rsid w:val="002E2BDD"/>
    <w:rsid w:val="002E2BE7"/>
    <w:rsid w:val="002E3FBB"/>
    <w:rsid w:val="002E4C3E"/>
    <w:rsid w:val="002E71DA"/>
    <w:rsid w:val="002E749A"/>
    <w:rsid w:val="002F1732"/>
    <w:rsid w:val="002F3712"/>
    <w:rsid w:val="002F4E67"/>
    <w:rsid w:val="002F7187"/>
    <w:rsid w:val="00302B5D"/>
    <w:rsid w:val="00302C5B"/>
    <w:rsid w:val="00312083"/>
    <w:rsid w:val="003137BC"/>
    <w:rsid w:val="00314F22"/>
    <w:rsid w:val="00323123"/>
    <w:rsid w:val="00326C93"/>
    <w:rsid w:val="003313A4"/>
    <w:rsid w:val="00331A3A"/>
    <w:rsid w:val="00332E60"/>
    <w:rsid w:val="003344FB"/>
    <w:rsid w:val="003345C7"/>
    <w:rsid w:val="00334961"/>
    <w:rsid w:val="0033501E"/>
    <w:rsid w:val="00335B8E"/>
    <w:rsid w:val="00336DB8"/>
    <w:rsid w:val="00336FB1"/>
    <w:rsid w:val="003426F4"/>
    <w:rsid w:val="003514F4"/>
    <w:rsid w:val="00351882"/>
    <w:rsid w:val="00352728"/>
    <w:rsid w:val="003539DD"/>
    <w:rsid w:val="00355415"/>
    <w:rsid w:val="0035608F"/>
    <w:rsid w:val="00357FD4"/>
    <w:rsid w:val="00360106"/>
    <w:rsid w:val="00360158"/>
    <w:rsid w:val="003608DA"/>
    <w:rsid w:val="0036189A"/>
    <w:rsid w:val="003634E9"/>
    <w:rsid w:val="00363637"/>
    <w:rsid w:val="003676A5"/>
    <w:rsid w:val="003766DA"/>
    <w:rsid w:val="0038047F"/>
    <w:rsid w:val="003813A7"/>
    <w:rsid w:val="00382B6A"/>
    <w:rsid w:val="00382E46"/>
    <w:rsid w:val="0038682E"/>
    <w:rsid w:val="00386B69"/>
    <w:rsid w:val="003909A2"/>
    <w:rsid w:val="003914C5"/>
    <w:rsid w:val="00391D66"/>
    <w:rsid w:val="00393017"/>
    <w:rsid w:val="00393540"/>
    <w:rsid w:val="0039392A"/>
    <w:rsid w:val="0039514E"/>
    <w:rsid w:val="00396DEF"/>
    <w:rsid w:val="003970ED"/>
    <w:rsid w:val="003A4401"/>
    <w:rsid w:val="003A624E"/>
    <w:rsid w:val="003A6C39"/>
    <w:rsid w:val="003B5B4C"/>
    <w:rsid w:val="003B6915"/>
    <w:rsid w:val="003C0706"/>
    <w:rsid w:val="003C1996"/>
    <w:rsid w:val="003C5C92"/>
    <w:rsid w:val="003C7502"/>
    <w:rsid w:val="003D2B73"/>
    <w:rsid w:val="003D31CC"/>
    <w:rsid w:val="003D3CCF"/>
    <w:rsid w:val="003D4176"/>
    <w:rsid w:val="003D42C5"/>
    <w:rsid w:val="003D520E"/>
    <w:rsid w:val="003D5FB1"/>
    <w:rsid w:val="003D6A55"/>
    <w:rsid w:val="003D701F"/>
    <w:rsid w:val="003E10C8"/>
    <w:rsid w:val="003E3A39"/>
    <w:rsid w:val="003E5424"/>
    <w:rsid w:val="003E6A23"/>
    <w:rsid w:val="003E6EB6"/>
    <w:rsid w:val="003F07A5"/>
    <w:rsid w:val="003F2C32"/>
    <w:rsid w:val="003F3FA7"/>
    <w:rsid w:val="003F74AB"/>
    <w:rsid w:val="004019B5"/>
    <w:rsid w:val="00402206"/>
    <w:rsid w:val="0040318A"/>
    <w:rsid w:val="00411580"/>
    <w:rsid w:val="00412BFF"/>
    <w:rsid w:val="00412DF3"/>
    <w:rsid w:val="004156B4"/>
    <w:rsid w:val="0041604A"/>
    <w:rsid w:val="00420CF0"/>
    <w:rsid w:val="0042280D"/>
    <w:rsid w:val="004276A7"/>
    <w:rsid w:val="00430346"/>
    <w:rsid w:val="00430F55"/>
    <w:rsid w:val="00430FD1"/>
    <w:rsid w:val="0043132C"/>
    <w:rsid w:val="00431F26"/>
    <w:rsid w:val="00432C22"/>
    <w:rsid w:val="00441078"/>
    <w:rsid w:val="004419D6"/>
    <w:rsid w:val="004445AA"/>
    <w:rsid w:val="0044485E"/>
    <w:rsid w:val="004449C6"/>
    <w:rsid w:val="0044588B"/>
    <w:rsid w:val="004520AD"/>
    <w:rsid w:val="00456902"/>
    <w:rsid w:val="004605F7"/>
    <w:rsid w:val="004618AE"/>
    <w:rsid w:val="00471646"/>
    <w:rsid w:val="00473E3A"/>
    <w:rsid w:val="00474B7C"/>
    <w:rsid w:val="0047659E"/>
    <w:rsid w:val="00490200"/>
    <w:rsid w:val="00490615"/>
    <w:rsid w:val="00491156"/>
    <w:rsid w:val="00495E68"/>
    <w:rsid w:val="00496132"/>
    <w:rsid w:val="004962F6"/>
    <w:rsid w:val="00496875"/>
    <w:rsid w:val="004A0604"/>
    <w:rsid w:val="004A066C"/>
    <w:rsid w:val="004A18F2"/>
    <w:rsid w:val="004A2C6E"/>
    <w:rsid w:val="004A4008"/>
    <w:rsid w:val="004A65D3"/>
    <w:rsid w:val="004A73DD"/>
    <w:rsid w:val="004B26CD"/>
    <w:rsid w:val="004B2C0E"/>
    <w:rsid w:val="004C4538"/>
    <w:rsid w:val="004D123A"/>
    <w:rsid w:val="004D2F17"/>
    <w:rsid w:val="004D3635"/>
    <w:rsid w:val="004D431D"/>
    <w:rsid w:val="004D4AE8"/>
    <w:rsid w:val="004D51A3"/>
    <w:rsid w:val="004D6790"/>
    <w:rsid w:val="004D6E3F"/>
    <w:rsid w:val="004E01C2"/>
    <w:rsid w:val="004E0F9B"/>
    <w:rsid w:val="004E1208"/>
    <w:rsid w:val="004E1671"/>
    <w:rsid w:val="004E1845"/>
    <w:rsid w:val="004E3D4D"/>
    <w:rsid w:val="004E4CF9"/>
    <w:rsid w:val="004F1212"/>
    <w:rsid w:val="004F2A42"/>
    <w:rsid w:val="004F2ED9"/>
    <w:rsid w:val="004F32AE"/>
    <w:rsid w:val="004F47C2"/>
    <w:rsid w:val="00501E93"/>
    <w:rsid w:val="00503BB3"/>
    <w:rsid w:val="00505B1F"/>
    <w:rsid w:val="0050798D"/>
    <w:rsid w:val="00511FB5"/>
    <w:rsid w:val="00516FC2"/>
    <w:rsid w:val="00517D16"/>
    <w:rsid w:val="0052056E"/>
    <w:rsid w:val="0052129A"/>
    <w:rsid w:val="005217D1"/>
    <w:rsid w:val="00523C23"/>
    <w:rsid w:val="00530551"/>
    <w:rsid w:val="00531280"/>
    <w:rsid w:val="00533251"/>
    <w:rsid w:val="005341C6"/>
    <w:rsid w:val="00536D26"/>
    <w:rsid w:val="00537B8F"/>
    <w:rsid w:val="0054228E"/>
    <w:rsid w:val="00543DAC"/>
    <w:rsid w:val="00546228"/>
    <w:rsid w:val="005464C7"/>
    <w:rsid w:val="0054739D"/>
    <w:rsid w:val="005479B4"/>
    <w:rsid w:val="005505AC"/>
    <w:rsid w:val="00551200"/>
    <w:rsid w:val="00551CD3"/>
    <w:rsid w:val="00552B66"/>
    <w:rsid w:val="00556EF8"/>
    <w:rsid w:val="005606DB"/>
    <w:rsid w:val="00561EB3"/>
    <w:rsid w:val="005620DB"/>
    <w:rsid w:val="0056532E"/>
    <w:rsid w:val="005739CE"/>
    <w:rsid w:val="00574D17"/>
    <w:rsid w:val="00576BFB"/>
    <w:rsid w:val="00577115"/>
    <w:rsid w:val="005801D6"/>
    <w:rsid w:val="00586568"/>
    <w:rsid w:val="00586A09"/>
    <w:rsid w:val="0059079A"/>
    <w:rsid w:val="00592D62"/>
    <w:rsid w:val="005943AC"/>
    <w:rsid w:val="005949AD"/>
    <w:rsid w:val="005A12BC"/>
    <w:rsid w:val="005A1F49"/>
    <w:rsid w:val="005A2C2C"/>
    <w:rsid w:val="005A36ED"/>
    <w:rsid w:val="005B0514"/>
    <w:rsid w:val="005B05DC"/>
    <w:rsid w:val="005B6692"/>
    <w:rsid w:val="005B69F1"/>
    <w:rsid w:val="005D493D"/>
    <w:rsid w:val="005D5440"/>
    <w:rsid w:val="005D6E2C"/>
    <w:rsid w:val="005D7B96"/>
    <w:rsid w:val="005E2898"/>
    <w:rsid w:val="005E31EE"/>
    <w:rsid w:val="005F0327"/>
    <w:rsid w:val="005F45F9"/>
    <w:rsid w:val="005F4DEB"/>
    <w:rsid w:val="005F5E8D"/>
    <w:rsid w:val="005F66FE"/>
    <w:rsid w:val="00603723"/>
    <w:rsid w:val="006044B8"/>
    <w:rsid w:val="0060547C"/>
    <w:rsid w:val="0060574D"/>
    <w:rsid w:val="00613606"/>
    <w:rsid w:val="006140FC"/>
    <w:rsid w:val="00614427"/>
    <w:rsid w:val="006167F5"/>
    <w:rsid w:val="00617D2D"/>
    <w:rsid w:val="00620522"/>
    <w:rsid w:val="00621235"/>
    <w:rsid w:val="00623B88"/>
    <w:rsid w:val="0062510E"/>
    <w:rsid w:val="00625D2A"/>
    <w:rsid w:val="006269A3"/>
    <w:rsid w:val="0062707D"/>
    <w:rsid w:val="00630492"/>
    <w:rsid w:val="00633375"/>
    <w:rsid w:val="006334E6"/>
    <w:rsid w:val="00633BC7"/>
    <w:rsid w:val="0063457B"/>
    <w:rsid w:val="0063650C"/>
    <w:rsid w:val="006418AF"/>
    <w:rsid w:val="00641F19"/>
    <w:rsid w:val="006426D9"/>
    <w:rsid w:val="006436A6"/>
    <w:rsid w:val="006436BD"/>
    <w:rsid w:val="006447DB"/>
    <w:rsid w:val="00644A7D"/>
    <w:rsid w:val="00646E68"/>
    <w:rsid w:val="00647CA7"/>
    <w:rsid w:val="00650404"/>
    <w:rsid w:val="006531D3"/>
    <w:rsid w:val="00653ED0"/>
    <w:rsid w:val="00654B30"/>
    <w:rsid w:val="00654FF6"/>
    <w:rsid w:val="00656400"/>
    <w:rsid w:val="00656A77"/>
    <w:rsid w:val="00656D8A"/>
    <w:rsid w:val="00657C15"/>
    <w:rsid w:val="00661976"/>
    <w:rsid w:val="00661CBC"/>
    <w:rsid w:val="00662073"/>
    <w:rsid w:val="006621E1"/>
    <w:rsid w:val="006627B7"/>
    <w:rsid w:val="006706C7"/>
    <w:rsid w:val="00671B12"/>
    <w:rsid w:val="00671F47"/>
    <w:rsid w:val="00672DE5"/>
    <w:rsid w:val="00674DD4"/>
    <w:rsid w:val="00676EF6"/>
    <w:rsid w:val="00677153"/>
    <w:rsid w:val="006827CF"/>
    <w:rsid w:val="00686385"/>
    <w:rsid w:val="00686572"/>
    <w:rsid w:val="00690770"/>
    <w:rsid w:val="0069085F"/>
    <w:rsid w:val="0069175D"/>
    <w:rsid w:val="0069235A"/>
    <w:rsid w:val="00694998"/>
    <w:rsid w:val="00694A3F"/>
    <w:rsid w:val="0069652E"/>
    <w:rsid w:val="00697C3C"/>
    <w:rsid w:val="006A0CE9"/>
    <w:rsid w:val="006A52E6"/>
    <w:rsid w:val="006A658C"/>
    <w:rsid w:val="006A70DB"/>
    <w:rsid w:val="006A767A"/>
    <w:rsid w:val="006B1CEF"/>
    <w:rsid w:val="006B211D"/>
    <w:rsid w:val="006B310A"/>
    <w:rsid w:val="006C007C"/>
    <w:rsid w:val="006C01BA"/>
    <w:rsid w:val="006C114E"/>
    <w:rsid w:val="006C6769"/>
    <w:rsid w:val="006D0020"/>
    <w:rsid w:val="006D23EC"/>
    <w:rsid w:val="006D24D8"/>
    <w:rsid w:val="006D40EF"/>
    <w:rsid w:val="006D5AE9"/>
    <w:rsid w:val="006E0269"/>
    <w:rsid w:val="006E2756"/>
    <w:rsid w:val="006E2E87"/>
    <w:rsid w:val="006E2FDF"/>
    <w:rsid w:val="006E307E"/>
    <w:rsid w:val="006E4C31"/>
    <w:rsid w:val="006E627B"/>
    <w:rsid w:val="006E6BC7"/>
    <w:rsid w:val="006F0BE8"/>
    <w:rsid w:val="006F1333"/>
    <w:rsid w:val="006F1ACA"/>
    <w:rsid w:val="006F1D1E"/>
    <w:rsid w:val="006F48C7"/>
    <w:rsid w:val="0070124C"/>
    <w:rsid w:val="00701CCA"/>
    <w:rsid w:val="007023F5"/>
    <w:rsid w:val="00705229"/>
    <w:rsid w:val="00706DA1"/>
    <w:rsid w:val="00711A45"/>
    <w:rsid w:val="00712672"/>
    <w:rsid w:val="007129EE"/>
    <w:rsid w:val="00714C36"/>
    <w:rsid w:val="007161D1"/>
    <w:rsid w:val="00717D62"/>
    <w:rsid w:val="007202C8"/>
    <w:rsid w:val="00724F43"/>
    <w:rsid w:val="00725628"/>
    <w:rsid w:val="007304D4"/>
    <w:rsid w:val="0073066A"/>
    <w:rsid w:val="00731818"/>
    <w:rsid w:val="00732E67"/>
    <w:rsid w:val="0073569E"/>
    <w:rsid w:val="00735AD3"/>
    <w:rsid w:val="007374A6"/>
    <w:rsid w:val="007375F1"/>
    <w:rsid w:val="00740DB3"/>
    <w:rsid w:val="0074416D"/>
    <w:rsid w:val="00744ABC"/>
    <w:rsid w:val="00750473"/>
    <w:rsid w:val="00752E5A"/>
    <w:rsid w:val="00753579"/>
    <w:rsid w:val="0075365D"/>
    <w:rsid w:val="00753A7F"/>
    <w:rsid w:val="007560B8"/>
    <w:rsid w:val="007562FE"/>
    <w:rsid w:val="007573AC"/>
    <w:rsid w:val="00761D00"/>
    <w:rsid w:val="00762584"/>
    <w:rsid w:val="007637D3"/>
    <w:rsid w:val="00765603"/>
    <w:rsid w:val="007717A3"/>
    <w:rsid w:val="00771AD4"/>
    <w:rsid w:val="007726E7"/>
    <w:rsid w:val="00774BBE"/>
    <w:rsid w:val="00775818"/>
    <w:rsid w:val="00781539"/>
    <w:rsid w:val="00783084"/>
    <w:rsid w:val="007872D8"/>
    <w:rsid w:val="00794B21"/>
    <w:rsid w:val="00794D90"/>
    <w:rsid w:val="0079651A"/>
    <w:rsid w:val="00796BB4"/>
    <w:rsid w:val="007A0524"/>
    <w:rsid w:val="007A06C5"/>
    <w:rsid w:val="007A35E9"/>
    <w:rsid w:val="007A5022"/>
    <w:rsid w:val="007A7A2E"/>
    <w:rsid w:val="007B0752"/>
    <w:rsid w:val="007B13B8"/>
    <w:rsid w:val="007B4EC5"/>
    <w:rsid w:val="007B6378"/>
    <w:rsid w:val="007B67EF"/>
    <w:rsid w:val="007B68D6"/>
    <w:rsid w:val="007B71E1"/>
    <w:rsid w:val="007B7F99"/>
    <w:rsid w:val="007C03B5"/>
    <w:rsid w:val="007C040D"/>
    <w:rsid w:val="007C06BE"/>
    <w:rsid w:val="007C27C4"/>
    <w:rsid w:val="007C31C2"/>
    <w:rsid w:val="007C3A09"/>
    <w:rsid w:val="007C3BE1"/>
    <w:rsid w:val="007C41D3"/>
    <w:rsid w:val="007D234C"/>
    <w:rsid w:val="007D29B2"/>
    <w:rsid w:val="007D521F"/>
    <w:rsid w:val="007D5A92"/>
    <w:rsid w:val="007D7CFA"/>
    <w:rsid w:val="007E338F"/>
    <w:rsid w:val="007E41D0"/>
    <w:rsid w:val="007E51A5"/>
    <w:rsid w:val="007E5476"/>
    <w:rsid w:val="007E7C69"/>
    <w:rsid w:val="007F365B"/>
    <w:rsid w:val="007F49D0"/>
    <w:rsid w:val="007F5A0F"/>
    <w:rsid w:val="008024A4"/>
    <w:rsid w:val="00812A74"/>
    <w:rsid w:val="0081352D"/>
    <w:rsid w:val="008150AA"/>
    <w:rsid w:val="00816026"/>
    <w:rsid w:val="0081720B"/>
    <w:rsid w:val="0082084E"/>
    <w:rsid w:val="00822E9E"/>
    <w:rsid w:val="00823388"/>
    <w:rsid w:val="008300F3"/>
    <w:rsid w:val="00830CFF"/>
    <w:rsid w:val="00831ED1"/>
    <w:rsid w:val="00832021"/>
    <w:rsid w:val="00834C9C"/>
    <w:rsid w:val="008369C1"/>
    <w:rsid w:val="008425C3"/>
    <w:rsid w:val="00843AC0"/>
    <w:rsid w:val="00844523"/>
    <w:rsid w:val="00846A7E"/>
    <w:rsid w:val="00846A86"/>
    <w:rsid w:val="00846CF5"/>
    <w:rsid w:val="00852837"/>
    <w:rsid w:val="00853A5A"/>
    <w:rsid w:val="0085468D"/>
    <w:rsid w:val="008558F3"/>
    <w:rsid w:val="00857A2A"/>
    <w:rsid w:val="00860D25"/>
    <w:rsid w:val="00861285"/>
    <w:rsid w:val="0086150F"/>
    <w:rsid w:val="00861CF3"/>
    <w:rsid w:val="00862D80"/>
    <w:rsid w:val="00862EF0"/>
    <w:rsid w:val="00866582"/>
    <w:rsid w:val="00870E77"/>
    <w:rsid w:val="0087269A"/>
    <w:rsid w:val="00872B9C"/>
    <w:rsid w:val="00876DF4"/>
    <w:rsid w:val="00880610"/>
    <w:rsid w:val="0088457D"/>
    <w:rsid w:val="008869E0"/>
    <w:rsid w:val="00886BFD"/>
    <w:rsid w:val="00890E06"/>
    <w:rsid w:val="00894934"/>
    <w:rsid w:val="00896D5D"/>
    <w:rsid w:val="008A328E"/>
    <w:rsid w:val="008A441B"/>
    <w:rsid w:val="008A479E"/>
    <w:rsid w:val="008A4E9B"/>
    <w:rsid w:val="008A554C"/>
    <w:rsid w:val="008B03D2"/>
    <w:rsid w:val="008B0B53"/>
    <w:rsid w:val="008B1B47"/>
    <w:rsid w:val="008B2E8B"/>
    <w:rsid w:val="008B3944"/>
    <w:rsid w:val="008B4A16"/>
    <w:rsid w:val="008B4DC3"/>
    <w:rsid w:val="008C28DE"/>
    <w:rsid w:val="008C3736"/>
    <w:rsid w:val="008C438B"/>
    <w:rsid w:val="008C5F0B"/>
    <w:rsid w:val="008C71BD"/>
    <w:rsid w:val="008D2DCC"/>
    <w:rsid w:val="008D3307"/>
    <w:rsid w:val="008D3DC3"/>
    <w:rsid w:val="008D4203"/>
    <w:rsid w:val="008D58AA"/>
    <w:rsid w:val="008D5D32"/>
    <w:rsid w:val="008D5D60"/>
    <w:rsid w:val="008D739A"/>
    <w:rsid w:val="008E2145"/>
    <w:rsid w:val="008E3847"/>
    <w:rsid w:val="008E3B13"/>
    <w:rsid w:val="008E53D4"/>
    <w:rsid w:val="008E6985"/>
    <w:rsid w:val="008E6A48"/>
    <w:rsid w:val="008E6ADA"/>
    <w:rsid w:val="008E6C31"/>
    <w:rsid w:val="008F1174"/>
    <w:rsid w:val="008F401F"/>
    <w:rsid w:val="00901A09"/>
    <w:rsid w:val="00903F64"/>
    <w:rsid w:val="009042F9"/>
    <w:rsid w:val="00905DBA"/>
    <w:rsid w:val="00913AF4"/>
    <w:rsid w:val="009174A3"/>
    <w:rsid w:val="00921611"/>
    <w:rsid w:val="00921B38"/>
    <w:rsid w:val="009226CC"/>
    <w:rsid w:val="0092574E"/>
    <w:rsid w:val="009309C3"/>
    <w:rsid w:val="00932800"/>
    <w:rsid w:val="00932942"/>
    <w:rsid w:val="00940F3C"/>
    <w:rsid w:val="00943B84"/>
    <w:rsid w:val="00943BDD"/>
    <w:rsid w:val="00954672"/>
    <w:rsid w:val="00960219"/>
    <w:rsid w:val="009611DC"/>
    <w:rsid w:val="0096146A"/>
    <w:rsid w:val="00964C1F"/>
    <w:rsid w:val="00964CDE"/>
    <w:rsid w:val="00966ACD"/>
    <w:rsid w:val="00966AE7"/>
    <w:rsid w:val="00970ECC"/>
    <w:rsid w:val="009716EC"/>
    <w:rsid w:val="00972DF5"/>
    <w:rsid w:val="00974A6C"/>
    <w:rsid w:val="0098009D"/>
    <w:rsid w:val="00980404"/>
    <w:rsid w:val="009805AF"/>
    <w:rsid w:val="0098177B"/>
    <w:rsid w:val="00987A27"/>
    <w:rsid w:val="009900A4"/>
    <w:rsid w:val="00990449"/>
    <w:rsid w:val="00992090"/>
    <w:rsid w:val="00992BB6"/>
    <w:rsid w:val="00994EF9"/>
    <w:rsid w:val="00995965"/>
    <w:rsid w:val="009965FF"/>
    <w:rsid w:val="00997CDA"/>
    <w:rsid w:val="009A2680"/>
    <w:rsid w:val="009A2753"/>
    <w:rsid w:val="009A6242"/>
    <w:rsid w:val="009A6734"/>
    <w:rsid w:val="009B262F"/>
    <w:rsid w:val="009B2E33"/>
    <w:rsid w:val="009B4D70"/>
    <w:rsid w:val="009B5DB5"/>
    <w:rsid w:val="009B7D0C"/>
    <w:rsid w:val="009C0ECF"/>
    <w:rsid w:val="009C18CF"/>
    <w:rsid w:val="009C7B26"/>
    <w:rsid w:val="009D28D1"/>
    <w:rsid w:val="009D43BE"/>
    <w:rsid w:val="009E22D3"/>
    <w:rsid w:val="009E265C"/>
    <w:rsid w:val="009E65EF"/>
    <w:rsid w:val="009E754E"/>
    <w:rsid w:val="009E7929"/>
    <w:rsid w:val="009F2304"/>
    <w:rsid w:val="009F5491"/>
    <w:rsid w:val="009F5B0A"/>
    <w:rsid w:val="009F5B1A"/>
    <w:rsid w:val="009F5C0D"/>
    <w:rsid w:val="009F7C25"/>
    <w:rsid w:val="00A0272C"/>
    <w:rsid w:val="00A03E25"/>
    <w:rsid w:val="00A06BCA"/>
    <w:rsid w:val="00A07589"/>
    <w:rsid w:val="00A0785F"/>
    <w:rsid w:val="00A07B6E"/>
    <w:rsid w:val="00A129A1"/>
    <w:rsid w:val="00A133F9"/>
    <w:rsid w:val="00A146B6"/>
    <w:rsid w:val="00A16AA6"/>
    <w:rsid w:val="00A16FCF"/>
    <w:rsid w:val="00A1725C"/>
    <w:rsid w:val="00A20B03"/>
    <w:rsid w:val="00A21E4F"/>
    <w:rsid w:val="00A2226C"/>
    <w:rsid w:val="00A22599"/>
    <w:rsid w:val="00A24D1E"/>
    <w:rsid w:val="00A31E08"/>
    <w:rsid w:val="00A35492"/>
    <w:rsid w:val="00A40047"/>
    <w:rsid w:val="00A41BDC"/>
    <w:rsid w:val="00A42FA3"/>
    <w:rsid w:val="00A430E2"/>
    <w:rsid w:val="00A44D09"/>
    <w:rsid w:val="00A50FE4"/>
    <w:rsid w:val="00A53F95"/>
    <w:rsid w:val="00A611B7"/>
    <w:rsid w:val="00A617B7"/>
    <w:rsid w:val="00A6233A"/>
    <w:rsid w:val="00A646A9"/>
    <w:rsid w:val="00A65B9B"/>
    <w:rsid w:val="00A65E04"/>
    <w:rsid w:val="00A66AD3"/>
    <w:rsid w:val="00A674CF"/>
    <w:rsid w:val="00A67A47"/>
    <w:rsid w:val="00A70353"/>
    <w:rsid w:val="00A71E59"/>
    <w:rsid w:val="00A7214C"/>
    <w:rsid w:val="00A731E2"/>
    <w:rsid w:val="00A741F9"/>
    <w:rsid w:val="00A75404"/>
    <w:rsid w:val="00A76B4F"/>
    <w:rsid w:val="00A80E91"/>
    <w:rsid w:val="00A81876"/>
    <w:rsid w:val="00A82D01"/>
    <w:rsid w:val="00A841CD"/>
    <w:rsid w:val="00A84ADC"/>
    <w:rsid w:val="00A86C48"/>
    <w:rsid w:val="00A86D3B"/>
    <w:rsid w:val="00A87203"/>
    <w:rsid w:val="00A87D89"/>
    <w:rsid w:val="00A92F72"/>
    <w:rsid w:val="00A93B1E"/>
    <w:rsid w:val="00A94E49"/>
    <w:rsid w:val="00A95328"/>
    <w:rsid w:val="00A95A68"/>
    <w:rsid w:val="00A971A6"/>
    <w:rsid w:val="00A97C07"/>
    <w:rsid w:val="00A97CA6"/>
    <w:rsid w:val="00AA140F"/>
    <w:rsid w:val="00AA1760"/>
    <w:rsid w:val="00AA4342"/>
    <w:rsid w:val="00AA48CC"/>
    <w:rsid w:val="00AA7839"/>
    <w:rsid w:val="00AB07DF"/>
    <w:rsid w:val="00AB2435"/>
    <w:rsid w:val="00AB5AD5"/>
    <w:rsid w:val="00AC1C87"/>
    <w:rsid w:val="00AC7A8D"/>
    <w:rsid w:val="00AD0358"/>
    <w:rsid w:val="00AD04DC"/>
    <w:rsid w:val="00AD07E2"/>
    <w:rsid w:val="00AD167D"/>
    <w:rsid w:val="00AD243E"/>
    <w:rsid w:val="00AD61E3"/>
    <w:rsid w:val="00AF04A3"/>
    <w:rsid w:val="00AF0A60"/>
    <w:rsid w:val="00AF1D36"/>
    <w:rsid w:val="00AF3FA0"/>
    <w:rsid w:val="00AF4DC8"/>
    <w:rsid w:val="00AF5FD8"/>
    <w:rsid w:val="00B01035"/>
    <w:rsid w:val="00B05BE6"/>
    <w:rsid w:val="00B06741"/>
    <w:rsid w:val="00B10E25"/>
    <w:rsid w:val="00B12AB7"/>
    <w:rsid w:val="00B12E27"/>
    <w:rsid w:val="00B16E19"/>
    <w:rsid w:val="00B170FD"/>
    <w:rsid w:val="00B236D2"/>
    <w:rsid w:val="00B255BA"/>
    <w:rsid w:val="00B275EE"/>
    <w:rsid w:val="00B307B5"/>
    <w:rsid w:val="00B31C06"/>
    <w:rsid w:val="00B323CF"/>
    <w:rsid w:val="00B32AEF"/>
    <w:rsid w:val="00B33C87"/>
    <w:rsid w:val="00B35BD6"/>
    <w:rsid w:val="00B37248"/>
    <w:rsid w:val="00B37394"/>
    <w:rsid w:val="00B37813"/>
    <w:rsid w:val="00B40A49"/>
    <w:rsid w:val="00B40BDE"/>
    <w:rsid w:val="00B442C2"/>
    <w:rsid w:val="00B531C3"/>
    <w:rsid w:val="00B5362E"/>
    <w:rsid w:val="00B53A4B"/>
    <w:rsid w:val="00B60E22"/>
    <w:rsid w:val="00B62022"/>
    <w:rsid w:val="00B6380B"/>
    <w:rsid w:val="00B63A0A"/>
    <w:rsid w:val="00B64346"/>
    <w:rsid w:val="00B700FB"/>
    <w:rsid w:val="00B749CE"/>
    <w:rsid w:val="00B77D2B"/>
    <w:rsid w:val="00B8048E"/>
    <w:rsid w:val="00B81919"/>
    <w:rsid w:val="00B839E4"/>
    <w:rsid w:val="00B842AF"/>
    <w:rsid w:val="00B85307"/>
    <w:rsid w:val="00B853A9"/>
    <w:rsid w:val="00B924A1"/>
    <w:rsid w:val="00B958B0"/>
    <w:rsid w:val="00B962E2"/>
    <w:rsid w:val="00BA1189"/>
    <w:rsid w:val="00BA4401"/>
    <w:rsid w:val="00BA4CD2"/>
    <w:rsid w:val="00BA4D97"/>
    <w:rsid w:val="00BA5C2C"/>
    <w:rsid w:val="00BA5D3F"/>
    <w:rsid w:val="00BA7E0C"/>
    <w:rsid w:val="00BB0677"/>
    <w:rsid w:val="00BB0A57"/>
    <w:rsid w:val="00BB1FB0"/>
    <w:rsid w:val="00BB24E7"/>
    <w:rsid w:val="00BC02CF"/>
    <w:rsid w:val="00BC58FA"/>
    <w:rsid w:val="00BD01B7"/>
    <w:rsid w:val="00BD1313"/>
    <w:rsid w:val="00BD7A70"/>
    <w:rsid w:val="00BE1CB7"/>
    <w:rsid w:val="00BE466C"/>
    <w:rsid w:val="00BE533C"/>
    <w:rsid w:val="00BF7A52"/>
    <w:rsid w:val="00BF7C86"/>
    <w:rsid w:val="00BF7D70"/>
    <w:rsid w:val="00BF7DA2"/>
    <w:rsid w:val="00C004C2"/>
    <w:rsid w:val="00C01A52"/>
    <w:rsid w:val="00C028EC"/>
    <w:rsid w:val="00C04177"/>
    <w:rsid w:val="00C05634"/>
    <w:rsid w:val="00C120D0"/>
    <w:rsid w:val="00C12AA3"/>
    <w:rsid w:val="00C12BD2"/>
    <w:rsid w:val="00C13709"/>
    <w:rsid w:val="00C15F42"/>
    <w:rsid w:val="00C21BA6"/>
    <w:rsid w:val="00C22420"/>
    <w:rsid w:val="00C233B5"/>
    <w:rsid w:val="00C23CA3"/>
    <w:rsid w:val="00C30309"/>
    <w:rsid w:val="00C304E9"/>
    <w:rsid w:val="00C3206B"/>
    <w:rsid w:val="00C35D84"/>
    <w:rsid w:val="00C37DF3"/>
    <w:rsid w:val="00C4222A"/>
    <w:rsid w:val="00C45F4B"/>
    <w:rsid w:val="00C562E8"/>
    <w:rsid w:val="00C5703A"/>
    <w:rsid w:val="00C60B48"/>
    <w:rsid w:val="00C615A1"/>
    <w:rsid w:val="00C649B7"/>
    <w:rsid w:val="00C67E28"/>
    <w:rsid w:val="00C715BD"/>
    <w:rsid w:val="00C72049"/>
    <w:rsid w:val="00C77943"/>
    <w:rsid w:val="00C82169"/>
    <w:rsid w:val="00C830A5"/>
    <w:rsid w:val="00C837B5"/>
    <w:rsid w:val="00C84F27"/>
    <w:rsid w:val="00C85F66"/>
    <w:rsid w:val="00C868B1"/>
    <w:rsid w:val="00C92A00"/>
    <w:rsid w:val="00C92BA4"/>
    <w:rsid w:val="00C94405"/>
    <w:rsid w:val="00C95820"/>
    <w:rsid w:val="00C973E8"/>
    <w:rsid w:val="00C9750E"/>
    <w:rsid w:val="00C975BB"/>
    <w:rsid w:val="00CA673B"/>
    <w:rsid w:val="00CA7272"/>
    <w:rsid w:val="00CA732E"/>
    <w:rsid w:val="00CB104F"/>
    <w:rsid w:val="00CB1056"/>
    <w:rsid w:val="00CB44ED"/>
    <w:rsid w:val="00CB7D65"/>
    <w:rsid w:val="00CC2D6F"/>
    <w:rsid w:val="00CC5B28"/>
    <w:rsid w:val="00CC62EB"/>
    <w:rsid w:val="00CC6DBC"/>
    <w:rsid w:val="00CC7ACD"/>
    <w:rsid w:val="00CD148B"/>
    <w:rsid w:val="00CD3C15"/>
    <w:rsid w:val="00CD6A64"/>
    <w:rsid w:val="00CD7C2C"/>
    <w:rsid w:val="00CE2558"/>
    <w:rsid w:val="00CE3AF7"/>
    <w:rsid w:val="00CE445C"/>
    <w:rsid w:val="00CE4D51"/>
    <w:rsid w:val="00CE72AA"/>
    <w:rsid w:val="00CF3C91"/>
    <w:rsid w:val="00CF4595"/>
    <w:rsid w:val="00CF7CFA"/>
    <w:rsid w:val="00D02C59"/>
    <w:rsid w:val="00D0523B"/>
    <w:rsid w:val="00D0602E"/>
    <w:rsid w:val="00D12478"/>
    <w:rsid w:val="00D15A73"/>
    <w:rsid w:val="00D206B7"/>
    <w:rsid w:val="00D20CCE"/>
    <w:rsid w:val="00D25362"/>
    <w:rsid w:val="00D2617D"/>
    <w:rsid w:val="00D2717E"/>
    <w:rsid w:val="00D31CAF"/>
    <w:rsid w:val="00D37617"/>
    <w:rsid w:val="00D401AD"/>
    <w:rsid w:val="00D429F1"/>
    <w:rsid w:val="00D444A4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2933"/>
    <w:rsid w:val="00D65832"/>
    <w:rsid w:val="00D6794A"/>
    <w:rsid w:val="00D7068B"/>
    <w:rsid w:val="00D72368"/>
    <w:rsid w:val="00D73884"/>
    <w:rsid w:val="00D76847"/>
    <w:rsid w:val="00D83ADA"/>
    <w:rsid w:val="00D85724"/>
    <w:rsid w:val="00D8729D"/>
    <w:rsid w:val="00D87395"/>
    <w:rsid w:val="00D93B21"/>
    <w:rsid w:val="00D96C50"/>
    <w:rsid w:val="00DA1FFC"/>
    <w:rsid w:val="00DA2984"/>
    <w:rsid w:val="00DA2C98"/>
    <w:rsid w:val="00DA4387"/>
    <w:rsid w:val="00DA448E"/>
    <w:rsid w:val="00DA4C93"/>
    <w:rsid w:val="00DA5C83"/>
    <w:rsid w:val="00DB26BD"/>
    <w:rsid w:val="00DB4361"/>
    <w:rsid w:val="00DB4D8F"/>
    <w:rsid w:val="00DB7545"/>
    <w:rsid w:val="00DB7E87"/>
    <w:rsid w:val="00DC531C"/>
    <w:rsid w:val="00DC6580"/>
    <w:rsid w:val="00DC68B7"/>
    <w:rsid w:val="00DD3303"/>
    <w:rsid w:val="00DD5F32"/>
    <w:rsid w:val="00DD6DAC"/>
    <w:rsid w:val="00DE2EA5"/>
    <w:rsid w:val="00DE4B9F"/>
    <w:rsid w:val="00DE6D5F"/>
    <w:rsid w:val="00DF4726"/>
    <w:rsid w:val="00DF4BFC"/>
    <w:rsid w:val="00E0101F"/>
    <w:rsid w:val="00E0170A"/>
    <w:rsid w:val="00E06215"/>
    <w:rsid w:val="00E062EC"/>
    <w:rsid w:val="00E12BE1"/>
    <w:rsid w:val="00E13162"/>
    <w:rsid w:val="00E14E4A"/>
    <w:rsid w:val="00E157D1"/>
    <w:rsid w:val="00E15BA1"/>
    <w:rsid w:val="00E172EC"/>
    <w:rsid w:val="00E2053E"/>
    <w:rsid w:val="00E207D1"/>
    <w:rsid w:val="00E21B0D"/>
    <w:rsid w:val="00E23831"/>
    <w:rsid w:val="00E2399D"/>
    <w:rsid w:val="00E24A99"/>
    <w:rsid w:val="00E253E1"/>
    <w:rsid w:val="00E260D4"/>
    <w:rsid w:val="00E31A59"/>
    <w:rsid w:val="00E359D5"/>
    <w:rsid w:val="00E369E6"/>
    <w:rsid w:val="00E429E5"/>
    <w:rsid w:val="00E46A71"/>
    <w:rsid w:val="00E47FAD"/>
    <w:rsid w:val="00E51A2A"/>
    <w:rsid w:val="00E538F2"/>
    <w:rsid w:val="00E53A09"/>
    <w:rsid w:val="00E546DD"/>
    <w:rsid w:val="00E5668A"/>
    <w:rsid w:val="00E60428"/>
    <w:rsid w:val="00E60F38"/>
    <w:rsid w:val="00E6252E"/>
    <w:rsid w:val="00E6594C"/>
    <w:rsid w:val="00E67B57"/>
    <w:rsid w:val="00E711D5"/>
    <w:rsid w:val="00E71A84"/>
    <w:rsid w:val="00E744AC"/>
    <w:rsid w:val="00E75A57"/>
    <w:rsid w:val="00E75D0C"/>
    <w:rsid w:val="00E80A3A"/>
    <w:rsid w:val="00E84AFE"/>
    <w:rsid w:val="00E86578"/>
    <w:rsid w:val="00E934D4"/>
    <w:rsid w:val="00E94D61"/>
    <w:rsid w:val="00E97D97"/>
    <w:rsid w:val="00EA1191"/>
    <w:rsid w:val="00EA1884"/>
    <w:rsid w:val="00EA1A7D"/>
    <w:rsid w:val="00EA4B05"/>
    <w:rsid w:val="00EA5852"/>
    <w:rsid w:val="00EA60EF"/>
    <w:rsid w:val="00EA77D8"/>
    <w:rsid w:val="00EB018C"/>
    <w:rsid w:val="00EB0BDB"/>
    <w:rsid w:val="00EB78E6"/>
    <w:rsid w:val="00EC01C8"/>
    <w:rsid w:val="00EC02A7"/>
    <w:rsid w:val="00EC0DF1"/>
    <w:rsid w:val="00EC3D98"/>
    <w:rsid w:val="00EC78E8"/>
    <w:rsid w:val="00ED03B3"/>
    <w:rsid w:val="00ED0D5E"/>
    <w:rsid w:val="00ED3536"/>
    <w:rsid w:val="00ED54C0"/>
    <w:rsid w:val="00EE13C2"/>
    <w:rsid w:val="00EE2F90"/>
    <w:rsid w:val="00EE4BCF"/>
    <w:rsid w:val="00EE5D45"/>
    <w:rsid w:val="00EF40A0"/>
    <w:rsid w:val="00EF5472"/>
    <w:rsid w:val="00EF7FA3"/>
    <w:rsid w:val="00F02EBE"/>
    <w:rsid w:val="00F03786"/>
    <w:rsid w:val="00F06422"/>
    <w:rsid w:val="00F06852"/>
    <w:rsid w:val="00F069AF"/>
    <w:rsid w:val="00F11ED6"/>
    <w:rsid w:val="00F1217A"/>
    <w:rsid w:val="00F15EEA"/>
    <w:rsid w:val="00F16920"/>
    <w:rsid w:val="00F16A4F"/>
    <w:rsid w:val="00F1753A"/>
    <w:rsid w:val="00F21AF2"/>
    <w:rsid w:val="00F22737"/>
    <w:rsid w:val="00F2590D"/>
    <w:rsid w:val="00F26224"/>
    <w:rsid w:val="00F27CB7"/>
    <w:rsid w:val="00F30A61"/>
    <w:rsid w:val="00F32E63"/>
    <w:rsid w:val="00F333F3"/>
    <w:rsid w:val="00F34075"/>
    <w:rsid w:val="00F35781"/>
    <w:rsid w:val="00F36A72"/>
    <w:rsid w:val="00F419AE"/>
    <w:rsid w:val="00F44400"/>
    <w:rsid w:val="00F52444"/>
    <w:rsid w:val="00F52F8D"/>
    <w:rsid w:val="00F5341F"/>
    <w:rsid w:val="00F54274"/>
    <w:rsid w:val="00F561B6"/>
    <w:rsid w:val="00F655D7"/>
    <w:rsid w:val="00F66067"/>
    <w:rsid w:val="00F672D8"/>
    <w:rsid w:val="00F67749"/>
    <w:rsid w:val="00F70C7D"/>
    <w:rsid w:val="00F73D96"/>
    <w:rsid w:val="00F7526D"/>
    <w:rsid w:val="00F76D81"/>
    <w:rsid w:val="00F77402"/>
    <w:rsid w:val="00F77DD9"/>
    <w:rsid w:val="00F80C7A"/>
    <w:rsid w:val="00F8709A"/>
    <w:rsid w:val="00F90568"/>
    <w:rsid w:val="00F92AA0"/>
    <w:rsid w:val="00F939EA"/>
    <w:rsid w:val="00F949B1"/>
    <w:rsid w:val="00F95A6B"/>
    <w:rsid w:val="00F95D91"/>
    <w:rsid w:val="00FA02AE"/>
    <w:rsid w:val="00FA07C1"/>
    <w:rsid w:val="00FA2E08"/>
    <w:rsid w:val="00FA494D"/>
    <w:rsid w:val="00FA576C"/>
    <w:rsid w:val="00FB0767"/>
    <w:rsid w:val="00FB3846"/>
    <w:rsid w:val="00FB5EE4"/>
    <w:rsid w:val="00FB7847"/>
    <w:rsid w:val="00FC0756"/>
    <w:rsid w:val="00FC28FF"/>
    <w:rsid w:val="00FC45B0"/>
    <w:rsid w:val="00FC4B62"/>
    <w:rsid w:val="00FC7B0A"/>
    <w:rsid w:val="00FD096D"/>
    <w:rsid w:val="00FD3F26"/>
    <w:rsid w:val="00FD47E6"/>
    <w:rsid w:val="00FD5464"/>
    <w:rsid w:val="00FD551D"/>
    <w:rsid w:val="00FD66AE"/>
    <w:rsid w:val="00FD7C88"/>
    <w:rsid w:val="00FD7DBA"/>
    <w:rsid w:val="00FE4ED3"/>
    <w:rsid w:val="00FE7A73"/>
    <w:rsid w:val="00FF3BD8"/>
    <w:rsid w:val="00FF55A2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82318643-09ED-41A5-8633-FCD42BA3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FA576C"/>
    <w:pPr>
      <w:ind w:leftChars="200" w:left="480"/>
    </w:pPr>
  </w:style>
  <w:style w:type="character" w:styleId="af3">
    <w:name w:val="annotation reference"/>
    <w:rsid w:val="00060F4B"/>
    <w:rPr>
      <w:sz w:val="18"/>
      <w:szCs w:val="18"/>
    </w:rPr>
  </w:style>
  <w:style w:type="paragraph" w:styleId="af4">
    <w:name w:val="annotation text"/>
    <w:basedOn w:val="a"/>
    <w:link w:val="af5"/>
    <w:rsid w:val="00060F4B"/>
  </w:style>
  <w:style w:type="character" w:customStyle="1" w:styleId="af5">
    <w:name w:val="註解文字 字元"/>
    <w:link w:val="af4"/>
    <w:rsid w:val="00060F4B"/>
    <w:rPr>
      <w:sz w:val="24"/>
      <w:szCs w:val="24"/>
    </w:rPr>
  </w:style>
  <w:style w:type="paragraph" w:styleId="af6">
    <w:name w:val="annotation subject"/>
    <w:basedOn w:val="af4"/>
    <w:next w:val="af4"/>
    <w:link w:val="af7"/>
    <w:rsid w:val="00060F4B"/>
    <w:rPr>
      <w:b/>
      <w:bCs/>
    </w:rPr>
  </w:style>
  <w:style w:type="character" w:customStyle="1" w:styleId="af7">
    <w:name w:val="註解主旨 字元"/>
    <w:link w:val="af6"/>
    <w:rsid w:val="00060F4B"/>
    <w:rPr>
      <w:b/>
      <w:bCs/>
      <w:sz w:val="24"/>
      <w:szCs w:val="24"/>
    </w:rPr>
  </w:style>
  <w:style w:type="paragraph" w:styleId="af8">
    <w:name w:val="Revision"/>
    <w:hidden/>
    <w:uiPriority w:val="99"/>
    <w:semiHidden/>
    <w:rsid w:val="00E97D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D998A-6E4B-4296-B0CF-3027D255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