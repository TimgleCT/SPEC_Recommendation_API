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808"/>
        <w:gridCol w:w="4503"/>
        <w:gridCol w:w="1566"/>
        <w:gridCol w:w="2071"/>
        <w:tblGridChange w:id="0">
          <w:tblGrid>
            <w:gridCol w:w="1418"/>
            <w:gridCol w:w="808"/>
            <w:gridCol w:w="4503"/>
            <w:gridCol w:w="1566"/>
            <w:gridCol w:w="2071"/>
          </w:tblGrid>
        </w:tblGridChange>
      </w:tblGrid>
      <w:tr w:rsidR="000052FB" w:rsidRPr="009E5952" w:rsidTr="00B73A2E">
        <w:tc>
          <w:tcPr>
            <w:tcW w:w="1418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808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0052FB" w:rsidRPr="009E5952" w:rsidTr="00B73A2E">
        <w:tc>
          <w:tcPr>
            <w:tcW w:w="1418" w:type="dxa"/>
          </w:tcPr>
          <w:p w:rsidR="000052FB" w:rsidRPr="009E5952" w:rsidRDefault="000052FB" w:rsidP="005C4B27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A45D16"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5/02/06</w:t>
            </w:r>
          </w:p>
        </w:tc>
        <w:tc>
          <w:tcPr>
            <w:tcW w:w="808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0052FB" w:rsidRPr="009E5952" w:rsidRDefault="000052FB" w:rsidP="00ED1D99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0052FB" w:rsidRPr="009E5952" w:rsidRDefault="00E90F37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慈蓮</w:t>
            </w:r>
          </w:p>
        </w:tc>
        <w:tc>
          <w:tcPr>
            <w:tcW w:w="2071" w:type="dxa"/>
          </w:tcPr>
          <w:p w:rsidR="000052FB" w:rsidRPr="009E5952" w:rsidRDefault="00B23A95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/>
                <w:sz w:val="20"/>
              </w:rPr>
              <w:t>150203000118</w:t>
            </w:r>
          </w:p>
        </w:tc>
      </w:tr>
      <w:tr w:rsidR="0041445A" w:rsidRPr="009E5952" w:rsidTr="00B73A2E">
        <w:trPr>
          <w:ins w:id="2" w:author="馬慈蓮" w:date="2017-03-06T13:35:00Z"/>
        </w:trPr>
        <w:tc>
          <w:tcPr>
            <w:tcW w:w="1418" w:type="dxa"/>
          </w:tcPr>
          <w:p w:rsidR="0041445A" w:rsidRPr="009E5952" w:rsidRDefault="0041445A" w:rsidP="0041445A">
            <w:pPr>
              <w:spacing w:line="240" w:lineRule="atLeast"/>
              <w:jc w:val="center"/>
              <w:rPr>
                <w:ins w:id="3" w:author="馬慈蓮" w:date="2017-03-06T13:35:00Z"/>
                <w:rFonts w:ascii="細明體" w:eastAsia="細明體" w:hAnsi="細明體" w:cs="Courier New"/>
                <w:sz w:val="20"/>
                <w:szCs w:val="20"/>
              </w:rPr>
            </w:pPr>
            <w:ins w:id="4" w:author="馬慈蓮" w:date="2017-03-06T13:3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2017/01/09</w:t>
              </w:r>
            </w:ins>
          </w:p>
        </w:tc>
        <w:tc>
          <w:tcPr>
            <w:tcW w:w="808" w:type="dxa"/>
          </w:tcPr>
          <w:p w:rsidR="0041445A" w:rsidRPr="009E5952" w:rsidRDefault="0041445A" w:rsidP="0041445A">
            <w:pPr>
              <w:spacing w:line="240" w:lineRule="atLeast"/>
              <w:jc w:val="center"/>
              <w:rPr>
                <w:ins w:id="5" w:author="馬慈蓮" w:date="2017-03-06T13:35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馬慈蓮" w:date="2017-03-06T13:3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4503" w:type="dxa"/>
          </w:tcPr>
          <w:p w:rsidR="0041445A" w:rsidRPr="009E5952" w:rsidRDefault="004E2198" w:rsidP="0041445A">
            <w:pPr>
              <w:spacing w:line="240" w:lineRule="atLeast"/>
              <w:rPr>
                <w:ins w:id="7" w:author="馬慈蓮" w:date="2017-03-06T13:35:00Z"/>
                <w:rFonts w:ascii="細明體" w:eastAsia="細明體" w:hAnsi="細明體" w:cs="Courier New" w:hint="eastAsia"/>
                <w:sz w:val="20"/>
                <w:szCs w:val="20"/>
              </w:rPr>
            </w:pPr>
            <w:ins w:id="8" w:author="馬慈蓮" w:date="2017-03-06T13:3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修改註記資料檔</w:t>
              </w:r>
            </w:ins>
            <w:ins w:id="9" w:author="馬慈蓮" w:date="2017-03-06T13:36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名</w:t>
              </w:r>
            </w:ins>
          </w:p>
        </w:tc>
        <w:tc>
          <w:tcPr>
            <w:tcW w:w="1566" w:type="dxa"/>
          </w:tcPr>
          <w:p w:rsidR="0041445A" w:rsidRPr="009E5952" w:rsidRDefault="0041445A" w:rsidP="0041445A">
            <w:pPr>
              <w:spacing w:line="240" w:lineRule="atLeast"/>
              <w:jc w:val="center"/>
              <w:rPr>
                <w:ins w:id="10" w:author="馬慈蓮" w:date="2017-03-06T13:35:00Z"/>
                <w:rFonts w:ascii="細明體" w:eastAsia="細明體" w:hAnsi="細明體" w:cs="Courier New" w:hint="eastAsia"/>
                <w:sz w:val="20"/>
                <w:szCs w:val="20"/>
              </w:rPr>
            </w:pPr>
            <w:ins w:id="11" w:author="馬慈蓮" w:date="2017-03-06T13:3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慈蓮</w:t>
              </w:r>
            </w:ins>
          </w:p>
        </w:tc>
        <w:tc>
          <w:tcPr>
            <w:tcW w:w="2071" w:type="dxa"/>
          </w:tcPr>
          <w:p w:rsidR="0041445A" w:rsidRPr="0041445A" w:rsidRDefault="0041445A" w:rsidP="0041445A">
            <w:pPr>
              <w:spacing w:line="240" w:lineRule="atLeast"/>
              <w:jc w:val="center"/>
              <w:rPr>
                <w:ins w:id="12" w:author="馬慈蓮" w:date="2017-03-06T13:35:00Z"/>
                <w:rFonts w:ascii="細明體" w:eastAsia="細明體" w:hAnsi="細明體"/>
                <w:b/>
                <w:sz w:val="20"/>
                <w:rPrChange w:id="13" w:author="馬慈蓮" w:date="2017-03-06T13:35:00Z">
                  <w:rPr>
                    <w:ins w:id="14" w:author="馬慈蓮" w:date="2017-03-06T13:35:00Z"/>
                    <w:rFonts w:ascii="細明體" w:eastAsia="細明體" w:hAnsi="細明體"/>
                    <w:sz w:val="20"/>
                  </w:rPr>
                </w:rPrChange>
              </w:rPr>
            </w:pPr>
            <w:ins w:id="15" w:author="馬慈蓮" w:date="2017-03-06T13:35:00Z">
              <w:r w:rsidRPr="0041445A">
                <w:rPr>
                  <w:rFonts w:ascii="標楷體" w:eastAsia="標楷體" w:hAnsi="標楷體"/>
                  <w:b/>
                  <w:sz w:val="20"/>
                  <w:szCs w:val="20"/>
                </w:rPr>
                <w:t>160121000383</w:t>
              </w:r>
            </w:ins>
          </w:p>
        </w:tc>
      </w:tr>
      <w:tr w:rsidR="006F0F5A" w:rsidRPr="009E5952" w:rsidTr="00B73A2E">
        <w:trPr>
          <w:ins w:id="16" w:author="馬慈蓮" w:date="2018-04-19T13:06:00Z"/>
        </w:trPr>
        <w:tc>
          <w:tcPr>
            <w:tcW w:w="1418" w:type="dxa"/>
          </w:tcPr>
          <w:p w:rsidR="006F0F5A" w:rsidRDefault="00333763" w:rsidP="0041445A">
            <w:pPr>
              <w:spacing w:line="240" w:lineRule="atLeast"/>
              <w:jc w:val="center"/>
              <w:rPr>
                <w:ins w:id="17" w:author="馬慈蓮" w:date="2018-04-19T13:06:00Z"/>
                <w:rFonts w:ascii="細明體" w:eastAsia="細明體" w:hAnsi="細明體" w:cs="Courier New" w:hint="eastAsia"/>
                <w:sz w:val="20"/>
                <w:szCs w:val="20"/>
              </w:rPr>
            </w:pPr>
            <w:ins w:id="18" w:author="馬慈蓮" w:date="2018-04-19T13:07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2018/02/01</w:t>
              </w:r>
            </w:ins>
          </w:p>
        </w:tc>
        <w:tc>
          <w:tcPr>
            <w:tcW w:w="808" w:type="dxa"/>
          </w:tcPr>
          <w:p w:rsidR="006F0F5A" w:rsidRDefault="00333763" w:rsidP="0041445A">
            <w:pPr>
              <w:spacing w:line="240" w:lineRule="atLeast"/>
              <w:jc w:val="center"/>
              <w:rPr>
                <w:ins w:id="19" w:author="馬慈蓮" w:date="2018-04-19T13:06:00Z"/>
                <w:rFonts w:ascii="細明體" w:eastAsia="細明體" w:hAnsi="細明體" w:cs="Courier New" w:hint="eastAsia"/>
                <w:sz w:val="20"/>
                <w:szCs w:val="20"/>
              </w:rPr>
            </w:pPr>
            <w:ins w:id="20" w:author="馬慈蓮" w:date="2018-04-19T13:07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3</w:t>
              </w:r>
            </w:ins>
          </w:p>
        </w:tc>
        <w:tc>
          <w:tcPr>
            <w:tcW w:w="4503" w:type="dxa"/>
          </w:tcPr>
          <w:p w:rsidR="006F0F5A" w:rsidRDefault="000E7D0A" w:rsidP="0041445A">
            <w:pPr>
              <w:spacing w:line="240" w:lineRule="atLeast"/>
              <w:rPr>
                <w:ins w:id="21" w:author="馬慈蓮" w:date="2018-04-19T13:06:00Z"/>
                <w:rFonts w:ascii="細明體" w:eastAsia="細明體" w:hAnsi="細明體" w:cs="Courier New" w:hint="eastAsia"/>
                <w:sz w:val="20"/>
                <w:szCs w:val="20"/>
              </w:rPr>
            </w:pPr>
            <w:ins w:id="22" w:author="馬慈蓮" w:date="2018-04-19T13:0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抽件條件改抓</w:t>
              </w:r>
            </w:ins>
            <w:ins w:id="23" w:author="馬慈蓮" w:date="2018-04-19T13:0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系統日前一天22:00~系統日22:00前資料</w:t>
              </w:r>
            </w:ins>
          </w:p>
        </w:tc>
        <w:tc>
          <w:tcPr>
            <w:tcW w:w="1566" w:type="dxa"/>
          </w:tcPr>
          <w:p w:rsidR="006F0F5A" w:rsidRDefault="006F0F5A" w:rsidP="0041445A">
            <w:pPr>
              <w:spacing w:line="240" w:lineRule="atLeast"/>
              <w:jc w:val="center"/>
              <w:rPr>
                <w:ins w:id="24" w:author="馬慈蓮" w:date="2018-04-19T13:06:00Z"/>
                <w:rFonts w:ascii="細明體" w:eastAsia="細明體" w:hAnsi="細明體" w:cs="Courier New" w:hint="eastAsia"/>
                <w:sz w:val="20"/>
                <w:szCs w:val="20"/>
              </w:rPr>
            </w:pPr>
          </w:p>
        </w:tc>
        <w:tc>
          <w:tcPr>
            <w:tcW w:w="2071" w:type="dxa"/>
          </w:tcPr>
          <w:p w:rsidR="006F0F5A" w:rsidRPr="00A005C3" w:rsidRDefault="006F0F5A" w:rsidP="0041445A">
            <w:pPr>
              <w:spacing w:line="240" w:lineRule="atLeast"/>
              <w:jc w:val="center"/>
              <w:rPr>
                <w:ins w:id="25" w:author="馬慈蓮" w:date="2018-04-19T13:06:00Z"/>
                <w:rFonts w:ascii="新細明體" w:hAnsi="新細明體"/>
                <w:b/>
                <w:sz w:val="20"/>
                <w:szCs w:val="20"/>
                <w:rPrChange w:id="26" w:author="馬慈蓮" w:date="2018-04-19T13:06:00Z">
                  <w:rPr>
                    <w:ins w:id="27" w:author="馬慈蓮" w:date="2018-04-19T13:06:00Z"/>
                    <w:rFonts w:ascii="標楷體" w:eastAsia="標楷體" w:hAnsi="標楷體"/>
                    <w:b/>
                    <w:sz w:val="20"/>
                    <w:szCs w:val="20"/>
                  </w:rPr>
                </w:rPrChange>
              </w:rPr>
            </w:pPr>
            <w:ins w:id="28" w:author="馬慈蓮" w:date="2018-04-19T13:06:00Z">
              <w:r w:rsidRPr="00A005C3">
                <w:rPr>
                  <w:rStyle w:val="ae"/>
                  <w:rFonts w:ascii="新細明體" w:hAnsi="新細明體"/>
                  <w:sz w:val="20"/>
                  <w:szCs w:val="20"/>
                  <w:rPrChange w:id="29" w:author="馬慈蓮" w:date="2018-04-19T13:06:00Z">
                    <w:rPr>
                      <w:rStyle w:val="ae"/>
                    </w:rPr>
                  </w:rPrChange>
                </w:rPr>
                <w:t>180206000703</w:t>
              </w:r>
            </w:ins>
          </w:p>
        </w:tc>
      </w:tr>
    </w:tbl>
    <w:p w:rsidR="001029E3" w:rsidRPr="009E5952" w:rsidRDefault="001029E3">
      <w:pPr>
        <w:rPr>
          <w:rFonts w:ascii="細明體" w:eastAsia="細明體" w:hAnsi="細明體" w:hint="eastAsia"/>
          <w:sz w:val="20"/>
          <w:szCs w:val="20"/>
        </w:rPr>
      </w:pPr>
    </w:p>
    <w:p w:rsidR="00647209" w:rsidRPr="009E5952" w:rsidRDefault="004A134E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9E5952">
        <w:rPr>
          <w:rFonts w:ascii="細明體" w:eastAsia="細明體" w:hAnsi="細明體" w:hint="eastAsia"/>
          <w:b/>
        </w:rPr>
        <w:t>程式功能概述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150"/>
      </w:tblGrid>
      <w:tr w:rsidR="00167DC4" w:rsidRPr="009E5952" w:rsidTr="00167DC4">
        <w:tc>
          <w:tcPr>
            <w:tcW w:w="2340" w:type="dxa"/>
          </w:tcPr>
          <w:p w:rsidR="00167DC4" w:rsidRPr="009E5952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150" w:type="dxa"/>
          </w:tcPr>
          <w:p w:rsidR="00167DC4" w:rsidRPr="009E5952" w:rsidRDefault="00486675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86675">
              <w:rPr>
                <w:rFonts w:ascii="細明體" w:eastAsia="細明體" w:hAnsi="細明體" w:hint="eastAsia"/>
                <w:sz w:val="20"/>
                <w:szCs w:val="20"/>
              </w:rPr>
              <w:t>理賠保戶註記資料To國泰醫院</w:t>
            </w:r>
          </w:p>
        </w:tc>
      </w:tr>
      <w:tr w:rsidR="00167DC4" w:rsidRPr="009E5952" w:rsidTr="00167DC4">
        <w:tc>
          <w:tcPr>
            <w:tcW w:w="2340" w:type="dxa"/>
          </w:tcPr>
          <w:p w:rsidR="00167DC4" w:rsidRPr="009E5952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150" w:type="dxa"/>
          </w:tcPr>
          <w:p w:rsidR="00167DC4" w:rsidRPr="009E5952" w:rsidRDefault="001F45DB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="00595604" w:rsidRPr="009E5952">
              <w:rPr>
                <w:rFonts w:ascii="細明體" w:eastAsia="細明體" w:hAnsi="細明體" w:hint="eastAsia"/>
                <w:sz w:val="20"/>
                <w:szCs w:val="20"/>
              </w:rPr>
              <w:t>I2</w:t>
            </w:r>
            <w:r w:rsidR="006C6CD8" w:rsidRPr="009E5952">
              <w:rPr>
                <w:rFonts w:ascii="細明體" w:eastAsia="細明體" w:hAnsi="細明體" w:hint="eastAsia"/>
                <w:sz w:val="20"/>
                <w:szCs w:val="20"/>
              </w:rPr>
              <w:t>_B00</w:t>
            </w:r>
            <w:r w:rsidR="00AA780B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167DC4" w:rsidRPr="009E5952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167DC4" w:rsidRPr="009E5952" w:rsidTr="00167DC4">
        <w:tc>
          <w:tcPr>
            <w:tcW w:w="2340" w:type="dxa"/>
          </w:tcPr>
          <w:p w:rsidR="00167DC4" w:rsidRPr="009E5952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150" w:type="dxa"/>
          </w:tcPr>
          <w:p w:rsidR="00167DC4" w:rsidRPr="009E5952" w:rsidRDefault="00167DC4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167DC4" w:rsidRPr="009E5952" w:rsidTr="00167DC4">
        <w:tc>
          <w:tcPr>
            <w:tcW w:w="2340" w:type="dxa"/>
          </w:tcPr>
          <w:p w:rsidR="00167DC4" w:rsidRPr="009E5952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150" w:type="dxa"/>
          </w:tcPr>
          <w:p w:rsidR="00F81781" w:rsidRPr="009E5952" w:rsidRDefault="00DB4261" w:rsidP="00BD45D8">
            <w:pP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</w:pPr>
            <w:r w:rsidRPr="009E5952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每</w:t>
            </w:r>
            <w:r w:rsidR="00BD45D8" w:rsidRPr="009E5952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日</w:t>
            </w:r>
            <w:r w:rsidRPr="009E5952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寄送</w:t>
            </w:r>
            <w:r w:rsidR="00B20F8A" w:rsidRPr="00486675">
              <w:rPr>
                <w:rFonts w:ascii="細明體" w:eastAsia="細明體" w:hAnsi="細明體" w:hint="eastAsia"/>
                <w:sz w:val="20"/>
                <w:szCs w:val="20"/>
              </w:rPr>
              <w:t>理賠保戶註記</w:t>
            </w:r>
            <w:r w:rsidR="00B20F8A">
              <w:rPr>
                <w:rFonts w:ascii="細明體" w:eastAsia="細明體" w:hAnsi="細明體" w:hint="eastAsia"/>
                <w:sz w:val="20"/>
                <w:szCs w:val="20"/>
              </w:rPr>
              <w:t>異動</w:t>
            </w:r>
            <w:r w:rsidR="00B20F8A" w:rsidRPr="00486675">
              <w:rPr>
                <w:rFonts w:ascii="細明體" w:eastAsia="細明體" w:hAnsi="細明體" w:hint="eastAsia"/>
                <w:sz w:val="20"/>
                <w:szCs w:val="20"/>
              </w:rPr>
              <w:t>資料</w:t>
            </w:r>
            <w:r w:rsidR="00AF7927">
              <w:rPr>
                <w:rFonts w:ascii="細明體" w:eastAsia="細明體" w:hAnsi="細明體" w:hint="eastAsia"/>
                <w:sz w:val="20"/>
                <w:szCs w:val="20"/>
              </w:rPr>
              <w:t>給</w:t>
            </w:r>
            <w:r w:rsidR="00B20F8A" w:rsidRPr="00486675">
              <w:rPr>
                <w:rFonts w:ascii="細明體" w:eastAsia="細明體" w:hAnsi="細明體" w:hint="eastAsia"/>
                <w:sz w:val="20"/>
                <w:szCs w:val="20"/>
              </w:rPr>
              <w:t>國泰</w:t>
            </w:r>
            <w:r w:rsidR="00BD45D8" w:rsidRPr="009E5952">
              <w:rPr>
                <w:rFonts w:ascii="細明體" w:eastAsia="細明體" w:hAnsi="細明體" w:hint="eastAsia"/>
                <w:sz w:val="20"/>
                <w:szCs w:val="20"/>
              </w:rPr>
              <w:t>醫院</w:t>
            </w:r>
          </w:p>
        </w:tc>
      </w:tr>
      <w:tr w:rsidR="000052FB" w:rsidRPr="009E5952" w:rsidTr="00167DC4">
        <w:tc>
          <w:tcPr>
            <w:tcW w:w="2340" w:type="dxa"/>
          </w:tcPr>
          <w:p w:rsidR="000052FB" w:rsidRPr="009E5952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150" w:type="dxa"/>
          </w:tcPr>
          <w:p w:rsidR="000052FB" w:rsidRPr="009E5952" w:rsidRDefault="000052FB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0052FB" w:rsidRPr="009E5952" w:rsidTr="00167DC4">
        <w:tc>
          <w:tcPr>
            <w:tcW w:w="2340" w:type="dxa"/>
          </w:tcPr>
          <w:p w:rsidR="000052FB" w:rsidRPr="009E5952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150" w:type="dxa"/>
          </w:tcPr>
          <w:p w:rsidR="000052FB" w:rsidRPr="009E5952" w:rsidRDefault="00136BF1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0052FB" w:rsidRPr="009E5952" w:rsidTr="00167DC4">
        <w:tc>
          <w:tcPr>
            <w:tcW w:w="2340" w:type="dxa"/>
          </w:tcPr>
          <w:p w:rsidR="000052FB" w:rsidRPr="009E5952" w:rsidRDefault="000052FB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作業平台</w:t>
            </w:r>
          </w:p>
        </w:tc>
        <w:tc>
          <w:tcPr>
            <w:tcW w:w="8150" w:type="dxa"/>
          </w:tcPr>
          <w:p w:rsidR="000052FB" w:rsidRPr="009E5952" w:rsidRDefault="000052FB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0052FB" w:rsidRPr="009E5952" w:rsidTr="00167DC4">
        <w:tc>
          <w:tcPr>
            <w:tcW w:w="2340" w:type="dxa"/>
          </w:tcPr>
          <w:p w:rsidR="000052FB" w:rsidRPr="009E5952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使用對象</w:t>
            </w:r>
          </w:p>
        </w:tc>
        <w:tc>
          <w:tcPr>
            <w:tcW w:w="8150" w:type="dxa"/>
          </w:tcPr>
          <w:p w:rsidR="000052FB" w:rsidRPr="009E5952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6002AF" w:rsidRPr="009E5952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46D6D" w:rsidRPr="009E5952" w:rsidRDefault="005F4F66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E5952">
        <w:rPr>
          <w:rFonts w:ascii="細明體" w:eastAsia="細明體" w:hAnsi="細明體" w:hint="eastAsia"/>
          <w:b/>
          <w:kern w:val="2"/>
          <w:lang w:eastAsia="zh-TW"/>
        </w:rPr>
        <w:t>程式流程圖</w:t>
      </w:r>
    </w:p>
    <w:p w:rsidR="00C753E8" w:rsidRPr="009E5952" w:rsidRDefault="001F4A5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9E5952">
        <w:rPr>
          <w:rFonts w:ascii="細明體" w:eastAsia="細明體" w:hAnsi="細明體" w:hint="eastAsia"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1" type="#_x0000_t109" style="position:absolute;margin-left:206.05pt;margin-top:6.7pt;width:79.25pt;height:44.25pt;z-index:251659264">
            <v:textbox>
              <w:txbxContent>
                <w:p w:rsidR="0060088D" w:rsidRPr="004B1C32" w:rsidRDefault="00DD14CF" w:rsidP="0060088D">
                  <w:pPr>
                    <w:rPr>
                      <w:rFonts w:ascii="細明體" w:eastAsia="細明體" w:hAnsi="細明體"/>
                      <w:sz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</w:rPr>
                    <w:t>寄送mail</w:t>
                  </w:r>
                </w:p>
              </w:txbxContent>
            </v:textbox>
          </v:shape>
        </w:pict>
      </w:r>
      <w:r w:rsidRPr="009E5952">
        <w:rPr>
          <w:rFonts w:ascii="細明體" w:eastAsia="細明體" w:hAnsi="細明體" w:hint="eastAsia"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85.95pt;margin-top:29.65pt;width:33.35pt;height:.05pt;z-index:251657216" o:connectortype="straight">
            <v:stroke endarrow="block"/>
          </v:shape>
        </w:pict>
      </w:r>
      <w:r w:rsidRPr="009E5952">
        <w:rPr>
          <w:rFonts w:ascii="細明體" w:eastAsia="細明體" w:hAnsi="細明體" w:hint="eastAsia"/>
          <w:noProof/>
          <w:lang w:eastAsia="zh-TW"/>
        </w:rPr>
        <w:pict>
          <v:shape id="_x0000_s1029" type="#_x0000_t32" style="position:absolute;margin-left:158.1pt;margin-top:29.5pt;width:47.95pt;height:0;z-index:251655168" o:connectortype="elbow" adj="-74035,-1,-74035">
            <v:stroke endarrow="block"/>
          </v:shape>
        </w:pict>
      </w:r>
      <w:r w:rsidRPr="009E5952">
        <w:rPr>
          <w:rFonts w:ascii="細明體" w:eastAsia="細明體" w:hAnsi="細明體" w:hint="eastAsia"/>
          <w:noProof/>
          <w:lang w:eastAsia="zh-TW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1" type="#_x0000_t116" style="position:absolute;margin-left:319.3pt;margin-top:12.5pt;width:85.5pt;height:34.5pt;z-index:251656192">
            <v:textbox>
              <w:txbxContent>
                <w:p w:rsidR="00F46A1A" w:rsidRPr="004A2B79" w:rsidRDefault="00F46A1A" w:rsidP="00F46A1A">
                  <w:pPr>
                    <w:jc w:val="center"/>
                    <w:rPr>
                      <w:rFonts w:ascii="細明體" w:eastAsia="細明體" w:hAnsi="細明體"/>
                      <w:sz w:val="20"/>
                    </w:rPr>
                  </w:pPr>
                  <w:r w:rsidRPr="004A2B79">
                    <w:rPr>
                      <w:rFonts w:ascii="細明體" w:eastAsia="細明體" w:hAnsi="細明體" w:hint="eastAsia"/>
                      <w:sz w:val="20"/>
                    </w:rPr>
                    <w:t>結束</w:t>
                  </w:r>
                </w:p>
              </w:txbxContent>
            </v:textbox>
          </v:shape>
        </w:pict>
      </w:r>
      <w:r w:rsidRPr="009E5952">
        <w:rPr>
          <w:rFonts w:ascii="細明體" w:eastAsia="細明體" w:hAnsi="細明體" w:hint="eastAsia"/>
          <w:b/>
          <w:noProof/>
          <w:kern w:val="2"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3" type="#_x0000_t132" style="position:absolute;margin-left:19pt;margin-top:.05pt;width:148pt;height:34pt;z-index:251660288">
            <v:textbox>
              <w:txbxContent>
                <w:p w:rsidR="00DD14CF" w:rsidRPr="001B30C7" w:rsidRDefault="009B3C23" w:rsidP="00DD14CF">
                  <w:pPr>
                    <w:rPr>
                      <w:rFonts w:ascii="細明體" w:eastAsia="細明體" w:hAnsi="細明體"/>
                      <w:sz w:val="16"/>
                      <w:szCs w:val="20"/>
                    </w:rPr>
                  </w:pPr>
                  <w:r w:rsidRPr="009B3C23">
                    <w:rPr>
                      <w:rFonts w:ascii="細明體" w:eastAsia="細明體" w:hAnsi="細明體" w:hint="eastAsia"/>
                      <w:sz w:val="16"/>
                      <w:szCs w:val="16"/>
                    </w:rPr>
                    <w:t>個資同意書紀錄檔</w:t>
                  </w:r>
                  <w:r w:rsidR="00DD14CF" w:rsidRPr="001B30C7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DTAA</w:t>
                  </w:r>
                  <w:r w:rsidR="00F154A7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I</w:t>
                  </w:r>
                  <w:r w:rsidR="00DD14CF" w:rsidRPr="001B30C7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1</w:t>
                  </w:r>
                  <w:r w:rsidR="00F00FD0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10</w:t>
                  </w:r>
                </w:p>
              </w:txbxContent>
            </v:textbox>
          </v:shape>
        </w:pict>
      </w:r>
    </w:p>
    <w:p w:rsidR="000052FB" w:rsidRPr="009E5952" w:rsidRDefault="00DD14CF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9E5952">
        <w:rPr>
          <w:rFonts w:ascii="細明體" w:eastAsia="細明體" w:hAnsi="細明體" w:hint="eastAsia"/>
          <w:b/>
          <w:noProof/>
          <w:kern w:val="2"/>
          <w:lang w:eastAsia="zh-TW"/>
        </w:rPr>
        <w:pict>
          <v:shape id="_x0000_s1035" type="#_x0000_t132" style="position:absolute;margin-left:19pt;margin-top:4.05pt;width:148pt;height:34pt;z-index:251658240">
            <v:textbox>
              <w:txbxContent>
                <w:p w:rsidR="00A74559" w:rsidRPr="001B30C7" w:rsidRDefault="009B3C23" w:rsidP="00A74559">
                  <w:pPr>
                    <w:rPr>
                      <w:rFonts w:ascii="細明體" w:eastAsia="細明體" w:hAnsi="細明體"/>
                      <w:sz w:val="16"/>
                      <w:szCs w:val="20"/>
                    </w:rPr>
                  </w:pPr>
                  <w:r w:rsidRPr="009B3C23">
                    <w:rPr>
                      <w:rFonts w:ascii="細明體" w:eastAsia="細明體" w:hAnsi="細明體" w:hint="eastAsia"/>
                      <w:sz w:val="16"/>
                      <w:szCs w:val="16"/>
                    </w:rPr>
                    <w:t>個資同意書紀錄</w:t>
                  </w:r>
                  <w:r>
                    <w:rPr>
                      <w:rFonts w:ascii="細明體" w:eastAsia="細明體" w:hAnsi="細明體" w:hint="eastAsia"/>
                      <w:sz w:val="16"/>
                      <w:szCs w:val="16"/>
                    </w:rPr>
                    <w:t>LOG</w:t>
                  </w:r>
                  <w:r w:rsidRPr="009B3C23">
                    <w:rPr>
                      <w:rFonts w:ascii="細明體" w:eastAsia="細明體" w:hAnsi="細明體" w:hint="eastAsia"/>
                      <w:sz w:val="16"/>
                      <w:szCs w:val="16"/>
                    </w:rPr>
                    <w:t>檔</w:t>
                  </w:r>
                  <w:r w:rsidR="00A74559" w:rsidRPr="001B30C7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DTAA</w:t>
                  </w:r>
                  <w:r w:rsidR="00F154A7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I</w:t>
                  </w:r>
                  <w:r w:rsidR="00F00FD0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1</w:t>
                  </w:r>
                  <w:r w:rsidR="00F154A7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10</w:t>
                  </w:r>
                  <w:r w:rsidR="00F00FD0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_LOG</w:t>
                  </w:r>
                </w:p>
              </w:txbxContent>
            </v:textbox>
          </v:shape>
        </w:pict>
      </w:r>
    </w:p>
    <w:p w:rsidR="0002210A" w:rsidRPr="009E5952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5F4F66" w:rsidRPr="009E5952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E5952">
        <w:rPr>
          <w:rFonts w:ascii="細明體" w:eastAsia="細明體" w:hAnsi="細明體"/>
          <w:b/>
          <w:kern w:val="2"/>
          <w:lang w:eastAsia="zh-TW"/>
        </w:rPr>
        <w:t>相關檔案（TABLE）：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167DC4" w:rsidRPr="009E5952" w:rsidTr="008936D5">
        <w:tc>
          <w:tcPr>
            <w:tcW w:w="794" w:type="dxa"/>
          </w:tcPr>
          <w:p w:rsidR="00167DC4" w:rsidRPr="009E5952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167DC4" w:rsidRPr="009E5952" w:rsidRDefault="00167DC4" w:rsidP="008936D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9E5952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167DC4" w:rsidRPr="009E5952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167DC4" w:rsidRPr="009E5952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167DC4" w:rsidRPr="009E5952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167DC4" w:rsidRPr="009E5952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167DC4" w:rsidRPr="009E5952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9E5952" w:rsidRPr="009E5952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375FB" w:rsidRPr="009E5952" w:rsidRDefault="00D375FB" w:rsidP="00793DF0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D375FB" w:rsidRPr="009E5952" w:rsidRDefault="0062240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94521">
              <w:rPr>
                <w:rFonts w:ascii="細明體" w:eastAsia="細明體" w:hAnsi="細明體" w:hint="eastAsia"/>
                <w:sz w:val="20"/>
                <w:szCs w:val="20"/>
              </w:rPr>
              <w:t>個資同意書紀錄檔</w:t>
            </w:r>
          </w:p>
        </w:tc>
        <w:tc>
          <w:tcPr>
            <w:tcW w:w="2835" w:type="dxa"/>
          </w:tcPr>
          <w:p w:rsidR="00D375FB" w:rsidRPr="009E5952" w:rsidRDefault="009E2E4F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94521">
              <w:rPr>
                <w:rFonts w:ascii="細明體" w:eastAsia="細明體" w:hAnsi="細明體" w:hint="eastAsia"/>
                <w:sz w:val="20"/>
                <w:szCs w:val="20"/>
              </w:rPr>
              <w:t>DTAAI110</w:t>
            </w:r>
          </w:p>
        </w:tc>
        <w:tc>
          <w:tcPr>
            <w:tcW w:w="799" w:type="dxa"/>
          </w:tcPr>
          <w:p w:rsidR="00D375FB" w:rsidRPr="009E5952" w:rsidRDefault="00D375FB" w:rsidP="008936D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375FB" w:rsidRPr="009E5952" w:rsidRDefault="00D375FB" w:rsidP="008936D5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D375FB" w:rsidRPr="009E5952" w:rsidRDefault="00D375FB" w:rsidP="006B531B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375FB" w:rsidRPr="009E5952" w:rsidRDefault="00D375FB" w:rsidP="00E33B04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D375FB" w:rsidRPr="009E5952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375FB" w:rsidRPr="009E5952" w:rsidRDefault="00D375FB" w:rsidP="00793DF0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D375FB" w:rsidRPr="009E5952" w:rsidRDefault="0062240B" w:rsidP="000052F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94521">
              <w:rPr>
                <w:rFonts w:ascii="細明體" w:eastAsia="細明體" w:hAnsi="細明體" w:hint="eastAsia"/>
                <w:sz w:val="20"/>
                <w:szCs w:val="20"/>
              </w:rPr>
              <w:t>個資同意書紀錄LOG檔</w:t>
            </w:r>
          </w:p>
        </w:tc>
        <w:tc>
          <w:tcPr>
            <w:tcW w:w="2835" w:type="dxa"/>
          </w:tcPr>
          <w:p w:rsidR="00D375FB" w:rsidRPr="009E5952" w:rsidRDefault="009E2E4F" w:rsidP="00E9510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94521">
              <w:rPr>
                <w:rFonts w:ascii="細明體" w:eastAsia="細明體" w:hAnsi="細明體" w:hint="eastAsia"/>
                <w:sz w:val="20"/>
                <w:szCs w:val="20"/>
              </w:rPr>
              <w:t>DTAAI110_LOG</w:t>
            </w:r>
          </w:p>
        </w:tc>
        <w:tc>
          <w:tcPr>
            <w:tcW w:w="799" w:type="dxa"/>
          </w:tcPr>
          <w:p w:rsidR="00D375FB" w:rsidRPr="009E5952" w:rsidRDefault="00D375FB" w:rsidP="00E9510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375FB" w:rsidRPr="009E5952" w:rsidRDefault="00D375FB" w:rsidP="00E95106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D375FB" w:rsidRPr="009E5952" w:rsidRDefault="00D375FB" w:rsidP="006B531B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375FB" w:rsidRPr="009E5952" w:rsidRDefault="00D375FB" w:rsidP="00E33B04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C753E8" w:rsidRPr="009E5952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753E8" w:rsidRPr="009E5952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9E5952">
        <w:rPr>
          <w:rFonts w:ascii="細明體" w:eastAsia="細明體" w:hAnsi="細明體"/>
          <w:b/>
          <w:kern w:val="2"/>
          <w:lang w:eastAsia="zh-TW"/>
        </w:rPr>
        <w:t>相關模組：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5953"/>
        <w:gridCol w:w="3969"/>
      </w:tblGrid>
      <w:tr w:rsidR="00C46D6D" w:rsidRPr="009E5952" w:rsidTr="00A104F3">
        <w:tc>
          <w:tcPr>
            <w:tcW w:w="851" w:type="dxa"/>
          </w:tcPr>
          <w:p w:rsidR="00C46D6D" w:rsidRPr="009E5952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5953" w:type="dxa"/>
          </w:tcPr>
          <w:p w:rsidR="00C46D6D" w:rsidRPr="009E5952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9" w:type="dxa"/>
          </w:tcPr>
          <w:p w:rsidR="00C46D6D" w:rsidRPr="009E5952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377CFD" w:rsidRPr="009E5952" w:rsidTr="00A104F3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377CFD" w:rsidRPr="009E5952" w:rsidRDefault="00377CFD" w:rsidP="00E44BA8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5953" w:type="dxa"/>
          </w:tcPr>
          <w:p w:rsidR="00377CFD" w:rsidRPr="009E5952" w:rsidRDefault="0076148A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55DE1">
              <w:rPr>
                <w:rFonts w:ascii="細明體" w:eastAsia="細明體" w:hAnsi="細明體" w:hint="eastAsia"/>
                <w:sz w:val="20"/>
                <w:szCs w:val="20"/>
              </w:rPr>
              <w:t>檢核各項預付金限制條件</w:t>
            </w:r>
          </w:p>
        </w:tc>
        <w:tc>
          <w:tcPr>
            <w:tcW w:w="3969" w:type="dxa"/>
          </w:tcPr>
          <w:p w:rsidR="00377CFD" w:rsidRPr="009E5952" w:rsidRDefault="00A104F3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55DE1">
              <w:rPr>
                <w:rFonts w:ascii="細明體" w:eastAsia="細明體" w:hAnsi="細明體" w:hint="eastAsia"/>
                <w:sz w:val="20"/>
                <w:szCs w:val="20"/>
              </w:rPr>
              <w:t>AA_I0Z100</w:t>
            </w:r>
          </w:p>
        </w:tc>
      </w:tr>
      <w:tr w:rsidR="004B7F24" w:rsidRPr="009E5952" w:rsidTr="00A104F3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B7F24" w:rsidRPr="009E5952" w:rsidRDefault="004B7F24" w:rsidP="00E44BA8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5953" w:type="dxa"/>
          </w:tcPr>
          <w:p w:rsidR="004B7F24" w:rsidRPr="009E5952" w:rsidRDefault="00992ADB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個資同意書紀錄</w:t>
            </w:r>
            <w:r w:rsidRPr="0069473A">
              <w:rPr>
                <w:rFonts w:ascii="細明體" w:eastAsia="細明體" w:hAnsi="細明體" w:hint="eastAsia"/>
                <w:sz w:val="20"/>
                <w:szCs w:val="20"/>
              </w:rPr>
              <w:t>檔</w:t>
            </w:r>
            <w:r w:rsidRPr="007D2E0A">
              <w:rPr>
                <w:rFonts w:ascii="細明體" w:eastAsia="細明體" w:hAnsi="細明體"/>
                <w:sz w:val="20"/>
                <w:szCs w:val="20"/>
              </w:rPr>
              <w:t>維護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模組</w:t>
            </w:r>
          </w:p>
        </w:tc>
        <w:tc>
          <w:tcPr>
            <w:tcW w:w="3969" w:type="dxa"/>
          </w:tcPr>
          <w:p w:rsidR="004B7F24" w:rsidRPr="00855DE1" w:rsidRDefault="004B7F24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55DE1">
              <w:rPr>
                <w:rFonts w:ascii="細明體" w:eastAsia="細明體" w:hAnsi="細明體" w:hint="eastAsia"/>
                <w:sz w:val="20"/>
                <w:szCs w:val="20"/>
              </w:rPr>
              <w:t>AA_TIZ110</w:t>
            </w:r>
          </w:p>
        </w:tc>
      </w:tr>
    </w:tbl>
    <w:p w:rsidR="006002AF" w:rsidRPr="009E5952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00096F" w:rsidRPr="009E5952" w:rsidRDefault="00C753E8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E5952">
        <w:rPr>
          <w:rFonts w:ascii="細明體" w:eastAsia="細明體" w:hAnsi="細明體" w:hint="eastAsia"/>
          <w:b/>
          <w:kern w:val="2"/>
          <w:lang w:eastAsia="zh-TW"/>
        </w:rPr>
        <w:t>批次基本資料: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9101"/>
      </w:tblGrid>
      <w:tr w:rsidR="00241CB2" w:rsidRPr="009E5952" w:rsidTr="00164511">
        <w:trPr>
          <w:trHeight w:val="120"/>
        </w:trPr>
        <w:tc>
          <w:tcPr>
            <w:tcW w:w="1672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9101" w:type="dxa"/>
          </w:tcPr>
          <w:p w:rsidR="00241CB2" w:rsidRPr="009E5952" w:rsidRDefault="009C6B6F" w:rsidP="009E360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J</w:t>
            </w:r>
            <w:r w:rsidRPr="009E5952">
              <w:rPr>
                <w:rFonts w:ascii="細明體" w:eastAsia="細明體" w:hAnsi="細明體"/>
                <w:sz w:val="20"/>
                <w:szCs w:val="20"/>
              </w:rPr>
              <w:t>AAA</w:t>
            </w:r>
            <w:r w:rsidR="009E360C" w:rsidRPr="009E5952">
              <w:rPr>
                <w:rFonts w:ascii="細明體" w:eastAsia="細明體" w:hAnsi="細明體" w:hint="eastAsia"/>
                <w:sz w:val="20"/>
                <w:szCs w:val="20"/>
              </w:rPr>
              <w:t>DI2</w:t>
            </w:r>
            <w:r w:rsidRPr="009E5952">
              <w:rPr>
                <w:rFonts w:ascii="細明體" w:eastAsia="細明體" w:hAnsi="細明體"/>
                <w:sz w:val="20"/>
                <w:szCs w:val="20"/>
              </w:rPr>
              <w:t>01</w:t>
            </w:r>
          </w:p>
        </w:tc>
      </w:tr>
      <w:tr w:rsidR="00241CB2" w:rsidRPr="009E5952" w:rsidTr="00164511">
        <w:trPr>
          <w:trHeight w:val="120"/>
        </w:trPr>
        <w:tc>
          <w:tcPr>
            <w:tcW w:w="1672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9101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241CB2" w:rsidRPr="009E5952" w:rsidTr="00164511">
        <w:trPr>
          <w:trHeight w:val="120"/>
        </w:trPr>
        <w:tc>
          <w:tcPr>
            <w:tcW w:w="1672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9101" w:type="dxa"/>
          </w:tcPr>
          <w:p w:rsidR="00241CB2" w:rsidRPr="009E5952" w:rsidRDefault="00CD1C4C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I2</w:t>
            </w:r>
          </w:p>
        </w:tc>
      </w:tr>
      <w:tr w:rsidR="0010368A" w:rsidRPr="009E5952" w:rsidTr="00164511">
        <w:trPr>
          <w:trHeight w:val="120"/>
        </w:trPr>
        <w:tc>
          <w:tcPr>
            <w:tcW w:w="1672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9101" w:type="dxa"/>
          </w:tcPr>
          <w:p w:rsidR="00241CB2" w:rsidRPr="009E5952" w:rsidRDefault="00CD1C4C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241CB2" w:rsidRPr="009E5952" w:rsidTr="00164511">
        <w:trPr>
          <w:trHeight w:val="120"/>
        </w:trPr>
        <w:tc>
          <w:tcPr>
            <w:tcW w:w="1672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9101" w:type="dxa"/>
          </w:tcPr>
          <w:p w:rsidR="00241CB2" w:rsidRPr="009E5952" w:rsidRDefault="00472317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  <w:r w:rsidR="00015C82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</w:tr>
    </w:tbl>
    <w:p w:rsidR="00C753E8" w:rsidRPr="009E5952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753E8" w:rsidRPr="009E5952" w:rsidRDefault="00C753E8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E5952">
        <w:rPr>
          <w:rFonts w:ascii="細明體" w:eastAsia="細明體" w:hAnsi="細明體"/>
          <w:b/>
          <w:kern w:val="2"/>
          <w:lang w:eastAsia="zh-TW"/>
        </w:rPr>
        <w:t>參數說明：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2351"/>
        <w:gridCol w:w="1760"/>
        <w:gridCol w:w="5953"/>
      </w:tblGrid>
      <w:tr w:rsidR="00241CB2" w:rsidRPr="009E5952" w:rsidTr="00D65C62">
        <w:tc>
          <w:tcPr>
            <w:tcW w:w="709" w:type="dxa"/>
            <w:vAlign w:val="center"/>
          </w:tcPr>
          <w:p w:rsidR="00241CB2" w:rsidRPr="009E5952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51" w:type="dxa"/>
            <w:vAlign w:val="center"/>
          </w:tcPr>
          <w:p w:rsidR="00241CB2" w:rsidRPr="009E5952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1760" w:type="dxa"/>
            <w:vAlign w:val="center"/>
          </w:tcPr>
          <w:p w:rsidR="00241CB2" w:rsidRPr="009E5952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5953" w:type="dxa"/>
            <w:vAlign w:val="center"/>
          </w:tcPr>
          <w:p w:rsidR="00241CB2" w:rsidRPr="009E5952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4F0666" w:rsidRPr="009E5952" w:rsidTr="00D65C62">
        <w:tc>
          <w:tcPr>
            <w:tcW w:w="709" w:type="dxa"/>
            <w:vAlign w:val="center"/>
          </w:tcPr>
          <w:p w:rsidR="004F0666" w:rsidRPr="009E5952" w:rsidRDefault="004F0666" w:rsidP="0017097A">
            <w:pPr>
              <w:numPr>
                <w:ilvl w:val="0"/>
                <w:numId w:val="6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51" w:type="dxa"/>
            <w:vAlign w:val="center"/>
          </w:tcPr>
          <w:p w:rsidR="004F0666" w:rsidRPr="009E5952" w:rsidRDefault="008D1166" w:rsidP="006424F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查詢日期</w:t>
            </w:r>
          </w:p>
        </w:tc>
        <w:tc>
          <w:tcPr>
            <w:tcW w:w="1760" w:type="dxa"/>
            <w:vAlign w:val="center"/>
          </w:tcPr>
          <w:p w:rsidR="004F0666" w:rsidRPr="009E5952" w:rsidRDefault="004F0666" w:rsidP="006424F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DATE</w:t>
            </w:r>
          </w:p>
        </w:tc>
        <w:tc>
          <w:tcPr>
            <w:tcW w:w="5953" w:type="dxa"/>
            <w:vAlign w:val="center"/>
          </w:tcPr>
          <w:p w:rsidR="004F0666" w:rsidRPr="009E5952" w:rsidRDefault="004F0666" w:rsidP="006424F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2146B" w:rsidRPr="009E5952" w:rsidTr="00D65C62">
        <w:tc>
          <w:tcPr>
            <w:tcW w:w="709" w:type="dxa"/>
            <w:vAlign w:val="center"/>
          </w:tcPr>
          <w:p w:rsidR="0022146B" w:rsidRPr="009E5952" w:rsidRDefault="0022146B" w:rsidP="0017097A">
            <w:pPr>
              <w:numPr>
                <w:ilvl w:val="0"/>
                <w:numId w:val="6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51" w:type="dxa"/>
            <w:vAlign w:val="center"/>
          </w:tcPr>
          <w:p w:rsidR="0022146B" w:rsidRDefault="0022146B" w:rsidP="006424F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執行類別</w:t>
            </w:r>
          </w:p>
        </w:tc>
        <w:tc>
          <w:tcPr>
            <w:tcW w:w="1760" w:type="dxa"/>
            <w:vAlign w:val="center"/>
          </w:tcPr>
          <w:p w:rsidR="0022146B" w:rsidRPr="009E5952" w:rsidRDefault="0022146B" w:rsidP="006424F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</w:t>
            </w:r>
            <w:r w:rsidR="00CD5F5C">
              <w:rPr>
                <w:rFonts w:ascii="細明體" w:eastAsia="細明體" w:hAnsi="細明體" w:hint="eastAsia"/>
                <w:sz w:val="20"/>
                <w:szCs w:val="20"/>
              </w:rPr>
              <w:t>HA</w:t>
            </w:r>
            <w:r w:rsidR="00FC0424">
              <w:rPr>
                <w:rFonts w:ascii="細明體" w:eastAsia="細明體" w:hAnsi="細明體" w:hint="eastAsia"/>
                <w:sz w:val="20"/>
                <w:szCs w:val="20"/>
              </w:rPr>
              <w:t>R</w:t>
            </w:r>
          </w:p>
        </w:tc>
        <w:tc>
          <w:tcPr>
            <w:tcW w:w="5953" w:type="dxa"/>
            <w:vAlign w:val="center"/>
          </w:tcPr>
          <w:p w:rsidR="004A0A68" w:rsidRDefault="004A0A68" w:rsidP="006424F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0：全部執行</w:t>
            </w:r>
          </w:p>
          <w:p w:rsidR="0022146B" w:rsidRDefault="0022146B" w:rsidP="006424F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1：</w:t>
            </w:r>
            <w:r w:rsidR="002B3DB6">
              <w:rPr>
                <w:rFonts w:ascii="細明體" w:eastAsia="細明體" w:hAnsi="細明體" w:hint="eastAsia"/>
                <w:sz w:val="20"/>
                <w:szCs w:val="20"/>
              </w:rPr>
              <w:t>判斷不符合註記資格名單</w:t>
            </w:r>
          </w:p>
          <w:p w:rsidR="00AE5A2D" w:rsidRPr="009E5952" w:rsidRDefault="00AE5A2D" w:rsidP="006424F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2：</w:t>
            </w:r>
            <w:r w:rsidR="00FD70A8" w:rsidRPr="00782998">
              <w:rPr>
                <w:rFonts w:ascii="細明體" w:eastAsia="細明體" w:hAnsi="細明體" w:hint="eastAsia"/>
                <w:sz w:val="20"/>
                <w:szCs w:val="20"/>
              </w:rPr>
              <w:t>保戶註記異動紀錄(</w:t>
            </w:r>
            <w:r w:rsidR="00782998">
              <w:rPr>
                <w:rFonts w:ascii="細明體" w:eastAsia="細明體" w:hAnsi="細明體" w:hint="eastAsia"/>
                <w:sz w:val="20"/>
                <w:szCs w:val="20"/>
              </w:rPr>
              <w:t>每日</w:t>
            </w:r>
            <w:r w:rsidR="00FD70A8" w:rsidRPr="00782998">
              <w:rPr>
                <w:rFonts w:ascii="細明體" w:eastAsia="細明體" w:hAnsi="細明體" w:hint="eastAsia"/>
                <w:sz w:val="20"/>
                <w:szCs w:val="20"/>
              </w:rPr>
              <w:t>)</w:t>
            </w:r>
          </w:p>
        </w:tc>
      </w:tr>
    </w:tbl>
    <w:p w:rsidR="00BB1FBB" w:rsidRPr="009E5952" w:rsidRDefault="00F905C9" w:rsidP="00C753E8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E5952">
        <w:rPr>
          <w:rFonts w:ascii="細明體" w:eastAsia="細明體" w:hAnsi="細明體"/>
          <w:kern w:val="2"/>
          <w:lang w:eastAsia="zh-TW"/>
        </w:rPr>
        <w:lastRenderedPageBreak/>
        <w:t xml:space="preserve"> </w:t>
      </w:r>
    </w:p>
    <w:p w:rsidR="00BB1FBB" w:rsidRPr="009E5952" w:rsidRDefault="00BB1FBB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E5952">
        <w:rPr>
          <w:rFonts w:ascii="細明體" w:eastAsia="細明體" w:hAnsi="細明體"/>
          <w:b/>
          <w:kern w:val="2"/>
          <w:lang w:eastAsia="zh-TW"/>
        </w:rPr>
        <w:t>程式內容：</w:t>
      </w:r>
    </w:p>
    <w:p w:rsidR="00E2563D" w:rsidRPr="009E5952" w:rsidRDefault="00472317" w:rsidP="00A329A7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/>
          <w:kern w:val="2"/>
          <w:lang w:eastAsia="zh-TW"/>
        </w:rPr>
        <w:t>初始</w:t>
      </w:r>
      <w:r w:rsidR="00FE0A9A" w:rsidRPr="009E5952">
        <w:rPr>
          <w:rFonts w:ascii="細明體" w:eastAsia="細明體" w:hAnsi="細明體"/>
          <w:kern w:val="2"/>
          <w:lang w:eastAsia="zh-TW"/>
        </w:rPr>
        <w:t>：</w:t>
      </w:r>
    </w:p>
    <w:p w:rsidR="00AC30FD" w:rsidRPr="009E5952" w:rsidRDefault="00AC30FD" w:rsidP="00472317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回覆訊息預設為0</w:t>
      </w:r>
      <w:r w:rsidR="004B1504" w:rsidRPr="009E5952">
        <w:rPr>
          <w:rFonts w:ascii="細明體" w:eastAsia="細明體" w:hAnsi="細明體" w:hint="eastAsia"/>
          <w:kern w:val="2"/>
          <w:lang w:eastAsia="zh-TW"/>
        </w:rPr>
        <w:t>。</w:t>
      </w:r>
    </w:p>
    <w:p w:rsidR="00472317" w:rsidRPr="009E5952" w:rsidRDefault="00472317" w:rsidP="00472317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件數歸0</w:t>
      </w:r>
    </w:p>
    <w:p w:rsidR="007E40EC" w:rsidRPr="009E5952" w:rsidRDefault="007E40EC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START</w:t>
      </w:r>
    </w:p>
    <w:p w:rsidR="0037638F" w:rsidRPr="009E5952" w:rsidRDefault="008E519B" w:rsidP="00AD14E4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$</w:t>
      </w:r>
      <w:r w:rsidR="00661E64">
        <w:rPr>
          <w:rFonts w:ascii="細明體" w:eastAsia="細明體" w:hAnsi="細明體" w:hint="eastAsia"/>
          <w:kern w:val="2"/>
          <w:lang w:eastAsia="zh-TW"/>
        </w:rPr>
        <w:t>保戶註記</w:t>
      </w:r>
      <w:r w:rsidR="00365B97">
        <w:rPr>
          <w:rFonts w:ascii="細明體" w:eastAsia="細明體" w:hAnsi="細明體" w:hint="eastAsia"/>
          <w:kern w:val="2"/>
          <w:lang w:eastAsia="zh-TW"/>
        </w:rPr>
        <w:t>件數</w:t>
      </w:r>
      <w:r w:rsidR="00E127E0">
        <w:rPr>
          <w:rFonts w:ascii="細明體" w:eastAsia="細明體" w:hAnsi="細明體" w:hint="eastAsia"/>
          <w:kern w:val="2"/>
          <w:lang w:eastAsia="zh-TW"/>
        </w:rPr>
        <w:t>(PSNL_CNT)</w:t>
      </w:r>
    </w:p>
    <w:p w:rsidR="00803C37" w:rsidRDefault="00803C37" w:rsidP="00803C3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$</w:t>
      </w:r>
      <w:r w:rsidR="000E16CB">
        <w:rPr>
          <w:rFonts w:ascii="細明體" w:eastAsia="細明體" w:hAnsi="細明體" w:hint="eastAsia"/>
          <w:kern w:val="2"/>
          <w:lang w:eastAsia="zh-TW"/>
        </w:rPr>
        <w:t>不符合資料</w:t>
      </w:r>
      <w:r w:rsidR="00C23463">
        <w:rPr>
          <w:rFonts w:ascii="細明體" w:eastAsia="細明體" w:hAnsi="細明體" w:hint="eastAsia"/>
          <w:kern w:val="2"/>
          <w:lang w:eastAsia="zh-TW"/>
        </w:rPr>
        <w:t>件數</w:t>
      </w:r>
      <w:r w:rsidR="00E127E0">
        <w:rPr>
          <w:rFonts w:ascii="細明體" w:eastAsia="細明體" w:hAnsi="細明體" w:hint="eastAsia"/>
          <w:kern w:val="2"/>
          <w:lang w:eastAsia="zh-TW"/>
        </w:rPr>
        <w:t>(NO</w:t>
      </w:r>
      <w:r w:rsidR="00E514E2">
        <w:rPr>
          <w:rFonts w:ascii="細明體" w:eastAsia="細明體" w:hAnsi="細明體" w:hint="eastAsia"/>
          <w:kern w:val="2"/>
          <w:lang w:eastAsia="zh-TW"/>
        </w:rPr>
        <w:t>T_PSNL_CNT)</w:t>
      </w:r>
    </w:p>
    <w:p w:rsidR="00591F1D" w:rsidRPr="009E5952" w:rsidRDefault="00591F1D" w:rsidP="00803C3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>刪除不符合資料</w:t>
      </w:r>
      <w:r w:rsidR="00FC49FC">
        <w:rPr>
          <w:rFonts w:ascii="細明體" w:eastAsia="細明體" w:hAnsi="細明體" w:hint="eastAsia"/>
          <w:kern w:val="2"/>
          <w:lang w:eastAsia="zh-TW"/>
        </w:rPr>
        <w:t>成功</w:t>
      </w:r>
      <w:r>
        <w:rPr>
          <w:rFonts w:ascii="細明體" w:eastAsia="細明體" w:hAnsi="細明體" w:hint="eastAsia"/>
          <w:kern w:val="2"/>
          <w:lang w:eastAsia="zh-TW"/>
        </w:rPr>
        <w:t>件數</w:t>
      </w:r>
      <w:r w:rsidR="00E514E2">
        <w:rPr>
          <w:rFonts w:ascii="細明體" w:eastAsia="細明體" w:hAnsi="細明體" w:hint="eastAsia"/>
          <w:kern w:val="2"/>
          <w:lang w:eastAsia="zh-TW"/>
        </w:rPr>
        <w:t>(DELETE_NOT_PSNL_CNT)</w:t>
      </w:r>
    </w:p>
    <w:p w:rsidR="00AD14E4" w:rsidRDefault="00AD14E4" w:rsidP="00803C3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$</w:t>
      </w:r>
      <w:r w:rsidR="00945ECB">
        <w:rPr>
          <w:rFonts w:ascii="細明體" w:eastAsia="細明體" w:hAnsi="細明體" w:hint="eastAsia"/>
          <w:kern w:val="2"/>
          <w:lang w:eastAsia="zh-TW"/>
        </w:rPr>
        <w:t>異動筆數(UPDATE_CNT)</w:t>
      </w:r>
    </w:p>
    <w:p w:rsidR="00945ECB" w:rsidRDefault="00945ECB" w:rsidP="00803C3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$寫入TXT筆數(INSERT_TXT_CNT)</w:t>
      </w:r>
    </w:p>
    <w:p w:rsidR="005E42F4" w:rsidRPr="009E5952" w:rsidRDefault="005E42F4" w:rsidP="00803C3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$錯誤件數</w:t>
      </w:r>
    </w:p>
    <w:p w:rsidR="007E40EC" w:rsidRPr="009E5952" w:rsidRDefault="007E40EC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END</w:t>
      </w:r>
    </w:p>
    <w:p w:rsidR="00E22C1D" w:rsidRPr="009E5952" w:rsidRDefault="00E22C1D" w:rsidP="00E22C1D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判斷是否有傳入參數</w:t>
      </w:r>
    </w:p>
    <w:p w:rsidR="00E22C1D" w:rsidRDefault="00E22C1D" w:rsidP="00E22C1D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/>
          <w:kern w:val="2"/>
          <w:lang w:eastAsia="zh-TW"/>
        </w:rPr>
        <w:t xml:space="preserve">IF </w:t>
      </w:r>
      <w:r w:rsidR="00597690">
        <w:rPr>
          <w:rFonts w:ascii="細明體" w:eastAsia="細明體" w:hAnsi="細明體" w:hint="eastAsia"/>
          <w:kern w:val="2"/>
          <w:lang w:eastAsia="zh-TW"/>
        </w:rPr>
        <w:t>無</w:t>
      </w:r>
      <w:r w:rsidRPr="009E5952">
        <w:rPr>
          <w:rFonts w:ascii="細明體" w:eastAsia="細明體" w:hAnsi="細明體"/>
          <w:kern w:val="2"/>
          <w:lang w:eastAsia="zh-TW"/>
        </w:rPr>
        <w:t>傳入參數：</w:t>
      </w:r>
    </w:p>
    <w:p w:rsidR="00597690" w:rsidRDefault="00597690" w:rsidP="00597690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="000846CC">
        <w:rPr>
          <w:rFonts w:ascii="細明體" w:eastAsia="細明體" w:hAnsi="細明體" w:hint="eastAsia"/>
          <w:kern w:val="2"/>
          <w:lang w:eastAsia="zh-TW"/>
        </w:rPr>
        <w:t xml:space="preserve">查詢日期 = </w:t>
      </w:r>
      <w:r w:rsidR="00BB5A8E" w:rsidRPr="00295FEB">
        <w:rPr>
          <w:rFonts w:ascii="細明體" w:eastAsia="細明體" w:hAnsi="細明體"/>
          <w:kern w:val="2"/>
          <w:lang w:eastAsia="zh-TW"/>
        </w:rPr>
        <w:t>CathayDate</w:t>
      </w:r>
      <w:r w:rsidR="00BB5A8E" w:rsidRPr="00295FEB">
        <w:rPr>
          <w:rFonts w:ascii="細明體" w:eastAsia="細明體" w:hAnsi="細明體" w:hint="eastAsia"/>
          <w:kern w:val="2"/>
          <w:lang w:eastAsia="zh-TW"/>
        </w:rPr>
        <w:t>.</w:t>
      </w:r>
      <w:r w:rsidR="00BB5A8E" w:rsidRPr="00295FEB">
        <w:rPr>
          <w:rFonts w:ascii="細明體" w:eastAsia="細明體" w:hAnsi="細明體"/>
          <w:kern w:val="2"/>
          <w:lang w:eastAsia="zh-TW"/>
        </w:rPr>
        <w:t>getShutdownDay</w:t>
      </w:r>
      <w:r w:rsidR="00BB5A8E" w:rsidRPr="00295FEB">
        <w:rPr>
          <w:rFonts w:ascii="細明體" w:eastAsia="細明體" w:hAnsi="細明體" w:hint="eastAsia"/>
          <w:kern w:val="2"/>
          <w:lang w:eastAsia="zh-TW"/>
        </w:rPr>
        <w:t>()</w:t>
      </w:r>
    </w:p>
    <w:p w:rsidR="00087FDE" w:rsidRPr="009E5952" w:rsidRDefault="00087FDE" w:rsidP="00597690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</w:rPr>
        <w:t>執行類別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ascii="細明體" w:eastAsia="細明體" w:hAnsi="細明體"/>
          <w:lang w:eastAsia="zh-TW"/>
        </w:rPr>
        <w:t>“</w:t>
      </w:r>
      <w:r w:rsidR="00F259E2">
        <w:rPr>
          <w:rFonts w:ascii="細明體" w:eastAsia="細明體" w:hAnsi="細明體" w:hint="eastAsia"/>
          <w:lang w:eastAsia="zh-TW"/>
        </w:rPr>
        <w:t>0</w:t>
      </w:r>
      <w:r>
        <w:rPr>
          <w:rFonts w:ascii="細明體" w:eastAsia="細明體" w:hAnsi="細明體"/>
          <w:lang w:eastAsia="zh-TW"/>
        </w:rPr>
        <w:t>”</w:t>
      </w:r>
    </w:p>
    <w:p w:rsidR="006854C6" w:rsidRDefault="000F054F" w:rsidP="006854C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</w:t>
      </w:r>
    </w:p>
    <w:p w:rsidR="006854C6" w:rsidRDefault="006854C6" w:rsidP="006854C6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檢查</w:t>
      </w:r>
      <w:r w:rsidR="00FD736E">
        <w:rPr>
          <w:rFonts w:ascii="細明體" w:eastAsia="細明體" w:hAnsi="細明體" w:hint="eastAsia"/>
          <w:kern w:val="2"/>
          <w:lang w:eastAsia="zh-TW"/>
        </w:rPr>
        <w:t>傳入.查詢日期</w:t>
      </w:r>
      <w:r>
        <w:rPr>
          <w:rFonts w:ascii="細明體" w:eastAsia="細明體" w:hAnsi="細明體" w:hint="eastAsia"/>
          <w:kern w:val="2"/>
          <w:lang w:eastAsia="zh-TW"/>
        </w:rPr>
        <w:t>是否為日期格式</w:t>
      </w:r>
    </w:p>
    <w:p w:rsidR="006854C6" w:rsidRDefault="006854C6" w:rsidP="006854C6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為日期格式</w:t>
      </w:r>
    </w:p>
    <w:p w:rsidR="006854C6" w:rsidRDefault="006854C6" w:rsidP="006854C6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$查詢日期 = 傳入.查詢日期</w:t>
      </w:r>
    </w:p>
    <w:p w:rsidR="006854C6" w:rsidRDefault="006854C6" w:rsidP="006854C6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</w:t>
      </w:r>
    </w:p>
    <w:p w:rsidR="006854C6" w:rsidRDefault="006854C6" w:rsidP="006854C6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丟出錯誤訊息：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傳入參數非日期格式：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+ 傳入.查詢日期</w:t>
      </w:r>
    </w:p>
    <w:p w:rsidR="00E22C1D" w:rsidRDefault="008E32EC" w:rsidP="000B5D25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8439D">
        <w:rPr>
          <w:rFonts w:ascii="細明體" w:eastAsia="細明體" w:hAnsi="細明體" w:hint="eastAsia"/>
          <w:kern w:val="2"/>
          <w:lang w:eastAsia="zh-TW"/>
        </w:rPr>
        <w:t>程式中止。</w:t>
      </w:r>
    </w:p>
    <w:p w:rsidR="00EE3157" w:rsidRDefault="00EE3157" w:rsidP="00EE3157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lang w:eastAsia="zh-TW"/>
        </w:rPr>
        <w:t xml:space="preserve">執行類別 = </w:t>
      </w:r>
      <w:r w:rsidR="006056B6">
        <w:rPr>
          <w:rFonts w:ascii="細明體" w:eastAsia="細明體" w:hAnsi="細明體" w:hint="eastAsia"/>
          <w:lang w:eastAsia="zh-TW"/>
        </w:rPr>
        <w:t>傳入.執行類別</w:t>
      </w:r>
    </w:p>
    <w:p w:rsidR="00787FA7" w:rsidRDefault="00787FA7" w:rsidP="00787FA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kern w:val="2"/>
          <w:lang w:eastAsia="zh-TW"/>
        </w:rPr>
        <w:t>L</w:t>
      </w:r>
      <w:r w:rsidRPr="00DF2E41">
        <w:rPr>
          <w:rFonts w:ascii="細明體" w:eastAsia="細明體" w:hAnsi="細明體" w:hint="eastAsia"/>
          <w:kern w:val="2"/>
          <w:lang w:eastAsia="zh-TW"/>
        </w:rPr>
        <w:t>og.fatal（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="0044670E">
        <w:rPr>
          <w:rFonts w:ascii="細明體" w:eastAsia="細明體" w:hAnsi="細明體" w:hint="eastAsia"/>
          <w:kern w:val="2"/>
          <w:lang w:eastAsia="zh-TW"/>
        </w:rPr>
        <w:t>查詢日期</w:t>
      </w:r>
      <w:r w:rsidRPr="00DF2E41">
        <w:rPr>
          <w:rFonts w:ascii="細明體" w:eastAsia="細明體" w:hAnsi="細明體" w:hint="eastAsia"/>
          <w:kern w:val="2"/>
          <w:lang w:eastAsia="zh-TW"/>
        </w:rPr>
        <w:t>：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="0044670E" w:rsidRPr="0044670E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44670E">
        <w:rPr>
          <w:rFonts w:ascii="細明體" w:eastAsia="細明體" w:hAnsi="細明體" w:hint="eastAsia"/>
          <w:kern w:val="2"/>
          <w:lang w:eastAsia="zh-TW"/>
        </w:rPr>
        <w:t>$查詢日期</w:t>
      </w:r>
      <w:r w:rsidRPr="00DF2E41">
        <w:rPr>
          <w:rFonts w:ascii="細明體" w:eastAsia="細明體" w:hAnsi="細明體" w:hint="eastAsia"/>
          <w:kern w:val="2"/>
          <w:lang w:eastAsia="zh-TW"/>
        </w:rPr>
        <w:t>）；</w:t>
      </w:r>
    </w:p>
    <w:p w:rsidR="009D2443" w:rsidRDefault="009D2443" w:rsidP="00787FA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/>
          <w:kern w:val="2"/>
          <w:lang w:eastAsia="zh-TW"/>
        </w:rPr>
        <w:t>L</w:t>
      </w:r>
      <w:r w:rsidRPr="00DF2E41">
        <w:rPr>
          <w:rFonts w:ascii="細明體" w:eastAsia="細明體" w:hAnsi="細明體" w:hint="eastAsia"/>
          <w:kern w:val="2"/>
          <w:lang w:eastAsia="zh-TW"/>
        </w:rPr>
        <w:t>og.fatal（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="00F35C25">
        <w:rPr>
          <w:rFonts w:ascii="細明體" w:eastAsia="細明體" w:hAnsi="細明體" w:hint="eastAsia"/>
          <w:lang w:eastAsia="zh-TW"/>
        </w:rPr>
        <w:t>執行類別</w:t>
      </w:r>
      <w:r w:rsidRPr="00DF2E41">
        <w:rPr>
          <w:rFonts w:ascii="細明體" w:eastAsia="細明體" w:hAnsi="細明體" w:hint="eastAsia"/>
          <w:kern w:val="2"/>
          <w:lang w:eastAsia="zh-TW"/>
        </w:rPr>
        <w:t>：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44670E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$</w:t>
      </w:r>
      <w:r w:rsidR="00F35C25">
        <w:rPr>
          <w:rFonts w:ascii="細明體" w:eastAsia="細明體" w:hAnsi="細明體" w:hint="eastAsia"/>
          <w:lang w:eastAsia="zh-TW"/>
        </w:rPr>
        <w:t>執行類別</w:t>
      </w:r>
      <w:r w:rsidRPr="00DF2E41">
        <w:rPr>
          <w:rFonts w:ascii="細明體" w:eastAsia="細明體" w:hAnsi="細明體" w:hint="eastAsia"/>
          <w:kern w:val="2"/>
          <w:lang w:eastAsia="zh-TW"/>
        </w:rPr>
        <w:t>）；</w:t>
      </w:r>
    </w:p>
    <w:p w:rsidR="00453C18" w:rsidRPr="00453C18" w:rsidRDefault="00806E07" w:rsidP="00453C18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若$執行類別 = </w:t>
      </w:r>
      <w:r w:rsidR="00037026"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0</w:t>
      </w:r>
      <w:r w:rsidR="00037026"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 or </w:t>
      </w:r>
      <w:r w:rsidR="00037026"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/>
          <w:kern w:val="2"/>
          <w:lang w:eastAsia="zh-TW"/>
        </w:rPr>
        <w:t>1</w:t>
      </w:r>
      <w:r w:rsidR="00037026"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，</w:t>
      </w:r>
      <w:r w:rsidR="009E729B">
        <w:rPr>
          <w:rFonts w:ascii="細明體" w:eastAsia="細明體" w:hAnsi="細明體" w:hint="eastAsia"/>
          <w:kern w:val="2"/>
          <w:lang w:eastAsia="zh-TW"/>
        </w:rPr>
        <w:t>判斷是否有不符合</w:t>
      </w:r>
      <w:r w:rsidR="00FF3E14">
        <w:rPr>
          <w:rFonts w:ascii="細明體" w:eastAsia="細明體" w:hAnsi="細明體" w:hint="eastAsia"/>
          <w:kern w:val="2"/>
          <w:lang w:eastAsia="zh-TW"/>
        </w:rPr>
        <w:t>註記</w:t>
      </w:r>
      <w:r w:rsidR="00274C99">
        <w:rPr>
          <w:rFonts w:ascii="細明體" w:eastAsia="細明體" w:hAnsi="細明體" w:hint="eastAsia"/>
          <w:kern w:val="2"/>
          <w:lang w:eastAsia="zh-TW"/>
        </w:rPr>
        <w:t>資格之</w:t>
      </w:r>
      <w:r w:rsidR="009E729B">
        <w:rPr>
          <w:rFonts w:ascii="細明體" w:eastAsia="細明體" w:hAnsi="細明體" w:hint="eastAsia"/>
          <w:kern w:val="2"/>
          <w:lang w:eastAsia="zh-TW"/>
        </w:rPr>
        <w:t>資料</w:t>
      </w:r>
      <w:r w:rsidR="00453C18">
        <w:rPr>
          <w:rFonts w:ascii="細明體" w:eastAsia="細明體" w:hAnsi="細明體" w:hint="eastAsia"/>
          <w:kern w:val="2"/>
          <w:lang w:eastAsia="zh-TW"/>
        </w:rPr>
        <w:t>：</w:t>
      </w:r>
    </w:p>
    <w:p w:rsidR="005C673F" w:rsidRPr="00AB3D29" w:rsidRDefault="00C001C5" w:rsidP="005C3B76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</w:t>
      </w:r>
      <w:r w:rsidR="0047381D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>所有保戶註記資料，</w:t>
      </w:r>
      <w:r w:rsidR="002569A7">
        <w:rPr>
          <w:rFonts w:ascii="細明體" w:eastAsia="細明體" w:hAnsi="細明體" w:hint="eastAsia"/>
          <w:kern w:val="2"/>
          <w:lang w:eastAsia="zh-TW"/>
        </w:rPr>
        <w:t>SQL</w:t>
      </w:r>
      <w:r>
        <w:rPr>
          <w:rFonts w:ascii="細明體" w:eastAsia="細明體" w:hAnsi="細明體" w:hint="eastAsia"/>
          <w:kern w:val="2"/>
          <w:lang w:eastAsia="zh-TW"/>
        </w:rPr>
        <w:t>：</w:t>
      </w:r>
      <w:r w:rsidR="002569A7">
        <w:rPr>
          <w:rFonts w:ascii="細明體" w:eastAsia="細明體" w:hAnsi="細明體" w:hint="eastAsia"/>
          <w:kern w:val="2"/>
          <w:lang w:eastAsia="zh-TW"/>
        </w:rPr>
        <w:t>讀取</w:t>
      </w:r>
      <w:r w:rsidR="002569A7" w:rsidRPr="00394521">
        <w:rPr>
          <w:rFonts w:ascii="細明體" w:eastAsia="細明體" w:hAnsi="細明體" w:hint="eastAsia"/>
          <w:lang w:eastAsia="zh-TW"/>
        </w:rPr>
        <w:t>個資同意書紀錄檔</w:t>
      </w:r>
      <w:r w:rsidR="002569A7">
        <w:rPr>
          <w:rFonts w:ascii="細明體" w:eastAsia="細明體" w:hAnsi="細明體" w:hint="eastAsia"/>
          <w:lang w:eastAsia="zh-TW"/>
        </w:rPr>
        <w:t>(DTAAI110)</w:t>
      </w:r>
    </w:p>
    <w:p w:rsidR="00BF40CE" w:rsidRDefault="00BF40CE" w:rsidP="00BF40CE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 xml:space="preserve">保戶註記件數 = </w:t>
      </w:r>
      <w:r w:rsidR="00D2732C">
        <w:rPr>
          <w:rFonts w:ascii="細明體" w:eastAsia="細明體" w:hAnsi="細明體" w:hint="eastAsia"/>
          <w:kern w:val="2"/>
          <w:lang w:eastAsia="zh-TW"/>
        </w:rPr>
        <w:t>查詢後筆數。</w:t>
      </w:r>
    </w:p>
    <w:p w:rsidR="002A44C3" w:rsidRDefault="00380C3A" w:rsidP="00BF40CE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逐筆進行判斷：</w:t>
      </w:r>
    </w:p>
    <w:p w:rsidR="008D1873" w:rsidRDefault="008D1873" w:rsidP="008D1873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判斷是否符合資格：</w:t>
      </w:r>
    </w:p>
    <w:p w:rsidR="00380C3A" w:rsidRDefault="00C539B9" w:rsidP="008D1873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560A9D">
        <w:rPr>
          <w:rFonts w:ascii="細明體" w:eastAsia="細明體" w:hAnsi="細明體" w:hint="eastAsia"/>
          <w:lang w:eastAsia="zh-TW"/>
        </w:rPr>
        <w:t>CALL AA_I0Z100.</w:t>
      </w:r>
      <w:r w:rsidR="00753D3C" w:rsidRPr="00560A9D">
        <w:rPr>
          <w:rFonts w:ascii="細明體" w:eastAsia="細明體" w:hAnsi="細明體" w:hint="eastAsia"/>
          <w:lang w:eastAsia="zh-TW"/>
        </w:rPr>
        <w:t>chkPsnl</w:t>
      </w:r>
      <w:r w:rsidR="00753D3C" w:rsidRPr="00560A9D">
        <w:rPr>
          <w:rFonts w:ascii="細明體" w:eastAsia="細明體" w:hAnsi="細明體"/>
          <w:lang w:eastAsia="zh-TW"/>
        </w:rPr>
        <w:t>Condition</w:t>
      </w:r>
      <w:r w:rsidR="0047381D" w:rsidRPr="00560A9D">
        <w:rPr>
          <w:rFonts w:ascii="細明體" w:eastAsia="細明體" w:hAnsi="細明體" w:hint="eastAsia"/>
          <w:lang w:eastAsia="zh-TW"/>
        </w:rPr>
        <w:t>()，傳入參數：$所有保戶註記資料.</w:t>
      </w:r>
      <w:r w:rsidR="00FD53DF">
        <w:rPr>
          <w:rFonts w:ascii="細明體" w:eastAsia="細明體" w:hAnsi="細明體" w:hint="eastAsia"/>
          <w:lang w:eastAsia="zh-TW"/>
        </w:rPr>
        <w:t>保戶</w:t>
      </w:r>
      <w:r w:rsidR="004E257B" w:rsidRPr="00560A9D">
        <w:rPr>
          <w:rFonts w:ascii="細明體" w:eastAsia="細明體" w:hAnsi="細明體" w:hint="eastAsia"/>
          <w:lang w:eastAsia="zh-TW"/>
        </w:rPr>
        <w:t>ID</w:t>
      </w:r>
    </w:p>
    <w:p w:rsidR="008D1873" w:rsidRDefault="008D1873" w:rsidP="008D1873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IF</w:t>
      </w:r>
      <w:r w:rsidR="002D4F8C">
        <w:rPr>
          <w:rFonts w:ascii="細明體" w:eastAsia="細明體" w:hAnsi="細明體" w:hint="eastAsia"/>
          <w:lang w:eastAsia="zh-TW"/>
        </w:rPr>
        <w:t xml:space="preserve"> 回傳.</w:t>
      </w:r>
      <w:r w:rsidR="004F728E" w:rsidRPr="00AF6BD5">
        <w:rPr>
          <w:rFonts w:ascii="細明體" w:eastAsia="細明體" w:hAnsi="細明體" w:hint="eastAsia"/>
          <w:lang w:eastAsia="zh-TW"/>
        </w:rPr>
        <w:t>是否檢核通過(IS_PASS) = false</w:t>
      </w:r>
    </w:p>
    <w:p w:rsidR="00154D4C" w:rsidRDefault="00154D4C" w:rsidP="00154D4C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$不符合資格件數 ++ </w:t>
      </w:r>
      <w:r w:rsidR="009161D4">
        <w:rPr>
          <w:rFonts w:ascii="細明體" w:eastAsia="細明體" w:hAnsi="細明體" w:hint="eastAsia"/>
          <w:lang w:eastAsia="zh-TW"/>
        </w:rPr>
        <w:t>。</w:t>
      </w:r>
    </w:p>
    <w:p w:rsidR="006C497F" w:rsidRDefault="003F05B9" w:rsidP="00154D4C">
      <w:pPr>
        <w:pStyle w:val="Tabletext"/>
        <w:keepLines w:val="0"/>
        <w:numPr>
          <w:ilvl w:val="4"/>
          <w:numId w:val="3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刪除此筆資</w:t>
      </w:r>
      <w:r w:rsidR="0042331D">
        <w:rPr>
          <w:rFonts w:ascii="細明體" w:eastAsia="細明體" w:hAnsi="細明體" w:hint="eastAsia"/>
          <w:lang w:eastAsia="zh-TW"/>
        </w:rPr>
        <w:t>料：</w:t>
      </w:r>
    </w:p>
    <w:p w:rsidR="00B9234A" w:rsidRDefault="0042331D" w:rsidP="002A29D7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CALL AA_T</w:t>
      </w:r>
      <w:r w:rsidR="002A29D7">
        <w:rPr>
          <w:rFonts w:ascii="細明體" w:eastAsia="細明體" w:hAnsi="細明體" w:hint="eastAsia"/>
          <w:lang w:eastAsia="zh-TW"/>
        </w:rPr>
        <w:t>IZ110.delete</w:t>
      </w:r>
      <w:r w:rsidR="00C23CC5">
        <w:rPr>
          <w:rFonts w:ascii="細明體" w:eastAsia="細明體" w:hAnsi="細明體" w:hint="eastAsia"/>
          <w:lang w:eastAsia="zh-TW"/>
        </w:rPr>
        <w:t>DTAAI110()，傳入參數</w:t>
      </w:r>
      <w:r w:rsidR="00B9234A">
        <w:rPr>
          <w:rFonts w:ascii="細明體" w:eastAsia="細明體" w:hAnsi="細明體" w:hint="eastAsia"/>
          <w:lang w:eastAsia="zh-TW"/>
        </w:rPr>
        <w:t>如下</w:t>
      </w:r>
      <w:r w:rsidR="00C23CC5">
        <w:rPr>
          <w:rFonts w:ascii="細明體" w:eastAsia="細明體" w:hAnsi="細明體" w:hint="eastAsia"/>
          <w:lang w:eastAsia="zh-TW"/>
        </w:rPr>
        <w:t>：</w:t>
      </w:r>
    </w:p>
    <w:p w:rsidR="002A29D7" w:rsidRDefault="00C23CC5" w:rsidP="00B9234A">
      <w:pPr>
        <w:pStyle w:val="Tabletext"/>
        <w:keepLines w:val="0"/>
        <w:numPr>
          <w:ilvl w:val="6"/>
          <w:numId w:val="3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560A9D">
        <w:rPr>
          <w:rFonts w:ascii="細明體" w:eastAsia="細明體" w:hAnsi="細明體" w:hint="eastAsia"/>
          <w:lang w:eastAsia="zh-TW"/>
        </w:rPr>
        <w:t>$所有保戶註記資料.</w:t>
      </w:r>
      <w:r>
        <w:rPr>
          <w:rFonts w:ascii="細明體" w:eastAsia="細明體" w:hAnsi="細明體" w:hint="eastAsia"/>
          <w:lang w:eastAsia="zh-TW"/>
        </w:rPr>
        <w:t>保戶</w:t>
      </w:r>
      <w:r w:rsidRPr="00560A9D">
        <w:rPr>
          <w:rFonts w:ascii="細明體" w:eastAsia="細明體" w:hAnsi="細明體" w:hint="eastAsia"/>
          <w:lang w:eastAsia="zh-TW"/>
        </w:rPr>
        <w:t>ID</w:t>
      </w:r>
    </w:p>
    <w:p w:rsidR="00B9234A" w:rsidRDefault="00B9234A" w:rsidP="00B9234A">
      <w:pPr>
        <w:pStyle w:val="Tabletext"/>
        <w:keepLines w:val="0"/>
        <w:numPr>
          <w:ilvl w:val="6"/>
          <w:numId w:val="3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 </w:t>
      </w:r>
      <w:r>
        <w:rPr>
          <w:rFonts w:ascii="細明體" w:eastAsia="細明體" w:hAnsi="細明體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AAI2_B001</w:t>
      </w:r>
      <w:r>
        <w:rPr>
          <w:rFonts w:ascii="細明體" w:eastAsia="細明體" w:hAnsi="細明體"/>
          <w:lang w:eastAsia="zh-TW"/>
        </w:rPr>
        <w:t>”</w:t>
      </w:r>
    </w:p>
    <w:p w:rsidR="00693992" w:rsidRPr="002A29D7" w:rsidRDefault="00693992" w:rsidP="002A29D7">
      <w:pPr>
        <w:pStyle w:val="Tabletext"/>
        <w:keepLines w:val="0"/>
        <w:numPr>
          <w:ilvl w:val="5"/>
          <w:numId w:val="32"/>
        </w:numPr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  <w:lang w:eastAsia="zh-TW"/>
        </w:rPr>
        <w:t>刪除成功：</w:t>
      </w:r>
      <w:r w:rsidR="0090647D" w:rsidRPr="009E5952">
        <w:rPr>
          <w:rFonts w:ascii="細明體" w:eastAsia="細明體" w:hAnsi="細明體" w:hint="eastAsia"/>
          <w:kern w:val="2"/>
          <w:lang w:eastAsia="zh-TW"/>
        </w:rPr>
        <w:t>$</w:t>
      </w:r>
      <w:r w:rsidR="0090647D">
        <w:rPr>
          <w:rFonts w:ascii="細明體" w:eastAsia="細明體" w:hAnsi="細明體" w:hint="eastAsia"/>
          <w:kern w:val="2"/>
          <w:lang w:eastAsia="zh-TW"/>
        </w:rPr>
        <w:t xml:space="preserve">刪除不符合資料成功件數 ++ </w:t>
      </w:r>
      <w:r w:rsidR="00211758">
        <w:rPr>
          <w:rFonts w:ascii="細明體" w:eastAsia="細明體" w:hAnsi="細明體" w:hint="eastAsia"/>
          <w:kern w:val="2"/>
          <w:lang w:eastAsia="zh-TW"/>
        </w:rPr>
        <w:t>。</w:t>
      </w:r>
    </w:p>
    <w:p w:rsidR="009533C1" w:rsidRDefault="009533C1" w:rsidP="00EF6362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若有錯誤</w:t>
      </w:r>
      <w:r w:rsidR="00E15BE6">
        <w:rPr>
          <w:rFonts w:ascii="細明體" w:eastAsia="細明體" w:hAnsi="細明體" w:hint="eastAsia"/>
          <w:kern w:val="2"/>
          <w:lang w:eastAsia="zh-TW"/>
        </w:rPr>
        <w:t>，則設定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E15BE6" w:rsidRPr="00DF2E41" w:rsidRDefault="00E15BE6" w:rsidP="00553D9C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 w:rsidR="00C331A0">
        <w:rPr>
          <w:rFonts w:ascii="細明體" w:eastAsia="細明體" w:hAnsi="細明體" w:hint="eastAsia"/>
          <w:kern w:val="2"/>
          <w:lang w:eastAsia="zh-TW"/>
        </w:rPr>
        <w:t>判斷是否有不符合註記資格之資料</w:t>
      </w:r>
      <w:r w:rsidR="00CA0825">
        <w:rPr>
          <w:rFonts w:ascii="細明體" w:eastAsia="細明體" w:hAnsi="細明體" w:hint="eastAsia"/>
          <w:kern w:val="2"/>
          <w:lang w:eastAsia="zh-TW"/>
        </w:rPr>
        <w:t>發生錯誤：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 w:rsidR="00CA0825">
        <w:rPr>
          <w:rFonts w:ascii="細明體" w:eastAsia="細明體" w:hAnsi="細明體" w:hint="eastAsia"/>
          <w:bCs/>
          <w:caps/>
          <w:lang w:eastAsia="zh-TW"/>
        </w:rPr>
        <w:t>+</w:t>
      </w:r>
      <w:r w:rsidR="00CA0825" w:rsidRPr="00CA0825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CA0825">
        <w:rPr>
          <w:rFonts w:ascii="細明體" w:eastAsia="細明體" w:hAnsi="細明體" w:hint="eastAsia"/>
          <w:kern w:val="2"/>
          <w:lang w:eastAsia="zh-TW"/>
        </w:rPr>
        <w:t>Exception。</w:t>
      </w:r>
    </w:p>
    <w:p w:rsidR="00E15BE6" w:rsidRPr="00DF2E41" w:rsidRDefault="00E15BE6" w:rsidP="00553D9C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lastRenderedPageBreak/>
        <w:t>摘　　要＝</w:t>
      </w:r>
      <w:r w:rsidR="002C2228">
        <w:rPr>
          <w:rFonts w:ascii="細明體" w:eastAsia="細明體" w:hAnsi="細明體" w:hint="eastAsia"/>
          <w:kern w:val="2"/>
          <w:lang w:eastAsia="zh-TW"/>
        </w:rPr>
        <w:t xml:space="preserve"> module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E15BE6" w:rsidRPr="00DF2E41" w:rsidRDefault="002905A3" w:rsidP="00553D9C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 xml:space="preserve">CALL </w:t>
      </w:r>
      <w:r w:rsidR="00E15BE6" w:rsidRPr="00DF2E41">
        <w:rPr>
          <w:rFonts w:ascii="細明體" w:eastAsia="細明體" w:hAnsi="細明體"/>
          <w:bCs/>
          <w:kern w:val="2"/>
          <w:lang w:eastAsia="zh-TW"/>
        </w:rPr>
        <w:t>batch.ErrorLog (</w:t>
      </w:r>
      <w:r w:rsidR="00E15BE6"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="00E15BE6"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="00E15BE6"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E15BE6" w:rsidRPr="00DF2E41" w:rsidRDefault="00E15BE6" w:rsidP="00553D9C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E15BE6" w:rsidRDefault="00E15BE6" w:rsidP="00E15BE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0A6153" w:rsidRPr="009E5952" w:rsidRDefault="001E04DE" w:rsidP="000A6153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若$執行類別 =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 or </w:t>
      </w:r>
      <w:r>
        <w:rPr>
          <w:rFonts w:ascii="細明體" w:eastAsia="細明體" w:hAnsi="細明體"/>
          <w:kern w:val="2"/>
          <w:lang w:eastAsia="zh-TW"/>
        </w:rPr>
        <w:t>“</w:t>
      </w:r>
      <w:r w:rsidR="00D42D14">
        <w:rPr>
          <w:rFonts w:ascii="細明體" w:eastAsia="細明體" w:hAnsi="細明體" w:hint="eastAsia"/>
          <w:kern w:val="2"/>
          <w:lang w:eastAsia="zh-TW"/>
        </w:rPr>
        <w:t>2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，</w:t>
      </w:r>
      <w:r w:rsidR="006F785A">
        <w:rPr>
          <w:rFonts w:ascii="細明體" w:eastAsia="細明體" w:hAnsi="細明體" w:hint="eastAsia"/>
          <w:kern w:val="2"/>
          <w:lang w:eastAsia="zh-TW"/>
        </w:rPr>
        <w:t>取得保戶註記異動紀錄</w:t>
      </w:r>
      <w:r w:rsidR="0029011B">
        <w:rPr>
          <w:rFonts w:ascii="細明體" w:eastAsia="細明體" w:hAnsi="細明體" w:hint="eastAsia"/>
          <w:kern w:val="2"/>
          <w:lang w:eastAsia="zh-TW"/>
        </w:rPr>
        <w:t>：</w:t>
      </w:r>
    </w:p>
    <w:p w:rsidR="004D1846" w:rsidRPr="00962EBC" w:rsidRDefault="001D5463" w:rsidP="005906A8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Style w:val="SoDAField"/>
          <w:rFonts w:ascii="細明體" w:eastAsia="細明體" w:hAnsi="細明體" w:hint="eastAsia"/>
          <w:color w:val="auto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取得$所有保戶註記</w:t>
      </w:r>
      <w:r w:rsidR="00EE0BEA">
        <w:rPr>
          <w:rFonts w:ascii="細明體" w:eastAsia="細明體" w:hAnsi="細明體" w:hint="eastAsia"/>
          <w:kern w:val="2"/>
          <w:lang w:eastAsia="zh-TW"/>
        </w:rPr>
        <w:t>異動</w:t>
      </w:r>
      <w:r>
        <w:rPr>
          <w:rFonts w:ascii="細明體" w:eastAsia="細明體" w:hAnsi="細明體" w:hint="eastAsia"/>
          <w:kern w:val="2"/>
          <w:lang w:eastAsia="zh-TW"/>
        </w:rPr>
        <w:t>資料</w:t>
      </w:r>
      <w:r w:rsidR="009E4059">
        <w:rPr>
          <w:rFonts w:ascii="細明體" w:eastAsia="細明體" w:hAnsi="細明體" w:hint="eastAsia"/>
          <w:kern w:val="2"/>
          <w:lang w:eastAsia="zh-TW"/>
        </w:rPr>
        <w:t>($DTAAI110_LOG)</w:t>
      </w:r>
      <w:r>
        <w:rPr>
          <w:rFonts w:ascii="細明體" w:eastAsia="細明體" w:hAnsi="細明體" w:hint="eastAsia"/>
          <w:kern w:val="2"/>
          <w:lang w:eastAsia="zh-TW"/>
        </w:rPr>
        <w:t>，SQL：讀取</w:t>
      </w:r>
      <w:r w:rsidRPr="00394521">
        <w:rPr>
          <w:rFonts w:ascii="細明體" w:eastAsia="細明體" w:hAnsi="細明體" w:hint="eastAsia"/>
          <w:lang w:eastAsia="zh-TW"/>
        </w:rPr>
        <w:t>個資同意書紀錄</w:t>
      </w:r>
      <w:r w:rsidR="00ED3852">
        <w:rPr>
          <w:rFonts w:ascii="細明體" w:eastAsia="細明體" w:hAnsi="細明體" w:hint="eastAsia"/>
          <w:lang w:eastAsia="zh-TW"/>
        </w:rPr>
        <w:t>LOG</w:t>
      </w:r>
      <w:r w:rsidRPr="00394521">
        <w:rPr>
          <w:rFonts w:ascii="細明體" w:eastAsia="細明體" w:hAnsi="細明體" w:hint="eastAsia"/>
          <w:lang w:eastAsia="zh-TW"/>
        </w:rPr>
        <w:t>檔</w:t>
      </w:r>
      <w:r>
        <w:rPr>
          <w:rFonts w:ascii="細明體" w:eastAsia="細明體" w:hAnsi="細明體" w:hint="eastAsia"/>
          <w:lang w:eastAsia="zh-TW"/>
        </w:rPr>
        <w:t>(DTAAI110</w:t>
      </w:r>
      <w:r w:rsidR="00ED3852">
        <w:rPr>
          <w:rFonts w:ascii="細明體" w:eastAsia="細明體" w:hAnsi="細明體" w:hint="eastAsia"/>
          <w:lang w:eastAsia="zh-TW"/>
        </w:rPr>
        <w:t>_LOG)，</w:t>
      </w:r>
      <w:r w:rsidR="00472B25" w:rsidRPr="004A125B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LOG異動日期</w:t>
      </w:r>
      <w:r w:rsidR="000E4975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為</w:t>
      </w:r>
      <w:r w:rsidR="0074679C" w:rsidRPr="00372DDF">
        <w:rPr>
          <w:rStyle w:val="SoDAField"/>
          <w:rFonts w:ascii="細明體" w:eastAsia="細明體" w:hAnsi="細明體" w:hint="eastAsia"/>
          <w:caps/>
          <w:strike/>
          <w:color w:val="000000"/>
          <w:lang w:eastAsia="zh-TW"/>
          <w:rPrChange w:id="30" w:author="馬慈蓮" w:date="2018-04-19T13:18:00Z">
            <w:rPr>
              <w:rStyle w:val="SoDAField"/>
              <w:rFonts w:ascii="細明體" w:eastAsia="細明體" w:hAnsi="細明體" w:hint="eastAsia"/>
              <w:caps/>
              <w:color w:val="000000"/>
              <w:lang w:eastAsia="zh-TW"/>
            </w:rPr>
          </w:rPrChange>
        </w:rPr>
        <w:t>$</w:t>
      </w:r>
      <w:r w:rsidR="00472B25" w:rsidRPr="00372DDF">
        <w:rPr>
          <w:rStyle w:val="SoDAField"/>
          <w:rFonts w:ascii="細明體" w:eastAsia="細明體" w:hAnsi="細明體" w:hint="eastAsia"/>
          <w:caps/>
          <w:strike/>
          <w:color w:val="000000"/>
          <w:lang w:eastAsia="zh-TW"/>
          <w:rPrChange w:id="31" w:author="馬慈蓮" w:date="2018-04-19T13:18:00Z">
            <w:rPr>
              <w:rStyle w:val="SoDAField"/>
              <w:rFonts w:ascii="細明體" w:eastAsia="細明體" w:hAnsi="細明體" w:hint="eastAsia"/>
              <w:caps/>
              <w:color w:val="000000"/>
              <w:lang w:eastAsia="zh-TW"/>
            </w:rPr>
          </w:rPrChange>
        </w:rPr>
        <w:t>查詢日期</w:t>
      </w:r>
      <w:ins w:id="32" w:author="馬慈蓮" w:date="2018-04-19T13:18:00Z">
        <w:r w:rsidR="00372DDF" w:rsidRPr="00372DDF">
          <w:rPr>
            <w:rStyle w:val="SoDAField"/>
            <w:rFonts w:ascii="細明體" w:eastAsia="細明體" w:hAnsi="細明體" w:hint="eastAsia"/>
            <w:caps/>
            <w:color w:val="000000"/>
            <w:lang w:eastAsia="zh-TW"/>
            <w:rPrChange w:id="33" w:author="馬慈蓮" w:date="2018-04-19T13:18:00Z">
              <w:rPr>
                <w:rStyle w:val="SoDAField"/>
                <w:rFonts w:ascii="細明體" w:eastAsia="細明體" w:hAnsi="細明體" w:hint="eastAsia"/>
                <w:caps/>
                <w:strike/>
                <w:color w:val="000000"/>
                <w:lang w:eastAsia="zh-TW"/>
              </w:rPr>
            </w:rPrChange>
          </w:rPr>
          <w:t>改為</w:t>
        </w:r>
      </w:ins>
      <w:ins w:id="34" w:author="馬慈蓮" w:date="2018-04-19T13:19:00Z">
        <w:r w:rsidR="00372DDF">
          <w:rPr>
            <w:rStyle w:val="SoDAField"/>
            <w:rFonts w:ascii="細明體" w:eastAsia="細明體" w:hAnsi="細明體" w:hint="eastAsia"/>
            <w:caps/>
            <w:color w:val="000000"/>
            <w:lang w:eastAsia="zh-TW"/>
          </w:rPr>
          <w:t>$</w:t>
        </w:r>
      </w:ins>
      <w:ins w:id="35" w:author="馬慈蓮" w:date="2018-04-19T13:18:00Z">
        <w:r w:rsidR="00372DDF">
          <w:rPr>
            <w:rStyle w:val="SoDAField"/>
            <w:rFonts w:ascii="細明體" w:eastAsia="細明體" w:hAnsi="細明體" w:hint="eastAsia"/>
            <w:caps/>
            <w:color w:val="000000"/>
            <w:lang w:eastAsia="zh-TW"/>
          </w:rPr>
          <w:t xml:space="preserve">查詢日期-1天 </w:t>
        </w:r>
        <w:r w:rsidR="00372DDF">
          <w:rPr>
            <w:rStyle w:val="SoDAField"/>
            <w:rFonts w:ascii="細明體" w:eastAsia="細明體" w:hAnsi="細明體"/>
            <w:caps/>
            <w:color w:val="000000"/>
            <w:lang w:eastAsia="zh-TW"/>
          </w:rPr>
          <w:t>22:00~</w:t>
        </w:r>
      </w:ins>
      <w:ins w:id="36" w:author="馬慈蓮" w:date="2018-04-19T13:19:00Z">
        <w:r w:rsidR="00372DDF">
          <w:rPr>
            <w:rStyle w:val="SoDAField"/>
            <w:rFonts w:ascii="細明體" w:eastAsia="細明體" w:hAnsi="細明體"/>
            <w:caps/>
            <w:color w:val="000000"/>
            <w:lang w:eastAsia="zh-TW"/>
          </w:rPr>
          <w:t>$</w:t>
        </w:r>
        <w:r w:rsidR="00372DDF">
          <w:rPr>
            <w:rStyle w:val="SoDAField"/>
            <w:rFonts w:ascii="細明體" w:eastAsia="細明體" w:hAnsi="細明體" w:hint="eastAsia"/>
            <w:caps/>
            <w:color w:val="000000"/>
            <w:lang w:eastAsia="zh-TW"/>
          </w:rPr>
          <w:t>查詢日期21:59</w:t>
        </w:r>
      </w:ins>
      <w:r w:rsidR="00EA4BED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 xml:space="preserve">，異動種類為 </w:t>
      </w:r>
      <w:r w:rsidR="00EA4BED">
        <w:rPr>
          <w:rStyle w:val="SoDAField"/>
          <w:rFonts w:ascii="細明體" w:eastAsia="細明體" w:hAnsi="細明體"/>
          <w:caps/>
          <w:color w:val="000000"/>
          <w:lang w:eastAsia="zh-TW"/>
        </w:rPr>
        <w:t>“</w:t>
      </w:r>
      <w:r w:rsidR="00EA4BED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I</w:t>
      </w:r>
      <w:r w:rsidR="00EA4BED">
        <w:rPr>
          <w:rStyle w:val="SoDAField"/>
          <w:rFonts w:ascii="細明體" w:eastAsia="細明體" w:hAnsi="細明體"/>
          <w:caps/>
          <w:color w:val="000000"/>
          <w:lang w:eastAsia="zh-TW"/>
        </w:rPr>
        <w:t>”</w:t>
      </w:r>
      <w:r w:rsidR="00B07ACB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or</w:t>
      </w:r>
      <w:r w:rsidR="00EA4BED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 xml:space="preserve"> </w:t>
      </w:r>
      <w:r w:rsidR="00EA4BED">
        <w:rPr>
          <w:rStyle w:val="SoDAField"/>
          <w:rFonts w:ascii="細明體" w:eastAsia="細明體" w:hAnsi="細明體"/>
          <w:caps/>
          <w:color w:val="000000"/>
          <w:lang w:eastAsia="zh-TW"/>
        </w:rPr>
        <w:t>“</w:t>
      </w:r>
      <w:r w:rsidR="00EA4BED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D</w:t>
      </w:r>
      <w:r w:rsidR="00EA4BED">
        <w:rPr>
          <w:rStyle w:val="SoDAField"/>
          <w:rFonts w:ascii="細明體" w:eastAsia="細明體" w:hAnsi="細明體"/>
          <w:caps/>
          <w:color w:val="000000"/>
          <w:lang w:eastAsia="zh-TW"/>
        </w:rPr>
        <w:t>”</w:t>
      </w:r>
      <w:r w:rsidR="00FA50A0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，依</w:t>
      </w:r>
      <w:r w:rsidR="006776B9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保戶ID、</w:t>
      </w:r>
      <w:r w:rsidR="00FA50A0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異動日期由</w:t>
      </w:r>
      <w:r w:rsidR="00A14FE1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小</w:t>
      </w:r>
      <w:r w:rsidR="00FA50A0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到</w:t>
      </w:r>
      <w:r w:rsidR="00A14FE1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大</w:t>
      </w:r>
      <w:r w:rsidR="00FA50A0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排序</w:t>
      </w:r>
      <w:r w:rsidR="004D1846">
        <w:rPr>
          <w:rStyle w:val="SoDAField"/>
          <w:rFonts w:ascii="細明體" w:eastAsia="細明體" w:hAnsi="細明體" w:hint="eastAsia"/>
          <w:caps/>
          <w:color w:val="000000"/>
          <w:lang w:eastAsia="zh-TW"/>
        </w:rPr>
        <w:t>。</w:t>
      </w:r>
    </w:p>
    <w:p w:rsidR="0065736F" w:rsidRDefault="0065736F" w:rsidP="005906A8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>異動筆數 = 查詢出來之筆數</w:t>
      </w:r>
    </w:p>
    <w:p w:rsidR="00F11115" w:rsidRDefault="00F11115" w:rsidP="005906A8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Style w:val="SoDAField"/>
          <w:rFonts w:ascii="細明體" w:eastAsia="細明體" w:hAnsi="細明體" w:hint="eastAsia"/>
          <w:color w:val="auto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將資料組成TXT檔，檔名：</w:t>
      </w:r>
      <w:ins w:id="37" w:author="馬慈蓮" w:date="2017-03-06T13:36:00Z">
        <w:r w:rsidR="005027C5">
          <w:rPr>
            <w:rFonts w:ascii="細明體" w:eastAsia="細明體" w:hAnsi="細明體" w:hint="eastAsia"/>
            <w:kern w:val="2"/>
            <w:lang w:eastAsia="zh-TW"/>
          </w:rPr>
          <w:t>cgh</w:t>
        </w:r>
        <w:r w:rsidR="00504983">
          <w:rPr>
            <w:rFonts w:ascii="細明體" w:eastAsia="細明體" w:hAnsi="細明體" w:hint="eastAsia"/>
            <w:kern w:val="2"/>
            <w:lang w:eastAsia="zh-TW"/>
          </w:rPr>
          <w:t>1</w:t>
        </w:r>
      </w:ins>
      <w:r w:rsidRPr="0010786D">
        <w:rPr>
          <w:rFonts w:ascii="細明體" w:eastAsia="細明體" w:hAnsi="細明體" w:hint="eastAsia"/>
          <w:kern w:val="2"/>
          <w:lang w:eastAsia="zh-TW"/>
        </w:rPr>
        <w:t>CL20140701.txt，放置在U2H下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962EBC" w:rsidRPr="004D1846" w:rsidRDefault="00323DCA" w:rsidP="005906A8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Style w:val="SoDAField"/>
          <w:rFonts w:ascii="細明體" w:eastAsia="細明體" w:hAnsi="細明體" w:hint="eastAsia"/>
          <w:color w:val="auto"/>
          <w:kern w:val="2"/>
          <w:lang w:eastAsia="zh-TW"/>
        </w:rPr>
      </w:pPr>
      <w:r>
        <w:rPr>
          <w:rStyle w:val="SoDAField"/>
          <w:rFonts w:ascii="細明體" w:eastAsia="細明體" w:hAnsi="細明體" w:hint="eastAsia"/>
          <w:color w:val="auto"/>
          <w:kern w:val="2"/>
          <w:lang w:eastAsia="zh-TW"/>
        </w:rPr>
        <w:t>若無資料視為正常</w:t>
      </w:r>
      <w:r w:rsidR="007E0E02">
        <w:rPr>
          <w:rStyle w:val="SoDAField"/>
          <w:rFonts w:ascii="細明體" w:eastAsia="細明體" w:hAnsi="細明體" w:hint="eastAsia"/>
          <w:color w:val="auto"/>
          <w:kern w:val="2"/>
          <w:lang w:eastAsia="zh-TW"/>
        </w:rPr>
        <w:t>，</w:t>
      </w:r>
      <w:r w:rsidR="00904044">
        <w:rPr>
          <w:rStyle w:val="SoDAField"/>
          <w:rFonts w:ascii="細明體" w:eastAsia="細明體" w:hAnsi="細明體" w:hint="eastAsia"/>
          <w:color w:val="auto"/>
          <w:kern w:val="2"/>
          <w:lang w:eastAsia="zh-TW"/>
        </w:rPr>
        <w:t>仍需產生</w:t>
      </w:r>
      <w:r w:rsidR="002D6907">
        <w:rPr>
          <w:rStyle w:val="SoDAField"/>
          <w:rFonts w:ascii="細明體" w:eastAsia="細明體" w:hAnsi="細明體" w:hint="eastAsia"/>
          <w:color w:val="auto"/>
          <w:kern w:val="2"/>
          <w:lang w:eastAsia="zh-TW"/>
        </w:rPr>
        <w:t xml:space="preserve">TXT，TXT內容為 </w:t>
      </w:r>
      <w:r w:rsidR="002D6907">
        <w:rPr>
          <w:rStyle w:val="SoDAField"/>
          <w:rFonts w:ascii="細明體" w:eastAsia="細明體" w:hAnsi="細明體"/>
          <w:color w:val="auto"/>
          <w:kern w:val="2"/>
          <w:lang w:eastAsia="zh-TW"/>
        </w:rPr>
        <w:t>“</w:t>
      </w:r>
      <w:r w:rsidR="002D6907">
        <w:rPr>
          <w:rStyle w:val="SoDAField"/>
          <w:rFonts w:ascii="細明體" w:eastAsia="細明體" w:hAnsi="細明體" w:hint="eastAsia"/>
          <w:color w:val="auto"/>
          <w:kern w:val="2"/>
          <w:lang w:eastAsia="zh-TW"/>
        </w:rPr>
        <w:t>XXX</w:t>
      </w:r>
      <w:r w:rsidR="002D6907">
        <w:rPr>
          <w:rStyle w:val="SoDAField"/>
          <w:rFonts w:ascii="細明體" w:eastAsia="細明體" w:hAnsi="細明體"/>
          <w:color w:val="auto"/>
          <w:kern w:val="2"/>
          <w:lang w:eastAsia="zh-TW"/>
        </w:rPr>
        <w:t>”</w:t>
      </w:r>
      <w:r w:rsidR="00F11115">
        <w:rPr>
          <w:rStyle w:val="SoDAField"/>
          <w:rFonts w:ascii="細明體" w:eastAsia="細明體" w:hAnsi="細明體" w:hint="eastAsia"/>
          <w:color w:val="auto"/>
          <w:kern w:val="2"/>
          <w:lang w:eastAsia="zh-TW"/>
        </w:rPr>
        <w:t>。</w:t>
      </w:r>
    </w:p>
    <w:p w:rsidR="00A5223A" w:rsidRDefault="006D63B9" w:rsidP="00A52ECB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若有資料，逐筆進行以下判斷，判斷完寫入TXT檔</w:t>
      </w:r>
      <w:r w:rsidR="000C4359">
        <w:rPr>
          <w:rFonts w:ascii="細明體" w:eastAsia="細明體" w:hAnsi="細明體" w:hint="eastAsia"/>
          <w:kern w:val="2"/>
          <w:lang w:eastAsia="zh-TW"/>
        </w:rPr>
        <w:t>(每個欄位以逗號分隔)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6D63B9" w:rsidRDefault="0038638E" w:rsidP="006D63B9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="009E4059">
        <w:rPr>
          <w:rFonts w:ascii="細明體" w:eastAsia="細明體" w:hAnsi="細明體" w:hint="eastAsia"/>
          <w:kern w:val="2"/>
          <w:lang w:eastAsia="zh-TW"/>
        </w:rPr>
        <w:t xml:space="preserve">$DTAAI110_LOG.異動種類 = </w:t>
      </w:r>
      <w:r w:rsidR="009E4059">
        <w:rPr>
          <w:rFonts w:ascii="細明體" w:eastAsia="細明體" w:hAnsi="細明體"/>
          <w:kern w:val="2"/>
          <w:lang w:eastAsia="zh-TW"/>
        </w:rPr>
        <w:t>“</w:t>
      </w:r>
      <w:r w:rsidR="009E4059">
        <w:rPr>
          <w:rFonts w:ascii="細明體" w:eastAsia="細明體" w:hAnsi="細明體" w:hint="eastAsia"/>
          <w:kern w:val="2"/>
          <w:lang w:eastAsia="zh-TW"/>
        </w:rPr>
        <w:t>I</w:t>
      </w:r>
      <w:r w:rsidR="009E4059">
        <w:rPr>
          <w:rFonts w:ascii="細明體" w:eastAsia="細明體" w:hAnsi="細明體"/>
          <w:kern w:val="2"/>
          <w:lang w:eastAsia="zh-TW"/>
        </w:rPr>
        <w:t>”</w:t>
      </w:r>
      <w:r w:rsidR="00BE1E61">
        <w:rPr>
          <w:rFonts w:ascii="細明體" w:eastAsia="細明體" w:hAnsi="細明體" w:hint="eastAsia"/>
          <w:kern w:val="2"/>
          <w:lang w:eastAsia="zh-TW"/>
        </w:rPr>
        <w:t>(表新增)</w:t>
      </w:r>
      <w:r w:rsidR="00192256">
        <w:rPr>
          <w:rFonts w:ascii="細明體" w:eastAsia="細明體" w:hAnsi="細明體" w:hint="eastAsia"/>
          <w:kern w:val="2"/>
          <w:lang w:eastAsia="zh-TW"/>
        </w:rPr>
        <w:t>，</w:t>
      </w:r>
    </w:p>
    <w:p w:rsidR="00192256" w:rsidRDefault="00192256" w:rsidP="00192256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</w:t>
      </w:r>
      <w:r w:rsidR="00E22C57">
        <w:rPr>
          <w:rFonts w:ascii="細明體" w:eastAsia="細明體" w:hAnsi="細明體" w:hint="eastAsia"/>
          <w:kern w:val="2"/>
          <w:lang w:eastAsia="zh-TW"/>
        </w:rPr>
        <w:t xml:space="preserve"> txt</w:t>
      </w:r>
      <w:r>
        <w:rPr>
          <w:rFonts w:ascii="細明體" w:eastAsia="細明體" w:hAnsi="細明體" w:hint="eastAsia"/>
          <w:kern w:val="2"/>
          <w:lang w:eastAsia="zh-TW"/>
        </w:rPr>
        <w:t>內容：I,</w:t>
      </w:r>
      <w:r w:rsidR="00780D5D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9E3DCC">
        <w:rPr>
          <w:rFonts w:ascii="細明體" w:eastAsia="細明體" w:hAnsi="細明體" w:hint="eastAsia"/>
          <w:kern w:val="2"/>
          <w:lang w:eastAsia="zh-TW"/>
        </w:rPr>
        <w:t>$DTAAI110_LOG.保戶ID</w:t>
      </w:r>
    </w:p>
    <w:p w:rsidR="00E00B5A" w:rsidRDefault="00E00B5A" w:rsidP="00192256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$寫入TXT筆數 ++。</w:t>
      </w:r>
    </w:p>
    <w:p w:rsidR="008601B1" w:rsidRDefault="008601B1" w:rsidP="008601B1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ELSE IF $DTAAI110_LOG.異動種類 = </w:t>
      </w:r>
      <w:r>
        <w:rPr>
          <w:rFonts w:ascii="細明體" w:eastAsia="細明體" w:hAnsi="細明體"/>
          <w:kern w:val="2"/>
          <w:lang w:eastAsia="zh-TW"/>
        </w:rPr>
        <w:t>“</w:t>
      </w:r>
      <w:r w:rsidR="004323D6">
        <w:rPr>
          <w:rFonts w:ascii="細明體" w:eastAsia="細明體" w:hAnsi="細明體" w:hint="eastAsia"/>
          <w:kern w:val="2"/>
          <w:lang w:eastAsia="zh-TW"/>
        </w:rPr>
        <w:t>D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(表</w:t>
      </w:r>
      <w:r w:rsidR="004323D6">
        <w:rPr>
          <w:rFonts w:ascii="細明體" w:eastAsia="細明體" w:hAnsi="細明體" w:hint="eastAsia"/>
          <w:kern w:val="2"/>
          <w:lang w:eastAsia="zh-TW"/>
        </w:rPr>
        <w:t>刪除</w:t>
      </w:r>
      <w:r>
        <w:rPr>
          <w:rFonts w:ascii="細明體" w:eastAsia="細明體" w:hAnsi="細明體" w:hint="eastAsia"/>
          <w:kern w:val="2"/>
          <w:lang w:eastAsia="zh-TW"/>
        </w:rPr>
        <w:t>)，</w:t>
      </w:r>
    </w:p>
    <w:p w:rsidR="008601B1" w:rsidRDefault="008601B1" w:rsidP="00F90594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</w:t>
      </w:r>
      <w:r w:rsidR="00E22C57">
        <w:rPr>
          <w:rFonts w:ascii="細明體" w:eastAsia="細明體" w:hAnsi="細明體" w:hint="eastAsia"/>
          <w:kern w:val="2"/>
          <w:lang w:eastAsia="zh-TW"/>
        </w:rPr>
        <w:t>txt</w:t>
      </w:r>
      <w:r>
        <w:rPr>
          <w:rFonts w:ascii="細明體" w:eastAsia="細明體" w:hAnsi="細明體" w:hint="eastAsia"/>
          <w:kern w:val="2"/>
          <w:lang w:eastAsia="zh-TW"/>
        </w:rPr>
        <w:t>內容：</w:t>
      </w:r>
      <w:r w:rsidR="004323D6">
        <w:rPr>
          <w:rFonts w:ascii="細明體" w:eastAsia="細明體" w:hAnsi="細明體" w:hint="eastAsia"/>
          <w:kern w:val="2"/>
          <w:lang w:eastAsia="zh-TW"/>
        </w:rPr>
        <w:t>D</w:t>
      </w:r>
      <w:r>
        <w:rPr>
          <w:rFonts w:ascii="細明體" w:eastAsia="細明體" w:hAnsi="細明體" w:hint="eastAsia"/>
          <w:kern w:val="2"/>
          <w:lang w:eastAsia="zh-TW"/>
        </w:rPr>
        <w:t>, $DTAAI110_LOG.保戶ID</w:t>
      </w:r>
    </w:p>
    <w:p w:rsidR="00EF53D9" w:rsidRPr="00731662" w:rsidRDefault="00E00B5A" w:rsidP="00731662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$寫入TXT筆數</w:t>
      </w:r>
      <w:r w:rsidR="00224021">
        <w:rPr>
          <w:rFonts w:ascii="細明體" w:eastAsia="細明體" w:hAnsi="細明體" w:hint="eastAsia"/>
          <w:kern w:val="2"/>
          <w:lang w:eastAsia="zh-TW"/>
        </w:rPr>
        <w:t xml:space="preserve"> ++。</w:t>
      </w:r>
    </w:p>
    <w:p w:rsidR="00CC146B" w:rsidRDefault="00AF6F55" w:rsidP="004D41E1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組合txt</w:t>
      </w:r>
      <w:r w:rsidR="00A6124B" w:rsidRPr="00CC146B">
        <w:rPr>
          <w:rFonts w:ascii="細明體" w:eastAsia="細明體" w:hAnsi="細明體" w:hint="eastAsia"/>
          <w:kern w:val="2"/>
          <w:lang w:eastAsia="zh-TW"/>
        </w:rPr>
        <w:t>過程若發生錯誤，</w:t>
      </w:r>
      <w:r w:rsidR="00CC146B">
        <w:rPr>
          <w:rFonts w:ascii="細明體" w:eastAsia="細明體" w:hAnsi="細明體" w:hint="eastAsia"/>
          <w:kern w:val="2"/>
          <w:lang w:eastAsia="zh-TW"/>
        </w:rPr>
        <w:t>則設定：</w:t>
      </w:r>
    </w:p>
    <w:p w:rsidR="00CC146B" w:rsidRPr="00DF2E41" w:rsidRDefault="00CC146B" w:rsidP="004D41E1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 w:rsidR="00E5721A">
        <w:rPr>
          <w:rFonts w:ascii="細明體" w:eastAsia="細明體" w:hAnsi="細明體" w:hint="eastAsia"/>
          <w:bCs/>
          <w:caps/>
          <w:lang w:eastAsia="zh-TW"/>
        </w:rPr>
        <w:t>組合保戶註記異動紀錄時</w:t>
      </w:r>
      <w:r>
        <w:rPr>
          <w:rFonts w:ascii="細明體" w:eastAsia="細明體" w:hAnsi="細明體" w:hint="eastAsia"/>
          <w:kern w:val="2"/>
          <w:lang w:eastAsia="zh-TW"/>
        </w:rPr>
        <w:t>發生錯誤：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>
        <w:rPr>
          <w:rFonts w:ascii="細明體" w:eastAsia="細明體" w:hAnsi="細明體" w:hint="eastAsia"/>
          <w:bCs/>
          <w:caps/>
          <w:lang w:eastAsia="zh-TW"/>
        </w:rPr>
        <w:t>+</w:t>
      </w:r>
      <w:r w:rsidRPr="00CA0825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Exception。</w:t>
      </w:r>
    </w:p>
    <w:p w:rsidR="00CC146B" w:rsidRPr="00DF2E41" w:rsidRDefault="00CC146B" w:rsidP="004D41E1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CC146B" w:rsidRPr="00DF2E41" w:rsidRDefault="00CC146B" w:rsidP="004D41E1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 xml:space="preserve">CALL </w:t>
      </w:r>
      <w:r w:rsidRPr="00DF2E41">
        <w:rPr>
          <w:rFonts w:ascii="細明體" w:eastAsia="細明體" w:hAnsi="細明體"/>
          <w:bCs/>
          <w:kern w:val="2"/>
          <w:lang w:eastAsia="zh-TW"/>
        </w:rPr>
        <w:t>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CC146B" w:rsidRPr="00DF2E41" w:rsidRDefault="00FB5355" w:rsidP="004D41E1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錯誤件</w:t>
      </w:r>
      <w:r w:rsidR="00E25DBC" w:rsidRPr="009E5952">
        <w:rPr>
          <w:rFonts w:ascii="細明體" w:eastAsia="細明體" w:hAnsi="細明體" w:hint="eastAsia"/>
          <w:kern w:val="2"/>
          <w:lang w:eastAsia="zh-TW"/>
        </w:rPr>
        <w:t>數</w:t>
      </w:r>
      <w:r w:rsidR="00CC146B" w:rsidRPr="00DF2E41">
        <w:rPr>
          <w:rFonts w:ascii="細明體" w:eastAsia="細明體" w:hAnsi="細明體" w:hint="eastAsia"/>
          <w:bCs/>
          <w:kern w:val="2"/>
          <w:lang w:eastAsia="zh-TW"/>
        </w:rPr>
        <w:t>++，</w:t>
      </w:r>
    </w:p>
    <w:p w:rsidR="00CD2DA2" w:rsidRPr="00CC146B" w:rsidRDefault="00CC146B" w:rsidP="004D41E1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RollBack回程式初始狀態資料，結束程式且程式執行結果異常。</w:t>
      </w:r>
      <w:r w:rsidR="00DB5A10" w:rsidRPr="00CC146B">
        <w:rPr>
          <w:rFonts w:ascii="細明體" w:eastAsia="細明體" w:hAnsi="細明體" w:hint="eastAsia"/>
          <w:kern w:val="2"/>
          <w:lang w:eastAsia="zh-TW"/>
        </w:rPr>
        <w:t>當程式結束，需記錄下列件數：</w:t>
      </w:r>
    </w:p>
    <w:p w:rsidR="00DB5A10" w:rsidRDefault="00DB5A10" w:rsidP="000810D5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lang w:eastAsia="zh-TW"/>
        </w:rPr>
        <w:t>C</w:t>
      </w:r>
      <w:r w:rsidRPr="009E5952">
        <w:rPr>
          <w:rFonts w:ascii="細明體" w:eastAsia="細明體" w:hAnsi="細明體"/>
          <w:lang w:eastAsia="zh-TW"/>
        </w:rPr>
        <w:t>ALL batch.CountManager</w:t>
      </w:r>
      <w:r w:rsidRPr="009E5952">
        <w:rPr>
          <w:rFonts w:ascii="細明體" w:eastAsia="細明體" w:hAnsi="細明體" w:hint="eastAsia"/>
          <w:lang w:eastAsia="zh-TW"/>
        </w:rPr>
        <w:t>(批次作業件數記錄模組)，記錄</w:t>
      </w:r>
      <w:r w:rsidR="00FC6DD7">
        <w:rPr>
          <w:rFonts w:ascii="細明體" w:eastAsia="細明體" w:hAnsi="細明體" w:hint="eastAsia"/>
          <w:kern w:val="2"/>
          <w:lang w:eastAsia="zh-TW"/>
        </w:rPr>
        <w:t>所有</w:t>
      </w:r>
      <w:r w:rsidR="00916BD5">
        <w:rPr>
          <w:rFonts w:ascii="細明體" w:eastAsia="細明體" w:hAnsi="細明體" w:hint="eastAsia"/>
          <w:kern w:val="2"/>
          <w:lang w:eastAsia="zh-TW"/>
        </w:rPr>
        <w:t>件數</w:t>
      </w:r>
    </w:p>
    <w:p w:rsidR="00EB6A2E" w:rsidRDefault="00EB6A2E" w:rsidP="00EB6A2E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執行過程中皆無錯誤：</w:t>
      </w:r>
    </w:p>
    <w:p w:rsidR="00EB6A2E" w:rsidRDefault="00CD2E31" w:rsidP="00EB6A2E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C</w:t>
      </w:r>
      <w:r w:rsidR="00EB6A2E">
        <w:rPr>
          <w:rFonts w:ascii="細明體" w:eastAsia="細明體" w:hAnsi="細明體" w:hint="eastAsia"/>
          <w:kern w:val="2"/>
          <w:lang w:eastAsia="zh-TW"/>
        </w:rPr>
        <w:t>ommit</w:t>
      </w:r>
      <w:r>
        <w:rPr>
          <w:rFonts w:ascii="細明體" w:eastAsia="細明體" w:hAnsi="細明體" w:hint="eastAsia"/>
          <w:kern w:val="2"/>
          <w:lang w:eastAsia="zh-TW"/>
        </w:rPr>
        <w:t>。</w:t>
      </w:r>
    </w:p>
    <w:p w:rsidR="00CD2E31" w:rsidRPr="009E5952" w:rsidRDefault="00CD2E31" w:rsidP="00EB6A2E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批次正常結束。</w:t>
      </w:r>
    </w:p>
    <w:sectPr w:rsidR="00CD2E31" w:rsidRPr="009E5952" w:rsidSect="00E30C5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5C3" w:rsidRDefault="00A005C3" w:rsidP="000C2BA8">
      <w:r>
        <w:separator/>
      </w:r>
    </w:p>
  </w:endnote>
  <w:endnote w:type="continuationSeparator" w:id="0">
    <w:p w:rsidR="00A005C3" w:rsidRDefault="00A005C3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5C3" w:rsidRDefault="00A005C3" w:rsidP="000C2BA8">
      <w:r>
        <w:separator/>
      </w:r>
    </w:p>
  </w:footnote>
  <w:footnote w:type="continuationSeparator" w:id="0">
    <w:p w:rsidR="00A005C3" w:rsidRDefault="00A005C3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34933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E6EC9B6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20A57CE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E4203FE8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7A2426E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EB03F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F58BD2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641C02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0C2D88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861690E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A55640"/>
    <w:multiLevelType w:val="hybridMultilevel"/>
    <w:tmpl w:val="30D0171E"/>
    <w:lvl w:ilvl="0" w:tplc="ECAAC074">
      <w:start w:val="1"/>
      <w:numFmt w:val="bullet"/>
      <w:pStyle w:val="a0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1" w15:restartNumberingAfterBreak="0">
    <w:nsid w:val="05F411C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07B96F68"/>
    <w:multiLevelType w:val="hybridMultilevel"/>
    <w:tmpl w:val="70EC95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1F0C3F4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273E407A"/>
    <w:multiLevelType w:val="multilevel"/>
    <w:tmpl w:val="D46CB290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20" w15:restartNumberingAfterBreak="0">
    <w:nsid w:val="2B2278D6"/>
    <w:multiLevelType w:val="hybridMultilevel"/>
    <w:tmpl w:val="7E283FAC"/>
    <w:lvl w:ilvl="0" w:tplc="CD96AF0A">
      <w:start w:val="1"/>
      <w:numFmt w:val="decimal"/>
      <w:pStyle w:val="bulle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DFF4F06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2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38E31A6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3E71269A"/>
    <w:multiLevelType w:val="hybridMultilevel"/>
    <w:tmpl w:val="8E2234CE"/>
    <w:lvl w:ilvl="0" w:tplc="D8E68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48A05760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4DA03033"/>
    <w:multiLevelType w:val="multilevel"/>
    <w:tmpl w:val="E9EEFC3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1729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51740963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5DEE2AE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3" w15:restartNumberingAfterBreak="0">
    <w:nsid w:val="5FB33135"/>
    <w:multiLevelType w:val="multilevel"/>
    <w:tmpl w:val="D46CB290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34" w15:restartNumberingAfterBreak="0">
    <w:nsid w:val="620C3181"/>
    <w:multiLevelType w:val="multilevel"/>
    <w:tmpl w:val="CF8A9E08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color w:val="00000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5" w15:restartNumberingAfterBreak="0">
    <w:nsid w:val="62C856BE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 w15:restartNumberingAfterBreak="0">
    <w:nsid w:val="66B33B91"/>
    <w:multiLevelType w:val="hybridMultilevel"/>
    <w:tmpl w:val="F76693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6D82BA9"/>
    <w:multiLevelType w:val="hybridMultilevel"/>
    <w:tmpl w:val="9894E24A"/>
    <w:lvl w:ilvl="0" w:tplc="32F2D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75163BE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39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6D0120EE"/>
    <w:multiLevelType w:val="hybridMultilevel"/>
    <w:tmpl w:val="27404E58"/>
    <w:lvl w:ilvl="0" w:tplc="B20E30C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018170B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42" w15:restartNumberingAfterBreak="0">
    <w:nsid w:val="74787690"/>
    <w:multiLevelType w:val="hybridMultilevel"/>
    <w:tmpl w:val="662C4400"/>
    <w:lvl w:ilvl="0" w:tplc="87487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7F425C5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4" w15:restartNumberingAfterBreak="0">
    <w:nsid w:val="78C27839"/>
    <w:multiLevelType w:val="hybridMultilevel"/>
    <w:tmpl w:val="CF6AA28C"/>
    <w:lvl w:ilvl="0" w:tplc="02EEB11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7E78047A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num w:numId="1">
    <w:abstractNumId w:val="34"/>
  </w:num>
  <w:num w:numId="2">
    <w:abstractNumId w:val="18"/>
  </w:num>
  <w:num w:numId="3">
    <w:abstractNumId w:val="15"/>
  </w:num>
  <w:num w:numId="4">
    <w:abstractNumId w:val="20"/>
  </w:num>
  <w:num w:numId="5">
    <w:abstractNumId w:val="16"/>
  </w:num>
  <w:num w:numId="6">
    <w:abstractNumId w:val="39"/>
  </w:num>
  <w:num w:numId="7">
    <w:abstractNumId w:val="30"/>
  </w:num>
  <w:num w:numId="8">
    <w:abstractNumId w:val="32"/>
  </w:num>
  <w:num w:numId="9">
    <w:abstractNumId w:val="10"/>
  </w:num>
  <w:num w:numId="10">
    <w:abstractNumId w:val="26"/>
  </w:num>
  <w:num w:numId="11">
    <w:abstractNumId w:val="27"/>
  </w:num>
  <w:num w:numId="12">
    <w:abstractNumId w:val="29"/>
  </w:num>
  <w:num w:numId="13">
    <w:abstractNumId w:val="17"/>
  </w:num>
  <w:num w:numId="14">
    <w:abstractNumId w:val="43"/>
  </w:num>
  <w:num w:numId="15">
    <w:abstractNumId w:val="23"/>
  </w:num>
  <w:num w:numId="16">
    <w:abstractNumId w:val="1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35"/>
  </w:num>
  <w:num w:numId="28">
    <w:abstractNumId w:val="31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21"/>
  </w:num>
  <w:num w:numId="32">
    <w:abstractNumId w:val="41"/>
  </w:num>
  <w:num w:numId="33">
    <w:abstractNumId w:val="44"/>
  </w:num>
  <w:num w:numId="34">
    <w:abstractNumId w:val="28"/>
  </w:num>
  <w:num w:numId="35">
    <w:abstractNumId w:val="36"/>
  </w:num>
  <w:num w:numId="36">
    <w:abstractNumId w:val="33"/>
  </w:num>
  <w:num w:numId="37">
    <w:abstractNumId w:val="19"/>
  </w:num>
  <w:num w:numId="38">
    <w:abstractNumId w:val="38"/>
  </w:num>
  <w:num w:numId="39">
    <w:abstractNumId w:val="14"/>
  </w:num>
  <w:num w:numId="40">
    <w:abstractNumId w:val="12"/>
  </w:num>
  <w:num w:numId="41">
    <w:abstractNumId w:val="42"/>
  </w:num>
  <w:num w:numId="42">
    <w:abstractNumId w:val="40"/>
  </w:num>
  <w:num w:numId="43">
    <w:abstractNumId w:val="25"/>
  </w:num>
  <w:num w:numId="44">
    <w:abstractNumId w:val="24"/>
  </w:num>
  <w:num w:numId="45">
    <w:abstractNumId w:val="22"/>
  </w:num>
  <w:num w:numId="46">
    <w:abstractNumId w:val="37"/>
  </w:num>
  <w:num w:numId="47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1974"/>
    <w:rsid w:val="00001BD9"/>
    <w:rsid w:val="000024F6"/>
    <w:rsid w:val="00002C7F"/>
    <w:rsid w:val="00003AED"/>
    <w:rsid w:val="0000421E"/>
    <w:rsid w:val="000051B2"/>
    <w:rsid w:val="000052FB"/>
    <w:rsid w:val="0000563E"/>
    <w:rsid w:val="000073DC"/>
    <w:rsid w:val="00010BCB"/>
    <w:rsid w:val="000110F3"/>
    <w:rsid w:val="00012E7C"/>
    <w:rsid w:val="000134DD"/>
    <w:rsid w:val="00014A6C"/>
    <w:rsid w:val="0001563C"/>
    <w:rsid w:val="00015C82"/>
    <w:rsid w:val="00016F11"/>
    <w:rsid w:val="000207E4"/>
    <w:rsid w:val="00020BCC"/>
    <w:rsid w:val="000212D5"/>
    <w:rsid w:val="00021755"/>
    <w:rsid w:val="00021758"/>
    <w:rsid w:val="0002210A"/>
    <w:rsid w:val="00023198"/>
    <w:rsid w:val="00025A44"/>
    <w:rsid w:val="00026A58"/>
    <w:rsid w:val="00026F13"/>
    <w:rsid w:val="00027926"/>
    <w:rsid w:val="00027B35"/>
    <w:rsid w:val="00027D1B"/>
    <w:rsid w:val="00027FC5"/>
    <w:rsid w:val="0003052D"/>
    <w:rsid w:val="00031272"/>
    <w:rsid w:val="00031DF8"/>
    <w:rsid w:val="00032D2F"/>
    <w:rsid w:val="00033201"/>
    <w:rsid w:val="00033535"/>
    <w:rsid w:val="00033619"/>
    <w:rsid w:val="00035854"/>
    <w:rsid w:val="00037026"/>
    <w:rsid w:val="00037D02"/>
    <w:rsid w:val="00042C50"/>
    <w:rsid w:val="000430BC"/>
    <w:rsid w:val="00044B33"/>
    <w:rsid w:val="00044B5D"/>
    <w:rsid w:val="000466DC"/>
    <w:rsid w:val="000502EA"/>
    <w:rsid w:val="00050D23"/>
    <w:rsid w:val="000519F8"/>
    <w:rsid w:val="000527F0"/>
    <w:rsid w:val="000556C0"/>
    <w:rsid w:val="000558F2"/>
    <w:rsid w:val="00056A28"/>
    <w:rsid w:val="000570FA"/>
    <w:rsid w:val="00060930"/>
    <w:rsid w:val="00061FBC"/>
    <w:rsid w:val="00063EA5"/>
    <w:rsid w:val="000647EC"/>
    <w:rsid w:val="0006526D"/>
    <w:rsid w:val="00065586"/>
    <w:rsid w:val="00065D64"/>
    <w:rsid w:val="0006640C"/>
    <w:rsid w:val="000676CD"/>
    <w:rsid w:val="00067B6B"/>
    <w:rsid w:val="00070A6B"/>
    <w:rsid w:val="000719ED"/>
    <w:rsid w:val="00071E60"/>
    <w:rsid w:val="000726A0"/>
    <w:rsid w:val="000737CF"/>
    <w:rsid w:val="00073BA3"/>
    <w:rsid w:val="00074490"/>
    <w:rsid w:val="00074A36"/>
    <w:rsid w:val="00075C91"/>
    <w:rsid w:val="00077C11"/>
    <w:rsid w:val="00077EAD"/>
    <w:rsid w:val="0008099E"/>
    <w:rsid w:val="000810D5"/>
    <w:rsid w:val="000814EE"/>
    <w:rsid w:val="0008223E"/>
    <w:rsid w:val="00082D62"/>
    <w:rsid w:val="0008361E"/>
    <w:rsid w:val="0008439C"/>
    <w:rsid w:val="000846CC"/>
    <w:rsid w:val="00084A99"/>
    <w:rsid w:val="00084E23"/>
    <w:rsid w:val="00084EAA"/>
    <w:rsid w:val="00086633"/>
    <w:rsid w:val="000872FC"/>
    <w:rsid w:val="000876EA"/>
    <w:rsid w:val="00087FDE"/>
    <w:rsid w:val="00090800"/>
    <w:rsid w:val="000922A0"/>
    <w:rsid w:val="00094626"/>
    <w:rsid w:val="00095426"/>
    <w:rsid w:val="00095F8C"/>
    <w:rsid w:val="00097092"/>
    <w:rsid w:val="00097AB5"/>
    <w:rsid w:val="000A1EB4"/>
    <w:rsid w:val="000A2259"/>
    <w:rsid w:val="000A3B8C"/>
    <w:rsid w:val="000A4263"/>
    <w:rsid w:val="000A5518"/>
    <w:rsid w:val="000A5DC1"/>
    <w:rsid w:val="000A6153"/>
    <w:rsid w:val="000A6579"/>
    <w:rsid w:val="000A740A"/>
    <w:rsid w:val="000B1567"/>
    <w:rsid w:val="000B1B22"/>
    <w:rsid w:val="000B1B3B"/>
    <w:rsid w:val="000B23D1"/>
    <w:rsid w:val="000B29D1"/>
    <w:rsid w:val="000B5824"/>
    <w:rsid w:val="000B5B46"/>
    <w:rsid w:val="000B5D25"/>
    <w:rsid w:val="000B5DF5"/>
    <w:rsid w:val="000B7900"/>
    <w:rsid w:val="000C0C05"/>
    <w:rsid w:val="000C0D71"/>
    <w:rsid w:val="000C14B1"/>
    <w:rsid w:val="000C2080"/>
    <w:rsid w:val="000C290F"/>
    <w:rsid w:val="000C2B47"/>
    <w:rsid w:val="000C2BA8"/>
    <w:rsid w:val="000C32F1"/>
    <w:rsid w:val="000C4195"/>
    <w:rsid w:val="000C4359"/>
    <w:rsid w:val="000C643D"/>
    <w:rsid w:val="000C6C3F"/>
    <w:rsid w:val="000C7426"/>
    <w:rsid w:val="000C7DF1"/>
    <w:rsid w:val="000D0758"/>
    <w:rsid w:val="000D07A9"/>
    <w:rsid w:val="000D328C"/>
    <w:rsid w:val="000D452C"/>
    <w:rsid w:val="000D4EE9"/>
    <w:rsid w:val="000D57AA"/>
    <w:rsid w:val="000D5E2B"/>
    <w:rsid w:val="000D6712"/>
    <w:rsid w:val="000D7620"/>
    <w:rsid w:val="000E05E0"/>
    <w:rsid w:val="000E0B8B"/>
    <w:rsid w:val="000E13E5"/>
    <w:rsid w:val="000E16CB"/>
    <w:rsid w:val="000E17F0"/>
    <w:rsid w:val="000E2066"/>
    <w:rsid w:val="000E2505"/>
    <w:rsid w:val="000E38A7"/>
    <w:rsid w:val="000E3A3C"/>
    <w:rsid w:val="000E3E84"/>
    <w:rsid w:val="000E467E"/>
    <w:rsid w:val="000E4975"/>
    <w:rsid w:val="000E5276"/>
    <w:rsid w:val="000E5486"/>
    <w:rsid w:val="000E57E8"/>
    <w:rsid w:val="000E6BD5"/>
    <w:rsid w:val="000E6EA1"/>
    <w:rsid w:val="000E7517"/>
    <w:rsid w:val="000E7D0A"/>
    <w:rsid w:val="000F0395"/>
    <w:rsid w:val="000F054F"/>
    <w:rsid w:val="000F08F7"/>
    <w:rsid w:val="000F0EAB"/>
    <w:rsid w:val="000F10A2"/>
    <w:rsid w:val="000F37F7"/>
    <w:rsid w:val="000F3CF9"/>
    <w:rsid w:val="000F4D30"/>
    <w:rsid w:val="000F4F2F"/>
    <w:rsid w:val="000F6885"/>
    <w:rsid w:val="000F694F"/>
    <w:rsid w:val="000F76A1"/>
    <w:rsid w:val="000F7EEB"/>
    <w:rsid w:val="00101CDB"/>
    <w:rsid w:val="001029E3"/>
    <w:rsid w:val="00102CA9"/>
    <w:rsid w:val="001031E5"/>
    <w:rsid w:val="0010368A"/>
    <w:rsid w:val="00103D9C"/>
    <w:rsid w:val="00105169"/>
    <w:rsid w:val="00105641"/>
    <w:rsid w:val="0010786D"/>
    <w:rsid w:val="00107CC3"/>
    <w:rsid w:val="001109D9"/>
    <w:rsid w:val="00110D60"/>
    <w:rsid w:val="00110D8C"/>
    <w:rsid w:val="0011118D"/>
    <w:rsid w:val="0011125A"/>
    <w:rsid w:val="001113FA"/>
    <w:rsid w:val="00112BFC"/>
    <w:rsid w:val="00112C80"/>
    <w:rsid w:val="00112CFE"/>
    <w:rsid w:val="00115668"/>
    <w:rsid w:val="00116648"/>
    <w:rsid w:val="0011777A"/>
    <w:rsid w:val="00120626"/>
    <w:rsid w:val="00122177"/>
    <w:rsid w:val="00122265"/>
    <w:rsid w:val="0012244B"/>
    <w:rsid w:val="00124800"/>
    <w:rsid w:val="00124D8E"/>
    <w:rsid w:val="001266FD"/>
    <w:rsid w:val="00126E79"/>
    <w:rsid w:val="00126E89"/>
    <w:rsid w:val="00127E90"/>
    <w:rsid w:val="001314C4"/>
    <w:rsid w:val="00131868"/>
    <w:rsid w:val="00132923"/>
    <w:rsid w:val="00133AEE"/>
    <w:rsid w:val="00134047"/>
    <w:rsid w:val="001342A5"/>
    <w:rsid w:val="001342D2"/>
    <w:rsid w:val="001343D4"/>
    <w:rsid w:val="001348D2"/>
    <w:rsid w:val="00134BB9"/>
    <w:rsid w:val="00134DCF"/>
    <w:rsid w:val="00135E9D"/>
    <w:rsid w:val="00136BF1"/>
    <w:rsid w:val="00136FFA"/>
    <w:rsid w:val="00137442"/>
    <w:rsid w:val="001376A9"/>
    <w:rsid w:val="0013772C"/>
    <w:rsid w:val="00137BF6"/>
    <w:rsid w:val="00137FCC"/>
    <w:rsid w:val="00140D40"/>
    <w:rsid w:val="0014245D"/>
    <w:rsid w:val="0014365B"/>
    <w:rsid w:val="001441A3"/>
    <w:rsid w:val="00145E03"/>
    <w:rsid w:val="00146D45"/>
    <w:rsid w:val="00147CA4"/>
    <w:rsid w:val="00150105"/>
    <w:rsid w:val="00151155"/>
    <w:rsid w:val="001517EA"/>
    <w:rsid w:val="00151A58"/>
    <w:rsid w:val="00152110"/>
    <w:rsid w:val="00152283"/>
    <w:rsid w:val="00152AEF"/>
    <w:rsid w:val="001533D9"/>
    <w:rsid w:val="001537BC"/>
    <w:rsid w:val="00153F38"/>
    <w:rsid w:val="00154394"/>
    <w:rsid w:val="00154805"/>
    <w:rsid w:val="0015485D"/>
    <w:rsid w:val="00154D4C"/>
    <w:rsid w:val="001552C0"/>
    <w:rsid w:val="00155547"/>
    <w:rsid w:val="00156147"/>
    <w:rsid w:val="00156568"/>
    <w:rsid w:val="001570DB"/>
    <w:rsid w:val="0015751B"/>
    <w:rsid w:val="00157624"/>
    <w:rsid w:val="00157C8B"/>
    <w:rsid w:val="00157DD2"/>
    <w:rsid w:val="0016095B"/>
    <w:rsid w:val="001614E3"/>
    <w:rsid w:val="001619B9"/>
    <w:rsid w:val="0016229D"/>
    <w:rsid w:val="00162624"/>
    <w:rsid w:val="001633BB"/>
    <w:rsid w:val="00164511"/>
    <w:rsid w:val="00164905"/>
    <w:rsid w:val="00164942"/>
    <w:rsid w:val="001651D4"/>
    <w:rsid w:val="001664DA"/>
    <w:rsid w:val="001677B3"/>
    <w:rsid w:val="001678C2"/>
    <w:rsid w:val="00167DC4"/>
    <w:rsid w:val="0017097A"/>
    <w:rsid w:val="00173B15"/>
    <w:rsid w:val="001752ED"/>
    <w:rsid w:val="0017539B"/>
    <w:rsid w:val="00175CCB"/>
    <w:rsid w:val="00176AFB"/>
    <w:rsid w:val="00182540"/>
    <w:rsid w:val="00183411"/>
    <w:rsid w:val="0018426C"/>
    <w:rsid w:val="00184863"/>
    <w:rsid w:val="001848F8"/>
    <w:rsid w:val="0018502A"/>
    <w:rsid w:val="001857CC"/>
    <w:rsid w:val="00186246"/>
    <w:rsid w:val="00186E1D"/>
    <w:rsid w:val="00186FAA"/>
    <w:rsid w:val="00192256"/>
    <w:rsid w:val="0019228C"/>
    <w:rsid w:val="00192CA3"/>
    <w:rsid w:val="00193929"/>
    <w:rsid w:val="001944C9"/>
    <w:rsid w:val="001949BE"/>
    <w:rsid w:val="001959B2"/>
    <w:rsid w:val="00196A9D"/>
    <w:rsid w:val="00197FD2"/>
    <w:rsid w:val="001A0ADD"/>
    <w:rsid w:val="001A17BC"/>
    <w:rsid w:val="001A1C0B"/>
    <w:rsid w:val="001A1E06"/>
    <w:rsid w:val="001A2402"/>
    <w:rsid w:val="001A2596"/>
    <w:rsid w:val="001A2B06"/>
    <w:rsid w:val="001A3584"/>
    <w:rsid w:val="001A5718"/>
    <w:rsid w:val="001A578F"/>
    <w:rsid w:val="001A5BB0"/>
    <w:rsid w:val="001B3039"/>
    <w:rsid w:val="001B30C7"/>
    <w:rsid w:val="001B3370"/>
    <w:rsid w:val="001B33A7"/>
    <w:rsid w:val="001B4EAD"/>
    <w:rsid w:val="001B5954"/>
    <w:rsid w:val="001B5B0C"/>
    <w:rsid w:val="001B6F6F"/>
    <w:rsid w:val="001B7BC4"/>
    <w:rsid w:val="001C14DD"/>
    <w:rsid w:val="001C2704"/>
    <w:rsid w:val="001C27D5"/>
    <w:rsid w:val="001C2B0F"/>
    <w:rsid w:val="001C309A"/>
    <w:rsid w:val="001C3BE6"/>
    <w:rsid w:val="001C3FDB"/>
    <w:rsid w:val="001C41F1"/>
    <w:rsid w:val="001C4E1D"/>
    <w:rsid w:val="001C57F5"/>
    <w:rsid w:val="001C6BD3"/>
    <w:rsid w:val="001D0435"/>
    <w:rsid w:val="001D0E9D"/>
    <w:rsid w:val="001D2491"/>
    <w:rsid w:val="001D3ADE"/>
    <w:rsid w:val="001D5463"/>
    <w:rsid w:val="001E04DE"/>
    <w:rsid w:val="001E073C"/>
    <w:rsid w:val="001E0897"/>
    <w:rsid w:val="001E1438"/>
    <w:rsid w:val="001E2B9B"/>
    <w:rsid w:val="001E3ED1"/>
    <w:rsid w:val="001E3F9D"/>
    <w:rsid w:val="001E4613"/>
    <w:rsid w:val="001E4D3B"/>
    <w:rsid w:val="001E5C82"/>
    <w:rsid w:val="001E6570"/>
    <w:rsid w:val="001E6695"/>
    <w:rsid w:val="001E6D6E"/>
    <w:rsid w:val="001E7EFA"/>
    <w:rsid w:val="001F32B1"/>
    <w:rsid w:val="001F45DB"/>
    <w:rsid w:val="001F4A5A"/>
    <w:rsid w:val="001F4C49"/>
    <w:rsid w:val="001F508C"/>
    <w:rsid w:val="001F531E"/>
    <w:rsid w:val="001F5B3D"/>
    <w:rsid w:val="001F710C"/>
    <w:rsid w:val="00200C39"/>
    <w:rsid w:val="00201536"/>
    <w:rsid w:val="00207652"/>
    <w:rsid w:val="002100BC"/>
    <w:rsid w:val="002103E0"/>
    <w:rsid w:val="002106CA"/>
    <w:rsid w:val="00211758"/>
    <w:rsid w:val="002134E7"/>
    <w:rsid w:val="0021514C"/>
    <w:rsid w:val="002156F9"/>
    <w:rsid w:val="0021615B"/>
    <w:rsid w:val="002169BB"/>
    <w:rsid w:val="002177BE"/>
    <w:rsid w:val="0022146B"/>
    <w:rsid w:val="00221E19"/>
    <w:rsid w:val="0022325E"/>
    <w:rsid w:val="00224021"/>
    <w:rsid w:val="00224AC0"/>
    <w:rsid w:val="00224B9E"/>
    <w:rsid w:val="00225A49"/>
    <w:rsid w:val="00225BEE"/>
    <w:rsid w:val="00227043"/>
    <w:rsid w:val="002272E6"/>
    <w:rsid w:val="00227D04"/>
    <w:rsid w:val="00227E7F"/>
    <w:rsid w:val="002305D8"/>
    <w:rsid w:val="002329F9"/>
    <w:rsid w:val="00233210"/>
    <w:rsid w:val="0023359B"/>
    <w:rsid w:val="002335A1"/>
    <w:rsid w:val="002374DC"/>
    <w:rsid w:val="002406C2"/>
    <w:rsid w:val="002407D4"/>
    <w:rsid w:val="00241368"/>
    <w:rsid w:val="00241CB2"/>
    <w:rsid w:val="00241E8D"/>
    <w:rsid w:val="002421EF"/>
    <w:rsid w:val="00242DF0"/>
    <w:rsid w:val="00242F37"/>
    <w:rsid w:val="0024323A"/>
    <w:rsid w:val="00243D96"/>
    <w:rsid w:val="00243E91"/>
    <w:rsid w:val="002450F2"/>
    <w:rsid w:val="00246260"/>
    <w:rsid w:val="00246F3C"/>
    <w:rsid w:val="00247745"/>
    <w:rsid w:val="002506CE"/>
    <w:rsid w:val="00250D2D"/>
    <w:rsid w:val="00250F79"/>
    <w:rsid w:val="00253197"/>
    <w:rsid w:val="00253255"/>
    <w:rsid w:val="002543A5"/>
    <w:rsid w:val="00254899"/>
    <w:rsid w:val="00256562"/>
    <w:rsid w:val="002569A7"/>
    <w:rsid w:val="00256B6B"/>
    <w:rsid w:val="00256B93"/>
    <w:rsid w:val="002577FB"/>
    <w:rsid w:val="002602E5"/>
    <w:rsid w:val="0026126F"/>
    <w:rsid w:val="00262779"/>
    <w:rsid w:val="00262788"/>
    <w:rsid w:val="00263006"/>
    <w:rsid w:val="00263DFE"/>
    <w:rsid w:val="002651FE"/>
    <w:rsid w:val="00266117"/>
    <w:rsid w:val="00272048"/>
    <w:rsid w:val="0027311F"/>
    <w:rsid w:val="002737A7"/>
    <w:rsid w:val="00273C1F"/>
    <w:rsid w:val="00273DB1"/>
    <w:rsid w:val="00274796"/>
    <w:rsid w:val="00274C99"/>
    <w:rsid w:val="00275259"/>
    <w:rsid w:val="00277D86"/>
    <w:rsid w:val="00280672"/>
    <w:rsid w:val="00281D1F"/>
    <w:rsid w:val="00281D7D"/>
    <w:rsid w:val="00282B21"/>
    <w:rsid w:val="002831BB"/>
    <w:rsid w:val="00283478"/>
    <w:rsid w:val="00284D22"/>
    <w:rsid w:val="00287A6C"/>
    <w:rsid w:val="0029011B"/>
    <w:rsid w:val="002905A3"/>
    <w:rsid w:val="00290D9F"/>
    <w:rsid w:val="00291EED"/>
    <w:rsid w:val="00291FF9"/>
    <w:rsid w:val="00293C61"/>
    <w:rsid w:val="002940AE"/>
    <w:rsid w:val="00295163"/>
    <w:rsid w:val="00295DC0"/>
    <w:rsid w:val="00295FEB"/>
    <w:rsid w:val="002A0378"/>
    <w:rsid w:val="002A29D7"/>
    <w:rsid w:val="002A2A89"/>
    <w:rsid w:val="002A2FE0"/>
    <w:rsid w:val="002A3335"/>
    <w:rsid w:val="002A3AE7"/>
    <w:rsid w:val="002A44C3"/>
    <w:rsid w:val="002A5A18"/>
    <w:rsid w:val="002A6B21"/>
    <w:rsid w:val="002A6FA5"/>
    <w:rsid w:val="002A7A00"/>
    <w:rsid w:val="002B1229"/>
    <w:rsid w:val="002B1F02"/>
    <w:rsid w:val="002B3026"/>
    <w:rsid w:val="002B395E"/>
    <w:rsid w:val="002B3DB6"/>
    <w:rsid w:val="002B465A"/>
    <w:rsid w:val="002B55E2"/>
    <w:rsid w:val="002B58D6"/>
    <w:rsid w:val="002B5B93"/>
    <w:rsid w:val="002B63DE"/>
    <w:rsid w:val="002B654E"/>
    <w:rsid w:val="002B7029"/>
    <w:rsid w:val="002B784E"/>
    <w:rsid w:val="002C2228"/>
    <w:rsid w:val="002C2892"/>
    <w:rsid w:val="002C29D1"/>
    <w:rsid w:val="002C2E69"/>
    <w:rsid w:val="002C475F"/>
    <w:rsid w:val="002C57C6"/>
    <w:rsid w:val="002C59EF"/>
    <w:rsid w:val="002C7808"/>
    <w:rsid w:val="002D0933"/>
    <w:rsid w:val="002D1A8D"/>
    <w:rsid w:val="002D3282"/>
    <w:rsid w:val="002D3629"/>
    <w:rsid w:val="002D4F8C"/>
    <w:rsid w:val="002D56C4"/>
    <w:rsid w:val="002D6907"/>
    <w:rsid w:val="002D7662"/>
    <w:rsid w:val="002D7D92"/>
    <w:rsid w:val="002E03B9"/>
    <w:rsid w:val="002E287D"/>
    <w:rsid w:val="002E38C3"/>
    <w:rsid w:val="002E70D7"/>
    <w:rsid w:val="002F1777"/>
    <w:rsid w:val="002F1AF9"/>
    <w:rsid w:val="002F1DBA"/>
    <w:rsid w:val="002F224F"/>
    <w:rsid w:val="002F5595"/>
    <w:rsid w:val="002F62AF"/>
    <w:rsid w:val="002F6AE1"/>
    <w:rsid w:val="002F6EA2"/>
    <w:rsid w:val="002F7A17"/>
    <w:rsid w:val="003011AB"/>
    <w:rsid w:val="00302FAE"/>
    <w:rsid w:val="00303AD1"/>
    <w:rsid w:val="00303AF3"/>
    <w:rsid w:val="00305137"/>
    <w:rsid w:val="0030542C"/>
    <w:rsid w:val="00305C2A"/>
    <w:rsid w:val="00306FC7"/>
    <w:rsid w:val="003076ED"/>
    <w:rsid w:val="00307C34"/>
    <w:rsid w:val="0031013D"/>
    <w:rsid w:val="00311F84"/>
    <w:rsid w:val="0031349D"/>
    <w:rsid w:val="00316261"/>
    <w:rsid w:val="003162A7"/>
    <w:rsid w:val="00320FDD"/>
    <w:rsid w:val="00321167"/>
    <w:rsid w:val="00321C07"/>
    <w:rsid w:val="00321DF2"/>
    <w:rsid w:val="00321F42"/>
    <w:rsid w:val="00322D04"/>
    <w:rsid w:val="00323631"/>
    <w:rsid w:val="003239B6"/>
    <w:rsid w:val="00323DCA"/>
    <w:rsid w:val="00323E64"/>
    <w:rsid w:val="00326BA6"/>
    <w:rsid w:val="0033015A"/>
    <w:rsid w:val="003305F4"/>
    <w:rsid w:val="0033165E"/>
    <w:rsid w:val="00331A56"/>
    <w:rsid w:val="003329AD"/>
    <w:rsid w:val="00333763"/>
    <w:rsid w:val="00334274"/>
    <w:rsid w:val="003344C9"/>
    <w:rsid w:val="003350EA"/>
    <w:rsid w:val="00336972"/>
    <w:rsid w:val="003379E7"/>
    <w:rsid w:val="00340B7C"/>
    <w:rsid w:val="00342687"/>
    <w:rsid w:val="0034296F"/>
    <w:rsid w:val="00344325"/>
    <w:rsid w:val="00344807"/>
    <w:rsid w:val="003448C8"/>
    <w:rsid w:val="0034501B"/>
    <w:rsid w:val="00347264"/>
    <w:rsid w:val="00347363"/>
    <w:rsid w:val="00350114"/>
    <w:rsid w:val="0035326C"/>
    <w:rsid w:val="003534AA"/>
    <w:rsid w:val="00353FB9"/>
    <w:rsid w:val="00354547"/>
    <w:rsid w:val="0035467B"/>
    <w:rsid w:val="00355B08"/>
    <w:rsid w:val="00355D14"/>
    <w:rsid w:val="00356383"/>
    <w:rsid w:val="0036146B"/>
    <w:rsid w:val="00361C81"/>
    <w:rsid w:val="003640C4"/>
    <w:rsid w:val="0036470B"/>
    <w:rsid w:val="00364B5E"/>
    <w:rsid w:val="0036513E"/>
    <w:rsid w:val="00365B97"/>
    <w:rsid w:val="0036621D"/>
    <w:rsid w:val="003665B8"/>
    <w:rsid w:val="00366A19"/>
    <w:rsid w:val="00366D3D"/>
    <w:rsid w:val="0037050C"/>
    <w:rsid w:val="00370FBC"/>
    <w:rsid w:val="003720BA"/>
    <w:rsid w:val="00372DDF"/>
    <w:rsid w:val="00373701"/>
    <w:rsid w:val="0037557B"/>
    <w:rsid w:val="00375F9C"/>
    <w:rsid w:val="0037638F"/>
    <w:rsid w:val="0037656B"/>
    <w:rsid w:val="00377609"/>
    <w:rsid w:val="003776B3"/>
    <w:rsid w:val="00377CFD"/>
    <w:rsid w:val="00380501"/>
    <w:rsid w:val="00380C3A"/>
    <w:rsid w:val="00381A72"/>
    <w:rsid w:val="003823C8"/>
    <w:rsid w:val="003827BD"/>
    <w:rsid w:val="00382A1E"/>
    <w:rsid w:val="0038341A"/>
    <w:rsid w:val="00383AF7"/>
    <w:rsid w:val="003846FB"/>
    <w:rsid w:val="00385BA7"/>
    <w:rsid w:val="0038638E"/>
    <w:rsid w:val="00390816"/>
    <w:rsid w:val="0039450E"/>
    <w:rsid w:val="00394521"/>
    <w:rsid w:val="00394E7C"/>
    <w:rsid w:val="003962C1"/>
    <w:rsid w:val="00397096"/>
    <w:rsid w:val="0039747D"/>
    <w:rsid w:val="0039751A"/>
    <w:rsid w:val="00397ED4"/>
    <w:rsid w:val="003A0042"/>
    <w:rsid w:val="003A0593"/>
    <w:rsid w:val="003A11F9"/>
    <w:rsid w:val="003A196B"/>
    <w:rsid w:val="003A1A10"/>
    <w:rsid w:val="003A1F7A"/>
    <w:rsid w:val="003A3896"/>
    <w:rsid w:val="003A43C8"/>
    <w:rsid w:val="003A57FB"/>
    <w:rsid w:val="003A6620"/>
    <w:rsid w:val="003A6C70"/>
    <w:rsid w:val="003B0AF6"/>
    <w:rsid w:val="003B143C"/>
    <w:rsid w:val="003B233B"/>
    <w:rsid w:val="003B34A7"/>
    <w:rsid w:val="003B37D3"/>
    <w:rsid w:val="003B460E"/>
    <w:rsid w:val="003B59FE"/>
    <w:rsid w:val="003B5DCB"/>
    <w:rsid w:val="003C01AF"/>
    <w:rsid w:val="003C1675"/>
    <w:rsid w:val="003C1992"/>
    <w:rsid w:val="003C19EC"/>
    <w:rsid w:val="003C2A94"/>
    <w:rsid w:val="003C34D1"/>
    <w:rsid w:val="003C4B1C"/>
    <w:rsid w:val="003C6422"/>
    <w:rsid w:val="003C7554"/>
    <w:rsid w:val="003D02D0"/>
    <w:rsid w:val="003D0A4B"/>
    <w:rsid w:val="003D1C84"/>
    <w:rsid w:val="003D21E9"/>
    <w:rsid w:val="003D2AC1"/>
    <w:rsid w:val="003D31F7"/>
    <w:rsid w:val="003D3DDD"/>
    <w:rsid w:val="003D50AB"/>
    <w:rsid w:val="003D7571"/>
    <w:rsid w:val="003D7DA8"/>
    <w:rsid w:val="003E12A4"/>
    <w:rsid w:val="003E2772"/>
    <w:rsid w:val="003E2BBC"/>
    <w:rsid w:val="003E2E2B"/>
    <w:rsid w:val="003E3957"/>
    <w:rsid w:val="003E3B20"/>
    <w:rsid w:val="003E4147"/>
    <w:rsid w:val="003E5979"/>
    <w:rsid w:val="003E5D81"/>
    <w:rsid w:val="003E7021"/>
    <w:rsid w:val="003E7F03"/>
    <w:rsid w:val="003F05B9"/>
    <w:rsid w:val="003F0E2F"/>
    <w:rsid w:val="003F1740"/>
    <w:rsid w:val="003F1862"/>
    <w:rsid w:val="003F1F68"/>
    <w:rsid w:val="003F242E"/>
    <w:rsid w:val="003F2C8F"/>
    <w:rsid w:val="003F4F5B"/>
    <w:rsid w:val="003F60C6"/>
    <w:rsid w:val="004004BF"/>
    <w:rsid w:val="00400864"/>
    <w:rsid w:val="00403413"/>
    <w:rsid w:val="00403625"/>
    <w:rsid w:val="0040455F"/>
    <w:rsid w:val="00404C69"/>
    <w:rsid w:val="004052B9"/>
    <w:rsid w:val="00405370"/>
    <w:rsid w:val="00405464"/>
    <w:rsid w:val="004055E4"/>
    <w:rsid w:val="0041023A"/>
    <w:rsid w:val="00410CD1"/>
    <w:rsid w:val="0041166F"/>
    <w:rsid w:val="00411851"/>
    <w:rsid w:val="0041190F"/>
    <w:rsid w:val="00411A07"/>
    <w:rsid w:val="00412B03"/>
    <w:rsid w:val="0041445A"/>
    <w:rsid w:val="00414EBF"/>
    <w:rsid w:val="004167FF"/>
    <w:rsid w:val="00416B42"/>
    <w:rsid w:val="004209C4"/>
    <w:rsid w:val="0042131F"/>
    <w:rsid w:val="00421CDC"/>
    <w:rsid w:val="00422213"/>
    <w:rsid w:val="004224DA"/>
    <w:rsid w:val="00422FF2"/>
    <w:rsid w:val="0042331D"/>
    <w:rsid w:val="00425798"/>
    <w:rsid w:val="0042593D"/>
    <w:rsid w:val="00425CA9"/>
    <w:rsid w:val="00425E5D"/>
    <w:rsid w:val="004264F9"/>
    <w:rsid w:val="0042745B"/>
    <w:rsid w:val="004323D6"/>
    <w:rsid w:val="00432713"/>
    <w:rsid w:val="00433A20"/>
    <w:rsid w:val="00434585"/>
    <w:rsid w:val="00435763"/>
    <w:rsid w:val="00436157"/>
    <w:rsid w:val="0043648F"/>
    <w:rsid w:val="00437AC8"/>
    <w:rsid w:val="00437E87"/>
    <w:rsid w:val="00440BA5"/>
    <w:rsid w:val="00441A0C"/>
    <w:rsid w:val="00441C5B"/>
    <w:rsid w:val="00441C65"/>
    <w:rsid w:val="00441D0C"/>
    <w:rsid w:val="00441D8E"/>
    <w:rsid w:val="00441F81"/>
    <w:rsid w:val="00442005"/>
    <w:rsid w:val="004420D4"/>
    <w:rsid w:val="00445533"/>
    <w:rsid w:val="0044670E"/>
    <w:rsid w:val="00446D21"/>
    <w:rsid w:val="0044793D"/>
    <w:rsid w:val="00447AF7"/>
    <w:rsid w:val="00452313"/>
    <w:rsid w:val="00452698"/>
    <w:rsid w:val="00453C18"/>
    <w:rsid w:val="00454AF2"/>
    <w:rsid w:val="00456955"/>
    <w:rsid w:val="00456A0E"/>
    <w:rsid w:val="00461BC0"/>
    <w:rsid w:val="00462CB7"/>
    <w:rsid w:val="0046366D"/>
    <w:rsid w:val="00463E99"/>
    <w:rsid w:val="00464A05"/>
    <w:rsid w:val="004650B8"/>
    <w:rsid w:val="0046527D"/>
    <w:rsid w:val="00465F98"/>
    <w:rsid w:val="0046634B"/>
    <w:rsid w:val="00467E07"/>
    <w:rsid w:val="004714FF"/>
    <w:rsid w:val="00471DCF"/>
    <w:rsid w:val="00472317"/>
    <w:rsid w:val="00472B25"/>
    <w:rsid w:val="00472FCE"/>
    <w:rsid w:val="0047381D"/>
    <w:rsid w:val="0047387D"/>
    <w:rsid w:val="00475FFF"/>
    <w:rsid w:val="00476A49"/>
    <w:rsid w:val="00476DF5"/>
    <w:rsid w:val="00477A65"/>
    <w:rsid w:val="004812E1"/>
    <w:rsid w:val="00481B3F"/>
    <w:rsid w:val="00484E72"/>
    <w:rsid w:val="00486675"/>
    <w:rsid w:val="00486F35"/>
    <w:rsid w:val="004904B4"/>
    <w:rsid w:val="0049084B"/>
    <w:rsid w:val="00490A61"/>
    <w:rsid w:val="004915F2"/>
    <w:rsid w:val="00491FEA"/>
    <w:rsid w:val="00493971"/>
    <w:rsid w:val="00494D8A"/>
    <w:rsid w:val="00494F00"/>
    <w:rsid w:val="00496772"/>
    <w:rsid w:val="004A0A68"/>
    <w:rsid w:val="004A0DFD"/>
    <w:rsid w:val="004A1250"/>
    <w:rsid w:val="004A134E"/>
    <w:rsid w:val="004A2396"/>
    <w:rsid w:val="004A2B79"/>
    <w:rsid w:val="004A30B4"/>
    <w:rsid w:val="004A33E6"/>
    <w:rsid w:val="004A3CEA"/>
    <w:rsid w:val="004A40E8"/>
    <w:rsid w:val="004A68E6"/>
    <w:rsid w:val="004A71F5"/>
    <w:rsid w:val="004A7B26"/>
    <w:rsid w:val="004B138B"/>
    <w:rsid w:val="004B1504"/>
    <w:rsid w:val="004B1727"/>
    <w:rsid w:val="004B18E8"/>
    <w:rsid w:val="004B1B07"/>
    <w:rsid w:val="004B1C32"/>
    <w:rsid w:val="004B2114"/>
    <w:rsid w:val="004B27D2"/>
    <w:rsid w:val="004B3D1D"/>
    <w:rsid w:val="004B5663"/>
    <w:rsid w:val="004B6651"/>
    <w:rsid w:val="004B7F24"/>
    <w:rsid w:val="004B7FDD"/>
    <w:rsid w:val="004C055F"/>
    <w:rsid w:val="004C2F3E"/>
    <w:rsid w:val="004C3585"/>
    <w:rsid w:val="004C3705"/>
    <w:rsid w:val="004C393E"/>
    <w:rsid w:val="004C3A93"/>
    <w:rsid w:val="004C3DB2"/>
    <w:rsid w:val="004C3FBE"/>
    <w:rsid w:val="004C4A0D"/>
    <w:rsid w:val="004C4E66"/>
    <w:rsid w:val="004C54AC"/>
    <w:rsid w:val="004C67E8"/>
    <w:rsid w:val="004D018F"/>
    <w:rsid w:val="004D0F9E"/>
    <w:rsid w:val="004D152D"/>
    <w:rsid w:val="004D17D5"/>
    <w:rsid w:val="004D1846"/>
    <w:rsid w:val="004D22A6"/>
    <w:rsid w:val="004D382E"/>
    <w:rsid w:val="004D41E1"/>
    <w:rsid w:val="004D424C"/>
    <w:rsid w:val="004D4F4C"/>
    <w:rsid w:val="004D57E5"/>
    <w:rsid w:val="004D6423"/>
    <w:rsid w:val="004E0165"/>
    <w:rsid w:val="004E030A"/>
    <w:rsid w:val="004E0428"/>
    <w:rsid w:val="004E0966"/>
    <w:rsid w:val="004E118D"/>
    <w:rsid w:val="004E152D"/>
    <w:rsid w:val="004E1DD6"/>
    <w:rsid w:val="004E2198"/>
    <w:rsid w:val="004E257B"/>
    <w:rsid w:val="004E314B"/>
    <w:rsid w:val="004E65BF"/>
    <w:rsid w:val="004E6C99"/>
    <w:rsid w:val="004E73AD"/>
    <w:rsid w:val="004F004F"/>
    <w:rsid w:val="004F0666"/>
    <w:rsid w:val="004F0C72"/>
    <w:rsid w:val="004F1F62"/>
    <w:rsid w:val="004F1F83"/>
    <w:rsid w:val="004F213B"/>
    <w:rsid w:val="004F2ABA"/>
    <w:rsid w:val="004F4848"/>
    <w:rsid w:val="004F4D12"/>
    <w:rsid w:val="004F588B"/>
    <w:rsid w:val="004F5DE9"/>
    <w:rsid w:val="004F5E01"/>
    <w:rsid w:val="004F5E82"/>
    <w:rsid w:val="004F61B9"/>
    <w:rsid w:val="004F728E"/>
    <w:rsid w:val="004F7556"/>
    <w:rsid w:val="005027C5"/>
    <w:rsid w:val="005027D9"/>
    <w:rsid w:val="005038FD"/>
    <w:rsid w:val="0050485F"/>
    <w:rsid w:val="00504983"/>
    <w:rsid w:val="00505E23"/>
    <w:rsid w:val="00512067"/>
    <w:rsid w:val="00517C0B"/>
    <w:rsid w:val="00520588"/>
    <w:rsid w:val="00522386"/>
    <w:rsid w:val="00524361"/>
    <w:rsid w:val="00524BF8"/>
    <w:rsid w:val="005254D4"/>
    <w:rsid w:val="0052573F"/>
    <w:rsid w:val="005267EC"/>
    <w:rsid w:val="0052703E"/>
    <w:rsid w:val="0053050D"/>
    <w:rsid w:val="0053211A"/>
    <w:rsid w:val="0053262C"/>
    <w:rsid w:val="005338BB"/>
    <w:rsid w:val="00533E1C"/>
    <w:rsid w:val="00534A5D"/>
    <w:rsid w:val="00534CE5"/>
    <w:rsid w:val="005352B2"/>
    <w:rsid w:val="005359C7"/>
    <w:rsid w:val="00535AB3"/>
    <w:rsid w:val="00535EC4"/>
    <w:rsid w:val="00536EB7"/>
    <w:rsid w:val="00541039"/>
    <w:rsid w:val="0054239E"/>
    <w:rsid w:val="005423B3"/>
    <w:rsid w:val="00542622"/>
    <w:rsid w:val="0054428C"/>
    <w:rsid w:val="005445E2"/>
    <w:rsid w:val="00544AD3"/>
    <w:rsid w:val="005453C5"/>
    <w:rsid w:val="005458B0"/>
    <w:rsid w:val="0054711A"/>
    <w:rsid w:val="00547508"/>
    <w:rsid w:val="00550FA1"/>
    <w:rsid w:val="005510F0"/>
    <w:rsid w:val="00551188"/>
    <w:rsid w:val="0055124B"/>
    <w:rsid w:val="00551DB9"/>
    <w:rsid w:val="005530EB"/>
    <w:rsid w:val="00553D9C"/>
    <w:rsid w:val="00554F57"/>
    <w:rsid w:val="00555472"/>
    <w:rsid w:val="00555527"/>
    <w:rsid w:val="0055568F"/>
    <w:rsid w:val="00557B70"/>
    <w:rsid w:val="005603AB"/>
    <w:rsid w:val="00560A9D"/>
    <w:rsid w:val="00561192"/>
    <w:rsid w:val="005614FC"/>
    <w:rsid w:val="00562666"/>
    <w:rsid w:val="00562832"/>
    <w:rsid w:val="00563E15"/>
    <w:rsid w:val="00564441"/>
    <w:rsid w:val="00565FBA"/>
    <w:rsid w:val="005664FB"/>
    <w:rsid w:val="00566B02"/>
    <w:rsid w:val="00567A38"/>
    <w:rsid w:val="00567F86"/>
    <w:rsid w:val="00570E68"/>
    <w:rsid w:val="0057345B"/>
    <w:rsid w:val="00573726"/>
    <w:rsid w:val="0057549F"/>
    <w:rsid w:val="00575F10"/>
    <w:rsid w:val="00575F14"/>
    <w:rsid w:val="00576237"/>
    <w:rsid w:val="005768D6"/>
    <w:rsid w:val="00576F55"/>
    <w:rsid w:val="00577390"/>
    <w:rsid w:val="00577ADF"/>
    <w:rsid w:val="00580DCB"/>
    <w:rsid w:val="00582DAD"/>
    <w:rsid w:val="0058328C"/>
    <w:rsid w:val="005839C3"/>
    <w:rsid w:val="00583E20"/>
    <w:rsid w:val="00583F08"/>
    <w:rsid w:val="005841BC"/>
    <w:rsid w:val="005846CF"/>
    <w:rsid w:val="00584A40"/>
    <w:rsid w:val="00584E6E"/>
    <w:rsid w:val="0058549A"/>
    <w:rsid w:val="00585C82"/>
    <w:rsid w:val="00587322"/>
    <w:rsid w:val="00587D36"/>
    <w:rsid w:val="005904B6"/>
    <w:rsid w:val="005906A8"/>
    <w:rsid w:val="00590714"/>
    <w:rsid w:val="005909A6"/>
    <w:rsid w:val="005914F6"/>
    <w:rsid w:val="00591F1D"/>
    <w:rsid w:val="0059270F"/>
    <w:rsid w:val="00592CC1"/>
    <w:rsid w:val="00594617"/>
    <w:rsid w:val="00595604"/>
    <w:rsid w:val="00595781"/>
    <w:rsid w:val="005964BA"/>
    <w:rsid w:val="00596C99"/>
    <w:rsid w:val="00596DE5"/>
    <w:rsid w:val="0059724B"/>
    <w:rsid w:val="005973E8"/>
    <w:rsid w:val="00597690"/>
    <w:rsid w:val="005A0938"/>
    <w:rsid w:val="005A1D45"/>
    <w:rsid w:val="005A2436"/>
    <w:rsid w:val="005A3015"/>
    <w:rsid w:val="005A45FB"/>
    <w:rsid w:val="005A5D0F"/>
    <w:rsid w:val="005A65CD"/>
    <w:rsid w:val="005A76AF"/>
    <w:rsid w:val="005B0159"/>
    <w:rsid w:val="005B0192"/>
    <w:rsid w:val="005B2CE7"/>
    <w:rsid w:val="005B3464"/>
    <w:rsid w:val="005B3496"/>
    <w:rsid w:val="005B350F"/>
    <w:rsid w:val="005B35F9"/>
    <w:rsid w:val="005B40F1"/>
    <w:rsid w:val="005B4EBE"/>
    <w:rsid w:val="005B53C3"/>
    <w:rsid w:val="005B69C4"/>
    <w:rsid w:val="005B6A5A"/>
    <w:rsid w:val="005B6AF5"/>
    <w:rsid w:val="005B72C7"/>
    <w:rsid w:val="005C02B9"/>
    <w:rsid w:val="005C3734"/>
    <w:rsid w:val="005C37AE"/>
    <w:rsid w:val="005C3B76"/>
    <w:rsid w:val="005C3CBE"/>
    <w:rsid w:val="005C4B27"/>
    <w:rsid w:val="005C6244"/>
    <w:rsid w:val="005C673F"/>
    <w:rsid w:val="005C6A2D"/>
    <w:rsid w:val="005C7DDD"/>
    <w:rsid w:val="005D0219"/>
    <w:rsid w:val="005D1DFA"/>
    <w:rsid w:val="005D1FAF"/>
    <w:rsid w:val="005D263D"/>
    <w:rsid w:val="005D3D78"/>
    <w:rsid w:val="005D48D0"/>
    <w:rsid w:val="005D57B9"/>
    <w:rsid w:val="005D7EE5"/>
    <w:rsid w:val="005E1BFE"/>
    <w:rsid w:val="005E214A"/>
    <w:rsid w:val="005E2C8D"/>
    <w:rsid w:val="005E4032"/>
    <w:rsid w:val="005E42F4"/>
    <w:rsid w:val="005E4327"/>
    <w:rsid w:val="005E472A"/>
    <w:rsid w:val="005E4B23"/>
    <w:rsid w:val="005E6DB1"/>
    <w:rsid w:val="005E703A"/>
    <w:rsid w:val="005E777E"/>
    <w:rsid w:val="005E7D37"/>
    <w:rsid w:val="005F02F6"/>
    <w:rsid w:val="005F0C05"/>
    <w:rsid w:val="005F154F"/>
    <w:rsid w:val="005F19FD"/>
    <w:rsid w:val="005F2A42"/>
    <w:rsid w:val="005F312C"/>
    <w:rsid w:val="005F4A91"/>
    <w:rsid w:val="005F4C8F"/>
    <w:rsid w:val="005F4F66"/>
    <w:rsid w:val="005F5AF0"/>
    <w:rsid w:val="005F6C09"/>
    <w:rsid w:val="0060019D"/>
    <w:rsid w:val="006002AF"/>
    <w:rsid w:val="0060088D"/>
    <w:rsid w:val="00600B8A"/>
    <w:rsid w:val="00603A53"/>
    <w:rsid w:val="0060454B"/>
    <w:rsid w:val="006056B6"/>
    <w:rsid w:val="006076B7"/>
    <w:rsid w:val="006101F6"/>
    <w:rsid w:val="00611DCB"/>
    <w:rsid w:val="0061215E"/>
    <w:rsid w:val="00613510"/>
    <w:rsid w:val="006136CE"/>
    <w:rsid w:val="00613AEE"/>
    <w:rsid w:val="00614237"/>
    <w:rsid w:val="006161CD"/>
    <w:rsid w:val="00620515"/>
    <w:rsid w:val="00621718"/>
    <w:rsid w:val="0062240B"/>
    <w:rsid w:val="00623029"/>
    <w:rsid w:val="00624263"/>
    <w:rsid w:val="006242E0"/>
    <w:rsid w:val="006267C2"/>
    <w:rsid w:val="00627077"/>
    <w:rsid w:val="00627286"/>
    <w:rsid w:val="00631B2D"/>
    <w:rsid w:val="00632DA0"/>
    <w:rsid w:val="006332DD"/>
    <w:rsid w:val="006333E6"/>
    <w:rsid w:val="00635D40"/>
    <w:rsid w:val="00635EB7"/>
    <w:rsid w:val="006370FB"/>
    <w:rsid w:val="00637315"/>
    <w:rsid w:val="0064025E"/>
    <w:rsid w:val="00641BA8"/>
    <w:rsid w:val="006424F5"/>
    <w:rsid w:val="00642ADB"/>
    <w:rsid w:val="0064390F"/>
    <w:rsid w:val="00644C85"/>
    <w:rsid w:val="00646673"/>
    <w:rsid w:val="00647139"/>
    <w:rsid w:val="00647209"/>
    <w:rsid w:val="00647B00"/>
    <w:rsid w:val="006514E5"/>
    <w:rsid w:val="00651AE9"/>
    <w:rsid w:val="00652965"/>
    <w:rsid w:val="00653535"/>
    <w:rsid w:val="006546AB"/>
    <w:rsid w:val="00654AE8"/>
    <w:rsid w:val="00654D20"/>
    <w:rsid w:val="00655810"/>
    <w:rsid w:val="00656383"/>
    <w:rsid w:val="00656B90"/>
    <w:rsid w:val="0065736F"/>
    <w:rsid w:val="00657560"/>
    <w:rsid w:val="00657B00"/>
    <w:rsid w:val="0066083F"/>
    <w:rsid w:val="00660E29"/>
    <w:rsid w:val="00661E64"/>
    <w:rsid w:val="006627C3"/>
    <w:rsid w:val="006636B1"/>
    <w:rsid w:val="0066388A"/>
    <w:rsid w:val="00665428"/>
    <w:rsid w:val="0066785C"/>
    <w:rsid w:val="006712D1"/>
    <w:rsid w:val="00672EFD"/>
    <w:rsid w:val="006741AF"/>
    <w:rsid w:val="0067435B"/>
    <w:rsid w:val="00677086"/>
    <w:rsid w:val="0067720E"/>
    <w:rsid w:val="006776B9"/>
    <w:rsid w:val="006803B5"/>
    <w:rsid w:val="006807F7"/>
    <w:rsid w:val="00682647"/>
    <w:rsid w:val="00682F03"/>
    <w:rsid w:val="00683C4A"/>
    <w:rsid w:val="00684203"/>
    <w:rsid w:val="006854C6"/>
    <w:rsid w:val="00686717"/>
    <w:rsid w:val="00686A99"/>
    <w:rsid w:val="00686A9A"/>
    <w:rsid w:val="00686DB7"/>
    <w:rsid w:val="00690433"/>
    <w:rsid w:val="0069093F"/>
    <w:rsid w:val="006912A6"/>
    <w:rsid w:val="006916AD"/>
    <w:rsid w:val="00691D50"/>
    <w:rsid w:val="0069343E"/>
    <w:rsid w:val="00693992"/>
    <w:rsid w:val="006943CA"/>
    <w:rsid w:val="00697BC7"/>
    <w:rsid w:val="006A0A33"/>
    <w:rsid w:val="006A0D7D"/>
    <w:rsid w:val="006A1EB5"/>
    <w:rsid w:val="006A21E1"/>
    <w:rsid w:val="006A3D6E"/>
    <w:rsid w:val="006A485D"/>
    <w:rsid w:val="006A4BF1"/>
    <w:rsid w:val="006A5222"/>
    <w:rsid w:val="006A5708"/>
    <w:rsid w:val="006A644D"/>
    <w:rsid w:val="006B0268"/>
    <w:rsid w:val="006B112E"/>
    <w:rsid w:val="006B2128"/>
    <w:rsid w:val="006B3EA3"/>
    <w:rsid w:val="006B531B"/>
    <w:rsid w:val="006B62A5"/>
    <w:rsid w:val="006B6A5A"/>
    <w:rsid w:val="006C01E4"/>
    <w:rsid w:val="006C0776"/>
    <w:rsid w:val="006C19E5"/>
    <w:rsid w:val="006C1D9F"/>
    <w:rsid w:val="006C2D05"/>
    <w:rsid w:val="006C2E60"/>
    <w:rsid w:val="006C3202"/>
    <w:rsid w:val="006C3212"/>
    <w:rsid w:val="006C34D3"/>
    <w:rsid w:val="006C3CE6"/>
    <w:rsid w:val="006C497F"/>
    <w:rsid w:val="006C499A"/>
    <w:rsid w:val="006C5845"/>
    <w:rsid w:val="006C6664"/>
    <w:rsid w:val="006C6CD8"/>
    <w:rsid w:val="006C7E3E"/>
    <w:rsid w:val="006D0714"/>
    <w:rsid w:val="006D12F9"/>
    <w:rsid w:val="006D1F88"/>
    <w:rsid w:val="006D20AD"/>
    <w:rsid w:val="006D21D6"/>
    <w:rsid w:val="006D3210"/>
    <w:rsid w:val="006D3C6C"/>
    <w:rsid w:val="006D4070"/>
    <w:rsid w:val="006D63B9"/>
    <w:rsid w:val="006D641B"/>
    <w:rsid w:val="006E0820"/>
    <w:rsid w:val="006E2200"/>
    <w:rsid w:val="006E2614"/>
    <w:rsid w:val="006E28E1"/>
    <w:rsid w:val="006E2EAB"/>
    <w:rsid w:val="006E45DC"/>
    <w:rsid w:val="006E4750"/>
    <w:rsid w:val="006E483C"/>
    <w:rsid w:val="006E4E52"/>
    <w:rsid w:val="006F0F5A"/>
    <w:rsid w:val="006F1515"/>
    <w:rsid w:val="006F2B5C"/>
    <w:rsid w:val="006F35DF"/>
    <w:rsid w:val="006F4442"/>
    <w:rsid w:val="006F5143"/>
    <w:rsid w:val="006F5336"/>
    <w:rsid w:val="006F6F5E"/>
    <w:rsid w:val="006F785A"/>
    <w:rsid w:val="00701843"/>
    <w:rsid w:val="00702B40"/>
    <w:rsid w:val="00703725"/>
    <w:rsid w:val="00703BCB"/>
    <w:rsid w:val="0070429B"/>
    <w:rsid w:val="00704D56"/>
    <w:rsid w:val="00704E65"/>
    <w:rsid w:val="00705677"/>
    <w:rsid w:val="007057E5"/>
    <w:rsid w:val="007057FF"/>
    <w:rsid w:val="00705D80"/>
    <w:rsid w:val="007070A9"/>
    <w:rsid w:val="007112DA"/>
    <w:rsid w:val="0071141D"/>
    <w:rsid w:val="00711C75"/>
    <w:rsid w:val="00711DDE"/>
    <w:rsid w:val="0071465C"/>
    <w:rsid w:val="00714894"/>
    <w:rsid w:val="00715517"/>
    <w:rsid w:val="00715B75"/>
    <w:rsid w:val="00720079"/>
    <w:rsid w:val="00720954"/>
    <w:rsid w:val="00721A81"/>
    <w:rsid w:val="00723709"/>
    <w:rsid w:val="00724092"/>
    <w:rsid w:val="00725A8F"/>
    <w:rsid w:val="00726039"/>
    <w:rsid w:val="00727A7F"/>
    <w:rsid w:val="007305B1"/>
    <w:rsid w:val="00730B1E"/>
    <w:rsid w:val="00730BBF"/>
    <w:rsid w:val="00730C4B"/>
    <w:rsid w:val="00730C85"/>
    <w:rsid w:val="00730DF9"/>
    <w:rsid w:val="00731662"/>
    <w:rsid w:val="007330BB"/>
    <w:rsid w:val="007334BF"/>
    <w:rsid w:val="007336D7"/>
    <w:rsid w:val="00734F22"/>
    <w:rsid w:val="0073519E"/>
    <w:rsid w:val="007375BE"/>
    <w:rsid w:val="00737CDE"/>
    <w:rsid w:val="00740996"/>
    <w:rsid w:val="00740FB8"/>
    <w:rsid w:val="00741847"/>
    <w:rsid w:val="007419BA"/>
    <w:rsid w:val="007419CC"/>
    <w:rsid w:val="00743A52"/>
    <w:rsid w:val="0074436B"/>
    <w:rsid w:val="0074679C"/>
    <w:rsid w:val="00746C66"/>
    <w:rsid w:val="0074721A"/>
    <w:rsid w:val="00747E94"/>
    <w:rsid w:val="00747FEF"/>
    <w:rsid w:val="00750797"/>
    <w:rsid w:val="0075108A"/>
    <w:rsid w:val="0075125C"/>
    <w:rsid w:val="00753D3C"/>
    <w:rsid w:val="007541F0"/>
    <w:rsid w:val="0075617D"/>
    <w:rsid w:val="00756EC9"/>
    <w:rsid w:val="007604BA"/>
    <w:rsid w:val="00761352"/>
    <w:rsid w:val="0076148A"/>
    <w:rsid w:val="007616C4"/>
    <w:rsid w:val="00761D50"/>
    <w:rsid w:val="00762039"/>
    <w:rsid w:val="007620DF"/>
    <w:rsid w:val="00763FEF"/>
    <w:rsid w:val="00766724"/>
    <w:rsid w:val="0076750B"/>
    <w:rsid w:val="00772ECA"/>
    <w:rsid w:val="007738A3"/>
    <w:rsid w:val="00774785"/>
    <w:rsid w:val="007749DB"/>
    <w:rsid w:val="00775B7B"/>
    <w:rsid w:val="00776FD6"/>
    <w:rsid w:val="00777AD0"/>
    <w:rsid w:val="00780364"/>
    <w:rsid w:val="00780D5D"/>
    <w:rsid w:val="007811D7"/>
    <w:rsid w:val="00782998"/>
    <w:rsid w:val="00783531"/>
    <w:rsid w:val="00784337"/>
    <w:rsid w:val="00784624"/>
    <w:rsid w:val="007847DB"/>
    <w:rsid w:val="00785204"/>
    <w:rsid w:val="00785733"/>
    <w:rsid w:val="00785FB3"/>
    <w:rsid w:val="00787FA7"/>
    <w:rsid w:val="00790082"/>
    <w:rsid w:val="007913B9"/>
    <w:rsid w:val="007925F3"/>
    <w:rsid w:val="00793DF0"/>
    <w:rsid w:val="00793F3F"/>
    <w:rsid w:val="007949B7"/>
    <w:rsid w:val="00795841"/>
    <w:rsid w:val="00795D9A"/>
    <w:rsid w:val="00797D7D"/>
    <w:rsid w:val="00797DBD"/>
    <w:rsid w:val="007A048E"/>
    <w:rsid w:val="007A0907"/>
    <w:rsid w:val="007A0F6A"/>
    <w:rsid w:val="007A309D"/>
    <w:rsid w:val="007A463A"/>
    <w:rsid w:val="007A5940"/>
    <w:rsid w:val="007A67CD"/>
    <w:rsid w:val="007A78E8"/>
    <w:rsid w:val="007B0293"/>
    <w:rsid w:val="007B1C86"/>
    <w:rsid w:val="007B2088"/>
    <w:rsid w:val="007B2584"/>
    <w:rsid w:val="007B278F"/>
    <w:rsid w:val="007B2E8E"/>
    <w:rsid w:val="007B3110"/>
    <w:rsid w:val="007B6126"/>
    <w:rsid w:val="007C01AF"/>
    <w:rsid w:val="007C02C5"/>
    <w:rsid w:val="007C090B"/>
    <w:rsid w:val="007C0AFD"/>
    <w:rsid w:val="007C0E4C"/>
    <w:rsid w:val="007C0E70"/>
    <w:rsid w:val="007C113C"/>
    <w:rsid w:val="007C2FA2"/>
    <w:rsid w:val="007C343E"/>
    <w:rsid w:val="007C39E9"/>
    <w:rsid w:val="007C46F2"/>
    <w:rsid w:val="007C6194"/>
    <w:rsid w:val="007C74E6"/>
    <w:rsid w:val="007C7659"/>
    <w:rsid w:val="007D3BEB"/>
    <w:rsid w:val="007D66C0"/>
    <w:rsid w:val="007E019B"/>
    <w:rsid w:val="007E020B"/>
    <w:rsid w:val="007E0E02"/>
    <w:rsid w:val="007E40EC"/>
    <w:rsid w:val="007E4895"/>
    <w:rsid w:val="007E4B8D"/>
    <w:rsid w:val="007E58EF"/>
    <w:rsid w:val="007E5AD9"/>
    <w:rsid w:val="007E6267"/>
    <w:rsid w:val="007E7194"/>
    <w:rsid w:val="007E7C52"/>
    <w:rsid w:val="007F0AC1"/>
    <w:rsid w:val="007F0B0F"/>
    <w:rsid w:val="007F12E0"/>
    <w:rsid w:val="007F169D"/>
    <w:rsid w:val="007F2045"/>
    <w:rsid w:val="007F2D19"/>
    <w:rsid w:val="007F359A"/>
    <w:rsid w:val="007F3E86"/>
    <w:rsid w:val="007F4A82"/>
    <w:rsid w:val="007F4F37"/>
    <w:rsid w:val="007F60DE"/>
    <w:rsid w:val="007F62BB"/>
    <w:rsid w:val="007F69E8"/>
    <w:rsid w:val="007F6B33"/>
    <w:rsid w:val="007F775F"/>
    <w:rsid w:val="007F77F4"/>
    <w:rsid w:val="007F7C82"/>
    <w:rsid w:val="00800308"/>
    <w:rsid w:val="008008D3"/>
    <w:rsid w:val="008010C9"/>
    <w:rsid w:val="008012A6"/>
    <w:rsid w:val="008015FE"/>
    <w:rsid w:val="00801FC6"/>
    <w:rsid w:val="00802A53"/>
    <w:rsid w:val="00803998"/>
    <w:rsid w:val="00803C37"/>
    <w:rsid w:val="008044D2"/>
    <w:rsid w:val="008046E1"/>
    <w:rsid w:val="00804C2A"/>
    <w:rsid w:val="00804EBC"/>
    <w:rsid w:val="00804FD5"/>
    <w:rsid w:val="0080526B"/>
    <w:rsid w:val="00805FBC"/>
    <w:rsid w:val="008062E1"/>
    <w:rsid w:val="00806E07"/>
    <w:rsid w:val="008123BB"/>
    <w:rsid w:val="0081322E"/>
    <w:rsid w:val="008135DB"/>
    <w:rsid w:val="008135F0"/>
    <w:rsid w:val="00813BF0"/>
    <w:rsid w:val="00814541"/>
    <w:rsid w:val="00814D6B"/>
    <w:rsid w:val="00815AFD"/>
    <w:rsid w:val="00816116"/>
    <w:rsid w:val="00816180"/>
    <w:rsid w:val="00820494"/>
    <w:rsid w:val="00823181"/>
    <w:rsid w:val="008236E0"/>
    <w:rsid w:val="00824697"/>
    <w:rsid w:val="00825D5E"/>
    <w:rsid w:val="0083004F"/>
    <w:rsid w:val="0083116C"/>
    <w:rsid w:val="008314D8"/>
    <w:rsid w:val="00834268"/>
    <w:rsid w:val="00836CDA"/>
    <w:rsid w:val="00841DC8"/>
    <w:rsid w:val="0084228E"/>
    <w:rsid w:val="0084306E"/>
    <w:rsid w:val="00843F48"/>
    <w:rsid w:val="00844EC2"/>
    <w:rsid w:val="00845017"/>
    <w:rsid w:val="0084575E"/>
    <w:rsid w:val="00846113"/>
    <w:rsid w:val="008467C1"/>
    <w:rsid w:val="008468AB"/>
    <w:rsid w:val="008470C1"/>
    <w:rsid w:val="008471AF"/>
    <w:rsid w:val="00851305"/>
    <w:rsid w:val="00851502"/>
    <w:rsid w:val="0085153D"/>
    <w:rsid w:val="00853289"/>
    <w:rsid w:val="00853C9F"/>
    <w:rsid w:val="00854D2B"/>
    <w:rsid w:val="00854D57"/>
    <w:rsid w:val="00855DE1"/>
    <w:rsid w:val="00857C9B"/>
    <w:rsid w:val="008601B1"/>
    <w:rsid w:val="0086078A"/>
    <w:rsid w:val="00860A3C"/>
    <w:rsid w:val="0086111B"/>
    <w:rsid w:val="008620F2"/>
    <w:rsid w:val="00862963"/>
    <w:rsid w:val="008630E4"/>
    <w:rsid w:val="00863A8E"/>
    <w:rsid w:val="00864ABF"/>
    <w:rsid w:val="00865C9A"/>
    <w:rsid w:val="00866146"/>
    <w:rsid w:val="00867A21"/>
    <w:rsid w:val="00867AAF"/>
    <w:rsid w:val="00867AF0"/>
    <w:rsid w:val="00872503"/>
    <w:rsid w:val="0087288F"/>
    <w:rsid w:val="00873054"/>
    <w:rsid w:val="00873520"/>
    <w:rsid w:val="00873FBD"/>
    <w:rsid w:val="00875EDD"/>
    <w:rsid w:val="00876A57"/>
    <w:rsid w:val="008801FB"/>
    <w:rsid w:val="00880532"/>
    <w:rsid w:val="008808E6"/>
    <w:rsid w:val="00880D4D"/>
    <w:rsid w:val="00882083"/>
    <w:rsid w:val="00883B68"/>
    <w:rsid w:val="0088490C"/>
    <w:rsid w:val="008854CF"/>
    <w:rsid w:val="0088573F"/>
    <w:rsid w:val="00887469"/>
    <w:rsid w:val="00887F90"/>
    <w:rsid w:val="00891CBA"/>
    <w:rsid w:val="00892768"/>
    <w:rsid w:val="008931B6"/>
    <w:rsid w:val="008936D5"/>
    <w:rsid w:val="00893C6D"/>
    <w:rsid w:val="0089437F"/>
    <w:rsid w:val="008954D2"/>
    <w:rsid w:val="008956D9"/>
    <w:rsid w:val="008A07BD"/>
    <w:rsid w:val="008A0F27"/>
    <w:rsid w:val="008A116B"/>
    <w:rsid w:val="008A1A9A"/>
    <w:rsid w:val="008A22E8"/>
    <w:rsid w:val="008A23C7"/>
    <w:rsid w:val="008A2507"/>
    <w:rsid w:val="008A347D"/>
    <w:rsid w:val="008A3A95"/>
    <w:rsid w:val="008A4ADA"/>
    <w:rsid w:val="008A4D4D"/>
    <w:rsid w:val="008A54EE"/>
    <w:rsid w:val="008A59CE"/>
    <w:rsid w:val="008A5AE6"/>
    <w:rsid w:val="008A5E8C"/>
    <w:rsid w:val="008B00CC"/>
    <w:rsid w:val="008B0CAD"/>
    <w:rsid w:val="008B1F16"/>
    <w:rsid w:val="008B3FE3"/>
    <w:rsid w:val="008B536B"/>
    <w:rsid w:val="008B6445"/>
    <w:rsid w:val="008B72DB"/>
    <w:rsid w:val="008B7A83"/>
    <w:rsid w:val="008C2F2A"/>
    <w:rsid w:val="008C34E7"/>
    <w:rsid w:val="008C353E"/>
    <w:rsid w:val="008C36C8"/>
    <w:rsid w:val="008C4011"/>
    <w:rsid w:val="008C402C"/>
    <w:rsid w:val="008C5A98"/>
    <w:rsid w:val="008C5C2B"/>
    <w:rsid w:val="008C5CA6"/>
    <w:rsid w:val="008D0E51"/>
    <w:rsid w:val="008D0FBA"/>
    <w:rsid w:val="008D1166"/>
    <w:rsid w:val="008D14DE"/>
    <w:rsid w:val="008D1594"/>
    <w:rsid w:val="008D1873"/>
    <w:rsid w:val="008D193C"/>
    <w:rsid w:val="008D1AF0"/>
    <w:rsid w:val="008D2A0A"/>
    <w:rsid w:val="008D3304"/>
    <w:rsid w:val="008D36B9"/>
    <w:rsid w:val="008D5558"/>
    <w:rsid w:val="008D56DA"/>
    <w:rsid w:val="008D57AD"/>
    <w:rsid w:val="008D589F"/>
    <w:rsid w:val="008D5A1C"/>
    <w:rsid w:val="008D5C92"/>
    <w:rsid w:val="008D7043"/>
    <w:rsid w:val="008E26C8"/>
    <w:rsid w:val="008E32EC"/>
    <w:rsid w:val="008E34A8"/>
    <w:rsid w:val="008E519B"/>
    <w:rsid w:val="008E5378"/>
    <w:rsid w:val="008E5E27"/>
    <w:rsid w:val="008E6A09"/>
    <w:rsid w:val="008F0E9A"/>
    <w:rsid w:val="008F16B9"/>
    <w:rsid w:val="008F20DB"/>
    <w:rsid w:val="008F28C4"/>
    <w:rsid w:val="008F31DA"/>
    <w:rsid w:val="008F3592"/>
    <w:rsid w:val="008F42BF"/>
    <w:rsid w:val="008F51D7"/>
    <w:rsid w:val="008F5451"/>
    <w:rsid w:val="008F6A3E"/>
    <w:rsid w:val="008F6B32"/>
    <w:rsid w:val="008F6CA4"/>
    <w:rsid w:val="0090258C"/>
    <w:rsid w:val="0090261A"/>
    <w:rsid w:val="00904044"/>
    <w:rsid w:val="00905368"/>
    <w:rsid w:val="00905E8B"/>
    <w:rsid w:val="0090647D"/>
    <w:rsid w:val="009071EC"/>
    <w:rsid w:val="00907D29"/>
    <w:rsid w:val="00907E85"/>
    <w:rsid w:val="00910CAF"/>
    <w:rsid w:val="00913AFA"/>
    <w:rsid w:val="00914E6F"/>
    <w:rsid w:val="00915346"/>
    <w:rsid w:val="009153FD"/>
    <w:rsid w:val="00915C55"/>
    <w:rsid w:val="009161D4"/>
    <w:rsid w:val="009162A1"/>
    <w:rsid w:val="00916BD5"/>
    <w:rsid w:val="009173FD"/>
    <w:rsid w:val="00920447"/>
    <w:rsid w:val="009207D4"/>
    <w:rsid w:val="00921FAF"/>
    <w:rsid w:val="009229D9"/>
    <w:rsid w:val="00923E90"/>
    <w:rsid w:val="009245D0"/>
    <w:rsid w:val="00925B37"/>
    <w:rsid w:val="009267CB"/>
    <w:rsid w:val="00927F92"/>
    <w:rsid w:val="009300A6"/>
    <w:rsid w:val="00930206"/>
    <w:rsid w:val="009311E5"/>
    <w:rsid w:val="009322AE"/>
    <w:rsid w:val="00933E0B"/>
    <w:rsid w:val="0093505B"/>
    <w:rsid w:val="0094015D"/>
    <w:rsid w:val="00940B81"/>
    <w:rsid w:val="009417E5"/>
    <w:rsid w:val="00941E44"/>
    <w:rsid w:val="009439AA"/>
    <w:rsid w:val="009443F8"/>
    <w:rsid w:val="00944CE4"/>
    <w:rsid w:val="00945C0A"/>
    <w:rsid w:val="00945ECB"/>
    <w:rsid w:val="0094631E"/>
    <w:rsid w:val="00946BD3"/>
    <w:rsid w:val="00947C5C"/>
    <w:rsid w:val="00947EFA"/>
    <w:rsid w:val="0095021A"/>
    <w:rsid w:val="00951D7F"/>
    <w:rsid w:val="009532D4"/>
    <w:rsid w:val="009533C1"/>
    <w:rsid w:val="00953A43"/>
    <w:rsid w:val="00953FD2"/>
    <w:rsid w:val="00957014"/>
    <w:rsid w:val="00957505"/>
    <w:rsid w:val="0096016A"/>
    <w:rsid w:val="00960F2B"/>
    <w:rsid w:val="00961086"/>
    <w:rsid w:val="00961990"/>
    <w:rsid w:val="009624A5"/>
    <w:rsid w:val="00962EBC"/>
    <w:rsid w:val="00967DDA"/>
    <w:rsid w:val="009708F8"/>
    <w:rsid w:val="0097198D"/>
    <w:rsid w:val="00971A78"/>
    <w:rsid w:val="00972E3A"/>
    <w:rsid w:val="00973623"/>
    <w:rsid w:val="009736E3"/>
    <w:rsid w:val="009739B7"/>
    <w:rsid w:val="00974FAA"/>
    <w:rsid w:val="00975704"/>
    <w:rsid w:val="00976509"/>
    <w:rsid w:val="00976962"/>
    <w:rsid w:val="00977ED5"/>
    <w:rsid w:val="009809D0"/>
    <w:rsid w:val="00980A6B"/>
    <w:rsid w:val="00980FF7"/>
    <w:rsid w:val="009826B8"/>
    <w:rsid w:val="00982DF0"/>
    <w:rsid w:val="009831CC"/>
    <w:rsid w:val="00984B27"/>
    <w:rsid w:val="00984F04"/>
    <w:rsid w:val="0098575A"/>
    <w:rsid w:val="00986B68"/>
    <w:rsid w:val="00986E59"/>
    <w:rsid w:val="00987A8C"/>
    <w:rsid w:val="00991090"/>
    <w:rsid w:val="009918CB"/>
    <w:rsid w:val="00992010"/>
    <w:rsid w:val="00992ADB"/>
    <w:rsid w:val="009931B6"/>
    <w:rsid w:val="009931FC"/>
    <w:rsid w:val="00993318"/>
    <w:rsid w:val="00993BF7"/>
    <w:rsid w:val="00995871"/>
    <w:rsid w:val="00996112"/>
    <w:rsid w:val="009A05DF"/>
    <w:rsid w:val="009A3D65"/>
    <w:rsid w:val="009A40CE"/>
    <w:rsid w:val="009A4BF2"/>
    <w:rsid w:val="009A557C"/>
    <w:rsid w:val="009A5A2B"/>
    <w:rsid w:val="009A687F"/>
    <w:rsid w:val="009A75A6"/>
    <w:rsid w:val="009A78B3"/>
    <w:rsid w:val="009B059E"/>
    <w:rsid w:val="009B0927"/>
    <w:rsid w:val="009B11C3"/>
    <w:rsid w:val="009B15A3"/>
    <w:rsid w:val="009B16F8"/>
    <w:rsid w:val="009B1B4E"/>
    <w:rsid w:val="009B254F"/>
    <w:rsid w:val="009B3C23"/>
    <w:rsid w:val="009B4431"/>
    <w:rsid w:val="009B55BE"/>
    <w:rsid w:val="009B5C81"/>
    <w:rsid w:val="009B74A8"/>
    <w:rsid w:val="009B76AD"/>
    <w:rsid w:val="009C03C5"/>
    <w:rsid w:val="009C06B5"/>
    <w:rsid w:val="009C086E"/>
    <w:rsid w:val="009C0CDC"/>
    <w:rsid w:val="009C20D1"/>
    <w:rsid w:val="009C2D2A"/>
    <w:rsid w:val="009C3022"/>
    <w:rsid w:val="009C3B73"/>
    <w:rsid w:val="009C5B9C"/>
    <w:rsid w:val="009C5C35"/>
    <w:rsid w:val="009C630F"/>
    <w:rsid w:val="009C639E"/>
    <w:rsid w:val="009C66E3"/>
    <w:rsid w:val="009C6B6F"/>
    <w:rsid w:val="009C7F10"/>
    <w:rsid w:val="009D0B8F"/>
    <w:rsid w:val="009D0D4D"/>
    <w:rsid w:val="009D2443"/>
    <w:rsid w:val="009D60D9"/>
    <w:rsid w:val="009D680F"/>
    <w:rsid w:val="009D6891"/>
    <w:rsid w:val="009D710E"/>
    <w:rsid w:val="009D7619"/>
    <w:rsid w:val="009D7820"/>
    <w:rsid w:val="009E265C"/>
    <w:rsid w:val="009E2ABC"/>
    <w:rsid w:val="009E2B19"/>
    <w:rsid w:val="009E2E4F"/>
    <w:rsid w:val="009E360C"/>
    <w:rsid w:val="009E3DCC"/>
    <w:rsid w:val="009E4059"/>
    <w:rsid w:val="009E5142"/>
    <w:rsid w:val="009E556D"/>
    <w:rsid w:val="009E580E"/>
    <w:rsid w:val="009E5952"/>
    <w:rsid w:val="009E59D2"/>
    <w:rsid w:val="009E5F5B"/>
    <w:rsid w:val="009E729B"/>
    <w:rsid w:val="009F0F2C"/>
    <w:rsid w:val="009F10A5"/>
    <w:rsid w:val="009F10BF"/>
    <w:rsid w:val="009F1443"/>
    <w:rsid w:val="009F1B26"/>
    <w:rsid w:val="009F28BA"/>
    <w:rsid w:val="009F2E82"/>
    <w:rsid w:val="009F623C"/>
    <w:rsid w:val="009F7BF0"/>
    <w:rsid w:val="00A005C3"/>
    <w:rsid w:val="00A008BF"/>
    <w:rsid w:val="00A00BFA"/>
    <w:rsid w:val="00A00FFE"/>
    <w:rsid w:val="00A01994"/>
    <w:rsid w:val="00A02067"/>
    <w:rsid w:val="00A02507"/>
    <w:rsid w:val="00A028D3"/>
    <w:rsid w:val="00A02A4C"/>
    <w:rsid w:val="00A035AC"/>
    <w:rsid w:val="00A0570E"/>
    <w:rsid w:val="00A0628E"/>
    <w:rsid w:val="00A06359"/>
    <w:rsid w:val="00A06C8C"/>
    <w:rsid w:val="00A10409"/>
    <w:rsid w:val="00A104F3"/>
    <w:rsid w:val="00A10BC9"/>
    <w:rsid w:val="00A1429D"/>
    <w:rsid w:val="00A1430F"/>
    <w:rsid w:val="00A14FE1"/>
    <w:rsid w:val="00A15BA4"/>
    <w:rsid w:val="00A15FEF"/>
    <w:rsid w:val="00A16440"/>
    <w:rsid w:val="00A1689B"/>
    <w:rsid w:val="00A17B3A"/>
    <w:rsid w:val="00A2044D"/>
    <w:rsid w:val="00A208F5"/>
    <w:rsid w:val="00A231ED"/>
    <w:rsid w:val="00A23B5F"/>
    <w:rsid w:val="00A24EC9"/>
    <w:rsid w:val="00A24F3E"/>
    <w:rsid w:val="00A25E98"/>
    <w:rsid w:val="00A25FEF"/>
    <w:rsid w:val="00A2640F"/>
    <w:rsid w:val="00A26460"/>
    <w:rsid w:val="00A27B50"/>
    <w:rsid w:val="00A31200"/>
    <w:rsid w:val="00A31635"/>
    <w:rsid w:val="00A31A72"/>
    <w:rsid w:val="00A31D2D"/>
    <w:rsid w:val="00A329A7"/>
    <w:rsid w:val="00A32DA8"/>
    <w:rsid w:val="00A3300A"/>
    <w:rsid w:val="00A370DA"/>
    <w:rsid w:val="00A402EC"/>
    <w:rsid w:val="00A4157D"/>
    <w:rsid w:val="00A4259D"/>
    <w:rsid w:val="00A445D9"/>
    <w:rsid w:val="00A44615"/>
    <w:rsid w:val="00A44D05"/>
    <w:rsid w:val="00A45D16"/>
    <w:rsid w:val="00A46139"/>
    <w:rsid w:val="00A4790B"/>
    <w:rsid w:val="00A47D29"/>
    <w:rsid w:val="00A50E6F"/>
    <w:rsid w:val="00A5223A"/>
    <w:rsid w:val="00A52ECB"/>
    <w:rsid w:val="00A54DA3"/>
    <w:rsid w:val="00A56074"/>
    <w:rsid w:val="00A564AA"/>
    <w:rsid w:val="00A602B8"/>
    <w:rsid w:val="00A60373"/>
    <w:rsid w:val="00A60B91"/>
    <w:rsid w:val="00A6124B"/>
    <w:rsid w:val="00A61B78"/>
    <w:rsid w:val="00A61D86"/>
    <w:rsid w:val="00A637B3"/>
    <w:rsid w:val="00A653CA"/>
    <w:rsid w:val="00A6585A"/>
    <w:rsid w:val="00A6648C"/>
    <w:rsid w:val="00A66E91"/>
    <w:rsid w:val="00A670ED"/>
    <w:rsid w:val="00A70627"/>
    <w:rsid w:val="00A70911"/>
    <w:rsid w:val="00A71384"/>
    <w:rsid w:val="00A71C46"/>
    <w:rsid w:val="00A72064"/>
    <w:rsid w:val="00A734BC"/>
    <w:rsid w:val="00A736EF"/>
    <w:rsid w:val="00A74559"/>
    <w:rsid w:val="00A7501A"/>
    <w:rsid w:val="00A76400"/>
    <w:rsid w:val="00A77944"/>
    <w:rsid w:val="00A77ED4"/>
    <w:rsid w:val="00A809BB"/>
    <w:rsid w:val="00A82C7F"/>
    <w:rsid w:val="00A85AF6"/>
    <w:rsid w:val="00A87303"/>
    <w:rsid w:val="00A875EA"/>
    <w:rsid w:val="00A90574"/>
    <w:rsid w:val="00A905F0"/>
    <w:rsid w:val="00A90A7B"/>
    <w:rsid w:val="00A910F9"/>
    <w:rsid w:val="00A91205"/>
    <w:rsid w:val="00A91351"/>
    <w:rsid w:val="00A93222"/>
    <w:rsid w:val="00A93242"/>
    <w:rsid w:val="00A960B8"/>
    <w:rsid w:val="00A9781E"/>
    <w:rsid w:val="00AA026D"/>
    <w:rsid w:val="00AA1BB9"/>
    <w:rsid w:val="00AA26DE"/>
    <w:rsid w:val="00AA4245"/>
    <w:rsid w:val="00AA4979"/>
    <w:rsid w:val="00AA6C28"/>
    <w:rsid w:val="00AA780B"/>
    <w:rsid w:val="00AA7AA0"/>
    <w:rsid w:val="00AA7D93"/>
    <w:rsid w:val="00AB13C3"/>
    <w:rsid w:val="00AB3D29"/>
    <w:rsid w:val="00AB50F5"/>
    <w:rsid w:val="00AB55A0"/>
    <w:rsid w:val="00AB5A0C"/>
    <w:rsid w:val="00AB657A"/>
    <w:rsid w:val="00AC0106"/>
    <w:rsid w:val="00AC0671"/>
    <w:rsid w:val="00AC086D"/>
    <w:rsid w:val="00AC1ECB"/>
    <w:rsid w:val="00AC240A"/>
    <w:rsid w:val="00AC2928"/>
    <w:rsid w:val="00AC30FD"/>
    <w:rsid w:val="00AC323E"/>
    <w:rsid w:val="00AC3280"/>
    <w:rsid w:val="00AC3646"/>
    <w:rsid w:val="00AC36D2"/>
    <w:rsid w:val="00AC4CF2"/>
    <w:rsid w:val="00AC50CD"/>
    <w:rsid w:val="00AC7855"/>
    <w:rsid w:val="00AC7D79"/>
    <w:rsid w:val="00AD08AB"/>
    <w:rsid w:val="00AD10F2"/>
    <w:rsid w:val="00AD14E4"/>
    <w:rsid w:val="00AD18D3"/>
    <w:rsid w:val="00AD2D28"/>
    <w:rsid w:val="00AD49FA"/>
    <w:rsid w:val="00AD4A6F"/>
    <w:rsid w:val="00AD5712"/>
    <w:rsid w:val="00AD6173"/>
    <w:rsid w:val="00AD69BA"/>
    <w:rsid w:val="00AD754A"/>
    <w:rsid w:val="00AD7F3F"/>
    <w:rsid w:val="00AE0239"/>
    <w:rsid w:val="00AE03D0"/>
    <w:rsid w:val="00AE0DCC"/>
    <w:rsid w:val="00AE12EA"/>
    <w:rsid w:val="00AE2306"/>
    <w:rsid w:val="00AE3CAA"/>
    <w:rsid w:val="00AE4360"/>
    <w:rsid w:val="00AE4478"/>
    <w:rsid w:val="00AE474D"/>
    <w:rsid w:val="00AE5A2D"/>
    <w:rsid w:val="00AE6068"/>
    <w:rsid w:val="00AE63BA"/>
    <w:rsid w:val="00AE699E"/>
    <w:rsid w:val="00AF036A"/>
    <w:rsid w:val="00AF145B"/>
    <w:rsid w:val="00AF1846"/>
    <w:rsid w:val="00AF1C17"/>
    <w:rsid w:val="00AF4328"/>
    <w:rsid w:val="00AF5639"/>
    <w:rsid w:val="00AF6BD5"/>
    <w:rsid w:val="00AF6BDF"/>
    <w:rsid w:val="00AF6F55"/>
    <w:rsid w:val="00AF7927"/>
    <w:rsid w:val="00AF7A86"/>
    <w:rsid w:val="00B0068E"/>
    <w:rsid w:val="00B00796"/>
    <w:rsid w:val="00B0088D"/>
    <w:rsid w:val="00B03002"/>
    <w:rsid w:val="00B031C4"/>
    <w:rsid w:val="00B04799"/>
    <w:rsid w:val="00B0480C"/>
    <w:rsid w:val="00B06685"/>
    <w:rsid w:val="00B068EE"/>
    <w:rsid w:val="00B06EC2"/>
    <w:rsid w:val="00B07ACB"/>
    <w:rsid w:val="00B10729"/>
    <w:rsid w:val="00B1207A"/>
    <w:rsid w:val="00B124B1"/>
    <w:rsid w:val="00B12C7C"/>
    <w:rsid w:val="00B13443"/>
    <w:rsid w:val="00B166FA"/>
    <w:rsid w:val="00B17155"/>
    <w:rsid w:val="00B17737"/>
    <w:rsid w:val="00B20F8A"/>
    <w:rsid w:val="00B220FB"/>
    <w:rsid w:val="00B22490"/>
    <w:rsid w:val="00B23A95"/>
    <w:rsid w:val="00B23AD0"/>
    <w:rsid w:val="00B24791"/>
    <w:rsid w:val="00B2648A"/>
    <w:rsid w:val="00B264E0"/>
    <w:rsid w:val="00B26753"/>
    <w:rsid w:val="00B2694D"/>
    <w:rsid w:val="00B26BAC"/>
    <w:rsid w:val="00B26BAD"/>
    <w:rsid w:val="00B3096E"/>
    <w:rsid w:val="00B30E81"/>
    <w:rsid w:val="00B31912"/>
    <w:rsid w:val="00B34242"/>
    <w:rsid w:val="00B34B91"/>
    <w:rsid w:val="00B34D7C"/>
    <w:rsid w:val="00B35202"/>
    <w:rsid w:val="00B35761"/>
    <w:rsid w:val="00B362D7"/>
    <w:rsid w:val="00B36560"/>
    <w:rsid w:val="00B36688"/>
    <w:rsid w:val="00B370C1"/>
    <w:rsid w:val="00B40DEF"/>
    <w:rsid w:val="00B4211D"/>
    <w:rsid w:val="00B423F6"/>
    <w:rsid w:val="00B4242E"/>
    <w:rsid w:val="00B42480"/>
    <w:rsid w:val="00B4376C"/>
    <w:rsid w:val="00B4542E"/>
    <w:rsid w:val="00B454FE"/>
    <w:rsid w:val="00B459B4"/>
    <w:rsid w:val="00B46913"/>
    <w:rsid w:val="00B47FBE"/>
    <w:rsid w:val="00B50BA3"/>
    <w:rsid w:val="00B51EF5"/>
    <w:rsid w:val="00B52B7E"/>
    <w:rsid w:val="00B539E7"/>
    <w:rsid w:val="00B5467F"/>
    <w:rsid w:val="00B546F9"/>
    <w:rsid w:val="00B54832"/>
    <w:rsid w:val="00B54AF5"/>
    <w:rsid w:val="00B54CAD"/>
    <w:rsid w:val="00B566DD"/>
    <w:rsid w:val="00B5726B"/>
    <w:rsid w:val="00B57CD3"/>
    <w:rsid w:val="00B600B1"/>
    <w:rsid w:val="00B61993"/>
    <w:rsid w:val="00B62530"/>
    <w:rsid w:val="00B6293A"/>
    <w:rsid w:val="00B62C5E"/>
    <w:rsid w:val="00B62EA8"/>
    <w:rsid w:val="00B644F3"/>
    <w:rsid w:val="00B67B80"/>
    <w:rsid w:val="00B704E1"/>
    <w:rsid w:val="00B70D20"/>
    <w:rsid w:val="00B71666"/>
    <w:rsid w:val="00B71C78"/>
    <w:rsid w:val="00B71EA6"/>
    <w:rsid w:val="00B72C81"/>
    <w:rsid w:val="00B730E2"/>
    <w:rsid w:val="00B736DB"/>
    <w:rsid w:val="00B73A2E"/>
    <w:rsid w:val="00B76451"/>
    <w:rsid w:val="00B76564"/>
    <w:rsid w:val="00B769DF"/>
    <w:rsid w:val="00B76B8A"/>
    <w:rsid w:val="00B803F0"/>
    <w:rsid w:val="00B81230"/>
    <w:rsid w:val="00B812E1"/>
    <w:rsid w:val="00B829A4"/>
    <w:rsid w:val="00B83141"/>
    <w:rsid w:val="00B832A2"/>
    <w:rsid w:val="00B84F14"/>
    <w:rsid w:val="00B8577B"/>
    <w:rsid w:val="00B903B1"/>
    <w:rsid w:val="00B90421"/>
    <w:rsid w:val="00B9234A"/>
    <w:rsid w:val="00B93E4C"/>
    <w:rsid w:val="00B971AF"/>
    <w:rsid w:val="00B97E67"/>
    <w:rsid w:val="00BA0F0F"/>
    <w:rsid w:val="00BA174F"/>
    <w:rsid w:val="00BA1A86"/>
    <w:rsid w:val="00BA31ED"/>
    <w:rsid w:val="00BA5F53"/>
    <w:rsid w:val="00BA6C23"/>
    <w:rsid w:val="00BA74E8"/>
    <w:rsid w:val="00BB0637"/>
    <w:rsid w:val="00BB1AC4"/>
    <w:rsid w:val="00BB1FBB"/>
    <w:rsid w:val="00BB1FFD"/>
    <w:rsid w:val="00BB2FDA"/>
    <w:rsid w:val="00BB4E79"/>
    <w:rsid w:val="00BB5A8E"/>
    <w:rsid w:val="00BB621F"/>
    <w:rsid w:val="00BB6CDF"/>
    <w:rsid w:val="00BB6F85"/>
    <w:rsid w:val="00BB7007"/>
    <w:rsid w:val="00BC37C7"/>
    <w:rsid w:val="00BC4D34"/>
    <w:rsid w:val="00BC4E78"/>
    <w:rsid w:val="00BC4ECB"/>
    <w:rsid w:val="00BC7723"/>
    <w:rsid w:val="00BD2394"/>
    <w:rsid w:val="00BD2C55"/>
    <w:rsid w:val="00BD36FD"/>
    <w:rsid w:val="00BD3C07"/>
    <w:rsid w:val="00BD40FD"/>
    <w:rsid w:val="00BD45D8"/>
    <w:rsid w:val="00BD52EF"/>
    <w:rsid w:val="00BD787A"/>
    <w:rsid w:val="00BD7FAF"/>
    <w:rsid w:val="00BE174C"/>
    <w:rsid w:val="00BE1D7B"/>
    <w:rsid w:val="00BE1E61"/>
    <w:rsid w:val="00BE5C0C"/>
    <w:rsid w:val="00BE6E4A"/>
    <w:rsid w:val="00BE6F1D"/>
    <w:rsid w:val="00BE7175"/>
    <w:rsid w:val="00BE76FF"/>
    <w:rsid w:val="00BF01DA"/>
    <w:rsid w:val="00BF07BB"/>
    <w:rsid w:val="00BF10E6"/>
    <w:rsid w:val="00BF15C5"/>
    <w:rsid w:val="00BF1C01"/>
    <w:rsid w:val="00BF20C0"/>
    <w:rsid w:val="00BF2555"/>
    <w:rsid w:val="00BF38BD"/>
    <w:rsid w:val="00BF3997"/>
    <w:rsid w:val="00BF40CE"/>
    <w:rsid w:val="00BF529A"/>
    <w:rsid w:val="00BF60C9"/>
    <w:rsid w:val="00BF7429"/>
    <w:rsid w:val="00C001C5"/>
    <w:rsid w:val="00C029EC"/>
    <w:rsid w:val="00C030B9"/>
    <w:rsid w:val="00C04213"/>
    <w:rsid w:val="00C04249"/>
    <w:rsid w:val="00C046ED"/>
    <w:rsid w:val="00C04711"/>
    <w:rsid w:val="00C050FA"/>
    <w:rsid w:val="00C05A80"/>
    <w:rsid w:val="00C1029C"/>
    <w:rsid w:val="00C1131E"/>
    <w:rsid w:val="00C12DD1"/>
    <w:rsid w:val="00C13927"/>
    <w:rsid w:val="00C13CFC"/>
    <w:rsid w:val="00C1572D"/>
    <w:rsid w:val="00C15A95"/>
    <w:rsid w:val="00C202E1"/>
    <w:rsid w:val="00C2157E"/>
    <w:rsid w:val="00C22C50"/>
    <w:rsid w:val="00C23463"/>
    <w:rsid w:val="00C23CC5"/>
    <w:rsid w:val="00C267EB"/>
    <w:rsid w:val="00C26B8D"/>
    <w:rsid w:val="00C26F2F"/>
    <w:rsid w:val="00C27C77"/>
    <w:rsid w:val="00C30037"/>
    <w:rsid w:val="00C301B6"/>
    <w:rsid w:val="00C31584"/>
    <w:rsid w:val="00C31BDE"/>
    <w:rsid w:val="00C3205C"/>
    <w:rsid w:val="00C3242D"/>
    <w:rsid w:val="00C325F6"/>
    <w:rsid w:val="00C32658"/>
    <w:rsid w:val="00C331A0"/>
    <w:rsid w:val="00C339EC"/>
    <w:rsid w:val="00C33BEC"/>
    <w:rsid w:val="00C34465"/>
    <w:rsid w:val="00C34DE1"/>
    <w:rsid w:val="00C356B8"/>
    <w:rsid w:val="00C35E4E"/>
    <w:rsid w:val="00C370FF"/>
    <w:rsid w:val="00C37A98"/>
    <w:rsid w:val="00C40CD4"/>
    <w:rsid w:val="00C41924"/>
    <w:rsid w:val="00C42ECD"/>
    <w:rsid w:val="00C43083"/>
    <w:rsid w:val="00C43123"/>
    <w:rsid w:val="00C43CEB"/>
    <w:rsid w:val="00C440CF"/>
    <w:rsid w:val="00C453DA"/>
    <w:rsid w:val="00C468D4"/>
    <w:rsid w:val="00C46D6D"/>
    <w:rsid w:val="00C479E3"/>
    <w:rsid w:val="00C47B67"/>
    <w:rsid w:val="00C504BD"/>
    <w:rsid w:val="00C50821"/>
    <w:rsid w:val="00C50A17"/>
    <w:rsid w:val="00C5114E"/>
    <w:rsid w:val="00C51492"/>
    <w:rsid w:val="00C51707"/>
    <w:rsid w:val="00C521D0"/>
    <w:rsid w:val="00C52E8D"/>
    <w:rsid w:val="00C532B2"/>
    <w:rsid w:val="00C539B9"/>
    <w:rsid w:val="00C54D00"/>
    <w:rsid w:val="00C55AC7"/>
    <w:rsid w:val="00C578B8"/>
    <w:rsid w:val="00C57F69"/>
    <w:rsid w:val="00C60F70"/>
    <w:rsid w:val="00C612EF"/>
    <w:rsid w:val="00C6167F"/>
    <w:rsid w:val="00C62C7D"/>
    <w:rsid w:val="00C62FC0"/>
    <w:rsid w:val="00C63331"/>
    <w:rsid w:val="00C63CFF"/>
    <w:rsid w:val="00C65953"/>
    <w:rsid w:val="00C65BFE"/>
    <w:rsid w:val="00C662AA"/>
    <w:rsid w:val="00C6709A"/>
    <w:rsid w:val="00C67287"/>
    <w:rsid w:val="00C67366"/>
    <w:rsid w:val="00C708DD"/>
    <w:rsid w:val="00C70C5E"/>
    <w:rsid w:val="00C73248"/>
    <w:rsid w:val="00C73828"/>
    <w:rsid w:val="00C74AA8"/>
    <w:rsid w:val="00C753E8"/>
    <w:rsid w:val="00C7572D"/>
    <w:rsid w:val="00C7629F"/>
    <w:rsid w:val="00C766A6"/>
    <w:rsid w:val="00C77787"/>
    <w:rsid w:val="00C80632"/>
    <w:rsid w:val="00C8130F"/>
    <w:rsid w:val="00C83B26"/>
    <w:rsid w:val="00C841ED"/>
    <w:rsid w:val="00C84468"/>
    <w:rsid w:val="00C85D2B"/>
    <w:rsid w:val="00C90518"/>
    <w:rsid w:val="00C928A0"/>
    <w:rsid w:val="00C9348C"/>
    <w:rsid w:val="00C94333"/>
    <w:rsid w:val="00C958E8"/>
    <w:rsid w:val="00C96408"/>
    <w:rsid w:val="00C96509"/>
    <w:rsid w:val="00C96915"/>
    <w:rsid w:val="00C96B3D"/>
    <w:rsid w:val="00C97427"/>
    <w:rsid w:val="00C97646"/>
    <w:rsid w:val="00CA0825"/>
    <w:rsid w:val="00CA0BB0"/>
    <w:rsid w:val="00CA1848"/>
    <w:rsid w:val="00CA23A5"/>
    <w:rsid w:val="00CA3057"/>
    <w:rsid w:val="00CA344E"/>
    <w:rsid w:val="00CA377E"/>
    <w:rsid w:val="00CA3FC3"/>
    <w:rsid w:val="00CA6921"/>
    <w:rsid w:val="00CA6DAD"/>
    <w:rsid w:val="00CA71EB"/>
    <w:rsid w:val="00CA7289"/>
    <w:rsid w:val="00CB0141"/>
    <w:rsid w:val="00CB1F39"/>
    <w:rsid w:val="00CB2555"/>
    <w:rsid w:val="00CB27D0"/>
    <w:rsid w:val="00CB2A3C"/>
    <w:rsid w:val="00CB31BD"/>
    <w:rsid w:val="00CB4A2A"/>
    <w:rsid w:val="00CB5591"/>
    <w:rsid w:val="00CC146B"/>
    <w:rsid w:val="00CC1CE3"/>
    <w:rsid w:val="00CC2D7A"/>
    <w:rsid w:val="00CC2E27"/>
    <w:rsid w:val="00CC3CAB"/>
    <w:rsid w:val="00CC42CF"/>
    <w:rsid w:val="00CC43D6"/>
    <w:rsid w:val="00CC508E"/>
    <w:rsid w:val="00CC588C"/>
    <w:rsid w:val="00CC5F98"/>
    <w:rsid w:val="00CC6B5B"/>
    <w:rsid w:val="00CC711E"/>
    <w:rsid w:val="00CC7978"/>
    <w:rsid w:val="00CD0230"/>
    <w:rsid w:val="00CD0619"/>
    <w:rsid w:val="00CD105A"/>
    <w:rsid w:val="00CD1C4C"/>
    <w:rsid w:val="00CD1D9B"/>
    <w:rsid w:val="00CD264C"/>
    <w:rsid w:val="00CD2AC3"/>
    <w:rsid w:val="00CD2C38"/>
    <w:rsid w:val="00CD2DA2"/>
    <w:rsid w:val="00CD2E31"/>
    <w:rsid w:val="00CD2E84"/>
    <w:rsid w:val="00CD2ECA"/>
    <w:rsid w:val="00CD3111"/>
    <w:rsid w:val="00CD33DD"/>
    <w:rsid w:val="00CD481C"/>
    <w:rsid w:val="00CD5F5C"/>
    <w:rsid w:val="00CD6728"/>
    <w:rsid w:val="00CD7702"/>
    <w:rsid w:val="00CE1D88"/>
    <w:rsid w:val="00CE4975"/>
    <w:rsid w:val="00CE5083"/>
    <w:rsid w:val="00CE525E"/>
    <w:rsid w:val="00CE52A1"/>
    <w:rsid w:val="00CE7112"/>
    <w:rsid w:val="00CE7682"/>
    <w:rsid w:val="00CE76D6"/>
    <w:rsid w:val="00CF1372"/>
    <w:rsid w:val="00CF1EB3"/>
    <w:rsid w:val="00CF3EFD"/>
    <w:rsid w:val="00CF554B"/>
    <w:rsid w:val="00CF5CE2"/>
    <w:rsid w:val="00CF7DCD"/>
    <w:rsid w:val="00D00577"/>
    <w:rsid w:val="00D0060C"/>
    <w:rsid w:val="00D00D7C"/>
    <w:rsid w:val="00D01672"/>
    <w:rsid w:val="00D03518"/>
    <w:rsid w:val="00D0477E"/>
    <w:rsid w:val="00D04FD9"/>
    <w:rsid w:val="00D054CD"/>
    <w:rsid w:val="00D058F5"/>
    <w:rsid w:val="00D05ADA"/>
    <w:rsid w:val="00D0735B"/>
    <w:rsid w:val="00D111D8"/>
    <w:rsid w:val="00D1228B"/>
    <w:rsid w:val="00D12B5D"/>
    <w:rsid w:val="00D13898"/>
    <w:rsid w:val="00D13E0B"/>
    <w:rsid w:val="00D208C9"/>
    <w:rsid w:val="00D21010"/>
    <w:rsid w:val="00D21E35"/>
    <w:rsid w:val="00D21FA7"/>
    <w:rsid w:val="00D21FF9"/>
    <w:rsid w:val="00D222B3"/>
    <w:rsid w:val="00D22A80"/>
    <w:rsid w:val="00D23D50"/>
    <w:rsid w:val="00D2406A"/>
    <w:rsid w:val="00D24BAF"/>
    <w:rsid w:val="00D2554F"/>
    <w:rsid w:val="00D25826"/>
    <w:rsid w:val="00D25DC4"/>
    <w:rsid w:val="00D2732C"/>
    <w:rsid w:val="00D307DD"/>
    <w:rsid w:val="00D329D1"/>
    <w:rsid w:val="00D329E0"/>
    <w:rsid w:val="00D32EE6"/>
    <w:rsid w:val="00D33A0E"/>
    <w:rsid w:val="00D3441D"/>
    <w:rsid w:val="00D34988"/>
    <w:rsid w:val="00D34FC6"/>
    <w:rsid w:val="00D353D5"/>
    <w:rsid w:val="00D35F13"/>
    <w:rsid w:val="00D36ACA"/>
    <w:rsid w:val="00D375FB"/>
    <w:rsid w:val="00D3798E"/>
    <w:rsid w:val="00D40657"/>
    <w:rsid w:val="00D41184"/>
    <w:rsid w:val="00D41CFC"/>
    <w:rsid w:val="00D41F45"/>
    <w:rsid w:val="00D42C9D"/>
    <w:rsid w:val="00D42D14"/>
    <w:rsid w:val="00D42ECD"/>
    <w:rsid w:val="00D44649"/>
    <w:rsid w:val="00D44CFE"/>
    <w:rsid w:val="00D4742C"/>
    <w:rsid w:val="00D50157"/>
    <w:rsid w:val="00D50B6D"/>
    <w:rsid w:val="00D513EE"/>
    <w:rsid w:val="00D516EB"/>
    <w:rsid w:val="00D51834"/>
    <w:rsid w:val="00D51ADA"/>
    <w:rsid w:val="00D52C20"/>
    <w:rsid w:val="00D53822"/>
    <w:rsid w:val="00D544A1"/>
    <w:rsid w:val="00D54A2E"/>
    <w:rsid w:val="00D55944"/>
    <w:rsid w:val="00D5687A"/>
    <w:rsid w:val="00D576C3"/>
    <w:rsid w:val="00D6002E"/>
    <w:rsid w:val="00D60DE7"/>
    <w:rsid w:val="00D61769"/>
    <w:rsid w:val="00D61A08"/>
    <w:rsid w:val="00D62047"/>
    <w:rsid w:val="00D63527"/>
    <w:rsid w:val="00D6576A"/>
    <w:rsid w:val="00D65C62"/>
    <w:rsid w:val="00D65C96"/>
    <w:rsid w:val="00D678DC"/>
    <w:rsid w:val="00D70388"/>
    <w:rsid w:val="00D7076E"/>
    <w:rsid w:val="00D7084C"/>
    <w:rsid w:val="00D708FF"/>
    <w:rsid w:val="00D71AE2"/>
    <w:rsid w:val="00D722F3"/>
    <w:rsid w:val="00D72352"/>
    <w:rsid w:val="00D72ADE"/>
    <w:rsid w:val="00D736CD"/>
    <w:rsid w:val="00D7373E"/>
    <w:rsid w:val="00D7477E"/>
    <w:rsid w:val="00D7530B"/>
    <w:rsid w:val="00D77220"/>
    <w:rsid w:val="00D77781"/>
    <w:rsid w:val="00D811EC"/>
    <w:rsid w:val="00D81E58"/>
    <w:rsid w:val="00D84D1C"/>
    <w:rsid w:val="00D85FC3"/>
    <w:rsid w:val="00D91613"/>
    <w:rsid w:val="00D9194A"/>
    <w:rsid w:val="00D91960"/>
    <w:rsid w:val="00D934AD"/>
    <w:rsid w:val="00D93F73"/>
    <w:rsid w:val="00D951EB"/>
    <w:rsid w:val="00D9528C"/>
    <w:rsid w:val="00D96062"/>
    <w:rsid w:val="00D96276"/>
    <w:rsid w:val="00D96F1C"/>
    <w:rsid w:val="00D979AF"/>
    <w:rsid w:val="00DA0561"/>
    <w:rsid w:val="00DA1791"/>
    <w:rsid w:val="00DA1A28"/>
    <w:rsid w:val="00DA2A62"/>
    <w:rsid w:val="00DA4038"/>
    <w:rsid w:val="00DA4E27"/>
    <w:rsid w:val="00DA5D5D"/>
    <w:rsid w:val="00DA7E77"/>
    <w:rsid w:val="00DB01C9"/>
    <w:rsid w:val="00DB0F8F"/>
    <w:rsid w:val="00DB20E1"/>
    <w:rsid w:val="00DB27DC"/>
    <w:rsid w:val="00DB2848"/>
    <w:rsid w:val="00DB2ABC"/>
    <w:rsid w:val="00DB2B2F"/>
    <w:rsid w:val="00DB407D"/>
    <w:rsid w:val="00DB4261"/>
    <w:rsid w:val="00DB4A88"/>
    <w:rsid w:val="00DB5A10"/>
    <w:rsid w:val="00DB65B3"/>
    <w:rsid w:val="00DB6615"/>
    <w:rsid w:val="00DB6D0B"/>
    <w:rsid w:val="00DB7147"/>
    <w:rsid w:val="00DB7F41"/>
    <w:rsid w:val="00DC26DC"/>
    <w:rsid w:val="00DC36EB"/>
    <w:rsid w:val="00DC421B"/>
    <w:rsid w:val="00DC42EE"/>
    <w:rsid w:val="00DC660C"/>
    <w:rsid w:val="00DC6EE9"/>
    <w:rsid w:val="00DC74CA"/>
    <w:rsid w:val="00DD02FA"/>
    <w:rsid w:val="00DD14CF"/>
    <w:rsid w:val="00DD1B6D"/>
    <w:rsid w:val="00DD2FBE"/>
    <w:rsid w:val="00DD2FE8"/>
    <w:rsid w:val="00DD5FA2"/>
    <w:rsid w:val="00DD5FF2"/>
    <w:rsid w:val="00DD6106"/>
    <w:rsid w:val="00DD70EC"/>
    <w:rsid w:val="00DE23B3"/>
    <w:rsid w:val="00DE2493"/>
    <w:rsid w:val="00DE2F16"/>
    <w:rsid w:val="00DE33C5"/>
    <w:rsid w:val="00DE4024"/>
    <w:rsid w:val="00DE6376"/>
    <w:rsid w:val="00DE7013"/>
    <w:rsid w:val="00DE703F"/>
    <w:rsid w:val="00DE75D5"/>
    <w:rsid w:val="00DF01EA"/>
    <w:rsid w:val="00DF02A3"/>
    <w:rsid w:val="00DF0A9F"/>
    <w:rsid w:val="00DF11C9"/>
    <w:rsid w:val="00DF17D4"/>
    <w:rsid w:val="00DF2271"/>
    <w:rsid w:val="00DF2DF6"/>
    <w:rsid w:val="00E00109"/>
    <w:rsid w:val="00E00B5A"/>
    <w:rsid w:val="00E027BD"/>
    <w:rsid w:val="00E02CC9"/>
    <w:rsid w:val="00E03A1E"/>
    <w:rsid w:val="00E05D63"/>
    <w:rsid w:val="00E05FB7"/>
    <w:rsid w:val="00E06659"/>
    <w:rsid w:val="00E0697C"/>
    <w:rsid w:val="00E10712"/>
    <w:rsid w:val="00E121D5"/>
    <w:rsid w:val="00E127E0"/>
    <w:rsid w:val="00E13824"/>
    <w:rsid w:val="00E1599C"/>
    <w:rsid w:val="00E15BE6"/>
    <w:rsid w:val="00E15E3F"/>
    <w:rsid w:val="00E16EC1"/>
    <w:rsid w:val="00E1718D"/>
    <w:rsid w:val="00E17CD7"/>
    <w:rsid w:val="00E17F33"/>
    <w:rsid w:val="00E21096"/>
    <w:rsid w:val="00E22C1D"/>
    <w:rsid w:val="00E22C57"/>
    <w:rsid w:val="00E24424"/>
    <w:rsid w:val="00E2510F"/>
    <w:rsid w:val="00E25253"/>
    <w:rsid w:val="00E2563D"/>
    <w:rsid w:val="00E25B4F"/>
    <w:rsid w:val="00E25DBC"/>
    <w:rsid w:val="00E26698"/>
    <w:rsid w:val="00E26931"/>
    <w:rsid w:val="00E26A01"/>
    <w:rsid w:val="00E26DBA"/>
    <w:rsid w:val="00E30117"/>
    <w:rsid w:val="00E30C50"/>
    <w:rsid w:val="00E30C63"/>
    <w:rsid w:val="00E30ED5"/>
    <w:rsid w:val="00E31307"/>
    <w:rsid w:val="00E31D7E"/>
    <w:rsid w:val="00E3282F"/>
    <w:rsid w:val="00E331F8"/>
    <w:rsid w:val="00E33B04"/>
    <w:rsid w:val="00E33D34"/>
    <w:rsid w:val="00E34676"/>
    <w:rsid w:val="00E404E6"/>
    <w:rsid w:val="00E40AAA"/>
    <w:rsid w:val="00E41FEF"/>
    <w:rsid w:val="00E4204B"/>
    <w:rsid w:val="00E44364"/>
    <w:rsid w:val="00E44BA8"/>
    <w:rsid w:val="00E45C46"/>
    <w:rsid w:val="00E45EE8"/>
    <w:rsid w:val="00E45FB7"/>
    <w:rsid w:val="00E4650D"/>
    <w:rsid w:val="00E46969"/>
    <w:rsid w:val="00E514E2"/>
    <w:rsid w:val="00E52A8F"/>
    <w:rsid w:val="00E530DF"/>
    <w:rsid w:val="00E53F4F"/>
    <w:rsid w:val="00E5721A"/>
    <w:rsid w:val="00E57428"/>
    <w:rsid w:val="00E60AE5"/>
    <w:rsid w:val="00E612F5"/>
    <w:rsid w:val="00E61CCE"/>
    <w:rsid w:val="00E6211D"/>
    <w:rsid w:val="00E637A9"/>
    <w:rsid w:val="00E63CA3"/>
    <w:rsid w:val="00E649AB"/>
    <w:rsid w:val="00E65B7F"/>
    <w:rsid w:val="00E6632D"/>
    <w:rsid w:val="00E66CEA"/>
    <w:rsid w:val="00E7030D"/>
    <w:rsid w:val="00E70A38"/>
    <w:rsid w:val="00E70DDC"/>
    <w:rsid w:val="00E71AAE"/>
    <w:rsid w:val="00E725A0"/>
    <w:rsid w:val="00E728FC"/>
    <w:rsid w:val="00E737D4"/>
    <w:rsid w:val="00E76982"/>
    <w:rsid w:val="00E76E41"/>
    <w:rsid w:val="00E77771"/>
    <w:rsid w:val="00E7798B"/>
    <w:rsid w:val="00E8009B"/>
    <w:rsid w:val="00E806A7"/>
    <w:rsid w:val="00E81737"/>
    <w:rsid w:val="00E82671"/>
    <w:rsid w:val="00E82BAD"/>
    <w:rsid w:val="00E833E4"/>
    <w:rsid w:val="00E83931"/>
    <w:rsid w:val="00E83E13"/>
    <w:rsid w:val="00E84D59"/>
    <w:rsid w:val="00E85858"/>
    <w:rsid w:val="00E86694"/>
    <w:rsid w:val="00E8743F"/>
    <w:rsid w:val="00E90F37"/>
    <w:rsid w:val="00E91272"/>
    <w:rsid w:val="00E91866"/>
    <w:rsid w:val="00E925E4"/>
    <w:rsid w:val="00E92D65"/>
    <w:rsid w:val="00E93A7A"/>
    <w:rsid w:val="00E95106"/>
    <w:rsid w:val="00E95AAF"/>
    <w:rsid w:val="00E96364"/>
    <w:rsid w:val="00E973B8"/>
    <w:rsid w:val="00E975C0"/>
    <w:rsid w:val="00EA0536"/>
    <w:rsid w:val="00EA06F0"/>
    <w:rsid w:val="00EA0D9D"/>
    <w:rsid w:val="00EA14CC"/>
    <w:rsid w:val="00EA2900"/>
    <w:rsid w:val="00EA3868"/>
    <w:rsid w:val="00EA428C"/>
    <w:rsid w:val="00EA4BED"/>
    <w:rsid w:val="00EA58F7"/>
    <w:rsid w:val="00EA6E34"/>
    <w:rsid w:val="00EB1E6D"/>
    <w:rsid w:val="00EB2464"/>
    <w:rsid w:val="00EB30CF"/>
    <w:rsid w:val="00EB3A5A"/>
    <w:rsid w:val="00EB4EE3"/>
    <w:rsid w:val="00EB6A2E"/>
    <w:rsid w:val="00EB7096"/>
    <w:rsid w:val="00EC021A"/>
    <w:rsid w:val="00EC0DCB"/>
    <w:rsid w:val="00EC1020"/>
    <w:rsid w:val="00EC1727"/>
    <w:rsid w:val="00EC324D"/>
    <w:rsid w:val="00EC4455"/>
    <w:rsid w:val="00EC4DB4"/>
    <w:rsid w:val="00EC4E17"/>
    <w:rsid w:val="00EC6B4F"/>
    <w:rsid w:val="00EC6B72"/>
    <w:rsid w:val="00EC6CF4"/>
    <w:rsid w:val="00EC73AB"/>
    <w:rsid w:val="00EC78C3"/>
    <w:rsid w:val="00ED00A5"/>
    <w:rsid w:val="00ED00DB"/>
    <w:rsid w:val="00ED08E1"/>
    <w:rsid w:val="00ED1D99"/>
    <w:rsid w:val="00ED24C0"/>
    <w:rsid w:val="00ED3371"/>
    <w:rsid w:val="00ED37D9"/>
    <w:rsid w:val="00ED3852"/>
    <w:rsid w:val="00ED39D1"/>
    <w:rsid w:val="00ED44C8"/>
    <w:rsid w:val="00ED4839"/>
    <w:rsid w:val="00ED597F"/>
    <w:rsid w:val="00ED5AE7"/>
    <w:rsid w:val="00ED5CD9"/>
    <w:rsid w:val="00ED64FC"/>
    <w:rsid w:val="00ED675D"/>
    <w:rsid w:val="00ED6ABA"/>
    <w:rsid w:val="00ED6BAB"/>
    <w:rsid w:val="00ED6C48"/>
    <w:rsid w:val="00ED6C66"/>
    <w:rsid w:val="00EE0BEA"/>
    <w:rsid w:val="00EE0E4B"/>
    <w:rsid w:val="00EE203F"/>
    <w:rsid w:val="00EE289D"/>
    <w:rsid w:val="00EE29AB"/>
    <w:rsid w:val="00EE29CF"/>
    <w:rsid w:val="00EE3157"/>
    <w:rsid w:val="00EE3F07"/>
    <w:rsid w:val="00EE4207"/>
    <w:rsid w:val="00EE4B1F"/>
    <w:rsid w:val="00EE58B9"/>
    <w:rsid w:val="00EE7757"/>
    <w:rsid w:val="00EE7781"/>
    <w:rsid w:val="00EF07A9"/>
    <w:rsid w:val="00EF3799"/>
    <w:rsid w:val="00EF3C8B"/>
    <w:rsid w:val="00EF481E"/>
    <w:rsid w:val="00EF4E10"/>
    <w:rsid w:val="00EF53D9"/>
    <w:rsid w:val="00EF5EA3"/>
    <w:rsid w:val="00EF6362"/>
    <w:rsid w:val="00EF6908"/>
    <w:rsid w:val="00F002DF"/>
    <w:rsid w:val="00F00F41"/>
    <w:rsid w:val="00F00FD0"/>
    <w:rsid w:val="00F0159F"/>
    <w:rsid w:val="00F026BF"/>
    <w:rsid w:val="00F03639"/>
    <w:rsid w:val="00F03CFD"/>
    <w:rsid w:val="00F04265"/>
    <w:rsid w:val="00F04901"/>
    <w:rsid w:val="00F04B94"/>
    <w:rsid w:val="00F04C73"/>
    <w:rsid w:val="00F066A8"/>
    <w:rsid w:val="00F066B3"/>
    <w:rsid w:val="00F06E03"/>
    <w:rsid w:val="00F0733F"/>
    <w:rsid w:val="00F0747E"/>
    <w:rsid w:val="00F07F7A"/>
    <w:rsid w:val="00F10AF8"/>
    <w:rsid w:val="00F10FD6"/>
    <w:rsid w:val="00F11115"/>
    <w:rsid w:val="00F11FCF"/>
    <w:rsid w:val="00F135FA"/>
    <w:rsid w:val="00F154A7"/>
    <w:rsid w:val="00F15576"/>
    <w:rsid w:val="00F16938"/>
    <w:rsid w:val="00F17164"/>
    <w:rsid w:val="00F20386"/>
    <w:rsid w:val="00F20D87"/>
    <w:rsid w:val="00F221C5"/>
    <w:rsid w:val="00F22501"/>
    <w:rsid w:val="00F2256E"/>
    <w:rsid w:val="00F22FF1"/>
    <w:rsid w:val="00F23A61"/>
    <w:rsid w:val="00F23E75"/>
    <w:rsid w:val="00F259E2"/>
    <w:rsid w:val="00F3078A"/>
    <w:rsid w:val="00F30B86"/>
    <w:rsid w:val="00F31506"/>
    <w:rsid w:val="00F32A26"/>
    <w:rsid w:val="00F32C81"/>
    <w:rsid w:val="00F33632"/>
    <w:rsid w:val="00F344B6"/>
    <w:rsid w:val="00F35198"/>
    <w:rsid w:val="00F35C25"/>
    <w:rsid w:val="00F35FC2"/>
    <w:rsid w:val="00F36464"/>
    <w:rsid w:val="00F36920"/>
    <w:rsid w:val="00F371D3"/>
    <w:rsid w:val="00F37281"/>
    <w:rsid w:val="00F3768C"/>
    <w:rsid w:val="00F41B02"/>
    <w:rsid w:val="00F42466"/>
    <w:rsid w:val="00F43E60"/>
    <w:rsid w:val="00F43ED4"/>
    <w:rsid w:val="00F451B2"/>
    <w:rsid w:val="00F4579C"/>
    <w:rsid w:val="00F46A1A"/>
    <w:rsid w:val="00F477FB"/>
    <w:rsid w:val="00F50E74"/>
    <w:rsid w:val="00F51B6F"/>
    <w:rsid w:val="00F5517A"/>
    <w:rsid w:val="00F56BCD"/>
    <w:rsid w:val="00F571BA"/>
    <w:rsid w:val="00F57361"/>
    <w:rsid w:val="00F57F24"/>
    <w:rsid w:val="00F57F4F"/>
    <w:rsid w:val="00F60083"/>
    <w:rsid w:val="00F60214"/>
    <w:rsid w:val="00F62E45"/>
    <w:rsid w:val="00F65D05"/>
    <w:rsid w:val="00F66230"/>
    <w:rsid w:val="00F73304"/>
    <w:rsid w:val="00F738E9"/>
    <w:rsid w:val="00F73BCA"/>
    <w:rsid w:val="00F750A5"/>
    <w:rsid w:val="00F76C68"/>
    <w:rsid w:val="00F77F03"/>
    <w:rsid w:val="00F81781"/>
    <w:rsid w:val="00F819F6"/>
    <w:rsid w:val="00F81EFF"/>
    <w:rsid w:val="00F82788"/>
    <w:rsid w:val="00F83173"/>
    <w:rsid w:val="00F8491B"/>
    <w:rsid w:val="00F86982"/>
    <w:rsid w:val="00F90553"/>
    <w:rsid w:val="00F90594"/>
    <w:rsid w:val="00F905C9"/>
    <w:rsid w:val="00F910DB"/>
    <w:rsid w:val="00F91793"/>
    <w:rsid w:val="00F92EAD"/>
    <w:rsid w:val="00F9427D"/>
    <w:rsid w:val="00F95470"/>
    <w:rsid w:val="00F95779"/>
    <w:rsid w:val="00F959F7"/>
    <w:rsid w:val="00F96E2D"/>
    <w:rsid w:val="00F97990"/>
    <w:rsid w:val="00F97D67"/>
    <w:rsid w:val="00F97DED"/>
    <w:rsid w:val="00FA246D"/>
    <w:rsid w:val="00FA3C91"/>
    <w:rsid w:val="00FA3E69"/>
    <w:rsid w:val="00FA50A0"/>
    <w:rsid w:val="00FA5301"/>
    <w:rsid w:val="00FA5FD8"/>
    <w:rsid w:val="00FA619C"/>
    <w:rsid w:val="00FB0A45"/>
    <w:rsid w:val="00FB1FBD"/>
    <w:rsid w:val="00FB206C"/>
    <w:rsid w:val="00FB2AC6"/>
    <w:rsid w:val="00FB2CB6"/>
    <w:rsid w:val="00FB2F6E"/>
    <w:rsid w:val="00FB4229"/>
    <w:rsid w:val="00FB4EC3"/>
    <w:rsid w:val="00FB5355"/>
    <w:rsid w:val="00FB55DB"/>
    <w:rsid w:val="00FB799D"/>
    <w:rsid w:val="00FC0118"/>
    <w:rsid w:val="00FC0424"/>
    <w:rsid w:val="00FC129C"/>
    <w:rsid w:val="00FC289D"/>
    <w:rsid w:val="00FC2FCF"/>
    <w:rsid w:val="00FC3E98"/>
    <w:rsid w:val="00FC42E2"/>
    <w:rsid w:val="00FC467A"/>
    <w:rsid w:val="00FC49FC"/>
    <w:rsid w:val="00FC661D"/>
    <w:rsid w:val="00FC6DD7"/>
    <w:rsid w:val="00FC6DE6"/>
    <w:rsid w:val="00FC7640"/>
    <w:rsid w:val="00FC79CE"/>
    <w:rsid w:val="00FD099A"/>
    <w:rsid w:val="00FD0ED6"/>
    <w:rsid w:val="00FD22C2"/>
    <w:rsid w:val="00FD35ED"/>
    <w:rsid w:val="00FD3F3C"/>
    <w:rsid w:val="00FD406F"/>
    <w:rsid w:val="00FD4451"/>
    <w:rsid w:val="00FD4893"/>
    <w:rsid w:val="00FD53DF"/>
    <w:rsid w:val="00FD553B"/>
    <w:rsid w:val="00FD60A5"/>
    <w:rsid w:val="00FD6AAE"/>
    <w:rsid w:val="00FD70A8"/>
    <w:rsid w:val="00FD736E"/>
    <w:rsid w:val="00FE0850"/>
    <w:rsid w:val="00FE08EF"/>
    <w:rsid w:val="00FE0A9A"/>
    <w:rsid w:val="00FE226E"/>
    <w:rsid w:val="00FE369E"/>
    <w:rsid w:val="00FE5079"/>
    <w:rsid w:val="00FE6062"/>
    <w:rsid w:val="00FE62CC"/>
    <w:rsid w:val="00FE72E3"/>
    <w:rsid w:val="00FE7A9E"/>
    <w:rsid w:val="00FF0445"/>
    <w:rsid w:val="00FF1457"/>
    <w:rsid w:val="00FF2900"/>
    <w:rsid w:val="00FF3642"/>
    <w:rsid w:val="00FF3E14"/>
    <w:rsid w:val="00FF597B"/>
    <w:rsid w:val="00FF60B1"/>
    <w:rsid w:val="00FF660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29"/>
        <o:r id="V:Rule2" type="connector" idref="#_x0000_s1032"/>
      </o:rules>
    </o:shapelayout>
  </w:shapeDefaults>
  <w:decimalSymbol w:val="."/>
  <w:listSeparator w:val=","/>
  <w15:chartTrackingRefBased/>
  <w15:docId w15:val="{8EDE26A6-AE54-4DCE-930D-BF67B64F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1"/>
    <w:next w:val="a1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rsid w:val="000C2BA8"/>
    <w:rPr>
      <w:sz w:val="20"/>
      <w:szCs w:val="20"/>
    </w:rPr>
  </w:style>
  <w:style w:type="paragraph" w:styleId="a7">
    <w:name w:val="footer"/>
    <w:basedOn w:val="a1"/>
    <w:link w:val="a8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1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1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9">
    <w:name w:val="page number"/>
    <w:basedOn w:val="a2"/>
    <w:rsid w:val="00BF20C0"/>
  </w:style>
  <w:style w:type="paragraph" w:styleId="aa">
    <w:name w:val="Body Text"/>
    <w:basedOn w:val="a1"/>
    <w:link w:val="ab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b">
    <w:name w:val="本文 字元"/>
    <w:link w:val="aa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c">
    <w:name w:val="Balloon Text"/>
    <w:basedOn w:val="a1"/>
    <w:link w:val="ad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e">
    <w:name w:val="Hyperlink"/>
    <w:uiPriority w:val="99"/>
    <w:unhideWhenUsed/>
    <w:rsid w:val="00283478"/>
    <w:rPr>
      <w:color w:val="0000FF"/>
      <w:u w:val="single"/>
    </w:rPr>
  </w:style>
  <w:style w:type="table" w:styleId="af">
    <w:name w:val="Table Grid"/>
    <w:basedOn w:val="a3"/>
    <w:uiPriority w:val="59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Indent"/>
    <w:aliases w:val="表正文,正文非缩进"/>
    <w:basedOn w:val="a1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1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1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1"/>
    <w:rsid w:val="008C2F2A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8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0">
    <w:name w:val="表格文字"/>
    <w:basedOn w:val="a1"/>
    <w:rsid w:val="008C2F2A"/>
    <w:pPr>
      <w:numPr>
        <w:numId w:val="9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1">
    <w:name w:val="annotation reference"/>
    <w:semiHidden/>
    <w:rsid w:val="00373701"/>
    <w:rPr>
      <w:sz w:val="18"/>
      <w:szCs w:val="18"/>
    </w:rPr>
  </w:style>
  <w:style w:type="paragraph" w:styleId="af2">
    <w:name w:val="annotation text"/>
    <w:basedOn w:val="a1"/>
    <w:semiHidden/>
    <w:rsid w:val="00373701"/>
  </w:style>
  <w:style w:type="paragraph" w:styleId="af3">
    <w:name w:val="annotation subject"/>
    <w:basedOn w:val="af2"/>
    <w:next w:val="af2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4">
    <w:name w:val="FollowedHyperlink"/>
    <w:uiPriority w:val="99"/>
    <w:semiHidden/>
    <w:unhideWhenUsed/>
    <w:rsid w:val="00F20386"/>
    <w:rPr>
      <w:color w:val="800080"/>
      <w:u w:val="single"/>
    </w:rPr>
  </w:style>
  <w:style w:type="paragraph" w:styleId="af5">
    <w:name w:val="List Paragraph"/>
    <w:basedOn w:val="a1"/>
    <w:uiPriority w:val="34"/>
    <w:qFormat/>
    <w:rsid w:val="002E38C3"/>
    <w:pPr>
      <w:ind w:leftChars="200" w:left="480"/>
    </w:pPr>
    <w:rPr>
      <w:rFonts w:ascii="Calibri" w:hAnsi="Calibri"/>
      <w:szCs w:val="22"/>
    </w:rPr>
  </w:style>
  <w:style w:type="paragraph" w:styleId="a">
    <w:name w:val="List Bullet"/>
    <w:basedOn w:val="a1"/>
    <w:uiPriority w:val="99"/>
    <w:unhideWhenUsed/>
    <w:rsid w:val="006854C6"/>
    <w:pPr>
      <w:numPr>
        <w:numId w:val="2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123A2-1B9E-44BC-97C4-05FCB25FB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cp:lastModifiedBy>戴余修</cp:lastModifiedBy>
  <cp:revision>2</cp:revision>
  <cp:lastPrinted>2010-04-21T01:53:00Z</cp:lastPrinted>
  <dcterms:created xsi:type="dcterms:W3CDTF">2020-07-27T00:57:00Z</dcterms:created>
  <dcterms:modified xsi:type="dcterms:W3CDTF">2020-07-27T00:57:00Z</dcterms:modified>
</cp:coreProperties>
</file>