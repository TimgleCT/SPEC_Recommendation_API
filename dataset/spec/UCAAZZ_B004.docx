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986BCD" w:rsidTr="00BD5672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BD5672">
        <w:tc>
          <w:tcPr>
            <w:tcW w:w="1416" w:type="dxa"/>
          </w:tcPr>
          <w:p w:rsidR="00BD5672" w:rsidRPr="00986BCD" w:rsidRDefault="00B37ACC" w:rsidP="006041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2014/05</w:t>
            </w:r>
            <w:r w:rsidR="001723E3"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986BCD" w:rsidRDefault="001723E3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071" w:type="dxa"/>
          </w:tcPr>
          <w:p w:rsidR="00BD5672" w:rsidRPr="00986BCD" w:rsidRDefault="007D38F7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140505000119</w:t>
            </w:r>
          </w:p>
        </w:tc>
      </w:tr>
      <w:tr w:rsidR="00931D29" w:rsidRPr="00986BCD" w:rsidTr="00BD5672">
        <w:tc>
          <w:tcPr>
            <w:tcW w:w="1416" w:type="dxa"/>
          </w:tcPr>
          <w:p w:rsidR="00931D29" w:rsidRDefault="00931D29" w:rsidP="006041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nalas" w:date="2014-05-12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2014/05/12</w:t>
              </w:r>
            </w:ins>
          </w:p>
        </w:tc>
        <w:tc>
          <w:tcPr>
            <w:tcW w:w="1010" w:type="dxa"/>
          </w:tcPr>
          <w:p w:rsidR="00931D29" w:rsidRPr="00986BCD" w:rsidRDefault="00931D29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nalas" w:date="2014-05-12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931D29" w:rsidRDefault="00931D29" w:rsidP="00931D29">
            <w:pPr>
              <w:numPr>
                <w:ilvl w:val="0"/>
                <w:numId w:val="36"/>
              </w:numPr>
              <w:spacing w:line="240" w:lineRule="atLeast"/>
              <w:rPr>
                <w:ins w:id="4" w:author="nalas" w:date="2014-05-12T15:14:00Z"/>
                <w:rFonts w:ascii="細明體" w:eastAsia="細明體" w:hAnsi="細明體" w:cs="Courier New" w:hint="eastAsia"/>
                <w:sz w:val="20"/>
                <w:szCs w:val="20"/>
              </w:rPr>
              <w:pPrChange w:id="5" w:author="nalas" w:date="2014-05-12T15:14:00Z">
                <w:pPr>
                  <w:spacing w:line="240" w:lineRule="atLeast"/>
                </w:pPr>
              </w:pPrChange>
            </w:pPr>
            <w:ins w:id="6" w:author="nalas" w:date="2014-05-12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統計日期以ShutDownDate下一工作日填寫</w:t>
              </w:r>
            </w:ins>
          </w:p>
          <w:p w:rsidR="00931D29" w:rsidRDefault="00931D29" w:rsidP="00931D29">
            <w:pPr>
              <w:numPr>
                <w:ilvl w:val="0"/>
                <w:numId w:val="36"/>
              </w:numPr>
              <w:spacing w:line="240" w:lineRule="atLeast"/>
              <w:rPr>
                <w:ins w:id="7" w:author="nalas" w:date="2014-05-12T15:15:00Z"/>
                <w:rFonts w:ascii="細明體" w:eastAsia="細明體" w:hAnsi="細明體" w:cs="Courier New" w:hint="eastAsia"/>
                <w:sz w:val="20"/>
                <w:szCs w:val="20"/>
              </w:rPr>
              <w:pPrChange w:id="8" w:author="nalas" w:date="2014-05-12T15:14:00Z">
                <w:pPr>
                  <w:spacing w:line="240" w:lineRule="atLeast"/>
                </w:pPr>
              </w:pPrChange>
            </w:pPr>
            <w:ins w:id="9" w:author="nalas" w:date="2014-05-12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因要填寫</w:t>
              </w:r>
            </w:ins>
            <w:ins w:id="10" w:author="nalas" w:date="2014-05-12T15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本行給付的bank no，所以一律搬013</w:t>
              </w:r>
            </w:ins>
          </w:p>
          <w:p w:rsidR="00931D29" w:rsidRDefault="00931D29" w:rsidP="00931D29">
            <w:pPr>
              <w:numPr>
                <w:ilvl w:val="0"/>
                <w:numId w:val="36"/>
              </w:numPr>
              <w:spacing w:line="240" w:lineRule="atLeast"/>
              <w:rPr>
                <w:ins w:id="11" w:author="nalas" w:date="2014-05-12T15:25:00Z"/>
                <w:rFonts w:ascii="細明體" w:eastAsia="細明體" w:hAnsi="細明體" w:cs="Courier New" w:hint="eastAsia"/>
                <w:sz w:val="20"/>
                <w:szCs w:val="20"/>
              </w:rPr>
              <w:pPrChange w:id="12" w:author="nalas" w:date="2014-05-12T15:14:00Z">
                <w:pPr>
                  <w:spacing w:line="240" w:lineRule="atLeast"/>
                </w:pPr>
              </w:pPrChange>
            </w:pPr>
            <w:ins w:id="13" w:author="nalas" w:date="2014-05-12T15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若該日無資料，也要產生一筆</w:t>
              </w:r>
            </w:ins>
            <w:ins w:id="14" w:author="nalas" w:date="2014-05-12T15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金額0的紀錄</w:t>
              </w:r>
            </w:ins>
          </w:p>
          <w:p w:rsidR="00200C44" w:rsidRPr="00986BCD" w:rsidRDefault="00200C44" w:rsidP="00931D29">
            <w:pPr>
              <w:numPr>
                <w:ilvl w:val="0"/>
                <w:numId w:val="3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5" w:author="nalas" w:date="2014-05-12T15:14:00Z">
                <w:pPr>
                  <w:spacing w:line="240" w:lineRule="atLeast"/>
                </w:pPr>
              </w:pPrChange>
            </w:pPr>
            <w:ins w:id="16" w:author="nalas" w:date="2014-05-12T15:2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以幣別作分類就好</w:t>
              </w:r>
            </w:ins>
          </w:p>
        </w:tc>
        <w:tc>
          <w:tcPr>
            <w:tcW w:w="1566" w:type="dxa"/>
          </w:tcPr>
          <w:p w:rsidR="00931D29" w:rsidRPr="00986BCD" w:rsidRDefault="00931D29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ins w:id="17" w:author="nalas" w:date="2014-05-12T15:16:00Z">
              <w:r w:rsidRPr="00986BCD">
                <w:rPr>
                  <w:rFonts w:ascii="細明體" w:eastAsia="細明體" w:hAnsi="細明體" w:hint="eastAsia"/>
                  <w:lang w:eastAsia="zh-TW"/>
                </w:rPr>
                <w:t>劉文明</w:t>
              </w:r>
            </w:ins>
          </w:p>
        </w:tc>
        <w:tc>
          <w:tcPr>
            <w:tcW w:w="2071" w:type="dxa"/>
          </w:tcPr>
          <w:p w:rsidR="00931D29" w:rsidRDefault="00931D29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nalas" w:date="2014-05-12T15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140505000119</w:t>
              </w:r>
            </w:ins>
          </w:p>
        </w:tc>
      </w:tr>
      <w:tr w:rsidR="00F32D53" w:rsidRPr="00F32D53" w:rsidTr="00BD5672">
        <w:trPr>
          <w:ins w:id="19" w:author="馬慈蓮" w:date="2019-07-16T11:22:00Z"/>
        </w:trPr>
        <w:tc>
          <w:tcPr>
            <w:tcW w:w="1416" w:type="dxa"/>
          </w:tcPr>
          <w:p w:rsidR="00F32D53" w:rsidRPr="00F32D53" w:rsidRDefault="00F32D53" w:rsidP="00F32D53">
            <w:pPr>
              <w:spacing w:line="240" w:lineRule="atLeast"/>
              <w:jc w:val="center"/>
              <w:rPr>
                <w:ins w:id="20" w:author="馬慈蓮" w:date="2019-07-16T11:22:00Z"/>
                <w:rFonts w:ascii="細明體" w:eastAsia="細明體" w:hAnsi="細明體" w:cs="Courier New" w:hint="eastAsia"/>
                <w:sz w:val="20"/>
                <w:szCs w:val="20"/>
                <w:rPrChange w:id="21" w:author="馬慈蓮" w:date="2019-07-16T11:22:00Z">
                  <w:rPr>
                    <w:ins w:id="22" w:author="馬慈蓮" w:date="2019-07-16T11:2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3" w:author="馬慈蓮" w:date="2019-07-16T11:22:00Z">
              <w:r w:rsidRPr="00F32D53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  <w:rPrChange w:id="24" w:author="馬慈蓮" w:date="2019-07-16T11:22:00Z">
                    <w:rPr>
                      <w:rFonts w:ascii="細明體" w:eastAsia="細明體" w:hAnsi="細明體" w:cs="Courier New" w:hint="eastAsia"/>
                      <w:color w:val="2F5496"/>
                    </w:rPr>
                  </w:rPrChange>
                </w:rPr>
                <w:t>2019/07/16</w:t>
              </w:r>
            </w:ins>
          </w:p>
        </w:tc>
        <w:tc>
          <w:tcPr>
            <w:tcW w:w="1010" w:type="dxa"/>
          </w:tcPr>
          <w:p w:rsidR="00F32D53" w:rsidRPr="00F32D53" w:rsidRDefault="00F32D53" w:rsidP="00F32D53">
            <w:pPr>
              <w:spacing w:line="240" w:lineRule="atLeast"/>
              <w:jc w:val="center"/>
              <w:rPr>
                <w:ins w:id="25" w:author="馬慈蓮" w:date="2019-07-16T11:22:00Z"/>
                <w:rFonts w:ascii="細明體" w:eastAsia="細明體" w:hAnsi="細明體" w:cs="Courier New" w:hint="eastAsia"/>
                <w:sz w:val="20"/>
                <w:szCs w:val="20"/>
                <w:rPrChange w:id="26" w:author="馬慈蓮" w:date="2019-07-16T11:22:00Z">
                  <w:rPr>
                    <w:ins w:id="27" w:author="馬慈蓮" w:date="2019-07-16T11:2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8" w:author="馬慈蓮" w:date="2019-07-16T11:22:00Z">
              <w:r w:rsidRPr="00F32D53">
                <w:rPr>
                  <w:rFonts w:ascii="細明體" w:eastAsia="細明體" w:hAnsi="細明體"/>
                  <w:color w:val="2F5496"/>
                  <w:sz w:val="20"/>
                  <w:szCs w:val="20"/>
                  <w:rPrChange w:id="29" w:author="馬慈蓮" w:date="2019-07-16T11:22:00Z">
                    <w:rPr>
                      <w:rFonts w:ascii="細明體" w:eastAsia="細明體" w:hAnsi="細明體"/>
                      <w:color w:val="2F5496"/>
                    </w:rPr>
                  </w:rPrChange>
                </w:rPr>
                <w:t>3</w:t>
              </w:r>
            </w:ins>
          </w:p>
        </w:tc>
        <w:tc>
          <w:tcPr>
            <w:tcW w:w="3953" w:type="dxa"/>
          </w:tcPr>
          <w:p w:rsidR="00F32D53" w:rsidRPr="00F32D53" w:rsidRDefault="00F32D53" w:rsidP="00F32D53">
            <w:pPr>
              <w:spacing w:line="240" w:lineRule="atLeast"/>
              <w:jc w:val="both"/>
              <w:rPr>
                <w:ins w:id="30" w:author="馬慈蓮" w:date="2019-07-16T11:22:00Z"/>
                <w:rFonts w:ascii="細明體" w:eastAsia="細明體" w:hAnsi="細明體" w:cs="Courier New" w:hint="eastAsia"/>
                <w:sz w:val="20"/>
                <w:szCs w:val="20"/>
                <w:rPrChange w:id="31" w:author="馬慈蓮" w:date="2019-07-16T11:22:00Z">
                  <w:rPr>
                    <w:ins w:id="32" w:author="馬慈蓮" w:date="2019-07-16T11:2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pPrChange w:id="33" w:author="馬慈蓮" w:date="2019-07-16T11:22:00Z">
                <w:pPr>
                  <w:numPr>
                    <w:numId w:val="36"/>
                  </w:numPr>
                  <w:spacing w:line="240" w:lineRule="atLeast"/>
                  <w:ind w:left="360" w:hanging="360"/>
                </w:pPr>
              </w:pPrChange>
            </w:pPr>
            <w:ins w:id="34" w:author="馬慈蓮" w:date="2019-07-16T11:22:00Z">
              <w:r w:rsidRPr="00F32D53">
                <w:rPr>
                  <w:rFonts w:ascii="細明體" w:eastAsia="細明體" w:hAnsi="細明體" w:hint="eastAsia"/>
                  <w:color w:val="2F5496"/>
                  <w:sz w:val="20"/>
                  <w:szCs w:val="20"/>
                  <w:rPrChange w:id="35" w:author="馬慈蓮" w:date="2019-07-16T11:22:00Z">
                    <w:rPr>
                      <w:rFonts w:ascii="細明體" w:eastAsia="細明體" w:hAnsi="細明體" w:hint="eastAsia"/>
                      <w:color w:val="2F5496"/>
                    </w:rPr>
                  </w:rPrChange>
                </w:rPr>
                <w:t>PMD相關程式修改</w:t>
              </w:r>
            </w:ins>
          </w:p>
        </w:tc>
        <w:tc>
          <w:tcPr>
            <w:tcW w:w="1566" w:type="dxa"/>
          </w:tcPr>
          <w:p w:rsidR="00F32D53" w:rsidRPr="00F32D53" w:rsidRDefault="00F32D53" w:rsidP="00F32D53">
            <w:pPr>
              <w:pStyle w:val="Tabletext"/>
              <w:rPr>
                <w:ins w:id="36" w:author="馬慈蓮" w:date="2019-07-16T11:22:00Z"/>
                <w:rFonts w:ascii="細明體" w:eastAsia="細明體" w:hAnsi="細明體" w:hint="eastAsia"/>
                <w:lang w:eastAsia="zh-TW"/>
                <w:rPrChange w:id="37" w:author="馬慈蓮" w:date="2019-07-16T11:22:00Z">
                  <w:rPr>
                    <w:ins w:id="38" w:author="馬慈蓮" w:date="2019-07-16T11:22:00Z"/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ins w:id="39" w:author="馬慈蓮" w:date="2019-07-16T11:22:00Z">
              <w:r w:rsidRPr="00F32D53">
                <w:rPr>
                  <w:rFonts w:ascii="細明體" w:eastAsia="細明體" w:hAnsi="細明體" w:cs="Courier New" w:hint="eastAsia"/>
                  <w:color w:val="2F5496"/>
                  <w:rPrChange w:id="40" w:author="馬慈蓮" w:date="2019-07-16T11:22:00Z">
                    <w:rPr>
                      <w:rFonts w:ascii="細明體" w:eastAsia="細明體" w:hAnsi="細明體" w:cs="Courier New" w:hint="eastAsia"/>
                      <w:color w:val="2F5496"/>
                    </w:rPr>
                  </w:rPrChange>
                </w:rPr>
                <w:t>馬慈蓮</w:t>
              </w:r>
            </w:ins>
          </w:p>
        </w:tc>
        <w:tc>
          <w:tcPr>
            <w:tcW w:w="2071" w:type="dxa"/>
          </w:tcPr>
          <w:p w:rsidR="00F32D53" w:rsidRPr="00F32D53" w:rsidRDefault="00F32D53" w:rsidP="00F32D53">
            <w:pPr>
              <w:spacing w:line="240" w:lineRule="atLeast"/>
              <w:rPr>
                <w:ins w:id="41" w:author="馬慈蓮" w:date="2019-07-16T11:22:00Z"/>
                <w:rFonts w:ascii="細明體" w:eastAsia="細明體" w:hAnsi="細明體" w:cs="Courier New" w:hint="eastAsia"/>
                <w:sz w:val="20"/>
                <w:szCs w:val="20"/>
                <w:rPrChange w:id="42" w:author="馬慈蓮" w:date="2019-07-16T11:22:00Z">
                  <w:rPr>
                    <w:ins w:id="43" w:author="馬慈蓮" w:date="2019-07-16T11:2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4" w:author="馬慈蓮" w:date="2019-07-16T11:22:00Z">
              <w:r w:rsidRPr="00F32D53">
                <w:rPr>
                  <w:rFonts w:ascii="細明體" w:eastAsia="細明體" w:hAnsi="細明體" w:hint="eastAsia"/>
                  <w:color w:val="2F5496"/>
                  <w:sz w:val="20"/>
                  <w:szCs w:val="20"/>
                  <w:rPrChange w:id="45" w:author="馬慈蓮" w:date="2019-07-16T11:22:00Z">
                    <w:rPr>
                      <w:rFonts w:ascii="細明體" w:eastAsia="細明體" w:hAnsi="細明體" w:hint="eastAsia"/>
                      <w:color w:val="2F5496"/>
                    </w:rPr>
                  </w:rPrChange>
                </w:rPr>
                <w:t>190516001053</w:t>
              </w:r>
            </w:ins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986BCD" w:rsidRDefault="00B37ACC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理賠資金預估PASS財會系統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986BCD" w:rsidRDefault="00961F9B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95717"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94D3C" w:rsidRPr="00986BCD"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B37ACC">
              <w:rPr>
                <w:rFonts w:ascii="細明體" w:eastAsia="細明體" w:hAnsi="細明體" w:hint="eastAsia"/>
                <w:sz w:val="20"/>
                <w:szCs w:val="20"/>
              </w:rPr>
              <w:t>004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86BCD" w:rsidRPr="00986BCD" w:rsidRDefault="00B37ACC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將未來每60個工作天的理賠預估的給付金額寫入財會系統的</w:t>
            </w:r>
            <w:r w:rsidRPr="00F263F3">
              <w:rPr>
                <w:rFonts w:ascii="細明體" w:eastAsia="細明體" w:hAnsi="細明體" w:hint="eastAsia"/>
                <w:sz w:val="20"/>
                <w:szCs w:val="20"/>
              </w:rPr>
              <w:t>資金預估上游暫存檔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986BCD" w:rsidRDefault="00B37AC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財會資訊科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295717" w:rsidRPr="00986BCD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7B0CDF" w:rsidRPr="00986BCD" w:rsidRDefault="004B339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cs="Courier New"/>
          <w:b/>
          <w:lang w:eastAsia="zh-TW"/>
        </w:rP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18.25pt" o:ole="">
            <v:imagedata r:id="rId8" o:title=""/>
          </v:shape>
          <o:OLEObject Type="Embed" ProgID="Visio.Drawing.11" ShapeID="_x0000_i1025" DrawAspect="Content" ObjectID="_1657346583" r:id="rId9"/>
        </w:object>
      </w: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F263F3" w:rsidP="00C61D29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63F3">
              <w:rPr>
                <w:rFonts w:ascii="細明體" w:eastAsia="細明體" w:hAnsi="細明體" w:cs="細明體" w:hint="eastAsia"/>
                <w:sz w:val="20"/>
                <w:szCs w:val="20"/>
              </w:rPr>
              <w:t>案件各受款人理賠金額分配檔</w:t>
            </w:r>
          </w:p>
        </w:tc>
        <w:tc>
          <w:tcPr>
            <w:tcW w:w="2835" w:type="dxa"/>
          </w:tcPr>
          <w:p w:rsidR="00752001" w:rsidRPr="00986BCD" w:rsidRDefault="00F263F3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DTAAB010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F263F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63F3">
              <w:rPr>
                <w:rFonts w:ascii="細明體" w:eastAsia="細明體" w:hAnsi="細明體" w:hint="eastAsia"/>
                <w:sz w:val="20"/>
                <w:szCs w:val="20"/>
              </w:rPr>
              <w:t>資金預估上游暫存檔</w:t>
            </w:r>
          </w:p>
        </w:tc>
        <w:tc>
          <w:tcPr>
            <w:tcW w:w="2835" w:type="dxa"/>
          </w:tcPr>
          <w:p w:rsidR="00752001" w:rsidRPr="00986BCD" w:rsidRDefault="00F263F3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DTDCB083</w:t>
            </w:r>
          </w:p>
        </w:tc>
        <w:tc>
          <w:tcPr>
            <w:tcW w:w="799" w:type="dxa"/>
          </w:tcPr>
          <w:p w:rsidR="00752001" w:rsidRPr="00986BCD" w:rsidRDefault="00295717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F263F3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F263F3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986BCD" w:rsidRDefault="00F263F3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6B09D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B09D6" w:rsidRPr="00986BCD" w:rsidRDefault="006B09D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6B09D6" w:rsidRPr="00986BCD" w:rsidRDefault="006B09D6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代碼中文對照讀取模組</w:t>
            </w:r>
          </w:p>
        </w:tc>
        <w:tc>
          <w:tcPr>
            <w:tcW w:w="4770" w:type="dxa"/>
          </w:tcPr>
          <w:p w:rsidR="006B09D6" w:rsidRPr="00986BCD" w:rsidRDefault="006B09D6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FieldOptionList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986BCD">
              <w:rPr>
                <w:rFonts w:ascii="細明體" w:eastAsia="細明體" w:hAnsi="細明體"/>
                <w:sz w:val="20"/>
                <w:szCs w:val="20"/>
              </w:rPr>
              <w:t>getFieldOptions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()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56355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563557" w:rsidRPr="00986BCD" w:rsidRDefault="00241FE4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取得一段區間工作日</w:t>
            </w:r>
            <w:r w:rsidR="00C428AF"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563557" w:rsidRPr="00986BCD" w:rsidRDefault="00C428AF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28AF">
              <w:rPr>
                <w:rFonts w:ascii="細明體" w:eastAsia="細明體" w:hAnsi="細明體"/>
                <w:sz w:val="20"/>
                <w:szCs w:val="20"/>
              </w:rPr>
              <w:t>WorkDate.getPeriodWorkingDates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()</w:t>
            </w:r>
          </w:p>
        </w:tc>
      </w:tr>
      <w:tr w:rsidR="00241FE4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41FE4" w:rsidRPr="00986BCD" w:rsidRDefault="00241FE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4590" w:type="dxa"/>
          </w:tcPr>
          <w:p w:rsidR="00241FE4" w:rsidRPr="00986BCD" w:rsidRDefault="00C428AF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63F3">
              <w:rPr>
                <w:rFonts w:ascii="細明體" w:eastAsia="細明體" w:hAnsi="細明體" w:hint="eastAsia"/>
                <w:sz w:val="20"/>
                <w:szCs w:val="20"/>
              </w:rPr>
              <w:t>資金預估上游暫存檔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維護模組</w:t>
            </w:r>
          </w:p>
        </w:tc>
        <w:tc>
          <w:tcPr>
            <w:tcW w:w="4770" w:type="dxa"/>
          </w:tcPr>
          <w:p w:rsidR="00241FE4" w:rsidRPr="00986BCD" w:rsidRDefault="00C428AF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28AF">
              <w:rPr>
                <w:rFonts w:ascii="細明體" w:eastAsia="細明體" w:hAnsi="細明體"/>
                <w:sz w:val="20"/>
                <w:szCs w:val="20"/>
              </w:rPr>
              <w:t>DC_B0Z097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C61D29" w:rsidRPr="00986BCD">
              <w:rPr>
                <w:rFonts w:ascii="細明體" w:eastAsia="細明體" w:hAnsi="細明體" w:hint="eastAsia"/>
                <w:sz w:val="20"/>
                <w:szCs w:val="20"/>
              </w:rPr>
              <w:t>ADZZ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4D761D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C61D2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46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輸入日期</w:t>
            </w:r>
          </w:p>
        </w:tc>
        <w:tc>
          <w:tcPr>
            <w:tcW w:w="3465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295717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需為西元年日期格式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46"/>
    <w:p w:rsidR="00961F9B" w:rsidRPr="00986BCD" w:rsidRDefault="00295717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986BCD" w:rsidRDefault="00961F9B" w:rsidP="002724D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986BCD" w:rsidRDefault="00961F9B" w:rsidP="0028111C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961F9B" w:rsidRPr="00136DE6" w:rsidRDefault="006317E4" w:rsidP="0028111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處理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136DE6" w:rsidRPr="00986BCD" w:rsidRDefault="00136DE6" w:rsidP="0028111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成功</w:t>
      </w:r>
      <w:r w:rsidRPr="00986BCD">
        <w:rPr>
          <w:rFonts w:ascii="細明體" w:eastAsia="細明體" w:hAnsi="細明體" w:hint="eastAsia"/>
          <w:lang w:eastAsia="zh-TW"/>
        </w:rPr>
        <w:t>件數、</w:t>
      </w:r>
    </w:p>
    <w:p w:rsidR="00CA4EC4" w:rsidRPr="00986BCD" w:rsidRDefault="001200CB" w:rsidP="0028111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錯誤件數</w:t>
      </w:r>
      <w:r w:rsidR="00CA4EC4" w:rsidRPr="00986BCD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Default="00961F9B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B66DE" w:rsidRPr="00986BCD" w:rsidRDefault="009B66DE" w:rsidP="009B66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$是否有輸入日期 = false</w:t>
      </w:r>
    </w:p>
    <w:p w:rsidR="00961F9B" w:rsidRDefault="009B66DE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若無傳入資料</w:t>
      </w:r>
    </w:p>
    <w:p w:rsidR="009B66DE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＄批</w:t>
      </w:r>
      <w:r w:rsidRPr="00986BCD">
        <w:rPr>
          <w:rFonts w:ascii="細明體" w:eastAsia="細明體" w:hAnsi="細明體" w:hint="eastAsia"/>
          <w:lang w:eastAsia="zh-TW"/>
        </w:rPr>
        <w:t>次處理日期</w:t>
      </w:r>
      <w:r w:rsidRPr="00986BCD">
        <w:rPr>
          <w:rFonts w:ascii="細明體" w:eastAsia="細明體" w:hAnsi="細明體" w:hint="eastAsia"/>
          <w:kern w:val="2"/>
          <w:lang w:eastAsia="zh-TW"/>
        </w:rPr>
        <w:t>＝取得系統ShutDown Date</w:t>
      </w:r>
    </w:p>
    <w:p w:rsidR="009B66DE" w:rsidRDefault="009B66DE" w:rsidP="009B66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若有傳入一個參數</w:t>
      </w:r>
    </w:p>
    <w:p w:rsidR="009B66DE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檢核是否為日期格式</w:t>
      </w:r>
    </w:p>
    <w:p w:rsidR="009B66DE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＄批</w:t>
      </w:r>
      <w:r w:rsidRPr="00986BCD">
        <w:rPr>
          <w:rFonts w:ascii="細明體" w:eastAsia="細明體" w:hAnsi="細明體" w:hint="eastAsia"/>
          <w:lang w:eastAsia="zh-TW"/>
        </w:rPr>
        <w:t>次處理日期</w:t>
      </w:r>
      <w:r w:rsidRPr="00986BCD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 xml:space="preserve"> 傳入參數</w:t>
      </w:r>
    </w:p>
    <w:p w:rsidR="009B66DE" w:rsidRPr="00986BCD" w:rsidRDefault="009B66DE" w:rsidP="009B66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$是否有輸入日期 = true</w:t>
      </w:r>
    </w:p>
    <w:p w:rsidR="00582CA8" w:rsidRDefault="009B66DE" w:rsidP="009B66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其他</w:t>
      </w:r>
    </w:p>
    <w:p w:rsidR="00152D9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 xml:space="preserve">訊息中文＝ </w:t>
      </w:r>
      <w:r w:rsidRPr="00986BCD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傳入參數檢核</w:t>
      </w:r>
      <w:r w:rsidRPr="00986BCD">
        <w:rPr>
          <w:rFonts w:ascii="細明體" w:eastAsia="細明體" w:hAnsi="細明體" w:hint="eastAsia"/>
          <w:lang w:eastAsia="zh-TW"/>
        </w:rPr>
        <w:t>錯誤</w:t>
      </w:r>
      <w:r w:rsidRPr="00986BCD">
        <w:rPr>
          <w:rFonts w:ascii="細明體" w:eastAsia="細明體" w:hAnsi="細明體" w:hint="eastAsia"/>
          <w:kern w:val="2"/>
          <w:lang w:eastAsia="zh-TW"/>
        </w:rPr>
        <w:t>”</w:t>
      </w:r>
    </w:p>
    <w:p w:rsidR="00152D9D" w:rsidRPr="00986BC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摘要 =訊息中文</w:t>
      </w:r>
    </w:p>
    <w:p w:rsidR="00152D9D" w:rsidRPr="00986BC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986BCD">
        <w:rPr>
          <w:rFonts w:ascii="細明體" w:eastAsia="細明體" w:hAnsi="細明體"/>
          <w:bCs/>
          <w:kern w:val="2"/>
          <w:lang w:eastAsia="zh-TW"/>
        </w:rPr>
        <w:t>)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152D9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47" w:author="nalas" w:date="2014-05-12T20:37:00Z"/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結束批次作業</w:t>
      </w:r>
    </w:p>
    <w:p w:rsidR="000A6C90" w:rsidRDefault="000A6C90" w:rsidP="000A6C9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48" w:author="nalas" w:date="2014-05-12T20:37:00Z"/>
          <w:rFonts w:ascii="細明體" w:eastAsia="細明體" w:hAnsi="細明體" w:hint="eastAsia"/>
          <w:kern w:val="2"/>
          <w:lang w:eastAsia="zh-TW"/>
        </w:rPr>
        <w:pPrChange w:id="49" w:author="nalas" w:date="2014-05-12T20:37:00Z">
          <w:pPr>
            <w:pStyle w:val="Tabletext"/>
            <w:keepLines w:val="0"/>
            <w:numPr>
              <w:ilvl w:val="1"/>
              <w:numId w:val="33"/>
            </w:numPr>
            <w:spacing w:after="0" w:line="240" w:lineRule="auto"/>
            <w:ind w:left="992" w:hanging="567"/>
          </w:pPr>
        </w:pPrChange>
      </w:pPr>
      <w:ins w:id="50" w:author="nalas" w:date="2014-05-12T20:37:00Z">
        <w:r>
          <w:rPr>
            <w:rFonts w:ascii="細明體" w:eastAsia="細明體" w:hAnsi="細明體" w:hint="eastAsia"/>
            <w:kern w:val="2"/>
            <w:lang w:eastAsia="zh-TW"/>
          </w:rPr>
          <w:t xml:space="preserve">//**取得統計日期 </w:t>
        </w:r>
      </w:ins>
    </w:p>
    <w:p w:rsidR="000A6C90" w:rsidRPr="00152D9D" w:rsidRDefault="000A6C90" w:rsidP="000A6C9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51" w:author="nalas" w:date="2014-05-12T20:37:00Z"/>
          <w:rFonts w:ascii="細明體" w:eastAsia="細明體" w:hAnsi="細明體" w:hint="eastAsia"/>
          <w:kern w:val="2"/>
          <w:lang w:eastAsia="zh-TW"/>
        </w:rPr>
        <w:pPrChange w:id="52" w:author="nalas" w:date="2014-05-12T20:38:00Z">
          <w:pPr>
            <w:pStyle w:val="Tabletext"/>
            <w:keepLines w:val="0"/>
            <w:numPr>
              <w:ilvl w:val="1"/>
              <w:numId w:val="33"/>
            </w:numPr>
            <w:spacing w:after="0" w:line="240" w:lineRule="auto"/>
            <w:ind w:left="992" w:hanging="567"/>
          </w:pPr>
        </w:pPrChange>
      </w:pPr>
      <w:ins w:id="53" w:author="nalas" w:date="2014-05-12T20:37:00Z">
        <w:r>
          <w:rPr>
            <w:rFonts w:ascii="細明體" w:eastAsia="細明體" w:hAnsi="細明體" w:hint="eastAsia"/>
            <w:kern w:val="2"/>
            <w:lang w:eastAsia="zh-TW"/>
          </w:rPr>
          <w:lastRenderedPageBreak/>
          <w:t>CALL</w:t>
        </w:r>
        <w:r>
          <w:rPr>
            <w:rFonts w:ascii="細明體" w:eastAsia="細明體" w:hAnsi="細明體" w:hint="eastAsia"/>
            <w:lang w:eastAsia="zh-TW"/>
          </w:rPr>
          <w:t>取得一段區間工作日模組</w:t>
        </w:r>
        <w:r w:rsidRPr="00C428AF">
          <w:rPr>
            <w:rFonts w:ascii="細明體" w:eastAsia="細明體" w:hAnsi="細明體"/>
          </w:rPr>
          <w:t>WorkDate.getPeriodWorkingDates</w:t>
        </w:r>
        <w:r>
          <w:rPr>
            <w:rFonts w:ascii="細明體" w:eastAsia="細明體" w:hAnsi="細明體" w:hint="eastAsia"/>
            <w:lang w:eastAsia="zh-TW"/>
          </w:rPr>
          <w:t>()，by參數</w:t>
        </w:r>
      </w:ins>
    </w:p>
    <w:p w:rsidR="000A6C90" w:rsidRPr="00152D9D" w:rsidRDefault="000A6C90" w:rsidP="000A6C9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54" w:author="nalas" w:date="2014-05-12T20:37:00Z"/>
          <w:rFonts w:ascii="細明體" w:eastAsia="細明體" w:hAnsi="細明體" w:hint="eastAsia"/>
          <w:kern w:val="2"/>
          <w:lang w:eastAsia="zh-TW"/>
        </w:rPr>
        <w:pPrChange w:id="55" w:author="nalas" w:date="2014-05-12T20:38:00Z">
          <w:pPr>
            <w:pStyle w:val="Tabletext"/>
            <w:keepLines w:val="0"/>
            <w:numPr>
              <w:ilvl w:val="2"/>
              <w:numId w:val="33"/>
            </w:numPr>
            <w:spacing w:after="0" w:line="240" w:lineRule="auto"/>
            <w:ind w:left="1418" w:hanging="567"/>
          </w:pPr>
        </w:pPrChange>
      </w:pPr>
      <w:ins w:id="56" w:author="nalas" w:date="2014-05-12T20:37:00Z">
        <w:r>
          <w:rPr>
            <w:rFonts w:ascii="細明體" w:eastAsia="細明體" w:hAnsi="細明體" w:hint="eastAsia"/>
            <w:lang w:eastAsia="zh-TW"/>
          </w:rPr>
          <w:t>開始日期:</w:t>
        </w:r>
        <w:r w:rsidRPr="00152D9D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 w:rsidRPr="00986BCD">
          <w:rPr>
            <w:rFonts w:ascii="細明體" w:eastAsia="細明體" w:hAnsi="細明體" w:hint="eastAsia"/>
            <w:kern w:val="2"/>
            <w:lang w:eastAsia="zh-TW"/>
          </w:rPr>
          <w:t>＄批</w:t>
        </w:r>
        <w:r w:rsidRPr="00986BCD">
          <w:rPr>
            <w:rFonts w:ascii="細明體" w:eastAsia="細明體" w:hAnsi="細明體" w:hint="eastAsia"/>
            <w:lang w:eastAsia="zh-TW"/>
          </w:rPr>
          <w:t>次處理日期</w:t>
        </w:r>
      </w:ins>
    </w:p>
    <w:p w:rsidR="000A6C90" w:rsidRPr="00152D9D" w:rsidRDefault="000A6C90" w:rsidP="000A6C9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57" w:author="nalas" w:date="2014-05-12T20:37:00Z"/>
          <w:rFonts w:ascii="細明體" w:eastAsia="細明體" w:hAnsi="細明體" w:hint="eastAsia"/>
          <w:kern w:val="2"/>
          <w:lang w:eastAsia="zh-TW"/>
        </w:rPr>
        <w:pPrChange w:id="58" w:author="nalas" w:date="2014-05-12T20:38:00Z">
          <w:pPr>
            <w:pStyle w:val="Tabletext"/>
            <w:keepLines w:val="0"/>
            <w:numPr>
              <w:ilvl w:val="2"/>
              <w:numId w:val="33"/>
            </w:numPr>
            <w:spacing w:after="0" w:line="240" w:lineRule="auto"/>
            <w:ind w:left="1418" w:hanging="567"/>
          </w:pPr>
        </w:pPrChange>
      </w:pPr>
      <w:ins w:id="59" w:author="nalas" w:date="2014-05-12T20:37:00Z">
        <w:r>
          <w:rPr>
            <w:rFonts w:ascii="細明體" w:eastAsia="細明體" w:hAnsi="細明體" w:hint="eastAsia"/>
            <w:lang w:eastAsia="zh-TW"/>
          </w:rPr>
          <w:t xml:space="preserve">要取得的工作天數:  </w:t>
        </w:r>
      </w:ins>
      <w:ins w:id="60" w:author="nalas" w:date="2014-05-12T20:38:00Z">
        <w:r>
          <w:rPr>
            <w:rFonts w:ascii="細明體" w:eastAsia="細明體" w:hAnsi="細明體" w:hint="eastAsia"/>
            <w:lang w:eastAsia="zh-TW"/>
          </w:rPr>
          <w:t>1</w:t>
        </w:r>
      </w:ins>
    </w:p>
    <w:p w:rsidR="000A6C90" w:rsidRPr="00152D9D" w:rsidRDefault="000A6C90" w:rsidP="000A6C9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61" w:author="nalas" w:date="2014-05-12T20:37:00Z"/>
          <w:rFonts w:ascii="細明體" w:eastAsia="細明體" w:hAnsi="細明體" w:hint="eastAsia"/>
          <w:kern w:val="2"/>
          <w:lang w:eastAsia="zh-TW"/>
        </w:rPr>
        <w:pPrChange w:id="62" w:author="nalas" w:date="2014-05-12T20:38:00Z">
          <w:pPr>
            <w:pStyle w:val="Tabletext"/>
            <w:keepLines w:val="0"/>
            <w:numPr>
              <w:ilvl w:val="2"/>
              <w:numId w:val="33"/>
            </w:numPr>
            <w:spacing w:after="0" w:line="240" w:lineRule="auto"/>
            <w:ind w:left="1418" w:hanging="567"/>
          </w:pPr>
        </w:pPrChange>
      </w:pPr>
      <w:ins w:id="63" w:author="nalas" w:date="2014-05-12T20:37:00Z">
        <w:r>
          <w:rPr>
            <w:rFonts w:ascii="細明體" w:eastAsia="細明體" w:hAnsi="細明體" w:hint="eastAsia"/>
            <w:lang w:eastAsia="zh-TW"/>
          </w:rPr>
          <w:t>若有誤，</w:t>
        </w:r>
      </w:ins>
    </w:p>
    <w:p w:rsidR="000A6C90" w:rsidRDefault="000A6C90" w:rsidP="000A6C9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64" w:author="nalas" w:date="2014-05-12T20:37:00Z"/>
          <w:rFonts w:ascii="細明體" w:eastAsia="細明體" w:hAnsi="細明體" w:hint="eastAsia"/>
          <w:kern w:val="2"/>
          <w:lang w:eastAsia="zh-TW"/>
        </w:rPr>
        <w:pPrChange w:id="65" w:author="nalas" w:date="2014-05-12T20:38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ins w:id="66" w:author="nalas" w:date="2014-05-12T20:37:00Z">
        <w:r w:rsidRPr="00986BCD">
          <w:rPr>
            <w:rFonts w:ascii="細明體" w:eastAsia="細明體" w:hAnsi="細明體" w:hint="eastAsia"/>
            <w:kern w:val="2"/>
            <w:lang w:eastAsia="zh-TW"/>
          </w:rPr>
          <w:t xml:space="preserve">訊息中文＝ </w:t>
        </w:r>
        <w:r w:rsidRPr="00986BCD">
          <w:rPr>
            <w:rFonts w:ascii="細明體" w:eastAsia="細明體" w:hAnsi="細明體"/>
            <w:kern w:val="2"/>
            <w:lang w:eastAsia="zh-TW"/>
          </w:rPr>
          <w:t>“</w:t>
        </w:r>
        <w:r>
          <w:rPr>
            <w:rFonts w:ascii="細明體" w:eastAsia="細明體" w:hAnsi="細明體" w:hint="eastAsia"/>
            <w:kern w:val="2"/>
            <w:lang w:eastAsia="zh-TW"/>
          </w:rPr>
          <w:t>取得</w:t>
        </w:r>
      </w:ins>
      <w:ins w:id="67" w:author="nalas" w:date="2014-05-12T20:38:00Z">
        <w:r>
          <w:rPr>
            <w:rFonts w:ascii="細明體" w:eastAsia="細明體" w:hAnsi="細明體" w:hint="eastAsia"/>
            <w:kern w:val="2"/>
            <w:lang w:eastAsia="zh-TW"/>
          </w:rPr>
          <w:t>統計</w:t>
        </w:r>
      </w:ins>
      <w:ins w:id="68" w:author="nalas" w:date="2014-05-12T20:37:00Z">
        <w:r>
          <w:rPr>
            <w:rFonts w:ascii="細明體" w:eastAsia="細明體" w:hAnsi="細明體" w:hint="eastAsia"/>
            <w:kern w:val="2"/>
            <w:lang w:eastAsia="zh-TW"/>
          </w:rPr>
          <w:t>日期模組</w:t>
        </w:r>
        <w:r>
          <w:rPr>
            <w:rFonts w:ascii="細明體" w:eastAsia="細明體" w:hAnsi="細明體" w:hint="eastAsia"/>
            <w:lang w:eastAsia="zh-TW"/>
          </w:rPr>
          <w:t>異常</w:t>
        </w:r>
        <w:r w:rsidRPr="00986BCD">
          <w:rPr>
            <w:rFonts w:ascii="細明體" w:eastAsia="細明體" w:hAnsi="細明體" w:hint="eastAsia"/>
            <w:kern w:val="2"/>
            <w:lang w:eastAsia="zh-TW"/>
          </w:rPr>
          <w:t>”</w:t>
        </w:r>
      </w:ins>
    </w:p>
    <w:p w:rsidR="000A6C90" w:rsidRPr="00986BCD" w:rsidRDefault="000A6C90" w:rsidP="000A6C9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69" w:author="nalas" w:date="2014-05-12T20:37:00Z"/>
          <w:rFonts w:ascii="細明體" w:eastAsia="細明體" w:hAnsi="細明體" w:hint="eastAsia"/>
          <w:kern w:val="2"/>
          <w:lang w:eastAsia="zh-TW"/>
        </w:rPr>
        <w:pPrChange w:id="70" w:author="nalas" w:date="2014-05-12T20:38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ins w:id="71" w:author="nalas" w:date="2014-05-12T20:37:00Z">
        <w:r w:rsidRPr="00986BCD">
          <w:rPr>
            <w:rFonts w:ascii="細明體" w:eastAsia="細明體" w:hAnsi="細明體" w:hint="eastAsia"/>
            <w:kern w:val="2"/>
            <w:lang w:eastAsia="zh-TW"/>
          </w:rPr>
          <w:t>摘要 =</w:t>
        </w:r>
        <w:r>
          <w:rPr>
            <w:rFonts w:ascii="細明體" w:eastAsia="細明體" w:hAnsi="細明體" w:hint="eastAsia"/>
            <w:kern w:val="2"/>
            <w:lang w:eastAsia="zh-TW"/>
          </w:rPr>
          <w:t>模組回傳錯誤訊息</w:t>
        </w:r>
      </w:ins>
    </w:p>
    <w:p w:rsidR="000A6C90" w:rsidRPr="00986BCD" w:rsidRDefault="000A6C90" w:rsidP="000A6C9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72" w:author="nalas" w:date="2014-05-12T20:37:00Z"/>
          <w:rFonts w:ascii="細明體" w:eastAsia="細明體" w:hAnsi="細明體" w:hint="eastAsia"/>
          <w:kern w:val="2"/>
          <w:lang w:eastAsia="zh-TW"/>
        </w:rPr>
        <w:pPrChange w:id="73" w:author="nalas" w:date="2014-05-12T20:38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ins w:id="74" w:author="nalas" w:date="2014-05-12T20:37:00Z">
        <w:r w:rsidRPr="00986BCD">
          <w:rPr>
            <w:rFonts w:ascii="細明體" w:eastAsia="細明體" w:hAnsi="細明體"/>
            <w:bCs/>
            <w:kern w:val="2"/>
            <w:lang w:eastAsia="zh-TW"/>
          </w:rPr>
          <w:t>CALL  batch.ErrorLog (</w:t>
        </w:r>
        <w:r w:rsidRPr="00986BCD">
          <w:rPr>
            <w:rFonts w:ascii="細明體" w:eastAsia="細明體" w:hAnsi="細明體" w:hint="eastAsia"/>
            <w:bCs/>
            <w:kern w:val="2"/>
            <w:lang w:eastAsia="zh-TW"/>
          </w:rPr>
          <w:t>異常訊息記錄模組</w:t>
        </w:r>
        <w:r w:rsidRPr="00986BCD">
          <w:rPr>
            <w:rFonts w:ascii="細明體" w:eastAsia="細明體" w:hAnsi="細明體"/>
            <w:bCs/>
            <w:kern w:val="2"/>
            <w:lang w:eastAsia="zh-TW"/>
          </w:rPr>
          <w:t>)</w:t>
        </w:r>
        <w:r w:rsidRPr="00986BCD">
          <w:rPr>
            <w:rFonts w:ascii="細明體" w:eastAsia="細明體" w:hAnsi="細明體" w:hint="eastAsia"/>
            <w:bCs/>
            <w:kern w:val="2"/>
            <w:lang w:eastAsia="zh-TW"/>
          </w:rPr>
          <w:t>，記錄錯誤訊息，</w:t>
        </w:r>
      </w:ins>
    </w:p>
    <w:p w:rsidR="000A6C90" w:rsidRDefault="000A6C90" w:rsidP="000A6C9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75" w:author="nalas" w:date="2014-05-12T20:37:00Z"/>
          <w:rFonts w:ascii="細明體" w:eastAsia="細明體" w:hAnsi="細明體" w:hint="eastAsia"/>
          <w:kern w:val="2"/>
          <w:lang w:eastAsia="zh-TW"/>
        </w:rPr>
        <w:pPrChange w:id="76" w:author="nalas" w:date="2014-05-12T20:38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ins w:id="77" w:author="nalas" w:date="2014-05-12T20:37:00Z">
        <w:r w:rsidRPr="00986BCD">
          <w:rPr>
            <w:rFonts w:ascii="細明體" w:eastAsia="細明體" w:hAnsi="細明體" w:hint="eastAsia"/>
            <w:kern w:val="2"/>
            <w:lang w:eastAsia="zh-TW"/>
          </w:rPr>
          <w:t>結束批次作業</w:t>
        </w:r>
      </w:ins>
    </w:p>
    <w:p w:rsidR="000A6C90" w:rsidRDefault="000A6C90" w:rsidP="000A6C9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78" w:author="nalas" w:date="2014-05-12T20:37:00Z"/>
          <w:rFonts w:ascii="細明體" w:eastAsia="細明體" w:hAnsi="細明體" w:hint="eastAsia"/>
          <w:kern w:val="2"/>
          <w:lang w:eastAsia="zh-TW"/>
        </w:rPr>
        <w:pPrChange w:id="79" w:author="nalas" w:date="2014-05-12T20:38:00Z">
          <w:pPr>
            <w:pStyle w:val="Tabletext"/>
            <w:keepLines w:val="0"/>
            <w:numPr>
              <w:ilvl w:val="2"/>
              <w:numId w:val="33"/>
            </w:numPr>
            <w:spacing w:after="0" w:line="240" w:lineRule="auto"/>
            <w:ind w:left="1418" w:hanging="567"/>
          </w:pPr>
        </w:pPrChange>
      </w:pPr>
      <w:ins w:id="80" w:author="nalas" w:date="2014-05-12T20:37:00Z">
        <w:r>
          <w:rPr>
            <w:rFonts w:ascii="細明體" w:eastAsia="細明體" w:hAnsi="細明體" w:hint="eastAsia"/>
            <w:kern w:val="2"/>
            <w:lang w:eastAsia="zh-TW"/>
          </w:rPr>
          <w:t>若無誤，</w:t>
        </w:r>
      </w:ins>
    </w:p>
    <w:p w:rsidR="000A6C90" w:rsidRPr="004B7872" w:rsidRDefault="000A6C90" w:rsidP="000A6C9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81" w:author="nalas" w:date="2014-05-12T20:37:00Z"/>
          <w:rFonts w:ascii="細明體" w:eastAsia="細明體" w:hAnsi="細明體" w:hint="eastAsia"/>
          <w:kern w:val="2"/>
          <w:lang w:eastAsia="zh-TW"/>
        </w:rPr>
        <w:pPrChange w:id="82" w:author="nalas" w:date="2014-05-12T20:38:00Z">
          <w:pPr>
            <w:pStyle w:val="Tabletext"/>
            <w:keepLines w:val="0"/>
            <w:numPr>
              <w:ilvl w:val="1"/>
              <w:numId w:val="33"/>
            </w:numPr>
            <w:spacing w:after="0" w:line="240" w:lineRule="auto"/>
            <w:ind w:left="992" w:hanging="567"/>
          </w:pPr>
        </w:pPrChange>
      </w:pPr>
      <w:ins w:id="83" w:author="nalas" w:date="2014-05-12T20:38:00Z">
        <w:r>
          <w:rPr>
            <w:rFonts w:ascii="細明體" w:eastAsia="細明體" w:hAnsi="細明體" w:hint="eastAsia"/>
            <w:kern w:val="2"/>
            <w:lang w:eastAsia="zh-TW"/>
          </w:rPr>
          <w:t>$統計日期  =  $工作日LIST的第一筆日期</w:t>
        </w:r>
      </w:ins>
    </w:p>
    <w:p w:rsidR="000A6C90" w:rsidRPr="00986BCD" w:rsidDel="000A6C90" w:rsidRDefault="000A6C90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84" w:author="nalas" w:date="2014-05-12T20:38:00Z"/>
          <w:rFonts w:ascii="細明體" w:eastAsia="細明體" w:hAnsi="細明體" w:hint="eastAsia"/>
          <w:kern w:val="2"/>
          <w:lang w:eastAsia="zh-TW"/>
        </w:rPr>
      </w:pPr>
    </w:p>
    <w:p w:rsidR="007A2E8C" w:rsidRDefault="00BC4757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//**</w:t>
      </w:r>
      <w:r w:rsidR="004D62C1">
        <w:rPr>
          <w:rFonts w:ascii="細明體" w:eastAsia="細明體" w:hAnsi="細明體" w:hint="eastAsia"/>
          <w:kern w:val="2"/>
          <w:lang w:eastAsia="zh-TW"/>
        </w:rPr>
        <w:t>為了避免程式執行失敗reRun導致資料重複，執行前先將當日統計資料刪除</w:t>
      </w:r>
    </w:p>
    <w:p w:rsidR="004D62C1" w:rsidRPr="004D62C1" w:rsidRDefault="004D62C1" w:rsidP="004D62C1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>
        <w:rPr>
          <w:rFonts w:ascii="細明體" w:eastAsia="細明體" w:hAnsi="細明體" w:hint="eastAsia"/>
          <w:kern w:val="2"/>
          <w:lang w:eastAsia="zh-TW"/>
        </w:rPr>
        <w:t>all</w:t>
      </w:r>
      <w:r w:rsidRPr="00F263F3">
        <w:rPr>
          <w:rFonts w:ascii="細明體" w:eastAsia="細明體" w:hAnsi="細明體" w:hint="eastAsia"/>
          <w:lang w:eastAsia="zh-TW"/>
        </w:rPr>
        <w:t>資金預估上游暫存檔</w:t>
      </w:r>
      <w:r>
        <w:rPr>
          <w:rFonts w:ascii="細明體" w:eastAsia="細明體" w:hAnsi="細明體" w:hint="eastAsia"/>
          <w:lang w:eastAsia="zh-TW"/>
        </w:rPr>
        <w:t>維護模組DC_B0Z097.</w:t>
      </w:r>
      <w:r w:rsidRPr="004D62C1">
        <w:rPr>
          <w:rFonts w:ascii="細明體" w:eastAsia="細明體" w:hAnsi="細明體"/>
          <w:lang w:eastAsia="zh-TW"/>
        </w:rPr>
        <w:t>deleteDTDCB083</w:t>
      </w:r>
      <w:r>
        <w:rPr>
          <w:rFonts w:ascii="細明體" w:eastAsia="細明體" w:hAnsi="細明體" w:hint="eastAsia"/>
          <w:lang w:eastAsia="zh-TW"/>
        </w:rPr>
        <w:t>()，BY參數:</w:t>
      </w:r>
    </w:p>
    <w:p w:rsidR="004D62C1" w:rsidRPr="004D62C1" w:rsidRDefault="004D62C1" w:rsidP="004D62C1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統計日期:</w:t>
      </w:r>
      <w:r w:rsidRPr="004D62C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986BCD">
        <w:rPr>
          <w:rFonts w:ascii="細明體" w:eastAsia="細明體" w:hAnsi="細明體" w:hint="eastAsia"/>
          <w:kern w:val="2"/>
          <w:lang w:eastAsia="zh-TW"/>
        </w:rPr>
        <w:t>＄批</w:t>
      </w:r>
      <w:r w:rsidRPr="00986BCD">
        <w:rPr>
          <w:rFonts w:ascii="細明體" w:eastAsia="細明體" w:hAnsi="細明體" w:hint="eastAsia"/>
          <w:lang w:eastAsia="zh-TW"/>
        </w:rPr>
        <w:t>次處理日期</w:t>
      </w:r>
    </w:p>
    <w:p w:rsidR="004D62C1" w:rsidRPr="004D62C1" w:rsidRDefault="004D62C1" w:rsidP="004D62C1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業務別: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A</w:t>
      </w:r>
      <w:r w:rsidR="00CC07B8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 xml:space="preserve"> (理賠)</w:t>
      </w:r>
    </w:p>
    <w:p w:rsidR="004D62C1" w:rsidRPr="004D62C1" w:rsidRDefault="004D62C1" w:rsidP="004D62C1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交易項目: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AAA001</w:t>
      </w:r>
      <w:r>
        <w:rPr>
          <w:rFonts w:ascii="細明體" w:eastAsia="細明體" w:hAnsi="細明體"/>
          <w:lang w:eastAsia="zh-TW"/>
        </w:rPr>
        <w:t>”</w:t>
      </w:r>
    </w:p>
    <w:p w:rsidR="004D62C1" w:rsidRDefault="004D62C1" w:rsidP="00152D9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若刪不到資料屬正常 (模組會拋</w:t>
      </w:r>
      <w:r w:rsidR="00152D9D" w:rsidRPr="00152D9D">
        <w:rPr>
          <w:rFonts w:ascii="細明體" w:eastAsia="細明體" w:hAnsi="細明體"/>
          <w:kern w:val="2"/>
          <w:lang w:eastAsia="zh-TW"/>
        </w:rPr>
        <w:t>DataNotFoundException</w:t>
      </w:r>
      <w:r w:rsidR="00152D9D">
        <w:rPr>
          <w:rFonts w:ascii="細明體" w:eastAsia="細明體" w:hAnsi="細明體" w:hint="eastAsia"/>
          <w:kern w:val="2"/>
          <w:lang w:eastAsia="zh-TW"/>
        </w:rPr>
        <w:t>)</w:t>
      </w:r>
    </w:p>
    <w:p w:rsidR="00152D9D" w:rsidRDefault="00152D9D" w:rsidP="00152D9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若有誤，</w:t>
      </w:r>
    </w:p>
    <w:p w:rsidR="00152D9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 xml:space="preserve">訊息中文＝ </w:t>
      </w:r>
      <w:r w:rsidRPr="00986BCD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F263F3">
        <w:rPr>
          <w:rFonts w:ascii="細明體" w:eastAsia="細明體" w:hAnsi="細明體" w:hint="eastAsia"/>
          <w:lang w:eastAsia="zh-TW"/>
        </w:rPr>
        <w:t>資金預估上游暫存檔</w:t>
      </w:r>
      <w:r>
        <w:rPr>
          <w:rFonts w:ascii="細明體" w:eastAsia="細明體" w:hAnsi="細明體" w:hint="eastAsia"/>
          <w:lang w:eastAsia="zh-TW"/>
        </w:rPr>
        <w:t>異常</w:t>
      </w:r>
      <w:r w:rsidRPr="00986BCD">
        <w:rPr>
          <w:rFonts w:ascii="細明體" w:eastAsia="細明體" w:hAnsi="細明體" w:hint="eastAsia"/>
          <w:kern w:val="2"/>
          <w:lang w:eastAsia="zh-TW"/>
        </w:rPr>
        <w:t>”</w:t>
      </w:r>
    </w:p>
    <w:p w:rsidR="00152D9D" w:rsidRPr="00986BC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摘要 =</w:t>
      </w:r>
      <w:r>
        <w:rPr>
          <w:rFonts w:ascii="細明體" w:eastAsia="細明體" w:hAnsi="細明體" w:hint="eastAsia"/>
          <w:kern w:val="2"/>
          <w:lang w:eastAsia="zh-TW"/>
        </w:rPr>
        <w:t>模組回傳錯誤訊息</w:t>
      </w:r>
    </w:p>
    <w:p w:rsidR="00152D9D" w:rsidRPr="00986BC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986BCD">
        <w:rPr>
          <w:rFonts w:ascii="細明體" w:eastAsia="細明體" w:hAnsi="細明體"/>
          <w:bCs/>
          <w:kern w:val="2"/>
          <w:lang w:eastAsia="zh-TW"/>
        </w:rPr>
        <w:t>)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152D9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結束批次作業</w:t>
      </w:r>
    </w:p>
    <w:p w:rsidR="00152D9D" w:rsidRDefault="00152D9D" w:rsidP="00152D9D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//**先取得處理日期之後的60個工作天</w:t>
      </w:r>
    </w:p>
    <w:p w:rsidR="00152D9D" w:rsidRPr="00152D9D" w:rsidRDefault="00152D9D" w:rsidP="00152D9D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</w:t>
      </w:r>
      <w:r>
        <w:rPr>
          <w:rFonts w:ascii="細明體" w:eastAsia="細明體" w:hAnsi="細明體" w:hint="eastAsia"/>
          <w:lang w:eastAsia="zh-TW"/>
        </w:rPr>
        <w:t>取得一段區間工作日模組</w:t>
      </w:r>
      <w:r w:rsidRPr="00C428AF">
        <w:rPr>
          <w:rFonts w:ascii="細明體" w:eastAsia="細明體" w:hAnsi="細明體"/>
        </w:rPr>
        <w:t>WorkDate.getPeriodWorkingDates</w:t>
      </w:r>
      <w:r>
        <w:rPr>
          <w:rFonts w:ascii="細明體" w:eastAsia="細明體" w:hAnsi="細明體" w:hint="eastAsia"/>
          <w:lang w:eastAsia="zh-TW"/>
        </w:rPr>
        <w:t>()，by參數</w:t>
      </w:r>
    </w:p>
    <w:p w:rsidR="00152D9D" w:rsidRPr="00152D9D" w:rsidRDefault="00152D9D" w:rsidP="00152D9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開始日期:</w:t>
      </w:r>
      <w:r w:rsidRPr="00152D9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986BCD">
        <w:rPr>
          <w:rFonts w:ascii="細明體" w:eastAsia="細明體" w:hAnsi="細明體" w:hint="eastAsia"/>
          <w:kern w:val="2"/>
          <w:lang w:eastAsia="zh-TW"/>
        </w:rPr>
        <w:t>＄批</w:t>
      </w:r>
      <w:r w:rsidRPr="00986BCD">
        <w:rPr>
          <w:rFonts w:ascii="細明體" w:eastAsia="細明體" w:hAnsi="細明體" w:hint="eastAsia"/>
          <w:lang w:eastAsia="zh-TW"/>
        </w:rPr>
        <w:t>次處理日期</w:t>
      </w:r>
    </w:p>
    <w:p w:rsidR="00152D9D" w:rsidRPr="00152D9D" w:rsidRDefault="00152D9D" w:rsidP="00152D9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要取得的工作天數:  60</w:t>
      </w:r>
    </w:p>
    <w:p w:rsidR="00152D9D" w:rsidRPr="00152D9D" w:rsidRDefault="00152D9D" w:rsidP="00152D9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若有誤，</w:t>
      </w:r>
    </w:p>
    <w:p w:rsidR="00152D9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 xml:space="preserve">訊息中文＝ </w:t>
      </w:r>
      <w:r w:rsidRPr="00986BCD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取得工作日期模組</w:t>
      </w:r>
      <w:r>
        <w:rPr>
          <w:rFonts w:ascii="細明體" w:eastAsia="細明體" w:hAnsi="細明體" w:hint="eastAsia"/>
          <w:lang w:eastAsia="zh-TW"/>
        </w:rPr>
        <w:t>異常</w:t>
      </w:r>
      <w:r w:rsidRPr="00986BCD">
        <w:rPr>
          <w:rFonts w:ascii="細明體" w:eastAsia="細明體" w:hAnsi="細明體" w:hint="eastAsia"/>
          <w:kern w:val="2"/>
          <w:lang w:eastAsia="zh-TW"/>
        </w:rPr>
        <w:t>”</w:t>
      </w:r>
    </w:p>
    <w:p w:rsidR="00152D9D" w:rsidRPr="00986BC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摘要 =</w:t>
      </w:r>
      <w:r>
        <w:rPr>
          <w:rFonts w:ascii="細明體" w:eastAsia="細明體" w:hAnsi="細明體" w:hint="eastAsia"/>
          <w:kern w:val="2"/>
          <w:lang w:eastAsia="zh-TW"/>
        </w:rPr>
        <w:t>模組回傳錯誤訊息</w:t>
      </w:r>
    </w:p>
    <w:p w:rsidR="00152D9D" w:rsidRPr="00986BC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986BCD">
        <w:rPr>
          <w:rFonts w:ascii="細明體" w:eastAsia="細明體" w:hAnsi="細明體"/>
          <w:bCs/>
          <w:kern w:val="2"/>
          <w:lang w:eastAsia="zh-TW"/>
        </w:rPr>
        <w:t>)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152D9D" w:rsidRDefault="00152D9D" w:rsidP="00152D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結束批次作業</w:t>
      </w:r>
    </w:p>
    <w:p w:rsidR="004B7872" w:rsidRDefault="00A926FF" w:rsidP="00A926FF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4B7872" w:rsidRDefault="00B37ACC" w:rsidP="004B7872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85" w:author="nalas" w:date="2014-05-12T15:17:00Z"/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將模組回傳</w:t>
      </w:r>
      <w:r w:rsidR="00F27C75">
        <w:rPr>
          <w:rFonts w:ascii="細明體" w:eastAsia="細明體" w:hAnsi="細明體" w:hint="eastAsia"/>
          <w:kern w:val="2"/>
          <w:lang w:eastAsia="zh-TW"/>
        </w:rPr>
        <w:t>結</w:t>
      </w:r>
      <w:r>
        <w:rPr>
          <w:rFonts w:ascii="細明體" w:eastAsia="細明體" w:hAnsi="細明體" w:hint="eastAsia"/>
          <w:kern w:val="2"/>
          <w:lang w:eastAsia="zh-TW"/>
        </w:rPr>
        <w:t>果暫存</w:t>
      </w:r>
      <w:r w:rsidR="00A926FF">
        <w:rPr>
          <w:rFonts w:ascii="細明體" w:eastAsia="細明體" w:hAnsi="細明體" w:hint="eastAsia"/>
          <w:kern w:val="2"/>
          <w:lang w:eastAsia="zh-TW"/>
        </w:rPr>
        <w:t>$工作日LIST</w:t>
      </w:r>
    </w:p>
    <w:p w:rsidR="00931D29" w:rsidRPr="004B7872" w:rsidDel="000A6C90" w:rsidRDefault="00931D29" w:rsidP="00931D29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del w:id="86" w:author="nalas" w:date="2014-05-12T20:37:00Z"/>
          <w:rFonts w:ascii="細明體" w:eastAsia="細明體" w:hAnsi="細明體" w:hint="eastAsia"/>
          <w:kern w:val="2"/>
          <w:lang w:eastAsia="zh-TW"/>
        </w:rPr>
        <w:pPrChange w:id="87" w:author="nalas" w:date="2014-05-12T15:17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</w:p>
    <w:p w:rsidR="00AC46BF" w:rsidRDefault="0008161B" w:rsidP="0008161B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迴圈處理$工作日LIST每筆資料</w:t>
      </w:r>
    </w:p>
    <w:p w:rsidR="00470415" w:rsidRDefault="00470415" w:rsidP="0008161B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//**依序開始處理每個工作日的資金預估:因為第一個工作日的資料已經確認，所以直接抓帳日相同的金額加總</w:t>
      </w:r>
    </w:p>
    <w:p w:rsidR="0008161B" w:rsidRPr="00136DE6" w:rsidRDefault="0008161B" w:rsidP="00226C82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b/>
          <w:color w:val="0070C0"/>
          <w:kern w:val="2"/>
          <w:lang w:eastAsia="zh-TW"/>
        </w:rPr>
      </w:pPr>
      <w:r w:rsidRPr="00136DE6">
        <w:rPr>
          <w:rFonts w:ascii="細明體" w:eastAsia="細明體" w:hAnsi="細明體" w:hint="eastAsia"/>
          <w:b/>
          <w:color w:val="0070C0"/>
          <w:kern w:val="2"/>
          <w:lang w:eastAsia="zh-TW"/>
        </w:rPr>
        <w:t>若處理$工作日LIST第一筆工作日</w:t>
      </w:r>
    </w:p>
    <w:p w:rsidR="00136DE6" w:rsidRDefault="00136DE6" w:rsidP="00136DE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處理件數 ++ </w:t>
      </w:r>
    </w:p>
    <w:p w:rsidR="0008161B" w:rsidRPr="0008161B" w:rsidRDefault="0008161B" w:rsidP="0008161B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F263F3">
        <w:rPr>
          <w:rFonts w:ascii="細明體" w:eastAsia="細明體" w:hAnsi="細明體" w:cs="細明體" w:hint="eastAsia"/>
          <w:lang w:eastAsia="zh-TW"/>
        </w:rPr>
        <w:t>案件各受款人理賠金額分配檔</w:t>
      </w:r>
      <w:r>
        <w:rPr>
          <w:rFonts w:ascii="細明體" w:eastAsia="細明體" w:hAnsi="細明體" w:cs="細明體" w:hint="eastAsia"/>
          <w:lang w:eastAsia="zh-TW"/>
        </w:rPr>
        <w:t>DTAAB010，by</w:t>
      </w:r>
      <w:r w:rsidR="00952256">
        <w:rPr>
          <w:rFonts w:ascii="細明體" w:eastAsia="細明體" w:hAnsi="細明體" w:cs="細明體" w:hint="eastAsia"/>
          <w:lang w:eastAsia="zh-TW"/>
        </w:rPr>
        <w:t>查詢條件</w:t>
      </w:r>
    </w:p>
    <w:p w:rsidR="0008161B" w:rsidRDefault="0008161B" w:rsidP="0008161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帳務日期 = 處理當筆</w:t>
      </w:r>
      <w:r>
        <w:rPr>
          <w:rFonts w:ascii="細明體" w:eastAsia="細明體" w:hAnsi="細明體" w:hint="eastAsia"/>
          <w:kern w:val="2"/>
          <w:lang w:eastAsia="zh-TW"/>
        </w:rPr>
        <w:t>$工作日LIST</w:t>
      </w:r>
      <w:r w:rsidR="007072AC">
        <w:rPr>
          <w:rFonts w:ascii="細明體" w:eastAsia="細明體" w:hAnsi="細明體" w:hint="eastAsia"/>
          <w:kern w:val="2"/>
          <w:lang w:eastAsia="zh-TW"/>
        </w:rPr>
        <w:t>.工作日</w:t>
      </w:r>
    </w:p>
    <w:p w:rsidR="00952256" w:rsidRDefault="00952256" w:rsidP="0095225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952256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//**以</w:t>
      </w:r>
      <w:del w:id="88" w:author="nalas" w:date="2014-05-12T15:26:00Z">
        <w:r w:rsidDel="00200C44">
          <w:rPr>
            <w:rFonts w:ascii="細明體" w:eastAsia="細明體" w:hAnsi="細明體" w:hint="eastAsia"/>
            <w:kern w:val="2"/>
            <w:lang w:eastAsia="zh-TW"/>
          </w:rPr>
          <w:delText>給付方式、</w:delText>
        </w:r>
      </w:del>
      <w:r>
        <w:rPr>
          <w:rFonts w:ascii="細明體" w:eastAsia="細明體" w:hAnsi="細明體" w:hint="eastAsia"/>
          <w:kern w:val="2"/>
          <w:lang w:eastAsia="zh-TW"/>
        </w:rPr>
        <w:t>幣別</w:t>
      </w:r>
      <w:del w:id="89" w:author="nalas" w:date="2014-05-12T15:26:00Z">
        <w:r w:rsidDel="00200C44">
          <w:rPr>
            <w:rFonts w:ascii="細明體" w:eastAsia="細明體" w:hAnsi="細明體" w:hint="eastAsia"/>
            <w:kern w:val="2"/>
            <w:lang w:eastAsia="zh-TW"/>
          </w:rPr>
          <w:delText>、銀行行庫代號前三碼</w:delText>
        </w:r>
      </w:del>
      <w:r>
        <w:rPr>
          <w:rFonts w:ascii="細明體" w:eastAsia="細明體" w:hAnsi="細明體" w:hint="eastAsia"/>
          <w:kern w:val="2"/>
          <w:lang w:eastAsia="zh-TW"/>
        </w:rPr>
        <w:t>作</w:t>
      </w:r>
      <w:ins w:id="90" w:author="nalas" w:date="2014-05-12T15:26:00Z">
        <w:r w:rsidR="00200C44">
          <w:rPr>
            <w:rFonts w:ascii="細明體" w:eastAsia="細明體" w:hAnsi="細明體" w:hint="eastAsia"/>
            <w:kern w:val="2"/>
            <w:lang w:eastAsia="zh-TW"/>
          </w:rPr>
          <w:t>分類</w:t>
        </w:r>
      </w:ins>
      <w:r>
        <w:rPr>
          <w:rFonts w:ascii="細明體" w:eastAsia="細明體" w:hAnsi="細明體" w:hint="eastAsia"/>
          <w:kern w:val="2"/>
          <w:lang w:eastAsia="zh-TW"/>
        </w:rPr>
        <w:t>加總給付金額</w:t>
      </w:r>
    </w:p>
    <w:p w:rsidR="00952256" w:rsidDel="00200C44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91" w:author="nalas" w:date="2014-05-12T15:26:00Z"/>
          <w:rFonts w:ascii="細明體" w:eastAsia="細明體" w:hAnsi="細明體" w:hint="eastAsia"/>
          <w:kern w:val="2"/>
          <w:lang w:eastAsia="zh-TW"/>
        </w:rPr>
      </w:pPr>
      <w:del w:id="92" w:author="nalas" w:date="2014-05-12T15:26:00Z">
        <w:r w:rsidDel="00200C44">
          <w:rPr>
            <w:rFonts w:ascii="細明體" w:eastAsia="細明體" w:hAnsi="細明體" w:hint="eastAsia"/>
            <w:kern w:val="2"/>
            <w:lang w:eastAsia="zh-TW"/>
          </w:rPr>
          <w:delText>給付方式</w:delText>
        </w:r>
      </w:del>
    </w:p>
    <w:p w:rsidR="00952256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幣別</w:t>
      </w:r>
    </w:p>
    <w:p w:rsidR="00952256" w:rsidDel="00200C44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93" w:author="nalas" w:date="2014-05-12T15:26:00Z"/>
          <w:rFonts w:ascii="細明體" w:eastAsia="細明體" w:hAnsi="細明體" w:hint="eastAsia"/>
          <w:kern w:val="2"/>
          <w:lang w:eastAsia="zh-TW"/>
        </w:rPr>
      </w:pPr>
      <w:del w:id="94" w:author="nalas" w:date="2014-05-12T15:26:00Z">
        <w:r w:rsidDel="00200C44">
          <w:rPr>
            <w:rFonts w:ascii="細明體" w:eastAsia="細明體" w:hAnsi="細明體" w:hint="eastAsia"/>
            <w:kern w:val="2"/>
            <w:lang w:eastAsia="zh-TW"/>
          </w:rPr>
          <w:delText>銀行行庫代號前三碼</w:delText>
        </w:r>
      </w:del>
    </w:p>
    <w:p w:rsidR="00952256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加總(實際給付金額 ) AS $合計金額</w:t>
      </w:r>
    </w:p>
    <w:p w:rsidR="00952256" w:rsidRDefault="00952256" w:rsidP="0095225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以底下欄位分群</w:t>
      </w:r>
    </w:p>
    <w:p w:rsidR="00952256" w:rsidDel="00200C44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95" w:author="nalas" w:date="2014-05-12T15:26:00Z"/>
          <w:rFonts w:ascii="細明體" w:eastAsia="細明體" w:hAnsi="細明體" w:hint="eastAsia"/>
          <w:kern w:val="2"/>
          <w:lang w:eastAsia="zh-TW"/>
        </w:rPr>
      </w:pPr>
      <w:del w:id="96" w:author="nalas" w:date="2014-05-12T15:26:00Z">
        <w:r w:rsidDel="00200C44">
          <w:rPr>
            <w:rFonts w:ascii="細明體" w:eastAsia="細明體" w:hAnsi="細明體" w:hint="eastAsia"/>
            <w:kern w:val="2"/>
            <w:lang w:eastAsia="zh-TW"/>
          </w:rPr>
          <w:delText>給付方式</w:delText>
        </w:r>
      </w:del>
    </w:p>
    <w:p w:rsidR="00952256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幣別</w:t>
      </w:r>
    </w:p>
    <w:p w:rsidR="00952256" w:rsidDel="00200C44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97" w:author="nalas" w:date="2014-05-12T15:26:00Z"/>
          <w:rFonts w:ascii="細明體" w:eastAsia="細明體" w:hAnsi="細明體" w:hint="eastAsia"/>
          <w:kern w:val="2"/>
          <w:lang w:eastAsia="zh-TW"/>
        </w:rPr>
      </w:pPr>
      <w:del w:id="98" w:author="nalas" w:date="2014-05-12T15:26:00Z">
        <w:r w:rsidDel="00200C44">
          <w:rPr>
            <w:rFonts w:ascii="細明體" w:eastAsia="細明體" w:hAnsi="細明體" w:hint="eastAsia"/>
            <w:kern w:val="2"/>
            <w:lang w:eastAsia="zh-TW"/>
          </w:rPr>
          <w:delText>銀行行庫代號前三碼</w:delText>
        </w:r>
      </w:del>
    </w:p>
    <w:p w:rsidR="00952256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加總(實際給付金額 )需大於 0</w:t>
      </w:r>
    </w:p>
    <w:p w:rsidR="00952256" w:rsidRDefault="00952256" w:rsidP="0095225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若無資料，</w:t>
      </w:r>
    </w:p>
    <w:p w:rsidR="00200C44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99" w:author="nalas" w:date="2014-05-12T15:32:00Z"/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屬正常，</w:t>
      </w:r>
      <w:ins w:id="100" w:author="nalas" w:date="2014-05-12T15:27:00Z">
        <w:r w:rsidR="00200C44">
          <w:rPr>
            <w:rFonts w:ascii="細明體" w:eastAsia="細明體" w:hAnsi="細明體" w:hint="eastAsia"/>
            <w:kern w:val="2"/>
            <w:lang w:eastAsia="zh-TW"/>
          </w:rPr>
          <w:t>//**寫一筆金額為0的資料</w:t>
        </w:r>
      </w:ins>
    </w:p>
    <w:p w:rsidR="00200C44" w:rsidRDefault="00200C44" w:rsidP="00200C4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01" w:author="nalas" w:date="2014-05-12T15:32:00Z"/>
          <w:rFonts w:ascii="細明體" w:eastAsia="細明體" w:hAnsi="細明體" w:hint="eastAsia"/>
          <w:kern w:val="2"/>
          <w:lang w:eastAsia="zh-TW"/>
        </w:rPr>
        <w:pPrChange w:id="102" w:author="nalas" w:date="2014-05-12T15:32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ins w:id="103" w:author="nalas" w:date="2014-05-12T15:32:00Z">
        <w:r>
          <w:rPr>
            <w:rFonts w:ascii="細明體" w:eastAsia="細明體" w:hAnsi="細明體" w:hint="eastAsia"/>
            <w:kern w:val="2"/>
            <w:lang w:eastAsia="zh-TW"/>
          </w:rPr>
          <w:t xml:space="preserve">$3碼銀行代碼 = 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013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(一律給013)</w:t>
        </w:r>
      </w:ins>
    </w:p>
    <w:p w:rsidR="00952256" w:rsidRDefault="00200C44" w:rsidP="00200C4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04" w:author="nalas" w:date="2014-05-12T15:32:00Z"/>
          <w:rFonts w:ascii="細明體" w:eastAsia="細明體" w:hAnsi="細明體" w:hint="eastAsia"/>
          <w:kern w:val="2"/>
          <w:lang w:eastAsia="zh-TW"/>
        </w:rPr>
        <w:pPrChange w:id="105" w:author="nalas" w:date="2014-05-12T15:32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ins w:id="106" w:author="nalas" w:date="2014-05-12T15:32:00Z">
        <w:r>
          <w:rPr>
            <w:rFonts w:ascii="細明體" w:eastAsia="細明體" w:hAnsi="細明體" w:hint="eastAsia"/>
            <w:kern w:val="2"/>
            <w:lang w:eastAsia="zh-TW"/>
          </w:rPr>
          <w:t>$預估金額 = 0</w:t>
        </w:r>
      </w:ins>
      <w:del w:id="107" w:author="nalas" w:date="2014-05-12T15:27:00Z">
        <w:r w:rsidR="00952256" w:rsidDel="00200C44">
          <w:rPr>
            <w:rFonts w:ascii="細明體" w:eastAsia="細明體" w:hAnsi="細明體" w:hint="eastAsia"/>
            <w:kern w:val="2"/>
            <w:lang w:eastAsia="zh-TW"/>
          </w:rPr>
          <w:delText>繼續處理下一個$工作日LIST</w:delText>
        </w:r>
      </w:del>
    </w:p>
    <w:p w:rsidR="00200C44" w:rsidRPr="00AB3E05" w:rsidRDefault="00200C44" w:rsidP="00200C4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08" w:author="nalas" w:date="2014-05-12T15:32:00Z"/>
          <w:rFonts w:ascii="細明體" w:eastAsia="細明體" w:hAnsi="細明體" w:hint="eastAsia"/>
          <w:kern w:val="2"/>
          <w:lang w:eastAsia="zh-TW"/>
        </w:rPr>
        <w:pPrChange w:id="109" w:author="nalas" w:date="2014-05-12T15:32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ins w:id="110" w:author="nalas" w:date="2014-05-12T15:32:00Z">
        <w:r>
          <w:rPr>
            <w:rFonts w:ascii="細明體" w:eastAsia="細明體" w:hAnsi="細明體" w:hint="eastAsia"/>
            <w:kern w:val="2"/>
            <w:lang w:eastAsia="zh-TW"/>
          </w:rPr>
          <w:t>//**將該筆資料寫入</w:t>
        </w:r>
        <w:r w:rsidRPr="00F263F3">
          <w:rPr>
            <w:rFonts w:ascii="細明體" w:eastAsia="細明體" w:hAnsi="細明體" w:hint="eastAsia"/>
            <w:lang w:eastAsia="zh-TW"/>
          </w:rPr>
          <w:t>資金預估上游暫存檔</w:t>
        </w:r>
        <w:r>
          <w:rPr>
            <w:rFonts w:ascii="細明體" w:eastAsia="細明體" w:hAnsi="細明體" w:hint="eastAsia"/>
            <w:lang w:eastAsia="zh-TW"/>
          </w:rPr>
          <w:t>DTDCB083暫存LIST</w:t>
        </w:r>
      </w:ins>
    </w:p>
    <w:p w:rsidR="00200C44" w:rsidRPr="00BD3943" w:rsidRDefault="00200C44" w:rsidP="00200C4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11" w:author="nalas" w:date="2014-05-12T15:32:00Z"/>
          <w:rFonts w:ascii="細明體" w:eastAsia="細明體" w:hAnsi="細明體" w:hint="eastAsia"/>
          <w:kern w:val="2"/>
          <w:lang w:eastAsia="zh-TW"/>
        </w:rPr>
      </w:pPr>
      <w:ins w:id="112" w:author="nalas" w:date="2014-05-12T15:32:00Z">
        <w:r>
          <w:rPr>
            <w:rFonts w:ascii="細明體" w:eastAsia="細明體" w:hAnsi="細明體" w:hint="eastAsia"/>
            <w:kern w:val="2"/>
            <w:lang w:eastAsia="zh-TW"/>
          </w:rPr>
          <w:t>ADD 該筆預估紀錄到$暫存</w:t>
        </w:r>
        <w:r>
          <w:rPr>
            <w:rFonts w:ascii="細明體" w:eastAsia="細明體" w:hAnsi="細明體" w:hint="eastAsia"/>
            <w:lang w:eastAsia="zh-TW"/>
          </w:rPr>
          <w:t>DTDCB083_List，</w:t>
        </w:r>
      </w:ins>
    </w:p>
    <w:p w:rsidR="00200C44" w:rsidRPr="00136DE6" w:rsidRDefault="00200C44" w:rsidP="00200C4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13" w:author="nalas" w:date="2014-05-12T15:32:00Z"/>
          <w:rFonts w:ascii="細明體" w:eastAsia="細明體" w:hAnsi="細明體" w:hint="eastAsia"/>
          <w:kern w:val="2"/>
          <w:lang w:eastAsia="zh-TW"/>
        </w:rPr>
      </w:pPr>
      <w:ins w:id="114" w:author="nalas" w:date="2014-05-12T15:32:00Z">
        <w:r>
          <w:rPr>
            <w:rFonts w:ascii="細明體" w:eastAsia="細明體" w:hAnsi="細明體" w:hint="eastAsia"/>
            <w:lang w:eastAsia="zh-TW"/>
          </w:rPr>
          <w:t>格式如</w:t>
        </w:r>
        <w:r>
          <w:rPr>
            <w:rFonts w:ascii="細明體" w:eastAsia="細明體" w:hAnsi="細明體"/>
            <w:lang w:eastAsia="zh-TW"/>
          </w:rPr>
          <w:fldChar w:fldCharType="begin"/>
        </w:r>
        <w:r>
          <w:rPr>
            <w:rFonts w:ascii="細明體" w:eastAsia="細明體" w:hAnsi="細明體"/>
            <w:lang w:eastAsia="zh-TW"/>
          </w:rPr>
          <w:instrText xml:space="preserve"> HYPERLINK  \l "A" </w:instrText>
        </w:r>
        <w:r>
          <w:rPr>
            <w:rFonts w:ascii="細明體" w:eastAsia="細明體" w:hAnsi="細明體"/>
            <w:lang w:eastAsia="zh-TW"/>
          </w:rPr>
        </w:r>
        <w:r>
          <w:rPr>
            <w:rFonts w:ascii="細明體" w:eastAsia="細明體" w:hAnsi="細明體"/>
            <w:lang w:eastAsia="zh-TW"/>
          </w:rPr>
          <w:fldChar w:fldCharType="separate"/>
        </w:r>
        <w:r w:rsidRPr="00363A74">
          <w:rPr>
            <w:rStyle w:val="aa"/>
            <w:rFonts w:ascii="細明體" w:eastAsia="細明體" w:hAnsi="細明體" w:hint="eastAsia"/>
            <w:lang w:eastAsia="zh-TW"/>
          </w:rPr>
          <w:t>FORMAT(A)</w:t>
        </w:r>
        <w:r>
          <w:rPr>
            <w:rFonts w:ascii="細明體" w:eastAsia="細明體" w:hAnsi="細明體"/>
            <w:lang w:eastAsia="zh-TW"/>
          </w:rPr>
          <w:fldChar w:fldCharType="end"/>
        </w:r>
      </w:ins>
    </w:p>
    <w:p w:rsidR="00200C44" w:rsidDel="00200C44" w:rsidRDefault="00200C44" w:rsidP="00200C4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115" w:author="nalas" w:date="2014-05-12T15:33:00Z"/>
          <w:rFonts w:ascii="細明體" w:eastAsia="細明體" w:hAnsi="細明體" w:hint="eastAsia"/>
          <w:kern w:val="2"/>
          <w:lang w:eastAsia="zh-TW"/>
        </w:rPr>
        <w:pPrChange w:id="116" w:author="nalas" w:date="2014-05-12T15:32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</w:p>
    <w:p w:rsidR="00952256" w:rsidRDefault="00952256" w:rsidP="0095225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若有資料，依序處理查詢出來</w:t>
      </w:r>
      <w:r w:rsidR="00AB3E05">
        <w:rPr>
          <w:rFonts w:ascii="細明體" w:eastAsia="細明體" w:hAnsi="細明體" w:hint="eastAsia"/>
          <w:kern w:val="2"/>
          <w:lang w:eastAsia="zh-TW"/>
        </w:rPr>
        <w:t>理賠給付資料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AB3E05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="00AB3E05">
        <w:rPr>
          <w:rFonts w:ascii="細明體" w:eastAsia="細明體" w:hAnsi="細明體" w:hint="eastAsia"/>
          <w:kern w:val="2"/>
          <w:lang w:eastAsia="zh-TW"/>
        </w:rPr>
        <w:t>TAAB010)</w:t>
      </w:r>
    </w:p>
    <w:p w:rsidR="00952256" w:rsidDel="00200C44" w:rsidRDefault="00952256" w:rsidP="0095225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17" w:author="nalas" w:date="2014-05-12T15:28:00Z"/>
          <w:rFonts w:ascii="細明體" w:eastAsia="細明體" w:hAnsi="細明體" w:hint="eastAsia"/>
          <w:kern w:val="2"/>
          <w:lang w:eastAsia="zh-TW"/>
        </w:rPr>
      </w:pPr>
      <w:del w:id="118" w:author="nalas" w:date="2014-05-12T15:28:00Z">
        <w:r w:rsidDel="00200C44">
          <w:rPr>
            <w:rFonts w:ascii="細明體" w:eastAsia="細明體" w:hAnsi="細明體" w:hint="eastAsia"/>
            <w:kern w:val="2"/>
            <w:lang w:eastAsia="zh-TW"/>
          </w:rPr>
          <w:delText>若處理當筆</w:delText>
        </w:r>
        <w:r w:rsidR="00AB3E05" w:rsidDel="00200C44">
          <w:rPr>
            <w:rFonts w:ascii="細明體" w:eastAsia="細明體" w:hAnsi="細明體" w:hint="eastAsia"/>
            <w:kern w:val="2"/>
            <w:lang w:eastAsia="zh-TW"/>
          </w:rPr>
          <w:delText>$TAAB010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 xml:space="preserve">.給付方式  = 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‘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2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’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(現金)</w:delText>
        </w:r>
      </w:del>
    </w:p>
    <w:p w:rsidR="00952256" w:rsidRDefault="00952256" w:rsidP="00200C4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19" w:author="nalas" w:date="2014-05-12T15:28:00Z">
          <w:pPr>
            <w:pStyle w:val="Tabletext"/>
            <w:keepLines w:val="0"/>
            <w:numPr>
              <w:ilvl w:val="4"/>
              <w:numId w:val="33"/>
            </w:numPr>
            <w:spacing w:after="0" w:line="240" w:lineRule="auto"/>
            <w:ind w:left="2551" w:hanging="850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 xml:space="preserve">$3碼銀行代碼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013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</w:t>
      </w:r>
      <w:del w:id="120" w:author="nalas" w:date="2014-05-12T15:28:00Z">
        <w:r w:rsidDel="00200C44">
          <w:rPr>
            <w:rFonts w:ascii="細明體" w:eastAsia="細明體" w:hAnsi="細明體" w:hint="eastAsia"/>
            <w:kern w:val="2"/>
            <w:lang w:eastAsia="zh-TW"/>
          </w:rPr>
          <w:delText>無法分類</w:delText>
        </w:r>
      </w:del>
      <w:ins w:id="121" w:author="nalas" w:date="2014-05-12T15:28:00Z">
        <w:r w:rsidR="00200C44">
          <w:rPr>
            <w:rFonts w:ascii="細明體" w:eastAsia="細明體" w:hAnsi="細明體" w:hint="eastAsia"/>
            <w:kern w:val="2"/>
            <w:lang w:eastAsia="zh-TW"/>
          </w:rPr>
          <w:t>一律</w:t>
        </w:r>
      </w:ins>
      <w:r>
        <w:rPr>
          <w:rFonts w:ascii="細明體" w:eastAsia="細明體" w:hAnsi="細明體" w:hint="eastAsia"/>
          <w:kern w:val="2"/>
          <w:lang w:eastAsia="zh-TW"/>
        </w:rPr>
        <w:t>給013)</w:t>
      </w:r>
    </w:p>
    <w:p w:rsidR="0028111C" w:rsidRDefault="0028111C" w:rsidP="00200C4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22" w:author="nalas" w:date="2014-05-12T15:28:00Z">
          <w:pPr>
            <w:pStyle w:val="Tabletext"/>
            <w:keepLines w:val="0"/>
            <w:numPr>
              <w:ilvl w:val="4"/>
              <w:numId w:val="33"/>
            </w:numPr>
            <w:spacing w:after="0" w:line="240" w:lineRule="auto"/>
            <w:ind w:left="2551" w:hanging="850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$預估金額 = 處理當筆$TAAB010.$合計金額</w:t>
      </w:r>
    </w:p>
    <w:p w:rsidR="00BD3943" w:rsidDel="00200C44" w:rsidRDefault="00AB3E05" w:rsidP="00AB3E0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23" w:author="nalas" w:date="2014-05-12T15:28:00Z"/>
          <w:rFonts w:ascii="細明體" w:eastAsia="細明體" w:hAnsi="細明體" w:hint="eastAsia"/>
          <w:kern w:val="2"/>
          <w:lang w:eastAsia="zh-TW"/>
        </w:rPr>
      </w:pPr>
      <w:del w:id="124" w:author="nalas" w:date="2014-05-12T15:28:00Z">
        <w:r w:rsidDel="00200C44">
          <w:rPr>
            <w:rFonts w:ascii="細明體" w:eastAsia="細明體" w:hAnsi="細明體" w:hint="eastAsia"/>
            <w:kern w:val="2"/>
            <w:lang w:eastAsia="zh-TW"/>
          </w:rPr>
          <w:delText xml:space="preserve">若處理當筆$TAAB010.給付方式  = 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‘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3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’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(支票)</w:delText>
        </w:r>
      </w:del>
    </w:p>
    <w:p w:rsidR="00AB3E05" w:rsidDel="00200C44" w:rsidRDefault="00AB3E05" w:rsidP="00AB3E0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125" w:author="nalas" w:date="2014-05-12T15:28:00Z"/>
          <w:rFonts w:ascii="細明體" w:eastAsia="細明體" w:hAnsi="細明體" w:hint="eastAsia"/>
          <w:kern w:val="2"/>
          <w:lang w:eastAsia="zh-TW"/>
        </w:rPr>
      </w:pPr>
      <w:del w:id="126" w:author="nalas" w:date="2014-05-12T15:28:00Z">
        <w:r w:rsidDel="00200C44">
          <w:rPr>
            <w:rFonts w:ascii="細明體" w:eastAsia="細明體" w:hAnsi="細明體" w:hint="eastAsia"/>
            <w:kern w:val="2"/>
            <w:lang w:eastAsia="zh-TW"/>
          </w:rPr>
          <w:delText xml:space="preserve">$3碼銀行代碼 = 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‘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013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’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 xml:space="preserve"> (無法分類給013)</w:delText>
        </w:r>
      </w:del>
    </w:p>
    <w:p w:rsidR="0028111C" w:rsidDel="00200C44" w:rsidRDefault="0028111C" w:rsidP="00AB3E0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127" w:author="nalas" w:date="2014-05-12T15:28:00Z"/>
          <w:rFonts w:ascii="細明體" w:eastAsia="細明體" w:hAnsi="細明體" w:hint="eastAsia"/>
          <w:kern w:val="2"/>
          <w:lang w:eastAsia="zh-TW"/>
        </w:rPr>
      </w:pPr>
      <w:del w:id="128" w:author="nalas" w:date="2014-05-12T15:28:00Z">
        <w:r w:rsidDel="00200C44">
          <w:rPr>
            <w:rFonts w:ascii="細明體" w:eastAsia="細明體" w:hAnsi="細明體" w:hint="eastAsia"/>
            <w:kern w:val="2"/>
            <w:lang w:eastAsia="zh-TW"/>
          </w:rPr>
          <w:delText>$預估金額 = 處理當筆$TAAB010.$合計金額</w:delText>
        </w:r>
      </w:del>
    </w:p>
    <w:p w:rsidR="00AB3E05" w:rsidDel="00200C44" w:rsidRDefault="00AB3E05" w:rsidP="00AB3E0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29" w:author="nalas" w:date="2014-05-12T15:28:00Z"/>
          <w:rFonts w:ascii="細明體" w:eastAsia="細明體" w:hAnsi="細明體" w:hint="eastAsia"/>
          <w:kern w:val="2"/>
          <w:lang w:eastAsia="zh-TW"/>
        </w:rPr>
      </w:pPr>
      <w:del w:id="130" w:author="nalas" w:date="2014-05-12T15:28:00Z">
        <w:r w:rsidDel="00200C44">
          <w:rPr>
            <w:rFonts w:ascii="細明體" w:eastAsia="細明體" w:hAnsi="細明體" w:hint="eastAsia"/>
            <w:kern w:val="2"/>
            <w:lang w:eastAsia="zh-TW"/>
          </w:rPr>
          <w:delText xml:space="preserve">若處理當筆$TAAB010.給付方式  = 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‘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5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’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(匯撥)</w:delText>
        </w:r>
      </w:del>
    </w:p>
    <w:p w:rsidR="00226C82" w:rsidDel="00200C44" w:rsidRDefault="00226C82" w:rsidP="00226C82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131" w:author="nalas" w:date="2014-05-12T15:29:00Z"/>
          <w:rFonts w:ascii="細明體" w:eastAsia="細明體" w:hAnsi="細明體" w:hint="eastAsia"/>
          <w:kern w:val="2"/>
          <w:lang w:eastAsia="zh-TW"/>
        </w:rPr>
      </w:pPr>
      <w:del w:id="132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 xml:space="preserve">IF 處理當筆$TAAB010.銀行行庫代號前三碼 = 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‘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000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’</w:delText>
        </w:r>
      </w:del>
    </w:p>
    <w:p w:rsidR="00226C82" w:rsidRPr="00695124" w:rsidDel="00200C44" w:rsidRDefault="00080045" w:rsidP="0069512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133" w:author="nalas" w:date="2014-05-12T15:29:00Z"/>
          <w:rFonts w:ascii="細明體" w:eastAsia="細明體" w:hAnsi="細明體" w:hint="eastAsia"/>
          <w:kern w:val="2"/>
          <w:lang w:eastAsia="zh-TW"/>
        </w:rPr>
      </w:pPr>
      <w:del w:id="134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>//**因為外國人無法匯款所以會有 000情況發生，避免跟真的013發生dup,將該筆金額加入台幣的013累計金額中</w:delText>
        </w:r>
      </w:del>
    </w:p>
    <w:p w:rsidR="00080045" w:rsidDel="00200C44" w:rsidRDefault="00080045" w:rsidP="00226C8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135" w:author="nalas" w:date="2014-05-12T15:29:00Z"/>
          <w:rFonts w:ascii="細明體" w:eastAsia="細明體" w:hAnsi="細明體" w:hint="eastAsia"/>
          <w:kern w:val="2"/>
          <w:lang w:eastAsia="zh-TW"/>
        </w:rPr>
      </w:pPr>
      <w:del w:id="136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>$匯撥000暫存金額  = 處理當筆$TAAB010.$合計金額</w:delText>
        </w:r>
      </w:del>
    </w:p>
    <w:p w:rsidR="00695124" w:rsidDel="00200C44" w:rsidRDefault="00695124" w:rsidP="00226C8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137" w:author="nalas" w:date="2014-05-12T15:29:00Z"/>
          <w:rFonts w:ascii="細明體" w:eastAsia="細明體" w:hAnsi="細明體" w:hint="eastAsia"/>
          <w:kern w:val="2"/>
          <w:lang w:eastAsia="zh-TW"/>
        </w:rPr>
      </w:pPr>
      <w:del w:id="138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>處下一筆理賠給付資料 $DTAB0010</w:delText>
        </w:r>
      </w:del>
    </w:p>
    <w:p w:rsidR="00226C82" w:rsidDel="00200C44" w:rsidRDefault="00226C82" w:rsidP="00226C82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139" w:author="nalas" w:date="2014-05-12T15:29:00Z"/>
          <w:rFonts w:ascii="細明體" w:eastAsia="細明體" w:hAnsi="細明體" w:hint="eastAsia"/>
          <w:kern w:val="2"/>
          <w:lang w:eastAsia="zh-TW"/>
        </w:rPr>
      </w:pPr>
      <w:del w:id="140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>ELSE</w:delText>
        </w:r>
      </w:del>
    </w:p>
    <w:p w:rsidR="00226C82" w:rsidDel="00200C44" w:rsidRDefault="00226C82" w:rsidP="00226C8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141" w:author="nalas" w:date="2014-05-12T15:29:00Z"/>
          <w:rFonts w:ascii="細明體" w:eastAsia="細明體" w:hAnsi="細明體" w:hint="eastAsia"/>
          <w:kern w:val="2"/>
          <w:lang w:eastAsia="zh-TW"/>
        </w:rPr>
      </w:pPr>
      <w:del w:id="142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>$3碼銀行代碼 = 處理當筆$TAAB010.銀行行庫代號前三碼</w:delText>
        </w:r>
      </w:del>
    </w:p>
    <w:p w:rsidR="00080045" w:rsidDel="00200C44" w:rsidRDefault="00080045" w:rsidP="00226C8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143" w:author="nalas" w:date="2014-05-12T15:29:00Z"/>
          <w:rFonts w:ascii="細明體" w:eastAsia="細明體" w:hAnsi="細明體" w:hint="eastAsia"/>
          <w:kern w:val="2"/>
          <w:lang w:eastAsia="zh-TW"/>
        </w:rPr>
      </w:pPr>
      <w:del w:id="144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 xml:space="preserve">IF $3碼銀行代碼 = 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‘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013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’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 xml:space="preserve">且 處理當筆$TAAB010.幣別  = 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‘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>NTD</w:delText>
        </w:r>
        <w:r w:rsidDel="00200C44">
          <w:rPr>
            <w:rFonts w:ascii="細明體" w:eastAsia="細明體" w:hAnsi="細明體"/>
            <w:kern w:val="2"/>
            <w:lang w:eastAsia="zh-TW"/>
          </w:rPr>
          <w:delText>’</w:delText>
        </w:r>
        <w:r w:rsidDel="00200C44">
          <w:rPr>
            <w:rFonts w:ascii="細明體" w:eastAsia="細明體" w:hAnsi="細明體" w:hint="eastAsia"/>
            <w:kern w:val="2"/>
            <w:lang w:eastAsia="zh-TW"/>
          </w:rPr>
          <w:delText xml:space="preserve"> (台幣)</w:delText>
        </w:r>
      </w:del>
    </w:p>
    <w:p w:rsidR="00080045" w:rsidDel="00200C44" w:rsidRDefault="0028111C" w:rsidP="0028111C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del w:id="145" w:author="nalas" w:date="2014-05-12T15:29:00Z"/>
          <w:rFonts w:ascii="細明體" w:eastAsia="細明體" w:hAnsi="細明體" w:hint="eastAsia"/>
          <w:kern w:val="2"/>
          <w:lang w:eastAsia="zh-TW"/>
        </w:rPr>
      </w:pPr>
      <w:del w:id="146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>$預估金額 = 處理當筆$TAAB010.$合計金額 + $匯撥000暫存金額</w:delText>
        </w:r>
      </w:del>
    </w:p>
    <w:p w:rsidR="0028111C" w:rsidDel="00200C44" w:rsidRDefault="0028111C" w:rsidP="0028111C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147" w:author="nalas" w:date="2014-05-12T15:29:00Z"/>
          <w:rFonts w:ascii="細明體" w:eastAsia="細明體" w:hAnsi="細明體" w:hint="eastAsia"/>
          <w:kern w:val="2"/>
          <w:lang w:eastAsia="zh-TW"/>
        </w:rPr>
      </w:pPr>
      <w:del w:id="148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>ELSE</w:delText>
        </w:r>
      </w:del>
    </w:p>
    <w:p w:rsidR="0028111C" w:rsidDel="00200C44" w:rsidRDefault="0028111C" w:rsidP="0028111C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del w:id="149" w:author="nalas" w:date="2014-05-12T15:29:00Z"/>
          <w:rFonts w:ascii="細明體" w:eastAsia="細明體" w:hAnsi="細明體" w:hint="eastAsia"/>
          <w:kern w:val="2"/>
          <w:lang w:eastAsia="zh-TW"/>
        </w:rPr>
      </w:pPr>
      <w:del w:id="150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>$預估金額 = 處理當筆$TAAB010.$合計金額</w:delText>
        </w:r>
      </w:del>
    </w:p>
    <w:p w:rsidR="00AB3E05" w:rsidDel="00200C44" w:rsidRDefault="00226C82" w:rsidP="00226C82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151" w:author="nalas" w:date="2014-05-12T15:29:00Z"/>
          <w:rFonts w:ascii="細明體" w:eastAsia="細明體" w:hAnsi="細明體" w:hint="eastAsia"/>
          <w:kern w:val="2"/>
          <w:lang w:eastAsia="zh-TW"/>
        </w:rPr>
      </w:pPr>
      <w:del w:id="152" w:author="nalas" w:date="2014-05-12T15:29:00Z">
        <w:r w:rsidDel="00200C44">
          <w:rPr>
            <w:rFonts w:ascii="細明體" w:eastAsia="細明體" w:hAnsi="細明體" w:hint="eastAsia"/>
            <w:kern w:val="2"/>
            <w:lang w:eastAsia="zh-TW"/>
          </w:rPr>
          <w:delText>END IF</w:delText>
        </w:r>
      </w:del>
    </w:p>
    <w:p w:rsidR="00AB3E05" w:rsidRPr="00AB3E05" w:rsidRDefault="00AB3E05" w:rsidP="00AB3E0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//**將該筆資料寫入</w:t>
      </w:r>
      <w:r w:rsidRPr="00F263F3">
        <w:rPr>
          <w:rFonts w:ascii="細明體" w:eastAsia="細明體" w:hAnsi="細明體" w:hint="eastAsia"/>
          <w:lang w:eastAsia="zh-TW"/>
        </w:rPr>
        <w:t>資金預估上游暫存檔</w:t>
      </w:r>
      <w:r>
        <w:rPr>
          <w:rFonts w:ascii="細明體" w:eastAsia="細明體" w:hAnsi="細明體" w:hint="eastAsia"/>
          <w:lang w:eastAsia="zh-TW"/>
        </w:rPr>
        <w:t>DTDCB083暫存LIST</w:t>
      </w:r>
    </w:p>
    <w:p w:rsidR="00AB3E05" w:rsidRPr="00BD3943" w:rsidRDefault="00AB3E05" w:rsidP="00200C4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53" w:author="nalas" w:date="2014-05-12T15:29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ADD 該筆預估紀錄到$暫存</w:t>
      </w:r>
      <w:r>
        <w:rPr>
          <w:rFonts w:ascii="細明體" w:eastAsia="細明體" w:hAnsi="細明體" w:hint="eastAsia"/>
          <w:lang w:eastAsia="zh-TW"/>
        </w:rPr>
        <w:t>DTDCB083_List，</w:t>
      </w:r>
    </w:p>
    <w:p w:rsidR="00AB3E05" w:rsidRPr="00136DE6" w:rsidRDefault="00AB3E05" w:rsidP="00200C4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54" w:author="nalas" w:date="2014-05-12T15:29:00Z">
          <w:pPr>
            <w:pStyle w:val="Tabletext"/>
            <w:keepLines w:val="0"/>
            <w:numPr>
              <w:ilvl w:val="4"/>
              <w:numId w:val="33"/>
            </w:numPr>
            <w:spacing w:after="0" w:line="240" w:lineRule="auto"/>
            <w:ind w:left="2551" w:hanging="850"/>
          </w:pPr>
        </w:pPrChange>
      </w:pPr>
      <w:r>
        <w:rPr>
          <w:rFonts w:ascii="細明體" w:eastAsia="細明體" w:hAnsi="細明體" w:hint="eastAsia"/>
          <w:lang w:eastAsia="zh-TW"/>
        </w:rPr>
        <w:t>格式如</w:t>
      </w:r>
      <w:r>
        <w:rPr>
          <w:rFonts w:ascii="細明體" w:eastAsia="細明體" w:hAnsi="細明體"/>
          <w:lang w:eastAsia="zh-TW"/>
        </w:rPr>
        <w:fldChar w:fldCharType="begin"/>
      </w:r>
      <w:r>
        <w:rPr>
          <w:rFonts w:ascii="細明體" w:eastAsia="細明體" w:hAnsi="細明體"/>
          <w:lang w:eastAsia="zh-TW"/>
        </w:rPr>
        <w:instrText xml:space="preserve"> HYPERLINK  \l "A" </w:instrText>
      </w:r>
      <w:r>
        <w:rPr>
          <w:rFonts w:ascii="細明體" w:eastAsia="細明體" w:hAnsi="細明體"/>
          <w:lang w:eastAsia="zh-TW"/>
        </w:rPr>
      </w:r>
      <w:r>
        <w:rPr>
          <w:rFonts w:ascii="細明體" w:eastAsia="細明體" w:hAnsi="細明體"/>
          <w:lang w:eastAsia="zh-TW"/>
        </w:rPr>
        <w:fldChar w:fldCharType="separate"/>
      </w:r>
      <w:r w:rsidRPr="00363A74">
        <w:rPr>
          <w:rStyle w:val="aa"/>
          <w:rFonts w:ascii="細明體" w:eastAsia="細明體" w:hAnsi="細明體" w:hint="eastAsia"/>
          <w:lang w:eastAsia="zh-TW"/>
        </w:rPr>
        <w:t>FOR</w:t>
      </w:r>
      <w:r w:rsidRPr="00363A74">
        <w:rPr>
          <w:rStyle w:val="aa"/>
          <w:rFonts w:ascii="細明體" w:eastAsia="細明體" w:hAnsi="細明體" w:hint="eastAsia"/>
          <w:lang w:eastAsia="zh-TW"/>
        </w:rPr>
        <w:t>M</w:t>
      </w:r>
      <w:r w:rsidRPr="00363A74">
        <w:rPr>
          <w:rStyle w:val="aa"/>
          <w:rFonts w:ascii="細明體" w:eastAsia="細明體" w:hAnsi="細明體" w:hint="eastAsia"/>
          <w:lang w:eastAsia="zh-TW"/>
        </w:rPr>
        <w:t>AT(A)</w:t>
      </w:r>
      <w:r>
        <w:rPr>
          <w:rFonts w:ascii="細明體" w:eastAsia="細明體" w:hAnsi="細明體"/>
          <w:lang w:eastAsia="zh-TW"/>
        </w:rPr>
        <w:fldChar w:fldCharType="end"/>
      </w:r>
    </w:p>
    <w:p w:rsidR="00136DE6" w:rsidRPr="00136DE6" w:rsidRDefault="00136DE6" w:rsidP="00F43EC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55" w:author="nalas" w:date="2014-05-12T15:34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r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kern w:val="2"/>
          <w:lang w:eastAsia="zh-TW"/>
        </w:rPr>
        <w:t>理賠給付資料 ($TAAB010)全部處理完成，將此工作日預估資料寫入</w:t>
      </w:r>
      <w:r w:rsidRPr="00F263F3">
        <w:rPr>
          <w:rFonts w:ascii="細明體" w:eastAsia="細明體" w:hAnsi="細明體" w:hint="eastAsia"/>
          <w:lang w:eastAsia="zh-TW"/>
        </w:rPr>
        <w:t>資金預估上游暫存檔</w:t>
      </w:r>
    </w:p>
    <w:p w:rsidR="00136DE6" w:rsidRPr="00136DE6" w:rsidRDefault="00136DE6" w:rsidP="00136DE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>
        <w:rPr>
          <w:rFonts w:ascii="細明體" w:eastAsia="細明體" w:hAnsi="細明體" w:hint="eastAsia"/>
          <w:kern w:val="2"/>
          <w:lang w:eastAsia="zh-TW"/>
        </w:rPr>
        <w:t xml:space="preserve">all </w:t>
      </w:r>
      <w:r w:rsidRPr="00F263F3">
        <w:rPr>
          <w:rFonts w:ascii="細明體" w:eastAsia="細明體" w:hAnsi="細明體" w:hint="eastAsia"/>
          <w:lang w:eastAsia="zh-TW"/>
        </w:rPr>
        <w:t>資金預估上游暫存檔</w:t>
      </w:r>
      <w:r>
        <w:rPr>
          <w:rFonts w:ascii="細明體" w:eastAsia="細明體" w:hAnsi="細明體" w:hint="eastAsia"/>
          <w:lang w:eastAsia="zh-TW"/>
        </w:rPr>
        <w:t>維護模組</w:t>
      </w:r>
      <w:r w:rsidRPr="00C428AF">
        <w:rPr>
          <w:rFonts w:ascii="細明體" w:eastAsia="細明體" w:hAnsi="細明體"/>
          <w:lang w:eastAsia="zh-TW"/>
        </w:rPr>
        <w:t>DC_B0Z097</w:t>
      </w:r>
      <w:r>
        <w:rPr>
          <w:rFonts w:ascii="細明體" w:eastAsia="細明體" w:hAnsi="細明體" w:hint="eastAsia"/>
          <w:lang w:eastAsia="zh-TW"/>
        </w:rPr>
        <w:t>.insert</w:t>
      </w:r>
      <w:r w:rsidRPr="004D62C1">
        <w:rPr>
          <w:rFonts w:ascii="細明體" w:eastAsia="細明體" w:hAnsi="細明體"/>
          <w:lang w:eastAsia="zh-TW"/>
        </w:rPr>
        <w:t>DTDCB083</w:t>
      </w:r>
      <w:r>
        <w:rPr>
          <w:rFonts w:ascii="細明體" w:eastAsia="細明體" w:hAnsi="細明體" w:hint="eastAsia"/>
          <w:lang w:eastAsia="zh-TW"/>
        </w:rPr>
        <w:t>()，by參數</w:t>
      </w:r>
    </w:p>
    <w:p w:rsidR="00136DE6" w:rsidRPr="00136DE6" w:rsidRDefault="00136DE6" w:rsidP="00136DE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63F3">
        <w:rPr>
          <w:rFonts w:ascii="細明體" w:eastAsia="細明體" w:hAnsi="細明體" w:hint="eastAsia"/>
          <w:lang w:eastAsia="zh-TW"/>
        </w:rPr>
        <w:t>資金預估上游暫存檔</w:t>
      </w:r>
      <w:r>
        <w:rPr>
          <w:rFonts w:ascii="細明體" w:eastAsia="細明體" w:hAnsi="細明體" w:hint="eastAsia"/>
          <w:lang w:eastAsia="zh-TW"/>
        </w:rPr>
        <w:t xml:space="preserve"> : </w:t>
      </w:r>
      <w:r>
        <w:rPr>
          <w:rFonts w:ascii="細明體" w:eastAsia="細明體" w:hAnsi="細明體" w:hint="eastAsia"/>
          <w:kern w:val="2"/>
          <w:lang w:eastAsia="zh-TW"/>
        </w:rPr>
        <w:t>$暫存</w:t>
      </w:r>
      <w:r>
        <w:rPr>
          <w:rFonts w:ascii="細明體" w:eastAsia="細明體" w:hAnsi="細明體" w:hint="eastAsia"/>
          <w:lang w:eastAsia="zh-TW"/>
        </w:rPr>
        <w:t>DTDCB083_List</w:t>
      </w:r>
    </w:p>
    <w:p w:rsidR="00136DE6" w:rsidRPr="00136DE6" w:rsidRDefault="00136DE6" w:rsidP="00136DE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若模組有誤，</w:t>
      </w:r>
    </w:p>
    <w:p w:rsidR="00136DE6" w:rsidRPr="00136DE6" w:rsidRDefault="00136DE6" w:rsidP="00136DE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錯誤件數  ++ </w:t>
      </w:r>
    </w:p>
    <w:p w:rsidR="00136DE6" w:rsidRDefault="00136DE6" w:rsidP="00136DE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 xml:space="preserve">訊息中文＝ </w:t>
      </w:r>
      <w:r w:rsidRPr="00986BCD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F263F3">
        <w:rPr>
          <w:rFonts w:ascii="細明體" w:eastAsia="細明體" w:hAnsi="細明體" w:hint="eastAsia"/>
          <w:lang w:eastAsia="zh-TW"/>
        </w:rPr>
        <w:t>資金預估上游暫存檔</w:t>
      </w:r>
      <w:r>
        <w:rPr>
          <w:rFonts w:ascii="細明體" w:eastAsia="細明體" w:hAnsi="細明體" w:hint="eastAsia"/>
          <w:lang w:eastAsia="zh-TW"/>
        </w:rPr>
        <w:t>異常</w:t>
      </w:r>
      <w:r w:rsidRPr="00986BCD">
        <w:rPr>
          <w:rFonts w:ascii="細明體" w:eastAsia="細明體" w:hAnsi="細明體" w:hint="eastAsia"/>
          <w:kern w:val="2"/>
          <w:lang w:eastAsia="zh-TW"/>
        </w:rPr>
        <w:t>”</w:t>
      </w:r>
    </w:p>
    <w:p w:rsidR="00136DE6" w:rsidRPr="00986BCD" w:rsidRDefault="00136DE6" w:rsidP="00136DE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摘要 =</w:t>
      </w:r>
      <w:r>
        <w:rPr>
          <w:rFonts w:ascii="細明體" w:eastAsia="細明體" w:hAnsi="細明體" w:hint="eastAsia"/>
          <w:kern w:val="2"/>
          <w:lang w:eastAsia="zh-TW"/>
        </w:rPr>
        <w:t>模組回傳錯誤訊息</w:t>
      </w:r>
    </w:p>
    <w:p w:rsidR="00136DE6" w:rsidRPr="00986BCD" w:rsidRDefault="00136DE6" w:rsidP="00136DE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986BCD">
        <w:rPr>
          <w:rFonts w:ascii="細明體" w:eastAsia="細明體" w:hAnsi="細明體"/>
          <w:bCs/>
          <w:kern w:val="2"/>
          <w:lang w:eastAsia="zh-TW"/>
        </w:rPr>
        <w:t>)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136DE6" w:rsidRDefault="00136DE6" w:rsidP="00136DE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結束批次作業</w:t>
      </w:r>
    </w:p>
    <w:p w:rsidR="00136DE6" w:rsidRDefault="00136DE6" w:rsidP="00136DE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136DE6" w:rsidRDefault="00136DE6" w:rsidP="00136DE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成功件數++</w:t>
      </w:r>
    </w:p>
    <w:p w:rsidR="00136DE6" w:rsidRDefault="00136DE6" w:rsidP="00136DE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繼續處理下一個$工作日LIST</w:t>
      </w:r>
    </w:p>
    <w:p w:rsidR="00136DE6" w:rsidRDefault="00136DE6" w:rsidP="00226C82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DE6">
        <w:rPr>
          <w:rFonts w:ascii="細明體" w:eastAsia="細明體" w:hAnsi="細明體" w:hint="eastAsia"/>
          <w:b/>
          <w:color w:val="0070C0"/>
          <w:kern w:val="2"/>
          <w:lang w:eastAsia="zh-TW"/>
        </w:rPr>
        <w:t>若處理$工作日LIST</w:t>
      </w:r>
      <w:r w:rsidR="00D44844">
        <w:rPr>
          <w:rFonts w:ascii="細明體" w:eastAsia="細明體" w:hAnsi="細明體" w:hint="eastAsia"/>
          <w:b/>
          <w:color w:val="0070C0"/>
          <w:kern w:val="2"/>
          <w:lang w:eastAsia="zh-TW"/>
        </w:rPr>
        <w:t>第二</w:t>
      </w:r>
      <w:r w:rsidRPr="00136DE6">
        <w:rPr>
          <w:rFonts w:ascii="細明體" w:eastAsia="細明體" w:hAnsi="細明體" w:hint="eastAsia"/>
          <w:b/>
          <w:color w:val="0070C0"/>
          <w:kern w:val="2"/>
          <w:lang w:eastAsia="zh-TW"/>
        </w:rPr>
        <w:t>筆</w:t>
      </w:r>
      <w:r w:rsidR="00D44844">
        <w:rPr>
          <w:rFonts w:ascii="細明體" w:eastAsia="細明體" w:hAnsi="細明體" w:hint="eastAsia"/>
          <w:b/>
          <w:color w:val="0070C0"/>
          <w:kern w:val="2"/>
          <w:lang w:eastAsia="zh-TW"/>
        </w:rPr>
        <w:t>(含)</w:t>
      </w:r>
      <w:r>
        <w:rPr>
          <w:rFonts w:ascii="細明體" w:eastAsia="細明體" w:hAnsi="細明體" w:hint="eastAsia"/>
          <w:b/>
          <w:color w:val="0070C0"/>
          <w:kern w:val="2"/>
          <w:lang w:eastAsia="zh-TW"/>
        </w:rPr>
        <w:t>以後的</w:t>
      </w:r>
      <w:r w:rsidRPr="00136DE6">
        <w:rPr>
          <w:rFonts w:ascii="細明體" w:eastAsia="細明體" w:hAnsi="細明體" w:hint="eastAsia"/>
          <w:b/>
          <w:color w:val="0070C0"/>
          <w:kern w:val="2"/>
          <w:lang w:eastAsia="zh-TW"/>
        </w:rPr>
        <w:t>工作日</w:t>
      </w:r>
    </w:p>
    <w:p w:rsidR="000A701C" w:rsidRDefault="00470415" w:rsidP="00136DE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//**用去年的資料來預估:用去年的預估日期往後</w:t>
      </w:r>
      <w:r w:rsidR="00226C82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>0天的理賠金額平均</w:t>
      </w:r>
    </w:p>
    <w:p w:rsidR="00470415" w:rsidRDefault="00470415" w:rsidP="00136DE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$去年工作日 = </w:t>
      </w:r>
      <w:r>
        <w:rPr>
          <w:rFonts w:ascii="細明體" w:eastAsia="細明體" w:hAnsi="細明體" w:cs="細明體" w:hint="eastAsia"/>
          <w:lang w:eastAsia="zh-TW"/>
        </w:rPr>
        <w:t>處理當筆</w:t>
      </w:r>
      <w:r>
        <w:rPr>
          <w:rFonts w:ascii="細明體" w:eastAsia="細明體" w:hAnsi="細明體" w:hint="eastAsia"/>
          <w:kern w:val="2"/>
          <w:lang w:eastAsia="zh-TW"/>
        </w:rPr>
        <w:t>$工作日LIST.工作日  - 1年</w:t>
      </w:r>
    </w:p>
    <w:p w:rsidR="00F27C75" w:rsidRPr="00152D9D" w:rsidRDefault="00470415" w:rsidP="00F27C75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>
        <w:rPr>
          <w:rFonts w:ascii="細明體" w:eastAsia="細明體" w:hAnsi="細明體" w:hint="eastAsia"/>
          <w:kern w:val="2"/>
          <w:lang w:eastAsia="zh-TW"/>
        </w:rPr>
        <w:t xml:space="preserve">all </w:t>
      </w:r>
      <w:r w:rsidR="00F27C75">
        <w:rPr>
          <w:rFonts w:ascii="細明體" w:eastAsia="細明體" w:hAnsi="細明體" w:hint="eastAsia"/>
          <w:kern w:val="2"/>
          <w:lang w:eastAsia="zh-TW"/>
        </w:rPr>
        <w:t>CALL</w:t>
      </w:r>
      <w:r w:rsidR="00F27C75">
        <w:rPr>
          <w:rFonts w:ascii="細明體" w:eastAsia="細明體" w:hAnsi="細明體" w:hint="eastAsia"/>
          <w:lang w:eastAsia="zh-TW"/>
        </w:rPr>
        <w:t>取得一段區間工作日模組</w:t>
      </w:r>
      <w:r w:rsidR="00F27C75" w:rsidRPr="00C428AF">
        <w:rPr>
          <w:rFonts w:ascii="細明體" w:eastAsia="細明體" w:hAnsi="細明體"/>
        </w:rPr>
        <w:t>WorkDate.getPeriodWorkingDates</w:t>
      </w:r>
      <w:r w:rsidR="00F27C75">
        <w:rPr>
          <w:rFonts w:ascii="細明體" w:eastAsia="細明體" w:hAnsi="細明體" w:hint="eastAsia"/>
          <w:lang w:eastAsia="zh-TW"/>
        </w:rPr>
        <w:t>()，by參數</w:t>
      </w:r>
    </w:p>
    <w:p w:rsidR="00F27C75" w:rsidRPr="00152D9D" w:rsidRDefault="00F27C75" w:rsidP="00F27C7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開始日期:</w:t>
      </w:r>
      <w:r w:rsidRPr="00152D9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$去年工作日</w:t>
      </w:r>
    </w:p>
    <w:p w:rsidR="00F27C75" w:rsidRPr="00152D9D" w:rsidRDefault="00F27C75" w:rsidP="00F27C7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要取得的工作天數: </w:t>
      </w:r>
      <w:r w:rsidR="00226C82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0</w:t>
      </w:r>
    </w:p>
    <w:p w:rsidR="00F27C75" w:rsidRPr="00152D9D" w:rsidRDefault="00F27C75" w:rsidP="00F27C7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若有誤，</w:t>
      </w:r>
    </w:p>
    <w:p w:rsidR="00F27C75" w:rsidRDefault="00F27C75" w:rsidP="00F27C7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 xml:space="preserve">訊息中文＝ </w:t>
      </w:r>
      <w:r w:rsidRPr="00986BCD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取得工作日期模組</w:t>
      </w:r>
      <w:r>
        <w:rPr>
          <w:rFonts w:ascii="細明體" w:eastAsia="細明體" w:hAnsi="細明體" w:hint="eastAsia"/>
          <w:lang w:eastAsia="zh-TW"/>
        </w:rPr>
        <w:t>異常</w:t>
      </w:r>
      <w:r w:rsidRPr="00986BCD">
        <w:rPr>
          <w:rFonts w:ascii="細明體" w:eastAsia="細明體" w:hAnsi="細明體" w:hint="eastAsia"/>
          <w:kern w:val="2"/>
          <w:lang w:eastAsia="zh-TW"/>
        </w:rPr>
        <w:t>”</w:t>
      </w:r>
    </w:p>
    <w:p w:rsidR="00F27C75" w:rsidRPr="00986BCD" w:rsidRDefault="00F27C75" w:rsidP="00F27C7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摘要 =</w:t>
      </w:r>
      <w:r>
        <w:rPr>
          <w:rFonts w:ascii="細明體" w:eastAsia="細明體" w:hAnsi="細明體" w:hint="eastAsia"/>
          <w:kern w:val="2"/>
          <w:lang w:eastAsia="zh-TW"/>
        </w:rPr>
        <w:t>模組回傳錯誤訊息</w:t>
      </w:r>
    </w:p>
    <w:p w:rsidR="00F27C75" w:rsidRPr="00986BCD" w:rsidRDefault="00F27C75" w:rsidP="00F27C7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986BCD">
        <w:rPr>
          <w:rFonts w:ascii="細明體" w:eastAsia="細明體" w:hAnsi="細明體"/>
          <w:bCs/>
          <w:kern w:val="2"/>
          <w:lang w:eastAsia="zh-TW"/>
        </w:rPr>
        <w:t>)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F27C75" w:rsidRDefault="00F27C75" w:rsidP="00F27C7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結束批次作業</w:t>
      </w:r>
    </w:p>
    <w:p w:rsidR="00F27C75" w:rsidRDefault="00F27C75" w:rsidP="00F27C7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F27C75" w:rsidRDefault="00F27C75" w:rsidP="00F27C7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$去年預估起日 =模組回傳工作日LIST第一筆資料</w:t>
      </w:r>
    </w:p>
    <w:p w:rsidR="00D80158" w:rsidRPr="004B7872" w:rsidRDefault="00D80158" w:rsidP="00F27C7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$去年預估</w:t>
      </w:r>
      <w:r w:rsidR="006C7219">
        <w:rPr>
          <w:rFonts w:ascii="細明體" w:eastAsia="細明體" w:hAnsi="細明體" w:hint="eastAsia"/>
          <w:kern w:val="2"/>
          <w:lang w:eastAsia="zh-TW"/>
        </w:rPr>
        <w:t>迄</w:t>
      </w:r>
      <w:r>
        <w:rPr>
          <w:rFonts w:ascii="細明體" w:eastAsia="細明體" w:hAnsi="細明體" w:hint="eastAsia"/>
          <w:kern w:val="2"/>
          <w:lang w:eastAsia="zh-TW"/>
        </w:rPr>
        <w:t>日 =模組回傳工作日LIST最後一筆資料</w:t>
      </w:r>
    </w:p>
    <w:p w:rsidR="006C7219" w:rsidRPr="0008161B" w:rsidRDefault="006C7219" w:rsidP="006C721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F263F3">
        <w:rPr>
          <w:rFonts w:ascii="細明體" w:eastAsia="細明體" w:hAnsi="細明體" w:cs="細明體" w:hint="eastAsia"/>
          <w:lang w:eastAsia="zh-TW"/>
        </w:rPr>
        <w:t>案件各受款人理賠金額分配檔</w:t>
      </w:r>
      <w:r>
        <w:rPr>
          <w:rFonts w:ascii="細明體" w:eastAsia="細明體" w:hAnsi="細明體" w:cs="細明體" w:hint="eastAsia"/>
          <w:lang w:eastAsia="zh-TW"/>
        </w:rPr>
        <w:t>DTAAB010，by查詢條件</w:t>
      </w:r>
    </w:p>
    <w:p w:rsidR="006C7219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 xml:space="preserve">帳務日期 在 </w:t>
      </w:r>
      <w:r>
        <w:rPr>
          <w:rFonts w:ascii="細明體" w:eastAsia="細明體" w:hAnsi="細明體" w:hint="eastAsia"/>
          <w:kern w:val="2"/>
          <w:lang w:eastAsia="zh-TW"/>
        </w:rPr>
        <w:t>$去年預估起日 到 $去年預估迄日 之間的資料</w:t>
      </w:r>
    </w:p>
    <w:p w:rsidR="006C7219" w:rsidRDefault="006C7219" w:rsidP="006C721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6C7219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//**以</w:t>
      </w:r>
      <w:del w:id="156" w:author="nalas" w:date="2014-05-12T15:35:00Z">
        <w:r w:rsidDel="00EE7235">
          <w:rPr>
            <w:rFonts w:ascii="細明體" w:eastAsia="細明體" w:hAnsi="細明體" w:hint="eastAsia"/>
            <w:kern w:val="2"/>
            <w:lang w:eastAsia="zh-TW"/>
          </w:rPr>
          <w:delText>給付方式、</w:delText>
        </w:r>
      </w:del>
      <w:r>
        <w:rPr>
          <w:rFonts w:ascii="細明體" w:eastAsia="細明體" w:hAnsi="細明體" w:hint="eastAsia"/>
          <w:kern w:val="2"/>
          <w:lang w:eastAsia="zh-TW"/>
        </w:rPr>
        <w:t>幣別</w:t>
      </w:r>
      <w:del w:id="157" w:author="nalas" w:date="2014-05-12T15:35:00Z">
        <w:r w:rsidDel="00EE7235">
          <w:rPr>
            <w:rFonts w:ascii="細明體" w:eastAsia="細明體" w:hAnsi="細明體" w:hint="eastAsia"/>
            <w:kern w:val="2"/>
            <w:lang w:eastAsia="zh-TW"/>
          </w:rPr>
          <w:delText>、銀行行庫代號前三碼</w:delText>
        </w:r>
      </w:del>
      <w:r>
        <w:rPr>
          <w:rFonts w:ascii="細明體" w:eastAsia="細明體" w:hAnsi="細明體" w:hint="eastAsia"/>
          <w:kern w:val="2"/>
          <w:lang w:eastAsia="zh-TW"/>
        </w:rPr>
        <w:t>作加總給付金額</w:t>
      </w:r>
    </w:p>
    <w:p w:rsidR="006C7219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58" w:author="nalas" w:date="2014-05-12T15:35:00Z"/>
          <w:rFonts w:ascii="細明體" w:eastAsia="細明體" w:hAnsi="細明體" w:hint="eastAsia"/>
          <w:kern w:val="2"/>
          <w:lang w:eastAsia="zh-TW"/>
        </w:rPr>
      </w:pPr>
      <w:del w:id="159" w:author="nalas" w:date="2014-05-12T15:35:00Z">
        <w:r w:rsidDel="00EE7235">
          <w:rPr>
            <w:rFonts w:ascii="細明體" w:eastAsia="細明體" w:hAnsi="細明體" w:hint="eastAsia"/>
            <w:kern w:val="2"/>
            <w:lang w:eastAsia="zh-TW"/>
          </w:rPr>
          <w:delText>給付方式</w:delText>
        </w:r>
      </w:del>
    </w:p>
    <w:p w:rsidR="006C7219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幣別</w:t>
      </w:r>
    </w:p>
    <w:p w:rsidR="006C7219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60" w:author="nalas" w:date="2014-05-12T15:35:00Z"/>
          <w:rFonts w:ascii="細明體" w:eastAsia="細明體" w:hAnsi="細明體" w:hint="eastAsia"/>
          <w:kern w:val="2"/>
          <w:lang w:eastAsia="zh-TW"/>
        </w:rPr>
      </w:pPr>
      <w:del w:id="161" w:author="nalas" w:date="2014-05-12T15:35:00Z">
        <w:r w:rsidDel="00EE7235">
          <w:rPr>
            <w:rFonts w:ascii="細明體" w:eastAsia="細明體" w:hAnsi="細明體" w:hint="eastAsia"/>
            <w:kern w:val="2"/>
            <w:lang w:eastAsia="zh-TW"/>
          </w:rPr>
          <w:delText>銀行行庫代號前三碼</w:delText>
        </w:r>
      </w:del>
    </w:p>
    <w:p w:rsidR="006C7219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加總(實際給付金額 )</w:t>
      </w:r>
      <w:r w:rsidR="00226C82">
        <w:rPr>
          <w:rFonts w:ascii="細明體" w:eastAsia="細明體" w:hAnsi="細明體" w:hint="eastAsia"/>
          <w:kern w:val="2"/>
          <w:lang w:eastAsia="zh-TW"/>
        </w:rPr>
        <w:t xml:space="preserve"> /30</w:t>
      </w:r>
      <w:r>
        <w:rPr>
          <w:rFonts w:ascii="細明體" w:eastAsia="細明體" w:hAnsi="細明體" w:hint="eastAsia"/>
          <w:kern w:val="2"/>
          <w:lang w:eastAsia="zh-TW"/>
        </w:rPr>
        <w:t xml:space="preserve"> AS $合計金額</w:t>
      </w:r>
    </w:p>
    <w:p w:rsidR="006C7219" w:rsidRDefault="006C7219" w:rsidP="006C721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以底下欄位分群</w:t>
      </w:r>
    </w:p>
    <w:p w:rsidR="006C7219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62" w:author="nalas" w:date="2014-05-12T15:35:00Z"/>
          <w:rFonts w:ascii="細明體" w:eastAsia="細明體" w:hAnsi="細明體" w:hint="eastAsia"/>
          <w:kern w:val="2"/>
          <w:lang w:eastAsia="zh-TW"/>
        </w:rPr>
      </w:pPr>
      <w:del w:id="163" w:author="nalas" w:date="2014-05-12T15:35:00Z">
        <w:r w:rsidDel="00EE7235">
          <w:rPr>
            <w:rFonts w:ascii="細明體" w:eastAsia="細明體" w:hAnsi="細明體" w:hint="eastAsia"/>
            <w:kern w:val="2"/>
            <w:lang w:eastAsia="zh-TW"/>
          </w:rPr>
          <w:delText>給付方式</w:delText>
        </w:r>
      </w:del>
    </w:p>
    <w:p w:rsidR="006C7219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幣別</w:t>
      </w:r>
    </w:p>
    <w:p w:rsidR="006C7219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64" w:author="nalas" w:date="2014-05-12T15:35:00Z"/>
          <w:rFonts w:ascii="細明體" w:eastAsia="細明體" w:hAnsi="細明體" w:hint="eastAsia"/>
          <w:kern w:val="2"/>
          <w:lang w:eastAsia="zh-TW"/>
        </w:rPr>
      </w:pPr>
      <w:del w:id="165" w:author="nalas" w:date="2014-05-12T15:35:00Z">
        <w:r w:rsidDel="00EE7235">
          <w:rPr>
            <w:rFonts w:ascii="細明體" w:eastAsia="細明體" w:hAnsi="細明體" w:hint="eastAsia"/>
            <w:kern w:val="2"/>
            <w:lang w:eastAsia="zh-TW"/>
          </w:rPr>
          <w:delText>銀行行庫代號前三碼</w:delText>
        </w:r>
      </w:del>
    </w:p>
    <w:p w:rsidR="006C7219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加總(實際給付金額 )需大於 0</w:t>
      </w:r>
    </w:p>
    <w:p w:rsidR="006C7219" w:rsidRDefault="006C7219" w:rsidP="006C721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若無資料，</w:t>
      </w:r>
    </w:p>
    <w:p w:rsidR="00EE7235" w:rsidRDefault="006C7219" w:rsidP="00EE723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66" w:author="nalas" w:date="2014-05-12T15:36:00Z"/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屬正常，</w:t>
      </w:r>
      <w:ins w:id="167" w:author="nalas" w:date="2014-05-12T15:36:00Z">
        <w:r w:rsidR="00EE7235">
          <w:rPr>
            <w:rFonts w:ascii="細明體" w:eastAsia="細明體" w:hAnsi="細明體" w:hint="eastAsia"/>
            <w:kern w:val="2"/>
            <w:lang w:eastAsia="zh-TW"/>
          </w:rPr>
          <w:t>//**寫一筆金額為0的資料</w:t>
        </w:r>
      </w:ins>
    </w:p>
    <w:p w:rsidR="00EE7235" w:rsidRDefault="00EE7235" w:rsidP="00EE723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68" w:author="nalas" w:date="2014-05-12T15:36:00Z"/>
          <w:rFonts w:ascii="細明體" w:eastAsia="細明體" w:hAnsi="細明體" w:hint="eastAsia"/>
          <w:kern w:val="2"/>
          <w:lang w:eastAsia="zh-TW"/>
        </w:rPr>
      </w:pPr>
      <w:ins w:id="169" w:author="nalas" w:date="2014-05-12T15:36:00Z">
        <w:r>
          <w:rPr>
            <w:rFonts w:ascii="細明體" w:eastAsia="細明體" w:hAnsi="細明體" w:hint="eastAsia"/>
            <w:kern w:val="2"/>
            <w:lang w:eastAsia="zh-TW"/>
          </w:rPr>
          <w:t xml:space="preserve">$3碼銀行代碼 = 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013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(一律給013)</w:t>
        </w:r>
      </w:ins>
    </w:p>
    <w:p w:rsidR="00EE7235" w:rsidRDefault="00EE7235" w:rsidP="00EE723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70" w:author="nalas" w:date="2014-05-12T15:36:00Z"/>
          <w:rFonts w:ascii="細明體" w:eastAsia="細明體" w:hAnsi="細明體" w:hint="eastAsia"/>
          <w:kern w:val="2"/>
          <w:lang w:eastAsia="zh-TW"/>
        </w:rPr>
      </w:pPr>
      <w:ins w:id="171" w:author="nalas" w:date="2014-05-12T15:36:00Z">
        <w:r>
          <w:rPr>
            <w:rFonts w:ascii="細明體" w:eastAsia="細明體" w:hAnsi="細明體" w:hint="eastAsia"/>
            <w:kern w:val="2"/>
            <w:lang w:eastAsia="zh-TW"/>
          </w:rPr>
          <w:t>$預估金額 = 0</w:t>
        </w:r>
      </w:ins>
    </w:p>
    <w:p w:rsidR="00EE7235" w:rsidRPr="00AB3E05" w:rsidRDefault="00EE7235" w:rsidP="00EE723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72" w:author="nalas" w:date="2014-05-12T15:36:00Z"/>
          <w:rFonts w:ascii="細明體" w:eastAsia="細明體" w:hAnsi="細明體" w:hint="eastAsia"/>
          <w:kern w:val="2"/>
          <w:lang w:eastAsia="zh-TW"/>
        </w:rPr>
      </w:pPr>
      <w:ins w:id="173" w:author="nalas" w:date="2014-05-12T15:36:00Z">
        <w:r>
          <w:rPr>
            <w:rFonts w:ascii="細明體" w:eastAsia="細明體" w:hAnsi="細明體" w:hint="eastAsia"/>
            <w:kern w:val="2"/>
            <w:lang w:eastAsia="zh-TW"/>
          </w:rPr>
          <w:t>//**將該筆資料寫入</w:t>
        </w:r>
        <w:r w:rsidRPr="00F263F3">
          <w:rPr>
            <w:rFonts w:ascii="細明體" w:eastAsia="細明體" w:hAnsi="細明體" w:hint="eastAsia"/>
            <w:lang w:eastAsia="zh-TW"/>
          </w:rPr>
          <w:t>資金預估上游暫存檔</w:t>
        </w:r>
        <w:r>
          <w:rPr>
            <w:rFonts w:ascii="細明體" w:eastAsia="細明體" w:hAnsi="細明體" w:hint="eastAsia"/>
            <w:lang w:eastAsia="zh-TW"/>
          </w:rPr>
          <w:t>DTDCB083暫存LIST</w:t>
        </w:r>
      </w:ins>
    </w:p>
    <w:p w:rsidR="00EE7235" w:rsidRPr="00BD3943" w:rsidRDefault="00EE7235" w:rsidP="00EE723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74" w:author="nalas" w:date="2014-05-12T15:36:00Z"/>
          <w:rFonts w:ascii="細明體" w:eastAsia="細明體" w:hAnsi="細明體" w:hint="eastAsia"/>
          <w:kern w:val="2"/>
          <w:lang w:eastAsia="zh-TW"/>
        </w:rPr>
      </w:pPr>
      <w:ins w:id="175" w:author="nalas" w:date="2014-05-12T15:36:00Z">
        <w:r>
          <w:rPr>
            <w:rFonts w:ascii="細明體" w:eastAsia="細明體" w:hAnsi="細明體" w:hint="eastAsia"/>
            <w:kern w:val="2"/>
            <w:lang w:eastAsia="zh-TW"/>
          </w:rPr>
          <w:t>ADD 該筆預估紀錄到$暫存</w:t>
        </w:r>
        <w:r>
          <w:rPr>
            <w:rFonts w:ascii="細明體" w:eastAsia="細明體" w:hAnsi="細明體" w:hint="eastAsia"/>
            <w:lang w:eastAsia="zh-TW"/>
          </w:rPr>
          <w:t>DTDCB083_List，</w:t>
        </w:r>
      </w:ins>
    </w:p>
    <w:p w:rsidR="00EE7235" w:rsidRPr="00136DE6" w:rsidRDefault="00EE7235" w:rsidP="00EE7235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76" w:author="nalas" w:date="2014-05-12T15:36:00Z"/>
          <w:rFonts w:ascii="細明體" w:eastAsia="細明體" w:hAnsi="細明體" w:hint="eastAsia"/>
          <w:kern w:val="2"/>
          <w:lang w:eastAsia="zh-TW"/>
        </w:rPr>
      </w:pPr>
      <w:ins w:id="177" w:author="nalas" w:date="2014-05-12T15:36:00Z">
        <w:r>
          <w:rPr>
            <w:rFonts w:ascii="細明體" w:eastAsia="細明體" w:hAnsi="細明體" w:hint="eastAsia"/>
            <w:lang w:eastAsia="zh-TW"/>
          </w:rPr>
          <w:t>格式如</w:t>
        </w:r>
        <w:r>
          <w:rPr>
            <w:rFonts w:ascii="細明體" w:eastAsia="細明體" w:hAnsi="細明體"/>
            <w:lang w:eastAsia="zh-TW"/>
          </w:rPr>
          <w:fldChar w:fldCharType="begin"/>
        </w:r>
        <w:r>
          <w:rPr>
            <w:rFonts w:ascii="細明體" w:eastAsia="細明體" w:hAnsi="細明體"/>
            <w:lang w:eastAsia="zh-TW"/>
          </w:rPr>
          <w:instrText xml:space="preserve"> HYPERLINK  \l "A" </w:instrText>
        </w:r>
        <w:r>
          <w:rPr>
            <w:rFonts w:ascii="細明體" w:eastAsia="細明體" w:hAnsi="細明體"/>
            <w:lang w:eastAsia="zh-TW"/>
          </w:rPr>
        </w:r>
        <w:r>
          <w:rPr>
            <w:rFonts w:ascii="細明體" w:eastAsia="細明體" w:hAnsi="細明體"/>
            <w:lang w:eastAsia="zh-TW"/>
          </w:rPr>
          <w:fldChar w:fldCharType="separate"/>
        </w:r>
        <w:r w:rsidRPr="00363A74">
          <w:rPr>
            <w:rStyle w:val="aa"/>
            <w:rFonts w:ascii="細明體" w:eastAsia="細明體" w:hAnsi="細明體" w:hint="eastAsia"/>
            <w:lang w:eastAsia="zh-TW"/>
          </w:rPr>
          <w:t>FORMAT(A)</w:t>
        </w:r>
        <w:r>
          <w:rPr>
            <w:rFonts w:ascii="細明體" w:eastAsia="細明體" w:hAnsi="細明體"/>
            <w:lang w:eastAsia="zh-TW"/>
          </w:rPr>
          <w:fldChar w:fldCharType="end"/>
        </w:r>
      </w:ins>
    </w:p>
    <w:p w:rsidR="006C7219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78" w:author="nalas" w:date="2014-05-12T15:36:00Z"/>
          <w:rFonts w:ascii="細明體" w:eastAsia="細明體" w:hAnsi="細明體" w:hint="eastAsia"/>
          <w:kern w:val="2"/>
          <w:lang w:eastAsia="zh-TW"/>
        </w:rPr>
      </w:pPr>
      <w:del w:id="179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繼續處理下一個$工作日LIST</w:delText>
        </w:r>
      </w:del>
    </w:p>
    <w:p w:rsidR="006C7219" w:rsidRDefault="006C7219" w:rsidP="006C721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若有資料，依序處理查詢出來理賠給付資料 ($TAAB010)</w:t>
      </w:r>
    </w:p>
    <w:p w:rsidR="00EE7235" w:rsidRDefault="00EE7235" w:rsidP="00EE723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80" w:author="nalas" w:date="2014-05-12T15:36:00Z"/>
          <w:rFonts w:ascii="細明體" w:eastAsia="細明體" w:hAnsi="細明體" w:hint="eastAsia"/>
          <w:kern w:val="2"/>
          <w:lang w:eastAsia="zh-TW"/>
        </w:rPr>
      </w:pPr>
      <w:ins w:id="181" w:author="nalas" w:date="2014-05-12T15:36:00Z">
        <w:r>
          <w:rPr>
            <w:rFonts w:ascii="細明體" w:eastAsia="細明體" w:hAnsi="細明體" w:hint="eastAsia"/>
            <w:kern w:val="2"/>
            <w:lang w:eastAsia="zh-TW"/>
          </w:rPr>
          <w:t xml:space="preserve">$3碼銀行代碼 = 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013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(一律給013)</w:t>
        </w:r>
      </w:ins>
    </w:p>
    <w:p w:rsidR="00EE7235" w:rsidRDefault="00EE7235" w:rsidP="00EE723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82" w:author="nalas" w:date="2014-05-12T15:36:00Z"/>
          <w:rFonts w:ascii="細明體" w:eastAsia="細明體" w:hAnsi="細明體" w:hint="eastAsia"/>
          <w:kern w:val="2"/>
          <w:lang w:eastAsia="zh-TW"/>
        </w:rPr>
      </w:pPr>
      <w:ins w:id="183" w:author="nalas" w:date="2014-05-12T15:36:00Z">
        <w:r>
          <w:rPr>
            <w:rFonts w:ascii="細明體" w:eastAsia="細明體" w:hAnsi="細明體" w:hint="eastAsia"/>
            <w:kern w:val="2"/>
            <w:lang w:eastAsia="zh-TW"/>
          </w:rPr>
          <w:t>$預估金額 = 處理當筆$TAAB010.$合計金額</w:t>
        </w:r>
      </w:ins>
    </w:p>
    <w:p w:rsidR="00EE7235" w:rsidRPr="00AB3E05" w:rsidRDefault="00EE7235" w:rsidP="00EE723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84" w:author="nalas" w:date="2014-05-12T15:36:00Z"/>
          <w:rFonts w:ascii="細明體" w:eastAsia="細明體" w:hAnsi="細明體" w:hint="eastAsia"/>
          <w:kern w:val="2"/>
          <w:lang w:eastAsia="zh-TW"/>
        </w:rPr>
      </w:pPr>
      <w:ins w:id="185" w:author="nalas" w:date="2014-05-12T15:36:00Z">
        <w:r>
          <w:rPr>
            <w:rFonts w:ascii="細明體" w:eastAsia="細明體" w:hAnsi="細明體" w:hint="eastAsia"/>
            <w:kern w:val="2"/>
            <w:lang w:eastAsia="zh-TW"/>
          </w:rPr>
          <w:t>//**將該筆資料寫入</w:t>
        </w:r>
        <w:r w:rsidRPr="00F263F3">
          <w:rPr>
            <w:rFonts w:ascii="細明體" w:eastAsia="細明體" w:hAnsi="細明體" w:hint="eastAsia"/>
            <w:lang w:eastAsia="zh-TW"/>
          </w:rPr>
          <w:t>資金預估上游暫存檔</w:t>
        </w:r>
        <w:r>
          <w:rPr>
            <w:rFonts w:ascii="細明體" w:eastAsia="細明體" w:hAnsi="細明體" w:hint="eastAsia"/>
            <w:lang w:eastAsia="zh-TW"/>
          </w:rPr>
          <w:t>DTDCB083暫存LIST</w:t>
        </w:r>
      </w:ins>
    </w:p>
    <w:p w:rsidR="00EE7235" w:rsidRPr="00BD3943" w:rsidRDefault="00EE7235" w:rsidP="00EE723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86" w:author="nalas" w:date="2014-05-12T15:36:00Z"/>
          <w:rFonts w:ascii="細明體" w:eastAsia="細明體" w:hAnsi="細明體" w:hint="eastAsia"/>
          <w:kern w:val="2"/>
          <w:lang w:eastAsia="zh-TW"/>
        </w:rPr>
      </w:pPr>
      <w:ins w:id="187" w:author="nalas" w:date="2014-05-12T15:36:00Z">
        <w:r>
          <w:rPr>
            <w:rFonts w:ascii="細明體" w:eastAsia="細明體" w:hAnsi="細明體" w:hint="eastAsia"/>
            <w:kern w:val="2"/>
            <w:lang w:eastAsia="zh-TW"/>
          </w:rPr>
          <w:t>ADD 該筆預估紀錄到$暫存</w:t>
        </w:r>
        <w:r>
          <w:rPr>
            <w:rFonts w:ascii="細明體" w:eastAsia="細明體" w:hAnsi="細明體" w:hint="eastAsia"/>
            <w:lang w:eastAsia="zh-TW"/>
          </w:rPr>
          <w:t>DTDCB083_List，</w:t>
        </w:r>
      </w:ins>
    </w:p>
    <w:p w:rsidR="00EE7235" w:rsidRPr="00EE7235" w:rsidRDefault="00EE7235" w:rsidP="00EE7235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88" w:author="nalas" w:date="2014-05-12T15:37:00Z"/>
          <w:rFonts w:ascii="細明體" w:eastAsia="細明體" w:hAnsi="細明體" w:hint="eastAsia"/>
          <w:kern w:val="2"/>
          <w:lang w:eastAsia="zh-TW"/>
          <w:rPrChange w:id="189" w:author="nalas" w:date="2014-05-12T15:37:00Z">
            <w:rPr>
              <w:ins w:id="190" w:author="nalas" w:date="2014-05-12T15:37:00Z"/>
              <w:rFonts w:ascii="細明體" w:eastAsia="細明體" w:hAnsi="細明體" w:hint="eastAsia"/>
              <w:lang w:eastAsia="zh-TW"/>
            </w:rPr>
          </w:rPrChange>
        </w:rPr>
      </w:pPr>
      <w:ins w:id="191" w:author="nalas" w:date="2014-05-12T15:36:00Z">
        <w:r>
          <w:rPr>
            <w:rFonts w:ascii="細明體" w:eastAsia="細明體" w:hAnsi="細明體" w:hint="eastAsia"/>
            <w:lang w:eastAsia="zh-TW"/>
          </w:rPr>
          <w:t>格式如</w:t>
        </w:r>
        <w:r>
          <w:rPr>
            <w:rFonts w:ascii="細明體" w:eastAsia="細明體" w:hAnsi="細明體"/>
            <w:lang w:eastAsia="zh-TW"/>
          </w:rPr>
          <w:fldChar w:fldCharType="begin"/>
        </w:r>
        <w:r>
          <w:rPr>
            <w:rFonts w:ascii="細明體" w:eastAsia="細明體" w:hAnsi="細明體"/>
            <w:lang w:eastAsia="zh-TW"/>
          </w:rPr>
          <w:instrText xml:space="preserve"> HYPERLINK  \l "A" </w:instrText>
        </w:r>
        <w:r>
          <w:rPr>
            <w:rFonts w:ascii="細明體" w:eastAsia="細明體" w:hAnsi="細明體"/>
            <w:lang w:eastAsia="zh-TW"/>
          </w:rPr>
        </w:r>
        <w:r>
          <w:rPr>
            <w:rFonts w:ascii="細明體" w:eastAsia="細明體" w:hAnsi="細明體"/>
            <w:lang w:eastAsia="zh-TW"/>
          </w:rPr>
          <w:fldChar w:fldCharType="separate"/>
        </w:r>
        <w:r w:rsidRPr="00363A74">
          <w:rPr>
            <w:rStyle w:val="aa"/>
            <w:rFonts w:ascii="細明體" w:eastAsia="細明體" w:hAnsi="細明體" w:hint="eastAsia"/>
            <w:lang w:eastAsia="zh-TW"/>
          </w:rPr>
          <w:t>FORMAT(A)</w:t>
        </w:r>
        <w:r>
          <w:rPr>
            <w:rFonts w:ascii="細明體" w:eastAsia="細明體" w:hAnsi="細明體"/>
            <w:lang w:eastAsia="zh-TW"/>
          </w:rPr>
          <w:fldChar w:fldCharType="end"/>
        </w:r>
      </w:ins>
    </w:p>
    <w:p w:rsidR="00EE7235" w:rsidRPr="00136DE6" w:rsidRDefault="00EE7235" w:rsidP="00EE7235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92" w:author="nalas" w:date="2014-05-12T15:36:00Z"/>
          <w:rFonts w:ascii="細明體" w:eastAsia="細明體" w:hAnsi="細明體" w:hint="eastAsia"/>
          <w:kern w:val="2"/>
          <w:lang w:eastAsia="zh-TW"/>
        </w:rPr>
        <w:pPrChange w:id="193" w:author="nalas" w:date="2014-05-12T15:37:00Z">
          <w:pPr>
            <w:pStyle w:val="Tabletext"/>
            <w:keepLines w:val="0"/>
            <w:numPr>
              <w:ilvl w:val="5"/>
              <w:numId w:val="33"/>
            </w:numPr>
            <w:spacing w:after="0" w:line="240" w:lineRule="auto"/>
            <w:ind w:left="3260" w:hanging="1134"/>
          </w:pPr>
        </w:pPrChange>
      </w:pPr>
      <w:ins w:id="194" w:author="nalas" w:date="2014-05-12T15:37:00Z">
        <w:r>
          <w:rPr>
            <w:rFonts w:ascii="細明體" w:eastAsia="細明體" w:hAnsi="細明體" w:hint="eastAsia"/>
            <w:lang w:eastAsia="zh-TW"/>
          </w:rPr>
          <w:t>若</w:t>
        </w:r>
        <w:r>
          <w:rPr>
            <w:rFonts w:ascii="細明體" w:eastAsia="細明體" w:hAnsi="細明體" w:hint="eastAsia"/>
            <w:kern w:val="2"/>
            <w:lang w:eastAsia="zh-TW"/>
          </w:rPr>
          <w:t>理賠給付資料 ($TAAB010)全部處理完成，將此工作日預估資料寫入</w:t>
        </w:r>
        <w:r w:rsidRPr="00F263F3">
          <w:rPr>
            <w:rFonts w:ascii="細明體" w:eastAsia="細明體" w:hAnsi="細明體" w:hint="eastAsia"/>
            <w:lang w:eastAsia="zh-TW"/>
          </w:rPr>
          <w:t>資金預估上游暫存檔</w:t>
        </w:r>
      </w:ins>
    </w:p>
    <w:p w:rsidR="006C7219" w:rsidDel="00EE7235" w:rsidRDefault="006C7219" w:rsidP="00EE7235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195" w:author="nalas" w:date="2014-05-12T15:36:00Z"/>
          <w:rFonts w:ascii="細明體" w:eastAsia="細明體" w:hAnsi="細明體" w:hint="eastAsia"/>
          <w:kern w:val="2"/>
          <w:lang w:eastAsia="zh-TW"/>
        </w:rPr>
        <w:pPrChange w:id="196" w:author="nalas" w:date="2014-05-12T15:37:00Z">
          <w:pPr>
            <w:pStyle w:val="Tabletext"/>
            <w:keepLines w:val="0"/>
            <w:numPr>
              <w:ilvl w:val="3"/>
              <w:numId w:val="33"/>
            </w:numPr>
            <w:spacing w:after="0" w:line="240" w:lineRule="auto"/>
            <w:ind w:left="1984" w:hanging="708"/>
          </w:pPr>
        </w:pPrChange>
      </w:pPr>
      <w:del w:id="197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若處理當筆$TAAB010.給付方式  = 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‘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2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’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(現金)</w:delText>
        </w:r>
      </w:del>
    </w:p>
    <w:p w:rsidR="006C7219" w:rsidDel="00EE7235" w:rsidRDefault="006C7219" w:rsidP="006C721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198" w:author="nalas" w:date="2014-05-12T15:36:00Z"/>
          <w:rFonts w:ascii="細明體" w:eastAsia="細明體" w:hAnsi="細明體" w:hint="eastAsia"/>
          <w:kern w:val="2"/>
          <w:lang w:eastAsia="zh-TW"/>
        </w:rPr>
      </w:pPr>
      <w:del w:id="199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$3碼銀行代碼 = 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‘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013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’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 (無法分類給013)</w:delText>
        </w:r>
      </w:del>
    </w:p>
    <w:p w:rsidR="0028111C" w:rsidDel="00EE7235" w:rsidRDefault="0028111C" w:rsidP="006C721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200" w:author="nalas" w:date="2014-05-12T15:36:00Z"/>
          <w:rFonts w:ascii="細明體" w:eastAsia="細明體" w:hAnsi="細明體" w:hint="eastAsia"/>
          <w:kern w:val="2"/>
          <w:lang w:eastAsia="zh-TW"/>
        </w:rPr>
      </w:pPr>
      <w:del w:id="201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$預估金額 = 處理當筆$TAAB010.$合計金額</w:delText>
        </w:r>
      </w:del>
    </w:p>
    <w:p w:rsidR="006C7219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02" w:author="nalas" w:date="2014-05-12T15:36:00Z"/>
          <w:rFonts w:ascii="細明體" w:eastAsia="細明體" w:hAnsi="細明體" w:hint="eastAsia"/>
          <w:kern w:val="2"/>
          <w:lang w:eastAsia="zh-TW"/>
        </w:rPr>
      </w:pPr>
      <w:del w:id="203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若處理當筆$TAAB010.給付方式  = 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‘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3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’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(支票)</w:delText>
        </w:r>
      </w:del>
    </w:p>
    <w:p w:rsidR="006C7219" w:rsidDel="00EE7235" w:rsidRDefault="006C7219" w:rsidP="006C721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204" w:author="nalas" w:date="2014-05-12T15:36:00Z"/>
          <w:rFonts w:ascii="細明體" w:eastAsia="細明體" w:hAnsi="細明體" w:hint="eastAsia"/>
          <w:kern w:val="2"/>
          <w:lang w:eastAsia="zh-TW"/>
        </w:rPr>
      </w:pPr>
      <w:del w:id="205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$3碼銀行代碼 = 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‘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013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’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 (無法分類給013)</w:delText>
        </w:r>
      </w:del>
    </w:p>
    <w:p w:rsidR="0028111C" w:rsidDel="00EE7235" w:rsidRDefault="0028111C" w:rsidP="006C721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206" w:author="nalas" w:date="2014-05-12T15:36:00Z"/>
          <w:rFonts w:ascii="細明體" w:eastAsia="細明體" w:hAnsi="細明體" w:hint="eastAsia"/>
          <w:kern w:val="2"/>
          <w:lang w:eastAsia="zh-TW"/>
        </w:rPr>
      </w:pPr>
      <w:del w:id="207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$預估金額 = 處理當筆$TAAB010.$合計金額</w:delText>
        </w:r>
      </w:del>
    </w:p>
    <w:p w:rsidR="006C7219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08" w:author="nalas" w:date="2014-05-12T15:36:00Z"/>
          <w:rFonts w:ascii="細明體" w:eastAsia="細明體" w:hAnsi="細明體" w:hint="eastAsia"/>
          <w:kern w:val="2"/>
          <w:lang w:eastAsia="zh-TW"/>
        </w:rPr>
      </w:pPr>
      <w:del w:id="209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若處理當筆$TAAB010.給付方式  = 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‘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5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’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(匯撥)</w:delText>
        </w:r>
      </w:del>
    </w:p>
    <w:p w:rsidR="0028111C" w:rsidDel="00EE7235" w:rsidRDefault="0028111C" w:rsidP="0028111C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210" w:author="nalas" w:date="2014-05-12T15:36:00Z"/>
          <w:rFonts w:ascii="細明體" w:eastAsia="細明體" w:hAnsi="細明體" w:hint="eastAsia"/>
          <w:kern w:val="2"/>
          <w:lang w:eastAsia="zh-TW"/>
        </w:rPr>
      </w:pPr>
      <w:del w:id="211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IF 處理當筆$TAAB010.銀行行庫代號前三碼 = 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‘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000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’</w:delText>
        </w:r>
      </w:del>
    </w:p>
    <w:p w:rsidR="0028111C" w:rsidRPr="003B7731" w:rsidDel="00EE7235" w:rsidRDefault="0028111C" w:rsidP="003B7731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212" w:author="nalas" w:date="2014-05-12T15:36:00Z"/>
          <w:rFonts w:ascii="細明體" w:eastAsia="細明體" w:hAnsi="細明體" w:hint="eastAsia"/>
          <w:kern w:val="2"/>
          <w:lang w:eastAsia="zh-TW"/>
        </w:rPr>
      </w:pPr>
      <w:del w:id="213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//**因為外國人無法匯款所以會有 000情況發生，避免跟真的013發生dup,將該筆金額加入台幣的013累計金額中</w:delText>
        </w:r>
      </w:del>
    </w:p>
    <w:p w:rsidR="0028111C" w:rsidDel="00EE7235" w:rsidRDefault="0028111C" w:rsidP="0028111C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214" w:author="nalas" w:date="2014-05-12T15:36:00Z"/>
          <w:rFonts w:ascii="細明體" w:eastAsia="細明體" w:hAnsi="細明體" w:hint="eastAsia"/>
          <w:kern w:val="2"/>
          <w:lang w:eastAsia="zh-TW"/>
        </w:rPr>
      </w:pPr>
      <w:del w:id="215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$匯撥000暫存金額  = 處理當筆$TAAB010.$合計金額</w:delText>
        </w:r>
      </w:del>
    </w:p>
    <w:p w:rsidR="00695124" w:rsidDel="00EE7235" w:rsidRDefault="00695124" w:rsidP="0028111C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216" w:author="nalas" w:date="2014-05-12T15:36:00Z"/>
          <w:rFonts w:ascii="細明體" w:eastAsia="細明體" w:hAnsi="細明體" w:hint="eastAsia"/>
          <w:kern w:val="2"/>
          <w:lang w:eastAsia="zh-TW"/>
        </w:rPr>
      </w:pPr>
      <w:del w:id="217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處下一筆理賠給付資料 $DTAB0010</w:delText>
        </w:r>
      </w:del>
    </w:p>
    <w:p w:rsidR="0028111C" w:rsidDel="00EE7235" w:rsidRDefault="0028111C" w:rsidP="0028111C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218" w:author="nalas" w:date="2014-05-12T15:36:00Z"/>
          <w:rFonts w:ascii="細明體" w:eastAsia="細明體" w:hAnsi="細明體" w:hint="eastAsia"/>
          <w:kern w:val="2"/>
          <w:lang w:eastAsia="zh-TW"/>
        </w:rPr>
      </w:pPr>
      <w:del w:id="219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ELSE</w:delText>
        </w:r>
      </w:del>
    </w:p>
    <w:p w:rsidR="0028111C" w:rsidDel="00EE7235" w:rsidRDefault="0028111C" w:rsidP="0028111C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220" w:author="nalas" w:date="2014-05-12T15:36:00Z"/>
          <w:rFonts w:ascii="細明體" w:eastAsia="細明體" w:hAnsi="細明體" w:hint="eastAsia"/>
          <w:kern w:val="2"/>
          <w:lang w:eastAsia="zh-TW"/>
        </w:rPr>
      </w:pPr>
      <w:del w:id="221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$3碼銀行代碼 = 處理當筆$TAAB010.銀行行庫代號前三碼</w:delText>
        </w:r>
      </w:del>
    </w:p>
    <w:p w:rsidR="0028111C" w:rsidDel="00EE7235" w:rsidRDefault="0028111C" w:rsidP="0028111C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222" w:author="nalas" w:date="2014-05-12T15:36:00Z"/>
          <w:rFonts w:ascii="細明體" w:eastAsia="細明體" w:hAnsi="細明體" w:hint="eastAsia"/>
          <w:kern w:val="2"/>
          <w:lang w:eastAsia="zh-TW"/>
        </w:rPr>
      </w:pPr>
      <w:del w:id="223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IF $3碼銀行代碼 = 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‘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013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’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且 處理當筆$TAAB010.幣別  = 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‘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NTD</w:delText>
        </w:r>
        <w:r w:rsidDel="00EE7235">
          <w:rPr>
            <w:rFonts w:ascii="細明體" w:eastAsia="細明體" w:hAnsi="細明體"/>
            <w:kern w:val="2"/>
            <w:lang w:eastAsia="zh-TW"/>
          </w:rPr>
          <w:delText>’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 xml:space="preserve"> (台幣)</w:delText>
        </w:r>
      </w:del>
    </w:p>
    <w:p w:rsidR="0028111C" w:rsidDel="00EE7235" w:rsidRDefault="0028111C" w:rsidP="0028111C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del w:id="224" w:author="nalas" w:date="2014-05-12T15:36:00Z"/>
          <w:rFonts w:ascii="細明體" w:eastAsia="細明體" w:hAnsi="細明體" w:hint="eastAsia"/>
          <w:kern w:val="2"/>
          <w:lang w:eastAsia="zh-TW"/>
        </w:rPr>
      </w:pPr>
      <w:del w:id="225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$預估金額 = 處理當筆$TAAB010.$合計金額 + $匯撥000暫存金額</w:delText>
        </w:r>
      </w:del>
    </w:p>
    <w:p w:rsidR="0028111C" w:rsidDel="00EE7235" w:rsidRDefault="0028111C" w:rsidP="0028111C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del w:id="226" w:author="nalas" w:date="2014-05-12T15:36:00Z"/>
          <w:rFonts w:ascii="細明體" w:eastAsia="細明體" w:hAnsi="細明體" w:hint="eastAsia"/>
          <w:kern w:val="2"/>
          <w:lang w:eastAsia="zh-TW"/>
        </w:rPr>
      </w:pPr>
      <w:del w:id="227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ELSE</w:delText>
        </w:r>
      </w:del>
    </w:p>
    <w:p w:rsidR="0028111C" w:rsidDel="00EE7235" w:rsidRDefault="0028111C" w:rsidP="0028111C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del w:id="228" w:author="nalas" w:date="2014-05-12T15:36:00Z"/>
          <w:rFonts w:ascii="細明體" w:eastAsia="細明體" w:hAnsi="細明體" w:hint="eastAsia"/>
          <w:kern w:val="2"/>
          <w:lang w:eastAsia="zh-TW"/>
        </w:rPr>
      </w:pPr>
      <w:del w:id="229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$預估金額 = 處理當筆$TAAB010.$合計金額</w:delText>
        </w:r>
      </w:del>
    </w:p>
    <w:p w:rsidR="0028111C" w:rsidDel="00EE7235" w:rsidRDefault="0028111C" w:rsidP="0028111C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230" w:author="nalas" w:date="2014-05-12T15:36:00Z"/>
          <w:rFonts w:ascii="細明體" w:eastAsia="細明體" w:hAnsi="細明體" w:hint="eastAsia"/>
          <w:kern w:val="2"/>
          <w:lang w:eastAsia="zh-TW"/>
        </w:rPr>
      </w:pPr>
      <w:del w:id="231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END IF</w:delText>
        </w:r>
      </w:del>
    </w:p>
    <w:p w:rsidR="006C7219" w:rsidRPr="00AB3E05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32" w:author="nalas" w:date="2014-05-12T15:36:00Z"/>
          <w:rFonts w:ascii="細明體" w:eastAsia="細明體" w:hAnsi="細明體" w:hint="eastAsia"/>
          <w:kern w:val="2"/>
          <w:lang w:eastAsia="zh-TW"/>
        </w:rPr>
      </w:pPr>
      <w:del w:id="233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//**將該筆資料寫入</w:delText>
        </w:r>
        <w:r w:rsidRPr="00F263F3" w:rsidDel="00EE7235">
          <w:rPr>
            <w:rFonts w:ascii="細明體" w:eastAsia="細明體" w:hAnsi="細明體" w:hint="eastAsia"/>
            <w:lang w:eastAsia="zh-TW"/>
          </w:rPr>
          <w:delText>資金預估上游暫存檔</w:delText>
        </w:r>
        <w:r w:rsidDel="00EE7235">
          <w:rPr>
            <w:rFonts w:ascii="細明體" w:eastAsia="細明體" w:hAnsi="細明體" w:hint="eastAsia"/>
            <w:lang w:eastAsia="zh-TW"/>
          </w:rPr>
          <w:delText>DTDCB083暫存LIST</w:delText>
        </w:r>
      </w:del>
    </w:p>
    <w:p w:rsidR="006C7219" w:rsidRPr="00BD3943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34" w:author="nalas" w:date="2014-05-12T15:36:00Z"/>
          <w:rFonts w:ascii="細明體" w:eastAsia="細明體" w:hAnsi="細明體" w:hint="eastAsia"/>
          <w:kern w:val="2"/>
          <w:lang w:eastAsia="zh-TW"/>
        </w:rPr>
      </w:pPr>
      <w:del w:id="235" w:author="nalas" w:date="2014-05-12T15:36:00Z">
        <w:r w:rsidDel="00EE7235">
          <w:rPr>
            <w:rFonts w:ascii="細明體" w:eastAsia="細明體" w:hAnsi="細明體" w:hint="eastAsia"/>
            <w:kern w:val="2"/>
            <w:lang w:eastAsia="zh-TW"/>
          </w:rPr>
          <w:delText>ADD 該筆預估紀錄到$暫存</w:delText>
        </w:r>
        <w:r w:rsidDel="00EE7235">
          <w:rPr>
            <w:rFonts w:ascii="細明體" w:eastAsia="細明體" w:hAnsi="細明體" w:hint="eastAsia"/>
            <w:lang w:eastAsia="zh-TW"/>
          </w:rPr>
          <w:delText>DTDCB083_List，</w:delText>
        </w:r>
      </w:del>
    </w:p>
    <w:p w:rsidR="006C7219" w:rsidRPr="00136DE6" w:rsidDel="00EE7235" w:rsidRDefault="006C7219" w:rsidP="006C721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236" w:author="nalas" w:date="2014-05-12T15:36:00Z"/>
          <w:rFonts w:ascii="細明體" w:eastAsia="細明體" w:hAnsi="細明體" w:hint="eastAsia"/>
          <w:kern w:val="2"/>
          <w:lang w:eastAsia="zh-TW"/>
        </w:rPr>
      </w:pPr>
      <w:del w:id="237" w:author="nalas" w:date="2014-05-12T15:36:00Z">
        <w:r w:rsidDel="00EE7235">
          <w:rPr>
            <w:rFonts w:ascii="細明體" w:eastAsia="細明體" w:hAnsi="細明體" w:hint="eastAsia"/>
            <w:lang w:eastAsia="zh-TW"/>
          </w:rPr>
          <w:delText>格式如</w:delText>
        </w:r>
        <w:r w:rsidDel="00EE7235">
          <w:rPr>
            <w:rFonts w:ascii="細明體" w:eastAsia="細明體" w:hAnsi="細明體"/>
            <w:lang w:eastAsia="zh-TW"/>
          </w:rPr>
          <w:fldChar w:fldCharType="begin"/>
        </w:r>
        <w:r w:rsidDel="00EE7235">
          <w:rPr>
            <w:rFonts w:ascii="細明體" w:eastAsia="細明體" w:hAnsi="細明體"/>
            <w:lang w:eastAsia="zh-TW"/>
          </w:rPr>
          <w:delInstrText xml:space="preserve"> HYPERLINK  \l "A" </w:delInstrText>
        </w:r>
        <w:r w:rsidDel="00EE7235">
          <w:rPr>
            <w:rFonts w:ascii="細明體" w:eastAsia="細明體" w:hAnsi="細明體"/>
            <w:lang w:eastAsia="zh-TW"/>
          </w:rPr>
        </w:r>
        <w:r w:rsidDel="00EE7235">
          <w:rPr>
            <w:rFonts w:ascii="細明體" w:eastAsia="細明體" w:hAnsi="細明體"/>
            <w:lang w:eastAsia="zh-TW"/>
          </w:rPr>
          <w:fldChar w:fldCharType="separate"/>
        </w:r>
        <w:r w:rsidRPr="00363A74" w:rsidDel="00EE7235">
          <w:rPr>
            <w:rStyle w:val="aa"/>
            <w:rFonts w:ascii="細明體" w:eastAsia="細明體" w:hAnsi="細明體" w:hint="eastAsia"/>
            <w:lang w:eastAsia="zh-TW"/>
          </w:rPr>
          <w:delText>FORMAT(A)</w:delText>
        </w:r>
        <w:r w:rsidDel="00EE7235">
          <w:rPr>
            <w:rFonts w:ascii="細明體" w:eastAsia="細明體" w:hAnsi="細明體"/>
            <w:lang w:eastAsia="zh-TW"/>
          </w:rPr>
          <w:fldChar w:fldCharType="end"/>
        </w:r>
      </w:del>
    </w:p>
    <w:p w:rsidR="006C7219" w:rsidRPr="00136DE6" w:rsidDel="00EE7235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38" w:author="nalas" w:date="2014-05-12T15:37:00Z"/>
          <w:rFonts w:ascii="細明體" w:eastAsia="細明體" w:hAnsi="細明體" w:hint="eastAsia"/>
          <w:kern w:val="2"/>
          <w:lang w:eastAsia="zh-TW"/>
        </w:rPr>
      </w:pPr>
      <w:del w:id="239" w:author="nalas" w:date="2014-05-12T15:37:00Z">
        <w:r w:rsidDel="00EE7235">
          <w:rPr>
            <w:rFonts w:ascii="細明體" w:eastAsia="細明體" w:hAnsi="細明體" w:hint="eastAsia"/>
            <w:lang w:eastAsia="zh-TW"/>
          </w:rPr>
          <w:delText>若</w:delText>
        </w:r>
        <w:r w:rsidDel="00EE7235">
          <w:rPr>
            <w:rFonts w:ascii="細明體" w:eastAsia="細明體" w:hAnsi="細明體" w:hint="eastAsia"/>
            <w:kern w:val="2"/>
            <w:lang w:eastAsia="zh-TW"/>
          </w:rPr>
          <w:delText>理賠給付資料 ($TAAB010)全部處理完成，將此工作日預估資料寫入</w:delText>
        </w:r>
        <w:r w:rsidRPr="00F263F3" w:rsidDel="00EE7235">
          <w:rPr>
            <w:rFonts w:ascii="細明體" w:eastAsia="細明體" w:hAnsi="細明體" w:hint="eastAsia"/>
            <w:lang w:eastAsia="zh-TW"/>
          </w:rPr>
          <w:delText>資金預估上游暫存檔</w:delText>
        </w:r>
      </w:del>
    </w:p>
    <w:p w:rsidR="006C7219" w:rsidRPr="00136DE6" w:rsidRDefault="006C7219" w:rsidP="006C721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>
        <w:rPr>
          <w:rFonts w:ascii="細明體" w:eastAsia="細明體" w:hAnsi="細明體" w:hint="eastAsia"/>
          <w:kern w:val="2"/>
          <w:lang w:eastAsia="zh-TW"/>
        </w:rPr>
        <w:t xml:space="preserve">all </w:t>
      </w:r>
      <w:r w:rsidRPr="00F263F3">
        <w:rPr>
          <w:rFonts w:ascii="細明體" w:eastAsia="細明體" w:hAnsi="細明體" w:hint="eastAsia"/>
          <w:lang w:eastAsia="zh-TW"/>
        </w:rPr>
        <w:t>資金預估上游暫存檔</w:t>
      </w:r>
      <w:r>
        <w:rPr>
          <w:rFonts w:ascii="細明體" w:eastAsia="細明體" w:hAnsi="細明體" w:hint="eastAsia"/>
          <w:lang w:eastAsia="zh-TW"/>
        </w:rPr>
        <w:t>維護模組</w:t>
      </w:r>
      <w:r w:rsidRPr="00C428AF">
        <w:rPr>
          <w:rFonts w:ascii="細明體" w:eastAsia="細明體" w:hAnsi="細明體"/>
          <w:lang w:eastAsia="zh-TW"/>
        </w:rPr>
        <w:t>DC_B0Z097</w:t>
      </w:r>
      <w:r>
        <w:rPr>
          <w:rFonts w:ascii="細明體" w:eastAsia="細明體" w:hAnsi="細明體" w:hint="eastAsia"/>
          <w:lang w:eastAsia="zh-TW"/>
        </w:rPr>
        <w:t>.insert</w:t>
      </w:r>
      <w:r w:rsidRPr="004D62C1">
        <w:rPr>
          <w:rFonts w:ascii="細明體" w:eastAsia="細明體" w:hAnsi="細明體"/>
          <w:lang w:eastAsia="zh-TW"/>
        </w:rPr>
        <w:t>DTDCB083</w:t>
      </w:r>
      <w:r>
        <w:rPr>
          <w:rFonts w:ascii="細明體" w:eastAsia="細明體" w:hAnsi="細明體" w:hint="eastAsia"/>
          <w:lang w:eastAsia="zh-TW"/>
        </w:rPr>
        <w:t>()，by參數</w:t>
      </w:r>
    </w:p>
    <w:p w:rsidR="006C7219" w:rsidRPr="00136DE6" w:rsidRDefault="006C7219" w:rsidP="006C721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63F3">
        <w:rPr>
          <w:rFonts w:ascii="細明體" w:eastAsia="細明體" w:hAnsi="細明體" w:hint="eastAsia"/>
          <w:lang w:eastAsia="zh-TW"/>
        </w:rPr>
        <w:t>資金預估上游暫存檔</w:t>
      </w:r>
      <w:r>
        <w:rPr>
          <w:rFonts w:ascii="細明體" w:eastAsia="細明體" w:hAnsi="細明體" w:hint="eastAsia"/>
          <w:lang w:eastAsia="zh-TW"/>
        </w:rPr>
        <w:t xml:space="preserve"> : </w:t>
      </w:r>
      <w:r>
        <w:rPr>
          <w:rFonts w:ascii="細明體" w:eastAsia="細明體" w:hAnsi="細明體" w:hint="eastAsia"/>
          <w:kern w:val="2"/>
          <w:lang w:eastAsia="zh-TW"/>
        </w:rPr>
        <w:t>$暫存</w:t>
      </w:r>
      <w:r>
        <w:rPr>
          <w:rFonts w:ascii="細明體" w:eastAsia="細明體" w:hAnsi="細明體" w:hint="eastAsia"/>
          <w:lang w:eastAsia="zh-TW"/>
        </w:rPr>
        <w:t>DTDCB083_List</w:t>
      </w:r>
    </w:p>
    <w:p w:rsidR="006C7219" w:rsidRPr="00136DE6" w:rsidRDefault="006C7219" w:rsidP="006C721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若模組有誤，</w:t>
      </w:r>
    </w:p>
    <w:p w:rsidR="006C7219" w:rsidRPr="00136DE6" w:rsidRDefault="006C7219" w:rsidP="006C7219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錯誤件數  ++ </w:t>
      </w:r>
    </w:p>
    <w:p w:rsidR="006C7219" w:rsidRDefault="006C7219" w:rsidP="006C7219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 xml:space="preserve">訊息中文＝ </w:t>
      </w:r>
      <w:r w:rsidRPr="00986BCD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F263F3">
        <w:rPr>
          <w:rFonts w:ascii="細明體" w:eastAsia="細明體" w:hAnsi="細明體" w:hint="eastAsia"/>
          <w:lang w:eastAsia="zh-TW"/>
        </w:rPr>
        <w:t>資金預估上游暫存檔</w:t>
      </w:r>
      <w:r>
        <w:rPr>
          <w:rFonts w:ascii="細明體" w:eastAsia="細明體" w:hAnsi="細明體" w:hint="eastAsia"/>
          <w:lang w:eastAsia="zh-TW"/>
        </w:rPr>
        <w:t>異常</w:t>
      </w:r>
      <w:r w:rsidRPr="00986BCD">
        <w:rPr>
          <w:rFonts w:ascii="細明體" w:eastAsia="細明體" w:hAnsi="細明體" w:hint="eastAsia"/>
          <w:kern w:val="2"/>
          <w:lang w:eastAsia="zh-TW"/>
        </w:rPr>
        <w:t>”</w:t>
      </w:r>
    </w:p>
    <w:p w:rsidR="006C7219" w:rsidRPr="00986BCD" w:rsidRDefault="006C7219" w:rsidP="006C7219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摘要 =</w:t>
      </w:r>
      <w:r>
        <w:rPr>
          <w:rFonts w:ascii="細明體" w:eastAsia="細明體" w:hAnsi="細明體" w:hint="eastAsia"/>
          <w:kern w:val="2"/>
          <w:lang w:eastAsia="zh-TW"/>
        </w:rPr>
        <w:t>模組回傳錯誤訊息</w:t>
      </w:r>
    </w:p>
    <w:p w:rsidR="006C7219" w:rsidRPr="00986BCD" w:rsidRDefault="006C7219" w:rsidP="006C7219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986BCD">
        <w:rPr>
          <w:rFonts w:ascii="細明體" w:eastAsia="細明體" w:hAnsi="細明體"/>
          <w:bCs/>
          <w:kern w:val="2"/>
          <w:lang w:eastAsia="zh-TW"/>
        </w:rPr>
        <w:t>)</w:t>
      </w:r>
      <w:r w:rsidRPr="00986BC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6C7219" w:rsidRDefault="006C7219" w:rsidP="006C7219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結束批次作業</w:t>
      </w:r>
    </w:p>
    <w:p w:rsidR="006C7219" w:rsidRDefault="006C7219" w:rsidP="006C721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6C7219" w:rsidRDefault="006C7219" w:rsidP="006C7219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成功件數++</w:t>
      </w:r>
    </w:p>
    <w:p w:rsidR="006C7219" w:rsidRDefault="006C7219" w:rsidP="006C7219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繼續處理下一個$工作日LIST</w:t>
      </w:r>
    </w:p>
    <w:p w:rsidR="00136DE6" w:rsidRDefault="00136DE6" w:rsidP="000A701C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DF7954" w:rsidRPr="00986BCD" w:rsidRDefault="00DF7954" w:rsidP="00DF795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將件數資料fatal到log檔</w:t>
      </w:r>
    </w:p>
    <w:p w:rsidR="00323816" w:rsidRPr="00986BCD" w:rsidRDefault="000A701C" w:rsidP="000A701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C</w:t>
      </w:r>
      <w:r w:rsidRPr="00986BCD">
        <w:rPr>
          <w:rFonts w:ascii="細明體" w:eastAsia="細明體" w:hAnsi="細明體"/>
          <w:lang w:eastAsia="zh-TW"/>
        </w:rPr>
        <w:t>ALL batch.CountManager</w:t>
      </w:r>
      <w:r w:rsidRPr="00986BCD">
        <w:rPr>
          <w:rFonts w:ascii="細明體" w:eastAsia="細明體" w:hAnsi="細明體" w:hint="eastAsia"/>
          <w:lang w:eastAsia="zh-TW"/>
        </w:rPr>
        <w:t>(批次作業件數記錄模組)，記錄</w:t>
      </w:r>
      <w:r w:rsidR="00CA4EC4" w:rsidRPr="00986BCD">
        <w:rPr>
          <w:rFonts w:ascii="細明體" w:eastAsia="細明體" w:hAnsi="細明體" w:hint="eastAsia"/>
          <w:lang w:eastAsia="zh-TW"/>
        </w:rPr>
        <w:t>抽件</w:t>
      </w:r>
      <w:r w:rsidR="006317E4" w:rsidRPr="00986BCD">
        <w:rPr>
          <w:rFonts w:ascii="細明體" w:eastAsia="細明體" w:hAnsi="細明體" w:hint="eastAsia"/>
          <w:lang w:eastAsia="zh-TW"/>
        </w:rPr>
        <w:t>處理</w:t>
      </w:r>
      <w:r w:rsidRPr="00986BCD">
        <w:rPr>
          <w:rFonts w:ascii="細明體" w:eastAsia="細明體" w:hAnsi="細明體" w:hint="eastAsia"/>
          <w:lang w:eastAsia="zh-TW"/>
        </w:rPr>
        <w:t>件數</w:t>
      </w:r>
      <w:r w:rsidR="00CA4EC4" w:rsidRPr="00986BCD">
        <w:rPr>
          <w:rFonts w:ascii="細明體" w:eastAsia="細明體" w:hAnsi="細明體" w:hint="eastAsia"/>
          <w:lang w:eastAsia="zh-TW"/>
        </w:rPr>
        <w:t>，</w:t>
      </w:r>
      <w:r w:rsidR="00136DE6">
        <w:rPr>
          <w:rFonts w:ascii="細明體" w:eastAsia="細明體" w:hAnsi="細明體" w:hint="eastAsia"/>
          <w:lang w:eastAsia="zh-TW"/>
        </w:rPr>
        <w:t>成功</w:t>
      </w:r>
      <w:r w:rsidR="00136DE6" w:rsidRPr="00986BCD">
        <w:rPr>
          <w:rFonts w:ascii="細明體" w:eastAsia="細明體" w:hAnsi="細明體" w:hint="eastAsia"/>
          <w:lang w:eastAsia="zh-TW"/>
        </w:rPr>
        <w:t>件數，</w:t>
      </w:r>
      <w:r w:rsidR="001C123E" w:rsidRPr="00986BCD">
        <w:rPr>
          <w:rFonts w:ascii="細明體" w:eastAsia="細明體" w:hAnsi="細明體" w:hint="eastAsia"/>
          <w:lang w:eastAsia="zh-TW"/>
        </w:rPr>
        <w:t>錯誤</w:t>
      </w:r>
      <w:r w:rsidR="00CA4EC4" w:rsidRPr="00986BCD">
        <w:rPr>
          <w:rFonts w:ascii="細明體" w:eastAsia="細明體" w:hAnsi="細明體" w:hint="eastAsia"/>
          <w:lang w:eastAsia="zh-TW"/>
        </w:rPr>
        <w:t>件數</w:t>
      </w:r>
      <w:r w:rsidRPr="00986BCD">
        <w:rPr>
          <w:rFonts w:ascii="細明體" w:eastAsia="細明體" w:hAnsi="細明體" w:hint="eastAsia"/>
          <w:lang w:eastAsia="zh-TW"/>
        </w:rPr>
        <w:t>。</w:t>
      </w:r>
    </w:p>
    <w:p w:rsidR="00AC46BF" w:rsidRDefault="00AC46BF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42250" w:rsidRDefault="00A42250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40" w:name="A"/>
      <w:bookmarkEnd w:id="240"/>
      <w:r>
        <w:rPr>
          <w:rFonts w:ascii="細明體" w:eastAsia="細明體" w:hAnsi="細明體" w:hint="eastAsia"/>
          <w:kern w:val="2"/>
          <w:lang w:eastAsia="zh-TW"/>
        </w:rPr>
        <w:t>FORMAT(A)</w:t>
      </w:r>
    </w:p>
    <w:tbl>
      <w:tblPr>
        <w:tblW w:w="8802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41" w:author="nalas" w:date="2014-05-13T09:08:00Z">
          <w:tblPr>
            <w:tblW w:w="12364" w:type="dxa"/>
            <w:tblInd w:w="68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678"/>
        <w:gridCol w:w="3562"/>
        <w:gridCol w:w="3562"/>
        <w:tblGridChange w:id="242">
          <w:tblGrid>
            <w:gridCol w:w="1678"/>
            <w:gridCol w:w="3562"/>
            <w:gridCol w:w="3562"/>
          </w:tblGrid>
        </w:tblGridChange>
      </w:tblGrid>
      <w:tr w:rsidR="00E9605C" w:rsidRPr="000D1B6A" w:rsidTr="00E9605C">
        <w:trPr>
          <w:trHeight w:val="323"/>
          <w:trPrChange w:id="243" w:author="nalas" w:date="2014-05-13T09:08:00Z">
            <w:trPr>
              <w:trHeight w:val="323"/>
            </w:trPr>
          </w:trPrChange>
        </w:trPr>
        <w:tc>
          <w:tcPr>
            <w:tcW w:w="1678" w:type="dxa"/>
            <w:shd w:val="clear" w:color="auto" w:fill="FFFF00"/>
            <w:tcPrChange w:id="244" w:author="nalas" w:date="2014-05-13T09:08:00Z">
              <w:tcPr>
                <w:tcW w:w="1678" w:type="dxa"/>
                <w:shd w:val="clear" w:color="auto" w:fill="FFFF00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lang w:eastAsia="zh-TW"/>
              </w:rPr>
              <w:t>欄位名稱</w:t>
            </w:r>
          </w:p>
        </w:tc>
        <w:tc>
          <w:tcPr>
            <w:tcW w:w="3562" w:type="dxa"/>
            <w:shd w:val="clear" w:color="auto" w:fill="FFFF00"/>
            <w:tcPrChange w:id="245" w:author="nalas" w:date="2014-05-13T09:08:00Z">
              <w:tcPr>
                <w:tcW w:w="3562" w:type="dxa"/>
                <w:shd w:val="clear" w:color="auto" w:fill="FFFF00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jc w:val="center"/>
              <w:rPr>
                <w:ins w:id="246" w:author="nalas" w:date="2014-05-13T09:08:00Z"/>
                <w:rFonts w:ascii="細明體" w:eastAsia="細明體" w:hAnsi="細明體" w:hint="eastAsia"/>
                <w:lang w:eastAsia="zh-TW"/>
              </w:rPr>
            </w:pPr>
            <w:ins w:id="247" w:author="nalas" w:date="2014-05-13T09:09:00Z">
              <w:r>
                <w:rPr>
                  <w:rFonts w:ascii="細明體" w:eastAsia="細明體" w:hAnsi="細明體" w:hint="eastAsia"/>
                  <w:lang w:eastAsia="zh-TW"/>
                </w:rPr>
                <w:t>工作日無預估資料</w:t>
              </w:r>
            </w:ins>
          </w:p>
        </w:tc>
        <w:tc>
          <w:tcPr>
            <w:tcW w:w="3562" w:type="dxa"/>
            <w:shd w:val="clear" w:color="auto" w:fill="FFFF00"/>
            <w:tcPrChange w:id="248" w:author="nalas" w:date="2014-05-13T09:08:00Z">
              <w:tcPr>
                <w:tcW w:w="3562" w:type="dxa"/>
                <w:shd w:val="clear" w:color="auto" w:fill="FFFF00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lang w:eastAsia="zh-TW"/>
              </w:rPr>
            </w:pPr>
            <w:ins w:id="249" w:author="nalas" w:date="2014-05-13T09:09:00Z">
              <w:r>
                <w:rPr>
                  <w:rFonts w:ascii="細明體" w:eastAsia="細明體" w:hAnsi="細明體" w:hint="eastAsia"/>
                  <w:lang w:eastAsia="zh-TW"/>
                </w:rPr>
                <w:t>工作日有資料</w:t>
              </w:r>
            </w:ins>
            <w:del w:id="250" w:author="nalas" w:date="2014-05-13T09:09:00Z">
              <w:r w:rsidRPr="000D1B6A" w:rsidDel="00E9605C">
                <w:rPr>
                  <w:rFonts w:ascii="細明體" w:eastAsia="細明體" w:hAnsi="細明體" w:hint="eastAsia"/>
                  <w:lang w:eastAsia="zh-TW"/>
                </w:rPr>
                <w:delText>值</w:delText>
              </w:r>
            </w:del>
          </w:p>
        </w:tc>
      </w:tr>
      <w:tr w:rsidR="00E9605C" w:rsidRPr="000D1B6A" w:rsidTr="00E9605C">
        <w:tc>
          <w:tcPr>
            <w:tcW w:w="1678" w:type="dxa"/>
            <w:shd w:val="clear" w:color="auto" w:fill="auto"/>
            <w:tcPrChange w:id="251" w:author="nalas" w:date="2014-05-13T09:08:00Z">
              <w:tcPr>
                <w:tcW w:w="1678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lang w:eastAsia="zh-TW"/>
              </w:rPr>
              <w:t>統計日期</w:t>
            </w:r>
          </w:p>
        </w:tc>
        <w:tc>
          <w:tcPr>
            <w:tcW w:w="3562" w:type="dxa"/>
            <w:tcPrChange w:id="252" w:author="nalas" w:date="2014-05-13T09:08:00Z">
              <w:tcPr>
                <w:tcW w:w="3562" w:type="dxa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ins w:id="253" w:author="nalas" w:date="2014-05-13T09:08:00Z"/>
                <w:rFonts w:ascii="細明體" w:eastAsia="細明體" w:hAnsi="細明體" w:hint="eastAsia"/>
                <w:kern w:val="2"/>
                <w:lang w:eastAsia="zh-TW"/>
              </w:rPr>
            </w:pPr>
            <w:ins w:id="254" w:author="nalas" w:date="2014-05-13T09:08:00Z">
              <w:r w:rsidRPr="000D1B6A">
                <w:rPr>
                  <w:rFonts w:ascii="細明體" w:eastAsia="細明體" w:hAnsi="細明體" w:hint="eastAsia"/>
                  <w:kern w:val="2"/>
                  <w:lang w:eastAsia="zh-TW"/>
                </w:rPr>
                <w:t>＄</w:t>
              </w:r>
              <w:r>
                <w:rPr>
                  <w:rFonts w:ascii="細明體" w:eastAsia="細明體" w:hAnsi="細明體" w:hint="eastAsia"/>
                  <w:lang w:eastAsia="zh-TW"/>
                </w:rPr>
                <w:t>統計日期</w:t>
              </w:r>
            </w:ins>
          </w:p>
        </w:tc>
        <w:tc>
          <w:tcPr>
            <w:tcW w:w="3562" w:type="dxa"/>
            <w:shd w:val="clear" w:color="auto" w:fill="auto"/>
            <w:tcPrChange w:id="255" w:author="nalas" w:date="2014-05-13T09:08:00Z">
              <w:tcPr>
                <w:tcW w:w="3562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kern w:val="2"/>
                <w:lang w:eastAsia="zh-TW"/>
              </w:rPr>
              <w:t>＄</w:t>
            </w:r>
            <w:ins w:id="256" w:author="nalas" w:date="2014-05-12T15:33:00Z">
              <w:r>
                <w:rPr>
                  <w:rFonts w:ascii="細明體" w:eastAsia="細明體" w:hAnsi="細明體" w:hint="eastAsia"/>
                  <w:lang w:eastAsia="zh-TW"/>
                </w:rPr>
                <w:t>統計日期</w:t>
              </w:r>
            </w:ins>
            <w:del w:id="257" w:author="nalas" w:date="2014-05-12T15:33:00Z">
              <w:r w:rsidRPr="000D1B6A" w:rsidDel="00200C44">
                <w:rPr>
                  <w:rFonts w:ascii="細明體" w:eastAsia="細明體" w:hAnsi="細明體" w:hint="eastAsia"/>
                  <w:kern w:val="2"/>
                  <w:lang w:eastAsia="zh-TW"/>
                </w:rPr>
                <w:delText>批</w:delText>
              </w:r>
              <w:r w:rsidRPr="000D1B6A" w:rsidDel="00200C44">
                <w:rPr>
                  <w:rFonts w:ascii="細明體" w:eastAsia="細明體" w:hAnsi="細明體" w:hint="eastAsia"/>
                  <w:lang w:eastAsia="zh-TW"/>
                </w:rPr>
                <w:delText>次處理日期</w:delText>
              </w:r>
            </w:del>
          </w:p>
        </w:tc>
      </w:tr>
      <w:tr w:rsidR="00E9605C" w:rsidRPr="000D1B6A" w:rsidTr="00E9605C">
        <w:tc>
          <w:tcPr>
            <w:tcW w:w="1678" w:type="dxa"/>
            <w:shd w:val="clear" w:color="auto" w:fill="auto"/>
            <w:tcPrChange w:id="258" w:author="nalas" w:date="2014-05-13T09:08:00Z">
              <w:tcPr>
                <w:tcW w:w="1678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lang w:eastAsia="zh-TW"/>
              </w:rPr>
              <w:t>預估日期</w:t>
            </w:r>
          </w:p>
        </w:tc>
        <w:tc>
          <w:tcPr>
            <w:tcW w:w="3562" w:type="dxa"/>
            <w:tcPrChange w:id="259" w:author="nalas" w:date="2014-05-13T09:08:00Z">
              <w:tcPr>
                <w:tcW w:w="3562" w:type="dxa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ins w:id="260" w:author="nalas" w:date="2014-05-13T09:08:00Z"/>
                <w:rFonts w:ascii="細明體" w:eastAsia="細明體" w:hAnsi="細明體" w:cs="細明體" w:hint="eastAsia"/>
                <w:lang w:eastAsia="zh-TW"/>
              </w:rPr>
            </w:pPr>
            <w:ins w:id="261" w:author="nalas" w:date="2014-05-13T09:08:00Z">
              <w:r w:rsidRPr="000D1B6A">
                <w:rPr>
                  <w:rFonts w:ascii="細明體" w:eastAsia="細明體" w:hAnsi="細明體" w:cs="細明體" w:hint="eastAsia"/>
                  <w:lang w:eastAsia="zh-TW"/>
                </w:rPr>
                <w:t>處理當筆</w:t>
              </w:r>
              <w:r w:rsidRPr="000D1B6A">
                <w:rPr>
                  <w:rFonts w:ascii="細明體" w:eastAsia="細明體" w:hAnsi="細明體" w:hint="eastAsia"/>
                  <w:kern w:val="2"/>
                  <w:lang w:eastAsia="zh-TW"/>
                </w:rPr>
                <w:t>$工作日LIST.工作日</w:t>
              </w:r>
            </w:ins>
          </w:p>
        </w:tc>
        <w:tc>
          <w:tcPr>
            <w:tcW w:w="3562" w:type="dxa"/>
            <w:shd w:val="clear" w:color="auto" w:fill="auto"/>
            <w:tcPrChange w:id="262" w:author="nalas" w:date="2014-05-13T09:08:00Z">
              <w:tcPr>
                <w:tcW w:w="3562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cs="細明體" w:hint="eastAsia"/>
                <w:lang w:eastAsia="zh-TW"/>
              </w:rPr>
              <w:t>處理當筆</w:t>
            </w:r>
            <w:r w:rsidRPr="000D1B6A">
              <w:rPr>
                <w:rFonts w:ascii="細明體" w:eastAsia="細明體" w:hAnsi="細明體" w:hint="eastAsia"/>
                <w:kern w:val="2"/>
                <w:lang w:eastAsia="zh-TW"/>
              </w:rPr>
              <w:t>$工作日LIST.工作日</w:t>
            </w:r>
          </w:p>
        </w:tc>
      </w:tr>
      <w:tr w:rsidR="00E9605C" w:rsidRPr="000D1B6A" w:rsidTr="00E9605C">
        <w:tc>
          <w:tcPr>
            <w:tcW w:w="1678" w:type="dxa"/>
            <w:shd w:val="clear" w:color="auto" w:fill="auto"/>
            <w:tcPrChange w:id="263" w:author="nalas" w:date="2014-05-13T09:08:00Z">
              <w:tcPr>
                <w:tcW w:w="1678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lang w:eastAsia="zh-TW"/>
              </w:rPr>
              <w:t>行庫代號前3碼</w:t>
            </w:r>
          </w:p>
        </w:tc>
        <w:tc>
          <w:tcPr>
            <w:tcW w:w="3562" w:type="dxa"/>
            <w:tcPrChange w:id="264" w:author="nalas" w:date="2014-05-13T09:08:00Z">
              <w:tcPr>
                <w:tcW w:w="3562" w:type="dxa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ins w:id="265" w:author="nalas" w:date="2014-05-13T09:08:00Z"/>
                <w:rFonts w:ascii="細明體" w:eastAsia="細明體" w:hAnsi="細明體" w:hint="eastAsia"/>
                <w:kern w:val="2"/>
                <w:lang w:eastAsia="zh-TW"/>
              </w:rPr>
            </w:pPr>
            <w:ins w:id="266" w:author="nalas" w:date="2014-05-13T09:09:00Z"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013</w:t>
              </w:r>
            </w:ins>
          </w:p>
        </w:tc>
        <w:tc>
          <w:tcPr>
            <w:tcW w:w="3562" w:type="dxa"/>
            <w:shd w:val="clear" w:color="auto" w:fill="auto"/>
            <w:tcPrChange w:id="267" w:author="nalas" w:date="2014-05-13T09:08:00Z">
              <w:tcPr>
                <w:tcW w:w="3562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kern w:val="2"/>
                <w:lang w:eastAsia="zh-TW"/>
              </w:rPr>
              <w:t>$3碼銀行代碼</w:t>
            </w:r>
          </w:p>
        </w:tc>
      </w:tr>
      <w:tr w:rsidR="00E9605C" w:rsidRPr="000D1B6A" w:rsidTr="00E9605C">
        <w:tc>
          <w:tcPr>
            <w:tcW w:w="1678" w:type="dxa"/>
            <w:shd w:val="clear" w:color="auto" w:fill="auto"/>
            <w:tcPrChange w:id="268" w:author="nalas" w:date="2014-05-13T09:08:00Z">
              <w:tcPr>
                <w:tcW w:w="1678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lang w:eastAsia="zh-TW"/>
              </w:rPr>
              <w:t>幣別</w:t>
            </w:r>
          </w:p>
        </w:tc>
        <w:tc>
          <w:tcPr>
            <w:tcW w:w="3562" w:type="dxa"/>
            <w:tcPrChange w:id="269" w:author="nalas" w:date="2014-05-13T09:08:00Z">
              <w:tcPr>
                <w:tcW w:w="3562" w:type="dxa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ins w:id="270" w:author="nalas" w:date="2014-05-13T09:08:00Z"/>
                <w:rFonts w:ascii="細明體" w:eastAsia="細明體" w:hAnsi="細明體" w:hint="eastAsia"/>
                <w:kern w:val="2"/>
                <w:lang w:eastAsia="zh-TW"/>
              </w:rPr>
            </w:pPr>
            <w:ins w:id="271" w:author="nalas" w:date="2014-05-13T09:09:00Z"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NTD</w:t>
              </w:r>
            </w:ins>
          </w:p>
        </w:tc>
        <w:tc>
          <w:tcPr>
            <w:tcW w:w="3562" w:type="dxa"/>
            <w:shd w:val="clear" w:color="auto" w:fill="auto"/>
            <w:tcPrChange w:id="272" w:author="nalas" w:date="2014-05-13T09:08:00Z">
              <w:tcPr>
                <w:tcW w:w="3562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kern w:val="2"/>
                <w:lang w:eastAsia="zh-TW"/>
              </w:rPr>
              <w:t>處理當筆$TAAB010.幣別</w:t>
            </w:r>
          </w:p>
        </w:tc>
      </w:tr>
      <w:tr w:rsidR="00E9605C" w:rsidRPr="000D1B6A" w:rsidTr="00E9605C">
        <w:tc>
          <w:tcPr>
            <w:tcW w:w="1678" w:type="dxa"/>
            <w:shd w:val="clear" w:color="auto" w:fill="auto"/>
            <w:tcPrChange w:id="273" w:author="nalas" w:date="2014-05-13T09:08:00Z">
              <w:tcPr>
                <w:tcW w:w="1678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lang w:eastAsia="zh-TW"/>
              </w:rPr>
              <w:t>預估金額</w:t>
            </w:r>
          </w:p>
        </w:tc>
        <w:tc>
          <w:tcPr>
            <w:tcW w:w="3562" w:type="dxa"/>
            <w:tcPrChange w:id="274" w:author="nalas" w:date="2014-05-13T09:08:00Z">
              <w:tcPr>
                <w:tcW w:w="3562" w:type="dxa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ins w:id="275" w:author="nalas" w:date="2014-05-13T09:08:00Z"/>
                <w:rFonts w:ascii="細明體" w:eastAsia="細明體" w:hAnsi="細明體" w:hint="eastAsia"/>
                <w:kern w:val="2"/>
                <w:lang w:eastAsia="zh-TW"/>
              </w:rPr>
            </w:pPr>
            <w:ins w:id="276" w:author="nalas" w:date="2014-05-13T09:09:00Z"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0</w:t>
              </w:r>
            </w:ins>
          </w:p>
        </w:tc>
        <w:tc>
          <w:tcPr>
            <w:tcW w:w="3562" w:type="dxa"/>
            <w:shd w:val="clear" w:color="auto" w:fill="auto"/>
            <w:tcPrChange w:id="277" w:author="nalas" w:date="2014-05-13T09:08:00Z">
              <w:tcPr>
                <w:tcW w:w="3562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kern w:val="2"/>
                <w:lang w:eastAsia="zh-TW"/>
              </w:rPr>
              <w:t>$預估金額</w:t>
            </w:r>
          </w:p>
        </w:tc>
      </w:tr>
      <w:tr w:rsidR="00E9605C" w:rsidRPr="000D1B6A" w:rsidTr="00E9605C">
        <w:tc>
          <w:tcPr>
            <w:tcW w:w="1678" w:type="dxa"/>
            <w:shd w:val="clear" w:color="auto" w:fill="auto"/>
            <w:tcPrChange w:id="278" w:author="nalas" w:date="2014-05-13T09:08:00Z">
              <w:tcPr>
                <w:tcW w:w="1678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lang w:eastAsia="zh-TW"/>
              </w:rPr>
              <w:t>業務別</w:t>
            </w:r>
          </w:p>
        </w:tc>
        <w:tc>
          <w:tcPr>
            <w:tcW w:w="3562" w:type="dxa"/>
            <w:tcPrChange w:id="279" w:author="nalas" w:date="2014-05-13T09:08:00Z">
              <w:tcPr>
                <w:tcW w:w="3562" w:type="dxa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ins w:id="280" w:author="nalas" w:date="2014-05-13T09:08:00Z"/>
                <w:rFonts w:ascii="細明體" w:eastAsia="細明體" w:hAnsi="細明體"/>
                <w:lang w:eastAsia="zh-TW"/>
              </w:rPr>
            </w:pPr>
            <w:ins w:id="281" w:author="nalas" w:date="2014-05-13T09:08:00Z">
              <w:r w:rsidRPr="000D1B6A">
                <w:rPr>
                  <w:rFonts w:ascii="細明體" w:eastAsia="細明體" w:hAnsi="細明體"/>
                  <w:lang w:eastAsia="zh-TW"/>
                </w:rPr>
                <w:t>“</w:t>
              </w:r>
              <w:r w:rsidRPr="000D1B6A">
                <w:rPr>
                  <w:rFonts w:ascii="細明體" w:eastAsia="細明體" w:hAnsi="細明體" w:hint="eastAsia"/>
                  <w:lang w:eastAsia="zh-TW"/>
                </w:rPr>
                <w:t>A</w:t>
              </w:r>
              <w:r>
                <w:rPr>
                  <w:rFonts w:ascii="細明體" w:eastAsia="細明體" w:hAnsi="細明體" w:hint="eastAsia"/>
                  <w:lang w:eastAsia="zh-TW"/>
                </w:rPr>
                <w:t>A</w:t>
              </w:r>
              <w:r w:rsidRPr="000D1B6A">
                <w:rPr>
                  <w:rFonts w:ascii="細明體" w:eastAsia="細明體" w:hAnsi="細明體" w:hint="eastAsia"/>
                  <w:lang w:eastAsia="zh-TW"/>
                </w:rPr>
                <w:t>A</w:t>
              </w:r>
              <w:r w:rsidRPr="000D1B6A">
                <w:rPr>
                  <w:rFonts w:ascii="細明體" w:eastAsia="細明體" w:hAnsi="細明體"/>
                  <w:lang w:eastAsia="zh-TW"/>
                </w:rPr>
                <w:t>”</w:t>
              </w:r>
            </w:ins>
          </w:p>
        </w:tc>
        <w:tc>
          <w:tcPr>
            <w:tcW w:w="3562" w:type="dxa"/>
            <w:shd w:val="clear" w:color="auto" w:fill="auto"/>
            <w:tcPrChange w:id="282" w:author="nalas" w:date="2014-05-13T09:08:00Z">
              <w:tcPr>
                <w:tcW w:w="3562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/>
                <w:lang w:eastAsia="zh-TW"/>
              </w:rPr>
              <w:t>“</w:t>
            </w:r>
            <w:r w:rsidRPr="000D1B6A">
              <w:rPr>
                <w:rFonts w:ascii="細明體" w:eastAsia="細明體" w:hAnsi="細明體" w:hint="eastAsia"/>
                <w:lang w:eastAsia="zh-TW"/>
              </w:rPr>
              <w:t>A</w:t>
            </w:r>
            <w:r>
              <w:rPr>
                <w:rFonts w:ascii="細明體" w:eastAsia="細明體" w:hAnsi="細明體" w:hint="eastAsia"/>
                <w:lang w:eastAsia="zh-TW"/>
              </w:rPr>
              <w:t>A</w:t>
            </w:r>
            <w:r w:rsidRPr="000D1B6A">
              <w:rPr>
                <w:rFonts w:ascii="細明體" w:eastAsia="細明體" w:hAnsi="細明體" w:hint="eastAsia"/>
                <w:lang w:eastAsia="zh-TW"/>
              </w:rPr>
              <w:t>A</w:t>
            </w:r>
            <w:r w:rsidRPr="000D1B6A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E9605C" w:rsidRPr="000D1B6A" w:rsidTr="00E9605C">
        <w:tc>
          <w:tcPr>
            <w:tcW w:w="1678" w:type="dxa"/>
            <w:shd w:val="clear" w:color="auto" w:fill="auto"/>
            <w:tcPrChange w:id="283" w:author="nalas" w:date="2014-05-13T09:08:00Z">
              <w:tcPr>
                <w:tcW w:w="1678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lang w:eastAsia="zh-TW"/>
              </w:rPr>
              <w:t>交易項目</w:t>
            </w:r>
          </w:p>
        </w:tc>
        <w:tc>
          <w:tcPr>
            <w:tcW w:w="3562" w:type="dxa"/>
            <w:tcPrChange w:id="284" w:author="nalas" w:date="2014-05-13T09:08:00Z">
              <w:tcPr>
                <w:tcW w:w="3562" w:type="dxa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ins w:id="285" w:author="nalas" w:date="2014-05-13T09:08:00Z"/>
                <w:rFonts w:ascii="細明體" w:eastAsia="細明體" w:hAnsi="細明體"/>
                <w:lang w:eastAsia="zh-TW"/>
              </w:rPr>
            </w:pPr>
            <w:ins w:id="286" w:author="nalas" w:date="2014-05-13T09:08:00Z">
              <w:r w:rsidRPr="000D1B6A">
                <w:rPr>
                  <w:rFonts w:ascii="細明體" w:eastAsia="細明體" w:hAnsi="細明體"/>
                  <w:lang w:eastAsia="zh-TW"/>
                </w:rPr>
                <w:t>“</w:t>
              </w:r>
              <w:r w:rsidRPr="000D1B6A">
                <w:rPr>
                  <w:rFonts w:ascii="細明體" w:eastAsia="細明體" w:hAnsi="細明體" w:hint="eastAsia"/>
                  <w:lang w:eastAsia="zh-TW"/>
                </w:rPr>
                <w:t>AAA001</w:t>
              </w:r>
              <w:r w:rsidRPr="000D1B6A">
                <w:rPr>
                  <w:rFonts w:ascii="細明體" w:eastAsia="細明體" w:hAnsi="細明體"/>
                  <w:lang w:eastAsia="zh-TW"/>
                </w:rPr>
                <w:t>”</w:t>
              </w:r>
            </w:ins>
          </w:p>
        </w:tc>
        <w:tc>
          <w:tcPr>
            <w:tcW w:w="3562" w:type="dxa"/>
            <w:shd w:val="clear" w:color="auto" w:fill="auto"/>
            <w:tcPrChange w:id="287" w:author="nalas" w:date="2014-05-13T09:08:00Z">
              <w:tcPr>
                <w:tcW w:w="3562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/>
                <w:lang w:eastAsia="zh-TW"/>
              </w:rPr>
              <w:t>“</w:t>
            </w:r>
            <w:r w:rsidRPr="000D1B6A">
              <w:rPr>
                <w:rFonts w:ascii="細明體" w:eastAsia="細明體" w:hAnsi="細明體" w:hint="eastAsia"/>
                <w:lang w:eastAsia="zh-TW"/>
              </w:rPr>
              <w:t>AAA001</w:t>
            </w:r>
            <w:r w:rsidRPr="000D1B6A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E9605C" w:rsidRPr="000D1B6A" w:rsidTr="00E9605C">
        <w:tc>
          <w:tcPr>
            <w:tcW w:w="1678" w:type="dxa"/>
            <w:shd w:val="clear" w:color="auto" w:fill="auto"/>
            <w:tcPrChange w:id="288" w:author="nalas" w:date="2014-05-13T09:08:00Z">
              <w:tcPr>
                <w:tcW w:w="1678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 w:hint="eastAsia"/>
                <w:lang w:eastAsia="zh-TW"/>
              </w:rPr>
              <w:t>批次名稱</w:t>
            </w:r>
          </w:p>
        </w:tc>
        <w:tc>
          <w:tcPr>
            <w:tcW w:w="3562" w:type="dxa"/>
            <w:tcPrChange w:id="289" w:author="nalas" w:date="2014-05-13T09:08:00Z">
              <w:tcPr>
                <w:tcW w:w="3562" w:type="dxa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ins w:id="290" w:author="nalas" w:date="2014-05-13T09:08:00Z"/>
                <w:rFonts w:ascii="細明體" w:eastAsia="細明體" w:hAnsi="細明體"/>
                <w:lang w:eastAsia="zh-TW"/>
              </w:rPr>
            </w:pPr>
            <w:ins w:id="291" w:author="nalas" w:date="2014-05-13T09:08:00Z">
              <w:r w:rsidRPr="000D1B6A">
                <w:rPr>
                  <w:rFonts w:ascii="細明體" w:eastAsia="細明體" w:hAnsi="細明體"/>
                  <w:lang w:eastAsia="zh-TW"/>
                </w:rPr>
                <w:t>“</w:t>
              </w:r>
              <w:r w:rsidRPr="000D1B6A">
                <w:rPr>
                  <w:rFonts w:ascii="細明體" w:eastAsia="細明體" w:hAnsi="細明體" w:hint="eastAsia"/>
                  <w:lang w:eastAsia="zh-TW"/>
                </w:rPr>
                <w:t>AAZZ_B004</w:t>
              </w:r>
            </w:ins>
          </w:p>
        </w:tc>
        <w:tc>
          <w:tcPr>
            <w:tcW w:w="3562" w:type="dxa"/>
            <w:shd w:val="clear" w:color="auto" w:fill="auto"/>
            <w:tcPrChange w:id="292" w:author="nalas" w:date="2014-05-13T09:08:00Z">
              <w:tcPr>
                <w:tcW w:w="3562" w:type="dxa"/>
                <w:shd w:val="clear" w:color="auto" w:fill="auto"/>
              </w:tcPr>
            </w:tcPrChange>
          </w:tcPr>
          <w:p w:rsidR="00E9605C" w:rsidRPr="000D1B6A" w:rsidRDefault="00E9605C" w:rsidP="000D1B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D1B6A">
              <w:rPr>
                <w:rFonts w:ascii="細明體" w:eastAsia="細明體" w:hAnsi="細明體"/>
                <w:lang w:eastAsia="zh-TW"/>
              </w:rPr>
              <w:t>“</w:t>
            </w:r>
            <w:r w:rsidRPr="000D1B6A">
              <w:rPr>
                <w:rFonts w:ascii="細明體" w:eastAsia="細明體" w:hAnsi="細明體" w:hint="eastAsia"/>
                <w:lang w:eastAsia="zh-TW"/>
              </w:rPr>
              <w:t>AAZZ_B004</w:t>
            </w:r>
          </w:p>
        </w:tc>
      </w:tr>
    </w:tbl>
    <w:p w:rsidR="00A42250" w:rsidRPr="00986BCD" w:rsidRDefault="00A42250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A42250" w:rsidRPr="00986BCD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3BA" w:rsidRDefault="00D733BA">
      <w:r>
        <w:separator/>
      </w:r>
    </w:p>
  </w:endnote>
  <w:endnote w:type="continuationSeparator" w:id="0">
    <w:p w:rsidR="00D733BA" w:rsidRDefault="00D7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E6" w:rsidRDefault="00136DE6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36DE6" w:rsidRDefault="00136D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E6" w:rsidRDefault="00136DE6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190A">
      <w:rPr>
        <w:rStyle w:val="a6"/>
        <w:noProof/>
      </w:rPr>
      <w:t>2</w:t>
    </w:r>
    <w:r>
      <w:rPr>
        <w:rStyle w:val="a6"/>
      </w:rPr>
      <w:fldChar w:fldCharType="end"/>
    </w:r>
  </w:p>
  <w:p w:rsidR="00136DE6" w:rsidRDefault="00136D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3BA" w:rsidRDefault="00D733BA">
      <w:r>
        <w:separator/>
      </w:r>
    </w:p>
  </w:footnote>
  <w:footnote w:type="continuationSeparator" w:id="0">
    <w:p w:rsidR="00D733BA" w:rsidRDefault="00D73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5173C3"/>
    <w:multiLevelType w:val="hybridMultilevel"/>
    <w:tmpl w:val="6EA08AB0"/>
    <w:lvl w:ilvl="0" w:tplc="88A46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E6F5A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2"/>
  </w:num>
  <w:num w:numId="3">
    <w:abstractNumId w:val="2"/>
  </w:num>
  <w:num w:numId="4">
    <w:abstractNumId w:val="29"/>
  </w:num>
  <w:num w:numId="5">
    <w:abstractNumId w:val="13"/>
  </w:num>
  <w:num w:numId="6">
    <w:abstractNumId w:val="18"/>
  </w:num>
  <w:num w:numId="7">
    <w:abstractNumId w:val="30"/>
  </w:num>
  <w:num w:numId="8">
    <w:abstractNumId w:val="33"/>
  </w:num>
  <w:num w:numId="9">
    <w:abstractNumId w:val="3"/>
  </w:num>
  <w:num w:numId="10">
    <w:abstractNumId w:val="15"/>
  </w:num>
  <w:num w:numId="11">
    <w:abstractNumId w:val="5"/>
  </w:num>
  <w:num w:numId="12">
    <w:abstractNumId w:val="12"/>
  </w:num>
  <w:num w:numId="13">
    <w:abstractNumId w:val="17"/>
  </w:num>
  <w:num w:numId="14">
    <w:abstractNumId w:val="28"/>
  </w:num>
  <w:num w:numId="15">
    <w:abstractNumId w:val="23"/>
  </w:num>
  <w:num w:numId="16">
    <w:abstractNumId w:val="7"/>
  </w:num>
  <w:num w:numId="17">
    <w:abstractNumId w:val="19"/>
  </w:num>
  <w:num w:numId="18">
    <w:abstractNumId w:val="24"/>
  </w:num>
  <w:num w:numId="19">
    <w:abstractNumId w:val="21"/>
  </w:num>
  <w:num w:numId="20">
    <w:abstractNumId w:val="0"/>
  </w:num>
  <w:num w:numId="21">
    <w:abstractNumId w:val="14"/>
  </w:num>
  <w:num w:numId="22">
    <w:abstractNumId w:val="8"/>
  </w:num>
  <w:num w:numId="23">
    <w:abstractNumId w:val="9"/>
  </w:num>
  <w:num w:numId="24">
    <w:abstractNumId w:val="27"/>
  </w:num>
  <w:num w:numId="25">
    <w:abstractNumId w:val="25"/>
  </w:num>
  <w:num w:numId="26">
    <w:abstractNumId w:val="20"/>
  </w:num>
  <w:num w:numId="27">
    <w:abstractNumId w:val="16"/>
  </w:num>
  <w:num w:numId="28">
    <w:abstractNumId w:val="6"/>
  </w:num>
  <w:num w:numId="29">
    <w:abstractNumId w:val="34"/>
  </w:num>
  <w:num w:numId="30">
    <w:abstractNumId w:val="32"/>
  </w:num>
  <w:num w:numId="31">
    <w:abstractNumId w:val="35"/>
  </w:num>
  <w:num w:numId="32">
    <w:abstractNumId w:val="11"/>
  </w:num>
  <w:num w:numId="33">
    <w:abstractNumId w:val="31"/>
  </w:num>
  <w:num w:numId="34">
    <w:abstractNumId w:val="26"/>
  </w:num>
  <w:num w:numId="35">
    <w:abstractNumId w:val="1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41B46"/>
    <w:rsid w:val="00057785"/>
    <w:rsid w:val="00062328"/>
    <w:rsid w:val="00073519"/>
    <w:rsid w:val="00076FBA"/>
    <w:rsid w:val="00080045"/>
    <w:rsid w:val="000800FF"/>
    <w:rsid w:val="0008161B"/>
    <w:rsid w:val="00086E90"/>
    <w:rsid w:val="000A6C90"/>
    <w:rsid w:val="000A701C"/>
    <w:rsid w:val="000A7C4F"/>
    <w:rsid w:val="000D1099"/>
    <w:rsid w:val="000D1B6A"/>
    <w:rsid w:val="000D2D7F"/>
    <w:rsid w:val="000D3892"/>
    <w:rsid w:val="000E5F19"/>
    <w:rsid w:val="001028CD"/>
    <w:rsid w:val="0010591F"/>
    <w:rsid w:val="001200CB"/>
    <w:rsid w:val="001249B7"/>
    <w:rsid w:val="00127011"/>
    <w:rsid w:val="00136DE6"/>
    <w:rsid w:val="00152D9D"/>
    <w:rsid w:val="00156A28"/>
    <w:rsid w:val="0015744E"/>
    <w:rsid w:val="001606A7"/>
    <w:rsid w:val="001723E3"/>
    <w:rsid w:val="001724C1"/>
    <w:rsid w:val="00173CA7"/>
    <w:rsid w:val="001778A7"/>
    <w:rsid w:val="00184629"/>
    <w:rsid w:val="00185767"/>
    <w:rsid w:val="00187628"/>
    <w:rsid w:val="00187B05"/>
    <w:rsid w:val="00190DF8"/>
    <w:rsid w:val="00194232"/>
    <w:rsid w:val="001A0572"/>
    <w:rsid w:val="001B2A98"/>
    <w:rsid w:val="001C123E"/>
    <w:rsid w:val="001C19C3"/>
    <w:rsid w:val="001C6A12"/>
    <w:rsid w:val="001D2511"/>
    <w:rsid w:val="001D25AB"/>
    <w:rsid w:val="00200C44"/>
    <w:rsid w:val="00203A36"/>
    <w:rsid w:val="0020512E"/>
    <w:rsid w:val="002203D1"/>
    <w:rsid w:val="002225FA"/>
    <w:rsid w:val="002253C8"/>
    <w:rsid w:val="00226C82"/>
    <w:rsid w:val="00230A53"/>
    <w:rsid w:val="00232ED1"/>
    <w:rsid w:val="00234D7F"/>
    <w:rsid w:val="00241FE4"/>
    <w:rsid w:val="002724DE"/>
    <w:rsid w:val="0028111C"/>
    <w:rsid w:val="002827B8"/>
    <w:rsid w:val="00287ABA"/>
    <w:rsid w:val="00293946"/>
    <w:rsid w:val="00295717"/>
    <w:rsid w:val="002B0AB6"/>
    <w:rsid w:val="002B381A"/>
    <w:rsid w:val="002C6295"/>
    <w:rsid w:val="002E41A6"/>
    <w:rsid w:val="002F3578"/>
    <w:rsid w:val="002F61B6"/>
    <w:rsid w:val="0031642E"/>
    <w:rsid w:val="00323816"/>
    <w:rsid w:val="00323FB8"/>
    <w:rsid w:val="0032607E"/>
    <w:rsid w:val="003354D9"/>
    <w:rsid w:val="00335DF5"/>
    <w:rsid w:val="00341D6B"/>
    <w:rsid w:val="00353371"/>
    <w:rsid w:val="003572AC"/>
    <w:rsid w:val="00361E98"/>
    <w:rsid w:val="00363A74"/>
    <w:rsid w:val="003646BE"/>
    <w:rsid w:val="00364751"/>
    <w:rsid w:val="003763F5"/>
    <w:rsid w:val="00386C3A"/>
    <w:rsid w:val="00391DF0"/>
    <w:rsid w:val="003A4765"/>
    <w:rsid w:val="003B6BF5"/>
    <w:rsid w:val="003B7731"/>
    <w:rsid w:val="003B7861"/>
    <w:rsid w:val="003C4E23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23E41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70415"/>
    <w:rsid w:val="00483F12"/>
    <w:rsid w:val="00484FD7"/>
    <w:rsid w:val="00494D3C"/>
    <w:rsid w:val="004B08CA"/>
    <w:rsid w:val="004B3390"/>
    <w:rsid w:val="004B7872"/>
    <w:rsid w:val="004C2FEB"/>
    <w:rsid w:val="004C5056"/>
    <w:rsid w:val="004D03CC"/>
    <w:rsid w:val="004D62C1"/>
    <w:rsid w:val="004D761D"/>
    <w:rsid w:val="00504C6B"/>
    <w:rsid w:val="005145E2"/>
    <w:rsid w:val="005212DA"/>
    <w:rsid w:val="005220B4"/>
    <w:rsid w:val="00531E06"/>
    <w:rsid w:val="00535F08"/>
    <w:rsid w:val="00537241"/>
    <w:rsid w:val="00550F55"/>
    <w:rsid w:val="005558D1"/>
    <w:rsid w:val="00563557"/>
    <w:rsid w:val="00573BA2"/>
    <w:rsid w:val="00575B37"/>
    <w:rsid w:val="00582CA8"/>
    <w:rsid w:val="005840B8"/>
    <w:rsid w:val="00584A7D"/>
    <w:rsid w:val="00591BB0"/>
    <w:rsid w:val="00594FE4"/>
    <w:rsid w:val="005A2745"/>
    <w:rsid w:val="005C6791"/>
    <w:rsid w:val="005C7094"/>
    <w:rsid w:val="005D4CF1"/>
    <w:rsid w:val="005E15F2"/>
    <w:rsid w:val="005E1EC6"/>
    <w:rsid w:val="005E3957"/>
    <w:rsid w:val="005F1372"/>
    <w:rsid w:val="005F208D"/>
    <w:rsid w:val="005F5C21"/>
    <w:rsid w:val="00603130"/>
    <w:rsid w:val="00604159"/>
    <w:rsid w:val="00604A5A"/>
    <w:rsid w:val="00624DD8"/>
    <w:rsid w:val="006317E4"/>
    <w:rsid w:val="006370B1"/>
    <w:rsid w:val="00640B0C"/>
    <w:rsid w:val="00655B5F"/>
    <w:rsid w:val="00665BDA"/>
    <w:rsid w:val="00675475"/>
    <w:rsid w:val="006850DE"/>
    <w:rsid w:val="006856F7"/>
    <w:rsid w:val="006875F0"/>
    <w:rsid w:val="00695124"/>
    <w:rsid w:val="006A265F"/>
    <w:rsid w:val="006A26A9"/>
    <w:rsid w:val="006A47E3"/>
    <w:rsid w:val="006B09D6"/>
    <w:rsid w:val="006B61CF"/>
    <w:rsid w:val="006C0067"/>
    <w:rsid w:val="006C7219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72AC"/>
    <w:rsid w:val="00710725"/>
    <w:rsid w:val="00717C6B"/>
    <w:rsid w:val="00722A11"/>
    <w:rsid w:val="007235C7"/>
    <w:rsid w:val="00727BD4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2E8C"/>
    <w:rsid w:val="007A4043"/>
    <w:rsid w:val="007A490A"/>
    <w:rsid w:val="007B0CDF"/>
    <w:rsid w:val="007B4376"/>
    <w:rsid w:val="007B75AF"/>
    <w:rsid w:val="007B76B9"/>
    <w:rsid w:val="007D38F7"/>
    <w:rsid w:val="007F1037"/>
    <w:rsid w:val="007F4BA8"/>
    <w:rsid w:val="007F7D33"/>
    <w:rsid w:val="008022CB"/>
    <w:rsid w:val="00817A0D"/>
    <w:rsid w:val="008266BB"/>
    <w:rsid w:val="00835FC8"/>
    <w:rsid w:val="00847F21"/>
    <w:rsid w:val="008503E7"/>
    <w:rsid w:val="0085382F"/>
    <w:rsid w:val="008747CD"/>
    <w:rsid w:val="008749B9"/>
    <w:rsid w:val="00875CDA"/>
    <w:rsid w:val="00875DEA"/>
    <w:rsid w:val="0088194A"/>
    <w:rsid w:val="00883CD7"/>
    <w:rsid w:val="00892512"/>
    <w:rsid w:val="008A5D36"/>
    <w:rsid w:val="008A7E85"/>
    <w:rsid w:val="008B1784"/>
    <w:rsid w:val="008B5188"/>
    <w:rsid w:val="008B695C"/>
    <w:rsid w:val="008C043A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1D29"/>
    <w:rsid w:val="009337AD"/>
    <w:rsid w:val="0093617E"/>
    <w:rsid w:val="00952256"/>
    <w:rsid w:val="0095275D"/>
    <w:rsid w:val="00961F9B"/>
    <w:rsid w:val="00963BA2"/>
    <w:rsid w:val="00964E9E"/>
    <w:rsid w:val="0096519E"/>
    <w:rsid w:val="00977719"/>
    <w:rsid w:val="0098487E"/>
    <w:rsid w:val="00986927"/>
    <w:rsid w:val="00986BCD"/>
    <w:rsid w:val="00996447"/>
    <w:rsid w:val="009973B6"/>
    <w:rsid w:val="009A0E54"/>
    <w:rsid w:val="009A1ADD"/>
    <w:rsid w:val="009A6B2B"/>
    <w:rsid w:val="009B23D8"/>
    <w:rsid w:val="009B385F"/>
    <w:rsid w:val="009B66DE"/>
    <w:rsid w:val="009B7060"/>
    <w:rsid w:val="009C6A73"/>
    <w:rsid w:val="009D1DB3"/>
    <w:rsid w:val="009E15B4"/>
    <w:rsid w:val="00A12683"/>
    <w:rsid w:val="00A22607"/>
    <w:rsid w:val="00A26FE3"/>
    <w:rsid w:val="00A42250"/>
    <w:rsid w:val="00A50E8B"/>
    <w:rsid w:val="00A515C3"/>
    <w:rsid w:val="00A56CC1"/>
    <w:rsid w:val="00A61DDB"/>
    <w:rsid w:val="00A645B7"/>
    <w:rsid w:val="00A648B2"/>
    <w:rsid w:val="00A71385"/>
    <w:rsid w:val="00A72ABE"/>
    <w:rsid w:val="00A8390F"/>
    <w:rsid w:val="00A861AF"/>
    <w:rsid w:val="00A926FF"/>
    <w:rsid w:val="00AA6071"/>
    <w:rsid w:val="00AB160E"/>
    <w:rsid w:val="00AB3E05"/>
    <w:rsid w:val="00AC46BF"/>
    <w:rsid w:val="00AE5534"/>
    <w:rsid w:val="00AE6528"/>
    <w:rsid w:val="00AF5EEE"/>
    <w:rsid w:val="00B07D87"/>
    <w:rsid w:val="00B26C61"/>
    <w:rsid w:val="00B37ACC"/>
    <w:rsid w:val="00B524BA"/>
    <w:rsid w:val="00B53ACB"/>
    <w:rsid w:val="00B66886"/>
    <w:rsid w:val="00B8190A"/>
    <w:rsid w:val="00B930E5"/>
    <w:rsid w:val="00BB0D40"/>
    <w:rsid w:val="00BC2912"/>
    <w:rsid w:val="00BC2E60"/>
    <w:rsid w:val="00BC4757"/>
    <w:rsid w:val="00BC4814"/>
    <w:rsid w:val="00BD3943"/>
    <w:rsid w:val="00BD5672"/>
    <w:rsid w:val="00BD59AC"/>
    <w:rsid w:val="00BE7F0B"/>
    <w:rsid w:val="00BF1215"/>
    <w:rsid w:val="00C03856"/>
    <w:rsid w:val="00C0495D"/>
    <w:rsid w:val="00C12C13"/>
    <w:rsid w:val="00C22893"/>
    <w:rsid w:val="00C24F6D"/>
    <w:rsid w:val="00C2795C"/>
    <w:rsid w:val="00C376DC"/>
    <w:rsid w:val="00C428AF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4EC4"/>
    <w:rsid w:val="00CB3883"/>
    <w:rsid w:val="00CC07B8"/>
    <w:rsid w:val="00CC3D25"/>
    <w:rsid w:val="00CC44DF"/>
    <w:rsid w:val="00CD0DEF"/>
    <w:rsid w:val="00CD1A6F"/>
    <w:rsid w:val="00CD6427"/>
    <w:rsid w:val="00CE2178"/>
    <w:rsid w:val="00CE3976"/>
    <w:rsid w:val="00CE596D"/>
    <w:rsid w:val="00CF1351"/>
    <w:rsid w:val="00CF6E0B"/>
    <w:rsid w:val="00CF7DE5"/>
    <w:rsid w:val="00D01A26"/>
    <w:rsid w:val="00D03ED6"/>
    <w:rsid w:val="00D07B24"/>
    <w:rsid w:val="00D14AED"/>
    <w:rsid w:val="00D2607D"/>
    <w:rsid w:val="00D318B2"/>
    <w:rsid w:val="00D346D1"/>
    <w:rsid w:val="00D368EA"/>
    <w:rsid w:val="00D44844"/>
    <w:rsid w:val="00D733BA"/>
    <w:rsid w:val="00D80158"/>
    <w:rsid w:val="00D8139A"/>
    <w:rsid w:val="00D96054"/>
    <w:rsid w:val="00DB118B"/>
    <w:rsid w:val="00DD10F3"/>
    <w:rsid w:val="00DE3FFA"/>
    <w:rsid w:val="00DF224E"/>
    <w:rsid w:val="00DF3C28"/>
    <w:rsid w:val="00DF7954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64147"/>
    <w:rsid w:val="00E85B86"/>
    <w:rsid w:val="00E9066F"/>
    <w:rsid w:val="00E907CC"/>
    <w:rsid w:val="00E9528F"/>
    <w:rsid w:val="00E9605C"/>
    <w:rsid w:val="00EA0043"/>
    <w:rsid w:val="00EA53FE"/>
    <w:rsid w:val="00EC3BBB"/>
    <w:rsid w:val="00EC5BAC"/>
    <w:rsid w:val="00ED397D"/>
    <w:rsid w:val="00EE7235"/>
    <w:rsid w:val="00EF21B1"/>
    <w:rsid w:val="00EF4338"/>
    <w:rsid w:val="00F10011"/>
    <w:rsid w:val="00F11B78"/>
    <w:rsid w:val="00F23185"/>
    <w:rsid w:val="00F263F3"/>
    <w:rsid w:val="00F27C75"/>
    <w:rsid w:val="00F30E6A"/>
    <w:rsid w:val="00F32D53"/>
    <w:rsid w:val="00F411B7"/>
    <w:rsid w:val="00F43ECD"/>
    <w:rsid w:val="00F45910"/>
    <w:rsid w:val="00F8409B"/>
    <w:rsid w:val="00F9440B"/>
    <w:rsid w:val="00F9554A"/>
    <w:rsid w:val="00FA5129"/>
    <w:rsid w:val="00FA791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AA1CA09-7BE7-40D0-8AAA-58B274B8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paragraph" w:styleId="af2">
    <w:name w:val="List Paragraph"/>
    <w:basedOn w:val="a0"/>
    <w:uiPriority w:val="34"/>
    <w:qFormat/>
    <w:rsid w:val="002811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C4684-3289-4464-BB1D-9B88B046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4410</Characters>
  <Application>Microsoft Office Word</Application>
  <DocSecurity>0</DocSecurity>
  <Lines>36</Lines>
  <Paragraphs>10</Paragraphs>
  <ScaleCrop>false</ScaleCrop>
  <Company>CMT</Company>
  <LinksUpToDate>false</LinksUpToDate>
  <CharactersWithSpaces>5173</CharactersWithSpaces>
  <SharedDoc>false</SharedDoc>
  <HLinks>
    <vt:vector size="30" baseType="variant">
      <vt:variant>
        <vt:i4>97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97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97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