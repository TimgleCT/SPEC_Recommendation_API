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000" w:firstRow="0" w:lastRow="0" w:firstColumn="0" w:lastColumn="0" w:noHBand="0" w:noVBand="0"/>
      </w:tblPr>
      <w:tblGrid>
        <w:gridCol w:w="1668"/>
        <w:gridCol w:w="850"/>
        <w:gridCol w:w="3960"/>
        <w:gridCol w:w="1427"/>
        <w:gridCol w:w="2391"/>
        <w:tblGridChange w:id="0">
          <w:tblGrid>
            <w:gridCol w:w="1668"/>
            <w:gridCol w:w="850"/>
            <w:gridCol w:w="3960"/>
            <w:gridCol w:w="1427"/>
            <w:gridCol w:w="2391"/>
          </w:tblGrid>
        </w:tblGridChange>
      </w:tblGrid>
      <w:tr w:rsidR="00FE13F2" w:rsidTr="003F0A7E">
        <w:tc>
          <w:tcPr>
            <w:tcW w:w="8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13F2" w:rsidRDefault="00FE13F2">
            <w:pPr>
              <w:pStyle w:val="Tabletext"/>
              <w:jc w:val="center"/>
              <w:rPr>
                <w:rFonts w:eastAsia="標楷體"/>
                <w:b/>
              </w:rPr>
            </w:pPr>
            <w:r w:rsidRPr="00E8700A">
              <w:rPr>
                <w:rFonts w:ascii="細明體" w:eastAsia="細明體" w:hAnsi="細明體" w:cs="Courier New" w:hint="eastAsia"/>
              </w:rPr>
              <w:t>修改日期</w:t>
            </w:r>
          </w:p>
        </w:tc>
        <w:tc>
          <w:tcPr>
            <w:tcW w:w="41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13F2" w:rsidRDefault="00FE13F2">
            <w:pPr>
              <w:pStyle w:val="Tabletext"/>
              <w:jc w:val="center"/>
              <w:rPr>
                <w:rFonts w:eastAsia="標楷體"/>
                <w:b/>
              </w:rPr>
            </w:pPr>
            <w:r w:rsidRPr="00E8700A">
              <w:rPr>
                <w:rFonts w:ascii="細明體" w:eastAsia="細明體" w:hAnsi="細明體" w:cs="Courier New" w:hint="eastAsia"/>
              </w:rPr>
              <w:t>版本</w:t>
            </w:r>
          </w:p>
        </w:tc>
        <w:tc>
          <w:tcPr>
            <w:tcW w:w="192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13F2" w:rsidRDefault="00FE13F2">
            <w:pPr>
              <w:pStyle w:val="Tabletext"/>
              <w:jc w:val="center"/>
              <w:rPr>
                <w:rFonts w:eastAsia="標楷體"/>
                <w:b/>
              </w:rPr>
            </w:pPr>
            <w:r w:rsidRPr="00E8700A">
              <w:rPr>
                <w:rFonts w:ascii="細明體" w:eastAsia="細明體" w:hAnsi="細明體" w:cs="Courier New" w:hint="eastAsia"/>
              </w:rPr>
              <w:t>修改原因</w:t>
            </w:r>
          </w:p>
        </w:tc>
        <w:tc>
          <w:tcPr>
            <w:tcW w:w="6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13F2" w:rsidRDefault="00FE13F2">
            <w:pPr>
              <w:pStyle w:val="Tabletext"/>
              <w:jc w:val="center"/>
              <w:rPr>
                <w:rFonts w:eastAsia="標楷體"/>
                <w:b/>
                <w:lang w:eastAsia="zh-TW"/>
              </w:rPr>
            </w:pPr>
            <w:r w:rsidRPr="00E8700A">
              <w:rPr>
                <w:rFonts w:ascii="細明體" w:eastAsia="細明體" w:hAnsi="細明體" w:cs="Courier New" w:hint="eastAsia"/>
              </w:rPr>
              <w:t>修改人姓名</w:t>
            </w:r>
          </w:p>
        </w:tc>
        <w:tc>
          <w:tcPr>
            <w:tcW w:w="11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13F2" w:rsidRDefault="00FE13F2">
            <w:pPr>
              <w:pStyle w:val="Tabletext"/>
              <w:jc w:val="center"/>
              <w:rPr>
                <w:rFonts w:eastAsia="標楷體"/>
                <w:b/>
                <w:lang w:eastAsia="zh-TW"/>
              </w:rPr>
            </w:pPr>
            <w:r w:rsidRPr="00E8700A">
              <w:rPr>
                <w:rFonts w:ascii="細明體" w:eastAsia="細明體" w:hAnsi="細明體" w:cs="Courier New" w:hint="eastAsia"/>
              </w:rPr>
              <w:t>立案單號</w:t>
            </w:r>
          </w:p>
        </w:tc>
      </w:tr>
      <w:tr w:rsidR="00FE13F2" w:rsidTr="003F0A7E">
        <w:tc>
          <w:tcPr>
            <w:tcW w:w="8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13F2" w:rsidRDefault="00FE13F2">
            <w:pPr>
              <w:pStyle w:val="Tabletext"/>
              <w:rPr>
                <w:rFonts w:eastAsia="標楷體"/>
                <w:lang w:eastAsia="zh-TW"/>
              </w:rPr>
            </w:pPr>
            <w:r>
              <w:rPr>
                <w:rFonts w:eastAsia="標楷體" w:hint="eastAsia"/>
                <w:lang w:eastAsia="zh-TW"/>
              </w:rPr>
              <w:t>2008/01/24</w:t>
            </w:r>
          </w:p>
        </w:tc>
        <w:tc>
          <w:tcPr>
            <w:tcW w:w="41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13F2" w:rsidRDefault="00FE13F2">
            <w:pPr>
              <w:pStyle w:val="Tabletext"/>
              <w:rPr>
                <w:rFonts w:eastAsia="標楷體"/>
                <w:lang w:eastAsia="zh-TW"/>
              </w:rPr>
            </w:pPr>
            <w:r>
              <w:rPr>
                <w:rFonts w:eastAsia="標楷體"/>
                <w:lang w:eastAsia="zh-TW"/>
              </w:rPr>
              <w:t>1.0</w:t>
            </w:r>
          </w:p>
        </w:tc>
        <w:tc>
          <w:tcPr>
            <w:tcW w:w="192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13F2" w:rsidRDefault="00FE13F2">
            <w:pPr>
              <w:pStyle w:val="Tabletext"/>
              <w:rPr>
                <w:rFonts w:eastAsia="標楷體"/>
                <w:lang w:eastAsia="zh-TW"/>
              </w:rPr>
            </w:pPr>
            <w:r>
              <w:rPr>
                <w:rFonts w:eastAsia="標楷體"/>
                <w:lang w:eastAsia="zh-TW"/>
              </w:rPr>
              <w:t>Created</w:t>
            </w:r>
          </w:p>
        </w:tc>
        <w:tc>
          <w:tcPr>
            <w:tcW w:w="6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13F2" w:rsidRDefault="00FE13F2">
            <w:pPr>
              <w:pStyle w:val="Tabletext"/>
              <w:jc w:val="center"/>
              <w:rPr>
                <w:rFonts w:eastAsia="標楷體"/>
                <w:lang w:eastAsia="zh-TW"/>
              </w:rPr>
            </w:pPr>
            <w:r>
              <w:rPr>
                <w:rFonts w:eastAsia="標楷體" w:hint="eastAsia"/>
                <w:lang w:eastAsia="zh-TW"/>
              </w:rPr>
              <w:t>SANYI</w:t>
            </w:r>
          </w:p>
        </w:tc>
        <w:tc>
          <w:tcPr>
            <w:tcW w:w="11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13F2" w:rsidRDefault="00FE13F2">
            <w:pPr>
              <w:pStyle w:val="Tabletext"/>
              <w:jc w:val="center"/>
              <w:rPr>
                <w:rFonts w:eastAsia="標楷體" w:hint="eastAsia"/>
                <w:lang w:eastAsia="zh-TW"/>
              </w:rPr>
            </w:pPr>
          </w:p>
        </w:tc>
      </w:tr>
      <w:tr w:rsidR="007B388B" w:rsidTr="003F0A7E">
        <w:tc>
          <w:tcPr>
            <w:tcW w:w="8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388B" w:rsidRPr="0055360F" w:rsidRDefault="007B388B">
            <w:pPr>
              <w:pStyle w:val="Tabletext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B65BDF">
              <w:rPr>
                <w:rFonts w:ascii="細明體" w:eastAsia="細明體" w:hAnsi="細明體" w:hint="eastAsia"/>
                <w:kern w:val="2"/>
                <w:lang w:eastAsia="zh-TW"/>
              </w:rPr>
              <w:t>2012/9/17</w:t>
            </w:r>
          </w:p>
        </w:tc>
        <w:tc>
          <w:tcPr>
            <w:tcW w:w="41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388B" w:rsidRPr="0055360F" w:rsidRDefault="007B388B">
            <w:pPr>
              <w:pStyle w:val="Tabletext"/>
              <w:rPr>
                <w:rFonts w:ascii="細明體" w:eastAsia="細明體" w:hAnsi="細明體"/>
                <w:kern w:val="2"/>
                <w:lang w:eastAsia="zh-TW"/>
              </w:rPr>
            </w:pPr>
            <w:r w:rsidRPr="00B65BDF">
              <w:rPr>
                <w:rFonts w:ascii="細明體" w:eastAsia="細明體" w:hAnsi="細明體" w:hint="eastAsia"/>
                <w:kern w:val="2"/>
                <w:lang w:eastAsia="zh-TW"/>
              </w:rPr>
              <w:t>2</w:t>
            </w:r>
          </w:p>
        </w:tc>
        <w:tc>
          <w:tcPr>
            <w:tcW w:w="192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388B" w:rsidRPr="0055360F" w:rsidRDefault="007B388B">
            <w:pPr>
              <w:pStyle w:val="Tabletext"/>
              <w:rPr>
                <w:rFonts w:ascii="細明體" w:eastAsia="細明體" w:hAnsi="細明體"/>
                <w:kern w:val="2"/>
                <w:lang w:eastAsia="zh-TW"/>
              </w:rPr>
            </w:pPr>
            <w:r w:rsidRPr="00B65BDF">
              <w:rPr>
                <w:rFonts w:ascii="細明體" w:eastAsia="細明體" w:hAnsi="細明體" w:hint="eastAsia"/>
                <w:kern w:val="2"/>
                <w:lang w:eastAsia="zh-TW"/>
              </w:rPr>
              <w:t>導入自調病歷</w:t>
            </w:r>
          </w:p>
        </w:tc>
        <w:tc>
          <w:tcPr>
            <w:tcW w:w="6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388B" w:rsidRPr="0055360F" w:rsidRDefault="007B388B">
            <w:pPr>
              <w:pStyle w:val="Tabletext"/>
              <w:jc w:val="center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B65BDF">
              <w:rPr>
                <w:rFonts w:ascii="細明體" w:eastAsia="細明體" w:hAnsi="細明體" w:hint="eastAsia"/>
                <w:kern w:val="2"/>
                <w:lang w:eastAsia="zh-TW"/>
              </w:rPr>
              <w:t>龐伯珊</w:t>
            </w:r>
          </w:p>
        </w:tc>
        <w:tc>
          <w:tcPr>
            <w:tcW w:w="11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388B" w:rsidRPr="0055360F" w:rsidRDefault="007B388B">
            <w:pPr>
              <w:pStyle w:val="Tabletext"/>
              <w:jc w:val="center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B65BDF">
              <w:rPr>
                <w:bCs/>
              </w:rPr>
              <w:t>120911000399</w:t>
            </w:r>
          </w:p>
        </w:tc>
      </w:tr>
      <w:tr w:rsidR="00884069" w:rsidTr="003F0A7E">
        <w:tc>
          <w:tcPr>
            <w:tcW w:w="8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4069" w:rsidRPr="00B65BDF" w:rsidRDefault="00884069">
            <w:pPr>
              <w:pStyle w:val="Tabletext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>2014/09/</w:t>
            </w:r>
            <w:r>
              <w:rPr>
                <w:rFonts w:ascii="細明體" w:eastAsia="細明體" w:hAnsi="細明體"/>
                <w:kern w:val="2"/>
                <w:lang w:eastAsia="zh-TW"/>
              </w:rPr>
              <w:t>17</w:t>
            </w:r>
          </w:p>
        </w:tc>
        <w:tc>
          <w:tcPr>
            <w:tcW w:w="41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4069" w:rsidRPr="00B65BDF" w:rsidRDefault="00884069">
            <w:pPr>
              <w:pStyle w:val="Tabletext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>3</w:t>
            </w:r>
          </w:p>
        </w:tc>
        <w:tc>
          <w:tcPr>
            <w:tcW w:w="192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4069" w:rsidRPr="00B65BDF" w:rsidRDefault="00884069">
            <w:pPr>
              <w:pStyle w:val="Tabletext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>新增個資紀錄</w:t>
            </w:r>
          </w:p>
        </w:tc>
        <w:tc>
          <w:tcPr>
            <w:tcW w:w="6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4069" w:rsidRPr="00B65BDF" w:rsidRDefault="00884069">
            <w:pPr>
              <w:pStyle w:val="Tabletext"/>
              <w:jc w:val="center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>游忠瑋</w:t>
            </w:r>
          </w:p>
        </w:tc>
        <w:tc>
          <w:tcPr>
            <w:tcW w:w="11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4069" w:rsidRPr="00B65BDF" w:rsidRDefault="00884069">
            <w:pPr>
              <w:pStyle w:val="Tabletext"/>
              <w:jc w:val="center"/>
              <w:rPr>
                <w:bCs/>
              </w:rPr>
            </w:pPr>
            <w:r>
              <w:rPr>
                <w:rFonts w:hint="eastAsia"/>
                <w:bCs/>
                <w:lang w:eastAsia="zh-TW"/>
              </w:rPr>
              <w:t>140731000084</w:t>
            </w:r>
          </w:p>
        </w:tc>
      </w:tr>
      <w:tr w:rsidR="004C5340" w:rsidTr="003F0A7E">
        <w:tc>
          <w:tcPr>
            <w:tcW w:w="8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5340" w:rsidRDefault="004C5340">
            <w:pPr>
              <w:pStyle w:val="Tabletext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>2015/02/11</w:t>
            </w:r>
          </w:p>
        </w:tc>
        <w:tc>
          <w:tcPr>
            <w:tcW w:w="41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5340" w:rsidRDefault="004C5340">
            <w:pPr>
              <w:pStyle w:val="Tabletext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>4</w:t>
            </w:r>
          </w:p>
        </w:tc>
        <w:tc>
          <w:tcPr>
            <w:tcW w:w="192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5340" w:rsidRDefault="004C5340">
            <w:pPr>
              <w:pStyle w:val="Tabletext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>申請書</w:t>
            </w:r>
            <w:r w:rsidRPr="004C5340">
              <w:rPr>
                <w:rFonts w:ascii="細明體" w:eastAsia="細明體" w:hAnsi="細明體"/>
                <w:kern w:val="2"/>
                <w:lang w:eastAsia="zh-TW"/>
              </w:rPr>
              <w:t>141202000376</w:t>
            </w:r>
            <w:r>
              <w:rPr>
                <w:rFonts w:ascii="細明體" w:eastAsia="細明體" w:hAnsi="細明體" w:hint="eastAsia"/>
                <w:kern w:val="2"/>
                <w:lang w:eastAsia="zh-TW"/>
              </w:rPr>
              <w:t xml:space="preserve">: </w:t>
            </w:r>
            <w:r w:rsidRPr="004C5340">
              <w:rPr>
                <w:rFonts w:ascii="細明體" w:eastAsia="細明體" w:hAnsi="細明體" w:hint="eastAsia"/>
                <w:kern w:val="2"/>
                <w:lang w:eastAsia="zh-TW"/>
              </w:rPr>
              <w:t>開放服務中心補全權限作業</w:t>
            </w:r>
          </w:p>
        </w:tc>
        <w:tc>
          <w:tcPr>
            <w:tcW w:w="6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5340" w:rsidRDefault="004C5340">
            <w:pPr>
              <w:pStyle w:val="Tabletext"/>
              <w:jc w:val="center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>龎伯珊</w:t>
            </w:r>
          </w:p>
        </w:tc>
        <w:tc>
          <w:tcPr>
            <w:tcW w:w="11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5340" w:rsidRDefault="004C5340">
            <w:pPr>
              <w:pStyle w:val="Tabletext"/>
              <w:jc w:val="center"/>
              <w:rPr>
                <w:rFonts w:hint="eastAsia"/>
                <w:bCs/>
                <w:lang w:eastAsia="zh-TW"/>
              </w:rPr>
            </w:pPr>
            <w:r w:rsidRPr="004C5340">
              <w:rPr>
                <w:bCs/>
                <w:lang w:eastAsia="zh-TW"/>
              </w:rPr>
              <w:t>150123000377</w:t>
            </w:r>
          </w:p>
        </w:tc>
      </w:tr>
      <w:tr w:rsidR="009D74D3" w:rsidTr="003F0A7E">
        <w:tc>
          <w:tcPr>
            <w:tcW w:w="8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74D3" w:rsidRDefault="009D74D3">
            <w:pPr>
              <w:pStyle w:val="Tabletext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>2015/09/14</w:t>
            </w:r>
          </w:p>
        </w:tc>
        <w:tc>
          <w:tcPr>
            <w:tcW w:w="41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74D3" w:rsidRDefault="009D74D3">
            <w:pPr>
              <w:pStyle w:val="Tabletext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>5</w:t>
            </w:r>
          </w:p>
        </w:tc>
        <w:tc>
          <w:tcPr>
            <w:tcW w:w="192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74D3" w:rsidRDefault="009D74D3">
            <w:pPr>
              <w:pStyle w:val="Tabletext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>配合關懷件修改提示訊息，若為關懷崗施行單位則顯示為補全諮詢單位</w:t>
            </w:r>
          </w:p>
        </w:tc>
        <w:tc>
          <w:tcPr>
            <w:tcW w:w="6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74D3" w:rsidRDefault="009D74D3">
            <w:pPr>
              <w:pStyle w:val="Tabletext"/>
              <w:jc w:val="center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>張凱鈞</w:t>
            </w:r>
          </w:p>
        </w:tc>
        <w:tc>
          <w:tcPr>
            <w:tcW w:w="11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74D3" w:rsidRPr="004C5340" w:rsidRDefault="009D74D3">
            <w:pPr>
              <w:pStyle w:val="Tabletext"/>
              <w:jc w:val="center"/>
              <w:rPr>
                <w:bCs/>
                <w:lang w:eastAsia="zh-TW"/>
              </w:rPr>
            </w:pPr>
            <w:r w:rsidRPr="009D74D3">
              <w:rPr>
                <w:bCs/>
                <w:lang w:eastAsia="zh-TW"/>
              </w:rPr>
              <w:t>150908000211</w:t>
            </w:r>
          </w:p>
        </w:tc>
      </w:tr>
      <w:tr w:rsidR="00797219" w:rsidTr="009D74D3">
        <w:tc>
          <w:tcPr>
            <w:tcW w:w="8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7219" w:rsidRDefault="00797219">
            <w:pPr>
              <w:pStyle w:val="Tabletext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rPr>
                <w:rFonts w:ascii="細明體" w:eastAsia="細明體" w:hAnsi="細明體"/>
                <w:kern w:val="2"/>
                <w:lang w:eastAsia="zh-TW"/>
              </w:rPr>
              <w:t>2017/</w:t>
            </w:r>
            <w:r w:rsidR="00F74484">
              <w:rPr>
                <w:rFonts w:ascii="細明體" w:eastAsia="細明體" w:hAnsi="細明體" w:hint="eastAsia"/>
                <w:kern w:val="2"/>
                <w:lang w:eastAsia="zh-TW"/>
              </w:rPr>
              <w:t>0</w:t>
            </w:r>
            <w:r>
              <w:rPr>
                <w:rFonts w:ascii="細明體" w:eastAsia="細明體" w:hAnsi="細明體"/>
                <w:kern w:val="2"/>
                <w:lang w:eastAsia="zh-TW"/>
              </w:rPr>
              <w:t>2/23</w:t>
            </w:r>
          </w:p>
        </w:tc>
        <w:tc>
          <w:tcPr>
            <w:tcW w:w="41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7219" w:rsidRDefault="00797219">
            <w:pPr>
              <w:pStyle w:val="Tabletext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>6</w:t>
            </w:r>
          </w:p>
        </w:tc>
        <w:tc>
          <w:tcPr>
            <w:tcW w:w="192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7219" w:rsidRDefault="00797219" w:rsidP="00797219">
            <w:pPr>
              <w:pStyle w:val="Tabletext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>應排除已銷件之補件記錄</w:t>
            </w:r>
          </w:p>
        </w:tc>
        <w:tc>
          <w:tcPr>
            <w:tcW w:w="6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7219" w:rsidRDefault="00797219">
            <w:pPr>
              <w:pStyle w:val="Tabletext"/>
              <w:jc w:val="center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>陳德仁</w:t>
            </w:r>
          </w:p>
        </w:tc>
        <w:tc>
          <w:tcPr>
            <w:tcW w:w="11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7219" w:rsidRPr="009D74D3" w:rsidRDefault="00797219">
            <w:pPr>
              <w:pStyle w:val="Tabletext"/>
              <w:jc w:val="center"/>
              <w:rPr>
                <w:bCs/>
                <w:lang w:eastAsia="zh-TW"/>
              </w:rPr>
            </w:pPr>
            <w:r w:rsidRPr="00797219">
              <w:rPr>
                <w:bCs/>
                <w:lang w:eastAsia="zh-TW"/>
              </w:rPr>
              <w:t>170221001155</w:t>
            </w:r>
          </w:p>
        </w:tc>
      </w:tr>
      <w:tr w:rsidR="003F0A7E" w:rsidTr="009D74D3">
        <w:tc>
          <w:tcPr>
            <w:tcW w:w="8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0A7E" w:rsidRDefault="003F0A7E">
            <w:pPr>
              <w:pStyle w:val="Tabletext"/>
              <w:rPr>
                <w:rFonts w:ascii="細明體" w:eastAsia="細明體" w:hAnsi="細明體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>2017/07/31</w:t>
            </w:r>
          </w:p>
        </w:tc>
        <w:tc>
          <w:tcPr>
            <w:tcW w:w="41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0A7E" w:rsidRDefault="003F0A7E">
            <w:pPr>
              <w:pStyle w:val="Tabletext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>7</w:t>
            </w:r>
          </w:p>
        </w:tc>
        <w:tc>
          <w:tcPr>
            <w:tcW w:w="192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0A7E" w:rsidRDefault="003F0A7E" w:rsidP="002836B9">
            <w:pPr>
              <w:pStyle w:val="Tabletext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>取消關懷崗施行單位顯示補全諮詢單位</w:t>
            </w:r>
          </w:p>
        </w:tc>
        <w:tc>
          <w:tcPr>
            <w:tcW w:w="6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0A7E" w:rsidRPr="002836B9" w:rsidRDefault="003F0A7E">
            <w:pPr>
              <w:pStyle w:val="Tabletext"/>
              <w:jc w:val="center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>張凱鈞</w:t>
            </w:r>
          </w:p>
        </w:tc>
        <w:tc>
          <w:tcPr>
            <w:tcW w:w="11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0A7E" w:rsidRPr="00797219" w:rsidRDefault="003F0A7E">
            <w:pPr>
              <w:pStyle w:val="Tabletext"/>
              <w:jc w:val="center"/>
              <w:rPr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170731001447</w:t>
            </w:r>
          </w:p>
        </w:tc>
      </w:tr>
      <w:tr w:rsidR="00E37414" w:rsidTr="009D74D3">
        <w:tc>
          <w:tcPr>
            <w:tcW w:w="8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37414" w:rsidRDefault="00E37414" w:rsidP="00E37414">
            <w:pPr>
              <w:pStyle w:val="Tabletext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E37414">
              <w:rPr>
                <w:rFonts w:ascii="細明體" w:eastAsia="細明體" w:hAnsi="細明體"/>
                <w:kern w:val="2"/>
                <w:lang w:eastAsia="zh-TW"/>
              </w:rPr>
              <w:t>2017-09-0</w:t>
            </w:r>
            <w:r>
              <w:rPr>
                <w:rFonts w:ascii="細明體" w:eastAsia="細明體" w:hAnsi="細明體"/>
                <w:kern w:val="2"/>
                <w:lang w:eastAsia="zh-TW"/>
              </w:rPr>
              <w:t>4</w:t>
            </w:r>
          </w:p>
        </w:tc>
        <w:tc>
          <w:tcPr>
            <w:tcW w:w="41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37414" w:rsidRDefault="00E37414">
            <w:pPr>
              <w:pStyle w:val="Tabletext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>8</w:t>
            </w:r>
          </w:p>
        </w:tc>
        <w:tc>
          <w:tcPr>
            <w:tcW w:w="192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37414" w:rsidRDefault="00E37414" w:rsidP="003F0A7E">
            <w:pPr>
              <w:pStyle w:val="Tabletext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E37414">
              <w:rPr>
                <w:rFonts w:ascii="細明體" w:eastAsia="細明體" w:hAnsi="細明體" w:hint="eastAsia"/>
                <w:kern w:val="2"/>
                <w:lang w:eastAsia="zh-TW"/>
              </w:rPr>
              <w:t>新增單檔維護，調整RetrieveVO程式寫法</w:t>
            </w:r>
          </w:p>
        </w:tc>
        <w:tc>
          <w:tcPr>
            <w:tcW w:w="6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37414" w:rsidRDefault="00E37414">
            <w:pPr>
              <w:pStyle w:val="Tabletext"/>
              <w:jc w:val="center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E37414">
              <w:rPr>
                <w:rFonts w:ascii="細明體" w:eastAsia="細明體" w:hAnsi="細明體" w:hint="eastAsia"/>
                <w:kern w:val="2"/>
                <w:lang w:eastAsia="zh-TW"/>
              </w:rPr>
              <w:t>洪啟豪</w:t>
            </w:r>
          </w:p>
        </w:tc>
        <w:tc>
          <w:tcPr>
            <w:tcW w:w="11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37414" w:rsidRDefault="00E37414">
            <w:pPr>
              <w:pStyle w:val="Tabletext"/>
              <w:jc w:val="center"/>
              <w:rPr>
                <w:rFonts w:hint="eastAsia"/>
                <w:bCs/>
                <w:lang w:eastAsia="zh-TW"/>
              </w:rPr>
            </w:pPr>
            <w:r w:rsidRPr="00E37414">
              <w:rPr>
                <w:bCs/>
                <w:lang w:eastAsia="zh-TW"/>
              </w:rPr>
              <w:t>170111000919</w:t>
            </w:r>
          </w:p>
        </w:tc>
      </w:tr>
      <w:tr w:rsidR="002836B9" w:rsidTr="009D74D3">
        <w:tc>
          <w:tcPr>
            <w:tcW w:w="8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36B9" w:rsidRPr="00E37414" w:rsidRDefault="002836B9" w:rsidP="002836B9">
            <w:pPr>
              <w:pStyle w:val="Tabletext"/>
              <w:rPr>
                <w:rFonts w:ascii="細明體" w:eastAsia="細明體" w:hAnsi="細明體"/>
                <w:kern w:val="2"/>
                <w:lang w:eastAsia="zh-TW"/>
              </w:rPr>
            </w:pPr>
            <w:r>
              <w:rPr>
                <w:rFonts w:eastAsia="標楷體" w:hint="eastAsia"/>
                <w:lang w:eastAsia="zh-TW"/>
              </w:rPr>
              <w:t>2018/4/24</w:t>
            </w:r>
          </w:p>
        </w:tc>
        <w:tc>
          <w:tcPr>
            <w:tcW w:w="41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36B9" w:rsidRDefault="002836B9" w:rsidP="002836B9">
            <w:pPr>
              <w:pStyle w:val="Tabletext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rPr>
                <w:rFonts w:eastAsia="標楷體"/>
                <w:lang w:eastAsia="zh-TW"/>
              </w:rPr>
              <w:t>9</w:t>
            </w:r>
          </w:p>
        </w:tc>
        <w:tc>
          <w:tcPr>
            <w:tcW w:w="192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36B9" w:rsidRPr="00E37414" w:rsidRDefault="002836B9" w:rsidP="002836B9">
            <w:pPr>
              <w:pStyle w:val="Tabletext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E82721">
              <w:rPr>
                <w:rFonts w:ascii="新細明體" w:hAnsi="新細明體" w:hint="eastAsia"/>
                <w:b/>
                <w:lang w:eastAsia="zh-TW"/>
              </w:rPr>
              <w:t>理賠申請文件補全連繫單通知</w:t>
            </w:r>
            <w:r>
              <w:rPr>
                <w:rFonts w:ascii="新細明體" w:hAnsi="新細明體" w:hint="eastAsia"/>
                <w:b/>
                <w:lang w:eastAsia="zh-TW"/>
              </w:rPr>
              <w:t>改版</w:t>
            </w:r>
          </w:p>
        </w:tc>
        <w:tc>
          <w:tcPr>
            <w:tcW w:w="6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36B9" w:rsidRPr="00E37414" w:rsidRDefault="002836B9" w:rsidP="002836B9">
            <w:pPr>
              <w:pStyle w:val="Tabletext"/>
              <w:jc w:val="center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rPr>
                <w:rFonts w:ascii="新細明體" w:hAnsi="新細明體" w:hint="eastAsia"/>
                <w:lang w:eastAsia="zh-TW"/>
              </w:rPr>
              <w:t>李明諭</w:t>
            </w:r>
          </w:p>
        </w:tc>
        <w:tc>
          <w:tcPr>
            <w:tcW w:w="11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36B9" w:rsidRPr="00E37414" w:rsidRDefault="002836B9" w:rsidP="002836B9">
            <w:pPr>
              <w:pStyle w:val="Tabletext"/>
              <w:jc w:val="center"/>
              <w:rPr>
                <w:bCs/>
                <w:lang w:eastAsia="zh-TW"/>
              </w:rPr>
            </w:pPr>
            <w:r w:rsidRPr="00100AF8">
              <w:rPr>
                <w:b/>
                <w:bCs/>
                <w:lang w:eastAsia="zh-TW"/>
              </w:rPr>
              <w:t>180423001589</w:t>
            </w:r>
          </w:p>
        </w:tc>
      </w:tr>
      <w:tr w:rsidR="00B47D1F" w:rsidTr="009D74D3">
        <w:trPr>
          <w:ins w:id="1" w:author="李明諭" w:date="2019-04-15T13:24:00Z"/>
        </w:trPr>
        <w:tc>
          <w:tcPr>
            <w:tcW w:w="8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7D1F" w:rsidRDefault="00B47D1F" w:rsidP="00B47D1F">
            <w:pPr>
              <w:pStyle w:val="Tabletext"/>
              <w:rPr>
                <w:ins w:id="2" w:author="李明諭" w:date="2019-04-15T13:24:00Z"/>
                <w:rFonts w:eastAsia="標楷體" w:hint="eastAsia"/>
                <w:lang w:eastAsia="zh-TW"/>
              </w:rPr>
            </w:pPr>
            <w:ins w:id="3" w:author="李明諭" w:date="2019-04-15T13:24:00Z">
              <w:r>
                <w:rPr>
                  <w:rFonts w:ascii="細明體" w:eastAsia="細明體" w:hAnsi="細明體" w:cs="Courier New" w:hint="eastAsia"/>
                </w:rPr>
                <w:t>2019/4/12</w:t>
              </w:r>
            </w:ins>
          </w:p>
        </w:tc>
        <w:tc>
          <w:tcPr>
            <w:tcW w:w="41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7D1F" w:rsidRDefault="00B47D1F" w:rsidP="00B47D1F">
            <w:pPr>
              <w:pStyle w:val="Tabletext"/>
              <w:rPr>
                <w:ins w:id="4" w:author="李明諭" w:date="2019-04-15T13:24:00Z"/>
                <w:rFonts w:eastAsia="標楷體"/>
                <w:lang w:eastAsia="zh-TW"/>
              </w:rPr>
            </w:pPr>
            <w:ins w:id="5" w:author="李明諭" w:date="2019-04-15T13:24:00Z">
              <w:r>
                <w:rPr>
                  <w:rFonts w:ascii="細明體" w:eastAsia="細明體" w:hAnsi="細明體" w:cs="Courier New"/>
                </w:rPr>
                <w:t>10</w:t>
              </w:r>
            </w:ins>
          </w:p>
        </w:tc>
        <w:tc>
          <w:tcPr>
            <w:tcW w:w="192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7D1F" w:rsidRDefault="00B47D1F" w:rsidP="00B47D1F">
            <w:pPr>
              <w:spacing w:line="240" w:lineRule="atLeast"/>
              <w:rPr>
                <w:ins w:id="6" w:author="李明諭" w:date="2019-04-15T13:24:00Z"/>
                <w:rFonts w:ascii="細明體" w:eastAsia="細明體" w:hAnsi="細明體" w:cs="Courier New"/>
                <w:sz w:val="20"/>
                <w:szCs w:val="20"/>
              </w:rPr>
            </w:pPr>
            <w:ins w:id="7" w:author="李明諭" w:date="2019-04-15T13:24:00Z">
              <w:r w:rsidRPr="00F34A48">
                <w:rPr>
                  <w:rFonts w:ascii="細明體" w:eastAsia="細明體" w:hAnsi="細明體" w:cs="Courier New" w:hint="eastAsia"/>
                  <w:sz w:val="20"/>
                  <w:szCs w:val="20"/>
                </w:rPr>
                <w:t>跨區配套作業-上線後系統優化</w:t>
              </w:r>
            </w:ins>
          </w:p>
          <w:p w:rsidR="00B47D1F" w:rsidRPr="00E82721" w:rsidRDefault="00B47D1F" w:rsidP="00B47D1F">
            <w:pPr>
              <w:pStyle w:val="Tabletext"/>
              <w:rPr>
                <w:ins w:id="8" w:author="李明諭" w:date="2019-04-15T13:24:00Z"/>
                <w:rFonts w:ascii="新細明體" w:hAnsi="新細明體" w:hint="eastAsia"/>
                <w:b/>
                <w:lang w:eastAsia="zh-TW"/>
              </w:rPr>
            </w:pPr>
            <w:ins w:id="9" w:author="李明諭" w:date="2019-04-15T13:26:00Z">
              <w:r w:rsidRPr="00B47D1F">
                <w:rPr>
                  <w:rFonts w:ascii="細明體" w:eastAsia="細明體" w:hAnsi="細明體" w:cs="Courier New" w:hint="eastAsia"/>
                  <w:lang w:eastAsia="zh-TW"/>
                </w:rPr>
                <w:t>補全連繫單新增文字</w:t>
              </w:r>
            </w:ins>
          </w:p>
        </w:tc>
        <w:tc>
          <w:tcPr>
            <w:tcW w:w="6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7D1F" w:rsidRDefault="00B47D1F" w:rsidP="00B47D1F">
            <w:pPr>
              <w:pStyle w:val="Tabletext"/>
              <w:jc w:val="center"/>
              <w:rPr>
                <w:ins w:id="10" w:author="李明諭" w:date="2019-04-15T13:24:00Z"/>
                <w:rFonts w:ascii="新細明體" w:hAnsi="新細明體" w:hint="eastAsia"/>
                <w:lang w:eastAsia="zh-TW"/>
              </w:rPr>
            </w:pPr>
            <w:ins w:id="11" w:author="李明諭" w:date="2019-04-15T13:24:00Z">
              <w:r w:rsidRPr="00F34A48">
                <w:rPr>
                  <w:rFonts w:ascii="細明體" w:eastAsia="細明體" w:hAnsi="細明體" w:cs="Courier New" w:hint="eastAsia"/>
                </w:rPr>
                <w:t>李明諭</w:t>
              </w:r>
            </w:ins>
          </w:p>
        </w:tc>
        <w:tc>
          <w:tcPr>
            <w:tcW w:w="11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7D1F" w:rsidRPr="00100AF8" w:rsidRDefault="00B47D1F" w:rsidP="00B47D1F">
            <w:pPr>
              <w:pStyle w:val="Tabletext"/>
              <w:jc w:val="center"/>
              <w:rPr>
                <w:ins w:id="12" w:author="李明諭" w:date="2019-04-15T13:24:00Z"/>
                <w:b/>
                <w:bCs/>
                <w:lang w:eastAsia="zh-TW"/>
              </w:rPr>
            </w:pPr>
            <w:ins w:id="13" w:author="李明諭" w:date="2019-04-15T13:24:00Z">
              <w:r w:rsidRPr="00F34A48">
                <w:rPr>
                  <w:rFonts w:ascii="Arial" w:eastAsia="標楷體" w:hAnsi="Arial" w:hint="eastAsia"/>
                  <w:b/>
                  <w:bCs/>
                </w:rPr>
                <w:t>181222000619</w:t>
              </w:r>
            </w:ins>
          </w:p>
        </w:tc>
      </w:tr>
    </w:tbl>
    <w:p w:rsidR="00772505" w:rsidRDefault="00772505">
      <w:pPr>
        <w:pStyle w:val="Tabletext"/>
        <w:keepLines w:val="0"/>
        <w:spacing w:after="0" w:line="240" w:lineRule="auto"/>
        <w:rPr>
          <w:rFonts w:hint="eastAsia"/>
          <w:kern w:val="2"/>
          <w:szCs w:val="24"/>
          <w:lang w:eastAsia="zh-TW"/>
        </w:rPr>
      </w:pPr>
    </w:p>
    <w:p w:rsidR="00FE13F2" w:rsidRPr="009A6B2B" w:rsidRDefault="00FE13F2" w:rsidP="00FE13F2">
      <w:pPr>
        <w:numPr>
          <w:ilvl w:val="0"/>
          <w:numId w:val="7"/>
        </w:numPr>
        <w:spacing w:line="240" w:lineRule="atLeast"/>
        <w:rPr>
          <w:rFonts w:ascii="細明體" w:eastAsia="細明體" w:hAnsi="細明體" w:cs="Courier New"/>
          <w:b/>
          <w:sz w:val="20"/>
          <w:szCs w:val="20"/>
        </w:rPr>
      </w:pPr>
      <w:r w:rsidRPr="009617E5">
        <w:rPr>
          <w:rFonts w:ascii="細明體" w:eastAsia="細明體" w:hAnsi="細明體" w:hint="eastAsia"/>
          <w:b/>
          <w:sz w:val="20"/>
          <w:szCs w:val="20"/>
        </w:rPr>
        <w:t>程式功能概述</w:t>
      </w:r>
    </w:p>
    <w:tbl>
      <w:tblPr>
        <w:tblW w:w="102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136"/>
        <w:gridCol w:w="1204"/>
        <w:gridCol w:w="70"/>
        <w:gridCol w:w="7850"/>
        <w:tblGridChange w:id="14">
          <w:tblGrid>
            <w:gridCol w:w="1136"/>
            <w:gridCol w:w="1204"/>
            <w:gridCol w:w="70"/>
            <w:gridCol w:w="7850"/>
          </w:tblGrid>
        </w:tblGridChange>
      </w:tblGrid>
      <w:tr w:rsidR="00FE13F2" w:rsidRPr="00E01490" w:rsidTr="00F31030">
        <w:tc>
          <w:tcPr>
            <w:tcW w:w="2340" w:type="dxa"/>
            <w:gridSpan w:val="2"/>
          </w:tcPr>
          <w:p w:rsidR="00FE13F2" w:rsidRPr="00E01490" w:rsidRDefault="00FE13F2" w:rsidP="00F3103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01490">
              <w:rPr>
                <w:rFonts w:ascii="細明體" w:eastAsia="細明體" w:hAnsi="細明體" w:hint="eastAsia"/>
                <w:sz w:val="20"/>
                <w:szCs w:val="20"/>
              </w:rPr>
              <w:t>程式功能</w:t>
            </w:r>
          </w:p>
        </w:tc>
        <w:tc>
          <w:tcPr>
            <w:tcW w:w="7920" w:type="dxa"/>
            <w:gridSpan w:val="2"/>
          </w:tcPr>
          <w:p w:rsidR="00FE13F2" w:rsidRPr="00E01490" w:rsidRDefault="00FE13F2" w:rsidP="00F3103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E13F2">
              <w:rPr>
                <w:rFonts w:ascii="細明體" w:eastAsia="細明體" w:hAnsi="細明體" w:hint="eastAsia"/>
                <w:sz w:val="20"/>
                <w:szCs w:val="20"/>
              </w:rPr>
              <w:t>補件通知函列印</w:t>
            </w:r>
          </w:p>
        </w:tc>
      </w:tr>
      <w:tr w:rsidR="00FE13F2" w:rsidRPr="00E01490" w:rsidTr="00F31030">
        <w:tc>
          <w:tcPr>
            <w:tcW w:w="2340" w:type="dxa"/>
            <w:gridSpan w:val="2"/>
          </w:tcPr>
          <w:p w:rsidR="00FE13F2" w:rsidRPr="00E01490" w:rsidRDefault="00FE13F2" w:rsidP="00F3103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01490"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  <w:tc>
          <w:tcPr>
            <w:tcW w:w="7920" w:type="dxa"/>
            <w:gridSpan w:val="2"/>
          </w:tcPr>
          <w:p w:rsidR="00FE13F2" w:rsidRPr="00E01490" w:rsidRDefault="00FE13F2" w:rsidP="00F3103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E13F2">
              <w:rPr>
                <w:rFonts w:ascii="細明體" w:eastAsia="細明體" w:hAnsi="細明體" w:hint="eastAsia"/>
                <w:sz w:val="20"/>
                <w:szCs w:val="20"/>
              </w:rPr>
              <w:t>AAJ</w:t>
            </w:r>
            <w:r w:rsidRPr="00FE13F2">
              <w:rPr>
                <w:rFonts w:ascii="細明體" w:eastAsia="細明體" w:hAnsi="細明體"/>
                <w:sz w:val="20"/>
                <w:szCs w:val="20"/>
              </w:rPr>
              <w:t>0_</w:t>
            </w:r>
            <w:r w:rsidRPr="00FE13F2">
              <w:rPr>
                <w:rFonts w:ascii="細明體" w:eastAsia="細明體" w:hAnsi="細明體" w:hint="eastAsia"/>
                <w:sz w:val="20"/>
                <w:szCs w:val="20"/>
              </w:rPr>
              <w:t>0200</w:t>
            </w:r>
          </w:p>
        </w:tc>
      </w:tr>
      <w:tr w:rsidR="00FE13F2" w:rsidRPr="00E01490" w:rsidTr="00F31030">
        <w:tc>
          <w:tcPr>
            <w:tcW w:w="2340" w:type="dxa"/>
            <w:gridSpan w:val="2"/>
          </w:tcPr>
          <w:p w:rsidR="00FE13F2" w:rsidRPr="00E01490" w:rsidRDefault="00FE13F2" w:rsidP="00F3103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01490">
              <w:rPr>
                <w:rFonts w:ascii="細明體" w:eastAsia="細明體" w:hAnsi="細明體" w:hint="eastAsia"/>
                <w:sz w:val="20"/>
                <w:szCs w:val="20"/>
              </w:rPr>
              <w:t>作業方式</w:t>
            </w:r>
          </w:p>
        </w:tc>
        <w:tc>
          <w:tcPr>
            <w:tcW w:w="7920" w:type="dxa"/>
            <w:gridSpan w:val="2"/>
          </w:tcPr>
          <w:p w:rsidR="00FE13F2" w:rsidRPr="00E01490" w:rsidRDefault="00FE13F2" w:rsidP="00F3103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01490">
              <w:rPr>
                <w:rFonts w:ascii="細明體" w:eastAsia="細明體" w:hAnsi="細明體" w:hint="eastAsia"/>
                <w:sz w:val="20"/>
                <w:szCs w:val="20"/>
              </w:rPr>
              <w:t>ONLINE</w:t>
            </w:r>
          </w:p>
        </w:tc>
      </w:tr>
      <w:tr w:rsidR="00FE13F2" w:rsidRPr="00E01490" w:rsidTr="00F31030">
        <w:tc>
          <w:tcPr>
            <w:tcW w:w="2340" w:type="dxa"/>
            <w:gridSpan w:val="2"/>
          </w:tcPr>
          <w:p w:rsidR="00FE13F2" w:rsidRPr="00E01490" w:rsidRDefault="00FE13F2" w:rsidP="00F3103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01490">
              <w:rPr>
                <w:rFonts w:ascii="細明體" w:eastAsia="細明體" w:hAnsi="細明體" w:hint="eastAsia"/>
                <w:sz w:val="20"/>
                <w:szCs w:val="20"/>
              </w:rPr>
              <w:t>概要說明</w:t>
            </w:r>
          </w:p>
        </w:tc>
        <w:tc>
          <w:tcPr>
            <w:tcW w:w="7920" w:type="dxa"/>
            <w:gridSpan w:val="2"/>
          </w:tcPr>
          <w:p w:rsidR="00FE13F2" w:rsidRPr="00E01490" w:rsidRDefault="00FE13F2" w:rsidP="00F3103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E13F2">
              <w:rPr>
                <w:rFonts w:ascii="細明體" w:eastAsia="細明體" w:hAnsi="細明體" w:hint="eastAsia"/>
                <w:sz w:val="20"/>
                <w:szCs w:val="20"/>
              </w:rPr>
              <w:t>by畫面設定查詢條件，查詢列印多筆資料。</w:t>
            </w:r>
          </w:p>
        </w:tc>
      </w:tr>
      <w:tr w:rsidR="00FE13F2" w:rsidRPr="00E01490" w:rsidTr="00F31030">
        <w:tc>
          <w:tcPr>
            <w:tcW w:w="2340" w:type="dxa"/>
            <w:gridSpan w:val="2"/>
          </w:tcPr>
          <w:p w:rsidR="00FE13F2" w:rsidRPr="00E01490" w:rsidRDefault="00FE13F2" w:rsidP="00F3103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需求單位</w:t>
            </w:r>
          </w:p>
        </w:tc>
        <w:tc>
          <w:tcPr>
            <w:tcW w:w="7920" w:type="dxa"/>
            <w:gridSpan w:val="2"/>
          </w:tcPr>
          <w:p w:rsidR="00FE13F2" w:rsidRPr="00E01490" w:rsidRDefault="00FE13F2" w:rsidP="00F3103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理賠企劃相關單位</w:t>
            </w:r>
          </w:p>
        </w:tc>
      </w:tr>
      <w:tr w:rsidR="00FE13F2" w:rsidRPr="00E01490" w:rsidTr="00F31030">
        <w:tc>
          <w:tcPr>
            <w:tcW w:w="2340" w:type="dxa"/>
            <w:gridSpan w:val="2"/>
          </w:tcPr>
          <w:p w:rsidR="00FE13F2" w:rsidRPr="00E01490" w:rsidRDefault="00FE13F2" w:rsidP="00F3103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作業單位</w:t>
            </w:r>
          </w:p>
        </w:tc>
        <w:tc>
          <w:tcPr>
            <w:tcW w:w="7920" w:type="dxa"/>
            <w:gridSpan w:val="2"/>
          </w:tcPr>
          <w:p w:rsidR="00FE13F2" w:rsidRPr="00E01490" w:rsidRDefault="00FE13F2" w:rsidP="00F3103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各服務中心</w:t>
            </w:r>
          </w:p>
        </w:tc>
      </w:tr>
      <w:tr w:rsidR="00FE13F2" w:rsidRPr="00E01490" w:rsidTr="00F31030">
        <w:tc>
          <w:tcPr>
            <w:tcW w:w="2340" w:type="dxa"/>
            <w:gridSpan w:val="2"/>
          </w:tcPr>
          <w:p w:rsidR="00FE13F2" w:rsidRPr="00E01490" w:rsidRDefault="00FE13F2" w:rsidP="00F3103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66B0D">
              <w:rPr>
                <w:rFonts w:ascii="細明體" w:eastAsia="細明體" w:hAnsi="細明體" w:cs="Courier New" w:hint="eastAsia"/>
                <w:sz w:val="20"/>
                <w:szCs w:val="20"/>
              </w:rPr>
              <w:t>作業平台</w:t>
            </w:r>
          </w:p>
        </w:tc>
        <w:tc>
          <w:tcPr>
            <w:tcW w:w="7920" w:type="dxa"/>
            <w:gridSpan w:val="2"/>
          </w:tcPr>
          <w:p w:rsidR="00FE13F2" w:rsidRPr="00E01490" w:rsidRDefault="00FE13F2" w:rsidP="00F3103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■一般  □平板電腦  □手機</w:t>
            </w:r>
          </w:p>
        </w:tc>
      </w:tr>
      <w:tr w:rsidR="00FE13F2" w:rsidRPr="00E01490" w:rsidTr="00F31030">
        <w:tc>
          <w:tcPr>
            <w:tcW w:w="2340" w:type="dxa"/>
            <w:gridSpan w:val="2"/>
          </w:tcPr>
          <w:p w:rsidR="00FE13F2" w:rsidRPr="00266B0D" w:rsidRDefault="00FE13F2" w:rsidP="00F31030">
            <w:pPr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66B0D">
              <w:rPr>
                <w:rFonts w:ascii="細明體" w:eastAsia="細明體" w:hAnsi="細明體" w:cs="Courier New" w:hint="eastAsia"/>
                <w:sz w:val="20"/>
                <w:szCs w:val="20"/>
              </w:rPr>
              <w:t>使用對象</w:t>
            </w:r>
          </w:p>
        </w:tc>
        <w:tc>
          <w:tcPr>
            <w:tcW w:w="7920" w:type="dxa"/>
            <w:gridSpan w:val="2"/>
          </w:tcPr>
          <w:p w:rsidR="00FE13F2" w:rsidRPr="00E01490" w:rsidRDefault="00FE13F2" w:rsidP="00F3103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■員工(UCBean)  □客戶(CustomerBean)</w:t>
            </w:r>
          </w:p>
        </w:tc>
      </w:tr>
      <w:tr w:rsidR="00FE13F2" w:rsidRPr="00E01490" w:rsidTr="00F31030">
        <w:tc>
          <w:tcPr>
            <w:tcW w:w="2340" w:type="dxa"/>
            <w:gridSpan w:val="2"/>
          </w:tcPr>
          <w:p w:rsidR="00FE13F2" w:rsidRPr="005E5E07" w:rsidRDefault="00FE13F2" w:rsidP="00F31030">
            <w:pPr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5E5E07">
              <w:rPr>
                <w:rFonts w:ascii="細明體" w:eastAsia="細明體" w:hAnsi="細明體" w:cs="Courier New" w:hint="eastAsia"/>
                <w:sz w:val="20"/>
                <w:szCs w:val="20"/>
              </w:rPr>
              <w:t>個資遮蔽方式</w:t>
            </w:r>
          </w:p>
        </w:tc>
        <w:tc>
          <w:tcPr>
            <w:tcW w:w="7920" w:type="dxa"/>
            <w:gridSpan w:val="2"/>
          </w:tcPr>
          <w:p w:rsidR="00FE13F2" w:rsidRPr="005E5E07" w:rsidRDefault="00FE13F2" w:rsidP="00F31030">
            <w:pPr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5E5E07">
              <w:rPr>
                <w:rFonts w:ascii="細明體" w:eastAsia="細明體" w:hAnsi="細明體" w:cs="Courier New" w:hint="eastAsia"/>
                <w:sz w:val="20"/>
                <w:szCs w:val="20"/>
              </w:rPr>
              <w:t>■無 □遮蔽 □securitylog</w:t>
            </w:r>
          </w:p>
        </w:tc>
      </w:tr>
      <w:tr w:rsidR="002836B9" w:rsidRPr="001C5347" w:rsidTr="002836B9"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6B9" w:rsidRPr="002836B9" w:rsidRDefault="002836B9" w:rsidP="00EA7B88">
            <w:pPr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836B9">
              <w:rPr>
                <w:rFonts w:ascii="細明體" w:eastAsia="細明體" w:hAnsi="細明體" w:cs="Courier New" w:hint="eastAsia"/>
                <w:sz w:val="20"/>
                <w:szCs w:val="20"/>
              </w:rPr>
              <w:t>分頁處理方式</w:t>
            </w:r>
          </w:p>
        </w:tc>
        <w:tc>
          <w:tcPr>
            <w:tcW w:w="7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6B9" w:rsidRPr="002836B9" w:rsidRDefault="002836B9" w:rsidP="00EA7B88">
            <w:pPr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836B9">
              <w:rPr>
                <w:rFonts w:ascii="細明體" w:eastAsia="細明體" w:hAnsi="細明體" w:cs="Courier New" w:hint="eastAsia"/>
                <w:sz w:val="20"/>
                <w:szCs w:val="20"/>
              </w:rPr>
              <w:t>■無 □真分頁 □假分頁，分頁每頁___筆【Default　20】</w:t>
            </w:r>
          </w:p>
        </w:tc>
      </w:tr>
      <w:tr w:rsidR="002836B9" w:rsidTr="00EA7B88">
        <w:tc>
          <w:tcPr>
            <w:tcW w:w="1136" w:type="dxa"/>
            <w:vMerge w:val="restart"/>
            <w:vAlign w:val="center"/>
          </w:tcPr>
          <w:p w:rsidR="002836B9" w:rsidRPr="00B259AD" w:rsidRDefault="002836B9" w:rsidP="00EA7B88">
            <w:pPr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B259AD">
              <w:rPr>
                <w:rFonts w:ascii="細明體" w:eastAsia="細明體" w:hAnsi="細明體" w:hint="eastAsia"/>
                <w:b/>
                <w:sz w:val="20"/>
                <w:szCs w:val="20"/>
              </w:rPr>
              <w:t>寄信處理</w:t>
            </w:r>
          </w:p>
        </w:tc>
        <w:tc>
          <w:tcPr>
            <w:tcW w:w="1274" w:type="dxa"/>
            <w:gridSpan w:val="2"/>
          </w:tcPr>
          <w:p w:rsidR="002836B9" w:rsidRPr="00B259AD" w:rsidRDefault="002836B9" w:rsidP="00EA7B88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B259AD">
              <w:rPr>
                <w:rFonts w:ascii="細明體" w:eastAsia="細明體" w:hAnsi="細明體" w:hint="eastAsia"/>
                <w:sz w:val="20"/>
                <w:szCs w:val="20"/>
              </w:rPr>
              <w:t>寄信對象</w:t>
            </w:r>
          </w:p>
        </w:tc>
        <w:tc>
          <w:tcPr>
            <w:tcW w:w="7850" w:type="dxa"/>
          </w:tcPr>
          <w:p w:rsidR="002836B9" w:rsidRDefault="002836B9" w:rsidP="00EA7B88">
            <w:pP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</w:pPr>
            <w:r w:rsidRPr="00B259AD">
              <w:rPr>
                <w:rFonts w:ascii="細明體" w:eastAsia="細明體" w:hAnsi="細明體" w:hint="eastAsia"/>
                <w:sz w:val="20"/>
                <w:szCs w:val="20"/>
              </w:rPr>
              <w:t>■無 □客戶</w:t>
            </w:r>
            <w: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  <w:t xml:space="preserve">　□壽險員工　□關係企業員工　□合作廠商</w:t>
            </w:r>
          </w:p>
        </w:tc>
      </w:tr>
      <w:tr w:rsidR="002836B9" w:rsidRPr="00B259AD" w:rsidTr="00EA7B88">
        <w:tc>
          <w:tcPr>
            <w:tcW w:w="1136" w:type="dxa"/>
            <w:vMerge/>
          </w:tcPr>
          <w:p w:rsidR="002836B9" w:rsidRDefault="002836B9" w:rsidP="00EA7B88">
            <w:pP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</w:pPr>
          </w:p>
        </w:tc>
        <w:tc>
          <w:tcPr>
            <w:tcW w:w="1274" w:type="dxa"/>
            <w:gridSpan w:val="2"/>
          </w:tcPr>
          <w:p w:rsidR="002836B9" w:rsidRPr="00B259AD" w:rsidRDefault="002836B9" w:rsidP="00EA7B88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B259AD">
              <w:rPr>
                <w:rFonts w:ascii="細明體" w:eastAsia="細明體" w:hAnsi="細明體" w:hint="eastAsia"/>
                <w:sz w:val="20"/>
                <w:szCs w:val="20"/>
              </w:rPr>
              <w:t>寄信方式</w:t>
            </w:r>
          </w:p>
        </w:tc>
        <w:tc>
          <w:tcPr>
            <w:tcW w:w="7850" w:type="dxa"/>
          </w:tcPr>
          <w:p w:rsidR="002836B9" w:rsidRPr="00B259AD" w:rsidRDefault="002836B9" w:rsidP="00EA7B88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B259AD">
              <w:rPr>
                <w:rFonts w:ascii="細明體" w:eastAsia="細明體" w:hAnsi="細明體" w:hint="eastAsia"/>
                <w:sz w:val="20"/>
                <w:szCs w:val="20"/>
              </w:rPr>
              <w:t>■無 □Billhunter　□MailSender</w:t>
            </w:r>
          </w:p>
        </w:tc>
      </w:tr>
    </w:tbl>
    <w:p w:rsidR="00FE13F2" w:rsidRDefault="00FE13F2" w:rsidP="00FE13F2">
      <w:pPr>
        <w:pStyle w:val="Tabletext"/>
        <w:keepLines w:val="0"/>
        <w:numPr>
          <w:ilvl w:val="0"/>
          <w:numId w:val="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ascii="細明體" w:eastAsia="細明體" w:hAnsi="細明體" w:cs="Courier New" w:hint="eastAsia"/>
          <w:b/>
        </w:rPr>
        <w:t>程式流程圖</w:t>
      </w:r>
      <w:r>
        <w:rPr>
          <w:rFonts w:hint="eastAsia"/>
          <w:kern w:val="2"/>
          <w:szCs w:val="24"/>
          <w:lang w:eastAsia="zh-TW"/>
        </w:rPr>
        <w:t>：</w:t>
      </w:r>
    </w:p>
    <w:p w:rsidR="00FE13F2" w:rsidRDefault="00FE13F2" w:rsidP="00FE13F2">
      <w:pPr>
        <w:pStyle w:val="Tabletext"/>
        <w:keepLines w:val="0"/>
        <w:spacing w:after="0" w:line="240" w:lineRule="auto"/>
        <w:ind w:left="425"/>
        <w:rPr>
          <w:rFonts w:hint="eastAsia"/>
          <w:kern w:val="2"/>
          <w:szCs w:val="24"/>
          <w:lang w:eastAsia="zh-TW"/>
        </w:rPr>
      </w:pPr>
    </w:p>
    <w:p w:rsidR="00FE13F2" w:rsidRDefault="00FE13F2" w:rsidP="00FE13F2">
      <w:pPr>
        <w:pStyle w:val="Tabletext"/>
        <w:keepLines w:val="0"/>
        <w:numPr>
          <w:ilvl w:val="0"/>
          <w:numId w:val="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b/>
        </w:rPr>
        <w:t>相關檔案</w:t>
      </w:r>
      <w:r>
        <w:rPr>
          <w:rFonts w:hint="eastAsia"/>
          <w:kern w:val="2"/>
          <w:szCs w:val="24"/>
          <w:lang w:eastAsia="zh-TW"/>
        </w:rPr>
        <w:t>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819"/>
        <w:gridCol w:w="3408"/>
        <w:gridCol w:w="2453"/>
        <w:gridCol w:w="904"/>
        <w:gridCol w:w="904"/>
        <w:gridCol w:w="904"/>
        <w:gridCol w:w="904"/>
      </w:tblGrid>
      <w:tr w:rsidR="00FE13F2" w:rsidRPr="00E01490" w:rsidTr="00F31030">
        <w:tc>
          <w:tcPr>
            <w:tcW w:w="397" w:type="pct"/>
          </w:tcPr>
          <w:p w:rsidR="00FE13F2" w:rsidRPr="00C829C1" w:rsidRDefault="00FE13F2" w:rsidP="00F31030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C829C1">
              <w:rPr>
                <w:rFonts w:ascii="細明體" w:eastAsia="細明體" w:hAnsi="細明體" w:hint="eastAsia"/>
                <w:b/>
                <w:sz w:val="20"/>
                <w:szCs w:val="20"/>
              </w:rPr>
              <w:t>項次</w:t>
            </w:r>
          </w:p>
        </w:tc>
        <w:tc>
          <w:tcPr>
            <w:tcW w:w="1655" w:type="pct"/>
          </w:tcPr>
          <w:p w:rsidR="00FE13F2" w:rsidRPr="00C829C1" w:rsidRDefault="00FE13F2" w:rsidP="00F31030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C829C1">
              <w:rPr>
                <w:rFonts w:ascii="細明體" w:eastAsia="細明體" w:hAnsi="細明體" w:hint="eastAsia"/>
                <w:b/>
                <w:sz w:val="20"/>
                <w:szCs w:val="20"/>
              </w:rPr>
              <w:t>中文說明</w:t>
            </w:r>
          </w:p>
        </w:tc>
        <w:tc>
          <w:tcPr>
            <w:tcW w:w="1191" w:type="pct"/>
          </w:tcPr>
          <w:p w:rsidR="00FE13F2" w:rsidRPr="00C829C1" w:rsidRDefault="00FE13F2" w:rsidP="00F31030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C829C1">
              <w:rPr>
                <w:rFonts w:ascii="細明體" w:eastAsia="細明體" w:hAnsi="細明體" w:hint="eastAsia"/>
                <w:b/>
                <w:sz w:val="20"/>
                <w:szCs w:val="20"/>
              </w:rPr>
              <w:t>檔案名稱</w:t>
            </w:r>
          </w:p>
        </w:tc>
        <w:tc>
          <w:tcPr>
            <w:tcW w:w="439" w:type="pct"/>
          </w:tcPr>
          <w:p w:rsidR="00FE13F2" w:rsidRPr="00E60524" w:rsidRDefault="00FE13F2" w:rsidP="00F31030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查詢</w:t>
            </w:r>
          </w:p>
        </w:tc>
        <w:tc>
          <w:tcPr>
            <w:tcW w:w="439" w:type="pct"/>
          </w:tcPr>
          <w:p w:rsidR="00FE13F2" w:rsidRPr="00E60524" w:rsidRDefault="00FE13F2" w:rsidP="00F31030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新增</w:t>
            </w:r>
          </w:p>
        </w:tc>
        <w:tc>
          <w:tcPr>
            <w:tcW w:w="439" w:type="pct"/>
          </w:tcPr>
          <w:p w:rsidR="00FE13F2" w:rsidRPr="00E60524" w:rsidRDefault="00FE13F2" w:rsidP="00F31030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修改</w:t>
            </w:r>
          </w:p>
        </w:tc>
        <w:tc>
          <w:tcPr>
            <w:tcW w:w="439" w:type="pct"/>
          </w:tcPr>
          <w:p w:rsidR="00FE13F2" w:rsidRPr="00E60524" w:rsidRDefault="00FE13F2" w:rsidP="00F31030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刪除</w:t>
            </w:r>
          </w:p>
        </w:tc>
      </w:tr>
      <w:tr w:rsidR="00FE13F2" w:rsidRPr="00E01490" w:rsidTr="00F31030">
        <w:tblPrEx>
          <w:tblLook w:val="01E0" w:firstRow="1" w:lastRow="1" w:firstColumn="1" w:lastColumn="1" w:noHBand="0" w:noVBand="0"/>
        </w:tblPrEx>
        <w:tc>
          <w:tcPr>
            <w:tcW w:w="397" w:type="pct"/>
          </w:tcPr>
          <w:p w:rsidR="00FE13F2" w:rsidRPr="00E01490" w:rsidRDefault="00FE13F2" w:rsidP="00FE13F2">
            <w:pPr>
              <w:widowControl/>
              <w:numPr>
                <w:ilvl w:val="0"/>
                <w:numId w:val="11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1655" w:type="pct"/>
          </w:tcPr>
          <w:p w:rsidR="00FE13F2" w:rsidRPr="00E01490" w:rsidRDefault="00FE13F2" w:rsidP="00F31030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hint="eastAsia"/>
                <w:kern w:val="2"/>
                <w:szCs w:val="24"/>
                <w:lang w:eastAsia="zh-TW"/>
              </w:rPr>
              <w:t>補件紀錄檔</w:t>
            </w:r>
          </w:p>
        </w:tc>
        <w:tc>
          <w:tcPr>
            <w:tcW w:w="1191" w:type="pct"/>
          </w:tcPr>
          <w:p w:rsidR="00FE13F2" w:rsidRPr="00E01490" w:rsidRDefault="00FE13F2" w:rsidP="00F3103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5E5E07">
              <w:rPr>
                <w:rFonts w:hint="eastAsia"/>
                <w:sz w:val="20"/>
              </w:rPr>
              <w:t>DTAAJ010</w:t>
            </w:r>
          </w:p>
        </w:tc>
        <w:tc>
          <w:tcPr>
            <w:tcW w:w="439" w:type="pct"/>
          </w:tcPr>
          <w:p w:rsidR="00FE13F2" w:rsidRPr="00E60524" w:rsidRDefault="00FE13F2" w:rsidP="00F31030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439" w:type="pct"/>
          </w:tcPr>
          <w:p w:rsidR="00FE13F2" w:rsidRPr="00E60524" w:rsidRDefault="00FE13F2" w:rsidP="00F31030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439" w:type="pct"/>
          </w:tcPr>
          <w:p w:rsidR="00FE13F2" w:rsidRPr="00E60524" w:rsidRDefault="00FE13F2" w:rsidP="00F31030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439" w:type="pct"/>
          </w:tcPr>
          <w:p w:rsidR="00FE13F2" w:rsidRPr="00E60524" w:rsidRDefault="00FE13F2" w:rsidP="00F31030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</w:tr>
    </w:tbl>
    <w:p w:rsidR="00FE13F2" w:rsidRDefault="00FE13F2" w:rsidP="00FE13F2">
      <w:pPr>
        <w:pStyle w:val="Tabletext"/>
        <w:keepLines w:val="0"/>
        <w:spacing w:after="0" w:line="240" w:lineRule="auto"/>
        <w:ind w:left="425"/>
        <w:rPr>
          <w:rFonts w:hint="eastAsia"/>
          <w:kern w:val="2"/>
          <w:szCs w:val="24"/>
          <w:lang w:eastAsia="zh-TW"/>
        </w:rPr>
      </w:pPr>
      <w:bookmarkStart w:id="15" w:name="_GoBack"/>
      <w:bookmarkEnd w:id="15"/>
    </w:p>
    <w:p w:rsidR="00FE13F2" w:rsidRPr="005E5E07" w:rsidRDefault="00FE13F2" w:rsidP="00FE13F2">
      <w:pPr>
        <w:pStyle w:val="Tabletext"/>
        <w:keepLines w:val="0"/>
        <w:numPr>
          <w:ilvl w:val="0"/>
          <w:numId w:val="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b/>
        </w:rPr>
        <w:t>相關模組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937"/>
        <w:gridCol w:w="4913"/>
        <w:gridCol w:w="4446"/>
      </w:tblGrid>
      <w:tr w:rsidR="00FE13F2" w:rsidRPr="00E01490" w:rsidTr="00F31030">
        <w:tc>
          <w:tcPr>
            <w:tcW w:w="455" w:type="pct"/>
          </w:tcPr>
          <w:p w:rsidR="00FE13F2" w:rsidRPr="00C829C1" w:rsidRDefault="00FE13F2" w:rsidP="00F31030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C829C1">
              <w:rPr>
                <w:rFonts w:ascii="細明體" w:eastAsia="細明體" w:hAnsi="細明體" w:hint="eastAsia"/>
                <w:b/>
                <w:sz w:val="20"/>
                <w:szCs w:val="20"/>
              </w:rPr>
              <w:t>項次</w:t>
            </w:r>
          </w:p>
        </w:tc>
        <w:tc>
          <w:tcPr>
            <w:tcW w:w="2386" w:type="pct"/>
          </w:tcPr>
          <w:p w:rsidR="00FE13F2" w:rsidRPr="00C829C1" w:rsidRDefault="00FE13F2" w:rsidP="00F31030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C829C1">
              <w:rPr>
                <w:rFonts w:ascii="細明體" w:eastAsia="細明體" w:hAnsi="細明體" w:hint="eastAsia"/>
                <w:b/>
                <w:sz w:val="20"/>
                <w:szCs w:val="20"/>
              </w:rPr>
              <w:t>中文說明</w:t>
            </w:r>
          </w:p>
        </w:tc>
        <w:tc>
          <w:tcPr>
            <w:tcW w:w="2159" w:type="pct"/>
          </w:tcPr>
          <w:p w:rsidR="00FE13F2" w:rsidRPr="00C829C1" w:rsidRDefault="00FE13F2" w:rsidP="00F31030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D37E3B">
              <w:rPr>
                <w:rFonts w:ascii="細明體" w:eastAsia="細明體" w:hAnsi="細明體" w:hint="eastAsia"/>
                <w:b/>
                <w:sz w:val="20"/>
                <w:szCs w:val="20"/>
              </w:rPr>
              <w:t>程式名稱</w:t>
            </w:r>
          </w:p>
        </w:tc>
      </w:tr>
      <w:tr w:rsidR="00FE13F2" w:rsidRPr="00E01490" w:rsidTr="00F31030">
        <w:tblPrEx>
          <w:tblLook w:val="01E0" w:firstRow="1" w:lastRow="1" w:firstColumn="1" w:lastColumn="1" w:noHBand="0" w:noVBand="0"/>
        </w:tblPrEx>
        <w:tc>
          <w:tcPr>
            <w:tcW w:w="455" w:type="pct"/>
          </w:tcPr>
          <w:p w:rsidR="00FE13F2" w:rsidRPr="00E01490" w:rsidRDefault="00FE13F2" w:rsidP="00F31030">
            <w:pPr>
              <w:widowControl/>
              <w:numPr>
                <w:ilvl w:val="0"/>
                <w:numId w:val="8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386" w:type="pct"/>
          </w:tcPr>
          <w:p w:rsidR="00FE13F2" w:rsidRPr="00E01490" w:rsidRDefault="00FE13F2" w:rsidP="00F31030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cs="Arial" w:hint="eastAsia"/>
                <w:lang w:eastAsia="zh-TW"/>
              </w:rPr>
            </w:pPr>
          </w:p>
        </w:tc>
        <w:tc>
          <w:tcPr>
            <w:tcW w:w="2159" w:type="pct"/>
          </w:tcPr>
          <w:p w:rsidR="00FE13F2" w:rsidRPr="00E01490" w:rsidRDefault="00FE13F2" w:rsidP="00F31030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cs="Arial" w:hint="eastAsia"/>
                <w:color w:val="FF0000"/>
                <w:kern w:val="2"/>
                <w:lang w:eastAsia="zh-TW"/>
              </w:rPr>
            </w:pPr>
          </w:p>
        </w:tc>
      </w:tr>
    </w:tbl>
    <w:p w:rsidR="00FE13F2" w:rsidRPr="005E5E07" w:rsidRDefault="00FE13F2" w:rsidP="00FE13F2">
      <w:pPr>
        <w:pStyle w:val="Tabletext"/>
        <w:keepLines w:val="0"/>
        <w:spacing w:after="0" w:line="240" w:lineRule="auto"/>
        <w:ind w:left="425"/>
        <w:rPr>
          <w:rFonts w:hint="eastAsia"/>
          <w:kern w:val="2"/>
          <w:szCs w:val="24"/>
          <w:lang w:eastAsia="zh-TW"/>
        </w:rPr>
      </w:pPr>
    </w:p>
    <w:p w:rsidR="00772505" w:rsidRDefault="00772505">
      <w:pPr>
        <w:pStyle w:val="Tabletext"/>
        <w:keepLines w:val="0"/>
        <w:numPr>
          <w:ilvl w:val="0"/>
          <w:numId w:val="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畫面：</w:t>
      </w:r>
    </w:p>
    <w:p w:rsidR="00772505" w:rsidRDefault="00772505">
      <w:pPr>
        <w:pStyle w:val="Tabletext"/>
        <w:keepLines w:val="0"/>
        <w:numPr>
          <w:ilvl w:val="1"/>
          <w:numId w:val="7"/>
        </w:numPr>
        <w:spacing w:after="0" w:line="240" w:lineRule="auto"/>
        <w:rPr>
          <w:kern w:val="2"/>
          <w:szCs w:val="24"/>
          <w:lang w:eastAsia="zh-TW"/>
        </w:rPr>
      </w:pPr>
      <w:r>
        <w:rPr>
          <w:kern w:val="2"/>
          <w:szCs w:val="24"/>
          <w:lang w:eastAsia="zh-TW"/>
        </w:rPr>
        <w:fldChar w:fldCharType="begin"/>
      </w:r>
      <w:ins w:id="16" w:author="戴余修" w:date="2020-07-27T08:57:00Z">
        <w:r w:rsidR="001F34EC">
          <w:rPr>
            <w:kern w:val="2"/>
            <w:szCs w:val="24"/>
            <w:lang w:eastAsia="zh-TW"/>
          </w:rPr>
          <w:instrText xml:space="preserve">HYPERLINK </w:instrText>
        </w:r>
        <w:r w:rsidR="001F34EC">
          <w:rPr>
            <w:rFonts w:hint="eastAsia"/>
            <w:kern w:val="2"/>
            <w:szCs w:val="24"/>
            <w:lang w:eastAsia="zh-TW"/>
          </w:rPr>
          <w:instrText>"D:\\i92008is01\\Desktop\\intern_project\\spec\\aa_doc-master@ddc06949ca5\\CSR1_Doc\\docs\\AA</w:instrText>
        </w:r>
        <w:r w:rsidR="001F34EC">
          <w:rPr>
            <w:rFonts w:hint="eastAsia"/>
            <w:kern w:val="2"/>
            <w:szCs w:val="24"/>
            <w:lang w:eastAsia="zh-TW"/>
          </w:rPr>
          <w:instrText>理賠</w:instrText>
        </w:r>
        <w:r w:rsidR="001F34EC">
          <w:rPr>
            <w:rFonts w:hint="eastAsia"/>
            <w:kern w:val="2"/>
            <w:szCs w:val="24"/>
            <w:lang w:eastAsia="zh-TW"/>
          </w:rPr>
          <w:instrText>\\J0_</w:instrText>
        </w:r>
        <w:r w:rsidR="001F34EC">
          <w:rPr>
            <w:rFonts w:hint="eastAsia"/>
            <w:kern w:val="2"/>
            <w:szCs w:val="24"/>
            <w:lang w:eastAsia="zh-TW"/>
          </w:rPr>
          <w:instrText>補全作業</w:instrText>
        </w:r>
        <w:r w:rsidR="001F34EC">
          <w:rPr>
            <w:rFonts w:hint="eastAsia"/>
            <w:kern w:val="2"/>
            <w:szCs w:val="24"/>
            <w:lang w:eastAsia="zh-TW"/>
          </w:rPr>
          <w:instrText>\\</w:instrText>
        </w:r>
        <w:r w:rsidR="001F34EC">
          <w:rPr>
            <w:rFonts w:hint="eastAsia"/>
            <w:kern w:val="2"/>
            <w:szCs w:val="24"/>
            <w:lang w:eastAsia="zh-TW"/>
          </w:rPr>
          <w:instrText>主程式</w:instrText>
        </w:r>
        <w:r w:rsidR="001F34EC">
          <w:rPr>
            <w:rFonts w:hint="eastAsia"/>
            <w:kern w:val="2"/>
            <w:szCs w:val="24"/>
            <w:lang w:eastAsia="zh-TW"/>
          </w:rPr>
          <w:instrText>\\UI\\USAAD00101.htm"</w:instrText>
        </w:r>
      </w:ins>
      <w:del w:id="17" w:author="戴余修" w:date="2020-07-27T08:57:00Z">
        <w:r w:rsidDel="001F34EC">
          <w:rPr>
            <w:kern w:val="2"/>
            <w:szCs w:val="24"/>
            <w:lang w:eastAsia="zh-TW"/>
          </w:rPr>
          <w:delInstrText>HYPERLINK "UI\\USAAD00101.htm"</w:delInstrText>
        </w:r>
      </w:del>
      <w:ins w:id="18" w:author="戴余修" w:date="2020-07-27T08:57:00Z">
        <w:r w:rsidR="001F34EC">
          <w:rPr>
            <w:kern w:val="2"/>
            <w:szCs w:val="24"/>
            <w:lang w:eastAsia="zh-TW"/>
          </w:rPr>
        </w:r>
      </w:ins>
      <w:r>
        <w:rPr>
          <w:kern w:val="2"/>
          <w:szCs w:val="24"/>
          <w:lang w:eastAsia="zh-TW"/>
        </w:rPr>
        <w:fldChar w:fldCharType="separate"/>
      </w:r>
      <w:r>
        <w:rPr>
          <w:rStyle w:val="a3"/>
          <w:rFonts w:hint="eastAsia"/>
          <w:kern w:val="2"/>
          <w:szCs w:val="24"/>
          <w:lang w:eastAsia="zh-TW"/>
        </w:rPr>
        <w:t>如</w:t>
      </w:r>
      <w:r>
        <w:rPr>
          <w:rStyle w:val="a3"/>
          <w:rFonts w:hint="eastAsia"/>
          <w:kern w:val="2"/>
          <w:szCs w:val="24"/>
          <w:lang w:eastAsia="zh-TW"/>
        </w:rPr>
        <w:t>連</w:t>
      </w:r>
      <w:r>
        <w:rPr>
          <w:rStyle w:val="a3"/>
          <w:rFonts w:hint="eastAsia"/>
          <w:kern w:val="2"/>
          <w:szCs w:val="24"/>
          <w:lang w:eastAsia="zh-TW"/>
        </w:rPr>
        <w:t>結</w:t>
      </w:r>
      <w:r>
        <w:rPr>
          <w:kern w:val="2"/>
          <w:szCs w:val="24"/>
          <w:lang w:eastAsia="zh-TW"/>
        </w:rPr>
        <w:fldChar w:fldCharType="end"/>
      </w:r>
      <w:r>
        <w:rPr>
          <w:rFonts w:hint="eastAsia"/>
          <w:kern w:val="2"/>
          <w:szCs w:val="24"/>
          <w:lang w:eastAsia="zh-TW"/>
        </w:rPr>
        <w:t>。</w:t>
      </w:r>
    </w:p>
    <w:p w:rsidR="002836B9" w:rsidRDefault="002836B9">
      <w:pPr>
        <w:pStyle w:val="Tabletext"/>
        <w:keepLines w:val="0"/>
        <w:numPr>
          <w:ilvl w:val="1"/>
          <w:numId w:val="7"/>
        </w:numPr>
        <w:spacing w:after="0" w:line="240" w:lineRule="auto"/>
        <w:rPr>
          <w:kern w:val="2"/>
          <w:szCs w:val="24"/>
          <w:lang w:eastAsia="zh-TW"/>
        </w:rPr>
      </w:pPr>
      <w:r w:rsidRPr="002836B9">
        <w:rPr>
          <w:rFonts w:hint="eastAsia"/>
          <w:kern w:val="2"/>
          <w:szCs w:val="24"/>
          <w:lang w:eastAsia="zh-TW"/>
        </w:rPr>
        <w:t>現行頁面調整</w:t>
      </w:r>
    </w:p>
    <w:p w:rsidR="002836B9" w:rsidRDefault="002836B9" w:rsidP="00B47D1F">
      <w:pPr>
        <w:pStyle w:val="Tabletext"/>
        <w:keepLines w:val="0"/>
        <w:spacing w:after="0" w:line="240" w:lineRule="auto"/>
        <w:ind w:left="425"/>
        <w:rPr>
          <w:noProof/>
          <w:lang w:eastAsia="zh-TW"/>
        </w:rPr>
      </w:pPr>
      <w:r w:rsidRPr="002433A5">
        <w:rPr>
          <w:noProof/>
          <w:lang w:eastAsia="zh-TW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圖片 1" o:spid="_x0000_i1025" type="#_x0000_t75" style="width:504.75pt;height:255pt;visibility:visible">
            <v:imagedata r:id="rId7" o:title=""/>
          </v:shape>
        </w:pict>
      </w:r>
    </w:p>
    <w:p w:rsidR="002836B9" w:rsidRPr="002836B9" w:rsidRDefault="002836B9" w:rsidP="002836B9">
      <w:pPr>
        <w:pStyle w:val="Tabletext"/>
        <w:ind w:left="425"/>
      </w:pPr>
      <w:r w:rsidRPr="002836B9">
        <w:rPr>
          <w:rFonts w:hint="eastAsia"/>
        </w:rPr>
        <w:t>內容調整文字為</w:t>
      </w:r>
      <w:r w:rsidRPr="002836B9">
        <w:rPr>
          <w:rFonts w:hint="eastAsia"/>
        </w:rPr>
        <w:t>:</w:t>
      </w:r>
    </w:p>
    <w:p w:rsidR="002836B9" w:rsidRDefault="002836B9" w:rsidP="00B47D1F">
      <w:pPr>
        <w:pStyle w:val="Tabletext"/>
        <w:keepLines w:val="0"/>
        <w:spacing w:after="0" w:line="240" w:lineRule="auto"/>
        <w:ind w:left="425"/>
        <w:rPr>
          <w:kern w:val="2"/>
          <w:szCs w:val="24"/>
          <w:lang w:eastAsia="zh-TW"/>
        </w:rPr>
      </w:pPr>
      <w:r w:rsidRPr="002836B9">
        <w:rPr>
          <w:rFonts w:hint="eastAsia"/>
          <w:kern w:val="2"/>
          <w:szCs w:val="24"/>
          <w:lang w:eastAsia="zh-TW"/>
        </w:rPr>
        <w:t>由於核賠需要，請於下列補全到期日前，協助保戶提供下列文件資料，以加速公司的審理效率，並請代為轉達公司慰問之意，謝謝。</w:t>
      </w:r>
    </w:p>
    <w:p w:rsidR="002836B9" w:rsidRDefault="002836B9" w:rsidP="00B47D1F">
      <w:pPr>
        <w:pStyle w:val="Tabletext"/>
        <w:keepLines w:val="0"/>
        <w:spacing w:after="0" w:line="240" w:lineRule="auto"/>
        <w:ind w:left="425"/>
        <w:rPr>
          <w:ins w:id="19" w:author="李明諭" w:date="2019-04-15T13:26:00Z"/>
          <w:noProof/>
          <w:lang w:eastAsia="zh-TW"/>
        </w:rPr>
      </w:pPr>
      <w:r w:rsidRPr="002433A5">
        <w:rPr>
          <w:noProof/>
          <w:lang w:eastAsia="zh-TW"/>
        </w:rPr>
        <w:lastRenderedPageBreak/>
        <w:pict>
          <v:shape id="_x0000_i1026" type="#_x0000_t75" style="width:504.75pt;height:255pt;visibility:visible">
            <v:imagedata r:id="rId8" o:title=""/>
          </v:shape>
        </w:pict>
      </w:r>
    </w:p>
    <w:p w:rsidR="00B47D1F" w:rsidRDefault="00B47D1F" w:rsidP="00B47D1F">
      <w:pPr>
        <w:pStyle w:val="Tabletext"/>
        <w:keepLines w:val="0"/>
        <w:spacing w:after="0" w:line="240" w:lineRule="auto"/>
        <w:ind w:left="425"/>
        <w:rPr>
          <w:ins w:id="20" w:author="李明諭" w:date="2019-04-15T13:27:00Z"/>
          <w:noProof/>
          <w:lang w:eastAsia="zh-TW"/>
        </w:rPr>
      </w:pPr>
      <w:ins w:id="21" w:author="李明諭" w:date="2019-04-15T13:26:00Z">
        <w:r>
          <w:rPr>
            <w:rFonts w:hint="eastAsia"/>
            <w:noProof/>
            <w:lang w:eastAsia="zh-TW"/>
          </w:rPr>
          <w:t>申請書</w:t>
        </w:r>
      </w:ins>
      <w:ins w:id="22" w:author="李明諭" w:date="2019-04-15T13:27:00Z">
        <w:r w:rsidRPr="00B47D1F">
          <w:rPr>
            <w:rFonts w:hint="eastAsia"/>
            <w:noProof/>
            <w:lang w:eastAsia="zh-TW"/>
          </w:rPr>
          <w:t>181222000619</w:t>
        </w:r>
        <w:r>
          <w:rPr>
            <w:rFonts w:hint="eastAsia"/>
            <w:noProof/>
            <w:lang w:eastAsia="zh-TW"/>
          </w:rPr>
          <w:t>所提變更</w:t>
        </w:r>
      </w:ins>
    </w:p>
    <w:p w:rsidR="00B47D1F" w:rsidRDefault="00B47D1F" w:rsidP="00B47D1F">
      <w:pPr>
        <w:pStyle w:val="Tabletext"/>
        <w:keepLines w:val="0"/>
        <w:spacing w:after="0" w:line="240" w:lineRule="auto"/>
        <w:ind w:left="425"/>
        <w:rPr>
          <w:rFonts w:hint="eastAsia"/>
          <w:kern w:val="2"/>
          <w:szCs w:val="24"/>
          <w:lang w:eastAsia="zh-TW"/>
        </w:rPr>
      </w:pPr>
      <w:ins w:id="23" w:author="李明諭" w:date="2019-04-15T13:31:00Z">
        <w:r>
          <w:rPr>
            <w:rFonts w:hint="eastAsia"/>
            <w:noProof/>
            <w:lang w:eastAsia="zh-TW"/>
          </w:rPr>
          <w:t>新增黃色區域文字</w:t>
        </w:r>
        <w:r w:rsidRPr="00F9730C">
          <w:rPr>
            <w:noProof/>
            <w:lang w:eastAsia="zh-TW"/>
          </w:rPr>
          <w:pict>
            <v:shape id="_x0000_i1027" type="#_x0000_t75" style="width:7in;height:304.5pt;visibility:visible">
              <v:imagedata r:id="rId9" o:title=""/>
            </v:shape>
          </w:pict>
        </w:r>
      </w:ins>
    </w:p>
    <w:p w:rsidR="00772505" w:rsidRDefault="00772505">
      <w:pPr>
        <w:pStyle w:val="Tabletext"/>
        <w:keepLines w:val="0"/>
        <w:numPr>
          <w:ilvl w:val="0"/>
          <w:numId w:val="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程式內容：</w:t>
      </w:r>
    </w:p>
    <w:p w:rsidR="00772505" w:rsidRDefault="00772505">
      <w:pPr>
        <w:pStyle w:val="Tabletext"/>
        <w:keepLines w:val="0"/>
        <w:numPr>
          <w:ilvl w:val="1"/>
          <w:numId w:val="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初始：</w:t>
      </w:r>
    </w:p>
    <w:p w:rsidR="00772505" w:rsidRDefault="00772505">
      <w:pPr>
        <w:pStyle w:val="Tabletext"/>
        <w:keepLines w:val="0"/>
        <w:numPr>
          <w:ilvl w:val="2"/>
          <w:numId w:val="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清畫面。</w:t>
      </w:r>
    </w:p>
    <w:p w:rsidR="00772505" w:rsidRDefault="00772505">
      <w:pPr>
        <w:pStyle w:val="Tabletext"/>
        <w:keepLines w:val="0"/>
        <w:numPr>
          <w:ilvl w:val="2"/>
          <w:numId w:val="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查詢方式</w:t>
      </w:r>
      <w:r>
        <w:rPr>
          <w:rFonts w:hint="eastAsia"/>
          <w:kern w:val="2"/>
          <w:szCs w:val="24"/>
          <w:lang w:eastAsia="zh-TW"/>
        </w:rPr>
        <w:t>default</w:t>
      </w:r>
      <w:r>
        <w:rPr>
          <w:rFonts w:hint="eastAsia"/>
          <w:kern w:val="2"/>
          <w:szCs w:val="24"/>
          <w:lang w:eastAsia="zh-TW"/>
        </w:rPr>
        <w:t>核取被保人</w:t>
      </w:r>
      <w:r>
        <w:rPr>
          <w:rFonts w:hint="eastAsia"/>
          <w:kern w:val="2"/>
          <w:szCs w:val="24"/>
          <w:lang w:eastAsia="zh-TW"/>
        </w:rPr>
        <w:t>ID</w:t>
      </w:r>
    </w:p>
    <w:p w:rsidR="00772505" w:rsidRDefault="00772505">
      <w:pPr>
        <w:pStyle w:val="Tabletext"/>
        <w:keepLines w:val="0"/>
        <w:numPr>
          <w:ilvl w:val="2"/>
          <w:numId w:val="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lastRenderedPageBreak/>
        <w:t>其餘攔位空白，只有資料</w:t>
      </w:r>
      <w:r>
        <w:rPr>
          <w:rFonts w:hint="eastAsia"/>
          <w:kern w:val="2"/>
          <w:szCs w:val="24"/>
          <w:lang w:eastAsia="zh-TW"/>
        </w:rPr>
        <w:t>title</w:t>
      </w:r>
      <w:r>
        <w:rPr>
          <w:rFonts w:hint="eastAsia"/>
          <w:kern w:val="2"/>
          <w:szCs w:val="24"/>
          <w:lang w:eastAsia="zh-TW"/>
        </w:rPr>
        <w:t>列。</w:t>
      </w:r>
    </w:p>
    <w:p w:rsidR="00772505" w:rsidRDefault="00772505">
      <w:pPr>
        <w:pStyle w:val="Tabletext"/>
        <w:keepLines w:val="0"/>
        <w:numPr>
          <w:ilvl w:val="1"/>
          <w:numId w:val="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查詢：</w:t>
      </w:r>
    </w:p>
    <w:p w:rsidR="00772505" w:rsidRDefault="00772505">
      <w:pPr>
        <w:pStyle w:val="Tabletext"/>
        <w:keepLines w:val="0"/>
        <w:numPr>
          <w:ilvl w:val="2"/>
          <w:numId w:val="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權限檢核：</w:t>
      </w:r>
    </w:p>
    <w:p w:rsidR="00772505" w:rsidRDefault="00772505">
      <w:pPr>
        <w:pStyle w:val="Tabletext"/>
        <w:keepLines w:val="0"/>
        <w:numPr>
          <w:ilvl w:val="3"/>
          <w:numId w:val="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無。</w:t>
      </w:r>
    </w:p>
    <w:p w:rsidR="00772505" w:rsidRDefault="00772505">
      <w:pPr>
        <w:pStyle w:val="Tabletext"/>
        <w:keepLines w:val="0"/>
        <w:numPr>
          <w:ilvl w:val="2"/>
          <w:numId w:val="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查詢方式檢核：</w:t>
      </w:r>
    </w:p>
    <w:p w:rsidR="00772505" w:rsidRDefault="00772505">
      <w:pPr>
        <w:pStyle w:val="Tabletext"/>
        <w:keepLines w:val="0"/>
        <w:numPr>
          <w:ilvl w:val="3"/>
          <w:numId w:val="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三種選一種（</w:t>
      </w:r>
      <w:r>
        <w:rPr>
          <w:rFonts w:hint="eastAsia"/>
          <w:kern w:val="2"/>
          <w:szCs w:val="24"/>
          <w:lang w:eastAsia="zh-TW"/>
        </w:rPr>
        <w:t>1</w:t>
      </w:r>
      <w:r>
        <w:rPr>
          <w:rFonts w:hint="eastAsia"/>
          <w:kern w:val="2"/>
          <w:szCs w:val="24"/>
          <w:lang w:eastAsia="zh-TW"/>
        </w:rPr>
        <w:t>：被保人</w:t>
      </w:r>
      <w:r>
        <w:rPr>
          <w:rFonts w:hint="eastAsia"/>
          <w:kern w:val="2"/>
          <w:szCs w:val="24"/>
          <w:lang w:eastAsia="zh-TW"/>
        </w:rPr>
        <w:t>ID</w:t>
      </w:r>
      <w:r>
        <w:rPr>
          <w:rFonts w:hint="eastAsia"/>
          <w:kern w:val="2"/>
          <w:szCs w:val="24"/>
          <w:lang w:eastAsia="zh-TW"/>
        </w:rPr>
        <w:t>、</w:t>
      </w:r>
      <w:r>
        <w:rPr>
          <w:rFonts w:hint="eastAsia"/>
          <w:kern w:val="2"/>
          <w:szCs w:val="24"/>
          <w:lang w:eastAsia="zh-TW"/>
        </w:rPr>
        <w:t>2</w:t>
      </w:r>
      <w:r>
        <w:rPr>
          <w:rFonts w:hint="eastAsia"/>
          <w:kern w:val="2"/>
          <w:szCs w:val="24"/>
          <w:lang w:eastAsia="zh-TW"/>
        </w:rPr>
        <w:t>：送件人</w:t>
      </w:r>
      <w:r>
        <w:rPr>
          <w:rFonts w:hint="eastAsia"/>
          <w:kern w:val="2"/>
          <w:szCs w:val="24"/>
          <w:lang w:eastAsia="zh-TW"/>
        </w:rPr>
        <w:t>ID</w:t>
      </w:r>
      <w:r>
        <w:rPr>
          <w:rFonts w:hint="eastAsia"/>
          <w:kern w:val="2"/>
          <w:szCs w:val="24"/>
          <w:lang w:eastAsia="zh-TW"/>
        </w:rPr>
        <w:t>、</w:t>
      </w:r>
      <w:r>
        <w:rPr>
          <w:rFonts w:hint="eastAsia"/>
          <w:kern w:val="2"/>
          <w:szCs w:val="24"/>
          <w:lang w:eastAsia="zh-TW"/>
        </w:rPr>
        <w:t>3</w:t>
      </w:r>
      <w:r>
        <w:rPr>
          <w:rFonts w:hint="eastAsia"/>
          <w:kern w:val="2"/>
          <w:szCs w:val="24"/>
          <w:lang w:eastAsia="zh-TW"/>
        </w:rPr>
        <w:t>：受理編號）</w:t>
      </w:r>
    </w:p>
    <w:p w:rsidR="00772505" w:rsidRDefault="00772505">
      <w:pPr>
        <w:pStyle w:val="Tabletext"/>
        <w:keepLines w:val="0"/>
        <w:numPr>
          <w:ilvl w:val="2"/>
          <w:numId w:val="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檢核查詢鍵值：</w:t>
      </w:r>
      <w:r>
        <w:rPr>
          <w:rFonts w:hint="eastAsia"/>
          <w:kern w:val="2"/>
          <w:szCs w:val="24"/>
          <w:lang w:eastAsia="zh-TW"/>
        </w:rPr>
        <w:t xml:space="preserve"> </w:t>
      </w:r>
    </w:p>
    <w:p w:rsidR="00772505" w:rsidRDefault="00772505">
      <w:pPr>
        <w:pStyle w:val="Tabletext"/>
        <w:keepLines w:val="0"/>
        <w:numPr>
          <w:ilvl w:val="3"/>
          <w:numId w:val="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若勾選被保人</w:t>
      </w:r>
      <w:r>
        <w:rPr>
          <w:rFonts w:hint="eastAsia"/>
          <w:kern w:val="2"/>
          <w:szCs w:val="24"/>
          <w:lang w:eastAsia="zh-TW"/>
        </w:rPr>
        <w:t>ID</w:t>
      </w:r>
      <w:r>
        <w:rPr>
          <w:rFonts w:hint="eastAsia"/>
          <w:kern w:val="2"/>
          <w:szCs w:val="24"/>
          <w:lang w:eastAsia="zh-TW"/>
        </w:rPr>
        <w:t>：</w:t>
      </w:r>
    </w:p>
    <w:p w:rsidR="00772505" w:rsidRDefault="00772505">
      <w:pPr>
        <w:pStyle w:val="Tabletext"/>
        <w:keepLines w:val="0"/>
        <w:numPr>
          <w:ilvl w:val="4"/>
          <w:numId w:val="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若被保人</w:t>
      </w:r>
      <w:r>
        <w:rPr>
          <w:rFonts w:hint="eastAsia"/>
          <w:kern w:val="2"/>
          <w:szCs w:val="24"/>
          <w:lang w:eastAsia="zh-TW"/>
        </w:rPr>
        <w:t>ID</w:t>
      </w:r>
      <w:r>
        <w:rPr>
          <w:rFonts w:hint="eastAsia"/>
          <w:kern w:val="2"/>
          <w:szCs w:val="24"/>
          <w:lang w:eastAsia="zh-TW"/>
        </w:rPr>
        <w:t>空白，顯示</w:t>
      </w:r>
      <w:r>
        <w:rPr>
          <w:kern w:val="2"/>
          <w:szCs w:val="24"/>
          <w:lang w:eastAsia="zh-TW"/>
        </w:rPr>
        <w:t>”</w:t>
      </w:r>
      <w:r>
        <w:rPr>
          <w:rFonts w:hint="eastAsia"/>
          <w:kern w:val="2"/>
          <w:szCs w:val="24"/>
          <w:lang w:eastAsia="zh-TW"/>
        </w:rPr>
        <w:t>請輸入被保人</w:t>
      </w:r>
      <w:r>
        <w:rPr>
          <w:rFonts w:hint="eastAsia"/>
          <w:kern w:val="2"/>
          <w:szCs w:val="24"/>
          <w:lang w:eastAsia="zh-TW"/>
        </w:rPr>
        <w:t>ID</w:t>
      </w:r>
      <w:r>
        <w:rPr>
          <w:kern w:val="2"/>
          <w:szCs w:val="24"/>
          <w:lang w:eastAsia="zh-TW"/>
        </w:rPr>
        <w:t>”</w:t>
      </w:r>
      <w:r>
        <w:rPr>
          <w:rFonts w:hint="eastAsia"/>
          <w:kern w:val="2"/>
          <w:szCs w:val="24"/>
          <w:lang w:eastAsia="zh-TW"/>
        </w:rPr>
        <w:t>之中文訊息。</w:t>
      </w:r>
    </w:p>
    <w:p w:rsidR="00772505" w:rsidRDefault="00772505">
      <w:pPr>
        <w:pStyle w:val="Tabletext"/>
        <w:keepLines w:val="0"/>
        <w:numPr>
          <w:ilvl w:val="3"/>
          <w:numId w:val="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若勾選送件人</w:t>
      </w:r>
      <w:r>
        <w:rPr>
          <w:rFonts w:hint="eastAsia"/>
          <w:kern w:val="2"/>
          <w:szCs w:val="24"/>
          <w:lang w:eastAsia="zh-TW"/>
        </w:rPr>
        <w:t>ID</w:t>
      </w:r>
      <w:r>
        <w:rPr>
          <w:rFonts w:hint="eastAsia"/>
          <w:kern w:val="2"/>
          <w:szCs w:val="24"/>
          <w:lang w:eastAsia="zh-TW"/>
        </w:rPr>
        <w:t>：</w:t>
      </w:r>
    </w:p>
    <w:p w:rsidR="00772505" w:rsidRDefault="00772505">
      <w:pPr>
        <w:pStyle w:val="Tabletext"/>
        <w:keepLines w:val="0"/>
        <w:numPr>
          <w:ilvl w:val="4"/>
          <w:numId w:val="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若送件人</w:t>
      </w:r>
      <w:r>
        <w:rPr>
          <w:rFonts w:hint="eastAsia"/>
          <w:kern w:val="2"/>
          <w:szCs w:val="24"/>
          <w:lang w:eastAsia="zh-TW"/>
        </w:rPr>
        <w:t>ID</w:t>
      </w:r>
      <w:r>
        <w:rPr>
          <w:rFonts w:hint="eastAsia"/>
          <w:kern w:val="2"/>
          <w:szCs w:val="24"/>
          <w:lang w:eastAsia="zh-TW"/>
        </w:rPr>
        <w:t>空白，顯示</w:t>
      </w:r>
      <w:r>
        <w:rPr>
          <w:kern w:val="2"/>
          <w:szCs w:val="24"/>
          <w:lang w:eastAsia="zh-TW"/>
        </w:rPr>
        <w:t>”</w:t>
      </w:r>
      <w:r>
        <w:rPr>
          <w:rFonts w:hint="eastAsia"/>
          <w:kern w:val="2"/>
          <w:szCs w:val="24"/>
          <w:lang w:eastAsia="zh-TW"/>
        </w:rPr>
        <w:t>請輸入送件人</w:t>
      </w:r>
      <w:r>
        <w:rPr>
          <w:rFonts w:hint="eastAsia"/>
          <w:kern w:val="2"/>
          <w:szCs w:val="24"/>
          <w:lang w:eastAsia="zh-TW"/>
        </w:rPr>
        <w:t>ID</w:t>
      </w:r>
      <w:r>
        <w:rPr>
          <w:kern w:val="2"/>
          <w:szCs w:val="24"/>
          <w:lang w:eastAsia="zh-TW"/>
        </w:rPr>
        <w:t>”</w:t>
      </w:r>
      <w:r>
        <w:rPr>
          <w:rFonts w:hint="eastAsia"/>
          <w:kern w:val="2"/>
          <w:szCs w:val="24"/>
          <w:lang w:eastAsia="zh-TW"/>
        </w:rPr>
        <w:t>之中文訊息。</w:t>
      </w:r>
    </w:p>
    <w:p w:rsidR="00772505" w:rsidRDefault="00772505">
      <w:pPr>
        <w:pStyle w:val="Tabletext"/>
        <w:keepLines w:val="0"/>
        <w:numPr>
          <w:ilvl w:val="3"/>
          <w:numId w:val="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若勾選受理編號：</w:t>
      </w:r>
    </w:p>
    <w:p w:rsidR="00772505" w:rsidRDefault="00772505">
      <w:pPr>
        <w:pStyle w:val="Tabletext"/>
        <w:keepLines w:val="0"/>
        <w:numPr>
          <w:ilvl w:val="4"/>
          <w:numId w:val="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若受理編號空白，顯示</w:t>
      </w:r>
      <w:r>
        <w:rPr>
          <w:kern w:val="2"/>
          <w:szCs w:val="24"/>
          <w:lang w:eastAsia="zh-TW"/>
        </w:rPr>
        <w:t>”</w:t>
      </w:r>
      <w:r>
        <w:rPr>
          <w:rFonts w:hint="eastAsia"/>
          <w:kern w:val="2"/>
          <w:szCs w:val="24"/>
          <w:lang w:eastAsia="zh-TW"/>
        </w:rPr>
        <w:t>請輸入受理編號</w:t>
      </w:r>
      <w:r>
        <w:rPr>
          <w:kern w:val="2"/>
          <w:szCs w:val="24"/>
          <w:lang w:eastAsia="zh-TW"/>
        </w:rPr>
        <w:t>”</w:t>
      </w:r>
      <w:r>
        <w:rPr>
          <w:rFonts w:hint="eastAsia"/>
          <w:kern w:val="2"/>
          <w:szCs w:val="24"/>
          <w:lang w:eastAsia="zh-TW"/>
        </w:rPr>
        <w:t>之中文訊息。</w:t>
      </w:r>
    </w:p>
    <w:p w:rsidR="00772505" w:rsidRDefault="00772505">
      <w:pPr>
        <w:pStyle w:val="Tabletext"/>
        <w:keepLines w:val="0"/>
        <w:numPr>
          <w:ilvl w:val="2"/>
          <w:numId w:val="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讀取檔案資料：</w:t>
      </w:r>
      <w:r>
        <w:rPr>
          <w:rFonts w:hint="eastAsia"/>
          <w:kern w:val="2"/>
          <w:szCs w:val="24"/>
          <w:lang w:eastAsia="zh-TW"/>
        </w:rPr>
        <w:t>BY</w:t>
      </w:r>
      <w:r>
        <w:rPr>
          <w:rFonts w:hint="eastAsia"/>
          <w:kern w:val="2"/>
          <w:szCs w:val="24"/>
          <w:lang w:eastAsia="zh-TW"/>
        </w:rPr>
        <w:t>查詢方式讀取補件紀錄檔</w:t>
      </w:r>
      <w:r>
        <w:rPr>
          <w:rFonts w:hint="eastAsia"/>
          <w:kern w:val="2"/>
          <w:szCs w:val="24"/>
          <w:lang w:eastAsia="zh-TW"/>
        </w:rPr>
        <w:t xml:space="preserve"> </w:t>
      </w:r>
    </w:p>
    <w:p w:rsidR="00772505" w:rsidRDefault="00772505">
      <w:pPr>
        <w:pStyle w:val="Tabletext"/>
        <w:keepLines w:val="0"/>
        <w:numPr>
          <w:ilvl w:val="3"/>
          <w:numId w:val="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BY</w:t>
      </w:r>
      <w:r>
        <w:rPr>
          <w:rFonts w:hint="eastAsia"/>
          <w:kern w:val="2"/>
          <w:szCs w:val="24"/>
          <w:lang w:eastAsia="zh-TW"/>
        </w:rPr>
        <w:t>被保人</w:t>
      </w:r>
      <w:r>
        <w:rPr>
          <w:rFonts w:hint="eastAsia"/>
          <w:kern w:val="2"/>
          <w:szCs w:val="24"/>
          <w:lang w:eastAsia="zh-TW"/>
        </w:rPr>
        <w:t>ID</w:t>
      </w:r>
      <w:r>
        <w:rPr>
          <w:rFonts w:hint="eastAsia"/>
          <w:kern w:val="2"/>
          <w:szCs w:val="24"/>
          <w:lang w:eastAsia="zh-TW"/>
        </w:rPr>
        <w:t>查詢：</w:t>
      </w:r>
    </w:p>
    <w:p w:rsidR="00772505" w:rsidRDefault="00772505">
      <w:pPr>
        <w:pStyle w:val="Tabletext"/>
        <w:keepLines w:val="0"/>
        <w:numPr>
          <w:ilvl w:val="4"/>
          <w:numId w:val="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READ </w:t>
      </w:r>
      <w:r>
        <w:rPr>
          <w:rFonts w:hint="eastAsia"/>
          <w:kern w:val="2"/>
          <w:szCs w:val="24"/>
          <w:lang w:eastAsia="zh-TW"/>
        </w:rPr>
        <w:t>補件紀錄檔，</w:t>
      </w:r>
      <w:r>
        <w:rPr>
          <w:rFonts w:hint="eastAsia"/>
          <w:kern w:val="2"/>
          <w:szCs w:val="24"/>
          <w:lang w:eastAsia="zh-TW"/>
        </w:rPr>
        <w:t>BY</w:t>
      </w:r>
      <w:r>
        <w:rPr>
          <w:rFonts w:hint="eastAsia"/>
          <w:kern w:val="2"/>
          <w:szCs w:val="24"/>
          <w:lang w:eastAsia="zh-TW"/>
        </w:rPr>
        <w:t>被保人</w:t>
      </w:r>
      <w:r>
        <w:rPr>
          <w:rFonts w:hint="eastAsia"/>
          <w:kern w:val="2"/>
          <w:szCs w:val="24"/>
          <w:lang w:eastAsia="zh-TW"/>
        </w:rPr>
        <w:t>ID OF</w:t>
      </w:r>
      <w:r>
        <w:rPr>
          <w:rFonts w:hint="eastAsia"/>
          <w:kern w:val="2"/>
          <w:szCs w:val="24"/>
          <w:lang w:eastAsia="zh-TW"/>
        </w:rPr>
        <w:t>畫面，</w:t>
      </w:r>
      <w:r>
        <w:rPr>
          <w:rFonts w:hint="eastAsia"/>
          <w:kern w:val="2"/>
          <w:szCs w:val="24"/>
          <w:lang w:eastAsia="zh-TW"/>
        </w:rPr>
        <w:t>GET</w:t>
      </w:r>
      <w:r>
        <w:rPr>
          <w:rFonts w:hint="eastAsia"/>
          <w:kern w:val="2"/>
          <w:szCs w:val="24"/>
          <w:lang w:eastAsia="zh-TW"/>
        </w:rPr>
        <w:t>（受理編號、被保人姓名、送件人姓名、補全輸入日）明細</w:t>
      </w:r>
    </w:p>
    <w:p w:rsidR="00772505" w:rsidRDefault="00772505">
      <w:pPr>
        <w:pStyle w:val="Tabletext"/>
        <w:keepLines w:val="0"/>
        <w:numPr>
          <w:ilvl w:val="3"/>
          <w:numId w:val="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BY</w:t>
      </w:r>
      <w:r>
        <w:rPr>
          <w:rFonts w:hint="eastAsia"/>
          <w:kern w:val="2"/>
          <w:szCs w:val="24"/>
          <w:lang w:eastAsia="zh-TW"/>
        </w:rPr>
        <w:t>送件人</w:t>
      </w:r>
      <w:r>
        <w:rPr>
          <w:rFonts w:hint="eastAsia"/>
          <w:kern w:val="2"/>
          <w:szCs w:val="24"/>
          <w:lang w:eastAsia="zh-TW"/>
        </w:rPr>
        <w:t>ID</w:t>
      </w:r>
      <w:r>
        <w:rPr>
          <w:rFonts w:hint="eastAsia"/>
          <w:kern w:val="2"/>
          <w:szCs w:val="24"/>
          <w:lang w:eastAsia="zh-TW"/>
        </w:rPr>
        <w:t>查詢：</w:t>
      </w:r>
    </w:p>
    <w:p w:rsidR="00772505" w:rsidRDefault="00772505">
      <w:pPr>
        <w:pStyle w:val="Tabletext"/>
        <w:keepLines w:val="0"/>
        <w:numPr>
          <w:ilvl w:val="4"/>
          <w:numId w:val="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READ</w:t>
      </w:r>
      <w:r>
        <w:rPr>
          <w:rFonts w:hint="eastAsia"/>
          <w:kern w:val="2"/>
          <w:szCs w:val="24"/>
          <w:lang w:eastAsia="zh-TW"/>
        </w:rPr>
        <w:t>補件紀錄檔，</w:t>
      </w:r>
      <w:r>
        <w:rPr>
          <w:rFonts w:hint="eastAsia"/>
          <w:kern w:val="2"/>
          <w:szCs w:val="24"/>
          <w:lang w:eastAsia="zh-TW"/>
        </w:rPr>
        <w:t>BY</w:t>
      </w:r>
      <w:r>
        <w:rPr>
          <w:rFonts w:hint="eastAsia"/>
          <w:kern w:val="2"/>
          <w:szCs w:val="24"/>
          <w:lang w:eastAsia="zh-TW"/>
        </w:rPr>
        <w:t>送件人</w:t>
      </w:r>
      <w:r>
        <w:rPr>
          <w:rFonts w:hint="eastAsia"/>
          <w:kern w:val="2"/>
          <w:szCs w:val="24"/>
          <w:lang w:eastAsia="zh-TW"/>
        </w:rPr>
        <w:t xml:space="preserve">ID OF </w:t>
      </w:r>
      <w:r>
        <w:rPr>
          <w:rFonts w:hint="eastAsia"/>
          <w:kern w:val="2"/>
          <w:szCs w:val="24"/>
          <w:lang w:eastAsia="zh-TW"/>
        </w:rPr>
        <w:t>畫面，</w:t>
      </w:r>
      <w:r>
        <w:rPr>
          <w:rFonts w:hint="eastAsia"/>
          <w:kern w:val="2"/>
          <w:szCs w:val="24"/>
          <w:lang w:eastAsia="zh-TW"/>
        </w:rPr>
        <w:t>GET</w:t>
      </w:r>
      <w:r>
        <w:rPr>
          <w:rFonts w:hint="eastAsia"/>
          <w:kern w:val="2"/>
          <w:szCs w:val="24"/>
          <w:lang w:eastAsia="zh-TW"/>
        </w:rPr>
        <w:t>（受理編號、被保人姓名、送件人姓名、補全輸入日）明細</w:t>
      </w:r>
    </w:p>
    <w:p w:rsidR="00772505" w:rsidRDefault="00772505">
      <w:pPr>
        <w:pStyle w:val="Tabletext"/>
        <w:keepLines w:val="0"/>
        <w:numPr>
          <w:ilvl w:val="3"/>
          <w:numId w:val="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BY</w:t>
      </w:r>
      <w:r>
        <w:rPr>
          <w:rFonts w:hint="eastAsia"/>
          <w:kern w:val="2"/>
          <w:szCs w:val="24"/>
          <w:lang w:eastAsia="zh-TW"/>
        </w:rPr>
        <w:t>受理編號查詢：</w:t>
      </w:r>
    </w:p>
    <w:p w:rsidR="00772505" w:rsidRDefault="00772505">
      <w:pPr>
        <w:pStyle w:val="Tabletext"/>
        <w:keepLines w:val="0"/>
        <w:numPr>
          <w:ilvl w:val="4"/>
          <w:numId w:val="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READ </w:t>
      </w:r>
      <w:r>
        <w:rPr>
          <w:rFonts w:hint="eastAsia"/>
          <w:kern w:val="2"/>
          <w:szCs w:val="24"/>
          <w:lang w:eastAsia="zh-TW"/>
        </w:rPr>
        <w:t>補件紀錄檔，</w:t>
      </w:r>
      <w:r>
        <w:rPr>
          <w:rFonts w:hint="eastAsia"/>
          <w:kern w:val="2"/>
          <w:szCs w:val="24"/>
          <w:lang w:eastAsia="zh-TW"/>
        </w:rPr>
        <w:t>BY</w:t>
      </w:r>
      <w:r>
        <w:rPr>
          <w:rFonts w:hint="eastAsia"/>
          <w:kern w:val="2"/>
          <w:szCs w:val="24"/>
          <w:lang w:eastAsia="zh-TW"/>
        </w:rPr>
        <w:t>受理編號</w:t>
      </w:r>
      <w:r>
        <w:rPr>
          <w:rFonts w:hint="eastAsia"/>
          <w:kern w:val="2"/>
          <w:szCs w:val="24"/>
          <w:lang w:eastAsia="zh-TW"/>
        </w:rPr>
        <w:t>OF</w:t>
      </w:r>
      <w:r>
        <w:rPr>
          <w:rFonts w:hint="eastAsia"/>
          <w:kern w:val="2"/>
          <w:szCs w:val="24"/>
          <w:lang w:eastAsia="zh-TW"/>
        </w:rPr>
        <w:t>畫面，</w:t>
      </w:r>
      <w:r>
        <w:rPr>
          <w:rFonts w:hint="eastAsia"/>
          <w:kern w:val="2"/>
          <w:szCs w:val="24"/>
          <w:lang w:eastAsia="zh-TW"/>
        </w:rPr>
        <w:t>GET</w:t>
      </w:r>
      <w:r>
        <w:rPr>
          <w:rFonts w:hint="eastAsia"/>
          <w:kern w:val="2"/>
          <w:szCs w:val="24"/>
          <w:lang w:eastAsia="zh-TW"/>
        </w:rPr>
        <w:t>（受理編號、被保人姓名、送件人姓名、補全輸入日）明細</w:t>
      </w:r>
    </w:p>
    <w:p w:rsidR="00772505" w:rsidRDefault="00772505">
      <w:pPr>
        <w:pStyle w:val="Tabletext"/>
        <w:keepLines w:val="0"/>
        <w:numPr>
          <w:ilvl w:val="3"/>
          <w:numId w:val="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若讀不到資料，顯示訊息（查無資料）。</w:t>
      </w:r>
    </w:p>
    <w:p w:rsidR="00772505" w:rsidRDefault="00772505">
      <w:pPr>
        <w:pStyle w:val="Tabletext"/>
        <w:keepLines w:val="0"/>
        <w:numPr>
          <w:ilvl w:val="2"/>
          <w:numId w:val="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FORMAT</w:t>
      </w:r>
      <w:r>
        <w:rPr>
          <w:rFonts w:hint="eastAsia"/>
          <w:kern w:val="2"/>
          <w:szCs w:val="24"/>
          <w:lang w:eastAsia="zh-TW"/>
        </w:rPr>
        <w:t>畫面資料：</w:t>
      </w:r>
    </w:p>
    <w:p w:rsidR="00772505" w:rsidRDefault="00772505">
      <w:pPr>
        <w:pStyle w:val="Tabletext"/>
        <w:keepLines w:val="0"/>
        <w:numPr>
          <w:ilvl w:val="3"/>
          <w:numId w:val="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move</w:t>
      </w:r>
      <w:r>
        <w:rPr>
          <w:rFonts w:hint="eastAsia"/>
          <w:kern w:val="2"/>
          <w:szCs w:val="24"/>
          <w:lang w:eastAsia="zh-TW"/>
        </w:rPr>
        <w:t>讀取到的明細搬至畫面相對應欄位。</w:t>
      </w:r>
    </w:p>
    <w:p w:rsidR="00772505" w:rsidRDefault="00772505">
      <w:pPr>
        <w:pStyle w:val="Tabletext"/>
        <w:keepLines w:val="0"/>
        <w:numPr>
          <w:ilvl w:val="3"/>
          <w:numId w:val="7"/>
        </w:numPr>
        <w:spacing w:after="0" w:line="240" w:lineRule="auto"/>
        <w:rPr>
          <w:rFonts w:hint="eastAsia"/>
          <w:color w:val="0000FF"/>
          <w:kern w:val="2"/>
          <w:szCs w:val="24"/>
          <w:lang w:eastAsia="zh-TW"/>
        </w:rPr>
      </w:pPr>
      <w:r>
        <w:rPr>
          <w:rFonts w:hint="eastAsia"/>
          <w:color w:val="0000FF"/>
          <w:lang w:eastAsia="zh-TW"/>
        </w:rPr>
        <w:t>同</w:t>
      </w:r>
      <w:r>
        <w:rPr>
          <w:rFonts w:hint="eastAsia"/>
          <w:color w:val="0000FF"/>
          <w:lang w:eastAsia="zh-TW"/>
        </w:rPr>
        <w:t>(</w:t>
      </w:r>
      <w:r>
        <w:rPr>
          <w:rFonts w:hint="eastAsia"/>
          <w:color w:val="0000FF"/>
          <w:lang w:eastAsia="zh-TW"/>
        </w:rPr>
        <w:t>受理編號</w:t>
      </w:r>
      <w:r>
        <w:rPr>
          <w:rFonts w:hint="eastAsia"/>
          <w:color w:val="0000FF"/>
          <w:lang w:eastAsia="zh-TW"/>
        </w:rPr>
        <w:t xml:space="preserve"> + </w:t>
      </w:r>
      <w:r>
        <w:rPr>
          <w:rFonts w:hint="eastAsia"/>
          <w:color w:val="0000FF"/>
          <w:lang w:eastAsia="zh-TW"/>
        </w:rPr>
        <w:t>補全輸入日</w:t>
      </w:r>
      <w:r>
        <w:rPr>
          <w:rFonts w:hint="eastAsia"/>
          <w:color w:val="0000FF"/>
          <w:lang w:eastAsia="zh-TW"/>
        </w:rPr>
        <w:t>)</w:t>
      </w:r>
      <w:r>
        <w:rPr>
          <w:rFonts w:hint="eastAsia"/>
          <w:color w:val="0000FF"/>
          <w:lang w:eastAsia="zh-TW"/>
        </w:rPr>
        <w:t>，僅顯示一筆。</w:t>
      </w:r>
    </w:p>
    <w:p w:rsidR="00772505" w:rsidRDefault="00772505">
      <w:pPr>
        <w:pStyle w:val="Tabletext"/>
        <w:keepLines w:val="0"/>
        <w:numPr>
          <w:ilvl w:val="2"/>
          <w:numId w:val="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顯示查詢成功訊息：</w:t>
      </w:r>
    </w:p>
    <w:p w:rsidR="00772505" w:rsidRDefault="00772505">
      <w:pPr>
        <w:pStyle w:val="Tabletext"/>
        <w:keepLines w:val="0"/>
        <w:numPr>
          <w:ilvl w:val="1"/>
          <w:numId w:val="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列印：</w:t>
      </w:r>
    </w:p>
    <w:p w:rsidR="00772505" w:rsidRDefault="00772505">
      <w:pPr>
        <w:pStyle w:val="Tabletext"/>
        <w:keepLines w:val="0"/>
        <w:numPr>
          <w:ilvl w:val="2"/>
          <w:numId w:val="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檢核鍵值</w:t>
      </w:r>
    </w:p>
    <w:p w:rsidR="00772505" w:rsidRDefault="00772505">
      <w:pPr>
        <w:pStyle w:val="Tabletext"/>
        <w:keepLines w:val="0"/>
        <w:numPr>
          <w:ilvl w:val="3"/>
          <w:numId w:val="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至少點選一項列印</w:t>
      </w:r>
    </w:p>
    <w:p w:rsidR="00772505" w:rsidRDefault="00772505">
      <w:pPr>
        <w:pStyle w:val="Tabletext"/>
        <w:keepLines w:val="0"/>
        <w:numPr>
          <w:ilvl w:val="2"/>
          <w:numId w:val="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作業程序</w:t>
      </w:r>
    </w:p>
    <w:p w:rsidR="00772505" w:rsidRDefault="00772505" w:rsidP="0055360F">
      <w:pPr>
        <w:pStyle w:val="Tabletext"/>
        <w:keepLines w:val="0"/>
        <w:numPr>
          <w:ilvl w:val="3"/>
          <w:numId w:val="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查詢</w:t>
      </w:r>
      <w:r>
        <w:rPr>
          <w:rFonts w:hint="eastAsia"/>
          <w:kern w:val="2"/>
          <w:szCs w:val="24"/>
          <w:lang w:eastAsia="zh-TW"/>
        </w:rPr>
        <w:t xml:space="preserve">DTA AJ010 </w:t>
      </w:r>
      <w:r>
        <w:rPr>
          <w:rFonts w:hint="eastAsia"/>
          <w:lang w:eastAsia="zh-TW"/>
        </w:rPr>
        <w:t xml:space="preserve">BY </w:t>
      </w:r>
      <w:r>
        <w:rPr>
          <w:rFonts w:hint="eastAsia"/>
          <w:lang w:eastAsia="zh-TW"/>
        </w:rPr>
        <w:t>上述條件</w:t>
      </w:r>
      <w:r w:rsidR="0055360F" w:rsidRPr="0055360F">
        <w:rPr>
          <w:rFonts w:hint="eastAsia"/>
          <w:lang w:eastAsia="zh-TW"/>
        </w:rPr>
        <w:t>，排序條件：案件受理單位、送件人</w:t>
      </w:r>
      <w:r w:rsidR="0055360F" w:rsidRPr="0055360F">
        <w:rPr>
          <w:rFonts w:hint="eastAsia"/>
          <w:lang w:eastAsia="zh-TW"/>
        </w:rPr>
        <w:t>id</w:t>
      </w:r>
      <w:r w:rsidR="0055360F" w:rsidRPr="0055360F">
        <w:rPr>
          <w:rFonts w:hint="eastAsia"/>
          <w:lang w:eastAsia="zh-TW"/>
        </w:rPr>
        <w:t>、事故者</w:t>
      </w:r>
      <w:r w:rsidR="0055360F" w:rsidRPr="0055360F">
        <w:rPr>
          <w:rFonts w:hint="eastAsia"/>
          <w:lang w:eastAsia="zh-TW"/>
        </w:rPr>
        <w:t>id</w:t>
      </w:r>
      <w:r w:rsidR="0055360F" w:rsidRPr="0055360F">
        <w:rPr>
          <w:rFonts w:hint="eastAsia"/>
          <w:lang w:eastAsia="zh-TW"/>
        </w:rPr>
        <w:t>、受理編號</w:t>
      </w:r>
      <w:r w:rsidR="007D3715">
        <w:rPr>
          <w:rFonts w:hint="eastAsia"/>
          <w:lang w:eastAsia="zh-TW"/>
        </w:rPr>
        <w:t>、自調病歷、醫院代碼</w:t>
      </w:r>
      <w:r w:rsidR="00F41287">
        <w:rPr>
          <w:rFonts w:hint="eastAsia"/>
          <w:lang w:eastAsia="zh-TW"/>
        </w:rPr>
        <w:t>、自調編號</w:t>
      </w:r>
    </w:p>
    <w:p w:rsidR="00772505" w:rsidRDefault="00772505">
      <w:pPr>
        <w:pStyle w:val="Tabletext"/>
        <w:keepLines w:val="0"/>
        <w:numPr>
          <w:ilvl w:val="3"/>
          <w:numId w:val="7"/>
        </w:numPr>
        <w:spacing w:after="0" w:line="240" w:lineRule="auto"/>
        <w:rPr>
          <w:ins w:id="24" w:author="李明諭" w:date="2019-04-15T13:34:00Z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導引頁套版</w:t>
      </w:r>
      <w:r>
        <w:rPr>
          <w:rFonts w:hint="eastAsia"/>
          <w:kern w:val="2"/>
          <w:szCs w:val="24"/>
          <w:lang w:eastAsia="zh-TW"/>
        </w:rPr>
        <w:t>(</w:t>
      </w:r>
      <w:r>
        <w:rPr>
          <w:rFonts w:hint="eastAsia"/>
          <w:kern w:val="2"/>
          <w:szCs w:val="24"/>
          <w:lang w:eastAsia="zh-TW"/>
        </w:rPr>
        <w:t>套版格式參照</w:t>
      </w:r>
      <w:r>
        <w:rPr>
          <w:rFonts w:hint="eastAsia"/>
          <w:kern w:val="2"/>
          <w:szCs w:val="24"/>
          <w:lang w:eastAsia="zh-TW"/>
        </w:rPr>
        <w:t>:</w:t>
      </w:r>
      <w:r>
        <w:rPr>
          <w:rFonts w:hint="eastAsia"/>
          <w:kern w:val="2"/>
          <w:szCs w:val="24"/>
          <w:lang w:eastAsia="zh-TW"/>
        </w:rPr>
        <w:t>補全聯繫通知單</w:t>
      </w:r>
      <w:r>
        <w:rPr>
          <w:rFonts w:hint="eastAsia"/>
          <w:kern w:val="2"/>
          <w:szCs w:val="24"/>
          <w:lang w:eastAsia="zh-TW"/>
        </w:rPr>
        <w:t>.doc)</w:t>
      </w:r>
    </w:p>
    <w:p w:rsidR="009D1416" w:rsidRDefault="009D1416" w:rsidP="009D1416">
      <w:pPr>
        <w:pStyle w:val="Tabletext"/>
        <w:keepLines w:val="0"/>
        <w:numPr>
          <w:ilvl w:val="4"/>
          <w:numId w:val="7"/>
        </w:numPr>
        <w:spacing w:after="0" w:line="240" w:lineRule="auto"/>
        <w:rPr>
          <w:rFonts w:hint="eastAsia"/>
          <w:kern w:val="2"/>
          <w:szCs w:val="24"/>
          <w:lang w:eastAsia="zh-TW"/>
        </w:rPr>
        <w:pPrChange w:id="25" w:author="李明諭" w:date="2019-04-15T13:35:00Z">
          <w:pPr>
            <w:pStyle w:val="Tabletext"/>
            <w:keepLines w:val="0"/>
            <w:numPr>
              <w:ilvl w:val="3"/>
              <w:numId w:val="7"/>
            </w:numPr>
            <w:tabs>
              <w:tab w:val="num" w:pos="1996"/>
            </w:tabs>
            <w:spacing w:after="0" w:line="240" w:lineRule="auto"/>
            <w:ind w:left="1418" w:hanging="142"/>
          </w:pPr>
        </w:pPrChange>
      </w:pPr>
      <w:ins w:id="26" w:author="李明諭" w:date="2019-04-15T13:35:00Z">
        <w:r w:rsidRPr="009D1416">
          <w:rPr>
            <w:rFonts w:hint="eastAsia"/>
            <w:kern w:val="2"/>
            <w:szCs w:val="24"/>
            <w:lang w:eastAsia="zh-TW"/>
          </w:rPr>
          <w:t>申請書</w:t>
        </w:r>
        <w:r w:rsidRPr="009D1416">
          <w:rPr>
            <w:rFonts w:hint="eastAsia"/>
            <w:kern w:val="2"/>
            <w:szCs w:val="24"/>
            <w:lang w:eastAsia="zh-TW"/>
          </w:rPr>
          <w:t>181222000619</w:t>
        </w:r>
        <w:r w:rsidRPr="009D1416">
          <w:rPr>
            <w:rFonts w:hint="eastAsia"/>
            <w:kern w:val="2"/>
            <w:szCs w:val="24"/>
            <w:lang w:eastAsia="zh-TW"/>
          </w:rPr>
          <w:t>所提變更</w:t>
        </w:r>
        <w:r>
          <w:rPr>
            <w:rFonts w:hint="eastAsia"/>
            <w:kern w:val="2"/>
            <w:szCs w:val="24"/>
            <w:lang w:eastAsia="zh-TW"/>
          </w:rPr>
          <w:t>：</w:t>
        </w:r>
        <w:r w:rsidRPr="009D1416">
          <w:rPr>
            <w:rFonts w:hint="eastAsia"/>
            <w:kern w:val="2"/>
            <w:szCs w:val="24"/>
            <w:lang w:eastAsia="zh-TW"/>
          </w:rPr>
          <w:t>新增文字</w:t>
        </w:r>
      </w:ins>
      <w:ins w:id="27" w:author="李明諭" w:date="2019-04-15T13:36:00Z">
        <w:r>
          <w:rPr>
            <w:rFonts w:hint="eastAsia"/>
            <w:kern w:val="2"/>
            <w:szCs w:val="24"/>
            <w:lang w:eastAsia="zh-TW"/>
          </w:rPr>
          <w:t>，如圖所示，</w:t>
        </w:r>
      </w:ins>
      <w:ins w:id="28" w:author="李明諭" w:date="2019-04-15T13:37:00Z">
        <w:r w:rsidRPr="00792DFC">
          <w:rPr>
            <w:rFonts w:ascii="標楷體" w:eastAsia="標楷體" w:hAnsi="標楷體" w:hint="eastAsia"/>
            <w:lang w:eastAsia="zh-TW"/>
          </w:rPr>
          <w:t>【</w:t>
        </w:r>
        <w:r>
          <w:rPr>
            <w:rFonts w:ascii="標楷體" w:eastAsia="標楷體" w:hAnsi="標楷體" w:hint="eastAsia"/>
            <w:lang w:eastAsia="zh-TW"/>
          </w:rPr>
          <w:t>若有補全</w:t>
        </w:r>
        <w:r w:rsidRPr="000713BD">
          <w:rPr>
            <w:rFonts w:ascii="標楷體" w:eastAsia="標楷體" w:hAnsi="標楷體" w:hint="eastAsia"/>
            <w:b/>
            <w:lang w:eastAsia="zh-TW"/>
          </w:rPr>
          <w:t>醫院調閱病歷同意書</w:t>
        </w:r>
        <w:r>
          <w:rPr>
            <w:rFonts w:ascii="標楷體" w:eastAsia="標楷體" w:hAnsi="標楷體" w:hint="eastAsia"/>
            <w:lang w:eastAsia="zh-TW"/>
          </w:rPr>
          <w:t>或</w:t>
        </w:r>
        <w:r w:rsidRPr="000713BD">
          <w:rPr>
            <w:rFonts w:ascii="標楷體" w:eastAsia="標楷體" w:hAnsi="標楷體" w:hint="eastAsia"/>
            <w:b/>
            <w:lang w:eastAsia="zh-TW"/>
          </w:rPr>
          <w:t>同意查詢聲明書</w:t>
        </w:r>
        <w:r>
          <w:rPr>
            <w:rFonts w:ascii="標楷體" w:eastAsia="標楷體" w:hAnsi="標楷體" w:hint="eastAsia"/>
            <w:lang w:eastAsia="zh-TW"/>
          </w:rPr>
          <w:t>，請至以下路徑下載:</w:t>
        </w:r>
        <w:r w:rsidRPr="000713BD">
          <w:rPr>
            <w:rFonts w:ascii="標楷體" w:eastAsia="標楷體" w:hAnsi="標楷體" w:hint="eastAsia"/>
            <w:lang w:eastAsia="zh-TW"/>
          </w:rPr>
          <w:t>金控入口網站-代辦事項(理賠)-理賠補件查詢(業)-點選查詢區間或是輸入受編或保戶ID查詢】。</w:t>
        </w:r>
      </w:ins>
    </w:p>
    <w:p w:rsidR="00772505" w:rsidRDefault="000C6840" w:rsidP="000C6840">
      <w:pPr>
        <w:pStyle w:val="Tabletext"/>
        <w:keepLines w:val="0"/>
        <w:numPr>
          <w:ilvl w:val="4"/>
          <w:numId w:val="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0C6840">
        <w:rPr>
          <w:rFonts w:hint="eastAsia"/>
          <w:kern w:val="2"/>
          <w:szCs w:val="24"/>
          <w:lang w:eastAsia="zh-TW"/>
        </w:rPr>
        <w:t>補全連繫單通知</w:t>
      </w:r>
      <w:r w:rsidR="00772505">
        <w:rPr>
          <w:rFonts w:hint="eastAsia"/>
          <w:kern w:val="2"/>
          <w:szCs w:val="24"/>
          <w:lang w:eastAsia="zh-TW"/>
        </w:rPr>
        <w:t>‧單位中文</w:t>
      </w:r>
      <w:r w:rsidR="00772505">
        <w:rPr>
          <w:rFonts w:hint="eastAsia"/>
          <w:kern w:val="2"/>
          <w:szCs w:val="24"/>
          <w:lang w:eastAsia="zh-TW"/>
        </w:rPr>
        <w:t xml:space="preserve"> =  </w:t>
      </w:r>
      <w:r w:rsidR="00772505">
        <w:rPr>
          <w:rFonts w:hint="eastAsia"/>
          <w:kern w:val="2"/>
          <w:szCs w:val="24"/>
          <w:lang w:eastAsia="zh-TW"/>
        </w:rPr>
        <w:t>送件人所屬單位中文</w:t>
      </w:r>
      <w:r w:rsidR="00772505">
        <w:rPr>
          <w:rFonts w:hint="eastAsia"/>
          <w:kern w:val="2"/>
          <w:szCs w:val="24"/>
          <w:lang w:eastAsia="zh-TW"/>
        </w:rPr>
        <w:t>(</w:t>
      </w:r>
      <w:r w:rsidR="00772505">
        <w:t>Class Employee</w:t>
      </w:r>
      <w:r w:rsidR="00772505">
        <w:rPr>
          <w:rFonts w:hint="eastAsia"/>
          <w:lang w:eastAsia="zh-TW"/>
        </w:rPr>
        <w:t xml:space="preserve">:method </w:t>
      </w:r>
      <w:hyperlink r:id="rId10" w:anchor="getDivShortName()" w:history="1">
        <w:r w:rsidR="00772505">
          <w:rPr>
            <w:rStyle w:val="a3"/>
            <w:b/>
            <w:bCs/>
          </w:rPr>
          <w:t>getDivShortName</w:t>
        </w:r>
      </w:hyperlink>
      <w:r w:rsidR="00772505">
        <w:rPr>
          <w:rStyle w:val="HTML"/>
          <w:rFonts w:ascii="Times New Roman" w:hAnsi="Times New Roman" w:cs="Times New Roman"/>
        </w:rPr>
        <w:t>()</w:t>
      </w:r>
      <w:r w:rsidR="00772505">
        <w:rPr>
          <w:rStyle w:val="HTML"/>
          <w:rFonts w:ascii="Times New Roman" w:hAnsi="Times New Roman" w:cs="Times New Roman" w:hint="eastAsia"/>
          <w:lang w:eastAsia="zh-TW"/>
        </w:rPr>
        <w:t>)</w:t>
      </w:r>
    </w:p>
    <w:p w:rsidR="00772505" w:rsidRDefault="000C6840" w:rsidP="000C6840">
      <w:pPr>
        <w:pStyle w:val="Tabletext"/>
        <w:keepLines w:val="0"/>
        <w:numPr>
          <w:ilvl w:val="4"/>
          <w:numId w:val="7"/>
        </w:numPr>
        <w:spacing w:after="0" w:line="240" w:lineRule="auto"/>
        <w:rPr>
          <w:rStyle w:val="style3"/>
          <w:rFonts w:hint="eastAsia"/>
          <w:kern w:val="2"/>
          <w:szCs w:val="24"/>
          <w:lang w:eastAsia="zh-TW"/>
        </w:rPr>
      </w:pPr>
      <w:r w:rsidRPr="000C6840">
        <w:rPr>
          <w:rFonts w:hint="eastAsia"/>
          <w:kern w:val="2"/>
          <w:szCs w:val="24"/>
          <w:lang w:eastAsia="zh-TW"/>
        </w:rPr>
        <w:t>補全連繫單通知</w:t>
      </w:r>
      <w:r w:rsidR="00772505">
        <w:rPr>
          <w:rFonts w:hint="eastAsia"/>
          <w:kern w:val="2"/>
          <w:szCs w:val="24"/>
          <w:lang w:eastAsia="zh-TW"/>
        </w:rPr>
        <w:t>‧送件人姓名</w:t>
      </w:r>
      <w:r w:rsidR="00772505">
        <w:rPr>
          <w:rFonts w:hint="eastAsia"/>
          <w:kern w:val="2"/>
          <w:szCs w:val="24"/>
          <w:lang w:eastAsia="zh-TW"/>
        </w:rPr>
        <w:t xml:space="preserve"> =  </w:t>
      </w:r>
      <w:r w:rsidR="00772505">
        <w:rPr>
          <w:rStyle w:val="style3"/>
          <w:rFonts w:hint="eastAsia"/>
        </w:rPr>
        <w:t>TRAN_NAME</w:t>
      </w:r>
      <w:r w:rsidR="00772505">
        <w:rPr>
          <w:rStyle w:val="style3"/>
          <w:rFonts w:hint="eastAsia"/>
          <w:lang w:eastAsia="zh-TW"/>
        </w:rPr>
        <w:t>‧</w:t>
      </w:r>
      <w:r w:rsidR="00772505">
        <w:rPr>
          <w:rStyle w:val="style3"/>
          <w:rFonts w:hint="eastAsia"/>
          <w:lang w:eastAsia="zh-TW"/>
        </w:rPr>
        <w:t>DTAAJ010</w:t>
      </w:r>
    </w:p>
    <w:p w:rsidR="00772505" w:rsidRDefault="000C6840" w:rsidP="000C6840">
      <w:pPr>
        <w:pStyle w:val="Tabletext"/>
        <w:keepLines w:val="0"/>
        <w:numPr>
          <w:ilvl w:val="4"/>
          <w:numId w:val="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0C6840">
        <w:rPr>
          <w:rFonts w:hint="eastAsia"/>
          <w:kern w:val="2"/>
          <w:szCs w:val="24"/>
          <w:lang w:eastAsia="zh-TW"/>
        </w:rPr>
        <w:t>補全連繫單通知</w:t>
      </w:r>
      <w:r w:rsidR="00772505">
        <w:rPr>
          <w:rFonts w:hint="eastAsia"/>
          <w:kern w:val="2"/>
          <w:szCs w:val="24"/>
          <w:lang w:eastAsia="zh-TW"/>
        </w:rPr>
        <w:t>‧列印日期</w:t>
      </w:r>
      <w:r w:rsidR="00772505">
        <w:rPr>
          <w:rFonts w:hint="eastAsia"/>
          <w:kern w:val="2"/>
          <w:szCs w:val="24"/>
          <w:lang w:eastAsia="zh-TW"/>
        </w:rPr>
        <w:t xml:space="preserve"> =  </w:t>
      </w:r>
      <w:r w:rsidR="00772505">
        <w:rPr>
          <w:rFonts w:hint="eastAsia"/>
          <w:kern w:val="2"/>
          <w:szCs w:val="24"/>
          <w:lang w:eastAsia="zh-TW"/>
        </w:rPr>
        <w:t>系統日期</w:t>
      </w:r>
    </w:p>
    <w:p w:rsidR="00772505" w:rsidRDefault="000C6840" w:rsidP="000C6840">
      <w:pPr>
        <w:pStyle w:val="Tabletext"/>
        <w:keepLines w:val="0"/>
        <w:numPr>
          <w:ilvl w:val="4"/>
          <w:numId w:val="7"/>
        </w:numPr>
        <w:spacing w:after="0" w:line="240" w:lineRule="auto"/>
        <w:rPr>
          <w:rStyle w:val="style3"/>
          <w:rFonts w:hint="eastAsia"/>
          <w:kern w:val="2"/>
          <w:szCs w:val="24"/>
          <w:lang w:eastAsia="zh-TW"/>
        </w:rPr>
      </w:pPr>
      <w:r w:rsidRPr="000C6840">
        <w:rPr>
          <w:rFonts w:hint="eastAsia"/>
          <w:kern w:val="2"/>
          <w:szCs w:val="24"/>
          <w:lang w:eastAsia="zh-TW"/>
        </w:rPr>
        <w:t>補全連繫單通知</w:t>
      </w:r>
      <w:r w:rsidR="00772505">
        <w:rPr>
          <w:rFonts w:hint="eastAsia"/>
          <w:kern w:val="2"/>
          <w:szCs w:val="24"/>
          <w:lang w:eastAsia="zh-TW"/>
        </w:rPr>
        <w:t>‧保戶姓名</w:t>
      </w:r>
      <w:r w:rsidR="00772505">
        <w:rPr>
          <w:rFonts w:hint="eastAsia"/>
          <w:kern w:val="2"/>
          <w:szCs w:val="24"/>
          <w:lang w:eastAsia="zh-TW"/>
        </w:rPr>
        <w:t xml:space="preserve"> =  OCR</w:t>
      </w:r>
      <w:r w:rsidR="00772505">
        <w:rPr>
          <w:rStyle w:val="style3"/>
          <w:rFonts w:hint="eastAsia"/>
        </w:rPr>
        <w:t>_NAME</w:t>
      </w:r>
      <w:r w:rsidR="00772505">
        <w:rPr>
          <w:rStyle w:val="style3"/>
          <w:rFonts w:hint="eastAsia"/>
          <w:lang w:eastAsia="zh-TW"/>
        </w:rPr>
        <w:t>‧</w:t>
      </w:r>
      <w:r w:rsidR="00772505">
        <w:rPr>
          <w:rStyle w:val="style3"/>
          <w:rFonts w:hint="eastAsia"/>
          <w:lang w:eastAsia="zh-TW"/>
        </w:rPr>
        <w:t>DTAAJ010</w:t>
      </w:r>
    </w:p>
    <w:p w:rsidR="00772505" w:rsidRDefault="000C6840" w:rsidP="000C6840">
      <w:pPr>
        <w:pStyle w:val="Tabletext"/>
        <w:keepLines w:val="0"/>
        <w:numPr>
          <w:ilvl w:val="4"/>
          <w:numId w:val="7"/>
        </w:numPr>
        <w:spacing w:after="0" w:line="240" w:lineRule="auto"/>
        <w:rPr>
          <w:rStyle w:val="style3"/>
          <w:rFonts w:hint="eastAsia"/>
          <w:kern w:val="2"/>
          <w:szCs w:val="24"/>
          <w:lang w:eastAsia="zh-TW"/>
        </w:rPr>
      </w:pPr>
      <w:r w:rsidRPr="000C6840">
        <w:rPr>
          <w:rFonts w:hint="eastAsia"/>
          <w:kern w:val="2"/>
          <w:szCs w:val="24"/>
          <w:lang w:eastAsia="zh-TW"/>
        </w:rPr>
        <w:t>補全連繫單通知</w:t>
      </w:r>
      <w:r w:rsidR="00772505">
        <w:rPr>
          <w:rFonts w:hint="eastAsia"/>
          <w:kern w:val="2"/>
          <w:szCs w:val="24"/>
          <w:lang w:eastAsia="zh-TW"/>
        </w:rPr>
        <w:t>‧受理編號</w:t>
      </w:r>
      <w:r w:rsidR="00772505">
        <w:rPr>
          <w:rFonts w:hint="eastAsia"/>
          <w:kern w:val="2"/>
          <w:szCs w:val="24"/>
          <w:lang w:eastAsia="zh-TW"/>
        </w:rPr>
        <w:t xml:space="preserve"> =  APLY_NO</w:t>
      </w:r>
      <w:r w:rsidR="00772505">
        <w:rPr>
          <w:rStyle w:val="style3"/>
          <w:rFonts w:hint="eastAsia"/>
          <w:lang w:eastAsia="zh-TW"/>
        </w:rPr>
        <w:t>‧</w:t>
      </w:r>
      <w:r w:rsidR="00772505">
        <w:rPr>
          <w:rStyle w:val="style3"/>
          <w:rFonts w:hint="eastAsia"/>
          <w:lang w:eastAsia="zh-TW"/>
        </w:rPr>
        <w:t>DTAAJ010</w:t>
      </w:r>
    </w:p>
    <w:p w:rsidR="00772505" w:rsidRDefault="000C6840" w:rsidP="000C6840">
      <w:pPr>
        <w:pStyle w:val="Tabletext"/>
        <w:keepLines w:val="0"/>
        <w:numPr>
          <w:ilvl w:val="4"/>
          <w:numId w:val="7"/>
        </w:numPr>
        <w:spacing w:after="0" w:line="240" w:lineRule="auto"/>
        <w:rPr>
          <w:rStyle w:val="style3"/>
          <w:rFonts w:hint="eastAsia"/>
          <w:kern w:val="2"/>
          <w:szCs w:val="24"/>
          <w:lang w:eastAsia="zh-TW"/>
        </w:rPr>
      </w:pPr>
      <w:r w:rsidRPr="000C6840">
        <w:rPr>
          <w:rStyle w:val="style3"/>
          <w:rFonts w:hint="eastAsia"/>
          <w:lang w:eastAsia="zh-TW"/>
        </w:rPr>
        <w:t>補全連繫單通知</w:t>
      </w:r>
      <w:r w:rsidR="00772505">
        <w:rPr>
          <w:rStyle w:val="style3"/>
          <w:rFonts w:hint="eastAsia"/>
          <w:lang w:eastAsia="zh-TW"/>
        </w:rPr>
        <w:t>‧申請種類</w:t>
      </w:r>
      <w:r w:rsidR="00772505">
        <w:rPr>
          <w:rStyle w:val="style3"/>
          <w:rFonts w:hint="eastAsia"/>
          <w:lang w:eastAsia="zh-TW"/>
        </w:rPr>
        <w:t xml:space="preserve"> =  READ  APLY_KIND</w:t>
      </w:r>
      <w:r w:rsidR="00772505">
        <w:rPr>
          <w:rStyle w:val="style3"/>
          <w:rFonts w:hint="eastAsia"/>
          <w:lang w:eastAsia="zh-TW"/>
        </w:rPr>
        <w:t>‧</w:t>
      </w:r>
      <w:r w:rsidR="00772505">
        <w:rPr>
          <w:rStyle w:val="style3"/>
          <w:rFonts w:hint="eastAsia"/>
          <w:lang w:eastAsia="zh-TW"/>
        </w:rPr>
        <w:t xml:space="preserve">DTAAAT10 BY </w:t>
      </w:r>
      <w:r w:rsidR="00772505">
        <w:rPr>
          <w:rStyle w:val="style3"/>
          <w:rFonts w:hint="eastAsia"/>
          <w:lang w:eastAsia="zh-TW"/>
        </w:rPr>
        <w:t>受理編號</w:t>
      </w:r>
    </w:p>
    <w:p w:rsidR="00772505" w:rsidRDefault="000C6840" w:rsidP="000C6840">
      <w:pPr>
        <w:pStyle w:val="Tabletext"/>
        <w:keepLines w:val="0"/>
        <w:numPr>
          <w:ilvl w:val="4"/>
          <w:numId w:val="7"/>
        </w:numPr>
        <w:spacing w:after="0" w:line="240" w:lineRule="auto"/>
        <w:rPr>
          <w:rStyle w:val="style3"/>
          <w:rFonts w:hint="eastAsia"/>
          <w:kern w:val="2"/>
          <w:szCs w:val="24"/>
          <w:lang w:eastAsia="zh-TW"/>
        </w:rPr>
      </w:pPr>
      <w:r w:rsidRPr="000C6840">
        <w:rPr>
          <w:rFonts w:hint="eastAsia"/>
          <w:kern w:val="2"/>
          <w:szCs w:val="24"/>
          <w:lang w:eastAsia="zh-TW"/>
        </w:rPr>
        <w:t>補全連繫單通知</w:t>
      </w:r>
      <w:r w:rsidR="00772505">
        <w:rPr>
          <w:rFonts w:hint="eastAsia"/>
          <w:kern w:val="2"/>
          <w:szCs w:val="24"/>
          <w:lang w:eastAsia="zh-TW"/>
        </w:rPr>
        <w:t>‧</w:t>
      </w:r>
      <w:r w:rsidR="002836B9" w:rsidRPr="002836B9">
        <w:rPr>
          <w:rFonts w:hint="eastAsia"/>
          <w:kern w:val="2"/>
          <w:szCs w:val="24"/>
          <w:lang w:eastAsia="zh-TW"/>
        </w:rPr>
        <w:t>補全到期日期</w:t>
      </w:r>
      <w:r w:rsidR="00772505">
        <w:rPr>
          <w:rFonts w:hint="eastAsia"/>
          <w:kern w:val="2"/>
          <w:szCs w:val="24"/>
          <w:lang w:eastAsia="zh-TW"/>
        </w:rPr>
        <w:t xml:space="preserve"> = </w:t>
      </w:r>
      <w:r w:rsidR="002836B9" w:rsidRPr="002836B9">
        <w:rPr>
          <w:rFonts w:hint="eastAsia"/>
          <w:kern w:val="2"/>
          <w:szCs w:val="24"/>
          <w:lang w:eastAsia="zh-TW"/>
        </w:rPr>
        <w:t>DTAAJ010.</w:t>
      </w:r>
      <w:r w:rsidR="002836B9" w:rsidRPr="002836B9">
        <w:rPr>
          <w:rFonts w:hint="eastAsia"/>
          <w:kern w:val="2"/>
          <w:szCs w:val="24"/>
          <w:lang w:eastAsia="zh-TW"/>
        </w:rPr>
        <w:t>補全到期日期</w:t>
      </w:r>
      <w:r w:rsidR="002836B9" w:rsidRPr="002836B9">
        <w:rPr>
          <w:rFonts w:hint="eastAsia"/>
          <w:kern w:val="2"/>
          <w:szCs w:val="24"/>
          <w:lang w:eastAsia="zh-TW"/>
        </w:rPr>
        <w:t>(</w:t>
      </w:r>
      <w:r w:rsidR="002836B9" w:rsidRPr="002836B9">
        <w:rPr>
          <w:kern w:val="2"/>
          <w:szCs w:val="24"/>
          <w:lang w:eastAsia="zh-TW"/>
        </w:rPr>
        <w:t>COMPLETE_DATE</w:t>
      </w:r>
      <w:r w:rsidR="002836B9" w:rsidRPr="002836B9" w:rsidDel="00246074">
        <w:rPr>
          <w:rFonts w:hint="eastAsia"/>
          <w:kern w:val="2"/>
          <w:szCs w:val="24"/>
          <w:lang w:eastAsia="zh-TW"/>
        </w:rPr>
        <w:t xml:space="preserve"> </w:t>
      </w:r>
      <w:r w:rsidR="002836B9" w:rsidRPr="002836B9">
        <w:rPr>
          <w:rFonts w:hint="eastAsia"/>
          <w:kern w:val="2"/>
          <w:szCs w:val="24"/>
          <w:lang w:eastAsia="zh-TW"/>
        </w:rPr>
        <w:t>)</w:t>
      </w:r>
    </w:p>
    <w:p w:rsidR="00772505" w:rsidRPr="004C5340" w:rsidRDefault="000C6840" w:rsidP="000C6840">
      <w:pPr>
        <w:pStyle w:val="Tabletext"/>
        <w:keepLines w:val="0"/>
        <w:numPr>
          <w:ilvl w:val="4"/>
          <w:numId w:val="7"/>
        </w:numPr>
        <w:spacing w:after="0" w:line="240" w:lineRule="auto"/>
        <w:rPr>
          <w:rStyle w:val="style3"/>
          <w:rFonts w:hint="eastAsia"/>
          <w:kern w:val="2"/>
          <w:szCs w:val="24"/>
          <w:lang w:eastAsia="zh-TW"/>
        </w:rPr>
      </w:pPr>
      <w:r w:rsidRPr="000C6840">
        <w:rPr>
          <w:rFonts w:hint="eastAsia"/>
          <w:kern w:val="2"/>
          <w:szCs w:val="24"/>
          <w:lang w:eastAsia="zh-TW"/>
        </w:rPr>
        <w:t>補全連繫單通知</w:t>
      </w:r>
      <w:r w:rsidR="00772505">
        <w:rPr>
          <w:rFonts w:hint="eastAsia"/>
          <w:kern w:val="2"/>
          <w:szCs w:val="24"/>
          <w:lang w:eastAsia="zh-TW"/>
        </w:rPr>
        <w:t>‧補全項目</w:t>
      </w:r>
      <w:r w:rsidR="00772505">
        <w:rPr>
          <w:rFonts w:hint="eastAsia"/>
          <w:kern w:val="2"/>
          <w:szCs w:val="24"/>
          <w:lang w:eastAsia="zh-TW"/>
        </w:rPr>
        <w:t xml:space="preserve"> </w:t>
      </w:r>
      <w:r w:rsidR="00D939CD">
        <w:rPr>
          <w:rStyle w:val="style3"/>
          <w:rFonts w:hint="eastAsia"/>
          <w:lang w:eastAsia="zh-TW"/>
        </w:rPr>
        <w:t>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24"/>
        <w:gridCol w:w="4312"/>
        <w:gridCol w:w="4660"/>
        <w:tblGridChange w:id="29">
          <w:tblGrid>
            <w:gridCol w:w="1324"/>
            <w:gridCol w:w="4312"/>
            <w:gridCol w:w="4660"/>
          </w:tblGrid>
        </w:tblGridChange>
      </w:tblGrid>
      <w:tr w:rsidR="00D939CD" w:rsidTr="00BA5FA2">
        <w:tc>
          <w:tcPr>
            <w:tcW w:w="643" w:type="pct"/>
            <w:shd w:val="clear" w:color="auto" w:fill="auto"/>
          </w:tcPr>
          <w:p w:rsidR="00D939CD" w:rsidRPr="00BA5FA2" w:rsidRDefault="00D939CD" w:rsidP="00BA5FA2">
            <w:pPr>
              <w:pStyle w:val="Tabletext"/>
              <w:keepLines w:val="0"/>
              <w:spacing w:after="0" w:line="240" w:lineRule="auto"/>
              <w:rPr>
                <w:rStyle w:val="style3"/>
                <w:rFonts w:hint="eastAsia"/>
                <w:kern w:val="2"/>
                <w:szCs w:val="24"/>
                <w:lang w:eastAsia="zh-TW"/>
              </w:rPr>
            </w:pPr>
          </w:p>
        </w:tc>
        <w:tc>
          <w:tcPr>
            <w:tcW w:w="2094" w:type="pct"/>
            <w:shd w:val="clear" w:color="auto" w:fill="auto"/>
          </w:tcPr>
          <w:p w:rsidR="00D939CD" w:rsidRPr="00884069" w:rsidRDefault="00D939CD" w:rsidP="00BA5FA2">
            <w:pPr>
              <w:pStyle w:val="Tabletext"/>
              <w:keepLines w:val="0"/>
              <w:spacing w:after="0" w:line="240" w:lineRule="auto"/>
              <w:rPr>
                <w:rStyle w:val="style3"/>
                <w:rFonts w:hint="eastAsia"/>
                <w:b/>
                <w:kern w:val="2"/>
                <w:szCs w:val="24"/>
                <w:lang w:eastAsia="zh-TW"/>
              </w:rPr>
            </w:pPr>
            <w:r w:rsidRPr="00884069">
              <w:rPr>
                <w:rFonts w:hint="eastAsia"/>
                <w:b/>
                <w:kern w:val="2"/>
                <w:szCs w:val="24"/>
                <w:lang w:eastAsia="zh-TW"/>
              </w:rPr>
              <w:t>畫面‧補全項目</w:t>
            </w:r>
          </w:p>
        </w:tc>
        <w:tc>
          <w:tcPr>
            <w:tcW w:w="2263" w:type="pct"/>
            <w:shd w:val="clear" w:color="auto" w:fill="auto"/>
          </w:tcPr>
          <w:p w:rsidR="00D939CD" w:rsidRPr="004C5340" w:rsidRDefault="00D939CD" w:rsidP="00BA5FA2">
            <w:pPr>
              <w:pStyle w:val="Tabletext"/>
              <w:keepLines w:val="0"/>
              <w:spacing w:after="0" w:line="240" w:lineRule="auto"/>
              <w:rPr>
                <w:rStyle w:val="style3"/>
                <w:rFonts w:hint="eastAsia"/>
                <w:b/>
                <w:kern w:val="2"/>
                <w:szCs w:val="24"/>
                <w:lang w:eastAsia="zh-TW"/>
              </w:rPr>
            </w:pPr>
            <w:r w:rsidRPr="004C5340">
              <w:rPr>
                <w:rStyle w:val="style3"/>
                <w:rFonts w:hint="eastAsia"/>
                <w:b/>
                <w:kern w:val="2"/>
                <w:szCs w:val="24"/>
                <w:lang w:eastAsia="zh-TW"/>
              </w:rPr>
              <w:t>範例</w:t>
            </w:r>
          </w:p>
        </w:tc>
      </w:tr>
      <w:tr w:rsidR="00D939CD" w:rsidTr="00BA5FA2">
        <w:tc>
          <w:tcPr>
            <w:tcW w:w="643" w:type="pct"/>
            <w:shd w:val="clear" w:color="auto" w:fill="auto"/>
          </w:tcPr>
          <w:p w:rsidR="00D939CD" w:rsidRPr="004C5340" w:rsidRDefault="00D939CD" w:rsidP="00BA5FA2">
            <w:pPr>
              <w:pStyle w:val="Tabletext"/>
              <w:keepLines w:val="0"/>
              <w:spacing w:after="0" w:line="240" w:lineRule="auto"/>
              <w:rPr>
                <w:rStyle w:val="style3"/>
                <w:rFonts w:hint="eastAsia"/>
                <w:b/>
                <w:kern w:val="2"/>
                <w:szCs w:val="24"/>
                <w:lang w:eastAsia="zh-TW"/>
              </w:rPr>
            </w:pPr>
            <w:r w:rsidRPr="00884069">
              <w:rPr>
                <w:rStyle w:val="style3"/>
                <w:rFonts w:hint="eastAsia"/>
                <w:b/>
                <w:kern w:val="2"/>
                <w:szCs w:val="24"/>
                <w:lang w:eastAsia="zh-TW"/>
              </w:rPr>
              <w:t>當</w:t>
            </w:r>
            <w:r w:rsidRPr="00884069">
              <w:rPr>
                <w:rStyle w:val="style3"/>
                <w:rFonts w:hint="eastAsia"/>
                <w:b/>
                <w:kern w:val="2"/>
                <w:szCs w:val="24"/>
                <w:lang w:eastAsia="zh-TW"/>
              </w:rPr>
              <w:t xml:space="preserve"> </w:t>
            </w:r>
            <w:r w:rsidRPr="00884069">
              <w:rPr>
                <w:rStyle w:val="style3"/>
                <w:rFonts w:hint="eastAsia"/>
                <w:b/>
                <w:kern w:val="2"/>
                <w:szCs w:val="24"/>
                <w:lang w:eastAsia="zh-TW"/>
              </w:rPr>
              <w:t>自調病歷</w:t>
            </w:r>
            <w:r w:rsidRPr="00884069">
              <w:rPr>
                <w:rStyle w:val="style3"/>
                <w:rFonts w:hint="eastAsia"/>
                <w:b/>
                <w:kern w:val="2"/>
                <w:szCs w:val="24"/>
                <w:lang w:eastAsia="zh-TW"/>
              </w:rPr>
              <w:t xml:space="preserve"> = </w:t>
            </w:r>
            <w:r w:rsidRPr="004C5340">
              <w:rPr>
                <w:rStyle w:val="style3"/>
                <w:b/>
                <w:kern w:val="2"/>
                <w:szCs w:val="24"/>
                <w:lang w:eastAsia="zh-TW"/>
              </w:rPr>
              <w:t>“</w:t>
            </w:r>
            <w:r w:rsidRPr="004C5340">
              <w:rPr>
                <w:rStyle w:val="style3"/>
                <w:rFonts w:hint="eastAsia"/>
                <w:b/>
                <w:kern w:val="2"/>
                <w:szCs w:val="24"/>
                <w:lang w:eastAsia="zh-TW"/>
              </w:rPr>
              <w:t>N</w:t>
            </w:r>
            <w:r w:rsidRPr="004C5340">
              <w:rPr>
                <w:rStyle w:val="style3"/>
                <w:b/>
                <w:kern w:val="2"/>
                <w:szCs w:val="24"/>
                <w:lang w:eastAsia="zh-TW"/>
              </w:rPr>
              <w:t>”</w:t>
            </w:r>
          </w:p>
        </w:tc>
        <w:tc>
          <w:tcPr>
            <w:tcW w:w="2094" w:type="pct"/>
            <w:shd w:val="clear" w:color="auto" w:fill="auto"/>
          </w:tcPr>
          <w:p w:rsidR="00D939CD" w:rsidRPr="00BA5FA2" w:rsidRDefault="00D939CD" w:rsidP="00BA5FA2">
            <w:pPr>
              <w:pStyle w:val="Tabletext"/>
              <w:keepLines w:val="0"/>
              <w:spacing w:after="0" w:line="240" w:lineRule="auto"/>
              <w:rPr>
                <w:rStyle w:val="style3"/>
                <w:rFonts w:hint="eastAsia"/>
                <w:kern w:val="2"/>
                <w:szCs w:val="24"/>
                <w:lang w:eastAsia="zh-TW"/>
              </w:rPr>
            </w:pPr>
            <w:r w:rsidRPr="00BA5FA2">
              <w:rPr>
                <w:rStyle w:val="style3"/>
                <w:rFonts w:hint="eastAsia"/>
                <w:kern w:val="2"/>
                <w:szCs w:val="24"/>
                <w:lang w:eastAsia="zh-TW"/>
              </w:rPr>
              <w:t>DTAAJ010.TAIN_MSG</w:t>
            </w:r>
            <w:r w:rsidR="0041565A">
              <w:rPr>
                <w:rStyle w:val="style3"/>
                <w:rFonts w:hint="eastAsia"/>
                <w:lang w:eastAsia="zh-TW"/>
              </w:rPr>
              <w:t>(</w:t>
            </w:r>
            <w:r w:rsidR="0041565A">
              <w:rPr>
                <w:rStyle w:val="style3"/>
                <w:rFonts w:hint="eastAsia"/>
                <w:lang w:eastAsia="zh-TW"/>
              </w:rPr>
              <w:t>同一受編會有多筆</w:t>
            </w:r>
            <w:r w:rsidR="0041565A">
              <w:rPr>
                <w:rStyle w:val="style3"/>
                <w:rFonts w:hint="eastAsia"/>
                <w:lang w:eastAsia="zh-TW"/>
              </w:rPr>
              <w:t>)</w:t>
            </w:r>
          </w:p>
        </w:tc>
        <w:tc>
          <w:tcPr>
            <w:tcW w:w="2263" w:type="pct"/>
            <w:shd w:val="clear" w:color="auto" w:fill="auto"/>
          </w:tcPr>
          <w:p w:rsidR="00D939CD" w:rsidRPr="00BA5FA2" w:rsidRDefault="00D939CD" w:rsidP="00BA5FA2">
            <w:pPr>
              <w:pStyle w:val="Tabletext"/>
              <w:keepLines w:val="0"/>
              <w:spacing w:after="0" w:line="240" w:lineRule="auto"/>
              <w:rPr>
                <w:rStyle w:val="style3"/>
                <w:rFonts w:hint="eastAsia"/>
                <w:kern w:val="2"/>
                <w:szCs w:val="24"/>
                <w:lang w:eastAsia="zh-TW"/>
              </w:rPr>
            </w:pPr>
            <w:r w:rsidRPr="001B40A9">
              <w:rPr>
                <w:noProof/>
                <w:lang w:eastAsia="zh-TW"/>
              </w:rPr>
              <w:pict>
                <v:shape id="_x0000_i1028" type="#_x0000_t75" style="width:130.5pt;height:41.25pt;visibility:visible">
                  <v:imagedata r:id="rId11" o:title=""/>
                </v:shape>
              </w:pict>
            </w:r>
          </w:p>
        </w:tc>
      </w:tr>
      <w:tr w:rsidR="00D939CD" w:rsidTr="00BA5FA2">
        <w:tc>
          <w:tcPr>
            <w:tcW w:w="643" w:type="pct"/>
            <w:shd w:val="clear" w:color="auto" w:fill="auto"/>
          </w:tcPr>
          <w:p w:rsidR="00D939CD" w:rsidRPr="004C5340" w:rsidRDefault="00D939CD" w:rsidP="00BA5FA2">
            <w:pPr>
              <w:pStyle w:val="Tabletext"/>
              <w:keepLines w:val="0"/>
              <w:spacing w:after="0" w:line="240" w:lineRule="auto"/>
              <w:rPr>
                <w:rStyle w:val="style3"/>
                <w:rFonts w:hint="eastAsia"/>
                <w:b/>
                <w:kern w:val="2"/>
                <w:szCs w:val="24"/>
                <w:lang w:eastAsia="zh-TW"/>
              </w:rPr>
            </w:pPr>
            <w:r w:rsidRPr="00884069">
              <w:rPr>
                <w:rStyle w:val="style3"/>
                <w:rFonts w:hint="eastAsia"/>
                <w:b/>
                <w:kern w:val="2"/>
                <w:szCs w:val="24"/>
                <w:lang w:eastAsia="zh-TW"/>
              </w:rPr>
              <w:t>當</w:t>
            </w:r>
            <w:r w:rsidRPr="00884069">
              <w:rPr>
                <w:rStyle w:val="style3"/>
                <w:rFonts w:hint="eastAsia"/>
                <w:b/>
                <w:kern w:val="2"/>
                <w:szCs w:val="24"/>
                <w:lang w:eastAsia="zh-TW"/>
              </w:rPr>
              <w:t xml:space="preserve"> </w:t>
            </w:r>
            <w:r w:rsidRPr="00884069">
              <w:rPr>
                <w:rStyle w:val="style3"/>
                <w:rFonts w:hint="eastAsia"/>
                <w:b/>
                <w:kern w:val="2"/>
                <w:szCs w:val="24"/>
                <w:lang w:eastAsia="zh-TW"/>
              </w:rPr>
              <w:t>自調病歷</w:t>
            </w:r>
            <w:r w:rsidRPr="00884069">
              <w:rPr>
                <w:rStyle w:val="style3"/>
                <w:rFonts w:hint="eastAsia"/>
                <w:b/>
                <w:kern w:val="2"/>
                <w:szCs w:val="24"/>
                <w:lang w:eastAsia="zh-TW"/>
              </w:rPr>
              <w:t xml:space="preserve"> = </w:t>
            </w:r>
            <w:r w:rsidRPr="004C5340">
              <w:rPr>
                <w:rStyle w:val="style3"/>
                <w:b/>
                <w:kern w:val="2"/>
                <w:szCs w:val="24"/>
                <w:lang w:eastAsia="zh-TW"/>
              </w:rPr>
              <w:t>“</w:t>
            </w:r>
            <w:r w:rsidRPr="004C5340">
              <w:rPr>
                <w:rStyle w:val="style3"/>
                <w:rFonts w:hint="eastAsia"/>
                <w:b/>
                <w:kern w:val="2"/>
                <w:szCs w:val="24"/>
                <w:lang w:eastAsia="zh-TW"/>
              </w:rPr>
              <w:t>Y</w:t>
            </w:r>
            <w:r w:rsidRPr="004C5340">
              <w:rPr>
                <w:rStyle w:val="style3"/>
                <w:b/>
                <w:kern w:val="2"/>
                <w:szCs w:val="24"/>
                <w:lang w:eastAsia="zh-TW"/>
              </w:rPr>
              <w:t>”</w:t>
            </w:r>
          </w:p>
        </w:tc>
        <w:tc>
          <w:tcPr>
            <w:tcW w:w="2094" w:type="pct"/>
            <w:shd w:val="clear" w:color="auto" w:fill="auto"/>
          </w:tcPr>
          <w:p w:rsidR="00D939CD" w:rsidRPr="00BA5FA2" w:rsidRDefault="00D939CD" w:rsidP="00BA5FA2">
            <w:pPr>
              <w:pStyle w:val="Tabletext"/>
              <w:keepLines w:val="0"/>
              <w:spacing w:after="0" w:line="240" w:lineRule="auto"/>
              <w:rPr>
                <w:rStyle w:val="style3"/>
                <w:rFonts w:hint="eastAsia"/>
                <w:kern w:val="2"/>
                <w:szCs w:val="24"/>
                <w:lang w:eastAsia="zh-TW"/>
              </w:rPr>
            </w:pPr>
            <w:r w:rsidRPr="00BA5FA2">
              <w:rPr>
                <w:rStyle w:val="style3"/>
                <w:rFonts w:hint="eastAsia"/>
                <w:kern w:val="2"/>
                <w:szCs w:val="24"/>
                <w:lang w:eastAsia="zh-TW"/>
              </w:rPr>
              <w:t xml:space="preserve">1 </w:t>
            </w:r>
            <w:r w:rsidRPr="00BA5FA2">
              <w:rPr>
                <w:rStyle w:val="style3"/>
                <w:rFonts w:hint="eastAsia"/>
                <w:kern w:val="2"/>
                <w:szCs w:val="24"/>
                <w:lang w:eastAsia="zh-TW"/>
              </w:rPr>
              <w:t>文字：</w:t>
            </w:r>
            <w:r w:rsidRPr="00BA5FA2">
              <w:rPr>
                <w:rStyle w:val="style3"/>
                <w:rFonts w:hint="eastAsia"/>
                <w:kern w:val="2"/>
                <w:szCs w:val="24"/>
                <w:lang w:eastAsia="zh-TW"/>
              </w:rPr>
              <w:t>DTAAJ010.HOSP_NAME</w:t>
            </w:r>
          </w:p>
          <w:p w:rsidR="00D939CD" w:rsidRPr="00BA5FA2" w:rsidRDefault="00D939CD" w:rsidP="00BA5FA2">
            <w:pPr>
              <w:pStyle w:val="Tabletext"/>
              <w:keepLines w:val="0"/>
              <w:numPr>
                <w:ilvl w:val="0"/>
                <w:numId w:val="8"/>
              </w:numPr>
              <w:tabs>
                <w:tab w:val="num" w:pos="236"/>
              </w:tabs>
              <w:spacing w:after="0" w:line="240" w:lineRule="auto"/>
              <w:ind w:left="236" w:hanging="284"/>
              <w:rPr>
                <w:rStyle w:val="style3"/>
                <w:rFonts w:hint="eastAsia"/>
                <w:kern w:val="2"/>
                <w:szCs w:val="24"/>
                <w:lang w:eastAsia="zh-TW"/>
              </w:rPr>
            </w:pPr>
            <w:r w:rsidRPr="00BA5FA2">
              <w:rPr>
                <w:rStyle w:val="style3"/>
                <w:rFonts w:hint="eastAsia"/>
                <w:kern w:val="2"/>
                <w:szCs w:val="24"/>
                <w:lang w:eastAsia="zh-TW"/>
              </w:rPr>
              <w:t>若</w:t>
            </w:r>
            <w:r w:rsidRPr="00BA5FA2">
              <w:rPr>
                <w:rStyle w:val="style3"/>
                <w:rFonts w:hint="eastAsia"/>
                <w:kern w:val="2"/>
                <w:szCs w:val="24"/>
                <w:lang w:eastAsia="zh-TW"/>
              </w:rPr>
              <w:t xml:space="preserve"> DTAAJ010.</w:t>
            </w:r>
            <w:r w:rsidR="00B93B9A" w:rsidRPr="00BA5FA2">
              <w:rPr>
                <w:rStyle w:val="style3"/>
                <w:rFonts w:hint="eastAsia"/>
                <w:kern w:val="2"/>
                <w:szCs w:val="24"/>
                <w:lang w:eastAsia="zh-TW"/>
              </w:rPr>
              <w:t>SELF_APLY_SERNO</w:t>
            </w:r>
            <w:r w:rsidRPr="00BA5FA2">
              <w:rPr>
                <w:rStyle w:val="style3"/>
                <w:rFonts w:hint="eastAsia"/>
                <w:kern w:val="2"/>
                <w:szCs w:val="24"/>
                <w:lang w:eastAsia="zh-TW"/>
              </w:rPr>
              <w:t xml:space="preserve"> </w:t>
            </w:r>
            <w:r w:rsidR="00B93B9A" w:rsidRPr="00BA5FA2">
              <w:rPr>
                <w:rStyle w:val="style3"/>
                <w:rFonts w:hint="eastAsia"/>
                <w:kern w:val="2"/>
                <w:szCs w:val="24"/>
                <w:lang w:eastAsia="zh-TW"/>
              </w:rPr>
              <w:t>!</w:t>
            </w:r>
            <w:r w:rsidRPr="00BA5FA2">
              <w:rPr>
                <w:rStyle w:val="style3"/>
                <w:rFonts w:hint="eastAsia"/>
                <w:kern w:val="2"/>
                <w:szCs w:val="24"/>
                <w:lang w:eastAsia="zh-TW"/>
              </w:rPr>
              <w:t xml:space="preserve">= </w:t>
            </w:r>
            <w:r w:rsidR="00B93B9A" w:rsidRPr="00BA5FA2">
              <w:rPr>
                <w:rStyle w:val="style3"/>
                <w:rFonts w:hint="eastAsia"/>
                <w:kern w:val="2"/>
                <w:szCs w:val="24"/>
                <w:lang w:eastAsia="zh-TW"/>
              </w:rPr>
              <w:t>NULL</w:t>
            </w:r>
            <w:r w:rsidRPr="00BA5FA2">
              <w:rPr>
                <w:rStyle w:val="style3"/>
                <w:rFonts w:hint="eastAsia"/>
                <w:kern w:val="2"/>
                <w:szCs w:val="24"/>
                <w:lang w:eastAsia="zh-TW"/>
              </w:rPr>
              <w:t>，</w:t>
            </w:r>
            <w:r w:rsidRPr="00BA5FA2">
              <w:rPr>
                <w:rStyle w:val="style3"/>
                <w:rFonts w:hint="eastAsia"/>
                <w:kern w:val="2"/>
                <w:szCs w:val="24"/>
                <w:lang w:eastAsia="zh-TW"/>
              </w:rPr>
              <w:t>THEN READ DTAAJ020</w:t>
            </w:r>
            <w:r w:rsidRPr="00BA5FA2">
              <w:rPr>
                <w:rStyle w:val="style3"/>
                <w:rFonts w:hint="eastAsia"/>
                <w:kern w:val="2"/>
                <w:szCs w:val="24"/>
                <w:lang w:eastAsia="zh-TW"/>
              </w:rPr>
              <w:t>，條件：</w:t>
            </w:r>
          </w:p>
          <w:p w:rsidR="00D939CD" w:rsidRPr="00BA5FA2" w:rsidRDefault="00D939CD" w:rsidP="00BA5FA2">
            <w:pPr>
              <w:pStyle w:val="Tabletext"/>
              <w:keepLines w:val="0"/>
              <w:numPr>
                <w:ilvl w:val="1"/>
                <w:numId w:val="8"/>
              </w:numPr>
              <w:spacing w:after="0" w:line="240" w:lineRule="auto"/>
              <w:ind w:left="803"/>
              <w:rPr>
                <w:rStyle w:val="style3"/>
                <w:rFonts w:hint="eastAsia"/>
                <w:kern w:val="2"/>
                <w:szCs w:val="24"/>
                <w:lang w:eastAsia="zh-TW"/>
              </w:rPr>
            </w:pPr>
            <w:r w:rsidRPr="00BA5FA2">
              <w:rPr>
                <w:rStyle w:val="style3"/>
                <w:rFonts w:hint="eastAsia"/>
                <w:kern w:val="2"/>
                <w:szCs w:val="24"/>
                <w:lang w:eastAsia="zh-TW"/>
              </w:rPr>
              <w:t>受理編號</w:t>
            </w:r>
            <w:r w:rsidRPr="00BA5FA2">
              <w:rPr>
                <w:rStyle w:val="style3"/>
                <w:rFonts w:hint="eastAsia"/>
                <w:kern w:val="2"/>
                <w:szCs w:val="24"/>
                <w:lang w:eastAsia="zh-TW"/>
              </w:rPr>
              <w:t xml:space="preserve"> = DTAAJ010.APLY_NO</w:t>
            </w:r>
            <w:r w:rsidRPr="00BA5FA2">
              <w:rPr>
                <w:rStyle w:val="style3"/>
                <w:rFonts w:hint="eastAsia"/>
                <w:kern w:val="2"/>
                <w:szCs w:val="24"/>
                <w:lang w:eastAsia="zh-TW"/>
              </w:rPr>
              <w:t>，</w:t>
            </w:r>
          </w:p>
          <w:p w:rsidR="00D939CD" w:rsidRPr="00BA5FA2" w:rsidRDefault="00B93B9A" w:rsidP="00BA5FA2">
            <w:pPr>
              <w:pStyle w:val="Tabletext"/>
              <w:keepLines w:val="0"/>
              <w:numPr>
                <w:ilvl w:val="1"/>
                <w:numId w:val="8"/>
              </w:numPr>
              <w:spacing w:after="0" w:line="240" w:lineRule="auto"/>
              <w:ind w:left="803"/>
              <w:rPr>
                <w:rStyle w:val="style3"/>
                <w:rFonts w:hint="eastAsia"/>
                <w:kern w:val="2"/>
                <w:szCs w:val="24"/>
                <w:lang w:eastAsia="zh-TW"/>
              </w:rPr>
            </w:pPr>
            <w:r w:rsidRPr="00BA5FA2">
              <w:rPr>
                <w:rStyle w:val="style3"/>
                <w:rFonts w:hint="eastAsia"/>
                <w:kern w:val="2"/>
                <w:szCs w:val="24"/>
                <w:lang w:eastAsia="zh-TW"/>
              </w:rPr>
              <w:t>自調編號</w:t>
            </w:r>
            <w:r w:rsidR="00D939CD" w:rsidRPr="00BA5FA2">
              <w:rPr>
                <w:rStyle w:val="style3"/>
                <w:rFonts w:hint="eastAsia"/>
                <w:kern w:val="2"/>
                <w:szCs w:val="24"/>
                <w:lang w:eastAsia="zh-TW"/>
              </w:rPr>
              <w:t xml:space="preserve"> = DTAAJ010.</w:t>
            </w:r>
            <w:r w:rsidRPr="00BA5FA2">
              <w:rPr>
                <w:rStyle w:val="style3"/>
                <w:rFonts w:hint="eastAsia"/>
                <w:kern w:val="2"/>
                <w:szCs w:val="24"/>
                <w:lang w:eastAsia="zh-TW"/>
              </w:rPr>
              <w:t>SELF_APLY_SERNO</w:t>
            </w:r>
            <w:r w:rsidR="00D939CD" w:rsidRPr="00BA5FA2">
              <w:rPr>
                <w:rStyle w:val="style3"/>
                <w:rFonts w:hint="eastAsia"/>
                <w:kern w:val="2"/>
                <w:szCs w:val="24"/>
                <w:lang w:eastAsia="zh-TW"/>
              </w:rPr>
              <w:t>，</w:t>
            </w:r>
          </w:p>
          <w:p w:rsidR="00D939CD" w:rsidRPr="00BA5FA2" w:rsidRDefault="00D939CD" w:rsidP="00BA5FA2">
            <w:pPr>
              <w:pStyle w:val="Tabletext"/>
              <w:keepLines w:val="0"/>
              <w:numPr>
                <w:ilvl w:val="1"/>
                <w:numId w:val="8"/>
              </w:numPr>
              <w:spacing w:after="0" w:line="240" w:lineRule="auto"/>
              <w:ind w:left="803"/>
              <w:rPr>
                <w:rStyle w:val="style3"/>
                <w:rFonts w:hint="eastAsia"/>
                <w:kern w:val="2"/>
                <w:szCs w:val="24"/>
                <w:lang w:eastAsia="zh-TW"/>
              </w:rPr>
            </w:pPr>
            <w:r w:rsidRPr="00BA5FA2">
              <w:rPr>
                <w:rStyle w:val="style3"/>
                <w:rFonts w:hint="eastAsia"/>
                <w:kern w:val="2"/>
                <w:szCs w:val="24"/>
                <w:lang w:eastAsia="zh-TW"/>
              </w:rPr>
              <w:t>排序：</w:t>
            </w:r>
            <w:r w:rsidR="00D37698" w:rsidRPr="00BA5FA2">
              <w:rPr>
                <w:rStyle w:val="style3"/>
                <w:rFonts w:hint="eastAsia"/>
                <w:kern w:val="2"/>
                <w:szCs w:val="24"/>
                <w:lang w:eastAsia="zh-TW"/>
              </w:rPr>
              <w:t>資料分類、流水編號</w:t>
            </w:r>
          </w:p>
          <w:p w:rsidR="00D37698" w:rsidRPr="00BA5FA2" w:rsidRDefault="00D37698" w:rsidP="00BA5FA2">
            <w:pPr>
              <w:pStyle w:val="Tabletext"/>
              <w:keepLines w:val="0"/>
              <w:numPr>
                <w:ilvl w:val="1"/>
                <w:numId w:val="8"/>
              </w:numPr>
              <w:spacing w:after="0" w:line="240" w:lineRule="auto"/>
              <w:ind w:left="803"/>
              <w:rPr>
                <w:rStyle w:val="style3"/>
                <w:rFonts w:hint="eastAsia"/>
                <w:kern w:val="2"/>
                <w:szCs w:val="24"/>
                <w:lang w:eastAsia="zh-TW"/>
              </w:rPr>
            </w:pPr>
            <w:r w:rsidRPr="00BA5FA2">
              <w:rPr>
                <w:rStyle w:val="style3"/>
                <w:rFonts w:hint="eastAsia"/>
                <w:kern w:val="2"/>
                <w:szCs w:val="24"/>
                <w:lang w:eastAsia="zh-TW"/>
              </w:rPr>
              <w:t>逐筆處理讀取到的</w:t>
            </w:r>
            <w:r w:rsidRPr="00BA5FA2">
              <w:rPr>
                <w:rStyle w:val="style3"/>
                <w:rFonts w:hint="eastAsia"/>
                <w:kern w:val="2"/>
                <w:szCs w:val="24"/>
                <w:lang w:eastAsia="zh-TW"/>
              </w:rPr>
              <w:t>DTAAJ020</w:t>
            </w:r>
            <w:r w:rsidRPr="00BA5FA2">
              <w:rPr>
                <w:rStyle w:val="style3"/>
                <w:rFonts w:hint="eastAsia"/>
                <w:kern w:val="2"/>
                <w:szCs w:val="24"/>
                <w:lang w:eastAsia="zh-TW"/>
              </w:rPr>
              <w:t>：</w:t>
            </w:r>
          </w:p>
          <w:p w:rsidR="00D37698" w:rsidRPr="00BA5FA2" w:rsidRDefault="00D37698" w:rsidP="00BA5FA2">
            <w:pPr>
              <w:pStyle w:val="Tabletext"/>
              <w:keepLines w:val="0"/>
              <w:numPr>
                <w:ilvl w:val="2"/>
                <w:numId w:val="8"/>
              </w:numPr>
              <w:spacing w:after="0" w:line="240" w:lineRule="auto"/>
              <w:rPr>
                <w:rStyle w:val="style3"/>
                <w:rFonts w:hint="eastAsia"/>
                <w:kern w:val="2"/>
                <w:szCs w:val="24"/>
                <w:lang w:eastAsia="zh-TW"/>
              </w:rPr>
            </w:pPr>
            <w:r w:rsidRPr="00BA5FA2">
              <w:rPr>
                <w:rStyle w:val="style3"/>
                <w:rFonts w:hint="eastAsia"/>
                <w:kern w:val="2"/>
                <w:szCs w:val="24"/>
                <w:lang w:eastAsia="zh-TW"/>
              </w:rPr>
              <w:t xml:space="preserve">IF </w:t>
            </w:r>
            <w:r w:rsidRPr="00BA5FA2">
              <w:rPr>
                <w:rStyle w:val="style3"/>
                <w:rFonts w:hint="eastAsia"/>
                <w:kern w:val="2"/>
                <w:szCs w:val="24"/>
                <w:lang w:eastAsia="zh-TW"/>
              </w:rPr>
              <w:t>資料分類</w:t>
            </w:r>
            <w:r w:rsidRPr="00BA5FA2">
              <w:rPr>
                <w:rStyle w:val="style3"/>
                <w:rFonts w:hint="eastAsia"/>
                <w:kern w:val="2"/>
                <w:szCs w:val="24"/>
                <w:lang w:eastAsia="zh-TW"/>
              </w:rPr>
              <w:t xml:space="preserve"> = </w:t>
            </w:r>
            <w:r w:rsidRPr="00BA5FA2">
              <w:rPr>
                <w:rStyle w:val="style3"/>
                <w:kern w:val="2"/>
                <w:szCs w:val="24"/>
                <w:lang w:eastAsia="zh-TW"/>
              </w:rPr>
              <w:t>“</w:t>
            </w:r>
            <w:r w:rsidRPr="00BA5FA2">
              <w:rPr>
                <w:rStyle w:val="style3"/>
                <w:rFonts w:hint="eastAsia"/>
                <w:kern w:val="2"/>
                <w:szCs w:val="24"/>
                <w:lang w:eastAsia="zh-TW"/>
              </w:rPr>
              <w:t>1</w:t>
            </w:r>
            <w:r w:rsidRPr="00BA5FA2">
              <w:rPr>
                <w:rStyle w:val="style3"/>
                <w:kern w:val="2"/>
                <w:szCs w:val="24"/>
                <w:lang w:eastAsia="zh-TW"/>
              </w:rPr>
              <w:t>”</w:t>
            </w:r>
            <w:r w:rsidRPr="00BA5FA2">
              <w:rPr>
                <w:rStyle w:val="style3"/>
                <w:rFonts w:hint="eastAsia"/>
                <w:kern w:val="2"/>
                <w:szCs w:val="24"/>
                <w:lang w:eastAsia="zh-TW"/>
              </w:rPr>
              <w:t>(</w:t>
            </w:r>
            <w:r w:rsidRPr="00BA5FA2">
              <w:rPr>
                <w:rStyle w:val="style3"/>
                <w:rFonts w:hint="eastAsia"/>
                <w:kern w:val="2"/>
                <w:szCs w:val="24"/>
                <w:lang w:eastAsia="zh-TW"/>
              </w:rPr>
              <w:t>住院</w:t>
            </w:r>
            <w:r w:rsidRPr="00BA5FA2">
              <w:rPr>
                <w:rStyle w:val="style3"/>
                <w:rFonts w:hint="eastAsia"/>
                <w:kern w:val="2"/>
                <w:szCs w:val="24"/>
                <w:lang w:eastAsia="zh-TW"/>
              </w:rPr>
              <w:t>)</w:t>
            </w:r>
            <w:r w:rsidRPr="00BA5FA2">
              <w:rPr>
                <w:rStyle w:val="style3"/>
                <w:kern w:val="2"/>
                <w:szCs w:val="24"/>
                <w:lang w:eastAsia="zh-TW"/>
              </w:rPr>
              <w:sym w:font="Wingdings" w:char="F0E8"/>
            </w:r>
            <w:r w:rsidRPr="00BA5FA2">
              <w:rPr>
                <w:rStyle w:val="style3"/>
                <w:rFonts w:hint="eastAsia"/>
                <w:kern w:val="2"/>
                <w:szCs w:val="24"/>
                <w:lang w:eastAsia="zh-TW"/>
              </w:rPr>
              <w:t>文字：</w:t>
            </w:r>
            <w:r w:rsidRPr="00BA5FA2">
              <w:rPr>
                <w:rStyle w:val="style3"/>
                <w:kern w:val="2"/>
                <w:szCs w:val="24"/>
                <w:lang w:eastAsia="zh-TW"/>
              </w:rPr>
              <w:t>”</w:t>
            </w:r>
            <w:r w:rsidRPr="00BA5FA2">
              <w:rPr>
                <w:rStyle w:val="style3"/>
                <w:rFonts w:hint="eastAsia"/>
                <w:kern w:val="2"/>
                <w:szCs w:val="24"/>
                <w:lang w:eastAsia="zh-TW"/>
              </w:rPr>
              <w:t>住院日期：自</w:t>
            </w:r>
            <w:r w:rsidRPr="00BA5FA2">
              <w:rPr>
                <w:rStyle w:val="style3"/>
                <w:kern w:val="2"/>
                <w:szCs w:val="24"/>
                <w:lang w:eastAsia="zh-TW"/>
              </w:rPr>
              <w:t>”</w:t>
            </w:r>
            <w:r w:rsidRPr="00BA5FA2">
              <w:rPr>
                <w:rStyle w:val="style3"/>
                <w:rFonts w:hint="eastAsia"/>
                <w:kern w:val="2"/>
                <w:szCs w:val="24"/>
                <w:lang w:eastAsia="zh-TW"/>
              </w:rPr>
              <w:t xml:space="preserve"> + STR_DATE</w:t>
            </w:r>
            <w:r w:rsidRPr="00BA5FA2">
              <w:rPr>
                <w:rStyle w:val="style3"/>
                <w:rFonts w:hint="eastAsia"/>
                <w:kern w:val="2"/>
                <w:szCs w:val="24"/>
                <w:lang w:eastAsia="zh-TW"/>
              </w:rPr>
              <w:t>的民國年</w:t>
            </w:r>
            <w:r w:rsidRPr="00BA5FA2">
              <w:rPr>
                <w:rStyle w:val="style3"/>
                <w:rFonts w:hint="eastAsia"/>
                <w:kern w:val="2"/>
                <w:szCs w:val="24"/>
                <w:lang w:eastAsia="zh-TW"/>
              </w:rPr>
              <w:t xml:space="preserve"> + </w:t>
            </w:r>
            <w:r w:rsidRPr="00BA5FA2">
              <w:rPr>
                <w:rStyle w:val="style3"/>
                <w:kern w:val="2"/>
                <w:szCs w:val="24"/>
                <w:lang w:eastAsia="zh-TW"/>
              </w:rPr>
              <w:t>“</w:t>
            </w:r>
            <w:r w:rsidRPr="00BA5FA2">
              <w:rPr>
                <w:rStyle w:val="style3"/>
                <w:rFonts w:hint="eastAsia"/>
                <w:kern w:val="2"/>
                <w:szCs w:val="24"/>
                <w:lang w:eastAsia="zh-TW"/>
              </w:rPr>
              <w:t>年</w:t>
            </w:r>
            <w:r w:rsidRPr="00BA5FA2">
              <w:rPr>
                <w:rStyle w:val="style3"/>
                <w:kern w:val="2"/>
                <w:szCs w:val="24"/>
                <w:lang w:eastAsia="zh-TW"/>
              </w:rPr>
              <w:t>”</w:t>
            </w:r>
            <w:r w:rsidRPr="00BA5FA2">
              <w:rPr>
                <w:rStyle w:val="style3"/>
                <w:rFonts w:hint="eastAsia"/>
                <w:kern w:val="2"/>
                <w:szCs w:val="24"/>
                <w:lang w:eastAsia="zh-TW"/>
              </w:rPr>
              <w:t xml:space="preserve"> + STR_DATE</w:t>
            </w:r>
            <w:r w:rsidRPr="00BA5FA2">
              <w:rPr>
                <w:rStyle w:val="style3"/>
                <w:rFonts w:hint="eastAsia"/>
                <w:kern w:val="2"/>
                <w:szCs w:val="24"/>
                <w:lang w:eastAsia="zh-TW"/>
              </w:rPr>
              <w:t>的月</w:t>
            </w:r>
            <w:r w:rsidRPr="00BA5FA2">
              <w:rPr>
                <w:rStyle w:val="style3"/>
                <w:rFonts w:hint="eastAsia"/>
                <w:kern w:val="2"/>
                <w:szCs w:val="24"/>
                <w:lang w:eastAsia="zh-TW"/>
              </w:rPr>
              <w:t xml:space="preserve"> + </w:t>
            </w:r>
            <w:r w:rsidRPr="00BA5FA2">
              <w:rPr>
                <w:rStyle w:val="style3"/>
                <w:kern w:val="2"/>
                <w:szCs w:val="24"/>
                <w:lang w:eastAsia="zh-TW"/>
              </w:rPr>
              <w:t>“</w:t>
            </w:r>
            <w:r w:rsidRPr="00BA5FA2">
              <w:rPr>
                <w:rStyle w:val="style3"/>
                <w:rFonts w:hint="eastAsia"/>
                <w:kern w:val="2"/>
                <w:szCs w:val="24"/>
                <w:lang w:eastAsia="zh-TW"/>
              </w:rPr>
              <w:t>月</w:t>
            </w:r>
            <w:r w:rsidRPr="00BA5FA2">
              <w:rPr>
                <w:rStyle w:val="style3"/>
                <w:kern w:val="2"/>
                <w:szCs w:val="24"/>
                <w:lang w:eastAsia="zh-TW"/>
              </w:rPr>
              <w:t>”</w:t>
            </w:r>
            <w:r w:rsidRPr="00BA5FA2">
              <w:rPr>
                <w:rStyle w:val="style3"/>
                <w:rFonts w:hint="eastAsia"/>
                <w:kern w:val="2"/>
                <w:szCs w:val="24"/>
                <w:lang w:eastAsia="zh-TW"/>
              </w:rPr>
              <w:t xml:space="preserve"> + STR_DATE</w:t>
            </w:r>
            <w:r w:rsidRPr="00BA5FA2">
              <w:rPr>
                <w:rStyle w:val="style3"/>
                <w:rFonts w:hint="eastAsia"/>
                <w:kern w:val="2"/>
                <w:szCs w:val="24"/>
                <w:lang w:eastAsia="zh-TW"/>
              </w:rPr>
              <w:t>的日</w:t>
            </w:r>
            <w:r w:rsidRPr="00BA5FA2">
              <w:rPr>
                <w:rStyle w:val="style3"/>
                <w:rFonts w:hint="eastAsia"/>
                <w:kern w:val="2"/>
                <w:szCs w:val="24"/>
                <w:lang w:eastAsia="zh-TW"/>
              </w:rPr>
              <w:t xml:space="preserve"> + </w:t>
            </w:r>
            <w:r w:rsidRPr="00BA5FA2">
              <w:rPr>
                <w:rStyle w:val="style3"/>
                <w:kern w:val="2"/>
                <w:szCs w:val="24"/>
                <w:lang w:eastAsia="zh-TW"/>
              </w:rPr>
              <w:t>“</w:t>
            </w:r>
            <w:r w:rsidRPr="00BA5FA2">
              <w:rPr>
                <w:rStyle w:val="style3"/>
                <w:rFonts w:hint="eastAsia"/>
                <w:kern w:val="2"/>
                <w:szCs w:val="24"/>
                <w:lang w:eastAsia="zh-TW"/>
              </w:rPr>
              <w:t>日</w:t>
            </w:r>
            <w:r w:rsidRPr="00BA5FA2">
              <w:rPr>
                <w:rStyle w:val="style3"/>
                <w:rFonts w:hint="eastAsia"/>
                <w:kern w:val="2"/>
                <w:szCs w:val="24"/>
                <w:lang w:eastAsia="zh-TW"/>
              </w:rPr>
              <w:t xml:space="preserve"> ~ </w:t>
            </w:r>
            <w:r w:rsidRPr="00BA5FA2">
              <w:rPr>
                <w:rStyle w:val="style3"/>
                <w:kern w:val="2"/>
                <w:szCs w:val="24"/>
                <w:lang w:eastAsia="zh-TW"/>
              </w:rPr>
              <w:t>”</w:t>
            </w:r>
            <w:r w:rsidRPr="00BA5FA2">
              <w:rPr>
                <w:rStyle w:val="style3"/>
                <w:rFonts w:hint="eastAsia"/>
                <w:kern w:val="2"/>
                <w:szCs w:val="24"/>
                <w:lang w:eastAsia="zh-TW"/>
              </w:rPr>
              <w:t xml:space="preserve"> + END_DATE</w:t>
            </w:r>
            <w:r w:rsidRPr="00BA5FA2">
              <w:rPr>
                <w:rStyle w:val="style3"/>
                <w:rFonts w:hint="eastAsia"/>
                <w:kern w:val="2"/>
                <w:szCs w:val="24"/>
                <w:lang w:eastAsia="zh-TW"/>
              </w:rPr>
              <w:t>的民國年</w:t>
            </w:r>
            <w:r w:rsidRPr="00BA5FA2">
              <w:rPr>
                <w:rStyle w:val="style3"/>
                <w:rFonts w:hint="eastAsia"/>
                <w:kern w:val="2"/>
                <w:szCs w:val="24"/>
                <w:lang w:eastAsia="zh-TW"/>
              </w:rPr>
              <w:t xml:space="preserve"> + </w:t>
            </w:r>
            <w:r w:rsidRPr="00BA5FA2">
              <w:rPr>
                <w:rStyle w:val="style3"/>
                <w:kern w:val="2"/>
                <w:szCs w:val="24"/>
                <w:lang w:eastAsia="zh-TW"/>
              </w:rPr>
              <w:t>“</w:t>
            </w:r>
            <w:r w:rsidRPr="00BA5FA2">
              <w:rPr>
                <w:rStyle w:val="style3"/>
                <w:rFonts w:hint="eastAsia"/>
                <w:kern w:val="2"/>
                <w:szCs w:val="24"/>
                <w:lang w:eastAsia="zh-TW"/>
              </w:rPr>
              <w:t>年</w:t>
            </w:r>
            <w:r w:rsidRPr="00BA5FA2">
              <w:rPr>
                <w:rStyle w:val="style3"/>
                <w:kern w:val="2"/>
                <w:szCs w:val="24"/>
                <w:lang w:eastAsia="zh-TW"/>
              </w:rPr>
              <w:t>”</w:t>
            </w:r>
            <w:r w:rsidRPr="00BA5FA2">
              <w:rPr>
                <w:rStyle w:val="style3"/>
                <w:rFonts w:hint="eastAsia"/>
                <w:kern w:val="2"/>
                <w:szCs w:val="24"/>
                <w:lang w:eastAsia="zh-TW"/>
              </w:rPr>
              <w:t xml:space="preserve"> + END_DATE</w:t>
            </w:r>
            <w:r w:rsidRPr="00BA5FA2">
              <w:rPr>
                <w:rStyle w:val="style3"/>
                <w:rFonts w:hint="eastAsia"/>
                <w:kern w:val="2"/>
                <w:szCs w:val="24"/>
                <w:lang w:eastAsia="zh-TW"/>
              </w:rPr>
              <w:t>的月</w:t>
            </w:r>
            <w:r w:rsidRPr="00BA5FA2">
              <w:rPr>
                <w:rStyle w:val="style3"/>
                <w:rFonts w:hint="eastAsia"/>
                <w:kern w:val="2"/>
                <w:szCs w:val="24"/>
                <w:lang w:eastAsia="zh-TW"/>
              </w:rPr>
              <w:t xml:space="preserve"> + </w:t>
            </w:r>
            <w:r w:rsidRPr="00BA5FA2">
              <w:rPr>
                <w:rStyle w:val="style3"/>
                <w:kern w:val="2"/>
                <w:szCs w:val="24"/>
                <w:lang w:eastAsia="zh-TW"/>
              </w:rPr>
              <w:t>“</w:t>
            </w:r>
            <w:r w:rsidRPr="00BA5FA2">
              <w:rPr>
                <w:rStyle w:val="style3"/>
                <w:rFonts w:hint="eastAsia"/>
                <w:kern w:val="2"/>
                <w:szCs w:val="24"/>
                <w:lang w:eastAsia="zh-TW"/>
              </w:rPr>
              <w:t>月</w:t>
            </w:r>
            <w:r w:rsidRPr="00BA5FA2">
              <w:rPr>
                <w:rStyle w:val="style3"/>
                <w:kern w:val="2"/>
                <w:szCs w:val="24"/>
                <w:lang w:eastAsia="zh-TW"/>
              </w:rPr>
              <w:t>”</w:t>
            </w:r>
            <w:r w:rsidRPr="00BA5FA2">
              <w:rPr>
                <w:rStyle w:val="style3"/>
                <w:rFonts w:hint="eastAsia"/>
                <w:kern w:val="2"/>
                <w:szCs w:val="24"/>
                <w:lang w:eastAsia="zh-TW"/>
              </w:rPr>
              <w:t xml:space="preserve"> + END_DATE</w:t>
            </w:r>
            <w:r w:rsidRPr="00BA5FA2">
              <w:rPr>
                <w:rStyle w:val="style3"/>
                <w:rFonts w:hint="eastAsia"/>
                <w:kern w:val="2"/>
                <w:szCs w:val="24"/>
                <w:lang w:eastAsia="zh-TW"/>
              </w:rPr>
              <w:t>的日</w:t>
            </w:r>
            <w:r w:rsidRPr="00BA5FA2">
              <w:rPr>
                <w:rStyle w:val="style3"/>
                <w:rFonts w:hint="eastAsia"/>
                <w:kern w:val="2"/>
                <w:szCs w:val="24"/>
                <w:lang w:eastAsia="zh-TW"/>
              </w:rPr>
              <w:t xml:space="preserve"> + </w:t>
            </w:r>
            <w:r w:rsidRPr="00BA5FA2">
              <w:rPr>
                <w:rStyle w:val="style3"/>
                <w:kern w:val="2"/>
                <w:szCs w:val="24"/>
                <w:lang w:eastAsia="zh-TW"/>
              </w:rPr>
              <w:t>“</w:t>
            </w:r>
            <w:r w:rsidRPr="00BA5FA2">
              <w:rPr>
                <w:rStyle w:val="style3"/>
                <w:rFonts w:hint="eastAsia"/>
                <w:kern w:val="2"/>
                <w:szCs w:val="24"/>
                <w:lang w:eastAsia="zh-TW"/>
              </w:rPr>
              <w:t>日</w:t>
            </w:r>
            <w:r w:rsidRPr="00BA5FA2">
              <w:rPr>
                <w:rStyle w:val="style3"/>
                <w:rFonts w:hint="eastAsia"/>
                <w:kern w:val="2"/>
                <w:szCs w:val="24"/>
                <w:lang w:eastAsia="zh-TW"/>
              </w:rPr>
              <w:t xml:space="preserve"> </w:t>
            </w:r>
            <w:r w:rsidR="00AF08C0" w:rsidRPr="00BA5FA2">
              <w:rPr>
                <w:rStyle w:val="style3"/>
                <w:rFonts w:hint="eastAsia"/>
                <w:kern w:val="2"/>
                <w:szCs w:val="24"/>
                <w:lang w:eastAsia="zh-TW"/>
              </w:rPr>
              <w:t>病歷</w:t>
            </w:r>
            <w:r w:rsidR="00AF08C0" w:rsidRPr="00BA5FA2">
              <w:rPr>
                <w:rStyle w:val="style3"/>
                <w:rFonts w:hint="eastAsia"/>
                <w:kern w:val="2"/>
                <w:szCs w:val="24"/>
                <w:lang w:eastAsia="zh-TW"/>
              </w:rPr>
              <w:t xml:space="preserve"> </w:t>
            </w:r>
            <w:r w:rsidRPr="00BA5FA2">
              <w:rPr>
                <w:rStyle w:val="style3"/>
                <w:kern w:val="2"/>
                <w:szCs w:val="24"/>
                <w:lang w:eastAsia="zh-TW"/>
              </w:rPr>
              <w:t>“</w:t>
            </w:r>
            <w:r w:rsidRPr="00BA5FA2">
              <w:rPr>
                <w:rStyle w:val="style3"/>
                <w:rFonts w:hint="eastAsia"/>
                <w:kern w:val="2"/>
                <w:szCs w:val="24"/>
                <w:lang w:eastAsia="zh-TW"/>
              </w:rPr>
              <w:t xml:space="preserve"> + MEMO</w:t>
            </w:r>
          </w:p>
          <w:p w:rsidR="00D37698" w:rsidRPr="00BA5FA2" w:rsidRDefault="00D37698" w:rsidP="00BA5FA2">
            <w:pPr>
              <w:pStyle w:val="Tabletext"/>
              <w:keepLines w:val="0"/>
              <w:numPr>
                <w:ilvl w:val="2"/>
                <w:numId w:val="8"/>
              </w:numPr>
              <w:spacing w:after="0" w:line="240" w:lineRule="auto"/>
              <w:rPr>
                <w:rStyle w:val="style3"/>
                <w:rFonts w:hint="eastAsia"/>
                <w:kern w:val="2"/>
                <w:szCs w:val="24"/>
                <w:lang w:eastAsia="zh-TW"/>
              </w:rPr>
            </w:pPr>
            <w:r w:rsidRPr="00BA5FA2">
              <w:rPr>
                <w:rStyle w:val="style3"/>
                <w:rFonts w:hint="eastAsia"/>
                <w:kern w:val="2"/>
                <w:szCs w:val="24"/>
                <w:lang w:eastAsia="zh-TW"/>
              </w:rPr>
              <w:t xml:space="preserve">IF </w:t>
            </w:r>
            <w:r w:rsidRPr="00BA5FA2">
              <w:rPr>
                <w:rStyle w:val="style3"/>
                <w:rFonts w:hint="eastAsia"/>
                <w:kern w:val="2"/>
                <w:szCs w:val="24"/>
                <w:lang w:eastAsia="zh-TW"/>
              </w:rPr>
              <w:t>資料分類</w:t>
            </w:r>
            <w:r w:rsidRPr="00BA5FA2">
              <w:rPr>
                <w:rStyle w:val="style3"/>
                <w:rFonts w:hint="eastAsia"/>
                <w:kern w:val="2"/>
                <w:szCs w:val="24"/>
                <w:lang w:eastAsia="zh-TW"/>
              </w:rPr>
              <w:t xml:space="preserve"> = </w:t>
            </w:r>
            <w:r w:rsidRPr="00BA5FA2">
              <w:rPr>
                <w:rStyle w:val="style3"/>
                <w:kern w:val="2"/>
                <w:szCs w:val="24"/>
                <w:lang w:eastAsia="zh-TW"/>
              </w:rPr>
              <w:t>“</w:t>
            </w:r>
            <w:r w:rsidRPr="00BA5FA2">
              <w:rPr>
                <w:rStyle w:val="style3"/>
                <w:rFonts w:hint="eastAsia"/>
                <w:kern w:val="2"/>
                <w:szCs w:val="24"/>
                <w:lang w:eastAsia="zh-TW"/>
              </w:rPr>
              <w:t>2</w:t>
            </w:r>
            <w:r w:rsidRPr="00BA5FA2">
              <w:rPr>
                <w:rStyle w:val="style3"/>
                <w:kern w:val="2"/>
                <w:szCs w:val="24"/>
                <w:lang w:eastAsia="zh-TW"/>
              </w:rPr>
              <w:t>”</w:t>
            </w:r>
            <w:r w:rsidRPr="00BA5FA2">
              <w:rPr>
                <w:rStyle w:val="style3"/>
                <w:rFonts w:hint="eastAsia"/>
                <w:kern w:val="2"/>
                <w:szCs w:val="24"/>
                <w:lang w:eastAsia="zh-TW"/>
              </w:rPr>
              <w:t>(</w:t>
            </w:r>
            <w:r w:rsidRPr="00BA5FA2">
              <w:rPr>
                <w:rStyle w:val="style3"/>
                <w:rFonts w:hint="eastAsia"/>
                <w:kern w:val="2"/>
                <w:szCs w:val="24"/>
                <w:lang w:eastAsia="zh-TW"/>
              </w:rPr>
              <w:t>門診</w:t>
            </w:r>
            <w:r w:rsidRPr="00BA5FA2">
              <w:rPr>
                <w:rStyle w:val="style3"/>
                <w:rFonts w:hint="eastAsia"/>
                <w:kern w:val="2"/>
                <w:szCs w:val="24"/>
                <w:lang w:eastAsia="zh-TW"/>
              </w:rPr>
              <w:t>)</w:t>
            </w:r>
            <w:r w:rsidRPr="00BA5FA2">
              <w:rPr>
                <w:rStyle w:val="style3"/>
                <w:kern w:val="2"/>
                <w:szCs w:val="24"/>
                <w:lang w:eastAsia="zh-TW"/>
              </w:rPr>
              <w:sym w:font="Wingdings" w:char="F0E8"/>
            </w:r>
            <w:r w:rsidRPr="00BA5FA2">
              <w:rPr>
                <w:rStyle w:val="style3"/>
                <w:rFonts w:hint="eastAsia"/>
                <w:kern w:val="2"/>
                <w:szCs w:val="24"/>
                <w:lang w:eastAsia="zh-TW"/>
              </w:rPr>
              <w:t>文字：</w:t>
            </w:r>
            <w:r w:rsidRPr="00BA5FA2">
              <w:rPr>
                <w:rStyle w:val="style3"/>
                <w:kern w:val="2"/>
                <w:szCs w:val="24"/>
                <w:lang w:eastAsia="zh-TW"/>
              </w:rPr>
              <w:t>”</w:t>
            </w:r>
            <w:r w:rsidRPr="00BA5FA2">
              <w:rPr>
                <w:rStyle w:val="style3"/>
                <w:rFonts w:hint="eastAsia"/>
                <w:kern w:val="2"/>
                <w:szCs w:val="24"/>
                <w:lang w:eastAsia="zh-TW"/>
              </w:rPr>
              <w:t>門診日期：</w:t>
            </w:r>
            <w:r w:rsidRPr="00BA5FA2">
              <w:rPr>
                <w:rStyle w:val="style3"/>
                <w:kern w:val="2"/>
                <w:szCs w:val="24"/>
                <w:lang w:eastAsia="zh-TW"/>
              </w:rPr>
              <w:t>”</w:t>
            </w:r>
            <w:r w:rsidRPr="00BA5FA2">
              <w:rPr>
                <w:rStyle w:val="style3"/>
                <w:rFonts w:hint="eastAsia"/>
                <w:kern w:val="2"/>
                <w:szCs w:val="24"/>
                <w:lang w:eastAsia="zh-TW"/>
              </w:rPr>
              <w:t xml:space="preserve"> + DATE_DISP + </w:t>
            </w:r>
            <w:r w:rsidRPr="00BA5FA2">
              <w:rPr>
                <w:rStyle w:val="style3"/>
                <w:kern w:val="2"/>
                <w:szCs w:val="24"/>
                <w:lang w:eastAsia="zh-TW"/>
              </w:rPr>
              <w:t>“</w:t>
            </w:r>
            <w:r w:rsidR="00AF08C0" w:rsidRPr="00BA5FA2">
              <w:rPr>
                <w:rStyle w:val="style3"/>
                <w:rFonts w:hint="eastAsia"/>
                <w:kern w:val="2"/>
                <w:szCs w:val="24"/>
                <w:lang w:eastAsia="zh-TW"/>
              </w:rPr>
              <w:t>病歷</w:t>
            </w:r>
            <w:r w:rsidRPr="00BA5FA2">
              <w:rPr>
                <w:rStyle w:val="style3"/>
                <w:rFonts w:hint="eastAsia"/>
                <w:kern w:val="2"/>
                <w:szCs w:val="24"/>
                <w:lang w:eastAsia="zh-TW"/>
              </w:rPr>
              <w:t xml:space="preserve"> </w:t>
            </w:r>
            <w:r w:rsidRPr="00BA5FA2">
              <w:rPr>
                <w:rStyle w:val="style3"/>
                <w:kern w:val="2"/>
                <w:szCs w:val="24"/>
                <w:lang w:eastAsia="zh-TW"/>
              </w:rPr>
              <w:t>“</w:t>
            </w:r>
            <w:r w:rsidRPr="00BA5FA2">
              <w:rPr>
                <w:rStyle w:val="style3"/>
                <w:rFonts w:hint="eastAsia"/>
                <w:kern w:val="2"/>
                <w:szCs w:val="24"/>
                <w:lang w:eastAsia="zh-TW"/>
              </w:rPr>
              <w:t xml:space="preserve"> + MEMO</w:t>
            </w:r>
          </w:p>
          <w:p w:rsidR="00D37698" w:rsidRPr="00BA5FA2" w:rsidRDefault="00D37698" w:rsidP="00BA5FA2">
            <w:pPr>
              <w:pStyle w:val="Tabletext"/>
              <w:keepLines w:val="0"/>
              <w:numPr>
                <w:ilvl w:val="2"/>
                <w:numId w:val="8"/>
              </w:numPr>
              <w:spacing w:after="0" w:line="240" w:lineRule="auto"/>
              <w:rPr>
                <w:rStyle w:val="style3"/>
                <w:rFonts w:hint="eastAsia"/>
                <w:kern w:val="2"/>
                <w:szCs w:val="24"/>
                <w:lang w:eastAsia="zh-TW"/>
              </w:rPr>
            </w:pPr>
            <w:r w:rsidRPr="00BA5FA2">
              <w:rPr>
                <w:rStyle w:val="style3"/>
                <w:rFonts w:hint="eastAsia"/>
                <w:kern w:val="2"/>
                <w:szCs w:val="24"/>
                <w:lang w:eastAsia="zh-TW"/>
              </w:rPr>
              <w:t xml:space="preserve">IF </w:t>
            </w:r>
            <w:r w:rsidRPr="00BA5FA2">
              <w:rPr>
                <w:rStyle w:val="style3"/>
                <w:rFonts w:hint="eastAsia"/>
                <w:kern w:val="2"/>
                <w:szCs w:val="24"/>
                <w:lang w:eastAsia="zh-TW"/>
              </w:rPr>
              <w:t>資料分類</w:t>
            </w:r>
            <w:r w:rsidRPr="00BA5FA2">
              <w:rPr>
                <w:rStyle w:val="style3"/>
                <w:rFonts w:hint="eastAsia"/>
                <w:kern w:val="2"/>
                <w:szCs w:val="24"/>
                <w:lang w:eastAsia="zh-TW"/>
              </w:rPr>
              <w:t xml:space="preserve"> = </w:t>
            </w:r>
            <w:r w:rsidRPr="00BA5FA2">
              <w:rPr>
                <w:rStyle w:val="style3"/>
                <w:kern w:val="2"/>
                <w:szCs w:val="24"/>
                <w:lang w:eastAsia="zh-TW"/>
              </w:rPr>
              <w:t>“</w:t>
            </w:r>
            <w:r w:rsidRPr="00BA5FA2">
              <w:rPr>
                <w:rStyle w:val="style3"/>
                <w:rFonts w:hint="eastAsia"/>
                <w:kern w:val="2"/>
                <w:szCs w:val="24"/>
                <w:lang w:eastAsia="zh-TW"/>
              </w:rPr>
              <w:t>3</w:t>
            </w:r>
            <w:r w:rsidRPr="00BA5FA2">
              <w:rPr>
                <w:rStyle w:val="style3"/>
                <w:kern w:val="2"/>
                <w:szCs w:val="24"/>
                <w:lang w:eastAsia="zh-TW"/>
              </w:rPr>
              <w:t>”</w:t>
            </w:r>
            <w:r w:rsidRPr="00BA5FA2">
              <w:rPr>
                <w:rStyle w:val="style3"/>
                <w:rFonts w:hint="eastAsia"/>
                <w:kern w:val="2"/>
                <w:szCs w:val="24"/>
                <w:lang w:eastAsia="zh-TW"/>
              </w:rPr>
              <w:t>(</w:t>
            </w:r>
            <w:r w:rsidRPr="00BA5FA2">
              <w:rPr>
                <w:rStyle w:val="style3"/>
                <w:rFonts w:hint="eastAsia"/>
                <w:kern w:val="2"/>
                <w:szCs w:val="24"/>
                <w:lang w:eastAsia="zh-TW"/>
              </w:rPr>
              <w:t>急診</w:t>
            </w:r>
            <w:r w:rsidRPr="00BA5FA2">
              <w:rPr>
                <w:rStyle w:val="style3"/>
                <w:rFonts w:hint="eastAsia"/>
                <w:kern w:val="2"/>
                <w:szCs w:val="24"/>
                <w:lang w:eastAsia="zh-TW"/>
              </w:rPr>
              <w:t>)</w:t>
            </w:r>
            <w:r w:rsidRPr="00BA5FA2">
              <w:rPr>
                <w:rStyle w:val="style3"/>
                <w:kern w:val="2"/>
                <w:szCs w:val="24"/>
                <w:lang w:eastAsia="zh-TW"/>
              </w:rPr>
              <w:sym w:font="Wingdings" w:char="F0E8"/>
            </w:r>
            <w:r w:rsidRPr="00BA5FA2">
              <w:rPr>
                <w:rStyle w:val="style3"/>
                <w:rFonts w:hint="eastAsia"/>
                <w:kern w:val="2"/>
                <w:szCs w:val="24"/>
                <w:lang w:eastAsia="zh-TW"/>
              </w:rPr>
              <w:t>文字：</w:t>
            </w:r>
            <w:r w:rsidRPr="00BA5FA2">
              <w:rPr>
                <w:rStyle w:val="style3"/>
                <w:kern w:val="2"/>
                <w:szCs w:val="24"/>
                <w:lang w:eastAsia="zh-TW"/>
              </w:rPr>
              <w:t>”</w:t>
            </w:r>
            <w:r w:rsidRPr="00BA5FA2">
              <w:rPr>
                <w:rStyle w:val="style3"/>
                <w:rFonts w:hint="eastAsia"/>
                <w:kern w:val="2"/>
                <w:szCs w:val="24"/>
                <w:lang w:eastAsia="zh-TW"/>
              </w:rPr>
              <w:t>急診日期：</w:t>
            </w:r>
            <w:r w:rsidRPr="00BA5FA2">
              <w:rPr>
                <w:rStyle w:val="style3"/>
                <w:kern w:val="2"/>
                <w:szCs w:val="24"/>
                <w:lang w:eastAsia="zh-TW"/>
              </w:rPr>
              <w:t>”</w:t>
            </w:r>
            <w:r w:rsidRPr="00BA5FA2">
              <w:rPr>
                <w:rStyle w:val="style3"/>
                <w:rFonts w:hint="eastAsia"/>
                <w:kern w:val="2"/>
                <w:szCs w:val="24"/>
                <w:lang w:eastAsia="zh-TW"/>
              </w:rPr>
              <w:t xml:space="preserve"> + DATE_DISP + </w:t>
            </w:r>
            <w:r w:rsidRPr="00BA5FA2">
              <w:rPr>
                <w:rStyle w:val="style3"/>
                <w:kern w:val="2"/>
                <w:szCs w:val="24"/>
                <w:lang w:eastAsia="zh-TW"/>
              </w:rPr>
              <w:t>“</w:t>
            </w:r>
            <w:r w:rsidR="00AF08C0" w:rsidRPr="00BA5FA2">
              <w:rPr>
                <w:rStyle w:val="style3"/>
                <w:rFonts w:hint="eastAsia"/>
                <w:kern w:val="2"/>
                <w:szCs w:val="24"/>
                <w:lang w:eastAsia="zh-TW"/>
              </w:rPr>
              <w:t>病歷</w:t>
            </w:r>
            <w:r w:rsidRPr="00BA5FA2">
              <w:rPr>
                <w:rStyle w:val="style3"/>
                <w:rFonts w:hint="eastAsia"/>
                <w:kern w:val="2"/>
                <w:szCs w:val="24"/>
                <w:lang w:eastAsia="zh-TW"/>
              </w:rPr>
              <w:t xml:space="preserve"> </w:t>
            </w:r>
            <w:r w:rsidRPr="00BA5FA2">
              <w:rPr>
                <w:rStyle w:val="style3"/>
                <w:kern w:val="2"/>
                <w:szCs w:val="24"/>
                <w:lang w:eastAsia="zh-TW"/>
              </w:rPr>
              <w:t>“</w:t>
            </w:r>
            <w:r w:rsidRPr="00BA5FA2">
              <w:rPr>
                <w:rStyle w:val="style3"/>
                <w:rFonts w:hint="eastAsia"/>
                <w:kern w:val="2"/>
                <w:szCs w:val="24"/>
                <w:lang w:eastAsia="zh-TW"/>
              </w:rPr>
              <w:t xml:space="preserve"> + MEMO</w:t>
            </w:r>
          </w:p>
          <w:p w:rsidR="00D37698" w:rsidRPr="00BA5FA2" w:rsidRDefault="00D37698" w:rsidP="00BA5FA2">
            <w:pPr>
              <w:pStyle w:val="Tabletext"/>
              <w:keepLines w:val="0"/>
              <w:numPr>
                <w:ilvl w:val="2"/>
                <w:numId w:val="8"/>
              </w:numPr>
              <w:spacing w:after="0" w:line="240" w:lineRule="auto"/>
              <w:rPr>
                <w:rStyle w:val="style3"/>
                <w:rFonts w:hint="eastAsia"/>
                <w:kern w:val="2"/>
                <w:szCs w:val="24"/>
                <w:lang w:eastAsia="zh-TW"/>
              </w:rPr>
            </w:pPr>
            <w:r w:rsidRPr="00BA5FA2">
              <w:rPr>
                <w:rStyle w:val="style3"/>
                <w:rFonts w:hint="eastAsia"/>
                <w:kern w:val="2"/>
                <w:szCs w:val="24"/>
                <w:lang w:eastAsia="zh-TW"/>
              </w:rPr>
              <w:t xml:space="preserve">IF </w:t>
            </w:r>
            <w:r w:rsidRPr="00BA5FA2">
              <w:rPr>
                <w:rStyle w:val="style3"/>
                <w:rFonts w:hint="eastAsia"/>
                <w:kern w:val="2"/>
                <w:szCs w:val="24"/>
                <w:lang w:eastAsia="zh-TW"/>
              </w:rPr>
              <w:t>資料分類</w:t>
            </w:r>
            <w:r w:rsidRPr="00BA5FA2">
              <w:rPr>
                <w:rStyle w:val="style3"/>
                <w:rFonts w:hint="eastAsia"/>
                <w:kern w:val="2"/>
                <w:szCs w:val="24"/>
                <w:lang w:eastAsia="zh-TW"/>
              </w:rPr>
              <w:t xml:space="preserve"> = </w:t>
            </w:r>
            <w:r w:rsidRPr="00BA5FA2">
              <w:rPr>
                <w:rStyle w:val="style3"/>
                <w:kern w:val="2"/>
                <w:szCs w:val="24"/>
                <w:lang w:eastAsia="zh-TW"/>
              </w:rPr>
              <w:t>“</w:t>
            </w:r>
            <w:r w:rsidRPr="00BA5FA2">
              <w:rPr>
                <w:rStyle w:val="style3"/>
                <w:rFonts w:hint="eastAsia"/>
                <w:kern w:val="2"/>
                <w:szCs w:val="24"/>
                <w:lang w:eastAsia="zh-TW"/>
              </w:rPr>
              <w:t>4</w:t>
            </w:r>
            <w:r w:rsidRPr="00BA5FA2">
              <w:rPr>
                <w:rStyle w:val="style3"/>
                <w:kern w:val="2"/>
                <w:szCs w:val="24"/>
                <w:lang w:eastAsia="zh-TW"/>
              </w:rPr>
              <w:t>”</w:t>
            </w:r>
            <w:r w:rsidRPr="00BA5FA2">
              <w:rPr>
                <w:rStyle w:val="style3"/>
                <w:rFonts w:hint="eastAsia"/>
                <w:kern w:val="2"/>
                <w:szCs w:val="24"/>
                <w:lang w:eastAsia="zh-TW"/>
              </w:rPr>
              <w:t>(</w:t>
            </w:r>
            <w:r w:rsidRPr="00BA5FA2">
              <w:rPr>
                <w:rStyle w:val="style3"/>
                <w:rFonts w:hint="eastAsia"/>
                <w:kern w:val="2"/>
                <w:szCs w:val="24"/>
                <w:lang w:eastAsia="zh-TW"/>
              </w:rPr>
              <w:t>疾病名稱</w:t>
            </w:r>
            <w:r w:rsidRPr="00BA5FA2">
              <w:rPr>
                <w:rStyle w:val="style3"/>
                <w:rFonts w:hint="eastAsia"/>
                <w:kern w:val="2"/>
                <w:szCs w:val="24"/>
                <w:lang w:eastAsia="zh-TW"/>
              </w:rPr>
              <w:t>)</w:t>
            </w:r>
            <w:r w:rsidRPr="00BA5FA2">
              <w:rPr>
                <w:rStyle w:val="style3"/>
                <w:kern w:val="2"/>
                <w:szCs w:val="24"/>
                <w:lang w:eastAsia="zh-TW"/>
              </w:rPr>
              <w:sym w:font="Wingdings" w:char="F0E8"/>
            </w:r>
            <w:r w:rsidRPr="00BA5FA2">
              <w:rPr>
                <w:rStyle w:val="style3"/>
                <w:rFonts w:hint="eastAsia"/>
                <w:kern w:val="2"/>
                <w:szCs w:val="24"/>
                <w:lang w:eastAsia="zh-TW"/>
              </w:rPr>
              <w:t>文字：</w:t>
            </w:r>
            <w:r w:rsidRPr="00BA5FA2">
              <w:rPr>
                <w:rStyle w:val="style3"/>
                <w:kern w:val="2"/>
                <w:szCs w:val="24"/>
                <w:lang w:eastAsia="zh-TW"/>
              </w:rPr>
              <w:t>”</w:t>
            </w:r>
            <w:r w:rsidRPr="00BA5FA2">
              <w:rPr>
                <w:rStyle w:val="style3"/>
                <w:rFonts w:hint="eastAsia"/>
                <w:kern w:val="2"/>
                <w:szCs w:val="24"/>
                <w:lang w:eastAsia="zh-TW"/>
              </w:rPr>
              <w:t>疾病名稱：</w:t>
            </w:r>
            <w:r w:rsidRPr="00BA5FA2">
              <w:rPr>
                <w:rStyle w:val="style3"/>
                <w:kern w:val="2"/>
                <w:szCs w:val="24"/>
                <w:lang w:eastAsia="zh-TW"/>
              </w:rPr>
              <w:t>”</w:t>
            </w:r>
            <w:r w:rsidRPr="00BA5FA2">
              <w:rPr>
                <w:rStyle w:val="style3"/>
                <w:rFonts w:hint="eastAsia"/>
                <w:kern w:val="2"/>
                <w:szCs w:val="24"/>
                <w:lang w:eastAsia="zh-TW"/>
              </w:rPr>
              <w:t xml:space="preserve"> + ICD_NAME</w:t>
            </w:r>
            <w:r w:rsidR="00AF08C0" w:rsidRPr="00BA5FA2">
              <w:rPr>
                <w:rStyle w:val="style3"/>
                <w:rFonts w:hint="eastAsia"/>
                <w:kern w:val="2"/>
                <w:szCs w:val="24"/>
                <w:lang w:eastAsia="zh-TW"/>
              </w:rPr>
              <w:t xml:space="preserve"> + </w:t>
            </w:r>
            <w:r w:rsidR="00AF08C0" w:rsidRPr="00BA5FA2">
              <w:rPr>
                <w:rStyle w:val="style3"/>
                <w:kern w:val="2"/>
                <w:szCs w:val="24"/>
                <w:lang w:eastAsia="zh-TW"/>
              </w:rPr>
              <w:t>“</w:t>
            </w:r>
            <w:r w:rsidR="00AF08C0" w:rsidRPr="00BA5FA2">
              <w:rPr>
                <w:rStyle w:val="style3"/>
                <w:rFonts w:hint="eastAsia"/>
                <w:kern w:val="2"/>
                <w:szCs w:val="24"/>
                <w:lang w:eastAsia="zh-TW"/>
              </w:rPr>
              <w:t xml:space="preserve"> </w:t>
            </w:r>
            <w:r w:rsidR="00AF08C0" w:rsidRPr="00BA5FA2">
              <w:rPr>
                <w:rStyle w:val="style3"/>
                <w:rFonts w:hint="eastAsia"/>
                <w:kern w:val="2"/>
                <w:szCs w:val="24"/>
                <w:lang w:eastAsia="zh-TW"/>
              </w:rPr>
              <w:t>及其相關疾病</w:t>
            </w:r>
            <w:r w:rsidR="00AF08C0" w:rsidRPr="00BA5FA2">
              <w:rPr>
                <w:rStyle w:val="style3"/>
                <w:kern w:val="2"/>
                <w:szCs w:val="24"/>
                <w:lang w:eastAsia="zh-TW"/>
              </w:rPr>
              <w:t>”</w:t>
            </w:r>
          </w:p>
          <w:p w:rsidR="00D37698" w:rsidRPr="00BA5FA2" w:rsidRDefault="00D37698" w:rsidP="00BA5FA2">
            <w:pPr>
              <w:pStyle w:val="Tabletext"/>
              <w:keepLines w:val="0"/>
              <w:numPr>
                <w:ilvl w:val="0"/>
                <w:numId w:val="8"/>
              </w:numPr>
              <w:spacing w:after="0" w:line="240" w:lineRule="auto"/>
              <w:rPr>
                <w:rStyle w:val="style3"/>
                <w:rFonts w:hint="eastAsia"/>
                <w:kern w:val="2"/>
                <w:szCs w:val="24"/>
                <w:lang w:eastAsia="zh-TW"/>
              </w:rPr>
            </w:pPr>
            <w:r w:rsidRPr="00BA5FA2">
              <w:rPr>
                <w:rStyle w:val="style3"/>
                <w:rFonts w:hint="eastAsia"/>
                <w:kern w:val="2"/>
                <w:szCs w:val="24"/>
                <w:lang w:eastAsia="zh-TW"/>
              </w:rPr>
              <w:t>文字：</w:t>
            </w:r>
            <w:r w:rsidRPr="00BA5FA2">
              <w:rPr>
                <w:rStyle w:val="style3"/>
                <w:kern w:val="2"/>
                <w:szCs w:val="24"/>
                <w:lang w:eastAsia="zh-TW"/>
              </w:rPr>
              <w:t>”</w:t>
            </w:r>
            <w:r w:rsidRPr="00BA5FA2">
              <w:rPr>
                <w:rStyle w:val="style3"/>
                <w:rFonts w:hint="eastAsia"/>
                <w:kern w:val="2"/>
                <w:szCs w:val="24"/>
                <w:lang w:eastAsia="zh-TW"/>
              </w:rPr>
              <w:t>調閱文件：</w:t>
            </w:r>
            <w:r w:rsidRPr="00BA5FA2">
              <w:rPr>
                <w:rStyle w:val="style3"/>
                <w:kern w:val="2"/>
                <w:szCs w:val="24"/>
                <w:lang w:eastAsia="zh-TW"/>
              </w:rPr>
              <w:t>”</w:t>
            </w:r>
            <w:r w:rsidRPr="00BA5FA2">
              <w:rPr>
                <w:rStyle w:val="style3"/>
                <w:rFonts w:hint="eastAsia"/>
                <w:kern w:val="2"/>
                <w:szCs w:val="24"/>
                <w:lang w:eastAsia="zh-TW"/>
              </w:rPr>
              <w:t xml:space="preserve"> + DTAAJ010.TAIN_MSG</w:t>
            </w:r>
            <w:r w:rsidR="0041565A" w:rsidRPr="00BA5FA2">
              <w:rPr>
                <w:rStyle w:val="style3"/>
                <w:rFonts w:hint="eastAsia"/>
                <w:kern w:val="2"/>
                <w:szCs w:val="24"/>
                <w:lang w:eastAsia="zh-TW"/>
              </w:rPr>
              <w:t xml:space="preserve"> </w:t>
            </w:r>
            <w:r w:rsidR="0041565A">
              <w:rPr>
                <w:rStyle w:val="style3"/>
                <w:rFonts w:hint="eastAsia"/>
                <w:lang w:eastAsia="zh-TW"/>
              </w:rPr>
              <w:t>(</w:t>
            </w:r>
            <w:r w:rsidR="0041565A">
              <w:rPr>
                <w:rStyle w:val="style3"/>
                <w:rFonts w:hint="eastAsia"/>
                <w:lang w:eastAsia="zh-TW"/>
              </w:rPr>
              <w:t>同一受編會有多筆</w:t>
            </w:r>
            <w:r w:rsidR="0041565A">
              <w:rPr>
                <w:rStyle w:val="style3"/>
                <w:rFonts w:hint="eastAsia"/>
                <w:lang w:eastAsia="zh-TW"/>
              </w:rPr>
              <w:t>)</w:t>
            </w:r>
          </w:p>
        </w:tc>
        <w:tc>
          <w:tcPr>
            <w:tcW w:w="2263" w:type="pct"/>
            <w:shd w:val="clear" w:color="auto" w:fill="auto"/>
          </w:tcPr>
          <w:p w:rsidR="00D939CD" w:rsidRPr="00BA5FA2" w:rsidRDefault="00AF08C0" w:rsidP="00BA5FA2">
            <w:pPr>
              <w:pStyle w:val="Tabletext"/>
              <w:keepLines w:val="0"/>
              <w:spacing w:after="0" w:line="240" w:lineRule="auto"/>
              <w:rPr>
                <w:rStyle w:val="style3"/>
                <w:rFonts w:hint="eastAsia"/>
                <w:kern w:val="2"/>
                <w:szCs w:val="24"/>
                <w:lang w:eastAsia="zh-TW"/>
              </w:rPr>
            </w:pPr>
            <w:r w:rsidRPr="001B40A9">
              <w:rPr>
                <w:noProof/>
                <w:lang w:eastAsia="zh-TW"/>
              </w:rPr>
              <w:pict>
                <v:shape id="_x0000_i1029" type="#_x0000_t75" style="width:4in;height:74.25pt;visibility:visible">
                  <v:imagedata r:id="rId12" o:title=""/>
                </v:shape>
              </w:pict>
            </w:r>
          </w:p>
        </w:tc>
      </w:tr>
    </w:tbl>
    <w:p w:rsidR="00D939CD" w:rsidRDefault="00D939CD" w:rsidP="004C5340">
      <w:pPr>
        <w:pStyle w:val="Tabletext"/>
        <w:keepLines w:val="0"/>
        <w:spacing w:after="0" w:line="240" w:lineRule="auto"/>
        <w:ind w:left="1701"/>
        <w:rPr>
          <w:rStyle w:val="style3"/>
          <w:rFonts w:hint="eastAsia"/>
          <w:kern w:val="2"/>
          <w:szCs w:val="24"/>
          <w:lang w:eastAsia="zh-TW"/>
        </w:rPr>
      </w:pPr>
    </w:p>
    <w:p w:rsidR="00772505" w:rsidRDefault="000C6840" w:rsidP="008C2425">
      <w:pPr>
        <w:pStyle w:val="Tabletext"/>
        <w:keepLines w:val="0"/>
        <w:numPr>
          <w:ilvl w:val="4"/>
          <w:numId w:val="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0C6840">
        <w:rPr>
          <w:rFonts w:hint="eastAsia"/>
          <w:kern w:val="2"/>
          <w:szCs w:val="24"/>
          <w:lang w:eastAsia="zh-TW"/>
        </w:rPr>
        <w:t>補全連繫單通知</w:t>
      </w:r>
      <w:r w:rsidR="00772505">
        <w:rPr>
          <w:rFonts w:hint="eastAsia"/>
          <w:kern w:val="2"/>
          <w:szCs w:val="24"/>
          <w:lang w:eastAsia="zh-TW"/>
        </w:rPr>
        <w:t>‧承辦中文</w:t>
      </w:r>
      <w:r w:rsidR="00772505">
        <w:rPr>
          <w:rFonts w:hint="eastAsia"/>
          <w:kern w:val="2"/>
          <w:szCs w:val="24"/>
          <w:lang w:eastAsia="zh-TW"/>
        </w:rPr>
        <w:t xml:space="preserve"> =  </w:t>
      </w:r>
      <w:r w:rsidR="008C2425">
        <w:rPr>
          <w:rStyle w:val="a3"/>
          <w:rFonts w:hint="eastAsia"/>
          <w:b/>
          <w:bCs/>
          <w:lang w:eastAsia="zh-TW"/>
        </w:rPr>
        <w:t xml:space="preserve"> </w:t>
      </w:r>
      <w:r w:rsidR="008C2425" w:rsidRPr="009D74D3">
        <w:rPr>
          <w:rStyle w:val="style3"/>
          <w:lang w:eastAsia="zh-TW"/>
        </w:rPr>
        <w:t>KEYIN_DIV_NAME</w:t>
      </w:r>
      <w:r w:rsidR="008C2425">
        <w:rPr>
          <w:rStyle w:val="style3"/>
          <w:rFonts w:hint="eastAsia"/>
          <w:lang w:eastAsia="zh-TW"/>
        </w:rPr>
        <w:t>‧</w:t>
      </w:r>
      <w:r w:rsidR="008C2425">
        <w:rPr>
          <w:rStyle w:val="style3"/>
          <w:rFonts w:hint="eastAsia"/>
          <w:lang w:eastAsia="zh-TW"/>
        </w:rPr>
        <w:t>DTAAJ010</w:t>
      </w:r>
    </w:p>
    <w:p w:rsidR="00772505" w:rsidRPr="009D74D3" w:rsidRDefault="000C6840" w:rsidP="008C2425">
      <w:pPr>
        <w:pStyle w:val="Tabletext"/>
        <w:keepLines w:val="0"/>
        <w:numPr>
          <w:ilvl w:val="4"/>
          <w:numId w:val="7"/>
        </w:numPr>
        <w:spacing w:after="0" w:line="240" w:lineRule="auto"/>
        <w:rPr>
          <w:rStyle w:val="style3"/>
          <w:rFonts w:hint="eastAsia"/>
          <w:kern w:val="2"/>
          <w:szCs w:val="24"/>
          <w:lang w:eastAsia="zh-TW"/>
        </w:rPr>
      </w:pPr>
      <w:r w:rsidRPr="000C6840">
        <w:rPr>
          <w:rFonts w:hint="eastAsia"/>
          <w:kern w:val="2"/>
          <w:szCs w:val="24"/>
          <w:lang w:eastAsia="zh-TW"/>
        </w:rPr>
        <w:t>補全連繫單通知</w:t>
      </w:r>
      <w:r w:rsidR="00772505">
        <w:rPr>
          <w:rFonts w:hint="eastAsia"/>
          <w:kern w:val="2"/>
          <w:szCs w:val="24"/>
          <w:lang w:eastAsia="zh-TW"/>
        </w:rPr>
        <w:t>‧承辦人員</w:t>
      </w:r>
      <w:r w:rsidR="00772505">
        <w:rPr>
          <w:rFonts w:hint="eastAsia"/>
          <w:kern w:val="2"/>
          <w:szCs w:val="24"/>
          <w:lang w:eastAsia="zh-TW"/>
        </w:rPr>
        <w:t xml:space="preserve"> =  </w:t>
      </w:r>
      <w:r w:rsidR="008C2425">
        <w:rPr>
          <w:rStyle w:val="style3"/>
          <w:rFonts w:hint="eastAsia"/>
          <w:lang w:eastAsia="zh-TW"/>
        </w:rPr>
        <w:t xml:space="preserve"> </w:t>
      </w:r>
      <w:r w:rsidR="0002053B" w:rsidRPr="008C2425">
        <w:rPr>
          <w:rStyle w:val="style3"/>
          <w:lang w:eastAsia="zh-TW"/>
        </w:rPr>
        <w:t>KEYIN_NAME</w:t>
      </w:r>
      <w:r w:rsidR="0002053B">
        <w:rPr>
          <w:rStyle w:val="style3"/>
          <w:rFonts w:hint="eastAsia"/>
          <w:lang w:eastAsia="zh-TW"/>
        </w:rPr>
        <w:t>‧</w:t>
      </w:r>
      <w:r w:rsidR="0002053B">
        <w:rPr>
          <w:rStyle w:val="style3"/>
          <w:rFonts w:hint="eastAsia"/>
          <w:lang w:eastAsia="zh-TW"/>
        </w:rPr>
        <w:t>DTAAJ010</w:t>
      </w:r>
    </w:p>
    <w:p w:rsidR="008C2425" w:rsidRDefault="008C2425" w:rsidP="008C2425">
      <w:pPr>
        <w:pStyle w:val="Tabletext"/>
        <w:keepLines w:val="0"/>
        <w:numPr>
          <w:ilvl w:val="4"/>
          <w:numId w:val="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8C2425">
        <w:rPr>
          <w:rFonts w:hint="eastAsia"/>
          <w:kern w:val="2"/>
          <w:szCs w:val="24"/>
          <w:lang w:eastAsia="zh-TW"/>
        </w:rPr>
        <w:t>補全連繫單通知‧承辦人員</w:t>
      </w:r>
      <w:r>
        <w:rPr>
          <w:rFonts w:hint="eastAsia"/>
          <w:kern w:val="2"/>
          <w:szCs w:val="24"/>
          <w:lang w:eastAsia="zh-TW"/>
        </w:rPr>
        <w:t>分機</w:t>
      </w:r>
      <w:r w:rsidRPr="008C2425">
        <w:rPr>
          <w:rFonts w:hint="eastAsia"/>
          <w:kern w:val="2"/>
          <w:szCs w:val="24"/>
          <w:lang w:eastAsia="zh-TW"/>
        </w:rPr>
        <w:t xml:space="preserve"> =</w:t>
      </w:r>
      <w:r>
        <w:rPr>
          <w:rFonts w:hint="eastAsia"/>
          <w:kern w:val="2"/>
          <w:szCs w:val="24"/>
          <w:lang w:eastAsia="zh-TW"/>
        </w:rPr>
        <w:t xml:space="preserve"> </w:t>
      </w:r>
      <w:r>
        <w:rPr>
          <w:rFonts w:hint="eastAsia"/>
          <w:kern w:val="2"/>
          <w:szCs w:val="24"/>
          <w:lang w:eastAsia="zh-TW"/>
        </w:rPr>
        <w:t>取</w:t>
      </w:r>
      <w:r w:rsidRPr="007254D9">
        <w:rPr>
          <w:rStyle w:val="style3"/>
          <w:lang w:eastAsia="zh-TW"/>
        </w:rPr>
        <w:t>KEYIN_</w:t>
      </w:r>
      <w:r>
        <w:rPr>
          <w:rStyle w:val="style3"/>
          <w:rFonts w:hint="eastAsia"/>
          <w:lang w:eastAsia="zh-TW"/>
        </w:rPr>
        <w:t>ID</w:t>
      </w:r>
      <w:r w:rsidRPr="008C2425">
        <w:rPr>
          <w:rStyle w:val="style3"/>
          <w:rFonts w:hint="eastAsia"/>
          <w:lang w:eastAsia="zh-TW"/>
        </w:rPr>
        <w:t>‧</w:t>
      </w:r>
      <w:r w:rsidRPr="008C2425">
        <w:rPr>
          <w:rStyle w:val="style3"/>
          <w:rFonts w:hint="eastAsia"/>
          <w:lang w:eastAsia="zh-TW"/>
        </w:rPr>
        <w:t>DTAAJ010</w:t>
      </w:r>
      <w:r>
        <w:rPr>
          <w:rStyle w:val="style3"/>
          <w:rFonts w:hint="eastAsia"/>
          <w:lang w:eastAsia="zh-TW"/>
        </w:rPr>
        <w:t>於人事檔的分機資料</w:t>
      </w:r>
    </w:p>
    <w:p w:rsidR="00837FD9" w:rsidRDefault="00837FD9" w:rsidP="00837FD9">
      <w:pPr>
        <w:pStyle w:val="Tabletext"/>
        <w:keepLines w:val="0"/>
        <w:numPr>
          <w:ilvl w:val="3"/>
          <w:numId w:val="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頁尾員工資料：</w:t>
      </w:r>
      <w:r w:rsidR="00DF1A15">
        <w:rPr>
          <w:rFonts w:hint="eastAsia"/>
          <w:kern w:val="2"/>
          <w:szCs w:val="24"/>
          <w:lang w:eastAsia="zh-TW"/>
        </w:rPr>
        <w:t>(</w:t>
      </w:r>
      <w:r w:rsidR="00DF1A15">
        <w:rPr>
          <w:rFonts w:hint="eastAsia"/>
          <w:kern w:val="2"/>
          <w:szCs w:val="24"/>
          <w:lang w:eastAsia="zh-TW"/>
        </w:rPr>
        <w:t>團險件才需顯示</w:t>
      </w:r>
      <w:r w:rsidR="00DF1A15">
        <w:rPr>
          <w:rFonts w:hint="eastAsia"/>
          <w:kern w:val="2"/>
          <w:szCs w:val="24"/>
          <w:lang w:eastAsia="zh-TW"/>
        </w:rPr>
        <w:t>)</w:t>
      </w:r>
    </w:p>
    <w:p w:rsidR="00837FD9" w:rsidRDefault="00837FD9" w:rsidP="00837FD9">
      <w:pPr>
        <w:pStyle w:val="Tabletext"/>
        <w:keepLines w:val="0"/>
        <w:numPr>
          <w:ilvl w:val="4"/>
          <w:numId w:val="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CALL AA_B9Z001.</w:t>
      </w:r>
      <w:r w:rsidRPr="00195E6B">
        <w:rPr>
          <w:kern w:val="2"/>
          <w:szCs w:val="24"/>
          <w:lang w:eastAsia="zh-TW"/>
        </w:rPr>
        <w:t>chkBGAply</w:t>
      </w:r>
      <w:r>
        <w:rPr>
          <w:rFonts w:hint="eastAsia"/>
          <w:kern w:val="2"/>
          <w:szCs w:val="24"/>
          <w:lang w:eastAsia="zh-TW"/>
        </w:rPr>
        <w:t>()</w:t>
      </w:r>
      <w:r w:rsidR="00A91371">
        <w:rPr>
          <w:rFonts w:hint="eastAsia"/>
          <w:kern w:val="2"/>
          <w:szCs w:val="24"/>
          <w:lang w:eastAsia="zh-TW"/>
        </w:rPr>
        <w:t xml:space="preserve"> (</w:t>
      </w:r>
      <w:r w:rsidR="00A91371" w:rsidRPr="00DE353E">
        <w:rPr>
          <w:rFonts w:hint="eastAsia"/>
        </w:rPr>
        <w:t>判斷是否為團險件</w:t>
      </w:r>
      <w:r w:rsidR="00A91371">
        <w:rPr>
          <w:rFonts w:hint="eastAsia"/>
          <w:lang w:eastAsia="zh-TW"/>
        </w:rPr>
        <w:t>)</w:t>
      </w:r>
    </w:p>
    <w:p w:rsidR="00837FD9" w:rsidRDefault="00837FD9" w:rsidP="00837FD9">
      <w:pPr>
        <w:pStyle w:val="Tabletext"/>
        <w:keepLines w:val="0"/>
        <w:numPr>
          <w:ilvl w:val="5"/>
          <w:numId w:val="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837FD9">
        <w:rPr>
          <w:rFonts w:hint="eastAsia"/>
          <w:kern w:val="2"/>
          <w:szCs w:val="24"/>
          <w:lang w:eastAsia="zh-TW"/>
        </w:rPr>
        <w:t>受理編號</w:t>
      </w:r>
      <w:r w:rsidRPr="00837FD9">
        <w:rPr>
          <w:rFonts w:hint="eastAsia"/>
          <w:kern w:val="2"/>
          <w:szCs w:val="24"/>
          <w:lang w:eastAsia="zh-TW"/>
        </w:rPr>
        <w:t xml:space="preserve"> = </w:t>
      </w:r>
      <w:r>
        <w:rPr>
          <w:rStyle w:val="style3"/>
          <w:rFonts w:hint="eastAsia"/>
          <w:lang w:eastAsia="zh-TW"/>
        </w:rPr>
        <w:t>DTAAJ010.</w:t>
      </w:r>
      <w:r>
        <w:rPr>
          <w:rStyle w:val="style3"/>
          <w:rFonts w:hint="eastAsia"/>
          <w:lang w:eastAsia="zh-TW"/>
        </w:rPr>
        <w:t>受理編號</w:t>
      </w:r>
    </w:p>
    <w:p w:rsidR="00837FD9" w:rsidRPr="00754401" w:rsidRDefault="00A91371" w:rsidP="00837FD9">
      <w:pPr>
        <w:pStyle w:val="Tabletext"/>
        <w:keepLines w:val="0"/>
        <w:numPr>
          <w:ilvl w:val="4"/>
          <w:numId w:val="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IF </w:t>
      </w:r>
      <w:r>
        <w:rPr>
          <w:rFonts w:ascii="Arial Narrow" w:hAnsi="Arial Narrow" w:cs="新細明體" w:hint="eastAsia"/>
        </w:rPr>
        <w:t>是否為團險件</w:t>
      </w:r>
      <w:r>
        <w:rPr>
          <w:rFonts w:ascii="Arial Narrow" w:hAnsi="Arial Narrow" w:cs="新細明體" w:hint="eastAsia"/>
          <w:lang w:eastAsia="zh-TW"/>
        </w:rPr>
        <w:t xml:space="preserve"> = TRUE</w:t>
      </w:r>
    </w:p>
    <w:p w:rsidR="00754401" w:rsidRDefault="00C51ABE" w:rsidP="00754401">
      <w:pPr>
        <w:pStyle w:val="Tabletext"/>
        <w:keepLines w:val="0"/>
        <w:numPr>
          <w:ilvl w:val="5"/>
          <w:numId w:val="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READ </w:t>
      </w:r>
      <w:r w:rsidRPr="00C51ABE">
        <w:rPr>
          <w:kern w:val="2"/>
          <w:szCs w:val="24"/>
          <w:lang w:eastAsia="zh-TW"/>
        </w:rPr>
        <w:t>DTAA</w:t>
      </w:r>
      <w:r w:rsidR="00747AAA">
        <w:rPr>
          <w:rFonts w:hint="eastAsia"/>
          <w:kern w:val="2"/>
          <w:szCs w:val="24"/>
          <w:lang w:eastAsia="zh-TW"/>
        </w:rPr>
        <w:t>A010</w:t>
      </w:r>
      <w:r w:rsidRPr="00C51ABE">
        <w:rPr>
          <w:kern w:val="2"/>
          <w:szCs w:val="24"/>
          <w:lang w:eastAsia="zh-TW"/>
        </w:rPr>
        <w:t xml:space="preserve"> A</w:t>
      </w:r>
      <w:r w:rsidR="007C10A2">
        <w:rPr>
          <w:rFonts w:hint="eastAsia"/>
          <w:kern w:val="2"/>
          <w:szCs w:val="24"/>
          <w:lang w:eastAsia="zh-TW"/>
        </w:rPr>
        <w:t>(</w:t>
      </w:r>
      <w:r w:rsidR="007C10A2">
        <w:rPr>
          <w:rFonts w:hint="eastAsia"/>
          <w:kern w:val="2"/>
          <w:szCs w:val="24"/>
          <w:lang w:eastAsia="zh-TW"/>
        </w:rPr>
        <w:t>受編為</w:t>
      </w:r>
      <w:r w:rsidR="007C10A2">
        <w:rPr>
          <w:rFonts w:hint="eastAsia"/>
          <w:kern w:val="2"/>
          <w:szCs w:val="24"/>
          <w:lang w:eastAsia="zh-TW"/>
        </w:rPr>
        <w:t>KEY</w:t>
      </w:r>
      <w:r w:rsidR="007C10A2">
        <w:rPr>
          <w:rFonts w:hint="eastAsia"/>
          <w:kern w:val="2"/>
          <w:szCs w:val="24"/>
          <w:lang w:eastAsia="zh-TW"/>
        </w:rPr>
        <w:t>，只會取到一筆</w:t>
      </w:r>
      <w:r w:rsidR="007C10A2">
        <w:rPr>
          <w:rFonts w:hint="eastAsia"/>
          <w:kern w:val="2"/>
          <w:szCs w:val="24"/>
          <w:lang w:eastAsia="zh-TW"/>
        </w:rPr>
        <w:t>)</w:t>
      </w:r>
    </w:p>
    <w:p w:rsidR="00C51ABE" w:rsidRDefault="00C51ABE" w:rsidP="00FE13F2">
      <w:pPr>
        <w:pStyle w:val="Tabletext"/>
        <w:keepLines w:val="0"/>
        <w:numPr>
          <w:ilvl w:val="5"/>
          <w:numId w:val="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WHERE</w:t>
      </w:r>
    </w:p>
    <w:p w:rsidR="00E0737E" w:rsidRDefault="00E0737E" w:rsidP="00FE13F2">
      <w:pPr>
        <w:pStyle w:val="Tabletext"/>
        <w:keepLines w:val="0"/>
        <w:numPr>
          <w:ilvl w:val="6"/>
          <w:numId w:val="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A.</w:t>
      </w:r>
      <w:r>
        <w:rPr>
          <w:rFonts w:hint="eastAsia"/>
          <w:kern w:val="2"/>
          <w:szCs w:val="24"/>
          <w:lang w:eastAsia="zh-TW"/>
        </w:rPr>
        <w:t>受理編號</w:t>
      </w:r>
      <w:r>
        <w:rPr>
          <w:rFonts w:hint="eastAsia"/>
          <w:kern w:val="2"/>
          <w:szCs w:val="24"/>
          <w:lang w:eastAsia="zh-TW"/>
        </w:rPr>
        <w:t xml:space="preserve"> = </w:t>
      </w:r>
      <w:r>
        <w:rPr>
          <w:rStyle w:val="style3"/>
          <w:rFonts w:hint="eastAsia"/>
          <w:lang w:eastAsia="zh-TW"/>
        </w:rPr>
        <w:t>DTAAJ010.</w:t>
      </w:r>
      <w:r>
        <w:rPr>
          <w:rStyle w:val="style3"/>
          <w:rFonts w:hint="eastAsia"/>
          <w:lang w:eastAsia="zh-TW"/>
        </w:rPr>
        <w:t>受理編號</w:t>
      </w:r>
    </w:p>
    <w:p w:rsidR="00865731" w:rsidRDefault="00865731" w:rsidP="00FE13F2">
      <w:pPr>
        <w:pStyle w:val="Tabletext"/>
        <w:keepLines w:val="0"/>
        <w:numPr>
          <w:ilvl w:val="5"/>
          <w:numId w:val="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產生資料：</w:t>
      </w:r>
    </w:p>
    <w:p w:rsidR="00EF5072" w:rsidRDefault="00EF5072" w:rsidP="00FE13F2">
      <w:pPr>
        <w:pStyle w:val="Tabletext"/>
        <w:keepLines w:val="0"/>
        <w:numPr>
          <w:ilvl w:val="6"/>
          <w:numId w:val="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員工姓名</w:t>
      </w:r>
      <w:r>
        <w:rPr>
          <w:rFonts w:hint="eastAsia"/>
          <w:kern w:val="2"/>
          <w:szCs w:val="24"/>
          <w:lang w:eastAsia="zh-TW"/>
        </w:rPr>
        <w:t xml:space="preserve"> = </w:t>
      </w:r>
      <w:r w:rsidR="00F37855">
        <w:rPr>
          <w:rFonts w:hint="eastAsia"/>
          <w:kern w:val="2"/>
          <w:szCs w:val="24"/>
          <w:lang w:eastAsia="zh-TW"/>
        </w:rPr>
        <w:t>A</w:t>
      </w:r>
      <w:r>
        <w:rPr>
          <w:rFonts w:hint="eastAsia"/>
          <w:kern w:val="2"/>
          <w:szCs w:val="24"/>
          <w:lang w:eastAsia="zh-TW"/>
        </w:rPr>
        <w:t>.</w:t>
      </w:r>
      <w:r>
        <w:rPr>
          <w:rFonts w:hint="eastAsia"/>
          <w:kern w:val="2"/>
          <w:szCs w:val="24"/>
          <w:lang w:eastAsia="zh-TW"/>
        </w:rPr>
        <w:t>員工姓名</w:t>
      </w:r>
      <w:r>
        <w:rPr>
          <w:rFonts w:hint="eastAsia"/>
          <w:kern w:val="2"/>
          <w:szCs w:val="24"/>
          <w:lang w:eastAsia="zh-TW"/>
        </w:rPr>
        <w:t xml:space="preserve"> / </w:t>
      </w:r>
      <w:r w:rsidR="00F37855">
        <w:rPr>
          <w:rFonts w:hint="eastAsia"/>
          <w:kern w:val="2"/>
          <w:szCs w:val="24"/>
          <w:lang w:eastAsia="zh-TW"/>
        </w:rPr>
        <w:t>A</w:t>
      </w:r>
      <w:r>
        <w:rPr>
          <w:rFonts w:hint="eastAsia"/>
          <w:kern w:val="2"/>
          <w:szCs w:val="24"/>
          <w:lang w:eastAsia="zh-TW"/>
        </w:rPr>
        <w:t>.</w:t>
      </w:r>
      <w:r>
        <w:rPr>
          <w:rFonts w:hint="eastAsia"/>
          <w:kern w:val="2"/>
          <w:szCs w:val="24"/>
          <w:lang w:eastAsia="zh-TW"/>
        </w:rPr>
        <w:t>事故人姓名</w:t>
      </w:r>
    </w:p>
    <w:p w:rsidR="00F37855" w:rsidRDefault="00F37855" w:rsidP="00FE13F2">
      <w:pPr>
        <w:pStyle w:val="Tabletext"/>
        <w:keepLines w:val="0"/>
        <w:numPr>
          <w:ilvl w:val="6"/>
          <w:numId w:val="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部門</w:t>
      </w:r>
      <w:r>
        <w:rPr>
          <w:rFonts w:hint="eastAsia"/>
          <w:kern w:val="2"/>
          <w:szCs w:val="24"/>
          <w:lang w:eastAsia="zh-TW"/>
        </w:rPr>
        <w:t>/</w:t>
      </w:r>
      <w:r>
        <w:rPr>
          <w:rFonts w:hint="eastAsia"/>
          <w:kern w:val="2"/>
          <w:szCs w:val="24"/>
          <w:lang w:eastAsia="zh-TW"/>
        </w:rPr>
        <w:t>廠區：</w:t>
      </w:r>
    </w:p>
    <w:p w:rsidR="00F37855" w:rsidRDefault="00F37855" w:rsidP="00FE13F2">
      <w:pPr>
        <w:pStyle w:val="Tabletext"/>
        <w:keepLines w:val="0"/>
        <w:numPr>
          <w:ilvl w:val="7"/>
          <w:numId w:val="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IF  A.</w:t>
      </w:r>
      <w:r>
        <w:rPr>
          <w:rFonts w:hint="eastAsia"/>
          <w:kern w:val="2"/>
          <w:szCs w:val="24"/>
          <w:lang w:eastAsia="zh-TW"/>
        </w:rPr>
        <w:t>廠區</w:t>
      </w:r>
      <w:r>
        <w:rPr>
          <w:rFonts w:hint="eastAsia"/>
          <w:kern w:val="2"/>
          <w:szCs w:val="24"/>
          <w:lang w:eastAsia="zh-TW"/>
        </w:rPr>
        <w:t xml:space="preserve"> </w:t>
      </w:r>
      <w:r>
        <w:rPr>
          <w:rFonts w:hint="eastAsia"/>
          <w:kern w:val="2"/>
          <w:szCs w:val="24"/>
          <w:lang w:eastAsia="zh-TW"/>
        </w:rPr>
        <w:t>有值</w:t>
      </w:r>
    </w:p>
    <w:p w:rsidR="00F37855" w:rsidRPr="00FE13F2" w:rsidRDefault="00F33954" w:rsidP="00FE13F2">
      <w:pPr>
        <w:pStyle w:val="Tabletext"/>
        <w:keepLines w:val="0"/>
        <w:numPr>
          <w:ilvl w:val="8"/>
          <w:numId w:val="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部門</w:t>
      </w:r>
      <w:r>
        <w:rPr>
          <w:rFonts w:hint="eastAsia"/>
          <w:kern w:val="2"/>
          <w:szCs w:val="24"/>
          <w:lang w:eastAsia="zh-TW"/>
        </w:rPr>
        <w:t>/</w:t>
      </w:r>
      <w:r>
        <w:rPr>
          <w:rFonts w:hint="eastAsia"/>
          <w:kern w:val="2"/>
          <w:szCs w:val="24"/>
          <w:lang w:eastAsia="zh-TW"/>
        </w:rPr>
        <w:t>廠區</w:t>
      </w:r>
      <w:r>
        <w:rPr>
          <w:rFonts w:hint="eastAsia"/>
          <w:kern w:val="2"/>
          <w:szCs w:val="24"/>
          <w:lang w:eastAsia="zh-TW"/>
        </w:rPr>
        <w:t xml:space="preserve"> = </w:t>
      </w:r>
      <w:r w:rsidR="00F37855" w:rsidRPr="00F37855">
        <w:rPr>
          <w:rFonts w:hint="eastAsia"/>
          <w:kern w:val="2"/>
          <w:szCs w:val="24"/>
          <w:lang w:eastAsia="zh-TW"/>
        </w:rPr>
        <w:t>A.</w:t>
      </w:r>
      <w:r w:rsidR="00F37855" w:rsidRPr="00F37855">
        <w:rPr>
          <w:rFonts w:hint="eastAsia"/>
          <w:kern w:val="2"/>
          <w:szCs w:val="24"/>
          <w:lang w:eastAsia="zh-TW"/>
        </w:rPr>
        <w:t>部門</w:t>
      </w:r>
      <w:r w:rsidR="00F37855" w:rsidRPr="00F37855">
        <w:rPr>
          <w:rFonts w:hint="eastAsia"/>
          <w:kern w:val="2"/>
          <w:szCs w:val="24"/>
          <w:lang w:eastAsia="zh-TW"/>
        </w:rPr>
        <w:t xml:space="preserve"> + </w:t>
      </w:r>
      <w:r w:rsidR="00F37855" w:rsidRPr="00FE13F2">
        <w:rPr>
          <w:kern w:val="2"/>
          <w:szCs w:val="24"/>
          <w:lang w:eastAsia="zh-TW"/>
        </w:rPr>
        <w:t>“</w:t>
      </w:r>
      <w:r w:rsidR="00F37855" w:rsidRPr="00FE13F2">
        <w:rPr>
          <w:rFonts w:hint="eastAsia"/>
          <w:kern w:val="2"/>
          <w:szCs w:val="24"/>
          <w:lang w:eastAsia="zh-TW"/>
        </w:rPr>
        <w:t>/</w:t>
      </w:r>
      <w:r w:rsidR="00F37855" w:rsidRPr="00FE13F2">
        <w:rPr>
          <w:kern w:val="2"/>
          <w:szCs w:val="24"/>
          <w:lang w:eastAsia="zh-TW"/>
        </w:rPr>
        <w:t>”</w:t>
      </w:r>
      <w:r w:rsidR="00F37855" w:rsidRPr="00FE13F2">
        <w:rPr>
          <w:rFonts w:hint="eastAsia"/>
          <w:kern w:val="2"/>
          <w:szCs w:val="24"/>
          <w:lang w:eastAsia="zh-TW"/>
        </w:rPr>
        <w:t xml:space="preserve"> +A.</w:t>
      </w:r>
      <w:r w:rsidR="00F37855" w:rsidRPr="00FE13F2">
        <w:rPr>
          <w:rFonts w:hint="eastAsia"/>
          <w:kern w:val="2"/>
          <w:szCs w:val="24"/>
          <w:lang w:eastAsia="zh-TW"/>
        </w:rPr>
        <w:t>廠區</w:t>
      </w:r>
    </w:p>
    <w:p w:rsidR="00F37855" w:rsidRDefault="00F37855" w:rsidP="00FE13F2">
      <w:pPr>
        <w:pStyle w:val="Tabletext"/>
        <w:keepLines w:val="0"/>
        <w:numPr>
          <w:ilvl w:val="7"/>
          <w:numId w:val="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ELSE</w:t>
      </w:r>
    </w:p>
    <w:p w:rsidR="00861F0E" w:rsidRDefault="00F37855" w:rsidP="00FE13F2">
      <w:pPr>
        <w:pStyle w:val="Tabletext"/>
        <w:keepLines w:val="0"/>
        <w:numPr>
          <w:ilvl w:val="7"/>
          <w:numId w:val="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ab/>
      </w:r>
      <w:r w:rsidR="00F33954">
        <w:rPr>
          <w:rFonts w:hint="eastAsia"/>
          <w:kern w:val="2"/>
          <w:szCs w:val="24"/>
          <w:lang w:eastAsia="zh-TW"/>
        </w:rPr>
        <w:t>部門</w:t>
      </w:r>
      <w:r w:rsidR="00F33954">
        <w:rPr>
          <w:rFonts w:hint="eastAsia"/>
          <w:kern w:val="2"/>
          <w:szCs w:val="24"/>
          <w:lang w:eastAsia="zh-TW"/>
        </w:rPr>
        <w:t>/</w:t>
      </w:r>
      <w:r w:rsidR="00F33954">
        <w:rPr>
          <w:rFonts w:hint="eastAsia"/>
          <w:kern w:val="2"/>
          <w:szCs w:val="24"/>
          <w:lang w:eastAsia="zh-TW"/>
        </w:rPr>
        <w:t>廠區</w:t>
      </w:r>
      <w:r w:rsidR="00F33954">
        <w:rPr>
          <w:rFonts w:hint="eastAsia"/>
          <w:kern w:val="2"/>
          <w:szCs w:val="24"/>
          <w:lang w:eastAsia="zh-TW"/>
        </w:rPr>
        <w:t xml:space="preserve"> = </w:t>
      </w:r>
      <w:r>
        <w:rPr>
          <w:rFonts w:hint="eastAsia"/>
          <w:kern w:val="2"/>
          <w:szCs w:val="24"/>
          <w:lang w:eastAsia="zh-TW"/>
        </w:rPr>
        <w:t>A.</w:t>
      </w:r>
      <w:r>
        <w:rPr>
          <w:rFonts w:hint="eastAsia"/>
          <w:kern w:val="2"/>
          <w:szCs w:val="24"/>
          <w:lang w:eastAsia="zh-TW"/>
        </w:rPr>
        <w:t>部門</w:t>
      </w:r>
    </w:p>
    <w:p w:rsidR="00EF5072" w:rsidRPr="00861F0E" w:rsidRDefault="00EF5072" w:rsidP="00FE13F2">
      <w:pPr>
        <w:pStyle w:val="Tabletext"/>
        <w:keepLines w:val="0"/>
        <w:numPr>
          <w:ilvl w:val="6"/>
          <w:numId w:val="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861F0E">
        <w:rPr>
          <w:rFonts w:hint="eastAsia"/>
          <w:kern w:val="2"/>
          <w:szCs w:val="24"/>
          <w:lang w:eastAsia="zh-TW"/>
        </w:rPr>
        <w:t>要保單位</w:t>
      </w:r>
      <w:r w:rsidRPr="00861F0E">
        <w:rPr>
          <w:rFonts w:hint="eastAsia"/>
          <w:kern w:val="2"/>
          <w:szCs w:val="24"/>
          <w:lang w:eastAsia="zh-TW"/>
        </w:rPr>
        <w:t xml:space="preserve"> = </w:t>
      </w:r>
      <w:r w:rsidR="00F37855">
        <w:rPr>
          <w:rFonts w:hint="eastAsia"/>
          <w:kern w:val="2"/>
          <w:szCs w:val="24"/>
          <w:lang w:eastAsia="zh-TW"/>
        </w:rPr>
        <w:t>A</w:t>
      </w:r>
      <w:r w:rsidR="00E90018">
        <w:rPr>
          <w:rFonts w:hint="eastAsia"/>
          <w:kern w:val="2"/>
          <w:szCs w:val="24"/>
          <w:lang w:eastAsia="zh-TW"/>
        </w:rPr>
        <w:t>.</w:t>
      </w:r>
      <w:r w:rsidR="00E90018">
        <w:rPr>
          <w:rFonts w:hint="eastAsia"/>
          <w:kern w:val="2"/>
          <w:szCs w:val="24"/>
          <w:lang w:eastAsia="zh-TW"/>
        </w:rPr>
        <w:t>公司名稱</w:t>
      </w:r>
    </w:p>
    <w:p w:rsidR="00EF5072" w:rsidRDefault="00EF5072" w:rsidP="00FE13F2">
      <w:pPr>
        <w:pStyle w:val="Tabletext"/>
        <w:keepLines w:val="0"/>
        <w:spacing w:after="0" w:line="240" w:lineRule="auto"/>
        <w:ind w:left="2126"/>
        <w:rPr>
          <w:rFonts w:hint="eastAsia"/>
          <w:kern w:val="2"/>
          <w:szCs w:val="24"/>
          <w:lang w:eastAsia="zh-TW"/>
        </w:rPr>
      </w:pPr>
    </w:p>
    <w:p w:rsidR="00772505" w:rsidRDefault="00772505">
      <w:pPr>
        <w:pStyle w:val="Tabletext"/>
        <w:keepLines w:val="0"/>
        <w:numPr>
          <w:ilvl w:val="3"/>
          <w:numId w:val="7"/>
        </w:numPr>
        <w:spacing w:after="0" w:line="240" w:lineRule="auto"/>
        <w:rPr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請依照</w:t>
      </w:r>
      <w:r>
        <w:rPr>
          <w:rFonts w:hint="eastAsia"/>
          <w:kern w:val="2"/>
          <w:szCs w:val="24"/>
          <w:lang w:eastAsia="zh-TW"/>
        </w:rPr>
        <w:t>UI</w:t>
      </w:r>
      <w:r>
        <w:rPr>
          <w:rFonts w:hint="eastAsia"/>
          <w:kern w:val="2"/>
          <w:szCs w:val="24"/>
          <w:lang w:eastAsia="zh-TW"/>
        </w:rPr>
        <w:t>列印出來</w:t>
      </w:r>
      <w:r>
        <w:rPr>
          <w:rFonts w:hint="eastAsia"/>
          <w:kern w:val="2"/>
          <w:szCs w:val="24"/>
          <w:lang w:eastAsia="zh-TW"/>
        </w:rPr>
        <w:t>(A4</w:t>
      </w:r>
      <w:r>
        <w:rPr>
          <w:rFonts w:hint="eastAsia"/>
          <w:kern w:val="2"/>
          <w:szCs w:val="24"/>
          <w:lang w:eastAsia="zh-TW"/>
        </w:rPr>
        <w:t>紙張，</w:t>
      </w:r>
      <w:r>
        <w:rPr>
          <w:rFonts w:hint="eastAsia"/>
          <w:kern w:val="2"/>
          <w:szCs w:val="24"/>
          <w:lang w:eastAsia="zh-TW"/>
        </w:rPr>
        <w:t>1</w:t>
      </w:r>
      <w:r>
        <w:rPr>
          <w:rFonts w:hint="eastAsia"/>
          <w:kern w:val="2"/>
          <w:szCs w:val="24"/>
          <w:lang w:eastAsia="zh-TW"/>
        </w:rPr>
        <w:t>檔多頁</w:t>
      </w:r>
      <w:r>
        <w:rPr>
          <w:rFonts w:hint="eastAsia"/>
          <w:kern w:val="2"/>
          <w:szCs w:val="24"/>
          <w:lang w:eastAsia="zh-TW"/>
        </w:rPr>
        <w:t>)</w:t>
      </w:r>
    </w:p>
    <w:p w:rsidR="00884069" w:rsidRDefault="00884069">
      <w:pPr>
        <w:pStyle w:val="Tabletext"/>
        <w:keepLines w:val="0"/>
        <w:numPr>
          <w:ilvl w:val="3"/>
          <w:numId w:val="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新增個資紀錄</w:t>
      </w:r>
    </w:p>
    <w:p w:rsidR="00772505" w:rsidRDefault="00AE43B1">
      <w:pPr>
        <w:pStyle w:val="Tabletext"/>
        <w:keepLines w:val="0"/>
        <w:numPr>
          <w:ilvl w:val="1"/>
          <w:numId w:val="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整批</w:t>
      </w:r>
      <w:r w:rsidR="00772505">
        <w:rPr>
          <w:rFonts w:hint="eastAsia"/>
          <w:kern w:val="2"/>
          <w:szCs w:val="24"/>
          <w:lang w:eastAsia="zh-TW"/>
        </w:rPr>
        <w:t>案件列印：</w:t>
      </w:r>
    </w:p>
    <w:p w:rsidR="00772505" w:rsidRDefault="00772505">
      <w:pPr>
        <w:pStyle w:val="Tabletext"/>
        <w:keepLines w:val="0"/>
        <w:numPr>
          <w:ilvl w:val="2"/>
          <w:numId w:val="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作業程序</w:t>
      </w:r>
    </w:p>
    <w:p w:rsidR="00AE43B1" w:rsidRDefault="00AE43B1" w:rsidP="00AE43B1">
      <w:pPr>
        <w:pStyle w:val="Tabletext"/>
        <w:keepLines w:val="0"/>
        <w:numPr>
          <w:ilvl w:val="3"/>
          <w:numId w:val="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開啟小視窗，列印</w:t>
      </w:r>
      <w:r>
        <w:rPr>
          <w:rFonts w:hint="eastAsia"/>
          <w:kern w:val="2"/>
          <w:szCs w:val="24"/>
          <w:lang w:eastAsia="zh-TW"/>
        </w:rPr>
        <w:t xml:space="preserve"> xxxx / xx/ xx</w:t>
      </w:r>
      <w:r>
        <w:rPr>
          <w:rFonts w:hint="eastAsia"/>
          <w:kern w:val="2"/>
          <w:szCs w:val="24"/>
          <w:lang w:eastAsia="zh-TW"/>
        </w:rPr>
        <w:t>補全案件，確認</w:t>
      </w:r>
      <w:r>
        <w:rPr>
          <w:rFonts w:hint="eastAsia"/>
          <w:kern w:val="2"/>
          <w:szCs w:val="24"/>
          <w:lang w:eastAsia="zh-TW"/>
        </w:rPr>
        <w:t xml:space="preserve"> / </w:t>
      </w:r>
      <w:r>
        <w:rPr>
          <w:rFonts w:hint="eastAsia"/>
          <w:kern w:val="2"/>
          <w:szCs w:val="24"/>
          <w:lang w:eastAsia="zh-TW"/>
        </w:rPr>
        <w:t>取消</w:t>
      </w:r>
      <w:r>
        <w:rPr>
          <w:rFonts w:hint="eastAsia"/>
          <w:kern w:val="2"/>
          <w:szCs w:val="24"/>
          <w:lang w:eastAsia="zh-TW"/>
        </w:rPr>
        <w:t>(</w:t>
      </w:r>
      <w:r>
        <w:rPr>
          <w:rFonts w:hint="eastAsia"/>
          <w:kern w:val="2"/>
          <w:szCs w:val="24"/>
          <w:lang w:eastAsia="zh-TW"/>
        </w:rPr>
        <w:t>日期</w:t>
      </w:r>
      <w:r>
        <w:rPr>
          <w:rFonts w:hint="eastAsia"/>
          <w:kern w:val="2"/>
          <w:szCs w:val="24"/>
          <w:lang w:eastAsia="zh-TW"/>
        </w:rPr>
        <w:t>DEFAULT</w:t>
      </w:r>
      <w:r>
        <w:rPr>
          <w:rFonts w:hint="eastAsia"/>
          <w:kern w:val="2"/>
          <w:szCs w:val="24"/>
          <w:lang w:eastAsia="zh-TW"/>
        </w:rPr>
        <w:t>登入日期前一日工作日，並可自行調整</w:t>
      </w:r>
      <w:r>
        <w:rPr>
          <w:rFonts w:hint="eastAsia"/>
          <w:kern w:val="2"/>
          <w:szCs w:val="24"/>
          <w:lang w:eastAsia="zh-TW"/>
        </w:rPr>
        <w:t>)</w:t>
      </w:r>
      <w:r>
        <w:rPr>
          <w:rFonts w:hint="eastAsia"/>
          <w:kern w:val="2"/>
          <w:szCs w:val="24"/>
          <w:lang w:eastAsia="zh-TW"/>
        </w:rPr>
        <w:t>；若無可列印案件，顯示</w:t>
      </w:r>
      <w:r>
        <w:rPr>
          <w:kern w:val="2"/>
          <w:szCs w:val="24"/>
          <w:lang w:eastAsia="zh-TW"/>
        </w:rPr>
        <w:t>”</w:t>
      </w:r>
      <w:r>
        <w:rPr>
          <w:rFonts w:hint="eastAsia"/>
          <w:kern w:val="2"/>
          <w:szCs w:val="24"/>
          <w:lang w:eastAsia="zh-TW"/>
        </w:rPr>
        <w:t>無案件可列印</w:t>
      </w:r>
      <w:r>
        <w:rPr>
          <w:kern w:val="2"/>
          <w:szCs w:val="24"/>
          <w:lang w:eastAsia="zh-TW"/>
        </w:rPr>
        <w:t>”</w:t>
      </w:r>
      <w:r>
        <w:rPr>
          <w:rFonts w:hint="eastAsia"/>
          <w:kern w:val="2"/>
          <w:szCs w:val="24"/>
          <w:lang w:eastAsia="zh-TW"/>
        </w:rPr>
        <w:t>。</w:t>
      </w:r>
    </w:p>
    <w:p w:rsidR="00772505" w:rsidRDefault="00772505">
      <w:pPr>
        <w:pStyle w:val="Tabletext"/>
        <w:keepLines w:val="0"/>
        <w:numPr>
          <w:ilvl w:val="3"/>
          <w:numId w:val="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查詢</w:t>
      </w:r>
      <w:r>
        <w:rPr>
          <w:rFonts w:hint="eastAsia"/>
          <w:kern w:val="2"/>
          <w:szCs w:val="24"/>
          <w:lang w:eastAsia="zh-TW"/>
        </w:rPr>
        <w:t xml:space="preserve">DTA AJ010 </w:t>
      </w:r>
      <w:r>
        <w:rPr>
          <w:rFonts w:hint="eastAsia"/>
          <w:lang w:eastAsia="zh-TW"/>
        </w:rPr>
        <w:t xml:space="preserve">BY </w:t>
      </w:r>
      <w:r>
        <w:rPr>
          <w:rFonts w:hint="eastAsia"/>
          <w:lang w:eastAsia="zh-TW"/>
        </w:rPr>
        <w:t>上述條件</w:t>
      </w:r>
      <w:r>
        <w:rPr>
          <w:rFonts w:hint="eastAsia"/>
          <w:lang w:eastAsia="zh-TW"/>
        </w:rPr>
        <w:t xml:space="preserve"> + </w:t>
      </w:r>
      <w:r>
        <w:rPr>
          <w:rFonts w:hint="eastAsia"/>
          <w:lang w:eastAsia="zh-TW"/>
        </w:rPr>
        <w:t>下列條件</w:t>
      </w:r>
    </w:p>
    <w:p w:rsidR="00772505" w:rsidRPr="007B388B" w:rsidRDefault="00772505">
      <w:pPr>
        <w:pStyle w:val="Tabletext"/>
        <w:keepLines w:val="0"/>
        <w:numPr>
          <w:ilvl w:val="4"/>
          <w:numId w:val="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lang w:eastAsia="zh-TW"/>
        </w:rPr>
        <w:t>補件輸入日</w:t>
      </w:r>
      <w:r>
        <w:rPr>
          <w:rFonts w:hint="eastAsia"/>
          <w:lang w:eastAsia="zh-TW"/>
        </w:rPr>
        <w:t xml:space="preserve"> = </w:t>
      </w:r>
      <w:r>
        <w:rPr>
          <w:rFonts w:hint="eastAsia"/>
          <w:lang w:eastAsia="zh-TW"/>
        </w:rPr>
        <w:t>登入日期前一工作日</w:t>
      </w:r>
    </w:p>
    <w:p w:rsidR="004C5340" w:rsidRDefault="004C5340" w:rsidP="0055360F">
      <w:pPr>
        <w:pStyle w:val="Tabletext"/>
        <w:keepLines w:val="0"/>
        <w:numPr>
          <w:ilvl w:val="4"/>
          <w:numId w:val="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4C5340">
        <w:rPr>
          <w:rFonts w:hint="eastAsia"/>
          <w:kern w:val="2"/>
          <w:szCs w:val="24"/>
          <w:lang w:eastAsia="zh-TW"/>
        </w:rPr>
        <w:t>補件輸入單位層級</w:t>
      </w:r>
      <w:r>
        <w:rPr>
          <w:rFonts w:hint="eastAsia"/>
          <w:kern w:val="2"/>
          <w:szCs w:val="24"/>
          <w:lang w:eastAsia="zh-TW"/>
        </w:rPr>
        <w:t xml:space="preserve"> = </w:t>
      </w:r>
      <w:r>
        <w:rPr>
          <w:kern w:val="2"/>
          <w:szCs w:val="24"/>
          <w:lang w:eastAsia="zh-TW"/>
        </w:rPr>
        <w:t>‘</w:t>
      </w:r>
      <w:r>
        <w:rPr>
          <w:rFonts w:hint="eastAsia"/>
          <w:kern w:val="2"/>
          <w:szCs w:val="24"/>
          <w:lang w:eastAsia="zh-TW"/>
        </w:rPr>
        <w:t>1</w:t>
      </w:r>
      <w:r>
        <w:rPr>
          <w:kern w:val="2"/>
          <w:szCs w:val="24"/>
          <w:lang w:eastAsia="zh-TW"/>
        </w:rPr>
        <w:t>’</w:t>
      </w:r>
    </w:p>
    <w:p w:rsidR="0055360F" w:rsidRDefault="0055360F" w:rsidP="0055360F">
      <w:pPr>
        <w:pStyle w:val="Tabletext"/>
        <w:keepLines w:val="0"/>
        <w:numPr>
          <w:ilvl w:val="4"/>
          <w:numId w:val="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55360F">
        <w:rPr>
          <w:rFonts w:hint="eastAsia"/>
          <w:kern w:val="2"/>
          <w:szCs w:val="24"/>
          <w:lang w:eastAsia="zh-TW"/>
        </w:rPr>
        <w:t>排序條件：案件受理單位、送件人</w:t>
      </w:r>
      <w:r w:rsidRPr="0055360F">
        <w:rPr>
          <w:rFonts w:hint="eastAsia"/>
          <w:kern w:val="2"/>
          <w:szCs w:val="24"/>
          <w:lang w:eastAsia="zh-TW"/>
        </w:rPr>
        <w:t>id</w:t>
      </w:r>
      <w:r w:rsidRPr="0055360F">
        <w:rPr>
          <w:rFonts w:hint="eastAsia"/>
          <w:kern w:val="2"/>
          <w:szCs w:val="24"/>
          <w:lang w:eastAsia="zh-TW"/>
        </w:rPr>
        <w:t>、事故者</w:t>
      </w:r>
      <w:r w:rsidRPr="0055360F">
        <w:rPr>
          <w:rFonts w:hint="eastAsia"/>
          <w:kern w:val="2"/>
          <w:szCs w:val="24"/>
          <w:lang w:eastAsia="zh-TW"/>
        </w:rPr>
        <w:t>id</w:t>
      </w:r>
      <w:r w:rsidRPr="0055360F">
        <w:rPr>
          <w:rFonts w:hint="eastAsia"/>
          <w:kern w:val="2"/>
          <w:szCs w:val="24"/>
          <w:lang w:eastAsia="zh-TW"/>
        </w:rPr>
        <w:t>、受理編號</w:t>
      </w:r>
    </w:p>
    <w:p w:rsidR="00772505" w:rsidRDefault="00772505">
      <w:pPr>
        <w:pStyle w:val="Tabletext"/>
        <w:keepLines w:val="0"/>
        <w:numPr>
          <w:ilvl w:val="3"/>
          <w:numId w:val="7"/>
        </w:numPr>
        <w:spacing w:after="0" w:line="240" w:lineRule="auto"/>
        <w:rPr>
          <w:ins w:id="30" w:author="李明諭" w:date="2019-04-15T13:37:00Z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導引頁套版</w:t>
      </w:r>
      <w:r>
        <w:rPr>
          <w:rFonts w:hint="eastAsia"/>
          <w:kern w:val="2"/>
          <w:szCs w:val="24"/>
          <w:lang w:eastAsia="zh-TW"/>
        </w:rPr>
        <w:t>(</w:t>
      </w:r>
      <w:r>
        <w:rPr>
          <w:rFonts w:hint="eastAsia"/>
          <w:kern w:val="2"/>
          <w:szCs w:val="24"/>
          <w:lang w:eastAsia="zh-TW"/>
        </w:rPr>
        <w:t>套版格式參照</w:t>
      </w:r>
      <w:r>
        <w:rPr>
          <w:rFonts w:hint="eastAsia"/>
          <w:kern w:val="2"/>
          <w:szCs w:val="24"/>
          <w:lang w:eastAsia="zh-TW"/>
        </w:rPr>
        <w:t>:</w:t>
      </w:r>
      <w:r>
        <w:rPr>
          <w:rFonts w:hint="eastAsia"/>
          <w:kern w:val="2"/>
          <w:szCs w:val="24"/>
          <w:lang w:eastAsia="zh-TW"/>
        </w:rPr>
        <w:t>補全聯繫通知單</w:t>
      </w:r>
      <w:r>
        <w:rPr>
          <w:rFonts w:hint="eastAsia"/>
          <w:kern w:val="2"/>
          <w:szCs w:val="24"/>
          <w:lang w:eastAsia="zh-TW"/>
        </w:rPr>
        <w:t>.doc)</w:t>
      </w:r>
    </w:p>
    <w:p w:rsidR="009D1416" w:rsidRDefault="009D1416" w:rsidP="009D1416">
      <w:pPr>
        <w:pStyle w:val="Tabletext"/>
        <w:keepLines w:val="0"/>
        <w:numPr>
          <w:ilvl w:val="4"/>
          <w:numId w:val="7"/>
        </w:numPr>
        <w:spacing w:after="0" w:line="240" w:lineRule="auto"/>
        <w:rPr>
          <w:rFonts w:hint="eastAsia"/>
          <w:kern w:val="2"/>
          <w:szCs w:val="24"/>
          <w:lang w:eastAsia="zh-TW"/>
        </w:rPr>
        <w:pPrChange w:id="31" w:author="李明諭" w:date="2019-04-15T13:37:00Z">
          <w:pPr>
            <w:pStyle w:val="Tabletext"/>
            <w:keepLines w:val="0"/>
            <w:numPr>
              <w:ilvl w:val="3"/>
              <w:numId w:val="7"/>
            </w:numPr>
            <w:tabs>
              <w:tab w:val="num" w:pos="1996"/>
            </w:tabs>
            <w:spacing w:after="0" w:line="240" w:lineRule="auto"/>
            <w:ind w:left="1418" w:hanging="142"/>
          </w:pPr>
        </w:pPrChange>
      </w:pPr>
      <w:ins w:id="32" w:author="李明諭" w:date="2019-04-15T13:37:00Z">
        <w:r w:rsidRPr="009D1416">
          <w:rPr>
            <w:rFonts w:hint="eastAsia"/>
            <w:kern w:val="2"/>
            <w:szCs w:val="24"/>
            <w:lang w:eastAsia="zh-TW"/>
          </w:rPr>
          <w:t>申請書</w:t>
        </w:r>
        <w:r w:rsidRPr="009D1416">
          <w:rPr>
            <w:rFonts w:hint="eastAsia"/>
            <w:kern w:val="2"/>
            <w:szCs w:val="24"/>
            <w:lang w:eastAsia="zh-TW"/>
          </w:rPr>
          <w:t>181222000619</w:t>
        </w:r>
        <w:r w:rsidRPr="009D1416">
          <w:rPr>
            <w:rFonts w:hint="eastAsia"/>
            <w:kern w:val="2"/>
            <w:szCs w:val="24"/>
            <w:lang w:eastAsia="zh-TW"/>
          </w:rPr>
          <w:t>所提變更</w:t>
        </w:r>
        <w:r>
          <w:rPr>
            <w:rFonts w:hint="eastAsia"/>
            <w:kern w:val="2"/>
            <w:szCs w:val="24"/>
            <w:lang w:eastAsia="zh-TW"/>
          </w:rPr>
          <w:t>：</w:t>
        </w:r>
        <w:r w:rsidRPr="009D1416">
          <w:rPr>
            <w:rFonts w:hint="eastAsia"/>
            <w:kern w:val="2"/>
            <w:szCs w:val="24"/>
            <w:lang w:eastAsia="zh-TW"/>
          </w:rPr>
          <w:t>新增文字</w:t>
        </w:r>
        <w:r>
          <w:rPr>
            <w:rFonts w:hint="eastAsia"/>
            <w:kern w:val="2"/>
            <w:szCs w:val="24"/>
            <w:lang w:eastAsia="zh-TW"/>
          </w:rPr>
          <w:t>，如圖所示，</w:t>
        </w:r>
        <w:r w:rsidRPr="00792DFC">
          <w:rPr>
            <w:rFonts w:ascii="標楷體" w:eastAsia="標楷體" w:hAnsi="標楷體" w:hint="eastAsia"/>
            <w:lang w:eastAsia="zh-TW"/>
          </w:rPr>
          <w:t>【</w:t>
        </w:r>
        <w:r>
          <w:rPr>
            <w:rFonts w:ascii="標楷體" w:eastAsia="標楷體" w:hAnsi="標楷體" w:hint="eastAsia"/>
            <w:lang w:eastAsia="zh-TW"/>
          </w:rPr>
          <w:t>若有補全</w:t>
        </w:r>
        <w:r w:rsidRPr="000713BD">
          <w:rPr>
            <w:rFonts w:ascii="標楷體" w:eastAsia="標楷體" w:hAnsi="標楷體" w:hint="eastAsia"/>
            <w:b/>
            <w:lang w:eastAsia="zh-TW"/>
          </w:rPr>
          <w:t>醫院調閱病歷同意書</w:t>
        </w:r>
        <w:r>
          <w:rPr>
            <w:rFonts w:ascii="標楷體" w:eastAsia="標楷體" w:hAnsi="標楷體" w:hint="eastAsia"/>
            <w:lang w:eastAsia="zh-TW"/>
          </w:rPr>
          <w:t>或</w:t>
        </w:r>
        <w:r w:rsidRPr="000713BD">
          <w:rPr>
            <w:rFonts w:ascii="標楷體" w:eastAsia="標楷體" w:hAnsi="標楷體" w:hint="eastAsia"/>
            <w:b/>
            <w:lang w:eastAsia="zh-TW"/>
          </w:rPr>
          <w:t>同意查詢聲明書</w:t>
        </w:r>
        <w:r>
          <w:rPr>
            <w:rFonts w:ascii="標楷體" w:eastAsia="標楷體" w:hAnsi="標楷體" w:hint="eastAsia"/>
            <w:lang w:eastAsia="zh-TW"/>
          </w:rPr>
          <w:t>，請至以下路徑下載:</w:t>
        </w:r>
        <w:r w:rsidRPr="000713BD">
          <w:rPr>
            <w:rFonts w:ascii="標楷體" w:eastAsia="標楷體" w:hAnsi="標楷體" w:hint="eastAsia"/>
            <w:lang w:eastAsia="zh-TW"/>
          </w:rPr>
          <w:t>金控入口網站-代辦事項(理賠)-理賠補件查詢(業)-點選查詢區間或是輸入受編或保戶ID查詢】。</w:t>
        </w:r>
      </w:ins>
    </w:p>
    <w:p w:rsidR="00772505" w:rsidRDefault="000C6840" w:rsidP="000C6840">
      <w:pPr>
        <w:pStyle w:val="Tabletext"/>
        <w:keepLines w:val="0"/>
        <w:numPr>
          <w:ilvl w:val="4"/>
          <w:numId w:val="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0C6840">
        <w:rPr>
          <w:rFonts w:hint="eastAsia"/>
          <w:kern w:val="2"/>
          <w:szCs w:val="24"/>
          <w:lang w:eastAsia="zh-TW"/>
        </w:rPr>
        <w:t>補全連繫單通知</w:t>
      </w:r>
      <w:r w:rsidR="00772505">
        <w:rPr>
          <w:rFonts w:hint="eastAsia"/>
          <w:kern w:val="2"/>
          <w:szCs w:val="24"/>
          <w:lang w:eastAsia="zh-TW"/>
        </w:rPr>
        <w:t>‧單位中文</w:t>
      </w:r>
      <w:r w:rsidR="00772505">
        <w:rPr>
          <w:rFonts w:hint="eastAsia"/>
          <w:kern w:val="2"/>
          <w:szCs w:val="24"/>
          <w:lang w:eastAsia="zh-TW"/>
        </w:rPr>
        <w:t xml:space="preserve"> =  </w:t>
      </w:r>
      <w:r w:rsidR="00772505">
        <w:rPr>
          <w:rFonts w:hint="eastAsia"/>
          <w:kern w:val="2"/>
          <w:szCs w:val="24"/>
          <w:lang w:eastAsia="zh-TW"/>
        </w:rPr>
        <w:t>送件人所屬單位中文</w:t>
      </w:r>
      <w:r w:rsidR="00772505">
        <w:rPr>
          <w:rFonts w:hint="eastAsia"/>
          <w:kern w:val="2"/>
          <w:szCs w:val="24"/>
          <w:lang w:eastAsia="zh-TW"/>
        </w:rPr>
        <w:t>(</w:t>
      </w:r>
      <w:r w:rsidR="00772505">
        <w:t>Class Employee</w:t>
      </w:r>
      <w:r w:rsidR="00772505">
        <w:rPr>
          <w:rFonts w:hint="eastAsia"/>
          <w:lang w:eastAsia="zh-TW"/>
        </w:rPr>
        <w:t xml:space="preserve">:method </w:t>
      </w:r>
      <w:hyperlink r:id="rId13" w:anchor="getDivShortName()" w:history="1">
        <w:r w:rsidR="00772505">
          <w:rPr>
            <w:rStyle w:val="a3"/>
            <w:b/>
            <w:bCs/>
          </w:rPr>
          <w:t>getDivShortName</w:t>
        </w:r>
      </w:hyperlink>
      <w:r w:rsidR="00772505">
        <w:rPr>
          <w:rStyle w:val="HTML"/>
          <w:rFonts w:ascii="Times New Roman" w:hAnsi="Times New Roman" w:cs="Times New Roman"/>
        </w:rPr>
        <w:t>()</w:t>
      </w:r>
      <w:r w:rsidR="00772505">
        <w:rPr>
          <w:rStyle w:val="HTML"/>
          <w:rFonts w:ascii="Times New Roman" w:hAnsi="Times New Roman" w:cs="Times New Roman" w:hint="eastAsia"/>
          <w:lang w:eastAsia="zh-TW"/>
        </w:rPr>
        <w:t>)</w:t>
      </w:r>
    </w:p>
    <w:p w:rsidR="00772505" w:rsidRDefault="000C6840" w:rsidP="000C6840">
      <w:pPr>
        <w:pStyle w:val="Tabletext"/>
        <w:keepLines w:val="0"/>
        <w:numPr>
          <w:ilvl w:val="4"/>
          <w:numId w:val="7"/>
        </w:numPr>
        <w:spacing w:after="0" w:line="240" w:lineRule="auto"/>
        <w:rPr>
          <w:rStyle w:val="style3"/>
          <w:rFonts w:hint="eastAsia"/>
          <w:kern w:val="2"/>
          <w:szCs w:val="24"/>
          <w:lang w:eastAsia="zh-TW"/>
        </w:rPr>
      </w:pPr>
      <w:r w:rsidRPr="000C6840">
        <w:rPr>
          <w:rFonts w:hint="eastAsia"/>
          <w:kern w:val="2"/>
          <w:szCs w:val="24"/>
          <w:lang w:eastAsia="zh-TW"/>
        </w:rPr>
        <w:t>補全連繫單通知</w:t>
      </w:r>
      <w:r w:rsidR="00772505">
        <w:rPr>
          <w:rFonts w:hint="eastAsia"/>
          <w:kern w:val="2"/>
          <w:szCs w:val="24"/>
          <w:lang w:eastAsia="zh-TW"/>
        </w:rPr>
        <w:t>‧送件人姓名</w:t>
      </w:r>
      <w:r w:rsidR="00772505">
        <w:rPr>
          <w:rFonts w:hint="eastAsia"/>
          <w:kern w:val="2"/>
          <w:szCs w:val="24"/>
          <w:lang w:eastAsia="zh-TW"/>
        </w:rPr>
        <w:t xml:space="preserve"> =  </w:t>
      </w:r>
      <w:r w:rsidR="00772505">
        <w:rPr>
          <w:rStyle w:val="style3"/>
          <w:rFonts w:hint="eastAsia"/>
        </w:rPr>
        <w:t>TRAN_NAME</w:t>
      </w:r>
      <w:r w:rsidR="00772505">
        <w:rPr>
          <w:rStyle w:val="style3"/>
          <w:rFonts w:hint="eastAsia"/>
          <w:lang w:eastAsia="zh-TW"/>
        </w:rPr>
        <w:t>‧</w:t>
      </w:r>
      <w:r w:rsidR="00772505">
        <w:rPr>
          <w:rStyle w:val="style3"/>
          <w:rFonts w:hint="eastAsia"/>
          <w:lang w:eastAsia="zh-TW"/>
        </w:rPr>
        <w:t>DTAAJ010</w:t>
      </w:r>
    </w:p>
    <w:p w:rsidR="00772505" w:rsidRDefault="000C6840" w:rsidP="000C6840">
      <w:pPr>
        <w:pStyle w:val="Tabletext"/>
        <w:keepLines w:val="0"/>
        <w:numPr>
          <w:ilvl w:val="4"/>
          <w:numId w:val="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0C6840">
        <w:rPr>
          <w:rFonts w:hint="eastAsia"/>
          <w:kern w:val="2"/>
          <w:szCs w:val="24"/>
          <w:lang w:eastAsia="zh-TW"/>
        </w:rPr>
        <w:t>補全連繫單通知</w:t>
      </w:r>
      <w:r w:rsidR="00772505">
        <w:rPr>
          <w:rFonts w:hint="eastAsia"/>
          <w:kern w:val="2"/>
          <w:szCs w:val="24"/>
          <w:lang w:eastAsia="zh-TW"/>
        </w:rPr>
        <w:t>‧列印日期</w:t>
      </w:r>
      <w:r w:rsidR="00772505">
        <w:rPr>
          <w:rFonts w:hint="eastAsia"/>
          <w:kern w:val="2"/>
          <w:szCs w:val="24"/>
          <w:lang w:eastAsia="zh-TW"/>
        </w:rPr>
        <w:t xml:space="preserve"> =  </w:t>
      </w:r>
      <w:r w:rsidR="00772505">
        <w:rPr>
          <w:rFonts w:hint="eastAsia"/>
          <w:kern w:val="2"/>
          <w:szCs w:val="24"/>
          <w:lang w:eastAsia="zh-TW"/>
        </w:rPr>
        <w:t>系統日期</w:t>
      </w:r>
    </w:p>
    <w:p w:rsidR="00772505" w:rsidRDefault="000C6840" w:rsidP="000C6840">
      <w:pPr>
        <w:pStyle w:val="Tabletext"/>
        <w:keepLines w:val="0"/>
        <w:numPr>
          <w:ilvl w:val="4"/>
          <w:numId w:val="7"/>
        </w:numPr>
        <w:spacing w:after="0" w:line="240" w:lineRule="auto"/>
        <w:rPr>
          <w:rStyle w:val="style3"/>
          <w:rFonts w:hint="eastAsia"/>
          <w:kern w:val="2"/>
          <w:szCs w:val="24"/>
          <w:lang w:eastAsia="zh-TW"/>
        </w:rPr>
      </w:pPr>
      <w:r w:rsidRPr="000C6840">
        <w:rPr>
          <w:rFonts w:hint="eastAsia"/>
          <w:kern w:val="2"/>
          <w:szCs w:val="24"/>
          <w:lang w:eastAsia="zh-TW"/>
        </w:rPr>
        <w:t>補全連繫單通知</w:t>
      </w:r>
      <w:r w:rsidR="00772505">
        <w:rPr>
          <w:rFonts w:hint="eastAsia"/>
          <w:kern w:val="2"/>
          <w:szCs w:val="24"/>
          <w:lang w:eastAsia="zh-TW"/>
        </w:rPr>
        <w:t>‧保戶姓名</w:t>
      </w:r>
      <w:r w:rsidR="00772505">
        <w:rPr>
          <w:rFonts w:hint="eastAsia"/>
          <w:kern w:val="2"/>
          <w:szCs w:val="24"/>
          <w:lang w:eastAsia="zh-TW"/>
        </w:rPr>
        <w:t xml:space="preserve"> =  OCR</w:t>
      </w:r>
      <w:r w:rsidR="00772505">
        <w:rPr>
          <w:rStyle w:val="style3"/>
          <w:rFonts w:hint="eastAsia"/>
        </w:rPr>
        <w:t>_NAME</w:t>
      </w:r>
      <w:r w:rsidR="00772505">
        <w:rPr>
          <w:rStyle w:val="style3"/>
          <w:rFonts w:hint="eastAsia"/>
          <w:lang w:eastAsia="zh-TW"/>
        </w:rPr>
        <w:t>‧</w:t>
      </w:r>
      <w:r w:rsidR="00772505">
        <w:rPr>
          <w:rStyle w:val="style3"/>
          <w:rFonts w:hint="eastAsia"/>
          <w:lang w:eastAsia="zh-TW"/>
        </w:rPr>
        <w:t>DTAAJ010</w:t>
      </w:r>
    </w:p>
    <w:p w:rsidR="00772505" w:rsidRDefault="000C6840" w:rsidP="000C6840">
      <w:pPr>
        <w:pStyle w:val="Tabletext"/>
        <w:keepLines w:val="0"/>
        <w:numPr>
          <w:ilvl w:val="4"/>
          <w:numId w:val="7"/>
        </w:numPr>
        <w:spacing w:after="0" w:line="240" w:lineRule="auto"/>
        <w:rPr>
          <w:rStyle w:val="style3"/>
          <w:rFonts w:hint="eastAsia"/>
          <w:kern w:val="2"/>
          <w:szCs w:val="24"/>
          <w:lang w:eastAsia="zh-TW"/>
        </w:rPr>
      </w:pPr>
      <w:r w:rsidRPr="000C6840">
        <w:rPr>
          <w:rFonts w:hint="eastAsia"/>
          <w:kern w:val="2"/>
          <w:szCs w:val="24"/>
          <w:lang w:eastAsia="zh-TW"/>
        </w:rPr>
        <w:t>補全連繫單通知</w:t>
      </w:r>
      <w:r w:rsidR="00772505">
        <w:rPr>
          <w:rFonts w:hint="eastAsia"/>
          <w:kern w:val="2"/>
          <w:szCs w:val="24"/>
          <w:lang w:eastAsia="zh-TW"/>
        </w:rPr>
        <w:t>‧受理編號</w:t>
      </w:r>
      <w:r w:rsidR="00772505">
        <w:rPr>
          <w:rFonts w:hint="eastAsia"/>
          <w:kern w:val="2"/>
          <w:szCs w:val="24"/>
          <w:lang w:eastAsia="zh-TW"/>
        </w:rPr>
        <w:t xml:space="preserve"> =  APLY_NO</w:t>
      </w:r>
      <w:r w:rsidR="00772505">
        <w:rPr>
          <w:rStyle w:val="style3"/>
          <w:rFonts w:hint="eastAsia"/>
          <w:lang w:eastAsia="zh-TW"/>
        </w:rPr>
        <w:t>‧</w:t>
      </w:r>
      <w:r w:rsidR="00772505">
        <w:rPr>
          <w:rStyle w:val="style3"/>
          <w:rFonts w:hint="eastAsia"/>
          <w:lang w:eastAsia="zh-TW"/>
        </w:rPr>
        <w:t>DTAAJ010</w:t>
      </w:r>
    </w:p>
    <w:p w:rsidR="00772505" w:rsidRDefault="000C6840" w:rsidP="000C6840">
      <w:pPr>
        <w:pStyle w:val="Tabletext"/>
        <w:keepLines w:val="0"/>
        <w:numPr>
          <w:ilvl w:val="4"/>
          <w:numId w:val="7"/>
        </w:numPr>
        <w:spacing w:after="0" w:line="240" w:lineRule="auto"/>
        <w:rPr>
          <w:rStyle w:val="style3"/>
          <w:rFonts w:hint="eastAsia"/>
          <w:kern w:val="2"/>
          <w:szCs w:val="24"/>
          <w:lang w:eastAsia="zh-TW"/>
        </w:rPr>
      </w:pPr>
      <w:r w:rsidRPr="000C6840">
        <w:rPr>
          <w:rStyle w:val="style3"/>
          <w:rFonts w:hint="eastAsia"/>
          <w:lang w:eastAsia="zh-TW"/>
        </w:rPr>
        <w:t>補全連繫單通知</w:t>
      </w:r>
      <w:r w:rsidR="00772505">
        <w:rPr>
          <w:rStyle w:val="style3"/>
          <w:rFonts w:hint="eastAsia"/>
          <w:lang w:eastAsia="zh-TW"/>
        </w:rPr>
        <w:t>‧申請種類</w:t>
      </w:r>
      <w:r w:rsidR="00772505">
        <w:rPr>
          <w:rStyle w:val="style3"/>
          <w:rFonts w:hint="eastAsia"/>
          <w:lang w:eastAsia="zh-TW"/>
        </w:rPr>
        <w:t xml:space="preserve"> =  READ  APLY_KIND</w:t>
      </w:r>
      <w:r w:rsidR="00772505">
        <w:rPr>
          <w:rStyle w:val="style3"/>
          <w:rFonts w:hint="eastAsia"/>
          <w:lang w:eastAsia="zh-TW"/>
        </w:rPr>
        <w:t>‧</w:t>
      </w:r>
      <w:r w:rsidR="00772505">
        <w:rPr>
          <w:rStyle w:val="style3"/>
          <w:rFonts w:hint="eastAsia"/>
          <w:lang w:eastAsia="zh-TW"/>
        </w:rPr>
        <w:t xml:space="preserve">DTAAAT10 BY </w:t>
      </w:r>
      <w:r w:rsidR="00772505">
        <w:rPr>
          <w:rStyle w:val="style3"/>
          <w:rFonts w:hint="eastAsia"/>
          <w:lang w:eastAsia="zh-TW"/>
        </w:rPr>
        <w:t>受理編號</w:t>
      </w:r>
    </w:p>
    <w:p w:rsidR="00772505" w:rsidRDefault="000C6840" w:rsidP="000C6840">
      <w:pPr>
        <w:pStyle w:val="Tabletext"/>
        <w:keepLines w:val="0"/>
        <w:numPr>
          <w:ilvl w:val="4"/>
          <w:numId w:val="7"/>
        </w:numPr>
        <w:spacing w:after="0" w:line="240" w:lineRule="auto"/>
        <w:rPr>
          <w:rStyle w:val="style3"/>
          <w:rFonts w:hint="eastAsia"/>
          <w:kern w:val="2"/>
          <w:szCs w:val="24"/>
          <w:lang w:eastAsia="zh-TW"/>
        </w:rPr>
      </w:pPr>
      <w:r w:rsidRPr="000C6840">
        <w:rPr>
          <w:rFonts w:hint="eastAsia"/>
          <w:kern w:val="2"/>
          <w:szCs w:val="24"/>
          <w:lang w:eastAsia="zh-TW"/>
        </w:rPr>
        <w:t>補全連繫單通知</w:t>
      </w:r>
      <w:r w:rsidR="00772505">
        <w:rPr>
          <w:rFonts w:hint="eastAsia"/>
          <w:kern w:val="2"/>
          <w:szCs w:val="24"/>
          <w:lang w:eastAsia="zh-TW"/>
        </w:rPr>
        <w:t>‧</w:t>
      </w:r>
      <w:r w:rsidR="002836B9" w:rsidRPr="002836B9">
        <w:rPr>
          <w:rFonts w:hint="eastAsia"/>
          <w:kern w:val="2"/>
          <w:szCs w:val="24"/>
          <w:lang w:eastAsia="zh-TW"/>
        </w:rPr>
        <w:t>補全到期日期</w:t>
      </w:r>
      <w:r w:rsidR="002836B9" w:rsidRPr="002836B9">
        <w:rPr>
          <w:rFonts w:hint="eastAsia"/>
          <w:kern w:val="2"/>
          <w:szCs w:val="24"/>
          <w:lang w:eastAsia="zh-TW"/>
        </w:rPr>
        <w:t xml:space="preserve"> = DTAAJ010.</w:t>
      </w:r>
      <w:r w:rsidR="002836B9" w:rsidRPr="002836B9">
        <w:rPr>
          <w:rFonts w:hint="eastAsia"/>
          <w:kern w:val="2"/>
          <w:szCs w:val="24"/>
          <w:lang w:eastAsia="zh-TW"/>
        </w:rPr>
        <w:t>補全到期日期</w:t>
      </w:r>
      <w:r w:rsidR="002836B9" w:rsidRPr="002836B9">
        <w:rPr>
          <w:rFonts w:hint="eastAsia"/>
          <w:kern w:val="2"/>
          <w:szCs w:val="24"/>
          <w:lang w:eastAsia="zh-TW"/>
        </w:rPr>
        <w:t>(</w:t>
      </w:r>
      <w:r w:rsidR="002836B9" w:rsidRPr="002836B9">
        <w:rPr>
          <w:kern w:val="2"/>
          <w:szCs w:val="24"/>
          <w:lang w:eastAsia="zh-TW"/>
        </w:rPr>
        <w:t>COMPLETE_DATE</w:t>
      </w:r>
      <w:r w:rsidR="002836B9" w:rsidRPr="002836B9" w:rsidDel="00246074">
        <w:rPr>
          <w:rFonts w:hint="eastAsia"/>
          <w:kern w:val="2"/>
          <w:szCs w:val="24"/>
          <w:lang w:eastAsia="zh-TW"/>
        </w:rPr>
        <w:t xml:space="preserve"> </w:t>
      </w:r>
      <w:r w:rsidR="002836B9" w:rsidRPr="002836B9">
        <w:rPr>
          <w:rFonts w:hint="eastAsia"/>
          <w:kern w:val="2"/>
          <w:szCs w:val="24"/>
          <w:lang w:eastAsia="zh-TW"/>
        </w:rPr>
        <w:t>)</w:t>
      </w:r>
    </w:p>
    <w:p w:rsidR="00772505" w:rsidRDefault="000C6840" w:rsidP="000C6840">
      <w:pPr>
        <w:pStyle w:val="Tabletext"/>
        <w:keepLines w:val="0"/>
        <w:numPr>
          <w:ilvl w:val="4"/>
          <w:numId w:val="7"/>
        </w:numPr>
        <w:spacing w:after="0" w:line="240" w:lineRule="auto"/>
        <w:rPr>
          <w:rStyle w:val="style3"/>
          <w:rFonts w:hint="eastAsia"/>
          <w:kern w:val="2"/>
          <w:szCs w:val="24"/>
          <w:lang w:eastAsia="zh-TW"/>
        </w:rPr>
      </w:pPr>
      <w:r w:rsidRPr="000C6840">
        <w:rPr>
          <w:rFonts w:hint="eastAsia"/>
          <w:kern w:val="2"/>
          <w:szCs w:val="24"/>
          <w:lang w:eastAsia="zh-TW"/>
        </w:rPr>
        <w:t>補全連繫單通知</w:t>
      </w:r>
      <w:r w:rsidR="00772505">
        <w:rPr>
          <w:rFonts w:hint="eastAsia"/>
          <w:kern w:val="2"/>
          <w:szCs w:val="24"/>
          <w:lang w:eastAsia="zh-TW"/>
        </w:rPr>
        <w:t>‧補全項目</w:t>
      </w:r>
      <w:r w:rsidR="00772505">
        <w:rPr>
          <w:rFonts w:hint="eastAsia"/>
          <w:kern w:val="2"/>
          <w:szCs w:val="24"/>
          <w:lang w:eastAsia="zh-TW"/>
        </w:rPr>
        <w:t xml:space="preserve"> =  </w:t>
      </w:r>
      <w:r w:rsidR="00772505">
        <w:rPr>
          <w:rStyle w:val="style3"/>
          <w:rFonts w:hint="eastAsia"/>
          <w:lang w:eastAsia="zh-TW"/>
        </w:rPr>
        <w:t>TAIN_MSG</w:t>
      </w:r>
      <w:r w:rsidR="00772505">
        <w:rPr>
          <w:rStyle w:val="style3"/>
          <w:rFonts w:hint="eastAsia"/>
          <w:lang w:eastAsia="zh-TW"/>
        </w:rPr>
        <w:t>‧</w:t>
      </w:r>
      <w:r w:rsidR="00772505">
        <w:rPr>
          <w:rStyle w:val="style3"/>
          <w:rFonts w:hint="eastAsia"/>
          <w:lang w:eastAsia="zh-TW"/>
        </w:rPr>
        <w:t>DTAAJ010(</w:t>
      </w:r>
      <w:r w:rsidR="00772505">
        <w:rPr>
          <w:rStyle w:val="style3"/>
          <w:rFonts w:hint="eastAsia"/>
          <w:lang w:eastAsia="zh-TW"/>
        </w:rPr>
        <w:t>同一受編會有多筆</w:t>
      </w:r>
      <w:r w:rsidR="00772505">
        <w:rPr>
          <w:rStyle w:val="style3"/>
          <w:rFonts w:hint="eastAsia"/>
          <w:lang w:eastAsia="zh-TW"/>
        </w:rPr>
        <w:t>)</w:t>
      </w:r>
    </w:p>
    <w:p w:rsidR="00772505" w:rsidRDefault="000C6840" w:rsidP="008C2425">
      <w:pPr>
        <w:pStyle w:val="Tabletext"/>
        <w:keepLines w:val="0"/>
        <w:numPr>
          <w:ilvl w:val="4"/>
          <w:numId w:val="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0C6840">
        <w:rPr>
          <w:rFonts w:hint="eastAsia"/>
          <w:kern w:val="2"/>
          <w:szCs w:val="24"/>
          <w:lang w:eastAsia="zh-TW"/>
        </w:rPr>
        <w:t>補全連繫單通知</w:t>
      </w:r>
      <w:r w:rsidR="00772505">
        <w:rPr>
          <w:rFonts w:hint="eastAsia"/>
          <w:kern w:val="2"/>
          <w:szCs w:val="24"/>
          <w:lang w:eastAsia="zh-TW"/>
        </w:rPr>
        <w:t>‧承辦中文</w:t>
      </w:r>
      <w:r w:rsidR="00772505">
        <w:rPr>
          <w:rFonts w:hint="eastAsia"/>
          <w:kern w:val="2"/>
          <w:szCs w:val="24"/>
          <w:lang w:eastAsia="zh-TW"/>
        </w:rPr>
        <w:t xml:space="preserve"> =  </w:t>
      </w:r>
      <w:r w:rsidR="008C2425">
        <w:rPr>
          <w:rStyle w:val="HTML"/>
          <w:rFonts w:ascii="Times New Roman" w:hAnsi="Times New Roman" w:cs="Times New Roman" w:hint="eastAsia"/>
          <w:lang w:eastAsia="zh-TW"/>
        </w:rPr>
        <w:t xml:space="preserve"> </w:t>
      </w:r>
      <w:r w:rsidR="008C2425" w:rsidRPr="009D74D3">
        <w:rPr>
          <w:rFonts w:hint="eastAsia"/>
          <w:kern w:val="2"/>
        </w:rPr>
        <w:t>KEYIN_DIV_NAME</w:t>
      </w:r>
      <w:r w:rsidR="008C2425" w:rsidRPr="009D74D3">
        <w:rPr>
          <w:rFonts w:hint="eastAsia"/>
          <w:kern w:val="2"/>
        </w:rPr>
        <w:t>‧</w:t>
      </w:r>
      <w:r w:rsidR="008C2425" w:rsidRPr="009D74D3">
        <w:rPr>
          <w:rFonts w:hint="eastAsia"/>
          <w:kern w:val="2"/>
        </w:rPr>
        <w:t>DTAAJ010</w:t>
      </w:r>
    </w:p>
    <w:p w:rsidR="00772505" w:rsidRPr="009D74D3" w:rsidRDefault="000C6840" w:rsidP="000C6840">
      <w:pPr>
        <w:pStyle w:val="Tabletext"/>
        <w:keepLines w:val="0"/>
        <w:numPr>
          <w:ilvl w:val="4"/>
          <w:numId w:val="7"/>
        </w:numPr>
        <w:spacing w:after="0" w:line="240" w:lineRule="auto"/>
        <w:rPr>
          <w:rStyle w:val="style3"/>
          <w:rFonts w:hint="eastAsia"/>
          <w:kern w:val="2"/>
          <w:szCs w:val="24"/>
          <w:lang w:eastAsia="zh-TW"/>
        </w:rPr>
      </w:pPr>
      <w:r w:rsidRPr="000C6840">
        <w:rPr>
          <w:rFonts w:hint="eastAsia"/>
          <w:kern w:val="2"/>
          <w:szCs w:val="24"/>
          <w:lang w:eastAsia="zh-TW"/>
        </w:rPr>
        <w:t>補全連繫單通知</w:t>
      </w:r>
      <w:r w:rsidR="00772505">
        <w:rPr>
          <w:rFonts w:hint="eastAsia"/>
          <w:kern w:val="2"/>
          <w:szCs w:val="24"/>
          <w:lang w:eastAsia="zh-TW"/>
        </w:rPr>
        <w:t>‧承辦人員</w:t>
      </w:r>
      <w:r w:rsidR="00772505">
        <w:rPr>
          <w:rFonts w:hint="eastAsia"/>
          <w:kern w:val="2"/>
          <w:szCs w:val="24"/>
          <w:lang w:eastAsia="zh-TW"/>
        </w:rPr>
        <w:t xml:space="preserve"> =  </w:t>
      </w:r>
      <w:r w:rsidR="008C2425">
        <w:rPr>
          <w:rStyle w:val="style3"/>
          <w:rFonts w:hint="eastAsia"/>
          <w:lang w:eastAsia="zh-TW"/>
        </w:rPr>
        <w:t xml:space="preserve"> </w:t>
      </w:r>
      <w:r w:rsidR="008C2425" w:rsidRPr="008C2425">
        <w:rPr>
          <w:rStyle w:val="style3"/>
          <w:lang w:eastAsia="zh-TW"/>
        </w:rPr>
        <w:t>KEYIN_NAME</w:t>
      </w:r>
      <w:r w:rsidR="008C2425">
        <w:rPr>
          <w:rStyle w:val="style3"/>
          <w:rFonts w:hint="eastAsia"/>
          <w:lang w:eastAsia="zh-TW"/>
        </w:rPr>
        <w:t>‧</w:t>
      </w:r>
      <w:r w:rsidR="008C2425">
        <w:rPr>
          <w:rStyle w:val="style3"/>
          <w:rFonts w:hint="eastAsia"/>
          <w:lang w:eastAsia="zh-TW"/>
        </w:rPr>
        <w:t>DTAAJ010</w:t>
      </w:r>
    </w:p>
    <w:p w:rsidR="008C2425" w:rsidRDefault="008C2425" w:rsidP="000C6840">
      <w:pPr>
        <w:pStyle w:val="Tabletext"/>
        <w:keepLines w:val="0"/>
        <w:numPr>
          <w:ilvl w:val="4"/>
          <w:numId w:val="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8C2425">
        <w:rPr>
          <w:rFonts w:hint="eastAsia"/>
          <w:kern w:val="2"/>
          <w:szCs w:val="24"/>
          <w:lang w:eastAsia="zh-TW"/>
        </w:rPr>
        <w:t>補全連繫單通知‧承辦人員</w:t>
      </w:r>
      <w:r>
        <w:rPr>
          <w:rFonts w:hint="eastAsia"/>
          <w:kern w:val="2"/>
          <w:szCs w:val="24"/>
          <w:lang w:eastAsia="zh-TW"/>
        </w:rPr>
        <w:t>分機</w:t>
      </w:r>
      <w:r w:rsidRPr="008C2425">
        <w:rPr>
          <w:rFonts w:hint="eastAsia"/>
          <w:kern w:val="2"/>
          <w:szCs w:val="24"/>
          <w:lang w:eastAsia="zh-TW"/>
        </w:rPr>
        <w:t xml:space="preserve"> =</w:t>
      </w:r>
      <w:r>
        <w:rPr>
          <w:rFonts w:hint="eastAsia"/>
          <w:kern w:val="2"/>
          <w:szCs w:val="24"/>
          <w:lang w:eastAsia="zh-TW"/>
        </w:rPr>
        <w:t xml:space="preserve"> </w:t>
      </w:r>
      <w:r>
        <w:rPr>
          <w:rFonts w:hint="eastAsia"/>
          <w:kern w:val="2"/>
          <w:szCs w:val="24"/>
          <w:lang w:eastAsia="zh-TW"/>
        </w:rPr>
        <w:t>取</w:t>
      </w:r>
      <w:r w:rsidRPr="007254D9">
        <w:rPr>
          <w:rStyle w:val="style3"/>
          <w:lang w:eastAsia="zh-TW"/>
        </w:rPr>
        <w:t>KEYIN_</w:t>
      </w:r>
      <w:r>
        <w:rPr>
          <w:rStyle w:val="style3"/>
          <w:rFonts w:hint="eastAsia"/>
          <w:lang w:eastAsia="zh-TW"/>
        </w:rPr>
        <w:t>ID</w:t>
      </w:r>
      <w:r w:rsidRPr="008C2425">
        <w:rPr>
          <w:rStyle w:val="style3"/>
          <w:rFonts w:hint="eastAsia"/>
          <w:lang w:eastAsia="zh-TW"/>
        </w:rPr>
        <w:t>‧</w:t>
      </w:r>
      <w:r w:rsidRPr="008C2425">
        <w:rPr>
          <w:rStyle w:val="style3"/>
          <w:rFonts w:hint="eastAsia"/>
          <w:lang w:eastAsia="zh-TW"/>
        </w:rPr>
        <w:t>DTAAJ010</w:t>
      </w:r>
      <w:r>
        <w:rPr>
          <w:rStyle w:val="style3"/>
          <w:rFonts w:hint="eastAsia"/>
          <w:lang w:eastAsia="zh-TW"/>
        </w:rPr>
        <w:t>於人事檔的分機資料</w:t>
      </w:r>
    </w:p>
    <w:p w:rsidR="00772505" w:rsidRDefault="00772505">
      <w:pPr>
        <w:pStyle w:val="Tabletext"/>
        <w:keepLines w:val="0"/>
        <w:numPr>
          <w:ilvl w:val="2"/>
          <w:numId w:val="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請依照</w:t>
      </w:r>
      <w:r>
        <w:rPr>
          <w:rFonts w:hint="eastAsia"/>
          <w:kern w:val="2"/>
          <w:szCs w:val="24"/>
          <w:lang w:eastAsia="zh-TW"/>
        </w:rPr>
        <w:t>UI</w:t>
      </w:r>
      <w:r>
        <w:rPr>
          <w:rFonts w:hint="eastAsia"/>
          <w:kern w:val="2"/>
          <w:szCs w:val="24"/>
          <w:lang w:eastAsia="zh-TW"/>
        </w:rPr>
        <w:t>列印出來</w:t>
      </w:r>
      <w:r>
        <w:rPr>
          <w:rFonts w:hint="eastAsia"/>
          <w:kern w:val="2"/>
          <w:szCs w:val="24"/>
          <w:lang w:eastAsia="zh-TW"/>
        </w:rPr>
        <w:t>(A4</w:t>
      </w:r>
      <w:r>
        <w:rPr>
          <w:rFonts w:hint="eastAsia"/>
          <w:kern w:val="2"/>
          <w:szCs w:val="24"/>
          <w:lang w:eastAsia="zh-TW"/>
        </w:rPr>
        <w:t>紙張，</w:t>
      </w:r>
      <w:r>
        <w:rPr>
          <w:rFonts w:hint="eastAsia"/>
          <w:kern w:val="2"/>
          <w:szCs w:val="24"/>
          <w:lang w:eastAsia="zh-TW"/>
        </w:rPr>
        <w:t>1</w:t>
      </w:r>
      <w:r>
        <w:rPr>
          <w:rFonts w:hint="eastAsia"/>
          <w:kern w:val="2"/>
          <w:szCs w:val="24"/>
          <w:lang w:eastAsia="zh-TW"/>
        </w:rPr>
        <w:t>檔多頁，同一受編印再同一頁</w:t>
      </w:r>
      <w:r>
        <w:rPr>
          <w:rFonts w:hint="eastAsia"/>
          <w:kern w:val="2"/>
          <w:szCs w:val="24"/>
          <w:lang w:eastAsia="zh-TW"/>
        </w:rPr>
        <w:t>)</w:t>
      </w:r>
    </w:p>
    <w:p w:rsidR="0055360F" w:rsidRDefault="0055360F" w:rsidP="0055360F">
      <w:pPr>
        <w:pStyle w:val="Tabletext"/>
        <w:keepLines w:val="0"/>
        <w:spacing w:after="0" w:line="240" w:lineRule="auto"/>
        <w:rPr>
          <w:rFonts w:hint="eastAsia"/>
          <w:kern w:val="2"/>
          <w:szCs w:val="24"/>
          <w:lang w:eastAsia="zh-TW"/>
        </w:rPr>
      </w:pPr>
    </w:p>
    <w:p w:rsidR="0055360F" w:rsidRDefault="0055360F" w:rsidP="0055360F">
      <w:pPr>
        <w:pStyle w:val="Tabletext"/>
        <w:keepLines w:val="0"/>
        <w:spacing w:after="0" w:line="240" w:lineRule="auto"/>
        <w:rPr>
          <w:rFonts w:hint="eastAsia"/>
          <w:kern w:val="2"/>
          <w:szCs w:val="24"/>
          <w:lang w:eastAsia="zh-TW"/>
        </w:rPr>
      </w:pPr>
    </w:p>
    <w:p w:rsidR="007B388B" w:rsidRDefault="007B388B" w:rsidP="0055360F">
      <w:pPr>
        <w:pStyle w:val="Tabletext"/>
        <w:keepLines w:val="0"/>
        <w:spacing w:after="0" w:line="240" w:lineRule="auto"/>
        <w:rPr>
          <w:rFonts w:hint="eastAsia"/>
          <w:kern w:val="2"/>
          <w:szCs w:val="24"/>
          <w:lang w:eastAsia="zh-TW"/>
        </w:rPr>
      </w:pPr>
      <w:r w:rsidRPr="007D6F34">
        <w:rPr>
          <w:noProof/>
          <w:lang w:eastAsia="zh-TW"/>
        </w:rPr>
        <w:pict>
          <v:shape id="_x0000_i1030" type="#_x0000_t75" style="width:6in;height:561.75pt;visibility:visible">
            <v:imagedata r:id="rId14" o:title=""/>
          </v:shape>
        </w:pict>
      </w:r>
    </w:p>
    <w:sectPr w:rsidR="007B388B">
      <w:footerReference w:type="even" r:id="rId15"/>
      <w:footerReference w:type="default" r:id="rId16"/>
      <w:footerReference w:type="first" r:id="rId17"/>
      <w:pgSz w:w="11906" w:h="16838"/>
      <w:pgMar w:top="1021" w:right="924" w:bottom="1985" w:left="902" w:header="851" w:footer="851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2DC7" w:rsidRDefault="00B22DC7">
      <w:r>
        <w:separator/>
      </w:r>
    </w:p>
  </w:endnote>
  <w:endnote w:type="continuationSeparator" w:id="0">
    <w:p w:rsidR="00B22DC7" w:rsidRDefault="00B22D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2505" w:rsidRDefault="00772505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772505" w:rsidRDefault="00772505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2505" w:rsidRDefault="00772505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1F34EC">
      <w:rPr>
        <w:rStyle w:val="a6"/>
        <w:noProof/>
      </w:rPr>
      <w:t>3</w:t>
    </w:r>
    <w:r>
      <w:rPr>
        <w:rStyle w:val="a6"/>
      </w:rPr>
      <w:fldChar w:fldCharType="end"/>
    </w:r>
  </w:p>
  <w:p w:rsidR="00772505" w:rsidRDefault="00772505">
    <w:pPr>
      <w:pStyle w:val="a5"/>
      <w:rPr>
        <w:rFonts w:hint="eastAsia"/>
      </w:rPr>
    </w:pPr>
    <w:r>
      <w:rPr>
        <w:rFonts w:hint="eastAsia"/>
      </w:rPr>
      <w:t>@</w:t>
    </w:r>
    <w:r>
      <w:rPr>
        <w:rFonts w:hint="eastAsia"/>
        <w:szCs w:val="24"/>
      </w:rPr>
      <w:t>匯撥帳號多筆查詢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2505" w:rsidRDefault="00772505">
    <w:pPr>
      <w:pStyle w:val="a5"/>
      <w:rPr>
        <w:rFonts w:hint="eastAsia"/>
      </w:rPr>
    </w:pPr>
    <w:r>
      <w:rPr>
        <w:rFonts w:hint="eastAsia"/>
      </w:rPr>
      <w:t>@</w:t>
    </w:r>
    <w:r>
      <w:rPr>
        <w:rFonts w:hint="eastAsia"/>
        <w:szCs w:val="24"/>
      </w:rPr>
      <w:t>匯撥帳號多筆查詢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2DC7" w:rsidRDefault="00B22DC7">
      <w:r>
        <w:separator/>
      </w:r>
    </w:p>
  </w:footnote>
  <w:footnote w:type="continuationSeparator" w:id="0">
    <w:p w:rsidR="00B22DC7" w:rsidRDefault="00B22D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B5FBC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" w15:restartNumberingAfterBreak="0">
    <w:nsid w:val="146769A0"/>
    <w:multiLevelType w:val="multilevel"/>
    <w:tmpl w:val="13B68B7A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" w15:restartNumberingAfterBreak="0">
    <w:nsid w:val="16E50CC5"/>
    <w:multiLevelType w:val="hybridMultilevel"/>
    <w:tmpl w:val="69321C7C"/>
    <w:lvl w:ilvl="0" w:tplc="6DF026A6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1F14A860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2BFD4CDD"/>
    <w:multiLevelType w:val="multilevel"/>
    <w:tmpl w:val="7AFEC5AC"/>
    <w:lvl w:ilvl="0">
      <w:start w:val="1"/>
      <w:numFmt w:val="taiwaneseCountingThousand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" w15:restartNumberingAfterBreak="0">
    <w:nsid w:val="45214F97"/>
    <w:multiLevelType w:val="multilevel"/>
    <w:tmpl w:val="BD808E8E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5" w15:restartNumberingAfterBreak="0">
    <w:nsid w:val="60E73A03"/>
    <w:multiLevelType w:val="hybridMultilevel"/>
    <w:tmpl w:val="795E8516"/>
    <w:lvl w:ilvl="0" w:tplc="967A598A">
      <w:start w:val="1"/>
      <w:numFmt w:val="decimal"/>
      <w:lvlText w:val="%1."/>
      <w:lvlJc w:val="left"/>
      <w:pPr>
        <w:tabs>
          <w:tab w:val="num" w:pos="907"/>
        </w:tabs>
        <w:ind w:left="907" w:hanging="482"/>
      </w:pPr>
      <w:rPr>
        <w:rFonts w:hint="eastAsia"/>
      </w:rPr>
    </w:lvl>
    <w:lvl w:ilvl="1" w:tplc="6A001CE2">
      <w:start w:val="1"/>
      <w:numFmt w:val="decimal"/>
      <w:lvlText w:val="%2."/>
      <w:lvlJc w:val="left"/>
      <w:pPr>
        <w:tabs>
          <w:tab w:val="num" w:pos="644"/>
        </w:tabs>
        <w:ind w:left="0" w:firstLine="284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865"/>
        </w:tabs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5"/>
        </w:tabs>
        <w:ind w:left="234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25"/>
        </w:tabs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05"/>
        </w:tabs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5"/>
        </w:tabs>
        <w:ind w:left="378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65"/>
        </w:tabs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45"/>
        </w:tabs>
        <w:ind w:left="4745" w:hanging="480"/>
      </w:pPr>
    </w:lvl>
  </w:abstractNum>
  <w:abstractNum w:abstractNumId="6" w15:restartNumberingAfterBreak="0">
    <w:nsid w:val="620C3181"/>
    <w:multiLevelType w:val="multilevel"/>
    <w:tmpl w:val="BD808E8E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7" w15:restartNumberingAfterBreak="0">
    <w:nsid w:val="634E7832"/>
    <w:multiLevelType w:val="multilevel"/>
    <w:tmpl w:val="8B441242"/>
    <w:lvl w:ilvl="0">
      <w:start w:val="1"/>
      <w:numFmt w:val="taiwaneseCountingThousand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"/>
      <w:lvlJc w:val="left"/>
      <w:pPr>
        <w:tabs>
          <w:tab w:val="num" w:pos="785"/>
        </w:tabs>
        <w:ind w:left="425" w:firstLine="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211"/>
        </w:tabs>
        <w:ind w:left="851" w:firstLine="0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96"/>
        </w:tabs>
        <w:ind w:left="1418" w:hanging="142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421"/>
        </w:tabs>
        <w:ind w:left="1701" w:firstLine="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2846"/>
        </w:tabs>
        <w:ind w:left="2126" w:firstLine="0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631"/>
        </w:tabs>
        <w:ind w:left="2552" w:hanging="1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8" w15:restartNumberingAfterBreak="0">
    <w:nsid w:val="63B44E25"/>
    <w:multiLevelType w:val="hybridMultilevel"/>
    <w:tmpl w:val="2F7061B6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9" w15:restartNumberingAfterBreak="0">
    <w:nsid w:val="66743B2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 w15:restartNumberingAfterBreak="0">
    <w:nsid w:val="74437D1F"/>
    <w:multiLevelType w:val="multilevel"/>
    <w:tmpl w:val="13562D44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6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10"/>
  </w:num>
  <w:num w:numId="5">
    <w:abstractNumId w:val="4"/>
  </w:num>
  <w:num w:numId="6">
    <w:abstractNumId w:val="1"/>
  </w:num>
  <w:num w:numId="7">
    <w:abstractNumId w:val="7"/>
  </w:num>
  <w:num w:numId="8">
    <w:abstractNumId w:val="9"/>
  </w:num>
  <w:num w:numId="9">
    <w:abstractNumId w:val="5"/>
  </w:num>
  <w:num w:numId="10">
    <w:abstractNumId w:val="3"/>
  </w:num>
  <w:num w:numId="11">
    <w:abstractNumId w:val="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戴余修">
    <w15:presenceInfo w15:providerId="AD" w15:userId="S-1-5-21-1803814909-596389231-837300805-14381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E43B1"/>
    <w:rsid w:val="0002053B"/>
    <w:rsid w:val="000273AC"/>
    <w:rsid w:val="000C6840"/>
    <w:rsid w:val="00145EF4"/>
    <w:rsid w:val="00180363"/>
    <w:rsid w:val="001F34EC"/>
    <w:rsid w:val="002836B9"/>
    <w:rsid w:val="00327EA3"/>
    <w:rsid w:val="003908BB"/>
    <w:rsid w:val="00397F56"/>
    <w:rsid w:val="003F0A7E"/>
    <w:rsid w:val="0041565A"/>
    <w:rsid w:val="00455FDF"/>
    <w:rsid w:val="004C5340"/>
    <w:rsid w:val="004D7E89"/>
    <w:rsid w:val="00534F41"/>
    <w:rsid w:val="0055360F"/>
    <w:rsid w:val="005E04B7"/>
    <w:rsid w:val="00662C37"/>
    <w:rsid w:val="00681C0E"/>
    <w:rsid w:val="006A4F0F"/>
    <w:rsid w:val="006B49E7"/>
    <w:rsid w:val="00747AAA"/>
    <w:rsid w:val="0075054C"/>
    <w:rsid w:val="00754401"/>
    <w:rsid w:val="00772505"/>
    <w:rsid w:val="00797219"/>
    <w:rsid w:val="007B1CB2"/>
    <w:rsid w:val="007B388B"/>
    <w:rsid w:val="007C10A2"/>
    <w:rsid w:val="007D3715"/>
    <w:rsid w:val="00837FD9"/>
    <w:rsid w:val="00861F0E"/>
    <w:rsid w:val="00865731"/>
    <w:rsid w:val="00884069"/>
    <w:rsid w:val="008C2425"/>
    <w:rsid w:val="00973A95"/>
    <w:rsid w:val="009A253E"/>
    <w:rsid w:val="009B3680"/>
    <w:rsid w:val="009C6C34"/>
    <w:rsid w:val="009D1416"/>
    <w:rsid w:val="009D74D3"/>
    <w:rsid w:val="00A91371"/>
    <w:rsid w:val="00AB1DD2"/>
    <w:rsid w:val="00AE43B1"/>
    <w:rsid w:val="00AF08C0"/>
    <w:rsid w:val="00B22DC7"/>
    <w:rsid w:val="00B47D1F"/>
    <w:rsid w:val="00B6383E"/>
    <w:rsid w:val="00B81358"/>
    <w:rsid w:val="00B93B9A"/>
    <w:rsid w:val="00BA5FA2"/>
    <w:rsid w:val="00BB311C"/>
    <w:rsid w:val="00C51ABE"/>
    <w:rsid w:val="00D118FC"/>
    <w:rsid w:val="00D37698"/>
    <w:rsid w:val="00D939CD"/>
    <w:rsid w:val="00D96E93"/>
    <w:rsid w:val="00DF1A15"/>
    <w:rsid w:val="00E0737E"/>
    <w:rsid w:val="00E37414"/>
    <w:rsid w:val="00E704A5"/>
    <w:rsid w:val="00E90018"/>
    <w:rsid w:val="00EA7B88"/>
    <w:rsid w:val="00EF5072"/>
    <w:rsid w:val="00F31030"/>
    <w:rsid w:val="00F33954"/>
    <w:rsid w:val="00F37855"/>
    <w:rsid w:val="00F41287"/>
    <w:rsid w:val="00F52683"/>
    <w:rsid w:val="00F74484"/>
    <w:rsid w:val="00FE1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0BB227A2-F946-4337-97E2-E77C6378F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Tabletext">
    <w:name w:val="Tabletext"/>
    <w:basedOn w:val="a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character" w:customStyle="1" w:styleId="SoDAField">
    <w:name w:val="SoDA Field"/>
    <w:rPr>
      <w:color w:val="0000FF"/>
      <w:sz w:val="20"/>
    </w:rPr>
  </w:style>
  <w:style w:type="character" w:styleId="a3">
    <w:name w:val="Hyperlink"/>
    <w:rPr>
      <w:color w:val="0000FF"/>
      <w:u w:val="single"/>
    </w:rPr>
  </w:style>
  <w:style w:type="character" w:styleId="a4">
    <w:name w:val="FollowedHyperlink"/>
    <w:rPr>
      <w:color w:val="800080"/>
      <w:u w:val="single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6">
    <w:name w:val="page number"/>
    <w:basedOn w:val="a0"/>
  </w:style>
  <w:style w:type="paragraph" w:styleId="a7">
    <w:name w:val="head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8">
    <w:name w:val="Balloon Text"/>
    <w:basedOn w:val="a"/>
    <w:semiHidden/>
    <w:rPr>
      <w:rFonts w:ascii="Arial" w:hAnsi="Arial"/>
      <w:sz w:val="18"/>
      <w:szCs w:val="18"/>
    </w:rPr>
  </w:style>
  <w:style w:type="character" w:styleId="HTML">
    <w:name w:val="HTML Code"/>
    <w:rPr>
      <w:rFonts w:ascii="細明體" w:eastAsia="細明體" w:hAnsi="細明體" w:cs="細明體"/>
      <w:sz w:val="24"/>
      <w:szCs w:val="24"/>
    </w:rPr>
  </w:style>
  <w:style w:type="character" w:styleId="a9">
    <w:name w:val="annotation reference"/>
    <w:semiHidden/>
    <w:rPr>
      <w:sz w:val="18"/>
      <w:szCs w:val="18"/>
    </w:rPr>
  </w:style>
  <w:style w:type="paragraph" w:styleId="aa">
    <w:name w:val="annotation text"/>
    <w:basedOn w:val="a"/>
    <w:semiHidden/>
  </w:style>
  <w:style w:type="character" w:customStyle="1" w:styleId="style3">
    <w:name w:val="style3"/>
    <w:basedOn w:val="a0"/>
  </w:style>
  <w:style w:type="table" w:styleId="ab">
    <w:name w:val="Table Grid"/>
    <w:basedOn w:val="a1"/>
    <w:rsid w:val="00D939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s90041at:8080/docs/CommonHR/com/cathay/common/hr/Employee.html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://ws90041at:8080/docs/CommonHR/com/cathay/common/hr/Employee.html" TargetMode="External"/><Relationship Id="rId19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621</Words>
  <Characters>3540</Characters>
  <Application>Microsoft Office Word</Application>
  <DocSecurity>0</DocSecurity>
  <Lines>29</Lines>
  <Paragraphs>8</Paragraphs>
  <ScaleCrop>false</ScaleCrop>
  <Company/>
  <LinksUpToDate>false</LinksUpToDate>
  <CharactersWithSpaces>4153</CharactersWithSpaces>
  <SharedDoc>false</SharedDoc>
  <HLinks>
    <vt:vector size="18" baseType="variant">
      <vt:variant>
        <vt:i4>6684769</vt:i4>
      </vt:variant>
      <vt:variant>
        <vt:i4>6</vt:i4>
      </vt:variant>
      <vt:variant>
        <vt:i4>0</vt:i4>
      </vt:variant>
      <vt:variant>
        <vt:i4>5</vt:i4>
      </vt:variant>
      <vt:variant>
        <vt:lpwstr>http://ws90041at:8080/docs/CommonHR/com/cathay/common/hr/Employee.html</vt:lpwstr>
      </vt:variant>
      <vt:variant>
        <vt:lpwstr>getDivShortName()</vt:lpwstr>
      </vt:variant>
      <vt:variant>
        <vt:i4>6684769</vt:i4>
      </vt:variant>
      <vt:variant>
        <vt:i4>3</vt:i4>
      </vt:variant>
      <vt:variant>
        <vt:i4>0</vt:i4>
      </vt:variant>
      <vt:variant>
        <vt:i4>5</vt:i4>
      </vt:variant>
      <vt:variant>
        <vt:lpwstr>http://ws90041at:8080/docs/CommonHR/com/cathay/common/hr/Employee.html</vt:lpwstr>
      </vt:variant>
      <vt:variant>
        <vt:lpwstr>getDivShortName()</vt:lpwstr>
      </vt:variant>
      <vt:variant>
        <vt:i4>4391011</vt:i4>
      </vt:variant>
      <vt:variant>
        <vt:i4>0</vt:i4>
      </vt:variant>
      <vt:variant>
        <vt:i4>0</vt:i4>
      </vt:variant>
      <vt:variant>
        <vt:i4>5</vt:i4>
      </vt:variant>
      <vt:variant>
        <vt:lpwstr>UI\USAAD00101.htm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</dc:title>
  <dc:subject/>
  <dc:creator>ws9004101</dc:creator>
  <cp:keywords/>
  <dc:description/>
  <cp:lastModifiedBy>戴余修</cp:lastModifiedBy>
  <cp:revision>2</cp:revision>
  <cp:lastPrinted>2003-12-04T05:10:00Z</cp:lastPrinted>
  <dcterms:created xsi:type="dcterms:W3CDTF">2020-07-27T00:57:00Z</dcterms:created>
  <dcterms:modified xsi:type="dcterms:W3CDTF">2020-07-27T00:57:00Z</dcterms:modified>
</cp:coreProperties>
</file>