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342ECF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342ECF">
        <w:tc>
          <w:tcPr>
            <w:tcW w:w="12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8E68F3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7648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A76482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342ECF" w:rsidRPr="002A58AE" w:rsidTr="00342ECF">
        <w:trPr>
          <w:ins w:id="2" w:author="cathay" w:date="2019-06-27T17:31:00Z"/>
        </w:trPr>
        <w:tc>
          <w:tcPr>
            <w:tcW w:w="1216" w:type="dxa"/>
          </w:tcPr>
          <w:p w:rsidR="00342ECF" w:rsidRPr="002A58AE" w:rsidRDefault="00342ECF" w:rsidP="00342ECF">
            <w:pPr>
              <w:spacing w:line="240" w:lineRule="atLeast"/>
              <w:jc w:val="center"/>
              <w:rPr>
                <w:ins w:id="3" w:author="cathay" w:date="2019-06-27T17:31:00Z"/>
                <w:rFonts w:ascii="細明體" w:eastAsia="細明體" w:hAnsi="細明體" w:cs="Courier New"/>
                <w:sz w:val="20"/>
                <w:szCs w:val="20"/>
              </w:rPr>
            </w:pPr>
            <w:ins w:id="4" w:author="cathay" w:date="2019-06-27T17:3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2019/06/27</w:t>
              </w:r>
            </w:ins>
          </w:p>
        </w:tc>
        <w:tc>
          <w:tcPr>
            <w:tcW w:w="1010" w:type="dxa"/>
          </w:tcPr>
          <w:p w:rsidR="00342ECF" w:rsidRPr="002A58AE" w:rsidRDefault="00342ECF" w:rsidP="00342ECF">
            <w:pPr>
              <w:spacing w:line="240" w:lineRule="atLeast"/>
              <w:jc w:val="center"/>
              <w:rPr>
                <w:ins w:id="5" w:author="cathay" w:date="2019-06-27T17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9-06-27T17:3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342ECF" w:rsidRPr="002A58AE" w:rsidRDefault="00342ECF" w:rsidP="00342ECF">
            <w:pPr>
              <w:spacing w:line="240" w:lineRule="atLeast"/>
              <w:rPr>
                <w:ins w:id="7" w:author="cathay" w:date="2019-06-27T17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6-27T17:3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</w:tcPr>
          <w:p w:rsidR="00342ECF" w:rsidRDefault="00342ECF" w:rsidP="00342ECF">
            <w:pPr>
              <w:spacing w:line="240" w:lineRule="atLeast"/>
              <w:jc w:val="center"/>
              <w:rPr>
                <w:ins w:id="9" w:author="cathay" w:date="2019-06-27T17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6-27T17:3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342ECF" w:rsidRDefault="00342ECF" w:rsidP="00342ECF">
            <w:pPr>
              <w:spacing w:line="240" w:lineRule="atLeast"/>
              <w:jc w:val="center"/>
              <w:rPr>
                <w:ins w:id="11" w:author="cathay" w:date="2019-06-27T17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9-06-27T17:3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cathay" w:date="2019-06-27T17:31:00Z">
          <w:tblPr>
            <w:tblW w:w="1026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985"/>
        <w:gridCol w:w="1559"/>
        <w:gridCol w:w="3686"/>
        <w:gridCol w:w="1559"/>
        <w:gridCol w:w="1471"/>
        <w:tblGridChange w:id="14">
          <w:tblGrid>
            <w:gridCol w:w="1985"/>
            <w:gridCol w:w="355"/>
            <w:gridCol w:w="1204"/>
            <w:gridCol w:w="3686"/>
            <w:gridCol w:w="1559"/>
            <w:gridCol w:w="1471"/>
          </w:tblGrid>
        </w:tblGridChange>
      </w:tblGrid>
      <w:tr w:rsidR="009B56A8" w:rsidRPr="002A58AE" w:rsidTr="00342ECF">
        <w:tc>
          <w:tcPr>
            <w:tcW w:w="1985" w:type="dxa"/>
            <w:tcPrChange w:id="15" w:author="cathay" w:date="2019-06-27T17:31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75" w:type="dxa"/>
            <w:gridSpan w:val="4"/>
            <w:tcPrChange w:id="16" w:author="cathay" w:date="2019-06-27T17:31:00Z">
              <w:tcPr>
                <w:tcW w:w="7920" w:type="dxa"/>
                <w:gridSpan w:val="4"/>
              </w:tcPr>
            </w:tcPrChange>
          </w:tcPr>
          <w:p w:rsidR="009B56A8" w:rsidRPr="002A58AE" w:rsidRDefault="009C0AE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各服務科每月</w:t>
            </w:r>
            <w:r w:rsidR="008E68F3">
              <w:rPr>
                <w:rFonts w:ascii="細明體" w:eastAsia="細明體" w:hAnsi="細明體" w:hint="eastAsia"/>
                <w:sz w:val="20"/>
                <w:szCs w:val="20"/>
              </w:rPr>
              <w:t>件數報表</w:t>
            </w:r>
          </w:p>
        </w:tc>
      </w:tr>
      <w:tr w:rsidR="009B56A8" w:rsidRPr="002A58AE" w:rsidTr="00342ECF">
        <w:tc>
          <w:tcPr>
            <w:tcW w:w="1985" w:type="dxa"/>
            <w:tcPrChange w:id="17" w:author="cathay" w:date="2019-06-27T17:31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75" w:type="dxa"/>
            <w:gridSpan w:val="4"/>
            <w:tcPrChange w:id="18" w:author="cathay" w:date="2019-06-27T17:31:00Z">
              <w:tcPr>
                <w:tcW w:w="7920" w:type="dxa"/>
                <w:gridSpan w:val="4"/>
              </w:tcPr>
            </w:tcPrChange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7F0EDF">
              <w:rPr>
                <w:rFonts w:ascii="細明體" w:eastAsia="細明體" w:hAnsi="細明體" w:hint="eastAsia"/>
                <w:sz w:val="20"/>
                <w:szCs w:val="20"/>
              </w:rPr>
              <w:t>_1</w:t>
            </w:r>
            <w:r w:rsidR="009C0AE4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342ECF">
        <w:tc>
          <w:tcPr>
            <w:tcW w:w="1985" w:type="dxa"/>
            <w:tcPrChange w:id="19" w:author="cathay" w:date="2019-06-27T17:31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75" w:type="dxa"/>
            <w:gridSpan w:val="4"/>
            <w:tcPrChange w:id="20" w:author="cathay" w:date="2019-06-27T17:31:00Z">
              <w:tcPr>
                <w:tcW w:w="7920" w:type="dxa"/>
                <w:gridSpan w:val="4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342ECF">
        <w:tc>
          <w:tcPr>
            <w:tcW w:w="1985" w:type="dxa"/>
            <w:tcPrChange w:id="21" w:author="cathay" w:date="2019-06-27T17:31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75" w:type="dxa"/>
            <w:gridSpan w:val="4"/>
            <w:tcPrChange w:id="22" w:author="cathay" w:date="2019-06-27T17:31:00Z">
              <w:tcPr>
                <w:tcW w:w="7920" w:type="dxa"/>
                <w:gridSpan w:val="4"/>
              </w:tcPr>
            </w:tcPrChange>
          </w:tcPr>
          <w:p w:rsidR="009B56A8" w:rsidRPr="002A58AE" w:rsidRDefault="008E68F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各服務科每</w:t>
            </w:r>
            <w:r w:rsidR="009C0AE4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件數報表</w:t>
            </w:r>
          </w:p>
        </w:tc>
      </w:tr>
      <w:tr w:rsidR="004911D8" w:rsidRPr="002A58AE" w:rsidTr="00342ECF">
        <w:tc>
          <w:tcPr>
            <w:tcW w:w="1985" w:type="dxa"/>
            <w:tcPrChange w:id="23" w:author="cathay" w:date="2019-06-27T17:31:00Z">
              <w:tcPr>
                <w:tcW w:w="2340" w:type="dxa"/>
                <w:gridSpan w:val="2"/>
              </w:tcPr>
            </w:tcPrChange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75" w:type="dxa"/>
            <w:gridSpan w:val="4"/>
            <w:tcPrChange w:id="24" w:author="cathay" w:date="2019-06-27T17:31:00Z">
              <w:tcPr>
                <w:tcW w:w="7920" w:type="dxa"/>
                <w:gridSpan w:val="4"/>
              </w:tcPr>
            </w:tcPrChange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342ECF">
        <w:tc>
          <w:tcPr>
            <w:tcW w:w="1985" w:type="dxa"/>
            <w:tcPrChange w:id="25" w:author="cathay" w:date="2019-06-27T17:31:00Z">
              <w:tcPr>
                <w:tcW w:w="2340" w:type="dxa"/>
                <w:gridSpan w:val="2"/>
              </w:tcPr>
            </w:tcPrChange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75" w:type="dxa"/>
            <w:gridSpan w:val="4"/>
            <w:tcPrChange w:id="26" w:author="cathay" w:date="2019-06-27T17:31:00Z">
              <w:tcPr>
                <w:tcW w:w="7920" w:type="dxa"/>
                <w:gridSpan w:val="4"/>
              </w:tcPr>
            </w:tcPrChange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342ECF">
        <w:tc>
          <w:tcPr>
            <w:tcW w:w="1985" w:type="dxa"/>
            <w:tcPrChange w:id="27" w:author="cathay" w:date="2019-06-27T17:31:00Z">
              <w:tcPr>
                <w:tcW w:w="234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275" w:type="dxa"/>
            <w:gridSpan w:val="4"/>
            <w:tcPrChange w:id="28" w:author="cathay" w:date="2019-06-27T17:31:00Z">
              <w:tcPr>
                <w:tcW w:w="7920" w:type="dxa"/>
                <w:gridSpan w:val="4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342ECF">
        <w:tc>
          <w:tcPr>
            <w:tcW w:w="1985" w:type="dxa"/>
            <w:tcPrChange w:id="29" w:author="cathay" w:date="2019-06-27T17:31:00Z">
              <w:tcPr>
                <w:tcW w:w="234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275" w:type="dxa"/>
            <w:gridSpan w:val="4"/>
            <w:tcPrChange w:id="30" w:author="cathay" w:date="2019-06-27T17:31:00Z">
              <w:tcPr>
                <w:tcW w:w="7920" w:type="dxa"/>
                <w:gridSpan w:val="4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342ECF" w:rsidRPr="00905969" w:rsidTr="009E7E13">
        <w:trPr>
          <w:ins w:id="31" w:author="cathay" w:date="2019-06-27T17:31:00Z"/>
        </w:trPr>
        <w:tc>
          <w:tcPr>
            <w:tcW w:w="1985" w:type="dxa"/>
            <w:vMerge w:val="restart"/>
            <w:vAlign w:val="center"/>
          </w:tcPr>
          <w:p w:rsidR="00342ECF" w:rsidRPr="00905969" w:rsidRDefault="00342ECF" w:rsidP="009E7E13">
            <w:pPr>
              <w:rPr>
                <w:ins w:id="32" w:author="cathay" w:date="2019-06-27T17:31:00Z"/>
                <w:rFonts w:ascii="細明體" w:eastAsia="細明體" w:hAnsi="細明體"/>
                <w:sz w:val="20"/>
                <w:szCs w:val="20"/>
              </w:rPr>
            </w:pPr>
            <w:ins w:id="33" w:author="cathay" w:date="2019-06-27T17:3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1559" w:type="dxa"/>
          </w:tcPr>
          <w:p w:rsidR="00342ECF" w:rsidRPr="00905969" w:rsidRDefault="00342ECF" w:rsidP="009E7E13">
            <w:pPr>
              <w:rPr>
                <w:ins w:id="34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35" w:author="cathay" w:date="2019-06-27T17:3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畫面</w:t>
              </w:r>
            </w:ins>
          </w:p>
        </w:tc>
        <w:tc>
          <w:tcPr>
            <w:tcW w:w="3686" w:type="dxa"/>
            <w:vAlign w:val="center"/>
          </w:tcPr>
          <w:p w:rsidR="00342ECF" w:rsidRPr="00905969" w:rsidRDefault="00342ECF" w:rsidP="009E7E13">
            <w:pPr>
              <w:rPr>
                <w:ins w:id="36" w:author="cathay" w:date="2019-06-27T17:31:00Z"/>
                <w:rFonts w:ascii="細明體" w:eastAsia="細明體" w:hAnsi="細明體" w:cs="Calibri"/>
                <w:sz w:val="20"/>
                <w:szCs w:val="20"/>
              </w:rPr>
            </w:pPr>
            <w:ins w:id="37" w:author="cathay" w:date="2019-06-27T17:3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□無 □遮蔽 ■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 w:val="restart"/>
          </w:tcPr>
          <w:p w:rsidR="00342ECF" w:rsidRPr="00781D21" w:rsidRDefault="00342ECF" w:rsidP="009E7E13">
            <w:pPr>
              <w:rPr>
                <w:ins w:id="38" w:author="cathay" w:date="2019-06-27T17:31:00Z"/>
                <w:rFonts w:ascii="細明體" w:eastAsia="細明體" w:hAnsi="細明體"/>
                <w:sz w:val="20"/>
                <w:szCs w:val="20"/>
              </w:rPr>
            </w:pPr>
            <w:ins w:id="39" w:author="cathay" w:date="2019-06-27T17:31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需遮蔽/</w:t>
              </w:r>
            </w:ins>
          </w:p>
          <w:p w:rsidR="00342ECF" w:rsidRPr="00781D21" w:rsidRDefault="00342ECF" w:rsidP="009E7E13">
            <w:pPr>
              <w:rPr>
                <w:ins w:id="40" w:author="cathay" w:date="2019-06-27T17:31:00Z"/>
                <w:rFonts w:ascii="細明體" w:eastAsia="細明體" w:hAnsi="細明體"/>
                <w:sz w:val="20"/>
                <w:szCs w:val="20"/>
              </w:rPr>
            </w:pPr>
            <w:ins w:id="41" w:author="cathay" w:date="2019-06-27T17:31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寫入LOG</w:t>
              </w:r>
            </w:ins>
          </w:p>
          <w:p w:rsidR="00342ECF" w:rsidRPr="00905969" w:rsidRDefault="00342ECF" w:rsidP="009E7E13">
            <w:pPr>
              <w:rPr>
                <w:ins w:id="42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43" w:author="cathay" w:date="2019-06-27T17:31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的資料名稱</w:t>
              </w:r>
            </w:ins>
          </w:p>
        </w:tc>
        <w:tc>
          <w:tcPr>
            <w:tcW w:w="1471" w:type="dxa"/>
          </w:tcPr>
          <w:p w:rsidR="00342ECF" w:rsidRPr="00905969" w:rsidRDefault="00342ECF" w:rsidP="009E7E13">
            <w:pPr>
              <w:rPr>
                <w:ins w:id="44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45" w:author="cathay" w:date="2019-06-27T17:3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無</w:t>
              </w:r>
            </w:ins>
          </w:p>
        </w:tc>
      </w:tr>
      <w:tr w:rsidR="00342ECF" w:rsidRPr="00905969" w:rsidTr="009E7E13">
        <w:trPr>
          <w:ins w:id="46" w:author="cathay" w:date="2019-06-27T17:31:00Z"/>
        </w:trPr>
        <w:tc>
          <w:tcPr>
            <w:tcW w:w="1985" w:type="dxa"/>
            <w:vMerge/>
          </w:tcPr>
          <w:p w:rsidR="00342ECF" w:rsidRPr="00905969" w:rsidRDefault="00342ECF" w:rsidP="009E7E13">
            <w:pPr>
              <w:rPr>
                <w:ins w:id="47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2ECF" w:rsidRPr="00905969" w:rsidRDefault="00342ECF" w:rsidP="009E7E13">
            <w:pPr>
              <w:rPr>
                <w:ins w:id="48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49" w:author="cathay" w:date="2019-06-27T17:3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報表列印</w:t>
              </w:r>
            </w:ins>
          </w:p>
        </w:tc>
        <w:tc>
          <w:tcPr>
            <w:tcW w:w="3686" w:type="dxa"/>
            <w:vAlign w:val="center"/>
          </w:tcPr>
          <w:p w:rsidR="00342ECF" w:rsidRPr="00905969" w:rsidRDefault="00342ECF" w:rsidP="009E7E13">
            <w:pPr>
              <w:rPr>
                <w:ins w:id="50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51" w:author="cathay" w:date="2019-06-27T17:3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</w:tcPr>
          <w:p w:rsidR="00342ECF" w:rsidRPr="00905969" w:rsidRDefault="00342ECF" w:rsidP="009E7E13">
            <w:pPr>
              <w:rPr>
                <w:ins w:id="52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</w:tcPr>
          <w:p w:rsidR="00342ECF" w:rsidRPr="00905969" w:rsidRDefault="00342ECF" w:rsidP="009E7E13">
            <w:pPr>
              <w:rPr>
                <w:ins w:id="53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42ECF" w:rsidRPr="00905969" w:rsidTr="009E7E13">
        <w:trPr>
          <w:ins w:id="54" w:author="cathay" w:date="2019-06-27T17:31:00Z"/>
        </w:trPr>
        <w:tc>
          <w:tcPr>
            <w:tcW w:w="1985" w:type="dxa"/>
            <w:vMerge/>
          </w:tcPr>
          <w:p w:rsidR="00342ECF" w:rsidRPr="00905969" w:rsidRDefault="00342ECF" w:rsidP="009E7E13">
            <w:pPr>
              <w:rPr>
                <w:ins w:id="55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2ECF" w:rsidRPr="00905969" w:rsidRDefault="00342ECF" w:rsidP="009E7E13">
            <w:pPr>
              <w:rPr>
                <w:ins w:id="56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57" w:author="cathay" w:date="2019-06-27T17:3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檔案下載</w:t>
              </w:r>
            </w:ins>
          </w:p>
        </w:tc>
        <w:tc>
          <w:tcPr>
            <w:tcW w:w="3686" w:type="dxa"/>
            <w:vAlign w:val="center"/>
          </w:tcPr>
          <w:p w:rsidR="00342ECF" w:rsidRPr="00905969" w:rsidRDefault="00342ECF" w:rsidP="009E7E13">
            <w:pPr>
              <w:rPr>
                <w:ins w:id="58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59" w:author="cathay" w:date="2019-06-27T17:3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</w:tcPr>
          <w:p w:rsidR="00342ECF" w:rsidRPr="00905969" w:rsidRDefault="00342ECF" w:rsidP="009E7E13">
            <w:pPr>
              <w:rPr>
                <w:ins w:id="60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</w:tcPr>
          <w:p w:rsidR="00342ECF" w:rsidRPr="00905969" w:rsidRDefault="00342ECF" w:rsidP="009E7E13">
            <w:pPr>
              <w:rPr>
                <w:ins w:id="61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42ECF" w:rsidRPr="006A02C0" w:rsidTr="009E7E13">
        <w:trPr>
          <w:ins w:id="62" w:author="cathay" w:date="2019-06-27T17:31:00Z"/>
        </w:trPr>
        <w:tc>
          <w:tcPr>
            <w:tcW w:w="1985" w:type="dxa"/>
          </w:tcPr>
          <w:p w:rsidR="00342ECF" w:rsidRPr="006A02C0" w:rsidRDefault="00342ECF" w:rsidP="009E7E13">
            <w:pPr>
              <w:rPr>
                <w:ins w:id="63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64" w:author="cathay" w:date="2019-06-27T17:31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分頁處理方式</w:t>
              </w:r>
            </w:ins>
          </w:p>
        </w:tc>
        <w:tc>
          <w:tcPr>
            <w:tcW w:w="8275" w:type="dxa"/>
            <w:gridSpan w:val="4"/>
          </w:tcPr>
          <w:p w:rsidR="00342ECF" w:rsidRPr="006A02C0" w:rsidRDefault="00342ECF" w:rsidP="009E7E13">
            <w:pPr>
              <w:rPr>
                <w:ins w:id="65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66" w:author="cathay" w:date="2019-06-27T17:31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■無 □真分頁 □假分頁，分頁每頁___筆【Default　20】</w:t>
              </w:r>
            </w:ins>
          </w:p>
        </w:tc>
      </w:tr>
      <w:tr w:rsidR="00342ECF" w:rsidRPr="002C2F6A" w:rsidTr="009E7E13">
        <w:trPr>
          <w:trHeight w:val="109"/>
          <w:ins w:id="67" w:author="cathay" w:date="2019-06-27T17:31:00Z"/>
        </w:trPr>
        <w:tc>
          <w:tcPr>
            <w:tcW w:w="1985" w:type="dxa"/>
            <w:vMerge w:val="restart"/>
            <w:vAlign w:val="center"/>
          </w:tcPr>
          <w:p w:rsidR="00342ECF" w:rsidRPr="006B4014" w:rsidRDefault="00342ECF" w:rsidP="009E7E13">
            <w:pPr>
              <w:jc w:val="both"/>
              <w:rPr>
                <w:ins w:id="68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69" w:author="cathay" w:date="2019-06-27T17:31:00Z">
              <w:r w:rsidRPr="006B4014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559" w:type="dxa"/>
          </w:tcPr>
          <w:p w:rsidR="00342ECF" w:rsidRPr="006A02C0" w:rsidRDefault="00342ECF" w:rsidP="009E7E13">
            <w:pPr>
              <w:jc w:val="both"/>
              <w:rPr>
                <w:ins w:id="70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71" w:author="cathay" w:date="2019-06-27T17:31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6716" w:type="dxa"/>
            <w:gridSpan w:val="3"/>
          </w:tcPr>
          <w:p w:rsidR="00342ECF" w:rsidRPr="002C2F6A" w:rsidRDefault="00342ECF" w:rsidP="009E7E13">
            <w:pPr>
              <w:jc w:val="both"/>
              <w:rPr>
                <w:ins w:id="72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73" w:author="cathay" w:date="2019-06-27T17:31:00Z">
              <w:r w:rsidRPr="00AB6A53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 w:rsidRPr="002C2F6A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342ECF" w:rsidRPr="006A02C0" w:rsidTr="009E7E13">
        <w:trPr>
          <w:trHeight w:val="108"/>
          <w:ins w:id="74" w:author="cathay" w:date="2019-06-27T17:31:00Z"/>
        </w:trPr>
        <w:tc>
          <w:tcPr>
            <w:tcW w:w="1985" w:type="dxa"/>
            <w:vMerge/>
            <w:vAlign w:val="center"/>
          </w:tcPr>
          <w:p w:rsidR="00342ECF" w:rsidRPr="006A02C0" w:rsidRDefault="00342ECF" w:rsidP="009E7E13">
            <w:pPr>
              <w:jc w:val="both"/>
              <w:rPr>
                <w:ins w:id="75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2ECF" w:rsidRPr="006A02C0" w:rsidRDefault="00342ECF" w:rsidP="009E7E13">
            <w:pPr>
              <w:jc w:val="both"/>
              <w:rPr>
                <w:ins w:id="76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77" w:author="cathay" w:date="2019-06-27T17:31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6716" w:type="dxa"/>
            <w:gridSpan w:val="3"/>
          </w:tcPr>
          <w:p w:rsidR="00342ECF" w:rsidRPr="006A02C0" w:rsidRDefault="00342ECF" w:rsidP="009E7E13">
            <w:pPr>
              <w:jc w:val="both"/>
              <w:rPr>
                <w:ins w:id="78" w:author="cathay" w:date="2019-06-27T17:31:00Z"/>
                <w:rFonts w:ascii="細明體" w:eastAsia="細明體" w:hAnsi="細明體" w:hint="eastAsia"/>
                <w:sz w:val="20"/>
                <w:szCs w:val="20"/>
              </w:rPr>
            </w:pPr>
            <w:ins w:id="79" w:author="cathay" w:date="2019-06-27T17:31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FA180A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12.05pt;width:157.55pt;height:68.7pt;z-index:251659776">
            <v:textbox>
              <w:txbxContent>
                <w:p w:rsidR="00A76482" w:rsidRPr="007F0EDF" w:rsidRDefault="00A76482">
                  <w:pPr>
                    <w:rPr>
                      <w:sz w:val="20"/>
                      <w:szCs w:val="20"/>
                    </w:rPr>
                  </w:pPr>
                  <w:r w:rsidRPr="007F0EDF">
                    <w:rPr>
                      <w:rFonts w:hint="eastAsia"/>
                      <w:sz w:val="20"/>
                      <w:szCs w:val="20"/>
                    </w:rPr>
                    <w:t>跨區取件</w:t>
                  </w:r>
                  <w:r w:rsidR="00FA180A">
                    <w:rPr>
                      <w:rFonts w:hint="eastAsia"/>
                      <w:sz w:val="20"/>
                      <w:szCs w:val="20"/>
                    </w:rPr>
                    <w:t>服務人員統計</w:t>
                  </w:r>
                  <w:r w:rsidRPr="007F0EDF">
                    <w:rPr>
                      <w:rFonts w:hint="eastAsia"/>
                      <w:sz w:val="20"/>
                      <w:szCs w:val="20"/>
                    </w:rPr>
                    <w:t>檔</w:t>
                  </w:r>
                  <w:r w:rsidRPr="007F0EDF">
                    <w:rPr>
                      <w:rFonts w:hint="eastAsia"/>
                      <w:sz w:val="20"/>
                      <w:szCs w:val="20"/>
                    </w:rPr>
                    <w:t>DTAA</w:t>
                  </w:r>
                  <w:r w:rsidR="00FA180A">
                    <w:rPr>
                      <w:rFonts w:hint="eastAsia"/>
                      <w:sz w:val="20"/>
                      <w:szCs w:val="20"/>
                    </w:rPr>
                    <w:t>H550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7728">
            <v:textbox>
              <w:txbxContent>
                <w:p w:rsidR="00F01135" w:rsidRPr="00456FB6" w:rsidRDefault="007F0ED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撈</w:t>
                  </w:r>
                  <w:r w:rsidR="009C0A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取統計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資料</w:t>
                  </w:r>
                  <w:r w:rsidR="009C0A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19.55pt;height:48pt;z-index:251655680">
            <v:textbox>
              <w:txbxContent>
                <w:p w:rsidR="00F01135" w:rsidRPr="00456FB6" w:rsidRDefault="008E68F3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頁</w:t>
                  </w:r>
                  <w:r w:rsidR="009C0AE4">
                    <w:rPr>
                      <w:rFonts w:hint="eastAsia"/>
                      <w:sz w:val="20"/>
                      <w:szCs w:val="20"/>
                    </w:rPr>
                    <w:t>面輸入查詢條件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6704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2A58AE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2A58AE" w:rsidRDefault="009C0AE4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C0AE4">
              <w:rPr>
                <w:rFonts w:ascii="細明體" w:eastAsia="細明體" w:hAnsi="細明體" w:hint="eastAsia"/>
                <w:lang w:eastAsia="zh-TW"/>
              </w:rPr>
              <w:t>跨區取件服務人員統計檔</w:t>
            </w:r>
          </w:p>
        </w:tc>
        <w:tc>
          <w:tcPr>
            <w:tcW w:w="2551" w:type="dxa"/>
          </w:tcPr>
          <w:p w:rsidR="004911D8" w:rsidRPr="002A58AE" w:rsidRDefault="007F0EDF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9C0AE4">
              <w:rPr>
                <w:rFonts w:ascii="細明體" w:eastAsia="細明體" w:hAnsi="細明體" w:hint="eastAsia"/>
                <w:sz w:val="20"/>
                <w:szCs w:val="20"/>
              </w:rPr>
              <w:t>H550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2A58AE" w:rsidRDefault="00A76482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172BD1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AD695A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D695A" w:rsidRPr="002A58AE" w:rsidRDefault="00AD695A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AD695A" w:rsidRDefault="00AD695A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AD695A" w:rsidRPr="002A58AE" w:rsidRDefault="00AD695A" w:rsidP="00BF13E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342ECF" w:rsidRDefault="00342ECF" w:rsidP="00B10952">
      <w:pPr>
        <w:spacing w:line="240" w:lineRule="atLeast"/>
        <w:rPr>
          <w:ins w:id="80" w:author="cathay" w:date="2019-06-27T17:31:00Z"/>
          <w:rFonts w:ascii="細明體" w:eastAsia="細明體" w:hAnsi="細明體"/>
          <w:b/>
          <w:sz w:val="20"/>
          <w:szCs w:val="20"/>
        </w:rPr>
      </w:pPr>
    </w:p>
    <w:p w:rsidR="00B10952" w:rsidRPr="002A58AE" w:rsidDel="00342ECF" w:rsidRDefault="00342ECF" w:rsidP="00B10952">
      <w:pPr>
        <w:spacing w:line="240" w:lineRule="atLeast"/>
        <w:rPr>
          <w:del w:id="81" w:author="cathay" w:date="2019-06-27T17:31:00Z"/>
          <w:rFonts w:ascii="細明體" w:eastAsia="細明體" w:hAnsi="細明體" w:hint="eastAsia"/>
          <w:b/>
          <w:sz w:val="20"/>
          <w:szCs w:val="20"/>
        </w:rPr>
      </w:pPr>
      <w:ins w:id="82" w:author="cathay" w:date="2019-06-27T17:31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4023C6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del w:id="83" w:author="cathay" w:date="2019-06-28T09:45:00Z">
        <w:r w:rsidRPr="005F1E15" w:rsidDel="00032D88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6in;height:100.5pt;visibility:visible">
              <v:imagedata r:id="rId8" o:title=""/>
            </v:shape>
          </w:pict>
        </w:r>
      </w:del>
      <w:ins w:id="84" w:author="cathay" w:date="2019-06-28T09:45:00Z">
        <w:r w:rsidR="00032D88" w:rsidRPr="001269AE">
          <w:rPr>
            <w:noProof/>
          </w:rPr>
          <w:pict>
            <v:shape id="_x0000_i1026" type="#_x0000_t75" style="width:530.25pt;height:202.5pt;visibility:visible">
              <v:imagedata r:id="rId9" o:title=""/>
            </v:shape>
          </w:pict>
        </w:r>
      </w:ins>
    </w:p>
    <w:p w:rsidR="005D48B3" w:rsidDel="00342ECF" w:rsidRDefault="00342ECF" w:rsidP="00B10952">
      <w:pPr>
        <w:spacing w:line="240" w:lineRule="atLeast"/>
        <w:rPr>
          <w:del w:id="85" w:author="cathay" w:date="2019-06-27T17:31:00Z"/>
          <w:rFonts w:ascii="細明體" w:eastAsia="細明體" w:hAnsi="細明體" w:hint="eastAsia"/>
          <w:b/>
          <w:sz w:val="20"/>
          <w:szCs w:val="20"/>
        </w:rPr>
      </w:pPr>
      <w:ins w:id="86" w:author="cathay" w:date="2019-06-27T17:31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E9211F" w:rsidDel="00342ECF" w:rsidRDefault="00E9211F" w:rsidP="00B10952">
      <w:pPr>
        <w:spacing w:line="240" w:lineRule="atLeast"/>
        <w:rPr>
          <w:del w:id="87" w:author="cathay" w:date="2019-06-27T17:31:00Z"/>
          <w:rFonts w:ascii="細明體" w:eastAsia="細明體" w:hAnsi="細明體" w:hint="eastAsia"/>
          <w:b/>
          <w:sz w:val="20"/>
          <w:szCs w:val="20"/>
        </w:rPr>
      </w:pPr>
    </w:p>
    <w:p w:rsidR="00E9211F" w:rsidDel="00342ECF" w:rsidRDefault="00E9211F" w:rsidP="00B10952">
      <w:pPr>
        <w:spacing w:line="240" w:lineRule="atLeast"/>
        <w:rPr>
          <w:del w:id="88" w:author="cathay" w:date="2019-06-27T17:31:00Z"/>
          <w:rFonts w:ascii="細明體" w:eastAsia="細明體" w:hAnsi="細明體" w:hint="eastAsia"/>
          <w:b/>
          <w:sz w:val="20"/>
          <w:szCs w:val="20"/>
        </w:rPr>
      </w:pPr>
    </w:p>
    <w:p w:rsidR="00E9211F" w:rsidRPr="002A58AE" w:rsidDel="00342ECF" w:rsidRDefault="00E9211F" w:rsidP="00B10952">
      <w:pPr>
        <w:spacing w:line="240" w:lineRule="atLeast"/>
        <w:rPr>
          <w:del w:id="89" w:author="cathay" w:date="2019-06-27T17:31:00Z"/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066CE3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066CE3" w:rsidRPr="0011042B" w:rsidRDefault="00066CE3" w:rsidP="00066CE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如圖1，參數：</w:t>
      </w:r>
    </w:p>
    <w:p w:rsidR="00066CE3" w:rsidRDefault="00066CE3" w:rsidP="00066CE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$查詢開始年月= 畫面輸入值(左，資料格式為民國年月)</w:t>
      </w:r>
      <w:ins w:id="90" w:author="cathay" w:date="2019-06-28T09:46:00Z">
        <w:r w:rsidR="00032D88">
          <w:rPr>
            <w:rFonts w:ascii="細明體" w:eastAsia="細明體" w:hAnsi="細明體" w:hint="eastAsia"/>
            <w:bCs/>
            <w:lang w:eastAsia="zh-TW"/>
          </w:rPr>
          <w:t>，預設為前月</w:t>
        </w:r>
      </w:ins>
    </w:p>
    <w:p w:rsidR="00066CE3" w:rsidRPr="00066CE3" w:rsidRDefault="00066CE3" w:rsidP="00066CE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$查詢結束年月= 畫面輸入值(右，資料格式為民國年月)</w:t>
      </w:r>
      <w:ins w:id="91" w:author="cathay" w:date="2019-06-28T09:46:00Z">
        <w:r w:rsidR="00032D88">
          <w:rPr>
            <w:rFonts w:ascii="細明體" w:eastAsia="細明體" w:hAnsi="細明體" w:hint="eastAsia"/>
            <w:bCs/>
            <w:lang w:eastAsia="zh-TW"/>
          </w:rPr>
          <w:t>，預設為前月</w:t>
        </w:r>
      </w:ins>
    </w:p>
    <w:p w:rsidR="00066CE3" w:rsidRPr="002A58AE" w:rsidRDefault="00066CE3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066CE3"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3B108F" w:rsidRDefault="00B25D8F" w:rsidP="002B396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讀取資料</w:t>
      </w:r>
    </w:p>
    <w:p w:rsidR="001D0E8A" w:rsidRDefault="001D0E8A" w:rsidP="001D0E8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將$查詢開始年月與$查詢結束年月格式轉為西元年月格式</w:t>
      </w:r>
    </w:p>
    <w:p w:rsidR="00B35C05" w:rsidRDefault="00B35C05" w:rsidP="00B35C0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從</w:t>
      </w:r>
      <w:r>
        <w:rPr>
          <w:rFonts w:ascii="細明體" w:eastAsia="細明體" w:hAnsi="細明體" w:hint="eastAsia"/>
          <w:lang w:eastAsia="zh-TW"/>
        </w:rPr>
        <w:t>跨區取件服務人員統計檔DTAAH550中取得</w:t>
      </w:r>
      <w:r w:rsidRPr="00857FCD">
        <w:rPr>
          <w:rFonts w:ascii="細明體" w:eastAsia="細明體" w:hAnsi="細明體" w:hint="eastAsia"/>
          <w:bCs/>
          <w:u w:val="single"/>
          <w:lang w:eastAsia="zh-TW"/>
        </w:rPr>
        <w:t>查詢年月</w:t>
      </w:r>
      <w:r>
        <w:rPr>
          <w:rFonts w:ascii="細明體" w:eastAsia="細明體" w:hAnsi="細明體" w:hint="eastAsia"/>
          <w:lang w:eastAsia="zh-TW"/>
        </w:rPr>
        <w:t>介於$</w:t>
      </w:r>
      <w:r>
        <w:rPr>
          <w:rFonts w:ascii="細明體" w:eastAsia="細明體" w:hAnsi="細明體" w:hint="eastAsia"/>
          <w:bCs/>
          <w:lang w:eastAsia="zh-TW"/>
        </w:rPr>
        <w:t>查詢開始年月與$查詢結束年月之間的資料，並依照</w:t>
      </w:r>
      <w:r w:rsidRPr="00857FCD">
        <w:rPr>
          <w:rFonts w:ascii="細明體" w:eastAsia="細明體" w:hAnsi="細明體" w:hint="eastAsia"/>
          <w:bCs/>
          <w:u w:val="single"/>
          <w:lang w:eastAsia="zh-TW"/>
        </w:rPr>
        <w:t>核賠</w:t>
      </w:r>
      <w:r>
        <w:rPr>
          <w:rFonts w:ascii="細明體" w:eastAsia="細明體" w:hAnsi="細明體" w:hint="eastAsia"/>
          <w:bCs/>
          <w:u w:val="single"/>
          <w:lang w:eastAsia="zh-TW"/>
        </w:rPr>
        <w:t>單位代號</w:t>
      </w:r>
      <w:r>
        <w:rPr>
          <w:rFonts w:ascii="細明體" w:eastAsia="細明體" w:hAnsi="細明體" w:hint="eastAsia"/>
          <w:bCs/>
          <w:lang w:eastAsia="zh-TW"/>
        </w:rPr>
        <w:t>進行加總</w:t>
      </w:r>
    </w:p>
    <w:p w:rsidR="00B25D8F" w:rsidRDefault="00B25D8F" w:rsidP="00E03A5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取得各核賠單位處理案件數量之後，如圖1對各核賠單位與各案件分類加總輸出至畫面，單位名稱呼叫代碼維護設定模組取得，系統代號：AA，欄位名稱：</w:t>
      </w:r>
      <w:r w:rsidRPr="00B25D8F">
        <w:rPr>
          <w:rFonts w:ascii="細明體" w:eastAsia="細明體" w:hAnsi="細明體"/>
          <w:bCs/>
          <w:lang w:eastAsia="zh-TW"/>
        </w:rPr>
        <w:t>CLAIM_DIV_NO</w:t>
      </w:r>
    </w:p>
    <w:p w:rsidR="00000BDD" w:rsidRDefault="00000BDD" w:rsidP="00000BD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服務科超連結方式</w:t>
      </w:r>
    </w:p>
    <w:p w:rsidR="00000BDD" w:rsidRDefault="00000BDD" w:rsidP="00000BD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點選頁面上服務科名稱時，跳轉至服務科人員處理件數報表頁面AAA6_1100，</w:t>
      </w:r>
      <w:r w:rsidR="00B356D4">
        <w:rPr>
          <w:rFonts w:ascii="細明體" w:eastAsia="細明體" w:hAnsi="細明體" w:hint="eastAsia"/>
          <w:bCs/>
          <w:lang w:eastAsia="zh-TW"/>
        </w:rPr>
        <w:t>參數為：</w:t>
      </w:r>
    </w:p>
    <w:p w:rsidR="00B356D4" w:rsidRDefault="00B356D4" w:rsidP="00B356D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DECD_DIV_NO = 所點選之服務科代號</w:t>
      </w:r>
    </w:p>
    <w:p w:rsidR="00B356D4" w:rsidRDefault="00B356D4" w:rsidP="00B356D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QUERY_TYPE = </w:t>
      </w:r>
      <w:r>
        <w:rPr>
          <w:rFonts w:ascii="細明體" w:eastAsia="細明體" w:hAnsi="細明體"/>
          <w:bCs/>
          <w:lang w:eastAsia="zh-TW"/>
        </w:rPr>
        <w:t>“</w:t>
      </w:r>
      <w:r w:rsidR="00DD015C">
        <w:rPr>
          <w:rFonts w:ascii="細明體" w:eastAsia="細明體" w:hAnsi="細明體" w:hint="eastAsia"/>
          <w:bCs/>
          <w:lang w:eastAsia="zh-TW"/>
        </w:rPr>
        <w:t>M</w:t>
      </w:r>
      <w:r>
        <w:rPr>
          <w:rFonts w:ascii="細明體" w:eastAsia="細明體" w:hAnsi="細明體"/>
          <w:bCs/>
          <w:lang w:eastAsia="zh-TW"/>
        </w:rPr>
        <w:t>”</w:t>
      </w:r>
    </w:p>
    <w:p w:rsidR="00B356D4" w:rsidRDefault="005242AF" w:rsidP="00B356D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STR_YM</w:t>
      </w:r>
      <w:r w:rsidR="00B356D4"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 w:hint="eastAsia"/>
          <w:bCs/>
          <w:lang w:eastAsia="zh-TW"/>
        </w:rPr>
        <w:t>$查詢開始年月</w:t>
      </w:r>
    </w:p>
    <w:p w:rsidR="005242AF" w:rsidRPr="00E03A5F" w:rsidRDefault="005242AF" w:rsidP="00B356D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END_YM = $查詢結束年月</w:t>
      </w:r>
    </w:p>
    <w:p w:rsidR="002C4CE4" w:rsidRPr="00956892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sectPr w:rsidR="002C4CE4" w:rsidRPr="00956892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874" w:rsidRDefault="00A25874">
      <w:r>
        <w:separator/>
      </w:r>
    </w:p>
  </w:endnote>
  <w:endnote w:type="continuationSeparator" w:id="0">
    <w:p w:rsidR="00A25874" w:rsidRDefault="00A2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7AC4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874" w:rsidRDefault="00A25874">
      <w:r>
        <w:separator/>
      </w:r>
    </w:p>
  </w:footnote>
  <w:footnote w:type="continuationSeparator" w:id="0">
    <w:p w:rsidR="00A25874" w:rsidRDefault="00A2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32D88"/>
    <w:rsid w:val="00057785"/>
    <w:rsid w:val="00062328"/>
    <w:rsid w:val="00066CE3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480F"/>
    <w:rsid w:val="0011042B"/>
    <w:rsid w:val="001249B7"/>
    <w:rsid w:val="00127011"/>
    <w:rsid w:val="001377DB"/>
    <w:rsid w:val="00156A28"/>
    <w:rsid w:val="0015744E"/>
    <w:rsid w:val="001606A7"/>
    <w:rsid w:val="00167171"/>
    <w:rsid w:val="001724C1"/>
    <w:rsid w:val="00172BD1"/>
    <w:rsid w:val="001778A7"/>
    <w:rsid w:val="00185767"/>
    <w:rsid w:val="00187B05"/>
    <w:rsid w:val="00190DF8"/>
    <w:rsid w:val="00194232"/>
    <w:rsid w:val="001B2A98"/>
    <w:rsid w:val="001B5BFF"/>
    <w:rsid w:val="001D0E8A"/>
    <w:rsid w:val="002225FA"/>
    <w:rsid w:val="00232ED1"/>
    <w:rsid w:val="00250524"/>
    <w:rsid w:val="00252551"/>
    <w:rsid w:val="00283376"/>
    <w:rsid w:val="00287ABA"/>
    <w:rsid w:val="002A3F8C"/>
    <w:rsid w:val="002A58AE"/>
    <w:rsid w:val="002B0AB6"/>
    <w:rsid w:val="002B381A"/>
    <w:rsid w:val="002B396B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C64"/>
    <w:rsid w:val="00335DF5"/>
    <w:rsid w:val="00342ECF"/>
    <w:rsid w:val="003514A4"/>
    <w:rsid w:val="00353371"/>
    <w:rsid w:val="003557A8"/>
    <w:rsid w:val="003572AC"/>
    <w:rsid w:val="003646BE"/>
    <w:rsid w:val="00364751"/>
    <w:rsid w:val="003736D5"/>
    <w:rsid w:val="003763F5"/>
    <w:rsid w:val="00386C3A"/>
    <w:rsid w:val="003911ED"/>
    <w:rsid w:val="00391DF0"/>
    <w:rsid w:val="003A4765"/>
    <w:rsid w:val="003B108F"/>
    <w:rsid w:val="003B6BF5"/>
    <w:rsid w:val="003B7861"/>
    <w:rsid w:val="003D17CE"/>
    <w:rsid w:val="003D6F23"/>
    <w:rsid w:val="003E3722"/>
    <w:rsid w:val="003E42E3"/>
    <w:rsid w:val="003F4398"/>
    <w:rsid w:val="003F795D"/>
    <w:rsid w:val="004023C6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90128"/>
    <w:rsid w:val="004911D8"/>
    <w:rsid w:val="00491A19"/>
    <w:rsid w:val="004A6205"/>
    <w:rsid w:val="004B08CA"/>
    <w:rsid w:val="004C2FEB"/>
    <w:rsid w:val="004C5056"/>
    <w:rsid w:val="004D03CC"/>
    <w:rsid w:val="004F6BE7"/>
    <w:rsid w:val="005145E2"/>
    <w:rsid w:val="005242AF"/>
    <w:rsid w:val="00531E06"/>
    <w:rsid w:val="00535F08"/>
    <w:rsid w:val="00537241"/>
    <w:rsid w:val="00550F55"/>
    <w:rsid w:val="005511B4"/>
    <w:rsid w:val="00573BA2"/>
    <w:rsid w:val="00575B37"/>
    <w:rsid w:val="00584A7D"/>
    <w:rsid w:val="005B1A67"/>
    <w:rsid w:val="005C0335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6D81"/>
    <w:rsid w:val="0070062C"/>
    <w:rsid w:val="00710725"/>
    <w:rsid w:val="00716C34"/>
    <w:rsid w:val="00717C6B"/>
    <w:rsid w:val="00722A11"/>
    <w:rsid w:val="007235C7"/>
    <w:rsid w:val="007253EE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23F3B"/>
    <w:rsid w:val="008266BB"/>
    <w:rsid w:val="00835FC8"/>
    <w:rsid w:val="00847AC4"/>
    <w:rsid w:val="00847FE0"/>
    <w:rsid w:val="008503E7"/>
    <w:rsid w:val="008573C5"/>
    <w:rsid w:val="00857FCD"/>
    <w:rsid w:val="008747CD"/>
    <w:rsid w:val="008749B9"/>
    <w:rsid w:val="00875CDA"/>
    <w:rsid w:val="00884FEC"/>
    <w:rsid w:val="00892512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E68F3"/>
    <w:rsid w:val="008F0A6C"/>
    <w:rsid w:val="008F6D0F"/>
    <w:rsid w:val="008F7E02"/>
    <w:rsid w:val="00914A39"/>
    <w:rsid w:val="009231A3"/>
    <w:rsid w:val="00926ECC"/>
    <w:rsid w:val="009337AD"/>
    <w:rsid w:val="0095275D"/>
    <w:rsid w:val="00956892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C0AE4"/>
    <w:rsid w:val="009C4BDB"/>
    <w:rsid w:val="009D0511"/>
    <w:rsid w:val="009D1DB3"/>
    <w:rsid w:val="009E15B4"/>
    <w:rsid w:val="009E7E13"/>
    <w:rsid w:val="00A07D6F"/>
    <w:rsid w:val="00A22607"/>
    <w:rsid w:val="00A24376"/>
    <w:rsid w:val="00A25874"/>
    <w:rsid w:val="00A34704"/>
    <w:rsid w:val="00A46B0D"/>
    <w:rsid w:val="00A515C3"/>
    <w:rsid w:val="00A56CC1"/>
    <w:rsid w:val="00A61DDB"/>
    <w:rsid w:val="00A645B7"/>
    <w:rsid w:val="00A72ABE"/>
    <w:rsid w:val="00A76482"/>
    <w:rsid w:val="00A8390F"/>
    <w:rsid w:val="00A861AF"/>
    <w:rsid w:val="00A87BE4"/>
    <w:rsid w:val="00AA03F1"/>
    <w:rsid w:val="00AA6071"/>
    <w:rsid w:val="00AB160E"/>
    <w:rsid w:val="00AD695A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356D4"/>
    <w:rsid w:val="00B35C05"/>
    <w:rsid w:val="00B524BA"/>
    <w:rsid w:val="00B53ACB"/>
    <w:rsid w:val="00B662DF"/>
    <w:rsid w:val="00B66886"/>
    <w:rsid w:val="00B85CD8"/>
    <w:rsid w:val="00B930E5"/>
    <w:rsid w:val="00BB0D40"/>
    <w:rsid w:val="00BC2E60"/>
    <w:rsid w:val="00BC4814"/>
    <w:rsid w:val="00BF13EC"/>
    <w:rsid w:val="00BF4E82"/>
    <w:rsid w:val="00C02817"/>
    <w:rsid w:val="00C0495D"/>
    <w:rsid w:val="00C14835"/>
    <w:rsid w:val="00C22893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015C"/>
    <w:rsid w:val="00DD10F3"/>
    <w:rsid w:val="00DF3C28"/>
    <w:rsid w:val="00E0137F"/>
    <w:rsid w:val="00E02CA8"/>
    <w:rsid w:val="00E03A5F"/>
    <w:rsid w:val="00E04F26"/>
    <w:rsid w:val="00E10BB5"/>
    <w:rsid w:val="00E12758"/>
    <w:rsid w:val="00E21531"/>
    <w:rsid w:val="00E23699"/>
    <w:rsid w:val="00E27349"/>
    <w:rsid w:val="00E43C0A"/>
    <w:rsid w:val="00E5462A"/>
    <w:rsid w:val="00E70C65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554A"/>
    <w:rsid w:val="00FA180A"/>
    <w:rsid w:val="00FA5129"/>
    <w:rsid w:val="00FB5C36"/>
    <w:rsid w:val="00FC1BFF"/>
    <w:rsid w:val="00FC3D2A"/>
    <w:rsid w:val="00FD2A3F"/>
    <w:rsid w:val="00FD35AB"/>
    <w:rsid w:val="00FD5EBC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B8BA1E1-F503-4DE5-BCA7-83F1B79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7A7D-7E06-4C22-A0E6-211CB716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Company>CMT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