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252551">
        <w:tc>
          <w:tcPr>
            <w:tcW w:w="11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252551">
        <w:tc>
          <w:tcPr>
            <w:tcW w:w="1116" w:type="dxa"/>
          </w:tcPr>
          <w:p w:rsidR="00252551" w:rsidRPr="002A58AE" w:rsidRDefault="005F4F4F" w:rsidP="00D732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6B696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E48C8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D732AE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732AE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3A133B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DE48C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252551" w:rsidRPr="002A58AE" w:rsidRDefault="00DE48C8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140311000287</w:t>
            </w:r>
          </w:p>
        </w:tc>
      </w:tr>
      <w:tr w:rsidR="00F559F6" w:rsidRPr="002A58AE" w:rsidTr="00252551">
        <w:tc>
          <w:tcPr>
            <w:tcW w:w="1116" w:type="dxa"/>
          </w:tcPr>
          <w:p w:rsidR="00F559F6" w:rsidRPr="002A58AE" w:rsidRDefault="00F559F6" w:rsidP="00D732A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2015/03/13</w:t>
            </w:r>
          </w:p>
        </w:tc>
        <w:tc>
          <w:tcPr>
            <w:tcW w:w="1010" w:type="dxa"/>
          </w:tcPr>
          <w:p w:rsidR="00F559F6" w:rsidRPr="002A58AE" w:rsidRDefault="00F559F6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F559F6" w:rsidRPr="002A58AE" w:rsidRDefault="006E0BE6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修改顯示排序順序</w:t>
            </w:r>
          </w:p>
        </w:tc>
        <w:tc>
          <w:tcPr>
            <w:tcW w:w="1566" w:type="dxa"/>
          </w:tcPr>
          <w:p w:rsidR="00F559F6" w:rsidRDefault="006E0BE6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F559F6" w:rsidRDefault="006E0BE6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141021000298</w:t>
            </w:r>
          </w:p>
        </w:tc>
      </w:tr>
      <w:tr w:rsidR="00006B45" w:rsidRPr="002A58AE" w:rsidTr="00252551">
        <w:trPr>
          <w:ins w:id="2" w:author="cathay" w:date="2016-09-09T17:21:00Z"/>
        </w:trPr>
        <w:tc>
          <w:tcPr>
            <w:tcW w:w="1116" w:type="dxa"/>
          </w:tcPr>
          <w:p w:rsidR="00006B45" w:rsidRDefault="00006B45" w:rsidP="00D732AE">
            <w:pPr>
              <w:spacing w:line="240" w:lineRule="atLeast"/>
              <w:jc w:val="center"/>
              <w:rPr>
                <w:ins w:id="3" w:author="cathay" w:date="2016-09-09T17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6-09-09T17:2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2016/09/</w:t>
              </w:r>
            </w:ins>
            <w:ins w:id="5" w:author="cathay" w:date="2016-09-09T17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09</w:t>
              </w:r>
            </w:ins>
          </w:p>
        </w:tc>
        <w:tc>
          <w:tcPr>
            <w:tcW w:w="1010" w:type="dxa"/>
          </w:tcPr>
          <w:p w:rsidR="00006B45" w:rsidRDefault="00006B45" w:rsidP="002F7FCC">
            <w:pPr>
              <w:spacing w:line="240" w:lineRule="atLeast"/>
              <w:jc w:val="center"/>
              <w:rPr>
                <w:ins w:id="6" w:author="cathay" w:date="2016-09-09T17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cathay" w:date="2016-09-09T17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006B45" w:rsidRDefault="00006B45" w:rsidP="002F7FCC">
            <w:pPr>
              <w:spacing w:line="240" w:lineRule="atLeast"/>
              <w:rPr>
                <w:ins w:id="8" w:author="cathay" w:date="2016-09-09T17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cathay" w:date="2016-09-09T17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新增案件等待時間欄位</w:t>
              </w:r>
            </w:ins>
          </w:p>
        </w:tc>
        <w:tc>
          <w:tcPr>
            <w:tcW w:w="1566" w:type="dxa"/>
          </w:tcPr>
          <w:p w:rsidR="00006B45" w:rsidRDefault="00006B45" w:rsidP="002F7FCC">
            <w:pPr>
              <w:spacing w:line="240" w:lineRule="atLeast"/>
              <w:jc w:val="center"/>
              <w:rPr>
                <w:ins w:id="10" w:author="cathay" w:date="2016-09-09T17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cathay" w:date="2016-09-09T17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006B45" w:rsidRDefault="00006B45" w:rsidP="00490128">
            <w:pPr>
              <w:spacing w:line="240" w:lineRule="atLeast"/>
              <w:jc w:val="center"/>
              <w:rPr>
                <w:ins w:id="12" w:author="cathay" w:date="2016-09-09T17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cathay" w:date="2016-09-09T17:22:00Z">
              <w:r>
                <w:rPr>
                  <w:rFonts w:hint="eastAsia"/>
                  <w:sz w:val="20"/>
                  <w:szCs w:val="20"/>
                </w:rPr>
                <w:t>160907000199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670"/>
        <w:gridCol w:w="6322"/>
      </w:tblGrid>
      <w:tr w:rsidR="009B56A8" w:rsidRPr="002A58AE" w:rsidTr="00DF30C9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</w:tcPr>
          <w:p w:rsidR="009B56A8" w:rsidRPr="00D76EE6" w:rsidRDefault="00094C31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三登人員登打統計報表</w:t>
            </w:r>
          </w:p>
        </w:tc>
      </w:tr>
      <w:tr w:rsidR="009B56A8" w:rsidRPr="002A58AE" w:rsidTr="00DF30C9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</w:tcPr>
          <w:p w:rsidR="009B56A8" w:rsidRPr="002A58AE" w:rsidRDefault="00DE48C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AAA6_</w:t>
            </w:r>
            <w:r w:rsidR="00094C31">
              <w:rPr>
                <w:rFonts w:ascii="細明體" w:eastAsia="細明體" w:hAnsi="細明體" w:hint="eastAsia"/>
                <w:sz w:val="20"/>
                <w:szCs w:val="20"/>
              </w:rPr>
              <w:t>41</w:t>
            </w:r>
            <w:r w:rsidR="00421FA8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DF30C9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76EE6" w:rsidRPr="002A58AE" w:rsidTr="00DF30C9">
        <w:tc>
          <w:tcPr>
            <w:tcW w:w="2268" w:type="dxa"/>
          </w:tcPr>
          <w:p w:rsidR="00D76EE6" w:rsidRPr="002A58AE" w:rsidRDefault="00D76EE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</w:tcPr>
          <w:p w:rsidR="00D76EE6" w:rsidRPr="00D76EE6" w:rsidRDefault="00094C31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三登人員登打統計報表</w:t>
            </w:r>
          </w:p>
        </w:tc>
      </w:tr>
      <w:tr w:rsidR="004911D8" w:rsidRPr="002A58AE" w:rsidTr="00DF30C9">
        <w:tc>
          <w:tcPr>
            <w:tcW w:w="2268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DF30C9">
        <w:tc>
          <w:tcPr>
            <w:tcW w:w="2268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DF30C9">
        <w:tc>
          <w:tcPr>
            <w:tcW w:w="2268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DF30C9">
        <w:tc>
          <w:tcPr>
            <w:tcW w:w="2268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24464" w:rsidRPr="00222C56" w:rsidTr="00DF30C9">
        <w:tc>
          <w:tcPr>
            <w:tcW w:w="2268" w:type="dxa"/>
          </w:tcPr>
          <w:p w:rsidR="00F24464" w:rsidRPr="00222C56" w:rsidRDefault="00F24464" w:rsidP="006267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992" w:type="dxa"/>
            <w:gridSpan w:val="2"/>
          </w:tcPr>
          <w:p w:rsidR="00F24464" w:rsidRPr="00872AEB" w:rsidRDefault="00D732AE" w:rsidP="006267F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24464" w:rsidRPr="00872AEB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24464" w:rsidRPr="0035250A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DF30C9" w:rsidRPr="000C52FD" w:rsidTr="00DF30C9">
        <w:tc>
          <w:tcPr>
            <w:tcW w:w="2268" w:type="dxa"/>
            <w:vMerge w:val="restart"/>
            <w:vAlign w:val="center"/>
          </w:tcPr>
          <w:p w:rsidR="00DF30C9" w:rsidRPr="000C52FD" w:rsidRDefault="00DF30C9" w:rsidP="00626F8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670" w:type="dxa"/>
          </w:tcPr>
          <w:p w:rsidR="00DF30C9" w:rsidRPr="000C52FD" w:rsidRDefault="00DF30C9" w:rsidP="00626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322" w:type="dxa"/>
            <w:vAlign w:val="center"/>
          </w:tcPr>
          <w:p w:rsidR="00DF30C9" w:rsidRPr="000C52FD" w:rsidRDefault="00DF30C9" w:rsidP="00626F8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DF30C9" w:rsidRPr="00E01490" w:rsidTr="00DF30C9">
        <w:tc>
          <w:tcPr>
            <w:tcW w:w="2268" w:type="dxa"/>
            <w:vMerge/>
          </w:tcPr>
          <w:p w:rsidR="00DF30C9" w:rsidRPr="000C52FD" w:rsidRDefault="00DF30C9" w:rsidP="00626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70" w:type="dxa"/>
          </w:tcPr>
          <w:p w:rsidR="00DF30C9" w:rsidRPr="000C52FD" w:rsidRDefault="00DF30C9" w:rsidP="00626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322" w:type="dxa"/>
            <w:vAlign w:val="center"/>
          </w:tcPr>
          <w:p w:rsidR="00DF30C9" w:rsidRPr="000C52FD" w:rsidRDefault="00DF30C9" w:rsidP="00626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DF30C9" w:rsidRPr="00E01490" w:rsidTr="00DF30C9">
        <w:tc>
          <w:tcPr>
            <w:tcW w:w="2268" w:type="dxa"/>
            <w:vMerge/>
          </w:tcPr>
          <w:p w:rsidR="00DF30C9" w:rsidRPr="000C52FD" w:rsidRDefault="00DF30C9" w:rsidP="00626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70" w:type="dxa"/>
          </w:tcPr>
          <w:p w:rsidR="00DF30C9" w:rsidRPr="000C52FD" w:rsidRDefault="00DF30C9" w:rsidP="00626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322" w:type="dxa"/>
            <w:vAlign w:val="center"/>
          </w:tcPr>
          <w:p w:rsidR="00DF30C9" w:rsidRPr="000C52FD" w:rsidRDefault="00DF30C9" w:rsidP="00626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DF30C9" w:rsidRPr="00F82E63" w:rsidTr="00DF30C9">
        <w:tc>
          <w:tcPr>
            <w:tcW w:w="2268" w:type="dxa"/>
          </w:tcPr>
          <w:p w:rsidR="00DF30C9" w:rsidRPr="006A02C0" w:rsidRDefault="00DF30C9" w:rsidP="00626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2"/>
          </w:tcPr>
          <w:p w:rsidR="00DF30C9" w:rsidRPr="006A02C0" w:rsidRDefault="00DF30C9" w:rsidP="00626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DF30C9" w:rsidRPr="002A58AE" w:rsidRDefault="00DF30C9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421FA8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margin-left:306.25pt;margin-top:4.25pt;width:74.25pt;height:51.75pt;z-index:251659776">
            <v:textbox>
              <w:txbxContent>
                <w:p w:rsidR="00421FA8" w:rsidRPr="00421FA8" w:rsidRDefault="00421FA8">
                  <w:pPr>
                    <w:rPr>
                      <w:sz w:val="20"/>
                      <w:szCs w:val="20"/>
                    </w:rPr>
                  </w:pPr>
                  <w:r w:rsidRPr="00421FA8">
                    <w:rPr>
                      <w:rFonts w:hint="eastAsia"/>
                      <w:sz w:val="20"/>
                      <w:szCs w:val="20"/>
                    </w:rPr>
                    <w:t>畫面顯示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29082C" w:rsidRPr="00456FB6" w:rsidRDefault="00293FC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執</w:t>
                  </w:r>
                  <w:r w:rsidR="00421FA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行查詢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功能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29082C" w:rsidRPr="00E64A24" w:rsidRDefault="0029082C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 w:rsidR="00293FCB">
                    <w:rPr>
                      <w:rFonts w:hint="eastAsia"/>
                      <w:sz w:val="20"/>
                      <w:szCs w:val="20"/>
                    </w:rPr>
                    <w:t>入作業</w:t>
                  </w:r>
                  <w:r>
                    <w:rPr>
                      <w:rFonts w:hint="eastAsia"/>
                      <w:sz w:val="20"/>
                      <w:szCs w:val="20"/>
                    </w:rPr>
                    <w:t>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D0FBB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D0FBB" w:rsidRPr="002A58AE" w:rsidRDefault="003D0FBB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3D0FBB" w:rsidRDefault="00AD766D" w:rsidP="006267F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跨區取件分派紀錄檔</w:t>
            </w:r>
          </w:p>
        </w:tc>
        <w:tc>
          <w:tcPr>
            <w:tcW w:w="2551" w:type="dxa"/>
          </w:tcPr>
          <w:p w:rsidR="003D0FBB" w:rsidRDefault="003D0FBB" w:rsidP="006267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3D0FBB" w:rsidRPr="002A58AE" w:rsidRDefault="003D0FBB" w:rsidP="006267FA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D0FBB" w:rsidRPr="002A58AE" w:rsidRDefault="003D0FBB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D0FBB" w:rsidRPr="002A58AE" w:rsidRDefault="006C60B6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D0FBB" w:rsidRPr="002A58AE" w:rsidRDefault="003D0FBB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293FCB" w:rsidRPr="002A58AE" w:rsidRDefault="00293FC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CD19EC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705AF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87.75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Default="00023344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供作業人員查詢目前各服務科三登人員作業狀態統計報表</w:t>
      </w:r>
    </w:p>
    <w:p w:rsidR="008A1E50" w:rsidRPr="00824BDE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124526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</w:p>
    <w:p w:rsidR="004774E4" w:rsidRDefault="004B4748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參數</w:t>
      </w:r>
    </w:p>
    <w:p w:rsidR="004B4748" w:rsidRDefault="004B4748" w:rsidP="004B47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$三登作業單位=使用者.單位代號</w:t>
      </w:r>
    </w:p>
    <w:p w:rsidR="004B4748" w:rsidRDefault="004B4748" w:rsidP="004B474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查詢跨區取件分派記錄檔DTAAA100，其中三登作業單位=$三登作業單位，依照</w:t>
      </w:r>
      <w:r w:rsidR="0017001A">
        <w:rPr>
          <w:rFonts w:ascii="細明體" w:eastAsia="細明體" w:hAnsi="細明體" w:hint="eastAsia"/>
          <w:bCs/>
          <w:lang w:eastAsia="zh-TW"/>
        </w:rPr>
        <w:t>各</w:t>
      </w:r>
      <w:r>
        <w:rPr>
          <w:rFonts w:ascii="細明體" w:eastAsia="細明體" w:hAnsi="細明體" w:hint="eastAsia"/>
          <w:bCs/>
          <w:lang w:eastAsia="zh-TW"/>
        </w:rPr>
        <w:t>三登人員ID</w:t>
      </w:r>
      <w:r w:rsidR="0017001A">
        <w:rPr>
          <w:rFonts w:ascii="細明體" w:eastAsia="細明體" w:hAnsi="細明體" w:hint="eastAsia"/>
          <w:bCs/>
          <w:lang w:eastAsia="zh-TW"/>
        </w:rPr>
        <w:t>統計案件數，並各自加總三登累計處理時間，組成$人員處理資訊列表</w:t>
      </w:r>
      <w:r w:rsidR="00F559F6">
        <w:rPr>
          <w:rFonts w:ascii="細明體" w:eastAsia="細明體" w:hAnsi="細明體" w:hint="eastAsia"/>
          <w:bCs/>
          <w:lang w:eastAsia="zh-TW"/>
        </w:rPr>
        <w:t>，依照三登作業單位、三登人員ID排序</w:t>
      </w:r>
    </w:p>
    <w:p w:rsidR="0017001A" w:rsidRDefault="0017001A" w:rsidP="004B474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依序處理$人員處理資訊列表，取得資訊</w:t>
      </w:r>
      <w:r w:rsidR="00B44FE0">
        <w:rPr>
          <w:rFonts w:ascii="細明體" w:eastAsia="細明體" w:hAnsi="細明體" w:hint="eastAsia"/>
          <w:bCs/>
          <w:lang w:eastAsia="zh-TW"/>
        </w:rPr>
        <w:t>後輸出畫面</w:t>
      </w:r>
    </w:p>
    <w:p w:rsidR="0017001A" w:rsidRDefault="0017001A" w:rsidP="001700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三登人員ID=$人員處理資訊列表.三登人員ID</w:t>
      </w:r>
    </w:p>
    <w:p w:rsidR="0017001A" w:rsidRDefault="0017001A" w:rsidP="001700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三登人員姓名=由三登人員ID取得三登人員姓名</w:t>
      </w:r>
    </w:p>
    <w:p w:rsidR="00B44FE0" w:rsidRDefault="0017001A" w:rsidP="00B44FE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單位別=由$人員處理資訊列表.三登人員單位取得</w:t>
      </w:r>
    </w:p>
    <w:p w:rsidR="00B44FE0" w:rsidRDefault="00B44FE0" w:rsidP="00B44FE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作業時間=$人員處理資訊列表.三登累計處理時間總和</w:t>
      </w:r>
    </w:p>
    <w:p w:rsidR="00B44FE0" w:rsidRDefault="00B44FE0" w:rsidP="00B44FE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登打件數=$人員處理資訊列表.處理件數總和</w:t>
      </w:r>
    </w:p>
    <w:p w:rsidR="00B44FE0" w:rsidRDefault="00B44FE0" w:rsidP="00B44FE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14" w:author="cathay" w:date="2016-09-09T17:37:00Z"/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登打速度=作業時間/登打件數，取小數點後兩位</w:t>
      </w:r>
    </w:p>
    <w:p w:rsidR="00D45B8A" w:rsidRPr="00B44FE0" w:rsidRDefault="00E94674" w:rsidP="00E9467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ins w:id="15" w:author="cathay" w:date="2016-09-09T18:15:00Z">
        <w:r>
          <w:rPr>
            <w:rFonts w:ascii="細明體" w:eastAsia="細明體" w:hAnsi="細明體" w:hint="eastAsia"/>
            <w:bCs/>
            <w:lang w:eastAsia="zh-TW"/>
          </w:rPr>
          <w:t>案件等待時間=</w:t>
        </w:r>
      </w:ins>
      <w:ins w:id="16" w:author="cathay" w:date="2016-09-09T18:16:00Z">
        <w:r>
          <w:rPr>
            <w:rFonts w:ascii="細明體" w:eastAsia="細明體" w:hAnsi="細明體" w:hint="eastAsia"/>
            <w:bCs/>
            <w:lang w:eastAsia="zh-TW"/>
          </w:rPr>
          <w:t>$人員處理資訊列表.</w:t>
        </w:r>
        <w:r w:rsidRPr="00E94674">
          <w:rPr>
            <w:rFonts w:ascii="細明體" w:eastAsia="細明體" w:hAnsi="細明體" w:hint="eastAsia"/>
            <w:bCs/>
            <w:lang w:eastAsia="zh-TW"/>
          </w:rPr>
          <w:t>三登累計等待時間</w:t>
        </w:r>
      </w:ins>
      <w:ins w:id="17" w:author="cathay" w:date="2016-09-09T18:17:00Z">
        <w:r>
          <w:rPr>
            <w:rFonts w:ascii="細明體" w:eastAsia="細明體" w:hAnsi="細明體" w:hint="eastAsia"/>
            <w:bCs/>
            <w:lang w:eastAsia="zh-TW"/>
          </w:rPr>
          <w:t>總和/登打件數，取小數點後兩位</w:t>
        </w:r>
      </w:ins>
    </w:p>
    <w:p w:rsidR="002C4CE4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F734A6" w:rsidRPr="00855351" w:rsidRDefault="00F734A6" w:rsidP="007C367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324C45" w:rsidRPr="00E10AFC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324C45" w:rsidRPr="00E10AFC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712" w:rsidRDefault="005B2712">
      <w:r>
        <w:separator/>
      </w:r>
    </w:p>
  </w:endnote>
  <w:endnote w:type="continuationSeparator" w:id="0">
    <w:p w:rsidR="005B2712" w:rsidRDefault="005B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2C" w:rsidRDefault="002908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9082C" w:rsidRDefault="002908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2C" w:rsidRDefault="002908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7C42">
      <w:rPr>
        <w:rStyle w:val="a6"/>
        <w:noProof/>
      </w:rPr>
      <w:t>2</w:t>
    </w:r>
    <w:r>
      <w:rPr>
        <w:rStyle w:val="a6"/>
      </w:rPr>
      <w:fldChar w:fldCharType="end"/>
    </w:r>
  </w:p>
  <w:p w:rsidR="0029082C" w:rsidRDefault="002908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712" w:rsidRDefault="005B2712">
      <w:r>
        <w:separator/>
      </w:r>
    </w:p>
  </w:footnote>
  <w:footnote w:type="continuationSeparator" w:id="0">
    <w:p w:rsidR="005B2712" w:rsidRDefault="005B2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06B45"/>
    <w:rsid w:val="00015E3F"/>
    <w:rsid w:val="00023344"/>
    <w:rsid w:val="000236E1"/>
    <w:rsid w:val="0002596B"/>
    <w:rsid w:val="00036956"/>
    <w:rsid w:val="000411A7"/>
    <w:rsid w:val="00057785"/>
    <w:rsid w:val="00062328"/>
    <w:rsid w:val="00073519"/>
    <w:rsid w:val="00076FBA"/>
    <w:rsid w:val="000800FF"/>
    <w:rsid w:val="00086E90"/>
    <w:rsid w:val="00094C31"/>
    <w:rsid w:val="000A7C4F"/>
    <w:rsid w:val="000D1099"/>
    <w:rsid w:val="000D2D7F"/>
    <w:rsid w:val="000D2E3E"/>
    <w:rsid w:val="000D3892"/>
    <w:rsid w:val="000D62FA"/>
    <w:rsid w:val="000E3B94"/>
    <w:rsid w:val="000E5F19"/>
    <w:rsid w:val="000E5F36"/>
    <w:rsid w:val="000F4C15"/>
    <w:rsid w:val="0010480F"/>
    <w:rsid w:val="00107C23"/>
    <w:rsid w:val="0011042B"/>
    <w:rsid w:val="00124526"/>
    <w:rsid w:val="001249B7"/>
    <w:rsid w:val="00127011"/>
    <w:rsid w:val="001329FF"/>
    <w:rsid w:val="001377DB"/>
    <w:rsid w:val="00140701"/>
    <w:rsid w:val="00156A28"/>
    <w:rsid w:val="0015744E"/>
    <w:rsid w:val="001606A7"/>
    <w:rsid w:val="00163667"/>
    <w:rsid w:val="00166568"/>
    <w:rsid w:val="00167171"/>
    <w:rsid w:val="0017001A"/>
    <w:rsid w:val="001724C1"/>
    <w:rsid w:val="00172BD1"/>
    <w:rsid w:val="001778A7"/>
    <w:rsid w:val="00185767"/>
    <w:rsid w:val="00186714"/>
    <w:rsid w:val="00187B05"/>
    <w:rsid w:val="00190DF8"/>
    <w:rsid w:val="00194232"/>
    <w:rsid w:val="001A1370"/>
    <w:rsid w:val="001B2A98"/>
    <w:rsid w:val="001B3AD3"/>
    <w:rsid w:val="001B3C30"/>
    <w:rsid w:val="001B5BFF"/>
    <w:rsid w:val="001C2184"/>
    <w:rsid w:val="001D0E8A"/>
    <w:rsid w:val="001F2B59"/>
    <w:rsid w:val="001F51F3"/>
    <w:rsid w:val="0020494C"/>
    <w:rsid w:val="00216357"/>
    <w:rsid w:val="00217DAB"/>
    <w:rsid w:val="002225FA"/>
    <w:rsid w:val="00227161"/>
    <w:rsid w:val="00232768"/>
    <w:rsid w:val="00232ED1"/>
    <w:rsid w:val="00244E3C"/>
    <w:rsid w:val="002474D0"/>
    <w:rsid w:val="00250524"/>
    <w:rsid w:val="00252551"/>
    <w:rsid w:val="002538BA"/>
    <w:rsid w:val="0026359A"/>
    <w:rsid w:val="00277F58"/>
    <w:rsid w:val="00283376"/>
    <w:rsid w:val="00287ABA"/>
    <w:rsid w:val="0029082C"/>
    <w:rsid w:val="00293FCB"/>
    <w:rsid w:val="002A3F8C"/>
    <w:rsid w:val="002A58AE"/>
    <w:rsid w:val="002B0AB6"/>
    <w:rsid w:val="002B381A"/>
    <w:rsid w:val="002B396B"/>
    <w:rsid w:val="002C0F5E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4C45"/>
    <w:rsid w:val="0032607E"/>
    <w:rsid w:val="003263FE"/>
    <w:rsid w:val="00334311"/>
    <w:rsid w:val="003354D9"/>
    <w:rsid w:val="00335C64"/>
    <w:rsid w:val="00335DF5"/>
    <w:rsid w:val="00345A6A"/>
    <w:rsid w:val="00350BD5"/>
    <w:rsid w:val="003514A4"/>
    <w:rsid w:val="00353371"/>
    <w:rsid w:val="003557A8"/>
    <w:rsid w:val="003572AC"/>
    <w:rsid w:val="00363255"/>
    <w:rsid w:val="003646BE"/>
    <w:rsid w:val="00364751"/>
    <w:rsid w:val="00370DEB"/>
    <w:rsid w:val="003736D5"/>
    <w:rsid w:val="00373B8B"/>
    <w:rsid w:val="003763F5"/>
    <w:rsid w:val="00382EAE"/>
    <w:rsid w:val="00386C3A"/>
    <w:rsid w:val="003911ED"/>
    <w:rsid w:val="00391DF0"/>
    <w:rsid w:val="0039529B"/>
    <w:rsid w:val="003A133B"/>
    <w:rsid w:val="003A4765"/>
    <w:rsid w:val="003B108F"/>
    <w:rsid w:val="003B6BF5"/>
    <w:rsid w:val="003B7861"/>
    <w:rsid w:val="003D03DF"/>
    <w:rsid w:val="003D0FBB"/>
    <w:rsid w:val="003D17CE"/>
    <w:rsid w:val="003D6F23"/>
    <w:rsid w:val="003E3722"/>
    <w:rsid w:val="003E42E3"/>
    <w:rsid w:val="003F4398"/>
    <w:rsid w:val="003F795D"/>
    <w:rsid w:val="004023C6"/>
    <w:rsid w:val="00403547"/>
    <w:rsid w:val="00413032"/>
    <w:rsid w:val="00413605"/>
    <w:rsid w:val="004148DD"/>
    <w:rsid w:val="00417064"/>
    <w:rsid w:val="00417A9E"/>
    <w:rsid w:val="00421FA8"/>
    <w:rsid w:val="004223F2"/>
    <w:rsid w:val="0043482C"/>
    <w:rsid w:val="0044335B"/>
    <w:rsid w:val="00443676"/>
    <w:rsid w:val="00450F8B"/>
    <w:rsid w:val="004524B3"/>
    <w:rsid w:val="004524D5"/>
    <w:rsid w:val="0045427C"/>
    <w:rsid w:val="00456FB6"/>
    <w:rsid w:val="00467856"/>
    <w:rsid w:val="00467DFD"/>
    <w:rsid w:val="0047022C"/>
    <w:rsid w:val="004774E4"/>
    <w:rsid w:val="00483F12"/>
    <w:rsid w:val="0049006E"/>
    <w:rsid w:val="00490128"/>
    <w:rsid w:val="004911D8"/>
    <w:rsid w:val="00491A19"/>
    <w:rsid w:val="004A6205"/>
    <w:rsid w:val="004B08CA"/>
    <w:rsid w:val="004B4748"/>
    <w:rsid w:val="004B4A1D"/>
    <w:rsid w:val="004C2FEB"/>
    <w:rsid w:val="004C4A47"/>
    <w:rsid w:val="004C5056"/>
    <w:rsid w:val="004D03CC"/>
    <w:rsid w:val="004F20C0"/>
    <w:rsid w:val="004F6BE7"/>
    <w:rsid w:val="00513386"/>
    <w:rsid w:val="005145E2"/>
    <w:rsid w:val="005242AF"/>
    <w:rsid w:val="00531E06"/>
    <w:rsid w:val="00535F08"/>
    <w:rsid w:val="00537241"/>
    <w:rsid w:val="00550F55"/>
    <w:rsid w:val="005511B4"/>
    <w:rsid w:val="00561138"/>
    <w:rsid w:val="00573BA2"/>
    <w:rsid w:val="00575B37"/>
    <w:rsid w:val="00584A7D"/>
    <w:rsid w:val="005A511D"/>
    <w:rsid w:val="005B1A67"/>
    <w:rsid w:val="005B2712"/>
    <w:rsid w:val="005C0335"/>
    <w:rsid w:val="005C7094"/>
    <w:rsid w:val="005D48B3"/>
    <w:rsid w:val="005D4CF1"/>
    <w:rsid w:val="005E15F2"/>
    <w:rsid w:val="005E7C47"/>
    <w:rsid w:val="005F1372"/>
    <w:rsid w:val="005F208D"/>
    <w:rsid w:val="005F2F04"/>
    <w:rsid w:val="005F4F4F"/>
    <w:rsid w:val="005F5C21"/>
    <w:rsid w:val="00603130"/>
    <w:rsid w:val="00613502"/>
    <w:rsid w:val="00615BB7"/>
    <w:rsid w:val="00624DD8"/>
    <w:rsid w:val="006267FA"/>
    <w:rsid w:val="00626DBC"/>
    <w:rsid w:val="00626F82"/>
    <w:rsid w:val="00631B9E"/>
    <w:rsid w:val="006370B1"/>
    <w:rsid w:val="00640B0C"/>
    <w:rsid w:val="0065406A"/>
    <w:rsid w:val="00655179"/>
    <w:rsid w:val="00665BDA"/>
    <w:rsid w:val="00674A0A"/>
    <w:rsid w:val="006831A8"/>
    <w:rsid w:val="006856F7"/>
    <w:rsid w:val="00685B6A"/>
    <w:rsid w:val="00686361"/>
    <w:rsid w:val="006A265F"/>
    <w:rsid w:val="006A26A9"/>
    <w:rsid w:val="006A47E3"/>
    <w:rsid w:val="006A66EE"/>
    <w:rsid w:val="006B2099"/>
    <w:rsid w:val="006B61CF"/>
    <w:rsid w:val="006B6962"/>
    <w:rsid w:val="006C0067"/>
    <w:rsid w:val="006C18E3"/>
    <w:rsid w:val="006C60B6"/>
    <w:rsid w:val="006D14A4"/>
    <w:rsid w:val="006D75B8"/>
    <w:rsid w:val="006E0BE6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6D81"/>
    <w:rsid w:val="0070062C"/>
    <w:rsid w:val="00703311"/>
    <w:rsid w:val="007039A1"/>
    <w:rsid w:val="00710725"/>
    <w:rsid w:val="00716C34"/>
    <w:rsid w:val="00717C6B"/>
    <w:rsid w:val="00722A11"/>
    <w:rsid w:val="007235C7"/>
    <w:rsid w:val="007253EE"/>
    <w:rsid w:val="00731DED"/>
    <w:rsid w:val="00747353"/>
    <w:rsid w:val="00751CD3"/>
    <w:rsid w:val="0075297D"/>
    <w:rsid w:val="007648C5"/>
    <w:rsid w:val="00765834"/>
    <w:rsid w:val="00766299"/>
    <w:rsid w:val="0076639C"/>
    <w:rsid w:val="00770097"/>
    <w:rsid w:val="00781009"/>
    <w:rsid w:val="007817A0"/>
    <w:rsid w:val="00790F0E"/>
    <w:rsid w:val="0079246B"/>
    <w:rsid w:val="0079418A"/>
    <w:rsid w:val="007A490A"/>
    <w:rsid w:val="007B4376"/>
    <w:rsid w:val="007B6D0C"/>
    <w:rsid w:val="007B75AF"/>
    <w:rsid w:val="007C3670"/>
    <w:rsid w:val="007C522F"/>
    <w:rsid w:val="007E7C42"/>
    <w:rsid w:val="007F0EDF"/>
    <w:rsid w:val="007F1037"/>
    <w:rsid w:val="007F4BA8"/>
    <w:rsid w:val="007F7D33"/>
    <w:rsid w:val="00800E69"/>
    <w:rsid w:val="008069BC"/>
    <w:rsid w:val="00814E67"/>
    <w:rsid w:val="00823F3B"/>
    <w:rsid w:val="00824BDE"/>
    <w:rsid w:val="008266BB"/>
    <w:rsid w:val="00835FC8"/>
    <w:rsid w:val="00847FE0"/>
    <w:rsid w:val="008503E7"/>
    <w:rsid w:val="00855351"/>
    <w:rsid w:val="008573C5"/>
    <w:rsid w:val="00857FCD"/>
    <w:rsid w:val="00860E73"/>
    <w:rsid w:val="00862C75"/>
    <w:rsid w:val="00865D0B"/>
    <w:rsid w:val="00870184"/>
    <w:rsid w:val="008747CD"/>
    <w:rsid w:val="008749B9"/>
    <w:rsid w:val="00875CDA"/>
    <w:rsid w:val="00881F9A"/>
    <w:rsid w:val="008865CC"/>
    <w:rsid w:val="00892512"/>
    <w:rsid w:val="008A1E50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E119A"/>
    <w:rsid w:val="008E5B95"/>
    <w:rsid w:val="008E68F3"/>
    <w:rsid w:val="008F0A6C"/>
    <w:rsid w:val="008F5232"/>
    <w:rsid w:val="008F5DE1"/>
    <w:rsid w:val="008F6D0F"/>
    <w:rsid w:val="008F7E02"/>
    <w:rsid w:val="00914A39"/>
    <w:rsid w:val="00922D4B"/>
    <w:rsid w:val="009231A3"/>
    <w:rsid w:val="00926ECC"/>
    <w:rsid w:val="009337AD"/>
    <w:rsid w:val="00933C2A"/>
    <w:rsid w:val="009522DB"/>
    <w:rsid w:val="0095275D"/>
    <w:rsid w:val="00956892"/>
    <w:rsid w:val="009617E5"/>
    <w:rsid w:val="00963BA2"/>
    <w:rsid w:val="00964E9E"/>
    <w:rsid w:val="0096519E"/>
    <w:rsid w:val="00970760"/>
    <w:rsid w:val="009733DB"/>
    <w:rsid w:val="0098487E"/>
    <w:rsid w:val="00996447"/>
    <w:rsid w:val="009973B6"/>
    <w:rsid w:val="009977AF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C5BF1"/>
    <w:rsid w:val="009C6F5B"/>
    <w:rsid w:val="009D0511"/>
    <w:rsid w:val="009D1DB3"/>
    <w:rsid w:val="009E15B4"/>
    <w:rsid w:val="00A07D6F"/>
    <w:rsid w:val="00A22607"/>
    <w:rsid w:val="00A24376"/>
    <w:rsid w:val="00A34704"/>
    <w:rsid w:val="00A46B0D"/>
    <w:rsid w:val="00A515C3"/>
    <w:rsid w:val="00A56CC1"/>
    <w:rsid w:val="00A61DDB"/>
    <w:rsid w:val="00A645B7"/>
    <w:rsid w:val="00A67BD8"/>
    <w:rsid w:val="00A70ABC"/>
    <w:rsid w:val="00A72ABE"/>
    <w:rsid w:val="00A76482"/>
    <w:rsid w:val="00A80A3D"/>
    <w:rsid w:val="00A8390F"/>
    <w:rsid w:val="00A861AF"/>
    <w:rsid w:val="00A87BE4"/>
    <w:rsid w:val="00AA03F1"/>
    <w:rsid w:val="00AA2E66"/>
    <w:rsid w:val="00AA6071"/>
    <w:rsid w:val="00AB160E"/>
    <w:rsid w:val="00AD695A"/>
    <w:rsid w:val="00AD766D"/>
    <w:rsid w:val="00AE6528"/>
    <w:rsid w:val="00AF5EEE"/>
    <w:rsid w:val="00B07D87"/>
    <w:rsid w:val="00B10952"/>
    <w:rsid w:val="00B20050"/>
    <w:rsid w:val="00B21B75"/>
    <w:rsid w:val="00B241A9"/>
    <w:rsid w:val="00B25D8F"/>
    <w:rsid w:val="00B26C61"/>
    <w:rsid w:val="00B32392"/>
    <w:rsid w:val="00B3265B"/>
    <w:rsid w:val="00B356D4"/>
    <w:rsid w:val="00B35C05"/>
    <w:rsid w:val="00B44FE0"/>
    <w:rsid w:val="00B524BA"/>
    <w:rsid w:val="00B53ACB"/>
    <w:rsid w:val="00B60793"/>
    <w:rsid w:val="00B662DF"/>
    <w:rsid w:val="00B66886"/>
    <w:rsid w:val="00B84420"/>
    <w:rsid w:val="00B85CD8"/>
    <w:rsid w:val="00B930E5"/>
    <w:rsid w:val="00BB0D40"/>
    <w:rsid w:val="00BB35B8"/>
    <w:rsid w:val="00BC1860"/>
    <w:rsid w:val="00BC2E60"/>
    <w:rsid w:val="00BC4814"/>
    <w:rsid w:val="00BE4A13"/>
    <w:rsid w:val="00BF13EC"/>
    <w:rsid w:val="00BF4E82"/>
    <w:rsid w:val="00C02817"/>
    <w:rsid w:val="00C0495D"/>
    <w:rsid w:val="00C055C6"/>
    <w:rsid w:val="00C14835"/>
    <w:rsid w:val="00C22893"/>
    <w:rsid w:val="00C244A9"/>
    <w:rsid w:val="00C244F9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6C18"/>
    <w:rsid w:val="00CB1327"/>
    <w:rsid w:val="00CB7815"/>
    <w:rsid w:val="00CC266C"/>
    <w:rsid w:val="00CC3D25"/>
    <w:rsid w:val="00CC44DF"/>
    <w:rsid w:val="00CD0DEF"/>
    <w:rsid w:val="00CD19EC"/>
    <w:rsid w:val="00CD6427"/>
    <w:rsid w:val="00CE2178"/>
    <w:rsid w:val="00CE3976"/>
    <w:rsid w:val="00CF18B7"/>
    <w:rsid w:val="00CF6E0B"/>
    <w:rsid w:val="00CF7DE5"/>
    <w:rsid w:val="00D005D1"/>
    <w:rsid w:val="00D01A26"/>
    <w:rsid w:val="00D03ED6"/>
    <w:rsid w:val="00D05ECE"/>
    <w:rsid w:val="00D078EE"/>
    <w:rsid w:val="00D07B24"/>
    <w:rsid w:val="00D11B8E"/>
    <w:rsid w:val="00D14AED"/>
    <w:rsid w:val="00D236AC"/>
    <w:rsid w:val="00D2607D"/>
    <w:rsid w:val="00D318B2"/>
    <w:rsid w:val="00D337D5"/>
    <w:rsid w:val="00D368EA"/>
    <w:rsid w:val="00D45B8A"/>
    <w:rsid w:val="00D4635D"/>
    <w:rsid w:val="00D47DA1"/>
    <w:rsid w:val="00D67630"/>
    <w:rsid w:val="00D732AE"/>
    <w:rsid w:val="00D76EE6"/>
    <w:rsid w:val="00D8139A"/>
    <w:rsid w:val="00D87940"/>
    <w:rsid w:val="00D93AEE"/>
    <w:rsid w:val="00D96054"/>
    <w:rsid w:val="00D97CD7"/>
    <w:rsid w:val="00DA0145"/>
    <w:rsid w:val="00DB118B"/>
    <w:rsid w:val="00DB33AD"/>
    <w:rsid w:val="00DC4BAF"/>
    <w:rsid w:val="00DD015C"/>
    <w:rsid w:val="00DD10F3"/>
    <w:rsid w:val="00DE48C8"/>
    <w:rsid w:val="00DF30C9"/>
    <w:rsid w:val="00DF3C28"/>
    <w:rsid w:val="00DF5AE0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43C0A"/>
    <w:rsid w:val="00E5462A"/>
    <w:rsid w:val="00E64A24"/>
    <w:rsid w:val="00E679E6"/>
    <w:rsid w:val="00E70C65"/>
    <w:rsid w:val="00E7253C"/>
    <w:rsid w:val="00E75553"/>
    <w:rsid w:val="00E85B86"/>
    <w:rsid w:val="00E9066F"/>
    <w:rsid w:val="00E9211F"/>
    <w:rsid w:val="00E94674"/>
    <w:rsid w:val="00E9528F"/>
    <w:rsid w:val="00E97D29"/>
    <w:rsid w:val="00EA0043"/>
    <w:rsid w:val="00EA2249"/>
    <w:rsid w:val="00EA53FE"/>
    <w:rsid w:val="00EA5809"/>
    <w:rsid w:val="00EB161E"/>
    <w:rsid w:val="00EB4A0A"/>
    <w:rsid w:val="00EB7736"/>
    <w:rsid w:val="00EC5BAC"/>
    <w:rsid w:val="00EE368C"/>
    <w:rsid w:val="00EF21B1"/>
    <w:rsid w:val="00EF28DB"/>
    <w:rsid w:val="00EF416D"/>
    <w:rsid w:val="00EF4338"/>
    <w:rsid w:val="00F01135"/>
    <w:rsid w:val="00F24464"/>
    <w:rsid w:val="00F30E6A"/>
    <w:rsid w:val="00F411B7"/>
    <w:rsid w:val="00F52A2D"/>
    <w:rsid w:val="00F559F6"/>
    <w:rsid w:val="00F734A6"/>
    <w:rsid w:val="00F822AA"/>
    <w:rsid w:val="00F84058"/>
    <w:rsid w:val="00F8409B"/>
    <w:rsid w:val="00F9554A"/>
    <w:rsid w:val="00FA180A"/>
    <w:rsid w:val="00FA5129"/>
    <w:rsid w:val="00FB2780"/>
    <w:rsid w:val="00FB5314"/>
    <w:rsid w:val="00FB5C36"/>
    <w:rsid w:val="00FC1BFF"/>
    <w:rsid w:val="00FC3D2A"/>
    <w:rsid w:val="00FD2A3F"/>
    <w:rsid w:val="00FD35AB"/>
    <w:rsid w:val="00FE0322"/>
    <w:rsid w:val="00FE03D5"/>
    <w:rsid w:val="00FE0F2D"/>
    <w:rsid w:val="00FE0F74"/>
    <w:rsid w:val="00FE4952"/>
    <w:rsid w:val="00FE763F"/>
    <w:rsid w:val="00FF329F"/>
    <w:rsid w:val="00FF4BF6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86B93B34-9F69-44AC-BD14-704EB882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64851-BC38-4594-973B-9E8426CE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>CMT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