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252551">
        <w:tc>
          <w:tcPr>
            <w:tcW w:w="11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252551">
        <w:tc>
          <w:tcPr>
            <w:tcW w:w="1116" w:type="dxa"/>
          </w:tcPr>
          <w:p w:rsidR="00252551" w:rsidRPr="002A58AE" w:rsidRDefault="005F4F4F" w:rsidP="00D732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6B696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01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52551" w:rsidRPr="002A58AE" w:rsidRDefault="00DE48C8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140311000287</w:t>
            </w:r>
          </w:p>
        </w:tc>
      </w:tr>
      <w:tr w:rsidR="001F5D9E" w:rsidRPr="002A58AE" w:rsidTr="00252551">
        <w:trPr>
          <w:ins w:id="2" w:author="cathay" w:date="2018-08-02T11:09:00Z"/>
        </w:trPr>
        <w:tc>
          <w:tcPr>
            <w:tcW w:w="1116" w:type="dxa"/>
          </w:tcPr>
          <w:p w:rsidR="001F5D9E" w:rsidRPr="002A58AE" w:rsidRDefault="001F5D9E" w:rsidP="00D732AE">
            <w:pPr>
              <w:spacing w:line="240" w:lineRule="atLeast"/>
              <w:jc w:val="center"/>
              <w:rPr>
                <w:ins w:id="3" w:author="cathay" w:date="2018-08-02T11:09:00Z"/>
                <w:rFonts w:ascii="細明體" w:eastAsia="細明體" w:hAnsi="細明體" w:cs="Courier New"/>
                <w:sz w:val="20"/>
                <w:szCs w:val="20"/>
              </w:rPr>
            </w:pPr>
            <w:ins w:id="4" w:author="cathay" w:date="2018-08-02T11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2018/08/02</w:t>
              </w:r>
            </w:ins>
          </w:p>
        </w:tc>
        <w:tc>
          <w:tcPr>
            <w:tcW w:w="1010" w:type="dxa"/>
          </w:tcPr>
          <w:p w:rsidR="001F5D9E" w:rsidRPr="002A58AE" w:rsidRDefault="001F5D9E" w:rsidP="002F7FCC">
            <w:pPr>
              <w:spacing w:line="240" w:lineRule="atLeast"/>
              <w:jc w:val="center"/>
              <w:rPr>
                <w:ins w:id="5" w:author="cathay" w:date="2018-08-02T11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8-08-02T11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1F5D9E" w:rsidRPr="002A58AE" w:rsidRDefault="001F5D9E" w:rsidP="002F7FCC">
            <w:pPr>
              <w:spacing w:line="240" w:lineRule="atLeast"/>
              <w:rPr>
                <w:ins w:id="7" w:author="cathay" w:date="2018-08-02T11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8-08-02T11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三登案件庫合併</w:t>
              </w:r>
            </w:ins>
          </w:p>
        </w:tc>
        <w:tc>
          <w:tcPr>
            <w:tcW w:w="1566" w:type="dxa"/>
          </w:tcPr>
          <w:p w:rsidR="001F5D9E" w:rsidRDefault="001F5D9E" w:rsidP="002F7FCC">
            <w:pPr>
              <w:spacing w:line="240" w:lineRule="atLeast"/>
              <w:jc w:val="center"/>
              <w:rPr>
                <w:ins w:id="9" w:author="cathay" w:date="2018-08-02T11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8-08-02T11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1F5D9E" w:rsidRDefault="001F5D9E" w:rsidP="00490128">
            <w:pPr>
              <w:spacing w:line="240" w:lineRule="atLeast"/>
              <w:jc w:val="center"/>
              <w:rPr>
                <w:ins w:id="11" w:author="cathay" w:date="2018-08-02T11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8-08-02T11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180731000999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560"/>
        <w:gridCol w:w="4110"/>
        <w:gridCol w:w="1276"/>
        <w:gridCol w:w="1046"/>
        <w:tblGridChange w:id="13">
          <w:tblGrid>
            <w:gridCol w:w="2268"/>
            <w:gridCol w:w="1560"/>
            <w:gridCol w:w="141"/>
            <w:gridCol w:w="3969"/>
            <w:gridCol w:w="1276"/>
            <w:gridCol w:w="1046"/>
          </w:tblGrid>
        </w:tblGridChange>
      </w:tblGrid>
      <w:tr w:rsidR="009B56A8" w:rsidRPr="002A58AE" w:rsidTr="004D05C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4"/>
          </w:tcPr>
          <w:p w:rsidR="009B56A8" w:rsidRPr="00D76EE6" w:rsidRDefault="00421FA8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待三登案件數量報表</w:t>
            </w:r>
          </w:p>
        </w:tc>
      </w:tr>
      <w:tr w:rsidR="009B56A8" w:rsidRPr="002A58AE" w:rsidTr="004D05C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4"/>
          </w:tcPr>
          <w:p w:rsidR="009B56A8" w:rsidRPr="002A58AE" w:rsidRDefault="00DE48C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AAA6_</w:t>
            </w:r>
            <w:r w:rsidR="00421FA8">
              <w:rPr>
                <w:rFonts w:ascii="細明體" w:eastAsia="細明體" w:hAnsi="細明體" w:hint="eastAsia"/>
                <w:sz w:val="20"/>
                <w:szCs w:val="20"/>
              </w:rPr>
              <w:t>4000</w:t>
            </w:r>
          </w:p>
        </w:tc>
      </w:tr>
      <w:tr w:rsidR="009B56A8" w:rsidRPr="002A58AE" w:rsidTr="004D05C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4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4D05C9">
        <w:tc>
          <w:tcPr>
            <w:tcW w:w="2268" w:type="dxa"/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4"/>
          </w:tcPr>
          <w:p w:rsidR="00D76EE6" w:rsidRPr="00D76EE6" w:rsidRDefault="00421FA8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待三登案件數量報表</w:t>
            </w:r>
          </w:p>
        </w:tc>
      </w:tr>
      <w:tr w:rsidR="004911D8" w:rsidRPr="002A58AE" w:rsidTr="004D05C9">
        <w:tc>
          <w:tcPr>
            <w:tcW w:w="2268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4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4D05C9">
        <w:tc>
          <w:tcPr>
            <w:tcW w:w="2268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4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4D05C9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4D05C9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D05C9" w:rsidRPr="00905969" w:rsidTr="004D05C9">
        <w:tc>
          <w:tcPr>
            <w:tcW w:w="2268" w:type="dxa"/>
            <w:vMerge w:val="restart"/>
            <w:vAlign w:val="center"/>
          </w:tcPr>
          <w:p w:rsidR="004D05C9" w:rsidRPr="00905969" w:rsidRDefault="004D05C9" w:rsidP="00DC3BE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560" w:type="dxa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110" w:type="dxa"/>
            <w:vAlign w:val="center"/>
          </w:tcPr>
          <w:p w:rsidR="004D05C9" w:rsidRPr="00905969" w:rsidRDefault="004D05C9" w:rsidP="00DC3BE8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 w:val="restart"/>
          </w:tcPr>
          <w:p w:rsidR="004D05C9" w:rsidRPr="00781D21" w:rsidRDefault="004D05C9" w:rsidP="00DC3BE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4D05C9" w:rsidRPr="00781D21" w:rsidRDefault="004D05C9" w:rsidP="00DC3BE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1046" w:type="dxa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</w:t>
            </w:r>
          </w:p>
        </w:tc>
      </w:tr>
      <w:tr w:rsidR="004D05C9" w:rsidRPr="00905969" w:rsidTr="004D05C9">
        <w:tc>
          <w:tcPr>
            <w:tcW w:w="2268" w:type="dxa"/>
            <w:vMerge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110" w:type="dxa"/>
            <w:vAlign w:val="center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6" w:type="dxa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D05C9" w:rsidRPr="00905969" w:rsidTr="004D05C9">
        <w:tc>
          <w:tcPr>
            <w:tcW w:w="2268" w:type="dxa"/>
            <w:vMerge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110" w:type="dxa"/>
            <w:vAlign w:val="center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6" w:type="dxa"/>
          </w:tcPr>
          <w:p w:rsidR="004D05C9" w:rsidRPr="00905969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D05C9" w:rsidRPr="00F82E63" w:rsidTr="004D05C9">
        <w:tc>
          <w:tcPr>
            <w:tcW w:w="2268" w:type="dxa"/>
          </w:tcPr>
          <w:p w:rsidR="004D05C9" w:rsidRPr="006A02C0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4"/>
          </w:tcPr>
          <w:p w:rsidR="004D05C9" w:rsidRPr="006A02C0" w:rsidRDefault="004D05C9" w:rsidP="00DC3B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055F39" w:rsidRPr="004930FB" w:rsidTr="00055F39">
        <w:tblPrEx>
          <w:tblW w:w="102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14" w:author="cathay" w:date="2018-08-03T17:05:00Z">
            <w:tblPrEx>
              <w:tblW w:w="1026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ins w:id="15" w:author="cathay" w:date="2018-08-03T17:05:00Z"/>
        </w:trPr>
        <w:tc>
          <w:tcPr>
            <w:tcW w:w="2268" w:type="dxa"/>
            <w:vMerge w:val="restart"/>
            <w:vAlign w:val="center"/>
            <w:tcPrChange w:id="16" w:author="cathay" w:date="2018-08-03T17:05:00Z">
              <w:tcPr>
                <w:tcW w:w="2268" w:type="dxa"/>
                <w:vMerge w:val="restart"/>
                <w:vAlign w:val="center"/>
              </w:tcPr>
            </w:tcPrChange>
          </w:tcPr>
          <w:p w:rsidR="00055F39" w:rsidRPr="004930FB" w:rsidRDefault="00055F39" w:rsidP="006D0A33">
            <w:pPr>
              <w:rPr>
                <w:ins w:id="17" w:author="cathay" w:date="2018-08-03T17:05:00Z"/>
                <w:rFonts w:ascii="細明體" w:eastAsia="細明體" w:hAnsi="細明體" w:hint="eastAsia"/>
                <w:sz w:val="20"/>
                <w:szCs w:val="20"/>
              </w:rPr>
            </w:pPr>
            <w:ins w:id="18" w:author="cathay" w:date="2018-08-03T17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560" w:type="dxa"/>
            <w:tcPrChange w:id="19" w:author="cathay" w:date="2018-08-03T17:05:00Z">
              <w:tcPr>
                <w:tcW w:w="1701" w:type="dxa"/>
                <w:gridSpan w:val="2"/>
              </w:tcPr>
            </w:tcPrChange>
          </w:tcPr>
          <w:p w:rsidR="00055F39" w:rsidRPr="004930FB" w:rsidRDefault="00055F39" w:rsidP="006D0A33">
            <w:pPr>
              <w:rPr>
                <w:ins w:id="20" w:author="cathay" w:date="2018-08-03T17:05:00Z"/>
                <w:rFonts w:ascii="細明體" w:eastAsia="細明體" w:hAnsi="細明體" w:hint="eastAsia"/>
                <w:sz w:val="20"/>
                <w:szCs w:val="20"/>
              </w:rPr>
            </w:pPr>
            <w:ins w:id="21" w:author="cathay" w:date="2018-08-03T17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6432" w:type="dxa"/>
            <w:gridSpan w:val="3"/>
            <w:tcPrChange w:id="22" w:author="cathay" w:date="2018-08-03T17:05:00Z">
              <w:tcPr>
                <w:tcW w:w="6291" w:type="dxa"/>
                <w:gridSpan w:val="3"/>
              </w:tcPr>
            </w:tcPrChange>
          </w:tcPr>
          <w:p w:rsidR="00055F39" w:rsidRPr="004930FB" w:rsidRDefault="00055F39" w:rsidP="006D0A33">
            <w:pPr>
              <w:rPr>
                <w:ins w:id="23" w:author="cathay" w:date="2018-08-03T17:05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24" w:author="cathay" w:date="2018-08-03T17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 w:rsidRPr="004930FB"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055F39" w:rsidRPr="004930FB" w:rsidTr="00055F39">
        <w:tblPrEx>
          <w:tblW w:w="102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25" w:author="cathay" w:date="2018-08-03T17:05:00Z">
            <w:tblPrEx>
              <w:tblW w:w="1026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ins w:id="26" w:author="cathay" w:date="2018-08-03T17:05:00Z"/>
        </w:trPr>
        <w:tc>
          <w:tcPr>
            <w:tcW w:w="2268" w:type="dxa"/>
            <w:vMerge/>
            <w:tcPrChange w:id="27" w:author="cathay" w:date="2018-08-03T17:05:00Z">
              <w:tcPr>
                <w:tcW w:w="2268" w:type="dxa"/>
                <w:vMerge/>
              </w:tcPr>
            </w:tcPrChange>
          </w:tcPr>
          <w:p w:rsidR="00055F39" w:rsidRPr="004930FB" w:rsidRDefault="00055F39" w:rsidP="006D0A33">
            <w:pPr>
              <w:rPr>
                <w:ins w:id="28" w:author="cathay" w:date="2018-08-03T17:05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  <w:tcPrChange w:id="29" w:author="cathay" w:date="2018-08-03T17:05:00Z">
              <w:tcPr>
                <w:tcW w:w="1701" w:type="dxa"/>
                <w:gridSpan w:val="2"/>
              </w:tcPr>
            </w:tcPrChange>
          </w:tcPr>
          <w:p w:rsidR="00055F39" w:rsidRPr="004930FB" w:rsidRDefault="00055F39" w:rsidP="006D0A33">
            <w:pPr>
              <w:rPr>
                <w:ins w:id="30" w:author="cathay" w:date="2018-08-03T17:05:00Z"/>
                <w:rFonts w:ascii="細明體" w:eastAsia="細明體" w:hAnsi="細明體" w:hint="eastAsia"/>
                <w:sz w:val="20"/>
                <w:szCs w:val="20"/>
              </w:rPr>
            </w:pPr>
            <w:ins w:id="31" w:author="cathay" w:date="2018-08-03T17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6432" w:type="dxa"/>
            <w:gridSpan w:val="3"/>
            <w:tcPrChange w:id="32" w:author="cathay" w:date="2018-08-03T17:05:00Z">
              <w:tcPr>
                <w:tcW w:w="6291" w:type="dxa"/>
                <w:gridSpan w:val="3"/>
              </w:tcPr>
            </w:tcPrChange>
          </w:tcPr>
          <w:p w:rsidR="00055F39" w:rsidRPr="004930FB" w:rsidRDefault="00055F39" w:rsidP="006D0A33">
            <w:pPr>
              <w:rPr>
                <w:ins w:id="33" w:author="cathay" w:date="2018-08-03T17:05:00Z"/>
                <w:rFonts w:ascii="細明體" w:eastAsia="細明體" w:hAnsi="細明體" w:hint="eastAsia"/>
                <w:sz w:val="20"/>
                <w:szCs w:val="20"/>
              </w:rPr>
            </w:pPr>
            <w:ins w:id="34" w:author="cathay" w:date="2018-08-03T17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4D05C9" w:rsidRPr="002A58AE" w:rsidRDefault="004D05C9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421FA8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margin-left:306.25pt;margin-top:4.25pt;width:74.25pt;height:51.75pt;z-index:251659776">
            <v:textbox>
              <w:txbxContent>
                <w:p w:rsidR="00421FA8" w:rsidRPr="00421FA8" w:rsidRDefault="00421FA8">
                  <w:pPr>
                    <w:rPr>
                      <w:sz w:val="20"/>
                      <w:szCs w:val="20"/>
                    </w:rPr>
                  </w:pPr>
                  <w:r w:rsidRPr="00421FA8">
                    <w:rPr>
                      <w:rFonts w:hint="eastAsia"/>
                      <w:sz w:val="20"/>
                      <w:szCs w:val="20"/>
                    </w:rPr>
                    <w:t>畫面顯示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29082C" w:rsidRPr="00456FB6" w:rsidRDefault="00293FC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執</w:t>
                  </w:r>
                  <w:r w:rsidR="00421FA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行查詢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功能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29082C" w:rsidRPr="00E64A24" w:rsidRDefault="0029082C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 w:rsidR="00293FCB">
                    <w:rPr>
                      <w:rFonts w:hint="eastAsia"/>
                      <w:sz w:val="20"/>
                      <w:szCs w:val="20"/>
                    </w:rPr>
                    <w:t>入作業</w:t>
                  </w:r>
                  <w:r>
                    <w:rPr>
                      <w:rFonts w:hint="eastAsia"/>
                      <w:sz w:val="20"/>
                      <w:szCs w:val="20"/>
                    </w:rPr>
                    <w:t>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D0FBB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D0FBB" w:rsidRPr="002A58AE" w:rsidRDefault="003D0FBB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D0FBB" w:rsidRDefault="00AD766D" w:rsidP="006267F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跨區取件分派紀錄檔</w:t>
            </w:r>
          </w:p>
        </w:tc>
        <w:tc>
          <w:tcPr>
            <w:tcW w:w="2551" w:type="dxa"/>
          </w:tcPr>
          <w:p w:rsidR="003D0FBB" w:rsidRDefault="003D0FBB" w:rsidP="006267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3D0FBB" w:rsidRPr="002A58AE" w:rsidRDefault="003D0FBB" w:rsidP="006267F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2A58AE" w:rsidRDefault="006C60B6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Del="006F3C89" w:rsidRDefault="00B10952" w:rsidP="00B10952">
      <w:pPr>
        <w:spacing w:line="240" w:lineRule="atLeast"/>
        <w:rPr>
          <w:del w:id="35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D005D1" w:rsidDel="006F3C89" w:rsidRDefault="00D005D1" w:rsidP="00B10952">
      <w:pPr>
        <w:spacing w:line="240" w:lineRule="atLeast"/>
        <w:rPr>
          <w:del w:id="36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D005D1" w:rsidDel="006F3C89" w:rsidRDefault="00D005D1" w:rsidP="00B10952">
      <w:pPr>
        <w:spacing w:line="240" w:lineRule="atLeast"/>
        <w:rPr>
          <w:del w:id="37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D005D1" w:rsidDel="006F3C89" w:rsidRDefault="00D005D1" w:rsidP="00B10952">
      <w:pPr>
        <w:spacing w:line="240" w:lineRule="atLeast"/>
        <w:rPr>
          <w:del w:id="38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D005D1" w:rsidDel="006F3C89" w:rsidRDefault="00D005D1" w:rsidP="00B10952">
      <w:pPr>
        <w:spacing w:line="240" w:lineRule="atLeast"/>
        <w:rPr>
          <w:del w:id="39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D005D1" w:rsidDel="006F3C89" w:rsidRDefault="00D005D1" w:rsidP="00B10952">
      <w:pPr>
        <w:spacing w:line="240" w:lineRule="atLeast"/>
        <w:rPr>
          <w:del w:id="40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D005D1" w:rsidDel="006F3C89" w:rsidRDefault="00D005D1" w:rsidP="00B10952">
      <w:pPr>
        <w:spacing w:line="240" w:lineRule="atLeast"/>
        <w:rPr>
          <w:del w:id="41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D005D1" w:rsidDel="006F3C89" w:rsidRDefault="00D005D1" w:rsidP="00B10952">
      <w:pPr>
        <w:spacing w:line="240" w:lineRule="atLeast"/>
        <w:rPr>
          <w:del w:id="42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293FCB" w:rsidDel="006F3C89" w:rsidRDefault="00293FCB" w:rsidP="00B10952">
      <w:pPr>
        <w:spacing w:line="240" w:lineRule="atLeast"/>
        <w:rPr>
          <w:del w:id="43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293FCB" w:rsidDel="006F3C89" w:rsidRDefault="00293FCB" w:rsidP="00B10952">
      <w:pPr>
        <w:spacing w:line="240" w:lineRule="atLeast"/>
        <w:rPr>
          <w:del w:id="44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293FCB" w:rsidDel="006F3C89" w:rsidRDefault="00293FCB" w:rsidP="00B10952">
      <w:pPr>
        <w:spacing w:line="240" w:lineRule="atLeast"/>
        <w:rPr>
          <w:del w:id="45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293FCB" w:rsidDel="006F3C89" w:rsidRDefault="00293FCB" w:rsidP="00B10952">
      <w:pPr>
        <w:spacing w:line="240" w:lineRule="atLeast"/>
        <w:rPr>
          <w:del w:id="46" w:author="cathay" w:date="2019-04-10T17:24:00Z"/>
          <w:rFonts w:ascii="細明體" w:eastAsia="細明體" w:hAnsi="細明體" w:hint="eastAsia"/>
          <w:b/>
          <w:sz w:val="20"/>
          <w:szCs w:val="20"/>
        </w:rPr>
      </w:pPr>
    </w:p>
    <w:p w:rsidR="00293FCB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93FCB" w:rsidRPr="002A58AE" w:rsidDel="006F3C89" w:rsidRDefault="006F3C89" w:rsidP="00B10952">
      <w:pPr>
        <w:spacing w:line="240" w:lineRule="atLeast"/>
        <w:rPr>
          <w:del w:id="47" w:author="cathay" w:date="2019-04-10T17:24:00Z"/>
          <w:rFonts w:ascii="細明體" w:eastAsia="細明體" w:hAnsi="細明體" w:hint="eastAsia"/>
          <w:b/>
          <w:sz w:val="20"/>
          <w:szCs w:val="20"/>
        </w:rPr>
      </w:pPr>
      <w:ins w:id="48" w:author="cathay" w:date="2019-04-10T17:24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7C3670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del w:id="49" w:author="cathay" w:date="2018-08-02T11:11:00Z">
        <w:r w:rsidRPr="00CA3F6D" w:rsidDel="00110F00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29.5pt;height:84pt;visibility:visible">
              <v:imagedata r:id="rId8" o:title=""/>
            </v:shape>
          </w:pict>
        </w:r>
      </w:del>
      <w:ins w:id="50" w:author="cathay" w:date="2018-08-02T11:11:00Z">
        <w:r w:rsidR="00110F00" w:rsidRPr="004531E6">
          <w:rPr>
            <w:noProof/>
          </w:rPr>
          <w:pict>
            <v:shape id="_x0000_i1026" type="#_x0000_t75" style="width:530.25pt;height:81pt;visibility:visible">
              <v:imagedata r:id="rId9" o:title=""/>
            </v:shape>
          </w:pict>
        </w:r>
      </w:ins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7C3670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供作業人員查詢目前</w:t>
      </w:r>
      <w:del w:id="51" w:author="cathay" w:date="2018-08-02T11:53:00Z">
        <w:r w:rsidDel="00C366C0">
          <w:rPr>
            <w:rFonts w:ascii="細明體" w:eastAsia="細明體" w:hAnsi="細明體" w:hint="eastAsia"/>
            <w:bCs/>
            <w:lang w:eastAsia="zh-TW"/>
          </w:rPr>
          <w:delText>各服務科</w:delText>
        </w:r>
      </w:del>
      <w:ins w:id="52" w:author="cathay" w:date="2018-08-02T11:53:00Z">
        <w:r w:rsidR="00C366C0">
          <w:rPr>
            <w:rFonts w:ascii="細明體" w:eastAsia="細明體" w:hAnsi="細明體" w:hint="eastAsia"/>
            <w:bCs/>
            <w:lang w:eastAsia="zh-TW"/>
          </w:rPr>
          <w:t>全部</w:t>
        </w:r>
      </w:ins>
      <w:r>
        <w:rPr>
          <w:rFonts w:ascii="細明體" w:eastAsia="細明體" w:hAnsi="細明體" w:hint="eastAsia"/>
          <w:bCs/>
          <w:lang w:eastAsia="zh-TW"/>
        </w:rPr>
        <w:t>待三登案件數量</w:t>
      </w:r>
    </w:p>
    <w:p w:rsidR="008A1E50" w:rsidRPr="00824BDE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  <w:r w:rsidR="007C3670">
        <w:rPr>
          <w:rFonts w:ascii="細明體" w:eastAsia="細明體" w:hAnsi="細明體" w:hint="eastAsia"/>
          <w:bCs/>
          <w:lang w:eastAsia="zh-TW"/>
        </w:rPr>
        <w:t>，欄位值如下說明</w:t>
      </w:r>
    </w:p>
    <w:p w:rsidR="007C3670" w:rsidRDefault="007C3670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日期: 系統日期</w:t>
      </w:r>
    </w:p>
    <w:p w:rsidR="007C3670" w:rsidRDefault="007C3670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作業項目: 理賠</w:t>
      </w:r>
    </w:p>
    <w:p w:rsidR="007C3670" w:rsidRDefault="007C3670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時間: 系統時間</w:t>
      </w:r>
    </w:p>
    <w:p w:rsidR="007C3670" w:rsidRDefault="007C3670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53" w:author="cathay" w:date="2018-08-02T11:15:00Z"/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待三登件數: 查詢跨區取件分派記錄檔DTAAA100，其中是否已三登=N，核賠人員不為空之總數量</w:t>
      </w:r>
      <w:ins w:id="54" w:author="cathay" w:date="2018-08-02T11:12:00Z">
        <w:r w:rsidR="00120F04">
          <w:rPr>
            <w:rFonts w:ascii="細明體" w:eastAsia="細明體" w:hAnsi="細明體" w:hint="eastAsia"/>
            <w:bCs/>
            <w:lang w:eastAsia="zh-TW"/>
          </w:rPr>
          <w:t>，</w:t>
        </w:r>
      </w:ins>
      <w:ins w:id="55" w:author="cathay" w:date="2018-08-02T11:13:00Z">
        <w:r w:rsidR="00120F04">
          <w:rPr>
            <w:rFonts w:ascii="細明體" w:eastAsia="細明體" w:hAnsi="細明體" w:hint="eastAsia"/>
            <w:bCs/>
            <w:lang w:eastAsia="zh-TW"/>
          </w:rPr>
          <w:t>超連結到AAA6_4010.</w:t>
        </w:r>
        <w:r w:rsidR="00120F04">
          <w:rPr>
            <w:rFonts w:ascii="細明體" w:eastAsia="細明體" w:hAnsi="細明體"/>
            <w:bCs/>
            <w:lang w:eastAsia="zh-TW"/>
          </w:rPr>
          <w:t>prompt</w:t>
        </w:r>
      </w:ins>
    </w:p>
    <w:p w:rsidR="00A2438A" w:rsidRDefault="00A2438A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56" w:author="cathay" w:date="2018-08-02T11:15:00Z"/>
          <w:rFonts w:ascii="細明體" w:eastAsia="細明體" w:hAnsi="細明體"/>
          <w:bCs/>
          <w:lang w:eastAsia="zh-TW"/>
        </w:rPr>
      </w:pPr>
      <w:ins w:id="57" w:author="cathay" w:date="2018-08-02T11:15:00Z">
        <w:r>
          <w:rPr>
            <w:rFonts w:ascii="細明體" w:eastAsia="細明體" w:hAnsi="細明體" w:hint="eastAsia"/>
            <w:bCs/>
            <w:lang w:eastAsia="zh-TW"/>
          </w:rPr>
          <w:t>若發生異常</w:t>
        </w:r>
      </w:ins>
    </w:p>
    <w:p w:rsidR="00A2438A" w:rsidRDefault="00A2438A" w:rsidP="00A2438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58" w:author="cathay" w:date="2018-08-02T11:15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59" w:author="cathay" w:date="2018-08-02T11:15:00Z">
        <w:r>
          <w:rPr>
            <w:rFonts w:ascii="細明體" w:eastAsia="細明體" w:hAnsi="細明體" w:hint="eastAsia"/>
            <w:bCs/>
            <w:lang w:eastAsia="zh-TW"/>
          </w:rPr>
          <w:t>拋出錯誤訊息『查詢待三登案件數量異常， + e.getMessage』</w:t>
        </w:r>
      </w:ins>
    </w:p>
    <w:p w:rsidR="007C3670" w:rsidDel="00120F04" w:rsidRDefault="007C3670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60" w:author="cathay" w:date="2018-08-02T11:12:00Z"/>
          <w:rFonts w:ascii="細明體" w:eastAsia="細明體" w:hAnsi="細明體" w:hint="eastAsia"/>
          <w:bCs/>
          <w:lang w:eastAsia="zh-TW"/>
        </w:rPr>
      </w:pPr>
      <w:del w:id="61" w:author="cathay" w:date="2018-08-02T11:12:00Z">
        <w:r w:rsidDel="00120F04">
          <w:rPr>
            <w:rFonts w:ascii="細明體" w:eastAsia="細明體" w:hAnsi="細明體" w:hint="eastAsia"/>
            <w:bCs/>
            <w:lang w:eastAsia="zh-TW"/>
          </w:rPr>
          <w:delText>北一服一科: 查詢跨區取件分派記錄檔DTAAA100，其中是否已三登=N，核賠人員不為空之總數量，且核賠單位代號為5300300</w:delText>
        </w:r>
      </w:del>
    </w:p>
    <w:p w:rsidR="007C3670" w:rsidDel="00120F04" w:rsidRDefault="007C3670" w:rsidP="007C36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62" w:author="cathay" w:date="2018-08-02T11:12:00Z"/>
          <w:rFonts w:ascii="細明體" w:eastAsia="細明體" w:hAnsi="細明體" w:hint="eastAsia"/>
          <w:bCs/>
          <w:lang w:eastAsia="zh-TW"/>
        </w:rPr>
      </w:pPr>
      <w:del w:id="63" w:author="cathay" w:date="2018-08-02T11:12:00Z">
        <w:r w:rsidDel="00120F04">
          <w:rPr>
            <w:rFonts w:ascii="細明體" w:eastAsia="細明體" w:hAnsi="細明體" w:hint="eastAsia"/>
            <w:bCs/>
            <w:lang w:eastAsia="zh-TW"/>
          </w:rPr>
          <w:delText>北一服二科: 查詢跨區取件分派記錄檔DTAAA100，其中是否已三登=N，核賠人員不為空之總數量，且核賠單位代號為5300400</w:delText>
        </w:r>
      </w:del>
    </w:p>
    <w:p w:rsidR="007C3670" w:rsidDel="00120F04" w:rsidRDefault="007C3670" w:rsidP="007C36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64" w:author="cathay" w:date="2018-08-02T11:12:00Z"/>
          <w:rFonts w:ascii="細明體" w:eastAsia="細明體" w:hAnsi="細明體" w:hint="eastAsia"/>
          <w:bCs/>
          <w:lang w:eastAsia="zh-TW"/>
        </w:rPr>
      </w:pPr>
      <w:del w:id="65" w:author="cathay" w:date="2018-08-02T11:12:00Z">
        <w:r w:rsidDel="00120F04">
          <w:rPr>
            <w:rFonts w:ascii="細明體" w:eastAsia="細明體" w:hAnsi="細明體" w:hint="eastAsia"/>
            <w:bCs/>
            <w:lang w:eastAsia="zh-TW"/>
          </w:rPr>
          <w:delText>桃、服務科: 查詢跨區取件分派記錄檔DTAAA100，其中是否已三登=N，核賠人員不為空之總數量，且核賠單位代號為5400300</w:delText>
        </w:r>
      </w:del>
    </w:p>
    <w:p w:rsidR="007C3670" w:rsidDel="00120F04" w:rsidRDefault="007C3670" w:rsidP="007C36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66" w:author="cathay" w:date="2018-08-02T11:12:00Z"/>
          <w:rFonts w:ascii="細明體" w:eastAsia="細明體" w:hAnsi="細明體" w:hint="eastAsia"/>
          <w:bCs/>
          <w:lang w:eastAsia="zh-TW"/>
        </w:rPr>
      </w:pPr>
      <w:del w:id="67" w:author="cathay" w:date="2018-08-02T11:12:00Z">
        <w:r w:rsidDel="00120F04">
          <w:rPr>
            <w:rFonts w:ascii="細明體" w:eastAsia="細明體" w:hAnsi="細明體" w:hint="eastAsia"/>
            <w:bCs/>
            <w:lang w:eastAsia="zh-TW"/>
          </w:rPr>
          <w:delText>中、服務科: 查詢跨區取件分派記錄檔DTAAA100，其中是否已三登=N，核賠人員不為空之總數量，且核賠單位代號為4200300</w:delText>
        </w:r>
      </w:del>
    </w:p>
    <w:p w:rsidR="007C3670" w:rsidDel="00120F04" w:rsidRDefault="007C3670" w:rsidP="007C36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68" w:author="cathay" w:date="2018-08-02T11:12:00Z"/>
          <w:rFonts w:ascii="細明體" w:eastAsia="細明體" w:hAnsi="細明體" w:hint="eastAsia"/>
          <w:bCs/>
          <w:lang w:eastAsia="zh-TW"/>
        </w:rPr>
      </w:pPr>
      <w:del w:id="69" w:author="cathay" w:date="2018-08-02T11:12:00Z">
        <w:r w:rsidDel="00120F04">
          <w:rPr>
            <w:rFonts w:ascii="細明體" w:eastAsia="細明體" w:hAnsi="細明體" w:hint="eastAsia"/>
            <w:bCs/>
            <w:lang w:eastAsia="zh-TW"/>
          </w:rPr>
          <w:delText>南、服務科: 查詢跨區取件分派記錄檔DTAAA100，其中是否已三登=N，核賠人員不為空之總數量，且核賠單位代號為4800300</w:delText>
        </w:r>
      </w:del>
    </w:p>
    <w:p w:rsidR="007C3670" w:rsidRPr="007C3670" w:rsidDel="00120F04" w:rsidRDefault="007C3670" w:rsidP="007C36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70" w:author="cathay" w:date="2018-08-02T11:12:00Z"/>
          <w:rFonts w:ascii="細明體" w:eastAsia="細明體" w:hAnsi="細明體" w:hint="eastAsia"/>
          <w:bCs/>
          <w:lang w:eastAsia="zh-TW"/>
        </w:rPr>
      </w:pPr>
      <w:del w:id="71" w:author="cathay" w:date="2018-08-02T11:12:00Z">
        <w:r w:rsidDel="00120F04">
          <w:rPr>
            <w:rFonts w:ascii="細明體" w:eastAsia="細明體" w:hAnsi="細明體" w:hint="eastAsia"/>
            <w:bCs/>
            <w:lang w:eastAsia="zh-TW"/>
          </w:rPr>
          <w:delText>高、服務科: 查詢跨區取件分派記錄檔DTAAA100，其中是否已三登=N，核賠人員不為空之總數量，且核賠單位代號為3600300</w:delText>
        </w:r>
      </w:del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F734A6" w:rsidRPr="00855351" w:rsidDel="00120F04" w:rsidRDefault="00F734A6" w:rsidP="007C3670">
      <w:pPr>
        <w:pStyle w:val="Tabletext"/>
        <w:keepLines w:val="0"/>
        <w:spacing w:after="0" w:line="240" w:lineRule="auto"/>
        <w:rPr>
          <w:del w:id="72" w:author="cathay" w:date="2018-08-02T11:14:00Z"/>
          <w:rFonts w:ascii="細明體" w:eastAsia="細明體" w:hAnsi="細明體" w:hint="eastAsia"/>
          <w:bCs/>
          <w:lang w:eastAsia="zh-TW"/>
        </w:rPr>
      </w:pPr>
    </w:p>
    <w:p w:rsidR="00324C45" w:rsidRDefault="00324C45" w:rsidP="00324C45">
      <w:pPr>
        <w:pStyle w:val="Tabletext"/>
        <w:keepLines w:val="0"/>
        <w:spacing w:after="0" w:line="240" w:lineRule="auto"/>
        <w:rPr>
          <w:ins w:id="73" w:author="cathay" w:date="2018-08-02T11:14:00Z"/>
          <w:rFonts w:ascii="細明體" w:eastAsia="細明體" w:hAnsi="細明體"/>
          <w:bCs/>
          <w:lang w:eastAsia="zh-TW"/>
        </w:rPr>
      </w:pPr>
    </w:p>
    <w:p w:rsidR="00120F04" w:rsidRPr="00E10AFC" w:rsidRDefault="00120F04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120F04" w:rsidRPr="00E10AFC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3D" w:rsidRDefault="00406B3D">
      <w:r>
        <w:separator/>
      </w:r>
    </w:p>
  </w:endnote>
  <w:endnote w:type="continuationSeparator" w:id="0">
    <w:p w:rsidR="00406B3D" w:rsidRDefault="0040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6842">
      <w:rPr>
        <w:rStyle w:val="a6"/>
        <w:noProof/>
      </w:rPr>
      <w:t>2</w: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3D" w:rsidRDefault="00406B3D">
      <w:r>
        <w:separator/>
      </w:r>
    </w:p>
  </w:footnote>
  <w:footnote w:type="continuationSeparator" w:id="0">
    <w:p w:rsidR="00406B3D" w:rsidRDefault="0040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2596B"/>
    <w:rsid w:val="00036956"/>
    <w:rsid w:val="000411A7"/>
    <w:rsid w:val="00055F39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2E3E"/>
    <w:rsid w:val="000D3892"/>
    <w:rsid w:val="000D62FA"/>
    <w:rsid w:val="000E3B94"/>
    <w:rsid w:val="000E5F19"/>
    <w:rsid w:val="000E5F36"/>
    <w:rsid w:val="0010480F"/>
    <w:rsid w:val="00107C23"/>
    <w:rsid w:val="0011042B"/>
    <w:rsid w:val="00110F00"/>
    <w:rsid w:val="00120F04"/>
    <w:rsid w:val="00124526"/>
    <w:rsid w:val="001249B7"/>
    <w:rsid w:val="00127011"/>
    <w:rsid w:val="001329FF"/>
    <w:rsid w:val="001377DB"/>
    <w:rsid w:val="00140701"/>
    <w:rsid w:val="00156A28"/>
    <w:rsid w:val="0015744E"/>
    <w:rsid w:val="001606A7"/>
    <w:rsid w:val="00163667"/>
    <w:rsid w:val="00166568"/>
    <w:rsid w:val="00167171"/>
    <w:rsid w:val="001724C1"/>
    <w:rsid w:val="00172BD1"/>
    <w:rsid w:val="001778A7"/>
    <w:rsid w:val="001856CC"/>
    <w:rsid w:val="00185767"/>
    <w:rsid w:val="00186714"/>
    <w:rsid w:val="00187B05"/>
    <w:rsid w:val="00190DF8"/>
    <w:rsid w:val="00194232"/>
    <w:rsid w:val="001A1370"/>
    <w:rsid w:val="001B2A98"/>
    <w:rsid w:val="001B3AD3"/>
    <w:rsid w:val="001B3C30"/>
    <w:rsid w:val="001B5BFF"/>
    <w:rsid w:val="001C2184"/>
    <w:rsid w:val="001D0E8A"/>
    <w:rsid w:val="001D691B"/>
    <w:rsid w:val="001F2B59"/>
    <w:rsid w:val="001F51F3"/>
    <w:rsid w:val="001F5D9E"/>
    <w:rsid w:val="0020494C"/>
    <w:rsid w:val="00216357"/>
    <w:rsid w:val="00217DAB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359A"/>
    <w:rsid w:val="00277F58"/>
    <w:rsid w:val="00283376"/>
    <w:rsid w:val="00287ABA"/>
    <w:rsid w:val="0029082C"/>
    <w:rsid w:val="00293FCB"/>
    <w:rsid w:val="002A3F8C"/>
    <w:rsid w:val="002A58AE"/>
    <w:rsid w:val="002B0AB6"/>
    <w:rsid w:val="002B381A"/>
    <w:rsid w:val="002B396B"/>
    <w:rsid w:val="002C0F5E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4C45"/>
    <w:rsid w:val="0032607E"/>
    <w:rsid w:val="003263FE"/>
    <w:rsid w:val="00334311"/>
    <w:rsid w:val="003354D9"/>
    <w:rsid w:val="00335C64"/>
    <w:rsid w:val="00335DF5"/>
    <w:rsid w:val="00345A6A"/>
    <w:rsid w:val="00350BD5"/>
    <w:rsid w:val="003514A4"/>
    <w:rsid w:val="0035337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529B"/>
    <w:rsid w:val="003A4765"/>
    <w:rsid w:val="003B108F"/>
    <w:rsid w:val="003B6BF5"/>
    <w:rsid w:val="003B7861"/>
    <w:rsid w:val="003D03DF"/>
    <w:rsid w:val="003D0FBB"/>
    <w:rsid w:val="003D17CE"/>
    <w:rsid w:val="003D6F23"/>
    <w:rsid w:val="003E3722"/>
    <w:rsid w:val="003E42E3"/>
    <w:rsid w:val="003F4398"/>
    <w:rsid w:val="003F795D"/>
    <w:rsid w:val="004023C6"/>
    <w:rsid w:val="00403547"/>
    <w:rsid w:val="00406B3D"/>
    <w:rsid w:val="00413032"/>
    <w:rsid w:val="00413605"/>
    <w:rsid w:val="004148DD"/>
    <w:rsid w:val="00417064"/>
    <w:rsid w:val="00417A9E"/>
    <w:rsid w:val="00421FA8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83F12"/>
    <w:rsid w:val="0049006E"/>
    <w:rsid w:val="00490128"/>
    <w:rsid w:val="004911D8"/>
    <w:rsid w:val="00491A19"/>
    <w:rsid w:val="004A6205"/>
    <w:rsid w:val="004B08CA"/>
    <w:rsid w:val="004C2FEB"/>
    <w:rsid w:val="004C4A47"/>
    <w:rsid w:val="004C5056"/>
    <w:rsid w:val="004D03CC"/>
    <w:rsid w:val="004D05C9"/>
    <w:rsid w:val="004F20C0"/>
    <w:rsid w:val="004F6BE7"/>
    <w:rsid w:val="00513386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A511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2F04"/>
    <w:rsid w:val="005F4F4F"/>
    <w:rsid w:val="005F5C21"/>
    <w:rsid w:val="00603130"/>
    <w:rsid w:val="00613502"/>
    <w:rsid w:val="00615BB7"/>
    <w:rsid w:val="0062261F"/>
    <w:rsid w:val="00624DD8"/>
    <w:rsid w:val="006267FA"/>
    <w:rsid w:val="00626DBC"/>
    <w:rsid w:val="00631B9E"/>
    <w:rsid w:val="006370B1"/>
    <w:rsid w:val="00640B0C"/>
    <w:rsid w:val="0065406A"/>
    <w:rsid w:val="00655179"/>
    <w:rsid w:val="00665BDA"/>
    <w:rsid w:val="00674A0A"/>
    <w:rsid w:val="006831A8"/>
    <w:rsid w:val="006856F7"/>
    <w:rsid w:val="00685B6A"/>
    <w:rsid w:val="00686361"/>
    <w:rsid w:val="006A265F"/>
    <w:rsid w:val="006A26A9"/>
    <w:rsid w:val="006A47E3"/>
    <w:rsid w:val="006A66EE"/>
    <w:rsid w:val="006B2099"/>
    <w:rsid w:val="006B61CF"/>
    <w:rsid w:val="006B6962"/>
    <w:rsid w:val="006C0067"/>
    <w:rsid w:val="006C18E3"/>
    <w:rsid w:val="006C60B6"/>
    <w:rsid w:val="006D0A33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3C89"/>
    <w:rsid w:val="006F6D81"/>
    <w:rsid w:val="0070062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47353"/>
    <w:rsid w:val="00751CD3"/>
    <w:rsid w:val="0075297D"/>
    <w:rsid w:val="007648C5"/>
    <w:rsid w:val="00765834"/>
    <w:rsid w:val="00766299"/>
    <w:rsid w:val="0076639C"/>
    <w:rsid w:val="00770097"/>
    <w:rsid w:val="00781009"/>
    <w:rsid w:val="007817A0"/>
    <w:rsid w:val="00790F0E"/>
    <w:rsid w:val="0079246B"/>
    <w:rsid w:val="0079418A"/>
    <w:rsid w:val="007A490A"/>
    <w:rsid w:val="007B4376"/>
    <w:rsid w:val="007B6D0C"/>
    <w:rsid w:val="007B75AF"/>
    <w:rsid w:val="007C3670"/>
    <w:rsid w:val="007C522F"/>
    <w:rsid w:val="007E6842"/>
    <w:rsid w:val="007F0EDF"/>
    <w:rsid w:val="007F1037"/>
    <w:rsid w:val="007F4BA8"/>
    <w:rsid w:val="007F7D33"/>
    <w:rsid w:val="00800E69"/>
    <w:rsid w:val="008069BC"/>
    <w:rsid w:val="00814E67"/>
    <w:rsid w:val="00823F3B"/>
    <w:rsid w:val="00824BDE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CDA"/>
    <w:rsid w:val="00881F9A"/>
    <w:rsid w:val="00892512"/>
    <w:rsid w:val="008A1E50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6ECC"/>
    <w:rsid w:val="009337AD"/>
    <w:rsid w:val="00933C2A"/>
    <w:rsid w:val="009522DB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977AF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A07D6F"/>
    <w:rsid w:val="00A22607"/>
    <w:rsid w:val="00A24376"/>
    <w:rsid w:val="00A2438A"/>
    <w:rsid w:val="00A34704"/>
    <w:rsid w:val="00A46B0D"/>
    <w:rsid w:val="00A515C3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61AF"/>
    <w:rsid w:val="00A87BE4"/>
    <w:rsid w:val="00AA03F1"/>
    <w:rsid w:val="00AA2E66"/>
    <w:rsid w:val="00AA6071"/>
    <w:rsid w:val="00AB160E"/>
    <w:rsid w:val="00AD695A"/>
    <w:rsid w:val="00AD766D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2392"/>
    <w:rsid w:val="00B3265B"/>
    <w:rsid w:val="00B356D4"/>
    <w:rsid w:val="00B35C05"/>
    <w:rsid w:val="00B524BA"/>
    <w:rsid w:val="00B53ACB"/>
    <w:rsid w:val="00B60793"/>
    <w:rsid w:val="00B662DF"/>
    <w:rsid w:val="00B66886"/>
    <w:rsid w:val="00B84420"/>
    <w:rsid w:val="00B85CD8"/>
    <w:rsid w:val="00B930E5"/>
    <w:rsid w:val="00BB0D40"/>
    <w:rsid w:val="00BB35B8"/>
    <w:rsid w:val="00BC1860"/>
    <w:rsid w:val="00BC2E60"/>
    <w:rsid w:val="00BC4814"/>
    <w:rsid w:val="00BE4A13"/>
    <w:rsid w:val="00BF13EC"/>
    <w:rsid w:val="00BF4E82"/>
    <w:rsid w:val="00C02817"/>
    <w:rsid w:val="00C0495D"/>
    <w:rsid w:val="00C055C6"/>
    <w:rsid w:val="00C14835"/>
    <w:rsid w:val="00C22893"/>
    <w:rsid w:val="00C244A9"/>
    <w:rsid w:val="00C244F9"/>
    <w:rsid w:val="00C24F6D"/>
    <w:rsid w:val="00C3477F"/>
    <w:rsid w:val="00C366C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6C18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8EE"/>
    <w:rsid w:val="00D07B24"/>
    <w:rsid w:val="00D11B8E"/>
    <w:rsid w:val="00D14AED"/>
    <w:rsid w:val="00D2607D"/>
    <w:rsid w:val="00D318B2"/>
    <w:rsid w:val="00D337D5"/>
    <w:rsid w:val="00D368EA"/>
    <w:rsid w:val="00D4635D"/>
    <w:rsid w:val="00D47DA1"/>
    <w:rsid w:val="00D67630"/>
    <w:rsid w:val="00D732AE"/>
    <w:rsid w:val="00D76EE6"/>
    <w:rsid w:val="00D8139A"/>
    <w:rsid w:val="00D87940"/>
    <w:rsid w:val="00D93AEE"/>
    <w:rsid w:val="00D96054"/>
    <w:rsid w:val="00D97CD7"/>
    <w:rsid w:val="00DA0145"/>
    <w:rsid w:val="00DB118B"/>
    <w:rsid w:val="00DB33AD"/>
    <w:rsid w:val="00DC3BE8"/>
    <w:rsid w:val="00DD015C"/>
    <w:rsid w:val="00DD10F3"/>
    <w:rsid w:val="00DE48C8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43C0A"/>
    <w:rsid w:val="00E5462A"/>
    <w:rsid w:val="00E64A24"/>
    <w:rsid w:val="00E679E6"/>
    <w:rsid w:val="00E70C65"/>
    <w:rsid w:val="00E7253C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E368C"/>
    <w:rsid w:val="00EF21B1"/>
    <w:rsid w:val="00EF28DB"/>
    <w:rsid w:val="00EF416D"/>
    <w:rsid w:val="00EF4338"/>
    <w:rsid w:val="00F01135"/>
    <w:rsid w:val="00F24464"/>
    <w:rsid w:val="00F30E6A"/>
    <w:rsid w:val="00F411B7"/>
    <w:rsid w:val="00F52A2D"/>
    <w:rsid w:val="00F734A6"/>
    <w:rsid w:val="00F822AA"/>
    <w:rsid w:val="00F84058"/>
    <w:rsid w:val="00F8409B"/>
    <w:rsid w:val="00F9554A"/>
    <w:rsid w:val="00FA180A"/>
    <w:rsid w:val="00FA5129"/>
    <w:rsid w:val="00FB2780"/>
    <w:rsid w:val="00FB5314"/>
    <w:rsid w:val="00FB5C36"/>
    <w:rsid w:val="00FC1BFF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0AA496C2-C572-4BBF-9F93-48CB3A03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073CA-2D1E-418E-852A-6D5D6AA2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Company>CMT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