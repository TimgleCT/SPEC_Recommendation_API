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C2678A" w:rsidRPr="00DD63F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78A" w:rsidRPr="00DD63F2" w:rsidRDefault="00C2678A" w:rsidP="00C2678A">
            <w:pPr>
              <w:pStyle w:val="Tabletext"/>
              <w:jc w:val="center"/>
              <w:rPr>
                <w:rFonts w:ascii="Verdana" w:eastAsia="新細明體" w:hAnsi="Verdana"/>
                <w:b/>
              </w:rPr>
            </w:pPr>
            <w:bookmarkStart w:id="0" w:name="_GoBack"/>
            <w:bookmarkEnd w:id="0"/>
            <w:r w:rsidRPr="00DD63F2">
              <w:rPr>
                <w:rFonts w:ascii="Verdana" w:eastAsia="新細明體" w:hAnsi="Verdana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78A" w:rsidRPr="00DD63F2" w:rsidRDefault="00C2678A" w:rsidP="00C2678A">
            <w:pPr>
              <w:pStyle w:val="Tabletext"/>
              <w:jc w:val="center"/>
              <w:rPr>
                <w:rFonts w:ascii="Verdana" w:eastAsia="新細明體" w:hAnsi="Verdana"/>
                <w:b/>
              </w:rPr>
            </w:pPr>
            <w:r w:rsidRPr="00DD63F2">
              <w:rPr>
                <w:rFonts w:ascii="Verdana" w:eastAsia="新細明體" w:hAnsi="Verdana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78A" w:rsidRPr="00DD63F2" w:rsidRDefault="00C2678A" w:rsidP="00C2678A">
            <w:pPr>
              <w:pStyle w:val="Tabletext"/>
              <w:jc w:val="center"/>
              <w:rPr>
                <w:rFonts w:ascii="Verdana" w:eastAsia="新細明體" w:hAnsi="Verdana"/>
                <w:b/>
              </w:rPr>
            </w:pPr>
            <w:r w:rsidRPr="00DD63F2">
              <w:rPr>
                <w:rFonts w:ascii="Verdana" w:eastAsia="新細明體" w:hAnsi="Verdana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78A" w:rsidRPr="00DD63F2" w:rsidRDefault="00C2678A" w:rsidP="00C2678A">
            <w:pPr>
              <w:pStyle w:val="Tabletext"/>
              <w:jc w:val="center"/>
              <w:rPr>
                <w:rFonts w:ascii="Verdana" w:eastAsia="新細明體" w:hAnsi="Verdana"/>
                <w:b/>
                <w:lang w:eastAsia="zh-TW"/>
              </w:rPr>
            </w:pPr>
            <w:r w:rsidRPr="00DD63F2">
              <w:rPr>
                <w:rFonts w:ascii="Verdana" w:eastAsia="新細明體" w:hAnsi="Verdana"/>
                <w:b/>
                <w:lang w:eastAsia="zh-TW"/>
              </w:rPr>
              <w:t>Author</w:t>
            </w:r>
          </w:p>
        </w:tc>
      </w:tr>
      <w:tr w:rsidR="00C2678A" w:rsidRPr="00DD63F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78A" w:rsidRPr="00DD63F2" w:rsidRDefault="00F878DF" w:rsidP="00C2678A">
            <w:pPr>
              <w:pStyle w:val="Tabletext"/>
              <w:rPr>
                <w:rFonts w:ascii="Verdana" w:eastAsia="新細明體" w:hAnsi="Verdana" w:hint="eastAsia"/>
                <w:lang w:eastAsia="zh-TW"/>
              </w:rPr>
            </w:pPr>
            <w:smartTag w:uri="urn:schemas-microsoft-com:office:smarttags" w:element="date">
              <w:smartTagPr>
                <w:attr w:name="Year" w:val="2008"/>
                <w:attr w:name="Day" w:val="22"/>
                <w:attr w:name="Month" w:val="5"/>
              </w:smartTagPr>
              <w:r>
                <w:rPr>
                  <w:rFonts w:ascii="Verdana" w:eastAsia="新細明體" w:hAnsi="Verdana"/>
                  <w:lang w:eastAsia="zh-TW"/>
                </w:rPr>
                <w:t>0</w:t>
              </w:r>
              <w:r w:rsidR="00442C7F">
                <w:rPr>
                  <w:rFonts w:ascii="Verdana" w:eastAsia="新細明體" w:hAnsi="Verdana" w:hint="eastAsia"/>
                  <w:lang w:eastAsia="zh-TW"/>
                </w:rPr>
                <w:t>5</w:t>
              </w:r>
              <w:r w:rsidR="00C2678A" w:rsidRPr="00DD63F2">
                <w:rPr>
                  <w:rFonts w:ascii="Verdana" w:eastAsia="新細明體" w:hAnsi="Verdana"/>
                  <w:lang w:eastAsia="zh-TW"/>
                </w:rPr>
                <w:t>/</w:t>
              </w:r>
              <w:r w:rsidR="00442C7F">
                <w:rPr>
                  <w:rFonts w:ascii="Verdana" w:eastAsia="新細明體" w:hAnsi="Verdana" w:hint="eastAsia"/>
                  <w:lang w:eastAsia="zh-TW"/>
                </w:rPr>
                <w:t>22</w:t>
              </w:r>
              <w:r w:rsidR="002A16A9" w:rsidRPr="00DD63F2">
                <w:rPr>
                  <w:rFonts w:ascii="Verdana" w:eastAsia="新細明體" w:hAnsi="Verdana"/>
                  <w:lang w:eastAsia="zh-TW"/>
                </w:rPr>
                <w:t>/200</w:t>
              </w:r>
              <w:r w:rsidR="00442C7F">
                <w:rPr>
                  <w:rFonts w:ascii="Verdana" w:eastAsia="新細明體" w:hAnsi="Verdana" w:hint="eastAsia"/>
                  <w:lang w:eastAsia="zh-TW"/>
                </w:rPr>
                <w:t>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78A" w:rsidRPr="00DD63F2" w:rsidRDefault="007A3DA1" w:rsidP="00C2678A">
            <w:pPr>
              <w:pStyle w:val="Tabletext"/>
              <w:rPr>
                <w:rFonts w:ascii="Verdana" w:eastAsia="新細明體" w:hAnsi="Verdana" w:hint="eastAsia"/>
                <w:lang w:eastAsia="zh-TW"/>
              </w:rPr>
            </w:pPr>
            <w:r>
              <w:rPr>
                <w:rFonts w:ascii="Verdana" w:eastAsia="新細明體" w:hAnsi="Verdana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78A" w:rsidRPr="00DD63F2" w:rsidRDefault="00C2678A" w:rsidP="00C2678A">
            <w:pPr>
              <w:pStyle w:val="Tabletext"/>
              <w:rPr>
                <w:rFonts w:ascii="Verdana" w:eastAsia="新細明體" w:hAnsi="Verdana"/>
                <w:lang w:eastAsia="zh-TW"/>
              </w:rPr>
            </w:pPr>
            <w:r w:rsidRPr="00DD63F2">
              <w:rPr>
                <w:rFonts w:ascii="Verdana" w:eastAsia="新細明體" w:hAnsi="Verdana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78A" w:rsidRPr="00DD63F2" w:rsidRDefault="002364C8" w:rsidP="00C2678A">
            <w:pPr>
              <w:pStyle w:val="Tabletext"/>
              <w:rPr>
                <w:rFonts w:ascii="Verdana" w:eastAsia="新細明體" w:hAnsi="Verdana"/>
                <w:lang w:eastAsia="zh-TW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DD63F2">
                  <w:rPr>
                    <w:rFonts w:ascii="Verdana" w:eastAsia="新細明體" w:hAnsi="Verdana"/>
                    <w:lang w:eastAsia="zh-TW"/>
                  </w:rPr>
                  <w:t>Jordan</w:t>
                </w:r>
              </w:smartTag>
            </w:smartTag>
          </w:p>
        </w:tc>
      </w:tr>
      <w:tr w:rsidR="00FB6F82" w:rsidRPr="00DD63F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6F82" w:rsidRDefault="00FB6F82" w:rsidP="00C2678A">
            <w:pPr>
              <w:pStyle w:val="Tabletext"/>
              <w:rPr>
                <w:rFonts w:ascii="Verdana" w:eastAsia="新細明體" w:hAnsi="Verdana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8"/>
                <w:attr w:name="Day" w:val="8"/>
                <w:attr w:name="IsLunarDate" w:val="False"/>
                <w:attr w:name="IsROCDate" w:val="False"/>
              </w:smartTagPr>
              <w:r>
                <w:rPr>
                  <w:rFonts w:ascii="Verdana" w:eastAsia="新細明體" w:hAnsi="Verdana"/>
                  <w:lang w:eastAsia="zh-TW"/>
                </w:rPr>
                <w:t>2008/8/8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6F82" w:rsidRDefault="00FB6F82" w:rsidP="00C2678A">
            <w:pPr>
              <w:pStyle w:val="Tabletext"/>
              <w:rPr>
                <w:rFonts w:ascii="Verdana" w:eastAsia="新細明體" w:hAnsi="Verdana" w:hint="eastAsia"/>
                <w:lang w:eastAsia="zh-TW"/>
              </w:rPr>
            </w:pPr>
            <w:r>
              <w:rPr>
                <w:rFonts w:ascii="Verdana" w:eastAsia="新細明體" w:hAnsi="Verdana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6F82" w:rsidRPr="00DD63F2" w:rsidRDefault="00FB6F82" w:rsidP="00C2678A">
            <w:pPr>
              <w:pStyle w:val="Tabletext"/>
              <w:rPr>
                <w:rFonts w:ascii="Verdana" w:eastAsia="新細明體" w:hAnsi="Verdana" w:hint="eastAsia"/>
                <w:lang w:eastAsia="zh-TW"/>
              </w:rPr>
            </w:pPr>
            <w:r>
              <w:rPr>
                <w:rFonts w:ascii="Verdana" w:eastAsia="新細明體" w:hAnsi="Verdana" w:hint="eastAsia"/>
                <w:lang w:eastAsia="zh-TW"/>
              </w:rPr>
              <w:t>修改讀取條件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6F82" w:rsidRPr="00DD63F2" w:rsidRDefault="00FB6F82" w:rsidP="00C2678A">
            <w:pPr>
              <w:pStyle w:val="Tabletext"/>
              <w:rPr>
                <w:rFonts w:ascii="Verdana" w:eastAsia="新細明體" w:hAnsi="Verdana" w:hint="eastAsia"/>
                <w:lang w:eastAsia="zh-TW"/>
              </w:rPr>
            </w:pPr>
            <w:r>
              <w:rPr>
                <w:rFonts w:ascii="Verdana" w:eastAsia="新細明體" w:hAnsi="Verdana" w:hint="eastAsia"/>
                <w:lang w:eastAsia="zh-TW"/>
              </w:rPr>
              <w:t>Huai</w:t>
            </w:r>
          </w:p>
        </w:tc>
      </w:tr>
      <w:tr w:rsidR="002E7B4A" w:rsidRPr="00DD63F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B4A" w:rsidRDefault="002E7B4A" w:rsidP="00C2678A">
            <w:pPr>
              <w:pStyle w:val="Tabletext"/>
              <w:rPr>
                <w:rFonts w:ascii="Verdana" w:eastAsia="新細明體" w:hAnsi="Verdana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7"/>
                <w:attr w:name="Month" w:val="10"/>
                <w:attr w:name="Year" w:val="2008"/>
              </w:smartTagPr>
              <w:r>
                <w:rPr>
                  <w:rFonts w:ascii="Verdana" w:eastAsia="新細明體" w:hAnsi="Verdana"/>
                  <w:lang w:eastAsia="zh-TW"/>
                </w:rPr>
                <w:t>2008/10/17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B4A" w:rsidRDefault="002E7B4A" w:rsidP="00C2678A">
            <w:pPr>
              <w:pStyle w:val="Tabletext"/>
              <w:rPr>
                <w:rFonts w:ascii="Verdana" w:eastAsia="新細明體" w:hAnsi="Verdana" w:hint="eastAsia"/>
                <w:lang w:eastAsia="zh-TW"/>
              </w:rPr>
            </w:pPr>
            <w:r>
              <w:rPr>
                <w:rFonts w:ascii="Verdana" w:eastAsia="新細明體" w:hAnsi="Verdana" w:hint="eastAsia"/>
                <w:lang w:eastAsia="zh-TW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B4A" w:rsidRDefault="002E7B4A" w:rsidP="00C2678A">
            <w:pPr>
              <w:pStyle w:val="Tabletext"/>
              <w:rPr>
                <w:rFonts w:ascii="Verdana" w:eastAsia="新細明體" w:hAnsi="Verdana" w:hint="eastAsia"/>
                <w:lang w:eastAsia="zh-TW"/>
              </w:rPr>
            </w:pPr>
            <w:r>
              <w:rPr>
                <w:rFonts w:ascii="Verdana" w:eastAsia="新細明體" w:hAnsi="Verdana" w:hint="eastAsia"/>
                <w:lang w:eastAsia="zh-TW"/>
              </w:rPr>
              <w:t>修改讀取條件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B4A" w:rsidRDefault="002E7B4A" w:rsidP="00C2678A">
            <w:pPr>
              <w:pStyle w:val="Tabletext"/>
              <w:rPr>
                <w:rFonts w:ascii="Verdana" w:eastAsia="新細明體" w:hAnsi="Verdana" w:hint="eastAsia"/>
                <w:lang w:eastAsia="zh-TW"/>
              </w:rPr>
            </w:pPr>
            <w:r>
              <w:rPr>
                <w:rFonts w:ascii="Verdana" w:eastAsia="新細明體" w:hAnsi="Verdana" w:hint="eastAsia"/>
                <w:lang w:eastAsia="zh-TW"/>
              </w:rPr>
              <w:t>Huai</w:t>
            </w:r>
          </w:p>
        </w:tc>
      </w:tr>
      <w:tr w:rsidR="00A6336F" w:rsidRPr="00DD63F2">
        <w:trPr>
          <w:ins w:id="1" w:author="i9004502" w:date="2008-10-20T11:22:00Z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336F" w:rsidRDefault="00A6336F" w:rsidP="00C2678A">
            <w:pPr>
              <w:pStyle w:val="Tabletext"/>
              <w:rPr>
                <w:ins w:id="2" w:author="i9004502" w:date="2008-10-20T11:22:00Z"/>
                <w:rFonts w:ascii="Verdana" w:eastAsia="新細明體" w:hAnsi="Verdana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10"/>
                <w:attr w:name="Day" w:val="20"/>
                <w:attr w:name="IsLunarDate" w:val="False"/>
                <w:attr w:name="IsROCDate" w:val="False"/>
              </w:smartTagPr>
              <w:ins w:id="3" w:author="i9004502" w:date="2008-10-20T11:22:00Z">
                <w:r>
                  <w:rPr>
                    <w:rFonts w:ascii="Verdana" w:eastAsia="新細明體" w:hAnsi="Verdana"/>
                    <w:lang w:eastAsia="zh-TW"/>
                  </w:rPr>
                  <w:t>2008/10/20</w:t>
                </w:r>
              </w:ins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336F" w:rsidRDefault="00A6336F" w:rsidP="00C2678A">
            <w:pPr>
              <w:pStyle w:val="Tabletext"/>
              <w:rPr>
                <w:ins w:id="4" w:author="i9004502" w:date="2008-10-20T11:22:00Z"/>
                <w:rFonts w:ascii="Verdana" w:eastAsia="新細明體" w:hAnsi="Verdana" w:hint="eastAsia"/>
                <w:lang w:eastAsia="zh-TW"/>
              </w:rPr>
            </w:pPr>
            <w:ins w:id="5" w:author="i9004502" w:date="2008-10-20T11:22:00Z">
              <w:r>
                <w:rPr>
                  <w:rFonts w:ascii="Verdana" w:eastAsia="新細明體" w:hAnsi="Verdana" w:hint="eastAsia"/>
                  <w:lang w:eastAsia="zh-TW"/>
                </w:rPr>
                <w:t>1.3</w:t>
              </w:r>
            </w:ins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336F" w:rsidRDefault="00A6336F" w:rsidP="00C2678A">
            <w:pPr>
              <w:pStyle w:val="Tabletext"/>
              <w:rPr>
                <w:ins w:id="6" w:author="i9004502" w:date="2008-10-20T11:22:00Z"/>
                <w:rFonts w:ascii="Verdana" w:eastAsia="新細明體" w:hAnsi="Verdana" w:hint="eastAsia"/>
                <w:lang w:eastAsia="zh-TW"/>
              </w:rPr>
            </w:pPr>
            <w:ins w:id="7" w:author="i9004502" w:date="2008-10-20T11:23:00Z">
              <w:r>
                <w:rPr>
                  <w:rFonts w:ascii="Verdana" w:eastAsia="新細明體" w:hAnsi="Verdana" w:hint="eastAsia"/>
                  <w:lang w:eastAsia="zh-TW"/>
                </w:rPr>
                <w:t>修改讀取條件</w:t>
              </w:r>
            </w:ins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336F" w:rsidRDefault="00A6336F" w:rsidP="00C2678A">
            <w:pPr>
              <w:pStyle w:val="Tabletext"/>
              <w:rPr>
                <w:ins w:id="8" w:author="i9004502" w:date="2008-10-20T11:22:00Z"/>
                <w:rFonts w:ascii="Verdana" w:eastAsia="新細明體" w:hAnsi="Verdana" w:hint="eastAsia"/>
                <w:lang w:eastAsia="zh-TW"/>
              </w:rPr>
            </w:pPr>
            <w:ins w:id="9" w:author="i9004502" w:date="2008-10-20T11:23:00Z">
              <w:r>
                <w:rPr>
                  <w:rFonts w:ascii="Verdana" w:eastAsia="新細明體" w:hAnsi="Verdana" w:hint="eastAsia"/>
                  <w:lang w:eastAsia="zh-TW"/>
                </w:rPr>
                <w:t>Huai</w:t>
              </w:r>
            </w:ins>
          </w:p>
        </w:tc>
      </w:tr>
    </w:tbl>
    <w:p w:rsidR="00C2678A" w:rsidRPr="00DD63F2" w:rsidRDefault="00C2678A" w:rsidP="00C2678A">
      <w:pPr>
        <w:pStyle w:val="Tabletext"/>
        <w:keepLines w:val="0"/>
        <w:numPr>
          <w:ilvl w:val="0"/>
          <w:numId w:val="2"/>
          <w:numberingChange w:id="10" w:author="i9004502" w:date="2008-10-20T11:22:00Z" w:original="%1:1:35:."/>
        </w:numPr>
        <w:spacing w:after="0" w:line="240" w:lineRule="auto"/>
        <w:rPr>
          <w:rFonts w:ascii="Verdana" w:eastAsia="新細明體" w:hAnsi="Verdana"/>
          <w:kern w:val="2"/>
          <w:lang w:eastAsia="zh-TW"/>
        </w:rPr>
      </w:pPr>
      <w:r w:rsidRPr="00DD63F2">
        <w:rPr>
          <w:rFonts w:ascii="Verdana" w:eastAsia="新細明體" w:hAnsi="新細明體"/>
          <w:kern w:val="2"/>
          <w:lang w:eastAsia="zh-TW"/>
        </w:rPr>
        <w:t>程式功能概要說明：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84"/>
        <w:gridCol w:w="8936"/>
      </w:tblGrid>
      <w:tr w:rsidR="00BC1E5B" w:rsidRPr="00DD63F2">
        <w:tc>
          <w:tcPr>
            <w:tcW w:w="1684" w:type="dxa"/>
          </w:tcPr>
          <w:p w:rsidR="00BC1E5B" w:rsidRPr="00DD63F2" w:rsidRDefault="00442C7F" w:rsidP="00461B47">
            <w:pPr>
              <w:rPr>
                <w:rFonts w:ascii="Verdana" w:eastAsia="細明體" w:hAnsi="Verdana"/>
                <w:b/>
                <w:sz w:val="20"/>
                <w:szCs w:val="20"/>
              </w:rPr>
            </w:pPr>
            <w:r>
              <w:rPr>
                <w:rFonts w:ascii="Verdana" w:eastAsia="細明體" w:hAnsi="細明體" w:hint="eastAsia"/>
                <w:b/>
                <w:sz w:val="20"/>
                <w:szCs w:val="20"/>
                <w:lang w:eastAsia="zh-TW"/>
              </w:rPr>
              <w:t>批次作業</w:t>
            </w:r>
            <w:r w:rsidR="00BC1E5B" w:rsidRPr="00DD63F2">
              <w:rPr>
                <w:rFonts w:ascii="Verdana" w:eastAsia="細明體" w:hAnsi="細明體"/>
                <w:b/>
                <w:sz w:val="20"/>
                <w:szCs w:val="20"/>
              </w:rPr>
              <w:t>名稱</w:t>
            </w:r>
          </w:p>
        </w:tc>
        <w:tc>
          <w:tcPr>
            <w:tcW w:w="8936" w:type="dxa"/>
          </w:tcPr>
          <w:p w:rsidR="00BC1E5B" w:rsidRPr="008313E2" w:rsidRDefault="00D90B4F" w:rsidP="00461B47">
            <w:pPr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</w:pPr>
            <w:r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  <w:t>理賠主檔批次更新主機作業</w:t>
            </w:r>
          </w:p>
        </w:tc>
      </w:tr>
      <w:tr w:rsidR="00BC1E5B" w:rsidRPr="00DD63F2">
        <w:tc>
          <w:tcPr>
            <w:tcW w:w="1684" w:type="dxa"/>
          </w:tcPr>
          <w:p w:rsidR="00BC1E5B" w:rsidRPr="00DD63F2" w:rsidRDefault="00442C7F" w:rsidP="00461B47">
            <w:pPr>
              <w:rPr>
                <w:rFonts w:ascii="Verdana" w:eastAsia="細明體" w:hAnsi="Verdana"/>
                <w:b/>
                <w:sz w:val="20"/>
                <w:szCs w:val="20"/>
              </w:rPr>
            </w:pPr>
            <w:r>
              <w:rPr>
                <w:rFonts w:ascii="Verdana" w:eastAsia="細明體" w:hAnsi="細明體" w:hint="eastAsia"/>
                <w:b/>
                <w:sz w:val="20"/>
                <w:szCs w:val="20"/>
                <w:lang w:eastAsia="zh-TW"/>
              </w:rPr>
              <w:t>程式</w:t>
            </w:r>
            <w:r w:rsidR="00BC1E5B" w:rsidRPr="00DD63F2">
              <w:rPr>
                <w:rFonts w:ascii="Verdana" w:eastAsia="細明體" w:hAnsi="Verdana"/>
                <w:b/>
                <w:sz w:val="20"/>
                <w:szCs w:val="20"/>
              </w:rPr>
              <w:t>ID</w:t>
            </w:r>
          </w:p>
        </w:tc>
        <w:tc>
          <w:tcPr>
            <w:tcW w:w="8936" w:type="dxa"/>
          </w:tcPr>
          <w:p w:rsidR="00BC1E5B" w:rsidRPr="00DD63F2" w:rsidRDefault="00442C7F" w:rsidP="00461B47">
            <w:pP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</w:pP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AAB4</w:t>
            </w:r>
            <w:r w:rsidR="004F3697" w:rsidRPr="00DD63F2">
              <w:rPr>
                <w:rFonts w:ascii="Verdana" w:eastAsia="細明體" w:hAnsi="Verdana"/>
                <w:sz w:val="20"/>
                <w:szCs w:val="20"/>
                <w:lang w:eastAsia="zh-TW"/>
              </w:rPr>
              <w:t>_</w:t>
            </w:r>
            <w:r w:rsidR="00671463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B101</w:t>
            </w:r>
          </w:p>
        </w:tc>
      </w:tr>
      <w:tr w:rsidR="00BC1E5B" w:rsidRPr="00DD63F2">
        <w:tc>
          <w:tcPr>
            <w:tcW w:w="1684" w:type="dxa"/>
          </w:tcPr>
          <w:p w:rsidR="00BC1E5B" w:rsidRPr="00DD63F2" w:rsidRDefault="00BC1E5B" w:rsidP="00461B47">
            <w:pPr>
              <w:rPr>
                <w:rFonts w:ascii="Verdana" w:eastAsia="細明體" w:hAnsi="Verdana"/>
                <w:b/>
                <w:sz w:val="20"/>
                <w:szCs w:val="20"/>
              </w:rPr>
            </w:pPr>
            <w:r w:rsidRPr="00DD63F2">
              <w:rPr>
                <w:rFonts w:ascii="Verdana" w:eastAsia="細明體" w:hAnsi="細明體"/>
                <w:b/>
                <w:sz w:val="20"/>
                <w:szCs w:val="20"/>
              </w:rPr>
              <w:t>概要說明</w:t>
            </w:r>
          </w:p>
        </w:tc>
        <w:tc>
          <w:tcPr>
            <w:tcW w:w="8936" w:type="dxa"/>
          </w:tcPr>
          <w:p w:rsidR="00E7537C" w:rsidRPr="00533792" w:rsidRDefault="00CD35B9" w:rsidP="00461B47">
            <w:pPr>
              <w:rPr>
                <w:rFonts w:ascii="Verdana" w:eastAsia="細明體" w:hAnsi="細明體" w:hint="eastAsia"/>
                <w:sz w:val="20"/>
                <w:szCs w:val="20"/>
                <w:lang w:eastAsia="zh-TW"/>
              </w:rPr>
            </w:pPr>
            <w:r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  <w:t>由</w:t>
            </w:r>
            <w:r w:rsidR="005F0A33" w:rsidRPr="005F0A33"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  <w:t>主檔同步資料控制檔</w:t>
            </w:r>
            <w:r w:rsidR="005F0A33"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  <w:t>(</w:t>
            </w:r>
            <w:r w:rsidR="00442C7F"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  <w:t>DTAAB401</w:t>
            </w:r>
            <w:r w:rsidR="005F0A33"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  <w:t>)</w:t>
            </w:r>
            <w:r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  <w:t>讀取符合條件的資料</w:t>
            </w:r>
            <w:r w:rsidR="00442C7F"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  <w:t>，透過</w:t>
            </w:r>
            <w:r w:rsidR="00442C7F"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  <w:t>MQ(U2H)</w:t>
            </w:r>
            <w:r w:rsidR="00671463"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  <w:t>逐筆</w:t>
            </w:r>
            <w:r w:rsidR="005F0A33"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  <w:t>上送主機</w:t>
            </w:r>
            <w:r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  <w:t>，接收主機回傳</w:t>
            </w:r>
            <w:r w:rsidR="00671463"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  <w:t>的檔案編號</w:t>
            </w:r>
            <w:r w:rsidR="00442C7F"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  <w:t>後更新</w:t>
            </w:r>
            <w:r w:rsidR="00442C7F"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  <w:t>DTAAB401</w:t>
            </w:r>
            <w:r w:rsidR="00533792">
              <w:rPr>
                <w:rFonts w:ascii="Verdana" w:eastAsia="細明體" w:hAnsi="細明體" w:hint="eastAsia"/>
                <w:sz w:val="20"/>
                <w:szCs w:val="20"/>
                <w:lang w:eastAsia="zh-TW"/>
              </w:rPr>
              <w:t>。</w:t>
            </w:r>
          </w:p>
        </w:tc>
      </w:tr>
    </w:tbl>
    <w:p w:rsidR="00C2678A" w:rsidRPr="00DD63F2" w:rsidRDefault="00C2678A" w:rsidP="00C2678A">
      <w:pPr>
        <w:pStyle w:val="Tabletext"/>
        <w:keepLines w:val="0"/>
        <w:numPr>
          <w:ilvl w:val="0"/>
          <w:numId w:val="2"/>
          <w:numberingChange w:id="11" w:author="i9004502" w:date="2008-10-20T11:22:00Z" w:original="%1:2:35:."/>
        </w:numPr>
        <w:spacing w:after="0" w:line="240" w:lineRule="auto"/>
        <w:rPr>
          <w:rFonts w:ascii="Verdana" w:eastAsia="新細明體" w:hAnsi="Verdana"/>
          <w:kern w:val="2"/>
          <w:lang w:eastAsia="zh-TW"/>
        </w:rPr>
      </w:pPr>
      <w:r w:rsidRPr="00DD63F2">
        <w:rPr>
          <w:rFonts w:ascii="Verdana" w:eastAsia="新細明體" w:hAnsi="新細明體"/>
          <w:kern w:val="2"/>
          <w:lang w:eastAsia="zh-TW"/>
        </w:rPr>
        <w:t>程式結構：</w:t>
      </w:r>
    </w:p>
    <w:p w:rsidR="00C2678A" w:rsidRPr="00DD63F2" w:rsidRDefault="00E7537C" w:rsidP="00C2678A">
      <w:pPr>
        <w:pStyle w:val="Tabletext"/>
        <w:keepLines w:val="0"/>
        <w:spacing w:after="0" w:line="240" w:lineRule="auto"/>
        <w:ind w:firstLine="425"/>
        <w:rPr>
          <w:rFonts w:ascii="Verdana" w:eastAsia="新細明體" w:hAnsi="Verdana"/>
          <w:kern w:val="2"/>
          <w:lang w:eastAsia="zh-TW"/>
        </w:rPr>
      </w:pPr>
      <w:r w:rsidRPr="00DD63F2">
        <w:rPr>
          <w:rFonts w:ascii="Verdana" w:eastAsia="新細明體" w:hAnsi="Verdana"/>
          <w:kern w:val="2"/>
          <w:lang w:eastAsia="zh-TW"/>
        </w:rPr>
        <w:t>(</w:t>
      </w:r>
      <w:r w:rsidRPr="00DD63F2">
        <w:rPr>
          <w:rFonts w:ascii="Verdana" w:eastAsia="新細明體" w:hAnsi="新細明體"/>
          <w:kern w:val="2"/>
          <w:lang w:eastAsia="zh-TW"/>
        </w:rPr>
        <w:t>無</w:t>
      </w:r>
      <w:r w:rsidRPr="00DD63F2">
        <w:rPr>
          <w:rFonts w:ascii="Verdana" w:eastAsia="新細明體" w:hAnsi="Verdana"/>
          <w:kern w:val="2"/>
          <w:lang w:eastAsia="zh-TW"/>
        </w:rPr>
        <w:t>)</w:t>
      </w:r>
    </w:p>
    <w:p w:rsidR="00C2678A" w:rsidRPr="00DD63F2" w:rsidRDefault="00BC1E5B" w:rsidP="00C2678A">
      <w:pPr>
        <w:pStyle w:val="Tabletext"/>
        <w:keepLines w:val="0"/>
        <w:numPr>
          <w:ilvl w:val="0"/>
          <w:numId w:val="2"/>
          <w:numberingChange w:id="12" w:author="i9004502" w:date="2008-10-20T11:22:00Z" w:original="%1:3:35:."/>
        </w:numPr>
        <w:spacing w:after="0" w:line="240" w:lineRule="auto"/>
        <w:rPr>
          <w:rFonts w:ascii="Verdana" w:eastAsia="新細明體" w:hAnsi="Verdana"/>
          <w:kern w:val="2"/>
          <w:lang w:eastAsia="zh-TW"/>
        </w:rPr>
      </w:pPr>
      <w:r w:rsidRPr="00DD63F2">
        <w:rPr>
          <w:rFonts w:ascii="Verdana" w:eastAsia="新細明體" w:hAnsi="新細明體"/>
          <w:kern w:val="2"/>
          <w:lang w:eastAsia="zh-TW"/>
        </w:rPr>
        <w:t>使用</w:t>
      </w:r>
      <w:r w:rsidR="00C2678A" w:rsidRPr="00DD63F2">
        <w:rPr>
          <w:rFonts w:ascii="Verdana" w:eastAsia="新細明體" w:hAnsi="新細明體"/>
          <w:kern w:val="2"/>
          <w:lang w:eastAsia="zh-TW"/>
        </w:rPr>
        <w:t>檔案：</w:t>
      </w:r>
      <w:r w:rsidR="002A0BB2" w:rsidRPr="00DD63F2">
        <w:rPr>
          <w:rFonts w:ascii="Verdana" w:eastAsia="新細明體" w:hAnsi="Verdana"/>
          <w:kern w:val="2"/>
          <w:lang w:eastAsia="zh-TW"/>
        </w:rPr>
        <w:t xml:space="preserve"> </w:t>
      </w:r>
    </w:p>
    <w:p w:rsidR="00BC1E5B" w:rsidRPr="00DD63F2" w:rsidRDefault="0047774F" w:rsidP="00E7537C">
      <w:pPr>
        <w:pStyle w:val="Tabletext"/>
        <w:keepLines w:val="0"/>
        <w:spacing w:after="0" w:line="240" w:lineRule="auto"/>
        <w:ind w:left="425"/>
        <w:rPr>
          <w:rFonts w:ascii="Verdana" w:eastAsia="新細明體" w:hAnsi="Verdana" w:hint="eastAsia"/>
          <w:kern w:val="2"/>
          <w:lang w:eastAsia="zh-TW"/>
        </w:rPr>
      </w:pPr>
      <w:r>
        <w:rPr>
          <w:rFonts w:ascii="Verdana" w:eastAsia="新細明體" w:hAnsi="Verdana" w:hint="eastAsia"/>
          <w:kern w:val="2"/>
          <w:lang w:eastAsia="zh-TW"/>
        </w:rPr>
        <w:t>DTAA.DTAAB401</w:t>
      </w:r>
    </w:p>
    <w:p w:rsidR="00C2678A" w:rsidRPr="00DD63F2" w:rsidRDefault="00C2678A" w:rsidP="00C2678A">
      <w:pPr>
        <w:pStyle w:val="Tabletext"/>
        <w:keepLines w:val="0"/>
        <w:numPr>
          <w:ilvl w:val="0"/>
          <w:numId w:val="2"/>
          <w:numberingChange w:id="13" w:author="i9004502" w:date="2008-10-20T11:22:00Z" w:original="%1:4:35:."/>
        </w:numPr>
        <w:spacing w:after="0" w:line="240" w:lineRule="auto"/>
        <w:rPr>
          <w:rFonts w:ascii="Verdana" w:eastAsia="新細明體" w:hAnsi="Verdana"/>
          <w:kern w:val="2"/>
          <w:lang w:eastAsia="zh-TW"/>
        </w:rPr>
      </w:pPr>
      <w:r w:rsidRPr="00DD63F2">
        <w:rPr>
          <w:rFonts w:ascii="Verdana" w:eastAsia="新細明體" w:hAnsi="新細明體"/>
          <w:kern w:val="2"/>
          <w:lang w:eastAsia="zh-TW"/>
        </w:rPr>
        <w:t>使用模組：</w:t>
      </w:r>
    </w:p>
    <w:p w:rsidR="00070A96" w:rsidRPr="00DD63F2" w:rsidRDefault="00900224" w:rsidP="00070A96">
      <w:pPr>
        <w:pStyle w:val="Tabletext"/>
        <w:keepLines w:val="0"/>
        <w:spacing w:after="0" w:line="240" w:lineRule="auto"/>
        <w:ind w:left="425"/>
        <w:rPr>
          <w:rFonts w:ascii="Verdana" w:eastAsia="新細明體" w:hAnsi="Verdana" w:hint="eastAsia"/>
          <w:kern w:val="2"/>
          <w:lang w:eastAsia="zh-TW"/>
        </w:rPr>
      </w:pPr>
      <w:r>
        <w:rPr>
          <w:rFonts w:ascii="Verdana" w:eastAsia="新細明體" w:hAnsi="Verdana" w:hint="eastAsia"/>
          <w:kern w:val="2"/>
          <w:lang w:eastAsia="zh-TW"/>
        </w:rPr>
        <w:t>MQUtil</w:t>
      </w:r>
    </w:p>
    <w:p w:rsidR="00C2678A" w:rsidRPr="00DD63F2" w:rsidRDefault="0032081A" w:rsidP="00C2678A">
      <w:pPr>
        <w:pStyle w:val="Tabletext"/>
        <w:keepLines w:val="0"/>
        <w:numPr>
          <w:ilvl w:val="0"/>
          <w:numId w:val="2"/>
          <w:numberingChange w:id="14" w:author="i9004502" w:date="2008-10-20T11:22:00Z" w:original="%1:5:35:."/>
        </w:numPr>
        <w:spacing w:after="0" w:line="240" w:lineRule="auto"/>
        <w:rPr>
          <w:rFonts w:ascii="Verdana" w:eastAsia="新細明體" w:hAnsi="Verdana"/>
          <w:color w:val="000000"/>
          <w:kern w:val="2"/>
          <w:lang w:eastAsia="zh-TW"/>
        </w:rPr>
      </w:pPr>
      <w:r w:rsidRPr="00DD63F2">
        <w:rPr>
          <w:rFonts w:ascii="Verdana" w:eastAsia="新細明體" w:hAnsi="新細明體"/>
          <w:color w:val="000000"/>
          <w:kern w:val="2"/>
          <w:lang w:eastAsia="zh-TW"/>
        </w:rPr>
        <w:t>相關介面</w:t>
      </w:r>
      <w:r w:rsidR="00C2678A" w:rsidRPr="00DD63F2">
        <w:rPr>
          <w:rFonts w:ascii="Verdana" w:eastAsia="新細明體" w:hAnsi="新細明體"/>
          <w:color w:val="000000"/>
          <w:kern w:val="2"/>
          <w:lang w:eastAsia="zh-TW"/>
        </w:rPr>
        <w:t>：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8"/>
        <w:gridCol w:w="357"/>
        <w:gridCol w:w="1772"/>
        <w:gridCol w:w="1951"/>
        <w:gridCol w:w="5682"/>
      </w:tblGrid>
      <w:tr w:rsidR="0032081A" w:rsidRPr="00F72C50">
        <w:tc>
          <w:tcPr>
            <w:tcW w:w="1215" w:type="dxa"/>
            <w:gridSpan w:val="2"/>
          </w:tcPr>
          <w:p w:rsidR="0032081A" w:rsidRPr="0096023B" w:rsidRDefault="0032081A" w:rsidP="00461B47">
            <w:pPr>
              <w:pStyle w:val="Tabletext"/>
              <w:keepLines w:val="0"/>
              <w:spacing w:after="0" w:line="240" w:lineRule="auto"/>
              <w:rPr>
                <w:rFonts w:ascii="Verdana" w:eastAsia="新細明體" w:hAnsi="Verdana" w:hint="eastAsia"/>
                <w:kern w:val="2"/>
                <w:szCs w:val="24"/>
                <w:lang w:eastAsia="zh-TW"/>
              </w:rPr>
            </w:pPr>
            <w:r w:rsidRPr="00DD63F2">
              <w:rPr>
                <w:rFonts w:ascii="Verdana" w:hAnsi="Verdana"/>
                <w:kern w:val="2"/>
                <w:lang w:eastAsia="zh-TW"/>
              </w:rPr>
              <w:t>Method</w:t>
            </w:r>
          </w:p>
        </w:tc>
        <w:tc>
          <w:tcPr>
            <w:tcW w:w="9405" w:type="dxa"/>
            <w:gridSpan w:val="3"/>
          </w:tcPr>
          <w:p w:rsidR="0032081A" w:rsidRPr="00DD63F2" w:rsidRDefault="005F0A33" w:rsidP="00461B47">
            <w:pPr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</w:pPr>
            <w:r>
              <w:rPr>
                <w:rFonts w:ascii="Verdana" w:eastAsia="細明體" w:hAnsi="細明體" w:hint="eastAsia"/>
                <w:sz w:val="20"/>
                <w:szCs w:val="20"/>
                <w:lang w:eastAsia="zh-TW"/>
              </w:rPr>
              <w:t>void execute(String[] args</w:t>
            </w:r>
            <w:r w:rsidR="007B4D3A" w:rsidRPr="00DD63F2">
              <w:rPr>
                <w:rFonts w:ascii="Verdana" w:eastAsia="新細明體" w:hAnsi="Verdana"/>
                <w:sz w:val="20"/>
                <w:szCs w:val="20"/>
                <w:lang w:eastAsia="zh-TW"/>
              </w:rPr>
              <w:t>)</w:t>
            </w:r>
            <w:r w:rsidR="00360A13"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  <w:t xml:space="preserve"> throw </w:t>
            </w:r>
            <w:r w:rsidR="00C71CD4"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  <w:t>Exception</w:t>
            </w:r>
            <w:r w:rsidR="00C84AB0"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  <w:t xml:space="preserve"> [</w:t>
            </w:r>
            <w:r w:rsidR="00C84AB0"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  <w:t>執行功能說明</w:t>
            </w:r>
            <w:r w:rsidR="00C84AB0"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  <w:t>1 &amp; 2]</w:t>
            </w:r>
          </w:p>
        </w:tc>
      </w:tr>
      <w:tr w:rsidR="0032081A" w:rsidRPr="00DD63F2">
        <w:tc>
          <w:tcPr>
            <w:tcW w:w="1215" w:type="dxa"/>
            <w:gridSpan w:val="2"/>
          </w:tcPr>
          <w:p w:rsidR="0032081A" w:rsidRPr="00DD63F2" w:rsidRDefault="0032081A" w:rsidP="00461B47">
            <w:pPr>
              <w:pStyle w:val="Tabletext"/>
              <w:keepLines w:val="0"/>
              <w:spacing w:after="0" w:line="240" w:lineRule="auto"/>
              <w:rPr>
                <w:rFonts w:ascii="Verdana" w:hAnsi="Verdana"/>
                <w:kern w:val="2"/>
                <w:lang w:eastAsia="zh-TW"/>
              </w:rPr>
            </w:pPr>
            <w:r w:rsidRPr="00DD63F2">
              <w:rPr>
                <w:rFonts w:ascii="Verdana"/>
                <w:kern w:val="2"/>
                <w:lang w:eastAsia="zh-TW"/>
              </w:rPr>
              <w:t>功能說明</w:t>
            </w:r>
          </w:p>
        </w:tc>
        <w:tc>
          <w:tcPr>
            <w:tcW w:w="9405" w:type="dxa"/>
            <w:gridSpan w:val="3"/>
          </w:tcPr>
          <w:p w:rsidR="0032081A" w:rsidRPr="00DD63F2" w:rsidRDefault="000442E7" w:rsidP="007B4D3A">
            <w:pPr>
              <w:tabs>
                <w:tab w:val="left" w:pos="1935"/>
              </w:tabs>
              <w:rPr>
                <w:rFonts w:ascii="Verdana" w:eastAsia="新細明體" w:hAnsi="Verdana"/>
                <w:sz w:val="20"/>
                <w:szCs w:val="20"/>
                <w:lang w:eastAsia="zh-TW"/>
              </w:rPr>
            </w:pPr>
            <w:r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  <w:t>讀取</w:t>
            </w:r>
            <w:r w:rsidRPr="005F0A33"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  <w:t>主檔同步資料控制檔</w:t>
            </w:r>
            <w:r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  <w:t>(DTAAB401)</w:t>
            </w:r>
            <w:r w:rsidR="00E40715" w:rsidRPr="00DD63F2">
              <w:rPr>
                <w:rFonts w:ascii="Verdana" w:eastAsia="新細明體"/>
                <w:sz w:val="20"/>
                <w:szCs w:val="20"/>
                <w:lang w:eastAsia="zh-TW"/>
              </w:rPr>
              <w:t>，</w:t>
            </w:r>
            <w:r w:rsidR="00BA0A8D">
              <w:rPr>
                <w:rFonts w:ascii="Verdana" w:eastAsia="細明體" w:hAnsi="細明體" w:hint="eastAsia"/>
                <w:sz w:val="20"/>
                <w:szCs w:val="20"/>
                <w:lang w:eastAsia="zh-TW"/>
              </w:rPr>
              <w:t>透過</w:t>
            </w:r>
            <w:r w:rsidR="00BA0A8D">
              <w:rPr>
                <w:rFonts w:ascii="Verdana" w:eastAsia="細明體" w:hAnsi="細明體" w:hint="eastAsia"/>
                <w:sz w:val="20"/>
                <w:szCs w:val="20"/>
                <w:lang w:eastAsia="zh-TW"/>
              </w:rPr>
              <w:t>MQ(U2H)</w:t>
            </w:r>
            <w:r w:rsidR="00BA0A8D">
              <w:rPr>
                <w:rFonts w:ascii="Verdana" w:eastAsia="細明體" w:hAnsi="細明體" w:hint="eastAsia"/>
                <w:sz w:val="20"/>
                <w:szCs w:val="20"/>
                <w:lang w:eastAsia="zh-TW"/>
              </w:rPr>
              <w:t>上主機</w:t>
            </w:r>
            <w:r>
              <w:rPr>
                <w:rFonts w:ascii="Verdana" w:eastAsia="細明體" w:hAnsi="細明體" w:hint="eastAsia"/>
                <w:sz w:val="20"/>
                <w:szCs w:val="20"/>
                <w:lang w:eastAsia="zh-TW"/>
              </w:rPr>
              <w:t>更新主機</w:t>
            </w:r>
            <w:r w:rsidRPr="00DD63F2">
              <w:rPr>
                <w:rFonts w:ascii="Verdana" w:eastAsia="新細明體"/>
                <w:sz w:val="20"/>
                <w:szCs w:val="20"/>
                <w:lang w:eastAsia="zh-TW"/>
              </w:rPr>
              <w:t>，</w:t>
            </w:r>
            <w:r>
              <w:rPr>
                <w:rFonts w:ascii="Verdana" w:eastAsia="新細明體"/>
                <w:sz w:val="20"/>
                <w:szCs w:val="20"/>
                <w:lang w:eastAsia="zh-TW"/>
              </w:rPr>
              <w:t>並接收主機回傳訊息</w:t>
            </w:r>
            <w:r w:rsidR="00BA0A8D">
              <w:rPr>
                <w:rFonts w:ascii="Verdana" w:eastAsia="細明體" w:hAnsi="細明體" w:hint="eastAsia"/>
                <w:sz w:val="20"/>
                <w:szCs w:val="20"/>
                <w:lang w:eastAsia="zh-TW"/>
              </w:rPr>
              <w:t>。</w:t>
            </w:r>
          </w:p>
        </w:tc>
      </w:tr>
      <w:tr w:rsidR="0032081A" w:rsidRPr="00DD63F2">
        <w:tc>
          <w:tcPr>
            <w:tcW w:w="1215" w:type="dxa"/>
            <w:gridSpan w:val="2"/>
          </w:tcPr>
          <w:p w:rsidR="0032081A" w:rsidRPr="00DD63F2" w:rsidRDefault="0032081A" w:rsidP="00461B47">
            <w:pPr>
              <w:pStyle w:val="Tabletext"/>
              <w:keepLines w:val="0"/>
              <w:spacing w:after="0" w:line="240" w:lineRule="auto"/>
              <w:rPr>
                <w:rFonts w:ascii="Verdana" w:hAnsi="Verdana"/>
                <w:kern w:val="2"/>
                <w:lang w:eastAsia="zh-TW"/>
              </w:rPr>
            </w:pPr>
            <w:r w:rsidRPr="00DD63F2">
              <w:rPr>
                <w:rFonts w:ascii="Verdana" w:hAnsi="Verdana"/>
                <w:kern w:val="2"/>
                <w:lang w:eastAsia="zh-TW"/>
              </w:rPr>
              <w:t>Javadoc</w:t>
            </w:r>
          </w:p>
        </w:tc>
        <w:tc>
          <w:tcPr>
            <w:tcW w:w="9405" w:type="dxa"/>
            <w:gridSpan w:val="3"/>
          </w:tcPr>
          <w:p w:rsidR="0032081A" w:rsidRPr="00DD63F2" w:rsidRDefault="000442E7" w:rsidP="00461B47">
            <w:pPr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</w:pPr>
            <w:r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  <w:t>讀取</w:t>
            </w:r>
            <w:r w:rsidRPr="005F0A33"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  <w:t>主檔同步資料控制檔</w:t>
            </w:r>
            <w:r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  <w:t>(DTAAB401)</w:t>
            </w:r>
            <w:r w:rsidRPr="00DD63F2">
              <w:rPr>
                <w:rFonts w:ascii="Verdana" w:eastAsia="新細明體"/>
                <w:sz w:val="20"/>
                <w:szCs w:val="20"/>
                <w:lang w:eastAsia="zh-TW"/>
              </w:rPr>
              <w:t>，</w:t>
            </w:r>
            <w:r>
              <w:rPr>
                <w:rFonts w:ascii="Verdana" w:eastAsia="細明體" w:hAnsi="細明體" w:hint="eastAsia"/>
                <w:sz w:val="20"/>
                <w:szCs w:val="20"/>
                <w:lang w:eastAsia="zh-TW"/>
              </w:rPr>
              <w:t>透過</w:t>
            </w:r>
            <w:r>
              <w:rPr>
                <w:rFonts w:ascii="Verdana" w:eastAsia="細明體" w:hAnsi="細明體" w:hint="eastAsia"/>
                <w:sz w:val="20"/>
                <w:szCs w:val="20"/>
                <w:lang w:eastAsia="zh-TW"/>
              </w:rPr>
              <w:t>MQ(U2H)</w:t>
            </w:r>
            <w:r>
              <w:rPr>
                <w:rFonts w:ascii="Verdana" w:eastAsia="細明體" w:hAnsi="細明體" w:hint="eastAsia"/>
                <w:sz w:val="20"/>
                <w:szCs w:val="20"/>
                <w:lang w:eastAsia="zh-TW"/>
              </w:rPr>
              <w:t>上主機更新主機</w:t>
            </w:r>
            <w:r w:rsidRPr="00DD63F2">
              <w:rPr>
                <w:rFonts w:ascii="Verdana" w:eastAsia="新細明體"/>
                <w:sz w:val="20"/>
                <w:szCs w:val="20"/>
                <w:lang w:eastAsia="zh-TW"/>
              </w:rPr>
              <w:t>，</w:t>
            </w:r>
            <w:r>
              <w:rPr>
                <w:rFonts w:ascii="Verdana" w:eastAsia="新細明體"/>
                <w:sz w:val="20"/>
                <w:szCs w:val="20"/>
                <w:lang w:eastAsia="zh-TW"/>
              </w:rPr>
              <w:t>並接收主機回傳訊息</w:t>
            </w:r>
            <w:r>
              <w:rPr>
                <w:rFonts w:ascii="Verdana" w:eastAsia="細明體" w:hAnsi="細明體" w:hint="eastAsia"/>
                <w:sz w:val="20"/>
                <w:szCs w:val="20"/>
                <w:lang w:eastAsia="zh-TW"/>
              </w:rPr>
              <w:t>。</w:t>
            </w:r>
          </w:p>
        </w:tc>
      </w:tr>
      <w:tr w:rsidR="0032081A" w:rsidRPr="00DD63F2">
        <w:tc>
          <w:tcPr>
            <w:tcW w:w="10620" w:type="dxa"/>
            <w:gridSpan w:val="5"/>
          </w:tcPr>
          <w:p w:rsidR="0032081A" w:rsidRPr="00DD63F2" w:rsidRDefault="0032081A" w:rsidP="00461B47">
            <w:pPr>
              <w:rPr>
                <w:rFonts w:ascii="Verdana" w:eastAsia="細明體" w:hAnsi="Verdana"/>
                <w:b/>
                <w:sz w:val="20"/>
                <w:szCs w:val="20"/>
              </w:rPr>
            </w:pPr>
            <w:r w:rsidRPr="00DD63F2">
              <w:rPr>
                <w:rFonts w:ascii="Verdana" w:eastAsia="細明體" w:hAnsi="細明體"/>
                <w:b/>
                <w:sz w:val="20"/>
                <w:szCs w:val="20"/>
              </w:rPr>
              <w:t>輸入參數</w:t>
            </w:r>
          </w:p>
        </w:tc>
      </w:tr>
      <w:tr w:rsidR="0032081A" w:rsidRPr="00DD63F2">
        <w:tc>
          <w:tcPr>
            <w:tcW w:w="858" w:type="dxa"/>
          </w:tcPr>
          <w:p w:rsidR="0032081A" w:rsidRPr="00DD63F2" w:rsidRDefault="0032081A" w:rsidP="00461B47">
            <w:pPr>
              <w:jc w:val="center"/>
              <w:rPr>
                <w:rFonts w:ascii="Verdana" w:eastAsia="細明體" w:hAnsi="Verdana"/>
                <w:b/>
                <w:sz w:val="20"/>
                <w:szCs w:val="20"/>
              </w:rPr>
            </w:pPr>
            <w:r w:rsidRPr="00DD63F2">
              <w:rPr>
                <w:rFonts w:ascii="Verdana" w:eastAsia="細明體" w:hAnsi="細明體"/>
                <w:b/>
                <w:sz w:val="20"/>
                <w:szCs w:val="20"/>
              </w:rPr>
              <w:t>項次</w:t>
            </w:r>
          </w:p>
        </w:tc>
        <w:tc>
          <w:tcPr>
            <w:tcW w:w="2129" w:type="dxa"/>
            <w:gridSpan w:val="2"/>
          </w:tcPr>
          <w:p w:rsidR="0032081A" w:rsidRPr="00DD63F2" w:rsidRDefault="0032081A" w:rsidP="00461B47">
            <w:pPr>
              <w:jc w:val="center"/>
              <w:rPr>
                <w:rFonts w:ascii="Verdana" w:eastAsia="細明體" w:hAnsi="Verdana"/>
                <w:b/>
                <w:sz w:val="20"/>
                <w:szCs w:val="20"/>
              </w:rPr>
            </w:pPr>
            <w:r w:rsidRPr="00DD63F2">
              <w:rPr>
                <w:rFonts w:ascii="Verdana" w:eastAsia="細明體" w:hAnsi="細明體"/>
                <w:b/>
                <w:sz w:val="20"/>
                <w:szCs w:val="20"/>
              </w:rPr>
              <w:t>參數名稱</w:t>
            </w:r>
          </w:p>
        </w:tc>
        <w:tc>
          <w:tcPr>
            <w:tcW w:w="1951" w:type="dxa"/>
          </w:tcPr>
          <w:p w:rsidR="0032081A" w:rsidRPr="00DD63F2" w:rsidRDefault="0032081A" w:rsidP="00461B47">
            <w:pPr>
              <w:jc w:val="center"/>
              <w:rPr>
                <w:rFonts w:ascii="Verdana" w:eastAsia="細明體" w:hAnsi="Verdana"/>
                <w:b/>
                <w:sz w:val="20"/>
                <w:szCs w:val="20"/>
              </w:rPr>
            </w:pPr>
            <w:r w:rsidRPr="00DD63F2">
              <w:rPr>
                <w:rFonts w:ascii="Verdana" w:eastAsia="細明體" w:hAnsi="細明體"/>
                <w:b/>
                <w:sz w:val="20"/>
                <w:szCs w:val="20"/>
              </w:rPr>
              <w:t>格式</w:t>
            </w:r>
          </w:p>
        </w:tc>
        <w:tc>
          <w:tcPr>
            <w:tcW w:w="5682" w:type="dxa"/>
          </w:tcPr>
          <w:p w:rsidR="0032081A" w:rsidRPr="00DD63F2" w:rsidRDefault="0032081A" w:rsidP="00461B47">
            <w:pPr>
              <w:jc w:val="center"/>
              <w:rPr>
                <w:rFonts w:ascii="Verdana" w:eastAsia="細明體" w:hAnsi="Verdana"/>
                <w:b/>
                <w:sz w:val="20"/>
                <w:szCs w:val="20"/>
              </w:rPr>
            </w:pPr>
            <w:r w:rsidRPr="00DD63F2">
              <w:rPr>
                <w:rFonts w:ascii="Verdana" w:eastAsia="細明體" w:hAnsi="細明體"/>
                <w:b/>
                <w:sz w:val="20"/>
                <w:szCs w:val="20"/>
              </w:rPr>
              <w:t>說明</w:t>
            </w:r>
            <w:r w:rsidRPr="00DD63F2">
              <w:rPr>
                <w:rFonts w:ascii="Verdana" w:eastAsia="細明體" w:hAnsi="Verdana"/>
                <w:b/>
                <w:sz w:val="20"/>
                <w:szCs w:val="20"/>
              </w:rPr>
              <w:t>(</w:t>
            </w:r>
            <w:r w:rsidRPr="00DD63F2">
              <w:rPr>
                <w:rFonts w:ascii="Verdana" w:eastAsia="細明體" w:hAnsi="細明體"/>
                <w:b/>
                <w:sz w:val="20"/>
                <w:szCs w:val="20"/>
              </w:rPr>
              <w:t>檢查規則</w:t>
            </w:r>
            <w:r w:rsidRPr="00DD63F2">
              <w:rPr>
                <w:rFonts w:ascii="Verdana" w:eastAsia="細明體" w:hAnsi="Verdana"/>
                <w:b/>
                <w:sz w:val="20"/>
                <w:szCs w:val="20"/>
              </w:rPr>
              <w:t>)</w:t>
            </w:r>
          </w:p>
        </w:tc>
      </w:tr>
      <w:tr w:rsidR="007B4D3A" w:rsidRPr="00DD63F2">
        <w:tc>
          <w:tcPr>
            <w:tcW w:w="858" w:type="dxa"/>
          </w:tcPr>
          <w:p w:rsidR="007B4D3A" w:rsidRPr="00DD63F2" w:rsidRDefault="007B4D3A" w:rsidP="00BC64FE">
            <w:pPr>
              <w:numPr>
                <w:ilvl w:val="0"/>
                <w:numId w:val="28"/>
                <w:numberingChange w:id="15" w:author="i9004502" w:date="2008-10-20T11:22:00Z" w:original="%1:1:0:."/>
              </w:numPr>
              <w:rPr>
                <w:rFonts w:ascii="Verdana" w:eastAsia="細明體" w:hAnsi="Verdana"/>
                <w:sz w:val="20"/>
                <w:szCs w:val="20"/>
                <w:lang w:eastAsia="zh-TW"/>
              </w:rPr>
            </w:pPr>
          </w:p>
        </w:tc>
        <w:tc>
          <w:tcPr>
            <w:tcW w:w="2129" w:type="dxa"/>
            <w:gridSpan w:val="2"/>
            <w:vAlign w:val="center"/>
          </w:tcPr>
          <w:p w:rsidR="007B4D3A" w:rsidRPr="00DD63F2" w:rsidRDefault="0047774F" w:rsidP="0047774F">
            <w:pPr>
              <w:jc w:val="center"/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</w:pPr>
            <w:r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  <w:t>N/A</w:t>
            </w:r>
          </w:p>
        </w:tc>
        <w:tc>
          <w:tcPr>
            <w:tcW w:w="1951" w:type="dxa"/>
            <w:vAlign w:val="center"/>
          </w:tcPr>
          <w:p w:rsidR="007B4D3A" w:rsidRPr="00DD63F2" w:rsidRDefault="007B4D3A" w:rsidP="005C46B2">
            <w:pPr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</w:pPr>
          </w:p>
        </w:tc>
        <w:tc>
          <w:tcPr>
            <w:tcW w:w="5682" w:type="dxa"/>
          </w:tcPr>
          <w:p w:rsidR="009C59D3" w:rsidRPr="00DD63F2" w:rsidRDefault="009C59D3" w:rsidP="0047774F">
            <w:pPr>
              <w:rPr>
                <w:rFonts w:ascii="Verdana" w:eastAsia="新細明體" w:hAnsi="Verdana" w:hint="eastAsia"/>
                <w:sz w:val="20"/>
                <w:lang w:eastAsia="zh-TW"/>
              </w:rPr>
            </w:pPr>
          </w:p>
        </w:tc>
      </w:tr>
      <w:tr w:rsidR="00BC64FE" w:rsidRPr="00DD63F2">
        <w:tc>
          <w:tcPr>
            <w:tcW w:w="10620" w:type="dxa"/>
            <w:gridSpan w:val="5"/>
          </w:tcPr>
          <w:p w:rsidR="00BC64FE" w:rsidRPr="00DD63F2" w:rsidRDefault="00BC64FE" w:rsidP="00461B47">
            <w:pP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</w:pPr>
            <w:r w:rsidRPr="00DD63F2">
              <w:rPr>
                <w:rFonts w:ascii="Verdana" w:eastAsia="細明體" w:hAnsi="細明體"/>
                <w:b/>
                <w:sz w:val="20"/>
                <w:szCs w:val="20"/>
                <w:lang w:eastAsia="zh-TW"/>
              </w:rPr>
              <w:t>功能</w:t>
            </w:r>
            <w:r w:rsidRPr="00DD63F2">
              <w:rPr>
                <w:rFonts w:ascii="Verdana" w:eastAsia="細明體" w:hAnsi="細明體"/>
                <w:b/>
                <w:sz w:val="20"/>
                <w:szCs w:val="20"/>
              </w:rPr>
              <w:t>說明</w:t>
            </w:r>
            <w:r w:rsidR="00C84AB0">
              <w:rPr>
                <w:rFonts w:ascii="Verdana" w:eastAsia="細明體" w:hAnsi="細明體" w:hint="eastAsia"/>
                <w:b/>
                <w:sz w:val="20"/>
                <w:szCs w:val="20"/>
                <w:lang w:eastAsia="zh-TW"/>
              </w:rPr>
              <w:t xml:space="preserve">1( </w:t>
            </w:r>
            <w:r w:rsidR="00F67122">
              <w:rPr>
                <w:rFonts w:ascii="Verdana" w:eastAsia="細明體" w:hAnsi="細明體" w:hint="eastAsia"/>
                <w:b/>
                <w:sz w:val="20"/>
                <w:szCs w:val="20"/>
                <w:lang w:eastAsia="zh-TW"/>
              </w:rPr>
              <w:t>覆核</w:t>
            </w:r>
            <w:r w:rsidR="00C84AB0">
              <w:rPr>
                <w:rFonts w:ascii="Verdana" w:eastAsia="細明體" w:hAnsi="細明體" w:hint="eastAsia"/>
                <w:b/>
                <w:sz w:val="20"/>
                <w:szCs w:val="20"/>
                <w:lang w:eastAsia="zh-TW"/>
              </w:rPr>
              <w:t>)</w:t>
            </w:r>
          </w:p>
        </w:tc>
      </w:tr>
      <w:tr w:rsidR="00BC64FE" w:rsidRPr="00603B88">
        <w:tc>
          <w:tcPr>
            <w:tcW w:w="10620" w:type="dxa"/>
            <w:gridSpan w:val="5"/>
          </w:tcPr>
          <w:p w:rsidR="00231FB8" w:rsidRPr="00231FB8" w:rsidRDefault="00231FB8" w:rsidP="000F532A">
            <w:pPr>
              <w:numPr>
                <w:ilvl w:val="0"/>
                <w:numId w:val="17"/>
                <w:numberingChange w:id="16" w:author="i9004502" w:date="2008-10-20T11:22:00Z" w:original="%1:1:0:."/>
              </w:numPr>
              <w:rPr>
                <w:rFonts w:ascii="Verdana" w:eastAsia="新細明體" w:hAnsi="Verdana" w:hint="eastAsia"/>
                <w:sz w:val="20"/>
                <w:lang w:eastAsia="zh-TW"/>
              </w:rPr>
            </w:pPr>
            <w:r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  <w:t>讀取</w:t>
            </w:r>
            <w:r w:rsidRPr="005F0A33"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  <w:t>主檔同步資料控制檔</w:t>
            </w:r>
            <w:r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  <w:t>(DTAAB401)</w:t>
            </w:r>
            <w:r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  <w:t>，條件如下：</w:t>
            </w:r>
          </w:p>
          <w:p w:rsidR="00231FB8" w:rsidRPr="00231FB8" w:rsidRDefault="00A6336F" w:rsidP="000C048A">
            <w:pPr>
              <w:numPr>
                <w:ilvl w:val="1"/>
                <w:numId w:val="17"/>
                <w:numberingChange w:id="17" w:author="i9004502" w:date="2008-10-20T11:22:00Z" w:original="%2:1:0:.)"/>
              </w:numPr>
              <w:rPr>
                <w:rFonts w:ascii="Verdana" w:eastAsia="新細明體" w:hAnsi="Verdana" w:hint="eastAsia"/>
                <w:sz w:val="20"/>
                <w:lang w:eastAsia="zh-TW"/>
              </w:rPr>
            </w:pPr>
            <w:ins w:id="18" w:author="i9004502" w:date="2008-10-20T11:23:00Z">
              <w:r>
                <w:rPr>
                  <w:rFonts w:ascii="Verdana" w:eastAsia="新細明體" w:hAnsi="Verdana" w:hint="eastAsia"/>
                  <w:sz w:val="20"/>
                  <w:lang w:eastAsia="zh-TW"/>
                </w:rPr>
                <w:t>(</w:t>
              </w:r>
            </w:ins>
            <w:r w:rsidR="00C84AB0">
              <w:rPr>
                <w:rFonts w:ascii="Verdana" w:eastAsia="新細明體" w:hAnsi="Verdana" w:hint="eastAsia"/>
                <w:sz w:val="20"/>
                <w:lang w:eastAsia="zh-TW"/>
              </w:rPr>
              <w:t>INPUT_</w:t>
            </w:r>
            <w:r w:rsidR="00231FB8">
              <w:rPr>
                <w:rFonts w:ascii="Verdana" w:eastAsia="新細明體" w:hAnsi="Verdana" w:hint="eastAsia"/>
                <w:sz w:val="20"/>
                <w:lang w:eastAsia="zh-TW"/>
              </w:rPr>
              <w:t>UPD_TIME = Null</w:t>
            </w:r>
            <w:ins w:id="19" w:author="i9004502" w:date="2008-10-20T11:23:00Z">
              <w:r>
                <w:rPr>
                  <w:rFonts w:ascii="Verdana" w:eastAsia="新細明體" w:hAnsi="Verdana" w:hint="eastAsia"/>
                  <w:sz w:val="20"/>
                  <w:lang w:eastAsia="zh-TW"/>
                </w:rPr>
                <w:t xml:space="preserve"> AND ERR_CODE &lt;&gt; </w:t>
              </w:r>
              <w:r>
                <w:rPr>
                  <w:rFonts w:ascii="Verdana" w:eastAsia="新細明體" w:hAnsi="Verdana"/>
                  <w:sz w:val="20"/>
                  <w:lang w:eastAsia="zh-TW"/>
                </w:rPr>
                <w:t>‘</w:t>
              </w:r>
              <w:r>
                <w:rPr>
                  <w:rFonts w:ascii="Verdana" w:eastAsia="新細明體" w:hAnsi="Verdana" w:hint="eastAsia"/>
                  <w:sz w:val="20"/>
                  <w:lang w:eastAsia="zh-TW"/>
                </w:rPr>
                <w:t>MAX_SEG</w:t>
              </w:r>
              <w:r>
                <w:rPr>
                  <w:rFonts w:ascii="Verdana" w:eastAsia="新細明體" w:hAnsi="Verdana"/>
                  <w:sz w:val="20"/>
                  <w:lang w:eastAsia="zh-TW"/>
                </w:rPr>
                <w:t>’</w:t>
              </w:r>
              <w:r>
                <w:rPr>
                  <w:rFonts w:ascii="Verdana" w:eastAsia="新細明體" w:hAnsi="Verdana" w:hint="eastAsia"/>
                  <w:sz w:val="20"/>
                  <w:lang w:eastAsia="zh-TW"/>
                </w:rPr>
                <w:t>)</w:t>
              </w:r>
            </w:ins>
            <w:r w:rsidR="00FB6F82">
              <w:rPr>
                <w:rFonts w:ascii="Verdana" w:eastAsia="新細明體" w:hAnsi="Verdana" w:hint="eastAsia"/>
                <w:sz w:val="20"/>
                <w:lang w:eastAsia="zh-TW"/>
              </w:rPr>
              <w:t xml:space="preserve"> </w:t>
            </w:r>
            <w:r w:rsidR="002E7B4A">
              <w:rPr>
                <w:rFonts w:ascii="Verdana" w:eastAsia="新細明體" w:hAnsi="Verdana" w:hint="eastAsia"/>
                <w:sz w:val="20"/>
                <w:lang w:eastAsia="zh-TW"/>
              </w:rPr>
              <w:t>OR</w:t>
            </w:r>
            <w:r w:rsidR="00FB6F82">
              <w:rPr>
                <w:rFonts w:ascii="Verdana" w:eastAsia="新細明體" w:hAnsi="Verdana" w:hint="eastAsia"/>
                <w:sz w:val="20"/>
                <w:lang w:eastAsia="zh-TW"/>
              </w:rPr>
              <w:t xml:space="preserve"> ERR_CODE </w:t>
            </w:r>
            <w:r w:rsidR="002E7B4A">
              <w:rPr>
                <w:rFonts w:ascii="Verdana" w:eastAsia="新細明體" w:hAnsi="Verdana" w:hint="eastAsia"/>
                <w:sz w:val="20"/>
                <w:lang w:eastAsia="zh-TW"/>
              </w:rPr>
              <w:t>=</w:t>
            </w:r>
            <w:r w:rsidR="00FB6F82">
              <w:rPr>
                <w:rFonts w:ascii="Verdana" w:eastAsia="新細明體" w:hAnsi="Verdana" w:hint="eastAsia"/>
                <w:sz w:val="20"/>
                <w:lang w:eastAsia="zh-TW"/>
              </w:rPr>
              <w:t xml:space="preserve"> </w:t>
            </w:r>
            <w:r w:rsidR="00FB6F82">
              <w:rPr>
                <w:rFonts w:ascii="Verdana" w:eastAsia="新細明體" w:hAnsi="Verdana"/>
                <w:sz w:val="20"/>
                <w:lang w:eastAsia="zh-TW"/>
              </w:rPr>
              <w:t>‘</w:t>
            </w:r>
            <w:r w:rsidR="002E7B4A">
              <w:rPr>
                <w:rFonts w:ascii="Verdana" w:eastAsia="新細明體" w:hAnsi="Verdana" w:hint="eastAsia"/>
                <w:sz w:val="20"/>
                <w:lang w:eastAsia="zh-TW"/>
              </w:rPr>
              <w:t>TIMEOUT</w:t>
            </w:r>
            <w:r w:rsidR="00FB6F82">
              <w:rPr>
                <w:rFonts w:ascii="Verdana" w:eastAsia="新細明體" w:hAnsi="Verdana"/>
                <w:sz w:val="20"/>
                <w:lang w:eastAsia="zh-TW"/>
              </w:rPr>
              <w:t>’</w:t>
            </w:r>
          </w:p>
          <w:p w:rsidR="00231FB8" w:rsidRPr="00231FB8" w:rsidRDefault="00231FB8" w:rsidP="00231FB8">
            <w:pPr>
              <w:numPr>
                <w:ilvl w:val="0"/>
                <w:numId w:val="17"/>
                <w:numberingChange w:id="20" w:author="i9004502" w:date="2008-10-20T11:22:00Z" w:original="%1:2:0:."/>
              </w:numPr>
              <w:rPr>
                <w:rFonts w:ascii="Verdana" w:eastAsia="新細明體" w:hAnsi="Verdana" w:hint="eastAsia"/>
                <w:sz w:val="20"/>
                <w:lang w:eastAsia="zh-TW"/>
              </w:rPr>
            </w:pPr>
            <w:r>
              <w:rPr>
                <w:rFonts w:ascii="Verdana" w:eastAsia="新細明體" w:hAnsi="Verdana" w:hint="eastAsia"/>
                <w:sz w:val="20"/>
                <w:lang w:eastAsia="zh-TW"/>
              </w:rPr>
              <w:t>根據查詢的結果資料，依照步驟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3-4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組成主機電文，依序上送主機：</w:t>
            </w:r>
          </w:p>
          <w:p w:rsidR="00BC64FE" w:rsidRDefault="00BC64FE" w:rsidP="000F532A">
            <w:pPr>
              <w:numPr>
                <w:ilvl w:val="0"/>
                <w:numId w:val="17"/>
                <w:numberingChange w:id="21" w:author="i9004502" w:date="2008-10-20T11:22:00Z" w:original="%1:3:0:."/>
              </w:numPr>
              <w:rPr>
                <w:rFonts w:ascii="Verdana" w:eastAsia="新細明體" w:hAnsi="Verdana" w:hint="eastAsia"/>
                <w:sz w:val="20"/>
                <w:lang w:eastAsia="zh-TW"/>
              </w:rPr>
            </w:pPr>
            <w:r w:rsidRPr="00DD63F2">
              <w:rPr>
                <w:rFonts w:ascii="Verdana" w:eastAsia="新細明體" w:hAnsi="新細明體"/>
                <w:sz w:val="20"/>
                <w:lang w:eastAsia="zh-TW"/>
              </w:rPr>
              <w:t>設定如下參數</w:t>
            </w:r>
            <w:r>
              <w:rPr>
                <w:rFonts w:ascii="Verdana" w:eastAsia="新細明體" w:hAnsi="新細明體" w:hint="eastAsia"/>
                <w:sz w:val="20"/>
                <w:lang w:eastAsia="zh-TW"/>
              </w:rPr>
              <w:t>，組成</w:t>
            </w:r>
            <w:r>
              <w:rPr>
                <w:rFonts w:ascii="Verdana" w:eastAsia="新細明體" w:hAnsi="新細明體" w:hint="eastAsia"/>
                <w:sz w:val="20"/>
                <w:lang w:eastAsia="zh-TW"/>
              </w:rPr>
              <w:t>&lt;&lt;Header&gt;&gt;</w:t>
            </w:r>
            <w:r>
              <w:rPr>
                <w:rFonts w:ascii="Verdana" w:eastAsia="新細明體" w:hAnsi="新細明體" w:hint="eastAsia"/>
                <w:sz w:val="20"/>
                <w:lang w:eastAsia="zh-TW"/>
              </w:rPr>
              <w:t>定義之字串</w:t>
            </w:r>
            <w:r w:rsidRPr="00DD63F2">
              <w:rPr>
                <w:rFonts w:ascii="Verdana" w:eastAsia="新細明體" w:hAnsi="新細明體"/>
                <w:sz w:val="20"/>
                <w:lang w:eastAsia="zh-TW"/>
              </w:rPr>
              <w:t>：</w:t>
            </w:r>
          </w:p>
          <w:p w:rsidR="00BC64FE" w:rsidRPr="00651B02" w:rsidRDefault="00BC64FE" w:rsidP="000F532A">
            <w:pPr>
              <w:numPr>
                <w:ilvl w:val="1"/>
                <w:numId w:val="17"/>
                <w:numberingChange w:id="22" w:author="i9004502" w:date="2008-10-20T11:22:00Z" w:original="%2:1:0:.)"/>
              </w:numPr>
              <w:rPr>
                <w:rFonts w:ascii="Verdana" w:eastAsia="新細明體" w:hAnsi="Verdana" w:hint="eastAsia"/>
                <w:sz w:val="20"/>
                <w:lang w:eastAsia="zh-TW"/>
              </w:rPr>
            </w:pPr>
            <w:r>
              <w:rPr>
                <w:rFonts w:ascii="Verdana" w:eastAsia="新細明體" w:hAnsi="Verdana" w:hint="eastAsia"/>
                <w:sz w:val="20"/>
                <w:lang w:eastAsia="zh-TW"/>
              </w:rPr>
              <w:t>設定主機通算程式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 xml:space="preserve">ID(i.e., </w:t>
            </w:r>
            <w:r>
              <w:rPr>
                <w:rStyle w:val="t1"/>
                <w:rFonts w:ascii="Verdana" w:hAnsi="Verdana"/>
                <w:sz w:val="20"/>
                <w:szCs w:val="20"/>
                <w:lang w:eastAsia="zh-TW"/>
              </w:rPr>
              <w:t>module name</w:t>
            </w:r>
            <w:r>
              <w:rPr>
                <w:rStyle w:val="m1"/>
                <w:rFonts w:ascii="Verdana" w:hAnsi="Verdana"/>
                <w:sz w:val="20"/>
                <w:szCs w:val="20"/>
                <w:lang w:eastAsia="zh-TW"/>
              </w:rPr>
              <w:t>="</w:t>
            </w:r>
            <w:r>
              <w:rPr>
                <w:rFonts w:ascii="Verdana" w:hAnsi="Verdana"/>
                <w:b/>
                <w:bCs/>
                <w:sz w:val="20"/>
                <w:szCs w:val="20"/>
                <w:lang w:eastAsia="zh-TW"/>
              </w:rPr>
              <w:t>P</w:t>
            </w:r>
            <w:r w:rsidR="007B3E7B">
              <w:rPr>
                <w:rFonts w:ascii="Verdana" w:eastAsia="新細明體" w:hAnsi="Verdana" w:hint="eastAsia"/>
                <w:b/>
                <w:bCs/>
                <w:sz w:val="20"/>
                <w:szCs w:val="20"/>
                <w:lang w:eastAsia="zh-TW"/>
              </w:rPr>
              <w:t>QAA</w:t>
            </w:r>
            <w:r w:rsidR="008863EA">
              <w:rPr>
                <w:rFonts w:ascii="Verdana" w:eastAsia="新細明體" w:hAnsi="Verdana" w:hint="eastAsia"/>
                <w:b/>
                <w:bCs/>
                <w:sz w:val="20"/>
                <w:szCs w:val="20"/>
                <w:lang w:eastAsia="zh-TW"/>
              </w:rPr>
              <w:t>ZD01</w:t>
            </w:r>
            <w:r>
              <w:rPr>
                <w:rStyle w:val="m1"/>
                <w:rFonts w:ascii="Verdana" w:hAnsi="Verdana"/>
                <w:sz w:val="20"/>
                <w:szCs w:val="20"/>
                <w:lang w:eastAsia="zh-TW"/>
              </w:rPr>
              <w:t>"</w:t>
            </w:r>
            <w:r w:rsidR="009500D0">
              <w:rPr>
                <w:rStyle w:val="m1"/>
                <w:rFonts w:ascii="新細明體" w:eastAsia="新細明體" w:hAnsi="新細明體" w:hint="eastAsia"/>
                <w:sz w:val="20"/>
                <w:szCs w:val="20"/>
                <w:lang w:eastAsia="zh-TW"/>
              </w:rPr>
              <w:t xml:space="preserve"> </w:t>
            </w:r>
            <w:r w:rsidR="009500D0">
              <w:rPr>
                <w:rStyle w:val="t1"/>
                <w:rFonts w:ascii="Verdana" w:hAnsi="Verdana"/>
                <w:sz w:val="20"/>
                <w:szCs w:val="20"/>
                <w:lang w:eastAsia="zh-TW"/>
              </w:rPr>
              <w:t>alias</w:t>
            </w:r>
            <w:r w:rsidR="009500D0">
              <w:rPr>
                <w:rStyle w:val="m1"/>
                <w:rFonts w:ascii="Verdana" w:hAnsi="Verdana"/>
                <w:sz w:val="20"/>
                <w:szCs w:val="20"/>
                <w:lang w:eastAsia="zh-TW"/>
              </w:rPr>
              <w:t>="</w:t>
            </w:r>
            <w:r w:rsidR="008863EA">
              <w:rPr>
                <w:rFonts w:ascii="Verdana" w:hAnsi="Verdana"/>
                <w:b/>
                <w:bCs/>
                <w:sz w:val="20"/>
                <w:szCs w:val="20"/>
                <w:lang w:eastAsia="zh-TW"/>
              </w:rPr>
              <w:t xml:space="preserve"> P</w:t>
            </w:r>
            <w:r w:rsidR="008863EA">
              <w:rPr>
                <w:rFonts w:ascii="Verdana" w:eastAsia="新細明體" w:hAnsi="Verdana" w:hint="eastAsia"/>
                <w:b/>
                <w:bCs/>
                <w:sz w:val="20"/>
                <w:szCs w:val="20"/>
                <w:lang w:eastAsia="zh-TW"/>
              </w:rPr>
              <w:t>QAAZD01</w:t>
            </w:r>
            <w:r w:rsidR="009500D0">
              <w:rPr>
                <w:rStyle w:val="m1"/>
                <w:rFonts w:ascii="Verdana" w:hAnsi="Verdana"/>
                <w:sz w:val="20"/>
                <w:szCs w:val="20"/>
                <w:lang w:eastAsia="zh-TW"/>
              </w:rPr>
              <w:t>"</w:t>
            </w:r>
            <w:r>
              <w:rPr>
                <w:rStyle w:val="m1"/>
                <w:rFonts w:ascii="Verdana" w:eastAsia="新細明體" w:hAnsi="Verdana" w:hint="eastAsia"/>
                <w:sz w:val="20"/>
                <w:szCs w:val="20"/>
                <w:lang w:eastAsia="zh-TW"/>
              </w:rPr>
              <w:t>)</w:t>
            </w:r>
          </w:p>
          <w:p w:rsidR="00BC64FE" w:rsidRPr="00DD63F2" w:rsidRDefault="00BC64FE" w:rsidP="00367E9A">
            <w:pPr>
              <w:numPr>
                <w:ilvl w:val="0"/>
                <w:numId w:val="17"/>
                <w:numberingChange w:id="23" w:author="i9004502" w:date="2008-10-20T11:22:00Z" w:original="%1:4:0:."/>
              </w:numPr>
              <w:rPr>
                <w:rFonts w:ascii="Verdana" w:eastAsia="新細明體" w:hAnsi="Verdana"/>
                <w:sz w:val="20"/>
                <w:lang w:eastAsia="zh-TW"/>
              </w:rPr>
            </w:pPr>
            <w:r w:rsidRPr="00DD63F2">
              <w:rPr>
                <w:rFonts w:ascii="Verdana" w:eastAsia="新細明體" w:hAnsi="新細明體"/>
                <w:sz w:val="20"/>
                <w:lang w:eastAsia="zh-TW"/>
              </w:rPr>
              <w:t>設定如下參數</w:t>
            </w:r>
            <w:r>
              <w:rPr>
                <w:rFonts w:ascii="Verdana" w:eastAsia="新細明體" w:hAnsi="新細明體" w:hint="eastAsia"/>
                <w:sz w:val="20"/>
                <w:lang w:eastAsia="zh-TW"/>
              </w:rPr>
              <w:t>，組成</w:t>
            </w:r>
            <w:r>
              <w:rPr>
                <w:rFonts w:ascii="Verdana" w:eastAsia="新細明體" w:hAnsi="新細明體" w:hint="eastAsia"/>
                <w:sz w:val="20"/>
                <w:lang w:eastAsia="zh-TW"/>
              </w:rPr>
              <w:t>&lt;&lt;</w:t>
            </w:r>
            <w:r w:rsidR="00C84AB0">
              <w:rPr>
                <w:rFonts w:ascii="Verdana" w:eastAsia="新細明體" w:hAnsi="新細明體" w:hint="eastAsia"/>
                <w:sz w:val="20"/>
                <w:lang w:eastAsia="zh-TW"/>
              </w:rPr>
              <w:t>更新主機</w:t>
            </w:r>
            <w:r>
              <w:rPr>
                <w:rFonts w:ascii="Verdana" w:eastAsia="新細明體" w:hAnsi="新細明體" w:hint="eastAsia"/>
                <w:sz w:val="20"/>
                <w:lang w:eastAsia="zh-TW"/>
              </w:rPr>
              <w:t>Body&gt;&gt;</w:t>
            </w:r>
            <w:r>
              <w:rPr>
                <w:rFonts w:ascii="Verdana" w:eastAsia="新細明體" w:hAnsi="新細明體" w:hint="eastAsia"/>
                <w:sz w:val="20"/>
                <w:lang w:eastAsia="zh-TW"/>
              </w:rPr>
              <w:t>定義之字串</w:t>
            </w:r>
            <w:r w:rsidRPr="00DD63F2">
              <w:rPr>
                <w:rFonts w:ascii="Verdana" w:eastAsia="新細明體" w:hAnsi="新細明體"/>
                <w:sz w:val="20"/>
                <w:lang w:eastAsia="zh-TW"/>
              </w:rPr>
              <w:t>：</w:t>
            </w:r>
          </w:p>
          <w:p w:rsidR="00F12CD2" w:rsidRDefault="00976F3D" w:rsidP="00F12CD2">
            <w:pPr>
              <w:numPr>
                <w:ilvl w:val="1"/>
                <w:numId w:val="17"/>
                <w:numberingChange w:id="24" w:author="i9004502" w:date="2008-10-20T11:22:00Z" w:original="%2:1:0:.)"/>
              </w:numPr>
              <w:rPr>
                <w:rFonts w:ascii="Verdana" w:eastAsia="新細明體" w:hAnsi="Verdana" w:hint="eastAsia"/>
                <w:sz w:val="20"/>
                <w:lang w:eastAsia="zh-TW"/>
              </w:rPr>
            </w:pPr>
            <w:r>
              <w:rPr>
                <w:rFonts w:ascii="Verdana" w:eastAsia="新細明體" w:hAnsi="Verdana" w:hint="eastAsia"/>
                <w:sz w:val="20"/>
                <w:lang w:eastAsia="zh-TW"/>
              </w:rPr>
              <w:t xml:space="preserve">APLY_NO </w:t>
            </w:r>
            <w:r w:rsidR="00F12CD2">
              <w:rPr>
                <w:rFonts w:ascii="Verdana" w:eastAsia="新細明體" w:hAnsi="Verdana" w:hint="eastAsia"/>
                <w:sz w:val="20"/>
                <w:lang w:eastAsia="zh-TW"/>
              </w:rPr>
              <w:t>(</w:t>
            </w:r>
            <w:r w:rsidRPr="002B62F4">
              <w:rPr>
                <w:rFonts w:ascii="Arial" w:cs="Arial"/>
                <w:sz w:val="20"/>
              </w:rPr>
              <w:t>受理編號</w:t>
            </w:r>
            <w:r w:rsidR="00F12CD2">
              <w:rPr>
                <w:rFonts w:ascii="Verdana" w:eastAsia="新細明體" w:hAnsi="Verdana" w:hint="eastAsia"/>
                <w:sz w:val="20"/>
                <w:lang w:eastAsia="zh-TW"/>
              </w:rPr>
              <w:t>)</w:t>
            </w:r>
            <w:r w:rsidR="00F12CD2">
              <w:rPr>
                <w:rFonts w:ascii="Verdana" w:eastAsia="新細明體" w:hAnsi="Verdana"/>
                <w:sz w:val="20"/>
                <w:lang w:eastAsia="zh-TW"/>
              </w:rPr>
              <w:t xml:space="preserve"> = 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DTAAB401.APLY_NO</w:t>
            </w:r>
          </w:p>
          <w:p w:rsidR="00F12CD2" w:rsidRDefault="00976F3D" w:rsidP="00F12CD2">
            <w:pPr>
              <w:numPr>
                <w:ilvl w:val="1"/>
                <w:numId w:val="17"/>
                <w:numberingChange w:id="25" w:author="i9004502" w:date="2008-10-20T11:22:00Z" w:original="%2:2:0:.)"/>
              </w:numPr>
              <w:rPr>
                <w:rFonts w:ascii="Verdana" w:eastAsia="新細明體" w:hAnsi="Verdana" w:hint="eastAsia"/>
                <w:sz w:val="20"/>
                <w:lang w:eastAsia="zh-TW"/>
              </w:rPr>
            </w:pPr>
            <w:r>
              <w:rPr>
                <w:rFonts w:ascii="Verdana" w:eastAsia="新細明體" w:hAnsi="Verdana" w:cs="細明體" w:hint="eastAsia"/>
                <w:sz w:val="20"/>
                <w:szCs w:val="20"/>
                <w:lang w:eastAsia="zh-TW"/>
              </w:rPr>
              <w:t>APRV_ID</w:t>
            </w:r>
            <w:r w:rsidR="00F12CD2" w:rsidRPr="00DD63F2">
              <w:rPr>
                <w:rFonts w:ascii="Verdana" w:eastAsia="新細明體" w:hAnsi="Verdana"/>
                <w:sz w:val="20"/>
                <w:lang w:eastAsia="zh-TW"/>
              </w:rPr>
              <w:t xml:space="preserve"> </w:t>
            </w:r>
            <w:r w:rsidR="00F12CD2">
              <w:rPr>
                <w:rFonts w:ascii="Verdana" w:eastAsia="新細明體" w:hAnsi="Verdana" w:hint="eastAsia"/>
                <w:sz w:val="20"/>
                <w:lang w:eastAsia="zh-TW"/>
              </w:rPr>
              <w:t>(</w:t>
            </w:r>
            <w:r>
              <w:rPr>
                <w:rFonts w:ascii="Arial" w:cs="Arial" w:hint="eastAsia"/>
                <w:sz w:val="20"/>
              </w:rPr>
              <w:t>覆核人員</w:t>
            </w:r>
            <w:r w:rsidR="00F12CD2">
              <w:rPr>
                <w:rFonts w:ascii="Verdana" w:eastAsia="新細明體" w:hAnsi="Verdana"/>
                <w:sz w:val="20"/>
                <w:lang w:eastAsia="zh-TW"/>
              </w:rPr>
              <w:t xml:space="preserve">) = 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DTAAB401.</w:t>
            </w:r>
            <w:r>
              <w:rPr>
                <w:rFonts w:ascii="Verdana" w:eastAsia="新細明體" w:hAnsi="Verdana" w:cs="細明體" w:hint="eastAsia"/>
                <w:sz w:val="20"/>
                <w:szCs w:val="20"/>
                <w:lang w:eastAsia="zh-TW"/>
              </w:rPr>
              <w:t>APRV_ID</w:t>
            </w:r>
          </w:p>
          <w:p w:rsidR="00F12CD2" w:rsidRDefault="00976F3D" w:rsidP="00F12CD2">
            <w:pPr>
              <w:numPr>
                <w:ilvl w:val="1"/>
                <w:numId w:val="17"/>
                <w:numberingChange w:id="26" w:author="i9004502" w:date="2008-10-20T11:22:00Z" w:original="%2:3:0:.)"/>
              </w:numPr>
              <w:rPr>
                <w:rFonts w:ascii="Verdana" w:eastAsia="新細明體" w:hAnsi="Verdana" w:hint="eastAsia"/>
                <w:sz w:val="20"/>
                <w:lang w:eastAsia="zh-TW"/>
              </w:rPr>
            </w:pPr>
            <w:r>
              <w:rPr>
                <w:rFonts w:ascii="Verdana" w:eastAsia="新細明體" w:hAnsi="Verdana" w:cs="細明體" w:hint="eastAsia"/>
                <w:sz w:val="20"/>
                <w:szCs w:val="20"/>
                <w:lang w:eastAsia="zh-TW"/>
              </w:rPr>
              <w:t>ACNT_DATE</w:t>
            </w:r>
            <w:r w:rsidR="00F12CD2" w:rsidRPr="00DD63F2">
              <w:rPr>
                <w:rFonts w:ascii="Verdana" w:eastAsia="新細明體" w:hAnsi="Verdana"/>
                <w:sz w:val="20"/>
                <w:lang w:eastAsia="zh-TW"/>
              </w:rPr>
              <w:t xml:space="preserve"> (</w:t>
            </w:r>
            <w:r>
              <w:rPr>
                <w:rFonts w:ascii="Verdana" w:eastAsia="新細明體" w:hAnsi="Verdana"/>
                <w:sz w:val="20"/>
                <w:lang w:eastAsia="zh-TW"/>
              </w:rPr>
              <w:t>帳務日期</w:t>
            </w:r>
            <w:r w:rsidR="00F12CD2">
              <w:rPr>
                <w:rFonts w:ascii="Verdana" w:eastAsia="新細明體" w:hAnsi="Verdana"/>
                <w:sz w:val="20"/>
                <w:lang w:eastAsia="zh-TW"/>
              </w:rPr>
              <w:t xml:space="preserve">) = </w:t>
            </w:r>
            <w:r w:rsidR="003E30D8">
              <w:rPr>
                <w:rFonts w:ascii="Verdana" w:eastAsia="新細明體" w:hAnsi="Verdana"/>
                <w:sz w:val="20"/>
                <w:lang w:eastAsia="zh-TW"/>
              </w:rPr>
              <w:t>將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DTAAB401.</w:t>
            </w:r>
            <w:r>
              <w:rPr>
                <w:rFonts w:ascii="Verdana" w:eastAsia="新細明體" w:hAnsi="Verdana" w:cs="細明體" w:hint="eastAsia"/>
                <w:sz w:val="20"/>
                <w:szCs w:val="20"/>
                <w:lang w:eastAsia="zh-TW"/>
              </w:rPr>
              <w:t>ACNT_DATE</w:t>
            </w:r>
            <w:r w:rsidR="003E30D8">
              <w:rPr>
                <w:rFonts w:ascii="Verdana" w:eastAsia="新細明體" w:hAnsi="Verdana" w:cs="細明體" w:hint="eastAsia"/>
                <w:sz w:val="20"/>
                <w:szCs w:val="20"/>
                <w:lang w:eastAsia="zh-TW"/>
              </w:rPr>
              <w:t>轉換成</w:t>
            </w:r>
            <w:r w:rsidR="003E30D8">
              <w:rPr>
                <w:rFonts w:ascii="Verdana" w:eastAsia="新細明體" w:hAnsi="Verdana" w:cs="細明體" w:hint="eastAsia"/>
                <w:sz w:val="20"/>
                <w:szCs w:val="20"/>
                <w:lang w:eastAsia="zh-TW"/>
              </w:rPr>
              <w:t>6</w:t>
            </w:r>
            <w:r w:rsidR="003E30D8">
              <w:rPr>
                <w:rFonts w:ascii="Verdana" w:eastAsia="新細明體" w:hAnsi="Verdana" w:cs="細明體" w:hint="eastAsia"/>
                <w:sz w:val="20"/>
                <w:szCs w:val="20"/>
                <w:lang w:eastAsia="zh-TW"/>
              </w:rPr>
              <w:t>碼民國年格式</w:t>
            </w:r>
            <w:r w:rsidR="003E30D8">
              <w:rPr>
                <w:rFonts w:ascii="Verdana" w:eastAsia="新細明體" w:hAnsi="Verdana" w:cs="細明體" w:hint="eastAsia"/>
                <w:sz w:val="20"/>
                <w:szCs w:val="20"/>
                <w:lang w:eastAsia="zh-TW"/>
              </w:rPr>
              <w:t>(YYMMDD)</w:t>
            </w:r>
          </w:p>
          <w:p w:rsidR="00F12CD2" w:rsidRDefault="00976F3D" w:rsidP="00F12CD2">
            <w:pPr>
              <w:numPr>
                <w:ilvl w:val="1"/>
                <w:numId w:val="17"/>
                <w:numberingChange w:id="27" w:author="i9004502" w:date="2008-10-20T11:22:00Z" w:original="%2:4:0:.)"/>
              </w:numPr>
              <w:rPr>
                <w:rFonts w:ascii="Verdana" w:eastAsia="新細明體" w:hAnsi="Verdana" w:hint="eastAsia"/>
                <w:sz w:val="20"/>
                <w:lang w:eastAsia="zh-TW"/>
              </w:rPr>
            </w:pPr>
            <w:r>
              <w:rPr>
                <w:rFonts w:ascii="Verdana" w:eastAsia="新細明體" w:hAnsi="Verdana" w:cs="細明體" w:hint="eastAsia"/>
                <w:sz w:val="20"/>
                <w:szCs w:val="20"/>
                <w:lang w:eastAsia="zh-TW"/>
              </w:rPr>
              <w:t>TRN_SER_NO</w:t>
            </w:r>
            <w:r w:rsidR="00F12CD2" w:rsidRPr="00DD63F2">
              <w:rPr>
                <w:rFonts w:ascii="Verdana" w:eastAsia="新細明體" w:hAnsi="Verdana"/>
                <w:sz w:val="20"/>
                <w:lang w:eastAsia="zh-TW"/>
              </w:rPr>
              <w:t xml:space="preserve"> (</w:t>
            </w:r>
            <w:r w:rsidRPr="002B62F4">
              <w:rPr>
                <w:rFonts w:ascii="Arial" w:cs="Arial"/>
                <w:sz w:val="20"/>
              </w:rPr>
              <w:t>交易序號</w:t>
            </w:r>
            <w:r w:rsidR="00F12CD2">
              <w:rPr>
                <w:rFonts w:ascii="Verdana" w:eastAsia="新細明體" w:hAnsi="Verdana"/>
                <w:sz w:val="20"/>
                <w:lang w:eastAsia="zh-TW"/>
              </w:rPr>
              <w:t xml:space="preserve">) = 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DTAAB401.</w:t>
            </w:r>
            <w:r>
              <w:rPr>
                <w:rFonts w:ascii="Verdana" w:eastAsia="新細明體" w:hAnsi="Verdana" w:cs="細明體" w:hint="eastAsia"/>
                <w:sz w:val="20"/>
                <w:szCs w:val="20"/>
                <w:lang w:eastAsia="zh-TW"/>
              </w:rPr>
              <w:t>TRN_SER_NO</w:t>
            </w:r>
            <w:r w:rsidR="00331A5C">
              <w:rPr>
                <w:rFonts w:ascii="Verdana" w:eastAsia="新細明體" w:hAnsi="Verdana" w:cs="細明體" w:hint="eastAsia"/>
                <w:sz w:val="20"/>
                <w:szCs w:val="20"/>
                <w:lang w:eastAsia="zh-TW"/>
              </w:rPr>
              <w:t xml:space="preserve"> [</w:t>
            </w:r>
            <w:r w:rsidR="00331A5C">
              <w:rPr>
                <w:rFonts w:ascii="Verdana" w:eastAsia="新細明體" w:hAnsi="Verdana" w:cs="細明體" w:hint="eastAsia"/>
                <w:sz w:val="20"/>
                <w:szCs w:val="20"/>
                <w:lang w:eastAsia="zh-TW"/>
              </w:rPr>
              <w:t>不足</w:t>
            </w:r>
            <w:r w:rsidR="00331A5C">
              <w:rPr>
                <w:rFonts w:ascii="Verdana" w:eastAsia="新細明體" w:hAnsi="Verdana" w:cs="細明體" w:hint="eastAsia"/>
                <w:sz w:val="20"/>
                <w:szCs w:val="20"/>
                <w:lang w:eastAsia="zh-TW"/>
              </w:rPr>
              <w:t>9</w:t>
            </w:r>
            <w:r w:rsidR="00331A5C">
              <w:rPr>
                <w:rFonts w:ascii="Verdana" w:eastAsia="新細明體" w:hAnsi="Verdana" w:cs="細明體" w:hint="eastAsia"/>
                <w:sz w:val="20"/>
                <w:szCs w:val="20"/>
                <w:lang w:eastAsia="zh-TW"/>
              </w:rPr>
              <w:t>位則左補</w:t>
            </w:r>
            <w:r w:rsidR="00331A5C">
              <w:rPr>
                <w:rFonts w:ascii="Verdana" w:eastAsia="新細明體" w:hAnsi="Verdana" w:cs="細明體" w:hint="eastAsia"/>
                <w:sz w:val="20"/>
                <w:szCs w:val="20"/>
                <w:lang w:eastAsia="zh-TW"/>
              </w:rPr>
              <w:t>0]</w:t>
            </w:r>
          </w:p>
          <w:p w:rsidR="00BC64FE" w:rsidRDefault="00976F3D" w:rsidP="00AF5215">
            <w:pPr>
              <w:numPr>
                <w:ilvl w:val="1"/>
                <w:numId w:val="17"/>
                <w:numberingChange w:id="28" w:author="i9004502" w:date="2008-10-20T11:22:00Z" w:original="%2:5:0:.)"/>
              </w:numPr>
              <w:rPr>
                <w:rFonts w:ascii="Verdana" w:eastAsia="新細明體" w:hAnsi="Verdana" w:hint="eastAsia"/>
                <w:sz w:val="20"/>
                <w:lang w:eastAsia="zh-TW"/>
              </w:rPr>
            </w:pPr>
            <w:r>
              <w:rPr>
                <w:rFonts w:ascii="Verdana" w:eastAsia="新細明體" w:hAnsi="Verdana"/>
                <w:sz w:val="20"/>
                <w:lang w:eastAsia="zh-TW"/>
              </w:rPr>
              <w:t xml:space="preserve">UPD_SER_NO </w:t>
            </w:r>
            <w:r w:rsidR="00F12CD2" w:rsidRPr="00DD63F2">
              <w:rPr>
                <w:rFonts w:ascii="Verdana" w:eastAsia="新細明體" w:hAnsi="Verdana"/>
                <w:sz w:val="20"/>
                <w:lang w:eastAsia="zh-TW"/>
              </w:rPr>
              <w:t>(</w:t>
            </w:r>
            <w:r>
              <w:rPr>
                <w:rFonts w:ascii="Verdana" w:eastAsia="新細明體" w:hAnsi="Verdana"/>
                <w:sz w:val="20"/>
                <w:lang w:eastAsia="zh-TW"/>
              </w:rPr>
              <w:t>更新序號</w:t>
            </w:r>
            <w:r w:rsidR="00F12CD2">
              <w:rPr>
                <w:rFonts w:ascii="Verdana" w:eastAsia="新細明體" w:hAnsi="Verdana"/>
                <w:sz w:val="20"/>
                <w:lang w:eastAsia="zh-TW"/>
              </w:rPr>
              <w:t xml:space="preserve">) = 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DTAAB401.</w:t>
            </w:r>
            <w:r>
              <w:rPr>
                <w:rFonts w:ascii="Verdana" w:eastAsia="新細明體" w:hAnsi="Verdana"/>
                <w:sz w:val="20"/>
                <w:lang w:eastAsia="zh-TW"/>
              </w:rPr>
              <w:t>UPD_SER_NO</w:t>
            </w:r>
          </w:p>
          <w:p w:rsidR="00AF5215" w:rsidRPr="00AF5215" w:rsidRDefault="00AF5215" w:rsidP="00AF5215">
            <w:pPr>
              <w:numPr>
                <w:ilvl w:val="1"/>
                <w:numId w:val="17"/>
                <w:numberingChange w:id="29" w:author="i9004502" w:date="2008-10-20T11:22:00Z" w:original="%2:6:0:.)"/>
              </w:numPr>
              <w:rPr>
                <w:rFonts w:ascii="Verdana" w:eastAsia="新細明體" w:hAnsi="Verdana" w:hint="eastAsia"/>
                <w:sz w:val="20"/>
                <w:lang w:eastAsia="zh-TW"/>
              </w:rPr>
            </w:pPr>
            <w:r>
              <w:rPr>
                <w:rFonts w:ascii="Arial" w:hAnsi="Arial" w:cs="Arial" w:hint="eastAsia"/>
                <w:caps/>
                <w:sz w:val="20"/>
                <w:szCs w:val="20"/>
              </w:rPr>
              <w:t>CLAM_DIV_5</w:t>
            </w:r>
            <w:r>
              <w:rPr>
                <w:rFonts w:ascii="Arial" w:eastAsia="新細明體" w:hAnsi="Arial" w:cs="Arial" w:hint="eastAsia"/>
                <w:caps/>
                <w:sz w:val="20"/>
                <w:szCs w:val="20"/>
                <w:lang w:eastAsia="zh-TW"/>
              </w:rPr>
              <w:t xml:space="preserve"> (</w:t>
            </w:r>
            <w:r>
              <w:rPr>
                <w:rFonts w:ascii="Arial" w:eastAsia="細明體" w:hAnsi="Arial" w:cs="Arial" w:hint="eastAsia"/>
                <w:sz w:val="20"/>
              </w:rPr>
              <w:t>核賠中心代號</w:t>
            </w:r>
            <w:r>
              <w:rPr>
                <w:rFonts w:ascii="Arial" w:eastAsia="新細明體" w:hAnsi="Arial" w:cs="Arial" w:hint="eastAsia"/>
                <w:caps/>
                <w:sz w:val="20"/>
                <w:szCs w:val="20"/>
                <w:lang w:eastAsia="zh-TW"/>
              </w:rPr>
              <w:t xml:space="preserve">) = 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DTAAB401.</w:t>
            </w:r>
            <w:r>
              <w:rPr>
                <w:rStyle w:val="SoDAField"/>
                <w:rFonts w:ascii="Arial" w:hAnsi="Arial" w:cs="Arial" w:hint="eastAsia"/>
                <w:caps/>
                <w:color w:val="000000"/>
              </w:rPr>
              <w:t>CLAM_DIV_NO</w:t>
            </w:r>
            <w:r>
              <w:rPr>
                <w:rStyle w:val="SoDAField"/>
                <w:rFonts w:ascii="Arial" w:eastAsia="新細明體" w:hAnsi="Arial" w:cs="Arial" w:hint="eastAsia"/>
                <w:caps/>
                <w:color w:val="000000"/>
                <w:lang w:eastAsia="zh-TW"/>
              </w:rPr>
              <w:t xml:space="preserve"> [</w:t>
            </w:r>
            <w:r>
              <w:rPr>
                <w:rStyle w:val="SoDAField"/>
                <w:rFonts w:ascii="Arial" w:eastAsia="新細明體" w:hAnsi="Arial" w:cs="Arial" w:hint="eastAsia"/>
                <w:caps/>
                <w:color w:val="000000"/>
                <w:lang w:eastAsia="zh-TW"/>
              </w:rPr>
              <w:t>只取前</w:t>
            </w:r>
            <w:r>
              <w:rPr>
                <w:rStyle w:val="SoDAField"/>
                <w:rFonts w:ascii="Arial" w:eastAsia="新細明體" w:hAnsi="Arial" w:cs="Arial" w:hint="eastAsia"/>
                <w:caps/>
                <w:color w:val="000000"/>
                <w:lang w:eastAsia="zh-TW"/>
              </w:rPr>
              <w:t>5</w:t>
            </w:r>
            <w:r>
              <w:rPr>
                <w:rStyle w:val="SoDAField"/>
                <w:rFonts w:ascii="Arial" w:eastAsia="新細明體" w:hAnsi="Arial" w:cs="Arial" w:hint="eastAsia"/>
                <w:caps/>
                <w:color w:val="000000"/>
                <w:lang w:eastAsia="zh-TW"/>
              </w:rPr>
              <w:t>碼</w:t>
            </w:r>
            <w:r>
              <w:rPr>
                <w:rStyle w:val="SoDAField"/>
                <w:rFonts w:ascii="Arial" w:eastAsia="新細明體" w:hAnsi="Arial" w:cs="Arial" w:hint="eastAsia"/>
                <w:caps/>
                <w:color w:val="000000"/>
                <w:lang w:eastAsia="zh-TW"/>
              </w:rPr>
              <w:t>]</w:t>
            </w:r>
          </w:p>
          <w:p w:rsidR="00F12CD2" w:rsidRDefault="00976F3D" w:rsidP="00F12CD2">
            <w:pPr>
              <w:numPr>
                <w:ilvl w:val="1"/>
                <w:numId w:val="17"/>
                <w:numberingChange w:id="30" w:author="i9004502" w:date="2008-10-20T11:22:00Z" w:original="%2:7:0:.)"/>
              </w:numPr>
              <w:rPr>
                <w:rFonts w:ascii="Verdana" w:eastAsia="新細明體" w:hAnsi="Verdana" w:hint="eastAsia"/>
                <w:sz w:val="20"/>
                <w:lang w:eastAsia="zh-TW"/>
              </w:rPr>
            </w:pPr>
            <w:r>
              <w:rPr>
                <w:rFonts w:ascii="Verdana" w:eastAsia="新細明體" w:hAnsi="Verdana" w:cs="細明體" w:hint="eastAsia"/>
                <w:sz w:val="20"/>
                <w:szCs w:val="20"/>
                <w:lang w:eastAsia="zh-TW"/>
              </w:rPr>
              <w:lastRenderedPageBreak/>
              <w:t>CSAB010</w:t>
            </w:r>
            <w:r w:rsidR="00F12CD2" w:rsidRPr="00DD63F2">
              <w:rPr>
                <w:rFonts w:ascii="Verdana" w:eastAsia="新細明體" w:hAnsi="Verdana"/>
                <w:sz w:val="20"/>
                <w:lang w:eastAsia="zh-TW"/>
              </w:rPr>
              <w:t xml:space="preserve"> </w:t>
            </w:r>
            <w:r w:rsidR="00F12CD2">
              <w:rPr>
                <w:rFonts w:ascii="Verdana" w:eastAsia="新細明體" w:hAnsi="Verdana"/>
                <w:sz w:val="20"/>
                <w:lang w:eastAsia="zh-TW"/>
              </w:rPr>
              <w:t xml:space="preserve"> = 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DTAAB401.</w:t>
            </w:r>
            <w:r>
              <w:rPr>
                <w:rFonts w:ascii="Verdana" w:eastAsia="新細明體" w:hAnsi="Verdana" w:cs="細明體" w:hint="eastAsia"/>
                <w:sz w:val="20"/>
                <w:szCs w:val="20"/>
                <w:lang w:eastAsia="zh-TW"/>
              </w:rPr>
              <w:t>CSAB010</w:t>
            </w:r>
          </w:p>
          <w:p w:rsidR="00976F3D" w:rsidRPr="00DD63F2" w:rsidRDefault="00976F3D" w:rsidP="00976F3D">
            <w:pPr>
              <w:numPr>
                <w:ilvl w:val="1"/>
                <w:numId w:val="17"/>
                <w:numberingChange w:id="31" w:author="i9004502" w:date="2008-10-20T11:22:00Z" w:original="%2:8:0:.)"/>
              </w:numPr>
              <w:rPr>
                <w:rFonts w:ascii="Verdana" w:eastAsia="新細明體" w:hAnsi="Verdana" w:hint="eastAsia"/>
                <w:sz w:val="20"/>
                <w:lang w:eastAsia="zh-TW"/>
              </w:rPr>
            </w:pPr>
            <w:r>
              <w:rPr>
                <w:rFonts w:ascii="Verdana" w:eastAsia="新細明體" w:hAnsi="Verdana" w:cs="細明體" w:hint="eastAsia"/>
                <w:sz w:val="20"/>
                <w:szCs w:val="20"/>
                <w:lang w:eastAsia="zh-TW"/>
              </w:rPr>
              <w:t xml:space="preserve">CIF_SEG = 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DTAAB401.</w:t>
            </w:r>
            <w:r>
              <w:rPr>
                <w:rFonts w:ascii="Verdana" w:eastAsia="新細明體" w:hAnsi="Verdana" w:cs="細明體" w:hint="eastAsia"/>
                <w:sz w:val="20"/>
                <w:szCs w:val="20"/>
                <w:lang w:eastAsia="zh-TW"/>
              </w:rPr>
              <w:t>CIF_SEG</w:t>
            </w:r>
          </w:p>
          <w:p w:rsidR="00E538E3" w:rsidRPr="00416114" w:rsidRDefault="00BC64FE" w:rsidP="00416114">
            <w:pPr>
              <w:numPr>
                <w:ilvl w:val="0"/>
                <w:numId w:val="17"/>
                <w:numberingChange w:id="32" w:author="i9004502" w:date="2008-10-20T11:22:00Z" w:original="%1:5:0:."/>
              </w:numPr>
              <w:rPr>
                <w:rFonts w:ascii="Verdana" w:eastAsia="新細明體" w:hAnsi="Verdana" w:hint="eastAsia"/>
                <w:sz w:val="20"/>
                <w:lang w:eastAsia="zh-TW"/>
              </w:rPr>
            </w:pPr>
            <w:r>
              <w:rPr>
                <w:rFonts w:ascii="Verdana" w:eastAsia="新細明體" w:hAnsi="新細明體" w:hint="eastAsia"/>
                <w:sz w:val="20"/>
                <w:lang w:eastAsia="zh-TW"/>
              </w:rPr>
              <w:t>呼叫</w:t>
            </w:r>
            <w:r>
              <w:rPr>
                <w:rFonts w:ascii="Verdana" w:eastAsia="新細明體" w:hAnsi="新細明體" w:hint="eastAsia"/>
                <w:sz w:val="20"/>
                <w:lang w:eastAsia="zh-TW"/>
              </w:rPr>
              <w:t>MQUtil.callHostModule(this, msgBo)</w:t>
            </w:r>
            <w:r>
              <w:rPr>
                <w:rFonts w:ascii="Verdana" w:eastAsia="新細明體" w:hAnsi="新細明體" w:hint="eastAsia"/>
                <w:sz w:val="20"/>
                <w:lang w:eastAsia="zh-TW"/>
              </w:rPr>
              <w:t>，將</w:t>
            </w:r>
            <w:r w:rsidR="000C048A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主機</w:t>
            </w: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訊息物件</w:t>
            </w:r>
            <w:r w:rsidR="000C048A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(PQAA</w:t>
            </w: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D</w:t>
            </w:r>
            <w:r w:rsidR="008863EA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ZD01</w:t>
            </w: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)</w:t>
            </w: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傳入</w:t>
            </w: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msgBo</w:t>
            </w: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當作參數。</w:t>
            </w:r>
            <w:r w:rsidR="00F645DF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接收並解析回傳的</w:t>
            </w:r>
            <w:r w:rsidR="008863EA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PQAADZD01</w:t>
            </w:r>
            <w:r w:rsidR="00F645DF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物件</w:t>
            </w: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，</w:t>
            </w:r>
            <w:r w:rsidR="00603B88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若</w:t>
            </w:r>
            <w:r w:rsidR="00BF2A8F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trim(ERR_CODE</w:t>
            </w:r>
            <w:r w:rsidR="00603B88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)=</w:t>
            </w:r>
            <w:r w:rsidR="00603B88">
              <w:rPr>
                <w:rFonts w:ascii="Verdana" w:eastAsia="細明體" w:hAnsi="Verdana"/>
                <w:sz w:val="20"/>
                <w:szCs w:val="20"/>
                <w:lang w:eastAsia="zh-TW"/>
              </w:rPr>
              <w:t>””</w:t>
            </w:r>
            <w:r w:rsidR="00603B88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，則</w:t>
            </w:r>
            <w:r w:rsidR="00416114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依照下列條件更新</w:t>
            </w:r>
            <w:r w:rsidR="00416114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DTAAB401</w:t>
            </w:r>
            <w:r w:rsidR="00416114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的</w:t>
            </w:r>
            <w:r w:rsidR="00416114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FILE_NO</w:t>
            </w:r>
            <w:r w:rsidR="00416114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及</w:t>
            </w:r>
            <w:r w:rsidR="00C84AB0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INPUT_</w:t>
            </w:r>
            <w:r w:rsidR="00416114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UPD_TIME</w:t>
            </w:r>
            <w:r w:rsidR="00416114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欄位</w:t>
            </w:r>
            <w:r w:rsidR="00416114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:</w:t>
            </w:r>
          </w:p>
          <w:p w:rsidR="00416114" w:rsidRDefault="00416114" w:rsidP="00416114">
            <w:pPr>
              <w:numPr>
                <w:ilvl w:val="1"/>
                <w:numId w:val="17"/>
                <w:numberingChange w:id="33" w:author="i9004502" w:date="2008-10-20T11:22:00Z" w:original="%2:1:0:.)"/>
              </w:numP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</w:pP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 xml:space="preserve">APLY_NO = </w:t>
            </w:r>
            <w:r w:rsidR="008863EA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PQAADZD01</w:t>
            </w: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.APLY_NO</w:t>
            </w:r>
          </w:p>
          <w:p w:rsidR="00416114" w:rsidRPr="003F73C9" w:rsidRDefault="003F73C9" w:rsidP="00416114">
            <w:pPr>
              <w:numPr>
                <w:ilvl w:val="1"/>
                <w:numId w:val="17"/>
                <w:numberingChange w:id="34" w:author="i9004502" w:date="2008-10-20T11:22:00Z" w:original="%2:2:0:.)"/>
              </w:numPr>
              <w:rPr>
                <w:rFonts w:ascii="Verdana" w:eastAsia="新細明體" w:hAnsi="Verdana" w:hint="eastAsia"/>
                <w:sz w:val="20"/>
                <w:lang w:val="sv-SE" w:eastAsia="zh-TW"/>
              </w:rPr>
            </w:pPr>
            <w:r w:rsidRPr="003F73C9">
              <w:rPr>
                <w:rFonts w:ascii="Verdana" w:eastAsia="細明體" w:hAnsi="Verdana" w:hint="eastAsia"/>
                <w:sz w:val="20"/>
                <w:szCs w:val="20"/>
                <w:lang w:val="sv-SE" w:eastAsia="zh-TW"/>
              </w:rPr>
              <w:t xml:space="preserve">APRV_ID = </w:t>
            </w:r>
            <w:r w:rsidR="008863EA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PQAADZD01</w:t>
            </w:r>
            <w:r w:rsidR="00416114" w:rsidRPr="003F73C9">
              <w:rPr>
                <w:rFonts w:ascii="Verdana" w:eastAsia="細明體" w:hAnsi="Verdana" w:hint="eastAsia"/>
                <w:sz w:val="20"/>
                <w:szCs w:val="20"/>
                <w:lang w:val="sv-SE" w:eastAsia="zh-TW"/>
              </w:rPr>
              <w:t>.APRV_ID</w:t>
            </w:r>
          </w:p>
          <w:p w:rsidR="00416114" w:rsidRPr="00416114" w:rsidRDefault="00416114" w:rsidP="00416114">
            <w:pPr>
              <w:numPr>
                <w:ilvl w:val="1"/>
                <w:numId w:val="17"/>
                <w:numberingChange w:id="35" w:author="i9004502" w:date="2008-10-20T11:22:00Z" w:original="%2:3:0:.)"/>
              </w:numPr>
              <w:rPr>
                <w:rFonts w:ascii="Verdana" w:eastAsia="新細明體" w:hAnsi="Verdana" w:hint="eastAsia"/>
                <w:sz w:val="20"/>
                <w:lang w:eastAsia="zh-TW"/>
              </w:rPr>
            </w:pP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 xml:space="preserve">ACNT_DATE = </w:t>
            </w:r>
            <w:r w:rsidR="008863EA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PQAADZD01</w:t>
            </w: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.ACNT_DATE</w:t>
            </w:r>
            <w:r w:rsidR="00A461A7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 xml:space="preserve"> [</w:t>
            </w:r>
            <w:r w:rsidR="00A461A7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需將主機下傳字串轉換成西元年</w:t>
            </w:r>
            <w:r w:rsidR="00A461A7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]</w:t>
            </w:r>
          </w:p>
          <w:p w:rsidR="00416114" w:rsidRPr="00416114" w:rsidRDefault="00416114" w:rsidP="00416114">
            <w:pPr>
              <w:numPr>
                <w:ilvl w:val="1"/>
                <w:numId w:val="17"/>
                <w:numberingChange w:id="36" w:author="i9004502" w:date="2008-10-20T11:22:00Z" w:original="%2:4:0:.)"/>
              </w:numPr>
              <w:rPr>
                <w:rFonts w:ascii="Verdana" w:eastAsia="新細明體" w:hAnsi="Verdana" w:hint="eastAsia"/>
                <w:sz w:val="20"/>
                <w:lang w:eastAsia="zh-TW"/>
              </w:rPr>
            </w:pP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 xml:space="preserve">TRN_SER_NO = </w:t>
            </w:r>
            <w:r w:rsidR="008863EA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PQAADZD01</w:t>
            </w: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.ACNT_DATE [</w:t>
            </w: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需先將主機下傳字串轉換成</w:t>
            </w: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integer]</w:t>
            </w:r>
          </w:p>
          <w:p w:rsidR="00416114" w:rsidRPr="00603B88" w:rsidRDefault="00416114" w:rsidP="000B0E03">
            <w:pPr>
              <w:numPr>
                <w:ilvl w:val="1"/>
                <w:numId w:val="17"/>
                <w:numberingChange w:id="37" w:author="i9004502" w:date="2008-10-20T11:22:00Z" w:original="%2:5:0:.)"/>
              </w:numPr>
              <w:rPr>
                <w:rFonts w:ascii="Verdana" w:eastAsia="新細明體" w:hAnsi="Verdana" w:hint="eastAsia"/>
                <w:sz w:val="20"/>
                <w:lang w:eastAsia="zh-TW"/>
              </w:rPr>
            </w:pPr>
            <w:r>
              <w:rPr>
                <w:rFonts w:ascii="Verdana" w:eastAsia="新細明體" w:hAnsi="Verdana" w:hint="eastAsia"/>
                <w:sz w:val="20"/>
                <w:lang w:eastAsia="zh-TW"/>
              </w:rPr>
              <w:t xml:space="preserve">UPD_SER_NO = </w:t>
            </w:r>
            <w:r w:rsidR="008863EA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PQAADZD01</w:t>
            </w: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.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 xml:space="preserve">UPD_SER_NO </w:t>
            </w: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[</w:t>
            </w: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需先將主機下傳字串轉換成</w:t>
            </w: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integer]</w:t>
            </w:r>
          </w:p>
          <w:p w:rsidR="000E1134" w:rsidRDefault="00603B88" w:rsidP="00B07F75">
            <w:pPr>
              <w:ind w:left="200" w:hangingChars="100" w:hanging="200"/>
              <w:rPr>
                <w:rFonts w:ascii="Verdana" w:eastAsia="新細明體" w:hAnsi="Verdana" w:hint="eastAsia"/>
                <w:sz w:val="20"/>
                <w:lang w:eastAsia="zh-TW"/>
              </w:rPr>
            </w:pPr>
            <w:r>
              <w:rPr>
                <w:rFonts w:ascii="Verdana" w:eastAsia="新細明體" w:hAnsi="Verdana" w:hint="eastAsia"/>
                <w:sz w:val="20"/>
                <w:lang w:eastAsia="zh-TW"/>
              </w:rPr>
              <w:t xml:space="preserve">　反之若</w:t>
            </w:r>
            <w:r w:rsidR="00FE3AF8">
              <w:rPr>
                <w:rFonts w:ascii="Verdana" w:eastAsia="新細明體" w:hAnsi="Verdana" w:hint="eastAsia"/>
                <w:sz w:val="20"/>
                <w:lang w:eastAsia="zh-TW"/>
              </w:rPr>
              <w:t>trim(ERR_CODE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)&lt;&gt;</w:t>
            </w:r>
            <w:r>
              <w:rPr>
                <w:rFonts w:ascii="Verdana" w:eastAsia="新細明體" w:hAnsi="Verdana"/>
                <w:sz w:val="20"/>
                <w:lang w:eastAsia="zh-TW"/>
              </w:rPr>
              <w:t>””</w:t>
            </w:r>
            <w:r>
              <w:rPr>
                <w:rFonts w:ascii="Verdana" w:eastAsia="新細明體" w:hAnsi="Verdana"/>
                <w:sz w:val="20"/>
                <w:lang w:eastAsia="zh-TW"/>
              </w:rPr>
              <w:t>或等候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MQ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回應逾時，則不更新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FILE_NO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及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INPUT_UPD_TIME</w:t>
            </w:r>
            <w:r w:rsidR="00B07F75">
              <w:rPr>
                <w:rFonts w:ascii="Verdana" w:eastAsia="新細明體" w:hAnsi="Verdana" w:hint="eastAsia"/>
                <w:sz w:val="20"/>
                <w:lang w:eastAsia="zh-TW"/>
              </w:rPr>
              <w:t>欄位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，而是</w:t>
            </w:r>
            <w:r w:rsidR="00B07F75">
              <w:rPr>
                <w:rFonts w:ascii="Verdana" w:eastAsia="新細明體" w:hAnsi="Verdana" w:hint="eastAsia"/>
                <w:sz w:val="20"/>
                <w:lang w:eastAsia="zh-TW"/>
              </w:rPr>
              <w:t>以</w:t>
            </w:r>
            <w:r w:rsidR="00DB45F8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PQAADTQ1.</w:t>
            </w:r>
            <w:r w:rsidR="00FE3AF8">
              <w:rPr>
                <w:rFonts w:ascii="Verdana" w:eastAsia="新細明體" w:hAnsi="Verdana" w:hint="eastAsia"/>
                <w:sz w:val="20"/>
                <w:lang w:eastAsia="zh-TW"/>
              </w:rPr>
              <w:t>ERR_CODE/ERR_MSG</w:t>
            </w:r>
            <w:r w:rsidR="00DB45F8">
              <w:rPr>
                <w:rFonts w:ascii="Verdana" w:eastAsia="新細明體" w:hAnsi="Verdana" w:hint="eastAsia"/>
                <w:sz w:val="20"/>
                <w:lang w:eastAsia="zh-TW"/>
              </w:rPr>
              <w:t>值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更新</w:t>
            </w:r>
            <w:r w:rsidR="00FE3AF8">
              <w:rPr>
                <w:rFonts w:ascii="Verdana" w:eastAsia="新細明體" w:hAnsi="Verdana" w:hint="eastAsia"/>
                <w:sz w:val="20"/>
                <w:lang w:eastAsia="zh-TW"/>
              </w:rPr>
              <w:t>DTAAB401</w:t>
            </w:r>
            <w:r w:rsidR="00FE3AF8">
              <w:rPr>
                <w:rFonts w:ascii="Verdana" w:eastAsia="新細明體" w:hAnsi="Verdana" w:hint="eastAsia"/>
                <w:sz w:val="20"/>
                <w:lang w:eastAsia="zh-TW"/>
              </w:rPr>
              <w:t>的</w:t>
            </w:r>
            <w:r w:rsidR="00FE3AF8">
              <w:rPr>
                <w:rFonts w:ascii="Verdana" w:eastAsia="新細明體" w:hAnsi="Verdana" w:hint="eastAsia"/>
                <w:sz w:val="20"/>
                <w:lang w:eastAsia="zh-TW"/>
              </w:rPr>
              <w:t>ERR_CODE/ERR_MSG</w:t>
            </w:r>
            <w:r w:rsidR="00B07F75">
              <w:rPr>
                <w:rFonts w:ascii="Verdana" w:eastAsia="新細明體" w:hAnsi="Verdana" w:hint="eastAsia"/>
                <w:sz w:val="20"/>
                <w:lang w:eastAsia="zh-TW"/>
              </w:rPr>
              <w:t>欄位</w:t>
            </w:r>
          </w:p>
          <w:p w:rsidR="00603B88" w:rsidRDefault="004F44F7" w:rsidP="000E1134">
            <w:pPr>
              <w:ind w:leftChars="84" w:left="202"/>
              <w:rPr>
                <w:rFonts w:ascii="Verdana" w:eastAsia="新細明體" w:hAnsi="Verdana" w:hint="eastAsia"/>
                <w:sz w:val="20"/>
                <w:lang w:eastAsia="zh-TW"/>
              </w:rPr>
            </w:pPr>
            <w:r>
              <w:rPr>
                <w:rFonts w:ascii="Verdana" w:eastAsia="新細明體" w:hAnsi="Verdana" w:hint="eastAsia"/>
                <w:sz w:val="20"/>
                <w:lang w:eastAsia="zh-TW"/>
              </w:rPr>
              <w:t>(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註</w:t>
            </w:r>
            <w:r w:rsidR="000E1134">
              <w:rPr>
                <w:rFonts w:ascii="Verdana" w:eastAsia="新細明體" w:hAnsi="Verdana" w:hint="eastAsia"/>
                <w:sz w:val="20"/>
                <w:lang w:eastAsia="zh-TW"/>
              </w:rPr>
              <w:t>1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：</w:t>
            </w:r>
            <w:r w:rsidR="008863EA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PQAADZD01</w:t>
            </w:r>
            <w:r w:rsidR="003947B2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.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ERR_MSG</w:t>
            </w:r>
            <w:r w:rsidR="003947B2">
              <w:rPr>
                <w:rFonts w:ascii="Verdana" w:eastAsia="新細明體" w:hAnsi="Verdana" w:hint="eastAsia"/>
                <w:sz w:val="20"/>
                <w:lang w:eastAsia="zh-TW"/>
              </w:rPr>
              <w:t>若有多餘的空白，則先</w:t>
            </w:r>
            <w:r w:rsidR="003947B2">
              <w:rPr>
                <w:rFonts w:ascii="Verdana" w:eastAsia="新細明體" w:hAnsi="Verdana" w:hint="eastAsia"/>
                <w:sz w:val="20"/>
                <w:lang w:eastAsia="zh-TW"/>
              </w:rPr>
              <w:t>Trim</w:t>
            </w:r>
            <w:r w:rsidR="003947B2">
              <w:rPr>
                <w:rFonts w:ascii="Verdana" w:eastAsia="新細明體" w:hAnsi="Verdana" w:hint="eastAsia"/>
                <w:sz w:val="20"/>
                <w:lang w:eastAsia="zh-TW"/>
              </w:rPr>
              <w:t>掉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)</w:t>
            </w:r>
          </w:p>
          <w:p w:rsidR="000E1134" w:rsidRPr="00B07F75" w:rsidRDefault="000E1134" w:rsidP="000E1134">
            <w:pPr>
              <w:ind w:leftChars="84" w:left="202"/>
              <w:rPr>
                <w:rFonts w:ascii="Verdana" w:eastAsia="新細明體" w:hAnsi="Verdana" w:hint="eastAsia"/>
                <w:sz w:val="20"/>
                <w:lang w:eastAsia="zh-TW"/>
              </w:rPr>
            </w:pPr>
            <w:r>
              <w:rPr>
                <w:rFonts w:ascii="Verdana" w:eastAsia="新細明體" w:hAnsi="Verdana" w:hint="eastAsia"/>
                <w:sz w:val="20"/>
                <w:lang w:eastAsia="zh-TW"/>
              </w:rPr>
              <w:t>(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註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2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：若</w:t>
            </w:r>
            <w:r>
              <w:rPr>
                <w:rFonts w:ascii="Verdana" w:eastAsia="新細明體" w:hAnsi="Verdana"/>
                <w:sz w:val="20"/>
                <w:lang w:eastAsia="zh-TW"/>
              </w:rPr>
              <w:t>等候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MQ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回應逾時，則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ERR_CODE=</w:t>
            </w:r>
            <w:r w:rsidRPr="008645E0">
              <w:rPr>
                <w:rFonts w:ascii="Verdana" w:eastAsia="新細明體" w:hAnsi="Verdana" w:hint="eastAsia"/>
                <w:b/>
                <w:sz w:val="20"/>
                <w:lang w:eastAsia="zh-TW"/>
              </w:rPr>
              <w:t>TIMEOUT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, ERR_MSG=</w:t>
            </w:r>
            <w:r w:rsidRPr="008645E0">
              <w:rPr>
                <w:rFonts w:ascii="Verdana" w:eastAsia="新細明體" w:hAnsi="Verdana" w:hint="eastAsia"/>
                <w:b/>
                <w:sz w:val="20"/>
                <w:lang w:eastAsia="zh-TW"/>
              </w:rPr>
              <w:t>主機回應逾時，交易結果不明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)</w:t>
            </w:r>
          </w:p>
        </w:tc>
      </w:tr>
    </w:tbl>
    <w:p w:rsidR="008C5D4E" w:rsidRPr="00603B88" w:rsidRDefault="008C5D4E" w:rsidP="0032081A">
      <w:pPr>
        <w:pStyle w:val="Tabletext"/>
        <w:keepLines w:val="0"/>
        <w:spacing w:after="0" w:line="240" w:lineRule="auto"/>
        <w:rPr>
          <w:rFonts w:ascii="Verdana" w:eastAsia="新細明體" w:hAnsi="Verdana" w:hint="eastAsia"/>
          <w:color w:val="000000"/>
          <w:kern w:val="2"/>
          <w:lang w:eastAsia="zh-TW"/>
        </w:rPr>
      </w:pPr>
    </w:p>
    <w:p w:rsidR="008C5D4E" w:rsidRDefault="008863EA" w:rsidP="0032081A">
      <w:pPr>
        <w:pStyle w:val="Tabletext"/>
        <w:keepLines w:val="0"/>
        <w:spacing w:after="0" w:line="240" w:lineRule="auto"/>
        <w:rPr>
          <w:rFonts w:ascii="Verdana" w:eastAsia="新細明體" w:hAnsi="Verdana" w:hint="eastAsia"/>
          <w:color w:val="000000"/>
          <w:kern w:val="2"/>
          <w:lang w:eastAsia="zh-TW"/>
        </w:rPr>
      </w:pPr>
      <w:r>
        <w:rPr>
          <w:rFonts w:ascii="Verdana" w:eastAsia="新細明體" w:hAnsi="Verdana" w:hint="eastAsia"/>
          <w:color w:val="000000"/>
          <w:kern w:val="2"/>
          <w:lang w:eastAsia="zh-TW"/>
        </w:rPr>
        <w:t>覆核</w:t>
      </w:r>
      <w:r w:rsidR="007942BA">
        <w:rPr>
          <w:rFonts w:ascii="Verdana" w:eastAsia="新細明體" w:hAnsi="Verdana" w:hint="eastAsia"/>
          <w:color w:val="000000"/>
          <w:kern w:val="2"/>
          <w:lang w:eastAsia="zh-TW"/>
        </w:rPr>
        <w:t>電文</w:t>
      </w:r>
      <w:r w:rsidR="008C5D4E">
        <w:rPr>
          <w:rFonts w:ascii="Verdana" w:eastAsia="新細明體" w:hAnsi="Verdana" w:hint="eastAsia"/>
          <w:color w:val="000000"/>
          <w:kern w:val="2"/>
          <w:lang w:eastAsia="zh-TW"/>
        </w:rPr>
        <w:t>&lt;&lt;Body</w:t>
      </w:r>
      <w:r>
        <w:rPr>
          <w:rFonts w:ascii="Verdana" w:eastAsia="新細明體" w:hAnsi="Verdana" w:hint="eastAsia"/>
          <w:color w:val="000000"/>
          <w:kern w:val="2"/>
          <w:lang w:eastAsia="zh-TW"/>
        </w:rPr>
        <w:t xml:space="preserve"> of </w:t>
      </w:r>
      <w:r>
        <w:rPr>
          <w:rFonts w:ascii="Verdana" w:eastAsia="細明體" w:hAnsi="Verdana" w:hint="eastAsia"/>
          <w:lang w:eastAsia="zh-TW"/>
        </w:rPr>
        <w:t>PQAADZD01</w:t>
      </w:r>
      <w:r w:rsidR="008C5D4E">
        <w:rPr>
          <w:rFonts w:ascii="Verdana" w:eastAsia="新細明體" w:hAnsi="Verdana" w:hint="eastAsia"/>
          <w:color w:val="000000"/>
          <w:kern w:val="2"/>
          <w:lang w:eastAsia="zh-TW"/>
        </w:rPr>
        <w:t>&gt;&gt;</w:t>
      </w:r>
    </w:p>
    <w:tbl>
      <w:tblPr>
        <w:tblW w:w="9544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1415"/>
        <w:gridCol w:w="1753"/>
        <w:gridCol w:w="1260"/>
        <w:gridCol w:w="720"/>
        <w:gridCol w:w="884"/>
        <w:gridCol w:w="3100"/>
      </w:tblGrid>
      <w:tr w:rsidR="00900224" w:rsidRPr="008C5D4E">
        <w:trPr>
          <w:trHeight w:val="285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00224" w:rsidRPr="008C5D4E" w:rsidRDefault="00900224" w:rsidP="00E40715">
            <w:pPr>
              <w:pStyle w:val="Tabletext"/>
              <w:jc w:val="center"/>
              <w:rPr>
                <w:rFonts w:ascii="Verdana" w:eastAsia="新細明體" w:hAnsi="Verdana"/>
                <w:kern w:val="2"/>
              </w:rPr>
            </w:pPr>
            <w:r w:rsidRPr="008C5D4E">
              <w:rPr>
                <w:rFonts w:ascii="Verdana" w:eastAsia="新細明體" w:hint="eastAsia"/>
                <w:kern w:val="2"/>
              </w:rPr>
              <w:t>欄位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00224" w:rsidRPr="008C5D4E" w:rsidRDefault="00900224" w:rsidP="00E40715">
            <w:pPr>
              <w:pStyle w:val="Tabletext"/>
              <w:jc w:val="center"/>
              <w:rPr>
                <w:rFonts w:ascii="Verdana" w:eastAsia="新細明體" w:hAnsi="Verdana"/>
                <w:kern w:val="2"/>
              </w:rPr>
            </w:pPr>
            <w:r w:rsidRPr="008C5D4E">
              <w:rPr>
                <w:rFonts w:ascii="Verdana" w:eastAsia="新細明體" w:hint="eastAsia"/>
                <w:kern w:val="2"/>
              </w:rPr>
              <w:t>輸入參數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00224" w:rsidRPr="008C5D4E" w:rsidRDefault="00900224" w:rsidP="00E40715">
            <w:pPr>
              <w:pStyle w:val="Tabletext"/>
              <w:jc w:val="center"/>
              <w:rPr>
                <w:rFonts w:ascii="Verdana" w:eastAsia="新細明體" w:hAnsi="Verdana"/>
                <w:kern w:val="2"/>
              </w:rPr>
            </w:pPr>
            <w:r w:rsidRPr="008C5D4E">
              <w:rPr>
                <w:rFonts w:ascii="Verdana" w:eastAsia="新細明體" w:hint="eastAsia"/>
                <w:kern w:val="2"/>
              </w:rPr>
              <w:t>輸出參數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00224" w:rsidRPr="008C5D4E" w:rsidRDefault="00900224" w:rsidP="00E40715">
            <w:pPr>
              <w:pStyle w:val="Tabletext"/>
              <w:jc w:val="center"/>
              <w:rPr>
                <w:rFonts w:ascii="Verdana" w:eastAsia="新細明體" w:hAnsi="Verdana"/>
                <w:kern w:val="2"/>
              </w:rPr>
            </w:pPr>
            <w:r w:rsidRPr="008C5D4E">
              <w:rPr>
                <w:rFonts w:ascii="Verdana" w:eastAsia="新細明體" w:hint="eastAsia"/>
                <w:kern w:val="2"/>
              </w:rPr>
              <w:t>格式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00224" w:rsidRPr="008C5D4E" w:rsidRDefault="00900224" w:rsidP="00E40715">
            <w:pPr>
              <w:pStyle w:val="Tabletext"/>
              <w:jc w:val="center"/>
              <w:rPr>
                <w:rFonts w:ascii="Verdana" w:eastAsia="新細明體" w:hAnsi="Verdana"/>
                <w:kern w:val="2"/>
              </w:rPr>
            </w:pPr>
            <w:r w:rsidRPr="008C5D4E">
              <w:rPr>
                <w:rFonts w:ascii="Verdana" w:eastAsia="新細明體" w:hint="eastAsia"/>
                <w:kern w:val="2"/>
              </w:rPr>
              <w:t>長度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900224" w:rsidRPr="008C5D4E" w:rsidRDefault="00900224" w:rsidP="00E40715">
            <w:pPr>
              <w:pStyle w:val="Tabletext"/>
              <w:jc w:val="center"/>
              <w:rPr>
                <w:rFonts w:ascii="Verdana" w:eastAsia="新細明體" w:hint="eastAsia"/>
                <w:kern w:val="2"/>
                <w:lang w:eastAsia="zh-TW"/>
              </w:rPr>
            </w:pPr>
            <w:r>
              <w:rPr>
                <w:rFonts w:ascii="Verdana" w:eastAsia="新細明體" w:hint="eastAsia"/>
                <w:kern w:val="2"/>
                <w:lang w:eastAsia="zh-TW"/>
              </w:rPr>
              <w:t>欄位名稱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00224" w:rsidRPr="008C5D4E" w:rsidRDefault="00900224" w:rsidP="00E40715">
            <w:pPr>
              <w:pStyle w:val="Tabletext"/>
              <w:jc w:val="center"/>
              <w:rPr>
                <w:rFonts w:ascii="Verdana" w:eastAsia="新細明體" w:hAnsi="Verdana"/>
                <w:kern w:val="2"/>
              </w:rPr>
            </w:pPr>
            <w:r w:rsidRPr="008C5D4E">
              <w:rPr>
                <w:rFonts w:ascii="Verdana" w:eastAsia="新細明體" w:hint="eastAsia"/>
                <w:kern w:val="2"/>
              </w:rPr>
              <w:t>說明</w:t>
            </w:r>
            <w:r w:rsidRPr="008C5D4E">
              <w:rPr>
                <w:rFonts w:ascii="Verdana" w:eastAsia="新細明體" w:hAnsi="Verdana"/>
                <w:kern w:val="2"/>
              </w:rPr>
              <w:t>(</w:t>
            </w:r>
            <w:r w:rsidRPr="008C5D4E">
              <w:rPr>
                <w:rFonts w:ascii="Verdana" w:eastAsia="新細明體" w:hint="eastAsia"/>
                <w:kern w:val="2"/>
              </w:rPr>
              <w:t>檢查規則</w:t>
            </w:r>
            <w:r w:rsidRPr="008C5D4E">
              <w:rPr>
                <w:rFonts w:ascii="Verdana" w:eastAsia="新細明體" w:hAnsi="Verdana"/>
                <w:kern w:val="2"/>
              </w:rPr>
              <w:t>)</w:t>
            </w:r>
          </w:p>
        </w:tc>
      </w:tr>
      <w:tr w:rsidR="00CF682D" w:rsidRPr="008C5D4E">
        <w:trPr>
          <w:trHeight w:val="285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682D" w:rsidRPr="008C5D4E" w:rsidRDefault="00CF682D" w:rsidP="00F72C50">
            <w:pPr>
              <w:pStyle w:val="Tabletext"/>
              <w:numPr>
                <w:ilvl w:val="0"/>
                <w:numId w:val="27"/>
                <w:numberingChange w:id="38" w:author="i9004502" w:date="2008-10-20T11:22:00Z" w:original="%1:1:0:."/>
              </w:numPr>
              <w:rPr>
                <w:rFonts w:ascii="Verdana" w:eastAsia="新細明體" w:hAnsi="Verdana" w:hint="eastAsia"/>
                <w:kern w:val="2"/>
                <w:lang w:eastAsia="zh-TW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682D" w:rsidRPr="00BF6B3F" w:rsidRDefault="00CF682D" w:rsidP="00E40715">
            <w:pPr>
              <w:pStyle w:val="Tabletext"/>
              <w:rPr>
                <w:rFonts w:ascii="Verdana" w:eastAsia="新細明體" w:hAnsi="Verdana" w:cs="細明體" w:hint="eastAsia"/>
                <w:kern w:val="2"/>
                <w:lang w:eastAsia="zh-TW"/>
              </w:rPr>
            </w:pPr>
            <w:r w:rsidRPr="00BF6B3F">
              <w:rPr>
                <w:rFonts w:ascii="Verdana" w:eastAsia="新細明體" w:hAnsi="Verdana" w:cs="細明體"/>
                <w:kern w:val="2"/>
                <w:lang w:eastAsia="zh-TW"/>
              </w:rPr>
              <w:t>APLY_NO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682D" w:rsidRPr="008C5D4E" w:rsidRDefault="00CF682D" w:rsidP="00E40715">
            <w:pPr>
              <w:pStyle w:val="Tabletext"/>
              <w:rPr>
                <w:rFonts w:ascii="Verdana" w:eastAsia="新細明體" w:hAnsi="Verdana"/>
                <w:kern w:val="2"/>
                <w:lang w:eastAsia="zh-TW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682D" w:rsidRPr="008C5D4E" w:rsidRDefault="00CF682D" w:rsidP="00E40715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>
              <w:rPr>
                <w:rFonts w:ascii="Verdana" w:eastAsia="新細明體" w:hAnsi="Verdana" w:hint="eastAsia"/>
                <w:kern w:val="2"/>
                <w:lang w:eastAsia="zh-TW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682D" w:rsidRPr="008C5D4E" w:rsidRDefault="00CF682D" w:rsidP="00E40715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>
              <w:rPr>
                <w:rFonts w:ascii="Verdana" w:eastAsia="新細明體" w:hAnsi="Verdana" w:hint="eastAsia"/>
                <w:kern w:val="2"/>
                <w:lang w:eastAsia="zh-TW"/>
              </w:rPr>
              <w:t>14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82D" w:rsidRPr="008C5D4E" w:rsidRDefault="00CF682D" w:rsidP="00097678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 w:rsidRPr="002B62F4">
              <w:rPr>
                <w:rFonts w:ascii="Arial" w:cs="Arial"/>
              </w:rPr>
              <w:t>受理編號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682D" w:rsidRPr="008C5D4E" w:rsidRDefault="00CF682D" w:rsidP="00E40715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</w:p>
        </w:tc>
      </w:tr>
      <w:tr w:rsidR="00CF682D" w:rsidRPr="008C5D4E">
        <w:trPr>
          <w:trHeight w:val="285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682D" w:rsidRPr="008C5D4E" w:rsidRDefault="00CF682D" w:rsidP="00F72C50">
            <w:pPr>
              <w:pStyle w:val="Tabletext"/>
              <w:numPr>
                <w:ilvl w:val="0"/>
                <w:numId w:val="27"/>
                <w:numberingChange w:id="39" w:author="i9004502" w:date="2008-10-20T11:22:00Z" w:original="%1:2:0:."/>
              </w:numPr>
              <w:rPr>
                <w:rFonts w:ascii="Verdana" w:eastAsia="新細明體" w:hAnsi="Verdana" w:hint="eastAsia"/>
                <w:kern w:val="2"/>
                <w:lang w:eastAsia="zh-TW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682D" w:rsidRPr="00BF6B3F" w:rsidRDefault="00CF682D" w:rsidP="00DC7CD5">
            <w:pPr>
              <w:pStyle w:val="Tabletext"/>
              <w:rPr>
                <w:rFonts w:ascii="Verdana" w:eastAsia="新細明體" w:hAnsi="Verdana" w:cs="細明體" w:hint="eastAsia"/>
                <w:kern w:val="2"/>
                <w:lang w:eastAsia="zh-TW"/>
              </w:rPr>
            </w:pPr>
            <w:r w:rsidRPr="00BF6B3F">
              <w:rPr>
                <w:rFonts w:ascii="Verdana" w:eastAsia="新細明體" w:hAnsi="Verdana" w:cs="細明體"/>
                <w:kern w:val="2"/>
                <w:lang w:eastAsia="zh-TW"/>
              </w:rPr>
              <w:t>APRV_ID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682D" w:rsidRPr="008C5D4E" w:rsidRDefault="00CF682D" w:rsidP="00DC7CD5">
            <w:pPr>
              <w:pStyle w:val="Tabletext"/>
              <w:rPr>
                <w:rFonts w:ascii="Verdana" w:eastAsia="新細明體" w:hAnsi="Verdana"/>
                <w:kern w:val="2"/>
                <w:lang w:eastAsia="zh-TW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682D" w:rsidRPr="008C5D4E" w:rsidRDefault="00CF682D" w:rsidP="00DC7CD5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 w:rsidRPr="008C5D4E">
              <w:rPr>
                <w:rFonts w:ascii="Verdana" w:eastAsia="新細明體" w:hAnsi="Verdana" w:hint="eastAsia"/>
                <w:kern w:val="2"/>
                <w:lang w:eastAsia="zh-TW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682D" w:rsidRPr="008C5D4E" w:rsidRDefault="00CF682D" w:rsidP="00DC7CD5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 w:rsidRPr="008C5D4E">
              <w:rPr>
                <w:rFonts w:ascii="Verdana" w:eastAsia="新細明體" w:hAnsi="Verdana" w:hint="eastAsia"/>
                <w:kern w:val="2"/>
                <w:lang w:eastAsia="zh-TW"/>
              </w:rPr>
              <w:t>10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82D" w:rsidRPr="008C5D4E" w:rsidRDefault="00CF682D" w:rsidP="00097678">
            <w:pPr>
              <w:pStyle w:val="Tabletext"/>
              <w:rPr>
                <w:rFonts w:ascii="Verdana" w:eastAsia="新細明體" w:hAnsi="Verdana"/>
                <w:kern w:val="2"/>
              </w:rPr>
            </w:pPr>
            <w:r>
              <w:rPr>
                <w:rFonts w:ascii="Arial" w:cs="Arial" w:hint="eastAsia"/>
              </w:rPr>
              <w:t>覆核人員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682D" w:rsidRPr="008C5D4E" w:rsidRDefault="00CF682D" w:rsidP="00DC7CD5">
            <w:pPr>
              <w:pStyle w:val="Tabletext"/>
              <w:rPr>
                <w:rFonts w:ascii="Verdana" w:eastAsia="新細明體" w:hAnsi="Verdana"/>
                <w:kern w:val="2"/>
              </w:rPr>
            </w:pPr>
          </w:p>
        </w:tc>
      </w:tr>
      <w:tr w:rsidR="00CF682D" w:rsidRPr="008C5D4E">
        <w:trPr>
          <w:trHeight w:val="285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682D" w:rsidRPr="008C5D4E" w:rsidRDefault="00CF682D" w:rsidP="00F72C50">
            <w:pPr>
              <w:pStyle w:val="Tabletext"/>
              <w:numPr>
                <w:ilvl w:val="0"/>
                <w:numId w:val="27"/>
                <w:numberingChange w:id="40" w:author="i9004502" w:date="2008-10-20T11:22:00Z" w:original="%1:3:0:."/>
              </w:numPr>
              <w:rPr>
                <w:rFonts w:ascii="Verdana" w:eastAsia="新細明體" w:hAnsi="Verdana" w:hint="eastAsia"/>
                <w:kern w:val="2"/>
                <w:lang w:eastAsia="zh-TW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682D" w:rsidRPr="00BF6B3F" w:rsidRDefault="00CF682D" w:rsidP="00E40715">
            <w:pPr>
              <w:pStyle w:val="Tabletext"/>
              <w:rPr>
                <w:rFonts w:ascii="Verdana" w:eastAsia="新細明體" w:hAnsi="Verdana" w:cs="Arial Unicode MS" w:hint="eastAsia"/>
                <w:kern w:val="2"/>
                <w:lang w:eastAsia="zh-TW"/>
              </w:rPr>
            </w:pPr>
            <w:r w:rsidRPr="00BF6B3F">
              <w:rPr>
                <w:rFonts w:ascii="Verdana" w:eastAsia="新細明體" w:hAnsi="Verdana" w:cs="Arial Unicode MS"/>
                <w:kern w:val="2"/>
                <w:lang w:eastAsia="zh-TW"/>
              </w:rPr>
              <w:t>ACNT_DATE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682D" w:rsidRPr="008C5D4E" w:rsidRDefault="00CF682D" w:rsidP="00E40715">
            <w:pPr>
              <w:pStyle w:val="Tabletext"/>
              <w:rPr>
                <w:rFonts w:ascii="Verdana" w:eastAsia="新細明體" w:hAnsi="Verdana"/>
                <w:kern w:val="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682D" w:rsidRPr="008C5D4E" w:rsidRDefault="00CF682D" w:rsidP="00E40715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 w:rsidRPr="008C5D4E">
              <w:rPr>
                <w:rFonts w:ascii="Verdana" w:eastAsia="新細明體" w:hAnsi="Verdana" w:hint="eastAsia"/>
                <w:kern w:val="2"/>
                <w:lang w:eastAsia="zh-TW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682D" w:rsidRPr="008C5D4E" w:rsidRDefault="00CF682D" w:rsidP="00E40715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>
              <w:rPr>
                <w:rFonts w:ascii="Verdana" w:eastAsia="新細明體" w:hAnsi="Verdana" w:hint="eastAsia"/>
                <w:kern w:val="2"/>
                <w:lang w:eastAsia="zh-TW"/>
              </w:rPr>
              <w:t>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82D" w:rsidRPr="00BF6B3F" w:rsidRDefault="00CF682D" w:rsidP="00097678">
            <w:pPr>
              <w:pStyle w:val="Tabletext"/>
              <w:rPr>
                <w:rFonts w:ascii="Verdana" w:eastAsia="新細明體" w:hAnsi="Verdana"/>
                <w:kern w:val="2"/>
                <w:lang w:eastAsia="zh-TW"/>
              </w:rPr>
            </w:pPr>
            <w:r>
              <w:rPr>
                <w:rFonts w:ascii="Arial" w:cs="Arial" w:hint="eastAsia"/>
                <w:lang w:eastAsia="zh-TW"/>
              </w:rPr>
              <w:t>帳務日期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682D" w:rsidRPr="00BF6B3F" w:rsidRDefault="00CF682D" w:rsidP="00E40715">
            <w:pPr>
              <w:pStyle w:val="Tabletext"/>
              <w:rPr>
                <w:rFonts w:ascii="Verdana" w:eastAsia="新細明體" w:hAnsi="Verdana"/>
                <w:kern w:val="2"/>
                <w:lang w:eastAsia="zh-TW"/>
              </w:rPr>
            </w:pPr>
            <w:r>
              <w:rPr>
                <w:rFonts w:ascii="Arial" w:eastAsia="新細明體" w:cs="Arial" w:hint="eastAsia"/>
                <w:lang w:eastAsia="zh-TW"/>
              </w:rPr>
              <w:t>民國年</w:t>
            </w:r>
            <w:r>
              <w:rPr>
                <w:rFonts w:ascii="Arial" w:eastAsia="新細明體" w:cs="Arial" w:hint="eastAsia"/>
                <w:lang w:eastAsia="zh-TW"/>
              </w:rPr>
              <w:t>YYMMDD</w:t>
            </w:r>
          </w:p>
        </w:tc>
      </w:tr>
      <w:tr w:rsidR="00CF682D" w:rsidRPr="008C5D4E">
        <w:trPr>
          <w:trHeight w:val="285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682D" w:rsidRPr="008C5D4E" w:rsidRDefault="00CF682D" w:rsidP="00F72C50">
            <w:pPr>
              <w:pStyle w:val="Tabletext"/>
              <w:numPr>
                <w:ilvl w:val="0"/>
                <w:numId w:val="27"/>
                <w:numberingChange w:id="41" w:author="i9004502" w:date="2008-10-20T11:22:00Z" w:original="%1:4:0:."/>
              </w:numPr>
              <w:rPr>
                <w:rFonts w:ascii="Verdana" w:eastAsia="新細明體" w:hAnsi="Verdana" w:hint="eastAsia"/>
                <w:kern w:val="2"/>
                <w:lang w:eastAsia="zh-TW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682D" w:rsidRPr="00BF6B3F" w:rsidRDefault="00CF682D" w:rsidP="00E40715">
            <w:pPr>
              <w:pStyle w:val="Tabletext"/>
              <w:rPr>
                <w:rFonts w:ascii="Verdana" w:eastAsia="新細明體" w:hAnsi="Verdana" w:cs="細明體" w:hint="eastAsia"/>
                <w:kern w:val="2"/>
                <w:lang w:eastAsia="zh-TW"/>
              </w:rPr>
            </w:pPr>
            <w:r w:rsidRPr="00BF6B3F">
              <w:rPr>
                <w:rFonts w:ascii="Verdana" w:eastAsia="新細明體" w:hAnsi="Verdana" w:cs="細明體"/>
                <w:kern w:val="2"/>
                <w:lang w:eastAsia="zh-TW"/>
              </w:rPr>
              <w:t>TRN_SER_NO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682D" w:rsidRPr="008C5D4E" w:rsidRDefault="00CF682D" w:rsidP="00E40715">
            <w:pPr>
              <w:pStyle w:val="Tabletext"/>
              <w:rPr>
                <w:rFonts w:ascii="Verdana" w:eastAsia="新細明體" w:hAnsi="Verdana"/>
                <w:kern w:val="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682D" w:rsidRPr="008C5D4E" w:rsidRDefault="00CF682D" w:rsidP="00E40715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 w:rsidRPr="008C5D4E">
              <w:rPr>
                <w:rFonts w:ascii="Verdana" w:eastAsia="新細明體" w:hAnsi="Verdana" w:hint="eastAsia"/>
                <w:kern w:val="2"/>
                <w:lang w:eastAsia="zh-TW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682D" w:rsidRPr="008C5D4E" w:rsidRDefault="00CF682D" w:rsidP="00E40715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>
              <w:rPr>
                <w:rFonts w:ascii="Verdana" w:eastAsia="新細明體" w:hAnsi="Verdana" w:hint="eastAsia"/>
                <w:kern w:val="2"/>
                <w:lang w:eastAsia="zh-TW"/>
              </w:rPr>
              <w:t>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82D" w:rsidRPr="008C5D4E" w:rsidRDefault="00CF682D" w:rsidP="00097678">
            <w:pPr>
              <w:pStyle w:val="Tabletext"/>
              <w:rPr>
                <w:rFonts w:ascii="Verdana" w:eastAsia="新細明體" w:hAnsi="Verdana" w:cs="細明體" w:hint="eastAsia"/>
                <w:kern w:val="2"/>
                <w:lang w:eastAsia="zh-TW"/>
              </w:rPr>
            </w:pPr>
            <w:r w:rsidRPr="002B62F4">
              <w:rPr>
                <w:rFonts w:ascii="Arial" w:cs="Arial"/>
              </w:rPr>
              <w:t>交易序號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682D" w:rsidRPr="008C5D4E" w:rsidRDefault="00CF682D" w:rsidP="00E40715">
            <w:pPr>
              <w:pStyle w:val="Tabletext"/>
              <w:rPr>
                <w:rFonts w:ascii="Verdana" w:eastAsia="新細明體" w:hAnsi="Verdana" w:cs="細明體" w:hint="eastAsia"/>
                <w:kern w:val="2"/>
                <w:lang w:eastAsia="zh-TW"/>
              </w:rPr>
            </w:pPr>
          </w:p>
        </w:tc>
      </w:tr>
      <w:tr w:rsidR="00CF682D" w:rsidRPr="008C5D4E">
        <w:trPr>
          <w:trHeight w:val="285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682D" w:rsidRPr="008C5D4E" w:rsidRDefault="00CF682D" w:rsidP="00F72C50">
            <w:pPr>
              <w:pStyle w:val="Tabletext"/>
              <w:numPr>
                <w:ilvl w:val="0"/>
                <w:numId w:val="27"/>
                <w:numberingChange w:id="42" w:author="i9004502" w:date="2008-10-20T11:22:00Z" w:original="%1:5:0:."/>
              </w:numPr>
              <w:rPr>
                <w:rFonts w:ascii="Verdana" w:eastAsia="新細明體" w:hAnsi="Verdana" w:hint="eastAsia"/>
                <w:kern w:val="2"/>
                <w:lang w:eastAsia="zh-TW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682D" w:rsidRPr="00BF6B3F" w:rsidRDefault="00CF682D" w:rsidP="00E40715">
            <w:pPr>
              <w:pStyle w:val="Tabletext"/>
              <w:rPr>
                <w:rFonts w:ascii="Verdana" w:eastAsia="新細明體" w:hAnsi="Verdana" w:cs="細明體" w:hint="eastAsia"/>
                <w:kern w:val="2"/>
                <w:lang w:eastAsia="zh-TW"/>
              </w:rPr>
            </w:pPr>
            <w:r w:rsidRPr="00BF6B3F">
              <w:rPr>
                <w:rFonts w:ascii="Verdana" w:eastAsia="新細明體" w:hAnsi="Verdana" w:cs="細明體"/>
                <w:kern w:val="2"/>
                <w:lang w:eastAsia="zh-TW"/>
              </w:rPr>
              <w:t>UPD_SER_NO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682D" w:rsidRPr="008C5D4E" w:rsidRDefault="00CF682D" w:rsidP="00097678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682D" w:rsidRPr="008C5D4E" w:rsidRDefault="00CF682D" w:rsidP="00E40715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 w:rsidRPr="008C5D4E">
              <w:rPr>
                <w:rFonts w:ascii="Verdana" w:eastAsia="新細明體" w:hAnsi="Verdana" w:hint="eastAsia"/>
                <w:kern w:val="2"/>
                <w:lang w:eastAsia="zh-TW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682D" w:rsidRPr="008C5D4E" w:rsidRDefault="00CF682D" w:rsidP="00E40715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>
              <w:rPr>
                <w:rFonts w:ascii="Verdana" w:eastAsia="新細明體" w:hAnsi="Verdana" w:hint="eastAsia"/>
                <w:kern w:val="2"/>
                <w:lang w:eastAsia="zh-TW"/>
              </w:rPr>
              <w:t>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82D" w:rsidRPr="008C5D4E" w:rsidRDefault="00CF682D" w:rsidP="00097678">
            <w:pPr>
              <w:pStyle w:val="Tabletext"/>
              <w:rPr>
                <w:rFonts w:ascii="Verdana" w:eastAsia="新細明體" w:hAnsi="Verdana" w:cs="細明體" w:hint="eastAsia"/>
                <w:kern w:val="2"/>
                <w:lang w:eastAsia="zh-TW"/>
              </w:rPr>
            </w:pPr>
            <w:r>
              <w:rPr>
                <w:rFonts w:ascii="Arial" w:cs="Arial" w:hint="eastAsia"/>
                <w:color w:val="000000"/>
              </w:rPr>
              <w:t>更新序號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682D" w:rsidRPr="008C5D4E" w:rsidRDefault="00CF682D" w:rsidP="00E40715">
            <w:pPr>
              <w:pStyle w:val="Tabletext"/>
              <w:rPr>
                <w:rFonts w:ascii="Verdana" w:eastAsia="新細明體" w:hAnsi="Verdana" w:cs="細明體" w:hint="eastAsia"/>
                <w:kern w:val="2"/>
                <w:lang w:eastAsia="zh-TW"/>
              </w:rPr>
            </w:pPr>
          </w:p>
        </w:tc>
      </w:tr>
      <w:tr w:rsidR="00AF5215" w:rsidRPr="008C5D4E">
        <w:trPr>
          <w:trHeight w:val="285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F5215" w:rsidRPr="008C5D4E" w:rsidRDefault="00AF5215" w:rsidP="00F72C50">
            <w:pPr>
              <w:pStyle w:val="Tabletext"/>
              <w:numPr>
                <w:ilvl w:val="0"/>
                <w:numId w:val="27"/>
                <w:numberingChange w:id="43" w:author="i9004502" w:date="2008-10-20T11:22:00Z" w:original="%1:6:0:."/>
              </w:numPr>
              <w:rPr>
                <w:rFonts w:ascii="Verdana" w:eastAsia="新細明體" w:hAnsi="Verdana" w:hint="eastAsia"/>
                <w:kern w:val="2"/>
                <w:lang w:eastAsia="zh-TW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5215" w:rsidRPr="00BF6B3F" w:rsidRDefault="00AF5215" w:rsidP="00E40715">
            <w:pPr>
              <w:pStyle w:val="Tabletext"/>
              <w:rPr>
                <w:rFonts w:ascii="Verdana" w:eastAsia="新細明體" w:hAnsi="Verdana" w:cs="細明體"/>
                <w:kern w:val="2"/>
                <w:lang w:eastAsia="zh-TW"/>
              </w:rPr>
            </w:pPr>
            <w:r>
              <w:rPr>
                <w:rFonts w:ascii="Arial" w:hAnsi="Arial" w:cs="Arial" w:hint="eastAsia"/>
                <w:caps/>
              </w:rPr>
              <w:t>CLAM_DIV_5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5215" w:rsidRPr="008C5D4E" w:rsidRDefault="00AF5215" w:rsidP="00097678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5215" w:rsidRPr="008C5D4E" w:rsidRDefault="00AF5215" w:rsidP="00E40715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>
              <w:rPr>
                <w:rFonts w:ascii="Verdana" w:eastAsia="新細明體" w:hAnsi="Verdana" w:hint="eastAsia"/>
                <w:kern w:val="2"/>
                <w:lang w:eastAsia="zh-TW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5215" w:rsidRDefault="00AF5215" w:rsidP="00E40715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>
              <w:rPr>
                <w:rFonts w:ascii="Verdana" w:eastAsia="新細明體" w:hAnsi="Verdana" w:hint="eastAsia"/>
                <w:kern w:val="2"/>
                <w:lang w:eastAsia="zh-TW"/>
              </w:rPr>
              <w:t>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5215" w:rsidRDefault="00AF5215" w:rsidP="00097678">
            <w:pPr>
              <w:pStyle w:val="Tabletext"/>
              <w:rPr>
                <w:rFonts w:ascii="Arial" w:cs="Arial" w:hint="eastAsia"/>
                <w:color w:val="000000"/>
              </w:rPr>
            </w:pPr>
            <w:r>
              <w:rPr>
                <w:rFonts w:ascii="Arial" w:eastAsia="細明體" w:hAnsi="Arial" w:cs="Arial" w:hint="eastAsia"/>
              </w:rPr>
              <w:t>核賠中心代號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5215" w:rsidRPr="008C5D4E" w:rsidRDefault="00AF5215" w:rsidP="00E40715">
            <w:pPr>
              <w:pStyle w:val="Tabletext"/>
              <w:rPr>
                <w:rFonts w:ascii="Verdana" w:eastAsia="新細明體" w:hAnsi="Verdana" w:cs="細明體" w:hint="eastAsia"/>
                <w:kern w:val="2"/>
                <w:lang w:eastAsia="zh-TW"/>
              </w:rPr>
            </w:pPr>
          </w:p>
        </w:tc>
      </w:tr>
      <w:tr w:rsidR="00481984">
        <w:trPr>
          <w:trHeight w:val="285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81984" w:rsidRPr="008C5D4E" w:rsidRDefault="00481984" w:rsidP="00CE790A">
            <w:pPr>
              <w:pStyle w:val="Tabletext"/>
              <w:numPr>
                <w:ilvl w:val="0"/>
                <w:numId w:val="27"/>
                <w:numberingChange w:id="44" w:author="i9004502" w:date="2008-10-20T11:22:00Z" w:original="%1:7:0:."/>
              </w:numPr>
              <w:rPr>
                <w:rFonts w:ascii="Verdana" w:eastAsia="新細明體" w:hAnsi="Verdana" w:hint="eastAsia"/>
                <w:kern w:val="2"/>
                <w:lang w:eastAsia="zh-TW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1984" w:rsidRPr="00BF6B3F" w:rsidRDefault="00481984" w:rsidP="00CE790A">
            <w:pPr>
              <w:pStyle w:val="Tabletext"/>
              <w:rPr>
                <w:rFonts w:ascii="Verdana" w:eastAsia="新細明體" w:hAnsi="Verdana" w:cs="細明體" w:hint="eastAsia"/>
                <w:kern w:val="2"/>
                <w:lang w:eastAsia="zh-TW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1984" w:rsidRPr="008C5D4E" w:rsidRDefault="00481984" w:rsidP="00CE790A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>
              <w:rPr>
                <w:rFonts w:ascii="Verdana" w:eastAsia="新細明體" w:hAnsi="Verdana" w:hint="eastAsia"/>
                <w:kern w:val="2"/>
                <w:lang w:eastAsia="zh-TW"/>
              </w:rPr>
              <w:t>ERR_CODE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1984" w:rsidRDefault="00481984" w:rsidP="00CE790A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>
              <w:rPr>
                <w:rFonts w:ascii="Verdana" w:eastAsia="新細明體" w:hAnsi="Verdana" w:hint="eastAsia"/>
                <w:kern w:val="2"/>
                <w:lang w:eastAsia="zh-TW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1984" w:rsidRDefault="00481984" w:rsidP="00CE790A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>
              <w:rPr>
                <w:rFonts w:ascii="Verdana" w:eastAsia="新細明體" w:hAnsi="Verdana" w:hint="eastAsia"/>
                <w:kern w:val="2"/>
                <w:lang w:eastAsia="zh-TW"/>
              </w:rPr>
              <w:t>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81984" w:rsidRDefault="00481984" w:rsidP="00CE790A">
            <w:pPr>
              <w:pStyle w:val="Tabletext"/>
              <w:rPr>
                <w:rFonts w:ascii="Verdana" w:eastAsia="新細明體" w:hAnsi="Verdana" w:cs="細明體" w:hint="eastAsia"/>
                <w:kern w:val="2"/>
                <w:lang w:eastAsia="zh-TW"/>
              </w:rPr>
            </w:pPr>
            <w:r>
              <w:rPr>
                <w:rFonts w:ascii="Verdana" w:eastAsia="新細明體" w:hAnsi="Verdana" w:cs="細明體" w:hint="eastAsia"/>
                <w:kern w:val="2"/>
                <w:lang w:eastAsia="zh-TW"/>
              </w:rPr>
              <w:t>錯誤代碼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1984" w:rsidRDefault="00481984" w:rsidP="00CE790A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</w:p>
        </w:tc>
      </w:tr>
      <w:tr w:rsidR="00481984" w:rsidRPr="008C5D4E">
        <w:trPr>
          <w:trHeight w:val="285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81984" w:rsidRPr="008C5D4E" w:rsidRDefault="00481984" w:rsidP="00CE790A">
            <w:pPr>
              <w:pStyle w:val="Tabletext"/>
              <w:numPr>
                <w:ilvl w:val="0"/>
                <w:numId w:val="27"/>
                <w:numberingChange w:id="45" w:author="i9004502" w:date="2008-10-20T11:22:00Z" w:original="%1:8:0:."/>
              </w:numPr>
              <w:rPr>
                <w:rFonts w:ascii="Verdana" w:eastAsia="新細明體" w:hAnsi="Verdana" w:hint="eastAsia"/>
                <w:kern w:val="2"/>
                <w:lang w:eastAsia="zh-TW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1984" w:rsidRPr="00BF6B3F" w:rsidRDefault="00481984" w:rsidP="00CE790A">
            <w:pPr>
              <w:pStyle w:val="Tabletext"/>
              <w:rPr>
                <w:rFonts w:ascii="Verdana" w:eastAsia="新細明體" w:hAnsi="Verdana" w:cs="細明體" w:hint="eastAsia"/>
                <w:kern w:val="2"/>
                <w:lang w:eastAsia="zh-TW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1984" w:rsidRDefault="00481984" w:rsidP="00CE790A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>
              <w:rPr>
                <w:rFonts w:ascii="Verdana" w:eastAsia="新細明體" w:hAnsi="Verdana" w:hint="eastAsia"/>
                <w:kern w:val="2"/>
                <w:lang w:eastAsia="zh-TW"/>
              </w:rPr>
              <w:t>ERR_MSG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1984" w:rsidRPr="008C5D4E" w:rsidRDefault="00481984" w:rsidP="00CE790A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>
              <w:rPr>
                <w:rFonts w:ascii="Verdana" w:eastAsia="新細明體" w:hAnsi="Verdana" w:hint="eastAsia"/>
                <w:kern w:val="2"/>
                <w:lang w:eastAsia="zh-TW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1984" w:rsidRDefault="00A825B9" w:rsidP="00CE790A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>
              <w:rPr>
                <w:rFonts w:ascii="Verdana" w:eastAsia="新細明體" w:hAnsi="Verdana" w:hint="eastAsia"/>
                <w:kern w:val="2"/>
                <w:lang w:eastAsia="zh-TW"/>
              </w:rPr>
              <w:t>50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81984" w:rsidRPr="004F44F7" w:rsidRDefault="00481984" w:rsidP="00CE790A">
            <w:pPr>
              <w:pStyle w:val="Tabletext"/>
              <w:rPr>
                <w:rStyle w:val="style31"/>
                <w:rFonts w:eastAsia="新細明體" w:hint="eastAsia"/>
                <w:lang w:eastAsia="zh-TW"/>
              </w:rPr>
            </w:pPr>
            <w:r>
              <w:rPr>
                <w:rStyle w:val="style31"/>
                <w:rFonts w:eastAsia="新細明體" w:hint="eastAsia"/>
                <w:lang w:eastAsia="zh-TW"/>
              </w:rPr>
              <w:t>錯誤訊息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1984" w:rsidRDefault="00481984" w:rsidP="00CE790A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</w:p>
        </w:tc>
      </w:tr>
      <w:tr w:rsidR="00481984" w:rsidRPr="008C5D4E">
        <w:trPr>
          <w:trHeight w:val="285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81984" w:rsidRPr="008C5D4E" w:rsidRDefault="00481984" w:rsidP="00CE790A">
            <w:pPr>
              <w:pStyle w:val="Tabletext"/>
              <w:numPr>
                <w:ilvl w:val="0"/>
                <w:numId w:val="27"/>
                <w:numberingChange w:id="46" w:author="i9004502" w:date="2008-10-20T11:22:00Z" w:original="%1:9:0:."/>
              </w:numPr>
              <w:rPr>
                <w:rFonts w:ascii="Verdana" w:eastAsia="新細明體" w:hAnsi="Verdana" w:hint="eastAsia"/>
                <w:kern w:val="2"/>
                <w:lang w:eastAsia="zh-TW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1984" w:rsidRPr="00BF6B3F" w:rsidRDefault="00481984" w:rsidP="00CE790A">
            <w:pPr>
              <w:pStyle w:val="Tabletext"/>
              <w:rPr>
                <w:rFonts w:ascii="Verdana" w:eastAsia="新細明體" w:hAnsi="Verdana" w:cs="細明體" w:hint="eastAsia"/>
                <w:kern w:val="2"/>
                <w:lang w:eastAsia="zh-TW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1984" w:rsidRPr="008C5D4E" w:rsidRDefault="00481984" w:rsidP="00CE790A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>
              <w:rPr>
                <w:rFonts w:ascii="Verdana" w:eastAsia="新細明體" w:hAnsi="Verdana" w:hint="eastAsia"/>
                <w:kern w:val="2"/>
                <w:lang w:eastAsia="zh-TW"/>
              </w:rPr>
              <w:t>FILE_NO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1984" w:rsidRDefault="00481984" w:rsidP="00CE790A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 w:rsidRPr="008C5D4E">
              <w:rPr>
                <w:rFonts w:ascii="Verdana" w:eastAsia="新細明體" w:hAnsi="Verdana" w:hint="eastAsia"/>
                <w:kern w:val="2"/>
                <w:lang w:eastAsia="zh-TW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1984" w:rsidRDefault="00481984" w:rsidP="00CE790A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>
              <w:rPr>
                <w:rFonts w:ascii="Verdana" w:eastAsia="新細明體" w:hAnsi="Verdana" w:hint="eastAsia"/>
                <w:kern w:val="2"/>
                <w:lang w:eastAsia="zh-TW"/>
              </w:rPr>
              <w:t>14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81984" w:rsidRDefault="00481984" w:rsidP="00CE790A">
            <w:pPr>
              <w:pStyle w:val="Tabletext"/>
              <w:rPr>
                <w:rFonts w:ascii="Verdana" w:eastAsia="新細明體" w:hAnsi="Verdana" w:cs="細明體" w:hint="eastAsia"/>
                <w:kern w:val="2"/>
                <w:lang w:eastAsia="zh-TW"/>
              </w:rPr>
            </w:pPr>
            <w:r>
              <w:rPr>
                <w:rStyle w:val="style31"/>
                <w:rFonts w:hint="eastAsia"/>
              </w:rPr>
              <w:t>檔案號碼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1984" w:rsidRDefault="00481984" w:rsidP="00CE790A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</w:p>
        </w:tc>
      </w:tr>
      <w:tr w:rsidR="00481984" w:rsidRPr="008C5D4E">
        <w:trPr>
          <w:trHeight w:val="285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81984" w:rsidRPr="008C5D4E" w:rsidRDefault="00481984" w:rsidP="00CE790A">
            <w:pPr>
              <w:pStyle w:val="Tabletext"/>
              <w:numPr>
                <w:ilvl w:val="0"/>
                <w:numId w:val="27"/>
                <w:numberingChange w:id="47" w:author="i9004502" w:date="2008-10-20T11:22:00Z" w:original="%1:10:0:."/>
              </w:numPr>
              <w:rPr>
                <w:rFonts w:ascii="Verdana" w:eastAsia="新細明體" w:hAnsi="Verdana" w:hint="eastAsia"/>
                <w:kern w:val="2"/>
                <w:lang w:eastAsia="zh-TW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1984" w:rsidRPr="00BF6B3F" w:rsidRDefault="00481984" w:rsidP="00CE790A">
            <w:pPr>
              <w:pStyle w:val="Tabletext"/>
              <w:rPr>
                <w:rFonts w:ascii="Verdana" w:eastAsia="新細明體" w:hAnsi="Verdana" w:cs="細明體" w:hint="eastAsia"/>
                <w:kern w:val="2"/>
                <w:lang w:eastAsia="zh-TW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1984" w:rsidRDefault="00481984" w:rsidP="00CE790A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>
              <w:rPr>
                <w:rStyle w:val="style31"/>
                <w:rFonts w:eastAsia="新細明體" w:hint="eastAsia"/>
                <w:lang w:eastAsia="zh-TW"/>
              </w:rPr>
              <w:t>INPUT_</w:t>
            </w:r>
            <w:r>
              <w:rPr>
                <w:rStyle w:val="style31"/>
                <w:rFonts w:hint="eastAsia"/>
              </w:rPr>
              <w:t>UPD_TIME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1984" w:rsidRPr="008C5D4E" w:rsidRDefault="00481984" w:rsidP="00CE790A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>
              <w:rPr>
                <w:rFonts w:ascii="Verdana" w:eastAsia="新細明體" w:hAnsi="Verdana" w:hint="eastAsia"/>
                <w:kern w:val="2"/>
                <w:lang w:eastAsia="zh-TW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1984" w:rsidRDefault="00481984" w:rsidP="00CE790A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>
              <w:rPr>
                <w:rFonts w:ascii="Verdana" w:eastAsia="新細明體" w:hAnsi="Verdana" w:hint="eastAsia"/>
                <w:kern w:val="2"/>
                <w:lang w:eastAsia="zh-TW"/>
              </w:rPr>
              <w:t>26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984" w:rsidRDefault="00481984" w:rsidP="00CE790A">
            <w:pPr>
              <w:pStyle w:val="Tabletext"/>
              <w:rPr>
                <w:rFonts w:ascii="Verdana" w:eastAsia="新細明體" w:hAnsi="Verdana" w:cs="細明體" w:hint="eastAsia"/>
                <w:kern w:val="2"/>
                <w:lang w:eastAsia="zh-TW"/>
              </w:rPr>
            </w:pPr>
            <w:r>
              <w:rPr>
                <w:rStyle w:val="style31"/>
                <w:rFonts w:hint="eastAsia"/>
              </w:rPr>
              <w:t>更新時間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1984" w:rsidRDefault="00481984" w:rsidP="00CE790A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>
              <w:rPr>
                <w:rFonts w:ascii="Verdana" w:eastAsia="新細明體" w:hAnsi="Verdana" w:hint="eastAsia"/>
                <w:kern w:val="2"/>
                <w:lang w:eastAsia="zh-TW"/>
              </w:rPr>
              <w:t>主機下傳格式</w:t>
            </w:r>
            <w:r>
              <w:rPr>
                <w:rFonts w:ascii="Verdana" w:eastAsia="新細明體" w:hAnsi="Verdana" w:hint="eastAsia"/>
                <w:kern w:val="2"/>
                <w:lang w:eastAsia="zh-TW"/>
              </w:rPr>
              <w:t>=timestamp</w:t>
            </w:r>
            <w:r>
              <w:rPr>
                <w:rFonts w:ascii="Verdana" w:eastAsia="新細明體" w:hAnsi="Verdana" w:hint="eastAsia"/>
                <w:kern w:val="2"/>
                <w:lang w:eastAsia="zh-TW"/>
              </w:rPr>
              <w:t>，例：</w:t>
            </w:r>
          </w:p>
          <w:p w:rsidR="00481984" w:rsidRPr="00331A5C" w:rsidRDefault="00481984" w:rsidP="00CE790A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 w:rsidRPr="00331A5C">
              <w:rPr>
                <w:rFonts w:ascii="Verdana" w:eastAsia="新細明體" w:hAnsi="Verdana"/>
                <w:kern w:val="2"/>
                <w:lang w:eastAsia="zh-TW"/>
              </w:rPr>
              <w:t>2008-05-20-14:33:33.156000</w:t>
            </w:r>
          </w:p>
        </w:tc>
      </w:tr>
      <w:tr w:rsidR="00CF682D" w:rsidRPr="008C5D4E">
        <w:trPr>
          <w:trHeight w:val="285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682D" w:rsidRPr="008C5D4E" w:rsidRDefault="00CF682D" w:rsidP="00F72C50">
            <w:pPr>
              <w:pStyle w:val="Tabletext"/>
              <w:numPr>
                <w:ilvl w:val="0"/>
                <w:numId w:val="27"/>
                <w:numberingChange w:id="48" w:author="i9004502" w:date="2008-10-20T11:22:00Z" w:original="%1:11:0:."/>
              </w:numPr>
              <w:rPr>
                <w:rFonts w:ascii="Verdana" w:eastAsia="新細明體" w:hAnsi="Verdana" w:hint="eastAsia"/>
                <w:kern w:val="2"/>
                <w:lang w:eastAsia="zh-TW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682D" w:rsidRPr="00BF6B3F" w:rsidRDefault="00CF682D" w:rsidP="00E40715">
            <w:pPr>
              <w:pStyle w:val="Tabletext"/>
              <w:rPr>
                <w:rFonts w:ascii="Verdana" w:eastAsia="新細明體" w:hAnsi="Verdana" w:cs="細明體" w:hint="eastAsia"/>
                <w:kern w:val="2"/>
                <w:lang w:eastAsia="zh-TW"/>
              </w:rPr>
            </w:pPr>
            <w:r w:rsidRPr="00BF6B3F">
              <w:rPr>
                <w:rFonts w:ascii="Verdana" w:eastAsia="新細明體" w:hAnsi="Verdana" w:cs="細明體"/>
                <w:kern w:val="2"/>
                <w:lang w:eastAsia="zh-TW"/>
              </w:rPr>
              <w:t>CSAB010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682D" w:rsidRPr="008C5D4E" w:rsidRDefault="00CF682D" w:rsidP="00E40715">
            <w:pPr>
              <w:pStyle w:val="Tabletext"/>
              <w:rPr>
                <w:rFonts w:ascii="Verdana" w:eastAsia="新細明體" w:hAnsi="Verdana"/>
                <w:kern w:val="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682D" w:rsidRPr="008C5D4E" w:rsidRDefault="00CF682D" w:rsidP="00E40715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>
              <w:rPr>
                <w:rFonts w:ascii="Verdana" w:eastAsia="新細明體" w:hAnsi="Verdana" w:hint="eastAsia"/>
                <w:kern w:val="2"/>
                <w:lang w:eastAsia="zh-TW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682D" w:rsidRPr="008C5D4E" w:rsidRDefault="00CF682D" w:rsidP="00E40715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>
              <w:rPr>
                <w:rFonts w:ascii="Verdana" w:eastAsia="新細明體" w:hAnsi="Verdana" w:hint="eastAsia"/>
                <w:kern w:val="2"/>
                <w:lang w:eastAsia="zh-TW"/>
              </w:rPr>
              <w:t>500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82D" w:rsidRPr="00CF682D" w:rsidRDefault="00231FB8" w:rsidP="00097678">
            <w:pPr>
              <w:pStyle w:val="Tabletext"/>
              <w:rPr>
                <w:rFonts w:ascii="Arial" w:eastAsia="細明體" w:hAnsi="Arial" w:cs="Arial" w:hint="eastAsia"/>
                <w:lang w:eastAsia="zh-TW"/>
              </w:rPr>
            </w:pPr>
            <w:r>
              <w:rPr>
                <w:rFonts w:ascii="Arial" w:eastAsia="細明體" w:hAnsi="Arial" w:cs="Arial" w:hint="eastAsia"/>
              </w:rPr>
              <w:t>CSAB010</w:t>
            </w:r>
            <w:r>
              <w:rPr>
                <w:rFonts w:ascii="Arial" w:eastAsia="細明體" w:hAnsi="Arial" w:cs="Arial" w:hint="eastAsia"/>
              </w:rPr>
              <w:t>內容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31FB8" w:rsidRPr="00231FB8" w:rsidRDefault="00231FB8" w:rsidP="00E40715">
            <w:pPr>
              <w:pStyle w:val="Tabletext"/>
              <w:rPr>
                <w:rFonts w:ascii="Arial" w:eastAsia="細明體" w:hAnsi="Arial" w:cs="Arial" w:hint="eastAsia"/>
                <w:lang w:eastAsia="zh-TW"/>
              </w:rPr>
            </w:pPr>
          </w:p>
        </w:tc>
      </w:tr>
      <w:tr w:rsidR="00CF682D" w:rsidRPr="008C5D4E">
        <w:trPr>
          <w:trHeight w:val="285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682D" w:rsidRPr="008C5D4E" w:rsidRDefault="00CF682D" w:rsidP="00F72C50">
            <w:pPr>
              <w:pStyle w:val="Tabletext"/>
              <w:numPr>
                <w:ilvl w:val="0"/>
                <w:numId w:val="27"/>
                <w:numberingChange w:id="49" w:author="i9004502" w:date="2008-10-20T11:22:00Z" w:original="%1:12:0:."/>
              </w:numPr>
              <w:rPr>
                <w:rFonts w:ascii="Verdana" w:eastAsia="新細明體" w:hAnsi="Verdana" w:hint="eastAsia"/>
                <w:kern w:val="2"/>
                <w:lang w:eastAsia="zh-TW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682D" w:rsidRPr="00BF6B3F" w:rsidRDefault="00CF682D" w:rsidP="00E40715">
            <w:pPr>
              <w:pStyle w:val="Tabletext"/>
              <w:rPr>
                <w:rFonts w:ascii="Verdana" w:eastAsia="新細明體" w:hAnsi="Verdana" w:cs="細明體"/>
                <w:kern w:val="2"/>
                <w:lang w:eastAsia="zh-TW"/>
              </w:rPr>
            </w:pPr>
            <w:r w:rsidRPr="00BF6B3F">
              <w:rPr>
                <w:rFonts w:ascii="Verdana" w:eastAsia="新細明體" w:hAnsi="Verdana" w:cs="細明體"/>
                <w:kern w:val="2"/>
                <w:lang w:eastAsia="zh-TW"/>
              </w:rPr>
              <w:t>CIF_SEG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682D" w:rsidRPr="008C5D4E" w:rsidRDefault="00CF682D" w:rsidP="00E40715">
            <w:pPr>
              <w:pStyle w:val="Tabletext"/>
              <w:rPr>
                <w:rFonts w:ascii="Verdana" w:eastAsia="新細明體" w:hAnsi="Verdana"/>
                <w:kern w:val="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682D" w:rsidRDefault="00CF682D" w:rsidP="00E40715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 w:rsidRPr="008C5D4E">
              <w:rPr>
                <w:rFonts w:ascii="Verdana" w:eastAsia="新細明體" w:hAnsi="Verdana" w:hint="eastAsia"/>
                <w:kern w:val="2"/>
                <w:lang w:eastAsia="zh-TW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682D" w:rsidRDefault="00CF682D" w:rsidP="00E40715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>
              <w:rPr>
                <w:rFonts w:ascii="Verdana" w:eastAsia="新細明體" w:hAnsi="Verdana" w:hint="eastAsia"/>
                <w:kern w:val="2"/>
                <w:lang w:eastAsia="zh-TW"/>
              </w:rPr>
              <w:t>2000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82D" w:rsidRDefault="00231FB8" w:rsidP="00F1111B">
            <w:pPr>
              <w:pStyle w:val="Tabletext"/>
              <w:rPr>
                <w:rFonts w:ascii="Verdana" w:eastAsia="新細明體" w:hAnsi="Verdana" w:cs="細明體" w:hint="eastAsia"/>
                <w:kern w:val="2"/>
                <w:lang w:eastAsia="zh-TW"/>
              </w:rPr>
            </w:pPr>
            <w:r>
              <w:rPr>
                <w:rStyle w:val="style31"/>
                <w:rFonts w:hint="eastAsia"/>
              </w:rPr>
              <w:t>CIF</w:t>
            </w:r>
            <w:r>
              <w:rPr>
                <w:rStyle w:val="style31"/>
                <w:rFonts w:hint="eastAsia"/>
              </w:rPr>
              <w:t>更新內容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682D" w:rsidRDefault="00CF682D" w:rsidP="00E40715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</w:p>
        </w:tc>
      </w:tr>
    </w:tbl>
    <w:p w:rsidR="00E87A22" w:rsidRDefault="008C5D4E" w:rsidP="0032081A">
      <w:pPr>
        <w:pStyle w:val="Tabletext"/>
        <w:keepLines w:val="0"/>
        <w:spacing w:after="0" w:line="240" w:lineRule="auto"/>
        <w:rPr>
          <w:rFonts w:ascii="Verdana" w:eastAsia="新細明體" w:hAnsi="Verdana" w:hint="eastAsia"/>
          <w:color w:val="000000"/>
          <w:kern w:val="2"/>
          <w:lang w:eastAsia="zh-TW"/>
        </w:rPr>
      </w:pPr>
      <w:r>
        <w:rPr>
          <w:rFonts w:ascii="Verdana" w:eastAsia="新細明體" w:hAnsi="Verdana" w:hint="eastAsia"/>
          <w:color w:val="000000"/>
          <w:kern w:val="2"/>
          <w:lang w:eastAsia="zh-TW"/>
        </w:rPr>
        <w:lastRenderedPageBreak/>
        <w:t>(</w:t>
      </w:r>
      <w:r>
        <w:rPr>
          <w:rFonts w:ascii="Verdana" w:eastAsia="新細明體" w:hAnsi="Verdana" w:hint="eastAsia"/>
          <w:color w:val="000000"/>
          <w:kern w:val="2"/>
          <w:lang w:eastAsia="zh-TW"/>
        </w:rPr>
        <w:t>註</w:t>
      </w:r>
      <w:r w:rsidR="00BF6B3F">
        <w:rPr>
          <w:rFonts w:ascii="Verdana" w:eastAsia="新細明體" w:hAnsi="Verdana" w:hint="eastAsia"/>
          <w:color w:val="000000"/>
          <w:kern w:val="2"/>
          <w:lang w:eastAsia="zh-TW"/>
        </w:rPr>
        <w:t>1</w:t>
      </w:r>
      <w:r w:rsidR="00D37F13">
        <w:rPr>
          <w:rFonts w:ascii="Verdana" w:eastAsia="新細明體" w:hAnsi="Verdana" w:hint="eastAsia"/>
          <w:color w:val="000000"/>
          <w:kern w:val="2"/>
          <w:lang w:eastAsia="zh-TW"/>
        </w:rPr>
        <w:t>：</w:t>
      </w:r>
      <w:r>
        <w:rPr>
          <w:rFonts w:ascii="Verdana" w:eastAsia="新細明體" w:hAnsi="Verdana" w:hint="eastAsia"/>
          <w:color w:val="000000"/>
          <w:kern w:val="2"/>
          <w:lang w:eastAsia="zh-TW"/>
        </w:rPr>
        <w:t>CHAR</w:t>
      </w:r>
      <w:r w:rsidR="003D2606">
        <w:rPr>
          <w:rFonts w:ascii="Verdana" w:eastAsia="新細明體" w:hAnsi="Verdana" w:hint="eastAsia"/>
          <w:color w:val="000000"/>
          <w:kern w:val="2"/>
          <w:lang w:eastAsia="zh-TW"/>
        </w:rPr>
        <w:t>ACTER</w:t>
      </w:r>
      <w:r>
        <w:rPr>
          <w:rFonts w:ascii="Verdana" w:eastAsia="新細明體" w:hAnsi="Verdana" w:hint="eastAsia"/>
          <w:color w:val="000000"/>
          <w:kern w:val="2"/>
          <w:lang w:eastAsia="zh-TW"/>
        </w:rPr>
        <w:t>欄位</w:t>
      </w:r>
      <w:r w:rsidRPr="008C5D4E">
        <w:rPr>
          <w:rFonts w:ascii="Verdana" w:eastAsia="新細明體" w:hAnsi="Verdana"/>
          <w:color w:val="000000"/>
          <w:kern w:val="2"/>
          <w:lang w:eastAsia="zh-TW"/>
        </w:rPr>
        <w:sym w:font="Wingdings" w:char="F0E0"/>
      </w:r>
      <w:r>
        <w:rPr>
          <w:rFonts w:ascii="Verdana" w:eastAsia="新細明體" w:hAnsi="Verdana" w:hint="eastAsia"/>
          <w:color w:val="000000"/>
          <w:kern w:val="2"/>
          <w:lang w:eastAsia="zh-TW"/>
        </w:rPr>
        <w:t>左靠右補空白，</w:t>
      </w:r>
      <w:r>
        <w:rPr>
          <w:rFonts w:ascii="Verdana" w:eastAsia="新細明體" w:hAnsi="Verdana" w:hint="eastAsia"/>
          <w:color w:val="000000"/>
          <w:kern w:val="2"/>
          <w:lang w:eastAsia="zh-TW"/>
        </w:rPr>
        <w:t>INTEGER</w:t>
      </w:r>
      <w:r>
        <w:rPr>
          <w:rFonts w:ascii="Verdana" w:eastAsia="新細明體" w:hAnsi="Verdana" w:hint="eastAsia"/>
          <w:color w:val="000000"/>
          <w:kern w:val="2"/>
          <w:lang w:eastAsia="zh-TW"/>
        </w:rPr>
        <w:t>欄位</w:t>
      </w:r>
      <w:r w:rsidRPr="008C5D4E">
        <w:rPr>
          <w:rFonts w:ascii="Verdana" w:eastAsia="新細明體" w:hAnsi="Verdana"/>
          <w:color w:val="000000"/>
          <w:kern w:val="2"/>
          <w:lang w:eastAsia="zh-TW"/>
        </w:rPr>
        <w:sym w:font="Wingdings" w:char="F0E0"/>
      </w:r>
      <w:r>
        <w:rPr>
          <w:rFonts w:ascii="Verdana" w:eastAsia="新細明體" w:hAnsi="Verdana" w:hint="eastAsia"/>
          <w:color w:val="000000"/>
          <w:kern w:val="2"/>
          <w:lang w:eastAsia="zh-TW"/>
        </w:rPr>
        <w:t>右靠左補</w:t>
      </w:r>
      <w:r>
        <w:rPr>
          <w:rFonts w:ascii="Verdana" w:eastAsia="新細明體" w:hAnsi="Verdana" w:hint="eastAsia"/>
          <w:color w:val="000000"/>
          <w:kern w:val="2"/>
          <w:lang w:eastAsia="zh-TW"/>
        </w:rPr>
        <w:t>0</w:t>
      </w:r>
      <w:r w:rsidR="00E87A22">
        <w:rPr>
          <w:rFonts w:ascii="Verdana" w:eastAsia="新細明體" w:hAnsi="Verdana" w:hint="eastAsia"/>
          <w:color w:val="000000"/>
          <w:kern w:val="2"/>
          <w:lang w:eastAsia="zh-TW"/>
        </w:rPr>
        <w:t>)</w:t>
      </w:r>
    </w:p>
    <w:p w:rsidR="007942BA" w:rsidRDefault="007942BA" w:rsidP="007942BA">
      <w:pPr>
        <w:pStyle w:val="Tabletext"/>
        <w:keepLines w:val="0"/>
        <w:pBdr>
          <w:bottom w:val="single" w:sz="6" w:space="1" w:color="auto"/>
        </w:pBdr>
        <w:spacing w:after="0" w:line="240" w:lineRule="auto"/>
        <w:rPr>
          <w:rFonts w:ascii="Verdana" w:eastAsia="新細明體" w:hAnsi="Verdana" w:hint="eastAsia"/>
          <w:color w:val="000000"/>
          <w:kern w:val="2"/>
          <w:lang w:eastAsia="zh-TW"/>
        </w:rPr>
      </w:pPr>
      <w:r>
        <w:rPr>
          <w:rFonts w:ascii="Verdana" w:eastAsia="新細明體" w:hAnsi="Verdana" w:hint="eastAsia"/>
          <w:color w:val="000000"/>
          <w:kern w:val="2"/>
          <w:lang w:eastAsia="zh-TW"/>
        </w:rPr>
        <w:t>(</w:t>
      </w:r>
      <w:r>
        <w:rPr>
          <w:rFonts w:ascii="Verdana" w:eastAsia="新細明體" w:hAnsi="Verdana" w:hint="eastAsia"/>
          <w:color w:val="000000"/>
          <w:kern w:val="2"/>
          <w:lang w:eastAsia="zh-TW"/>
        </w:rPr>
        <w:t>註</w:t>
      </w:r>
      <w:r>
        <w:rPr>
          <w:rFonts w:ascii="Verdana" w:eastAsia="新細明體" w:hAnsi="Verdana" w:hint="eastAsia"/>
          <w:color w:val="000000"/>
          <w:kern w:val="2"/>
          <w:lang w:eastAsia="zh-TW"/>
        </w:rPr>
        <w:t>2</w:t>
      </w:r>
      <w:r>
        <w:rPr>
          <w:rFonts w:ascii="Verdana" w:eastAsia="新細明體" w:hAnsi="Verdana" w:hint="eastAsia"/>
          <w:color w:val="000000"/>
          <w:kern w:val="2"/>
          <w:lang w:eastAsia="zh-TW"/>
        </w:rPr>
        <w:t>：</w:t>
      </w:r>
      <w:r w:rsidR="00481984">
        <w:rPr>
          <w:rFonts w:ascii="Verdana" w:eastAsia="新細明體" w:hAnsi="Verdana" w:hint="eastAsia"/>
          <w:color w:val="000000"/>
          <w:kern w:val="2"/>
          <w:lang w:eastAsia="zh-TW"/>
        </w:rPr>
        <w:t>上行電文</w:t>
      </w:r>
      <w:r w:rsidR="00481984">
        <w:rPr>
          <w:rFonts w:ascii="Verdana" w:eastAsia="新細明體" w:hAnsi="Verdana" w:hint="eastAsia"/>
          <w:color w:val="000000"/>
          <w:kern w:val="2"/>
          <w:lang w:eastAsia="zh-TW"/>
        </w:rPr>
        <w:t xml:space="preserve"> = </w:t>
      </w:r>
      <w:r w:rsidR="00481984">
        <w:rPr>
          <w:rFonts w:ascii="Verdana" w:eastAsia="新細明體" w:hAnsi="Verdana" w:hint="eastAsia"/>
          <w:color w:val="000000"/>
          <w:kern w:val="2"/>
          <w:lang w:eastAsia="zh-TW"/>
        </w:rPr>
        <w:t>下行電文</w:t>
      </w:r>
      <w:r w:rsidR="00481984">
        <w:rPr>
          <w:rFonts w:ascii="Verdana" w:eastAsia="新細明體" w:hAnsi="Verdana" w:hint="eastAsia"/>
          <w:color w:val="000000"/>
          <w:kern w:val="2"/>
          <w:lang w:eastAsia="zh-TW"/>
        </w:rPr>
        <w:t xml:space="preserve"> = </w:t>
      </w:r>
      <w:r w:rsidR="00481984">
        <w:rPr>
          <w:rFonts w:ascii="Verdana" w:eastAsia="新細明體" w:hAnsi="Verdana" w:hint="eastAsia"/>
          <w:color w:val="000000"/>
          <w:kern w:val="2"/>
          <w:lang w:eastAsia="zh-TW"/>
        </w:rPr>
        <w:t>輸入參數</w:t>
      </w:r>
      <w:r w:rsidR="00481984">
        <w:rPr>
          <w:rFonts w:ascii="Verdana" w:eastAsia="新細明體" w:hAnsi="Verdana" w:hint="eastAsia"/>
          <w:color w:val="000000"/>
          <w:kern w:val="2"/>
          <w:lang w:eastAsia="zh-TW"/>
        </w:rPr>
        <w:t>(</w:t>
      </w:r>
      <w:r w:rsidR="00481984">
        <w:rPr>
          <w:rFonts w:ascii="Verdana" w:eastAsia="新細明體" w:hAnsi="Verdana" w:hint="eastAsia"/>
          <w:color w:val="000000"/>
          <w:kern w:val="2"/>
          <w:lang w:eastAsia="zh-TW"/>
        </w:rPr>
        <w:t>表示上送主機時需給值</w:t>
      </w:r>
      <w:r w:rsidR="00481984">
        <w:rPr>
          <w:rFonts w:ascii="Verdana" w:eastAsia="新細明體" w:hAnsi="Verdana" w:hint="eastAsia"/>
          <w:color w:val="000000"/>
          <w:kern w:val="2"/>
          <w:lang w:eastAsia="zh-TW"/>
        </w:rPr>
        <w:t xml:space="preserve">) + </w:t>
      </w:r>
      <w:r w:rsidR="00481984">
        <w:rPr>
          <w:rFonts w:ascii="Verdana" w:eastAsia="新細明體" w:hAnsi="Verdana" w:hint="eastAsia"/>
          <w:color w:val="000000"/>
          <w:kern w:val="2"/>
          <w:lang w:eastAsia="zh-TW"/>
        </w:rPr>
        <w:t>輸出參數</w:t>
      </w:r>
      <w:r w:rsidR="00481984">
        <w:rPr>
          <w:rFonts w:ascii="Verdana" w:eastAsia="新細明體" w:hAnsi="Verdana" w:hint="eastAsia"/>
          <w:color w:val="000000"/>
          <w:kern w:val="2"/>
          <w:lang w:eastAsia="zh-TW"/>
        </w:rPr>
        <w:t>(</w:t>
      </w:r>
      <w:r w:rsidR="00481984">
        <w:rPr>
          <w:rFonts w:ascii="Verdana" w:eastAsia="新細明體" w:hAnsi="Verdana" w:hint="eastAsia"/>
          <w:color w:val="000000"/>
          <w:kern w:val="2"/>
          <w:lang w:eastAsia="zh-TW"/>
        </w:rPr>
        <w:t>表示主機下傳時才會回傳值，總長度</w:t>
      </w:r>
      <w:r w:rsidR="00481984">
        <w:rPr>
          <w:rFonts w:ascii="Verdana" w:eastAsia="新細明體" w:hAnsi="Verdana" w:hint="eastAsia"/>
          <w:color w:val="000000"/>
          <w:kern w:val="2"/>
          <w:lang w:eastAsia="zh-TW"/>
        </w:rPr>
        <w:t xml:space="preserve"> = 2631</w:t>
      </w:r>
      <w:r>
        <w:rPr>
          <w:rFonts w:ascii="Verdana" w:eastAsia="新細明體" w:hAnsi="Verdana" w:hint="eastAsia"/>
          <w:color w:val="000000"/>
          <w:kern w:val="2"/>
          <w:lang w:eastAsia="zh-TW"/>
        </w:rPr>
        <w:t>)</w:t>
      </w:r>
    </w:p>
    <w:p w:rsidR="00481984" w:rsidRPr="00481984" w:rsidRDefault="00481984" w:rsidP="007942BA">
      <w:pPr>
        <w:pStyle w:val="Tabletext"/>
        <w:keepLines w:val="0"/>
        <w:pBdr>
          <w:bottom w:val="single" w:sz="6" w:space="1" w:color="auto"/>
        </w:pBdr>
        <w:spacing w:after="0" w:line="240" w:lineRule="auto"/>
        <w:rPr>
          <w:rFonts w:ascii="Verdana" w:eastAsia="新細明體" w:hAnsi="Verdana" w:hint="eastAsia"/>
          <w:color w:val="000000"/>
          <w:kern w:val="2"/>
          <w:lang w:eastAsia="zh-TW"/>
        </w:rPr>
      </w:pPr>
    </w:p>
    <w:p w:rsidR="007942BA" w:rsidRPr="007942BA" w:rsidRDefault="007942BA" w:rsidP="0032081A">
      <w:pPr>
        <w:pStyle w:val="Tabletext"/>
        <w:keepLines w:val="0"/>
        <w:spacing w:after="0" w:line="240" w:lineRule="auto"/>
        <w:rPr>
          <w:rFonts w:ascii="Verdana" w:eastAsia="新細明體" w:hAnsi="Verdana" w:hint="eastAsia"/>
          <w:color w:val="000000"/>
          <w:kern w:val="2"/>
          <w:lang w:eastAsia="zh-TW"/>
        </w:rPr>
      </w:pP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0620"/>
      </w:tblGrid>
      <w:tr w:rsidR="00C84AB0" w:rsidRPr="00DD63F2">
        <w:tc>
          <w:tcPr>
            <w:tcW w:w="10620" w:type="dxa"/>
          </w:tcPr>
          <w:p w:rsidR="00C84AB0" w:rsidRPr="00DD63F2" w:rsidRDefault="00C84AB0" w:rsidP="00FD6273">
            <w:pP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</w:pPr>
            <w:r w:rsidRPr="00DD63F2">
              <w:rPr>
                <w:rFonts w:ascii="Verdana" w:eastAsia="細明體" w:hAnsi="細明體"/>
                <w:b/>
                <w:sz w:val="20"/>
                <w:szCs w:val="20"/>
                <w:lang w:eastAsia="zh-TW"/>
              </w:rPr>
              <w:t>功能</w:t>
            </w:r>
            <w:r w:rsidRPr="00DD63F2">
              <w:rPr>
                <w:rFonts w:ascii="Verdana" w:eastAsia="細明體" w:hAnsi="細明體"/>
                <w:b/>
                <w:sz w:val="20"/>
                <w:szCs w:val="20"/>
              </w:rPr>
              <w:t>說明</w:t>
            </w:r>
            <w:r>
              <w:rPr>
                <w:rFonts w:ascii="Verdana" w:eastAsia="細明體" w:hAnsi="細明體" w:hint="eastAsia"/>
                <w:b/>
                <w:sz w:val="20"/>
                <w:szCs w:val="20"/>
                <w:lang w:eastAsia="zh-TW"/>
              </w:rPr>
              <w:t>2(</w:t>
            </w:r>
            <w:r>
              <w:rPr>
                <w:rFonts w:ascii="Verdana" w:eastAsia="細明體" w:hAnsi="細明體" w:hint="eastAsia"/>
                <w:b/>
                <w:sz w:val="20"/>
                <w:szCs w:val="20"/>
                <w:lang w:eastAsia="zh-TW"/>
              </w:rPr>
              <w:t>取消覆核</w:t>
            </w:r>
            <w:r>
              <w:rPr>
                <w:rFonts w:ascii="Verdana" w:eastAsia="細明體" w:hAnsi="細明體" w:hint="eastAsia"/>
                <w:b/>
                <w:sz w:val="20"/>
                <w:szCs w:val="20"/>
                <w:lang w:eastAsia="zh-TW"/>
              </w:rPr>
              <w:t>)</w:t>
            </w:r>
          </w:p>
        </w:tc>
      </w:tr>
      <w:tr w:rsidR="00C84AB0" w:rsidRPr="00B07F75">
        <w:tc>
          <w:tcPr>
            <w:tcW w:w="10620" w:type="dxa"/>
          </w:tcPr>
          <w:p w:rsidR="00C84AB0" w:rsidRPr="00231FB8" w:rsidRDefault="00C84AB0" w:rsidP="00FD6273">
            <w:pPr>
              <w:numPr>
                <w:ilvl w:val="0"/>
                <w:numId w:val="37"/>
                <w:numberingChange w:id="50" w:author="i9004502" w:date="2008-10-20T11:22:00Z" w:original="%1:1:0:."/>
              </w:numPr>
              <w:rPr>
                <w:rFonts w:ascii="Verdana" w:eastAsia="新細明體" w:hAnsi="Verdana" w:hint="eastAsia"/>
                <w:sz w:val="20"/>
                <w:lang w:eastAsia="zh-TW"/>
              </w:rPr>
            </w:pPr>
            <w:r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  <w:t>讀取</w:t>
            </w:r>
            <w:r w:rsidRPr="005F0A33"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  <w:t>主檔同步資料控制檔</w:t>
            </w:r>
            <w:r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  <w:t>(DTAAB401)</w:t>
            </w:r>
            <w:r>
              <w:rPr>
                <w:rFonts w:ascii="Verdana" w:eastAsia="新細明體" w:hAnsi="Verdana" w:hint="eastAsia"/>
                <w:sz w:val="20"/>
                <w:szCs w:val="20"/>
                <w:lang w:eastAsia="zh-TW"/>
              </w:rPr>
              <w:t>，條件如下：</w:t>
            </w:r>
          </w:p>
          <w:p w:rsidR="00C84AB0" w:rsidRDefault="00C84AB0" w:rsidP="00FD6273">
            <w:pPr>
              <w:numPr>
                <w:ilvl w:val="0"/>
                <w:numId w:val="38"/>
                <w:numberingChange w:id="51" w:author="i9004502" w:date="2008-10-20T11:22:00Z" w:original="%1:1:0:.)"/>
              </w:numPr>
              <w:rPr>
                <w:rFonts w:ascii="Verdana" w:eastAsia="新細明體" w:hAnsi="Verdana" w:hint="eastAsia"/>
                <w:sz w:val="20"/>
                <w:lang w:eastAsia="zh-TW"/>
              </w:rPr>
            </w:pPr>
            <w:r>
              <w:rPr>
                <w:rFonts w:ascii="Verdana" w:eastAsia="新細明體" w:hAnsi="Verdana" w:hint="eastAsia"/>
                <w:sz w:val="20"/>
                <w:lang w:eastAsia="zh-TW"/>
              </w:rPr>
              <w:t>DEL_INPUT_TIME &lt;&gt; Null</w:t>
            </w:r>
          </w:p>
          <w:p w:rsidR="00C84AB0" w:rsidRDefault="00C84AB0" w:rsidP="00FD6273">
            <w:pPr>
              <w:numPr>
                <w:ilvl w:val="0"/>
                <w:numId w:val="38"/>
                <w:numberingChange w:id="52" w:author="i9004502" w:date="2008-10-20T11:22:00Z" w:original="%1:2:0:.)"/>
              </w:numPr>
              <w:rPr>
                <w:rFonts w:ascii="Verdana" w:eastAsia="新細明體" w:hAnsi="Verdana" w:hint="eastAsia"/>
                <w:sz w:val="20"/>
                <w:lang w:eastAsia="zh-TW"/>
              </w:rPr>
            </w:pPr>
            <w:r>
              <w:rPr>
                <w:rFonts w:ascii="Verdana" w:eastAsia="新細明體" w:hAnsi="Verdana" w:hint="eastAsia"/>
                <w:sz w:val="20"/>
                <w:lang w:eastAsia="zh-TW"/>
              </w:rPr>
              <w:t>DEL_UPD_TIME = Null</w:t>
            </w:r>
          </w:p>
          <w:p w:rsidR="00B07F75" w:rsidRPr="00231FB8" w:rsidRDefault="00C84AB0" w:rsidP="00B07F75">
            <w:pPr>
              <w:numPr>
                <w:ilvl w:val="0"/>
                <w:numId w:val="38"/>
                <w:numberingChange w:id="53" w:author="i9004502" w:date="2008-10-20T11:22:00Z" w:original="%1:3:0:.)"/>
              </w:numPr>
              <w:rPr>
                <w:rFonts w:ascii="Verdana" w:eastAsia="新細明體" w:hAnsi="Verdana" w:hint="eastAsia"/>
                <w:sz w:val="20"/>
                <w:lang w:eastAsia="zh-TW"/>
              </w:rPr>
            </w:pPr>
            <w:r>
              <w:rPr>
                <w:rFonts w:ascii="Verdana" w:eastAsia="新細明體" w:hAnsi="Verdana" w:hint="eastAsia"/>
                <w:sz w:val="20"/>
                <w:lang w:eastAsia="zh-TW"/>
              </w:rPr>
              <w:t xml:space="preserve">GROUP BY </w:t>
            </w:r>
            <w:r w:rsidR="00B07F75">
              <w:rPr>
                <w:rFonts w:ascii="Verdana" w:eastAsia="新細明體" w:hAnsi="Verdana" w:hint="eastAsia"/>
                <w:sz w:val="20"/>
                <w:lang w:eastAsia="zh-TW"/>
              </w:rPr>
              <w:t>APLY_NO</w:t>
            </w:r>
            <w:r w:rsidR="00B07F75">
              <w:rPr>
                <w:rFonts w:ascii="Verdana" w:eastAsia="新細明體" w:hAnsi="Verdana" w:hint="eastAsia"/>
                <w:sz w:val="20"/>
                <w:lang w:eastAsia="zh-TW"/>
              </w:rPr>
              <w:t>、</w:t>
            </w:r>
            <w:r w:rsidR="00B07F75">
              <w:rPr>
                <w:rFonts w:ascii="Verdana" w:eastAsia="新細明體" w:hAnsi="Verdana" w:hint="eastAsia"/>
                <w:sz w:val="20"/>
                <w:lang w:eastAsia="zh-TW"/>
              </w:rPr>
              <w:t>APRV_ID</w:t>
            </w:r>
            <w:r w:rsidR="00B07F75">
              <w:rPr>
                <w:rFonts w:ascii="Verdana" w:eastAsia="新細明體" w:hAnsi="Verdana" w:hint="eastAsia"/>
                <w:sz w:val="20"/>
                <w:lang w:eastAsia="zh-TW"/>
              </w:rPr>
              <w:t>、</w:t>
            </w:r>
            <w:r w:rsidR="00B07F75">
              <w:rPr>
                <w:rFonts w:ascii="Verdana" w:eastAsia="新細明體" w:hAnsi="Verdana" w:hint="eastAsia"/>
                <w:sz w:val="20"/>
                <w:lang w:eastAsia="zh-TW"/>
              </w:rPr>
              <w:t>ACNT_DATE</w:t>
            </w:r>
            <w:r w:rsidR="00B07F75">
              <w:rPr>
                <w:rFonts w:ascii="Verdana" w:eastAsia="新細明體" w:hAnsi="Verdana" w:hint="eastAsia"/>
                <w:sz w:val="20"/>
                <w:lang w:eastAsia="zh-TW"/>
              </w:rPr>
              <w:t>、</w:t>
            </w:r>
            <w:r w:rsidR="00B07F75">
              <w:rPr>
                <w:rFonts w:ascii="Verdana" w:eastAsia="新細明體" w:hAnsi="Verdana" w:hint="eastAsia"/>
                <w:sz w:val="20"/>
                <w:lang w:eastAsia="zh-TW"/>
              </w:rPr>
              <w:t xml:space="preserve">TRN_SER_NO(i.e., </w:t>
            </w:r>
            <w:r w:rsidR="00B07F75">
              <w:rPr>
                <w:rFonts w:ascii="Verdana" w:eastAsia="新細明體" w:hAnsi="Verdana" w:hint="eastAsia"/>
                <w:sz w:val="20"/>
                <w:lang w:eastAsia="zh-TW"/>
              </w:rPr>
              <w:t>相同受理編號、覆核人員、帳務日期、交易序號，不同的更新序號，只需要上送一筆資料去主機進行取消覆核</w:t>
            </w:r>
            <w:r w:rsidR="00B07F75">
              <w:rPr>
                <w:rFonts w:ascii="Verdana" w:eastAsia="新細明體" w:hAnsi="Verdana" w:hint="eastAsia"/>
                <w:sz w:val="20"/>
                <w:lang w:eastAsia="zh-TW"/>
              </w:rPr>
              <w:t>)</w:t>
            </w:r>
          </w:p>
          <w:p w:rsidR="00C84AB0" w:rsidRPr="00231FB8" w:rsidRDefault="00C84AB0" w:rsidP="00FD6273">
            <w:pPr>
              <w:numPr>
                <w:ilvl w:val="0"/>
                <w:numId w:val="37"/>
                <w:numberingChange w:id="54" w:author="i9004502" w:date="2008-10-20T11:22:00Z" w:original="%1:2:0:."/>
              </w:numPr>
              <w:rPr>
                <w:rFonts w:ascii="Verdana" w:eastAsia="新細明體" w:hAnsi="Verdana" w:hint="eastAsia"/>
                <w:sz w:val="20"/>
                <w:lang w:eastAsia="zh-TW"/>
              </w:rPr>
            </w:pPr>
            <w:r>
              <w:rPr>
                <w:rFonts w:ascii="Verdana" w:eastAsia="新細明體" w:hAnsi="Verdana" w:hint="eastAsia"/>
                <w:sz w:val="20"/>
                <w:lang w:eastAsia="zh-TW"/>
              </w:rPr>
              <w:t>根據查詢的結果資料，依照步驟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3-4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組成主機電文，依序上送主機：</w:t>
            </w:r>
          </w:p>
          <w:p w:rsidR="00C84AB0" w:rsidRDefault="00C84AB0" w:rsidP="00FD6273">
            <w:pPr>
              <w:numPr>
                <w:ilvl w:val="0"/>
                <w:numId w:val="37"/>
                <w:numberingChange w:id="55" w:author="i9004502" w:date="2008-10-20T11:22:00Z" w:original="%1:3:0:."/>
              </w:numPr>
              <w:rPr>
                <w:rFonts w:ascii="Verdana" w:eastAsia="新細明體" w:hAnsi="Verdana" w:hint="eastAsia"/>
                <w:sz w:val="20"/>
                <w:lang w:eastAsia="zh-TW"/>
              </w:rPr>
            </w:pPr>
            <w:r w:rsidRPr="00DD63F2">
              <w:rPr>
                <w:rFonts w:ascii="Verdana" w:eastAsia="新細明體" w:hAnsi="新細明體"/>
                <w:sz w:val="20"/>
                <w:lang w:eastAsia="zh-TW"/>
              </w:rPr>
              <w:t>設定如下參數</w:t>
            </w:r>
            <w:r>
              <w:rPr>
                <w:rFonts w:ascii="Verdana" w:eastAsia="新細明體" w:hAnsi="新細明體" w:hint="eastAsia"/>
                <w:sz w:val="20"/>
                <w:lang w:eastAsia="zh-TW"/>
              </w:rPr>
              <w:t>，組成</w:t>
            </w:r>
            <w:r>
              <w:rPr>
                <w:rFonts w:ascii="Verdana" w:eastAsia="新細明體" w:hAnsi="新細明體" w:hint="eastAsia"/>
                <w:sz w:val="20"/>
                <w:lang w:eastAsia="zh-TW"/>
              </w:rPr>
              <w:t>&lt;&lt;Header&gt;&gt;</w:t>
            </w:r>
            <w:r>
              <w:rPr>
                <w:rFonts w:ascii="Verdana" w:eastAsia="新細明體" w:hAnsi="新細明體" w:hint="eastAsia"/>
                <w:sz w:val="20"/>
                <w:lang w:eastAsia="zh-TW"/>
              </w:rPr>
              <w:t>定義之字串</w:t>
            </w:r>
            <w:r w:rsidRPr="00DD63F2">
              <w:rPr>
                <w:rFonts w:ascii="Verdana" w:eastAsia="新細明體" w:hAnsi="新細明體"/>
                <w:sz w:val="20"/>
                <w:lang w:eastAsia="zh-TW"/>
              </w:rPr>
              <w:t>：</w:t>
            </w:r>
          </w:p>
          <w:p w:rsidR="00C84AB0" w:rsidRPr="00651B02" w:rsidRDefault="00C84AB0" w:rsidP="00FD6273">
            <w:pPr>
              <w:numPr>
                <w:ilvl w:val="0"/>
                <w:numId w:val="39"/>
                <w:numberingChange w:id="56" w:author="i9004502" w:date="2008-10-20T11:22:00Z" w:original="%1:1:0:.)"/>
              </w:numPr>
              <w:rPr>
                <w:rFonts w:ascii="Verdana" w:eastAsia="新細明體" w:hAnsi="Verdana" w:hint="eastAsia"/>
                <w:sz w:val="20"/>
                <w:lang w:eastAsia="zh-TW"/>
              </w:rPr>
            </w:pPr>
            <w:r>
              <w:rPr>
                <w:rFonts w:ascii="Verdana" w:eastAsia="新細明體" w:hAnsi="Verdana" w:hint="eastAsia"/>
                <w:sz w:val="20"/>
                <w:lang w:eastAsia="zh-TW"/>
              </w:rPr>
              <w:t>設定主機通算程式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 xml:space="preserve">ID(i.e., </w:t>
            </w:r>
            <w:r>
              <w:rPr>
                <w:rStyle w:val="t1"/>
                <w:rFonts w:ascii="Verdana" w:hAnsi="Verdana"/>
                <w:sz w:val="20"/>
                <w:szCs w:val="20"/>
                <w:lang w:eastAsia="zh-TW"/>
              </w:rPr>
              <w:t>module name</w:t>
            </w:r>
            <w:r>
              <w:rPr>
                <w:rStyle w:val="m1"/>
                <w:rFonts w:ascii="Verdana" w:hAnsi="Verdana"/>
                <w:sz w:val="20"/>
                <w:szCs w:val="20"/>
                <w:lang w:eastAsia="zh-TW"/>
              </w:rPr>
              <w:t>="</w:t>
            </w:r>
            <w:r>
              <w:rPr>
                <w:rFonts w:ascii="Verdana" w:hAnsi="Verdana"/>
                <w:b/>
                <w:bCs/>
                <w:sz w:val="20"/>
                <w:szCs w:val="20"/>
                <w:lang w:eastAsia="zh-TW"/>
              </w:rPr>
              <w:t>P</w:t>
            </w:r>
            <w:r>
              <w:rPr>
                <w:rFonts w:ascii="Verdana" w:eastAsia="新細明體" w:hAnsi="Verdana" w:hint="eastAsia"/>
                <w:b/>
                <w:bCs/>
                <w:sz w:val="20"/>
                <w:szCs w:val="20"/>
                <w:lang w:eastAsia="zh-TW"/>
              </w:rPr>
              <w:t>QAAD</w:t>
            </w:r>
            <w:r w:rsidR="008863EA">
              <w:rPr>
                <w:rFonts w:ascii="Verdana" w:eastAsia="新細明體" w:hAnsi="Verdana" w:hint="eastAsia"/>
                <w:b/>
                <w:bCs/>
                <w:sz w:val="20"/>
                <w:szCs w:val="20"/>
                <w:lang w:eastAsia="zh-TW"/>
              </w:rPr>
              <w:t>TQ2</w:t>
            </w:r>
            <w:r>
              <w:rPr>
                <w:rStyle w:val="m1"/>
                <w:rFonts w:ascii="Verdana" w:hAnsi="Verdana"/>
                <w:sz w:val="20"/>
                <w:szCs w:val="20"/>
                <w:lang w:eastAsia="zh-TW"/>
              </w:rPr>
              <w:t>"</w:t>
            </w:r>
            <w:r>
              <w:rPr>
                <w:rStyle w:val="m1"/>
                <w:rFonts w:ascii="新細明體" w:eastAsia="新細明體" w:hAnsi="新細明體" w:hint="eastAsia"/>
                <w:sz w:val="20"/>
                <w:szCs w:val="20"/>
                <w:lang w:eastAsia="zh-TW"/>
              </w:rPr>
              <w:t xml:space="preserve"> </w:t>
            </w:r>
            <w:r>
              <w:rPr>
                <w:rStyle w:val="t1"/>
                <w:rFonts w:ascii="Verdana" w:hAnsi="Verdana"/>
                <w:sz w:val="20"/>
                <w:szCs w:val="20"/>
                <w:lang w:eastAsia="zh-TW"/>
              </w:rPr>
              <w:t>alias</w:t>
            </w:r>
            <w:r>
              <w:rPr>
                <w:rStyle w:val="m1"/>
                <w:rFonts w:ascii="Verdana" w:hAnsi="Verdana"/>
                <w:sz w:val="20"/>
                <w:szCs w:val="20"/>
                <w:lang w:eastAsia="zh-TW"/>
              </w:rPr>
              <w:t>="</w:t>
            </w:r>
            <w:r>
              <w:rPr>
                <w:rFonts w:ascii="Verdana" w:eastAsia="新細明體" w:hAnsi="Verdana" w:hint="eastAsia"/>
                <w:b/>
                <w:bCs/>
                <w:sz w:val="20"/>
                <w:szCs w:val="20"/>
                <w:lang w:eastAsia="zh-TW"/>
              </w:rPr>
              <w:t>PBAADTQ2</w:t>
            </w:r>
            <w:r>
              <w:rPr>
                <w:rStyle w:val="m1"/>
                <w:rFonts w:ascii="Verdana" w:hAnsi="Verdana"/>
                <w:sz w:val="20"/>
                <w:szCs w:val="20"/>
                <w:lang w:eastAsia="zh-TW"/>
              </w:rPr>
              <w:t>"</w:t>
            </w:r>
            <w:r>
              <w:rPr>
                <w:rStyle w:val="m1"/>
                <w:rFonts w:ascii="Verdana" w:eastAsia="新細明體" w:hAnsi="Verdana" w:hint="eastAsia"/>
                <w:sz w:val="20"/>
                <w:szCs w:val="20"/>
                <w:lang w:eastAsia="zh-TW"/>
              </w:rPr>
              <w:t>)</w:t>
            </w:r>
          </w:p>
          <w:p w:rsidR="00C84AB0" w:rsidRPr="00DD63F2" w:rsidRDefault="00C84AB0" w:rsidP="00FD6273">
            <w:pPr>
              <w:numPr>
                <w:ilvl w:val="0"/>
                <w:numId w:val="37"/>
                <w:numberingChange w:id="57" w:author="i9004502" w:date="2008-10-20T11:22:00Z" w:original="%1:4:0:."/>
              </w:numPr>
              <w:rPr>
                <w:rFonts w:ascii="Verdana" w:eastAsia="新細明體" w:hAnsi="Verdana"/>
                <w:sz w:val="20"/>
                <w:lang w:eastAsia="zh-TW"/>
              </w:rPr>
            </w:pPr>
            <w:r w:rsidRPr="00DD63F2">
              <w:rPr>
                <w:rFonts w:ascii="Verdana" w:eastAsia="新細明體" w:hAnsi="新細明體"/>
                <w:sz w:val="20"/>
                <w:lang w:eastAsia="zh-TW"/>
              </w:rPr>
              <w:t>設定如下參數</w:t>
            </w:r>
            <w:r>
              <w:rPr>
                <w:rFonts w:ascii="Verdana" w:eastAsia="新細明體" w:hAnsi="新細明體" w:hint="eastAsia"/>
                <w:sz w:val="20"/>
                <w:lang w:eastAsia="zh-TW"/>
              </w:rPr>
              <w:t>，組成</w:t>
            </w:r>
            <w:r>
              <w:rPr>
                <w:rFonts w:ascii="Verdana" w:eastAsia="新細明體" w:hAnsi="新細明體" w:hint="eastAsia"/>
                <w:sz w:val="20"/>
                <w:lang w:eastAsia="zh-TW"/>
              </w:rPr>
              <w:t>&lt;&lt;</w:t>
            </w:r>
            <w:r>
              <w:rPr>
                <w:rFonts w:ascii="Verdana" w:eastAsia="新細明體" w:hAnsi="新細明體" w:hint="eastAsia"/>
                <w:sz w:val="20"/>
                <w:lang w:eastAsia="zh-TW"/>
              </w:rPr>
              <w:t>取消</w:t>
            </w:r>
            <w:r w:rsidR="00B07F75">
              <w:rPr>
                <w:rFonts w:ascii="Verdana" w:eastAsia="新細明體" w:hAnsi="新細明體" w:hint="eastAsia"/>
                <w:sz w:val="20"/>
                <w:lang w:eastAsia="zh-TW"/>
              </w:rPr>
              <w:t>覆核</w:t>
            </w:r>
            <w:r>
              <w:rPr>
                <w:rFonts w:ascii="Verdana" w:eastAsia="新細明體" w:hAnsi="新細明體" w:hint="eastAsia"/>
                <w:sz w:val="20"/>
                <w:lang w:eastAsia="zh-TW"/>
              </w:rPr>
              <w:t>Body&gt;&gt;</w:t>
            </w:r>
            <w:r>
              <w:rPr>
                <w:rFonts w:ascii="Verdana" w:eastAsia="新細明體" w:hAnsi="新細明體" w:hint="eastAsia"/>
                <w:sz w:val="20"/>
                <w:lang w:eastAsia="zh-TW"/>
              </w:rPr>
              <w:t>定義之字串</w:t>
            </w:r>
            <w:r w:rsidRPr="00DD63F2">
              <w:rPr>
                <w:rFonts w:ascii="Verdana" w:eastAsia="新細明體" w:hAnsi="新細明體"/>
                <w:sz w:val="20"/>
                <w:lang w:eastAsia="zh-TW"/>
              </w:rPr>
              <w:t>：</w:t>
            </w:r>
          </w:p>
          <w:p w:rsidR="00C84AB0" w:rsidRDefault="00C84AB0" w:rsidP="00FD6273">
            <w:pPr>
              <w:numPr>
                <w:ilvl w:val="0"/>
                <w:numId w:val="40"/>
                <w:numberingChange w:id="58" w:author="i9004502" w:date="2008-10-20T11:22:00Z" w:original="%1:1:0:.)"/>
              </w:numPr>
              <w:rPr>
                <w:rFonts w:ascii="Verdana" w:eastAsia="新細明體" w:hAnsi="Verdana" w:hint="eastAsia"/>
                <w:sz w:val="20"/>
                <w:lang w:eastAsia="zh-TW"/>
              </w:rPr>
            </w:pPr>
            <w:r>
              <w:rPr>
                <w:rFonts w:ascii="Verdana" w:eastAsia="新細明體" w:hAnsi="Verdana" w:hint="eastAsia"/>
                <w:sz w:val="20"/>
                <w:lang w:eastAsia="zh-TW"/>
              </w:rPr>
              <w:t>APLY_NO (</w:t>
            </w:r>
            <w:r w:rsidRPr="002B62F4">
              <w:rPr>
                <w:rFonts w:ascii="Arial" w:cs="Arial"/>
                <w:sz w:val="20"/>
              </w:rPr>
              <w:t>受理編號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)</w:t>
            </w:r>
            <w:r>
              <w:rPr>
                <w:rFonts w:ascii="Verdana" w:eastAsia="新細明體" w:hAnsi="Verdana"/>
                <w:sz w:val="20"/>
                <w:lang w:eastAsia="zh-TW"/>
              </w:rPr>
              <w:t xml:space="preserve"> = 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DTAAB401.APLY_NO</w:t>
            </w:r>
          </w:p>
          <w:p w:rsidR="00C84AB0" w:rsidRDefault="00C84AB0" w:rsidP="00FD6273">
            <w:pPr>
              <w:numPr>
                <w:ilvl w:val="0"/>
                <w:numId w:val="40"/>
                <w:numberingChange w:id="59" w:author="i9004502" w:date="2008-10-20T11:22:00Z" w:original="%1:2:0:.)"/>
              </w:numPr>
              <w:rPr>
                <w:rFonts w:ascii="Verdana" w:eastAsia="新細明體" w:hAnsi="Verdana" w:hint="eastAsia"/>
                <w:sz w:val="20"/>
                <w:lang w:eastAsia="zh-TW"/>
              </w:rPr>
            </w:pPr>
            <w:r>
              <w:rPr>
                <w:rFonts w:ascii="Verdana" w:eastAsia="新細明體" w:hAnsi="Verdana" w:cs="細明體" w:hint="eastAsia"/>
                <w:sz w:val="20"/>
                <w:szCs w:val="20"/>
                <w:lang w:eastAsia="zh-TW"/>
              </w:rPr>
              <w:t>APRV_ID</w:t>
            </w:r>
            <w:r w:rsidRPr="00DD63F2">
              <w:rPr>
                <w:rFonts w:ascii="Verdana" w:eastAsia="新細明體" w:hAnsi="Verdana"/>
                <w:sz w:val="20"/>
                <w:lang w:eastAsia="zh-TW"/>
              </w:rPr>
              <w:t xml:space="preserve"> 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(</w:t>
            </w:r>
            <w:r>
              <w:rPr>
                <w:rFonts w:ascii="Arial" w:cs="Arial" w:hint="eastAsia"/>
                <w:sz w:val="20"/>
              </w:rPr>
              <w:t>覆核人員</w:t>
            </w:r>
            <w:r>
              <w:rPr>
                <w:rFonts w:ascii="Verdana" w:eastAsia="新細明體" w:hAnsi="Verdana"/>
                <w:sz w:val="20"/>
                <w:lang w:eastAsia="zh-TW"/>
              </w:rPr>
              <w:t xml:space="preserve">) = 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DTAAB401.</w:t>
            </w:r>
            <w:r>
              <w:rPr>
                <w:rFonts w:ascii="Verdana" w:eastAsia="新細明體" w:hAnsi="Verdana" w:cs="細明體" w:hint="eastAsia"/>
                <w:sz w:val="20"/>
                <w:szCs w:val="20"/>
                <w:lang w:eastAsia="zh-TW"/>
              </w:rPr>
              <w:t>APRV_ID</w:t>
            </w:r>
          </w:p>
          <w:p w:rsidR="00C84AB0" w:rsidRDefault="00C84AB0" w:rsidP="00FD6273">
            <w:pPr>
              <w:numPr>
                <w:ilvl w:val="0"/>
                <w:numId w:val="40"/>
                <w:numberingChange w:id="60" w:author="i9004502" w:date="2008-10-20T11:22:00Z" w:original="%1:3:0:.)"/>
              </w:numPr>
              <w:rPr>
                <w:rFonts w:ascii="Verdana" w:eastAsia="新細明體" w:hAnsi="Verdana" w:hint="eastAsia"/>
                <w:sz w:val="20"/>
                <w:lang w:eastAsia="zh-TW"/>
              </w:rPr>
            </w:pPr>
            <w:r>
              <w:rPr>
                <w:rFonts w:ascii="Verdana" w:eastAsia="新細明體" w:hAnsi="Verdana" w:cs="細明體" w:hint="eastAsia"/>
                <w:sz w:val="20"/>
                <w:szCs w:val="20"/>
                <w:lang w:eastAsia="zh-TW"/>
              </w:rPr>
              <w:t>ACNT_DATE</w:t>
            </w:r>
            <w:r w:rsidRPr="00DD63F2">
              <w:rPr>
                <w:rFonts w:ascii="Verdana" w:eastAsia="新細明體" w:hAnsi="Verdana"/>
                <w:sz w:val="20"/>
                <w:lang w:eastAsia="zh-TW"/>
              </w:rPr>
              <w:t xml:space="preserve"> (</w:t>
            </w:r>
            <w:r>
              <w:rPr>
                <w:rFonts w:ascii="Verdana" w:eastAsia="新細明體" w:hAnsi="Verdana"/>
                <w:sz w:val="20"/>
                <w:lang w:eastAsia="zh-TW"/>
              </w:rPr>
              <w:t>帳務日期</w:t>
            </w:r>
            <w:r>
              <w:rPr>
                <w:rFonts w:ascii="Verdana" w:eastAsia="新細明體" w:hAnsi="Verdana"/>
                <w:sz w:val="20"/>
                <w:lang w:eastAsia="zh-TW"/>
              </w:rPr>
              <w:t xml:space="preserve">) = </w:t>
            </w:r>
            <w:r>
              <w:rPr>
                <w:rFonts w:ascii="Verdana" w:eastAsia="新細明體" w:hAnsi="Verdana"/>
                <w:sz w:val="20"/>
                <w:lang w:eastAsia="zh-TW"/>
              </w:rPr>
              <w:t>將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DTAAB401.</w:t>
            </w:r>
            <w:r>
              <w:rPr>
                <w:rFonts w:ascii="Verdana" w:eastAsia="新細明體" w:hAnsi="Verdana" w:cs="細明體" w:hint="eastAsia"/>
                <w:sz w:val="20"/>
                <w:szCs w:val="20"/>
                <w:lang w:eastAsia="zh-TW"/>
              </w:rPr>
              <w:t>ACNT_DATE</w:t>
            </w:r>
            <w:r>
              <w:rPr>
                <w:rFonts w:ascii="Verdana" w:eastAsia="新細明體" w:hAnsi="Verdana" w:cs="細明體" w:hint="eastAsia"/>
                <w:sz w:val="20"/>
                <w:szCs w:val="20"/>
                <w:lang w:eastAsia="zh-TW"/>
              </w:rPr>
              <w:t>轉換成</w:t>
            </w:r>
            <w:r>
              <w:rPr>
                <w:rFonts w:ascii="Verdana" w:eastAsia="新細明體" w:hAnsi="Verdana" w:cs="細明體" w:hint="eastAsia"/>
                <w:sz w:val="20"/>
                <w:szCs w:val="20"/>
                <w:lang w:eastAsia="zh-TW"/>
              </w:rPr>
              <w:t>6</w:t>
            </w:r>
            <w:r>
              <w:rPr>
                <w:rFonts w:ascii="Verdana" w:eastAsia="新細明體" w:hAnsi="Verdana" w:cs="細明體" w:hint="eastAsia"/>
                <w:sz w:val="20"/>
                <w:szCs w:val="20"/>
                <w:lang w:eastAsia="zh-TW"/>
              </w:rPr>
              <w:t>碼民國年格式</w:t>
            </w:r>
            <w:r>
              <w:rPr>
                <w:rFonts w:ascii="Verdana" w:eastAsia="新細明體" w:hAnsi="Verdana" w:cs="細明體" w:hint="eastAsia"/>
                <w:sz w:val="20"/>
                <w:szCs w:val="20"/>
                <w:lang w:eastAsia="zh-TW"/>
              </w:rPr>
              <w:t>(YYMMDD)</w:t>
            </w:r>
          </w:p>
          <w:p w:rsidR="00C84AB0" w:rsidRDefault="00C84AB0" w:rsidP="00FD6273">
            <w:pPr>
              <w:numPr>
                <w:ilvl w:val="0"/>
                <w:numId w:val="40"/>
                <w:numberingChange w:id="61" w:author="i9004502" w:date="2008-10-20T11:22:00Z" w:original="%1:4:0:.)"/>
              </w:numPr>
              <w:rPr>
                <w:rFonts w:ascii="Verdana" w:eastAsia="新細明體" w:hAnsi="Verdana" w:hint="eastAsia"/>
                <w:sz w:val="20"/>
                <w:lang w:eastAsia="zh-TW"/>
              </w:rPr>
            </w:pPr>
            <w:r>
              <w:rPr>
                <w:rFonts w:ascii="Verdana" w:eastAsia="新細明體" w:hAnsi="Verdana" w:cs="細明體" w:hint="eastAsia"/>
                <w:sz w:val="20"/>
                <w:szCs w:val="20"/>
                <w:lang w:eastAsia="zh-TW"/>
              </w:rPr>
              <w:t>TRN_SER_NO</w:t>
            </w:r>
            <w:r w:rsidRPr="00DD63F2">
              <w:rPr>
                <w:rFonts w:ascii="Verdana" w:eastAsia="新細明體" w:hAnsi="Verdana"/>
                <w:sz w:val="20"/>
                <w:lang w:eastAsia="zh-TW"/>
              </w:rPr>
              <w:t xml:space="preserve"> (</w:t>
            </w:r>
            <w:r w:rsidRPr="002B62F4">
              <w:rPr>
                <w:rFonts w:ascii="Arial" w:cs="Arial"/>
                <w:sz w:val="20"/>
              </w:rPr>
              <w:t>交易序號</w:t>
            </w:r>
            <w:r>
              <w:rPr>
                <w:rFonts w:ascii="Verdana" w:eastAsia="新細明體" w:hAnsi="Verdana"/>
                <w:sz w:val="20"/>
                <w:lang w:eastAsia="zh-TW"/>
              </w:rPr>
              <w:t xml:space="preserve">) = 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DTAAB401.</w:t>
            </w:r>
            <w:r>
              <w:rPr>
                <w:rFonts w:ascii="Verdana" w:eastAsia="新細明體" w:hAnsi="Verdana" w:cs="細明體" w:hint="eastAsia"/>
                <w:sz w:val="20"/>
                <w:szCs w:val="20"/>
                <w:lang w:eastAsia="zh-TW"/>
              </w:rPr>
              <w:t>TRN_SER_NO [</w:t>
            </w:r>
            <w:r>
              <w:rPr>
                <w:rFonts w:ascii="Verdana" w:eastAsia="新細明體" w:hAnsi="Verdana" w:cs="細明體" w:hint="eastAsia"/>
                <w:sz w:val="20"/>
                <w:szCs w:val="20"/>
                <w:lang w:eastAsia="zh-TW"/>
              </w:rPr>
              <w:t>不足</w:t>
            </w:r>
            <w:r>
              <w:rPr>
                <w:rFonts w:ascii="Verdana" w:eastAsia="新細明體" w:hAnsi="Verdana" w:cs="細明體" w:hint="eastAsia"/>
                <w:sz w:val="20"/>
                <w:szCs w:val="20"/>
                <w:lang w:eastAsia="zh-TW"/>
              </w:rPr>
              <w:t>9</w:t>
            </w:r>
            <w:r>
              <w:rPr>
                <w:rFonts w:ascii="Verdana" w:eastAsia="新細明體" w:hAnsi="Verdana" w:cs="細明體" w:hint="eastAsia"/>
                <w:sz w:val="20"/>
                <w:szCs w:val="20"/>
                <w:lang w:eastAsia="zh-TW"/>
              </w:rPr>
              <w:t>位則左補</w:t>
            </w:r>
            <w:r>
              <w:rPr>
                <w:rFonts w:ascii="Verdana" w:eastAsia="新細明體" w:hAnsi="Verdana" w:cs="細明體" w:hint="eastAsia"/>
                <w:sz w:val="20"/>
                <w:szCs w:val="20"/>
                <w:lang w:eastAsia="zh-TW"/>
              </w:rPr>
              <w:t>0]</w:t>
            </w:r>
          </w:p>
          <w:p w:rsidR="00C84AB0" w:rsidRDefault="00C84AB0" w:rsidP="00FD6273">
            <w:pPr>
              <w:numPr>
                <w:ilvl w:val="0"/>
                <w:numId w:val="40"/>
                <w:numberingChange w:id="62" w:author="i9004502" w:date="2008-10-20T11:22:00Z" w:original="%1:5:0:.)"/>
              </w:numPr>
              <w:rPr>
                <w:rFonts w:ascii="Verdana" w:eastAsia="新細明體" w:hAnsi="Verdana" w:hint="eastAsia"/>
                <w:sz w:val="20"/>
                <w:lang w:eastAsia="zh-TW"/>
              </w:rPr>
            </w:pPr>
            <w:r>
              <w:rPr>
                <w:rFonts w:ascii="Verdana" w:eastAsia="新細明體" w:hAnsi="Verdana" w:hint="eastAsia"/>
                <w:sz w:val="20"/>
                <w:lang w:eastAsia="zh-TW"/>
              </w:rPr>
              <w:t>FILE</w:t>
            </w:r>
            <w:r>
              <w:rPr>
                <w:rFonts w:ascii="Verdana" w:eastAsia="新細明體" w:hAnsi="Verdana"/>
                <w:sz w:val="20"/>
                <w:lang w:eastAsia="zh-TW"/>
              </w:rPr>
              <w:t xml:space="preserve">_NO </w:t>
            </w:r>
            <w:r w:rsidRPr="00DD63F2">
              <w:rPr>
                <w:rFonts w:ascii="Verdana" w:eastAsia="新細明體" w:hAnsi="Verdana"/>
                <w:sz w:val="20"/>
                <w:lang w:eastAsia="zh-TW"/>
              </w:rPr>
              <w:t>(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檔案號碼</w:t>
            </w:r>
            <w:r>
              <w:rPr>
                <w:rFonts w:ascii="Verdana" w:eastAsia="新細明體" w:hAnsi="Verdana"/>
                <w:sz w:val="20"/>
                <w:lang w:eastAsia="zh-TW"/>
              </w:rPr>
              <w:t xml:space="preserve">) = 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DTAAB401.FILE</w:t>
            </w:r>
            <w:r>
              <w:rPr>
                <w:rFonts w:ascii="Verdana" w:eastAsia="新細明體" w:hAnsi="Verdana"/>
                <w:sz w:val="20"/>
                <w:lang w:eastAsia="zh-TW"/>
              </w:rPr>
              <w:t>_NO</w:t>
            </w:r>
          </w:p>
          <w:p w:rsidR="00C84AB0" w:rsidRPr="00416114" w:rsidRDefault="00C84AB0" w:rsidP="00FD6273">
            <w:pPr>
              <w:numPr>
                <w:ilvl w:val="0"/>
                <w:numId w:val="37"/>
                <w:numberingChange w:id="63" w:author="i9004502" w:date="2008-10-20T11:22:00Z" w:original="%1:5:0:."/>
              </w:numPr>
              <w:rPr>
                <w:rFonts w:ascii="Verdana" w:eastAsia="新細明體" w:hAnsi="Verdana" w:hint="eastAsia"/>
                <w:sz w:val="20"/>
                <w:lang w:eastAsia="zh-TW"/>
              </w:rPr>
            </w:pPr>
            <w:r>
              <w:rPr>
                <w:rFonts w:ascii="Verdana" w:eastAsia="新細明體" w:hAnsi="新細明體" w:hint="eastAsia"/>
                <w:sz w:val="20"/>
                <w:lang w:eastAsia="zh-TW"/>
              </w:rPr>
              <w:t>呼叫</w:t>
            </w:r>
            <w:r>
              <w:rPr>
                <w:rFonts w:ascii="Verdana" w:eastAsia="新細明體" w:hAnsi="新細明體" w:hint="eastAsia"/>
                <w:sz w:val="20"/>
                <w:lang w:eastAsia="zh-TW"/>
              </w:rPr>
              <w:t>MQUtil.callHostModule(this, msgBo)</w:t>
            </w:r>
            <w:r>
              <w:rPr>
                <w:rFonts w:ascii="Verdana" w:eastAsia="新細明體" w:hAnsi="新細明體" w:hint="eastAsia"/>
                <w:sz w:val="20"/>
                <w:lang w:eastAsia="zh-TW"/>
              </w:rPr>
              <w:t>，將</w:t>
            </w: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主機訊息物件</w:t>
            </w:r>
            <w:r w:rsidR="00C4474A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(PQAADTQ2</w:t>
            </w: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)</w:t>
            </w: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傳入</w:t>
            </w: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msgBo</w:t>
            </w: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當作參數。接收並解析回傳的</w:t>
            </w: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PQAADTQ</w:t>
            </w:r>
            <w:r w:rsidR="00976D39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2</w:t>
            </w: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物件，</w:t>
            </w:r>
            <w:r w:rsidR="00B07F75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若</w:t>
            </w:r>
            <w:r w:rsidR="00FE3AF8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trim(ERR_CODE</w:t>
            </w:r>
            <w:r w:rsidR="00B07F75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)=</w:t>
            </w:r>
            <w:r w:rsidR="00B07F75">
              <w:rPr>
                <w:rFonts w:ascii="Verdana" w:eastAsia="細明體" w:hAnsi="Verdana"/>
                <w:sz w:val="20"/>
                <w:szCs w:val="20"/>
                <w:lang w:eastAsia="zh-TW"/>
              </w:rPr>
              <w:t>””</w:t>
            </w:r>
            <w:r w:rsidR="00B07F75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，則</w:t>
            </w: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依照下列條件</w:t>
            </w:r>
            <w:r w:rsidR="00B07F75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以</w:t>
            </w:r>
            <w:r w:rsidR="008863EA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PQAADZD02</w:t>
            </w:r>
            <w:r w:rsidR="00B07F75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.</w:t>
            </w:r>
            <w:r w:rsidR="00B07F75">
              <w:rPr>
                <w:lang w:eastAsia="zh-TW"/>
              </w:rPr>
              <w:t xml:space="preserve"> </w:t>
            </w:r>
            <w:r w:rsidR="00B07F75">
              <w:rPr>
                <w:rStyle w:val="style31"/>
                <w:lang w:eastAsia="zh-TW"/>
              </w:rPr>
              <w:t>D</w:t>
            </w:r>
            <w:r w:rsidR="00B07F75">
              <w:rPr>
                <w:rStyle w:val="style31"/>
                <w:rFonts w:hint="eastAsia"/>
                <w:lang w:eastAsia="zh-TW"/>
              </w:rPr>
              <w:t>EL_UPD_TIME</w:t>
            </w:r>
            <w:r w:rsidR="00B07F75">
              <w:rPr>
                <w:rStyle w:val="style31"/>
                <w:rFonts w:hint="eastAsia"/>
                <w:lang w:eastAsia="zh-TW"/>
              </w:rPr>
              <w:t>值</w:t>
            </w: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更新</w:t>
            </w: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DTAAB401</w:t>
            </w: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的</w:t>
            </w: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DEL_UPD_TIME</w:t>
            </w: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欄位</w:t>
            </w: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:</w:t>
            </w:r>
          </w:p>
          <w:p w:rsidR="00C84AB0" w:rsidRDefault="00C84AB0" w:rsidP="00FD6273">
            <w:pPr>
              <w:numPr>
                <w:ilvl w:val="0"/>
                <w:numId w:val="41"/>
                <w:numberingChange w:id="64" w:author="i9004502" w:date="2008-10-20T11:22:00Z" w:original="%1:1:0:.)"/>
              </w:numP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</w:pP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 xml:space="preserve">APLY_NO = </w:t>
            </w:r>
            <w:r w:rsidR="008863EA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PQAADZD02</w:t>
            </w: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.APLY_NO</w:t>
            </w:r>
          </w:p>
          <w:p w:rsidR="00C84AB0" w:rsidRPr="003F73C9" w:rsidRDefault="00C84AB0" w:rsidP="00FD6273">
            <w:pPr>
              <w:numPr>
                <w:ilvl w:val="0"/>
                <w:numId w:val="41"/>
                <w:numberingChange w:id="65" w:author="i9004502" w:date="2008-10-20T11:22:00Z" w:original="%1:2:0:.)"/>
              </w:numPr>
              <w:rPr>
                <w:rFonts w:ascii="Verdana" w:eastAsia="新細明體" w:hAnsi="Verdana" w:hint="eastAsia"/>
                <w:sz w:val="20"/>
                <w:lang w:val="sv-SE" w:eastAsia="zh-TW"/>
              </w:rPr>
            </w:pPr>
            <w:r w:rsidRPr="003F73C9">
              <w:rPr>
                <w:rFonts w:ascii="Verdana" w:eastAsia="細明體" w:hAnsi="Verdana" w:hint="eastAsia"/>
                <w:sz w:val="20"/>
                <w:szCs w:val="20"/>
                <w:lang w:val="sv-SE" w:eastAsia="zh-TW"/>
              </w:rPr>
              <w:t xml:space="preserve">APRV_ID = </w:t>
            </w:r>
            <w:r w:rsidR="008863EA" w:rsidRPr="008863EA">
              <w:rPr>
                <w:rFonts w:ascii="Verdana" w:eastAsia="細明體" w:hAnsi="Verdana" w:hint="eastAsia"/>
                <w:sz w:val="20"/>
                <w:szCs w:val="20"/>
                <w:lang w:val="sv-SE" w:eastAsia="zh-TW"/>
              </w:rPr>
              <w:t>PQAADZD02</w:t>
            </w:r>
            <w:r w:rsidRPr="003F73C9">
              <w:rPr>
                <w:rFonts w:ascii="Verdana" w:eastAsia="細明體" w:hAnsi="Verdana" w:hint="eastAsia"/>
                <w:sz w:val="20"/>
                <w:szCs w:val="20"/>
                <w:lang w:val="sv-SE" w:eastAsia="zh-TW"/>
              </w:rPr>
              <w:t>.APRV_ID</w:t>
            </w:r>
          </w:p>
          <w:p w:rsidR="00C84AB0" w:rsidRPr="00416114" w:rsidRDefault="00C84AB0" w:rsidP="00FD6273">
            <w:pPr>
              <w:numPr>
                <w:ilvl w:val="0"/>
                <w:numId w:val="41"/>
                <w:numberingChange w:id="66" w:author="i9004502" w:date="2008-10-20T11:22:00Z" w:original="%1:3:0:.)"/>
              </w:numPr>
              <w:rPr>
                <w:rFonts w:ascii="Verdana" w:eastAsia="新細明體" w:hAnsi="Verdana" w:hint="eastAsia"/>
                <w:sz w:val="20"/>
                <w:lang w:eastAsia="zh-TW"/>
              </w:rPr>
            </w:pP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 xml:space="preserve">ACNT_DATE = </w:t>
            </w:r>
            <w:r w:rsidR="008863EA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PQAADZD02</w:t>
            </w: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.ACNT_DATE</w:t>
            </w:r>
            <w:r w:rsidR="00A461A7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 xml:space="preserve">  [</w:t>
            </w:r>
            <w:r w:rsidR="00A461A7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需將主機下傳字串轉換成西元年</w:t>
            </w:r>
            <w:r w:rsidR="00A461A7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]</w:t>
            </w:r>
          </w:p>
          <w:p w:rsidR="00C84AB0" w:rsidRPr="00416114" w:rsidRDefault="00C84AB0" w:rsidP="00FD6273">
            <w:pPr>
              <w:numPr>
                <w:ilvl w:val="0"/>
                <w:numId w:val="41"/>
                <w:numberingChange w:id="67" w:author="i9004502" w:date="2008-10-20T11:22:00Z" w:original="%1:4:0:.)"/>
              </w:numPr>
              <w:rPr>
                <w:rFonts w:ascii="Verdana" w:eastAsia="新細明體" w:hAnsi="Verdana" w:hint="eastAsia"/>
                <w:sz w:val="20"/>
                <w:lang w:eastAsia="zh-TW"/>
              </w:rPr>
            </w:pP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 xml:space="preserve">TRN_SER_NO = </w:t>
            </w:r>
            <w:r w:rsidR="008863EA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PQAADZD02</w:t>
            </w: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.TRN_SER_NO [</w:t>
            </w: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需先將主機下傳字串轉換成</w:t>
            </w: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integer]</w:t>
            </w:r>
          </w:p>
          <w:p w:rsidR="000E1134" w:rsidRDefault="00B07F75" w:rsidP="00B07F75">
            <w:pPr>
              <w:ind w:left="400" w:hangingChars="200" w:hanging="400"/>
              <w:rPr>
                <w:rFonts w:ascii="Verdana" w:eastAsia="新細明體" w:hAnsi="Verdana" w:hint="eastAsia"/>
                <w:sz w:val="20"/>
                <w:lang w:eastAsia="zh-TW"/>
              </w:rPr>
            </w:pPr>
            <w:r>
              <w:rPr>
                <w:rFonts w:ascii="Verdana" w:eastAsia="新細明體" w:hAnsi="Verdana" w:hint="eastAsia"/>
                <w:sz w:val="20"/>
                <w:lang w:eastAsia="zh-TW"/>
              </w:rPr>
              <w:t xml:space="preserve">　　反之若</w:t>
            </w:r>
            <w:r w:rsidR="00FE3AF8">
              <w:rPr>
                <w:rFonts w:ascii="Verdana" w:eastAsia="新細明體" w:hAnsi="Verdana" w:hint="eastAsia"/>
                <w:sz w:val="20"/>
                <w:lang w:eastAsia="zh-TW"/>
              </w:rPr>
              <w:t>trim(ERR_CODE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)&lt;&gt;</w:t>
            </w:r>
            <w:r>
              <w:rPr>
                <w:rFonts w:ascii="Verdana" w:eastAsia="新細明體" w:hAnsi="Verdana"/>
                <w:sz w:val="20"/>
                <w:lang w:eastAsia="zh-TW"/>
              </w:rPr>
              <w:t>””</w:t>
            </w:r>
            <w:r>
              <w:rPr>
                <w:rFonts w:ascii="Verdana" w:eastAsia="新細明體" w:hAnsi="Verdana"/>
                <w:sz w:val="20"/>
                <w:lang w:eastAsia="zh-TW"/>
              </w:rPr>
              <w:t>或等候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MQ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回應逾時，則不更新</w:t>
            </w:r>
            <w:r>
              <w:rPr>
                <w:rStyle w:val="style31"/>
                <w:lang w:eastAsia="zh-TW"/>
              </w:rPr>
              <w:t>D</w:t>
            </w:r>
            <w:r>
              <w:rPr>
                <w:rStyle w:val="style31"/>
                <w:rFonts w:hint="eastAsia"/>
                <w:lang w:eastAsia="zh-TW"/>
              </w:rPr>
              <w:t>EL_UPD_TIME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欄位，</w:t>
            </w:r>
            <w:r w:rsidR="00FE3AF8">
              <w:rPr>
                <w:rFonts w:ascii="Verdana" w:eastAsia="新細明體" w:hAnsi="Verdana" w:hint="eastAsia"/>
                <w:sz w:val="20"/>
                <w:lang w:eastAsia="zh-TW"/>
              </w:rPr>
              <w:t>而是以</w:t>
            </w:r>
            <w:r w:rsidR="008863EA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PQAADZD02</w:t>
            </w:r>
            <w:r w:rsidR="00DB45F8"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.</w:t>
            </w:r>
            <w:r w:rsidR="00FE3AF8">
              <w:rPr>
                <w:rFonts w:ascii="Verdana" w:eastAsia="新細明體" w:hAnsi="Verdana" w:hint="eastAsia"/>
                <w:sz w:val="20"/>
                <w:lang w:eastAsia="zh-TW"/>
              </w:rPr>
              <w:t>ERR_CODE/ERR_MSG</w:t>
            </w:r>
            <w:r w:rsidR="00DB45F8">
              <w:rPr>
                <w:rFonts w:ascii="Verdana" w:eastAsia="新細明體" w:hAnsi="Verdana" w:hint="eastAsia"/>
                <w:sz w:val="20"/>
                <w:lang w:eastAsia="zh-TW"/>
              </w:rPr>
              <w:t>值</w:t>
            </w:r>
            <w:r w:rsidR="00FE3AF8">
              <w:rPr>
                <w:rFonts w:ascii="Verdana" w:eastAsia="新細明體" w:hAnsi="Verdana" w:hint="eastAsia"/>
                <w:sz w:val="20"/>
                <w:lang w:eastAsia="zh-TW"/>
              </w:rPr>
              <w:t>更新</w:t>
            </w:r>
            <w:r w:rsidR="00FE3AF8">
              <w:rPr>
                <w:rFonts w:ascii="Verdana" w:eastAsia="新細明體" w:hAnsi="Verdana" w:hint="eastAsia"/>
                <w:sz w:val="20"/>
                <w:lang w:eastAsia="zh-TW"/>
              </w:rPr>
              <w:t>DTAAB401</w:t>
            </w:r>
            <w:r w:rsidR="00FE3AF8">
              <w:rPr>
                <w:rFonts w:ascii="Verdana" w:eastAsia="新細明體" w:hAnsi="Verdana" w:hint="eastAsia"/>
                <w:sz w:val="20"/>
                <w:lang w:eastAsia="zh-TW"/>
              </w:rPr>
              <w:t>的</w:t>
            </w:r>
            <w:r w:rsidR="00FE3AF8">
              <w:rPr>
                <w:rFonts w:ascii="Verdana" w:eastAsia="新細明體" w:hAnsi="Verdana" w:hint="eastAsia"/>
                <w:sz w:val="20"/>
                <w:lang w:eastAsia="zh-TW"/>
              </w:rPr>
              <w:t>ERR_CODE/ERR_MSG</w:t>
            </w:r>
            <w:r w:rsidR="00FE3AF8">
              <w:rPr>
                <w:rFonts w:ascii="Verdana" w:eastAsia="新細明體" w:hAnsi="Verdana" w:hint="eastAsia"/>
                <w:sz w:val="20"/>
                <w:lang w:eastAsia="zh-TW"/>
              </w:rPr>
              <w:t>欄位</w:t>
            </w:r>
          </w:p>
          <w:p w:rsidR="000E1134" w:rsidRDefault="000E1134" w:rsidP="00B07F75">
            <w:pPr>
              <w:ind w:left="400" w:hangingChars="200" w:hanging="400"/>
              <w:rPr>
                <w:rFonts w:ascii="Verdana" w:eastAsia="新細明體" w:hAnsi="Verdana" w:hint="eastAsia"/>
                <w:sz w:val="20"/>
                <w:lang w:eastAsia="zh-TW"/>
              </w:rPr>
            </w:pPr>
            <w:r>
              <w:rPr>
                <w:rFonts w:ascii="Verdana" w:eastAsia="新細明體" w:hAnsi="Verdana" w:hint="eastAsia"/>
                <w:sz w:val="20"/>
                <w:lang w:eastAsia="zh-TW"/>
              </w:rPr>
              <w:t xml:space="preserve">　　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(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註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1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：</w:t>
            </w:r>
            <w:r>
              <w:rPr>
                <w:rFonts w:ascii="Verdana" w:eastAsia="細明體" w:hAnsi="Verdana" w:hint="eastAsia"/>
                <w:sz w:val="20"/>
                <w:szCs w:val="20"/>
                <w:lang w:eastAsia="zh-TW"/>
              </w:rPr>
              <w:t>PQAADZD01.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ERR_MSG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若有多餘的空白，則先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Trim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掉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)</w:t>
            </w:r>
          </w:p>
          <w:p w:rsidR="00C84AB0" w:rsidRPr="00B07F75" w:rsidRDefault="000E1134" w:rsidP="000E1134">
            <w:pPr>
              <w:ind w:leftChars="166" w:left="398"/>
              <w:rPr>
                <w:rFonts w:ascii="Verdana" w:eastAsia="新細明體" w:hAnsi="Verdana" w:hint="eastAsia"/>
                <w:sz w:val="20"/>
                <w:lang w:eastAsia="zh-TW"/>
              </w:rPr>
            </w:pPr>
            <w:r>
              <w:rPr>
                <w:rFonts w:ascii="Verdana" w:eastAsia="新細明體" w:hAnsi="Verdana" w:hint="eastAsia"/>
                <w:sz w:val="20"/>
                <w:lang w:eastAsia="zh-TW"/>
              </w:rPr>
              <w:t>(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註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2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：若</w:t>
            </w:r>
            <w:r>
              <w:rPr>
                <w:rFonts w:ascii="Verdana" w:eastAsia="新細明體" w:hAnsi="Verdana"/>
                <w:sz w:val="20"/>
                <w:lang w:eastAsia="zh-TW"/>
              </w:rPr>
              <w:t>等候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MQ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回應逾時，則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ERR_CODE=</w:t>
            </w:r>
            <w:r w:rsidRPr="008645E0">
              <w:rPr>
                <w:rFonts w:ascii="Verdana" w:eastAsia="新細明體" w:hAnsi="Verdana" w:hint="eastAsia"/>
                <w:b/>
                <w:sz w:val="20"/>
                <w:lang w:eastAsia="zh-TW"/>
              </w:rPr>
              <w:t>TIMEOUT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, ERR_MSG=</w:t>
            </w:r>
            <w:r w:rsidRPr="008645E0">
              <w:rPr>
                <w:rFonts w:ascii="Verdana" w:eastAsia="新細明體" w:hAnsi="Verdana" w:hint="eastAsia"/>
                <w:b/>
                <w:sz w:val="20"/>
                <w:lang w:eastAsia="zh-TW"/>
              </w:rPr>
              <w:t>主機回應逾時，交易結果不明</w:t>
            </w:r>
            <w:r>
              <w:rPr>
                <w:rFonts w:ascii="Verdana" w:eastAsia="新細明體" w:hAnsi="Verdana" w:hint="eastAsia"/>
                <w:sz w:val="20"/>
                <w:lang w:eastAsia="zh-TW"/>
              </w:rPr>
              <w:t>)</w:t>
            </w:r>
          </w:p>
        </w:tc>
      </w:tr>
    </w:tbl>
    <w:p w:rsidR="00C84AB0" w:rsidRDefault="00C84AB0" w:rsidP="0032081A">
      <w:pPr>
        <w:pStyle w:val="Tabletext"/>
        <w:keepLines w:val="0"/>
        <w:spacing w:after="0" w:line="240" w:lineRule="auto"/>
        <w:rPr>
          <w:rFonts w:ascii="Verdana" w:eastAsia="新細明體" w:hAnsi="Verdana" w:hint="eastAsia"/>
          <w:color w:val="000000"/>
          <w:kern w:val="2"/>
          <w:lang w:eastAsia="zh-TW"/>
        </w:rPr>
      </w:pPr>
    </w:p>
    <w:p w:rsidR="00C84AB0" w:rsidRDefault="008863EA" w:rsidP="00C84AB0">
      <w:pPr>
        <w:pStyle w:val="Tabletext"/>
        <w:keepLines w:val="0"/>
        <w:spacing w:after="0" w:line="240" w:lineRule="auto"/>
        <w:rPr>
          <w:rFonts w:ascii="Verdana" w:eastAsia="新細明體" w:hAnsi="Verdana" w:hint="eastAsia"/>
          <w:color w:val="000000"/>
          <w:kern w:val="2"/>
          <w:lang w:eastAsia="zh-TW"/>
        </w:rPr>
      </w:pPr>
      <w:r>
        <w:rPr>
          <w:rFonts w:ascii="Verdana" w:eastAsia="新細明體" w:hAnsi="Verdana" w:hint="eastAsia"/>
          <w:color w:val="000000"/>
          <w:kern w:val="2"/>
          <w:lang w:eastAsia="zh-TW"/>
        </w:rPr>
        <w:t>取消覆核</w:t>
      </w:r>
      <w:r w:rsidR="008C6B7E">
        <w:rPr>
          <w:rFonts w:ascii="Verdana" w:eastAsia="新細明體" w:hAnsi="Verdana" w:hint="eastAsia"/>
          <w:color w:val="000000"/>
          <w:kern w:val="2"/>
          <w:lang w:eastAsia="zh-TW"/>
        </w:rPr>
        <w:t>電文</w:t>
      </w:r>
      <w:r w:rsidR="00C84AB0">
        <w:rPr>
          <w:rFonts w:ascii="Verdana" w:eastAsia="新細明體" w:hAnsi="Verdana" w:hint="eastAsia"/>
          <w:color w:val="000000"/>
          <w:kern w:val="2"/>
          <w:lang w:eastAsia="zh-TW"/>
        </w:rPr>
        <w:t>&lt;&lt;Body</w:t>
      </w:r>
      <w:r>
        <w:rPr>
          <w:rFonts w:ascii="Verdana" w:eastAsia="新細明體" w:hAnsi="Verdana" w:hint="eastAsia"/>
          <w:color w:val="000000"/>
          <w:kern w:val="2"/>
          <w:lang w:eastAsia="zh-TW"/>
        </w:rPr>
        <w:t xml:space="preserve"> of </w:t>
      </w:r>
      <w:r>
        <w:rPr>
          <w:rFonts w:ascii="Verdana" w:eastAsia="細明體" w:hAnsi="Verdana" w:hint="eastAsia"/>
          <w:lang w:eastAsia="zh-TW"/>
        </w:rPr>
        <w:t>PQAADZD02</w:t>
      </w:r>
      <w:r w:rsidR="00F65150">
        <w:rPr>
          <w:rFonts w:ascii="Verdana" w:eastAsia="新細明體" w:hAnsi="Verdana" w:hint="eastAsia"/>
          <w:color w:val="000000"/>
          <w:kern w:val="2"/>
          <w:lang w:eastAsia="zh-TW"/>
        </w:rPr>
        <w:t>&gt;&gt;</w:t>
      </w:r>
    </w:p>
    <w:tbl>
      <w:tblPr>
        <w:tblW w:w="9544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1415"/>
        <w:gridCol w:w="1650"/>
        <w:gridCol w:w="1260"/>
        <w:gridCol w:w="720"/>
        <w:gridCol w:w="819"/>
        <w:gridCol w:w="3100"/>
        <w:tblGridChange w:id="68">
          <w:tblGrid>
            <w:gridCol w:w="580"/>
            <w:gridCol w:w="1415"/>
            <w:gridCol w:w="1650"/>
            <w:gridCol w:w="1260"/>
            <w:gridCol w:w="720"/>
            <w:gridCol w:w="819"/>
            <w:gridCol w:w="3100"/>
          </w:tblGrid>
        </w:tblGridChange>
      </w:tblGrid>
      <w:tr w:rsidR="00C84AB0" w:rsidRPr="008C5D4E">
        <w:trPr>
          <w:trHeight w:val="285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4AB0" w:rsidRPr="008C5D4E" w:rsidRDefault="00C84AB0" w:rsidP="00FD6273">
            <w:pPr>
              <w:pStyle w:val="Tabletext"/>
              <w:jc w:val="center"/>
              <w:rPr>
                <w:rFonts w:ascii="Verdana" w:eastAsia="新細明體" w:hAnsi="Verdana"/>
                <w:kern w:val="2"/>
              </w:rPr>
            </w:pPr>
            <w:r w:rsidRPr="008C5D4E">
              <w:rPr>
                <w:rFonts w:ascii="Verdana" w:eastAsia="新細明體" w:hint="eastAsia"/>
                <w:kern w:val="2"/>
              </w:rPr>
              <w:t>欄位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4AB0" w:rsidRPr="008C5D4E" w:rsidRDefault="00C84AB0" w:rsidP="00FD6273">
            <w:pPr>
              <w:pStyle w:val="Tabletext"/>
              <w:jc w:val="center"/>
              <w:rPr>
                <w:rFonts w:ascii="Verdana" w:eastAsia="新細明體" w:hAnsi="Verdana"/>
                <w:kern w:val="2"/>
              </w:rPr>
            </w:pPr>
            <w:r w:rsidRPr="008C5D4E">
              <w:rPr>
                <w:rFonts w:ascii="Verdana" w:eastAsia="新細明體" w:hint="eastAsia"/>
                <w:kern w:val="2"/>
              </w:rPr>
              <w:t>輸入參數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4AB0" w:rsidRPr="008C5D4E" w:rsidRDefault="00C84AB0" w:rsidP="00FD6273">
            <w:pPr>
              <w:pStyle w:val="Tabletext"/>
              <w:jc w:val="center"/>
              <w:rPr>
                <w:rFonts w:ascii="Verdana" w:eastAsia="新細明體" w:hAnsi="Verdana"/>
                <w:kern w:val="2"/>
              </w:rPr>
            </w:pPr>
            <w:r w:rsidRPr="008C5D4E">
              <w:rPr>
                <w:rFonts w:ascii="Verdana" w:eastAsia="新細明體" w:hint="eastAsia"/>
                <w:kern w:val="2"/>
              </w:rPr>
              <w:t>輸出參數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4AB0" w:rsidRPr="008C5D4E" w:rsidRDefault="00C84AB0" w:rsidP="00FD6273">
            <w:pPr>
              <w:pStyle w:val="Tabletext"/>
              <w:jc w:val="center"/>
              <w:rPr>
                <w:rFonts w:ascii="Verdana" w:eastAsia="新細明體" w:hAnsi="Verdana"/>
                <w:kern w:val="2"/>
              </w:rPr>
            </w:pPr>
            <w:r w:rsidRPr="008C5D4E">
              <w:rPr>
                <w:rFonts w:ascii="Verdana" w:eastAsia="新細明體" w:hint="eastAsia"/>
                <w:kern w:val="2"/>
              </w:rPr>
              <w:t>格式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4AB0" w:rsidRPr="008C5D4E" w:rsidRDefault="00C84AB0" w:rsidP="00FD6273">
            <w:pPr>
              <w:pStyle w:val="Tabletext"/>
              <w:jc w:val="center"/>
              <w:rPr>
                <w:rFonts w:ascii="Verdana" w:eastAsia="新細明體" w:hAnsi="Verdana"/>
                <w:kern w:val="2"/>
              </w:rPr>
            </w:pPr>
            <w:r w:rsidRPr="008C5D4E">
              <w:rPr>
                <w:rFonts w:ascii="Verdana" w:eastAsia="新細明體" w:hint="eastAsia"/>
                <w:kern w:val="2"/>
              </w:rPr>
              <w:t>長度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C84AB0" w:rsidRPr="008C5D4E" w:rsidRDefault="00C84AB0" w:rsidP="00FD6273">
            <w:pPr>
              <w:pStyle w:val="Tabletext"/>
              <w:jc w:val="center"/>
              <w:rPr>
                <w:rFonts w:ascii="Verdana" w:eastAsia="新細明體" w:hint="eastAsia"/>
                <w:kern w:val="2"/>
                <w:lang w:eastAsia="zh-TW"/>
              </w:rPr>
            </w:pPr>
            <w:r>
              <w:rPr>
                <w:rFonts w:ascii="Verdana" w:eastAsia="新細明體" w:hint="eastAsia"/>
                <w:kern w:val="2"/>
                <w:lang w:eastAsia="zh-TW"/>
              </w:rPr>
              <w:t>欄位名稱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4AB0" w:rsidRPr="008C5D4E" w:rsidRDefault="00C84AB0" w:rsidP="00FD6273">
            <w:pPr>
              <w:pStyle w:val="Tabletext"/>
              <w:jc w:val="center"/>
              <w:rPr>
                <w:rFonts w:ascii="Verdana" w:eastAsia="新細明體" w:hAnsi="Verdana"/>
                <w:kern w:val="2"/>
              </w:rPr>
            </w:pPr>
            <w:r w:rsidRPr="008C5D4E">
              <w:rPr>
                <w:rFonts w:ascii="Verdana" w:eastAsia="新細明體" w:hint="eastAsia"/>
                <w:kern w:val="2"/>
              </w:rPr>
              <w:t>說明</w:t>
            </w:r>
            <w:r w:rsidRPr="008C5D4E">
              <w:rPr>
                <w:rFonts w:ascii="Verdana" w:eastAsia="新細明體" w:hAnsi="Verdana"/>
                <w:kern w:val="2"/>
              </w:rPr>
              <w:t>(</w:t>
            </w:r>
            <w:r w:rsidRPr="008C5D4E">
              <w:rPr>
                <w:rFonts w:ascii="Verdana" w:eastAsia="新細明體" w:hint="eastAsia"/>
                <w:kern w:val="2"/>
              </w:rPr>
              <w:t>檢查規則</w:t>
            </w:r>
            <w:r w:rsidRPr="008C5D4E">
              <w:rPr>
                <w:rFonts w:ascii="Verdana" w:eastAsia="新細明體" w:hAnsi="Verdana"/>
                <w:kern w:val="2"/>
              </w:rPr>
              <w:t>)</w:t>
            </w:r>
          </w:p>
        </w:tc>
      </w:tr>
      <w:tr w:rsidR="00C84AB0" w:rsidRPr="008C5D4E">
        <w:trPr>
          <w:trHeight w:val="285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4AB0" w:rsidRPr="008C5D4E" w:rsidRDefault="00C84AB0" w:rsidP="00FD6273">
            <w:pPr>
              <w:pStyle w:val="Tabletext"/>
              <w:numPr>
                <w:ilvl w:val="0"/>
                <w:numId w:val="36"/>
                <w:numberingChange w:id="69" w:author="i9004502" w:date="2008-10-20T11:22:00Z" w:original="%1:1:0:."/>
              </w:numPr>
              <w:rPr>
                <w:rFonts w:ascii="Verdana" w:eastAsia="新細明體" w:hAnsi="Verdana" w:hint="eastAsia"/>
                <w:kern w:val="2"/>
                <w:lang w:eastAsia="zh-TW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4AB0" w:rsidRPr="00BF6B3F" w:rsidRDefault="00C84AB0" w:rsidP="00FD6273">
            <w:pPr>
              <w:pStyle w:val="Tabletext"/>
              <w:rPr>
                <w:rFonts w:ascii="Verdana" w:eastAsia="新細明體" w:hAnsi="Verdana" w:cs="細明體" w:hint="eastAsia"/>
                <w:kern w:val="2"/>
                <w:lang w:eastAsia="zh-TW"/>
              </w:rPr>
            </w:pPr>
            <w:r w:rsidRPr="00BF6B3F">
              <w:rPr>
                <w:rFonts w:ascii="Verdana" w:eastAsia="新細明體" w:hAnsi="Verdana" w:cs="細明體"/>
                <w:kern w:val="2"/>
                <w:lang w:eastAsia="zh-TW"/>
              </w:rPr>
              <w:t>APLY_NO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4AB0" w:rsidRPr="008C5D4E" w:rsidRDefault="00C84AB0" w:rsidP="00FD6273">
            <w:pPr>
              <w:pStyle w:val="Tabletext"/>
              <w:rPr>
                <w:rFonts w:ascii="Verdana" w:eastAsia="新細明體" w:hAnsi="Verdana"/>
                <w:kern w:val="2"/>
                <w:lang w:eastAsia="zh-TW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4AB0" w:rsidRPr="008C5D4E" w:rsidRDefault="00C84AB0" w:rsidP="00FD6273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>
              <w:rPr>
                <w:rFonts w:ascii="Verdana" w:eastAsia="新細明體" w:hAnsi="Verdana" w:hint="eastAsia"/>
                <w:kern w:val="2"/>
                <w:lang w:eastAsia="zh-TW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4AB0" w:rsidRPr="008C5D4E" w:rsidRDefault="00C84AB0" w:rsidP="00FD6273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>
              <w:rPr>
                <w:rFonts w:ascii="Verdana" w:eastAsia="新細明體" w:hAnsi="Verdana" w:hint="eastAsia"/>
                <w:kern w:val="2"/>
                <w:lang w:eastAsia="zh-TW"/>
              </w:rPr>
              <w:t>14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84AB0" w:rsidRPr="008C5D4E" w:rsidRDefault="00C84AB0" w:rsidP="00FD6273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 w:rsidRPr="002B62F4">
              <w:rPr>
                <w:rFonts w:ascii="Arial" w:cs="Arial"/>
              </w:rPr>
              <w:t>受理編號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4AB0" w:rsidRPr="008C5D4E" w:rsidRDefault="00C84AB0" w:rsidP="00FD6273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</w:p>
        </w:tc>
      </w:tr>
      <w:tr w:rsidR="00C84AB0" w:rsidRPr="008C5D4E">
        <w:trPr>
          <w:trHeight w:val="285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4AB0" w:rsidRPr="008C5D4E" w:rsidRDefault="00C84AB0" w:rsidP="00FD6273">
            <w:pPr>
              <w:pStyle w:val="Tabletext"/>
              <w:numPr>
                <w:ilvl w:val="0"/>
                <w:numId w:val="36"/>
                <w:numberingChange w:id="70" w:author="i9004502" w:date="2008-10-20T11:22:00Z" w:original="%1:2:0:."/>
              </w:numPr>
              <w:rPr>
                <w:rFonts w:ascii="Verdana" w:eastAsia="新細明體" w:hAnsi="Verdana" w:hint="eastAsia"/>
                <w:kern w:val="2"/>
                <w:lang w:eastAsia="zh-TW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4AB0" w:rsidRPr="00BF6B3F" w:rsidRDefault="00C84AB0" w:rsidP="00FD6273">
            <w:pPr>
              <w:pStyle w:val="Tabletext"/>
              <w:rPr>
                <w:rFonts w:ascii="Verdana" w:eastAsia="新細明體" w:hAnsi="Verdana" w:cs="細明體" w:hint="eastAsia"/>
                <w:kern w:val="2"/>
                <w:lang w:eastAsia="zh-TW"/>
              </w:rPr>
            </w:pPr>
            <w:r w:rsidRPr="00BF6B3F">
              <w:rPr>
                <w:rFonts w:ascii="Verdana" w:eastAsia="新細明體" w:hAnsi="Verdana" w:cs="細明體"/>
                <w:kern w:val="2"/>
                <w:lang w:eastAsia="zh-TW"/>
              </w:rPr>
              <w:t>APRV_ID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4AB0" w:rsidRPr="008C5D4E" w:rsidRDefault="00C84AB0" w:rsidP="00FD6273">
            <w:pPr>
              <w:pStyle w:val="Tabletext"/>
              <w:rPr>
                <w:rFonts w:ascii="Verdana" w:eastAsia="新細明體" w:hAnsi="Verdana"/>
                <w:kern w:val="2"/>
                <w:lang w:eastAsia="zh-TW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4AB0" w:rsidRPr="008C5D4E" w:rsidRDefault="00C84AB0" w:rsidP="00FD6273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 w:rsidRPr="008C5D4E">
              <w:rPr>
                <w:rFonts w:ascii="Verdana" w:eastAsia="新細明體" w:hAnsi="Verdana" w:hint="eastAsia"/>
                <w:kern w:val="2"/>
                <w:lang w:eastAsia="zh-TW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4AB0" w:rsidRPr="008C5D4E" w:rsidRDefault="00C84AB0" w:rsidP="00FD6273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 w:rsidRPr="008C5D4E">
              <w:rPr>
                <w:rFonts w:ascii="Verdana" w:eastAsia="新細明體" w:hAnsi="Verdana" w:hint="eastAsia"/>
                <w:kern w:val="2"/>
                <w:lang w:eastAsia="zh-TW"/>
              </w:rPr>
              <w:t>10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84AB0" w:rsidRPr="008C5D4E" w:rsidRDefault="00C84AB0" w:rsidP="00FD6273">
            <w:pPr>
              <w:pStyle w:val="Tabletext"/>
              <w:rPr>
                <w:rFonts w:ascii="Verdana" w:eastAsia="新細明體" w:hAnsi="Verdana"/>
                <w:kern w:val="2"/>
              </w:rPr>
            </w:pPr>
            <w:r>
              <w:rPr>
                <w:rFonts w:ascii="Arial" w:cs="Arial" w:hint="eastAsia"/>
              </w:rPr>
              <w:t>覆核人員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4AB0" w:rsidRPr="008C5D4E" w:rsidRDefault="00C84AB0" w:rsidP="00FD6273">
            <w:pPr>
              <w:pStyle w:val="Tabletext"/>
              <w:rPr>
                <w:rFonts w:ascii="Verdana" w:eastAsia="新細明體" w:hAnsi="Verdana"/>
                <w:kern w:val="2"/>
              </w:rPr>
            </w:pPr>
          </w:p>
        </w:tc>
      </w:tr>
      <w:tr w:rsidR="00C84AB0" w:rsidRPr="008C5D4E">
        <w:trPr>
          <w:trHeight w:val="285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4AB0" w:rsidRPr="008C5D4E" w:rsidRDefault="00C84AB0" w:rsidP="00FD6273">
            <w:pPr>
              <w:pStyle w:val="Tabletext"/>
              <w:numPr>
                <w:ilvl w:val="0"/>
                <w:numId w:val="36"/>
                <w:numberingChange w:id="71" w:author="i9004502" w:date="2008-10-20T11:22:00Z" w:original="%1:3:0:."/>
              </w:numPr>
              <w:rPr>
                <w:rFonts w:ascii="Verdana" w:eastAsia="新細明體" w:hAnsi="Verdana" w:hint="eastAsia"/>
                <w:kern w:val="2"/>
                <w:lang w:eastAsia="zh-TW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4AB0" w:rsidRPr="00BF6B3F" w:rsidRDefault="00C84AB0" w:rsidP="00FD6273">
            <w:pPr>
              <w:pStyle w:val="Tabletext"/>
              <w:rPr>
                <w:rFonts w:ascii="Verdana" w:eastAsia="新細明體" w:hAnsi="Verdana" w:cs="Arial Unicode MS" w:hint="eastAsia"/>
                <w:kern w:val="2"/>
                <w:lang w:eastAsia="zh-TW"/>
              </w:rPr>
            </w:pPr>
            <w:r w:rsidRPr="00BF6B3F">
              <w:rPr>
                <w:rFonts w:ascii="Verdana" w:eastAsia="新細明體" w:hAnsi="Verdana" w:cs="Arial Unicode MS"/>
                <w:kern w:val="2"/>
                <w:lang w:eastAsia="zh-TW"/>
              </w:rPr>
              <w:t>ACNT_DATE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4AB0" w:rsidRPr="008C5D4E" w:rsidRDefault="00C84AB0" w:rsidP="00FD6273">
            <w:pPr>
              <w:pStyle w:val="Tabletext"/>
              <w:rPr>
                <w:rFonts w:ascii="Verdana" w:eastAsia="新細明體" w:hAnsi="Verdana"/>
                <w:kern w:val="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4AB0" w:rsidRPr="008C5D4E" w:rsidRDefault="00C84AB0" w:rsidP="00FD6273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 w:rsidRPr="008C5D4E">
              <w:rPr>
                <w:rFonts w:ascii="Verdana" w:eastAsia="新細明體" w:hAnsi="Verdana" w:hint="eastAsia"/>
                <w:kern w:val="2"/>
                <w:lang w:eastAsia="zh-TW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4AB0" w:rsidRPr="008C5D4E" w:rsidRDefault="00C84AB0" w:rsidP="00FD6273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>
              <w:rPr>
                <w:rFonts w:ascii="Verdana" w:eastAsia="新細明體" w:hAnsi="Verdana" w:hint="eastAsia"/>
                <w:kern w:val="2"/>
                <w:lang w:eastAsia="zh-TW"/>
              </w:rPr>
              <w:t>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84AB0" w:rsidRPr="00BF6B3F" w:rsidRDefault="00C84AB0" w:rsidP="00FD6273">
            <w:pPr>
              <w:pStyle w:val="Tabletext"/>
              <w:rPr>
                <w:rFonts w:ascii="Verdana" w:eastAsia="新細明體" w:hAnsi="Verdana"/>
                <w:kern w:val="2"/>
                <w:lang w:eastAsia="zh-TW"/>
              </w:rPr>
            </w:pPr>
            <w:r>
              <w:rPr>
                <w:rFonts w:ascii="Arial" w:cs="Arial" w:hint="eastAsia"/>
                <w:lang w:eastAsia="zh-TW"/>
              </w:rPr>
              <w:t>帳務日期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4AB0" w:rsidRPr="00BF6B3F" w:rsidRDefault="00C84AB0" w:rsidP="00FD6273">
            <w:pPr>
              <w:pStyle w:val="Tabletext"/>
              <w:rPr>
                <w:rFonts w:ascii="Verdana" w:eastAsia="新細明體" w:hAnsi="Verdana"/>
                <w:kern w:val="2"/>
                <w:lang w:eastAsia="zh-TW"/>
              </w:rPr>
            </w:pPr>
            <w:r>
              <w:rPr>
                <w:rFonts w:ascii="Arial" w:eastAsia="新細明體" w:cs="Arial" w:hint="eastAsia"/>
                <w:lang w:eastAsia="zh-TW"/>
              </w:rPr>
              <w:t>民國年</w:t>
            </w:r>
            <w:r>
              <w:rPr>
                <w:rFonts w:ascii="Arial" w:eastAsia="新細明體" w:cs="Arial" w:hint="eastAsia"/>
                <w:lang w:eastAsia="zh-TW"/>
              </w:rPr>
              <w:t>YYMMDD</w:t>
            </w:r>
          </w:p>
        </w:tc>
      </w:tr>
      <w:tr w:rsidR="00C84AB0" w:rsidRPr="008C5D4E">
        <w:trPr>
          <w:trHeight w:val="285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4AB0" w:rsidRPr="008C5D4E" w:rsidRDefault="00C84AB0" w:rsidP="00FD6273">
            <w:pPr>
              <w:pStyle w:val="Tabletext"/>
              <w:numPr>
                <w:ilvl w:val="0"/>
                <w:numId w:val="36"/>
                <w:numberingChange w:id="72" w:author="i9004502" w:date="2008-10-20T11:22:00Z" w:original="%1:4:0:."/>
              </w:numPr>
              <w:rPr>
                <w:rFonts w:ascii="Verdana" w:eastAsia="新細明體" w:hAnsi="Verdana" w:hint="eastAsia"/>
                <w:kern w:val="2"/>
                <w:lang w:eastAsia="zh-TW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4AB0" w:rsidRPr="00BF6B3F" w:rsidRDefault="00C84AB0" w:rsidP="00FD6273">
            <w:pPr>
              <w:pStyle w:val="Tabletext"/>
              <w:rPr>
                <w:rFonts w:ascii="Verdana" w:eastAsia="新細明體" w:hAnsi="Verdana" w:cs="細明體" w:hint="eastAsia"/>
                <w:kern w:val="2"/>
                <w:lang w:eastAsia="zh-TW"/>
              </w:rPr>
            </w:pPr>
            <w:r w:rsidRPr="00BF6B3F">
              <w:rPr>
                <w:rFonts w:ascii="Verdana" w:eastAsia="新細明體" w:hAnsi="Verdana" w:cs="細明體"/>
                <w:kern w:val="2"/>
                <w:lang w:eastAsia="zh-TW"/>
              </w:rPr>
              <w:t>TRN_SER_NO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4AB0" w:rsidRPr="008C5D4E" w:rsidRDefault="00C84AB0" w:rsidP="00FD6273">
            <w:pPr>
              <w:pStyle w:val="Tabletext"/>
              <w:rPr>
                <w:rFonts w:ascii="Verdana" w:eastAsia="新細明體" w:hAnsi="Verdana"/>
                <w:kern w:val="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4AB0" w:rsidRPr="008C5D4E" w:rsidRDefault="00C84AB0" w:rsidP="00FD6273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 w:rsidRPr="008C5D4E">
              <w:rPr>
                <w:rFonts w:ascii="Verdana" w:eastAsia="新細明體" w:hAnsi="Verdana" w:hint="eastAsia"/>
                <w:kern w:val="2"/>
                <w:lang w:eastAsia="zh-TW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4AB0" w:rsidRPr="008C5D4E" w:rsidRDefault="00C84AB0" w:rsidP="00FD6273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>
              <w:rPr>
                <w:rFonts w:ascii="Verdana" w:eastAsia="新細明體" w:hAnsi="Verdana" w:hint="eastAsia"/>
                <w:kern w:val="2"/>
                <w:lang w:eastAsia="zh-TW"/>
              </w:rPr>
              <w:t>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84AB0" w:rsidRPr="008C5D4E" w:rsidRDefault="00C84AB0" w:rsidP="00FD6273">
            <w:pPr>
              <w:pStyle w:val="Tabletext"/>
              <w:rPr>
                <w:rFonts w:ascii="Verdana" w:eastAsia="新細明體" w:hAnsi="Verdana" w:cs="細明體" w:hint="eastAsia"/>
                <w:kern w:val="2"/>
                <w:lang w:eastAsia="zh-TW"/>
              </w:rPr>
            </w:pPr>
            <w:r w:rsidRPr="002B62F4">
              <w:rPr>
                <w:rFonts w:ascii="Arial" w:cs="Arial"/>
              </w:rPr>
              <w:t>交易序號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4AB0" w:rsidRPr="008C5D4E" w:rsidRDefault="00C84AB0" w:rsidP="00FD6273">
            <w:pPr>
              <w:pStyle w:val="Tabletext"/>
              <w:rPr>
                <w:rFonts w:ascii="Verdana" w:eastAsia="新細明體" w:hAnsi="Verdana" w:cs="細明體" w:hint="eastAsia"/>
                <w:kern w:val="2"/>
                <w:lang w:eastAsia="zh-TW"/>
              </w:rPr>
            </w:pPr>
          </w:p>
        </w:tc>
      </w:tr>
      <w:tr w:rsidR="00C84AB0" w:rsidRPr="008C5D4E">
        <w:trPr>
          <w:trHeight w:val="285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4AB0" w:rsidRPr="008C5D4E" w:rsidRDefault="00C84AB0" w:rsidP="00FD6273">
            <w:pPr>
              <w:pStyle w:val="Tabletext"/>
              <w:numPr>
                <w:ilvl w:val="0"/>
                <w:numId w:val="36"/>
                <w:numberingChange w:id="73" w:author="i9004502" w:date="2008-10-20T11:22:00Z" w:original="%1:5:0:."/>
              </w:numPr>
              <w:rPr>
                <w:rFonts w:ascii="Verdana" w:eastAsia="新細明體" w:hAnsi="Verdana" w:hint="eastAsia"/>
                <w:kern w:val="2"/>
                <w:lang w:eastAsia="zh-TW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4AB0" w:rsidRPr="00BF6B3F" w:rsidRDefault="00C84AB0" w:rsidP="00FD6273">
            <w:pPr>
              <w:pStyle w:val="Tabletext"/>
              <w:rPr>
                <w:rFonts w:ascii="Verdana" w:eastAsia="新細明體" w:hAnsi="Verdana" w:cs="細明體" w:hint="eastAsia"/>
                <w:kern w:val="2"/>
                <w:lang w:eastAsia="zh-TW"/>
              </w:rPr>
            </w:pPr>
            <w:r>
              <w:rPr>
                <w:rFonts w:ascii="Verdana" w:eastAsia="新細明體" w:hAnsi="Verdana" w:cs="細明體" w:hint="eastAsia"/>
                <w:kern w:val="2"/>
                <w:lang w:eastAsia="zh-TW"/>
              </w:rPr>
              <w:t>FILE_NO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4AB0" w:rsidRPr="008C5D4E" w:rsidRDefault="00C84AB0" w:rsidP="00FD6273">
            <w:pPr>
              <w:pStyle w:val="Tabletext"/>
              <w:rPr>
                <w:rFonts w:ascii="Verdana" w:eastAsia="新細明體" w:hAnsi="Verdana"/>
                <w:kern w:val="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4AB0" w:rsidRPr="008C5D4E" w:rsidRDefault="00C84AB0" w:rsidP="00FD6273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>
              <w:rPr>
                <w:rFonts w:ascii="Verdana" w:eastAsia="新細明體" w:hAnsi="Verdana" w:hint="eastAsia"/>
                <w:kern w:val="2"/>
                <w:lang w:eastAsia="zh-TW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4AB0" w:rsidRDefault="00C84AB0" w:rsidP="00FD6273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>
              <w:rPr>
                <w:rFonts w:ascii="Verdana" w:eastAsia="新細明體" w:hAnsi="Verdana" w:hint="eastAsia"/>
                <w:kern w:val="2"/>
                <w:lang w:eastAsia="zh-TW"/>
              </w:rPr>
              <w:t>14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84AB0" w:rsidRPr="007F70CE" w:rsidRDefault="00C84AB0" w:rsidP="00FD6273">
            <w:pPr>
              <w:pStyle w:val="Tabletext"/>
              <w:rPr>
                <w:rFonts w:ascii="Arial" w:eastAsia="新細明體" w:cs="Arial" w:hint="eastAsia"/>
                <w:lang w:eastAsia="zh-TW"/>
              </w:rPr>
            </w:pPr>
            <w:r>
              <w:rPr>
                <w:rFonts w:ascii="Arial" w:eastAsia="新細明體" w:cs="Arial" w:hint="eastAsia"/>
                <w:lang w:eastAsia="zh-TW"/>
              </w:rPr>
              <w:t>檔案號碼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4AB0" w:rsidRPr="008C5D4E" w:rsidRDefault="00C84AB0" w:rsidP="00FD6273">
            <w:pPr>
              <w:pStyle w:val="Tabletext"/>
              <w:rPr>
                <w:rFonts w:ascii="Verdana" w:eastAsia="新細明體" w:hAnsi="Verdana" w:cs="細明體" w:hint="eastAsia"/>
                <w:kern w:val="2"/>
                <w:lang w:eastAsia="zh-TW"/>
              </w:rPr>
            </w:pPr>
          </w:p>
        </w:tc>
      </w:tr>
      <w:tr w:rsidR="00296EEA" w:rsidRPr="008C5D4E">
        <w:trPr>
          <w:trHeight w:val="285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96EEA" w:rsidRPr="008C5D4E" w:rsidRDefault="00296EEA" w:rsidP="00FD6273">
            <w:pPr>
              <w:pStyle w:val="Tabletext"/>
              <w:numPr>
                <w:ilvl w:val="0"/>
                <w:numId w:val="36"/>
                <w:numberingChange w:id="74" w:author="i9004502" w:date="2008-10-20T11:22:00Z" w:original="%1:6:0:."/>
              </w:numPr>
              <w:rPr>
                <w:rFonts w:ascii="Verdana" w:eastAsia="新細明體" w:hAnsi="Verdana" w:hint="eastAsia"/>
                <w:kern w:val="2"/>
                <w:lang w:eastAsia="zh-TW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96EEA" w:rsidRPr="00BF6B3F" w:rsidRDefault="00296EEA" w:rsidP="00FD6273">
            <w:pPr>
              <w:pStyle w:val="Tabletext"/>
              <w:rPr>
                <w:rFonts w:ascii="Verdana" w:eastAsia="新細明體" w:hAnsi="Verdana" w:cs="細明體" w:hint="eastAsia"/>
                <w:kern w:val="2"/>
                <w:lang w:eastAsia="zh-TW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96EEA" w:rsidRPr="008C5D4E" w:rsidRDefault="00296EEA" w:rsidP="00FD6273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>
              <w:rPr>
                <w:rFonts w:ascii="Verdana" w:eastAsia="新細明體" w:hAnsi="Verdana" w:hint="eastAsia"/>
                <w:kern w:val="2"/>
                <w:lang w:eastAsia="zh-TW"/>
              </w:rPr>
              <w:t>ERR_CODE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96EEA" w:rsidRDefault="00296EEA" w:rsidP="00FD6273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>
              <w:rPr>
                <w:rFonts w:ascii="Verdana" w:eastAsia="新細明體" w:hAnsi="Verdana" w:hint="eastAsia"/>
                <w:kern w:val="2"/>
                <w:lang w:eastAsia="zh-TW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96EEA" w:rsidRDefault="00296EEA" w:rsidP="00FD6273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>
              <w:rPr>
                <w:rFonts w:ascii="Verdana" w:eastAsia="新細明體" w:hAnsi="Verdana" w:hint="eastAsia"/>
                <w:kern w:val="2"/>
                <w:lang w:eastAsia="zh-TW"/>
              </w:rPr>
              <w:t>7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6EEA" w:rsidRDefault="00296EEA" w:rsidP="00FD6273">
            <w:pPr>
              <w:pStyle w:val="Tabletext"/>
              <w:rPr>
                <w:rFonts w:ascii="Verdana" w:eastAsia="新細明體" w:hAnsi="Verdana" w:cs="細明體" w:hint="eastAsia"/>
                <w:kern w:val="2"/>
                <w:lang w:eastAsia="zh-TW"/>
              </w:rPr>
            </w:pPr>
            <w:r>
              <w:rPr>
                <w:rFonts w:ascii="Verdana" w:eastAsia="新細明體" w:hAnsi="Verdana" w:cs="細明體" w:hint="eastAsia"/>
                <w:kern w:val="2"/>
                <w:lang w:eastAsia="zh-TW"/>
              </w:rPr>
              <w:t>錯誤代碼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96EEA" w:rsidRPr="00331A5C" w:rsidRDefault="00296EEA" w:rsidP="00FD6273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</w:p>
        </w:tc>
      </w:tr>
      <w:tr w:rsidR="00296EEA" w:rsidRPr="008C5D4E">
        <w:trPr>
          <w:trHeight w:val="285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96EEA" w:rsidRPr="008C5D4E" w:rsidRDefault="00296EEA" w:rsidP="00FD6273">
            <w:pPr>
              <w:pStyle w:val="Tabletext"/>
              <w:numPr>
                <w:ilvl w:val="0"/>
                <w:numId w:val="36"/>
                <w:numberingChange w:id="75" w:author="i9004502" w:date="2008-10-20T11:22:00Z" w:original="%1:7:0:."/>
              </w:numPr>
              <w:rPr>
                <w:rFonts w:ascii="Verdana" w:eastAsia="新細明體" w:hAnsi="Verdana" w:hint="eastAsia"/>
                <w:kern w:val="2"/>
                <w:lang w:eastAsia="zh-TW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96EEA" w:rsidRPr="00BF6B3F" w:rsidRDefault="00296EEA" w:rsidP="00FD6273">
            <w:pPr>
              <w:pStyle w:val="Tabletext"/>
              <w:rPr>
                <w:rFonts w:ascii="Verdana" w:eastAsia="新細明體" w:hAnsi="Verdana" w:cs="細明體" w:hint="eastAsia"/>
                <w:kern w:val="2"/>
                <w:lang w:eastAsia="zh-TW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96EEA" w:rsidRDefault="00296EEA" w:rsidP="00FD6273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>
              <w:rPr>
                <w:rFonts w:ascii="Verdana" w:eastAsia="新細明體" w:hAnsi="Verdana" w:hint="eastAsia"/>
                <w:kern w:val="2"/>
                <w:lang w:eastAsia="zh-TW"/>
              </w:rPr>
              <w:t>ERR_MSG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96EEA" w:rsidRPr="008C5D4E" w:rsidRDefault="00296EEA" w:rsidP="00FD6273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>
              <w:rPr>
                <w:rFonts w:ascii="Verdana" w:eastAsia="新細明體" w:hAnsi="Verdana" w:hint="eastAsia"/>
                <w:kern w:val="2"/>
                <w:lang w:eastAsia="zh-TW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96EEA" w:rsidRDefault="00296EEA" w:rsidP="00FD6273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>
              <w:rPr>
                <w:rFonts w:ascii="Verdana" w:eastAsia="新細明體" w:hAnsi="Verdana" w:hint="eastAsia"/>
                <w:kern w:val="2"/>
                <w:lang w:eastAsia="zh-TW"/>
              </w:rPr>
              <w:t>50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6EEA" w:rsidRPr="004F44F7" w:rsidRDefault="00296EEA" w:rsidP="00FD6273">
            <w:pPr>
              <w:pStyle w:val="Tabletext"/>
              <w:rPr>
                <w:rStyle w:val="style31"/>
                <w:rFonts w:eastAsia="新細明體" w:hint="eastAsia"/>
                <w:lang w:eastAsia="zh-TW"/>
              </w:rPr>
            </w:pPr>
            <w:r>
              <w:rPr>
                <w:rStyle w:val="style31"/>
                <w:rFonts w:eastAsia="新細明體" w:hint="eastAsia"/>
                <w:lang w:eastAsia="zh-TW"/>
              </w:rPr>
              <w:t>錯誤訊息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96EEA" w:rsidRPr="00331A5C" w:rsidRDefault="00296EEA" w:rsidP="00FD6273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</w:p>
        </w:tc>
      </w:tr>
      <w:tr w:rsidR="00296EEA" w:rsidRPr="008C5D4E">
        <w:trPr>
          <w:trHeight w:val="285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96EEA" w:rsidRPr="008C5D4E" w:rsidRDefault="00296EEA" w:rsidP="00FD6273">
            <w:pPr>
              <w:pStyle w:val="Tabletext"/>
              <w:numPr>
                <w:ilvl w:val="0"/>
                <w:numId w:val="36"/>
                <w:numberingChange w:id="76" w:author="i9004502" w:date="2008-10-20T11:22:00Z" w:original="%1:8:0:."/>
              </w:numPr>
              <w:rPr>
                <w:rFonts w:ascii="Verdana" w:eastAsia="新細明體" w:hAnsi="Verdana" w:hint="eastAsia"/>
                <w:kern w:val="2"/>
                <w:lang w:eastAsia="zh-TW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96EEA" w:rsidRPr="00BF6B3F" w:rsidRDefault="00296EEA" w:rsidP="00FD6273">
            <w:pPr>
              <w:pStyle w:val="Tabletext"/>
              <w:rPr>
                <w:rFonts w:ascii="Verdana" w:eastAsia="新細明體" w:hAnsi="Verdana" w:cs="細明體" w:hint="eastAsia"/>
                <w:kern w:val="2"/>
                <w:lang w:eastAsia="zh-TW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96EEA" w:rsidRDefault="00296EEA" w:rsidP="00FD6273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>
              <w:rPr>
                <w:rStyle w:val="style31"/>
                <w:rFonts w:eastAsia="新細明體" w:hint="eastAsia"/>
                <w:lang w:eastAsia="zh-TW"/>
              </w:rPr>
              <w:t>DEL_</w:t>
            </w:r>
            <w:r>
              <w:rPr>
                <w:rStyle w:val="style31"/>
                <w:rFonts w:hint="eastAsia"/>
              </w:rPr>
              <w:t>UPD_TIME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96EEA" w:rsidRPr="008C5D4E" w:rsidRDefault="00296EEA" w:rsidP="00FD6273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>
              <w:rPr>
                <w:rFonts w:ascii="Verdana" w:eastAsia="新細明體" w:hAnsi="Verdana" w:hint="eastAsia"/>
                <w:kern w:val="2"/>
                <w:lang w:eastAsia="zh-TW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96EEA" w:rsidRDefault="00296EEA" w:rsidP="00FD6273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>
              <w:rPr>
                <w:rFonts w:ascii="Verdana" w:eastAsia="新細明體" w:hAnsi="Verdana" w:hint="eastAsia"/>
                <w:kern w:val="2"/>
                <w:lang w:eastAsia="zh-TW"/>
              </w:rPr>
              <w:t>26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96EEA" w:rsidRDefault="00296EEA" w:rsidP="00FD6273">
            <w:pPr>
              <w:pStyle w:val="Tabletext"/>
              <w:rPr>
                <w:rFonts w:ascii="Verdana" w:eastAsia="新細明體" w:hAnsi="Verdana" w:cs="細明體" w:hint="eastAsia"/>
                <w:kern w:val="2"/>
                <w:lang w:eastAsia="zh-TW"/>
              </w:rPr>
            </w:pPr>
            <w:r>
              <w:rPr>
                <w:rStyle w:val="style31"/>
                <w:rFonts w:hint="eastAsia"/>
              </w:rPr>
              <w:t>更新時間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96EEA" w:rsidRDefault="00296EEA" w:rsidP="00FD6273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>
              <w:rPr>
                <w:rFonts w:ascii="Verdana" w:eastAsia="新細明體" w:hAnsi="Verdana" w:hint="eastAsia"/>
                <w:kern w:val="2"/>
                <w:lang w:eastAsia="zh-TW"/>
              </w:rPr>
              <w:t>主機下傳格式</w:t>
            </w:r>
            <w:r>
              <w:rPr>
                <w:rFonts w:ascii="Verdana" w:eastAsia="新細明體" w:hAnsi="Verdana" w:hint="eastAsia"/>
                <w:kern w:val="2"/>
                <w:lang w:eastAsia="zh-TW"/>
              </w:rPr>
              <w:t>=timestamp</w:t>
            </w:r>
            <w:r>
              <w:rPr>
                <w:rFonts w:ascii="Verdana" w:eastAsia="新細明體" w:hAnsi="Verdana" w:hint="eastAsia"/>
                <w:kern w:val="2"/>
                <w:lang w:eastAsia="zh-TW"/>
              </w:rPr>
              <w:t>，例：</w:t>
            </w:r>
          </w:p>
          <w:p w:rsidR="00296EEA" w:rsidRPr="00331A5C" w:rsidRDefault="00296EEA" w:rsidP="00FD6273">
            <w:pPr>
              <w:pStyle w:val="Tabletext"/>
              <w:rPr>
                <w:rFonts w:ascii="Verdana" w:eastAsia="新細明體" w:hAnsi="Verdana" w:hint="eastAsia"/>
                <w:kern w:val="2"/>
                <w:lang w:eastAsia="zh-TW"/>
              </w:rPr>
            </w:pPr>
            <w:r w:rsidRPr="00331A5C">
              <w:rPr>
                <w:rFonts w:ascii="Verdana" w:eastAsia="新細明體" w:hAnsi="Verdana"/>
                <w:kern w:val="2"/>
                <w:lang w:eastAsia="zh-TW"/>
              </w:rPr>
              <w:t>2008-05-20-14:33:33.156000</w:t>
            </w:r>
          </w:p>
        </w:tc>
      </w:tr>
    </w:tbl>
    <w:p w:rsidR="00481984" w:rsidRDefault="00481984" w:rsidP="007942BA">
      <w:pPr>
        <w:pStyle w:val="Tabletext"/>
        <w:keepLines w:val="0"/>
        <w:spacing w:after="0" w:line="240" w:lineRule="auto"/>
        <w:rPr>
          <w:rFonts w:ascii="Verdana" w:eastAsia="新細明體" w:hAnsi="Verdana" w:hint="eastAsia"/>
          <w:color w:val="000000"/>
          <w:kern w:val="2"/>
          <w:lang w:eastAsia="zh-TW"/>
        </w:rPr>
      </w:pPr>
      <w:r>
        <w:rPr>
          <w:rFonts w:ascii="Verdana" w:eastAsia="新細明體" w:hAnsi="Verdana" w:hint="eastAsia"/>
          <w:color w:val="000000"/>
          <w:kern w:val="2"/>
          <w:lang w:eastAsia="zh-TW"/>
        </w:rPr>
        <w:t>(</w:t>
      </w:r>
      <w:r>
        <w:rPr>
          <w:rFonts w:ascii="Verdana" w:eastAsia="新細明體" w:hAnsi="Verdana" w:hint="eastAsia"/>
          <w:color w:val="000000"/>
          <w:kern w:val="2"/>
          <w:lang w:eastAsia="zh-TW"/>
        </w:rPr>
        <w:t>註</w:t>
      </w:r>
      <w:r>
        <w:rPr>
          <w:rFonts w:ascii="Verdana" w:eastAsia="新細明體" w:hAnsi="Verdana" w:hint="eastAsia"/>
          <w:color w:val="000000"/>
          <w:kern w:val="2"/>
          <w:lang w:eastAsia="zh-TW"/>
        </w:rPr>
        <w:t>1</w:t>
      </w:r>
      <w:r>
        <w:rPr>
          <w:rFonts w:ascii="Verdana" w:eastAsia="新細明體" w:hAnsi="Verdana" w:hint="eastAsia"/>
          <w:color w:val="000000"/>
          <w:kern w:val="2"/>
          <w:lang w:eastAsia="zh-TW"/>
        </w:rPr>
        <w:t>：</w:t>
      </w:r>
      <w:r>
        <w:rPr>
          <w:rFonts w:ascii="Verdana" w:eastAsia="新細明體" w:hAnsi="Verdana" w:hint="eastAsia"/>
          <w:color w:val="000000"/>
          <w:kern w:val="2"/>
          <w:lang w:eastAsia="zh-TW"/>
        </w:rPr>
        <w:t>CHARACTER</w:t>
      </w:r>
      <w:r>
        <w:rPr>
          <w:rFonts w:ascii="Verdana" w:eastAsia="新細明體" w:hAnsi="Verdana" w:hint="eastAsia"/>
          <w:color w:val="000000"/>
          <w:kern w:val="2"/>
          <w:lang w:eastAsia="zh-TW"/>
        </w:rPr>
        <w:t>欄位</w:t>
      </w:r>
      <w:r w:rsidRPr="008C5D4E">
        <w:rPr>
          <w:rFonts w:ascii="Verdana" w:eastAsia="新細明體" w:hAnsi="Verdana"/>
          <w:color w:val="000000"/>
          <w:kern w:val="2"/>
          <w:lang w:eastAsia="zh-TW"/>
        </w:rPr>
        <w:sym w:font="Wingdings" w:char="F0E0"/>
      </w:r>
      <w:r>
        <w:rPr>
          <w:rFonts w:ascii="Verdana" w:eastAsia="新細明體" w:hAnsi="Verdana" w:hint="eastAsia"/>
          <w:color w:val="000000"/>
          <w:kern w:val="2"/>
          <w:lang w:eastAsia="zh-TW"/>
        </w:rPr>
        <w:t>左靠右補空白，</w:t>
      </w:r>
      <w:r>
        <w:rPr>
          <w:rFonts w:ascii="Verdana" w:eastAsia="新細明體" w:hAnsi="Verdana" w:hint="eastAsia"/>
          <w:color w:val="000000"/>
          <w:kern w:val="2"/>
          <w:lang w:eastAsia="zh-TW"/>
        </w:rPr>
        <w:t>INTEGER</w:t>
      </w:r>
      <w:r>
        <w:rPr>
          <w:rFonts w:ascii="Verdana" w:eastAsia="新細明體" w:hAnsi="Verdana" w:hint="eastAsia"/>
          <w:color w:val="000000"/>
          <w:kern w:val="2"/>
          <w:lang w:eastAsia="zh-TW"/>
        </w:rPr>
        <w:t>欄位</w:t>
      </w:r>
      <w:r w:rsidRPr="008C5D4E">
        <w:rPr>
          <w:rFonts w:ascii="Verdana" w:eastAsia="新細明體" w:hAnsi="Verdana"/>
          <w:color w:val="000000"/>
          <w:kern w:val="2"/>
          <w:lang w:eastAsia="zh-TW"/>
        </w:rPr>
        <w:sym w:font="Wingdings" w:char="F0E0"/>
      </w:r>
      <w:r>
        <w:rPr>
          <w:rFonts w:ascii="Verdana" w:eastAsia="新細明體" w:hAnsi="Verdana" w:hint="eastAsia"/>
          <w:color w:val="000000"/>
          <w:kern w:val="2"/>
          <w:lang w:eastAsia="zh-TW"/>
        </w:rPr>
        <w:t>右靠左補</w:t>
      </w:r>
      <w:r>
        <w:rPr>
          <w:rFonts w:ascii="Verdana" w:eastAsia="新細明體" w:hAnsi="Verdana" w:hint="eastAsia"/>
          <w:color w:val="000000"/>
          <w:kern w:val="2"/>
          <w:lang w:eastAsia="zh-TW"/>
        </w:rPr>
        <w:t>0)</w:t>
      </w:r>
    </w:p>
    <w:p w:rsidR="007942BA" w:rsidRDefault="007942BA" w:rsidP="007942BA">
      <w:pPr>
        <w:pStyle w:val="Tabletext"/>
        <w:keepLines w:val="0"/>
        <w:spacing w:after="0" w:line="240" w:lineRule="auto"/>
        <w:rPr>
          <w:rFonts w:ascii="Verdana" w:eastAsia="新細明體" w:hAnsi="Verdana" w:hint="eastAsia"/>
          <w:color w:val="000000"/>
          <w:kern w:val="2"/>
          <w:lang w:eastAsia="zh-TW"/>
        </w:rPr>
      </w:pPr>
      <w:r>
        <w:rPr>
          <w:rFonts w:ascii="Verdana" w:eastAsia="新細明體" w:hAnsi="Verdana" w:hint="eastAsia"/>
          <w:color w:val="000000"/>
          <w:kern w:val="2"/>
          <w:lang w:eastAsia="zh-TW"/>
        </w:rPr>
        <w:t>(</w:t>
      </w:r>
      <w:r>
        <w:rPr>
          <w:rFonts w:ascii="Verdana" w:eastAsia="新細明體" w:hAnsi="Verdana" w:hint="eastAsia"/>
          <w:color w:val="000000"/>
          <w:kern w:val="2"/>
          <w:lang w:eastAsia="zh-TW"/>
        </w:rPr>
        <w:t>註</w:t>
      </w:r>
      <w:r w:rsidR="00481984">
        <w:rPr>
          <w:rFonts w:ascii="Verdana" w:eastAsia="新細明體" w:hAnsi="Verdana" w:hint="eastAsia"/>
          <w:color w:val="000000"/>
          <w:kern w:val="2"/>
          <w:lang w:eastAsia="zh-TW"/>
        </w:rPr>
        <w:t>2</w:t>
      </w:r>
      <w:r>
        <w:rPr>
          <w:rFonts w:ascii="Verdana" w:eastAsia="新細明體" w:hAnsi="Verdana" w:hint="eastAsia"/>
          <w:color w:val="000000"/>
          <w:kern w:val="2"/>
          <w:lang w:eastAsia="zh-TW"/>
        </w:rPr>
        <w:t>：上行電文</w:t>
      </w:r>
      <w:r>
        <w:rPr>
          <w:rFonts w:ascii="Verdana" w:eastAsia="新細明體" w:hAnsi="Verdana" w:hint="eastAsia"/>
          <w:color w:val="000000"/>
          <w:kern w:val="2"/>
          <w:lang w:eastAsia="zh-TW"/>
        </w:rPr>
        <w:t xml:space="preserve"> = </w:t>
      </w:r>
      <w:r>
        <w:rPr>
          <w:rFonts w:ascii="Verdana" w:eastAsia="新細明體" w:hAnsi="Verdana" w:hint="eastAsia"/>
          <w:color w:val="000000"/>
          <w:kern w:val="2"/>
          <w:lang w:eastAsia="zh-TW"/>
        </w:rPr>
        <w:t>下行電文</w:t>
      </w:r>
      <w:r>
        <w:rPr>
          <w:rFonts w:ascii="Verdana" w:eastAsia="新細明體" w:hAnsi="Verdana" w:hint="eastAsia"/>
          <w:color w:val="000000"/>
          <w:kern w:val="2"/>
          <w:lang w:eastAsia="zh-TW"/>
        </w:rPr>
        <w:t xml:space="preserve"> = </w:t>
      </w:r>
      <w:r>
        <w:rPr>
          <w:rFonts w:ascii="Verdana" w:eastAsia="新細明體" w:hAnsi="Verdana" w:hint="eastAsia"/>
          <w:color w:val="000000"/>
          <w:kern w:val="2"/>
          <w:lang w:eastAsia="zh-TW"/>
        </w:rPr>
        <w:t>輸入參數</w:t>
      </w:r>
      <w:r>
        <w:rPr>
          <w:rFonts w:ascii="Verdana" w:eastAsia="新細明體" w:hAnsi="Verdana" w:hint="eastAsia"/>
          <w:color w:val="000000"/>
          <w:kern w:val="2"/>
          <w:lang w:eastAsia="zh-TW"/>
        </w:rPr>
        <w:t>(</w:t>
      </w:r>
      <w:r>
        <w:rPr>
          <w:rFonts w:ascii="Verdana" w:eastAsia="新細明體" w:hAnsi="Verdana" w:hint="eastAsia"/>
          <w:color w:val="000000"/>
          <w:kern w:val="2"/>
          <w:lang w:eastAsia="zh-TW"/>
        </w:rPr>
        <w:t>表示上送主機時需給值</w:t>
      </w:r>
      <w:r>
        <w:rPr>
          <w:rFonts w:ascii="Verdana" w:eastAsia="新細明體" w:hAnsi="Verdana" w:hint="eastAsia"/>
          <w:color w:val="000000"/>
          <w:kern w:val="2"/>
          <w:lang w:eastAsia="zh-TW"/>
        </w:rPr>
        <w:t xml:space="preserve">) + </w:t>
      </w:r>
      <w:r>
        <w:rPr>
          <w:rFonts w:ascii="Verdana" w:eastAsia="新細明體" w:hAnsi="Verdana" w:hint="eastAsia"/>
          <w:color w:val="000000"/>
          <w:kern w:val="2"/>
          <w:lang w:eastAsia="zh-TW"/>
        </w:rPr>
        <w:t>輸出參數</w:t>
      </w:r>
      <w:r>
        <w:rPr>
          <w:rFonts w:ascii="Verdana" w:eastAsia="新細明體" w:hAnsi="Verdana" w:hint="eastAsia"/>
          <w:color w:val="000000"/>
          <w:kern w:val="2"/>
          <w:lang w:eastAsia="zh-TW"/>
        </w:rPr>
        <w:t>(</w:t>
      </w:r>
      <w:r>
        <w:rPr>
          <w:rFonts w:ascii="Verdana" w:eastAsia="新細明體" w:hAnsi="Verdana" w:hint="eastAsia"/>
          <w:color w:val="000000"/>
          <w:kern w:val="2"/>
          <w:lang w:eastAsia="zh-TW"/>
        </w:rPr>
        <w:t>表示主機下傳時才會回傳值</w:t>
      </w:r>
      <w:r w:rsidR="00F65150">
        <w:rPr>
          <w:rFonts w:ascii="Verdana" w:eastAsia="新細明體" w:hAnsi="Verdana" w:hint="eastAsia"/>
          <w:color w:val="000000"/>
          <w:kern w:val="2"/>
          <w:lang w:eastAsia="zh-TW"/>
        </w:rPr>
        <w:t>，總長度</w:t>
      </w:r>
      <w:r w:rsidR="002B1D66">
        <w:rPr>
          <w:rFonts w:ascii="Verdana" w:eastAsia="新細明體" w:hAnsi="Verdana" w:hint="eastAsia"/>
          <w:color w:val="000000"/>
          <w:kern w:val="2"/>
          <w:lang w:eastAsia="zh-TW"/>
        </w:rPr>
        <w:t xml:space="preserve"> = 136</w:t>
      </w:r>
      <w:r>
        <w:rPr>
          <w:rFonts w:ascii="Verdana" w:eastAsia="新細明體" w:hAnsi="Verdana" w:hint="eastAsia"/>
          <w:color w:val="000000"/>
          <w:kern w:val="2"/>
          <w:lang w:eastAsia="zh-TW"/>
        </w:rPr>
        <w:t>)</w:t>
      </w:r>
    </w:p>
    <w:p w:rsidR="00C84AB0" w:rsidRPr="007942BA" w:rsidRDefault="00C84AB0" w:rsidP="0032081A">
      <w:pPr>
        <w:pStyle w:val="Tabletext"/>
        <w:keepLines w:val="0"/>
        <w:spacing w:after="0" w:line="240" w:lineRule="auto"/>
        <w:rPr>
          <w:rFonts w:ascii="Verdana" w:eastAsia="新細明體" w:hAnsi="Verdana" w:hint="eastAsia"/>
          <w:color w:val="000000"/>
          <w:kern w:val="2"/>
          <w:lang w:eastAsia="zh-TW"/>
        </w:rPr>
      </w:pPr>
    </w:p>
    <w:sectPr w:rsidR="00C84AB0" w:rsidRPr="007942BA" w:rsidSect="006C5BC3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56D" w:rsidRDefault="000C656D" w:rsidP="00E06919">
      <w:pPr>
        <w:pStyle w:val="Web"/>
      </w:pPr>
      <w:r>
        <w:separator/>
      </w:r>
    </w:p>
  </w:endnote>
  <w:endnote w:type="continuationSeparator" w:id="0">
    <w:p w:rsidR="000C656D" w:rsidRDefault="000C656D" w:rsidP="00E06919">
      <w:pPr>
        <w:pStyle w:val="Web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5E0" w:rsidRDefault="008645E0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8645E0" w:rsidRDefault="008645E0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5E0" w:rsidRDefault="008645E0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0715F">
      <w:rPr>
        <w:rStyle w:val="a9"/>
        <w:noProof/>
      </w:rPr>
      <w:t>1</w:t>
    </w:r>
    <w:r>
      <w:rPr>
        <w:rStyle w:val="a9"/>
      </w:rPr>
      <w:fldChar w:fldCharType="end"/>
    </w:r>
  </w:p>
  <w:p w:rsidR="008645E0" w:rsidRDefault="008645E0">
    <w:pPr>
      <w:pStyle w:val="a7"/>
      <w:ind w:right="360"/>
    </w:pPr>
    <w:r w:rsidRPr="00F200BD">
      <w:fldChar w:fldCharType="begin"/>
    </w:r>
    <w:r w:rsidRPr="00F200BD">
      <w:instrText xml:space="preserve"> FILENAME </w:instrText>
    </w:r>
    <w:r>
      <w:fldChar w:fldCharType="separate"/>
    </w:r>
    <w:r>
      <w:rPr>
        <w:rFonts w:hint="eastAsia"/>
        <w:noProof/>
      </w:rPr>
      <w:t>UZCB_A1Z002</w:t>
    </w:r>
    <w:r>
      <w:rPr>
        <w:rFonts w:hint="eastAsia"/>
        <w:noProof/>
      </w:rPr>
      <w:t>旅平險索引通算模組</w:t>
    </w:r>
    <w:r>
      <w:rPr>
        <w:rFonts w:hint="eastAsia"/>
        <w:noProof/>
      </w:rPr>
      <w:t>.doc</w:t>
    </w:r>
    <w:r w:rsidRPr="00F200B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56D" w:rsidRDefault="000C656D" w:rsidP="00E06919">
      <w:pPr>
        <w:pStyle w:val="Web"/>
      </w:pPr>
      <w:r>
        <w:separator/>
      </w:r>
    </w:p>
  </w:footnote>
  <w:footnote w:type="continuationSeparator" w:id="0">
    <w:p w:rsidR="000C656D" w:rsidRDefault="000C656D" w:rsidP="00E06919">
      <w:pPr>
        <w:pStyle w:val="Web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6530"/>
    <w:multiLevelType w:val="multilevel"/>
    <w:tmpl w:val="420080A0"/>
    <w:lvl w:ilvl="0">
      <w:start w:val="6"/>
      <w:numFmt w:val="taiwaneseCountingThousand"/>
      <w:lvlText w:val="%1."/>
      <w:lvlJc w:val="left"/>
      <w:pPr>
        <w:tabs>
          <w:tab w:val="num" w:pos="590"/>
        </w:tabs>
        <w:ind w:left="590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157"/>
        </w:tabs>
        <w:ind w:left="1157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583"/>
        </w:tabs>
        <w:ind w:left="1583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2149"/>
        </w:tabs>
        <w:ind w:left="2149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716"/>
        </w:tabs>
        <w:ind w:left="2716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425"/>
        </w:tabs>
        <w:ind w:left="3425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992"/>
        </w:tabs>
        <w:ind w:left="3992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559"/>
        </w:tabs>
        <w:ind w:left="4559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267"/>
        </w:tabs>
        <w:ind w:left="5267" w:hanging="1700"/>
      </w:pPr>
      <w:rPr>
        <w:rFonts w:hint="eastAsia"/>
      </w:rPr>
    </w:lvl>
  </w:abstractNum>
  <w:abstractNum w:abstractNumId="1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7655B28"/>
    <w:multiLevelType w:val="hybridMultilevel"/>
    <w:tmpl w:val="D2E67C2C"/>
    <w:lvl w:ilvl="0" w:tplc="FFFFFFFF">
      <w:start w:val="1"/>
      <w:numFmt w:val="decimal"/>
      <w:lvlText w:val="%1."/>
      <w:lvlJc w:val="left"/>
      <w:pPr>
        <w:tabs>
          <w:tab w:val="num" w:pos="528"/>
        </w:tabs>
        <w:ind w:left="528" w:hanging="480"/>
      </w:p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8063A0"/>
    <w:multiLevelType w:val="multilevel"/>
    <w:tmpl w:val="2ED60D7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7FF7C7E"/>
    <w:multiLevelType w:val="hybridMultilevel"/>
    <w:tmpl w:val="A5FC2BA2"/>
    <w:lvl w:ilvl="0" w:tplc="A7BA2648">
      <w:start w:val="1"/>
      <w:numFmt w:val="decimal"/>
      <w:lvlText w:val="%1.)"/>
      <w:lvlJc w:val="left"/>
      <w:pPr>
        <w:tabs>
          <w:tab w:val="num" w:pos="870"/>
        </w:tabs>
        <w:ind w:left="870" w:hanging="390"/>
      </w:pPr>
      <w:rPr>
        <w:rFonts w:ascii="Verdana" w:hAnsi="Verdana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2672939"/>
    <w:multiLevelType w:val="multilevel"/>
    <w:tmpl w:val="2ED60D7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6C0768B"/>
    <w:multiLevelType w:val="multilevel"/>
    <w:tmpl w:val="2ED60D7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9DB2527"/>
    <w:multiLevelType w:val="multilevel"/>
    <w:tmpl w:val="4F26E74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A9C1147"/>
    <w:multiLevelType w:val="multilevel"/>
    <w:tmpl w:val="FFF2A8DA"/>
    <w:lvl w:ilvl="0">
      <w:start w:val="4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13"/>
        </w:tabs>
        <w:ind w:left="1913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556"/>
        </w:tabs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974"/>
        </w:tabs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392"/>
        </w:tabs>
        <w:ind w:left="63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170"/>
        </w:tabs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588"/>
        </w:tabs>
        <w:ind w:left="95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366"/>
        </w:tabs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784"/>
        </w:tabs>
        <w:ind w:left="12784" w:hanging="1440"/>
      </w:pPr>
      <w:rPr>
        <w:rFonts w:hint="default"/>
      </w:rPr>
    </w:lvl>
  </w:abstractNum>
  <w:abstractNum w:abstractNumId="9" w15:restartNumberingAfterBreak="0">
    <w:nsid w:val="1D15782F"/>
    <w:multiLevelType w:val="multilevel"/>
    <w:tmpl w:val="2ED60D7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E677BC6"/>
    <w:multiLevelType w:val="hybridMultilevel"/>
    <w:tmpl w:val="45A2B94E"/>
    <w:lvl w:ilvl="0" w:tplc="A7BA2648">
      <w:start w:val="1"/>
      <w:numFmt w:val="decimal"/>
      <w:lvlText w:val="%1.)"/>
      <w:lvlJc w:val="left"/>
      <w:pPr>
        <w:tabs>
          <w:tab w:val="num" w:pos="870"/>
        </w:tabs>
        <w:ind w:left="870" w:hanging="390"/>
      </w:pPr>
      <w:rPr>
        <w:rFonts w:ascii="Verdana" w:hAnsi="Verdana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1020231"/>
    <w:multiLevelType w:val="multilevel"/>
    <w:tmpl w:val="2ED60D7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6D74A43"/>
    <w:multiLevelType w:val="hybridMultilevel"/>
    <w:tmpl w:val="84D09D4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C6F56CD"/>
    <w:multiLevelType w:val="multilevel"/>
    <w:tmpl w:val="F9ACF3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新細明體" w:hAnsi="新細明體"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DF43198"/>
    <w:multiLevelType w:val="hybridMultilevel"/>
    <w:tmpl w:val="C7EAE2BE"/>
    <w:lvl w:ilvl="0" w:tplc="7C624D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063055F"/>
    <w:multiLevelType w:val="multilevel"/>
    <w:tmpl w:val="101EB8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0F90AFD"/>
    <w:multiLevelType w:val="hybridMultilevel"/>
    <w:tmpl w:val="B464EAC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3092FE6"/>
    <w:multiLevelType w:val="multilevel"/>
    <w:tmpl w:val="2ED60D7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39B80680"/>
    <w:multiLevelType w:val="multilevel"/>
    <w:tmpl w:val="315050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)"/>
      <w:lvlJc w:val="left"/>
      <w:pPr>
        <w:tabs>
          <w:tab w:val="num" w:pos="870"/>
        </w:tabs>
        <w:ind w:left="870" w:hanging="390"/>
      </w:pPr>
      <w:rPr>
        <w:rFonts w:hAnsi="新細明體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A493D4C"/>
    <w:multiLevelType w:val="hybridMultilevel"/>
    <w:tmpl w:val="B2026CEA"/>
    <w:lvl w:ilvl="0" w:tplc="7C624D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7BA2648">
      <w:start w:val="1"/>
      <w:numFmt w:val="decimal"/>
      <w:lvlText w:val="%2.)"/>
      <w:lvlJc w:val="left"/>
      <w:pPr>
        <w:tabs>
          <w:tab w:val="num" w:pos="870"/>
        </w:tabs>
        <w:ind w:left="870" w:hanging="390"/>
      </w:pPr>
      <w:rPr>
        <w:rFonts w:ascii="Verdana" w:hAnsi="Verdana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3F283000"/>
    <w:multiLevelType w:val="hybridMultilevel"/>
    <w:tmpl w:val="744A94DC"/>
    <w:lvl w:ilvl="0" w:tplc="A7BA2648">
      <w:start w:val="1"/>
      <w:numFmt w:val="decimal"/>
      <w:lvlText w:val="%1.)"/>
      <w:lvlJc w:val="left"/>
      <w:pPr>
        <w:tabs>
          <w:tab w:val="num" w:pos="870"/>
        </w:tabs>
        <w:ind w:left="870" w:hanging="390"/>
      </w:pPr>
      <w:rPr>
        <w:rFonts w:ascii="Verdana" w:hAnsi="Verdana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1A92F69"/>
    <w:multiLevelType w:val="hybridMultilevel"/>
    <w:tmpl w:val="F99ED7F4"/>
    <w:lvl w:ilvl="0" w:tplc="0409000F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2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Times New Roman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Times New Roman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Times New Roman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Times New Roman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Times New Roman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Times New Roman" w:hint="default"/>
      </w:rPr>
    </w:lvl>
  </w:abstractNum>
  <w:abstractNum w:abstractNumId="23" w15:restartNumberingAfterBreak="0">
    <w:nsid w:val="43ED11A1"/>
    <w:multiLevelType w:val="multilevel"/>
    <w:tmpl w:val="8AF204F2"/>
    <w:lvl w:ilvl="0">
      <w:start w:val="1"/>
      <w:numFmt w:val="chineseCountingThousand"/>
      <w:lvlText w:val="第%1章 "/>
      <w:lvlJc w:val="left"/>
      <w:pPr>
        <w:tabs>
          <w:tab w:val="num" w:pos="1080"/>
        </w:tabs>
        <w:ind w:left="432" w:hanging="432"/>
      </w:pPr>
      <w:rPr>
        <w:rFonts w:ascii="SimSun" w:eastAsia="SimSun" w:hint="eastAsia"/>
        <w:b/>
        <w:i w:val="0"/>
        <w:sz w:val="30"/>
      </w:rPr>
    </w:lvl>
    <w:lvl w:ilvl="1">
      <w:start w:val="1"/>
      <w:numFmt w:val="decimal"/>
      <w:isLgl/>
      <w:lvlText w:val="%1.%2 "/>
      <w:lvlJc w:val="left"/>
      <w:pPr>
        <w:tabs>
          <w:tab w:val="num" w:pos="1080"/>
        </w:tabs>
        <w:ind w:left="576" w:hanging="576"/>
      </w:pPr>
      <w:rPr>
        <w:rFonts w:hint="eastAsia"/>
        <w:spacing w:val="20"/>
        <w:w w:val="100"/>
        <w:position w:val="0"/>
      </w:rPr>
    </w:lvl>
    <w:lvl w:ilvl="2">
      <w:start w:val="1"/>
      <w:numFmt w:val="decimal"/>
      <w:isLgl/>
      <w:lvlText w:val="%1.%2.%3 "/>
      <w:lvlJc w:val="left"/>
      <w:pPr>
        <w:tabs>
          <w:tab w:val="num" w:pos="1080"/>
        </w:tabs>
        <w:ind w:left="720" w:hanging="720"/>
      </w:pPr>
      <w:rPr>
        <w:rFonts w:ascii="Arial" w:hAnsi="Arial" w:hint="default"/>
        <w:b/>
        <w:i w:val="0"/>
      </w:rPr>
    </w:lvl>
    <w:lvl w:ilvl="3">
      <w:start w:val="1"/>
      <w:numFmt w:val="decimal"/>
      <w:isLgl/>
      <w:lvlText w:val="%1.%2.%3.%4 "/>
      <w:lvlJc w:val="left"/>
      <w:pPr>
        <w:tabs>
          <w:tab w:val="num" w:pos="1080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 w15:restartNumberingAfterBreak="0">
    <w:nsid w:val="45214F97"/>
    <w:multiLevelType w:val="multilevel"/>
    <w:tmpl w:val="B31A626C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2328"/>
        </w:tabs>
        <w:ind w:left="1701" w:hanging="45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5B62526"/>
    <w:multiLevelType w:val="multilevel"/>
    <w:tmpl w:val="2ED60D7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C825B8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4CBF798D"/>
    <w:multiLevelType w:val="multilevel"/>
    <w:tmpl w:val="828E2AA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eastAsia="新細明體" w:hAnsi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 w15:restartNumberingAfterBreak="0">
    <w:nsid w:val="4CC4480D"/>
    <w:multiLevelType w:val="hybridMultilevel"/>
    <w:tmpl w:val="C5FCCB1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4D2669B6"/>
    <w:multiLevelType w:val="multilevel"/>
    <w:tmpl w:val="2ED60D7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D7A785B"/>
    <w:multiLevelType w:val="multilevel"/>
    <w:tmpl w:val="2ED60D7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4ED92484"/>
    <w:multiLevelType w:val="hybridMultilevel"/>
    <w:tmpl w:val="BD281B1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560C4A90"/>
    <w:multiLevelType w:val="hybridMultilevel"/>
    <w:tmpl w:val="72C68E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58B01E53"/>
    <w:multiLevelType w:val="hybridMultilevel"/>
    <w:tmpl w:val="2AAEA1F0"/>
    <w:lvl w:ilvl="0" w:tplc="7C624D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620C3181"/>
    <w:multiLevelType w:val="multilevel"/>
    <w:tmpl w:val="2ED60D7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6269284F"/>
    <w:multiLevelType w:val="hybridMultilevel"/>
    <w:tmpl w:val="352A144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6E4115B0"/>
    <w:multiLevelType w:val="hybridMultilevel"/>
    <w:tmpl w:val="557CD4A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73A01466"/>
    <w:multiLevelType w:val="multilevel"/>
    <w:tmpl w:val="2ED60D7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7D451789"/>
    <w:multiLevelType w:val="hybridMultilevel"/>
    <w:tmpl w:val="162882F4"/>
    <w:lvl w:ilvl="0" w:tplc="A7BA2648">
      <w:start w:val="1"/>
      <w:numFmt w:val="decimal"/>
      <w:lvlText w:val="%1.)"/>
      <w:lvlJc w:val="left"/>
      <w:pPr>
        <w:tabs>
          <w:tab w:val="num" w:pos="870"/>
        </w:tabs>
        <w:ind w:left="870" w:hanging="390"/>
      </w:pPr>
      <w:rPr>
        <w:rFonts w:ascii="Verdana" w:hAnsi="Verdana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2"/>
  </w:num>
  <w:num w:numId="2">
    <w:abstractNumId w:val="34"/>
  </w:num>
  <w:num w:numId="3">
    <w:abstractNumId w:val="0"/>
  </w:num>
  <w:num w:numId="4">
    <w:abstractNumId w:val="8"/>
  </w:num>
  <w:num w:numId="5">
    <w:abstractNumId w:val="2"/>
  </w:num>
  <w:num w:numId="6">
    <w:abstractNumId w:val="23"/>
  </w:num>
  <w:num w:numId="7">
    <w:abstractNumId w:val="1"/>
  </w:num>
  <w:num w:numId="8">
    <w:abstractNumId w:val="16"/>
  </w:num>
  <w:num w:numId="9">
    <w:abstractNumId w:val="27"/>
  </w:num>
  <w:num w:numId="10">
    <w:abstractNumId w:val="37"/>
  </w:num>
  <w:num w:numId="11">
    <w:abstractNumId w:val="40"/>
  </w:num>
  <w:num w:numId="12">
    <w:abstractNumId w:val="36"/>
  </w:num>
  <w:num w:numId="13">
    <w:abstractNumId w:val="26"/>
  </w:num>
  <w:num w:numId="14">
    <w:abstractNumId w:val="28"/>
  </w:num>
  <w:num w:numId="15">
    <w:abstractNumId w:val="30"/>
  </w:num>
  <w:num w:numId="16">
    <w:abstractNumId w:val="3"/>
  </w:num>
  <w:num w:numId="17">
    <w:abstractNumId w:val="19"/>
  </w:num>
  <w:num w:numId="18">
    <w:abstractNumId w:val="5"/>
  </w:num>
  <w:num w:numId="19">
    <w:abstractNumId w:val="29"/>
  </w:num>
  <w:num w:numId="20">
    <w:abstractNumId w:val="12"/>
  </w:num>
  <w:num w:numId="21">
    <w:abstractNumId w:val="14"/>
  </w:num>
  <w:num w:numId="22">
    <w:abstractNumId w:val="6"/>
  </w:num>
  <w:num w:numId="23">
    <w:abstractNumId w:val="11"/>
  </w:num>
  <w:num w:numId="24">
    <w:abstractNumId w:val="38"/>
  </w:num>
  <w:num w:numId="25">
    <w:abstractNumId w:val="17"/>
  </w:num>
  <w:num w:numId="26">
    <w:abstractNumId w:val="18"/>
  </w:num>
  <w:num w:numId="27">
    <w:abstractNumId w:val="32"/>
  </w:num>
  <w:num w:numId="28">
    <w:abstractNumId w:val="31"/>
  </w:num>
  <w:num w:numId="29">
    <w:abstractNumId w:val="25"/>
  </w:num>
  <w:num w:numId="30">
    <w:abstractNumId w:val="21"/>
  </w:num>
  <w:num w:numId="31">
    <w:abstractNumId w:val="9"/>
  </w:num>
  <w:num w:numId="32">
    <w:abstractNumId w:val="7"/>
  </w:num>
  <w:num w:numId="33">
    <w:abstractNumId w:val="24"/>
  </w:num>
  <w:num w:numId="34">
    <w:abstractNumId w:val="13"/>
  </w:num>
  <w:num w:numId="35">
    <w:abstractNumId w:val="15"/>
  </w:num>
  <w:num w:numId="36">
    <w:abstractNumId w:val="35"/>
  </w:num>
  <w:num w:numId="37">
    <w:abstractNumId w:val="33"/>
  </w:num>
  <w:num w:numId="38">
    <w:abstractNumId w:val="39"/>
  </w:num>
  <w:num w:numId="39">
    <w:abstractNumId w:val="4"/>
  </w:num>
  <w:num w:numId="40">
    <w:abstractNumId w:val="10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oNotHyphenateCaps/>
  <w:displayHorizontalDrawingGridEvery w:val="0"/>
  <w:displayVerticalDrawingGridEvery w:val="2"/>
  <w:characterSpacingControl w:val="compressPunctuation"/>
  <w:noLineBreaksAfter w:lang="zh-CN" w:val="([{£¥¨ˉ　。々～"/>
  <w:noLineBreaksBefore w:lang="zh-CN" w:val="!),.:;?]}¢·ˇ—‖•、〃､"/>
  <w:hdrShapeDefaults>
    <o:shapedefaults v:ext="edit" spidmax="2050">
      <o:colormenu v:ext="edit" fillcolor="#93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4971"/>
    <w:rsid w:val="00006D41"/>
    <w:rsid w:val="00017DEF"/>
    <w:rsid w:val="00023583"/>
    <w:rsid w:val="0004000F"/>
    <w:rsid w:val="000442E7"/>
    <w:rsid w:val="0004476A"/>
    <w:rsid w:val="000512F2"/>
    <w:rsid w:val="0005223B"/>
    <w:rsid w:val="00061277"/>
    <w:rsid w:val="00062589"/>
    <w:rsid w:val="00070A96"/>
    <w:rsid w:val="00091AAE"/>
    <w:rsid w:val="00097678"/>
    <w:rsid w:val="000A24CD"/>
    <w:rsid w:val="000A4FA7"/>
    <w:rsid w:val="000B0E03"/>
    <w:rsid w:val="000B1841"/>
    <w:rsid w:val="000B1AFC"/>
    <w:rsid w:val="000B4BB3"/>
    <w:rsid w:val="000C048A"/>
    <w:rsid w:val="000C0525"/>
    <w:rsid w:val="000C054F"/>
    <w:rsid w:val="000C399C"/>
    <w:rsid w:val="000C51CE"/>
    <w:rsid w:val="000C656D"/>
    <w:rsid w:val="000E1134"/>
    <w:rsid w:val="000E21F2"/>
    <w:rsid w:val="000E26A8"/>
    <w:rsid w:val="000F01F9"/>
    <w:rsid w:val="000F13EC"/>
    <w:rsid w:val="000F453B"/>
    <w:rsid w:val="000F532A"/>
    <w:rsid w:val="00101BD9"/>
    <w:rsid w:val="0010715F"/>
    <w:rsid w:val="00110351"/>
    <w:rsid w:val="00110F32"/>
    <w:rsid w:val="001322D9"/>
    <w:rsid w:val="00134576"/>
    <w:rsid w:val="0013539C"/>
    <w:rsid w:val="00146850"/>
    <w:rsid w:val="00146D6E"/>
    <w:rsid w:val="00147A5C"/>
    <w:rsid w:val="0015001F"/>
    <w:rsid w:val="00167699"/>
    <w:rsid w:val="00167AC4"/>
    <w:rsid w:val="00171925"/>
    <w:rsid w:val="001D05D7"/>
    <w:rsid w:val="001D6E93"/>
    <w:rsid w:val="001E5A4B"/>
    <w:rsid w:val="001F26BD"/>
    <w:rsid w:val="001F3D18"/>
    <w:rsid w:val="00202ED2"/>
    <w:rsid w:val="00203774"/>
    <w:rsid w:val="002138B5"/>
    <w:rsid w:val="002150DD"/>
    <w:rsid w:val="00230BEF"/>
    <w:rsid w:val="00231FB8"/>
    <w:rsid w:val="002364C8"/>
    <w:rsid w:val="00245AC9"/>
    <w:rsid w:val="00250CB6"/>
    <w:rsid w:val="00260D99"/>
    <w:rsid w:val="00274639"/>
    <w:rsid w:val="00282377"/>
    <w:rsid w:val="002878E2"/>
    <w:rsid w:val="00296EEA"/>
    <w:rsid w:val="002A0BB2"/>
    <w:rsid w:val="002A16A9"/>
    <w:rsid w:val="002B0BDB"/>
    <w:rsid w:val="002B1D66"/>
    <w:rsid w:val="002B4971"/>
    <w:rsid w:val="002C2BC9"/>
    <w:rsid w:val="002D659C"/>
    <w:rsid w:val="002E7B4A"/>
    <w:rsid w:val="00304628"/>
    <w:rsid w:val="00314196"/>
    <w:rsid w:val="0032081A"/>
    <w:rsid w:val="003227B7"/>
    <w:rsid w:val="003300B0"/>
    <w:rsid w:val="00331A5C"/>
    <w:rsid w:val="00333E47"/>
    <w:rsid w:val="00360A13"/>
    <w:rsid w:val="00367D43"/>
    <w:rsid w:val="00367E9A"/>
    <w:rsid w:val="00370D12"/>
    <w:rsid w:val="0037532B"/>
    <w:rsid w:val="00387BB0"/>
    <w:rsid w:val="00391276"/>
    <w:rsid w:val="0039220A"/>
    <w:rsid w:val="003947B2"/>
    <w:rsid w:val="003A4B41"/>
    <w:rsid w:val="003A6609"/>
    <w:rsid w:val="003B63C0"/>
    <w:rsid w:val="003C718F"/>
    <w:rsid w:val="003D1038"/>
    <w:rsid w:val="003D2606"/>
    <w:rsid w:val="003E30D8"/>
    <w:rsid w:val="003F22D2"/>
    <w:rsid w:val="003F73C9"/>
    <w:rsid w:val="004000AF"/>
    <w:rsid w:val="0040091C"/>
    <w:rsid w:val="00401789"/>
    <w:rsid w:val="00406A01"/>
    <w:rsid w:val="004134B7"/>
    <w:rsid w:val="00416114"/>
    <w:rsid w:val="00432824"/>
    <w:rsid w:val="00442C7F"/>
    <w:rsid w:val="00442CDE"/>
    <w:rsid w:val="004450A1"/>
    <w:rsid w:val="00461B47"/>
    <w:rsid w:val="00471940"/>
    <w:rsid w:val="0047774F"/>
    <w:rsid w:val="00481984"/>
    <w:rsid w:val="00482563"/>
    <w:rsid w:val="004858D6"/>
    <w:rsid w:val="00491720"/>
    <w:rsid w:val="004939D9"/>
    <w:rsid w:val="004A44F4"/>
    <w:rsid w:val="004B2C17"/>
    <w:rsid w:val="004C3AE4"/>
    <w:rsid w:val="004C3B19"/>
    <w:rsid w:val="004F3697"/>
    <w:rsid w:val="004F44F7"/>
    <w:rsid w:val="004F4F70"/>
    <w:rsid w:val="004F5462"/>
    <w:rsid w:val="004F6705"/>
    <w:rsid w:val="004F777F"/>
    <w:rsid w:val="00506DB5"/>
    <w:rsid w:val="00511840"/>
    <w:rsid w:val="0052547A"/>
    <w:rsid w:val="00533792"/>
    <w:rsid w:val="00536C18"/>
    <w:rsid w:val="00540BD3"/>
    <w:rsid w:val="00540CB4"/>
    <w:rsid w:val="0054267E"/>
    <w:rsid w:val="00543421"/>
    <w:rsid w:val="0055200F"/>
    <w:rsid w:val="005648C5"/>
    <w:rsid w:val="00570E7D"/>
    <w:rsid w:val="005726DB"/>
    <w:rsid w:val="00575F91"/>
    <w:rsid w:val="00581A36"/>
    <w:rsid w:val="005A2B87"/>
    <w:rsid w:val="005A5CC0"/>
    <w:rsid w:val="005B250B"/>
    <w:rsid w:val="005B4C81"/>
    <w:rsid w:val="005B7CC7"/>
    <w:rsid w:val="005C1477"/>
    <w:rsid w:val="005C46B2"/>
    <w:rsid w:val="005C7150"/>
    <w:rsid w:val="005D0270"/>
    <w:rsid w:val="005D02FC"/>
    <w:rsid w:val="005D1496"/>
    <w:rsid w:val="005E7E40"/>
    <w:rsid w:val="005F0A33"/>
    <w:rsid w:val="005F7F77"/>
    <w:rsid w:val="00600307"/>
    <w:rsid w:val="00603B88"/>
    <w:rsid w:val="00617F20"/>
    <w:rsid w:val="0062281B"/>
    <w:rsid w:val="00625F02"/>
    <w:rsid w:val="006278BA"/>
    <w:rsid w:val="00651B02"/>
    <w:rsid w:val="0065785A"/>
    <w:rsid w:val="00664DF1"/>
    <w:rsid w:val="00665990"/>
    <w:rsid w:val="006662E3"/>
    <w:rsid w:val="00671463"/>
    <w:rsid w:val="0069236D"/>
    <w:rsid w:val="006A4E5F"/>
    <w:rsid w:val="006A508F"/>
    <w:rsid w:val="006A55D9"/>
    <w:rsid w:val="006B3CDD"/>
    <w:rsid w:val="006C5BC3"/>
    <w:rsid w:val="006C67AB"/>
    <w:rsid w:val="006C7203"/>
    <w:rsid w:val="006E3568"/>
    <w:rsid w:val="006F5AA7"/>
    <w:rsid w:val="006F6B74"/>
    <w:rsid w:val="00705405"/>
    <w:rsid w:val="00713491"/>
    <w:rsid w:val="0072636B"/>
    <w:rsid w:val="00727317"/>
    <w:rsid w:val="00733458"/>
    <w:rsid w:val="00745E23"/>
    <w:rsid w:val="00755633"/>
    <w:rsid w:val="00756195"/>
    <w:rsid w:val="00780BEF"/>
    <w:rsid w:val="00782B3F"/>
    <w:rsid w:val="0078556E"/>
    <w:rsid w:val="00790EE9"/>
    <w:rsid w:val="00793E37"/>
    <w:rsid w:val="007942BA"/>
    <w:rsid w:val="007A0195"/>
    <w:rsid w:val="007A1842"/>
    <w:rsid w:val="007A3DA1"/>
    <w:rsid w:val="007B3E7B"/>
    <w:rsid w:val="007B4D3A"/>
    <w:rsid w:val="007B5027"/>
    <w:rsid w:val="007C14A6"/>
    <w:rsid w:val="007C4E1A"/>
    <w:rsid w:val="007C639F"/>
    <w:rsid w:val="007C776B"/>
    <w:rsid w:val="007D273F"/>
    <w:rsid w:val="007D431E"/>
    <w:rsid w:val="007E2A06"/>
    <w:rsid w:val="007E699D"/>
    <w:rsid w:val="0080250C"/>
    <w:rsid w:val="00806799"/>
    <w:rsid w:val="00810B9A"/>
    <w:rsid w:val="00821ACC"/>
    <w:rsid w:val="008313E2"/>
    <w:rsid w:val="00832AA3"/>
    <w:rsid w:val="00844B57"/>
    <w:rsid w:val="0084796C"/>
    <w:rsid w:val="00852BB6"/>
    <w:rsid w:val="00860EDF"/>
    <w:rsid w:val="008645E0"/>
    <w:rsid w:val="00871044"/>
    <w:rsid w:val="00871548"/>
    <w:rsid w:val="00871C0A"/>
    <w:rsid w:val="00877BF5"/>
    <w:rsid w:val="00884E8C"/>
    <w:rsid w:val="008863EA"/>
    <w:rsid w:val="00890101"/>
    <w:rsid w:val="008924A0"/>
    <w:rsid w:val="008933D0"/>
    <w:rsid w:val="0089487D"/>
    <w:rsid w:val="008B7DDE"/>
    <w:rsid w:val="008C142B"/>
    <w:rsid w:val="008C5D4E"/>
    <w:rsid w:val="008C6B7E"/>
    <w:rsid w:val="008E2E6C"/>
    <w:rsid w:val="008F4AC3"/>
    <w:rsid w:val="00900224"/>
    <w:rsid w:val="00923500"/>
    <w:rsid w:val="00941F1A"/>
    <w:rsid w:val="009500D0"/>
    <w:rsid w:val="00955CE8"/>
    <w:rsid w:val="0096023B"/>
    <w:rsid w:val="0096676D"/>
    <w:rsid w:val="00976D39"/>
    <w:rsid w:val="00976F3D"/>
    <w:rsid w:val="009818D6"/>
    <w:rsid w:val="00982E3F"/>
    <w:rsid w:val="0099013B"/>
    <w:rsid w:val="00991B1F"/>
    <w:rsid w:val="009A1B86"/>
    <w:rsid w:val="009A35DF"/>
    <w:rsid w:val="009C3524"/>
    <w:rsid w:val="009C59D3"/>
    <w:rsid w:val="009C6E63"/>
    <w:rsid w:val="009C7B15"/>
    <w:rsid w:val="009D0C5E"/>
    <w:rsid w:val="009D516F"/>
    <w:rsid w:val="009F6B8A"/>
    <w:rsid w:val="00A01D86"/>
    <w:rsid w:val="00A044F2"/>
    <w:rsid w:val="00A07307"/>
    <w:rsid w:val="00A37B34"/>
    <w:rsid w:val="00A461A7"/>
    <w:rsid w:val="00A470C3"/>
    <w:rsid w:val="00A5527C"/>
    <w:rsid w:val="00A561B4"/>
    <w:rsid w:val="00A6336F"/>
    <w:rsid w:val="00A703E1"/>
    <w:rsid w:val="00A7114C"/>
    <w:rsid w:val="00A74BBE"/>
    <w:rsid w:val="00A825B9"/>
    <w:rsid w:val="00A957A0"/>
    <w:rsid w:val="00A972C4"/>
    <w:rsid w:val="00AA2EBD"/>
    <w:rsid w:val="00AB1274"/>
    <w:rsid w:val="00AB25CB"/>
    <w:rsid w:val="00AC624C"/>
    <w:rsid w:val="00AD54B4"/>
    <w:rsid w:val="00AD60C6"/>
    <w:rsid w:val="00AF3BCC"/>
    <w:rsid w:val="00AF47E9"/>
    <w:rsid w:val="00AF5215"/>
    <w:rsid w:val="00AF55B3"/>
    <w:rsid w:val="00B001D9"/>
    <w:rsid w:val="00B0097A"/>
    <w:rsid w:val="00B00CFB"/>
    <w:rsid w:val="00B01AFC"/>
    <w:rsid w:val="00B07F75"/>
    <w:rsid w:val="00B117C9"/>
    <w:rsid w:val="00B3167F"/>
    <w:rsid w:val="00B47ADB"/>
    <w:rsid w:val="00B50470"/>
    <w:rsid w:val="00B74AD6"/>
    <w:rsid w:val="00B8235C"/>
    <w:rsid w:val="00B90899"/>
    <w:rsid w:val="00B90EAD"/>
    <w:rsid w:val="00B915F9"/>
    <w:rsid w:val="00B92285"/>
    <w:rsid w:val="00BA0A8D"/>
    <w:rsid w:val="00BB1D0D"/>
    <w:rsid w:val="00BB7262"/>
    <w:rsid w:val="00BC1AB4"/>
    <w:rsid w:val="00BC1E5B"/>
    <w:rsid w:val="00BC64FE"/>
    <w:rsid w:val="00BE343D"/>
    <w:rsid w:val="00BE6667"/>
    <w:rsid w:val="00BF2A8F"/>
    <w:rsid w:val="00BF317A"/>
    <w:rsid w:val="00BF6B3F"/>
    <w:rsid w:val="00C01F7B"/>
    <w:rsid w:val="00C0371A"/>
    <w:rsid w:val="00C15142"/>
    <w:rsid w:val="00C21060"/>
    <w:rsid w:val="00C2221A"/>
    <w:rsid w:val="00C22B7A"/>
    <w:rsid w:val="00C2678A"/>
    <w:rsid w:val="00C36113"/>
    <w:rsid w:val="00C4474A"/>
    <w:rsid w:val="00C517AC"/>
    <w:rsid w:val="00C520BF"/>
    <w:rsid w:val="00C52BB6"/>
    <w:rsid w:val="00C71CD4"/>
    <w:rsid w:val="00C71FF1"/>
    <w:rsid w:val="00C84AB0"/>
    <w:rsid w:val="00CA07C4"/>
    <w:rsid w:val="00CA156C"/>
    <w:rsid w:val="00CA1C8F"/>
    <w:rsid w:val="00CA30D8"/>
    <w:rsid w:val="00CA3883"/>
    <w:rsid w:val="00CA5015"/>
    <w:rsid w:val="00CC2280"/>
    <w:rsid w:val="00CD35B9"/>
    <w:rsid w:val="00CD4011"/>
    <w:rsid w:val="00CE64A6"/>
    <w:rsid w:val="00CE7393"/>
    <w:rsid w:val="00CE790A"/>
    <w:rsid w:val="00CF1469"/>
    <w:rsid w:val="00CF5BF7"/>
    <w:rsid w:val="00CF682D"/>
    <w:rsid w:val="00D06357"/>
    <w:rsid w:val="00D20E28"/>
    <w:rsid w:val="00D37F13"/>
    <w:rsid w:val="00D40219"/>
    <w:rsid w:val="00D416EC"/>
    <w:rsid w:val="00D46233"/>
    <w:rsid w:val="00D50AE4"/>
    <w:rsid w:val="00D55B5F"/>
    <w:rsid w:val="00D65D5C"/>
    <w:rsid w:val="00D7619D"/>
    <w:rsid w:val="00D80669"/>
    <w:rsid w:val="00D85A60"/>
    <w:rsid w:val="00D90B4F"/>
    <w:rsid w:val="00D90FC5"/>
    <w:rsid w:val="00DA055E"/>
    <w:rsid w:val="00DB1623"/>
    <w:rsid w:val="00DB45F8"/>
    <w:rsid w:val="00DC02CB"/>
    <w:rsid w:val="00DC7CD5"/>
    <w:rsid w:val="00DD1660"/>
    <w:rsid w:val="00DD63F2"/>
    <w:rsid w:val="00DE24E7"/>
    <w:rsid w:val="00DE493D"/>
    <w:rsid w:val="00DE4E4B"/>
    <w:rsid w:val="00DE4FE6"/>
    <w:rsid w:val="00DE70A8"/>
    <w:rsid w:val="00E038E0"/>
    <w:rsid w:val="00E06919"/>
    <w:rsid w:val="00E07132"/>
    <w:rsid w:val="00E24739"/>
    <w:rsid w:val="00E25B26"/>
    <w:rsid w:val="00E33D76"/>
    <w:rsid w:val="00E40715"/>
    <w:rsid w:val="00E44300"/>
    <w:rsid w:val="00E45701"/>
    <w:rsid w:val="00E50B57"/>
    <w:rsid w:val="00E51CE1"/>
    <w:rsid w:val="00E538E3"/>
    <w:rsid w:val="00E53E8A"/>
    <w:rsid w:val="00E55E6E"/>
    <w:rsid w:val="00E57EE8"/>
    <w:rsid w:val="00E6350A"/>
    <w:rsid w:val="00E70250"/>
    <w:rsid w:val="00E713B1"/>
    <w:rsid w:val="00E7537C"/>
    <w:rsid w:val="00E84684"/>
    <w:rsid w:val="00E85680"/>
    <w:rsid w:val="00E87A22"/>
    <w:rsid w:val="00E92F2C"/>
    <w:rsid w:val="00E95F09"/>
    <w:rsid w:val="00E9668B"/>
    <w:rsid w:val="00EA41BF"/>
    <w:rsid w:val="00EA4A97"/>
    <w:rsid w:val="00EA711C"/>
    <w:rsid w:val="00EA79B3"/>
    <w:rsid w:val="00EB6428"/>
    <w:rsid w:val="00EC0638"/>
    <w:rsid w:val="00EC3AAD"/>
    <w:rsid w:val="00EC44D7"/>
    <w:rsid w:val="00EE6379"/>
    <w:rsid w:val="00EF0A12"/>
    <w:rsid w:val="00EF5778"/>
    <w:rsid w:val="00EF7EC6"/>
    <w:rsid w:val="00F060F4"/>
    <w:rsid w:val="00F1111B"/>
    <w:rsid w:val="00F129F6"/>
    <w:rsid w:val="00F12CD2"/>
    <w:rsid w:val="00F23ECC"/>
    <w:rsid w:val="00F24CE1"/>
    <w:rsid w:val="00F3283C"/>
    <w:rsid w:val="00F53900"/>
    <w:rsid w:val="00F55AE7"/>
    <w:rsid w:val="00F5621C"/>
    <w:rsid w:val="00F57631"/>
    <w:rsid w:val="00F63E8E"/>
    <w:rsid w:val="00F645DF"/>
    <w:rsid w:val="00F65150"/>
    <w:rsid w:val="00F66061"/>
    <w:rsid w:val="00F67122"/>
    <w:rsid w:val="00F726D7"/>
    <w:rsid w:val="00F72C50"/>
    <w:rsid w:val="00F878DF"/>
    <w:rsid w:val="00FA3784"/>
    <w:rsid w:val="00FA488D"/>
    <w:rsid w:val="00FB4638"/>
    <w:rsid w:val="00FB6F82"/>
    <w:rsid w:val="00FC02FD"/>
    <w:rsid w:val="00FC3406"/>
    <w:rsid w:val="00FD6273"/>
    <w:rsid w:val="00FE0127"/>
    <w:rsid w:val="00FE3AF8"/>
    <w:rsid w:val="00FF6368"/>
    <w:rsid w:val="00F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date"/>
  <w:smartTagType w:namespaceuri="urn:schemas-microsoft-com:office:smarttags" w:name="place"/>
  <w:smartTagType w:namespaceuri="urn:schemas-microsoft-com:office:smarttags" w:name="chsdate"/>
  <w:shapeDefaults>
    <o:shapedefaults v:ext="edit" spidmax="2050">
      <o:colormenu v:ext="edit" fillcolor="#936"/>
    </o:shapedefaults>
    <o:shapelayout v:ext="edit">
      <o:idmap v:ext="edit" data="1"/>
    </o:shapelayout>
  </w:shapeDefaults>
  <w:decimalSymbol w:val="."/>
  <w:listSeparator w:val=","/>
  <w15:chartTrackingRefBased/>
  <w15:docId w15:val="{D6F54435-5966-4D58-AEFA-EF0CD45B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="SimSun"/>
      <w:kern w:val="2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EF5778"/>
    <w:pPr>
      <w:keepNext/>
      <w:pageBreakBefore/>
      <w:numPr>
        <w:numId w:val="9"/>
      </w:numPr>
      <w:spacing w:before="180" w:after="180" w:line="720" w:lineRule="auto"/>
      <w:jc w:val="both"/>
      <w:outlineLvl w:val="0"/>
    </w:pPr>
    <w:rPr>
      <w:rFonts w:ascii="Arial" w:eastAsia="新細明體" w:hAnsi="Arial"/>
      <w:b/>
      <w:bCs/>
      <w:kern w:val="52"/>
      <w:sz w:val="32"/>
      <w:szCs w:val="32"/>
      <w:lang w:eastAsia="zh-TW"/>
    </w:rPr>
  </w:style>
  <w:style w:type="paragraph" w:styleId="2">
    <w:name w:val="heading 2"/>
    <w:basedOn w:val="a"/>
    <w:next w:val="a"/>
    <w:qFormat/>
    <w:rsid w:val="00EF5778"/>
    <w:pPr>
      <w:keepNext/>
      <w:pageBreakBefore/>
      <w:numPr>
        <w:ilvl w:val="1"/>
        <w:numId w:val="9"/>
      </w:numPr>
      <w:spacing w:line="480" w:lineRule="auto"/>
      <w:jc w:val="both"/>
      <w:outlineLvl w:val="1"/>
    </w:pPr>
    <w:rPr>
      <w:rFonts w:eastAsia="新細明體"/>
      <w:b/>
      <w:bCs/>
      <w:sz w:val="28"/>
      <w:szCs w:val="28"/>
      <w:lang w:eastAsia="zh-TW"/>
    </w:rPr>
  </w:style>
  <w:style w:type="paragraph" w:styleId="3">
    <w:name w:val="heading 3"/>
    <w:basedOn w:val="a"/>
    <w:next w:val="a"/>
    <w:qFormat/>
    <w:rsid w:val="00EF5778"/>
    <w:pPr>
      <w:keepNext/>
      <w:pageBreakBefore/>
      <w:numPr>
        <w:ilvl w:val="2"/>
        <w:numId w:val="9"/>
      </w:numPr>
      <w:spacing w:line="480" w:lineRule="auto"/>
      <w:jc w:val="both"/>
      <w:outlineLvl w:val="2"/>
    </w:pPr>
    <w:rPr>
      <w:rFonts w:eastAsia="新細明體"/>
      <w:b/>
      <w:bCs/>
      <w:lang w:eastAsia="zh-TW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</w:rPr>
  </w:style>
  <w:style w:type="character" w:customStyle="1" w:styleId="SoDAField">
    <w:name w:val="SoDA Field"/>
    <w:basedOn w:val="a0"/>
    <w:rPr>
      <w:color w:val="0000FF"/>
      <w:sz w:val="20"/>
      <w:szCs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annotation text"/>
    <w:basedOn w:val="a"/>
    <w:semiHidden/>
    <w:pPr>
      <w:widowControl/>
    </w:pPr>
    <w:rPr>
      <w:kern w:val="0"/>
      <w:sz w:val="20"/>
      <w:szCs w:val="20"/>
    </w:rPr>
  </w:style>
  <w:style w:type="paragraph" w:styleId="a6">
    <w:name w:val="Date"/>
    <w:basedOn w:val="a"/>
    <w:next w:val="a"/>
    <w:pPr>
      <w:jc w:val="right"/>
    </w:pPr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eastAsia="新細明體" w:hAnsi="新細明體" w:hint="eastAsia"/>
      <w:kern w:val="0"/>
      <w:sz w:val="20"/>
      <w:szCs w:val="20"/>
      <w:lang w:eastAsia="zh-TW"/>
    </w:rPr>
  </w:style>
  <w:style w:type="paragraph" w:styleId="Web">
    <w:name w:val="Normal (Web)"/>
    <w:basedOn w:val="a"/>
    <w:rsid w:val="007A0195"/>
    <w:pPr>
      <w:widowControl/>
      <w:spacing w:before="100" w:beforeAutospacing="1" w:after="100" w:afterAutospacing="1"/>
    </w:pPr>
    <w:rPr>
      <w:rFonts w:ascii="新細明體" w:eastAsia="新細明體"/>
      <w:kern w:val="0"/>
      <w:lang w:eastAsia="zh-TW"/>
    </w:rPr>
  </w:style>
  <w:style w:type="paragraph" w:styleId="a7">
    <w:name w:val="footer"/>
    <w:basedOn w:val="a"/>
    <w:rsid w:val="007A0195"/>
    <w:pPr>
      <w:tabs>
        <w:tab w:val="center" w:pos="4153"/>
        <w:tab w:val="right" w:pos="8306"/>
      </w:tabs>
      <w:snapToGrid w:val="0"/>
      <w:jc w:val="both"/>
    </w:pPr>
    <w:rPr>
      <w:rFonts w:eastAsia="新細明體"/>
      <w:sz w:val="21"/>
      <w:szCs w:val="20"/>
      <w:lang w:eastAsia="zh-TW"/>
    </w:rPr>
  </w:style>
  <w:style w:type="paragraph" w:customStyle="1" w:styleId="Normal">
    <w:name w:val="Normal"/>
    <w:basedOn w:val="a"/>
    <w:rsid w:val="007A0195"/>
    <w:pPr>
      <w:widowControl/>
      <w:overflowPunct w:val="0"/>
      <w:autoSpaceDE w:val="0"/>
      <w:autoSpaceDN w:val="0"/>
      <w:adjustRightInd w:val="0"/>
      <w:textAlignment w:val="baseline"/>
    </w:pPr>
    <w:rPr>
      <w:rFonts w:ascii="新細明體" w:eastAsia="新細明體"/>
      <w:kern w:val="0"/>
      <w:szCs w:val="20"/>
      <w:lang w:eastAsia="zh-TW"/>
    </w:rPr>
  </w:style>
  <w:style w:type="paragraph" w:customStyle="1" w:styleId="TableHeading">
    <w:name w:val="Table Heading"/>
    <w:basedOn w:val="a"/>
    <w:rsid w:val="00E57EE8"/>
    <w:pPr>
      <w:keepLines/>
      <w:overflowPunct w:val="0"/>
      <w:autoSpaceDE w:val="0"/>
      <w:autoSpaceDN w:val="0"/>
      <w:adjustRightInd w:val="0"/>
      <w:spacing w:before="120" w:after="120" w:line="360" w:lineRule="atLeast"/>
      <w:textAlignment w:val="baseline"/>
    </w:pPr>
    <w:rPr>
      <w:rFonts w:ascii="細明體" w:eastAsia="細明體"/>
      <w:b/>
      <w:kern w:val="0"/>
      <w:sz w:val="16"/>
      <w:lang w:eastAsia="zh-TW"/>
    </w:rPr>
  </w:style>
  <w:style w:type="paragraph" w:styleId="a8">
    <w:name w:val="Balloon Text"/>
    <w:basedOn w:val="a"/>
    <w:semiHidden/>
    <w:rsid w:val="00E57EE8"/>
    <w:rPr>
      <w:rFonts w:ascii="Arial" w:eastAsia="新細明體" w:hAnsi="Arial"/>
      <w:sz w:val="18"/>
      <w:szCs w:val="18"/>
    </w:rPr>
  </w:style>
  <w:style w:type="paragraph" w:customStyle="1" w:styleId="DefaultText">
    <w:name w:val="Default Text"/>
    <w:basedOn w:val="a"/>
    <w:rsid w:val="0080250C"/>
    <w:pPr>
      <w:widowControl/>
      <w:overflowPunct w:val="0"/>
      <w:autoSpaceDE w:val="0"/>
      <w:autoSpaceDN w:val="0"/>
      <w:adjustRightInd w:val="0"/>
      <w:textAlignment w:val="baseline"/>
    </w:pPr>
    <w:rPr>
      <w:rFonts w:eastAsia="新細明體"/>
      <w:kern w:val="0"/>
      <w:szCs w:val="20"/>
      <w:lang w:eastAsia="zh-TW"/>
    </w:rPr>
  </w:style>
  <w:style w:type="paragraph" w:styleId="10">
    <w:name w:val="toc 1"/>
    <w:basedOn w:val="a"/>
    <w:next w:val="a"/>
    <w:autoRedefine/>
    <w:semiHidden/>
    <w:rsid w:val="0080250C"/>
    <w:pPr>
      <w:tabs>
        <w:tab w:val="left" w:pos="480"/>
        <w:tab w:val="right" w:leader="dot" w:pos="9628"/>
      </w:tabs>
      <w:jc w:val="center"/>
    </w:pPr>
    <w:rPr>
      <w:rFonts w:eastAsia="新細明體"/>
      <w:b/>
      <w:sz w:val="32"/>
      <w:szCs w:val="32"/>
      <w:lang w:eastAsia="zh-TW"/>
    </w:rPr>
  </w:style>
  <w:style w:type="character" w:styleId="a9">
    <w:name w:val="page number"/>
    <w:basedOn w:val="a0"/>
    <w:rsid w:val="00C2678A"/>
  </w:style>
  <w:style w:type="paragraph" w:styleId="aa">
    <w:name w:val="header"/>
    <w:basedOn w:val="a"/>
    <w:rsid w:val="00570E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SOWbullet">
    <w:name w:val="SOW bullet"/>
    <w:basedOn w:val="a"/>
    <w:rsid w:val="00511840"/>
    <w:pPr>
      <w:tabs>
        <w:tab w:val="num" w:pos="425"/>
      </w:tabs>
      <w:snapToGrid w:val="0"/>
      <w:spacing w:line="400" w:lineRule="exact"/>
      <w:ind w:left="425" w:hanging="425"/>
      <w:jc w:val="both"/>
    </w:pPr>
    <w:rPr>
      <w:rFonts w:eastAsia="新細明體"/>
      <w:bCs/>
      <w:snapToGrid w:val="0"/>
      <w:szCs w:val="20"/>
      <w:lang w:eastAsia="zh-TW"/>
    </w:rPr>
  </w:style>
  <w:style w:type="character" w:customStyle="1" w:styleId="b1">
    <w:name w:val="b1"/>
    <w:basedOn w:val="a0"/>
    <w:rsid w:val="00E87A22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E87A22"/>
    <w:rPr>
      <w:color w:val="0000FF"/>
    </w:rPr>
  </w:style>
  <w:style w:type="character" w:customStyle="1" w:styleId="pi1">
    <w:name w:val="pi1"/>
    <w:basedOn w:val="a0"/>
    <w:rsid w:val="00E87A22"/>
    <w:rPr>
      <w:color w:val="0000FF"/>
    </w:rPr>
  </w:style>
  <w:style w:type="character" w:customStyle="1" w:styleId="t1">
    <w:name w:val="t1"/>
    <w:basedOn w:val="a0"/>
    <w:rsid w:val="00E87A22"/>
    <w:rPr>
      <w:color w:val="990000"/>
    </w:rPr>
  </w:style>
  <w:style w:type="character" w:customStyle="1" w:styleId="style31">
    <w:name w:val="style31"/>
    <w:basedOn w:val="a0"/>
    <w:rsid w:val="00231FB8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99610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86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74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008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3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10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815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514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52677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31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6979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38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86063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954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05152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36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67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209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171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201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64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4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66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436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120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5164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191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7742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518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3204</Characters>
  <Application>Microsoft Office Word</Application>
  <DocSecurity>0</DocSecurity>
  <Lines>26</Lines>
  <Paragraphs>7</Paragraphs>
  <ScaleCrop>false</ScaleCrop>
  <Company>bac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2004-09-07T08:06:00Z</cp:lastPrinted>
  <dcterms:created xsi:type="dcterms:W3CDTF">2020-07-27T00:55:00Z</dcterms:created>
  <dcterms:modified xsi:type="dcterms:W3CDTF">2020-07-27T00:55:00Z</dcterms:modified>
</cp:coreProperties>
</file>