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010"/>
        <w:gridCol w:w="4503"/>
        <w:gridCol w:w="1566"/>
        <w:gridCol w:w="2071"/>
        <w:tblGridChange w:id="0">
          <w:tblGrid>
            <w:gridCol w:w="1216"/>
            <w:gridCol w:w="1010"/>
            <w:gridCol w:w="4503"/>
            <w:gridCol w:w="1566"/>
            <w:gridCol w:w="2071"/>
          </w:tblGrid>
        </w:tblGridChange>
      </w:tblGrid>
      <w:tr w:rsidR="005C0327" w:rsidRPr="00C007BB" w:rsidTr="00B30386">
        <w:tc>
          <w:tcPr>
            <w:tcW w:w="1216" w:type="dxa"/>
          </w:tcPr>
          <w:p w:rsidR="005C0327" w:rsidRPr="00C007BB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C007BB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5C0327" w:rsidRPr="00C007BB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5C0327" w:rsidRPr="00C007BB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5C0327" w:rsidRPr="00C007BB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5C0327" w:rsidRPr="00C007BB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5C0327" w:rsidRPr="00C007BB" w:rsidTr="00B30386">
        <w:tc>
          <w:tcPr>
            <w:tcW w:w="1216" w:type="dxa"/>
          </w:tcPr>
          <w:p w:rsidR="005C0327" w:rsidRPr="00C007BB" w:rsidRDefault="000A4DCC" w:rsidP="005835E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4/02/18</w:t>
            </w:r>
          </w:p>
        </w:tc>
        <w:tc>
          <w:tcPr>
            <w:tcW w:w="1010" w:type="dxa"/>
          </w:tcPr>
          <w:p w:rsidR="005C0327" w:rsidRPr="00C007BB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5C0327" w:rsidRPr="00C007BB" w:rsidRDefault="005C0327" w:rsidP="007A7F36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5C0327" w:rsidRPr="00C007BB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cs="Courier New" w:hint="eastAsia"/>
                <w:sz w:val="20"/>
                <w:szCs w:val="20"/>
              </w:rPr>
              <w:t>陳鐵元</w:t>
            </w:r>
          </w:p>
        </w:tc>
        <w:tc>
          <w:tcPr>
            <w:tcW w:w="2071" w:type="dxa"/>
          </w:tcPr>
          <w:p w:rsidR="005C0327" w:rsidRPr="00C007BB" w:rsidRDefault="00AE58EC" w:rsidP="007A7F36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t>131204000219</w:t>
            </w:r>
          </w:p>
        </w:tc>
      </w:tr>
      <w:tr w:rsidR="002C1FD4" w:rsidRPr="00C007BB" w:rsidTr="00B30386">
        <w:tc>
          <w:tcPr>
            <w:tcW w:w="1216" w:type="dxa"/>
          </w:tcPr>
          <w:p w:rsidR="002C1FD4" w:rsidRPr="00C007BB" w:rsidRDefault="002C1FD4" w:rsidP="005835E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2014/12/13</w:t>
            </w:r>
          </w:p>
        </w:tc>
        <w:tc>
          <w:tcPr>
            <w:tcW w:w="1010" w:type="dxa"/>
          </w:tcPr>
          <w:p w:rsidR="002C1FD4" w:rsidRPr="00C007BB" w:rsidRDefault="00FD191A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4503" w:type="dxa"/>
          </w:tcPr>
          <w:p w:rsidR="002C1FD4" w:rsidRPr="00C007BB" w:rsidRDefault="002C1FD4" w:rsidP="007A7F36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改為真分頁顯示</w:t>
            </w:r>
          </w:p>
        </w:tc>
        <w:tc>
          <w:tcPr>
            <w:tcW w:w="1566" w:type="dxa"/>
          </w:tcPr>
          <w:p w:rsidR="002C1FD4" w:rsidRPr="00C007BB" w:rsidRDefault="002C1FD4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劉瑞蘭</w:t>
            </w:r>
          </w:p>
        </w:tc>
        <w:tc>
          <w:tcPr>
            <w:tcW w:w="2071" w:type="dxa"/>
          </w:tcPr>
          <w:p w:rsidR="002C1FD4" w:rsidRDefault="002C1FD4" w:rsidP="007A7F36">
            <w:pPr>
              <w:spacing w:line="240" w:lineRule="atLeast"/>
            </w:pPr>
          </w:p>
        </w:tc>
      </w:tr>
      <w:tr w:rsidR="00FD191A" w:rsidRPr="00C007BB" w:rsidTr="00B30386">
        <w:tc>
          <w:tcPr>
            <w:tcW w:w="1216" w:type="dxa"/>
          </w:tcPr>
          <w:p w:rsidR="00FD191A" w:rsidRDefault="00FD191A" w:rsidP="00FD191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2018/05/23</w:t>
            </w:r>
          </w:p>
        </w:tc>
        <w:tc>
          <w:tcPr>
            <w:tcW w:w="1010" w:type="dxa"/>
          </w:tcPr>
          <w:p w:rsidR="00FD191A" w:rsidRPr="00C007BB" w:rsidRDefault="00FD191A" w:rsidP="00FD191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3</w:t>
            </w:r>
          </w:p>
        </w:tc>
        <w:tc>
          <w:tcPr>
            <w:tcW w:w="4503" w:type="dxa"/>
          </w:tcPr>
          <w:p w:rsidR="00FD191A" w:rsidRDefault="00FD191A" w:rsidP="00FD191A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配合資安滲透測試結果修補作業_壽二科</w:t>
            </w:r>
          </w:p>
        </w:tc>
        <w:tc>
          <w:tcPr>
            <w:tcW w:w="1566" w:type="dxa"/>
          </w:tcPr>
          <w:p w:rsidR="00FD191A" w:rsidRDefault="00FD191A" w:rsidP="00FD191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洪啟豪</w:t>
            </w:r>
          </w:p>
        </w:tc>
        <w:tc>
          <w:tcPr>
            <w:tcW w:w="2071" w:type="dxa"/>
          </w:tcPr>
          <w:p w:rsidR="00FD191A" w:rsidRDefault="00FD191A" w:rsidP="00FD191A">
            <w:pPr>
              <w:spacing w:line="240" w:lineRule="atLeast"/>
            </w:pPr>
            <w:r>
              <w:rPr>
                <w:rFonts w:ascii="標楷體" w:eastAsia="標楷體" w:hAnsi="標楷體"/>
                <w:b/>
                <w:sz w:val="20"/>
                <w:szCs w:val="20"/>
              </w:rPr>
              <w:t>180212001625</w:t>
            </w:r>
          </w:p>
        </w:tc>
      </w:tr>
      <w:tr w:rsidR="0039275B" w:rsidRPr="00C007BB" w:rsidTr="00B30386">
        <w:tc>
          <w:tcPr>
            <w:tcW w:w="1216" w:type="dxa"/>
          </w:tcPr>
          <w:p w:rsidR="0039275B" w:rsidRDefault="0039275B" w:rsidP="00FD191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ins w:id="2" w:author="李明諭" w:date="2019-03-22T18:56:00Z">
              <w:r>
                <w:rPr>
                  <w:rFonts w:ascii="細明體" w:eastAsia="細明體" w:hAnsi="細明體" w:cs="Courier New"/>
                  <w:sz w:val="20"/>
                  <w:szCs w:val="20"/>
                </w:rPr>
                <w:t>2019/3/22</w:t>
              </w:r>
            </w:ins>
          </w:p>
        </w:tc>
        <w:tc>
          <w:tcPr>
            <w:tcW w:w="1010" w:type="dxa"/>
          </w:tcPr>
          <w:p w:rsidR="0039275B" w:rsidRDefault="0039275B" w:rsidP="00FD191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ins w:id="3" w:author="李明諭" w:date="2019-03-22T18:56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4</w:t>
              </w:r>
            </w:ins>
          </w:p>
        </w:tc>
        <w:tc>
          <w:tcPr>
            <w:tcW w:w="4503" w:type="dxa"/>
          </w:tcPr>
          <w:p w:rsidR="0039275B" w:rsidRDefault="0039275B" w:rsidP="00FD191A">
            <w:pPr>
              <w:spacing w:line="240" w:lineRule="atLeast"/>
              <w:rPr>
                <w:rFonts w:ascii="標楷體" w:eastAsia="標楷體" w:hAnsi="標楷體" w:hint="eastAsia"/>
                <w:b/>
                <w:sz w:val="20"/>
                <w:szCs w:val="20"/>
              </w:rPr>
            </w:pPr>
            <w:ins w:id="4" w:author="李明諭" w:date="2019-03-22T18:57:00Z">
              <w:r w:rsidRPr="0039275B">
                <w:rPr>
                  <w:rFonts w:ascii="標楷體" w:eastAsia="標楷體" w:hAnsi="標楷體" w:hint="eastAsia"/>
                  <w:b/>
                  <w:bCs/>
                  <w:sz w:val="20"/>
                  <w:szCs w:val="20"/>
                </w:rPr>
                <w:t>跨區配套作業-上線後系統優化</w:t>
              </w:r>
            </w:ins>
          </w:p>
        </w:tc>
        <w:tc>
          <w:tcPr>
            <w:tcW w:w="1566" w:type="dxa"/>
          </w:tcPr>
          <w:p w:rsidR="0039275B" w:rsidRDefault="0039275B" w:rsidP="00FD191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ins w:id="5" w:author="李明諭" w:date="2019-03-22T18:57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李明諭</w:t>
              </w:r>
            </w:ins>
          </w:p>
        </w:tc>
        <w:tc>
          <w:tcPr>
            <w:tcW w:w="2071" w:type="dxa"/>
          </w:tcPr>
          <w:p w:rsidR="0039275B" w:rsidRDefault="0039275B" w:rsidP="00FD191A">
            <w:pPr>
              <w:spacing w:line="240" w:lineRule="atLeast"/>
              <w:rPr>
                <w:rFonts w:ascii="標楷體" w:eastAsia="標楷體" w:hAnsi="標楷體"/>
                <w:b/>
                <w:sz w:val="20"/>
                <w:szCs w:val="20"/>
              </w:rPr>
            </w:pPr>
            <w:ins w:id="6" w:author="李明諭" w:date="2019-03-22T18:57:00Z">
              <w:r w:rsidRPr="0039275B">
                <w:rPr>
                  <w:rFonts w:ascii="標楷體" w:eastAsia="標楷體" w:hAnsi="標楷體" w:hint="eastAsia"/>
                  <w:b/>
                  <w:bCs/>
                  <w:sz w:val="20"/>
                  <w:szCs w:val="20"/>
                </w:rPr>
                <w:t>190321001575</w:t>
              </w:r>
            </w:ins>
          </w:p>
        </w:tc>
      </w:tr>
    </w:tbl>
    <w:p w:rsidR="005C0327" w:rsidRPr="00C007BB" w:rsidRDefault="005C0327" w:rsidP="005C0327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 w:rsidRPr="00C007BB"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Pr="00C007BB">
        <w:rPr>
          <w:rFonts w:ascii="細明體" w:eastAsia="細明體" w:hAnsi="細明體" w:cs="Courier New"/>
          <w:b/>
          <w:sz w:val="20"/>
          <w:szCs w:val="20"/>
        </w:rPr>
        <w:t>、</w:t>
      </w:r>
      <w:r w:rsidRPr="00C007BB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920"/>
      </w:tblGrid>
      <w:tr w:rsidR="005C0327" w:rsidRPr="00C007BB" w:rsidTr="007A7F36">
        <w:tc>
          <w:tcPr>
            <w:tcW w:w="2340" w:type="dxa"/>
          </w:tcPr>
          <w:p w:rsidR="005C0327" w:rsidRPr="00C007BB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920" w:type="dxa"/>
          </w:tcPr>
          <w:p w:rsidR="005C0327" w:rsidRPr="00C007BB" w:rsidRDefault="00F478C3" w:rsidP="005835E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系統文件</w:t>
            </w:r>
            <w:r w:rsidR="005835E7">
              <w:rPr>
                <w:rFonts w:ascii="細明體" w:eastAsia="細明體" w:hAnsi="細明體" w:hint="eastAsia"/>
                <w:sz w:val="20"/>
                <w:szCs w:val="20"/>
              </w:rPr>
              <w:t>查詢</w:t>
            </w:r>
            <w:r w:rsidR="00511135" w:rsidRPr="00C007BB">
              <w:rPr>
                <w:rFonts w:ascii="細明體" w:eastAsia="細明體" w:hAnsi="細明體" w:hint="eastAsia"/>
                <w:sz w:val="20"/>
                <w:szCs w:val="20"/>
              </w:rPr>
              <w:t>作業</w:t>
            </w:r>
          </w:p>
        </w:tc>
      </w:tr>
      <w:tr w:rsidR="005C0327" w:rsidRPr="00C007BB" w:rsidTr="007A7F36">
        <w:tc>
          <w:tcPr>
            <w:tcW w:w="2340" w:type="dxa"/>
          </w:tcPr>
          <w:p w:rsidR="005C0327" w:rsidRPr="00C007BB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920" w:type="dxa"/>
          </w:tcPr>
          <w:p w:rsidR="005C0327" w:rsidRPr="00C007BB" w:rsidRDefault="00511135" w:rsidP="00F478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/>
                <w:sz w:val="20"/>
                <w:szCs w:val="20"/>
              </w:rPr>
              <w:t>AAZ0_040</w:t>
            </w:r>
            <w:r w:rsidR="00F478C3"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</w:p>
        </w:tc>
      </w:tr>
      <w:tr w:rsidR="005C0327" w:rsidRPr="00C007BB" w:rsidTr="007A7F36">
        <w:tc>
          <w:tcPr>
            <w:tcW w:w="2340" w:type="dxa"/>
          </w:tcPr>
          <w:p w:rsidR="005C0327" w:rsidRPr="00C007BB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920" w:type="dxa"/>
          </w:tcPr>
          <w:p w:rsidR="005C0327" w:rsidRPr="00C007BB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5C0327" w:rsidRPr="00C007BB" w:rsidTr="007A7F36">
        <w:tc>
          <w:tcPr>
            <w:tcW w:w="2340" w:type="dxa"/>
          </w:tcPr>
          <w:p w:rsidR="005C0327" w:rsidRPr="00C007BB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920" w:type="dxa"/>
          </w:tcPr>
          <w:p w:rsidR="005C0327" w:rsidRPr="00C007BB" w:rsidRDefault="00F478C3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系統文件</w:t>
            </w:r>
            <w:r w:rsidR="005835E7">
              <w:rPr>
                <w:rFonts w:ascii="細明體" w:eastAsia="細明體" w:hAnsi="細明體" w:hint="eastAsia"/>
                <w:sz w:val="20"/>
                <w:szCs w:val="20"/>
              </w:rPr>
              <w:t>查詢</w:t>
            </w:r>
            <w:r w:rsidR="00511135" w:rsidRPr="00C007BB">
              <w:rPr>
                <w:rFonts w:ascii="細明體" w:eastAsia="細明體" w:hAnsi="細明體" w:hint="eastAsia"/>
                <w:sz w:val="20"/>
                <w:szCs w:val="20"/>
              </w:rPr>
              <w:t>作業</w:t>
            </w:r>
          </w:p>
        </w:tc>
      </w:tr>
      <w:tr w:rsidR="005C0327" w:rsidRPr="00C007BB" w:rsidTr="007A7F36">
        <w:tc>
          <w:tcPr>
            <w:tcW w:w="2340" w:type="dxa"/>
          </w:tcPr>
          <w:p w:rsidR="005C0327" w:rsidRPr="00C007BB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920" w:type="dxa"/>
          </w:tcPr>
          <w:p w:rsidR="005C0327" w:rsidRPr="00C007BB" w:rsidRDefault="00511135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sz w:val="20"/>
                <w:szCs w:val="20"/>
              </w:rPr>
              <w:t>壽險二科</w:t>
            </w:r>
          </w:p>
        </w:tc>
      </w:tr>
      <w:tr w:rsidR="005C0327" w:rsidRPr="00C007BB" w:rsidTr="007A7F36">
        <w:tc>
          <w:tcPr>
            <w:tcW w:w="2340" w:type="dxa"/>
          </w:tcPr>
          <w:p w:rsidR="005C0327" w:rsidRPr="00C007BB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920" w:type="dxa"/>
          </w:tcPr>
          <w:p w:rsidR="005C0327" w:rsidRPr="00C007BB" w:rsidRDefault="00511135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sz w:val="20"/>
                <w:szCs w:val="20"/>
              </w:rPr>
              <w:t>壽險二科</w:t>
            </w:r>
          </w:p>
        </w:tc>
      </w:tr>
      <w:tr w:rsidR="005C0327" w:rsidRPr="00C007BB" w:rsidTr="007A7F36">
        <w:tc>
          <w:tcPr>
            <w:tcW w:w="2340" w:type="dxa"/>
          </w:tcPr>
          <w:p w:rsidR="005C0327" w:rsidRPr="00C007BB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920" w:type="dxa"/>
          </w:tcPr>
          <w:p w:rsidR="005C0327" w:rsidRPr="00C007BB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5C0327" w:rsidRPr="00C007BB" w:rsidTr="007A7F36">
        <w:tc>
          <w:tcPr>
            <w:tcW w:w="2340" w:type="dxa"/>
          </w:tcPr>
          <w:p w:rsidR="005C0327" w:rsidRPr="00C007BB" w:rsidRDefault="005C0327" w:rsidP="007A7F36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920" w:type="dxa"/>
          </w:tcPr>
          <w:p w:rsidR="005C0327" w:rsidRPr="00C007BB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5C0327" w:rsidRPr="00C007BB" w:rsidTr="007A7F36">
        <w:tc>
          <w:tcPr>
            <w:tcW w:w="2340" w:type="dxa"/>
          </w:tcPr>
          <w:p w:rsidR="005C0327" w:rsidRPr="00C007BB" w:rsidRDefault="005C0327" w:rsidP="007A7F36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7920" w:type="dxa"/>
          </w:tcPr>
          <w:p w:rsidR="005C0327" w:rsidRPr="00C007BB" w:rsidRDefault="005C0327" w:rsidP="007A7F36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C007BB">
              <w:rPr>
                <w:rFonts w:ascii="標楷體" w:eastAsia="標楷體" w:hAnsi="標楷體" w:hint="eastAsia"/>
                <w:sz w:val="20"/>
                <w:szCs w:val="20"/>
              </w:rPr>
              <w:t>securitylog</w:t>
            </w:r>
          </w:p>
        </w:tc>
      </w:tr>
      <w:tr w:rsidR="005C0327" w:rsidRPr="00C007BB" w:rsidTr="007A7F36">
        <w:tc>
          <w:tcPr>
            <w:tcW w:w="2340" w:type="dxa"/>
          </w:tcPr>
          <w:p w:rsidR="005C0327" w:rsidRPr="00C007BB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7920" w:type="dxa"/>
          </w:tcPr>
          <w:p w:rsidR="005C0327" w:rsidRPr="00C007BB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sz w:val="20"/>
                <w:szCs w:val="20"/>
              </w:rPr>
              <w:t>■無 □真分頁 □假分頁，分頁每頁___筆【Default　20】</w:t>
            </w:r>
          </w:p>
        </w:tc>
      </w:tr>
    </w:tbl>
    <w:p w:rsidR="005C0327" w:rsidRPr="00C007BB" w:rsidRDefault="005C0327" w:rsidP="005C0327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 w:rsidRPr="00C007BB"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Pr="00C007BB">
        <w:rPr>
          <w:rFonts w:ascii="細明體" w:eastAsia="細明體" w:hAnsi="細明體" w:cs="Courier New"/>
          <w:b/>
          <w:sz w:val="20"/>
          <w:szCs w:val="20"/>
        </w:rPr>
        <w:t>、</w:t>
      </w:r>
      <w:r w:rsidRPr="00C007BB"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5C0327" w:rsidRPr="00C007BB" w:rsidRDefault="005C0327" w:rsidP="005C0327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 w:rsidRPr="00C007BB"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group id="_x0000_s1040" style="position:absolute;margin-left:19.8pt;margin-top:4.2pt;width:405.75pt;height:60.4pt;z-index:251656192" coordorigin="795,6875" coordsize="7825,1035">
            <v:shapetype id="_x0000_t134" coordsize="21600,21600" o:spt="134" path="m17955,v862,282,1877,1410,2477,3045c21035,5357,21372,7895,21597,10827v-225,2763,-562,5300,-1165,7613c19832,20132,18817,21260,17955,21597r-14388,l,10827,3567,xe">
              <v:stroke joinstyle="miter"/>
              <v:path o:connecttype="rect" textboxrect="3567,0,17955,21600"/>
            </v:shapetype>
            <v:shape id="_x0000_s1041" type="#_x0000_t134" style="position:absolute;left:795;top:6875;width:2355;height:960">
              <v:textbox style="mso-next-textbox:#_x0000_s1041">
                <w:txbxContent>
                  <w:p w:rsidR="00C007BB" w:rsidRPr="004E1C3B" w:rsidRDefault="00C007BB" w:rsidP="005C0327">
                    <w:pPr>
                      <w:rPr>
                        <w:rFonts w:hint="eastAsia"/>
                        <w:sz w:val="20"/>
                        <w:szCs w:val="20"/>
                      </w:rPr>
                    </w:pPr>
                    <w:r w:rsidRPr="004E1C3B">
                      <w:rPr>
                        <w:rFonts w:hint="eastAsia"/>
                        <w:sz w:val="20"/>
                        <w:szCs w:val="20"/>
                      </w:rPr>
                      <w:t>輸入</w:t>
                    </w:r>
                    <w:r w:rsidR="005835E7"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系統、次系統</w:t>
                    </w:r>
                    <w:r w:rsidR="00F478C3"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、功能</w:t>
                    </w:r>
                    <w:r w:rsidR="005835E7"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或關鍵字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2" type="#_x0000_t32" style="position:absolute;left:3150;top:7340;width:555;height:0" o:connectortype="straight">
              <v:stroke endarrow="block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43" type="#_x0000_t109" style="position:absolute;left:3705;top:6875;width:1860;height:1035">
              <v:textbox style="mso-next-textbox:#_x0000_s1043">
                <w:txbxContent>
                  <w:p w:rsidR="00C007BB" w:rsidRDefault="00C007BB" w:rsidP="005C0327">
                    <w:r>
                      <w:rPr>
                        <w:rFonts w:ascii="細明體" w:eastAsia="細明體" w:hAnsi="細明體" w:hint="eastAsia"/>
                      </w:rPr>
                      <w:t>存取文件功能維護</w:t>
                    </w:r>
                    <w:r w:rsidRPr="004B6D91">
                      <w:rPr>
                        <w:rFonts w:ascii="細明體" w:eastAsia="細明體" w:hAnsi="細明體" w:hint="eastAsia"/>
                      </w:rPr>
                      <w:t>檔</w:t>
                    </w:r>
                  </w:p>
                </w:txbxContent>
              </v:textbox>
            </v:shape>
            <v:shape id="_x0000_s1044" type="#_x0000_t32" style="position:absolute;left:5565;top:7340;width:780;height:0" o:connectortype="straight">
              <v:stroke endarrow="block"/>
            </v:shape>
            <v:shape id="_x0000_s1045" type="#_x0000_t134" style="position:absolute;left:6265;top:6875;width:2355;height:960">
              <v:textbox style="mso-next-textbox:#_x0000_s1045">
                <w:txbxContent>
                  <w:p w:rsidR="00C007BB" w:rsidRPr="005835E7" w:rsidRDefault="00C007BB" w:rsidP="005C0327">
                    <w:pPr>
                      <w:rPr>
                        <w:rFonts w:hint="eastAsia"/>
                        <w:sz w:val="20"/>
                        <w:szCs w:val="20"/>
                      </w:rPr>
                    </w:pPr>
                    <w:r w:rsidRPr="005835E7"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顯示</w:t>
                    </w:r>
                    <w:r w:rsidR="005835E7" w:rsidRPr="005835E7"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符合的</w:t>
                    </w:r>
                    <w:r w:rsidRPr="005835E7"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文件功能維護檔</w:t>
                    </w:r>
                    <w:r w:rsidR="005835E7"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資料</w:t>
                    </w:r>
                  </w:p>
                </w:txbxContent>
              </v:textbox>
            </v:shape>
          </v:group>
        </w:pict>
      </w:r>
    </w:p>
    <w:p w:rsidR="005C0327" w:rsidRPr="00C007BB" w:rsidRDefault="005C0327" w:rsidP="005C0327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5C0327" w:rsidRPr="00C007BB" w:rsidRDefault="005C0327" w:rsidP="005C0327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5C0327" w:rsidRPr="00C007BB" w:rsidRDefault="005C0327" w:rsidP="005C0327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C007BB"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C007BB">
        <w:rPr>
          <w:rFonts w:ascii="細明體" w:eastAsia="細明體" w:hAnsi="細明體" w:cs="Courier New"/>
          <w:b/>
          <w:sz w:val="20"/>
          <w:szCs w:val="20"/>
        </w:rPr>
        <w:t>、</w:t>
      </w:r>
      <w:r w:rsidRPr="00C007BB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5C0327" w:rsidRPr="00C007BB" w:rsidTr="007A7F36">
        <w:tc>
          <w:tcPr>
            <w:tcW w:w="851" w:type="dxa"/>
          </w:tcPr>
          <w:p w:rsidR="005C0327" w:rsidRPr="00C007BB" w:rsidRDefault="005C0327" w:rsidP="007A7F36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5C0327" w:rsidRPr="00C007BB" w:rsidRDefault="005C0327" w:rsidP="007A7F36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5C0327" w:rsidRPr="00C007BB" w:rsidRDefault="005C0327" w:rsidP="007A7F36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5C0327" w:rsidRPr="00C007BB" w:rsidRDefault="005C0327" w:rsidP="007A7F36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C007BB"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5C0327" w:rsidRPr="00C007BB" w:rsidRDefault="005C0327" w:rsidP="007A7F36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C007BB"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5C0327" w:rsidRPr="00C007BB" w:rsidRDefault="005C0327" w:rsidP="007A7F36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C007BB"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5C0327" w:rsidRPr="00C007BB" w:rsidRDefault="005C0327" w:rsidP="007A7F36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C007BB"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F478C3" w:rsidRPr="00C007BB" w:rsidTr="00F478C3">
        <w:tblPrEx>
          <w:tblLook w:val="01E0" w:firstRow="1" w:lastRow="1" w:firstColumn="1" w:lastColumn="1" w:noHBand="0" w:noVBand="0"/>
        </w:tblPrEx>
        <w:trPr>
          <w:trHeight w:val="48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8C3" w:rsidRPr="00C007BB" w:rsidRDefault="00F478C3" w:rsidP="00F478C3">
            <w:pPr>
              <w:widowControl/>
              <w:numPr>
                <w:ilvl w:val="0"/>
                <w:numId w:val="2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8C3" w:rsidRPr="00C007BB" w:rsidRDefault="00F478C3" w:rsidP="00D87EA3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7F2152">
              <w:rPr>
                <w:rFonts w:ascii="細明體" w:eastAsia="細明體" w:hAnsi="細明體" w:hint="eastAsia"/>
                <w:lang w:eastAsia="zh-TW"/>
              </w:rPr>
              <w:t>文件功能維護檔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8C3" w:rsidRPr="00C007BB" w:rsidRDefault="00F478C3" w:rsidP="00D87EA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sz w:val="20"/>
                <w:szCs w:val="20"/>
              </w:rPr>
              <w:t>DBAA.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DTAAZ400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8C3" w:rsidRPr="00F478C3" w:rsidRDefault="00F478C3" w:rsidP="00D87EA3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C007BB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8C3" w:rsidRPr="00F478C3" w:rsidRDefault="00F478C3" w:rsidP="00D87EA3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F478C3">
              <w:rPr>
                <w:rFonts w:hint="eastAsia"/>
                <w:sz w:val="20"/>
                <w:szCs w:val="20"/>
              </w:rPr>
              <w:t> </w:t>
            </w:r>
            <w:r w:rsidRPr="00F478C3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8C3" w:rsidRPr="00F478C3" w:rsidRDefault="00F478C3" w:rsidP="00D87EA3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F478C3">
              <w:rPr>
                <w:rFonts w:hint="eastAsia"/>
                <w:sz w:val="20"/>
                <w:szCs w:val="20"/>
              </w:rPr>
              <w:t> </w:t>
            </w:r>
            <w:r w:rsidRPr="00F478C3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8C3" w:rsidRPr="00F478C3" w:rsidRDefault="00F478C3" w:rsidP="00D87EA3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F478C3">
              <w:rPr>
                <w:rFonts w:hint="eastAsia"/>
                <w:sz w:val="20"/>
                <w:szCs w:val="20"/>
              </w:rPr>
              <w:t> </w:t>
            </w:r>
            <w:r w:rsidRPr="00F478C3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F478C3" w:rsidRPr="00C007BB" w:rsidTr="00F478C3">
        <w:tblPrEx>
          <w:tblLook w:val="01E0" w:firstRow="1" w:lastRow="1" w:firstColumn="1" w:lastColumn="1" w:noHBand="0" w:noVBand="0"/>
        </w:tblPrEx>
        <w:trPr>
          <w:trHeight w:val="48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8C3" w:rsidRPr="00C007BB" w:rsidRDefault="00F478C3" w:rsidP="00F478C3">
            <w:pPr>
              <w:widowControl/>
              <w:numPr>
                <w:ilvl w:val="0"/>
                <w:numId w:val="2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8C3" w:rsidRPr="00C007BB" w:rsidRDefault="00F478C3" w:rsidP="00D87EA3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CA1EE4">
              <w:rPr>
                <w:rFonts w:ascii="細明體" w:eastAsia="細明體" w:hAnsi="細明體" w:hint="eastAsia"/>
                <w:lang w:eastAsia="zh-TW"/>
              </w:rPr>
              <w:t>文件管理資料檔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8C3" w:rsidRPr="00C007BB" w:rsidRDefault="00F478C3" w:rsidP="00D87EA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sz w:val="20"/>
                <w:szCs w:val="20"/>
              </w:rPr>
              <w:t>DBAA.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DTAAZ401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8C3" w:rsidRPr="00C007BB" w:rsidRDefault="00F478C3" w:rsidP="00D87EA3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C007BB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8C3" w:rsidRPr="00F478C3" w:rsidRDefault="00F478C3" w:rsidP="00D87EA3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F478C3">
              <w:rPr>
                <w:rFonts w:hint="eastAsia"/>
                <w:sz w:val="20"/>
                <w:szCs w:val="20"/>
              </w:rPr>
              <w:t> </w:t>
            </w:r>
            <w:r w:rsidRPr="00F478C3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8C3" w:rsidRPr="00F478C3" w:rsidRDefault="00F478C3" w:rsidP="00D87EA3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F478C3">
              <w:rPr>
                <w:rFonts w:hint="eastAsia"/>
                <w:sz w:val="20"/>
                <w:szCs w:val="20"/>
              </w:rPr>
              <w:t> </w:t>
            </w:r>
            <w:r w:rsidRPr="00F478C3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8C3" w:rsidRPr="00F478C3" w:rsidRDefault="00F478C3" w:rsidP="00D87EA3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F478C3">
              <w:rPr>
                <w:rFonts w:hint="eastAsia"/>
                <w:sz w:val="20"/>
                <w:szCs w:val="20"/>
              </w:rPr>
              <w:t> </w:t>
            </w:r>
            <w:r w:rsidRPr="00F478C3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5C0327" w:rsidRPr="00C007BB" w:rsidRDefault="005C0327" w:rsidP="005C0327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5C0327" w:rsidRPr="00C007BB" w:rsidRDefault="005C0327" w:rsidP="005C0327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C007BB"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C007BB">
        <w:rPr>
          <w:rFonts w:ascii="細明體" w:eastAsia="細明體" w:hAnsi="細明體" w:cs="Courier New"/>
          <w:b/>
          <w:sz w:val="20"/>
          <w:szCs w:val="20"/>
        </w:rPr>
        <w:t>、</w:t>
      </w:r>
      <w:r w:rsidRPr="00C007BB"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85"/>
        <w:gridCol w:w="5162"/>
        <w:gridCol w:w="4671"/>
      </w:tblGrid>
      <w:tr w:rsidR="005C0327" w:rsidRPr="00C007BB" w:rsidTr="007A7F36">
        <w:tc>
          <w:tcPr>
            <w:tcW w:w="455" w:type="pct"/>
          </w:tcPr>
          <w:p w:rsidR="005C0327" w:rsidRPr="00C007BB" w:rsidRDefault="005C0327" w:rsidP="007A7F36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5C0327" w:rsidRPr="00C007BB" w:rsidRDefault="005C0327" w:rsidP="007A7F36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5C0327" w:rsidRPr="00C007BB" w:rsidRDefault="005C0327" w:rsidP="007A7F36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BF0784" w:rsidRPr="00C007BB" w:rsidTr="00BF0784">
        <w:tblPrEx>
          <w:tblLook w:val="01E0" w:firstRow="1" w:lastRow="1" w:firstColumn="1" w:lastColumn="1" w:noHBand="0" w:noVBand="0"/>
        </w:tblPrEx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784" w:rsidRPr="00C007BB" w:rsidRDefault="00BF0784" w:rsidP="00BF0784">
            <w:pPr>
              <w:widowControl/>
              <w:numPr>
                <w:ilvl w:val="0"/>
                <w:numId w:val="2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784" w:rsidRPr="00C007BB" w:rsidRDefault="00BF0784" w:rsidP="00D4697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  <w:r w:rsidRPr="00C007BB">
              <w:rPr>
                <w:rFonts w:ascii="細明體" w:eastAsia="細明體" w:hAnsi="細明體" w:cs="Arial" w:hint="eastAsia"/>
                <w:lang w:eastAsia="zh-TW"/>
              </w:rPr>
              <w:t>文件管理查詢模組</w:t>
            </w:r>
          </w:p>
        </w:tc>
        <w:tc>
          <w:tcPr>
            <w:tcW w:w="2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784" w:rsidRPr="00C007BB" w:rsidRDefault="00BF0784" w:rsidP="00D4697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  <w:r w:rsidRPr="00C007BB">
              <w:rPr>
                <w:rFonts w:ascii="細明體" w:eastAsia="細明體" w:hAnsi="細明體" w:cs="Arial" w:hint="eastAsia"/>
                <w:lang w:eastAsia="zh-TW"/>
              </w:rPr>
              <w:t>AA_Z0Z002</w:t>
            </w:r>
          </w:p>
        </w:tc>
      </w:tr>
    </w:tbl>
    <w:p w:rsidR="005C0327" w:rsidRPr="00C007BB" w:rsidRDefault="005C0327" w:rsidP="005C0327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C007BB">
        <w:rPr>
          <w:rFonts w:ascii="細明體" w:eastAsia="細明體" w:hAnsi="細明體" w:hint="eastAsia"/>
          <w:b/>
          <w:sz w:val="20"/>
          <w:szCs w:val="20"/>
        </w:rPr>
        <w:t>五、畫面</w:t>
      </w:r>
    </w:p>
    <w:p w:rsidR="005C0327" w:rsidRDefault="005C0327" w:rsidP="00C94F7E">
      <w:pPr>
        <w:widowControl/>
        <w:spacing w:line="240" w:lineRule="atLeast"/>
        <w:ind w:left="480"/>
        <w:rPr>
          <w:rFonts w:ascii="細明體" w:eastAsia="細明體" w:hAnsi="細明體" w:hint="eastAsia"/>
          <w:sz w:val="20"/>
          <w:szCs w:val="20"/>
        </w:rPr>
      </w:pPr>
      <w:r w:rsidRPr="00C007BB">
        <w:rPr>
          <w:rFonts w:ascii="細明體" w:eastAsia="細明體" w:hAnsi="細明體" w:hint="eastAsia"/>
          <w:sz w:val="20"/>
          <w:szCs w:val="20"/>
        </w:rPr>
        <w:t>初始畫面</w:t>
      </w:r>
    </w:p>
    <w:p w:rsidR="00F478C3" w:rsidRPr="00C007BB" w:rsidRDefault="00F478C3" w:rsidP="00C94F7E">
      <w:pPr>
        <w:widowControl/>
        <w:spacing w:line="240" w:lineRule="atLeast"/>
        <w:ind w:left="480"/>
        <w:rPr>
          <w:rFonts w:ascii="細明體" w:eastAsia="細明體" w:hAnsi="細明體" w:hint="eastAsia"/>
          <w:sz w:val="20"/>
          <w:szCs w:val="20"/>
        </w:rPr>
      </w:pPr>
      <w:r>
        <w:rPr>
          <w:noProof/>
        </w:rPr>
        <w:pict>
          <v:rect id="_x0000_s1046" style="position:absolute;left:0;text-align:left;margin-left:-4.8pt;margin-top:6.95pt;width:440.1pt;height:76.6pt;z-index:251657216" filled="f" strokecolor="#c0504d" strokeweight="2.5pt">
            <v:shadow color="#868686"/>
            <v:textbox>
              <w:txbxContent>
                <w:p w:rsidR="005835E7" w:rsidRPr="005835E7" w:rsidRDefault="005835E7">
                  <w:pPr>
                    <w:rPr>
                      <w:color w:val="FF0000"/>
                    </w:rPr>
                  </w:pPr>
                  <w:r w:rsidRPr="005835E7">
                    <w:rPr>
                      <w:color w:val="FF0000"/>
                    </w:rPr>
                    <w:t>P</w:t>
                  </w:r>
                  <w:r w:rsidRPr="005835E7">
                    <w:rPr>
                      <w:rFonts w:hint="eastAsia"/>
                      <w:color w:val="FF0000"/>
                    </w:rPr>
                    <w:t>art1</w:t>
                  </w:r>
                </w:p>
              </w:txbxContent>
            </v:textbox>
          </v:rect>
        </w:pict>
      </w:r>
    </w:p>
    <w:p w:rsidR="005C0327" w:rsidRDefault="00F478C3" w:rsidP="00FA724A">
      <w:pPr>
        <w:widowControl/>
        <w:spacing w:line="240" w:lineRule="atLeast"/>
        <w:rPr>
          <w:rFonts w:hint="eastAsia"/>
          <w:noProof/>
        </w:rPr>
      </w:pPr>
      <w:r w:rsidRPr="000165A9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6" type="#_x0000_t75" style="width:6in;height:61.5pt;visibility:visible">
            <v:imagedata r:id="rId8" o:title=""/>
          </v:shape>
        </w:pict>
      </w:r>
    </w:p>
    <w:p w:rsidR="005835E7" w:rsidRDefault="005835E7" w:rsidP="00FA724A">
      <w:pPr>
        <w:widowControl/>
        <w:spacing w:line="240" w:lineRule="atLeast"/>
        <w:rPr>
          <w:rFonts w:hint="eastAsia"/>
          <w:noProof/>
        </w:rPr>
      </w:pPr>
      <w:r>
        <w:rPr>
          <w:rFonts w:hint="eastAsia"/>
          <w:noProof/>
        </w:rPr>
        <w:t>查詢後</w:t>
      </w:r>
    </w:p>
    <w:p w:rsidR="005835E7" w:rsidRDefault="00F478C3" w:rsidP="00FA724A">
      <w:pPr>
        <w:widowControl/>
        <w:spacing w:line="240" w:lineRule="atLeast"/>
        <w:rPr>
          <w:ins w:id="7" w:author="李明諭" w:date="2019-03-22T18:57:00Z"/>
          <w:noProof/>
        </w:rPr>
      </w:pPr>
      <w:r>
        <w:rPr>
          <w:noProof/>
        </w:rPr>
        <w:lastRenderedPageBreak/>
        <w:pict>
          <v:rect id="_x0000_s1047" style="position:absolute;margin-left:-4.2pt;margin-top:44.1pt;width:439.5pt;height:55.3pt;z-index:251658240" filled="f" strokecolor="#c0504d" strokeweight="2.5pt">
            <v:shadow color="#868686"/>
            <v:textbox>
              <w:txbxContent>
                <w:p w:rsidR="005835E7" w:rsidRPr="005835E7" w:rsidRDefault="005835E7">
                  <w:pPr>
                    <w:rPr>
                      <w:color w:val="FF0000"/>
                    </w:rPr>
                  </w:pPr>
                  <w:r w:rsidRPr="005835E7">
                    <w:rPr>
                      <w:color w:val="FF0000"/>
                    </w:rPr>
                    <w:t>P</w:t>
                  </w:r>
                  <w:r w:rsidRPr="005835E7">
                    <w:rPr>
                      <w:rFonts w:hint="eastAsia"/>
                      <w:color w:val="FF0000"/>
                    </w:rPr>
                    <w:t>art2</w:t>
                  </w:r>
                </w:p>
              </w:txbxContent>
            </v:textbox>
          </v:rect>
        </w:pict>
      </w:r>
      <w:r w:rsidRPr="000165A9">
        <w:rPr>
          <w:noProof/>
        </w:rPr>
        <w:pict>
          <v:shape id="_x0000_i1027" type="#_x0000_t75" style="width:6in;height:104.25pt;visibility:visible">
            <v:imagedata r:id="rId9" o:title=""/>
          </v:shape>
        </w:pict>
      </w:r>
    </w:p>
    <w:p w:rsidR="0039275B" w:rsidRDefault="0039275B" w:rsidP="00FA724A">
      <w:pPr>
        <w:widowControl/>
        <w:spacing w:line="240" w:lineRule="atLeast"/>
        <w:rPr>
          <w:ins w:id="8" w:author="李明諭" w:date="2019-03-22T18:57:00Z"/>
          <w:noProof/>
        </w:rPr>
      </w:pPr>
    </w:p>
    <w:p w:rsidR="0039275B" w:rsidRDefault="0039275B" w:rsidP="00FA724A">
      <w:pPr>
        <w:widowControl/>
        <w:spacing w:line="240" w:lineRule="atLeast"/>
        <w:rPr>
          <w:ins w:id="9" w:author="李明諭" w:date="2019-03-22T18:57:00Z"/>
          <w:noProof/>
        </w:rPr>
      </w:pPr>
      <w:ins w:id="10" w:author="李明諭" w:date="2019-03-22T18:57:00Z">
        <w:r>
          <w:rPr>
            <w:rFonts w:hint="eastAsia"/>
            <w:noProof/>
          </w:rPr>
          <w:t>2019/3/22</w:t>
        </w:r>
        <w:r>
          <w:rPr>
            <w:rFonts w:hint="eastAsia"/>
            <w:noProof/>
          </w:rPr>
          <w:t>需求變更</w:t>
        </w:r>
      </w:ins>
    </w:p>
    <w:p w:rsidR="0039275B" w:rsidRDefault="0039275B" w:rsidP="00FA724A">
      <w:pPr>
        <w:widowControl/>
        <w:spacing w:line="240" w:lineRule="atLeast"/>
        <w:rPr>
          <w:ins w:id="11" w:author="李明諭" w:date="2019-03-22T18:58:00Z"/>
          <w:rFonts w:ascii="細明體" w:eastAsia="細明體" w:hAnsi="細明體" w:hint="eastAsia"/>
          <w:sz w:val="20"/>
          <w:szCs w:val="20"/>
        </w:rPr>
      </w:pPr>
      <w:ins w:id="12" w:author="李明諭" w:date="2019-03-22T18:59:00Z">
        <w:r w:rsidRPr="0039275B">
          <w:rPr>
            <w:rFonts w:ascii="細明體" w:eastAsia="細明體" w:hAnsi="細明體" w:hint="eastAsia"/>
            <w:sz w:val="20"/>
            <w:szCs w:val="20"/>
          </w:rPr>
          <w:t>於畫面編號:AAZ10102新增文字:建議您可至理賠補件查詢(業)，輸入查詢區間或受編/ID，查詢套印之同意書，且理賠補件查詢(業)為超連結。</w:t>
        </w:r>
      </w:ins>
      <w:ins w:id="13" w:author="李明諭" w:date="2019-03-22T19:01:00Z">
        <w:r>
          <w:rPr>
            <w:rFonts w:ascii="細明體" w:eastAsia="細明體" w:hAnsi="細明體" w:hint="eastAsia"/>
            <w:sz w:val="20"/>
            <w:szCs w:val="20"/>
          </w:rPr>
          <w:t>[</w:t>
        </w:r>
      </w:ins>
      <w:ins w:id="14" w:author="李明諭" w:date="2019-03-22T19:00:00Z">
        <w:r>
          <w:rPr>
            <w:rFonts w:ascii="細明體" w:eastAsia="細明體" w:hAnsi="細明體" w:hint="eastAsia"/>
            <w:sz w:val="20"/>
            <w:szCs w:val="20"/>
          </w:rPr>
          <w:t>理賠補件查詢</w:t>
        </w:r>
      </w:ins>
      <w:ins w:id="15" w:author="李明諭" w:date="2019-03-22T19:01:00Z">
        <w:r>
          <w:rPr>
            <w:rFonts w:ascii="細明體" w:eastAsia="細明體" w:hAnsi="細明體" w:hint="eastAsia"/>
            <w:sz w:val="20"/>
            <w:szCs w:val="20"/>
          </w:rPr>
          <w:t>(業)：AAJ0_0401</w:t>
        </w:r>
        <w:r>
          <w:rPr>
            <w:rFonts w:ascii="細明體" w:eastAsia="細明體" w:hAnsi="細明體"/>
            <w:sz w:val="20"/>
            <w:szCs w:val="20"/>
          </w:rPr>
          <w:t>]</w:t>
        </w:r>
      </w:ins>
    </w:p>
    <w:p w:rsidR="0039275B" w:rsidRPr="00C007BB" w:rsidRDefault="0039275B" w:rsidP="00FA724A">
      <w:pPr>
        <w:widowControl/>
        <w:spacing w:line="240" w:lineRule="atLeast"/>
        <w:rPr>
          <w:rFonts w:ascii="細明體" w:eastAsia="細明體" w:hAnsi="細明體" w:hint="eastAsia"/>
          <w:sz w:val="20"/>
          <w:szCs w:val="20"/>
        </w:rPr>
      </w:pPr>
      <w:ins w:id="16" w:author="李明諭" w:date="2019-03-22T18:58:00Z">
        <w:r>
          <w:rPr>
            <w:rFonts w:ascii="細明體" w:eastAsia="細明體" w:hAnsi="細明體" w:hint="eastAsia"/>
            <w:noProof/>
            <w:sz w:val="20"/>
            <w:szCs w:val="20"/>
          </w:rPr>
        </w:r>
      </w:ins>
      <w:r>
        <w:rPr>
          <w:rFonts w:ascii="細明體" w:eastAsia="細明體" w:hAnsi="細明體"/>
          <w:sz w:val="20"/>
          <w:szCs w:val="20"/>
        </w:rPr>
        <w:pict>
          <v:shape id="_x0000_s1049" type="#_x0000_t75" style="width:417.65pt;height:154.1pt;mso-position-horizontal-relative:char;mso-position-vertical-relative:line">
            <v:imagedata r:id="rId10" o:title=""/>
            <w10:wrap type="none"/>
            <w10:anchorlock/>
          </v:shape>
        </w:pict>
      </w:r>
    </w:p>
    <w:p w:rsidR="005C0327" w:rsidRPr="00C007BB" w:rsidRDefault="005C0327" w:rsidP="005C0327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C007BB">
        <w:rPr>
          <w:rFonts w:ascii="細明體" w:eastAsia="細明體" w:hAnsi="細明體" w:hint="eastAsia"/>
          <w:b/>
          <w:sz w:val="20"/>
          <w:szCs w:val="20"/>
        </w:rPr>
        <w:t>六、程式內容</w:t>
      </w:r>
    </w:p>
    <w:p w:rsidR="00F104CC" w:rsidRPr="00B17C80" w:rsidRDefault="00F104CC" w:rsidP="00F478C3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lang w:eastAsia="zh-TW"/>
        </w:rPr>
      </w:pPr>
      <w:r w:rsidRPr="00B17C80">
        <w:rPr>
          <w:rFonts w:ascii="細明體" w:eastAsia="細明體" w:hAnsi="細明體" w:hint="eastAsia"/>
          <w:lang w:eastAsia="zh-TW"/>
        </w:rPr>
        <w:t>初始</w:t>
      </w:r>
    </w:p>
    <w:p w:rsidR="00B17C80" w:rsidRPr="00B17C80" w:rsidRDefault="00B17C80" w:rsidP="00B17C80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畫面上顯示設定如下</w:t>
      </w:r>
    </w:p>
    <w:tbl>
      <w:tblPr>
        <w:tblW w:w="0" w:type="auto"/>
        <w:tblInd w:w="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2552"/>
        <w:gridCol w:w="3544"/>
      </w:tblGrid>
      <w:tr w:rsidR="00B17C80" w:rsidRPr="00C007BB" w:rsidTr="00870FDB">
        <w:tc>
          <w:tcPr>
            <w:tcW w:w="1951" w:type="dxa"/>
            <w:shd w:val="clear" w:color="auto" w:fill="auto"/>
          </w:tcPr>
          <w:p w:rsidR="00B17C80" w:rsidRPr="00C007BB" w:rsidRDefault="00B17C80" w:rsidP="00870FD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項目中文</w:t>
            </w:r>
          </w:p>
        </w:tc>
        <w:tc>
          <w:tcPr>
            <w:tcW w:w="2552" w:type="dxa"/>
            <w:shd w:val="clear" w:color="auto" w:fill="auto"/>
          </w:tcPr>
          <w:p w:rsidR="00B17C80" w:rsidRPr="00C007BB" w:rsidRDefault="00B17C80" w:rsidP="00870FD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來源</w:t>
            </w:r>
          </w:p>
        </w:tc>
        <w:tc>
          <w:tcPr>
            <w:tcW w:w="3544" w:type="dxa"/>
            <w:shd w:val="clear" w:color="auto" w:fill="auto"/>
          </w:tcPr>
          <w:p w:rsidR="00B17C80" w:rsidRPr="00C007BB" w:rsidRDefault="00B17C80" w:rsidP="00870FD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說明</w:t>
            </w:r>
          </w:p>
        </w:tc>
      </w:tr>
      <w:tr w:rsidR="00B17C80" w:rsidRPr="00C007BB" w:rsidTr="00870FDB">
        <w:tc>
          <w:tcPr>
            <w:tcW w:w="1951" w:type="dxa"/>
            <w:shd w:val="clear" w:color="auto" w:fill="auto"/>
          </w:tcPr>
          <w:p w:rsidR="00B17C80" w:rsidRPr="00C007BB" w:rsidRDefault="00B17C80" w:rsidP="00870FD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系統</w:t>
            </w:r>
          </w:p>
        </w:tc>
        <w:tc>
          <w:tcPr>
            <w:tcW w:w="2552" w:type="dxa"/>
            <w:shd w:val="clear" w:color="auto" w:fill="auto"/>
          </w:tcPr>
          <w:p w:rsidR="00B17C80" w:rsidRPr="00C007BB" w:rsidRDefault="00B17C80" w:rsidP="00B17C8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$SYS_NO</w:t>
            </w:r>
            <w:r>
              <w:rPr>
                <w:rFonts w:ascii="細明體" w:eastAsia="細明體" w:hAnsi="細明體" w:hint="eastAsia"/>
                <w:lang w:eastAsia="zh-TW"/>
              </w:rPr>
              <w:t>(預設為AA)</w:t>
            </w:r>
          </w:p>
        </w:tc>
        <w:tc>
          <w:tcPr>
            <w:tcW w:w="3544" w:type="dxa"/>
            <w:shd w:val="clear" w:color="auto" w:fill="auto"/>
          </w:tcPr>
          <w:p w:rsidR="00B17C80" w:rsidRDefault="00B17C80" w:rsidP="00870FD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下拉霸,</w:t>
            </w:r>
            <w:r w:rsidRPr="00C007BB">
              <w:rPr>
                <w:rFonts w:ascii="細明體" w:eastAsia="細明體" w:hAnsi="細明體" w:hint="eastAsia"/>
                <w:lang w:eastAsia="zh-TW"/>
              </w:rPr>
              <w:t xml:space="preserve">利用代碼管理進行中文轉換 </w:t>
            </w:r>
            <w:r w:rsidRPr="00C007BB">
              <w:rPr>
                <w:rFonts w:ascii="細明體" w:eastAsia="細明體" w:hAnsi="細明體"/>
                <w:lang w:eastAsia="zh-TW"/>
              </w:rPr>
              <w:t>“</w:t>
            </w:r>
            <w:r w:rsidRPr="00C007BB">
              <w:rPr>
                <w:rFonts w:ascii="細明體" w:eastAsia="細明體" w:hAnsi="細明體" w:hint="eastAsia"/>
                <w:lang w:eastAsia="zh-TW"/>
              </w:rPr>
              <w:t>AA</w:t>
            </w:r>
            <w:r w:rsidRPr="00C007BB">
              <w:rPr>
                <w:rFonts w:ascii="細明體" w:eastAsia="細明體" w:hAnsi="細明體"/>
                <w:lang w:eastAsia="zh-TW"/>
              </w:rPr>
              <w:t>”</w:t>
            </w:r>
            <w:r w:rsidRPr="00C007BB">
              <w:rPr>
                <w:rFonts w:ascii="細明體" w:eastAsia="細明體" w:hAnsi="細明體" w:hint="eastAsia"/>
                <w:lang w:eastAsia="zh-TW"/>
              </w:rPr>
              <w:t>,</w:t>
            </w:r>
            <w:r w:rsidRPr="00C007BB">
              <w:rPr>
                <w:rFonts w:ascii="細明體" w:eastAsia="細明體" w:hAnsi="細明體"/>
                <w:lang w:eastAsia="zh-TW"/>
              </w:rPr>
              <w:t>”</w:t>
            </w:r>
            <w:r w:rsidRPr="00C007BB">
              <w:rPr>
                <w:rFonts w:ascii="細明體" w:eastAsia="細明體" w:hAnsi="細明體" w:hint="eastAsia"/>
                <w:lang w:eastAsia="zh-TW"/>
              </w:rPr>
              <w:t>DTAAZ401_SYS_NO</w:t>
            </w:r>
            <w:r w:rsidRPr="00C007BB">
              <w:rPr>
                <w:rFonts w:ascii="細明體" w:eastAsia="細明體" w:hAnsi="細明體"/>
                <w:lang w:eastAsia="zh-TW"/>
              </w:rPr>
              <w:t>”</w:t>
            </w:r>
          </w:p>
          <w:p w:rsidR="00B17C80" w:rsidRPr="00C007BB" w:rsidRDefault="00B17C80" w:rsidP="00870FD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當user使用時，則即時連動將次系統的選項進行調整</w:t>
            </w:r>
          </w:p>
        </w:tc>
      </w:tr>
      <w:tr w:rsidR="00B17C80" w:rsidRPr="00C007BB" w:rsidTr="00870FDB">
        <w:tc>
          <w:tcPr>
            <w:tcW w:w="1951" w:type="dxa"/>
            <w:shd w:val="clear" w:color="auto" w:fill="auto"/>
          </w:tcPr>
          <w:p w:rsidR="00B17C80" w:rsidRPr="00C007BB" w:rsidRDefault="00B17C80" w:rsidP="00870FD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次系統</w:t>
            </w:r>
          </w:p>
        </w:tc>
        <w:tc>
          <w:tcPr>
            <w:tcW w:w="2552" w:type="dxa"/>
            <w:shd w:val="clear" w:color="auto" w:fill="auto"/>
          </w:tcPr>
          <w:p w:rsidR="00B17C80" w:rsidRPr="00C007BB" w:rsidRDefault="00B17C80" w:rsidP="00B17C8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$SUB_SYS_NO</w:t>
            </w:r>
          </w:p>
        </w:tc>
        <w:tc>
          <w:tcPr>
            <w:tcW w:w="3544" w:type="dxa"/>
            <w:shd w:val="clear" w:color="auto" w:fill="auto"/>
          </w:tcPr>
          <w:p w:rsidR="00B17C80" w:rsidRDefault="00B17C80" w:rsidP="00B17C8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下拉霸,</w:t>
            </w:r>
            <w:r w:rsidRPr="00C007BB">
              <w:rPr>
                <w:rFonts w:ascii="細明體" w:eastAsia="細明體" w:hAnsi="細明體" w:hint="eastAsia"/>
                <w:lang w:eastAsia="zh-TW"/>
              </w:rPr>
              <w:t xml:space="preserve">利用代碼管理進行中文轉換 </w:t>
            </w:r>
            <w:r w:rsidRPr="00C007BB">
              <w:rPr>
                <w:rFonts w:ascii="細明體" w:eastAsia="細明體" w:hAnsi="細明體"/>
                <w:lang w:eastAsia="zh-TW"/>
              </w:rPr>
              <w:t>“</w:t>
            </w:r>
            <w:r w:rsidRPr="00C007BB">
              <w:rPr>
                <w:rFonts w:ascii="細明體" w:eastAsia="細明體" w:hAnsi="細明體" w:hint="eastAsia"/>
                <w:lang w:eastAsia="zh-TW"/>
              </w:rPr>
              <w:t>AA</w:t>
            </w:r>
            <w:r w:rsidRPr="00C007BB">
              <w:rPr>
                <w:rFonts w:ascii="細明體" w:eastAsia="細明體" w:hAnsi="細明體"/>
                <w:lang w:eastAsia="zh-TW"/>
              </w:rPr>
              <w:t>”</w:t>
            </w:r>
            <w:r w:rsidRPr="00C007BB">
              <w:rPr>
                <w:rFonts w:ascii="細明體" w:eastAsia="細明體" w:hAnsi="細明體" w:hint="eastAsia"/>
                <w:lang w:eastAsia="zh-TW"/>
              </w:rPr>
              <w:t>,</w:t>
            </w:r>
            <w:r w:rsidRPr="00C007BB">
              <w:rPr>
                <w:rFonts w:ascii="細明體" w:eastAsia="細明體" w:hAnsi="細明體"/>
                <w:lang w:eastAsia="zh-TW"/>
              </w:rPr>
              <w:t>”</w:t>
            </w:r>
            <w:r w:rsidRPr="00C007BB">
              <w:rPr>
                <w:rFonts w:ascii="細明體" w:eastAsia="細明體" w:hAnsi="細明體" w:hint="eastAsia"/>
                <w:lang w:eastAsia="zh-TW"/>
              </w:rPr>
              <w:t>DTAAZ401_SUB_SYS_NO</w:t>
            </w:r>
            <w:r w:rsidR="00892978">
              <w:rPr>
                <w:rFonts w:ascii="細明體" w:eastAsia="細明體" w:hAnsi="細明體" w:hint="eastAsia"/>
                <w:lang w:eastAsia="zh-TW"/>
              </w:rPr>
              <w:t>_</w:t>
            </w:r>
            <w:r w:rsidRPr="00C007BB">
              <w:rPr>
                <w:rFonts w:ascii="細明體" w:eastAsia="細明體" w:hAnsi="細明體"/>
                <w:lang w:eastAsia="zh-TW"/>
              </w:rPr>
              <w:t>”</w:t>
            </w:r>
            <w:r>
              <w:rPr>
                <w:rFonts w:ascii="細明體" w:eastAsia="細明體" w:hAnsi="細明體" w:hint="eastAsia"/>
                <w:lang w:eastAsia="zh-TW"/>
              </w:rPr>
              <w:t xml:space="preserve"> +</w:t>
            </w:r>
            <w:r w:rsidR="00F478C3">
              <w:rPr>
                <w:rFonts w:ascii="細明體" w:eastAsia="細明體" w:hAnsi="細明體" w:hint="eastAsia"/>
                <w:lang w:eastAsia="zh-TW"/>
              </w:rPr>
              <w:t>$</w:t>
            </w:r>
            <w:r w:rsidRPr="00C007BB">
              <w:rPr>
                <w:rFonts w:ascii="細明體" w:eastAsia="細明體" w:hAnsi="細明體" w:hint="eastAsia"/>
                <w:lang w:eastAsia="zh-TW"/>
              </w:rPr>
              <w:t>SYS_NO</w:t>
            </w:r>
          </w:p>
          <w:p w:rsidR="00F478C3" w:rsidRPr="00C007BB" w:rsidRDefault="00F478C3" w:rsidP="00B17C8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當user使用時，則即時連動將功能的選項進行調整BY TABLE DTAAZ400</w:t>
            </w:r>
          </w:p>
        </w:tc>
      </w:tr>
      <w:tr w:rsidR="00F478C3" w:rsidRPr="00C007BB" w:rsidTr="00870FDB">
        <w:tc>
          <w:tcPr>
            <w:tcW w:w="1951" w:type="dxa"/>
            <w:shd w:val="clear" w:color="auto" w:fill="auto"/>
          </w:tcPr>
          <w:p w:rsidR="00F478C3" w:rsidRPr="00C007BB" w:rsidRDefault="00F478C3" w:rsidP="00870FD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功能</w:t>
            </w:r>
          </w:p>
        </w:tc>
        <w:tc>
          <w:tcPr>
            <w:tcW w:w="2552" w:type="dxa"/>
            <w:shd w:val="clear" w:color="auto" w:fill="auto"/>
          </w:tcPr>
          <w:p w:rsidR="00F478C3" w:rsidRPr="00C007BB" w:rsidRDefault="00F478C3" w:rsidP="00B17C8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$FUND_ID</w:t>
            </w:r>
          </w:p>
        </w:tc>
        <w:tc>
          <w:tcPr>
            <w:tcW w:w="3544" w:type="dxa"/>
            <w:shd w:val="clear" w:color="auto" w:fill="auto"/>
          </w:tcPr>
          <w:p w:rsidR="00F478C3" w:rsidRDefault="00F478C3" w:rsidP="00B17C8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 xml:space="preserve">只有 </w:t>
            </w:r>
            <w:r>
              <w:rPr>
                <w:rFonts w:ascii="細明體" w:eastAsia="細明體" w:hAnsi="細明體"/>
                <w:lang w:eastAsia="zh-TW"/>
              </w:rPr>
              <w:t>“</w:t>
            </w:r>
            <w:r>
              <w:rPr>
                <w:rFonts w:ascii="細明體" w:eastAsia="細明體" w:hAnsi="細明體" w:hint="eastAsia"/>
                <w:lang w:eastAsia="zh-TW"/>
              </w:rPr>
              <w:t>不拘</w:t>
            </w:r>
            <w:r>
              <w:rPr>
                <w:rFonts w:ascii="細明體" w:eastAsia="細明體" w:hAnsi="細明體"/>
                <w:lang w:eastAsia="zh-TW"/>
              </w:rPr>
              <w:t>”</w:t>
            </w:r>
            <w:r>
              <w:rPr>
                <w:rFonts w:ascii="細明體" w:eastAsia="細明體" w:hAnsi="細明體" w:hint="eastAsia"/>
                <w:lang w:eastAsia="zh-TW"/>
              </w:rPr>
              <w:t>的選擇</w:t>
            </w:r>
          </w:p>
        </w:tc>
      </w:tr>
    </w:tbl>
    <w:p w:rsidR="00B17C80" w:rsidRPr="00B17C80" w:rsidRDefault="00B17C80" w:rsidP="00F478C3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lang w:eastAsia="zh-TW"/>
        </w:rPr>
      </w:pPr>
      <w:r w:rsidRPr="00C007BB">
        <w:rPr>
          <w:rFonts w:ascii="細明體" w:eastAsia="細明體" w:hAnsi="細明體" w:hint="eastAsia"/>
          <w:lang w:eastAsia="zh-TW"/>
        </w:rPr>
        <w:t>系統</w:t>
      </w:r>
      <w:r>
        <w:rPr>
          <w:rFonts w:ascii="細明體" w:eastAsia="細明體" w:hAnsi="細明體" w:hint="eastAsia"/>
          <w:lang w:eastAsia="zh-TW"/>
        </w:rPr>
        <w:t>下拉霸選擇，</w:t>
      </w:r>
    </w:p>
    <w:p w:rsidR="00B17C80" w:rsidRDefault="00B17C80" w:rsidP="00B17C80">
      <w:pPr>
        <w:pStyle w:val="Tabletext"/>
        <w:keepLines w:val="0"/>
        <w:spacing w:after="0" w:line="240" w:lineRule="auto"/>
        <w:ind w:left="665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則即時連動將次系統的選項進行調整BY</w:t>
      </w:r>
      <w:r w:rsidRPr="00C007BB">
        <w:rPr>
          <w:rFonts w:ascii="細明體" w:eastAsia="細明體" w:hAnsi="細明體" w:hint="eastAsia"/>
          <w:lang w:eastAsia="zh-TW"/>
        </w:rPr>
        <w:t>代碼管理進</w:t>
      </w:r>
      <w:r>
        <w:rPr>
          <w:rFonts w:ascii="細明體" w:eastAsia="細明體" w:hAnsi="細明體" w:hint="eastAsia"/>
          <w:lang w:eastAsia="zh-TW"/>
        </w:rPr>
        <w:t>(</w:t>
      </w:r>
      <w:r w:rsidRPr="00C007BB">
        <w:rPr>
          <w:rFonts w:ascii="細明體" w:eastAsia="細明體" w:hAnsi="細明體" w:hint="eastAsia"/>
          <w:lang w:eastAsia="zh-TW"/>
        </w:rPr>
        <w:t>AA</w:t>
      </w:r>
      <w:r w:rsidRPr="00C007BB">
        <w:rPr>
          <w:rFonts w:ascii="細明體" w:eastAsia="細明體" w:hAnsi="細明體"/>
          <w:lang w:eastAsia="zh-TW"/>
        </w:rPr>
        <w:t>”</w:t>
      </w:r>
      <w:r w:rsidRPr="00C007BB">
        <w:rPr>
          <w:rFonts w:ascii="細明體" w:eastAsia="細明體" w:hAnsi="細明體" w:hint="eastAsia"/>
          <w:lang w:eastAsia="zh-TW"/>
        </w:rPr>
        <w:t>,</w:t>
      </w:r>
      <w:r w:rsidRPr="00C007BB">
        <w:rPr>
          <w:rFonts w:ascii="細明體" w:eastAsia="細明體" w:hAnsi="細明體"/>
          <w:lang w:eastAsia="zh-TW"/>
        </w:rPr>
        <w:t>”</w:t>
      </w:r>
      <w:r w:rsidRPr="00C007BB">
        <w:rPr>
          <w:rFonts w:ascii="細明體" w:eastAsia="細明體" w:hAnsi="細明體" w:hint="eastAsia"/>
          <w:lang w:eastAsia="zh-TW"/>
        </w:rPr>
        <w:t>DTAAZ401_SUB_SYS_NO</w:t>
      </w:r>
      <w:r>
        <w:rPr>
          <w:rFonts w:ascii="細明體" w:eastAsia="細明體" w:hAnsi="細明體" w:hint="eastAsia"/>
          <w:lang w:eastAsia="zh-TW"/>
        </w:rPr>
        <w:t>_</w:t>
      </w:r>
      <w:r>
        <w:rPr>
          <w:rFonts w:ascii="細明體" w:eastAsia="細明體" w:hAnsi="細明體"/>
          <w:lang w:eastAsia="zh-TW"/>
        </w:rPr>
        <w:t>”</w:t>
      </w:r>
      <w:r>
        <w:rPr>
          <w:rFonts w:ascii="細明體" w:eastAsia="細明體" w:hAnsi="細明體" w:hint="eastAsia"/>
          <w:lang w:eastAsia="zh-TW"/>
        </w:rPr>
        <w:t>+</w:t>
      </w:r>
      <w:r w:rsidRPr="00C007BB">
        <w:rPr>
          <w:rFonts w:ascii="細明體" w:eastAsia="細明體" w:hAnsi="細明體" w:hint="eastAsia"/>
          <w:lang w:eastAsia="zh-TW"/>
        </w:rPr>
        <w:t>$ SYS_NO</w:t>
      </w:r>
      <w:r>
        <w:rPr>
          <w:rFonts w:ascii="細明體" w:eastAsia="細明體" w:hAnsi="細明體" w:hint="eastAsia"/>
          <w:lang w:eastAsia="zh-TW"/>
        </w:rPr>
        <w:t>)</w:t>
      </w:r>
    </w:p>
    <w:p w:rsidR="00F478C3" w:rsidRPr="00B17C80" w:rsidRDefault="00F478C3" w:rsidP="00F478C3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次</w:t>
      </w:r>
      <w:r w:rsidRPr="00C007BB">
        <w:rPr>
          <w:rFonts w:ascii="細明體" w:eastAsia="細明體" w:hAnsi="細明體" w:hint="eastAsia"/>
          <w:lang w:eastAsia="zh-TW"/>
        </w:rPr>
        <w:t>系統</w:t>
      </w:r>
      <w:r>
        <w:rPr>
          <w:rFonts w:ascii="細明體" w:eastAsia="細明體" w:hAnsi="細明體" w:hint="eastAsia"/>
          <w:lang w:eastAsia="zh-TW"/>
        </w:rPr>
        <w:t>下拉霸選擇，</w:t>
      </w:r>
    </w:p>
    <w:p w:rsidR="00F478C3" w:rsidRPr="00F478C3" w:rsidRDefault="008F00CF" w:rsidP="00F478C3">
      <w:pPr>
        <w:pStyle w:val="Tabletext"/>
        <w:keepLines w:val="0"/>
        <w:spacing w:after="0" w:line="240" w:lineRule="auto"/>
        <w:ind w:left="665"/>
        <w:rPr>
          <w:rFonts w:ascii="細明體" w:eastAsia="細明體" w:hAnsi="細明體" w:hint="eastAsia"/>
          <w:b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則即時連動將</w:t>
      </w:r>
      <w:r w:rsidR="00F478C3">
        <w:rPr>
          <w:rFonts w:ascii="細明體" w:eastAsia="細明體" w:hAnsi="細明體" w:hint="eastAsia"/>
          <w:lang w:eastAsia="zh-TW"/>
        </w:rPr>
        <w:t>的</w:t>
      </w:r>
      <w:r>
        <w:rPr>
          <w:rFonts w:ascii="細明體" w:eastAsia="細明體" w:hAnsi="細明體" w:hint="eastAsia"/>
          <w:lang w:eastAsia="zh-TW"/>
        </w:rPr>
        <w:t>功能</w:t>
      </w:r>
      <w:r w:rsidR="00F478C3">
        <w:rPr>
          <w:rFonts w:ascii="細明體" w:eastAsia="細明體" w:hAnsi="細明體" w:hint="eastAsia"/>
          <w:lang w:eastAsia="zh-TW"/>
        </w:rPr>
        <w:t xml:space="preserve">選項進行調整BY TABLE DTAAZ400 </w:t>
      </w:r>
    </w:p>
    <w:p w:rsidR="00B17C80" w:rsidRDefault="00B17C80" w:rsidP="00F478C3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lang w:eastAsia="zh-TW"/>
        </w:rPr>
      </w:pPr>
      <w:r>
        <w:rPr>
          <w:rFonts w:ascii="細明體" w:eastAsia="細明體" w:hAnsi="細明體" w:hint="eastAsia"/>
          <w:b/>
          <w:bCs/>
          <w:lang w:eastAsia="zh-TW"/>
        </w:rPr>
        <w:t>查詢</w:t>
      </w:r>
    </w:p>
    <w:p w:rsidR="00B17C80" w:rsidRDefault="00B17C80" w:rsidP="00B17C80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根據畫面輸入的值來查詢</w:t>
      </w:r>
    </w:p>
    <w:p w:rsidR="00B17C80" w:rsidRPr="00892978" w:rsidRDefault="00B17C80" w:rsidP="00892978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007BB">
        <w:rPr>
          <w:rFonts w:ascii="細明體" w:eastAsia="細明體" w:hAnsi="細明體" w:hint="eastAsia"/>
          <w:lang w:eastAsia="zh-TW"/>
        </w:rPr>
        <w:t>SET $ DTAAZ40</w:t>
      </w:r>
      <w:r w:rsidR="00F478C3">
        <w:rPr>
          <w:rFonts w:ascii="細明體" w:eastAsia="細明體" w:hAnsi="細明體" w:hint="eastAsia"/>
          <w:lang w:eastAsia="zh-TW"/>
        </w:rPr>
        <w:t>1</w:t>
      </w:r>
      <w:r>
        <w:rPr>
          <w:rFonts w:ascii="細明體" w:eastAsia="細明體" w:hAnsi="細明體" w:hint="eastAsia"/>
          <w:lang w:eastAsia="zh-TW"/>
        </w:rPr>
        <w:t>List</w:t>
      </w:r>
      <w:r w:rsidRPr="00C007BB">
        <w:rPr>
          <w:rFonts w:ascii="細明體" w:eastAsia="細明體" w:hAnsi="細明體" w:hint="eastAsia"/>
          <w:lang w:eastAsia="zh-TW"/>
        </w:rPr>
        <w:t>=</w:t>
      </w:r>
      <w:r>
        <w:rPr>
          <w:rFonts w:ascii="細明體" w:eastAsia="細明體" w:hAnsi="細明體" w:hint="eastAsia"/>
          <w:lang w:eastAsia="zh-TW"/>
        </w:rPr>
        <w:t>call</w:t>
      </w:r>
      <w:r>
        <w:rPr>
          <w:rFonts w:ascii="細明體" w:eastAsia="細明體" w:hAnsi="細明體" w:cs="Arial"/>
        </w:rPr>
        <w:t xml:space="preserve"> A</w:t>
      </w:r>
      <w:r>
        <w:rPr>
          <w:rFonts w:ascii="細明體" w:eastAsia="細明體" w:hAnsi="細明體" w:cs="Arial" w:hint="eastAsia"/>
        </w:rPr>
        <w:t>A</w:t>
      </w:r>
      <w:r w:rsidRPr="00B6670B">
        <w:rPr>
          <w:rFonts w:ascii="細明體" w:eastAsia="細明體" w:hAnsi="細明體" w:cs="Arial"/>
        </w:rPr>
        <w:t>_</w:t>
      </w:r>
      <w:r>
        <w:rPr>
          <w:rFonts w:ascii="細明體" w:eastAsia="細明體" w:hAnsi="細明體" w:cs="Arial" w:hint="eastAsia"/>
        </w:rPr>
        <w:t>Z</w:t>
      </w:r>
      <w:r w:rsidRPr="00B6670B">
        <w:rPr>
          <w:rFonts w:ascii="細明體" w:eastAsia="細明體" w:hAnsi="細明體" w:cs="Arial"/>
        </w:rPr>
        <w:t>0Z</w:t>
      </w:r>
      <w:r>
        <w:rPr>
          <w:rFonts w:ascii="細明體" w:eastAsia="細明體" w:hAnsi="細明體" w:cs="Arial" w:hint="eastAsia"/>
        </w:rPr>
        <w:t>002</w:t>
      </w:r>
      <w:r>
        <w:rPr>
          <w:rFonts w:ascii="細明體" w:eastAsia="細明體" w:hAnsi="細明體" w:cs="Arial" w:hint="eastAsia"/>
          <w:lang w:eastAsia="zh-TW"/>
        </w:rPr>
        <w:t>.</w:t>
      </w:r>
      <w:r>
        <w:rPr>
          <w:rFonts w:ascii="Courier New" w:hAnsi="Courier New" w:cs="Courier New"/>
          <w:color w:val="000000"/>
          <w:highlight w:val="lightGray"/>
        </w:rPr>
        <w:t>queryDTAAZ40</w:t>
      </w:r>
      <w:r w:rsidR="00F478C3">
        <w:rPr>
          <w:rFonts w:ascii="Courier New" w:hAnsi="Courier New" w:cs="Courier New" w:hint="eastAsia"/>
          <w:color w:val="000000"/>
          <w:lang w:eastAsia="zh-TW"/>
        </w:rPr>
        <w:t>1</w:t>
      </w:r>
      <w:r w:rsidRPr="00B6670B">
        <w:rPr>
          <w:rFonts w:hint="eastAsia"/>
        </w:rPr>
        <w:t>(</w:t>
      </w:r>
      <w:r>
        <w:rPr>
          <w:rFonts w:hint="eastAsia"/>
          <w:lang w:eastAsia="zh-TW"/>
        </w:rPr>
        <w:t>$</w:t>
      </w:r>
      <w:r>
        <w:rPr>
          <w:rFonts w:hint="eastAsia"/>
          <w:lang w:eastAsia="zh-TW"/>
        </w:rPr>
        <w:t>系統</w:t>
      </w:r>
      <w:r>
        <w:rPr>
          <w:rFonts w:hint="eastAsia"/>
          <w:lang w:eastAsia="zh-TW"/>
        </w:rPr>
        <w:t>,$</w:t>
      </w:r>
      <w:r>
        <w:rPr>
          <w:rFonts w:hint="eastAsia"/>
          <w:lang w:eastAsia="zh-TW"/>
        </w:rPr>
        <w:t>次系統</w:t>
      </w:r>
      <w:r w:rsidR="00F478C3">
        <w:rPr>
          <w:rFonts w:hint="eastAsia"/>
          <w:lang w:eastAsia="zh-TW"/>
        </w:rPr>
        <w:t>,$</w:t>
      </w:r>
      <w:r w:rsidR="00F478C3">
        <w:rPr>
          <w:rFonts w:hint="eastAsia"/>
          <w:lang w:eastAsia="zh-TW"/>
        </w:rPr>
        <w:t>功能代號</w:t>
      </w:r>
      <w:r>
        <w:rPr>
          <w:rFonts w:hint="eastAsia"/>
          <w:lang w:eastAsia="zh-TW"/>
        </w:rPr>
        <w:t>,$</w:t>
      </w:r>
      <w:r>
        <w:rPr>
          <w:rFonts w:hint="eastAsia"/>
          <w:lang w:eastAsia="zh-TW"/>
        </w:rPr>
        <w:t>關鍵字</w:t>
      </w:r>
      <w:r w:rsidRPr="00B6670B">
        <w:rPr>
          <w:rFonts w:hint="eastAsia"/>
        </w:rPr>
        <w:t>)</w:t>
      </w:r>
    </w:p>
    <w:p w:rsidR="00892978" w:rsidRDefault="00892978" w:rsidP="00892978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將取得的</w:t>
      </w:r>
      <w:r w:rsidRPr="00C007BB">
        <w:rPr>
          <w:rFonts w:ascii="細明體" w:eastAsia="細明體" w:hAnsi="細明體" w:hint="eastAsia"/>
          <w:lang w:eastAsia="zh-TW"/>
        </w:rPr>
        <w:t>文件功能維護檔</w:t>
      </w:r>
      <w:r>
        <w:rPr>
          <w:rFonts w:ascii="細明體" w:eastAsia="細明體" w:hAnsi="細明體" w:hint="eastAsia"/>
          <w:lang w:eastAsia="zh-TW"/>
        </w:rPr>
        <w:t>清單顯示於畫面上(如下表)</w:t>
      </w:r>
    </w:p>
    <w:p w:rsidR="00892978" w:rsidRPr="00C007BB" w:rsidRDefault="00892978" w:rsidP="00892978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lang w:eastAsia="zh-TW"/>
        </w:rPr>
      </w:pPr>
      <w:r w:rsidRPr="00C007BB">
        <w:rPr>
          <w:rFonts w:ascii="細明體" w:eastAsia="細明體" w:hAnsi="細明體" w:hint="eastAsia"/>
          <w:lang w:eastAsia="zh-TW"/>
        </w:rPr>
        <w:lastRenderedPageBreak/>
        <w:t>表一、畫面資料對照表</w:t>
      </w:r>
    </w:p>
    <w:tbl>
      <w:tblPr>
        <w:tblW w:w="0" w:type="auto"/>
        <w:tblInd w:w="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2552"/>
        <w:gridCol w:w="3544"/>
      </w:tblGrid>
      <w:tr w:rsidR="00892978" w:rsidRPr="00C007BB" w:rsidTr="00870FDB">
        <w:tc>
          <w:tcPr>
            <w:tcW w:w="1951" w:type="dxa"/>
            <w:shd w:val="clear" w:color="auto" w:fill="auto"/>
          </w:tcPr>
          <w:p w:rsidR="00892978" w:rsidRPr="00C007BB" w:rsidRDefault="00892978" w:rsidP="00870FD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項目中文</w:t>
            </w:r>
          </w:p>
        </w:tc>
        <w:tc>
          <w:tcPr>
            <w:tcW w:w="2552" w:type="dxa"/>
            <w:shd w:val="clear" w:color="auto" w:fill="auto"/>
          </w:tcPr>
          <w:p w:rsidR="00892978" w:rsidRPr="00C007BB" w:rsidRDefault="00892978" w:rsidP="00870FD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來源</w:t>
            </w:r>
          </w:p>
        </w:tc>
        <w:tc>
          <w:tcPr>
            <w:tcW w:w="3544" w:type="dxa"/>
            <w:shd w:val="clear" w:color="auto" w:fill="auto"/>
          </w:tcPr>
          <w:p w:rsidR="00892978" w:rsidRPr="00C007BB" w:rsidRDefault="00892978" w:rsidP="00870FD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說明</w:t>
            </w:r>
          </w:p>
        </w:tc>
      </w:tr>
      <w:tr w:rsidR="003C1BED" w:rsidRPr="00C007BB" w:rsidTr="00870FDB">
        <w:tc>
          <w:tcPr>
            <w:tcW w:w="1951" w:type="dxa"/>
            <w:shd w:val="clear" w:color="auto" w:fill="auto"/>
          </w:tcPr>
          <w:p w:rsidR="003C1BED" w:rsidRPr="00C007BB" w:rsidRDefault="003C1BED" w:rsidP="00870FD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文件編號</w:t>
            </w:r>
          </w:p>
        </w:tc>
        <w:tc>
          <w:tcPr>
            <w:tcW w:w="2552" w:type="dxa"/>
            <w:shd w:val="clear" w:color="auto" w:fill="auto"/>
          </w:tcPr>
          <w:p w:rsidR="003C1BED" w:rsidRPr="00C007BB" w:rsidRDefault="003C1BED" w:rsidP="003C1BE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$ DTAAZ40</w:t>
            </w:r>
            <w:r>
              <w:rPr>
                <w:rFonts w:ascii="細明體" w:eastAsia="細明體" w:hAnsi="細明體" w:hint="eastAsia"/>
                <w:lang w:eastAsia="zh-TW"/>
              </w:rPr>
              <w:t>1</w:t>
            </w:r>
            <w:r w:rsidRPr="00C007BB">
              <w:rPr>
                <w:rFonts w:ascii="細明體" w:eastAsia="細明體" w:hAnsi="細明體" w:hint="eastAsia"/>
                <w:lang w:eastAsia="zh-TW"/>
              </w:rPr>
              <w:t>.</w:t>
            </w:r>
            <w:r>
              <w:rPr>
                <w:rFonts w:ascii="細明體" w:eastAsia="細明體" w:hAnsi="細明體" w:hint="eastAsia"/>
                <w:lang w:eastAsia="zh-TW"/>
              </w:rPr>
              <w:t>DOC</w:t>
            </w:r>
            <w:r w:rsidRPr="00C007BB">
              <w:rPr>
                <w:rFonts w:ascii="細明體" w:eastAsia="細明體" w:hAnsi="細明體" w:hint="eastAsia"/>
                <w:lang w:eastAsia="zh-TW"/>
              </w:rPr>
              <w:t>_NO</w:t>
            </w:r>
          </w:p>
        </w:tc>
        <w:tc>
          <w:tcPr>
            <w:tcW w:w="3544" w:type="dxa"/>
            <w:shd w:val="clear" w:color="auto" w:fill="auto"/>
          </w:tcPr>
          <w:p w:rsidR="003C1BED" w:rsidRPr="00C007BB" w:rsidRDefault="003C1BED" w:rsidP="00870FD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此為一個超連結，點選後，畫面轉至AAZ0_0405系統文件管理作業的查詢模式，並傳入$</w:t>
            </w:r>
            <w:r w:rsidRPr="00C007BB">
              <w:rPr>
                <w:rFonts w:ascii="細明體" w:eastAsia="細明體" w:hAnsi="細明體" w:hint="eastAsia"/>
                <w:lang w:eastAsia="zh-TW"/>
              </w:rPr>
              <w:t>DTAAZ400.</w:t>
            </w:r>
            <w:r>
              <w:rPr>
                <w:rFonts w:ascii="細明體" w:eastAsia="細明體" w:hAnsi="細明體" w:hint="eastAsia"/>
                <w:lang w:eastAsia="zh-TW"/>
              </w:rPr>
              <w:t xml:space="preserve"> DOC</w:t>
            </w:r>
            <w:r w:rsidRPr="00C007BB">
              <w:rPr>
                <w:rFonts w:ascii="細明體" w:eastAsia="細明體" w:hAnsi="細明體" w:hint="eastAsia"/>
                <w:lang w:eastAsia="zh-TW"/>
              </w:rPr>
              <w:t>_NO</w:t>
            </w:r>
          </w:p>
        </w:tc>
      </w:tr>
      <w:tr w:rsidR="003C1BED" w:rsidRPr="00C007BB" w:rsidTr="00870FDB">
        <w:tc>
          <w:tcPr>
            <w:tcW w:w="1951" w:type="dxa"/>
            <w:shd w:val="clear" w:color="auto" w:fill="auto"/>
          </w:tcPr>
          <w:p w:rsidR="003C1BED" w:rsidRPr="00C007BB" w:rsidRDefault="003C1BED" w:rsidP="00870FD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系統</w:t>
            </w:r>
          </w:p>
        </w:tc>
        <w:tc>
          <w:tcPr>
            <w:tcW w:w="2552" w:type="dxa"/>
            <w:shd w:val="clear" w:color="auto" w:fill="auto"/>
          </w:tcPr>
          <w:p w:rsidR="003C1BED" w:rsidRPr="00C007BB" w:rsidRDefault="003C1BED" w:rsidP="00EF259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$ DTAAZ40</w:t>
            </w:r>
            <w:r>
              <w:rPr>
                <w:rFonts w:ascii="細明體" w:eastAsia="細明體" w:hAnsi="細明體" w:hint="eastAsia"/>
                <w:lang w:eastAsia="zh-TW"/>
              </w:rPr>
              <w:t>1</w:t>
            </w:r>
            <w:r w:rsidRPr="00C007BB">
              <w:rPr>
                <w:rFonts w:ascii="細明體" w:eastAsia="細明體" w:hAnsi="細明體" w:hint="eastAsia"/>
                <w:lang w:eastAsia="zh-TW"/>
              </w:rPr>
              <w:t>.SYS_NO</w:t>
            </w:r>
          </w:p>
        </w:tc>
        <w:tc>
          <w:tcPr>
            <w:tcW w:w="3544" w:type="dxa"/>
            <w:shd w:val="clear" w:color="auto" w:fill="auto"/>
          </w:tcPr>
          <w:p w:rsidR="003C1BED" w:rsidRPr="00C007BB" w:rsidRDefault="003C1BED" w:rsidP="00870FD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 xml:space="preserve">利用代碼管理進行中文轉換 </w:t>
            </w:r>
            <w:r w:rsidRPr="00C007BB">
              <w:rPr>
                <w:rFonts w:ascii="細明體" w:eastAsia="細明體" w:hAnsi="細明體"/>
                <w:lang w:eastAsia="zh-TW"/>
              </w:rPr>
              <w:t>“</w:t>
            </w:r>
            <w:r w:rsidRPr="00C007BB">
              <w:rPr>
                <w:rFonts w:ascii="細明體" w:eastAsia="細明體" w:hAnsi="細明體" w:hint="eastAsia"/>
                <w:lang w:eastAsia="zh-TW"/>
              </w:rPr>
              <w:t>AA</w:t>
            </w:r>
            <w:r w:rsidRPr="00C007BB">
              <w:rPr>
                <w:rFonts w:ascii="細明體" w:eastAsia="細明體" w:hAnsi="細明體"/>
                <w:lang w:eastAsia="zh-TW"/>
              </w:rPr>
              <w:t>”</w:t>
            </w:r>
            <w:r w:rsidRPr="00C007BB">
              <w:rPr>
                <w:rFonts w:ascii="細明體" w:eastAsia="細明體" w:hAnsi="細明體" w:hint="eastAsia"/>
                <w:lang w:eastAsia="zh-TW"/>
              </w:rPr>
              <w:t>,</w:t>
            </w:r>
            <w:r w:rsidRPr="00C007BB">
              <w:rPr>
                <w:rFonts w:ascii="細明體" w:eastAsia="細明體" w:hAnsi="細明體"/>
                <w:lang w:eastAsia="zh-TW"/>
              </w:rPr>
              <w:t>”</w:t>
            </w:r>
            <w:r w:rsidRPr="00C007BB">
              <w:rPr>
                <w:rFonts w:ascii="細明體" w:eastAsia="細明體" w:hAnsi="細明體" w:hint="eastAsia"/>
                <w:lang w:eastAsia="zh-TW"/>
              </w:rPr>
              <w:t>DTAAZ401_SYS_NO</w:t>
            </w:r>
            <w:r w:rsidRPr="00C007BB">
              <w:rPr>
                <w:rFonts w:ascii="細明體" w:eastAsia="細明體" w:hAnsi="細明體"/>
                <w:lang w:eastAsia="zh-TW"/>
              </w:rPr>
              <w:t>”</w:t>
            </w:r>
          </w:p>
        </w:tc>
      </w:tr>
      <w:tr w:rsidR="003C1BED" w:rsidRPr="00C007BB" w:rsidTr="00870FDB">
        <w:tc>
          <w:tcPr>
            <w:tcW w:w="1951" w:type="dxa"/>
            <w:shd w:val="clear" w:color="auto" w:fill="auto"/>
          </w:tcPr>
          <w:p w:rsidR="003C1BED" w:rsidRPr="00C007BB" w:rsidRDefault="003C1BED" w:rsidP="00870FD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次系統</w:t>
            </w:r>
          </w:p>
        </w:tc>
        <w:tc>
          <w:tcPr>
            <w:tcW w:w="2552" w:type="dxa"/>
            <w:shd w:val="clear" w:color="auto" w:fill="auto"/>
          </w:tcPr>
          <w:p w:rsidR="003C1BED" w:rsidRPr="00C007BB" w:rsidRDefault="003C1BED" w:rsidP="00EF259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$ DTAAZ40</w:t>
            </w:r>
            <w:r>
              <w:rPr>
                <w:rFonts w:ascii="細明體" w:eastAsia="細明體" w:hAnsi="細明體" w:hint="eastAsia"/>
                <w:lang w:eastAsia="zh-TW"/>
              </w:rPr>
              <w:t>1</w:t>
            </w:r>
            <w:r w:rsidRPr="00C007BB">
              <w:rPr>
                <w:rFonts w:ascii="細明體" w:eastAsia="細明體" w:hAnsi="細明體" w:hint="eastAsia"/>
                <w:lang w:eastAsia="zh-TW"/>
              </w:rPr>
              <w:t>.SUB_SYS_NO</w:t>
            </w:r>
          </w:p>
        </w:tc>
        <w:tc>
          <w:tcPr>
            <w:tcW w:w="3544" w:type="dxa"/>
            <w:shd w:val="clear" w:color="auto" w:fill="auto"/>
          </w:tcPr>
          <w:p w:rsidR="003C1BED" w:rsidRPr="00C007BB" w:rsidRDefault="003C1BED" w:rsidP="00870FD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 xml:space="preserve">利用代碼管理進行中文轉換 </w:t>
            </w:r>
            <w:r w:rsidRPr="00C007BB">
              <w:rPr>
                <w:rFonts w:ascii="細明體" w:eastAsia="細明體" w:hAnsi="細明體"/>
                <w:lang w:eastAsia="zh-TW"/>
              </w:rPr>
              <w:t>“</w:t>
            </w:r>
            <w:r w:rsidRPr="00C007BB">
              <w:rPr>
                <w:rFonts w:ascii="細明體" w:eastAsia="細明體" w:hAnsi="細明體" w:hint="eastAsia"/>
                <w:lang w:eastAsia="zh-TW"/>
              </w:rPr>
              <w:t>AA</w:t>
            </w:r>
            <w:r w:rsidRPr="00C007BB">
              <w:rPr>
                <w:rFonts w:ascii="細明體" w:eastAsia="細明體" w:hAnsi="細明體"/>
                <w:lang w:eastAsia="zh-TW"/>
              </w:rPr>
              <w:t>”</w:t>
            </w:r>
            <w:r w:rsidRPr="00C007BB">
              <w:rPr>
                <w:rFonts w:ascii="細明體" w:eastAsia="細明體" w:hAnsi="細明體" w:hint="eastAsia"/>
                <w:lang w:eastAsia="zh-TW"/>
              </w:rPr>
              <w:t>,</w:t>
            </w:r>
            <w:r w:rsidRPr="00C007BB">
              <w:rPr>
                <w:rFonts w:ascii="細明體" w:eastAsia="細明體" w:hAnsi="細明體"/>
                <w:lang w:eastAsia="zh-TW"/>
              </w:rPr>
              <w:t>”</w:t>
            </w:r>
            <w:r w:rsidRPr="00C007BB">
              <w:rPr>
                <w:rFonts w:ascii="細明體" w:eastAsia="細明體" w:hAnsi="細明體" w:hint="eastAsia"/>
                <w:lang w:eastAsia="zh-TW"/>
              </w:rPr>
              <w:t>DTAAZ401_SUB_SYS_NO</w:t>
            </w:r>
            <w:r>
              <w:rPr>
                <w:rFonts w:ascii="細明體" w:eastAsia="細明體" w:hAnsi="細明體" w:hint="eastAsia"/>
                <w:lang w:eastAsia="zh-TW"/>
              </w:rPr>
              <w:t>_</w:t>
            </w:r>
            <w:r w:rsidRPr="00C007BB">
              <w:rPr>
                <w:rFonts w:ascii="細明體" w:eastAsia="細明體" w:hAnsi="細明體"/>
                <w:lang w:eastAsia="zh-TW"/>
              </w:rPr>
              <w:t>”</w:t>
            </w:r>
            <w:r>
              <w:rPr>
                <w:rFonts w:ascii="細明體" w:eastAsia="細明體" w:hAnsi="細明體" w:hint="eastAsia"/>
                <w:lang w:eastAsia="zh-TW"/>
              </w:rPr>
              <w:t>+</w:t>
            </w:r>
            <w:r w:rsidRPr="00C007BB">
              <w:rPr>
                <w:rFonts w:ascii="細明體" w:eastAsia="細明體" w:hAnsi="細明體" w:hint="eastAsia"/>
                <w:lang w:eastAsia="zh-TW"/>
              </w:rPr>
              <w:t>$ DTAAZ400.SYS_NO</w:t>
            </w:r>
          </w:p>
        </w:tc>
      </w:tr>
      <w:tr w:rsidR="003C1BED" w:rsidRPr="00C007BB" w:rsidTr="00870FDB">
        <w:tc>
          <w:tcPr>
            <w:tcW w:w="1951" w:type="dxa"/>
            <w:shd w:val="clear" w:color="auto" w:fill="auto"/>
          </w:tcPr>
          <w:p w:rsidR="003C1BED" w:rsidRPr="00C007BB" w:rsidRDefault="003C1BED" w:rsidP="00870FD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功能</w:t>
            </w:r>
          </w:p>
        </w:tc>
        <w:tc>
          <w:tcPr>
            <w:tcW w:w="2552" w:type="dxa"/>
            <w:shd w:val="clear" w:color="auto" w:fill="auto"/>
          </w:tcPr>
          <w:p w:rsidR="003C1BED" w:rsidRPr="00C007BB" w:rsidRDefault="003C1BED" w:rsidP="00EF259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$ DTAAZ40</w:t>
            </w:r>
            <w:r>
              <w:rPr>
                <w:rFonts w:ascii="細明體" w:eastAsia="細明體" w:hAnsi="細明體" w:hint="eastAsia"/>
                <w:lang w:eastAsia="zh-TW"/>
              </w:rPr>
              <w:t>1</w:t>
            </w:r>
            <w:r w:rsidRPr="00C007BB">
              <w:rPr>
                <w:rFonts w:ascii="細明體" w:eastAsia="細明體" w:hAnsi="細明體" w:hint="eastAsia"/>
                <w:lang w:eastAsia="zh-TW"/>
              </w:rPr>
              <w:t xml:space="preserve">.FUND_ID </w:t>
            </w:r>
            <w:r>
              <w:rPr>
                <w:rFonts w:ascii="細明體" w:eastAsia="細明體" w:hAnsi="細明體" w:hint="eastAsia"/>
                <w:lang w:eastAsia="zh-TW"/>
              </w:rPr>
              <w:t>+</w:t>
            </w:r>
            <w:r w:rsidRPr="00C007BB">
              <w:rPr>
                <w:rFonts w:ascii="細明體" w:eastAsia="細明體" w:hAnsi="細明體" w:hint="eastAsia"/>
                <w:lang w:eastAsia="zh-TW"/>
              </w:rPr>
              <w:t>$ DTAAZ40</w:t>
            </w:r>
            <w:r>
              <w:rPr>
                <w:rFonts w:ascii="細明體" w:eastAsia="細明體" w:hAnsi="細明體" w:hint="eastAsia"/>
                <w:lang w:eastAsia="zh-TW"/>
              </w:rPr>
              <w:t>1</w:t>
            </w:r>
            <w:r w:rsidRPr="00C007BB">
              <w:rPr>
                <w:rFonts w:ascii="細明體" w:eastAsia="細明體" w:hAnsi="細明體" w:hint="eastAsia"/>
                <w:lang w:eastAsia="zh-TW"/>
              </w:rPr>
              <w:t>.FUND_NAME</w:t>
            </w:r>
          </w:p>
        </w:tc>
        <w:tc>
          <w:tcPr>
            <w:tcW w:w="3544" w:type="dxa"/>
            <w:shd w:val="clear" w:color="auto" w:fill="auto"/>
          </w:tcPr>
          <w:p w:rsidR="003C1BED" w:rsidRPr="00C007BB" w:rsidRDefault="003C1BED" w:rsidP="003C1BE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此為一個超連結，點選後，畫面轉至AAZ0_0400系統功能管理作業的查詢模式，並傳入$</w:t>
            </w:r>
            <w:r w:rsidRPr="00C007BB">
              <w:rPr>
                <w:rFonts w:ascii="細明體" w:eastAsia="細明體" w:hAnsi="細明體" w:hint="eastAsia"/>
                <w:lang w:eastAsia="zh-TW"/>
              </w:rPr>
              <w:t>DTAAZ40</w:t>
            </w:r>
            <w:r>
              <w:rPr>
                <w:rFonts w:ascii="細明體" w:eastAsia="細明體" w:hAnsi="細明體" w:hint="eastAsia"/>
                <w:lang w:eastAsia="zh-TW"/>
              </w:rPr>
              <w:t>1</w:t>
            </w:r>
            <w:r w:rsidRPr="00C007BB">
              <w:rPr>
                <w:rFonts w:ascii="細明體" w:eastAsia="細明體" w:hAnsi="細明體" w:hint="eastAsia"/>
                <w:lang w:eastAsia="zh-TW"/>
              </w:rPr>
              <w:t>.FUND_ID</w:t>
            </w:r>
          </w:p>
        </w:tc>
      </w:tr>
      <w:tr w:rsidR="003C1BED" w:rsidRPr="00C007BB" w:rsidTr="00870FDB">
        <w:tc>
          <w:tcPr>
            <w:tcW w:w="1951" w:type="dxa"/>
            <w:shd w:val="clear" w:color="auto" w:fill="auto"/>
          </w:tcPr>
          <w:p w:rsidR="003C1BED" w:rsidRPr="00C007BB" w:rsidRDefault="00135AE4" w:rsidP="00870FD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文件</w:t>
            </w:r>
            <w:r w:rsidR="003C1BED" w:rsidRPr="00C007BB">
              <w:rPr>
                <w:rFonts w:ascii="細明體" w:eastAsia="細明體" w:hAnsi="細明體" w:hint="eastAsia"/>
                <w:lang w:eastAsia="zh-TW"/>
              </w:rPr>
              <w:t>說明</w:t>
            </w:r>
          </w:p>
        </w:tc>
        <w:tc>
          <w:tcPr>
            <w:tcW w:w="2552" w:type="dxa"/>
            <w:shd w:val="clear" w:color="auto" w:fill="auto"/>
          </w:tcPr>
          <w:p w:rsidR="003C1BED" w:rsidRPr="00C007BB" w:rsidRDefault="003C1BED" w:rsidP="00EF259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$ DTAAZ40</w:t>
            </w:r>
            <w:r>
              <w:rPr>
                <w:rFonts w:ascii="細明體" w:eastAsia="細明體" w:hAnsi="細明體" w:hint="eastAsia"/>
                <w:lang w:eastAsia="zh-TW"/>
              </w:rPr>
              <w:t>1</w:t>
            </w:r>
            <w:r w:rsidRPr="00C007BB">
              <w:rPr>
                <w:rFonts w:ascii="細明體" w:eastAsia="細明體" w:hAnsi="細明體" w:hint="eastAsia"/>
                <w:lang w:eastAsia="zh-TW"/>
              </w:rPr>
              <w:t>.NOTE</w:t>
            </w:r>
          </w:p>
        </w:tc>
        <w:tc>
          <w:tcPr>
            <w:tcW w:w="3544" w:type="dxa"/>
            <w:shd w:val="clear" w:color="auto" w:fill="auto"/>
          </w:tcPr>
          <w:p w:rsidR="003C1BED" w:rsidRPr="00C007BB" w:rsidRDefault="003C1BED" w:rsidP="00870FD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</w:tr>
      <w:tr w:rsidR="003C1BED" w:rsidRPr="00C007BB" w:rsidTr="00870FDB">
        <w:tc>
          <w:tcPr>
            <w:tcW w:w="1951" w:type="dxa"/>
            <w:shd w:val="clear" w:color="auto" w:fill="auto"/>
          </w:tcPr>
          <w:p w:rsidR="003C1BED" w:rsidRPr="00C007BB" w:rsidRDefault="003C1BED" w:rsidP="00870FD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最新異動</w:t>
            </w:r>
          </w:p>
        </w:tc>
        <w:tc>
          <w:tcPr>
            <w:tcW w:w="2552" w:type="dxa"/>
            <w:shd w:val="clear" w:color="auto" w:fill="auto"/>
          </w:tcPr>
          <w:p w:rsidR="003C1BED" w:rsidRPr="00C007BB" w:rsidRDefault="003C1BED" w:rsidP="00870FD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$ DTAAZ40</w:t>
            </w:r>
            <w:r>
              <w:rPr>
                <w:rFonts w:ascii="細明體" w:eastAsia="細明體" w:hAnsi="細明體" w:hint="eastAsia"/>
                <w:lang w:eastAsia="zh-TW"/>
              </w:rPr>
              <w:t>1</w:t>
            </w:r>
            <w:r w:rsidRPr="00C007BB">
              <w:rPr>
                <w:rFonts w:ascii="細明體" w:eastAsia="細明體" w:hAnsi="細明體" w:hint="eastAsia"/>
                <w:lang w:eastAsia="zh-TW"/>
              </w:rPr>
              <w:t>.</w:t>
            </w:r>
            <w:r w:rsidRPr="00C007BB">
              <w:rPr>
                <w:rFonts w:ascii="細明體" w:eastAsia="細明體" w:hAnsi="細明體"/>
                <w:lang w:eastAsia="zh-TW"/>
              </w:rPr>
              <w:t>INPUT_ID</w:t>
            </w:r>
            <w:r w:rsidRPr="00C007BB">
              <w:rPr>
                <w:rFonts w:ascii="細明體" w:eastAsia="細明體" w:hAnsi="細明體" w:hint="eastAsia"/>
                <w:lang w:eastAsia="zh-TW"/>
              </w:rPr>
              <w:t>(轉為姓名)</w:t>
            </w:r>
          </w:p>
          <w:p w:rsidR="003C1BED" w:rsidRPr="00C007BB" w:rsidRDefault="003C1BED" w:rsidP="00EF259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+ $ DTAAZ40</w:t>
            </w:r>
            <w:r>
              <w:rPr>
                <w:rFonts w:ascii="細明體" w:eastAsia="細明體" w:hAnsi="細明體" w:hint="eastAsia"/>
                <w:lang w:eastAsia="zh-TW"/>
              </w:rPr>
              <w:t>1</w:t>
            </w:r>
            <w:r w:rsidRPr="00C007BB">
              <w:rPr>
                <w:rFonts w:ascii="細明體" w:eastAsia="細明體" w:hAnsi="細明體" w:hint="eastAsia"/>
                <w:lang w:eastAsia="zh-TW"/>
              </w:rPr>
              <w:t>.</w:t>
            </w:r>
            <w:r w:rsidRPr="00C007BB">
              <w:rPr>
                <w:rFonts w:hint="eastAsia"/>
                <w:lang w:eastAsia="zh-TW"/>
              </w:rPr>
              <w:t>TIME(</w:t>
            </w:r>
            <w:r w:rsidRPr="00C007BB">
              <w:rPr>
                <w:rFonts w:ascii="細明體" w:eastAsia="細明體" w:hAnsi="細明體" w:hint="eastAsia"/>
                <w:lang w:eastAsia="zh-TW"/>
              </w:rPr>
              <w:t>轉為</w:t>
            </w:r>
            <w:r w:rsidRPr="00C007BB">
              <w:rPr>
                <w:rFonts w:hint="eastAsia"/>
                <w:lang w:eastAsia="zh-TW"/>
              </w:rPr>
              <w:t>24</w:t>
            </w:r>
            <w:r w:rsidRPr="00C007BB">
              <w:rPr>
                <w:rFonts w:hint="eastAsia"/>
                <w:lang w:eastAsia="zh-TW"/>
              </w:rPr>
              <w:t>小時制</w:t>
            </w:r>
            <w:r w:rsidRPr="00C007BB">
              <w:rPr>
                <w:rFonts w:hint="eastAsia"/>
                <w:lang w:eastAsia="zh-TW"/>
              </w:rPr>
              <w:t>)</w:t>
            </w:r>
          </w:p>
        </w:tc>
        <w:tc>
          <w:tcPr>
            <w:tcW w:w="3544" w:type="dxa"/>
            <w:shd w:val="clear" w:color="auto" w:fill="auto"/>
          </w:tcPr>
          <w:p w:rsidR="003C1BED" w:rsidRPr="00C007BB" w:rsidRDefault="003C1BED" w:rsidP="00870FD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</w:tr>
    </w:tbl>
    <w:p w:rsidR="00892978" w:rsidRPr="00B17C80" w:rsidRDefault="00892978" w:rsidP="00892978">
      <w:pPr>
        <w:pStyle w:val="Tabletext"/>
        <w:keepLines w:val="0"/>
        <w:spacing w:after="0" w:line="240" w:lineRule="auto"/>
        <w:ind w:left="1418"/>
        <w:rPr>
          <w:rFonts w:ascii="細明體" w:eastAsia="細明體" w:hAnsi="細明體" w:hint="eastAsia"/>
          <w:lang w:eastAsia="zh-TW"/>
        </w:rPr>
      </w:pPr>
    </w:p>
    <w:p w:rsidR="00BA5F33" w:rsidRDefault="00711B54" w:rsidP="00F478C3">
      <w:pPr>
        <w:pStyle w:val="Tabletext"/>
        <w:keepLines w:val="0"/>
        <w:numPr>
          <w:ilvl w:val="0"/>
          <w:numId w:val="20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kern w:val="2"/>
          <w:lang w:eastAsia="zh-TW"/>
        </w:rPr>
      </w:pPr>
      <w:r w:rsidRPr="00C007BB">
        <w:rPr>
          <w:rFonts w:ascii="細明體" w:eastAsia="細明體" w:hAnsi="細明體" w:hint="eastAsia"/>
          <w:b/>
          <w:bCs/>
          <w:kern w:val="2"/>
          <w:lang w:eastAsia="zh-TW"/>
        </w:rPr>
        <w:t>新增</w:t>
      </w:r>
    </w:p>
    <w:p w:rsidR="00892978" w:rsidRDefault="00892978" w:rsidP="00892978">
      <w:pPr>
        <w:pStyle w:val="Tabletext"/>
        <w:keepLines w:val="0"/>
        <w:numPr>
          <w:ilvl w:val="1"/>
          <w:numId w:val="20"/>
        </w:numPr>
        <w:spacing w:after="0" w:line="240" w:lineRule="auto"/>
        <w:rPr>
          <w:rFonts w:ascii="細明體" w:eastAsia="細明體" w:hAnsi="細明體" w:hint="eastAsia"/>
          <w:b/>
          <w:bCs/>
          <w:kern w:val="2"/>
          <w:lang w:eastAsia="zh-TW"/>
        </w:rPr>
      </w:pPr>
      <w:r>
        <w:rPr>
          <w:rFonts w:ascii="細明體" w:eastAsia="細明體" w:hAnsi="細明體" w:hint="eastAsia"/>
          <w:b/>
          <w:bCs/>
          <w:kern w:val="2"/>
          <w:lang w:eastAsia="zh-TW"/>
        </w:rPr>
        <w:t>若尚未選擇系統及次系統</w:t>
      </w:r>
    </w:p>
    <w:p w:rsidR="00892978" w:rsidRPr="00892978" w:rsidRDefault="00892978" w:rsidP="00892978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rFonts w:ascii="細明體" w:eastAsia="細明體" w:hAnsi="細明體" w:hint="eastAsia"/>
          <w:b/>
          <w:bCs/>
          <w:kern w:val="2"/>
          <w:lang w:eastAsia="zh-TW"/>
        </w:rPr>
      </w:pPr>
      <w:r>
        <w:rPr>
          <w:rFonts w:ascii="細明體" w:eastAsia="細明體" w:hAnsi="細明體" w:hint="eastAsia"/>
          <w:b/>
          <w:bCs/>
          <w:kern w:val="2"/>
          <w:lang w:eastAsia="zh-TW"/>
        </w:rPr>
        <w:t>SET $錯誤訊息=</w:t>
      </w:r>
      <w:r>
        <w:rPr>
          <w:rFonts w:ascii="細明體" w:eastAsia="細明體" w:hAnsi="細明體"/>
          <w:b/>
          <w:bCs/>
          <w:kern w:val="2"/>
          <w:lang w:eastAsia="zh-TW"/>
        </w:rPr>
        <w:t>”</w:t>
      </w:r>
      <w:r w:rsidRPr="00892978">
        <w:rPr>
          <w:rFonts w:ascii="細明體" w:eastAsia="細明體" w:hAnsi="細明體" w:hint="eastAsia"/>
          <w:b/>
          <w:bCs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b/>
          <w:bCs/>
          <w:kern w:val="2"/>
          <w:lang w:eastAsia="zh-TW"/>
        </w:rPr>
        <w:t>新增功能前，請先選擇系統及次系統</w:t>
      </w:r>
      <w:r w:rsidR="00EF2596">
        <w:rPr>
          <w:rFonts w:ascii="細明體" w:eastAsia="細明體" w:hAnsi="細明體" w:hint="eastAsia"/>
          <w:b/>
          <w:bCs/>
          <w:kern w:val="2"/>
          <w:lang w:eastAsia="zh-TW"/>
        </w:rPr>
        <w:t>及功能代號</w:t>
      </w:r>
      <w:r>
        <w:rPr>
          <w:rFonts w:ascii="細明體" w:eastAsia="細明體" w:hAnsi="細明體" w:hint="eastAsia"/>
          <w:b/>
          <w:bCs/>
          <w:kern w:val="2"/>
          <w:lang w:eastAsia="zh-TW"/>
        </w:rPr>
        <w:t>，謝謝</w:t>
      </w:r>
      <w:r>
        <w:rPr>
          <w:rFonts w:ascii="細明體" w:eastAsia="細明體" w:hAnsi="細明體"/>
          <w:b/>
          <w:bCs/>
          <w:kern w:val="2"/>
          <w:lang w:eastAsia="zh-TW"/>
        </w:rPr>
        <w:t>”</w:t>
      </w:r>
      <w:r>
        <w:rPr>
          <w:rFonts w:ascii="細明體" w:eastAsia="細明體" w:hAnsi="細明體" w:hint="eastAsia"/>
          <w:b/>
          <w:bCs/>
          <w:kern w:val="2"/>
          <w:lang w:eastAsia="zh-TW"/>
        </w:rPr>
        <w:t>，並拋錯之</w:t>
      </w:r>
    </w:p>
    <w:p w:rsidR="00892978" w:rsidRPr="00C007BB" w:rsidRDefault="00892978" w:rsidP="00892978">
      <w:pPr>
        <w:pStyle w:val="Tabletext"/>
        <w:keepLines w:val="0"/>
        <w:numPr>
          <w:ilvl w:val="1"/>
          <w:numId w:val="20"/>
        </w:numPr>
        <w:spacing w:after="0" w:line="240" w:lineRule="auto"/>
        <w:rPr>
          <w:rFonts w:ascii="細明體" w:eastAsia="細明體" w:hAnsi="細明體" w:hint="eastAsia"/>
          <w:b/>
          <w:bCs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檢核無誤後，將畫面轉至AAZ0_040</w:t>
      </w:r>
      <w:r w:rsidR="008F00CF">
        <w:rPr>
          <w:rFonts w:ascii="細明體" w:eastAsia="細明體" w:hAnsi="細明體" w:hint="eastAsia"/>
          <w:lang w:eastAsia="zh-TW"/>
        </w:rPr>
        <w:t>5</w:t>
      </w:r>
      <w:r w:rsidR="00F478C3">
        <w:rPr>
          <w:rFonts w:ascii="細明體" w:eastAsia="細明體" w:hAnsi="細明體" w:hint="eastAsia"/>
          <w:lang w:eastAsia="zh-TW"/>
        </w:rPr>
        <w:t>文件</w:t>
      </w:r>
      <w:r>
        <w:rPr>
          <w:rFonts w:ascii="細明體" w:eastAsia="細明體" w:hAnsi="細明體" w:hint="eastAsia"/>
          <w:lang w:eastAsia="zh-TW"/>
        </w:rPr>
        <w:t>管理作業的新增模</w:t>
      </w:r>
      <w:r w:rsidR="00EF2596">
        <w:rPr>
          <w:rFonts w:ascii="細明體" w:eastAsia="細明體" w:hAnsi="細明體" w:hint="eastAsia"/>
          <w:lang w:eastAsia="zh-TW"/>
        </w:rPr>
        <w:t>式</w:t>
      </w:r>
      <w:r>
        <w:rPr>
          <w:rFonts w:ascii="細明體" w:eastAsia="細明體" w:hAnsi="細明體" w:hint="eastAsia"/>
          <w:lang w:eastAsia="zh-TW"/>
        </w:rPr>
        <w:t>，並傳入</w:t>
      </w:r>
      <w:r>
        <w:rPr>
          <w:rFonts w:ascii="細明體" w:eastAsia="細明體" w:hAnsi="細明體" w:hint="eastAsia"/>
          <w:b/>
          <w:bCs/>
          <w:kern w:val="2"/>
          <w:lang w:eastAsia="zh-TW"/>
        </w:rPr>
        <w:t>系統、次系統</w:t>
      </w:r>
      <w:r w:rsidR="00EF2596">
        <w:rPr>
          <w:rFonts w:ascii="細明體" w:eastAsia="細明體" w:hAnsi="細明體" w:hint="eastAsia"/>
          <w:b/>
          <w:bCs/>
          <w:kern w:val="2"/>
          <w:lang w:eastAsia="zh-TW"/>
        </w:rPr>
        <w:t>及功能代號</w:t>
      </w:r>
    </w:p>
    <w:sectPr w:rsidR="00892978" w:rsidRPr="00C007BB" w:rsidSect="00417064">
      <w:footerReference w:type="even" r:id="rId11"/>
      <w:footerReference w:type="default" r:id="rId12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104" w:rsidRDefault="00544104">
      <w:r>
        <w:separator/>
      </w:r>
    </w:p>
  </w:endnote>
  <w:endnote w:type="continuationSeparator" w:id="0">
    <w:p w:rsidR="00544104" w:rsidRDefault="00544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7BB" w:rsidRDefault="00C007BB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007BB" w:rsidRDefault="00C007B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7BB" w:rsidRDefault="00C007BB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941E6">
      <w:rPr>
        <w:rStyle w:val="a6"/>
        <w:noProof/>
      </w:rPr>
      <w:t>2</w:t>
    </w:r>
    <w:r>
      <w:rPr>
        <w:rStyle w:val="a6"/>
      </w:rPr>
      <w:fldChar w:fldCharType="end"/>
    </w:r>
  </w:p>
  <w:p w:rsidR="00C007BB" w:rsidRDefault="00C007B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104" w:rsidRDefault="00544104">
      <w:r>
        <w:separator/>
      </w:r>
    </w:p>
  </w:footnote>
  <w:footnote w:type="continuationSeparator" w:id="0">
    <w:p w:rsidR="00544104" w:rsidRDefault="005441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C6075"/>
    <w:multiLevelType w:val="hybridMultilevel"/>
    <w:tmpl w:val="83BC4AB4"/>
    <w:lvl w:ilvl="0" w:tplc="462C7B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7A02FA8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95630D2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9FF491A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1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2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8595E21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0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6EA203B4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5"/>
  </w:num>
  <w:num w:numId="2">
    <w:abstractNumId w:val="14"/>
  </w:num>
  <w:num w:numId="3">
    <w:abstractNumId w:val="2"/>
  </w:num>
  <w:num w:numId="4">
    <w:abstractNumId w:val="19"/>
  </w:num>
  <w:num w:numId="5">
    <w:abstractNumId w:val="11"/>
  </w:num>
  <w:num w:numId="6">
    <w:abstractNumId w:val="13"/>
  </w:num>
  <w:num w:numId="7">
    <w:abstractNumId w:val="21"/>
  </w:num>
  <w:num w:numId="8">
    <w:abstractNumId w:val="23"/>
  </w:num>
  <w:num w:numId="9">
    <w:abstractNumId w:val="3"/>
  </w:num>
  <w:num w:numId="10">
    <w:abstractNumId w:val="12"/>
  </w:num>
  <w:num w:numId="11">
    <w:abstractNumId w:val="6"/>
  </w:num>
  <w:num w:numId="12">
    <w:abstractNumId w:val="10"/>
  </w:num>
  <w:num w:numId="13">
    <w:abstractNumId w:val="16"/>
  </w:num>
  <w:num w:numId="14">
    <w:abstractNumId w:val="17"/>
  </w:num>
  <w:num w:numId="15">
    <w:abstractNumId w:val="8"/>
  </w:num>
  <w:num w:numId="16">
    <w:abstractNumId w:val="15"/>
  </w:num>
  <w:num w:numId="17">
    <w:abstractNumId w:val="20"/>
  </w:num>
  <w:num w:numId="18">
    <w:abstractNumId w:val="1"/>
  </w:num>
  <w:num w:numId="19">
    <w:abstractNumId w:val="0"/>
  </w:num>
  <w:num w:numId="20">
    <w:abstractNumId w:val="4"/>
  </w:num>
  <w:num w:numId="21">
    <w:abstractNumId w:val="7"/>
  </w:num>
  <w:num w:numId="22">
    <w:abstractNumId w:val="9"/>
  </w:num>
  <w:num w:numId="23">
    <w:abstractNumId w:val="18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25A3E"/>
    <w:rsid w:val="00034D4B"/>
    <w:rsid w:val="00056C6D"/>
    <w:rsid w:val="00057785"/>
    <w:rsid w:val="00062328"/>
    <w:rsid w:val="00073519"/>
    <w:rsid w:val="00076FBA"/>
    <w:rsid w:val="000800FF"/>
    <w:rsid w:val="00084711"/>
    <w:rsid w:val="00086E90"/>
    <w:rsid w:val="000A3AD0"/>
    <w:rsid w:val="000A4DCC"/>
    <w:rsid w:val="000A7C4F"/>
    <w:rsid w:val="000D1099"/>
    <w:rsid w:val="000D2D7F"/>
    <w:rsid w:val="000D3892"/>
    <w:rsid w:val="000E5F19"/>
    <w:rsid w:val="000F3BDB"/>
    <w:rsid w:val="00105AEE"/>
    <w:rsid w:val="00121F60"/>
    <w:rsid w:val="001249B7"/>
    <w:rsid w:val="00127011"/>
    <w:rsid w:val="00135AE4"/>
    <w:rsid w:val="00145DDA"/>
    <w:rsid w:val="001566BC"/>
    <w:rsid w:val="00156A28"/>
    <w:rsid w:val="0015744E"/>
    <w:rsid w:val="001606A7"/>
    <w:rsid w:val="001631C5"/>
    <w:rsid w:val="001724C1"/>
    <w:rsid w:val="001778A7"/>
    <w:rsid w:val="00185767"/>
    <w:rsid w:val="00187B05"/>
    <w:rsid w:val="00190DF8"/>
    <w:rsid w:val="00194232"/>
    <w:rsid w:val="001B2A98"/>
    <w:rsid w:val="001D4B28"/>
    <w:rsid w:val="002225FA"/>
    <w:rsid w:val="00232ED1"/>
    <w:rsid w:val="00252551"/>
    <w:rsid w:val="0025560D"/>
    <w:rsid w:val="00287ABA"/>
    <w:rsid w:val="002A3F8C"/>
    <w:rsid w:val="002B0AB6"/>
    <w:rsid w:val="002B381A"/>
    <w:rsid w:val="002C1FD4"/>
    <w:rsid w:val="002C6295"/>
    <w:rsid w:val="002F61B6"/>
    <w:rsid w:val="002F7FCC"/>
    <w:rsid w:val="0031642E"/>
    <w:rsid w:val="00323FB8"/>
    <w:rsid w:val="0032607E"/>
    <w:rsid w:val="003354D9"/>
    <w:rsid w:val="00335DF5"/>
    <w:rsid w:val="00353371"/>
    <w:rsid w:val="003572AC"/>
    <w:rsid w:val="00363894"/>
    <w:rsid w:val="003646BE"/>
    <w:rsid w:val="00364751"/>
    <w:rsid w:val="003763F5"/>
    <w:rsid w:val="00386C3A"/>
    <w:rsid w:val="00391DF0"/>
    <w:rsid w:val="0039275B"/>
    <w:rsid w:val="003A3178"/>
    <w:rsid w:val="003A4765"/>
    <w:rsid w:val="003B4303"/>
    <w:rsid w:val="003B6BF5"/>
    <w:rsid w:val="003B7861"/>
    <w:rsid w:val="003C1BED"/>
    <w:rsid w:val="003D17CE"/>
    <w:rsid w:val="003D6F23"/>
    <w:rsid w:val="003D7A3D"/>
    <w:rsid w:val="003E3722"/>
    <w:rsid w:val="003E42E3"/>
    <w:rsid w:val="003F377C"/>
    <w:rsid w:val="003F4398"/>
    <w:rsid w:val="003F795D"/>
    <w:rsid w:val="00403547"/>
    <w:rsid w:val="00407D91"/>
    <w:rsid w:val="00413605"/>
    <w:rsid w:val="00417064"/>
    <w:rsid w:val="00417A9E"/>
    <w:rsid w:val="0043482C"/>
    <w:rsid w:val="0044335B"/>
    <w:rsid w:val="00443676"/>
    <w:rsid w:val="00444296"/>
    <w:rsid w:val="00450F8B"/>
    <w:rsid w:val="0045427C"/>
    <w:rsid w:val="00467856"/>
    <w:rsid w:val="00467DFD"/>
    <w:rsid w:val="0047022C"/>
    <w:rsid w:val="00483F12"/>
    <w:rsid w:val="004911D8"/>
    <w:rsid w:val="00491A19"/>
    <w:rsid w:val="00494BCA"/>
    <w:rsid w:val="004A6205"/>
    <w:rsid w:val="004B08CA"/>
    <w:rsid w:val="004B6D91"/>
    <w:rsid w:val="004C210C"/>
    <w:rsid w:val="004C2FEB"/>
    <w:rsid w:val="004C5056"/>
    <w:rsid w:val="004D03CC"/>
    <w:rsid w:val="004E1C3B"/>
    <w:rsid w:val="004F1952"/>
    <w:rsid w:val="004F6BE7"/>
    <w:rsid w:val="00511135"/>
    <w:rsid w:val="005145E2"/>
    <w:rsid w:val="0052382A"/>
    <w:rsid w:val="00531E06"/>
    <w:rsid w:val="00535F08"/>
    <w:rsid w:val="00537241"/>
    <w:rsid w:val="00544104"/>
    <w:rsid w:val="00550F55"/>
    <w:rsid w:val="005511B4"/>
    <w:rsid w:val="00573BA2"/>
    <w:rsid w:val="00575B37"/>
    <w:rsid w:val="005835E7"/>
    <w:rsid w:val="00584A7D"/>
    <w:rsid w:val="005C0327"/>
    <w:rsid w:val="005C7094"/>
    <w:rsid w:val="005D48B3"/>
    <w:rsid w:val="005D49B5"/>
    <w:rsid w:val="005D4CF1"/>
    <w:rsid w:val="005E15F2"/>
    <w:rsid w:val="005E7C47"/>
    <w:rsid w:val="005F1372"/>
    <w:rsid w:val="005F208D"/>
    <w:rsid w:val="005F5C21"/>
    <w:rsid w:val="005F6979"/>
    <w:rsid w:val="00603130"/>
    <w:rsid w:val="00624DD8"/>
    <w:rsid w:val="006370B1"/>
    <w:rsid w:val="00640B0C"/>
    <w:rsid w:val="00665BDA"/>
    <w:rsid w:val="00674A0A"/>
    <w:rsid w:val="006856F7"/>
    <w:rsid w:val="006A265F"/>
    <w:rsid w:val="006A26A9"/>
    <w:rsid w:val="006A47E3"/>
    <w:rsid w:val="006B4323"/>
    <w:rsid w:val="006B61CF"/>
    <w:rsid w:val="006C0067"/>
    <w:rsid w:val="006C18E3"/>
    <w:rsid w:val="006D14A4"/>
    <w:rsid w:val="006D75B8"/>
    <w:rsid w:val="006E2857"/>
    <w:rsid w:val="006E2891"/>
    <w:rsid w:val="006E320E"/>
    <w:rsid w:val="006E522D"/>
    <w:rsid w:val="006E7058"/>
    <w:rsid w:val="006E73DB"/>
    <w:rsid w:val="006F014D"/>
    <w:rsid w:val="006F6D81"/>
    <w:rsid w:val="006F6DA1"/>
    <w:rsid w:val="0070062C"/>
    <w:rsid w:val="00710725"/>
    <w:rsid w:val="00711B54"/>
    <w:rsid w:val="0071684B"/>
    <w:rsid w:val="00716C34"/>
    <w:rsid w:val="00717C6B"/>
    <w:rsid w:val="00722A11"/>
    <w:rsid w:val="007235C7"/>
    <w:rsid w:val="00731DED"/>
    <w:rsid w:val="00733C75"/>
    <w:rsid w:val="0075297D"/>
    <w:rsid w:val="00756572"/>
    <w:rsid w:val="00765834"/>
    <w:rsid w:val="00766299"/>
    <w:rsid w:val="007817A0"/>
    <w:rsid w:val="00790F0E"/>
    <w:rsid w:val="0079246B"/>
    <w:rsid w:val="007931C1"/>
    <w:rsid w:val="007A490A"/>
    <w:rsid w:val="007A7F36"/>
    <w:rsid w:val="007B4376"/>
    <w:rsid w:val="007B6D0C"/>
    <w:rsid w:val="007B75AF"/>
    <w:rsid w:val="007C1F49"/>
    <w:rsid w:val="007C3BBA"/>
    <w:rsid w:val="007D207E"/>
    <w:rsid w:val="007F1037"/>
    <w:rsid w:val="007F4BA8"/>
    <w:rsid w:val="007F7D33"/>
    <w:rsid w:val="0082038E"/>
    <w:rsid w:val="008266BB"/>
    <w:rsid w:val="00835FC8"/>
    <w:rsid w:val="008473CA"/>
    <w:rsid w:val="008503E7"/>
    <w:rsid w:val="0085685F"/>
    <w:rsid w:val="00870FDB"/>
    <w:rsid w:val="008747CD"/>
    <w:rsid w:val="008749B9"/>
    <w:rsid w:val="00875CDA"/>
    <w:rsid w:val="00892512"/>
    <w:rsid w:val="00892978"/>
    <w:rsid w:val="00893CF0"/>
    <w:rsid w:val="008A5D36"/>
    <w:rsid w:val="008A7E85"/>
    <w:rsid w:val="008B004A"/>
    <w:rsid w:val="008B1784"/>
    <w:rsid w:val="008B5188"/>
    <w:rsid w:val="008C0E51"/>
    <w:rsid w:val="008C3A84"/>
    <w:rsid w:val="008C3D93"/>
    <w:rsid w:val="008D0E85"/>
    <w:rsid w:val="008D58A6"/>
    <w:rsid w:val="008E119A"/>
    <w:rsid w:val="008E484E"/>
    <w:rsid w:val="008F00CF"/>
    <w:rsid w:val="008F0A6C"/>
    <w:rsid w:val="008F6D0F"/>
    <w:rsid w:val="008F7E02"/>
    <w:rsid w:val="00901E53"/>
    <w:rsid w:val="00914A39"/>
    <w:rsid w:val="00915FC9"/>
    <w:rsid w:val="00921D20"/>
    <w:rsid w:val="00926ECC"/>
    <w:rsid w:val="009337AD"/>
    <w:rsid w:val="0095275D"/>
    <w:rsid w:val="009617E5"/>
    <w:rsid w:val="00963BA2"/>
    <w:rsid w:val="00964E9E"/>
    <w:rsid w:val="0096519E"/>
    <w:rsid w:val="0098487E"/>
    <w:rsid w:val="00996447"/>
    <w:rsid w:val="009973B6"/>
    <w:rsid w:val="009A0E54"/>
    <w:rsid w:val="009A1ADD"/>
    <w:rsid w:val="009A6B2B"/>
    <w:rsid w:val="009A7F80"/>
    <w:rsid w:val="009B23D8"/>
    <w:rsid w:val="009B56A8"/>
    <w:rsid w:val="009B7060"/>
    <w:rsid w:val="009C012E"/>
    <w:rsid w:val="009D0511"/>
    <w:rsid w:val="009D1DB3"/>
    <w:rsid w:val="009E15B4"/>
    <w:rsid w:val="00A07D6F"/>
    <w:rsid w:val="00A22607"/>
    <w:rsid w:val="00A24376"/>
    <w:rsid w:val="00A515C3"/>
    <w:rsid w:val="00A545EB"/>
    <w:rsid w:val="00A56CC1"/>
    <w:rsid w:val="00A61DDB"/>
    <w:rsid w:val="00A645B7"/>
    <w:rsid w:val="00A72ABE"/>
    <w:rsid w:val="00A8390F"/>
    <w:rsid w:val="00A861AF"/>
    <w:rsid w:val="00AA6071"/>
    <w:rsid w:val="00AB160E"/>
    <w:rsid w:val="00AB2EAC"/>
    <w:rsid w:val="00AB4658"/>
    <w:rsid w:val="00AE58EC"/>
    <w:rsid w:val="00AE6528"/>
    <w:rsid w:val="00AE77E3"/>
    <w:rsid w:val="00AF5EEE"/>
    <w:rsid w:val="00B00A0A"/>
    <w:rsid w:val="00B07D87"/>
    <w:rsid w:val="00B10952"/>
    <w:rsid w:val="00B17C80"/>
    <w:rsid w:val="00B20050"/>
    <w:rsid w:val="00B26C61"/>
    <w:rsid w:val="00B30386"/>
    <w:rsid w:val="00B524BA"/>
    <w:rsid w:val="00B53ACB"/>
    <w:rsid w:val="00B624AF"/>
    <w:rsid w:val="00B66886"/>
    <w:rsid w:val="00B91B7E"/>
    <w:rsid w:val="00B930E5"/>
    <w:rsid w:val="00BA3CFE"/>
    <w:rsid w:val="00BA5F33"/>
    <w:rsid w:val="00BB0D40"/>
    <w:rsid w:val="00BC2E60"/>
    <w:rsid w:val="00BC4814"/>
    <w:rsid w:val="00BC7304"/>
    <w:rsid w:val="00BD6740"/>
    <w:rsid w:val="00BF0784"/>
    <w:rsid w:val="00BF13EC"/>
    <w:rsid w:val="00BF4E82"/>
    <w:rsid w:val="00BF76B1"/>
    <w:rsid w:val="00C007BB"/>
    <w:rsid w:val="00C0495D"/>
    <w:rsid w:val="00C14835"/>
    <w:rsid w:val="00C22893"/>
    <w:rsid w:val="00C24F6D"/>
    <w:rsid w:val="00C402B0"/>
    <w:rsid w:val="00C502C0"/>
    <w:rsid w:val="00C52537"/>
    <w:rsid w:val="00C53D77"/>
    <w:rsid w:val="00C556E2"/>
    <w:rsid w:val="00C6662B"/>
    <w:rsid w:val="00C70C5A"/>
    <w:rsid w:val="00C7445B"/>
    <w:rsid w:val="00C754B2"/>
    <w:rsid w:val="00C829C1"/>
    <w:rsid w:val="00C94F7E"/>
    <w:rsid w:val="00CB1327"/>
    <w:rsid w:val="00CC3D25"/>
    <w:rsid w:val="00CC44DF"/>
    <w:rsid w:val="00CD0DEF"/>
    <w:rsid w:val="00CD6427"/>
    <w:rsid w:val="00CE2178"/>
    <w:rsid w:val="00CE3976"/>
    <w:rsid w:val="00CF6E0B"/>
    <w:rsid w:val="00CF7DE5"/>
    <w:rsid w:val="00D01A26"/>
    <w:rsid w:val="00D03ED6"/>
    <w:rsid w:val="00D07B24"/>
    <w:rsid w:val="00D14AED"/>
    <w:rsid w:val="00D14C11"/>
    <w:rsid w:val="00D2607D"/>
    <w:rsid w:val="00D26EF1"/>
    <w:rsid w:val="00D318B2"/>
    <w:rsid w:val="00D368EA"/>
    <w:rsid w:val="00D4697A"/>
    <w:rsid w:val="00D76291"/>
    <w:rsid w:val="00D8139A"/>
    <w:rsid w:val="00D87EA3"/>
    <w:rsid w:val="00D96054"/>
    <w:rsid w:val="00DB118B"/>
    <w:rsid w:val="00DB293B"/>
    <w:rsid w:val="00DC543F"/>
    <w:rsid w:val="00DD10F3"/>
    <w:rsid w:val="00DF3C28"/>
    <w:rsid w:val="00E0137F"/>
    <w:rsid w:val="00E02CA8"/>
    <w:rsid w:val="00E10BB5"/>
    <w:rsid w:val="00E12758"/>
    <w:rsid w:val="00E23699"/>
    <w:rsid w:val="00E27349"/>
    <w:rsid w:val="00E43C0A"/>
    <w:rsid w:val="00E50002"/>
    <w:rsid w:val="00E52CF8"/>
    <w:rsid w:val="00E5462A"/>
    <w:rsid w:val="00E83D87"/>
    <w:rsid w:val="00E85B86"/>
    <w:rsid w:val="00E9066F"/>
    <w:rsid w:val="00E931B4"/>
    <w:rsid w:val="00E9528F"/>
    <w:rsid w:val="00EA0043"/>
    <w:rsid w:val="00EA2249"/>
    <w:rsid w:val="00EA53FE"/>
    <w:rsid w:val="00EA5809"/>
    <w:rsid w:val="00EC5BAC"/>
    <w:rsid w:val="00ED1C2A"/>
    <w:rsid w:val="00ED4F53"/>
    <w:rsid w:val="00EE4829"/>
    <w:rsid w:val="00EF21B1"/>
    <w:rsid w:val="00EF2596"/>
    <w:rsid w:val="00EF28DB"/>
    <w:rsid w:val="00EF4338"/>
    <w:rsid w:val="00F01135"/>
    <w:rsid w:val="00F104CC"/>
    <w:rsid w:val="00F30E6A"/>
    <w:rsid w:val="00F411B7"/>
    <w:rsid w:val="00F478C3"/>
    <w:rsid w:val="00F77933"/>
    <w:rsid w:val="00F81ED3"/>
    <w:rsid w:val="00F84058"/>
    <w:rsid w:val="00F8409B"/>
    <w:rsid w:val="00F85674"/>
    <w:rsid w:val="00F936AA"/>
    <w:rsid w:val="00F941E6"/>
    <w:rsid w:val="00F9554A"/>
    <w:rsid w:val="00FA3135"/>
    <w:rsid w:val="00FA5129"/>
    <w:rsid w:val="00FA724A"/>
    <w:rsid w:val="00FB5C36"/>
    <w:rsid w:val="00FB63A7"/>
    <w:rsid w:val="00FC1BFF"/>
    <w:rsid w:val="00FD191A"/>
    <w:rsid w:val="00FD2A3F"/>
    <w:rsid w:val="00FD35AB"/>
    <w:rsid w:val="00FE0322"/>
    <w:rsid w:val="00FE0F2D"/>
    <w:rsid w:val="00FE0F74"/>
    <w:rsid w:val="00FE763F"/>
    <w:rsid w:val="00FF1D59"/>
    <w:rsid w:val="00FF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42"/>
        <o:r id="V:Rule2" type="connector" idref="#_x0000_s1044"/>
      </o:rules>
    </o:shapelayout>
  </w:shapeDefaults>
  <w:decimalSymbol w:val="."/>
  <w:listSeparator w:val=","/>
  <w15:chartTrackingRefBased/>
  <w15:docId w15:val="{BE1306FF-99B4-4DB8-8B24-C4322224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  <w:style w:type="character" w:styleId="ab">
    <w:name w:val="Hyperlink"/>
    <w:rsid w:val="00893CF0"/>
    <w:rPr>
      <w:color w:val="0000FF"/>
      <w:u w:val="single"/>
    </w:rPr>
  </w:style>
  <w:style w:type="paragraph" w:styleId="ac">
    <w:name w:val="Balloon Text"/>
    <w:basedOn w:val="a0"/>
    <w:link w:val="ad"/>
    <w:rsid w:val="00E52CF8"/>
    <w:rPr>
      <w:rFonts w:ascii="Cambria" w:hAnsi="Cambria"/>
      <w:sz w:val="18"/>
      <w:szCs w:val="18"/>
    </w:rPr>
  </w:style>
  <w:style w:type="character" w:customStyle="1" w:styleId="ad">
    <w:name w:val="註解方塊文字 字元"/>
    <w:link w:val="ac"/>
    <w:rsid w:val="00E52CF8"/>
    <w:rPr>
      <w:rFonts w:ascii="Cambria" w:eastAsia="新細明體" w:hAnsi="Cambria" w:cs="Times New Roman"/>
      <w:kern w:val="2"/>
      <w:sz w:val="18"/>
      <w:szCs w:val="18"/>
    </w:rPr>
  </w:style>
  <w:style w:type="character" w:styleId="ae">
    <w:name w:val="FollowedHyperlink"/>
    <w:rsid w:val="00F81ED3"/>
    <w:rPr>
      <w:color w:val="800080"/>
      <w:u w:val="single"/>
    </w:rPr>
  </w:style>
  <w:style w:type="character" w:customStyle="1" w:styleId="style3r1">
    <w:name w:val="style3r1"/>
    <w:rsid w:val="00B624AF"/>
    <w:rPr>
      <w:rFonts w:ascii="Arial" w:hAnsi="Arial" w:cs="Arial" w:hint="default"/>
      <w:color w:val="FF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8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AC96B-F23D-4998-BF0C-FF442EA23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260</Words>
  <Characters>1483</Characters>
  <Application>Microsoft Office Word</Application>
  <DocSecurity>0</DocSecurity>
  <Lines>12</Lines>
  <Paragraphs>3</Paragraphs>
  <ScaleCrop>false</ScaleCrop>
  <Company>CMT</Company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2020-07-27T00:58:00Z</dcterms:created>
  <dcterms:modified xsi:type="dcterms:W3CDTF">2020-07-27T00:58:00Z</dcterms:modified>
</cp:coreProperties>
</file>