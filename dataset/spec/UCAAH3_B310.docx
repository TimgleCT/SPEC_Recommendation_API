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E8700A" w:rsidTr="00BD5672">
        <w:tc>
          <w:tcPr>
            <w:tcW w:w="1416" w:type="dxa"/>
          </w:tcPr>
          <w:p w:rsidR="00BD5672" w:rsidRPr="00BD5672" w:rsidRDefault="00651459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2017/</w:t>
            </w:r>
            <w:r>
              <w:rPr>
                <w:rFonts w:ascii="細明體" w:eastAsia="細明體" w:hAnsi="細明體"/>
                <w:sz w:val="20"/>
                <w:szCs w:val="20"/>
              </w:rPr>
              <w:t>1</w:t>
            </w:r>
            <w:r w:rsidR="005A2D34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>
              <w:rPr>
                <w:rFonts w:ascii="細明體" w:eastAsia="細明體" w:hAnsi="細明體"/>
                <w:sz w:val="20"/>
                <w:szCs w:val="20"/>
              </w:rPr>
              <w:t>3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BD5672" w:rsidRDefault="00606C2C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鐵元</w:t>
            </w:r>
          </w:p>
        </w:tc>
        <w:tc>
          <w:tcPr>
            <w:tcW w:w="2071" w:type="dxa"/>
          </w:tcPr>
          <w:p w:rsidR="00BD5672" w:rsidRPr="00BD5672" w:rsidRDefault="005A2D34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A2D34">
              <w:rPr>
                <w:rFonts w:ascii="細明體" w:eastAsia="細明體" w:hAnsi="細明體" w:cs="Courier New"/>
                <w:sz w:val="20"/>
                <w:szCs w:val="20"/>
              </w:rPr>
              <w:t>161228000562</w:t>
            </w:r>
          </w:p>
        </w:tc>
      </w:tr>
      <w:tr w:rsidR="00B44E87" w:rsidRPr="00E8700A" w:rsidTr="00BD5672">
        <w:trPr>
          <w:ins w:id="2" w:author="張凱鈞" w:date="2020-01-07T11:25:00Z"/>
        </w:trPr>
        <w:tc>
          <w:tcPr>
            <w:tcW w:w="1416" w:type="dxa"/>
          </w:tcPr>
          <w:p w:rsidR="00B44E87" w:rsidRDefault="00B44E87" w:rsidP="00B44E87">
            <w:pPr>
              <w:spacing w:line="240" w:lineRule="atLeast"/>
              <w:jc w:val="center"/>
              <w:rPr>
                <w:ins w:id="3" w:author="張凱鈞" w:date="2020-01-07T11:25:00Z"/>
                <w:rFonts w:ascii="細明體" w:eastAsia="細明體" w:hAnsi="細明體" w:hint="eastAsia"/>
                <w:sz w:val="20"/>
                <w:szCs w:val="20"/>
              </w:rPr>
            </w:pPr>
            <w:ins w:id="4" w:author="張凱鈞" w:date="2020-01-07T11:2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2019/12/16</w:t>
              </w:r>
            </w:ins>
          </w:p>
        </w:tc>
        <w:tc>
          <w:tcPr>
            <w:tcW w:w="1010" w:type="dxa"/>
          </w:tcPr>
          <w:p w:rsidR="00B44E87" w:rsidRPr="00BD5672" w:rsidRDefault="00B44E87" w:rsidP="00B44E87">
            <w:pPr>
              <w:spacing w:line="240" w:lineRule="atLeast"/>
              <w:jc w:val="center"/>
              <w:rPr>
                <w:ins w:id="5" w:author="張凱鈞" w:date="2020-01-07T11:25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張凱鈞" w:date="2020-01-07T11:2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3953" w:type="dxa"/>
          </w:tcPr>
          <w:p w:rsidR="00B44E87" w:rsidRPr="00BD5672" w:rsidRDefault="00B44E87" w:rsidP="00B44E87">
            <w:pPr>
              <w:spacing w:line="240" w:lineRule="atLeast"/>
              <w:rPr>
                <w:ins w:id="7" w:author="張凱鈞" w:date="2020-01-07T11:25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張凱鈞" w:date="2020-01-07T11:25:00Z">
              <w:r w:rsidRPr="00DD0865">
                <w:rPr>
                  <w:rFonts w:ascii="細明體" w:eastAsia="細明體" w:hAnsi="細明體" w:hint="eastAsia"/>
                  <w:color w:val="000000"/>
                  <w:kern w:val="0"/>
                  <w:sz w:val="20"/>
                  <w:szCs w:val="20"/>
                </w:rPr>
                <w:t>多元服務科轉理賠科</w:t>
              </w:r>
            </w:ins>
          </w:p>
        </w:tc>
        <w:tc>
          <w:tcPr>
            <w:tcW w:w="1566" w:type="dxa"/>
          </w:tcPr>
          <w:p w:rsidR="00B44E87" w:rsidRDefault="00B44E87" w:rsidP="00B44E87">
            <w:pPr>
              <w:pStyle w:val="Tabletext"/>
              <w:rPr>
                <w:ins w:id="9" w:author="張凱鈞" w:date="2020-01-07T11:25:00Z"/>
                <w:rFonts w:ascii="細明體" w:eastAsia="細明體" w:hAnsi="細明體" w:hint="eastAsia"/>
                <w:lang w:eastAsia="zh-TW"/>
              </w:rPr>
            </w:pPr>
            <w:ins w:id="10" w:author="張凱鈞" w:date="2020-01-07T11:25:00Z">
              <w:r w:rsidRPr="00DD0865">
                <w:rPr>
                  <w:rFonts w:ascii="細明體" w:eastAsia="細明體" w:hAnsi="細明體" w:hint="eastAsia"/>
                  <w:color w:val="000000"/>
                </w:rPr>
                <w:t>張凱鈞</w:t>
              </w:r>
            </w:ins>
          </w:p>
        </w:tc>
        <w:tc>
          <w:tcPr>
            <w:tcW w:w="2071" w:type="dxa"/>
          </w:tcPr>
          <w:p w:rsidR="00B44E87" w:rsidRPr="005A2D34" w:rsidRDefault="00B44E87" w:rsidP="00B44E87">
            <w:pPr>
              <w:spacing w:line="240" w:lineRule="atLeast"/>
              <w:rPr>
                <w:ins w:id="11" w:author="張凱鈞" w:date="2020-01-07T11:25:00Z"/>
                <w:rFonts w:ascii="細明體" w:eastAsia="細明體" w:hAnsi="細明體" w:cs="Courier New"/>
                <w:sz w:val="20"/>
                <w:szCs w:val="20"/>
              </w:rPr>
            </w:pPr>
            <w:ins w:id="12" w:author="張凱鈞" w:date="2020-01-07T11:25:00Z">
              <w:r w:rsidRPr="00DD0865">
                <w:rPr>
                  <w:rFonts w:hint="eastAsia"/>
                  <w:bCs/>
                  <w:color w:val="000000"/>
                </w:rPr>
                <w:t>191119000701</w:t>
              </w:r>
            </w:ins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A1362F" w:rsidRDefault="005A2D34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批次</w:t>
            </w:r>
            <w:r w:rsidRPr="005A2D34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PASS 通路支援資訊科 GS保經</w:t>
            </w: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代</w:t>
            </w:r>
            <w:r w:rsidRPr="005A2D34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理賠進度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5A2D34" w:rsidP="00764C15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5A2D34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AAH3_B310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5A2D3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批次</w:t>
            </w:r>
            <w:r w:rsidRPr="005A2D34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PASS 通路支援資訊科 GS</w:t>
            </w: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保經代</w:t>
            </w:r>
            <w:r w:rsidRPr="005A2D34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理賠進度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E01490" w:rsidRDefault="00606C2C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E01490" w:rsidRDefault="00606C2C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</w:t>
            </w:r>
            <w:r w:rsidR="00752001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5A2D34" w:rsidRDefault="002E0801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4" type="#_x0000_t22" style="position:absolute;margin-left:25.35pt;margin-top:1.35pt;width:137.25pt;height:54.75pt;z-index:251658752">
            <v:textbox style="mso-next-textbox:#_x0000_s1044">
              <w:txbxContent>
                <w:p w:rsidR="005A2D34" w:rsidRDefault="005A2D34" w:rsidP="005A2D34">
                  <w:r>
                    <w:rPr>
                      <w:rFonts w:hint="eastAsia"/>
                    </w:rPr>
                    <w:t>理賠受理</w:t>
                  </w:r>
                  <w:r w:rsidRPr="00361E98">
                    <w:rPr>
                      <w:rFonts w:hint="eastAsia"/>
                    </w:rPr>
                    <w:t>檔</w:t>
                  </w:r>
                  <w:r>
                    <w:rPr>
                      <w:rFonts w:hint="eastAsia"/>
                    </w:rPr>
                    <w:t>DTAA</w:t>
                  </w:r>
                  <w:r>
                    <w:t>A</w:t>
                  </w:r>
                  <w:r>
                    <w:rPr>
                      <w:rFonts w:hint="eastAsia"/>
                    </w:rPr>
                    <w:t>001</w:t>
                  </w:r>
                </w:p>
              </w:txbxContent>
            </v:textbox>
          </v:shape>
        </w:pict>
      </w:r>
    </w:p>
    <w:p w:rsidR="007B0CDF" w:rsidRDefault="005A2D3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33.6pt;margin-top:16.55pt;width:137pt;height:138pt;z-index:251652608">
            <v:textbox style="mso-next-textbox:#_x0000_s1031">
              <w:txbxContent>
                <w:p w:rsidR="005A2D34" w:rsidRPr="005A2D34" w:rsidRDefault="005A2D34" w:rsidP="005A2D34">
                  <w:pPr>
                    <w:rPr>
                      <w:rFonts w:ascii="細明體" w:eastAsia="細明體" w:hAnsi="細明體" w:hint="eastAsia"/>
                    </w:rPr>
                  </w:pPr>
                  <w:r w:rsidRPr="005A2D34">
                    <w:rPr>
                      <w:rFonts w:ascii="細明體" w:eastAsia="細明體" w:hAnsi="細明體" w:hint="eastAsia"/>
                    </w:rPr>
                    <w:t>1.撈取近三個月結案及未結案的理賠案件</w:t>
                  </w:r>
                </w:p>
                <w:p w:rsidR="005A2D34" w:rsidRPr="005A2D34" w:rsidRDefault="005A2D34" w:rsidP="005A2D34">
                  <w:pPr>
                    <w:rPr>
                      <w:rFonts w:ascii="細明體" w:eastAsia="細明體" w:hAnsi="細明體" w:hint="eastAsia"/>
                    </w:rPr>
                  </w:pPr>
                  <w:r w:rsidRPr="005A2D34">
                    <w:rPr>
                      <w:rFonts w:ascii="細明體" w:eastAsia="細明體" w:hAnsi="細明體" w:hint="eastAsia"/>
                    </w:rPr>
                    <w:t>2.只取受理時有附保經代專用委託書的案件</w:t>
                  </w:r>
                </w:p>
                <w:p w:rsidR="006875F0" w:rsidRPr="005A2D34" w:rsidRDefault="005A2D34" w:rsidP="005A2D34">
                  <w:pPr>
                    <w:rPr>
                      <w:rFonts w:ascii="細明體" w:eastAsia="細明體" w:hAnsi="細明體"/>
                    </w:rPr>
                  </w:pPr>
                  <w:r w:rsidRPr="005A2D34">
                    <w:rPr>
                      <w:rFonts w:ascii="細明體" w:eastAsia="細明體" w:hAnsi="細明體" w:hint="eastAsia"/>
                    </w:rPr>
                    <w:t>3.只取GS保經代招攬的保單</w:t>
                  </w:r>
                </w:p>
              </w:txbxContent>
            </v:textbox>
          </v:shape>
        </w:pict>
      </w:r>
    </w:p>
    <w:p w:rsidR="007B0CDF" w:rsidRDefault="002E0801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6" type="#_x0000_t22" style="position:absolute;margin-left:23.05pt;margin-top:17.55pt;width:137.25pt;height:54.75pt;z-index:251651584">
            <v:textbox style="mso-next-textbox:#_x0000_s1026">
              <w:txbxContent>
                <w:p w:rsidR="00361E98" w:rsidRDefault="005A2D34">
                  <w:r>
                    <w:rPr>
                      <w:rFonts w:hint="eastAsia"/>
                    </w:rPr>
                    <w:t>理賠紀錄</w:t>
                  </w:r>
                  <w:r w:rsidR="00361E98" w:rsidRPr="00361E98">
                    <w:rPr>
                      <w:rFonts w:hint="eastAsia"/>
                    </w:rPr>
                    <w:t>檔</w:t>
                  </w:r>
                  <w:r>
                    <w:rPr>
                      <w:rFonts w:hint="eastAsia"/>
                    </w:rPr>
                    <w:t>DTAAB001</w:t>
                  </w:r>
                </w:p>
              </w:txbxContent>
            </v:textbox>
          </v:shape>
        </w:pict>
      </w:r>
    </w:p>
    <w:p w:rsidR="00361E98" w:rsidRDefault="005A2D3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41" type="#_x0000_t114" style="position:absolute;margin-left:411.05pt;margin-top:11.55pt;width:96.9pt;height:54.9pt;z-index:251655680">
            <v:textbox>
              <w:txbxContent>
                <w:p w:rsidR="005A2D34" w:rsidRDefault="005A2D34">
                  <w:pPr>
                    <w:rPr>
                      <w:rFonts w:ascii="細明體" w:eastAsia="細明體" w:hAnsi="細明體"/>
                      <w:color w:val="000000"/>
                      <w:kern w:val="0"/>
                      <w:sz w:val="20"/>
                      <w:szCs w:val="20"/>
                      <w:lang w:val="zh-TW"/>
                    </w:rPr>
                  </w:pPr>
                  <w:r w:rsidRPr="005A2D34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GS</w:t>
                  </w:r>
                  <w:r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保經代</w:t>
                  </w:r>
                  <w:r w:rsidRPr="005A2D34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理賠進度</w:t>
                  </w:r>
                </w:p>
                <w:p w:rsidR="005A2D34" w:rsidRDefault="005A2D34">
                  <w:pPr>
                    <w:rPr>
                      <w:rFonts w:hint="eastAsia"/>
                    </w:rPr>
                  </w:pPr>
                  <w:r w:rsidRPr="005A2D34">
                    <w:rPr>
                      <w:rFonts w:ascii="細明體" w:eastAsia="細明體" w:hAnsi="細明體" w:hint="eastAsia"/>
                    </w:rPr>
                    <w:t>資料放在U2H</w:t>
                  </w:r>
                </w:p>
              </w:txbxContent>
            </v:textbox>
          </v:shape>
        </w:pict>
      </w:r>
    </w:p>
    <w:p w:rsidR="00361E98" w:rsidRDefault="005A2D3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67.15pt;margin-top:17.8pt;width:66.45pt;height:.85pt;flip:y;z-index:251653632" o:connectortype="straight">
            <v:stroke endarrow="block"/>
          </v:shape>
        </w:pict>
      </w:r>
    </w:p>
    <w:p w:rsidR="00361E98" w:rsidRDefault="002E0801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2" type="#_x0000_t22" style="position:absolute;margin-left:19.35pt;margin-top:.65pt;width:143.25pt;height:60.3pt;z-index:251656704">
            <v:textbox style="mso-next-textbox:#_x0000_s1042">
              <w:txbxContent>
                <w:p w:rsidR="005A2D34" w:rsidRDefault="005A2D34" w:rsidP="005A2D34">
                  <w:r>
                    <w:rPr>
                      <w:rFonts w:hint="eastAsia"/>
                    </w:rPr>
                    <w:t>理賠申請書</w:t>
                  </w:r>
                  <w:r w:rsidRPr="00361E98">
                    <w:rPr>
                      <w:rFonts w:hint="eastAsia"/>
                    </w:rPr>
                    <w:t>檔</w:t>
                  </w:r>
                  <w:r>
                    <w:rPr>
                      <w:rFonts w:hint="eastAsia"/>
                    </w:rPr>
                    <w:t>DTAA</w:t>
                  </w:r>
                  <w:r>
                    <w:t>A010</w:t>
                  </w:r>
                </w:p>
              </w:txbxContent>
            </v:textbox>
          </v:shape>
        </w:pict>
      </w:r>
      <w:r w:rsidR="005A2D34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0" type="#_x0000_t32" style="position:absolute;margin-left:372.75pt;margin-top:1.65pt;width:37.65pt;height:0;z-index:251654656" o:connectortype="straight">
            <v:stroke endarrow="block"/>
          </v:shape>
        </w:pict>
      </w:r>
    </w:p>
    <w:p w:rsidR="00361E98" w:rsidRDefault="005A2D3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47" type="#_x0000_t202" style="position:absolute;margin-left:463.85pt;margin-top:14.8pt;width:36pt;height:28.55pt;z-index:251661824;visibility:visible;mso-wrap-distance-top:3.6pt;mso-wrap-distance-bottom:3.6pt;mso-width-relative:margin;mso-height-relative:margin" filled="f" stroked="f">
            <v:textbox>
              <w:txbxContent>
                <w:p w:rsidR="005A2D34" w:rsidRDefault="005A2D34">
                  <w:r>
                    <w:t>FTP</w:t>
                  </w:r>
                </w:p>
              </w:txbxContent>
            </v:textbox>
            <w10:wrap type="square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6" type="#_x0000_t32" style="position:absolute;margin-left:453.5pt;margin-top:13.35pt;width:1.85pt;height:41.5pt;z-index:251660800" o:connectortype="straight">
            <v:stroke endarrow="block"/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2E0801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 id="_x0000_s1043" type="#_x0000_t22" style="position:absolute;margin-left:23.05pt;margin-top:1.85pt;width:137.25pt;height:61.2pt;z-index:251657728">
            <v:textbox style="mso-next-textbox:#_x0000_s1043">
              <w:txbxContent>
                <w:p w:rsidR="005A2D34" w:rsidRDefault="005A2D34" w:rsidP="005A2D34">
                  <w:r>
                    <w:rPr>
                      <w:rFonts w:hint="eastAsia"/>
                    </w:rPr>
                    <w:t>壽險經手人</w:t>
                  </w:r>
                  <w:r w:rsidRPr="00361E98">
                    <w:rPr>
                      <w:rFonts w:hint="eastAsia"/>
                    </w:rPr>
                    <w:t>檔</w:t>
                  </w:r>
                  <w:r>
                    <w:rPr>
                      <w:rFonts w:hint="eastAsia"/>
                    </w:rPr>
                    <w:t>DTAP0000</w:t>
                  </w:r>
                </w:p>
              </w:txbxContent>
            </v:textbox>
          </v:shape>
        </w:pict>
      </w:r>
    </w:p>
    <w:p w:rsidR="007B0CDF" w:rsidRDefault="005A2D34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5" type="#_x0000_t109" style="position:absolute;margin-left:411.9pt;margin-top:.4pt;width:92.3pt;height:53.1pt;z-index:251659776">
            <v:textbox>
              <w:txbxContent>
                <w:p w:rsidR="005A2D34" w:rsidRDefault="005A2D34">
                  <w:r w:rsidRPr="005A2D34">
                    <w:rPr>
                      <w:rFonts w:hint="eastAsia"/>
                    </w:rPr>
                    <w:t>通路支援資訊科</w:t>
                  </w:r>
                </w:p>
              </w:txbxContent>
            </v:textbox>
          </v:shape>
        </w:pict>
      </w:r>
    </w:p>
    <w:p w:rsidR="00817A0D" w:rsidRDefault="002E080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b/>
          <w:noProof/>
          <w:kern w:val="2"/>
          <w:lang w:eastAsia="zh-TW"/>
        </w:rPr>
        <w:pict>
          <v:shape id="_x0000_s1048" type="#_x0000_t22" style="position:absolute;margin-left:23.9pt;margin-top:17.1pt;width:137.25pt;height:61.2pt;z-index:251662848">
            <v:textbox style="mso-next-textbox:#_x0000_s1048">
              <w:txbxContent>
                <w:p w:rsidR="002E0801" w:rsidRDefault="002E0801" w:rsidP="002E0801">
                  <w:r>
                    <w:rPr>
                      <w:rFonts w:hint="eastAsia"/>
                    </w:rPr>
                    <w:t>代碼管理</w:t>
                  </w:r>
                  <w:r w:rsidRPr="00361E98">
                    <w:rPr>
                      <w:rFonts w:hint="eastAsia"/>
                    </w:rPr>
                    <w:t>檔</w:t>
                  </w:r>
                  <w:r w:rsidRPr="002E0801">
                    <w:t>DVCM0006</w:t>
                  </w:r>
                </w:p>
              </w:txbxContent>
            </v:textbox>
          </v:shape>
        </w:pict>
      </w:r>
    </w:p>
    <w:p w:rsidR="00F4591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5A2D34" w:rsidRDefault="005A2D34" w:rsidP="00CD1A6F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5A2D34" w:rsidRPr="00F10011" w:rsidRDefault="005A2D34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2E0801" w:rsidRDefault="002E0801" w:rsidP="00FD65E7">
            <w:pPr>
              <w:rPr>
                <w:rFonts w:hint="eastAsia"/>
              </w:rPr>
            </w:pPr>
            <w:r>
              <w:rPr>
                <w:rFonts w:hint="eastAsia"/>
              </w:rPr>
              <w:t>理賠受理</w:t>
            </w:r>
            <w:r w:rsidRPr="00361E98">
              <w:rPr>
                <w:rFonts w:hint="eastAsia"/>
              </w:rPr>
              <w:t>檔</w:t>
            </w:r>
          </w:p>
        </w:tc>
        <w:tc>
          <w:tcPr>
            <w:tcW w:w="2835" w:type="dxa"/>
          </w:tcPr>
          <w:p w:rsidR="00752001" w:rsidRPr="002057B2" w:rsidRDefault="00FD65E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</w:rPr>
              <w:t>DTAA</w:t>
            </w:r>
            <w:r>
              <w:t>A</w:t>
            </w:r>
            <w:r>
              <w:rPr>
                <w:rFonts w:hint="eastAsia"/>
              </w:rPr>
              <w:t>001</w:t>
            </w:r>
          </w:p>
        </w:tc>
        <w:tc>
          <w:tcPr>
            <w:tcW w:w="799" w:type="dxa"/>
          </w:tcPr>
          <w:p w:rsidR="00752001" w:rsidRDefault="00606C2C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2E08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E0801" w:rsidRPr="00E60524" w:rsidTr="002E0801">
        <w:tblPrEx>
          <w:tblLook w:val="01E0" w:firstRow="1" w:lastRow="1" w:firstColumn="1" w:lastColumn="1" w:noHBand="0" w:noVBand="0"/>
        </w:tblPrEx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801" w:rsidRPr="00226E08" w:rsidRDefault="002E0801" w:rsidP="00FE77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801" w:rsidRPr="002E0801" w:rsidRDefault="002E0801" w:rsidP="00FD65E7">
            <w:pPr>
              <w:rPr>
                <w:rFonts w:hint="eastAsia"/>
              </w:rPr>
            </w:pPr>
            <w:r>
              <w:rPr>
                <w:rFonts w:hint="eastAsia"/>
              </w:rPr>
              <w:t>理賠申請書</w:t>
            </w:r>
            <w:r w:rsidRPr="00361E98">
              <w:rPr>
                <w:rFonts w:hint="eastAsia"/>
              </w:rPr>
              <w:t>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801" w:rsidRPr="002057B2" w:rsidRDefault="00FD65E7" w:rsidP="00FE77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</w:rPr>
              <w:t>DTAA</w:t>
            </w:r>
            <w:r>
              <w:t>A010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801" w:rsidRPr="002E0801" w:rsidRDefault="002E0801" w:rsidP="00FE774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801" w:rsidRPr="002E0801" w:rsidRDefault="002E0801" w:rsidP="00FE774F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801" w:rsidRPr="002E0801" w:rsidRDefault="002E0801" w:rsidP="00FE774F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801" w:rsidRPr="002E0801" w:rsidRDefault="002E0801" w:rsidP="00FE774F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80030D" w:rsidRPr="00E60524" w:rsidTr="002E0801">
        <w:tblPrEx>
          <w:tblLook w:val="01E0" w:firstRow="1" w:lastRow="1" w:firstColumn="1" w:lastColumn="1" w:noHBand="0" w:noVBand="0"/>
        </w:tblPrEx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26E08" w:rsidRDefault="0080030D" w:rsidP="0080030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Default="0080030D" w:rsidP="0080030D">
            <w:pPr>
              <w:rPr>
                <w:rFonts w:hint="eastAsia"/>
              </w:rPr>
            </w:pPr>
            <w:r>
              <w:rPr>
                <w:rFonts w:hint="eastAsia"/>
              </w:rPr>
              <w:t>理賠簡易受理檢附文件檔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Default="0080030D" w:rsidP="0080030D">
            <w:pPr>
              <w:rPr>
                <w:rFonts w:hint="eastAsia"/>
              </w:rPr>
            </w:pPr>
            <w:r>
              <w:rPr>
                <w:rFonts w:hint="eastAsia"/>
              </w:rPr>
              <w:t>DTAAA004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E0801" w:rsidRDefault="0080030D" w:rsidP="0080030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E0801" w:rsidRDefault="0080030D" w:rsidP="0080030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E0801" w:rsidRDefault="0080030D" w:rsidP="0080030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E0801" w:rsidRDefault="0080030D" w:rsidP="0080030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80030D" w:rsidRPr="00E60524" w:rsidTr="002E0801">
        <w:tblPrEx>
          <w:tblLook w:val="01E0" w:firstRow="1" w:lastRow="1" w:firstColumn="1" w:lastColumn="1" w:noHBand="0" w:noVBand="0"/>
        </w:tblPrEx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26E08" w:rsidRDefault="0080030D" w:rsidP="0080030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E0801" w:rsidRDefault="0080030D" w:rsidP="0080030D">
            <w:pPr>
              <w:rPr>
                <w:rFonts w:hint="eastAsia"/>
              </w:rPr>
            </w:pPr>
            <w:r>
              <w:rPr>
                <w:rFonts w:hint="eastAsia"/>
              </w:rPr>
              <w:t>理賠紀錄</w:t>
            </w:r>
            <w:r w:rsidRPr="00361E98">
              <w:rPr>
                <w:rFonts w:hint="eastAsia"/>
              </w:rPr>
              <w:t>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057B2" w:rsidRDefault="0080030D" w:rsidP="0080030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</w:rPr>
              <w:t>DTAAB001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E0801" w:rsidRDefault="0080030D" w:rsidP="0080030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E0801" w:rsidRDefault="0080030D" w:rsidP="0080030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E0801" w:rsidRDefault="0080030D" w:rsidP="0080030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E0801" w:rsidRDefault="0080030D" w:rsidP="0080030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80030D" w:rsidRPr="00E60524" w:rsidTr="002E0801">
        <w:tblPrEx>
          <w:tblLook w:val="01E0" w:firstRow="1" w:lastRow="1" w:firstColumn="1" w:lastColumn="1" w:noHBand="0" w:noVBand="0"/>
        </w:tblPrEx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26E08" w:rsidRDefault="0080030D" w:rsidP="0080030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E0801" w:rsidRDefault="0080030D" w:rsidP="0080030D">
            <w:pPr>
              <w:rPr>
                <w:rFonts w:hint="eastAsia"/>
              </w:rPr>
            </w:pPr>
            <w:r>
              <w:rPr>
                <w:rFonts w:hint="eastAsia"/>
              </w:rPr>
              <w:t>壽險經手人</w:t>
            </w:r>
            <w:r w:rsidRPr="00361E98">
              <w:rPr>
                <w:rFonts w:hint="eastAsia"/>
              </w:rPr>
              <w:t>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057B2" w:rsidRDefault="0080030D" w:rsidP="0080030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</w:rPr>
              <w:t>DTAP0000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E0801" w:rsidRDefault="0080030D" w:rsidP="0080030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E0801" w:rsidRDefault="0080030D" w:rsidP="0080030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E0801" w:rsidRDefault="0080030D" w:rsidP="0080030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E0801" w:rsidRDefault="0080030D" w:rsidP="0080030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80030D" w:rsidRPr="00E60524" w:rsidTr="002E0801">
        <w:tblPrEx>
          <w:tblLook w:val="01E0" w:firstRow="1" w:lastRow="1" w:firstColumn="1" w:lastColumn="1" w:noHBand="0" w:noVBand="0"/>
        </w:tblPrEx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26E08" w:rsidRDefault="0080030D" w:rsidP="0080030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6.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E0801" w:rsidRDefault="0080030D" w:rsidP="0080030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hint="eastAsia"/>
              </w:rPr>
              <w:t>代碼管理</w:t>
            </w:r>
            <w:r w:rsidRPr="00361E98">
              <w:rPr>
                <w:rFonts w:hint="eastAsia"/>
              </w:rPr>
              <w:t>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057B2" w:rsidRDefault="0080030D" w:rsidP="0080030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E0801">
              <w:t>DVCM0006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E0801" w:rsidRDefault="0080030D" w:rsidP="0080030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E0801" w:rsidRDefault="0080030D" w:rsidP="0080030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E0801" w:rsidRDefault="0080030D" w:rsidP="0080030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30D" w:rsidRPr="002E0801" w:rsidRDefault="0080030D" w:rsidP="0080030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9F2930" w:rsidRPr="002E0801" w:rsidTr="009F2930">
        <w:tblPrEx>
          <w:tblLook w:val="01E0" w:firstRow="1" w:lastRow="1" w:firstColumn="1" w:lastColumn="1" w:noHBand="0" w:noVBand="0"/>
        </w:tblPrEx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930" w:rsidRPr="00226E08" w:rsidRDefault="009F2930" w:rsidP="00CA3F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7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930" w:rsidRPr="009F2930" w:rsidRDefault="009F2930" w:rsidP="00CA3FA2">
            <w:pPr>
              <w:rPr>
                <w:rFonts w:hint="eastAsia"/>
              </w:rPr>
            </w:pPr>
            <w:r>
              <w:rPr>
                <w:rFonts w:hint="eastAsia"/>
              </w:rPr>
              <w:t>瑋來</w:t>
            </w:r>
            <w:r>
              <w:rPr>
                <w:rFonts w:hint="eastAsia"/>
              </w:rPr>
              <w:t>PASS</w:t>
            </w:r>
            <w:r>
              <w:rPr>
                <w:rFonts w:hint="eastAsia"/>
              </w:rPr>
              <w:t>保經代理賠進度檔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930" w:rsidRPr="009F2930" w:rsidRDefault="009F2930" w:rsidP="00CA3FA2">
            <w:pPr>
              <w:rPr>
                <w:rFonts w:hint="eastAsia"/>
              </w:rPr>
            </w:pPr>
            <w:r w:rsidRPr="00CE623C">
              <w:rPr>
                <w:rFonts w:ascii="細明體" w:eastAsia="細明體" w:hAnsi="細明體" w:hint="eastAsia"/>
              </w:rPr>
              <w:t>GSCL1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930" w:rsidRPr="002E0801" w:rsidRDefault="009F2930" w:rsidP="00CA3FA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930" w:rsidRPr="002E0801" w:rsidRDefault="009F2930" w:rsidP="00CA3FA2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930" w:rsidRPr="002E0801" w:rsidRDefault="009F2930" w:rsidP="00CA3FA2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930" w:rsidRPr="002E0801" w:rsidRDefault="009F2930" w:rsidP="00CA3FA2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06C2C">
              <w:rPr>
                <w:rFonts w:ascii="細明體" w:eastAsia="細明體" w:hAnsi="細明體"/>
                <w:sz w:val="20"/>
                <w:szCs w:val="20"/>
              </w:rPr>
              <w:t>ShutdownDay</w:t>
            </w:r>
            <w:r w:rsidRPr="00606C2C">
              <w:rPr>
                <w:rFonts w:ascii="細明體" w:eastAsia="細明體" w:hAnsi="細明體" w:hint="eastAsia"/>
                <w:sz w:val="20"/>
                <w:szCs w:val="20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06C2C">
              <w:rPr>
                <w:rFonts w:ascii="細明體" w:eastAsia="細明體" w:hAnsi="細明體"/>
                <w:sz w:val="20"/>
                <w:szCs w:val="20"/>
              </w:rPr>
              <w:t>com.cathay.common.util.ShutdownDate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606C2C" w:rsidP="002D5E7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06C2C">
              <w:rPr>
                <w:sz w:val="20"/>
                <w:szCs w:val="20"/>
              </w:rPr>
              <w:t>JAAAD</w:t>
            </w:r>
            <w:r w:rsidR="002D5E78">
              <w:rPr>
                <w:sz w:val="20"/>
                <w:szCs w:val="20"/>
              </w:rPr>
              <w:t xml:space="preserve">D003 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606C2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/>
                <w:sz w:val="20"/>
                <w:szCs w:val="20"/>
              </w:rPr>
              <w:t>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AB37B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2D5E78"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13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13"/>
    <w:p w:rsidR="00961F9B" w:rsidRPr="009B385F" w:rsidRDefault="00AB37B2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DF2E41" w:rsidRDefault="009B67AE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="00961F9B" w:rsidRPr="00DF2E41">
        <w:rPr>
          <w:rFonts w:ascii="細明體" w:eastAsia="細明體" w:hAnsi="細明體" w:hint="eastAsia"/>
          <w:lang w:eastAsia="zh-TW"/>
        </w:rPr>
        <w:t>輸入件數、</w:t>
      </w:r>
    </w:p>
    <w:p w:rsidR="00961F9B" w:rsidRPr="008C552E" w:rsidRDefault="009B67AE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="00961F9B" w:rsidRPr="00DF2E41">
        <w:rPr>
          <w:rFonts w:ascii="細明體" w:eastAsia="細明體" w:hAnsi="細明體" w:hint="eastAsia"/>
          <w:lang w:eastAsia="zh-TW"/>
        </w:rPr>
        <w:t>錯誤件數、</w:t>
      </w:r>
    </w:p>
    <w:p w:rsidR="00961F9B" w:rsidRPr="00AB37B2" w:rsidRDefault="009B67AE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Pr="00DF2E41">
        <w:rPr>
          <w:rFonts w:ascii="細明體" w:eastAsia="細明體" w:hAnsi="細明體" w:hint="eastAsia"/>
          <w:lang w:eastAsia="zh-TW"/>
        </w:rPr>
        <w:t>輸出</w:t>
      </w:r>
      <w:r w:rsidR="00AB37B2">
        <w:rPr>
          <w:rFonts w:ascii="細明體" w:eastAsia="細明體" w:hAnsi="細明體" w:hint="eastAsia"/>
          <w:lang w:eastAsia="zh-TW"/>
        </w:rPr>
        <w:t>件</w:t>
      </w:r>
      <w:r w:rsidR="00961F9B" w:rsidRPr="0018439D">
        <w:rPr>
          <w:rFonts w:ascii="細明體" w:eastAsia="細明體" w:hAnsi="細明體" w:hint="eastAsia"/>
          <w:bCs/>
          <w:kern w:val="2"/>
          <w:lang w:eastAsia="zh-TW"/>
        </w:rPr>
        <w:t>數、</w:t>
      </w:r>
    </w:p>
    <w:p w:rsidR="00961F9B" w:rsidRPr="00DF2E41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傳入參數檢核：</w:t>
      </w:r>
      <w:r w:rsidR="00AB37B2">
        <w:rPr>
          <w:rFonts w:ascii="細明體" w:eastAsia="細明體" w:hAnsi="細明體" w:hint="eastAsia"/>
          <w:kern w:val="2"/>
          <w:lang w:eastAsia="zh-TW"/>
        </w:rPr>
        <w:t>無</w:t>
      </w:r>
    </w:p>
    <w:p w:rsidR="00961F9B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/>
        </w:rPr>
        <w:t>模組</w:t>
      </w: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DAY：</w:t>
      </w:r>
    </w:p>
    <w:p w:rsidR="00961F9B" w:rsidRPr="008C552E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若RETURN_CODE＜＞0，</w:t>
      </w:r>
      <w:r w:rsidRPr="0009343D">
        <w:rPr>
          <w:rFonts w:ascii="細明體" w:eastAsia="細明體" w:hAnsi="細明體" w:hint="eastAsia"/>
          <w:bCs/>
          <w:caps/>
          <w:lang w:eastAsia="zh-TW"/>
        </w:rPr>
        <w:t>Set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訊息中文＝”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 w:eastAsia="zh-TW"/>
        </w:rPr>
        <w:t>模組異常</w:t>
      </w:r>
      <w:r w:rsidRPr="0009343D">
        <w:rPr>
          <w:rFonts w:ascii="細明體" w:eastAsia="細明體" w:hAnsi="細明體" w:hint="eastAsia"/>
          <w:kern w:val="2"/>
          <w:lang w:eastAsia="zh-TW"/>
        </w:rPr>
        <w:t>”，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摘　　要＝模組傳回之中文訊息，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09343D">
        <w:rPr>
          <w:rFonts w:ascii="細明體" w:eastAsia="細明體" w:hAnsi="細明體"/>
          <w:bCs/>
          <w:kern w:val="2"/>
          <w:lang w:eastAsia="zh-TW"/>
        </w:rPr>
        <w:t>)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E623C">
        <w:rPr>
          <w:rFonts w:ascii="細明體" w:eastAsia="細明體" w:hAnsi="細明體" w:hint="eastAsia"/>
          <w:kern w:val="2"/>
          <w:lang w:eastAsia="zh-TW"/>
        </w:rPr>
        <w:t>RollBack回程式初始狀態資料，結束程式且程式執行結果異常。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＄SHUTDOWN_DAY</w:t>
      </w:r>
      <w:r w:rsidRPr="00DF2E41">
        <w:rPr>
          <w:rFonts w:ascii="細明體" w:eastAsia="細明體" w:hAnsi="細明體" w:hint="eastAsia"/>
          <w:kern w:val="2"/>
          <w:lang w:eastAsia="zh-TW"/>
        </w:rPr>
        <w:t>＝</w:t>
      </w:r>
      <w:r w:rsidRPr="0009343D">
        <w:rPr>
          <w:rFonts w:ascii="細明體" w:eastAsia="細明體" w:hAnsi="細明體" w:hint="eastAsia"/>
          <w:kern w:val="2"/>
          <w:lang w:eastAsia="zh-TW"/>
        </w:rPr>
        <w:t>DATE(模組回傳的系統SHUTDOWN DAY)。</w:t>
      </w:r>
    </w:p>
    <w:p w:rsidR="00CE623C" w:rsidRPr="00CE623C" w:rsidRDefault="00CE623C" w:rsidP="00CE623C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產生空的文字檔</w:t>
      </w:r>
    </w:p>
    <w:p w:rsidR="00CE623C" w:rsidRDefault="00CE623C" w:rsidP="00CE623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路徑:</w:t>
      </w:r>
      <w:r>
        <w:rPr>
          <w:rFonts w:ascii="細明體" w:eastAsia="細明體" w:hAnsi="細明體"/>
          <w:kern w:val="2"/>
          <w:lang w:eastAsia="zh-TW"/>
        </w:rPr>
        <w:t>U2H</w:t>
      </w:r>
      <w:r w:rsidRPr="00CE623C">
        <w:rPr>
          <w:rFonts w:ascii="細明體" w:eastAsia="細明體" w:hAnsi="細明體"/>
          <w:kern w:val="2"/>
          <w:lang w:eastAsia="zh-TW"/>
        </w:rPr>
        <w:t>/DBAA/AAH</w:t>
      </w:r>
      <w:r w:rsidRPr="00CE623C">
        <w:rPr>
          <w:rFonts w:ascii="細明體" w:eastAsia="細明體" w:hAnsi="細明體" w:hint="eastAsia"/>
          <w:kern w:val="2"/>
          <w:lang w:eastAsia="zh-TW"/>
        </w:rPr>
        <w:t>3</w:t>
      </w:r>
      <w:r w:rsidRPr="00CE623C">
        <w:rPr>
          <w:rFonts w:ascii="細明體" w:eastAsia="細明體" w:hAnsi="細明體"/>
          <w:kern w:val="2"/>
          <w:lang w:eastAsia="zh-TW"/>
        </w:rPr>
        <w:t>_B</w:t>
      </w:r>
      <w:r w:rsidRPr="00CE623C">
        <w:rPr>
          <w:rFonts w:ascii="細明體" w:eastAsia="細明體" w:hAnsi="細明體" w:hint="eastAsia"/>
          <w:kern w:val="2"/>
          <w:lang w:eastAsia="zh-TW"/>
        </w:rPr>
        <w:t>310</w:t>
      </w:r>
      <w:r w:rsidRPr="00CE623C">
        <w:rPr>
          <w:rFonts w:ascii="細明體" w:eastAsia="細明體" w:hAnsi="細明體"/>
          <w:kern w:val="2"/>
          <w:lang w:eastAsia="zh-TW"/>
        </w:rPr>
        <w:t>/</w:t>
      </w:r>
    </w:p>
    <w:p w:rsidR="00CE623C" w:rsidRPr="00CE623C" w:rsidRDefault="00CE623C" w:rsidP="00CE623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檔名:</w:t>
      </w:r>
      <w:r w:rsidRPr="00CE623C">
        <w:rPr>
          <w:rFonts w:ascii="新細明體" w:hAnsi="新細明體" w:hint="eastAsia"/>
          <w:bCs/>
          <w:lang w:eastAsia="zh-TW"/>
        </w:rPr>
        <w:t xml:space="preserve"> </w:t>
      </w:r>
      <w:r>
        <w:rPr>
          <w:rFonts w:ascii="新細明體" w:hAnsi="新細明體" w:hint="eastAsia"/>
          <w:bCs/>
          <w:lang w:eastAsia="zh-TW"/>
        </w:rPr>
        <w:t>gsps1.txt</w:t>
      </w:r>
    </w:p>
    <w:p w:rsidR="00CE623C" w:rsidRDefault="00CE623C" w:rsidP="00CE62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>若已存在該檔案，則刪除後再產生之</w:t>
      </w:r>
    </w:p>
    <w:p w:rsidR="00D14138" w:rsidRDefault="00D14138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取得舊系統的已理賠資料</w:t>
      </w:r>
    </w:p>
    <w:p w:rsidR="00D14138" w:rsidRPr="00D14138" w:rsidRDefault="00CE623C" w:rsidP="00D1413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="00D14138">
        <w:rPr>
          <w:rFonts w:ascii="細明體" w:eastAsia="細明體" w:hAnsi="細明體" w:hint="eastAsia"/>
          <w:kern w:val="2"/>
          <w:lang w:eastAsia="zh-TW"/>
        </w:rPr>
        <w:t>Ｇ</w:t>
      </w:r>
      <w:r>
        <w:rPr>
          <w:rFonts w:ascii="細明體" w:eastAsia="細明體" w:hAnsi="細明體" w:hint="eastAsia"/>
          <w:kern w:val="2"/>
          <w:lang w:eastAsia="zh-TW"/>
        </w:rPr>
        <w:t>B</w:t>
      </w:r>
      <w:r w:rsidR="00D14138">
        <w:rPr>
          <w:rFonts w:ascii="細明體" w:eastAsia="細明體" w:hAnsi="細明體" w:hint="eastAsia"/>
          <w:kern w:val="2"/>
          <w:lang w:eastAsia="zh-TW"/>
        </w:rPr>
        <w:t>檔案</w:t>
      </w:r>
      <w:r w:rsidR="00D14138" w:rsidRPr="00CE623C">
        <w:rPr>
          <w:rFonts w:ascii="細明體" w:eastAsia="細明體" w:hAnsi="細明體" w:hint="eastAsia"/>
          <w:kern w:val="2"/>
          <w:lang w:eastAsia="zh-TW"/>
        </w:rPr>
        <w:t xml:space="preserve">GSCL1 </w:t>
      </w:r>
      <w:r w:rsidR="00D8061B" w:rsidRPr="00CE623C">
        <w:rPr>
          <w:rFonts w:ascii="細明體" w:eastAsia="細明體" w:hAnsi="細明體" w:hint="eastAsia"/>
          <w:kern w:val="2"/>
          <w:lang w:eastAsia="zh-TW"/>
        </w:rPr>
        <w:t>(</w:t>
      </w:r>
      <w:r w:rsidR="00D14138" w:rsidRPr="00CE623C">
        <w:rPr>
          <w:rFonts w:ascii="細明體" w:eastAsia="細明體" w:hAnsi="細明體" w:hint="eastAsia"/>
          <w:kern w:val="2"/>
          <w:lang w:eastAsia="zh-TW"/>
        </w:rPr>
        <w:t>連線請採</w:t>
      </w:r>
      <w:r w:rsidRPr="00CE623C">
        <w:rPr>
          <w:rFonts w:ascii="細明體" w:eastAsia="細明體" w:hAnsi="細明體"/>
          <w:kern w:val="2"/>
          <w:lang w:eastAsia="zh-TW"/>
        </w:rPr>
        <w:t>DS_SGZZ</w:t>
      </w:r>
      <w:r w:rsidR="00D8061B" w:rsidRPr="00CE623C">
        <w:rPr>
          <w:rFonts w:ascii="細明體" w:eastAsia="細明體" w:hAnsi="細明體" w:hint="eastAsia"/>
          <w:kern w:val="2"/>
          <w:lang w:eastAsia="zh-TW"/>
        </w:rPr>
        <w:t>)</w:t>
      </w:r>
    </w:p>
    <w:p w:rsidR="00D14138" w:rsidRDefault="00D14138" w:rsidP="00D1413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14138">
        <w:rPr>
          <w:rFonts w:ascii="細明體" w:eastAsia="細明體" w:hAnsi="細明體"/>
          <w:kern w:val="2"/>
          <w:lang w:eastAsia="zh-TW"/>
        </w:rPr>
        <w:t>PROCESS_DATE</w:t>
      </w:r>
      <w:r>
        <w:rPr>
          <w:rFonts w:ascii="細明體" w:eastAsia="細明體" w:hAnsi="細明體" w:hint="eastAsia"/>
          <w:kern w:val="2"/>
          <w:lang w:eastAsia="zh-TW"/>
        </w:rPr>
        <w:t xml:space="preserve"> 為</w:t>
      </w:r>
      <w:r w:rsidR="000447EA">
        <w:rPr>
          <w:rFonts w:ascii="細明體" w:eastAsia="細明體" w:hAnsi="細明體" w:hint="eastAsia"/>
          <w:kern w:val="2"/>
          <w:lang w:eastAsia="zh-TW"/>
        </w:rPr>
        <w:t>該資料表中的最後一個日期</w:t>
      </w:r>
    </w:p>
    <w:p w:rsidR="00D8061B" w:rsidRDefault="00D8061B" w:rsidP="00D8061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8061B">
        <w:rPr>
          <w:rFonts w:ascii="細明體" w:eastAsia="細明體" w:hAnsi="細明體"/>
          <w:kern w:val="2"/>
          <w:lang w:eastAsia="zh-TW"/>
        </w:rPr>
        <w:lastRenderedPageBreak/>
        <w:t>CLAIM_SETTL_DATE</w:t>
      </w:r>
      <w:r>
        <w:rPr>
          <w:rFonts w:ascii="細明體" w:eastAsia="細明體" w:hAnsi="細明體" w:hint="eastAsia"/>
          <w:kern w:val="2"/>
          <w:lang w:eastAsia="zh-TW"/>
        </w:rPr>
        <w:t xml:space="preserve"> &gt;=</w:t>
      </w:r>
      <w:r w:rsidRPr="0009343D">
        <w:rPr>
          <w:rFonts w:ascii="細明體" w:eastAsia="細明體" w:hAnsi="細明體" w:cs="新細明體" w:hint="eastAsia"/>
          <w:lang w:val="zh-TW" w:eastAsia="zh-TW"/>
        </w:rPr>
        <w:t>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</w:t>
      </w:r>
      <w:r w:rsidRPr="0080030D">
        <w:rPr>
          <w:rFonts w:ascii="細明體" w:eastAsia="細明體" w:hAnsi="細明體" w:hint="eastAsia"/>
          <w:kern w:val="2"/>
          <w:lang w:eastAsia="zh-TW"/>
        </w:rPr>
        <w:t>三個月</w:t>
      </w:r>
      <w:r>
        <w:rPr>
          <w:rFonts w:ascii="細明體" w:eastAsia="細明體" w:hAnsi="細明體" w:hint="eastAsia"/>
          <w:kern w:val="2"/>
          <w:lang w:eastAsia="zh-TW"/>
        </w:rPr>
        <w:t>前的這一天</w:t>
      </w:r>
    </w:p>
    <w:p w:rsidR="00D14138" w:rsidRDefault="00D14138" w:rsidP="00D1413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14138">
        <w:rPr>
          <w:rFonts w:ascii="細明體" w:eastAsia="細明體" w:hAnsi="細明體"/>
          <w:kern w:val="2"/>
          <w:lang w:eastAsia="zh-TW"/>
        </w:rPr>
        <w:t>TERM_DESC_20</w:t>
      </w:r>
      <w:r>
        <w:rPr>
          <w:rFonts w:ascii="細明體" w:eastAsia="細明體" w:hAnsi="細明體" w:hint="eastAsia"/>
          <w:kern w:val="2"/>
          <w:lang w:eastAsia="zh-TW"/>
        </w:rPr>
        <w:t xml:space="preserve"> 為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結案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9F2930" w:rsidRPr="00DF2E41" w:rsidRDefault="009F2930" w:rsidP="009F29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異常，則設定：</w:t>
      </w:r>
    </w:p>
    <w:p w:rsidR="009F2930" w:rsidRPr="00DF2E41" w:rsidRDefault="009F2930" w:rsidP="009F293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>
        <w:rPr>
          <w:rFonts w:ascii="細明體" w:eastAsia="細明體" w:hAnsi="細明體" w:hint="eastAsia"/>
          <w:bCs/>
          <w:caps/>
          <w:lang w:eastAsia="zh-TW"/>
        </w:rPr>
        <w:t>gs舊系統資料</w:t>
      </w:r>
      <w:r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F2930" w:rsidRPr="00DF2E41" w:rsidRDefault="009F2930" w:rsidP="009F293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</w:t>
      </w:r>
      <w:r>
        <w:rPr>
          <w:rFonts w:ascii="細明體" w:eastAsia="細明體" w:hAnsi="細明體" w:hint="eastAsia"/>
          <w:kern w:val="2"/>
          <w:lang w:eastAsia="zh-TW"/>
        </w:rPr>
        <w:t>IO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F2930" w:rsidRPr="00DF2E41" w:rsidRDefault="009F2930" w:rsidP="009F293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F2930" w:rsidRPr="009F2930" w:rsidRDefault="009F2930" w:rsidP="009F293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D14138" w:rsidRDefault="00D14138" w:rsidP="00D1413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</w:t>
      </w:r>
      <w:r w:rsidRPr="00D14138">
        <w:rPr>
          <w:rFonts w:ascii="細明體" w:eastAsia="細明體" w:hAnsi="細明體"/>
          <w:kern w:val="2"/>
          <w:lang w:eastAsia="zh-TW"/>
        </w:rPr>
        <w:t xml:space="preserve">CLAIM_RECE_DATE </w:t>
      </w:r>
      <w:r>
        <w:rPr>
          <w:rFonts w:ascii="細明體" w:eastAsia="細明體" w:hAnsi="細明體" w:hint="eastAsia"/>
          <w:kern w:val="2"/>
          <w:lang w:eastAsia="zh-TW"/>
        </w:rPr>
        <w:t>、</w:t>
      </w:r>
      <w:r w:rsidRPr="00D14138">
        <w:rPr>
          <w:rFonts w:ascii="細明體" w:eastAsia="細明體" w:hAnsi="細明體"/>
          <w:kern w:val="2"/>
          <w:lang w:eastAsia="zh-TW"/>
        </w:rPr>
        <w:t>CLAIM_SETTL_DATE</w:t>
      </w:r>
      <w:r>
        <w:rPr>
          <w:rFonts w:ascii="細明體" w:eastAsia="細明體" w:hAnsi="細明體" w:hint="eastAsia"/>
          <w:kern w:val="2"/>
          <w:lang w:eastAsia="zh-TW"/>
        </w:rPr>
        <w:t>的民國年日期</w:t>
      </w:r>
      <w:r w:rsidR="00F918B6">
        <w:rPr>
          <w:rFonts w:ascii="細明體" w:eastAsia="細明體" w:hAnsi="細明體" w:hint="eastAsia"/>
          <w:kern w:val="2"/>
          <w:lang w:eastAsia="zh-TW"/>
        </w:rPr>
        <w:t>(</w:t>
      </w:r>
      <w:r w:rsidR="00F918B6">
        <w:rPr>
          <w:rFonts w:ascii="細明體" w:eastAsia="細明體" w:hAnsi="細明體"/>
          <w:kern w:val="2"/>
          <w:lang w:eastAsia="zh-TW"/>
        </w:rPr>
        <w:t>105/02/01</w:t>
      </w:r>
      <w:r w:rsidR="00F918B6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>改為西元日期(EX</w:t>
      </w:r>
      <w:r>
        <w:rPr>
          <w:rFonts w:ascii="細明體" w:eastAsia="細明體" w:hAnsi="細明體"/>
          <w:kern w:val="2"/>
          <w:lang w:eastAsia="zh-TW"/>
        </w:rPr>
        <w:t>:2016-01-01)</w:t>
      </w:r>
    </w:p>
    <w:p w:rsidR="00D14138" w:rsidRPr="00016C15" w:rsidRDefault="00D14138" w:rsidP="00D8061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</w:t>
      </w:r>
      <w:r w:rsidR="00D8061B">
        <w:rPr>
          <w:rFonts w:ascii="細明體" w:eastAsia="細明體" w:hAnsi="細明體" w:hint="eastAsia"/>
          <w:kern w:val="2"/>
          <w:lang w:eastAsia="zh-TW"/>
        </w:rPr>
        <w:t>逐欄位(</w:t>
      </w:r>
      <w:r w:rsidR="00D8061B" w:rsidRPr="00D8061B">
        <w:rPr>
          <w:rFonts w:ascii="細明體" w:eastAsia="細明體" w:hAnsi="細明體" w:hint="eastAsia"/>
          <w:kern w:val="2"/>
          <w:lang w:eastAsia="zh-TW"/>
        </w:rPr>
        <w:t>除PROCESS_DATE</w:t>
      </w:r>
      <w:r w:rsidR="00D8061B">
        <w:rPr>
          <w:rFonts w:ascii="細明體" w:eastAsia="細明體" w:hAnsi="細明體" w:hint="eastAsia"/>
          <w:kern w:val="2"/>
          <w:lang w:eastAsia="zh-TW"/>
        </w:rPr>
        <w:t>外)</w:t>
      </w:r>
      <w:r>
        <w:rPr>
          <w:rFonts w:ascii="細明體" w:eastAsia="細明體" w:hAnsi="細明體" w:hint="eastAsia"/>
          <w:kern w:val="2"/>
          <w:lang w:eastAsia="zh-TW"/>
        </w:rPr>
        <w:t>寫出資料至文字檔</w:t>
      </w:r>
    </w:p>
    <w:p w:rsidR="00D14138" w:rsidRDefault="00D14138" w:rsidP="00D8061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產生路徑:</w:t>
      </w:r>
      <w:r w:rsidR="00CE623C">
        <w:rPr>
          <w:rFonts w:ascii="細明體" w:eastAsia="細明體" w:hAnsi="細明體" w:hint="eastAsia"/>
          <w:kern w:val="2"/>
          <w:lang w:eastAsia="zh-TW"/>
        </w:rPr>
        <w:t>同步驟4，採A</w:t>
      </w:r>
      <w:r w:rsidR="00CE623C">
        <w:rPr>
          <w:rFonts w:ascii="細明體" w:eastAsia="細明體" w:hAnsi="細明體"/>
          <w:kern w:val="2"/>
          <w:lang w:eastAsia="zh-TW"/>
        </w:rPr>
        <w:t>ppend</w:t>
      </w:r>
      <w:r w:rsidR="00CE623C">
        <w:rPr>
          <w:rFonts w:ascii="細明體" w:eastAsia="細明體" w:hAnsi="細明體" w:hint="eastAsia"/>
          <w:kern w:val="2"/>
          <w:lang w:eastAsia="zh-TW"/>
        </w:rPr>
        <w:t>的方式</w:t>
      </w:r>
    </w:p>
    <w:p w:rsidR="00D14138" w:rsidRPr="002D5E78" w:rsidRDefault="00D14138" w:rsidP="00D8061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並以逗點間隔</w:t>
      </w:r>
    </w:p>
    <w:p w:rsidR="00D14138" w:rsidRPr="00DF2E41" w:rsidRDefault="00D14138" w:rsidP="00D8061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若輸出</w:t>
      </w:r>
      <w:r w:rsidRPr="00DF2E41">
        <w:rPr>
          <w:rFonts w:ascii="細明體" w:eastAsia="細明體" w:hAnsi="細明體" w:hint="eastAsia"/>
          <w:lang w:eastAsia="zh-TW"/>
        </w:rPr>
        <w:t>異常，則設定：</w:t>
      </w:r>
    </w:p>
    <w:p w:rsidR="00D14138" w:rsidRPr="00DF2E41" w:rsidRDefault="00D14138" w:rsidP="00D8061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="00D8061B">
        <w:rPr>
          <w:rFonts w:ascii="細明體" w:eastAsia="細明體" w:hAnsi="細明體" w:hint="eastAsia"/>
          <w:bCs/>
          <w:caps/>
          <w:lang w:eastAsia="zh-TW"/>
        </w:rPr>
        <w:t>gs舊系統資料</w:t>
      </w:r>
      <w:r>
        <w:rPr>
          <w:rFonts w:ascii="細明體" w:eastAsia="細明體" w:hAnsi="細明體" w:hint="eastAsia"/>
          <w:lang w:eastAsia="zh-TW"/>
        </w:rPr>
        <w:t>輸出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D14138" w:rsidRPr="00DF2E41" w:rsidRDefault="00D14138" w:rsidP="00D8061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</w:t>
      </w:r>
      <w:r>
        <w:rPr>
          <w:rFonts w:ascii="細明體" w:eastAsia="細明體" w:hAnsi="細明體" w:hint="eastAsia"/>
          <w:kern w:val="2"/>
          <w:lang w:eastAsia="zh-TW"/>
        </w:rPr>
        <w:t>IO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D14138" w:rsidRPr="00DF2E41" w:rsidRDefault="00D14138" w:rsidP="00D8061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D14138" w:rsidRDefault="00D14138" w:rsidP="00D8061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DF211C" w:rsidRDefault="00AB37B2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2D5E78" w:rsidRPr="005A2D34">
        <w:rPr>
          <w:rFonts w:ascii="細明體" w:eastAsia="細明體" w:hAnsi="細明體" w:hint="eastAsia"/>
          <w:color w:val="000000"/>
          <w:lang w:val="zh-TW" w:eastAsia="zh-TW"/>
        </w:rPr>
        <w:t>GS保經</w:t>
      </w:r>
      <w:r w:rsidR="002D5E78">
        <w:rPr>
          <w:rFonts w:ascii="細明體" w:eastAsia="細明體" w:hAnsi="細明體" w:hint="eastAsia"/>
          <w:color w:val="000000"/>
          <w:lang w:val="zh-TW" w:eastAsia="zh-TW"/>
        </w:rPr>
        <w:t>代</w:t>
      </w:r>
      <w:r w:rsidR="002D5E78" w:rsidRPr="005A2D34">
        <w:rPr>
          <w:rFonts w:ascii="細明體" w:eastAsia="細明體" w:hAnsi="細明體" w:hint="eastAsia"/>
          <w:color w:val="000000"/>
          <w:lang w:val="zh-TW" w:eastAsia="zh-TW"/>
        </w:rPr>
        <w:t>理賠進度</w:t>
      </w:r>
      <w:r w:rsidR="002D5E78">
        <w:rPr>
          <w:rFonts w:ascii="細明體" w:eastAsia="細明體" w:hAnsi="細明體" w:hint="eastAsia"/>
          <w:color w:val="000000"/>
          <w:lang w:val="zh-TW" w:eastAsia="zh-TW"/>
        </w:rPr>
        <w:t>相關資料</w:t>
      </w:r>
      <w:r w:rsidR="001053F3">
        <w:rPr>
          <w:rFonts w:ascii="細明體" w:eastAsia="細明體" w:hAnsi="細明體" w:hint="eastAsia"/>
          <w:color w:val="000000"/>
          <w:lang w:val="zh-TW" w:eastAsia="zh-TW"/>
        </w:rPr>
        <w:t>，SQL可參考</w:t>
      </w:r>
      <w:hyperlink w:anchor="SQL" w:history="1">
        <w:r w:rsidR="001053F3" w:rsidRPr="001053F3">
          <w:rPr>
            <w:rStyle w:val="aa"/>
            <w:rFonts w:ascii="細明體" w:eastAsia="細明體" w:hAnsi="細明體" w:hint="eastAsia"/>
            <w:lang w:val="zh-TW" w:eastAsia="zh-TW"/>
          </w:rPr>
          <w:t>附件</w:t>
        </w:r>
        <w:r w:rsidR="001053F3" w:rsidRPr="001053F3">
          <w:rPr>
            <w:rStyle w:val="aa"/>
            <w:rFonts w:ascii="細明體" w:eastAsia="細明體" w:hAnsi="細明體" w:hint="eastAsia"/>
            <w:lang w:val="zh-TW" w:eastAsia="zh-TW"/>
          </w:rPr>
          <w:t>二</w:t>
        </w:r>
      </w:hyperlink>
    </w:p>
    <w:p w:rsidR="00DF211C" w:rsidRDefault="00DF211C" w:rsidP="00DF211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讀取檔案：</w:t>
      </w:r>
    </w:p>
    <w:p w:rsidR="00DF211C" w:rsidRDefault="00DF211C" w:rsidP="00DF211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</w:t>
      </w:r>
      <w:r>
        <w:rPr>
          <w:rFonts w:ascii="細明體" w:eastAsia="細明體" w:hAnsi="細明體"/>
          <w:kern w:val="2"/>
          <w:lang w:eastAsia="zh-TW"/>
        </w:rPr>
        <w:t>AA001</w:t>
      </w:r>
    </w:p>
    <w:p w:rsidR="00FC42F4" w:rsidRDefault="00FC42F4" w:rsidP="00FC42F4">
      <w:pPr>
        <w:pStyle w:val="Tabletext"/>
        <w:numPr>
          <w:ilvl w:val="3"/>
          <w:numId w:val="10"/>
        </w:numPr>
        <w:rPr>
          <w:rFonts w:ascii="細明體" w:eastAsia="細明體" w:hAnsi="細明體"/>
          <w:kern w:val="2"/>
          <w:lang w:eastAsia="zh-TW"/>
        </w:rPr>
      </w:pPr>
      <w:r w:rsidRPr="00FC42F4">
        <w:rPr>
          <w:rFonts w:ascii="細明體" w:eastAsia="細明體" w:hAnsi="細明體"/>
          <w:kern w:val="2"/>
          <w:lang w:eastAsia="zh-TW"/>
        </w:rPr>
        <w:t>DTAAA010</w:t>
      </w:r>
      <w:r>
        <w:rPr>
          <w:rFonts w:ascii="細明體" w:eastAsia="細明體" w:hAnsi="細明體"/>
          <w:kern w:val="2"/>
          <w:lang w:eastAsia="zh-TW"/>
        </w:rPr>
        <w:t xml:space="preserve"> ON DTAAA010.APLY_NO=</w:t>
      </w:r>
      <w:r w:rsidRPr="00FC42F4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DTA</w:t>
      </w:r>
      <w:r>
        <w:rPr>
          <w:rFonts w:ascii="細明體" w:eastAsia="細明體" w:hAnsi="細明體"/>
          <w:kern w:val="2"/>
          <w:lang w:eastAsia="zh-TW"/>
        </w:rPr>
        <w:t>AA001</w:t>
      </w:r>
      <w:r w:rsidRPr="00FC42F4">
        <w:rPr>
          <w:rFonts w:ascii="細明體" w:eastAsia="細明體" w:hAnsi="細明體"/>
          <w:kern w:val="2"/>
          <w:lang w:eastAsia="zh-TW"/>
        </w:rPr>
        <w:t>.APLY_NO</w:t>
      </w:r>
    </w:p>
    <w:p w:rsidR="00FC42F4" w:rsidRPr="00FC42F4" w:rsidRDefault="00FC42F4" w:rsidP="00FC42F4">
      <w:pPr>
        <w:pStyle w:val="Tabletext"/>
        <w:numPr>
          <w:ilvl w:val="3"/>
          <w:numId w:val="10"/>
        </w:numPr>
        <w:rPr>
          <w:rFonts w:ascii="細明體" w:eastAsia="細明體" w:hAnsi="細明體"/>
          <w:kern w:val="2"/>
          <w:lang w:eastAsia="zh-TW"/>
        </w:rPr>
      </w:pPr>
      <w:r w:rsidRPr="00FC42F4">
        <w:rPr>
          <w:rFonts w:ascii="細明體" w:eastAsia="細明體" w:hAnsi="細明體"/>
          <w:kern w:val="2"/>
          <w:lang w:eastAsia="zh-TW"/>
        </w:rPr>
        <w:t>DTAAA004</w:t>
      </w:r>
      <w:r>
        <w:rPr>
          <w:rFonts w:ascii="細明體" w:eastAsia="細明體" w:hAnsi="細明體"/>
          <w:kern w:val="2"/>
          <w:lang w:eastAsia="zh-TW"/>
        </w:rPr>
        <w:t xml:space="preserve"> ON </w:t>
      </w:r>
      <w:r w:rsidRPr="00FC42F4">
        <w:rPr>
          <w:rFonts w:ascii="細明體" w:eastAsia="細明體" w:hAnsi="細明體"/>
          <w:kern w:val="2"/>
          <w:lang w:eastAsia="zh-TW"/>
        </w:rPr>
        <w:t>DTAAA004</w:t>
      </w:r>
      <w:r>
        <w:rPr>
          <w:rFonts w:ascii="細明體" w:eastAsia="細明體" w:hAnsi="細明體"/>
          <w:kern w:val="2"/>
          <w:lang w:eastAsia="zh-TW"/>
        </w:rPr>
        <w:t>.APLY_NO=</w:t>
      </w:r>
      <w:r w:rsidRPr="00FC42F4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DTA</w:t>
      </w:r>
      <w:r>
        <w:rPr>
          <w:rFonts w:ascii="細明體" w:eastAsia="細明體" w:hAnsi="細明體"/>
          <w:kern w:val="2"/>
          <w:lang w:eastAsia="zh-TW"/>
        </w:rPr>
        <w:t>AA001</w:t>
      </w:r>
      <w:r w:rsidRPr="00FC42F4">
        <w:rPr>
          <w:rFonts w:ascii="細明體" w:eastAsia="細明體" w:hAnsi="細明體"/>
          <w:kern w:val="2"/>
          <w:lang w:eastAsia="zh-TW"/>
        </w:rPr>
        <w:t>.APLY_NO</w:t>
      </w:r>
    </w:p>
    <w:p w:rsidR="00FC42F4" w:rsidRPr="00FC42F4" w:rsidRDefault="00FC42F4" w:rsidP="00FC42F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C42F4">
        <w:rPr>
          <w:rFonts w:ascii="細明體" w:eastAsia="細明體" w:hAnsi="細明體"/>
          <w:kern w:val="2"/>
          <w:lang w:eastAsia="zh-TW"/>
        </w:rPr>
        <w:t>DTAAB001</w:t>
      </w:r>
      <w:r>
        <w:rPr>
          <w:rFonts w:ascii="細明體" w:eastAsia="細明體" w:hAnsi="細明體"/>
          <w:kern w:val="2"/>
          <w:lang w:eastAsia="zh-TW"/>
        </w:rPr>
        <w:t xml:space="preserve"> ON DTAAB001.APLY_NO=</w:t>
      </w:r>
      <w:r w:rsidRPr="00FC42F4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DTA</w:t>
      </w:r>
      <w:r>
        <w:rPr>
          <w:rFonts w:ascii="細明體" w:eastAsia="細明體" w:hAnsi="細明體"/>
          <w:kern w:val="2"/>
          <w:lang w:eastAsia="zh-TW"/>
        </w:rPr>
        <w:t>AA001</w:t>
      </w:r>
      <w:r w:rsidRPr="00FC42F4">
        <w:rPr>
          <w:rFonts w:ascii="細明體" w:eastAsia="細明體" w:hAnsi="細明體"/>
          <w:kern w:val="2"/>
          <w:lang w:eastAsia="zh-TW"/>
        </w:rPr>
        <w:t>.APLY_NO</w:t>
      </w:r>
    </w:p>
    <w:p w:rsidR="00FC42F4" w:rsidRPr="00FC42F4" w:rsidRDefault="00FC42F4" w:rsidP="00FC42F4">
      <w:pPr>
        <w:pStyle w:val="Tabletext"/>
        <w:numPr>
          <w:ilvl w:val="3"/>
          <w:numId w:val="10"/>
        </w:numPr>
        <w:rPr>
          <w:rFonts w:ascii="細明體" w:eastAsia="細明體" w:hAnsi="細明體" w:hint="eastAsia"/>
          <w:kern w:val="2"/>
          <w:lang w:eastAsia="zh-TW"/>
        </w:rPr>
      </w:pPr>
      <w:r w:rsidRPr="00FC42F4">
        <w:rPr>
          <w:rFonts w:ascii="細明體" w:eastAsia="細明體" w:hAnsi="細明體"/>
          <w:kern w:val="2"/>
          <w:lang w:eastAsia="zh-TW"/>
        </w:rPr>
        <w:t>DTAP0000</w:t>
      </w:r>
      <w:r>
        <w:rPr>
          <w:rFonts w:ascii="細明體" w:eastAsia="細明體" w:hAnsi="細明體"/>
          <w:kern w:val="2"/>
          <w:lang w:eastAsia="zh-TW"/>
        </w:rPr>
        <w:t xml:space="preserve"> ON DTAAB001.POLICY_NO=</w:t>
      </w:r>
      <w:r w:rsidRPr="00FC42F4">
        <w:rPr>
          <w:rFonts w:ascii="細明體" w:eastAsia="細明體" w:hAnsi="細明體"/>
          <w:kern w:val="2"/>
          <w:lang w:eastAsia="zh-TW"/>
        </w:rPr>
        <w:t xml:space="preserve"> DTAP0000</w:t>
      </w:r>
      <w:r>
        <w:rPr>
          <w:rFonts w:ascii="細明體" w:eastAsia="細明體" w:hAnsi="細明體"/>
          <w:kern w:val="2"/>
          <w:lang w:eastAsia="zh-TW"/>
        </w:rPr>
        <w:t>.POLICY_NO</w:t>
      </w:r>
    </w:p>
    <w:p w:rsidR="00FC42F4" w:rsidRPr="00DF211C" w:rsidRDefault="00FC42F4" w:rsidP="00FC42F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C42F4">
        <w:rPr>
          <w:rFonts w:ascii="細明體" w:eastAsia="細明體" w:hAnsi="細明體"/>
          <w:kern w:val="2"/>
          <w:lang w:eastAsia="zh-TW"/>
        </w:rPr>
        <w:t>DVCM0006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ON SYS_ID=”</w:t>
      </w:r>
      <w:r w:rsidRPr="00FC42F4">
        <w:rPr>
          <w:rFonts w:ascii="細明體" w:eastAsia="細明體" w:hAnsi="細明體"/>
          <w:kern w:val="2"/>
          <w:lang w:eastAsia="zh-TW"/>
        </w:rPr>
        <w:t>AB</w:t>
      </w:r>
      <w:r>
        <w:rPr>
          <w:rFonts w:ascii="細明體" w:eastAsia="細明體" w:hAnsi="細明體"/>
          <w:kern w:val="2"/>
          <w:lang w:eastAsia="zh-TW"/>
        </w:rPr>
        <w:t>”AND FIELD_NAME=”</w:t>
      </w:r>
      <w:r w:rsidRPr="00FC42F4">
        <w:rPr>
          <w:rFonts w:ascii="細明體" w:eastAsia="細明體" w:hAnsi="細明體"/>
          <w:kern w:val="2"/>
          <w:lang w:eastAsia="zh-TW"/>
        </w:rPr>
        <w:t>SG_DIV</w:t>
      </w:r>
      <w:r>
        <w:rPr>
          <w:rFonts w:ascii="細明體" w:eastAsia="細明體" w:hAnsi="細明體"/>
          <w:kern w:val="2"/>
          <w:lang w:eastAsia="zh-TW"/>
        </w:rPr>
        <w:t>” AND OPTION=DTAA</w:t>
      </w:r>
      <w:r w:rsidRPr="00FC42F4">
        <w:rPr>
          <w:rFonts w:ascii="細明體" w:eastAsia="細明體" w:hAnsi="細明體"/>
          <w:kern w:val="2"/>
          <w:lang w:eastAsia="zh-TW"/>
        </w:rPr>
        <w:t>A010.SPC_AGNT_DIV_NO</w:t>
      </w:r>
    </w:p>
    <w:p w:rsidR="0080030D" w:rsidRDefault="0080030D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篩選條件:</w:t>
      </w:r>
    </w:p>
    <w:p w:rsidR="00577AE2" w:rsidRDefault="0080030D" w:rsidP="0080030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0030D">
        <w:rPr>
          <w:rFonts w:ascii="細明體" w:eastAsia="細明體" w:hAnsi="細明體" w:hint="eastAsia"/>
          <w:kern w:val="2"/>
          <w:lang w:eastAsia="zh-TW"/>
        </w:rPr>
        <w:t>撈取近三個月結案及未結案的理賠案件</w:t>
      </w:r>
    </w:p>
    <w:p w:rsidR="0080030D" w:rsidRDefault="00CA1AA2" w:rsidP="00577AE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(</w:t>
      </w:r>
      <w:r w:rsidR="00FC42F4">
        <w:rPr>
          <w:rFonts w:ascii="細明體" w:eastAsia="細明體" w:hAnsi="細明體" w:hint="eastAsia"/>
          <w:kern w:val="2"/>
          <w:lang w:eastAsia="zh-TW"/>
        </w:rPr>
        <w:t>DTA</w:t>
      </w:r>
      <w:r w:rsidR="00FC42F4">
        <w:rPr>
          <w:rFonts w:ascii="細明體" w:eastAsia="細明體" w:hAnsi="細明體"/>
          <w:kern w:val="2"/>
          <w:lang w:eastAsia="zh-TW"/>
        </w:rPr>
        <w:t>AA001.APLY_STS &gt;80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FC42F4">
        <w:rPr>
          <w:rFonts w:ascii="細明體" w:eastAsia="細明體" w:hAnsi="細明體" w:hint="eastAsia"/>
          <w:kern w:val="2"/>
          <w:lang w:eastAsia="zh-TW"/>
        </w:rPr>
        <w:t>結案日&gt;=</w:t>
      </w:r>
      <w:r w:rsidR="00D8061B" w:rsidRPr="0009343D">
        <w:rPr>
          <w:rFonts w:ascii="細明體" w:eastAsia="細明體" w:hAnsi="細明體" w:cs="新細明體" w:hint="eastAsia"/>
          <w:lang w:val="zh-TW" w:eastAsia="zh-TW"/>
        </w:rPr>
        <w:t>系統</w:t>
      </w:r>
      <w:r w:rsidR="00D8061B" w:rsidRPr="0009343D">
        <w:rPr>
          <w:rFonts w:ascii="細明體" w:eastAsia="細明體" w:hAnsi="細明體" w:hint="eastAsia"/>
          <w:kern w:val="2"/>
          <w:lang w:eastAsia="zh-TW"/>
        </w:rPr>
        <w:t>SHUTDOWN DAY</w:t>
      </w:r>
      <w:r w:rsidR="00FC42F4" w:rsidRPr="0080030D">
        <w:rPr>
          <w:rFonts w:ascii="細明體" w:eastAsia="細明體" w:hAnsi="細明體" w:hint="eastAsia"/>
          <w:kern w:val="2"/>
          <w:lang w:eastAsia="zh-TW"/>
        </w:rPr>
        <w:t>三個月</w:t>
      </w:r>
      <w:r w:rsidR="005B6EC6">
        <w:rPr>
          <w:rFonts w:ascii="細明體" w:eastAsia="細明體" w:hAnsi="細明體" w:hint="eastAsia"/>
          <w:kern w:val="2"/>
          <w:lang w:eastAsia="zh-TW"/>
        </w:rPr>
        <w:t>前的這一天</w:t>
      </w:r>
      <w:r>
        <w:rPr>
          <w:rFonts w:ascii="細明體" w:eastAsia="細明體" w:hAnsi="細明體" w:hint="eastAsia"/>
          <w:kern w:val="2"/>
          <w:lang w:eastAsia="zh-TW"/>
        </w:rPr>
        <w:t>)</w:t>
      </w:r>
      <w:r w:rsidR="00FC42F4">
        <w:rPr>
          <w:rFonts w:ascii="細明體" w:eastAsia="細明體" w:hAnsi="細明體"/>
          <w:kern w:val="2"/>
          <w:lang w:eastAsia="zh-TW"/>
        </w:rPr>
        <w:t xml:space="preserve"> </w:t>
      </w:r>
      <w:r w:rsidR="00FC42F4">
        <w:rPr>
          <w:rFonts w:ascii="細明體" w:eastAsia="細明體" w:hAnsi="細明體" w:hint="eastAsia"/>
          <w:kern w:val="2"/>
          <w:lang w:eastAsia="zh-TW"/>
        </w:rPr>
        <w:t>或</w:t>
      </w:r>
      <w:r w:rsidR="005B6EC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5B6EC6">
        <w:rPr>
          <w:rFonts w:ascii="細明體" w:eastAsia="細明體" w:hAnsi="細明體"/>
          <w:kern w:val="2"/>
          <w:lang w:eastAsia="zh-TW"/>
        </w:rPr>
        <w:t>APLY_STS &lt;80</w:t>
      </w:r>
    </w:p>
    <w:p w:rsidR="00CA1AA2" w:rsidRDefault="00CA1AA2" w:rsidP="00CA1AA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受理單位為</w:t>
      </w:r>
      <w:r>
        <w:rPr>
          <w:rFonts w:ascii="Arial" w:eastAsia="標楷體" w:hAnsi="Arial" w:cs="Arial" w:hint="eastAsia"/>
          <w:sz w:val="28"/>
          <w:szCs w:val="28"/>
          <w:shd w:val="pct15" w:color="auto" w:fill="FFFFFF"/>
        </w:rPr>
        <w:t>保代服務一</w:t>
      </w:r>
      <w:r w:rsidRPr="00CA1AA2">
        <w:rPr>
          <w:rFonts w:ascii="細明體" w:eastAsia="細明體" w:hAnsi="細明體"/>
          <w:kern w:val="2"/>
          <w:lang w:eastAsia="zh-TW"/>
        </w:rPr>
        <w:t>APLY_DIV_NO</w:t>
      </w:r>
      <w:r>
        <w:rPr>
          <w:rFonts w:ascii="細明體" w:eastAsia="細明體" w:hAnsi="細明體" w:hint="eastAsia"/>
          <w:kern w:val="2"/>
          <w:lang w:eastAsia="zh-TW"/>
        </w:rPr>
        <w:t>=5307700</w:t>
      </w:r>
    </w:p>
    <w:p w:rsidR="00577AE2" w:rsidRDefault="0080030D" w:rsidP="00FC42F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0030D">
        <w:rPr>
          <w:rFonts w:ascii="細明體" w:eastAsia="細明體" w:hAnsi="細明體" w:hint="eastAsia"/>
          <w:kern w:val="2"/>
          <w:lang w:eastAsia="zh-TW"/>
        </w:rPr>
        <w:t>只取受理時有附保經代專用委託書的案件</w:t>
      </w:r>
    </w:p>
    <w:p w:rsidR="0080030D" w:rsidRDefault="00FC42F4" w:rsidP="00577AE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C42F4">
        <w:rPr>
          <w:rFonts w:ascii="細明體" w:eastAsia="細明體" w:hAnsi="細明體"/>
          <w:kern w:val="2"/>
          <w:lang w:eastAsia="zh-TW"/>
        </w:rPr>
        <w:t>DTAAA004</w:t>
      </w:r>
      <w:r>
        <w:rPr>
          <w:rFonts w:ascii="細明體" w:eastAsia="細明體" w:hAnsi="細明體"/>
          <w:kern w:val="2"/>
          <w:lang w:eastAsia="zh-TW"/>
        </w:rPr>
        <w:t>.</w:t>
      </w:r>
      <w:r w:rsidRPr="00FC42F4">
        <w:rPr>
          <w:lang w:eastAsia="zh-TW"/>
        </w:rPr>
        <w:t xml:space="preserve"> </w:t>
      </w:r>
      <w:r w:rsidRPr="00FC42F4">
        <w:rPr>
          <w:rFonts w:ascii="細明體" w:eastAsia="細明體" w:hAnsi="細明體"/>
          <w:kern w:val="2"/>
          <w:lang w:eastAsia="zh-TW"/>
        </w:rPr>
        <w:t>DOC_CODE</w:t>
      </w:r>
      <w:r>
        <w:rPr>
          <w:rFonts w:ascii="細明體" w:eastAsia="細明體" w:hAnsi="細明體"/>
          <w:kern w:val="2"/>
          <w:lang w:eastAsia="zh-TW"/>
        </w:rPr>
        <w:t>=</w:t>
      </w:r>
      <w:r w:rsidR="00447E1C">
        <w:rPr>
          <w:rFonts w:ascii="細明體" w:eastAsia="細明體" w:hAnsi="細明體"/>
          <w:color w:val="FF0000"/>
          <w:kern w:val="2"/>
          <w:lang w:eastAsia="zh-TW"/>
        </w:rPr>
        <w:t>”</w:t>
      </w:r>
      <w:r w:rsidR="00447E1C">
        <w:rPr>
          <w:rFonts w:hint="eastAsia"/>
        </w:rPr>
        <w:t>410006</w:t>
      </w:r>
      <w:r w:rsidR="00447E1C">
        <w:t>”</w:t>
      </w:r>
    </w:p>
    <w:p w:rsidR="00577AE2" w:rsidRDefault="0080030D" w:rsidP="0080030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0030D">
        <w:rPr>
          <w:rFonts w:ascii="細明體" w:eastAsia="細明體" w:hAnsi="細明體" w:hint="eastAsia"/>
          <w:kern w:val="2"/>
          <w:lang w:eastAsia="zh-TW"/>
        </w:rPr>
        <w:t>只取GS</w:t>
      </w:r>
      <w:r w:rsidR="00577AE2">
        <w:rPr>
          <w:rFonts w:ascii="細明體" w:eastAsia="細明體" w:hAnsi="細明體" w:hint="eastAsia"/>
          <w:kern w:val="2"/>
          <w:lang w:eastAsia="zh-TW"/>
        </w:rPr>
        <w:t>保經代單位送件</w:t>
      </w:r>
      <w:r w:rsidRPr="0080030D">
        <w:rPr>
          <w:rFonts w:ascii="細明體" w:eastAsia="細明體" w:hAnsi="細明體" w:hint="eastAsia"/>
          <w:kern w:val="2"/>
          <w:lang w:eastAsia="zh-TW"/>
        </w:rPr>
        <w:t>的保單</w:t>
      </w:r>
    </w:p>
    <w:p w:rsidR="0080030D" w:rsidRDefault="00FC42F4" w:rsidP="00577AE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有設定在代碼管理(</w:t>
      </w:r>
      <w:r w:rsidRPr="00FC42F4">
        <w:rPr>
          <w:rFonts w:ascii="細明體" w:eastAsia="細明體" w:hAnsi="細明體"/>
          <w:kern w:val="2"/>
          <w:lang w:eastAsia="zh-TW"/>
        </w:rPr>
        <w:t>AB</w:t>
      </w:r>
      <w:r>
        <w:rPr>
          <w:rFonts w:ascii="細明體" w:eastAsia="細明體" w:hAnsi="細明體"/>
          <w:kern w:val="2"/>
          <w:lang w:eastAsia="zh-TW"/>
        </w:rPr>
        <w:t>,</w:t>
      </w:r>
      <w:r w:rsidRPr="00FC42F4">
        <w:rPr>
          <w:rFonts w:ascii="細明體" w:eastAsia="細明體" w:hAnsi="細明體"/>
          <w:kern w:val="2"/>
          <w:lang w:eastAsia="zh-TW"/>
        </w:rPr>
        <w:t xml:space="preserve"> SG_DIV</w:t>
      </w:r>
      <w:r>
        <w:rPr>
          <w:rFonts w:ascii="細明體" w:eastAsia="細明體" w:hAnsi="細明體" w:hint="eastAsia"/>
          <w:kern w:val="2"/>
          <w:lang w:eastAsia="zh-TW"/>
        </w:rPr>
        <w:t>)中的單位</w:t>
      </w:r>
    </w:p>
    <w:p w:rsidR="00577AE2" w:rsidRDefault="00577AE2" w:rsidP="00577AE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0030D">
        <w:rPr>
          <w:rFonts w:ascii="細明體" w:eastAsia="細明體" w:hAnsi="細明體" w:hint="eastAsia"/>
          <w:kern w:val="2"/>
          <w:lang w:eastAsia="zh-TW"/>
        </w:rPr>
        <w:t>只取GS保經代招攬</w:t>
      </w:r>
    </w:p>
    <w:p w:rsidR="00577AE2" w:rsidRDefault="00577AE2" w:rsidP="00577AE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DTAP0000.</w:t>
      </w:r>
      <w:r>
        <w:rPr>
          <w:rFonts w:ascii="細明體" w:eastAsia="細明體" w:hAnsi="細明體" w:hint="eastAsia"/>
          <w:kern w:val="2"/>
          <w:lang w:eastAsia="zh-TW"/>
        </w:rPr>
        <w:t>舉績單位</w:t>
      </w:r>
      <w:r>
        <w:rPr>
          <w:rFonts w:ascii="細明體" w:eastAsia="細明體" w:hAnsi="細明體"/>
          <w:kern w:val="2"/>
          <w:lang w:eastAsia="zh-TW"/>
        </w:rPr>
        <w:t xml:space="preserve">ACT_DIV_NO </w:t>
      </w:r>
      <w:r>
        <w:rPr>
          <w:rFonts w:ascii="細明體" w:eastAsia="細明體" w:hAnsi="細明體" w:hint="eastAsia"/>
          <w:kern w:val="2"/>
          <w:lang w:eastAsia="zh-TW"/>
        </w:rPr>
        <w:t>第三碼為</w:t>
      </w:r>
      <w:r w:rsidRPr="00577AE2">
        <w:rPr>
          <w:rFonts w:ascii="細明體" w:eastAsia="細明體" w:hAnsi="細明體"/>
          <w:kern w:val="2"/>
          <w:lang w:eastAsia="zh-TW"/>
        </w:rPr>
        <w:t xml:space="preserve"> '5' OR DTAP0000.</w:t>
      </w:r>
      <w:r>
        <w:rPr>
          <w:rFonts w:ascii="細明體" w:eastAsia="細明體" w:hAnsi="細明體" w:hint="eastAsia"/>
          <w:kern w:val="2"/>
          <w:lang w:eastAsia="zh-TW"/>
        </w:rPr>
        <w:t>舉績單位</w:t>
      </w:r>
      <w:r w:rsidRPr="00577AE2">
        <w:rPr>
          <w:rFonts w:ascii="細明體" w:eastAsia="細明體" w:hAnsi="細明體"/>
          <w:kern w:val="2"/>
          <w:lang w:eastAsia="zh-TW"/>
        </w:rPr>
        <w:t>= '**10000'</w:t>
      </w:r>
    </w:p>
    <w:p w:rsidR="009B67AE" w:rsidRPr="00DF2E41" w:rsidRDefault="009B67AE" w:rsidP="009B67A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若讀取異常，則設定：</w:t>
      </w:r>
    </w:p>
    <w:p w:rsidR="009B67AE" w:rsidRPr="00DF2E41" w:rsidRDefault="009B67AE" w:rsidP="009B67A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B67AE" w:rsidRPr="00DF2E41" w:rsidRDefault="009B67AE" w:rsidP="009B67A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B67AE" w:rsidRPr="00DF2E41" w:rsidRDefault="009B67AE" w:rsidP="009B67A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B67AE" w:rsidRPr="00DF2E41" w:rsidRDefault="009B67AE" w:rsidP="009B67A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B67AE" w:rsidRPr="00DF2E41" w:rsidRDefault="009B67AE" w:rsidP="009B67A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B67AE" w:rsidRPr="0001078B" w:rsidRDefault="009B67AE" w:rsidP="009B67A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讀取件數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DF2E41">
        <w:rPr>
          <w:rFonts w:ascii="細明體" w:eastAsia="細明體" w:hAnsi="細明體" w:hint="eastAsia"/>
          <w:lang w:eastAsia="zh-TW"/>
        </w:rPr>
        <w:t>0，則設定：</w:t>
      </w:r>
    </w:p>
    <w:p w:rsidR="009B67AE" w:rsidRDefault="009B67AE" w:rsidP="009B67A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B67AE">
        <w:rPr>
          <w:rFonts w:ascii="細明體" w:eastAsia="細明體" w:hAnsi="細明體"/>
          <w:bCs/>
          <w:kern w:val="2"/>
          <w:lang w:eastAsia="zh-TW"/>
        </w:rPr>
        <w:t>L</w:t>
      </w:r>
      <w:r w:rsidRPr="009B67AE">
        <w:rPr>
          <w:rFonts w:ascii="細明體" w:eastAsia="細明體" w:hAnsi="細明體" w:hint="eastAsia"/>
          <w:bCs/>
          <w:kern w:val="2"/>
          <w:lang w:eastAsia="zh-TW"/>
        </w:rPr>
        <w:t>og.fatal（</w:t>
      </w:r>
      <w:r w:rsidRPr="009B67AE">
        <w:rPr>
          <w:rFonts w:ascii="細明體" w:eastAsia="細明體" w:hAnsi="細明體"/>
          <w:bCs/>
          <w:kern w:val="2"/>
          <w:lang w:eastAsia="zh-TW"/>
        </w:rPr>
        <w:t>”</w:t>
      </w:r>
      <w:r w:rsidR="002D5E78">
        <w:rPr>
          <w:rFonts w:ascii="細明體" w:eastAsia="細明體" w:hAnsi="細明體" w:hint="eastAsia"/>
          <w:bCs/>
          <w:kern w:val="2"/>
          <w:lang w:eastAsia="zh-TW"/>
        </w:rPr>
        <w:t>無</w:t>
      </w:r>
      <w:r w:rsidR="002D5E78" w:rsidRPr="005A2D34">
        <w:rPr>
          <w:rFonts w:ascii="細明體" w:eastAsia="細明體" w:hAnsi="細明體" w:hint="eastAsia"/>
          <w:color w:val="000000"/>
          <w:lang w:val="zh-TW" w:eastAsia="zh-TW"/>
        </w:rPr>
        <w:t>GS保經</w:t>
      </w:r>
      <w:r w:rsidR="002D5E78">
        <w:rPr>
          <w:rFonts w:ascii="細明體" w:eastAsia="細明體" w:hAnsi="細明體" w:hint="eastAsia"/>
          <w:color w:val="000000"/>
          <w:lang w:val="zh-TW" w:eastAsia="zh-TW"/>
        </w:rPr>
        <w:t>代</w:t>
      </w:r>
      <w:r w:rsidR="002D5E78" w:rsidRPr="005A2D34">
        <w:rPr>
          <w:rFonts w:ascii="細明體" w:eastAsia="細明體" w:hAnsi="細明體" w:hint="eastAsia"/>
          <w:color w:val="000000"/>
          <w:lang w:val="zh-TW" w:eastAsia="zh-TW"/>
        </w:rPr>
        <w:t>理賠進度</w:t>
      </w:r>
      <w:r w:rsidR="002D5E78">
        <w:rPr>
          <w:rFonts w:ascii="細明體" w:eastAsia="細明體" w:hAnsi="細明體" w:hint="eastAsia"/>
          <w:color w:val="000000"/>
          <w:lang w:val="zh-TW" w:eastAsia="zh-TW"/>
        </w:rPr>
        <w:t>相關資料</w:t>
      </w:r>
      <w:r w:rsidRPr="009B67AE">
        <w:rPr>
          <w:rFonts w:ascii="細明體" w:eastAsia="細明體" w:hAnsi="細明體"/>
          <w:bCs/>
          <w:kern w:val="2"/>
          <w:lang w:eastAsia="zh-TW"/>
        </w:rPr>
        <w:t>”</w:t>
      </w:r>
      <w:r w:rsidRPr="009B67AE">
        <w:rPr>
          <w:rFonts w:ascii="細明體" w:eastAsia="細明體" w:hAnsi="細明體" w:hint="eastAsia"/>
          <w:bCs/>
          <w:kern w:val="2"/>
          <w:lang w:eastAsia="zh-TW"/>
        </w:rPr>
        <w:t>）</w:t>
      </w:r>
      <w:r w:rsidRPr="00DF2E41">
        <w:rPr>
          <w:rFonts w:ascii="細明體" w:eastAsia="細明體" w:hAnsi="細明體" w:hint="eastAsia"/>
          <w:kern w:val="2"/>
          <w:lang w:eastAsia="zh-TW"/>
        </w:rPr>
        <w:t>；</w:t>
      </w:r>
    </w:p>
    <w:p w:rsidR="009B67AE" w:rsidRPr="009B67AE" w:rsidRDefault="009B67AE" w:rsidP="009B67A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正常結束程式。</w:t>
      </w:r>
    </w:p>
    <w:p w:rsidR="009B67AE" w:rsidRPr="009B67AE" w:rsidRDefault="009B67AE" w:rsidP="009B67A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S</w:t>
      </w:r>
      <w:r>
        <w:rPr>
          <w:rFonts w:ascii="細明體" w:eastAsia="細明體" w:hAnsi="細明體"/>
          <w:bCs/>
          <w:kern w:val="2"/>
          <w:lang w:eastAsia="zh-TW"/>
        </w:rPr>
        <w:t>ET $</w:t>
      </w:r>
      <w:r w:rsidRPr="00DF2E41">
        <w:rPr>
          <w:rFonts w:ascii="細明體" w:eastAsia="細明體" w:hAnsi="細明體" w:hint="eastAsia"/>
          <w:lang w:eastAsia="zh-TW"/>
        </w:rPr>
        <w:t>輸入件數</w:t>
      </w:r>
      <w:r>
        <w:rPr>
          <w:rFonts w:ascii="細明體" w:eastAsia="細明體" w:hAnsi="細明體" w:hint="eastAsia"/>
          <w:lang w:eastAsia="zh-TW"/>
        </w:rPr>
        <w:t>=</w:t>
      </w:r>
      <w:r w:rsidR="002D5E78">
        <w:rPr>
          <w:rFonts w:ascii="細明體" w:eastAsia="細明體" w:hAnsi="細明體"/>
          <w:bCs/>
          <w:kern w:val="2"/>
          <w:lang w:eastAsia="zh-TW"/>
        </w:rPr>
        <w:t xml:space="preserve"> </w:t>
      </w:r>
      <w:r w:rsidR="002D5E78">
        <w:rPr>
          <w:rFonts w:ascii="細明體" w:eastAsia="細明體" w:hAnsi="細明體" w:hint="eastAsia"/>
          <w:bCs/>
          <w:kern w:val="2"/>
          <w:lang w:eastAsia="zh-TW"/>
        </w:rPr>
        <w:t>取得的資料</w:t>
      </w:r>
      <w:r w:rsidRPr="00DF2E41">
        <w:rPr>
          <w:rFonts w:ascii="細明體" w:eastAsia="細明體" w:hAnsi="細明體" w:hint="eastAsia"/>
          <w:lang w:eastAsia="zh-TW"/>
        </w:rPr>
        <w:t>件數</w:t>
      </w:r>
    </w:p>
    <w:p w:rsidR="00016C15" w:rsidRPr="00016C15" w:rsidRDefault="002D5E78" w:rsidP="002D5E7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逐筆寫出資料至文字檔</w:t>
      </w:r>
    </w:p>
    <w:p w:rsidR="002D5E78" w:rsidRPr="00CE623C" w:rsidRDefault="00CE623C" w:rsidP="00CE623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產生路徑:同步驟4，採A</w:t>
      </w:r>
      <w:r>
        <w:rPr>
          <w:rFonts w:ascii="細明體" w:eastAsia="細明體" w:hAnsi="細明體"/>
          <w:kern w:val="2"/>
          <w:lang w:eastAsia="zh-TW"/>
        </w:rPr>
        <w:t>ppend</w:t>
      </w:r>
      <w:r>
        <w:rPr>
          <w:rFonts w:ascii="細明體" w:eastAsia="細明體" w:hAnsi="細明體" w:hint="eastAsia"/>
          <w:kern w:val="2"/>
          <w:lang w:eastAsia="zh-TW"/>
        </w:rPr>
        <w:t>的方式</w:t>
      </w:r>
    </w:p>
    <w:p w:rsidR="002D5E78" w:rsidRPr="002D5E78" w:rsidRDefault="002D5E78" w:rsidP="002D5E7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輸出格式</w:t>
      </w:r>
      <w:r w:rsidR="00854DB3">
        <w:rPr>
          <w:rFonts w:ascii="細明體" w:eastAsia="細明體" w:hAnsi="細明體" w:hint="eastAsia"/>
          <w:kern w:val="2"/>
          <w:lang w:eastAsia="zh-TW"/>
        </w:rPr>
        <w:t>如</w:t>
      </w:r>
      <w:hyperlink w:anchor="SG保經代代送件保全進度檔格式" w:history="1">
        <w:r w:rsidR="00854DB3" w:rsidRPr="00854DB3">
          <w:rPr>
            <w:rStyle w:val="aa"/>
            <w:rFonts w:ascii="細明體" w:eastAsia="細明體" w:hAnsi="細明體" w:hint="eastAsia"/>
            <w:kern w:val="2"/>
            <w:lang w:eastAsia="zh-TW"/>
          </w:rPr>
          <w:t>附件一</w:t>
        </w:r>
      </w:hyperlink>
      <w:r w:rsidR="00D14138">
        <w:rPr>
          <w:rFonts w:ascii="細明體" w:eastAsia="細明體" w:hAnsi="細明體" w:hint="eastAsia"/>
          <w:kern w:val="2"/>
          <w:lang w:eastAsia="zh-TW"/>
        </w:rPr>
        <w:t>，並以逗點間隔</w:t>
      </w:r>
    </w:p>
    <w:p w:rsidR="00961F9B" w:rsidRPr="00DF2E41" w:rsidRDefault="002D5E78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若輸出</w:t>
      </w:r>
      <w:r w:rsidR="00961F9B" w:rsidRPr="00DF2E41">
        <w:rPr>
          <w:rFonts w:ascii="細明體" w:eastAsia="細明體" w:hAnsi="細明體" w:hint="eastAsia"/>
          <w:lang w:eastAsia="zh-TW"/>
        </w:rPr>
        <w:t>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="002D5E78">
        <w:rPr>
          <w:rFonts w:ascii="細明體" w:eastAsia="細明體" w:hAnsi="細明體" w:hint="eastAsia"/>
          <w:lang w:eastAsia="zh-TW"/>
        </w:rPr>
        <w:t>輸出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</w:t>
      </w:r>
      <w:r w:rsidR="002D5E78">
        <w:rPr>
          <w:rFonts w:ascii="細明體" w:eastAsia="細明體" w:hAnsi="細明體" w:hint="eastAsia"/>
          <w:kern w:val="2"/>
          <w:lang w:eastAsia="zh-TW"/>
        </w:rPr>
        <w:t>IO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2D5E78" w:rsidRDefault="00961F9B" w:rsidP="002D5E7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2D5E78" w:rsidRDefault="00961F9B" w:rsidP="002D5E7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D5E78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961F9B" w:rsidRPr="00854DB3" w:rsidRDefault="00961F9B" w:rsidP="002D5E7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D5E78">
        <w:rPr>
          <w:rFonts w:ascii="細明體" w:eastAsia="細明體" w:hAnsi="細明體" w:hint="eastAsia"/>
          <w:lang w:eastAsia="zh-TW"/>
        </w:rPr>
        <w:t>C</w:t>
      </w:r>
      <w:r w:rsidRPr="002D5E78">
        <w:rPr>
          <w:rFonts w:ascii="細明體" w:eastAsia="細明體" w:hAnsi="細明體"/>
          <w:lang w:eastAsia="zh-TW"/>
        </w:rPr>
        <w:t>ALL batch.CountManager</w:t>
      </w:r>
      <w:r w:rsidRPr="002D5E78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p w:rsidR="00854DB3" w:rsidRDefault="00854DB3" w:rsidP="00854DB3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/>
          <w:lang w:eastAsia="zh-TW"/>
        </w:rPr>
      </w:pPr>
    </w:p>
    <w:p w:rsidR="00854DB3" w:rsidRDefault="00854DB3" w:rsidP="00854DB3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/>
          <w:lang w:eastAsia="zh-TW"/>
        </w:rPr>
      </w:pPr>
    </w:p>
    <w:p w:rsidR="00854DB3" w:rsidRPr="00710A5E" w:rsidRDefault="00854DB3" w:rsidP="00854DB3">
      <w:pPr>
        <w:rPr>
          <w:rFonts w:ascii="新細明體" w:hAnsi="新細明體" w:hint="eastAsia"/>
          <w:bCs/>
          <w:sz w:val="20"/>
        </w:rPr>
      </w:pPr>
      <w:bookmarkStart w:id="14" w:name="SG保經代代送件保全進度檔格式"/>
      <w:r>
        <w:rPr>
          <w:rFonts w:ascii="新細明體" w:hAnsi="新細明體" w:hint="eastAsia"/>
        </w:rPr>
        <w:t>附件一、SG保經代代送件保全進度檔格式</w:t>
      </w:r>
    </w:p>
    <w:tbl>
      <w:tblPr>
        <w:tblW w:w="10080" w:type="dxa"/>
        <w:tblInd w:w="-1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3960"/>
        <w:gridCol w:w="1620"/>
        <w:gridCol w:w="3060"/>
      </w:tblGrid>
      <w:tr w:rsidR="00854DB3" w:rsidRPr="00710A5E" w:rsidTr="00FE7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bookmarkEnd w:id="14"/>
          <w:p w:rsidR="00854DB3" w:rsidRPr="00710A5E" w:rsidRDefault="00854DB3" w:rsidP="00FE774F">
            <w:pPr>
              <w:jc w:val="center"/>
              <w:rPr>
                <w:rFonts w:ascii="新細明體" w:hAnsi="新細明體"/>
                <w:bCs/>
                <w:sz w:val="20"/>
              </w:rPr>
            </w:pPr>
            <w:r w:rsidRPr="00710A5E">
              <w:rPr>
                <w:rFonts w:ascii="新細明體" w:hAnsi="新細明體" w:hint="eastAsia"/>
                <w:bCs/>
                <w:sz w:val="20"/>
              </w:rPr>
              <w:t>檔案名稱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4DB3" w:rsidRPr="00035AB6" w:rsidRDefault="00035AB6" w:rsidP="00FE774F">
            <w:pPr>
              <w:pStyle w:val="ac"/>
              <w:widowControl w:val="0"/>
              <w:rPr>
                <w:rFonts w:ascii="新細明體" w:hAnsi="新細明體" w:hint="eastAsia"/>
                <w:bCs/>
                <w:color w:val="FF0000"/>
                <w:lang w:eastAsia="zh-TW"/>
              </w:rPr>
            </w:pPr>
            <w:r w:rsidRPr="00035AB6">
              <w:rPr>
                <w:rFonts w:ascii="新細明體" w:hAnsi="新細明體" w:hint="eastAsia"/>
                <w:bCs/>
                <w:color w:val="FF0000"/>
                <w:lang w:eastAsia="zh-TW"/>
              </w:rPr>
              <w:t>gs</w:t>
            </w:r>
            <w:r w:rsidRPr="00035AB6">
              <w:rPr>
                <w:rFonts w:ascii="新細明體" w:hAnsi="新細明體"/>
                <w:bCs/>
                <w:color w:val="FF0000"/>
                <w:lang w:eastAsia="zh-TW"/>
              </w:rPr>
              <w:t>cl</w:t>
            </w:r>
            <w:r w:rsidR="00854DB3" w:rsidRPr="00035AB6">
              <w:rPr>
                <w:rFonts w:ascii="新細明體" w:hAnsi="新細明體" w:hint="eastAsia"/>
                <w:bCs/>
                <w:color w:val="FF0000"/>
                <w:lang w:eastAsia="zh-TW"/>
              </w:rPr>
              <w:t>1.txt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DB3" w:rsidRPr="00710A5E" w:rsidRDefault="00854DB3" w:rsidP="00FE774F">
            <w:pPr>
              <w:jc w:val="center"/>
              <w:rPr>
                <w:rFonts w:ascii="新細明體" w:hAnsi="新細明體"/>
                <w:bCs/>
                <w:sz w:val="20"/>
              </w:rPr>
            </w:pPr>
            <w:r w:rsidRPr="00710A5E">
              <w:rPr>
                <w:rFonts w:ascii="新細明體" w:hAnsi="新細明體" w:hint="eastAsia"/>
                <w:bCs/>
                <w:sz w:val="20"/>
              </w:rPr>
              <w:t>版      本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4DB3" w:rsidRPr="00710A5E" w:rsidRDefault="00854DB3" w:rsidP="00FE774F">
            <w:pPr>
              <w:rPr>
                <w:rFonts w:ascii="新細明體" w:hAnsi="新細明體" w:hint="eastAsia"/>
                <w:sz w:val="20"/>
              </w:rPr>
            </w:pPr>
            <w:r w:rsidRPr="00710A5E">
              <w:rPr>
                <w:rFonts w:ascii="新細明體" w:hAnsi="新細明體" w:hint="eastAsia"/>
                <w:sz w:val="20"/>
              </w:rPr>
              <w:t>V1.0</w:t>
            </w:r>
          </w:p>
        </w:tc>
      </w:tr>
      <w:tr w:rsidR="00854DB3" w:rsidRPr="00710A5E" w:rsidTr="00FE7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DB3" w:rsidRPr="00710A5E" w:rsidRDefault="00854DB3" w:rsidP="00FE774F">
            <w:pPr>
              <w:jc w:val="center"/>
              <w:rPr>
                <w:rFonts w:ascii="新細明體" w:hAnsi="新細明體"/>
                <w:bCs/>
                <w:sz w:val="20"/>
              </w:rPr>
            </w:pPr>
            <w:r w:rsidRPr="00710A5E">
              <w:rPr>
                <w:rFonts w:ascii="新細明體" w:hAnsi="新細明體" w:hint="eastAsia"/>
                <w:bCs/>
                <w:sz w:val="20"/>
              </w:rPr>
              <w:t>檔案說明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4DB3" w:rsidRPr="00710A5E" w:rsidRDefault="00854DB3" w:rsidP="00FE774F">
            <w:pPr>
              <w:pStyle w:val="ac"/>
              <w:widowControl w:val="0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SG保經代代送件保全進度檔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DB3" w:rsidRPr="00710A5E" w:rsidRDefault="00854DB3" w:rsidP="00FE774F">
            <w:pPr>
              <w:jc w:val="center"/>
              <w:rPr>
                <w:rFonts w:ascii="新細明體" w:hAnsi="新細明體"/>
                <w:bCs/>
                <w:sz w:val="20"/>
              </w:rPr>
            </w:pPr>
            <w:r w:rsidRPr="00710A5E">
              <w:rPr>
                <w:rFonts w:ascii="新細明體" w:hAnsi="新細明體" w:hint="eastAsia"/>
                <w:bCs/>
                <w:sz w:val="20"/>
              </w:rPr>
              <w:t>最後異動日期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4DB3" w:rsidRPr="00710A5E" w:rsidRDefault="00854DB3" w:rsidP="00FE774F">
            <w:pPr>
              <w:rPr>
                <w:rFonts w:ascii="新細明體" w:hAnsi="新細明體" w:hint="eastAsia"/>
                <w:sz w:val="20"/>
              </w:rPr>
            </w:pPr>
            <w:r w:rsidRPr="00710A5E">
              <w:rPr>
                <w:rFonts w:ascii="新細明體" w:hAnsi="新細明體" w:hint="eastAsia"/>
                <w:sz w:val="20"/>
              </w:rPr>
              <w:t>201</w:t>
            </w:r>
            <w:r>
              <w:rPr>
                <w:rFonts w:ascii="新細明體" w:hAnsi="新細明體"/>
                <w:sz w:val="20"/>
              </w:rPr>
              <w:t>6</w:t>
            </w:r>
            <w:r w:rsidRPr="00710A5E">
              <w:rPr>
                <w:rFonts w:ascii="新細明體" w:hAnsi="新細明體" w:hint="eastAsia"/>
                <w:sz w:val="20"/>
              </w:rPr>
              <w:t>.09.</w:t>
            </w:r>
            <w:r>
              <w:rPr>
                <w:rFonts w:ascii="新細明體" w:hAnsi="新細明體" w:hint="eastAsia"/>
                <w:sz w:val="20"/>
              </w:rPr>
              <w:t>2</w:t>
            </w:r>
            <w:r w:rsidRPr="00710A5E">
              <w:rPr>
                <w:rFonts w:ascii="新細明體" w:hAnsi="新細明體" w:hint="eastAsia"/>
                <w:sz w:val="20"/>
              </w:rPr>
              <w:t>0</w:t>
            </w:r>
          </w:p>
        </w:tc>
      </w:tr>
      <w:tr w:rsidR="00854DB3" w:rsidRPr="00710A5E" w:rsidTr="00FE7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854DB3" w:rsidRPr="00710A5E" w:rsidRDefault="00854DB3" w:rsidP="00FE774F">
            <w:pPr>
              <w:jc w:val="center"/>
              <w:rPr>
                <w:rFonts w:ascii="新細明體" w:hAnsi="新細明體" w:hint="eastAsia"/>
                <w:bCs/>
                <w:sz w:val="20"/>
              </w:rPr>
            </w:pPr>
            <w:r w:rsidRPr="00710A5E">
              <w:rPr>
                <w:rFonts w:ascii="新細明體" w:hAnsi="新細明體" w:hint="eastAsia"/>
                <w:bCs/>
                <w:sz w:val="20"/>
              </w:rPr>
              <w:t>使用頻率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4DB3" w:rsidRPr="00710A5E" w:rsidRDefault="00854DB3" w:rsidP="00FE774F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每日</w:t>
            </w:r>
          </w:p>
        </w:tc>
      </w:tr>
      <w:tr w:rsidR="00854DB3" w:rsidRPr="00710A5E" w:rsidTr="00FE7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854DB3" w:rsidRPr="00710A5E" w:rsidRDefault="00854DB3" w:rsidP="00FE774F">
            <w:pPr>
              <w:jc w:val="center"/>
              <w:rPr>
                <w:rFonts w:ascii="新細明體" w:hAnsi="新細明體" w:hint="eastAsia"/>
                <w:bCs/>
                <w:sz w:val="20"/>
              </w:rPr>
            </w:pPr>
            <w:r w:rsidRPr="00710A5E">
              <w:rPr>
                <w:rFonts w:ascii="新細明體" w:hAnsi="新細明體" w:hint="eastAsia"/>
                <w:bCs/>
                <w:sz w:val="20"/>
              </w:rPr>
              <w:t>主鍵(PK)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4DB3" w:rsidRPr="00710A5E" w:rsidRDefault="00854DB3" w:rsidP="00FE774F">
            <w:pPr>
              <w:pStyle w:val="Web"/>
              <w:widowControl w:val="0"/>
              <w:spacing w:before="0" w:beforeAutospacing="0" w:after="0" w:afterAutospacing="0"/>
              <w:rPr>
                <w:rFonts w:hint="eastAsia"/>
                <w:kern w:val="2"/>
                <w:sz w:val="20"/>
                <w:szCs w:val="20"/>
              </w:rPr>
            </w:pPr>
          </w:p>
        </w:tc>
      </w:tr>
      <w:tr w:rsidR="00854DB3" w:rsidRPr="00710A5E" w:rsidTr="00FE7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DB3" w:rsidRPr="00710A5E" w:rsidRDefault="00854DB3" w:rsidP="00FE774F">
            <w:pPr>
              <w:jc w:val="center"/>
              <w:rPr>
                <w:rFonts w:ascii="新細明體" w:hAnsi="新細明體" w:hint="eastAsia"/>
                <w:bCs/>
                <w:sz w:val="20"/>
              </w:rPr>
            </w:pPr>
            <w:r w:rsidRPr="00710A5E">
              <w:rPr>
                <w:rFonts w:ascii="新細明體" w:hAnsi="新細明體" w:hint="eastAsia"/>
                <w:bCs/>
                <w:sz w:val="20"/>
              </w:rPr>
              <w:t>次鍵(FK)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4DB3" w:rsidRPr="00710A5E" w:rsidRDefault="00854DB3" w:rsidP="00FE774F">
            <w:pPr>
              <w:rPr>
                <w:rFonts w:ascii="新細明體" w:hAnsi="新細明體" w:hint="eastAsia"/>
                <w:sz w:val="20"/>
              </w:rPr>
            </w:pPr>
            <w:r w:rsidRPr="00710A5E">
              <w:rPr>
                <w:rFonts w:hAnsi="新細明體" w:hint="eastAsia"/>
                <w:sz w:val="20"/>
              </w:rPr>
              <w:t>(1,2</w:t>
            </w:r>
            <w:r>
              <w:rPr>
                <w:rFonts w:hAnsi="新細明體" w:hint="eastAsia"/>
                <w:sz w:val="20"/>
              </w:rPr>
              <w:t>,16</w:t>
            </w:r>
            <w:r w:rsidRPr="00710A5E">
              <w:rPr>
                <w:rFonts w:hAnsi="新細明體" w:hint="eastAsia"/>
                <w:sz w:val="20"/>
              </w:rPr>
              <w:t>)</w:t>
            </w:r>
          </w:p>
        </w:tc>
      </w:tr>
    </w:tbl>
    <w:p w:rsidR="00854DB3" w:rsidRPr="00710A5E" w:rsidRDefault="00854DB3" w:rsidP="00854DB3">
      <w:pPr>
        <w:rPr>
          <w:rFonts w:ascii="新細明體" w:hAnsi="新細明體" w:hint="eastAsia"/>
          <w:bCs/>
          <w:sz w:val="20"/>
        </w:rPr>
      </w:pPr>
    </w:p>
    <w:tbl>
      <w:tblPr>
        <w:tblW w:w="4673" w:type="pct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2032"/>
        <w:gridCol w:w="1403"/>
        <w:gridCol w:w="624"/>
        <w:gridCol w:w="622"/>
        <w:gridCol w:w="2070"/>
        <w:gridCol w:w="2552"/>
      </w:tblGrid>
      <w:tr w:rsidR="009A54D4" w:rsidRPr="00710A5E" w:rsidTr="00DE799F">
        <w:tblPrEx>
          <w:tblCellMar>
            <w:top w:w="0" w:type="dxa"/>
            <w:bottom w:w="0" w:type="dxa"/>
          </w:tblCellMar>
        </w:tblPrEx>
        <w:trPr>
          <w:cantSplit/>
          <w:trHeight w:val="124"/>
          <w:tblHeader/>
        </w:trPr>
        <w:tc>
          <w:tcPr>
            <w:tcW w:w="330" w:type="pct"/>
            <w:shd w:val="clear" w:color="auto" w:fill="D9D9D9"/>
          </w:tcPr>
          <w:p w:rsidR="009A54D4" w:rsidRPr="00710A5E" w:rsidRDefault="009A54D4" w:rsidP="00FE774F">
            <w:pPr>
              <w:rPr>
                <w:rFonts w:ascii="新細明體" w:hAnsi="新細明體"/>
                <w:bCs/>
                <w:sz w:val="20"/>
              </w:rPr>
            </w:pPr>
            <w:r w:rsidRPr="00710A5E">
              <w:rPr>
                <w:rFonts w:ascii="新細明體" w:hAnsi="新細明體" w:hint="eastAsia"/>
                <w:bCs/>
                <w:sz w:val="20"/>
              </w:rPr>
              <w:t>序號</w:t>
            </w:r>
          </w:p>
        </w:tc>
        <w:tc>
          <w:tcPr>
            <w:tcW w:w="1020" w:type="pct"/>
            <w:shd w:val="clear" w:color="auto" w:fill="D9D9D9"/>
          </w:tcPr>
          <w:p w:rsidR="009A54D4" w:rsidRPr="00710A5E" w:rsidRDefault="009A54D4" w:rsidP="00FE774F">
            <w:pPr>
              <w:rPr>
                <w:rFonts w:ascii="新細明體" w:hAnsi="新細明體" w:hint="eastAsia"/>
                <w:bCs/>
                <w:sz w:val="20"/>
              </w:rPr>
            </w:pPr>
            <w:r w:rsidRPr="00710A5E">
              <w:rPr>
                <w:rFonts w:ascii="新細明體" w:hAnsi="新細明體" w:hint="eastAsia"/>
                <w:bCs/>
                <w:sz w:val="20"/>
              </w:rPr>
              <w:t>欄位名稱</w:t>
            </w:r>
          </w:p>
        </w:tc>
        <w:tc>
          <w:tcPr>
            <w:tcW w:w="704" w:type="pct"/>
            <w:shd w:val="clear" w:color="auto" w:fill="D9D9D9"/>
          </w:tcPr>
          <w:p w:rsidR="009A54D4" w:rsidRPr="00710A5E" w:rsidRDefault="009A54D4" w:rsidP="00FE774F">
            <w:pPr>
              <w:jc w:val="center"/>
              <w:rPr>
                <w:rFonts w:ascii="新細明體" w:hAnsi="新細明體" w:hint="eastAsia"/>
                <w:bCs/>
                <w:sz w:val="20"/>
              </w:rPr>
            </w:pPr>
            <w:r w:rsidRPr="00710A5E">
              <w:rPr>
                <w:rFonts w:ascii="新細明體" w:hAnsi="新細明體" w:hint="eastAsia"/>
                <w:bCs/>
                <w:sz w:val="20"/>
              </w:rPr>
              <w:t>資料型態</w:t>
            </w:r>
          </w:p>
        </w:tc>
        <w:tc>
          <w:tcPr>
            <w:tcW w:w="313" w:type="pct"/>
            <w:shd w:val="clear" w:color="auto" w:fill="D9D9D9"/>
          </w:tcPr>
          <w:p w:rsidR="009A54D4" w:rsidRPr="00710A5E" w:rsidRDefault="009A54D4" w:rsidP="00FE774F">
            <w:pPr>
              <w:jc w:val="center"/>
              <w:rPr>
                <w:rFonts w:ascii="新細明體" w:hAnsi="新細明體" w:hint="eastAsia"/>
                <w:bCs/>
                <w:sz w:val="20"/>
              </w:rPr>
            </w:pPr>
            <w:r w:rsidRPr="00710A5E">
              <w:rPr>
                <w:rFonts w:ascii="新細明體" w:hAnsi="新細明體" w:hint="eastAsia"/>
                <w:bCs/>
                <w:sz w:val="20"/>
              </w:rPr>
              <w:t>長度</w:t>
            </w:r>
          </w:p>
        </w:tc>
        <w:tc>
          <w:tcPr>
            <w:tcW w:w="312" w:type="pct"/>
            <w:shd w:val="clear" w:color="auto" w:fill="D9D9D9"/>
          </w:tcPr>
          <w:p w:rsidR="009A54D4" w:rsidRPr="00710A5E" w:rsidRDefault="009A54D4" w:rsidP="00FE774F">
            <w:pPr>
              <w:jc w:val="center"/>
              <w:rPr>
                <w:rFonts w:ascii="新細明體" w:hAnsi="新細明體" w:hint="eastAsia"/>
                <w:bCs/>
                <w:sz w:val="20"/>
              </w:rPr>
            </w:pPr>
            <w:r w:rsidRPr="00710A5E">
              <w:rPr>
                <w:rFonts w:ascii="新細明體" w:hAnsi="新細明體" w:hint="eastAsia"/>
                <w:bCs/>
                <w:sz w:val="20"/>
              </w:rPr>
              <w:t>Not NULL</w:t>
            </w:r>
          </w:p>
        </w:tc>
        <w:tc>
          <w:tcPr>
            <w:tcW w:w="1039" w:type="pct"/>
            <w:shd w:val="clear" w:color="auto" w:fill="D9D9D9"/>
          </w:tcPr>
          <w:p w:rsidR="009A54D4" w:rsidRPr="00710A5E" w:rsidRDefault="009A54D4" w:rsidP="00FE774F">
            <w:pPr>
              <w:jc w:val="center"/>
              <w:rPr>
                <w:rFonts w:ascii="新細明體" w:hAnsi="新細明體" w:hint="eastAsia"/>
                <w:bCs/>
                <w:sz w:val="20"/>
              </w:rPr>
            </w:pPr>
            <w:r w:rsidRPr="00710A5E">
              <w:rPr>
                <w:rFonts w:ascii="新細明體" w:hAnsi="新細明體" w:hint="eastAsia"/>
                <w:bCs/>
                <w:sz w:val="20"/>
              </w:rPr>
              <w:t>資料名稱</w:t>
            </w:r>
          </w:p>
        </w:tc>
        <w:tc>
          <w:tcPr>
            <w:tcW w:w="1281" w:type="pct"/>
            <w:shd w:val="clear" w:color="auto" w:fill="D9D9D9"/>
          </w:tcPr>
          <w:p w:rsidR="009A54D4" w:rsidRPr="00710A5E" w:rsidRDefault="009A54D4" w:rsidP="00FE774F">
            <w:pPr>
              <w:rPr>
                <w:rFonts w:ascii="新細明體" w:hAnsi="新細明體"/>
                <w:bCs/>
                <w:sz w:val="20"/>
              </w:rPr>
            </w:pPr>
            <w:r>
              <w:rPr>
                <w:rFonts w:ascii="新細明體" w:hAnsi="新細明體" w:hint="eastAsia"/>
                <w:bCs/>
                <w:sz w:val="20"/>
              </w:rPr>
              <w:t>資料來源</w:t>
            </w:r>
          </w:p>
        </w:tc>
      </w:tr>
      <w:tr w:rsidR="009A54D4" w:rsidRPr="00907C38" w:rsidTr="00DE799F">
        <w:tblPrEx>
          <w:tblCellMar>
            <w:top w:w="0" w:type="dxa"/>
            <w:bottom w:w="0" w:type="dxa"/>
          </w:tblCellMar>
        </w:tblPrEx>
        <w:trPr>
          <w:cantSplit/>
          <w:trHeight w:val="261"/>
        </w:trPr>
        <w:tc>
          <w:tcPr>
            <w:tcW w:w="330" w:type="pct"/>
          </w:tcPr>
          <w:p w:rsidR="009A54D4" w:rsidRPr="00907C38" w:rsidRDefault="009A54D4" w:rsidP="00854DB3">
            <w:pPr>
              <w:numPr>
                <w:ilvl w:val="0"/>
                <w:numId w:val="33"/>
              </w:numPr>
              <w:spacing w:line="300" w:lineRule="exact"/>
              <w:rPr>
                <w:rStyle w:val="ae"/>
                <w:rFonts w:ascii="新細明體" w:hAnsi="新細明體" w:hint="eastAsia"/>
                <w:caps/>
                <w:sz w:val="20"/>
                <w:szCs w:val="20"/>
              </w:rPr>
            </w:pPr>
          </w:p>
        </w:tc>
        <w:tc>
          <w:tcPr>
            <w:tcW w:w="1020" w:type="pct"/>
            <w:vAlign w:val="center"/>
          </w:tcPr>
          <w:p w:rsidR="009A54D4" w:rsidRDefault="009A54D4" w:rsidP="00FE774F">
            <w:pPr>
              <w:widowControl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POLICY_NO</w:t>
            </w:r>
          </w:p>
        </w:tc>
        <w:tc>
          <w:tcPr>
            <w:tcW w:w="704" w:type="pct"/>
          </w:tcPr>
          <w:p w:rsidR="009A54D4" w:rsidRDefault="009A54D4" w:rsidP="00FE774F">
            <w:pPr>
              <w:spacing w:line="280" w:lineRule="exact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VARCHAR</w:t>
            </w:r>
          </w:p>
        </w:tc>
        <w:tc>
          <w:tcPr>
            <w:tcW w:w="313" w:type="pct"/>
          </w:tcPr>
          <w:p w:rsidR="009A54D4" w:rsidRDefault="009A54D4" w:rsidP="00FE774F">
            <w:pPr>
              <w:spacing w:line="280" w:lineRule="exact"/>
              <w:jc w:val="center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12</w:t>
            </w:r>
          </w:p>
        </w:tc>
        <w:tc>
          <w:tcPr>
            <w:tcW w:w="312" w:type="pct"/>
          </w:tcPr>
          <w:p w:rsidR="009A54D4" w:rsidRDefault="009A54D4" w:rsidP="00FE774F">
            <w:pPr>
              <w:spacing w:line="300" w:lineRule="exact"/>
              <w:jc w:val="center"/>
              <w:rPr>
                <w:rFonts w:ascii="新細明體" w:hAnsi="新細明體" w:hint="eastAsia"/>
                <w:caps/>
                <w:sz w:val="20"/>
              </w:rPr>
            </w:pPr>
            <w:r>
              <w:rPr>
                <w:rFonts w:ascii="新細明體" w:hAnsi="新細明體" w:hint="eastAsia"/>
                <w:caps/>
                <w:sz w:val="20"/>
              </w:rPr>
              <w:t>Y</w:t>
            </w:r>
          </w:p>
        </w:tc>
        <w:tc>
          <w:tcPr>
            <w:tcW w:w="1039" w:type="pct"/>
            <w:vAlign w:val="center"/>
          </w:tcPr>
          <w:p w:rsidR="009A54D4" w:rsidRDefault="009A54D4" w:rsidP="00FE774F">
            <w:pPr>
              <w:widowControl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保單號碼</w:t>
            </w:r>
            <w:r>
              <w:rPr>
                <w:rFonts w:hint="eastAsia"/>
                <w:color w:val="000000"/>
                <w:sz w:val="20"/>
              </w:rPr>
              <w:t xml:space="preserve">               </w:t>
            </w:r>
          </w:p>
        </w:tc>
        <w:tc>
          <w:tcPr>
            <w:tcW w:w="1281" w:type="pct"/>
          </w:tcPr>
          <w:p w:rsidR="009A54D4" w:rsidRDefault="009A54D4" w:rsidP="00FE774F">
            <w:pPr>
              <w:spacing w:line="240" w:lineRule="exact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DTAAB001</w:t>
            </w:r>
            <w:r>
              <w:rPr>
                <w:rFonts w:ascii="新細明體" w:hAnsi="新細明體"/>
                <w:sz w:val="20"/>
              </w:rPr>
              <w:t>.</w:t>
            </w:r>
            <w:r>
              <w:rPr>
                <w:rFonts w:hint="eastAsia"/>
                <w:color w:val="000000"/>
                <w:sz w:val="20"/>
              </w:rPr>
              <w:t xml:space="preserve"> POLICY_NO</w:t>
            </w:r>
          </w:p>
        </w:tc>
      </w:tr>
      <w:tr w:rsidR="009A54D4" w:rsidRPr="00710A5E" w:rsidTr="00DE799F">
        <w:tblPrEx>
          <w:tblCellMar>
            <w:top w:w="0" w:type="dxa"/>
            <w:bottom w:w="0" w:type="dxa"/>
          </w:tblCellMar>
        </w:tblPrEx>
        <w:trPr>
          <w:cantSplit/>
          <w:trHeight w:val="365"/>
          <w:hidden/>
        </w:trPr>
        <w:tc>
          <w:tcPr>
            <w:tcW w:w="330" w:type="pct"/>
          </w:tcPr>
          <w:p w:rsidR="009A54D4" w:rsidRPr="00710A5E" w:rsidRDefault="009A54D4" w:rsidP="00854DB3">
            <w:pPr>
              <w:numPr>
                <w:ilvl w:val="0"/>
                <w:numId w:val="33"/>
              </w:numPr>
              <w:spacing w:line="300" w:lineRule="exact"/>
              <w:jc w:val="both"/>
              <w:rPr>
                <w:rStyle w:val="ae"/>
                <w:rFonts w:ascii="新細明體" w:hAnsi="新細明體" w:hint="eastAsia"/>
                <w:caps/>
                <w:vanish/>
                <w:sz w:val="20"/>
                <w:szCs w:val="20"/>
              </w:rPr>
            </w:pPr>
          </w:p>
        </w:tc>
        <w:tc>
          <w:tcPr>
            <w:tcW w:w="1020" w:type="pct"/>
            <w:vAlign w:val="center"/>
          </w:tcPr>
          <w:p w:rsidR="009A54D4" w:rsidRDefault="009A54D4" w:rsidP="00FE774F">
            <w:pPr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APLY_NO</w:t>
            </w:r>
          </w:p>
        </w:tc>
        <w:tc>
          <w:tcPr>
            <w:tcW w:w="704" w:type="pct"/>
            <w:vAlign w:val="center"/>
          </w:tcPr>
          <w:p w:rsidR="009A54D4" w:rsidRPr="00710A5E" w:rsidRDefault="009A54D4" w:rsidP="00FE774F">
            <w:pPr>
              <w:spacing w:line="240" w:lineRule="exact"/>
              <w:rPr>
                <w:rFonts w:ascii="新細明體" w:hAnsi="新細明體"/>
                <w:sz w:val="20"/>
              </w:rPr>
            </w:pPr>
            <w:r w:rsidRPr="00710A5E">
              <w:rPr>
                <w:rFonts w:ascii="新細明體" w:hAnsi="新細明體" w:hint="eastAsia"/>
                <w:sz w:val="20"/>
              </w:rPr>
              <w:t>VAR</w:t>
            </w:r>
            <w:r w:rsidRPr="00710A5E">
              <w:rPr>
                <w:rFonts w:ascii="新細明體" w:hAnsi="新細明體"/>
                <w:sz w:val="20"/>
              </w:rPr>
              <w:t>CHAR</w:t>
            </w:r>
          </w:p>
        </w:tc>
        <w:tc>
          <w:tcPr>
            <w:tcW w:w="313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 w:hint="eastAsia"/>
                <w:sz w:val="20"/>
              </w:rPr>
            </w:pPr>
            <w:r w:rsidRPr="00710A5E">
              <w:rPr>
                <w:rFonts w:ascii="新細明體" w:hAnsi="新細明體"/>
                <w:sz w:val="20"/>
              </w:rPr>
              <w:t>1</w:t>
            </w:r>
            <w:r w:rsidRPr="00710A5E">
              <w:rPr>
                <w:rFonts w:ascii="新細明體" w:hAnsi="新細明體" w:hint="eastAsia"/>
                <w:sz w:val="20"/>
              </w:rPr>
              <w:t>4</w:t>
            </w:r>
          </w:p>
        </w:tc>
        <w:tc>
          <w:tcPr>
            <w:tcW w:w="312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/>
                <w:sz w:val="20"/>
              </w:rPr>
            </w:pPr>
            <w:r w:rsidRPr="00710A5E">
              <w:rPr>
                <w:rFonts w:ascii="新細明體" w:hAnsi="新細明體"/>
                <w:sz w:val="20"/>
              </w:rPr>
              <w:t>Y</w:t>
            </w:r>
          </w:p>
        </w:tc>
        <w:tc>
          <w:tcPr>
            <w:tcW w:w="1039" w:type="pct"/>
            <w:vAlign w:val="center"/>
          </w:tcPr>
          <w:p w:rsidR="009A54D4" w:rsidRDefault="009A54D4" w:rsidP="00FE774F">
            <w:pPr>
              <w:widowControl/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受理編號</w:t>
            </w:r>
            <w:r>
              <w:rPr>
                <w:rFonts w:hint="eastAsia"/>
                <w:color w:val="000000"/>
                <w:sz w:val="20"/>
              </w:rPr>
              <w:t>(</w:t>
            </w:r>
            <w:r>
              <w:rPr>
                <w:rFonts w:hint="eastAsia"/>
                <w:color w:val="000000"/>
                <w:sz w:val="20"/>
              </w:rPr>
              <w:t>契變案號</w:t>
            </w:r>
            <w:r>
              <w:rPr>
                <w:rFonts w:hint="eastAsia"/>
                <w:color w:val="000000"/>
                <w:sz w:val="20"/>
              </w:rPr>
              <w:t>)</w:t>
            </w:r>
          </w:p>
        </w:tc>
        <w:tc>
          <w:tcPr>
            <w:tcW w:w="1281" w:type="pct"/>
            <w:vAlign w:val="center"/>
          </w:tcPr>
          <w:p w:rsidR="009A54D4" w:rsidRPr="00710A5E" w:rsidRDefault="009A54D4" w:rsidP="00FE774F">
            <w:pPr>
              <w:spacing w:line="240" w:lineRule="exact"/>
              <w:rPr>
                <w:rFonts w:ascii="新細明體" w:hAnsi="新細明體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DTAAA001</w:t>
            </w:r>
            <w:r>
              <w:rPr>
                <w:rFonts w:ascii="新細明體" w:hAnsi="新細明體"/>
                <w:sz w:val="20"/>
              </w:rPr>
              <w:t>.</w:t>
            </w:r>
            <w:r>
              <w:rPr>
                <w:rFonts w:hint="eastAsia"/>
                <w:color w:val="000000"/>
                <w:sz w:val="20"/>
              </w:rPr>
              <w:t xml:space="preserve"> APLY_NO</w:t>
            </w:r>
          </w:p>
        </w:tc>
      </w:tr>
      <w:tr w:rsidR="009A54D4" w:rsidRPr="00710A5E" w:rsidTr="00DE799F">
        <w:tblPrEx>
          <w:tblCellMar>
            <w:top w:w="0" w:type="dxa"/>
            <w:bottom w:w="0" w:type="dxa"/>
          </w:tblCellMar>
        </w:tblPrEx>
        <w:trPr>
          <w:cantSplit/>
          <w:trHeight w:val="365"/>
        </w:trPr>
        <w:tc>
          <w:tcPr>
            <w:tcW w:w="330" w:type="pct"/>
          </w:tcPr>
          <w:p w:rsidR="009A54D4" w:rsidRPr="00710A5E" w:rsidRDefault="009A54D4" w:rsidP="00854DB3">
            <w:pPr>
              <w:numPr>
                <w:ilvl w:val="0"/>
                <w:numId w:val="33"/>
              </w:numPr>
              <w:spacing w:line="300" w:lineRule="exact"/>
              <w:jc w:val="both"/>
              <w:rPr>
                <w:rStyle w:val="ae"/>
                <w:rFonts w:ascii="新細明體" w:hAnsi="新細明體" w:hint="eastAsia"/>
                <w:caps/>
                <w:sz w:val="20"/>
                <w:szCs w:val="20"/>
              </w:rPr>
            </w:pPr>
          </w:p>
        </w:tc>
        <w:tc>
          <w:tcPr>
            <w:tcW w:w="1020" w:type="pct"/>
            <w:vAlign w:val="center"/>
          </w:tcPr>
          <w:p w:rsidR="009A54D4" w:rsidRDefault="009A54D4" w:rsidP="00FE774F">
            <w:pPr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INPUT_DATE</w:t>
            </w:r>
          </w:p>
        </w:tc>
        <w:tc>
          <w:tcPr>
            <w:tcW w:w="704" w:type="pct"/>
            <w:vAlign w:val="center"/>
          </w:tcPr>
          <w:p w:rsidR="009A54D4" w:rsidRPr="00710A5E" w:rsidRDefault="009A54D4" w:rsidP="00FE774F">
            <w:pPr>
              <w:spacing w:line="240" w:lineRule="exact"/>
              <w:rPr>
                <w:rFonts w:ascii="新細明體" w:hAnsi="新細明體" w:hint="eastAsia"/>
                <w:sz w:val="20"/>
              </w:rPr>
            </w:pPr>
            <w:r w:rsidRPr="00710A5E">
              <w:rPr>
                <w:rFonts w:ascii="新細明體" w:hAnsi="新細明體" w:hint="eastAsia"/>
                <w:sz w:val="20"/>
              </w:rPr>
              <w:t>DATE</w:t>
            </w:r>
          </w:p>
        </w:tc>
        <w:tc>
          <w:tcPr>
            <w:tcW w:w="313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/>
                <w:sz w:val="20"/>
              </w:rPr>
            </w:pPr>
          </w:p>
        </w:tc>
        <w:tc>
          <w:tcPr>
            <w:tcW w:w="312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/>
                <w:sz w:val="20"/>
              </w:rPr>
            </w:pPr>
            <w:r w:rsidRPr="00710A5E">
              <w:rPr>
                <w:rFonts w:ascii="新細明體" w:hAnsi="新細明體"/>
                <w:sz w:val="20"/>
              </w:rPr>
              <w:t>Y</w:t>
            </w:r>
          </w:p>
        </w:tc>
        <w:tc>
          <w:tcPr>
            <w:tcW w:w="1039" w:type="pct"/>
            <w:vAlign w:val="center"/>
          </w:tcPr>
          <w:p w:rsidR="009A54D4" w:rsidRDefault="009A54D4" w:rsidP="00FE774F">
            <w:pPr>
              <w:widowControl/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受理日</w:t>
            </w:r>
            <w:r>
              <w:rPr>
                <w:rFonts w:hint="eastAsia"/>
                <w:color w:val="000000"/>
                <w:sz w:val="20"/>
              </w:rPr>
              <w:t>(</w:t>
            </w:r>
            <w:r>
              <w:rPr>
                <w:rFonts w:hint="eastAsia"/>
                <w:color w:val="000000"/>
                <w:sz w:val="20"/>
              </w:rPr>
              <w:t>收件日</w:t>
            </w:r>
            <w:r>
              <w:rPr>
                <w:rFonts w:hint="eastAsia"/>
                <w:color w:val="000000"/>
                <w:sz w:val="20"/>
              </w:rPr>
              <w:t>)</w:t>
            </w:r>
          </w:p>
        </w:tc>
        <w:tc>
          <w:tcPr>
            <w:tcW w:w="1281" w:type="pct"/>
            <w:vAlign w:val="center"/>
          </w:tcPr>
          <w:p w:rsidR="009A54D4" w:rsidRPr="00710A5E" w:rsidRDefault="009A54D4" w:rsidP="00FE774F">
            <w:pPr>
              <w:spacing w:line="240" w:lineRule="exact"/>
              <w:rPr>
                <w:rFonts w:ascii="新細明體" w:hAnsi="新細明體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DTAAA001</w:t>
            </w:r>
            <w:r>
              <w:rPr>
                <w:rFonts w:ascii="新細明體" w:hAnsi="新細明體"/>
                <w:sz w:val="20"/>
              </w:rPr>
              <w:t>.</w:t>
            </w:r>
            <w:r>
              <w:t xml:space="preserve"> </w:t>
            </w:r>
            <w:r w:rsidRPr="009A54D4">
              <w:rPr>
                <w:rFonts w:ascii="新細明體" w:hAnsi="新細明體"/>
                <w:sz w:val="20"/>
              </w:rPr>
              <w:t>APLY_DATE</w:t>
            </w:r>
            <w:r>
              <w:rPr>
                <w:rFonts w:ascii="新細明體" w:hAnsi="新細明體"/>
                <w:sz w:val="20"/>
              </w:rPr>
              <w:t>(</w:t>
            </w:r>
            <w:r>
              <w:rPr>
                <w:rFonts w:ascii="新細明體" w:hAnsi="新細明體" w:hint="eastAsia"/>
                <w:sz w:val="20"/>
              </w:rPr>
              <w:t>需轉成DATE</w:t>
            </w:r>
            <w:r>
              <w:rPr>
                <w:rFonts w:ascii="新細明體" w:hAnsi="新細明體"/>
                <w:sz w:val="20"/>
              </w:rPr>
              <w:t>)</w:t>
            </w:r>
          </w:p>
        </w:tc>
      </w:tr>
      <w:tr w:rsidR="009A54D4" w:rsidRPr="00710A5E" w:rsidTr="00DE799F">
        <w:tblPrEx>
          <w:tblCellMar>
            <w:top w:w="0" w:type="dxa"/>
            <w:bottom w:w="0" w:type="dxa"/>
          </w:tblCellMar>
        </w:tblPrEx>
        <w:trPr>
          <w:cantSplit/>
          <w:trHeight w:val="365"/>
          <w:hidden/>
        </w:trPr>
        <w:tc>
          <w:tcPr>
            <w:tcW w:w="330" w:type="pct"/>
          </w:tcPr>
          <w:p w:rsidR="009A54D4" w:rsidRPr="00710A5E" w:rsidRDefault="009A54D4" w:rsidP="00854DB3">
            <w:pPr>
              <w:numPr>
                <w:ilvl w:val="0"/>
                <w:numId w:val="33"/>
              </w:numPr>
              <w:spacing w:line="300" w:lineRule="exact"/>
              <w:jc w:val="both"/>
              <w:rPr>
                <w:rStyle w:val="ae"/>
                <w:rFonts w:ascii="新細明體" w:hAnsi="新細明體" w:hint="eastAsia"/>
                <w:caps/>
                <w:vanish/>
                <w:sz w:val="20"/>
                <w:szCs w:val="20"/>
              </w:rPr>
            </w:pPr>
          </w:p>
        </w:tc>
        <w:tc>
          <w:tcPr>
            <w:tcW w:w="1020" w:type="pct"/>
            <w:vAlign w:val="center"/>
          </w:tcPr>
          <w:p w:rsidR="009A54D4" w:rsidRDefault="009A54D4" w:rsidP="00FE774F">
            <w:pPr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APRV_DATE</w:t>
            </w:r>
          </w:p>
        </w:tc>
        <w:tc>
          <w:tcPr>
            <w:tcW w:w="704" w:type="pct"/>
            <w:vAlign w:val="center"/>
          </w:tcPr>
          <w:p w:rsidR="009A54D4" w:rsidRPr="00710A5E" w:rsidRDefault="009A54D4" w:rsidP="00FE774F">
            <w:pPr>
              <w:spacing w:line="240" w:lineRule="exact"/>
              <w:rPr>
                <w:rFonts w:ascii="新細明體" w:hAnsi="新細明體"/>
                <w:sz w:val="20"/>
              </w:rPr>
            </w:pPr>
            <w:r w:rsidRPr="00710A5E">
              <w:rPr>
                <w:rFonts w:ascii="新細明體" w:hAnsi="新細明體" w:hint="eastAsia"/>
                <w:sz w:val="20"/>
              </w:rPr>
              <w:t>DATE</w:t>
            </w:r>
          </w:p>
        </w:tc>
        <w:tc>
          <w:tcPr>
            <w:tcW w:w="313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 w:hint="eastAsia"/>
                <w:sz w:val="20"/>
              </w:rPr>
            </w:pPr>
          </w:p>
        </w:tc>
        <w:tc>
          <w:tcPr>
            <w:tcW w:w="312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/>
                <w:sz w:val="20"/>
              </w:rPr>
            </w:pPr>
          </w:p>
        </w:tc>
        <w:tc>
          <w:tcPr>
            <w:tcW w:w="1039" w:type="pct"/>
            <w:vAlign w:val="center"/>
          </w:tcPr>
          <w:p w:rsidR="009A54D4" w:rsidRDefault="009A54D4" w:rsidP="00FE774F">
            <w:pPr>
              <w:widowControl/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覆核日</w:t>
            </w:r>
            <w:r>
              <w:rPr>
                <w:rFonts w:hint="eastAsia"/>
                <w:color w:val="000000"/>
                <w:sz w:val="20"/>
              </w:rPr>
              <w:t>(</w:t>
            </w:r>
            <w:r>
              <w:rPr>
                <w:rFonts w:hint="eastAsia"/>
                <w:color w:val="000000"/>
                <w:sz w:val="20"/>
              </w:rPr>
              <w:t>結案日</w:t>
            </w:r>
            <w:r>
              <w:rPr>
                <w:rFonts w:hint="eastAsia"/>
                <w:color w:val="000000"/>
                <w:sz w:val="20"/>
              </w:rPr>
              <w:t>)</w:t>
            </w:r>
          </w:p>
        </w:tc>
        <w:tc>
          <w:tcPr>
            <w:tcW w:w="1281" w:type="pct"/>
            <w:vAlign w:val="center"/>
          </w:tcPr>
          <w:p w:rsidR="009A54D4" w:rsidRPr="00741970" w:rsidRDefault="009A54D4" w:rsidP="00FE774F">
            <w:pPr>
              <w:spacing w:line="240" w:lineRule="exact"/>
              <w:rPr>
                <w:rFonts w:ascii="新細明體" w:hAnsi="新細明體" w:hint="eastAsia"/>
                <w:snapToGrid w:val="0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DTAAA001.</w:t>
            </w:r>
            <w:r>
              <w:t xml:space="preserve"> </w:t>
            </w:r>
            <w:r w:rsidRPr="009A54D4">
              <w:rPr>
                <w:rFonts w:ascii="新細明體" w:hAnsi="新細明體"/>
                <w:sz w:val="20"/>
              </w:rPr>
              <w:t>END_CASE_DATE</w:t>
            </w:r>
          </w:p>
        </w:tc>
      </w:tr>
      <w:tr w:rsidR="009A54D4" w:rsidRPr="00710A5E" w:rsidTr="00DE799F">
        <w:tblPrEx>
          <w:tblCellMar>
            <w:top w:w="0" w:type="dxa"/>
            <w:bottom w:w="0" w:type="dxa"/>
          </w:tblCellMar>
        </w:tblPrEx>
        <w:trPr>
          <w:cantSplit/>
          <w:trHeight w:val="365"/>
          <w:hidden/>
        </w:trPr>
        <w:tc>
          <w:tcPr>
            <w:tcW w:w="330" w:type="pct"/>
          </w:tcPr>
          <w:p w:rsidR="009A54D4" w:rsidRPr="00710A5E" w:rsidRDefault="009A54D4" w:rsidP="00854DB3">
            <w:pPr>
              <w:numPr>
                <w:ilvl w:val="0"/>
                <w:numId w:val="33"/>
              </w:numPr>
              <w:spacing w:line="300" w:lineRule="exact"/>
              <w:jc w:val="both"/>
              <w:rPr>
                <w:rStyle w:val="ae"/>
                <w:rFonts w:ascii="新細明體" w:hAnsi="新細明體" w:hint="eastAsia"/>
                <w:caps/>
                <w:vanish/>
                <w:sz w:val="20"/>
                <w:szCs w:val="20"/>
              </w:rPr>
            </w:pPr>
          </w:p>
        </w:tc>
        <w:tc>
          <w:tcPr>
            <w:tcW w:w="1020" w:type="pct"/>
            <w:vAlign w:val="center"/>
          </w:tcPr>
          <w:p w:rsidR="009A54D4" w:rsidRDefault="009A54D4" w:rsidP="00FE774F">
            <w:pPr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APC_NAME</w:t>
            </w:r>
          </w:p>
        </w:tc>
        <w:tc>
          <w:tcPr>
            <w:tcW w:w="704" w:type="pct"/>
            <w:vAlign w:val="center"/>
          </w:tcPr>
          <w:p w:rsidR="009A54D4" w:rsidRPr="00710A5E" w:rsidRDefault="009A54D4" w:rsidP="00FE774F">
            <w:pPr>
              <w:spacing w:line="240" w:lineRule="exact"/>
              <w:rPr>
                <w:rFonts w:ascii="新細明體" w:hAnsi="新細明體"/>
                <w:sz w:val="20"/>
              </w:rPr>
            </w:pPr>
            <w:r w:rsidRPr="00710A5E">
              <w:rPr>
                <w:rFonts w:ascii="新細明體" w:hAnsi="新細明體"/>
                <w:sz w:val="20"/>
              </w:rPr>
              <w:t>VARCHAR</w:t>
            </w:r>
          </w:p>
        </w:tc>
        <w:tc>
          <w:tcPr>
            <w:tcW w:w="313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12</w:t>
            </w:r>
          </w:p>
        </w:tc>
        <w:tc>
          <w:tcPr>
            <w:tcW w:w="312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/>
                <w:sz w:val="20"/>
              </w:rPr>
            </w:pPr>
          </w:p>
        </w:tc>
        <w:tc>
          <w:tcPr>
            <w:tcW w:w="1039" w:type="pct"/>
            <w:vAlign w:val="center"/>
          </w:tcPr>
          <w:p w:rsidR="009A54D4" w:rsidRDefault="009A54D4" w:rsidP="00FE774F">
            <w:pPr>
              <w:widowControl/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要保人姓名</w:t>
            </w:r>
            <w:r>
              <w:rPr>
                <w:rFonts w:hint="eastAsia"/>
                <w:color w:val="000000"/>
                <w:sz w:val="20"/>
              </w:rPr>
              <w:t xml:space="preserve">             </w:t>
            </w:r>
          </w:p>
        </w:tc>
        <w:tc>
          <w:tcPr>
            <w:tcW w:w="1281" w:type="pct"/>
            <w:vAlign w:val="center"/>
          </w:tcPr>
          <w:p w:rsidR="009A54D4" w:rsidRPr="00741970" w:rsidRDefault="009A54D4" w:rsidP="00FE774F">
            <w:pPr>
              <w:spacing w:line="240" w:lineRule="exact"/>
              <w:rPr>
                <w:rFonts w:ascii="新細明體" w:hAnsi="新細明體" w:hint="eastAsia"/>
                <w:snapToGrid w:val="0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DTAAA010.</w:t>
            </w:r>
            <w:r>
              <w:rPr>
                <w:rFonts w:ascii="新細明體" w:hAnsi="新細明體"/>
                <w:sz w:val="20"/>
              </w:rPr>
              <w:t>OCR_NAME</w:t>
            </w:r>
            <w:r w:rsidR="00D14138">
              <w:rPr>
                <w:rFonts w:ascii="新細明體" w:hAnsi="新細明體" w:hint="eastAsia"/>
                <w:sz w:val="20"/>
              </w:rPr>
              <w:t>(第二碼均取代為＊)</w:t>
            </w:r>
          </w:p>
        </w:tc>
      </w:tr>
      <w:tr w:rsidR="009A54D4" w:rsidRPr="00710A5E" w:rsidTr="00DE799F">
        <w:tblPrEx>
          <w:tblCellMar>
            <w:top w:w="0" w:type="dxa"/>
            <w:bottom w:w="0" w:type="dxa"/>
          </w:tblCellMar>
        </w:tblPrEx>
        <w:trPr>
          <w:cantSplit/>
          <w:trHeight w:val="365"/>
          <w:hidden/>
        </w:trPr>
        <w:tc>
          <w:tcPr>
            <w:tcW w:w="330" w:type="pct"/>
          </w:tcPr>
          <w:p w:rsidR="009A54D4" w:rsidRPr="00710A5E" w:rsidRDefault="009A54D4" w:rsidP="00854DB3">
            <w:pPr>
              <w:numPr>
                <w:ilvl w:val="0"/>
                <w:numId w:val="33"/>
              </w:numPr>
              <w:spacing w:line="300" w:lineRule="exact"/>
              <w:jc w:val="both"/>
              <w:rPr>
                <w:rStyle w:val="ae"/>
                <w:rFonts w:ascii="新細明體" w:hAnsi="新細明體" w:hint="eastAsia"/>
                <w:caps/>
                <w:vanish/>
                <w:sz w:val="20"/>
                <w:szCs w:val="20"/>
              </w:rPr>
            </w:pPr>
          </w:p>
        </w:tc>
        <w:tc>
          <w:tcPr>
            <w:tcW w:w="1020" w:type="pct"/>
            <w:vAlign w:val="center"/>
          </w:tcPr>
          <w:p w:rsidR="009A54D4" w:rsidRDefault="009A54D4" w:rsidP="00FE774F">
            <w:pPr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INSD_NAME</w:t>
            </w:r>
          </w:p>
        </w:tc>
        <w:tc>
          <w:tcPr>
            <w:tcW w:w="704" w:type="pct"/>
            <w:vAlign w:val="center"/>
          </w:tcPr>
          <w:p w:rsidR="009A54D4" w:rsidRPr="00710A5E" w:rsidRDefault="009A54D4" w:rsidP="00FE774F">
            <w:pPr>
              <w:spacing w:line="240" w:lineRule="exact"/>
              <w:rPr>
                <w:rFonts w:ascii="新細明體" w:hAnsi="新細明體"/>
                <w:sz w:val="20"/>
              </w:rPr>
            </w:pPr>
            <w:r w:rsidRPr="00710A5E">
              <w:rPr>
                <w:rFonts w:ascii="新細明體" w:hAnsi="新細明體"/>
                <w:sz w:val="20"/>
              </w:rPr>
              <w:t>VARCHAR</w:t>
            </w:r>
          </w:p>
        </w:tc>
        <w:tc>
          <w:tcPr>
            <w:tcW w:w="313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12</w:t>
            </w:r>
          </w:p>
        </w:tc>
        <w:tc>
          <w:tcPr>
            <w:tcW w:w="312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/>
                <w:sz w:val="20"/>
              </w:rPr>
            </w:pPr>
          </w:p>
        </w:tc>
        <w:tc>
          <w:tcPr>
            <w:tcW w:w="1039" w:type="pct"/>
            <w:vAlign w:val="center"/>
          </w:tcPr>
          <w:p w:rsidR="009A54D4" w:rsidRDefault="009A54D4" w:rsidP="00FE774F">
            <w:pPr>
              <w:widowControl/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被保險人姓名</w:t>
            </w:r>
            <w:r>
              <w:rPr>
                <w:rFonts w:hint="eastAsia"/>
                <w:color w:val="000000"/>
                <w:sz w:val="20"/>
              </w:rPr>
              <w:t xml:space="preserve">           </w:t>
            </w:r>
          </w:p>
        </w:tc>
        <w:tc>
          <w:tcPr>
            <w:tcW w:w="1281" w:type="pct"/>
            <w:vAlign w:val="center"/>
          </w:tcPr>
          <w:p w:rsidR="009A54D4" w:rsidRPr="00741970" w:rsidRDefault="009A54D4" w:rsidP="00FE774F">
            <w:pPr>
              <w:spacing w:line="240" w:lineRule="exact"/>
              <w:rPr>
                <w:rFonts w:ascii="新細明體" w:hAnsi="新細明體" w:hint="eastAsia"/>
                <w:snapToGrid w:val="0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DTAAA010.</w:t>
            </w:r>
            <w:r>
              <w:rPr>
                <w:rFonts w:ascii="新細明體" w:hAnsi="新細明體"/>
                <w:sz w:val="20"/>
              </w:rPr>
              <w:t>OCR_NAME</w:t>
            </w:r>
            <w:r w:rsidR="00D14138">
              <w:rPr>
                <w:rFonts w:ascii="新細明體" w:hAnsi="新細明體" w:hint="eastAsia"/>
                <w:sz w:val="20"/>
              </w:rPr>
              <w:t>(第二碼均取代為＊)</w:t>
            </w:r>
          </w:p>
        </w:tc>
      </w:tr>
      <w:tr w:rsidR="009A54D4" w:rsidRPr="00710A5E" w:rsidTr="00DE799F">
        <w:tblPrEx>
          <w:tblCellMar>
            <w:top w:w="0" w:type="dxa"/>
            <w:bottom w:w="0" w:type="dxa"/>
          </w:tblCellMar>
        </w:tblPrEx>
        <w:trPr>
          <w:cantSplit/>
          <w:trHeight w:val="365"/>
          <w:hidden/>
        </w:trPr>
        <w:tc>
          <w:tcPr>
            <w:tcW w:w="330" w:type="pct"/>
          </w:tcPr>
          <w:p w:rsidR="009A54D4" w:rsidRPr="00710A5E" w:rsidRDefault="009A54D4" w:rsidP="00854DB3">
            <w:pPr>
              <w:numPr>
                <w:ilvl w:val="0"/>
                <w:numId w:val="33"/>
              </w:numPr>
              <w:spacing w:line="300" w:lineRule="exact"/>
              <w:jc w:val="both"/>
              <w:rPr>
                <w:rStyle w:val="ae"/>
                <w:rFonts w:ascii="新細明體" w:hAnsi="新細明體" w:hint="eastAsia"/>
                <w:caps/>
                <w:vanish/>
                <w:sz w:val="20"/>
                <w:szCs w:val="20"/>
              </w:rPr>
            </w:pPr>
          </w:p>
        </w:tc>
        <w:tc>
          <w:tcPr>
            <w:tcW w:w="1020" w:type="pct"/>
            <w:vAlign w:val="center"/>
          </w:tcPr>
          <w:p w:rsidR="009A54D4" w:rsidRDefault="009A54D4" w:rsidP="00FE774F">
            <w:pPr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APLY_STS_DESC</w:t>
            </w:r>
          </w:p>
        </w:tc>
        <w:tc>
          <w:tcPr>
            <w:tcW w:w="704" w:type="pct"/>
            <w:vAlign w:val="center"/>
          </w:tcPr>
          <w:p w:rsidR="009A54D4" w:rsidRPr="00710A5E" w:rsidRDefault="009A54D4" w:rsidP="00FE774F">
            <w:pPr>
              <w:spacing w:line="240" w:lineRule="exact"/>
              <w:rPr>
                <w:rFonts w:ascii="新細明體" w:hAnsi="新細明體"/>
                <w:sz w:val="20"/>
              </w:rPr>
            </w:pPr>
            <w:r w:rsidRPr="00710A5E">
              <w:rPr>
                <w:rFonts w:ascii="新細明體" w:hAnsi="新細明體"/>
                <w:sz w:val="20"/>
              </w:rPr>
              <w:t>VARCHAR</w:t>
            </w:r>
          </w:p>
        </w:tc>
        <w:tc>
          <w:tcPr>
            <w:tcW w:w="313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20</w:t>
            </w:r>
          </w:p>
        </w:tc>
        <w:tc>
          <w:tcPr>
            <w:tcW w:w="312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/>
                <w:sz w:val="20"/>
              </w:rPr>
            </w:pPr>
          </w:p>
        </w:tc>
        <w:tc>
          <w:tcPr>
            <w:tcW w:w="1039" w:type="pct"/>
            <w:vAlign w:val="center"/>
          </w:tcPr>
          <w:p w:rsidR="009A54D4" w:rsidRDefault="009A54D4" w:rsidP="00FE774F">
            <w:pPr>
              <w:widowControl/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處理進度</w:t>
            </w:r>
            <w:r>
              <w:rPr>
                <w:rFonts w:hint="eastAsia"/>
                <w:color w:val="000000"/>
                <w:sz w:val="20"/>
              </w:rPr>
              <w:t>-</w:t>
            </w:r>
            <w:r>
              <w:rPr>
                <w:rFonts w:hint="eastAsia"/>
                <w:color w:val="000000"/>
                <w:sz w:val="20"/>
              </w:rPr>
              <w:t>中文描述</w:t>
            </w:r>
            <w:r>
              <w:rPr>
                <w:rFonts w:hint="eastAsia"/>
                <w:color w:val="000000"/>
                <w:sz w:val="20"/>
              </w:rPr>
              <w:t xml:space="preserve">         </w:t>
            </w:r>
          </w:p>
        </w:tc>
        <w:tc>
          <w:tcPr>
            <w:tcW w:w="1281" w:type="pct"/>
            <w:vAlign w:val="center"/>
          </w:tcPr>
          <w:p w:rsidR="009A54D4" w:rsidRDefault="009A54D4" w:rsidP="00FE774F">
            <w:pPr>
              <w:spacing w:line="240" w:lineRule="exact"/>
              <w:rPr>
                <w:rFonts w:ascii="新細明體" w:hAnsi="新細明體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用DTAAA001.</w:t>
            </w:r>
            <w:r>
              <w:rPr>
                <w:rFonts w:ascii="新細明體" w:hAnsi="新細明體"/>
                <w:sz w:val="20"/>
              </w:rPr>
              <w:t>APLY_STS</w:t>
            </w:r>
            <w:r>
              <w:rPr>
                <w:rFonts w:ascii="新細明體" w:hAnsi="新細明體" w:hint="eastAsia"/>
                <w:sz w:val="20"/>
              </w:rPr>
              <w:t>來轉換</w:t>
            </w:r>
          </w:p>
          <w:p w:rsidR="009A54D4" w:rsidRDefault="009A54D4" w:rsidP="00FE774F">
            <w:pPr>
              <w:spacing w:line="240" w:lineRule="exact"/>
              <w:rPr>
                <w:rFonts w:ascii="新細明體" w:hAnsi="新細明體"/>
                <w:snapToGrid w:val="0"/>
                <w:sz w:val="20"/>
              </w:rPr>
            </w:pPr>
            <w:r>
              <w:rPr>
                <w:rFonts w:ascii="新細明體" w:hAnsi="新細明體" w:hint="eastAsia"/>
                <w:snapToGrid w:val="0"/>
                <w:sz w:val="20"/>
              </w:rPr>
              <w:t>&lt;10 受理中</w:t>
            </w:r>
          </w:p>
          <w:p w:rsidR="009A54D4" w:rsidRDefault="009A54D4" w:rsidP="00FE774F">
            <w:pPr>
              <w:spacing w:line="240" w:lineRule="exact"/>
              <w:rPr>
                <w:rFonts w:ascii="新細明體" w:hAnsi="新細明體"/>
                <w:snapToGrid w:val="0"/>
                <w:sz w:val="20"/>
              </w:rPr>
            </w:pPr>
            <w:r>
              <w:rPr>
                <w:rFonts w:ascii="新細明體" w:hAnsi="新細明體" w:hint="eastAsia"/>
                <w:snapToGrid w:val="0"/>
                <w:sz w:val="20"/>
              </w:rPr>
              <w:t>&gt;=10且&lt;=30 核定中</w:t>
            </w:r>
          </w:p>
          <w:p w:rsidR="009A54D4" w:rsidRDefault="009A54D4" w:rsidP="00FE774F">
            <w:pPr>
              <w:spacing w:line="240" w:lineRule="exact"/>
              <w:rPr>
                <w:rFonts w:ascii="新細明體" w:hAnsi="新細明體"/>
                <w:snapToGrid w:val="0"/>
                <w:sz w:val="20"/>
              </w:rPr>
            </w:pPr>
            <w:r>
              <w:rPr>
                <w:rFonts w:ascii="新細明體" w:hAnsi="新細明體" w:hint="eastAsia"/>
                <w:snapToGrid w:val="0"/>
                <w:sz w:val="20"/>
              </w:rPr>
              <w:t>&gt;=40且&lt;80 簽核中</w:t>
            </w:r>
          </w:p>
          <w:p w:rsidR="009A54D4" w:rsidRDefault="009A54D4" w:rsidP="00FE774F">
            <w:pPr>
              <w:spacing w:line="240" w:lineRule="exact"/>
              <w:rPr>
                <w:rFonts w:ascii="新細明體" w:hAnsi="新細明體"/>
                <w:snapToGrid w:val="0"/>
                <w:sz w:val="20"/>
              </w:rPr>
            </w:pPr>
            <w:r>
              <w:rPr>
                <w:rFonts w:ascii="新細明體" w:hAnsi="新細明體" w:hint="eastAsia"/>
                <w:snapToGrid w:val="0"/>
                <w:sz w:val="20"/>
              </w:rPr>
              <w:t>80 結案</w:t>
            </w:r>
          </w:p>
          <w:p w:rsidR="005E432E" w:rsidRDefault="005E432E" w:rsidP="00FE774F">
            <w:pPr>
              <w:spacing w:line="240" w:lineRule="exact"/>
              <w:rPr>
                <w:rFonts w:ascii="新細明體" w:hAnsi="新細明體" w:hint="eastAsia"/>
                <w:snapToGrid w:val="0"/>
                <w:sz w:val="20"/>
              </w:rPr>
            </w:pPr>
            <w:r>
              <w:rPr>
                <w:rFonts w:ascii="新細明體" w:hAnsi="新細明體" w:hint="eastAsia"/>
                <w:snapToGrid w:val="0"/>
                <w:sz w:val="20"/>
              </w:rPr>
              <w:t xml:space="preserve">81 </w:t>
            </w:r>
            <w:r>
              <w:rPr>
                <w:rFonts w:hint="eastAsia"/>
                <w:sz w:val="20"/>
                <w:szCs w:val="20"/>
              </w:rPr>
              <w:t>作廢</w:t>
            </w:r>
          </w:p>
          <w:p w:rsidR="005E432E" w:rsidRPr="00741970" w:rsidRDefault="005E432E" w:rsidP="00FE774F">
            <w:pPr>
              <w:spacing w:line="240" w:lineRule="exact"/>
              <w:rPr>
                <w:rFonts w:ascii="新細明體" w:hAnsi="新細明體" w:hint="eastAsia"/>
                <w:snapToGrid w:val="0"/>
                <w:sz w:val="20"/>
              </w:rPr>
            </w:pPr>
            <w:r>
              <w:rPr>
                <w:rFonts w:ascii="新細明體" w:hAnsi="新細明體"/>
                <w:snapToGrid w:val="0"/>
                <w:sz w:val="20"/>
              </w:rPr>
              <w:t>82</w:t>
            </w:r>
            <w:r>
              <w:rPr>
                <w:rFonts w:hint="eastAsia"/>
                <w:sz w:val="20"/>
                <w:szCs w:val="20"/>
              </w:rPr>
              <w:t>剔除</w:t>
            </w:r>
          </w:p>
        </w:tc>
      </w:tr>
      <w:tr w:rsidR="009A54D4" w:rsidRPr="00710A5E" w:rsidTr="00DE799F">
        <w:tblPrEx>
          <w:tblCellMar>
            <w:top w:w="0" w:type="dxa"/>
            <w:bottom w:w="0" w:type="dxa"/>
          </w:tblCellMar>
        </w:tblPrEx>
        <w:trPr>
          <w:cantSplit/>
          <w:trHeight w:val="365"/>
          <w:hidden/>
        </w:trPr>
        <w:tc>
          <w:tcPr>
            <w:tcW w:w="330" w:type="pct"/>
          </w:tcPr>
          <w:p w:rsidR="009A54D4" w:rsidRPr="00710A5E" w:rsidRDefault="009A54D4" w:rsidP="00854DB3">
            <w:pPr>
              <w:numPr>
                <w:ilvl w:val="0"/>
                <w:numId w:val="33"/>
              </w:numPr>
              <w:spacing w:line="300" w:lineRule="exact"/>
              <w:jc w:val="both"/>
              <w:rPr>
                <w:rStyle w:val="ae"/>
                <w:rFonts w:ascii="新細明體" w:hAnsi="新細明體" w:hint="eastAsia"/>
                <w:caps/>
                <w:vanish/>
                <w:sz w:val="20"/>
                <w:szCs w:val="20"/>
              </w:rPr>
            </w:pPr>
          </w:p>
        </w:tc>
        <w:tc>
          <w:tcPr>
            <w:tcW w:w="1020" w:type="pct"/>
            <w:vAlign w:val="center"/>
          </w:tcPr>
          <w:p w:rsidR="009A54D4" w:rsidRDefault="009A54D4" w:rsidP="00FE774F">
            <w:pPr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INPUT_NAME</w:t>
            </w:r>
          </w:p>
        </w:tc>
        <w:tc>
          <w:tcPr>
            <w:tcW w:w="704" w:type="pct"/>
            <w:vAlign w:val="center"/>
          </w:tcPr>
          <w:p w:rsidR="009A54D4" w:rsidRPr="00710A5E" w:rsidRDefault="009A54D4" w:rsidP="00FE774F">
            <w:pPr>
              <w:spacing w:line="240" w:lineRule="exact"/>
              <w:rPr>
                <w:rFonts w:ascii="新細明體" w:hAnsi="新細明體" w:hint="eastAsia"/>
                <w:sz w:val="20"/>
              </w:rPr>
            </w:pPr>
            <w:r w:rsidRPr="00710A5E">
              <w:rPr>
                <w:rFonts w:ascii="新細明體" w:hAnsi="新細明體"/>
                <w:sz w:val="20"/>
              </w:rPr>
              <w:t>VARCHAR</w:t>
            </w:r>
          </w:p>
        </w:tc>
        <w:tc>
          <w:tcPr>
            <w:tcW w:w="313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8</w:t>
            </w:r>
          </w:p>
        </w:tc>
        <w:tc>
          <w:tcPr>
            <w:tcW w:w="312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/>
                <w:sz w:val="20"/>
              </w:rPr>
            </w:pPr>
          </w:p>
        </w:tc>
        <w:tc>
          <w:tcPr>
            <w:tcW w:w="1039" w:type="pct"/>
            <w:vAlign w:val="center"/>
          </w:tcPr>
          <w:p w:rsidR="009A54D4" w:rsidRDefault="009A54D4" w:rsidP="00FE774F">
            <w:pPr>
              <w:widowControl/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受理者姓名</w:t>
            </w:r>
            <w:r>
              <w:rPr>
                <w:rFonts w:hint="eastAsia"/>
                <w:color w:val="000000"/>
                <w:sz w:val="20"/>
              </w:rPr>
              <w:t>(</w:t>
            </w:r>
            <w:r>
              <w:rPr>
                <w:rFonts w:hint="eastAsia"/>
                <w:color w:val="000000"/>
                <w:sz w:val="20"/>
              </w:rPr>
              <w:t>經辦</w:t>
            </w:r>
            <w:r>
              <w:rPr>
                <w:rFonts w:hint="eastAsia"/>
                <w:color w:val="000000"/>
                <w:sz w:val="20"/>
              </w:rPr>
              <w:t xml:space="preserve">)             </w:t>
            </w:r>
          </w:p>
        </w:tc>
        <w:tc>
          <w:tcPr>
            <w:tcW w:w="1281" w:type="pct"/>
            <w:vAlign w:val="center"/>
          </w:tcPr>
          <w:p w:rsidR="009A54D4" w:rsidRPr="00710A5E" w:rsidRDefault="009A54D4" w:rsidP="00FE774F">
            <w:pPr>
              <w:spacing w:line="240" w:lineRule="exact"/>
              <w:rPr>
                <w:rFonts w:ascii="新細明體" w:hAnsi="新細明體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DTAAA001</w:t>
            </w:r>
            <w:r>
              <w:rPr>
                <w:rFonts w:ascii="新細明體" w:hAnsi="新細明體"/>
                <w:sz w:val="20"/>
              </w:rPr>
              <w:t>.</w:t>
            </w:r>
            <w:r>
              <w:t xml:space="preserve"> </w:t>
            </w:r>
            <w:r w:rsidRPr="009A54D4">
              <w:t>APLY_NAME</w:t>
            </w:r>
          </w:p>
        </w:tc>
      </w:tr>
      <w:tr w:rsidR="009A54D4" w:rsidRPr="00710A5E" w:rsidTr="00DE799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30" w:type="pct"/>
          </w:tcPr>
          <w:p w:rsidR="009A54D4" w:rsidRPr="00710A5E" w:rsidRDefault="009A54D4" w:rsidP="00854DB3">
            <w:pPr>
              <w:numPr>
                <w:ilvl w:val="0"/>
                <w:numId w:val="33"/>
              </w:numPr>
              <w:spacing w:line="300" w:lineRule="exact"/>
              <w:jc w:val="both"/>
              <w:rPr>
                <w:rStyle w:val="ae"/>
                <w:rFonts w:ascii="新細明體" w:hAnsi="新細明體" w:hint="eastAsia"/>
                <w:caps/>
                <w:sz w:val="20"/>
                <w:szCs w:val="20"/>
              </w:rPr>
            </w:pPr>
          </w:p>
        </w:tc>
        <w:tc>
          <w:tcPr>
            <w:tcW w:w="1020" w:type="pct"/>
            <w:vAlign w:val="center"/>
          </w:tcPr>
          <w:p w:rsidR="009A54D4" w:rsidRDefault="009A54D4" w:rsidP="00FE774F">
            <w:pPr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BANKER_ID</w:t>
            </w:r>
          </w:p>
        </w:tc>
        <w:tc>
          <w:tcPr>
            <w:tcW w:w="704" w:type="pct"/>
            <w:vAlign w:val="center"/>
          </w:tcPr>
          <w:p w:rsidR="009A54D4" w:rsidRPr="00710A5E" w:rsidRDefault="009A54D4" w:rsidP="00FE774F">
            <w:pPr>
              <w:spacing w:line="240" w:lineRule="exact"/>
              <w:rPr>
                <w:rFonts w:ascii="新細明體" w:hAnsi="新細明體"/>
                <w:sz w:val="20"/>
              </w:rPr>
            </w:pPr>
            <w:r w:rsidRPr="00710A5E">
              <w:rPr>
                <w:rFonts w:ascii="新細明體" w:hAnsi="新細明體" w:hint="eastAsia"/>
                <w:sz w:val="20"/>
              </w:rPr>
              <w:t>VAR</w:t>
            </w:r>
            <w:r w:rsidRPr="00710A5E">
              <w:rPr>
                <w:rFonts w:ascii="新細明體" w:hAnsi="新細明體"/>
                <w:sz w:val="20"/>
              </w:rPr>
              <w:t>CHAR</w:t>
            </w:r>
          </w:p>
        </w:tc>
        <w:tc>
          <w:tcPr>
            <w:tcW w:w="313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1</w:t>
            </w:r>
            <w:r>
              <w:rPr>
                <w:rFonts w:ascii="新細明體" w:hAnsi="新細明體"/>
                <w:sz w:val="20"/>
              </w:rPr>
              <w:t>2</w:t>
            </w:r>
          </w:p>
        </w:tc>
        <w:tc>
          <w:tcPr>
            <w:tcW w:w="312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/>
                <w:sz w:val="20"/>
              </w:rPr>
            </w:pPr>
          </w:p>
        </w:tc>
        <w:tc>
          <w:tcPr>
            <w:tcW w:w="1039" w:type="pct"/>
            <w:vAlign w:val="center"/>
          </w:tcPr>
          <w:p w:rsidR="009A54D4" w:rsidRDefault="009A54D4" w:rsidP="00FE774F">
            <w:pPr>
              <w:widowControl/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保經代分支代碼</w:t>
            </w:r>
          </w:p>
        </w:tc>
        <w:tc>
          <w:tcPr>
            <w:tcW w:w="1281" w:type="pct"/>
          </w:tcPr>
          <w:p w:rsidR="009A54D4" w:rsidRPr="00710A5E" w:rsidRDefault="009A54D4" w:rsidP="00FE774F">
            <w:pPr>
              <w:spacing w:line="240" w:lineRule="exact"/>
              <w:rPr>
                <w:rFonts w:ascii="新細明體" w:hAnsi="新細明體" w:cs="標楷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DTAAA010</w:t>
            </w:r>
            <w:r>
              <w:rPr>
                <w:rFonts w:ascii="新細明體" w:hAnsi="新細明體"/>
                <w:sz w:val="20"/>
              </w:rPr>
              <w:t>.</w:t>
            </w:r>
            <w:r>
              <w:t xml:space="preserve"> </w:t>
            </w:r>
            <w:r w:rsidRPr="009A54D4">
              <w:rPr>
                <w:rFonts w:ascii="新細明體" w:hAnsi="新細明體"/>
                <w:sz w:val="20"/>
              </w:rPr>
              <w:t>SPC_AGNT_ID</w:t>
            </w:r>
          </w:p>
        </w:tc>
      </w:tr>
      <w:tr w:rsidR="009A54D4" w:rsidRPr="00710A5E" w:rsidTr="00DE799F">
        <w:tblPrEx>
          <w:tblCellMar>
            <w:top w:w="0" w:type="dxa"/>
            <w:bottom w:w="0" w:type="dxa"/>
          </w:tblCellMar>
        </w:tblPrEx>
        <w:trPr>
          <w:cantSplit/>
          <w:trHeight w:val="365"/>
          <w:hidden/>
        </w:trPr>
        <w:tc>
          <w:tcPr>
            <w:tcW w:w="330" w:type="pct"/>
          </w:tcPr>
          <w:p w:rsidR="009A54D4" w:rsidRPr="00710A5E" w:rsidRDefault="009A54D4" w:rsidP="00854DB3">
            <w:pPr>
              <w:numPr>
                <w:ilvl w:val="0"/>
                <w:numId w:val="33"/>
              </w:numPr>
              <w:spacing w:line="300" w:lineRule="exact"/>
              <w:jc w:val="both"/>
              <w:rPr>
                <w:rStyle w:val="ae"/>
                <w:rFonts w:ascii="新細明體" w:hAnsi="新細明體" w:hint="eastAsia"/>
                <w:caps/>
                <w:vanish/>
                <w:sz w:val="20"/>
                <w:szCs w:val="20"/>
              </w:rPr>
            </w:pPr>
          </w:p>
        </w:tc>
        <w:tc>
          <w:tcPr>
            <w:tcW w:w="1020" w:type="pct"/>
            <w:vAlign w:val="center"/>
          </w:tcPr>
          <w:p w:rsidR="009A54D4" w:rsidRDefault="009A54D4" w:rsidP="00FE774F">
            <w:pPr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BANKER_NAME</w:t>
            </w:r>
          </w:p>
        </w:tc>
        <w:tc>
          <w:tcPr>
            <w:tcW w:w="704" w:type="pct"/>
            <w:vAlign w:val="center"/>
          </w:tcPr>
          <w:p w:rsidR="009A54D4" w:rsidRPr="00710A5E" w:rsidRDefault="009A54D4" w:rsidP="00FE774F">
            <w:pPr>
              <w:spacing w:line="240" w:lineRule="exact"/>
              <w:rPr>
                <w:rFonts w:ascii="新細明體" w:hAnsi="新細明體"/>
                <w:sz w:val="20"/>
              </w:rPr>
            </w:pPr>
            <w:r w:rsidRPr="00710A5E">
              <w:rPr>
                <w:rFonts w:ascii="新細明體" w:hAnsi="新細明體"/>
                <w:sz w:val="20"/>
              </w:rPr>
              <w:t>VARCHAR</w:t>
            </w:r>
          </w:p>
        </w:tc>
        <w:tc>
          <w:tcPr>
            <w:tcW w:w="313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40</w:t>
            </w:r>
          </w:p>
        </w:tc>
        <w:tc>
          <w:tcPr>
            <w:tcW w:w="312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/>
                <w:sz w:val="20"/>
              </w:rPr>
            </w:pPr>
          </w:p>
        </w:tc>
        <w:tc>
          <w:tcPr>
            <w:tcW w:w="1039" w:type="pct"/>
            <w:vAlign w:val="center"/>
          </w:tcPr>
          <w:p w:rsidR="009A54D4" w:rsidRDefault="009A54D4" w:rsidP="00FE774F">
            <w:pPr>
              <w:widowControl/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保經代分支名稱</w:t>
            </w:r>
            <w:r>
              <w:rPr>
                <w:rFonts w:hint="eastAsia"/>
                <w:color w:val="000000"/>
                <w:sz w:val="20"/>
              </w:rPr>
              <w:t xml:space="preserve">  </w:t>
            </w:r>
          </w:p>
        </w:tc>
        <w:tc>
          <w:tcPr>
            <w:tcW w:w="1281" w:type="pct"/>
            <w:vAlign w:val="center"/>
          </w:tcPr>
          <w:p w:rsidR="009A54D4" w:rsidRPr="00710A5E" w:rsidRDefault="009A54D4" w:rsidP="00FE774F">
            <w:pPr>
              <w:spacing w:line="240" w:lineRule="exact"/>
              <w:rPr>
                <w:rFonts w:ascii="新細明體" w:hAnsi="新細明體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DTAAA010</w:t>
            </w:r>
            <w:r>
              <w:rPr>
                <w:rFonts w:ascii="新細明體" w:hAnsi="新細明體"/>
                <w:sz w:val="20"/>
              </w:rPr>
              <w:t>.</w:t>
            </w:r>
            <w:r>
              <w:t xml:space="preserve"> </w:t>
            </w:r>
            <w:r w:rsidRPr="009A54D4">
              <w:rPr>
                <w:rFonts w:ascii="新細明體" w:hAnsi="新細明體"/>
                <w:sz w:val="20"/>
              </w:rPr>
              <w:t>SPC_AGNT_NAME</w:t>
            </w:r>
          </w:p>
        </w:tc>
      </w:tr>
      <w:tr w:rsidR="009A54D4" w:rsidRPr="00710A5E" w:rsidTr="00DE799F">
        <w:tblPrEx>
          <w:tblCellMar>
            <w:top w:w="0" w:type="dxa"/>
            <w:bottom w:w="0" w:type="dxa"/>
          </w:tblCellMar>
        </w:tblPrEx>
        <w:trPr>
          <w:cantSplit/>
          <w:trHeight w:val="365"/>
          <w:hidden/>
        </w:trPr>
        <w:tc>
          <w:tcPr>
            <w:tcW w:w="330" w:type="pct"/>
          </w:tcPr>
          <w:p w:rsidR="009A54D4" w:rsidRPr="00710A5E" w:rsidRDefault="009A54D4" w:rsidP="00854DB3">
            <w:pPr>
              <w:numPr>
                <w:ilvl w:val="0"/>
                <w:numId w:val="33"/>
              </w:numPr>
              <w:spacing w:line="300" w:lineRule="exact"/>
              <w:jc w:val="both"/>
              <w:rPr>
                <w:rStyle w:val="ae"/>
                <w:rFonts w:ascii="新細明體" w:hAnsi="新細明體" w:hint="eastAsia"/>
                <w:caps/>
                <w:vanish/>
                <w:sz w:val="20"/>
                <w:szCs w:val="20"/>
              </w:rPr>
            </w:pPr>
          </w:p>
        </w:tc>
        <w:tc>
          <w:tcPr>
            <w:tcW w:w="1020" w:type="pct"/>
            <w:vAlign w:val="center"/>
          </w:tcPr>
          <w:p w:rsidR="009A54D4" w:rsidRDefault="009A54D4" w:rsidP="00FE774F">
            <w:pPr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BANKER_DIVNO</w:t>
            </w:r>
          </w:p>
        </w:tc>
        <w:tc>
          <w:tcPr>
            <w:tcW w:w="704" w:type="pct"/>
            <w:vAlign w:val="center"/>
          </w:tcPr>
          <w:p w:rsidR="009A54D4" w:rsidRPr="00710A5E" w:rsidRDefault="009A54D4" w:rsidP="00FE774F">
            <w:pPr>
              <w:spacing w:line="240" w:lineRule="exact"/>
              <w:rPr>
                <w:rFonts w:ascii="新細明體" w:hAnsi="新細明體"/>
                <w:sz w:val="20"/>
              </w:rPr>
            </w:pPr>
            <w:r w:rsidRPr="00710A5E">
              <w:rPr>
                <w:rFonts w:ascii="新細明體" w:hAnsi="新細明體" w:hint="eastAsia"/>
                <w:sz w:val="20"/>
              </w:rPr>
              <w:t>VARCHAR</w:t>
            </w:r>
          </w:p>
        </w:tc>
        <w:tc>
          <w:tcPr>
            <w:tcW w:w="313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7</w:t>
            </w:r>
          </w:p>
        </w:tc>
        <w:tc>
          <w:tcPr>
            <w:tcW w:w="312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/>
                <w:sz w:val="20"/>
              </w:rPr>
            </w:pPr>
          </w:p>
        </w:tc>
        <w:tc>
          <w:tcPr>
            <w:tcW w:w="1039" w:type="pct"/>
            <w:vAlign w:val="center"/>
          </w:tcPr>
          <w:p w:rsidR="009A54D4" w:rsidRDefault="009A54D4" w:rsidP="00FE774F">
            <w:pPr>
              <w:widowControl/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保經代總公司代碼</w:t>
            </w:r>
          </w:p>
        </w:tc>
        <w:tc>
          <w:tcPr>
            <w:tcW w:w="1281" w:type="pct"/>
            <w:vAlign w:val="center"/>
          </w:tcPr>
          <w:p w:rsidR="009A54D4" w:rsidRPr="00710A5E" w:rsidRDefault="009A54D4" w:rsidP="00FE774F">
            <w:pPr>
              <w:spacing w:line="240" w:lineRule="exact"/>
              <w:rPr>
                <w:rFonts w:ascii="新細明體" w:hAnsi="新細明體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DTAAA010</w:t>
            </w:r>
            <w:r>
              <w:rPr>
                <w:rFonts w:ascii="新細明體" w:hAnsi="新細明體"/>
                <w:sz w:val="20"/>
              </w:rPr>
              <w:t>.</w:t>
            </w:r>
            <w:r>
              <w:t xml:space="preserve"> </w:t>
            </w:r>
            <w:r>
              <w:rPr>
                <w:rFonts w:ascii="新細明體" w:hAnsi="新細明體"/>
                <w:sz w:val="20"/>
              </w:rPr>
              <w:t>SPC_AGNT_DIV_NO</w:t>
            </w:r>
          </w:p>
        </w:tc>
      </w:tr>
      <w:tr w:rsidR="009A54D4" w:rsidRPr="00710A5E" w:rsidTr="00DE799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30" w:type="pct"/>
          </w:tcPr>
          <w:p w:rsidR="009A54D4" w:rsidRPr="00710A5E" w:rsidRDefault="009A54D4" w:rsidP="00854DB3">
            <w:pPr>
              <w:numPr>
                <w:ilvl w:val="0"/>
                <w:numId w:val="33"/>
              </w:numPr>
              <w:spacing w:line="300" w:lineRule="exact"/>
              <w:jc w:val="both"/>
              <w:rPr>
                <w:rStyle w:val="ae"/>
                <w:rFonts w:ascii="新細明體" w:hAnsi="新細明體" w:hint="eastAsia"/>
                <w:caps/>
                <w:sz w:val="20"/>
                <w:szCs w:val="20"/>
              </w:rPr>
            </w:pPr>
          </w:p>
        </w:tc>
        <w:tc>
          <w:tcPr>
            <w:tcW w:w="1020" w:type="pct"/>
            <w:vAlign w:val="center"/>
          </w:tcPr>
          <w:p w:rsidR="009A54D4" w:rsidRDefault="009A54D4" w:rsidP="00FE774F">
            <w:pPr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BANKER_DIVNM</w:t>
            </w:r>
          </w:p>
        </w:tc>
        <w:tc>
          <w:tcPr>
            <w:tcW w:w="704" w:type="pct"/>
            <w:vAlign w:val="center"/>
          </w:tcPr>
          <w:p w:rsidR="009A54D4" w:rsidRPr="00710A5E" w:rsidRDefault="009A54D4" w:rsidP="00FE774F">
            <w:pPr>
              <w:spacing w:line="240" w:lineRule="exact"/>
              <w:rPr>
                <w:rFonts w:ascii="新細明體" w:hAnsi="新細明體" w:hint="eastAsia"/>
                <w:sz w:val="20"/>
              </w:rPr>
            </w:pPr>
            <w:r w:rsidRPr="00710A5E">
              <w:rPr>
                <w:rFonts w:ascii="新細明體" w:hAnsi="新細明體"/>
                <w:sz w:val="20"/>
              </w:rPr>
              <w:t>VARCHAR</w:t>
            </w:r>
          </w:p>
        </w:tc>
        <w:tc>
          <w:tcPr>
            <w:tcW w:w="313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40</w:t>
            </w:r>
          </w:p>
        </w:tc>
        <w:tc>
          <w:tcPr>
            <w:tcW w:w="312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/>
                <w:sz w:val="20"/>
              </w:rPr>
            </w:pPr>
          </w:p>
        </w:tc>
        <w:tc>
          <w:tcPr>
            <w:tcW w:w="1039" w:type="pct"/>
            <w:vAlign w:val="center"/>
          </w:tcPr>
          <w:p w:rsidR="009A54D4" w:rsidRDefault="009A54D4" w:rsidP="00FE774F">
            <w:pPr>
              <w:widowControl/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保經代總公司名稱</w:t>
            </w:r>
          </w:p>
        </w:tc>
        <w:tc>
          <w:tcPr>
            <w:tcW w:w="1281" w:type="pct"/>
          </w:tcPr>
          <w:p w:rsidR="009A54D4" w:rsidRPr="00710A5E" w:rsidRDefault="009A54D4" w:rsidP="00FE774F">
            <w:pPr>
              <w:spacing w:line="240" w:lineRule="exact"/>
              <w:rPr>
                <w:rFonts w:ascii="新細明體" w:hAnsi="新細明體" w:hint="eastAsia"/>
                <w:snapToGrid w:val="0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DTAAA010</w:t>
            </w:r>
            <w:r>
              <w:rPr>
                <w:rFonts w:ascii="新細明體" w:hAnsi="新細明體"/>
                <w:sz w:val="20"/>
              </w:rPr>
              <w:t>.</w:t>
            </w:r>
            <w:r>
              <w:t xml:space="preserve"> </w:t>
            </w:r>
            <w:r w:rsidRPr="009A54D4">
              <w:rPr>
                <w:rFonts w:ascii="新細明體" w:hAnsi="新細明體"/>
                <w:sz w:val="20"/>
              </w:rPr>
              <w:t>SPC_AGNT_DIV_NAME</w:t>
            </w:r>
          </w:p>
        </w:tc>
      </w:tr>
      <w:tr w:rsidR="009A54D4" w:rsidRPr="00710A5E" w:rsidTr="00DE799F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330" w:type="pct"/>
          </w:tcPr>
          <w:p w:rsidR="009A54D4" w:rsidRPr="00710A5E" w:rsidRDefault="009A54D4" w:rsidP="00854DB3">
            <w:pPr>
              <w:numPr>
                <w:ilvl w:val="0"/>
                <w:numId w:val="33"/>
              </w:numPr>
              <w:spacing w:line="300" w:lineRule="exact"/>
              <w:jc w:val="both"/>
              <w:rPr>
                <w:rStyle w:val="ae"/>
                <w:rFonts w:ascii="新細明體" w:hAnsi="新細明體" w:hint="eastAsia"/>
                <w:caps/>
                <w:sz w:val="20"/>
                <w:szCs w:val="20"/>
              </w:rPr>
            </w:pPr>
          </w:p>
        </w:tc>
        <w:tc>
          <w:tcPr>
            <w:tcW w:w="1020" w:type="pct"/>
            <w:vAlign w:val="center"/>
          </w:tcPr>
          <w:p w:rsidR="009A54D4" w:rsidRDefault="009A54D4" w:rsidP="00FE774F">
            <w:pPr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SG_LOGIN_ID</w:t>
            </w:r>
          </w:p>
        </w:tc>
        <w:tc>
          <w:tcPr>
            <w:tcW w:w="704" w:type="pct"/>
            <w:vAlign w:val="center"/>
          </w:tcPr>
          <w:p w:rsidR="009A54D4" w:rsidRPr="00710A5E" w:rsidRDefault="009A54D4" w:rsidP="00FE774F">
            <w:pPr>
              <w:spacing w:line="240" w:lineRule="exact"/>
              <w:rPr>
                <w:rFonts w:ascii="新細明體" w:hAnsi="新細明體"/>
                <w:sz w:val="20"/>
              </w:rPr>
            </w:pPr>
            <w:r w:rsidRPr="00710A5E">
              <w:rPr>
                <w:rFonts w:ascii="新細明體" w:hAnsi="新細明體" w:hint="eastAsia"/>
                <w:sz w:val="20"/>
              </w:rPr>
              <w:t>VAR</w:t>
            </w:r>
            <w:r w:rsidRPr="00710A5E">
              <w:rPr>
                <w:rFonts w:ascii="新細明體" w:hAnsi="新細明體"/>
                <w:sz w:val="20"/>
              </w:rPr>
              <w:t>CHAR</w:t>
            </w:r>
          </w:p>
        </w:tc>
        <w:tc>
          <w:tcPr>
            <w:tcW w:w="313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/>
                <w:sz w:val="20"/>
              </w:rPr>
            </w:pPr>
            <w:r w:rsidRPr="00710A5E">
              <w:rPr>
                <w:rFonts w:ascii="新細明體" w:hAnsi="新細明體"/>
                <w:sz w:val="20"/>
              </w:rPr>
              <w:t>10</w:t>
            </w:r>
          </w:p>
        </w:tc>
        <w:tc>
          <w:tcPr>
            <w:tcW w:w="312" w:type="pct"/>
          </w:tcPr>
          <w:p w:rsidR="009A54D4" w:rsidRPr="00710A5E" w:rsidRDefault="009A54D4" w:rsidP="00FE774F">
            <w:pPr>
              <w:spacing w:line="300" w:lineRule="exact"/>
              <w:jc w:val="center"/>
              <w:rPr>
                <w:rFonts w:ascii="新細明體" w:hAnsi="新細明體" w:hint="eastAsia"/>
                <w:caps/>
                <w:sz w:val="20"/>
              </w:rPr>
            </w:pPr>
            <w:r>
              <w:rPr>
                <w:rFonts w:ascii="新細明體" w:hAnsi="新細明體" w:hint="eastAsia"/>
                <w:caps/>
                <w:sz w:val="20"/>
              </w:rPr>
              <w:t>Y</w:t>
            </w:r>
          </w:p>
        </w:tc>
        <w:tc>
          <w:tcPr>
            <w:tcW w:w="1039" w:type="pct"/>
            <w:vAlign w:val="center"/>
          </w:tcPr>
          <w:p w:rsidR="009A54D4" w:rsidRDefault="009A54D4" w:rsidP="00FE774F">
            <w:pPr>
              <w:widowControl/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保經代登入帳號</w:t>
            </w:r>
            <w:r>
              <w:rPr>
                <w:rFonts w:hint="eastAsia"/>
                <w:color w:val="000000"/>
                <w:sz w:val="20"/>
              </w:rPr>
              <w:t xml:space="preserve"> </w:t>
            </w:r>
          </w:p>
        </w:tc>
        <w:tc>
          <w:tcPr>
            <w:tcW w:w="1281" w:type="pct"/>
          </w:tcPr>
          <w:p w:rsidR="009A54D4" w:rsidRPr="00710A5E" w:rsidRDefault="009A54D4" w:rsidP="00FE774F">
            <w:pPr>
              <w:rPr>
                <w:rFonts w:ascii="新細明體" w:hAnsi="新細明體"/>
                <w:sz w:val="20"/>
              </w:rPr>
            </w:pPr>
            <w:r w:rsidRPr="002E0801">
              <w:t>DVCM0006</w:t>
            </w:r>
            <w:r>
              <w:t xml:space="preserve">. </w:t>
            </w:r>
            <w:r w:rsidRPr="009A54D4">
              <w:t>OPTION</w:t>
            </w:r>
          </w:p>
        </w:tc>
      </w:tr>
      <w:tr w:rsidR="009A54D4" w:rsidRPr="00710A5E" w:rsidTr="00DE799F">
        <w:tblPrEx>
          <w:tblCellMar>
            <w:top w:w="0" w:type="dxa"/>
            <w:bottom w:w="0" w:type="dxa"/>
          </w:tblCellMar>
        </w:tblPrEx>
        <w:trPr>
          <w:cantSplit/>
          <w:trHeight w:val="131"/>
        </w:trPr>
        <w:tc>
          <w:tcPr>
            <w:tcW w:w="330" w:type="pct"/>
          </w:tcPr>
          <w:p w:rsidR="009A54D4" w:rsidRPr="00710A5E" w:rsidRDefault="009A54D4" w:rsidP="00854DB3">
            <w:pPr>
              <w:numPr>
                <w:ilvl w:val="0"/>
                <w:numId w:val="33"/>
              </w:numPr>
              <w:spacing w:line="300" w:lineRule="exact"/>
              <w:jc w:val="both"/>
              <w:rPr>
                <w:rStyle w:val="ae"/>
                <w:rFonts w:ascii="新細明體" w:hAnsi="新細明體" w:hint="eastAsia"/>
                <w:caps/>
                <w:sz w:val="20"/>
                <w:szCs w:val="20"/>
              </w:rPr>
            </w:pPr>
          </w:p>
        </w:tc>
        <w:tc>
          <w:tcPr>
            <w:tcW w:w="1020" w:type="pct"/>
            <w:vAlign w:val="center"/>
          </w:tcPr>
          <w:p w:rsidR="009A54D4" w:rsidRDefault="009A54D4" w:rsidP="00FE774F">
            <w:pPr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SG_</w:t>
            </w:r>
            <w:r>
              <w:rPr>
                <w:color w:val="000000"/>
                <w:sz w:val="20"/>
              </w:rPr>
              <w:t>ORG_COM</w:t>
            </w:r>
          </w:p>
        </w:tc>
        <w:tc>
          <w:tcPr>
            <w:tcW w:w="704" w:type="pct"/>
            <w:vAlign w:val="center"/>
          </w:tcPr>
          <w:p w:rsidR="009A54D4" w:rsidRPr="00710A5E" w:rsidRDefault="009A54D4" w:rsidP="00FE774F">
            <w:pPr>
              <w:spacing w:line="240" w:lineRule="exact"/>
              <w:rPr>
                <w:rFonts w:ascii="新細明體" w:hAnsi="新細明體"/>
                <w:sz w:val="20"/>
              </w:rPr>
            </w:pPr>
            <w:r w:rsidRPr="00710A5E">
              <w:rPr>
                <w:rFonts w:ascii="新細明體" w:hAnsi="新細明體" w:hint="eastAsia"/>
                <w:sz w:val="20"/>
              </w:rPr>
              <w:t>VAR</w:t>
            </w:r>
            <w:r w:rsidRPr="00710A5E">
              <w:rPr>
                <w:rFonts w:ascii="新細明體" w:hAnsi="新細明體"/>
                <w:sz w:val="20"/>
              </w:rPr>
              <w:t>CHAR</w:t>
            </w:r>
          </w:p>
        </w:tc>
        <w:tc>
          <w:tcPr>
            <w:tcW w:w="313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6</w:t>
            </w:r>
          </w:p>
        </w:tc>
        <w:tc>
          <w:tcPr>
            <w:tcW w:w="312" w:type="pct"/>
            <w:vAlign w:val="center"/>
          </w:tcPr>
          <w:p w:rsidR="009A54D4" w:rsidRPr="00710A5E" w:rsidRDefault="009A54D4" w:rsidP="00FE774F">
            <w:pPr>
              <w:spacing w:line="240" w:lineRule="exact"/>
              <w:jc w:val="center"/>
              <w:rPr>
                <w:rFonts w:ascii="新細明體" w:hAnsi="新細明體"/>
                <w:sz w:val="20"/>
              </w:rPr>
            </w:pPr>
            <w:r w:rsidRPr="00710A5E">
              <w:rPr>
                <w:rFonts w:ascii="新細明體" w:hAnsi="新細明體"/>
                <w:sz w:val="20"/>
              </w:rPr>
              <w:t>Y</w:t>
            </w:r>
          </w:p>
        </w:tc>
        <w:tc>
          <w:tcPr>
            <w:tcW w:w="1039" w:type="pct"/>
            <w:vAlign w:val="center"/>
          </w:tcPr>
          <w:p w:rsidR="009A54D4" w:rsidRDefault="009A54D4" w:rsidP="00FE774F">
            <w:pPr>
              <w:widowControl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公司別</w:t>
            </w:r>
            <w:r>
              <w:rPr>
                <w:rFonts w:hint="eastAsia"/>
                <w:color w:val="000000"/>
                <w:sz w:val="20"/>
              </w:rPr>
              <w:t xml:space="preserve"> </w:t>
            </w:r>
          </w:p>
          <w:p w:rsidR="009A54D4" w:rsidRDefault="009A54D4" w:rsidP="00FE774F">
            <w:pPr>
              <w:widowControl/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(</w:t>
            </w:r>
            <w:r>
              <w:rPr>
                <w:rFonts w:hint="eastAsia"/>
                <w:color w:val="000000"/>
                <w:sz w:val="20"/>
              </w:rPr>
              <w:t>原幸福</w:t>
            </w:r>
            <w:r>
              <w:rPr>
                <w:rFonts w:hint="eastAsia"/>
                <w:color w:val="000000"/>
                <w:sz w:val="20"/>
              </w:rPr>
              <w:t>/</w:t>
            </w:r>
            <w:r>
              <w:rPr>
                <w:rFonts w:hint="eastAsia"/>
                <w:color w:val="000000"/>
                <w:sz w:val="20"/>
              </w:rPr>
              <w:t>原國寶</w:t>
            </w:r>
            <w:r>
              <w:rPr>
                <w:rFonts w:hint="eastAsia"/>
                <w:color w:val="000000"/>
                <w:sz w:val="20"/>
              </w:rPr>
              <w:t xml:space="preserve">)  </w:t>
            </w:r>
          </w:p>
        </w:tc>
        <w:tc>
          <w:tcPr>
            <w:tcW w:w="1281" w:type="pct"/>
          </w:tcPr>
          <w:p w:rsidR="009A54D4" w:rsidRDefault="009A54D4" w:rsidP="00FE774F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DTAAB001.COMPANY</w:t>
            </w:r>
          </w:p>
          <w:p w:rsidR="009A54D4" w:rsidRDefault="009A54D4" w:rsidP="00FE774F">
            <w:pPr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S</w:t>
            </w:r>
            <w:r w:rsidRPr="009A54D4">
              <w:rPr>
                <w:color w:val="000000"/>
                <w:sz w:val="20"/>
              </w:rPr>
              <w:sym w:font="Wingdings" w:char="F0E0"/>
            </w:r>
            <w:r>
              <w:rPr>
                <w:rFonts w:hint="eastAsia"/>
                <w:color w:val="000000"/>
                <w:sz w:val="20"/>
              </w:rPr>
              <w:t>原幸福</w:t>
            </w:r>
          </w:p>
          <w:p w:rsidR="009A54D4" w:rsidRPr="00710A5E" w:rsidRDefault="009A54D4" w:rsidP="00FE774F">
            <w:pPr>
              <w:rPr>
                <w:rFonts w:ascii="新細明體" w:hAnsi="新細明體"/>
                <w:sz w:val="20"/>
              </w:rPr>
            </w:pPr>
            <w:r>
              <w:rPr>
                <w:color w:val="000000"/>
                <w:sz w:val="20"/>
              </w:rPr>
              <w:t>G</w:t>
            </w:r>
            <w:r w:rsidRPr="009A54D4">
              <w:rPr>
                <w:color w:val="000000"/>
                <w:sz w:val="20"/>
              </w:rPr>
              <w:sym w:font="Wingdings" w:char="F0E0"/>
            </w:r>
            <w:r>
              <w:rPr>
                <w:rFonts w:hint="eastAsia"/>
                <w:color w:val="000000"/>
                <w:sz w:val="20"/>
              </w:rPr>
              <w:t>原國寶</w:t>
            </w:r>
          </w:p>
        </w:tc>
      </w:tr>
    </w:tbl>
    <w:p w:rsidR="00854DB3" w:rsidRDefault="00854DB3" w:rsidP="00854DB3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/>
          <w:kern w:val="2"/>
          <w:lang w:eastAsia="zh-TW"/>
        </w:rPr>
      </w:pPr>
    </w:p>
    <w:p w:rsidR="001053F3" w:rsidRDefault="001053F3" w:rsidP="00854DB3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/>
          <w:kern w:val="2"/>
          <w:lang w:eastAsia="zh-TW"/>
        </w:rPr>
      </w:pPr>
    </w:p>
    <w:p w:rsidR="001053F3" w:rsidRDefault="001053F3" w:rsidP="00854DB3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/>
          <w:kern w:val="2"/>
          <w:lang w:eastAsia="zh-TW"/>
        </w:rPr>
      </w:pPr>
      <w:r>
        <w:rPr>
          <w:noProof/>
        </w:rPr>
        <w:pict>
          <v:shape id="_x0000_s1049" type="#_x0000_t202" style="position:absolute;left:0;text-align:left;margin-left:0;margin-top:32.4pt;width:504.1pt;height:504.2pt;z-index:251663872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Cz4wbk/AgAAUgQAAA4AAAAA&#10;AAAAAAAAAAAALgIAAGRycy9lMm9Eb2MueG1sUEsBAi0AFAAGAAgAAAAhAEhbJ3LbAAAABwEAAA8A&#10;AAAAAAAAAAAAAAAAmQQAAGRycy9kb3ducmV2LnhtbFBLBQYAAAAABAAEAPMAAAChBQAAAAA=&#10;">
            <v:textbox>
              <w:txbxContent>
                <w:p w:rsidR="005D3D0C" w:rsidRPr="005D3D0C" w:rsidRDefault="005D3D0C" w:rsidP="005D3D0C">
                  <w:pP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</w:pPr>
                  <w:r w:rsidRPr="005D3D0C"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WITH TA AS (</w:t>
                  </w:r>
                </w:p>
                <w:p w:rsidR="005D3D0C" w:rsidRPr="005D3D0C" w:rsidRDefault="005D3D0C" w:rsidP="005D3D0C">
                  <w:pP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</w:pPr>
                  <w:r w:rsidRPr="005D3D0C"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 xml:space="preserve"> select APLY_NO </w:t>
                  </w:r>
                </w:p>
                <w:p w:rsidR="005D3D0C" w:rsidRPr="005D3D0C" w:rsidRDefault="005D3D0C" w:rsidP="005D3D0C">
                  <w:pP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</w:pPr>
                  <w:r w:rsidRPr="005D3D0C"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 xml:space="preserve">   from DBAA.DTAAA004</w:t>
                  </w:r>
                </w:p>
                <w:p w:rsidR="005D3D0C" w:rsidRPr="005D3D0C" w:rsidRDefault="005D3D0C" w:rsidP="005D3D0C">
                  <w:pP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</w:pPr>
                  <w:r w:rsidRPr="005D3D0C"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 xml:space="preserve">  where APLY_NO &gt; '17000000000000' and DOC_CODE='410006' </w:t>
                  </w:r>
                </w:p>
                <w:p w:rsidR="005D3D0C" w:rsidRPr="005D3D0C" w:rsidRDefault="005D3D0C" w:rsidP="005D3D0C">
                  <w:pP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</w:pPr>
                  <w:r w:rsidRPr="005D3D0C"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 xml:space="preserve">  )</w:t>
                  </w:r>
                </w:p>
                <w:p w:rsidR="005D3D0C" w:rsidRPr="005D3D0C" w:rsidRDefault="005D3D0C" w:rsidP="005D3D0C">
                  <w:pPr>
                    <w:rPr>
                      <w:rFonts w:ascii="Courier New" w:hAnsi="Courier New" w:cs="Courier New" w:hint="eastAsia"/>
                      <w:color w:val="0000FF"/>
                      <w:kern w:val="0"/>
                      <w:sz w:val="20"/>
                      <w:szCs w:val="20"/>
                    </w:rPr>
                  </w:pPr>
                  <w:r w:rsidRPr="005D3D0C"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 xml:space="preserve">  </w:t>
                  </w:r>
                </w:p>
                <w:p w:rsidR="005D3D0C" w:rsidRPr="005D3D0C" w:rsidRDefault="005D3D0C" w:rsidP="005D3D0C">
                  <w:pP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</w:pPr>
                  <w:r w:rsidRPr="005D3D0C"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SELECT M006.NAME,A001.*,A010.OCR_ID,A010.OCR_DATE,A010.OCR_NAME,B001.POLICY_NO</w:t>
                  </w:r>
                </w:p>
                <w:p w:rsidR="005D3D0C" w:rsidRPr="005D3D0C" w:rsidRDefault="005D3D0C" w:rsidP="005D3D0C">
                  <w:pP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</w:pPr>
                  <w:r w:rsidRPr="005D3D0C"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 xml:space="preserve">  FROM TA A LEFT JOIN DBAA.DTAAA001 A001 ON A.APLY_NO= A001.APLY_NO</w:t>
                  </w:r>
                </w:p>
                <w:p w:rsidR="005D3D0C" w:rsidRPr="005D3D0C" w:rsidRDefault="005D3D0C" w:rsidP="005D3D0C">
                  <w:pP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</w:pPr>
                  <w:r w:rsidRPr="005D3D0C"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LEFT JOIN DBAA.DTAAA010 A010 ON A010.APLY_NO= A001.APLY_NO</w:t>
                  </w:r>
                </w:p>
                <w:p w:rsidR="005D3D0C" w:rsidRPr="005D3D0C" w:rsidRDefault="005D3D0C" w:rsidP="005D3D0C">
                  <w:pP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</w:pPr>
                  <w:r w:rsidRPr="005D3D0C"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LEFT JOIN DBCM.DVCM0006 M006 ON SYSID='AB' AND FIELD_NAME='SG_DIV' AND M006.OPTION=A010.SPC_AGNT_DIV_NO</w:t>
                  </w:r>
                </w:p>
                <w:p w:rsidR="005D3D0C" w:rsidRPr="005D3D0C" w:rsidRDefault="005D3D0C" w:rsidP="005D3D0C">
                  <w:pP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</w:pPr>
                  <w:r w:rsidRPr="005D3D0C"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LEFT JOIN DBAA.DTAAB001 B001 ON B001.APLY_NO= A001.APLY_NO</w:t>
                  </w:r>
                </w:p>
                <w:p w:rsidR="005D3D0C" w:rsidRPr="005D3D0C" w:rsidRDefault="005D3D0C" w:rsidP="005D3D0C">
                  <w:pP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</w:pPr>
                  <w:r w:rsidRPr="005D3D0C"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LEFT JOIN DBAP.DTAP0000 P000 ON B001.POLICY_NO= P000.POLICY_NO</w:t>
                  </w:r>
                </w:p>
                <w:p w:rsidR="005D3D0C" w:rsidRPr="005D3D0C" w:rsidRDefault="005D3D0C" w:rsidP="005D3D0C">
                  <w:pP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</w:pPr>
                  <w:r w:rsidRPr="005D3D0C"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WHERE M006.NAME IS NOT NULL</w:t>
                  </w:r>
                </w:p>
                <w:p w:rsidR="005D3D0C" w:rsidRPr="005D3D0C" w:rsidRDefault="005D3D0C" w:rsidP="005D3D0C">
                  <w:pP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</w:pPr>
                  <w:r w:rsidRPr="005D3D0C"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 xml:space="preserve">  AND A001.APLY_NO IS NOT NULL</w:t>
                  </w:r>
                </w:p>
                <w:p w:rsidR="005D3D0C" w:rsidRPr="005D3D0C" w:rsidRDefault="005D3D0C" w:rsidP="005D3D0C">
                  <w:pP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</w:pPr>
                  <w:r w:rsidRPr="005D3D0C"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 xml:space="preserve">  and A001.APLY_DIV_NO='5307700'</w:t>
                  </w:r>
                </w:p>
                <w:p w:rsidR="005D3D0C" w:rsidRPr="005D3D0C" w:rsidRDefault="005D3D0C" w:rsidP="005D3D0C">
                  <w:pP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</w:pPr>
                  <w:r w:rsidRPr="005D3D0C"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 xml:space="preserve">  AND ( END_CASE_DATE &gt;='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:</w:t>
                  </w:r>
                  <w:r w:rsidRPr="005D3D0C"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>END_CASE_DATE' OR END_CASE_DATE IS NULL)</w:t>
                  </w:r>
                </w:p>
                <w:p w:rsidR="005D3D0C" w:rsidRPr="005D3D0C" w:rsidRDefault="005D3D0C" w:rsidP="005D3D0C">
                  <w:pP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</w:pPr>
                  <w:r w:rsidRPr="005D3D0C"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 xml:space="preserve">  AND A010.APLY_NO IS NOT NULL</w:t>
                  </w:r>
                </w:p>
                <w:p w:rsidR="001053F3" w:rsidRDefault="005D3D0C" w:rsidP="005D3D0C">
                  <w:r w:rsidRPr="005D3D0C"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</w:rPr>
                    <w:t xml:space="preserve"> AND (P000.ACT_DIV_NO LIKE '__5____' OR P000.ACT_DIV_NO='**10000')</w:t>
                  </w:r>
                </w:p>
              </w:txbxContent>
            </v:textbox>
            <w10:wrap type="square"/>
          </v:shape>
        </w:pict>
      </w:r>
      <w:r>
        <w:rPr>
          <w:rFonts w:ascii="細明體" w:eastAsia="細明體" w:hAnsi="細明體" w:hint="eastAsia"/>
          <w:kern w:val="2"/>
          <w:lang w:eastAsia="zh-TW"/>
        </w:rPr>
        <w:t>附件二、</w:t>
      </w:r>
      <w:bookmarkStart w:id="15" w:name="SQL"/>
      <w:r>
        <w:rPr>
          <w:rFonts w:ascii="細明體" w:eastAsia="細明體" w:hAnsi="細明體" w:hint="eastAsia"/>
          <w:kern w:val="2"/>
          <w:lang w:eastAsia="zh-TW"/>
        </w:rPr>
        <w:t>SQL</w:t>
      </w:r>
      <w:bookmarkEnd w:id="15"/>
    </w:p>
    <w:p w:rsidR="001053F3" w:rsidRPr="002D5E78" w:rsidRDefault="001053F3" w:rsidP="00854DB3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</w:p>
    <w:sectPr w:rsidR="001053F3" w:rsidRPr="002D5E78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83D" w:rsidRDefault="00B9283D">
      <w:r>
        <w:separator/>
      </w:r>
    </w:p>
  </w:endnote>
  <w:endnote w:type="continuationSeparator" w:id="0">
    <w:p w:rsidR="00B9283D" w:rsidRDefault="00B92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81B38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83D" w:rsidRDefault="00B9283D">
      <w:r>
        <w:separator/>
      </w:r>
    </w:p>
  </w:footnote>
  <w:footnote w:type="continuationSeparator" w:id="0">
    <w:p w:rsidR="00B9283D" w:rsidRDefault="00B92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E5C04FE"/>
    <w:multiLevelType w:val="hybridMultilevel"/>
    <w:tmpl w:val="588EB8A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1"/>
  </w:num>
  <w:num w:numId="3">
    <w:abstractNumId w:val="1"/>
  </w:num>
  <w:num w:numId="4">
    <w:abstractNumId w:val="27"/>
  </w:num>
  <w:num w:numId="5">
    <w:abstractNumId w:val="11"/>
  </w:num>
  <w:num w:numId="6">
    <w:abstractNumId w:val="17"/>
  </w:num>
  <w:num w:numId="7">
    <w:abstractNumId w:val="28"/>
  </w:num>
  <w:num w:numId="8">
    <w:abstractNumId w:val="30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6"/>
  </w:num>
  <w:num w:numId="14">
    <w:abstractNumId w:val="26"/>
  </w:num>
  <w:num w:numId="15">
    <w:abstractNumId w:val="22"/>
  </w:num>
  <w:num w:numId="16">
    <w:abstractNumId w:val="6"/>
  </w:num>
  <w:num w:numId="17">
    <w:abstractNumId w:val="18"/>
  </w:num>
  <w:num w:numId="18">
    <w:abstractNumId w:val="23"/>
  </w:num>
  <w:num w:numId="19">
    <w:abstractNumId w:val="20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5"/>
  </w:num>
  <w:num w:numId="25">
    <w:abstractNumId w:val="24"/>
  </w:num>
  <w:num w:numId="26">
    <w:abstractNumId w:val="19"/>
  </w:num>
  <w:num w:numId="27">
    <w:abstractNumId w:val="15"/>
  </w:num>
  <w:num w:numId="28">
    <w:abstractNumId w:val="5"/>
  </w:num>
  <w:num w:numId="29">
    <w:abstractNumId w:val="31"/>
  </w:num>
  <w:num w:numId="30">
    <w:abstractNumId w:val="29"/>
  </w:num>
  <w:num w:numId="31">
    <w:abstractNumId w:val="32"/>
  </w:num>
  <w:num w:numId="32">
    <w:abstractNumId w:val="9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6C15"/>
    <w:rsid w:val="00035AB6"/>
    <w:rsid w:val="000447EA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0E60E9"/>
    <w:rsid w:val="001053F3"/>
    <w:rsid w:val="0010591F"/>
    <w:rsid w:val="001249B7"/>
    <w:rsid w:val="00127011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C6A12"/>
    <w:rsid w:val="001D25AB"/>
    <w:rsid w:val="0020512E"/>
    <w:rsid w:val="002203D1"/>
    <w:rsid w:val="002225FA"/>
    <w:rsid w:val="00232ED1"/>
    <w:rsid w:val="00234D7F"/>
    <w:rsid w:val="00272E2F"/>
    <w:rsid w:val="00287ABA"/>
    <w:rsid w:val="002B0AB6"/>
    <w:rsid w:val="002B381A"/>
    <w:rsid w:val="002C6295"/>
    <w:rsid w:val="002D5E78"/>
    <w:rsid w:val="002E0801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04DF0"/>
    <w:rsid w:val="00413605"/>
    <w:rsid w:val="00417064"/>
    <w:rsid w:val="004179A3"/>
    <w:rsid w:val="00417A9E"/>
    <w:rsid w:val="0043482C"/>
    <w:rsid w:val="0044015F"/>
    <w:rsid w:val="0044335B"/>
    <w:rsid w:val="004434FA"/>
    <w:rsid w:val="00443676"/>
    <w:rsid w:val="00447E1C"/>
    <w:rsid w:val="00450F8B"/>
    <w:rsid w:val="004511F9"/>
    <w:rsid w:val="00453938"/>
    <w:rsid w:val="0045427C"/>
    <w:rsid w:val="00467856"/>
    <w:rsid w:val="00467DFD"/>
    <w:rsid w:val="00483F12"/>
    <w:rsid w:val="004B08CA"/>
    <w:rsid w:val="004C2FEB"/>
    <w:rsid w:val="004C5056"/>
    <w:rsid w:val="004D03CC"/>
    <w:rsid w:val="005145E2"/>
    <w:rsid w:val="00531E06"/>
    <w:rsid w:val="00535F08"/>
    <w:rsid w:val="00537241"/>
    <w:rsid w:val="00550F55"/>
    <w:rsid w:val="005558D1"/>
    <w:rsid w:val="00573BA2"/>
    <w:rsid w:val="00575B37"/>
    <w:rsid w:val="00577AE2"/>
    <w:rsid w:val="005840B8"/>
    <w:rsid w:val="00584A7D"/>
    <w:rsid w:val="00591BB0"/>
    <w:rsid w:val="00594FE4"/>
    <w:rsid w:val="005A2D34"/>
    <w:rsid w:val="005B6EC6"/>
    <w:rsid w:val="005C6791"/>
    <w:rsid w:val="005C7094"/>
    <w:rsid w:val="005D3D0C"/>
    <w:rsid w:val="005D4CF1"/>
    <w:rsid w:val="005E15F2"/>
    <w:rsid w:val="005E3957"/>
    <w:rsid w:val="005E432E"/>
    <w:rsid w:val="005F1372"/>
    <w:rsid w:val="005F208D"/>
    <w:rsid w:val="005F5C21"/>
    <w:rsid w:val="00603130"/>
    <w:rsid w:val="00606C2C"/>
    <w:rsid w:val="006217CB"/>
    <w:rsid w:val="00624DD8"/>
    <w:rsid w:val="006370B1"/>
    <w:rsid w:val="00640B0C"/>
    <w:rsid w:val="00651459"/>
    <w:rsid w:val="00655B5F"/>
    <w:rsid w:val="00665BDA"/>
    <w:rsid w:val="006856F7"/>
    <w:rsid w:val="006864B6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75D4C"/>
    <w:rsid w:val="00790F0E"/>
    <w:rsid w:val="0079246B"/>
    <w:rsid w:val="00796439"/>
    <w:rsid w:val="007A490A"/>
    <w:rsid w:val="007B0CDF"/>
    <w:rsid w:val="007B4376"/>
    <w:rsid w:val="007B75AF"/>
    <w:rsid w:val="007F1037"/>
    <w:rsid w:val="007F4BA8"/>
    <w:rsid w:val="007F7D33"/>
    <w:rsid w:val="0080030D"/>
    <w:rsid w:val="00817A0D"/>
    <w:rsid w:val="008266BB"/>
    <w:rsid w:val="00835FC8"/>
    <w:rsid w:val="008503E7"/>
    <w:rsid w:val="00854DB3"/>
    <w:rsid w:val="008747CD"/>
    <w:rsid w:val="008749B9"/>
    <w:rsid w:val="00875CDA"/>
    <w:rsid w:val="00892512"/>
    <w:rsid w:val="008A5D36"/>
    <w:rsid w:val="008A7E85"/>
    <w:rsid w:val="008B1784"/>
    <w:rsid w:val="008B5188"/>
    <w:rsid w:val="008B695C"/>
    <w:rsid w:val="008C0E51"/>
    <w:rsid w:val="008C3A84"/>
    <w:rsid w:val="008C3D93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54D4"/>
    <w:rsid w:val="009A6B2B"/>
    <w:rsid w:val="009B23D8"/>
    <w:rsid w:val="009B385F"/>
    <w:rsid w:val="009B67AE"/>
    <w:rsid w:val="009B7060"/>
    <w:rsid w:val="009D1DB3"/>
    <w:rsid w:val="009D4E7D"/>
    <w:rsid w:val="009E15B4"/>
    <w:rsid w:val="009F2930"/>
    <w:rsid w:val="00A22607"/>
    <w:rsid w:val="00A50E8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B37B2"/>
    <w:rsid w:val="00AE6528"/>
    <w:rsid w:val="00AF5EEE"/>
    <w:rsid w:val="00B07D87"/>
    <w:rsid w:val="00B26C61"/>
    <w:rsid w:val="00B44E87"/>
    <w:rsid w:val="00B524BA"/>
    <w:rsid w:val="00B53ACB"/>
    <w:rsid w:val="00B66886"/>
    <w:rsid w:val="00B9283D"/>
    <w:rsid w:val="00B930E5"/>
    <w:rsid w:val="00BA25FD"/>
    <w:rsid w:val="00BB0D40"/>
    <w:rsid w:val="00BB6CF0"/>
    <w:rsid w:val="00BC2E60"/>
    <w:rsid w:val="00BC4814"/>
    <w:rsid w:val="00BD5672"/>
    <w:rsid w:val="00BF1215"/>
    <w:rsid w:val="00C03856"/>
    <w:rsid w:val="00C0495D"/>
    <w:rsid w:val="00C12C13"/>
    <w:rsid w:val="00C22893"/>
    <w:rsid w:val="00C24F6D"/>
    <w:rsid w:val="00C34B84"/>
    <w:rsid w:val="00C502C0"/>
    <w:rsid w:val="00C53D77"/>
    <w:rsid w:val="00C556E2"/>
    <w:rsid w:val="00C6662B"/>
    <w:rsid w:val="00C70C5A"/>
    <w:rsid w:val="00C7445B"/>
    <w:rsid w:val="00C754B2"/>
    <w:rsid w:val="00C81B38"/>
    <w:rsid w:val="00C97242"/>
    <w:rsid w:val="00CA1AA2"/>
    <w:rsid w:val="00CA3FA2"/>
    <w:rsid w:val="00CC3D25"/>
    <w:rsid w:val="00CC44DF"/>
    <w:rsid w:val="00CD0DEF"/>
    <w:rsid w:val="00CD1A6F"/>
    <w:rsid w:val="00CD6427"/>
    <w:rsid w:val="00CE2178"/>
    <w:rsid w:val="00CE3976"/>
    <w:rsid w:val="00CE623C"/>
    <w:rsid w:val="00CF6E0B"/>
    <w:rsid w:val="00CF7DE5"/>
    <w:rsid w:val="00D01A26"/>
    <w:rsid w:val="00D03ED6"/>
    <w:rsid w:val="00D07B24"/>
    <w:rsid w:val="00D14138"/>
    <w:rsid w:val="00D14AED"/>
    <w:rsid w:val="00D2607D"/>
    <w:rsid w:val="00D318B2"/>
    <w:rsid w:val="00D368EA"/>
    <w:rsid w:val="00D8061B"/>
    <w:rsid w:val="00D8139A"/>
    <w:rsid w:val="00D96054"/>
    <w:rsid w:val="00DB118B"/>
    <w:rsid w:val="00DC72EC"/>
    <w:rsid w:val="00DD10F3"/>
    <w:rsid w:val="00DE799F"/>
    <w:rsid w:val="00DF211C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43C0A"/>
    <w:rsid w:val="00E5462A"/>
    <w:rsid w:val="00E85B86"/>
    <w:rsid w:val="00E9066F"/>
    <w:rsid w:val="00E907CC"/>
    <w:rsid w:val="00E9528F"/>
    <w:rsid w:val="00EA0043"/>
    <w:rsid w:val="00EA2055"/>
    <w:rsid w:val="00EA53FE"/>
    <w:rsid w:val="00EC5BAC"/>
    <w:rsid w:val="00ED397D"/>
    <w:rsid w:val="00EF21B1"/>
    <w:rsid w:val="00EF4338"/>
    <w:rsid w:val="00F10011"/>
    <w:rsid w:val="00F23185"/>
    <w:rsid w:val="00F30E6A"/>
    <w:rsid w:val="00F411B7"/>
    <w:rsid w:val="00F45910"/>
    <w:rsid w:val="00F8409B"/>
    <w:rsid w:val="00F918B6"/>
    <w:rsid w:val="00F9554A"/>
    <w:rsid w:val="00FA5129"/>
    <w:rsid w:val="00FB7CAB"/>
    <w:rsid w:val="00FC1BFF"/>
    <w:rsid w:val="00FC42F4"/>
    <w:rsid w:val="00FD2A3F"/>
    <w:rsid w:val="00FD35AB"/>
    <w:rsid w:val="00FD65E7"/>
    <w:rsid w:val="00FE0322"/>
    <w:rsid w:val="00FE0F2D"/>
    <w:rsid w:val="00FE0F74"/>
    <w:rsid w:val="00FE763F"/>
    <w:rsid w:val="00FE774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40"/>
        <o:r id="V:Rule3" type="connector" idref="#_x0000_s1046"/>
      </o:rules>
    </o:shapelayout>
  </w:shapeDefaults>
  <w:decimalSymbol w:val="."/>
  <w:listSeparator w:val=","/>
  <w15:chartTrackingRefBased/>
  <w15:docId w15:val="{DF12A2B8-982B-4D8C-9FE5-29857057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customStyle="1" w:styleId="IBM0">
    <w:name w:val="IBM タゅ"/>
    <w:basedOn w:val="a0"/>
    <w:rsid w:val="00854DB3"/>
    <w:pPr>
      <w:spacing w:line="400" w:lineRule="exact"/>
      <w:jc w:val="both"/>
    </w:pPr>
    <w:rPr>
      <w:rFonts w:eastAsia="SimSun"/>
      <w:spacing w:val="20"/>
      <w:lang w:eastAsia="zh-CN"/>
    </w:rPr>
  </w:style>
  <w:style w:type="paragraph" w:styleId="af2">
    <w:name w:val="annotation subject"/>
    <w:basedOn w:val="ac"/>
    <w:next w:val="ac"/>
    <w:link w:val="af3"/>
    <w:rsid w:val="001053F3"/>
    <w:pPr>
      <w:widowControl w:val="0"/>
    </w:pPr>
    <w:rPr>
      <w:b/>
      <w:bCs/>
      <w:kern w:val="2"/>
      <w:sz w:val="24"/>
      <w:szCs w:val="24"/>
      <w:lang w:eastAsia="zh-TW"/>
    </w:rPr>
  </w:style>
  <w:style w:type="character" w:customStyle="1" w:styleId="af3">
    <w:name w:val="註解主旨 字元"/>
    <w:link w:val="af2"/>
    <w:rsid w:val="001053F3"/>
    <w:rPr>
      <w:b/>
      <w:bCs/>
      <w:kern w:val="2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F715A-08AB-420C-9F72-23DADD427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3181</Characters>
  <Application>Microsoft Office Word</Application>
  <DocSecurity>0</DocSecurity>
  <Lines>26</Lines>
  <Paragraphs>7</Paragraphs>
  <ScaleCrop>false</ScaleCrop>
  <Company>CMT</Company>
  <LinksUpToDate>false</LinksUpToDate>
  <CharactersWithSpaces>3731</CharactersWithSpaces>
  <SharedDoc>false</SharedDoc>
  <HLinks>
    <vt:vector size="12" baseType="variant">
      <vt:variant>
        <vt:i4>437462071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SG保經代代送件保全進度檔格式</vt:lpwstr>
      </vt:variant>
      <vt:variant>
        <vt:i4>7405683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SQL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