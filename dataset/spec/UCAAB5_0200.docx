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96"/>
        <w:gridCol w:w="1152"/>
        <w:gridCol w:w="3744"/>
        <w:gridCol w:w="2088"/>
      </w:tblGrid>
      <w:tr w:rsidR="00402E33">
        <w:tc>
          <w:tcPr>
            <w:tcW w:w="2196" w:type="dxa"/>
            <w:tcBorders>
              <w:top w:val="single" w:sz="6" w:space="0" w:color="auto"/>
              <w:left w:val="single" w:sz="6" w:space="0" w:color="auto"/>
              <w:bottom w:val="single" w:sz="6" w:space="0" w:color="auto"/>
              <w:right w:val="single" w:sz="6" w:space="0" w:color="auto"/>
            </w:tcBorders>
          </w:tcPr>
          <w:p w:rsidR="00402E33" w:rsidRDefault="00402E33">
            <w:pPr>
              <w:pStyle w:val="Tabletext"/>
              <w:jc w:val="center"/>
              <w:rPr>
                <w:rFonts w:eastAsia="標楷體"/>
                <w:b/>
              </w:rPr>
            </w:pPr>
            <w:bookmarkStart w:id="0" w:name="_GoBack"/>
            <w:bookmarkEnd w:id="0"/>
            <w:r>
              <w:rPr>
                <w:rFonts w:eastAsia="標楷體"/>
                <w:b/>
              </w:rPr>
              <w:t>Date</w:t>
            </w:r>
          </w:p>
        </w:tc>
        <w:tc>
          <w:tcPr>
            <w:tcW w:w="1152" w:type="dxa"/>
            <w:tcBorders>
              <w:top w:val="single" w:sz="6" w:space="0" w:color="auto"/>
              <w:left w:val="single" w:sz="6" w:space="0" w:color="auto"/>
              <w:bottom w:val="single" w:sz="6" w:space="0" w:color="auto"/>
              <w:right w:val="single" w:sz="6" w:space="0" w:color="auto"/>
            </w:tcBorders>
          </w:tcPr>
          <w:p w:rsidR="00402E33" w:rsidRDefault="00402E33">
            <w:pPr>
              <w:pStyle w:val="Tabletext"/>
              <w:jc w:val="center"/>
              <w:rPr>
                <w:rFonts w:eastAsia="標楷體"/>
                <w:b/>
              </w:rPr>
            </w:pPr>
            <w:r>
              <w:rPr>
                <w:rFonts w:eastAsia="標楷體"/>
                <w:b/>
              </w:rPr>
              <w:t>Version</w:t>
            </w:r>
          </w:p>
        </w:tc>
        <w:tc>
          <w:tcPr>
            <w:tcW w:w="3744" w:type="dxa"/>
            <w:tcBorders>
              <w:top w:val="single" w:sz="6" w:space="0" w:color="auto"/>
              <w:left w:val="single" w:sz="6" w:space="0" w:color="auto"/>
              <w:bottom w:val="single" w:sz="6" w:space="0" w:color="auto"/>
              <w:right w:val="single" w:sz="6" w:space="0" w:color="auto"/>
            </w:tcBorders>
          </w:tcPr>
          <w:p w:rsidR="00402E33" w:rsidRDefault="00402E33">
            <w:pPr>
              <w:pStyle w:val="Tabletext"/>
              <w:jc w:val="center"/>
              <w:rPr>
                <w:rFonts w:eastAsia="標楷體"/>
                <w:b/>
              </w:rPr>
            </w:pPr>
            <w:r>
              <w:rPr>
                <w:rFonts w:eastAsia="標楷體"/>
                <w:b/>
              </w:rPr>
              <w:t>Description</w:t>
            </w:r>
          </w:p>
        </w:tc>
        <w:tc>
          <w:tcPr>
            <w:tcW w:w="2088" w:type="dxa"/>
            <w:tcBorders>
              <w:top w:val="single" w:sz="6" w:space="0" w:color="auto"/>
              <w:left w:val="single" w:sz="6" w:space="0" w:color="auto"/>
              <w:bottom w:val="single" w:sz="6" w:space="0" w:color="auto"/>
              <w:right w:val="single" w:sz="6" w:space="0" w:color="auto"/>
            </w:tcBorders>
          </w:tcPr>
          <w:p w:rsidR="00402E33" w:rsidRDefault="00402E33">
            <w:pPr>
              <w:pStyle w:val="Tabletext"/>
              <w:jc w:val="center"/>
              <w:rPr>
                <w:rFonts w:eastAsia="標楷體"/>
                <w:b/>
                <w:lang w:eastAsia="zh-TW"/>
              </w:rPr>
            </w:pPr>
            <w:r>
              <w:rPr>
                <w:rFonts w:eastAsia="標楷體"/>
                <w:b/>
                <w:lang w:eastAsia="zh-TW"/>
              </w:rPr>
              <w:t>Author</w:t>
            </w:r>
          </w:p>
        </w:tc>
      </w:tr>
      <w:tr w:rsidR="00402E33">
        <w:tc>
          <w:tcPr>
            <w:tcW w:w="2196" w:type="dxa"/>
            <w:tcBorders>
              <w:top w:val="single" w:sz="6" w:space="0" w:color="auto"/>
              <w:left w:val="single" w:sz="6" w:space="0" w:color="auto"/>
              <w:bottom w:val="single" w:sz="6" w:space="0" w:color="auto"/>
              <w:right w:val="single" w:sz="6" w:space="0" w:color="auto"/>
            </w:tcBorders>
          </w:tcPr>
          <w:p w:rsidR="00402E33" w:rsidRDefault="00066B5B">
            <w:pPr>
              <w:pStyle w:val="Tabletext"/>
              <w:rPr>
                <w:rFonts w:eastAsia="標楷體"/>
                <w:lang w:eastAsia="zh-TW"/>
              </w:rPr>
            </w:pPr>
            <w:smartTag w:uri="urn:schemas-microsoft-com:office:smarttags" w:element="chsdate">
              <w:smartTagPr>
                <w:attr w:name="Year" w:val="2009"/>
                <w:attr w:name="Month" w:val="3"/>
                <w:attr w:name="Day" w:val="16"/>
                <w:attr w:name="IsLunarDate" w:val="False"/>
                <w:attr w:name="IsROCDate" w:val="False"/>
              </w:smartTagPr>
              <w:r>
                <w:rPr>
                  <w:rFonts w:eastAsia="標楷體" w:hint="eastAsia"/>
                  <w:lang w:eastAsia="zh-TW"/>
                </w:rPr>
                <w:t>2009/3/16</w:t>
              </w:r>
            </w:smartTag>
          </w:p>
        </w:tc>
        <w:tc>
          <w:tcPr>
            <w:tcW w:w="1152" w:type="dxa"/>
            <w:tcBorders>
              <w:top w:val="single" w:sz="6" w:space="0" w:color="auto"/>
              <w:left w:val="single" w:sz="6" w:space="0" w:color="auto"/>
              <w:bottom w:val="single" w:sz="6" w:space="0" w:color="auto"/>
              <w:right w:val="single" w:sz="6" w:space="0" w:color="auto"/>
            </w:tcBorders>
          </w:tcPr>
          <w:p w:rsidR="00402E33" w:rsidRDefault="00402E33">
            <w:pPr>
              <w:pStyle w:val="Tabletext"/>
              <w:rPr>
                <w:rFonts w:eastAsia="標楷體"/>
                <w:lang w:eastAsia="zh-TW"/>
              </w:rPr>
            </w:pPr>
            <w:r>
              <w:rPr>
                <w:rFonts w:eastAsia="標楷體"/>
                <w:lang w:eastAsia="zh-TW"/>
              </w:rPr>
              <w:t>1.0</w:t>
            </w:r>
          </w:p>
        </w:tc>
        <w:tc>
          <w:tcPr>
            <w:tcW w:w="3744" w:type="dxa"/>
            <w:tcBorders>
              <w:top w:val="single" w:sz="6" w:space="0" w:color="auto"/>
              <w:left w:val="single" w:sz="6" w:space="0" w:color="auto"/>
              <w:bottom w:val="single" w:sz="6" w:space="0" w:color="auto"/>
              <w:right w:val="single" w:sz="6" w:space="0" w:color="auto"/>
            </w:tcBorders>
          </w:tcPr>
          <w:p w:rsidR="00402E33" w:rsidRPr="00C475C6" w:rsidRDefault="00402E33">
            <w:pPr>
              <w:pStyle w:val="Tabletext"/>
              <w:rPr>
                <w:rFonts w:ascii="細明體" w:eastAsia="細明體" w:hAnsi="細明體"/>
                <w:lang w:eastAsia="zh-TW"/>
              </w:rPr>
            </w:pPr>
            <w:r w:rsidRPr="00C475C6">
              <w:rPr>
                <w:rFonts w:ascii="細明體" w:eastAsia="細明體" w:hAnsi="細明體"/>
                <w:lang w:eastAsia="zh-TW"/>
              </w:rPr>
              <w:t>Created</w:t>
            </w:r>
          </w:p>
        </w:tc>
        <w:tc>
          <w:tcPr>
            <w:tcW w:w="2088" w:type="dxa"/>
            <w:tcBorders>
              <w:top w:val="single" w:sz="6" w:space="0" w:color="auto"/>
              <w:left w:val="single" w:sz="6" w:space="0" w:color="auto"/>
              <w:bottom w:val="single" w:sz="6" w:space="0" w:color="auto"/>
              <w:right w:val="single" w:sz="6" w:space="0" w:color="auto"/>
            </w:tcBorders>
          </w:tcPr>
          <w:p w:rsidR="00402E33" w:rsidRPr="00C475C6" w:rsidRDefault="00F72658">
            <w:pPr>
              <w:pStyle w:val="Tabletext"/>
              <w:rPr>
                <w:rFonts w:ascii="細明體" w:eastAsia="細明體" w:hAnsi="細明體" w:hint="eastAsia"/>
                <w:lang w:eastAsia="zh-TW"/>
              </w:rPr>
            </w:pPr>
            <w:r w:rsidRPr="00C475C6">
              <w:rPr>
                <w:rFonts w:ascii="細明體" w:eastAsia="細明體" w:hAnsi="細明體" w:hint="eastAsia"/>
                <w:lang w:eastAsia="zh-TW"/>
              </w:rPr>
              <w:t>侑文</w:t>
            </w:r>
          </w:p>
        </w:tc>
      </w:tr>
      <w:tr w:rsidR="001E1E11">
        <w:tc>
          <w:tcPr>
            <w:tcW w:w="2196" w:type="dxa"/>
            <w:tcBorders>
              <w:top w:val="single" w:sz="6" w:space="0" w:color="auto"/>
              <w:left w:val="single" w:sz="6" w:space="0" w:color="auto"/>
              <w:bottom w:val="single" w:sz="6" w:space="0" w:color="auto"/>
              <w:right w:val="single" w:sz="6" w:space="0" w:color="auto"/>
            </w:tcBorders>
          </w:tcPr>
          <w:p w:rsidR="001E1E11" w:rsidRDefault="001E1E11">
            <w:pPr>
              <w:pStyle w:val="Tabletext"/>
              <w:rPr>
                <w:rFonts w:eastAsia="標楷體" w:hint="eastAsia"/>
                <w:lang w:eastAsia="zh-TW"/>
              </w:rPr>
            </w:pPr>
            <w:smartTag w:uri="urn:schemas-microsoft-com:office:smarttags" w:element="chsdate">
              <w:smartTagPr>
                <w:attr w:name="IsROCDate" w:val="False"/>
                <w:attr w:name="IsLunarDate" w:val="False"/>
                <w:attr w:name="Day" w:val="31"/>
                <w:attr w:name="Month" w:val="3"/>
                <w:attr w:name="Year" w:val="2009"/>
              </w:smartTagPr>
              <w:r>
                <w:rPr>
                  <w:rFonts w:eastAsia="標楷體" w:hint="eastAsia"/>
                  <w:lang w:eastAsia="zh-TW"/>
                </w:rPr>
                <w:t>2009/3/31</w:t>
              </w:r>
            </w:smartTag>
          </w:p>
        </w:tc>
        <w:tc>
          <w:tcPr>
            <w:tcW w:w="1152" w:type="dxa"/>
            <w:tcBorders>
              <w:top w:val="single" w:sz="6" w:space="0" w:color="auto"/>
              <w:left w:val="single" w:sz="6" w:space="0" w:color="auto"/>
              <w:bottom w:val="single" w:sz="6" w:space="0" w:color="auto"/>
              <w:right w:val="single" w:sz="6" w:space="0" w:color="auto"/>
            </w:tcBorders>
          </w:tcPr>
          <w:p w:rsidR="001E1E11" w:rsidRDefault="001E1E11">
            <w:pPr>
              <w:pStyle w:val="Tabletext"/>
              <w:rPr>
                <w:rFonts w:eastAsia="標楷體" w:hint="eastAsia"/>
                <w:lang w:eastAsia="zh-TW"/>
              </w:rPr>
            </w:pPr>
            <w:r>
              <w:rPr>
                <w:rFonts w:eastAsia="標楷體" w:hint="eastAsia"/>
                <w:lang w:eastAsia="zh-TW"/>
              </w:rPr>
              <w:t>1.1</w:t>
            </w:r>
          </w:p>
        </w:tc>
        <w:tc>
          <w:tcPr>
            <w:tcW w:w="3744" w:type="dxa"/>
            <w:tcBorders>
              <w:top w:val="single" w:sz="6" w:space="0" w:color="auto"/>
              <w:left w:val="single" w:sz="6" w:space="0" w:color="auto"/>
              <w:bottom w:val="single" w:sz="6" w:space="0" w:color="auto"/>
              <w:right w:val="single" w:sz="6" w:space="0" w:color="auto"/>
            </w:tcBorders>
          </w:tcPr>
          <w:p w:rsidR="001E1E11" w:rsidRPr="00C475C6" w:rsidRDefault="00F22C58">
            <w:pPr>
              <w:pStyle w:val="Tabletext"/>
              <w:rPr>
                <w:rFonts w:ascii="細明體" w:eastAsia="細明體" w:hAnsi="細明體" w:hint="eastAsia"/>
                <w:lang w:eastAsia="zh-TW"/>
              </w:rPr>
            </w:pPr>
            <w:r w:rsidRPr="00C475C6">
              <w:rPr>
                <w:rFonts w:ascii="細明體" w:eastAsia="細明體" w:hAnsi="細明體" w:hint="eastAsia"/>
                <w:lang w:eastAsia="zh-TW"/>
              </w:rPr>
              <w:t>修改醫療限額顯示判斷</w:t>
            </w:r>
          </w:p>
        </w:tc>
        <w:tc>
          <w:tcPr>
            <w:tcW w:w="2088" w:type="dxa"/>
            <w:tcBorders>
              <w:top w:val="single" w:sz="6" w:space="0" w:color="auto"/>
              <w:left w:val="single" w:sz="6" w:space="0" w:color="auto"/>
              <w:bottom w:val="single" w:sz="6" w:space="0" w:color="auto"/>
              <w:right w:val="single" w:sz="6" w:space="0" w:color="auto"/>
            </w:tcBorders>
          </w:tcPr>
          <w:p w:rsidR="001E1E11" w:rsidRPr="00C475C6" w:rsidRDefault="00C73AC9">
            <w:pPr>
              <w:pStyle w:val="Tabletext"/>
              <w:rPr>
                <w:rFonts w:ascii="細明體" w:eastAsia="細明體" w:hAnsi="細明體" w:hint="eastAsia"/>
                <w:lang w:eastAsia="zh-TW"/>
              </w:rPr>
            </w:pPr>
            <w:r w:rsidRPr="00C475C6">
              <w:rPr>
                <w:rFonts w:ascii="細明體" w:eastAsia="細明體" w:hAnsi="細明體" w:hint="eastAsia"/>
                <w:lang w:eastAsia="zh-TW"/>
              </w:rPr>
              <w:t>侑文</w:t>
            </w:r>
          </w:p>
        </w:tc>
      </w:tr>
      <w:tr w:rsidR="00147AE4">
        <w:tc>
          <w:tcPr>
            <w:tcW w:w="2196" w:type="dxa"/>
            <w:tcBorders>
              <w:top w:val="single" w:sz="6" w:space="0" w:color="auto"/>
              <w:left w:val="single" w:sz="6" w:space="0" w:color="auto"/>
              <w:bottom w:val="single" w:sz="6" w:space="0" w:color="auto"/>
              <w:right w:val="single" w:sz="6" w:space="0" w:color="auto"/>
            </w:tcBorders>
          </w:tcPr>
          <w:p w:rsidR="00147AE4" w:rsidRDefault="00147AE4">
            <w:pPr>
              <w:pStyle w:val="Tabletext"/>
              <w:rPr>
                <w:rFonts w:eastAsia="標楷體" w:hint="eastAsia"/>
                <w:lang w:eastAsia="zh-TW"/>
              </w:rPr>
            </w:pPr>
            <w:smartTag w:uri="urn:schemas-microsoft-com:office:smarttags" w:element="chsdate">
              <w:smartTagPr>
                <w:attr w:name="Year" w:val="2009"/>
                <w:attr w:name="Month" w:val="4"/>
                <w:attr w:name="Day" w:val="9"/>
                <w:attr w:name="IsLunarDate" w:val="False"/>
                <w:attr w:name="IsROCDate" w:val="False"/>
              </w:smartTagPr>
              <w:r>
                <w:rPr>
                  <w:rFonts w:eastAsia="標楷體"/>
                  <w:lang w:eastAsia="zh-TW"/>
                </w:rPr>
                <w:t>2009/4/9</w:t>
              </w:r>
            </w:smartTag>
          </w:p>
        </w:tc>
        <w:tc>
          <w:tcPr>
            <w:tcW w:w="1152" w:type="dxa"/>
            <w:tcBorders>
              <w:top w:val="single" w:sz="6" w:space="0" w:color="auto"/>
              <w:left w:val="single" w:sz="6" w:space="0" w:color="auto"/>
              <w:bottom w:val="single" w:sz="6" w:space="0" w:color="auto"/>
              <w:right w:val="single" w:sz="6" w:space="0" w:color="auto"/>
            </w:tcBorders>
          </w:tcPr>
          <w:p w:rsidR="00147AE4" w:rsidRDefault="00147AE4">
            <w:pPr>
              <w:pStyle w:val="Tabletext"/>
              <w:rPr>
                <w:rFonts w:eastAsia="標楷體" w:hint="eastAsia"/>
                <w:lang w:eastAsia="zh-TW"/>
              </w:rPr>
            </w:pPr>
            <w:r>
              <w:rPr>
                <w:rFonts w:eastAsia="標楷體" w:hint="eastAsia"/>
                <w:lang w:eastAsia="zh-TW"/>
              </w:rPr>
              <w:t>1.2</w:t>
            </w:r>
          </w:p>
        </w:tc>
        <w:tc>
          <w:tcPr>
            <w:tcW w:w="3744" w:type="dxa"/>
            <w:tcBorders>
              <w:top w:val="single" w:sz="6" w:space="0" w:color="auto"/>
              <w:left w:val="single" w:sz="6" w:space="0" w:color="auto"/>
              <w:bottom w:val="single" w:sz="6" w:space="0" w:color="auto"/>
              <w:right w:val="single" w:sz="6" w:space="0" w:color="auto"/>
            </w:tcBorders>
          </w:tcPr>
          <w:p w:rsidR="00147AE4" w:rsidRPr="00C475C6" w:rsidRDefault="00612F93">
            <w:pPr>
              <w:pStyle w:val="Tabletext"/>
              <w:rPr>
                <w:rFonts w:ascii="細明體" w:eastAsia="細明體" w:hAnsi="細明體" w:hint="eastAsia"/>
                <w:lang w:eastAsia="zh-TW"/>
              </w:rPr>
            </w:pPr>
            <w:r w:rsidRPr="00C475C6">
              <w:rPr>
                <w:rFonts w:ascii="細明體" w:eastAsia="細明體" w:hAnsi="細明體" w:hint="eastAsia"/>
                <w:lang w:eastAsia="zh-TW"/>
              </w:rPr>
              <w:t>戊己庚判斷修正</w:t>
            </w:r>
          </w:p>
        </w:tc>
        <w:tc>
          <w:tcPr>
            <w:tcW w:w="2088" w:type="dxa"/>
            <w:tcBorders>
              <w:top w:val="single" w:sz="6" w:space="0" w:color="auto"/>
              <w:left w:val="single" w:sz="6" w:space="0" w:color="auto"/>
              <w:bottom w:val="single" w:sz="6" w:space="0" w:color="auto"/>
              <w:right w:val="single" w:sz="6" w:space="0" w:color="auto"/>
            </w:tcBorders>
          </w:tcPr>
          <w:p w:rsidR="00147AE4" w:rsidRPr="00C475C6" w:rsidRDefault="00B9411C">
            <w:pPr>
              <w:pStyle w:val="Tabletext"/>
              <w:rPr>
                <w:rFonts w:ascii="細明體" w:eastAsia="細明體" w:hAnsi="細明體" w:hint="eastAsia"/>
                <w:lang w:eastAsia="zh-TW"/>
              </w:rPr>
            </w:pPr>
            <w:r w:rsidRPr="00C475C6">
              <w:rPr>
                <w:rFonts w:ascii="細明體" w:eastAsia="細明體" w:hAnsi="細明體" w:hint="eastAsia"/>
                <w:lang w:eastAsia="zh-TW"/>
              </w:rPr>
              <w:t>侑文</w:t>
            </w:r>
          </w:p>
        </w:tc>
      </w:tr>
      <w:tr w:rsidR="00052D8F">
        <w:tc>
          <w:tcPr>
            <w:tcW w:w="2196" w:type="dxa"/>
            <w:tcBorders>
              <w:top w:val="single" w:sz="6" w:space="0" w:color="auto"/>
              <w:left w:val="single" w:sz="6" w:space="0" w:color="auto"/>
              <w:bottom w:val="single" w:sz="6" w:space="0" w:color="auto"/>
              <w:right w:val="single" w:sz="6" w:space="0" w:color="auto"/>
            </w:tcBorders>
          </w:tcPr>
          <w:p w:rsidR="00052D8F" w:rsidRDefault="00052D8F">
            <w:pPr>
              <w:pStyle w:val="Tabletext"/>
              <w:rPr>
                <w:rFonts w:eastAsia="標楷體" w:hint="eastAsia"/>
                <w:lang w:eastAsia="zh-TW"/>
              </w:rPr>
            </w:pPr>
            <w:smartTag w:uri="urn:schemas-microsoft-com:office:smarttags" w:element="chsdate">
              <w:smartTagPr>
                <w:attr w:name="Year" w:val="2009"/>
                <w:attr w:name="Month" w:val="6"/>
                <w:attr w:name="Day" w:val="3"/>
                <w:attr w:name="IsLunarDate" w:val="False"/>
                <w:attr w:name="IsROCDate" w:val="False"/>
              </w:smartTagPr>
              <w:r>
                <w:rPr>
                  <w:rFonts w:eastAsia="標楷體"/>
                  <w:lang w:eastAsia="zh-TW"/>
                </w:rPr>
                <w:t>2009/6/3</w:t>
              </w:r>
            </w:smartTag>
          </w:p>
        </w:tc>
        <w:tc>
          <w:tcPr>
            <w:tcW w:w="1152" w:type="dxa"/>
            <w:tcBorders>
              <w:top w:val="single" w:sz="6" w:space="0" w:color="auto"/>
              <w:left w:val="single" w:sz="6" w:space="0" w:color="auto"/>
              <w:bottom w:val="single" w:sz="6" w:space="0" w:color="auto"/>
              <w:right w:val="single" w:sz="6" w:space="0" w:color="auto"/>
            </w:tcBorders>
          </w:tcPr>
          <w:p w:rsidR="00052D8F" w:rsidRDefault="00052D8F">
            <w:pPr>
              <w:pStyle w:val="Tabletext"/>
              <w:rPr>
                <w:rFonts w:eastAsia="標楷體" w:hint="eastAsia"/>
                <w:lang w:eastAsia="zh-TW"/>
              </w:rPr>
            </w:pPr>
            <w:r>
              <w:rPr>
                <w:rFonts w:eastAsia="標楷體" w:hint="eastAsia"/>
                <w:lang w:eastAsia="zh-TW"/>
              </w:rPr>
              <w:t>1.3</w:t>
            </w:r>
          </w:p>
        </w:tc>
        <w:tc>
          <w:tcPr>
            <w:tcW w:w="3744" w:type="dxa"/>
            <w:tcBorders>
              <w:top w:val="single" w:sz="6" w:space="0" w:color="auto"/>
              <w:left w:val="single" w:sz="6" w:space="0" w:color="auto"/>
              <w:bottom w:val="single" w:sz="6" w:space="0" w:color="auto"/>
              <w:right w:val="single" w:sz="6" w:space="0" w:color="auto"/>
            </w:tcBorders>
          </w:tcPr>
          <w:p w:rsidR="00052D8F" w:rsidRDefault="00820498">
            <w:pPr>
              <w:pStyle w:val="Tabletext"/>
              <w:rPr>
                <w:rFonts w:ascii="細明體" w:eastAsia="細明體" w:hAnsi="細明體" w:hint="eastAsia"/>
                <w:lang w:eastAsia="zh-TW"/>
              </w:rPr>
            </w:pPr>
            <w:r>
              <w:rPr>
                <w:rFonts w:ascii="細明體" w:eastAsia="細明體" w:hAnsi="細明體" w:hint="eastAsia"/>
                <w:lang w:eastAsia="zh-TW"/>
              </w:rPr>
              <w:t>1.</w:t>
            </w:r>
            <w:r w:rsidR="005E6AF6" w:rsidRPr="00C475C6">
              <w:rPr>
                <w:rFonts w:ascii="細明體" w:eastAsia="細明體" w:hAnsi="細明體" w:hint="eastAsia"/>
                <w:lang w:eastAsia="zh-TW"/>
              </w:rPr>
              <w:t>增加INPUT-投保期間</w:t>
            </w:r>
          </w:p>
          <w:p w:rsidR="00820498" w:rsidRPr="00C475C6" w:rsidRDefault="00820498">
            <w:pPr>
              <w:pStyle w:val="Tabletext"/>
              <w:rPr>
                <w:rFonts w:ascii="細明體" w:eastAsia="細明體" w:hAnsi="細明體" w:hint="eastAsia"/>
                <w:lang w:eastAsia="zh-TW"/>
              </w:rPr>
            </w:pPr>
            <w:r>
              <w:rPr>
                <w:rFonts w:ascii="細明體" w:eastAsia="細明體" w:hAnsi="細明體" w:hint="eastAsia"/>
                <w:lang w:eastAsia="zh-TW"/>
              </w:rPr>
              <w:t>2.增加海外突發比例</w:t>
            </w:r>
            <w:r w:rsidR="00CE6246">
              <w:rPr>
                <w:rFonts w:ascii="細明體" w:eastAsia="細明體" w:hAnsi="細明體" w:hint="eastAsia"/>
                <w:lang w:eastAsia="zh-TW"/>
              </w:rPr>
              <w:t>內容</w:t>
            </w:r>
          </w:p>
        </w:tc>
        <w:tc>
          <w:tcPr>
            <w:tcW w:w="2088" w:type="dxa"/>
            <w:tcBorders>
              <w:top w:val="single" w:sz="6" w:space="0" w:color="auto"/>
              <w:left w:val="single" w:sz="6" w:space="0" w:color="auto"/>
              <w:bottom w:val="single" w:sz="6" w:space="0" w:color="auto"/>
              <w:right w:val="single" w:sz="6" w:space="0" w:color="auto"/>
            </w:tcBorders>
          </w:tcPr>
          <w:p w:rsidR="00052D8F" w:rsidRPr="00C475C6" w:rsidRDefault="00052D8F">
            <w:pPr>
              <w:pStyle w:val="Tabletext"/>
              <w:rPr>
                <w:rFonts w:ascii="細明體" w:eastAsia="細明體" w:hAnsi="細明體" w:hint="eastAsia"/>
                <w:lang w:eastAsia="zh-TW"/>
              </w:rPr>
            </w:pPr>
            <w:r w:rsidRPr="00C475C6">
              <w:rPr>
                <w:rFonts w:ascii="細明體" w:eastAsia="細明體" w:hAnsi="細明體" w:hint="eastAsia"/>
                <w:lang w:eastAsia="zh-TW"/>
              </w:rPr>
              <w:t>侑文</w:t>
            </w:r>
          </w:p>
        </w:tc>
      </w:tr>
      <w:tr w:rsidR="00B32AF9">
        <w:trPr>
          <w:ins w:id="1" w:author="cathaylife" w:date="2010-02-25T08:55:00Z"/>
        </w:trPr>
        <w:tc>
          <w:tcPr>
            <w:tcW w:w="2196" w:type="dxa"/>
            <w:tcBorders>
              <w:top w:val="single" w:sz="6" w:space="0" w:color="auto"/>
              <w:left w:val="single" w:sz="6" w:space="0" w:color="auto"/>
              <w:bottom w:val="single" w:sz="6" w:space="0" w:color="auto"/>
              <w:right w:val="single" w:sz="6" w:space="0" w:color="auto"/>
            </w:tcBorders>
          </w:tcPr>
          <w:p w:rsidR="00B32AF9" w:rsidRDefault="00B32AF9">
            <w:pPr>
              <w:pStyle w:val="Tabletext"/>
              <w:rPr>
                <w:ins w:id="2" w:author="cathaylife" w:date="2010-02-25T08:55:00Z"/>
                <w:rFonts w:eastAsia="標楷體" w:hint="eastAsia"/>
                <w:lang w:eastAsia="zh-TW"/>
              </w:rPr>
            </w:pPr>
            <w:smartTag w:uri="urn:schemas-microsoft-com:office:smarttags" w:element="chsdate">
              <w:smartTagPr>
                <w:attr w:name="IsROCDate" w:val="False"/>
                <w:attr w:name="IsLunarDate" w:val="False"/>
                <w:attr w:name="Day" w:val="25"/>
                <w:attr w:name="Month" w:val="2"/>
                <w:attr w:name="Year" w:val="2010"/>
              </w:smartTagPr>
              <w:ins w:id="3" w:author="cathaylife" w:date="2010-02-25T08:55:00Z">
                <w:r>
                  <w:rPr>
                    <w:rFonts w:eastAsia="標楷體"/>
                    <w:lang w:eastAsia="zh-TW"/>
                  </w:rPr>
                  <w:t>2010/2/25</w:t>
                </w:r>
              </w:ins>
            </w:smartTag>
          </w:p>
        </w:tc>
        <w:tc>
          <w:tcPr>
            <w:tcW w:w="1152" w:type="dxa"/>
            <w:tcBorders>
              <w:top w:val="single" w:sz="6" w:space="0" w:color="auto"/>
              <w:left w:val="single" w:sz="6" w:space="0" w:color="auto"/>
              <w:bottom w:val="single" w:sz="6" w:space="0" w:color="auto"/>
              <w:right w:val="single" w:sz="6" w:space="0" w:color="auto"/>
            </w:tcBorders>
          </w:tcPr>
          <w:p w:rsidR="00B32AF9" w:rsidRDefault="00B32AF9">
            <w:pPr>
              <w:pStyle w:val="Tabletext"/>
              <w:rPr>
                <w:ins w:id="4" w:author="cathaylife" w:date="2010-02-25T08:55:00Z"/>
                <w:rFonts w:eastAsia="標楷體" w:hint="eastAsia"/>
                <w:lang w:eastAsia="zh-TW"/>
              </w:rPr>
            </w:pPr>
            <w:ins w:id="5" w:author="cathaylife" w:date="2010-02-25T08:55:00Z">
              <w:r>
                <w:rPr>
                  <w:rFonts w:eastAsia="標楷體" w:hint="eastAsia"/>
                  <w:lang w:eastAsia="zh-TW"/>
                </w:rPr>
                <w:t>1.4</w:t>
              </w:r>
            </w:ins>
          </w:p>
        </w:tc>
        <w:tc>
          <w:tcPr>
            <w:tcW w:w="3744" w:type="dxa"/>
            <w:tcBorders>
              <w:top w:val="single" w:sz="6" w:space="0" w:color="auto"/>
              <w:left w:val="single" w:sz="6" w:space="0" w:color="auto"/>
              <w:bottom w:val="single" w:sz="6" w:space="0" w:color="auto"/>
              <w:right w:val="single" w:sz="6" w:space="0" w:color="auto"/>
            </w:tcBorders>
          </w:tcPr>
          <w:p w:rsidR="00B32AF9" w:rsidRDefault="00B32AF9">
            <w:pPr>
              <w:pStyle w:val="Tabletext"/>
              <w:rPr>
                <w:ins w:id="6" w:author="cathaylife" w:date="2010-02-25T08:55:00Z"/>
                <w:rFonts w:ascii="細明體" w:eastAsia="細明體" w:hAnsi="細明體" w:hint="eastAsia"/>
                <w:lang w:eastAsia="zh-TW"/>
              </w:rPr>
            </w:pPr>
            <w:ins w:id="7" w:author="cathaylife" w:date="2010-02-25T08:56:00Z">
              <w:r>
                <w:rPr>
                  <w:rFonts w:ascii="細明體" w:eastAsia="細明體" w:hAnsi="細明體" w:hint="eastAsia"/>
                  <w:lang w:eastAsia="zh-TW"/>
                </w:rPr>
                <w:t>導入新屬性設定-海外突發</w:t>
              </w:r>
            </w:ins>
          </w:p>
        </w:tc>
        <w:tc>
          <w:tcPr>
            <w:tcW w:w="2088" w:type="dxa"/>
            <w:tcBorders>
              <w:top w:val="single" w:sz="6" w:space="0" w:color="auto"/>
              <w:left w:val="single" w:sz="6" w:space="0" w:color="auto"/>
              <w:bottom w:val="single" w:sz="6" w:space="0" w:color="auto"/>
              <w:right w:val="single" w:sz="6" w:space="0" w:color="auto"/>
            </w:tcBorders>
          </w:tcPr>
          <w:p w:rsidR="00B32AF9" w:rsidRPr="00C475C6" w:rsidRDefault="00B32AF9">
            <w:pPr>
              <w:pStyle w:val="Tabletext"/>
              <w:rPr>
                <w:ins w:id="8" w:author="cathaylife" w:date="2010-02-25T08:55:00Z"/>
                <w:rFonts w:ascii="細明體" w:eastAsia="細明體" w:hAnsi="細明體" w:hint="eastAsia"/>
                <w:lang w:eastAsia="zh-TW"/>
              </w:rPr>
            </w:pPr>
            <w:ins w:id="9" w:author="cathaylife" w:date="2010-02-25T08:56:00Z">
              <w:r w:rsidRPr="00C475C6">
                <w:rPr>
                  <w:rFonts w:ascii="細明體" w:eastAsia="細明體" w:hAnsi="細明體" w:hint="eastAsia"/>
                  <w:lang w:eastAsia="zh-TW"/>
                </w:rPr>
                <w:t>侑文</w:t>
              </w:r>
            </w:ins>
          </w:p>
        </w:tc>
      </w:tr>
    </w:tbl>
    <w:p w:rsidR="00402E33" w:rsidRDefault="00402E33">
      <w:pPr>
        <w:pStyle w:val="Tabletext"/>
        <w:keepLines w:val="0"/>
        <w:spacing w:after="0" w:line="240" w:lineRule="auto"/>
        <w:rPr>
          <w:rFonts w:hint="eastAsia"/>
          <w:kern w:val="2"/>
          <w:szCs w:val="24"/>
          <w:lang w:eastAsia="zh-TW"/>
        </w:rPr>
      </w:pPr>
    </w:p>
    <w:p w:rsidR="00402E33" w:rsidRDefault="00402E33">
      <w:pPr>
        <w:pStyle w:val="Tabletext"/>
        <w:keepLines w:val="0"/>
        <w:numPr>
          <w:ilvl w:val="0"/>
          <w:numId w:val="2"/>
          <w:numberingChange w:id="10" w:author="huai" w:date="2007-12-13T10:22:00Z" w:original="%1:1:0:"/>
        </w:numPr>
        <w:spacing w:after="0" w:line="240" w:lineRule="auto"/>
        <w:rPr>
          <w:rFonts w:hint="eastAsia"/>
          <w:kern w:val="2"/>
          <w:szCs w:val="24"/>
          <w:lang w:eastAsia="zh-TW"/>
        </w:rPr>
      </w:pPr>
      <w:r>
        <w:rPr>
          <w:rFonts w:hint="eastAsia"/>
          <w:kern w:val="2"/>
          <w:szCs w:val="24"/>
          <w:lang w:eastAsia="zh-TW"/>
        </w:rPr>
        <w:t>程式功能概要說明：</w:t>
      </w:r>
    </w:p>
    <w:p w:rsidR="00402E33" w:rsidRDefault="00402E33">
      <w:pPr>
        <w:pStyle w:val="Tabletext"/>
        <w:keepLines w:val="0"/>
        <w:numPr>
          <w:ilvl w:val="1"/>
          <w:numId w:val="2"/>
          <w:numberingChange w:id="11" w:author="huai" w:date="2007-12-13T10:22:00Z" w:original="%1:1:0:.%2:1:0:"/>
        </w:numPr>
        <w:spacing w:after="0" w:line="240" w:lineRule="auto"/>
        <w:rPr>
          <w:rFonts w:hint="eastAsia"/>
          <w:kern w:val="2"/>
          <w:szCs w:val="24"/>
          <w:lang w:eastAsia="zh-TW"/>
        </w:rPr>
      </w:pPr>
      <w:r>
        <w:rPr>
          <w:rFonts w:hint="eastAsia"/>
          <w:kern w:val="2"/>
          <w:szCs w:val="24"/>
          <w:lang w:eastAsia="zh-TW"/>
        </w:rPr>
        <w:t>程式功能：</w:t>
      </w:r>
      <w:r w:rsidR="005B41CA">
        <w:rPr>
          <w:rFonts w:hint="eastAsia"/>
          <w:kern w:val="2"/>
          <w:szCs w:val="24"/>
          <w:lang w:eastAsia="zh-TW"/>
        </w:rPr>
        <w:t>意外險</w:t>
      </w:r>
      <w:r w:rsidR="00585BA3">
        <w:rPr>
          <w:rFonts w:hint="eastAsia"/>
          <w:kern w:val="2"/>
          <w:szCs w:val="24"/>
          <w:lang w:eastAsia="zh-TW"/>
        </w:rPr>
        <w:t>保障內容查詢</w:t>
      </w:r>
      <w:r>
        <w:rPr>
          <w:rFonts w:hint="eastAsia"/>
          <w:kern w:val="2"/>
          <w:szCs w:val="24"/>
          <w:lang w:eastAsia="zh-TW"/>
        </w:rPr>
        <w:t>。</w:t>
      </w:r>
    </w:p>
    <w:p w:rsidR="00402E33" w:rsidRDefault="00402E33">
      <w:pPr>
        <w:pStyle w:val="Tabletext"/>
        <w:keepLines w:val="0"/>
        <w:numPr>
          <w:ilvl w:val="1"/>
          <w:numId w:val="2"/>
          <w:numberingChange w:id="12" w:author="huai" w:date="2007-12-13T10:22:00Z" w:original="%1:1:0:.%2:2:0:"/>
        </w:numPr>
        <w:spacing w:after="0" w:line="240" w:lineRule="auto"/>
        <w:rPr>
          <w:rFonts w:hint="eastAsia"/>
          <w:kern w:val="2"/>
          <w:szCs w:val="24"/>
          <w:lang w:eastAsia="zh-TW"/>
        </w:rPr>
      </w:pPr>
      <w:r>
        <w:rPr>
          <w:rFonts w:hint="eastAsia"/>
          <w:kern w:val="2"/>
          <w:szCs w:val="24"/>
          <w:lang w:eastAsia="zh-TW"/>
        </w:rPr>
        <w:t>程式名稱：</w:t>
      </w:r>
      <w:r>
        <w:rPr>
          <w:rFonts w:hint="eastAsia"/>
          <w:kern w:val="2"/>
          <w:szCs w:val="24"/>
          <w:lang w:eastAsia="zh-TW"/>
        </w:rPr>
        <w:t>AA_B</w:t>
      </w:r>
      <w:r w:rsidR="000354D9">
        <w:rPr>
          <w:rFonts w:hint="eastAsia"/>
          <w:kern w:val="2"/>
          <w:szCs w:val="24"/>
          <w:lang w:eastAsia="zh-TW"/>
        </w:rPr>
        <w:t>5</w:t>
      </w:r>
      <w:r>
        <w:rPr>
          <w:rFonts w:hint="eastAsia"/>
          <w:kern w:val="2"/>
          <w:szCs w:val="24"/>
          <w:lang w:eastAsia="zh-TW"/>
        </w:rPr>
        <w:t>0</w:t>
      </w:r>
      <w:r w:rsidR="00585BA3">
        <w:rPr>
          <w:rFonts w:hint="eastAsia"/>
          <w:kern w:val="2"/>
          <w:szCs w:val="24"/>
          <w:lang w:eastAsia="zh-TW"/>
        </w:rPr>
        <w:t>2</w:t>
      </w:r>
      <w:r w:rsidR="008663F7">
        <w:rPr>
          <w:rFonts w:hint="eastAsia"/>
          <w:kern w:val="2"/>
          <w:szCs w:val="24"/>
          <w:lang w:eastAsia="zh-TW"/>
        </w:rPr>
        <w:t>0</w:t>
      </w:r>
      <w:r w:rsidR="00D001B7">
        <w:rPr>
          <w:rFonts w:hint="eastAsia"/>
          <w:kern w:val="2"/>
          <w:szCs w:val="24"/>
          <w:lang w:eastAsia="zh-TW"/>
        </w:rPr>
        <w:t>0</w:t>
      </w:r>
      <w:r>
        <w:rPr>
          <w:rFonts w:hint="eastAsia"/>
          <w:kern w:val="2"/>
          <w:szCs w:val="24"/>
          <w:lang w:eastAsia="zh-TW"/>
        </w:rPr>
        <w:t>.JAVA</w:t>
      </w:r>
    </w:p>
    <w:p w:rsidR="00402E33" w:rsidRDefault="00402E33">
      <w:pPr>
        <w:pStyle w:val="Tabletext"/>
        <w:keepLines w:val="0"/>
        <w:numPr>
          <w:ilvl w:val="1"/>
          <w:numId w:val="2"/>
          <w:numberingChange w:id="13" w:author="huai" w:date="2007-12-13T10:22:00Z" w:original="%1:1:0:.%2:3:0:"/>
        </w:numPr>
        <w:spacing w:after="0" w:line="240" w:lineRule="auto"/>
        <w:rPr>
          <w:rFonts w:hint="eastAsia"/>
          <w:kern w:val="2"/>
          <w:szCs w:val="24"/>
          <w:lang w:eastAsia="zh-TW"/>
        </w:rPr>
      </w:pPr>
      <w:r>
        <w:rPr>
          <w:rFonts w:hint="eastAsia"/>
          <w:kern w:val="2"/>
          <w:szCs w:val="24"/>
          <w:lang w:eastAsia="zh-TW"/>
        </w:rPr>
        <w:t>作業方式：</w:t>
      </w:r>
      <w:r>
        <w:rPr>
          <w:rFonts w:hint="eastAsia"/>
          <w:kern w:val="2"/>
          <w:szCs w:val="24"/>
          <w:lang w:eastAsia="zh-TW"/>
        </w:rPr>
        <w:t>ONLINE</w:t>
      </w:r>
    </w:p>
    <w:p w:rsidR="00402E33" w:rsidRDefault="00402E33">
      <w:pPr>
        <w:pStyle w:val="Tabletext"/>
        <w:keepLines w:val="0"/>
        <w:numPr>
          <w:ilvl w:val="1"/>
          <w:numId w:val="2"/>
          <w:numberingChange w:id="14" w:author="huai" w:date="2007-12-13T10:22:00Z" w:original="%1:1:0:.%2:4:0:"/>
        </w:numPr>
        <w:spacing w:after="0" w:line="240" w:lineRule="auto"/>
        <w:rPr>
          <w:rFonts w:hint="eastAsia"/>
          <w:kern w:val="2"/>
          <w:szCs w:val="24"/>
          <w:lang w:eastAsia="zh-TW"/>
        </w:rPr>
      </w:pPr>
      <w:r>
        <w:rPr>
          <w:rFonts w:hint="eastAsia"/>
          <w:kern w:val="2"/>
          <w:szCs w:val="24"/>
          <w:lang w:eastAsia="zh-TW"/>
        </w:rPr>
        <w:t>概要說明：以</w:t>
      </w:r>
      <w:r w:rsidR="001B2A9A">
        <w:rPr>
          <w:rFonts w:hint="eastAsia"/>
          <w:kern w:val="2"/>
          <w:szCs w:val="24"/>
          <w:lang w:eastAsia="zh-TW"/>
        </w:rPr>
        <w:t>投保明細查詢該險種保障內容</w:t>
      </w:r>
      <w:r>
        <w:rPr>
          <w:rFonts w:hint="eastAsia"/>
          <w:lang w:eastAsia="zh-TW"/>
        </w:rPr>
        <w:t>。</w:t>
      </w:r>
    </w:p>
    <w:p w:rsidR="00402E33" w:rsidRDefault="00402E33">
      <w:pPr>
        <w:pStyle w:val="Tabletext"/>
        <w:keepLines w:val="0"/>
        <w:numPr>
          <w:ilvl w:val="1"/>
          <w:numId w:val="2"/>
          <w:numberingChange w:id="15" w:author="huai" w:date="2007-12-13T10:22:00Z" w:original="%1:1:0:.%2:5:0:"/>
        </w:numPr>
        <w:spacing w:after="0" w:line="240" w:lineRule="auto"/>
        <w:rPr>
          <w:rFonts w:hint="eastAsia"/>
          <w:kern w:val="2"/>
          <w:szCs w:val="24"/>
          <w:lang w:eastAsia="zh-TW"/>
        </w:rPr>
      </w:pPr>
      <w:r>
        <w:rPr>
          <w:rFonts w:hint="eastAsia"/>
          <w:lang w:eastAsia="zh-TW"/>
        </w:rPr>
        <w:t>處理人員：無。</w:t>
      </w:r>
    </w:p>
    <w:p w:rsidR="00402E33" w:rsidRDefault="00402E33">
      <w:pPr>
        <w:pStyle w:val="Tabletext"/>
        <w:keepLines w:val="0"/>
        <w:numPr>
          <w:ilvl w:val="0"/>
          <w:numId w:val="2"/>
          <w:numberingChange w:id="16" w:author="huai" w:date="2007-12-13T10:22:00Z" w:original="%1:2:0:"/>
        </w:numPr>
        <w:spacing w:after="0" w:line="240" w:lineRule="auto"/>
        <w:rPr>
          <w:rFonts w:hint="eastAsia"/>
          <w:kern w:val="2"/>
          <w:szCs w:val="24"/>
          <w:lang w:eastAsia="zh-TW"/>
        </w:rPr>
      </w:pPr>
      <w:r>
        <w:rPr>
          <w:rFonts w:hint="eastAsia"/>
          <w:kern w:val="2"/>
          <w:szCs w:val="24"/>
          <w:lang w:eastAsia="zh-TW"/>
        </w:rPr>
        <w:t>程式結構：</w:t>
      </w:r>
    </w:p>
    <w:p w:rsidR="00402E33" w:rsidRDefault="00402E33">
      <w:pPr>
        <w:pStyle w:val="Tabletext"/>
        <w:keepLines w:val="0"/>
        <w:numPr>
          <w:ilvl w:val="0"/>
          <w:numId w:val="2"/>
          <w:numberingChange w:id="17" w:author="huai" w:date="2007-12-13T10:22:00Z" w:original="%1:3:0:"/>
        </w:numPr>
        <w:spacing w:after="0" w:line="240" w:lineRule="auto"/>
        <w:rPr>
          <w:rFonts w:hint="eastAsia"/>
          <w:color w:val="000000"/>
          <w:kern w:val="2"/>
          <w:szCs w:val="24"/>
          <w:lang w:eastAsia="zh-TW"/>
        </w:rPr>
      </w:pPr>
      <w:r>
        <w:rPr>
          <w:rFonts w:hint="eastAsia"/>
          <w:color w:val="000000"/>
          <w:kern w:val="2"/>
          <w:szCs w:val="24"/>
          <w:lang w:eastAsia="zh-TW"/>
        </w:rPr>
        <w:t>相關檔案（</w:t>
      </w:r>
      <w:r>
        <w:rPr>
          <w:rFonts w:hint="eastAsia"/>
          <w:color w:val="000000"/>
          <w:kern w:val="2"/>
          <w:szCs w:val="24"/>
          <w:lang w:eastAsia="zh-TW"/>
        </w:rPr>
        <w:t>TABLE</w:t>
      </w:r>
      <w:r>
        <w:rPr>
          <w:rFonts w:hint="eastAsia"/>
          <w:color w:val="000000"/>
          <w:kern w:val="2"/>
          <w:szCs w:val="24"/>
          <w:lang w:eastAsia="zh-TW"/>
        </w:rPr>
        <w:t>）：</w:t>
      </w:r>
    </w:p>
    <w:p w:rsidR="00402E33" w:rsidRDefault="00402E33">
      <w:pPr>
        <w:pStyle w:val="Tabletext"/>
        <w:keepLines w:val="0"/>
        <w:numPr>
          <w:ilvl w:val="0"/>
          <w:numId w:val="2"/>
          <w:numberingChange w:id="18" w:author="huai" w:date="2007-12-13T10:22:00Z" w:original="%1:4:0:"/>
        </w:numPr>
        <w:spacing w:after="0" w:line="240" w:lineRule="auto"/>
        <w:rPr>
          <w:rFonts w:hint="eastAsia"/>
          <w:color w:val="000000"/>
          <w:kern w:val="2"/>
          <w:szCs w:val="24"/>
          <w:lang w:eastAsia="zh-TW"/>
        </w:rPr>
      </w:pPr>
      <w:r>
        <w:rPr>
          <w:rFonts w:hint="eastAsia"/>
          <w:color w:val="000000"/>
          <w:kern w:val="2"/>
          <w:szCs w:val="24"/>
          <w:lang w:eastAsia="zh-TW"/>
        </w:rPr>
        <w:t>使用模組：</w:t>
      </w:r>
    </w:p>
    <w:p w:rsidR="00A65B64" w:rsidRDefault="00A65B64" w:rsidP="00A65B64">
      <w:pPr>
        <w:pStyle w:val="Tabletext"/>
        <w:keepLines w:val="0"/>
        <w:numPr>
          <w:ilvl w:val="1"/>
          <w:numId w:val="2"/>
          <w:numberingChange w:id="19" w:author="huai" w:date="2007-12-13T10:22:00Z" w:original="%1:4:0:.%2:1:0:"/>
        </w:numPr>
        <w:spacing w:after="0" w:line="240" w:lineRule="auto"/>
        <w:rPr>
          <w:rFonts w:hint="eastAsia"/>
          <w:color w:val="000000"/>
          <w:kern w:val="2"/>
          <w:szCs w:val="24"/>
          <w:lang w:eastAsia="zh-TW"/>
        </w:rPr>
      </w:pPr>
      <w:bookmarkStart w:id="20" w:name="OLE_LINK2"/>
      <w:r w:rsidRPr="007A6CA0">
        <w:rPr>
          <w:rFonts w:ascii="細明體" w:eastAsia="細明體" w:hAnsi="細明體" w:hint="eastAsia"/>
          <w:color w:val="000000"/>
          <w:kern w:val="2"/>
          <w:szCs w:val="24"/>
          <w:lang w:eastAsia="zh-TW"/>
        </w:rPr>
        <w:t>A</w:t>
      </w:r>
      <w:r w:rsidR="007F7E60">
        <w:rPr>
          <w:rFonts w:ascii="細明體" w:eastAsia="細明體" w:hAnsi="細明體" w:hint="eastAsia"/>
          <w:color w:val="000000"/>
          <w:kern w:val="2"/>
          <w:szCs w:val="24"/>
          <w:lang w:eastAsia="zh-TW"/>
        </w:rPr>
        <w:t>A</w:t>
      </w:r>
      <w:r w:rsidRPr="007A6CA0">
        <w:rPr>
          <w:rFonts w:ascii="細明體" w:eastAsia="細明體" w:hAnsi="細明體" w:hint="eastAsia"/>
          <w:color w:val="000000"/>
          <w:kern w:val="2"/>
          <w:szCs w:val="24"/>
          <w:lang w:eastAsia="zh-TW"/>
        </w:rPr>
        <w:t>_</w:t>
      </w:r>
      <w:bookmarkEnd w:id="20"/>
      <w:r w:rsidR="007F7E60">
        <w:rPr>
          <w:rFonts w:ascii="細明體" w:eastAsia="細明體" w:hAnsi="細明體" w:hint="eastAsia"/>
          <w:color w:val="000000"/>
          <w:kern w:val="2"/>
          <w:szCs w:val="24"/>
          <w:lang w:eastAsia="zh-TW"/>
        </w:rPr>
        <w:t>B5</w:t>
      </w:r>
      <w:r w:rsidRPr="007A6CA0">
        <w:rPr>
          <w:rFonts w:ascii="細明體" w:eastAsia="細明體" w:hAnsi="細明體" w:hint="eastAsia"/>
          <w:color w:val="000000"/>
          <w:kern w:val="2"/>
          <w:szCs w:val="24"/>
          <w:lang w:eastAsia="zh-TW"/>
        </w:rPr>
        <w:t>Z00</w:t>
      </w:r>
      <w:r w:rsidR="007F7E60">
        <w:rPr>
          <w:rFonts w:ascii="細明體" w:eastAsia="細明體" w:hAnsi="細明體" w:hint="eastAsia"/>
          <w:color w:val="000000"/>
          <w:kern w:val="2"/>
          <w:szCs w:val="24"/>
          <w:lang w:eastAsia="zh-TW"/>
        </w:rPr>
        <w:t>0</w:t>
      </w:r>
      <w:r w:rsidRPr="007A6CA0">
        <w:rPr>
          <w:rFonts w:hint="eastAsia"/>
          <w:color w:val="000000"/>
          <w:kern w:val="2"/>
          <w:szCs w:val="24"/>
          <w:lang w:eastAsia="zh-TW"/>
        </w:rPr>
        <w:t>（模組</w:t>
      </w:r>
      <w:r w:rsidRPr="007A6CA0">
        <w:rPr>
          <w:rFonts w:hint="eastAsia"/>
          <w:color w:val="000000"/>
          <w:kern w:val="2"/>
          <w:szCs w:val="24"/>
          <w:lang w:eastAsia="zh-TW"/>
        </w:rPr>
        <w:t>1</w:t>
      </w:r>
      <w:r w:rsidRPr="007A6CA0">
        <w:rPr>
          <w:rFonts w:hint="eastAsia"/>
          <w:color w:val="000000"/>
          <w:kern w:val="2"/>
          <w:szCs w:val="24"/>
          <w:lang w:eastAsia="zh-TW"/>
        </w:rPr>
        <w:t>）</w:t>
      </w:r>
      <w:r w:rsidR="00BF58C9" w:rsidRPr="00BF58C9">
        <w:rPr>
          <w:rFonts w:hint="eastAsia"/>
          <w:color w:val="000000"/>
          <w:kern w:val="2"/>
          <w:szCs w:val="24"/>
          <w:lang w:eastAsia="zh-TW"/>
        </w:rPr>
        <w:t>意外險投保明細</w:t>
      </w:r>
      <w:r w:rsidRPr="007A6CA0">
        <w:rPr>
          <w:rFonts w:ascii="細明體" w:eastAsia="細明體" w:hAnsi="細明體" w:hint="eastAsia"/>
          <w:color w:val="000000"/>
          <w:lang w:eastAsia="zh-TW"/>
        </w:rPr>
        <w:t>模組</w:t>
      </w:r>
      <w:r w:rsidRPr="007A6CA0">
        <w:rPr>
          <w:rFonts w:hint="eastAsia"/>
          <w:color w:val="000000"/>
          <w:kern w:val="2"/>
          <w:szCs w:val="24"/>
          <w:lang w:eastAsia="zh-TW"/>
        </w:rPr>
        <w:t>。</w:t>
      </w:r>
    </w:p>
    <w:p w:rsidR="00402E33" w:rsidRDefault="00EC73CB">
      <w:pPr>
        <w:pStyle w:val="Tabletext"/>
        <w:keepLines w:val="0"/>
        <w:numPr>
          <w:ilvl w:val="0"/>
          <w:numId w:val="2"/>
          <w:numberingChange w:id="21" w:author="huai" w:date="2007-12-13T10:22:00Z" w:original="%1:5:0:"/>
        </w:numPr>
        <w:spacing w:after="0" w:line="240" w:lineRule="auto"/>
        <w:rPr>
          <w:rFonts w:hint="eastAsia"/>
          <w:color w:val="000000"/>
          <w:kern w:val="2"/>
          <w:szCs w:val="24"/>
          <w:lang w:eastAsia="zh-TW"/>
        </w:rPr>
      </w:pPr>
      <w:r>
        <w:rPr>
          <w:rFonts w:hint="eastAsia"/>
          <w:color w:val="000000"/>
          <w:kern w:val="2"/>
          <w:szCs w:val="24"/>
          <w:lang w:eastAsia="zh-TW"/>
        </w:rPr>
        <w:t>畫面：</w:t>
      </w:r>
      <w:r w:rsidR="00D922DE">
        <w:rPr>
          <w:color w:val="000000"/>
          <w:kern w:val="2"/>
          <w:szCs w:val="24"/>
          <w:lang w:eastAsia="zh-TW"/>
        </w:rPr>
        <w:fldChar w:fldCharType="begin"/>
      </w:r>
      <w:ins w:id="22" w:author="戴余修" w:date="2020-07-27T08:55:00Z">
        <w:r w:rsidR="00EF3424">
          <w:rPr>
            <w:color w:val="000000"/>
            <w:kern w:val="2"/>
            <w:szCs w:val="24"/>
            <w:lang w:eastAsia="zh-TW"/>
          </w:rPr>
          <w:instrText xml:space="preserve">HYPERLINK </w:instrText>
        </w:r>
        <w:r w:rsidR="00EF3424">
          <w:rPr>
            <w:rFonts w:hint="eastAsia"/>
            <w:color w:val="000000"/>
            <w:kern w:val="2"/>
            <w:szCs w:val="24"/>
            <w:lang w:eastAsia="zh-TW"/>
          </w:rPr>
          <w:instrText>"D:\\i92008is01\\Desktop\\intern_project\\spec\\aa_doc-master@ddc06949ca5\\CSR1_Doc\\docs\\AA</w:instrText>
        </w:r>
        <w:r w:rsidR="00EF3424">
          <w:rPr>
            <w:rFonts w:hint="eastAsia"/>
            <w:color w:val="000000"/>
            <w:kern w:val="2"/>
            <w:szCs w:val="24"/>
            <w:lang w:eastAsia="zh-TW"/>
          </w:rPr>
          <w:instrText>理賠</w:instrText>
        </w:r>
        <w:r w:rsidR="00EF3424">
          <w:rPr>
            <w:rFonts w:hint="eastAsia"/>
            <w:color w:val="000000"/>
            <w:kern w:val="2"/>
            <w:szCs w:val="24"/>
            <w:lang w:eastAsia="zh-TW"/>
          </w:rPr>
          <w:instrText>\\B0_</w:instrText>
        </w:r>
        <w:r w:rsidR="00EF3424">
          <w:rPr>
            <w:rFonts w:hint="eastAsia"/>
            <w:color w:val="000000"/>
            <w:kern w:val="2"/>
            <w:szCs w:val="24"/>
            <w:lang w:eastAsia="zh-TW"/>
          </w:rPr>
          <w:instrText>核付</w:instrText>
        </w:r>
        <w:r w:rsidR="00EF3424">
          <w:rPr>
            <w:rFonts w:hint="eastAsia"/>
            <w:color w:val="000000"/>
            <w:kern w:val="2"/>
            <w:szCs w:val="24"/>
            <w:lang w:eastAsia="zh-TW"/>
          </w:rPr>
          <w:instrText>\\</w:instrText>
        </w:r>
        <w:r w:rsidR="00EF3424">
          <w:rPr>
            <w:rFonts w:hint="eastAsia"/>
            <w:color w:val="000000"/>
            <w:kern w:val="2"/>
            <w:szCs w:val="24"/>
            <w:lang w:eastAsia="zh-TW"/>
          </w:rPr>
          <w:instrText>畫面</w:instrText>
        </w:r>
        <w:r w:rsidR="00EF3424">
          <w:rPr>
            <w:rFonts w:hint="eastAsia"/>
            <w:color w:val="000000"/>
            <w:kern w:val="2"/>
            <w:szCs w:val="24"/>
            <w:lang w:eastAsia="zh-TW"/>
          </w:rPr>
          <w:instrText>\\USAAB50200_</w:instrText>
        </w:r>
        <w:r w:rsidR="00EF3424">
          <w:rPr>
            <w:rFonts w:hint="eastAsia"/>
            <w:color w:val="000000"/>
            <w:kern w:val="2"/>
            <w:szCs w:val="24"/>
            <w:lang w:eastAsia="zh-TW"/>
          </w:rPr>
          <w:instrText>意外險保障內容查詢畫面</w:instrText>
        </w:r>
        <w:r w:rsidR="00EF3424">
          <w:rPr>
            <w:rFonts w:hint="eastAsia"/>
            <w:color w:val="000000"/>
            <w:kern w:val="2"/>
            <w:szCs w:val="24"/>
            <w:lang w:eastAsia="zh-TW"/>
          </w:rPr>
          <w:instrText>.htm"</w:instrText>
        </w:r>
      </w:ins>
      <w:del w:id="23" w:author="戴余修" w:date="2020-07-27T08:55:00Z">
        <w:r w:rsidR="00B531D4" w:rsidDel="00EF3424">
          <w:rPr>
            <w:color w:val="000000"/>
            <w:kern w:val="2"/>
            <w:szCs w:val="24"/>
            <w:lang w:eastAsia="zh-TW"/>
          </w:rPr>
          <w:delInstrText xml:space="preserve">HYPERLINK </w:delInstrText>
        </w:r>
        <w:r w:rsidR="00B531D4" w:rsidDel="00EF3424">
          <w:rPr>
            <w:rFonts w:hint="eastAsia"/>
            <w:color w:val="000000"/>
            <w:kern w:val="2"/>
            <w:szCs w:val="24"/>
            <w:lang w:eastAsia="zh-TW"/>
          </w:rPr>
          <w:delInstrText>"../</w:delInstrText>
        </w:r>
        <w:r w:rsidR="00B531D4" w:rsidDel="00EF3424">
          <w:rPr>
            <w:rFonts w:hint="eastAsia"/>
            <w:color w:val="000000"/>
            <w:kern w:val="2"/>
            <w:szCs w:val="24"/>
            <w:lang w:eastAsia="zh-TW"/>
          </w:rPr>
          <w:delInstrText>畫面</w:delInstrText>
        </w:r>
        <w:r w:rsidR="00B531D4" w:rsidDel="00EF3424">
          <w:rPr>
            <w:rFonts w:hint="eastAsia"/>
            <w:color w:val="000000"/>
            <w:kern w:val="2"/>
            <w:szCs w:val="24"/>
            <w:lang w:eastAsia="zh-TW"/>
          </w:rPr>
          <w:delInstrText>/USAAB50200_</w:delInstrText>
        </w:r>
        <w:r w:rsidR="00B531D4" w:rsidDel="00EF3424">
          <w:rPr>
            <w:rFonts w:hint="eastAsia"/>
            <w:color w:val="000000"/>
            <w:kern w:val="2"/>
            <w:szCs w:val="24"/>
            <w:lang w:eastAsia="zh-TW"/>
          </w:rPr>
          <w:delInstrText>意外險保障內容查詢畫面</w:delInstrText>
        </w:r>
        <w:r w:rsidR="00B531D4" w:rsidDel="00EF3424">
          <w:rPr>
            <w:rFonts w:hint="eastAsia"/>
            <w:color w:val="000000"/>
            <w:kern w:val="2"/>
            <w:szCs w:val="24"/>
            <w:lang w:eastAsia="zh-TW"/>
          </w:rPr>
          <w:delInstrText>.htm"</w:delInstrText>
        </w:r>
      </w:del>
      <w:ins w:id="24" w:author="戴余修" w:date="2020-07-27T08:55:00Z">
        <w:r w:rsidR="00EF3424">
          <w:rPr>
            <w:color w:val="000000"/>
            <w:kern w:val="2"/>
            <w:szCs w:val="24"/>
            <w:lang w:eastAsia="zh-TW"/>
          </w:rPr>
        </w:r>
      </w:ins>
      <w:r w:rsidR="00D922DE">
        <w:rPr>
          <w:color w:val="000000"/>
          <w:kern w:val="2"/>
          <w:szCs w:val="24"/>
          <w:lang w:eastAsia="zh-TW"/>
        </w:rPr>
        <w:fldChar w:fldCharType="separate"/>
      </w:r>
      <w:r w:rsidR="00B531D4">
        <w:rPr>
          <w:rStyle w:val="a3"/>
          <w:rFonts w:hint="eastAsia"/>
          <w:kern w:val="2"/>
          <w:szCs w:val="24"/>
          <w:lang w:eastAsia="zh-TW"/>
        </w:rPr>
        <w:t>..\</w:t>
      </w:r>
      <w:r w:rsidR="00B531D4">
        <w:rPr>
          <w:rStyle w:val="a3"/>
          <w:rFonts w:hint="eastAsia"/>
          <w:kern w:val="2"/>
          <w:szCs w:val="24"/>
          <w:lang w:eastAsia="zh-TW"/>
        </w:rPr>
        <w:t>畫面</w:t>
      </w:r>
      <w:r w:rsidR="00B531D4">
        <w:rPr>
          <w:rStyle w:val="a3"/>
          <w:rFonts w:hint="eastAsia"/>
          <w:kern w:val="2"/>
          <w:szCs w:val="24"/>
          <w:lang w:eastAsia="zh-TW"/>
        </w:rPr>
        <w:t>\USAAB50200_</w:t>
      </w:r>
      <w:r w:rsidR="00B531D4">
        <w:rPr>
          <w:rStyle w:val="a3"/>
          <w:rFonts w:hint="eastAsia"/>
          <w:kern w:val="2"/>
          <w:szCs w:val="24"/>
          <w:lang w:eastAsia="zh-TW"/>
        </w:rPr>
        <w:t>意外險保障內容查詢畫面</w:t>
      </w:r>
      <w:r w:rsidR="00B531D4">
        <w:rPr>
          <w:rStyle w:val="a3"/>
          <w:rFonts w:hint="eastAsia"/>
          <w:kern w:val="2"/>
          <w:szCs w:val="24"/>
          <w:lang w:eastAsia="zh-TW"/>
        </w:rPr>
        <w:t>.htm</w:t>
      </w:r>
      <w:r w:rsidR="00D922DE">
        <w:rPr>
          <w:color w:val="000000"/>
          <w:kern w:val="2"/>
          <w:szCs w:val="24"/>
          <w:lang w:eastAsia="zh-TW"/>
        </w:rPr>
        <w:fldChar w:fldCharType="end"/>
      </w:r>
    </w:p>
    <w:p w:rsidR="008B0322" w:rsidRDefault="008B0322" w:rsidP="009B6A07">
      <w:pPr>
        <w:pStyle w:val="Tabletext"/>
        <w:keepLines w:val="0"/>
        <w:spacing w:after="0" w:line="240" w:lineRule="auto"/>
        <w:rPr>
          <w:color w:val="000000"/>
          <w:kern w:val="2"/>
          <w:szCs w:val="24"/>
          <w:lang w:eastAsia="zh-TW"/>
        </w:rPr>
      </w:pPr>
    </w:p>
    <w:p w:rsidR="00402E33" w:rsidRDefault="008B0322">
      <w:pPr>
        <w:pStyle w:val="Tabletext"/>
        <w:keepLines w:val="0"/>
        <w:numPr>
          <w:ilvl w:val="0"/>
          <w:numId w:val="2"/>
          <w:numberingChange w:id="25" w:author="test" w:date="2009-03-18T15:32:00Z" w:original="%1:6:0:"/>
        </w:numPr>
        <w:spacing w:after="0" w:line="240" w:lineRule="auto"/>
        <w:rPr>
          <w:rFonts w:hint="eastAsia"/>
          <w:color w:val="000000"/>
          <w:kern w:val="2"/>
          <w:szCs w:val="24"/>
          <w:lang w:eastAsia="zh-TW"/>
        </w:rPr>
      </w:pPr>
      <w:r>
        <w:rPr>
          <w:color w:val="000000"/>
          <w:kern w:val="2"/>
          <w:szCs w:val="24"/>
          <w:lang w:eastAsia="zh-TW"/>
        </w:rPr>
        <w:br w:type="page"/>
      </w:r>
      <w:r w:rsidR="00402E33">
        <w:rPr>
          <w:rFonts w:hint="eastAsia"/>
          <w:color w:val="000000"/>
          <w:kern w:val="2"/>
          <w:szCs w:val="24"/>
          <w:lang w:eastAsia="zh-TW"/>
        </w:rPr>
        <w:lastRenderedPageBreak/>
        <w:t>程式內容：</w:t>
      </w:r>
    </w:p>
    <w:p w:rsidR="00402E33" w:rsidRDefault="00402E33">
      <w:pPr>
        <w:pStyle w:val="Tabletext"/>
        <w:keepLines w:val="0"/>
        <w:numPr>
          <w:ilvl w:val="1"/>
          <w:numId w:val="2"/>
          <w:numberingChange w:id="26" w:author="test" w:date="2009-03-18T15:32:00Z" w:original="%1:6:0:.%2:1:0:"/>
        </w:numPr>
        <w:spacing w:after="0" w:line="240" w:lineRule="auto"/>
        <w:rPr>
          <w:rFonts w:hint="eastAsia"/>
          <w:color w:val="000000"/>
          <w:kern w:val="2"/>
          <w:szCs w:val="24"/>
          <w:lang w:eastAsia="zh-TW"/>
        </w:rPr>
      </w:pPr>
      <w:r>
        <w:rPr>
          <w:rFonts w:hint="eastAsia"/>
          <w:color w:val="000000"/>
          <w:kern w:val="2"/>
          <w:szCs w:val="24"/>
          <w:lang w:eastAsia="zh-TW"/>
        </w:rPr>
        <w:t>初始：</w:t>
      </w:r>
      <w:r>
        <w:rPr>
          <w:rFonts w:hint="eastAsia"/>
          <w:color w:val="000000"/>
          <w:kern w:val="2"/>
          <w:szCs w:val="24"/>
          <w:lang w:eastAsia="zh-TW"/>
        </w:rPr>
        <w:t xml:space="preserve"> </w:t>
      </w:r>
    </w:p>
    <w:p w:rsidR="00402E33" w:rsidRDefault="00402E33">
      <w:pPr>
        <w:pStyle w:val="Tabletext"/>
        <w:keepLines w:val="0"/>
        <w:numPr>
          <w:ilvl w:val="2"/>
          <w:numId w:val="2"/>
          <w:numberingChange w:id="27" w:author="test" w:date="2009-03-18T15:32:00Z" w:original="%1:6:0:.%2:1:0:.%3:1:0:"/>
        </w:numPr>
        <w:spacing w:after="0" w:line="240" w:lineRule="auto"/>
        <w:rPr>
          <w:rFonts w:hint="eastAsia"/>
          <w:color w:val="000000"/>
          <w:kern w:val="2"/>
          <w:szCs w:val="24"/>
          <w:lang w:eastAsia="zh-TW"/>
        </w:rPr>
      </w:pPr>
      <w:r>
        <w:rPr>
          <w:rFonts w:hint="eastAsia"/>
          <w:color w:val="000000"/>
          <w:kern w:val="2"/>
          <w:szCs w:val="24"/>
          <w:lang w:eastAsia="zh-TW"/>
        </w:rPr>
        <w:t>清除所有值。</w:t>
      </w:r>
    </w:p>
    <w:p w:rsidR="00402E33" w:rsidRDefault="00402E33">
      <w:pPr>
        <w:pStyle w:val="Tabletext"/>
        <w:keepLines w:val="0"/>
        <w:numPr>
          <w:ilvl w:val="2"/>
          <w:numId w:val="2"/>
          <w:numberingChange w:id="28" w:author="test" w:date="2009-03-18T15:32:00Z" w:original="%1:6:0:.%2:1:0:.%3:2:0:"/>
        </w:numPr>
        <w:spacing w:after="0" w:line="240" w:lineRule="auto"/>
        <w:rPr>
          <w:rFonts w:hint="eastAsia"/>
          <w:color w:val="000000"/>
          <w:kern w:val="2"/>
          <w:szCs w:val="24"/>
          <w:lang w:eastAsia="zh-TW"/>
        </w:rPr>
      </w:pPr>
      <w:r>
        <w:rPr>
          <w:rFonts w:hint="eastAsia"/>
          <w:color w:val="000000"/>
          <w:kern w:val="2"/>
          <w:szCs w:val="24"/>
          <w:lang w:eastAsia="zh-TW"/>
        </w:rPr>
        <w:t>接收傳入參數。</w:t>
      </w:r>
    </w:p>
    <w:p w:rsidR="00F25224" w:rsidRDefault="00585BF8" w:rsidP="00A12C5A">
      <w:pPr>
        <w:pStyle w:val="Tabletext"/>
        <w:keepLines w:val="0"/>
        <w:numPr>
          <w:ilvl w:val="1"/>
          <w:numId w:val="2"/>
          <w:numberingChange w:id="29" w:author="test" w:date="2009-03-18T15:32:00Z" w:original="%1:6:0:.%2:2:0:"/>
        </w:numPr>
        <w:spacing w:after="0" w:line="240" w:lineRule="auto"/>
        <w:rPr>
          <w:rFonts w:hint="eastAsia"/>
          <w:color w:val="000000"/>
          <w:kern w:val="2"/>
          <w:szCs w:val="24"/>
          <w:lang w:eastAsia="zh-TW"/>
        </w:rPr>
      </w:pPr>
      <w:r>
        <w:rPr>
          <w:rFonts w:hint="eastAsia"/>
          <w:color w:val="000000"/>
          <w:kern w:val="2"/>
          <w:szCs w:val="24"/>
          <w:lang w:eastAsia="zh-TW"/>
        </w:rPr>
        <w:t>收取投保明細資料</w:t>
      </w:r>
    </w:p>
    <w:p w:rsidR="00F77BDC" w:rsidRPr="00C36BA2" w:rsidRDefault="00902EF1" w:rsidP="004C0F21">
      <w:pPr>
        <w:pStyle w:val="Tabletext"/>
        <w:keepLines w:val="0"/>
        <w:numPr>
          <w:ilvl w:val="2"/>
          <w:numId w:val="2"/>
          <w:numberingChange w:id="30" w:author="test" w:date="2009-03-18T15:32:00Z" w:original="%1:6:0:.%2:2:0:.%3:1:0:"/>
        </w:numPr>
        <w:spacing w:after="0" w:line="240" w:lineRule="auto"/>
        <w:rPr>
          <w:rFonts w:hint="eastAsia"/>
          <w:color w:val="000000"/>
          <w:kern w:val="2"/>
          <w:szCs w:val="24"/>
          <w:lang w:eastAsia="zh-TW"/>
        </w:rPr>
      </w:pPr>
      <w:r>
        <w:rPr>
          <w:rFonts w:hint="eastAsia"/>
          <w:color w:val="000000"/>
          <w:kern w:val="2"/>
          <w:szCs w:val="24"/>
          <w:lang w:eastAsia="zh-TW"/>
        </w:rPr>
        <w:t>投保明細資料需有值</w:t>
      </w:r>
    </w:p>
    <w:p w:rsidR="001305E2" w:rsidRDefault="001305E2" w:rsidP="00A12C5A">
      <w:pPr>
        <w:pStyle w:val="Tabletext"/>
        <w:keepLines w:val="0"/>
        <w:numPr>
          <w:ilvl w:val="1"/>
          <w:numId w:val="2"/>
          <w:numberingChange w:id="31" w:author="test" w:date="2009-03-18T15:32:00Z" w:original="%1:6:0:.%2:3:0:"/>
        </w:numPr>
        <w:spacing w:after="0" w:line="240" w:lineRule="auto"/>
        <w:rPr>
          <w:rFonts w:hint="eastAsia"/>
          <w:color w:val="000000"/>
          <w:kern w:val="2"/>
          <w:szCs w:val="24"/>
          <w:lang w:eastAsia="zh-TW"/>
        </w:rPr>
      </w:pPr>
      <w:r>
        <w:rPr>
          <w:rFonts w:hint="eastAsia"/>
          <w:color w:val="000000"/>
          <w:kern w:val="2"/>
          <w:szCs w:val="24"/>
          <w:lang w:eastAsia="zh-TW"/>
        </w:rPr>
        <w:t>產生表頭資料</w:t>
      </w:r>
      <w:r w:rsidR="006868FB">
        <w:rPr>
          <w:rFonts w:hint="eastAsia"/>
          <w:color w:val="000000"/>
          <w:kern w:val="2"/>
          <w:szCs w:val="24"/>
          <w:lang w:eastAsia="zh-TW"/>
        </w:rPr>
        <w:t>：</w:t>
      </w:r>
    </w:p>
    <w:p w:rsidR="007A4DD8" w:rsidRDefault="007A4DD8" w:rsidP="007A4DD8">
      <w:pPr>
        <w:pStyle w:val="Tabletext"/>
        <w:keepLines w:val="0"/>
        <w:numPr>
          <w:ilvl w:val="2"/>
          <w:numId w:val="2"/>
          <w:numberingChange w:id="32" w:author="test" w:date="2009-03-18T15:32:00Z" w:original="%1:6:0:.%2:3:0:.%3:1:0:"/>
        </w:numPr>
        <w:spacing w:after="0" w:line="240" w:lineRule="auto"/>
        <w:rPr>
          <w:rFonts w:hint="eastAsia"/>
          <w:color w:val="000000"/>
          <w:kern w:val="2"/>
          <w:szCs w:val="24"/>
          <w:lang w:eastAsia="zh-TW"/>
        </w:rPr>
      </w:pPr>
      <w:r>
        <w:rPr>
          <w:rFonts w:hint="eastAsia"/>
          <w:color w:val="000000"/>
          <w:kern w:val="2"/>
          <w:szCs w:val="24"/>
          <w:lang w:eastAsia="zh-TW"/>
        </w:rPr>
        <w:t>新契約險種設定：</w:t>
      </w:r>
    </w:p>
    <w:p w:rsidR="007A4DD8" w:rsidRDefault="007A4DD8" w:rsidP="007A4DD8">
      <w:pPr>
        <w:pStyle w:val="Tabletext"/>
        <w:keepLines w:val="0"/>
        <w:numPr>
          <w:ilvl w:val="3"/>
          <w:numId w:val="2"/>
          <w:numberingChange w:id="33" w:author="test" w:date="2009-03-18T15:32:00Z" w:original="%1:6:0:.%2:3:0:.%3:1:0:.%4:1:0:"/>
        </w:numPr>
        <w:spacing w:after="0" w:line="240" w:lineRule="auto"/>
        <w:rPr>
          <w:rFonts w:hint="eastAsia"/>
          <w:color w:val="000000"/>
          <w:kern w:val="2"/>
          <w:szCs w:val="24"/>
          <w:lang w:eastAsia="zh-TW"/>
        </w:rPr>
      </w:pPr>
      <w:r>
        <w:rPr>
          <w:rFonts w:hint="eastAsia"/>
          <w:color w:val="000000"/>
          <w:kern w:val="2"/>
          <w:szCs w:val="24"/>
          <w:lang w:eastAsia="zh-TW"/>
        </w:rPr>
        <w:t>READ DTAGD101</w:t>
      </w:r>
      <w:r>
        <w:rPr>
          <w:rFonts w:hint="eastAsia"/>
          <w:color w:val="000000"/>
          <w:kern w:val="2"/>
          <w:szCs w:val="24"/>
          <w:lang w:eastAsia="zh-TW"/>
        </w:rPr>
        <w:t>，條件如下：</w:t>
      </w:r>
    </w:p>
    <w:p w:rsidR="007A4DD8" w:rsidRDefault="007A4DD8" w:rsidP="007A4DD8">
      <w:pPr>
        <w:pStyle w:val="Tabletext"/>
        <w:keepLines w:val="0"/>
        <w:numPr>
          <w:ilvl w:val="4"/>
          <w:numId w:val="2"/>
          <w:numberingChange w:id="34" w:author="test" w:date="2009-03-18T15:32:00Z" w:original="%1:6:0:.%2:3:0:.%3:1:0:.%4:1:0:.%5: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投保明細.險別(PROD_ID)</w:t>
      </w:r>
    </w:p>
    <w:p w:rsidR="007A4DD8" w:rsidRDefault="007A4DD8" w:rsidP="007A4DD8">
      <w:pPr>
        <w:pStyle w:val="Tabletext"/>
        <w:keepLines w:val="0"/>
        <w:numPr>
          <w:ilvl w:val="3"/>
          <w:numId w:val="2"/>
          <w:numberingChange w:id="35" w:author="test" w:date="2009-03-18T15:32:00Z" w:original="%1:6:0:.%2:3:0:.%3:1:0:.%4:2:0:"/>
        </w:numPr>
        <w:spacing w:after="0" w:line="240" w:lineRule="auto"/>
        <w:rPr>
          <w:rFonts w:hint="eastAsia"/>
          <w:color w:val="000000"/>
          <w:kern w:val="2"/>
          <w:szCs w:val="24"/>
          <w:lang w:eastAsia="zh-TW"/>
        </w:rPr>
      </w:pPr>
      <w:r>
        <w:rPr>
          <w:rFonts w:hint="eastAsia"/>
          <w:color w:val="000000"/>
          <w:kern w:val="2"/>
          <w:szCs w:val="24"/>
          <w:lang w:eastAsia="zh-TW"/>
        </w:rPr>
        <w:t>IF NOT FND</w:t>
      </w:r>
    </w:p>
    <w:p w:rsidR="007A4DD8" w:rsidRDefault="0011407B" w:rsidP="007A4DD8">
      <w:pPr>
        <w:pStyle w:val="Tabletext"/>
        <w:keepLines w:val="0"/>
        <w:numPr>
          <w:ilvl w:val="4"/>
          <w:numId w:val="2"/>
          <w:numberingChange w:id="36" w:author="test" w:date="2009-03-18T15:32:00Z" w:original="%1:6:0:.%2:3:0:.%3:1:0:.%4:2:0:.%5:1:0:"/>
        </w:numPr>
        <w:spacing w:after="0" w:line="240" w:lineRule="auto"/>
        <w:rPr>
          <w:rFonts w:hint="eastAsia"/>
          <w:color w:val="000000"/>
          <w:kern w:val="2"/>
          <w:szCs w:val="24"/>
          <w:lang w:eastAsia="zh-TW"/>
        </w:rPr>
      </w:pPr>
      <w:r>
        <w:rPr>
          <w:rFonts w:hint="eastAsia"/>
          <w:color w:val="000000"/>
          <w:kern w:val="2"/>
          <w:szCs w:val="24"/>
          <w:lang w:eastAsia="zh-TW"/>
        </w:rPr>
        <w:t>畫面</w:t>
      </w:r>
      <w:r>
        <w:rPr>
          <w:rFonts w:hint="eastAsia"/>
          <w:color w:val="000000"/>
          <w:kern w:val="2"/>
          <w:szCs w:val="24"/>
          <w:lang w:eastAsia="zh-TW"/>
        </w:rPr>
        <w:t>.</w:t>
      </w:r>
      <w:r w:rsidR="007A4DD8">
        <w:rPr>
          <w:rFonts w:hint="eastAsia"/>
          <w:color w:val="000000"/>
          <w:kern w:val="2"/>
          <w:szCs w:val="24"/>
          <w:lang w:eastAsia="zh-TW"/>
        </w:rPr>
        <w:t>險別</w:t>
      </w:r>
      <w:r w:rsidR="007A4DD8">
        <w:rPr>
          <w:rFonts w:hint="eastAsia"/>
          <w:color w:val="000000"/>
          <w:kern w:val="2"/>
          <w:szCs w:val="24"/>
          <w:lang w:eastAsia="zh-TW"/>
        </w:rPr>
        <w:t>=</w:t>
      </w:r>
      <w:r w:rsidR="007A4DD8">
        <w:rPr>
          <w:rFonts w:ascii="新細明體" w:hAnsi="新細明體" w:hint="eastAsia"/>
          <w:lang w:eastAsia="zh-TW"/>
        </w:rPr>
        <w:t>投保明細.險別(PROD_ID)</w:t>
      </w:r>
    </w:p>
    <w:p w:rsidR="007A4DD8" w:rsidRDefault="007A4DD8" w:rsidP="007A4DD8">
      <w:pPr>
        <w:pStyle w:val="Tabletext"/>
        <w:keepLines w:val="0"/>
        <w:numPr>
          <w:ilvl w:val="3"/>
          <w:numId w:val="2"/>
          <w:numberingChange w:id="37" w:author="test" w:date="2009-03-18T15:32:00Z" w:original="%1:6:0:.%2:3:0:.%3:1:0:.%4:3:0:"/>
        </w:numPr>
        <w:spacing w:after="0" w:line="240" w:lineRule="auto"/>
        <w:rPr>
          <w:rFonts w:hint="eastAsia"/>
          <w:color w:val="000000"/>
          <w:kern w:val="2"/>
          <w:szCs w:val="24"/>
          <w:lang w:eastAsia="zh-TW"/>
        </w:rPr>
      </w:pPr>
      <w:r>
        <w:rPr>
          <w:rFonts w:hint="eastAsia"/>
          <w:color w:val="000000"/>
          <w:kern w:val="2"/>
          <w:szCs w:val="24"/>
          <w:lang w:eastAsia="zh-TW"/>
        </w:rPr>
        <w:t>ELSE</w:t>
      </w:r>
    </w:p>
    <w:p w:rsidR="006868FB" w:rsidRDefault="0011407B" w:rsidP="009F596D">
      <w:pPr>
        <w:pStyle w:val="Tabletext"/>
        <w:keepLines w:val="0"/>
        <w:numPr>
          <w:ilvl w:val="4"/>
          <w:numId w:val="2"/>
          <w:numberingChange w:id="38" w:author="test" w:date="2009-03-18T15:32:00Z" w:original="%1:6:0:.%2:3:0:.%3:1:0:.%4:3:0:.%5:1:0:"/>
        </w:numPr>
        <w:spacing w:after="0" w:line="240" w:lineRule="auto"/>
        <w:rPr>
          <w:rFonts w:hint="eastAsia"/>
          <w:color w:val="000000"/>
          <w:kern w:val="2"/>
          <w:szCs w:val="24"/>
          <w:lang w:eastAsia="zh-TW"/>
        </w:rPr>
      </w:pPr>
      <w:r>
        <w:rPr>
          <w:rFonts w:hint="eastAsia"/>
          <w:color w:val="000000"/>
          <w:kern w:val="2"/>
          <w:szCs w:val="24"/>
          <w:lang w:eastAsia="zh-TW"/>
        </w:rPr>
        <w:t>畫面</w:t>
      </w:r>
      <w:r>
        <w:rPr>
          <w:rFonts w:hint="eastAsia"/>
          <w:color w:val="000000"/>
          <w:kern w:val="2"/>
          <w:szCs w:val="24"/>
          <w:lang w:eastAsia="zh-TW"/>
        </w:rPr>
        <w:t>.</w:t>
      </w:r>
      <w:r>
        <w:rPr>
          <w:rFonts w:hint="eastAsia"/>
          <w:color w:val="000000"/>
          <w:kern w:val="2"/>
          <w:szCs w:val="24"/>
          <w:lang w:eastAsia="zh-TW"/>
        </w:rPr>
        <w:t>險別</w:t>
      </w:r>
      <w:r w:rsidR="007A4DD8">
        <w:rPr>
          <w:rFonts w:hint="eastAsia"/>
          <w:color w:val="000000"/>
          <w:kern w:val="2"/>
          <w:szCs w:val="24"/>
          <w:lang w:eastAsia="zh-TW"/>
        </w:rPr>
        <w:t>=</w:t>
      </w:r>
      <w:r w:rsidR="007A4DD8">
        <w:rPr>
          <w:rFonts w:ascii="新細明體" w:hAnsi="新細明體" w:hint="eastAsia"/>
          <w:lang w:eastAsia="zh-TW"/>
        </w:rPr>
        <w:t>投保明細.險別(PROD_ID)+</w:t>
      </w:r>
      <w:r w:rsidR="007A4DD8" w:rsidRPr="00883DFD">
        <w:rPr>
          <w:rFonts w:hint="eastAsia"/>
          <w:color w:val="000000"/>
          <w:kern w:val="2"/>
          <w:szCs w:val="24"/>
          <w:lang w:eastAsia="zh-TW"/>
        </w:rPr>
        <w:t xml:space="preserve"> </w:t>
      </w:r>
      <w:r w:rsidR="007A4DD8">
        <w:rPr>
          <w:rFonts w:hint="eastAsia"/>
          <w:color w:val="000000"/>
          <w:kern w:val="2"/>
          <w:szCs w:val="24"/>
          <w:lang w:eastAsia="zh-TW"/>
        </w:rPr>
        <w:t>DTAGA101.</w:t>
      </w:r>
      <w:r w:rsidR="007A4DD8">
        <w:rPr>
          <w:rFonts w:hint="eastAsia"/>
          <w:color w:val="000000"/>
          <w:kern w:val="2"/>
          <w:szCs w:val="24"/>
          <w:lang w:eastAsia="zh-TW"/>
        </w:rPr>
        <w:t>險別簡稱</w:t>
      </w:r>
    </w:p>
    <w:p w:rsidR="002F084D" w:rsidRDefault="002F084D" w:rsidP="002F084D">
      <w:pPr>
        <w:pStyle w:val="Tabletext"/>
        <w:keepLines w:val="0"/>
        <w:numPr>
          <w:ilvl w:val="2"/>
          <w:numId w:val="2"/>
          <w:numberingChange w:id="39" w:author="test" w:date="2009-03-18T15:32:00Z" w:original="%1:6:0:.%2:3:0:.%3:2:0:"/>
        </w:numPr>
        <w:spacing w:after="0" w:line="240" w:lineRule="auto"/>
        <w:rPr>
          <w:rFonts w:hint="eastAsia"/>
          <w:color w:val="000000"/>
          <w:kern w:val="2"/>
          <w:szCs w:val="24"/>
          <w:lang w:eastAsia="zh-TW"/>
        </w:rPr>
      </w:pPr>
      <w:r>
        <w:rPr>
          <w:rFonts w:hint="eastAsia"/>
          <w:color w:val="000000"/>
          <w:kern w:val="2"/>
          <w:szCs w:val="24"/>
          <w:lang w:eastAsia="zh-TW"/>
        </w:rPr>
        <w:t>給付型別</w:t>
      </w:r>
      <w:r w:rsidR="007D0365">
        <w:rPr>
          <w:rFonts w:hint="eastAsia"/>
          <w:color w:val="000000"/>
          <w:kern w:val="2"/>
          <w:szCs w:val="24"/>
          <w:lang w:eastAsia="zh-TW"/>
        </w:rPr>
        <w:t>：</w:t>
      </w:r>
    </w:p>
    <w:p w:rsidR="00342D2C" w:rsidRPr="00E31631" w:rsidRDefault="00342D2C" w:rsidP="003F7309">
      <w:pPr>
        <w:pStyle w:val="Tabletext"/>
        <w:keepLines w:val="0"/>
        <w:numPr>
          <w:ilvl w:val="3"/>
          <w:numId w:val="2"/>
          <w:numberingChange w:id="40" w:author="test" w:date="2009-03-18T15:32:00Z" w:original="%1:6:0:.%2:3:0:.%3:2:0:.%4:1:0:"/>
        </w:numPr>
        <w:spacing w:after="0" w:line="240" w:lineRule="auto"/>
        <w:rPr>
          <w:rFonts w:hint="eastAsia"/>
          <w:color w:val="000000"/>
          <w:kern w:val="2"/>
          <w:szCs w:val="24"/>
          <w:lang w:eastAsia="zh-TW"/>
        </w:rPr>
      </w:pPr>
      <w:r>
        <w:rPr>
          <w:rFonts w:ascii="新細明體" w:hAnsi="新細明體" w:hint="eastAsia"/>
          <w:lang w:eastAsia="zh-TW"/>
        </w:rPr>
        <w:t>投保明細.</w:t>
      </w:r>
      <w:r w:rsidRPr="001B4927">
        <w:rPr>
          <w:rFonts w:ascii="新細明體" w:hAnsi="新細明體" w:hint="eastAsia"/>
          <w:lang w:eastAsia="zh-TW"/>
        </w:rPr>
        <w:t>給付型別</w:t>
      </w:r>
      <w:r>
        <w:rPr>
          <w:rFonts w:ascii="新細明體" w:hAnsi="新細明體" w:hint="eastAsia"/>
          <w:lang w:eastAsia="zh-TW"/>
        </w:rPr>
        <w:t>(N_PAY_TYPE)轉中文代碼</w:t>
      </w:r>
    </w:p>
    <w:p w:rsidR="00E31631" w:rsidRPr="00E31631" w:rsidRDefault="00E31631" w:rsidP="00E31631">
      <w:pPr>
        <w:pStyle w:val="Tabletext"/>
        <w:keepLines w:val="0"/>
        <w:numPr>
          <w:ilvl w:val="4"/>
          <w:numId w:val="2"/>
          <w:numberingChange w:id="41" w:author="test" w:date="2009-03-18T15:32:00Z" w:original="%1:6:0:.%2:3:0:.%3:2:0:.%4:1:0:.%5:1:0:"/>
        </w:numPr>
        <w:spacing w:after="0" w:line="240" w:lineRule="auto"/>
        <w:rPr>
          <w:rFonts w:hint="eastAsia"/>
          <w:color w:val="000000"/>
          <w:kern w:val="2"/>
          <w:szCs w:val="24"/>
          <w:lang w:eastAsia="zh-TW"/>
        </w:rPr>
      </w:pPr>
      <w:r>
        <w:rPr>
          <w:rFonts w:ascii="sөũ" w:hAnsi="sөũ"/>
        </w:rPr>
        <w:t>子系統代號</w:t>
      </w:r>
      <w:r>
        <w:rPr>
          <w:rFonts w:ascii="sөũ" w:hAnsi="sөũ" w:hint="eastAsia"/>
          <w:lang w:eastAsia="zh-TW"/>
        </w:rPr>
        <w:t xml:space="preserve"> = AA</w:t>
      </w:r>
    </w:p>
    <w:p w:rsidR="00E31631" w:rsidRDefault="00E31631" w:rsidP="00E31631">
      <w:pPr>
        <w:pStyle w:val="Tabletext"/>
        <w:keepLines w:val="0"/>
        <w:numPr>
          <w:ilvl w:val="4"/>
          <w:numId w:val="2"/>
          <w:numberingChange w:id="42" w:author="test" w:date="2009-03-18T15:32:00Z" w:original="%1:6:0:.%2:3:0:.%3:2:0:.%4:1:0:.%5:2:0:"/>
        </w:numPr>
        <w:spacing w:after="0" w:line="240" w:lineRule="auto"/>
        <w:rPr>
          <w:rFonts w:hint="eastAsia"/>
          <w:color w:val="000000"/>
          <w:kern w:val="2"/>
          <w:szCs w:val="24"/>
          <w:lang w:eastAsia="zh-TW"/>
        </w:rPr>
      </w:pPr>
      <w:r>
        <w:rPr>
          <w:rFonts w:ascii="sөũ" w:hAnsi="sөũ"/>
        </w:rPr>
        <w:t>欄位名稱</w:t>
      </w:r>
      <w:r>
        <w:rPr>
          <w:rFonts w:ascii="sөũ" w:hAnsi="sөũ" w:hint="eastAsia"/>
          <w:lang w:eastAsia="zh-TW"/>
        </w:rPr>
        <w:t xml:space="preserve"> = </w:t>
      </w:r>
      <w:r>
        <w:rPr>
          <w:rFonts w:ascii="sөũ" w:hAnsi="sөũ"/>
        </w:rPr>
        <w:t>PAY_TYPE_CF</w:t>
      </w:r>
    </w:p>
    <w:p w:rsidR="006E45EB" w:rsidRDefault="006E45EB" w:rsidP="003F7309">
      <w:pPr>
        <w:pStyle w:val="Tabletext"/>
        <w:keepLines w:val="0"/>
        <w:numPr>
          <w:ilvl w:val="3"/>
          <w:numId w:val="2"/>
          <w:numberingChange w:id="43" w:author="test" w:date="2009-03-18T15:32:00Z" w:original="%1:6:0:.%2:3:0:.%3:2:0:.%4:2:0:"/>
        </w:numPr>
        <w:spacing w:after="0" w:line="240" w:lineRule="auto"/>
        <w:rPr>
          <w:rFonts w:hint="eastAsia"/>
          <w:color w:val="000000"/>
          <w:kern w:val="2"/>
          <w:szCs w:val="24"/>
          <w:lang w:eastAsia="zh-TW"/>
        </w:rPr>
      </w:pPr>
      <w:r>
        <w:rPr>
          <w:rFonts w:hint="eastAsia"/>
          <w:color w:val="000000"/>
          <w:kern w:val="2"/>
          <w:szCs w:val="24"/>
          <w:lang w:eastAsia="zh-TW"/>
        </w:rPr>
        <w:t>IF NOT FND</w:t>
      </w:r>
    </w:p>
    <w:p w:rsidR="006E45EB" w:rsidRDefault="006E45EB" w:rsidP="006E45EB">
      <w:pPr>
        <w:pStyle w:val="Tabletext"/>
        <w:keepLines w:val="0"/>
        <w:numPr>
          <w:ilvl w:val="4"/>
          <w:numId w:val="2"/>
          <w:numberingChange w:id="44" w:author="test" w:date="2009-03-18T15:32:00Z" w:original="%1:6:0:.%2:3:0:.%3:2:0:.%4:2:0:.%5:1:0:"/>
        </w:numPr>
        <w:spacing w:after="0" w:line="240" w:lineRule="auto"/>
        <w:rPr>
          <w:rFonts w:hint="eastAsia"/>
          <w:color w:val="000000"/>
          <w:kern w:val="2"/>
          <w:szCs w:val="24"/>
          <w:lang w:eastAsia="zh-TW"/>
        </w:rPr>
      </w:pPr>
      <w:r>
        <w:rPr>
          <w:rFonts w:hint="eastAsia"/>
          <w:color w:val="000000"/>
          <w:kern w:val="2"/>
          <w:szCs w:val="24"/>
          <w:lang w:eastAsia="zh-TW"/>
        </w:rPr>
        <w:t>畫面</w:t>
      </w:r>
      <w:r>
        <w:rPr>
          <w:rFonts w:hint="eastAsia"/>
          <w:color w:val="000000"/>
          <w:kern w:val="2"/>
          <w:szCs w:val="24"/>
          <w:lang w:eastAsia="zh-TW"/>
        </w:rPr>
        <w:t>.</w:t>
      </w:r>
      <w:r>
        <w:rPr>
          <w:rFonts w:hint="eastAsia"/>
          <w:color w:val="000000"/>
          <w:kern w:val="2"/>
          <w:szCs w:val="24"/>
          <w:lang w:eastAsia="zh-TW"/>
        </w:rPr>
        <w:t>給付型別</w:t>
      </w:r>
      <w:r>
        <w:rPr>
          <w:rFonts w:hint="eastAsia"/>
          <w:color w:val="000000"/>
          <w:kern w:val="2"/>
          <w:szCs w:val="24"/>
          <w:lang w:eastAsia="zh-TW"/>
        </w:rPr>
        <w:t xml:space="preserve"> =</w:t>
      </w:r>
      <w:r w:rsidR="00D706B0">
        <w:rPr>
          <w:rFonts w:hint="eastAsia"/>
          <w:color w:val="000000"/>
          <w:kern w:val="2"/>
          <w:szCs w:val="24"/>
          <w:lang w:eastAsia="zh-TW"/>
        </w:rPr>
        <w:t xml:space="preserve"> </w:t>
      </w:r>
      <w:r w:rsidR="00D706B0">
        <w:rPr>
          <w:rFonts w:ascii="新細明體" w:hAnsi="新細明體" w:hint="eastAsia"/>
          <w:lang w:eastAsia="zh-TW"/>
        </w:rPr>
        <w:t>投保明細.</w:t>
      </w:r>
      <w:r w:rsidR="00D706B0" w:rsidRPr="001B4927">
        <w:rPr>
          <w:rFonts w:ascii="新細明體" w:hAnsi="新細明體" w:hint="eastAsia"/>
          <w:lang w:eastAsia="zh-TW"/>
        </w:rPr>
        <w:t>給付型別</w:t>
      </w:r>
      <w:r w:rsidR="00D706B0">
        <w:rPr>
          <w:rFonts w:ascii="新細明體" w:hAnsi="新細明體" w:hint="eastAsia"/>
          <w:lang w:eastAsia="zh-TW"/>
        </w:rPr>
        <w:t>(N_PAY_TYPE)</w:t>
      </w:r>
    </w:p>
    <w:p w:rsidR="00D706B0" w:rsidRDefault="00D706B0" w:rsidP="003F7309">
      <w:pPr>
        <w:pStyle w:val="Tabletext"/>
        <w:keepLines w:val="0"/>
        <w:numPr>
          <w:ilvl w:val="3"/>
          <w:numId w:val="2"/>
          <w:numberingChange w:id="45" w:author="test" w:date="2009-03-18T15:32:00Z" w:original="%1:6:0:.%2:3:0:.%3:2:0:.%4:3:0:"/>
        </w:numPr>
        <w:spacing w:after="0" w:line="240" w:lineRule="auto"/>
        <w:rPr>
          <w:rFonts w:hint="eastAsia"/>
          <w:color w:val="000000"/>
          <w:kern w:val="2"/>
          <w:szCs w:val="24"/>
          <w:lang w:eastAsia="zh-TW"/>
        </w:rPr>
      </w:pPr>
      <w:r>
        <w:rPr>
          <w:rFonts w:hint="eastAsia"/>
          <w:color w:val="000000"/>
          <w:kern w:val="2"/>
          <w:szCs w:val="24"/>
          <w:lang w:eastAsia="zh-TW"/>
        </w:rPr>
        <w:t>ELSE</w:t>
      </w:r>
    </w:p>
    <w:p w:rsidR="003F7309" w:rsidRDefault="00A30C09" w:rsidP="003F7309">
      <w:pPr>
        <w:pStyle w:val="Tabletext"/>
        <w:keepLines w:val="0"/>
        <w:numPr>
          <w:ilvl w:val="4"/>
          <w:numId w:val="2"/>
          <w:numberingChange w:id="46" w:author="test" w:date="2009-03-18T15:32:00Z" w:original="%1:6:0:.%2:3:0:.%3:2:0:.%4:3:0:.%5:1:0:"/>
        </w:numPr>
        <w:spacing w:after="0" w:line="240" w:lineRule="auto"/>
        <w:rPr>
          <w:rFonts w:hint="eastAsia"/>
          <w:color w:val="000000"/>
          <w:kern w:val="2"/>
          <w:szCs w:val="24"/>
          <w:lang w:eastAsia="zh-TW"/>
        </w:rPr>
      </w:pPr>
      <w:r>
        <w:rPr>
          <w:rFonts w:hint="eastAsia"/>
          <w:color w:val="000000"/>
          <w:kern w:val="2"/>
          <w:szCs w:val="24"/>
          <w:lang w:eastAsia="zh-TW"/>
        </w:rPr>
        <w:t>畫面</w:t>
      </w:r>
      <w:r>
        <w:rPr>
          <w:rFonts w:hint="eastAsia"/>
          <w:color w:val="000000"/>
          <w:kern w:val="2"/>
          <w:szCs w:val="24"/>
          <w:lang w:eastAsia="zh-TW"/>
        </w:rPr>
        <w:t>.</w:t>
      </w:r>
      <w:r>
        <w:rPr>
          <w:rFonts w:hint="eastAsia"/>
          <w:color w:val="000000"/>
          <w:kern w:val="2"/>
          <w:szCs w:val="24"/>
          <w:lang w:eastAsia="zh-TW"/>
        </w:rPr>
        <w:t>給付型別</w:t>
      </w:r>
      <w:r>
        <w:rPr>
          <w:rFonts w:hint="eastAsia"/>
          <w:color w:val="000000"/>
          <w:kern w:val="2"/>
          <w:szCs w:val="24"/>
          <w:lang w:eastAsia="zh-TW"/>
        </w:rPr>
        <w:t xml:space="preserve"> =</w:t>
      </w:r>
      <w:r w:rsidR="000523D7">
        <w:rPr>
          <w:rFonts w:hint="eastAsia"/>
          <w:color w:val="000000"/>
          <w:kern w:val="2"/>
          <w:szCs w:val="24"/>
          <w:lang w:eastAsia="zh-TW"/>
        </w:rPr>
        <w:t xml:space="preserve"> </w:t>
      </w:r>
      <w:r w:rsidR="006438B0">
        <w:rPr>
          <w:rFonts w:hint="eastAsia"/>
          <w:color w:val="000000"/>
          <w:kern w:val="2"/>
          <w:szCs w:val="24"/>
          <w:lang w:eastAsia="zh-TW"/>
        </w:rPr>
        <w:t>代碼名稱</w:t>
      </w:r>
    </w:p>
    <w:p w:rsidR="005A241A" w:rsidRDefault="005A241A" w:rsidP="005A241A">
      <w:pPr>
        <w:pStyle w:val="Tabletext"/>
        <w:keepLines w:val="0"/>
        <w:numPr>
          <w:ilvl w:val="2"/>
          <w:numId w:val="2"/>
          <w:numberingChange w:id="47" w:author="i9003241" w:date="2010-02-24T17:57:00Z" w:original="%1:6:0:.%2:3:0:.%3:3:0:"/>
        </w:numPr>
        <w:spacing w:after="0" w:line="240" w:lineRule="auto"/>
        <w:rPr>
          <w:rFonts w:hint="eastAsia"/>
          <w:color w:val="000000"/>
          <w:kern w:val="2"/>
          <w:szCs w:val="24"/>
          <w:lang w:eastAsia="zh-TW"/>
        </w:rPr>
      </w:pPr>
      <w:r>
        <w:rPr>
          <w:rFonts w:hint="eastAsia"/>
          <w:color w:val="000000"/>
          <w:kern w:val="2"/>
          <w:szCs w:val="24"/>
          <w:lang w:eastAsia="zh-TW"/>
        </w:rPr>
        <w:t>保險期間：</w:t>
      </w:r>
    </w:p>
    <w:p w:rsidR="003D04BF" w:rsidRPr="005A241A" w:rsidRDefault="003D04BF" w:rsidP="003D04BF">
      <w:pPr>
        <w:pStyle w:val="Tabletext"/>
        <w:keepLines w:val="0"/>
        <w:numPr>
          <w:ilvl w:val="3"/>
          <w:numId w:val="2"/>
          <w:numberingChange w:id="48" w:author="i9003241" w:date="2010-02-24T17:57:00Z" w:original="%1:6:0:.%2:3:0:.%3:3:0:.%4:1:0:"/>
        </w:numPr>
        <w:spacing w:after="0" w:line="240" w:lineRule="auto"/>
        <w:rPr>
          <w:rFonts w:hint="eastAsia"/>
          <w:color w:val="000000"/>
          <w:kern w:val="2"/>
          <w:szCs w:val="24"/>
          <w:lang w:eastAsia="zh-TW"/>
        </w:rPr>
      </w:pPr>
      <w:r>
        <w:rPr>
          <w:rFonts w:ascii="新細明體" w:hAnsi="新細明體" w:hint="eastAsia"/>
          <w:lang w:eastAsia="zh-TW"/>
        </w:rPr>
        <w:t>投保明細.</w:t>
      </w:r>
      <w:r w:rsidR="00616DCD" w:rsidRPr="003A48DB">
        <w:rPr>
          <w:rFonts w:eastAsia="細明體" w:hint="eastAsia"/>
          <w:lang w:eastAsia="zh-TW"/>
        </w:rPr>
        <w:t>保險始期</w:t>
      </w:r>
      <w:r w:rsidR="00616DCD">
        <w:rPr>
          <w:rFonts w:eastAsia="細明體" w:hint="eastAsia"/>
          <w:lang w:eastAsia="zh-TW"/>
        </w:rPr>
        <w:t>(</w:t>
      </w:r>
      <w:r w:rsidR="00616DCD">
        <w:rPr>
          <w:rFonts w:eastAsia="細明體" w:hint="eastAsia"/>
          <w:lang w:eastAsia="zh-TW"/>
        </w:rPr>
        <w:t>轉為民國年，顯示方式為</w:t>
      </w:r>
      <w:r w:rsidR="00616DCD">
        <w:rPr>
          <w:rFonts w:eastAsia="細明體" w:hint="eastAsia"/>
          <w:lang w:eastAsia="zh-TW"/>
        </w:rPr>
        <w:t xml:space="preserve"> 20090101 </w:t>
      </w:r>
      <w:r w:rsidR="00616DCD" w:rsidRPr="00616DCD">
        <w:rPr>
          <w:rFonts w:eastAsia="細明體"/>
          <w:lang w:eastAsia="zh-TW"/>
        </w:rPr>
        <w:sym w:font="Wingdings" w:char="F0E0"/>
      </w:r>
      <w:r w:rsidR="00616DCD">
        <w:rPr>
          <w:rFonts w:eastAsia="細明體" w:hint="eastAsia"/>
          <w:lang w:eastAsia="zh-TW"/>
        </w:rPr>
        <w:t xml:space="preserve"> </w:t>
      </w:r>
      <w:smartTag w:uri="urn:schemas-microsoft-com:office:smarttags" w:element="chsdate">
        <w:smartTagPr>
          <w:attr w:name="Year" w:val="1998"/>
          <w:attr w:name="Month" w:val="1"/>
          <w:attr w:name="Day" w:val="1"/>
          <w:attr w:name="IsLunarDate" w:val="False"/>
          <w:attr w:name="IsROCDate" w:val="False"/>
        </w:smartTagPr>
        <w:r w:rsidR="00616DCD">
          <w:rPr>
            <w:rFonts w:eastAsia="細明體" w:hint="eastAsia"/>
            <w:lang w:eastAsia="zh-TW"/>
          </w:rPr>
          <w:t>98/01/01</w:t>
        </w:r>
      </w:smartTag>
      <w:r w:rsidR="00616DCD">
        <w:rPr>
          <w:rFonts w:eastAsia="細明體" w:hint="eastAsia"/>
          <w:lang w:eastAsia="zh-TW"/>
        </w:rPr>
        <w:t xml:space="preserve"> )+</w:t>
      </w:r>
      <w:r w:rsidR="00616DCD">
        <w:rPr>
          <w:rFonts w:eastAsia="細明體"/>
          <w:lang w:eastAsia="zh-TW"/>
        </w:rPr>
        <w:t>”</w:t>
      </w:r>
      <w:r w:rsidR="00616DCD">
        <w:rPr>
          <w:rFonts w:eastAsia="細明體" w:hint="eastAsia"/>
          <w:lang w:eastAsia="zh-TW"/>
        </w:rPr>
        <w:t>-</w:t>
      </w:r>
      <w:r w:rsidR="00616DCD">
        <w:rPr>
          <w:rFonts w:eastAsia="細明體"/>
          <w:lang w:eastAsia="zh-TW"/>
        </w:rPr>
        <w:t>”</w:t>
      </w:r>
      <w:r w:rsidR="00616DCD" w:rsidRPr="00616DCD">
        <w:rPr>
          <w:rFonts w:ascii="新細明體" w:hAnsi="新細明體" w:hint="eastAsia"/>
          <w:lang w:eastAsia="zh-TW"/>
        </w:rPr>
        <w:t xml:space="preserve"> </w:t>
      </w:r>
      <w:r w:rsidR="00616DCD">
        <w:rPr>
          <w:rFonts w:ascii="新細明體" w:hAnsi="新細明體" w:hint="eastAsia"/>
          <w:lang w:eastAsia="zh-TW"/>
        </w:rPr>
        <w:t>+投保明細.</w:t>
      </w:r>
      <w:r w:rsidR="00616DCD" w:rsidRPr="00356CBB">
        <w:rPr>
          <w:rFonts w:ascii="新細明體" w:hAnsi="新細明體" w:cs="新細明體" w:hint="eastAsia"/>
          <w:lang w:eastAsia="zh-TW"/>
        </w:rPr>
        <w:t>下次應繳日</w:t>
      </w:r>
      <w:r w:rsidR="00616DCD">
        <w:rPr>
          <w:rFonts w:eastAsia="細明體" w:hint="eastAsia"/>
          <w:lang w:eastAsia="zh-TW"/>
        </w:rPr>
        <w:t>(</w:t>
      </w:r>
      <w:r w:rsidR="00616DCD">
        <w:rPr>
          <w:rFonts w:eastAsia="細明體" w:hint="eastAsia"/>
          <w:lang w:eastAsia="zh-TW"/>
        </w:rPr>
        <w:t>轉為民國年，顯示方式為</w:t>
      </w:r>
      <w:r w:rsidR="00616DCD">
        <w:rPr>
          <w:rFonts w:eastAsia="細明體" w:hint="eastAsia"/>
          <w:lang w:eastAsia="zh-TW"/>
        </w:rPr>
        <w:t xml:space="preserve"> 2009</w:t>
      </w:r>
      <w:r w:rsidR="00E52FDC">
        <w:rPr>
          <w:rFonts w:eastAsia="細明體" w:hint="eastAsia"/>
          <w:lang w:eastAsia="zh-TW"/>
        </w:rPr>
        <w:t>12</w:t>
      </w:r>
      <w:r w:rsidR="00616DCD">
        <w:rPr>
          <w:rFonts w:eastAsia="細明體" w:hint="eastAsia"/>
          <w:lang w:eastAsia="zh-TW"/>
        </w:rPr>
        <w:t xml:space="preserve">01 </w:t>
      </w:r>
      <w:r w:rsidR="00616DCD" w:rsidRPr="00616DCD">
        <w:rPr>
          <w:rFonts w:eastAsia="細明體"/>
          <w:lang w:eastAsia="zh-TW"/>
        </w:rPr>
        <w:sym w:font="Wingdings" w:char="F0E0"/>
      </w:r>
      <w:r w:rsidR="00616DCD">
        <w:rPr>
          <w:rFonts w:eastAsia="細明體" w:hint="eastAsia"/>
          <w:lang w:eastAsia="zh-TW"/>
        </w:rPr>
        <w:t xml:space="preserve"> </w:t>
      </w:r>
      <w:smartTag w:uri="urn:schemas-microsoft-com:office:smarttags" w:element="chsdate">
        <w:smartTagPr>
          <w:attr w:name="Year" w:val="1998"/>
          <w:attr w:name="Month" w:val="12"/>
          <w:attr w:name="Day" w:val="1"/>
          <w:attr w:name="IsLunarDate" w:val="False"/>
          <w:attr w:name="IsROCDate" w:val="False"/>
        </w:smartTagPr>
        <w:r w:rsidR="00616DCD">
          <w:rPr>
            <w:rFonts w:eastAsia="細明體" w:hint="eastAsia"/>
            <w:lang w:eastAsia="zh-TW"/>
          </w:rPr>
          <w:t>98/</w:t>
        </w:r>
        <w:r w:rsidR="00E52FDC">
          <w:rPr>
            <w:rFonts w:eastAsia="細明體" w:hint="eastAsia"/>
            <w:lang w:eastAsia="zh-TW"/>
          </w:rPr>
          <w:t>12</w:t>
        </w:r>
        <w:r w:rsidR="00616DCD">
          <w:rPr>
            <w:rFonts w:eastAsia="細明體" w:hint="eastAsia"/>
            <w:lang w:eastAsia="zh-TW"/>
          </w:rPr>
          <w:t>/01</w:t>
        </w:r>
      </w:smartTag>
      <w:r w:rsidR="00616DCD">
        <w:rPr>
          <w:rFonts w:eastAsia="細明體" w:hint="eastAsia"/>
          <w:lang w:eastAsia="zh-TW"/>
        </w:rPr>
        <w:t xml:space="preserve"> )</w:t>
      </w:r>
    </w:p>
    <w:p w:rsidR="00E60E0B" w:rsidRPr="00E60E0B" w:rsidRDefault="005C631E" w:rsidP="00F25224">
      <w:pPr>
        <w:pStyle w:val="Tabletext"/>
        <w:keepLines w:val="0"/>
        <w:numPr>
          <w:ilvl w:val="0"/>
          <w:numId w:val="2"/>
          <w:numberingChange w:id="49" w:author="test" w:date="2009-03-18T15:32:00Z" w:original="%1:7:0:"/>
        </w:numPr>
        <w:spacing w:after="0" w:line="240" w:lineRule="auto"/>
        <w:rPr>
          <w:rFonts w:hint="eastAsia"/>
          <w:b/>
          <w:color w:val="000000"/>
          <w:kern w:val="2"/>
          <w:szCs w:val="24"/>
          <w:lang w:eastAsia="zh-TW"/>
        </w:rPr>
      </w:pPr>
      <w:r>
        <w:rPr>
          <w:rFonts w:ascii="sөũ" w:hAnsi="sөũ"/>
          <w:lang w:eastAsia="zh-TW"/>
        </w:rPr>
        <w:t>保障</w:t>
      </w:r>
      <w:r w:rsidRPr="00E60E0B">
        <w:rPr>
          <w:color w:val="000000"/>
          <w:kern w:val="2"/>
          <w:szCs w:val="24"/>
          <w:lang w:eastAsia="zh-TW"/>
        </w:rPr>
        <w:t>內容</w:t>
      </w:r>
      <w:r>
        <w:rPr>
          <w:rFonts w:ascii="sөũ" w:hAnsi="sөũ"/>
          <w:lang w:eastAsia="zh-TW"/>
        </w:rPr>
        <w:t>查詢</w:t>
      </w:r>
      <w:r w:rsidR="004C0F21">
        <w:rPr>
          <w:rFonts w:hint="eastAsia"/>
          <w:color w:val="000000"/>
          <w:kern w:val="2"/>
          <w:szCs w:val="24"/>
          <w:lang w:eastAsia="zh-TW"/>
        </w:rPr>
        <w:t>：</w:t>
      </w:r>
    </w:p>
    <w:p w:rsidR="00E60E0B" w:rsidRPr="00E60E0B" w:rsidRDefault="00EA60B3" w:rsidP="00232F7F">
      <w:pPr>
        <w:pStyle w:val="Tabletext"/>
        <w:keepLines w:val="0"/>
        <w:numPr>
          <w:ilvl w:val="1"/>
          <w:numId w:val="2"/>
          <w:numberingChange w:id="50" w:author="test" w:date="2009-03-18T15:32:00Z" w:original="%1:7:0:.%2:1:0:"/>
        </w:numPr>
        <w:spacing w:after="0" w:line="240" w:lineRule="auto"/>
        <w:rPr>
          <w:rFonts w:hint="eastAsia"/>
          <w:color w:val="000000"/>
          <w:kern w:val="2"/>
          <w:szCs w:val="24"/>
          <w:lang w:eastAsia="zh-TW"/>
        </w:rPr>
      </w:pPr>
      <w:r w:rsidRPr="00AB7FC2">
        <w:rPr>
          <w:rFonts w:hint="eastAsia"/>
          <w:b/>
          <w:color w:val="000000"/>
          <w:kern w:val="2"/>
          <w:szCs w:val="24"/>
          <w:lang w:eastAsia="zh-TW"/>
        </w:rPr>
        <w:t>死亡理賠險種設定：</w:t>
      </w:r>
    </w:p>
    <w:p w:rsidR="00232F7F" w:rsidRDefault="00232F7F" w:rsidP="00E60E0B">
      <w:pPr>
        <w:pStyle w:val="Tabletext"/>
        <w:keepLines w:val="0"/>
        <w:numPr>
          <w:ilvl w:val="2"/>
          <w:numId w:val="2"/>
          <w:numberingChange w:id="51" w:author="test" w:date="2009-03-18T15:32:00Z" w:original="%1:7:0:.%2:1:0:.%3:1:0:"/>
        </w:numPr>
        <w:spacing w:after="0" w:line="240" w:lineRule="auto"/>
        <w:rPr>
          <w:rFonts w:hint="eastAsia"/>
          <w:color w:val="000000"/>
          <w:kern w:val="2"/>
          <w:szCs w:val="24"/>
          <w:lang w:eastAsia="zh-TW"/>
        </w:rPr>
      </w:pPr>
      <w:r>
        <w:rPr>
          <w:rFonts w:hint="eastAsia"/>
          <w:color w:val="000000"/>
          <w:kern w:val="2"/>
          <w:szCs w:val="24"/>
          <w:lang w:eastAsia="zh-TW"/>
        </w:rPr>
        <w:t>READ DTAGD501</w:t>
      </w:r>
      <w:r>
        <w:rPr>
          <w:rFonts w:hint="eastAsia"/>
          <w:color w:val="000000"/>
          <w:kern w:val="2"/>
          <w:szCs w:val="24"/>
          <w:lang w:eastAsia="zh-TW"/>
        </w:rPr>
        <w:t>，條件如下：</w:t>
      </w:r>
    </w:p>
    <w:p w:rsidR="0059795B" w:rsidRDefault="0059795B" w:rsidP="00250726">
      <w:pPr>
        <w:pStyle w:val="Tabletext"/>
        <w:keepLines w:val="0"/>
        <w:numPr>
          <w:ilvl w:val="3"/>
          <w:numId w:val="2"/>
          <w:numberingChange w:id="52" w:author="test" w:date="2009-03-18T15:32:00Z" w:original="%1:7:0:.%2:1:0:.%3:1:0:.%4: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sidRPr="00E60E0B">
        <w:rPr>
          <w:rFonts w:hint="eastAsia"/>
          <w:color w:val="000000"/>
          <w:kern w:val="2"/>
          <w:szCs w:val="24"/>
          <w:lang w:eastAsia="zh-TW"/>
        </w:rPr>
        <w:t>投保明細</w:t>
      </w:r>
      <w:r w:rsidRPr="00E60E0B">
        <w:rPr>
          <w:rFonts w:hint="eastAsia"/>
          <w:color w:val="000000"/>
          <w:kern w:val="2"/>
          <w:szCs w:val="24"/>
          <w:lang w:eastAsia="zh-TW"/>
        </w:rPr>
        <w:t>.</w:t>
      </w:r>
      <w:r w:rsidRPr="00E60E0B">
        <w:rPr>
          <w:rFonts w:hint="eastAsia"/>
          <w:color w:val="000000"/>
          <w:kern w:val="2"/>
          <w:szCs w:val="24"/>
          <w:lang w:eastAsia="zh-TW"/>
        </w:rPr>
        <w:t>險別</w:t>
      </w:r>
      <w:r w:rsidRPr="00E60E0B">
        <w:rPr>
          <w:rFonts w:hint="eastAsia"/>
          <w:color w:val="000000"/>
          <w:kern w:val="2"/>
          <w:szCs w:val="24"/>
          <w:lang w:eastAsia="zh-TW"/>
        </w:rPr>
        <w:t>(PROD_ID)</w:t>
      </w:r>
    </w:p>
    <w:p w:rsidR="00222E4B" w:rsidRDefault="00222E4B" w:rsidP="00222E4B">
      <w:pPr>
        <w:pStyle w:val="Tabletext"/>
        <w:keepLines w:val="0"/>
        <w:numPr>
          <w:ilvl w:val="2"/>
          <w:numId w:val="2"/>
          <w:numberingChange w:id="53" w:author="test" w:date="2009-03-18T15:32:00Z" w:original="%1:7:0:.%2:1:0:.%3:2:0:"/>
        </w:numPr>
        <w:spacing w:after="0" w:line="240" w:lineRule="auto"/>
        <w:rPr>
          <w:rFonts w:hint="eastAsia"/>
          <w:color w:val="000000"/>
          <w:kern w:val="2"/>
          <w:szCs w:val="24"/>
          <w:lang w:eastAsia="zh-TW"/>
        </w:rPr>
      </w:pPr>
      <w:r>
        <w:rPr>
          <w:rFonts w:hint="eastAsia"/>
          <w:color w:val="000000"/>
          <w:kern w:val="2"/>
          <w:szCs w:val="24"/>
          <w:lang w:eastAsia="zh-TW"/>
        </w:rPr>
        <w:t>IF FND</w:t>
      </w:r>
    </w:p>
    <w:p w:rsidR="00222E4B" w:rsidRPr="00D85DF4" w:rsidRDefault="00222E4B" w:rsidP="00250726">
      <w:pPr>
        <w:pStyle w:val="Tabletext"/>
        <w:keepLines w:val="0"/>
        <w:numPr>
          <w:ilvl w:val="3"/>
          <w:numId w:val="2"/>
          <w:numberingChange w:id="54" w:author="test" w:date="2009-03-18T15:32:00Z" w:original="%1:7:0:.%2:1:0:.%3:2:0:.%4:1:0:"/>
        </w:numPr>
        <w:spacing w:after="0" w:line="240" w:lineRule="auto"/>
        <w:rPr>
          <w:rFonts w:hint="eastAsia"/>
          <w:color w:val="000000"/>
          <w:kern w:val="2"/>
          <w:szCs w:val="24"/>
          <w:lang w:eastAsia="zh-TW"/>
        </w:rPr>
      </w:pPr>
      <w:r>
        <w:rPr>
          <w:rFonts w:hint="eastAsia"/>
          <w:color w:val="000000"/>
          <w:kern w:val="2"/>
          <w:szCs w:val="24"/>
          <w:lang w:eastAsia="zh-TW"/>
        </w:rPr>
        <w:t>IF DTAGD501.</w:t>
      </w:r>
      <w:r w:rsidRPr="0089449E">
        <w:rPr>
          <w:color w:val="000000"/>
          <w:kern w:val="2"/>
          <w:szCs w:val="24"/>
          <w:lang w:eastAsia="zh-TW"/>
        </w:rPr>
        <w:t>是否給付身故全殘保險金</w:t>
      </w:r>
      <w:r w:rsidRPr="0089449E">
        <w:rPr>
          <w:color w:val="000000"/>
          <w:kern w:val="2"/>
          <w:szCs w:val="24"/>
          <w:lang w:eastAsia="zh-TW"/>
        </w:rPr>
        <w:t xml:space="preserve"> </w:t>
      </w:r>
      <w:r w:rsidRPr="0089449E">
        <w:rPr>
          <w:rFonts w:hint="eastAsia"/>
          <w:color w:val="000000"/>
          <w:kern w:val="2"/>
          <w:szCs w:val="24"/>
          <w:lang w:eastAsia="zh-TW"/>
        </w:rPr>
        <w:t>=</w:t>
      </w:r>
      <w:r w:rsidRPr="00E60E0B">
        <w:rPr>
          <w:rFonts w:hint="eastAsia"/>
          <w:color w:val="000000"/>
          <w:kern w:val="2"/>
          <w:szCs w:val="24"/>
          <w:lang w:eastAsia="zh-TW"/>
        </w:rPr>
        <w:t xml:space="preserve"> </w:t>
      </w:r>
      <w:r w:rsidRPr="00E60E0B">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E60E0B">
          <w:rPr>
            <w:rFonts w:hint="eastAsia"/>
            <w:color w:val="000000"/>
            <w:kern w:val="2"/>
            <w:szCs w:val="24"/>
            <w:lang w:eastAsia="zh-TW"/>
          </w:rPr>
          <w:t>1</w:t>
        </w:r>
        <w:r w:rsidRPr="00E60E0B">
          <w:rPr>
            <w:color w:val="000000"/>
            <w:kern w:val="2"/>
            <w:szCs w:val="24"/>
            <w:lang w:eastAsia="zh-TW"/>
          </w:rPr>
          <w:t>’</w:t>
        </w:r>
      </w:smartTag>
    </w:p>
    <w:p w:rsidR="00222E4B" w:rsidRDefault="00222E4B" w:rsidP="00250726">
      <w:pPr>
        <w:pStyle w:val="Tabletext"/>
        <w:keepLines w:val="0"/>
        <w:numPr>
          <w:ilvl w:val="4"/>
          <w:numId w:val="2"/>
          <w:numberingChange w:id="55" w:author="test" w:date="2009-03-18T15:32:00Z" w:original="%1:7:0:.%2:1:0:.%3:2:0:.%4:1:0:.%5:1:0:"/>
        </w:numPr>
        <w:spacing w:after="0" w:line="240" w:lineRule="auto"/>
        <w:rPr>
          <w:rFonts w:hint="eastAsia"/>
          <w:color w:val="000000"/>
          <w:kern w:val="2"/>
          <w:szCs w:val="24"/>
          <w:lang w:eastAsia="zh-TW"/>
        </w:rPr>
      </w:pPr>
      <w:r>
        <w:rPr>
          <w:rFonts w:hint="eastAsia"/>
          <w:color w:val="000000"/>
          <w:kern w:val="2"/>
          <w:szCs w:val="24"/>
          <w:lang w:eastAsia="zh-TW"/>
        </w:rPr>
        <w:t>IF DTAGD501.</w:t>
      </w:r>
      <w:r w:rsidRPr="00E60E0B">
        <w:rPr>
          <w:color w:val="000000"/>
          <w:kern w:val="2"/>
          <w:szCs w:val="24"/>
          <w:lang w:eastAsia="zh-TW"/>
        </w:rPr>
        <w:t xml:space="preserve"> </w:t>
      </w:r>
      <w:r w:rsidRPr="006F0612">
        <w:rPr>
          <w:color w:val="000000"/>
          <w:kern w:val="2"/>
          <w:szCs w:val="24"/>
          <w:lang w:eastAsia="zh-TW"/>
        </w:rPr>
        <w:t>PAY_ITEM_1</w:t>
      </w:r>
      <w:r>
        <w:rPr>
          <w:rFonts w:hint="eastAsia"/>
          <w:color w:val="000000"/>
          <w:kern w:val="2"/>
          <w:szCs w:val="24"/>
          <w:lang w:eastAsia="zh-TW"/>
        </w:rPr>
        <w:t xml:space="preserve"> &gt; 0</w:t>
      </w:r>
    </w:p>
    <w:p w:rsidR="00222E4B" w:rsidRDefault="00222E4B" w:rsidP="00250726">
      <w:pPr>
        <w:pStyle w:val="Tabletext"/>
        <w:keepLines w:val="0"/>
        <w:numPr>
          <w:ilvl w:val="5"/>
          <w:numId w:val="2"/>
          <w:numberingChange w:id="56" w:author="test" w:date="2009-03-18T15:32:00Z" w:original="%1:7:0:.%2:1:0:.%3:2:0:.%4:1:0:.%5:1: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E60E0B">
        <w:rPr>
          <w:color w:val="000000"/>
          <w:kern w:val="2"/>
          <w:szCs w:val="24"/>
          <w:lang w:eastAsia="zh-TW"/>
        </w:rPr>
        <w:t>死殘保額</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Pr="00E60E0B">
        <w:rPr>
          <w:color w:val="000000"/>
          <w:kern w:val="2"/>
          <w:szCs w:val="24"/>
          <w:lang w:eastAsia="zh-TW"/>
        </w:rPr>
        <w:t xml:space="preserve"> </w:t>
      </w:r>
      <w:r w:rsidRPr="006F0612">
        <w:rPr>
          <w:color w:val="000000"/>
          <w:kern w:val="2"/>
          <w:szCs w:val="24"/>
          <w:lang w:eastAsia="zh-TW"/>
        </w:rPr>
        <w:t>PAY_ITEM_1</w:t>
      </w:r>
      <w:r>
        <w:rPr>
          <w:rFonts w:hint="eastAsia"/>
          <w:color w:val="000000"/>
          <w:kern w:val="2"/>
          <w:szCs w:val="24"/>
          <w:lang w:eastAsia="zh-TW"/>
        </w:rPr>
        <w:t>+</w:t>
      </w:r>
      <w:r>
        <w:rPr>
          <w:color w:val="000000"/>
          <w:kern w:val="2"/>
          <w:szCs w:val="24"/>
          <w:lang w:eastAsia="zh-TW"/>
        </w:rPr>
        <w:t>’</w:t>
      </w:r>
      <w:r w:rsidRPr="00E60E0B">
        <w:rPr>
          <w:color w:val="000000"/>
          <w:kern w:val="2"/>
          <w:szCs w:val="24"/>
          <w:lang w:eastAsia="zh-TW"/>
        </w:rPr>
        <w:t>倍給付</w:t>
      </w:r>
      <w:r>
        <w:rPr>
          <w:color w:val="000000"/>
          <w:kern w:val="2"/>
          <w:szCs w:val="24"/>
          <w:lang w:eastAsia="zh-TW"/>
        </w:rPr>
        <w:t>’</w:t>
      </w:r>
    </w:p>
    <w:p w:rsidR="00222E4B" w:rsidRDefault="00222E4B" w:rsidP="00250726">
      <w:pPr>
        <w:pStyle w:val="Tabletext"/>
        <w:keepLines w:val="0"/>
        <w:numPr>
          <w:ilvl w:val="4"/>
          <w:numId w:val="2"/>
          <w:numberingChange w:id="57" w:author="test" w:date="2009-03-18T15:32:00Z" w:original="%1:7:0:.%2:1:0:.%3:2:0:.%4:1:0:.%5:2:0:"/>
        </w:numPr>
        <w:spacing w:after="0" w:line="240" w:lineRule="auto"/>
        <w:rPr>
          <w:rFonts w:hint="eastAsia"/>
          <w:color w:val="000000"/>
          <w:kern w:val="2"/>
          <w:szCs w:val="24"/>
          <w:lang w:eastAsia="zh-TW"/>
        </w:rPr>
      </w:pPr>
      <w:r>
        <w:rPr>
          <w:rFonts w:hint="eastAsia"/>
          <w:color w:val="000000"/>
          <w:kern w:val="2"/>
          <w:szCs w:val="24"/>
          <w:lang w:eastAsia="zh-TW"/>
        </w:rPr>
        <w:t>IF DTAGD501.</w:t>
      </w:r>
      <w:r w:rsidRPr="00E60E0B">
        <w:rPr>
          <w:color w:val="000000"/>
          <w:kern w:val="2"/>
          <w:szCs w:val="24"/>
          <w:lang w:eastAsia="zh-TW"/>
        </w:rPr>
        <w:t xml:space="preserve"> </w:t>
      </w:r>
      <w:r w:rsidRPr="00572CCC">
        <w:rPr>
          <w:color w:val="000000"/>
          <w:kern w:val="2"/>
          <w:szCs w:val="24"/>
          <w:lang w:eastAsia="zh-TW"/>
        </w:rPr>
        <w:t>PAY_ITEM_22</w:t>
      </w:r>
      <w:r>
        <w:rPr>
          <w:rFonts w:hint="eastAsia"/>
          <w:color w:val="000000"/>
          <w:kern w:val="2"/>
          <w:szCs w:val="24"/>
          <w:lang w:eastAsia="zh-TW"/>
        </w:rPr>
        <w:t xml:space="preserve"> &gt; 0</w:t>
      </w:r>
    </w:p>
    <w:p w:rsidR="00222E4B" w:rsidRDefault="00222E4B" w:rsidP="00250726">
      <w:pPr>
        <w:pStyle w:val="Tabletext"/>
        <w:keepLines w:val="0"/>
        <w:numPr>
          <w:ilvl w:val="5"/>
          <w:numId w:val="2"/>
          <w:numberingChange w:id="58" w:author="test" w:date="2009-03-18T15:32:00Z" w:original="%1:7:0:.%2:1:0:.%3:2:0:.%4:1: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E60E0B">
        <w:rPr>
          <w:color w:val="000000"/>
          <w:kern w:val="2"/>
          <w:szCs w:val="24"/>
          <w:lang w:eastAsia="zh-TW"/>
        </w:rPr>
        <w:t>投保時，實際年齡滿</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Pr="00572CCC">
        <w:rPr>
          <w:color w:val="000000"/>
          <w:kern w:val="2"/>
          <w:szCs w:val="24"/>
          <w:lang w:eastAsia="zh-TW"/>
        </w:rPr>
        <w:t>PAY_ITEM_2</w:t>
      </w:r>
      <w:r>
        <w:rPr>
          <w:rFonts w:hint="eastAsia"/>
          <w:color w:val="000000"/>
          <w:kern w:val="2"/>
          <w:szCs w:val="24"/>
          <w:lang w:eastAsia="zh-TW"/>
        </w:rPr>
        <w:t>1+</w:t>
      </w:r>
      <w:r>
        <w:rPr>
          <w:color w:val="000000"/>
          <w:kern w:val="2"/>
          <w:szCs w:val="24"/>
          <w:lang w:eastAsia="zh-TW"/>
        </w:rPr>
        <w:t>’</w:t>
      </w:r>
      <w:r w:rsidRPr="00E60E0B">
        <w:rPr>
          <w:color w:val="000000"/>
          <w:kern w:val="2"/>
          <w:szCs w:val="24"/>
          <w:lang w:eastAsia="zh-TW"/>
        </w:rPr>
        <w:t xml:space="preserve"> (</w:t>
      </w:r>
      <w:r w:rsidRPr="00E60E0B">
        <w:rPr>
          <w:color w:val="000000"/>
          <w:kern w:val="2"/>
          <w:szCs w:val="24"/>
          <w:lang w:eastAsia="zh-TW"/>
        </w:rPr>
        <w:t>含</w:t>
      </w:r>
      <w:r w:rsidRPr="00E60E0B">
        <w:rPr>
          <w:color w:val="000000"/>
          <w:kern w:val="2"/>
          <w:szCs w:val="24"/>
          <w:lang w:eastAsia="zh-TW"/>
        </w:rPr>
        <w:t>)</w:t>
      </w:r>
      <w:r w:rsidRPr="00E60E0B">
        <w:rPr>
          <w:color w:val="000000"/>
          <w:kern w:val="2"/>
          <w:szCs w:val="24"/>
          <w:lang w:eastAsia="zh-TW"/>
        </w:rPr>
        <w:t>歲以上，因航空交通意外身故，另按保險金額</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Pr="00572CCC">
        <w:rPr>
          <w:color w:val="000000"/>
          <w:kern w:val="2"/>
          <w:szCs w:val="24"/>
          <w:lang w:eastAsia="zh-TW"/>
        </w:rPr>
        <w:t>PAY_ITEM_2</w:t>
      </w:r>
      <w:r>
        <w:rPr>
          <w:rFonts w:hint="eastAsia"/>
          <w:color w:val="000000"/>
          <w:kern w:val="2"/>
          <w:szCs w:val="24"/>
          <w:lang w:eastAsia="zh-TW"/>
        </w:rPr>
        <w:t>2+</w:t>
      </w:r>
      <w:r>
        <w:rPr>
          <w:color w:val="000000"/>
          <w:kern w:val="2"/>
          <w:szCs w:val="24"/>
          <w:lang w:eastAsia="zh-TW"/>
        </w:rPr>
        <w:t>’</w:t>
      </w:r>
      <w:r w:rsidRPr="00E60E0B">
        <w:rPr>
          <w:color w:val="000000"/>
          <w:kern w:val="2"/>
          <w:szCs w:val="24"/>
          <w:lang w:eastAsia="zh-TW"/>
        </w:rPr>
        <w:t xml:space="preserve"> </w:t>
      </w:r>
      <w:r w:rsidRPr="00E60E0B">
        <w:rPr>
          <w:color w:val="000000"/>
          <w:kern w:val="2"/>
          <w:szCs w:val="24"/>
          <w:lang w:eastAsia="zh-TW"/>
        </w:rPr>
        <w:t>倍給付</w:t>
      </w:r>
      <w:r>
        <w:rPr>
          <w:color w:val="000000"/>
          <w:kern w:val="2"/>
          <w:szCs w:val="24"/>
          <w:lang w:eastAsia="zh-TW"/>
        </w:rPr>
        <w:t>’</w:t>
      </w:r>
    </w:p>
    <w:p w:rsidR="00222E4B" w:rsidRDefault="00222E4B" w:rsidP="00743FAC">
      <w:pPr>
        <w:pStyle w:val="Tabletext"/>
        <w:keepLines w:val="0"/>
        <w:numPr>
          <w:ilvl w:val="4"/>
          <w:numId w:val="2"/>
          <w:numberingChange w:id="59" w:author="test" w:date="2009-03-18T15:32:00Z" w:original="%1:7:0:.%2:1:0:.%3:2:0:.%4:1:0:.%5:3:0:"/>
        </w:numPr>
        <w:spacing w:after="0" w:line="240" w:lineRule="auto"/>
        <w:rPr>
          <w:rFonts w:hint="eastAsia"/>
          <w:color w:val="000000"/>
          <w:kern w:val="2"/>
          <w:szCs w:val="24"/>
          <w:lang w:eastAsia="zh-TW"/>
        </w:rPr>
      </w:pPr>
      <w:r>
        <w:rPr>
          <w:rFonts w:hint="eastAsia"/>
          <w:color w:val="000000"/>
          <w:kern w:val="2"/>
          <w:szCs w:val="24"/>
          <w:lang w:eastAsia="zh-TW"/>
        </w:rPr>
        <w:t>IF DTAGD501.</w:t>
      </w:r>
      <w:r w:rsidRPr="00E60E0B">
        <w:rPr>
          <w:color w:val="000000"/>
          <w:kern w:val="2"/>
          <w:szCs w:val="24"/>
          <w:lang w:eastAsia="zh-TW"/>
        </w:rPr>
        <w:t xml:space="preserve"> </w:t>
      </w:r>
      <w:r w:rsidRPr="00572CCC">
        <w:rPr>
          <w:color w:val="000000"/>
          <w:kern w:val="2"/>
          <w:szCs w:val="24"/>
          <w:lang w:eastAsia="zh-TW"/>
        </w:rPr>
        <w:t>PAY_ITEM_</w:t>
      </w:r>
      <w:r>
        <w:rPr>
          <w:rFonts w:hint="eastAsia"/>
          <w:color w:val="000000"/>
          <w:kern w:val="2"/>
          <w:szCs w:val="24"/>
          <w:lang w:eastAsia="zh-TW"/>
        </w:rPr>
        <w:t>3</w:t>
      </w:r>
      <w:r w:rsidRPr="00572CCC">
        <w:rPr>
          <w:color w:val="000000"/>
          <w:kern w:val="2"/>
          <w:szCs w:val="24"/>
          <w:lang w:eastAsia="zh-TW"/>
        </w:rPr>
        <w:t>2</w:t>
      </w:r>
      <w:r>
        <w:rPr>
          <w:rFonts w:hint="eastAsia"/>
          <w:color w:val="000000"/>
          <w:kern w:val="2"/>
          <w:szCs w:val="24"/>
          <w:lang w:eastAsia="zh-TW"/>
        </w:rPr>
        <w:t xml:space="preserve"> &gt; 0</w:t>
      </w:r>
    </w:p>
    <w:p w:rsidR="00222E4B" w:rsidRDefault="00222E4B" w:rsidP="00250726">
      <w:pPr>
        <w:pStyle w:val="Tabletext"/>
        <w:keepLines w:val="0"/>
        <w:numPr>
          <w:ilvl w:val="5"/>
          <w:numId w:val="2"/>
          <w:numberingChange w:id="60" w:author="test" w:date="2009-03-18T15:32:00Z" w:original="%1:7:0:.%2:1:0:.%3:2:0:.%4:1:0:.%5:3: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E60E0B">
        <w:rPr>
          <w:rFonts w:hint="eastAsia"/>
          <w:color w:val="000000"/>
          <w:kern w:val="2"/>
          <w:szCs w:val="24"/>
          <w:lang w:eastAsia="zh-TW"/>
        </w:rPr>
        <w:t>陸上特定意外事故發生日起</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Pr="00572CCC">
        <w:rPr>
          <w:color w:val="000000"/>
          <w:kern w:val="2"/>
          <w:szCs w:val="24"/>
          <w:lang w:eastAsia="zh-TW"/>
        </w:rPr>
        <w:t>PAY_ITEM_</w:t>
      </w:r>
      <w:r>
        <w:rPr>
          <w:rFonts w:hint="eastAsia"/>
          <w:color w:val="000000"/>
          <w:kern w:val="2"/>
          <w:szCs w:val="24"/>
          <w:lang w:eastAsia="zh-TW"/>
        </w:rPr>
        <w:t>31+</w:t>
      </w:r>
      <w:r>
        <w:rPr>
          <w:color w:val="000000"/>
          <w:kern w:val="2"/>
          <w:szCs w:val="24"/>
          <w:lang w:eastAsia="zh-TW"/>
        </w:rPr>
        <w:t>’</w:t>
      </w:r>
      <w:r w:rsidRPr="00E60E0B">
        <w:rPr>
          <w:color w:val="000000"/>
          <w:kern w:val="2"/>
          <w:szCs w:val="24"/>
          <w:lang w:eastAsia="zh-TW"/>
        </w:rPr>
        <w:t xml:space="preserve"> </w:t>
      </w:r>
      <w:r w:rsidRPr="00E60E0B">
        <w:rPr>
          <w:color w:val="000000"/>
          <w:kern w:val="2"/>
          <w:szCs w:val="24"/>
          <w:lang w:eastAsia="zh-TW"/>
        </w:rPr>
        <w:t>天內身故，按投保</w:t>
      </w:r>
      <w:r w:rsidRPr="00E60E0B">
        <w:rPr>
          <w:color w:val="000000"/>
          <w:kern w:val="2"/>
          <w:szCs w:val="24"/>
          <w:lang w:eastAsia="zh-TW"/>
        </w:rPr>
        <w:lastRenderedPageBreak/>
        <w:t>金額</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Pr="00572CCC">
        <w:rPr>
          <w:color w:val="000000"/>
          <w:kern w:val="2"/>
          <w:szCs w:val="24"/>
          <w:lang w:eastAsia="zh-TW"/>
        </w:rPr>
        <w:t>PAY_ITEM_</w:t>
      </w:r>
      <w:r>
        <w:rPr>
          <w:rFonts w:hint="eastAsia"/>
          <w:color w:val="000000"/>
          <w:kern w:val="2"/>
          <w:szCs w:val="24"/>
          <w:lang w:eastAsia="zh-TW"/>
        </w:rPr>
        <w:t>32+</w:t>
      </w:r>
      <w:r>
        <w:rPr>
          <w:color w:val="000000"/>
          <w:kern w:val="2"/>
          <w:szCs w:val="24"/>
          <w:lang w:eastAsia="zh-TW"/>
        </w:rPr>
        <w:t>’</w:t>
      </w:r>
      <w:r w:rsidRPr="00E60E0B">
        <w:rPr>
          <w:color w:val="000000"/>
          <w:kern w:val="2"/>
          <w:szCs w:val="24"/>
          <w:lang w:eastAsia="zh-TW"/>
        </w:rPr>
        <w:t xml:space="preserve"> </w:t>
      </w:r>
      <w:r w:rsidRPr="00E60E0B">
        <w:rPr>
          <w:color w:val="000000"/>
          <w:kern w:val="2"/>
          <w:szCs w:val="24"/>
          <w:lang w:eastAsia="zh-TW"/>
        </w:rPr>
        <w:t>倍給付</w:t>
      </w:r>
      <w:r>
        <w:rPr>
          <w:color w:val="000000"/>
          <w:kern w:val="2"/>
          <w:szCs w:val="24"/>
          <w:lang w:eastAsia="zh-TW"/>
        </w:rPr>
        <w:t>’</w:t>
      </w:r>
    </w:p>
    <w:p w:rsidR="00222E4B" w:rsidRDefault="00222E4B" w:rsidP="00743FAC">
      <w:pPr>
        <w:pStyle w:val="Tabletext"/>
        <w:keepLines w:val="0"/>
        <w:numPr>
          <w:ilvl w:val="4"/>
          <w:numId w:val="2"/>
          <w:numberingChange w:id="61" w:author="test" w:date="2009-03-18T15:32:00Z" w:original="%1:7:0:.%2:1:0:.%3:2:0:.%4:1:0:.%5:4:0:"/>
        </w:numPr>
        <w:spacing w:after="0" w:line="240" w:lineRule="auto"/>
        <w:rPr>
          <w:rFonts w:hint="eastAsia"/>
          <w:color w:val="000000"/>
          <w:kern w:val="2"/>
          <w:szCs w:val="24"/>
          <w:lang w:eastAsia="zh-TW"/>
        </w:rPr>
      </w:pPr>
      <w:r>
        <w:rPr>
          <w:rFonts w:hint="eastAsia"/>
          <w:color w:val="000000"/>
          <w:kern w:val="2"/>
          <w:szCs w:val="24"/>
          <w:lang w:eastAsia="zh-TW"/>
        </w:rPr>
        <w:t>IF DTAGD501.</w:t>
      </w:r>
      <w:r w:rsidRPr="00E60E0B">
        <w:rPr>
          <w:color w:val="000000"/>
          <w:kern w:val="2"/>
          <w:szCs w:val="24"/>
          <w:lang w:eastAsia="zh-TW"/>
        </w:rPr>
        <w:t xml:space="preserve"> </w:t>
      </w:r>
      <w:r w:rsidRPr="00572CCC">
        <w:rPr>
          <w:color w:val="000000"/>
          <w:kern w:val="2"/>
          <w:szCs w:val="24"/>
          <w:lang w:eastAsia="zh-TW"/>
        </w:rPr>
        <w:t>PAY_ITEM_</w:t>
      </w:r>
      <w:r>
        <w:rPr>
          <w:rFonts w:hint="eastAsia"/>
          <w:color w:val="000000"/>
          <w:kern w:val="2"/>
          <w:szCs w:val="24"/>
          <w:lang w:eastAsia="zh-TW"/>
        </w:rPr>
        <w:t xml:space="preserve">4 =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p>
    <w:p w:rsidR="00222E4B" w:rsidRPr="004D2F0E" w:rsidRDefault="00222E4B" w:rsidP="00250726">
      <w:pPr>
        <w:pStyle w:val="Tabletext"/>
        <w:keepLines w:val="0"/>
        <w:numPr>
          <w:ilvl w:val="5"/>
          <w:numId w:val="2"/>
          <w:numberingChange w:id="62" w:author="test" w:date="2009-03-18T15:32:00Z" w:original="%1:7:0:.%2:1:0:.%3:2:0:.%4:1:0:.%5:4: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E60E0B">
        <w:rPr>
          <w:color w:val="000000"/>
          <w:kern w:val="2"/>
          <w:szCs w:val="24"/>
          <w:lang w:eastAsia="zh-TW"/>
        </w:rPr>
        <w:t>被保險人非癌身故，退還當年度已繳保費總額給付身故保險金</w:t>
      </w:r>
      <w:r>
        <w:rPr>
          <w:color w:val="000000"/>
          <w:kern w:val="2"/>
          <w:szCs w:val="24"/>
          <w:lang w:eastAsia="zh-TW"/>
        </w:rPr>
        <w:t>’</w:t>
      </w:r>
    </w:p>
    <w:p w:rsidR="00222E4B" w:rsidRDefault="00222E4B" w:rsidP="00743FAC">
      <w:pPr>
        <w:pStyle w:val="Tabletext"/>
        <w:keepLines w:val="0"/>
        <w:numPr>
          <w:ilvl w:val="4"/>
          <w:numId w:val="2"/>
          <w:numberingChange w:id="63" w:author="test" w:date="2009-03-18T15:32:00Z" w:original="%1:7:0:.%2:1:0:.%3:2:0:.%4:1:0:.%5:5:0:"/>
        </w:numPr>
        <w:spacing w:after="0" w:line="240" w:lineRule="auto"/>
        <w:rPr>
          <w:rFonts w:hint="eastAsia"/>
          <w:color w:val="000000"/>
          <w:kern w:val="2"/>
          <w:szCs w:val="24"/>
          <w:lang w:eastAsia="zh-TW"/>
        </w:rPr>
      </w:pPr>
      <w:r w:rsidRPr="00E60E0B">
        <w:rPr>
          <w:rFonts w:hint="eastAsia"/>
          <w:color w:val="000000"/>
          <w:kern w:val="2"/>
          <w:szCs w:val="24"/>
          <w:lang w:eastAsia="zh-TW"/>
        </w:rPr>
        <w:t>IF DTAGD501.</w:t>
      </w:r>
      <w:r w:rsidRPr="00E60E0B">
        <w:rPr>
          <w:color w:val="000000"/>
          <w:kern w:val="2"/>
          <w:szCs w:val="24"/>
          <w:lang w:eastAsia="zh-TW"/>
        </w:rPr>
        <w:t xml:space="preserve"> PAY_EXPAN_12</w:t>
      </w:r>
      <w:r w:rsidRPr="00E60E0B">
        <w:rPr>
          <w:rFonts w:hint="eastAsia"/>
          <w:color w:val="000000"/>
          <w:kern w:val="2"/>
          <w:szCs w:val="24"/>
          <w:lang w:eastAsia="zh-TW"/>
        </w:rPr>
        <w:t xml:space="preserve"> &gt; 0</w:t>
      </w:r>
    </w:p>
    <w:p w:rsidR="00222E4B" w:rsidRDefault="00222E4B" w:rsidP="00250726">
      <w:pPr>
        <w:pStyle w:val="Tabletext"/>
        <w:keepLines w:val="0"/>
        <w:numPr>
          <w:ilvl w:val="5"/>
          <w:numId w:val="2"/>
          <w:numberingChange w:id="64" w:author="test" w:date="2009-03-18T15:32:00Z" w:original="%1:7:0:.%2:1:0:.%3:2:0:.%4:1:0:.%5:5: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E60E0B">
        <w:rPr>
          <w:color w:val="000000"/>
          <w:kern w:val="2"/>
          <w:szCs w:val="24"/>
          <w:lang w:eastAsia="zh-TW"/>
        </w:rPr>
        <w:t>保險年齡達</w:t>
      </w:r>
      <w:r>
        <w:rPr>
          <w:color w:val="000000"/>
          <w:kern w:val="2"/>
          <w:szCs w:val="24"/>
          <w:lang w:eastAsia="zh-TW"/>
        </w:rPr>
        <w:t>’</w:t>
      </w:r>
      <w:r>
        <w:rPr>
          <w:rFonts w:hint="eastAsia"/>
          <w:color w:val="000000"/>
          <w:kern w:val="2"/>
          <w:szCs w:val="24"/>
          <w:lang w:eastAsia="zh-TW"/>
        </w:rPr>
        <w:t>+</w:t>
      </w:r>
      <w:r w:rsidRPr="00E60E0B">
        <w:rPr>
          <w:color w:val="000000"/>
          <w:kern w:val="2"/>
          <w:szCs w:val="24"/>
          <w:lang w:eastAsia="zh-TW"/>
        </w:rPr>
        <w:t xml:space="preserve"> PAY_EXPAN_1</w:t>
      </w:r>
      <w:r w:rsidRPr="00E60E0B">
        <w:rPr>
          <w:rFonts w:hint="eastAsia"/>
          <w:color w:val="000000"/>
          <w:kern w:val="2"/>
          <w:szCs w:val="24"/>
          <w:lang w:eastAsia="zh-TW"/>
        </w:rPr>
        <w:t>1</w:t>
      </w:r>
      <w:r>
        <w:rPr>
          <w:rFonts w:hint="eastAsia"/>
          <w:color w:val="000000"/>
          <w:kern w:val="2"/>
          <w:szCs w:val="24"/>
          <w:lang w:eastAsia="zh-TW"/>
        </w:rPr>
        <w:t>+</w:t>
      </w:r>
      <w:r>
        <w:rPr>
          <w:color w:val="000000"/>
          <w:kern w:val="2"/>
          <w:szCs w:val="24"/>
          <w:lang w:eastAsia="zh-TW"/>
        </w:rPr>
        <w:t>’</w:t>
      </w:r>
      <w:r w:rsidRPr="00E60E0B">
        <w:rPr>
          <w:color w:val="000000"/>
          <w:kern w:val="2"/>
          <w:szCs w:val="24"/>
          <w:lang w:eastAsia="zh-TW"/>
        </w:rPr>
        <w:t xml:space="preserve"> </w:t>
      </w:r>
      <w:r w:rsidRPr="00E60E0B">
        <w:rPr>
          <w:color w:val="000000"/>
          <w:kern w:val="2"/>
          <w:szCs w:val="24"/>
          <w:lang w:eastAsia="zh-TW"/>
        </w:rPr>
        <w:t>歲</w:t>
      </w:r>
      <w:r w:rsidRPr="00E60E0B">
        <w:rPr>
          <w:color w:val="000000"/>
          <w:kern w:val="2"/>
          <w:szCs w:val="24"/>
          <w:lang w:eastAsia="zh-TW"/>
        </w:rPr>
        <w:t>(</w:t>
      </w:r>
      <w:r w:rsidRPr="00E60E0B">
        <w:rPr>
          <w:color w:val="000000"/>
          <w:kern w:val="2"/>
          <w:szCs w:val="24"/>
          <w:lang w:eastAsia="zh-TW"/>
        </w:rPr>
        <w:t>含</w:t>
      </w:r>
      <w:r w:rsidRPr="00E60E0B">
        <w:rPr>
          <w:color w:val="000000"/>
          <w:kern w:val="2"/>
          <w:szCs w:val="24"/>
          <w:lang w:eastAsia="zh-TW"/>
        </w:rPr>
        <w:t>)</w:t>
      </w:r>
      <w:r w:rsidRPr="00E60E0B">
        <w:rPr>
          <w:color w:val="000000"/>
          <w:kern w:val="2"/>
          <w:szCs w:val="24"/>
          <w:lang w:eastAsia="zh-TW"/>
        </w:rPr>
        <w:t>以上，因火災意外身故全殘，額外給付保額</w:t>
      </w:r>
      <w:r>
        <w:rPr>
          <w:color w:val="000000"/>
          <w:kern w:val="2"/>
          <w:szCs w:val="24"/>
          <w:lang w:eastAsia="zh-TW"/>
        </w:rPr>
        <w:t>’</w:t>
      </w:r>
      <w:r>
        <w:rPr>
          <w:rFonts w:hint="eastAsia"/>
          <w:color w:val="000000"/>
          <w:kern w:val="2"/>
          <w:szCs w:val="24"/>
          <w:lang w:eastAsia="zh-TW"/>
        </w:rPr>
        <w:t>+</w:t>
      </w:r>
      <w:r w:rsidRPr="00E60E0B">
        <w:rPr>
          <w:color w:val="000000"/>
          <w:kern w:val="2"/>
          <w:szCs w:val="24"/>
          <w:lang w:eastAsia="zh-TW"/>
        </w:rPr>
        <w:t xml:space="preserve"> PAY_EXPAN_1</w:t>
      </w:r>
      <w:r w:rsidRPr="00E60E0B">
        <w:rPr>
          <w:rFonts w:hint="eastAsia"/>
          <w:color w:val="000000"/>
          <w:kern w:val="2"/>
          <w:szCs w:val="24"/>
          <w:lang w:eastAsia="zh-TW"/>
        </w:rPr>
        <w:t>2+</w:t>
      </w:r>
      <w:r w:rsidRPr="00E60E0B">
        <w:rPr>
          <w:color w:val="000000"/>
          <w:kern w:val="2"/>
          <w:szCs w:val="24"/>
          <w:lang w:eastAsia="zh-TW"/>
        </w:rPr>
        <w:t xml:space="preserve">’ </w:t>
      </w:r>
      <w:r w:rsidRPr="00E60E0B">
        <w:rPr>
          <w:color w:val="000000"/>
          <w:kern w:val="2"/>
          <w:szCs w:val="24"/>
          <w:lang w:eastAsia="zh-TW"/>
        </w:rPr>
        <w:t>倍</w:t>
      </w:r>
      <w:r w:rsidRPr="00E60E0B">
        <w:rPr>
          <w:color w:val="000000"/>
          <w:kern w:val="2"/>
          <w:szCs w:val="24"/>
          <w:lang w:eastAsia="zh-TW"/>
        </w:rPr>
        <w:t>’</w:t>
      </w:r>
    </w:p>
    <w:p w:rsidR="00222E4B" w:rsidRDefault="00222E4B" w:rsidP="00743FAC">
      <w:pPr>
        <w:pStyle w:val="Tabletext"/>
        <w:keepLines w:val="0"/>
        <w:numPr>
          <w:ilvl w:val="4"/>
          <w:numId w:val="2"/>
          <w:numberingChange w:id="65" w:author="test" w:date="2009-03-18T15:32:00Z" w:original="%1:7:0:.%2:1:0:.%3:2:0:.%4:1:0:.%5:6:0:"/>
        </w:numPr>
        <w:spacing w:after="0" w:line="240" w:lineRule="auto"/>
        <w:rPr>
          <w:rFonts w:hint="eastAsia"/>
          <w:color w:val="000000"/>
          <w:kern w:val="2"/>
          <w:szCs w:val="24"/>
          <w:lang w:eastAsia="zh-TW"/>
        </w:rPr>
      </w:pPr>
      <w:r w:rsidRPr="00E60E0B">
        <w:rPr>
          <w:rFonts w:hint="eastAsia"/>
          <w:color w:val="000000"/>
          <w:kern w:val="2"/>
          <w:szCs w:val="24"/>
          <w:lang w:eastAsia="zh-TW"/>
        </w:rPr>
        <w:t>IF DTAGD501.</w:t>
      </w:r>
      <w:r w:rsidRPr="00E60E0B">
        <w:rPr>
          <w:color w:val="000000"/>
          <w:kern w:val="2"/>
          <w:szCs w:val="24"/>
          <w:lang w:eastAsia="zh-TW"/>
        </w:rPr>
        <w:t xml:space="preserve"> PAY_EXPAN_</w:t>
      </w:r>
      <w:r w:rsidRPr="00E60E0B">
        <w:rPr>
          <w:rFonts w:hint="eastAsia"/>
          <w:color w:val="000000"/>
          <w:kern w:val="2"/>
          <w:szCs w:val="24"/>
          <w:lang w:eastAsia="zh-TW"/>
        </w:rPr>
        <w:t>2</w:t>
      </w:r>
      <w:r w:rsidRPr="00E60E0B">
        <w:rPr>
          <w:color w:val="000000"/>
          <w:kern w:val="2"/>
          <w:szCs w:val="24"/>
          <w:lang w:eastAsia="zh-TW"/>
        </w:rPr>
        <w:t>2</w:t>
      </w:r>
      <w:r w:rsidRPr="00E60E0B">
        <w:rPr>
          <w:rFonts w:hint="eastAsia"/>
          <w:color w:val="000000"/>
          <w:kern w:val="2"/>
          <w:szCs w:val="24"/>
          <w:lang w:eastAsia="zh-TW"/>
        </w:rPr>
        <w:t xml:space="preserve"> &gt; 0</w:t>
      </w:r>
    </w:p>
    <w:p w:rsidR="00222E4B" w:rsidRPr="002024A4" w:rsidRDefault="00222E4B" w:rsidP="00250726">
      <w:pPr>
        <w:pStyle w:val="Tabletext"/>
        <w:keepLines w:val="0"/>
        <w:numPr>
          <w:ilvl w:val="5"/>
          <w:numId w:val="2"/>
          <w:numberingChange w:id="66" w:author="test" w:date="2009-03-18T15:32:00Z" w:original="%1:7:0:.%2:1:0:.%3:2:0:.%4:1:0:.%5:6: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E60E0B">
        <w:rPr>
          <w:color w:val="000000"/>
          <w:kern w:val="2"/>
          <w:szCs w:val="24"/>
          <w:lang w:eastAsia="zh-TW"/>
        </w:rPr>
        <w:t>保險年齡達</w:t>
      </w:r>
      <w:r>
        <w:rPr>
          <w:color w:val="000000"/>
          <w:kern w:val="2"/>
          <w:szCs w:val="24"/>
          <w:lang w:eastAsia="zh-TW"/>
        </w:rPr>
        <w:t>’</w:t>
      </w:r>
      <w:r>
        <w:rPr>
          <w:rFonts w:hint="eastAsia"/>
          <w:color w:val="000000"/>
          <w:kern w:val="2"/>
          <w:szCs w:val="24"/>
          <w:lang w:eastAsia="zh-TW"/>
        </w:rPr>
        <w:t>+</w:t>
      </w:r>
      <w:r w:rsidRPr="00E60E0B">
        <w:rPr>
          <w:color w:val="000000"/>
          <w:kern w:val="2"/>
          <w:szCs w:val="24"/>
          <w:lang w:eastAsia="zh-TW"/>
        </w:rPr>
        <w:t xml:space="preserve"> PAY_EXPAN_</w:t>
      </w:r>
      <w:r w:rsidRPr="00E60E0B">
        <w:rPr>
          <w:rFonts w:hint="eastAsia"/>
          <w:color w:val="000000"/>
          <w:kern w:val="2"/>
          <w:szCs w:val="24"/>
          <w:lang w:eastAsia="zh-TW"/>
        </w:rPr>
        <w:t>21</w:t>
      </w:r>
      <w:r>
        <w:rPr>
          <w:rFonts w:hint="eastAsia"/>
          <w:color w:val="000000"/>
          <w:kern w:val="2"/>
          <w:szCs w:val="24"/>
          <w:lang w:eastAsia="zh-TW"/>
        </w:rPr>
        <w:t>+</w:t>
      </w:r>
      <w:r>
        <w:rPr>
          <w:color w:val="000000"/>
          <w:kern w:val="2"/>
          <w:szCs w:val="24"/>
          <w:lang w:eastAsia="zh-TW"/>
        </w:rPr>
        <w:t>’</w:t>
      </w:r>
      <w:r w:rsidRPr="00E60E0B">
        <w:rPr>
          <w:color w:val="000000"/>
          <w:kern w:val="2"/>
          <w:szCs w:val="24"/>
          <w:lang w:eastAsia="zh-TW"/>
        </w:rPr>
        <w:t xml:space="preserve"> </w:t>
      </w:r>
      <w:r w:rsidRPr="00E60E0B">
        <w:rPr>
          <w:color w:val="000000"/>
          <w:kern w:val="2"/>
          <w:szCs w:val="24"/>
          <w:lang w:eastAsia="zh-TW"/>
        </w:rPr>
        <w:t>歲</w:t>
      </w:r>
      <w:r w:rsidRPr="00E60E0B">
        <w:rPr>
          <w:color w:val="000000"/>
          <w:kern w:val="2"/>
          <w:szCs w:val="24"/>
          <w:lang w:eastAsia="zh-TW"/>
        </w:rPr>
        <w:t>(</w:t>
      </w:r>
      <w:r w:rsidRPr="00E60E0B">
        <w:rPr>
          <w:color w:val="000000"/>
          <w:kern w:val="2"/>
          <w:szCs w:val="24"/>
          <w:lang w:eastAsia="zh-TW"/>
        </w:rPr>
        <w:t>含</w:t>
      </w:r>
      <w:r w:rsidRPr="00E60E0B">
        <w:rPr>
          <w:color w:val="000000"/>
          <w:kern w:val="2"/>
          <w:szCs w:val="24"/>
          <w:lang w:eastAsia="zh-TW"/>
        </w:rPr>
        <w:t>)</w:t>
      </w:r>
      <w:r w:rsidRPr="00E60E0B">
        <w:rPr>
          <w:color w:val="000000"/>
          <w:kern w:val="2"/>
          <w:szCs w:val="24"/>
          <w:lang w:eastAsia="zh-TW"/>
        </w:rPr>
        <w:t>以上，因水陸大眾運輸意外身故全殘，額外給付保額</w:t>
      </w:r>
      <w:r>
        <w:rPr>
          <w:color w:val="000000"/>
          <w:kern w:val="2"/>
          <w:szCs w:val="24"/>
          <w:lang w:eastAsia="zh-TW"/>
        </w:rPr>
        <w:t>’</w:t>
      </w:r>
      <w:r>
        <w:rPr>
          <w:rFonts w:hint="eastAsia"/>
          <w:color w:val="000000"/>
          <w:kern w:val="2"/>
          <w:szCs w:val="24"/>
          <w:lang w:eastAsia="zh-TW"/>
        </w:rPr>
        <w:t>+</w:t>
      </w:r>
      <w:r w:rsidRPr="00E60E0B">
        <w:rPr>
          <w:color w:val="000000"/>
          <w:kern w:val="2"/>
          <w:szCs w:val="24"/>
          <w:lang w:eastAsia="zh-TW"/>
        </w:rPr>
        <w:t xml:space="preserve"> PAY_EXPAN_</w:t>
      </w:r>
      <w:r w:rsidRPr="00E60E0B">
        <w:rPr>
          <w:rFonts w:hint="eastAsia"/>
          <w:color w:val="000000"/>
          <w:kern w:val="2"/>
          <w:szCs w:val="24"/>
          <w:lang w:eastAsia="zh-TW"/>
        </w:rPr>
        <w:t>22+</w:t>
      </w:r>
      <w:r w:rsidRPr="00E60E0B">
        <w:rPr>
          <w:color w:val="000000"/>
          <w:kern w:val="2"/>
          <w:szCs w:val="24"/>
          <w:lang w:eastAsia="zh-TW"/>
        </w:rPr>
        <w:t xml:space="preserve">’ </w:t>
      </w:r>
      <w:r w:rsidRPr="00E60E0B">
        <w:rPr>
          <w:color w:val="000000"/>
          <w:kern w:val="2"/>
          <w:szCs w:val="24"/>
          <w:lang w:eastAsia="zh-TW"/>
        </w:rPr>
        <w:t>倍</w:t>
      </w:r>
      <w:r w:rsidRPr="00E60E0B">
        <w:rPr>
          <w:color w:val="000000"/>
          <w:kern w:val="2"/>
          <w:szCs w:val="24"/>
          <w:lang w:eastAsia="zh-TW"/>
        </w:rPr>
        <w:t>’</w:t>
      </w:r>
    </w:p>
    <w:p w:rsidR="002024A4" w:rsidRPr="004D2F0E" w:rsidRDefault="00C022F7" w:rsidP="00D85DF4">
      <w:pPr>
        <w:pStyle w:val="Tabletext"/>
        <w:keepLines w:val="0"/>
        <w:numPr>
          <w:ilvl w:val="4"/>
          <w:numId w:val="2"/>
          <w:numberingChange w:id="67" w:author="test" w:date="2009-03-18T15:32:00Z" w:original="%1:7:0:.%2:1:0:.%3:2:0:.%4:1:0:.%5:7:0:"/>
        </w:numPr>
        <w:spacing w:after="0" w:line="240" w:lineRule="auto"/>
        <w:rPr>
          <w:rFonts w:hint="eastAsia"/>
          <w:color w:val="000000"/>
          <w:kern w:val="2"/>
          <w:szCs w:val="24"/>
          <w:lang w:eastAsia="zh-TW"/>
        </w:rPr>
      </w:pPr>
      <w:r>
        <w:rPr>
          <w:rFonts w:hint="eastAsia"/>
          <w:color w:val="000000"/>
          <w:kern w:val="2"/>
          <w:szCs w:val="24"/>
          <w:lang w:eastAsia="zh-TW"/>
        </w:rPr>
        <w:t>身故保險金畫面顯示欄位</w:t>
      </w:r>
      <w:r w:rsidR="004424B3">
        <w:rPr>
          <w:rFonts w:hint="eastAsia"/>
          <w:color w:val="000000"/>
          <w:kern w:val="2"/>
          <w:szCs w:val="24"/>
          <w:lang w:eastAsia="zh-TW"/>
        </w:rPr>
        <w:t>對應</w:t>
      </w:r>
      <w:r>
        <w:rPr>
          <w:rFonts w:hint="eastAsia"/>
          <w:color w:val="000000"/>
          <w:kern w:val="2"/>
          <w:szCs w:val="24"/>
          <w:lang w:eastAsia="zh-TW"/>
        </w:rPr>
        <w:t>如下：</w:t>
      </w:r>
    </w:p>
    <w:tbl>
      <w:tblPr>
        <w:tblStyle w:val="aa"/>
        <w:tblW w:w="0" w:type="auto"/>
        <w:tblInd w:w="2040" w:type="dxa"/>
        <w:tblLook w:val="01E0" w:firstRow="1" w:lastRow="1" w:firstColumn="1" w:lastColumn="1" w:noHBand="0" w:noVBand="0"/>
      </w:tblPr>
      <w:tblGrid>
        <w:gridCol w:w="2170"/>
        <w:gridCol w:w="3184"/>
        <w:gridCol w:w="2863"/>
      </w:tblGrid>
      <w:tr w:rsidR="00222E4B">
        <w:tc>
          <w:tcPr>
            <w:tcW w:w="2170" w:type="dxa"/>
            <w:shd w:val="clear" w:color="auto" w:fill="D9D9D9"/>
          </w:tcPr>
          <w:p w:rsidR="00222E4B" w:rsidRDefault="008965D5"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w:t>
            </w:r>
            <w:r w:rsidR="00222E4B">
              <w:rPr>
                <w:rFonts w:hint="eastAsia"/>
                <w:color w:val="000000"/>
                <w:kern w:val="2"/>
                <w:szCs w:val="24"/>
                <w:lang w:eastAsia="zh-TW"/>
              </w:rPr>
              <w:t>欄位</w:t>
            </w:r>
          </w:p>
        </w:tc>
        <w:tc>
          <w:tcPr>
            <w:tcW w:w="3184" w:type="dxa"/>
            <w:shd w:val="clear" w:color="auto" w:fill="D9D9D9"/>
          </w:tcPr>
          <w:p w:rsidR="00222E4B" w:rsidRDefault="00222E4B"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222E4B" w:rsidRDefault="00222E4B"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222E4B">
        <w:tc>
          <w:tcPr>
            <w:tcW w:w="2170" w:type="dxa"/>
          </w:tcPr>
          <w:p w:rsidR="00222E4B" w:rsidRDefault="00222E4B" w:rsidP="00222E4B">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222E4B" w:rsidRDefault="00222E4B" w:rsidP="00222E4B">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死亡全殘</w:t>
            </w:r>
            <w:r>
              <w:rPr>
                <w:color w:val="000000"/>
                <w:kern w:val="2"/>
                <w:szCs w:val="24"/>
                <w:lang w:eastAsia="zh-TW"/>
              </w:rPr>
              <w:t>’</w:t>
            </w:r>
          </w:p>
        </w:tc>
        <w:tc>
          <w:tcPr>
            <w:tcW w:w="2863" w:type="dxa"/>
          </w:tcPr>
          <w:p w:rsidR="00222E4B" w:rsidRDefault="00866D4C"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222E4B">
        <w:tc>
          <w:tcPr>
            <w:tcW w:w="2170" w:type="dxa"/>
          </w:tcPr>
          <w:p w:rsidR="00222E4B" w:rsidRDefault="00222E4B" w:rsidP="00222E4B">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222E4B" w:rsidRDefault="00222E4B"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Pr="00604396">
              <w:rPr>
                <w:rFonts w:ascii="sөũ" w:hAnsi="sөũ" w:hint="eastAsia"/>
              </w:rPr>
              <w:t>1.</w:t>
            </w:r>
            <w:r w:rsidRPr="00604396">
              <w:rPr>
                <w:rFonts w:ascii="sөũ" w:hAnsi="sөũ"/>
              </w:rPr>
              <w:t>DEAD_PROC_NAME</w:t>
            </w:r>
            <w:r w:rsidRPr="00604396">
              <w:rPr>
                <w:rFonts w:ascii="Arial" w:hAnsi="Arial" w:cs="Arial"/>
              </w:rPr>
              <w:t xml:space="preserve"> </w:t>
            </w:r>
          </w:p>
        </w:tc>
        <w:tc>
          <w:tcPr>
            <w:tcW w:w="2863" w:type="dxa"/>
          </w:tcPr>
          <w:p w:rsidR="00222E4B" w:rsidRDefault="00866D4C"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222E4B">
        <w:tc>
          <w:tcPr>
            <w:tcW w:w="2170" w:type="dxa"/>
          </w:tcPr>
          <w:p w:rsidR="00222E4B" w:rsidRDefault="00222E4B" w:rsidP="00222E4B">
            <w:pPr>
              <w:pStyle w:val="Tabletext"/>
              <w:keepLines w:val="0"/>
              <w:spacing w:after="0" w:line="240" w:lineRule="auto"/>
              <w:rPr>
                <w:rFonts w:ascii="sөũ" w:hAnsi="sөũ"/>
              </w:rPr>
            </w:pPr>
            <w:r>
              <w:rPr>
                <w:rFonts w:ascii="sөũ" w:hAnsi="sөũ"/>
              </w:rPr>
              <w:t>理賠內容說明</w:t>
            </w:r>
          </w:p>
        </w:tc>
        <w:tc>
          <w:tcPr>
            <w:tcW w:w="3184" w:type="dxa"/>
          </w:tcPr>
          <w:p w:rsidR="00222E4B" w:rsidRDefault="00222E4B"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222E4B" w:rsidRDefault="001F6E1A" w:rsidP="00222E4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336227" w:rsidRDefault="00336227" w:rsidP="00336227">
      <w:pPr>
        <w:pStyle w:val="Tabletext"/>
        <w:keepLines w:val="0"/>
        <w:spacing w:after="0" w:line="240" w:lineRule="auto"/>
        <w:ind w:left="1276"/>
        <w:rPr>
          <w:rFonts w:hint="eastAsia"/>
          <w:color w:val="000000"/>
          <w:kern w:val="2"/>
          <w:szCs w:val="24"/>
          <w:lang w:eastAsia="zh-TW"/>
        </w:rPr>
      </w:pPr>
    </w:p>
    <w:p w:rsidR="00463065" w:rsidRPr="00463065" w:rsidRDefault="00222E4B" w:rsidP="00050226">
      <w:pPr>
        <w:pStyle w:val="Tabletext"/>
        <w:keepLines w:val="0"/>
        <w:numPr>
          <w:ilvl w:val="3"/>
          <w:numId w:val="2"/>
          <w:numberingChange w:id="68" w:author="test" w:date="2009-03-18T15:32:00Z" w:original="%1:7:0:.%2:1:0:.%3:2:0:.%4:2:0:"/>
        </w:numPr>
        <w:spacing w:after="0" w:line="240" w:lineRule="auto"/>
        <w:rPr>
          <w:rFonts w:hint="eastAsia"/>
          <w:color w:val="000000"/>
          <w:kern w:val="2"/>
          <w:szCs w:val="24"/>
          <w:lang w:eastAsia="zh-TW"/>
        </w:rPr>
      </w:pPr>
      <w:r>
        <w:rPr>
          <w:rFonts w:hint="eastAsia"/>
          <w:color w:val="000000"/>
          <w:kern w:val="2"/>
          <w:szCs w:val="24"/>
          <w:lang w:eastAsia="zh-TW"/>
        </w:rPr>
        <w:t>IF DTAGD501.</w:t>
      </w:r>
      <w:r w:rsidR="00B92A21" w:rsidRPr="00B92A21">
        <w:rPr>
          <w:color w:val="000000"/>
          <w:kern w:val="2"/>
          <w:szCs w:val="24"/>
          <w:lang w:eastAsia="zh-TW"/>
        </w:rPr>
        <w:t>CAN_PROC_CODE</w:t>
      </w:r>
      <w:r w:rsidR="00B92A21">
        <w:rPr>
          <w:rFonts w:ascii="Arial" w:hAnsi="Arial" w:cs="Arial" w:hint="eastAsia"/>
          <w:kern w:val="2"/>
          <w:lang w:eastAsia="zh-TW"/>
        </w:rPr>
        <w:t xml:space="preserve"> </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p>
    <w:p w:rsidR="00050226" w:rsidRPr="006F0612" w:rsidRDefault="00050226" w:rsidP="00463065">
      <w:pPr>
        <w:pStyle w:val="Tabletext"/>
        <w:keepLines w:val="0"/>
        <w:numPr>
          <w:ilvl w:val="4"/>
          <w:numId w:val="2"/>
          <w:numberingChange w:id="69" w:author="test" w:date="2009-03-18T15:32:00Z" w:original="%1:7:0:.%2:1:0:.%3:2:0:.%4:2: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8E7839" w:rsidRDefault="00222E4B" w:rsidP="00222E4B">
      <w:pPr>
        <w:pStyle w:val="Tabletext"/>
        <w:keepLines w:val="0"/>
        <w:numPr>
          <w:ilvl w:val="4"/>
          <w:numId w:val="2"/>
          <w:numberingChange w:id="70" w:author="test" w:date="2009-03-18T15:32:00Z" w:original="%1:7:0:.%2:1:0:.%3:2:0:.%4:2:0:.%5:2:0:"/>
        </w:numPr>
        <w:spacing w:after="0" w:line="240" w:lineRule="auto"/>
        <w:rPr>
          <w:rFonts w:hint="eastAsia"/>
          <w:color w:val="000000"/>
          <w:kern w:val="2"/>
          <w:szCs w:val="24"/>
          <w:lang w:eastAsia="zh-TW"/>
        </w:rPr>
      </w:pPr>
      <w:r>
        <w:rPr>
          <w:rFonts w:hint="eastAsia"/>
          <w:color w:val="000000"/>
          <w:kern w:val="2"/>
          <w:szCs w:val="24"/>
          <w:lang w:eastAsia="zh-TW"/>
        </w:rPr>
        <w:t>IF DTAGD501.</w:t>
      </w:r>
      <w:r w:rsidR="002E0875" w:rsidRPr="00463065">
        <w:rPr>
          <w:color w:val="000000"/>
          <w:kern w:val="2"/>
          <w:szCs w:val="24"/>
          <w:lang w:eastAsia="zh-TW"/>
        </w:rPr>
        <w:t>CAN_UNIT</w:t>
      </w:r>
      <w:r>
        <w:rPr>
          <w:rFonts w:hint="eastAsia"/>
          <w:color w:val="000000"/>
          <w:kern w:val="2"/>
          <w:szCs w:val="24"/>
          <w:lang w:eastAsia="zh-TW"/>
        </w:rPr>
        <w:t xml:space="preserve"> &gt; 0</w:t>
      </w:r>
    </w:p>
    <w:p w:rsidR="00DE037E" w:rsidRDefault="00222E4B" w:rsidP="00463065">
      <w:pPr>
        <w:pStyle w:val="Tabletext"/>
        <w:keepLines w:val="0"/>
        <w:numPr>
          <w:ilvl w:val="5"/>
          <w:numId w:val="2"/>
          <w:numberingChange w:id="71" w:author="test" w:date="2009-03-18T15:32:00Z" w:original="%1:7:0:.%2:1:0:.%3:2:0:.%4:2: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BA7D8B" w:rsidRPr="00463065">
        <w:rPr>
          <w:color w:val="000000"/>
          <w:kern w:val="2"/>
          <w:szCs w:val="24"/>
          <w:lang w:eastAsia="zh-TW"/>
        </w:rPr>
        <w:t>每單位</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00BA7D8B" w:rsidRPr="00463065">
        <w:rPr>
          <w:color w:val="000000"/>
          <w:kern w:val="2"/>
          <w:szCs w:val="24"/>
          <w:lang w:eastAsia="zh-TW"/>
        </w:rPr>
        <w:t>CAN_UNIT</w:t>
      </w:r>
      <w:r w:rsidR="00BA7D8B">
        <w:rPr>
          <w:rFonts w:hint="eastAsia"/>
          <w:color w:val="000000"/>
          <w:kern w:val="2"/>
          <w:szCs w:val="24"/>
          <w:lang w:eastAsia="zh-TW"/>
        </w:rPr>
        <w:t xml:space="preserve"> </w:t>
      </w:r>
      <w:r>
        <w:rPr>
          <w:rFonts w:hint="eastAsia"/>
          <w:color w:val="000000"/>
          <w:kern w:val="2"/>
          <w:szCs w:val="24"/>
          <w:lang w:eastAsia="zh-TW"/>
        </w:rPr>
        <w:t>+</w:t>
      </w:r>
      <w:r>
        <w:rPr>
          <w:color w:val="000000"/>
          <w:kern w:val="2"/>
          <w:szCs w:val="24"/>
          <w:lang w:eastAsia="zh-TW"/>
        </w:rPr>
        <w:t>’</w:t>
      </w:r>
      <w:r w:rsidR="001F3EFE" w:rsidRPr="00463065">
        <w:rPr>
          <w:color w:val="000000"/>
          <w:kern w:val="2"/>
          <w:szCs w:val="24"/>
          <w:lang w:eastAsia="zh-TW"/>
        </w:rPr>
        <w:t>萬元給付</w:t>
      </w:r>
      <w:r>
        <w:rPr>
          <w:color w:val="000000"/>
          <w:kern w:val="2"/>
          <w:szCs w:val="24"/>
          <w:lang w:eastAsia="zh-TW"/>
        </w:rPr>
        <w:t>’</w:t>
      </w:r>
    </w:p>
    <w:p w:rsidR="00F336B3" w:rsidRDefault="00F336B3" w:rsidP="00F336B3">
      <w:pPr>
        <w:pStyle w:val="Tabletext"/>
        <w:keepLines w:val="0"/>
        <w:numPr>
          <w:ilvl w:val="4"/>
          <w:numId w:val="2"/>
          <w:numberingChange w:id="72" w:author="test" w:date="2009-03-18T15:32:00Z" w:original="%1:7:0:.%2:1:0:.%3:2:0:.%4:2:0:.%5:3:0:"/>
        </w:numPr>
        <w:spacing w:after="0" w:line="240" w:lineRule="auto"/>
        <w:rPr>
          <w:rFonts w:hint="eastAsia"/>
          <w:color w:val="000000"/>
          <w:kern w:val="2"/>
          <w:szCs w:val="24"/>
          <w:lang w:eastAsia="zh-TW"/>
        </w:rPr>
      </w:pPr>
      <w:r>
        <w:rPr>
          <w:rFonts w:hint="eastAsia"/>
          <w:color w:val="000000"/>
          <w:kern w:val="2"/>
          <w:szCs w:val="24"/>
          <w:lang w:eastAsia="zh-TW"/>
        </w:rPr>
        <w:t>IF DTAGD501.</w:t>
      </w:r>
      <w:r w:rsidR="007D7B85" w:rsidRPr="007D7B85">
        <w:rPr>
          <w:color w:val="000000"/>
          <w:kern w:val="2"/>
          <w:szCs w:val="24"/>
          <w:lang w:eastAsia="zh-TW"/>
        </w:rPr>
        <w:t>CAN_ITEM_2</w:t>
      </w:r>
      <w:r>
        <w:rPr>
          <w:rFonts w:hint="eastAsia"/>
          <w:color w:val="000000"/>
          <w:kern w:val="2"/>
          <w:szCs w:val="24"/>
          <w:lang w:eastAsia="zh-TW"/>
        </w:rPr>
        <w:t xml:space="preserve"> </w:t>
      </w:r>
      <w:r w:rsidR="007D7B85">
        <w:rPr>
          <w:rFonts w:hint="eastAsia"/>
          <w:color w:val="000000"/>
          <w:kern w:val="2"/>
          <w:szCs w:val="24"/>
          <w:lang w:eastAsia="zh-TW"/>
        </w:rPr>
        <w:t xml:space="preserve">= </w:t>
      </w:r>
      <w:r w:rsidR="007D7B85">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007D7B85">
          <w:rPr>
            <w:rFonts w:hint="eastAsia"/>
            <w:color w:val="000000"/>
            <w:kern w:val="2"/>
            <w:szCs w:val="24"/>
            <w:lang w:eastAsia="zh-TW"/>
          </w:rPr>
          <w:t>1</w:t>
        </w:r>
        <w:r w:rsidR="007D7B85">
          <w:rPr>
            <w:color w:val="000000"/>
            <w:kern w:val="2"/>
            <w:szCs w:val="24"/>
            <w:lang w:eastAsia="zh-TW"/>
          </w:rPr>
          <w:t>’</w:t>
        </w:r>
      </w:smartTag>
    </w:p>
    <w:p w:rsidR="00F336B3" w:rsidRDefault="00F336B3" w:rsidP="00463065">
      <w:pPr>
        <w:pStyle w:val="Tabletext"/>
        <w:keepLines w:val="0"/>
        <w:numPr>
          <w:ilvl w:val="5"/>
          <w:numId w:val="2"/>
          <w:numberingChange w:id="73" w:author="test" w:date="2009-03-18T15:32:00Z" w:original="%1:7:0:.%2:1:0:.%3:2:0:.%4:2:0:.%5:3: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265DCC" w:rsidRPr="00463065">
        <w:rPr>
          <w:rFonts w:hint="eastAsia"/>
          <w:color w:val="000000"/>
          <w:kern w:val="2"/>
          <w:szCs w:val="24"/>
          <w:lang w:eastAsia="zh-TW"/>
        </w:rPr>
        <w:t>按保險金額給付</w:t>
      </w:r>
      <w:r>
        <w:rPr>
          <w:color w:val="000000"/>
          <w:kern w:val="2"/>
          <w:szCs w:val="24"/>
          <w:lang w:eastAsia="zh-TW"/>
        </w:rPr>
        <w:t>’</w:t>
      </w:r>
    </w:p>
    <w:p w:rsidR="00161480" w:rsidRDefault="00821DB9" w:rsidP="00821DB9">
      <w:pPr>
        <w:pStyle w:val="Tabletext"/>
        <w:keepLines w:val="0"/>
        <w:numPr>
          <w:ilvl w:val="4"/>
          <w:numId w:val="2"/>
          <w:numberingChange w:id="74" w:author="test" w:date="2009-03-18T15:32:00Z" w:original="%1:7:0:.%2:1:0:.%3:2:0:.%4:2:0:.%5:4:0:"/>
        </w:numPr>
        <w:spacing w:after="0" w:line="240" w:lineRule="auto"/>
        <w:rPr>
          <w:color w:val="000000"/>
          <w:kern w:val="2"/>
          <w:szCs w:val="24"/>
          <w:lang w:eastAsia="zh-TW"/>
        </w:rPr>
      </w:pPr>
      <w:r>
        <w:rPr>
          <w:rFonts w:hint="eastAsia"/>
          <w:color w:val="000000"/>
          <w:kern w:val="2"/>
          <w:szCs w:val="24"/>
          <w:lang w:eastAsia="zh-TW"/>
        </w:rPr>
        <w:t>癌症</w:t>
      </w:r>
      <w:r w:rsidR="00161480">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DE037E">
        <w:tc>
          <w:tcPr>
            <w:tcW w:w="2170" w:type="dxa"/>
            <w:shd w:val="clear" w:color="auto" w:fill="D9D9D9"/>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DE037E">
        <w:tc>
          <w:tcPr>
            <w:tcW w:w="2170" w:type="dxa"/>
          </w:tcPr>
          <w:p w:rsidR="00DE037E" w:rsidRDefault="00DE037E" w:rsidP="00DE037E">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DE037E" w:rsidRDefault="00DE037E" w:rsidP="00DE037E">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死亡全殘</w:t>
            </w:r>
            <w:r>
              <w:rPr>
                <w:color w:val="000000"/>
                <w:kern w:val="2"/>
                <w:szCs w:val="24"/>
                <w:lang w:eastAsia="zh-TW"/>
              </w:rPr>
              <w:t>’</w:t>
            </w:r>
          </w:p>
        </w:tc>
        <w:tc>
          <w:tcPr>
            <w:tcW w:w="2863" w:type="dxa"/>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DE037E">
        <w:tc>
          <w:tcPr>
            <w:tcW w:w="2170" w:type="dxa"/>
          </w:tcPr>
          <w:p w:rsidR="00DE037E" w:rsidRDefault="00DE037E" w:rsidP="00DE037E">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DE037E" w:rsidRPr="00845B4A" w:rsidRDefault="00DE037E" w:rsidP="00DE037E">
            <w:pPr>
              <w:pStyle w:val="Tabletext"/>
              <w:keepLines w:val="0"/>
              <w:spacing w:after="0" w:line="240" w:lineRule="auto"/>
              <w:rPr>
                <w:rFonts w:ascii="sөũ" w:hAnsi="sөũ" w:hint="eastAsia"/>
                <w:szCs w:val="24"/>
              </w:rPr>
            </w:pPr>
            <w:r>
              <w:rPr>
                <w:rFonts w:hint="eastAsia"/>
                <w:color w:val="000000"/>
                <w:kern w:val="2"/>
                <w:szCs w:val="24"/>
                <w:lang w:eastAsia="zh-TW"/>
              </w:rPr>
              <w:t>DTAGD50</w:t>
            </w:r>
            <w:r w:rsidRPr="00604396">
              <w:rPr>
                <w:rFonts w:ascii="sөũ" w:hAnsi="sөũ" w:hint="eastAsia"/>
              </w:rPr>
              <w:t>1.</w:t>
            </w:r>
            <w:r w:rsidR="00845B4A" w:rsidRPr="00845B4A">
              <w:rPr>
                <w:rFonts w:ascii="sөũ" w:hAnsi="sөũ"/>
              </w:rPr>
              <w:t>CAN_PROC_NAME</w:t>
            </w:r>
          </w:p>
        </w:tc>
        <w:tc>
          <w:tcPr>
            <w:tcW w:w="2863" w:type="dxa"/>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DE037E">
        <w:tc>
          <w:tcPr>
            <w:tcW w:w="2170" w:type="dxa"/>
          </w:tcPr>
          <w:p w:rsidR="00DE037E" w:rsidRDefault="00DE037E" w:rsidP="00DE037E">
            <w:pPr>
              <w:pStyle w:val="Tabletext"/>
              <w:keepLines w:val="0"/>
              <w:spacing w:after="0" w:line="240" w:lineRule="auto"/>
              <w:rPr>
                <w:rFonts w:ascii="sөũ" w:hAnsi="sөũ"/>
              </w:rPr>
            </w:pPr>
            <w:r>
              <w:rPr>
                <w:rFonts w:ascii="sөũ" w:hAnsi="sөũ"/>
              </w:rPr>
              <w:t>理賠內容說明</w:t>
            </w:r>
          </w:p>
        </w:tc>
        <w:tc>
          <w:tcPr>
            <w:tcW w:w="3184" w:type="dxa"/>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DE037E" w:rsidRDefault="00DE037E" w:rsidP="00DE037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222E4B" w:rsidRDefault="00222E4B" w:rsidP="00915D88">
      <w:pPr>
        <w:pStyle w:val="Tabletext"/>
        <w:keepLines w:val="0"/>
        <w:spacing w:after="0" w:line="240" w:lineRule="auto"/>
        <w:rPr>
          <w:rFonts w:hint="eastAsia"/>
          <w:color w:val="000000"/>
          <w:kern w:val="2"/>
          <w:szCs w:val="24"/>
          <w:lang w:eastAsia="zh-TW"/>
        </w:rPr>
      </w:pPr>
    </w:p>
    <w:p w:rsidR="00DE2595" w:rsidRPr="00DE2595" w:rsidRDefault="00D94C01" w:rsidP="00915D88">
      <w:pPr>
        <w:pStyle w:val="Tabletext"/>
        <w:keepLines w:val="0"/>
        <w:numPr>
          <w:ilvl w:val="3"/>
          <w:numId w:val="2"/>
          <w:numberingChange w:id="75" w:author="test" w:date="2009-03-18T15:32:00Z" w:original="%1:7:0:.%2:1:0:.%3:2:0:.%4:3:0:"/>
        </w:numPr>
        <w:spacing w:after="0" w:line="240" w:lineRule="auto"/>
        <w:rPr>
          <w:rFonts w:hint="eastAsia"/>
          <w:color w:val="000000"/>
          <w:kern w:val="2"/>
          <w:szCs w:val="24"/>
          <w:lang w:eastAsia="zh-TW"/>
        </w:rPr>
      </w:pPr>
      <w:r w:rsidRPr="00DE2595">
        <w:rPr>
          <w:color w:val="000000"/>
          <w:kern w:val="2"/>
          <w:szCs w:val="24"/>
          <w:lang w:eastAsia="zh-TW"/>
        </w:rPr>
        <w:t>特殊限制</w:t>
      </w:r>
      <w:r>
        <w:rPr>
          <w:rFonts w:ascii="sөũ" w:hAnsi="sөũ" w:hint="eastAsia"/>
          <w:lang w:eastAsia="zh-TW"/>
        </w:rPr>
        <w:t>：</w:t>
      </w:r>
    </w:p>
    <w:p w:rsidR="00915D88" w:rsidRDefault="00915D88" w:rsidP="00DE2595">
      <w:pPr>
        <w:pStyle w:val="Tabletext"/>
        <w:keepLines w:val="0"/>
        <w:numPr>
          <w:ilvl w:val="4"/>
          <w:numId w:val="2"/>
          <w:numberingChange w:id="76" w:author="test" w:date="2009-03-18T15:32:00Z" w:original="%1:7:0:.%2:1:0:.%3:2:0:.%4:3:0:.%5:1:0:"/>
        </w:numPr>
        <w:spacing w:after="0" w:line="240" w:lineRule="auto"/>
        <w:rPr>
          <w:rFonts w:hint="eastAsia"/>
          <w:color w:val="000000"/>
          <w:kern w:val="2"/>
          <w:szCs w:val="24"/>
          <w:lang w:eastAsia="zh-TW"/>
        </w:rPr>
      </w:pPr>
      <w:r>
        <w:rPr>
          <w:rFonts w:hint="eastAsia"/>
          <w:color w:val="000000"/>
          <w:kern w:val="2"/>
          <w:szCs w:val="24"/>
          <w:lang w:eastAsia="zh-TW"/>
        </w:rPr>
        <w:t>IF DTAGD501.</w:t>
      </w:r>
      <w:r w:rsidR="00944434" w:rsidRPr="00E71E1C">
        <w:t>SPEC_LIMIT_1</w:t>
      </w:r>
      <w:r>
        <w:rPr>
          <w:rFonts w:hint="eastAsia"/>
          <w:color w:val="000000"/>
          <w:kern w:val="2"/>
          <w:szCs w:val="24"/>
          <w:lang w:eastAsia="zh-TW"/>
        </w:rPr>
        <w:t xml:space="preserve"> &gt; 0</w:t>
      </w:r>
    </w:p>
    <w:p w:rsidR="00915D88" w:rsidRDefault="00915D88" w:rsidP="00DE2595">
      <w:pPr>
        <w:pStyle w:val="Tabletext"/>
        <w:keepLines w:val="0"/>
        <w:numPr>
          <w:ilvl w:val="5"/>
          <w:numId w:val="2"/>
          <w:numberingChange w:id="77" w:author="test" w:date="2009-03-18T15:32:00Z" w:original="%1:7:0:.%2:1:0:.%3:2:0:.%4:3:0:.%5:1:0:.%6:1:0:"/>
        </w:numPr>
        <w:spacing w:after="0" w:line="240" w:lineRule="auto"/>
        <w:rPr>
          <w:rFonts w:hint="eastAsia"/>
          <w:color w:val="000000"/>
          <w:kern w:val="2"/>
          <w:szCs w:val="24"/>
          <w:lang w:eastAsia="zh-TW"/>
        </w:rPr>
      </w:pPr>
      <w:r>
        <w:rPr>
          <w:rFonts w:hint="eastAsia"/>
          <w:color w:val="000000"/>
          <w:kern w:val="2"/>
          <w:szCs w:val="24"/>
          <w:lang w:eastAsia="zh-TW"/>
        </w:rPr>
        <w:t>O_</w:t>
      </w:r>
      <w:r w:rsidR="005478E4">
        <w:rPr>
          <w:rFonts w:ascii="sөũ" w:hAnsi="sөũ"/>
        </w:rPr>
        <w:t>特殊限制</w:t>
      </w:r>
      <w:r>
        <w:rPr>
          <w:rFonts w:hint="eastAsia"/>
          <w:color w:val="000000"/>
          <w:kern w:val="2"/>
          <w:szCs w:val="24"/>
          <w:lang w:eastAsia="zh-TW"/>
        </w:rPr>
        <w:t xml:space="preserve">[i] = </w:t>
      </w:r>
      <w:r>
        <w:rPr>
          <w:color w:val="000000"/>
          <w:kern w:val="2"/>
          <w:szCs w:val="24"/>
          <w:lang w:eastAsia="zh-TW"/>
        </w:rPr>
        <w:t>‘</w:t>
      </w:r>
      <w:r w:rsidR="005A2896" w:rsidRPr="00DE2595">
        <w:rPr>
          <w:color w:val="000000"/>
          <w:kern w:val="2"/>
          <w:szCs w:val="24"/>
          <w:lang w:eastAsia="zh-TW"/>
        </w:rPr>
        <w:t>自意外傷害事故發生日起</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00C358F0" w:rsidRPr="00DE2595">
        <w:rPr>
          <w:color w:val="000000"/>
          <w:kern w:val="2"/>
          <w:szCs w:val="24"/>
          <w:lang w:eastAsia="zh-TW"/>
        </w:rPr>
        <w:t>SPEC_LIMIT_1</w:t>
      </w:r>
      <w:r>
        <w:rPr>
          <w:rFonts w:hint="eastAsia"/>
          <w:color w:val="000000"/>
          <w:kern w:val="2"/>
          <w:szCs w:val="24"/>
          <w:lang w:eastAsia="zh-TW"/>
        </w:rPr>
        <w:t xml:space="preserve"> +</w:t>
      </w:r>
      <w:r>
        <w:rPr>
          <w:color w:val="000000"/>
          <w:kern w:val="2"/>
          <w:szCs w:val="24"/>
          <w:lang w:eastAsia="zh-TW"/>
        </w:rPr>
        <w:t>’</w:t>
      </w:r>
      <w:r w:rsidR="009B6EED" w:rsidRPr="00DE2595">
        <w:rPr>
          <w:color w:val="000000"/>
          <w:kern w:val="2"/>
          <w:szCs w:val="24"/>
          <w:lang w:eastAsia="zh-TW"/>
        </w:rPr>
        <w:t xml:space="preserve"> </w:t>
      </w:r>
      <w:r w:rsidR="009B6EED" w:rsidRPr="00DE2595">
        <w:rPr>
          <w:color w:val="000000"/>
          <w:kern w:val="2"/>
          <w:szCs w:val="24"/>
          <w:lang w:eastAsia="zh-TW"/>
        </w:rPr>
        <w:t>日以內死亡者</w:t>
      </w:r>
      <w:r>
        <w:rPr>
          <w:color w:val="000000"/>
          <w:kern w:val="2"/>
          <w:szCs w:val="24"/>
          <w:lang w:eastAsia="zh-TW"/>
        </w:rPr>
        <w:t>’</w:t>
      </w:r>
    </w:p>
    <w:p w:rsidR="00FC7FC4" w:rsidRDefault="00FC7FC4" w:rsidP="00FC7FC4">
      <w:pPr>
        <w:pStyle w:val="Tabletext"/>
        <w:keepLines w:val="0"/>
        <w:numPr>
          <w:ilvl w:val="4"/>
          <w:numId w:val="2"/>
          <w:numberingChange w:id="78" w:author="test" w:date="2009-03-18T15:32:00Z" w:original="%1:7:0:.%2:1:0:.%3:2:0:.%4:3:0:.%5:2:0:"/>
        </w:numPr>
        <w:spacing w:after="0" w:line="240" w:lineRule="auto"/>
        <w:rPr>
          <w:rFonts w:hint="eastAsia"/>
          <w:color w:val="000000"/>
          <w:kern w:val="2"/>
          <w:szCs w:val="24"/>
          <w:lang w:eastAsia="zh-TW"/>
        </w:rPr>
      </w:pPr>
      <w:r>
        <w:rPr>
          <w:rFonts w:hint="eastAsia"/>
          <w:color w:val="000000"/>
          <w:kern w:val="2"/>
          <w:szCs w:val="24"/>
          <w:lang w:eastAsia="zh-TW"/>
        </w:rPr>
        <w:t>IF DTAGD501.</w:t>
      </w:r>
      <w:r w:rsidRPr="00DE2595">
        <w:rPr>
          <w:color w:val="000000"/>
          <w:kern w:val="2"/>
          <w:szCs w:val="24"/>
          <w:lang w:eastAsia="zh-TW"/>
        </w:rPr>
        <w:t>SPEC_LIMIT_</w:t>
      </w:r>
      <w:r w:rsidRPr="00DE2595">
        <w:rPr>
          <w:rFonts w:hint="eastAsia"/>
          <w:color w:val="000000"/>
          <w:kern w:val="2"/>
          <w:szCs w:val="24"/>
          <w:lang w:eastAsia="zh-TW"/>
        </w:rPr>
        <w:t>2</w:t>
      </w:r>
      <w:r>
        <w:rPr>
          <w:rFonts w:hint="eastAsia"/>
          <w:color w:val="000000"/>
          <w:kern w:val="2"/>
          <w:szCs w:val="24"/>
          <w:lang w:eastAsia="zh-TW"/>
        </w:rPr>
        <w:t xml:space="preserve"> &gt; 0</w:t>
      </w:r>
    </w:p>
    <w:p w:rsidR="0067545F" w:rsidRDefault="00FC7FC4" w:rsidP="00DE2595">
      <w:pPr>
        <w:pStyle w:val="Tabletext"/>
        <w:keepLines w:val="0"/>
        <w:numPr>
          <w:ilvl w:val="5"/>
          <w:numId w:val="2"/>
          <w:numberingChange w:id="79" w:author="test" w:date="2009-03-18T15:32:00Z" w:original="%1:7:0:.%2:1:0:.%3:2:0:.%4:3:0:.%5:2:0:.%6:1:0:"/>
        </w:numPr>
        <w:spacing w:after="0" w:line="240" w:lineRule="auto"/>
        <w:rPr>
          <w:rFonts w:hint="eastAsia"/>
          <w:color w:val="000000"/>
          <w:kern w:val="2"/>
          <w:szCs w:val="24"/>
          <w:lang w:eastAsia="zh-TW"/>
        </w:rPr>
      </w:pPr>
      <w:r>
        <w:rPr>
          <w:rFonts w:hint="eastAsia"/>
          <w:color w:val="000000"/>
          <w:kern w:val="2"/>
          <w:szCs w:val="24"/>
          <w:lang w:eastAsia="zh-TW"/>
        </w:rPr>
        <w:t>O_</w:t>
      </w:r>
      <w:r w:rsidRPr="00DE2595">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1D66B3" w:rsidRPr="00DE2595">
        <w:rPr>
          <w:color w:val="000000"/>
          <w:kern w:val="2"/>
          <w:szCs w:val="24"/>
          <w:lang w:eastAsia="zh-TW"/>
        </w:rPr>
        <w:t>配偶給付內容為本人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00173B4B" w:rsidRPr="00DE2595">
        <w:rPr>
          <w:color w:val="000000"/>
          <w:kern w:val="2"/>
          <w:szCs w:val="24"/>
          <w:lang w:eastAsia="zh-TW"/>
        </w:rPr>
        <w:t>SPEC_LIMIT_</w:t>
      </w:r>
      <w:r w:rsidR="00173B4B" w:rsidRPr="00DE2595">
        <w:rPr>
          <w:rFonts w:hint="eastAsia"/>
          <w:color w:val="000000"/>
          <w:kern w:val="2"/>
          <w:szCs w:val="24"/>
          <w:lang w:eastAsia="zh-TW"/>
        </w:rPr>
        <w:t>2</w:t>
      </w:r>
      <w:r>
        <w:rPr>
          <w:rFonts w:hint="eastAsia"/>
          <w:color w:val="000000"/>
          <w:kern w:val="2"/>
          <w:szCs w:val="24"/>
          <w:lang w:eastAsia="zh-TW"/>
        </w:rPr>
        <w:t xml:space="preserve"> +</w:t>
      </w:r>
      <w:r>
        <w:rPr>
          <w:color w:val="000000"/>
          <w:kern w:val="2"/>
          <w:szCs w:val="24"/>
          <w:lang w:eastAsia="zh-TW"/>
        </w:rPr>
        <w:t>’</w:t>
      </w:r>
      <w:r w:rsidR="00BA1F28" w:rsidRPr="00DE2595">
        <w:rPr>
          <w:color w:val="000000"/>
          <w:kern w:val="2"/>
          <w:szCs w:val="24"/>
          <w:lang w:eastAsia="zh-TW"/>
        </w:rPr>
        <w:t xml:space="preserve"> % </w:t>
      </w:r>
      <w:r w:rsidR="00BA1F28" w:rsidRPr="00DE2595">
        <w:rPr>
          <w:color w:val="000000"/>
          <w:kern w:val="2"/>
          <w:szCs w:val="24"/>
          <w:lang w:eastAsia="zh-TW"/>
        </w:rPr>
        <w:t>計算</w:t>
      </w:r>
      <w:r>
        <w:rPr>
          <w:color w:val="000000"/>
          <w:kern w:val="2"/>
          <w:szCs w:val="24"/>
          <w:lang w:eastAsia="zh-TW"/>
        </w:rPr>
        <w:t>’</w:t>
      </w:r>
    </w:p>
    <w:p w:rsidR="00213C9C" w:rsidRDefault="00213C9C" w:rsidP="00213C9C">
      <w:pPr>
        <w:pStyle w:val="Tabletext"/>
        <w:keepLines w:val="0"/>
        <w:numPr>
          <w:ilvl w:val="4"/>
          <w:numId w:val="2"/>
          <w:numberingChange w:id="80" w:author="test" w:date="2009-03-18T15:32:00Z" w:original="%1:7:0:.%2:1:0:.%3:2:0:.%4:3:0:.%5:3:0:"/>
        </w:numPr>
        <w:spacing w:after="0" w:line="240" w:lineRule="auto"/>
        <w:rPr>
          <w:rFonts w:hint="eastAsia"/>
          <w:color w:val="000000"/>
          <w:kern w:val="2"/>
          <w:szCs w:val="24"/>
          <w:lang w:eastAsia="zh-TW"/>
        </w:rPr>
      </w:pPr>
      <w:r>
        <w:rPr>
          <w:rFonts w:hint="eastAsia"/>
          <w:color w:val="000000"/>
          <w:kern w:val="2"/>
          <w:szCs w:val="24"/>
          <w:lang w:eastAsia="zh-TW"/>
        </w:rPr>
        <w:t>IF DTAGD501.</w:t>
      </w:r>
      <w:r w:rsidRPr="00DE2595">
        <w:rPr>
          <w:color w:val="000000"/>
          <w:kern w:val="2"/>
          <w:szCs w:val="24"/>
          <w:lang w:eastAsia="zh-TW"/>
        </w:rPr>
        <w:t>SPEC_LIMIT_</w:t>
      </w:r>
      <w:r w:rsidRPr="00DE2595">
        <w:rPr>
          <w:rFonts w:hint="eastAsia"/>
          <w:color w:val="000000"/>
          <w:kern w:val="2"/>
          <w:szCs w:val="24"/>
          <w:lang w:eastAsia="zh-TW"/>
        </w:rPr>
        <w:t>3</w:t>
      </w:r>
      <w:r>
        <w:rPr>
          <w:rFonts w:hint="eastAsia"/>
          <w:color w:val="000000"/>
          <w:kern w:val="2"/>
          <w:szCs w:val="24"/>
          <w:lang w:eastAsia="zh-TW"/>
        </w:rPr>
        <w:t xml:space="preserve"> &gt; 0</w:t>
      </w:r>
    </w:p>
    <w:p w:rsidR="00213C9C" w:rsidRDefault="00213C9C" w:rsidP="00DE2595">
      <w:pPr>
        <w:pStyle w:val="Tabletext"/>
        <w:keepLines w:val="0"/>
        <w:numPr>
          <w:ilvl w:val="5"/>
          <w:numId w:val="2"/>
          <w:numberingChange w:id="81" w:author="test" w:date="2009-03-18T15:32:00Z" w:original="%1:7:0:.%2:1:0:.%3:2:0:.%4:3:0:.%5:3:0:.%6:1:0:"/>
        </w:numPr>
        <w:spacing w:after="0" w:line="240" w:lineRule="auto"/>
        <w:rPr>
          <w:rFonts w:hint="eastAsia"/>
          <w:color w:val="000000"/>
          <w:kern w:val="2"/>
          <w:szCs w:val="24"/>
          <w:lang w:eastAsia="zh-TW"/>
        </w:rPr>
      </w:pPr>
      <w:r>
        <w:rPr>
          <w:rFonts w:hint="eastAsia"/>
          <w:color w:val="000000"/>
          <w:kern w:val="2"/>
          <w:szCs w:val="24"/>
          <w:lang w:eastAsia="zh-TW"/>
        </w:rPr>
        <w:t>O_</w:t>
      </w:r>
      <w:r w:rsidRPr="00DE2595">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AE1429" w:rsidRPr="00DE2595">
        <w:rPr>
          <w:color w:val="000000"/>
          <w:kern w:val="2"/>
          <w:szCs w:val="24"/>
          <w:lang w:eastAsia="zh-TW"/>
        </w:rPr>
        <w:t>子女</w:t>
      </w:r>
      <w:r w:rsidRPr="00DE2595">
        <w:rPr>
          <w:color w:val="000000"/>
          <w:kern w:val="2"/>
          <w:szCs w:val="24"/>
          <w:lang w:eastAsia="zh-TW"/>
        </w:rPr>
        <w:t>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Pr="00DE2595">
        <w:rPr>
          <w:color w:val="000000"/>
          <w:kern w:val="2"/>
          <w:szCs w:val="24"/>
          <w:lang w:eastAsia="zh-TW"/>
        </w:rPr>
        <w:t>SPEC_LIMIT_</w:t>
      </w:r>
      <w:r w:rsidR="00142A95" w:rsidRPr="00DE2595">
        <w:rPr>
          <w:rFonts w:hint="eastAsia"/>
          <w:color w:val="000000"/>
          <w:kern w:val="2"/>
          <w:szCs w:val="24"/>
          <w:lang w:eastAsia="zh-TW"/>
        </w:rPr>
        <w:t>3</w:t>
      </w:r>
      <w:r>
        <w:rPr>
          <w:rFonts w:hint="eastAsia"/>
          <w:color w:val="000000"/>
          <w:kern w:val="2"/>
          <w:szCs w:val="24"/>
          <w:lang w:eastAsia="zh-TW"/>
        </w:rPr>
        <w:t xml:space="preserve"> +</w:t>
      </w:r>
      <w:r>
        <w:rPr>
          <w:color w:val="000000"/>
          <w:kern w:val="2"/>
          <w:szCs w:val="24"/>
          <w:lang w:eastAsia="zh-TW"/>
        </w:rPr>
        <w:t>’</w:t>
      </w:r>
      <w:r w:rsidRPr="00DE2595">
        <w:rPr>
          <w:color w:val="000000"/>
          <w:kern w:val="2"/>
          <w:szCs w:val="24"/>
          <w:lang w:eastAsia="zh-TW"/>
        </w:rPr>
        <w:t xml:space="preserve"> % </w:t>
      </w:r>
      <w:r w:rsidRPr="00DE2595">
        <w:rPr>
          <w:color w:val="000000"/>
          <w:kern w:val="2"/>
          <w:szCs w:val="24"/>
          <w:lang w:eastAsia="zh-TW"/>
        </w:rPr>
        <w:t>計算</w:t>
      </w:r>
      <w:r>
        <w:rPr>
          <w:color w:val="000000"/>
          <w:kern w:val="2"/>
          <w:szCs w:val="24"/>
          <w:lang w:eastAsia="zh-TW"/>
        </w:rPr>
        <w:t>’</w:t>
      </w:r>
    </w:p>
    <w:p w:rsidR="0080383C" w:rsidRDefault="0080383C" w:rsidP="0080383C">
      <w:pPr>
        <w:pStyle w:val="Tabletext"/>
        <w:keepLines w:val="0"/>
        <w:numPr>
          <w:ilvl w:val="4"/>
          <w:numId w:val="2"/>
          <w:ins w:id="82" w:author="cathaylife" w:date="2010-02-25T08:47:00Z"/>
        </w:numPr>
        <w:spacing w:after="0" w:line="240" w:lineRule="auto"/>
        <w:rPr>
          <w:ins w:id="83" w:author="cathaylife" w:date="2010-02-25T08:48:00Z"/>
          <w:rFonts w:hint="eastAsia"/>
          <w:color w:val="000000"/>
          <w:kern w:val="2"/>
          <w:szCs w:val="24"/>
          <w:lang w:eastAsia="zh-TW"/>
        </w:rPr>
      </w:pPr>
      <w:ins w:id="84" w:author="cathaylife" w:date="2010-02-25T08:47:00Z">
        <w:r>
          <w:rPr>
            <w:rFonts w:hint="eastAsia"/>
            <w:color w:val="000000"/>
            <w:kern w:val="2"/>
            <w:szCs w:val="24"/>
            <w:lang w:eastAsia="zh-TW"/>
          </w:rPr>
          <w:t>IF DTAGD501.</w:t>
        </w:r>
        <w:r w:rsidRPr="00DE2595">
          <w:rPr>
            <w:color w:val="000000"/>
            <w:kern w:val="2"/>
            <w:szCs w:val="24"/>
            <w:lang w:eastAsia="zh-TW"/>
          </w:rPr>
          <w:t>SPEC_LIMIT_</w:t>
        </w:r>
        <w:r w:rsidR="00E2749B">
          <w:rPr>
            <w:rFonts w:hint="eastAsia"/>
            <w:color w:val="000000"/>
            <w:kern w:val="2"/>
            <w:szCs w:val="24"/>
            <w:lang w:eastAsia="zh-TW"/>
          </w:rPr>
          <w:t>4</w:t>
        </w:r>
        <w:r>
          <w:rPr>
            <w:rFonts w:hint="eastAsia"/>
            <w:color w:val="000000"/>
            <w:kern w:val="2"/>
            <w:szCs w:val="24"/>
            <w:lang w:eastAsia="zh-TW"/>
          </w:rPr>
          <w:t xml:space="preserve"> &gt; 0</w:t>
        </w:r>
      </w:ins>
    </w:p>
    <w:p w:rsidR="007E6333" w:rsidRDefault="007E6333" w:rsidP="007E6333">
      <w:pPr>
        <w:pStyle w:val="Tabletext"/>
        <w:keepLines w:val="0"/>
        <w:numPr>
          <w:ilvl w:val="5"/>
          <w:numId w:val="2"/>
          <w:ins w:id="85" w:author="cathaylife" w:date="2010-02-25T08:48:00Z"/>
        </w:numPr>
        <w:spacing w:after="0" w:line="240" w:lineRule="auto"/>
        <w:rPr>
          <w:ins w:id="86" w:author="cathaylife" w:date="2010-02-25T08:48:00Z"/>
          <w:rFonts w:hint="eastAsia"/>
          <w:color w:val="000000"/>
          <w:kern w:val="2"/>
          <w:szCs w:val="24"/>
          <w:lang w:eastAsia="zh-TW"/>
        </w:rPr>
      </w:pPr>
      <w:ins w:id="87" w:author="cathaylife" w:date="2010-02-25T08:48:00Z">
        <w:r>
          <w:rPr>
            <w:rFonts w:hint="eastAsia"/>
            <w:color w:val="000000"/>
            <w:kern w:val="2"/>
            <w:szCs w:val="24"/>
            <w:lang w:eastAsia="zh-TW"/>
          </w:rPr>
          <w:t xml:space="preserve">IF </w:t>
        </w:r>
        <w:r w:rsidR="005A3E16">
          <w:rPr>
            <w:rFonts w:hint="eastAsia"/>
            <w:color w:val="000000"/>
            <w:kern w:val="2"/>
            <w:szCs w:val="24"/>
            <w:lang w:eastAsia="zh-TW"/>
          </w:rPr>
          <w:t>DTAGD501.</w:t>
        </w:r>
        <w:r w:rsidR="005A3E16" w:rsidRPr="00DE2595">
          <w:rPr>
            <w:color w:val="000000"/>
            <w:kern w:val="2"/>
            <w:szCs w:val="24"/>
            <w:lang w:eastAsia="zh-TW"/>
          </w:rPr>
          <w:t>SPEC_LIMIT_</w:t>
        </w:r>
        <w:r w:rsidR="005A3E16">
          <w:rPr>
            <w:rFonts w:hint="eastAsia"/>
            <w:color w:val="000000"/>
            <w:kern w:val="2"/>
            <w:szCs w:val="24"/>
            <w:lang w:eastAsia="zh-TW"/>
          </w:rPr>
          <w:t>4=</w:t>
        </w:r>
        <w:r w:rsidR="005A3E16">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005A3E16">
            <w:rPr>
              <w:rFonts w:hint="eastAsia"/>
              <w:color w:val="000000"/>
              <w:kern w:val="2"/>
              <w:szCs w:val="24"/>
              <w:lang w:eastAsia="zh-TW"/>
            </w:rPr>
            <w:t>1</w:t>
          </w:r>
          <w:r w:rsidR="005A3E16">
            <w:rPr>
              <w:color w:val="000000"/>
              <w:kern w:val="2"/>
              <w:szCs w:val="24"/>
              <w:lang w:eastAsia="zh-TW"/>
            </w:rPr>
            <w:t>’</w:t>
          </w:r>
        </w:smartTag>
      </w:ins>
    </w:p>
    <w:p w:rsidR="002807CE" w:rsidRDefault="002807CE" w:rsidP="002807CE">
      <w:pPr>
        <w:pStyle w:val="Tabletext"/>
        <w:keepLines w:val="0"/>
        <w:numPr>
          <w:ilvl w:val="6"/>
          <w:numId w:val="2"/>
          <w:ins w:id="88" w:author="cathaylife" w:date="2010-02-25T08:48:00Z"/>
        </w:numPr>
        <w:spacing w:after="0" w:line="240" w:lineRule="auto"/>
        <w:rPr>
          <w:ins w:id="89" w:author="cathaylife" w:date="2010-02-25T08:47:00Z"/>
          <w:rFonts w:hint="eastAsia"/>
          <w:color w:val="000000"/>
          <w:kern w:val="2"/>
          <w:szCs w:val="24"/>
          <w:lang w:eastAsia="zh-TW"/>
        </w:rPr>
      </w:pPr>
      <w:ins w:id="90" w:author="cathaylife" w:date="2010-02-25T08:48:00Z">
        <w:r>
          <w:rPr>
            <w:rFonts w:hint="eastAsia"/>
            <w:color w:val="000000"/>
            <w:kern w:val="2"/>
            <w:szCs w:val="24"/>
            <w:lang w:eastAsia="zh-TW"/>
          </w:rPr>
          <w:t>O_</w:t>
        </w:r>
        <w:r>
          <w:rPr>
            <w:rFonts w:hint="eastAsia"/>
            <w:color w:val="000000"/>
            <w:kern w:val="2"/>
            <w:szCs w:val="24"/>
            <w:lang w:eastAsia="zh-TW"/>
          </w:rPr>
          <w:t>限制內容</w:t>
        </w:r>
        <w:r>
          <w:rPr>
            <w:rFonts w:hint="eastAsia"/>
            <w:color w:val="000000"/>
            <w:kern w:val="2"/>
            <w:szCs w:val="24"/>
            <w:lang w:eastAsia="zh-TW"/>
          </w:rPr>
          <w:t>=</w:t>
        </w:r>
      </w:ins>
      <w:ins w:id="91" w:author="cathaylife" w:date="2010-02-25T08:49:00Z">
        <w:r w:rsidR="00D13FE1">
          <w:rPr>
            <w:color w:val="000000"/>
            <w:kern w:val="2"/>
            <w:szCs w:val="24"/>
            <w:lang w:eastAsia="zh-TW"/>
          </w:rPr>
          <w:t>’</w:t>
        </w:r>
        <w:r w:rsidR="00D13FE1">
          <w:rPr>
            <w:rFonts w:hint="eastAsia"/>
            <w:color w:val="000000"/>
            <w:kern w:val="2"/>
            <w:szCs w:val="24"/>
            <w:lang w:eastAsia="zh-TW"/>
          </w:rPr>
          <w:t>不可理賠死亡</w:t>
        </w:r>
        <w:r w:rsidR="00D13FE1">
          <w:rPr>
            <w:color w:val="000000"/>
            <w:kern w:val="2"/>
            <w:szCs w:val="24"/>
            <w:lang w:eastAsia="zh-TW"/>
          </w:rPr>
          <w:t>’</w:t>
        </w:r>
      </w:ins>
    </w:p>
    <w:p w:rsidR="0080383C" w:rsidRDefault="0080383C" w:rsidP="0067545F">
      <w:pPr>
        <w:pStyle w:val="Tabletext"/>
        <w:keepLines w:val="0"/>
        <w:numPr>
          <w:ilvl w:val="5"/>
          <w:numId w:val="2"/>
          <w:ins w:id="92" w:author="cathaylife" w:date="2010-02-25T08:47:00Z"/>
        </w:numPr>
        <w:spacing w:after="0" w:line="240" w:lineRule="auto"/>
        <w:rPr>
          <w:ins w:id="93" w:author="cathaylife" w:date="2010-02-25T08:47:00Z"/>
          <w:rFonts w:hint="eastAsia"/>
          <w:color w:val="000000"/>
          <w:kern w:val="2"/>
          <w:szCs w:val="24"/>
          <w:lang w:eastAsia="zh-TW"/>
        </w:rPr>
      </w:pPr>
      <w:ins w:id="94" w:author="cathaylife" w:date="2010-02-25T08:47:00Z">
        <w:r>
          <w:rPr>
            <w:rFonts w:hint="eastAsia"/>
            <w:color w:val="000000"/>
            <w:kern w:val="2"/>
            <w:szCs w:val="24"/>
            <w:lang w:eastAsia="zh-TW"/>
          </w:rPr>
          <w:t>O_</w:t>
        </w:r>
        <w:r w:rsidRPr="00DE2595">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ins>
      <w:ins w:id="95" w:author="cathaylife" w:date="2010-02-25T08:48:00Z">
        <w:r w:rsidR="00D16D74">
          <w:rPr>
            <w:rFonts w:ascii="sөũ" w:hAnsi="sөũ"/>
            <w:lang w:eastAsia="zh-TW"/>
          </w:rPr>
          <w:t>投保實際年齡</w:t>
        </w:r>
        <w:r w:rsidR="00D16D74">
          <w:rPr>
            <w:rFonts w:ascii="sөũ" w:hAnsi="sөũ"/>
            <w:lang w:eastAsia="zh-TW"/>
          </w:rPr>
          <w:t>15</w:t>
        </w:r>
        <w:r w:rsidR="00D16D74">
          <w:rPr>
            <w:rFonts w:ascii="sөũ" w:hAnsi="sөũ"/>
            <w:lang w:eastAsia="zh-TW"/>
          </w:rPr>
          <w:t>歲以下死亡理賠限制：</w:t>
        </w:r>
      </w:ins>
      <w:ins w:id="96" w:author="cathaylife" w:date="2010-02-25T08:47:00Z">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ins>
      <w:ins w:id="97" w:author="cathaylife" w:date="2010-02-25T08:49:00Z">
        <w:r w:rsidR="00D13FE1">
          <w:rPr>
            <w:rFonts w:hint="eastAsia"/>
            <w:color w:val="000000"/>
            <w:kern w:val="2"/>
            <w:szCs w:val="24"/>
            <w:lang w:eastAsia="zh-TW"/>
          </w:rPr>
          <w:t>O_</w:t>
        </w:r>
        <w:r w:rsidR="00D13FE1">
          <w:rPr>
            <w:rFonts w:hint="eastAsia"/>
            <w:color w:val="000000"/>
            <w:kern w:val="2"/>
            <w:szCs w:val="24"/>
            <w:lang w:eastAsia="zh-TW"/>
          </w:rPr>
          <w:t>限制內容</w:t>
        </w:r>
      </w:ins>
    </w:p>
    <w:p w:rsidR="00915D88" w:rsidRDefault="005D56BF" w:rsidP="0067545F">
      <w:pPr>
        <w:pStyle w:val="Tabletext"/>
        <w:keepLines w:val="0"/>
        <w:numPr>
          <w:ilvl w:val="4"/>
          <w:numId w:val="2"/>
          <w:numberingChange w:id="98" w:author="test" w:date="2009-03-18T15:32:00Z" w:original="%1:7:0:.%2:1:0:.%3:2:0:.%4:3:0:.%5:4:0:"/>
        </w:numPr>
        <w:spacing w:after="0" w:line="240" w:lineRule="auto"/>
        <w:rPr>
          <w:color w:val="000000"/>
          <w:kern w:val="2"/>
          <w:szCs w:val="24"/>
          <w:lang w:eastAsia="zh-TW"/>
        </w:rPr>
      </w:pPr>
      <w:r w:rsidRPr="00DE2595">
        <w:rPr>
          <w:color w:val="000000"/>
          <w:kern w:val="2"/>
          <w:szCs w:val="24"/>
          <w:lang w:eastAsia="zh-TW"/>
        </w:rPr>
        <w:t>特殊限制</w:t>
      </w:r>
      <w:r w:rsidR="00915D88">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915D88">
        <w:tc>
          <w:tcPr>
            <w:tcW w:w="2170" w:type="dxa"/>
            <w:shd w:val="clear" w:color="auto" w:fill="D9D9D9"/>
          </w:tcPr>
          <w:p w:rsidR="00915D88" w:rsidRDefault="00915D88" w:rsidP="00915D8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915D88" w:rsidRDefault="00915D88" w:rsidP="00915D8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915D88" w:rsidRDefault="00915D88" w:rsidP="00915D8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915D88">
        <w:tc>
          <w:tcPr>
            <w:tcW w:w="2170" w:type="dxa"/>
          </w:tcPr>
          <w:p w:rsidR="00915D88" w:rsidRDefault="00805E16" w:rsidP="00915D88">
            <w:pPr>
              <w:pStyle w:val="Tabletext"/>
              <w:keepLines w:val="0"/>
              <w:spacing w:after="0" w:line="240" w:lineRule="auto"/>
              <w:rPr>
                <w:rFonts w:hint="eastAsia"/>
                <w:color w:val="000000"/>
                <w:kern w:val="2"/>
                <w:szCs w:val="24"/>
                <w:lang w:eastAsia="zh-TW"/>
              </w:rPr>
            </w:pPr>
            <w:r>
              <w:rPr>
                <w:rFonts w:ascii="sөũ" w:hAnsi="sөũ"/>
              </w:rPr>
              <w:t>特殊限制內容</w:t>
            </w:r>
          </w:p>
        </w:tc>
        <w:tc>
          <w:tcPr>
            <w:tcW w:w="3184" w:type="dxa"/>
          </w:tcPr>
          <w:p w:rsidR="00915D88" w:rsidRDefault="00D24AB4" w:rsidP="00915D8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tc>
        <w:tc>
          <w:tcPr>
            <w:tcW w:w="2863" w:type="dxa"/>
          </w:tcPr>
          <w:p w:rsidR="00915D88" w:rsidRDefault="00915D88" w:rsidP="00915D88">
            <w:pPr>
              <w:pStyle w:val="Tabletext"/>
              <w:keepLines w:val="0"/>
              <w:spacing w:after="0" w:line="240" w:lineRule="auto"/>
              <w:rPr>
                <w:rFonts w:hint="eastAsia"/>
                <w:color w:val="000000"/>
                <w:kern w:val="2"/>
                <w:szCs w:val="24"/>
                <w:lang w:eastAsia="zh-TW"/>
              </w:rPr>
            </w:pPr>
          </w:p>
        </w:tc>
      </w:tr>
    </w:tbl>
    <w:p w:rsidR="00915D88" w:rsidRDefault="00915D88" w:rsidP="00915D88">
      <w:pPr>
        <w:pStyle w:val="Tabletext"/>
        <w:keepLines w:val="0"/>
        <w:spacing w:after="0" w:line="240" w:lineRule="auto"/>
        <w:rPr>
          <w:rFonts w:hint="eastAsia"/>
          <w:color w:val="000000"/>
          <w:kern w:val="2"/>
          <w:szCs w:val="24"/>
          <w:lang w:eastAsia="zh-TW"/>
        </w:rPr>
      </w:pPr>
    </w:p>
    <w:p w:rsidR="00B37BC5" w:rsidRPr="00B37BC5" w:rsidRDefault="009268DC" w:rsidP="00CB61E9">
      <w:pPr>
        <w:pStyle w:val="Tabletext"/>
        <w:keepLines w:val="0"/>
        <w:numPr>
          <w:ilvl w:val="1"/>
          <w:numId w:val="2"/>
          <w:numberingChange w:id="99" w:author="test" w:date="2009-03-18T15:32:00Z" w:original="%1:7:0:.%2:2:0:"/>
        </w:numPr>
        <w:spacing w:after="0" w:line="240" w:lineRule="auto"/>
        <w:rPr>
          <w:rFonts w:hint="eastAsia"/>
          <w:color w:val="000000"/>
          <w:kern w:val="2"/>
          <w:szCs w:val="24"/>
          <w:lang w:eastAsia="zh-TW"/>
        </w:rPr>
      </w:pPr>
      <w:r w:rsidRPr="00AB7FC2">
        <w:rPr>
          <w:rFonts w:ascii="sөũ" w:hAnsi="sөũ"/>
          <w:b/>
        </w:rPr>
        <w:t>殘廢</w:t>
      </w:r>
      <w:r w:rsidR="00CB61E9" w:rsidRPr="00AB7FC2">
        <w:rPr>
          <w:rFonts w:hint="eastAsia"/>
          <w:b/>
          <w:color w:val="000000"/>
          <w:kern w:val="2"/>
          <w:szCs w:val="24"/>
          <w:lang w:eastAsia="zh-TW"/>
        </w:rPr>
        <w:t>理賠險種設定：</w:t>
      </w:r>
    </w:p>
    <w:p w:rsidR="00CB61E9" w:rsidRDefault="00CB61E9" w:rsidP="00B37BC5">
      <w:pPr>
        <w:pStyle w:val="Tabletext"/>
        <w:keepLines w:val="0"/>
        <w:numPr>
          <w:ilvl w:val="2"/>
          <w:numId w:val="2"/>
          <w:numberingChange w:id="100" w:author="test" w:date="2009-03-18T15:32:00Z" w:original="%1:7:0:.%2:2:0:.%3:1:0:"/>
        </w:numPr>
        <w:spacing w:after="0" w:line="240" w:lineRule="auto"/>
        <w:rPr>
          <w:rFonts w:hint="eastAsia"/>
          <w:color w:val="000000"/>
          <w:kern w:val="2"/>
          <w:szCs w:val="24"/>
          <w:lang w:eastAsia="zh-TW"/>
        </w:rPr>
      </w:pPr>
      <w:r>
        <w:rPr>
          <w:rFonts w:hint="eastAsia"/>
          <w:color w:val="000000"/>
          <w:kern w:val="2"/>
          <w:szCs w:val="24"/>
          <w:lang w:eastAsia="zh-TW"/>
        </w:rPr>
        <w:t>READ DTAGD50</w:t>
      </w:r>
      <w:r w:rsidR="00ED7AA5">
        <w:rPr>
          <w:rFonts w:hint="eastAsia"/>
          <w:color w:val="000000"/>
          <w:kern w:val="2"/>
          <w:szCs w:val="24"/>
          <w:lang w:eastAsia="zh-TW"/>
        </w:rPr>
        <w:t>2</w:t>
      </w:r>
      <w:r>
        <w:rPr>
          <w:rFonts w:hint="eastAsia"/>
          <w:color w:val="000000"/>
          <w:kern w:val="2"/>
          <w:szCs w:val="24"/>
          <w:lang w:eastAsia="zh-TW"/>
        </w:rPr>
        <w:t>，條件如下：</w:t>
      </w:r>
    </w:p>
    <w:p w:rsidR="00CB61E9" w:rsidRDefault="00CB61E9" w:rsidP="00B37BC5">
      <w:pPr>
        <w:pStyle w:val="Tabletext"/>
        <w:keepLines w:val="0"/>
        <w:numPr>
          <w:ilvl w:val="3"/>
          <w:numId w:val="2"/>
          <w:numberingChange w:id="101" w:author="test" w:date="2009-03-18T15:32:00Z" w:original="%1:7:0:.%2:2:0:.%3:1:0:.%4: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sidRPr="00B37BC5">
        <w:rPr>
          <w:rFonts w:hint="eastAsia"/>
          <w:color w:val="000000"/>
          <w:kern w:val="2"/>
          <w:szCs w:val="24"/>
          <w:lang w:eastAsia="zh-TW"/>
        </w:rPr>
        <w:t>險別</w:t>
      </w:r>
      <w:r w:rsidRPr="00B37BC5">
        <w:rPr>
          <w:rFonts w:hint="eastAsia"/>
          <w:color w:val="000000"/>
          <w:kern w:val="2"/>
          <w:szCs w:val="24"/>
          <w:lang w:eastAsia="zh-TW"/>
        </w:rPr>
        <w:t>(PROD_ID)</w:t>
      </w:r>
    </w:p>
    <w:p w:rsidR="00CB61E9" w:rsidRDefault="00CB61E9" w:rsidP="00CB61E9">
      <w:pPr>
        <w:pStyle w:val="Tabletext"/>
        <w:keepLines w:val="0"/>
        <w:numPr>
          <w:ilvl w:val="2"/>
          <w:numId w:val="2"/>
          <w:numberingChange w:id="102" w:author="test" w:date="2009-03-18T15:32:00Z" w:original="%1:7:0:.%2:2:0:.%3:2:0:"/>
        </w:numPr>
        <w:spacing w:after="0" w:line="240" w:lineRule="auto"/>
        <w:rPr>
          <w:rFonts w:hint="eastAsia"/>
          <w:color w:val="000000"/>
          <w:kern w:val="2"/>
          <w:szCs w:val="24"/>
          <w:lang w:eastAsia="zh-TW"/>
        </w:rPr>
      </w:pPr>
      <w:r>
        <w:rPr>
          <w:rFonts w:hint="eastAsia"/>
          <w:color w:val="000000"/>
          <w:kern w:val="2"/>
          <w:szCs w:val="24"/>
          <w:lang w:eastAsia="zh-TW"/>
        </w:rPr>
        <w:t>IF FND</w:t>
      </w:r>
    </w:p>
    <w:p w:rsidR="001F4CEC" w:rsidRDefault="001F4CEC" w:rsidP="00B37BC5">
      <w:pPr>
        <w:pStyle w:val="Tabletext"/>
        <w:keepLines w:val="0"/>
        <w:numPr>
          <w:ilvl w:val="3"/>
          <w:numId w:val="2"/>
          <w:numberingChange w:id="103" w:author="test" w:date="2009-03-18T15:32:00Z" w:original="%1:7:0:.%2:2:0:.%3:2:0:.%4: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CB61E9" w:rsidRPr="00D85DF4" w:rsidRDefault="00CB61E9" w:rsidP="00B37BC5">
      <w:pPr>
        <w:pStyle w:val="Tabletext"/>
        <w:keepLines w:val="0"/>
        <w:numPr>
          <w:ilvl w:val="3"/>
          <w:numId w:val="2"/>
          <w:numberingChange w:id="104" w:author="test" w:date="2009-03-18T15:32:00Z" w:original="%1:7:0:.%2:2:0:.%3:2:0:.%4:2:0:"/>
        </w:numPr>
        <w:spacing w:after="0" w:line="240" w:lineRule="auto"/>
        <w:rPr>
          <w:rFonts w:hint="eastAsia"/>
          <w:color w:val="000000"/>
          <w:kern w:val="2"/>
          <w:szCs w:val="24"/>
          <w:lang w:eastAsia="zh-TW"/>
        </w:rPr>
      </w:pPr>
      <w:r>
        <w:rPr>
          <w:rFonts w:hint="eastAsia"/>
          <w:color w:val="000000"/>
          <w:kern w:val="2"/>
          <w:szCs w:val="24"/>
          <w:lang w:eastAsia="zh-TW"/>
        </w:rPr>
        <w:t>IF DTAGD50</w:t>
      </w:r>
      <w:r w:rsidR="0068306B">
        <w:rPr>
          <w:rFonts w:hint="eastAsia"/>
          <w:color w:val="000000"/>
          <w:kern w:val="2"/>
          <w:szCs w:val="24"/>
          <w:lang w:eastAsia="zh-TW"/>
        </w:rPr>
        <w:t>2</w:t>
      </w:r>
      <w:r>
        <w:rPr>
          <w:rFonts w:hint="eastAsia"/>
          <w:color w:val="000000"/>
          <w:kern w:val="2"/>
          <w:szCs w:val="24"/>
          <w:lang w:eastAsia="zh-TW"/>
        </w:rPr>
        <w:t>.</w:t>
      </w:r>
      <w:r w:rsidR="008C5606" w:rsidRPr="008C5606">
        <w:rPr>
          <w:color w:val="000000"/>
          <w:kern w:val="2"/>
          <w:szCs w:val="24"/>
          <w:lang w:eastAsia="zh-TW"/>
        </w:rPr>
        <w:t>DISB_CARE_CODE</w:t>
      </w:r>
      <w:r w:rsidRPr="0089449E">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p>
    <w:p w:rsidR="00CB61E9" w:rsidRDefault="00CB61E9" w:rsidP="00B37BC5">
      <w:pPr>
        <w:pStyle w:val="Tabletext"/>
        <w:keepLines w:val="0"/>
        <w:numPr>
          <w:ilvl w:val="4"/>
          <w:numId w:val="2"/>
          <w:numberingChange w:id="105" w:author="test" w:date="2009-03-18T15:32:00Z" w:original="%1:7:0:.%2:2:0:.%3:2:0:.%4:2:0:.%5:1: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383221">
        <w:rPr>
          <w:rFonts w:hint="eastAsia"/>
          <w:color w:val="000000"/>
          <w:kern w:val="2"/>
          <w:szCs w:val="24"/>
          <w:lang w:eastAsia="zh-TW"/>
        </w:rPr>
        <w:t>DTAGD502</w:t>
      </w:r>
      <w:r>
        <w:rPr>
          <w:rFonts w:hint="eastAsia"/>
          <w:color w:val="000000"/>
          <w:kern w:val="2"/>
          <w:szCs w:val="24"/>
          <w:lang w:eastAsia="zh-TW"/>
        </w:rPr>
        <w:t>.</w:t>
      </w:r>
      <w:r w:rsidR="00CC149C" w:rsidRPr="00B37BC5">
        <w:rPr>
          <w:color w:val="000000"/>
          <w:kern w:val="2"/>
          <w:szCs w:val="24"/>
          <w:lang w:eastAsia="zh-TW"/>
        </w:rPr>
        <w:t>DISB_CARE_1</w:t>
      </w:r>
      <w:r>
        <w:rPr>
          <w:rFonts w:hint="eastAsia"/>
          <w:color w:val="000000"/>
          <w:kern w:val="2"/>
          <w:szCs w:val="24"/>
          <w:lang w:eastAsia="zh-TW"/>
        </w:rPr>
        <w:t xml:space="preserve"> </w:t>
      </w:r>
      <w:r w:rsidR="001074BB">
        <w:rPr>
          <w:rFonts w:hint="eastAsia"/>
          <w:color w:val="000000"/>
          <w:kern w:val="2"/>
          <w:szCs w:val="24"/>
          <w:lang w:eastAsia="zh-TW"/>
        </w:rPr>
        <w:t xml:space="preserve">= </w:t>
      </w:r>
      <w:r w:rsidR="001074BB">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1074BB">
          <w:rPr>
            <w:rFonts w:hint="eastAsia"/>
            <w:color w:val="000000"/>
            <w:kern w:val="2"/>
            <w:szCs w:val="24"/>
            <w:lang w:eastAsia="zh-TW"/>
          </w:rPr>
          <w:t>1</w:t>
        </w:r>
        <w:r w:rsidR="001074BB">
          <w:rPr>
            <w:color w:val="000000"/>
            <w:kern w:val="2"/>
            <w:szCs w:val="24"/>
            <w:lang w:eastAsia="zh-TW"/>
          </w:rPr>
          <w:t>’</w:t>
        </w:r>
      </w:smartTag>
    </w:p>
    <w:p w:rsidR="00CB61E9" w:rsidRDefault="00CB61E9" w:rsidP="00B37BC5">
      <w:pPr>
        <w:pStyle w:val="Tabletext"/>
        <w:keepLines w:val="0"/>
        <w:numPr>
          <w:ilvl w:val="5"/>
          <w:numId w:val="2"/>
          <w:numberingChange w:id="106" w:author="test" w:date="2009-03-18T15:32:00Z" w:original="%1:7:0:.%2:2:0:.%3:2:0:.%4:2:0:.%5:1: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0B4F71" w:rsidRPr="00B37BC5">
        <w:rPr>
          <w:color w:val="000000"/>
          <w:kern w:val="2"/>
          <w:szCs w:val="24"/>
          <w:lang w:eastAsia="zh-TW"/>
        </w:rPr>
        <w:t>按基本保額比例給付</w:t>
      </w:r>
      <w:r>
        <w:rPr>
          <w:color w:val="000000"/>
          <w:kern w:val="2"/>
          <w:szCs w:val="24"/>
          <w:lang w:eastAsia="zh-TW"/>
        </w:rPr>
        <w:t>’</w:t>
      </w:r>
    </w:p>
    <w:p w:rsidR="00CB61E9" w:rsidRDefault="00CB61E9" w:rsidP="00CB61E9">
      <w:pPr>
        <w:pStyle w:val="Tabletext"/>
        <w:keepLines w:val="0"/>
        <w:numPr>
          <w:ilvl w:val="4"/>
          <w:numId w:val="2"/>
          <w:numberingChange w:id="107" w:author="test" w:date="2009-03-18T15:32:00Z" w:original="%1:7:0:.%2:2:0:.%3:2:0:.%4:2:0:.%5:2: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5D3D33">
        <w:rPr>
          <w:rFonts w:hint="eastAsia"/>
          <w:color w:val="000000"/>
          <w:kern w:val="2"/>
          <w:szCs w:val="24"/>
          <w:lang w:eastAsia="zh-TW"/>
        </w:rPr>
        <w:t>DTAGD502</w:t>
      </w:r>
      <w:r>
        <w:rPr>
          <w:rFonts w:hint="eastAsia"/>
          <w:color w:val="000000"/>
          <w:kern w:val="2"/>
          <w:szCs w:val="24"/>
          <w:lang w:eastAsia="zh-TW"/>
        </w:rPr>
        <w:t>.</w:t>
      </w:r>
      <w:r w:rsidR="00A45AF8" w:rsidRPr="00B37BC5">
        <w:rPr>
          <w:color w:val="000000"/>
          <w:kern w:val="2"/>
          <w:szCs w:val="24"/>
          <w:lang w:eastAsia="zh-TW"/>
        </w:rPr>
        <w:t>DISB_CARE_</w:t>
      </w:r>
      <w:r w:rsidR="00A45AF8" w:rsidRPr="00B37BC5">
        <w:rPr>
          <w:rFonts w:hint="eastAsia"/>
          <w:color w:val="000000"/>
          <w:kern w:val="2"/>
          <w:szCs w:val="24"/>
          <w:lang w:eastAsia="zh-TW"/>
        </w:rPr>
        <w:t>22</w:t>
      </w:r>
      <w:r>
        <w:rPr>
          <w:rFonts w:hint="eastAsia"/>
          <w:color w:val="000000"/>
          <w:kern w:val="2"/>
          <w:szCs w:val="24"/>
          <w:lang w:eastAsia="zh-TW"/>
        </w:rPr>
        <w:t xml:space="preserve"> &gt; 0</w:t>
      </w:r>
    </w:p>
    <w:p w:rsidR="00CB61E9" w:rsidRDefault="00CB61E9" w:rsidP="00201456">
      <w:pPr>
        <w:pStyle w:val="Tabletext"/>
        <w:keepLines w:val="0"/>
        <w:numPr>
          <w:ilvl w:val="5"/>
          <w:numId w:val="2"/>
          <w:numberingChange w:id="108" w:author="test" w:date="2009-03-18T15:32:00Z" w:original="%1:7:0:.%2:2:0:.%3:2:0:.%4:2: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4520A5" w:rsidRPr="00B37BC5">
        <w:rPr>
          <w:color w:val="000000"/>
          <w:kern w:val="2"/>
          <w:szCs w:val="24"/>
          <w:lang w:eastAsia="zh-TW"/>
        </w:rPr>
        <w:t>投保時，實際年齡滿</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003F6669" w:rsidRPr="00B37BC5">
        <w:rPr>
          <w:color w:val="000000"/>
          <w:kern w:val="2"/>
          <w:szCs w:val="24"/>
          <w:lang w:eastAsia="zh-TW"/>
        </w:rPr>
        <w:t>DISB_CARE_</w:t>
      </w:r>
      <w:r w:rsidR="003F6669" w:rsidRPr="00B37BC5">
        <w:rPr>
          <w:rFonts w:hint="eastAsia"/>
          <w:color w:val="000000"/>
          <w:kern w:val="2"/>
          <w:szCs w:val="24"/>
          <w:lang w:eastAsia="zh-TW"/>
        </w:rPr>
        <w:t>21</w:t>
      </w:r>
      <w:r>
        <w:rPr>
          <w:rFonts w:hint="eastAsia"/>
          <w:color w:val="000000"/>
          <w:kern w:val="2"/>
          <w:szCs w:val="24"/>
          <w:lang w:eastAsia="zh-TW"/>
        </w:rPr>
        <w:t>+</w:t>
      </w:r>
      <w:r>
        <w:rPr>
          <w:color w:val="000000"/>
          <w:kern w:val="2"/>
          <w:szCs w:val="24"/>
          <w:lang w:eastAsia="zh-TW"/>
        </w:rPr>
        <w:t>’</w:t>
      </w:r>
      <w:r w:rsidR="00781A04" w:rsidRPr="00B37BC5">
        <w:rPr>
          <w:color w:val="000000"/>
          <w:kern w:val="2"/>
          <w:szCs w:val="24"/>
          <w:lang w:eastAsia="zh-TW"/>
        </w:rPr>
        <w:t xml:space="preserve"> (</w:t>
      </w:r>
      <w:r w:rsidR="00781A04" w:rsidRPr="00B37BC5">
        <w:rPr>
          <w:color w:val="000000"/>
          <w:kern w:val="2"/>
          <w:szCs w:val="24"/>
          <w:lang w:eastAsia="zh-TW"/>
        </w:rPr>
        <w:t>含</w:t>
      </w:r>
      <w:r w:rsidR="00781A04" w:rsidRPr="00B37BC5">
        <w:rPr>
          <w:color w:val="000000"/>
          <w:kern w:val="2"/>
          <w:szCs w:val="24"/>
          <w:lang w:eastAsia="zh-TW"/>
        </w:rPr>
        <w:t>)</w:t>
      </w:r>
      <w:r w:rsidR="00781A04" w:rsidRPr="00B37BC5">
        <w:rPr>
          <w:color w:val="000000"/>
          <w:kern w:val="2"/>
          <w:szCs w:val="24"/>
          <w:lang w:eastAsia="zh-TW"/>
        </w:rPr>
        <w:t>歲以上，因航空意外殘廢，除殘廢保險金外，按保險金額比例的</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001E0D66" w:rsidRPr="00B37BC5">
        <w:rPr>
          <w:color w:val="000000"/>
          <w:kern w:val="2"/>
          <w:szCs w:val="24"/>
          <w:lang w:eastAsia="zh-TW"/>
        </w:rPr>
        <w:t>DISB_CARE_</w:t>
      </w:r>
      <w:r w:rsidR="001E0D66" w:rsidRPr="00B37BC5">
        <w:rPr>
          <w:rFonts w:hint="eastAsia"/>
          <w:color w:val="000000"/>
          <w:kern w:val="2"/>
          <w:szCs w:val="24"/>
          <w:lang w:eastAsia="zh-TW"/>
        </w:rPr>
        <w:t>22</w:t>
      </w:r>
      <w:r>
        <w:rPr>
          <w:rFonts w:hint="eastAsia"/>
          <w:color w:val="000000"/>
          <w:kern w:val="2"/>
          <w:szCs w:val="24"/>
          <w:lang w:eastAsia="zh-TW"/>
        </w:rPr>
        <w:t>+</w:t>
      </w:r>
      <w:r>
        <w:rPr>
          <w:color w:val="000000"/>
          <w:kern w:val="2"/>
          <w:szCs w:val="24"/>
          <w:lang w:eastAsia="zh-TW"/>
        </w:rPr>
        <w:t>’</w:t>
      </w:r>
      <w:r w:rsidRPr="00B37BC5">
        <w:rPr>
          <w:color w:val="000000"/>
          <w:kern w:val="2"/>
          <w:szCs w:val="24"/>
          <w:lang w:eastAsia="zh-TW"/>
        </w:rPr>
        <w:t xml:space="preserve"> </w:t>
      </w:r>
      <w:r w:rsidRPr="00B37BC5">
        <w:rPr>
          <w:color w:val="000000"/>
          <w:kern w:val="2"/>
          <w:szCs w:val="24"/>
          <w:lang w:eastAsia="zh-TW"/>
        </w:rPr>
        <w:t>倍給付</w:t>
      </w:r>
      <w:r>
        <w:rPr>
          <w:color w:val="000000"/>
          <w:kern w:val="2"/>
          <w:szCs w:val="24"/>
          <w:lang w:eastAsia="zh-TW"/>
        </w:rPr>
        <w:t>’</w:t>
      </w:r>
    </w:p>
    <w:p w:rsidR="00CB61E9" w:rsidRPr="004D2F0E" w:rsidRDefault="001E0D66" w:rsidP="00CB61E9">
      <w:pPr>
        <w:pStyle w:val="Tabletext"/>
        <w:keepLines w:val="0"/>
        <w:numPr>
          <w:ilvl w:val="4"/>
          <w:numId w:val="2"/>
          <w:numberingChange w:id="109" w:author="test" w:date="2009-03-18T15:32:00Z" w:original="%1:7:0:.%2:2:0:.%3:2:0:.%4:2:0:.%5:3:0:"/>
        </w:numPr>
        <w:spacing w:after="0" w:line="240" w:lineRule="auto"/>
        <w:rPr>
          <w:rFonts w:hint="eastAsia"/>
          <w:color w:val="000000"/>
          <w:kern w:val="2"/>
          <w:szCs w:val="24"/>
          <w:lang w:eastAsia="zh-TW"/>
        </w:rPr>
      </w:pPr>
      <w:r w:rsidRPr="00B37BC5">
        <w:rPr>
          <w:color w:val="000000"/>
          <w:kern w:val="2"/>
          <w:szCs w:val="24"/>
          <w:lang w:eastAsia="zh-TW"/>
        </w:rPr>
        <w:t>殘廢</w:t>
      </w:r>
      <w:r w:rsidR="00CB61E9">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CB61E9">
        <w:tc>
          <w:tcPr>
            <w:tcW w:w="2170" w:type="dxa"/>
            <w:shd w:val="clear" w:color="auto" w:fill="D9D9D9"/>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CB61E9">
        <w:tc>
          <w:tcPr>
            <w:tcW w:w="2170" w:type="dxa"/>
          </w:tcPr>
          <w:p w:rsidR="00CB61E9" w:rsidRDefault="00CB61E9" w:rsidP="00CB61E9">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CB61E9" w:rsidRDefault="00CB61E9" w:rsidP="00CB61E9">
            <w:pPr>
              <w:pStyle w:val="Tabletext"/>
              <w:keepLines w:val="0"/>
              <w:spacing w:after="0" w:line="240" w:lineRule="auto"/>
              <w:rPr>
                <w:rFonts w:hint="eastAsia"/>
                <w:color w:val="000000"/>
                <w:kern w:val="2"/>
                <w:szCs w:val="24"/>
                <w:lang w:eastAsia="zh-TW"/>
              </w:rPr>
            </w:pPr>
            <w:r>
              <w:rPr>
                <w:color w:val="000000"/>
                <w:kern w:val="2"/>
                <w:szCs w:val="24"/>
                <w:lang w:eastAsia="zh-TW"/>
              </w:rPr>
              <w:t>‘</w:t>
            </w:r>
            <w:r w:rsidR="0000282E">
              <w:rPr>
                <w:rFonts w:ascii="新細明體" w:hAnsi="新細明體" w:cs="新細明體" w:hint="eastAsia"/>
              </w:rPr>
              <w:t>殘廢關懷</w:t>
            </w:r>
            <w:r>
              <w:rPr>
                <w:color w:val="000000"/>
                <w:kern w:val="2"/>
                <w:szCs w:val="24"/>
                <w:lang w:eastAsia="zh-TW"/>
              </w:rPr>
              <w:t>’</w:t>
            </w:r>
          </w:p>
        </w:tc>
        <w:tc>
          <w:tcPr>
            <w:tcW w:w="2863" w:type="dxa"/>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CB61E9">
        <w:tc>
          <w:tcPr>
            <w:tcW w:w="2170" w:type="dxa"/>
          </w:tcPr>
          <w:p w:rsidR="00CB61E9" w:rsidRDefault="00CB61E9" w:rsidP="00CB61E9">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0071608D">
              <w:rPr>
                <w:rFonts w:ascii="sөũ" w:hAnsi="sөũ" w:hint="eastAsia"/>
                <w:lang w:eastAsia="zh-TW"/>
              </w:rPr>
              <w:t>2</w:t>
            </w:r>
            <w:r w:rsidRPr="00604396">
              <w:rPr>
                <w:rFonts w:ascii="sөũ" w:hAnsi="sөũ" w:hint="eastAsia"/>
              </w:rPr>
              <w:t>.</w:t>
            </w:r>
            <w:r w:rsidR="00B531B5" w:rsidRPr="00B531B5">
              <w:rPr>
                <w:rFonts w:ascii="sөũ" w:hAnsi="sөũ"/>
              </w:rPr>
              <w:t>DISB_CARE_NAME</w:t>
            </w:r>
            <w:r w:rsidRPr="00604396">
              <w:rPr>
                <w:rFonts w:ascii="Arial" w:hAnsi="Arial" w:cs="Arial"/>
              </w:rPr>
              <w:t xml:space="preserve"> </w:t>
            </w:r>
          </w:p>
        </w:tc>
        <w:tc>
          <w:tcPr>
            <w:tcW w:w="2863" w:type="dxa"/>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CB61E9">
        <w:tc>
          <w:tcPr>
            <w:tcW w:w="2170" w:type="dxa"/>
          </w:tcPr>
          <w:p w:rsidR="00CB61E9" w:rsidRDefault="00CB61E9" w:rsidP="00CB61E9">
            <w:pPr>
              <w:pStyle w:val="Tabletext"/>
              <w:keepLines w:val="0"/>
              <w:spacing w:after="0" w:line="240" w:lineRule="auto"/>
              <w:rPr>
                <w:rFonts w:ascii="sөũ" w:hAnsi="sөũ"/>
              </w:rPr>
            </w:pPr>
            <w:r>
              <w:rPr>
                <w:rFonts w:ascii="sөũ" w:hAnsi="sөũ"/>
              </w:rPr>
              <w:t>理賠內容說明</w:t>
            </w:r>
          </w:p>
        </w:tc>
        <w:tc>
          <w:tcPr>
            <w:tcW w:w="3184" w:type="dxa"/>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E63496" w:rsidRDefault="00E63496" w:rsidP="00E63496">
      <w:pPr>
        <w:pStyle w:val="Tabletext"/>
        <w:keepLines w:val="0"/>
        <w:spacing w:after="0" w:line="240" w:lineRule="auto"/>
        <w:ind w:left="1701"/>
        <w:rPr>
          <w:rFonts w:hint="eastAsia"/>
          <w:color w:val="000000"/>
          <w:kern w:val="2"/>
          <w:szCs w:val="24"/>
          <w:lang w:eastAsia="zh-TW"/>
        </w:rPr>
      </w:pPr>
    </w:p>
    <w:p w:rsidR="00201456" w:rsidRDefault="00E57422" w:rsidP="00BB08BF">
      <w:pPr>
        <w:pStyle w:val="Tabletext"/>
        <w:keepLines w:val="0"/>
        <w:numPr>
          <w:ilvl w:val="3"/>
          <w:numId w:val="2"/>
          <w:numberingChange w:id="110" w:author="test" w:date="2009-03-18T15:32:00Z" w:original="%1:7:0:.%2:2:0:.%3:2:0:.%4:3:0:"/>
        </w:numPr>
        <w:spacing w:after="0" w:line="240" w:lineRule="auto"/>
        <w:rPr>
          <w:rFonts w:hint="eastAsia"/>
          <w:color w:val="000000"/>
          <w:kern w:val="2"/>
          <w:szCs w:val="24"/>
          <w:lang w:eastAsia="zh-TW"/>
        </w:rPr>
      </w:pPr>
      <w:r w:rsidRPr="00201456">
        <w:rPr>
          <w:color w:val="000000"/>
          <w:kern w:val="2"/>
          <w:szCs w:val="24"/>
          <w:lang w:eastAsia="zh-TW"/>
        </w:rPr>
        <w:t>特殊限制</w:t>
      </w:r>
      <w:r>
        <w:rPr>
          <w:rFonts w:hint="eastAsia"/>
          <w:color w:val="000000"/>
          <w:kern w:val="2"/>
          <w:szCs w:val="24"/>
          <w:lang w:eastAsia="zh-TW"/>
        </w:rPr>
        <w:t>：</w:t>
      </w:r>
    </w:p>
    <w:p w:rsidR="00201456" w:rsidRDefault="00430258" w:rsidP="00E63496">
      <w:pPr>
        <w:pStyle w:val="Tabletext"/>
        <w:keepLines w:val="0"/>
        <w:numPr>
          <w:ilvl w:val="4"/>
          <w:numId w:val="2"/>
          <w:numberingChange w:id="111" w:author="test" w:date="2009-03-18T15:32:00Z" w:original="%1:7:0:.%2:2:0:.%3:2:0:.%4:3:0:.%5:1:0:"/>
        </w:numPr>
        <w:spacing w:after="0" w:line="240" w:lineRule="auto"/>
        <w:rPr>
          <w:rFonts w:hint="eastAsia"/>
          <w:color w:val="000000"/>
          <w:kern w:val="2"/>
          <w:szCs w:val="24"/>
          <w:lang w:eastAsia="zh-TW"/>
        </w:rPr>
      </w:pPr>
      <w:r>
        <w:rPr>
          <w:rFonts w:hint="eastAsia"/>
          <w:color w:val="000000"/>
          <w:kern w:val="2"/>
          <w:szCs w:val="24"/>
          <w:lang w:eastAsia="zh-TW"/>
        </w:rPr>
        <w:t>清掉</w:t>
      </w:r>
      <w:r w:rsidR="00BB08BF">
        <w:rPr>
          <w:rFonts w:hint="eastAsia"/>
          <w:color w:val="000000"/>
          <w:kern w:val="2"/>
          <w:szCs w:val="24"/>
          <w:lang w:eastAsia="zh-TW"/>
        </w:rPr>
        <w:t>O_</w:t>
      </w:r>
      <w:r w:rsidR="00BB08BF">
        <w:rPr>
          <w:rFonts w:ascii="sөũ" w:hAnsi="sөũ"/>
        </w:rPr>
        <w:t>特殊限制</w:t>
      </w:r>
      <w:r w:rsidR="00BB08BF">
        <w:rPr>
          <w:rFonts w:hint="eastAsia"/>
          <w:color w:val="000000"/>
          <w:kern w:val="2"/>
          <w:szCs w:val="24"/>
          <w:lang w:eastAsia="zh-TW"/>
        </w:rPr>
        <w:t>[i]</w:t>
      </w:r>
    </w:p>
    <w:p w:rsidR="00E63496" w:rsidRDefault="00E63496" w:rsidP="00E63496">
      <w:pPr>
        <w:pStyle w:val="Tabletext"/>
        <w:keepLines w:val="0"/>
        <w:numPr>
          <w:ilvl w:val="4"/>
          <w:numId w:val="2"/>
          <w:numberingChange w:id="112" w:author="test" w:date="2009-03-18T15:32:00Z" w:original="%1:7:0:.%2:2:0:.%3:2:0:.%4:3:0:.%5:2: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905F96">
        <w:rPr>
          <w:rFonts w:hint="eastAsia"/>
          <w:color w:val="000000"/>
          <w:kern w:val="2"/>
          <w:szCs w:val="24"/>
          <w:lang w:eastAsia="zh-TW"/>
        </w:rPr>
        <w:t>DTAGD502</w:t>
      </w:r>
      <w:r>
        <w:rPr>
          <w:rFonts w:hint="eastAsia"/>
          <w:color w:val="000000"/>
          <w:kern w:val="2"/>
          <w:szCs w:val="24"/>
          <w:lang w:eastAsia="zh-TW"/>
        </w:rPr>
        <w:t>.</w:t>
      </w:r>
      <w:r w:rsidRPr="00E71E1C">
        <w:t>SPEC_LIMIT_1</w:t>
      </w:r>
      <w:r>
        <w:rPr>
          <w:rFonts w:hint="eastAsia"/>
          <w:color w:val="000000"/>
          <w:kern w:val="2"/>
          <w:szCs w:val="24"/>
          <w:lang w:eastAsia="zh-TW"/>
        </w:rPr>
        <w:t xml:space="preserve"> &gt; 0</w:t>
      </w:r>
    </w:p>
    <w:p w:rsidR="00E63496" w:rsidRDefault="00E63496" w:rsidP="003A1279">
      <w:pPr>
        <w:pStyle w:val="Tabletext"/>
        <w:keepLines w:val="0"/>
        <w:numPr>
          <w:ilvl w:val="5"/>
          <w:numId w:val="2"/>
          <w:numberingChange w:id="113" w:author="test" w:date="2009-03-18T15:32:00Z" w:original="%1:7:0:.%2:2:0:.%3:2:0:.%4:3: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 xml:space="preserve">[i] = </w:t>
      </w:r>
      <w:r>
        <w:rPr>
          <w:color w:val="000000"/>
          <w:kern w:val="2"/>
          <w:szCs w:val="24"/>
          <w:lang w:eastAsia="zh-TW"/>
        </w:rPr>
        <w:t>‘</w:t>
      </w:r>
      <w:r w:rsidR="00D625A8" w:rsidRPr="00201456">
        <w:rPr>
          <w:color w:val="000000"/>
          <w:kern w:val="2"/>
          <w:szCs w:val="24"/>
          <w:lang w:eastAsia="zh-TW"/>
        </w:rPr>
        <w:t>自意外傷害事故發生日起</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Pr="00201456">
        <w:rPr>
          <w:color w:val="000000"/>
          <w:kern w:val="2"/>
          <w:szCs w:val="24"/>
          <w:lang w:eastAsia="zh-TW"/>
        </w:rPr>
        <w:t>SPEC_LIMIT_1</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w:t>
      </w:r>
      <w:r w:rsidR="00722C47" w:rsidRPr="00201456">
        <w:rPr>
          <w:color w:val="000000"/>
          <w:kern w:val="2"/>
          <w:szCs w:val="24"/>
          <w:lang w:eastAsia="zh-TW"/>
        </w:rPr>
        <w:t>日以內致成殘廢程度者</w:t>
      </w:r>
      <w:r>
        <w:rPr>
          <w:color w:val="000000"/>
          <w:kern w:val="2"/>
          <w:szCs w:val="24"/>
          <w:lang w:eastAsia="zh-TW"/>
        </w:rPr>
        <w:t>’</w:t>
      </w:r>
    </w:p>
    <w:p w:rsidR="00F02FE7" w:rsidRDefault="00F02FE7" w:rsidP="00E63496">
      <w:pPr>
        <w:pStyle w:val="Tabletext"/>
        <w:keepLines w:val="0"/>
        <w:numPr>
          <w:ilvl w:val="4"/>
          <w:numId w:val="2"/>
          <w:numberingChange w:id="114" w:author="test" w:date="2009-03-18T15:32:00Z" w:original="%1:7:0:.%2:2:0:.%3:2:0:.%4:3:0:.%5:3:0:"/>
        </w:numPr>
        <w:spacing w:after="0" w:line="240" w:lineRule="auto"/>
        <w:rPr>
          <w:rFonts w:hint="eastAsia"/>
          <w:color w:val="000000"/>
          <w:kern w:val="2"/>
          <w:szCs w:val="24"/>
          <w:lang w:eastAsia="zh-TW"/>
        </w:rPr>
      </w:pPr>
      <w:r>
        <w:rPr>
          <w:rFonts w:hint="eastAsia"/>
          <w:color w:val="000000"/>
          <w:kern w:val="2"/>
          <w:szCs w:val="24"/>
          <w:lang w:eastAsia="zh-TW"/>
        </w:rPr>
        <w:t>IF DTAGD502.</w:t>
      </w:r>
      <w:r w:rsidRPr="00201456">
        <w:rPr>
          <w:color w:val="000000"/>
          <w:kern w:val="2"/>
          <w:szCs w:val="24"/>
          <w:lang w:eastAsia="zh-TW"/>
        </w:rPr>
        <w:t>SPEC_LIMIT_</w:t>
      </w:r>
      <w:r w:rsidRPr="00201456">
        <w:rPr>
          <w:rFonts w:hint="eastAsia"/>
          <w:color w:val="000000"/>
          <w:kern w:val="2"/>
          <w:szCs w:val="24"/>
          <w:lang w:eastAsia="zh-TW"/>
        </w:rPr>
        <w:t>2</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p>
    <w:p w:rsidR="00F02FE7" w:rsidRDefault="00F02FE7" w:rsidP="003A1279">
      <w:pPr>
        <w:pStyle w:val="Tabletext"/>
        <w:keepLines w:val="0"/>
        <w:numPr>
          <w:ilvl w:val="5"/>
          <w:numId w:val="2"/>
          <w:numberingChange w:id="115" w:author="test" w:date="2009-03-18T15:32:00Z" w:original="%1:7:0:.%2:2:0:.%3:2:0:.%4:3:0:.%5:3: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160FD4" w:rsidRPr="00201456">
        <w:rPr>
          <w:color w:val="000000"/>
          <w:kern w:val="2"/>
          <w:szCs w:val="24"/>
          <w:lang w:eastAsia="zh-TW"/>
        </w:rPr>
        <w:t>殘廢關懷保險金的給付最高以保險金額為限</w:t>
      </w:r>
      <w:r>
        <w:rPr>
          <w:color w:val="000000"/>
          <w:kern w:val="2"/>
          <w:szCs w:val="24"/>
          <w:lang w:eastAsia="zh-TW"/>
        </w:rPr>
        <w:t>’</w:t>
      </w:r>
    </w:p>
    <w:p w:rsidR="00E63496" w:rsidRDefault="00E63496" w:rsidP="00E63496">
      <w:pPr>
        <w:pStyle w:val="Tabletext"/>
        <w:keepLines w:val="0"/>
        <w:numPr>
          <w:ilvl w:val="4"/>
          <w:numId w:val="2"/>
          <w:numberingChange w:id="116" w:author="test" w:date="2009-03-18T15:32:00Z" w:original="%1:7:0:.%2:2:0:.%3:2:0:.%4:3:0:.%5:4: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905F96">
        <w:rPr>
          <w:rFonts w:hint="eastAsia"/>
          <w:color w:val="000000"/>
          <w:kern w:val="2"/>
          <w:szCs w:val="24"/>
          <w:lang w:eastAsia="zh-TW"/>
        </w:rPr>
        <w:t>DTAGD502</w:t>
      </w:r>
      <w:r>
        <w:rPr>
          <w:rFonts w:hint="eastAsia"/>
          <w:color w:val="000000"/>
          <w:kern w:val="2"/>
          <w:szCs w:val="24"/>
          <w:lang w:eastAsia="zh-TW"/>
        </w:rPr>
        <w:t>.</w:t>
      </w:r>
      <w:r w:rsidRPr="00201456">
        <w:rPr>
          <w:color w:val="000000"/>
          <w:kern w:val="2"/>
          <w:szCs w:val="24"/>
          <w:lang w:eastAsia="zh-TW"/>
        </w:rPr>
        <w:t>SPEC_LIMIT_</w:t>
      </w:r>
      <w:r w:rsidR="00B55A71" w:rsidRPr="00201456">
        <w:rPr>
          <w:rFonts w:hint="eastAsia"/>
          <w:color w:val="000000"/>
          <w:kern w:val="2"/>
          <w:szCs w:val="24"/>
          <w:lang w:eastAsia="zh-TW"/>
        </w:rPr>
        <w:t>3</w:t>
      </w:r>
      <w:r>
        <w:rPr>
          <w:rFonts w:hint="eastAsia"/>
          <w:color w:val="000000"/>
          <w:kern w:val="2"/>
          <w:szCs w:val="24"/>
          <w:lang w:eastAsia="zh-TW"/>
        </w:rPr>
        <w:t xml:space="preserve"> &gt; 0</w:t>
      </w:r>
    </w:p>
    <w:p w:rsidR="00E63496" w:rsidRDefault="00E63496" w:rsidP="003A1279">
      <w:pPr>
        <w:pStyle w:val="Tabletext"/>
        <w:keepLines w:val="0"/>
        <w:numPr>
          <w:ilvl w:val="5"/>
          <w:numId w:val="2"/>
          <w:numberingChange w:id="117" w:author="test" w:date="2009-03-18T15:32:00Z" w:original="%1:7:0:.%2:2:0:.%3:2:0:.%4:3:0:.%5:4: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配偶給付內容為本人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00227754">
        <w:rPr>
          <w:rFonts w:hint="eastAsia"/>
          <w:color w:val="000000"/>
          <w:kern w:val="2"/>
          <w:szCs w:val="24"/>
          <w:lang w:eastAsia="zh-TW"/>
        </w:rPr>
        <w:t>DTAGD502.</w:t>
      </w:r>
      <w:r w:rsidR="00227754" w:rsidRPr="00201456">
        <w:rPr>
          <w:color w:val="000000"/>
          <w:kern w:val="2"/>
          <w:szCs w:val="24"/>
          <w:lang w:eastAsia="zh-TW"/>
        </w:rPr>
        <w:t>SPEC_LIMIT_</w:t>
      </w:r>
      <w:r w:rsidR="00227754" w:rsidRPr="00201456">
        <w:rPr>
          <w:rFonts w:hint="eastAsia"/>
          <w:color w:val="000000"/>
          <w:kern w:val="2"/>
          <w:szCs w:val="24"/>
          <w:lang w:eastAsia="zh-TW"/>
        </w:rPr>
        <w:t>3</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 </w:t>
      </w:r>
      <w:r w:rsidRPr="00201456">
        <w:rPr>
          <w:color w:val="000000"/>
          <w:kern w:val="2"/>
          <w:szCs w:val="24"/>
          <w:lang w:eastAsia="zh-TW"/>
        </w:rPr>
        <w:t>計算</w:t>
      </w:r>
      <w:r>
        <w:rPr>
          <w:color w:val="000000"/>
          <w:kern w:val="2"/>
          <w:szCs w:val="24"/>
          <w:lang w:eastAsia="zh-TW"/>
        </w:rPr>
        <w:t>’</w:t>
      </w:r>
    </w:p>
    <w:p w:rsidR="005C2119" w:rsidRDefault="00E63496" w:rsidP="00E63496">
      <w:pPr>
        <w:pStyle w:val="Tabletext"/>
        <w:keepLines w:val="0"/>
        <w:numPr>
          <w:ilvl w:val="4"/>
          <w:numId w:val="2"/>
          <w:numberingChange w:id="118" w:author="test" w:date="2009-03-18T15:32:00Z" w:original="%1:7:0:.%2:2:0:.%3:2:0:.%4:3:0:.%5:5: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905F96">
        <w:rPr>
          <w:rFonts w:hint="eastAsia"/>
          <w:color w:val="000000"/>
          <w:kern w:val="2"/>
          <w:szCs w:val="24"/>
          <w:lang w:eastAsia="zh-TW"/>
        </w:rPr>
        <w:t>DTAGD502</w:t>
      </w:r>
      <w:r>
        <w:rPr>
          <w:rFonts w:hint="eastAsia"/>
          <w:color w:val="000000"/>
          <w:kern w:val="2"/>
          <w:szCs w:val="24"/>
          <w:lang w:eastAsia="zh-TW"/>
        </w:rPr>
        <w:t>.</w:t>
      </w:r>
      <w:r w:rsidRPr="00201456">
        <w:rPr>
          <w:color w:val="000000"/>
          <w:kern w:val="2"/>
          <w:szCs w:val="24"/>
          <w:lang w:eastAsia="zh-TW"/>
        </w:rPr>
        <w:t>SPEC_LIMIT_</w:t>
      </w:r>
      <w:r w:rsidR="00B55A71" w:rsidRPr="00201456">
        <w:rPr>
          <w:rFonts w:hint="eastAsia"/>
          <w:color w:val="000000"/>
          <w:kern w:val="2"/>
          <w:szCs w:val="24"/>
          <w:lang w:eastAsia="zh-TW"/>
        </w:rPr>
        <w:t>4</w:t>
      </w:r>
      <w:r>
        <w:rPr>
          <w:rFonts w:hint="eastAsia"/>
          <w:color w:val="000000"/>
          <w:kern w:val="2"/>
          <w:szCs w:val="24"/>
          <w:lang w:eastAsia="zh-TW"/>
        </w:rPr>
        <w:t xml:space="preserve"> &gt; 0</w:t>
      </w:r>
    </w:p>
    <w:p w:rsidR="00CB61E9" w:rsidRDefault="00E63496" w:rsidP="003A1279">
      <w:pPr>
        <w:pStyle w:val="Tabletext"/>
        <w:keepLines w:val="0"/>
        <w:numPr>
          <w:ilvl w:val="5"/>
          <w:numId w:val="2"/>
          <w:numberingChange w:id="119" w:author="test" w:date="2009-03-18T15:32:00Z" w:original="%1:7:0:.%2:2:0:.%3:2:0:.%4:3:0:.%5:5: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子女給付內容為本人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00227754">
        <w:rPr>
          <w:rFonts w:hint="eastAsia"/>
          <w:color w:val="000000"/>
          <w:kern w:val="2"/>
          <w:szCs w:val="24"/>
          <w:lang w:eastAsia="zh-TW"/>
        </w:rPr>
        <w:t>DTAGD502.</w:t>
      </w:r>
      <w:r w:rsidR="00227754" w:rsidRPr="00201456">
        <w:rPr>
          <w:color w:val="000000"/>
          <w:kern w:val="2"/>
          <w:szCs w:val="24"/>
          <w:lang w:eastAsia="zh-TW"/>
        </w:rPr>
        <w:t>SPEC_LIMIT_</w:t>
      </w:r>
      <w:r w:rsidR="00227754" w:rsidRPr="00201456">
        <w:rPr>
          <w:rFonts w:hint="eastAsia"/>
          <w:color w:val="000000"/>
          <w:kern w:val="2"/>
          <w:szCs w:val="24"/>
          <w:lang w:eastAsia="zh-TW"/>
        </w:rPr>
        <w:t>4</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 </w:t>
      </w:r>
      <w:r w:rsidRPr="00201456">
        <w:rPr>
          <w:color w:val="000000"/>
          <w:kern w:val="2"/>
          <w:szCs w:val="24"/>
          <w:lang w:eastAsia="zh-TW"/>
        </w:rPr>
        <w:t>計算</w:t>
      </w:r>
      <w:r>
        <w:rPr>
          <w:color w:val="000000"/>
          <w:kern w:val="2"/>
          <w:szCs w:val="24"/>
          <w:lang w:eastAsia="zh-TW"/>
        </w:rPr>
        <w:t>’</w:t>
      </w:r>
    </w:p>
    <w:p w:rsidR="000B655F" w:rsidRDefault="000B655F" w:rsidP="000B655F">
      <w:pPr>
        <w:pStyle w:val="Tabletext"/>
        <w:keepLines w:val="0"/>
        <w:numPr>
          <w:ilvl w:val="4"/>
          <w:numId w:val="2"/>
          <w:numberingChange w:id="120" w:author="test" w:date="2009-03-18T15:32:00Z" w:original="%1:7:0:.%2:2:0:.%3:2:0:.%4:3:0:.%5:6:0:"/>
        </w:numPr>
        <w:spacing w:after="0" w:line="240" w:lineRule="auto"/>
        <w:rPr>
          <w:rFonts w:hint="eastAsia"/>
          <w:color w:val="000000"/>
          <w:kern w:val="2"/>
          <w:szCs w:val="24"/>
          <w:lang w:eastAsia="zh-TW"/>
        </w:rPr>
      </w:pPr>
      <w:r>
        <w:rPr>
          <w:rFonts w:hint="eastAsia"/>
          <w:color w:val="000000"/>
          <w:kern w:val="2"/>
          <w:szCs w:val="24"/>
          <w:lang w:eastAsia="zh-TW"/>
        </w:rPr>
        <w:t>IF DTAGD502.</w:t>
      </w:r>
      <w:r w:rsidRPr="00201456">
        <w:rPr>
          <w:color w:val="000000"/>
          <w:kern w:val="2"/>
          <w:szCs w:val="24"/>
          <w:lang w:eastAsia="zh-TW"/>
        </w:rPr>
        <w:t>SPEC_LIMIT_</w:t>
      </w:r>
      <w:r w:rsidR="00510E60" w:rsidRPr="00201456">
        <w:rPr>
          <w:rFonts w:hint="eastAsia"/>
          <w:color w:val="000000"/>
          <w:kern w:val="2"/>
          <w:szCs w:val="24"/>
          <w:lang w:eastAsia="zh-TW"/>
        </w:rPr>
        <w:t>5</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p>
    <w:p w:rsidR="000B655F" w:rsidRDefault="000B655F" w:rsidP="003A1279">
      <w:pPr>
        <w:pStyle w:val="Tabletext"/>
        <w:keepLines w:val="0"/>
        <w:numPr>
          <w:ilvl w:val="5"/>
          <w:numId w:val="2"/>
          <w:numberingChange w:id="121" w:author="test" w:date="2009-03-18T15:32:00Z" w:original="%1:7:0:.%2:2:0:.%3:2:0:.%4:3:0:.%5:6: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3B322F" w:rsidRPr="00201456">
        <w:rPr>
          <w:color w:val="000000"/>
          <w:kern w:val="2"/>
          <w:szCs w:val="24"/>
          <w:lang w:eastAsia="zh-TW"/>
        </w:rPr>
        <w:t>不同航空交通意外事故申領航空交通意外事故殘廢保險金時，本公司累計給付金額最高以本契約保險單上所記載之保險金額的二倍為限</w:t>
      </w:r>
      <w:r>
        <w:rPr>
          <w:color w:val="000000"/>
          <w:kern w:val="2"/>
          <w:szCs w:val="24"/>
          <w:lang w:eastAsia="zh-TW"/>
        </w:rPr>
        <w:t>’</w:t>
      </w:r>
    </w:p>
    <w:p w:rsidR="00CB61E9" w:rsidRDefault="00E63496" w:rsidP="00CB61E9">
      <w:pPr>
        <w:pStyle w:val="Tabletext"/>
        <w:keepLines w:val="0"/>
        <w:numPr>
          <w:ilvl w:val="4"/>
          <w:numId w:val="2"/>
          <w:numberingChange w:id="122" w:author="test" w:date="2009-03-18T15:32:00Z" w:original="%1:7:0:.%2:2:0:.%3:2:0:.%4:3:0:.%5:7:0:"/>
        </w:numPr>
        <w:spacing w:after="0" w:line="240" w:lineRule="auto"/>
        <w:rPr>
          <w:color w:val="000000"/>
          <w:kern w:val="2"/>
          <w:szCs w:val="24"/>
          <w:lang w:eastAsia="zh-TW"/>
        </w:rPr>
      </w:pPr>
      <w:r w:rsidRPr="00201456">
        <w:rPr>
          <w:color w:val="000000"/>
          <w:kern w:val="2"/>
          <w:szCs w:val="24"/>
          <w:lang w:eastAsia="zh-TW"/>
        </w:rPr>
        <w:t>特殊限制</w:t>
      </w:r>
      <w:r w:rsidR="00CB61E9">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CB61E9">
        <w:tc>
          <w:tcPr>
            <w:tcW w:w="2170" w:type="dxa"/>
            <w:shd w:val="clear" w:color="auto" w:fill="D9D9D9"/>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CB61E9">
        <w:tc>
          <w:tcPr>
            <w:tcW w:w="2170" w:type="dxa"/>
          </w:tcPr>
          <w:p w:rsidR="00CB61E9" w:rsidRDefault="00CB61E9" w:rsidP="00CB61E9">
            <w:pPr>
              <w:pStyle w:val="Tabletext"/>
              <w:keepLines w:val="0"/>
              <w:spacing w:after="0" w:line="240" w:lineRule="auto"/>
              <w:rPr>
                <w:rFonts w:hint="eastAsia"/>
                <w:color w:val="000000"/>
                <w:kern w:val="2"/>
                <w:szCs w:val="24"/>
                <w:lang w:eastAsia="zh-TW"/>
              </w:rPr>
            </w:pPr>
            <w:r>
              <w:rPr>
                <w:rFonts w:ascii="sөũ" w:hAnsi="sөũ"/>
              </w:rPr>
              <w:t>特殊限制內容</w:t>
            </w:r>
          </w:p>
        </w:tc>
        <w:tc>
          <w:tcPr>
            <w:tcW w:w="3184" w:type="dxa"/>
          </w:tcPr>
          <w:p w:rsidR="00CB61E9" w:rsidRDefault="00CB61E9" w:rsidP="00CB61E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tc>
        <w:tc>
          <w:tcPr>
            <w:tcW w:w="2863" w:type="dxa"/>
          </w:tcPr>
          <w:p w:rsidR="00CB61E9" w:rsidRDefault="00CB61E9" w:rsidP="00CB61E9">
            <w:pPr>
              <w:pStyle w:val="Tabletext"/>
              <w:keepLines w:val="0"/>
              <w:spacing w:after="0" w:line="240" w:lineRule="auto"/>
              <w:rPr>
                <w:rFonts w:hint="eastAsia"/>
                <w:color w:val="000000"/>
                <w:kern w:val="2"/>
                <w:szCs w:val="24"/>
                <w:lang w:eastAsia="zh-TW"/>
              </w:rPr>
            </w:pPr>
          </w:p>
        </w:tc>
      </w:tr>
    </w:tbl>
    <w:p w:rsidR="00CB61E9" w:rsidRDefault="00CB61E9" w:rsidP="00CB61E9">
      <w:pPr>
        <w:pStyle w:val="Tabletext"/>
        <w:keepLines w:val="0"/>
        <w:spacing w:after="0" w:line="240" w:lineRule="auto"/>
        <w:rPr>
          <w:rFonts w:hint="eastAsia"/>
          <w:color w:val="000000"/>
          <w:kern w:val="2"/>
          <w:szCs w:val="24"/>
          <w:lang w:eastAsia="zh-TW"/>
        </w:rPr>
      </w:pPr>
    </w:p>
    <w:p w:rsidR="007B1208" w:rsidRPr="007B1208" w:rsidRDefault="00324A80" w:rsidP="00324A80">
      <w:pPr>
        <w:pStyle w:val="Tabletext"/>
        <w:keepLines w:val="0"/>
        <w:numPr>
          <w:ilvl w:val="1"/>
          <w:numId w:val="2"/>
          <w:numberingChange w:id="123" w:author="test" w:date="2009-03-18T15:32:00Z" w:original="%1:7:0:.%2:3:0:"/>
        </w:numPr>
        <w:spacing w:after="0" w:line="240" w:lineRule="auto"/>
        <w:rPr>
          <w:rFonts w:hint="eastAsia"/>
          <w:color w:val="000000"/>
          <w:kern w:val="2"/>
          <w:szCs w:val="24"/>
          <w:lang w:eastAsia="zh-TW"/>
        </w:rPr>
      </w:pPr>
      <w:r w:rsidRPr="00AB7FC2">
        <w:rPr>
          <w:rFonts w:ascii="sөũ" w:hAnsi="sөũ" w:hint="eastAsia"/>
          <w:b/>
          <w:lang w:eastAsia="zh-TW"/>
        </w:rPr>
        <w:t>醫療日額</w:t>
      </w:r>
      <w:r w:rsidRPr="00AB7FC2">
        <w:rPr>
          <w:rFonts w:hint="eastAsia"/>
          <w:b/>
          <w:color w:val="000000"/>
          <w:kern w:val="2"/>
          <w:szCs w:val="24"/>
          <w:lang w:eastAsia="zh-TW"/>
        </w:rPr>
        <w:t>理賠險種設定：</w:t>
      </w:r>
    </w:p>
    <w:p w:rsidR="00324A80" w:rsidRDefault="00324A80" w:rsidP="007B1208">
      <w:pPr>
        <w:pStyle w:val="Tabletext"/>
        <w:keepLines w:val="0"/>
        <w:numPr>
          <w:ilvl w:val="2"/>
          <w:numId w:val="2"/>
          <w:numberingChange w:id="124" w:author="test" w:date="2009-03-18T15:32:00Z" w:original="%1:7:0:.%2:3:0:.%3:1:0:"/>
        </w:numPr>
        <w:spacing w:after="0" w:line="240" w:lineRule="auto"/>
        <w:rPr>
          <w:rFonts w:hint="eastAsia"/>
          <w:color w:val="000000"/>
          <w:kern w:val="2"/>
          <w:szCs w:val="24"/>
          <w:lang w:eastAsia="zh-TW"/>
        </w:rPr>
      </w:pPr>
      <w:r>
        <w:rPr>
          <w:rFonts w:hint="eastAsia"/>
          <w:color w:val="000000"/>
          <w:kern w:val="2"/>
          <w:szCs w:val="24"/>
          <w:lang w:eastAsia="zh-TW"/>
        </w:rPr>
        <w:t>READ DTAGD50</w:t>
      </w:r>
      <w:r w:rsidR="00682C7B">
        <w:rPr>
          <w:rFonts w:hint="eastAsia"/>
          <w:color w:val="000000"/>
          <w:kern w:val="2"/>
          <w:szCs w:val="24"/>
          <w:lang w:eastAsia="zh-TW"/>
        </w:rPr>
        <w:t>3</w:t>
      </w:r>
      <w:r>
        <w:rPr>
          <w:rFonts w:hint="eastAsia"/>
          <w:color w:val="000000"/>
          <w:kern w:val="2"/>
          <w:szCs w:val="24"/>
          <w:lang w:eastAsia="zh-TW"/>
        </w:rPr>
        <w:t>，條件如下：</w:t>
      </w:r>
    </w:p>
    <w:p w:rsidR="00324A80" w:rsidRDefault="00324A80" w:rsidP="007B1208">
      <w:pPr>
        <w:pStyle w:val="Tabletext"/>
        <w:keepLines w:val="0"/>
        <w:numPr>
          <w:ilvl w:val="3"/>
          <w:numId w:val="2"/>
          <w:numberingChange w:id="125" w:author="test" w:date="2009-03-18T15:32:00Z" w:original="%1:7:0:.%2:3:0:.%3:1:0:.%4: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投保明細.險別</w:t>
      </w:r>
      <w:r w:rsidRPr="007B1208">
        <w:rPr>
          <w:rFonts w:hint="eastAsia"/>
          <w:color w:val="000000"/>
          <w:kern w:val="2"/>
          <w:szCs w:val="24"/>
          <w:lang w:eastAsia="zh-TW"/>
        </w:rPr>
        <w:t>(PROD_ID)</w:t>
      </w:r>
    </w:p>
    <w:p w:rsidR="00324A80" w:rsidRDefault="00324A80" w:rsidP="00324A80">
      <w:pPr>
        <w:pStyle w:val="Tabletext"/>
        <w:keepLines w:val="0"/>
        <w:numPr>
          <w:ilvl w:val="2"/>
          <w:numId w:val="2"/>
          <w:numberingChange w:id="126" w:author="test" w:date="2009-03-18T15:32:00Z" w:original="%1:7:0:.%2:3:0:.%3:2:0:"/>
        </w:numPr>
        <w:spacing w:after="0" w:line="240" w:lineRule="auto"/>
        <w:rPr>
          <w:rFonts w:hint="eastAsia"/>
          <w:color w:val="000000"/>
          <w:kern w:val="2"/>
          <w:szCs w:val="24"/>
          <w:lang w:eastAsia="zh-TW"/>
        </w:rPr>
      </w:pPr>
      <w:r>
        <w:rPr>
          <w:rFonts w:hint="eastAsia"/>
          <w:color w:val="000000"/>
          <w:kern w:val="2"/>
          <w:szCs w:val="24"/>
          <w:lang w:eastAsia="zh-TW"/>
        </w:rPr>
        <w:t>IF FND</w:t>
      </w:r>
    </w:p>
    <w:p w:rsidR="00324A80" w:rsidRPr="009A223C" w:rsidRDefault="00324A80" w:rsidP="007B1208">
      <w:pPr>
        <w:pStyle w:val="Tabletext"/>
        <w:keepLines w:val="0"/>
        <w:numPr>
          <w:ilvl w:val="3"/>
          <w:numId w:val="2"/>
          <w:numberingChange w:id="127" w:author="test" w:date="2009-03-18T15:32:00Z" w:original="%1:7:0:.%2:3:0:.%3:2:0:.%4:1: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4213DD">
        <w:rPr>
          <w:rFonts w:hint="eastAsia"/>
          <w:color w:val="000000"/>
          <w:kern w:val="2"/>
          <w:szCs w:val="24"/>
          <w:lang w:eastAsia="zh-TW"/>
        </w:rPr>
        <w:t>DTAGD503</w:t>
      </w:r>
      <w:r>
        <w:rPr>
          <w:rFonts w:hint="eastAsia"/>
          <w:color w:val="000000"/>
          <w:kern w:val="2"/>
          <w:szCs w:val="24"/>
          <w:lang w:eastAsia="zh-TW"/>
        </w:rPr>
        <w:t>.</w:t>
      </w:r>
      <w:r w:rsidR="000822D9" w:rsidRPr="000822D9">
        <w:rPr>
          <w:color w:val="000000"/>
          <w:kern w:val="2"/>
          <w:szCs w:val="24"/>
          <w:lang w:eastAsia="zh-TW"/>
        </w:rPr>
        <w:t>DAY_HOSP_CODE</w:t>
      </w:r>
      <w:r w:rsidRPr="0089449E">
        <w:rPr>
          <w:color w:val="000000"/>
          <w:kern w:val="2"/>
          <w:szCs w:val="24"/>
          <w:lang w:eastAsia="zh-TW"/>
        </w:rPr>
        <w:t xml:space="preserve"> </w:t>
      </w:r>
      <w:r w:rsidRPr="0089449E">
        <w:rPr>
          <w:rFonts w:hint="eastAsia"/>
          <w:color w:val="000000"/>
          <w:kern w:val="2"/>
          <w:szCs w:val="24"/>
          <w:lang w:eastAsia="zh-TW"/>
        </w:rPr>
        <w:t>=</w:t>
      </w:r>
      <w:r w:rsidRPr="007B1208">
        <w:rPr>
          <w:rFonts w:hint="eastAsia"/>
          <w:color w:val="000000"/>
          <w:kern w:val="2"/>
          <w:szCs w:val="24"/>
          <w:lang w:eastAsia="zh-TW"/>
        </w:rPr>
        <w:t xml:space="preserve"> </w:t>
      </w:r>
      <w:r w:rsidRPr="007B1208">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7B1208">
          <w:rPr>
            <w:rFonts w:hint="eastAsia"/>
            <w:color w:val="000000"/>
            <w:kern w:val="2"/>
            <w:szCs w:val="24"/>
            <w:lang w:eastAsia="zh-TW"/>
          </w:rPr>
          <w:t>1</w:t>
        </w:r>
        <w:r w:rsidRPr="007B1208">
          <w:rPr>
            <w:color w:val="000000"/>
            <w:kern w:val="2"/>
            <w:szCs w:val="24"/>
            <w:lang w:eastAsia="zh-TW"/>
          </w:rPr>
          <w:t>’</w:t>
        </w:r>
      </w:smartTag>
      <w:r w:rsidR="00725999" w:rsidRPr="007B1208">
        <w:rPr>
          <w:rFonts w:hint="eastAsia"/>
          <w:color w:val="000000"/>
          <w:kern w:val="2"/>
          <w:szCs w:val="24"/>
          <w:lang w:eastAsia="zh-TW"/>
        </w:rPr>
        <w:t xml:space="preserve"> </w:t>
      </w:r>
      <w:r w:rsidR="00A43C19" w:rsidRPr="007B1208">
        <w:rPr>
          <w:rFonts w:hint="eastAsia"/>
          <w:color w:val="000000"/>
          <w:kern w:val="2"/>
          <w:szCs w:val="24"/>
          <w:lang w:eastAsia="zh-TW"/>
        </w:rPr>
        <w:t>(</w:t>
      </w:r>
      <w:r w:rsidR="00A43C19" w:rsidRPr="007B1208">
        <w:rPr>
          <w:color w:val="000000"/>
          <w:kern w:val="2"/>
          <w:szCs w:val="24"/>
          <w:lang w:eastAsia="zh-TW"/>
        </w:rPr>
        <w:t>住院日額醫療保險金</w:t>
      </w:r>
      <w:r w:rsidR="00A43C19" w:rsidRPr="007B1208">
        <w:rPr>
          <w:rFonts w:hint="eastAsia"/>
          <w:color w:val="000000"/>
          <w:kern w:val="2"/>
          <w:szCs w:val="24"/>
        </w:rPr>
        <w:t>)</w:t>
      </w:r>
    </w:p>
    <w:p w:rsidR="009A223C" w:rsidRPr="00725999" w:rsidRDefault="009A223C" w:rsidP="007B1208">
      <w:pPr>
        <w:pStyle w:val="Tabletext"/>
        <w:keepLines w:val="0"/>
        <w:numPr>
          <w:ilvl w:val="4"/>
          <w:numId w:val="2"/>
          <w:numberingChange w:id="128" w:author="test" w:date="2009-03-18T15:32:00Z" w:original="%1:7:0:.%2:3:0:.%3:2:0:.%4:1: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725999" w:rsidRPr="000011D4" w:rsidRDefault="00725999" w:rsidP="007B1208">
      <w:pPr>
        <w:pStyle w:val="Tabletext"/>
        <w:keepLines w:val="0"/>
        <w:numPr>
          <w:ilvl w:val="4"/>
          <w:numId w:val="2"/>
          <w:numberingChange w:id="129" w:author="test" w:date="2009-03-18T15:32:00Z" w:original="%1:7:0:.%2:3:0:.%3:2:0:.%4:1:0:.%5:2: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8E3668">
        <w:rPr>
          <w:rFonts w:hint="eastAsia"/>
          <w:color w:val="000000"/>
          <w:kern w:val="2"/>
          <w:szCs w:val="24"/>
          <w:lang w:eastAsia="zh-TW"/>
        </w:rPr>
        <w:t>DTAGD503.</w:t>
      </w:r>
      <w:r w:rsidR="008E3668" w:rsidRPr="008E3668">
        <w:rPr>
          <w:color w:val="000000"/>
          <w:kern w:val="2"/>
          <w:szCs w:val="24"/>
          <w:lang w:eastAsia="zh-TW"/>
        </w:rPr>
        <w:t>DAY_LIMIT_3</w:t>
      </w:r>
      <w:r w:rsidR="009033FE">
        <w:rPr>
          <w:rFonts w:hint="eastAsia"/>
          <w:color w:val="000000"/>
          <w:kern w:val="2"/>
          <w:szCs w:val="24"/>
          <w:lang w:eastAsia="zh-TW"/>
        </w:rPr>
        <w:t xml:space="preserve"> </w:t>
      </w:r>
      <w:r w:rsidR="00932038">
        <w:rPr>
          <w:rFonts w:hint="eastAsia"/>
          <w:color w:val="000000"/>
          <w:kern w:val="2"/>
          <w:szCs w:val="24"/>
          <w:lang w:eastAsia="zh-TW"/>
        </w:rPr>
        <w:t>&gt;=</w:t>
      </w:r>
      <w:r w:rsidR="008E3668">
        <w:rPr>
          <w:rFonts w:hint="eastAsia"/>
          <w:color w:val="000000"/>
          <w:kern w:val="2"/>
          <w:szCs w:val="24"/>
          <w:lang w:eastAsia="zh-TW"/>
        </w:rPr>
        <w:t xml:space="preserve"> </w:t>
      </w:r>
      <w:r w:rsidR="008E3668">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8E3668">
          <w:rPr>
            <w:rFonts w:hint="eastAsia"/>
            <w:color w:val="000000"/>
            <w:kern w:val="2"/>
            <w:szCs w:val="24"/>
            <w:lang w:eastAsia="zh-TW"/>
          </w:rPr>
          <w:t>1</w:t>
        </w:r>
        <w:r w:rsidR="008E3668">
          <w:rPr>
            <w:color w:val="000000"/>
            <w:kern w:val="2"/>
            <w:szCs w:val="24"/>
            <w:lang w:eastAsia="zh-TW"/>
          </w:rPr>
          <w:t>’</w:t>
        </w:r>
      </w:smartTag>
      <w:r w:rsidR="009033FE">
        <w:rPr>
          <w:rFonts w:hint="eastAsia"/>
          <w:color w:val="000000"/>
          <w:kern w:val="2"/>
          <w:szCs w:val="24"/>
          <w:lang w:eastAsia="zh-TW"/>
        </w:rPr>
        <w:t xml:space="preserve"> </w:t>
      </w:r>
      <w:r w:rsidR="00932038">
        <w:rPr>
          <w:rFonts w:hint="eastAsia"/>
          <w:color w:val="000000"/>
          <w:kern w:val="2"/>
          <w:szCs w:val="24"/>
          <w:lang w:eastAsia="zh-TW"/>
        </w:rPr>
        <w:t>AND</w:t>
      </w:r>
      <w:r w:rsidR="009033FE">
        <w:rPr>
          <w:rFonts w:hint="eastAsia"/>
          <w:color w:val="000000"/>
          <w:kern w:val="2"/>
          <w:szCs w:val="24"/>
          <w:lang w:eastAsia="zh-TW"/>
        </w:rPr>
        <w:t xml:space="preserve"> </w:t>
      </w:r>
      <w:r w:rsidR="005C7EB7" w:rsidRPr="007B1208">
        <w:rPr>
          <w:rFonts w:hint="eastAsia"/>
          <w:color w:val="000000"/>
          <w:kern w:val="2"/>
          <w:szCs w:val="24"/>
          <w:lang w:eastAsia="zh-TW"/>
        </w:rPr>
        <w:t>投保明細</w:t>
      </w:r>
      <w:r w:rsidR="005C7EB7" w:rsidRPr="007B1208">
        <w:rPr>
          <w:rFonts w:hint="eastAsia"/>
          <w:color w:val="000000"/>
          <w:kern w:val="2"/>
          <w:szCs w:val="24"/>
          <w:lang w:eastAsia="zh-TW"/>
        </w:rPr>
        <w:t>.</w:t>
      </w:r>
      <w:r w:rsidR="005C7EB7" w:rsidRPr="007B1208">
        <w:rPr>
          <w:rFonts w:hint="eastAsia"/>
          <w:color w:val="000000"/>
          <w:kern w:val="2"/>
          <w:szCs w:val="24"/>
          <w:lang w:eastAsia="zh-TW"/>
        </w:rPr>
        <w:t>給付型別</w:t>
      </w:r>
      <w:r w:rsidR="00932038">
        <w:rPr>
          <w:rFonts w:hint="eastAsia"/>
          <w:color w:val="000000"/>
          <w:kern w:val="2"/>
          <w:szCs w:val="24"/>
          <w:lang w:eastAsia="zh-TW"/>
        </w:rPr>
        <w:t>長度</w:t>
      </w:r>
      <w:r w:rsidR="00932038">
        <w:rPr>
          <w:rFonts w:hint="eastAsia"/>
          <w:color w:val="000000"/>
          <w:kern w:val="2"/>
          <w:szCs w:val="24"/>
          <w:lang w:eastAsia="zh-TW"/>
        </w:rPr>
        <w:t xml:space="preserve"> &gt; 0 AND </w:t>
      </w:r>
      <w:r w:rsidR="00932038" w:rsidRPr="007B1208">
        <w:rPr>
          <w:rFonts w:hint="eastAsia"/>
          <w:color w:val="000000"/>
          <w:kern w:val="2"/>
          <w:szCs w:val="24"/>
          <w:lang w:eastAsia="zh-TW"/>
        </w:rPr>
        <w:t>不是空白</w:t>
      </w:r>
      <w:r w:rsidR="005C7EB7" w:rsidRPr="007B1208">
        <w:rPr>
          <w:rFonts w:hint="eastAsia"/>
          <w:color w:val="000000"/>
          <w:kern w:val="2"/>
          <w:szCs w:val="24"/>
          <w:lang w:eastAsia="zh-TW"/>
        </w:rPr>
        <w:t xml:space="preserve"> </w:t>
      </w:r>
      <w:r w:rsidR="005C7EB7">
        <w:rPr>
          <w:rFonts w:hint="eastAsia"/>
          <w:color w:val="000000"/>
          <w:kern w:val="2"/>
          <w:szCs w:val="24"/>
          <w:lang w:eastAsia="zh-TW"/>
        </w:rPr>
        <w:t>AND</w:t>
      </w:r>
      <w:r w:rsidR="008E3668">
        <w:rPr>
          <w:rFonts w:hint="eastAsia"/>
          <w:color w:val="000000"/>
          <w:kern w:val="2"/>
          <w:szCs w:val="24"/>
          <w:lang w:eastAsia="zh-TW"/>
        </w:rPr>
        <w:t xml:space="preserve"> DTAGD503.</w:t>
      </w:r>
      <w:r w:rsidR="008E3668" w:rsidRPr="008E3668">
        <w:rPr>
          <w:color w:val="000000"/>
          <w:kern w:val="2"/>
          <w:szCs w:val="24"/>
          <w:lang w:eastAsia="zh-TW"/>
        </w:rPr>
        <w:t>DAY_LIMIT_3</w:t>
      </w:r>
      <w:r w:rsidR="008E3668">
        <w:rPr>
          <w:rFonts w:hint="eastAsia"/>
          <w:color w:val="000000"/>
          <w:kern w:val="2"/>
          <w:szCs w:val="24"/>
          <w:lang w:eastAsia="zh-TW"/>
        </w:rPr>
        <w:t xml:space="preserve"> </w:t>
      </w:r>
      <w:r w:rsidR="00E46385">
        <w:rPr>
          <w:rFonts w:hint="eastAsia"/>
          <w:color w:val="000000"/>
          <w:kern w:val="2"/>
          <w:szCs w:val="24"/>
          <w:lang w:eastAsia="zh-TW"/>
        </w:rPr>
        <w:t>&lt;&gt;</w:t>
      </w:r>
      <w:r w:rsidR="00E218CF">
        <w:rPr>
          <w:rFonts w:hint="eastAsia"/>
          <w:color w:val="000000"/>
          <w:kern w:val="2"/>
          <w:szCs w:val="24"/>
          <w:lang w:eastAsia="zh-TW"/>
        </w:rPr>
        <w:t xml:space="preserve"> </w:t>
      </w:r>
      <w:r w:rsidR="008E3668" w:rsidRPr="007B1208">
        <w:rPr>
          <w:rFonts w:hint="eastAsia"/>
          <w:color w:val="000000"/>
          <w:kern w:val="2"/>
          <w:szCs w:val="24"/>
          <w:lang w:eastAsia="zh-TW"/>
        </w:rPr>
        <w:t>投保明細</w:t>
      </w:r>
      <w:r w:rsidR="008E3668" w:rsidRPr="007B1208">
        <w:rPr>
          <w:rFonts w:hint="eastAsia"/>
          <w:color w:val="000000"/>
          <w:kern w:val="2"/>
          <w:szCs w:val="24"/>
          <w:lang w:eastAsia="zh-TW"/>
        </w:rPr>
        <w:t>.</w:t>
      </w:r>
      <w:r w:rsidR="008E3668" w:rsidRPr="007B1208">
        <w:rPr>
          <w:rFonts w:hint="eastAsia"/>
          <w:color w:val="000000"/>
          <w:kern w:val="2"/>
          <w:szCs w:val="24"/>
          <w:lang w:eastAsia="zh-TW"/>
        </w:rPr>
        <w:t>給付型別</w:t>
      </w:r>
    </w:p>
    <w:p w:rsidR="000011D4" w:rsidRPr="00D85DF4" w:rsidRDefault="009831EA" w:rsidP="005413B8">
      <w:pPr>
        <w:pStyle w:val="Tabletext"/>
        <w:keepLines w:val="0"/>
        <w:numPr>
          <w:ilvl w:val="5"/>
          <w:numId w:val="2"/>
          <w:numberingChange w:id="130" w:author="test" w:date="2009-03-18T15:32:00Z" w:original="%1:7:0:.%2:3:0:.%3:2:0:.%4:1:0:.%5:2:0:.%6:1:0:"/>
        </w:numPr>
        <w:spacing w:after="0" w:line="240" w:lineRule="auto"/>
        <w:rPr>
          <w:rFonts w:hint="eastAsia"/>
          <w:color w:val="000000"/>
          <w:kern w:val="2"/>
          <w:szCs w:val="24"/>
          <w:lang w:eastAsia="zh-TW"/>
        </w:rPr>
      </w:pPr>
      <w:r>
        <w:rPr>
          <w:rFonts w:hint="eastAsia"/>
          <w:color w:val="000000"/>
          <w:kern w:val="2"/>
          <w:szCs w:val="24"/>
          <w:lang w:eastAsia="zh-TW"/>
        </w:rPr>
        <w:t>不符合給付型別</w:t>
      </w:r>
      <w:r w:rsidR="00374C81">
        <w:rPr>
          <w:rFonts w:hint="eastAsia"/>
          <w:color w:val="000000"/>
          <w:kern w:val="2"/>
          <w:szCs w:val="24"/>
          <w:lang w:eastAsia="zh-TW"/>
        </w:rPr>
        <w:t>，不需顯示任何內容</w:t>
      </w:r>
    </w:p>
    <w:p w:rsidR="00AC5E66" w:rsidRDefault="00AC5E66" w:rsidP="00324A80">
      <w:pPr>
        <w:pStyle w:val="Tabletext"/>
        <w:keepLines w:val="0"/>
        <w:numPr>
          <w:ilvl w:val="4"/>
          <w:numId w:val="2"/>
          <w:numberingChange w:id="131" w:author="test" w:date="2009-03-18T15:32:00Z" w:original="%1:7:0:.%2:3:0:.%3:2:0:.%4:1:0:.%5:3:0:"/>
        </w:numPr>
        <w:spacing w:after="0" w:line="240" w:lineRule="auto"/>
        <w:rPr>
          <w:rFonts w:hint="eastAsia"/>
          <w:color w:val="000000"/>
          <w:kern w:val="2"/>
          <w:szCs w:val="24"/>
          <w:lang w:eastAsia="zh-TW"/>
        </w:rPr>
      </w:pPr>
      <w:r>
        <w:rPr>
          <w:rFonts w:hint="eastAsia"/>
          <w:color w:val="000000"/>
          <w:kern w:val="2"/>
          <w:szCs w:val="24"/>
          <w:lang w:eastAsia="zh-TW"/>
        </w:rPr>
        <w:t>ELSE</w:t>
      </w:r>
    </w:p>
    <w:p w:rsidR="00324A80" w:rsidRDefault="00324A80" w:rsidP="005413B8">
      <w:pPr>
        <w:pStyle w:val="Tabletext"/>
        <w:keepLines w:val="0"/>
        <w:numPr>
          <w:ilvl w:val="5"/>
          <w:numId w:val="2"/>
          <w:numberingChange w:id="132" w:author="test" w:date="2009-03-18T15:32:00Z" w:original="%1:7:0:.%2:3:0:.%3:2:0:.%4:1:0:.%5:3:0:.%6:1: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4213DD">
        <w:rPr>
          <w:rFonts w:hint="eastAsia"/>
          <w:color w:val="000000"/>
          <w:kern w:val="2"/>
          <w:szCs w:val="24"/>
          <w:lang w:eastAsia="zh-TW"/>
        </w:rPr>
        <w:t>DTAGD503</w:t>
      </w:r>
      <w:r>
        <w:rPr>
          <w:rFonts w:hint="eastAsia"/>
          <w:color w:val="000000"/>
          <w:kern w:val="2"/>
          <w:szCs w:val="24"/>
          <w:lang w:eastAsia="zh-TW"/>
        </w:rPr>
        <w:t>.</w:t>
      </w:r>
      <w:r w:rsidR="001A2F94" w:rsidRPr="001A2F94">
        <w:rPr>
          <w:color w:val="000000"/>
          <w:kern w:val="2"/>
          <w:szCs w:val="24"/>
          <w:lang w:eastAsia="zh-TW"/>
        </w:rPr>
        <w:t xml:space="preserve">DAY_HOSP_1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1B0228" w:rsidRDefault="001B0228" w:rsidP="005413B8">
      <w:pPr>
        <w:pStyle w:val="Tabletext"/>
        <w:keepLines w:val="0"/>
        <w:numPr>
          <w:ilvl w:val="6"/>
          <w:numId w:val="2"/>
          <w:numberingChange w:id="133" w:author="test" w:date="2009-03-18T15:32:00Z" w:original="%1:7:0:.%2:3:0:.%3:2:0:.%4:1:0:.%5:3:0:.%6:1:0:.%7:1:0:"/>
        </w:numPr>
        <w:spacing w:after="0" w:line="240" w:lineRule="auto"/>
        <w:rPr>
          <w:rFonts w:hint="eastAsia"/>
          <w:color w:val="000000"/>
          <w:kern w:val="2"/>
          <w:szCs w:val="24"/>
          <w:lang w:eastAsia="zh-TW"/>
        </w:rPr>
      </w:pPr>
      <w:r>
        <w:rPr>
          <w:rFonts w:hint="eastAsia"/>
          <w:color w:val="000000"/>
          <w:kern w:val="2"/>
          <w:szCs w:val="24"/>
          <w:lang w:eastAsia="zh-TW"/>
        </w:rPr>
        <w:t>IF DTAGD503.</w:t>
      </w:r>
      <w:r w:rsidR="004D0863" w:rsidRPr="004D0863">
        <w:rPr>
          <w:color w:val="000000"/>
          <w:kern w:val="2"/>
          <w:szCs w:val="24"/>
          <w:lang w:eastAsia="zh-TW"/>
        </w:rPr>
        <w:t>DAY_LIMIT_1</w:t>
      </w:r>
      <w:r w:rsidR="004D0863">
        <w:rPr>
          <w:rFonts w:hint="eastAsia"/>
          <w:color w:val="000000"/>
          <w:kern w:val="2"/>
          <w:szCs w:val="24"/>
          <w:lang w:eastAsia="zh-TW"/>
        </w:rPr>
        <w:t xml:space="preserve"> &gt; 0</w:t>
      </w:r>
    </w:p>
    <w:p w:rsidR="00324A80" w:rsidRDefault="00324A80" w:rsidP="005413B8">
      <w:pPr>
        <w:pStyle w:val="Tabletext"/>
        <w:keepLines w:val="0"/>
        <w:numPr>
          <w:ilvl w:val="7"/>
          <w:numId w:val="2"/>
          <w:numberingChange w:id="134" w:author="test" w:date="2009-03-18T15:32:00Z" w:original="%1:7:0:.%2:3:0:.%3:2:0:.%4:1:0:.%5:3:0:.%6:1:0:.%7:1: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FB7A12" w:rsidRPr="007B1208">
        <w:rPr>
          <w:color w:val="000000"/>
          <w:kern w:val="2"/>
          <w:szCs w:val="24"/>
          <w:lang w:eastAsia="zh-TW"/>
        </w:rPr>
        <w:t>日額</w:t>
      </w:r>
      <w:r w:rsidR="00FB7A12" w:rsidRPr="007B1208">
        <w:rPr>
          <w:color w:val="000000"/>
          <w:kern w:val="2"/>
          <w:szCs w:val="24"/>
          <w:lang w:eastAsia="zh-TW"/>
        </w:rPr>
        <w:t>×</w:t>
      </w:r>
      <w:r w:rsidR="00FB7A12" w:rsidRPr="007B1208">
        <w:rPr>
          <w:color w:val="000000"/>
          <w:kern w:val="2"/>
          <w:szCs w:val="24"/>
          <w:lang w:eastAsia="zh-TW"/>
        </w:rPr>
        <w:t>住院天數</w:t>
      </w:r>
      <w:r w:rsidR="00703BB3" w:rsidRPr="007B1208">
        <w:rPr>
          <w:rFonts w:hint="eastAsia"/>
          <w:color w:val="000000"/>
          <w:kern w:val="2"/>
          <w:szCs w:val="24"/>
          <w:lang w:eastAsia="zh-TW"/>
        </w:rPr>
        <w:t>；</w:t>
      </w:r>
      <w:r w:rsidR="00FB7A12" w:rsidRPr="007B1208">
        <w:rPr>
          <w:color w:val="000000"/>
          <w:kern w:val="2"/>
          <w:szCs w:val="24"/>
          <w:lang w:eastAsia="zh-TW"/>
        </w:rPr>
        <w:t>同一傷害，最高以</w:t>
      </w:r>
      <w:r w:rsidR="00FB7A12" w:rsidRPr="007B1208">
        <w:rPr>
          <w:rFonts w:hint="eastAsia"/>
          <w:color w:val="000000"/>
          <w:kern w:val="2"/>
          <w:szCs w:val="24"/>
          <w:lang w:eastAsia="zh-TW"/>
        </w:rPr>
        <w:t>’</w:t>
      </w:r>
      <w:r w:rsidR="00FB7A12" w:rsidRPr="007B1208">
        <w:rPr>
          <w:rFonts w:hint="eastAsia"/>
          <w:color w:val="000000"/>
          <w:kern w:val="2"/>
          <w:szCs w:val="24"/>
          <w:lang w:eastAsia="zh-TW"/>
        </w:rPr>
        <w:t>+</w:t>
      </w:r>
      <w:r w:rsidR="00FB7A12" w:rsidRPr="00FB7A12">
        <w:rPr>
          <w:rFonts w:hint="eastAsia"/>
          <w:color w:val="000000"/>
          <w:kern w:val="2"/>
          <w:szCs w:val="24"/>
          <w:lang w:eastAsia="zh-TW"/>
        </w:rPr>
        <w:t xml:space="preserve"> </w:t>
      </w:r>
      <w:r w:rsidR="00FB7A12">
        <w:rPr>
          <w:rFonts w:hint="eastAsia"/>
          <w:color w:val="000000"/>
          <w:kern w:val="2"/>
          <w:szCs w:val="24"/>
          <w:lang w:eastAsia="zh-TW"/>
        </w:rPr>
        <w:t>DTAGD503.</w:t>
      </w:r>
      <w:r w:rsidR="00FB7A12" w:rsidRPr="004D0863">
        <w:rPr>
          <w:color w:val="000000"/>
          <w:kern w:val="2"/>
          <w:szCs w:val="24"/>
          <w:lang w:eastAsia="zh-TW"/>
        </w:rPr>
        <w:t>DAY_LIMIT_1</w:t>
      </w:r>
      <w:r w:rsidR="00FB7A12" w:rsidRPr="007B1208">
        <w:rPr>
          <w:rFonts w:hint="eastAsia"/>
          <w:color w:val="000000"/>
          <w:kern w:val="2"/>
          <w:szCs w:val="24"/>
          <w:lang w:eastAsia="zh-TW"/>
        </w:rPr>
        <w:t>+</w:t>
      </w:r>
      <w:r w:rsidR="004A425B" w:rsidRPr="007B1208">
        <w:rPr>
          <w:color w:val="000000"/>
          <w:kern w:val="2"/>
          <w:szCs w:val="24"/>
          <w:lang w:eastAsia="zh-TW"/>
        </w:rPr>
        <w:t>日為限</w:t>
      </w:r>
    </w:p>
    <w:p w:rsidR="0020594D" w:rsidRDefault="0020594D" w:rsidP="005413B8">
      <w:pPr>
        <w:pStyle w:val="Tabletext"/>
        <w:keepLines w:val="0"/>
        <w:numPr>
          <w:ilvl w:val="6"/>
          <w:numId w:val="2"/>
          <w:numberingChange w:id="135" w:author="test" w:date="2009-03-18T15:32:00Z" w:original="%1:7:0:.%2:3:0:.%3:2:0:.%4:1:0:.%5:3:0:.%6:1:0:.%7:2:0:"/>
        </w:numPr>
        <w:spacing w:after="0" w:line="240" w:lineRule="auto"/>
        <w:rPr>
          <w:rFonts w:hint="eastAsia"/>
          <w:color w:val="000000"/>
          <w:kern w:val="2"/>
          <w:szCs w:val="24"/>
          <w:lang w:eastAsia="zh-TW"/>
        </w:rPr>
      </w:pPr>
      <w:r>
        <w:rPr>
          <w:rFonts w:hint="eastAsia"/>
          <w:color w:val="000000"/>
          <w:kern w:val="2"/>
          <w:szCs w:val="24"/>
          <w:lang w:eastAsia="zh-TW"/>
        </w:rPr>
        <w:t>ELSE</w:t>
      </w:r>
    </w:p>
    <w:p w:rsidR="00B957BB" w:rsidRPr="009B09FA" w:rsidRDefault="00B957BB" w:rsidP="005413B8">
      <w:pPr>
        <w:pStyle w:val="Tabletext"/>
        <w:keepLines w:val="0"/>
        <w:numPr>
          <w:ilvl w:val="7"/>
          <w:numId w:val="2"/>
          <w:numberingChange w:id="136" w:author="test" w:date="2009-03-18T15:32:00Z" w:original="%1:7:0:.%2:3:0:.%3:2:0:.%4:1:0:.%5:3:0:.%6:1:0:.%7:2: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7B1208">
        <w:rPr>
          <w:color w:val="000000"/>
          <w:kern w:val="2"/>
          <w:szCs w:val="24"/>
          <w:lang w:eastAsia="zh-TW"/>
        </w:rPr>
        <w:t>日額</w:t>
      </w:r>
      <w:r w:rsidRPr="007B1208">
        <w:rPr>
          <w:color w:val="000000"/>
          <w:kern w:val="2"/>
          <w:szCs w:val="24"/>
          <w:lang w:eastAsia="zh-TW"/>
        </w:rPr>
        <w:t>×</w:t>
      </w:r>
      <w:r w:rsidRPr="007B1208">
        <w:rPr>
          <w:color w:val="000000"/>
          <w:kern w:val="2"/>
          <w:szCs w:val="24"/>
          <w:lang w:eastAsia="zh-TW"/>
        </w:rPr>
        <w:t>住院天數</w:t>
      </w:r>
      <w:r w:rsidRPr="007B1208">
        <w:rPr>
          <w:rFonts w:hint="eastAsia"/>
          <w:color w:val="000000"/>
          <w:kern w:val="2"/>
          <w:szCs w:val="24"/>
          <w:lang w:eastAsia="zh-TW"/>
        </w:rPr>
        <w:t>’</w:t>
      </w:r>
    </w:p>
    <w:p w:rsidR="009B09FA" w:rsidRDefault="009B09FA" w:rsidP="005413B8">
      <w:pPr>
        <w:pStyle w:val="Tabletext"/>
        <w:keepLines w:val="0"/>
        <w:numPr>
          <w:ilvl w:val="5"/>
          <w:numId w:val="2"/>
          <w:numberingChange w:id="137" w:author="test" w:date="2009-03-18T15:32:00Z" w:original="%1:7:0:.%2:3:0:.%3:2:0:.%4:1:0:.%5:3:0:.%6:2:0:"/>
        </w:numPr>
        <w:spacing w:after="0" w:line="240" w:lineRule="auto"/>
        <w:rPr>
          <w:rFonts w:hint="eastAsia"/>
          <w:color w:val="000000"/>
          <w:kern w:val="2"/>
          <w:szCs w:val="24"/>
          <w:lang w:eastAsia="zh-TW"/>
        </w:rPr>
      </w:pPr>
      <w:r>
        <w:rPr>
          <w:rFonts w:hint="eastAsia"/>
          <w:color w:val="000000"/>
          <w:kern w:val="2"/>
          <w:szCs w:val="24"/>
          <w:lang w:eastAsia="zh-TW"/>
        </w:rPr>
        <w:t>IF DTAGD503.</w:t>
      </w:r>
      <w:r w:rsidRPr="001A2F94">
        <w:rPr>
          <w:color w:val="000000"/>
          <w:kern w:val="2"/>
          <w:szCs w:val="24"/>
          <w:lang w:eastAsia="zh-TW"/>
        </w:rPr>
        <w:t>DAY_HOSP_</w:t>
      </w:r>
      <w:r w:rsidR="00997B3B">
        <w:rPr>
          <w:rFonts w:hint="eastAsia"/>
          <w:color w:val="000000"/>
          <w:kern w:val="2"/>
          <w:szCs w:val="24"/>
          <w:lang w:eastAsia="zh-TW"/>
        </w:rPr>
        <w:t>2</w:t>
      </w:r>
      <w:r w:rsidRPr="001A2F94">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9B09FA" w:rsidRDefault="009B09FA" w:rsidP="005413B8">
      <w:pPr>
        <w:pStyle w:val="Tabletext"/>
        <w:keepLines w:val="0"/>
        <w:numPr>
          <w:ilvl w:val="6"/>
          <w:numId w:val="2"/>
          <w:numberingChange w:id="138" w:author="test" w:date="2009-03-18T15:32:00Z" w:original="%1:7:0:.%2:3:0:.%3:2:0:.%4:1:0:.%5:3:0:.%6:2:0:.%7:1:0:"/>
        </w:numPr>
        <w:spacing w:after="0" w:line="240" w:lineRule="auto"/>
        <w:rPr>
          <w:rFonts w:hint="eastAsia"/>
          <w:color w:val="000000"/>
          <w:kern w:val="2"/>
          <w:szCs w:val="24"/>
          <w:lang w:eastAsia="zh-TW"/>
        </w:rPr>
      </w:pPr>
      <w:r>
        <w:rPr>
          <w:rFonts w:hint="eastAsia"/>
          <w:color w:val="000000"/>
          <w:kern w:val="2"/>
          <w:szCs w:val="24"/>
          <w:lang w:eastAsia="zh-TW"/>
        </w:rPr>
        <w:t>IF DTAGD503.</w:t>
      </w:r>
      <w:r w:rsidRPr="004D0863">
        <w:rPr>
          <w:color w:val="000000"/>
          <w:kern w:val="2"/>
          <w:szCs w:val="24"/>
          <w:lang w:eastAsia="zh-TW"/>
        </w:rPr>
        <w:t>DAY_LIMIT_</w:t>
      </w:r>
      <w:r w:rsidR="00FD2C47">
        <w:rPr>
          <w:rFonts w:hint="eastAsia"/>
          <w:color w:val="000000"/>
          <w:kern w:val="2"/>
          <w:szCs w:val="24"/>
          <w:lang w:eastAsia="zh-TW"/>
        </w:rPr>
        <w:t>2</w:t>
      </w:r>
      <w:r>
        <w:rPr>
          <w:rFonts w:hint="eastAsia"/>
          <w:color w:val="000000"/>
          <w:kern w:val="2"/>
          <w:szCs w:val="24"/>
          <w:lang w:eastAsia="zh-TW"/>
        </w:rPr>
        <w:t xml:space="preserve"> &gt; 0</w:t>
      </w:r>
    </w:p>
    <w:p w:rsidR="009B09FA" w:rsidRDefault="009B09FA" w:rsidP="005413B8">
      <w:pPr>
        <w:pStyle w:val="Tabletext"/>
        <w:keepLines w:val="0"/>
        <w:numPr>
          <w:ilvl w:val="7"/>
          <w:numId w:val="2"/>
          <w:numberingChange w:id="139" w:author="test" w:date="2009-03-18T15:32:00Z" w:original="%1:7:0:.%2:3:0:.%3:2:0:.%4:1:0:.%5:3:0:.%6:2:0:.%7:1: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05660A" w:rsidRPr="007B1208">
        <w:rPr>
          <w:color w:val="000000"/>
          <w:kern w:val="2"/>
          <w:szCs w:val="24"/>
          <w:lang w:eastAsia="zh-TW"/>
        </w:rPr>
        <w:t>疾病住院補償日額</w:t>
      </w:r>
      <w:r w:rsidR="0005660A" w:rsidRPr="007B1208">
        <w:rPr>
          <w:color w:val="000000"/>
          <w:kern w:val="2"/>
          <w:szCs w:val="24"/>
          <w:lang w:eastAsia="zh-TW"/>
        </w:rPr>
        <w:t>×</w:t>
      </w:r>
      <w:r w:rsidR="0005660A" w:rsidRPr="007B1208">
        <w:rPr>
          <w:color w:val="000000"/>
          <w:kern w:val="2"/>
          <w:szCs w:val="24"/>
          <w:lang w:eastAsia="zh-TW"/>
        </w:rPr>
        <w:t>住院天數</w:t>
      </w:r>
      <w:r w:rsidRPr="007B1208">
        <w:rPr>
          <w:rFonts w:hint="eastAsia"/>
          <w:color w:val="000000"/>
          <w:kern w:val="2"/>
          <w:szCs w:val="24"/>
          <w:lang w:eastAsia="zh-TW"/>
        </w:rPr>
        <w:t>；</w:t>
      </w:r>
      <w:r w:rsidR="00F4727C" w:rsidRPr="007B1208">
        <w:rPr>
          <w:color w:val="000000"/>
          <w:kern w:val="2"/>
          <w:szCs w:val="24"/>
          <w:lang w:eastAsia="zh-TW"/>
        </w:rPr>
        <w:t>同一疾病，最高以</w:t>
      </w:r>
      <w:r w:rsidRPr="007B1208">
        <w:rPr>
          <w:rFonts w:hint="eastAsia"/>
          <w:color w:val="000000"/>
          <w:kern w:val="2"/>
          <w:szCs w:val="24"/>
          <w:lang w:eastAsia="zh-TW"/>
        </w:rPr>
        <w:t>’</w:t>
      </w:r>
      <w:r w:rsidRPr="007B1208">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DTAGD503.</w:t>
      </w:r>
      <w:r w:rsidRPr="004D0863">
        <w:rPr>
          <w:color w:val="000000"/>
          <w:kern w:val="2"/>
          <w:szCs w:val="24"/>
          <w:lang w:eastAsia="zh-TW"/>
        </w:rPr>
        <w:t>DAY_LIMIT_</w:t>
      </w:r>
      <w:r w:rsidR="00F4727C">
        <w:rPr>
          <w:rFonts w:hint="eastAsia"/>
          <w:color w:val="000000"/>
          <w:kern w:val="2"/>
          <w:szCs w:val="24"/>
          <w:lang w:eastAsia="zh-TW"/>
        </w:rPr>
        <w:t>2</w:t>
      </w:r>
      <w:r w:rsidRPr="007B1208">
        <w:rPr>
          <w:rFonts w:hint="eastAsia"/>
          <w:color w:val="000000"/>
          <w:kern w:val="2"/>
          <w:szCs w:val="24"/>
          <w:lang w:eastAsia="zh-TW"/>
        </w:rPr>
        <w:t>+</w:t>
      </w:r>
      <w:r w:rsidRPr="007B1208">
        <w:rPr>
          <w:color w:val="000000"/>
          <w:kern w:val="2"/>
          <w:szCs w:val="24"/>
          <w:lang w:eastAsia="zh-TW"/>
        </w:rPr>
        <w:t>日為限</w:t>
      </w:r>
    </w:p>
    <w:p w:rsidR="009B09FA" w:rsidRDefault="009B09FA" w:rsidP="005413B8">
      <w:pPr>
        <w:pStyle w:val="Tabletext"/>
        <w:keepLines w:val="0"/>
        <w:numPr>
          <w:ilvl w:val="6"/>
          <w:numId w:val="2"/>
          <w:numberingChange w:id="140" w:author="test" w:date="2009-03-18T15:32:00Z" w:original="%1:7:0:.%2:3:0:.%3:2:0:.%4:1:0:.%5:3:0:.%6:2:0:.%7:2:0:"/>
        </w:numPr>
        <w:spacing w:after="0" w:line="240" w:lineRule="auto"/>
        <w:rPr>
          <w:rFonts w:hint="eastAsia"/>
          <w:color w:val="000000"/>
          <w:kern w:val="2"/>
          <w:szCs w:val="24"/>
          <w:lang w:eastAsia="zh-TW"/>
        </w:rPr>
      </w:pPr>
      <w:r>
        <w:rPr>
          <w:rFonts w:hint="eastAsia"/>
          <w:color w:val="000000"/>
          <w:kern w:val="2"/>
          <w:szCs w:val="24"/>
          <w:lang w:eastAsia="zh-TW"/>
        </w:rPr>
        <w:t>ELSE</w:t>
      </w:r>
    </w:p>
    <w:p w:rsidR="009B09FA" w:rsidRDefault="009B09FA" w:rsidP="005413B8">
      <w:pPr>
        <w:pStyle w:val="Tabletext"/>
        <w:keepLines w:val="0"/>
        <w:numPr>
          <w:ilvl w:val="7"/>
          <w:numId w:val="2"/>
          <w:numberingChange w:id="141" w:author="test" w:date="2009-03-18T15:32:00Z" w:original="%1:7:0:.%2:3:0:.%3:2:0:.%4:1:0:.%5:3:0:.%6:2:0:.%7:2: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05660A" w:rsidRPr="007B1208">
        <w:rPr>
          <w:color w:val="000000"/>
          <w:kern w:val="2"/>
          <w:szCs w:val="24"/>
          <w:lang w:eastAsia="zh-TW"/>
        </w:rPr>
        <w:t>疾病住院補償日額</w:t>
      </w:r>
      <w:r w:rsidR="0005660A" w:rsidRPr="007B1208">
        <w:rPr>
          <w:color w:val="000000"/>
          <w:kern w:val="2"/>
          <w:szCs w:val="24"/>
          <w:lang w:eastAsia="zh-TW"/>
        </w:rPr>
        <w:t>×</w:t>
      </w:r>
      <w:r w:rsidR="0005660A" w:rsidRPr="007B1208">
        <w:rPr>
          <w:color w:val="000000"/>
          <w:kern w:val="2"/>
          <w:szCs w:val="24"/>
          <w:lang w:eastAsia="zh-TW"/>
        </w:rPr>
        <w:t>住院天數</w:t>
      </w:r>
      <w:r w:rsidRPr="007B1208">
        <w:rPr>
          <w:rFonts w:hint="eastAsia"/>
          <w:color w:val="000000"/>
          <w:kern w:val="2"/>
          <w:szCs w:val="24"/>
          <w:lang w:eastAsia="zh-TW"/>
        </w:rPr>
        <w:t>’</w:t>
      </w:r>
    </w:p>
    <w:p w:rsidR="00324A80" w:rsidRPr="004D2F0E" w:rsidRDefault="007B1DDC" w:rsidP="00324A80">
      <w:pPr>
        <w:pStyle w:val="Tabletext"/>
        <w:keepLines w:val="0"/>
        <w:numPr>
          <w:ilvl w:val="4"/>
          <w:numId w:val="2"/>
          <w:numberingChange w:id="142" w:author="test" w:date="2009-03-18T15:32:00Z" w:original="%1:7:0:.%2:3:0:.%3:2:0:.%4:1:0:.%5:4:0:"/>
        </w:numPr>
        <w:spacing w:after="0" w:line="240" w:lineRule="auto"/>
        <w:rPr>
          <w:rFonts w:hint="eastAsia"/>
          <w:color w:val="000000"/>
          <w:kern w:val="2"/>
          <w:szCs w:val="24"/>
          <w:lang w:eastAsia="zh-TW"/>
        </w:rPr>
      </w:pPr>
      <w:r w:rsidRPr="007B1208">
        <w:rPr>
          <w:color w:val="000000"/>
          <w:kern w:val="2"/>
          <w:szCs w:val="24"/>
          <w:lang w:eastAsia="zh-TW"/>
        </w:rPr>
        <w:t>住院日額醫療</w:t>
      </w:r>
      <w:r w:rsidR="00324A80">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324A80">
        <w:tc>
          <w:tcPr>
            <w:tcW w:w="2170" w:type="dxa"/>
            <w:shd w:val="clear" w:color="auto" w:fill="D9D9D9"/>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324A80">
        <w:tc>
          <w:tcPr>
            <w:tcW w:w="2170" w:type="dxa"/>
          </w:tcPr>
          <w:p w:rsidR="00324A80" w:rsidRDefault="00324A80" w:rsidP="00324A80">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324A80" w:rsidRDefault="00324A80" w:rsidP="00324A80">
            <w:pPr>
              <w:pStyle w:val="Tabletext"/>
              <w:keepLines w:val="0"/>
              <w:spacing w:after="0" w:line="240" w:lineRule="auto"/>
              <w:rPr>
                <w:rFonts w:hint="eastAsia"/>
                <w:color w:val="000000"/>
                <w:kern w:val="2"/>
                <w:szCs w:val="24"/>
                <w:lang w:eastAsia="zh-TW"/>
              </w:rPr>
            </w:pPr>
            <w:r>
              <w:rPr>
                <w:color w:val="000000"/>
                <w:kern w:val="2"/>
                <w:szCs w:val="24"/>
                <w:lang w:eastAsia="zh-TW"/>
              </w:rPr>
              <w:t>‘</w:t>
            </w:r>
            <w:r w:rsidR="000C7B1A">
              <w:rPr>
                <w:rFonts w:ascii="sөũ" w:hAnsi="sөũ" w:hint="eastAsia"/>
                <w:lang w:eastAsia="zh-TW"/>
              </w:rPr>
              <w:t>醫療日額</w:t>
            </w:r>
            <w:r>
              <w:rPr>
                <w:color w:val="000000"/>
                <w:kern w:val="2"/>
                <w:szCs w:val="24"/>
                <w:lang w:eastAsia="zh-TW"/>
              </w:rPr>
              <w:t>’</w:t>
            </w:r>
          </w:p>
        </w:tc>
        <w:tc>
          <w:tcPr>
            <w:tcW w:w="2863" w:type="dxa"/>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324A80">
        <w:tc>
          <w:tcPr>
            <w:tcW w:w="2170" w:type="dxa"/>
          </w:tcPr>
          <w:p w:rsidR="00324A80" w:rsidRDefault="00324A80" w:rsidP="00324A80">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324A80" w:rsidRPr="00F36230" w:rsidRDefault="00D755D2" w:rsidP="00324A80">
            <w:pPr>
              <w:pStyle w:val="Tabletext"/>
              <w:keepLines w:val="0"/>
              <w:spacing w:after="0" w:line="240" w:lineRule="auto"/>
              <w:rPr>
                <w:rFonts w:ascii="sөũ" w:hAnsi="sөũ" w:hint="eastAsia"/>
                <w:szCs w:val="24"/>
              </w:rPr>
            </w:pPr>
            <w:r>
              <w:rPr>
                <w:rFonts w:hint="eastAsia"/>
                <w:color w:val="000000"/>
                <w:kern w:val="2"/>
                <w:szCs w:val="24"/>
                <w:lang w:eastAsia="zh-TW"/>
              </w:rPr>
              <w:t>DTAGD503</w:t>
            </w:r>
            <w:r w:rsidR="00324A80" w:rsidRPr="00604396">
              <w:rPr>
                <w:rFonts w:ascii="sөũ" w:hAnsi="sөũ" w:hint="eastAsia"/>
              </w:rPr>
              <w:t>.</w:t>
            </w:r>
            <w:r w:rsidR="00F36230" w:rsidRPr="00F36230">
              <w:rPr>
                <w:rFonts w:ascii="sөũ" w:hAnsi="sөũ"/>
              </w:rPr>
              <w:t>DAY_HOSP_NAME</w:t>
            </w:r>
          </w:p>
        </w:tc>
        <w:tc>
          <w:tcPr>
            <w:tcW w:w="2863" w:type="dxa"/>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324A80">
        <w:tc>
          <w:tcPr>
            <w:tcW w:w="2170" w:type="dxa"/>
          </w:tcPr>
          <w:p w:rsidR="00324A80" w:rsidRDefault="00324A80" w:rsidP="00324A80">
            <w:pPr>
              <w:pStyle w:val="Tabletext"/>
              <w:keepLines w:val="0"/>
              <w:spacing w:after="0" w:line="240" w:lineRule="auto"/>
              <w:rPr>
                <w:rFonts w:ascii="sөũ" w:hAnsi="sөũ"/>
              </w:rPr>
            </w:pPr>
            <w:r>
              <w:rPr>
                <w:rFonts w:ascii="sөũ" w:hAnsi="sөũ"/>
              </w:rPr>
              <w:t>理賠內容說明</w:t>
            </w:r>
          </w:p>
        </w:tc>
        <w:tc>
          <w:tcPr>
            <w:tcW w:w="3184" w:type="dxa"/>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324A80" w:rsidRDefault="00324A80" w:rsidP="00324A80">
      <w:pPr>
        <w:pStyle w:val="Tabletext"/>
        <w:keepLines w:val="0"/>
        <w:spacing w:after="0" w:line="240" w:lineRule="auto"/>
        <w:ind w:left="1701"/>
        <w:rPr>
          <w:rFonts w:hint="eastAsia"/>
          <w:color w:val="000000"/>
          <w:kern w:val="2"/>
          <w:szCs w:val="24"/>
          <w:lang w:eastAsia="zh-TW"/>
        </w:rPr>
      </w:pPr>
    </w:p>
    <w:p w:rsidR="00EF4DC6" w:rsidRPr="00EF4DC6" w:rsidRDefault="001242AA" w:rsidP="001242AA">
      <w:pPr>
        <w:pStyle w:val="Tabletext"/>
        <w:keepLines w:val="0"/>
        <w:numPr>
          <w:ilvl w:val="3"/>
          <w:numId w:val="2"/>
          <w:numberingChange w:id="143" w:author="test" w:date="2009-03-18T15:32:00Z" w:original="%1:7:0:.%2:3:0:.%3:2:0:.%4:2: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DTAGD503.</w:t>
      </w:r>
      <w:r w:rsidR="00273971" w:rsidRPr="00273971">
        <w:rPr>
          <w:color w:val="000000"/>
          <w:kern w:val="2"/>
          <w:szCs w:val="24"/>
          <w:lang w:eastAsia="zh-TW"/>
        </w:rPr>
        <w:t>LONG_HOSP_CODE</w:t>
      </w:r>
      <w:r w:rsidRPr="0089449E">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074B5F">
        <w:rPr>
          <w:rFonts w:ascii="Arial" w:hAnsi="Arial" w:cs="Arial" w:hint="eastAsia"/>
          <w:kern w:val="2"/>
          <w:lang w:eastAsia="zh-TW"/>
        </w:rPr>
        <w:t>(</w:t>
      </w:r>
      <w:r w:rsidR="00074B5F" w:rsidRPr="00AB50BD">
        <w:rPr>
          <w:rStyle w:val="textgreen1"/>
          <w:color w:val="auto"/>
        </w:rPr>
        <w:t>長期住院生活補助保險金</w:t>
      </w:r>
      <w:r w:rsidR="00074B5F" w:rsidRPr="00AB50BD">
        <w:rPr>
          <w:rStyle w:val="textgreen1"/>
          <w:rFonts w:hint="eastAsia"/>
          <w:color w:val="auto"/>
          <w:lang w:eastAsia="zh-TW"/>
        </w:rPr>
        <w:t>)</w:t>
      </w:r>
    </w:p>
    <w:p w:rsidR="004B7AC1" w:rsidRDefault="001242AA" w:rsidP="00EF4DC6">
      <w:pPr>
        <w:pStyle w:val="Tabletext"/>
        <w:keepLines w:val="0"/>
        <w:numPr>
          <w:ilvl w:val="4"/>
          <w:numId w:val="2"/>
          <w:numberingChange w:id="144" w:author="test" w:date="2009-03-18T15:32:00Z" w:original="%1:7:0:.%2:3:0:.%3:2:0:.%4:2: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75682E" w:rsidRDefault="001242AA" w:rsidP="001242AA">
      <w:pPr>
        <w:pStyle w:val="Tabletext"/>
        <w:keepLines w:val="0"/>
        <w:numPr>
          <w:ilvl w:val="4"/>
          <w:numId w:val="2"/>
          <w:numberingChange w:id="145" w:author="test" w:date="2009-03-18T15:32:00Z" w:original="%1:7:0:.%2:3:0:.%3:2:0:.%4:2:0:.%5:2:0:"/>
        </w:numPr>
        <w:spacing w:after="0" w:line="240" w:lineRule="auto"/>
        <w:rPr>
          <w:rFonts w:hint="eastAsia"/>
          <w:color w:val="000000"/>
          <w:kern w:val="2"/>
          <w:szCs w:val="24"/>
          <w:lang w:eastAsia="zh-TW"/>
        </w:rPr>
      </w:pPr>
      <w:r>
        <w:rPr>
          <w:rFonts w:hint="eastAsia"/>
          <w:color w:val="000000"/>
          <w:kern w:val="2"/>
          <w:szCs w:val="24"/>
          <w:lang w:eastAsia="zh-TW"/>
        </w:rPr>
        <w:t>IF DTAGD503.</w:t>
      </w:r>
      <w:r w:rsidR="00585B09" w:rsidRPr="00585B09">
        <w:t xml:space="preserve"> </w:t>
      </w:r>
      <w:r w:rsidR="00585B09" w:rsidRPr="00585B09">
        <w:rPr>
          <w:color w:val="000000"/>
          <w:kern w:val="2"/>
          <w:szCs w:val="24"/>
          <w:lang w:eastAsia="zh-TW"/>
        </w:rPr>
        <w:t>LONG_HOSP_</w:t>
      </w:r>
      <w:r w:rsidR="001C17C7">
        <w:rPr>
          <w:rFonts w:hint="eastAsia"/>
          <w:color w:val="000000"/>
          <w:kern w:val="2"/>
          <w:szCs w:val="24"/>
          <w:lang w:eastAsia="zh-TW"/>
        </w:rPr>
        <w:t>4 &gt; 0</w:t>
      </w:r>
    </w:p>
    <w:p w:rsidR="001242AA" w:rsidRPr="00983AD7" w:rsidRDefault="001242AA" w:rsidP="00EF4DC6">
      <w:pPr>
        <w:pStyle w:val="Tabletext"/>
        <w:keepLines w:val="0"/>
        <w:numPr>
          <w:ilvl w:val="5"/>
          <w:numId w:val="2"/>
          <w:numberingChange w:id="146" w:author="test" w:date="2009-03-18T15:32:00Z" w:original="%1:7:0:.%2:3:0:.%3:2:0:.%4:2: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7A6813" w:rsidRPr="00EF4DC6">
        <w:rPr>
          <w:color w:val="000000"/>
          <w:kern w:val="2"/>
          <w:szCs w:val="24"/>
          <w:lang w:eastAsia="zh-TW"/>
        </w:rPr>
        <w:t>住院天數第</w:t>
      </w:r>
      <w:r w:rsidRPr="00EF4DC6">
        <w:rPr>
          <w:rFonts w:hint="eastAsia"/>
          <w:color w:val="000000"/>
          <w:kern w:val="2"/>
          <w:szCs w:val="24"/>
          <w:lang w:eastAsia="zh-TW"/>
        </w:rPr>
        <w:t>’</w:t>
      </w:r>
      <w:r w:rsidRPr="00EF4DC6">
        <w:rPr>
          <w:rFonts w:hint="eastAsia"/>
          <w:color w:val="000000"/>
          <w:kern w:val="2"/>
          <w:szCs w:val="24"/>
          <w:lang w:eastAsia="zh-TW"/>
        </w:rPr>
        <w:t>+</w:t>
      </w:r>
      <w:r w:rsidRPr="00FB7A12">
        <w:rPr>
          <w:rFonts w:hint="eastAsia"/>
          <w:color w:val="000000"/>
          <w:kern w:val="2"/>
          <w:szCs w:val="24"/>
          <w:lang w:eastAsia="zh-TW"/>
        </w:rPr>
        <w:t xml:space="preserve"> </w:t>
      </w:r>
      <w:r w:rsidR="00116D7B">
        <w:rPr>
          <w:rFonts w:hint="eastAsia"/>
          <w:color w:val="000000"/>
          <w:kern w:val="2"/>
          <w:szCs w:val="24"/>
          <w:lang w:eastAsia="zh-TW"/>
        </w:rPr>
        <w:t>DTAGD503.</w:t>
      </w:r>
      <w:r w:rsidR="00116D7B" w:rsidRPr="00EF4DC6">
        <w:rPr>
          <w:color w:val="000000"/>
          <w:kern w:val="2"/>
          <w:szCs w:val="24"/>
          <w:lang w:eastAsia="zh-TW"/>
        </w:rPr>
        <w:t xml:space="preserve"> </w:t>
      </w:r>
      <w:r w:rsidR="00116D7B" w:rsidRPr="00585B09">
        <w:rPr>
          <w:color w:val="000000"/>
          <w:kern w:val="2"/>
          <w:szCs w:val="24"/>
          <w:lang w:eastAsia="zh-TW"/>
        </w:rPr>
        <w:t>LONG_HOSP_</w:t>
      </w:r>
      <w:r w:rsidR="00116D7B">
        <w:rPr>
          <w:rFonts w:hint="eastAsia"/>
          <w:color w:val="000000"/>
          <w:kern w:val="2"/>
          <w:szCs w:val="24"/>
          <w:lang w:eastAsia="zh-TW"/>
        </w:rPr>
        <w:t>1</w:t>
      </w:r>
      <w:r w:rsidRPr="00EF4DC6">
        <w:rPr>
          <w:rFonts w:hint="eastAsia"/>
          <w:color w:val="000000"/>
          <w:kern w:val="2"/>
          <w:szCs w:val="24"/>
          <w:lang w:eastAsia="zh-TW"/>
        </w:rPr>
        <w:t>+</w:t>
      </w:r>
      <w:r w:rsidR="00116D7B" w:rsidRPr="00EF4DC6">
        <w:rPr>
          <w:rFonts w:hint="eastAsia"/>
          <w:color w:val="000000"/>
          <w:kern w:val="2"/>
          <w:szCs w:val="24"/>
          <w:lang w:eastAsia="zh-TW"/>
        </w:rPr>
        <w:t>’</w:t>
      </w:r>
      <w:r w:rsidR="00DF6E9E" w:rsidRPr="00EF4DC6">
        <w:rPr>
          <w:rFonts w:hint="eastAsia"/>
          <w:color w:val="000000"/>
          <w:kern w:val="2"/>
          <w:szCs w:val="24"/>
          <w:lang w:eastAsia="zh-TW"/>
        </w:rPr>
        <w:t>(</w:t>
      </w:r>
      <w:r w:rsidR="00DF6E9E" w:rsidRPr="00EF4DC6">
        <w:rPr>
          <w:color w:val="000000"/>
          <w:kern w:val="2"/>
          <w:szCs w:val="24"/>
          <w:lang w:eastAsia="zh-TW"/>
        </w:rPr>
        <w:t>含</w:t>
      </w:r>
      <w:r w:rsidR="00DF6E9E" w:rsidRPr="00EF4DC6">
        <w:rPr>
          <w:color w:val="000000"/>
          <w:kern w:val="2"/>
          <w:szCs w:val="24"/>
          <w:lang w:eastAsia="zh-TW"/>
        </w:rPr>
        <w:t>)</w:t>
      </w:r>
      <w:r w:rsidR="00DF6E9E" w:rsidRPr="00EF4DC6">
        <w:rPr>
          <w:color w:val="000000"/>
          <w:kern w:val="2"/>
          <w:szCs w:val="24"/>
          <w:lang w:eastAsia="zh-TW"/>
        </w:rPr>
        <w:t>日至</w:t>
      </w:r>
      <w:r w:rsidR="00116D7B" w:rsidRPr="00EF4DC6">
        <w:rPr>
          <w:rFonts w:hint="eastAsia"/>
          <w:color w:val="000000"/>
          <w:kern w:val="2"/>
          <w:szCs w:val="24"/>
          <w:lang w:eastAsia="zh-TW"/>
        </w:rPr>
        <w:t>’</w:t>
      </w:r>
      <w:r w:rsidR="00296FAB" w:rsidRPr="00EF4DC6">
        <w:rPr>
          <w:rFonts w:hint="eastAsia"/>
          <w:color w:val="000000"/>
          <w:kern w:val="2"/>
          <w:szCs w:val="24"/>
          <w:lang w:eastAsia="zh-TW"/>
        </w:rPr>
        <w:t>+</w:t>
      </w:r>
      <w:r w:rsidR="00296FAB" w:rsidRPr="00296FAB">
        <w:rPr>
          <w:rFonts w:hint="eastAsia"/>
          <w:color w:val="000000"/>
          <w:kern w:val="2"/>
          <w:szCs w:val="24"/>
          <w:lang w:eastAsia="zh-TW"/>
        </w:rPr>
        <w:t xml:space="preserve"> </w:t>
      </w:r>
      <w:r w:rsidR="00296FAB">
        <w:rPr>
          <w:rFonts w:hint="eastAsia"/>
          <w:color w:val="000000"/>
          <w:kern w:val="2"/>
          <w:szCs w:val="24"/>
          <w:lang w:eastAsia="zh-TW"/>
        </w:rPr>
        <w:t>DTAGD503.</w:t>
      </w:r>
      <w:r w:rsidR="00296FAB" w:rsidRPr="00EF4DC6">
        <w:rPr>
          <w:color w:val="000000"/>
          <w:kern w:val="2"/>
          <w:szCs w:val="24"/>
          <w:lang w:eastAsia="zh-TW"/>
        </w:rPr>
        <w:t xml:space="preserve"> </w:t>
      </w:r>
      <w:r w:rsidR="00296FAB" w:rsidRPr="00585B09">
        <w:rPr>
          <w:color w:val="000000"/>
          <w:kern w:val="2"/>
          <w:szCs w:val="24"/>
          <w:lang w:eastAsia="zh-TW"/>
        </w:rPr>
        <w:t>LONG_HOSP_</w:t>
      </w:r>
      <w:r w:rsidR="00296FAB">
        <w:rPr>
          <w:rFonts w:hint="eastAsia"/>
          <w:color w:val="000000"/>
          <w:kern w:val="2"/>
          <w:szCs w:val="24"/>
          <w:lang w:eastAsia="zh-TW"/>
        </w:rPr>
        <w:t>2</w:t>
      </w:r>
      <w:r w:rsidR="00296FAB" w:rsidRPr="00EF4DC6">
        <w:rPr>
          <w:rFonts w:hint="eastAsia"/>
          <w:color w:val="000000"/>
          <w:kern w:val="2"/>
          <w:szCs w:val="24"/>
          <w:lang w:eastAsia="zh-TW"/>
        </w:rPr>
        <w:t>+</w:t>
      </w:r>
      <w:r w:rsidR="00296FAB" w:rsidRPr="00EF4DC6">
        <w:rPr>
          <w:rFonts w:hint="eastAsia"/>
          <w:color w:val="000000"/>
          <w:kern w:val="2"/>
          <w:szCs w:val="24"/>
          <w:lang w:eastAsia="zh-TW"/>
        </w:rPr>
        <w:t>’</w:t>
      </w:r>
      <w:r w:rsidR="00296FAB" w:rsidRPr="00EF4DC6">
        <w:rPr>
          <w:color w:val="000000"/>
          <w:kern w:val="2"/>
          <w:szCs w:val="24"/>
          <w:lang w:eastAsia="zh-TW"/>
        </w:rPr>
        <w:t>日</w:t>
      </w:r>
      <w:r w:rsidR="00296FAB" w:rsidRPr="00EF4DC6">
        <w:rPr>
          <w:color w:val="000000"/>
          <w:kern w:val="2"/>
          <w:szCs w:val="24"/>
          <w:lang w:eastAsia="zh-TW"/>
        </w:rPr>
        <w:t>(</w:t>
      </w:r>
      <w:r w:rsidR="00296FAB" w:rsidRPr="00EF4DC6">
        <w:rPr>
          <w:color w:val="000000"/>
          <w:kern w:val="2"/>
          <w:szCs w:val="24"/>
          <w:lang w:eastAsia="zh-TW"/>
        </w:rPr>
        <w:t>含</w:t>
      </w:r>
      <w:r w:rsidR="00296FAB" w:rsidRPr="00EF4DC6">
        <w:rPr>
          <w:color w:val="000000"/>
          <w:kern w:val="2"/>
          <w:szCs w:val="24"/>
          <w:lang w:eastAsia="zh-TW"/>
        </w:rPr>
        <w:t>)</w:t>
      </w:r>
      <w:r w:rsidR="00296FAB" w:rsidRPr="00EF4DC6">
        <w:rPr>
          <w:color w:val="000000"/>
          <w:kern w:val="2"/>
          <w:szCs w:val="24"/>
          <w:lang w:eastAsia="zh-TW"/>
        </w:rPr>
        <w:t>，按日額</w:t>
      </w:r>
      <w:r w:rsidR="00296FAB" w:rsidRPr="00EF4DC6">
        <w:rPr>
          <w:color w:val="000000"/>
          <w:kern w:val="2"/>
          <w:szCs w:val="24"/>
          <w:lang w:eastAsia="zh-TW"/>
        </w:rPr>
        <w:t>×</w:t>
      </w:r>
      <w:r w:rsidR="00296FAB" w:rsidRPr="00EF4DC6">
        <w:rPr>
          <w:color w:val="000000"/>
          <w:kern w:val="2"/>
          <w:szCs w:val="24"/>
          <w:lang w:eastAsia="zh-TW"/>
        </w:rPr>
        <w:t>超過</w:t>
      </w:r>
      <w:r w:rsidR="00296FAB" w:rsidRPr="00EF4DC6">
        <w:rPr>
          <w:rFonts w:hint="eastAsia"/>
          <w:color w:val="000000"/>
          <w:kern w:val="2"/>
          <w:szCs w:val="24"/>
          <w:lang w:eastAsia="zh-TW"/>
        </w:rPr>
        <w:t>’</w:t>
      </w:r>
      <w:r w:rsidR="00296FAB" w:rsidRPr="00EF4DC6">
        <w:rPr>
          <w:rFonts w:hint="eastAsia"/>
          <w:color w:val="000000"/>
          <w:kern w:val="2"/>
          <w:szCs w:val="24"/>
          <w:lang w:eastAsia="zh-TW"/>
        </w:rPr>
        <w:t>+</w:t>
      </w:r>
      <w:r w:rsidR="00296FAB" w:rsidRPr="00296FAB">
        <w:rPr>
          <w:rFonts w:hint="eastAsia"/>
          <w:color w:val="000000"/>
          <w:kern w:val="2"/>
          <w:szCs w:val="24"/>
          <w:lang w:eastAsia="zh-TW"/>
        </w:rPr>
        <w:t xml:space="preserve"> </w:t>
      </w:r>
      <w:r w:rsidR="00296FAB">
        <w:rPr>
          <w:rFonts w:hint="eastAsia"/>
          <w:color w:val="000000"/>
          <w:kern w:val="2"/>
          <w:szCs w:val="24"/>
          <w:lang w:eastAsia="zh-TW"/>
        </w:rPr>
        <w:t>DTAGD503.</w:t>
      </w:r>
      <w:r w:rsidR="00296FAB" w:rsidRPr="00EF4DC6">
        <w:rPr>
          <w:color w:val="000000"/>
          <w:kern w:val="2"/>
          <w:szCs w:val="24"/>
          <w:lang w:eastAsia="zh-TW"/>
        </w:rPr>
        <w:t xml:space="preserve"> </w:t>
      </w:r>
      <w:r w:rsidR="00296FAB" w:rsidRPr="00585B09">
        <w:rPr>
          <w:color w:val="000000"/>
          <w:kern w:val="2"/>
          <w:szCs w:val="24"/>
          <w:lang w:eastAsia="zh-TW"/>
        </w:rPr>
        <w:t>LONG_HOSP_</w:t>
      </w:r>
      <w:r w:rsidR="00296FAB">
        <w:rPr>
          <w:rFonts w:hint="eastAsia"/>
          <w:color w:val="000000"/>
          <w:kern w:val="2"/>
          <w:szCs w:val="24"/>
          <w:lang w:eastAsia="zh-TW"/>
        </w:rPr>
        <w:t>3</w:t>
      </w:r>
      <w:r w:rsidR="00296FAB" w:rsidRPr="00EF4DC6">
        <w:rPr>
          <w:rFonts w:hint="eastAsia"/>
          <w:color w:val="000000"/>
          <w:kern w:val="2"/>
          <w:szCs w:val="24"/>
          <w:lang w:eastAsia="zh-TW"/>
        </w:rPr>
        <w:t>+</w:t>
      </w:r>
      <w:r w:rsidR="00296FAB" w:rsidRPr="00EF4DC6">
        <w:rPr>
          <w:rFonts w:hint="eastAsia"/>
          <w:color w:val="000000"/>
          <w:kern w:val="2"/>
          <w:szCs w:val="24"/>
          <w:lang w:eastAsia="zh-TW"/>
        </w:rPr>
        <w:t>’</w:t>
      </w:r>
      <w:r w:rsidR="00296FAB" w:rsidRPr="00EF4DC6">
        <w:rPr>
          <w:color w:val="000000"/>
          <w:kern w:val="2"/>
          <w:szCs w:val="24"/>
          <w:lang w:eastAsia="zh-TW"/>
        </w:rPr>
        <w:t>日的天數</w:t>
      </w:r>
      <w:r w:rsidR="00296FAB" w:rsidRPr="00EF4DC6">
        <w:rPr>
          <w:color w:val="000000"/>
          <w:kern w:val="2"/>
          <w:szCs w:val="24"/>
          <w:lang w:eastAsia="zh-TW"/>
        </w:rPr>
        <w:t xml:space="preserve"> ×</w:t>
      </w:r>
      <w:r w:rsidR="00296FAB" w:rsidRPr="00EF4DC6">
        <w:rPr>
          <w:rFonts w:hint="eastAsia"/>
          <w:color w:val="000000"/>
          <w:kern w:val="2"/>
          <w:szCs w:val="24"/>
          <w:lang w:eastAsia="zh-TW"/>
        </w:rPr>
        <w:t>’</w:t>
      </w:r>
      <w:r w:rsidR="00296FAB" w:rsidRPr="00EF4DC6">
        <w:rPr>
          <w:rFonts w:hint="eastAsia"/>
          <w:color w:val="000000"/>
          <w:kern w:val="2"/>
          <w:szCs w:val="24"/>
          <w:lang w:eastAsia="zh-TW"/>
        </w:rPr>
        <w:t>+</w:t>
      </w:r>
      <w:r w:rsidR="00296FAB" w:rsidRPr="00296FAB">
        <w:rPr>
          <w:rFonts w:hint="eastAsia"/>
          <w:color w:val="000000"/>
          <w:kern w:val="2"/>
          <w:szCs w:val="24"/>
          <w:lang w:eastAsia="zh-TW"/>
        </w:rPr>
        <w:t xml:space="preserve"> </w:t>
      </w:r>
      <w:r w:rsidR="00296FAB">
        <w:rPr>
          <w:rFonts w:hint="eastAsia"/>
          <w:color w:val="000000"/>
          <w:kern w:val="2"/>
          <w:szCs w:val="24"/>
          <w:lang w:eastAsia="zh-TW"/>
        </w:rPr>
        <w:t>DTAGD503.</w:t>
      </w:r>
      <w:r w:rsidR="00296FAB" w:rsidRPr="00EF4DC6">
        <w:rPr>
          <w:color w:val="000000"/>
          <w:kern w:val="2"/>
          <w:szCs w:val="24"/>
          <w:lang w:eastAsia="zh-TW"/>
        </w:rPr>
        <w:t xml:space="preserve"> </w:t>
      </w:r>
      <w:r w:rsidR="00296FAB" w:rsidRPr="00585B09">
        <w:rPr>
          <w:color w:val="000000"/>
          <w:kern w:val="2"/>
          <w:szCs w:val="24"/>
          <w:lang w:eastAsia="zh-TW"/>
        </w:rPr>
        <w:t>LONG_HOSP_</w:t>
      </w:r>
      <w:r w:rsidR="00296FAB">
        <w:rPr>
          <w:rFonts w:hint="eastAsia"/>
          <w:color w:val="000000"/>
          <w:kern w:val="2"/>
          <w:szCs w:val="24"/>
          <w:lang w:eastAsia="zh-TW"/>
        </w:rPr>
        <w:t>4</w:t>
      </w:r>
      <w:r w:rsidR="00A469B2">
        <w:rPr>
          <w:rFonts w:hint="eastAsia"/>
          <w:color w:val="000000"/>
          <w:kern w:val="2"/>
          <w:szCs w:val="24"/>
          <w:lang w:eastAsia="zh-TW"/>
        </w:rPr>
        <w:t>+</w:t>
      </w:r>
      <w:r w:rsidR="00A469B2">
        <w:rPr>
          <w:color w:val="000000"/>
          <w:kern w:val="2"/>
          <w:szCs w:val="24"/>
          <w:lang w:eastAsia="zh-TW"/>
        </w:rPr>
        <w:t>’</w:t>
      </w:r>
      <w:r w:rsidR="006B5E73" w:rsidRPr="00EF4DC6">
        <w:rPr>
          <w:color w:val="000000"/>
          <w:kern w:val="2"/>
          <w:szCs w:val="24"/>
          <w:lang w:eastAsia="zh-TW"/>
        </w:rPr>
        <w:t xml:space="preserve"> % </w:t>
      </w:r>
      <w:r w:rsidR="006B5E73" w:rsidRPr="00EF4DC6">
        <w:rPr>
          <w:color w:val="000000"/>
          <w:kern w:val="2"/>
          <w:szCs w:val="24"/>
          <w:lang w:eastAsia="zh-TW"/>
        </w:rPr>
        <w:t>給付</w:t>
      </w:r>
      <w:r w:rsidR="008E7EA2" w:rsidRPr="00EF4DC6">
        <w:rPr>
          <w:rFonts w:hint="eastAsia"/>
          <w:color w:val="000000"/>
          <w:kern w:val="2"/>
          <w:szCs w:val="24"/>
          <w:lang w:eastAsia="zh-TW"/>
        </w:rPr>
        <w:t>’</w:t>
      </w:r>
    </w:p>
    <w:p w:rsidR="00983AD7" w:rsidRDefault="00983AD7" w:rsidP="0075682E">
      <w:pPr>
        <w:pStyle w:val="Tabletext"/>
        <w:keepLines w:val="0"/>
        <w:numPr>
          <w:ilvl w:val="4"/>
          <w:numId w:val="2"/>
          <w:numberingChange w:id="147" w:author="test" w:date="2009-03-18T15:32:00Z" w:original="%1:7:0:.%2:3:0:.%3:2:0:.%4:2:0:.%5:3:0:"/>
        </w:numPr>
        <w:spacing w:after="0" w:line="240" w:lineRule="auto"/>
        <w:rPr>
          <w:rFonts w:hint="eastAsia"/>
          <w:color w:val="000000"/>
          <w:kern w:val="2"/>
          <w:szCs w:val="24"/>
          <w:lang w:eastAsia="zh-TW"/>
        </w:rPr>
      </w:pPr>
      <w:r>
        <w:rPr>
          <w:rFonts w:hint="eastAsia"/>
          <w:color w:val="000000"/>
          <w:kern w:val="2"/>
          <w:szCs w:val="24"/>
          <w:lang w:eastAsia="zh-TW"/>
        </w:rPr>
        <w:t>IF DTAGD503.</w:t>
      </w:r>
      <w:r w:rsidRPr="00EF4DC6">
        <w:rPr>
          <w:color w:val="000000"/>
          <w:kern w:val="2"/>
          <w:szCs w:val="24"/>
          <w:lang w:eastAsia="zh-TW"/>
        </w:rPr>
        <w:t xml:space="preserve"> </w:t>
      </w:r>
      <w:r w:rsidRPr="00585B09">
        <w:rPr>
          <w:color w:val="000000"/>
          <w:kern w:val="2"/>
          <w:szCs w:val="24"/>
          <w:lang w:eastAsia="zh-TW"/>
        </w:rPr>
        <w:t>LONG_HOSP_</w:t>
      </w:r>
      <w:r>
        <w:rPr>
          <w:rFonts w:hint="eastAsia"/>
          <w:color w:val="000000"/>
          <w:kern w:val="2"/>
          <w:szCs w:val="24"/>
          <w:lang w:eastAsia="zh-TW"/>
        </w:rPr>
        <w:t>7 &gt; 0</w:t>
      </w:r>
    </w:p>
    <w:p w:rsidR="001242AA" w:rsidRDefault="00983AD7" w:rsidP="00EF4DC6">
      <w:pPr>
        <w:pStyle w:val="Tabletext"/>
        <w:keepLines w:val="0"/>
        <w:numPr>
          <w:ilvl w:val="5"/>
          <w:numId w:val="2"/>
          <w:numberingChange w:id="148" w:author="test" w:date="2009-03-18T15:32:00Z" w:original="%1:7:0:.%2:3:0:.%3:2:0:.%4:2:0:.%5:3: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517A35" w:rsidRPr="00EF4DC6">
        <w:rPr>
          <w:color w:val="000000"/>
          <w:kern w:val="2"/>
          <w:szCs w:val="24"/>
          <w:lang w:eastAsia="zh-TW"/>
        </w:rPr>
        <w:t>自第</w:t>
      </w:r>
      <w:r w:rsidRPr="00EF4DC6">
        <w:rPr>
          <w:rFonts w:hint="eastAsia"/>
          <w:color w:val="000000"/>
          <w:kern w:val="2"/>
          <w:szCs w:val="24"/>
          <w:lang w:eastAsia="zh-TW"/>
        </w:rPr>
        <w:t>’</w:t>
      </w:r>
      <w:r w:rsidRPr="00EF4DC6">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DTAGD503.</w:t>
      </w:r>
      <w:r w:rsidRPr="00EF4DC6">
        <w:rPr>
          <w:color w:val="000000"/>
          <w:kern w:val="2"/>
          <w:szCs w:val="24"/>
          <w:lang w:eastAsia="zh-TW"/>
        </w:rPr>
        <w:t xml:space="preserve"> </w:t>
      </w:r>
      <w:r w:rsidRPr="00585B09">
        <w:rPr>
          <w:color w:val="000000"/>
          <w:kern w:val="2"/>
          <w:szCs w:val="24"/>
          <w:lang w:eastAsia="zh-TW"/>
        </w:rPr>
        <w:t>LONG_HOSP_</w:t>
      </w:r>
      <w:r w:rsidR="00470AA5">
        <w:rPr>
          <w:rFonts w:hint="eastAsia"/>
          <w:color w:val="000000"/>
          <w:kern w:val="2"/>
          <w:szCs w:val="24"/>
          <w:lang w:eastAsia="zh-TW"/>
        </w:rPr>
        <w:t>5</w:t>
      </w:r>
      <w:r w:rsidRPr="00EF4DC6">
        <w:rPr>
          <w:rFonts w:hint="eastAsia"/>
          <w:color w:val="000000"/>
          <w:kern w:val="2"/>
          <w:szCs w:val="24"/>
          <w:lang w:eastAsia="zh-TW"/>
        </w:rPr>
        <w:t>+</w:t>
      </w:r>
      <w:r w:rsidRPr="00EF4DC6">
        <w:rPr>
          <w:rFonts w:hint="eastAsia"/>
          <w:color w:val="000000"/>
          <w:kern w:val="2"/>
          <w:szCs w:val="24"/>
          <w:lang w:eastAsia="zh-TW"/>
        </w:rPr>
        <w:t>’</w:t>
      </w:r>
      <w:r w:rsidR="00470AA5" w:rsidRPr="00EF4DC6">
        <w:rPr>
          <w:color w:val="000000"/>
          <w:kern w:val="2"/>
          <w:szCs w:val="24"/>
          <w:lang w:eastAsia="zh-TW"/>
        </w:rPr>
        <w:t>(</w:t>
      </w:r>
      <w:r w:rsidR="00470AA5" w:rsidRPr="00EF4DC6">
        <w:rPr>
          <w:color w:val="000000"/>
          <w:kern w:val="2"/>
          <w:szCs w:val="24"/>
          <w:lang w:eastAsia="zh-TW"/>
        </w:rPr>
        <w:t>含</w:t>
      </w:r>
      <w:r w:rsidR="00470AA5" w:rsidRPr="00EF4DC6">
        <w:rPr>
          <w:color w:val="000000"/>
          <w:kern w:val="2"/>
          <w:szCs w:val="24"/>
          <w:lang w:eastAsia="zh-TW"/>
        </w:rPr>
        <w:t xml:space="preserve">) </w:t>
      </w:r>
      <w:r w:rsidR="00470AA5" w:rsidRPr="00EF4DC6">
        <w:rPr>
          <w:color w:val="000000"/>
          <w:kern w:val="2"/>
          <w:szCs w:val="24"/>
          <w:lang w:eastAsia="zh-TW"/>
        </w:rPr>
        <w:t>日起，按日額</w:t>
      </w:r>
      <w:r w:rsidR="00470AA5" w:rsidRPr="00EF4DC6">
        <w:rPr>
          <w:color w:val="000000"/>
          <w:kern w:val="2"/>
          <w:szCs w:val="24"/>
          <w:lang w:eastAsia="zh-TW"/>
        </w:rPr>
        <w:t>×</w:t>
      </w:r>
      <w:r w:rsidR="00470AA5" w:rsidRPr="00EF4DC6">
        <w:rPr>
          <w:color w:val="000000"/>
          <w:kern w:val="2"/>
          <w:szCs w:val="24"/>
          <w:lang w:eastAsia="zh-TW"/>
        </w:rPr>
        <w:t>超過</w:t>
      </w:r>
      <w:r w:rsidRPr="00EF4DC6">
        <w:rPr>
          <w:rFonts w:hint="eastAsia"/>
          <w:color w:val="000000"/>
          <w:kern w:val="2"/>
          <w:szCs w:val="24"/>
          <w:lang w:eastAsia="zh-TW"/>
        </w:rPr>
        <w:t>’</w:t>
      </w:r>
      <w:r w:rsidRPr="00EF4DC6">
        <w:rPr>
          <w:rFonts w:hint="eastAsia"/>
          <w:color w:val="000000"/>
          <w:kern w:val="2"/>
          <w:szCs w:val="24"/>
          <w:lang w:eastAsia="zh-TW"/>
        </w:rPr>
        <w:t>+</w:t>
      </w:r>
      <w:r w:rsidRPr="00296FAB">
        <w:rPr>
          <w:rFonts w:hint="eastAsia"/>
          <w:color w:val="000000"/>
          <w:kern w:val="2"/>
          <w:szCs w:val="24"/>
          <w:lang w:eastAsia="zh-TW"/>
        </w:rPr>
        <w:t xml:space="preserve"> </w:t>
      </w:r>
      <w:r>
        <w:rPr>
          <w:rFonts w:hint="eastAsia"/>
          <w:color w:val="000000"/>
          <w:kern w:val="2"/>
          <w:szCs w:val="24"/>
          <w:lang w:eastAsia="zh-TW"/>
        </w:rPr>
        <w:t>DTAGD503.</w:t>
      </w:r>
      <w:r w:rsidRPr="00EF4DC6">
        <w:rPr>
          <w:color w:val="000000"/>
          <w:kern w:val="2"/>
          <w:szCs w:val="24"/>
          <w:lang w:eastAsia="zh-TW"/>
        </w:rPr>
        <w:t xml:space="preserve"> </w:t>
      </w:r>
      <w:r w:rsidRPr="00585B09">
        <w:rPr>
          <w:color w:val="000000"/>
          <w:kern w:val="2"/>
          <w:szCs w:val="24"/>
          <w:lang w:eastAsia="zh-TW"/>
        </w:rPr>
        <w:t>LONG_HOSP_</w:t>
      </w:r>
      <w:r w:rsidR="00470AA5">
        <w:rPr>
          <w:rFonts w:hint="eastAsia"/>
          <w:color w:val="000000"/>
          <w:kern w:val="2"/>
          <w:szCs w:val="24"/>
          <w:lang w:eastAsia="zh-TW"/>
        </w:rPr>
        <w:t>6</w:t>
      </w:r>
      <w:r w:rsidRPr="00EF4DC6">
        <w:rPr>
          <w:rFonts w:hint="eastAsia"/>
          <w:color w:val="000000"/>
          <w:kern w:val="2"/>
          <w:szCs w:val="24"/>
          <w:lang w:eastAsia="zh-TW"/>
        </w:rPr>
        <w:t>+</w:t>
      </w:r>
      <w:r w:rsidRPr="00EF4DC6">
        <w:rPr>
          <w:rFonts w:hint="eastAsia"/>
          <w:color w:val="000000"/>
          <w:kern w:val="2"/>
          <w:szCs w:val="24"/>
          <w:lang w:eastAsia="zh-TW"/>
        </w:rPr>
        <w:t>’</w:t>
      </w:r>
      <w:r w:rsidR="002472D9" w:rsidRPr="00EF4DC6">
        <w:rPr>
          <w:color w:val="000000"/>
          <w:kern w:val="2"/>
          <w:szCs w:val="24"/>
          <w:lang w:eastAsia="zh-TW"/>
        </w:rPr>
        <w:t>日的天數</w:t>
      </w:r>
      <w:r w:rsidR="002472D9" w:rsidRPr="00EF4DC6">
        <w:rPr>
          <w:color w:val="000000"/>
          <w:kern w:val="2"/>
          <w:szCs w:val="24"/>
          <w:lang w:eastAsia="zh-TW"/>
        </w:rPr>
        <w:t xml:space="preserve"> ×</w:t>
      </w:r>
      <w:r w:rsidRPr="00EF4DC6">
        <w:rPr>
          <w:rFonts w:hint="eastAsia"/>
          <w:color w:val="000000"/>
          <w:kern w:val="2"/>
          <w:szCs w:val="24"/>
          <w:lang w:eastAsia="zh-TW"/>
        </w:rPr>
        <w:t>’</w:t>
      </w:r>
      <w:r w:rsidRPr="00EF4DC6">
        <w:rPr>
          <w:rFonts w:hint="eastAsia"/>
          <w:color w:val="000000"/>
          <w:kern w:val="2"/>
          <w:szCs w:val="24"/>
          <w:lang w:eastAsia="zh-TW"/>
        </w:rPr>
        <w:t>+</w:t>
      </w:r>
      <w:r w:rsidRPr="00296FAB">
        <w:rPr>
          <w:rFonts w:hint="eastAsia"/>
          <w:color w:val="000000"/>
          <w:kern w:val="2"/>
          <w:szCs w:val="24"/>
          <w:lang w:eastAsia="zh-TW"/>
        </w:rPr>
        <w:t xml:space="preserve"> </w:t>
      </w:r>
      <w:r>
        <w:rPr>
          <w:rFonts w:hint="eastAsia"/>
          <w:color w:val="000000"/>
          <w:kern w:val="2"/>
          <w:szCs w:val="24"/>
          <w:lang w:eastAsia="zh-TW"/>
        </w:rPr>
        <w:t>DTAGD503.</w:t>
      </w:r>
      <w:r w:rsidRPr="00EF4DC6">
        <w:rPr>
          <w:color w:val="000000"/>
          <w:kern w:val="2"/>
          <w:szCs w:val="24"/>
          <w:lang w:eastAsia="zh-TW"/>
        </w:rPr>
        <w:t xml:space="preserve"> </w:t>
      </w:r>
      <w:r w:rsidRPr="00585B09">
        <w:rPr>
          <w:color w:val="000000"/>
          <w:kern w:val="2"/>
          <w:szCs w:val="24"/>
          <w:lang w:eastAsia="zh-TW"/>
        </w:rPr>
        <w:t>LONG_HOSP_</w:t>
      </w:r>
      <w:r w:rsidR="002472D9">
        <w:rPr>
          <w:rFonts w:hint="eastAsia"/>
          <w:color w:val="000000"/>
          <w:kern w:val="2"/>
          <w:szCs w:val="24"/>
          <w:lang w:eastAsia="zh-TW"/>
        </w:rPr>
        <w:t>7</w:t>
      </w:r>
      <w:r w:rsidRPr="00EF4DC6">
        <w:rPr>
          <w:color w:val="000000"/>
          <w:kern w:val="2"/>
          <w:szCs w:val="24"/>
          <w:lang w:eastAsia="zh-TW"/>
        </w:rPr>
        <w:t xml:space="preserve"> </w:t>
      </w:r>
      <w:r w:rsidR="002472D9" w:rsidRPr="00EF4DC6">
        <w:rPr>
          <w:rFonts w:hint="eastAsia"/>
          <w:color w:val="000000"/>
          <w:kern w:val="2"/>
          <w:szCs w:val="24"/>
          <w:lang w:eastAsia="zh-TW"/>
        </w:rPr>
        <w:t>+</w:t>
      </w:r>
      <w:r w:rsidR="002472D9" w:rsidRPr="00EF4DC6">
        <w:rPr>
          <w:rFonts w:hint="eastAsia"/>
          <w:color w:val="000000"/>
          <w:kern w:val="2"/>
          <w:szCs w:val="24"/>
          <w:lang w:eastAsia="zh-TW"/>
        </w:rPr>
        <w:t>’</w:t>
      </w:r>
      <w:r w:rsidRPr="00EF4DC6">
        <w:rPr>
          <w:color w:val="000000"/>
          <w:kern w:val="2"/>
          <w:szCs w:val="24"/>
          <w:lang w:eastAsia="zh-TW"/>
        </w:rPr>
        <w:t xml:space="preserve">% </w:t>
      </w:r>
      <w:r w:rsidRPr="00EF4DC6">
        <w:rPr>
          <w:color w:val="000000"/>
          <w:kern w:val="2"/>
          <w:szCs w:val="24"/>
          <w:lang w:eastAsia="zh-TW"/>
        </w:rPr>
        <w:t>給付</w:t>
      </w:r>
      <w:r w:rsidRPr="00EF4DC6">
        <w:rPr>
          <w:rFonts w:hint="eastAsia"/>
          <w:color w:val="000000"/>
          <w:kern w:val="2"/>
          <w:szCs w:val="24"/>
          <w:lang w:eastAsia="zh-TW"/>
        </w:rPr>
        <w:t>’</w:t>
      </w:r>
    </w:p>
    <w:p w:rsidR="001242AA" w:rsidRPr="004D2F0E" w:rsidRDefault="00F81191" w:rsidP="001242AA">
      <w:pPr>
        <w:pStyle w:val="Tabletext"/>
        <w:keepLines w:val="0"/>
        <w:numPr>
          <w:ilvl w:val="4"/>
          <w:numId w:val="2"/>
          <w:numberingChange w:id="149" w:author="test" w:date="2009-03-18T15:32:00Z" w:original="%1:7:0:.%2:3:0:.%3:2:0:.%4:2:0:.%5:4:0:"/>
        </w:numPr>
        <w:spacing w:after="0" w:line="240" w:lineRule="auto"/>
        <w:rPr>
          <w:rFonts w:hint="eastAsia"/>
          <w:color w:val="000000"/>
          <w:kern w:val="2"/>
          <w:szCs w:val="24"/>
          <w:lang w:eastAsia="zh-TW"/>
        </w:rPr>
      </w:pPr>
      <w:r w:rsidRPr="00EF4DC6">
        <w:rPr>
          <w:color w:val="000000"/>
          <w:kern w:val="2"/>
          <w:szCs w:val="24"/>
          <w:lang w:eastAsia="zh-TW"/>
        </w:rPr>
        <w:t>長期住院生活補助</w:t>
      </w:r>
      <w:r w:rsidR="001242AA">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1242AA">
        <w:tc>
          <w:tcPr>
            <w:tcW w:w="2170" w:type="dxa"/>
            <w:shd w:val="clear" w:color="auto" w:fill="D9D9D9"/>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1242AA">
        <w:tc>
          <w:tcPr>
            <w:tcW w:w="2170" w:type="dxa"/>
          </w:tcPr>
          <w:p w:rsidR="001242AA" w:rsidRDefault="001242AA" w:rsidP="001242AA">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1242AA" w:rsidRDefault="001242AA" w:rsidP="001242AA">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醫療日額</w:t>
            </w:r>
            <w:r>
              <w:rPr>
                <w:color w:val="000000"/>
                <w:kern w:val="2"/>
                <w:szCs w:val="24"/>
                <w:lang w:eastAsia="zh-TW"/>
              </w:rPr>
              <w:t>’</w:t>
            </w:r>
          </w:p>
        </w:tc>
        <w:tc>
          <w:tcPr>
            <w:tcW w:w="2863" w:type="dxa"/>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1242AA">
        <w:tc>
          <w:tcPr>
            <w:tcW w:w="2170" w:type="dxa"/>
          </w:tcPr>
          <w:p w:rsidR="001242AA" w:rsidRDefault="001242AA" w:rsidP="001242AA">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1242AA" w:rsidRPr="00F36230" w:rsidRDefault="001242AA" w:rsidP="001242AA">
            <w:pPr>
              <w:pStyle w:val="Tabletext"/>
              <w:keepLines w:val="0"/>
              <w:spacing w:after="0" w:line="240" w:lineRule="auto"/>
              <w:rPr>
                <w:rFonts w:ascii="sөũ" w:hAnsi="sөũ" w:hint="eastAsia"/>
                <w:szCs w:val="24"/>
              </w:rPr>
            </w:pPr>
            <w:r>
              <w:rPr>
                <w:rFonts w:hint="eastAsia"/>
                <w:color w:val="000000"/>
                <w:kern w:val="2"/>
                <w:szCs w:val="24"/>
                <w:lang w:eastAsia="zh-TW"/>
              </w:rPr>
              <w:t>DTAGD503</w:t>
            </w:r>
            <w:r w:rsidRPr="00604396">
              <w:rPr>
                <w:rFonts w:ascii="sөũ" w:hAnsi="sөũ" w:hint="eastAsia"/>
              </w:rPr>
              <w:t>.</w:t>
            </w:r>
            <w:r w:rsidR="006837FC" w:rsidRPr="00273971">
              <w:rPr>
                <w:color w:val="000000"/>
                <w:kern w:val="2"/>
                <w:szCs w:val="24"/>
                <w:lang w:eastAsia="zh-TW"/>
              </w:rPr>
              <w:t xml:space="preserve"> LONG_HOSP</w:t>
            </w:r>
            <w:r w:rsidRPr="00F36230">
              <w:rPr>
                <w:rFonts w:ascii="sөũ" w:hAnsi="sөũ"/>
              </w:rPr>
              <w:t>_NAME</w:t>
            </w:r>
          </w:p>
        </w:tc>
        <w:tc>
          <w:tcPr>
            <w:tcW w:w="2863" w:type="dxa"/>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1242AA">
        <w:tc>
          <w:tcPr>
            <w:tcW w:w="2170" w:type="dxa"/>
          </w:tcPr>
          <w:p w:rsidR="001242AA" w:rsidRDefault="001242AA" w:rsidP="001242AA">
            <w:pPr>
              <w:pStyle w:val="Tabletext"/>
              <w:keepLines w:val="0"/>
              <w:spacing w:after="0" w:line="240" w:lineRule="auto"/>
              <w:rPr>
                <w:rFonts w:ascii="sөũ" w:hAnsi="sөũ"/>
              </w:rPr>
            </w:pPr>
            <w:r>
              <w:rPr>
                <w:rFonts w:ascii="sөũ" w:hAnsi="sөũ"/>
              </w:rPr>
              <w:t>理賠內容說明</w:t>
            </w:r>
          </w:p>
        </w:tc>
        <w:tc>
          <w:tcPr>
            <w:tcW w:w="3184" w:type="dxa"/>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1242AA" w:rsidRDefault="001242AA" w:rsidP="001242A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032724" w:rsidRDefault="00032724" w:rsidP="00032724">
      <w:pPr>
        <w:pStyle w:val="Tabletext"/>
        <w:keepLines w:val="0"/>
        <w:spacing w:after="0" w:line="240" w:lineRule="auto"/>
        <w:ind w:left="1701"/>
        <w:rPr>
          <w:rFonts w:hint="eastAsia"/>
          <w:color w:val="000000"/>
          <w:kern w:val="2"/>
          <w:szCs w:val="24"/>
          <w:lang w:eastAsia="zh-TW"/>
        </w:rPr>
      </w:pPr>
    </w:p>
    <w:p w:rsidR="005723B8" w:rsidRPr="005723B8" w:rsidRDefault="00032724" w:rsidP="00032724">
      <w:pPr>
        <w:pStyle w:val="Tabletext"/>
        <w:keepLines w:val="0"/>
        <w:numPr>
          <w:ilvl w:val="3"/>
          <w:numId w:val="2"/>
          <w:numberingChange w:id="150" w:author="test" w:date="2009-03-18T15:32:00Z" w:original="%1:7:0:.%2:3:0:.%3:2:0:.%4:3: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DTAGD503.</w:t>
      </w:r>
      <w:r w:rsidR="003C5212" w:rsidRPr="003C5212">
        <w:rPr>
          <w:color w:val="000000"/>
          <w:kern w:val="2"/>
          <w:szCs w:val="24"/>
          <w:lang w:eastAsia="zh-TW"/>
        </w:rPr>
        <w:t>HOME_CARE_CODE</w:t>
      </w:r>
      <w:r w:rsidRPr="0089449E">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984A47" w:rsidRPr="00984A47">
        <w:rPr>
          <w:rStyle w:val="textgreen1"/>
          <w:rFonts w:ascii="新細明體" w:hAnsi="新細明體" w:cs="新細明體" w:hint="eastAsia"/>
          <w:color w:val="auto"/>
        </w:rPr>
        <w:t>出院療養保險金</w:t>
      </w:r>
      <w:r w:rsidRPr="00AB50BD">
        <w:rPr>
          <w:rStyle w:val="textgreen1"/>
          <w:rFonts w:hint="eastAsia"/>
          <w:color w:val="auto"/>
          <w:lang w:eastAsia="zh-TW"/>
        </w:rPr>
        <w:t>)</w:t>
      </w:r>
    </w:p>
    <w:p w:rsidR="00032724" w:rsidRDefault="00032724" w:rsidP="005723B8">
      <w:pPr>
        <w:pStyle w:val="Tabletext"/>
        <w:keepLines w:val="0"/>
        <w:numPr>
          <w:ilvl w:val="4"/>
          <w:numId w:val="2"/>
          <w:numberingChange w:id="151" w:author="test" w:date="2009-03-18T15:32:00Z" w:original="%1:7:0:.%2:3:0:.%3:2:0:.%4:3: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032724" w:rsidRDefault="00032724" w:rsidP="00032724">
      <w:pPr>
        <w:pStyle w:val="Tabletext"/>
        <w:keepLines w:val="0"/>
        <w:numPr>
          <w:ilvl w:val="4"/>
          <w:numId w:val="2"/>
          <w:numberingChange w:id="152" w:author="test" w:date="2009-03-18T15:32:00Z" w:original="%1:7:0:.%2:3:0:.%3:2:0:.%4:3:0:.%5:2:0:"/>
        </w:numPr>
        <w:spacing w:after="0" w:line="240" w:lineRule="auto"/>
        <w:rPr>
          <w:rFonts w:hint="eastAsia"/>
          <w:color w:val="000000"/>
          <w:kern w:val="2"/>
          <w:szCs w:val="24"/>
          <w:lang w:eastAsia="zh-TW"/>
        </w:rPr>
      </w:pPr>
      <w:r>
        <w:rPr>
          <w:rFonts w:hint="eastAsia"/>
          <w:color w:val="000000"/>
          <w:kern w:val="2"/>
          <w:szCs w:val="24"/>
          <w:lang w:eastAsia="zh-TW"/>
        </w:rPr>
        <w:t>IF DTAGD503.</w:t>
      </w:r>
      <w:r w:rsidR="00F549F1" w:rsidRPr="005723B8">
        <w:rPr>
          <w:color w:val="000000"/>
          <w:kern w:val="2"/>
          <w:szCs w:val="24"/>
          <w:lang w:eastAsia="zh-TW"/>
        </w:rPr>
        <w:t>HOME_CARE_1</w:t>
      </w:r>
      <w:r>
        <w:rPr>
          <w:rFonts w:hint="eastAsia"/>
          <w:color w:val="000000"/>
          <w:kern w:val="2"/>
          <w:szCs w:val="24"/>
          <w:lang w:eastAsia="zh-TW"/>
        </w:rPr>
        <w:t xml:space="preserve"> &gt; 0</w:t>
      </w:r>
    </w:p>
    <w:p w:rsidR="007303B0" w:rsidRDefault="007303B0" w:rsidP="005723B8">
      <w:pPr>
        <w:pStyle w:val="Tabletext"/>
        <w:keepLines w:val="0"/>
        <w:numPr>
          <w:ilvl w:val="5"/>
          <w:numId w:val="2"/>
          <w:numberingChange w:id="153" w:author="test" w:date="2009-03-18T15:32:00Z" w:original="%1:7:0:.%2:3:0:.%3:2:0:.%4:3:0:.%5:2:0:.%6:1:0:"/>
        </w:numPr>
        <w:spacing w:after="0" w:line="240" w:lineRule="auto"/>
        <w:rPr>
          <w:rFonts w:hint="eastAsia"/>
          <w:color w:val="000000"/>
          <w:kern w:val="2"/>
          <w:szCs w:val="24"/>
          <w:lang w:eastAsia="zh-TW"/>
        </w:rPr>
      </w:pPr>
      <w:r>
        <w:rPr>
          <w:rFonts w:hint="eastAsia"/>
          <w:color w:val="000000"/>
          <w:kern w:val="2"/>
          <w:szCs w:val="24"/>
          <w:lang w:eastAsia="zh-TW"/>
        </w:rPr>
        <w:t>IF DTAGD503.</w:t>
      </w:r>
      <w:r w:rsidRPr="007303B0">
        <w:rPr>
          <w:color w:val="000000"/>
          <w:kern w:val="2"/>
          <w:szCs w:val="24"/>
          <w:lang w:eastAsia="zh-TW"/>
        </w:rPr>
        <w:t>CARE_LIMIT_1</w:t>
      </w:r>
      <w:r>
        <w:rPr>
          <w:rFonts w:hint="eastAsia"/>
          <w:color w:val="000000"/>
          <w:kern w:val="2"/>
          <w:szCs w:val="24"/>
          <w:lang w:eastAsia="zh-TW"/>
        </w:rPr>
        <w:t xml:space="preserve"> &gt; 0</w:t>
      </w:r>
    </w:p>
    <w:p w:rsidR="00032724" w:rsidRPr="00983AD7" w:rsidRDefault="00032724" w:rsidP="005723B8">
      <w:pPr>
        <w:pStyle w:val="Tabletext"/>
        <w:keepLines w:val="0"/>
        <w:numPr>
          <w:ilvl w:val="6"/>
          <w:numId w:val="2"/>
          <w:numberingChange w:id="154" w:author="test" w:date="2009-03-18T15:32:00Z" w:original="%1:7:0:.%2:3:0:.%3:2:0:.%4:3:0:.%5:2:0:.%6:1: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086022" w:rsidRPr="00086022">
        <w:rPr>
          <w:rFonts w:hint="eastAsia"/>
          <w:color w:val="000000"/>
          <w:kern w:val="2"/>
          <w:szCs w:val="24"/>
          <w:lang w:eastAsia="zh-TW"/>
        </w:rPr>
        <w:t xml:space="preserve"> </w:t>
      </w:r>
      <w:r w:rsidR="00086022">
        <w:rPr>
          <w:rFonts w:hint="eastAsia"/>
          <w:color w:val="000000"/>
          <w:kern w:val="2"/>
          <w:szCs w:val="24"/>
          <w:lang w:eastAsia="zh-TW"/>
        </w:rPr>
        <w:t>DTAGD503.</w:t>
      </w:r>
      <w:r w:rsidR="00086022" w:rsidRPr="005723B8">
        <w:rPr>
          <w:color w:val="000000"/>
          <w:kern w:val="2"/>
          <w:szCs w:val="24"/>
          <w:lang w:eastAsia="zh-TW"/>
        </w:rPr>
        <w:t>HOME_CARE_1</w:t>
      </w:r>
      <w:r w:rsidR="00086022" w:rsidRPr="005723B8">
        <w:rPr>
          <w:rFonts w:hint="eastAsia"/>
          <w:color w:val="000000"/>
          <w:kern w:val="2"/>
          <w:szCs w:val="24"/>
          <w:lang w:eastAsia="zh-TW"/>
        </w:rPr>
        <w:t>+</w:t>
      </w:r>
      <w:r>
        <w:rPr>
          <w:rFonts w:hint="eastAsia"/>
          <w:color w:val="000000"/>
          <w:kern w:val="2"/>
          <w:szCs w:val="24"/>
          <w:lang w:eastAsia="zh-TW"/>
        </w:rPr>
        <w:t xml:space="preserve"> </w:t>
      </w:r>
      <w:r>
        <w:rPr>
          <w:color w:val="000000"/>
          <w:kern w:val="2"/>
          <w:szCs w:val="24"/>
          <w:lang w:eastAsia="zh-TW"/>
        </w:rPr>
        <w:t>‘</w:t>
      </w:r>
      <w:r w:rsidR="00086022" w:rsidRPr="005723B8">
        <w:rPr>
          <w:color w:val="000000"/>
          <w:kern w:val="2"/>
          <w:szCs w:val="24"/>
          <w:lang w:eastAsia="zh-TW"/>
        </w:rPr>
        <w:t>%×</w:t>
      </w:r>
      <w:r w:rsidR="00086022" w:rsidRPr="005723B8">
        <w:rPr>
          <w:color w:val="000000"/>
          <w:kern w:val="2"/>
          <w:szCs w:val="24"/>
          <w:lang w:eastAsia="zh-TW"/>
        </w:rPr>
        <w:t>日額</w:t>
      </w:r>
      <w:r w:rsidR="00086022" w:rsidRPr="005723B8">
        <w:rPr>
          <w:color w:val="000000"/>
          <w:kern w:val="2"/>
          <w:szCs w:val="24"/>
          <w:lang w:eastAsia="zh-TW"/>
        </w:rPr>
        <w:t>×</w:t>
      </w:r>
      <w:r w:rsidR="00086022" w:rsidRPr="005723B8">
        <w:rPr>
          <w:color w:val="000000"/>
          <w:kern w:val="2"/>
          <w:szCs w:val="24"/>
          <w:lang w:eastAsia="zh-TW"/>
        </w:rPr>
        <w:t>住院天數</w:t>
      </w:r>
      <w:r w:rsidR="007661B2" w:rsidRPr="005723B8">
        <w:rPr>
          <w:rFonts w:hint="eastAsia"/>
          <w:color w:val="000000"/>
          <w:kern w:val="2"/>
          <w:szCs w:val="24"/>
          <w:lang w:eastAsia="zh-TW"/>
        </w:rPr>
        <w:t>；</w:t>
      </w:r>
      <w:r w:rsidR="00422186" w:rsidRPr="005723B8">
        <w:rPr>
          <w:color w:val="000000"/>
          <w:kern w:val="2"/>
          <w:szCs w:val="24"/>
          <w:lang w:eastAsia="zh-TW"/>
        </w:rPr>
        <w:t>最高以</w:t>
      </w:r>
      <w:r w:rsidRPr="005723B8">
        <w:rPr>
          <w:rFonts w:hint="eastAsia"/>
          <w:color w:val="000000"/>
          <w:kern w:val="2"/>
          <w:szCs w:val="24"/>
          <w:lang w:eastAsia="zh-TW"/>
        </w:rPr>
        <w:t>’</w:t>
      </w:r>
      <w:r w:rsidRPr="005723B8">
        <w:rPr>
          <w:rFonts w:hint="eastAsia"/>
          <w:color w:val="000000"/>
          <w:kern w:val="2"/>
          <w:szCs w:val="24"/>
          <w:lang w:eastAsia="zh-TW"/>
        </w:rPr>
        <w:t>+</w:t>
      </w:r>
      <w:r w:rsidR="00422186" w:rsidRPr="00422186">
        <w:rPr>
          <w:rFonts w:hint="eastAsia"/>
          <w:color w:val="000000"/>
          <w:kern w:val="2"/>
          <w:szCs w:val="24"/>
          <w:lang w:eastAsia="zh-TW"/>
        </w:rPr>
        <w:t xml:space="preserve"> </w:t>
      </w:r>
      <w:r w:rsidR="00422186">
        <w:rPr>
          <w:rFonts w:hint="eastAsia"/>
          <w:color w:val="000000"/>
          <w:kern w:val="2"/>
          <w:szCs w:val="24"/>
          <w:lang w:eastAsia="zh-TW"/>
        </w:rPr>
        <w:t>DTAGD503.</w:t>
      </w:r>
      <w:r w:rsidR="00422186" w:rsidRPr="007303B0">
        <w:rPr>
          <w:color w:val="000000"/>
          <w:kern w:val="2"/>
          <w:szCs w:val="24"/>
          <w:lang w:eastAsia="zh-TW"/>
        </w:rPr>
        <w:t>CARE_LIMIT_1</w:t>
      </w:r>
      <w:r w:rsidRPr="005723B8">
        <w:rPr>
          <w:rFonts w:hint="eastAsia"/>
          <w:color w:val="000000"/>
          <w:kern w:val="2"/>
          <w:szCs w:val="24"/>
          <w:lang w:eastAsia="zh-TW"/>
        </w:rPr>
        <w:t>+</w:t>
      </w:r>
      <w:r w:rsidRPr="005723B8">
        <w:rPr>
          <w:rFonts w:hint="eastAsia"/>
          <w:color w:val="000000"/>
          <w:kern w:val="2"/>
          <w:szCs w:val="24"/>
          <w:lang w:eastAsia="zh-TW"/>
        </w:rPr>
        <w:t>’</w:t>
      </w:r>
      <w:r w:rsidR="00422186" w:rsidRPr="005723B8">
        <w:rPr>
          <w:color w:val="000000"/>
          <w:kern w:val="2"/>
          <w:szCs w:val="24"/>
          <w:lang w:eastAsia="zh-TW"/>
        </w:rPr>
        <w:t xml:space="preserve"> </w:t>
      </w:r>
      <w:r w:rsidR="00422186" w:rsidRPr="005723B8">
        <w:rPr>
          <w:color w:val="000000"/>
          <w:kern w:val="2"/>
          <w:szCs w:val="24"/>
          <w:lang w:eastAsia="zh-TW"/>
        </w:rPr>
        <w:t>日為限</w:t>
      </w:r>
      <w:r w:rsidRPr="005723B8">
        <w:rPr>
          <w:rFonts w:hint="eastAsia"/>
          <w:color w:val="000000"/>
          <w:kern w:val="2"/>
          <w:szCs w:val="24"/>
          <w:lang w:eastAsia="zh-TW"/>
        </w:rPr>
        <w:t>’</w:t>
      </w:r>
    </w:p>
    <w:p w:rsidR="00D618E2" w:rsidRDefault="00D618E2" w:rsidP="005723B8">
      <w:pPr>
        <w:pStyle w:val="Tabletext"/>
        <w:keepLines w:val="0"/>
        <w:numPr>
          <w:ilvl w:val="5"/>
          <w:numId w:val="2"/>
          <w:numberingChange w:id="155" w:author="test" w:date="2009-03-18T15:32:00Z" w:original="%1:7:0:.%2:3:0:.%3:2:0:.%4:3:0:.%5:2:0:.%6:2:0:"/>
        </w:numPr>
        <w:spacing w:after="0" w:line="240" w:lineRule="auto"/>
        <w:rPr>
          <w:rFonts w:hint="eastAsia"/>
          <w:color w:val="000000"/>
          <w:kern w:val="2"/>
          <w:szCs w:val="24"/>
          <w:lang w:eastAsia="zh-TW"/>
        </w:rPr>
      </w:pPr>
      <w:r>
        <w:rPr>
          <w:rFonts w:hint="eastAsia"/>
          <w:color w:val="000000"/>
          <w:kern w:val="2"/>
          <w:szCs w:val="24"/>
          <w:lang w:eastAsia="zh-TW"/>
        </w:rPr>
        <w:t>ELSE</w:t>
      </w:r>
    </w:p>
    <w:p w:rsidR="00A81A78" w:rsidRDefault="00A81A78" w:rsidP="005723B8">
      <w:pPr>
        <w:pStyle w:val="Tabletext"/>
        <w:keepLines w:val="0"/>
        <w:numPr>
          <w:ilvl w:val="6"/>
          <w:numId w:val="2"/>
          <w:numberingChange w:id="156" w:author="test" w:date="2009-03-18T15:32:00Z" w:original="%1:7:0:.%2:3:0:.%3:2:0:.%4:3:0:.%5:2:0:.%6:2: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Pr="00086022">
        <w:rPr>
          <w:rFonts w:hint="eastAsia"/>
          <w:color w:val="000000"/>
          <w:kern w:val="2"/>
          <w:szCs w:val="24"/>
          <w:lang w:eastAsia="zh-TW"/>
        </w:rPr>
        <w:t xml:space="preserve"> </w:t>
      </w:r>
      <w:r>
        <w:rPr>
          <w:rFonts w:hint="eastAsia"/>
          <w:color w:val="000000"/>
          <w:kern w:val="2"/>
          <w:szCs w:val="24"/>
          <w:lang w:eastAsia="zh-TW"/>
        </w:rPr>
        <w:t>DTAGD503.</w:t>
      </w:r>
      <w:r w:rsidRPr="005723B8">
        <w:rPr>
          <w:color w:val="000000"/>
          <w:kern w:val="2"/>
          <w:szCs w:val="24"/>
          <w:lang w:eastAsia="zh-TW"/>
        </w:rPr>
        <w:t>HOME_CARE_1</w:t>
      </w:r>
      <w:r w:rsidRPr="005723B8">
        <w:rPr>
          <w:rFonts w:hint="eastAsia"/>
          <w:color w:val="000000"/>
          <w:kern w:val="2"/>
          <w:szCs w:val="24"/>
          <w:lang w:eastAsia="zh-TW"/>
        </w:rPr>
        <w:t>+</w:t>
      </w:r>
      <w:r>
        <w:rPr>
          <w:rFonts w:hint="eastAsia"/>
          <w:color w:val="000000"/>
          <w:kern w:val="2"/>
          <w:szCs w:val="24"/>
          <w:lang w:eastAsia="zh-TW"/>
        </w:rPr>
        <w:t xml:space="preserve"> </w:t>
      </w:r>
      <w:r>
        <w:rPr>
          <w:color w:val="000000"/>
          <w:kern w:val="2"/>
          <w:szCs w:val="24"/>
          <w:lang w:eastAsia="zh-TW"/>
        </w:rPr>
        <w:t>‘</w:t>
      </w:r>
      <w:r w:rsidRPr="005723B8">
        <w:rPr>
          <w:color w:val="000000"/>
          <w:kern w:val="2"/>
          <w:szCs w:val="24"/>
          <w:lang w:eastAsia="zh-TW"/>
        </w:rPr>
        <w:t>%×</w:t>
      </w:r>
      <w:r w:rsidRPr="005723B8">
        <w:rPr>
          <w:color w:val="000000"/>
          <w:kern w:val="2"/>
          <w:szCs w:val="24"/>
          <w:lang w:eastAsia="zh-TW"/>
        </w:rPr>
        <w:t>日額</w:t>
      </w:r>
      <w:r w:rsidRPr="005723B8">
        <w:rPr>
          <w:color w:val="000000"/>
          <w:kern w:val="2"/>
          <w:szCs w:val="24"/>
          <w:lang w:eastAsia="zh-TW"/>
        </w:rPr>
        <w:t>×</w:t>
      </w:r>
      <w:r w:rsidRPr="005723B8">
        <w:rPr>
          <w:color w:val="000000"/>
          <w:kern w:val="2"/>
          <w:szCs w:val="24"/>
          <w:lang w:eastAsia="zh-TW"/>
        </w:rPr>
        <w:t>住院天數</w:t>
      </w:r>
      <w:r w:rsidRPr="005723B8">
        <w:rPr>
          <w:rFonts w:hint="eastAsia"/>
          <w:color w:val="000000"/>
          <w:kern w:val="2"/>
          <w:szCs w:val="24"/>
          <w:lang w:eastAsia="zh-TW"/>
        </w:rPr>
        <w:t>’</w:t>
      </w:r>
    </w:p>
    <w:p w:rsidR="00032724" w:rsidRPr="004D2F0E" w:rsidRDefault="00984A47" w:rsidP="00032724">
      <w:pPr>
        <w:pStyle w:val="Tabletext"/>
        <w:keepLines w:val="0"/>
        <w:numPr>
          <w:ilvl w:val="4"/>
          <w:numId w:val="2"/>
          <w:numberingChange w:id="157" w:author="test" w:date="2009-03-18T15:32:00Z" w:original="%1:7:0:.%2:3:0:.%3:2:0:.%4:3:0:.%5:3:0:"/>
        </w:numPr>
        <w:spacing w:after="0" w:line="240" w:lineRule="auto"/>
        <w:rPr>
          <w:rFonts w:hint="eastAsia"/>
          <w:color w:val="000000"/>
          <w:kern w:val="2"/>
          <w:szCs w:val="24"/>
          <w:lang w:eastAsia="zh-TW"/>
        </w:rPr>
      </w:pPr>
      <w:r w:rsidRPr="005723B8">
        <w:rPr>
          <w:rFonts w:hint="eastAsia"/>
          <w:color w:val="000000"/>
          <w:kern w:val="2"/>
          <w:szCs w:val="24"/>
          <w:lang w:eastAsia="zh-TW"/>
        </w:rPr>
        <w:t>出院療養保險金</w:t>
      </w:r>
      <w:r w:rsidR="00032724">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032724">
        <w:tc>
          <w:tcPr>
            <w:tcW w:w="2170" w:type="dxa"/>
            <w:shd w:val="clear" w:color="auto" w:fill="D9D9D9"/>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032724">
        <w:tc>
          <w:tcPr>
            <w:tcW w:w="2170" w:type="dxa"/>
          </w:tcPr>
          <w:p w:rsidR="00032724" w:rsidRDefault="00032724" w:rsidP="00032724">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032724" w:rsidRDefault="00032724" w:rsidP="00032724">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醫療日額</w:t>
            </w:r>
            <w:r>
              <w:rPr>
                <w:color w:val="000000"/>
                <w:kern w:val="2"/>
                <w:szCs w:val="24"/>
                <w:lang w:eastAsia="zh-TW"/>
              </w:rPr>
              <w:t>’</w:t>
            </w:r>
          </w:p>
        </w:tc>
        <w:tc>
          <w:tcPr>
            <w:tcW w:w="2863" w:type="dxa"/>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032724">
        <w:tc>
          <w:tcPr>
            <w:tcW w:w="2170" w:type="dxa"/>
          </w:tcPr>
          <w:p w:rsidR="00032724" w:rsidRDefault="00032724" w:rsidP="00032724">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032724" w:rsidRPr="00F36230" w:rsidRDefault="00032724" w:rsidP="00032724">
            <w:pPr>
              <w:pStyle w:val="Tabletext"/>
              <w:keepLines w:val="0"/>
              <w:spacing w:after="0" w:line="240" w:lineRule="auto"/>
              <w:rPr>
                <w:rFonts w:ascii="sөũ" w:hAnsi="sөũ" w:hint="eastAsia"/>
                <w:szCs w:val="24"/>
              </w:rPr>
            </w:pPr>
            <w:r>
              <w:rPr>
                <w:rFonts w:hint="eastAsia"/>
                <w:color w:val="000000"/>
                <w:kern w:val="2"/>
                <w:szCs w:val="24"/>
                <w:lang w:eastAsia="zh-TW"/>
              </w:rPr>
              <w:t>DTAGD503</w:t>
            </w:r>
            <w:r w:rsidRPr="00604396">
              <w:rPr>
                <w:rFonts w:ascii="sөũ" w:hAnsi="sөũ" w:hint="eastAsia"/>
              </w:rPr>
              <w:t>.</w:t>
            </w:r>
            <w:r w:rsidR="003C5212" w:rsidRPr="003C5212">
              <w:rPr>
                <w:color w:val="000000"/>
                <w:kern w:val="2"/>
                <w:szCs w:val="24"/>
                <w:lang w:eastAsia="zh-TW"/>
              </w:rPr>
              <w:t>HOME_CARE</w:t>
            </w:r>
            <w:r w:rsidRPr="00F36230">
              <w:rPr>
                <w:rFonts w:ascii="sөũ" w:hAnsi="sөũ"/>
              </w:rPr>
              <w:t>_NAME</w:t>
            </w:r>
          </w:p>
        </w:tc>
        <w:tc>
          <w:tcPr>
            <w:tcW w:w="2863" w:type="dxa"/>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032724">
        <w:tc>
          <w:tcPr>
            <w:tcW w:w="2170" w:type="dxa"/>
          </w:tcPr>
          <w:p w:rsidR="00032724" w:rsidRDefault="00032724" w:rsidP="00032724">
            <w:pPr>
              <w:pStyle w:val="Tabletext"/>
              <w:keepLines w:val="0"/>
              <w:spacing w:after="0" w:line="240" w:lineRule="auto"/>
              <w:rPr>
                <w:rFonts w:ascii="sөũ" w:hAnsi="sөũ"/>
              </w:rPr>
            </w:pPr>
            <w:r>
              <w:rPr>
                <w:rFonts w:ascii="sөũ" w:hAnsi="sөũ"/>
              </w:rPr>
              <w:t>理賠內容說明</w:t>
            </w:r>
          </w:p>
        </w:tc>
        <w:tc>
          <w:tcPr>
            <w:tcW w:w="3184" w:type="dxa"/>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032724" w:rsidRDefault="00032724" w:rsidP="0003272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1242AA" w:rsidRDefault="001242AA" w:rsidP="008E2336">
      <w:pPr>
        <w:pStyle w:val="Tabletext"/>
        <w:keepLines w:val="0"/>
        <w:spacing w:after="0" w:line="240" w:lineRule="auto"/>
        <w:rPr>
          <w:rFonts w:hint="eastAsia"/>
          <w:color w:val="000000"/>
          <w:kern w:val="2"/>
          <w:szCs w:val="24"/>
          <w:lang w:eastAsia="zh-TW"/>
        </w:rPr>
      </w:pPr>
    </w:p>
    <w:p w:rsidR="00560E79" w:rsidRPr="00560E79" w:rsidRDefault="008E2336" w:rsidP="008E2336">
      <w:pPr>
        <w:pStyle w:val="Tabletext"/>
        <w:keepLines w:val="0"/>
        <w:numPr>
          <w:ilvl w:val="3"/>
          <w:numId w:val="2"/>
          <w:numberingChange w:id="158" w:author="test" w:date="2009-03-18T15:32:00Z" w:original="%1:7:0:.%2:3:0:.%3:2:0:.%4:4: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DTAGD503.</w:t>
      </w:r>
      <w:r w:rsidR="00BD3766" w:rsidRPr="00BD3766">
        <w:rPr>
          <w:color w:val="000000"/>
          <w:kern w:val="2"/>
          <w:szCs w:val="24"/>
          <w:lang w:eastAsia="zh-TW"/>
        </w:rPr>
        <w:t>ICU_HOSP_CODE</w:t>
      </w:r>
      <w:r w:rsidRPr="0089449E">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693C1A" w:rsidRPr="00693C1A">
        <w:rPr>
          <w:rStyle w:val="textgreen1"/>
          <w:color w:val="auto"/>
        </w:rPr>
        <w:t>加護病房及燒燙傷病房保險金</w:t>
      </w:r>
      <w:r w:rsidRPr="00AB50BD">
        <w:rPr>
          <w:rStyle w:val="textgreen1"/>
          <w:rFonts w:hint="eastAsia"/>
          <w:color w:val="auto"/>
          <w:lang w:eastAsia="zh-TW"/>
        </w:rPr>
        <w:t>)</w:t>
      </w:r>
    </w:p>
    <w:p w:rsidR="008E2336" w:rsidRDefault="008E2336" w:rsidP="00560E79">
      <w:pPr>
        <w:pStyle w:val="Tabletext"/>
        <w:keepLines w:val="0"/>
        <w:numPr>
          <w:ilvl w:val="4"/>
          <w:numId w:val="2"/>
          <w:numberingChange w:id="159" w:author="test" w:date="2009-03-18T15:32:00Z" w:original="%1:7:0:.%2:3:0:.%3:2:0:.%4:4: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8E2336" w:rsidRDefault="008E2336" w:rsidP="008E2336">
      <w:pPr>
        <w:pStyle w:val="Tabletext"/>
        <w:keepLines w:val="0"/>
        <w:numPr>
          <w:ilvl w:val="4"/>
          <w:numId w:val="2"/>
          <w:numberingChange w:id="160" w:author="test" w:date="2009-03-18T15:32:00Z" w:original="%1:7:0:.%2:3:0:.%3:2:0:.%4:4:0:.%5:2:0:"/>
        </w:numPr>
        <w:spacing w:after="0" w:line="240" w:lineRule="auto"/>
        <w:rPr>
          <w:rFonts w:hint="eastAsia"/>
          <w:color w:val="000000"/>
          <w:kern w:val="2"/>
          <w:szCs w:val="24"/>
          <w:lang w:eastAsia="zh-TW"/>
        </w:rPr>
      </w:pPr>
      <w:r>
        <w:rPr>
          <w:rFonts w:hint="eastAsia"/>
          <w:color w:val="000000"/>
          <w:kern w:val="2"/>
          <w:szCs w:val="24"/>
          <w:lang w:eastAsia="zh-TW"/>
        </w:rPr>
        <w:t>IF DTAGD503.</w:t>
      </w:r>
      <w:r w:rsidR="007A2A77" w:rsidRPr="00BD3766">
        <w:rPr>
          <w:color w:val="000000"/>
          <w:kern w:val="2"/>
          <w:szCs w:val="24"/>
          <w:lang w:eastAsia="zh-TW"/>
        </w:rPr>
        <w:t>ICU_HOSP</w:t>
      </w:r>
      <w:r w:rsidR="004427CD" w:rsidRPr="00560E79">
        <w:rPr>
          <w:color w:val="000000"/>
          <w:kern w:val="2"/>
          <w:szCs w:val="24"/>
          <w:lang w:eastAsia="zh-TW"/>
        </w:rPr>
        <w:t xml:space="preserve"> </w:t>
      </w:r>
      <w:r w:rsidRPr="00560E79">
        <w:rPr>
          <w:color w:val="000000"/>
          <w:kern w:val="2"/>
          <w:szCs w:val="24"/>
          <w:lang w:eastAsia="zh-TW"/>
        </w:rPr>
        <w:t>_1</w:t>
      </w:r>
      <w:r>
        <w:rPr>
          <w:rFonts w:hint="eastAsia"/>
          <w:color w:val="000000"/>
          <w:kern w:val="2"/>
          <w:szCs w:val="24"/>
          <w:lang w:eastAsia="zh-TW"/>
        </w:rPr>
        <w:t xml:space="preserve"> &gt; 0</w:t>
      </w:r>
    </w:p>
    <w:p w:rsidR="008E2336" w:rsidRDefault="008E2336" w:rsidP="00560E79">
      <w:pPr>
        <w:pStyle w:val="Tabletext"/>
        <w:keepLines w:val="0"/>
        <w:numPr>
          <w:ilvl w:val="5"/>
          <w:numId w:val="2"/>
          <w:numberingChange w:id="161" w:author="test" w:date="2009-03-18T15:32:00Z" w:original="%1:7:0:.%2:3:0:.%3:2:0:.%4:4:0:.%5:2:0:.%6:1:0:"/>
        </w:numPr>
        <w:spacing w:after="0" w:line="240" w:lineRule="auto"/>
        <w:rPr>
          <w:rFonts w:hint="eastAsia"/>
          <w:color w:val="000000"/>
          <w:kern w:val="2"/>
          <w:szCs w:val="24"/>
          <w:lang w:eastAsia="zh-TW"/>
        </w:rPr>
      </w:pPr>
      <w:r>
        <w:rPr>
          <w:rFonts w:hint="eastAsia"/>
          <w:color w:val="000000"/>
          <w:kern w:val="2"/>
          <w:szCs w:val="24"/>
          <w:lang w:eastAsia="zh-TW"/>
        </w:rPr>
        <w:t>IF DTAGD503.</w:t>
      </w:r>
      <w:r w:rsidR="00212972" w:rsidRPr="00BD3766">
        <w:rPr>
          <w:color w:val="000000"/>
          <w:kern w:val="2"/>
          <w:szCs w:val="24"/>
          <w:lang w:eastAsia="zh-TW"/>
        </w:rPr>
        <w:t>ICU</w:t>
      </w:r>
      <w:r w:rsidRPr="007303B0">
        <w:rPr>
          <w:color w:val="000000"/>
          <w:kern w:val="2"/>
          <w:szCs w:val="24"/>
          <w:lang w:eastAsia="zh-TW"/>
        </w:rPr>
        <w:t>_LIMIT_1</w:t>
      </w:r>
      <w:r>
        <w:rPr>
          <w:rFonts w:hint="eastAsia"/>
          <w:color w:val="000000"/>
          <w:kern w:val="2"/>
          <w:szCs w:val="24"/>
          <w:lang w:eastAsia="zh-TW"/>
        </w:rPr>
        <w:t xml:space="preserve"> &gt; 0</w:t>
      </w:r>
    </w:p>
    <w:p w:rsidR="008E2336" w:rsidRPr="00983AD7" w:rsidRDefault="008E2336" w:rsidP="00560E79">
      <w:pPr>
        <w:pStyle w:val="Tabletext"/>
        <w:keepLines w:val="0"/>
        <w:numPr>
          <w:ilvl w:val="6"/>
          <w:numId w:val="2"/>
          <w:numberingChange w:id="162" w:author="test" w:date="2009-03-18T15:32:00Z" w:original="%1:7:0:.%2:3:0:.%3:2:0:.%4:4:0:.%5:2:0:.%6:1: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Pr="00086022">
        <w:rPr>
          <w:rFonts w:hint="eastAsia"/>
          <w:color w:val="000000"/>
          <w:kern w:val="2"/>
          <w:szCs w:val="24"/>
          <w:lang w:eastAsia="zh-TW"/>
        </w:rPr>
        <w:t xml:space="preserve"> </w:t>
      </w:r>
      <w:r>
        <w:rPr>
          <w:rFonts w:hint="eastAsia"/>
          <w:color w:val="000000"/>
          <w:kern w:val="2"/>
          <w:szCs w:val="24"/>
          <w:lang w:eastAsia="zh-TW"/>
        </w:rPr>
        <w:t>DTAGD503.</w:t>
      </w:r>
      <w:r w:rsidR="009D58C4" w:rsidRPr="009D58C4">
        <w:rPr>
          <w:color w:val="000000"/>
          <w:kern w:val="2"/>
          <w:szCs w:val="24"/>
          <w:lang w:eastAsia="zh-TW"/>
        </w:rPr>
        <w:t xml:space="preserve"> </w:t>
      </w:r>
      <w:r w:rsidR="009D58C4" w:rsidRPr="00BD3766">
        <w:rPr>
          <w:color w:val="000000"/>
          <w:kern w:val="2"/>
          <w:szCs w:val="24"/>
          <w:lang w:eastAsia="zh-TW"/>
        </w:rPr>
        <w:t>ICU_HOSP</w:t>
      </w:r>
      <w:r w:rsidR="009D58C4" w:rsidRPr="00560E79">
        <w:rPr>
          <w:color w:val="000000"/>
          <w:kern w:val="2"/>
          <w:szCs w:val="24"/>
          <w:lang w:eastAsia="zh-TW"/>
        </w:rPr>
        <w:t xml:space="preserve"> _1</w:t>
      </w:r>
      <w:r w:rsidRPr="00560E79">
        <w:rPr>
          <w:rFonts w:hint="eastAsia"/>
          <w:color w:val="000000"/>
          <w:kern w:val="2"/>
          <w:szCs w:val="24"/>
          <w:lang w:eastAsia="zh-TW"/>
        </w:rPr>
        <w:t>+</w:t>
      </w:r>
      <w:r>
        <w:rPr>
          <w:rFonts w:hint="eastAsia"/>
          <w:color w:val="000000"/>
          <w:kern w:val="2"/>
          <w:szCs w:val="24"/>
          <w:lang w:eastAsia="zh-TW"/>
        </w:rPr>
        <w:t xml:space="preserve"> </w:t>
      </w:r>
      <w:r>
        <w:rPr>
          <w:color w:val="000000"/>
          <w:kern w:val="2"/>
          <w:szCs w:val="24"/>
          <w:lang w:eastAsia="zh-TW"/>
        </w:rPr>
        <w:t>‘</w:t>
      </w:r>
      <w:r w:rsidR="009D58C4" w:rsidRPr="00560E79">
        <w:rPr>
          <w:color w:val="000000"/>
          <w:kern w:val="2"/>
          <w:szCs w:val="24"/>
          <w:lang w:eastAsia="zh-TW"/>
        </w:rPr>
        <w:t>倍</w:t>
      </w:r>
      <w:r w:rsidR="009D58C4" w:rsidRPr="00560E79">
        <w:rPr>
          <w:color w:val="000000"/>
          <w:kern w:val="2"/>
          <w:szCs w:val="24"/>
          <w:lang w:eastAsia="zh-TW"/>
        </w:rPr>
        <w:t>×</w:t>
      </w:r>
      <w:r w:rsidR="00090E75" w:rsidRPr="00560E79">
        <w:rPr>
          <w:color w:val="000000"/>
          <w:kern w:val="2"/>
          <w:szCs w:val="24"/>
          <w:lang w:eastAsia="zh-TW"/>
        </w:rPr>
        <w:t>日額</w:t>
      </w:r>
      <w:r w:rsidR="00090E75" w:rsidRPr="00560E79">
        <w:rPr>
          <w:color w:val="000000"/>
          <w:kern w:val="2"/>
          <w:szCs w:val="24"/>
          <w:lang w:eastAsia="zh-TW"/>
        </w:rPr>
        <w:t>×</w:t>
      </w:r>
      <w:r w:rsidR="00090E75" w:rsidRPr="00560E79">
        <w:rPr>
          <w:color w:val="000000"/>
          <w:kern w:val="2"/>
          <w:szCs w:val="24"/>
          <w:lang w:eastAsia="zh-TW"/>
        </w:rPr>
        <w:t>住進加護病房或燒燙傷病房的天數</w:t>
      </w:r>
      <w:r w:rsidRPr="00560E79">
        <w:rPr>
          <w:rFonts w:hint="eastAsia"/>
          <w:color w:val="000000"/>
          <w:kern w:val="2"/>
          <w:szCs w:val="24"/>
          <w:lang w:eastAsia="zh-TW"/>
        </w:rPr>
        <w:t>；</w:t>
      </w:r>
      <w:r w:rsidRPr="00560E79">
        <w:rPr>
          <w:color w:val="000000"/>
          <w:kern w:val="2"/>
          <w:szCs w:val="24"/>
          <w:lang w:eastAsia="zh-TW"/>
        </w:rPr>
        <w:t>最高以</w:t>
      </w:r>
      <w:r w:rsidRPr="00560E79">
        <w:rPr>
          <w:rFonts w:hint="eastAsia"/>
          <w:color w:val="000000"/>
          <w:kern w:val="2"/>
          <w:szCs w:val="24"/>
          <w:lang w:eastAsia="zh-TW"/>
        </w:rPr>
        <w:t>’</w:t>
      </w:r>
      <w:r w:rsidRPr="00560E79">
        <w:rPr>
          <w:rFonts w:hint="eastAsia"/>
          <w:color w:val="000000"/>
          <w:kern w:val="2"/>
          <w:szCs w:val="24"/>
          <w:lang w:eastAsia="zh-TW"/>
        </w:rPr>
        <w:t>+</w:t>
      </w:r>
      <w:r w:rsidRPr="00422186">
        <w:rPr>
          <w:rFonts w:hint="eastAsia"/>
          <w:color w:val="000000"/>
          <w:kern w:val="2"/>
          <w:szCs w:val="24"/>
          <w:lang w:eastAsia="zh-TW"/>
        </w:rPr>
        <w:t xml:space="preserve"> </w:t>
      </w:r>
      <w:r>
        <w:rPr>
          <w:rFonts w:hint="eastAsia"/>
          <w:color w:val="000000"/>
          <w:kern w:val="2"/>
          <w:szCs w:val="24"/>
          <w:lang w:eastAsia="zh-TW"/>
        </w:rPr>
        <w:t>DTAGD503.</w:t>
      </w:r>
      <w:r w:rsidR="0079458F" w:rsidRPr="0079458F">
        <w:rPr>
          <w:color w:val="000000"/>
          <w:kern w:val="2"/>
          <w:szCs w:val="24"/>
          <w:lang w:eastAsia="zh-TW"/>
        </w:rPr>
        <w:t xml:space="preserve"> </w:t>
      </w:r>
      <w:r w:rsidR="0079458F" w:rsidRPr="00BD3766">
        <w:rPr>
          <w:color w:val="000000"/>
          <w:kern w:val="2"/>
          <w:szCs w:val="24"/>
          <w:lang w:eastAsia="zh-TW"/>
        </w:rPr>
        <w:t>ICU</w:t>
      </w:r>
      <w:r w:rsidR="0079458F" w:rsidRPr="007303B0">
        <w:rPr>
          <w:color w:val="000000"/>
          <w:kern w:val="2"/>
          <w:szCs w:val="24"/>
          <w:lang w:eastAsia="zh-TW"/>
        </w:rPr>
        <w:t>_LIMIT_1</w:t>
      </w:r>
      <w:r w:rsidRPr="00560E79">
        <w:rPr>
          <w:rFonts w:hint="eastAsia"/>
          <w:color w:val="000000"/>
          <w:kern w:val="2"/>
          <w:szCs w:val="24"/>
          <w:lang w:eastAsia="zh-TW"/>
        </w:rPr>
        <w:t>+</w:t>
      </w:r>
      <w:r w:rsidRPr="00560E79">
        <w:rPr>
          <w:rFonts w:hint="eastAsia"/>
          <w:color w:val="000000"/>
          <w:kern w:val="2"/>
          <w:szCs w:val="24"/>
          <w:lang w:eastAsia="zh-TW"/>
        </w:rPr>
        <w:t>’</w:t>
      </w:r>
      <w:r w:rsidRPr="00560E79">
        <w:rPr>
          <w:color w:val="000000"/>
          <w:kern w:val="2"/>
          <w:szCs w:val="24"/>
          <w:lang w:eastAsia="zh-TW"/>
        </w:rPr>
        <w:t>日為限</w:t>
      </w:r>
      <w:r w:rsidRPr="00560E79">
        <w:rPr>
          <w:rFonts w:hint="eastAsia"/>
          <w:color w:val="000000"/>
          <w:kern w:val="2"/>
          <w:szCs w:val="24"/>
          <w:lang w:eastAsia="zh-TW"/>
        </w:rPr>
        <w:t>’</w:t>
      </w:r>
    </w:p>
    <w:p w:rsidR="008E2336" w:rsidRDefault="008E2336" w:rsidP="00560E79">
      <w:pPr>
        <w:pStyle w:val="Tabletext"/>
        <w:keepLines w:val="0"/>
        <w:numPr>
          <w:ilvl w:val="5"/>
          <w:numId w:val="2"/>
          <w:numberingChange w:id="163" w:author="test" w:date="2009-03-18T15:32:00Z" w:original="%1:7:0:.%2:3:0:.%3:2:0:.%4:4:0:.%5:2:0:.%6:2:0:"/>
        </w:numPr>
        <w:spacing w:after="0" w:line="240" w:lineRule="auto"/>
        <w:rPr>
          <w:rFonts w:hint="eastAsia"/>
          <w:color w:val="000000"/>
          <w:kern w:val="2"/>
          <w:szCs w:val="24"/>
          <w:lang w:eastAsia="zh-TW"/>
        </w:rPr>
      </w:pPr>
      <w:r>
        <w:rPr>
          <w:rFonts w:hint="eastAsia"/>
          <w:color w:val="000000"/>
          <w:kern w:val="2"/>
          <w:szCs w:val="24"/>
          <w:lang w:eastAsia="zh-TW"/>
        </w:rPr>
        <w:t>ELSE</w:t>
      </w:r>
    </w:p>
    <w:p w:rsidR="008E2336" w:rsidRDefault="008E2336" w:rsidP="00560E79">
      <w:pPr>
        <w:pStyle w:val="Tabletext"/>
        <w:keepLines w:val="0"/>
        <w:numPr>
          <w:ilvl w:val="6"/>
          <w:numId w:val="2"/>
          <w:numberingChange w:id="164" w:author="test" w:date="2009-03-18T15:32:00Z" w:original="%1:7:0:.%2:3:0:.%3:2:0:.%4:4:0:.%5:2:0:.%6:2: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6A4FA6" w:rsidRPr="006A4FA6">
        <w:rPr>
          <w:rFonts w:hint="eastAsia"/>
          <w:color w:val="000000"/>
          <w:kern w:val="2"/>
          <w:szCs w:val="24"/>
          <w:lang w:eastAsia="zh-TW"/>
        </w:rPr>
        <w:t xml:space="preserve"> </w:t>
      </w:r>
      <w:r w:rsidR="006A4FA6">
        <w:rPr>
          <w:rFonts w:hint="eastAsia"/>
          <w:color w:val="000000"/>
          <w:kern w:val="2"/>
          <w:szCs w:val="24"/>
          <w:lang w:eastAsia="zh-TW"/>
        </w:rPr>
        <w:t>O_</w:t>
      </w:r>
      <w:r w:rsidR="006A4FA6">
        <w:rPr>
          <w:rFonts w:hint="eastAsia"/>
          <w:color w:val="000000"/>
          <w:kern w:val="2"/>
          <w:szCs w:val="24"/>
          <w:lang w:eastAsia="zh-TW"/>
        </w:rPr>
        <w:t>內容說明</w:t>
      </w:r>
      <w:r w:rsidR="006A4FA6">
        <w:rPr>
          <w:rFonts w:hint="eastAsia"/>
          <w:color w:val="000000"/>
          <w:kern w:val="2"/>
          <w:szCs w:val="24"/>
          <w:lang w:eastAsia="zh-TW"/>
        </w:rPr>
        <w:t>[i] =</w:t>
      </w:r>
      <w:r w:rsidR="006A4FA6" w:rsidRPr="00086022">
        <w:rPr>
          <w:rFonts w:hint="eastAsia"/>
          <w:color w:val="000000"/>
          <w:kern w:val="2"/>
          <w:szCs w:val="24"/>
          <w:lang w:eastAsia="zh-TW"/>
        </w:rPr>
        <w:t xml:space="preserve"> </w:t>
      </w:r>
      <w:r w:rsidR="006A4FA6">
        <w:rPr>
          <w:rFonts w:hint="eastAsia"/>
          <w:color w:val="000000"/>
          <w:kern w:val="2"/>
          <w:szCs w:val="24"/>
          <w:lang w:eastAsia="zh-TW"/>
        </w:rPr>
        <w:t>DTAGD503.</w:t>
      </w:r>
      <w:r w:rsidR="006A4FA6" w:rsidRPr="009D58C4">
        <w:rPr>
          <w:color w:val="000000"/>
          <w:kern w:val="2"/>
          <w:szCs w:val="24"/>
          <w:lang w:eastAsia="zh-TW"/>
        </w:rPr>
        <w:t xml:space="preserve"> </w:t>
      </w:r>
      <w:r w:rsidR="006A4FA6" w:rsidRPr="00BD3766">
        <w:rPr>
          <w:color w:val="000000"/>
          <w:kern w:val="2"/>
          <w:szCs w:val="24"/>
          <w:lang w:eastAsia="zh-TW"/>
        </w:rPr>
        <w:t>ICU_HOSP</w:t>
      </w:r>
      <w:r w:rsidR="006A4FA6" w:rsidRPr="00560E79">
        <w:rPr>
          <w:color w:val="000000"/>
          <w:kern w:val="2"/>
          <w:szCs w:val="24"/>
          <w:lang w:eastAsia="zh-TW"/>
        </w:rPr>
        <w:t xml:space="preserve"> _1</w:t>
      </w:r>
      <w:r w:rsidR="006A4FA6" w:rsidRPr="00560E79">
        <w:rPr>
          <w:rFonts w:hint="eastAsia"/>
          <w:color w:val="000000"/>
          <w:kern w:val="2"/>
          <w:szCs w:val="24"/>
          <w:lang w:eastAsia="zh-TW"/>
        </w:rPr>
        <w:t>+</w:t>
      </w:r>
      <w:r w:rsidR="006A4FA6">
        <w:rPr>
          <w:rFonts w:hint="eastAsia"/>
          <w:color w:val="000000"/>
          <w:kern w:val="2"/>
          <w:szCs w:val="24"/>
          <w:lang w:eastAsia="zh-TW"/>
        </w:rPr>
        <w:t xml:space="preserve"> </w:t>
      </w:r>
      <w:r w:rsidR="006A4FA6">
        <w:rPr>
          <w:color w:val="000000"/>
          <w:kern w:val="2"/>
          <w:szCs w:val="24"/>
          <w:lang w:eastAsia="zh-TW"/>
        </w:rPr>
        <w:t>‘</w:t>
      </w:r>
      <w:r w:rsidR="006A4FA6" w:rsidRPr="00560E79">
        <w:rPr>
          <w:color w:val="000000"/>
          <w:kern w:val="2"/>
          <w:szCs w:val="24"/>
          <w:lang w:eastAsia="zh-TW"/>
        </w:rPr>
        <w:t>倍</w:t>
      </w:r>
      <w:r w:rsidR="006A4FA6" w:rsidRPr="00560E79">
        <w:rPr>
          <w:color w:val="000000"/>
          <w:kern w:val="2"/>
          <w:szCs w:val="24"/>
          <w:lang w:eastAsia="zh-TW"/>
        </w:rPr>
        <w:t>×</w:t>
      </w:r>
      <w:r w:rsidR="006A4FA6" w:rsidRPr="00560E79">
        <w:rPr>
          <w:color w:val="000000"/>
          <w:kern w:val="2"/>
          <w:szCs w:val="24"/>
          <w:lang w:eastAsia="zh-TW"/>
        </w:rPr>
        <w:t>日額</w:t>
      </w:r>
      <w:r w:rsidR="006A4FA6" w:rsidRPr="00560E79">
        <w:rPr>
          <w:color w:val="000000"/>
          <w:kern w:val="2"/>
          <w:szCs w:val="24"/>
          <w:lang w:eastAsia="zh-TW"/>
        </w:rPr>
        <w:t>×</w:t>
      </w:r>
      <w:r w:rsidR="006A4FA6" w:rsidRPr="00560E79">
        <w:rPr>
          <w:color w:val="000000"/>
          <w:kern w:val="2"/>
          <w:szCs w:val="24"/>
          <w:lang w:eastAsia="zh-TW"/>
        </w:rPr>
        <w:t>住進加護病房或燒燙傷病房的天數</w:t>
      </w:r>
      <w:r w:rsidRPr="00560E79">
        <w:rPr>
          <w:rFonts w:hint="eastAsia"/>
          <w:color w:val="000000"/>
          <w:kern w:val="2"/>
          <w:szCs w:val="24"/>
          <w:lang w:eastAsia="zh-TW"/>
        </w:rPr>
        <w:t>’</w:t>
      </w:r>
    </w:p>
    <w:p w:rsidR="008E2336" w:rsidRPr="004D2F0E" w:rsidRDefault="00693C1A" w:rsidP="008E2336">
      <w:pPr>
        <w:pStyle w:val="Tabletext"/>
        <w:keepLines w:val="0"/>
        <w:numPr>
          <w:ilvl w:val="4"/>
          <w:numId w:val="2"/>
          <w:numberingChange w:id="165" w:author="test" w:date="2009-03-18T15:32:00Z" w:original="%1:7:0:.%2:3:0:.%3:2:0:.%4:4:0:.%5:3:0:"/>
        </w:numPr>
        <w:spacing w:after="0" w:line="240" w:lineRule="auto"/>
        <w:rPr>
          <w:rFonts w:hint="eastAsia"/>
          <w:color w:val="000000"/>
          <w:kern w:val="2"/>
          <w:szCs w:val="24"/>
          <w:lang w:eastAsia="zh-TW"/>
        </w:rPr>
      </w:pPr>
      <w:r w:rsidRPr="00560E79">
        <w:rPr>
          <w:color w:val="000000"/>
          <w:kern w:val="2"/>
          <w:szCs w:val="24"/>
          <w:lang w:eastAsia="zh-TW"/>
        </w:rPr>
        <w:t>加護病房及燒燙傷病</w:t>
      </w:r>
      <w:r w:rsidRPr="00693C1A">
        <w:rPr>
          <w:rStyle w:val="textgreen1"/>
          <w:color w:val="auto"/>
          <w:lang w:eastAsia="zh-TW"/>
        </w:rPr>
        <w:t>房保險金</w:t>
      </w:r>
      <w:r w:rsidR="008E2336">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8E2336">
        <w:tc>
          <w:tcPr>
            <w:tcW w:w="2170" w:type="dxa"/>
            <w:shd w:val="clear" w:color="auto" w:fill="D9D9D9"/>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8E2336">
        <w:tc>
          <w:tcPr>
            <w:tcW w:w="2170" w:type="dxa"/>
          </w:tcPr>
          <w:p w:rsidR="008E2336" w:rsidRDefault="008E2336" w:rsidP="008E233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8E2336" w:rsidRDefault="008E2336" w:rsidP="008E2336">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醫療日額</w:t>
            </w:r>
            <w:r>
              <w:rPr>
                <w:color w:val="000000"/>
                <w:kern w:val="2"/>
                <w:szCs w:val="24"/>
                <w:lang w:eastAsia="zh-TW"/>
              </w:rPr>
              <w:t>’</w:t>
            </w:r>
          </w:p>
        </w:tc>
        <w:tc>
          <w:tcPr>
            <w:tcW w:w="2863" w:type="dxa"/>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8E2336">
        <w:tc>
          <w:tcPr>
            <w:tcW w:w="2170" w:type="dxa"/>
          </w:tcPr>
          <w:p w:rsidR="008E2336" w:rsidRDefault="008E2336" w:rsidP="008E233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8E2336" w:rsidRPr="00F36230" w:rsidRDefault="008E2336" w:rsidP="008E2336">
            <w:pPr>
              <w:pStyle w:val="Tabletext"/>
              <w:keepLines w:val="0"/>
              <w:spacing w:after="0" w:line="240" w:lineRule="auto"/>
              <w:rPr>
                <w:rFonts w:ascii="sөũ" w:hAnsi="sөũ" w:hint="eastAsia"/>
                <w:szCs w:val="24"/>
              </w:rPr>
            </w:pPr>
            <w:r>
              <w:rPr>
                <w:rFonts w:hint="eastAsia"/>
                <w:color w:val="000000"/>
                <w:kern w:val="2"/>
                <w:szCs w:val="24"/>
                <w:lang w:eastAsia="zh-TW"/>
              </w:rPr>
              <w:t>DTAGD503</w:t>
            </w:r>
            <w:r w:rsidRPr="00604396">
              <w:rPr>
                <w:rFonts w:ascii="sөũ" w:hAnsi="sөũ" w:hint="eastAsia"/>
              </w:rPr>
              <w:t>.</w:t>
            </w:r>
            <w:r w:rsidR="00BD3766" w:rsidRPr="00BD3766">
              <w:rPr>
                <w:color w:val="000000"/>
                <w:kern w:val="2"/>
                <w:szCs w:val="24"/>
                <w:lang w:eastAsia="zh-TW"/>
              </w:rPr>
              <w:t>ICU_HOSP</w:t>
            </w:r>
            <w:r w:rsidRPr="00F36230">
              <w:rPr>
                <w:rFonts w:ascii="sөũ" w:hAnsi="sөũ"/>
              </w:rPr>
              <w:t>_NAME</w:t>
            </w:r>
          </w:p>
        </w:tc>
        <w:tc>
          <w:tcPr>
            <w:tcW w:w="2863" w:type="dxa"/>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8E2336">
        <w:tc>
          <w:tcPr>
            <w:tcW w:w="2170" w:type="dxa"/>
          </w:tcPr>
          <w:p w:rsidR="008E2336" w:rsidRDefault="008E2336" w:rsidP="008E2336">
            <w:pPr>
              <w:pStyle w:val="Tabletext"/>
              <w:keepLines w:val="0"/>
              <w:spacing w:after="0" w:line="240" w:lineRule="auto"/>
              <w:rPr>
                <w:rFonts w:ascii="sөũ" w:hAnsi="sөũ"/>
              </w:rPr>
            </w:pPr>
            <w:r>
              <w:rPr>
                <w:rFonts w:ascii="sөũ" w:hAnsi="sөũ"/>
              </w:rPr>
              <w:t>理賠內容說明</w:t>
            </w:r>
          </w:p>
        </w:tc>
        <w:tc>
          <w:tcPr>
            <w:tcW w:w="3184" w:type="dxa"/>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8E2336" w:rsidRDefault="008E2336" w:rsidP="008E23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E2336" w:rsidRDefault="008E2336" w:rsidP="008E2336">
      <w:pPr>
        <w:pStyle w:val="Tabletext"/>
        <w:keepLines w:val="0"/>
        <w:spacing w:after="0" w:line="240" w:lineRule="auto"/>
        <w:rPr>
          <w:rFonts w:hint="eastAsia"/>
          <w:color w:val="000000"/>
          <w:kern w:val="2"/>
          <w:szCs w:val="24"/>
          <w:lang w:eastAsia="zh-TW"/>
        </w:rPr>
      </w:pPr>
    </w:p>
    <w:p w:rsidR="00560E79" w:rsidRPr="00560E79" w:rsidRDefault="00D95A06" w:rsidP="00D95A06">
      <w:pPr>
        <w:pStyle w:val="Tabletext"/>
        <w:keepLines w:val="0"/>
        <w:numPr>
          <w:ilvl w:val="3"/>
          <w:numId w:val="2"/>
          <w:numberingChange w:id="166" w:author="test" w:date="2009-03-18T15:32:00Z" w:original="%1:7:0:.%2:3:0:.%3:2:0:.%4:5: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DTAGD503.</w:t>
      </w:r>
      <w:r w:rsidR="00AA03C7" w:rsidRPr="00AA03C7">
        <w:rPr>
          <w:color w:val="000000"/>
          <w:kern w:val="2"/>
          <w:szCs w:val="24"/>
          <w:lang w:eastAsia="zh-TW"/>
        </w:rPr>
        <w:t>H_BURN_CODE</w:t>
      </w:r>
      <w:r w:rsidRPr="0089449E">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DB74E6" w:rsidRPr="00DB74E6">
        <w:rPr>
          <w:rStyle w:val="textgreen1"/>
          <w:color w:val="auto"/>
        </w:rPr>
        <w:t>一級燒燙傷</w:t>
      </w:r>
      <w:r w:rsidRPr="00693C1A">
        <w:rPr>
          <w:rStyle w:val="textgreen1"/>
          <w:color w:val="auto"/>
        </w:rPr>
        <w:t>保險金</w:t>
      </w:r>
      <w:r w:rsidRPr="00AB50BD">
        <w:rPr>
          <w:rStyle w:val="textgreen1"/>
          <w:rFonts w:hint="eastAsia"/>
          <w:color w:val="auto"/>
          <w:lang w:eastAsia="zh-TW"/>
        </w:rPr>
        <w:t>)</w:t>
      </w:r>
    </w:p>
    <w:p w:rsidR="00D95A06" w:rsidRDefault="00D95A06" w:rsidP="00560E79">
      <w:pPr>
        <w:pStyle w:val="Tabletext"/>
        <w:keepLines w:val="0"/>
        <w:numPr>
          <w:ilvl w:val="4"/>
          <w:numId w:val="2"/>
          <w:numberingChange w:id="167" w:author="test" w:date="2009-03-18T15:32:00Z" w:original="%1:7:0:.%2:3:0:.%3:2:0:.%4:5: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D95A06" w:rsidRDefault="00D95A06" w:rsidP="00D95A06">
      <w:pPr>
        <w:pStyle w:val="Tabletext"/>
        <w:keepLines w:val="0"/>
        <w:numPr>
          <w:ilvl w:val="4"/>
          <w:numId w:val="2"/>
          <w:numberingChange w:id="168" w:author="test" w:date="2009-03-18T15:32:00Z" w:original="%1:7:0:.%2:3:0:.%3:2:0:.%4:5:0:.%5:2:0:"/>
        </w:numPr>
        <w:spacing w:after="0" w:line="240" w:lineRule="auto"/>
        <w:rPr>
          <w:rFonts w:hint="eastAsia"/>
          <w:color w:val="000000"/>
          <w:kern w:val="2"/>
          <w:szCs w:val="24"/>
          <w:lang w:eastAsia="zh-TW"/>
        </w:rPr>
      </w:pPr>
      <w:r>
        <w:rPr>
          <w:rFonts w:hint="eastAsia"/>
          <w:color w:val="000000"/>
          <w:kern w:val="2"/>
          <w:szCs w:val="24"/>
          <w:lang w:eastAsia="zh-TW"/>
        </w:rPr>
        <w:t>IF DTAGD503.</w:t>
      </w:r>
      <w:r w:rsidR="00221379" w:rsidRPr="00221379">
        <w:rPr>
          <w:color w:val="000000"/>
          <w:kern w:val="2"/>
          <w:szCs w:val="24"/>
          <w:lang w:eastAsia="zh-TW"/>
        </w:rPr>
        <w:t xml:space="preserve">H_BURN_1 </w:t>
      </w:r>
      <w:r>
        <w:rPr>
          <w:rFonts w:hint="eastAsia"/>
          <w:color w:val="000000"/>
          <w:kern w:val="2"/>
          <w:szCs w:val="24"/>
          <w:lang w:eastAsia="zh-TW"/>
        </w:rPr>
        <w:t>&gt; 0</w:t>
      </w:r>
    </w:p>
    <w:p w:rsidR="00761D8B" w:rsidRDefault="00761D8B" w:rsidP="00560E79">
      <w:pPr>
        <w:pStyle w:val="Tabletext"/>
        <w:keepLines w:val="0"/>
        <w:numPr>
          <w:ilvl w:val="5"/>
          <w:numId w:val="2"/>
          <w:numberingChange w:id="169" w:author="test" w:date="2009-03-18T15:32:00Z" w:original="%1:7:0:.%2:3:0:.%3:2:0:.%4:5: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846014">
        <w:rPr>
          <w:rFonts w:hint="eastAsia"/>
          <w:color w:val="000000"/>
          <w:kern w:val="2"/>
          <w:szCs w:val="24"/>
          <w:lang w:eastAsia="zh-TW"/>
        </w:rPr>
        <w:t xml:space="preserve"> </w:t>
      </w:r>
      <w:r w:rsidR="00846014">
        <w:rPr>
          <w:color w:val="000000"/>
          <w:kern w:val="2"/>
          <w:szCs w:val="24"/>
          <w:lang w:eastAsia="zh-TW"/>
        </w:rPr>
        <w:t>‘</w:t>
      </w:r>
      <w:r w:rsidR="00846014" w:rsidRPr="00560E79">
        <w:rPr>
          <w:color w:val="000000"/>
          <w:kern w:val="2"/>
          <w:szCs w:val="24"/>
          <w:lang w:eastAsia="zh-TW"/>
        </w:rPr>
        <w:t>保</w:t>
      </w:r>
      <w:r w:rsidR="00846014" w:rsidRPr="00560E79">
        <w:rPr>
          <w:color w:val="000000"/>
          <w:kern w:val="2"/>
          <w:szCs w:val="24"/>
          <w:lang w:eastAsia="zh-TW"/>
        </w:rPr>
        <w:t>(</w:t>
      </w:r>
      <w:r w:rsidR="00846014" w:rsidRPr="00560E79">
        <w:rPr>
          <w:color w:val="000000"/>
          <w:kern w:val="2"/>
          <w:szCs w:val="24"/>
          <w:lang w:eastAsia="zh-TW"/>
        </w:rPr>
        <w:t>限</w:t>
      </w:r>
      <w:r w:rsidR="00846014" w:rsidRPr="00560E79">
        <w:rPr>
          <w:color w:val="000000"/>
          <w:kern w:val="2"/>
          <w:szCs w:val="24"/>
          <w:lang w:eastAsia="zh-TW"/>
        </w:rPr>
        <w:t>)</w:t>
      </w:r>
      <w:r w:rsidR="00846014" w:rsidRPr="00560E79">
        <w:rPr>
          <w:color w:val="000000"/>
          <w:kern w:val="2"/>
          <w:szCs w:val="24"/>
          <w:lang w:eastAsia="zh-TW"/>
        </w:rPr>
        <w:t>額</w:t>
      </w:r>
      <w:r w:rsidR="00846014" w:rsidRPr="00560E79">
        <w:rPr>
          <w:color w:val="000000"/>
          <w:kern w:val="2"/>
          <w:szCs w:val="24"/>
          <w:lang w:eastAsia="zh-TW"/>
        </w:rPr>
        <w:t xml:space="preserve"> ×</w:t>
      </w:r>
      <w:r w:rsidR="00846014" w:rsidRPr="00560E79">
        <w:rPr>
          <w:rFonts w:hint="eastAsia"/>
          <w:color w:val="000000"/>
          <w:kern w:val="2"/>
          <w:szCs w:val="24"/>
          <w:lang w:eastAsia="zh-TW"/>
        </w:rPr>
        <w:t>’</w:t>
      </w:r>
      <w:r w:rsidR="00846014" w:rsidRPr="00560E79">
        <w:rPr>
          <w:rFonts w:hint="eastAsia"/>
          <w:color w:val="000000"/>
          <w:kern w:val="2"/>
          <w:szCs w:val="24"/>
          <w:lang w:eastAsia="zh-TW"/>
        </w:rPr>
        <w:t>+</w:t>
      </w:r>
      <w:r w:rsidR="00846014" w:rsidRPr="00846014">
        <w:rPr>
          <w:color w:val="000000"/>
          <w:kern w:val="2"/>
          <w:szCs w:val="24"/>
          <w:lang w:eastAsia="zh-TW"/>
        </w:rPr>
        <w:t xml:space="preserve"> </w:t>
      </w:r>
      <w:r w:rsidR="00846014" w:rsidRPr="00221379">
        <w:rPr>
          <w:color w:val="000000"/>
          <w:kern w:val="2"/>
          <w:szCs w:val="24"/>
          <w:lang w:eastAsia="zh-TW"/>
        </w:rPr>
        <w:t>H_BURN_1</w:t>
      </w:r>
      <w:r w:rsidR="00846014">
        <w:rPr>
          <w:rFonts w:hint="eastAsia"/>
          <w:color w:val="000000"/>
          <w:kern w:val="2"/>
          <w:szCs w:val="24"/>
          <w:lang w:eastAsia="zh-TW"/>
        </w:rPr>
        <w:t>+</w:t>
      </w:r>
      <w:r w:rsidR="00846014">
        <w:rPr>
          <w:color w:val="000000"/>
          <w:kern w:val="2"/>
          <w:szCs w:val="24"/>
          <w:lang w:eastAsia="zh-TW"/>
        </w:rPr>
        <w:t>’</w:t>
      </w:r>
      <w:r w:rsidR="00846014">
        <w:rPr>
          <w:rFonts w:hint="eastAsia"/>
          <w:color w:val="000000"/>
          <w:kern w:val="2"/>
          <w:szCs w:val="24"/>
          <w:lang w:eastAsia="zh-TW"/>
        </w:rPr>
        <w:t>%</w:t>
      </w:r>
      <w:r w:rsidR="00846014">
        <w:rPr>
          <w:color w:val="000000"/>
          <w:kern w:val="2"/>
          <w:szCs w:val="24"/>
          <w:lang w:eastAsia="zh-TW"/>
        </w:rPr>
        <w:t>’</w:t>
      </w:r>
    </w:p>
    <w:p w:rsidR="000C743E" w:rsidRDefault="000C743E" w:rsidP="000C743E">
      <w:pPr>
        <w:pStyle w:val="Tabletext"/>
        <w:keepLines w:val="0"/>
        <w:numPr>
          <w:ilvl w:val="4"/>
          <w:numId w:val="2"/>
          <w:numberingChange w:id="170" w:author="test" w:date="2009-03-18T15:32:00Z" w:original="%1:7:0:.%2:3:0:.%3:2:0:.%4:5:0:.%5:3:0:"/>
        </w:numPr>
        <w:spacing w:after="0" w:line="240" w:lineRule="auto"/>
        <w:rPr>
          <w:rFonts w:hint="eastAsia"/>
          <w:color w:val="000000"/>
          <w:kern w:val="2"/>
          <w:szCs w:val="24"/>
          <w:lang w:eastAsia="zh-TW"/>
        </w:rPr>
      </w:pPr>
      <w:r>
        <w:rPr>
          <w:rFonts w:hint="eastAsia"/>
          <w:color w:val="000000"/>
          <w:kern w:val="2"/>
          <w:szCs w:val="24"/>
          <w:lang w:eastAsia="zh-TW"/>
        </w:rPr>
        <w:t>IF DTAGD503.</w:t>
      </w:r>
      <w:r w:rsidR="00B11799" w:rsidRPr="00560E79">
        <w:rPr>
          <w:color w:val="000000"/>
          <w:kern w:val="2"/>
          <w:szCs w:val="24"/>
          <w:lang w:eastAsia="zh-TW"/>
        </w:rPr>
        <w:t>H_BURN_2</w:t>
      </w:r>
      <w:r w:rsidR="00B11799" w:rsidRPr="00560E79">
        <w:rPr>
          <w:rFonts w:hint="eastAsia"/>
          <w:color w:val="000000"/>
          <w:kern w:val="2"/>
          <w:szCs w:val="24"/>
          <w:lang w:eastAsia="zh-TW"/>
        </w:rPr>
        <w:t>2</w:t>
      </w:r>
      <w:r w:rsidRPr="00221379">
        <w:rPr>
          <w:color w:val="000000"/>
          <w:kern w:val="2"/>
          <w:szCs w:val="24"/>
          <w:lang w:eastAsia="zh-TW"/>
        </w:rPr>
        <w:t xml:space="preserve"> </w:t>
      </w:r>
      <w:r>
        <w:rPr>
          <w:rFonts w:hint="eastAsia"/>
          <w:color w:val="000000"/>
          <w:kern w:val="2"/>
          <w:szCs w:val="24"/>
          <w:lang w:eastAsia="zh-TW"/>
        </w:rPr>
        <w:t>&gt; 0</w:t>
      </w:r>
    </w:p>
    <w:p w:rsidR="000C743E" w:rsidRDefault="000C743E" w:rsidP="00560E79">
      <w:pPr>
        <w:pStyle w:val="Tabletext"/>
        <w:keepLines w:val="0"/>
        <w:numPr>
          <w:ilvl w:val="5"/>
          <w:numId w:val="2"/>
          <w:numberingChange w:id="171" w:author="test" w:date="2009-03-18T15:32:00Z" w:original="%1:7:0:.%2:3:0:.%3:2:0:.%4:5:0:.%5:3: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9A6EE0" w:rsidRPr="00560E79">
        <w:rPr>
          <w:color w:val="000000"/>
          <w:kern w:val="2"/>
          <w:szCs w:val="24"/>
          <w:lang w:eastAsia="zh-TW"/>
        </w:rPr>
        <w:t>實際年齡</w:t>
      </w:r>
      <w:r w:rsidRPr="00560E79">
        <w:rPr>
          <w:rFonts w:hint="eastAsia"/>
          <w:color w:val="000000"/>
          <w:kern w:val="2"/>
          <w:szCs w:val="24"/>
          <w:lang w:eastAsia="zh-TW"/>
        </w:rPr>
        <w:t>’</w:t>
      </w:r>
      <w:r w:rsidRPr="00560E79">
        <w:rPr>
          <w:rFonts w:hint="eastAsia"/>
          <w:color w:val="000000"/>
          <w:kern w:val="2"/>
          <w:szCs w:val="24"/>
          <w:lang w:eastAsia="zh-TW"/>
        </w:rPr>
        <w:t>+</w:t>
      </w:r>
      <w:r w:rsidRPr="00846014">
        <w:rPr>
          <w:color w:val="000000"/>
          <w:kern w:val="2"/>
          <w:szCs w:val="24"/>
          <w:lang w:eastAsia="zh-TW"/>
        </w:rPr>
        <w:t xml:space="preserve"> </w:t>
      </w:r>
      <w:r w:rsidR="009A6EE0" w:rsidRPr="00560E79">
        <w:rPr>
          <w:color w:val="000000"/>
          <w:kern w:val="2"/>
          <w:szCs w:val="24"/>
          <w:lang w:eastAsia="zh-TW"/>
        </w:rPr>
        <w:t>H_BURN_2</w:t>
      </w:r>
      <w:r w:rsidR="009A6EE0" w:rsidRPr="00560E79">
        <w:rPr>
          <w:rFonts w:hint="eastAsia"/>
          <w:color w:val="000000"/>
          <w:kern w:val="2"/>
          <w:szCs w:val="24"/>
          <w:lang w:eastAsia="zh-TW"/>
        </w:rPr>
        <w:t>1</w:t>
      </w:r>
      <w:r>
        <w:rPr>
          <w:rFonts w:hint="eastAsia"/>
          <w:color w:val="000000"/>
          <w:kern w:val="2"/>
          <w:szCs w:val="24"/>
          <w:lang w:eastAsia="zh-TW"/>
        </w:rPr>
        <w:t>+</w:t>
      </w:r>
      <w:r w:rsidR="00C926B2">
        <w:rPr>
          <w:color w:val="000000"/>
          <w:kern w:val="2"/>
          <w:szCs w:val="24"/>
          <w:lang w:eastAsia="zh-TW"/>
        </w:rPr>
        <w:t>’</w:t>
      </w:r>
      <w:r w:rsidR="00C926B2" w:rsidRPr="00560E79">
        <w:rPr>
          <w:color w:val="000000"/>
          <w:kern w:val="2"/>
          <w:szCs w:val="24"/>
          <w:lang w:eastAsia="zh-TW"/>
        </w:rPr>
        <w:t xml:space="preserve"> (</w:t>
      </w:r>
      <w:r w:rsidR="00C926B2" w:rsidRPr="00560E79">
        <w:rPr>
          <w:color w:val="000000"/>
          <w:kern w:val="2"/>
          <w:szCs w:val="24"/>
          <w:lang w:eastAsia="zh-TW"/>
        </w:rPr>
        <w:t>含</w:t>
      </w:r>
      <w:r w:rsidR="00C926B2" w:rsidRPr="00560E79">
        <w:rPr>
          <w:color w:val="000000"/>
          <w:kern w:val="2"/>
          <w:szCs w:val="24"/>
          <w:lang w:eastAsia="zh-TW"/>
        </w:rPr>
        <w:t>)</w:t>
      </w:r>
      <w:r w:rsidR="00C926B2" w:rsidRPr="00560E79">
        <w:rPr>
          <w:color w:val="000000"/>
          <w:kern w:val="2"/>
          <w:szCs w:val="24"/>
          <w:lang w:eastAsia="zh-TW"/>
        </w:rPr>
        <w:t>歲以上</w:t>
      </w:r>
      <w:r w:rsidR="00C926B2">
        <w:rPr>
          <w:color w:val="000000"/>
          <w:kern w:val="2"/>
          <w:szCs w:val="24"/>
          <w:lang w:eastAsia="zh-TW"/>
        </w:rPr>
        <w:t>’</w:t>
      </w:r>
      <w:r w:rsidR="00C926B2">
        <w:rPr>
          <w:rFonts w:hint="eastAsia"/>
          <w:color w:val="000000"/>
          <w:kern w:val="2"/>
          <w:szCs w:val="24"/>
          <w:lang w:eastAsia="zh-TW"/>
        </w:rPr>
        <w:t>+</w:t>
      </w:r>
      <w:r w:rsidR="00C926B2" w:rsidRPr="00560E79">
        <w:rPr>
          <w:color w:val="000000"/>
          <w:kern w:val="2"/>
          <w:szCs w:val="24"/>
          <w:lang w:eastAsia="zh-TW"/>
        </w:rPr>
        <w:t xml:space="preserve"> H_BURN_2</w:t>
      </w:r>
      <w:r w:rsidR="00C926B2" w:rsidRPr="00560E79">
        <w:rPr>
          <w:rFonts w:hint="eastAsia"/>
          <w:color w:val="000000"/>
          <w:kern w:val="2"/>
          <w:szCs w:val="24"/>
          <w:lang w:eastAsia="zh-TW"/>
        </w:rPr>
        <w:t>2+</w:t>
      </w:r>
      <w:r>
        <w:rPr>
          <w:color w:val="000000"/>
          <w:kern w:val="2"/>
          <w:szCs w:val="24"/>
          <w:lang w:eastAsia="zh-TW"/>
        </w:rPr>
        <w:t>’</w:t>
      </w:r>
      <w:r>
        <w:rPr>
          <w:rFonts w:hint="eastAsia"/>
          <w:color w:val="000000"/>
          <w:kern w:val="2"/>
          <w:szCs w:val="24"/>
          <w:lang w:eastAsia="zh-TW"/>
        </w:rPr>
        <w:t>%</w:t>
      </w:r>
      <w:r w:rsidR="000A2B8A" w:rsidRPr="00560E79">
        <w:rPr>
          <w:color w:val="000000"/>
          <w:kern w:val="2"/>
          <w:szCs w:val="24"/>
          <w:lang w:eastAsia="zh-TW"/>
        </w:rPr>
        <w:t xml:space="preserve">× </w:t>
      </w:r>
      <w:r w:rsidR="000A2B8A" w:rsidRPr="00560E79">
        <w:rPr>
          <w:color w:val="000000"/>
          <w:kern w:val="2"/>
          <w:szCs w:val="24"/>
          <w:lang w:eastAsia="zh-TW"/>
        </w:rPr>
        <w:t>保額</w:t>
      </w:r>
      <w:r>
        <w:rPr>
          <w:color w:val="000000"/>
          <w:kern w:val="2"/>
          <w:szCs w:val="24"/>
          <w:lang w:eastAsia="zh-TW"/>
        </w:rPr>
        <w:t>’</w:t>
      </w:r>
    </w:p>
    <w:p w:rsidR="009C78C0" w:rsidRDefault="009C78C0" w:rsidP="009C78C0">
      <w:pPr>
        <w:pStyle w:val="Tabletext"/>
        <w:keepLines w:val="0"/>
        <w:numPr>
          <w:ilvl w:val="4"/>
          <w:numId w:val="2"/>
          <w:numberingChange w:id="172" w:author="test" w:date="2009-03-18T15:32:00Z" w:original="%1:7:0:.%2:3:0:.%3:2:0:.%4:5:0:.%5:4:0:"/>
        </w:numPr>
        <w:spacing w:after="0" w:line="240" w:lineRule="auto"/>
        <w:rPr>
          <w:rFonts w:hint="eastAsia"/>
          <w:color w:val="000000"/>
          <w:kern w:val="2"/>
          <w:szCs w:val="24"/>
          <w:lang w:eastAsia="zh-TW"/>
        </w:rPr>
      </w:pPr>
      <w:r>
        <w:rPr>
          <w:rFonts w:hint="eastAsia"/>
          <w:color w:val="000000"/>
          <w:kern w:val="2"/>
          <w:szCs w:val="24"/>
          <w:lang w:eastAsia="zh-TW"/>
        </w:rPr>
        <w:t>IF DTAGD503.</w:t>
      </w:r>
      <w:r w:rsidRPr="00560E79">
        <w:rPr>
          <w:color w:val="000000"/>
          <w:kern w:val="2"/>
          <w:szCs w:val="24"/>
          <w:lang w:eastAsia="zh-TW"/>
        </w:rPr>
        <w:t>H_BURN_</w:t>
      </w:r>
      <w:r w:rsidRPr="00560E79">
        <w:rPr>
          <w:rFonts w:hint="eastAsia"/>
          <w:color w:val="000000"/>
          <w:kern w:val="2"/>
          <w:szCs w:val="24"/>
          <w:lang w:eastAsia="zh-TW"/>
        </w:rPr>
        <w:t>32</w:t>
      </w:r>
      <w:r w:rsidRPr="00221379">
        <w:rPr>
          <w:color w:val="000000"/>
          <w:kern w:val="2"/>
          <w:szCs w:val="24"/>
          <w:lang w:eastAsia="zh-TW"/>
        </w:rPr>
        <w:t xml:space="preserve"> </w:t>
      </w:r>
      <w:r>
        <w:rPr>
          <w:rFonts w:hint="eastAsia"/>
          <w:color w:val="000000"/>
          <w:kern w:val="2"/>
          <w:szCs w:val="24"/>
          <w:lang w:eastAsia="zh-TW"/>
        </w:rPr>
        <w:t>&gt; 0</w:t>
      </w:r>
    </w:p>
    <w:p w:rsidR="009C78C0" w:rsidRDefault="009C78C0" w:rsidP="00560E79">
      <w:pPr>
        <w:pStyle w:val="Tabletext"/>
        <w:keepLines w:val="0"/>
        <w:numPr>
          <w:ilvl w:val="5"/>
          <w:numId w:val="2"/>
          <w:numberingChange w:id="173" w:author="test" w:date="2009-03-18T15:32:00Z" w:original="%1:7:0:.%2:3:0:.%3:2:0:.%4:5:0:.%5:4: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560E79">
        <w:rPr>
          <w:color w:val="000000"/>
          <w:kern w:val="2"/>
          <w:szCs w:val="24"/>
          <w:lang w:eastAsia="zh-TW"/>
        </w:rPr>
        <w:t>實際年齡</w:t>
      </w:r>
      <w:r w:rsidRPr="00560E79">
        <w:rPr>
          <w:rFonts w:hint="eastAsia"/>
          <w:color w:val="000000"/>
          <w:kern w:val="2"/>
          <w:szCs w:val="24"/>
          <w:lang w:eastAsia="zh-TW"/>
        </w:rPr>
        <w:t>’</w:t>
      </w:r>
      <w:r w:rsidRPr="00560E79">
        <w:rPr>
          <w:rFonts w:hint="eastAsia"/>
          <w:color w:val="000000"/>
          <w:kern w:val="2"/>
          <w:szCs w:val="24"/>
          <w:lang w:eastAsia="zh-TW"/>
        </w:rPr>
        <w:t>+</w:t>
      </w:r>
      <w:r w:rsidRPr="00846014">
        <w:rPr>
          <w:color w:val="000000"/>
          <w:kern w:val="2"/>
          <w:szCs w:val="24"/>
          <w:lang w:eastAsia="zh-TW"/>
        </w:rPr>
        <w:t xml:space="preserve"> </w:t>
      </w:r>
      <w:r w:rsidRPr="00560E79">
        <w:rPr>
          <w:color w:val="000000"/>
          <w:kern w:val="2"/>
          <w:szCs w:val="24"/>
          <w:lang w:eastAsia="zh-TW"/>
        </w:rPr>
        <w:t>H_BURN_</w:t>
      </w:r>
      <w:r w:rsidR="002D62D2" w:rsidRPr="00560E79">
        <w:rPr>
          <w:rFonts w:hint="eastAsia"/>
          <w:color w:val="000000"/>
          <w:kern w:val="2"/>
          <w:szCs w:val="24"/>
          <w:lang w:eastAsia="zh-TW"/>
        </w:rPr>
        <w:t>3</w:t>
      </w:r>
      <w:r w:rsidRPr="00560E79">
        <w:rPr>
          <w:rFonts w:hint="eastAsia"/>
          <w:color w:val="000000"/>
          <w:kern w:val="2"/>
          <w:szCs w:val="24"/>
          <w:lang w:eastAsia="zh-TW"/>
        </w:rPr>
        <w:t>1</w:t>
      </w:r>
      <w:r>
        <w:rPr>
          <w:rFonts w:hint="eastAsia"/>
          <w:color w:val="000000"/>
          <w:kern w:val="2"/>
          <w:szCs w:val="24"/>
          <w:lang w:eastAsia="zh-TW"/>
        </w:rPr>
        <w:t>+</w:t>
      </w:r>
      <w:r>
        <w:rPr>
          <w:color w:val="000000"/>
          <w:kern w:val="2"/>
          <w:szCs w:val="24"/>
          <w:lang w:eastAsia="zh-TW"/>
        </w:rPr>
        <w:t>’</w:t>
      </w:r>
      <w:r w:rsidRPr="00560E79">
        <w:rPr>
          <w:color w:val="000000"/>
          <w:kern w:val="2"/>
          <w:szCs w:val="24"/>
          <w:lang w:eastAsia="zh-TW"/>
        </w:rPr>
        <w:t xml:space="preserve"> </w:t>
      </w:r>
      <w:r w:rsidR="002D62D2" w:rsidRPr="00560E79">
        <w:rPr>
          <w:color w:val="000000"/>
          <w:kern w:val="2"/>
          <w:szCs w:val="24"/>
          <w:lang w:eastAsia="zh-TW"/>
        </w:rPr>
        <w:t>歲以下</w:t>
      </w:r>
      <w:r>
        <w:rPr>
          <w:color w:val="000000"/>
          <w:kern w:val="2"/>
          <w:szCs w:val="24"/>
          <w:lang w:eastAsia="zh-TW"/>
        </w:rPr>
        <w:t>’</w:t>
      </w:r>
      <w:r>
        <w:rPr>
          <w:rFonts w:hint="eastAsia"/>
          <w:color w:val="000000"/>
          <w:kern w:val="2"/>
          <w:szCs w:val="24"/>
          <w:lang w:eastAsia="zh-TW"/>
        </w:rPr>
        <w:t>+</w:t>
      </w:r>
      <w:r w:rsidRPr="00560E79">
        <w:rPr>
          <w:color w:val="000000"/>
          <w:kern w:val="2"/>
          <w:szCs w:val="24"/>
          <w:lang w:eastAsia="zh-TW"/>
        </w:rPr>
        <w:t xml:space="preserve"> H_BURN_</w:t>
      </w:r>
      <w:r w:rsidR="002D62D2" w:rsidRPr="00560E79">
        <w:rPr>
          <w:rFonts w:hint="eastAsia"/>
          <w:color w:val="000000"/>
          <w:kern w:val="2"/>
          <w:szCs w:val="24"/>
          <w:lang w:eastAsia="zh-TW"/>
        </w:rPr>
        <w:t>3</w:t>
      </w:r>
      <w:r w:rsidRPr="00560E79">
        <w:rPr>
          <w:rFonts w:hint="eastAsia"/>
          <w:color w:val="000000"/>
          <w:kern w:val="2"/>
          <w:szCs w:val="24"/>
          <w:lang w:eastAsia="zh-TW"/>
        </w:rPr>
        <w:t>2+</w:t>
      </w:r>
      <w:r>
        <w:rPr>
          <w:color w:val="000000"/>
          <w:kern w:val="2"/>
          <w:szCs w:val="24"/>
          <w:lang w:eastAsia="zh-TW"/>
        </w:rPr>
        <w:t>’</w:t>
      </w:r>
      <w:r>
        <w:rPr>
          <w:rFonts w:hint="eastAsia"/>
          <w:color w:val="000000"/>
          <w:kern w:val="2"/>
          <w:szCs w:val="24"/>
          <w:lang w:eastAsia="zh-TW"/>
        </w:rPr>
        <w:t>%</w:t>
      </w:r>
      <w:r w:rsidRPr="00560E79">
        <w:rPr>
          <w:color w:val="000000"/>
          <w:kern w:val="2"/>
          <w:szCs w:val="24"/>
          <w:lang w:eastAsia="zh-TW"/>
        </w:rPr>
        <w:t xml:space="preserve">× </w:t>
      </w:r>
      <w:r w:rsidRPr="00560E79">
        <w:rPr>
          <w:color w:val="000000"/>
          <w:kern w:val="2"/>
          <w:szCs w:val="24"/>
          <w:lang w:eastAsia="zh-TW"/>
        </w:rPr>
        <w:t>保額</w:t>
      </w:r>
      <w:r>
        <w:rPr>
          <w:color w:val="000000"/>
          <w:kern w:val="2"/>
          <w:szCs w:val="24"/>
          <w:lang w:eastAsia="zh-TW"/>
        </w:rPr>
        <w:t>’</w:t>
      </w:r>
    </w:p>
    <w:p w:rsidR="00357CCA" w:rsidRDefault="00357CCA" w:rsidP="00357CCA">
      <w:pPr>
        <w:pStyle w:val="Tabletext"/>
        <w:keepLines w:val="0"/>
        <w:numPr>
          <w:ilvl w:val="4"/>
          <w:numId w:val="2"/>
          <w:numberingChange w:id="174" w:author="test" w:date="2009-03-18T15:32:00Z" w:original="%1:7:0:.%2:3:0:.%3:2:0:.%4:5:0:.%5:5:0:"/>
        </w:numPr>
        <w:spacing w:after="0" w:line="240" w:lineRule="auto"/>
        <w:rPr>
          <w:rFonts w:hint="eastAsia"/>
          <w:color w:val="000000"/>
          <w:kern w:val="2"/>
          <w:szCs w:val="24"/>
          <w:lang w:eastAsia="zh-TW"/>
        </w:rPr>
      </w:pPr>
      <w:r>
        <w:rPr>
          <w:rFonts w:hint="eastAsia"/>
          <w:color w:val="000000"/>
          <w:kern w:val="2"/>
          <w:szCs w:val="24"/>
          <w:lang w:eastAsia="zh-TW"/>
        </w:rPr>
        <w:t>IF DTAGD503.</w:t>
      </w:r>
      <w:r w:rsidRPr="00560E79">
        <w:rPr>
          <w:color w:val="000000"/>
          <w:kern w:val="2"/>
          <w:szCs w:val="24"/>
          <w:lang w:eastAsia="zh-TW"/>
        </w:rPr>
        <w:t>H_BURN_</w:t>
      </w:r>
      <w:r w:rsidRPr="00560E79">
        <w:rPr>
          <w:rFonts w:hint="eastAsia"/>
          <w:color w:val="000000"/>
          <w:kern w:val="2"/>
          <w:szCs w:val="24"/>
          <w:lang w:eastAsia="zh-TW"/>
        </w:rPr>
        <w:t>4</w:t>
      </w:r>
      <w:r w:rsidRPr="00221379">
        <w:rPr>
          <w:color w:val="000000"/>
          <w:kern w:val="2"/>
          <w:szCs w:val="24"/>
          <w:lang w:eastAsia="zh-TW"/>
        </w:rPr>
        <w:t xml:space="preserve"> </w:t>
      </w:r>
      <w:r w:rsidR="00930E81">
        <w:rPr>
          <w:rFonts w:hint="eastAsia"/>
          <w:color w:val="000000"/>
          <w:kern w:val="2"/>
          <w:szCs w:val="24"/>
          <w:lang w:eastAsia="zh-TW"/>
        </w:rPr>
        <w:t>&gt; 0</w:t>
      </w:r>
    </w:p>
    <w:p w:rsidR="00357CCA" w:rsidRDefault="00357CCA" w:rsidP="00560E79">
      <w:pPr>
        <w:pStyle w:val="Tabletext"/>
        <w:keepLines w:val="0"/>
        <w:numPr>
          <w:ilvl w:val="5"/>
          <w:numId w:val="2"/>
          <w:numberingChange w:id="175" w:author="test" w:date="2009-03-18T15:32:00Z" w:original="%1:7:0:.%2:3:0:.%3:2:0:.%4:5:0:.%5:5: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815B16" w:rsidRPr="00560E79">
        <w:rPr>
          <w:color w:val="000000"/>
          <w:kern w:val="2"/>
          <w:szCs w:val="24"/>
          <w:lang w:eastAsia="zh-TW"/>
        </w:rPr>
        <w:t>個人傷害保險免費擴大保障，事故時保險年齡未達</w:t>
      </w:r>
      <w:r w:rsidR="00815B16" w:rsidRPr="00560E79">
        <w:rPr>
          <w:color w:val="000000"/>
          <w:kern w:val="2"/>
          <w:szCs w:val="24"/>
          <w:lang w:eastAsia="zh-TW"/>
        </w:rPr>
        <w:t>15</w:t>
      </w:r>
      <w:r w:rsidR="00815B16" w:rsidRPr="00560E79">
        <w:rPr>
          <w:color w:val="000000"/>
          <w:kern w:val="2"/>
          <w:szCs w:val="24"/>
          <w:lang w:eastAsia="zh-TW"/>
        </w:rPr>
        <w:t>歲，額外給付身故保險金額</w:t>
      </w:r>
      <w:r w:rsidR="00815B16" w:rsidRPr="00560E79">
        <w:rPr>
          <w:color w:val="000000"/>
          <w:kern w:val="2"/>
          <w:szCs w:val="24"/>
          <w:lang w:eastAsia="zh-TW"/>
        </w:rPr>
        <w:t>×</w:t>
      </w:r>
      <w:r w:rsidRPr="00560E79">
        <w:rPr>
          <w:rFonts w:hint="eastAsia"/>
          <w:color w:val="000000"/>
          <w:kern w:val="2"/>
          <w:szCs w:val="24"/>
          <w:lang w:eastAsia="zh-TW"/>
        </w:rPr>
        <w:t>’</w:t>
      </w:r>
      <w:r w:rsidRPr="00560E79">
        <w:rPr>
          <w:rFonts w:hint="eastAsia"/>
          <w:color w:val="000000"/>
          <w:kern w:val="2"/>
          <w:szCs w:val="24"/>
          <w:lang w:eastAsia="zh-TW"/>
        </w:rPr>
        <w:t>+</w:t>
      </w:r>
      <w:r w:rsidR="00BB7425" w:rsidRPr="00560E79">
        <w:rPr>
          <w:color w:val="000000"/>
          <w:kern w:val="2"/>
          <w:szCs w:val="24"/>
          <w:lang w:eastAsia="zh-TW"/>
        </w:rPr>
        <w:t xml:space="preserve"> H_BURN_</w:t>
      </w:r>
      <w:r w:rsidR="00BB7425" w:rsidRPr="00560E79">
        <w:rPr>
          <w:rFonts w:hint="eastAsia"/>
          <w:color w:val="000000"/>
          <w:kern w:val="2"/>
          <w:szCs w:val="24"/>
          <w:lang w:eastAsia="zh-TW"/>
        </w:rPr>
        <w:t>4</w:t>
      </w:r>
      <w:r>
        <w:rPr>
          <w:rFonts w:hint="eastAsia"/>
          <w:color w:val="000000"/>
          <w:kern w:val="2"/>
          <w:szCs w:val="24"/>
          <w:lang w:eastAsia="zh-TW"/>
        </w:rPr>
        <w:t>+</w:t>
      </w:r>
      <w:r>
        <w:rPr>
          <w:color w:val="000000"/>
          <w:kern w:val="2"/>
          <w:szCs w:val="24"/>
          <w:lang w:eastAsia="zh-TW"/>
        </w:rPr>
        <w:t>’</w:t>
      </w:r>
      <w:r w:rsidRPr="00560E79">
        <w:rPr>
          <w:color w:val="000000"/>
          <w:kern w:val="2"/>
          <w:szCs w:val="24"/>
          <w:lang w:eastAsia="zh-TW"/>
        </w:rPr>
        <w:t xml:space="preserve"> </w:t>
      </w:r>
      <w:r w:rsidR="00D30D71" w:rsidRPr="00560E79">
        <w:rPr>
          <w:color w:val="000000"/>
          <w:kern w:val="2"/>
          <w:szCs w:val="24"/>
          <w:lang w:eastAsia="zh-TW"/>
        </w:rPr>
        <w:t>倍</w:t>
      </w:r>
      <w:r>
        <w:rPr>
          <w:color w:val="000000"/>
          <w:kern w:val="2"/>
          <w:szCs w:val="24"/>
          <w:lang w:eastAsia="zh-TW"/>
        </w:rPr>
        <w:t>’</w:t>
      </w:r>
    </w:p>
    <w:p w:rsidR="00D95A06" w:rsidRPr="004D2F0E" w:rsidRDefault="00DB74E6" w:rsidP="00D95A06">
      <w:pPr>
        <w:pStyle w:val="Tabletext"/>
        <w:keepLines w:val="0"/>
        <w:numPr>
          <w:ilvl w:val="4"/>
          <w:numId w:val="2"/>
          <w:numberingChange w:id="176" w:author="test" w:date="2009-03-18T15:32:00Z" w:original="%1:7:0:.%2:3:0:.%3:2:0:.%4:5:0:.%5:6:0:"/>
        </w:numPr>
        <w:spacing w:after="0" w:line="240" w:lineRule="auto"/>
        <w:rPr>
          <w:rFonts w:hint="eastAsia"/>
          <w:color w:val="000000"/>
          <w:kern w:val="2"/>
          <w:szCs w:val="24"/>
          <w:lang w:eastAsia="zh-TW"/>
        </w:rPr>
      </w:pPr>
      <w:r w:rsidRPr="00560E79">
        <w:rPr>
          <w:color w:val="000000"/>
          <w:kern w:val="2"/>
          <w:szCs w:val="24"/>
          <w:lang w:eastAsia="zh-TW"/>
        </w:rPr>
        <w:t>一級燒燙傷</w:t>
      </w:r>
      <w:r w:rsidR="00D95A06" w:rsidRPr="00560E79">
        <w:rPr>
          <w:color w:val="000000"/>
          <w:kern w:val="2"/>
          <w:szCs w:val="24"/>
          <w:lang w:eastAsia="zh-TW"/>
        </w:rPr>
        <w:t>保險金</w:t>
      </w:r>
      <w:r w:rsidR="00D95A06">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D95A06">
        <w:tc>
          <w:tcPr>
            <w:tcW w:w="2170" w:type="dxa"/>
            <w:shd w:val="clear" w:color="auto" w:fill="D9D9D9"/>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D95A06">
        <w:tc>
          <w:tcPr>
            <w:tcW w:w="2170" w:type="dxa"/>
          </w:tcPr>
          <w:p w:rsidR="00D95A06" w:rsidRDefault="00D95A06" w:rsidP="00D95A0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D95A06" w:rsidRDefault="00D95A06" w:rsidP="00D95A06">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醫療日額</w:t>
            </w:r>
            <w:r>
              <w:rPr>
                <w:color w:val="000000"/>
                <w:kern w:val="2"/>
                <w:szCs w:val="24"/>
                <w:lang w:eastAsia="zh-TW"/>
              </w:rPr>
              <w:t>’</w:t>
            </w:r>
          </w:p>
        </w:tc>
        <w:tc>
          <w:tcPr>
            <w:tcW w:w="2863" w:type="dxa"/>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D95A06">
        <w:tc>
          <w:tcPr>
            <w:tcW w:w="2170" w:type="dxa"/>
          </w:tcPr>
          <w:p w:rsidR="00D95A06" w:rsidRDefault="00D95A06" w:rsidP="00D95A0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D95A06" w:rsidRPr="00F36230" w:rsidRDefault="00D95A06" w:rsidP="00D95A06">
            <w:pPr>
              <w:pStyle w:val="Tabletext"/>
              <w:keepLines w:val="0"/>
              <w:spacing w:after="0" w:line="240" w:lineRule="auto"/>
              <w:rPr>
                <w:rFonts w:ascii="sөũ" w:hAnsi="sөũ" w:hint="eastAsia"/>
                <w:szCs w:val="24"/>
              </w:rPr>
            </w:pPr>
            <w:r>
              <w:rPr>
                <w:rFonts w:hint="eastAsia"/>
                <w:color w:val="000000"/>
                <w:kern w:val="2"/>
                <w:szCs w:val="24"/>
                <w:lang w:eastAsia="zh-TW"/>
              </w:rPr>
              <w:t>DTAGD503</w:t>
            </w:r>
            <w:r w:rsidRPr="00604396">
              <w:rPr>
                <w:rFonts w:ascii="sөũ" w:hAnsi="sөũ" w:hint="eastAsia"/>
              </w:rPr>
              <w:t>.</w:t>
            </w:r>
            <w:r w:rsidR="00AA03C7" w:rsidRPr="00AA03C7">
              <w:rPr>
                <w:color w:val="000000"/>
                <w:kern w:val="2"/>
                <w:szCs w:val="24"/>
                <w:lang w:eastAsia="zh-TW"/>
              </w:rPr>
              <w:t>H_BURN</w:t>
            </w:r>
            <w:r w:rsidRPr="00F36230">
              <w:rPr>
                <w:rFonts w:ascii="sөũ" w:hAnsi="sөũ"/>
              </w:rPr>
              <w:t>_NAME</w:t>
            </w:r>
          </w:p>
        </w:tc>
        <w:tc>
          <w:tcPr>
            <w:tcW w:w="2863" w:type="dxa"/>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D95A06">
        <w:tc>
          <w:tcPr>
            <w:tcW w:w="2170" w:type="dxa"/>
          </w:tcPr>
          <w:p w:rsidR="00D95A06" w:rsidRDefault="00D95A06" w:rsidP="00D95A06">
            <w:pPr>
              <w:pStyle w:val="Tabletext"/>
              <w:keepLines w:val="0"/>
              <w:spacing w:after="0" w:line="240" w:lineRule="auto"/>
              <w:rPr>
                <w:rFonts w:ascii="sөũ" w:hAnsi="sөũ"/>
              </w:rPr>
            </w:pPr>
            <w:r>
              <w:rPr>
                <w:rFonts w:ascii="sөũ" w:hAnsi="sөũ"/>
              </w:rPr>
              <w:t>理賠內容說明</w:t>
            </w:r>
          </w:p>
        </w:tc>
        <w:tc>
          <w:tcPr>
            <w:tcW w:w="3184" w:type="dxa"/>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D95A06" w:rsidRDefault="00D95A06" w:rsidP="00D95A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D95A06" w:rsidRDefault="00D95A06" w:rsidP="008E2336">
      <w:pPr>
        <w:pStyle w:val="Tabletext"/>
        <w:keepLines w:val="0"/>
        <w:spacing w:after="0" w:line="240" w:lineRule="auto"/>
        <w:rPr>
          <w:rFonts w:hint="eastAsia"/>
          <w:color w:val="000000"/>
          <w:kern w:val="2"/>
          <w:szCs w:val="24"/>
          <w:lang w:eastAsia="zh-TW"/>
        </w:rPr>
      </w:pPr>
    </w:p>
    <w:p w:rsidR="007473C8" w:rsidRPr="007473C8" w:rsidRDefault="00CC101E" w:rsidP="00CC101E">
      <w:pPr>
        <w:pStyle w:val="Tabletext"/>
        <w:keepLines w:val="0"/>
        <w:numPr>
          <w:ilvl w:val="3"/>
          <w:numId w:val="2"/>
          <w:numberingChange w:id="177" w:author="test" w:date="2009-03-18T15:32:00Z" w:original="%1:7:0:.%2:3:0:.%3:2:0:.%4:6: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DTAGD503.</w:t>
      </w:r>
      <w:r w:rsidR="00140BE3">
        <w:rPr>
          <w:rFonts w:hint="eastAsia"/>
          <w:color w:val="000000"/>
          <w:kern w:val="2"/>
          <w:szCs w:val="24"/>
          <w:lang w:eastAsia="zh-TW"/>
        </w:rPr>
        <w:t>M</w:t>
      </w:r>
      <w:r w:rsidRPr="00AA03C7">
        <w:rPr>
          <w:color w:val="000000"/>
          <w:kern w:val="2"/>
          <w:szCs w:val="24"/>
          <w:lang w:eastAsia="zh-TW"/>
        </w:rPr>
        <w:t>_BURN_CODE</w:t>
      </w:r>
      <w:r w:rsidRPr="0089449E">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541349" w:rsidRPr="00541349">
        <w:rPr>
          <w:rStyle w:val="textgreen1"/>
          <w:color w:val="auto"/>
        </w:rPr>
        <w:t>二</w:t>
      </w:r>
      <w:r w:rsidRPr="00DB74E6">
        <w:rPr>
          <w:rStyle w:val="textgreen1"/>
          <w:color w:val="auto"/>
        </w:rPr>
        <w:t>級燒燙傷</w:t>
      </w:r>
      <w:r w:rsidRPr="00693C1A">
        <w:rPr>
          <w:rStyle w:val="textgreen1"/>
          <w:color w:val="auto"/>
        </w:rPr>
        <w:t>保險金</w:t>
      </w:r>
      <w:r w:rsidRPr="00AB50BD">
        <w:rPr>
          <w:rStyle w:val="textgreen1"/>
          <w:rFonts w:hint="eastAsia"/>
          <w:color w:val="auto"/>
          <w:lang w:eastAsia="zh-TW"/>
        </w:rPr>
        <w:t>)</w:t>
      </w:r>
    </w:p>
    <w:p w:rsidR="00CC101E" w:rsidRDefault="00CC101E" w:rsidP="007473C8">
      <w:pPr>
        <w:pStyle w:val="Tabletext"/>
        <w:keepLines w:val="0"/>
        <w:numPr>
          <w:ilvl w:val="4"/>
          <w:numId w:val="2"/>
          <w:numberingChange w:id="178" w:author="test" w:date="2009-03-18T15:32:00Z" w:original="%1:7:0:.%2:3:0:.%3:2:0:.%4:6: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CC101E" w:rsidRDefault="00CC101E" w:rsidP="00CC101E">
      <w:pPr>
        <w:pStyle w:val="Tabletext"/>
        <w:keepLines w:val="0"/>
        <w:numPr>
          <w:ilvl w:val="4"/>
          <w:numId w:val="2"/>
          <w:numberingChange w:id="179" w:author="test" w:date="2009-03-18T15:32:00Z" w:original="%1:7:0:.%2:3:0:.%3:2:0:.%4:6:0:.%5:2:0:"/>
        </w:numPr>
        <w:spacing w:after="0" w:line="240" w:lineRule="auto"/>
        <w:rPr>
          <w:rFonts w:hint="eastAsia"/>
          <w:color w:val="000000"/>
          <w:kern w:val="2"/>
          <w:szCs w:val="24"/>
          <w:lang w:eastAsia="zh-TW"/>
        </w:rPr>
      </w:pPr>
      <w:r>
        <w:rPr>
          <w:rFonts w:hint="eastAsia"/>
          <w:color w:val="000000"/>
          <w:kern w:val="2"/>
          <w:szCs w:val="24"/>
          <w:lang w:eastAsia="zh-TW"/>
        </w:rPr>
        <w:t>IF DTAGD503.</w:t>
      </w:r>
      <w:r w:rsidR="00405970">
        <w:rPr>
          <w:rFonts w:hint="eastAsia"/>
          <w:color w:val="000000"/>
          <w:kern w:val="2"/>
          <w:szCs w:val="24"/>
          <w:lang w:eastAsia="zh-TW"/>
        </w:rPr>
        <w:t>M</w:t>
      </w:r>
      <w:r w:rsidRPr="00221379">
        <w:rPr>
          <w:color w:val="000000"/>
          <w:kern w:val="2"/>
          <w:szCs w:val="24"/>
          <w:lang w:eastAsia="zh-TW"/>
        </w:rPr>
        <w:t xml:space="preserve">_BURN_1 </w:t>
      </w:r>
      <w:r>
        <w:rPr>
          <w:rFonts w:hint="eastAsia"/>
          <w:color w:val="000000"/>
          <w:kern w:val="2"/>
          <w:szCs w:val="24"/>
          <w:lang w:eastAsia="zh-TW"/>
        </w:rPr>
        <w:t>&gt; 0</w:t>
      </w:r>
    </w:p>
    <w:p w:rsidR="00CC101E" w:rsidRDefault="00CC101E" w:rsidP="007473C8">
      <w:pPr>
        <w:pStyle w:val="Tabletext"/>
        <w:keepLines w:val="0"/>
        <w:numPr>
          <w:ilvl w:val="5"/>
          <w:numId w:val="2"/>
          <w:numberingChange w:id="180" w:author="test" w:date="2009-03-18T15:32:00Z" w:original="%1:7:0:.%2:3:0:.%3:2:0:.%4:6: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7473C8">
        <w:rPr>
          <w:color w:val="000000"/>
          <w:kern w:val="2"/>
          <w:szCs w:val="24"/>
          <w:lang w:eastAsia="zh-TW"/>
        </w:rPr>
        <w:t>保</w:t>
      </w:r>
      <w:r w:rsidRPr="007473C8">
        <w:rPr>
          <w:color w:val="000000"/>
          <w:kern w:val="2"/>
          <w:szCs w:val="24"/>
          <w:lang w:eastAsia="zh-TW"/>
        </w:rPr>
        <w:t>(</w:t>
      </w:r>
      <w:r w:rsidRPr="007473C8">
        <w:rPr>
          <w:color w:val="000000"/>
          <w:kern w:val="2"/>
          <w:szCs w:val="24"/>
          <w:lang w:eastAsia="zh-TW"/>
        </w:rPr>
        <w:t>限</w:t>
      </w:r>
      <w:r w:rsidRPr="007473C8">
        <w:rPr>
          <w:color w:val="000000"/>
          <w:kern w:val="2"/>
          <w:szCs w:val="24"/>
          <w:lang w:eastAsia="zh-TW"/>
        </w:rPr>
        <w:t>)</w:t>
      </w:r>
      <w:r w:rsidRPr="007473C8">
        <w:rPr>
          <w:color w:val="000000"/>
          <w:kern w:val="2"/>
          <w:szCs w:val="24"/>
          <w:lang w:eastAsia="zh-TW"/>
        </w:rPr>
        <w:t>額</w:t>
      </w:r>
      <w:r w:rsidRPr="007473C8">
        <w:rPr>
          <w:color w:val="000000"/>
          <w:kern w:val="2"/>
          <w:szCs w:val="24"/>
          <w:lang w:eastAsia="zh-TW"/>
        </w:rPr>
        <w:t xml:space="preserve"> ×</w:t>
      </w:r>
      <w:r w:rsidRPr="007473C8">
        <w:rPr>
          <w:rFonts w:hint="eastAsia"/>
          <w:color w:val="000000"/>
          <w:kern w:val="2"/>
          <w:szCs w:val="24"/>
          <w:lang w:eastAsia="zh-TW"/>
        </w:rPr>
        <w:t>’</w:t>
      </w:r>
      <w:r w:rsidRPr="007473C8">
        <w:rPr>
          <w:rFonts w:hint="eastAsia"/>
          <w:color w:val="000000"/>
          <w:kern w:val="2"/>
          <w:szCs w:val="24"/>
          <w:lang w:eastAsia="zh-TW"/>
        </w:rPr>
        <w:t>+</w:t>
      </w:r>
      <w:r w:rsidRPr="00846014">
        <w:rPr>
          <w:color w:val="000000"/>
          <w:kern w:val="2"/>
          <w:szCs w:val="24"/>
          <w:lang w:eastAsia="zh-TW"/>
        </w:rPr>
        <w:t xml:space="preserve"> </w:t>
      </w:r>
      <w:r w:rsidR="00B92680">
        <w:rPr>
          <w:rFonts w:hint="eastAsia"/>
          <w:color w:val="000000"/>
          <w:kern w:val="2"/>
          <w:szCs w:val="24"/>
          <w:lang w:eastAsia="zh-TW"/>
        </w:rPr>
        <w:t>M</w:t>
      </w:r>
      <w:r w:rsidRPr="00221379">
        <w:rPr>
          <w:color w:val="000000"/>
          <w:kern w:val="2"/>
          <w:szCs w:val="24"/>
          <w:lang w:eastAsia="zh-TW"/>
        </w:rPr>
        <w:t>_BURN_1</w:t>
      </w:r>
      <w:r>
        <w:rPr>
          <w:rFonts w:hint="eastAsia"/>
          <w:color w:val="000000"/>
          <w:kern w:val="2"/>
          <w:szCs w:val="24"/>
          <w:lang w:eastAsia="zh-TW"/>
        </w:rPr>
        <w:t>+</w:t>
      </w:r>
      <w:r>
        <w:rPr>
          <w:color w:val="000000"/>
          <w:kern w:val="2"/>
          <w:szCs w:val="24"/>
          <w:lang w:eastAsia="zh-TW"/>
        </w:rPr>
        <w:t>’</w:t>
      </w:r>
      <w:r>
        <w:rPr>
          <w:rFonts w:hint="eastAsia"/>
          <w:color w:val="000000"/>
          <w:kern w:val="2"/>
          <w:szCs w:val="24"/>
          <w:lang w:eastAsia="zh-TW"/>
        </w:rPr>
        <w:t>%</w:t>
      </w:r>
      <w:r>
        <w:rPr>
          <w:color w:val="000000"/>
          <w:kern w:val="2"/>
          <w:szCs w:val="24"/>
          <w:lang w:eastAsia="zh-TW"/>
        </w:rPr>
        <w:t>’</w:t>
      </w:r>
    </w:p>
    <w:p w:rsidR="00CC101E" w:rsidRDefault="00CC101E" w:rsidP="00CC101E">
      <w:pPr>
        <w:pStyle w:val="Tabletext"/>
        <w:keepLines w:val="0"/>
        <w:numPr>
          <w:ilvl w:val="4"/>
          <w:numId w:val="2"/>
          <w:numberingChange w:id="181" w:author="test" w:date="2009-03-18T15:32:00Z" w:original="%1:7:0:.%2:3:0:.%3:2:0:.%4:6:0:.%5:3:0:"/>
        </w:numPr>
        <w:spacing w:after="0" w:line="240" w:lineRule="auto"/>
        <w:rPr>
          <w:rFonts w:hint="eastAsia"/>
          <w:color w:val="000000"/>
          <w:kern w:val="2"/>
          <w:szCs w:val="24"/>
          <w:lang w:eastAsia="zh-TW"/>
        </w:rPr>
      </w:pPr>
      <w:r>
        <w:rPr>
          <w:rFonts w:hint="eastAsia"/>
          <w:color w:val="000000"/>
          <w:kern w:val="2"/>
          <w:szCs w:val="24"/>
          <w:lang w:eastAsia="zh-TW"/>
        </w:rPr>
        <w:t>IF DTAGD503.</w:t>
      </w:r>
      <w:r w:rsidR="00D84EDE" w:rsidRPr="00D84EDE">
        <w:rPr>
          <w:rFonts w:hint="eastAsia"/>
          <w:color w:val="000000"/>
          <w:kern w:val="2"/>
          <w:szCs w:val="24"/>
          <w:lang w:eastAsia="zh-TW"/>
        </w:rPr>
        <w:t xml:space="preserve"> </w:t>
      </w:r>
      <w:r w:rsidR="00D84EDE">
        <w:rPr>
          <w:rFonts w:hint="eastAsia"/>
          <w:color w:val="000000"/>
          <w:kern w:val="2"/>
          <w:szCs w:val="24"/>
          <w:lang w:eastAsia="zh-TW"/>
        </w:rPr>
        <w:t>M</w:t>
      </w:r>
      <w:r w:rsidRPr="007473C8">
        <w:rPr>
          <w:color w:val="000000"/>
          <w:kern w:val="2"/>
          <w:szCs w:val="24"/>
          <w:lang w:eastAsia="zh-TW"/>
        </w:rPr>
        <w:t>_BURN_2</w:t>
      </w:r>
      <w:r w:rsidRPr="007473C8">
        <w:rPr>
          <w:rFonts w:hint="eastAsia"/>
          <w:color w:val="000000"/>
          <w:kern w:val="2"/>
          <w:szCs w:val="24"/>
          <w:lang w:eastAsia="zh-TW"/>
        </w:rPr>
        <w:t>2</w:t>
      </w:r>
      <w:r w:rsidRPr="00221379">
        <w:rPr>
          <w:color w:val="000000"/>
          <w:kern w:val="2"/>
          <w:szCs w:val="24"/>
          <w:lang w:eastAsia="zh-TW"/>
        </w:rPr>
        <w:t xml:space="preserve"> </w:t>
      </w:r>
      <w:r>
        <w:rPr>
          <w:rFonts w:hint="eastAsia"/>
          <w:color w:val="000000"/>
          <w:kern w:val="2"/>
          <w:szCs w:val="24"/>
          <w:lang w:eastAsia="zh-TW"/>
        </w:rPr>
        <w:t>&gt; 0</w:t>
      </w:r>
    </w:p>
    <w:p w:rsidR="00CC101E" w:rsidRDefault="00CC101E" w:rsidP="007473C8">
      <w:pPr>
        <w:pStyle w:val="Tabletext"/>
        <w:keepLines w:val="0"/>
        <w:numPr>
          <w:ilvl w:val="5"/>
          <w:numId w:val="2"/>
          <w:numberingChange w:id="182" w:author="test" w:date="2009-03-18T15:32:00Z" w:original="%1:7:0:.%2:3:0:.%3:2:0:.%4:6:0:.%5:3: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7473C8">
        <w:rPr>
          <w:color w:val="000000"/>
          <w:kern w:val="2"/>
          <w:szCs w:val="24"/>
          <w:lang w:eastAsia="zh-TW"/>
        </w:rPr>
        <w:t>實際年齡</w:t>
      </w:r>
      <w:r w:rsidRPr="007473C8">
        <w:rPr>
          <w:rFonts w:hint="eastAsia"/>
          <w:color w:val="000000"/>
          <w:kern w:val="2"/>
          <w:szCs w:val="24"/>
          <w:lang w:eastAsia="zh-TW"/>
        </w:rPr>
        <w:t>’</w:t>
      </w:r>
      <w:r w:rsidRPr="007473C8">
        <w:rPr>
          <w:rFonts w:hint="eastAsia"/>
          <w:color w:val="000000"/>
          <w:kern w:val="2"/>
          <w:szCs w:val="24"/>
          <w:lang w:eastAsia="zh-TW"/>
        </w:rPr>
        <w:t>+</w:t>
      </w:r>
      <w:r w:rsidRPr="00846014">
        <w:rPr>
          <w:color w:val="000000"/>
          <w:kern w:val="2"/>
          <w:szCs w:val="24"/>
          <w:lang w:eastAsia="zh-TW"/>
        </w:rPr>
        <w:t xml:space="preserve"> </w:t>
      </w:r>
      <w:r w:rsidR="009E68A7">
        <w:rPr>
          <w:rFonts w:hint="eastAsia"/>
          <w:color w:val="000000"/>
          <w:kern w:val="2"/>
          <w:szCs w:val="24"/>
          <w:lang w:eastAsia="zh-TW"/>
        </w:rPr>
        <w:t>M</w:t>
      </w:r>
      <w:r w:rsidR="009E68A7" w:rsidRPr="007473C8">
        <w:rPr>
          <w:color w:val="000000"/>
          <w:kern w:val="2"/>
          <w:szCs w:val="24"/>
          <w:lang w:eastAsia="zh-TW"/>
        </w:rPr>
        <w:t>_BURN</w:t>
      </w:r>
      <w:r w:rsidRPr="007473C8">
        <w:rPr>
          <w:color w:val="000000"/>
          <w:kern w:val="2"/>
          <w:szCs w:val="24"/>
          <w:lang w:eastAsia="zh-TW"/>
        </w:rPr>
        <w:t>_2</w:t>
      </w:r>
      <w:r w:rsidRPr="007473C8">
        <w:rPr>
          <w:rFonts w:hint="eastAsia"/>
          <w:color w:val="000000"/>
          <w:kern w:val="2"/>
          <w:szCs w:val="24"/>
          <w:lang w:eastAsia="zh-TW"/>
        </w:rPr>
        <w:t>1</w:t>
      </w:r>
      <w:r>
        <w:rPr>
          <w:rFonts w:hint="eastAsia"/>
          <w:color w:val="000000"/>
          <w:kern w:val="2"/>
          <w:szCs w:val="24"/>
          <w:lang w:eastAsia="zh-TW"/>
        </w:rPr>
        <w:t>+</w:t>
      </w:r>
      <w:r>
        <w:rPr>
          <w:color w:val="000000"/>
          <w:kern w:val="2"/>
          <w:szCs w:val="24"/>
          <w:lang w:eastAsia="zh-TW"/>
        </w:rPr>
        <w:t>’</w:t>
      </w:r>
      <w:r w:rsidRPr="007473C8">
        <w:rPr>
          <w:color w:val="000000"/>
          <w:kern w:val="2"/>
          <w:szCs w:val="24"/>
          <w:lang w:eastAsia="zh-TW"/>
        </w:rPr>
        <w:t xml:space="preserve"> (</w:t>
      </w:r>
      <w:r w:rsidRPr="007473C8">
        <w:rPr>
          <w:color w:val="000000"/>
          <w:kern w:val="2"/>
          <w:szCs w:val="24"/>
          <w:lang w:eastAsia="zh-TW"/>
        </w:rPr>
        <w:t>含</w:t>
      </w:r>
      <w:r w:rsidRPr="007473C8">
        <w:rPr>
          <w:color w:val="000000"/>
          <w:kern w:val="2"/>
          <w:szCs w:val="24"/>
          <w:lang w:eastAsia="zh-TW"/>
        </w:rPr>
        <w:t>)</w:t>
      </w:r>
      <w:r w:rsidRPr="007473C8">
        <w:rPr>
          <w:color w:val="000000"/>
          <w:kern w:val="2"/>
          <w:szCs w:val="24"/>
          <w:lang w:eastAsia="zh-TW"/>
        </w:rPr>
        <w:t>歲以上</w:t>
      </w:r>
      <w:r>
        <w:rPr>
          <w:color w:val="000000"/>
          <w:kern w:val="2"/>
          <w:szCs w:val="24"/>
          <w:lang w:eastAsia="zh-TW"/>
        </w:rPr>
        <w:t>’</w:t>
      </w:r>
      <w:r>
        <w:rPr>
          <w:rFonts w:hint="eastAsia"/>
          <w:color w:val="000000"/>
          <w:kern w:val="2"/>
          <w:szCs w:val="24"/>
          <w:lang w:eastAsia="zh-TW"/>
        </w:rPr>
        <w:t>+</w:t>
      </w:r>
      <w:r w:rsidRPr="007473C8">
        <w:rPr>
          <w:color w:val="000000"/>
          <w:kern w:val="2"/>
          <w:szCs w:val="24"/>
          <w:lang w:eastAsia="zh-TW"/>
        </w:rPr>
        <w:t xml:space="preserve"> </w:t>
      </w:r>
      <w:r w:rsidR="00E2465D" w:rsidRPr="007473C8">
        <w:rPr>
          <w:rFonts w:hint="eastAsia"/>
          <w:color w:val="000000"/>
          <w:kern w:val="2"/>
          <w:szCs w:val="24"/>
          <w:lang w:eastAsia="zh-TW"/>
        </w:rPr>
        <w:t>M</w:t>
      </w:r>
      <w:r w:rsidRPr="007473C8">
        <w:rPr>
          <w:color w:val="000000"/>
          <w:kern w:val="2"/>
          <w:szCs w:val="24"/>
          <w:lang w:eastAsia="zh-TW"/>
        </w:rPr>
        <w:t>_BURN_2</w:t>
      </w:r>
      <w:r w:rsidRPr="007473C8">
        <w:rPr>
          <w:rFonts w:hint="eastAsia"/>
          <w:color w:val="000000"/>
          <w:kern w:val="2"/>
          <w:szCs w:val="24"/>
          <w:lang w:eastAsia="zh-TW"/>
        </w:rPr>
        <w:t>2+</w:t>
      </w:r>
      <w:r>
        <w:rPr>
          <w:color w:val="000000"/>
          <w:kern w:val="2"/>
          <w:szCs w:val="24"/>
          <w:lang w:eastAsia="zh-TW"/>
        </w:rPr>
        <w:t>’</w:t>
      </w:r>
      <w:r>
        <w:rPr>
          <w:rFonts w:hint="eastAsia"/>
          <w:color w:val="000000"/>
          <w:kern w:val="2"/>
          <w:szCs w:val="24"/>
          <w:lang w:eastAsia="zh-TW"/>
        </w:rPr>
        <w:t>%</w:t>
      </w:r>
      <w:r w:rsidRPr="007473C8">
        <w:rPr>
          <w:color w:val="000000"/>
          <w:kern w:val="2"/>
          <w:szCs w:val="24"/>
          <w:lang w:eastAsia="zh-TW"/>
        </w:rPr>
        <w:t xml:space="preserve">× </w:t>
      </w:r>
      <w:r w:rsidRPr="007473C8">
        <w:rPr>
          <w:color w:val="000000"/>
          <w:kern w:val="2"/>
          <w:szCs w:val="24"/>
          <w:lang w:eastAsia="zh-TW"/>
        </w:rPr>
        <w:t>保額</w:t>
      </w:r>
      <w:r>
        <w:rPr>
          <w:color w:val="000000"/>
          <w:kern w:val="2"/>
          <w:szCs w:val="24"/>
          <w:lang w:eastAsia="zh-TW"/>
        </w:rPr>
        <w:t>’</w:t>
      </w:r>
    </w:p>
    <w:p w:rsidR="00CC101E" w:rsidRDefault="00CC101E" w:rsidP="00CC101E">
      <w:pPr>
        <w:pStyle w:val="Tabletext"/>
        <w:keepLines w:val="0"/>
        <w:numPr>
          <w:ilvl w:val="4"/>
          <w:numId w:val="2"/>
          <w:numberingChange w:id="183" w:author="test" w:date="2009-03-18T15:32:00Z" w:original="%1:7:0:.%2:3:0:.%3:2:0:.%4:6:0:.%5:4:0:"/>
        </w:numPr>
        <w:spacing w:after="0" w:line="240" w:lineRule="auto"/>
        <w:rPr>
          <w:rFonts w:hint="eastAsia"/>
          <w:color w:val="000000"/>
          <w:kern w:val="2"/>
          <w:szCs w:val="24"/>
          <w:lang w:eastAsia="zh-TW"/>
        </w:rPr>
      </w:pPr>
      <w:r>
        <w:rPr>
          <w:rFonts w:hint="eastAsia"/>
          <w:color w:val="000000"/>
          <w:kern w:val="2"/>
          <w:szCs w:val="24"/>
          <w:lang w:eastAsia="zh-TW"/>
        </w:rPr>
        <w:t>IF DTAGD503.</w:t>
      </w:r>
      <w:r w:rsidR="00D84EDE" w:rsidRPr="00D84EDE">
        <w:rPr>
          <w:rFonts w:hint="eastAsia"/>
          <w:color w:val="000000"/>
          <w:kern w:val="2"/>
          <w:szCs w:val="24"/>
          <w:lang w:eastAsia="zh-TW"/>
        </w:rPr>
        <w:t xml:space="preserve"> </w:t>
      </w:r>
      <w:r w:rsidR="00D84EDE">
        <w:rPr>
          <w:rFonts w:hint="eastAsia"/>
          <w:color w:val="000000"/>
          <w:kern w:val="2"/>
          <w:szCs w:val="24"/>
          <w:lang w:eastAsia="zh-TW"/>
        </w:rPr>
        <w:t>M</w:t>
      </w:r>
      <w:r w:rsidRPr="007473C8">
        <w:rPr>
          <w:color w:val="000000"/>
          <w:kern w:val="2"/>
          <w:szCs w:val="24"/>
          <w:lang w:eastAsia="zh-TW"/>
        </w:rPr>
        <w:t>_BURN_</w:t>
      </w:r>
      <w:r w:rsidRPr="007473C8">
        <w:rPr>
          <w:rFonts w:hint="eastAsia"/>
          <w:color w:val="000000"/>
          <w:kern w:val="2"/>
          <w:szCs w:val="24"/>
          <w:lang w:eastAsia="zh-TW"/>
        </w:rPr>
        <w:t>32</w:t>
      </w:r>
      <w:r w:rsidRPr="00221379">
        <w:rPr>
          <w:color w:val="000000"/>
          <w:kern w:val="2"/>
          <w:szCs w:val="24"/>
          <w:lang w:eastAsia="zh-TW"/>
        </w:rPr>
        <w:t xml:space="preserve"> </w:t>
      </w:r>
      <w:r>
        <w:rPr>
          <w:rFonts w:hint="eastAsia"/>
          <w:color w:val="000000"/>
          <w:kern w:val="2"/>
          <w:szCs w:val="24"/>
          <w:lang w:eastAsia="zh-TW"/>
        </w:rPr>
        <w:t>&gt; 0</w:t>
      </w:r>
    </w:p>
    <w:p w:rsidR="00CC101E" w:rsidRDefault="00CC101E" w:rsidP="007473C8">
      <w:pPr>
        <w:pStyle w:val="Tabletext"/>
        <w:keepLines w:val="0"/>
        <w:numPr>
          <w:ilvl w:val="5"/>
          <w:numId w:val="2"/>
          <w:numberingChange w:id="184" w:author="test" w:date="2009-03-18T15:32:00Z" w:original="%1:7:0:.%2:3:0:.%3:2:0:.%4:6:0:.%5:4: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7473C8">
        <w:rPr>
          <w:color w:val="000000"/>
          <w:kern w:val="2"/>
          <w:szCs w:val="24"/>
          <w:lang w:eastAsia="zh-TW"/>
        </w:rPr>
        <w:t>實際年齡</w:t>
      </w:r>
      <w:r w:rsidRPr="007473C8">
        <w:rPr>
          <w:rFonts w:hint="eastAsia"/>
          <w:color w:val="000000"/>
          <w:kern w:val="2"/>
          <w:szCs w:val="24"/>
          <w:lang w:eastAsia="zh-TW"/>
        </w:rPr>
        <w:t>’</w:t>
      </w:r>
      <w:r w:rsidRPr="007473C8">
        <w:rPr>
          <w:rFonts w:hint="eastAsia"/>
          <w:color w:val="000000"/>
          <w:kern w:val="2"/>
          <w:szCs w:val="24"/>
          <w:lang w:eastAsia="zh-TW"/>
        </w:rPr>
        <w:t>+</w:t>
      </w:r>
      <w:r w:rsidRPr="00846014">
        <w:rPr>
          <w:color w:val="000000"/>
          <w:kern w:val="2"/>
          <w:szCs w:val="24"/>
          <w:lang w:eastAsia="zh-TW"/>
        </w:rPr>
        <w:t xml:space="preserve"> </w:t>
      </w:r>
      <w:r w:rsidR="00944BA3">
        <w:rPr>
          <w:rFonts w:hint="eastAsia"/>
          <w:color w:val="000000"/>
          <w:kern w:val="2"/>
          <w:szCs w:val="24"/>
          <w:lang w:eastAsia="zh-TW"/>
        </w:rPr>
        <w:t>M</w:t>
      </w:r>
      <w:r w:rsidRPr="007473C8">
        <w:rPr>
          <w:color w:val="000000"/>
          <w:kern w:val="2"/>
          <w:szCs w:val="24"/>
          <w:lang w:eastAsia="zh-TW"/>
        </w:rPr>
        <w:t>_BURN_</w:t>
      </w:r>
      <w:r w:rsidRPr="007473C8">
        <w:rPr>
          <w:rFonts w:hint="eastAsia"/>
          <w:color w:val="000000"/>
          <w:kern w:val="2"/>
          <w:szCs w:val="24"/>
          <w:lang w:eastAsia="zh-TW"/>
        </w:rPr>
        <w:t>31</w:t>
      </w:r>
      <w:r>
        <w:rPr>
          <w:rFonts w:hint="eastAsia"/>
          <w:color w:val="000000"/>
          <w:kern w:val="2"/>
          <w:szCs w:val="24"/>
          <w:lang w:eastAsia="zh-TW"/>
        </w:rPr>
        <w:t>+</w:t>
      </w:r>
      <w:r>
        <w:rPr>
          <w:color w:val="000000"/>
          <w:kern w:val="2"/>
          <w:szCs w:val="24"/>
          <w:lang w:eastAsia="zh-TW"/>
        </w:rPr>
        <w:t>’</w:t>
      </w:r>
      <w:r w:rsidRPr="007473C8">
        <w:rPr>
          <w:color w:val="000000"/>
          <w:kern w:val="2"/>
          <w:szCs w:val="24"/>
          <w:lang w:eastAsia="zh-TW"/>
        </w:rPr>
        <w:t xml:space="preserve"> </w:t>
      </w:r>
      <w:r w:rsidRPr="007473C8">
        <w:rPr>
          <w:color w:val="000000"/>
          <w:kern w:val="2"/>
          <w:szCs w:val="24"/>
          <w:lang w:eastAsia="zh-TW"/>
        </w:rPr>
        <w:t>歲以下</w:t>
      </w:r>
      <w:r>
        <w:rPr>
          <w:color w:val="000000"/>
          <w:kern w:val="2"/>
          <w:szCs w:val="24"/>
          <w:lang w:eastAsia="zh-TW"/>
        </w:rPr>
        <w:t>’</w:t>
      </w:r>
      <w:r>
        <w:rPr>
          <w:rFonts w:hint="eastAsia"/>
          <w:color w:val="000000"/>
          <w:kern w:val="2"/>
          <w:szCs w:val="24"/>
          <w:lang w:eastAsia="zh-TW"/>
        </w:rPr>
        <w:t>+</w:t>
      </w:r>
      <w:r w:rsidRPr="007473C8">
        <w:rPr>
          <w:color w:val="000000"/>
          <w:kern w:val="2"/>
          <w:szCs w:val="24"/>
          <w:lang w:eastAsia="zh-TW"/>
        </w:rPr>
        <w:t xml:space="preserve"> </w:t>
      </w:r>
      <w:r w:rsidR="00944BA3" w:rsidRPr="007473C8">
        <w:rPr>
          <w:rFonts w:hint="eastAsia"/>
          <w:color w:val="000000"/>
          <w:kern w:val="2"/>
          <w:szCs w:val="24"/>
          <w:lang w:eastAsia="zh-TW"/>
        </w:rPr>
        <w:t>M</w:t>
      </w:r>
      <w:r w:rsidRPr="007473C8">
        <w:rPr>
          <w:color w:val="000000"/>
          <w:kern w:val="2"/>
          <w:szCs w:val="24"/>
          <w:lang w:eastAsia="zh-TW"/>
        </w:rPr>
        <w:t>_BURN_</w:t>
      </w:r>
      <w:r w:rsidRPr="007473C8">
        <w:rPr>
          <w:rFonts w:hint="eastAsia"/>
          <w:color w:val="000000"/>
          <w:kern w:val="2"/>
          <w:szCs w:val="24"/>
          <w:lang w:eastAsia="zh-TW"/>
        </w:rPr>
        <w:t>32+</w:t>
      </w:r>
      <w:r>
        <w:rPr>
          <w:color w:val="000000"/>
          <w:kern w:val="2"/>
          <w:szCs w:val="24"/>
          <w:lang w:eastAsia="zh-TW"/>
        </w:rPr>
        <w:t>’</w:t>
      </w:r>
      <w:r>
        <w:rPr>
          <w:rFonts w:hint="eastAsia"/>
          <w:color w:val="000000"/>
          <w:kern w:val="2"/>
          <w:szCs w:val="24"/>
          <w:lang w:eastAsia="zh-TW"/>
        </w:rPr>
        <w:t>%</w:t>
      </w:r>
      <w:r w:rsidRPr="007473C8">
        <w:rPr>
          <w:color w:val="000000"/>
          <w:kern w:val="2"/>
          <w:szCs w:val="24"/>
          <w:lang w:eastAsia="zh-TW"/>
        </w:rPr>
        <w:t xml:space="preserve">× </w:t>
      </w:r>
      <w:r w:rsidRPr="007473C8">
        <w:rPr>
          <w:color w:val="000000"/>
          <w:kern w:val="2"/>
          <w:szCs w:val="24"/>
          <w:lang w:eastAsia="zh-TW"/>
        </w:rPr>
        <w:t>保額</w:t>
      </w:r>
      <w:r>
        <w:rPr>
          <w:color w:val="000000"/>
          <w:kern w:val="2"/>
          <w:szCs w:val="24"/>
          <w:lang w:eastAsia="zh-TW"/>
        </w:rPr>
        <w:t>’</w:t>
      </w:r>
    </w:p>
    <w:p w:rsidR="00CC101E" w:rsidRPr="004D2F0E" w:rsidRDefault="00541349" w:rsidP="00CC101E">
      <w:pPr>
        <w:pStyle w:val="Tabletext"/>
        <w:keepLines w:val="0"/>
        <w:numPr>
          <w:ilvl w:val="4"/>
          <w:numId w:val="2"/>
          <w:numberingChange w:id="185" w:author="test" w:date="2009-03-18T15:32:00Z" w:original="%1:7:0:.%2:3:0:.%3:2:0:.%4:6:0:.%5:5:0:"/>
        </w:numPr>
        <w:spacing w:after="0" w:line="240" w:lineRule="auto"/>
        <w:rPr>
          <w:rFonts w:hint="eastAsia"/>
          <w:color w:val="000000"/>
          <w:kern w:val="2"/>
          <w:szCs w:val="24"/>
          <w:lang w:eastAsia="zh-TW"/>
        </w:rPr>
      </w:pPr>
      <w:r w:rsidRPr="007473C8">
        <w:rPr>
          <w:color w:val="000000"/>
          <w:kern w:val="2"/>
          <w:szCs w:val="24"/>
          <w:lang w:eastAsia="zh-TW"/>
        </w:rPr>
        <w:t>二</w:t>
      </w:r>
      <w:r w:rsidR="00CC101E" w:rsidRPr="007473C8">
        <w:rPr>
          <w:color w:val="000000"/>
          <w:kern w:val="2"/>
          <w:szCs w:val="24"/>
          <w:lang w:eastAsia="zh-TW"/>
        </w:rPr>
        <w:t>級燒燙傷</w:t>
      </w:r>
      <w:r w:rsidR="00CC101E" w:rsidRPr="00693C1A">
        <w:rPr>
          <w:rStyle w:val="textgreen1"/>
          <w:color w:val="auto"/>
          <w:lang w:eastAsia="zh-TW"/>
        </w:rPr>
        <w:t>保險金</w:t>
      </w:r>
      <w:r w:rsidR="00CC101E">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CC101E">
        <w:tc>
          <w:tcPr>
            <w:tcW w:w="2170" w:type="dxa"/>
            <w:shd w:val="clear" w:color="auto" w:fill="D9D9D9"/>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CC101E">
        <w:tc>
          <w:tcPr>
            <w:tcW w:w="2170" w:type="dxa"/>
          </w:tcPr>
          <w:p w:rsidR="00CC101E" w:rsidRDefault="00CC101E" w:rsidP="00CC101E">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CC101E" w:rsidRDefault="00CC101E" w:rsidP="00CC101E">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醫療日額</w:t>
            </w:r>
            <w:r>
              <w:rPr>
                <w:color w:val="000000"/>
                <w:kern w:val="2"/>
                <w:szCs w:val="24"/>
                <w:lang w:eastAsia="zh-TW"/>
              </w:rPr>
              <w:t>’</w:t>
            </w:r>
          </w:p>
        </w:tc>
        <w:tc>
          <w:tcPr>
            <w:tcW w:w="2863" w:type="dxa"/>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CC101E">
        <w:tc>
          <w:tcPr>
            <w:tcW w:w="2170" w:type="dxa"/>
          </w:tcPr>
          <w:p w:rsidR="00CC101E" w:rsidRDefault="00CC101E" w:rsidP="00CC101E">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CC101E" w:rsidRPr="00F36230" w:rsidRDefault="00CC101E" w:rsidP="00CC101E">
            <w:pPr>
              <w:pStyle w:val="Tabletext"/>
              <w:keepLines w:val="0"/>
              <w:spacing w:after="0" w:line="240" w:lineRule="auto"/>
              <w:rPr>
                <w:rFonts w:ascii="sөũ" w:hAnsi="sөũ" w:hint="eastAsia"/>
                <w:szCs w:val="24"/>
              </w:rPr>
            </w:pPr>
            <w:r>
              <w:rPr>
                <w:rFonts w:hint="eastAsia"/>
                <w:color w:val="000000"/>
                <w:kern w:val="2"/>
                <w:szCs w:val="24"/>
                <w:lang w:eastAsia="zh-TW"/>
              </w:rPr>
              <w:t>DTAGD503</w:t>
            </w:r>
            <w:r w:rsidRPr="00604396">
              <w:rPr>
                <w:rFonts w:ascii="sөũ" w:hAnsi="sөũ" w:hint="eastAsia"/>
              </w:rPr>
              <w:t>.</w:t>
            </w:r>
            <w:r w:rsidR="00140BE3">
              <w:rPr>
                <w:rFonts w:ascii="sөũ" w:hAnsi="sөũ" w:hint="eastAsia"/>
                <w:lang w:eastAsia="zh-TW"/>
              </w:rPr>
              <w:t>M</w:t>
            </w:r>
            <w:r w:rsidRPr="00AA03C7">
              <w:rPr>
                <w:color w:val="000000"/>
                <w:kern w:val="2"/>
                <w:szCs w:val="24"/>
                <w:lang w:eastAsia="zh-TW"/>
              </w:rPr>
              <w:t>_BURN</w:t>
            </w:r>
            <w:r w:rsidRPr="00F36230">
              <w:rPr>
                <w:rFonts w:ascii="sөũ" w:hAnsi="sөũ"/>
              </w:rPr>
              <w:t>_NAME</w:t>
            </w:r>
          </w:p>
        </w:tc>
        <w:tc>
          <w:tcPr>
            <w:tcW w:w="2863" w:type="dxa"/>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CC101E">
        <w:tc>
          <w:tcPr>
            <w:tcW w:w="2170" w:type="dxa"/>
          </w:tcPr>
          <w:p w:rsidR="00CC101E" w:rsidRDefault="00CC101E" w:rsidP="00CC101E">
            <w:pPr>
              <w:pStyle w:val="Tabletext"/>
              <w:keepLines w:val="0"/>
              <w:spacing w:after="0" w:line="240" w:lineRule="auto"/>
              <w:rPr>
                <w:rFonts w:ascii="sөũ" w:hAnsi="sөũ"/>
              </w:rPr>
            </w:pPr>
            <w:r>
              <w:rPr>
                <w:rFonts w:ascii="sөũ" w:hAnsi="sөũ"/>
              </w:rPr>
              <w:t>理賠內容說明</w:t>
            </w:r>
          </w:p>
        </w:tc>
        <w:tc>
          <w:tcPr>
            <w:tcW w:w="3184" w:type="dxa"/>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CC101E" w:rsidRDefault="00CC101E" w:rsidP="00CC101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CC101E" w:rsidRDefault="00CC101E" w:rsidP="008E2336">
      <w:pPr>
        <w:pStyle w:val="Tabletext"/>
        <w:keepLines w:val="0"/>
        <w:spacing w:after="0" w:line="240" w:lineRule="auto"/>
        <w:rPr>
          <w:rFonts w:hint="eastAsia"/>
          <w:color w:val="000000"/>
          <w:kern w:val="2"/>
          <w:szCs w:val="24"/>
          <w:lang w:eastAsia="zh-TW"/>
        </w:rPr>
      </w:pPr>
    </w:p>
    <w:p w:rsidR="008B60B9" w:rsidRDefault="0056110F" w:rsidP="00324A80">
      <w:pPr>
        <w:pStyle w:val="Tabletext"/>
        <w:keepLines w:val="0"/>
        <w:numPr>
          <w:ilvl w:val="3"/>
          <w:numId w:val="2"/>
          <w:numberingChange w:id="186" w:author="test" w:date="2009-03-18T15:32:00Z" w:original="%1:7:0:.%2:3:0:.%3:2:0:.%4:7:0:"/>
        </w:numPr>
        <w:spacing w:after="0" w:line="240" w:lineRule="auto"/>
        <w:rPr>
          <w:rFonts w:hint="eastAsia"/>
          <w:color w:val="000000"/>
          <w:kern w:val="2"/>
          <w:szCs w:val="24"/>
          <w:lang w:eastAsia="zh-TW"/>
        </w:rPr>
      </w:pPr>
      <w:r w:rsidRPr="008B60B9">
        <w:rPr>
          <w:color w:val="000000"/>
          <w:kern w:val="2"/>
          <w:szCs w:val="24"/>
          <w:lang w:eastAsia="zh-TW"/>
        </w:rPr>
        <w:t>特殊限制</w:t>
      </w:r>
      <w:r>
        <w:rPr>
          <w:rFonts w:hint="eastAsia"/>
          <w:color w:val="000000"/>
          <w:kern w:val="2"/>
          <w:szCs w:val="24"/>
          <w:lang w:eastAsia="zh-TW"/>
        </w:rPr>
        <w:t>：</w:t>
      </w:r>
    </w:p>
    <w:p w:rsidR="00324A80" w:rsidRPr="006F0612" w:rsidRDefault="00324A80" w:rsidP="008B60B9">
      <w:pPr>
        <w:pStyle w:val="Tabletext"/>
        <w:keepLines w:val="0"/>
        <w:numPr>
          <w:ilvl w:val="4"/>
          <w:numId w:val="2"/>
          <w:numberingChange w:id="187" w:author="test" w:date="2009-03-18T15:32:00Z" w:original="%1:7:0:.%2:3:0:.%3:2:0:.%4:7: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p w:rsidR="00324A80" w:rsidRDefault="00324A80" w:rsidP="00324A80">
      <w:pPr>
        <w:pStyle w:val="Tabletext"/>
        <w:keepLines w:val="0"/>
        <w:numPr>
          <w:ilvl w:val="4"/>
          <w:numId w:val="2"/>
          <w:numberingChange w:id="188" w:author="test" w:date="2009-03-18T15:32:00Z" w:original="%1:7:0:.%2:3:0:.%3:2:0:.%4:7:0:.%5:2:0:"/>
        </w:numPr>
        <w:spacing w:after="0" w:line="240" w:lineRule="auto"/>
        <w:rPr>
          <w:rFonts w:hint="eastAsia"/>
          <w:color w:val="000000"/>
          <w:kern w:val="2"/>
          <w:szCs w:val="24"/>
          <w:lang w:eastAsia="zh-TW"/>
        </w:rPr>
      </w:pPr>
      <w:r>
        <w:rPr>
          <w:rFonts w:hint="eastAsia"/>
          <w:color w:val="000000"/>
          <w:kern w:val="2"/>
          <w:szCs w:val="24"/>
          <w:lang w:eastAsia="zh-TW"/>
        </w:rPr>
        <w:t>IF DTAGD50</w:t>
      </w:r>
      <w:r w:rsidR="002649F7">
        <w:rPr>
          <w:rFonts w:hint="eastAsia"/>
          <w:color w:val="000000"/>
          <w:kern w:val="2"/>
          <w:szCs w:val="24"/>
          <w:lang w:eastAsia="zh-TW"/>
        </w:rPr>
        <w:t>3</w:t>
      </w:r>
      <w:r>
        <w:rPr>
          <w:rFonts w:hint="eastAsia"/>
          <w:color w:val="000000"/>
          <w:kern w:val="2"/>
          <w:szCs w:val="24"/>
          <w:lang w:eastAsia="zh-TW"/>
        </w:rPr>
        <w:t>.</w:t>
      </w:r>
      <w:r w:rsidRPr="00E71E1C">
        <w:t>SPEC_</w:t>
      </w:r>
      <w:r w:rsidRPr="008B60B9">
        <w:rPr>
          <w:color w:val="000000"/>
          <w:kern w:val="2"/>
          <w:szCs w:val="24"/>
          <w:lang w:eastAsia="zh-TW"/>
        </w:rPr>
        <w:t>LIMIT_1</w:t>
      </w:r>
      <w:r>
        <w:rPr>
          <w:rFonts w:hint="eastAsia"/>
          <w:color w:val="000000"/>
          <w:kern w:val="2"/>
          <w:szCs w:val="24"/>
          <w:lang w:eastAsia="zh-TW"/>
        </w:rPr>
        <w:t xml:space="preserve"> &gt; 0</w:t>
      </w:r>
    </w:p>
    <w:p w:rsidR="00324A80" w:rsidRDefault="00324A80" w:rsidP="008B60B9">
      <w:pPr>
        <w:pStyle w:val="Tabletext"/>
        <w:keepLines w:val="0"/>
        <w:numPr>
          <w:ilvl w:val="5"/>
          <w:numId w:val="2"/>
          <w:numberingChange w:id="189" w:author="test" w:date="2009-03-18T15:32:00Z" w:original="%1:7:0:.%2:3:0:.%3:2:0:.%4:7:0:.%5:2:0:.%6:1:0:"/>
        </w:numPr>
        <w:spacing w:after="0" w:line="240" w:lineRule="auto"/>
        <w:rPr>
          <w:rFonts w:hint="eastAsia"/>
          <w:color w:val="000000"/>
          <w:kern w:val="2"/>
          <w:szCs w:val="24"/>
          <w:lang w:eastAsia="zh-TW"/>
        </w:rPr>
      </w:pPr>
      <w:r>
        <w:rPr>
          <w:rFonts w:hint="eastAsia"/>
          <w:color w:val="000000"/>
          <w:kern w:val="2"/>
          <w:szCs w:val="24"/>
          <w:lang w:eastAsia="zh-TW"/>
        </w:rPr>
        <w:t>O_</w:t>
      </w:r>
      <w:r w:rsidRPr="008B60B9">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8B60B9">
        <w:rPr>
          <w:color w:val="000000"/>
          <w:kern w:val="2"/>
          <w:szCs w:val="24"/>
          <w:lang w:eastAsia="zh-TW"/>
        </w:rPr>
        <w:t>自意外傷害事故發生日起</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DTAGD501.</w:t>
      </w:r>
      <w:r w:rsidRPr="008B60B9">
        <w:rPr>
          <w:color w:val="000000"/>
          <w:kern w:val="2"/>
          <w:szCs w:val="24"/>
          <w:lang w:eastAsia="zh-TW"/>
        </w:rPr>
        <w:t>SPEC_LIMIT_1</w:t>
      </w:r>
      <w:r>
        <w:rPr>
          <w:rFonts w:hint="eastAsia"/>
          <w:color w:val="000000"/>
          <w:kern w:val="2"/>
          <w:szCs w:val="24"/>
          <w:lang w:eastAsia="zh-TW"/>
        </w:rPr>
        <w:t xml:space="preserve"> +</w:t>
      </w:r>
      <w:r>
        <w:rPr>
          <w:color w:val="000000"/>
          <w:kern w:val="2"/>
          <w:szCs w:val="24"/>
          <w:lang w:eastAsia="zh-TW"/>
        </w:rPr>
        <w:t>’</w:t>
      </w:r>
      <w:r w:rsidRPr="008B60B9">
        <w:rPr>
          <w:color w:val="000000"/>
          <w:kern w:val="2"/>
          <w:szCs w:val="24"/>
          <w:lang w:eastAsia="zh-TW"/>
        </w:rPr>
        <w:t xml:space="preserve"> </w:t>
      </w:r>
      <w:r w:rsidR="000C57F8" w:rsidRPr="008B60B9">
        <w:rPr>
          <w:color w:val="000000"/>
          <w:kern w:val="2"/>
          <w:szCs w:val="24"/>
          <w:lang w:eastAsia="zh-TW"/>
        </w:rPr>
        <w:t>日以內治療者</w:t>
      </w:r>
      <w:r>
        <w:rPr>
          <w:color w:val="000000"/>
          <w:kern w:val="2"/>
          <w:szCs w:val="24"/>
          <w:lang w:eastAsia="zh-TW"/>
        </w:rPr>
        <w:t>’</w:t>
      </w:r>
    </w:p>
    <w:p w:rsidR="00324A80" w:rsidRDefault="00324A80" w:rsidP="00324A80">
      <w:pPr>
        <w:pStyle w:val="Tabletext"/>
        <w:keepLines w:val="0"/>
        <w:numPr>
          <w:ilvl w:val="4"/>
          <w:numId w:val="2"/>
          <w:numberingChange w:id="190" w:author="test" w:date="2009-03-18T15:32:00Z" w:original="%1:7:0:.%2:3:0:.%3:2:0:.%4:7:0:.%5:3:0:"/>
        </w:numPr>
        <w:spacing w:after="0" w:line="240" w:lineRule="auto"/>
        <w:rPr>
          <w:rFonts w:hint="eastAsia"/>
          <w:color w:val="000000"/>
          <w:kern w:val="2"/>
          <w:szCs w:val="24"/>
          <w:lang w:eastAsia="zh-TW"/>
        </w:rPr>
      </w:pPr>
      <w:r>
        <w:rPr>
          <w:rFonts w:hint="eastAsia"/>
          <w:color w:val="000000"/>
          <w:kern w:val="2"/>
          <w:szCs w:val="24"/>
          <w:lang w:eastAsia="zh-TW"/>
        </w:rPr>
        <w:t>IF DTAGD50</w:t>
      </w:r>
      <w:r w:rsidR="00992A27">
        <w:rPr>
          <w:rFonts w:hint="eastAsia"/>
          <w:color w:val="000000"/>
          <w:kern w:val="2"/>
          <w:szCs w:val="24"/>
          <w:lang w:eastAsia="zh-TW"/>
        </w:rPr>
        <w:t>3</w:t>
      </w:r>
      <w:r>
        <w:rPr>
          <w:rFonts w:hint="eastAsia"/>
          <w:color w:val="000000"/>
          <w:kern w:val="2"/>
          <w:szCs w:val="24"/>
          <w:lang w:eastAsia="zh-TW"/>
        </w:rPr>
        <w:t>.</w:t>
      </w:r>
      <w:r w:rsidRPr="008B60B9">
        <w:rPr>
          <w:color w:val="000000"/>
          <w:kern w:val="2"/>
          <w:szCs w:val="24"/>
          <w:lang w:eastAsia="zh-TW"/>
        </w:rPr>
        <w:t>SPEC_LIMIT_</w:t>
      </w:r>
      <w:r w:rsidRPr="008B60B9">
        <w:rPr>
          <w:rFonts w:hint="eastAsia"/>
          <w:color w:val="000000"/>
          <w:kern w:val="2"/>
          <w:szCs w:val="24"/>
          <w:lang w:eastAsia="zh-TW"/>
        </w:rPr>
        <w:t>2</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p>
    <w:p w:rsidR="00324A80" w:rsidRDefault="007612F3" w:rsidP="008B60B9">
      <w:pPr>
        <w:pStyle w:val="Tabletext"/>
        <w:keepLines w:val="0"/>
        <w:numPr>
          <w:ilvl w:val="5"/>
          <w:numId w:val="2"/>
          <w:numberingChange w:id="191" w:author="test" w:date="2009-03-18T15:32:00Z" w:original="%1:7:0:.%2:3:0:.%3:2:0:.%4:7:0:.%5:3:0:.%6:1:0:"/>
        </w:numPr>
        <w:spacing w:after="0" w:line="240" w:lineRule="auto"/>
        <w:rPr>
          <w:rFonts w:hint="eastAsia"/>
          <w:color w:val="000000"/>
          <w:kern w:val="2"/>
          <w:szCs w:val="24"/>
          <w:lang w:eastAsia="zh-TW"/>
        </w:rPr>
      </w:pPr>
      <w:r>
        <w:rPr>
          <w:rFonts w:hint="eastAsia"/>
          <w:color w:val="000000"/>
          <w:kern w:val="2"/>
          <w:szCs w:val="24"/>
          <w:lang w:eastAsia="zh-TW"/>
        </w:rPr>
        <w:t>O_</w:t>
      </w:r>
      <w:r w:rsidRPr="008B60B9">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8B60B9">
        <w:rPr>
          <w:color w:val="000000"/>
          <w:kern w:val="2"/>
          <w:szCs w:val="24"/>
          <w:lang w:eastAsia="zh-TW"/>
        </w:rPr>
        <w:t>保險金的給付不超過傷害醫療保險金限額</w:t>
      </w:r>
      <w:r>
        <w:rPr>
          <w:color w:val="000000"/>
          <w:kern w:val="2"/>
          <w:szCs w:val="24"/>
          <w:lang w:eastAsia="zh-TW"/>
        </w:rPr>
        <w:t>’</w:t>
      </w:r>
    </w:p>
    <w:p w:rsidR="00AA2114" w:rsidRDefault="00AA2114" w:rsidP="00AA2114">
      <w:pPr>
        <w:pStyle w:val="Tabletext"/>
        <w:keepLines w:val="0"/>
        <w:numPr>
          <w:ilvl w:val="4"/>
          <w:numId w:val="2"/>
          <w:numberingChange w:id="192" w:author="test" w:date="2009-03-18T15:32:00Z" w:original="%1:7:0:.%2:3:0:.%3:2:0:.%4:7:0:.%5:4:0:"/>
        </w:numPr>
        <w:spacing w:after="0" w:line="240" w:lineRule="auto"/>
        <w:rPr>
          <w:rFonts w:hint="eastAsia"/>
          <w:color w:val="000000"/>
          <w:kern w:val="2"/>
          <w:szCs w:val="24"/>
          <w:lang w:eastAsia="zh-TW"/>
        </w:rPr>
      </w:pPr>
      <w:r>
        <w:rPr>
          <w:rFonts w:hint="eastAsia"/>
          <w:color w:val="000000"/>
          <w:kern w:val="2"/>
          <w:szCs w:val="24"/>
          <w:lang w:eastAsia="zh-TW"/>
        </w:rPr>
        <w:t>IF DTAGD503.</w:t>
      </w:r>
      <w:r w:rsidRPr="008B60B9">
        <w:rPr>
          <w:color w:val="000000"/>
          <w:kern w:val="2"/>
          <w:szCs w:val="24"/>
          <w:lang w:eastAsia="zh-TW"/>
        </w:rPr>
        <w:t>SPEC_LIMIT_</w:t>
      </w:r>
      <w:r w:rsidR="00D04D11" w:rsidRPr="008B60B9">
        <w:rPr>
          <w:rFonts w:hint="eastAsia"/>
          <w:color w:val="000000"/>
          <w:kern w:val="2"/>
          <w:szCs w:val="24"/>
          <w:lang w:eastAsia="zh-TW"/>
        </w:rPr>
        <w:t>3</w:t>
      </w:r>
      <w:r>
        <w:rPr>
          <w:rFonts w:hint="eastAsia"/>
          <w:color w:val="000000"/>
          <w:kern w:val="2"/>
          <w:szCs w:val="24"/>
          <w:lang w:eastAsia="zh-TW"/>
        </w:rPr>
        <w:t xml:space="preserve"> </w:t>
      </w:r>
      <w:r w:rsidR="00D04D11">
        <w:rPr>
          <w:rFonts w:hint="eastAsia"/>
          <w:color w:val="000000"/>
          <w:kern w:val="2"/>
          <w:szCs w:val="24"/>
          <w:lang w:eastAsia="zh-TW"/>
        </w:rPr>
        <w:t>&gt; 0</w:t>
      </w:r>
    </w:p>
    <w:p w:rsidR="007612F3" w:rsidRDefault="007612F3" w:rsidP="008B60B9">
      <w:pPr>
        <w:pStyle w:val="Tabletext"/>
        <w:keepLines w:val="0"/>
        <w:numPr>
          <w:ilvl w:val="5"/>
          <w:numId w:val="2"/>
          <w:numberingChange w:id="193" w:author="test" w:date="2009-03-18T15:32:00Z" w:original="%1:7:0:.%2:3:0:.%3:2:0:.%4:7:0:.%5:4:0:.%6:1:0:"/>
        </w:numPr>
        <w:spacing w:after="0" w:line="240" w:lineRule="auto"/>
        <w:rPr>
          <w:rFonts w:hint="eastAsia"/>
          <w:color w:val="000000"/>
          <w:kern w:val="2"/>
          <w:szCs w:val="24"/>
          <w:lang w:eastAsia="zh-TW"/>
        </w:rPr>
      </w:pPr>
      <w:r>
        <w:rPr>
          <w:rFonts w:hint="eastAsia"/>
          <w:color w:val="000000"/>
          <w:kern w:val="2"/>
          <w:szCs w:val="24"/>
          <w:lang w:eastAsia="zh-TW"/>
        </w:rPr>
        <w:t>O_</w:t>
      </w:r>
      <w:r w:rsidRPr="008B60B9">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8B60B9">
        <w:rPr>
          <w:color w:val="000000"/>
          <w:kern w:val="2"/>
          <w:szCs w:val="24"/>
          <w:lang w:eastAsia="zh-TW"/>
        </w:rPr>
        <w:t>未以社保身分就醫，限額以原限額</w:t>
      </w:r>
      <w:r w:rsidRPr="008B60B9">
        <w:rPr>
          <w:color w:val="000000"/>
          <w:kern w:val="2"/>
          <w:szCs w:val="24"/>
          <w:lang w:eastAsia="zh-TW"/>
        </w:rPr>
        <w:t xml:space="preserve"> ×</w:t>
      </w:r>
      <w:r>
        <w:rPr>
          <w:color w:val="000000"/>
          <w:kern w:val="2"/>
          <w:szCs w:val="24"/>
          <w:lang w:eastAsia="zh-TW"/>
        </w:rPr>
        <w:t>’</w:t>
      </w:r>
      <w:r>
        <w:rPr>
          <w:rFonts w:hint="eastAsia"/>
          <w:color w:val="000000"/>
          <w:kern w:val="2"/>
          <w:szCs w:val="24"/>
          <w:lang w:eastAsia="zh-TW"/>
        </w:rPr>
        <w:t>+</w:t>
      </w:r>
      <w:r w:rsidRPr="00D04D11">
        <w:rPr>
          <w:rFonts w:hint="eastAsia"/>
          <w:color w:val="000000"/>
          <w:kern w:val="2"/>
          <w:szCs w:val="24"/>
          <w:lang w:eastAsia="zh-TW"/>
        </w:rPr>
        <w:t xml:space="preserve"> </w:t>
      </w:r>
      <w:r>
        <w:rPr>
          <w:rFonts w:hint="eastAsia"/>
          <w:color w:val="000000"/>
          <w:kern w:val="2"/>
          <w:szCs w:val="24"/>
          <w:lang w:eastAsia="zh-TW"/>
        </w:rPr>
        <w:t>DTAGD503.</w:t>
      </w:r>
      <w:r w:rsidRPr="008B60B9">
        <w:rPr>
          <w:color w:val="000000"/>
          <w:kern w:val="2"/>
          <w:szCs w:val="24"/>
          <w:lang w:eastAsia="zh-TW"/>
        </w:rPr>
        <w:t>SPEC_LIMIT_</w:t>
      </w:r>
      <w:r w:rsidR="00507D5C">
        <w:rPr>
          <w:rFonts w:hint="eastAsia"/>
          <w:color w:val="000000"/>
          <w:kern w:val="2"/>
          <w:szCs w:val="24"/>
          <w:lang w:eastAsia="zh-TW"/>
        </w:rPr>
        <w:t>3</w:t>
      </w:r>
      <w:r>
        <w:rPr>
          <w:rFonts w:hint="eastAsia"/>
          <w:color w:val="000000"/>
          <w:kern w:val="2"/>
          <w:szCs w:val="24"/>
          <w:lang w:eastAsia="zh-TW"/>
        </w:rPr>
        <w:t>+</w:t>
      </w:r>
      <w:r>
        <w:rPr>
          <w:color w:val="000000"/>
          <w:kern w:val="2"/>
          <w:szCs w:val="24"/>
          <w:lang w:eastAsia="zh-TW"/>
        </w:rPr>
        <w:t>’</w:t>
      </w:r>
      <w:r w:rsidRPr="008B60B9">
        <w:rPr>
          <w:color w:val="000000"/>
          <w:kern w:val="2"/>
          <w:szCs w:val="24"/>
          <w:lang w:eastAsia="zh-TW"/>
        </w:rPr>
        <w:t xml:space="preserve"> % </w:t>
      </w:r>
      <w:r w:rsidRPr="008B60B9">
        <w:rPr>
          <w:color w:val="000000"/>
          <w:kern w:val="2"/>
          <w:szCs w:val="24"/>
          <w:lang w:eastAsia="zh-TW"/>
        </w:rPr>
        <w:t>核算給付</w:t>
      </w:r>
      <w:r>
        <w:rPr>
          <w:color w:val="000000"/>
          <w:kern w:val="2"/>
          <w:szCs w:val="24"/>
          <w:lang w:eastAsia="zh-TW"/>
        </w:rPr>
        <w:t>’</w:t>
      </w:r>
    </w:p>
    <w:p w:rsidR="00324A80" w:rsidRDefault="00324A80" w:rsidP="00324A80">
      <w:pPr>
        <w:pStyle w:val="Tabletext"/>
        <w:keepLines w:val="0"/>
        <w:numPr>
          <w:ilvl w:val="4"/>
          <w:numId w:val="2"/>
          <w:numberingChange w:id="194" w:author="test" w:date="2009-03-18T15:32:00Z" w:original="%1:7:0:.%2:3:0:.%3:2:0:.%4:7:0:.%5:5:0:"/>
        </w:numPr>
        <w:spacing w:after="0" w:line="240" w:lineRule="auto"/>
        <w:rPr>
          <w:rFonts w:hint="eastAsia"/>
          <w:color w:val="000000"/>
          <w:kern w:val="2"/>
          <w:szCs w:val="24"/>
          <w:lang w:eastAsia="zh-TW"/>
        </w:rPr>
      </w:pPr>
      <w:r>
        <w:rPr>
          <w:rFonts w:hint="eastAsia"/>
          <w:color w:val="000000"/>
          <w:kern w:val="2"/>
          <w:szCs w:val="24"/>
          <w:lang w:eastAsia="zh-TW"/>
        </w:rPr>
        <w:t>IF DTAGD50</w:t>
      </w:r>
      <w:r w:rsidR="003F2345">
        <w:rPr>
          <w:rFonts w:hint="eastAsia"/>
          <w:color w:val="000000"/>
          <w:kern w:val="2"/>
          <w:szCs w:val="24"/>
          <w:lang w:eastAsia="zh-TW"/>
        </w:rPr>
        <w:t>3</w:t>
      </w:r>
      <w:r>
        <w:rPr>
          <w:rFonts w:hint="eastAsia"/>
          <w:color w:val="000000"/>
          <w:kern w:val="2"/>
          <w:szCs w:val="24"/>
          <w:lang w:eastAsia="zh-TW"/>
        </w:rPr>
        <w:t>.</w:t>
      </w:r>
      <w:r w:rsidRPr="008B60B9">
        <w:rPr>
          <w:color w:val="000000"/>
          <w:kern w:val="2"/>
          <w:szCs w:val="24"/>
          <w:lang w:eastAsia="zh-TW"/>
        </w:rPr>
        <w:t>SPEC_LIMIT_</w:t>
      </w:r>
      <w:r w:rsidR="000F23F3" w:rsidRPr="008B60B9">
        <w:rPr>
          <w:rFonts w:hint="eastAsia"/>
          <w:color w:val="000000"/>
          <w:kern w:val="2"/>
          <w:szCs w:val="24"/>
          <w:lang w:eastAsia="zh-TW"/>
        </w:rPr>
        <w:t>4</w:t>
      </w:r>
      <w:r>
        <w:rPr>
          <w:rFonts w:hint="eastAsia"/>
          <w:color w:val="000000"/>
          <w:kern w:val="2"/>
          <w:szCs w:val="24"/>
          <w:lang w:eastAsia="zh-TW"/>
        </w:rPr>
        <w:t xml:space="preserve"> &gt; 0</w:t>
      </w:r>
    </w:p>
    <w:p w:rsidR="00324A80" w:rsidRDefault="00324A80" w:rsidP="008B60B9">
      <w:pPr>
        <w:pStyle w:val="Tabletext"/>
        <w:keepLines w:val="0"/>
        <w:numPr>
          <w:ilvl w:val="5"/>
          <w:numId w:val="2"/>
          <w:numberingChange w:id="195" w:author="test" w:date="2009-03-18T15:32:00Z" w:original="%1:7:0:.%2:3:0:.%3:2:0:.%4:7:0:.%5:5:0:.%6:1:0:"/>
        </w:numPr>
        <w:spacing w:after="0" w:line="240" w:lineRule="auto"/>
        <w:rPr>
          <w:rFonts w:hint="eastAsia"/>
          <w:color w:val="000000"/>
          <w:kern w:val="2"/>
          <w:szCs w:val="24"/>
          <w:lang w:eastAsia="zh-TW"/>
        </w:rPr>
      </w:pPr>
      <w:r>
        <w:rPr>
          <w:rFonts w:hint="eastAsia"/>
          <w:color w:val="000000"/>
          <w:kern w:val="2"/>
          <w:szCs w:val="24"/>
          <w:lang w:eastAsia="zh-TW"/>
        </w:rPr>
        <w:t>O_</w:t>
      </w:r>
      <w:r w:rsidRPr="008B60B9">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8B60B9">
        <w:rPr>
          <w:color w:val="000000"/>
          <w:kern w:val="2"/>
          <w:szCs w:val="24"/>
          <w:lang w:eastAsia="zh-TW"/>
        </w:rPr>
        <w:t>配偶給付內容為本人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w:t>
      </w:r>
      <w:r w:rsidR="003F2345">
        <w:rPr>
          <w:rFonts w:hint="eastAsia"/>
          <w:color w:val="000000"/>
          <w:kern w:val="2"/>
          <w:szCs w:val="24"/>
          <w:lang w:eastAsia="zh-TW"/>
        </w:rPr>
        <w:t>3</w:t>
      </w:r>
      <w:r>
        <w:rPr>
          <w:rFonts w:hint="eastAsia"/>
          <w:color w:val="000000"/>
          <w:kern w:val="2"/>
          <w:szCs w:val="24"/>
          <w:lang w:eastAsia="zh-TW"/>
        </w:rPr>
        <w:t>.</w:t>
      </w:r>
      <w:r w:rsidRPr="008B60B9">
        <w:rPr>
          <w:color w:val="000000"/>
          <w:kern w:val="2"/>
          <w:szCs w:val="24"/>
          <w:lang w:eastAsia="zh-TW"/>
        </w:rPr>
        <w:t>SPEC_LIMIT_</w:t>
      </w:r>
      <w:r w:rsidR="00507D5C">
        <w:rPr>
          <w:rFonts w:hint="eastAsia"/>
          <w:color w:val="000000"/>
          <w:kern w:val="2"/>
          <w:szCs w:val="24"/>
          <w:lang w:eastAsia="zh-TW"/>
        </w:rPr>
        <w:t xml:space="preserve">4 </w:t>
      </w:r>
      <w:r>
        <w:rPr>
          <w:rFonts w:hint="eastAsia"/>
          <w:color w:val="000000"/>
          <w:kern w:val="2"/>
          <w:szCs w:val="24"/>
          <w:lang w:eastAsia="zh-TW"/>
        </w:rPr>
        <w:t>+</w:t>
      </w:r>
      <w:r>
        <w:rPr>
          <w:color w:val="000000"/>
          <w:kern w:val="2"/>
          <w:szCs w:val="24"/>
          <w:lang w:eastAsia="zh-TW"/>
        </w:rPr>
        <w:t>’</w:t>
      </w:r>
      <w:r w:rsidRPr="008B60B9">
        <w:rPr>
          <w:color w:val="000000"/>
          <w:kern w:val="2"/>
          <w:szCs w:val="24"/>
          <w:lang w:eastAsia="zh-TW"/>
        </w:rPr>
        <w:t xml:space="preserve"> % </w:t>
      </w:r>
      <w:r w:rsidRPr="008B60B9">
        <w:rPr>
          <w:color w:val="000000"/>
          <w:kern w:val="2"/>
          <w:szCs w:val="24"/>
          <w:lang w:eastAsia="zh-TW"/>
        </w:rPr>
        <w:t>計算</w:t>
      </w:r>
      <w:r>
        <w:rPr>
          <w:color w:val="000000"/>
          <w:kern w:val="2"/>
          <w:szCs w:val="24"/>
          <w:lang w:eastAsia="zh-TW"/>
        </w:rPr>
        <w:t>’</w:t>
      </w:r>
    </w:p>
    <w:p w:rsidR="00324A80" w:rsidRDefault="00324A80" w:rsidP="00324A80">
      <w:pPr>
        <w:pStyle w:val="Tabletext"/>
        <w:keepLines w:val="0"/>
        <w:numPr>
          <w:ilvl w:val="4"/>
          <w:numId w:val="2"/>
          <w:numberingChange w:id="196" w:author="test" w:date="2009-03-18T15:32:00Z" w:original="%1:7:0:.%2:3:0:.%3:2:0:.%4:7:0:.%5:6:0:"/>
        </w:numPr>
        <w:spacing w:after="0" w:line="240" w:lineRule="auto"/>
        <w:rPr>
          <w:rFonts w:hint="eastAsia"/>
          <w:color w:val="000000"/>
          <w:kern w:val="2"/>
          <w:szCs w:val="24"/>
          <w:lang w:eastAsia="zh-TW"/>
        </w:rPr>
      </w:pPr>
      <w:r>
        <w:rPr>
          <w:rFonts w:hint="eastAsia"/>
          <w:color w:val="000000"/>
          <w:kern w:val="2"/>
          <w:szCs w:val="24"/>
          <w:lang w:eastAsia="zh-TW"/>
        </w:rPr>
        <w:t>IF DTAGD50</w:t>
      </w:r>
      <w:r w:rsidR="003F2345">
        <w:rPr>
          <w:rFonts w:hint="eastAsia"/>
          <w:color w:val="000000"/>
          <w:kern w:val="2"/>
          <w:szCs w:val="24"/>
          <w:lang w:eastAsia="zh-TW"/>
        </w:rPr>
        <w:t>3</w:t>
      </w:r>
      <w:r>
        <w:rPr>
          <w:rFonts w:hint="eastAsia"/>
          <w:color w:val="000000"/>
          <w:kern w:val="2"/>
          <w:szCs w:val="24"/>
          <w:lang w:eastAsia="zh-TW"/>
        </w:rPr>
        <w:t>.</w:t>
      </w:r>
      <w:r w:rsidRPr="008B60B9">
        <w:rPr>
          <w:color w:val="000000"/>
          <w:kern w:val="2"/>
          <w:szCs w:val="24"/>
          <w:lang w:eastAsia="zh-TW"/>
        </w:rPr>
        <w:t>SPEC_LIMIT_</w:t>
      </w:r>
      <w:r w:rsidR="000F23F3" w:rsidRPr="008B60B9">
        <w:rPr>
          <w:rFonts w:hint="eastAsia"/>
          <w:color w:val="000000"/>
          <w:kern w:val="2"/>
          <w:szCs w:val="24"/>
          <w:lang w:eastAsia="zh-TW"/>
        </w:rPr>
        <w:t>5</w:t>
      </w:r>
      <w:r>
        <w:rPr>
          <w:rFonts w:hint="eastAsia"/>
          <w:color w:val="000000"/>
          <w:kern w:val="2"/>
          <w:szCs w:val="24"/>
          <w:lang w:eastAsia="zh-TW"/>
        </w:rPr>
        <w:t xml:space="preserve"> &gt; 0</w:t>
      </w:r>
    </w:p>
    <w:p w:rsidR="00324A80" w:rsidRDefault="00324A80" w:rsidP="008B60B9">
      <w:pPr>
        <w:pStyle w:val="Tabletext"/>
        <w:keepLines w:val="0"/>
        <w:numPr>
          <w:ilvl w:val="5"/>
          <w:numId w:val="2"/>
          <w:numberingChange w:id="197" w:author="test" w:date="2009-03-18T15:32:00Z" w:original="%1:7:0:.%2:3:0:.%3:2:0:.%4:7:0:.%5:6:0:.%6:1:0:"/>
        </w:numPr>
        <w:spacing w:after="0" w:line="240" w:lineRule="auto"/>
        <w:rPr>
          <w:rFonts w:hint="eastAsia"/>
          <w:color w:val="000000"/>
          <w:kern w:val="2"/>
          <w:szCs w:val="24"/>
          <w:lang w:eastAsia="zh-TW"/>
        </w:rPr>
      </w:pPr>
      <w:r>
        <w:rPr>
          <w:rFonts w:hint="eastAsia"/>
          <w:color w:val="000000"/>
          <w:kern w:val="2"/>
          <w:szCs w:val="24"/>
          <w:lang w:eastAsia="zh-TW"/>
        </w:rPr>
        <w:t>O_</w:t>
      </w:r>
      <w:r w:rsidRPr="008B60B9">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8B60B9">
        <w:rPr>
          <w:color w:val="000000"/>
          <w:kern w:val="2"/>
          <w:szCs w:val="24"/>
          <w:lang w:eastAsia="zh-TW"/>
        </w:rPr>
        <w:t>子女給付內容為本人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w:t>
      </w:r>
      <w:r w:rsidR="003F2345">
        <w:rPr>
          <w:rFonts w:hint="eastAsia"/>
          <w:color w:val="000000"/>
          <w:kern w:val="2"/>
          <w:szCs w:val="24"/>
          <w:lang w:eastAsia="zh-TW"/>
        </w:rPr>
        <w:t>3</w:t>
      </w:r>
      <w:r>
        <w:rPr>
          <w:rFonts w:hint="eastAsia"/>
          <w:color w:val="000000"/>
          <w:kern w:val="2"/>
          <w:szCs w:val="24"/>
          <w:lang w:eastAsia="zh-TW"/>
        </w:rPr>
        <w:t>.</w:t>
      </w:r>
      <w:r w:rsidRPr="008B60B9">
        <w:rPr>
          <w:color w:val="000000"/>
          <w:kern w:val="2"/>
          <w:szCs w:val="24"/>
          <w:lang w:eastAsia="zh-TW"/>
        </w:rPr>
        <w:t>SPEC_LIMIT_</w:t>
      </w:r>
      <w:r w:rsidR="00507D5C">
        <w:rPr>
          <w:rFonts w:hint="eastAsia"/>
          <w:color w:val="000000"/>
          <w:kern w:val="2"/>
          <w:szCs w:val="24"/>
          <w:lang w:eastAsia="zh-TW"/>
        </w:rPr>
        <w:t xml:space="preserve">5 </w:t>
      </w:r>
      <w:r>
        <w:rPr>
          <w:rFonts w:hint="eastAsia"/>
          <w:color w:val="000000"/>
          <w:kern w:val="2"/>
          <w:szCs w:val="24"/>
          <w:lang w:eastAsia="zh-TW"/>
        </w:rPr>
        <w:t>+</w:t>
      </w:r>
      <w:r>
        <w:rPr>
          <w:color w:val="000000"/>
          <w:kern w:val="2"/>
          <w:szCs w:val="24"/>
          <w:lang w:eastAsia="zh-TW"/>
        </w:rPr>
        <w:t>’</w:t>
      </w:r>
      <w:r w:rsidRPr="008B60B9">
        <w:rPr>
          <w:color w:val="000000"/>
          <w:kern w:val="2"/>
          <w:szCs w:val="24"/>
          <w:lang w:eastAsia="zh-TW"/>
        </w:rPr>
        <w:t xml:space="preserve"> % </w:t>
      </w:r>
      <w:r w:rsidRPr="008B60B9">
        <w:rPr>
          <w:color w:val="000000"/>
          <w:kern w:val="2"/>
          <w:szCs w:val="24"/>
          <w:lang w:eastAsia="zh-TW"/>
        </w:rPr>
        <w:t>計算</w:t>
      </w:r>
      <w:r>
        <w:rPr>
          <w:color w:val="000000"/>
          <w:kern w:val="2"/>
          <w:szCs w:val="24"/>
          <w:lang w:eastAsia="zh-TW"/>
        </w:rPr>
        <w:t>’</w:t>
      </w:r>
    </w:p>
    <w:p w:rsidR="00324A80" w:rsidRDefault="00324A80" w:rsidP="00324A80">
      <w:pPr>
        <w:pStyle w:val="Tabletext"/>
        <w:keepLines w:val="0"/>
        <w:numPr>
          <w:ilvl w:val="4"/>
          <w:numId w:val="2"/>
          <w:numberingChange w:id="198" w:author="test" w:date="2009-03-18T15:32:00Z" w:original="%1:7:0:.%2:3:0:.%3:2:0:.%4:7:0:.%5:7:0:"/>
        </w:numPr>
        <w:spacing w:after="0" w:line="240" w:lineRule="auto"/>
        <w:rPr>
          <w:color w:val="000000"/>
          <w:kern w:val="2"/>
          <w:szCs w:val="24"/>
          <w:lang w:eastAsia="zh-TW"/>
        </w:rPr>
      </w:pPr>
      <w:r w:rsidRPr="008B60B9">
        <w:rPr>
          <w:color w:val="000000"/>
          <w:kern w:val="2"/>
          <w:szCs w:val="24"/>
          <w:lang w:eastAsia="zh-TW"/>
        </w:rPr>
        <w:t>特殊限制</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324A80">
        <w:tc>
          <w:tcPr>
            <w:tcW w:w="2170" w:type="dxa"/>
            <w:shd w:val="clear" w:color="auto" w:fill="D9D9D9"/>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324A80">
        <w:tc>
          <w:tcPr>
            <w:tcW w:w="2170" w:type="dxa"/>
          </w:tcPr>
          <w:p w:rsidR="00324A80" w:rsidRDefault="00324A80" w:rsidP="00324A80">
            <w:pPr>
              <w:pStyle w:val="Tabletext"/>
              <w:keepLines w:val="0"/>
              <w:spacing w:after="0" w:line="240" w:lineRule="auto"/>
              <w:rPr>
                <w:rFonts w:hint="eastAsia"/>
                <w:color w:val="000000"/>
                <w:kern w:val="2"/>
                <w:szCs w:val="24"/>
                <w:lang w:eastAsia="zh-TW"/>
              </w:rPr>
            </w:pPr>
            <w:r>
              <w:rPr>
                <w:rFonts w:ascii="sөũ" w:hAnsi="sөũ"/>
              </w:rPr>
              <w:t>特殊限制內容</w:t>
            </w:r>
          </w:p>
        </w:tc>
        <w:tc>
          <w:tcPr>
            <w:tcW w:w="3184" w:type="dxa"/>
          </w:tcPr>
          <w:p w:rsidR="00324A80" w:rsidRDefault="00324A80"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tc>
        <w:tc>
          <w:tcPr>
            <w:tcW w:w="2863" w:type="dxa"/>
          </w:tcPr>
          <w:p w:rsidR="00324A80" w:rsidRDefault="00296D5A" w:rsidP="00324A80">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324A80" w:rsidRDefault="00324A80" w:rsidP="00324A80">
      <w:pPr>
        <w:pStyle w:val="Tabletext"/>
        <w:keepLines w:val="0"/>
        <w:spacing w:after="0" w:line="240" w:lineRule="auto"/>
        <w:rPr>
          <w:rFonts w:hint="eastAsia"/>
          <w:color w:val="000000"/>
          <w:kern w:val="2"/>
          <w:szCs w:val="24"/>
          <w:lang w:eastAsia="zh-TW"/>
        </w:rPr>
      </w:pPr>
    </w:p>
    <w:p w:rsidR="0067169D" w:rsidRPr="0067169D" w:rsidRDefault="00D83A51" w:rsidP="00D83A51">
      <w:pPr>
        <w:pStyle w:val="Tabletext"/>
        <w:keepLines w:val="0"/>
        <w:numPr>
          <w:ilvl w:val="1"/>
          <w:numId w:val="2"/>
          <w:numberingChange w:id="199" w:author="test" w:date="2009-03-18T15:32:00Z" w:original="%1:7:0:.%2:4:0:"/>
        </w:numPr>
        <w:spacing w:after="0" w:line="240" w:lineRule="auto"/>
        <w:rPr>
          <w:rFonts w:hint="eastAsia"/>
          <w:color w:val="000000"/>
          <w:kern w:val="2"/>
          <w:szCs w:val="24"/>
          <w:lang w:eastAsia="zh-TW"/>
        </w:rPr>
      </w:pPr>
      <w:r w:rsidRPr="0067169D">
        <w:rPr>
          <w:rFonts w:hint="eastAsia"/>
          <w:b/>
          <w:color w:val="000000"/>
          <w:kern w:val="2"/>
          <w:szCs w:val="24"/>
          <w:lang w:eastAsia="zh-TW"/>
        </w:rPr>
        <w:t>醫療實支</w:t>
      </w:r>
      <w:r w:rsidRPr="00CB2C4F">
        <w:rPr>
          <w:rFonts w:hint="eastAsia"/>
          <w:b/>
          <w:color w:val="000000"/>
          <w:kern w:val="2"/>
          <w:szCs w:val="24"/>
          <w:lang w:eastAsia="zh-TW"/>
        </w:rPr>
        <w:t>理賠險種設定：</w:t>
      </w:r>
    </w:p>
    <w:p w:rsidR="00D83A51" w:rsidRDefault="00D83A51" w:rsidP="0067169D">
      <w:pPr>
        <w:pStyle w:val="Tabletext"/>
        <w:keepLines w:val="0"/>
        <w:numPr>
          <w:ilvl w:val="2"/>
          <w:numId w:val="2"/>
          <w:numberingChange w:id="200" w:author="test" w:date="2009-03-18T15:32:00Z" w:original="%1:7:0:.%2:4:0:.%3:1:0:"/>
        </w:numPr>
        <w:spacing w:after="0" w:line="240" w:lineRule="auto"/>
        <w:rPr>
          <w:rFonts w:hint="eastAsia"/>
          <w:color w:val="000000"/>
          <w:kern w:val="2"/>
          <w:szCs w:val="24"/>
          <w:lang w:eastAsia="zh-TW"/>
        </w:rPr>
      </w:pPr>
      <w:r>
        <w:rPr>
          <w:rFonts w:hint="eastAsia"/>
          <w:color w:val="000000"/>
          <w:kern w:val="2"/>
          <w:szCs w:val="24"/>
          <w:lang w:eastAsia="zh-TW"/>
        </w:rPr>
        <w:t>READ DTAGD50</w:t>
      </w:r>
      <w:r w:rsidR="00EC4306">
        <w:rPr>
          <w:rFonts w:hint="eastAsia"/>
          <w:color w:val="000000"/>
          <w:kern w:val="2"/>
          <w:szCs w:val="24"/>
          <w:lang w:eastAsia="zh-TW"/>
        </w:rPr>
        <w:t>4</w:t>
      </w:r>
      <w:r>
        <w:rPr>
          <w:rFonts w:hint="eastAsia"/>
          <w:color w:val="000000"/>
          <w:kern w:val="2"/>
          <w:szCs w:val="24"/>
          <w:lang w:eastAsia="zh-TW"/>
        </w:rPr>
        <w:t>，條件如下：</w:t>
      </w:r>
    </w:p>
    <w:p w:rsidR="00D83A51" w:rsidRDefault="00D83A51" w:rsidP="00D83A51">
      <w:pPr>
        <w:pStyle w:val="Tabletext"/>
        <w:keepLines w:val="0"/>
        <w:numPr>
          <w:ilvl w:val="2"/>
          <w:numId w:val="2"/>
          <w:numberingChange w:id="201" w:author="test" w:date="2009-03-18T15:32:00Z" w:original="%1:7:0:.%2:4:0:.%3:2: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投保明</w:t>
      </w:r>
      <w:r w:rsidRPr="0067169D">
        <w:rPr>
          <w:rFonts w:hint="eastAsia"/>
          <w:color w:val="000000"/>
          <w:kern w:val="2"/>
          <w:szCs w:val="24"/>
          <w:lang w:eastAsia="zh-TW"/>
        </w:rPr>
        <w:t>細</w:t>
      </w:r>
      <w:r w:rsidRPr="0067169D">
        <w:rPr>
          <w:rFonts w:hint="eastAsia"/>
          <w:color w:val="000000"/>
          <w:kern w:val="2"/>
          <w:szCs w:val="24"/>
          <w:lang w:eastAsia="zh-TW"/>
        </w:rPr>
        <w:t>.</w:t>
      </w:r>
      <w:r w:rsidRPr="0067169D">
        <w:rPr>
          <w:rFonts w:hint="eastAsia"/>
          <w:color w:val="000000"/>
          <w:kern w:val="2"/>
          <w:szCs w:val="24"/>
          <w:lang w:eastAsia="zh-TW"/>
        </w:rPr>
        <w:t>險別</w:t>
      </w:r>
      <w:r w:rsidRPr="0067169D">
        <w:rPr>
          <w:rFonts w:hint="eastAsia"/>
          <w:color w:val="000000"/>
          <w:kern w:val="2"/>
          <w:szCs w:val="24"/>
          <w:lang w:eastAsia="zh-TW"/>
        </w:rPr>
        <w:t>(PROD_ID)</w:t>
      </w:r>
    </w:p>
    <w:p w:rsidR="00D83A51" w:rsidRDefault="00D83A51" w:rsidP="00D83A51">
      <w:pPr>
        <w:pStyle w:val="Tabletext"/>
        <w:keepLines w:val="0"/>
        <w:numPr>
          <w:ilvl w:val="2"/>
          <w:numId w:val="2"/>
          <w:numberingChange w:id="202" w:author="test" w:date="2009-03-18T15:32:00Z" w:original="%1:7:0:.%2:4:0:.%3:3:0:"/>
        </w:numPr>
        <w:spacing w:after="0" w:line="240" w:lineRule="auto"/>
        <w:rPr>
          <w:rFonts w:hint="eastAsia"/>
          <w:color w:val="000000"/>
          <w:kern w:val="2"/>
          <w:szCs w:val="24"/>
          <w:lang w:eastAsia="zh-TW"/>
        </w:rPr>
      </w:pPr>
      <w:r>
        <w:rPr>
          <w:rFonts w:hint="eastAsia"/>
          <w:color w:val="000000"/>
          <w:kern w:val="2"/>
          <w:szCs w:val="24"/>
          <w:lang w:eastAsia="zh-TW"/>
        </w:rPr>
        <w:t>IF FND</w:t>
      </w:r>
    </w:p>
    <w:p w:rsidR="00D83A51" w:rsidRPr="009A223C" w:rsidRDefault="00D83A51" w:rsidP="0067169D">
      <w:pPr>
        <w:pStyle w:val="Tabletext"/>
        <w:keepLines w:val="0"/>
        <w:numPr>
          <w:ilvl w:val="3"/>
          <w:numId w:val="2"/>
          <w:numberingChange w:id="203" w:author="test" w:date="2009-03-18T15:32:00Z" w:original="%1:7:0:.%2:4:0:.%3:3:0:.%4:1:0:"/>
        </w:numPr>
        <w:spacing w:after="0" w:line="240" w:lineRule="auto"/>
        <w:rPr>
          <w:rFonts w:hint="eastAsia"/>
          <w:color w:val="000000"/>
          <w:kern w:val="2"/>
          <w:szCs w:val="24"/>
          <w:lang w:eastAsia="zh-TW"/>
        </w:rPr>
      </w:pPr>
      <w:r>
        <w:rPr>
          <w:rFonts w:hint="eastAsia"/>
          <w:color w:val="000000"/>
          <w:kern w:val="2"/>
          <w:szCs w:val="24"/>
          <w:lang w:eastAsia="zh-TW"/>
        </w:rPr>
        <w:t>IF DTAGD50</w:t>
      </w:r>
      <w:r w:rsidR="001224C9">
        <w:rPr>
          <w:rFonts w:hint="eastAsia"/>
          <w:color w:val="000000"/>
          <w:kern w:val="2"/>
          <w:szCs w:val="24"/>
          <w:lang w:eastAsia="zh-TW"/>
        </w:rPr>
        <w:t>4</w:t>
      </w:r>
      <w:r>
        <w:rPr>
          <w:rFonts w:hint="eastAsia"/>
          <w:color w:val="000000"/>
          <w:kern w:val="2"/>
          <w:szCs w:val="24"/>
          <w:lang w:eastAsia="zh-TW"/>
        </w:rPr>
        <w:t>.</w:t>
      </w:r>
      <w:r w:rsidR="004327A8" w:rsidRPr="004327A8">
        <w:rPr>
          <w:color w:val="000000"/>
          <w:kern w:val="2"/>
          <w:szCs w:val="24"/>
          <w:lang w:eastAsia="zh-TW"/>
        </w:rPr>
        <w:t>DAY_HOSP_CODE</w:t>
      </w:r>
      <w:r w:rsidRPr="0089449E">
        <w:rPr>
          <w:color w:val="000000"/>
          <w:kern w:val="2"/>
          <w:szCs w:val="24"/>
          <w:lang w:eastAsia="zh-TW"/>
        </w:rPr>
        <w:t xml:space="preserve"> </w:t>
      </w:r>
      <w:r w:rsidRPr="0089449E">
        <w:rPr>
          <w:rFonts w:hint="eastAsia"/>
          <w:color w:val="000000"/>
          <w:kern w:val="2"/>
          <w:szCs w:val="24"/>
          <w:lang w:eastAsia="zh-TW"/>
        </w:rPr>
        <w:t>=</w:t>
      </w:r>
      <w:r w:rsidRPr="0067169D">
        <w:rPr>
          <w:rFonts w:hint="eastAsia"/>
          <w:color w:val="000000"/>
          <w:kern w:val="2"/>
          <w:szCs w:val="24"/>
          <w:lang w:eastAsia="zh-TW"/>
        </w:rPr>
        <w:t xml:space="preserve"> </w:t>
      </w:r>
      <w:r w:rsidRPr="0067169D">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67169D">
          <w:rPr>
            <w:rFonts w:hint="eastAsia"/>
            <w:color w:val="000000"/>
            <w:kern w:val="2"/>
            <w:szCs w:val="24"/>
            <w:lang w:eastAsia="zh-TW"/>
          </w:rPr>
          <w:t>1</w:t>
        </w:r>
        <w:r w:rsidRPr="0067169D">
          <w:rPr>
            <w:color w:val="000000"/>
            <w:kern w:val="2"/>
            <w:szCs w:val="24"/>
            <w:lang w:eastAsia="zh-TW"/>
          </w:rPr>
          <w:t>’</w:t>
        </w:r>
      </w:smartTag>
      <w:r w:rsidRPr="0067169D">
        <w:rPr>
          <w:rFonts w:hint="eastAsia"/>
          <w:color w:val="000000"/>
          <w:kern w:val="2"/>
          <w:szCs w:val="24"/>
          <w:lang w:eastAsia="zh-TW"/>
        </w:rPr>
        <w:t xml:space="preserve"> (</w:t>
      </w:r>
      <w:r w:rsidR="004542E7" w:rsidRPr="0067169D">
        <w:rPr>
          <w:color w:val="000000"/>
          <w:kern w:val="2"/>
          <w:szCs w:val="24"/>
          <w:lang w:eastAsia="zh-TW"/>
        </w:rPr>
        <w:t>每日住院經常費</w:t>
      </w:r>
      <w:r w:rsidRPr="0067169D">
        <w:rPr>
          <w:rFonts w:hint="eastAsia"/>
          <w:color w:val="000000"/>
          <w:kern w:val="2"/>
          <w:szCs w:val="24"/>
        </w:rPr>
        <w:t>)</w:t>
      </w:r>
    </w:p>
    <w:p w:rsidR="00E22BA4" w:rsidRDefault="00D83A51" w:rsidP="0067169D">
      <w:pPr>
        <w:pStyle w:val="Tabletext"/>
        <w:keepLines w:val="0"/>
        <w:numPr>
          <w:ilvl w:val="4"/>
          <w:numId w:val="2"/>
          <w:numberingChange w:id="204" w:author="test" w:date="2009-03-18T15:32:00Z" w:original="%1:7:0:.%2:4:0:.%3:3:0:.%4:1: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D83A51" w:rsidRDefault="00D83A51" w:rsidP="00D83A51">
      <w:pPr>
        <w:pStyle w:val="Tabletext"/>
        <w:keepLines w:val="0"/>
        <w:numPr>
          <w:ilvl w:val="4"/>
          <w:numId w:val="2"/>
          <w:numberingChange w:id="205" w:author="test" w:date="2009-03-18T15:32:00Z" w:original="%1:7:0:.%2:4:0:.%3:3:0:.%4:1:0:.%5:2:0:"/>
        </w:numPr>
        <w:spacing w:after="0" w:line="240" w:lineRule="auto"/>
        <w:rPr>
          <w:rFonts w:hint="eastAsia"/>
          <w:color w:val="000000"/>
          <w:kern w:val="2"/>
          <w:szCs w:val="24"/>
          <w:lang w:eastAsia="zh-TW"/>
        </w:rPr>
      </w:pPr>
      <w:r>
        <w:rPr>
          <w:rFonts w:hint="eastAsia"/>
          <w:color w:val="000000"/>
          <w:kern w:val="2"/>
          <w:szCs w:val="24"/>
          <w:lang w:eastAsia="zh-TW"/>
        </w:rPr>
        <w:t>IF DTAGD50</w:t>
      </w:r>
      <w:r w:rsidR="00B10EDB">
        <w:rPr>
          <w:rFonts w:hint="eastAsia"/>
          <w:color w:val="000000"/>
          <w:kern w:val="2"/>
          <w:szCs w:val="24"/>
          <w:lang w:eastAsia="zh-TW"/>
        </w:rPr>
        <w:t>4</w:t>
      </w:r>
      <w:r>
        <w:rPr>
          <w:rFonts w:hint="eastAsia"/>
          <w:color w:val="000000"/>
          <w:kern w:val="2"/>
          <w:szCs w:val="24"/>
          <w:lang w:eastAsia="zh-TW"/>
        </w:rPr>
        <w:t>.</w:t>
      </w:r>
      <w:r w:rsidRPr="001A2F94">
        <w:rPr>
          <w:color w:val="000000"/>
          <w:kern w:val="2"/>
          <w:szCs w:val="24"/>
          <w:lang w:eastAsia="zh-TW"/>
        </w:rPr>
        <w:t xml:space="preserve">DAY_HOSP_1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EE3C30" w:rsidRDefault="00EE3C30" w:rsidP="00EE3C30">
      <w:pPr>
        <w:pStyle w:val="Tabletext"/>
        <w:keepLines w:val="0"/>
        <w:numPr>
          <w:ilvl w:val="5"/>
          <w:numId w:val="2"/>
          <w:numberingChange w:id="206" w:author="test" w:date="2009-03-18T15:32:00Z" w:original="%1:7:0:.%2:4:0:.%3:3:0:.%4:1:0:.%5:2:0:.%6:1:0:"/>
        </w:numPr>
        <w:spacing w:after="0" w:line="240" w:lineRule="auto"/>
        <w:rPr>
          <w:rFonts w:hint="eastAsia"/>
          <w:color w:val="000000"/>
          <w:kern w:val="2"/>
          <w:szCs w:val="24"/>
          <w:lang w:eastAsia="zh-TW"/>
        </w:rPr>
      </w:pPr>
      <w:r>
        <w:rPr>
          <w:rFonts w:hint="eastAsia"/>
          <w:color w:val="000000"/>
          <w:kern w:val="2"/>
          <w:szCs w:val="24"/>
          <w:lang w:eastAsia="zh-TW"/>
        </w:rPr>
        <w:t>保額換算基數：</w:t>
      </w:r>
    </w:p>
    <w:p w:rsidR="00CB2842" w:rsidRDefault="00CB2842" w:rsidP="00471C71">
      <w:pPr>
        <w:pStyle w:val="Tabletext"/>
        <w:keepLines w:val="0"/>
        <w:numPr>
          <w:ilvl w:val="6"/>
          <w:numId w:val="2"/>
          <w:numberingChange w:id="207" w:author="test" w:date="2009-03-18T15:32:00Z" w:original="%1:7:0:.%2:4:0:.%3:3:0:.%4:1:0:.%5:2:0:.%6:1:0:.%7:1:0:"/>
        </w:numPr>
        <w:spacing w:after="0" w:line="240" w:lineRule="auto"/>
        <w:rPr>
          <w:rFonts w:hint="eastAsia"/>
          <w:color w:val="000000"/>
          <w:kern w:val="2"/>
          <w:szCs w:val="24"/>
          <w:lang w:eastAsia="zh-TW"/>
        </w:rPr>
      </w:pPr>
      <w:r>
        <w:rPr>
          <w:rFonts w:hint="eastAsia"/>
          <w:color w:val="000000"/>
          <w:kern w:val="2"/>
          <w:szCs w:val="24"/>
          <w:lang w:eastAsia="zh-TW"/>
        </w:rPr>
        <w:t>IF DTAGD504.</w:t>
      </w:r>
      <w:r w:rsidRPr="001A2F94">
        <w:rPr>
          <w:color w:val="000000"/>
          <w:kern w:val="2"/>
          <w:szCs w:val="24"/>
          <w:lang w:eastAsia="zh-TW"/>
        </w:rPr>
        <w:t>DAY_HOSP</w:t>
      </w:r>
      <w:r w:rsidRPr="004D0863">
        <w:rPr>
          <w:color w:val="000000"/>
          <w:kern w:val="2"/>
          <w:szCs w:val="24"/>
          <w:lang w:eastAsia="zh-TW"/>
        </w:rPr>
        <w:t>_</w:t>
      </w:r>
      <w:r>
        <w:rPr>
          <w:rFonts w:hint="eastAsia"/>
          <w:color w:val="000000"/>
          <w:kern w:val="2"/>
          <w:szCs w:val="24"/>
          <w:lang w:eastAsia="zh-TW"/>
        </w:rPr>
        <w:t>2</w:t>
      </w:r>
      <w:r w:rsidRPr="004D0863">
        <w:rPr>
          <w:color w:val="000000"/>
          <w:kern w:val="2"/>
          <w:szCs w:val="24"/>
          <w:lang w:eastAsia="zh-TW"/>
        </w:rPr>
        <w:t>1</w:t>
      </w:r>
      <w:r>
        <w:rPr>
          <w:rFonts w:hint="eastAsia"/>
          <w:color w:val="000000"/>
          <w:kern w:val="2"/>
          <w:szCs w:val="24"/>
          <w:lang w:eastAsia="zh-TW"/>
        </w:rPr>
        <w:t xml:space="preserve"> &gt; 0</w:t>
      </w:r>
    </w:p>
    <w:p w:rsidR="00F876FB" w:rsidRDefault="00CB2842" w:rsidP="00471C71">
      <w:pPr>
        <w:pStyle w:val="Tabletext"/>
        <w:keepLines w:val="0"/>
        <w:numPr>
          <w:ilvl w:val="7"/>
          <w:numId w:val="2"/>
          <w:numberingChange w:id="208" w:author="test" w:date="2009-03-18T15:32:00Z" w:original="%1:7:0:.%2:4:0:.%3:3:0:.%4:1:0:.%5:2:0:.%6:1:0:.%7:1:0:.%8:1:0:"/>
        </w:numPr>
        <w:spacing w:after="0" w:line="240" w:lineRule="auto"/>
        <w:rPr>
          <w:rFonts w:hint="eastAsia"/>
          <w:color w:val="000000"/>
          <w:kern w:val="2"/>
          <w:szCs w:val="24"/>
          <w:lang w:eastAsia="zh-TW"/>
        </w:rPr>
      </w:pPr>
      <w:r>
        <w:rPr>
          <w:rFonts w:hint="eastAsia"/>
          <w:color w:val="000000"/>
          <w:kern w:val="2"/>
          <w:szCs w:val="24"/>
          <w:lang w:eastAsia="zh-TW"/>
        </w:rPr>
        <w:t>轉中文代碼：</w:t>
      </w:r>
      <w:r w:rsidR="00F876FB">
        <w:rPr>
          <w:rFonts w:hint="eastAsia"/>
          <w:color w:val="000000"/>
          <w:kern w:val="2"/>
          <w:szCs w:val="24"/>
          <w:lang w:eastAsia="zh-TW"/>
        </w:rPr>
        <w:t>(</w:t>
      </w:r>
      <w:r w:rsidR="00FD0106" w:rsidRPr="0067169D">
        <w:rPr>
          <w:color w:val="000000"/>
          <w:kern w:val="2"/>
          <w:szCs w:val="24"/>
          <w:lang w:eastAsia="zh-TW"/>
        </w:rPr>
        <w:t>系統代號</w:t>
      </w:r>
      <w:r w:rsidR="00FD0106" w:rsidRPr="0067169D">
        <w:rPr>
          <w:rFonts w:hint="eastAsia"/>
          <w:color w:val="000000"/>
          <w:kern w:val="2"/>
          <w:szCs w:val="24"/>
          <w:lang w:eastAsia="zh-TW"/>
        </w:rPr>
        <w:t xml:space="preserve"> = AA</w:t>
      </w:r>
      <w:r w:rsidR="00F876FB" w:rsidRPr="0067169D">
        <w:rPr>
          <w:rFonts w:hint="eastAsia"/>
          <w:color w:val="000000"/>
          <w:kern w:val="2"/>
          <w:szCs w:val="24"/>
          <w:lang w:eastAsia="zh-TW"/>
        </w:rPr>
        <w:t>、</w:t>
      </w:r>
      <w:r w:rsidR="00FD0106" w:rsidRPr="0067169D">
        <w:rPr>
          <w:color w:val="000000"/>
          <w:kern w:val="2"/>
          <w:szCs w:val="24"/>
          <w:lang w:eastAsia="zh-TW"/>
        </w:rPr>
        <w:t>欄位名稱</w:t>
      </w:r>
      <w:r w:rsidR="00FD0106" w:rsidRPr="0067169D">
        <w:rPr>
          <w:rFonts w:hint="eastAsia"/>
          <w:color w:val="000000"/>
          <w:kern w:val="2"/>
          <w:szCs w:val="24"/>
          <w:lang w:eastAsia="zh-TW"/>
        </w:rPr>
        <w:t xml:space="preserve"> = </w:t>
      </w:r>
      <w:r w:rsidR="00FD0106" w:rsidRPr="00FD0106">
        <w:rPr>
          <w:color w:val="000000"/>
          <w:kern w:val="2"/>
          <w:szCs w:val="24"/>
          <w:lang w:eastAsia="zh-TW"/>
        </w:rPr>
        <w:t>PAY_UNIT_CF</w:t>
      </w:r>
      <w:r w:rsidR="00F876FB">
        <w:rPr>
          <w:rFonts w:hint="eastAsia"/>
          <w:color w:val="000000"/>
          <w:kern w:val="2"/>
          <w:szCs w:val="24"/>
          <w:lang w:eastAsia="zh-TW"/>
        </w:rPr>
        <w:t>)</w:t>
      </w:r>
    </w:p>
    <w:p w:rsidR="00CB472C" w:rsidRDefault="003C58D0" w:rsidP="00471C71">
      <w:pPr>
        <w:pStyle w:val="Tabletext"/>
        <w:keepLines w:val="0"/>
        <w:numPr>
          <w:ilvl w:val="7"/>
          <w:numId w:val="2"/>
          <w:numberingChange w:id="209" w:author="test" w:date="2009-03-18T15:32:00Z" w:original="%1:7:0:.%2:4:0:.%3:3:0:.%4:1:0:.%5:2:0:.%6:1:0:.%7:1:0:.%8:2:0:"/>
        </w:numPr>
        <w:spacing w:after="0" w:line="240" w:lineRule="auto"/>
        <w:rPr>
          <w:rFonts w:hint="eastAsia"/>
          <w:color w:val="000000"/>
          <w:kern w:val="2"/>
          <w:szCs w:val="24"/>
          <w:lang w:eastAsia="zh-TW"/>
        </w:rPr>
      </w:pPr>
      <w:r>
        <w:rPr>
          <w:rFonts w:hint="eastAsia"/>
          <w:color w:val="000000"/>
          <w:kern w:val="2"/>
          <w:szCs w:val="24"/>
          <w:lang w:eastAsia="zh-TW"/>
        </w:rPr>
        <w:t>O_</w:t>
      </w:r>
      <w:r w:rsidRPr="0067169D">
        <w:rPr>
          <w:color w:val="000000"/>
          <w:kern w:val="2"/>
          <w:szCs w:val="24"/>
          <w:lang w:eastAsia="zh-TW"/>
        </w:rPr>
        <w:t>級距</w:t>
      </w:r>
      <w:r w:rsidRPr="0067169D">
        <w:rPr>
          <w:rFonts w:hint="eastAsia"/>
          <w:color w:val="000000"/>
          <w:kern w:val="2"/>
          <w:szCs w:val="24"/>
          <w:lang w:eastAsia="zh-TW"/>
        </w:rPr>
        <w:t xml:space="preserve"> = </w:t>
      </w:r>
      <w:r w:rsidR="004A0499">
        <w:rPr>
          <w:rFonts w:hint="eastAsia"/>
          <w:color w:val="000000"/>
          <w:kern w:val="2"/>
          <w:szCs w:val="24"/>
          <w:lang w:eastAsia="zh-TW"/>
        </w:rPr>
        <w:t>中文代碼</w:t>
      </w:r>
    </w:p>
    <w:p w:rsidR="00D83A51" w:rsidRDefault="00D83A51" w:rsidP="0067169D">
      <w:pPr>
        <w:pStyle w:val="Tabletext"/>
        <w:keepLines w:val="0"/>
        <w:numPr>
          <w:ilvl w:val="5"/>
          <w:numId w:val="2"/>
          <w:numberingChange w:id="210" w:author="test" w:date="2009-03-18T15:32:00Z" w:original="%1:7:0:.%2:4:0:.%3:3:0:.%4:1:0:.%5:2:0:.%6:2:0:"/>
        </w:numPr>
        <w:spacing w:after="0" w:line="240" w:lineRule="auto"/>
        <w:rPr>
          <w:rFonts w:hint="eastAsia"/>
          <w:color w:val="000000"/>
          <w:kern w:val="2"/>
          <w:szCs w:val="24"/>
          <w:lang w:eastAsia="zh-TW"/>
        </w:rPr>
      </w:pPr>
      <w:r>
        <w:rPr>
          <w:rFonts w:hint="eastAsia"/>
          <w:color w:val="000000"/>
          <w:kern w:val="2"/>
          <w:szCs w:val="24"/>
          <w:lang w:eastAsia="zh-TW"/>
        </w:rPr>
        <w:t>IF DTAGD50</w:t>
      </w:r>
      <w:r w:rsidR="00E5430E">
        <w:rPr>
          <w:rFonts w:hint="eastAsia"/>
          <w:color w:val="000000"/>
          <w:kern w:val="2"/>
          <w:szCs w:val="24"/>
          <w:lang w:eastAsia="zh-TW"/>
        </w:rPr>
        <w:t>4</w:t>
      </w:r>
      <w:r>
        <w:rPr>
          <w:rFonts w:hint="eastAsia"/>
          <w:color w:val="000000"/>
          <w:kern w:val="2"/>
          <w:szCs w:val="24"/>
          <w:lang w:eastAsia="zh-TW"/>
        </w:rPr>
        <w:t>.</w:t>
      </w:r>
      <w:r w:rsidR="009A2090" w:rsidRPr="0067169D">
        <w:rPr>
          <w:color w:val="000000"/>
          <w:kern w:val="2"/>
          <w:szCs w:val="24"/>
          <w:lang w:eastAsia="zh-TW"/>
        </w:rPr>
        <w:t xml:space="preserve"> </w:t>
      </w:r>
      <w:r w:rsidR="009A2090" w:rsidRPr="009A2090">
        <w:rPr>
          <w:color w:val="000000"/>
          <w:kern w:val="2"/>
          <w:szCs w:val="24"/>
          <w:lang w:eastAsia="zh-TW"/>
        </w:rPr>
        <w:t xml:space="preserve">DAY_CHOSE </w:t>
      </w:r>
      <w:r w:rsidR="009A2090">
        <w:rPr>
          <w:rFonts w:hint="eastAsia"/>
          <w:color w:val="000000"/>
          <w:kern w:val="2"/>
          <w:szCs w:val="24"/>
          <w:lang w:eastAsia="zh-TW"/>
        </w:rPr>
        <w:t xml:space="preserve">= </w:t>
      </w:r>
      <w:r w:rsidR="009A2090">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9A2090">
          <w:rPr>
            <w:rFonts w:hint="eastAsia"/>
            <w:color w:val="000000"/>
            <w:kern w:val="2"/>
            <w:szCs w:val="24"/>
            <w:lang w:eastAsia="zh-TW"/>
          </w:rPr>
          <w:t>1</w:t>
        </w:r>
        <w:r w:rsidR="009A2090">
          <w:rPr>
            <w:color w:val="000000"/>
            <w:kern w:val="2"/>
            <w:szCs w:val="24"/>
            <w:lang w:eastAsia="zh-TW"/>
          </w:rPr>
          <w:t>’</w:t>
        </w:r>
      </w:smartTag>
      <w:r w:rsidR="00371A7C">
        <w:rPr>
          <w:rFonts w:hint="eastAsia"/>
          <w:color w:val="000000"/>
          <w:kern w:val="2"/>
          <w:szCs w:val="24"/>
          <w:lang w:eastAsia="zh-TW"/>
        </w:rPr>
        <w:t>(</w:t>
      </w:r>
      <w:r w:rsidR="00371A7C" w:rsidRPr="0067169D">
        <w:rPr>
          <w:color w:val="000000"/>
          <w:kern w:val="2"/>
          <w:szCs w:val="24"/>
          <w:lang w:eastAsia="zh-TW"/>
        </w:rPr>
        <w:t>擇優</w:t>
      </w:r>
      <w:r w:rsidR="00371A7C" w:rsidRPr="0067169D">
        <w:rPr>
          <w:rFonts w:hint="eastAsia"/>
          <w:color w:val="000000"/>
          <w:kern w:val="2"/>
          <w:szCs w:val="24"/>
          <w:lang w:eastAsia="zh-TW"/>
        </w:rPr>
        <w:t>)</w:t>
      </w:r>
    </w:p>
    <w:p w:rsidR="00D83A51" w:rsidRDefault="00D83A51" w:rsidP="0067169D">
      <w:pPr>
        <w:pStyle w:val="Tabletext"/>
        <w:keepLines w:val="0"/>
        <w:numPr>
          <w:ilvl w:val="6"/>
          <w:numId w:val="2"/>
          <w:numberingChange w:id="211" w:author="test" w:date="2009-03-18T15:32:00Z" w:original="%1:7:0:.%2:4:0:.%3:3:0:.%4:1:0:.%5:2:0:.%6:2: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90369C" w:rsidRPr="0067169D">
        <w:rPr>
          <w:color w:val="000000"/>
          <w:kern w:val="2"/>
          <w:szCs w:val="24"/>
          <w:lang w:eastAsia="zh-TW"/>
        </w:rPr>
        <w:t>在住院限額內實支實付</w:t>
      </w:r>
      <w:r w:rsidR="000A3EC1" w:rsidRPr="0067169D">
        <w:rPr>
          <w:rFonts w:hint="eastAsia"/>
          <w:color w:val="000000"/>
          <w:kern w:val="2"/>
          <w:szCs w:val="24"/>
          <w:lang w:eastAsia="zh-TW"/>
        </w:rPr>
        <w:t>與</w:t>
      </w:r>
      <w:r w:rsidR="00CF494C" w:rsidRPr="0067169D">
        <w:rPr>
          <w:color w:val="000000"/>
          <w:kern w:val="2"/>
          <w:szCs w:val="24"/>
          <w:lang w:eastAsia="zh-TW"/>
        </w:rPr>
        <w:t>每</w:t>
      </w:r>
      <w:r w:rsidRPr="0067169D">
        <w:rPr>
          <w:rFonts w:hint="eastAsia"/>
          <w:color w:val="000000"/>
          <w:kern w:val="2"/>
          <w:szCs w:val="24"/>
          <w:lang w:eastAsia="zh-TW"/>
        </w:rPr>
        <w:t>’</w:t>
      </w:r>
      <w:r w:rsidRPr="0067169D">
        <w:rPr>
          <w:rFonts w:hint="eastAsia"/>
          <w:color w:val="000000"/>
          <w:kern w:val="2"/>
          <w:szCs w:val="24"/>
          <w:lang w:eastAsia="zh-TW"/>
        </w:rPr>
        <w:t>+</w:t>
      </w:r>
      <w:r w:rsidRPr="00FB7A12">
        <w:rPr>
          <w:rFonts w:hint="eastAsia"/>
          <w:color w:val="000000"/>
          <w:kern w:val="2"/>
          <w:szCs w:val="24"/>
          <w:lang w:eastAsia="zh-TW"/>
        </w:rPr>
        <w:t xml:space="preserve"> </w:t>
      </w:r>
      <w:r w:rsidR="00413866">
        <w:rPr>
          <w:rFonts w:hint="eastAsia"/>
          <w:color w:val="000000"/>
          <w:kern w:val="2"/>
          <w:szCs w:val="24"/>
          <w:lang w:eastAsia="zh-TW"/>
        </w:rPr>
        <w:t>O_</w:t>
      </w:r>
      <w:r w:rsidR="00413866" w:rsidRPr="0067169D">
        <w:rPr>
          <w:color w:val="000000"/>
          <w:kern w:val="2"/>
          <w:szCs w:val="24"/>
          <w:lang w:eastAsia="zh-TW"/>
        </w:rPr>
        <w:t>級距</w:t>
      </w:r>
      <w:r w:rsidRPr="0067169D">
        <w:rPr>
          <w:rFonts w:hint="eastAsia"/>
          <w:color w:val="000000"/>
          <w:kern w:val="2"/>
          <w:szCs w:val="24"/>
          <w:lang w:eastAsia="zh-TW"/>
        </w:rPr>
        <w:t>+</w:t>
      </w:r>
      <w:r w:rsidR="003C32CB" w:rsidRPr="0067169D">
        <w:rPr>
          <w:rFonts w:hint="eastAsia"/>
          <w:color w:val="000000"/>
          <w:kern w:val="2"/>
          <w:szCs w:val="24"/>
          <w:lang w:eastAsia="zh-TW"/>
        </w:rPr>
        <w:t>’</w:t>
      </w:r>
      <w:r w:rsidR="003C32CB" w:rsidRPr="0067169D">
        <w:rPr>
          <w:color w:val="000000"/>
          <w:kern w:val="2"/>
          <w:szCs w:val="24"/>
          <w:lang w:eastAsia="zh-TW"/>
        </w:rPr>
        <w:t>元換算住院每日</w:t>
      </w:r>
      <w:r w:rsidR="003C32CB" w:rsidRPr="0067169D">
        <w:rPr>
          <w:rFonts w:hint="eastAsia"/>
          <w:color w:val="000000"/>
          <w:kern w:val="2"/>
          <w:szCs w:val="24"/>
          <w:lang w:eastAsia="zh-TW"/>
        </w:rPr>
        <w:t>’</w:t>
      </w:r>
      <w:r w:rsidR="007727DE" w:rsidRPr="0067169D">
        <w:rPr>
          <w:rFonts w:hint="eastAsia"/>
          <w:color w:val="000000"/>
          <w:kern w:val="2"/>
          <w:szCs w:val="24"/>
          <w:lang w:eastAsia="zh-TW"/>
        </w:rPr>
        <w:t>+</w:t>
      </w:r>
      <w:r w:rsidR="007727DE" w:rsidRPr="007727DE">
        <w:rPr>
          <w:rFonts w:hint="eastAsia"/>
          <w:color w:val="000000"/>
          <w:kern w:val="2"/>
          <w:szCs w:val="24"/>
          <w:lang w:eastAsia="zh-TW"/>
        </w:rPr>
        <w:t xml:space="preserve"> </w:t>
      </w:r>
      <w:r w:rsidR="007727DE">
        <w:rPr>
          <w:rFonts w:hint="eastAsia"/>
          <w:color w:val="000000"/>
          <w:kern w:val="2"/>
          <w:szCs w:val="24"/>
          <w:lang w:eastAsia="zh-TW"/>
        </w:rPr>
        <w:t>DTAGD504.</w:t>
      </w:r>
      <w:r w:rsidR="007727DE" w:rsidRPr="001A2F94">
        <w:rPr>
          <w:color w:val="000000"/>
          <w:kern w:val="2"/>
          <w:szCs w:val="24"/>
          <w:lang w:eastAsia="zh-TW"/>
        </w:rPr>
        <w:t>DAY_HOSP</w:t>
      </w:r>
      <w:r w:rsidR="007727DE" w:rsidRPr="004D0863">
        <w:rPr>
          <w:color w:val="000000"/>
          <w:kern w:val="2"/>
          <w:szCs w:val="24"/>
          <w:lang w:eastAsia="zh-TW"/>
        </w:rPr>
        <w:t>_</w:t>
      </w:r>
      <w:r w:rsidR="007727DE">
        <w:rPr>
          <w:rFonts w:hint="eastAsia"/>
          <w:color w:val="000000"/>
          <w:kern w:val="2"/>
          <w:szCs w:val="24"/>
          <w:lang w:eastAsia="zh-TW"/>
        </w:rPr>
        <w:t>22</w:t>
      </w:r>
      <w:r w:rsidR="003C32CB" w:rsidRPr="0067169D">
        <w:rPr>
          <w:rFonts w:hint="eastAsia"/>
          <w:color w:val="000000"/>
          <w:kern w:val="2"/>
          <w:szCs w:val="24"/>
          <w:lang w:eastAsia="zh-TW"/>
        </w:rPr>
        <w:t>+</w:t>
      </w:r>
      <w:r w:rsidR="000620E7" w:rsidRPr="0067169D">
        <w:rPr>
          <w:rFonts w:hint="eastAsia"/>
          <w:color w:val="000000"/>
          <w:kern w:val="2"/>
          <w:szCs w:val="24"/>
          <w:lang w:eastAsia="zh-TW"/>
        </w:rPr>
        <w:t>’</w:t>
      </w:r>
      <w:r w:rsidR="00CB69C4" w:rsidRPr="0067169D">
        <w:rPr>
          <w:color w:val="000000"/>
          <w:kern w:val="2"/>
          <w:szCs w:val="24"/>
          <w:lang w:eastAsia="zh-TW"/>
        </w:rPr>
        <w:t>元</w:t>
      </w:r>
      <w:r w:rsidR="00CB69C4" w:rsidRPr="0067169D">
        <w:rPr>
          <w:color w:val="000000"/>
          <w:kern w:val="2"/>
          <w:szCs w:val="24"/>
          <w:lang w:eastAsia="zh-TW"/>
        </w:rPr>
        <w:t>×</w:t>
      </w:r>
      <w:r w:rsidR="00CB69C4" w:rsidRPr="0067169D">
        <w:rPr>
          <w:color w:val="000000"/>
          <w:kern w:val="2"/>
          <w:szCs w:val="24"/>
          <w:lang w:eastAsia="zh-TW"/>
        </w:rPr>
        <w:t>住院天數</w:t>
      </w:r>
      <w:r w:rsidR="00CB69C4" w:rsidRPr="0067169D">
        <w:rPr>
          <w:rFonts w:hint="eastAsia"/>
          <w:color w:val="000000"/>
          <w:kern w:val="2"/>
          <w:szCs w:val="24"/>
          <w:lang w:eastAsia="zh-TW"/>
        </w:rPr>
        <w:t>，</w:t>
      </w:r>
      <w:r w:rsidR="000620E7" w:rsidRPr="0067169D">
        <w:rPr>
          <w:color w:val="000000"/>
          <w:kern w:val="2"/>
          <w:szCs w:val="24"/>
          <w:lang w:eastAsia="zh-TW"/>
        </w:rPr>
        <w:t>擇優</w:t>
      </w:r>
      <w:r w:rsidR="000620E7" w:rsidRPr="0067169D">
        <w:rPr>
          <w:rFonts w:hint="eastAsia"/>
          <w:color w:val="000000"/>
          <w:kern w:val="2"/>
          <w:szCs w:val="24"/>
          <w:lang w:eastAsia="zh-TW"/>
        </w:rPr>
        <w:t>給付</w:t>
      </w:r>
      <w:r w:rsidR="000A3EC1" w:rsidRPr="0067169D">
        <w:rPr>
          <w:rFonts w:hint="eastAsia"/>
          <w:color w:val="000000"/>
          <w:kern w:val="2"/>
          <w:szCs w:val="24"/>
          <w:lang w:eastAsia="zh-TW"/>
        </w:rPr>
        <w:t>’</w:t>
      </w:r>
    </w:p>
    <w:p w:rsidR="00C67088" w:rsidRDefault="00D83A51" w:rsidP="0067169D">
      <w:pPr>
        <w:pStyle w:val="Tabletext"/>
        <w:keepLines w:val="0"/>
        <w:numPr>
          <w:ilvl w:val="5"/>
          <w:numId w:val="2"/>
          <w:numberingChange w:id="212" w:author="test" w:date="2009-03-18T15:32:00Z" w:original="%1:7:0:.%2:4:0:.%3:3:0:.%4:1:0:.%5:2:0:.%6:3:0:"/>
        </w:numPr>
        <w:spacing w:after="0" w:line="240" w:lineRule="auto"/>
        <w:rPr>
          <w:rFonts w:hint="eastAsia"/>
          <w:color w:val="000000"/>
          <w:kern w:val="2"/>
          <w:szCs w:val="24"/>
          <w:lang w:eastAsia="zh-TW"/>
        </w:rPr>
      </w:pPr>
      <w:r>
        <w:rPr>
          <w:rFonts w:hint="eastAsia"/>
          <w:color w:val="000000"/>
          <w:kern w:val="2"/>
          <w:szCs w:val="24"/>
          <w:lang w:eastAsia="zh-TW"/>
        </w:rPr>
        <w:t>ELSE</w:t>
      </w:r>
      <w:r w:rsidR="00C67088">
        <w:rPr>
          <w:rFonts w:hint="eastAsia"/>
          <w:color w:val="000000"/>
          <w:kern w:val="2"/>
          <w:szCs w:val="24"/>
          <w:lang w:eastAsia="zh-TW"/>
        </w:rPr>
        <w:t xml:space="preserve"> IF DTAGD504.</w:t>
      </w:r>
      <w:r w:rsidR="00C67088" w:rsidRPr="0067169D">
        <w:rPr>
          <w:color w:val="000000"/>
          <w:kern w:val="2"/>
          <w:szCs w:val="24"/>
          <w:lang w:eastAsia="zh-TW"/>
        </w:rPr>
        <w:t xml:space="preserve"> </w:t>
      </w:r>
      <w:r w:rsidR="00C67088" w:rsidRPr="009A2090">
        <w:rPr>
          <w:color w:val="000000"/>
          <w:kern w:val="2"/>
          <w:szCs w:val="24"/>
          <w:lang w:eastAsia="zh-TW"/>
        </w:rPr>
        <w:t xml:space="preserve">DAY_CHOSE </w:t>
      </w:r>
      <w:r w:rsidR="00C67088">
        <w:rPr>
          <w:rFonts w:hint="eastAsia"/>
          <w:color w:val="000000"/>
          <w:kern w:val="2"/>
          <w:szCs w:val="24"/>
          <w:lang w:eastAsia="zh-TW"/>
        </w:rPr>
        <w:t xml:space="preserve">= </w:t>
      </w:r>
      <w:r w:rsidR="00C67088">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00C67088">
          <w:rPr>
            <w:rFonts w:hint="eastAsia"/>
            <w:color w:val="000000"/>
            <w:kern w:val="2"/>
            <w:szCs w:val="24"/>
            <w:lang w:eastAsia="zh-TW"/>
          </w:rPr>
          <w:t>2</w:t>
        </w:r>
        <w:r w:rsidR="00C67088">
          <w:rPr>
            <w:color w:val="000000"/>
            <w:kern w:val="2"/>
            <w:szCs w:val="24"/>
            <w:lang w:eastAsia="zh-TW"/>
          </w:rPr>
          <w:t>’</w:t>
        </w:r>
      </w:smartTag>
      <w:r w:rsidR="00C67088">
        <w:rPr>
          <w:rFonts w:hint="eastAsia"/>
          <w:color w:val="000000"/>
          <w:kern w:val="2"/>
          <w:szCs w:val="24"/>
          <w:lang w:eastAsia="zh-TW"/>
        </w:rPr>
        <w:t>(</w:t>
      </w:r>
      <w:r w:rsidR="006B7DB4" w:rsidRPr="0067169D">
        <w:rPr>
          <w:color w:val="000000"/>
          <w:kern w:val="2"/>
          <w:szCs w:val="24"/>
          <w:lang w:eastAsia="zh-TW"/>
        </w:rPr>
        <w:t>額外給付</w:t>
      </w:r>
      <w:r w:rsidR="00C67088" w:rsidRPr="0067169D">
        <w:rPr>
          <w:rFonts w:hint="eastAsia"/>
          <w:color w:val="000000"/>
          <w:kern w:val="2"/>
          <w:szCs w:val="24"/>
          <w:lang w:eastAsia="zh-TW"/>
        </w:rPr>
        <w:t>)</w:t>
      </w:r>
    </w:p>
    <w:p w:rsidR="00D83A51" w:rsidRDefault="00C67088" w:rsidP="0067169D">
      <w:pPr>
        <w:pStyle w:val="Tabletext"/>
        <w:keepLines w:val="0"/>
        <w:numPr>
          <w:ilvl w:val="6"/>
          <w:numId w:val="2"/>
          <w:numberingChange w:id="213" w:author="test" w:date="2009-03-18T15:32:00Z" w:original="%1:7:0:.%2:4:0:.%3:3:0:.%4:1:0:.%5:2:0:.%6:3: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67169D">
        <w:rPr>
          <w:color w:val="000000"/>
          <w:kern w:val="2"/>
          <w:szCs w:val="24"/>
          <w:lang w:eastAsia="zh-TW"/>
        </w:rPr>
        <w:t>在住院限額內實支實付</w:t>
      </w:r>
      <w:r w:rsidR="00F11F9C" w:rsidRPr="0067169D">
        <w:rPr>
          <w:rFonts w:hint="eastAsia"/>
          <w:color w:val="000000"/>
          <w:kern w:val="2"/>
          <w:szCs w:val="24"/>
          <w:lang w:eastAsia="zh-TW"/>
        </w:rPr>
        <w:t>，</w:t>
      </w:r>
      <w:r w:rsidR="0074759C" w:rsidRPr="0067169D">
        <w:rPr>
          <w:rFonts w:hint="eastAsia"/>
          <w:color w:val="000000"/>
          <w:kern w:val="2"/>
          <w:szCs w:val="24"/>
          <w:lang w:eastAsia="zh-TW"/>
        </w:rPr>
        <w:t>若</w:t>
      </w:r>
      <w:r w:rsidR="00F94E74" w:rsidRPr="0067169D">
        <w:rPr>
          <w:rFonts w:hint="eastAsia"/>
          <w:color w:val="000000"/>
          <w:kern w:val="2"/>
          <w:szCs w:val="24"/>
          <w:lang w:eastAsia="zh-TW"/>
        </w:rPr>
        <w:t>具</w:t>
      </w:r>
      <w:r w:rsidR="0074759C" w:rsidRPr="0067169D">
        <w:rPr>
          <w:color w:val="000000"/>
          <w:kern w:val="2"/>
          <w:szCs w:val="24"/>
          <w:lang w:eastAsia="zh-TW"/>
        </w:rPr>
        <w:t>社保證明</w:t>
      </w:r>
      <w:r w:rsidR="0074759C" w:rsidRPr="0067169D">
        <w:rPr>
          <w:rFonts w:hint="eastAsia"/>
          <w:color w:val="000000"/>
          <w:kern w:val="2"/>
          <w:szCs w:val="24"/>
          <w:lang w:eastAsia="zh-TW"/>
        </w:rPr>
        <w:t>，</w:t>
      </w:r>
      <w:r w:rsidR="0074759C" w:rsidRPr="0067169D">
        <w:rPr>
          <w:color w:val="000000"/>
          <w:kern w:val="2"/>
          <w:szCs w:val="24"/>
          <w:lang w:eastAsia="zh-TW"/>
        </w:rPr>
        <w:t>額外給付</w:t>
      </w:r>
      <w:r w:rsidR="00C3234F" w:rsidRPr="0067169D">
        <w:rPr>
          <w:color w:val="000000"/>
          <w:kern w:val="2"/>
          <w:szCs w:val="24"/>
          <w:lang w:eastAsia="zh-TW"/>
        </w:rPr>
        <w:t>每</w:t>
      </w:r>
      <w:r w:rsidRPr="0067169D">
        <w:rPr>
          <w:rFonts w:hint="eastAsia"/>
          <w:color w:val="000000"/>
          <w:kern w:val="2"/>
          <w:szCs w:val="24"/>
          <w:lang w:eastAsia="zh-TW"/>
        </w:rPr>
        <w:t>’</w:t>
      </w:r>
      <w:r w:rsidRPr="0067169D">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67169D">
        <w:rPr>
          <w:color w:val="000000"/>
          <w:kern w:val="2"/>
          <w:szCs w:val="24"/>
          <w:lang w:eastAsia="zh-TW"/>
        </w:rPr>
        <w:t>級距</w:t>
      </w:r>
      <w:r w:rsidRPr="0067169D">
        <w:rPr>
          <w:rFonts w:hint="eastAsia"/>
          <w:color w:val="000000"/>
          <w:kern w:val="2"/>
          <w:szCs w:val="24"/>
          <w:lang w:eastAsia="zh-TW"/>
        </w:rPr>
        <w:t>+</w:t>
      </w:r>
      <w:r w:rsidRPr="0067169D">
        <w:rPr>
          <w:rFonts w:hint="eastAsia"/>
          <w:color w:val="000000"/>
          <w:kern w:val="2"/>
          <w:szCs w:val="24"/>
          <w:lang w:eastAsia="zh-TW"/>
        </w:rPr>
        <w:t>’</w:t>
      </w:r>
      <w:r w:rsidRPr="0067169D">
        <w:rPr>
          <w:color w:val="000000"/>
          <w:kern w:val="2"/>
          <w:szCs w:val="24"/>
          <w:lang w:eastAsia="zh-TW"/>
        </w:rPr>
        <w:t>元換算住院每日</w:t>
      </w:r>
      <w:r w:rsidRPr="0067169D">
        <w:rPr>
          <w:rFonts w:hint="eastAsia"/>
          <w:color w:val="000000"/>
          <w:kern w:val="2"/>
          <w:szCs w:val="24"/>
          <w:lang w:eastAsia="zh-TW"/>
        </w:rPr>
        <w:t>’</w:t>
      </w:r>
      <w:r w:rsidRPr="0067169D">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Pr="001A2F94">
        <w:rPr>
          <w:color w:val="000000"/>
          <w:kern w:val="2"/>
          <w:szCs w:val="24"/>
          <w:lang w:eastAsia="zh-TW"/>
        </w:rPr>
        <w:t>DAY_HOSP</w:t>
      </w:r>
      <w:r w:rsidRPr="004D0863">
        <w:rPr>
          <w:color w:val="000000"/>
          <w:kern w:val="2"/>
          <w:szCs w:val="24"/>
          <w:lang w:eastAsia="zh-TW"/>
        </w:rPr>
        <w:t>_</w:t>
      </w:r>
      <w:r>
        <w:rPr>
          <w:rFonts w:hint="eastAsia"/>
          <w:color w:val="000000"/>
          <w:kern w:val="2"/>
          <w:szCs w:val="24"/>
          <w:lang w:eastAsia="zh-TW"/>
        </w:rPr>
        <w:t>22</w:t>
      </w:r>
      <w:r w:rsidRPr="0067169D">
        <w:rPr>
          <w:rFonts w:hint="eastAsia"/>
          <w:color w:val="000000"/>
          <w:kern w:val="2"/>
          <w:szCs w:val="24"/>
          <w:lang w:eastAsia="zh-TW"/>
        </w:rPr>
        <w:t>+</w:t>
      </w:r>
      <w:r w:rsidRPr="0067169D">
        <w:rPr>
          <w:rFonts w:hint="eastAsia"/>
          <w:color w:val="000000"/>
          <w:kern w:val="2"/>
          <w:szCs w:val="24"/>
          <w:lang w:eastAsia="zh-TW"/>
        </w:rPr>
        <w:t>’</w:t>
      </w:r>
      <w:r w:rsidR="00CB69C4" w:rsidRPr="0067169D">
        <w:rPr>
          <w:color w:val="000000"/>
          <w:kern w:val="2"/>
          <w:szCs w:val="24"/>
          <w:lang w:eastAsia="zh-TW"/>
        </w:rPr>
        <w:t>元</w:t>
      </w:r>
      <w:r w:rsidR="00CB69C4" w:rsidRPr="0067169D">
        <w:rPr>
          <w:color w:val="000000"/>
          <w:kern w:val="2"/>
          <w:szCs w:val="24"/>
          <w:lang w:eastAsia="zh-TW"/>
        </w:rPr>
        <w:t>×</w:t>
      </w:r>
      <w:r w:rsidR="00CB69C4" w:rsidRPr="0067169D">
        <w:rPr>
          <w:color w:val="000000"/>
          <w:kern w:val="2"/>
          <w:szCs w:val="24"/>
          <w:lang w:eastAsia="zh-TW"/>
        </w:rPr>
        <w:t>住院天數</w:t>
      </w:r>
      <w:r w:rsidRPr="0067169D">
        <w:rPr>
          <w:rFonts w:hint="eastAsia"/>
          <w:color w:val="000000"/>
          <w:kern w:val="2"/>
          <w:szCs w:val="24"/>
          <w:lang w:eastAsia="zh-TW"/>
        </w:rPr>
        <w:t>’</w:t>
      </w:r>
    </w:p>
    <w:p w:rsidR="00D83A51" w:rsidRPr="004D2F0E" w:rsidRDefault="004542E7" w:rsidP="00D83A51">
      <w:pPr>
        <w:pStyle w:val="Tabletext"/>
        <w:keepLines w:val="0"/>
        <w:numPr>
          <w:ilvl w:val="4"/>
          <w:numId w:val="2"/>
          <w:numberingChange w:id="214" w:author="test" w:date="2009-03-18T15:32:00Z" w:original="%1:7:0:.%2:4:0:.%3:3:0:.%4:1:0:.%5:3:0:"/>
        </w:numPr>
        <w:spacing w:after="0" w:line="240" w:lineRule="auto"/>
        <w:rPr>
          <w:rFonts w:hint="eastAsia"/>
          <w:color w:val="000000"/>
          <w:kern w:val="2"/>
          <w:szCs w:val="24"/>
          <w:lang w:eastAsia="zh-TW"/>
        </w:rPr>
      </w:pPr>
      <w:r w:rsidRPr="0067169D">
        <w:rPr>
          <w:color w:val="000000"/>
          <w:kern w:val="2"/>
          <w:szCs w:val="24"/>
          <w:lang w:eastAsia="zh-TW"/>
        </w:rPr>
        <w:t>每日住院經常費</w:t>
      </w:r>
      <w:r w:rsidR="00D83A51">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D83A51">
        <w:tc>
          <w:tcPr>
            <w:tcW w:w="2170" w:type="dxa"/>
            <w:shd w:val="clear" w:color="auto" w:fill="D9D9D9"/>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D83A51">
        <w:tc>
          <w:tcPr>
            <w:tcW w:w="2170" w:type="dxa"/>
          </w:tcPr>
          <w:p w:rsidR="00D83A51" w:rsidRDefault="00D83A51" w:rsidP="00D83A51">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D83A51" w:rsidRDefault="00D83A51" w:rsidP="00D83A51">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w:t>
            </w:r>
            <w:r w:rsidR="00735338">
              <w:rPr>
                <w:rFonts w:ascii="sөũ" w:hAnsi="sөũ" w:hint="eastAsia"/>
                <w:lang w:eastAsia="zh-TW"/>
              </w:rPr>
              <w:t>實支</w:t>
            </w:r>
            <w:r>
              <w:rPr>
                <w:color w:val="000000"/>
                <w:kern w:val="2"/>
                <w:szCs w:val="24"/>
                <w:lang w:eastAsia="zh-TW"/>
              </w:rPr>
              <w:t>’</w:t>
            </w:r>
          </w:p>
        </w:tc>
        <w:tc>
          <w:tcPr>
            <w:tcW w:w="2863" w:type="dxa"/>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D83A51">
        <w:tc>
          <w:tcPr>
            <w:tcW w:w="2170" w:type="dxa"/>
          </w:tcPr>
          <w:p w:rsidR="00D83A51" w:rsidRDefault="00D83A51" w:rsidP="00D83A51">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D83A51" w:rsidRPr="00F36230" w:rsidRDefault="00D83A51" w:rsidP="00D83A51">
            <w:pPr>
              <w:pStyle w:val="Tabletext"/>
              <w:keepLines w:val="0"/>
              <w:spacing w:after="0" w:line="240" w:lineRule="auto"/>
              <w:rPr>
                <w:rFonts w:ascii="sөũ" w:hAnsi="sөũ" w:hint="eastAsia"/>
                <w:szCs w:val="24"/>
              </w:rPr>
            </w:pPr>
            <w:r>
              <w:rPr>
                <w:rFonts w:hint="eastAsia"/>
                <w:color w:val="000000"/>
                <w:kern w:val="2"/>
                <w:szCs w:val="24"/>
                <w:lang w:eastAsia="zh-TW"/>
              </w:rPr>
              <w:t>DTAGD50</w:t>
            </w:r>
            <w:r w:rsidR="00FF2F17">
              <w:rPr>
                <w:rFonts w:hint="eastAsia"/>
                <w:color w:val="000000"/>
                <w:kern w:val="2"/>
                <w:szCs w:val="24"/>
                <w:lang w:eastAsia="zh-TW"/>
              </w:rPr>
              <w:t>4</w:t>
            </w:r>
            <w:r w:rsidRPr="00604396">
              <w:rPr>
                <w:rFonts w:ascii="sөũ" w:hAnsi="sөũ" w:hint="eastAsia"/>
              </w:rPr>
              <w:t>.</w:t>
            </w:r>
            <w:r w:rsidRPr="00F36230">
              <w:rPr>
                <w:rFonts w:ascii="sөũ" w:hAnsi="sөũ"/>
              </w:rPr>
              <w:t>DAY_HOSP_NAME</w:t>
            </w:r>
          </w:p>
        </w:tc>
        <w:tc>
          <w:tcPr>
            <w:tcW w:w="2863" w:type="dxa"/>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D83A51">
        <w:tc>
          <w:tcPr>
            <w:tcW w:w="2170" w:type="dxa"/>
          </w:tcPr>
          <w:p w:rsidR="00D83A51" w:rsidRDefault="00D83A51" w:rsidP="00D83A51">
            <w:pPr>
              <w:pStyle w:val="Tabletext"/>
              <w:keepLines w:val="0"/>
              <w:spacing w:after="0" w:line="240" w:lineRule="auto"/>
              <w:rPr>
                <w:rFonts w:ascii="sөũ" w:hAnsi="sөũ"/>
              </w:rPr>
            </w:pPr>
            <w:r>
              <w:rPr>
                <w:rFonts w:ascii="sөũ" w:hAnsi="sөũ"/>
              </w:rPr>
              <w:t>理賠內容說明</w:t>
            </w:r>
          </w:p>
        </w:tc>
        <w:tc>
          <w:tcPr>
            <w:tcW w:w="3184" w:type="dxa"/>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222E4B" w:rsidRDefault="00222E4B" w:rsidP="00D83A51">
      <w:pPr>
        <w:pStyle w:val="Tabletext"/>
        <w:keepLines w:val="0"/>
        <w:spacing w:after="0" w:line="240" w:lineRule="auto"/>
        <w:rPr>
          <w:rFonts w:hint="eastAsia"/>
          <w:color w:val="000000"/>
          <w:kern w:val="2"/>
          <w:szCs w:val="24"/>
          <w:lang w:eastAsia="zh-TW"/>
        </w:rPr>
      </w:pPr>
    </w:p>
    <w:p w:rsidR="007008C6" w:rsidRPr="007008C6" w:rsidRDefault="00966D4A" w:rsidP="00966D4A">
      <w:pPr>
        <w:pStyle w:val="Tabletext"/>
        <w:keepLines w:val="0"/>
        <w:numPr>
          <w:ilvl w:val="3"/>
          <w:numId w:val="2"/>
          <w:numberingChange w:id="215" w:author="test" w:date="2009-03-18T15:32:00Z" w:original="%1:7:0:.%2:4:0:.%3:3:0:.%4:2: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DTAGD504.</w:t>
      </w:r>
      <w:r w:rsidR="00674EC9" w:rsidRPr="00674EC9">
        <w:rPr>
          <w:rFonts w:hint="eastAsia"/>
          <w:color w:val="000000"/>
          <w:kern w:val="2"/>
          <w:szCs w:val="24"/>
          <w:lang w:eastAsia="zh-TW"/>
        </w:rPr>
        <w:t>TIME_HOSP_CODE</w:t>
      </w:r>
      <w:r w:rsidR="00674EC9" w:rsidRPr="004327A8">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Pr="004542E7">
        <w:rPr>
          <w:rStyle w:val="textgreen1"/>
          <w:color w:val="auto"/>
        </w:rPr>
        <w:t>每日</w:t>
      </w:r>
      <w:r w:rsidR="00AE54E4" w:rsidRPr="00C1544C">
        <w:rPr>
          <w:rStyle w:val="textgreen1"/>
          <w:color w:val="auto"/>
        </w:rPr>
        <w:t>住院醫療</w:t>
      </w:r>
      <w:r w:rsidRPr="004542E7">
        <w:rPr>
          <w:rStyle w:val="textgreen1"/>
          <w:color w:val="auto"/>
        </w:rPr>
        <w:t>費</w:t>
      </w:r>
      <w:r w:rsidRPr="00A43C19">
        <w:rPr>
          <w:rStyle w:val="textgreen1"/>
          <w:rFonts w:hint="eastAsia"/>
          <w:color w:val="auto"/>
          <w:lang w:eastAsia="zh-TW"/>
        </w:rPr>
        <w:t>)</w:t>
      </w:r>
    </w:p>
    <w:p w:rsidR="00966D4A" w:rsidRDefault="00966D4A" w:rsidP="007008C6">
      <w:pPr>
        <w:pStyle w:val="Tabletext"/>
        <w:keepLines w:val="0"/>
        <w:numPr>
          <w:ilvl w:val="4"/>
          <w:numId w:val="2"/>
          <w:numberingChange w:id="216" w:author="test" w:date="2009-03-18T15:32:00Z" w:original="%1:7:0:.%2:4:0:.%3:3:0:.%4:2: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966D4A" w:rsidRDefault="00966D4A" w:rsidP="00966D4A">
      <w:pPr>
        <w:pStyle w:val="Tabletext"/>
        <w:keepLines w:val="0"/>
        <w:numPr>
          <w:ilvl w:val="4"/>
          <w:numId w:val="2"/>
          <w:numberingChange w:id="217" w:author="test" w:date="2009-03-18T15:32:00Z" w:original="%1:7:0:.%2:4:0:.%3:3:0:.%4:2:0:.%5:2:0:"/>
        </w:numPr>
        <w:spacing w:after="0" w:line="240" w:lineRule="auto"/>
        <w:rPr>
          <w:rFonts w:hint="eastAsia"/>
          <w:color w:val="000000"/>
          <w:kern w:val="2"/>
          <w:szCs w:val="24"/>
          <w:lang w:eastAsia="zh-TW"/>
        </w:rPr>
      </w:pPr>
      <w:r>
        <w:rPr>
          <w:rFonts w:hint="eastAsia"/>
          <w:color w:val="000000"/>
          <w:kern w:val="2"/>
          <w:szCs w:val="24"/>
          <w:lang w:eastAsia="zh-TW"/>
        </w:rPr>
        <w:t>IF DTAGD504.</w:t>
      </w:r>
      <w:r w:rsidR="00FF32F2" w:rsidRPr="00FF32F2">
        <w:rPr>
          <w:color w:val="000000"/>
          <w:kern w:val="2"/>
          <w:szCs w:val="24"/>
          <w:lang w:eastAsia="zh-TW"/>
        </w:rPr>
        <w:t>TIME_</w:t>
      </w:r>
      <w:r w:rsidR="00FF32F2" w:rsidRPr="00FF32F2">
        <w:rPr>
          <w:rFonts w:hint="eastAsia"/>
          <w:color w:val="000000"/>
          <w:kern w:val="2"/>
          <w:szCs w:val="24"/>
          <w:lang w:eastAsia="zh-TW"/>
        </w:rPr>
        <w:t>HOSP_1</w:t>
      </w:r>
      <w:r w:rsidRPr="001A2F94">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7008C6" w:rsidRDefault="007008C6" w:rsidP="007008C6">
      <w:pPr>
        <w:pStyle w:val="Tabletext"/>
        <w:keepLines w:val="0"/>
        <w:numPr>
          <w:ilvl w:val="5"/>
          <w:numId w:val="2"/>
          <w:numberingChange w:id="218" w:author="test" w:date="2009-03-18T15:32:00Z" w:original="%1:7:0:.%2:4:0:.%3:3:0:.%4:2:0:.%5:2:0:.%6:1:0:"/>
        </w:numPr>
        <w:spacing w:after="0" w:line="240" w:lineRule="auto"/>
        <w:rPr>
          <w:rFonts w:hint="eastAsia"/>
          <w:color w:val="000000"/>
          <w:kern w:val="2"/>
          <w:szCs w:val="24"/>
          <w:lang w:eastAsia="zh-TW"/>
        </w:rPr>
      </w:pPr>
      <w:r>
        <w:rPr>
          <w:rFonts w:hint="eastAsia"/>
          <w:color w:val="000000"/>
          <w:kern w:val="2"/>
          <w:szCs w:val="24"/>
          <w:lang w:eastAsia="zh-TW"/>
        </w:rPr>
        <w:t>保額換算基數：</w:t>
      </w:r>
    </w:p>
    <w:p w:rsidR="00966D4A" w:rsidRDefault="00966D4A" w:rsidP="007008C6">
      <w:pPr>
        <w:pStyle w:val="Tabletext"/>
        <w:keepLines w:val="0"/>
        <w:numPr>
          <w:ilvl w:val="6"/>
          <w:numId w:val="2"/>
          <w:numberingChange w:id="219" w:author="test" w:date="2009-03-18T15:32:00Z" w:original="%1:7:0:.%2:4:0:.%3:3:0:.%4:2:0:.%5:2:0:.%6:1:0:.%7:1:0:"/>
        </w:numPr>
        <w:spacing w:after="0" w:line="240" w:lineRule="auto"/>
        <w:rPr>
          <w:rFonts w:hint="eastAsia"/>
          <w:color w:val="000000"/>
          <w:kern w:val="2"/>
          <w:szCs w:val="24"/>
          <w:lang w:eastAsia="zh-TW"/>
        </w:rPr>
      </w:pPr>
      <w:r>
        <w:rPr>
          <w:rFonts w:hint="eastAsia"/>
          <w:color w:val="000000"/>
          <w:kern w:val="2"/>
          <w:szCs w:val="24"/>
          <w:lang w:eastAsia="zh-TW"/>
        </w:rPr>
        <w:t>IF DTAGD504.</w:t>
      </w:r>
      <w:r w:rsidR="00314493" w:rsidRPr="00314493">
        <w:rPr>
          <w:color w:val="000000"/>
          <w:kern w:val="2"/>
          <w:szCs w:val="24"/>
          <w:lang w:eastAsia="zh-TW"/>
        </w:rPr>
        <w:t xml:space="preserve"> </w:t>
      </w:r>
      <w:r w:rsidR="00314493" w:rsidRPr="00FF32F2">
        <w:rPr>
          <w:color w:val="000000"/>
          <w:kern w:val="2"/>
          <w:szCs w:val="24"/>
          <w:lang w:eastAsia="zh-TW"/>
        </w:rPr>
        <w:t>TIME</w:t>
      </w:r>
      <w:r w:rsidRPr="001A2F94">
        <w:rPr>
          <w:color w:val="000000"/>
          <w:kern w:val="2"/>
          <w:szCs w:val="24"/>
          <w:lang w:eastAsia="zh-TW"/>
        </w:rPr>
        <w:t>_HOSP</w:t>
      </w:r>
      <w:r w:rsidRPr="004D0863">
        <w:rPr>
          <w:color w:val="000000"/>
          <w:kern w:val="2"/>
          <w:szCs w:val="24"/>
          <w:lang w:eastAsia="zh-TW"/>
        </w:rPr>
        <w:t>_</w:t>
      </w:r>
      <w:r>
        <w:rPr>
          <w:rFonts w:hint="eastAsia"/>
          <w:color w:val="000000"/>
          <w:kern w:val="2"/>
          <w:szCs w:val="24"/>
          <w:lang w:eastAsia="zh-TW"/>
        </w:rPr>
        <w:t>2</w:t>
      </w:r>
      <w:r w:rsidRPr="004D0863">
        <w:rPr>
          <w:color w:val="000000"/>
          <w:kern w:val="2"/>
          <w:szCs w:val="24"/>
          <w:lang w:eastAsia="zh-TW"/>
        </w:rPr>
        <w:t>1</w:t>
      </w:r>
      <w:r>
        <w:rPr>
          <w:rFonts w:hint="eastAsia"/>
          <w:color w:val="000000"/>
          <w:kern w:val="2"/>
          <w:szCs w:val="24"/>
          <w:lang w:eastAsia="zh-TW"/>
        </w:rPr>
        <w:t xml:space="preserve"> &gt; 0</w:t>
      </w:r>
    </w:p>
    <w:p w:rsidR="00966D4A" w:rsidRDefault="00966D4A" w:rsidP="007008C6">
      <w:pPr>
        <w:pStyle w:val="Tabletext"/>
        <w:keepLines w:val="0"/>
        <w:numPr>
          <w:ilvl w:val="7"/>
          <w:numId w:val="2"/>
          <w:numberingChange w:id="220" w:author="test" w:date="2009-03-18T15:32:00Z" w:original="%1:7:0:.%2:4:0:.%3:3:0:.%4:2:0:.%5:2:0:.%6:1:0:.%7:1: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sidRPr="007008C6">
        <w:rPr>
          <w:color w:val="000000"/>
          <w:kern w:val="2"/>
          <w:szCs w:val="24"/>
          <w:lang w:eastAsia="zh-TW"/>
        </w:rPr>
        <w:t>系統代號</w:t>
      </w:r>
      <w:r w:rsidRPr="007008C6">
        <w:rPr>
          <w:rFonts w:hint="eastAsia"/>
          <w:color w:val="000000"/>
          <w:kern w:val="2"/>
          <w:szCs w:val="24"/>
          <w:lang w:eastAsia="zh-TW"/>
        </w:rPr>
        <w:t xml:space="preserve"> = AA</w:t>
      </w:r>
      <w:r w:rsidRPr="007008C6">
        <w:rPr>
          <w:rFonts w:hint="eastAsia"/>
          <w:color w:val="000000"/>
          <w:kern w:val="2"/>
          <w:szCs w:val="24"/>
          <w:lang w:eastAsia="zh-TW"/>
        </w:rPr>
        <w:t>、</w:t>
      </w:r>
      <w:r w:rsidRPr="007008C6">
        <w:rPr>
          <w:color w:val="000000"/>
          <w:kern w:val="2"/>
          <w:szCs w:val="24"/>
          <w:lang w:eastAsia="zh-TW"/>
        </w:rPr>
        <w:t>欄位名稱</w:t>
      </w:r>
      <w:r w:rsidRPr="007008C6">
        <w:rPr>
          <w:rFonts w:hint="eastAsia"/>
          <w:color w:val="000000"/>
          <w:kern w:val="2"/>
          <w:szCs w:val="24"/>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966D4A" w:rsidRDefault="00966D4A" w:rsidP="007008C6">
      <w:pPr>
        <w:pStyle w:val="Tabletext"/>
        <w:keepLines w:val="0"/>
        <w:numPr>
          <w:ilvl w:val="7"/>
          <w:numId w:val="2"/>
          <w:numberingChange w:id="221" w:author="test" w:date="2009-03-18T15:32:00Z" w:original="%1:7:0:.%2:4:0:.%3:3:0:.%4:2:0:.%5:2:0:.%6:1:0:.%7:1:0:.%8:2:0:"/>
        </w:numPr>
        <w:spacing w:after="0" w:line="240" w:lineRule="auto"/>
        <w:rPr>
          <w:rFonts w:hint="eastAsia"/>
          <w:color w:val="000000"/>
          <w:kern w:val="2"/>
          <w:szCs w:val="24"/>
          <w:lang w:eastAsia="zh-TW"/>
        </w:rPr>
      </w:pPr>
      <w:r>
        <w:rPr>
          <w:rFonts w:hint="eastAsia"/>
          <w:color w:val="000000"/>
          <w:kern w:val="2"/>
          <w:szCs w:val="24"/>
          <w:lang w:eastAsia="zh-TW"/>
        </w:rPr>
        <w:t>O_</w:t>
      </w:r>
      <w:r w:rsidRPr="007008C6">
        <w:rPr>
          <w:color w:val="000000"/>
          <w:kern w:val="2"/>
          <w:szCs w:val="24"/>
          <w:lang w:eastAsia="zh-TW"/>
        </w:rPr>
        <w:t>級距</w:t>
      </w:r>
      <w:r w:rsidRPr="007008C6">
        <w:rPr>
          <w:rFonts w:hint="eastAsia"/>
          <w:color w:val="000000"/>
          <w:kern w:val="2"/>
          <w:szCs w:val="24"/>
          <w:lang w:eastAsia="zh-TW"/>
        </w:rPr>
        <w:t xml:space="preserve"> = </w:t>
      </w:r>
      <w:r>
        <w:rPr>
          <w:rFonts w:hint="eastAsia"/>
          <w:color w:val="000000"/>
          <w:kern w:val="2"/>
          <w:szCs w:val="24"/>
          <w:lang w:eastAsia="zh-TW"/>
        </w:rPr>
        <w:t>中文代碼</w:t>
      </w:r>
    </w:p>
    <w:p w:rsidR="00966D4A" w:rsidRDefault="00966D4A" w:rsidP="007008C6">
      <w:pPr>
        <w:pStyle w:val="Tabletext"/>
        <w:keepLines w:val="0"/>
        <w:numPr>
          <w:ilvl w:val="5"/>
          <w:numId w:val="2"/>
          <w:numberingChange w:id="222" w:author="test" w:date="2009-03-18T15:32:00Z" w:original="%1:7:0:.%2:4:0:.%3:3:0:.%4:2:0:.%5:2:0:.%6:2:0:"/>
        </w:numPr>
        <w:spacing w:after="0" w:line="240" w:lineRule="auto"/>
        <w:rPr>
          <w:rFonts w:hint="eastAsia"/>
          <w:color w:val="000000"/>
          <w:kern w:val="2"/>
          <w:szCs w:val="24"/>
          <w:lang w:eastAsia="zh-TW"/>
        </w:rPr>
      </w:pPr>
      <w:r>
        <w:rPr>
          <w:rFonts w:hint="eastAsia"/>
          <w:color w:val="000000"/>
          <w:kern w:val="2"/>
          <w:szCs w:val="24"/>
          <w:lang w:eastAsia="zh-TW"/>
        </w:rPr>
        <w:t>IF DTAGD504.</w:t>
      </w:r>
      <w:r w:rsidR="00C76258" w:rsidRPr="004F742E">
        <w:rPr>
          <w:color w:val="000000"/>
          <w:kern w:val="2"/>
          <w:szCs w:val="24"/>
          <w:lang w:eastAsia="zh-TW"/>
        </w:rPr>
        <w:t xml:space="preserve"> TIME_HOSP_CHOSE</w:t>
      </w:r>
      <w:r w:rsidR="00C76258" w:rsidRPr="004F742E">
        <w:rPr>
          <w:rFonts w:ascii="Arial" w:hAnsi="Arial" w:cs="Arial"/>
        </w:rPr>
        <w:t xml:space="preserve"> </w:t>
      </w:r>
      <w:r w:rsidRPr="009A2090">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r>
        <w:rPr>
          <w:rFonts w:hint="eastAsia"/>
          <w:color w:val="000000"/>
          <w:kern w:val="2"/>
          <w:szCs w:val="24"/>
          <w:lang w:eastAsia="zh-TW"/>
        </w:rPr>
        <w:t>(</w:t>
      </w:r>
      <w:r w:rsidRPr="007008C6">
        <w:rPr>
          <w:color w:val="000000"/>
          <w:kern w:val="2"/>
          <w:szCs w:val="24"/>
          <w:lang w:eastAsia="zh-TW"/>
        </w:rPr>
        <w:t>擇優</w:t>
      </w:r>
      <w:r w:rsidRPr="007008C6">
        <w:rPr>
          <w:rFonts w:hint="eastAsia"/>
          <w:color w:val="000000"/>
          <w:kern w:val="2"/>
          <w:szCs w:val="24"/>
          <w:lang w:eastAsia="zh-TW"/>
        </w:rPr>
        <w:t>)</w:t>
      </w:r>
    </w:p>
    <w:p w:rsidR="00966D4A" w:rsidRDefault="00966D4A" w:rsidP="007008C6">
      <w:pPr>
        <w:pStyle w:val="Tabletext"/>
        <w:keepLines w:val="0"/>
        <w:numPr>
          <w:ilvl w:val="6"/>
          <w:numId w:val="2"/>
          <w:numberingChange w:id="223" w:author="test" w:date="2009-03-18T15:32:00Z" w:original="%1:7:0:.%2:4:0:.%3:3:0:.%4:2:0:.%5:2:0:.%6:2: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7008C6">
        <w:rPr>
          <w:color w:val="000000"/>
          <w:kern w:val="2"/>
          <w:szCs w:val="24"/>
          <w:lang w:eastAsia="zh-TW"/>
        </w:rPr>
        <w:t>在住院限額內實支實付</w:t>
      </w:r>
      <w:r w:rsidRPr="007008C6">
        <w:rPr>
          <w:rFonts w:hint="eastAsia"/>
          <w:color w:val="000000"/>
          <w:kern w:val="2"/>
          <w:szCs w:val="24"/>
          <w:lang w:eastAsia="zh-TW"/>
        </w:rPr>
        <w:t>與</w:t>
      </w:r>
      <w:r w:rsidRPr="007008C6">
        <w:rPr>
          <w:color w:val="000000"/>
          <w:kern w:val="2"/>
          <w:szCs w:val="24"/>
          <w:lang w:eastAsia="zh-TW"/>
        </w:rPr>
        <w:t>每</w:t>
      </w:r>
      <w:r w:rsidRPr="007008C6">
        <w:rPr>
          <w:rFonts w:hint="eastAsia"/>
          <w:color w:val="000000"/>
          <w:kern w:val="2"/>
          <w:szCs w:val="24"/>
          <w:lang w:eastAsia="zh-TW"/>
        </w:rPr>
        <w:t>’</w:t>
      </w:r>
      <w:r w:rsidRPr="007008C6">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7008C6">
        <w:rPr>
          <w:color w:val="000000"/>
          <w:kern w:val="2"/>
          <w:szCs w:val="24"/>
          <w:lang w:eastAsia="zh-TW"/>
        </w:rPr>
        <w:t>級距</w:t>
      </w:r>
      <w:r w:rsidRPr="007008C6">
        <w:rPr>
          <w:rFonts w:hint="eastAsia"/>
          <w:color w:val="000000"/>
          <w:kern w:val="2"/>
          <w:szCs w:val="24"/>
          <w:lang w:eastAsia="zh-TW"/>
        </w:rPr>
        <w:t>+</w:t>
      </w:r>
      <w:r w:rsidRPr="007008C6">
        <w:rPr>
          <w:rFonts w:hint="eastAsia"/>
          <w:color w:val="000000"/>
          <w:kern w:val="2"/>
          <w:szCs w:val="24"/>
          <w:lang w:eastAsia="zh-TW"/>
        </w:rPr>
        <w:t>’</w:t>
      </w:r>
      <w:r w:rsidRPr="007008C6">
        <w:rPr>
          <w:color w:val="000000"/>
          <w:kern w:val="2"/>
          <w:szCs w:val="24"/>
          <w:lang w:eastAsia="zh-TW"/>
        </w:rPr>
        <w:t>元換算</w:t>
      </w:r>
      <w:r w:rsidR="0021152A" w:rsidRPr="007008C6">
        <w:rPr>
          <w:color w:val="000000"/>
          <w:kern w:val="2"/>
          <w:szCs w:val="24"/>
          <w:lang w:eastAsia="zh-TW"/>
        </w:rPr>
        <w:t>每次住院雜費</w:t>
      </w:r>
      <w:r w:rsidRPr="007008C6">
        <w:rPr>
          <w:rFonts w:hint="eastAsia"/>
          <w:color w:val="000000"/>
          <w:kern w:val="2"/>
          <w:szCs w:val="24"/>
          <w:lang w:eastAsia="zh-TW"/>
        </w:rPr>
        <w:t>’</w:t>
      </w:r>
      <w:r w:rsidRPr="007008C6">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003D1CC0" w:rsidRPr="00FF32F2">
        <w:rPr>
          <w:color w:val="000000"/>
          <w:kern w:val="2"/>
          <w:szCs w:val="24"/>
          <w:lang w:eastAsia="zh-TW"/>
        </w:rPr>
        <w:t>TIME</w:t>
      </w:r>
      <w:r w:rsidR="003D1CC0" w:rsidRPr="001A2F94">
        <w:rPr>
          <w:color w:val="000000"/>
          <w:kern w:val="2"/>
          <w:szCs w:val="24"/>
          <w:lang w:eastAsia="zh-TW"/>
        </w:rPr>
        <w:t>_HOSP</w:t>
      </w:r>
      <w:r w:rsidR="003D1CC0" w:rsidRPr="004D0863">
        <w:rPr>
          <w:color w:val="000000"/>
          <w:kern w:val="2"/>
          <w:szCs w:val="24"/>
          <w:lang w:eastAsia="zh-TW"/>
        </w:rPr>
        <w:t>_</w:t>
      </w:r>
      <w:r w:rsidR="003D1CC0">
        <w:rPr>
          <w:rFonts w:hint="eastAsia"/>
          <w:color w:val="000000"/>
          <w:kern w:val="2"/>
          <w:szCs w:val="24"/>
          <w:lang w:eastAsia="zh-TW"/>
        </w:rPr>
        <w:t>22</w:t>
      </w:r>
      <w:r w:rsidRPr="007008C6">
        <w:rPr>
          <w:rFonts w:hint="eastAsia"/>
          <w:color w:val="000000"/>
          <w:kern w:val="2"/>
          <w:szCs w:val="24"/>
          <w:lang w:eastAsia="zh-TW"/>
        </w:rPr>
        <w:t>+</w:t>
      </w:r>
      <w:r w:rsidRPr="007008C6">
        <w:rPr>
          <w:rFonts w:hint="eastAsia"/>
          <w:color w:val="000000"/>
          <w:kern w:val="2"/>
          <w:szCs w:val="24"/>
          <w:lang w:eastAsia="zh-TW"/>
        </w:rPr>
        <w:t>’</w:t>
      </w:r>
      <w:r w:rsidRPr="007008C6">
        <w:rPr>
          <w:color w:val="000000"/>
          <w:kern w:val="2"/>
          <w:szCs w:val="24"/>
          <w:lang w:eastAsia="zh-TW"/>
        </w:rPr>
        <w:t>元</w:t>
      </w:r>
      <w:r w:rsidRPr="007008C6">
        <w:rPr>
          <w:rFonts w:hint="eastAsia"/>
          <w:color w:val="000000"/>
          <w:kern w:val="2"/>
          <w:szCs w:val="24"/>
          <w:lang w:eastAsia="zh-TW"/>
        </w:rPr>
        <w:t>，</w:t>
      </w:r>
      <w:r w:rsidRPr="007008C6">
        <w:rPr>
          <w:color w:val="000000"/>
          <w:kern w:val="2"/>
          <w:szCs w:val="24"/>
          <w:lang w:eastAsia="zh-TW"/>
        </w:rPr>
        <w:t>擇優</w:t>
      </w:r>
      <w:r w:rsidRPr="007008C6">
        <w:rPr>
          <w:rFonts w:hint="eastAsia"/>
          <w:color w:val="000000"/>
          <w:kern w:val="2"/>
          <w:szCs w:val="24"/>
          <w:lang w:eastAsia="zh-TW"/>
        </w:rPr>
        <w:t>給付’</w:t>
      </w:r>
    </w:p>
    <w:p w:rsidR="00966D4A" w:rsidRDefault="00966D4A" w:rsidP="007008C6">
      <w:pPr>
        <w:pStyle w:val="Tabletext"/>
        <w:keepLines w:val="0"/>
        <w:numPr>
          <w:ilvl w:val="5"/>
          <w:numId w:val="2"/>
          <w:numberingChange w:id="224" w:author="test" w:date="2009-03-18T15:32:00Z" w:original="%1:7:0:.%2:4:0:.%3:3:0:.%4:2:0:.%5:2:0:.%6:3:0:"/>
        </w:numPr>
        <w:spacing w:after="0" w:line="240" w:lineRule="auto"/>
        <w:rPr>
          <w:rFonts w:hint="eastAsia"/>
          <w:color w:val="000000"/>
          <w:kern w:val="2"/>
          <w:szCs w:val="24"/>
          <w:lang w:eastAsia="zh-TW"/>
        </w:rPr>
      </w:pPr>
      <w:r>
        <w:rPr>
          <w:rFonts w:hint="eastAsia"/>
          <w:color w:val="000000"/>
          <w:kern w:val="2"/>
          <w:szCs w:val="24"/>
          <w:lang w:eastAsia="zh-TW"/>
        </w:rPr>
        <w:t>ELSE IF DTAGD504.</w:t>
      </w:r>
      <w:r w:rsidR="00C76258" w:rsidRPr="00C76258">
        <w:rPr>
          <w:rFonts w:ascii="Arial" w:hAnsi="Arial" w:cs="Arial"/>
        </w:rPr>
        <w:t xml:space="preserve"> </w:t>
      </w:r>
      <w:r w:rsidR="00C76258" w:rsidRPr="004F742E">
        <w:rPr>
          <w:color w:val="000000"/>
          <w:kern w:val="2"/>
          <w:szCs w:val="24"/>
          <w:lang w:eastAsia="zh-TW"/>
        </w:rPr>
        <w:t xml:space="preserve">TIME_HOSP_CHOSE </w:t>
      </w:r>
      <w:r w:rsidRPr="009A2090">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color w:val="000000"/>
            <w:kern w:val="2"/>
            <w:szCs w:val="24"/>
            <w:lang w:eastAsia="zh-TW"/>
          </w:rPr>
          <w:t>2</w:t>
        </w:r>
        <w:r>
          <w:rPr>
            <w:color w:val="000000"/>
            <w:kern w:val="2"/>
            <w:szCs w:val="24"/>
            <w:lang w:eastAsia="zh-TW"/>
          </w:rPr>
          <w:t>’</w:t>
        </w:r>
      </w:smartTag>
      <w:r>
        <w:rPr>
          <w:rFonts w:hint="eastAsia"/>
          <w:color w:val="000000"/>
          <w:kern w:val="2"/>
          <w:szCs w:val="24"/>
          <w:lang w:eastAsia="zh-TW"/>
        </w:rPr>
        <w:t>(</w:t>
      </w:r>
      <w:r w:rsidRPr="007008C6">
        <w:rPr>
          <w:color w:val="000000"/>
          <w:kern w:val="2"/>
          <w:szCs w:val="24"/>
          <w:lang w:eastAsia="zh-TW"/>
        </w:rPr>
        <w:t>額外給付</w:t>
      </w:r>
      <w:r w:rsidRPr="007008C6">
        <w:rPr>
          <w:rFonts w:hint="eastAsia"/>
          <w:color w:val="000000"/>
          <w:kern w:val="2"/>
          <w:szCs w:val="24"/>
          <w:lang w:eastAsia="zh-TW"/>
        </w:rPr>
        <w:t>)</w:t>
      </w:r>
    </w:p>
    <w:p w:rsidR="00966D4A" w:rsidRDefault="00966D4A" w:rsidP="007008C6">
      <w:pPr>
        <w:pStyle w:val="Tabletext"/>
        <w:keepLines w:val="0"/>
        <w:numPr>
          <w:ilvl w:val="6"/>
          <w:numId w:val="2"/>
          <w:numberingChange w:id="225" w:author="test" w:date="2009-03-18T15:32:00Z" w:original="%1:7:0:.%2:4:0:.%3:3:0:.%4:2:0:.%5:2:0:.%6:3: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7008C6">
        <w:rPr>
          <w:color w:val="000000"/>
          <w:kern w:val="2"/>
          <w:szCs w:val="24"/>
          <w:lang w:eastAsia="zh-TW"/>
        </w:rPr>
        <w:t>在住院限額內實支實付</w:t>
      </w:r>
      <w:r w:rsidRPr="007008C6">
        <w:rPr>
          <w:rFonts w:hint="eastAsia"/>
          <w:color w:val="000000"/>
          <w:kern w:val="2"/>
          <w:szCs w:val="24"/>
          <w:lang w:eastAsia="zh-TW"/>
        </w:rPr>
        <w:t>，若具</w:t>
      </w:r>
      <w:r w:rsidRPr="007008C6">
        <w:rPr>
          <w:color w:val="000000"/>
          <w:kern w:val="2"/>
          <w:szCs w:val="24"/>
          <w:lang w:eastAsia="zh-TW"/>
        </w:rPr>
        <w:t>社保證明</w:t>
      </w:r>
      <w:r w:rsidRPr="007008C6">
        <w:rPr>
          <w:rFonts w:hint="eastAsia"/>
          <w:color w:val="000000"/>
          <w:kern w:val="2"/>
          <w:szCs w:val="24"/>
          <w:lang w:eastAsia="zh-TW"/>
        </w:rPr>
        <w:t>，</w:t>
      </w:r>
      <w:r w:rsidRPr="007008C6">
        <w:rPr>
          <w:color w:val="000000"/>
          <w:kern w:val="2"/>
          <w:szCs w:val="24"/>
          <w:lang w:eastAsia="zh-TW"/>
        </w:rPr>
        <w:t>額外給付每</w:t>
      </w:r>
      <w:r w:rsidRPr="007008C6">
        <w:rPr>
          <w:rFonts w:hint="eastAsia"/>
          <w:color w:val="000000"/>
          <w:kern w:val="2"/>
          <w:szCs w:val="24"/>
          <w:lang w:eastAsia="zh-TW"/>
        </w:rPr>
        <w:t>’</w:t>
      </w:r>
      <w:r w:rsidRPr="007008C6">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7008C6">
        <w:rPr>
          <w:color w:val="000000"/>
          <w:kern w:val="2"/>
          <w:szCs w:val="24"/>
          <w:lang w:eastAsia="zh-TW"/>
        </w:rPr>
        <w:t>級距</w:t>
      </w:r>
      <w:r w:rsidRPr="007008C6">
        <w:rPr>
          <w:rFonts w:hint="eastAsia"/>
          <w:color w:val="000000"/>
          <w:kern w:val="2"/>
          <w:szCs w:val="24"/>
          <w:lang w:eastAsia="zh-TW"/>
        </w:rPr>
        <w:t>+</w:t>
      </w:r>
      <w:r w:rsidRPr="007008C6">
        <w:rPr>
          <w:rFonts w:hint="eastAsia"/>
          <w:color w:val="000000"/>
          <w:kern w:val="2"/>
          <w:szCs w:val="24"/>
          <w:lang w:eastAsia="zh-TW"/>
        </w:rPr>
        <w:t>’</w:t>
      </w:r>
      <w:r w:rsidRPr="007008C6">
        <w:rPr>
          <w:color w:val="000000"/>
          <w:kern w:val="2"/>
          <w:szCs w:val="24"/>
          <w:lang w:eastAsia="zh-TW"/>
        </w:rPr>
        <w:t>元換算</w:t>
      </w:r>
      <w:r w:rsidR="002C2B6C" w:rsidRPr="007008C6">
        <w:rPr>
          <w:color w:val="000000"/>
          <w:kern w:val="2"/>
          <w:szCs w:val="24"/>
          <w:lang w:eastAsia="zh-TW"/>
        </w:rPr>
        <w:t>每次住院雜費</w:t>
      </w:r>
      <w:r w:rsidRPr="007008C6">
        <w:rPr>
          <w:rFonts w:hint="eastAsia"/>
          <w:color w:val="000000"/>
          <w:kern w:val="2"/>
          <w:szCs w:val="24"/>
          <w:lang w:eastAsia="zh-TW"/>
        </w:rPr>
        <w:t>’</w:t>
      </w:r>
      <w:r w:rsidRPr="007008C6">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00392423" w:rsidRPr="00FF32F2">
        <w:rPr>
          <w:color w:val="000000"/>
          <w:kern w:val="2"/>
          <w:szCs w:val="24"/>
          <w:lang w:eastAsia="zh-TW"/>
        </w:rPr>
        <w:t>TIME</w:t>
      </w:r>
      <w:r w:rsidR="00392423" w:rsidRPr="001A2F94">
        <w:rPr>
          <w:color w:val="000000"/>
          <w:kern w:val="2"/>
          <w:szCs w:val="24"/>
          <w:lang w:eastAsia="zh-TW"/>
        </w:rPr>
        <w:t>_HOSP</w:t>
      </w:r>
      <w:r w:rsidR="00392423" w:rsidRPr="004D0863">
        <w:rPr>
          <w:color w:val="000000"/>
          <w:kern w:val="2"/>
          <w:szCs w:val="24"/>
          <w:lang w:eastAsia="zh-TW"/>
        </w:rPr>
        <w:t>_</w:t>
      </w:r>
      <w:r w:rsidR="00392423">
        <w:rPr>
          <w:rFonts w:hint="eastAsia"/>
          <w:color w:val="000000"/>
          <w:kern w:val="2"/>
          <w:szCs w:val="24"/>
          <w:lang w:eastAsia="zh-TW"/>
        </w:rPr>
        <w:t>22</w:t>
      </w:r>
      <w:r>
        <w:rPr>
          <w:rFonts w:ascii="sөũ" w:hAnsi="sөũ" w:hint="eastAsia"/>
          <w:lang w:eastAsia="zh-TW"/>
        </w:rPr>
        <w:t>+</w:t>
      </w:r>
      <w:r>
        <w:rPr>
          <w:rFonts w:ascii="sөũ" w:hAnsi="sөũ" w:hint="eastAsia"/>
          <w:lang w:eastAsia="zh-TW"/>
        </w:rPr>
        <w:t>’</w:t>
      </w:r>
      <w:r>
        <w:rPr>
          <w:rFonts w:ascii="sөũ" w:hAnsi="sөũ"/>
        </w:rPr>
        <w:t>元</w:t>
      </w:r>
      <w:r>
        <w:rPr>
          <w:rFonts w:ascii="sөũ" w:hAnsi="sөũ" w:hint="eastAsia"/>
          <w:lang w:eastAsia="zh-TW"/>
        </w:rPr>
        <w:t>’</w:t>
      </w:r>
    </w:p>
    <w:p w:rsidR="00966D4A" w:rsidRPr="004D2F0E" w:rsidRDefault="00966D4A" w:rsidP="00966D4A">
      <w:pPr>
        <w:pStyle w:val="Tabletext"/>
        <w:keepLines w:val="0"/>
        <w:numPr>
          <w:ilvl w:val="5"/>
          <w:numId w:val="2"/>
          <w:numberingChange w:id="226" w:author="test" w:date="2009-03-18T15:32:00Z" w:original="%1:7:0:.%2:4:0:.%3:3:0:.%4:2:0:.%5:2:0:.%6:4:0:"/>
        </w:numPr>
        <w:spacing w:after="0" w:line="240" w:lineRule="auto"/>
        <w:rPr>
          <w:rFonts w:hint="eastAsia"/>
          <w:color w:val="000000"/>
          <w:kern w:val="2"/>
          <w:szCs w:val="24"/>
          <w:lang w:eastAsia="zh-TW"/>
        </w:rPr>
      </w:pPr>
      <w:r w:rsidRPr="004542E7">
        <w:rPr>
          <w:rStyle w:val="textgreen1"/>
          <w:color w:val="auto"/>
          <w:lang w:eastAsia="zh-TW"/>
        </w:rPr>
        <w:t>每日</w:t>
      </w:r>
      <w:r w:rsidR="00C1544C" w:rsidRPr="00C1544C">
        <w:rPr>
          <w:rStyle w:val="textgreen1"/>
          <w:color w:val="auto"/>
          <w:lang w:eastAsia="zh-TW"/>
        </w:rPr>
        <w:t>住院醫療</w:t>
      </w:r>
      <w:r w:rsidRPr="004542E7">
        <w:rPr>
          <w:rStyle w:val="textgreen1"/>
          <w:color w:val="auto"/>
          <w:lang w:eastAsia="zh-TW"/>
        </w:rPr>
        <w:t>費</w:t>
      </w:r>
      <w:r>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966D4A">
        <w:tc>
          <w:tcPr>
            <w:tcW w:w="2170" w:type="dxa"/>
            <w:shd w:val="clear" w:color="auto" w:fill="D9D9D9"/>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966D4A">
        <w:tc>
          <w:tcPr>
            <w:tcW w:w="2170" w:type="dxa"/>
          </w:tcPr>
          <w:p w:rsidR="00966D4A" w:rsidRDefault="00966D4A" w:rsidP="00966D4A">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966D4A" w:rsidRDefault="00966D4A" w:rsidP="00966D4A">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醫療實支</w:t>
            </w:r>
            <w:r>
              <w:rPr>
                <w:color w:val="000000"/>
                <w:kern w:val="2"/>
                <w:szCs w:val="24"/>
                <w:lang w:eastAsia="zh-TW"/>
              </w:rPr>
              <w:t>’</w:t>
            </w:r>
          </w:p>
        </w:tc>
        <w:tc>
          <w:tcPr>
            <w:tcW w:w="2863" w:type="dxa"/>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966D4A">
        <w:tc>
          <w:tcPr>
            <w:tcW w:w="2170" w:type="dxa"/>
          </w:tcPr>
          <w:p w:rsidR="00966D4A" w:rsidRDefault="00966D4A" w:rsidP="00966D4A">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966D4A" w:rsidRPr="00F36230" w:rsidRDefault="00966D4A" w:rsidP="00966D4A">
            <w:pPr>
              <w:pStyle w:val="Tabletext"/>
              <w:keepLines w:val="0"/>
              <w:spacing w:after="0" w:line="240" w:lineRule="auto"/>
              <w:rPr>
                <w:rFonts w:ascii="sөũ" w:hAnsi="sөũ" w:hint="eastAsia"/>
                <w:szCs w:val="24"/>
              </w:rPr>
            </w:pPr>
            <w:r>
              <w:rPr>
                <w:rFonts w:hint="eastAsia"/>
                <w:color w:val="000000"/>
                <w:kern w:val="2"/>
                <w:szCs w:val="24"/>
                <w:lang w:eastAsia="zh-TW"/>
              </w:rPr>
              <w:t>DTAGD504</w:t>
            </w:r>
            <w:r w:rsidRPr="00604396">
              <w:rPr>
                <w:rFonts w:ascii="sөũ" w:hAnsi="sөũ" w:hint="eastAsia"/>
              </w:rPr>
              <w:t>.</w:t>
            </w:r>
            <w:r w:rsidR="00444A80" w:rsidRPr="00674EC9">
              <w:rPr>
                <w:rFonts w:hint="eastAsia"/>
                <w:color w:val="000000"/>
                <w:kern w:val="2"/>
                <w:szCs w:val="24"/>
                <w:lang w:eastAsia="zh-TW"/>
              </w:rPr>
              <w:t>TIME_HOSP</w:t>
            </w:r>
            <w:r w:rsidRPr="00F36230">
              <w:rPr>
                <w:rFonts w:ascii="sөũ" w:hAnsi="sөũ"/>
              </w:rPr>
              <w:t>_NAME</w:t>
            </w:r>
          </w:p>
        </w:tc>
        <w:tc>
          <w:tcPr>
            <w:tcW w:w="2863" w:type="dxa"/>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966D4A">
        <w:tc>
          <w:tcPr>
            <w:tcW w:w="2170" w:type="dxa"/>
          </w:tcPr>
          <w:p w:rsidR="00966D4A" w:rsidRDefault="00966D4A" w:rsidP="00966D4A">
            <w:pPr>
              <w:pStyle w:val="Tabletext"/>
              <w:keepLines w:val="0"/>
              <w:spacing w:after="0" w:line="240" w:lineRule="auto"/>
              <w:rPr>
                <w:rFonts w:ascii="sөũ" w:hAnsi="sөũ"/>
              </w:rPr>
            </w:pPr>
            <w:r>
              <w:rPr>
                <w:rFonts w:ascii="sөũ" w:hAnsi="sөũ"/>
              </w:rPr>
              <w:t>理賠內容說明</w:t>
            </w:r>
          </w:p>
        </w:tc>
        <w:tc>
          <w:tcPr>
            <w:tcW w:w="3184" w:type="dxa"/>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966D4A" w:rsidRDefault="00966D4A" w:rsidP="00966D4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966D4A" w:rsidRDefault="00966D4A" w:rsidP="00D83A51">
      <w:pPr>
        <w:pStyle w:val="Tabletext"/>
        <w:keepLines w:val="0"/>
        <w:spacing w:after="0" w:line="240" w:lineRule="auto"/>
        <w:rPr>
          <w:rFonts w:hint="eastAsia"/>
          <w:color w:val="000000"/>
          <w:kern w:val="2"/>
          <w:szCs w:val="24"/>
          <w:lang w:eastAsia="zh-TW"/>
        </w:rPr>
      </w:pPr>
    </w:p>
    <w:p w:rsidR="00EC0D39" w:rsidRPr="00EC0D39" w:rsidRDefault="00863964" w:rsidP="00863964">
      <w:pPr>
        <w:pStyle w:val="Tabletext"/>
        <w:keepLines w:val="0"/>
        <w:numPr>
          <w:ilvl w:val="3"/>
          <w:numId w:val="2"/>
          <w:numberingChange w:id="227" w:author="test" w:date="2009-03-18T15:32:00Z" w:original="%1:7:0:.%2:4:0:.%3:3:0:.%4:3: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DTAGD504.</w:t>
      </w:r>
      <w:r w:rsidR="006C5A7B" w:rsidRPr="006C5A7B">
        <w:rPr>
          <w:rFonts w:hint="eastAsia"/>
          <w:color w:val="000000"/>
          <w:kern w:val="2"/>
          <w:szCs w:val="24"/>
          <w:lang w:eastAsia="zh-TW"/>
        </w:rPr>
        <w:t>TIME_OP_CODE</w:t>
      </w:r>
      <w:r w:rsidRPr="004327A8">
        <w:rPr>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780DD1" w:rsidRPr="00780DD1">
        <w:rPr>
          <w:rStyle w:val="textgreen1"/>
          <w:color w:val="auto"/>
        </w:rPr>
        <w:t>每次手術</w:t>
      </w:r>
      <w:r w:rsidRPr="004542E7">
        <w:rPr>
          <w:rStyle w:val="textgreen1"/>
          <w:color w:val="auto"/>
        </w:rPr>
        <w:t>費</w:t>
      </w:r>
      <w:r w:rsidRPr="00A43C19">
        <w:rPr>
          <w:rStyle w:val="textgreen1"/>
          <w:rFonts w:hint="eastAsia"/>
          <w:color w:val="auto"/>
          <w:lang w:eastAsia="zh-TW"/>
        </w:rPr>
        <w:t>)</w:t>
      </w:r>
    </w:p>
    <w:p w:rsidR="00863964" w:rsidRDefault="00863964" w:rsidP="00EC0D39">
      <w:pPr>
        <w:pStyle w:val="Tabletext"/>
        <w:keepLines w:val="0"/>
        <w:numPr>
          <w:ilvl w:val="4"/>
          <w:numId w:val="2"/>
          <w:numberingChange w:id="228" w:author="test" w:date="2009-03-18T15:32:00Z" w:original="%1:7:0:.%2:4:0:.%3:3:0:.%4:3: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863964" w:rsidRDefault="00863964" w:rsidP="00863964">
      <w:pPr>
        <w:pStyle w:val="Tabletext"/>
        <w:keepLines w:val="0"/>
        <w:numPr>
          <w:ilvl w:val="4"/>
          <w:numId w:val="2"/>
          <w:numberingChange w:id="229" w:author="test" w:date="2009-03-18T15:32:00Z" w:original="%1:7:0:.%2:4:0:.%3:3:0:.%4:3:0:.%5:2:0:"/>
        </w:numPr>
        <w:spacing w:after="0" w:line="240" w:lineRule="auto"/>
        <w:rPr>
          <w:rFonts w:hint="eastAsia"/>
          <w:color w:val="000000"/>
          <w:kern w:val="2"/>
          <w:szCs w:val="24"/>
          <w:lang w:eastAsia="zh-TW"/>
        </w:rPr>
      </w:pPr>
      <w:r>
        <w:rPr>
          <w:rFonts w:hint="eastAsia"/>
          <w:color w:val="000000"/>
          <w:kern w:val="2"/>
          <w:szCs w:val="24"/>
          <w:lang w:eastAsia="zh-TW"/>
        </w:rPr>
        <w:t>IF DTAGD504.</w:t>
      </w:r>
      <w:r w:rsidRPr="00FF32F2">
        <w:rPr>
          <w:color w:val="000000"/>
          <w:kern w:val="2"/>
          <w:szCs w:val="24"/>
          <w:lang w:eastAsia="zh-TW"/>
        </w:rPr>
        <w:t>TIME_</w:t>
      </w:r>
      <w:r w:rsidRPr="00FF32F2">
        <w:rPr>
          <w:rFonts w:hint="eastAsia"/>
          <w:color w:val="000000"/>
          <w:kern w:val="2"/>
          <w:szCs w:val="24"/>
          <w:lang w:eastAsia="zh-TW"/>
        </w:rPr>
        <w:t>OP_1</w:t>
      </w:r>
      <w:r w:rsidRPr="001A2F94">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EC0D39" w:rsidRDefault="00EC0D39" w:rsidP="00EC0D39">
      <w:pPr>
        <w:pStyle w:val="Tabletext"/>
        <w:keepLines w:val="0"/>
        <w:numPr>
          <w:ilvl w:val="5"/>
          <w:numId w:val="2"/>
          <w:numberingChange w:id="230" w:author="test" w:date="2009-03-18T15:32:00Z" w:original="%1:7:0:.%2:4:0:.%3:3:0:.%4:3:0:.%5:2:0:.%6:1:0:"/>
        </w:numPr>
        <w:spacing w:after="0" w:line="240" w:lineRule="auto"/>
        <w:rPr>
          <w:rFonts w:hint="eastAsia"/>
          <w:color w:val="000000"/>
          <w:kern w:val="2"/>
          <w:szCs w:val="24"/>
          <w:lang w:eastAsia="zh-TW"/>
        </w:rPr>
      </w:pPr>
      <w:r>
        <w:rPr>
          <w:rFonts w:hint="eastAsia"/>
          <w:color w:val="000000"/>
          <w:kern w:val="2"/>
          <w:szCs w:val="24"/>
          <w:lang w:eastAsia="zh-TW"/>
        </w:rPr>
        <w:t>保額換算基數：</w:t>
      </w:r>
    </w:p>
    <w:p w:rsidR="00863964" w:rsidRDefault="00863964" w:rsidP="00EC0D39">
      <w:pPr>
        <w:pStyle w:val="Tabletext"/>
        <w:keepLines w:val="0"/>
        <w:numPr>
          <w:ilvl w:val="6"/>
          <w:numId w:val="2"/>
          <w:numberingChange w:id="231" w:author="test" w:date="2009-03-18T15:32:00Z" w:original="%1:7:0:.%2:4:0:.%3:3:0:.%4:3:0:.%5:2:0:.%6:1:0:.%7:1:0:"/>
        </w:numPr>
        <w:spacing w:after="0" w:line="240" w:lineRule="auto"/>
        <w:rPr>
          <w:rFonts w:hint="eastAsia"/>
          <w:color w:val="000000"/>
          <w:kern w:val="2"/>
          <w:szCs w:val="24"/>
          <w:lang w:eastAsia="zh-TW"/>
        </w:rPr>
      </w:pPr>
      <w:r>
        <w:rPr>
          <w:rFonts w:hint="eastAsia"/>
          <w:color w:val="000000"/>
          <w:kern w:val="2"/>
          <w:szCs w:val="24"/>
          <w:lang w:eastAsia="zh-TW"/>
        </w:rPr>
        <w:t>IF DTAGD504.</w:t>
      </w:r>
      <w:r w:rsidR="003618A9" w:rsidRPr="00D221F7">
        <w:rPr>
          <w:rFonts w:hint="eastAsia"/>
          <w:color w:val="000000"/>
          <w:kern w:val="2"/>
          <w:szCs w:val="24"/>
          <w:lang w:eastAsia="zh-TW"/>
        </w:rPr>
        <w:t>TIME_</w:t>
      </w:r>
      <w:r w:rsidR="003618A9" w:rsidRPr="00D221F7">
        <w:rPr>
          <w:color w:val="000000"/>
          <w:kern w:val="2"/>
          <w:szCs w:val="24"/>
          <w:lang w:eastAsia="zh-TW"/>
        </w:rPr>
        <w:t>OP</w:t>
      </w:r>
      <w:r w:rsidRPr="004D0863">
        <w:rPr>
          <w:color w:val="000000"/>
          <w:kern w:val="2"/>
          <w:szCs w:val="24"/>
          <w:lang w:eastAsia="zh-TW"/>
        </w:rPr>
        <w:t>_</w:t>
      </w:r>
      <w:r>
        <w:rPr>
          <w:rFonts w:hint="eastAsia"/>
          <w:color w:val="000000"/>
          <w:kern w:val="2"/>
          <w:szCs w:val="24"/>
          <w:lang w:eastAsia="zh-TW"/>
        </w:rPr>
        <w:t>2</w:t>
      </w:r>
      <w:r w:rsidRPr="004D0863">
        <w:rPr>
          <w:color w:val="000000"/>
          <w:kern w:val="2"/>
          <w:szCs w:val="24"/>
          <w:lang w:eastAsia="zh-TW"/>
        </w:rPr>
        <w:t>1</w:t>
      </w:r>
      <w:r>
        <w:rPr>
          <w:rFonts w:hint="eastAsia"/>
          <w:color w:val="000000"/>
          <w:kern w:val="2"/>
          <w:szCs w:val="24"/>
          <w:lang w:eastAsia="zh-TW"/>
        </w:rPr>
        <w:t xml:space="preserve"> &gt; 0</w:t>
      </w:r>
    </w:p>
    <w:p w:rsidR="00863964" w:rsidRDefault="00863964" w:rsidP="00EC0D39">
      <w:pPr>
        <w:pStyle w:val="Tabletext"/>
        <w:keepLines w:val="0"/>
        <w:numPr>
          <w:ilvl w:val="7"/>
          <w:numId w:val="2"/>
          <w:numberingChange w:id="232" w:author="test" w:date="2009-03-18T15:32:00Z" w:original="%1:7:0:.%2:4:0:.%3:3:0:.%4:3:0:.%5:2:0:.%6:1:0:.%7:1: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sidRPr="00EC0D39">
        <w:rPr>
          <w:color w:val="000000"/>
          <w:kern w:val="2"/>
          <w:szCs w:val="24"/>
          <w:lang w:eastAsia="zh-TW"/>
        </w:rPr>
        <w:t>系統代號</w:t>
      </w:r>
      <w:r w:rsidRPr="00EC0D39">
        <w:rPr>
          <w:rFonts w:hint="eastAsia"/>
          <w:color w:val="000000"/>
          <w:kern w:val="2"/>
          <w:szCs w:val="24"/>
          <w:lang w:eastAsia="zh-TW"/>
        </w:rPr>
        <w:t xml:space="preserve"> = AA</w:t>
      </w:r>
      <w:r w:rsidRPr="00EC0D39">
        <w:rPr>
          <w:rFonts w:hint="eastAsia"/>
          <w:color w:val="000000"/>
          <w:kern w:val="2"/>
          <w:szCs w:val="24"/>
          <w:lang w:eastAsia="zh-TW"/>
        </w:rPr>
        <w:t>、</w:t>
      </w:r>
      <w:r w:rsidRPr="00EC0D39">
        <w:rPr>
          <w:color w:val="000000"/>
          <w:kern w:val="2"/>
          <w:szCs w:val="24"/>
          <w:lang w:eastAsia="zh-TW"/>
        </w:rPr>
        <w:t>欄位名稱</w:t>
      </w:r>
      <w:r w:rsidRPr="00EC0D39">
        <w:rPr>
          <w:rFonts w:hint="eastAsia"/>
          <w:color w:val="000000"/>
          <w:kern w:val="2"/>
          <w:szCs w:val="24"/>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863964" w:rsidRDefault="00863964" w:rsidP="00EC0D39">
      <w:pPr>
        <w:pStyle w:val="Tabletext"/>
        <w:keepLines w:val="0"/>
        <w:numPr>
          <w:ilvl w:val="7"/>
          <w:numId w:val="2"/>
          <w:numberingChange w:id="233" w:author="test" w:date="2009-03-18T15:32:00Z" w:original="%1:7:0:.%2:4:0:.%3:3:0:.%4:3:0:.%5:2:0:.%6:1:0:.%7:1:0:.%8:2:0:"/>
        </w:numPr>
        <w:spacing w:after="0" w:line="240" w:lineRule="auto"/>
        <w:rPr>
          <w:rFonts w:hint="eastAsia"/>
          <w:color w:val="000000"/>
          <w:kern w:val="2"/>
          <w:szCs w:val="24"/>
          <w:lang w:eastAsia="zh-TW"/>
        </w:rPr>
      </w:pPr>
      <w:r>
        <w:rPr>
          <w:rFonts w:hint="eastAsia"/>
          <w:color w:val="000000"/>
          <w:kern w:val="2"/>
          <w:szCs w:val="24"/>
          <w:lang w:eastAsia="zh-TW"/>
        </w:rPr>
        <w:t>O_</w:t>
      </w:r>
      <w:r w:rsidRPr="00EC0D39">
        <w:rPr>
          <w:color w:val="000000"/>
          <w:kern w:val="2"/>
          <w:szCs w:val="24"/>
          <w:lang w:eastAsia="zh-TW"/>
        </w:rPr>
        <w:t>級距</w:t>
      </w:r>
      <w:r w:rsidRPr="00EC0D39">
        <w:rPr>
          <w:rFonts w:hint="eastAsia"/>
          <w:color w:val="000000"/>
          <w:kern w:val="2"/>
          <w:szCs w:val="24"/>
          <w:lang w:eastAsia="zh-TW"/>
        </w:rPr>
        <w:t xml:space="preserve"> = </w:t>
      </w:r>
      <w:r>
        <w:rPr>
          <w:rFonts w:hint="eastAsia"/>
          <w:color w:val="000000"/>
          <w:kern w:val="2"/>
          <w:szCs w:val="24"/>
          <w:lang w:eastAsia="zh-TW"/>
        </w:rPr>
        <w:t>中文代碼</w:t>
      </w:r>
    </w:p>
    <w:p w:rsidR="00863964" w:rsidRDefault="00863964" w:rsidP="00EC0D39">
      <w:pPr>
        <w:pStyle w:val="Tabletext"/>
        <w:keepLines w:val="0"/>
        <w:numPr>
          <w:ilvl w:val="5"/>
          <w:numId w:val="2"/>
          <w:numberingChange w:id="234" w:author="test" w:date="2009-03-18T15:32:00Z" w:original="%1:7:0:.%2:4:0:.%3:3:0:.%4:3:0:.%5:2:0:.%6:2:0:"/>
        </w:numPr>
        <w:spacing w:after="0" w:line="240" w:lineRule="auto"/>
        <w:rPr>
          <w:rFonts w:hint="eastAsia"/>
          <w:color w:val="000000"/>
          <w:kern w:val="2"/>
          <w:szCs w:val="24"/>
          <w:lang w:eastAsia="zh-TW"/>
        </w:rPr>
      </w:pPr>
      <w:r>
        <w:rPr>
          <w:rFonts w:hint="eastAsia"/>
          <w:color w:val="000000"/>
          <w:kern w:val="2"/>
          <w:szCs w:val="24"/>
          <w:lang w:eastAsia="zh-TW"/>
        </w:rPr>
        <w:t>IF DTAGD504.</w:t>
      </w:r>
      <w:r w:rsidRPr="00FF32F2">
        <w:rPr>
          <w:color w:val="000000"/>
          <w:kern w:val="2"/>
          <w:szCs w:val="24"/>
          <w:lang w:eastAsia="zh-TW"/>
        </w:rPr>
        <w:t>TIME</w:t>
      </w:r>
      <w:r w:rsidRPr="009A2090">
        <w:rPr>
          <w:color w:val="000000"/>
          <w:kern w:val="2"/>
          <w:szCs w:val="24"/>
          <w:lang w:eastAsia="zh-TW"/>
        </w:rPr>
        <w:t>_</w:t>
      </w:r>
      <w:r w:rsidR="00264426">
        <w:rPr>
          <w:rFonts w:hint="eastAsia"/>
          <w:color w:val="000000"/>
          <w:kern w:val="2"/>
          <w:szCs w:val="24"/>
          <w:lang w:eastAsia="zh-TW"/>
        </w:rPr>
        <w:t>OP_</w:t>
      </w:r>
      <w:r w:rsidRPr="009A2090">
        <w:rPr>
          <w:color w:val="000000"/>
          <w:kern w:val="2"/>
          <w:szCs w:val="24"/>
          <w:lang w:eastAsia="zh-TW"/>
        </w:rPr>
        <w:t xml:space="preserve">CHOSE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r>
        <w:rPr>
          <w:rFonts w:hint="eastAsia"/>
          <w:color w:val="000000"/>
          <w:kern w:val="2"/>
          <w:szCs w:val="24"/>
          <w:lang w:eastAsia="zh-TW"/>
        </w:rPr>
        <w:t>(</w:t>
      </w:r>
      <w:r w:rsidRPr="00EC0D39">
        <w:rPr>
          <w:color w:val="000000"/>
          <w:kern w:val="2"/>
          <w:szCs w:val="24"/>
          <w:lang w:eastAsia="zh-TW"/>
        </w:rPr>
        <w:t>擇優</w:t>
      </w:r>
      <w:r w:rsidRPr="00EC0D39">
        <w:rPr>
          <w:rFonts w:hint="eastAsia"/>
          <w:color w:val="000000"/>
          <w:kern w:val="2"/>
          <w:szCs w:val="24"/>
          <w:lang w:eastAsia="zh-TW"/>
        </w:rPr>
        <w:t>)</w:t>
      </w:r>
    </w:p>
    <w:p w:rsidR="00863964" w:rsidRDefault="00863964" w:rsidP="00EC0D39">
      <w:pPr>
        <w:pStyle w:val="Tabletext"/>
        <w:keepLines w:val="0"/>
        <w:numPr>
          <w:ilvl w:val="6"/>
          <w:numId w:val="2"/>
          <w:numberingChange w:id="235" w:author="test" w:date="2009-03-18T15:32:00Z" w:original="%1:7:0:.%2:4:0:.%3:3:0:.%4:3:0:.%5:2:0:.%6:2: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432B44" w:rsidRPr="00EC0D39">
        <w:rPr>
          <w:color w:val="000000"/>
          <w:kern w:val="2"/>
          <w:szCs w:val="24"/>
          <w:lang w:eastAsia="zh-TW"/>
        </w:rPr>
        <w:t>在手術限額內實支實付</w:t>
      </w:r>
      <w:r w:rsidRPr="00EC0D39">
        <w:rPr>
          <w:rFonts w:hint="eastAsia"/>
          <w:color w:val="000000"/>
          <w:kern w:val="2"/>
          <w:szCs w:val="24"/>
          <w:lang w:eastAsia="zh-TW"/>
        </w:rPr>
        <w:t>與</w:t>
      </w:r>
      <w:r w:rsidR="00E057C2" w:rsidRPr="00EC0D39">
        <w:rPr>
          <w:color w:val="000000"/>
          <w:kern w:val="2"/>
          <w:szCs w:val="24"/>
          <w:lang w:eastAsia="zh-TW"/>
        </w:rPr>
        <w:t>每次手術限額，</w:t>
      </w:r>
      <w:r w:rsidRPr="00EC0D39">
        <w:rPr>
          <w:color w:val="000000"/>
          <w:kern w:val="2"/>
          <w:szCs w:val="24"/>
          <w:lang w:eastAsia="zh-TW"/>
        </w:rPr>
        <w:t>每</w:t>
      </w:r>
      <w:r w:rsidRPr="00EC0D39">
        <w:rPr>
          <w:rFonts w:hint="eastAsia"/>
          <w:color w:val="000000"/>
          <w:kern w:val="2"/>
          <w:szCs w:val="24"/>
          <w:lang w:eastAsia="zh-TW"/>
        </w:rPr>
        <w:t>’</w:t>
      </w:r>
      <w:r w:rsidRPr="00EC0D39">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EC0D39">
        <w:rPr>
          <w:color w:val="000000"/>
          <w:kern w:val="2"/>
          <w:szCs w:val="24"/>
          <w:lang w:eastAsia="zh-TW"/>
        </w:rPr>
        <w:t>級距</w:t>
      </w:r>
      <w:r w:rsidRPr="00EC0D39">
        <w:rPr>
          <w:rFonts w:hint="eastAsia"/>
          <w:color w:val="000000"/>
          <w:kern w:val="2"/>
          <w:szCs w:val="24"/>
          <w:lang w:eastAsia="zh-TW"/>
        </w:rPr>
        <w:t>+</w:t>
      </w:r>
      <w:r w:rsidRPr="00EC0D39">
        <w:rPr>
          <w:rFonts w:hint="eastAsia"/>
          <w:color w:val="000000"/>
          <w:kern w:val="2"/>
          <w:szCs w:val="24"/>
          <w:lang w:eastAsia="zh-TW"/>
        </w:rPr>
        <w:t>’</w:t>
      </w:r>
      <w:r w:rsidR="009A18B1" w:rsidRPr="00EC0D39">
        <w:rPr>
          <w:color w:val="000000"/>
          <w:kern w:val="2"/>
          <w:szCs w:val="24"/>
          <w:lang w:eastAsia="zh-TW"/>
        </w:rPr>
        <w:t>元換算</w:t>
      </w:r>
      <w:r w:rsidRPr="00EC0D39">
        <w:rPr>
          <w:rFonts w:hint="eastAsia"/>
          <w:color w:val="000000"/>
          <w:kern w:val="2"/>
          <w:szCs w:val="24"/>
          <w:lang w:eastAsia="zh-TW"/>
        </w:rPr>
        <w:t>’</w:t>
      </w:r>
      <w:r w:rsidRPr="00EC0D39">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00BB73B0" w:rsidRPr="00D221F7">
        <w:rPr>
          <w:rFonts w:hint="eastAsia"/>
          <w:color w:val="000000"/>
          <w:kern w:val="2"/>
          <w:szCs w:val="24"/>
          <w:lang w:eastAsia="zh-TW"/>
        </w:rPr>
        <w:t>TIME_</w:t>
      </w:r>
      <w:r w:rsidR="00BB73B0" w:rsidRPr="00D221F7">
        <w:rPr>
          <w:color w:val="000000"/>
          <w:kern w:val="2"/>
          <w:szCs w:val="24"/>
          <w:lang w:eastAsia="zh-TW"/>
        </w:rPr>
        <w:t>OP</w:t>
      </w:r>
      <w:r w:rsidRPr="004D0863">
        <w:rPr>
          <w:color w:val="000000"/>
          <w:kern w:val="2"/>
          <w:szCs w:val="24"/>
          <w:lang w:eastAsia="zh-TW"/>
        </w:rPr>
        <w:t>_</w:t>
      </w:r>
      <w:r>
        <w:rPr>
          <w:rFonts w:hint="eastAsia"/>
          <w:color w:val="000000"/>
          <w:kern w:val="2"/>
          <w:szCs w:val="24"/>
          <w:lang w:eastAsia="zh-TW"/>
        </w:rPr>
        <w:t>22</w:t>
      </w:r>
      <w:r w:rsidRPr="00EC0D39">
        <w:rPr>
          <w:rFonts w:hint="eastAsia"/>
          <w:color w:val="000000"/>
          <w:kern w:val="2"/>
          <w:szCs w:val="24"/>
          <w:lang w:eastAsia="zh-TW"/>
        </w:rPr>
        <w:t>+</w:t>
      </w:r>
      <w:r w:rsidRPr="00EC0D39">
        <w:rPr>
          <w:rFonts w:hint="eastAsia"/>
          <w:color w:val="000000"/>
          <w:kern w:val="2"/>
          <w:szCs w:val="24"/>
          <w:lang w:eastAsia="zh-TW"/>
        </w:rPr>
        <w:t>’</w:t>
      </w:r>
      <w:r w:rsidRPr="00EC0D39">
        <w:rPr>
          <w:color w:val="000000"/>
          <w:kern w:val="2"/>
          <w:szCs w:val="24"/>
          <w:lang w:eastAsia="zh-TW"/>
        </w:rPr>
        <w:t>元</w:t>
      </w:r>
      <w:r w:rsidR="00BD64C3" w:rsidRPr="00EC0D39">
        <w:rPr>
          <w:color w:val="000000"/>
          <w:kern w:val="2"/>
          <w:szCs w:val="24"/>
          <w:lang w:eastAsia="zh-TW"/>
        </w:rPr>
        <w:t xml:space="preserve">× 1 </w:t>
      </w:r>
      <w:r w:rsidR="00BD64C3" w:rsidRPr="00EC0D39">
        <w:rPr>
          <w:color w:val="000000"/>
          <w:kern w:val="2"/>
          <w:szCs w:val="24"/>
          <w:lang w:eastAsia="zh-TW"/>
        </w:rPr>
        <w:t>次</w:t>
      </w:r>
      <w:r w:rsidRPr="00EC0D39">
        <w:rPr>
          <w:rFonts w:hint="eastAsia"/>
          <w:color w:val="000000"/>
          <w:kern w:val="2"/>
          <w:szCs w:val="24"/>
          <w:lang w:eastAsia="zh-TW"/>
        </w:rPr>
        <w:t>，</w:t>
      </w:r>
      <w:r w:rsidRPr="00EC0D39">
        <w:rPr>
          <w:color w:val="000000"/>
          <w:kern w:val="2"/>
          <w:szCs w:val="24"/>
          <w:lang w:eastAsia="zh-TW"/>
        </w:rPr>
        <w:t>擇優</w:t>
      </w:r>
      <w:r w:rsidRPr="00EC0D39">
        <w:rPr>
          <w:rFonts w:hint="eastAsia"/>
          <w:color w:val="000000"/>
          <w:kern w:val="2"/>
          <w:szCs w:val="24"/>
          <w:lang w:eastAsia="zh-TW"/>
        </w:rPr>
        <w:t>給付’</w:t>
      </w:r>
    </w:p>
    <w:p w:rsidR="00863964" w:rsidRDefault="00863964" w:rsidP="00EC0D39">
      <w:pPr>
        <w:pStyle w:val="Tabletext"/>
        <w:keepLines w:val="0"/>
        <w:numPr>
          <w:ilvl w:val="5"/>
          <w:numId w:val="2"/>
          <w:numberingChange w:id="236" w:author="test" w:date="2009-03-18T15:32:00Z" w:original="%1:7:0:.%2:4:0:.%3:3:0:.%4:3:0:.%5:2:0:.%6:3:0:"/>
        </w:numPr>
        <w:spacing w:after="0" w:line="240" w:lineRule="auto"/>
        <w:rPr>
          <w:rFonts w:hint="eastAsia"/>
          <w:color w:val="000000"/>
          <w:kern w:val="2"/>
          <w:szCs w:val="24"/>
          <w:lang w:eastAsia="zh-TW"/>
        </w:rPr>
      </w:pPr>
      <w:r>
        <w:rPr>
          <w:rFonts w:hint="eastAsia"/>
          <w:color w:val="000000"/>
          <w:kern w:val="2"/>
          <w:szCs w:val="24"/>
          <w:lang w:eastAsia="zh-TW"/>
        </w:rPr>
        <w:t>ELSE IF DTAGD504.</w:t>
      </w:r>
      <w:r w:rsidRPr="00EC0D39">
        <w:rPr>
          <w:color w:val="000000"/>
          <w:kern w:val="2"/>
          <w:szCs w:val="24"/>
          <w:lang w:eastAsia="zh-TW"/>
        </w:rPr>
        <w:t xml:space="preserve"> </w:t>
      </w:r>
      <w:r w:rsidR="00DF7F03" w:rsidRPr="00FF32F2">
        <w:rPr>
          <w:color w:val="000000"/>
          <w:kern w:val="2"/>
          <w:szCs w:val="24"/>
          <w:lang w:eastAsia="zh-TW"/>
        </w:rPr>
        <w:t>TIME</w:t>
      </w:r>
      <w:r w:rsidR="00DF7F03" w:rsidRPr="009A2090">
        <w:rPr>
          <w:color w:val="000000"/>
          <w:kern w:val="2"/>
          <w:szCs w:val="24"/>
          <w:lang w:eastAsia="zh-TW"/>
        </w:rPr>
        <w:t>_</w:t>
      </w:r>
      <w:r w:rsidR="00DF7F03">
        <w:rPr>
          <w:rFonts w:hint="eastAsia"/>
          <w:color w:val="000000"/>
          <w:kern w:val="2"/>
          <w:szCs w:val="24"/>
          <w:lang w:eastAsia="zh-TW"/>
        </w:rPr>
        <w:t>OP_</w:t>
      </w:r>
      <w:r w:rsidR="00DF7F03" w:rsidRPr="009A2090">
        <w:rPr>
          <w:color w:val="000000"/>
          <w:kern w:val="2"/>
          <w:szCs w:val="24"/>
          <w:lang w:eastAsia="zh-TW"/>
        </w:rPr>
        <w:t>CHOSE</w:t>
      </w:r>
      <w:r w:rsidRPr="009A2090">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color w:val="000000"/>
            <w:kern w:val="2"/>
            <w:szCs w:val="24"/>
            <w:lang w:eastAsia="zh-TW"/>
          </w:rPr>
          <w:t>2</w:t>
        </w:r>
        <w:r>
          <w:rPr>
            <w:color w:val="000000"/>
            <w:kern w:val="2"/>
            <w:szCs w:val="24"/>
            <w:lang w:eastAsia="zh-TW"/>
          </w:rPr>
          <w:t>’</w:t>
        </w:r>
      </w:smartTag>
      <w:r>
        <w:rPr>
          <w:rFonts w:hint="eastAsia"/>
          <w:color w:val="000000"/>
          <w:kern w:val="2"/>
          <w:szCs w:val="24"/>
          <w:lang w:eastAsia="zh-TW"/>
        </w:rPr>
        <w:t>(</w:t>
      </w:r>
      <w:r w:rsidRPr="00EC0D39">
        <w:rPr>
          <w:color w:val="000000"/>
          <w:kern w:val="2"/>
          <w:szCs w:val="24"/>
          <w:lang w:eastAsia="zh-TW"/>
        </w:rPr>
        <w:t>額外給付</w:t>
      </w:r>
      <w:r w:rsidRPr="00EC0D39">
        <w:rPr>
          <w:rFonts w:hint="eastAsia"/>
          <w:color w:val="000000"/>
          <w:kern w:val="2"/>
          <w:szCs w:val="24"/>
          <w:lang w:eastAsia="zh-TW"/>
        </w:rPr>
        <w:t>)</w:t>
      </w:r>
    </w:p>
    <w:p w:rsidR="00863964" w:rsidRDefault="00863964" w:rsidP="00EC0D39">
      <w:pPr>
        <w:pStyle w:val="Tabletext"/>
        <w:keepLines w:val="0"/>
        <w:numPr>
          <w:ilvl w:val="6"/>
          <w:numId w:val="2"/>
          <w:numberingChange w:id="237" w:author="test" w:date="2009-03-18T15:32:00Z" w:original="%1:7:0:.%2:4:0:.%3:3:0:.%4:3:0:.%5:2:0:.%6:3: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B56F3B" w:rsidRPr="00EC0D39">
        <w:rPr>
          <w:color w:val="000000"/>
          <w:kern w:val="2"/>
          <w:szCs w:val="24"/>
          <w:lang w:eastAsia="zh-TW"/>
        </w:rPr>
        <w:t>在手術限額內實支實付</w:t>
      </w:r>
      <w:r w:rsidRPr="00EC0D39">
        <w:rPr>
          <w:rFonts w:hint="eastAsia"/>
          <w:color w:val="000000"/>
          <w:kern w:val="2"/>
          <w:szCs w:val="24"/>
          <w:lang w:eastAsia="zh-TW"/>
        </w:rPr>
        <w:t>，若具</w:t>
      </w:r>
      <w:r w:rsidRPr="00EC0D39">
        <w:rPr>
          <w:color w:val="000000"/>
          <w:kern w:val="2"/>
          <w:szCs w:val="24"/>
          <w:lang w:eastAsia="zh-TW"/>
        </w:rPr>
        <w:t>社保證明</w:t>
      </w:r>
      <w:r w:rsidRPr="00EC0D39">
        <w:rPr>
          <w:rFonts w:hint="eastAsia"/>
          <w:color w:val="000000"/>
          <w:kern w:val="2"/>
          <w:szCs w:val="24"/>
          <w:lang w:eastAsia="zh-TW"/>
        </w:rPr>
        <w:t>，</w:t>
      </w:r>
      <w:r w:rsidRPr="00EC0D39">
        <w:rPr>
          <w:color w:val="000000"/>
          <w:kern w:val="2"/>
          <w:szCs w:val="24"/>
          <w:lang w:eastAsia="zh-TW"/>
        </w:rPr>
        <w:t>額外給付</w:t>
      </w:r>
      <w:r w:rsidR="00B07786" w:rsidRPr="00EC0D39">
        <w:rPr>
          <w:color w:val="000000"/>
          <w:kern w:val="2"/>
          <w:szCs w:val="24"/>
          <w:lang w:eastAsia="zh-TW"/>
        </w:rPr>
        <w:t>按每次手術限額，每</w:t>
      </w:r>
      <w:r w:rsidRPr="00EC0D39">
        <w:rPr>
          <w:rFonts w:hint="eastAsia"/>
          <w:color w:val="000000"/>
          <w:kern w:val="2"/>
          <w:szCs w:val="24"/>
          <w:lang w:eastAsia="zh-TW"/>
        </w:rPr>
        <w:t>’</w:t>
      </w:r>
      <w:r w:rsidRPr="00EC0D39">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EC0D39">
        <w:rPr>
          <w:color w:val="000000"/>
          <w:kern w:val="2"/>
          <w:szCs w:val="24"/>
          <w:lang w:eastAsia="zh-TW"/>
        </w:rPr>
        <w:t>級距</w:t>
      </w:r>
      <w:r w:rsidRPr="00EC0D39">
        <w:rPr>
          <w:rFonts w:hint="eastAsia"/>
          <w:color w:val="000000"/>
          <w:kern w:val="2"/>
          <w:szCs w:val="24"/>
          <w:lang w:eastAsia="zh-TW"/>
        </w:rPr>
        <w:t>+</w:t>
      </w:r>
      <w:r w:rsidRPr="00EC0D39">
        <w:rPr>
          <w:rFonts w:hint="eastAsia"/>
          <w:color w:val="000000"/>
          <w:kern w:val="2"/>
          <w:szCs w:val="24"/>
          <w:lang w:eastAsia="zh-TW"/>
        </w:rPr>
        <w:t>’</w:t>
      </w:r>
      <w:r w:rsidRPr="00EC0D39">
        <w:rPr>
          <w:color w:val="000000"/>
          <w:kern w:val="2"/>
          <w:szCs w:val="24"/>
          <w:lang w:eastAsia="zh-TW"/>
        </w:rPr>
        <w:t>元換算</w:t>
      </w:r>
      <w:r w:rsidRPr="00EC0D39">
        <w:rPr>
          <w:rFonts w:hint="eastAsia"/>
          <w:color w:val="000000"/>
          <w:kern w:val="2"/>
          <w:szCs w:val="24"/>
          <w:lang w:eastAsia="zh-TW"/>
        </w:rPr>
        <w:t>’</w:t>
      </w:r>
      <w:r w:rsidRPr="00EC0D39">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00BB73B0" w:rsidRPr="00D221F7">
        <w:rPr>
          <w:rFonts w:hint="eastAsia"/>
          <w:color w:val="000000"/>
          <w:kern w:val="2"/>
          <w:szCs w:val="24"/>
          <w:lang w:eastAsia="zh-TW"/>
        </w:rPr>
        <w:t>TIME_</w:t>
      </w:r>
      <w:r w:rsidR="00BB73B0" w:rsidRPr="00D221F7">
        <w:rPr>
          <w:color w:val="000000"/>
          <w:kern w:val="2"/>
          <w:szCs w:val="24"/>
          <w:lang w:eastAsia="zh-TW"/>
        </w:rPr>
        <w:t>OP</w:t>
      </w:r>
      <w:r w:rsidR="00BB73B0" w:rsidRPr="004D0863">
        <w:rPr>
          <w:color w:val="000000"/>
          <w:kern w:val="2"/>
          <w:szCs w:val="24"/>
          <w:lang w:eastAsia="zh-TW"/>
        </w:rPr>
        <w:t>_</w:t>
      </w:r>
      <w:r w:rsidR="00BB73B0">
        <w:rPr>
          <w:rFonts w:hint="eastAsia"/>
          <w:color w:val="000000"/>
          <w:kern w:val="2"/>
          <w:szCs w:val="24"/>
          <w:lang w:eastAsia="zh-TW"/>
        </w:rPr>
        <w:t>22</w:t>
      </w:r>
      <w:r w:rsidRPr="00EC0D39">
        <w:rPr>
          <w:rFonts w:hint="eastAsia"/>
          <w:color w:val="000000"/>
          <w:kern w:val="2"/>
          <w:szCs w:val="24"/>
          <w:lang w:eastAsia="zh-TW"/>
        </w:rPr>
        <w:t>+</w:t>
      </w:r>
      <w:r w:rsidRPr="00EC0D39">
        <w:rPr>
          <w:rFonts w:hint="eastAsia"/>
          <w:color w:val="000000"/>
          <w:kern w:val="2"/>
          <w:szCs w:val="24"/>
          <w:lang w:eastAsia="zh-TW"/>
        </w:rPr>
        <w:t>’</w:t>
      </w:r>
      <w:r w:rsidRPr="00EC0D39">
        <w:rPr>
          <w:color w:val="000000"/>
          <w:kern w:val="2"/>
          <w:szCs w:val="24"/>
          <w:lang w:eastAsia="zh-TW"/>
        </w:rPr>
        <w:t>元</w:t>
      </w:r>
      <w:r w:rsidR="000456A2" w:rsidRPr="00EC0D39">
        <w:rPr>
          <w:color w:val="000000"/>
          <w:kern w:val="2"/>
          <w:szCs w:val="24"/>
          <w:lang w:eastAsia="zh-TW"/>
        </w:rPr>
        <w:t xml:space="preserve"> × 1 </w:t>
      </w:r>
      <w:r w:rsidR="000456A2" w:rsidRPr="00EC0D39">
        <w:rPr>
          <w:color w:val="000000"/>
          <w:kern w:val="2"/>
          <w:szCs w:val="24"/>
          <w:lang w:eastAsia="zh-TW"/>
        </w:rPr>
        <w:t>次</w:t>
      </w:r>
      <w:r w:rsidRPr="00EC0D39">
        <w:rPr>
          <w:rFonts w:hint="eastAsia"/>
          <w:color w:val="000000"/>
          <w:kern w:val="2"/>
          <w:szCs w:val="24"/>
          <w:lang w:eastAsia="zh-TW"/>
        </w:rPr>
        <w:t>’</w:t>
      </w:r>
    </w:p>
    <w:p w:rsidR="00863964" w:rsidRPr="004D2F0E" w:rsidRDefault="00780DD1" w:rsidP="00863964">
      <w:pPr>
        <w:pStyle w:val="Tabletext"/>
        <w:keepLines w:val="0"/>
        <w:numPr>
          <w:ilvl w:val="4"/>
          <w:numId w:val="2"/>
          <w:numberingChange w:id="238" w:author="test" w:date="2009-03-18T15:32:00Z" w:original="%1:7:0:.%2:4:0:.%3:3:0:.%4:3:0:.%5:3:0:"/>
        </w:numPr>
        <w:spacing w:after="0" w:line="240" w:lineRule="auto"/>
        <w:rPr>
          <w:rFonts w:hint="eastAsia"/>
          <w:color w:val="000000"/>
          <w:kern w:val="2"/>
          <w:szCs w:val="24"/>
          <w:lang w:eastAsia="zh-TW"/>
        </w:rPr>
      </w:pPr>
      <w:r w:rsidRPr="00EC0D39">
        <w:rPr>
          <w:color w:val="000000"/>
          <w:kern w:val="2"/>
          <w:szCs w:val="24"/>
          <w:lang w:eastAsia="zh-TW"/>
        </w:rPr>
        <w:t>每次手術費</w:t>
      </w:r>
      <w:r w:rsidR="00863964">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863964">
        <w:tc>
          <w:tcPr>
            <w:tcW w:w="2170" w:type="dxa"/>
            <w:shd w:val="clear" w:color="auto" w:fill="D9D9D9"/>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863964">
        <w:tc>
          <w:tcPr>
            <w:tcW w:w="2170" w:type="dxa"/>
          </w:tcPr>
          <w:p w:rsidR="00863964" w:rsidRDefault="00863964" w:rsidP="00863964">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863964" w:rsidRDefault="00863964" w:rsidP="00863964">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醫療實支</w:t>
            </w:r>
            <w:r>
              <w:rPr>
                <w:color w:val="000000"/>
                <w:kern w:val="2"/>
                <w:szCs w:val="24"/>
                <w:lang w:eastAsia="zh-TW"/>
              </w:rPr>
              <w:t>’</w:t>
            </w:r>
          </w:p>
        </w:tc>
        <w:tc>
          <w:tcPr>
            <w:tcW w:w="2863" w:type="dxa"/>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863964">
        <w:tc>
          <w:tcPr>
            <w:tcW w:w="2170" w:type="dxa"/>
          </w:tcPr>
          <w:p w:rsidR="00863964" w:rsidRDefault="00863964" w:rsidP="00863964">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863964" w:rsidRPr="00F36230" w:rsidRDefault="00863964" w:rsidP="00863964">
            <w:pPr>
              <w:pStyle w:val="Tabletext"/>
              <w:keepLines w:val="0"/>
              <w:spacing w:after="0" w:line="240" w:lineRule="auto"/>
              <w:rPr>
                <w:rFonts w:ascii="sөũ" w:hAnsi="sөũ" w:hint="eastAsia"/>
                <w:szCs w:val="24"/>
              </w:rPr>
            </w:pPr>
            <w:r>
              <w:rPr>
                <w:rFonts w:hint="eastAsia"/>
                <w:color w:val="000000"/>
                <w:kern w:val="2"/>
                <w:szCs w:val="24"/>
                <w:lang w:eastAsia="zh-TW"/>
              </w:rPr>
              <w:t>DTAGD504</w:t>
            </w:r>
            <w:r w:rsidRPr="00604396">
              <w:rPr>
                <w:rFonts w:ascii="sөũ" w:hAnsi="sөũ" w:hint="eastAsia"/>
              </w:rPr>
              <w:t>.</w:t>
            </w:r>
            <w:r w:rsidR="00394D22">
              <w:rPr>
                <w:rFonts w:hint="eastAsia"/>
                <w:color w:val="000000"/>
                <w:kern w:val="2"/>
                <w:szCs w:val="24"/>
                <w:lang w:eastAsia="zh-TW"/>
              </w:rPr>
              <w:t>TIME_</w:t>
            </w:r>
            <w:r w:rsidR="00394D22" w:rsidRPr="006C5A7B">
              <w:rPr>
                <w:rFonts w:hint="eastAsia"/>
                <w:color w:val="000000"/>
                <w:kern w:val="2"/>
                <w:szCs w:val="24"/>
                <w:lang w:eastAsia="zh-TW"/>
              </w:rPr>
              <w:t>OP</w:t>
            </w:r>
            <w:r w:rsidRPr="00F36230">
              <w:rPr>
                <w:rFonts w:ascii="sөũ" w:hAnsi="sөũ"/>
              </w:rPr>
              <w:t>_NAME</w:t>
            </w:r>
          </w:p>
        </w:tc>
        <w:tc>
          <w:tcPr>
            <w:tcW w:w="2863" w:type="dxa"/>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863964">
        <w:tc>
          <w:tcPr>
            <w:tcW w:w="2170" w:type="dxa"/>
          </w:tcPr>
          <w:p w:rsidR="00863964" w:rsidRDefault="00863964" w:rsidP="00863964">
            <w:pPr>
              <w:pStyle w:val="Tabletext"/>
              <w:keepLines w:val="0"/>
              <w:spacing w:after="0" w:line="240" w:lineRule="auto"/>
              <w:rPr>
                <w:rFonts w:ascii="sөũ" w:hAnsi="sөũ"/>
              </w:rPr>
            </w:pPr>
            <w:r>
              <w:rPr>
                <w:rFonts w:ascii="sөũ" w:hAnsi="sөũ"/>
              </w:rPr>
              <w:t>理賠內容說明</w:t>
            </w:r>
          </w:p>
        </w:tc>
        <w:tc>
          <w:tcPr>
            <w:tcW w:w="3184" w:type="dxa"/>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863964" w:rsidRDefault="00863964" w:rsidP="00863964">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63964" w:rsidRDefault="00863964" w:rsidP="00D83A51">
      <w:pPr>
        <w:pStyle w:val="Tabletext"/>
        <w:keepLines w:val="0"/>
        <w:spacing w:after="0" w:line="240" w:lineRule="auto"/>
        <w:rPr>
          <w:rFonts w:hint="eastAsia"/>
          <w:color w:val="000000"/>
          <w:kern w:val="2"/>
          <w:szCs w:val="24"/>
          <w:lang w:eastAsia="zh-TW"/>
        </w:rPr>
      </w:pPr>
    </w:p>
    <w:p w:rsidR="00D769D3" w:rsidRPr="00D769D3" w:rsidRDefault="006A5593" w:rsidP="006A5593">
      <w:pPr>
        <w:pStyle w:val="Tabletext"/>
        <w:keepLines w:val="0"/>
        <w:numPr>
          <w:ilvl w:val="3"/>
          <w:numId w:val="2"/>
          <w:numberingChange w:id="239" w:author="test" w:date="2009-03-18T15:32:00Z" w:original="%1:7:0:.%2:4:0:.%3:3:0:.%4:4: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DTAGD504.</w:t>
      </w:r>
      <w:r w:rsidR="001933B2">
        <w:rPr>
          <w:rStyle w:val="SoDAField"/>
          <w:rFonts w:ascii="細明體" w:eastAsia="細明體" w:hAnsi="細明體" w:hint="eastAsia"/>
          <w:caps/>
          <w:color w:val="000000"/>
        </w:rPr>
        <w:t>MDCL_DAY_</w:t>
      </w:r>
      <w:r w:rsidR="001933B2" w:rsidRPr="00D769D3">
        <w:rPr>
          <w:rFonts w:hint="eastAsia"/>
          <w:kern w:val="2"/>
          <w:szCs w:val="24"/>
          <w:lang w:eastAsia="zh-TW"/>
        </w:rPr>
        <w:t>CODE</w:t>
      </w:r>
      <w:r w:rsidR="001933B2" w:rsidRPr="006C5A7B">
        <w:rPr>
          <w:rFonts w:hint="eastAsia"/>
          <w:color w:val="000000"/>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E05BD3" w:rsidRPr="00E05BD3">
        <w:rPr>
          <w:rStyle w:val="textgreen1"/>
          <w:color w:val="auto"/>
        </w:rPr>
        <w:t>每日傷害門診</w:t>
      </w:r>
      <w:r w:rsidRPr="00A43C19">
        <w:rPr>
          <w:rStyle w:val="textgreen1"/>
          <w:rFonts w:hint="eastAsia"/>
          <w:color w:val="auto"/>
          <w:lang w:eastAsia="zh-TW"/>
        </w:rPr>
        <w:t>)</w:t>
      </w:r>
    </w:p>
    <w:p w:rsidR="006A5593" w:rsidRDefault="006A5593" w:rsidP="00D769D3">
      <w:pPr>
        <w:pStyle w:val="Tabletext"/>
        <w:keepLines w:val="0"/>
        <w:numPr>
          <w:ilvl w:val="4"/>
          <w:numId w:val="2"/>
          <w:numberingChange w:id="240" w:author="test" w:date="2009-03-18T15:32:00Z" w:original="%1:7:0:.%2:4:0:.%3:3:0:.%4:4: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6A5593" w:rsidRDefault="006A5593" w:rsidP="006A5593">
      <w:pPr>
        <w:pStyle w:val="Tabletext"/>
        <w:keepLines w:val="0"/>
        <w:numPr>
          <w:ilvl w:val="4"/>
          <w:numId w:val="2"/>
          <w:numberingChange w:id="241" w:author="test" w:date="2009-03-18T15:32:00Z" w:original="%1:7:0:.%2:4:0:.%3:3:0:.%4:4:0:.%5:2:0:"/>
        </w:numPr>
        <w:spacing w:after="0" w:line="240" w:lineRule="auto"/>
        <w:rPr>
          <w:rFonts w:hint="eastAsia"/>
          <w:color w:val="000000"/>
          <w:kern w:val="2"/>
          <w:szCs w:val="24"/>
          <w:lang w:eastAsia="zh-TW"/>
        </w:rPr>
      </w:pPr>
      <w:r>
        <w:rPr>
          <w:rFonts w:hint="eastAsia"/>
          <w:color w:val="000000"/>
          <w:kern w:val="2"/>
          <w:szCs w:val="24"/>
          <w:lang w:eastAsia="zh-TW"/>
        </w:rPr>
        <w:t>IF DTAGD504.</w:t>
      </w:r>
      <w:r w:rsidR="004E617F">
        <w:rPr>
          <w:rFonts w:ascii="細明體" w:hAnsi="細明體" w:hint="eastAsia"/>
          <w:caps/>
        </w:rPr>
        <w:t>mdcl</w:t>
      </w:r>
      <w:r w:rsidR="004E617F" w:rsidRPr="00D769D3">
        <w:rPr>
          <w:rFonts w:hint="eastAsia"/>
          <w:color w:val="000000"/>
          <w:kern w:val="2"/>
          <w:szCs w:val="24"/>
          <w:lang w:eastAsia="zh-TW"/>
        </w:rPr>
        <w:t>_</w:t>
      </w:r>
      <w:r w:rsidR="00C30160">
        <w:rPr>
          <w:rFonts w:hint="eastAsia"/>
          <w:color w:val="000000"/>
          <w:kern w:val="2"/>
          <w:szCs w:val="24"/>
          <w:lang w:eastAsia="zh-TW"/>
        </w:rPr>
        <w:t>DAY</w:t>
      </w:r>
      <w:r w:rsidR="004E617F" w:rsidRPr="00D769D3">
        <w:rPr>
          <w:color w:val="000000"/>
          <w:kern w:val="2"/>
          <w:szCs w:val="24"/>
          <w:lang w:eastAsia="zh-TW"/>
        </w:rPr>
        <w:t>_</w:t>
      </w:r>
      <w:r w:rsidR="004E617F" w:rsidRPr="00D769D3">
        <w:rPr>
          <w:rFonts w:hint="eastAsia"/>
          <w:color w:val="000000"/>
          <w:kern w:val="2"/>
          <w:szCs w:val="24"/>
          <w:lang w:eastAsia="zh-TW"/>
        </w:rPr>
        <w:t>1</w:t>
      </w:r>
      <w:r w:rsidRPr="001A2F94">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p>
    <w:p w:rsidR="00AC6D8F" w:rsidRDefault="00AC6D8F" w:rsidP="00AC6D8F">
      <w:pPr>
        <w:pStyle w:val="Tabletext"/>
        <w:keepLines w:val="0"/>
        <w:numPr>
          <w:ilvl w:val="5"/>
          <w:numId w:val="2"/>
          <w:numberingChange w:id="242" w:author="test" w:date="2009-03-18T15:32:00Z" w:original="%1:7:0:.%2:4:0:.%3:3:0:.%4:4:0:.%5:2:0:.%6:1:0:"/>
        </w:numPr>
        <w:spacing w:after="0" w:line="240" w:lineRule="auto"/>
        <w:rPr>
          <w:rFonts w:hint="eastAsia"/>
          <w:color w:val="000000"/>
          <w:kern w:val="2"/>
          <w:szCs w:val="24"/>
          <w:lang w:eastAsia="zh-TW"/>
        </w:rPr>
      </w:pPr>
      <w:r>
        <w:rPr>
          <w:rFonts w:hint="eastAsia"/>
          <w:color w:val="000000"/>
          <w:kern w:val="2"/>
          <w:szCs w:val="24"/>
          <w:lang w:eastAsia="zh-TW"/>
        </w:rPr>
        <w:t>保額換算基數：</w:t>
      </w:r>
    </w:p>
    <w:p w:rsidR="006A5593" w:rsidRDefault="006A5593" w:rsidP="00AC6D8F">
      <w:pPr>
        <w:pStyle w:val="Tabletext"/>
        <w:keepLines w:val="0"/>
        <w:numPr>
          <w:ilvl w:val="6"/>
          <w:numId w:val="2"/>
          <w:numberingChange w:id="243" w:author="test" w:date="2009-03-18T15:32:00Z" w:original="%1:7:0:.%2:4:0:.%3:3:0:.%4:4:0:.%5:2:0:.%6:1:0:.%7:1:0:"/>
        </w:numPr>
        <w:spacing w:after="0" w:line="240" w:lineRule="auto"/>
        <w:rPr>
          <w:rFonts w:hint="eastAsia"/>
          <w:color w:val="000000"/>
          <w:kern w:val="2"/>
          <w:szCs w:val="24"/>
          <w:lang w:eastAsia="zh-TW"/>
        </w:rPr>
      </w:pPr>
      <w:r>
        <w:rPr>
          <w:rFonts w:hint="eastAsia"/>
          <w:color w:val="000000"/>
          <w:kern w:val="2"/>
          <w:szCs w:val="24"/>
          <w:lang w:eastAsia="zh-TW"/>
        </w:rPr>
        <w:t>IF DTAGD504.</w:t>
      </w:r>
      <w:r w:rsidR="00FE4A7E" w:rsidRPr="00FE4A7E">
        <w:rPr>
          <w:rFonts w:hint="eastAsia"/>
          <w:color w:val="000000"/>
          <w:kern w:val="2"/>
          <w:szCs w:val="24"/>
          <w:lang w:eastAsia="zh-TW"/>
        </w:rPr>
        <w:t xml:space="preserve"> </w:t>
      </w:r>
      <w:r w:rsidR="00FE4A7E">
        <w:rPr>
          <w:rFonts w:hint="eastAsia"/>
          <w:color w:val="000000"/>
          <w:kern w:val="2"/>
          <w:szCs w:val="24"/>
          <w:lang w:eastAsia="zh-TW"/>
        </w:rPr>
        <w:t>MDCL</w:t>
      </w:r>
      <w:r w:rsidR="00FE4A7E" w:rsidRPr="00660B44">
        <w:rPr>
          <w:rFonts w:hint="eastAsia"/>
          <w:color w:val="000000"/>
          <w:kern w:val="2"/>
          <w:szCs w:val="24"/>
          <w:lang w:eastAsia="zh-TW"/>
        </w:rPr>
        <w:t>_</w:t>
      </w:r>
      <w:r w:rsidR="00FE4A7E">
        <w:rPr>
          <w:rFonts w:hint="eastAsia"/>
          <w:color w:val="000000"/>
          <w:kern w:val="2"/>
          <w:szCs w:val="24"/>
          <w:lang w:eastAsia="zh-TW"/>
        </w:rPr>
        <w:t>DAY</w:t>
      </w:r>
      <w:r w:rsidR="00FB0D0E" w:rsidRPr="00FE4A7E">
        <w:rPr>
          <w:color w:val="000000"/>
          <w:kern w:val="2"/>
          <w:szCs w:val="24"/>
          <w:lang w:eastAsia="zh-TW"/>
        </w:rPr>
        <w:t>_</w:t>
      </w:r>
      <w:r w:rsidR="00FB0D0E" w:rsidRPr="00FE4A7E">
        <w:rPr>
          <w:rFonts w:hint="eastAsia"/>
          <w:color w:val="000000"/>
          <w:kern w:val="2"/>
          <w:szCs w:val="24"/>
          <w:lang w:eastAsia="zh-TW"/>
        </w:rPr>
        <w:t>2</w:t>
      </w:r>
      <w:r w:rsidRPr="004D0863">
        <w:rPr>
          <w:color w:val="000000"/>
          <w:kern w:val="2"/>
          <w:szCs w:val="24"/>
          <w:lang w:eastAsia="zh-TW"/>
        </w:rPr>
        <w:t>1</w:t>
      </w:r>
      <w:r>
        <w:rPr>
          <w:rFonts w:hint="eastAsia"/>
          <w:color w:val="000000"/>
          <w:kern w:val="2"/>
          <w:szCs w:val="24"/>
          <w:lang w:eastAsia="zh-TW"/>
        </w:rPr>
        <w:t xml:space="preserve"> &gt; 0</w:t>
      </w:r>
    </w:p>
    <w:p w:rsidR="006A5593" w:rsidRDefault="006A5593" w:rsidP="00AC6D8F">
      <w:pPr>
        <w:pStyle w:val="Tabletext"/>
        <w:keepLines w:val="0"/>
        <w:numPr>
          <w:ilvl w:val="7"/>
          <w:numId w:val="2"/>
          <w:numberingChange w:id="244" w:author="test" w:date="2009-03-18T15:32:00Z" w:original="%1:7:0:.%2:4:0:.%3:3:0:.%4:4:0:.%5:2:0:.%6:1:0:.%7:1: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sidRPr="00D769D3">
        <w:rPr>
          <w:color w:val="000000"/>
          <w:kern w:val="2"/>
          <w:szCs w:val="24"/>
          <w:lang w:eastAsia="zh-TW"/>
        </w:rPr>
        <w:t>系統代號</w:t>
      </w:r>
      <w:r w:rsidRPr="00D769D3">
        <w:rPr>
          <w:rFonts w:hint="eastAsia"/>
          <w:color w:val="000000"/>
          <w:kern w:val="2"/>
          <w:szCs w:val="24"/>
          <w:lang w:eastAsia="zh-TW"/>
        </w:rPr>
        <w:t xml:space="preserve"> = AA</w:t>
      </w:r>
      <w:r w:rsidRPr="00D769D3">
        <w:rPr>
          <w:rFonts w:hint="eastAsia"/>
          <w:color w:val="000000"/>
          <w:kern w:val="2"/>
          <w:szCs w:val="24"/>
          <w:lang w:eastAsia="zh-TW"/>
        </w:rPr>
        <w:t>、</w:t>
      </w:r>
      <w:r w:rsidRPr="00D769D3">
        <w:rPr>
          <w:color w:val="000000"/>
          <w:kern w:val="2"/>
          <w:szCs w:val="24"/>
          <w:lang w:eastAsia="zh-TW"/>
        </w:rPr>
        <w:t>欄位名稱</w:t>
      </w:r>
      <w:r w:rsidRPr="00D769D3">
        <w:rPr>
          <w:rFonts w:hint="eastAsia"/>
          <w:color w:val="000000"/>
          <w:kern w:val="2"/>
          <w:szCs w:val="24"/>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6A5593" w:rsidRDefault="006A5593" w:rsidP="00AC6D8F">
      <w:pPr>
        <w:pStyle w:val="Tabletext"/>
        <w:keepLines w:val="0"/>
        <w:numPr>
          <w:ilvl w:val="7"/>
          <w:numId w:val="2"/>
          <w:numberingChange w:id="245" w:author="test" w:date="2009-03-18T15:32:00Z" w:original="%1:7:0:.%2:4:0:.%3:3:0:.%4:4:0:.%5:2:0:.%6:1:0:.%7:1:0:.%8:2:0:"/>
        </w:numPr>
        <w:spacing w:after="0" w:line="240" w:lineRule="auto"/>
        <w:rPr>
          <w:rFonts w:hint="eastAsia"/>
          <w:color w:val="000000"/>
          <w:kern w:val="2"/>
          <w:szCs w:val="24"/>
          <w:lang w:eastAsia="zh-TW"/>
        </w:rPr>
      </w:pPr>
      <w:r>
        <w:rPr>
          <w:rFonts w:hint="eastAsia"/>
          <w:color w:val="000000"/>
          <w:kern w:val="2"/>
          <w:szCs w:val="24"/>
          <w:lang w:eastAsia="zh-TW"/>
        </w:rPr>
        <w:t>O_</w:t>
      </w:r>
      <w:r w:rsidRPr="00D769D3">
        <w:rPr>
          <w:color w:val="000000"/>
          <w:kern w:val="2"/>
          <w:szCs w:val="24"/>
          <w:lang w:eastAsia="zh-TW"/>
        </w:rPr>
        <w:t>級距</w:t>
      </w:r>
      <w:r w:rsidRPr="00D769D3">
        <w:rPr>
          <w:rFonts w:hint="eastAsia"/>
          <w:color w:val="000000"/>
          <w:kern w:val="2"/>
          <w:szCs w:val="24"/>
          <w:lang w:eastAsia="zh-TW"/>
        </w:rPr>
        <w:t xml:space="preserve"> = </w:t>
      </w:r>
      <w:r>
        <w:rPr>
          <w:rFonts w:hint="eastAsia"/>
          <w:color w:val="000000"/>
          <w:kern w:val="2"/>
          <w:szCs w:val="24"/>
          <w:lang w:eastAsia="zh-TW"/>
        </w:rPr>
        <w:t>中文代碼</w:t>
      </w:r>
    </w:p>
    <w:p w:rsidR="006A5593" w:rsidRDefault="006A5593" w:rsidP="006A5593">
      <w:pPr>
        <w:pStyle w:val="Tabletext"/>
        <w:keepLines w:val="0"/>
        <w:numPr>
          <w:ilvl w:val="5"/>
          <w:numId w:val="2"/>
          <w:numberingChange w:id="246" w:author="test" w:date="2009-03-18T15:32:00Z" w:original="%1:7:0:.%2:4:0:.%3:3:0:.%4:4:0:.%5:2:0:.%6:2:0:"/>
        </w:numPr>
        <w:spacing w:after="0" w:line="240" w:lineRule="auto"/>
        <w:rPr>
          <w:rFonts w:hint="eastAsia"/>
          <w:color w:val="000000"/>
          <w:kern w:val="2"/>
          <w:szCs w:val="24"/>
          <w:lang w:eastAsia="zh-TW"/>
        </w:rPr>
      </w:pPr>
      <w:r>
        <w:rPr>
          <w:rFonts w:hint="eastAsia"/>
          <w:color w:val="000000"/>
          <w:kern w:val="2"/>
          <w:szCs w:val="24"/>
          <w:lang w:eastAsia="zh-TW"/>
        </w:rPr>
        <w:t>IF DTAGD504.</w:t>
      </w:r>
      <w:r w:rsidR="00660B44">
        <w:rPr>
          <w:rFonts w:hint="eastAsia"/>
          <w:color w:val="000000"/>
          <w:kern w:val="2"/>
          <w:szCs w:val="24"/>
          <w:lang w:eastAsia="zh-TW"/>
        </w:rPr>
        <w:t>MDCL</w:t>
      </w:r>
      <w:r w:rsidR="00660B44" w:rsidRPr="00660B44">
        <w:rPr>
          <w:rFonts w:hint="eastAsia"/>
          <w:color w:val="000000"/>
          <w:kern w:val="2"/>
          <w:szCs w:val="24"/>
          <w:lang w:eastAsia="zh-TW"/>
        </w:rPr>
        <w:t>_CHOSE</w:t>
      </w:r>
      <w:r w:rsidR="00660B44" w:rsidRPr="00FF32F2">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r>
        <w:rPr>
          <w:rFonts w:hint="eastAsia"/>
          <w:color w:val="000000"/>
          <w:kern w:val="2"/>
          <w:szCs w:val="24"/>
          <w:lang w:eastAsia="zh-TW"/>
        </w:rPr>
        <w:t>(</w:t>
      </w:r>
      <w:r w:rsidRPr="00D769D3">
        <w:rPr>
          <w:color w:val="000000"/>
          <w:kern w:val="2"/>
          <w:szCs w:val="24"/>
          <w:lang w:eastAsia="zh-TW"/>
        </w:rPr>
        <w:t>擇優</w:t>
      </w:r>
      <w:r w:rsidRPr="00D769D3">
        <w:rPr>
          <w:rFonts w:hint="eastAsia"/>
          <w:color w:val="000000"/>
          <w:kern w:val="2"/>
          <w:szCs w:val="24"/>
          <w:lang w:eastAsia="zh-TW"/>
        </w:rPr>
        <w:t>)</w:t>
      </w:r>
    </w:p>
    <w:p w:rsidR="006A5593" w:rsidRDefault="006A5593" w:rsidP="00AC6D8F">
      <w:pPr>
        <w:pStyle w:val="Tabletext"/>
        <w:keepLines w:val="0"/>
        <w:numPr>
          <w:ilvl w:val="6"/>
          <w:numId w:val="2"/>
          <w:numberingChange w:id="247" w:author="test" w:date="2009-03-18T15:32:00Z" w:original="%1:7:0:.%2:4:0:.%3:3:0:.%4:4:0:.%5:2:0:.%6:2: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EB48AC" w:rsidRPr="00D769D3">
        <w:rPr>
          <w:color w:val="000000"/>
          <w:kern w:val="2"/>
          <w:szCs w:val="24"/>
          <w:lang w:eastAsia="zh-TW"/>
        </w:rPr>
        <w:t>在門診限額內實支實付</w:t>
      </w:r>
      <w:r w:rsidRPr="00D769D3">
        <w:rPr>
          <w:rFonts w:hint="eastAsia"/>
          <w:color w:val="000000"/>
          <w:kern w:val="2"/>
          <w:szCs w:val="24"/>
          <w:lang w:eastAsia="zh-TW"/>
        </w:rPr>
        <w:t>與</w:t>
      </w:r>
      <w:r w:rsidRPr="00D769D3">
        <w:rPr>
          <w:color w:val="000000"/>
          <w:kern w:val="2"/>
          <w:szCs w:val="24"/>
          <w:lang w:eastAsia="zh-TW"/>
        </w:rPr>
        <w:t>每次</w:t>
      </w:r>
      <w:r w:rsidR="004F7C6B" w:rsidRPr="00D769D3">
        <w:rPr>
          <w:color w:val="000000"/>
          <w:kern w:val="2"/>
          <w:szCs w:val="24"/>
          <w:lang w:eastAsia="zh-TW"/>
        </w:rPr>
        <w:t>門診限額</w:t>
      </w:r>
      <w:r w:rsidRPr="00D769D3">
        <w:rPr>
          <w:color w:val="000000"/>
          <w:kern w:val="2"/>
          <w:szCs w:val="24"/>
          <w:lang w:eastAsia="zh-TW"/>
        </w:rPr>
        <w:t>，每</w:t>
      </w:r>
      <w:r w:rsidRPr="00D769D3">
        <w:rPr>
          <w:rFonts w:hint="eastAsia"/>
          <w:color w:val="000000"/>
          <w:kern w:val="2"/>
          <w:szCs w:val="24"/>
          <w:lang w:eastAsia="zh-TW"/>
        </w:rPr>
        <w:t>’</w:t>
      </w:r>
      <w:r w:rsidRPr="00D769D3">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D769D3">
        <w:rPr>
          <w:color w:val="000000"/>
          <w:kern w:val="2"/>
          <w:szCs w:val="24"/>
          <w:lang w:eastAsia="zh-TW"/>
        </w:rPr>
        <w:t>級距</w:t>
      </w:r>
      <w:r w:rsidRPr="00D769D3">
        <w:rPr>
          <w:rFonts w:hint="eastAsia"/>
          <w:color w:val="000000"/>
          <w:kern w:val="2"/>
          <w:szCs w:val="24"/>
          <w:lang w:eastAsia="zh-TW"/>
        </w:rPr>
        <w:t>+</w:t>
      </w:r>
      <w:r w:rsidRPr="00D769D3">
        <w:rPr>
          <w:rFonts w:hint="eastAsia"/>
          <w:color w:val="000000"/>
          <w:kern w:val="2"/>
          <w:szCs w:val="24"/>
          <w:lang w:eastAsia="zh-TW"/>
        </w:rPr>
        <w:t>’</w:t>
      </w:r>
      <w:r w:rsidRPr="00D769D3">
        <w:rPr>
          <w:color w:val="000000"/>
          <w:kern w:val="2"/>
          <w:szCs w:val="24"/>
          <w:lang w:eastAsia="zh-TW"/>
        </w:rPr>
        <w:t>元換算</w:t>
      </w:r>
      <w:r w:rsidRPr="00D769D3">
        <w:rPr>
          <w:rFonts w:hint="eastAsia"/>
          <w:color w:val="000000"/>
          <w:kern w:val="2"/>
          <w:szCs w:val="24"/>
          <w:lang w:eastAsia="zh-TW"/>
        </w:rPr>
        <w:t>’</w:t>
      </w:r>
      <w:r w:rsidRPr="00D769D3">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00FE4A7E" w:rsidRPr="00FE4A7E">
        <w:rPr>
          <w:rFonts w:hint="eastAsia"/>
          <w:color w:val="000000"/>
          <w:kern w:val="2"/>
          <w:szCs w:val="24"/>
          <w:lang w:eastAsia="zh-TW"/>
        </w:rPr>
        <w:t xml:space="preserve"> </w:t>
      </w:r>
      <w:r w:rsidR="00FE4A7E">
        <w:rPr>
          <w:rFonts w:hint="eastAsia"/>
          <w:color w:val="000000"/>
          <w:kern w:val="2"/>
          <w:szCs w:val="24"/>
          <w:lang w:eastAsia="zh-TW"/>
        </w:rPr>
        <w:t>MDCL</w:t>
      </w:r>
      <w:r w:rsidR="00FE4A7E" w:rsidRPr="00660B44">
        <w:rPr>
          <w:rFonts w:hint="eastAsia"/>
          <w:color w:val="000000"/>
          <w:kern w:val="2"/>
          <w:szCs w:val="24"/>
          <w:lang w:eastAsia="zh-TW"/>
        </w:rPr>
        <w:t>_</w:t>
      </w:r>
      <w:r w:rsidR="00FE4A7E">
        <w:rPr>
          <w:rFonts w:hint="eastAsia"/>
          <w:color w:val="000000"/>
          <w:kern w:val="2"/>
          <w:szCs w:val="24"/>
          <w:lang w:eastAsia="zh-TW"/>
        </w:rPr>
        <w:t>DAY</w:t>
      </w:r>
      <w:r w:rsidR="00FE4A7E" w:rsidRPr="00FE4A7E">
        <w:rPr>
          <w:color w:val="000000"/>
          <w:kern w:val="2"/>
          <w:szCs w:val="24"/>
          <w:lang w:eastAsia="zh-TW"/>
        </w:rPr>
        <w:t>_</w:t>
      </w:r>
      <w:r w:rsidR="00FE4A7E" w:rsidRPr="00FE4A7E">
        <w:rPr>
          <w:rFonts w:hint="eastAsia"/>
          <w:color w:val="000000"/>
          <w:kern w:val="2"/>
          <w:szCs w:val="24"/>
          <w:lang w:eastAsia="zh-TW"/>
        </w:rPr>
        <w:t>2</w:t>
      </w:r>
      <w:r w:rsidR="00FE4A7E">
        <w:rPr>
          <w:rFonts w:hint="eastAsia"/>
          <w:color w:val="000000"/>
          <w:kern w:val="2"/>
          <w:szCs w:val="24"/>
          <w:lang w:eastAsia="zh-TW"/>
        </w:rPr>
        <w:t>2</w:t>
      </w:r>
      <w:r w:rsidRPr="00D769D3">
        <w:rPr>
          <w:rFonts w:hint="eastAsia"/>
          <w:color w:val="000000"/>
          <w:kern w:val="2"/>
          <w:szCs w:val="24"/>
          <w:lang w:eastAsia="zh-TW"/>
        </w:rPr>
        <w:t>+</w:t>
      </w:r>
      <w:r w:rsidRPr="00D769D3">
        <w:rPr>
          <w:rFonts w:hint="eastAsia"/>
          <w:color w:val="000000"/>
          <w:kern w:val="2"/>
          <w:szCs w:val="24"/>
          <w:lang w:eastAsia="zh-TW"/>
        </w:rPr>
        <w:t>’</w:t>
      </w:r>
      <w:r w:rsidRPr="00D769D3">
        <w:rPr>
          <w:color w:val="000000"/>
          <w:kern w:val="2"/>
          <w:szCs w:val="24"/>
          <w:lang w:eastAsia="zh-TW"/>
        </w:rPr>
        <w:t>元</w:t>
      </w:r>
      <w:r w:rsidR="004445D4" w:rsidRPr="00D769D3">
        <w:rPr>
          <w:color w:val="000000"/>
          <w:kern w:val="2"/>
          <w:szCs w:val="24"/>
          <w:lang w:eastAsia="zh-TW"/>
        </w:rPr>
        <w:t>×</w:t>
      </w:r>
      <w:r w:rsidR="004445D4" w:rsidRPr="00D769D3">
        <w:rPr>
          <w:color w:val="000000"/>
          <w:kern w:val="2"/>
          <w:szCs w:val="24"/>
          <w:lang w:eastAsia="zh-TW"/>
        </w:rPr>
        <w:t>門診天數</w:t>
      </w:r>
      <w:r w:rsidRPr="00D769D3">
        <w:rPr>
          <w:rFonts w:hint="eastAsia"/>
          <w:color w:val="000000"/>
          <w:kern w:val="2"/>
          <w:szCs w:val="24"/>
          <w:lang w:eastAsia="zh-TW"/>
        </w:rPr>
        <w:t>，</w:t>
      </w:r>
      <w:r w:rsidRPr="00D769D3">
        <w:rPr>
          <w:color w:val="000000"/>
          <w:kern w:val="2"/>
          <w:szCs w:val="24"/>
          <w:lang w:eastAsia="zh-TW"/>
        </w:rPr>
        <w:t>擇優</w:t>
      </w:r>
      <w:r w:rsidRPr="00D769D3">
        <w:rPr>
          <w:rFonts w:hint="eastAsia"/>
          <w:color w:val="000000"/>
          <w:kern w:val="2"/>
          <w:szCs w:val="24"/>
          <w:lang w:eastAsia="zh-TW"/>
        </w:rPr>
        <w:t>給付’</w:t>
      </w:r>
    </w:p>
    <w:p w:rsidR="006A5593" w:rsidRDefault="006A5593" w:rsidP="006A5593">
      <w:pPr>
        <w:pStyle w:val="Tabletext"/>
        <w:keepLines w:val="0"/>
        <w:numPr>
          <w:ilvl w:val="5"/>
          <w:numId w:val="2"/>
          <w:numberingChange w:id="248" w:author="test" w:date="2009-03-18T15:32:00Z" w:original="%1:7:0:.%2:4:0:.%3:3:0:.%4:4:0:.%5:2:0:.%6:3:0:"/>
        </w:numPr>
        <w:spacing w:after="0" w:line="240" w:lineRule="auto"/>
        <w:rPr>
          <w:rFonts w:hint="eastAsia"/>
          <w:color w:val="000000"/>
          <w:kern w:val="2"/>
          <w:szCs w:val="24"/>
          <w:lang w:eastAsia="zh-TW"/>
        </w:rPr>
      </w:pPr>
      <w:r>
        <w:rPr>
          <w:rFonts w:hint="eastAsia"/>
          <w:color w:val="000000"/>
          <w:kern w:val="2"/>
          <w:szCs w:val="24"/>
          <w:lang w:eastAsia="zh-TW"/>
        </w:rPr>
        <w:t>ELSE IF DTAGD504.</w:t>
      </w:r>
      <w:r w:rsidRPr="00D769D3">
        <w:rPr>
          <w:color w:val="000000"/>
          <w:kern w:val="2"/>
          <w:szCs w:val="24"/>
          <w:lang w:eastAsia="zh-TW"/>
        </w:rPr>
        <w:t xml:space="preserve"> </w:t>
      </w:r>
      <w:r w:rsidRPr="009A2090">
        <w:rPr>
          <w:color w:val="000000"/>
          <w:kern w:val="2"/>
          <w:szCs w:val="24"/>
          <w:lang w:eastAsia="zh-TW"/>
        </w:rPr>
        <w:t xml:space="preserve">DAY_CHOSE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color w:val="000000"/>
            <w:kern w:val="2"/>
            <w:szCs w:val="24"/>
            <w:lang w:eastAsia="zh-TW"/>
          </w:rPr>
          <w:t>2</w:t>
        </w:r>
        <w:r>
          <w:rPr>
            <w:color w:val="000000"/>
            <w:kern w:val="2"/>
            <w:szCs w:val="24"/>
            <w:lang w:eastAsia="zh-TW"/>
          </w:rPr>
          <w:t>’</w:t>
        </w:r>
      </w:smartTag>
      <w:r>
        <w:rPr>
          <w:rFonts w:hint="eastAsia"/>
          <w:color w:val="000000"/>
          <w:kern w:val="2"/>
          <w:szCs w:val="24"/>
          <w:lang w:eastAsia="zh-TW"/>
        </w:rPr>
        <w:t>(</w:t>
      </w:r>
      <w:r w:rsidRPr="00D769D3">
        <w:rPr>
          <w:color w:val="000000"/>
          <w:kern w:val="2"/>
          <w:szCs w:val="24"/>
          <w:lang w:eastAsia="zh-TW"/>
        </w:rPr>
        <w:t>額外給付</w:t>
      </w:r>
      <w:r w:rsidRPr="00D769D3">
        <w:rPr>
          <w:rFonts w:hint="eastAsia"/>
          <w:color w:val="000000"/>
          <w:kern w:val="2"/>
          <w:szCs w:val="24"/>
          <w:lang w:eastAsia="zh-TW"/>
        </w:rPr>
        <w:t>)</w:t>
      </w:r>
    </w:p>
    <w:p w:rsidR="006A5593" w:rsidRDefault="006A5593" w:rsidP="00AC6D8F">
      <w:pPr>
        <w:pStyle w:val="Tabletext"/>
        <w:keepLines w:val="0"/>
        <w:numPr>
          <w:ilvl w:val="6"/>
          <w:numId w:val="2"/>
          <w:numberingChange w:id="249" w:author="test" w:date="2009-03-18T15:32:00Z" w:original="%1:7:0:.%2:4:0:.%3:3:0:.%4:4:0:.%5:2:0:.%6:3: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EB48AC" w:rsidRPr="00D769D3">
        <w:rPr>
          <w:color w:val="000000"/>
          <w:kern w:val="2"/>
          <w:szCs w:val="24"/>
          <w:lang w:eastAsia="zh-TW"/>
        </w:rPr>
        <w:t>在門診限額內實支實付</w:t>
      </w:r>
      <w:r w:rsidRPr="00D769D3">
        <w:rPr>
          <w:rFonts w:hint="eastAsia"/>
          <w:color w:val="000000"/>
          <w:kern w:val="2"/>
          <w:szCs w:val="24"/>
          <w:lang w:eastAsia="zh-TW"/>
        </w:rPr>
        <w:t>，若具</w:t>
      </w:r>
      <w:r w:rsidRPr="00D769D3">
        <w:rPr>
          <w:color w:val="000000"/>
          <w:kern w:val="2"/>
          <w:szCs w:val="24"/>
          <w:lang w:eastAsia="zh-TW"/>
        </w:rPr>
        <w:t>社保證明</w:t>
      </w:r>
      <w:r w:rsidRPr="00D769D3">
        <w:rPr>
          <w:rFonts w:hint="eastAsia"/>
          <w:color w:val="000000"/>
          <w:kern w:val="2"/>
          <w:szCs w:val="24"/>
          <w:lang w:eastAsia="zh-TW"/>
        </w:rPr>
        <w:t>，</w:t>
      </w:r>
      <w:r w:rsidRPr="00D769D3">
        <w:rPr>
          <w:color w:val="000000"/>
          <w:kern w:val="2"/>
          <w:szCs w:val="24"/>
          <w:lang w:eastAsia="zh-TW"/>
        </w:rPr>
        <w:t>額外給付按</w:t>
      </w:r>
      <w:r w:rsidR="008960D8" w:rsidRPr="00D769D3">
        <w:rPr>
          <w:color w:val="000000"/>
          <w:kern w:val="2"/>
          <w:szCs w:val="24"/>
          <w:lang w:eastAsia="zh-TW"/>
        </w:rPr>
        <w:t>每次門診限額</w:t>
      </w:r>
      <w:r w:rsidRPr="00D769D3">
        <w:rPr>
          <w:color w:val="000000"/>
          <w:kern w:val="2"/>
          <w:szCs w:val="24"/>
          <w:lang w:eastAsia="zh-TW"/>
        </w:rPr>
        <w:t>，每</w:t>
      </w:r>
      <w:r w:rsidRPr="00D769D3">
        <w:rPr>
          <w:rFonts w:hint="eastAsia"/>
          <w:color w:val="000000"/>
          <w:kern w:val="2"/>
          <w:szCs w:val="24"/>
          <w:lang w:eastAsia="zh-TW"/>
        </w:rPr>
        <w:t>’</w:t>
      </w:r>
      <w:r w:rsidRPr="00D769D3">
        <w:rPr>
          <w:rFonts w:hint="eastAsia"/>
          <w:color w:val="000000"/>
          <w:kern w:val="2"/>
          <w:szCs w:val="24"/>
          <w:lang w:eastAsia="zh-TW"/>
        </w:rPr>
        <w:t>+</w:t>
      </w:r>
      <w:r w:rsidRPr="00FB7A12">
        <w:rPr>
          <w:rFonts w:hint="eastAsia"/>
          <w:color w:val="000000"/>
          <w:kern w:val="2"/>
          <w:szCs w:val="24"/>
          <w:lang w:eastAsia="zh-TW"/>
        </w:rPr>
        <w:t xml:space="preserve"> </w:t>
      </w:r>
      <w:r>
        <w:rPr>
          <w:rFonts w:hint="eastAsia"/>
          <w:color w:val="000000"/>
          <w:kern w:val="2"/>
          <w:szCs w:val="24"/>
          <w:lang w:eastAsia="zh-TW"/>
        </w:rPr>
        <w:t>O_</w:t>
      </w:r>
      <w:r w:rsidRPr="00D769D3">
        <w:rPr>
          <w:color w:val="000000"/>
          <w:kern w:val="2"/>
          <w:szCs w:val="24"/>
          <w:lang w:eastAsia="zh-TW"/>
        </w:rPr>
        <w:t>級距</w:t>
      </w:r>
      <w:r w:rsidRPr="00D769D3">
        <w:rPr>
          <w:rFonts w:hint="eastAsia"/>
          <w:color w:val="000000"/>
          <w:kern w:val="2"/>
          <w:szCs w:val="24"/>
          <w:lang w:eastAsia="zh-TW"/>
        </w:rPr>
        <w:t>+</w:t>
      </w:r>
      <w:r w:rsidRPr="00D769D3">
        <w:rPr>
          <w:rFonts w:hint="eastAsia"/>
          <w:color w:val="000000"/>
          <w:kern w:val="2"/>
          <w:szCs w:val="24"/>
          <w:lang w:eastAsia="zh-TW"/>
        </w:rPr>
        <w:t>’</w:t>
      </w:r>
      <w:r w:rsidRPr="00D769D3">
        <w:rPr>
          <w:color w:val="000000"/>
          <w:kern w:val="2"/>
          <w:szCs w:val="24"/>
          <w:lang w:eastAsia="zh-TW"/>
        </w:rPr>
        <w:t>元換算</w:t>
      </w:r>
      <w:r w:rsidRPr="00D769D3">
        <w:rPr>
          <w:rFonts w:hint="eastAsia"/>
          <w:color w:val="000000"/>
          <w:kern w:val="2"/>
          <w:szCs w:val="24"/>
          <w:lang w:eastAsia="zh-TW"/>
        </w:rPr>
        <w:t>’</w:t>
      </w:r>
      <w:r w:rsidRPr="00D769D3">
        <w:rPr>
          <w:rFonts w:hint="eastAsia"/>
          <w:color w:val="000000"/>
          <w:kern w:val="2"/>
          <w:szCs w:val="24"/>
          <w:lang w:eastAsia="zh-TW"/>
        </w:rPr>
        <w:t>+</w:t>
      </w:r>
      <w:r w:rsidRPr="007727DE">
        <w:rPr>
          <w:rFonts w:hint="eastAsia"/>
          <w:color w:val="000000"/>
          <w:kern w:val="2"/>
          <w:szCs w:val="24"/>
          <w:lang w:eastAsia="zh-TW"/>
        </w:rPr>
        <w:t xml:space="preserve"> </w:t>
      </w:r>
      <w:r>
        <w:rPr>
          <w:rFonts w:hint="eastAsia"/>
          <w:color w:val="000000"/>
          <w:kern w:val="2"/>
          <w:szCs w:val="24"/>
          <w:lang w:eastAsia="zh-TW"/>
        </w:rPr>
        <w:t>DTAGD504.</w:t>
      </w:r>
      <w:r w:rsidR="008566C4" w:rsidRPr="008566C4">
        <w:rPr>
          <w:rFonts w:hint="eastAsia"/>
          <w:color w:val="000000"/>
          <w:kern w:val="2"/>
          <w:szCs w:val="24"/>
          <w:lang w:eastAsia="zh-TW"/>
        </w:rPr>
        <w:t xml:space="preserve"> </w:t>
      </w:r>
      <w:r w:rsidR="008566C4">
        <w:rPr>
          <w:rFonts w:hint="eastAsia"/>
          <w:color w:val="000000"/>
          <w:kern w:val="2"/>
          <w:szCs w:val="24"/>
          <w:lang w:eastAsia="zh-TW"/>
        </w:rPr>
        <w:t>MDCL</w:t>
      </w:r>
      <w:r w:rsidR="008566C4" w:rsidRPr="00660B44">
        <w:rPr>
          <w:rFonts w:hint="eastAsia"/>
          <w:color w:val="000000"/>
          <w:kern w:val="2"/>
          <w:szCs w:val="24"/>
          <w:lang w:eastAsia="zh-TW"/>
        </w:rPr>
        <w:t>_</w:t>
      </w:r>
      <w:r w:rsidR="008566C4">
        <w:rPr>
          <w:rFonts w:hint="eastAsia"/>
          <w:color w:val="000000"/>
          <w:kern w:val="2"/>
          <w:szCs w:val="24"/>
          <w:lang w:eastAsia="zh-TW"/>
        </w:rPr>
        <w:t>DAY</w:t>
      </w:r>
      <w:r w:rsidR="008566C4" w:rsidRPr="00FE4A7E">
        <w:rPr>
          <w:color w:val="000000"/>
          <w:kern w:val="2"/>
          <w:szCs w:val="24"/>
          <w:lang w:eastAsia="zh-TW"/>
        </w:rPr>
        <w:t>_</w:t>
      </w:r>
      <w:r w:rsidR="008566C4" w:rsidRPr="00FE4A7E">
        <w:rPr>
          <w:rFonts w:hint="eastAsia"/>
          <w:color w:val="000000"/>
          <w:kern w:val="2"/>
          <w:szCs w:val="24"/>
          <w:lang w:eastAsia="zh-TW"/>
        </w:rPr>
        <w:t>2</w:t>
      </w:r>
      <w:r w:rsidR="008566C4">
        <w:rPr>
          <w:rFonts w:hint="eastAsia"/>
          <w:color w:val="000000"/>
          <w:kern w:val="2"/>
          <w:szCs w:val="24"/>
          <w:lang w:eastAsia="zh-TW"/>
        </w:rPr>
        <w:t>2</w:t>
      </w:r>
      <w:r w:rsidRPr="00D769D3">
        <w:rPr>
          <w:rFonts w:hint="eastAsia"/>
          <w:color w:val="000000"/>
          <w:kern w:val="2"/>
          <w:szCs w:val="24"/>
          <w:lang w:eastAsia="zh-TW"/>
        </w:rPr>
        <w:t>+</w:t>
      </w:r>
      <w:r w:rsidRPr="00D769D3">
        <w:rPr>
          <w:rFonts w:hint="eastAsia"/>
          <w:color w:val="000000"/>
          <w:kern w:val="2"/>
          <w:szCs w:val="24"/>
          <w:lang w:eastAsia="zh-TW"/>
        </w:rPr>
        <w:t>’</w:t>
      </w:r>
      <w:r w:rsidRPr="00D769D3">
        <w:rPr>
          <w:color w:val="000000"/>
          <w:kern w:val="2"/>
          <w:szCs w:val="24"/>
          <w:lang w:eastAsia="zh-TW"/>
        </w:rPr>
        <w:t>元</w:t>
      </w:r>
      <w:r w:rsidR="007B391F" w:rsidRPr="00D769D3">
        <w:rPr>
          <w:color w:val="000000"/>
          <w:kern w:val="2"/>
          <w:szCs w:val="24"/>
          <w:lang w:eastAsia="zh-TW"/>
        </w:rPr>
        <w:t>×</w:t>
      </w:r>
      <w:r w:rsidR="007B391F" w:rsidRPr="00D769D3">
        <w:rPr>
          <w:color w:val="000000"/>
          <w:kern w:val="2"/>
          <w:szCs w:val="24"/>
          <w:lang w:eastAsia="zh-TW"/>
        </w:rPr>
        <w:t>門診天數</w:t>
      </w:r>
      <w:r w:rsidRPr="00D769D3">
        <w:rPr>
          <w:rFonts w:hint="eastAsia"/>
          <w:color w:val="000000"/>
          <w:kern w:val="2"/>
          <w:szCs w:val="24"/>
          <w:lang w:eastAsia="zh-TW"/>
        </w:rPr>
        <w:t>’</w:t>
      </w:r>
    </w:p>
    <w:p w:rsidR="006A5593" w:rsidRPr="004D2F0E" w:rsidRDefault="00E05BD3" w:rsidP="006A5593">
      <w:pPr>
        <w:pStyle w:val="Tabletext"/>
        <w:keepLines w:val="0"/>
        <w:numPr>
          <w:ilvl w:val="5"/>
          <w:numId w:val="2"/>
          <w:numberingChange w:id="250" w:author="test" w:date="2009-03-18T15:32:00Z" w:original="%1:7:0:.%2:4:0:.%3:3:0:.%4:4:0:.%5:2:0:.%6:4:0:"/>
        </w:numPr>
        <w:spacing w:after="0" w:line="240" w:lineRule="auto"/>
        <w:rPr>
          <w:rFonts w:hint="eastAsia"/>
          <w:color w:val="000000"/>
          <w:kern w:val="2"/>
          <w:szCs w:val="24"/>
          <w:lang w:eastAsia="zh-TW"/>
        </w:rPr>
      </w:pPr>
      <w:r w:rsidRPr="00D769D3">
        <w:rPr>
          <w:color w:val="000000"/>
          <w:kern w:val="2"/>
          <w:szCs w:val="24"/>
          <w:lang w:eastAsia="zh-TW"/>
        </w:rPr>
        <w:t>每日傷害門診</w:t>
      </w:r>
      <w:r w:rsidR="006A5593">
        <w:rPr>
          <w:rFonts w:hint="eastAsia"/>
          <w:color w:val="000000"/>
          <w:kern w:val="2"/>
          <w:szCs w:val="24"/>
          <w:lang w:eastAsia="zh-TW"/>
        </w:rPr>
        <w:t>保險金畫面顯示欄位對應如下：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6A5593">
        <w:tc>
          <w:tcPr>
            <w:tcW w:w="2170" w:type="dxa"/>
            <w:shd w:val="clear" w:color="auto" w:fill="D9D9D9"/>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6A5593">
        <w:tc>
          <w:tcPr>
            <w:tcW w:w="2170" w:type="dxa"/>
          </w:tcPr>
          <w:p w:rsidR="006A5593" w:rsidRDefault="006A5593" w:rsidP="006A5593">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6A5593" w:rsidRDefault="006A5593" w:rsidP="006A5593">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醫療實支</w:t>
            </w:r>
            <w:r>
              <w:rPr>
                <w:color w:val="000000"/>
                <w:kern w:val="2"/>
                <w:szCs w:val="24"/>
                <w:lang w:eastAsia="zh-TW"/>
              </w:rPr>
              <w:t>’</w:t>
            </w:r>
          </w:p>
        </w:tc>
        <w:tc>
          <w:tcPr>
            <w:tcW w:w="2863" w:type="dxa"/>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6A5593">
        <w:tc>
          <w:tcPr>
            <w:tcW w:w="2170" w:type="dxa"/>
          </w:tcPr>
          <w:p w:rsidR="006A5593" w:rsidRDefault="006A5593" w:rsidP="006A5593">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6A5593" w:rsidRPr="00F36230" w:rsidRDefault="006A5593" w:rsidP="006A5593">
            <w:pPr>
              <w:pStyle w:val="Tabletext"/>
              <w:keepLines w:val="0"/>
              <w:spacing w:after="0" w:line="240" w:lineRule="auto"/>
              <w:rPr>
                <w:rFonts w:ascii="sөũ" w:hAnsi="sөũ" w:hint="eastAsia"/>
                <w:szCs w:val="24"/>
              </w:rPr>
            </w:pPr>
            <w:r>
              <w:rPr>
                <w:rFonts w:hint="eastAsia"/>
                <w:color w:val="000000"/>
                <w:kern w:val="2"/>
                <w:szCs w:val="24"/>
                <w:lang w:eastAsia="zh-TW"/>
              </w:rPr>
              <w:t>DTAGD504</w:t>
            </w:r>
            <w:r w:rsidRPr="00604396">
              <w:rPr>
                <w:rFonts w:ascii="sөũ" w:hAnsi="sөũ" w:hint="eastAsia"/>
              </w:rPr>
              <w:t>.</w:t>
            </w:r>
            <w:r w:rsidR="001933B2">
              <w:rPr>
                <w:rStyle w:val="SoDAField"/>
                <w:rFonts w:ascii="細明體" w:eastAsia="細明體" w:hAnsi="細明體" w:hint="eastAsia"/>
                <w:caps/>
                <w:color w:val="000000"/>
              </w:rPr>
              <w:t>MDCL_DAY</w:t>
            </w:r>
            <w:r w:rsidRPr="00F36230">
              <w:rPr>
                <w:rFonts w:ascii="sөũ" w:hAnsi="sөũ"/>
              </w:rPr>
              <w:t>_NAME</w:t>
            </w:r>
          </w:p>
        </w:tc>
        <w:tc>
          <w:tcPr>
            <w:tcW w:w="2863" w:type="dxa"/>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6A5593">
        <w:tc>
          <w:tcPr>
            <w:tcW w:w="2170" w:type="dxa"/>
          </w:tcPr>
          <w:p w:rsidR="006A5593" w:rsidRDefault="006A5593" w:rsidP="006A5593">
            <w:pPr>
              <w:pStyle w:val="Tabletext"/>
              <w:keepLines w:val="0"/>
              <w:spacing w:after="0" w:line="240" w:lineRule="auto"/>
              <w:rPr>
                <w:rFonts w:ascii="sөũ" w:hAnsi="sөũ"/>
              </w:rPr>
            </w:pPr>
            <w:r>
              <w:rPr>
                <w:rFonts w:ascii="sөũ" w:hAnsi="sөũ"/>
              </w:rPr>
              <w:t>理賠內容說明</w:t>
            </w:r>
          </w:p>
        </w:tc>
        <w:tc>
          <w:tcPr>
            <w:tcW w:w="3184" w:type="dxa"/>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6A5593" w:rsidRDefault="006A5593" w:rsidP="006A5593">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6A5593" w:rsidRDefault="006A5593" w:rsidP="00D83A51">
      <w:pPr>
        <w:pStyle w:val="Tabletext"/>
        <w:keepLines w:val="0"/>
        <w:spacing w:after="0" w:line="240" w:lineRule="auto"/>
        <w:rPr>
          <w:rFonts w:hint="eastAsia"/>
          <w:color w:val="000000"/>
          <w:kern w:val="2"/>
          <w:szCs w:val="24"/>
          <w:lang w:eastAsia="zh-TW"/>
        </w:rPr>
      </w:pPr>
    </w:p>
    <w:p w:rsidR="00206839" w:rsidRPr="00D769D3" w:rsidRDefault="00206839" w:rsidP="00206839">
      <w:pPr>
        <w:pStyle w:val="Tabletext"/>
        <w:keepLines w:val="0"/>
        <w:numPr>
          <w:ilvl w:val="3"/>
          <w:numId w:val="2"/>
          <w:numberingChange w:id="251" w:author="test" w:date="2009-03-18T15:32:00Z" w:original="%1:7:0:.%2:4:0:.%3:3:0:.%4:5: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DTAGD504.</w:t>
      </w:r>
      <w:r w:rsidR="00A71DE7" w:rsidRPr="00A71DE7">
        <w:rPr>
          <w:rStyle w:val="SoDAField"/>
          <w:rFonts w:ascii="細明體" w:hAnsi="細明體" w:hint="eastAsia"/>
          <w:caps/>
          <w:color w:val="auto"/>
        </w:rPr>
        <w:t>spec</w:t>
      </w:r>
      <w:r w:rsidR="00A71DE7" w:rsidRPr="00A71DE7">
        <w:rPr>
          <w:rStyle w:val="SoDAField"/>
          <w:rFonts w:ascii="細明體" w:hAnsi="細明體"/>
          <w:caps/>
          <w:color w:val="auto"/>
        </w:rPr>
        <w:t>_</w:t>
      </w:r>
      <w:r w:rsidR="00A71DE7" w:rsidRPr="00A71DE7">
        <w:rPr>
          <w:rStyle w:val="SoDAField"/>
          <w:rFonts w:ascii="細明體" w:hAnsi="細明體" w:hint="eastAsia"/>
          <w:caps/>
          <w:color w:val="auto"/>
        </w:rPr>
        <w:t>LIMIT_</w:t>
      </w:r>
      <w:r w:rsidR="00A71DE7" w:rsidRPr="00A71DE7">
        <w:rPr>
          <w:rStyle w:val="SoDAField"/>
          <w:rFonts w:ascii="細明體" w:eastAsia="細明體" w:hAnsi="細明體" w:hint="eastAsia"/>
          <w:caps/>
          <w:color w:val="auto"/>
        </w:rPr>
        <w:t>8</w:t>
      </w:r>
      <w:r w:rsidR="00A71DE7" w:rsidRPr="00A71DE7">
        <w:rPr>
          <w:rStyle w:val="SoDAField"/>
          <w:rFonts w:ascii="細明體" w:eastAsia="細明體" w:hAnsi="細明體" w:hint="eastAsia"/>
          <w:caps/>
          <w:color w:val="auto"/>
          <w:lang w:eastAsia="zh-TW"/>
        </w:rPr>
        <w:t xml:space="preserve"> &gt; 0</w:t>
      </w:r>
      <w:r>
        <w:rPr>
          <w:rFonts w:ascii="Arial" w:hAnsi="Arial" w:cs="Arial" w:hint="eastAsia"/>
          <w:kern w:val="2"/>
          <w:lang w:eastAsia="zh-TW"/>
        </w:rPr>
        <w:t xml:space="preserve"> (</w:t>
      </w:r>
      <w:r w:rsidR="006E1699">
        <w:rPr>
          <w:rFonts w:ascii="sөũ" w:hAnsi="sөũ"/>
        </w:rPr>
        <w:t>社會保險加計金</w:t>
      </w:r>
      <w:r w:rsidRPr="00A43C19">
        <w:rPr>
          <w:rStyle w:val="textgreen1"/>
          <w:rFonts w:hint="eastAsia"/>
          <w:color w:val="auto"/>
          <w:lang w:eastAsia="zh-TW"/>
        </w:rPr>
        <w:t>)</w:t>
      </w:r>
    </w:p>
    <w:p w:rsidR="00E347CC" w:rsidRDefault="00206839" w:rsidP="00206839">
      <w:pPr>
        <w:pStyle w:val="Tabletext"/>
        <w:keepLines w:val="0"/>
        <w:numPr>
          <w:ilvl w:val="4"/>
          <w:numId w:val="2"/>
          <w:numberingChange w:id="252" w:author="test" w:date="2009-03-18T15:32:00Z" w:original="%1:7:0:.%2:4:0:.%3:3:0:.%4:5: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E347CC" w:rsidRDefault="00206839" w:rsidP="00206839">
      <w:pPr>
        <w:pStyle w:val="Tabletext"/>
        <w:keepLines w:val="0"/>
        <w:numPr>
          <w:ilvl w:val="4"/>
          <w:numId w:val="2"/>
          <w:numberingChange w:id="253" w:author="test" w:date="2009-03-18T15:32:00Z" w:original="%1:7:0:.%2:4:0:.%3:3:0:.%4:5:0:.%5:2: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EA7557">
        <w:rPr>
          <w:rFonts w:ascii="sөũ" w:hAnsi="sөũ"/>
          <w:lang w:eastAsia="zh-TW"/>
        </w:rPr>
        <w:t>社會保險加計金</w:t>
      </w:r>
      <w:r w:rsidRPr="00D769D3">
        <w:rPr>
          <w:rFonts w:hint="eastAsia"/>
          <w:color w:val="000000"/>
          <w:kern w:val="2"/>
          <w:szCs w:val="24"/>
          <w:lang w:eastAsia="zh-TW"/>
        </w:rPr>
        <w:t>’</w:t>
      </w:r>
      <w:r w:rsidRPr="00D769D3">
        <w:rPr>
          <w:rFonts w:hint="eastAsia"/>
          <w:color w:val="000000"/>
          <w:kern w:val="2"/>
          <w:szCs w:val="24"/>
          <w:lang w:eastAsia="zh-TW"/>
        </w:rPr>
        <w:t>+</w:t>
      </w:r>
      <w:r w:rsidR="009F18F3" w:rsidRPr="009F18F3">
        <w:rPr>
          <w:rFonts w:hint="eastAsia"/>
          <w:color w:val="000000"/>
          <w:kern w:val="2"/>
          <w:szCs w:val="24"/>
          <w:lang w:eastAsia="zh-TW"/>
        </w:rPr>
        <w:t xml:space="preserve"> </w:t>
      </w:r>
      <w:r w:rsidR="009F18F3">
        <w:rPr>
          <w:rFonts w:hint="eastAsia"/>
          <w:color w:val="000000"/>
          <w:kern w:val="2"/>
          <w:szCs w:val="24"/>
          <w:lang w:eastAsia="zh-TW"/>
        </w:rPr>
        <w:t>DTAGD504.</w:t>
      </w:r>
      <w:r w:rsidR="009F18F3" w:rsidRPr="00A71DE7">
        <w:rPr>
          <w:rStyle w:val="SoDAField"/>
          <w:rFonts w:ascii="細明體" w:hAnsi="細明體" w:hint="eastAsia"/>
          <w:caps/>
          <w:color w:val="auto"/>
        </w:rPr>
        <w:t>spec</w:t>
      </w:r>
      <w:r w:rsidR="009F18F3" w:rsidRPr="00A71DE7">
        <w:rPr>
          <w:rStyle w:val="SoDAField"/>
          <w:rFonts w:ascii="細明體" w:hAnsi="細明體"/>
          <w:caps/>
          <w:color w:val="auto"/>
        </w:rPr>
        <w:t>_</w:t>
      </w:r>
      <w:r w:rsidR="009F18F3" w:rsidRPr="00A71DE7">
        <w:rPr>
          <w:rStyle w:val="SoDAField"/>
          <w:rFonts w:ascii="細明體" w:hAnsi="細明體" w:hint="eastAsia"/>
          <w:caps/>
          <w:color w:val="auto"/>
        </w:rPr>
        <w:t>LIMIT_</w:t>
      </w:r>
      <w:r w:rsidR="009F18F3" w:rsidRPr="00A71DE7">
        <w:rPr>
          <w:rStyle w:val="SoDAField"/>
          <w:rFonts w:ascii="細明體" w:eastAsia="細明體" w:hAnsi="細明體" w:hint="eastAsia"/>
          <w:caps/>
          <w:color w:val="auto"/>
        </w:rPr>
        <w:t>8</w:t>
      </w:r>
      <w:r w:rsidRPr="00D769D3">
        <w:rPr>
          <w:rFonts w:hint="eastAsia"/>
          <w:color w:val="000000"/>
          <w:kern w:val="2"/>
          <w:szCs w:val="24"/>
          <w:lang w:eastAsia="zh-TW"/>
        </w:rPr>
        <w:t>+</w:t>
      </w:r>
      <w:r w:rsidRPr="00D769D3">
        <w:rPr>
          <w:rFonts w:hint="eastAsia"/>
          <w:color w:val="000000"/>
          <w:kern w:val="2"/>
          <w:szCs w:val="24"/>
          <w:lang w:eastAsia="zh-TW"/>
        </w:rPr>
        <w:t>’</w:t>
      </w:r>
      <w:r w:rsidR="00245BB0">
        <w:rPr>
          <w:rFonts w:ascii="sөũ" w:hAnsi="sөũ"/>
        </w:rPr>
        <w:t>元</w:t>
      </w:r>
      <w:r w:rsidR="00245BB0">
        <w:rPr>
          <w:rFonts w:ascii="sөũ" w:hAnsi="sөũ"/>
        </w:rPr>
        <w:t xml:space="preserve"> × </w:t>
      </w:r>
      <w:r w:rsidR="00245BB0">
        <w:rPr>
          <w:rFonts w:ascii="sөũ" w:hAnsi="sөũ"/>
        </w:rPr>
        <w:t>住院日數</w:t>
      </w:r>
      <w:r w:rsidRPr="00D769D3">
        <w:rPr>
          <w:rFonts w:hint="eastAsia"/>
          <w:color w:val="000000"/>
          <w:kern w:val="2"/>
          <w:szCs w:val="24"/>
          <w:lang w:eastAsia="zh-TW"/>
        </w:rPr>
        <w:t>’</w:t>
      </w:r>
      <w:r w:rsidR="009F18F3">
        <w:rPr>
          <w:rFonts w:hint="eastAsia"/>
          <w:color w:val="000000"/>
          <w:kern w:val="2"/>
          <w:szCs w:val="24"/>
          <w:lang w:eastAsia="zh-TW"/>
        </w:rPr>
        <w:t xml:space="preserve"> </w:t>
      </w:r>
    </w:p>
    <w:p w:rsidR="00206839" w:rsidRPr="004D2F0E" w:rsidRDefault="00AB498E" w:rsidP="00206839">
      <w:pPr>
        <w:pStyle w:val="Tabletext"/>
        <w:keepLines w:val="0"/>
        <w:numPr>
          <w:ilvl w:val="4"/>
          <w:numId w:val="2"/>
          <w:numberingChange w:id="254" w:author="test" w:date="2009-03-18T15:32:00Z" w:original="%1:7:0:.%2:4:0:.%3:3:0:.%4:5:0:.%5:3:0:"/>
        </w:numPr>
        <w:spacing w:after="0" w:line="240" w:lineRule="auto"/>
        <w:rPr>
          <w:rFonts w:hint="eastAsia"/>
          <w:color w:val="000000"/>
          <w:kern w:val="2"/>
          <w:szCs w:val="24"/>
          <w:lang w:eastAsia="zh-TW"/>
        </w:rPr>
      </w:pPr>
      <w:r>
        <w:rPr>
          <w:rFonts w:ascii="sөũ" w:hAnsi="sөũ"/>
          <w:lang w:eastAsia="zh-TW"/>
        </w:rPr>
        <w:t>社會保險加計金</w:t>
      </w:r>
      <w:r w:rsidR="00206839">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206839">
        <w:tc>
          <w:tcPr>
            <w:tcW w:w="2170" w:type="dxa"/>
            <w:shd w:val="clear" w:color="auto" w:fill="D9D9D9"/>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206839">
        <w:tc>
          <w:tcPr>
            <w:tcW w:w="2170" w:type="dxa"/>
          </w:tcPr>
          <w:p w:rsidR="00206839" w:rsidRDefault="00206839" w:rsidP="00206839">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206839" w:rsidRDefault="00206839" w:rsidP="00206839">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醫療實支</w:t>
            </w:r>
            <w:r>
              <w:rPr>
                <w:color w:val="000000"/>
                <w:kern w:val="2"/>
                <w:szCs w:val="24"/>
                <w:lang w:eastAsia="zh-TW"/>
              </w:rPr>
              <w:t>’</w:t>
            </w:r>
          </w:p>
        </w:tc>
        <w:tc>
          <w:tcPr>
            <w:tcW w:w="2863" w:type="dxa"/>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206839">
        <w:tc>
          <w:tcPr>
            <w:tcW w:w="2170" w:type="dxa"/>
          </w:tcPr>
          <w:p w:rsidR="00206839" w:rsidRDefault="00206839" w:rsidP="00206839">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206839" w:rsidRPr="00F36230" w:rsidRDefault="00451C1A" w:rsidP="00206839">
            <w:pPr>
              <w:pStyle w:val="Tabletext"/>
              <w:keepLines w:val="0"/>
              <w:spacing w:after="0" w:line="240" w:lineRule="auto"/>
              <w:rPr>
                <w:rFonts w:ascii="sөũ" w:hAnsi="sөũ" w:hint="eastAsia"/>
                <w:szCs w:val="24"/>
              </w:rPr>
            </w:pPr>
            <w:r>
              <w:rPr>
                <w:color w:val="000000"/>
                <w:kern w:val="2"/>
                <w:szCs w:val="24"/>
                <w:lang w:eastAsia="zh-TW"/>
              </w:rPr>
              <w:t>‘</w:t>
            </w:r>
            <w:r>
              <w:rPr>
                <w:rFonts w:ascii="sөũ" w:hAnsi="sөũ"/>
                <w:lang w:eastAsia="zh-TW"/>
              </w:rPr>
              <w:t>社會保險加計金</w:t>
            </w:r>
            <w:r>
              <w:rPr>
                <w:color w:val="000000"/>
                <w:kern w:val="2"/>
                <w:szCs w:val="24"/>
                <w:lang w:eastAsia="zh-TW"/>
              </w:rPr>
              <w:t>’</w:t>
            </w:r>
          </w:p>
        </w:tc>
        <w:tc>
          <w:tcPr>
            <w:tcW w:w="2863" w:type="dxa"/>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206839">
        <w:tc>
          <w:tcPr>
            <w:tcW w:w="2170" w:type="dxa"/>
          </w:tcPr>
          <w:p w:rsidR="00206839" w:rsidRDefault="00206839" w:rsidP="00206839">
            <w:pPr>
              <w:pStyle w:val="Tabletext"/>
              <w:keepLines w:val="0"/>
              <w:spacing w:after="0" w:line="240" w:lineRule="auto"/>
              <w:rPr>
                <w:rFonts w:ascii="sөũ" w:hAnsi="sөũ"/>
              </w:rPr>
            </w:pPr>
            <w:r>
              <w:rPr>
                <w:rFonts w:ascii="sөũ" w:hAnsi="sөũ"/>
              </w:rPr>
              <w:t>理賠內容說明</w:t>
            </w:r>
          </w:p>
        </w:tc>
        <w:tc>
          <w:tcPr>
            <w:tcW w:w="3184" w:type="dxa"/>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206839" w:rsidRDefault="00206839" w:rsidP="00206839">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206839" w:rsidRDefault="00206839" w:rsidP="00D83A51">
      <w:pPr>
        <w:pStyle w:val="Tabletext"/>
        <w:keepLines w:val="0"/>
        <w:spacing w:after="0" w:line="240" w:lineRule="auto"/>
        <w:rPr>
          <w:rFonts w:hint="eastAsia"/>
          <w:color w:val="000000"/>
          <w:kern w:val="2"/>
          <w:szCs w:val="24"/>
          <w:lang w:eastAsia="zh-TW"/>
        </w:rPr>
      </w:pPr>
    </w:p>
    <w:p w:rsidR="00BA56B2" w:rsidRPr="00D769D3" w:rsidRDefault="00BA56B2" w:rsidP="00BA56B2">
      <w:pPr>
        <w:pStyle w:val="Tabletext"/>
        <w:keepLines w:val="0"/>
        <w:numPr>
          <w:ilvl w:val="3"/>
          <w:numId w:val="2"/>
          <w:numberingChange w:id="255" w:author="test" w:date="2009-03-18T15:32:00Z" w:original="%1:7:0:.%2:4:0:.%3:3:0:.%4:6: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DTAGD504.</w:t>
      </w:r>
      <w:r w:rsidRPr="00A71DE7">
        <w:rPr>
          <w:rStyle w:val="SoDAField"/>
          <w:rFonts w:ascii="細明體" w:hAnsi="細明體" w:hint="eastAsia"/>
          <w:caps/>
          <w:color w:val="auto"/>
        </w:rPr>
        <w:t>spec</w:t>
      </w:r>
      <w:r w:rsidRPr="00A71DE7">
        <w:rPr>
          <w:rStyle w:val="SoDAField"/>
          <w:rFonts w:ascii="細明體" w:hAnsi="細明體"/>
          <w:caps/>
          <w:color w:val="auto"/>
        </w:rPr>
        <w:t>_</w:t>
      </w:r>
      <w:r w:rsidRPr="00A71DE7">
        <w:rPr>
          <w:rStyle w:val="SoDAField"/>
          <w:rFonts w:ascii="細明體" w:hAnsi="細明體" w:hint="eastAsia"/>
          <w:caps/>
          <w:color w:val="auto"/>
        </w:rPr>
        <w:t>LIMIT_</w:t>
      </w:r>
      <w:r w:rsidR="00DA46F2">
        <w:rPr>
          <w:rStyle w:val="SoDAField"/>
          <w:rFonts w:ascii="細明體" w:hAnsi="細明體" w:hint="eastAsia"/>
          <w:caps/>
          <w:color w:val="auto"/>
          <w:lang w:eastAsia="zh-TW"/>
        </w:rPr>
        <w:t>9</w:t>
      </w:r>
      <w:r w:rsidRPr="00A71DE7">
        <w:rPr>
          <w:rStyle w:val="SoDAField"/>
          <w:rFonts w:ascii="細明體" w:eastAsia="細明體" w:hAnsi="細明體" w:hint="eastAsia"/>
          <w:caps/>
          <w:color w:val="auto"/>
          <w:lang w:eastAsia="zh-TW"/>
        </w:rPr>
        <w:t xml:space="preserve"> &gt; 0</w:t>
      </w:r>
      <w:r>
        <w:rPr>
          <w:rFonts w:ascii="Arial" w:hAnsi="Arial" w:cs="Arial" w:hint="eastAsia"/>
          <w:kern w:val="2"/>
          <w:lang w:eastAsia="zh-TW"/>
        </w:rPr>
        <w:t xml:space="preserve"> (</w:t>
      </w:r>
      <w:r w:rsidR="003E739D">
        <w:rPr>
          <w:rFonts w:ascii="sөũ" w:hAnsi="sөũ"/>
        </w:rPr>
        <w:t>住院自負額</w:t>
      </w:r>
      <w:r w:rsidRPr="00A43C19">
        <w:rPr>
          <w:rStyle w:val="textgreen1"/>
          <w:rFonts w:hint="eastAsia"/>
          <w:color w:val="auto"/>
          <w:lang w:eastAsia="zh-TW"/>
        </w:rPr>
        <w:t>)</w:t>
      </w:r>
    </w:p>
    <w:p w:rsidR="00BA56B2" w:rsidRDefault="00BA56B2" w:rsidP="00BA56B2">
      <w:pPr>
        <w:pStyle w:val="Tabletext"/>
        <w:keepLines w:val="0"/>
        <w:numPr>
          <w:ilvl w:val="4"/>
          <w:numId w:val="2"/>
          <w:numberingChange w:id="256" w:author="test" w:date="2009-03-18T15:32:00Z" w:original="%1:7:0:.%2:4:0:.%3:3:0:.%4:6: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BA56B2" w:rsidRDefault="00BA56B2" w:rsidP="00BA56B2">
      <w:pPr>
        <w:pStyle w:val="Tabletext"/>
        <w:keepLines w:val="0"/>
        <w:numPr>
          <w:ilvl w:val="4"/>
          <w:numId w:val="2"/>
          <w:numberingChange w:id="257" w:author="test" w:date="2009-03-18T15:32:00Z" w:original="%1:7:0:.%2:4:0:.%3:3:0:.%4:6:0:.%5:2: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147B6B">
        <w:rPr>
          <w:rFonts w:ascii="sөũ" w:hAnsi="sөũ"/>
        </w:rPr>
        <w:t>每次住院自負額</w:t>
      </w:r>
      <w:r w:rsidRPr="00D769D3">
        <w:rPr>
          <w:rFonts w:hint="eastAsia"/>
          <w:color w:val="000000"/>
          <w:kern w:val="2"/>
          <w:szCs w:val="24"/>
          <w:lang w:eastAsia="zh-TW"/>
        </w:rPr>
        <w:t>’</w:t>
      </w:r>
      <w:r w:rsidRPr="00D769D3">
        <w:rPr>
          <w:rFonts w:hint="eastAsia"/>
          <w:color w:val="000000"/>
          <w:kern w:val="2"/>
          <w:szCs w:val="24"/>
          <w:lang w:eastAsia="zh-TW"/>
        </w:rPr>
        <w:t>+</w:t>
      </w:r>
      <w:r w:rsidRPr="009F18F3">
        <w:rPr>
          <w:rFonts w:hint="eastAsia"/>
          <w:color w:val="000000"/>
          <w:kern w:val="2"/>
          <w:szCs w:val="24"/>
          <w:lang w:eastAsia="zh-TW"/>
        </w:rPr>
        <w:t xml:space="preserve"> </w:t>
      </w:r>
      <w:r>
        <w:rPr>
          <w:rFonts w:hint="eastAsia"/>
          <w:color w:val="000000"/>
          <w:kern w:val="2"/>
          <w:szCs w:val="24"/>
          <w:lang w:eastAsia="zh-TW"/>
        </w:rPr>
        <w:t>DTAGD504.</w:t>
      </w:r>
      <w:r w:rsidRPr="00A71DE7">
        <w:rPr>
          <w:rStyle w:val="SoDAField"/>
          <w:rFonts w:ascii="細明體" w:hAnsi="細明體" w:hint="eastAsia"/>
          <w:caps/>
          <w:color w:val="auto"/>
        </w:rPr>
        <w:t>spec</w:t>
      </w:r>
      <w:r w:rsidRPr="00A71DE7">
        <w:rPr>
          <w:rStyle w:val="SoDAField"/>
          <w:rFonts w:ascii="細明體" w:hAnsi="細明體"/>
          <w:caps/>
          <w:color w:val="auto"/>
        </w:rPr>
        <w:t>_</w:t>
      </w:r>
      <w:r w:rsidRPr="00A71DE7">
        <w:rPr>
          <w:rStyle w:val="SoDAField"/>
          <w:rFonts w:ascii="細明體" w:hAnsi="細明體" w:hint="eastAsia"/>
          <w:caps/>
          <w:color w:val="auto"/>
        </w:rPr>
        <w:t>LIMIT_</w:t>
      </w:r>
      <w:r w:rsidR="006310E1">
        <w:rPr>
          <w:rStyle w:val="SoDAField"/>
          <w:rFonts w:ascii="細明體" w:hAnsi="細明體" w:hint="eastAsia"/>
          <w:caps/>
          <w:color w:val="auto"/>
          <w:lang w:eastAsia="zh-TW"/>
        </w:rPr>
        <w:t>9</w:t>
      </w:r>
      <w:r w:rsidRPr="00D769D3">
        <w:rPr>
          <w:rFonts w:hint="eastAsia"/>
          <w:color w:val="000000"/>
          <w:kern w:val="2"/>
          <w:szCs w:val="24"/>
          <w:lang w:eastAsia="zh-TW"/>
        </w:rPr>
        <w:t>+</w:t>
      </w:r>
      <w:r w:rsidRPr="00D769D3">
        <w:rPr>
          <w:rFonts w:hint="eastAsia"/>
          <w:color w:val="000000"/>
          <w:kern w:val="2"/>
          <w:szCs w:val="24"/>
          <w:lang w:eastAsia="zh-TW"/>
        </w:rPr>
        <w:t>’</w:t>
      </w:r>
      <w:r>
        <w:rPr>
          <w:rFonts w:ascii="sөũ" w:hAnsi="sөũ"/>
        </w:rPr>
        <w:t>元</w:t>
      </w:r>
      <w:r w:rsidRPr="00D769D3">
        <w:rPr>
          <w:rFonts w:hint="eastAsia"/>
          <w:color w:val="000000"/>
          <w:kern w:val="2"/>
          <w:szCs w:val="24"/>
          <w:lang w:eastAsia="zh-TW"/>
        </w:rPr>
        <w:t>’</w:t>
      </w:r>
      <w:r>
        <w:rPr>
          <w:rFonts w:hint="eastAsia"/>
          <w:color w:val="000000"/>
          <w:kern w:val="2"/>
          <w:szCs w:val="24"/>
          <w:lang w:eastAsia="zh-TW"/>
        </w:rPr>
        <w:t xml:space="preserve"> </w:t>
      </w:r>
    </w:p>
    <w:p w:rsidR="00BA56B2" w:rsidRPr="004D2F0E" w:rsidRDefault="004A0AA4" w:rsidP="00BA56B2">
      <w:pPr>
        <w:pStyle w:val="Tabletext"/>
        <w:keepLines w:val="0"/>
        <w:numPr>
          <w:ilvl w:val="4"/>
          <w:numId w:val="2"/>
          <w:numberingChange w:id="258" w:author="test" w:date="2009-03-18T15:32:00Z" w:original="%1:7:0:.%2:4:0:.%3:3:0:.%4:6:0:.%5:3:0:"/>
        </w:numPr>
        <w:spacing w:after="0" w:line="240" w:lineRule="auto"/>
        <w:rPr>
          <w:rFonts w:hint="eastAsia"/>
          <w:color w:val="000000"/>
          <w:kern w:val="2"/>
          <w:szCs w:val="24"/>
          <w:lang w:eastAsia="zh-TW"/>
        </w:rPr>
      </w:pPr>
      <w:r>
        <w:rPr>
          <w:rFonts w:ascii="新細明體" w:hAnsi="新細明體" w:cs="新細明體" w:hint="eastAsia"/>
          <w:lang w:eastAsia="zh-TW"/>
        </w:rPr>
        <w:t>住院自負額</w:t>
      </w:r>
      <w:r w:rsidR="00BA56B2">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BA56B2">
        <w:tc>
          <w:tcPr>
            <w:tcW w:w="2170" w:type="dxa"/>
            <w:shd w:val="clear" w:color="auto" w:fill="D9D9D9"/>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BA56B2">
        <w:tc>
          <w:tcPr>
            <w:tcW w:w="2170" w:type="dxa"/>
          </w:tcPr>
          <w:p w:rsidR="00BA56B2" w:rsidRDefault="00BA56B2" w:rsidP="00BA56B2">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BA56B2" w:rsidRDefault="00BA56B2" w:rsidP="00BA56B2">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醫療實支</w:t>
            </w:r>
            <w:r>
              <w:rPr>
                <w:color w:val="000000"/>
                <w:kern w:val="2"/>
                <w:szCs w:val="24"/>
                <w:lang w:eastAsia="zh-TW"/>
              </w:rPr>
              <w:t>’</w:t>
            </w:r>
          </w:p>
        </w:tc>
        <w:tc>
          <w:tcPr>
            <w:tcW w:w="2863" w:type="dxa"/>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BA56B2">
        <w:tc>
          <w:tcPr>
            <w:tcW w:w="2170" w:type="dxa"/>
          </w:tcPr>
          <w:p w:rsidR="00BA56B2" w:rsidRDefault="00BA56B2" w:rsidP="00BA56B2">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BA56B2" w:rsidRPr="00F36230" w:rsidRDefault="00BA56B2" w:rsidP="00BA56B2">
            <w:pPr>
              <w:pStyle w:val="Tabletext"/>
              <w:keepLines w:val="0"/>
              <w:spacing w:after="0" w:line="240" w:lineRule="auto"/>
              <w:rPr>
                <w:rFonts w:ascii="sөũ" w:hAnsi="sөũ" w:hint="eastAsia"/>
                <w:szCs w:val="24"/>
              </w:rPr>
            </w:pPr>
            <w:r>
              <w:rPr>
                <w:color w:val="000000"/>
                <w:kern w:val="2"/>
                <w:szCs w:val="24"/>
                <w:lang w:eastAsia="zh-TW"/>
              </w:rPr>
              <w:t>‘</w:t>
            </w:r>
            <w:r w:rsidR="000C6131">
              <w:rPr>
                <w:rFonts w:hint="eastAsia"/>
                <w:color w:val="000000"/>
                <w:kern w:val="2"/>
                <w:szCs w:val="24"/>
                <w:lang w:eastAsia="zh-TW"/>
              </w:rPr>
              <w:t>高額</w:t>
            </w:r>
            <w:r w:rsidR="000C6131">
              <w:rPr>
                <w:rFonts w:ascii="sөũ" w:hAnsi="sөũ"/>
              </w:rPr>
              <w:t>住院自負額</w:t>
            </w:r>
            <w:r>
              <w:rPr>
                <w:color w:val="000000"/>
                <w:kern w:val="2"/>
                <w:szCs w:val="24"/>
                <w:lang w:eastAsia="zh-TW"/>
              </w:rPr>
              <w:t>’</w:t>
            </w:r>
          </w:p>
        </w:tc>
        <w:tc>
          <w:tcPr>
            <w:tcW w:w="2863" w:type="dxa"/>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BA56B2">
        <w:tc>
          <w:tcPr>
            <w:tcW w:w="2170" w:type="dxa"/>
          </w:tcPr>
          <w:p w:rsidR="00BA56B2" w:rsidRDefault="00BA56B2" w:rsidP="00BA56B2">
            <w:pPr>
              <w:pStyle w:val="Tabletext"/>
              <w:keepLines w:val="0"/>
              <w:spacing w:after="0" w:line="240" w:lineRule="auto"/>
              <w:rPr>
                <w:rFonts w:ascii="sөũ" w:hAnsi="sөũ"/>
              </w:rPr>
            </w:pPr>
            <w:r>
              <w:rPr>
                <w:rFonts w:ascii="sөũ" w:hAnsi="sөũ"/>
              </w:rPr>
              <w:t>理賠內容說明</w:t>
            </w:r>
          </w:p>
        </w:tc>
        <w:tc>
          <w:tcPr>
            <w:tcW w:w="3184" w:type="dxa"/>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BA56B2" w:rsidRDefault="00BA56B2" w:rsidP="00BA56B2">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BA56B2" w:rsidRDefault="00BA56B2" w:rsidP="00D83A51">
      <w:pPr>
        <w:pStyle w:val="Tabletext"/>
        <w:keepLines w:val="0"/>
        <w:spacing w:after="0" w:line="240" w:lineRule="auto"/>
        <w:rPr>
          <w:rFonts w:hint="eastAsia"/>
          <w:color w:val="000000"/>
          <w:kern w:val="2"/>
          <w:szCs w:val="24"/>
          <w:lang w:eastAsia="zh-TW"/>
        </w:rPr>
      </w:pPr>
    </w:p>
    <w:p w:rsidR="004338E4" w:rsidRPr="004338E4" w:rsidRDefault="008D2F96" w:rsidP="008D2F96">
      <w:pPr>
        <w:pStyle w:val="Tabletext"/>
        <w:keepLines w:val="0"/>
        <w:numPr>
          <w:ilvl w:val="3"/>
          <w:numId w:val="2"/>
          <w:numberingChange w:id="259" w:author="test" w:date="2009-03-18T15:32:00Z" w:original="%1:7:0:.%2:4:0:.%3:3:0:.%4:7: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DTAGD504.</w:t>
      </w:r>
      <w:r w:rsidR="00BF53E8" w:rsidRPr="00BF53E8">
        <w:rPr>
          <w:rFonts w:hint="eastAsia"/>
          <w:color w:val="000000"/>
          <w:kern w:val="2"/>
          <w:szCs w:val="24"/>
          <w:lang w:eastAsia="zh-TW"/>
        </w:rPr>
        <w:t xml:space="preserve"> MDCL_UP_CODE</w:t>
      </w:r>
      <w:r w:rsidR="00BF53E8" w:rsidRPr="00BF53E8">
        <w:rPr>
          <w:rFonts w:hint="eastAsia"/>
          <w:kern w:val="2"/>
          <w:szCs w:val="24"/>
          <w:lang w:eastAsia="zh-TW"/>
        </w:rPr>
        <w:t xml:space="preserve"> </w:t>
      </w:r>
      <w:r w:rsidRPr="0089449E">
        <w:rPr>
          <w:rFonts w:hint="eastAsia"/>
          <w:color w:val="000000"/>
          <w:kern w:val="2"/>
          <w:szCs w:val="24"/>
          <w:lang w:eastAsia="zh-TW"/>
        </w:rPr>
        <w:t>=</w:t>
      </w:r>
      <w:r>
        <w:rPr>
          <w:rFonts w:ascii="Arial" w:hAnsi="Arial" w:cs="Arial" w:hint="eastAsia"/>
          <w:kern w:val="2"/>
          <w:lang w:eastAsia="zh-TW"/>
        </w:rPr>
        <w:t xml:space="preserve"> </w:t>
      </w:r>
      <w:r>
        <w:rPr>
          <w:rFonts w:ascii="Arial" w:hAnsi="Arial" w:cs="Arial"/>
          <w:kern w:val="2"/>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Arial" w:hAnsi="Arial" w:cs="Arial" w:hint="eastAsia"/>
            <w:kern w:val="2"/>
            <w:lang w:eastAsia="zh-TW"/>
          </w:rPr>
          <w:t>1</w:t>
        </w:r>
        <w:r>
          <w:rPr>
            <w:rFonts w:ascii="Arial" w:hAnsi="Arial" w:cs="Arial"/>
            <w:kern w:val="2"/>
            <w:lang w:eastAsia="zh-TW"/>
          </w:rPr>
          <w:t>’</w:t>
        </w:r>
      </w:smartTag>
      <w:r>
        <w:rPr>
          <w:rFonts w:ascii="Arial" w:hAnsi="Arial" w:cs="Arial" w:hint="eastAsia"/>
          <w:kern w:val="2"/>
          <w:lang w:eastAsia="zh-TW"/>
        </w:rPr>
        <w:t xml:space="preserve"> (</w:t>
      </w:r>
      <w:r w:rsidR="00F15A72" w:rsidRPr="00F15A72">
        <w:rPr>
          <w:rStyle w:val="textgreen1"/>
          <w:color w:val="auto"/>
        </w:rPr>
        <w:t>醫療限額保險金</w:t>
      </w:r>
      <w:r w:rsidRPr="00A43C19">
        <w:rPr>
          <w:rStyle w:val="textgreen1"/>
          <w:rFonts w:hint="eastAsia"/>
          <w:color w:val="auto"/>
          <w:lang w:eastAsia="zh-TW"/>
        </w:rPr>
        <w:t>)</w:t>
      </w:r>
    </w:p>
    <w:p w:rsidR="008D2F96" w:rsidRDefault="008D2F96" w:rsidP="004338E4">
      <w:pPr>
        <w:pStyle w:val="Tabletext"/>
        <w:keepLines w:val="0"/>
        <w:numPr>
          <w:ilvl w:val="4"/>
          <w:numId w:val="2"/>
          <w:numberingChange w:id="260" w:author="test" w:date="2009-03-18T15:32:00Z" w:original="%1:7:0:.%2:4:0:.%3:3:0:.%4:7: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B378A3" w:rsidRDefault="008D2F96" w:rsidP="00B378A3">
      <w:pPr>
        <w:pStyle w:val="Tabletext"/>
        <w:keepLines w:val="0"/>
        <w:numPr>
          <w:ilvl w:val="4"/>
          <w:numId w:val="2"/>
          <w:numberingChange w:id="261" w:author="test" w:date="2009-03-18T15:32:00Z" w:original="%1:7:0:.%2:4:0:.%3:3:0:.%4:7:0:.%5:2:0:"/>
        </w:numPr>
        <w:spacing w:after="0" w:line="240" w:lineRule="auto"/>
        <w:rPr>
          <w:rFonts w:hint="eastAsia"/>
          <w:color w:val="000000"/>
          <w:kern w:val="2"/>
          <w:szCs w:val="24"/>
          <w:lang w:eastAsia="zh-TW"/>
        </w:rPr>
      </w:pPr>
      <w:r>
        <w:rPr>
          <w:rFonts w:hint="eastAsia"/>
          <w:color w:val="000000"/>
          <w:kern w:val="2"/>
          <w:szCs w:val="24"/>
          <w:lang w:eastAsia="zh-TW"/>
        </w:rPr>
        <w:t>IF DTAGD504.</w:t>
      </w:r>
      <w:r w:rsidR="0077248A" w:rsidRPr="0077248A">
        <w:rPr>
          <w:rFonts w:hint="eastAsia"/>
          <w:color w:val="000000"/>
          <w:kern w:val="2"/>
          <w:szCs w:val="24"/>
          <w:lang w:eastAsia="zh-TW"/>
        </w:rPr>
        <w:t xml:space="preserve"> </w:t>
      </w:r>
      <w:r w:rsidR="0077248A" w:rsidRPr="00BF53E8">
        <w:rPr>
          <w:rFonts w:hint="eastAsia"/>
          <w:color w:val="000000"/>
          <w:kern w:val="2"/>
          <w:szCs w:val="24"/>
          <w:lang w:eastAsia="zh-TW"/>
        </w:rPr>
        <w:t>MDCL</w:t>
      </w:r>
      <w:r w:rsidRPr="00B11930">
        <w:rPr>
          <w:rFonts w:hint="eastAsia"/>
          <w:color w:val="000000"/>
          <w:kern w:val="2"/>
          <w:szCs w:val="24"/>
          <w:lang w:eastAsia="zh-TW"/>
        </w:rPr>
        <w:t>_</w:t>
      </w:r>
      <w:r w:rsidR="0037527F">
        <w:rPr>
          <w:rFonts w:hint="eastAsia"/>
          <w:color w:val="000000"/>
          <w:kern w:val="2"/>
          <w:szCs w:val="24"/>
          <w:lang w:eastAsia="zh-TW"/>
        </w:rPr>
        <w:t>UP</w:t>
      </w:r>
      <w:r w:rsidRPr="00B11930">
        <w:rPr>
          <w:color w:val="000000"/>
          <w:kern w:val="2"/>
          <w:szCs w:val="24"/>
          <w:lang w:eastAsia="zh-TW"/>
        </w:rPr>
        <w:t>_</w:t>
      </w:r>
      <w:r w:rsidRPr="00B11930">
        <w:rPr>
          <w:rFonts w:hint="eastAsia"/>
          <w:color w:val="000000"/>
          <w:kern w:val="2"/>
          <w:szCs w:val="24"/>
          <w:lang w:eastAsia="zh-TW"/>
        </w:rPr>
        <w:t>1</w:t>
      </w:r>
      <w:r w:rsidRPr="001A2F94">
        <w:rPr>
          <w:color w:val="000000"/>
          <w:kern w:val="2"/>
          <w:szCs w:val="24"/>
          <w:lang w:eastAsia="zh-TW"/>
        </w:rPr>
        <w:t xml:space="preserve"> </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color w:val="000000"/>
            <w:kern w:val="2"/>
            <w:szCs w:val="24"/>
            <w:lang w:eastAsia="zh-TW"/>
          </w:rPr>
          <w:t>1</w:t>
        </w:r>
        <w:r>
          <w:rPr>
            <w:color w:val="000000"/>
            <w:kern w:val="2"/>
            <w:szCs w:val="24"/>
            <w:lang w:eastAsia="zh-TW"/>
          </w:rPr>
          <w:t>’</w:t>
        </w:r>
      </w:smartTag>
    </w:p>
    <w:p w:rsidR="004338E4" w:rsidRDefault="004338E4" w:rsidP="004338E4">
      <w:pPr>
        <w:pStyle w:val="Tabletext"/>
        <w:keepLines w:val="0"/>
        <w:numPr>
          <w:ilvl w:val="5"/>
          <w:numId w:val="2"/>
          <w:numberingChange w:id="262" w:author="test" w:date="2009-03-18T15:32:00Z" w:original="%1:7:0:.%2:4:0:.%3:3:0:.%4:7:0:.%5:2:0:.%6:1:0:"/>
        </w:numPr>
        <w:spacing w:after="0" w:line="240" w:lineRule="auto"/>
        <w:rPr>
          <w:rFonts w:hint="eastAsia"/>
          <w:color w:val="000000"/>
          <w:kern w:val="2"/>
          <w:szCs w:val="24"/>
          <w:lang w:eastAsia="zh-TW"/>
        </w:rPr>
      </w:pPr>
      <w:r>
        <w:rPr>
          <w:rFonts w:hint="eastAsia"/>
          <w:color w:val="000000"/>
          <w:kern w:val="2"/>
          <w:szCs w:val="24"/>
          <w:lang w:eastAsia="zh-TW"/>
        </w:rPr>
        <w:t>保額換算基數：</w:t>
      </w:r>
    </w:p>
    <w:p w:rsidR="00510F89" w:rsidRPr="00510F89" w:rsidRDefault="00816316" w:rsidP="00510F89">
      <w:pPr>
        <w:pStyle w:val="Tabletext"/>
        <w:keepLines w:val="0"/>
        <w:numPr>
          <w:ilvl w:val="6"/>
          <w:numId w:val="2"/>
          <w:numberingChange w:id="263" w:author="test" w:date="2009-03-18T15:32:00Z" w:original="%1:7:0:.%2:4:0:.%3:3:0:.%4:7:0:.%5:2:0:.%6:1:0:.%7:1:0:"/>
        </w:numPr>
        <w:spacing w:after="0" w:line="240" w:lineRule="auto"/>
        <w:rPr>
          <w:rStyle w:val="a"/>
          <w:rFonts w:hint="eastAsia"/>
          <w:color w:val="000000"/>
          <w:kern w:val="2"/>
          <w:szCs w:val="24"/>
          <w:lang w:eastAsia="zh-TW"/>
        </w:rPr>
      </w:pPr>
      <w:r>
        <w:rPr>
          <w:rFonts w:hint="eastAsia"/>
          <w:color w:val="000000"/>
          <w:kern w:val="2"/>
          <w:szCs w:val="24"/>
          <w:lang w:eastAsia="zh-TW"/>
        </w:rPr>
        <w:t>IF DTAGD504.</w:t>
      </w:r>
      <w:r w:rsidRPr="008518AF">
        <w:rPr>
          <w:rStyle w:val="a"/>
          <w:rFonts w:ascii="細明體" w:hAnsi="細明體"/>
          <w:caps/>
        </w:rPr>
        <w:t>CHSE_BTR</w:t>
      </w:r>
      <w:r w:rsidRPr="008518AF">
        <w:rPr>
          <w:rStyle w:val="a"/>
          <w:rFonts w:ascii="細明體" w:hAnsi="細明體" w:hint="eastAsia"/>
          <w:caps/>
        </w:rPr>
        <w:t>1_1</w:t>
      </w:r>
      <w:r>
        <w:rPr>
          <w:rStyle w:val="a"/>
          <w:rFonts w:ascii="細明體" w:hAnsi="細明體" w:hint="eastAsia"/>
          <w:caps/>
          <w:lang w:eastAsia="zh-TW"/>
        </w:rPr>
        <w:t xml:space="preserve"> &gt; </w:t>
      </w:r>
      <w:r w:rsidR="0041390B">
        <w:rPr>
          <w:rStyle w:val="a"/>
          <w:rFonts w:ascii="細明體" w:hAnsi="細明體" w:hint="eastAsia"/>
          <w:caps/>
          <w:lang w:eastAsia="zh-TW"/>
        </w:rPr>
        <w:t>0</w:t>
      </w:r>
    </w:p>
    <w:p w:rsidR="00510F89" w:rsidRDefault="00510F89" w:rsidP="00510F89">
      <w:pPr>
        <w:pStyle w:val="Tabletext"/>
        <w:keepLines w:val="0"/>
        <w:numPr>
          <w:ilvl w:val="7"/>
          <w:numId w:val="2"/>
          <w:numberingChange w:id="264" w:author="test" w:date="2009-03-18T15:32:00Z" w:original="%1:7:0:.%2:4:0:.%3:3:0:.%4:7:0:.%5:2:0:.%6:1:0:.%7:1: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Pr>
          <w:lang w:eastAsia="zh-TW"/>
        </w:rPr>
        <w:t>系統代號</w:t>
      </w:r>
      <w:r>
        <w:rPr>
          <w:rFonts w:hint="eastAsia"/>
          <w:lang w:eastAsia="zh-TW"/>
        </w:rPr>
        <w:t xml:space="preserve"> = AA</w:t>
      </w:r>
      <w:r>
        <w:rPr>
          <w:rFonts w:hint="eastAsia"/>
          <w:lang w:eastAsia="zh-TW"/>
        </w:rPr>
        <w:t>、</w:t>
      </w:r>
      <w:r w:rsidRPr="00FD0106">
        <w:rPr>
          <w:rFonts w:cs="新細明體"/>
        </w:rPr>
        <w:t>欄位名稱</w:t>
      </w:r>
      <w:r>
        <w:rPr>
          <w:rFonts w:cs="新細明體" w:hint="eastAsia"/>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41390B" w:rsidRDefault="00510F89" w:rsidP="0041390B">
      <w:pPr>
        <w:pStyle w:val="Tabletext"/>
        <w:keepLines w:val="0"/>
        <w:numPr>
          <w:ilvl w:val="7"/>
          <w:numId w:val="2"/>
          <w:numberingChange w:id="265" w:author="test" w:date="2009-03-18T15:32:00Z" w:original="%1:7:0:.%2:4:0:.%3:3:0:.%4:7:0:.%5:2:0:.%6:1:0:.%7:1:0:.%8:2: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級距</w:t>
      </w:r>
      <w:r w:rsidR="00DE0ED0">
        <w:rPr>
          <w:rFonts w:ascii="sөũ" w:hAnsi="sөũ" w:hint="eastAsia"/>
          <w:lang w:eastAsia="zh-TW"/>
        </w:rPr>
        <w:t>1</w:t>
      </w:r>
      <w:r>
        <w:rPr>
          <w:rFonts w:ascii="sөũ" w:hAnsi="sөũ" w:hint="eastAsia"/>
          <w:lang w:eastAsia="zh-TW"/>
        </w:rPr>
        <w:t xml:space="preserve"> = </w:t>
      </w:r>
      <w:r>
        <w:rPr>
          <w:rFonts w:hint="eastAsia"/>
          <w:color w:val="000000"/>
          <w:kern w:val="2"/>
          <w:szCs w:val="24"/>
          <w:lang w:eastAsia="zh-TW"/>
        </w:rPr>
        <w:t>中文代碼</w:t>
      </w:r>
    </w:p>
    <w:p w:rsidR="00C429D1" w:rsidRPr="00510F89" w:rsidRDefault="00C429D1" w:rsidP="00C429D1">
      <w:pPr>
        <w:pStyle w:val="Tabletext"/>
        <w:keepLines w:val="0"/>
        <w:numPr>
          <w:ilvl w:val="6"/>
          <w:numId w:val="2"/>
          <w:numberingChange w:id="266" w:author="test" w:date="2009-03-18T15:32:00Z" w:original="%1:7:0:.%2:4:0:.%3:3:0:.%4:7:0:.%5:2:0:.%6:1:0:.%7:2:0:"/>
        </w:numPr>
        <w:spacing w:after="0" w:line="240" w:lineRule="auto"/>
        <w:rPr>
          <w:rStyle w:val="a"/>
          <w:rFonts w:hint="eastAsia"/>
          <w:color w:val="000000"/>
          <w:kern w:val="2"/>
          <w:szCs w:val="24"/>
          <w:lang w:eastAsia="zh-TW"/>
        </w:rPr>
      </w:pPr>
      <w:r>
        <w:rPr>
          <w:rFonts w:hint="eastAsia"/>
          <w:color w:val="000000"/>
          <w:kern w:val="2"/>
          <w:szCs w:val="24"/>
          <w:lang w:eastAsia="zh-TW"/>
        </w:rPr>
        <w:t>IF DTAGD504.</w:t>
      </w:r>
      <w:r w:rsidRPr="008518AF">
        <w:rPr>
          <w:rStyle w:val="a"/>
          <w:rFonts w:ascii="細明體" w:hAnsi="細明體"/>
          <w:caps/>
        </w:rPr>
        <w:t>CHSE_BTR</w:t>
      </w:r>
      <w:r w:rsidRPr="008518AF">
        <w:rPr>
          <w:rStyle w:val="a"/>
          <w:rFonts w:ascii="細明體" w:hAnsi="細明體" w:hint="eastAsia"/>
          <w:caps/>
        </w:rPr>
        <w:t>2_1</w:t>
      </w:r>
      <w:r>
        <w:rPr>
          <w:rStyle w:val="a"/>
          <w:rFonts w:ascii="細明體" w:hAnsi="細明體" w:hint="eastAsia"/>
          <w:caps/>
          <w:lang w:eastAsia="zh-TW"/>
        </w:rPr>
        <w:t xml:space="preserve"> &gt; 0</w:t>
      </w:r>
    </w:p>
    <w:p w:rsidR="00C429D1" w:rsidRDefault="00C429D1" w:rsidP="00C429D1">
      <w:pPr>
        <w:pStyle w:val="Tabletext"/>
        <w:keepLines w:val="0"/>
        <w:numPr>
          <w:ilvl w:val="7"/>
          <w:numId w:val="2"/>
          <w:numberingChange w:id="267" w:author="test" w:date="2009-03-18T15:32:00Z" w:original="%1:7:0:.%2:4:0:.%3:3:0:.%4:7:0:.%5:2:0:.%6:1:0:.%7:2: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Pr>
          <w:lang w:eastAsia="zh-TW"/>
        </w:rPr>
        <w:t>系統代號</w:t>
      </w:r>
      <w:r>
        <w:rPr>
          <w:rFonts w:hint="eastAsia"/>
          <w:lang w:eastAsia="zh-TW"/>
        </w:rPr>
        <w:t xml:space="preserve"> = AA</w:t>
      </w:r>
      <w:r>
        <w:rPr>
          <w:rFonts w:hint="eastAsia"/>
          <w:lang w:eastAsia="zh-TW"/>
        </w:rPr>
        <w:t>、</w:t>
      </w:r>
      <w:r w:rsidRPr="00FD0106">
        <w:rPr>
          <w:rFonts w:cs="新細明體"/>
        </w:rPr>
        <w:t>欄位名稱</w:t>
      </w:r>
      <w:r>
        <w:rPr>
          <w:rFonts w:cs="新細明體" w:hint="eastAsia"/>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C429D1" w:rsidRDefault="00C429D1" w:rsidP="00C429D1">
      <w:pPr>
        <w:pStyle w:val="Tabletext"/>
        <w:keepLines w:val="0"/>
        <w:numPr>
          <w:ilvl w:val="7"/>
          <w:numId w:val="2"/>
          <w:numberingChange w:id="268" w:author="test" w:date="2009-03-18T15:32:00Z" w:original="%1:7:0:.%2:4:0:.%3:3:0:.%4:7:0:.%5:2:0:.%6:1:0:.%7:2:0:.%8:2: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級距</w:t>
      </w:r>
      <w:r>
        <w:rPr>
          <w:rFonts w:ascii="sөũ" w:hAnsi="sөũ" w:hint="eastAsia"/>
          <w:lang w:eastAsia="zh-TW"/>
        </w:rPr>
        <w:t xml:space="preserve">21 = </w:t>
      </w:r>
      <w:r>
        <w:rPr>
          <w:rFonts w:hint="eastAsia"/>
          <w:color w:val="000000"/>
          <w:kern w:val="2"/>
          <w:szCs w:val="24"/>
          <w:lang w:eastAsia="zh-TW"/>
        </w:rPr>
        <w:t>中文代碼</w:t>
      </w:r>
    </w:p>
    <w:p w:rsidR="00C429D1" w:rsidRPr="00510F89" w:rsidRDefault="00C429D1" w:rsidP="00C429D1">
      <w:pPr>
        <w:pStyle w:val="Tabletext"/>
        <w:keepLines w:val="0"/>
        <w:numPr>
          <w:ilvl w:val="6"/>
          <w:numId w:val="2"/>
          <w:numberingChange w:id="269" w:author="test" w:date="2009-03-18T15:32:00Z" w:original="%1:7:0:.%2:4:0:.%3:3:0:.%4:7:0:.%5:2:0:.%6:1:0:.%7:3:0:"/>
        </w:numPr>
        <w:spacing w:after="0" w:line="240" w:lineRule="auto"/>
        <w:rPr>
          <w:rStyle w:val="a"/>
          <w:rFonts w:hint="eastAsia"/>
          <w:color w:val="000000"/>
          <w:kern w:val="2"/>
          <w:szCs w:val="24"/>
          <w:lang w:eastAsia="zh-TW"/>
        </w:rPr>
      </w:pPr>
      <w:r>
        <w:rPr>
          <w:rFonts w:hint="eastAsia"/>
          <w:color w:val="000000"/>
          <w:kern w:val="2"/>
          <w:szCs w:val="24"/>
          <w:lang w:eastAsia="zh-TW"/>
        </w:rPr>
        <w:t>IF DTAGD504.</w:t>
      </w:r>
      <w:r w:rsidRPr="008518AF">
        <w:rPr>
          <w:rStyle w:val="a"/>
          <w:rFonts w:ascii="細明體" w:hAnsi="細明體"/>
          <w:caps/>
        </w:rPr>
        <w:t>CHSE_BTR</w:t>
      </w:r>
      <w:r w:rsidRPr="008518AF">
        <w:rPr>
          <w:rStyle w:val="a"/>
          <w:rFonts w:ascii="細明體" w:hAnsi="細明體" w:hint="eastAsia"/>
          <w:caps/>
        </w:rPr>
        <w:t>2_</w:t>
      </w:r>
      <w:r>
        <w:rPr>
          <w:rStyle w:val="a"/>
          <w:rFonts w:ascii="細明體" w:hAnsi="細明體" w:hint="eastAsia"/>
          <w:caps/>
          <w:lang w:eastAsia="zh-TW"/>
        </w:rPr>
        <w:t>3 &gt; 0</w:t>
      </w:r>
    </w:p>
    <w:p w:rsidR="00C429D1" w:rsidRDefault="00C429D1" w:rsidP="00C429D1">
      <w:pPr>
        <w:pStyle w:val="Tabletext"/>
        <w:keepLines w:val="0"/>
        <w:numPr>
          <w:ilvl w:val="7"/>
          <w:numId w:val="2"/>
          <w:numberingChange w:id="270" w:author="test" w:date="2009-03-18T15:32:00Z" w:original="%1:7:0:.%2:4:0:.%3:3:0:.%4:7:0:.%5:2:0:.%6:1:0:.%7:3: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Pr>
          <w:lang w:eastAsia="zh-TW"/>
        </w:rPr>
        <w:t>系統代號</w:t>
      </w:r>
      <w:r>
        <w:rPr>
          <w:rFonts w:hint="eastAsia"/>
          <w:lang w:eastAsia="zh-TW"/>
        </w:rPr>
        <w:t xml:space="preserve"> = AA</w:t>
      </w:r>
      <w:r>
        <w:rPr>
          <w:rFonts w:hint="eastAsia"/>
          <w:lang w:eastAsia="zh-TW"/>
        </w:rPr>
        <w:t>、</w:t>
      </w:r>
      <w:r w:rsidRPr="00FD0106">
        <w:rPr>
          <w:rFonts w:cs="新細明體"/>
        </w:rPr>
        <w:t>欄位名稱</w:t>
      </w:r>
      <w:r>
        <w:rPr>
          <w:rFonts w:cs="新細明體" w:hint="eastAsia"/>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C429D1" w:rsidRDefault="00C429D1" w:rsidP="00C429D1">
      <w:pPr>
        <w:pStyle w:val="Tabletext"/>
        <w:keepLines w:val="0"/>
        <w:numPr>
          <w:ilvl w:val="7"/>
          <w:numId w:val="2"/>
          <w:numberingChange w:id="271" w:author="test" w:date="2009-03-18T15:32:00Z" w:original="%1:7:0:.%2:4:0:.%3:3:0:.%4:7:0:.%5:2:0:.%6:1:0:.%7:3:0:.%8:2: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級距</w:t>
      </w:r>
      <w:r>
        <w:rPr>
          <w:rFonts w:ascii="sөũ" w:hAnsi="sөũ" w:hint="eastAsia"/>
          <w:lang w:eastAsia="zh-TW"/>
        </w:rPr>
        <w:t xml:space="preserve">22 = </w:t>
      </w:r>
      <w:r>
        <w:rPr>
          <w:rFonts w:hint="eastAsia"/>
          <w:color w:val="000000"/>
          <w:kern w:val="2"/>
          <w:szCs w:val="24"/>
          <w:lang w:eastAsia="zh-TW"/>
        </w:rPr>
        <w:t>中文代碼</w:t>
      </w:r>
    </w:p>
    <w:p w:rsidR="00801197" w:rsidRPr="00510F89" w:rsidRDefault="00801197" w:rsidP="00801197">
      <w:pPr>
        <w:pStyle w:val="Tabletext"/>
        <w:keepLines w:val="0"/>
        <w:numPr>
          <w:ilvl w:val="6"/>
          <w:numId w:val="2"/>
          <w:numberingChange w:id="272" w:author="test" w:date="2009-03-18T15:32:00Z" w:original="%1:7:0:.%2:4:0:.%3:3:0:.%4:7:0:.%5:2:0:.%6:1:0:.%7:4:0:"/>
        </w:numPr>
        <w:spacing w:after="0" w:line="240" w:lineRule="auto"/>
        <w:rPr>
          <w:rStyle w:val="a"/>
          <w:rFonts w:hint="eastAsia"/>
          <w:color w:val="000000"/>
          <w:kern w:val="2"/>
          <w:szCs w:val="24"/>
          <w:lang w:eastAsia="zh-TW"/>
        </w:rPr>
      </w:pPr>
      <w:r>
        <w:rPr>
          <w:rFonts w:hint="eastAsia"/>
          <w:color w:val="000000"/>
          <w:kern w:val="2"/>
          <w:szCs w:val="24"/>
          <w:lang w:eastAsia="zh-TW"/>
        </w:rPr>
        <w:t>IF DTAGD504.</w:t>
      </w:r>
      <w:r w:rsidRPr="008518AF">
        <w:rPr>
          <w:rStyle w:val="a"/>
          <w:rFonts w:ascii="細明體" w:hAnsi="細明體"/>
          <w:caps/>
        </w:rPr>
        <w:t>CHSE_BTR</w:t>
      </w:r>
      <w:r w:rsidRPr="008518AF">
        <w:rPr>
          <w:rStyle w:val="a"/>
          <w:rFonts w:ascii="細明體" w:hAnsi="細明體" w:hint="eastAsia"/>
          <w:caps/>
        </w:rPr>
        <w:t>3_</w:t>
      </w:r>
      <w:r w:rsidR="00294720">
        <w:rPr>
          <w:rStyle w:val="a"/>
          <w:rFonts w:ascii="細明體" w:hAnsi="細明體" w:hint="eastAsia"/>
          <w:caps/>
          <w:lang w:eastAsia="zh-TW"/>
        </w:rPr>
        <w:t>C</w:t>
      </w:r>
      <w:r w:rsidRPr="008518AF">
        <w:rPr>
          <w:rStyle w:val="a"/>
          <w:rFonts w:ascii="細明體" w:hAnsi="細明體" w:hint="eastAsia"/>
          <w:caps/>
        </w:rPr>
        <w:t>1</w:t>
      </w:r>
      <w:r>
        <w:rPr>
          <w:rStyle w:val="a"/>
          <w:rFonts w:ascii="細明體" w:hAnsi="細明體" w:hint="eastAsia"/>
          <w:caps/>
          <w:lang w:eastAsia="zh-TW"/>
        </w:rPr>
        <w:t xml:space="preserve"> &gt; 0</w:t>
      </w:r>
    </w:p>
    <w:p w:rsidR="00801197" w:rsidRDefault="00801197" w:rsidP="00801197">
      <w:pPr>
        <w:pStyle w:val="Tabletext"/>
        <w:keepLines w:val="0"/>
        <w:numPr>
          <w:ilvl w:val="7"/>
          <w:numId w:val="2"/>
          <w:numberingChange w:id="273" w:author="test" w:date="2009-03-18T15:32:00Z" w:original="%1:7:0:.%2:4:0:.%3:3:0:.%4:7:0:.%5:2:0:.%6:1:0:.%7:4: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Pr>
          <w:lang w:eastAsia="zh-TW"/>
        </w:rPr>
        <w:t>系統代號</w:t>
      </w:r>
      <w:r>
        <w:rPr>
          <w:rFonts w:hint="eastAsia"/>
          <w:lang w:eastAsia="zh-TW"/>
        </w:rPr>
        <w:t xml:space="preserve"> = AA</w:t>
      </w:r>
      <w:r>
        <w:rPr>
          <w:rFonts w:hint="eastAsia"/>
          <w:lang w:eastAsia="zh-TW"/>
        </w:rPr>
        <w:t>、</w:t>
      </w:r>
      <w:r w:rsidRPr="00FD0106">
        <w:rPr>
          <w:rFonts w:cs="新細明體"/>
        </w:rPr>
        <w:t>欄位名稱</w:t>
      </w:r>
      <w:r>
        <w:rPr>
          <w:rFonts w:cs="新細明體" w:hint="eastAsia"/>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801197" w:rsidRDefault="00801197" w:rsidP="00801197">
      <w:pPr>
        <w:pStyle w:val="Tabletext"/>
        <w:keepLines w:val="0"/>
        <w:numPr>
          <w:ilvl w:val="7"/>
          <w:numId w:val="2"/>
          <w:numberingChange w:id="274" w:author="test" w:date="2009-03-18T15:32:00Z" w:original="%1:7:0:.%2:4:0:.%3:3:0:.%4:7:0:.%5:2:0:.%6:1:0:.%7:4:0:.%8:2: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級距</w:t>
      </w:r>
      <w:r>
        <w:rPr>
          <w:rFonts w:ascii="sөũ" w:hAnsi="sөũ" w:hint="eastAsia"/>
          <w:lang w:eastAsia="zh-TW"/>
        </w:rPr>
        <w:t>3</w:t>
      </w:r>
      <w:r w:rsidR="00294720">
        <w:rPr>
          <w:rFonts w:ascii="sөũ" w:hAnsi="sөũ" w:hint="eastAsia"/>
          <w:lang w:eastAsia="zh-TW"/>
        </w:rPr>
        <w:t>2</w:t>
      </w:r>
      <w:r>
        <w:rPr>
          <w:rFonts w:ascii="sөũ" w:hAnsi="sөũ" w:hint="eastAsia"/>
          <w:lang w:eastAsia="zh-TW"/>
        </w:rPr>
        <w:t xml:space="preserve"> = </w:t>
      </w:r>
      <w:r>
        <w:rPr>
          <w:rFonts w:hint="eastAsia"/>
          <w:color w:val="000000"/>
          <w:kern w:val="2"/>
          <w:szCs w:val="24"/>
          <w:lang w:eastAsia="zh-TW"/>
        </w:rPr>
        <w:t>中文代碼</w:t>
      </w:r>
    </w:p>
    <w:p w:rsidR="009361F4" w:rsidRPr="00510F89" w:rsidRDefault="009361F4" w:rsidP="009361F4">
      <w:pPr>
        <w:pStyle w:val="Tabletext"/>
        <w:keepLines w:val="0"/>
        <w:numPr>
          <w:ilvl w:val="6"/>
          <w:numId w:val="2"/>
          <w:numberingChange w:id="275" w:author="test" w:date="2009-03-18T15:32:00Z" w:original="%1:7:0:.%2:4:0:.%3:3:0:.%4:7:0:.%5:2:0:.%6:1:0:.%7:5:0:"/>
        </w:numPr>
        <w:spacing w:after="0" w:line="240" w:lineRule="auto"/>
        <w:rPr>
          <w:rStyle w:val="a"/>
          <w:rFonts w:hint="eastAsia"/>
          <w:color w:val="000000"/>
          <w:kern w:val="2"/>
          <w:szCs w:val="24"/>
          <w:lang w:eastAsia="zh-TW"/>
        </w:rPr>
      </w:pPr>
      <w:r>
        <w:rPr>
          <w:rFonts w:hint="eastAsia"/>
          <w:color w:val="000000"/>
          <w:kern w:val="2"/>
          <w:szCs w:val="24"/>
          <w:lang w:eastAsia="zh-TW"/>
        </w:rPr>
        <w:t>IF DTAGD504.</w:t>
      </w:r>
      <w:r w:rsidRPr="008518AF">
        <w:rPr>
          <w:rStyle w:val="a"/>
          <w:rFonts w:ascii="細明體" w:hAnsi="細明體"/>
          <w:caps/>
        </w:rPr>
        <w:t>CHSE_BTR</w:t>
      </w:r>
      <w:r w:rsidRPr="008518AF">
        <w:rPr>
          <w:rStyle w:val="a"/>
          <w:rFonts w:ascii="細明體" w:hAnsi="細明體" w:hint="eastAsia"/>
          <w:caps/>
        </w:rPr>
        <w:t>3_</w:t>
      </w:r>
      <w:r>
        <w:rPr>
          <w:rStyle w:val="a"/>
          <w:rFonts w:ascii="細明體" w:hAnsi="細明體" w:hint="eastAsia"/>
          <w:caps/>
          <w:lang w:eastAsia="zh-TW"/>
        </w:rPr>
        <w:t>C3 &gt; 0</w:t>
      </w:r>
    </w:p>
    <w:p w:rsidR="009361F4" w:rsidRDefault="009361F4" w:rsidP="009361F4">
      <w:pPr>
        <w:pStyle w:val="Tabletext"/>
        <w:keepLines w:val="0"/>
        <w:numPr>
          <w:ilvl w:val="7"/>
          <w:numId w:val="2"/>
          <w:numberingChange w:id="276" w:author="test" w:date="2009-03-18T15:32:00Z" w:original="%1:7:0:.%2:4:0:.%3:3:0:.%4:7:0:.%5:2:0:.%6:1:0:.%7:5: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Pr>
          <w:lang w:eastAsia="zh-TW"/>
        </w:rPr>
        <w:t>系統代號</w:t>
      </w:r>
      <w:r>
        <w:rPr>
          <w:rFonts w:hint="eastAsia"/>
          <w:lang w:eastAsia="zh-TW"/>
        </w:rPr>
        <w:t xml:space="preserve"> = AA</w:t>
      </w:r>
      <w:r>
        <w:rPr>
          <w:rFonts w:hint="eastAsia"/>
          <w:lang w:eastAsia="zh-TW"/>
        </w:rPr>
        <w:t>、</w:t>
      </w:r>
      <w:r w:rsidRPr="00FD0106">
        <w:rPr>
          <w:rFonts w:cs="新細明體"/>
        </w:rPr>
        <w:t>欄位名稱</w:t>
      </w:r>
      <w:r>
        <w:rPr>
          <w:rFonts w:cs="新細明體" w:hint="eastAsia"/>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9361F4" w:rsidRDefault="009361F4" w:rsidP="009361F4">
      <w:pPr>
        <w:pStyle w:val="Tabletext"/>
        <w:keepLines w:val="0"/>
        <w:numPr>
          <w:ilvl w:val="7"/>
          <w:numId w:val="2"/>
          <w:numberingChange w:id="277" w:author="test" w:date="2009-03-18T15:32:00Z" w:original="%1:7:0:.%2:4:0:.%3:3:0:.%4:7:0:.%5:2:0:.%6:1:0:.%7:5:0:.%8:2: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級距</w:t>
      </w:r>
      <w:r>
        <w:rPr>
          <w:rFonts w:ascii="sөũ" w:hAnsi="sөũ" w:hint="eastAsia"/>
          <w:lang w:eastAsia="zh-TW"/>
        </w:rPr>
        <w:t xml:space="preserve">33 = </w:t>
      </w:r>
      <w:r>
        <w:rPr>
          <w:rFonts w:hint="eastAsia"/>
          <w:color w:val="000000"/>
          <w:kern w:val="2"/>
          <w:szCs w:val="24"/>
          <w:lang w:eastAsia="zh-TW"/>
        </w:rPr>
        <w:t>中文代碼</w:t>
      </w:r>
    </w:p>
    <w:p w:rsidR="00294720" w:rsidRPr="00510F89" w:rsidRDefault="00294720" w:rsidP="00294720">
      <w:pPr>
        <w:pStyle w:val="Tabletext"/>
        <w:keepLines w:val="0"/>
        <w:numPr>
          <w:ilvl w:val="6"/>
          <w:numId w:val="2"/>
          <w:numberingChange w:id="278" w:author="test" w:date="2009-03-18T15:32:00Z" w:original="%1:7:0:.%2:4:0:.%3:3:0:.%4:7:0:.%5:2:0:.%6:1:0:.%7:6:0:"/>
        </w:numPr>
        <w:spacing w:after="0" w:line="240" w:lineRule="auto"/>
        <w:rPr>
          <w:rStyle w:val="a"/>
          <w:rFonts w:hint="eastAsia"/>
          <w:color w:val="000000"/>
          <w:kern w:val="2"/>
          <w:szCs w:val="24"/>
          <w:lang w:eastAsia="zh-TW"/>
        </w:rPr>
      </w:pPr>
      <w:r>
        <w:rPr>
          <w:rFonts w:hint="eastAsia"/>
          <w:color w:val="000000"/>
          <w:kern w:val="2"/>
          <w:szCs w:val="24"/>
          <w:lang w:eastAsia="zh-TW"/>
        </w:rPr>
        <w:t>IF DTAGD504.</w:t>
      </w:r>
      <w:r w:rsidRPr="008518AF">
        <w:rPr>
          <w:rStyle w:val="a"/>
          <w:rFonts w:ascii="細明體" w:hAnsi="細明體"/>
          <w:caps/>
        </w:rPr>
        <w:t>CHSE_BTR</w:t>
      </w:r>
      <w:r w:rsidRPr="008518AF">
        <w:rPr>
          <w:rStyle w:val="a"/>
          <w:rFonts w:ascii="細明體" w:hAnsi="細明體" w:hint="eastAsia"/>
          <w:caps/>
        </w:rPr>
        <w:t>3_b1</w:t>
      </w:r>
      <w:r>
        <w:rPr>
          <w:rStyle w:val="a"/>
          <w:rFonts w:ascii="細明體" w:hAnsi="細明體" w:hint="eastAsia"/>
          <w:caps/>
          <w:lang w:eastAsia="zh-TW"/>
        </w:rPr>
        <w:t xml:space="preserve"> &gt; 0</w:t>
      </w:r>
    </w:p>
    <w:p w:rsidR="00294720" w:rsidRDefault="00294720" w:rsidP="00294720">
      <w:pPr>
        <w:pStyle w:val="Tabletext"/>
        <w:keepLines w:val="0"/>
        <w:numPr>
          <w:ilvl w:val="7"/>
          <w:numId w:val="2"/>
          <w:numberingChange w:id="279" w:author="test" w:date="2009-03-18T15:32:00Z" w:original="%1:7:0:.%2:4:0:.%3:3:0:.%4:7:0:.%5:2:0:.%6:1:0:.%7:6:0:.%8:1:0:"/>
        </w:numPr>
        <w:spacing w:after="0" w:line="240" w:lineRule="auto"/>
        <w:rPr>
          <w:rFonts w:hint="eastAsia"/>
          <w:color w:val="000000"/>
          <w:kern w:val="2"/>
          <w:szCs w:val="24"/>
          <w:lang w:eastAsia="zh-TW"/>
        </w:rPr>
      </w:pPr>
      <w:r>
        <w:rPr>
          <w:rFonts w:hint="eastAsia"/>
          <w:color w:val="000000"/>
          <w:kern w:val="2"/>
          <w:szCs w:val="24"/>
          <w:lang w:eastAsia="zh-TW"/>
        </w:rPr>
        <w:t>轉中文代碼：</w:t>
      </w:r>
      <w:r>
        <w:rPr>
          <w:rFonts w:hint="eastAsia"/>
          <w:color w:val="000000"/>
          <w:kern w:val="2"/>
          <w:szCs w:val="24"/>
          <w:lang w:eastAsia="zh-TW"/>
        </w:rPr>
        <w:t>(</w:t>
      </w:r>
      <w:r>
        <w:rPr>
          <w:lang w:eastAsia="zh-TW"/>
        </w:rPr>
        <w:t>系統代號</w:t>
      </w:r>
      <w:r>
        <w:rPr>
          <w:rFonts w:hint="eastAsia"/>
          <w:lang w:eastAsia="zh-TW"/>
        </w:rPr>
        <w:t xml:space="preserve"> = AA</w:t>
      </w:r>
      <w:r>
        <w:rPr>
          <w:rFonts w:hint="eastAsia"/>
          <w:lang w:eastAsia="zh-TW"/>
        </w:rPr>
        <w:t>、</w:t>
      </w:r>
      <w:r w:rsidRPr="00FD0106">
        <w:rPr>
          <w:rFonts w:cs="新細明體"/>
        </w:rPr>
        <w:t>欄位名稱</w:t>
      </w:r>
      <w:r>
        <w:rPr>
          <w:rFonts w:cs="新細明體" w:hint="eastAsia"/>
          <w:lang w:eastAsia="zh-TW"/>
        </w:rPr>
        <w:t xml:space="preserve"> = </w:t>
      </w:r>
      <w:r w:rsidRPr="00FD0106">
        <w:rPr>
          <w:color w:val="000000"/>
          <w:kern w:val="2"/>
          <w:szCs w:val="24"/>
          <w:lang w:eastAsia="zh-TW"/>
        </w:rPr>
        <w:t>PAY_UNIT_CF</w:t>
      </w:r>
      <w:r>
        <w:rPr>
          <w:rFonts w:hint="eastAsia"/>
          <w:color w:val="000000"/>
          <w:kern w:val="2"/>
          <w:szCs w:val="24"/>
          <w:lang w:eastAsia="zh-TW"/>
        </w:rPr>
        <w:t>)</w:t>
      </w:r>
    </w:p>
    <w:p w:rsidR="00AA46CE" w:rsidRDefault="00294720" w:rsidP="00A85204">
      <w:pPr>
        <w:pStyle w:val="Tabletext"/>
        <w:keepLines w:val="0"/>
        <w:numPr>
          <w:ilvl w:val="7"/>
          <w:numId w:val="2"/>
          <w:numberingChange w:id="280" w:author="test" w:date="2009-03-18T15:32:00Z" w:original="%1:7:0:.%2:4:0:.%3:3:0:.%4:7:0:.%5:2:0:.%6:1:0:.%7:6:0:.%8:2: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級距</w:t>
      </w:r>
      <w:r>
        <w:rPr>
          <w:rFonts w:ascii="sөũ" w:hAnsi="sөũ" w:hint="eastAsia"/>
          <w:lang w:eastAsia="zh-TW"/>
        </w:rPr>
        <w:t xml:space="preserve">31 = </w:t>
      </w:r>
      <w:r>
        <w:rPr>
          <w:rFonts w:hint="eastAsia"/>
          <w:color w:val="000000"/>
          <w:kern w:val="2"/>
          <w:szCs w:val="24"/>
          <w:lang w:eastAsia="zh-TW"/>
        </w:rPr>
        <w:t>中文代碼</w:t>
      </w:r>
    </w:p>
    <w:p w:rsidR="002A793F" w:rsidRDefault="002A793F" w:rsidP="002A4ABC">
      <w:pPr>
        <w:pStyle w:val="Tabletext"/>
        <w:keepLines w:val="0"/>
        <w:numPr>
          <w:ilvl w:val="5"/>
          <w:numId w:val="2"/>
          <w:numberingChange w:id="281" w:author="test" w:date="2009-03-18T15:32:00Z" w:original="%1:7:0:.%2:4:0:.%3:3:0:.%4:7:0:.%5:2:0:.%6:2:0:"/>
        </w:numPr>
        <w:spacing w:after="0" w:line="240" w:lineRule="auto"/>
        <w:rPr>
          <w:rFonts w:hint="eastAsia"/>
          <w:color w:val="000000"/>
          <w:kern w:val="2"/>
          <w:szCs w:val="24"/>
          <w:lang w:eastAsia="zh-TW"/>
        </w:rPr>
      </w:pPr>
      <w:r>
        <w:rPr>
          <w:rFonts w:hint="eastAsia"/>
          <w:color w:val="000000"/>
          <w:kern w:val="2"/>
          <w:szCs w:val="24"/>
          <w:lang w:eastAsia="zh-TW"/>
        </w:rPr>
        <w:t>IF</w:t>
      </w:r>
      <w:r w:rsidR="00280DFA" w:rsidRPr="00A85204">
        <w:rPr>
          <w:rFonts w:hint="eastAsia"/>
          <w:color w:val="000000"/>
          <w:kern w:val="2"/>
          <w:szCs w:val="24"/>
          <w:lang w:eastAsia="zh-TW"/>
        </w:rPr>
        <w:t>投保明細</w:t>
      </w:r>
      <w:r w:rsidR="00280DFA" w:rsidRPr="00A85204">
        <w:rPr>
          <w:rFonts w:hint="eastAsia"/>
          <w:color w:val="000000"/>
          <w:kern w:val="2"/>
          <w:szCs w:val="24"/>
          <w:lang w:eastAsia="zh-TW"/>
        </w:rPr>
        <w:t>.</w:t>
      </w:r>
      <w:r w:rsidR="00280DFA" w:rsidRPr="00A85204">
        <w:rPr>
          <w:rFonts w:hint="eastAsia"/>
          <w:color w:val="000000"/>
          <w:kern w:val="2"/>
          <w:szCs w:val="24"/>
          <w:lang w:eastAsia="zh-TW"/>
        </w:rPr>
        <w:t>給付型別</w:t>
      </w:r>
      <w:r w:rsidR="00766824">
        <w:rPr>
          <w:rFonts w:hint="eastAsia"/>
          <w:color w:val="000000"/>
          <w:kern w:val="2"/>
          <w:szCs w:val="24"/>
          <w:lang w:eastAsia="zh-TW"/>
        </w:rPr>
        <w:t xml:space="preserve">= </w:t>
      </w:r>
      <w:r w:rsidR="00B5043A">
        <w:rPr>
          <w:rFonts w:hint="eastAsia"/>
          <w:color w:val="000000"/>
          <w:kern w:val="2"/>
          <w:szCs w:val="24"/>
          <w:lang w:eastAsia="zh-TW"/>
        </w:rPr>
        <w:t>(</w:t>
      </w:r>
      <w:r w:rsidR="0076682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5"/>
          <w:attr w:name="UnitName" w:val="’"/>
        </w:smartTagPr>
        <w:r w:rsidR="00766824">
          <w:rPr>
            <w:rFonts w:hint="eastAsia"/>
            <w:color w:val="000000"/>
            <w:kern w:val="2"/>
            <w:szCs w:val="24"/>
            <w:lang w:eastAsia="zh-TW"/>
          </w:rPr>
          <w:t>5</w:t>
        </w:r>
        <w:r w:rsidR="00766824">
          <w:rPr>
            <w:color w:val="000000"/>
            <w:kern w:val="2"/>
            <w:szCs w:val="24"/>
            <w:lang w:eastAsia="zh-TW"/>
          </w:rPr>
          <w:t>’</w:t>
        </w:r>
      </w:smartTag>
      <w:r w:rsidR="00B5043A">
        <w:rPr>
          <w:rFonts w:hint="eastAsia"/>
          <w:color w:val="000000"/>
          <w:kern w:val="2"/>
          <w:szCs w:val="24"/>
          <w:lang w:eastAsia="zh-TW"/>
        </w:rPr>
        <w:t xml:space="preserve"> OR </w:t>
      </w:r>
      <w:r w:rsidR="00B5043A">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6"/>
          <w:attr w:name="UnitName" w:val="’"/>
        </w:smartTagPr>
        <w:r w:rsidR="00B5043A">
          <w:rPr>
            <w:rFonts w:hint="eastAsia"/>
            <w:color w:val="000000"/>
            <w:kern w:val="2"/>
            <w:szCs w:val="24"/>
            <w:lang w:eastAsia="zh-TW"/>
          </w:rPr>
          <w:t>6</w:t>
        </w:r>
        <w:r w:rsidR="00B5043A">
          <w:rPr>
            <w:color w:val="000000"/>
            <w:kern w:val="2"/>
            <w:szCs w:val="24"/>
            <w:lang w:eastAsia="zh-TW"/>
          </w:rPr>
          <w:t>’</w:t>
        </w:r>
      </w:smartTag>
      <w:r w:rsidR="00B5043A">
        <w:rPr>
          <w:rFonts w:hint="eastAsia"/>
          <w:color w:val="000000"/>
          <w:kern w:val="2"/>
          <w:szCs w:val="24"/>
          <w:lang w:eastAsia="zh-TW"/>
        </w:rPr>
        <w:t xml:space="preserve"> OR </w:t>
      </w:r>
      <w:r w:rsidR="00B5043A">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7"/>
          <w:attr w:name="UnitName" w:val="’"/>
        </w:smartTagPr>
        <w:r w:rsidR="00B5043A">
          <w:rPr>
            <w:rFonts w:hint="eastAsia"/>
            <w:color w:val="000000"/>
            <w:kern w:val="2"/>
            <w:szCs w:val="24"/>
            <w:lang w:eastAsia="zh-TW"/>
          </w:rPr>
          <w:t>7</w:t>
        </w:r>
        <w:r w:rsidR="00B5043A">
          <w:rPr>
            <w:color w:val="000000"/>
            <w:kern w:val="2"/>
            <w:szCs w:val="24"/>
            <w:lang w:eastAsia="zh-TW"/>
          </w:rPr>
          <w:t>’</w:t>
        </w:r>
      </w:smartTag>
      <w:r w:rsidR="00B5043A">
        <w:rPr>
          <w:rFonts w:hint="eastAsia"/>
          <w:color w:val="000000"/>
          <w:kern w:val="2"/>
          <w:szCs w:val="24"/>
          <w:lang w:eastAsia="zh-TW"/>
        </w:rPr>
        <w:t>)</w:t>
      </w:r>
      <w:r w:rsidR="00766824">
        <w:rPr>
          <w:rFonts w:hint="eastAsia"/>
          <w:color w:val="000000"/>
          <w:kern w:val="2"/>
          <w:szCs w:val="24"/>
          <w:lang w:eastAsia="zh-TW"/>
        </w:rPr>
        <w:t xml:space="preserve"> (</w:t>
      </w:r>
      <w:r w:rsidR="00766824">
        <w:rPr>
          <w:rFonts w:hint="eastAsia"/>
          <w:color w:val="000000"/>
          <w:kern w:val="2"/>
          <w:szCs w:val="24"/>
          <w:lang w:eastAsia="zh-TW"/>
        </w:rPr>
        <w:t>戊己庚</w:t>
      </w:r>
      <w:r w:rsidR="00766824">
        <w:rPr>
          <w:rFonts w:hint="eastAsia"/>
          <w:color w:val="000000"/>
          <w:kern w:val="2"/>
          <w:szCs w:val="24"/>
          <w:lang w:eastAsia="zh-TW"/>
        </w:rPr>
        <w:t xml:space="preserve">) </w:t>
      </w:r>
      <w:r w:rsidR="00220FDA" w:rsidRPr="00A85204">
        <w:rPr>
          <w:rFonts w:hint="eastAsia"/>
          <w:color w:val="000000"/>
          <w:kern w:val="2"/>
          <w:szCs w:val="24"/>
          <w:lang w:eastAsia="zh-TW"/>
        </w:rPr>
        <w:t>AND</w:t>
      </w:r>
      <w:r w:rsidR="00220FDA" w:rsidRPr="00DB42A9">
        <w:rPr>
          <w:rFonts w:hint="eastAsia"/>
          <w:color w:val="000000"/>
          <w:kern w:val="2"/>
          <w:szCs w:val="24"/>
          <w:lang w:eastAsia="zh-TW"/>
        </w:rPr>
        <w:t xml:space="preserve"> </w:t>
      </w:r>
      <w:r w:rsidR="00220FDA">
        <w:rPr>
          <w:rFonts w:hint="eastAsia"/>
          <w:color w:val="000000"/>
          <w:kern w:val="2"/>
          <w:szCs w:val="24"/>
          <w:lang w:eastAsia="zh-TW"/>
        </w:rPr>
        <w:t>DTAGD504</w:t>
      </w:r>
      <w:r w:rsidR="00220FDA" w:rsidRPr="00A85204">
        <w:rPr>
          <w:rFonts w:hint="eastAsia"/>
          <w:color w:val="000000"/>
          <w:kern w:val="2"/>
          <w:szCs w:val="24"/>
          <w:lang w:eastAsia="zh-TW"/>
        </w:rPr>
        <w:t>.</w:t>
      </w:r>
      <w:r w:rsidR="00FA4D99">
        <w:rPr>
          <w:rFonts w:hint="eastAsia"/>
          <w:color w:val="000000"/>
          <w:kern w:val="2"/>
          <w:szCs w:val="24"/>
          <w:lang w:eastAsia="zh-TW"/>
        </w:rPr>
        <w:t>U</w:t>
      </w:r>
      <w:r w:rsidR="008E2D4F" w:rsidRPr="002A4ABC">
        <w:rPr>
          <w:color w:val="000000"/>
          <w:kern w:val="2"/>
          <w:szCs w:val="24"/>
          <w:lang w:eastAsia="zh-TW"/>
        </w:rPr>
        <w:t>P_</w:t>
      </w:r>
      <w:r w:rsidR="008E2D4F" w:rsidRPr="002A4ABC">
        <w:rPr>
          <w:rFonts w:hint="eastAsia"/>
          <w:color w:val="000000"/>
          <w:kern w:val="2"/>
          <w:szCs w:val="24"/>
          <w:lang w:eastAsia="zh-TW"/>
        </w:rPr>
        <w:t>LIMIT_3</w:t>
      </w:r>
      <w:r w:rsidR="00220FDA">
        <w:rPr>
          <w:rFonts w:hint="eastAsia"/>
          <w:color w:val="000000"/>
          <w:kern w:val="2"/>
          <w:szCs w:val="24"/>
          <w:lang w:eastAsia="zh-TW"/>
        </w:rPr>
        <w:t xml:space="preserve"> </w:t>
      </w:r>
      <w:r w:rsidR="008E2D4F">
        <w:rPr>
          <w:rFonts w:hint="eastAsia"/>
          <w:color w:val="000000"/>
          <w:kern w:val="2"/>
          <w:szCs w:val="24"/>
          <w:lang w:eastAsia="zh-TW"/>
        </w:rPr>
        <w:t xml:space="preserve">= </w:t>
      </w:r>
      <w:r w:rsidR="008E2D4F">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8E2D4F">
          <w:rPr>
            <w:rFonts w:hint="eastAsia"/>
            <w:color w:val="000000"/>
            <w:kern w:val="2"/>
            <w:szCs w:val="24"/>
            <w:lang w:eastAsia="zh-TW"/>
          </w:rPr>
          <w:t>1</w:t>
        </w:r>
        <w:r w:rsidR="008E2D4F">
          <w:rPr>
            <w:color w:val="000000"/>
            <w:kern w:val="2"/>
            <w:szCs w:val="24"/>
            <w:lang w:eastAsia="zh-TW"/>
          </w:rPr>
          <w:t>’</w:t>
        </w:r>
      </w:smartTag>
    </w:p>
    <w:p w:rsidR="00B378A3" w:rsidRDefault="00042C9A" w:rsidP="00FA24B3">
      <w:pPr>
        <w:pStyle w:val="Tabletext"/>
        <w:keepLines w:val="0"/>
        <w:numPr>
          <w:ilvl w:val="6"/>
          <w:numId w:val="2"/>
          <w:numberingChange w:id="282" w:author="test" w:date="2009-03-18T15:32:00Z" w:original="%1:7:0:.%2:4:0:.%3:3:0:.%4:7:0:.%5:2:0:.%6:2:0:.%7:1:0:"/>
        </w:numPr>
        <w:spacing w:after="0" w:line="240" w:lineRule="auto"/>
        <w:rPr>
          <w:rFonts w:hint="eastAsia"/>
          <w:color w:val="000000"/>
          <w:kern w:val="2"/>
          <w:szCs w:val="24"/>
          <w:lang w:eastAsia="zh-TW"/>
        </w:rPr>
      </w:pPr>
      <w:r>
        <w:rPr>
          <w:rFonts w:hint="eastAsia"/>
          <w:color w:val="000000"/>
          <w:kern w:val="2"/>
          <w:szCs w:val="24"/>
          <w:lang w:eastAsia="zh-TW"/>
        </w:rPr>
        <w:t>IF</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5"/>
          <w:attr w:name="UnitName" w:val="’"/>
        </w:smartTagPr>
        <w:r>
          <w:rPr>
            <w:rFonts w:hint="eastAsia"/>
            <w:color w:val="000000"/>
            <w:kern w:val="2"/>
            <w:szCs w:val="24"/>
            <w:lang w:eastAsia="zh-TW"/>
          </w:rPr>
          <w:t>5</w:t>
        </w:r>
        <w:r>
          <w:rPr>
            <w:color w:val="000000"/>
            <w:kern w:val="2"/>
            <w:szCs w:val="24"/>
            <w:lang w:eastAsia="zh-TW"/>
          </w:rPr>
          <w:t>’</w:t>
        </w:r>
      </w:smartTag>
      <w:r>
        <w:rPr>
          <w:rFonts w:hint="eastAsia"/>
          <w:color w:val="000000"/>
          <w:kern w:val="2"/>
          <w:szCs w:val="24"/>
          <w:lang w:eastAsia="zh-TW"/>
        </w:rPr>
        <w:t>(</w:t>
      </w:r>
      <w:r>
        <w:rPr>
          <w:rFonts w:hint="eastAsia"/>
          <w:color w:val="000000"/>
          <w:kern w:val="2"/>
          <w:szCs w:val="24"/>
          <w:lang w:eastAsia="zh-TW"/>
        </w:rPr>
        <w:t>戊</w:t>
      </w:r>
      <w:r>
        <w:rPr>
          <w:rFonts w:hint="eastAsia"/>
          <w:color w:val="000000"/>
          <w:kern w:val="2"/>
          <w:szCs w:val="24"/>
          <w:lang w:eastAsia="zh-TW"/>
        </w:rPr>
        <w:t>)</w:t>
      </w:r>
      <w:r w:rsidR="00B378A3">
        <w:rPr>
          <w:rFonts w:hint="eastAsia"/>
          <w:color w:val="000000"/>
          <w:kern w:val="2"/>
          <w:szCs w:val="24"/>
          <w:lang w:eastAsia="zh-TW"/>
        </w:rPr>
        <w:t xml:space="preserve">  </w:t>
      </w:r>
    </w:p>
    <w:p w:rsidR="00110F45" w:rsidRPr="00F57EEE" w:rsidRDefault="00110F45" w:rsidP="004D18EB">
      <w:pPr>
        <w:pStyle w:val="Tabletext"/>
        <w:keepLines w:val="0"/>
        <w:numPr>
          <w:ilvl w:val="7"/>
          <w:numId w:val="2"/>
          <w:numberingChange w:id="283" w:author="test" w:date="2009-03-18T15:32:00Z" w:original="%1:7:0:.%2:4:0:.%3:3:0:.%4:7:0:.%5:2:0:.%6:2:0:.%7:1: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317266">
        <w:rPr>
          <w:color w:val="000000"/>
          <w:kern w:val="2"/>
          <w:szCs w:val="24"/>
          <w:lang w:eastAsia="zh-TW"/>
        </w:rPr>
        <w:t>’</w:t>
      </w:r>
      <w:r w:rsidRPr="002A4ABC">
        <w:rPr>
          <w:color w:val="000000"/>
          <w:kern w:val="2"/>
          <w:szCs w:val="24"/>
          <w:lang w:eastAsia="zh-TW"/>
        </w:rPr>
        <w:t>在醫療限額內實支實付</w:t>
      </w:r>
      <w:r w:rsidR="00317266" w:rsidRPr="002A4ABC">
        <w:rPr>
          <w:rFonts w:hint="eastAsia"/>
          <w:color w:val="000000"/>
          <w:kern w:val="2"/>
          <w:szCs w:val="24"/>
          <w:lang w:eastAsia="zh-TW"/>
        </w:rPr>
        <w:t>＋</w:t>
      </w:r>
      <w:r w:rsidR="000E15D9" w:rsidRPr="002A4ABC">
        <w:rPr>
          <w:color w:val="000000"/>
          <w:kern w:val="2"/>
          <w:szCs w:val="24"/>
          <w:lang w:eastAsia="zh-TW"/>
        </w:rPr>
        <w:t>方式一【</w:t>
      </w:r>
      <w:r w:rsidR="000E15D9" w:rsidRPr="00F57EEE">
        <w:rPr>
          <w:color w:val="000000"/>
          <w:kern w:val="2"/>
          <w:szCs w:val="24"/>
          <w:lang w:eastAsia="zh-TW"/>
        </w:rPr>
        <w:t>A</w:t>
      </w:r>
      <w:r w:rsidR="000E15D9" w:rsidRPr="00F57EEE">
        <w:rPr>
          <w:color w:val="000000"/>
          <w:kern w:val="2"/>
          <w:szCs w:val="24"/>
          <w:lang w:eastAsia="zh-TW"/>
        </w:rPr>
        <w:t>、</w:t>
      </w:r>
      <w:r w:rsidR="000E15D9" w:rsidRPr="00F57EEE">
        <w:rPr>
          <w:color w:val="000000"/>
          <w:kern w:val="2"/>
          <w:szCs w:val="24"/>
          <w:lang w:eastAsia="zh-TW"/>
        </w:rPr>
        <w:t>B</w:t>
      </w:r>
      <w:r w:rsidR="000E15D9" w:rsidRPr="00F57EEE">
        <w:rPr>
          <w:color w:val="000000"/>
          <w:kern w:val="2"/>
          <w:szCs w:val="24"/>
          <w:lang w:eastAsia="zh-TW"/>
        </w:rPr>
        <w:t>擇優</w:t>
      </w:r>
      <w:r w:rsidR="000E15D9" w:rsidRPr="002A4ABC">
        <w:rPr>
          <w:color w:val="000000"/>
          <w:kern w:val="2"/>
          <w:szCs w:val="24"/>
          <w:lang w:eastAsia="zh-TW"/>
        </w:rPr>
        <w:t>】</w:t>
      </w:r>
      <w:r w:rsidR="00DB1A7A" w:rsidRPr="002A4ABC">
        <w:rPr>
          <w:rFonts w:hint="eastAsia"/>
          <w:color w:val="000000"/>
          <w:kern w:val="2"/>
          <w:szCs w:val="24"/>
          <w:lang w:eastAsia="zh-TW"/>
        </w:rPr>
        <w:t>-</w:t>
      </w:r>
      <w:r w:rsidR="00812CFE" w:rsidRPr="00F57EEE">
        <w:rPr>
          <w:color w:val="000000"/>
          <w:kern w:val="2"/>
          <w:szCs w:val="24"/>
          <w:lang w:eastAsia="zh-TW"/>
        </w:rPr>
        <w:t xml:space="preserve"> A</w:t>
      </w:r>
      <w:r w:rsidR="00812CFE" w:rsidRPr="00F57EEE">
        <w:rPr>
          <w:rFonts w:hint="eastAsia"/>
          <w:color w:val="000000"/>
          <w:kern w:val="2"/>
          <w:szCs w:val="24"/>
          <w:lang w:eastAsia="zh-TW"/>
        </w:rPr>
        <w:t>：</w:t>
      </w:r>
      <w:r w:rsidR="00812CFE" w:rsidRPr="002A4ABC">
        <w:rPr>
          <w:color w:val="000000"/>
          <w:kern w:val="2"/>
          <w:szCs w:val="24"/>
          <w:lang w:eastAsia="zh-TW"/>
        </w:rPr>
        <w:t>限額內給付</w:t>
      </w:r>
      <w:r w:rsidR="00812CFE" w:rsidRPr="002A4ABC">
        <w:rPr>
          <w:rFonts w:hint="eastAsia"/>
          <w:color w:val="000000"/>
          <w:kern w:val="2"/>
          <w:szCs w:val="24"/>
          <w:lang w:eastAsia="zh-TW"/>
        </w:rPr>
        <w:t>、</w:t>
      </w:r>
      <w:r w:rsidR="00812CFE" w:rsidRPr="002A4ABC">
        <w:rPr>
          <w:rFonts w:hint="eastAsia"/>
          <w:color w:val="000000"/>
          <w:kern w:val="2"/>
          <w:szCs w:val="24"/>
          <w:lang w:eastAsia="zh-TW"/>
        </w:rPr>
        <w:t>B</w:t>
      </w:r>
      <w:r w:rsidR="00812CFE" w:rsidRPr="002A4ABC">
        <w:rPr>
          <w:rFonts w:hint="eastAsia"/>
          <w:color w:val="000000"/>
          <w:kern w:val="2"/>
          <w:szCs w:val="24"/>
          <w:lang w:eastAsia="zh-TW"/>
        </w:rPr>
        <w:t>：</w:t>
      </w:r>
      <w:r w:rsidR="00812CFE" w:rsidRPr="002A4ABC">
        <w:rPr>
          <w:color w:val="000000"/>
          <w:kern w:val="2"/>
          <w:szCs w:val="24"/>
          <w:lang w:eastAsia="zh-TW"/>
        </w:rPr>
        <w:t>每</w:t>
      </w:r>
      <w:r w:rsidR="00317266" w:rsidRPr="002A4ABC">
        <w:rPr>
          <w:rFonts w:hint="eastAsia"/>
          <w:color w:val="000000"/>
          <w:kern w:val="2"/>
          <w:szCs w:val="24"/>
          <w:lang w:eastAsia="zh-TW"/>
        </w:rPr>
        <w:t>’</w:t>
      </w:r>
      <w:r w:rsidR="00561CFC" w:rsidRPr="002A4ABC">
        <w:rPr>
          <w:rFonts w:hint="eastAsia"/>
          <w:color w:val="000000"/>
          <w:kern w:val="2"/>
          <w:szCs w:val="24"/>
          <w:lang w:eastAsia="zh-TW"/>
        </w:rPr>
        <w:t>+</w:t>
      </w:r>
      <w:r w:rsidR="00561CFC" w:rsidRPr="00561CFC">
        <w:rPr>
          <w:rFonts w:hint="eastAsia"/>
          <w:color w:val="000000"/>
          <w:kern w:val="2"/>
          <w:szCs w:val="24"/>
          <w:lang w:eastAsia="zh-TW"/>
        </w:rPr>
        <w:t xml:space="preserve"> </w:t>
      </w:r>
      <w:r w:rsidR="00561CFC">
        <w:rPr>
          <w:rFonts w:hint="eastAsia"/>
          <w:color w:val="000000"/>
          <w:kern w:val="2"/>
          <w:szCs w:val="24"/>
          <w:lang w:eastAsia="zh-TW"/>
        </w:rPr>
        <w:t>O_</w:t>
      </w:r>
      <w:r w:rsidR="00561CFC" w:rsidRPr="002A4ABC">
        <w:rPr>
          <w:color w:val="000000"/>
          <w:kern w:val="2"/>
          <w:szCs w:val="24"/>
          <w:lang w:eastAsia="zh-TW"/>
        </w:rPr>
        <w:t>級距</w:t>
      </w:r>
      <w:r w:rsidR="00561CFC" w:rsidRPr="002A4ABC">
        <w:rPr>
          <w:rFonts w:hint="eastAsia"/>
          <w:color w:val="000000"/>
          <w:kern w:val="2"/>
          <w:szCs w:val="24"/>
          <w:lang w:eastAsia="zh-TW"/>
        </w:rPr>
        <w:t>1+</w:t>
      </w:r>
      <w:r w:rsidR="00561CFC" w:rsidRPr="002A4ABC">
        <w:rPr>
          <w:rFonts w:hint="eastAsia"/>
          <w:color w:val="000000"/>
          <w:kern w:val="2"/>
          <w:szCs w:val="24"/>
          <w:lang w:eastAsia="zh-TW"/>
        </w:rPr>
        <w:t>’</w:t>
      </w:r>
      <w:r w:rsidR="00E47FDE" w:rsidRPr="002A4ABC">
        <w:rPr>
          <w:color w:val="000000"/>
          <w:kern w:val="2"/>
          <w:szCs w:val="24"/>
          <w:lang w:eastAsia="zh-TW"/>
        </w:rPr>
        <w:t>元換算住院每日</w:t>
      </w:r>
      <w:r w:rsidR="00561CFC" w:rsidRPr="002A4ABC">
        <w:rPr>
          <w:rFonts w:hint="eastAsia"/>
          <w:color w:val="000000"/>
          <w:kern w:val="2"/>
          <w:szCs w:val="24"/>
          <w:lang w:eastAsia="zh-TW"/>
        </w:rPr>
        <w:t>’</w:t>
      </w:r>
      <w:r w:rsidR="00E47FDE" w:rsidRPr="002A4ABC">
        <w:rPr>
          <w:rFonts w:hint="eastAsia"/>
          <w:color w:val="000000"/>
          <w:kern w:val="2"/>
          <w:szCs w:val="24"/>
          <w:lang w:eastAsia="zh-TW"/>
        </w:rPr>
        <w:t>+</w:t>
      </w:r>
      <w:r w:rsidR="00453A6E" w:rsidRPr="00453A6E">
        <w:rPr>
          <w:rFonts w:hint="eastAsia"/>
          <w:color w:val="000000"/>
          <w:kern w:val="2"/>
          <w:szCs w:val="24"/>
          <w:lang w:eastAsia="zh-TW"/>
        </w:rPr>
        <w:t xml:space="preserve"> </w:t>
      </w:r>
      <w:r w:rsidR="00453A6E">
        <w:rPr>
          <w:rFonts w:hint="eastAsia"/>
          <w:color w:val="000000"/>
          <w:kern w:val="2"/>
          <w:szCs w:val="24"/>
          <w:lang w:eastAsia="zh-TW"/>
        </w:rPr>
        <w:t>DTAGD504.</w:t>
      </w:r>
      <w:r w:rsidR="00851D99" w:rsidRPr="002A4ABC">
        <w:rPr>
          <w:color w:val="000000"/>
          <w:kern w:val="2"/>
          <w:szCs w:val="24"/>
          <w:lang w:eastAsia="zh-TW"/>
        </w:rPr>
        <w:t>CHSE_BTR</w:t>
      </w:r>
      <w:r w:rsidR="00851D99" w:rsidRPr="002A4ABC">
        <w:rPr>
          <w:rFonts w:hint="eastAsia"/>
          <w:color w:val="000000"/>
          <w:kern w:val="2"/>
          <w:szCs w:val="24"/>
          <w:lang w:eastAsia="zh-TW"/>
        </w:rPr>
        <w:t>1_2</w:t>
      </w:r>
      <w:r w:rsidR="005D49C2" w:rsidRPr="002A4ABC">
        <w:rPr>
          <w:rFonts w:hint="eastAsia"/>
          <w:color w:val="000000"/>
          <w:kern w:val="2"/>
          <w:szCs w:val="24"/>
          <w:lang w:eastAsia="zh-TW"/>
        </w:rPr>
        <w:t>+</w:t>
      </w:r>
      <w:r w:rsidR="005D49C2" w:rsidRPr="002A4ABC">
        <w:rPr>
          <w:color w:val="000000"/>
          <w:kern w:val="2"/>
          <w:szCs w:val="24"/>
          <w:lang w:eastAsia="zh-TW"/>
        </w:rPr>
        <w:t>’</w:t>
      </w:r>
      <w:r w:rsidR="005D49C2" w:rsidRPr="002A4ABC">
        <w:rPr>
          <w:color w:val="000000"/>
          <w:kern w:val="2"/>
          <w:szCs w:val="24"/>
          <w:lang w:eastAsia="zh-TW"/>
        </w:rPr>
        <w:t>元</w:t>
      </w:r>
      <w:r w:rsidR="005D49C2" w:rsidRPr="002A4ABC">
        <w:rPr>
          <w:color w:val="000000"/>
          <w:kern w:val="2"/>
          <w:szCs w:val="24"/>
          <w:lang w:eastAsia="zh-TW"/>
        </w:rPr>
        <w:t xml:space="preserve"> × </w:t>
      </w:r>
      <w:r w:rsidR="005D49C2" w:rsidRPr="002A4ABC">
        <w:rPr>
          <w:color w:val="000000"/>
          <w:kern w:val="2"/>
          <w:szCs w:val="24"/>
          <w:lang w:eastAsia="zh-TW"/>
        </w:rPr>
        <w:t>住院天數</w:t>
      </w:r>
      <w:r w:rsidR="005D49C2" w:rsidRPr="002A4ABC">
        <w:rPr>
          <w:color w:val="000000"/>
          <w:kern w:val="2"/>
          <w:szCs w:val="24"/>
          <w:lang w:eastAsia="zh-TW"/>
        </w:rPr>
        <w:t>’</w:t>
      </w:r>
    </w:p>
    <w:p w:rsidR="00E24F00" w:rsidRDefault="00E24F00" w:rsidP="00E24F00">
      <w:pPr>
        <w:pStyle w:val="Tabletext"/>
        <w:keepLines w:val="0"/>
        <w:numPr>
          <w:ilvl w:val="6"/>
          <w:numId w:val="2"/>
          <w:numberingChange w:id="284" w:author="test" w:date="2009-03-18T15:32:00Z" w:original="%1:7:0:.%2:4:0:.%3:3:0:.%4:7:0:.%5:2:0:.%6:2:0:.%7:2:0:"/>
        </w:numPr>
        <w:spacing w:after="0" w:line="240" w:lineRule="auto"/>
        <w:rPr>
          <w:rFonts w:hint="eastAsia"/>
          <w:color w:val="000000"/>
          <w:kern w:val="2"/>
          <w:szCs w:val="24"/>
          <w:lang w:eastAsia="zh-TW"/>
        </w:rPr>
      </w:pPr>
      <w:r>
        <w:rPr>
          <w:rFonts w:hint="eastAsia"/>
          <w:color w:val="000000"/>
          <w:kern w:val="2"/>
          <w:szCs w:val="24"/>
          <w:lang w:eastAsia="zh-TW"/>
        </w:rPr>
        <w:t>IF</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6"/>
          <w:attr w:name="UnitName" w:val="’"/>
        </w:smartTagPr>
        <w:r>
          <w:rPr>
            <w:rFonts w:hint="eastAsia"/>
            <w:color w:val="000000"/>
            <w:kern w:val="2"/>
            <w:szCs w:val="24"/>
            <w:lang w:eastAsia="zh-TW"/>
          </w:rPr>
          <w:t>6</w:t>
        </w:r>
        <w:r>
          <w:rPr>
            <w:color w:val="000000"/>
            <w:kern w:val="2"/>
            <w:szCs w:val="24"/>
            <w:lang w:eastAsia="zh-TW"/>
          </w:rPr>
          <w:t>’</w:t>
        </w:r>
      </w:smartTag>
      <w:r>
        <w:rPr>
          <w:rFonts w:hint="eastAsia"/>
          <w:color w:val="000000"/>
          <w:kern w:val="2"/>
          <w:szCs w:val="24"/>
          <w:lang w:eastAsia="zh-TW"/>
        </w:rPr>
        <w:t>(</w:t>
      </w:r>
      <w:r>
        <w:rPr>
          <w:rFonts w:hint="eastAsia"/>
          <w:color w:val="000000"/>
          <w:kern w:val="2"/>
          <w:szCs w:val="24"/>
          <w:lang w:eastAsia="zh-TW"/>
        </w:rPr>
        <w:t>己</w:t>
      </w:r>
      <w:r>
        <w:rPr>
          <w:rFonts w:hint="eastAsia"/>
          <w:color w:val="000000"/>
          <w:kern w:val="2"/>
          <w:szCs w:val="24"/>
          <w:lang w:eastAsia="zh-TW"/>
        </w:rPr>
        <w:t xml:space="preserve">)  </w:t>
      </w:r>
    </w:p>
    <w:p w:rsidR="00E24F00" w:rsidRDefault="00E24F00" w:rsidP="004D18EB">
      <w:pPr>
        <w:pStyle w:val="Tabletext"/>
        <w:keepLines w:val="0"/>
        <w:numPr>
          <w:ilvl w:val="7"/>
          <w:numId w:val="2"/>
          <w:numberingChange w:id="285" w:author="test" w:date="2009-03-18T15:32:00Z" w:original="%1:7:0:.%2:4:0:.%3:3:0:.%4:7:0:.%5:2:0:.%6:2:0:.%7:2: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sidRPr="002A4ABC">
        <w:rPr>
          <w:color w:val="000000"/>
          <w:kern w:val="2"/>
          <w:szCs w:val="24"/>
          <w:lang w:eastAsia="zh-TW"/>
        </w:rPr>
        <w:t>在醫療限額內實支實付</w:t>
      </w:r>
      <w:r w:rsidRPr="002A4ABC">
        <w:rPr>
          <w:rFonts w:hint="eastAsia"/>
          <w:color w:val="000000"/>
          <w:kern w:val="2"/>
          <w:szCs w:val="24"/>
          <w:lang w:eastAsia="zh-TW"/>
        </w:rPr>
        <w:t>＋</w:t>
      </w:r>
      <w:r w:rsidR="00297134" w:rsidRPr="002A4ABC">
        <w:rPr>
          <w:color w:val="000000"/>
          <w:kern w:val="2"/>
          <w:szCs w:val="24"/>
          <w:lang w:eastAsia="zh-TW"/>
        </w:rPr>
        <w:t>方式二</w:t>
      </w:r>
      <w:r w:rsidRPr="002A4ABC">
        <w:rPr>
          <w:color w:val="000000"/>
          <w:kern w:val="2"/>
          <w:szCs w:val="24"/>
          <w:lang w:eastAsia="zh-TW"/>
        </w:rPr>
        <w:t>【</w:t>
      </w:r>
      <w:r w:rsidRPr="00572E5B">
        <w:rPr>
          <w:color w:val="000000"/>
          <w:kern w:val="2"/>
          <w:szCs w:val="24"/>
          <w:lang w:eastAsia="zh-TW"/>
        </w:rPr>
        <w:t>A</w:t>
      </w:r>
      <w:r w:rsidRPr="00572E5B">
        <w:rPr>
          <w:color w:val="000000"/>
          <w:kern w:val="2"/>
          <w:szCs w:val="24"/>
          <w:lang w:eastAsia="zh-TW"/>
        </w:rPr>
        <w:t>、</w:t>
      </w:r>
      <w:r w:rsidRPr="00572E5B">
        <w:rPr>
          <w:color w:val="000000"/>
          <w:kern w:val="2"/>
          <w:szCs w:val="24"/>
          <w:lang w:eastAsia="zh-TW"/>
        </w:rPr>
        <w:t>B</w:t>
      </w:r>
      <w:r w:rsidRPr="00F57EEE">
        <w:rPr>
          <w:color w:val="000000"/>
          <w:kern w:val="2"/>
          <w:szCs w:val="24"/>
          <w:lang w:eastAsia="zh-TW"/>
        </w:rPr>
        <w:t>擇優</w:t>
      </w:r>
      <w:r w:rsidRPr="00572E5B">
        <w:rPr>
          <w:color w:val="000000"/>
          <w:kern w:val="2"/>
          <w:szCs w:val="24"/>
          <w:lang w:eastAsia="zh-TW"/>
        </w:rPr>
        <w:t>】</w:t>
      </w:r>
      <w:r w:rsidRPr="00572E5B">
        <w:rPr>
          <w:rFonts w:hint="eastAsia"/>
          <w:color w:val="000000"/>
          <w:kern w:val="2"/>
          <w:szCs w:val="24"/>
          <w:lang w:eastAsia="zh-TW"/>
        </w:rPr>
        <w:t>-</w:t>
      </w:r>
      <w:r w:rsidRPr="00F57EEE">
        <w:rPr>
          <w:color w:val="000000"/>
          <w:kern w:val="2"/>
          <w:szCs w:val="24"/>
          <w:lang w:eastAsia="zh-TW"/>
        </w:rPr>
        <w:t xml:space="preserve"> A</w:t>
      </w:r>
      <w:r w:rsidRPr="00F57EEE">
        <w:rPr>
          <w:rFonts w:hint="eastAsia"/>
          <w:color w:val="000000"/>
          <w:kern w:val="2"/>
          <w:szCs w:val="24"/>
          <w:lang w:eastAsia="zh-TW"/>
        </w:rPr>
        <w:t>：</w:t>
      </w:r>
      <w:r w:rsidRPr="00572E5B">
        <w:rPr>
          <w:color w:val="000000"/>
          <w:kern w:val="2"/>
          <w:szCs w:val="24"/>
          <w:lang w:eastAsia="zh-TW"/>
        </w:rPr>
        <w:t>限額內給付</w:t>
      </w:r>
      <w:r w:rsidRPr="00572E5B">
        <w:rPr>
          <w:rFonts w:hint="eastAsia"/>
          <w:color w:val="000000"/>
          <w:kern w:val="2"/>
          <w:szCs w:val="24"/>
          <w:lang w:eastAsia="zh-TW"/>
        </w:rPr>
        <w:t>、</w:t>
      </w:r>
      <w:r w:rsidRPr="00572E5B">
        <w:rPr>
          <w:rFonts w:hint="eastAsia"/>
          <w:color w:val="000000"/>
          <w:kern w:val="2"/>
          <w:szCs w:val="24"/>
          <w:lang w:eastAsia="zh-TW"/>
        </w:rPr>
        <w:t>B</w:t>
      </w:r>
      <w:r w:rsidRPr="00572E5B">
        <w:rPr>
          <w:rFonts w:hint="eastAsia"/>
          <w:color w:val="000000"/>
          <w:kern w:val="2"/>
          <w:szCs w:val="24"/>
          <w:lang w:eastAsia="zh-TW"/>
        </w:rPr>
        <w:t>：</w:t>
      </w:r>
      <w:r w:rsidRPr="00572E5B">
        <w:rPr>
          <w:color w:val="000000"/>
          <w:kern w:val="2"/>
          <w:szCs w:val="24"/>
          <w:lang w:eastAsia="zh-TW"/>
        </w:rPr>
        <w:t>每</w:t>
      </w:r>
      <w:r w:rsidRPr="00572E5B">
        <w:rPr>
          <w:rFonts w:hint="eastAsia"/>
          <w:color w:val="000000"/>
          <w:kern w:val="2"/>
          <w:szCs w:val="24"/>
          <w:lang w:eastAsia="zh-TW"/>
        </w:rPr>
        <w:t>’</w:t>
      </w:r>
      <w:r w:rsidRPr="00572E5B">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572E5B">
        <w:rPr>
          <w:color w:val="000000"/>
          <w:kern w:val="2"/>
          <w:szCs w:val="24"/>
          <w:lang w:eastAsia="zh-TW"/>
        </w:rPr>
        <w:t>級距</w:t>
      </w:r>
      <w:r w:rsidR="003C0758" w:rsidRPr="00572E5B">
        <w:rPr>
          <w:rFonts w:hint="eastAsia"/>
          <w:color w:val="000000"/>
          <w:kern w:val="2"/>
          <w:szCs w:val="24"/>
          <w:lang w:eastAsia="zh-TW"/>
        </w:rPr>
        <w:t>2</w:t>
      </w:r>
      <w:r w:rsidRPr="00572E5B">
        <w:rPr>
          <w:rFonts w:hint="eastAsia"/>
          <w:color w:val="000000"/>
          <w:kern w:val="2"/>
          <w:szCs w:val="24"/>
          <w:lang w:eastAsia="zh-TW"/>
        </w:rPr>
        <w:t>1+</w:t>
      </w:r>
      <w:r w:rsidRPr="00572E5B">
        <w:rPr>
          <w:rFonts w:hint="eastAsia"/>
          <w:color w:val="000000"/>
          <w:kern w:val="2"/>
          <w:szCs w:val="24"/>
          <w:lang w:eastAsia="zh-TW"/>
        </w:rPr>
        <w:t>’</w:t>
      </w:r>
      <w:r w:rsidRPr="00572E5B">
        <w:rPr>
          <w:color w:val="000000"/>
          <w:kern w:val="2"/>
          <w:szCs w:val="24"/>
          <w:lang w:eastAsia="zh-TW"/>
        </w:rPr>
        <w:t>元換算住院每日</w:t>
      </w:r>
      <w:r w:rsidRPr="00572E5B">
        <w:rPr>
          <w:rFonts w:hint="eastAsia"/>
          <w:color w:val="000000"/>
          <w:kern w:val="2"/>
          <w:szCs w:val="24"/>
          <w:lang w:eastAsia="zh-TW"/>
        </w:rPr>
        <w:t>’</w:t>
      </w:r>
      <w:r w:rsidRPr="00572E5B">
        <w:rPr>
          <w:rFonts w:hint="eastAsia"/>
          <w:color w:val="000000"/>
          <w:kern w:val="2"/>
          <w:szCs w:val="24"/>
          <w:lang w:eastAsia="zh-TW"/>
        </w:rPr>
        <w:t>+</w:t>
      </w:r>
      <w:r w:rsidRPr="00453A6E">
        <w:rPr>
          <w:rFonts w:hint="eastAsia"/>
          <w:color w:val="000000"/>
          <w:kern w:val="2"/>
          <w:szCs w:val="24"/>
          <w:lang w:eastAsia="zh-TW"/>
        </w:rPr>
        <w:t xml:space="preserve"> </w:t>
      </w:r>
      <w:r>
        <w:rPr>
          <w:rFonts w:hint="eastAsia"/>
          <w:color w:val="000000"/>
          <w:kern w:val="2"/>
          <w:szCs w:val="24"/>
          <w:lang w:eastAsia="zh-TW"/>
        </w:rPr>
        <w:t>DTAGD504.</w:t>
      </w:r>
      <w:r w:rsidR="003C0758" w:rsidRPr="00572E5B">
        <w:rPr>
          <w:color w:val="000000"/>
          <w:kern w:val="2"/>
          <w:szCs w:val="24"/>
          <w:lang w:eastAsia="zh-TW"/>
        </w:rPr>
        <w:t>CHSE_BTR</w:t>
      </w:r>
      <w:r w:rsidR="003C0758" w:rsidRPr="00572E5B">
        <w:rPr>
          <w:rFonts w:hint="eastAsia"/>
          <w:color w:val="000000"/>
          <w:kern w:val="2"/>
          <w:szCs w:val="24"/>
          <w:lang w:eastAsia="zh-TW"/>
        </w:rPr>
        <w:t>2_2</w:t>
      </w:r>
      <w:r w:rsidRPr="00572E5B">
        <w:rPr>
          <w:rFonts w:hint="eastAsia"/>
          <w:color w:val="000000"/>
          <w:kern w:val="2"/>
          <w:szCs w:val="24"/>
          <w:lang w:eastAsia="zh-TW"/>
        </w:rPr>
        <w:t>+</w:t>
      </w:r>
      <w:r w:rsidRPr="00572E5B">
        <w:rPr>
          <w:color w:val="000000"/>
          <w:kern w:val="2"/>
          <w:szCs w:val="24"/>
          <w:lang w:eastAsia="zh-TW"/>
        </w:rPr>
        <w:t>’</w:t>
      </w:r>
      <w:r w:rsidRPr="00572E5B">
        <w:rPr>
          <w:color w:val="000000"/>
          <w:kern w:val="2"/>
          <w:szCs w:val="24"/>
          <w:lang w:eastAsia="zh-TW"/>
        </w:rPr>
        <w:t>元</w:t>
      </w:r>
      <w:r w:rsidRPr="00572E5B">
        <w:rPr>
          <w:color w:val="000000"/>
          <w:kern w:val="2"/>
          <w:szCs w:val="24"/>
          <w:lang w:eastAsia="zh-TW"/>
        </w:rPr>
        <w:t xml:space="preserve"> × </w:t>
      </w:r>
      <w:r w:rsidRPr="00572E5B">
        <w:rPr>
          <w:color w:val="000000"/>
          <w:kern w:val="2"/>
          <w:szCs w:val="24"/>
          <w:lang w:eastAsia="zh-TW"/>
        </w:rPr>
        <w:t>住院天數</w:t>
      </w:r>
      <w:r w:rsidR="00B86947" w:rsidRPr="00572E5B">
        <w:rPr>
          <w:rFonts w:hint="eastAsia"/>
          <w:color w:val="000000"/>
          <w:kern w:val="2"/>
          <w:szCs w:val="24"/>
          <w:lang w:eastAsia="zh-TW"/>
        </w:rPr>
        <w:t>+</w:t>
      </w:r>
      <w:r w:rsidR="00B86947" w:rsidRPr="00572E5B">
        <w:rPr>
          <w:color w:val="000000"/>
          <w:kern w:val="2"/>
          <w:szCs w:val="24"/>
          <w:lang w:eastAsia="zh-TW"/>
        </w:rPr>
        <w:t>每</w:t>
      </w:r>
      <w:r w:rsidRPr="00572E5B">
        <w:rPr>
          <w:color w:val="000000"/>
          <w:kern w:val="2"/>
          <w:szCs w:val="24"/>
          <w:lang w:eastAsia="zh-TW"/>
        </w:rPr>
        <w:t>’</w:t>
      </w:r>
      <w:r w:rsidR="00B86947" w:rsidRPr="00572E5B">
        <w:rPr>
          <w:rFonts w:hint="eastAsia"/>
          <w:color w:val="000000"/>
          <w:kern w:val="2"/>
          <w:szCs w:val="24"/>
          <w:lang w:eastAsia="zh-TW"/>
        </w:rPr>
        <w:t>+</w:t>
      </w:r>
      <w:r w:rsidR="00B86947" w:rsidRPr="00B86947">
        <w:rPr>
          <w:rFonts w:hint="eastAsia"/>
          <w:color w:val="000000"/>
          <w:kern w:val="2"/>
          <w:szCs w:val="24"/>
          <w:lang w:eastAsia="zh-TW"/>
        </w:rPr>
        <w:t xml:space="preserve"> </w:t>
      </w:r>
      <w:r w:rsidR="00B86947">
        <w:rPr>
          <w:rFonts w:hint="eastAsia"/>
          <w:color w:val="000000"/>
          <w:kern w:val="2"/>
          <w:szCs w:val="24"/>
          <w:lang w:eastAsia="zh-TW"/>
        </w:rPr>
        <w:t>O_</w:t>
      </w:r>
      <w:r w:rsidR="00B86947" w:rsidRPr="00572E5B">
        <w:rPr>
          <w:color w:val="000000"/>
          <w:kern w:val="2"/>
          <w:szCs w:val="24"/>
          <w:lang w:eastAsia="zh-TW"/>
        </w:rPr>
        <w:t>級距</w:t>
      </w:r>
      <w:r w:rsidR="00B86947" w:rsidRPr="00572E5B">
        <w:rPr>
          <w:rFonts w:hint="eastAsia"/>
          <w:color w:val="000000"/>
          <w:kern w:val="2"/>
          <w:szCs w:val="24"/>
          <w:lang w:eastAsia="zh-TW"/>
        </w:rPr>
        <w:t>22+</w:t>
      </w:r>
      <w:r w:rsidR="00706DC0" w:rsidRPr="00572E5B">
        <w:rPr>
          <w:color w:val="000000"/>
          <w:kern w:val="2"/>
          <w:szCs w:val="24"/>
          <w:lang w:eastAsia="zh-TW"/>
        </w:rPr>
        <w:t>’</w:t>
      </w:r>
      <w:r w:rsidR="00706DC0" w:rsidRPr="00572E5B">
        <w:rPr>
          <w:color w:val="000000"/>
          <w:kern w:val="2"/>
          <w:szCs w:val="24"/>
          <w:lang w:eastAsia="zh-TW"/>
        </w:rPr>
        <w:t>元換算門診每日</w:t>
      </w:r>
      <w:r w:rsidR="00706DC0" w:rsidRPr="00572E5B">
        <w:rPr>
          <w:rFonts w:hint="eastAsia"/>
          <w:color w:val="000000"/>
          <w:kern w:val="2"/>
          <w:szCs w:val="24"/>
          <w:lang w:eastAsia="zh-TW"/>
        </w:rPr>
        <w:t>’</w:t>
      </w:r>
      <w:r w:rsidR="00706DC0" w:rsidRPr="00572E5B">
        <w:rPr>
          <w:rFonts w:hint="eastAsia"/>
          <w:color w:val="000000"/>
          <w:kern w:val="2"/>
          <w:szCs w:val="24"/>
          <w:lang w:eastAsia="zh-TW"/>
        </w:rPr>
        <w:t>+</w:t>
      </w:r>
      <w:r w:rsidR="007E583A" w:rsidRPr="007E583A">
        <w:rPr>
          <w:rFonts w:hint="eastAsia"/>
          <w:color w:val="000000"/>
          <w:kern w:val="2"/>
          <w:szCs w:val="24"/>
          <w:lang w:eastAsia="zh-TW"/>
        </w:rPr>
        <w:t xml:space="preserve"> </w:t>
      </w:r>
      <w:r w:rsidR="007E583A">
        <w:rPr>
          <w:rFonts w:hint="eastAsia"/>
          <w:color w:val="000000"/>
          <w:kern w:val="2"/>
          <w:szCs w:val="24"/>
          <w:lang w:eastAsia="zh-TW"/>
        </w:rPr>
        <w:t>DTAGD504.</w:t>
      </w:r>
      <w:r w:rsidR="007E583A" w:rsidRPr="00572E5B">
        <w:rPr>
          <w:color w:val="000000"/>
          <w:kern w:val="2"/>
          <w:szCs w:val="24"/>
          <w:lang w:eastAsia="zh-TW"/>
        </w:rPr>
        <w:t>CHSE_BTR</w:t>
      </w:r>
      <w:r w:rsidR="007E583A" w:rsidRPr="00572E5B">
        <w:rPr>
          <w:rFonts w:hint="eastAsia"/>
          <w:color w:val="000000"/>
          <w:kern w:val="2"/>
          <w:szCs w:val="24"/>
          <w:lang w:eastAsia="zh-TW"/>
        </w:rPr>
        <w:t>2_</w:t>
      </w:r>
      <w:r w:rsidR="00396A77" w:rsidRPr="00572E5B">
        <w:rPr>
          <w:rFonts w:hint="eastAsia"/>
          <w:color w:val="000000"/>
          <w:kern w:val="2"/>
          <w:szCs w:val="24"/>
          <w:lang w:eastAsia="zh-TW"/>
        </w:rPr>
        <w:t>4</w:t>
      </w:r>
      <w:r w:rsidR="00007591" w:rsidRPr="00007591">
        <w:rPr>
          <w:rFonts w:hint="eastAsia"/>
          <w:color w:val="000000"/>
          <w:kern w:val="2"/>
          <w:szCs w:val="24"/>
          <w:lang w:eastAsia="zh-TW"/>
        </w:rPr>
        <w:t xml:space="preserve"> </w:t>
      </w:r>
      <w:r w:rsidR="00007591" w:rsidRPr="00572E5B">
        <w:rPr>
          <w:rFonts w:hint="eastAsia"/>
          <w:color w:val="000000"/>
          <w:kern w:val="2"/>
          <w:szCs w:val="24"/>
          <w:lang w:eastAsia="zh-TW"/>
        </w:rPr>
        <w:t>+</w:t>
      </w:r>
      <w:r w:rsidR="007E583A" w:rsidRPr="00572E5B">
        <w:rPr>
          <w:rFonts w:hint="eastAsia"/>
          <w:color w:val="000000"/>
          <w:kern w:val="2"/>
          <w:szCs w:val="24"/>
          <w:lang w:eastAsia="zh-TW"/>
        </w:rPr>
        <w:t>’</w:t>
      </w:r>
      <w:r w:rsidR="00396A77" w:rsidRPr="00572E5B">
        <w:rPr>
          <w:color w:val="000000"/>
          <w:kern w:val="2"/>
          <w:szCs w:val="24"/>
          <w:lang w:eastAsia="zh-TW"/>
        </w:rPr>
        <w:t>元</w:t>
      </w:r>
      <w:r w:rsidR="00396A77" w:rsidRPr="00572E5B">
        <w:rPr>
          <w:color w:val="000000"/>
          <w:kern w:val="2"/>
          <w:szCs w:val="24"/>
          <w:lang w:eastAsia="zh-TW"/>
        </w:rPr>
        <w:t xml:space="preserve"> × </w:t>
      </w:r>
      <w:r w:rsidR="00396A77" w:rsidRPr="00572E5B">
        <w:rPr>
          <w:color w:val="000000"/>
          <w:kern w:val="2"/>
          <w:szCs w:val="24"/>
          <w:lang w:eastAsia="zh-TW"/>
        </w:rPr>
        <w:t>門診天數</w:t>
      </w:r>
      <w:r w:rsidR="007E583A" w:rsidRPr="00572E5B">
        <w:rPr>
          <w:rFonts w:hint="eastAsia"/>
          <w:color w:val="000000"/>
          <w:kern w:val="2"/>
          <w:szCs w:val="24"/>
          <w:lang w:eastAsia="zh-TW"/>
        </w:rPr>
        <w:t>’</w:t>
      </w:r>
    </w:p>
    <w:p w:rsidR="00E90BF0" w:rsidRDefault="00A669B2" w:rsidP="00CB0752">
      <w:pPr>
        <w:pStyle w:val="Tabletext"/>
        <w:keepLines w:val="0"/>
        <w:numPr>
          <w:ilvl w:val="6"/>
          <w:numId w:val="2"/>
          <w:numberingChange w:id="286" w:author="test" w:date="2009-03-18T15:32:00Z" w:original="%1:7:0:.%2:4:0:.%3:3:0:.%4:7:0:.%5:2:0:.%6:2:0:.%7:3:0:"/>
        </w:numPr>
        <w:spacing w:after="0" w:line="240" w:lineRule="auto"/>
        <w:rPr>
          <w:rFonts w:hint="eastAsia"/>
          <w:color w:val="000000"/>
          <w:kern w:val="2"/>
          <w:szCs w:val="24"/>
          <w:lang w:eastAsia="zh-TW"/>
        </w:rPr>
      </w:pPr>
      <w:r>
        <w:rPr>
          <w:rFonts w:hint="eastAsia"/>
          <w:color w:val="000000"/>
          <w:kern w:val="2"/>
          <w:szCs w:val="24"/>
          <w:lang w:eastAsia="zh-TW"/>
        </w:rPr>
        <w:t>IF</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 xml:space="preserve">=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7"/>
          <w:attr w:name="UnitName" w:val="’"/>
        </w:smartTagPr>
        <w:r w:rsidR="002A04B6">
          <w:rPr>
            <w:rFonts w:hint="eastAsia"/>
            <w:color w:val="000000"/>
            <w:kern w:val="2"/>
            <w:szCs w:val="24"/>
            <w:lang w:eastAsia="zh-TW"/>
          </w:rPr>
          <w:t>7</w:t>
        </w:r>
        <w:r>
          <w:rPr>
            <w:color w:val="000000"/>
            <w:kern w:val="2"/>
            <w:szCs w:val="24"/>
            <w:lang w:eastAsia="zh-TW"/>
          </w:rPr>
          <w:t>’</w:t>
        </w:r>
      </w:smartTag>
      <w:r>
        <w:rPr>
          <w:rFonts w:hint="eastAsia"/>
          <w:color w:val="000000"/>
          <w:kern w:val="2"/>
          <w:szCs w:val="24"/>
          <w:lang w:eastAsia="zh-TW"/>
        </w:rPr>
        <w:t>(</w:t>
      </w:r>
      <w:r w:rsidR="002A04B6">
        <w:rPr>
          <w:rFonts w:hint="eastAsia"/>
          <w:color w:val="000000"/>
          <w:kern w:val="2"/>
          <w:szCs w:val="24"/>
          <w:lang w:eastAsia="zh-TW"/>
        </w:rPr>
        <w:t>庚</w:t>
      </w:r>
      <w:r>
        <w:rPr>
          <w:rFonts w:hint="eastAsia"/>
          <w:color w:val="000000"/>
          <w:kern w:val="2"/>
          <w:szCs w:val="24"/>
          <w:lang w:eastAsia="zh-TW"/>
        </w:rPr>
        <w:t>)</w:t>
      </w:r>
    </w:p>
    <w:p w:rsidR="00644D13" w:rsidRPr="00FA24B3" w:rsidRDefault="00A669B2" w:rsidP="004D18EB">
      <w:pPr>
        <w:pStyle w:val="Tabletext"/>
        <w:keepLines w:val="0"/>
        <w:numPr>
          <w:ilvl w:val="7"/>
          <w:numId w:val="2"/>
          <w:numberingChange w:id="287" w:author="test" w:date="2009-03-18T15:32:00Z" w:original="%1:7:0:.%2:4:0:.%3:3:0:.%4:7:0:.%5:2:0:.%6:2:0:.%7:3: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sidRPr="00F57EEE">
        <w:rPr>
          <w:color w:val="000000"/>
          <w:kern w:val="2"/>
          <w:szCs w:val="24"/>
          <w:lang w:eastAsia="zh-TW"/>
        </w:rPr>
        <w:t>在醫療限額內實支實付</w:t>
      </w:r>
      <w:r w:rsidRPr="00F57EEE">
        <w:rPr>
          <w:rFonts w:hint="eastAsia"/>
          <w:color w:val="000000"/>
          <w:kern w:val="2"/>
          <w:szCs w:val="24"/>
          <w:lang w:eastAsia="zh-TW"/>
        </w:rPr>
        <w:t>＋</w:t>
      </w:r>
      <w:r w:rsidRPr="00F57EEE">
        <w:rPr>
          <w:color w:val="000000"/>
          <w:kern w:val="2"/>
          <w:szCs w:val="24"/>
          <w:lang w:eastAsia="zh-TW"/>
        </w:rPr>
        <w:t>方式</w:t>
      </w:r>
      <w:r w:rsidR="00AC3875" w:rsidRPr="00F57EEE">
        <w:rPr>
          <w:color w:val="000000"/>
          <w:kern w:val="2"/>
          <w:szCs w:val="24"/>
          <w:lang w:eastAsia="zh-TW"/>
        </w:rPr>
        <w:t>三</w:t>
      </w:r>
      <w:r w:rsidRPr="00F57EEE">
        <w:rPr>
          <w:color w:val="000000"/>
          <w:kern w:val="2"/>
          <w:szCs w:val="24"/>
          <w:lang w:eastAsia="zh-TW"/>
        </w:rPr>
        <w:t>【</w:t>
      </w:r>
      <w:r w:rsidR="00AC3875" w:rsidRPr="00FA24B3">
        <w:rPr>
          <w:color w:val="000000"/>
          <w:kern w:val="2"/>
          <w:szCs w:val="24"/>
          <w:lang w:eastAsia="zh-TW"/>
        </w:rPr>
        <w:t>B</w:t>
      </w:r>
      <w:r w:rsidRPr="00FA24B3">
        <w:rPr>
          <w:color w:val="000000"/>
          <w:kern w:val="2"/>
          <w:szCs w:val="24"/>
          <w:lang w:eastAsia="zh-TW"/>
        </w:rPr>
        <w:t>、</w:t>
      </w:r>
      <w:r w:rsidR="00AC3875" w:rsidRPr="00FA24B3">
        <w:rPr>
          <w:rFonts w:hint="eastAsia"/>
          <w:color w:val="000000"/>
          <w:kern w:val="2"/>
          <w:szCs w:val="24"/>
          <w:lang w:eastAsia="zh-TW"/>
        </w:rPr>
        <w:t>C</w:t>
      </w:r>
      <w:r w:rsidRPr="00FA24B3">
        <w:rPr>
          <w:color w:val="000000"/>
          <w:kern w:val="2"/>
          <w:szCs w:val="24"/>
          <w:lang w:eastAsia="zh-TW"/>
        </w:rPr>
        <w:t>擇優</w:t>
      </w:r>
      <w:r w:rsidRPr="00F57EEE">
        <w:rPr>
          <w:color w:val="000000"/>
          <w:kern w:val="2"/>
          <w:szCs w:val="24"/>
          <w:lang w:eastAsia="zh-TW"/>
        </w:rPr>
        <w:t>】</w:t>
      </w:r>
      <w:r w:rsidR="00FC6DED" w:rsidRPr="00F57EEE">
        <w:rPr>
          <w:color w:val="000000"/>
          <w:kern w:val="2"/>
          <w:szCs w:val="24"/>
          <w:lang w:eastAsia="zh-TW"/>
        </w:rPr>
        <w:t>(</w:t>
      </w:r>
      <w:r w:rsidR="00FC6DED" w:rsidRPr="00F57EEE">
        <w:rPr>
          <w:color w:val="000000"/>
          <w:kern w:val="2"/>
          <w:szCs w:val="24"/>
          <w:lang w:eastAsia="zh-TW"/>
        </w:rPr>
        <w:t>有健保身分</w:t>
      </w:r>
      <w:r w:rsidR="00FC6DED" w:rsidRPr="00F57EEE">
        <w:rPr>
          <w:color w:val="000000"/>
          <w:kern w:val="2"/>
          <w:szCs w:val="24"/>
          <w:lang w:eastAsia="zh-TW"/>
        </w:rPr>
        <w:t>)</w:t>
      </w:r>
      <w:r w:rsidR="00FC6DED" w:rsidRPr="00F57EEE">
        <w:rPr>
          <w:rFonts w:hint="eastAsia"/>
          <w:color w:val="000000"/>
          <w:kern w:val="2"/>
          <w:szCs w:val="24"/>
          <w:lang w:eastAsia="zh-TW"/>
        </w:rPr>
        <w:t xml:space="preserve"> </w:t>
      </w:r>
      <w:r w:rsidR="00644D13" w:rsidRPr="00F57EEE">
        <w:rPr>
          <w:color w:val="000000"/>
          <w:kern w:val="2"/>
          <w:szCs w:val="24"/>
          <w:lang w:eastAsia="zh-TW"/>
        </w:rPr>
        <w:t>–</w:t>
      </w:r>
      <w:r w:rsidRPr="00FA24B3">
        <w:rPr>
          <w:color w:val="000000"/>
          <w:kern w:val="2"/>
          <w:szCs w:val="24"/>
          <w:lang w:eastAsia="zh-TW"/>
        </w:rPr>
        <w:t xml:space="preserve"> </w:t>
      </w:r>
      <w:r w:rsidR="00644D13" w:rsidRPr="00FA24B3">
        <w:rPr>
          <w:rFonts w:hint="eastAsia"/>
          <w:color w:val="000000"/>
          <w:kern w:val="2"/>
          <w:szCs w:val="24"/>
          <w:lang w:eastAsia="zh-TW"/>
        </w:rPr>
        <w:t>‘</w:t>
      </w:r>
    </w:p>
    <w:p w:rsidR="00E9335F" w:rsidRDefault="00E9335F" w:rsidP="004D18EB">
      <w:pPr>
        <w:pStyle w:val="Tabletext"/>
        <w:keepLines w:val="0"/>
        <w:numPr>
          <w:ilvl w:val="7"/>
          <w:numId w:val="2"/>
          <w:numberingChange w:id="288" w:author="test" w:date="2009-03-18T15:32:00Z" w:original="%1:7:0:.%2:4:0:.%3:3:0:.%4:7:0:.%5:2:0:.%6:2:0:.%7:3:0:.%8:2: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2C0C91" w:rsidRPr="00F57EEE">
        <w:rPr>
          <w:color w:val="000000"/>
          <w:kern w:val="2"/>
          <w:szCs w:val="24"/>
          <w:lang w:eastAsia="zh-TW"/>
        </w:rPr>
        <w:t>CHSE_BTR</w:t>
      </w:r>
      <w:r w:rsidR="002C0C91" w:rsidRPr="00F57EEE">
        <w:rPr>
          <w:rFonts w:hint="eastAsia"/>
          <w:color w:val="000000"/>
          <w:kern w:val="2"/>
          <w:szCs w:val="24"/>
          <w:lang w:eastAsia="zh-TW"/>
        </w:rPr>
        <w:t>3_</w:t>
      </w:r>
      <w:r w:rsidR="00E354E1">
        <w:rPr>
          <w:rFonts w:hint="eastAsia"/>
          <w:color w:val="000000"/>
          <w:kern w:val="2"/>
          <w:szCs w:val="24"/>
          <w:lang w:eastAsia="zh-TW"/>
        </w:rPr>
        <w:t>ADD</w:t>
      </w:r>
      <w:r w:rsidR="002C0C91" w:rsidRPr="00F57EEE">
        <w:rPr>
          <w:rFonts w:hint="eastAsia"/>
          <w:color w:val="000000"/>
          <w:kern w:val="2"/>
          <w:szCs w:val="24"/>
          <w:lang w:eastAsia="zh-TW"/>
        </w:rPr>
        <w:t xml:space="preserve"> = </w:t>
      </w:r>
      <w:r w:rsidR="002C0C91" w:rsidRPr="00F57EEE">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2C0C91" w:rsidRPr="00F57EEE">
          <w:rPr>
            <w:rFonts w:hint="eastAsia"/>
            <w:color w:val="000000"/>
            <w:kern w:val="2"/>
            <w:szCs w:val="24"/>
            <w:lang w:eastAsia="zh-TW"/>
          </w:rPr>
          <w:t>1</w:t>
        </w:r>
        <w:r w:rsidR="002C0C91" w:rsidRPr="00F57EEE">
          <w:rPr>
            <w:color w:val="000000"/>
            <w:kern w:val="2"/>
            <w:szCs w:val="24"/>
            <w:lang w:eastAsia="zh-TW"/>
          </w:rPr>
          <w:t>’</w:t>
        </w:r>
      </w:smartTag>
    </w:p>
    <w:p w:rsidR="00644D13" w:rsidRDefault="00644D13" w:rsidP="004D18EB">
      <w:pPr>
        <w:pStyle w:val="Tabletext"/>
        <w:keepLines w:val="0"/>
        <w:numPr>
          <w:ilvl w:val="8"/>
          <w:numId w:val="2"/>
          <w:numberingChange w:id="289" w:author="test" w:date="2009-03-18T15:32:00Z" w:original="%1:7:0:.%2:4:0:.%3:3:0:.%4:7:0:.%5:2:0:.%6:2:0:.%7:3:0:.%8:2:0:.%9: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w:t>
      </w:r>
      <w:r w:rsidR="00766069">
        <w:rPr>
          <w:rFonts w:hint="eastAsia"/>
          <w:color w:val="000000"/>
          <w:kern w:val="2"/>
          <w:szCs w:val="24"/>
          <w:lang w:eastAsia="zh-TW"/>
        </w:rPr>
        <w:t>+</w:t>
      </w:r>
      <w:r>
        <w:rPr>
          <w:rFonts w:hint="eastAsia"/>
          <w:color w:val="000000"/>
          <w:kern w:val="2"/>
          <w:szCs w:val="24"/>
          <w:lang w:eastAsia="zh-TW"/>
        </w:rPr>
        <w:t>=</w:t>
      </w:r>
      <w:r w:rsidR="00766069">
        <w:rPr>
          <w:rFonts w:hint="eastAsia"/>
          <w:color w:val="000000"/>
          <w:kern w:val="2"/>
          <w:szCs w:val="24"/>
          <w:lang w:eastAsia="zh-TW"/>
        </w:rPr>
        <w:t xml:space="preserve"> </w:t>
      </w:r>
      <w:r w:rsidR="00766069">
        <w:rPr>
          <w:color w:val="000000"/>
          <w:kern w:val="2"/>
          <w:szCs w:val="24"/>
          <w:lang w:eastAsia="zh-TW"/>
        </w:rPr>
        <w:t>‘</w:t>
      </w:r>
      <w:r w:rsidR="00BF41B4">
        <w:rPr>
          <w:rFonts w:hint="eastAsia"/>
          <w:color w:val="000000"/>
          <w:kern w:val="2"/>
          <w:szCs w:val="24"/>
          <w:lang w:eastAsia="zh-TW"/>
        </w:rPr>
        <w:t>額外給付醫療實支</w:t>
      </w:r>
      <w:r w:rsidR="00D614B6">
        <w:rPr>
          <w:rFonts w:hint="eastAsia"/>
          <w:color w:val="000000"/>
          <w:kern w:val="2"/>
          <w:szCs w:val="24"/>
          <w:lang w:eastAsia="zh-TW"/>
        </w:rPr>
        <w:t>；</w:t>
      </w:r>
      <w:r w:rsidR="00766069">
        <w:rPr>
          <w:color w:val="000000"/>
          <w:kern w:val="2"/>
          <w:szCs w:val="24"/>
          <w:lang w:eastAsia="zh-TW"/>
        </w:rPr>
        <w:t>’</w:t>
      </w:r>
    </w:p>
    <w:p w:rsidR="00E24F00" w:rsidRDefault="006F023F" w:rsidP="004D18EB">
      <w:pPr>
        <w:pStyle w:val="Tabletext"/>
        <w:keepLines w:val="0"/>
        <w:numPr>
          <w:ilvl w:val="7"/>
          <w:numId w:val="2"/>
          <w:numberingChange w:id="290" w:author="test" w:date="2009-03-18T15:32:00Z" w:original="%1:7:0:.%2:4:0:.%3:3:0:.%4:7:0:.%5:2:0:.%6:2:0:.%7:3:0:.%8:3: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3E1CF1" w:rsidRPr="00FA24B3">
        <w:rPr>
          <w:rFonts w:hint="eastAsia"/>
          <w:color w:val="000000"/>
          <w:kern w:val="2"/>
          <w:szCs w:val="24"/>
          <w:lang w:eastAsia="zh-TW"/>
        </w:rPr>
        <w:t>B</w:t>
      </w:r>
      <w:r w:rsidR="00A669B2" w:rsidRPr="00FA24B3">
        <w:rPr>
          <w:rFonts w:hint="eastAsia"/>
          <w:color w:val="000000"/>
          <w:kern w:val="2"/>
          <w:szCs w:val="24"/>
          <w:lang w:eastAsia="zh-TW"/>
        </w:rPr>
        <w:t>：</w:t>
      </w:r>
      <w:r w:rsidR="00966509" w:rsidRPr="002A4ABC">
        <w:rPr>
          <w:color w:val="000000"/>
          <w:kern w:val="2"/>
          <w:szCs w:val="24"/>
          <w:lang w:eastAsia="zh-TW"/>
        </w:rPr>
        <w:t>每</w:t>
      </w:r>
      <w:r w:rsidR="00966509" w:rsidRPr="002A4ABC">
        <w:rPr>
          <w:rFonts w:hint="eastAsia"/>
          <w:color w:val="000000"/>
          <w:kern w:val="2"/>
          <w:szCs w:val="24"/>
          <w:lang w:eastAsia="zh-TW"/>
        </w:rPr>
        <w:t>’</w:t>
      </w:r>
      <w:r w:rsidR="00966509" w:rsidRPr="002A4ABC">
        <w:rPr>
          <w:rFonts w:hint="eastAsia"/>
          <w:color w:val="000000"/>
          <w:kern w:val="2"/>
          <w:szCs w:val="24"/>
          <w:lang w:eastAsia="zh-TW"/>
        </w:rPr>
        <w:t>+</w:t>
      </w:r>
      <w:r w:rsidR="00966509" w:rsidRPr="00561CFC">
        <w:rPr>
          <w:rFonts w:hint="eastAsia"/>
          <w:color w:val="000000"/>
          <w:kern w:val="2"/>
          <w:szCs w:val="24"/>
          <w:lang w:eastAsia="zh-TW"/>
        </w:rPr>
        <w:t xml:space="preserve"> </w:t>
      </w:r>
      <w:r w:rsidR="00966509">
        <w:rPr>
          <w:rFonts w:hint="eastAsia"/>
          <w:color w:val="000000"/>
          <w:kern w:val="2"/>
          <w:szCs w:val="24"/>
          <w:lang w:eastAsia="zh-TW"/>
        </w:rPr>
        <w:t>O_</w:t>
      </w:r>
      <w:r w:rsidR="00966509" w:rsidRPr="002A4ABC">
        <w:rPr>
          <w:color w:val="000000"/>
          <w:kern w:val="2"/>
          <w:szCs w:val="24"/>
          <w:lang w:eastAsia="zh-TW"/>
        </w:rPr>
        <w:t>級距</w:t>
      </w:r>
      <w:r w:rsidR="00966509">
        <w:rPr>
          <w:rFonts w:hint="eastAsia"/>
          <w:color w:val="000000"/>
          <w:kern w:val="2"/>
          <w:szCs w:val="24"/>
          <w:lang w:eastAsia="zh-TW"/>
        </w:rPr>
        <w:t>3</w:t>
      </w:r>
      <w:r w:rsidR="00966509" w:rsidRPr="002A4ABC">
        <w:rPr>
          <w:rFonts w:hint="eastAsia"/>
          <w:color w:val="000000"/>
          <w:kern w:val="2"/>
          <w:szCs w:val="24"/>
          <w:lang w:eastAsia="zh-TW"/>
        </w:rPr>
        <w:t>1+</w:t>
      </w:r>
      <w:r w:rsidR="00966509" w:rsidRPr="002A4ABC">
        <w:rPr>
          <w:rFonts w:hint="eastAsia"/>
          <w:color w:val="000000"/>
          <w:kern w:val="2"/>
          <w:szCs w:val="24"/>
          <w:lang w:eastAsia="zh-TW"/>
        </w:rPr>
        <w:t>’</w:t>
      </w:r>
      <w:r w:rsidR="00966509" w:rsidRPr="002A4ABC">
        <w:rPr>
          <w:color w:val="000000"/>
          <w:kern w:val="2"/>
          <w:szCs w:val="24"/>
          <w:lang w:eastAsia="zh-TW"/>
        </w:rPr>
        <w:t>元換算住院每日</w:t>
      </w:r>
      <w:r w:rsidR="00966509" w:rsidRPr="002A4ABC">
        <w:rPr>
          <w:rFonts w:hint="eastAsia"/>
          <w:color w:val="000000"/>
          <w:kern w:val="2"/>
          <w:szCs w:val="24"/>
          <w:lang w:eastAsia="zh-TW"/>
        </w:rPr>
        <w:t>’</w:t>
      </w:r>
      <w:r w:rsidR="00966509" w:rsidRPr="002A4ABC">
        <w:rPr>
          <w:rFonts w:hint="eastAsia"/>
          <w:color w:val="000000"/>
          <w:kern w:val="2"/>
          <w:szCs w:val="24"/>
          <w:lang w:eastAsia="zh-TW"/>
        </w:rPr>
        <w:t>+</w:t>
      </w:r>
      <w:r w:rsidR="00966509" w:rsidRPr="00453A6E">
        <w:rPr>
          <w:rFonts w:hint="eastAsia"/>
          <w:color w:val="000000"/>
          <w:kern w:val="2"/>
          <w:szCs w:val="24"/>
          <w:lang w:eastAsia="zh-TW"/>
        </w:rPr>
        <w:t xml:space="preserve"> </w:t>
      </w:r>
      <w:r w:rsidR="00966509">
        <w:rPr>
          <w:rFonts w:hint="eastAsia"/>
          <w:color w:val="000000"/>
          <w:kern w:val="2"/>
          <w:szCs w:val="24"/>
          <w:lang w:eastAsia="zh-TW"/>
        </w:rPr>
        <w:t>DTAGD504.</w:t>
      </w:r>
      <w:r w:rsidR="00887497" w:rsidRPr="00F57EEE">
        <w:rPr>
          <w:color w:val="000000"/>
          <w:kern w:val="2"/>
          <w:szCs w:val="24"/>
          <w:lang w:eastAsia="zh-TW"/>
        </w:rPr>
        <w:t>CHSE_BTR</w:t>
      </w:r>
      <w:r w:rsidR="00887497" w:rsidRPr="00F57EEE">
        <w:rPr>
          <w:rFonts w:hint="eastAsia"/>
          <w:color w:val="000000"/>
          <w:kern w:val="2"/>
          <w:szCs w:val="24"/>
          <w:lang w:eastAsia="zh-TW"/>
        </w:rPr>
        <w:t>3_</w:t>
      </w:r>
      <w:r w:rsidR="00E354E1">
        <w:rPr>
          <w:rFonts w:hint="eastAsia"/>
          <w:color w:val="000000"/>
          <w:kern w:val="2"/>
          <w:szCs w:val="24"/>
          <w:lang w:eastAsia="zh-TW"/>
        </w:rPr>
        <w:t>B</w:t>
      </w:r>
      <w:r w:rsidR="00887497" w:rsidRPr="00F57EEE">
        <w:rPr>
          <w:rFonts w:hint="eastAsia"/>
          <w:color w:val="000000"/>
          <w:kern w:val="2"/>
          <w:szCs w:val="24"/>
          <w:lang w:eastAsia="zh-TW"/>
        </w:rPr>
        <w:t>2</w:t>
      </w:r>
      <w:r w:rsidR="00966509" w:rsidRPr="002A4ABC">
        <w:rPr>
          <w:rFonts w:hint="eastAsia"/>
          <w:color w:val="000000"/>
          <w:kern w:val="2"/>
          <w:szCs w:val="24"/>
          <w:lang w:eastAsia="zh-TW"/>
        </w:rPr>
        <w:t>+</w:t>
      </w:r>
      <w:r w:rsidR="00966509" w:rsidRPr="002A4ABC">
        <w:rPr>
          <w:color w:val="000000"/>
          <w:kern w:val="2"/>
          <w:szCs w:val="24"/>
          <w:lang w:eastAsia="zh-TW"/>
        </w:rPr>
        <w:t>’</w:t>
      </w:r>
      <w:r w:rsidR="00966509" w:rsidRPr="002A4ABC">
        <w:rPr>
          <w:color w:val="000000"/>
          <w:kern w:val="2"/>
          <w:szCs w:val="24"/>
          <w:lang w:eastAsia="zh-TW"/>
        </w:rPr>
        <w:t>元</w:t>
      </w:r>
      <w:r w:rsidR="00966509" w:rsidRPr="002A4ABC">
        <w:rPr>
          <w:color w:val="000000"/>
          <w:kern w:val="2"/>
          <w:szCs w:val="24"/>
          <w:lang w:eastAsia="zh-TW"/>
        </w:rPr>
        <w:t xml:space="preserve"> × </w:t>
      </w:r>
      <w:r w:rsidR="00966509" w:rsidRPr="002A4ABC">
        <w:rPr>
          <w:color w:val="000000"/>
          <w:kern w:val="2"/>
          <w:szCs w:val="24"/>
          <w:lang w:eastAsia="zh-TW"/>
        </w:rPr>
        <w:t>住院天數</w:t>
      </w:r>
      <w:r w:rsidR="00964415">
        <w:rPr>
          <w:rFonts w:hint="eastAsia"/>
          <w:color w:val="000000"/>
          <w:kern w:val="2"/>
          <w:szCs w:val="24"/>
          <w:lang w:eastAsia="zh-TW"/>
        </w:rPr>
        <w:t>、</w:t>
      </w:r>
      <w:r w:rsidR="00964415">
        <w:rPr>
          <w:rFonts w:hint="eastAsia"/>
          <w:color w:val="000000"/>
          <w:kern w:val="2"/>
          <w:szCs w:val="24"/>
          <w:lang w:eastAsia="zh-TW"/>
        </w:rPr>
        <w:t>C</w:t>
      </w:r>
      <w:r w:rsidR="00964415">
        <w:rPr>
          <w:rFonts w:hint="eastAsia"/>
          <w:color w:val="000000"/>
          <w:kern w:val="2"/>
          <w:szCs w:val="24"/>
          <w:lang w:eastAsia="zh-TW"/>
        </w:rPr>
        <w:t>：</w:t>
      </w:r>
      <w:r w:rsidR="00E27ABB" w:rsidRPr="00F57EEE">
        <w:rPr>
          <w:color w:val="000000"/>
          <w:kern w:val="2"/>
          <w:szCs w:val="24"/>
          <w:lang w:eastAsia="zh-TW"/>
        </w:rPr>
        <w:t>每</w:t>
      </w:r>
      <w:r w:rsidR="00966509" w:rsidRPr="002A4ABC">
        <w:rPr>
          <w:color w:val="000000"/>
          <w:kern w:val="2"/>
          <w:szCs w:val="24"/>
          <w:lang w:eastAsia="zh-TW"/>
        </w:rPr>
        <w:t>’</w:t>
      </w:r>
      <w:r w:rsidR="00E27ABB" w:rsidRPr="00E27ABB">
        <w:rPr>
          <w:rFonts w:hint="eastAsia"/>
          <w:color w:val="000000"/>
          <w:kern w:val="2"/>
          <w:szCs w:val="24"/>
          <w:lang w:eastAsia="zh-TW"/>
        </w:rPr>
        <w:t xml:space="preserve"> </w:t>
      </w:r>
      <w:r w:rsidR="00E27ABB" w:rsidRPr="002A4ABC">
        <w:rPr>
          <w:rFonts w:hint="eastAsia"/>
          <w:color w:val="000000"/>
          <w:kern w:val="2"/>
          <w:szCs w:val="24"/>
          <w:lang w:eastAsia="zh-TW"/>
        </w:rPr>
        <w:t>+</w:t>
      </w:r>
      <w:r w:rsidR="00E27ABB" w:rsidRPr="00561CFC">
        <w:rPr>
          <w:rFonts w:hint="eastAsia"/>
          <w:color w:val="000000"/>
          <w:kern w:val="2"/>
          <w:szCs w:val="24"/>
          <w:lang w:eastAsia="zh-TW"/>
        </w:rPr>
        <w:t xml:space="preserve"> </w:t>
      </w:r>
      <w:r w:rsidR="00E27ABB">
        <w:rPr>
          <w:rFonts w:hint="eastAsia"/>
          <w:color w:val="000000"/>
          <w:kern w:val="2"/>
          <w:szCs w:val="24"/>
          <w:lang w:eastAsia="zh-TW"/>
        </w:rPr>
        <w:t>O_</w:t>
      </w:r>
      <w:r w:rsidR="00E27ABB" w:rsidRPr="002A4ABC">
        <w:rPr>
          <w:color w:val="000000"/>
          <w:kern w:val="2"/>
          <w:szCs w:val="24"/>
          <w:lang w:eastAsia="zh-TW"/>
        </w:rPr>
        <w:t>級距</w:t>
      </w:r>
      <w:r w:rsidR="00E27ABB">
        <w:rPr>
          <w:rFonts w:hint="eastAsia"/>
          <w:color w:val="000000"/>
          <w:kern w:val="2"/>
          <w:szCs w:val="24"/>
          <w:lang w:eastAsia="zh-TW"/>
        </w:rPr>
        <w:t>32</w:t>
      </w:r>
      <w:r w:rsidR="00E27ABB" w:rsidRPr="002A4ABC">
        <w:rPr>
          <w:rFonts w:hint="eastAsia"/>
          <w:color w:val="000000"/>
          <w:kern w:val="2"/>
          <w:szCs w:val="24"/>
          <w:lang w:eastAsia="zh-TW"/>
        </w:rPr>
        <w:t>+</w:t>
      </w:r>
      <w:r w:rsidR="00E27ABB">
        <w:rPr>
          <w:color w:val="000000"/>
          <w:kern w:val="2"/>
          <w:szCs w:val="24"/>
          <w:lang w:eastAsia="zh-TW"/>
        </w:rPr>
        <w:t>’</w:t>
      </w:r>
      <w:r w:rsidR="00E27ABB" w:rsidRPr="00F57EEE">
        <w:rPr>
          <w:color w:val="000000"/>
          <w:kern w:val="2"/>
          <w:szCs w:val="24"/>
          <w:lang w:eastAsia="zh-TW"/>
        </w:rPr>
        <w:t xml:space="preserve"> </w:t>
      </w:r>
      <w:r w:rsidR="00E27ABB" w:rsidRPr="00F57EEE">
        <w:rPr>
          <w:color w:val="000000"/>
          <w:kern w:val="2"/>
          <w:szCs w:val="24"/>
          <w:lang w:eastAsia="zh-TW"/>
        </w:rPr>
        <w:t>元換算住院每日</w:t>
      </w:r>
      <w:r w:rsidR="00E27ABB">
        <w:rPr>
          <w:color w:val="000000"/>
          <w:kern w:val="2"/>
          <w:szCs w:val="24"/>
          <w:lang w:eastAsia="zh-TW"/>
        </w:rPr>
        <w:t>’</w:t>
      </w:r>
      <w:r w:rsidR="00E27ABB">
        <w:rPr>
          <w:rFonts w:hint="eastAsia"/>
          <w:color w:val="000000"/>
          <w:kern w:val="2"/>
          <w:szCs w:val="24"/>
          <w:lang w:eastAsia="zh-TW"/>
        </w:rPr>
        <w:t>+</w:t>
      </w:r>
      <w:r w:rsidR="00556EF3" w:rsidRPr="00556EF3">
        <w:rPr>
          <w:rFonts w:hint="eastAsia"/>
          <w:color w:val="000000"/>
          <w:kern w:val="2"/>
          <w:szCs w:val="24"/>
          <w:lang w:eastAsia="zh-TW"/>
        </w:rPr>
        <w:t xml:space="preserve"> </w:t>
      </w:r>
      <w:r w:rsidR="00556EF3">
        <w:rPr>
          <w:rFonts w:hint="eastAsia"/>
          <w:color w:val="000000"/>
          <w:kern w:val="2"/>
          <w:szCs w:val="24"/>
          <w:lang w:eastAsia="zh-TW"/>
        </w:rPr>
        <w:t>DTAGD504.</w:t>
      </w:r>
      <w:r w:rsidR="00556EF3" w:rsidRPr="00F57EEE">
        <w:rPr>
          <w:color w:val="000000"/>
          <w:kern w:val="2"/>
          <w:szCs w:val="24"/>
          <w:lang w:eastAsia="zh-TW"/>
        </w:rPr>
        <w:t>CHSE_BTR</w:t>
      </w:r>
      <w:r w:rsidR="00556EF3" w:rsidRPr="00F57EEE">
        <w:rPr>
          <w:rFonts w:hint="eastAsia"/>
          <w:color w:val="000000"/>
          <w:kern w:val="2"/>
          <w:szCs w:val="24"/>
          <w:lang w:eastAsia="zh-TW"/>
        </w:rPr>
        <w:t>3_</w:t>
      </w:r>
      <w:r w:rsidR="00E354E1">
        <w:rPr>
          <w:rFonts w:hint="eastAsia"/>
          <w:color w:val="000000"/>
          <w:kern w:val="2"/>
          <w:szCs w:val="24"/>
          <w:lang w:eastAsia="zh-TW"/>
        </w:rPr>
        <w:t>C</w:t>
      </w:r>
      <w:r w:rsidR="00556EF3" w:rsidRPr="00F57EEE">
        <w:rPr>
          <w:rFonts w:hint="eastAsia"/>
          <w:color w:val="000000"/>
          <w:kern w:val="2"/>
          <w:szCs w:val="24"/>
          <w:lang w:eastAsia="zh-TW"/>
        </w:rPr>
        <w:t>2</w:t>
      </w:r>
      <w:r w:rsidR="00E27ABB">
        <w:rPr>
          <w:rFonts w:hint="eastAsia"/>
          <w:color w:val="000000"/>
          <w:kern w:val="2"/>
          <w:szCs w:val="24"/>
          <w:lang w:eastAsia="zh-TW"/>
        </w:rPr>
        <w:t>+</w:t>
      </w:r>
      <w:r w:rsidR="00556EF3">
        <w:rPr>
          <w:color w:val="000000"/>
          <w:kern w:val="2"/>
          <w:szCs w:val="24"/>
          <w:lang w:eastAsia="zh-TW"/>
        </w:rPr>
        <w:t>’</w:t>
      </w:r>
      <w:r w:rsidR="00556EF3" w:rsidRPr="00F57EEE">
        <w:rPr>
          <w:color w:val="000000"/>
          <w:kern w:val="2"/>
          <w:szCs w:val="24"/>
          <w:lang w:eastAsia="zh-TW"/>
        </w:rPr>
        <w:t xml:space="preserve"> </w:t>
      </w:r>
      <w:r w:rsidR="00556EF3" w:rsidRPr="00F57EEE">
        <w:rPr>
          <w:color w:val="000000"/>
          <w:kern w:val="2"/>
          <w:szCs w:val="24"/>
          <w:lang w:eastAsia="zh-TW"/>
        </w:rPr>
        <w:t>元</w:t>
      </w:r>
      <w:r w:rsidR="00556EF3" w:rsidRPr="00F57EEE">
        <w:rPr>
          <w:color w:val="000000"/>
          <w:kern w:val="2"/>
          <w:szCs w:val="24"/>
          <w:lang w:eastAsia="zh-TW"/>
        </w:rPr>
        <w:t xml:space="preserve"> × </w:t>
      </w:r>
      <w:r w:rsidR="00556EF3" w:rsidRPr="00F57EEE">
        <w:rPr>
          <w:color w:val="000000"/>
          <w:kern w:val="2"/>
          <w:szCs w:val="24"/>
          <w:lang w:eastAsia="zh-TW"/>
        </w:rPr>
        <w:t>住院天數</w:t>
      </w:r>
      <w:r w:rsidR="00556EF3" w:rsidRPr="00F57EEE">
        <w:rPr>
          <w:color w:val="000000"/>
          <w:kern w:val="2"/>
          <w:szCs w:val="24"/>
          <w:lang w:eastAsia="zh-TW"/>
        </w:rPr>
        <w:t xml:space="preserve"> + </w:t>
      </w:r>
      <w:r w:rsidR="00556EF3" w:rsidRPr="00F57EEE">
        <w:rPr>
          <w:color w:val="000000"/>
          <w:kern w:val="2"/>
          <w:szCs w:val="24"/>
          <w:lang w:eastAsia="zh-TW"/>
        </w:rPr>
        <w:t>每</w:t>
      </w:r>
      <w:r w:rsidR="00556EF3">
        <w:rPr>
          <w:color w:val="000000"/>
          <w:kern w:val="2"/>
          <w:szCs w:val="24"/>
          <w:lang w:eastAsia="zh-TW"/>
        </w:rPr>
        <w:t>’</w:t>
      </w:r>
      <w:r w:rsidR="00556EF3">
        <w:rPr>
          <w:rFonts w:hint="eastAsia"/>
          <w:color w:val="000000"/>
          <w:kern w:val="2"/>
          <w:szCs w:val="24"/>
          <w:lang w:eastAsia="zh-TW"/>
        </w:rPr>
        <w:t>+</w:t>
      </w:r>
      <w:r w:rsidR="00556EF3" w:rsidRPr="00556EF3">
        <w:rPr>
          <w:rFonts w:hint="eastAsia"/>
          <w:color w:val="000000"/>
          <w:kern w:val="2"/>
          <w:szCs w:val="24"/>
          <w:lang w:eastAsia="zh-TW"/>
        </w:rPr>
        <w:t xml:space="preserve"> </w:t>
      </w:r>
      <w:r w:rsidR="00556EF3">
        <w:rPr>
          <w:rFonts w:hint="eastAsia"/>
          <w:color w:val="000000"/>
          <w:kern w:val="2"/>
          <w:szCs w:val="24"/>
          <w:lang w:eastAsia="zh-TW"/>
        </w:rPr>
        <w:t>O_</w:t>
      </w:r>
      <w:r w:rsidR="00556EF3" w:rsidRPr="002A4ABC">
        <w:rPr>
          <w:color w:val="000000"/>
          <w:kern w:val="2"/>
          <w:szCs w:val="24"/>
          <w:lang w:eastAsia="zh-TW"/>
        </w:rPr>
        <w:t>級距</w:t>
      </w:r>
      <w:r w:rsidR="00556EF3">
        <w:rPr>
          <w:rFonts w:hint="eastAsia"/>
          <w:color w:val="000000"/>
          <w:kern w:val="2"/>
          <w:szCs w:val="24"/>
          <w:lang w:eastAsia="zh-TW"/>
        </w:rPr>
        <w:t>33+</w:t>
      </w:r>
      <w:r w:rsidR="00556EF3">
        <w:rPr>
          <w:color w:val="000000"/>
          <w:kern w:val="2"/>
          <w:szCs w:val="24"/>
          <w:lang w:eastAsia="zh-TW"/>
        </w:rPr>
        <w:t>’</w:t>
      </w:r>
      <w:r w:rsidR="00556EF3" w:rsidRPr="00F57EEE">
        <w:rPr>
          <w:color w:val="000000"/>
          <w:kern w:val="2"/>
          <w:szCs w:val="24"/>
          <w:lang w:eastAsia="zh-TW"/>
        </w:rPr>
        <w:t xml:space="preserve"> </w:t>
      </w:r>
      <w:r w:rsidR="00556EF3" w:rsidRPr="00F57EEE">
        <w:rPr>
          <w:color w:val="000000"/>
          <w:kern w:val="2"/>
          <w:szCs w:val="24"/>
          <w:lang w:eastAsia="zh-TW"/>
        </w:rPr>
        <w:t>元換算門診每日</w:t>
      </w:r>
      <w:r w:rsidR="00556EF3">
        <w:rPr>
          <w:color w:val="000000"/>
          <w:kern w:val="2"/>
          <w:szCs w:val="24"/>
          <w:lang w:eastAsia="zh-TW"/>
        </w:rPr>
        <w:t>’</w:t>
      </w:r>
      <w:r w:rsidR="00556EF3">
        <w:rPr>
          <w:rFonts w:hint="eastAsia"/>
          <w:color w:val="000000"/>
          <w:kern w:val="2"/>
          <w:szCs w:val="24"/>
          <w:lang w:eastAsia="zh-TW"/>
        </w:rPr>
        <w:t>+</w:t>
      </w:r>
      <w:r w:rsidR="00556EF3" w:rsidRPr="00556EF3">
        <w:rPr>
          <w:rFonts w:hint="eastAsia"/>
          <w:color w:val="000000"/>
          <w:kern w:val="2"/>
          <w:szCs w:val="24"/>
          <w:lang w:eastAsia="zh-TW"/>
        </w:rPr>
        <w:t xml:space="preserve"> </w:t>
      </w:r>
      <w:r w:rsidR="00556EF3">
        <w:rPr>
          <w:rFonts w:hint="eastAsia"/>
          <w:color w:val="000000"/>
          <w:kern w:val="2"/>
          <w:szCs w:val="24"/>
          <w:lang w:eastAsia="zh-TW"/>
        </w:rPr>
        <w:t>DTAGD504.</w:t>
      </w:r>
      <w:r w:rsidR="00556EF3" w:rsidRPr="00F57EEE">
        <w:rPr>
          <w:color w:val="000000"/>
          <w:kern w:val="2"/>
          <w:szCs w:val="24"/>
          <w:lang w:eastAsia="zh-TW"/>
        </w:rPr>
        <w:t>CHSE_BTR</w:t>
      </w:r>
      <w:r w:rsidR="00556EF3" w:rsidRPr="00F57EEE">
        <w:rPr>
          <w:rFonts w:hint="eastAsia"/>
          <w:color w:val="000000"/>
          <w:kern w:val="2"/>
          <w:szCs w:val="24"/>
          <w:lang w:eastAsia="zh-TW"/>
        </w:rPr>
        <w:t>3_</w:t>
      </w:r>
      <w:r w:rsidR="00E354E1">
        <w:rPr>
          <w:rFonts w:hint="eastAsia"/>
          <w:color w:val="000000"/>
          <w:kern w:val="2"/>
          <w:szCs w:val="24"/>
          <w:lang w:eastAsia="zh-TW"/>
        </w:rPr>
        <w:t>C</w:t>
      </w:r>
      <w:r w:rsidR="00556EF3" w:rsidRPr="00F57EEE">
        <w:rPr>
          <w:rFonts w:hint="eastAsia"/>
          <w:color w:val="000000"/>
          <w:kern w:val="2"/>
          <w:szCs w:val="24"/>
          <w:lang w:eastAsia="zh-TW"/>
        </w:rPr>
        <w:t>4</w:t>
      </w:r>
      <w:r w:rsidR="00556EF3" w:rsidRPr="00F57EEE">
        <w:rPr>
          <w:rFonts w:hint="eastAsia"/>
          <w:color w:val="000000"/>
          <w:kern w:val="2"/>
          <w:szCs w:val="24"/>
        </w:rPr>
        <w:t>+</w:t>
      </w:r>
      <w:r w:rsidR="00556EF3" w:rsidRPr="00F57EEE">
        <w:rPr>
          <w:color w:val="000000"/>
          <w:kern w:val="2"/>
          <w:szCs w:val="24"/>
        </w:rPr>
        <w:t>’</w:t>
      </w:r>
      <w:r w:rsidR="00556EF3" w:rsidRPr="00F57EEE">
        <w:rPr>
          <w:color w:val="000000"/>
          <w:kern w:val="2"/>
          <w:szCs w:val="24"/>
          <w:lang w:eastAsia="zh-TW"/>
        </w:rPr>
        <w:t>元</w:t>
      </w:r>
      <w:r w:rsidR="00556EF3" w:rsidRPr="00F57EEE">
        <w:rPr>
          <w:color w:val="000000"/>
          <w:kern w:val="2"/>
          <w:szCs w:val="24"/>
          <w:lang w:eastAsia="zh-TW"/>
        </w:rPr>
        <w:t xml:space="preserve"> × </w:t>
      </w:r>
      <w:r w:rsidR="00556EF3" w:rsidRPr="00F57EEE">
        <w:rPr>
          <w:color w:val="000000"/>
          <w:kern w:val="2"/>
          <w:szCs w:val="24"/>
          <w:lang w:eastAsia="zh-TW"/>
        </w:rPr>
        <w:t>門診天數</w:t>
      </w:r>
      <w:r w:rsidR="00556EF3" w:rsidRPr="00F57EEE">
        <w:rPr>
          <w:color w:val="000000"/>
          <w:kern w:val="2"/>
          <w:szCs w:val="24"/>
        </w:rPr>
        <w:t>’</w:t>
      </w:r>
    </w:p>
    <w:p w:rsidR="000043A7" w:rsidRDefault="000043A7" w:rsidP="008D2F96">
      <w:pPr>
        <w:pStyle w:val="Tabletext"/>
        <w:keepLines w:val="0"/>
        <w:numPr>
          <w:ilvl w:val="5"/>
          <w:numId w:val="2"/>
          <w:numberingChange w:id="291" w:author="cathaylife" w:date="2009-04-09T11:52:00Z" w:original="%1:7:0:.%2:4:0:.%3:3:0:.%4:7:0:.%5:2:0:.%6:3:0:"/>
        </w:numPr>
        <w:spacing w:after="0" w:line="240" w:lineRule="auto"/>
        <w:rPr>
          <w:rFonts w:hint="eastAsia"/>
          <w:color w:val="000000"/>
          <w:kern w:val="2"/>
          <w:szCs w:val="24"/>
          <w:lang w:eastAsia="zh-TW"/>
        </w:rPr>
      </w:pPr>
      <w:r>
        <w:rPr>
          <w:rFonts w:hint="eastAsia"/>
          <w:color w:val="000000"/>
          <w:kern w:val="2"/>
          <w:szCs w:val="24"/>
          <w:lang w:eastAsia="zh-TW"/>
        </w:rPr>
        <w:t>ELSE IF</w:t>
      </w:r>
      <w:r w:rsidR="00C15177">
        <w:rPr>
          <w:rFonts w:hint="eastAsia"/>
          <w:color w:val="000000"/>
          <w:kern w:val="2"/>
          <w:szCs w:val="24"/>
          <w:lang w:eastAsia="zh-TW"/>
        </w:rPr>
        <w:t>(</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sidR="00B92F4C">
        <w:rPr>
          <w:rFonts w:hint="eastAsia"/>
          <w:color w:val="000000"/>
          <w:kern w:val="2"/>
          <w:szCs w:val="24"/>
          <w:lang w:eastAsia="zh-TW"/>
        </w:rPr>
        <w:t>=</w:t>
      </w:r>
      <w:r w:rsidRPr="00DB42A9">
        <w:rPr>
          <w:rFonts w:hint="eastAsia"/>
          <w:color w:val="000000"/>
          <w:kern w:val="2"/>
          <w:szCs w:val="24"/>
          <w:lang w:eastAsia="zh-TW"/>
        </w:rPr>
        <w:t xml:space="preserve"> </w:t>
      </w:r>
      <w:r>
        <w:rPr>
          <w:rFonts w:hint="eastAsia"/>
          <w:color w:val="000000"/>
          <w:kern w:val="2"/>
          <w:szCs w:val="24"/>
          <w:lang w:eastAsia="zh-TW"/>
        </w:rPr>
        <w:t>DTAGD504</w:t>
      </w:r>
      <w:r w:rsidRPr="00A85204">
        <w:rPr>
          <w:rFonts w:hint="eastAsia"/>
          <w:color w:val="000000"/>
          <w:kern w:val="2"/>
          <w:szCs w:val="24"/>
          <w:lang w:eastAsia="zh-TW"/>
        </w:rPr>
        <w:t>.</w:t>
      </w:r>
      <w:r w:rsidR="0074197A" w:rsidRPr="008518AF">
        <w:rPr>
          <w:rStyle w:val="a"/>
          <w:rFonts w:ascii="細明體" w:hAnsi="細明體"/>
          <w:caps/>
        </w:rPr>
        <w:t>CHSE_BTR</w:t>
      </w:r>
      <w:r w:rsidR="0074197A">
        <w:rPr>
          <w:rStyle w:val="a"/>
          <w:rFonts w:ascii="細明體" w:hAnsi="細明體" w:hint="eastAsia"/>
          <w:caps/>
        </w:rPr>
        <w:t>3_</w:t>
      </w:r>
      <w:r w:rsidR="0074197A">
        <w:rPr>
          <w:rStyle w:val="SoDAField"/>
          <w:rFonts w:ascii="細明體" w:eastAsia="細明體" w:hAnsi="細明體" w:hint="eastAsia"/>
          <w:caps/>
          <w:color w:val="000000"/>
        </w:rPr>
        <w:t>TYPE</w:t>
      </w:r>
      <w:r w:rsidR="00427169">
        <w:rPr>
          <w:rStyle w:val="SoDAField"/>
          <w:rFonts w:ascii="細明體" w:eastAsia="細明體" w:hAnsi="細明體" w:hint="eastAsia"/>
          <w:caps/>
          <w:color w:val="000000"/>
          <w:lang w:eastAsia="zh-TW"/>
        </w:rPr>
        <w:t xml:space="preserve"> </w:t>
      </w:r>
      <w:r w:rsidR="00427169">
        <w:rPr>
          <w:rStyle w:val="a"/>
          <w:rFonts w:ascii="細明體" w:hAnsi="細明體" w:hint="eastAsia"/>
          <w:caps/>
          <w:lang w:eastAsia="zh-TW"/>
        </w:rPr>
        <w:t xml:space="preserve">or </w:t>
      </w:r>
      <w:r w:rsidR="00427169" w:rsidRPr="00A85204">
        <w:rPr>
          <w:rFonts w:hint="eastAsia"/>
          <w:color w:val="000000"/>
          <w:kern w:val="2"/>
          <w:szCs w:val="24"/>
          <w:lang w:eastAsia="zh-TW"/>
        </w:rPr>
        <w:t>投保明細</w:t>
      </w:r>
      <w:r w:rsidR="00427169" w:rsidRPr="00A85204">
        <w:rPr>
          <w:rFonts w:hint="eastAsia"/>
          <w:color w:val="000000"/>
          <w:kern w:val="2"/>
          <w:szCs w:val="24"/>
          <w:lang w:eastAsia="zh-TW"/>
        </w:rPr>
        <w:t>.</w:t>
      </w:r>
      <w:r w:rsidR="00427169" w:rsidRPr="00A85204">
        <w:rPr>
          <w:rFonts w:hint="eastAsia"/>
          <w:color w:val="000000"/>
          <w:kern w:val="2"/>
          <w:szCs w:val="24"/>
          <w:lang w:eastAsia="zh-TW"/>
        </w:rPr>
        <w:t>給付型別</w:t>
      </w:r>
      <w:r w:rsidR="00427169">
        <w:rPr>
          <w:rFonts w:hint="eastAsia"/>
          <w:color w:val="000000"/>
          <w:kern w:val="2"/>
          <w:szCs w:val="24"/>
          <w:lang w:eastAsia="zh-TW"/>
        </w:rPr>
        <w:t>=</w:t>
      </w:r>
      <w:r w:rsidR="00427169">
        <w:rPr>
          <w:rStyle w:val="a"/>
          <w:rFonts w:ascii="細明體" w:hAnsi="細明體" w:hint="eastAsia"/>
          <w:caps/>
          <w:lang w:eastAsia="zh-TW"/>
        </w:rPr>
        <w:t xml:space="preserve"> </w:t>
      </w:r>
      <w:r w:rsidR="00427169">
        <w:rPr>
          <w:rStyle w:val="a"/>
          <w:rFonts w:ascii="細明體" w:hAnsi="細明體"/>
          <w:caps/>
          <w:lang w:eastAsia="zh-TW"/>
        </w:rPr>
        <w:t>‘</w:t>
      </w:r>
      <w:r w:rsidR="00427169">
        <w:rPr>
          <w:rStyle w:val="a"/>
          <w:rFonts w:ascii="細明體" w:hAnsi="細明體" w:hint="eastAsia"/>
          <w:caps/>
          <w:lang w:eastAsia="zh-TW"/>
        </w:rPr>
        <w:t>y</w:t>
      </w:r>
      <w:r w:rsidR="00427169">
        <w:rPr>
          <w:rStyle w:val="a"/>
          <w:rFonts w:ascii="細明體" w:hAnsi="細明體"/>
          <w:caps/>
          <w:lang w:eastAsia="zh-TW"/>
        </w:rPr>
        <w:t>’</w:t>
      </w:r>
      <w:r w:rsidR="00427169">
        <w:rPr>
          <w:rStyle w:val="a"/>
          <w:rFonts w:ascii="細明體" w:hAnsi="細明體" w:hint="eastAsia"/>
          <w:caps/>
          <w:lang w:eastAsia="zh-TW"/>
        </w:rPr>
        <w:t>)</w:t>
      </w:r>
      <w:r w:rsidR="0074197A">
        <w:rPr>
          <w:rStyle w:val="SoDAField"/>
          <w:rFonts w:ascii="細明體" w:eastAsia="細明體" w:hAnsi="細明體" w:hint="eastAsia"/>
          <w:caps/>
          <w:color w:val="000000"/>
          <w:lang w:eastAsia="zh-TW"/>
        </w:rPr>
        <w:t xml:space="preserve"> AND </w:t>
      </w:r>
      <w:r w:rsidR="0074197A">
        <w:rPr>
          <w:rFonts w:hint="eastAsia"/>
          <w:color w:val="000000"/>
          <w:kern w:val="2"/>
          <w:szCs w:val="24"/>
          <w:lang w:eastAsia="zh-TW"/>
        </w:rPr>
        <w:t>DTAGD504.</w:t>
      </w:r>
      <w:r w:rsidR="0074197A" w:rsidRPr="008518AF">
        <w:rPr>
          <w:rStyle w:val="a"/>
          <w:rFonts w:ascii="細明體" w:hAnsi="細明體"/>
          <w:caps/>
        </w:rPr>
        <w:t>CHSE_BTR</w:t>
      </w:r>
      <w:r w:rsidR="0074197A" w:rsidRPr="008518AF">
        <w:rPr>
          <w:rStyle w:val="a"/>
          <w:rFonts w:ascii="細明體" w:hAnsi="細明體" w:hint="eastAsia"/>
          <w:caps/>
        </w:rPr>
        <w:t>3_code</w:t>
      </w:r>
      <w:r w:rsidR="0074197A">
        <w:rPr>
          <w:rStyle w:val="a"/>
          <w:rFonts w:ascii="細明體" w:hAnsi="細明體" w:hint="eastAsia"/>
          <w:caps/>
          <w:lang w:eastAsia="zh-TW"/>
        </w:rPr>
        <w:t xml:space="preserve"> = </w:t>
      </w:r>
      <w:r w:rsidR="0074197A">
        <w:rPr>
          <w:rStyle w:val="a"/>
          <w:rFonts w:ascii="細明體" w:hAnsi="細明體"/>
          <w:caps/>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74197A">
          <w:rPr>
            <w:rStyle w:val="a"/>
            <w:rFonts w:ascii="細明體" w:hAnsi="細明體" w:hint="eastAsia"/>
            <w:caps/>
            <w:lang w:eastAsia="zh-TW"/>
          </w:rPr>
          <w:t>1</w:t>
        </w:r>
        <w:r w:rsidR="0074197A">
          <w:rPr>
            <w:rStyle w:val="a"/>
            <w:rFonts w:ascii="細明體" w:hAnsi="細明體"/>
            <w:caps/>
            <w:lang w:eastAsia="zh-TW"/>
          </w:rPr>
          <w:t>’</w:t>
        </w:r>
      </w:smartTag>
      <w:r w:rsidR="00623A52">
        <w:rPr>
          <w:rStyle w:val="a"/>
          <w:rFonts w:ascii="細明體" w:hAnsi="細明體" w:hint="eastAsia"/>
          <w:caps/>
          <w:lang w:eastAsia="zh-TW"/>
        </w:rPr>
        <w:t>(</w:t>
      </w:r>
      <w:r w:rsidR="00623A52" w:rsidRPr="00F57EEE">
        <w:rPr>
          <w:color w:val="000000"/>
          <w:kern w:val="2"/>
          <w:szCs w:val="24"/>
          <w:lang w:eastAsia="zh-TW"/>
        </w:rPr>
        <w:t>方式三</w:t>
      </w:r>
      <w:r w:rsidR="00623A52">
        <w:rPr>
          <w:rFonts w:hint="eastAsia"/>
          <w:color w:val="000000"/>
          <w:kern w:val="2"/>
          <w:szCs w:val="24"/>
          <w:lang w:eastAsia="zh-TW"/>
        </w:rPr>
        <w:t>)</w:t>
      </w:r>
    </w:p>
    <w:p w:rsidR="00B92F4C" w:rsidRPr="00FA24B3" w:rsidRDefault="00B92F4C" w:rsidP="003D36A6">
      <w:pPr>
        <w:pStyle w:val="Tabletext"/>
        <w:keepLines w:val="0"/>
        <w:numPr>
          <w:ilvl w:val="6"/>
          <w:numId w:val="2"/>
          <w:numberingChange w:id="292" w:author="cathaylife" w:date="2009-04-09T11:52:00Z" w:original="%1:7:0:.%2:4:0:.%3:3:0:.%4:7:0:.%5:2:0:.%6:3: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sidRPr="00F57EEE">
        <w:rPr>
          <w:color w:val="000000"/>
          <w:kern w:val="2"/>
          <w:szCs w:val="24"/>
          <w:lang w:eastAsia="zh-TW"/>
        </w:rPr>
        <w:t>方式三【</w:t>
      </w:r>
      <w:r w:rsidRPr="00FA24B3">
        <w:rPr>
          <w:color w:val="000000"/>
          <w:kern w:val="2"/>
          <w:szCs w:val="24"/>
          <w:lang w:eastAsia="zh-TW"/>
        </w:rPr>
        <w:t>B</w:t>
      </w:r>
      <w:r w:rsidRPr="00FA24B3">
        <w:rPr>
          <w:color w:val="000000"/>
          <w:kern w:val="2"/>
          <w:szCs w:val="24"/>
          <w:lang w:eastAsia="zh-TW"/>
        </w:rPr>
        <w:t>、</w:t>
      </w:r>
      <w:r w:rsidRPr="00FA24B3">
        <w:rPr>
          <w:rFonts w:hint="eastAsia"/>
          <w:color w:val="000000"/>
          <w:kern w:val="2"/>
          <w:szCs w:val="24"/>
          <w:lang w:eastAsia="zh-TW"/>
        </w:rPr>
        <w:t>C</w:t>
      </w:r>
      <w:r w:rsidRPr="00FA24B3">
        <w:rPr>
          <w:color w:val="000000"/>
          <w:kern w:val="2"/>
          <w:szCs w:val="24"/>
          <w:lang w:eastAsia="zh-TW"/>
        </w:rPr>
        <w:t>擇優</w:t>
      </w:r>
      <w:r w:rsidRPr="00F57EEE">
        <w:rPr>
          <w:color w:val="000000"/>
          <w:kern w:val="2"/>
          <w:szCs w:val="24"/>
          <w:lang w:eastAsia="zh-TW"/>
        </w:rPr>
        <w:t>】</w:t>
      </w:r>
      <w:r w:rsidRPr="00F57EEE">
        <w:rPr>
          <w:color w:val="000000"/>
          <w:kern w:val="2"/>
          <w:szCs w:val="24"/>
          <w:lang w:eastAsia="zh-TW"/>
        </w:rPr>
        <w:t>(</w:t>
      </w:r>
      <w:r w:rsidRPr="00F57EEE">
        <w:rPr>
          <w:color w:val="000000"/>
          <w:kern w:val="2"/>
          <w:szCs w:val="24"/>
          <w:lang w:eastAsia="zh-TW"/>
        </w:rPr>
        <w:t>有健保身分</w:t>
      </w:r>
      <w:r w:rsidRPr="00F57EEE">
        <w:rPr>
          <w:color w:val="000000"/>
          <w:kern w:val="2"/>
          <w:szCs w:val="24"/>
          <w:lang w:eastAsia="zh-TW"/>
        </w:rPr>
        <w:t>)</w:t>
      </w:r>
      <w:r w:rsidRPr="00F57EEE">
        <w:rPr>
          <w:rFonts w:hint="eastAsia"/>
          <w:color w:val="000000"/>
          <w:kern w:val="2"/>
          <w:szCs w:val="24"/>
          <w:lang w:eastAsia="zh-TW"/>
        </w:rPr>
        <w:t xml:space="preserve"> </w:t>
      </w:r>
      <w:r w:rsidRPr="00F57EEE">
        <w:rPr>
          <w:color w:val="000000"/>
          <w:kern w:val="2"/>
          <w:szCs w:val="24"/>
          <w:lang w:eastAsia="zh-TW"/>
        </w:rPr>
        <w:t>–</w:t>
      </w:r>
      <w:r w:rsidRPr="00FA24B3">
        <w:rPr>
          <w:color w:val="000000"/>
          <w:kern w:val="2"/>
          <w:szCs w:val="24"/>
          <w:lang w:eastAsia="zh-TW"/>
        </w:rPr>
        <w:t xml:space="preserve"> </w:t>
      </w:r>
      <w:r w:rsidRPr="00FA24B3">
        <w:rPr>
          <w:rFonts w:hint="eastAsia"/>
          <w:color w:val="000000"/>
          <w:kern w:val="2"/>
          <w:szCs w:val="24"/>
          <w:lang w:eastAsia="zh-TW"/>
        </w:rPr>
        <w:t>‘</w:t>
      </w:r>
    </w:p>
    <w:p w:rsidR="00B92F4C" w:rsidRDefault="00B92F4C" w:rsidP="003D36A6">
      <w:pPr>
        <w:pStyle w:val="Tabletext"/>
        <w:keepLines w:val="0"/>
        <w:numPr>
          <w:ilvl w:val="6"/>
          <w:numId w:val="2"/>
          <w:numberingChange w:id="293" w:author="cathaylife" w:date="2009-04-09T11:52:00Z" w:original="%1:7:0:.%2:4:0:.%3:3:0:.%4:7:0:.%5:2:0:.%6:3:0:.%7:2: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Pr="00F57EEE">
        <w:rPr>
          <w:color w:val="000000"/>
          <w:kern w:val="2"/>
          <w:szCs w:val="24"/>
          <w:lang w:eastAsia="zh-TW"/>
        </w:rPr>
        <w:t>CHSE_BTR</w:t>
      </w:r>
      <w:r w:rsidRPr="00F57EEE">
        <w:rPr>
          <w:rFonts w:hint="eastAsia"/>
          <w:color w:val="000000"/>
          <w:kern w:val="2"/>
          <w:szCs w:val="24"/>
          <w:lang w:eastAsia="zh-TW"/>
        </w:rPr>
        <w:t>3_</w:t>
      </w:r>
      <w:r w:rsidR="00EC6B7D">
        <w:rPr>
          <w:rFonts w:hint="eastAsia"/>
          <w:color w:val="000000"/>
          <w:kern w:val="2"/>
          <w:szCs w:val="24"/>
          <w:lang w:eastAsia="zh-TW"/>
        </w:rPr>
        <w:t>ADD</w:t>
      </w:r>
      <w:r w:rsidR="00EC6B7D" w:rsidRPr="00F57EEE">
        <w:rPr>
          <w:rFonts w:hint="eastAsia"/>
          <w:color w:val="000000"/>
          <w:kern w:val="2"/>
          <w:szCs w:val="24"/>
          <w:lang w:eastAsia="zh-TW"/>
        </w:rPr>
        <w:t xml:space="preserve"> </w:t>
      </w:r>
      <w:r w:rsidRPr="00F57EEE">
        <w:rPr>
          <w:rFonts w:hint="eastAsia"/>
          <w:color w:val="000000"/>
          <w:kern w:val="2"/>
          <w:szCs w:val="24"/>
          <w:lang w:eastAsia="zh-TW"/>
        </w:rPr>
        <w:t xml:space="preserve">= </w:t>
      </w:r>
      <w:r w:rsidRPr="00F57EEE">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F57EEE">
          <w:rPr>
            <w:rFonts w:hint="eastAsia"/>
            <w:color w:val="000000"/>
            <w:kern w:val="2"/>
            <w:szCs w:val="24"/>
            <w:lang w:eastAsia="zh-TW"/>
          </w:rPr>
          <w:t>1</w:t>
        </w:r>
        <w:r w:rsidRPr="00F57EEE">
          <w:rPr>
            <w:color w:val="000000"/>
            <w:kern w:val="2"/>
            <w:szCs w:val="24"/>
            <w:lang w:eastAsia="zh-TW"/>
          </w:rPr>
          <w:t>’</w:t>
        </w:r>
      </w:smartTag>
    </w:p>
    <w:p w:rsidR="00B92F4C" w:rsidRDefault="00B92F4C" w:rsidP="003D36A6">
      <w:pPr>
        <w:pStyle w:val="Tabletext"/>
        <w:keepLines w:val="0"/>
        <w:numPr>
          <w:ilvl w:val="7"/>
          <w:numId w:val="2"/>
          <w:numberingChange w:id="294" w:author="cathaylife" w:date="2009-04-09T11:52:00Z" w:original="%1:7:0:.%2:4:0:.%3:3:0:.%4:7:0:.%5:2:0:.%6:3:0:.%7:2: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0E7329">
        <w:rPr>
          <w:rFonts w:hint="eastAsia"/>
          <w:color w:val="000000"/>
          <w:kern w:val="2"/>
          <w:szCs w:val="24"/>
          <w:lang w:eastAsia="zh-TW"/>
        </w:rPr>
        <w:t>醫療限額內給付，並</w:t>
      </w:r>
      <w:r>
        <w:rPr>
          <w:rFonts w:hint="eastAsia"/>
          <w:color w:val="000000"/>
          <w:kern w:val="2"/>
          <w:szCs w:val="24"/>
          <w:lang w:eastAsia="zh-TW"/>
        </w:rPr>
        <w:t>額外給付；</w:t>
      </w:r>
      <w:r>
        <w:rPr>
          <w:color w:val="000000"/>
          <w:kern w:val="2"/>
          <w:szCs w:val="24"/>
          <w:lang w:eastAsia="zh-TW"/>
        </w:rPr>
        <w:t>’</w:t>
      </w:r>
    </w:p>
    <w:p w:rsidR="008D2F96" w:rsidRDefault="00B90803" w:rsidP="003D36A6">
      <w:pPr>
        <w:pStyle w:val="Tabletext"/>
        <w:keepLines w:val="0"/>
        <w:numPr>
          <w:ilvl w:val="6"/>
          <w:numId w:val="2"/>
          <w:numberingChange w:id="295" w:author="cathaylife" w:date="2009-04-09T11:52:00Z" w:original="%1:7:0:.%2:4:0:.%3:3:0:.%4:7:0:.%5:2:0:.%6:3:0:.%7:3: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Pr="00FA24B3">
        <w:rPr>
          <w:rFonts w:hint="eastAsia"/>
          <w:color w:val="000000"/>
          <w:kern w:val="2"/>
          <w:szCs w:val="24"/>
          <w:lang w:eastAsia="zh-TW"/>
        </w:rPr>
        <w:t>B</w:t>
      </w:r>
      <w:r w:rsidRPr="00FA24B3">
        <w:rPr>
          <w:rFonts w:hint="eastAsia"/>
          <w:color w:val="000000"/>
          <w:kern w:val="2"/>
          <w:szCs w:val="24"/>
          <w:lang w:eastAsia="zh-TW"/>
        </w:rPr>
        <w:t>：</w:t>
      </w:r>
      <w:r w:rsidRPr="002A4ABC">
        <w:rPr>
          <w:color w:val="000000"/>
          <w:kern w:val="2"/>
          <w:szCs w:val="24"/>
          <w:lang w:eastAsia="zh-TW"/>
        </w:rPr>
        <w:t>每</w:t>
      </w:r>
      <w:r w:rsidRPr="002A4ABC">
        <w:rPr>
          <w:rFonts w:hint="eastAsia"/>
          <w:color w:val="000000"/>
          <w:kern w:val="2"/>
          <w:szCs w:val="24"/>
          <w:lang w:eastAsia="zh-TW"/>
        </w:rPr>
        <w:t>’</w:t>
      </w:r>
      <w:r w:rsidRPr="002A4ABC">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Pr>
          <w:rFonts w:hint="eastAsia"/>
          <w:color w:val="000000"/>
          <w:kern w:val="2"/>
          <w:szCs w:val="24"/>
          <w:lang w:eastAsia="zh-TW"/>
        </w:rPr>
        <w:t>3</w:t>
      </w:r>
      <w:r w:rsidRPr="002A4ABC">
        <w:rPr>
          <w:rFonts w:hint="eastAsia"/>
          <w:color w:val="000000"/>
          <w:kern w:val="2"/>
          <w:szCs w:val="24"/>
          <w:lang w:eastAsia="zh-TW"/>
        </w:rPr>
        <w:t>1+</w:t>
      </w:r>
      <w:r w:rsidRPr="002A4ABC">
        <w:rPr>
          <w:rFonts w:hint="eastAsia"/>
          <w:color w:val="000000"/>
          <w:kern w:val="2"/>
          <w:szCs w:val="24"/>
          <w:lang w:eastAsia="zh-TW"/>
        </w:rPr>
        <w:t>’</w:t>
      </w:r>
      <w:r w:rsidRPr="002A4ABC">
        <w:rPr>
          <w:color w:val="000000"/>
          <w:kern w:val="2"/>
          <w:szCs w:val="24"/>
          <w:lang w:eastAsia="zh-TW"/>
        </w:rPr>
        <w:t>元換算住院每日</w:t>
      </w:r>
      <w:r w:rsidRPr="002A4ABC">
        <w:rPr>
          <w:rFonts w:hint="eastAsia"/>
          <w:color w:val="000000"/>
          <w:kern w:val="2"/>
          <w:szCs w:val="24"/>
          <w:lang w:eastAsia="zh-TW"/>
        </w:rPr>
        <w:t>’</w:t>
      </w:r>
      <w:r w:rsidRPr="002A4ABC">
        <w:rPr>
          <w:rFonts w:hint="eastAsia"/>
          <w:color w:val="000000"/>
          <w:kern w:val="2"/>
          <w:szCs w:val="24"/>
          <w:lang w:eastAsia="zh-TW"/>
        </w:rPr>
        <w:t>+</w:t>
      </w:r>
      <w:r w:rsidRPr="00453A6E">
        <w:rPr>
          <w:rFonts w:hint="eastAsia"/>
          <w:color w:val="000000"/>
          <w:kern w:val="2"/>
          <w:szCs w:val="24"/>
          <w:lang w:eastAsia="zh-TW"/>
        </w:rPr>
        <w:t xml:space="preserve"> </w:t>
      </w:r>
      <w:r>
        <w:rPr>
          <w:rFonts w:hint="eastAsia"/>
          <w:color w:val="000000"/>
          <w:kern w:val="2"/>
          <w:szCs w:val="24"/>
          <w:lang w:eastAsia="zh-TW"/>
        </w:rPr>
        <w:t>DTAGD504.</w:t>
      </w:r>
      <w:r w:rsidRPr="00F57EEE">
        <w:rPr>
          <w:color w:val="000000"/>
          <w:kern w:val="2"/>
          <w:szCs w:val="24"/>
          <w:lang w:eastAsia="zh-TW"/>
        </w:rPr>
        <w:t>CHSE_BTR</w:t>
      </w:r>
      <w:r w:rsidRPr="00F57EEE">
        <w:rPr>
          <w:rFonts w:hint="eastAsia"/>
          <w:color w:val="000000"/>
          <w:kern w:val="2"/>
          <w:szCs w:val="24"/>
          <w:lang w:eastAsia="zh-TW"/>
        </w:rPr>
        <w:t>3_</w:t>
      </w:r>
      <w:r>
        <w:rPr>
          <w:rFonts w:hint="eastAsia"/>
          <w:color w:val="000000"/>
          <w:kern w:val="2"/>
          <w:szCs w:val="24"/>
          <w:lang w:eastAsia="zh-TW"/>
        </w:rPr>
        <w:t>B</w:t>
      </w:r>
      <w:r w:rsidRPr="00F57EEE">
        <w:rPr>
          <w:rFonts w:hint="eastAsia"/>
          <w:color w:val="000000"/>
          <w:kern w:val="2"/>
          <w:szCs w:val="24"/>
          <w:lang w:eastAsia="zh-TW"/>
        </w:rPr>
        <w:t>2</w:t>
      </w:r>
      <w:r w:rsidRPr="002A4ABC">
        <w:rPr>
          <w:rFonts w:hint="eastAsia"/>
          <w:color w:val="000000"/>
          <w:kern w:val="2"/>
          <w:szCs w:val="24"/>
          <w:lang w:eastAsia="zh-TW"/>
        </w:rPr>
        <w:t>+</w:t>
      </w:r>
      <w:r w:rsidRPr="002A4ABC">
        <w:rPr>
          <w:color w:val="000000"/>
          <w:kern w:val="2"/>
          <w:szCs w:val="24"/>
          <w:lang w:eastAsia="zh-TW"/>
        </w:rPr>
        <w:t>’</w:t>
      </w:r>
      <w:r w:rsidRPr="002A4ABC">
        <w:rPr>
          <w:color w:val="000000"/>
          <w:kern w:val="2"/>
          <w:szCs w:val="24"/>
          <w:lang w:eastAsia="zh-TW"/>
        </w:rPr>
        <w:t>元</w:t>
      </w:r>
      <w:r w:rsidRPr="002A4ABC">
        <w:rPr>
          <w:color w:val="000000"/>
          <w:kern w:val="2"/>
          <w:szCs w:val="24"/>
          <w:lang w:eastAsia="zh-TW"/>
        </w:rPr>
        <w:t xml:space="preserve"> × </w:t>
      </w:r>
      <w:r w:rsidRPr="002A4ABC">
        <w:rPr>
          <w:color w:val="000000"/>
          <w:kern w:val="2"/>
          <w:szCs w:val="24"/>
          <w:lang w:eastAsia="zh-TW"/>
        </w:rPr>
        <w:t>住院天數</w:t>
      </w:r>
      <w:r>
        <w:rPr>
          <w:rFonts w:hint="eastAsia"/>
          <w:color w:val="000000"/>
          <w:kern w:val="2"/>
          <w:szCs w:val="24"/>
          <w:lang w:eastAsia="zh-TW"/>
        </w:rPr>
        <w:t>、</w:t>
      </w:r>
      <w:r>
        <w:rPr>
          <w:rFonts w:hint="eastAsia"/>
          <w:color w:val="000000"/>
          <w:kern w:val="2"/>
          <w:szCs w:val="24"/>
          <w:lang w:eastAsia="zh-TW"/>
        </w:rPr>
        <w:t>C</w:t>
      </w:r>
      <w:r>
        <w:rPr>
          <w:rFonts w:hint="eastAsia"/>
          <w:color w:val="000000"/>
          <w:kern w:val="2"/>
          <w:szCs w:val="24"/>
          <w:lang w:eastAsia="zh-TW"/>
        </w:rPr>
        <w:t>：</w:t>
      </w:r>
      <w:r w:rsidRPr="00F57EEE">
        <w:rPr>
          <w:color w:val="000000"/>
          <w:kern w:val="2"/>
          <w:szCs w:val="24"/>
          <w:lang w:eastAsia="zh-TW"/>
        </w:rPr>
        <w:t>每</w:t>
      </w:r>
      <w:r w:rsidRPr="002A4ABC">
        <w:rPr>
          <w:color w:val="000000"/>
          <w:kern w:val="2"/>
          <w:szCs w:val="24"/>
          <w:lang w:eastAsia="zh-TW"/>
        </w:rPr>
        <w:t>’</w:t>
      </w:r>
      <w:r w:rsidRPr="00E27ABB">
        <w:rPr>
          <w:rFonts w:hint="eastAsia"/>
          <w:color w:val="000000"/>
          <w:kern w:val="2"/>
          <w:szCs w:val="24"/>
          <w:lang w:eastAsia="zh-TW"/>
        </w:rPr>
        <w:t xml:space="preserve"> </w:t>
      </w:r>
      <w:r w:rsidRPr="002A4ABC">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Pr>
          <w:rFonts w:hint="eastAsia"/>
          <w:color w:val="000000"/>
          <w:kern w:val="2"/>
          <w:szCs w:val="24"/>
          <w:lang w:eastAsia="zh-TW"/>
        </w:rPr>
        <w:t>32</w:t>
      </w:r>
      <w:r w:rsidRPr="002A4ABC">
        <w:rPr>
          <w:rFonts w:hint="eastAsia"/>
          <w:color w:val="000000"/>
          <w:kern w:val="2"/>
          <w:szCs w:val="24"/>
          <w:lang w:eastAsia="zh-TW"/>
        </w:rPr>
        <w:t>+</w:t>
      </w:r>
      <w:r>
        <w:rPr>
          <w:color w:val="000000"/>
          <w:kern w:val="2"/>
          <w:szCs w:val="24"/>
          <w:lang w:eastAsia="zh-TW"/>
        </w:rPr>
        <w:t>’</w:t>
      </w:r>
      <w:r w:rsidRPr="00F57EEE">
        <w:rPr>
          <w:color w:val="000000"/>
          <w:kern w:val="2"/>
          <w:szCs w:val="24"/>
          <w:lang w:eastAsia="zh-TW"/>
        </w:rPr>
        <w:t xml:space="preserve"> </w:t>
      </w:r>
      <w:r w:rsidRPr="00F57EEE">
        <w:rPr>
          <w:color w:val="000000"/>
          <w:kern w:val="2"/>
          <w:szCs w:val="24"/>
          <w:lang w:eastAsia="zh-TW"/>
        </w:rPr>
        <w:t>元換算住院每日</w:t>
      </w:r>
      <w:r>
        <w:rPr>
          <w:color w:val="000000"/>
          <w:kern w:val="2"/>
          <w:szCs w:val="24"/>
          <w:lang w:eastAsia="zh-TW"/>
        </w:rPr>
        <w:t>’</w:t>
      </w:r>
      <w:r>
        <w:rPr>
          <w:rFonts w:hint="eastAsia"/>
          <w:color w:val="000000"/>
          <w:kern w:val="2"/>
          <w:szCs w:val="24"/>
          <w:lang w:eastAsia="zh-TW"/>
        </w:rPr>
        <w:t>+</w:t>
      </w:r>
      <w:r w:rsidRPr="00556EF3">
        <w:rPr>
          <w:rFonts w:hint="eastAsia"/>
          <w:color w:val="000000"/>
          <w:kern w:val="2"/>
          <w:szCs w:val="24"/>
          <w:lang w:eastAsia="zh-TW"/>
        </w:rPr>
        <w:t xml:space="preserve"> </w:t>
      </w:r>
      <w:r>
        <w:rPr>
          <w:rFonts w:hint="eastAsia"/>
          <w:color w:val="000000"/>
          <w:kern w:val="2"/>
          <w:szCs w:val="24"/>
          <w:lang w:eastAsia="zh-TW"/>
        </w:rPr>
        <w:t>DTAGD504.</w:t>
      </w:r>
      <w:r w:rsidRPr="00F57EEE">
        <w:rPr>
          <w:color w:val="000000"/>
          <w:kern w:val="2"/>
          <w:szCs w:val="24"/>
          <w:lang w:eastAsia="zh-TW"/>
        </w:rPr>
        <w:t>CHSE_BTR</w:t>
      </w:r>
      <w:r w:rsidRPr="00F57EEE">
        <w:rPr>
          <w:rFonts w:hint="eastAsia"/>
          <w:color w:val="000000"/>
          <w:kern w:val="2"/>
          <w:szCs w:val="24"/>
          <w:lang w:eastAsia="zh-TW"/>
        </w:rPr>
        <w:t>3_</w:t>
      </w:r>
      <w:r>
        <w:rPr>
          <w:rFonts w:hint="eastAsia"/>
          <w:color w:val="000000"/>
          <w:kern w:val="2"/>
          <w:szCs w:val="24"/>
          <w:lang w:eastAsia="zh-TW"/>
        </w:rPr>
        <w:t>C</w:t>
      </w:r>
      <w:r w:rsidRPr="00F57EEE">
        <w:rPr>
          <w:rFonts w:hint="eastAsia"/>
          <w:color w:val="000000"/>
          <w:kern w:val="2"/>
          <w:szCs w:val="24"/>
          <w:lang w:eastAsia="zh-TW"/>
        </w:rPr>
        <w:t>2</w:t>
      </w:r>
      <w:r>
        <w:rPr>
          <w:rFonts w:hint="eastAsia"/>
          <w:color w:val="000000"/>
          <w:kern w:val="2"/>
          <w:szCs w:val="24"/>
          <w:lang w:eastAsia="zh-TW"/>
        </w:rPr>
        <w:t>+</w:t>
      </w:r>
      <w:r>
        <w:rPr>
          <w:color w:val="000000"/>
          <w:kern w:val="2"/>
          <w:szCs w:val="24"/>
          <w:lang w:eastAsia="zh-TW"/>
        </w:rPr>
        <w:t>’</w:t>
      </w:r>
      <w:r w:rsidRPr="00F57EEE">
        <w:rPr>
          <w:color w:val="000000"/>
          <w:kern w:val="2"/>
          <w:szCs w:val="24"/>
          <w:lang w:eastAsia="zh-TW"/>
        </w:rPr>
        <w:t xml:space="preserve"> </w:t>
      </w:r>
      <w:r w:rsidRPr="00F57EEE">
        <w:rPr>
          <w:color w:val="000000"/>
          <w:kern w:val="2"/>
          <w:szCs w:val="24"/>
          <w:lang w:eastAsia="zh-TW"/>
        </w:rPr>
        <w:t>元</w:t>
      </w:r>
      <w:r w:rsidRPr="00F57EEE">
        <w:rPr>
          <w:color w:val="000000"/>
          <w:kern w:val="2"/>
          <w:szCs w:val="24"/>
          <w:lang w:eastAsia="zh-TW"/>
        </w:rPr>
        <w:t xml:space="preserve"> × </w:t>
      </w:r>
      <w:r w:rsidRPr="00F57EEE">
        <w:rPr>
          <w:color w:val="000000"/>
          <w:kern w:val="2"/>
          <w:szCs w:val="24"/>
          <w:lang w:eastAsia="zh-TW"/>
        </w:rPr>
        <w:t>住院天數</w:t>
      </w:r>
      <w:r w:rsidRPr="00F57EEE">
        <w:rPr>
          <w:color w:val="000000"/>
          <w:kern w:val="2"/>
          <w:szCs w:val="24"/>
          <w:lang w:eastAsia="zh-TW"/>
        </w:rPr>
        <w:t xml:space="preserve"> + </w:t>
      </w:r>
      <w:r w:rsidRPr="00F57EEE">
        <w:rPr>
          <w:color w:val="000000"/>
          <w:kern w:val="2"/>
          <w:szCs w:val="24"/>
          <w:lang w:eastAsia="zh-TW"/>
        </w:rPr>
        <w:t>每</w:t>
      </w:r>
      <w:r>
        <w:rPr>
          <w:color w:val="000000"/>
          <w:kern w:val="2"/>
          <w:szCs w:val="24"/>
          <w:lang w:eastAsia="zh-TW"/>
        </w:rPr>
        <w:t>’</w:t>
      </w:r>
      <w:r>
        <w:rPr>
          <w:rFonts w:hint="eastAsia"/>
          <w:color w:val="000000"/>
          <w:kern w:val="2"/>
          <w:szCs w:val="24"/>
          <w:lang w:eastAsia="zh-TW"/>
        </w:rPr>
        <w:t>+</w:t>
      </w:r>
      <w:r w:rsidRPr="00556EF3">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Pr>
          <w:rFonts w:hint="eastAsia"/>
          <w:color w:val="000000"/>
          <w:kern w:val="2"/>
          <w:szCs w:val="24"/>
          <w:lang w:eastAsia="zh-TW"/>
        </w:rPr>
        <w:t>33+</w:t>
      </w:r>
      <w:r>
        <w:rPr>
          <w:color w:val="000000"/>
          <w:kern w:val="2"/>
          <w:szCs w:val="24"/>
          <w:lang w:eastAsia="zh-TW"/>
        </w:rPr>
        <w:t>’</w:t>
      </w:r>
      <w:r w:rsidRPr="00F57EEE">
        <w:rPr>
          <w:color w:val="000000"/>
          <w:kern w:val="2"/>
          <w:szCs w:val="24"/>
          <w:lang w:eastAsia="zh-TW"/>
        </w:rPr>
        <w:t xml:space="preserve"> </w:t>
      </w:r>
      <w:r w:rsidRPr="00F57EEE">
        <w:rPr>
          <w:color w:val="000000"/>
          <w:kern w:val="2"/>
          <w:szCs w:val="24"/>
          <w:lang w:eastAsia="zh-TW"/>
        </w:rPr>
        <w:t>元換算門診每日</w:t>
      </w:r>
      <w:r>
        <w:rPr>
          <w:color w:val="000000"/>
          <w:kern w:val="2"/>
          <w:szCs w:val="24"/>
          <w:lang w:eastAsia="zh-TW"/>
        </w:rPr>
        <w:t>’</w:t>
      </w:r>
      <w:r>
        <w:rPr>
          <w:rFonts w:hint="eastAsia"/>
          <w:color w:val="000000"/>
          <w:kern w:val="2"/>
          <w:szCs w:val="24"/>
          <w:lang w:eastAsia="zh-TW"/>
        </w:rPr>
        <w:t>+</w:t>
      </w:r>
      <w:r w:rsidRPr="00556EF3">
        <w:rPr>
          <w:rFonts w:hint="eastAsia"/>
          <w:color w:val="000000"/>
          <w:kern w:val="2"/>
          <w:szCs w:val="24"/>
          <w:lang w:eastAsia="zh-TW"/>
        </w:rPr>
        <w:t xml:space="preserve"> </w:t>
      </w:r>
      <w:r>
        <w:rPr>
          <w:rFonts w:hint="eastAsia"/>
          <w:color w:val="000000"/>
          <w:kern w:val="2"/>
          <w:szCs w:val="24"/>
          <w:lang w:eastAsia="zh-TW"/>
        </w:rPr>
        <w:t>DTAGD504.</w:t>
      </w:r>
      <w:r w:rsidRPr="00F57EEE">
        <w:rPr>
          <w:color w:val="000000"/>
          <w:kern w:val="2"/>
          <w:szCs w:val="24"/>
          <w:lang w:eastAsia="zh-TW"/>
        </w:rPr>
        <w:t>CHSE_BTR</w:t>
      </w:r>
      <w:r w:rsidRPr="00F57EEE">
        <w:rPr>
          <w:rFonts w:hint="eastAsia"/>
          <w:color w:val="000000"/>
          <w:kern w:val="2"/>
          <w:szCs w:val="24"/>
          <w:lang w:eastAsia="zh-TW"/>
        </w:rPr>
        <w:t>3_</w:t>
      </w:r>
      <w:r>
        <w:rPr>
          <w:rFonts w:hint="eastAsia"/>
          <w:color w:val="000000"/>
          <w:kern w:val="2"/>
          <w:szCs w:val="24"/>
          <w:lang w:eastAsia="zh-TW"/>
        </w:rPr>
        <w:t>C</w:t>
      </w:r>
      <w:r w:rsidRPr="00F57EEE">
        <w:rPr>
          <w:rFonts w:hint="eastAsia"/>
          <w:color w:val="000000"/>
          <w:kern w:val="2"/>
          <w:szCs w:val="24"/>
          <w:lang w:eastAsia="zh-TW"/>
        </w:rPr>
        <w:t>4</w:t>
      </w:r>
      <w:r w:rsidRPr="00F57EEE">
        <w:rPr>
          <w:rFonts w:hint="eastAsia"/>
          <w:color w:val="000000"/>
          <w:kern w:val="2"/>
          <w:szCs w:val="24"/>
        </w:rPr>
        <w:t>+</w:t>
      </w:r>
      <w:r w:rsidRPr="00F57EEE">
        <w:rPr>
          <w:color w:val="000000"/>
          <w:kern w:val="2"/>
          <w:szCs w:val="24"/>
        </w:rPr>
        <w:t>’</w:t>
      </w:r>
      <w:r w:rsidRPr="00F57EEE">
        <w:rPr>
          <w:color w:val="000000"/>
          <w:kern w:val="2"/>
          <w:szCs w:val="24"/>
          <w:lang w:eastAsia="zh-TW"/>
        </w:rPr>
        <w:t>元</w:t>
      </w:r>
      <w:r w:rsidRPr="00F57EEE">
        <w:rPr>
          <w:color w:val="000000"/>
          <w:kern w:val="2"/>
          <w:szCs w:val="24"/>
          <w:lang w:eastAsia="zh-TW"/>
        </w:rPr>
        <w:t xml:space="preserve"> × </w:t>
      </w:r>
      <w:r w:rsidRPr="00F57EEE">
        <w:rPr>
          <w:color w:val="000000"/>
          <w:kern w:val="2"/>
          <w:szCs w:val="24"/>
          <w:lang w:eastAsia="zh-TW"/>
        </w:rPr>
        <w:t>門診天數</w:t>
      </w:r>
      <w:r w:rsidRPr="00F57EEE">
        <w:rPr>
          <w:color w:val="000000"/>
          <w:kern w:val="2"/>
          <w:szCs w:val="24"/>
        </w:rPr>
        <w:t>’</w:t>
      </w:r>
      <w:r w:rsidR="0037527F">
        <w:rPr>
          <w:rFonts w:hint="eastAsia"/>
          <w:color w:val="000000"/>
          <w:kern w:val="2"/>
          <w:szCs w:val="24"/>
          <w:lang w:eastAsia="zh-TW"/>
        </w:rPr>
        <w:t xml:space="preserve"> </w:t>
      </w:r>
    </w:p>
    <w:p w:rsidR="009E7867" w:rsidRDefault="009E7867" w:rsidP="009E7867">
      <w:pPr>
        <w:pStyle w:val="Tabletext"/>
        <w:keepLines w:val="0"/>
        <w:numPr>
          <w:ilvl w:val="5"/>
          <w:numId w:val="2"/>
          <w:numberingChange w:id="296" w:author="cathaylife" w:date="2009-04-09T11:52:00Z" w:original="%1:7:0:.%2:4:0:.%3:3:0:.%4:7:0:.%5:2:0:.%6:4:0:"/>
        </w:numPr>
        <w:spacing w:after="0" w:line="240" w:lineRule="auto"/>
        <w:rPr>
          <w:rFonts w:hint="eastAsia"/>
          <w:color w:val="000000"/>
          <w:kern w:val="2"/>
          <w:szCs w:val="24"/>
          <w:lang w:eastAsia="zh-TW"/>
        </w:rPr>
      </w:pPr>
      <w:r>
        <w:rPr>
          <w:rFonts w:hint="eastAsia"/>
          <w:color w:val="000000"/>
          <w:kern w:val="2"/>
          <w:szCs w:val="24"/>
          <w:lang w:eastAsia="zh-TW"/>
        </w:rPr>
        <w:t>ELSE IF</w:t>
      </w:r>
      <w:r w:rsidR="00C257FF">
        <w:rPr>
          <w:rFonts w:hint="eastAsia"/>
          <w:color w:val="000000"/>
          <w:kern w:val="2"/>
          <w:szCs w:val="24"/>
          <w:lang w:eastAsia="zh-TW"/>
        </w:rPr>
        <w:t>(</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w:t>
      </w:r>
      <w:r w:rsidRPr="00DB42A9">
        <w:rPr>
          <w:rFonts w:hint="eastAsia"/>
          <w:color w:val="000000"/>
          <w:kern w:val="2"/>
          <w:szCs w:val="24"/>
          <w:lang w:eastAsia="zh-TW"/>
        </w:rPr>
        <w:t xml:space="preserve"> </w:t>
      </w:r>
      <w:r>
        <w:rPr>
          <w:rFonts w:hint="eastAsia"/>
          <w:color w:val="000000"/>
          <w:kern w:val="2"/>
          <w:szCs w:val="24"/>
          <w:lang w:eastAsia="zh-TW"/>
        </w:rPr>
        <w:t>DTAGD504</w:t>
      </w:r>
      <w:r w:rsidRPr="00A85204">
        <w:rPr>
          <w:rFonts w:hint="eastAsia"/>
          <w:color w:val="000000"/>
          <w:kern w:val="2"/>
          <w:szCs w:val="24"/>
          <w:lang w:eastAsia="zh-TW"/>
        </w:rPr>
        <w:t>.</w:t>
      </w:r>
      <w:r w:rsidRPr="008518AF">
        <w:rPr>
          <w:rStyle w:val="a"/>
          <w:rFonts w:ascii="細明體" w:hAnsi="細明體"/>
          <w:caps/>
        </w:rPr>
        <w:t>CHSE_BTR</w:t>
      </w:r>
      <w:r w:rsidR="00370BC3">
        <w:rPr>
          <w:rStyle w:val="a"/>
          <w:rFonts w:ascii="細明體" w:hAnsi="細明體" w:hint="eastAsia"/>
          <w:caps/>
          <w:lang w:eastAsia="zh-TW"/>
        </w:rPr>
        <w:t>2</w:t>
      </w:r>
      <w:r>
        <w:rPr>
          <w:rStyle w:val="a"/>
          <w:rFonts w:ascii="細明體" w:hAnsi="細明體" w:hint="eastAsia"/>
          <w:caps/>
        </w:rPr>
        <w:t>_</w:t>
      </w:r>
      <w:r>
        <w:rPr>
          <w:rStyle w:val="SoDAField"/>
          <w:rFonts w:ascii="細明體" w:eastAsia="細明體" w:hAnsi="細明體" w:hint="eastAsia"/>
          <w:caps/>
          <w:color w:val="000000"/>
        </w:rPr>
        <w:t>TYPE</w:t>
      </w:r>
      <w:r w:rsidR="00420600">
        <w:rPr>
          <w:rStyle w:val="SoDAField"/>
          <w:rFonts w:ascii="細明體" w:eastAsia="細明體" w:hAnsi="細明體" w:hint="eastAsia"/>
          <w:caps/>
          <w:color w:val="000000"/>
          <w:lang w:eastAsia="zh-TW"/>
        </w:rPr>
        <w:t xml:space="preserve"> </w:t>
      </w:r>
      <w:r w:rsidR="00420600">
        <w:rPr>
          <w:rStyle w:val="a"/>
          <w:rFonts w:ascii="細明體" w:hAnsi="細明體" w:hint="eastAsia"/>
          <w:caps/>
          <w:lang w:eastAsia="zh-TW"/>
        </w:rPr>
        <w:t xml:space="preserve">or </w:t>
      </w:r>
      <w:r w:rsidR="00420600" w:rsidRPr="00A85204">
        <w:rPr>
          <w:rFonts w:hint="eastAsia"/>
          <w:color w:val="000000"/>
          <w:kern w:val="2"/>
          <w:szCs w:val="24"/>
          <w:lang w:eastAsia="zh-TW"/>
        </w:rPr>
        <w:t>投保明細</w:t>
      </w:r>
      <w:r w:rsidR="00420600" w:rsidRPr="00A85204">
        <w:rPr>
          <w:rFonts w:hint="eastAsia"/>
          <w:color w:val="000000"/>
          <w:kern w:val="2"/>
          <w:szCs w:val="24"/>
          <w:lang w:eastAsia="zh-TW"/>
        </w:rPr>
        <w:t>.</w:t>
      </w:r>
      <w:r w:rsidR="00420600" w:rsidRPr="00A85204">
        <w:rPr>
          <w:rFonts w:hint="eastAsia"/>
          <w:color w:val="000000"/>
          <w:kern w:val="2"/>
          <w:szCs w:val="24"/>
          <w:lang w:eastAsia="zh-TW"/>
        </w:rPr>
        <w:t>給付型別</w:t>
      </w:r>
      <w:r w:rsidR="00420600">
        <w:rPr>
          <w:rFonts w:hint="eastAsia"/>
          <w:color w:val="000000"/>
          <w:kern w:val="2"/>
          <w:szCs w:val="24"/>
          <w:lang w:eastAsia="zh-TW"/>
        </w:rPr>
        <w:t>=</w:t>
      </w:r>
      <w:r w:rsidR="00420600">
        <w:rPr>
          <w:rStyle w:val="a"/>
          <w:rFonts w:ascii="細明體" w:hAnsi="細明體" w:hint="eastAsia"/>
          <w:caps/>
          <w:lang w:eastAsia="zh-TW"/>
        </w:rPr>
        <w:t xml:space="preserve"> </w:t>
      </w:r>
      <w:r w:rsidR="00420600">
        <w:rPr>
          <w:rStyle w:val="a"/>
          <w:rFonts w:ascii="細明體" w:hAnsi="細明體"/>
          <w:caps/>
          <w:lang w:eastAsia="zh-TW"/>
        </w:rPr>
        <w:t>‘</w:t>
      </w:r>
      <w:r w:rsidR="00420600">
        <w:rPr>
          <w:rStyle w:val="a"/>
          <w:rFonts w:ascii="細明體" w:hAnsi="細明體" w:hint="eastAsia"/>
          <w:caps/>
          <w:lang w:eastAsia="zh-TW"/>
        </w:rPr>
        <w:t>y</w:t>
      </w:r>
      <w:r w:rsidR="00420600">
        <w:rPr>
          <w:rStyle w:val="a"/>
          <w:rFonts w:ascii="細明體" w:hAnsi="細明體"/>
          <w:caps/>
          <w:lang w:eastAsia="zh-TW"/>
        </w:rPr>
        <w:t>’</w:t>
      </w:r>
      <w:r w:rsidR="00420600">
        <w:rPr>
          <w:rStyle w:val="a"/>
          <w:rFonts w:ascii="細明體" w:hAnsi="細明體" w:hint="eastAsia"/>
          <w:caps/>
          <w:lang w:eastAsia="zh-TW"/>
        </w:rPr>
        <w:t>)</w:t>
      </w:r>
      <w:r>
        <w:rPr>
          <w:rStyle w:val="SoDAField"/>
          <w:rFonts w:ascii="細明體" w:eastAsia="細明體" w:hAnsi="細明體" w:hint="eastAsia"/>
          <w:caps/>
          <w:color w:val="000000"/>
          <w:lang w:eastAsia="zh-TW"/>
        </w:rPr>
        <w:t xml:space="preserve"> AND </w:t>
      </w:r>
      <w:r>
        <w:rPr>
          <w:rFonts w:hint="eastAsia"/>
          <w:color w:val="000000"/>
          <w:kern w:val="2"/>
          <w:szCs w:val="24"/>
          <w:lang w:eastAsia="zh-TW"/>
        </w:rPr>
        <w:t>DTAGD504.</w:t>
      </w:r>
      <w:r w:rsidRPr="008518AF">
        <w:rPr>
          <w:rStyle w:val="a"/>
          <w:rFonts w:ascii="細明體" w:hAnsi="細明體"/>
          <w:caps/>
        </w:rPr>
        <w:t>CHSE_BTR</w:t>
      </w:r>
      <w:r w:rsidR="00744BB8">
        <w:rPr>
          <w:rStyle w:val="a"/>
          <w:rFonts w:ascii="細明體" w:hAnsi="細明體" w:hint="eastAsia"/>
          <w:caps/>
          <w:lang w:eastAsia="zh-TW"/>
        </w:rPr>
        <w:t>2</w:t>
      </w:r>
      <w:r w:rsidRPr="008518AF">
        <w:rPr>
          <w:rStyle w:val="a"/>
          <w:rFonts w:ascii="細明體" w:hAnsi="細明體" w:hint="eastAsia"/>
          <w:caps/>
        </w:rPr>
        <w:t>_code</w:t>
      </w:r>
      <w:r>
        <w:rPr>
          <w:rStyle w:val="a"/>
          <w:rFonts w:ascii="細明體" w:hAnsi="細明體" w:hint="eastAsia"/>
          <w:caps/>
          <w:lang w:eastAsia="zh-TW"/>
        </w:rPr>
        <w:t xml:space="preserve"> = </w:t>
      </w:r>
      <w:r>
        <w:rPr>
          <w:rStyle w:val="a"/>
          <w:rFonts w:ascii="細明體" w:hAnsi="細明體"/>
          <w:caps/>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Style w:val="a"/>
            <w:rFonts w:ascii="細明體" w:hAnsi="細明體" w:hint="eastAsia"/>
            <w:caps/>
            <w:lang w:eastAsia="zh-TW"/>
          </w:rPr>
          <w:t>1</w:t>
        </w:r>
        <w:r>
          <w:rPr>
            <w:rStyle w:val="a"/>
            <w:rFonts w:ascii="細明體" w:hAnsi="細明體"/>
            <w:caps/>
            <w:lang w:eastAsia="zh-TW"/>
          </w:rPr>
          <w:t>’</w:t>
        </w:r>
      </w:smartTag>
      <w:r>
        <w:rPr>
          <w:rStyle w:val="a"/>
          <w:rFonts w:ascii="細明體" w:hAnsi="細明體" w:hint="eastAsia"/>
          <w:caps/>
          <w:lang w:eastAsia="zh-TW"/>
        </w:rPr>
        <w:t xml:space="preserve"> (</w:t>
      </w:r>
      <w:r w:rsidRPr="00F57EEE">
        <w:rPr>
          <w:color w:val="000000"/>
          <w:kern w:val="2"/>
          <w:szCs w:val="24"/>
          <w:lang w:eastAsia="zh-TW"/>
        </w:rPr>
        <w:t>方式</w:t>
      </w:r>
      <w:r w:rsidR="00370BC3" w:rsidRPr="002A4ABC">
        <w:rPr>
          <w:color w:val="000000"/>
          <w:kern w:val="2"/>
          <w:szCs w:val="24"/>
          <w:lang w:eastAsia="zh-TW"/>
        </w:rPr>
        <w:t>二</w:t>
      </w:r>
      <w:r>
        <w:rPr>
          <w:rFonts w:hint="eastAsia"/>
          <w:color w:val="000000"/>
          <w:kern w:val="2"/>
          <w:szCs w:val="24"/>
          <w:lang w:eastAsia="zh-TW"/>
        </w:rPr>
        <w:t>)</w:t>
      </w:r>
    </w:p>
    <w:p w:rsidR="001357A4" w:rsidRDefault="001357A4" w:rsidP="003D36A6">
      <w:pPr>
        <w:pStyle w:val="Tabletext"/>
        <w:keepLines w:val="0"/>
        <w:numPr>
          <w:ilvl w:val="6"/>
          <w:numId w:val="2"/>
          <w:numberingChange w:id="297" w:author="cathaylife" w:date="2009-04-09T11:52:00Z" w:original="%1:7:0:.%2:4:0:.%3:3:0:.%4:7:0:.%5:2:0:.%6:4: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sidRPr="002A4ABC">
        <w:rPr>
          <w:color w:val="000000"/>
          <w:kern w:val="2"/>
          <w:szCs w:val="24"/>
          <w:lang w:eastAsia="zh-TW"/>
        </w:rPr>
        <w:t>方式二【</w:t>
      </w:r>
      <w:r w:rsidRPr="00572E5B">
        <w:rPr>
          <w:color w:val="000000"/>
          <w:kern w:val="2"/>
          <w:szCs w:val="24"/>
          <w:lang w:eastAsia="zh-TW"/>
        </w:rPr>
        <w:t>A</w:t>
      </w:r>
      <w:r w:rsidRPr="00572E5B">
        <w:rPr>
          <w:color w:val="000000"/>
          <w:kern w:val="2"/>
          <w:szCs w:val="24"/>
          <w:lang w:eastAsia="zh-TW"/>
        </w:rPr>
        <w:t>、</w:t>
      </w:r>
      <w:r w:rsidRPr="00572E5B">
        <w:rPr>
          <w:color w:val="000000"/>
          <w:kern w:val="2"/>
          <w:szCs w:val="24"/>
          <w:lang w:eastAsia="zh-TW"/>
        </w:rPr>
        <w:t>B</w:t>
      </w:r>
      <w:r w:rsidRPr="00F57EEE">
        <w:rPr>
          <w:color w:val="000000"/>
          <w:kern w:val="2"/>
          <w:szCs w:val="24"/>
          <w:lang w:eastAsia="zh-TW"/>
        </w:rPr>
        <w:t>擇優</w:t>
      </w:r>
      <w:r w:rsidRPr="00572E5B">
        <w:rPr>
          <w:color w:val="000000"/>
          <w:kern w:val="2"/>
          <w:szCs w:val="24"/>
          <w:lang w:eastAsia="zh-TW"/>
        </w:rPr>
        <w:t>】</w:t>
      </w:r>
      <w:r w:rsidRPr="00572E5B">
        <w:rPr>
          <w:rFonts w:hint="eastAsia"/>
          <w:color w:val="000000"/>
          <w:kern w:val="2"/>
          <w:szCs w:val="24"/>
          <w:lang w:eastAsia="zh-TW"/>
        </w:rPr>
        <w:t>-</w:t>
      </w:r>
      <w:r w:rsidRPr="00F57EEE">
        <w:rPr>
          <w:color w:val="000000"/>
          <w:kern w:val="2"/>
          <w:szCs w:val="24"/>
          <w:lang w:eastAsia="zh-TW"/>
        </w:rPr>
        <w:t xml:space="preserve"> A</w:t>
      </w:r>
      <w:r w:rsidRPr="00F57EEE">
        <w:rPr>
          <w:rFonts w:hint="eastAsia"/>
          <w:color w:val="000000"/>
          <w:kern w:val="2"/>
          <w:szCs w:val="24"/>
          <w:lang w:eastAsia="zh-TW"/>
        </w:rPr>
        <w:t>：</w:t>
      </w:r>
      <w:r w:rsidR="006B19CA">
        <w:rPr>
          <w:rFonts w:hint="eastAsia"/>
          <w:color w:val="000000"/>
          <w:kern w:val="2"/>
          <w:szCs w:val="24"/>
          <w:lang w:eastAsia="zh-TW"/>
        </w:rPr>
        <w:t>醫療</w:t>
      </w:r>
      <w:r w:rsidRPr="00572E5B">
        <w:rPr>
          <w:color w:val="000000"/>
          <w:kern w:val="2"/>
          <w:szCs w:val="24"/>
          <w:lang w:eastAsia="zh-TW"/>
        </w:rPr>
        <w:t>限額內給付</w:t>
      </w:r>
      <w:r w:rsidRPr="00572E5B">
        <w:rPr>
          <w:rFonts w:hint="eastAsia"/>
          <w:color w:val="000000"/>
          <w:kern w:val="2"/>
          <w:szCs w:val="24"/>
          <w:lang w:eastAsia="zh-TW"/>
        </w:rPr>
        <w:t>、</w:t>
      </w:r>
      <w:r w:rsidRPr="00572E5B">
        <w:rPr>
          <w:rFonts w:hint="eastAsia"/>
          <w:color w:val="000000"/>
          <w:kern w:val="2"/>
          <w:szCs w:val="24"/>
          <w:lang w:eastAsia="zh-TW"/>
        </w:rPr>
        <w:t>B</w:t>
      </w:r>
      <w:r w:rsidRPr="00572E5B">
        <w:rPr>
          <w:rFonts w:hint="eastAsia"/>
          <w:color w:val="000000"/>
          <w:kern w:val="2"/>
          <w:szCs w:val="24"/>
          <w:lang w:eastAsia="zh-TW"/>
        </w:rPr>
        <w:t>：</w:t>
      </w:r>
      <w:r w:rsidRPr="00572E5B">
        <w:rPr>
          <w:color w:val="000000"/>
          <w:kern w:val="2"/>
          <w:szCs w:val="24"/>
          <w:lang w:eastAsia="zh-TW"/>
        </w:rPr>
        <w:t>每</w:t>
      </w:r>
      <w:r w:rsidRPr="00572E5B">
        <w:rPr>
          <w:rFonts w:hint="eastAsia"/>
          <w:color w:val="000000"/>
          <w:kern w:val="2"/>
          <w:szCs w:val="24"/>
          <w:lang w:eastAsia="zh-TW"/>
        </w:rPr>
        <w:t>’</w:t>
      </w:r>
      <w:r w:rsidRPr="00572E5B">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572E5B">
        <w:rPr>
          <w:color w:val="000000"/>
          <w:kern w:val="2"/>
          <w:szCs w:val="24"/>
          <w:lang w:eastAsia="zh-TW"/>
        </w:rPr>
        <w:t>級距</w:t>
      </w:r>
      <w:r w:rsidRPr="00572E5B">
        <w:rPr>
          <w:rFonts w:hint="eastAsia"/>
          <w:color w:val="000000"/>
          <w:kern w:val="2"/>
          <w:szCs w:val="24"/>
          <w:lang w:eastAsia="zh-TW"/>
        </w:rPr>
        <w:t>21+</w:t>
      </w:r>
      <w:r w:rsidRPr="00572E5B">
        <w:rPr>
          <w:rFonts w:hint="eastAsia"/>
          <w:color w:val="000000"/>
          <w:kern w:val="2"/>
          <w:szCs w:val="24"/>
          <w:lang w:eastAsia="zh-TW"/>
        </w:rPr>
        <w:t>’</w:t>
      </w:r>
      <w:r w:rsidRPr="00572E5B">
        <w:rPr>
          <w:color w:val="000000"/>
          <w:kern w:val="2"/>
          <w:szCs w:val="24"/>
          <w:lang w:eastAsia="zh-TW"/>
        </w:rPr>
        <w:t>元換算住院每日</w:t>
      </w:r>
      <w:r w:rsidRPr="00572E5B">
        <w:rPr>
          <w:rFonts w:hint="eastAsia"/>
          <w:color w:val="000000"/>
          <w:kern w:val="2"/>
          <w:szCs w:val="24"/>
          <w:lang w:eastAsia="zh-TW"/>
        </w:rPr>
        <w:t>’</w:t>
      </w:r>
      <w:r w:rsidRPr="00572E5B">
        <w:rPr>
          <w:rFonts w:hint="eastAsia"/>
          <w:color w:val="000000"/>
          <w:kern w:val="2"/>
          <w:szCs w:val="24"/>
          <w:lang w:eastAsia="zh-TW"/>
        </w:rPr>
        <w:t>+</w:t>
      </w:r>
      <w:r w:rsidRPr="00453A6E">
        <w:rPr>
          <w:rFonts w:hint="eastAsia"/>
          <w:color w:val="000000"/>
          <w:kern w:val="2"/>
          <w:szCs w:val="24"/>
          <w:lang w:eastAsia="zh-TW"/>
        </w:rPr>
        <w:t xml:space="preserve"> </w:t>
      </w:r>
      <w:r>
        <w:rPr>
          <w:rFonts w:hint="eastAsia"/>
          <w:color w:val="000000"/>
          <w:kern w:val="2"/>
          <w:szCs w:val="24"/>
          <w:lang w:eastAsia="zh-TW"/>
        </w:rPr>
        <w:t>DTAGD504.</w:t>
      </w:r>
      <w:r w:rsidRPr="00572E5B">
        <w:rPr>
          <w:color w:val="000000"/>
          <w:kern w:val="2"/>
          <w:szCs w:val="24"/>
          <w:lang w:eastAsia="zh-TW"/>
        </w:rPr>
        <w:t>CHSE_BTR</w:t>
      </w:r>
      <w:r w:rsidRPr="00572E5B">
        <w:rPr>
          <w:rFonts w:hint="eastAsia"/>
          <w:color w:val="000000"/>
          <w:kern w:val="2"/>
          <w:szCs w:val="24"/>
          <w:lang w:eastAsia="zh-TW"/>
        </w:rPr>
        <w:t>2_2+</w:t>
      </w:r>
      <w:r w:rsidRPr="00572E5B">
        <w:rPr>
          <w:color w:val="000000"/>
          <w:kern w:val="2"/>
          <w:szCs w:val="24"/>
          <w:lang w:eastAsia="zh-TW"/>
        </w:rPr>
        <w:t>’</w:t>
      </w:r>
      <w:r w:rsidRPr="00572E5B">
        <w:rPr>
          <w:color w:val="000000"/>
          <w:kern w:val="2"/>
          <w:szCs w:val="24"/>
          <w:lang w:eastAsia="zh-TW"/>
        </w:rPr>
        <w:t>元</w:t>
      </w:r>
      <w:r w:rsidRPr="00572E5B">
        <w:rPr>
          <w:color w:val="000000"/>
          <w:kern w:val="2"/>
          <w:szCs w:val="24"/>
          <w:lang w:eastAsia="zh-TW"/>
        </w:rPr>
        <w:t xml:space="preserve"> × </w:t>
      </w:r>
      <w:r w:rsidRPr="00572E5B">
        <w:rPr>
          <w:color w:val="000000"/>
          <w:kern w:val="2"/>
          <w:szCs w:val="24"/>
          <w:lang w:eastAsia="zh-TW"/>
        </w:rPr>
        <w:t>住院天數</w:t>
      </w:r>
      <w:r w:rsidRPr="00572E5B">
        <w:rPr>
          <w:rFonts w:hint="eastAsia"/>
          <w:color w:val="000000"/>
          <w:kern w:val="2"/>
          <w:szCs w:val="24"/>
          <w:lang w:eastAsia="zh-TW"/>
        </w:rPr>
        <w:t>+</w:t>
      </w:r>
      <w:r w:rsidRPr="00572E5B">
        <w:rPr>
          <w:color w:val="000000"/>
          <w:kern w:val="2"/>
          <w:szCs w:val="24"/>
          <w:lang w:eastAsia="zh-TW"/>
        </w:rPr>
        <w:t>每</w:t>
      </w:r>
      <w:r w:rsidRPr="00572E5B">
        <w:rPr>
          <w:color w:val="000000"/>
          <w:kern w:val="2"/>
          <w:szCs w:val="24"/>
          <w:lang w:eastAsia="zh-TW"/>
        </w:rPr>
        <w:t>’</w:t>
      </w:r>
      <w:r w:rsidRPr="00572E5B">
        <w:rPr>
          <w:rFonts w:hint="eastAsia"/>
          <w:color w:val="000000"/>
          <w:kern w:val="2"/>
          <w:szCs w:val="24"/>
          <w:lang w:eastAsia="zh-TW"/>
        </w:rPr>
        <w:t>+</w:t>
      </w:r>
      <w:r w:rsidRPr="00B86947">
        <w:rPr>
          <w:rFonts w:hint="eastAsia"/>
          <w:color w:val="000000"/>
          <w:kern w:val="2"/>
          <w:szCs w:val="24"/>
          <w:lang w:eastAsia="zh-TW"/>
        </w:rPr>
        <w:t xml:space="preserve"> </w:t>
      </w:r>
      <w:r>
        <w:rPr>
          <w:rFonts w:hint="eastAsia"/>
          <w:color w:val="000000"/>
          <w:kern w:val="2"/>
          <w:szCs w:val="24"/>
          <w:lang w:eastAsia="zh-TW"/>
        </w:rPr>
        <w:t>O_</w:t>
      </w:r>
      <w:r w:rsidRPr="00572E5B">
        <w:rPr>
          <w:color w:val="000000"/>
          <w:kern w:val="2"/>
          <w:szCs w:val="24"/>
          <w:lang w:eastAsia="zh-TW"/>
        </w:rPr>
        <w:t>級距</w:t>
      </w:r>
      <w:r w:rsidRPr="00572E5B">
        <w:rPr>
          <w:rFonts w:hint="eastAsia"/>
          <w:color w:val="000000"/>
          <w:kern w:val="2"/>
          <w:szCs w:val="24"/>
          <w:lang w:eastAsia="zh-TW"/>
        </w:rPr>
        <w:t>22+</w:t>
      </w:r>
      <w:r w:rsidRPr="00572E5B">
        <w:rPr>
          <w:color w:val="000000"/>
          <w:kern w:val="2"/>
          <w:szCs w:val="24"/>
          <w:lang w:eastAsia="zh-TW"/>
        </w:rPr>
        <w:t>’</w:t>
      </w:r>
      <w:r w:rsidRPr="00572E5B">
        <w:rPr>
          <w:color w:val="000000"/>
          <w:kern w:val="2"/>
          <w:szCs w:val="24"/>
          <w:lang w:eastAsia="zh-TW"/>
        </w:rPr>
        <w:t>元換算門診每日</w:t>
      </w:r>
      <w:r w:rsidRPr="00572E5B">
        <w:rPr>
          <w:rFonts w:hint="eastAsia"/>
          <w:color w:val="000000"/>
          <w:kern w:val="2"/>
          <w:szCs w:val="24"/>
          <w:lang w:eastAsia="zh-TW"/>
        </w:rPr>
        <w:t>’</w:t>
      </w:r>
      <w:r w:rsidRPr="00572E5B">
        <w:rPr>
          <w:rFonts w:hint="eastAsia"/>
          <w:color w:val="000000"/>
          <w:kern w:val="2"/>
          <w:szCs w:val="24"/>
          <w:lang w:eastAsia="zh-TW"/>
        </w:rPr>
        <w:t>+</w:t>
      </w:r>
      <w:r w:rsidRPr="007E583A">
        <w:rPr>
          <w:rFonts w:hint="eastAsia"/>
          <w:color w:val="000000"/>
          <w:kern w:val="2"/>
          <w:szCs w:val="24"/>
          <w:lang w:eastAsia="zh-TW"/>
        </w:rPr>
        <w:t xml:space="preserve"> </w:t>
      </w:r>
      <w:r>
        <w:rPr>
          <w:rFonts w:hint="eastAsia"/>
          <w:color w:val="000000"/>
          <w:kern w:val="2"/>
          <w:szCs w:val="24"/>
          <w:lang w:eastAsia="zh-TW"/>
        </w:rPr>
        <w:t>DTAGD504.</w:t>
      </w:r>
      <w:r w:rsidRPr="00572E5B">
        <w:rPr>
          <w:color w:val="000000"/>
          <w:kern w:val="2"/>
          <w:szCs w:val="24"/>
          <w:lang w:eastAsia="zh-TW"/>
        </w:rPr>
        <w:t>CHSE_BTR</w:t>
      </w:r>
      <w:r w:rsidRPr="00572E5B">
        <w:rPr>
          <w:rFonts w:hint="eastAsia"/>
          <w:color w:val="000000"/>
          <w:kern w:val="2"/>
          <w:szCs w:val="24"/>
          <w:lang w:eastAsia="zh-TW"/>
        </w:rPr>
        <w:t>2_4</w:t>
      </w:r>
      <w:r w:rsidRPr="00007591">
        <w:rPr>
          <w:rFonts w:hint="eastAsia"/>
          <w:color w:val="000000"/>
          <w:kern w:val="2"/>
          <w:szCs w:val="24"/>
          <w:lang w:eastAsia="zh-TW"/>
        </w:rPr>
        <w:t xml:space="preserve"> </w:t>
      </w:r>
      <w:r w:rsidRPr="00572E5B">
        <w:rPr>
          <w:rFonts w:hint="eastAsia"/>
          <w:color w:val="000000"/>
          <w:kern w:val="2"/>
          <w:szCs w:val="24"/>
          <w:lang w:eastAsia="zh-TW"/>
        </w:rPr>
        <w:t>+</w:t>
      </w:r>
      <w:r w:rsidRPr="00572E5B">
        <w:rPr>
          <w:rFonts w:hint="eastAsia"/>
          <w:color w:val="000000"/>
          <w:kern w:val="2"/>
          <w:szCs w:val="24"/>
          <w:lang w:eastAsia="zh-TW"/>
        </w:rPr>
        <w:t>’</w:t>
      </w:r>
      <w:r w:rsidRPr="00572E5B">
        <w:rPr>
          <w:color w:val="000000"/>
          <w:kern w:val="2"/>
          <w:szCs w:val="24"/>
          <w:lang w:eastAsia="zh-TW"/>
        </w:rPr>
        <w:t>元</w:t>
      </w:r>
      <w:r w:rsidRPr="00572E5B">
        <w:rPr>
          <w:color w:val="000000"/>
          <w:kern w:val="2"/>
          <w:szCs w:val="24"/>
          <w:lang w:eastAsia="zh-TW"/>
        </w:rPr>
        <w:t xml:space="preserve"> × </w:t>
      </w:r>
      <w:r w:rsidRPr="00572E5B">
        <w:rPr>
          <w:color w:val="000000"/>
          <w:kern w:val="2"/>
          <w:szCs w:val="24"/>
          <w:lang w:eastAsia="zh-TW"/>
        </w:rPr>
        <w:t>門診天數</w:t>
      </w:r>
      <w:r w:rsidRPr="00572E5B">
        <w:rPr>
          <w:rFonts w:hint="eastAsia"/>
          <w:color w:val="000000"/>
          <w:kern w:val="2"/>
          <w:szCs w:val="24"/>
          <w:lang w:eastAsia="zh-TW"/>
        </w:rPr>
        <w:t>’</w:t>
      </w:r>
    </w:p>
    <w:p w:rsidR="004707DD" w:rsidRDefault="004707DD" w:rsidP="004707DD">
      <w:pPr>
        <w:pStyle w:val="Tabletext"/>
        <w:keepLines w:val="0"/>
        <w:numPr>
          <w:ilvl w:val="5"/>
          <w:numId w:val="2"/>
          <w:numberingChange w:id="298" w:author="cathaylife" w:date="2009-04-09T11:52:00Z" w:original="%1:7:0:.%2:4:0:.%3:3:0:.%4:7:0:.%5:2:0:.%6:5:0:"/>
        </w:numPr>
        <w:spacing w:after="0" w:line="240" w:lineRule="auto"/>
        <w:rPr>
          <w:rFonts w:hint="eastAsia"/>
          <w:color w:val="000000"/>
          <w:kern w:val="2"/>
          <w:szCs w:val="24"/>
          <w:lang w:eastAsia="zh-TW"/>
        </w:rPr>
      </w:pPr>
      <w:r>
        <w:rPr>
          <w:rFonts w:hint="eastAsia"/>
          <w:color w:val="000000"/>
          <w:kern w:val="2"/>
          <w:szCs w:val="24"/>
          <w:lang w:eastAsia="zh-TW"/>
        </w:rPr>
        <w:t>ELSE IF</w:t>
      </w:r>
      <w:r w:rsidR="00A46449">
        <w:rPr>
          <w:rFonts w:hint="eastAsia"/>
          <w:color w:val="000000"/>
          <w:kern w:val="2"/>
          <w:szCs w:val="24"/>
          <w:lang w:eastAsia="zh-TW"/>
        </w:rPr>
        <w:t>(</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w:t>
      </w:r>
      <w:r w:rsidRPr="00DB42A9">
        <w:rPr>
          <w:rFonts w:hint="eastAsia"/>
          <w:color w:val="000000"/>
          <w:kern w:val="2"/>
          <w:szCs w:val="24"/>
          <w:lang w:eastAsia="zh-TW"/>
        </w:rPr>
        <w:t xml:space="preserve"> </w:t>
      </w:r>
      <w:r>
        <w:rPr>
          <w:rFonts w:hint="eastAsia"/>
          <w:color w:val="000000"/>
          <w:kern w:val="2"/>
          <w:szCs w:val="24"/>
          <w:lang w:eastAsia="zh-TW"/>
        </w:rPr>
        <w:t>DTAGD504</w:t>
      </w:r>
      <w:r w:rsidRPr="00A85204">
        <w:rPr>
          <w:rFonts w:hint="eastAsia"/>
          <w:color w:val="000000"/>
          <w:kern w:val="2"/>
          <w:szCs w:val="24"/>
          <w:lang w:eastAsia="zh-TW"/>
        </w:rPr>
        <w:t>.</w:t>
      </w:r>
      <w:r w:rsidRPr="008518AF">
        <w:rPr>
          <w:rStyle w:val="a"/>
          <w:rFonts w:ascii="細明體" w:hAnsi="細明體"/>
          <w:caps/>
        </w:rPr>
        <w:t>CHSE_BTR</w:t>
      </w:r>
      <w:r w:rsidR="00201E84">
        <w:rPr>
          <w:rStyle w:val="a"/>
          <w:rFonts w:ascii="細明體" w:hAnsi="細明體" w:hint="eastAsia"/>
          <w:caps/>
          <w:lang w:eastAsia="zh-TW"/>
        </w:rPr>
        <w:t>1</w:t>
      </w:r>
      <w:r>
        <w:rPr>
          <w:rStyle w:val="a"/>
          <w:rFonts w:ascii="細明體" w:hAnsi="細明體" w:hint="eastAsia"/>
          <w:caps/>
        </w:rPr>
        <w:t>_</w:t>
      </w:r>
      <w:r>
        <w:rPr>
          <w:rStyle w:val="SoDAField"/>
          <w:rFonts w:ascii="細明體" w:eastAsia="細明體" w:hAnsi="細明體" w:hint="eastAsia"/>
          <w:caps/>
          <w:color w:val="000000"/>
        </w:rPr>
        <w:t>TYPE</w:t>
      </w:r>
      <w:r w:rsidR="00420600">
        <w:rPr>
          <w:rStyle w:val="SoDAField"/>
          <w:rFonts w:ascii="細明體" w:eastAsia="細明體" w:hAnsi="細明體" w:hint="eastAsia"/>
          <w:caps/>
          <w:color w:val="000000"/>
          <w:lang w:eastAsia="zh-TW"/>
        </w:rPr>
        <w:t xml:space="preserve"> </w:t>
      </w:r>
      <w:r w:rsidR="00420600">
        <w:rPr>
          <w:rStyle w:val="a"/>
          <w:rFonts w:ascii="細明體" w:hAnsi="細明體" w:hint="eastAsia"/>
          <w:caps/>
          <w:lang w:eastAsia="zh-TW"/>
        </w:rPr>
        <w:t xml:space="preserve">or </w:t>
      </w:r>
      <w:r w:rsidR="00420600" w:rsidRPr="00A85204">
        <w:rPr>
          <w:rFonts w:hint="eastAsia"/>
          <w:color w:val="000000"/>
          <w:kern w:val="2"/>
          <w:szCs w:val="24"/>
          <w:lang w:eastAsia="zh-TW"/>
        </w:rPr>
        <w:t>投保明細</w:t>
      </w:r>
      <w:r w:rsidR="00420600" w:rsidRPr="00A85204">
        <w:rPr>
          <w:rFonts w:hint="eastAsia"/>
          <w:color w:val="000000"/>
          <w:kern w:val="2"/>
          <w:szCs w:val="24"/>
          <w:lang w:eastAsia="zh-TW"/>
        </w:rPr>
        <w:t>.</w:t>
      </w:r>
      <w:r w:rsidR="00420600" w:rsidRPr="00A85204">
        <w:rPr>
          <w:rFonts w:hint="eastAsia"/>
          <w:color w:val="000000"/>
          <w:kern w:val="2"/>
          <w:szCs w:val="24"/>
          <w:lang w:eastAsia="zh-TW"/>
        </w:rPr>
        <w:t>給付型別</w:t>
      </w:r>
      <w:r w:rsidR="00420600">
        <w:rPr>
          <w:rFonts w:hint="eastAsia"/>
          <w:color w:val="000000"/>
          <w:kern w:val="2"/>
          <w:szCs w:val="24"/>
          <w:lang w:eastAsia="zh-TW"/>
        </w:rPr>
        <w:t>=</w:t>
      </w:r>
      <w:r w:rsidR="00420600">
        <w:rPr>
          <w:rStyle w:val="a"/>
          <w:rFonts w:ascii="細明體" w:hAnsi="細明體" w:hint="eastAsia"/>
          <w:caps/>
          <w:lang w:eastAsia="zh-TW"/>
        </w:rPr>
        <w:t xml:space="preserve"> </w:t>
      </w:r>
      <w:r w:rsidR="00420600">
        <w:rPr>
          <w:rStyle w:val="a"/>
          <w:rFonts w:ascii="細明體" w:hAnsi="細明體"/>
          <w:caps/>
          <w:lang w:eastAsia="zh-TW"/>
        </w:rPr>
        <w:t>‘</w:t>
      </w:r>
      <w:r w:rsidR="00420600">
        <w:rPr>
          <w:rStyle w:val="a"/>
          <w:rFonts w:ascii="細明體" w:hAnsi="細明體" w:hint="eastAsia"/>
          <w:caps/>
          <w:lang w:eastAsia="zh-TW"/>
        </w:rPr>
        <w:t>y</w:t>
      </w:r>
      <w:r w:rsidR="00420600">
        <w:rPr>
          <w:rStyle w:val="a"/>
          <w:rFonts w:ascii="細明體" w:hAnsi="細明體"/>
          <w:caps/>
          <w:lang w:eastAsia="zh-TW"/>
        </w:rPr>
        <w:t>’</w:t>
      </w:r>
      <w:r w:rsidR="00420600">
        <w:rPr>
          <w:rStyle w:val="a"/>
          <w:rFonts w:ascii="細明體" w:hAnsi="細明體" w:hint="eastAsia"/>
          <w:caps/>
          <w:lang w:eastAsia="zh-TW"/>
        </w:rPr>
        <w:t>)</w:t>
      </w:r>
      <w:r>
        <w:rPr>
          <w:rStyle w:val="SoDAField"/>
          <w:rFonts w:ascii="細明體" w:eastAsia="細明體" w:hAnsi="細明體" w:hint="eastAsia"/>
          <w:caps/>
          <w:color w:val="000000"/>
          <w:lang w:eastAsia="zh-TW"/>
        </w:rPr>
        <w:t xml:space="preserve"> AND </w:t>
      </w:r>
      <w:r>
        <w:rPr>
          <w:rFonts w:hint="eastAsia"/>
          <w:color w:val="000000"/>
          <w:kern w:val="2"/>
          <w:szCs w:val="24"/>
          <w:lang w:eastAsia="zh-TW"/>
        </w:rPr>
        <w:t>DTAGD504.</w:t>
      </w:r>
      <w:r w:rsidRPr="008518AF">
        <w:rPr>
          <w:rStyle w:val="a"/>
          <w:rFonts w:ascii="細明體" w:hAnsi="細明體"/>
          <w:caps/>
        </w:rPr>
        <w:t>CHSE_BTR</w:t>
      </w:r>
      <w:r w:rsidR="00201E84">
        <w:rPr>
          <w:rStyle w:val="a"/>
          <w:rFonts w:ascii="細明體" w:hAnsi="細明體" w:hint="eastAsia"/>
          <w:caps/>
          <w:lang w:eastAsia="zh-TW"/>
        </w:rPr>
        <w:t>1</w:t>
      </w:r>
      <w:r w:rsidRPr="008518AF">
        <w:rPr>
          <w:rStyle w:val="a"/>
          <w:rFonts w:ascii="細明體" w:hAnsi="細明體" w:hint="eastAsia"/>
          <w:caps/>
        </w:rPr>
        <w:t>_code</w:t>
      </w:r>
      <w:r>
        <w:rPr>
          <w:rStyle w:val="a"/>
          <w:rFonts w:ascii="細明體" w:hAnsi="細明體" w:hint="eastAsia"/>
          <w:caps/>
          <w:lang w:eastAsia="zh-TW"/>
        </w:rPr>
        <w:t xml:space="preserve"> = </w:t>
      </w:r>
      <w:r>
        <w:rPr>
          <w:rStyle w:val="a"/>
          <w:rFonts w:ascii="細明體" w:hAnsi="細明體"/>
          <w:caps/>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Style w:val="a"/>
            <w:rFonts w:ascii="細明體" w:hAnsi="細明體" w:hint="eastAsia"/>
            <w:caps/>
            <w:lang w:eastAsia="zh-TW"/>
          </w:rPr>
          <w:t>1</w:t>
        </w:r>
        <w:r>
          <w:rPr>
            <w:rStyle w:val="a"/>
            <w:rFonts w:ascii="細明體" w:hAnsi="細明體"/>
            <w:caps/>
            <w:lang w:eastAsia="zh-TW"/>
          </w:rPr>
          <w:t>’</w:t>
        </w:r>
      </w:smartTag>
      <w:r>
        <w:rPr>
          <w:rStyle w:val="a"/>
          <w:rFonts w:ascii="細明體" w:hAnsi="細明體" w:hint="eastAsia"/>
          <w:caps/>
          <w:lang w:eastAsia="zh-TW"/>
        </w:rPr>
        <w:t xml:space="preserve"> (</w:t>
      </w:r>
      <w:r w:rsidRPr="00F57EEE">
        <w:rPr>
          <w:color w:val="000000"/>
          <w:kern w:val="2"/>
          <w:szCs w:val="24"/>
          <w:lang w:eastAsia="zh-TW"/>
        </w:rPr>
        <w:t>方式</w:t>
      </w:r>
      <w:r w:rsidR="00E23CA5" w:rsidRPr="002A4ABC">
        <w:rPr>
          <w:color w:val="000000"/>
          <w:kern w:val="2"/>
          <w:szCs w:val="24"/>
          <w:lang w:eastAsia="zh-TW"/>
        </w:rPr>
        <w:t>一</w:t>
      </w:r>
      <w:r>
        <w:rPr>
          <w:rFonts w:hint="eastAsia"/>
          <w:color w:val="000000"/>
          <w:kern w:val="2"/>
          <w:szCs w:val="24"/>
          <w:lang w:eastAsia="zh-TW"/>
        </w:rPr>
        <w:t>)</w:t>
      </w:r>
    </w:p>
    <w:p w:rsidR="003F413C" w:rsidRDefault="003F413C" w:rsidP="003D36A6">
      <w:pPr>
        <w:pStyle w:val="Tabletext"/>
        <w:keepLines w:val="0"/>
        <w:numPr>
          <w:ilvl w:val="6"/>
          <w:numId w:val="2"/>
          <w:numberingChange w:id="299" w:author="cathaylife" w:date="2009-04-09T11:52:00Z" w:original="%1:7:0:.%2:4:0:.%3:3:0:.%4:7:0:.%5:2:0:.%6:5: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sidRPr="002A4ABC">
        <w:rPr>
          <w:color w:val="000000"/>
          <w:kern w:val="2"/>
          <w:szCs w:val="24"/>
          <w:lang w:eastAsia="zh-TW"/>
        </w:rPr>
        <w:t>方式一【</w:t>
      </w:r>
      <w:r w:rsidRPr="00F57EEE">
        <w:rPr>
          <w:color w:val="000000"/>
          <w:kern w:val="2"/>
          <w:szCs w:val="24"/>
          <w:lang w:eastAsia="zh-TW"/>
        </w:rPr>
        <w:t>A</w:t>
      </w:r>
      <w:r w:rsidRPr="00F57EEE">
        <w:rPr>
          <w:color w:val="000000"/>
          <w:kern w:val="2"/>
          <w:szCs w:val="24"/>
          <w:lang w:eastAsia="zh-TW"/>
        </w:rPr>
        <w:t>、</w:t>
      </w:r>
      <w:r w:rsidRPr="00F57EEE">
        <w:rPr>
          <w:color w:val="000000"/>
          <w:kern w:val="2"/>
          <w:szCs w:val="24"/>
          <w:lang w:eastAsia="zh-TW"/>
        </w:rPr>
        <w:t>B</w:t>
      </w:r>
      <w:r w:rsidRPr="00F57EEE">
        <w:rPr>
          <w:color w:val="000000"/>
          <w:kern w:val="2"/>
          <w:szCs w:val="24"/>
          <w:lang w:eastAsia="zh-TW"/>
        </w:rPr>
        <w:t>擇優</w:t>
      </w:r>
      <w:r w:rsidRPr="002A4ABC">
        <w:rPr>
          <w:color w:val="000000"/>
          <w:kern w:val="2"/>
          <w:szCs w:val="24"/>
          <w:lang w:eastAsia="zh-TW"/>
        </w:rPr>
        <w:t>】</w:t>
      </w:r>
      <w:r w:rsidRPr="002A4ABC">
        <w:rPr>
          <w:rFonts w:hint="eastAsia"/>
          <w:color w:val="000000"/>
          <w:kern w:val="2"/>
          <w:szCs w:val="24"/>
          <w:lang w:eastAsia="zh-TW"/>
        </w:rPr>
        <w:t>-</w:t>
      </w:r>
      <w:r w:rsidRPr="00F57EEE">
        <w:rPr>
          <w:color w:val="000000"/>
          <w:kern w:val="2"/>
          <w:szCs w:val="24"/>
          <w:lang w:eastAsia="zh-TW"/>
        </w:rPr>
        <w:t xml:space="preserve"> A</w:t>
      </w:r>
      <w:r w:rsidRPr="00F57EEE">
        <w:rPr>
          <w:rFonts w:hint="eastAsia"/>
          <w:color w:val="000000"/>
          <w:kern w:val="2"/>
          <w:szCs w:val="24"/>
          <w:lang w:eastAsia="zh-TW"/>
        </w:rPr>
        <w:t>：</w:t>
      </w:r>
      <w:r w:rsidRPr="002A4ABC">
        <w:rPr>
          <w:color w:val="000000"/>
          <w:kern w:val="2"/>
          <w:szCs w:val="24"/>
          <w:lang w:eastAsia="zh-TW"/>
        </w:rPr>
        <w:t>限額內給付</w:t>
      </w:r>
      <w:r w:rsidRPr="002A4ABC">
        <w:rPr>
          <w:rFonts w:hint="eastAsia"/>
          <w:color w:val="000000"/>
          <w:kern w:val="2"/>
          <w:szCs w:val="24"/>
          <w:lang w:eastAsia="zh-TW"/>
        </w:rPr>
        <w:t>、</w:t>
      </w:r>
      <w:r w:rsidRPr="002A4ABC">
        <w:rPr>
          <w:rFonts w:hint="eastAsia"/>
          <w:color w:val="000000"/>
          <w:kern w:val="2"/>
          <w:szCs w:val="24"/>
          <w:lang w:eastAsia="zh-TW"/>
        </w:rPr>
        <w:t>B</w:t>
      </w:r>
      <w:r w:rsidRPr="002A4ABC">
        <w:rPr>
          <w:rFonts w:hint="eastAsia"/>
          <w:color w:val="000000"/>
          <w:kern w:val="2"/>
          <w:szCs w:val="24"/>
          <w:lang w:eastAsia="zh-TW"/>
        </w:rPr>
        <w:t>：</w:t>
      </w:r>
      <w:r w:rsidRPr="002A4ABC">
        <w:rPr>
          <w:color w:val="000000"/>
          <w:kern w:val="2"/>
          <w:szCs w:val="24"/>
          <w:lang w:eastAsia="zh-TW"/>
        </w:rPr>
        <w:t>每</w:t>
      </w:r>
      <w:r w:rsidRPr="002A4ABC">
        <w:rPr>
          <w:rFonts w:hint="eastAsia"/>
          <w:color w:val="000000"/>
          <w:kern w:val="2"/>
          <w:szCs w:val="24"/>
          <w:lang w:eastAsia="zh-TW"/>
        </w:rPr>
        <w:t>’</w:t>
      </w:r>
      <w:r w:rsidRPr="002A4ABC">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sidRPr="002A4ABC">
        <w:rPr>
          <w:rFonts w:hint="eastAsia"/>
          <w:color w:val="000000"/>
          <w:kern w:val="2"/>
          <w:szCs w:val="24"/>
          <w:lang w:eastAsia="zh-TW"/>
        </w:rPr>
        <w:t>1+</w:t>
      </w:r>
      <w:r w:rsidRPr="002A4ABC">
        <w:rPr>
          <w:rFonts w:hint="eastAsia"/>
          <w:color w:val="000000"/>
          <w:kern w:val="2"/>
          <w:szCs w:val="24"/>
          <w:lang w:eastAsia="zh-TW"/>
        </w:rPr>
        <w:t>’</w:t>
      </w:r>
      <w:r w:rsidRPr="002A4ABC">
        <w:rPr>
          <w:color w:val="000000"/>
          <w:kern w:val="2"/>
          <w:szCs w:val="24"/>
          <w:lang w:eastAsia="zh-TW"/>
        </w:rPr>
        <w:t>元換算住院每日</w:t>
      </w:r>
      <w:r w:rsidRPr="002A4ABC">
        <w:rPr>
          <w:rFonts w:hint="eastAsia"/>
          <w:color w:val="000000"/>
          <w:kern w:val="2"/>
          <w:szCs w:val="24"/>
          <w:lang w:eastAsia="zh-TW"/>
        </w:rPr>
        <w:t>’</w:t>
      </w:r>
      <w:r w:rsidRPr="002A4ABC">
        <w:rPr>
          <w:rFonts w:hint="eastAsia"/>
          <w:color w:val="000000"/>
          <w:kern w:val="2"/>
          <w:szCs w:val="24"/>
          <w:lang w:eastAsia="zh-TW"/>
        </w:rPr>
        <w:t>+</w:t>
      </w:r>
      <w:r w:rsidRPr="00453A6E">
        <w:rPr>
          <w:rFonts w:hint="eastAsia"/>
          <w:color w:val="000000"/>
          <w:kern w:val="2"/>
          <w:szCs w:val="24"/>
          <w:lang w:eastAsia="zh-TW"/>
        </w:rPr>
        <w:t xml:space="preserve"> </w:t>
      </w:r>
      <w:r>
        <w:rPr>
          <w:rFonts w:hint="eastAsia"/>
          <w:color w:val="000000"/>
          <w:kern w:val="2"/>
          <w:szCs w:val="24"/>
          <w:lang w:eastAsia="zh-TW"/>
        </w:rPr>
        <w:t>DTAGD504.</w:t>
      </w:r>
      <w:r w:rsidRPr="002A4ABC">
        <w:rPr>
          <w:color w:val="000000"/>
          <w:kern w:val="2"/>
          <w:szCs w:val="24"/>
          <w:lang w:eastAsia="zh-TW"/>
        </w:rPr>
        <w:t>CHSE_BTR</w:t>
      </w:r>
      <w:r w:rsidRPr="002A4ABC">
        <w:rPr>
          <w:rFonts w:hint="eastAsia"/>
          <w:color w:val="000000"/>
          <w:kern w:val="2"/>
          <w:szCs w:val="24"/>
          <w:lang w:eastAsia="zh-TW"/>
        </w:rPr>
        <w:t>1_2+</w:t>
      </w:r>
      <w:r w:rsidRPr="002A4ABC">
        <w:rPr>
          <w:color w:val="000000"/>
          <w:kern w:val="2"/>
          <w:szCs w:val="24"/>
          <w:lang w:eastAsia="zh-TW"/>
        </w:rPr>
        <w:t>’</w:t>
      </w:r>
      <w:r w:rsidRPr="002A4ABC">
        <w:rPr>
          <w:color w:val="000000"/>
          <w:kern w:val="2"/>
          <w:szCs w:val="24"/>
          <w:lang w:eastAsia="zh-TW"/>
        </w:rPr>
        <w:t>元</w:t>
      </w:r>
      <w:r w:rsidRPr="002A4ABC">
        <w:rPr>
          <w:color w:val="000000"/>
          <w:kern w:val="2"/>
          <w:szCs w:val="24"/>
          <w:lang w:eastAsia="zh-TW"/>
        </w:rPr>
        <w:t xml:space="preserve"> × </w:t>
      </w:r>
      <w:r w:rsidRPr="002A4ABC">
        <w:rPr>
          <w:color w:val="000000"/>
          <w:kern w:val="2"/>
          <w:szCs w:val="24"/>
          <w:lang w:eastAsia="zh-TW"/>
        </w:rPr>
        <w:t>住院天數</w:t>
      </w:r>
      <w:r w:rsidRPr="002A4ABC">
        <w:rPr>
          <w:color w:val="000000"/>
          <w:kern w:val="2"/>
          <w:szCs w:val="24"/>
          <w:lang w:eastAsia="zh-TW"/>
        </w:rPr>
        <w:t>’</w:t>
      </w:r>
    </w:p>
    <w:p w:rsidR="00F522F2" w:rsidRPr="00994A6D" w:rsidRDefault="00F522F2" w:rsidP="00F522F2">
      <w:pPr>
        <w:pStyle w:val="Tabletext"/>
        <w:keepLines w:val="0"/>
        <w:numPr>
          <w:ilvl w:val="5"/>
          <w:numId w:val="2"/>
          <w:numberingChange w:id="300" w:author="cathaylife" w:date="2009-04-09T11:52:00Z" w:original="%1:7:0:.%2:4:0:.%3:3:0:.%4:7:0:.%5:2:0:.%6:6:0:"/>
        </w:numPr>
        <w:spacing w:after="0" w:line="240" w:lineRule="auto"/>
        <w:rPr>
          <w:rFonts w:hint="eastAsia"/>
          <w:color w:val="000000"/>
          <w:kern w:val="2"/>
          <w:szCs w:val="24"/>
          <w:lang w:eastAsia="zh-TW"/>
        </w:rPr>
      </w:pPr>
      <w:r>
        <w:rPr>
          <w:rFonts w:hint="eastAsia"/>
          <w:color w:val="000000"/>
          <w:kern w:val="2"/>
          <w:szCs w:val="24"/>
          <w:lang w:eastAsia="zh-TW"/>
        </w:rPr>
        <w:t>ELSE IF</w:t>
      </w:r>
      <w:r w:rsidR="00D66D54">
        <w:rPr>
          <w:rStyle w:val="SoDAField"/>
          <w:rFonts w:ascii="細明體" w:eastAsia="細明體" w:hAnsi="細明體" w:hint="eastAsia"/>
          <w:caps/>
          <w:color w:val="000000"/>
          <w:lang w:eastAsia="zh-TW"/>
        </w:rPr>
        <w:t xml:space="preserve"> </w:t>
      </w:r>
      <w:r w:rsidR="00D66D54">
        <w:rPr>
          <w:rFonts w:hint="eastAsia"/>
          <w:color w:val="000000"/>
          <w:kern w:val="2"/>
          <w:szCs w:val="24"/>
          <w:lang w:eastAsia="zh-TW"/>
        </w:rPr>
        <w:t>DTAGD504.</w:t>
      </w:r>
      <w:r w:rsidR="009E4545">
        <w:rPr>
          <w:rFonts w:hint="eastAsia"/>
          <w:color w:val="000000"/>
          <w:kern w:val="2"/>
          <w:szCs w:val="24"/>
          <w:lang w:eastAsia="zh-TW"/>
        </w:rPr>
        <w:t>MDCL</w:t>
      </w:r>
      <w:r w:rsidR="00D66D54" w:rsidRPr="008518AF">
        <w:rPr>
          <w:rFonts w:ascii="細明體" w:hAnsi="細明體" w:hint="eastAsia"/>
          <w:caps/>
        </w:rPr>
        <w:t>_UP</w:t>
      </w:r>
      <w:r w:rsidR="00D66D54" w:rsidRPr="008518AF">
        <w:rPr>
          <w:rFonts w:ascii="細明體" w:hAnsi="細明體"/>
          <w:caps/>
        </w:rPr>
        <w:t>_</w:t>
      </w:r>
      <w:r w:rsidR="00D66D54" w:rsidRPr="008518AF">
        <w:rPr>
          <w:rFonts w:ascii="細明體" w:hAnsi="細明體" w:hint="eastAsia"/>
          <w:caps/>
        </w:rPr>
        <w:t>1</w:t>
      </w:r>
      <w:r w:rsidR="00D66D54">
        <w:rPr>
          <w:rFonts w:ascii="細明體" w:hAnsi="細明體" w:hint="eastAsia"/>
          <w:caps/>
          <w:lang w:eastAsia="zh-TW"/>
        </w:rPr>
        <w:t>=</w:t>
      </w:r>
      <w:r w:rsidR="00D66D54">
        <w:rPr>
          <w:rFonts w:ascii="細明體" w:hAnsi="細明體"/>
          <w:caps/>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00D66D54">
          <w:rPr>
            <w:rFonts w:ascii="細明體" w:hAnsi="細明體" w:hint="eastAsia"/>
            <w:caps/>
            <w:lang w:eastAsia="zh-TW"/>
          </w:rPr>
          <w:t>1</w:t>
        </w:r>
        <w:r w:rsidR="00D66D54">
          <w:rPr>
            <w:rFonts w:ascii="細明體" w:hAnsi="細明體"/>
            <w:caps/>
            <w:lang w:eastAsia="zh-TW"/>
          </w:rPr>
          <w:t>’</w:t>
        </w:r>
      </w:smartTag>
    </w:p>
    <w:p w:rsidR="00994A6D" w:rsidRPr="009C5917" w:rsidRDefault="00994A6D" w:rsidP="003D36A6">
      <w:pPr>
        <w:pStyle w:val="Tabletext"/>
        <w:keepLines w:val="0"/>
        <w:numPr>
          <w:ilvl w:val="6"/>
          <w:numId w:val="2"/>
          <w:numberingChange w:id="301" w:author="cathaylife" w:date="2009-04-09T11:52:00Z" w:original="%1:7:0:.%2:4:0:.%3:3:0:.%4:7:0:.%5:2:0:.%6:6: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D676D1">
        <w:rPr>
          <w:color w:val="000000"/>
          <w:kern w:val="2"/>
          <w:szCs w:val="24"/>
          <w:lang w:eastAsia="zh-TW"/>
        </w:rPr>
        <w:t>’</w:t>
      </w:r>
      <w:r w:rsidR="00D676D1">
        <w:rPr>
          <w:rFonts w:ascii="sөũ" w:hAnsi="sөũ"/>
          <w:lang w:eastAsia="zh-TW"/>
        </w:rPr>
        <w:t>在醫療限額內實支實付</w:t>
      </w:r>
      <w:r w:rsidR="00D676D1">
        <w:rPr>
          <w:rFonts w:ascii="sөũ" w:hAnsi="sөũ" w:hint="eastAsia"/>
          <w:lang w:eastAsia="zh-TW"/>
        </w:rPr>
        <w:t>’</w:t>
      </w:r>
    </w:p>
    <w:p w:rsidR="009C5917" w:rsidRPr="009C5917" w:rsidRDefault="009C5917" w:rsidP="003D36A6">
      <w:pPr>
        <w:pStyle w:val="Tabletext"/>
        <w:keepLines w:val="0"/>
        <w:numPr>
          <w:ilvl w:val="6"/>
          <w:numId w:val="2"/>
          <w:numberingChange w:id="302" w:author="cathaylife" w:date="2009-04-09T11:52:00Z" w:original="%1:7:0:.%2:4:0:.%3:3:0:.%4:7:0:.%5:2:0:.%6:6:0:.%7:2:0:"/>
        </w:numPr>
        <w:spacing w:after="0" w:line="240" w:lineRule="auto"/>
        <w:rPr>
          <w:rFonts w:hint="eastAsia"/>
          <w:color w:val="000000"/>
          <w:kern w:val="2"/>
          <w:szCs w:val="24"/>
          <w:lang w:eastAsia="zh-TW"/>
        </w:rPr>
      </w:pPr>
      <w:r>
        <w:rPr>
          <w:rFonts w:hint="eastAsia"/>
          <w:color w:val="000000"/>
          <w:kern w:val="2"/>
          <w:szCs w:val="24"/>
          <w:lang w:eastAsia="zh-TW"/>
        </w:rPr>
        <w:t>IF DTAGD504.</w:t>
      </w:r>
      <w:r w:rsidRPr="008518AF">
        <w:rPr>
          <w:rFonts w:ascii="細明體" w:hAnsi="細明體" w:hint="eastAsia"/>
          <w:caps/>
        </w:rPr>
        <w:t>mdcl_UP</w:t>
      </w:r>
      <w:r w:rsidRPr="008518AF">
        <w:rPr>
          <w:rFonts w:ascii="細明體" w:hAnsi="細明體"/>
          <w:caps/>
        </w:rPr>
        <w:t>_</w:t>
      </w:r>
      <w:r w:rsidRPr="008518AF">
        <w:rPr>
          <w:rFonts w:ascii="細明體" w:hAnsi="細明體" w:hint="eastAsia"/>
          <w:caps/>
        </w:rPr>
        <w:t>2</w:t>
      </w:r>
      <w:r>
        <w:rPr>
          <w:rFonts w:ascii="細明體" w:hAnsi="細明體" w:hint="eastAsia"/>
          <w:caps/>
          <w:lang w:eastAsia="zh-TW"/>
        </w:rPr>
        <w:t xml:space="preserve"> &gt; 0</w:t>
      </w:r>
    </w:p>
    <w:p w:rsidR="009C5917" w:rsidRDefault="009C5917" w:rsidP="003D36A6">
      <w:pPr>
        <w:pStyle w:val="Tabletext"/>
        <w:keepLines w:val="0"/>
        <w:numPr>
          <w:ilvl w:val="7"/>
          <w:numId w:val="2"/>
          <w:numberingChange w:id="303" w:author="cathaylife" w:date="2009-04-09T11:52:00Z" w:original="%1:7:0:.%2:4:0:.%3:3:0:.%4:7:0:.%5:2:0:.%6:6:0:.%7:2: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sidR="00F336F1">
        <w:rPr>
          <w:color w:val="000000"/>
          <w:kern w:val="2"/>
          <w:szCs w:val="24"/>
          <w:lang w:eastAsia="zh-TW"/>
        </w:rPr>
        <w:t>’</w:t>
      </w:r>
      <w:r w:rsidR="00B241FA">
        <w:rPr>
          <w:rFonts w:hint="eastAsia"/>
          <w:color w:val="000000"/>
          <w:kern w:val="2"/>
          <w:szCs w:val="24"/>
          <w:lang w:eastAsia="zh-TW"/>
        </w:rPr>
        <w:t>；</w:t>
      </w:r>
      <w:r w:rsidR="00F336F1">
        <w:rPr>
          <w:rFonts w:ascii="sөũ" w:hAnsi="sөũ"/>
          <w:lang w:eastAsia="zh-TW"/>
        </w:rPr>
        <w:t>以非社保身份就醫，保險金額以</w:t>
      </w:r>
      <w:r w:rsidR="00F336F1">
        <w:rPr>
          <w:color w:val="000000"/>
          <w:kern w:val="2"/>
          <w:szCs w:val="24"/>
          <w:lang w:eastAsia="zh-TW"/>
        </w:rPr>
        <w:t>’</w:t>
      </w:r>
      <w:r w:rsidR="00F336F1">
        <w:rPr>
          <w:rFonts w:hint="eastAsia"/>
          <w:color w:val="000000"/>
          <w:kern w:val="2"/>
          <w:szCs w:val="24"/>
          <w:lang w:eastAsia="zh-TW"/>
        </w:rPr>
        <w:t>+</w:t>
      </w:r>
      <w:r w:rsidR="00F336F1" w:rsidRPr="00F336F1">
        <w:rPr>
          <w:rFonts w:hint="eastAsia"/>
          <w:color w:val="000000"/>
          <w:kern w:val="2"/>
          <w:szCs w:val="24"/>
          <w:lang w:eastAsia="zh-TW"/>
        </w:rPr>
        <w:t xml:space="preserve"> </w:t>
      </w:r>
      <w:r w:rsidR="00F336F1">
        <w:rPr>
          <w:rFonts w:hint="eastAsia"/>
          <w:color w:val="000000"/>
          <w:kern w:val="2"/>
          <w:szCs w:val="24"/>
          <w:lang w:eastAsia="zh-TW"/>
        </w:rPr>
        <w:t>DTAGD504.</w:t>
      </w:r>
      <w:r w:rsidR="00F336F1" w:rsidRPr="008518AF">
        <w:rPr>
          <w:rFonts w:ascii="細明體" w:hAnsi="細明體" w:hint="eastAsia"/>
          <w:caps/>
        </w:rPr>
        <w:t>mdcl_UP</w:t>
      </w:r>
      <w:r w:rsidR="00F336F1" w:rsidRPr="008518AF">
        <w:rPr>
          <w:rFonts w:ascii="細明體" w:hAnsi="細明體"/>
          <w:caps/>
        </w:rPr>
        <w:t>_</w:t>
      </w:r>
      <w:r w:rsidR="00F336F1" w:rsidRPr="008518AF">
        <w:rPr>
          <w:rFonts w:ascii="細明體" w:hAnsi="細明體" w:hint="eastAsia"/>
          <w:caps/>
        </w:rPr>
        <w:t>2</w:t>
      </w:r>
      <w:r w:rsidR="00F336F1">
        <w:rPr>
          <w:rFonts w:hint="eastAsia"/>
          <w:color w:val="000000"/>
          <w:kern w:val="2"/>
          <w:szCs w:val="24"/>
          <w:lang w:eastAsia="zh-TW"/>
        </w:rPr>
        <w:t>+</w:t>
      </w:r>
      <w:r w:rsidR="00F336F1">
        <w:rPr>
          <w:color w:val="000000"/>
          <w:kern w:val="2"/>
          <w:szCs w:val="24"/>
          <w:lang w:eastAsia="zh-TW"/>
        </w:rPr>
        <w:t>’</w:t>
      </w:r>
      <w:r w:rsidR="00F336F1" w:rsidRPr="00F336F1">
        <w:rPr>
          <w:rFonts w:ascii="sөũ" w:hAnsi="sөũ"/>
        </w:rPr>
        <w:t xml:space="preserve"> </w:t>
      </w:r>
      <w:r w:rsidR="00F336F1">
        <w:rPr>
          <w:rFonts w:ascii="sөũ" w:hAnsi="sөũ"/>
        </w:rPr>
        <w:t xml:space="preserve">% </w:t>
      </w:r>
      <w:r w:rsidR="00F336F1">
        <w:rPr>
          <w:rFonts w:ascii="sөũ" w:hAnsi="sөũ"/>
        </w:rPr>
        <w:t>計算</w:t>
      </w:r>
      <w:r w:rsidR="00F336F1">
        <w:rPr>
          <w:color w:val="000000"/>
          <w:kern w:val="2"/>
          <w:szCs w:val="24"/>
          <w:lang w:eastAsia="zh-TW"/>
        </w:rPr>
        <w:t>’</w:t>
      </w:r>
    </w:p>
    <w:p w:rsidR="0071707C" w:rsidRPr="009C5917" w:rsidRDefault="0071707C" w:rsidP="003D36A6">
      <w:pPr>
        <w:pStyle w:val="Tabletext"/>
        <w:keepLines w:val="0"/>
        <w:numPr>
          <w:ilvl w:val="6"/>
          <w:numId w:val="2"/>
          <w:numberingChange w:id="304" w:author="cathaylife" w:date="2009-04-09T11:52:00Z" w:original="%1:7:0:.%2:4:0:.%3:3:0:.%4:7:0:.%5:2:0:.%6:6:0:.%7:3:0:"/>
        </w:numPr>
        <w:spacing w:after="0" w:line="240" w:lineRule="auto"/>
        <w:rPr>
          <w:rFonts w:hint="eastAsia"/>
          <w:color w:val="000000"/>
          <w:kern w:val="2"/>
          <w:szCs w:val="24"/>
          <w:lang w:eastAsia="zh-TW"/>
        </w:rPr>
      </w:pPr>
      <w:r>
        <w:rPr>
          <w:rFonts w:hint="eastAsia"/>
          <w:color w:val="000000"/>
          <w:kern w:val="2"/>
          <w:szCs w:val="24"/>
          <w:lang w:eastAsia="zh-TW"/>
        </w:rPr>
        <w:t>IF DTAGD504.</w:t>
      </w:r>
      <w:r w:rsidRPr="008518AF">
        <w:rPr>
          <w:rFonts w:ascii="細明體" w:hAnsi="細明體" w:hint="eastAsia"/>
          <w:caps/>
        </w:rPr>
        <w:t>mdcl_UP</w:t>
      </w:r>
      <w:r w:rsidRPr="008518AF">
        <w:rPr>
          <w:rFonts w:ascii="細明體" w:hAnsi="細明體"/>
          <w:caps/>
        </w:rPr>
        <w:t>_</w:t>
      </w:r>
      <w:r>
        <w:rPr>
          <w:rFonts w:ascii="細明體" w:hAnsi="細明體" w:hint="eastAsia"/>
          <w:caps/>
          <w:lang w:eastAsia="zh-TW"/>
        </w:rPr>
        <w:t>3 &gt; 0</w:t>
      </w:r>
    </w:p>
    <w:p w:rsidR="008D2F96" w:rsidRDefault="0071707C" w:rsidP="003D36A6">
      <w:pPr>
        <w:pStyle w:val="Tabletext"/>
        <w:keepLines w:val="0"/>
        <w:numPr>
          <w:ilvl w:val="7"/>
          <w:numId w:val="2"/>
          <w:numberingChange w:id="305" w:author="cathaylife" w:date="2009-04-09T11:52:00Z" w:original="%1:7:0:.%2:4:0:.%3:3:0:.%4:7:0:.%5:2:0:.%6:6:0:.%7:3: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Pr>
          <w:rFonts w:hint="eastAsia"/>
          <w:color w:val="000000"/>
          <w:kern w:val="2"/>
          <w:szCs w:val="24"/>
          <w:lang w:eastAsia="zh-TW"/>
        </w:rPr>
        <w:t>；</w:t>
      </w:r>
      <w:r w:rsidR="00AA56A1">
        <w:rPr>
          <w:rFonts w:ascii="sөũ" w:hAnsi="sөũ"/>
        </w:rPr>
        <w:t>以社保身份就醫，限額為原限額的</w:t>
      </w:r>
      <w:r>
        <w:rPr>
          <w:color w:val="000000"/>
          <w:kern w:val="2"/>
          <w:szCs w:val="24"/>
          <w:lang w:eastAsia="zh-TW"/>
        </w:rPr>
        <w:t>’</w:t>
      </w:r>
      <w:r>
        <w:rPr>
          <w:rFonts w:hint="eastAsia"/>
          <w:color w:val="000000"/>
          <w:kern w:val="2"/>
          <w:szCs w:val="24"/>
          <w:lang w:eastAsia="zh-TW"/>
        </w:rPr>
        <w:t>+</w:t>
      </w:r>
      <w:r w:rsidRPr="00F336F1">
        <w:rPr>
          <w:rFonts w:hint="eastAsia"/>
          <w:color w:val="000000"/>
          <w:kern w:val="2"/>
          <w:szCs w:val="24"/>
          <w:lang w:eastAsia="zh-TW"/>
        </w:rPr>
        <w:t xml:space="preserve"> </w:t>
      </w:r>
      <w:r>
        <w:rPr>
          <w:rFonts w:hint="eastAsia"/>
          <w:color w:val="000000"/>
          <w:kern w:val="2"/>
          <w:szCs w:val="24"/>
          <w:lang w:eastAsia="zh-TW"/>
        </w:rPr>
        <w:t>DTAGD504.</w:t>
      </w:r>
      <w:r w:rsidRPr="008518AF">
        <w:rPr>
          <w:rFonts w:ascii="細明體" w:hAnsi="細明體" w:hint="eastAsia"/>
          <w:caps/>
        </w:rPr>
        <w:t>mdcl_UP</w:t>
      </w:r>
      <w:r w:rsidRPr="008518AF">
        <w:rPr>
          <w:rFonts w:ascii="細明體" w:hAnsi="細明體"/>
          <w:caps/>
        </w:rPr>
        <w:t>_</w:t>
      </w:r>
      <w:r w:rsidR="00D94ED3">
        <w:rPr>
          <w:rFonts w:ascii="細明體" w:hAnsi="細明體" w:hint="eastAsia"/>
          <w:caps/>
          <w:lang w:eastAsia="zh-TW"/>
        </w:rPr>
        <w:t>3</w:t>
      </w:r>
      <w:r>
        <w:rPr>
          <w:rFonts w:hint="eastAsia"/>
          <w:color w:val="000000"/>
          <w:kern w:val="2"/>
          <w:szCs w:val="24"/>
          <w:lang w:eastAsia="zh-TW"/>
        </w:rPr>
        <w:t>+</w:t>
      </w:r>
      <w:r>
        <w:rPr>
          <w:color w:val="000000"/>
          <w:kern w:val="2"/>
          <w:szCs w:val="24"/>
          <w:lang w:eastAsia="zh-TW"/>
        </w:rPr>
        <w:t>’</w:t>
      </w:r>
      <w:r w:rsidR="00D94ED3">
        <w:rPr>
          <w:rFonts w:ascii="sөũ" w:hAnsi="sөũ"/>
        </w:rPr>
        <w:t>倍</w:t>
      </w:r>
      <w:r>
        <w:rPr>
          <w:color w:val="000000"/>
          <w:kern w:val="2"/>
          <w:szCs w:val="24"/>
          <w:lang w:eastAsia="zh-TW"/>
        </w:rPr>
        <w:t>’</w:t>
      </w:r>
    </w:p>
    <w:p w:rsidR="003D5DB0" w:rsidRPr="003D5DB0" w:rsidRDefault="003D5DB0" w:rsidP="003D5DB0">
      <w:pPr>
        <w:pStyle w:val="Tabletext"/>
        <w:keepLines w:val="0"/>
        <w:numPr>
          <w:ilvl w:val="6"/>
          <w:numId w:val="2"/>
          <w:numberingChange w:id="306" w:author="cathaylife" w:date="2009-06-03T15:42:00Z" w:original="%1:7:0:.%2:4:0:.%3:3:0:.%4:7:0:.%5:2:0:.%6:6:0:.%7:4:0:"/>
        </w:numPr>
        <w:spacing w:after="0" w:line="240" w:lineRule="auto"/>
        <w:rPr>
          <w:rFonts w:hint="eastAsia"/>
          <w:color w:val="000000"/>
          <w:kern w:val="2"/>
          <w:szCs w:val="24"/>
          <w:lang w:eastAsia="zh-TW"/>
        </w:rPr>
      </w:pPr>
      <w:r>
        <w:rPr>
          <w:rFonts w:hint="eastAsia"/>
          <w:color w:val="000000"/>
          <w:kern w:val="2"/>
          <w:szCs w:val="24"/>
          <w:lang w:eastAsia="zh-TW"/>
        </w:rPr>
        <w:t>IF DTAGD504.</w:t>
      </w:r>
      <w:r w:rsidRPr="003D5DB0">
        <w:t xml:space="preserve"> </w:t>
      </w:r>
      <w:r w:rsidRPr="003D5DB0">
        <w:rPr>
          <w:color w:val="000000"/>
          <w:kern w:val="2"/>
          <w:szCs w:val="24"/>
          <w:lang w:eastAsia="zh-TW"/>
        </w:rPr>
        <w:t>CHSE_BTR3_ADD</w:t>
      </w:r>
      <w:r>
        <w:rPr>
          <w:rFonts w:ascii="細明體" w:hAnsi="細明體" w:hint="eastAsia"/>
          <w:caps/>
          <w:lang w:eastAsia="zh-TW"/>
        </w:rPr>
        <w:t xml:space="preserve"> = 1</w:t>
      </w:r>
    </w:p>
    <w:p w:rsidR="003D5DB0" w:rsidRDefault="003D5DB0" w:rsidP="003D5DB0">
      <w:pPr>
        <w:pStyle w:val="Tabletext"/>
        <w:keepLines w:val="0"/>
        <w:numPr>
          <w:ilvl w:val="7"/>
          <w:numId w:val="2"/>
          <w:numberingChange w:id="307" w:author="cathaylife" w:date="2009-06-03T15:42:00Z" w:original="%1:7:0:.%2:4:0:.%3:3:0:.%4:7:0:.%5:2:0:.%6:6:0:.%7:4:0:.%8: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 +=</w:t>
      </w:r>
      <w:r>
        <w:rPr>
          <w:color w:val="000000"/>
          <w:kern w:val="2"/>
          <w:szCs w:val="24"/>
          <w:lang w:eastAsia="zh-TW"/>
        </w:rPr>
        <w:t>’</w:t>
      </w:r>
      <w:r w:rsidRPr="003D5DB0">
        <w:rPr>
          <w:rFonts w:hint="eastAsia"/>
        </w:rPr>
        <w:t xml:space="preserve"> </w:t>
      </w:r>
      <w:r w:rsidRPr="003D5DB0">
        <w:rPr>
          <w:rFonts w:hint="eastAsia"/>
          <w:color w:val="000000"/>
          <w:kern w:val="2"/>
          <w:szCs w:val="24"/>
          <w:lang w:eastAsia="zh-TW"/>
        </w:rPr>
        <w:t>；具健保身分則額外給付【</w:t>
      </w:r>
      <w:r w:rsidRPr="003D5DB0">
        <w:rPr>
          <w:rFonts w:hint="eastAsia"/>
          <w:color w:val="000000"/>
          <w:kern w:val="2"/>
          <w:szCs w:val="24"/>
          <w:lang w:eastAsia="zh-TW"/>
        </w:rPr>
        <w:t>B</w:t>
      </w:r>
      <w:r w:rsidRPr="003D5DB0">
        <w:rPr>
          <w:rFonts w:hint="eastAsia"/>
          <w:color w:val="000000"/>
          <w:kern w:val="2"/>
          <w:szCs w:val="24"/>
          <w:lang w:eastAsia="zh-TW"/>
        </w:rPr>
        <w:t>、</w:t>
      </w:r>
      <w:r w:rsidRPr="003D5DB0">
        <w:rPr>
          <w:rFonts w:hint="eastAsia"/>
          <w:color w:val="000000"/>
          <w:kern w:val="2"/>
          <w:szCs w:val="24"/>
          <w:lang w:eastAsia="zh-TW"/>
        </w:rPr>
        <w:t>C</w:t>
      </w:r>
      <w:r w:rsidRPr="003D5DB0">
        <w:rPr>
          <w:rFonts w:hint="eastAsia"/>
          <w:color w:val="000000"/>
          <w:kern w:val="2"/>
          <w:szCs w:val="24"/>
          <w:lang w:eastAsia="zh-TW"/>
        </w:rPr>
        <w:t>擇優】</w:t>
      </w:r>
      <w:r w:rsidRPr="003D5DB0">
        <w:rPr>
          <w:rFonts w:hint="eastAsia"/>
          <w:color w:val="000000"/>
          <w:kern w:val="2"/>
          <w:szCs w:val="24"/>
          <w:lang w:eastAsia="zh-TW"/>
        </w:rPr>
        <w:t>- B</w:t>
      </w:r>
      <w:r w:rsidRPr="003D5DB0">
        <w:rPr>
          <w:rFonts w:hint="eastAsia"/>
          <w:color w:val="000000"/>
          <w:kern w:val="2"/>
          <w:szCs w:val="24"/>
          <w:lang w:eastAsia="zh-TW"/>
        </w:rPr>
        <w:t>：每</w:t>
      </w:r>
      <w:r>
        <w:rPr>
          <w:color w:val="000000"/>
          <w:kern w:val="2"/>
          <w:szCs w:val="24"/>
          <w:lang w:eastAsia="zh-TW"/>
        </w:rPr>
        <w:t>’</w:t>
      </w:r>
      <w:r>
        <w:rPr>
          <w:rFonts w:hint="eastAsia"/>
          <w:color w:val="000000"/>
          <w:kern w:val="2"/>
          <w:szCs w:val="24"/>
          <w:lang w:eastAsia="zh-TW"/>
        </w:rPr>
        <w:t>+</w:t>
      </w:r>
      <w:r w:rsidRPr="00F336F1">
        <w:rPr>
          <w:rFonts w:hint="eastAsia"/>
          <w:color w:val="000000"/>
          <w:kern w:val="2"/>
          <w:szCs w:val="24"/>
          <w:lang w:eastAsia="zh-TW"/>
        </w:rPr>
        <w:t xml:space="preserve"> </w:t>
      </w:r>
    </w:p>
    <w:p w:rsidR="003D5DB0" w:rsidRDefault="003D5DB0" w:rsidP="003D5DB0">
      <w:pPr>
        <w:pStyle w:val="Tabletext"/>
        <w:keepLines w:val="0"/>
        <w:spacing w:after="0" w:line="240" w:lineRule="auto"/>
        <w:ind w:left="2976"/>
        <w:rPr>
          <w:rFonts w:hint="eastAsia"/>
          <w:color w:val="000000"/>
          <w:kern w:val="2"/>
          <w:szCs w:val="24"/>
          <w:lang w:eastAsia="zh-TW"/>
        </w:rPr>
      </w:pPr>
      <w:r>
        <w:rPr>
          <w:rFonts w:hint="eastAsia"/>
          <w:color w:val="000000"/>
          <w:kern w:val="2"/>
          <w:szCs w:val="24"/>
          <w:lang w:eastAsia="zh-TW"/>
        </w:rPr>
        <w:tab/>
      </w:r>
      <w:r>
        <w:rPr>
          <w:rFonts w:hint="eastAsia"/>
          <w:color w:val="000000"/>
          <w:kern w:val="2"/>
          <w:szCs w:val="24"/>
          <w:lang w:eastAsia="zh-TW"/>
        </w:rPr>
        <w:tab/>
      </w:r>
      <w:r>
        <w:rPr>
          <w:rFonts w:hint="eastAsia"/>
          <w:color w:val="000000"/>
          <w:kern w:val="2"/>
          <w:szCs w:val="24"/>
          <w:lang w:eastAsia="zh-TW"/>
        </w:rPr>
        <w:tab/>
      </w:r>
      <w:r w:rsidRPr="002A4ABC">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Pr>
          <w:rFonts w:hint="eastAsia"/>
          <w:color w:val="000000"/>
          <w:kern w:val="2"/>
          <w:szCs w:val="24"/>
          <w:lang w:eastAsia="zh-TW"/>
        </w:rPr>
        <w:t>3</w:t>
      </w:r>
      <w:r w:rsidRPr="002A4ABC">
        <w:rPr>
          <w:rFonts w:hint="eastAsia"/>
          <w:color w:val="000000"/>
          <w:kern w:val="2"/>
          <w:szCs w:val="24"/>
          <w:lang w:eastAsia="zh-TW"/>
        </w:rPr>
        <w:t>1+</w:t>
      </w:r>
      <w:r w:rsidRPr="002A4ABC">
        <w:rPr>
          <w:rFonts w:hint="eastAsia"/>
          <w:color w:val="000000"/>
          <w:kern w:val="2"/>
          <w:szCs w:val="24"/>
          <w:lang w:eastAsia="zh-TW"/>
        </w:rPr>
        <w:t>’</w:t>
      </w:r>
      <w:r w:rsidRPr="002A4ABC">
        <w:rPr>
          <w:color w:val="000000"/>
          <w:kern w:val="2"/>
          <w:szCs w:val="24"/>
          <w:lang w:eastAsia="zh-TW"/>
        </w:rPr>
        <w:t>元換算住院每日</w:t>
      </w:r>
      <w:r w:rsidRPr="002A4ABC">
        <w:rPr>
          <w:rFonts w:hint="eastAsia"/>
          <w:color w:val="000000"/>
          <w:kern w:val="2"/>
          <w:szCs w:val="24"/>
          <w:lang w:eastAsia="zh-TW"/>
        </w:rPr>
        <w:t>’</w:t>
      </w:r>
      <w:r w:rsidRPr="002A4ABC">
        <w:rPr>
          <w:rFonts w:hint="eastAsia"/>
          <w:color w:val="000000"/>
          <w:kern w:val="2"/>
          <w:szCs w:val="24"/>
          <w:lang w:eastAsia="zh-TW"/>
        </w:rPr>
        <w:t>+</w:t>
      </w:r>
      <w:r w:rsidRPr="00453A6E">
        <w:rPr>
          <w:rFonts w:hint="eastAsia"/>
          <w:color w:val="000000"/>
          <w:kern w:val="2"/>
          <w:szCs w:val="24"/>
          <w:lang w:eastAsia="zh-TW"/>
        </w:rPr>
        <w:t xml:space="preserve"> </w:t>
      </w:r>
      <w:r>
        <w:rPr>
          <w:rFonts w:hint="eastAsia"/>
          <w:color w:val="000000"/>
          <w:kern w:val="2"/>
          <w:szCs w:val="24"/>
          <w:lang w:eastAsia="zh-TW"/>
        </w:rPr>
        <w:t>DTAGD504.</w:t>
      </w:r>
      <w:r w:rsidRPr="00F57EEE">
        <w:rPr>
          <w:color w:val="000000"/>
          <w:kern w:val="2"/>
          <w:szCs w:val="24"/>
          <w:lang w:eastAsia="zh-TW"/>
        </w:rPr>
        <w:t>CHSE_BTR</w:t>
      </w:r>
      <w:r w:rsidRPr="00F57EEE">
        <w:rPr>
          <w:rFonts w:hint="eastAsia"/>
          <w:color w:val="000000"/>
          <w:kern w:val="2"/>
          <w:szCs w:val="24"/>
          <w:lang w:eastAsia="zh-TW"/>
        </w:rPr>
        <w:t>3_</w:t>
      </w:r>
      <w:r>
        <w:rPr>
          <w:rFonts w:hint="eastAsia"/>
          <w:color w:val="000000"/>
          <w:kern w:val="2"/>
          <w:szCs w:val="24"/>
          <w:lang w:eastAsia="zh-TW"/>
        </w:rPr>
        <w:t>B</w:t>
      </w:r>
      <w:r w:rsidRPr="00F57EEE">
        <w:rPr>
          <w:rFonts w:hint="eastAsia"/>
          <w:color w:val="000000"/>
          <w:kern w:val="2"/>
          <w:szCs w:val="24"/>
          <w:lang w:eastAsia="zh-TW"/>
        </w:rPr>
        <w:t>2</w:t>
      </w:r>
      <w:r w:rsidRPr="002A4ABC">
        <w:rPr>
          <w:rFonts w:hint="eastAsia"/>
          <w:color w:val="000000"/>
          <w:kern w:val="2"/>
          <w:szCs w:val="24"/>
          <w:lang w:eastAsia="zh-TW"/>
        </w:rPr>
        <w:t>+</w:t>
      </w:r>
      <w:r w:rsidRPr="002A4ABC">
        <w:rPr>
          <w:color w:val="000000"/>
          <w:kern w:val="2"/>
          <w:szCs w:val="24"/>
          <w:lang w:eastAsia="zh-TW"/>
        </w:rPr>
        <w:t>’</w:t>
      </w:r>
      <w:r w:rsidRPr="002A4ABC">
        <w:rPr>
          <w:color w:val="000000"/>
          <w:kern w:val="2"/>
          <w:szCs w:val="24"/>
          <w:lang w:eastAsia="zh-TW"/>
        </w:rPr>
        <w:t>元</w:t>
      </w:r>
      <w:r w:rsidRPr="002A4ABC">
        <w:rPr>
          <w:color w:val="000000"/>
          <w:kern w:val="2"/>
          <w:szCs w:val="24"/>
          <w:lang w:eastAsia="zh-TW"/>
        </w:rPr>
        <w:t xml:space="preserve"> × </w:t>
      </w:r>
      <w:r w:rsidRPr="002A4ABC">
        <w:rPr>
          <w:color w:val="000000"/>
          <w:kern w:val="2"/>
          <w:szCs w:val="24"/>
          <w:lang w:eastAsia="zh-TW"/>
        </w:rPr>
        <w:t>住院天數</w:t>
      </w:r>
      <w:r>
        <w:rPr>
          <w:rFonts w:hint="eastAsia"/>
          <w:color w:val="000000"/>
          <w:kern w:val="2"/>
          <w:szCs w:val="24"/>
          <w:lang w:eastAsia="zh-TW"/>
        </w:rPr>
        <w:t>、</w:t>
      </w:r>
      <w:r>
        <w:rPr>
          <w:rFonts w:hint="eastAsia"/>
          <w:color w:val="000000"/>
          <w:kern w:val="2"/>
          <w:szCs w:val="24"/>
          <w:lang w:eastAsia="zh-TW"/>
        </w:rPr>
        <w:t>C</w:t>
      </w:r>
      <w:r>
        <w:rPr>
          <w:rFonts w:hint="eastAsia"/>
          <w:color w:val="000000"/>
          <w:kern w:val="2"/>
          <w:szCs w:val="24"/>
          <w:lang w:eastAsia="zh-TW"/>
        </w:rPr>
        <w:t>：</w:t>
      </w:r>
      <w:r w:rsidRPr="00F57EEE">
        <w:rPr>
          <w:color w:val="000000"/>
          <w:kern w:val="2"/>
          <w:szCs w:val="24"/>
          <w:lang w:eastAsia="zh-TW"/>
        </w:rPr>
        <w:t>每</w:t>
      </w:r>
      <w:r w:rsidRPr="002A4ABC">
        <w:rPr>
          <w:color w:val="000000"/>
          <w:kern w:val="2"/>
          <w:szCs w:val="24"/>
          <w:lang w:eastAsia="zh-TW"/>
        </w:rPr>
        <w:t>’</w:t>
      </w:r>
      <w:r w:rsidRPr="00E27ABB">
        <w:rPr>
          <w:rFonts w:hint="eastAsia"/>
          <w:color w:val="000000"/>
          <w:kern w:val="2"/>
          <w:szCs w:val="24"/>
          <w:lang w:eastAsia="zh-TW"/>
        </w:rPr>
        <w:t xml:space="preserve"> </w:t>
      </w:r>
      <w:r w:rsidRPr="002A4ABC">
        <w:rPr>
          <w:rFonts w:hint="eastAsia"/>
          <w:color w:val="000000"/>
          <w:kern w:val="2"/>
          <w:szCs w:val="24"/>
          <w:lang w:eastAsia="zh-TW"/>
        </w:rPr>
        <w:t>+</w:t>
      </w:r>
      <w:r w:rsidRPr="00561CFC">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Pr>
          <w:rFonts w:hint="eastAsia"/>
          <w:color w:val="000000"/>
          <w:kern w:val="2"/>
          <w:szCs w:val="24"/>
          <w:lang w:eastAsia="zh-TW"/>
        </w:rPr>
        <w:t>32</w:t>
      </w:r>
      <w:r w:rsidRPr="002A4ABC">
        <w:rPr>
          <w:rFonts w:hint="eastAsia"/>
          <w:color w:val="000000"/>
          <w:kern w:val="2"/>
          <w:szCs w:val="24"/>
          <w:lang w:eastAsia="zh-TW"/>
        </w:rPr>
        <w:t>+</w:t>
      </w:r>
      <w:r>
        <w:rPr>
          <w:color w:val="000000"/>
          <w:kern w:val="2"/>
          <w:szCs w:val="24"/>
          <w:lang w:eastAsia="zh-TW"/>
        </w:rPr>
        <w:t>’</w:t>
      </w:r>
      <w:r w:rsidRPr="00F57EEE">
        <w:rPr>
          <w:color w:val="000000"/>
          <w:kern w:val="2"/>
          <w:szCs w:val="24"/>
          <w:lang w:eastAsia="zh-TW"/>
        </w:rPr>
        <w:t xml:space="preserve"> </w:t>
      </w:r>
      <w:r w:rsidRPr="00F57EEE">
        <w:rPr>
          <w:color w:val="000000"/>
          <w:kern w:val="2"/>
          <w:szCs w:val="24"/>
          <w:lang w:eastAsia="zh-TW"/>
        </w:rPr>
        <w:t>元換算住院每日</w:t>
      </w:r>
      <w:r>
        <w:rPr>
          <w:color w:val="000000"/>
          <w:kern w:val="2"/>
          <w:szCs w:val="24"/>
          <w:lang w:eastAsia="zh-TW"/>
        </w:rPr>
        <w:t>’</w:t>
      </w:r>
      <w:r>
        <w:rPr>
          <w:rFonts w:hint="eastAsia"/>
          <w:color w:val="000000"/>
          <w:kern w:val="2"/>
          <w:szCs w:val="24"/>
          <w:lang w:eastAsia="zh-TW"/>
        </w:rPr>
        <w:t>+</w:t>
      </w:r>
      <w:r w:rsidRPr="00556EF3">
        <w:rPr>
          <w:rFonts w:hint="eastAsia"/>
          <w:color w:val="000000"/>
          <w:kern w:val="2"/>
          <w:szCs w:val="24"/>
          <w:lang w:eastAsia="zh-TW"/>
        </w:rPr>
        <w:t xml:space="preserve"> </w:t>
      </w:r>
      <w:r>
        <w:rPr>
          <w:rFonts w:hint="eastAsia"/>
          <w:color w:val="000000"/>
          <w:kern w:val="2"/>
          <w:szCs w:val="24"/>
          <w:lang w:eastAsia="zh-TW"/>
        </w:rPr>
        <w:t>DTAGD504.</w:t>
      </w:r>
      <w:r w:rsidRPr="00F57EEE">
        <w:rPr>
          <w:color w:val="000000"/>
          <w:kern w:val="2"/>
          <w:szCs w:val="24"/>
          <w:lang w:eastAsia="zh-TW"/>
        </w:rPr>
        <w:t>CHSE_BTR</w:t>
      </w:r>
      <w:r w:rsidRPr="00F57EEE">
        <w:rPr>
          <w:rFonts w:hint="eastAsia"/>
          <w:color w:val="000000"/>
          <w:kern w:val="2"/>
          <w:szCs w:val="24"/>
          <w:lang w:eastAsia="zh-TW"/>
        </w:rPr>
        <w:t>3_</w:t>
      </w:r>
      <w:r>
        <w:rPr>
          <w:rFonts w:hint="eastAsia"/>
          <w:color w:val="000000"/>
          <w:kern w:val="2"/>
          <w:szCs w:val="24"/>
          <w:lang w:eastAsia="zh-TW"/>
        </w:rPr>
        <w:t>C</w:t>
      </w:r>
      <w:r w:rsidRPr="00F57EEE">
        <w:rPr>
          <w:rFonts w:hint="eastAsia"/>
          <w:color w:val="000000"/>
          <w:kern w:val="2"/>
          <w:szCs w:val="24"/>
          <w:lang w:eastAsia="zh-TW"/>
        </w:rPr>
        <w:t>2</w:t>
      </w:r>
      <w:r>
        <w:rPr>
          <w:rFonts w:hint="eastAsia"/>
          <w:color w:val="000000"/>
          <w:kern w:val="2"/>
          <w:szCs w:val="24"/>
          <w:lang w:eastAsia="zh-TW"/>
        </w:rPr>
        <w:t>+</w:t>
      </w:r>
      <w:r>
        <w:rPr>
          <w:color w:val="000000"/>
          <w:kern w:val="2"/>
          <w:szCs w:val="24"/>
          <w:lang w:eastAsia="zh-TW"/>
        </w:rPr>
        <w:t>’</w:t>
      </w:r>
      <w:r w:rsidRPr="00F57EEE">
        <w:rPr>
          <w:color w:val="000000"/>
          <w:kern w:val="2"/>
          <w:szCs w:val="24"/>
          <w:lang w:eastAsia="zh-TW"/>
        </w:rPr>
        <w:t xml:space="preserve"> </w:t>
      </w:r>
      <w:r w:rsidRPr="00F57EEE">
        <w:rPr>
          <w:color w:val="000000"/>
          <w:kern w:val="2"/>
          <w:szCs w:val="24"/>
          <w:lang w:eastAsia="zh-TW"/>
        </w:rPr>
        <w:t>元</w:t>
      </w:r>
      <w:r w:rsidRPr="00F57EEE">
        <w:rPr>
          <w:color w:val="000000"/>
          <w:kern w:val="2"/>
          <w:szCs w:val="24"/>
          <w:lang w:eastAsia="zh-TW"/>
        </w:rPr>
        <w:t xml:space="preserve"> × </w:t>
      </w:r>
      <w:r w:rsidRPr="00F57EEE">
        <w:rPr>
          <w:color w:val="000000"/>
          <w:kern w:val="2"/>
          <w:szCs w:val="24"/>
          <w:lang w:eastAsia="zh-TW"/>
        </w:rPr>
        <w:t>住院天數</w:t>
      </w:r>
      <w:r w:rsidRPr="00F57EEE">
        <w:rPr>
          <w:color w:val="000000"/>
          <w:kern w:val="2"/>
          <w:szCs w:val="24"/>
          <w:lang w:eastAsia="zh-TW"/>
        </w:rPr>
        <w:t xml:space="preserve"> + </w:t>
      </w:r>
      <w:r w:rsidRPr="00F57EEE">
        <w:rPr>
          <w:color w:val="000000"/>
          <w:kern w:val="2"/>
          <w:szCs w:val="24"/>
          <w:lang w:eastAsia="zh-TW"/>
        </w:rPr>
        <w:t>每</w:t>
      </w:r>
      <w:r>
        <w:rPr>
          <w:color w:val="000000"/>
          <w:kern w:val="2"/>
          <w:szCs w:val="24"/>
          <w:lang w:eastAsia="zh-TW"/>
        </w:rPr>
        <w:t>’</w:t>
      </w:r>
      <w:r>
        <w:rPr>
          <w:rFonts w:hint="eastAsia"/>
          <w:color w:val="000000"/>
          <w:kern w:val="2"/>
          <w:szCs w:val="24"/>
          <w:lang w:eastAsia="zh-TW"/>
        </w:rPr>
        <w:t>+</w:t>
      </w:r>
      <w:r w:rsidRPr="00556EF3">
        <w:rPr>
          <w:rFonts w:hint="eastAsia"/>
          <w:color w:val="000000"/>
          <w:kern w:val="2"/>
          <w:szCs w:val="24"/>
          <w:lang w:eastAsia="zh-TW"/>
        </w:rPr>
        <w:t xml:space="preserve"> </w:t>
      </w:r>
      <w:r>
        <w:rPr>
          <w:rFonts w:hint="eastAsia"/>
          <w:color w:val="000000"/>
          <w:kern w:val="2"/>
          <w:szCs w:val="24"/>
          <w:lang w:eastAsia="zh-TW"/>
        </w:rPr>
        <w:t>O_</w:t>
      </w:r>
      <w:r w:rsidRPr="002A4ABC">
        <w:rPr>
          <w:color w:val="000000"/>
          <w:kern w:val="2"/>
          <w:szCs w:val="24"/>
          <w:lang w:eastAsia="zh-TW"/>
        </w:rPr>
        <w:t>級距</w:t>
      </w:r>
      <w:r>
        <w:rPr>
          <w:rFonts w:hint="eastAsia"/>
          <w:color w:val="000000"/>
          <w:kern w:val="2"/>
          <w:szCs w:val="24"/>
          <w:lang w:eastAsia="zh-TW"/>
        </w:rPr>
        <w:t>33+</w:t>
      </w:r>
      <w:r>
        <w:rPr>
          <w:color w:val="000000"/>
          <w:kern w:val="2"/>
          <w:szCs w:val="24"/>
          <w:lang w:eastAsia="zh-TW"/>
        </w:rPr>
        <w:t>’</w:t>
      </w:r>
      <w:r w:rsidRPr="00F57EEE">
        <w:rPr>
          <w:color w:val="000000"/>
          <w:kern w:val="2"/>
          <w:szCs w:val="24"/>
          <w:lang w:eastAsia="zh-TW"/>
        </w:rPr>
        <w:t xml:space="preserve"> </w:t>
      </w:r>
      <w:r w:rsidRPr="00F57EEE">
        <w:rPr>
          <w:color w:val="000000"/>
          <w:kern w:val="2"/>
          <w:szCs w:val="24"/>
          <w:lang w:eastAsia="zh-TW"/>
        </w:rPr>
        <w:t>元換算門診每日</w:t>
      </w:r>
      <w:r>
        <w:rPr>
          <w:color w:val="000000"/>
          <w:kern w:val="2"/>
          <w:szCs w:val="24"/>
          <w:lang w:eastAsia="zh-TW"/>
        </w:rPr>
        <w:t>’</w:t>
      </w:r>
      <w:r>
        <w:rPr>
          <w:rFonts w:hint="eastAsia"/>
          <w:color w:val="000000"/>
          <w:kern w:val="2"/>
          <w:szCs w:val="24"/>
          <w:lang w:eastAsia="zh-TW"/>
        </w:rPr>
        <w:t>+</w:t>
      </w:r>
      <w:r w:rsidRPr="00556EF3">
        <w:rPr>
          <w:rFonts w:hint="eastAsia"/>
          <w:color w:val="000000"/>
          <w:kern w:val="2"/>
          <w:szCs w:val="24"/>
          <w:lang w:eastAsia="zh-TW"/>
        </w:rPr>
        <w:t xml:space="preserve"> </w:t>
      </w:r>
      <w:r>
        <w:rPr>
          <w:rFonts w:hint="eastAsia"/>
          <w:color w:val="000000"/>
          <w:kern w:val="2"/>
          <w:szCs w:val="24"/>
          <w:lang w:eastAsia="zh-TW"/>
        </w:rPr>
        <w:t>DTAGD504.</w:t>
      </w:r>
      <w:r w:rsidRPr="00F57EEE">
        <w:rPr>
          <w:color w:val="000000"/>
          <w:kern w:val="2"/>
          <w:szCs w:val="24"/>
          <w:lang w:eastAsia="zh-TW"/>
        </w:rPr>
        <w:t>CHSE_BTR</w:t>
      </w:r>
      <w:r w:rsidRPr="00F57EEE">
        <w:rPr>
          <w:rFonts w:hint="eastAsia"/>
          <w:color w:val="000000"/>
          <w:kern w:val="2"/>
          <w:szCs w:val="24"/>
          <w:lang w:eastAsia="zh-TW"/>
        </w:rPr>
        <w:t>3_</w:t>
      </w:r>
      <w:r>
        <w:rPr>
          <w:rFonts w:hint="eastAsia"/>
          <w:color w:val="000000"/>
          <w:kern w:val="2"/>
          <w:szCs w:val="24"/>
          <w:lang w:eastAsia="zh-TW"/>
        </w:rPr>
        <w:t>C</w:t>
      </w:r>
      <w:r w:rsidRPr="00F57EEE">
        <w:rPr>
          <w:rFonts w:hint="eastAsia"/>
          <w:color w:val="000000"/>
          <w:kern w:val="2"/>
          <w:szCs w:val="24"/>
          <w:lang w:eastAsia="zh-TW"/>
        </w:rPr>
        <w:t>4</w:t>
      </w:r>
      <w:r w:rsidRPr="00F57EEE">
        <w:rPr>
          <w:rFonts w:hint="eastAsia"/>
          <w:color w:val="000000"/>
          <w:kern w:val="2"/>
          <w:szCs w:val="24"/>
        </w:rPr>
        <w:t>+</w:t>
      </w:r>
      <w:r w:rsidRPr="00F57EEE">
        <w:rPr>
          <w:color w:val="000000"/>
          <w:kern w:val="2"/>
          <w:szCs w:val="24"/>
        </w:rPr>
        <w:t>’</w:t>
      </w:r>
      <w:r w:rsidRPr="00F57EEE">
        <w:rPr>
          <w:color w:val="000000"/>
          <w:kern w:val="2"/>
          <w:szCs w:val="24"/>
          <w:lang w:eastAsia="zh-TW"/>
        </w:rPr>
        <w:t>元</w:t>
      </w:r>
      <w:r w:rsidRPr="00F57EEE">
        <w:rPr>
          <w:color w:val="000000"/>
          <w:kern w:val="2"/>
          <w:szCs w:val="24"/>
          <w:lang w:eastAsia="zh-TW"/>
        </w:rPr>
        <w:t xml:space="preserve"> × </w:t>
      </w:r>
      <w:r w:rsidRPr="00F57EEE">
        <w:rPr>
          <w:color w:val="000000"/>
          <w:kern w:val="2"/>
          <w:szCs w:val="24"/>
          <w:lang w:eastAsia="zh-TW"/>
        </w:rPr>
        <w:t>門診天數</w:t>
      </w:r>
      <w:r w:rsidRPr="00F57EEE">
        <w:rPr>
          <w:color w:val="000000"/>
          <w:kern w:val="2"/>
          <w:szCs w:val="24"/>
        </w:rPr>
        <w:t>’</w:t>
      </w:r>
    </w:p>
    <w:p w:rsidR="008D2F96" w:rsidRPr="004D2F0E" w:rsidRDefault="00F15A72" w:rsidP="008D2F96">
      <w:pPr>
        <w:pStyle w:val="Tabletext"/>
        <w:keepLines w:val="0"/>
        <w:numPr>
          <w:ilvl w:val="5"/>
          <w:numId w:val="2"/>
          <w:numberingChange w:id="308" w:author="cathaylife" w:date="2009-04-09T11:52:00Z" w:original="%1:7:0:.%2:4:0:.%3:3:0:.%4:7:0:.%5:2:0:.%6:7:0:"/>
        </w:numPr>
        <w:spacing w:after="0" w:line="240" w:lineRule="auto"/>
        <w:rPr>
          <w:rFonts w:hint="eastAsia"/>
          <w:color w:val="000000"/>
          <w:kern w:val="2"/>
          <w:szCs w:val="24"/>
          <w:lang w:eastAsia="zh-TW"/>
        </w:rPr>
      </w:pPr>
      <w:r w:rsidRPr="00F15A72">
        <w:rPr>
          <w:rStyle w:val="textgreen1"/>
          <w:color w:val="auto"/>
          <w:lang w:eastAsia="zh-TW"/>
        </w:rPr>
        <w:t>醫療限額保險金</w:t>
      </w:r>
      <w:r w:rsidR="008D2F96">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8D2F96">
        <w:tc>
          <w:tcPr>
            <w:tcW w:w="2170" w:type="dxa"/>
            <w:shd w:val="clear" w:color="auto" w:fill="D9D9D9"/>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8D2F96">
        <w:tc>
          <w:tcPr>
            <w:tcW w:w="2170" w:type="dxa"/>
          </w:tcPr>
          <w:p w:rsidR="008D2F96" w:rsidRDefault="008D2F96" w:rsidP="008D2F9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8D2F96" w:rsidRDefault="008D2F96" w:rsidP="008D2F96">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hint="eastAsia"/>
                <w:lang w:eastAsia="zh-TW"/>
              </w:rPr>
              <w:t>醫療實支</w:t>
            </w:r>
            <w:r>
              <w:rPr>
                <w:color w:val="000000"/>
                <w:kern w:val="2"/>
                <w:szCs w:val="24"/>
                <w:lang w:eastAsia="zh-TW"/>
              </w:rPr>
              <w:t>’</w:t>
            </w:r>
          </w:p>
        </w:tc>
        <w:tc>
          <w:tcPr>
            <w:tcW w:w="2863" w:type="dxa"/>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8D2F96">
        <w:tc>
          <w:tcPr>
            <w:tcW w:w="2170" w:type="dxa"/>
          </w:tcPr>
          <w:p w:rsidR="008D2F96" w:rsidRDefault="008D2F96" w:rsidP="008D2F9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8D2F96" w:rsidRPr="00F36230" w:rsidRDefault="008D2F96" w:rsidP="008D2F96">
            <w:pPr>
              <w:pStyle w:val="Tabletext"/>
              <w:keepLines w:val="0"/>
              <w:spacing w:after="0" w:line="240" w:lineRule="auto"/>
              <w:rPr>
                <w:rFonts w:ascii="sөũ" w:hAnsi="sөũ" w:hint="eastAsia"/>
                <w:szCs w:val="24"/>
              </w:rPr>
            </w:pPr>
            <w:r>
              <w:rPr>
                <w:rFonts w:hint="eastAsia"/>
                <w:color w:val="000000"/>
                <w:kern w:val="2"/>
                <w:szCs w:val="24"/>
                <w:lang w:eastAsia="zh-TW"/>
              </w:rPr>
              <w:t>DTAGD504</w:t>
            </w:r>
            <w:r w:rsidRPr="00604396">
              <w:rPr>
                <w:rFonts w:ascii="sөũ" w:hAnsi="sөũ" w:hint="eastAsia"/>
              </w:rPr>
              <w:t>.</w:t>
            </w:r>
            <w:r w:rsidR="00BF53E8" w:rsidRPr="00BF53E8">
              <w:rPr>
                <w:rFonts w:hint="eastAsia"/>
                <w:color w:val="000000"/>
                <w:kern w:val="2"/>
                <w:szCs w:val="24"/>
                <w:lang w:eastAsia="zh-TW"/>
              </w:rPr>
              <w:t>MDCL_UP</w:t>
            </w:r>
            <w:r w:rsidRPr="00F36230">
              <w:rPr>
                <w:rFonts w:ascii="sөũ" w:hAnsi="sөũ"/>
              </w:rPr>
              <w:t>_NAME</w:t>
            </w:r>
          </w:p>
        </w:tc>
        <w:tc>
          <w:tcPr>
            <w:tcW w:w="2863" w:type="dxa"/>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8D2F96">
        <w:tc>
          <w:tcPr>
            <w:tcW w:w="2170" w:type="dxa"/>
          </w:tcPr>
          <w:p w:rsidR="008D2F96" w:rsidRDefault="008D2F96" w:rsidP="008D2F96">
            <w:pPr>
              <w:pStyle w:val="Tabletext"/>
              <w:keepLines w:val="0"/>
              <w:spacing w:after="0" w:line="240" w:lineRule="auto"/>
              <w:rPr>
                <w:rFonts w:ascii="sөũ" w:hAnsi="sөũ"/>
              </w:rPr>
            </w:pPr>
            <w:r>
              <w:rPr>
                <w:rFonts w:ascii="sөũ" w:hAnsi="sөũ"/>
              </w:rPr>
              <w:t>理賠內容說明</w:t>
            </w:r>
          </w:p>
        </w:tc>
        <w:tc>
          <w:tcPr>
            <w:tcW w:w="3184" w:type="dxa"/>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8D2F96" w:rsidRDefault="008D2F96" w:rsidP="008D2F9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D2F96" w:rsidRDefault="008D2F96" w:rsidP="00D83A51">
      <w:pPr>
        <w:pStyle w:val="Tabletext"/>
        <w:keepLines w:val="0"/>
        <w:spacing w:after="0" w:line="240" w:lineRule="auto"/>
        <w:rPr>
          <w:rFonts w:hint="eastAsia"/>
          <w:color w:val="000000"/>
          <w:kern w:val="2"/>
          <w:szCs w:val="24"/>
          <w:lang w:eastAsia="zh-TW"/>
        </w:rPr>
      </w:pPr>
    </w:p>
    <w:p w:rsidR="00E76A24" w:rsidRDefault="00D83A51" w:rsidP="00D83A51">
      <w:pPr>
        <w:pStyle w:val="Tabletext"/>
        <w:keepLines w:val="0"/>
        <w:numPr>
          <w:ilvl w:val="3"/>
          <w:numId w:val="2"/>
          <w:numberingChange w:id="309" w:author="test" w:date="2009-03-18T15:32:00Z" w:original="%1:7:0:.%2:4:0:.%3:3:0:.%4:8:0:"/>
        </w:numPr>
        <w:spacing w:after="0" w:line="240" w:lineRule="auto"/>
        <w:rPr>
          <w:rFonts w:hint="eastAsia"/>
          <w:color w:val="000000"/>
          <w:kern w:val="2"/>
          <w:szCs w:val="24"/>
          <w:lang w:eastAsia="zh-TW"/>
        </w:rPr>
      </w:pPr>
      <w:r w:rsidRPr="00E76A24">
        <w:rPr>
          <w:color w:val="000000"/>
          <w:kern w:val="2"/>
          <w:szCs w:val="24"/>
          <w:lang w:eastAsia="zh-TW"/>
        </w:rPr>
        <w:t>特殊限制</w:t>
      </w:r>
      <w:r>
        <w:rPr>
          <w:rFonts w:hint="eastAsia"/>
          <w:color w:val="000000"/>
          <w:kern w:val="2"/>
          <w:szCs w:val="24"/>
          <w:lang w:eastAsia="zh-TW"/>
        </w:rPr>
        <w:t>：</w:t>
      </w:r>
    </w:p>
    <w:p w:rsidR="00D83A51" w:rsidRPr="006F0612" w:rsidRDefault="00D83A51" w:rsidP="00E76A24">
      <w:pPr>
        <w:pStyle w:val="Tabletext"/>
        <w:keepLines w:val="0"/>
        <w:numPr>
          <w:ilvl w:val="4"/>
          <w:numId w:val="2"/>
          <w:numberingChange w:id="310" w:author="test" w:date="2009-03-18T15:32:00Z" w:original="%1:7:0:.%2:4:0:.%3:3:0:.%4:8: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p w:rsidR="00D83A51" w:rsidRDefault="00D83A51" w:rsidP="00D83A51">
      <w:pPr>
        <w:pStyle w:val="Tabletext"/>
        <w:keepLines w:val="0"/>
        <w:numPr>
          <w:ilvl w:val="4"/>
          <w:numId w:val="2"/>
          <w:numberingChange w:id="311" w:author="test" w:date="2009-03-18T15:32:00Z" w:original="%1:7:0:.%2:4:0:.%3:3:0:.%4:8:0:.%5:2:0:"/>
        </w:numPr>
        <w:spacing w:after="0" w:line="240" w:lineRule="auto"/>
        <w:rPr>
          <w:rFonts w:hint="eastAsia"/>
          <w:color w:val="000000"/>
          <w:kern w:val="2"/>
          <w:szCs w:val="24"/>
          <w:lang w:eastAsia="zh-TW"/>
        </w:rPr>
      </w:pPr>
      <w:r>
        <w:rPr>
          <w:rFonts w:hint="eastAsia"/>
          <w:color w:val="000000"/>
          <w:kern w:val="2"/>
          <w:szCs w:val="24"/>
          <w:lang w:eastAsia="zh-TW"/>
        </w:rPr>
        <w:t>IF DTAGD50</w:t>
      </w:r>
      <w:r w:rsidR="004609D2">
        <w:rPr>
          <w:rFonts w:hint="eastAsia"/>
          <w:color w:val="000000"/>
          <w:kern w:val="2"/>
          <w:szCs w:val="24"/>
          <w:lang w:eastAsia="zh-TW"/>
        </w:rPr>
        <w:t>4</w:t>
      </w:r>
      <w:r>
        <w:rPr>
          <w:rFonts w:hint="eastAsia"/>
          <w:color w:val="000000"/>
          <w:kern w:val="2"/>
          <w:szCs w:val="24"/>
          <w:lang w:eastAsia="zh-TW"/>
        </w:rPr>
        <w:t>.</w:t>
      </w:r>
      <w:r w:rsidR="004609D2" w:rsidRPr="00D94076">
        <w:rPr>
          <w:rFonts w:hint="eastAsia"/>
          <w:color w:val="000000"/>
          <w:kern w:val="2"/>
          <w:szCs w:val="24"/>
          <w:lang w:eastAsia="zh-TW"/>
        </w:rPr>
        <w:t>SP</w:t>
      </w:r>
      <w:r w:rsidR="00D94076">
        <w:rPr>
          <w:rFonts w:hint="eastAsia"/>
          <w:color w:val="000000"/>
          <w:kern w:val="2"/>
          <w:szCs w:val="24"/>
          <w:lang w:eastAsia="zh-TW"/>
        </w:rPr>
        <w:t>EC</w:t>
      </w:r>
      <w:r w:rsidR="004609D2" w:rsidRPr="00D94076">
        <w:rPr>
          <w:rFonts w:hint="eastAsia"/>
          <w:color w:val="000000"/>
          <w:kern w:val="2"/>
          <w:szCs w:val="24"/>
          <w:lang w:eastAsia="zh-TW"/>
        </w:rPr>
        <w:t>_LIMIT_1</w:t>
      </w:r>
      <w:r>
        <w:rPr>
          <w:rFonts w:hint="eastAsia"/>
          <w:color w:val="000000"/>
          <w:kern w:val="2"/>
          <w:szCs w:val="24"/>
          <w:lang w:eastAsia="zh-TW"/>
        </w:rPr>
        <w:t xml:space="preserve"> &gt; 0</w:t>
      </w:r>
    </w:p>
    <w:p w:rsidR="00D83A51" w:rsidRDefault="00D83A51" w:rsidP="0083401D">
      <w:pPr>
        <w:pStyle w:val="Tabletext"/>
        <w:keepLines w:val="0"/>
        <w:numPr>
          <w:ilvl w:val="5"/>
          <w:numId w:val="2"/>
          <w:numberingChange w:id="312" w:author="test" w:date="2009-03-18T15:32:00Z" w:original="%1:7:0:.%2:4:0:.%3:3:0:.%4:8:0:.%5:2: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E76A24">
        <w:rPr>
          <w:color w:val="000000"/>
          <w:kern w:val="2"/>
          <w:szCs w:val="24"/>
          <w:lang w:eastAsia="zh-TW"/>
        </w:rPr>
        <w:t>自意外傷害事故發生日起</w:t>
      </w:r>
      <w:r>
        <w:rPr>
          <w:color w:val="000000"/>
          <w:kern w:val="2"/>
          <w:szCs w:val="24"/>
          <w:lang w:eastAsia="zh-TW"/>
        </w:rPr>
        <w:t>’</w:t>
      </w:r>
      <w:r>
        <w:rPr>
          <w:rFonts w:hint="eastAsia"/>
          <w:color w:val="000000"/>
          <w:kern w:val="2"/>
          <w:szCs w:val="24"/>
          <w:lang w:eastAsia="zh-TW"/>
        </w:rPr>
        <w:t>+</w:t>
      </w:r>
      <w:r w:rsidR="0083401D" w:rsidRPr="0083401D">
        <w:rPr>
          <w:rFonts w:hint="eastAsia"/>
          <w:color w:val="000000"/>
          <w:kern w:val="2"/>
          <w:szCs w:val="24"/>
          <w:lang w:eastAsia="zh-TW"/>
        </w:rPr>
        <w:t xml:space="preserve"> </w:t>
      </w:r>
      <w:r w:rsidR="0083401D">
        <w:rPr>
          <w:rFonts w:hint="eastAsia"/>
          <w:color w:val="000000"/>
          <w:kern w:val="2"/>
          <w:szCs w:val="24"/>
          <w:lang w:eastAsia="zh-TW"/>
        </w:rPr>
        <w:t>DTAGD504.</w:t>
      </w:r>
      <w:r w:rsidR="0083401D" w:rsidRPr="00D94076">
        <w:rPr>
          <w:rFonts w:hint="eastAsia"/>
          <w:color w:val="000000"/>
          <w:kern w:val="2"/>
          <w:szCs w:val="24"/>
          <w:lang w:eastAsia="zh-TW"/>
        </w:rPr>
        <w:t>SP</w:t>
      </w:r>
      <w:r w:rsidR="0083401D">
        <w:rPr>
          <w:rFonts w:hint="eastAsia"/>
          <w:color w:val="000000"/>
          <w:kern w:val="2"/>
          <w:szCs w:val="24"/>
          <w:lang w:eastAsia="zh-TW"/>
        </w:rPr>
        <w:t>EC</w:t>
      </w:r>
      <w:r w:rsidR="0083401D" w:rsidRPr="00D94076">
        <w:rPr>
          <w:rFonts w:hint="eastAsia"/>
          <w:color w:val="000000"/>
          <w:kern w:val="2"/>
          <w:szCs w:val="24"/>
          <w:lang w:eastAsia="zh-TW"/>
        </w:rPr>
        <w:t>_LIMIT_1</w:t>
      </w:r>
      <w:r>
        <w:rPr>
          <w:rFonts w:hint="eastAsia"/>
          <w:color w:val="000000"/>
          <w:kern w:val="2"/>
          <w:szCs w:val="24"/>
          <w:lang w:eastAsia="zh-TW"/>
        </w:rPr>
        <w:t xml:space="preserve"> +</w:t>
      </w:r>
      <w:r>
        <w:rPr>
          <w:color w:val="000000"/>
          <w:kern w:val="2"/>
          <w:szCs w:val="24"/>
          <w:lang w:eastAsia="zh-TW"/>
        </w:rPr>
        <w:t>’</w:t>
      </w:r>
      <w:r w:rsidRPr="00E76A24">
        <w:rPr>
          <w:color w:val="000000"/>
          <w:kern w:val="2"/>
          <w:szCs w:val="24"/>
          <w:lang w:eastAsia="zh-TW"/>
        </w:rPr>
        <w:t xml:space="preserve"> </w:t>
      </w:r>
      <w:r w:rsidRPr="00E76A24">
        <w:rPr>
          <w:color w:val="000000"/>
          <w:kern w:val="2"/>
          <w:szCs w:val="24"/>
          <w:lang w:eastAsia="zh-TW"/>
        </w:rPr>
        <w:t>日以內治療者</w:t>
      </w:r>
      <w:r>
        <w:rPr>
          <w:color w:val="000000"/>
          <w:kern w:val="2"/>
          <w:szCs w:val="24"/>
          <w:lang w:eastAsia="zh-TW"/>
        </w:rPr>
        <w:t>’</w:t>
      </w:r>
    </w:p>
    <w:p w:rsidR="00D83A51" w:rsidRDefault="00D83A51" w:rsidP="00D83A51">
      <w:pPr>
        <w:pStyle w:val="Tabletext"/>
        <w:keepLines w:val="0"/>
        <w:numPr>
          <w:ilvl w:val="4"/>
          <w:numId w:val="2"/>
          <w:numberingChange w:id="313" w:author="test" w:date="2009-03-18T15:32:00Z" w:original="%1:7:0:.%2:4:0:.%3:3:0:.%4:8:0:.%5:3: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670E4E">
        <w:rPr>
          <w:rFonts w:hint="eastAsia"/>
          <w:color w:val="000000"/>
          <w:kern w:val="2"/>
          <w:szCs w:val="24"/>
          <w:lang w:eastAsia="zh-TW"/>
        </w:rPr>
        <w:t>DTAGD504.</w:t>
      </w:r>
      <w:r w:rsidR="00670E4E" w:rsidRPr="00D94076">
        <w:rPr>
          <w:rFonts w:hint="eastAsia"/>
          <w:color w:val="000000"/>
          <w:kern w:val="2"/>
          <w:szCs w:val="24"/>
          <w:lang w:eastAsia="zh-TW"/>
        </w:rPr>
        <w:t>SP</w:t>
      </w:r>
      <w:r w:rsidR="00670E4E">
        <w:rPr>
          <w:rFonts w:hint="eastAsia"/>
          <w:color w:val="000000"/>
          <w:kern w:val="2"/>
          <w:szCs w:val="24"/>
          <w:lang w:eastAsia="zh-TW"/>
        </w:rPr>
        <w:t>EC</w:t>
      </w:r>
      <w:r w:rsidR="00670E4E" w:rsidRPr="00D94076">
        <w:rPr>
          <w:rFonts w:hint="eastAsia"/>
          <w:color w:val="000000"/>
          <w:kern w:val="2"/>
          <w:szCs w:val="24"/>
          <w:lang w:eastAsia="zh-TW"/>
        </w:rPr>
        <w:t>_LIMIT</w:t>
      </w:r>
      <w:r w:rsidR="00670E4E">
        <w:rPr>
          <w:rFonts w:hint="eastAsia"/>
          <w:color w:val="000000"/>
          <w:kern w:val="2"/>
          <w:szCs w:val="24"/>
          <w:lang w:eastAsia="zh-TW"/>
        </w:rPr>
        <w:t>_</w:t>
      </w:r>
      <w:r w:rsidRPr="00E76A24">
        <w:rPr>
          <w:rFonts w:hint="eastAsia"/>
          <w:color w:val="000000"/>
          <w:kern w:val="2"/>
          <w:szCs w:val="24"/>
          <w:lang w:eastAsia="zh-TW"/>
        </w:rPr>
        <w:t>2</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D83A51" w:rsidRDefault="00D83A51" w:rsidP="00133DF7">
      <w:pPr>
        <w:pStyle w:val="Tabletext"/>
        <w:keepLines w:val="0"/>
        <w:numPr>
          <w:ilvl w:val="5"/>
          <w:numId w:val="2"/>
          <w:numberingChange w:id="314" w:author="test" w:date="2009-03-18T15:32:00Z" w:original="%1:7:0:.%2:4:0:.%3:3:0:.%4:8:0:.%5:3: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E76A24">
        <w:rPr>
          <w:color w:val="000000"/>
          <w:kern w:val="2"/>
          <w:szCs w:val="24"/>
          <w:lang w:eastAsia="zh-TW"/>
        </w:rPr>
        <w:t>保險金的給付不超過傷害醫療保險金限額</w:t>
      </w:r>
      <w:r>
        <w:rPr>
          <w:color w:val="000000"/>
          <w:kern w:val="2"/>
          <w:szCs w:val="24"/>
          <w:lang w:eastAsia="zh-TW"/>
        </w:rPr>
        <w:t>’</w:t>
      </w:r>
    </w:p>
    <w:p w:rsidR="009C0623" w:rsidRDefault="009C0623" w:rsidP="009C0623">
      <w:pPr>
        <w:pStyle w:val="Tabletext"/>
        <w:keepLines w:val="0"/>
        <w:numPr>
          <w:ilvl w:val="4"/>
          <w:numId w:val="2"/>
          <w:numberingChange w:id="315" w:author="test" w:date="2009-03-18T15:32:00Z" w:original="%1:7:0:.%2:4:0:.%3:3:0:.%4:8:0:.%5:4:0:"/>
        </w:numPr>
        <w:spacing w:after="0" w:line="240" w:lineRule="auto"/>
        <w:rPr>
          <w:rFonts w:hint="eastAsia"/>
          <w:color w:val="000000"/>
          <w:kern w:val="2"/>
          <w:szCs w:val="24"/>
          <w:lang w:eastAsia="zh-TW"/>
        </w:rPr>
      </w:pPr>
      <w:r>
        <w:rPr>
          <w:rFonts w:hint="eastAsia"/>
          <w:color w:val="000000"/>
          <w:kern w:val="2"/>
          <w:szCs w:val="24"/>
          <w:lang w:eastAsia="zh-TW"/>
        </w:rPr>
        <w:t>IF DTAGD504.</w:t>
      </w:r>
      <w:r w:rsidRPr="00D94076">
        <w:rPr>
          <w:rFonts w:hint="eastAsia"/>
          <w:color w:val="000000"/>
          <w:kern w:val="2"/>
          <w:szCs w:val="24"/>
          <w:lang w:eastAsia="zh-TW"/>
        </w:rPr>
        <w:t>SP</w:t>
      </w:r>
      <w:r>
        <w:rPr>
          <w:rFonts w:hint="eastAsia"/>
          <w:color w:val="000000"/>
          <w:kern w:val="2"/>
          <w:szCs w:val="24"/>
          <w:lang w:eastAsia="zh-TW"/>
        </w:rPr>
        <w:t>EC</w:t>
      </w:r>
      <w:r w:rsidRPr="00D94076">
        <w:rPr>
          <w:rFonts w:hint="eastAsia"/>
          <w:color w:val="000000"/>
          <w:kern w:val="2"/>
          <w:szCs w:val="24"/>
          <w:lang w:eastAsia="zh-TW"/>
        </w:rPr>
        <w:t>_LIMIT</w:t>
      </w:r>
      <w:r>
        <w:rPr>
          <w:rFonts w:hint="eastAsia"/>
          <w:color w:val="000000"/>
          <w:kern w:val="2"/>
          <w:szCs w:val="24"/>
          <w:lang w:eastAsia="zh-TW"/>
        </w:rPr>
        <w:t>_</w:t>
      </w:r>
      <w:r w:rsidR="00F8067B">
        <w:rPr>
          <w:rFonts w:hint="eastAsia"/>
          <w:color w:val="000000"/>
          <w:kern w:val="2"/>
          <w:szCs w:val="24"/>
          <w:lang w:eastAsia="zh-TW"/>
        </w:rPr>
        <w:t>3</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9C0623" w:rsidRDefault="009C0623" w:rsidP="009C0623">
      <w:pPr>
        <w:pStyle w:val="Tabletext"/>
        <w:keepLines w:val="0"/>
        <w:numPr>
          <w:ilvl w:val="5"/>
          <w:numId w:val="2"/>
          <w:numberingChange w:id="316" w:author="test" w:date="2009-03-18T15:32:00Z" w:original="%1:7:0:.%2:4:0:.%3:3:0:.%4:8:0:.%5:4: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F8067B">
        <w:rPr>
          <w:rFonts w:ascii="sөũ" w:hAnsi="sөũ"/>
          <w:lang w:eastAsia="zh-TW"/>
        </w:rPr>
        <w:t>得實支實付或日額型擇優給付</w:t>
      </w:r>
      <w:r>
        <w:rPr>
          <w:color w:val="000000"/>
          <w:kern w:val="2"/>
          <w:szCs w:val="24"/>
          <w:lang w:eastAsia="zh-TW"/>
        </w:rPr>
        <w:t>’</w:t>
      </w:r>
    </w:p>
    <w:p w:rsidR="007F23CC" w:rsidRPr="00C72CCB" w:rsidRDefault="007F23CC" w:rsidP="00D83A51">
      <w:pPr>
        <w:pStyle w:val="Tabletext"/>
        <w:keepLines w:val="0"/>
        <w:numPr>
          <w:ilvl w:val="4"/>
          <w:numId w:val="2"/>
          <w:numberingChange w:id="317" w:author="test" w:date="2009-03-18T15:32:00Z" w:original="%1:7:0:.%2:4:0:.%3:3:0:.%4:8:0:.%5:5:0:"/>
        </w:numPr>
        <w:spacing w:after="0" w:line="240" w:lineRule="auto"/>
        <w:rPr>
          <w:rFonts w:hint="eastAsia"/>
          <w:color w:val="000000"/>
          <w:kern w:val="2"/>
          <w:szCs w:val="24"/>
          <w:lang w:eastAsia="zh-TW"/>
        </w:rPr>
      </w:pPr>
      <w:r>
        <w:rPr>
          <w:rFonts w:hint="eastAsia"/>
          <w:color w:val="000000"/>
          <w:kern w:val="2"/>
          <w:szCs w:val="24"/>
          <w:lang w:eastAsia="zh-TW"/>
        </w:rPr>
        <w:t>IF DTAGD504.</w:t>
      </w:r>
      <w:r w:rsidRPr="008518AF">
        <w:rPr>
          <w:rFonts w:ascii="細明體" w:hAnsi="細明體" w:hint="eastAsia"/>
          <w:caps/>
        </w:rPr>
        <w:t>u</w:t>
      </w:r>
      <w:r w:rsidRPr="008518AF">
        <w:rPr>
          <w:rFonts w:ascii="細明體" w:hAnsi="細明體"/>
          <w:caps/>
        </w:rPr>
        <w:t>P_</w:t>
      </w:r>
      <w:r w:rsidRPr="008518AF">
        <w:rPr>
          <w:rFonts w:ascii="細明體" w:hAnsi="細明體" w:hint="eastAsia"/>
          <w:caps/>
        </w:rPr>
        <w:t>LIMIT_1</w:t>
      </w:r>
      <w:r>
        <w:rPr>
          <w:rFonts w:ascii="細明體" w:hAnsi="細明體" w:hint="eastAsia"/>
          <w:caps/>
          <w:lang w:eastAsia="zh-TW"/>
        </w:rPr>
        <w:t xml:space="preserve"> &gt; 0</w:t>
      </w:r>
    </w:p>
    <w:p w:rsidR="00C72CCB" w:rsidRDefault="00C72CCB" w:rsidP="00C72CCB">
      <w:pPr>
        <w:pStyle w:val="Tabletext"/>
        <w:keepLines w:val="0"/>
        <w:numPr>
          <w:ilvl w:val="5"/>
          <w:numId w:val="2"/>
          <w:numberingChange w:id="318" w:author="test" w:date="2009-03-18T15:32:00Z" w:original="%1:7:0:.%2:4:0:.%3:3:0:.%4:8:0:.%5:5: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Pr>
          <w:rFonts w:ascii="sөũ" w:hAnsi="sөũ"/>
        </w:rPr>
        <w:t>同一次住院給付天數以</w:t>
      </w:r>
      <w:r>
        <w:rPr>
          <w:color w:val="000000"/>
          <w:kern w:val="2"/>
          <w:szCs w:val="24"/>
          <w:lang w:eastAsia="zh-TW"/>
        </w:rPr>
        <w:t>’</w:t>
      </w:r>
      <w:r>
        <w:rPr>
          <w:rFonts w:hint="eastAsia"/>
          <w:color w:val="000000"/>
          <w:kern w:val="2"/>
          <w:szCs w:val="24"/>
          <w:lang w:eastAsia="zh-TW"/>
        </w:rPr>
        <w:t>+</w:t>
      </w:r>
      <w:r w:rsidRPr="00C72CCB">
        <w:rPr>
          <w:rFonts w:hint="eastAsia"/>
          <w:color w:val="000000"/>
          <w:kern w:val="2"/>
          <w:szCs w:val="24"/>
          <w:lang w:eastAsia="zh-TW"/>
        </w:rPr>
        <w:t xml:space="preserve"> </w:t>
      </w:r>
      <w:r>
        <w:rPr>
          <w:rFonts w:hint="eastAsia"/>
          <w:color w:val="000000"/>
          <w:kern w:val="2"/>
          <w:szCs w:val="24"/>
          <w:lang w:eastAsia="zh-TW"/>
        </w:rPr>
        <w:t>DTAGD504.</w:t>
      </w:r>
      <w:r w:rsidRPr="008518AF">
        <w:rPr>
          <w:rFonts w:ascii="細明體" w:hAnsi="細明體" w:hint="eastAsia"/>
          <w:caps/>
        </w:rPr>
        <w:t>u</w:t>
      </w:r>
      <w:r w:rsidRPr="008518AF">
        <w:rPr>
          <w:rFonts w:ascii="細明體" w:hAnsi="細明體"/>
          <w:caps/>
        </w:rPr>
        <w:t>P_</w:t>
      </w:r>
      <w:r w:rsidRPr="008518AF">
        <w:rPr>
          <w:rFonts w:ascii="細明體" w:hAnsi="細明體" w:hint="eastAsia"/>
          <w:caps/>
        </w:rPr>
        <w:t>LIMIT_1</w:t>
      </w:r>
      <w:r>
        <w:rPr>
          <w:rFonts w:ascii="細明體" w:hAnsi="細明體" w:hint="eastAsia"/>
          <w:caps/>
          <w:lang w:eastAsia="zh-TW"/>
        </w:rPr>
        <w:t>+</w:t>
      </w:r>
      <w:r>
        <w:rPr>
          <w:rFonts w:ascii="細明體" w:hAnsi="細明體"/>
          <w:caps/>
          <w:lang w:eastAsia="zh-TW"/>
        </w:rPr>
        <w:t>’</w:t>
      </w:r>
      <w:r>
        <w:rPr>
          <w:rFonts w:ascii="sөũ" w:hAnsi="sөũ"/>
        </w:rPr>
        <w:t>日為限</w:t>
      </w:r>
      <w:r>
        <w:rPr>
          <w:rFonts w:ascii="細明體" w:hAnsi="細明體"/>
          <w:caps/>
          <w:lang w:eastAsia="zh-TW"/>
        </w:rPr>
        <w:t>’</w:t>
      </w:r>
    </w:p>
    <w:p w:rsidR="009C0623" w:rsidRDefault="00A222C6" w:rsidP="00D83A51">
      <w:pPr>
        <w:pStyle w:val="Tabletext"/>
        <w:keepLines w:val="0"/>
        <w:numPr>
          <w:ilvl w:val="4"/>
          <w:numId w:val="2"/>
          <w:numberingChange w:id="319" w:author="test" w:date="2009-03-18T15:32:00Z" w:original="%1:7:0:.%2:4:0:.%3:3:0:.%4:8:0:.%5:6:0:"/>
        </w:numPr>
        <w:spacing w:after="0" w:line="240" w:lineRule="auto"/>
        <w:rPr>
          <w:rFonts w:hint="eastAsia"/>
          <w:color w:val="000000"/>
          <w:kern w:val="2"/>
          <w:szCs w:val="24"/>
          <w:lang w:eastAsia="zh-TW"/>
        </w:rPr>
      </w:pPr>
      <w:r>
        <w:rPr>
          <w:rFonts w:hint="eastAsia"/>
          <w:color w:val="000000"/>
          <w:kern w:val="2"/>
          <w:szCs w:val="24"/>
          <w:lang w:eastAsia="zh-TW"/>
        </w:rPr>
        <w:t>IF DTAGD504.</w:t>
      </w:r>
      <w:r w:rsidRPr="00D94076">
        <w:rPr>
          <w:rFonts w:hint="eastAsia"/>
          <w:color w:val="000000"/>
          <w:kern w:val="2"/>
          <w:szCs w:val="24"/>
          <w:lang w:eastAsia="zh-TW"/>
        </w:rPr>
        <w:t>SP</w:t>
      </w:r>
      <w:r>
        <w:rPr>
          <w:rFonts w:hint="eastAsia"/>
          <w:color w:val="000000"/>
          <w:kern w:val="2"/>
          <w:szCs w:val="24"/>
          <w:lang w:eastAsia="zh-TW"/>
        </w:rPr>
        <w:t>EC</w:t>
      </w:r>
      <w:r w:rsidRPr="00D94076">
        <w:rPr>
          <w:rFonts w:hint="eastAsia"/>
          <w:color w:val="000000"/>
          <w:kern w:val="2"/>
          <w:szCs w:val="24"/>
          <w:lang w:eastAsia="zh-TW"/>
        </w:rPr>
        <w:t>_LIMIT</w:t>
      </w:r>
      <w:r>
        <w:rPr>
          <w:rFonts w:hint="eastAsia"/>
          <w:color w:val="000000"/>
          <w:kern w:val="2"/>
          <w:szCs w:val="24"/>
          <w:lang w:eastAsia="zh-TW"/>
        </w:rPr>
        <w:t xml:space="preserve">_4  </w:t>
      </w:r>
      <w:r w:rsidR="00CC435C">
        <w:rPr>
          <w:rFonts w:hint="eastAsia"/>
          <w:color w:val="000000"/>
          <w:kern w:val="2"/>
          <w:szCs w:val="24"/>
          <w:lang w:eastAsia="zh-TW"/>
        </w:rPr>
        <w:t>&gt; 0</w:t>
      </w:r>
    </w:p>
    <w:p w:rsidR="00CC435C" w:rsidRDefault="00CC435C" w:rsidP="00CC435C">
      <w:pPr>
        <w:pStyle w:val="Tabletext"/>
        <w:keepLines w:val="0"/>
        <w:numPr>
          <w:ilvl w:val="5"/>
          <w:numId w:val="2"/>
          <w:numberingChange w:id="320" w:author="test" w:date="2009-03-18T15:32:00Z" w:original="%1:7:0:.%2:4:0:.%3:3:0:.%4:8:0:.%5:6: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[i] =</w:t>
      </w:r>
      <w:r>
        <w:rPr>
          <w:color w:val="000000"/>
          <w:kern w:val="2"/>
          <w:szCs w:val="24"/>
          <w:lang w:eastAsia="zh-TW"/>
        </w:rPr>
        <w:t>’</w:t>
      </w:r>
      <w:r>
        <w:rPr>
          <w:rFonts w:ascii="sөũ" w:hAnsi="sөũ"/>
        </w:rPr>
        <w:t>最高以</w:t>
      </w:r>
      <w:r>
        <w:rPr>
          <w:rFonts w:ascii="sөũ" w:hAnsi="sөũ" w:hint="eastAsia"/>
          <w:lang w:eastAsia="zh-TW"/>
        </w:rPr>
        <w:t>’</w:t>
      </w:r>
      <w:r>
        <w:rPr>
          <w:rFonts w:ascii="sөũ" w:hAnsi="sөũ" w:hint="eastAsia"/>
          <w:lang w:eastAsia="zh-TW"/>
        </w:rPr>
        <w:t>+</w:t>
      </w:r>
      <w:r w:rsidRPr="00CC435C">
        <w:rPr>
          <w:rFonts w:hint="eastAsia"/>
          <w:color w:val="000000"/>
          <w:kern w:val="2"/>
          <w:szCs w:val="24"/>
          <w:lang w:eastAsia="zh-TW"/>
        </w:rPr>
        <w:t xml:space="preserve"> </w:t>
      </w:r>
      <w:r>
        <w:rPr>
          <w:rFonts w:hint="eastAsia"/>
          <w:color w:val="000000"/>
          <w:kern w:val="2"/>
          <w:szCs w:val="24"/>
          <w:lang w:eastAsia="zh-TW"/>
        </w:rPr>
        <w:t>DTAGD504.</w:t>
      </w:r>
      <w:r w:rsidRPr="00D94076">
        <w:rPr>
          <w:rFonts w:hint="eastAsia"/>
          <w:color w:val="000000"/>
          <w:kern w:val="2"/>
          <w:szCs w:val="24"/>
          <w:lang w:eastAsia="zh-TW"/>
        </w:rPr>
        <w:t>SP</w:t>
      </w:r>
      <w:r>
        <w:rPr>
          <w:rFonts w:hint="eastAsia"/>
          <w:color w:val="000000"/>
          <w:kern w:val="2"/>
          <w:szCs w:val="24"/>
          <w:lang w:eastAsia="zh-TW"/>
        </w:rPr>
        <w:t>EC</w:t>
      </w:r>
      <w:r w:rsidRPr="00D94076">
        <w:rPr>
          <w:rFonts w:hint="eastAsia"/>
          <w:color w:val="000000"/>
          <w:kern w:val="2"/>
          <w:szCs w:val="24"/>
          <w:lang w:eastAsia="zh-TW"/>
        </w:rPr>
        <w:t>_LIMIT</w:t>
      </w:r>
      <w:r>
        <w:rPr>
          <w:rFonts w:hint="eastAsia"/>
          <w:color w:val="000000"/>
          <w:kern w:val="2"/>
          <w:szCs w:val="24"/>
          <w:lang w:eastAsia="zh-TW"/>
        </w:rPr>
        <w:t>_4</w:t>
      </w:r>
      <w:r>
        <w:rPr>
          <w:rFonts w:ascii="sөũ" w:hAnsi="sөũ" w:hint="eastAsia"/>
          <w:lang w:eastAsia="zh-TW"/>
        </w:rPr>
        <w:t>+</w:t>
      </w:r>
      <w:r>
        <w:rPr>
          <w:rFonts w:ascii="sөũ" w:hAnsi="sөũ" w:hint="eastAsia"/>
          <w:lang w:eastAsia="zh-TW"/>
        </w:rPr>
        <w:t>’</w:t>
      </w:r>
      <w:r>
        <w:rPr>
          <w:rFonts w:ascii="sөũ" w:hAnsi="sөũ"/>
        </w:rPr>
        <w:t>日為限</w:t>
      </w:r>
      <w:r>
        <w:rPr>
          <w:rFonts w:ascii="sөũ" w:hAnsi="sөũ" w:hint="eastAsia"/>
          <w:lang w:eastAsia="zh-TW"/>
        </w:rPr>
        <w:t>’</w:t>
      </w:r>
    </w:p>
    <w:p w:rsidR="00EB43AE" w:rsidRPr="00C72CCB" w:rsidRDefault="00EB43AE" w:rsidP="00EB43AE">
      <w:pPr>
        <w:pStyle w:val="Tabletext"/>
        <w:keepLines w:val="0"/>
        <w:numPr>
          <w:ilvl w:val="4"/>
          <w:numId w:val="2"/>
          <w:numberingChange w:id="321" w:author="test" w:date="2009-03-18T15:32:00Z" w:original="%1:7:0:.%2:4:0:.%3:3:0:.%4:8:0:.%5:7:0:"/>
        </w:numPr>
        <w:spacing w:after="0" w:line="240" w:lineRule="auto"/>
        <w:rPr>
          <w:rFonts w:hint="eastAsia"/>
          <w:color w:val="000000"/>
          <w:kern w:val="2"/>
          <w:szCs w:val="24"/>
          <w:lang w:eastAsia="zh-TW"/>
        </w:rPr>
      </w:pPr>
      <w:r>
        <w:rPr>
          <w:rFonts w:hint="eastAsia"/>
          <w:color w:val="000000"/>
          <w:kern w:val="2"/>
          <w:szCs w:val="24"/>
          <w:lang w:eastAsia="zh-TW"/>
        </w:rPr>
        <w:t>IF DTAGD504.</w:t>
      </w:r>
      <w:r w:rsidRPr="008518AF">
        <w:rPr>
          <w:rFonts w:ascii="細明體" w:hAnsi="細明體" w:hint="eastAsia"/>
          <w:caps/>
        </w:rPr>
        <w:t>u</w:t>
      </w:r>
      <w:r w:rsidRPr="008518AF">
        <w:rPr>
          <w:rFonts w:ascii="細明體" w:hAnsi="細明體"/>
          <w:caps/>
        </w:rPr>
        <w:t>P_</w:t>
      </w:r>
      <w:r w:rsidRPr="008518AF">
        <w:rPr>
          <w:rFonts w:ascii="細明體" w:hAnsi="細明體" w:hint="eastAsia"/>
          <w:caps/>
        </w:rPr>
        <w:t>LIMIT_</w:t>
      </w:r>
      <w:r w:rsidR="007249ED">
        <w:rPr>
          <w:rFonts w:ascii="細明體" w:hAnsi="細明體" w:hint="eastAsia"/>
          <w:caps/>
          <w:lang w:eastAsia="zh-TW"/>
        </w:rPr>
        <w:t>2</w:t>
      </w:r>
      <w:r>
        <w:rPr>
          <w:rFonts w:ascii="細明體" w:hAnsi="細明體" w:hint="eastAsia"/>
          <w:caps/>
          <w:lang w:eastAsia="zh-TW"/>
        </w:rPr>
        <w:t xml:space="preserve"> &gt; 0</w:t>
      </w:r>
    </w:p>
    <w:p w:rsidR="00EB43AE" w:rsidRDefault="00EB43AE" w:rsidP="00C6128E">
      <w:pPr>
        <w:pStyle w:val="Tabletext"/>
        <w:keepLines w:val="0"/>
        <w:numPr>
          <w:ilvl w:val="5"/>
          <w:numId w:val="2"/>
          <w:numberingChange w:id="322" w:author="test" w:date="2009-03-18T15:32:00Z" w:original="%1:7:0:.%2:4:0:.%3:3:0:.%4:8:0:.%5:7: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184BC4">
        <w:rPr>
          <w:rFonts w:ascii="sөũ" w:hAnsi="sөũ"/>
        </w:rPr>
        <w:t>限額不超過日額的</w:t>
      </w:r>
      <w:r>
        <w:rPr>
          <w:color w:val="000000"/>
          <w:kern w:val="2"/>
          <w:szCs w:val="24"/>
          <w:lang w:eastAsia="zh-TW"/>
        </w:rPr>
        <w:t>’</w:t>
      </w:r>
      <w:r>
        <w:rPr>
          <w:rFonts w:hint="eastAsia"/>
          <w:color w:val="000000"/>
          <w:kern w:val="2"/>
          <w:szCs w:val="24"/>
          <w:lang w:eastAsia="zh-TW"/>
        </w:rPr>
        <w:t>+</w:t>
      </w:r>
      <w:r w:rsidRPr="00C72CCB">
        <w:rPr>
          <w:rFonts w:hint="eastAsia"/>
          <w:color w:val="000000"/>
          <w:kern w:val="2"/>
          <w:szCs w:val="24"/>
          <w:lang w:eastAsia="zh-TW"/>
        </w:rPr>
        <w:t xml:space="preserve"> </w:t>
      </w:r>
      <w:r>
        <w:rPr>
          <w:rFonts w:hint="eastAsia"/>
          <w:color w:val="000000"/>
          <w:kern w:val="2"/>
          <w:szCs w:val="24"/>
          <w:lang w:eastAsia="zh-TW"/>
        </w:rPr>
        <w:t>DTAGD504.</w:t>
      </w:r>
      <w:r w:rsidRPr="008518AF">
        <w:rPr>
          <w:rFonts w:ascii="細明體" w:hAnsi="細明體" w:hint="eastAsia"/>
          <w:caps/>
        </w:rPr>
        <w:t>u</w:t>
      </w:r>
      <w:r w:rsidRPr="008518AF">
        <w:rPr>
          <w:rFonts w:ascii="細明體" w:hAnsi="細明體"/>
          <w:caps/>
        </w:rPr>
        <w:t>P_</w:t>
      </w:r>
      <w:r w:rsidRPr="008518AF">
        <w:rPr>
          <w:rFonts w:ascii="細明體" w:hAnsi="細明體" w:hint="eastAsia"/>
          <w:caps/>
        </w:rPr>
        <w:t>LIMIT_</w:t>
      </w:r>
      <w:r w:rsidR="00184BC4">
        <w:rPr>
          <w:rFonts w:ascii="細明體" w:hAnsi="細明體" w:hint="eastAsia"/>
          <w:caps/>
          <w:lang w:eastAsia="zh-TW"/>
        </w:rPr>
        <w:t>2</w:t>
      </w:r>
      <w:r>
        <w:rPr>
          <w:rFonts w:ascii="細明體" w:hAnsi="細明體" w:hint="eastAsia"/>
          <w:caps/>
          <w:lang w:eastAsia="zh-TW"/>
        </w:rPr>
        <w:t>+</w:t>
      </w:r>
      <w:r>
        <w:rPr>
          <w:rFonts w:ascii="細明體" w:hAnsi="細明體"/>
          <w:caps/>
          <w:lang w:eastAsia="zh-TW"/>
        </w:rPr>
        <w:t>’</w:t>
      </w:r>
      <w:r w:rsidR="00CC77CF">
        <w:rPr>
          <w:rFonts w:ascii="sөũ" w:hAnsi="sөũ"/>
        </w:rPr>
        <w:t>倍</w:t>
      </w:r>
      <w:r>
        <w:rPr>
          <w:rFonts w:ascii="細明體" w:hAnsi="細明體"/>
          <w:caps/>
          <w:lang w:eastAsia="zh-TW"/>
        </w:rPr>
        <w:t>’</w:t>
      </w:r>
    </w:p>
    <w:p w:rsidR="00D83A51" w:rsidRDefault="00D83A51" w:rsidP="00D83A51">
      <w:pPr>
        <w:pStyle w:val="Tabletext"/>
        <w:keepLines w:val="0"/>
        <w:numPr>
          <w:ilvl w:val="4"/>
          <w:numId w:val="2"/>
          <w:numberingChange w:id="323" w:author="test" w:date="2009-03-18T15:32:00Z" w:original="%1:7:0:.%2:4:0:.%3:3:0:.%4:8:0:.%5:8: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F5136A">
        <w:rPr>
          <w:rFonts w:hint="eastAsia"/>
          <w:color w:val="000000"/>
          <w:kern w:val="2"/>
          <w:szCs w:val="24"/>
          <w:lang w:eastAsia="zh-TW"/>
        </w:rPr>
        <w:t>DTAGD504</w:t>
      </w:r>
      <w:r>
        <w:rPr>
          <w:rFonts w:hint="eastAsia"/>
          <w:color w:val="000000"/>
          <w:kern w:val="2"/>
          <w:szCs w:val="24"/>
          <w:lang w:eastAsia="zh-TW"/>
        </w:rPr>
        <w:t>.</w:t>
      </w:r>
      <w:r w:rsidRPr="00E76A24">
        <w:rPr>
          <w:color w:val="000000"/>
          <w:kern w:val="2"/>
          <w:szCs w:val="24"/>
          <w:lang w:eastAsia="zh-TW"/>
        </w:rPr>
        <w:t>SPEC_LIMIT_</w:t>
      </w:r>
      <w:r w:rsidR="00F5136A">
        <w:rPr>
          <w:rFonts w:hint="eastAsia"/>
          <w:color w:val="000000"/>
          <w:kern w:val="2"/>
          <w:szCs w:val="24"/>
          <w:lang w:eastAsia="zh-TW"/>
        </w:rPr>
        <w:t>5</w:t>
      </w:r>
      <w:r>
        <w:rPr>
          <w:rFonts w:hint="eastAsia"/>
          <w:color w:val="000000"/>
          <w:kern w:val="2"/>
          <w:szCs w:val="24"/>
          <w:lang w:eastAsia="zh-TW"/>
        </w:rPr>
        <w:t xml:space="preserve"> &gt; 0</w:t>
      </w:r>
    </w:p>
    <w:p w:rsidR="00D83A51" w:rsidRDefault="00D83A51" w:rsidP="00C6128E">
      <w:pPr>
        <w:pStyle w:val="Tabletext"/>
        <w:keepLines w:val="0"/>
        <w:numPr>
          <w:ilvl w:val="5"/>
          <w:numId w:val="2"/>
          <w:numberingChange w:id="324" w:author="test" w:date="2009-03-18T15:32:00Z" w:original="%1:7:0:.%2:4:0:.%3:3:0:.%4:8:0:.%5:8: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E76A24">
        <w:rPr>
          <w:color w:val="000000"/>
          <w:kern w:val="2"/>
          <w:szCs w:val="24"/>
          <w:lang w:eastAsia="zh-TW"/>
        </w:rPr>
        <w:t>配偶給付內容為本人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00F5136A">
        <w:rPr>
          <w:rFonts w:hint="eastAsia"/>
          <w:color w:val="000000"/>
          <w:kern w:val="2"/>
          <w:szCs w:val="24"/>
          <w:lang w:eastAsia="zh-TW"/>
        </w:rPr>
        <w:t>DTAGD504</w:t>
      </w:r>
      <w:r>
        <w:rPr>
          <w:rFonts w:hint="eastAsia"/>
          <w:color w:val="000000"/>
          <w:kern w:val="2"/>
          <w:szCs w:val="24"/>
          <w:lang w:eastAsia="zh-TW"/>
        </w:rPr>
        <w:t>.</w:t>
      </w:r>
      <w:r w:rsidRPr="00E76A24">
        <w:rPr>
          <w:color w:val="000000"/>
          <w:kern w:val="2"/>
          <w:szCs w:val="24"/>
          <w:lang w:eastAsia="zh-TW"/>
        </w:rPr>
        <w:t>SPEC_LIMIT_</w:t>
      </w:r>
      <w:r w:rsidR="00F5136A">
        <w:rPr>
          <w:rFonts w:hint="eastAsia"/>
          <w:color w:val="000000"/>
          <w:kern w:val="2"/>
          <w:szCs w:val="24"/>
          <w:lang w:eastAsia="zh-TW"/>
        </w:rPr>
        <w:t>5</w:t>
      </w:r>
      <w:r>
        <w:rPr>
          <w:rFonts w:hint="eastAsia"/>
          <w:color w:val="000000"/>
          <w:kern w:val="2"/>
          <w:szCs w:val="24"/>
          <w:lang w:eastAsia="zh-TW"/>
        </w:rPr>
        <w:t xml:space="preserve"> +</w:t>
      </w:r>
      <w:r>
        <w:rPr>
          <w:color w:val="000000"/>
          <w:kern w:val="2"/>
          <w:szCs w:val="24"/>
          <w:lang w:eastAsia="zh-TW"/>
        </w:rPr>
        <w:t>’</w:t>
      </w:r>
      <w:r w:rsidRPr="00E76A24">
        <w:rPr>
          <w:color w:val="000000"/>
          <w:kern w:val="2"/>
          <w:szCs w:val="24"/>
          <w:lang w:eastAsia="zh-TW"/>
        </w:rPr>
        <w:t xml:space="preserve"> % </w:t>
      </w:r>
      <w:r w:rsidRPr="00E76A24">
        <w:rPr>
          <w:color w:val="000000"/>
          <w:kern w:val="2"/>
          <w:szCs w:val="24"/>
          <w:lang w:eastAsia="zh-TW"/>
        </w:rPr>
        <w:t>計算</w:t>
      </w:r>
      <w:r>
        <w:rPr>
          <w:color w:val="000000"/>
          <w:kern w:val="2"/>
          <w:szCs w:val="24"/>
          <w:lang w:eastAsia="zh-TW"/>
        </w:rPr>
        <w:t>’</w:t>
      </w:r>
    </w:p>
    <w:p w:rsidR="00D83A51" w:rsidRDefault="00D83A51" w:rsidP="00D83A51">
      <w:pPr>
        <w:pStyle w:val="Tabletext"/>
        <w:keepLines w:val="0"/>
        <w:numPr>
          <w:ilvl w:val="4"/>
          <w:numId w:val="2"/>
          <w:numberingChange w:id="325" w:author="test" w:date="2009-03-18T15:32:00Z" w:original="%1:7:0:.%2:4:0:.%3:3:0:.%4:8:0:.%5:9: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F5136A">
        <w:rPr>
          <w:rFonts w:hint="eastAsia"/>
          <w:color w:val="000000"/>
          <w:kern w:val="2"/>
          <w:szCs w:val="24"/>
          <w:lang w:eastAsia="zh-TW"/>
        </w:rPr>
        <w:t>DTAGD504</w:t>
      </w:r>
      <w:r>
        <w:rPr>
          <w:rFonts w:hint="eastAsia"/>
          <w:color w:val="000000"/>
          <w:kern w:val="2"/>
          <w:szCs w:val="24"/>
          <w:lang w:eastAsia="zh-TW"/>
        </w:rPr>
        <w:t>.</w:t>
      </w:r>
      <w:r w:rsidRPr="00E76A24">
        <w:rPr>
          <w:color w:val="000000"/>
          <w:kern w:val="2"/>
          <w:szCs w:val="24"/>
          <w:lang w:eastAsia="zh-TW"/>
        </w:rPr>
        <w:t>SPEC_LIMIT_</w:t>
      </w:r>
      <w:r w:rsidR="00F5136A">
        <w:rPr>
          <w:rFonts w:hint="eastAsia"/>
          <w:color w:val="000000"/>
          <w:kern w:val="2"/>
          <w:szCs w:val="24"/>
          <w:lang w:eastAsia="zh-TW"/>
        </w:rPr>
        <w:t>6</w:t>
      </w:r>
      <w:r>
        <w:rPr>
          <w:rFonts w:hint="eastAsia"/>
          <w:color w:val="000000"/>
          <w:kern w:val="2"/>
          <w:szCs w:val="24"/>
          <w:lang w:eastAsia="zh-TW"/>
        </w:rPr>
        <w:t xml:space="preserve"> &gt; 0</w:t>
      </w:r>
    </w:p>
    <w:p w:rsidR="00D83A51" w:rsidRDefault="00D83A51" w:rsidP="00C6128E">
      <w:pPr>
        <w:pStyle w:val="Tabletext"/>
        <w:keepLines w:val="0"/>
        <w:numPr>
          <w:ilvl w:val="5"/>
          <w:numId w:val="2"/>
          <w:numberingChange w:id="326" w:author="test" w:date="2009-03-18T15:32:00Z" w:original="%1:7:0:.%2:4:0:.%3:3:0:.%4:8:0:.%5:9: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E76A24">
        <w:rPr>
          <w:color w:val="000000"/>
          <w:kern w:val="2"/>
          <w:szCs w:val="24"/>
          <w:lang w:eastAsia="zh-TW"/>
        </w:rPr>
        <w:t>子女給付內容為本人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sidR="00F5136A">
        <w:rPr>
          <w:rFonts w:hint="eastAsia"/>
          <w:color w:val="000000"/>
          <w:kern w:val="2"/>
          <w:szCs w:val="24"/>
          <w:lang w:eastAsia="zh-TW"/>
        </w:rPr>
        <w:t>DTAGD504</w:t>
      </w:r>
      <w:r>
        <w:rPr>
          <w:rFonts w:hint="eastAsia"/>
          <w:color w:val="000000"/>
          <w:kern w:val="2"/>
          <w:szCs w:val="24"/>
          <w:lang w:eastAsia="zh-TW"/>
        </w:rPr>
        <w:t>.</w:t>
      </w:r>
      <w:r w:rsidRPr="00E76A24">
        <w:rPr>
          <w:color w:val="000000"/>
          <w:kern w:val="2"/>
          <w:szCs w:val="24"/>
          <w:lang w:eastAsia="zh-TW"/>
        </w:rPr>
        <w:t>SPEC_LIMIT_</w:t>
      </w:r>
      <w:r w:rsidR="00F5136A">
        <w:rPr>
          <w:rFonts w:hint="eastAsia"/>
          <w:color w:val="000000"/>
          <w:kern w:val="2"/>
          <w:szCs w:val="24"/>
          <w:lang w:eastAsia="zh-TW"/>
        </w:rPr>
        <w:t>6</w:t>
      </w:r>
      <w:r>
        <w:rPr>
          <w:rFonts w:hint="eastAsia"/>
          <w:color w:val="000000"/>
          <w:kern w:val="2"/>
          <w:szCs w:val="24"/>
          <w:lang w:eastAsia="zh-TW"/>
        </w:rPr>
        <w:t xml:space="preserve"> +</w:t>
      </w:r>
      <w:r>
        <w:rPr>
          <w:color w:val="000000"/>
          <w:kern w:val="2"/>
          <w:szCs w:val="24"/>
          <w:lang w:eastAsia="zh-TW"/>
        </w:rPr>
        <w:t>’</w:t>
      </w:r>
      <w:r w:rsidRPr="00E76A24">
        <w:rPr>
          <w:color w:val="000000"/>
          <w:kern w:val="2"/>
          <w:szCs w:val="24"/>
          <w:lang w:eastAsia="zh-TW"/>
        </w:rPr>
        <w:t xml:space="preserve"> % </w:t>
      </w:r>
      <w:r w:rsidRPr="00E76A24">
        <w:rPr>
          <w:color w:val="000000"/>
          <w:kern w:val="2"/>
          <w:szCs w:val="24"/>
          <w:lang w:eastAsia="zh-TW"/>
        </w:rPr>
        <w:t>計算</w:t>
      </w:r>
      <w:r>
        <w:rPr>
          <w:color w:val="000000"/>
          <w:kern w:val="2"/>
          <w:szCs w:val="24"/>
          <w:lang w:eastAsia="zh-TW"/>
        </w:rPr>
        <w:t>’</w:t>
      </w:r>
    </w:p>
    <w:p w:rsidR="005E33E9" w:rsidRDefault="005E33E9" w:rsidP="005E33E9">
      <w:pPr>
        <w:pStyle w:val="Tabletext"/>
        <w:keepLines w:val="0"/>
        <w:numPr>
          <w:ilvl w:val="4"/>
          <w:numId w:val="2"/>
          <w:numberingChange w:id="327" w:author="test" w:date="2009-03-18T15:32:00Z" w:original="%1:7:0:.%2:4:0:.%3:3:0:.%4:8:0:.%5:10:0:"/>
        </w:numPr>
        <w:spacing w:after="0" w:line="240" w:lineRule="auto"/>
        <w:rPr>
          <w:rFonts w:hint="eastAsia"/>
          <w:color w:val="000000"/>
          <w:kern w:val="2"/>
          <w:szCs w:val="24"/>
          <w:lang w:eastAsia="zh-TW"/>
        </w:rPr>
      </w:pPr>
      <w:r>
        <w:rPr>
          <w:rFonts w:hint="eastAsia"/>
          <w:color w:val="000000"/>
          <w:kern w:val="2"/>
          <w:szCs w:val="24"/>
          <w:lang w:eastAsia="zh-TW"/>
        </w:rPr>
        <w:t>IF DTAGD504.</w:t>
      </w:r>
      <w:r w:rsidRPr="00E76A24">
        <w:rPr>
          <w:color w:val="000000"/>
          <w:kern w:val="2"/>
          <w:szCs w:val="24"/>
          <w:lang w:eastAsia="zh-TW"/>
        </w:rPr>
        <w:t>SPEC_LIMIT_</w:t>
      </w:r>
      <w:r w:rsidR="004B1BB9">
        <w:rPr>
          <w:rFonts w:hint="eastAsia"/>
          <w:color w:val="000000"/>
          <w:kern w:val="2"/>
          <w:szCs w:val="24"/>
          <w:lang w:eastAsia="zh-TW"/>
        </w:rPr>
        <w:t>7</w:t>
      </w:r>
      <w:r>
        <w:rPr>
          <w:rFonts w:hint="eastAsia"/>
          <w:color w:val="000000"/>
          <w:kern w:val="2"/>
          <w:szCs w:val="24"/>
          <w:lang w:eastAsia="zh-TW"/>
        </w:rPr>
        <w:t xml:space="preserve"> </w:t>
      </w:r>
      <w:r w:rsidR="00F323AD">
        <w:rPr>
          <w:rFonts w:hint="eastAsia"/>
          <w:color w:val="000000"/>
          <w:kern w:val="2"/>
          <w:szCs w:val="24"/>
          <w:lang w:eastAsia="zh-TW"/>
        </w:rPr>
        <w:t xml:space="preserve">= </w:t>
      </w:r>
      <w:r w:rsidR="00F323AD">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F323AD">
          <w:rPr>
            <w:rFonts w:hint="eastAsia"/>
            <w:color w:val="000000"/>
            <w:kern w:val="2"/>
            <w:szCs w:val="24"/>
            <w:lang w:eastAsia="zh-TW"/>
          </w:rPr>
          <w:t>1</w:t>
        </w:r>
        <w:r w:rsidR="00F323AD">
          <w:rPr>
            <w:color w:val="000000"/>
            <w:kern w:val="2"/>
            <w:szCs w:val="24"/>
            <w:lang w:eastAsia="zh-TW"/>
          </w:rPr>
          <w:t>’</w:t>
        </w:r>
      </w:smartTag>
    </w:p>
    <w:p w:rsidR="005E33E9" w:rsidRDefault="005E33E9" w:rsidP="00E00096">
      <w:pPr>
        <w:pStyle w:val="Tabletext"/>
        <w:keepLines w:val="0"/>
        <w:numPr>
          <w:ilvl w:val="5"/>
          <w:numId w:val="2"/>
          <w:numberingChange w:id="328" w:author="test" w:date="2009-03-18T15:32:00Z" w:original="%1:7:0:.%2:4:0:.%3:3:0:.%4:8:0:.%5:10:0:.%6:1:0:"/>
        </w:numPr>
        <w:spacing w:after="0" w:line="240" w:lineRule="auto"/>
        <w:rPr>
          <w:rFonts w:hint="eastAsia"/>
          <w:color w:val="000000"/>
          <w:kern w:val="2"/>
          <w:szCs w:val="24"/>
          <w:lang w:eastAsia="zh-TW"/>
        </w:rPr>
      </w:pPr>
      <w:r>
        <w:rPr>
          <w:rFonts w:hint="eastAsia"/>
          <w:color w:val="000000"/>
          <w:kern w:val="2"/>
          <w:szCs w:val="24"/>
          <w:lang w:eastAsia="zh-TW"/>
        </w:rPr>
        <w:t>O_</w:t>
      </w:r>
      <w:r w:rsidRPr="00E76A24">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CC1A90">
        <w:rPr>
          <w:rFonts w:hint="eastAsia"/>
          <w:color w:val="000000"/>
          <w:kern w:val="2"/>
          <w:szCs w:val="24"/>
          <w:lang w:eastAsia="zh-TW"/>
        </w:rPr>
        <w:t>可</w:t>
      </w:r>
      <w:r w:rsidR="00CC1A90">
        <w:rPr>
          <w:rFonts w:ascii="sөũ" w:hAnsi="sөũ"/>
          <w:lang w:eastAsia="zh-TW"/>
        </w:rPr>
        <w:t>給付門診收據。</w:t>
      </w:r>
      <w:r w:rsidR="00CC1A90">
        <w:rPr>
          <w:rFonts w:ascii="sөũ" w:hAnsi="sөũ"/>
          <w:lang w:eastAsia="zh-TW"/>
        </w:rPr>
        <w:t>(</w:t>
      </w:r>
      <w:r w:rsidR="00CC1A90">
        <w:rPr>
          <w:rFonts w:ascii="sөũ" w:hAnsi="sөũ"/>
          <w:lang w:eastAsia="zh-TW"/>
        </w:rPr>
        <w:t>非住院不得理賠</w:t>
      </w:r>
      <w:r w:rsidR="00CC1A90">
        <w:rPr>
          <w:rFonts w:ascii="sөũ" w:hAnsi="sөũ"/>
          <w:lang w:eastAsia="zh-TW"/>
        </w:rPr>
        <w:t>)</w:t>
      </w:r>
      <w:r>
        <w:rPr>
          <w:color w:val="000000"/>
          <w:kern w:val="2"/>
          <w:szCs w:val="24"/>
          <w:lang w:eastAsia="zh-TW"/>
        </w:rPr>
        <w:t>’</w:t>
      </w:r>
    </w:p>
    <w:p w:rsidR="00D83A51" w:rsidRDefault="00D83A51" w:rsidP="00D83A51">
      <w:pPr>
        <w:pStyle w:val="Tabletext"/>
        <w:keepLines w:val="0"/>
        <w:numPr>
          <w:ilvl w:val="4"/>
          <w:numId w:val="2"/>
          <w:numberingChange w:id="329" w:author="test" w:date="2009-03-18T15:32:00Z" w:original="%1:7:0:.%2:4:0:.%3:3:0:.%4:8:0:.%5:11:0:"/>
        </w:numPr>
        <w:spacing w:after="0" w:line="240" w:lineRule="auto"/>
        <w:rPr>
          <w:color w:val="000000"/>
          <w:kern w:val="2"/>
          <w:szCs w:val="24"/>
          <w:lang w:eastAsia="zh-TW"/>
        </w:rPr>
      </w:pPr>
      <w:r w:rsidRPr="00E76A24">
        <w:rPr>
          <w:color w:val="000000"/>
          <w:kern w:val="2"/>
          <w:szCs w:val="24"/>
          <w:lang w:eastAsia="zh-TW"/>
        </w:rPr>
        <w:t>特殊限制</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D83A51">
        <w:tc>
          <w:tcPr>
            <w:tcW w:w="2170" w:type="dxa"/>
            <w:shd w:val="clear" w:color="auto" w:fill="D9D9D9"/>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D83A51">
        <w:tc>
          <w:tcPr>
            <w:tcW w:w="2170" w:type="dxa"/>
          </w:tcPr>
          <w:p w:rsidR="00D83A51" w:rsidRDefault="00D83A51" w:rsidP="00D83A51">
            <w:pPr>
              <w:pStyle w:val="Tabletext"/>
              <w:keepLines w:val="0"/>
              <w:spacing w:after="0" w:line="240" w:lineRule="auto"/>
              <w:rPr>
                <w:rFonts w:hint="eastAsia"/>
                <w:color w:val="000000"/>
                <w:kern w:val="2"/>
                <w:szCs w:val="24"/>
                <w:lang w:eastAsia="zh-TW"/>
              </w:rPr>
            </w:pPr>
            <w:r>
              <w:rPr>
                <w:rFonts w:ascii="sөũ" w:hAnsi="sөũ"/>
              </w:rPr>
              <w:t>特殊限制內容</w:t>
            </w:r>
          </w:p>
        </w:tc>
        <w:tc>
          <w:tcPr>
            <w:tcW w:w="3184" w:type="dxa"/>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tc>
        <w:tc>
          <w:tcPr>
            <w:tcW w:w="2863" w:type="dxa"/>
          </w:tcPr>
          <w:p w:rsidR="00D83A51" w:rsidRDefault="00D83A51" w:rsidP="00D83A51">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D83A51" w:rsidRDefault="00D83A51" w:rsidP="00D83A51">
      <w:pPr>
        <w:pStyle w:val="Tabletext"/>
        <w:keepLines w:val="0"/>
        <w:spacing w:after="0" w:line="240" w:lineRule="auto"/>
        <w:rPr>
          <w:rFonts w:hint="eastAsia"/>
          <w:color w:val="000000"/>
          <w:kern w:val="2"/>
          <w:szCs w:val="24"/>
          <w:lang w:eastAsia="zh-TW"/>
        </w:rPr>
      </w:pPr>
    </w:p>
    <w:p w:rsidR="00824D36" w:rsidRPr="00B37BC5" w:rsidRDefault="00824D36" w:rsidP="00824D36">
      <w:pPr>
        <w:pStyle w:val="Tabletext"/>
        <w:keepLines w:val="0"/>
        <w:numPr>
          <w:ilvl w:val="1"/>
          <w:numId w:val="2"/>
          <w:numberingChange w:id="330" w:author="test" w:date="2009-03-18T15:32:00Z" w:original="%1:7:0:.%2:5:0:"/>
        </w:numPr>
        <w:spacing w:after="0" w:line="240" w:lineRule="auto"/>
        <w:rPr>
          <w:rFonts w:hint="eastAsia"/>
          <w:color w:val="000000"/>
          <w:kern w:val="2"/>
          <w:szCs w:val="24"/>
          <w:lang w:eastAsia="zh-TW"/>
        </w:rPr>
      </w:pPr>
      <w:r>
        <w:rPr>
          <w:rFonts w:hint="eastAsia"/>
          <w:b/>
          <w:color w:val="000000"/>
          <w:kern w:val="2"/>
          <w:szCs w:val="24"/>
          <w:lang w:eastAsia="zh-TW"/>
        </w:rPr>
        <w:t>海外突發</w:t>
      </w:r>
      <w:r w:rsidRPr="00AB7FC2">
        <w:rPr>
          <w:rFonts w:hint="eastAsia"/>
          <w:b/>
          <w:color w:val="000000"/>
          <w:kern w:val="2"/>
          <w:szCs w:val="24"/>
          <w:lang w:eastAsia="zh-TW"/>
        </w:rPr>
        <w:t>險種設定：</w:t>
      </w:r>
    </w:p>
    <w:p w:rsidR="00824D36" w:rsidRDefault="00824D36" w:rsidP="00824D36">
      <w:pPr>
        <w:pStyle w:val="Tabletext"/>
        <w:keepLines w:val="0"/>
        <w:numPr>
          <w:ilvl w:val="2"/>
          <w:numId w:val="2"/>
          <w:numberingChange w:id="331" w:author="test" w:date="2009-03-18T15:32:00Z" w:original="%1:7:0:.%2:5:0:.%3:1:0:"/>
        </w:numPr>
        <w:spacing w:after="0" w:line="240" w:lineRule="auto"/>
        <w:rPr>
          <w:rFonts w:hint="eastAsia"/>
          <w:color w:val="000000"/>
          <w:kern w:val="2"/>
          <w:szCs w:val="24"/>
          <w:lang w:eastAsia="zh-TW"/>
        </w:rPr>
      </w:pPr>
      <w:r>
        <w:rPr>
          <w:rFonts w:hint="eastAsia"/>
          <w:color w:val="000000"/>
          <w:kern w:val="2"/>
          <w:szCs w:val="24"/>
          <w:lang w:eastAsia="zh-TW"/>
        </w:rPr>
        <w:t>READ DTAGD50</w:t>
      </w:r>
      <w:r w:rsidR="00BD5281">
        <w:rPr>
          <w:rFonts w:hint="eastAsia"/>
          <w:color w:val="000000"/>
          <w:kern w:val="2"/>
          <w:szCs w:val="24"/>
          <w:lang w:eastAsia="zh-TW"/>
        </w:rPr>
        <w:t>7</w:t>
      </w:r>
      <w:r>
        <w:rPr>
          <w:rFonts w:hint="eastAsia"/>
          <w:color w:val="000000"/>
          <w:kern w:val="2"/>
          <w:szCs w:val="24"/>
          <w:lang w:eastAsia="zh-TW"/>
        </w:rPr>
        <w:t>，條件如下：</w:t>
      </w:r>
    </w:p>
    <w:p w:rsidR="00824D36" w:rsidRDefault="00824D36" w:rsidP="00824D36">
      <w:pPr>
        <w:pStyle w:val="Tabletext"/>
        <w:keepLines w:val="0"/>
        <w:numPr>
          <w:ilvl w:val="3"/>
          <w:numId w:val="2"/>
          <w:numberingChange w:id="332" w:author="test" w:date="2009-03-18T15:32:00Z" w:original="%1:7:0:.%2:5:0:.%3:1:0:.%4: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sidRPr="00B37BC5">
        <w:rPr>
          <w:rFonts w:hint="eastAsia"/>
          <w:color w:val="000000"/>
          <w:kern w:val="2"/>
          <w:szCs w:val="24"/>
          <w:lang w:eastAsia="zh-TW"/>
        </w:rPr>
        <w:t>險別</w:t>
      </w:r>
      <w:r w:rsidRPr="00B37BC5">
        <w:rPr>
          <w:rFonts w:hint="eastAsia"/>
          <w:color w:val="000000"/>
          <w:kern w:val="2"/>
          <w:szCs w:val="24"/>
          <w:lang w:eastAsia="zh-TW"/>
        </w:rPr>
        <w:t>(PROD_ID)</w:t>
      </w:r>
    </w:p>
    <w:p w:rsidR="00824D36" w:rsidRDefault="00824D36" w:rsidP="00824D36">
      <w:pPr>
        <w:pStyle w:val="Tabletext"/>
        <w:keepLines w:val="0"/>
        <w:numPr>
          <w:ilvl w:val="2"/>
          <w:numId w:val="2"/>
          <w:numberingChange w:id="333" w:author="test" w:date="2009-03-18T15:32:00Z" w:original="%1:7:0:.%2:5:0:.%3:2:0:"/>
        </w:numPr>
        <w:spacing w:after="0" w:line="240" w:lineRule="auto"/>
        <w:rPr>
          <w:rFonts w:hint="eastAsia"/>
          <w:color w:val="000000"/>
          <w:kern w:val="2"/>
          <w:szCs w:val="24"/>
          <w:lang w:eastAsia="zh-TW"/>
        </w:rPr>
      </w:pPr>
      <w:r>
        <w:rPr>
          <w:rFonts w:hint="eastAsia"/>
          <w:color w:val="000000"/>
          <w:kern w:val="2"/>
          <w:szCs w:val="24"/>
          <w:lang w:eastAsia="zh-TW"/>
        </w:rPr>
        <w:t>IF FND</w:t>
      </w:r>
    </w:p>
    <w:p w:rsidR="00824D36" w:rsidRDefault="00824D36" w:rsidP="00824D36">
      <w:pPr>
        <w:pStyle w:val="Tabletext"/>
        <w:keepLines w:val="0"/>
        <w:numPr>
          <w:ilvl w:val="3"/>
          <w:numId w:val="2"/>
          <w:numberingChange w:id="334" w:author="test" w:date="2009-03-18T15:32:00Z" w:original="%1:7:0:.%2:5:0:.%3:2:0:.%4: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824D36" w:rsidRPr="00D85DF4" w:rsidRDefault="00824D36" w:rsidP="00824D36">
      <w:pPr>
        <w:pStyle w:val="Tabletext"/>
        <w:keepLines w:val="0"/>
        <w:numPr>
          <w:ilvl w:val="3"/>
          <w:numId w:val="2"/>
          <w:numberingChange w:id="335" w:author="test" w:date="2009-03-18T15:32:00Z" w:original="%1:7:0:.%2:5:0:.%3:2:0:.%4:2:0:"/>
        </w:numPr>
        <w:spacing w:after="0" w:line="240" w:lineRule="auto"/>
        <w:rPr>
          <w:rFonts w:hint="eastAsia"/>
          <w:color w:val="000000"/>
          <w:kern w:val="2"/>
          <w:szCs w:val="24"/>
          <w:lang w:eastAsia="zh-TW"/>
        </w:rPr>
      </w:pPr>
      <w:r>
        <w:rPr>
          <w:rFonts w:hint="eastAsia"/>
          <w:color w:val="000000"/>
          <w:kern w:val="2"/>
          <w:szCs w:val="24"/>
          <w:lang w:eastAsia="zh-TW"/>
        </w:rPr>
        <w:t>IF DTAGD50</w:t>
      </w:r>
      <w:r w:rsidR="00BB59B8">
        <w:rPr>
          <w:rFonts w:hint="eastAsia"/>
          <w:color w:val="000000"/>
          <w:kern w:val="2"/>
          <w:szCs w:val="24"/>
          <w:lang w:eastAsia="zh-TW"/>
        </w:rPr>
        <w:t>7</w:t>
      </w:r>
      <w:r>
        <w:rPr>
          <w:rFonts w:hint="eastAsia"/>
          <w:color w:val="000000"/>
          <w:kern w:val="2"/>
          <w:szCs w:val="24"/>
          <w:lang w:eastAsia="zh-TW"/>
        </w:rPr>
        <w:t>.</w:t>
      </w:r>
      <w:r w:rsidR="007137A4" w:rsidRPr="00CF564C">
        <w:rPr>
          <w:rStyle w:val="SoDAField"/>
          <w:rFonts w:ascii="細明體" w:eastAsia="細明體" w:hAnsi="細明體" w:hint="eastAsia"/>
          <w:caps/>
          <w:color w:val="auto"/>
        </w:rPr>
        <w:t>FORE</w:t>
      </w:r>
      <w:r w:rsidRPr="000650F5">
        <w:rPr>
          <w:rStyle w:val="SoDAField"/>
          <w:rFonts w:ascii="細明體" w:eastAsia="細明體" w:hAnsi="細明體" w:hint="eastAsia"/>
          <w:caps/>
          <w:color w:val="auto"/>
        </w:rPr>
        <w:t>_</w:t>
      </w:r>
      <w:r w:rsidR="007137A4">
        <w:rPr>
          <w:rStyle w:val="SoDAField"/>
          <w:rFonts w:ascii="細明體" w:eastAsia="細明體" w:hAnsi="細明體" w:hint="eastAsia"/>
          <w:caps/>
          <w:color w:val="auto"/>
          <w:lang w:eastAsia="zh-TW"/>
        </w:rPr>
        <w:t>HOSP</w:t>
      </w:r>
      <w:r w:rsidRPr="000650F5">
        <w:rPr>
          <w:rStyle w:val="SoDAField"/>
          <w:rFonts w:ascii="細明體" w:eastAsia="細明體" w:hAnsi="細明體" w:hint="eastAsia"/>
          <w:caps/>
          <w:color w:val="auto"/>
        </w:rPr>
        <w:t>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00966545" w:rsidRPr="00966545">
        <w:rPr>
          <w:rStyle w:val="textgreen1"/>
          <w:color w:val="auto"/>
        </w:rPr>
        <w:t>突發疾病住院醫療</w:t>
      </w:r>
      <w:r w:rsidRPr="00037B29">
        <w:rPr>
          <w:rStyle w:val="textgreen1"/>
          <w:color w:val="auto"/>
        </w:rPr>
        <w:t>保險金</w:t>
      </w:r>
      <w:r w:rsidRPr="00037B29">
        <w:rPr>
          <w:rStyle w:val="textgreen1"/>
          <w:rFonts w:hint="eastAsia"/>
          <w:color w:val="auto"/>
          <w:lang w:eastAsia="zh-TW"/>
        </w:rPr>
        <w:t>)</w:t>
      </w:r>
    </w:p>
    <w:p w:rsidR="00824D36" w:rsidRDefault="00824D36" w:rsidP="00824D36">
      <w:pPr>
        <w:pStyle w:val="Tabletext"/>
        <w:keepLines w:val="0"/>
        <w:numPr>
          <w:ilvl w:val="4"/>
          <w:numId w:val="2"/>
          <w:numberingChange w:id="336" w:author="test" w:date="2009-03-18T15:32:00Z" w:original="%1:7:0:.%2:5:0:.%3:2:0:.%4:2:0:.%5:1:0:"/>
        </w:numPr>
        <w:spacing w:after="0" w:line="240" w:lineRule="auto"/>
        <w:rPr>
          <w:rFonts w:hint="eastAsia"/>
          <w:color w:val="000000"/>
          <w:kern w:val="2"/>
          <w:szCs w:val="24"/>
          <w:lang w:eastAsia="zh-TW"/>
        </w:rPr>
      </w:pPr>
      <w:r>
        <w:rPr>
          <w:rFonts w:hint="eastAsia"/>
          <w:color w:val="000000"/>
          <w:kern w:val="2"/>
          <w:szCs w:val="24"/>
          <w:lang w:eastAsia="zh-TW"/>
        </w:rPr>
        <w:t>IF DTAGD50</w:t>
      </w:r>
      <w:r w:rsidR="003466FC">
        <w:rPr>
          <w:rFonts w:hint="eastAsia"/>
          <w:color w:val="000000"/>
          <w:kern w:val="2"/>
          <w:szCs w:val="24"/>
          <w:lang w:eastAsia="zh-TW"/>
        </w:rPr>
        <w:t>7</w:t>
      </w:r>
      <w:r>
        <w:rPr>
          <w:rFonts w:hint="eastAsia"/>
          <w:color w:val="000000"/>
          <w:kern w:val="2"/>
          <w:szCs w:val="24"/>
          <w:lang w:eastAsia="zh-TW"/>
        </w:rPr>
        <w:t>.</w:t>
      </w:r>
      <w:r w:rsidR="003466FC" w:rsidRPr="003466FC">
        <w:rPr>
          <w:rStyle w:val="SoDAField"/>
          <w:rFonts w:ascii="細明體" w:eastAsia="細明體" w:hAnsi="細明體" w:hint="eastAsia"/>
          <w:caps/>
          <w:color w:val="auto"/>
        </w:rPr>
        <w:t>FORE_HOSP_PAY1</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6D595B" w:rsidRPr="000618E3" w:rsidRDefault="006D595B" w:rsidP="00824D36">
      <w:pPr>
        <w:pStyle w:val="Tabletext"/>
        <w:keepLines w:val="0"/>
        <w:numPr>
          <w:ilvl w:val="5"/>
          <w:numId w:val="2"/>
          <w:numberingChange w:id="337" w:author="test" w:date="2009-03-18T15:32:00Z" w:original="%1:7:0:.%2:5:0:.%3:2:0:.%4:2:0:.%5:1:0:.%6: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826882">
        <w:rPr>
          <w:rFonts w:ascii="sөũ" w:hAnsi="sөũ"/>
          <w:lang w:eastAsia="zh-TW"/>
        </w:rPr>
        <w:t>突發疾病醫療限額</w:t>
      </w:r>
      <w:r w:rsidR="00826882">
        <w:rPr>
          <w:rFonts w:ascii="sөũ" w:hAnsi="sөũ"/>
          <w:lang w:eastAsia="zh-TW"/>
        </w:rPr>
        <w:t xml:space="preserve"> × </w:t>
      </w:r>
      <w:r w:rsidR="00826882">
        <w:rPr>
          <w:rFonts w:ascii="sөũ" w:hAnsi="sөũ"/>
          <w:lang w:eastAsia="zh-TW"/>
        </w:rPr>
        <w:t>海外特定地區係數</w:t>
      </w:r>
      <w:r>
        <w:rPr>
          <w:rStyle w:val="SoDAField"/>
          <w:rFonts w:ascii="細明體" w:eastAsia="細明體" w:hAnsi="細明體"/>
          <w:caps/>
          <w:color w:val="auto"/>
          <w:lang w:eastAsia="zh-TW"/>
        </w:rPr>
        <w:t>’</w:t>
      </w:r>
    </w:p>
    <w:p w:rsidR="000618E3" w:rsidRDefault="000618E3" w:rsidP="000618E3">
      <w:pPr>
        <w:pStyle w:val="Tabletext"/>
        <w:keepLines w:val="0"/>
        <w:numPr>
          <w:ilvl w:val="4"/>
          <w:numId w:val="2"/>
          <w:numberingChange w:id="338" w:author="test" w:date="2009-03-18T15:32:00Z" w:original="%1:7:0:.%2:5:0:.%3:2:0:.%4:2:0:.%5:2:0:"/>
        </w:numPr>
        <w:spacing w:after="0" w:line="240" w:lineRule="auto"/>
        <w:rPr>
          <w:rFonts w:hint="eastAsia"/>
          <w:color w:val="000000"/>
          <w:kern w:val="2"/>
          <w:szCs w:val="24"/>
          <w:lang w:eastAsia="zh-TW"/>
        </w:rPr>
      </w:pPr>
      <w:r>
        <w:rPr>
          <w:rFonts w:hint="eastAsia"/>
          <w:color w:val="000000"/>
          <w:kern w:val="2"/>
          <w:szCs w:val="24"/>
          <w:lang w:eastAsia="zh-TW"/>
        </w:rPr>
        <w:t>IF DTAGD507.</w:t>
      </w:r>
      <w:r w:rsidRPr="003466FC">
        <w:rPr>
          <w:rStyle w:val="SoDAField"/>
          <w:rFonts w:ascii="細明體" w:eastAsia="細明體" w:hAnsi="細明體" w:hint="eastAsia"/>
          <w:caps/>
          <w:color w:val="auto"/>
        </w:rPr>
        <w:t>FORE_HOSP_PAY</w:t>
      </w:r>
      <w:r w:rsidR="006F5738">
        <w:rPr>
          <w:rStyle w:val="SoDAField"/>
          <w:rFonts w:ascii="細明體" w:eastAsia="細明體" w:hAnsi="細明體" w:hint="eastAsia"/>
          <w:caps/>
          <w:color w:val="auto"/>
          <w:lang w:eastAsia="zh-TW"/>
        </w:rPr>
        <w:t>2</w:t>
      </w:r>
      <w:r>
        <w:rPr>
          <w:rFonts w:hint="eastAsia"/>
          <w:color w:val="000000"/>
          <w:kern w:val="2"/>
          <w:szCs w:val="24"/>
          <w:lang w:eastAsia="zh-TW"/>
        </w:rPr>
        <w:t xml:space="preserve"> </w:t>
      </w:r>
      <w:r w:rsidR="009A35DE">
        <w:rPr>
          <w:rFonts w:hint="eastAsia"/>
          <w:color w:val="000000"/>
          <w:kern w:val="2"/>
          <w:szCs w:val="24"/>
          <w:lang w:eastAsia="zh-TW"/>
        </w:rPr>
        <w:t>&gt; 0</w:t>
      </w:r>
    </w:p>
    <w:p w:rsidR="00797947" w:rsidRDefault="000F410B" w:rsidP="000F410B">
      <w:pPr>
        <w:pStyle w:val="Tabletext"/>
        <w:keepLines w:val="0"/>
        <w:numPr>
          <w:ilvl w:val="5"/>
          <w:numId w:val="2"/>
          <w:ins w:id="339" w:author="i9003241" w:date="2010-02-24T18:02:00Z"/>
        </w:numPr>
        <w:spacing w:after="0" w:line="240" w:lineRule="auto"/>
        <w:rPr>
          <w:ins w:id="340" w:author="i9003241" w:date="2010-02-24T17:59:00Z"/>
          <w:rFonts w:hint="eastAsia"/>
          <w:color w:val="000000"/>
          <w:kern w:val="2"/>
          <w:szCs w:val="24"/>
          <w:lang w:eastAsia="zh-TW"/>
        </w:rPr>
      </w:pPr>
      <w:ins w:id="341" w:author="i9003241" w:date="2010-02-24T17:59:00Z">
        <w:r>
          <w:rPr>
            <w:rFonts w:hint="eastAsia"/>
            <w:color w:val="000000"/>
            <w:kern w:val="2"/>
            <w:szCs w:val="24"/>
            <w:lang w:eastAsia="zh-TW"/>
          </w:rPr>
          <w:t xml:space="preserve">IF </w:t>
        </w:r>
        <w:r w:rsidR="00FC7321">
          <w:rPr>
            <w:rFonts w:hint="eastAsia"/>
            <w:color w:val="000000"/>
            <w:kern w:val="2"/>
            <w:szCs w:val="24"/>
            <w:lang w:eastAsia="zh-TW"/>
          </w:rPr>
          <w:t>DTAGD507.</w:t>
        </w:r>
      </w:ins>
      <w:ins w:id="342" w:author="i9003241" w:date="2010-02-24T18:00:00Z">
        <w:r w:rsidR="00750E75" w:rsidRPr="00750E75">
          <w:rPr>
            <w:color w:val="000000"/>
            <w:kern w:val="2"/>
            <w:szCs w:val="24"/>
            <w:lang w:eastAsia="zh-TW"/>
          </w:rPr>
          <w:t>FORE_HOSP_TYPE1</w:t>
        </w:r>
        <w:r w:rsidR="00164930">
          <w:rPr>
            <w:rFonts w:hint="eastAsia"/>
            <w:color w:val="000000"/>
            <w:kern w:val="2"/>
            <w:szCs w:val="24"/>
            <w:lang w:eastAsia="zh-TW"/>
          </w:rPr>
          <w:t>(</w:t>
        </w:r>
        <w:r w:rsidR="00164930" w:rsidRPr="00164930">
          <w:rPr>
            <w:rFonts w:hint="eastAsia"/>
            <w:color w:val="000000"/>
            <w:kern w:val="2"/>
            <w:szCs w:val="24"/>
            <w:lang w:eastAsia="zh-TW"/>
          </w:rPr>
          <w:t>住院補償附加類型欄位</w:t>
        </w:r>
        <w:r w:rsidR="00164930" w:rsidRPr="00164930">
          <w:rPr>
            <w:rFonts w:hint="eastAsia"/>
            <w:color w:val="000000"/>
            <w:kern w:val="2"/>
            <w:szCs w:val="24"/>
            <w:lang w:eastAsia="zh-TW"/>
          </w:rPr>
          <w:t>-</w:t>
        </w:r>
        <w:r w:rsidR="00164930" w:rsidRPr="00164930">
          <w:rPr>
            <w:rFonts w:hint="eastAsia"/>
            <w:color w:val="000000"/>
            <w:kern w:val="2"/>
            <w:szCs w:val="24"/>
            <w:lang w:eastAsia="zh-TW"/>
          </w:rPr>
          <w:t>附加類型</w:t>
        </w:r>
        <w:r w:rsidR="00164930">
          <w:rPr>
            <w:rFonts w:hint="eastAsia"/>
            <w:color w:val="000000"/>
            <w:kern w:val="2"/>
            <w:szCs w:val="24"/>
            <w:lang w:eastAsia="zh-TW"/>
          </w:rPr>
          <w:t>)</w:t>
        </w:r>
        <w:r w:rsidR="00573FE2">
          <w:rPr>
            <w:rFonts w:hint="eastAsia"/>
            <w:color w:val="000000"/>
            <w:kern w:val="2"/>
            <w:szCs w:val="24"/>
            <w:lang w:eastAsia="zh-TW"/>
          </w:rPr>
          <w:t xml:space="preserve"> </w:t>
        </w:r>
      </w:ins>
      <w:ins w:id="343" w:author="i9003241" w:date="2010-02-24T18:03:00Z">
        <w:r w:rsidR="007A407A">
          <w:rPr>
            <w:rFonts w:hint="eastAsia"/>
            <w:color w:val="000000"/>
            <w:kern w:val="2"/>
            <w:szCs w:val="24"/>
            <w:lang w:eastAsia="zh-TW"/>
          </w:rPr>
          <w:t>=</w:t>
        </w:r>
      </w:ins>
      <w:ins w:id="344" w:author="i9003241" w:date="2010-02-24T18:02:00Z">
        <w:r w:rsidR="00A22E4C">
          <w:rPr>
            <w:rFonts w:hint="eastAsia"/>
            <w:color w:val="000000"/>
            <w:kern w:val="2"/>
            <w:szCs w:val="24"/>
            <w:lang w:eastAsia="zh-TW"/>
          </w:rPr>
          <w:t xml:space="preserve"> 0 OR </w:t>
        </w:r>
        <w:r w:rsidR="008A6E46">
          <w:rPr>
            <w:color w:val="000000"/>
            <w:kern w:val="2"/>
            <w:szCs w:val="24"/>
            <w:lang w:eastAsia="zh-TW"/>
          </w:rPr>
          <w:t>‘’</w:t>
        </w:r>
      </w:ins>
      <w:ins w:id="345" w:author="i9003241" w:date="2010-02-24T18:03:00Z">
        <w:r w:rsidR="00F80F1E">
          <w:rPr>
            <w:rFonts w:hint="eastAsia"/>
            <w:color w:val="000000"/>
            <w:kern w:val="2"/>
            <w:szCs w:val="24"/>
            <w:lang w:eastAsia="zh-TW"/>
          </w:rPr>
          <w:t xml:space="preserve"> </w:t>
        </w:r>
      </w:ins>
    </w:p>
    <w:p w:rsidR="000618E3" w:rsidRDefault="000618E3" w:rsidP="008869C1">
      <w:pPr>
        <w:pStyle w:val="Tabletext"/>
        <w:keepLines w:val="0"/>
        <w:numPr>
          <w:ilvl w:val="6"/>
          <w:numId w:val="2"/>
          <w:numberingChange w:id="346" w:author="test" w:date="2009-03-18T15:32:00Z" w:original="%1:7:0:.%2:5:0:.%3:2:0:.%4:2:0:.%5:2:0:.%6:1:0:"/>
          <w:ins w:id="347" w:author="test" w:date="2009-03-18T15:32:00Z"/>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F459D8">
        <w:rPr>
          <w:rFonts w:ascii="sөũ" w:hAnsi="sөũ"/>
          <w:lang w:eastAsia="zh-TW"/>
        </w:rPr>
        <w:t>住院補償</w:t>
      </w:r>
      <w:r w:rsidR="00F459D8">
        <w:rPr>
          <w:rFonts w:ascii="sөũ" w:hAnsi="sөũ"/>
          <w:lang w:eastAsia="zh-TW"/>
        </w:rPr>
        <w:t>-</w:t>
      </w:r>
      <w:r w:rsidR="00F459D8">
        <w:rPr>
          <w:rFonts w:ascii="sөũ" w:hAnsi="sөũ"/>
          <w:lang w:eastAsia="zh-TW"/>
        </w:rPr>
        <w:t>按實際支付住院醫療保險金</w:t>
      </w:r>
      <w:r w:rsidR="00F459D8">
        <w:rPr>
          <w:rFonts w:ascii="sөũ" w:hAnsi="sөũ"/>
          <w:lang w:eastAsia="zh-TW"/>
        </w:rPr>
        <w:t xml:space="preserve"> ×</w:t>
      </w:r>
      <w:r>
        <w:rPr>
          <w:rStyle w:val="SoDAField"/>
          <w:rFonts w:ascii="細明體" w:eastAsia="細明體" w:hAnsi="細明體"/>
          <w:caps/>
          <w:color w:val="auto"/>
          <w:lang w:eastAsia="zh-TW"/>
        </w:rPr>
        <w:t>’</w:t>
      </w:r>
      <w:r w:rsidR="00F459D8">
        <w:rPr>
          <w:rStyle w:val="SoDAField"/>
          <w:rFonts w:ascii="細明體" w:eastAsia="細明體" w:hAnsi="細明體" w:hint="eastAsia"/>
          <w:caps/>
          <w:color w:val="auto"/>
          <w:lang w:eastAsia="zh-TW"/>
        </w:rPr>
        <w:t>+</w:t>
      </w:r>
      <w:r w:rsidR="00F459D8" w:rsidRPr="00F459D8">
        <w:rPr>
          <w:rFonts w:hint="eastAsia"/>
          <w:color w:val="000000"/>
          <w:kern w:val="2"/>
          <w:szCs w:val="24"/>
          <w:lang w:eastAsia="zh-TW"/>
        </w:rPr>
        <w:t xml:space="preserve"> </w:t>
      </w:r>
      <w:r w:rsidR="00F459D8">
        <w:rPr>
          <w:rFonts w:hint="eastAsia"/>
          <w:color w:val="000000"/>
          <w:kern w:val="2"/>
          <w:szCs w:val="24"/>
          <w:lang w:eastAsia="zh-TW"/>
        </w:rPr>
        <w:t>DTAGD507.</w:t>
      </w:r>
      <w:r w:rsidR="00F459D8" w:rsidRPr="003466FC">
        <w:rPr>
          <w:rStyle w:val="SoDAField"/>
          <w:rFonts w:ascii="細明體" w:eastAsia="細明體" w:hAnsi="細明體" w:hint="eastAsia"/>
          <w:caps/>
          <w:color w:val="auto"/>
        </w:rPr>
        <w:t>FORE_HOSP_PAY</w:t>
      </w:r>
      <w:r w:rsidR="00F459D8">
        <w:rPr>
          <w:rStyle w:val="SoDAField"/>
          <w:rFonts w:ascii="細明體" w:eastAsia="細明體" w:hAnsi="細明體" w:hint="eastAsia"/>
          <w:caps/>
          <w:color w:val="auto"/>
          <w:lang w:eastAsia="zh-TW"/>
        </w:rPr>
        <w:t>2+</w:t>
      </w:r>
      <w:r w:rsidR="00F459D8">
        <w:rPr>
          <w:rStyle w:val="SoDAField"/>
          <w:rFonts w:ascii="細明體" w:eastAsia="細明體" w:hAnsi="細明體"/>
          <w:caps/>
          <w:color w:val="auto"/>
          <w:lang w:eastAsia="zh-TW"/>
        </w:rPr>
        <w:t>’</w:t>
      </w:r>
      <w:r w:rsidR="00F459D8">
        <w:rPr>
          <w:rFonts w:ascii="sөũ" w:hAnsi="sөũ"/>
        </w:rPr>
        <w:t xml:space="preserve">% </w:t>
      </w:r>
      <w:r w:rsidR="00F459D8">
        <w:rPr>
          <w:rFonts w:ascii="sөũ" w:hAnsi="sөũ"/>
        </w:rPr>
        <w:t>給付</w:t>
      </w:r>
      <w:r w:rsidR="00F459D8">
        <w:rPr>
          <w:rStyle w:val="SoDAField"/>
          <w:rFonts w:ascii="細明體" w:eastAsia="細明體" w:hAnsi="細明體"/>
          <w:caps/>
          <w:color w:val="auto"/>
          <w:lang w:eastAsia="zh-TW"/>
        </w:rPr>
        <w:t>’</w:t>
      </w:r>
    </w:p>
    <w:p w:rsidR="00532838" w:rsidRDefault="00532838" w:rsidP="00532838">
      <w:pPr>
        <w:pStyle w:val="Tabletext"/>
        <w:keepLines w:val="0"/>
        <w:numPr>
          <w:ilvl w:val="5"/>
          <w:numId w:val="2"/>
          <w:ins w:id="348" w:author="i9003241" w:date="2010-02-24T18:03:00Z"/>
        </w:numPr>
        <w:spacing w:after="0" w:line="240" w:lineRule="auto"/>
        <w:rPr>
          <w:ins w:id="349" w:author="i9003241" w:date="2010-02-24T18:03:00Z"/>
          <w:rStyle w:val="textgreen1"/>
          <w:rFonts w:ascii="Times New Roman" w:hAnsi="Times New Roman" w:hint="eastAsia"/>
          <w:color w:val="000000"/>
          <w:kern w:val="2"/>
          <w:szCs w:val="24"/>
          <w:lang w:eastAsia="zh-TW"/>
        </w:rPr>
      </w:pPr>
      <w:ins w:id="350" w:author="i9003241" w:date="2010-02-24T18:03:00Z">
        <w:r>
          <w:rPr>
            <w:rStyle w:val="textgreen1"/>
            <w:rFonts w:ascii="Times New Roman" w:hAnsi="Times New Roman" w:hint="eastAsia"/>
            <w:color w:val="000000"/>
            <w:kern w:val="2"/>
            <w:szCs w:val="24"/>
            <w:lang w:eastAsia="zh-TW"/>
          </w:rPr>
          <w:t>ELSE</w:t>
        </w:r>
      </w:ins>
    </w:p>
    <w:p w:rsidR="00861BB3" w:rsidRDefault="00861BB3" w:rsidP="00861BB3">
      <w:pPr>
        <w:pStyle w:val="Tabletext"/>
        <w:keepLines w:val="0"/>
        <w:numPr>
          <w:ilvl w:val="6"/>
          <w:numId w:val="2"/>
          <w:ins w:id="351" w:author="i9003241" w:date="2010-02-24T18:03:00Z"/>
        </w:numPr>
        <w:spacing w:after="0" w:line="240" w:lineRule="auto"/>
        <w:rPr>
          <w:ins w:id="352" w:author="cathaylife" w:date="2010-02-25T08:36:00Z"/>
          <w:rFonts w:hint="eastAsia"/>
          <w:color w:val="000000"/>
          <w:kern w:val="2"/>
          <w:szCs w:val="24"/>
          <w:lang w:eastAsia="zh-TW"/>
        </w:rPr>
      </w:pPr>
      <w:ins w:id="353" w:author="i9003241" w:date="2010-02-24T18:03:00Z">
        <w:r>
          <w:rPr>
            <w:rStyle w:val="textgreen1"/>
            <w:rFonts w:ascii="Times New Roman" w:hAnsi="Times New Roman" w:hint="eastAsia"/>
            <w:color w:val="000000"/>
            <w:kern w:val="2"/>
            <w:szCs w:val="24"/>
            <w:lang w:eastAsia="zh-TW"/>
          </w:rPr>
          <w:t xml:space="preserve">IF </w:t>
        </w:r>
        <w:r w:rsidR="005216D3">
          <w:rPr>
            <w:rFonts w:hint="eastAsia"/>
            <w:color w:val="000000"/>
            <w:kern w:val="2"/>
            <w:szCs w:val="24"/>
            <w:lang w:eastAsia="zh-TW"/>
          </w:rPr>
          <w:t>DTAGD507.</w:t>
        </w:r>
        <w:r w:rsidR="005216D3" w:rsidRPr="00750E75">
          <w:rPr>
            <w:color w:val="000000"/>
            <w:kern w:val="2"/>
            <w:szCs w:val="24"/>
            <w:lang w:eastAsia="zh-TW"/>
          </w:rPr>
          <w:t>FORE_HOSP_TYPE1</w:t>
        </w:r>
        <w:r w:rsidR="005216D3">
          <w:rPr>
            <w:rFonts w:hint="eastAsia"/>
            <w:color w:val="000000"/>
            <w:kern w:val="2"/>
            <w:szCs w:val="24"/>
            <w:lang w:eastAsia="zh-TW"/>
          </w:rPr>
          <w:t>=</w:t>
        </w:r>
      </w:ins>
      <w:ins w:id="354" w:author="cathaylife" w:date="2010-02-25T08:36:00Z">
        <w:r w:rsidR="00A3664A">
          <w:rPr>
            <w:rFonts w:hint="eastAsia"/>
            <w:color w:val="000000"/>
            <w:kern w:val="2"/>
            <w:szCs w:val="24"/>
            <w:lang w:eastAsia="zh-TW"/>
          </w:rPr>
          <w:t xml:space="preserve"> </w:t>
        </w:r>
      </w:ins>
      <w:ins w:id="355" w:author="i9003241" w:date="2010-02-24T18:04:00Z">
        <w:r w:rsidR="003C6D5E">
          <w:rPr>
            <w:rFonts w:ascii="新細明體" w:hAnsi="新細明體" w:hint="eastAsia"/>
            <w:lang w:eastAsia="zh-TW"/>
          </w:rPr>
          <w:t>投保</w:t>
        </w:r>
        <w:r w:rsidR="003C6D5E" w:rsidRPr="00B37BC5">
          <w:rPr>
            <w:rFonts w:hint="eastAsia"/>
            <w:color w:val="000000"/>
            <w:kern w:val="2"/>
            <w:szCs w:val="24"/>
            <w:lang w:eastAsia="zh-TW"/>
          </w:rPr>
          <w:t>明細</w:t>
        </w:r>
        <w:r w:rsidR="003C6D5E" w:rsidRPr="00B37BC5">
          <w:rPr>
            <w:rFonts w:hint="eastAsia"/>
            <w:color w:val="000000"/>
            <w:kern w:val="2"/>
            <w:szCs w:val="24"/>
            <w:lang w:eastAsia="zh-TW"/>
          </w:rPr>
          <w:t>.</w:t>
        </w:r>
      </w:ins>
      <w:ins w:id="356" w:author="cathaylife" w:date="2010-02-25T08:36:00Z">
        <w:r w:rsidR="00985C95">
          <w:rPr>
            <w:rFonts w:hint="eastAsia"/>
            <w:color w:val="000000"/>
            <w:kern w:val="2"/>
            <w:szCs w:val="24"/>
            <w:lang w:eastAsia="zh-TW"/>
          </w:rPr>
          <w:t>給付型別</w:t>
        </w:r>
      </w:ins>
    </w:p>
    <w:p w:rsidR="0027183E" w:rsidRPr="00532838" w:rsidRDefault="0027183E" w:rsidP="0027183E">
      <w:pPr>
        <w:pStyle w:val="Tabletext"/>
        <w:keepLines w:val="0"/>
        <w:numPr>
          <w:ilvl w:val="7"/>
          <w:numId w:val="2"/>
          <w:ins w:id="357" w:author="cathaylife" w:date="2010-02-25T08:36:00Z"/>
        </w:numPr>
        <w:spacing w:after="0" w:line="240" w:lineRule="auto"/>
        <w:rPr>
          <w:ins w:id="358" w:author="i9003241" w:date="2010-02-24T18:03:00Z"/>
          <w:rStyle w:val="textgreen1"/>
          <w:rFonts w:ascii="Times New Roman" w:hAnsi="Times New Roman" w:hint="eastAsia"/>
          <w:color w:val="000000"/>
          <w:kern w:val="2"/>
          <w:szCs w:val="24"/>
          <w:lang w:eastAsia="zh-TW"/>
        </w:rPr>
      </w:pPr>
      <w:ins w:id="359" w:author="cathaylife" w:date="2010-02-25T08:36:00Z">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sөũ" w:hAnsi="sөũ"/>
            <w:lang w:eastAsia="zh-TW"/>
          </w:rPr>
          <w:t>住院補償</w:t>
        </w:r>
        <w:r>
          <w:rPr>
            <w:rFonts w:ascii="sөũ" w:hAnsi="sөũ"/>
            <w:lang w:eastAsia="zh-TW"/>
          </w:rPr>
          <w:t>-</w:t>
        </w:r>
        <w:r>
          <w:rPr>
            <w:rFonts w:ascii="sөũ" w:hAnsi="sөũ"/>
            <w:lang w:eastAsia="zh-TW"/>
          </w:rPr>
          <w:t>按實際支付住院醫療保險金</w:t>
        </w:r>
        <w:r>
          <w:rPr>
            <w:rFonts w:ascii="sөũ" w:hAnsi="sөũ"/>
            <w:lang w:eastAsia="zh-TW"/>
          </w:rPr>
          <w:t xml:space="preserve"> ×</w:t>
        </w:r>
        <w:r>
          <w:rPr>
            <w:rStyle w:val="SoDAField"/>
            <w:rFonts w:ascii="細明體" w:eastAsia="細明體" w:hAnsi="細明體"/>
            <w:caps/>
            <w:color w:val="auto"/>
            <w:lang w:eastAsia="zh-TW"/>
          </w:rPr>
          <w:t>’</w:t>
        </w:r>
        <w:r>
          <w:rPr>
            <w:rStyle w:val="SoDAField"/>
            <w:rFonts w:ascii="細明體" w:eastAsia="細明體" w:hAnsi="細明體" w:hint="eastAsia"/>
            <w:caps/>
            <w:color w:val="auto"/>
            <w:lang w:eastAsia="zh-TW"/>
          </w:rPr>
          <w:t>+</w:t>
        </w:r>
        <w:r w:rsidRPr="00F459D8">
          <w:rPr>
            <w:rFonts w:hint="eastAsia"/>
            <w:color w:val="000000"/>
            <w:kern w:val="2"/>
            <w:szCs w:val="24"/>
            <w:lang w:eastAsia="zh-TW"/>
          </w:rPr>
          <w:t xml:space="preserve"> </w:t>
        </w:r>
        <w:r>
          <w:rPr>
            <w:rFonts w:hint="eastAsia"/>
            <w:color w:val="000000"/>
            <w:kern w:val="2"/>
            <w:szCs w:val="24"/>
            <w:lang w:eastAsia="zh-TW"/>
          </w:rPr>
          <w:t>DTAGD507.</w:t>
        </w:r>
        <w:r w:rsidRPr="003466FC">
          <w:rPr>
            <w:rStyle w:val="SoDAField"/>
            <w:rFonts w:ascii="細明體" w:eastAsia="細明體" w:hAnsi="細明體" w:hint="eastAsia"/>
            <w:caps/>
            <w:color w:val="auto"/>
          </w:rPr>
          <w:t>FORE_HOSP_PAY</w:t>
        </w:r>
        <w:r>
          <w:rPr>
            <w:rStyle w:val="SoDAField"/>
            <w:rFonts w:ascii="細明體" w:eastAsia="細明體" w:hAnsi="細明體" w:hint="eastAsia"/>
            <w:caps/>
            <w:color w:val="auto"/>
            <w:lang w:eastAsia="zh-TW"/>
          </w:rPr>
          <w:t>2+</w:t>
        </w:r>
        <w:r>
          <w:rPr>
            <w:rStyle w:val="SoDAField"/>
            <w:rFonts w:ascii="細明體" w:eastAsia="細明體" w:hAnsi="細明體"/>
            <w:caps/>
            <w:color w:val="auto"/>
            <w:lang w:eastAsia="zh-TW"/>
          </w:rPr>
          <w:t>’</w:t>
        </w:r>
        <w:r>
          <w:rPr>
            <w:rFonts w:ascii="sөũ" w:hAnsi="sөũ"/>
          </w:rPr>
          <w:t xml:space="preserve">% </w:t>
        </w:r>
        <w:r>
          <w:rPr>
            <w:rFonts w:ascii="sөũ" w:hAnsi="sөũ"/>
          </w:rPr>
          <w:t>給付</w:t>
        </w:r>
        <w:r>
          <w:rPr>
            <w:rStyle w:val="SoDAField"/>
            <w:rFonts w:ascii="細明體" w:eastAsia="細明體" w:hAnsi="細明體"/>
            <w:caps/>
            <w:color w:val="auto"/>
            <w:lang w:eastAsia="zh-TW"/>
          </w:rPr>
          <w:t>’</w:t>
        </w:r>
      </w:ins>
    </w:p>
    <w:p w:rsidR="00824D36" w:rsidRPr="004D2F0E" w:rsidRDefault="00966545" w:rsidP="00824D36">
      <w:pPr>
        <w:pStyle w:val="Tabletext"/>
        <w:keepLines w:val="0"/>
        <w:numPr>
          <w:ilvl w:val="4"/>
          <w:numId w:val="2"/>
          <w:numberingChange w:id="360" w:author="test" w:date="2009-03-18T15:32:00Z" w:original="%1:7:0:.%2:5:0:.%3:2:0:.%4:2:0:.%5:3:0:"/>
        </w:numPr>
        <w:spacing w:after="0" w:line="240" w:lineRule="auto"/>
        <w:rPr>
          <w:rFonts w:hint="eastAsia"/>
          <w:color w:val="000000"/>
          <w:kern w:val="2"/>
          <w:szCs w:val="24"/>
          <w:lang w:eastAsia="zh-TW"/>
        </w:rPr>
      </w:pPr>
      <w:r w:rsidRPr="00966545">
        <w:rPr>
          <w:rStyle w:val="textgreen1"/>
          <w:color w:val="auto"/>
          <w:lang w:eastAsia="zh-TW"/>
        </w:rPr>
        <w:t>突發疾病住院醫療</w:t>
      </w:r>
      <w:r w:rsidR="00824D36" w:rsidRPr="00037B29">
        <w:rPr>
          <w:rStyle w:val="textgreen1"/>
          <w:color w:val="auto"/>
          <w:lang w:eastAsia="zh-TW"/>
        </w:rPr>
        <w:t>保險金</w:t>
      </w:r>
      <w:r w:rsidR="00824D36">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824D36">
        <w:tc>
          <w:tcPr>
            <w:tcW w:w="2170"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824D36">
        <w:tc>
          <w:tcPr>
            <w:tcW w:w="2170" w:type="dxa"/>
          </w:tcPr>
          <w:p w:rsidR="00824D36" w:rsidRDefault="00824D36" w:rsidP="00824D3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color w:val="000000"/>
                <w:kern w:val="2"/>
                <w:szCs w:val="24"/>
                <w:lang w:eastAsia="zh-TW"/>
              </w:rPr>
              <w:t>‘</w:t>
            </w:r>
            <w:r w:rsidR="00A118AE">
              <w:rPr>
                <w:rFonts w:hint="eastAsia"/>
                <w:color w:val="000000"/>
                <w:kern w:val="2"/>
                <w:szCs w:val="24"/>
                <w:lang w:eastAsia="zh-TW"/>
              </w:rPr>
              <w:t>海外</w:t>
            </w:r>
            <w:r w:rsidR="005F17D1" w:rsidRPr="00966545">
              <w:rPr>
                <w:rStyle w:val="textgreen1"/>
                <w:color w:val="auto"/>
                <w:lang w:eastAsia="zh-TW"/>
              </w:rPr>
              <w:t>突發疾病</w:t>
            </w:r>
            <w:r>
              <w:rPr>
                <w:color w:val="000000"/>
                <w:kern w:val="2"/>
                <w:szCs w:val="24"/>
                <w:lang w:eastAsia="zh-TW"/>
              </w:rPr>
              <w:t>’</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824D36">
        <w:tc>
          <w:tcPr>
            <w:tcW w:w="2170" w:type="dxa"/>
          </w:tcPr>
          <w:p w:rsidR="00824D36" w:rsidRDefault="00824D36" w:rsidP="00824D3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00CF564C">
              <w:rPr>
                <w:rFonts w:hint="eastAsia"/>
                <w:color w:val="000000"/>
                <w:kern w:val="2"/>
                <w:szCs w:val="24"/>
                <w:lang w:eastAsia="zh-TW"/>
              </w:rPr>
              <w:t>7</w:t>
            </w:r>
            <w:r>
              <w:rPr>
                <w:rStyle w:val="SoDAField"/>
                <w:rFonts w:ascii="細明體" w:eastAsia="細明體" w:hAnsi="細明體" w:hint="eastAsia"/>
                <w:caps/>
                <w:color w:val="auto"/>
                <w:lang w:eastAsia="zh-TW"/>
              </w:rPr>
              <w:t>.</w:t>
            </w:r>
            <w:r w:rsidR="00CF564C" w:rsidRPr="00CF564C">
              <w:rPr>
                <w:rStyle w:val="SoDAField"/>
                <w:rFonts w:ascii="細明體" w:eastAsia="細明體" w:hAnsi="細明體" w:hint="eastAsia"/>
                <w:caps/>
                <w:color w:val="auto"/>
              </w:rPr>
              <w:t>FORE</w:t>
            </w:r>
            <w:r w:rsidR="00CF564C" w:rsidRPr="000650F5">
              <w:rPr>
                <w:rStyle w:val="SoDAField"/>
                <w:rFonts w:ascii="細明體" w:eastAsia="細明體" w:hAnsi="細明體" w:hint="eastAsia"/>
                <w:caps/>
                <w:color w:val="auto"/>
              </w:rPr>
              <w:t>_</w:t>
            </w:r>
            <w:r w:rsidR="00CF564C">
              <w:rPr>
                <w:rStyle w:val="SoDAField"/>
                <w:rFonts w:ascii="細明體" w:eastAsia="細明體" w:hAnsi="細明體" w:hint="eastAsia"/>
                <w:caps/>
                <w:color w:val="auto"/>
                <w:lang w:eastAsia="zh-TW"/>
              </w:rPr>
              <w:t>HOSP</w:t>
            </w:r>
            <w:r w:rsidRPr="00B531B5">
              <w:rPr>
                <w:rFonts w:ascii="sөũ" w:hAnsi="sөũ"/>
              </w:rPr>
              <w:t>_NAME</w:t>
            </w:r>
            <w:r w:rsidRPr="00604396">
              <w:rPr>
                <w:rFonts w:ascii="Arial" w:hAnsi="Arial" w:cs="Arial"/>
              </w:rPr>
              <w:t xml:space="preserve"> </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824D36">
        <w:tc>
          <w:tcPr>
            <w:tcW w:w="2170" w:type="dxa"/>
          </w:tcPr>
          <w:p w:rsidR="00824D36" w:rsidRDefault="00824D36" w:rsidP="00824D36">
            <w:pPr>
              <w:pStyle w:val="Tabletext"/>
              <w:keepLines w:val="0"/>
              <w:spacing w:after="0" w:line="240" w:lineRule="auto"/>
              <w:rPr>
                <w:rFonts w:ascii="sөũ" w:hAnsi="sөũ"/>
              </w:rPr>
            </w:pPr>
            <w:r>
              <w:rPr>
                <w:rFonts w:ascii="sөũ" w:hAnsi="sөũ"/>
              </w:rPr>
              <w:t>理賠內容說明</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24D36" w:rsidRDefault="00824D36" w:rsidP="00824D36">
      <w:pPr>
        <w:pStyle w:val="Tabletext"/>
        <w:keepLines w:val="0"/>
        <w:spacing w:after="0" w:line="240" w:lineRule="auto"/>
        <w:ind w:left="1701"/>
        <w:rPr>
          <w:rFonts w:hint="eastAsia"/>
          <w:color w:val="000000"/>
          <w:kern w:val="2"/>
          <w:szCs w:val="24"/>
          <w:lang w:eastAsia="zh-TW"/>
        </w:rPr>
      </w:pPr>
    </w:p>
    <w:p w:rsidR="00824D36" w:rsidRPr="00F32BED" w:rsidRDefault="00824D36" w:rsidP="00824D36">
      <w:pPr>
        <w:pStyle w:val="Tabletext"/>
        <w:keepLines w:val="0"/>
        <w:numPr>
          <w:ilvl w:val="3"/>
          <w:numId w:val="2"/>
          <w:numberingChange w:id="361" w:author="test" w:date="2009-03-18T15:32:00Z" w:original="%1:7:0:.%2:5:0:.%3:2:0:.%4:3: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w:t>
      </w:r>
      <w:r w:rsidR="000C3CCD">
        <w:rPr>
          <w:rFonts w:hint="eastAsia"/>
          <w:color w:val="000000"/>
          <w:kern w:val="2"/>
          <w:szCs w:val="24"/>
          <w:lang w:eastAsia="zh-TW"/>
        </w:rPr>
        <w:t>7</w:t>
      </w:r>
      <w:r>
        <w:rPr>
          <w:rFonts w:hint="eastAsia"/>
          <w:color w:val="000000"/>
          <w:kern w:val="2"/>
          <w:szCs w:val="24"/>
          <w:lang w:eastAsia="zh-TW"/>
        </w:rPr>
        <w:t>.</w:t>
      </w:r>
      <w:r w:rsidR="00D8730B" w:rsidRPr="00D8730B">
        <w:rPr>
          <w:rStyle w:val="SoDAField"/>
          <w:rFonts w:ascii="細明體" w:eastAsia="細明體" w:hAnsi="細明體" w:hint="eastAsia"/>
          <w:caps/>
          <w:color w:val="auto"/>
        </w:rPr>
        <w:t xml:space="preserve">FORE_MDCL_CODE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00B12AC4" w:rsidRPr="00B12AC4">
        <w:rPr>
          <w:rStyle w:val="textgreen1"/>
          <w:color w:val="auto"/>
        </w:rPr>
        <w:t>突發疾病急診</w:t>
      </w:r>
      <w:r w:rsidR="00B12AC4" w:rsidRPr="00B12AC4">
        <w:rPr>
          <w:rStyle w:val="textgreen1"/>
          <w:color w:val="auto"/>
        </w:rPr>
        <w:t>(</w:t>
      </w:r>
      <w:r w:rsidR="00B12AC4" w:rsidRPr="00B12AC4">
        <w:rPr>
          <w:rStyle w:val="textgreen1"/>
          <w:color w:val="auto"/>
        </w:rPr>
        <w:t>門</w:t>
      </w:r>
      <w:r w:rsidR="00B12AC4" w:rsidRPr="00B12AC4">
        <w:rPr>
          <w:rStyle w:val="textgreen1"/>
          <w:color w:val="auto"/>
        </w:rPr>
        <w:t>)</w:t>
      </w:r>
      <w:r w:rsidR="00B12AC4" w:rsidRPr="00B12AC4">
        <w:rPr>
          <w:rStyle w:val="textgreen1"/>
          <w:color w:val="auto"/>
        </w:rPr>
        <w:t>診</w:t>
      </w:r>
      <w:r w:rsidRPr="006B7A90">
        <w:rPr>
          <w:rStyle w:val="textgreen1"/>
          <w:color w:val="auto"/>
        </w:rPr>
        <w:t>醫療保險金</w:t>
      </w:r>
      <w:r w:rsidRPr="00037B29">
        <w:rPr>
          <w:rStyle w:val="textgreen1"/>
          <w:rFonts w:hint="eastAsia"/>
          <w:color w:val="auto"/>
          <w:lang w:eastAsia="zh-TW"/>
        </w:rPr>
        <w:t>)</w:t>
      </w:r>
    </w:p>
    <w:p w:rsidR="00824D36" w:rsidRPr="00D85DF4" w:rsidRDefault="00824D36" w:rsidP="00824D36">
      <w:pPr>
        <w:pStyle w:val="Tabletext"/>
        <w:keepLines w:val="0"/>
        <w:numPr>
          <w:ilvl w:val="4"/>
          <w:numId w:val="2"/>
          <w:numberingChange w:id="362" w:author="test" w:date="2009-03-18T15:32:00Z" w:original="%1:7:0:.%2:5:0:.%3:2:0:.%4:3: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824D36" w:rsidRPr="006F3158" w:rsidRDefault="00824D36" w:rsidP="00824D36">
      <w:pPr>
        <w:pStyle w:val="Tabletext"/>
        <w:keepLines w:val="0"/>
        <w:numPr>
          <w:ilvl w:val="4"/>
          <w:numId w:val="2"/>
          <w:numberingChange w:id="363" w:author="test" w:date="2009-03-18T15:32:00Z" w:original="%1:7:0:.%2:5:0:.%3:2:0:.%4:3:0:.%5:2: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w:t>
      </w:r>
      <w:r w:rsidR="00D84742">
        <w:rPr>
          <w:rFonts w:hint="eastAsia"/>
          <w:color w:val="000000"/>
          <w:kern w:val="2"/>
          <w:szCs w:val="24"/>
          <w:lang w:eastAsia="zh-TW"/>
        </w:rPr>
        <w:t>0</w:t>
      </w:r>
      <w:r w:rsidR="005963D4">
        <w:rPr>
          <w:rFonts w:hint="eastAsia"/>
          <w:color w:val="000000"/>
          <w:kern w:val="2"/>
          <w:szCs w:val="24"/>
          <w:lang w:eastAsia="zh-TW"/>
        </w:rPr>
        <w:t>7</w:t>
      </w:r>
      <w:r w:rsidRPr="002C13CE">
        <w:rPr>
          <w:rFonts w:hint="eastAsia"/>
          <w:kern w:val="2"/>
          <w:szCs w:val="24"/>
          <w:lang w:eastAsia="zh-TW"/>
        </w:rPr>
        <w:t>.</w:t>
      </w:r>
      <w:r w:rsidR="00D84742" w:rsidRPr="00D84742">
        <w:rPr>
          <w:rStyle w:val="SoDAField"/>
          <w:rFonts w:ascii="細明體" w:eastAsia="細明體" w:hAnsi="細明體" w:hint="eastAsia"/>
          <w:caps/>
          <w:color w:val="auto"/>
        </w:rPr>
        <w:t>FORE_MDCL_PAY1</w:t>
      </w:r>
      <w:r w:rsidRPr="002C13CE">
        <w:rPr>
          <w:rStyle w:val="SoDAField"/>
          <w:rFonts w:ascii="細明體" w:eastAsia="細明體" w:hAnsi="細明體" w:hint="eastAsia"/>
          <w:caps/>
          <w:color w:val="auto"/>
          <w:lang w:eastAsia="zh-TW"/>
        </w:rPr>
        <w:t xml:space="preserve"> &gt; 0</w:t>
      </w:r>
    </w:p>
    <w:p w:rsidR="00587F10" w:rsidRDefault="00587F10" w:rsidP="00824D36">
      <w:pPr>
        <w:pStyle w:val="Tabletext"/>
        <w:keepLines w:val="0"/>
        <w:numPr>
          <w:ilvl w:val="5"/>
          <w:numId w:val="2"/>
          <w:ins w:id="364" w:author="cathaylife" w:date="2010-02-25T08:38:00Z"/>
        </w:numPr>
        <w:spacing w:after="0" w:line="240" w:lineRule="auto"/>
        <w:rPr>
          <w:ins w:id="365" w:author="cathaylife" w:date="2010-02-25T08:38:00Z"/>
          <w:rFonts w:hint="eastAsia"/>
          <w:color w:val="000000"/>
          <w:kern w:val="2"/>
          <w:szCs w:val="24"/>
          <w:lang w:eastAsia="zh-TW"/>
        </w:rPr>
      </w:pPr>
      <w:ins w:id="366" w:author="cathaylife" w:date="2010-02-25T08:38:00Z">
        <w:r>
          <w:rPr>
            <w:rFonts w:hint="eastAsia"/>
            <w:color w:val="000000"/>
            <w:kern w:val="2"/>
            <w:szCs w:val="24"/>
            <w:lang w:eastAsia="zh-TW"/>
          </w:rPr>
          <w:t>IF DTAGD507</w:t>
        </w:r>
      </w:ins>
      <w:ins w:id="367" w:author="cathaylife" w:date="2010-02-25T08:39:00Z">
        <w:r w:rsidR="00D82285">
          <w:rPr>
            <w:rFonts w:hint="eastAsia"/>
            <w:lang w:eastAsia="zh-TW"/>
          </w:rPr>
          <w:t>.</w:t>
        </w:r>
        <w:r w:rsidR="00D82285" w:rsidRPr="00D82285">
          <w:rPr>
            <w:color w:val="000000"/>
            <w:kern w:val="2"/>
            <w:szCs w:val="24"/>
            <w:lang w:eastAsia="zh-TW"/>
          </w:rPr>
          <w:t>FORE_MDCL_TYPE1</w:t>
        </w:r>
      </w:ins>
      <w:ins w:id="368" w:author="cathaylife" w:date="2010-02-25T08:38:00Z">
        <w:r>
          <w:rPr>
            <w:rFonts w:hint="eastAsia"/>
            <w:color w:val="000000"/>
            <w:kern w:val="2"/>
            <w:szCs w:val="24"/>
            <w:lang w:eastAsia="zh-TW"/>
          </w:rPr>
          <w:t>(</w:t>
        </w:r>
      </w:ins>
      <w:ins w:id="369" w:author="cathaylife" w:date="2010-02-25T08:39:00Z">
        <w:r w:rsidR="008E32C9" w:rsidRPr="008E32C9">
          <w:rPr>
            <w:rFonts w:hint="eastAsia"/>
            <w:color w:val="000000"/>
            <w:kern w:val="2"/>
            <w:szCs w:val="24"/>
            <w:lang w:eastAsia="zh-TW"/>
          </w:rPr>
          <w:t>急診</w:t>
        </w:r>
        <w:r w:rsidR="008E32C9" w:rsidRPr="008E32C9">
          <w:rPr>
            <w:rFonts w:hint="eastAsia"/>
            <w:color w:val="000000"/>
            <w:kern w:val="2"/>
            <w:szCs w:val="24"/>
            <w:lang w:eastAsia="zh-TW"/>
          </w:rPr>
          <w:t>-</w:t>
        </w:r>
        <w:r w:rsidR="008E32C9" w:rsidRPr="008E32C9">
          <w:rPr>
            <w:rFonts w:hint="eastAsia"/>
            <w:color w:val="000000"/>
            <w:kern w:val="2"/>
            <w:szCs w:val="24"/>
            <w:lang w:eastAsia="zh-TW"/>
          </w:rPr>
          <w:t>附加醫療類型</w:t>
        </w:r>
      </w:ins>
      <w:ins w:id="370" w:author="cathaylife" w:date="2010-02-25T08:38:00Z">
        <w:r>
          <w:rPr>
            <w:rFonts w:hint="eastAsia"/>
            <w:color w:val="000000"/>
            <w:kern w:val="2"/>
            <w:szCs w:val="24"/>
            <w:lang w:eastAsia="zh-TW"/>
          </w:rPr>
          <w:t xml:space="preserve">) = 0 OR </w:t>
        </w:r>
        <w:r>
          <w:rPr>
            <w:color w:val="000000"/>
            <w:kern w:val="2"/>
            <w:szCs w:val="24"/>
            <w:lang w:eastAsia="zh-TW"/>
          </w:rPr>
          <w:t>‘’</w:t>
        </w:r>
      </w:ins>
    </w:p>
    <w:p w:rsidR="00824D36" w:rsidRPr="00F61B35" w:rsidRDefault="00824D36" w:rsidP="00F61B35">
      <w:pPr>
        <w:pStyle w:val="Tabletext"/>
        <w:keepLines w:val="0"/>
        <w:numPr>
          <w:ilvl w:val="6"/>
          <w:numId w:val="2"/>
          <w:numberingChange w:id="371" w:author="test" w:date="2009-03-18T15:32:00Z" w:original="%1:7:0:.%2:5:0:.%3:2:0:.%4:3:0:.%5:2:0:.%6:1:0:"/>
          <w:ins w:id="372" w:author="test" w:date="2009-03-18T15:32:00Z"/>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770704">
        <w:rPr>
          <w:rFonts w:ascii="sөũ" w:hAnsi="sөũ"/>
        </w:rPr>
        <w:t>突發疾病醫療限額</w:t>
      </w:r>
      <w:r w:rsidR="00770704">
        <w:rPr>
          <w:rFonts w:ascii="sөũ" w:hAnsi="sөũ"/>
        </w:rPr>
        <w:t xml:space="preserve"> × </w:t>
      </w:r>
      <w:r w:rsidR="00770704">
        <w:rPr>
          <w:rFonts w:ascii="sөũ" w:hAnsi="sөũ"/>
        </w:rPr>
        <w:t>海外特定地區係數之千分之</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sidR="00923445">
        <w:rPr>
          <w:rFonts w:hint="eastAsia"/>
          <w:color w:val="000000"/>
          <w:kern w:val="2"/>
          <w:szCs w:val="24"/>
          <w:lang w:eastAsia="zh-TW"/>
        </w:rPr>
        <w:t>DTAGD507</w:t>
      </w:r>
      <w:r w:rsidR="00923445" w:rsidRPr="002C13CE">
        <w:rPr>
          <w:rFonts w:hint="eastAsia"/>
          <w:kern w:val="2"/>
          <w:szCs w:val="24"/>
          <w:lang w:eastAsia="zh-TW"/>
        </w:rPr>
        <w:t>.</w:t>
      </w:r>
      <w:r w:rsidR="00923445" w:rsidRPr="00D84742">
        <w:rPr>
          <w:rStyle w:val="SoDAField"/>
          <w:rFonts w:ascii="細明體" w:eastAsia="細明體" w:hAnsi="細明體" w:hint="eastAsia"/>
          <w:caps/>
          <w:color w:val="auto"/>
        </w:rPr>
        <w:t>FORE_MDCL_PAY1</w:t>
      </w:r>
    </w:p>
    <w:p w:rsidR="00F61B35" w:rsidRDefault="00F61B35" w:rsidP="00824D36">
      <w:pPr>
        <w:pStyle w:val="Tabletext"/>
        <w:keepLines w:val="0"/>
        <w:numPr>
          <w:ilvl w:val="5"/>
          <w:numId w:val="2"/>
          <w:ins w:id="373" w:author="cathaylife" w:date="2010-02-25T08:38:00Z"/>
        </w:numPr>
        <w:spacing w:after="0" w:line="240" w:lineRule="auto"/>
        <w:rPr>
          <w:ins w:id="374" w:author="cathaylife" w:date="2010-02-25T08:38:00Z"/>
          <w:rFonts w:hint="eastAsia"/>
          <w:color w:val="000000"/>
          <w:kern w:val="2"/>
          <w:szCs w:val="24"/>
          <w:lang w:eastAsia="zh-TW"/>
        </w:rPr>
      </w:pPr>
      <w:ins w:id="375" w:author="cathaylife" w:date="2010-02-25T08:38:00Z">
        <w:r>
          <w:rPr>
            <w:rFonts w:hint="eastAsia"/>
            <w:color w:val="000000"/>
            <w:kern w:val="2"/>
            <w:szCs w:val="24"/>
            <w:lang w:eastAsia="zh-TW"/>
          </w:rPr>
          <w:t>ELSE</w:t>
        </w:r>
      </w:ins>
    </w:p>
    <w:p w:rsidR="00040AAB" w:rsidRDefault="006F7682" w:rsidP="00040AAB">
      <w:pPr>
        <w:pStyle w:val="Tabletext"/>
        <w:keepLines w:val="0"/>
        <w:numPr>
          <w:ilvl w:val="6"/>
          <w:numId w:val="2"/>
          <w:ins w:id="376" w:author="cathaylife" w:date="2010-02-25T08:38:00Z"/>
        </w:numPr>
        <w:spacing w:after="0" w:line="240" w:lineRule="auto"/>
        <w:rPr>
          <w:ins w:id="377" w:author="cathaylife" w:date="2010-02-25T08:39:00Z"/>
          <w:rFonts w:hint="eastAsia"/>
          <w:color w:val="000000"/>
          <w:kern w:val="2"/>
          <w:szCs w:val="24"/>
          <w:lang w:eastAsia="zh-TW"/>
        </w:rPr>
      </w:pPr>
      <w:ins w:id="378" w:author="cathaylife" w:date="2010-02-25T08:38:00Z">
        <w:r>
          <w:rPr>
            <w:rStyle w:val="textgreen1"/>
            <w:rFonts w:ascii="Times New Roman" w:hAnsi="Times New Roman" w:hint="eastAsia"/>
            <w:color w:val="000000"/>
            <w:kern w:val="2"/>
            <w:szCs w:val="24"/>
            <w:lang w:eastAsia="zh-TW"/>
          </w:rPr>
          <w:t xml:space="preserve">IF </w:t>
        </w:r>
        <w:r>
          <w:rPr>
            <w:rFonts w:hint="eastAsia"/>
            <w:color w:val="000000"/>
            <w:kern w:val="2"/>
            <w:szCs w:val="24"/>
            <w:lang w:eastAsia="zh-TW"/>
          </w:rPr>
          <w:t>DTAGD507.</w:t>
        </w:r>
      </w:ins>
      <w:ins w:id="379" w:author="cathaylife" w:date="2010-02-25T08:39:00Z">
        <w:r w:rsidR="00135FD2" w:rsidRPr="00D82285">
          <w:rPr>
            <w:color w:val="000000"/>
            <w:kern w:val="2"/>
            <w:szCs w:val="24"/>
            <w:lang w:eastAsia="zh-TW"/>
          </w:rPr>
          <w:t>FORE_MDCL_TYPE1</w:t>
        </w:r>
      </w:ins>
      <w:ins w:id="380" w:author="cathaylife" w:date="2010-02-25T08:38:00Z">
        <w:r>
          <w:rPr>
            <w:rFonts w:hint="eastAsia"/>
            <w:color w:val="000000"/>
            <w:kern w:val="2"/>
            <w:szCs w:val="24"/>
            <w:lang w:eastAsia="zh-TW"/>
          </w:rPr>
          <w:t xml:space="preserve">=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Pr>
            <w:rFonts w:hint="eastAsia"/>
            <w:color w:val="000000"/>
            <w:kern w:val="2"/>
            <w:szCs w:val="24"/>
            <w:lang w:eastAsia="zh-TW"/>
          </w:rPr>
          <w:t>給付型別</w:t>
        </w:r>
      </w:ins>
    </w:p>
    <w:p w:rsidR="004519F3" w:rsidRPr="00A3511A" w:rsidRDefault="004519F3" w:rsidP="004519F3">
      <w:pPr>
        <w:pStyle w:val="Tabletext"/>
        <w:keepLines w:val="0"/>
        <w:numPr>
          <w:ilvl w:val="7"/>
          <w:numId w:val="2"/>
          <w:ins w:id="381" w:author="cathaylife" w:date="2010-02-25T08:39:00Z"/>
        </w:numPr>
        <w:spacing w:after="0" w:line="240" w:lineRule="auto"/>
        <w:rPr>
          <w:ins w:id="382" w:author="cathaylife" w:date="2010-02-25T08:38:00Z"/>
          <w:rStyle w:val="SoDAField"/>
          <w:rFonts w:hint="eastAsia"/>
          <w:color w:val="000000"/>
          <w:kern w:val="2"/>
          <w:szCs w:val="24"/>
          <w:lang w:eastAsia="zh-TW"/>
        </w:rPr>
      </w:pPr>
      <w:ins w:id="383" w:author="cathaylife" w:date="2010-02-25T08:40:00Z">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sөũ" w:hAnsi="sөũ"/>
          </w:rPr>
          <w:t>突發疾病醫療限額</w:t>
        </w:r>
        <w:r>
          <w:rPr>
            <w:rFonts w:ascii="sөũ" w:hAnsi="sөũ"/>
          </w:rPr>
          <w:t xml:space="preserve"> × </w:t>
        </w:r>
        <w:r>
          <w:rPr>
            <w:rFonts w:ascii="sөũ" w:hAnsi="sөũ"/>
          </w:rPr>
          <w:t>海外特定地區係數之千分之</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DTAGD507</w:t>
        </w:r>
        <w:r w:rsidRPr="002C13CE">
          <w:rPr>
            <w:rFonts w:hint="eastAsia"/>
            <w:kern w:val="2"/>
            <w:szCs w:val="24"/>
            <w:lang w:eastAsia="zh-TW"/>
          </w:rPr>
          <w:t>.</w:t>
        </w:r>
        <w:r w:rsidRPr="00D84742">
          <w:rPr>
            <w:rStyle w:val="SoDAField"/>
            <w:rFonts w:ascii="細明體" w:eastAsia="細明體" w:hAnsi="細明體" w:hint="eastAsia"/>
            <w:caps/>
            <w:color w:val="auto"/>
          </w:rPr>
          <w:t>FORE_MDCL_PAY1</w:t>
        </w:r>
      </w:ins>
    </w:p>
    <w:p w:rsidR="00824D36" w:rsidRPr="004D2F0E" w:rsidRDefault="00B12AC4" w:rsidP="00824D36">
      <w:pPr>
        <w:pStyle w:val="Tabletext"/>
        <w:keepLines w:val="0"/>
        <w:numPr>
          <w:ilvl w:val="4"/>
          <w:numId w:val="2"/>
          <w:numberingChange w:id="384" w:author="test" w:date="2009-03-18T15:32:00Z" w:original="%1:7:0:.%2:5:0:.%3:2:0:.%4:3:0:.%5:3:0:"/>
        </w:numPr>
        <w:spacing w:after="0" w:line="240" w:lineRule="auto"/>
        <w:rPr>
          <w:rFonts w:hint="eastAsia"/>
          <w:color w:val="000000"/>
          <w:kern w:val="2"/>
          <w:szCs w:val="24"/>
          <w:lang w:eastAsia="zh-TW"/>
        </w:rPr>
      </w:pPr>
      <w:r w:rsidRPr="00B12AC4">
        <w:rPr>
          <w:rStyle w:val="textgreen1"/>
          <w:color w:val="auto"/>
          <w:lang w:eastAsia="zh-TW"/>
        </w:rPr>
        <w:t>突發疾病急診</w:t>
      </w:r>
      <w:r w:rsidRPr="00B12AC4">
        <w:rPr>
          <w:rStyle w:val="textgreen1"/>
          <w:color w:val="auto"/>
          <w:lang w:eastAsia="zh-TW"/>
        </w:rPr>
        <w:t>(</w:t>
      </w:r>
      <w:r w:rsidRPr="00B12AC4">
        <w:rPr>
          <w:rStyle w:val="textgreen1"/>
          <w:color w:val="auto"/>
          <w:lang w:eastAsia="zh-TW"/>
        </w:rPr>
        <w:t>門</w:t>
      </w:r>
      <w:r w:rsidRPr="00B12AC4">
        <w:rPr>
          <w:rStyle w:val="textgreen1"/>
          <w:color w:val="auto"/>
          <w:lang w:eastAsia="zh-TW"/>
        </w:rPr>
        <w:t>)</w:t>
      </w:r>
      <w:r w:rsidRPr="00B12AC4">
        <w:rPr>
          <w:rStyle w:val="textgreen1"/>
          <w:color w:val="auto"/>
          <w:lang w:eastAsia="zh-TW"/>
        </w:rPr>
        <w:t>診</w:t>
      </w:r>
      <w:r w:rsidR="00824D36" w:rsidRPr="006B7A90">
        <w:rPr>
          <w:rStyle w:val="textgreen1"/>
          <w:rFonts w:ascii="新細明體" w:hAnsi="新細明體" w:cs="新細明體" w:hint="eastAsia"/>
          <w:color w:val="auto"/>
          <w:lang w:eastAsia="zh-TW"/>
        </w:rPr>
        <w:t>醫療保險金</w:t>
      </w:r>
      <w:r w:rsidR="00824D36">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824D36">
        <w:tc>
          <w:tcPr>
            <w:tcW w:w="2170"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57423D">
        <w:tc>
          <w:tcPr>
            <w:tcW w:w="2170" w:type="dxa"/>
          </w:tcPr>
          <w:p w:rsidR="0057423D" w:rsidRDefault="0057423D" w:rsidP="00824D3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57423D" w:rsidRDefault="0057423D" w:rsidP="0057423D">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hint="eastAsia"/>
                <w:color w:val="000000"/>
                <w:kern w:val="2"/>
                <w:szCs w:val="24"/>
                <w:lang w:eastAsia="zh-TW"/>
              </w:rPr>
              <w:t>海外</w:t>
            </w:r>
            <w:r w:rsidRPr="00966545">
              <w:rPr>
                <w:rStyle w:val="textgreen1"/>
                <w:color w:val="auto"/>
                <w:lang w:eastAsia="zh-TW"/>
              </w:rPr>
              <w:t>突發疾病</w:t>
            </w:r>
            <w:r>
              <w:rPr>
                <w:color w:val="000000"/>
                <w:kern w:val="2"/>
                <w:szCs w:val="24"/>
                <w:lang w:eastAsia="zh-TW"/>
              </w:rPr>
              <w:t>’</w:t>
            </w:r>
          </w:p>
        </w:tc>
        <w:tc>
          <w:tcPr>
            <w:tcW w:w="2863" w:type="dxa"/>
          </w:tcPr>
          <w:p w:rsidR="0057423D" w:rsidRDefault="0057423D"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824D36">
        <w:tc>
          <w:tcPr>
            <w:tcW w:w="2170" w:type="dxa"/>
          </w:tcPr>
          <w:p w:rsidR="00824D36" w:rsidRDefault="00824D36" w:rsidP="00824D3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0057423D">
              <w:rPr>
                <w:rFonts w:hint="eastAsia"/>
                <w:color w:val="000000"/>
                <w:kern w:val="2"/>
                <w:szCs w:val="24"/>
                <w:lang w:eastAsia="zh-TW"/>
              </w:rPr>
              <w:t>7</w:t>
            </w:r>
            <w:r>
              <w:rPr>
                <w:rStyle w:val="SoDAField"/>
                <w:rFonts w:ascii="細明體" w:eastAsia="細明體" w:hAnsi="細明體" w:hint="eastAsia"/>
                <w:caps/>
                <w:color w:val="auto"/>
                <w:lang w:eastAsia="zh-TW"/>
              </w:rPr>
              <w:t>.</w:t>
            </w:r>
            <w:r w:rsidR="00440030" w:rsidRPr="00D8730B">
              <w:rPr>
                <w:rStyle w:val="SoDAField"/>
                <w:rFonts w:ascii="細明體" w:eastAsia="細明體" w:hAnsi="細明體" w:hint="eastAsia"/>
                <w:caps/>
                <w:color w:val="auto"/>
              </w:rPr>
              <w:t>FORE_MDCL</w:t>
            </w:r>
            <w:r w:rsidRPr="00B531B5">
              <w:rPr>
                <w:rFonts w:ascii="sөũ" w:hAnsi="sөũ"/>
              </w:rPr>
              <w:t>_NAME</w:t>
            </w:r>
            <w:r w:rsidRPr="00604396">
              <w:rPr>
                <w:rFonts w:ascii="Arial" w:hAnsi="Arial" w:cs="Arial"/>
              </w:rPr>
              <w:t xml:space="preserve"> </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824D36">
        <w:tc>
          <w:tcPr>
            <w:tcW w:w="2170" w:type="dxa"/>
          </w:tcPr>
          <w:p w:rsidR="00824D36" w:rsidRDefault="00824D36" w:rsidP="00824D36">
            <w:pPr>
              <w:pStyle w:val="Tabletext"/>
              <w:keepLines w:val="0"/>
              <w:spacing w:after="0" w:line="240" w:lineRule="auto"/>
              <w:rPr>
                <w:rFonts w:ascii="sөũ" w:hAnsi="sөũ"/>
              </w:rPr>
            </w:pPr>
            <w:r>
              <w:rPr>
                <w:rFonts w:ascii="sөũ" w:hAnsi="sөũ"/>
              </w:rPr>
              <w:t>理賠內容說明</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24D36" w:rsidRDefault="00824D36" w:rsidP="00824D36">
      <w:pPr>
        <w:pStyle w:val="Tabletext"/>
        <w:keepLines w:val="0"/>
        <w:spacing w:after="0" w:line="240" w:lineRule="auto"/>
        <w:ind w:left="1701"/>
        <w:rPr>
          <w:rFonts w:hint="eastAsia"/>
          <w:color w:val="000000"/>
          <w:kern w:val="2"/>
          <w:szCs w:val="24"/>
          <w:lang w:eastAsia="zh-TW"/>
        </w:rPr>
      </w:pPr>
    </w:p>
    <w:p w:rsidR="00824D36" w:rsidRPr="00F32BED" w:rsidRDefault="00824D36" w:rsidP="00824D36">
      <w:pPr>
        <w:pStyle w:val="Tabletext"/>
        <w:keepLines w:val="0"/>
        <w:numPr>
          <w:ilvl w:val="3"/>
          <w:numId w:val="2"/>
          <w:numberingChange w:id="385" w:author="test" w:date="2009-03-18T15:32:00Z" w:original="%1:7:0:.%2:5:0:.%3:2:0:.%4:4: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 xml:space="preserve">IF </w:t>
      </w:r>
      <w:r w:rsidR="00C74410">
        <w:rPr>
          <w:rFonts w:hint="eastAsia"/>
          <w:color w:val="000000"/>
          <w:kern w:val="2"/>
          <w:szCs w:val="24"/>
          <w:lang w:eastAsia="zh-TW"/>
        </w:rPr>
        <w:t>DTAGD507</w:t>
      </w:r>
      <w:r>
        <w:rPr>
          <w:rFonts w:hint="eastAsia"/>
          <w:color w:val="000000"/>
          <w:kern w:val="2"/>
          <w:szCs w:val="24"/>
          <w:lang w:eastAsia="zh-TW"/>
        </w:rPr>
        <w:t>.</w:t>
      </w:r>
      <w:r w:rsidR="0001026F" w:rsidRPr="0001026F">
        <w:rPr>
          <w:rStyle w:val="SoDAField"/>
          <w:rFonts w:ascii="細明體" w:eastAsia="細明體" w:hAnsi="細明體" w:hint="eastAsia"/>
          <w:caps/>
          <w:color w:val="auto"/>
        </w:rPr>
        <w:t>FORE_HBURN_CODE</w:t>
      </w:r>
      <w:r w:rsidR="0001026F" w:rsidRPr="007424D3">
        <w:rPr>
          <w:rStyle w:val="SoDAField"/>
          <w:rFonts w:ascii="細明體" w:eastAsia="細明體" w:hAnsi="細明體" w:hint="eastAsia"/>
          <w:caps/>
          <w:color w:val="auto"/>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00415D72" w:rsidRPr="00415D72">
        <w:rPr>
          <w:rStyle w:val="textgreen1"/>
          <w:color w:val="auto"/>
        </w:rPr>
        <w:t>一級燒燙傷</w:t>
      </w:r>
      <w:r w:rsidRPr="006B7A90">
        <w:rPr>
          <w:rStyle w:val="textgreen1"/>
          <w:color w:val="auto"/>
        </w:rPr>
        <w:t>保險金</w:t>
      </w:r>
      <w:r w:rsidRPr="00037B29">
        <w:rPr>
          <w:rStyle w:val="textgreen1"/>
          <w:rFonts w:hint="eastAsia"/>
          <w:color w:val="auto"/>
          <w:lang w:eastAsia="zh-TW"/>
        </w:rPr>
        <w:t>)</w:t>
      </w:r>
    </w:p>
    <w:p w:rsidR="00824D36" w:rsidRPr="00D85DF4" w:rsidRDefault="00824D36" w:rsidP="00824D36">
      <w:pPr>
        <w:pStyle w:val="Tabletext"/>
        <w:keepLines w:val="0"/>
        <w:numPr>
          <w:ilvl w:val="4"/>
          <w:numId w:val="2"/>
          <w:numberingChange w:id="386" w:author="test" w:date="2009-03-18T15:32:00Z" w:original="%1:7:0:.%2:5:0:.%3:2:0:.%4:4: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824D36" w:rsidRPr="006F3158" w:rsidRDefault="00824D36" w:rsidP="00824D36">
      <w:pPr>
        <w:pStyle w:val="Tabletext"/>
        <w:keepLines w:val="0"/>
        <w:numPr>
          <w:ilvl w:val="4"/>
          <w:numId w:val="2"/>
          <w:numberingChange w:id="387" w:author="test" w:date="2009-03-18T15:32:00Z" w:original="%1:7:0:.%2:5:0:.%3:2:0:.%4:4:0:.%5:2:0:"/>
        </w:numPr>
        <w:spacing w:after="0" w:line="240" w:lineRule="auto"/>
        <w:rPr>
          <w:rStyle w:val="SoDAField"/>
          <w:rFonts w:hint="eastAsia"/>
          <w:color w:val="000000"/>
          <w:kern w:val="2"/>
          <w:szCs w:val="24"/>
          <w:lang w:eastAsia="zh-TW"/>
        </w:rPr>
      </w:pPr>
      <w:r>
        <w:rPr>
          <w:rFonts w:hint="eastAsia"/>
          <w:color w:val="000000"/>
          <w:kern w:val="2"/>
          <w:szCs w:val="24"/>
          <w:lang w:eastAsia="zh-TW"/>
        </w:rPr>
        <w:t xml:space="preserve">IF </w:t>
      </w:r>
      <w:r w:rsidR="000C3A7C">
        <w:rPr>
          <w:rFonts w:hint="eastAsia"/>
          <w:color w:val="000000"/>
          <w:kern w:val="2"/>
          <w:szCs w:val="24"/>
          <w:lang w:eastAsia="zh-TW"/>
        </w:rPr>
        <w:t>DTAGD507</w:t>
      </w:r>
      <w:r w:rsidRPr="002C13CE">
        <w:rPr>
          <w:rFonts w:hint="eastAsia"/>
          <w:kern w:val="2"/>
          <w:szCs w:val="24"/>
          <w:lang w:eastAsia="zh-TW"/>
        </w:rPr>
        <w:t>.</w:t>
      </w:r>
      <w:r w:rsidR="00504406" w:rsidRPr="00504406">
        <w:rPr>
          <w:rStyle w:val="SoDAField"/>
          <w:rFonts w:ascii="細明體" w:eastAsia="細明體" w:hAnsi="細明體" w:hint="eastAsia"/>
          <w:caps/>
          <w:color w:val="auto"/>
        </w:rPr>
        <w:t>FORE_HBURN_PAY1</w:t>
      </w:r>
      <w:r w:rsidRPr="002C13CE">
        <w:rPr>
          <w:rStyle w:val="SoDAField"/>
          <w:rFonts w:ascii="細明體" w:eastAsia="細明體" w:hAnsi="細明體" w:hint="eastAsia"/>
          <w:caps/>
          <w:color w:val="auto"/>
          <w:lang w:eastAsia="zh-TW"/>
        </w:rPr>
        <w:t xml:space="preserve"> &gt; 0</w:t>
      </w:r>
    </w:p>
    <w:p w:rsidR="009A58F5" w:rsidRDefault="009A58F5" w:rsidP="00824D36">
      <w:pPr>
        <w:pStyle w:val="Tabletext"/>
        <w:keepLines w:val="0"/>
        <w:numPr>
          <w:ilvl w:val="5"/>
          <w:numId w:val="2"/>
          <w:ins w:id="388" w:author="cathaylife" w:date="2010-02-25T08:40:00Z"/>
        </w:numPr>
        <w:spacing w:after="0" w:line="240" w:lineRule="auto"/>
        <w:rPr>
          <w:ins w:id="389" w:author="cathaylife" w:date="2010-02-25T08:40:00Z"/>
          <w:rFonts w:hint="eastAsia"/>
          <w:color w:val="000000"/>
          <w:kern w:val="2"/>
          <w:szCs w:val="24"/>
          <w:lang w:eastAsia="zh-TW"/>
        </w:rPr>
      </w:pPr>
      <w:ins w:id="390" w:author="cathaylife" w:date="2010-02-25T08:40:00Z">
        <w:r>
          <w:rPr>
            <w:rFonts w:hint="eastAsia"/>
            <w:color w:val="000000"/>
            <w:kern w:val="2"/>
            <w:szCs w:val="24"/>
            <w:lang w:eastAsia="zh-TW"/>
          </w:rPr>
          <w:t>IF DTAGD507</w:t>
        </w:r>
        <w:r>
          <w:rPr>
            <w:rFonts w:hint="eastAsia"/>
            <w:lang w:eastAsia="zh-TW"/>
          </w:rPr>
          <w:t>.</w:t>
        </w:r>
        <w:r w:rsidR="001A6E5C" w:rsidRPr="001A6E5C">
          <w:rPr>
            <w:color w:val="000000"/>
            <w:kern w:val="2"/>
            <w:szCs w:val="24"/>
            <w:lang w:eastAsia="zh-TW"/>
          </w:rPr>
          <w:t>FORE_HBURN_TYPE1</w:t>
        </w:r>
        <w:r>
          <w:rPr>
            <w:rFonts w:hint="eastAsia"/>
            <w:color w:val="000000"/>
            <w:kern w:val="2"/>
            <w:szCs w:val="24"/>
            <w:lang w:eastAsia="zh-TW"/>
          </w:rPr>
          <w:t>(</w:t>
        </w:r>
        <w:r w:rsidR="004458B9" w:rsidRPr="004458B9">
          <w:rPr>
            <w:rFonts w:hint="eastAsia"/>
            <w:color w:val="000000"/>
            <w:kern w:val="2"/>
            <w:szCs w:val="24"/>
            <w:lang w:eastAsia="zh-TW"/>
          </w:rPr>
          <w:t>嚴重燒燙傷</w:t>
        </w:r>
        <w:r w:rsidR="004458B9" w:rsidRPr="004458B9">
          <w:rPr>
            <w:rFonts w:hint="eastAsia"/>
            <w:color w:val="000000"/>
            <w:kern w:val="2"/>
            <w:szCs w:val="24"/>
            <w:lang w:eastAsia="zh-TW"/>
          </w:rPr>
          <w:t>-</w:t>
        </w:r>
        <w:r w:rsidR="004458B9" w:rsidRPr="004458B9">
          <w:rPr>
            <w:rFonts w:hint="eastAsia"/>
            <w:color w:val="000000"/>
            <w:kern w:val="2"/>
            <w:szCs w:val="24"/>
            <w:lang w:eastAsia="zh-TW"/>
          </w:rPr>
          <w:t>附加醫療類型</w:t>
        </w:r>
        <w:r>
          <w:rPr>
            <w:rFonts w:hint="eastAsia"/>
            <w:color w:val="000000"/>
            <w:kern w:val="2"/>
            <w:szCs w:val="24"/>
            <w:lang w:eastAsia="zh-TW"/>
          </w:rPr>
          <w:t xml:space="preserve">) = 0 OR </w:t>
        </w:r>
        <w:r>
          <w:rPr>
            <w:color w:val="000000"/>
            <w:kern w:val="2"/>
            <w:szCs w:val="24"/>
            <w:lang w:eastAsia="zh-TW"/>
          </w:rPr>
          <w:t>‘’</w:t>
        </w:r>
      </w:ins>
    </w:p>
    <w:p w:rsidR="00824D36" w:rsidRPr="00076261" w:rsidRDefault="00824D36" w:rsidP="00880D8B">
      <w:pPr>
        <w:pStyle w:val="Tabletext"/>
        <w:keepLines w:val="0"/>
        <w:numPr>
          <w:ilvl w:val="6"/>
          <w:numId w:val="2"/>
          <w:numberingChange w:id="391" w:author="test" w:date="2009-03-18T15:32:00Z" w:original="%1:7:0:.%2:5:0:.%3:2:0:.%4:4:0:.%5:2:0:.%6:1:0:"/>
          <w:ins w:id="392" w:author="test" w:date="2009-03-18T15:32:00Z"/>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032D98">
        <w:rPr>
          <w:rFonts w:ascii="新細明體" w:hAnsi="新細明體" w:cs="新細明體" w:hint="eastAsia"/>
        </w:rPr>
        <w:t>突發疾病醫療限額</w:t>
      </w:r>
      <w:r w:rsidR="00032D98">
        <w:rPr>
          <w:rFonts w:ascii="sөũ" w:hAnsi="sөũ"/>
        </w:rPr>
        <w:t xml:space="preserve"> ×</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sidR="00630B09">
        <w:rPr>
          <w:rFonts w:hint="eastAsia"/>
          <w:color w:val="000000"/>
          <w:kern w:val="2"/>
          <w:szCs w:val="24"/>
          <w:lang w:eastAsia="zh-TW"/>
        </w:rPr>
        <w:t>DTAGD507</w:t>
      </w:r>
      <w:r w:rsidR="00630B09" w:rsidRPr="002C13CE">
        <w:rPr>
          <w:rFonts w:hint="eastAsia"/>
          <w:kern w:val="2"/>
          <w:szCs w:val="24"/>
          <w:lang w:eastAsia="zh-TW"/>
        </w:rPr>
        <w:t>.</w:t>
      </w:r>
      <w:r w:rsidR="00630B09" w:rsidRPr="00504406">
        <w:rPr>
          <w:rStyle w:val="SoDAField"/>
          <w:rFonts w:ascii="細明體" w:eastAsia="細明體" w:hAnsi="細明體" w:hint="eastAsia"/>
          <w:caps/>
          <w:color w:val="auto"/>
        </w:rPr>
        <w:t>FORE_HBURN_PAY1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00C81D60" w:rsidRPr="00C81D60">
        <w:rPr>
          <w:rFonts w:ascii="sөũ" w:hAnsi="sөũ"/>
        </w:rPr>
        <w:t xml:space="preserve"> </w:t>
      </w:r>
      <w:r w:rsidR="00C81D60">
        <w:rPr>
          <w:rFonts w:ascii="sөũ" w:hAnsi="sөũ"/>
        </w:rPr>
        <w:t>%</w:t>
      </w:r>
      <w:r>
        <w:rPr>
          <w:rStyle w:val="SoDAField"/>
          <w:rFonts w:ascii="細明體" w:eastAsia="細明體" w:hAnsi="細明體"/>
          <w:caps/>
          <w:color w:val="auto"/>
          <w:lang w:eastAsia="zh-TW"/>
        </w:rPr>
        <w:t>’</w:t>
      </w:r>
    </w:p>
    <w:p w:rsidR="00076261" w:rsidRDefault="00076261" w:rsidP="00824D36">
      <w:pPr>
        <w:pStyle w:val="Tabletext"/>
        <w:keepLines w:val="0"/>
        <w:numPr>
          <w:ilvl w:val="5"/>
          <w:numId w:val="2"/>
          <w:ins w:id="393" w:author="cathaylife" w:date="2010-02-25T08:40:00Z"/>
        </w:numPr>
        <w:spacing w:after="0" w:line="240" w:lineRule="auto"/>
        <w:rPr>
          <w:ins w:id="394" w:author="cathaylife" w:date="2010-02-25T08:40:00Z"/>
          <w:rFonts w:hint="eastAsia"/>
          <w:color w:val="000000"/>
          <w:kern w:val="2"/>
          <w:szCs w:val="24"/>
          <w:lang w:eastAsia="zh-TW"/>
        </w:rPr>
      </w:pPr>
      <w:ins w:id="395" w:author="cathaylife" w:date="2010-02-25T08:40:00Z">
        <w:r>
          <w:rPr>
            <w:rFonts w:hint="eastAsia"/>
            <w:color w:val="000000"/>
            <w:kern w:val="2"/>
            <w:szCs w:val="24"/>
            <w:lang w:eastAsia="zh-TW"/>
          </w:rPr>
          <w:t>ELSE</w:t>
        </w:r>
      </w:ins>
    </w:p>
    <w:p w:rsidR="00076261" w:rsidRDefault="00076261" w:rsidP="00076261">
      <w:pPr>
        <w:pStyle w:val="Tabletext"/>
        <w:keepLines w:val="0"/>
        <w:numPr>
          <w:ilvl w:val="6"/>
          <w:numId w:val="2"/>
          <w:ins w:id="396" w:author="cathaylife" w:date="2010-02-25T08:40:00Z"/>
        </w:numPr>
        <w:spacing w:after="0" w:line="240" w:lineRule="auto"/>
        <w:rPr>
          <w:ins w:id="397" w:author="cathaylife" w:date="2010-02-25T08:40:00Z"/>
          <w:rFonts w:hint="eastAsia"/>
          <w:color w:val="000000"/>
          <w:kern w:val="2"/>
          <w:szCs w:val="24"/>
          <w:lang w:eastAsia="zh-TW"/>
        </w:rPr>
      </w:pPr>
      <w:ins w:id="398" w:author="cathaylife" w:date="2010-02-25T08:40:00Z">
        <w:r>
          <w:rPr>
            <w:rStyle w:val="textgreen1"/>
            <w:rFonts w:ascii="Times New Roman" w:hAnsi="Times New Roman" w:hint="eastAsia"/>
            <w:color w:val="000000"/>
            <w:kern w:val="2"/>
            <w:szCs w:val="24"/>
            <w:lang w:eastAsia="zh-TW"/>
          </w:rPr>
          <w:t xml:space="preserve">IF </w:t>
        </w:r>
        <w:r>
          <w:rPr>
            <w:rFonts w:hint="eastAsia"/>
            <w:color w:val="000000"/>
            <w:kern w:val="2"/>
            <w:szCs w:val="24"/>
            <w:lang w:eastAsia="zh-TW"/>
          </w:rPr>
          <w:t>DTAGD507.</w:t>
        </w:r>
      </w:ins>
      <w:ins w:id="399" w:author="cathaylife" w:date="2010-02-25T08:41:00Z">
        <w:r w:rsidR="00C01937" w:rsidRPr="001A6E5C">
          <w:rPr>
            <w:color w:val="000000"/>
            <w:kern w:val="2"/>
            <w:szCs w:val="24"/>
            <w:lang w:eastAsia="zh-TW"/>
          </w:rPr>
          <w:t>FORE_HBURN_TYPE1</w:t>
        </w:r>
      </w:ins>
      <w:ins w:id="400" w:author="cathaylife" w:date="2010-02-25T08:40:00Z">
        <w:r>
          <w:rPr>
            <w:rFonts w:hint="eastAsia"/>
            <w:color w:val="000000"/>
            <w:kern w:val="2"/>
            <w:szCs w:val="24"/>
            <w:lang w:eastAsia="zh-TW"/>
          </w:rPr>
          <w:t xml:space="preserve">=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Pr>
            <w:rFonts w:hint="eastAsia"/>
            <w:color w:val="000000"/>
            <w:kern w:val="2"/>
            <w:szCs w:val="24"/>
            <w:lang w:eastAsia="zh-TW"/>
          </w:rPr>
          <w:t>給付型別</w:t>
        </w:r>
      </w:ins>
    </w:p>
    <w:p w:rsidR="007D2686" w:rsidRPr="00A3511A" w:rsidRDefault="007D2686" w:rsidP="007D2686">
      <w:pPr>
        <w:pStyle w:val="Tabletext"/>
        <w:keepLines w:val="0"/>
        <w:numPr>
          <w:ilvl w:val="7"/>
          <w:numId w:val="2"/>
          <w:ins w:id="401" w:author="cathaylife" w:date="2010-02-25T08:41:00Z"/>
        </w:numPr>
        <w:spacing w:after="0" w:line="240" w:lineRule="auto"/>
        <w:rPr>
          <w:ins w:id="402" w:author="cathaylife" w:date="2010-02-25T08:40:00Z"/>
          <w:rStyle w:val="SoDAField"/>
          <w:rFonts w:hint="eastAsia"/>
          <w:color w:val="000000"/>
          <w:kern w:val="2"/>
          <w:szCs w:val="24"/>
          <w:lang w:eastAsia="zh-TW"/>
        </w:rPr>
      </w:pPr>
      <w:ins w:id="403" w:author="cathaylife" w:date="2010-02-25T08:41:00Z">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新細明體" w:hAnsi="新細明體" w:cs="新細明體" w:hint="eastAsia"/>
          </w:rPr>
          <w:t>突發疾病醫療限額</w:t>
        </w:r>
        <w:r>
          <w:rPr>
            <w:rFonts w:ascii="sөũ" w:hAnsi="sөũ"/>
          </w:rPr>
          <w:t xml:space="preserve"> ×</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DTAGD507</w:t>
        </w:r>
        <w:r w:rsidRPr="002C13CE">
          <w:rPr>
            <w:rFonts w:hint="eastAsia"/>
            <w:kern w:val="2"/>
            <w:szCs w:val="24"/>
            <w:lang w:eastAsia="zh-TW"/>
          </w:rPr>
          <w:t>.</w:t>
        </w:r>
        <w:r w:rsidRPr="00504406">
          <w:rPr>
            <w:rStyle w:val="SoDAField"/>
            <w:rFonts w:ascii="細明體" w:eastAsia="細明體" w:hAnsi="細明體" w:hint="eastAsia"/>
            <w:caps/>
            <w:color w:val="auto"/>
          </w:rPr>
          <w:t>FORE_HBURN_PAY1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Pr="00C81D60">
          <w:rPr>
            <w:rFonts w:ascii="sөũ" w:hAnsi="sөũ"/>
          </w:rPr>
          <w:t xml:space="preserve"> </w:t>
        </w:r>
        <w:r>
          <w:rPr>
            <w:rFonts w:ascii="sөũ" w:hAnsi="sөũ"/>
          </w:rPr>
          <w:t>%</w:t>
        </w:r>
        <w:r>
          <w:rPr>
            <w:rStyle w:val="SoDAField"/>
            <w:rFonts w:ascii="細明體" w:eastAsia="細明體" w:hAnsi="細明體"/>
            <w:caps/>
            <w:color w:val="auto"/>
            <w:lang w:eastAsia="zh-TW"/>
          </w:rPr>
          <w:t>’</w:t>
        </w:r>
      </w:ins>
    </w:p>
    <w:p w:rsidR="00824D36" w:rsidRPr="004D2F0E" w:rsidRDefault="00824D36" w:rsidP="00824D36">
      <w:pPr>
        <w:pStyle w:val="Tabletext"/>
        <w:keepLines w:val="0"/>
        <w:numPr>
          <w:ilvl w:val="4"/>
          <w:numId w:val="2"/>
          <w:numberingChange w:id="404" w:author="test" w:date="2009-03-18T15:32:00Z" w:original="%1:7:0:.%2:5:0:.%3:2:0:.%4:4:0:.%5:3:0:"/>
        </w:numPr>
        <w:spacing w:after="0" w:line="240" w:lineRule="auto"/>
        <w:rPr>
          <w:rFonts w:hint="eastAsia"/>
          <w:color w:val="000000"/>
          <w:kern w:val="2"/>
          <w:szCs w:val="24"/>
          <w:lang w:eastAsia="zh-TW"/>
        </w:rPr>
      </w:pPr>
      <w:r w:rsidRPr="006B7A90">
        <w:rPr>
          <w:rStyle w:val="textgreen1"/>
          <w:color w:val="auto"/>
          <w:lang w:eastAsia="zh-TW"/>
        </w:rPr>
        <w:t>癌症</w:t>
      </w:r>
      <w:r w:rsidRPr="001F7388">
        <w:rPr>
          <w:rStyle w:val="textgreen1"/>
          <w:color w:val="auto"/>
          <w:lang w:eastAsia="zh-TW"/>
        </w:rPr>
        <w:t>外科手術醫療</w:t>
      </w:r>
      <w:r w:rsidRPr="006B7A90">
        <w:rPr>
          <w:rStyle w:val="textgreen1"/>
          <w:rFonts w:ascii="新細明體" w:hAnsi="新細明體" w:cs="新細明體" w:hint="eastAsia"/>
          <w:color w:val="auto"/>
          <w:lang w:eastAsia="zh-TW"/>
        </w:rPr>
        <w:t>保險金</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824D36">
        <w:tc>
          <w:tcPr>
            <w:tcW w:w="2170"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57423D">
        <w:tc>
          <w:tcPr>
            <w:tcW w:w="2170" w:type="dxa"/>
          </w:tcPr>
          <w:p w:rsidR="0057423D" w:rsidRDefault="0057423D" w:rsidP="00824D3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57423D" w:rsidRDefault="0057423D" w:rsidP="0057423D">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hint="eastAsia"/>
                <w:color w:val="000000"/>
                <w:kern w:val="2"/>
                <w:szCs w:val="24"/>
                <w:lang w:eastAsia="zh-TW"/>
              </w:rPr>
              <w:t>海外</w:t>
            </w:r>
            <w:r w:rsidRPr="00966545">
              <w:rPr>
                <w:rStyle w:val="textgreen1"/>
                <w:color w:val="auto"/>
                <w:lang w:eastAsia="zh-TW"/>
              </w:rPr>
              <w:t>突發疾病</w:t>
            </w:r>
            <w:r>
              <w:rPr>
                <w:color w:val="000000"/>
                <w:kern w:val="2"/>
                <w:szCs w:val="24"/>
                <w:lang w:eastAsia="zh-TW"/>
              </w:rPr>
              <w:t>’</w:t>
            </w:r>
          </w:p>
        </w:tc>
        <w:tc>
          <w:tcPr>
            <w:tcW w:w="2863" w:type="dxa"/>
          </w:tcPr>
          <w:p w:rsidR="0057423D" w:rsidRDefault="0057423D"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824D36">
        <w:tc>
          <w:tcPr>
            <w:tcW w:w="2170" w:type="dxa"/>
          </w:tcPr>
          <w:p w:rsidR="00824D36" w:rsidRDefault="00824D36" w:rsidP="00824D3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0057423D">
              <w:rPr>
                <w:rFonts w:hint="eastAsia"/>
                <w:color w:val="000000"/>
                <w:kern w:val="2"/>
                <w:szCs w:val="24"/>
                <w:lang w:eastAsia="zh-TW"/>
              </w:rPr>
              <w:t>7</w:t>
            </w:r>
            <w:r>
              <w:rPr>
                <w:rStyle w:val="SoDAField"/>
                <w:rFonts w:ascii="細明體" w:eastAsia="細明體" w:hAnsi="細明體" w:hint="eastAsia"/>
                <w:caps/>
                <w:color w:val="auto"/>
                <w:lang w:eastAsia="zh-TW"/>
              </w:rPr>
              <w:t>.</w:t>
            </w:r>
            <w:r w:rsidR="0004231C" w:rsidRPr="0001026F">
              <w:rPr>
                <w:rStyle w:val="SoDAField"/>
                <w:rFonts w:ascii="細明體" w:eastAsia="細明體" w:hAnsi="細明體" w:hint="eastAsia"/>
                <w:caps/>
                <w:color w:val="auto"/>
              </w:rPr>
              <w:t>FORE_HBURN</w:t>
            </w:r>
            <w:r w:rsidRPr="00B531B5">
              <w:rPr>
                <w:rFonts w:ascii="sөũ" w:hAnsi="sөũ"/>
              </w:rPr>
              <w:t>_NAME</w:t>
            </w:r>
            <w:r w:rsidRPr="00604396">
              <w:rPr>
                <w:rFonts w:ascii="Arial" w:hAnsi="Arial" w:cs="Arial"/>
              </w:rPr>
              <w:t xml:space="preserve"> </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824D36">
        <w:tc>
          <w:tcPr>
            <w:tcW w:w="2170" w:type="dxa"/>
          </w:tcPr>
          <w:p w:rsidR="00824D36" w:rsidRDefault="00824D36" w:rsidP="00824D36">
            <w:pPr>
              <w:pStyle w:val="Tabletext"/>
              <w:keepLines w:val="0"/>
              <w:spacing w:after="0" w:line="240" w:lineRule="auto"/>
              <w:rPr>
                <w:rFonts w:ascii="sөũ" w:hAnsi="sөũ"/>
              </w:rPr>
            </w:pPr>
            <w:r>
              <w:rPr>
                <w:rFonts w:ascii="sөũ" w:hAnsi="sөũ"/>
              </w:rPr>
              <w:t>理賠內容說明</w:t>
            </w:r>
          </w:p>
        </w:tc>
        <w:tc>
          <w:tcPr>
            <w:tcW w:w="3184"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824D36" w:rsidRDefault="00824D36" w:rsidP="00824D3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24D36" w:rsidRDefault="00824D36" w:rsidP="00824D36">
      <w:pPr>
        <w:pStyle w:val="Tabletext"/>
        <w:keepLines w:val="0"/>
        <w:spacing w:after="0" w:line="240" w:lineRule="auto"/>
        <w:ind w:left="1701"/>
        <w:rPr>
          <w:rFonts w:hint="eastAsia"/>
          <w:color w:val="000000"/>
          <w:kern w:val="2"/>
          <w:szCs w:val="24"/>
          <w:lang w:eastAsia="zh-TW"/>
        </w:rPr>
      </w:pPr>
    </w:p>
    <w:p w:rsidR="002B7D7C" w:rsidRPr="00F32BED" w:rsidRDefault="002B7D7C" w:rsidP="002B7D7C">
      <w:pPr>
        <w:pStyle w:val="Tabletext"/>
        <w:keepLines w:val="0"/>
        <w:numPr>
          <w:ilvl w:val="3"/>
          <w:numId w:val="2"/>
          <w:numberingChange w:id="405" w:author="test" w:date="2009-03-18T15:32:00Z" w:original="%1:7:0:.%2:5:0:.%3:2:0:.%4:5: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DTAGD507.</w:t>
      </w:r>
      <w:r w:rsidRPr="0001026F">
        <w:rPr>
          <w:rStyle w:val="SoDAField"/>
          <w:rFonts w:ascii="細明體" w:eastAsia="細明體" w:hAnsi="細明體" w:hint="eastAsia"/>
          <w:caps/>
          <w:color w:val="auto"/>
        </w:rPr>
        <w:t>FORE_</w:t>
      </w:r>
      <w:r w:rsidR="00DE4DBD">
        <w:rPr>
          <w:rStyle w:val="SoDAField"/>
          <w:rFonts w:ascii="細明體" w:eastAsia="細明體" w:hAnsi="細明體" w:hint="eastAsia"/>
          <w:caps/>
          <w:color w:val="auto"/>
          <w:lang w:eastAsia="zh-TW"/>
        </w:rPr>
        <w:t>m</w:t>
      </w:r>
      <w:r w:rsidRPr="0001026F">
        <w:rPr>
          <w:rStyle w:val="SoDAField"/>
          <w:rFonts w:ascii="細明體" w:eastAsia="細明體" w:hAnsi="細明體" w:hint="eastAsia"/>
          <w:caps/>
          <w:color w:val="auto"/>
        </w:rPr>
        <w:t>BURN_CODE</w:t>
      </w:r>
      <w:r w:rsidRPr="007424D3">
        <w:rPr>
          <w:rStyle w:val="SoDAField"/>
          <w:rFonts w:ascii="細明體" w:eastAsia="細明體" w:hAnsi="細明體" w:hint="eastAsia"/>
          <w:caps/>
          <w:color w:val="auto"/>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00695054">
        <w:rPr>
          <w:rStyle w:val="textgreen1"/>
          <w:rFonts w:hint="eastAsia"/>
          <w:color w:val="auto"/>
          <w:lang w:eastAsia="zh-TW"/>
        </w:rPr>
        <w:t>二</w:t>
      </w:r>
      <w:r w:rsidRPr="00415D72">
        <w:rPr>
          <w:rStyle w:val="textgreen1"/>
          <w:color w:val="auto"/>
        </w:rPr>
        <w:t>級燒燙傷</w:t>
      </w:r>
      <w:r w:rsidRPr="006B7A90">
        <w:rPr>
          <w:rStyle w:val="textgreen1"/>
          <w:color w:val="auto"/>
        </w:rPr>
        <w:t>保險金</w:t>
      </w:r>
      <w:r w:rsidRPr="00037B29">
        <w:rPr>
          <w:rStyle w:val="textgreen1"/>
          <w:rFonts w:hint="eastAsia"/>
          <w:color w:val="auto"/>
          <w:lang w:eastAsia="zh-TW"/>
        </w:rPr>
        <w:t>)</w:t>
      </w:r>
    </w:p>
    <w:p w:rsidR="002B7D7C" w:rsidRPr="00D85DF4" w:rsidRDefault="002B7D7C" w:rsidP="002B7D7C">
      <w:pPr>
        <w:pStyle w:val="Tabletext"/>
        <w:keepLines w:val="0"/>
        <w:numPr>
          <w:ilvl w:val="4"/>
          <w:numId w:val="2"/>
          <w:numberingChange w:id="406" w:author="test" w:date="2009-03-18T15:32:00Z" w:original="%1:7:0:.%2:5:0:.%3:2:0:.%4:5: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2B7D7C" w:rsidRPr="006F3158" w:rsidRDefault="002B7D7C" w:rsidP="002B7D7C">
      <w:pPr>
        <w:pStyle w:val="Tabletext"/>
        <w:keepLines w:val="0"/>
        <w:numPr>
          <w:ilvl w:val="4"/>
          <w:numId w:val="2"/>
          <w:numberingChange w:id="407" w:author="test" w:date="2009-03-18T15:32:00Z" w:original="%1:7:0:.%2:5:0:.%3:2:0:.%4:5:0:.%5:2: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DTAGD507</w:t>
      </w:r>
      <w:r w:rsidRPr="002C13CE">
        <w:rPr>
          <w:rFonts w:hint="eastAsia"/>
          <w:kern w:val="2"/>
          <w:szCs w:val="24"/>
          <w:lang w:eastAsia="zh-TW"/>
        </w:rPr>
        <w:t>.</w:t>
      </w:r>
      <w:r w:rsidRPr="00504406">
        <w:rPr>
          <w:rStyle w:val="SoDAField"/>
          <w:rFonts w:ascii="細明體" w:eastAsia="細明體" w:hAnsi="細明體" w:hint="eastAsia"/>
          <w:caps/>
          <w:color w:val="auto"/>
        </w:rPr>
        <w:t>FORE_</w:t>
      </w:r>
      <w:r w:rsidR="002149AE">
        <w:rPr>
          <w:rStyle w:val="SoDAField"/>
          <w:rFonts w:ascii="細明體" w:eastAsia="細明體" w:hAnsi="細明體" w:hint="eastAsia"/>
          <w:caps/>
          <w:color w:val="auto"/>
          <w:lang w:eastAsia="zh-TW"/>
        </w:rPr>
        <w:t>m</w:t>
      </w:r>
      <w:r w:rsidRPr="00504406">
        <w:rPr>
          <w:rStyle w:val="SoDAField"/>
          <w:rFonts w:ascii="細明體" w:eastAsia="細明體" w:hAnsi="細明體" w:hint="eastAsia"/>
          <w:caps/>
          <w:color w:val="auto"/>
        </w:rPr>
        <w:t>BURN_PAY1</w:t>
      </w:r>
      <w:r w:rsidRPr="002C13CE">
        <w:rPr>
          <w:rStyle w:val="SoDAField"/>
          <w:rFonts w:ascii="細明體" w:eastAsia="細明體" w:hAnsi="細明體" w:hint="eastAsia"/>
          <w:caps/>
          <w:color w:val="auto"/>
          <w:lang w:eastAsia="zh-TW"/>
        </w:rPr>
        <w:t xml:space="preserve"> &gt; 0</w:t>
      </w:r>
    </w:p>
    <w:p w:rsidR="002B7D7C" w:rsidRPr="00A3511A" w:rsidRDefault="002B7D7C" w:rsidP="002B7D7C">
      <w:pPr>
        <w:pStyle w:val="Tabletext"/>
        <w:keepLines w:val="0"/>
        <w:numPr>
          <w:ilvl w:val="5"/>
          <w:numId w:val="2"/>
          <w:numberingChange w:id="408" w:author="test" w:date="2009-03-18T15:32:00Z" w:original="%1:7:0:.%2:5:0:.%3:2:0:.%4:5:0:.%5:2:0:.%6: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新細明體" w:hAnsi="新細明體" w:cs="新細明體" w:hint="eastAsia"/>
        </w:rPr>
        <w:t>突發疾病醫療限額</w:t>
      </w:r>
      <w:r>
        <w:rPr>
          <w:rFonts w:ascii="sөũ" w:hAnsi="sөũ"/>
        </w:rPr>
        <w:t xml:space="preserve"> ×</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DTAGD507</w:t>
      </w:r>
      <w:r w:rsidRPr="002C13CE">
        <w:rPr>
          <w:rFonts w:hint="eastAsia"/>
          <w:kern w:val="2"/>
          <w:szCs w:val="24"/>
          <w:lang w:eastAsia="zh-TW"/>
        </w:rPr>
        <w:t>.</w:t>
      </w:r>
      <w:r w:rsidRPr="00504406">
        <w:rPr>
          <w:rStyle w:val="SoDAField"/>
          <w:rFonts w:ascii="細明體" w:eastAsia="細明體" w:hAnsi="細明體" w:hint="eastAsia"/>
          <w:caps/>
          <w:color w:val="auto"/>
        </w:rPr>
        <w:t>FORE_</w:t>
      </w:r>
      <w:r w:rsidR="0079134E">
        <w:rPr>
          <w:rStyle w:val="SoDAField"/>
          <w:rFonts w:ascii="細明體" w:eastAsia="細明體" w:hAnsi="細明體" w:hint="eastAsia"/>
          <w:caps/>
          <w:color w:val="auto"/>
          <w:lang w:eastAsia="zh-TW"/>
        </w:rPr>
        <w:t>M</w:t>
      </w:r>
      <w:r w:rsidRPr="00504406">
        <w:rPr>
          <w:rStyle w:val="SoDAField"/>
          <w:rFonts w:ascii="細明體" w:eastAsia="細明體" w:hAnsi="細明體" w:hint="eastAsia"/>
          <w:caps/>
          <w:color w:val="auto"/>
        </w:rPr>
        <w:t>BURN_PAY1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Pr="00C81D60">
        <w:rPr>
          <w:rFonts w:ascii="sөũ" w:hAnsi="sөũ"/>
        </w:rPr>
        <w:t xml:space="preserve"> </w:t>
      </w:r>
      <w:r>
        <w:rPr>
          <w:rFonts w:ascii="sөũ" w:hAnsi="sөũ"/>
        </w:rPr>
        <w:t>%</w:t>
      </w:r>
      <w:r>
        <w:rPr>
          <w:rStyle w:val="SoDAField"/>
          <w:rFonts w:ascii="細明體" w:eastAsia="細明體" w:hAnsi="細明體"/>
          <w:caps/>
          <w:color w:val="auto"/>
          <w:lang w:eastAsia="zh-TW"/>
        </w:rPr>
        <w:t>’</w:t>
      </w:r>
    </w:p>
    <w:p w:rsidR="002B7D7C" w:rsidRPr="004D2F0E" w:rsidRDefault="002B7D7C" w:rsidP="002B7D7C">
      <w:pPr>
        <w:pStyle w:val="Tabletext"/>
        <w:keepLines w:val="0"/>
        <w:numPr>
          <w:ilvl w:val="4"/>
          <w:numId w:val="2"/>
          <w:numberingChange w:id="409" w:author="test" w:date="2009-03-18T15:32:00Z" w:original="%1:7:0:.%2:5:0:.%3:2:0:.%4:5:0:.%5:3:0:"/>
        </w:numPr>
        <w:spacing w:after="0" w:line="240" w:lineRule="auto"/>
        <w:rPr>
          <w:rFonts w:hint="eastAsia"/>
          <w:color w:val="000000"/>
          <w:kern w:val="2"/>
          <w:szCs w:val="24"/>
          <w:lang w:eastAsia="zh-TW"/>
        </w:rPr>
      </w:pPr>
      <w:r w:rsidRPr="006B7A90">
        <w:rPr>
          <w:rStyle w:val="textgreen1"/>
          <w:color w:val="auto"/>
          <w:lang w:eastAsia="zh-TW"/>
        </w:rPr>
        <w:t>癌症</w:t>
      </w:r>
      <w:r w:rsidRPr="001F7388">
        <w:rPr>
          <w:rStyle w:val="textgreen1"/>
          <w:color w:val="auto"/>
          <w:lang w:eastAsia="zh-TW"/>
        </w:rPr>
        <w:t>外科手術醫療</w:t>
      </w:r>
      <w:r w:rsidRPr="006B7A90">
        <w:rPr>
          <w:rStyle w:val="textgreen1"/>
          <w:rFonts w:ascii="新細明體" w:hAnsi="新細明體" w:cs="新細明體" w:hint="eastAsia"/>
          <w:color w:val="auto"/>
          <w:lang w:eastAsia="zh-TW"/>
        </w:rPr>
        <w:t>保險金</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2B7D7C">
        <w:tc>
          <w:tcPr>
            <w:tcW w:w="2170" w:type="dxa"/>
            <w:shd w:val="clear" w:color="auto" w:fill="D9D9D9"/>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2B7D7C">
        <w:tc>
          <w:tcPr>
            <w:tcW w:w="2170" w:type="dxa"/>
          </w:tcPr>
          <w:p w:rsidR="002B7D7C" w:rsidRDefault="002B7D7C" w:rsidP="002B7D7C">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2B7D7C" w:rsidRDefault="002B7D7C" w:rsidP="002B7D7C">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hint="eastAsia"/>
                <w:color w:val="000000"/>
                <w:kern w:val="2"/>
                <w:szCs w:val="24"/>
                <w:lang w:eastAsia="zh-TW"/>
              </w:rPr>
              <w:t>海外</w:t>
            </w:r>
            <w:r w:rsidRPr="00966545">
              <w:rPr>
                <w:rStyle w:val="textgreen1"/>
                <w:color w:val="auto"/>
                <w:lang w:eastAsia="zh-TW"/>
              </w:rPr>
              <w:t>突發疾病</w:t>
            </w:r>
            <w:r>
              <w:rPr>
                <w:color w:val="000000"/>
                <w:kern w:val="2"/>
                <w:szCs w:val="24"/>
                <w:lang w:eastAsia="zh-TW"/>
              </w:rPr>
              <w:t>’</w:t>
            </w:r>
          </w:p>
        </w:tc>
        <w:tc>
          <w:tcPr>
            <w:tcW w:w="2863" w:type="dxa"/>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2B7D7C">
        <w:tc>
          <w:tcPr>
            <w:tcW w:w="2170" w:type="dxa"/>
          </w:tcPr>
          <w:p w:rsidR="002B7D7C" w:rsidRDefault="002B7D7C" w:rsidP="002B7D7C">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DTAGD507</w:t>
            </w:r>
            <w:r>
              <w:rPr>
                <w:rStyle w:val="SoDAField"/>
                <w:rFonts w:ascii="細明體" w:eastAsia="細明體" w:hAnsi="細明體" w:hint="eastAsia"/>
                <w:caps/>
                <w:color w:val="auto"/>
                <w:lang w:eastAsia="zh-TW"/>
              </w:rPr>
              <w:t>.</w:t>
            </w:r>
            <w:r w:rsidR="00DE4DBD">
              <w:rPr>
                <w:rStyle w:val="SoDAField"/>
                <w:rFonts w:ascii="細明體" w:eastAsia="細明體" w:hAnsi="細明體" w:hint="eastAsia"/>
                <w:caps/>
                <w:color w:val="auto"/>
              </w:rPr>
              <w:t>FORE_</w:t>
            </w:r>
            <w:r w:rsidR="00DE4DBD">
              <w:rPr>
                <w:rStyle w:val="SoDAField"/>
                <w:rFonts w:ascii="細明體" w:eastAsia="細明體" w:hAnsi="細明體" w:hint="eastAsia"/>
                <w:caps/>
                <w:color w:val="auto"/>
                <w:lang w:eastAsia="zh-TW"/>
              </w:rPr>
              <w:t>m</w:t>
            </w:r>
            <w:r w:rsidRPr="0001026F">
              <w:rPr>
                <w:rStyle w:val="SoDAField"/>
                <w:rFonts w:ascii="細明體" w:eastAsia="細明體" w:hAnsi="細明體" w:hint="eastAsia"/>
                <w:caps/>
                <w:color w:val="auto"/>
              </w:rPr>
              <w:t>BURN</w:t>
            </w:r>
            <w:r w:rsidRPr="00B531B5">
              <w:rPr>
                <w:rFonts w:ascii="sөũ" w:hAnsi="sөũ"/>
              </w:rPr>
              <w:t>_NAME</w:t>
            </w:r>
            <w:r w:rsidRPr="00604396">
              <w:rPr>
                <w:rFonts w:ascii="Arial" w:hAnsi="Arial" w:cs="Arial"/>
              </w:rPr>
              <w:t xml:space="preserve"> </w:t>
            </w:r>
          </w:p>
        </w:tc>
        <w:tc>
          <w:tcPr>
            <w:tcW w:w="2863" w:type="dxa"/>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2B7D7C">
        <w:tc>
          <w:tcPr>
            <w:tcW w:w="2170" w:type="dxa"/>
          </w:tcPr>
          <w:p w:rsidR="002B7D7C" w:rsidRDefault="002B7D7C" w:rsidP="002B7D7C">
            <w:pPr>
              <w:pStyle w:val="Tabletext"/>
              <w:keepLines w:val="0"/>
              <w:spacing w:after="0" w:line="240" w:lineRule="auto"/>
              <w:rPr>
                <w:rFonts w:ascii="sөũ" w:hAnsi="sөũ"/>
              </w:rPr>
            </w:pPr>
            <w:r>
              <w:rPr>
                <w:rFonts w:ascii="sөũ" w:hAnsi="sөũ"/>
              </w:rPr>
              <w:t>理賠內容說明</w:t>
            </w:r>
          </w:p>
        </w:tc>
        <w:tc>
          <w:tcPr>
            <w:tcW w:w="3184" w:type="dxa"/>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2B7D7C" w:rsidRDefault="002B7D7C" w:rsidP="002B7D7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824D36" w:rsidRDefault="00824D36" w:rsidP="00D83A51">
      <w:pPr>
        <w:pStyle w:val="Tabletext"/>
        <w:keepLines w:val="0"/>
        <w:numPr>
          <w:ins w:id="410" w:author="cathaylife" w:date="2010-02-25T08:42:00Z"/>
        </w:numPr>
        <w:spacing w:after="0" w:line="240" w:lineRule="auto"/>
        <w:rPr>
          <w:ins w:id="411" w:author="cathaylife" w:date="2010-02-25T08:42:00Z"/>
          <w:rFonts w:hint="eastAsia"/>
          <w:color w:val="000000"/>
          <w:kern w:val="2"/>
          <w:szCs w:val="24"/>
          <w:lang w:eastAsia="zh-TW"/>
        </w:rPr>
      </w:pPr>
    </w:p>
    <w:p w:rsidR="00060796" w:rsidRPr="00F32BED" w:rsidRDefault="00060796" w:rsidP="00060796">
      <w:pPr>
        <w:pStyle w:val="Tabletext"/>
        <w:keepLines w:val="0"/>
        <w:numPr>
          <w:ilvl w:val="3"/>
          <w:numId w:val="2"/>
          <w:ins w:id="412" w:author="cathaylife" w:date="2010-02-25T08:42:00Z"/>
        </w:numPr>
        <w:spacing w:after="0" w:line="240" w:lineRule="auto"/>
        <w:rPr>
          <w:ins w:id="413" w:author="cathaylife" w:date="2010-02-25T08:42:00Z"/>
          <w:rStyle w:val="textgreen1"/>
          <w:rFonts w:ascii="Times New Roman" w:hAnsi="Times New Roman" w:hint="eastAsia"/>
          <w:color w:val="000000"/>
          <w:kern w:val="2"/>
          <w:szCs w:val="24"/>
          <w:lang w:eastAsia="zh-TW"/>
        </w:rPr>
      </w:pPr>
      <w:ins w:id="414" w:author="cathaylife" w:date="2010-02-25T08:42:00Z">
        <w:r>
          <w:rPr>
            <w:rFonts w:hint="eastAsia"/>
            <w:color w:val="000000"/>
            <w:kern w:val="2"/>
            <w:szCs w:val="24"/>
            <w:lang w:eastAsia="zh-TW"/>
          </w:rPr>
          <w:t>IF DTAGD507.</w:t>
        </w:r>
      </w:ins>
      <w:ins w:id="415" w:author="cathaylife" w:date="2010-02-25T08:43:00Z">
        <w:r w:rsidR="0039370C" w:rsidRPr="0039370C">
          <w:rPr>
            <w:rStyle w:val="SoDAField"/>
            <w:rFonts w:ascii="細明體" w:eastAsia="細明體" w:hAnsi="細明體"/>
            <w:caps/>
            <w:color w:val="auto"/>
          </w:rPr>
          <w:t>FORE_EMERGY_CODE</w:t>
        </w:r>
      </w:ins>
      <w:ins w:id="416" w:author="cathaylife" w:date="2010-02-25T08:42:00Z">
        <w:r w:rsidRPr="007424D3">
          <w:rPr>
            <w:rStyle w:val="SoDAField"/>
            <w:rFonts w:ascii="細明體" w:eastAsia="細明體" w:hAnsi="細明體" w:hint="eastAsia"/>
            <w:caps/>
            <w:color w:val="auto"/>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004624FF">
          <w:rPr>
            <w:rStyle w:val="textgreen1"/>
          </w:rPr>
          <w:t>突發疾病急診醫療保險金</w:t>
        </w:r>
        <w:r w:rsidRPr="00037B29">
          <w:rPr>
            <w:rStyle w:val="textgreen1"/>
            <w:rFonts w:hint="eastAsia"/>
            <w:color w:val="auto"/>
            <w:lang w:eastAsia="zh-TW"/>
          </w:rPr>
          <w:t>)</w:t>
        </w:r>
      </w:ins>
    </w:p>
    <w:p w:rsidR="00060796" w:rsidRPr="00D85DF4" w:rsidRDefault="00060796" w:rsidP="00060796">
      <w:pPr>
        <w:pStyle w:val="Tabletext"/>
        <w:keepLines w:val="0"/>
        <w:numPr>
          <w:ilvl w:val="4"/>
          <w:numId w:val="2"/>
          <w:ins w:id="417" w:author="cathaylife" w:date="2010-02-25T08:42:00Z"/>
        </w:numPr>
        <w:spacing w:after="0" w:line="240" w:lineRule="auto"/>
        <w:rPr>
          <w:ins w:id="418" w:author="cathaylife" w:date="2010-02-25T08:42:00Z"/>
          <w:rFonts w:hint="eastAsia"/>
          <w:color w:val="000000"/>
          <w:kern w:val="2"/>
          <w:szCs w:val="24"/>
          <w:lang w:eastAsia="zh-TW"/>
        </w:rPr>
      </w:pPr>
      <w:ins w:id="419" w:author="cathaylife" w:date="2010-02-25T08:42:00Z">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ins>
    </w:p>
    <w:p w:rsidR="00060796" w:rsidRPr="006F3158" w:rsidRDefault="00060796" w:rsidP="00060796">
      <w:pPr>
        <w:pStyle w:val="Tabletext"/>
        <w:keepLines w:val="0"/>
        <w:numPr>
          <w:ilvl w:val="4"/>
          <w:numId w:val="2"/>
          <w:ins w:id="420" w:author="cathaylife" w:date="2010-02-25T08:42:00Z"/>
        </w:numPr>
        <w:spacing w:after="0" w:line="240" w:lineRule="auto"/>
        <w:rPr>
          <w:ins w:id="421" w:author="cathaylife" w:date="2010-02-25T08:42:00Z"/>
          <w:rStyle w:val="SoDAField"/>
          <w:rFonts w:hint="eastAsia"/>
          <w:color w:val="000000"/>
          <w:kern w:val="2"/>
          <w:szCs w:val="24"/>
          <w:lang w:eastAsia="zh-TW"/>
        </w:rPr>
      </w:pPr>
      <w:ins w:id="422" w:author="cathaylife" w:date="2010-02-25T08:42:00Z">
        <w:r>
          <w:rPr>
            <w:rFonts w:hint="eastAsia"/>
            <w:color w:val="000000"/>
            <w:kern w:val="2"/>
            <w:szCs w:val="24"/>
            <w:lang w:eastAsia="zh-TW"/>
          </w:rPr>
          <w:t>IF DTAGD507</w:t>
        </w:r>
        <w:r w:rsidRPr="002C13CE">
          <w:rPr>
            <w:rFonts w:hint="eastAsia"/>
            <w:kern w:val="2"/>
            <w:szCs w:val="24"/>
            <w:lang w:eastAsia="zh-TW"/>
          </w:rPr>
          <w:t>.</w:t>
        </w:r>
      </w:ins>
      <w:ins w:id="423" w:author="cathaylife" w:date="2010-02-25T08:43:00Z">
        <w:r w:rsidR="00373D59" w:rsidRPr="00373D59">
          <w:rPr>
            <w:rStyle w:val="SoDAField"/>
            <w:rFonts w:ascii="細明體" w:eastAsia="細明體" w:hAnsi="細明體"/>
            <w:caps/>
            <w:color w:val="auto"/>
          </w:rPr>
          <w:t>FORE_EMERGY_PAY1</w:t>
        </w:r>
      </w:ins>
      <w:ins w:id="424" w:author="cathaylife" w:date="2010-02-25T08:42:00Z">
        <w:r w:rsidRPr="002C13CE">
          <w:rPr>
            <w:rStyle w:val="SoDAField"/>
            <w:rFonts w:ascii="細明體" w:eastAsia="細明體" w:hAnsi="細明體" w:hint="eastAsia"/>
            <w:caps/>
            <w:color w:val="auto"/>
            <w:lang w:eastAsia="zh-TW"/>
          </w:rPr>
          <w:t xml:space="preserve"> &gt; 0</w:t>
        </w:r>
      </w:ins>
    </w:p>
    <w:p w:rsidR="00060796" w:rsidRDefault="00060796" w:rsidP="00060796">
      <w:pPr>
        <w:pStyle w:val="Tabletext"/>
        <w:keepLines w:val="0"/>
        <w:numPr>
          <w:ilvl w:val="5"/>
          <w:numId w:val="2"/>
          <w:ins w:id="425" w:author="cathaylife" w:date="2010-02-25T08:42:00Z"/>
        </w:numPr>
        <w:spacing w:after="0" w:line="240" w:lineRule="auto"/>
        <w:rPr>
          <w:ins w:id="426" w:author="cathaylife" w:date="2010-02-25T08:42:00Z"/>
          <w:rFonts w:hint="eastAsia"/>
          <w:color w:val="000000"/>
          <w:kern w:val="2"/>
          <w:szCs w:val="24"/>
          <w:lang w:eastAsia="zh-TW"/>
        </w:rPr>
      </w:pPr>
      <w:ins w:id="427" w:author="cathaylife" w:date="2010-02-25T08:42:00Z">
        <w:r>
          <w:rPr>
            <w:rFonts w:hint="eastAsia"/>
            <w:color w:val="000000"/>
            <w:kern w:val="2"/>
            <w:szCs w:val="24"/>
            <w:lang w:eastAsia="zh-TW"/>
          </w:rPr>
          <w:t>IF DTAGD507</w:t>
        </w:r>
        <w:r>
          <w:rPr>
            <w:rFonts w:hint="eastAsia"/>
            <w:lang w:eastAsia="zh-TW"/>
          </w:rPr>
          <w:t>.</w:t>
        </w:r>
      </w:ins>
      <w:ins w:id="428" w:author="cathaylife" w:date="2010-02-25T08:44:00Z">
        <w:r w:rsidR="006F5F59" w:rsidRPr="006F5F59">
          <w:rPr>
            <w:color w:val="000000"/>
            <w:kern w:val="2"/>
            <w:szCs w:val="24"/>
            <w:lang w:eastAsia="zh-TW"/>
          </w:rPr>
          <w:t>FORE_EMERGY_TYPE1</w:t>
        </w:r>
      </w:ins>
      <w:ins w:id="429" w:author="cathaylife" w:date="2010-02-25T08:42:00Z">
        <w:r>
          <w:rPr>
            <w:rFonts w:hint="eastAsia"/>
            <w:color w:val="000000"/>
            <w:kern w:val="2"/>
            <w:szCs w:val="24"/>
            <w:lang w:eastAsia="zh-TW"/>
          </w:rPr>
          <w:t>(</w:t>
        </w:r>
      </w:ins>
      <w:ins w:id="430" w:author="cathaylife" w:date="2010-02-25T08:44:00Z">
        <w:r w:rsidR="00B158B8" w:rsidRPr="00B158B8">
          <w:rPr>
            <w:rFonts w:hint="eastAsia"/>
            <w:color w:val="000000"/>
            <w:kern w:val="2"/>
            <w:szCs w:val="24"/>
            <w:lang w:eastAsia="zh-TW"/>
          </w:rPr>
          <w:t>急診</w:t>
        </w:r>
        <w:r w:rsidR="00B158B8" w:rsidRPr="00B158B8">
          <w:rPr>
            <w:rFonts w:hint="eastAsia"/>
            <w:color w:val="000000"/>
            <w:kern w:val="2"/>
            <w:szCs w:val="24"/>
            <w:lang w:eastAsia="zh-TW"/>
          </w:rPr>
          <w:t>-</w:t>
        </w:r>
        <w:r w:rsidR="00B158B8" w:rsidRPr="00B158B8">
          <w:rPr>
            <w:rFonts w:hint="eastAsia"/>
            <w:color w:val="000000"/>
            <w:kern w:val="2"/>
            <w:szCs w:val="24"/>
            <w:lang w:eastAsia="zh-TW"/>
          </w:rPr>
          <w:t>附加醫療類型</w:t>
        </w:r>
      </w:ins>
      <w:ins w:id="431" w:author="cathaylife" w:date="2010-02-25T08:42:00Z">
        <w:r>
          <w:rPr>
            <w:rFonts w:hint="eastAsia"/>
            <w:color w:val="000000"/>
            <w:kern w:val="2"/>
            <w:szCs w:val="24"/>
            <w:lang w:eastAsia="zh-TW"/>
          </w:rPr>
          <w:t xml:space="preserve">) = 0 OR </w:t>
        </w:r>
        <w:r>
          <w:rPr>
            <w:color w:val="000000"/>
            <w:kern w:val="2"/>
            <w:szCs w:val="24"/>
            <w:lang w:eastAsia="zh-TW"/>
          </w:rPr>
          <w:t>‘’</w:t>
        </w:r>
      </w:ins>
    </w:p>
    <w:p w:rsidR="00060796" w:rsidRPr="00076261" w:rsidRDefault="00060796" w:rsidP="00060796">
      <w:pPr>
        <w:pStyle w:val="Tabletext"/>
        <w:keepLines w:val="0"/>
        <w:numPr>
          <w:ilvl w:val="6"/>
          <w:numId w:val="2"/>
          <w:ins w:id="432" w:author="cathaylife" w:date="2010-02-25T08:42:00Z"/>
        </w:numPr>
        <w:spacing w:after="0" w:line="240" w:lineRule="auto"/>
        <w:rPr>
          <w:ins w:id="433" w:author="cathaylife" w:date="2010-02-25T08:42:00Z"/>
          <w:rStyle w:val="SoDAField"/>
          <w:rFonts w:hint="eastAsia"/>
          <w:color w:val="000000"/>
          <w:kern w:val="2"/>
          <w:szCs w:val="24"/>
          <w:lang w:eastAsia="zh-TW"/>
        </w:rPr>
      </w:pPr>
      <w:ins w:id="434" w:author="cathaylife" w:date="2010-02-25T08:42:00Z">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新細明體" w:hAnsi="新細明體" w:cs="新細明體" w:hint="eastAsia"/>
          </w:rPr>
          <w:t>突發疾病醫療限額</w:t>
        </w:r>
        <w:r>
          <w:rPr>
            <w:rFonts w:ascii="sөũ" w:hAnsi="sөũ"/>
          </w:rPr>
          <w:t xml:space="preserve"> ×</w:t>
        </w:r>
      </w:ins>
      <w:ins w:id="435" w:author="cathaylife" w:date="2010-02-25T08:44:00Z">
        <w:r w:rsidR="005C21EA">
          <w:rPr>
            <w:rFonts w:ascii="sөũ" w:hAnsi="sөũ" w:hint="eastAsia"/>
            <w:lang w:eastAsia="zh-TW"/>
          </w:rPr>
          <w:t xml:space="preserve"> </w:t>
        </w:r>
        <w:r w:rsidR="005C21EA">
          <w:rPr>
            <w:rFonts w:ascii="sөũ" w:hAnsi="sөũ"/>
          </w:rPr>
          <w:t>海外特定地區係數之百分之</w:t>
        </w:r>
      </w:ins>
      <w:ins w:id="436" w:author="cathaylife" w:date="2010-02-25T08:42:00Z">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ins>
      <w:ins w:id="437" w:author="cathaylife" w:date="2010-02-25T08:44:00Z">
        <w:r w:rsidR="00A1690D" w:rsidRPr="00373D59">
          <w:rPr>
            <w:rStyle w:val="SoDAField"/>
            <w:rFonts w:ascii="細明體" w:eastAsia="細明體" w:hAnsi="細明體"/>
            <w:caps/>
            <w:color w:val="auto"/>
          </w:rPr>
          <w:t>FORE_EMERGY_PAY1</w:t>
        </w:r>
      </w:ins>
      <w:ins w:id="438" w:author="cathaylife" w:date="2010-02-25T08:45:00Z">
        <w:r w:rsidR="00FD3EAC">
          <w:rPr>
            <w:rStyle w:val="SoDAField"/>
            <w:rFonts w:ascii="細明體" w:eastAsia="細明體" w:hAnsi="細明體" w:hint="eastAsia"/>
            <w:caps/>
            <w:color w:val="auto"/>
            <w:lang w:eastAsia="zh-TW"/>
          </w:rPr>
          <w:t>(去掉</w:t>
        </w:r>
        <w:r w:rsidR="0025545B">
          <w:rPr>
            <w:rStyle w:val="SoDAField"/>
            <w:rFonts w:ascii="細明體" w:eastAsia="細明體" w:hAnsi="細明體" w:hint="eastAsia"/>
            <w:caps/>
            <w:color w:val="auto"/>
            <w:lang w:eastAsia="zh-TW"/>
          </w:rPr>
          <w:t>小</w:t>
        </w:r>
        <w:r w:rsidR="00FD3EAC">
          <w:rPr>
            <w:rStyle w:val="SoDAField"/>
            <w:rFonts w:ascii="細明體" w:eastAsia="細明體" w:hAnsi="細明體" w:hint="eastAsia"/>
            <w:caps/>
            <w:color w:val="auto"/>
            <w:lang w:eastAsia="zh-TW"/>
          </w:rPr>
          <w:t>數後面的0)</w:t>
        </w:r>
      </w:ins>
    </w:p>
    <w:p w:rsidR="00060796" w:rsidRDefault="00060796" w:rsidP="00060796">
      <w:pPr>
        <w:pStyle w:val="Tabletext"/>
        <w:keepLines w:val="0"/>
        <w:numPr>
          <w:ilvl w:val="5"/>
          <w:numId w:val="2"/>
          <w:ins w:id="439" w:author="cathaylife" w:date="2010-02-25T08:42:00Z"/>
        </w:numPr>
        <w:spacing w:after="0" w:line="240" w:lineRule="auto"/>
        <w:rPr>
          <w:ins w:id="440" w:author="cathaylife" w:date="2010-02-25T08:42:00Z"/>
          <w:rFonts w:hint="eastAsia"/>
          <w:color w:val="000000"/>
          <w:kern w:val="2"/>
          <w:szCs w:val="24"/>
          <w:lang w:eastAsia="zh-TW"/>
        </w:rPr>
      </w:pPr>
      <w:ins w:id="441" w:author="cathaylife" w:date="2010-02-25T08:42:00Z">
        <w:r>
          <w:rPr>
            <w:rFonts w:hint="eastAsia"/>
            <w:color w:val="000000"/>
            <w:kern w:val="2"/>
            <w:szCs w:val="24"/>
            <w:lang w:eastAsia="zh-TW"/>
          </w:rPr>
          <w:t>ELSE</w:t>
        </w:r>
      </w:ins>
    </w:p>
    <w:p w:rsidR="00AD677F" w:rsidRDefault="00060796" w:rsidP="00060796">
      <w:pPr>
        <w:pStyle w:val="Tabletext"/>
        <w:keepLines w:val="0"/>
        <w:numPr>
          <w:ilvl w:val="6"/>
          <w:numId w:val="2"/>
          <w:ins w:id="442" w:author="cathaylife" w:date="2010-02-25T08:42:00Z"/>
        </w:numPr>
        <w:spacing w:after="0" w:line="240" w:lineRule="auto"/>
        <w:rPr>
          <w:ins w:id="443" w:author="cathaylife" w:date="2010-02-25T08:45:00Z"/>
          <w:rFonts w:hint="eastAsia"/>
          <w:color w:val="000000"/>
          <w:kern w:val="2"/>
          <w:szCs w:val="24"/>
          <w:lang w:eastAsia="zh-TW"/>
        </w:rPr>
      </w:pPr>
      <w:ins w:id="444" w:author="cathaylife" w:date="2010-02-25T08:42:00Z">
        <w:r>
          <w:rPr>
            <w:rStyle w:val="textgreen1"/>
            <w:rFonts w:ascii="Times New Roman" w:hAnsi="Times New Roman" w:hint="eastAsia"/>
            <w:color w:val="000000"/>
            <w:kern w:val="2"/>
            <w:szCs w:val="24"/>
            <w:lang w:eastAsia="zh-TW"/>
          </w:rPr>
          <w:t xml:space="preserve">IF </w:t>
        </w:r>
        <w:r>
          <w:rPr>
            <w:rFonts w:hint="eastAsia"/>
            <w:color w:val="000000"/>
            <w:kern w:val="2"/>
            <w:szCs w:val="24"/>
            <w:lang w:eastAsia="zh-TW"/>
          </w:rPr>
          <w:t>DTAGD507.</w:t>
        </w:r>
      </w:ins>
      <w:ins w:id="445" w:author="cathaylife" w:date="2010-02-25T08:45:00Z">
        <w:r w:rsidR="00FD6287" w:rsidRPr="006F5F59">
          <w:rPr>
            <w:color w:val="000000"/>
            <w:kern w:val="2"/>
            <w:szCs w:val="24"/>
            <w:lang w:eastAsia="zh-TW"/>
          </w:rPr>
          <w:t>FORE_EMERGY_TYPE1</w:t>
        </w:r>
      </w:ins>
      <w:ins w:id="446" w:author="cathaylife" w:date="2010-02-25T08:42:00Z">
        <w:r>
          <w:rPr>
            <w:rFonts w:hint="eastAsia"/>
            <w:color w:val="000000"/>
            <w:kern w:val="2"/>
            <w:szCs w:val="24"/>
            <w:lang w:eastAsia="zh-TW"/>
          </w:rPr>
          <w:t xml:space="preserve">=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Pr>
            <w:rFonts w:hint="eastAsia"/>
            <w:color w:val="000000"/>
            <w:kern w:val="2"/>
            <w:szCs w:val="24"/>
            <w:lang w:eastAsia="zh-TW"/>
          </w:rPr>
          <w:t>給付型別</w:t>
        </w:r>
      </w:ins>
    </w:p>
    <w:p w:rsidR="007F2738" w:rsidRPr="007F2738" w:rsidRDefault="00DD7F8E" w:rsidP="007F2738">
      <w:pPr>
        <w:pStyle w:val="Tabletext"/>
        <w:keepLines w:val="0"/>
        <w:numPr>
          <w:ilvl w:val="7"/>
          <w:numId w:val="2"/>
          <w:ins w:id="447" w:author="cathaylife" w:date="2010-02-25T08:46:00Z"/>
        </w:numPr>
        <w:spacing w:after="0" w:line="240" w:lineRule="auto"/>
        <w:rPr>
          <w:ins w:id="448" w:author="cathaylife" w:date="2010-02-25T08:46:00Z"/>
          <w:rStyle w:val="SoDAField"/>
          <w:rFonts w:hint="eastAsia"/>
          <w:color w:val="000000"/>
          <w:kern w:val="2"/>
          <w:szCs w:val="24"/>
          <w:lang w:eastAsia="zh-TW"/>
        </w:rPr>
      </w:pPr>
      <w:ins w:id="449" w:author="cathaylife" w:date="2010-02-25T08:45:00Z">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新細明體" w:hAnsi="新細明體" w:cs="新細明體" w:hint="eastAsia"/>
            <w:lang w:eastAsia="zh-TW"/>
          </w:rPr>
          <w:t>突發疾病醫療限額</w:t>
        </w:r>
        <w:r>
          <w:rPr>
            <w:rFonts w:ascii="sөũ" w:hAnsi="sөũ"/>
            <w:lang w:eastAsia="zh-TW"/>
          </w:rPr>
          <w:t xml:space="preserve"> ×</w:t>
        </w:r>
        <w:r>
          <w:rPr>
            <w:rFonts w:ascii="sөũ" w:hAnsi="sөũ" w:hint="eastAsia"/>
            <w:lang w:eastAsia="zh-TW"/>
          </w:rPr>
          <w:t xml:space="preserve"> </w:t>
        </w:r>
        <w:r>
          <w:rPr>
            <w:rFonts w:ascii="sөũ" w:hAnsi="sөũ"/>
            <w:lang w:eastAsia="zh-TW"/>
          </w:rPr>
          <w:t>海外特定地區係數之百分之</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ins>
      <w:ins w:id="450" w:author="test" w:date="2010-02-25T10:35:00Z">
        <w:r w:rsidR="003C1B91">
          <w:rPr>
            <w:rFonts w:hint="eastAsia"/>
            <w:color w:val="000000"/>
            <w:kern w:val="2"/>
            <w:szCs w:val="24"/>
            <w:lang w:eastAsia="zh-TW"/>
          </w:rPr>
          <w:t>F</w:t>
        </w:r>
      </w:ins>
      <w:ins w:id="451" w:author="cathaylife" w:date="2010-02-25T08:45:00Z">
        <w:r w:rsidRPr="00373D59">
          <w:rPr>
            <w:rStyle w:val="SoDAField"/>
            <w:rFonts w:ascii="細明體" w:eastAsia="細明體" w:hAnsi="細明體"/>
            <w:caps/>
            <w:color w:val="auto"/>
            <w:lang w:eastAsia="zh-TW"/>
          </w:rPr>
          <w:t>ORE_EMERGY_PAY1</w:t>
        </w:r>
        <w:r>
          <w:rPr>
            <w:rStyle w:val="SoDAField"/>
            <w:rFonts w:ascii="細明體" w:eastAsia="細明體" w:hAnsi="細明體" w:hint="eastAsia"/>
            <w:caps/>
            <w:color w:val="auto"/>
            <w:lang w:eastAsia="zh-TW"/>
          </w:rPr>
          <w:t>(去掉小數後面的0)</w:t>
        </w:r>
      </w:ins>
    </w:p>
    <w:p w:rsidR="00060796" w:rsidRPr="004D2F0E" w:rsidRDefault="00060796" w:rsidP="007F2738">
      <w:pPr>
        <w:pStyle w:val="Tabletext"/>
        <w:keepLines w:val="0"/>
        <w:numPr>
          <w:ilvl w:val="4"/>
          <w:numId w:val="2"/>
          <w:ins w:id="452" w:author="cathaylife" w:date="2010-02-25T08:46:00Z"/>
        </w:numPr>
        <w:spacing w:after="0" w:line="240" w:lineRule="auto"/>
        <w:rPr>
          <w:ins w:id="453" w:author="cathaylife" w:date="2010-02-25T08:42:00Z"/>
          <w:rFonts w:hint="eastAsia"/>
          <w:color w:val="000000"/>
          <w:kern w:val="2"/>
          <w:szCs w:val="24"/>
          <w:lang w:eastAsia="zh-TW"/>
        </w:rPr>
      </w:pPr>
      <w:ins w:id="454" w:author="cathaylife" w:date="2010-02-25T08:42:00Z">
        <w:r w:rsidRPr="006B7A90">
          <w:rPr>
            <w:rStyle w:val="textgreen1"/>
            <w:color w:val="auto"/>
            <w:lang w:eastAsia="zh-TW"/>
          </w:rPr>
          <w:t>癌症</w:t>
        </w:r>
        <w:r w:rsidRPr="001F7388">
          <w:rPr>
            <w:rStyle w:val="textgreen1"/>
            <w:color w:val="auto"/>
            <w:lang w:eastAsia="zh-TW"/>
          </w:rPr>
          <w:t>外科手術醫療</w:t>
        </w:r>
        <w:r w:rsidRPr="00F76F35">
          <w:rPr>
            <w:rFonts w:hint="eastAsia"/>
            <w:color w:val="000000"/>
            <w:kern w:val="2"/>
            <w:szCs w:val="24"/>
          </w:rPr>
          <w:t>保險金</w:t>
        </w:r>
        <w:r>
          <w:rPr>
            <w:rFonts w:hint="eastAsia"/>
            <w:color w:val="000000"/>
            <w:kern w:val="2"/>
            <w:szCs w:val="24"/>
            <w:lang w:eastAsia="zh-TW"/>
          </w:rPr>
          <w:t>畫面顯示欄位對應如下：</w:t>
        </w:r>
      </w:ins>
    </w:p>
    <w:tbl>
      <w:tblPr>
        <w:tblStyle w:val="aa"/>
        <w:tblW w:w="0" w:type="auto"/>
        <w:tblInd w:w="2040" w:type="dxa"/>
        <w:tblLook w:val="01E0" w:firstRow="1" w:lastRow="1" w:firstColumn="1" w:lastColumn="1" w:noHBand="0" w:noVBand="0"/>
      </w:tblPr>
      <w:tblGrid>
        <w:gridCol w:w="2170"/>
        <w:gridCol w:w="3184"/>
        <w:gridCol w:w="2863"/>
      </w:tblGrid>
      <w:tr w:rsidR="00060796" w:rsidTr="00060796">
        <w:trPr>
          <w:ins w:id="455" w:author="cathaylife" w:date="2010-02-25T08:42:00Z"/>
        </w:trPr>
        <w:tc>
          <w:tcPr>
            <w:tcW w:w="2170" w:type="dxa"/>
            <w:shd w:val="clear" w:color="auto" w:fill="D9D9D9"/>
          </w:tcPr>
          <w:p w:rsidR="00060796" w:rsidRDefault="00060796" w:rsidP="00060796">
            <w:pPr>
              <w:pStyle w:val="Tabletext"/>
              <w:keepLines w:val="0"/>
              <w:numPr>
                <w:ins w:id="456" w:author="cathaylife" w:date="2010-02-25T08:42:00Z"/>
              </w:numPr>
              <w:spacing w:after="0" w:line="240" w:lineRule="auto"/>
              <w:rPr>
                <w:ins w:id="457" w:author="cathaylife" w:date="2010-02-25T08:42:00Z"/>
                <w:rFonts w:hint="eastAsia"/>
                <w:color w:val="000000"/>
                <w:kern w:val="2"/>
                <w:szCs w:val="24"/>
                <w:lang w:eastAsia="zh-TW"/>
              </w:rPr>
            </w:pPr>
            <w:ins w:id="458" w:author="cathaylife" w:date="2010-02-25T08:42:00Z">
              <w:r>
                <w:rPr>
                  <w:rFonts w:hint="eastAsia"/>
                  <w:color w:val="000000"/>
                  <w:kern w:val="2"/>
                  <w:szCs w:val="24"/>
                  <w:lang w:eastAsia="zh-TW"/>
                </w:rPr>
                <w:t>畫面欄位</w:t>
              </w:r>
            </w:ins>
          </w:p>
        </w:tc>
        <w:tc>
          <w:tcPr>
            <w:tcW w:w="3184" w:type="dxa"/>
            <w:shd w:val="clear" w:color="auto" w:fill="D9D9D9"/>
          </w:tcPr>
          <w:p w:rsidR="00060796" w:rsidRDefault="00060796" w:rsidP="00060796">
            <w:pPr>
              <w:pStyle w:val="Tabletext"/>
              <w:keepLines w:val="0"/>
              <w:numPr>
                <w:ins w:id="459" w:author="cathaylife" w:date="2010-02-25T08:42:00Z"/>
              </w:numPr>
              <w:spacing w:after="0" w:line="240" w:lineRule="auto"/>
              <w:rPr>
                <w:ins w:id="460" w:author="cathaylife" w:date="2010-02-25T08:42:00Z"/>
                <w:rFonts w:hint="eastAsia"/>
                <w:color w:val="000000"/>
                <w:kern w:val="2"/>
                <w:szCs w:val="24"/>
                <w:lang w:eastAsia="zh-TW"/>
              </w:rPr>
            </w:pPr>
            <w:ins w:id="461" w:author="cathaylife" w:date="2010-02-25T08:42:00Z">
              <w:r>
                <w:rPr>
                  <w:rFonts w:hint="eastAsia"/>
                  <w:color w:val="000000"/>
                  <w:kern w:val="2"/>
                  <w:szCs w:val="24"/>
                  <w:lang w:eastAsia="zh-TW"/>
                </w:rPr>
                <w:t>值</w:t>
              </w:r>
            </w:ins>
          </w:p>
        </w:tc>
        <w:tc>
          <w:tcPr>
            <w:tcW w:w="2863" w:type="dxa"/>
            <w:shd w:val="clear" w:color="auto" w:fill="D9D9D9"/>
          </w:tcPr>
          <w:p w:rsidR="00060796" w:rsidRDefault="00060796" w:rsidP="00060796">
            <w:pPr>
              <w:pStyle w:val="Tabletext"/>
              <w:keepLines w:val="0"/>
              <w:numPr>
                <w:ins w:id="462" w:author="cathaylife" w:date="2010-02-25T08:42:00Z"/>
              </w:numPr>
              <w:spacing w:after="0" w:line="240" w:lineRule="auto"/>
              <w:rPr>
                <w:ins w:id="463" w:author="cathaylife" w:date="2010-02-25T08:42:00Z"/>
                <w:rFonts w:hint="eastAsia"/>
                <w:color w:val="000000"/>
                <w:kern w:val="2"/>
                <w:szCs w:val="24"/>
                <w:lang w:eastAsia="zh-TW"/>
              </w:rPr>
            </w:pPr>
            <w:ins w:id="464" w:author="cathaylife" w:date="2010-02-25T08:42:00Z">
              <w:r>
                <w:rPr>
                  <w:rFonts w:hint="eastAsia"/>
                  <w:color w:val="000000"/>
                  <w:kern w:val="2"/>
                  <w:szCs w:val="24"/>
                  <w:lang w:eastAsia="zh-TW"/>
                </w:rPr>
                <w:t>說明</w:t>
              </w:r>
            </w:ins>
          </w:p>
        </w:tc>
      </w:tr>
      <w:tr w:rsidR="00060796" w:rsidTr="00060796">
        <w:trPr>
          <w:ins w:id="465" w:author="cathaylife" w:date="2010-02-25T08:42:00Z"/>
        </w:trPr>
        <w:tc>
          <w:tcPr>
            <w:tcW w:w="2170" w:type="dxa"/>
          </w:tcPr>
          <w:p w:rsidR="00060796" w:rsidRDefault="00060796" w:rsidP="00060796">
            <w:pPr>
              <w:pStyle w:val="Tabletext"/>
              <w:keepLines w:val="0"/>
              <w:numPr>
                <w:ins w:id="466" w:author="cathaylife" w:date="2010-02-25T08:42:00Z"/>
              </w:numPr>
              <w:spacing w:after="0" w:line="240" w:lineRule="auto"/>
              <w:rPr>
                <w:ins w:id="467" w:author="cathaylife" w:date="2010-02-25T08:42:00Z"/>
                <w:rFonts w:hint="eastAsia"/>
                <w:color w:val="000000"/>
                <w:kern w:val="2"/>
                <w:szCs w:val="24"/>
                <w:lang w:eastAsia="zh-TW"/>
              </w:rPr>
            </w:pPr>
            <w:ins w:id="468" w:author="cathaylife" w:date="2010-02-25T08:42:00Z">
              <w:r>
                <w:rPr>
                  <w:rFonts w:ascii="sөũ" w:hAnsi="sөũ"/>
                </w:rPr>
                <w:t>理賠種類</w:t>
              </w:r>
            </w:ins>
          </w:p>
        </w:tc>
        <w:tc>
          <w:tcPr>
            <w:tcW w:w="3184" w:type="dxa"/>
          </w:tcPr>
          <w:p w:rsidR="00060796" w:rsidRDefault="00060796" w:rsidP="00060796">
            <w:pPr>
              <w:pStyle w:val="Tabletext"/>
              <w:keepLines w:val="0"/>
              <w:numPr>
                <w:ins w:id="469" w:author="cathaylife" w:date="2010-02-25T08:42:00Z"/>
              </w:numPr>
              <w:spacing w:after="0" w:line="240" w:lineRule="auto"/>
              <w:rPr>
                <w:ins w:id="470" w:author="cathaylife" w:date="2010-02-25T08:42:00Z"/>
                <w:rFonts w:hint="eastAsia"/>
                <w:color w:val="000000"/>
                <w:kern w:val="2"/>
                <w:szCs w:val="24"/>
                <w:lang w:eastAsia="zh-TW"/>
              </w:rPr>
            </w:pPr>
            <w:ins w:id="471" w:author="cathaylife" w:date="2010-02-25T08:42:00Z">
              <w:r>
                <w:rPr>
                  <w:color w:val="000000"/>
                  <w:kern w:val="2"/>
                  <w:szCs w:val="24"/>
                  <w:lang w:eastAsia="zh-TW"/>
                </w:rPr>
                <w:t>‘</w:t>
              </w:r>
              <w:r>
                <w:rPr>
                  <w:rFonts w:hint="eastAsia"/>
                  <w:color w:val="000000"/>
                  <w:kern w:val="2"/>
                  <w:szCs w:val="24"/>
                  <w:lang w:eastAsia="zh-TW"/>
                </w:rPr>
                <w:t>海外</w:t>
              </w:r>
              <w:r w:rsidRPr="00966545">
                <w:rPr>
                  <w:rStyle w:val="textgreen1"/>
                  <w:color w:val="auto"/>
                  <w:lang w:eastAsia="zh-TW"/>
                </w:rPr>
                <w:t>突發疾病</w:t>
              </w:r>
              <w:r>
                <w:rPr>
                  <w:color w:val="000000"/>
                  <w:kern w:val="2"/>
                  <w:szCs w:val="24"/>
                  <w:lang w:eastAsia="zh-TW"/>
                </w:rPr>
                <w:t>’</w:t>
              </w:r>
            </w:ins>
          </w:p>
        </w:tc>
        <w:tc>
          <w:tcPr>
            <w:tcW w:w="2863" w:type="dxa"/>
          </w:tcPr>
          <w:p w:rsidR="00060796" w:rsidRDefault="00060796" w:rsidP="00060796">
            <w:pPr>
              <w:pStyle w:val="Tabletext"/>
              <w:keepLines w:val="0"/>
              <w:numPr>
                <w:ins w:id="472" w:author="cathaylife" w:date="2010-02-25T08:42:00Z"/>
              </w:numPr>
              <w:spacing w:after="0" w:line="240" w:lineRule="auto"/>
              <w:rPr>
                <w:ins w:id="473" w:author="cathaylife" w:date="2010-02-25T08:42:00Z"/>
                <w:rFonts w:hint="eastAsia"/>
                <w:color w:val="000000"/>
                <w:kern w:val="2"/>
                <w:szCs w:val="24"/>
                <w:lang w:eastAsia="zh-TW"/>
              </w:rPr>
            </w:pPr>
            <w:ins w:id="474" w:author="cathaylife" w:date="2010-02-25T08:42:00Z">
              <w:r>
                <w:rPr>
                  <w:rFonts w:hint="eastAsia"/>
                  <w:color w:val="000000"/>
                  <w:kern w:val="2"/>
                  <w:szCs w:val="24"/>
                  <w:lang w:eastAsia="zh-TW"/>
                </w:rPr>
                <w:t>同一理賠種類只需顯示第一個理賠種類</w:t>
              </w:r>
            </w:ins>
          </w:p>
        </w:tc>
      </w:tr>
      <w:tr w:rsidR="00060796" w:rsidTr="00060796">
        <w:trPr>
          <w:ins w:id="475" w:author="cathaylife" w:date="2010-02-25T08:42:00Z"/>
        </w:trPr>
        <w:tc>
          <w:tcPr>
            <w:tcW w:w="2170" w:type="dxa"/>
          </w:tcPr>
          <w:p w:rsidR="00060796" w:rsidRDefault="00060796" w:rsidP="00060796">
            <w:pPr>
              <w:pStyle w:val="Tabletext"/>
              <w:keepLines w:val="0"/>
              <w:numPr>
                <w:ins w:id="476" w:author="cathaylife" w:date="2010-02-25T08:42:00Z"/>
              </w:numPr>
              <w:spacing w:after="0" w:line="240" w:lineRule="auto"/>
              <w:rPr>
                <w:ins w:id="477" w:author="cathaylife" w:date="2010-02-25T08:42:00Z"/>
                <w:rFonts w:hint="eastAsia"/>
                <w:color w:val="000000"/>
                <w:kern w:val="2"/>
                <w:szCs w:val="24"/>
                <w:lang w:eastAsia="zh-TW"/>
              </w:rPr>
            </w:pPr>
            <w:ins w:id="478" w:author="cathaylife" w:date="2010-02-25T08:42:00Z">
              <w:r>
                <w:rPr>
                  <w:rFonts w:ascii="sөũ" w:hAnsi="sөũ"/>
                </w:rPr>
                <w:t>保險金中文</w:t>
              </w:r>
            </w:ins>
          </w:p>
        </w:tc>
        <w:tc>
          <w:tcPr>
            <w:tcW w:w="3184" w:type="dxa"/>
          </w:tcPr>
          <w:p w:rsidR="00060796" w:rsidRPr="009230E5" w:rsidRDefault="00060796" w:rsidP="00060796">
            <w:pPr>
              <w:pStyle w:val="Tabletext"/>
              <w:keepLines w:val="0"/>
              <w:numPr>
                <w:ins w:id="479" w:author="cathaylife" w:date="2010-02-25T08:42:00Z"/>
              </w:numPr>
              <w:spacing w:after="0" w:line="240" w:lineRule="auto"/>
              <w:rPr>
                <w:ins w:id="480" w:author="cathaylife" w:date="2010-02-25T08:42:00Z"/>
                <w:rStyle w:val="SoDAField"/>
                <w:rFonts w:ascii="細明體" w:eastAsia="細明體" w:hAnsi="細明體" w:hint="eastAsia"/>
                <w:caps/>
                <w:color w:val="auto"/>
              </w:rPr>
            </w:pPr>
            <w:ins w:id="481" w:author="cathaylife" w:date="2010-02-25T08:42:00Z">
              <w:r>
                <w:rPr>
                  <w:rFonts w:hint="eastAsia"/>
                  <w:color w:val="000000"/>
                  <w:kern w:val="2"/>
                  <w:szCs w:val="24"/>
                  <w:lang w:eastAsia="zh-TW"/>
                </w:rPr>
                <w:t>DTAGD507</w:t>
              </w:r>
              <w:r>
                <w:rPr>
                  <w:rStyle w:val="SoDAField"/>
                  <w:rFonts w:ascii="細明體" w:eastAsia="細明體" w:hAnsi="細明體" w:hint="eastAsia"/>
                  <w:caps/>
                  <w:color w:val="auto"/>
                  <w:lang w:eastAsia="zh-TW"/>
                </w:rPr>
                <w:t>.</w:t>
              </w:r>
            </w:ins>
            <w:ins w:id="482" w:author="cathaylife" w:date="2010-02-25T08:46:00Z">
              <w:r w:rsidR="009230E5" w:rsidRPr="009230E5">
                <w:rPr>
                  <w:rStyle w:val="SoDAField"/>
                  <w:rFonts w:ascii="細明體" w:eastAsia="細明體" w:hAnsi="細明體"/>
                  <w:caps/>
                  <w:color w:val="auto"/>
                </w:rPr>
                <w:t>FORE_EMERGY_NAME</w:t>
              </w:r>
            </w:ins>
          </w:p>
        </w:tc>
        <w:tc>
          <w:tcPr>
            <w:tcW w:w="2863" w:type="dxa"/>
          </w:tcPr>
          <w:p w:rsidR="00060796" w:rsidRDefault="00060796" w:rsidP="00060796">
            <w:pPr>
              <w:pStyle w:val="Tabletext"/>
              <w:keepLines w:val="0"/>
              <w:numPr>
                <w:ins w:id="483" w:author="cathaylife" w:date="2010-02-25T08:42:00Z"/>
              </w:numPr>
              <w:spacing w:after="0" w:line="240" w:lineRule="auto"/>
              <w:rPr>
                <w:ins w:id="484" w:author="cathaylife" w:date="2010-02-25T08:42:00Z"/>
                <w:rFonts w:hint="eastAsia"/>
                <w:color w:val="000000"/>
                <w:kern w:val="2"/>
                <w:szCs w:val="24"/>
                <w:lang w:eastAsia="zh-TW"/>
              </w:rPr>
            </w:pPr>
            <w:ins w:id="485" w:author="cathaylife" w:date="2010-02-25T08:42:00Z">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ins>
          </w:p>
        </w:tc>
      </w:tr>
      <w:tr w:rsidR="00060796" w:rsidTr="00060796">
        <w:trPr>
          <w:ins w:id="486" w:author="cathaylife" w:date="2010-02-25T08:42:00Z"/>
        </w:trPr>
        <w:tc>
          <w:tcPr>
            <w:tcW w:w="2170" w:type="dxa"/>
          </w:tcPr>
          <w:p w:rsidR="00060796" w:rsidRDefault="00060796" w:rsidP="00060796">
            <w:pPr>
              <w:pStyle w:val="Tabletext"/>
              <w:keepLines w:val="0"/>
              <w:numPr>
                <w:ins w:id="487" w:author="cathaylife" w:date="2010-02-25T08:42:00Z"/>
              </w:numPr>
              <w:spacing w:after="0" w:line="240" w:lineRule="auto"/>
              <w:rPr>
                <w:ins w:id="488" w:author="cathaylife" w:date="2010-02-25T08:42:00Z"/>
                <w:rFonts w:ascii="sөũ" w:hAnsi="sөũ"/>
              </w:rPr>
            </w:pPr>
            <w:ins w:id="489" w:author="cathaylife" w:date="2010-02-25T08:42:00Z">
              <w:r>
                <w:rPr>
                  <w:rFonts w:ascii="sөũ" w:hAnsi="sөũ"/>
                </w:rPr>
                <w:t>理賠內容說明</w:t>
              </w:r>
            </w:ins>
          </w:p>
        </w:tc>
        <w:tc>
          <w:tcPr>
            <w:tcW w:w="3184" w:type="dxa"/>
          </w:tcPr>
          <w:p w:rsidR="00060796" w:rsidRDefault="00060796" w:rsidP="00060796">
            <w:pPr>
              <w:pStyle w:val="Tabletext"/>
              <w:keepLines w:val="0"/>
              <w:numPr>
                <w:ins w:id="490" w:author="cathaylife" w:date="2010-02-25T08:42:00Z"/>
              </w:numPr>
              <w:spacing w:after="0" w:line="240" w:lineRule="auto"/>
              <w:rPr>
                <w:ins w:id="491" w:author="cathaylife" w:date="2010-02-25T08:42:00Z"/>
                <w:rFonts w:hint="eastAsia"/>
                <w:color w:val="000000"/>
                <w:kern w:val="2"/>
                <w:szCs w:val="24"/>
                <w:lang w:eastAsia="zh-TW"/>
              </w:rPr>
            </w:pPr>
            <w:ins w:id="492" w:author="cathaylife" w:date="2010-02-25T08:42:00Z">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ins>
          </w:p>
        </w:tc>
        <w:tc>
          <w:tcPr>
            <w:tcW w:w="2863" w:type="dxa"/>
          </w:tcPr>
          <w:p w:rsidR="00060796" w:rsidRDefault="00060796" w:rsidP="00060796">
            <w:pPr>
              <w:pStyle w:val="Tabletext"/>
              <w:keepLines w:val="0"/>
              <w:numPr>
                <w:ins w:id="493" w:author="cathaylife" w:date="2010-02-25T08:42:00Z"/>
              </w:numPr>
              <w:spacing w:after="0" w:line="240" w:lineRule="auto"/>
              <w:rPr>
                <w:ins w:id="494" w:author="cathaylife" w:date="2010-02-25T08:42:00Z"/>
                <w:rFonts w:hint="eastAsia"/>
                <w:color w:val="000000"/>
                <w:kern w:val="2"/>
                <w:szCs w:val="24"/>
                <w:lang w:eastAsia="zh-TW"/>
              </w:rPr>
            </w:pPr>
            <w:ins w:id="495" w:author="cathaylife" w:date="2010-02-25T08:42:00Z">
              <w:r>
                <w:rPr>
                  <w:rFonts w:hint="eastAsia"/>
                  <w:color w:val="000000"/>
                  <w:kern w:val="2"/>
                  <w:szCs w:val="24"/>
                  <w:lang w:eastAsia="zh-TW"/>
                </w:rPr>
                <w:t>每條說明需換行</w:t>
              </w:r>
            </w:ins>
          </w:p>
        </w:tc>
      </w:tr>
    </w:tbl>
    <w:p w:rsidR="00060796" w:rsidRDefault="00060796" w:rsidP="00D83A51">
      <w:pPr>
        <w:pStyle w:val="Tabletext"/>
        <w:keepLines w:val="0"/>
        <w:spacing w:after="0" w:line="240" w:lineRule="auto"/>
        <w:rPr>
          <w:rFonts w:hint="eastAsia"/>
          <w:color w:val="000000"/>
          <w:kern w:val="2"/>
          <w:szCs w:val="24"/>
          <w:lang w:eastAsia="zh-TW"/>
        </w:rPr>
      </w:pPr>
    </w:p>
    <w:p w:rsidR="00254C05" w:rsidRDefault="00254C05" w:rsidP="005644EA">
      <w:pPr>
        <w:pStyle w:val="Tabletext"/>
        <w:keepLines w:val="0"/>
        <w:numPr>
          <w:ilvl w:val="3"/>
          <w:numId w:val="2"/>
          <w:numberingChange w:id="496" w:author="cathaylife" w:date="2010-02-25T08:46:00Z" w:original="%1:7:0:.%2:5:0:.%3:2:0:.%4:7:0:"/>
        </w:numPr>
        <w:spacing w:after="0" w:line="240" w:lineRule="auto"/>
        <w:rPr>
          <w:rFonts w:hint="eastAsia"/>
          <w:color w:val="000000"/>
          <w:kern w:val="2"/>
          <w:szCs w:val="24"/>
          <w:lang w:eastAsia="zh-TW"/>
        </w:rPr>
      </w:pPr>
      <w:r>
        <w:rPr>
          <w:rFonts w:hint="eastAsia"/>
          <w:color w:val="000000"/>
          <w:kern w:val="2"/>
          <w:szCs w:val="24"/>
          <w:lang w:eastAsia="zh-TW"/>
        </w:rPr>
        <w:t>讀取地區別係數：</w:t>
      </w:r>
    </w:p>
    <w:p w:rsidR="00254C05" w:rsidRDefault="00254C05" w:rsidP="00254C05">
      <w:pPr>
        <w:pStyle w:val="Tabletext"/>
        <w:keepLines w:val="0"/>
        <w:numPr>
          <w:ilvl w:val="4"/>
          <w:numId w:val="2"/>
          <w:numberingChange w:id="497" w:author="cathaylife" w:date="2010-02-25T08:46:00Z" w:original="%1:7:0:.%2:5:0:.%3:2:0:.%4:7:0:.%5:1:0:"/>
        </w:numPr>
        <w:spacing w:after="0" w:line="240" w:lineRule="auto"/>
        <w:rPr>
          <w:rFonts w:hint="eastAsia"/>
          <w:color w:val="000000"/>
          <w:kern w:val="2"/>
          <w:szCs w:val="24"/>
          <w:lang w:eastAsia="zh-TW"/>
        </w:rPr>
      </w:pPr>
      <w:r>
        <w:rPr>
          <w:rFonts w:hint="eastAsia"/>
          <w:color w:val="000000"/>
          <w:kern w:val="2"/>
          <w:szCs w:val="24"/>
          <w:lang w:eastAsia="zh-TW"/>
        </w:rPr>
        <w:t>READ DTAGD507</w:t>
      </w:r>
      <w:r>
        <w:rPr>
          <w:rFonts w:hint="eastAsia"/>
          <w:color w:val="000000"/>
          <w:kern w:val="2"/>
          <w:szCs w:val="24"/>
          <w:lang w:eastAsia="zh-TW"/>
        </w:rPr>
        <w:t>，條件如下：</w:t>
      </w:r>
    </w:p>
    <w:p w:rsidR="00254C05" w:rsidRDefault="00254C05" w:rsidP="00282AD3">
      <w:pPr>
        <w:pStyle w:val="Tabletext"/>
        <w:keepLines w:val="0"/>
        <w:numPr>
          <w:ilvl w:val="5"/>
          <w:numId w:val="2"/>
          <w:numberingChange w:id="498" w:author="cathaylife" w:date="2010-02-25T08:46:00Z" w:original="%1:7:0:.%2:5:0:.%3:2:0:.%4:7:0:.%5:1:0:.%6: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sidRPr="00B37BC5">
        <w:rPr>
          <w:rFonts w:hint="eastAsia"/>
          <w:color w:val="000000"/>
          <w:kern w:val="2"/>
          <w:szCs w:val="24"/>
          <w:lang w:eastAsia="zh-TW"/>
        </w:rPr>
        <w:t>險別</w:t>
      </w:r>
      <w:r w:rsidRPr="00B37BC5">
        <w:rPr>
          <w:rFonts w:hint="eastAsia"/>
          <w:color w:val="000000"/>
          <w:kern w:val="2"/>
          <w:szCs w:val="24"/>
          <w:lang w:eastAsia="zh-TW"/>
        </w:rPr>
        <w:t>(PROD_ID)</w:t>
      </w:r>
    </w:p>
    <w:p w:rsidR="00F17493" w:rsidRDefault="00F17493" w:rsidP="00282AD3">
      <w:pPr>
        <w:pStyle w:val="Tabletext"/>
        <w:keepLines w:val="0"/>
        <w:numPr>
          <w:ilvl w:val="5"/>
          <w:numId w:val="2"/>
          <w:numberingChange w:id="499" w:author="cathaylife" w:date="2010-02-25T08:46:00Z" w:original="%1:7:0:.%2:5:0:.%3:2:0:.%4:7:0:.%5:1:0:.%6:2:0:"/>
        </w:numPr>
        <w:spacing w:after="0" w:line="240" w:lineRule="auto"/>
        <w:rPr>
          <w:rFonts w:hint="eastAsia"/>
          <w:color w:val="000000"/>
          <w:kern w:val="2"/>
          <w:szCs w:val="24"/>
          <w:lang w:eastAsia="zh-TW"/>
        </w:rPr>
      </w:pPr>
      <w:r>
        <w:rPr>
          <w:rFonts w:hint="eastAsia"/>
          <w:color w:val="000000"/>
          <w:kern w:val="2"/>
          <w:szCs w:val="24"/>
          <w:lang w:eastAsia="zh-TW"/>
        </w:rPr>
        <w:t>ORDER BY DTAGD512.</w:t>
      </w:r>
      <w:r>
        <w:rPr>
          <w:rStyle w:val="SoDAField"/>
          <w:rFonts w:ascii="細明體" w:eastAsia="細明體" w:hAnsi="細明體" w:hint="eastAsia"/>
          <w:caps/>
        </w:rPr>
        <w:t>AREA</w:t>
      </w:r>
      <w:r w:rsidRPr="003D4D95">
        <w:rPr>
          <w:rStyle w:val="SoDAField"/>
          <w:rFonts w:ascii="細明體" w:eastAsia="細明體" w:hAnsi="細明體"/>
          <w:caps/>
        </w:rPr>
        <w:t>_TYPE</w:t>
      </w:r>
      <w:r w:rsidRPr="002D608C">
        <w:rPr>
          <w:rFonts w:hint="eastAsia"/>
          <w:lang w:eastAsia="zh-TW"/>
        </w:rPr>
        <w:t xml:space="preserve"> </w:t>
      </w:r>
      <w:r>
        <w:rPr>
          <w:rFonts w:hint="eastAsia"/>
          <w:lang w:eastAsia="zh-TW"/>
        </w:rPr>
        <w:t>(</w:t>
      </w:r>
      <w:r>
        <w:rPr>
          <w:rStyle w:val="style31"/>
          <w:rFonts w:hint="eastAsia"/>
          <w:lang w:eastAsia="zh-TW"/>
        </w:rPr>
        <w:t>地區別</w:t>
      </w:r>
      <w:r>
        <w:rPr>
          <w:rStyle w:val="style31"/>
          <w:rFonts w:hint="eastAsia"/>
          <w:lang w:eastAsia="zh-TW"/>
        </w:rPr>
        <w:t>)</w:t>
      </w:r>
    </w:p>
    <w:p w:rsidR="00254C05" w:rsidRDefault="00254C05" w:rsidP="00254C05">
      <w:pPr>
        <w:pStyle w:val="Tabletext"/>
        <w:keepLines w:val="0"/>
        <w:numPr>
          <w:ilvl w:val="4"/>
          <w:numId w:val="2"/>
          <w:numberingChange w:id="500" w:author="cathaylife" w:date="2010-02-25T08:46:00Z" w:original="%1:7:0:.%2:5:0:.%3:2:0:.%4:7:0:.%5:2:0:"/>
        </w:numPr>
        <w:spacing w:after="0" w:line="240" w:lineRule="auto"/>
        <w:rPr>
          <w:rFonts w:hint="eastAsia"/>
          <w:color w:val="000000"/>
          <w:kern w:val="2"/>
          <w:szCs w:val="24"/>
          <w:lang w:eastAsia="zh-TW"/>
        </w:rPr>
      </w:pPr>
      <w:r>
        <w:rPr>
          <w:rFonts w:hint="eastAsia"/>
          <w:color w:val="000000"/>
          <w:kern w:val="2"/>
          <w:szCs w:val="24"/>
          <w:lang w:eastAsia="zh-TW"/>
        </w:rPr>
        <w:t>IF FND</w:t>
      </w:r>
    </w:p>
    <w:p w:rsidR="00F17493" w:rsidRPr="00D16E61" w:rsidRDefault="00F17493" w:rsidP="005F5364">
      <w:pPr>
        <w:pStyle w:val="Tabletext"/>
        <w:keepLines w:val="0"/>
        <w:numPr>
          <w:ilvl w:val="5"/>
          <w:numId w:val="2"/>
          <w:numberingChange w:id="501" w:author="cathaylife" w:date="2010-02-25T08:46:00Z" w:original="%1:7:0:.%2:5:0:.%3:2:0:.%4:7:0:.%5:2:0:.%6:1:0:"/>
        </w:numPr>
        <w:spacing w:after="0" w:line="240" w:lineRule="auto"/>
        <w:rPr>
          <w:rFonts w:hint="eastAsia"/>
          <w:color w:val="000000"/>
          <w:kern w:val="2"/>
          <w:szCs w:val="24"/>
          <w:shd w:val="pct15" w:color="auto" w:fill="FFFFFF"/>
          <w:lang w:eastAsia="zh-TW"/>
        </w:rPr>
      </w:pPr>
      <w:r w:rsidRPr="00D16E61">
        <w:rPr>
          <w:rFonts w:hint="eastAsia"/>
          <w:color w:val="000000"/>
          <w:kern w:val="2"/>
          <w:szCs w:val="24"/>
          <w:shd w:val="pct15" w:color="auto" w:fill="FFFFFF"/>
          <w:lang w:eastAsia="zh-TW"/>
        </w:rPr>
        <w:t>地區別係數查詢結果會有多筆，須逐筆顯示</w:t>
      </w:r>
    </w:p>
    <w:p w:rsidR="005644EA" w:rsidRPr="00F32BED" w:rsidRDefault="005644EA" w:rsidP="00F17493">
      <w:pPr>
        <w:pStyle w:val="Tabletext"/>
        <w:keepLines w:val="0"/>
        <w:numPr>
          <w:ilvl w:val="6"/>
          <w:numId w:val="2"/>
          <w:numberingChange w:id="502" w:author="cathaylife" w:date="2010-02-25T08:46:00Z" w:original="%1:7:0:.%2:5:0:.%3:2:0:.%4:7:0:.%5:2:0:.%6:1:0:.%7:1: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DTAGD5</w:t>
      </w:r>
      <w:r w:rsidR="00337BA0">
        <w:rPr>
          <w:rFonts w:hint="eastAsia"/>
          <w:color w:val="000000"/>
          <w:kern w:val="2"/>
          <w:szCs w:val="24"/>
          <w:lang w:eastAsia="zh-TW"/>
        </w:rPr>
        <w:t>12</w:t>
      </w:r>
      <w:r>
        <w:rPr>
          <w:rFonts w:hint="eastAsia"/>
          <w:color w:val="000000"/>
          <w:kern w:val="2"/>
          <w:szCs w:val="24"/>
          <w:lang w:eastAsia="zh-TW"/>
        </w:rPr>
        <w:t>.</w:t>
      </w:r>
      <w:r w:rsidR="00944E39">
        <w:rPr>
          <w:rStyle w:val="SoDAField"/>
          <w:rFonts w:ascii="細明體" w:eastAsia="細明體" w:hAnsi="細明體" w:hint="eastAsia"/>
          <w:caps/>
        </w:rPr>
        <w:t>AREA</w:t>
      </w:r>
      <w:r w:rsidR="00944E39" w:rsidRPr="003D4D95">
        <w:rPr>
          <w:rStyle w:val="SoDAField"/>
          <w:rFonts w:ascii="細明體" w:eastAsia="細明體" w:hAnsi="細明體"/>
          <w:caps/>
        </w:rPr>
        <w:t>_TYPE</w:t>
      </w:r>
      <w:r w:rsidR="002D608C" w:rsidRPr="002D608C">
        <w:rPr>
          <w:rFonts w:hint="eastAsia"/>
          <w:lang w:eastAsia="zh-TW"/>
        </w:rPr>
        <w:t xml:space="preserve"> </w:t>
      </w:r>
      <w:r w:rsidR="007C7091">
        <w:rPr>
          <w:rFonts w:hint="eastAsia"/>
          <w:lang w:eastAsia="zh-TW"/>
        </w:rPr>
        <w:t>(</w:t>
      </w:r>
      <w:r w:rsidR="002D608C">
        <w:rPr>
          <w:rStyle w:val="style31"/>
          <w:rFonts w:hint="eastAsia"/>
          <w:lang w:eastAsia="zh-TW"/>
        </w:rPr>
        <w:t>地區別</w:t>
      </w:r>
      <w:r w:rsidR="007C7091">
        <w:rPr>
          <w:rStyle w:val="style31"/>
          <w:rFonts w:hint="eastAsia"/>
          <w:lang w:eastAsia="zh-TW"/>
        </w:rPr>
        <w:t>)</w:t>
      </w:r>
      <w:r w:rsidR="00F037D6">
        <w:rPr>
          <w:rStyle w:val="style31"/>
          <w:rFonts w:hint="eastAsia"/>
          <w:lang w:eastAsia="zh-TW"/>
        </w:rPr>
        <w:t>轉中文代碼：</w:t>
      </w:r>
    </w:p>
    <w:p w:rsidR="00F037D6" w:rsidRPr="00F037D6" w:rsidRDefault="00F037D6" w:rsidP="00F7313F">
      <w:pPr>
        <w:pStyle w:val="Tabletext"/>
        <w:keepLines w:val="0"/>
        <w:numPr>
          <w:ilvl w:val="7"/>
          <w:numId w:val="2"/>
          <w:numberingChange w:id="503" w:author="cathaylife" w:date="2010-02-25T08:46:00Z" w:original="%1:7:0:.%2:5:0:.%3:2:0:.%4:7:0:.%5:2:0:.%6:1:0:.%7:1:0:.%8:1:0:"/>
        </w:numPr>
        <w:spacing w:after="0" w:line="240" w:lineRule="auto"/>
        <w:rPr>
          <w:rFonts w:hint="eastAsia"/>
          <w:color w:val="000000"/>
          <w:kern w:val="2"/>
          <w:szCs w:val="24"/>
          <w:lang w:eastAsia="zh-TW"/>
        </w:rPr>
      </w:pPr>
      <w:r>
        <w:rPr>
          <w:rFonts w:ascii="sөũ" w:hAnsi="sөũ"/>
        </w:rPr>
        <w:t>子系統代號</w:t>
      </w:r>
      <w:r>
        <w:rPr>
          <w:rFonts w:ascii="sөũ" w:hAnsi="sөũ" w:hint="eastAsia"/>
          <w:lang w:eastAsia="zh-TW"/>
        </w:rPr>
        <w:t>：</w:t>
      </w:r>
      <w:r>
        <w:rPr>
          <w:rFonts w:ascii="sөũ" w:hAnsi="sөũ" w:hint="eastAsia"/>
          <w:lang w:eastAsia="zh-TW"/>
        </w:rPr>
        <w:t>AG</w:t>
      </w:r>
    </w:p>
    <w:p w:rsidR="005644EA" w:rsidRPr="006F3158" w:rsidRDefault="00F037D6" w:rsidP="00F7313F">
      <w:pPr>
        <w:pStyle w:val="Tabletext"/>
        <w:keepLines w:val="0"/>
        <w:numPr>
          <w:ilvl w:val="7"/>
          <w:numId w:val="2"/>
          <w:numberingChange w:id="504" w:author="cathaylife" w:date="2010-02-25T08:46:00Z" w:original="%1:7:0:.%2:5:0:.%3:2:0:.%4:7:0:.%5:2:0:.%6:1:0:.%7:1:0:.%8:2:0:"/>
        </w:numPr>
        <w:spacing w:after="0" w:line="240" w:lineRule="auto"/>
        <w:rPr>
          <w:rStyle w:val="SoDAField"/>
          <w:rFonts w:hint="eastAsia"/>
          <w:color w:val="000000"/>
          <w:kern w:val="2"/>
          <w:szCs w:val="24"/>
          <w:lang w:eastAsia="zh-TW"/>
        </w:rPr>
      </w:pPr>
      <w:r>
        <w:rPr>
          <w:rFonts w:ascii="sөũ" w:hAnsi="sөũ"/>
        </w:rPr>
        <w:t>欄位名稱</w:t>
      </w:r>
      <w:r>
        <w:rPr>
          <w:rFonts w:ascii="sөũ" w:hAnsi="sөũ" w:hint="eastAsia"/>
          <w:lang w:eastAsia="zh-TW"/>
        </w:rPr>
        <w:t>：</w:t>
      </w:r>
      <w:r>
        <w:rPr>
          <w:rFonts w:ascii="sөũ" w:hAnsi="sөũ"/>
        </w:rPr>
        <w:t>AREA_TYPE</w:t>
      </w:r>
    </w:p>
    <w:p w:rsidR="005644EA" w:rsidRPr="00A3511A" w:rsidRDefault="005644EA" w:rsidP="00F7313F">
      <w:pPr>
        <w:pStyle w:val="Tabletext"/>
        <w:keepLines w:val="0"/>
        <w:numPr>
          <w:ilvl w:val="6"/>
          <w:numId w:val="2"/>
          <w:numberingChange w:id="505" w:author="cathaylife" w:date="2010-02-25T08:46:00Z" w:original="%1:7:0:.%2:5:0:.%3:2:0:.%4:7:0:.%5:2:0:.%6:1:0:.%7:2: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w:t>
      </w:r>
      <w:r w:rsidR="006040FD">
        <w:rPr>
          <w:rFonts w:hint="eastAsia"/>
          <w:color w:val="000000"/>
          <w:kern w:val="2"/>
          <w:szCs w:val="24"/>
          <w:lang w:eastAsia="zh-TW"/>
        </w:rPr>
        <w:t>+</w:t>
      </w:r>
      <w:r>
        <w:rPr>
          <w:rFonts w:hint="eastAsia"/>
          <w:color w:val="000000"/>
          <w:kern w:val="2"/>
          <w:szCs w:val="24"/>
          <w:lang w:eastAsia="zh-TW"/>
        </w:rPr>
        <w:t xml:space="preserve">= </w:t>
      </w:r>
      <w:r w:rsidR="000D2F0B">
        <w:rPr>
          <w:rStyle w:val="style31"/>
          <w:rFonts w:hint="eastAsia"/>
          <w:lang w:eastAsia="zh-TW"/>
        </w:rPr>
        <w:t>地區別中文</w:t>
      </w:r>
      <w:r w:rsidR="009A78C7">
        <w:rPr>
          <w:rStyle w:val="style31"/>
          <w:rFonts w:hint="eastAsia"/>
          <w:lang w:eastAsia="zh-TW"/>
        </w:rPr>
        <w:t>(STEP</w:t>
      </w:r>
      <w:smartTag w:uri="urn:schemas-microsoft-com:office:smarttags" w:element="chsdate">
        <w:smartTagPr>
          <w:attr w:name="IsROCDate" w:val="False"/>
          <w:attr w:name="IsLunarDate" w:val="False"/>
          <w:attr w:name="Day" w:val="30"/>
          <w:attr w:name="Month" w:val="12"/>
          <w:attr w:name="Year" w:val="1899"/>
        </w:smartTagPr>
        <w:r w:rsidR="009A78C7">
          <w:rPr>
            <w:rStyle w:val="style31"/>
            <w:rFonts w:hint="eastAsia"/>
            <w:lang w:eastAsia="zh-TW"/>
          </w:rPr>
          <w:t>4.5.2</w:t>
        </w:r>
      </w:smartTag>
      <w:r w:rsidR="009A78C7">
        <w:rPr>
          <w:rStyle w:val="style31"/>
          <w:rFonts w:hint="eastAsia"/>
          <w:lang w:eastAsia="zh-TW"/>
        </w:rPr>
        <w:t>.3.2.1.1)</w:t>
      </w:r>
      <w:r w:rsidR="000D2F0B">
        <w:rPr>
          <w:rStyle w:val="style31"/>
          <w:rFonts w:hint="eastAsia"/>
          <w:lang w:eastAsia="zh-TW"/>
        </w:rPr>
        <w:t>+</w:t>
      </w:r>
      <w:r>
        <w:rPr>
          <w:color w:val="000000"/>
          <w:kern w:val="2"/>
          <w:szCs w:val="24"/>
          <w:lang w:eastAsia="zh-TW"/>
        </w:rPr>
        <w:t>‘</w:t>
      </w:r>
      <w:r w:rsidR="00FE4BC5">
        <w:rPr>
          <w:rFonts w:ascii="新細明體" w:hAnsi="新細明體" w:cs="新細明體" w:hint="eastAsia"/>
          <w:lang w:eastAsia="zh-TW"/>
        </w:rPr>
        <w:t>地區係數─</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w:t>
      </w:r>
      <w:r w:rsidR="00E3294D">
        <w:rPr>
          <w:rFonts w:hint="eastAsia"/>
          <w:color w:val="000000"/>
          <w:kern w:val="2"/>
          <w:szCs w:val="24"/>
          <w:lang w:eastAsia="zh-TW"/>
        </w:rPr>
        <w:t>12</w:t>
      </w:r>
      <w:r w:rsidRPr="002C13CE">
        <w:rPr>
          <w:rFonts w:hint="eastAsia"/>
          <w:kern w:val="2"/>
          <w:szCs w:val="24"/>
          <w:lang w:eastAsia="zh-TW"/>
        </w:rPr>
        <w:t>.</w:t>
      </w:r>
      <w:r w:rsidR="0011169D">
        <w:rPr>
          <w:rStyle w:val="SoDAField"/>
          <w:rFonts w:ascii="細明體" w:eastAsia="細明體" w:hAnsi="細明體" w:hint="eastAsia"/>
          <w:caps/>
        </w:rPr>
        <w:t>AREA</w:t>
      </w:r>
      <w:r w:rsidR="0011169D" w:rsidRPr="003D4D95">
        <w:rPr>
          <w:rStyle w:val="SoDAField"/>
          <w:rFonts w:ascii="細明體" w:eastAsia="細明體" w:hAnsi="細明體"/>
          <w:caps/>
        </w:rPr>
        <w:t>_</w:t>
      </w:r>
      <w:r w:rsidR="0011169D" w:rsidRPr="008754EA">
        <w:rPr>
          <w:rStyle w:val="SoDAField"/>
          <w:rFonts w:ascii="細明體" w:eastAsia="細明體" w:hAnsi="細明體" w:hint="eastAsia"/>
          <w:caps/>
        </w:rPr>
        <w:t>PERCENT</w:t>
      </w:r>
      <w:r w:rsidR="00645A58">
        <w:rPr>
          <w:rStyle w:val="SoDAField"/>
          <w:rFonts w:ascii="細明體" w:eastAsia="細明體" w:hAnsi="細明體" w:hint="eastAsia"/>
          <w:caps/>
          <w:lang w:eastAsia="zh-TW"/>
        </w:rPr>
        <w:t>(</w:t>
      </w:r>
      <w:r w:rsidR="006B6FB9">
        <w:rPr>
          <w:rStyle w:val="SoDAField"/>
          <w:rFonts w:ascii="細明體" w:eastAsia="細明體" w:hAnsi="細明體" w:hint="eastAsia"/>
          <w:caps/>
          <w:lang w:eastAsia="zh-TW"/>
        </w:rPr>
        <w:t>小數點後的零去掉</w:t>
      </w:r>
      <w:r w:rsidR="00645A58">
        <w:rPr>
          <w:rStyle w:val="SoDAField"/>
          <w:rFonts w:ascii="細明體" w:eastAsia="細明體" w:hAnsi="細明體" w:hint="eastAsia"/>
          <w:caps/>
          <w:lang w:eastAsia="zh-TW"/>
        </w:rPr>
        <w:t>)</w:t>
      </w:r>
      <w:r w:rsidR="0011169D">
        <w:rPr>
          <w:rStyle w:val="SoDAField"/>
          <w:rFonts w:ascii="細明體" w:eastAsia="細明體" w:hAnsi="細明體" w:hint="eastAsia"/>
          <w:caps/>
          <w:color w:val="auto"/>
          <w:lang w:eastAsia="zh-TW"/>
        </w:rPr>
        <w:t xml:space="preserve"> </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Pr="00C81D60">
        <w:rPr>
          <w:rFonts w:ascii="sөũ" w:hAnsi="sөũ"/>
        </w:rPr>
        <w:t xml:space="preserve"> </w:t>
      </w:r>
      <w:r>
        <w:rPr>
          <w:rFonts w:ascii="sөũ" w:hAnsi="sөũ"/>
        </w:rPr>
        <w:t>%</w:t>
      </w:r>
      <w:r>
        <w:rPr>
          <w:rStyle w:val="SoDAField"/>
          <w:rFonts w:ascii="細明體" w:eastAsia="細明體" w:hAnsi="細明體"/>
          <w:caps/>
          <w:color w:val="auto"/>
          <w:lang w:eastAsia="zh-TW"/>
        </w:rPr>
        <w:t>’</w:t>
      </w:r>
      <w:r w:rsidR="00EF2861">
        <w:rPr>
          <w:rStyle w:val="SoDAField"/>
          <w:rFonts w:ascii="細明體" w:eastAsia="細明體" w:hAnsi="細明體" w:hint="eastAsia"/>
          <w:caps/>
          <w:color w:val="auto"/>
          <w:lang w:eastAsia="zh-TW"/>
        </w:rPr>
        <w:t xml:space="preserve"> (每次需換行)</w:t>
      </w:r>
    </w:p>
    <w:p w:rsidR="006040FD" w:rsidRDefault="006040FD" w:rsidP="00B54484">
      <w:pPr>
        <w:pStyle w:val="Tabletext"/>
        <w:keepLines w:val="0"/>
        <w:numPr>
          <w:ilvl w:val="5"/>
          <w:numId w:val="2"/>
          <w:numberingChange w:id="506" w:author="cathaylife" w:date="2010-02-25T08:46:00Z" w:original="%1:7:0:.%2:5:0:.%3:2:0:.%4:7:0:.%5:2:0:.%6:2:0:"/>
        </w:numPr>
        <w:spacing w:after="0" w:line="240" w:lineRule="auto"/>
        <w:rPr>
          <w:rFonts w:hint="eastAsia"/>
          <w:color w:val="000000"/>
          <w:kern w:val="2"/>
          <w:szCs w:val="24"/>
          <w:lang w:eastAsia="zh-TW"/>
        </w:rPr>
      </w:pPr>
      <w:r>
        <w:rPr>
          <w:rFonts w:hint="eastAsia"/>
          <w:color w:val="000000"/>
          <w:kern w:val="2"/>
          <w:szCs w:val="24"/>
          <w:lang w:eastAsia="zh-TW"/>
        </w:rPr>
        <w:t>回到</w:t>
      </w:r>
      <w:r w:rsidR="00EF2861">
        <w:rPr>
          <w:rFonts w:hint="eastAsia"/>
          <w:color w:val="000000"/>
          <w:kern w:val="2"/>
          <w:szCs w:val="24"/>
          <w:lang w:eastAsia="zh-TW"/>
        </w:rPr>
        <w:t>STE</w:t>
      </w:r>
      <w:smartTag w:uri="urn:schemas-microsoft-com:office:smarttags" w:element="chsdate">
        <w:smartTagPr>
          <w:attr w:name="IsROCDate" w:val="False"/>
          <w:attr w:name="IsLunarDate" w:val="False"/>
          <w:attr w:name="Day" w:val="30"/>
          <w:attr w:name="Month" w:val="12"/>
          <w:attr w:name="Year" w:val="1899"/>
        </w:smartTagPr>
        <w:r w:rsidR="00EF2861">
          <w:rPr>
            <w:rFonts w:hint="eastAsia"/>
            <w:color w:val="000000"/>
            <w:kern w:val="2"/>
            <w:szCs w:val="24"/>
            <w:lang w:eastAsia="zh-TW"/>
          </w:rPr>
          <w:t>P 7.5.2</w:t>
        </w:r>
      </w:smartTag>
      <w:r w:rsidR="00EF2861">
        <w:rPr>
          <w:rFonts w:hint="eastAsia"/>
          <w:color w:val="000000"/>
          <w:kern w:val="2"/>
          <w:szCs w:val="24"/>
          <w:lang w:eastAsia="zh-TW"/>
        </w:rPr>
        <w:t>.6.2.1</w:t>
      </w:r>
      <w:r w:rsidR="00EF2861">
        <w:rPr>
          <w:rFonts w:hint="eastAsia"/>
          <w:color w:val="000000"/>
          <w:kern w:val="2"/>
          <w:szCs w:val="24"/>
          <w:lang w:eastAsia="zh-TW"/>
        </w:rPr>
        <w:t>，讀下一筆地區係數資料</w:t>
      </w:r>
    </w:p>
    <w:p w:rsidR="005644EA" w:rsidRPr="004D2F0E" w:rsidRDefault="0094078D" w:rsidP="00B54484">
      <w:pPr>
        <w:pStyle w:val="Tabletext"/>
        <w:keepLines w:val="0"/>
        <w:numPr>
          <w:ilvl w:val="5"/>
          <w:numId w:val="2"/>
          <w:numberingChange w:id="507" w:author="cathaylife" w:date="2010-02-25T08:46:00Z" w:original="%1:7:0:.%2:5:0:.%3:2:0:.%4:7:0:.%5:2:0:.%6:3:0:"/>
        </w:numPr>
        <w:spacing w:after="0" w:line="240" w:lineRule="auto"/>
        <w:rPr>
          <w:rFonts w:hint="eastAsia"/>
          <w:color w:val="000000"/>
          <w:kern w:val="2"/>
          <w:szCs w:val="24"/>
          <w:lang w:eastAsia="zh-TW"/>
        </w:rPr>
      </w:pPr>
      <w:r>
        <w:rPr>
          <w:rFonts w:hint="eastAsia"/>
          <w:color w:val="000000"/>
          <w:kern w:val="2"/>
          <w:szCs w:val="24"/>
          <w:lang w:eastAsia="zh-TW"/>
        </w:rPr>
        <w:t>地區別係數</w:t>
      </w:r>
      <w:r w:rsidR="005644EA">
        <w:rPr>
          <w:rFonts w:hint="eastAsia"/>
          <w:color w:val="000000"/>
          <w:kern w:val="2"/>
          <w:szCs w:val="24"/>
          <w:lang w:eastAsia="zh-TW"/>
        </w:rPr>
        <w:t>畫面顯示欄位對應如下：</w:t>
      </w:r>
    </w:p>
    <w:tbl>
      <w:tblPr>
        <w:tblStyle w:val="aa"/>
        <w:tblW w:w="0" w:type="auto"/>
        <w:tblInd w:w="2628" w:type="dxa"/>
        <w:tblLook w:val="01E0" w:firstRow="1" w:lastRow="1" w:firstColumn="1" w:lastColumn="1" w:noHBand="0" w:noVBand="0"/>
      </w:tblPr>
      <w:tblGrid>
        <w:gridCol w:w="1777"/>
        <w:gridCol w:w="2989"/>
        <w:gridCol w:w="2863"/>
      </w:tblGrid>
      <w:tr w:rsidR="005644EA" w:rsidTr="00B54484">
        <w:tc>
          <w:tcPr>
            <w:tcW w:w="1777" w:type="dxa"/>
            <w:shd w:val="clear" w:color="auto" w:fill="D9D9D9"/>
          </w:tcPr>
          <w:p w:rsidR="005644EA" w:rsidRDefault="005644EA"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2989" w:type="dxa"/>
            <w:shd w:val="clear" w:color="auto" w:fill="D9D9D9"/>
          </w:tcPr>
          <w:p w:rsidR="005644EA" w:rsidRDefault="005644EA"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5644EA" w:rsidRDefault="005644EA"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5644EA" w:rsidTr="00B54484">
        <w:tc>
          <w:tcPr>
            <w:tcW w:w="1777" w:type="dxa"/>
          </w:tcPr>
          <w:p w:rsidR="005644EA" w:rsidRDefault="005644EA" w:rsidP="005644EA">
            <w:pPr>
              <w:pStyle w:val="Tabletext"/>
              <w:keepLines w:val="0"/>
              <w:spacing w:after="0" w:line="240" w:lineRule="auto"/>
              <w:rPr>
                <w:rFonts w:hint="eastAsia"/>
                <w:color w:val="000000"/>
                <w:kern w:val="2"/>
                <w:szCs w:val="24"/>
                <w:lang w:eastAsia="zh-TW"/>
              </w:rPr>
            </w:pPr>
            <w:r>
              <w:rPr>
                <w:rFonts w:ascii="sөũ" w:hAnsi="sөũ"/>
              </w:rPr>
              <w:t>理賠種類</w:t>
            </w:r>
          </w:p>
        </w:tc>
        <w:tc>
          <w:tcPr>
            <w:tcW w:w="2989" w:type="dxa"/>
          </w:tcPr>
          <w:p w:rsidR="005644EA" w:rsidRDefault="005644EA" w:rsidP="005644EA">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hint="eastAsia"/>
                <w:color w:val="000000"/>
                <w:kern w:val="2"/>
                <w:szCs w:val="24"/>
                <w:lang w:eastAsia="zh-TW"/>
              </w:rPr>
              <w:t>海外</w:t>
            </w:r>
            <w:r w:rsidRPr="00966545">
              <w:rPr>
                <w:rStyle w:val="textgreen1"/>
                <w:color w:val="auto"/>
                <w:lang w:eastAsia="zh-TW"/>
              </w:rPr>
              <w:t>突發疾病</w:t>
            </w:r>
            <w:r>
              <w:rPr>
                <w:color w:val="000000"/>
                <w:kern w:val="2"/>
                <w:szCs w:val="24"/>
                <w:lang w:eastAsia="zh-TW"/>
              </w:rPr>
              <w:t>’</w:t>
            </w:r>
          </w:p>
        </w:tc>
        <w:tc>
          <w:tcPr>
            <w:tcW w:w="2863" w:type="dxa"/>
          </w:tcPr>
          <w:p w:rsidR="005644EA" w:rsidRDefault="005644EA"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5644EA" w:rsidTr="00B54484">
        <w:tc>
          <w:tcPr>
            <w:tcW w:w="1777" w:type="dxa"/>
          </w:tcPr>
          <w:p w:rsidR="005644EA" w:rsidRDefault="005644EA" w:rsidP="005644EA">
            <w:pPr>
              <w:pStyle w:val="Tabletext"/>
              <w:keepLines w:val="0"/>
              <w:spacing w:after="0" w:line="240" w:lineRule="auto"/>
              <w:rPr>
                <w:rFonts w:hint="eastAsia"/>
                <w:color w:val="000000"/>
                <w:kern w:val="2"/>
                <w:szCs w:val="24"/>
                <w:lang w:eastAsia="zh-TW"/>
              </w:rPr>
            </w:pPr>
            <w:r>
              <w:rPr>
                <w:rFonts w:ascii="sөũ" w:hAnsi="sөũ"/>
              </w:rPr>
              <w:t>保險金中文</w:t>
            </w:r>
          </w:p>
        </w:tc>
        <w:tc>
          <w:tcPr>
            <w:tcW w:w="2989" w:type="dxa"/>
          </w:tcPr>
          <w:p w:rsidR="005644EA" w:rsidRDefault="008F7E48"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海外</w:t>
            </w:r>
            <w:r w:rsidRPr="00966545">
              <w:rPr>
                <w:rStyle w:val="textgreen1"/>
                <w:color w:val="auto"/>
                <w:lang w:eastAsia="zh-TW"/>
              </w:rPr>
              <w:t>突發</w:t>
            </w:r>
            <w:r>
              <w:rPr>
                <w:rFonts w:hint="eastAsia"/>
                <w:color w:val="000000"/>
                <w:kern w:val="2"/>
                <w:szCs w:val="24"/>
                <w:lang w:eastAsia="zh-TW"/>
              </w:rPr>
              <w:t>地區別係數</w:t>
            </w:r>
          </w:p>
        </w:tc>
        <w:tc>
          <w:tcPr>
            <w:tcW w:w="2863" w:type="dxa"/>
          </w:tcPr>
          <w:p w:rsidR="005644EA" w:rsidRDefault="005644EA" w:rsidP="005644EA">
            <w:pPr>
              <w:pStyle w:val="Tabletext"/>
              <w:keepLines w:val="0"/>
              <w:spacing w:after="0" w:line="240" w:lineRule="auto"/>
              <w:rPr>
                <w:rFonts w:hint="eastAsia"/>
                <w:color w:val="000000"/>
                <w:kern w:val="2"/>
                <w:szCs w:val="24"/>
                <w:lang w:eastAsia="zh-TW"/>
              </w:rPr>
            </w:pPr>
          </w:p>
        </w:tc>
      </w:tr>
      <w:tr w:rsidR="005644EA" w:rsidTr="00B54484">
        <w:tc>
          <w:tcPr>
            <w:tcW w:w="1777" w:type="dxa"/>
          </w:tcPr>
          <w:p w:rsidR="005644EA" w:rsidRDefault="005644EA" w:rsidP="005644EA">
            <w:pPr>
              <w:pStyle w:val="Tabletext"/>
              <w:keepLines w:val="0"/>
              <w:spacing w:after="0" w:line="240" w:lineRule="auto"/>
              <w:rPr>
                <w:rFonts w:ascii="sөũ" w:hAnsi="sөũ"/>
              </w:rPr>
            </w:pPr>
            <w:r>
              <w:rPr>
                <w:rFonts w:ascii="sөũ" w:hAnsi="sөũ"/>
              </w:rPr>
              <w:t>理賠內容說明</w:t>
            </w:r>
          </w:p>
        </w:tc>
        <w:tc>
          <w:tcPr>
            <w:tcW w:w="2989" w:type="dxa"/>
          </w:tcPr>
          <w:p w:rsidR="005644EA" w:rsidRDefault="005644EA"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5644EA" w:rsidRDefault="005644EA" w:rsidP="005644E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5644EA" w:rsidRDefault="005644EA" w:rsidP="00D83A51">
      <w:pPr>
        <w:pStyle w:val="Tabletext"/>
        <w:keepLines w:val="0"/>
        <w:spacing w:after="0" w:line="240" w:lineRule="auto"/>
        <w:rPr>
          <w:rFonts w:hint="eastAsia"/>
          <w:color w:val="000000"/>
          <w:kern w:val="2"/>
          <w:szCs w:val="24"/>
          <w:lang w:eastAsia="zh-TW"/>
        </w:rPr>
      </w:pPr>
    </w:p>
    <w:p w:rsidR="00A32D06" w:rsidRPr="00B37BC5" w:rsidRDefault="00A32D06" w:rsidP="00A32D06">
      <w:pPr>
        <w:pStyle w:val="Tabletext"/>
        <w:keepLines w:val="0"/>
        <w:numPr>
          <w:ilvl w:val="1"/>
          <w:numId w:val="2"/>
          <w:numberingChange w:id="508" w:author="test" w:date="2009-03-18T15:32:00Z" w:original="%1:7:0:.%2:6:0:"/>
        </w:numPr>
        <w:spacing w:after="0" w:line="240" w:lineRule="auto"/>
        <w:rPr>
          <w:rFonts w:hint="eastAsia"/>
          <w:color w:val="000000"/>
          <w:kern w:val="2"/>
          <w:szCs w:val="24"/>
          <w:lang w:eastAsia="zh-TW"/>
        </w:rPr>
      </w:pPr>
      <w:r>
        <w:rPr>
          <w:rFonts w:hint="eastAsia"/>
          <w:b/>
          <w:color w:val="000000"/>
          <w:kern w:val="2"/>
          <w:szCs w:val="24"/>
          <w:lang w:eastAsia="zh-TW"/>
        </w:rPr>
        <w:t>防癌醫療</w:t>
      </w:r>
      <w:r w:rsidRPr="00AB7FC2">
        <w:rPr>
          <w:rFonts w:hint="eastAsia"/>
          <w:b/>
          <w:color w:val="000000"/>
          <w:kern w:val="2"/>
          <w:szCs w:val="24"/>
          <w:lang w:eastAsia="zh-TW"/>
        </w:rPr>
        <w:t>險種設定：</w:t>
      </w:r>
    </w:p>
    <w:p w:rsidR="00A32D06" w:rsidRDefault="00A32D06" w:rsidP="00A32D06">
      <w:pPr>
        <w:pStyle w:val="Tabletext"/>
        <w:keepLines w:val="0"/>
        <w:numPr>
          <w:ilvl w:val="2"/>
          <w:numId w:val="2"/>
          <w:numberingChange w:id="509" w:author="test" w:date="2009-03-18T15:32:00Z" w:original="%1:7:0:.%2:6:0:.%3:1:0:"/>
        </w:numPr>
        <w:spacing w:after="0" w:line="240" w:lineRule="auto"/>
        <w:rPr>
          <w:rFonts w:hint="eastAsia"/>
          <w:color w:val="000000"/>
          <w:kern w:val="2"/>
          <w:szCs w:val="24"/>
          <w:lang w:eastAsia="zh-TW"/>
        </w:rPr>
      </w:pPr>
      <w:r>
        <w:rPr>
          <w:rFonts w:hint="eastAsia"/>
          <w:color w:val="000000"/>
          <w:kern w:val="2"/>
          <w:szCs w:val="24"/>
          <w:lang w:eastAsia="zh-TW"/>
        </w:rPr>
        <w:t>READ DTAGD50</w:t>
      </w:r>
      <w:r w:rsidR="000F4BB5">
        <w:rPr>
          <w:rFonts w:hint="eastAsia"/>
          <w:color w:val="000000"/>
          <w:kern w:val="2"/>
          <w:szCs w:val="24"/>
          <w:lang w:eastAsia="zh-TW"/>
        </w:rPr>
        <w:t>6</w:t>
      </w:r>
      <w:r>
        <w:rPr>
          <w:rFonts w:hint="eastAsia"/>
          <w:color w:val="000000"/>
          <w:kern w:val="2"/>
          <w:szCs w:val="24"/>
          <w:lang w:eastAsia="zh-TW"/>
        </w:rPr>
        <w:t>，條件如下：</w:t>
      </w:r>
    </w:p>
    <w:p w:rsidR="00A32D06" w:rsidRDefault="00A32D06" w:rsidP="00A32D06">
      <w:pPr>
        <w:pStyle w:val="Tabletext"/>
        <w:keepLines w:val="0"/>
        <w:numPr>
          <w:ilvl w:val="3"/>
          <w:numId w:val="2"/>
          <w:numberingChange w:id="510" w:author="test" w:date="2009-03-18T15:32:00Z" w:original="%1:7:0:.%2:6:0:.%3:1:0:.%4: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sidRPr="00B37BC5">
        <w:rPr>
          <w:rFonts w:hint="eastAsia"/>
          <w:color w:val="000000"/>
          <w:kern w:val="2"/>
          <w:szCs w:val="24"/>
          <w:lang w:eastAsia="zh-TW"/>
        </w:rPr>
        <w:t>險別</w:t>
      </w:r>
      <w:r w:rsidRPr="00B37BC5">
        <w:rPr>
          <w:rFonts w:hint="eastAsia"/>
          <w:color w:val="000000"/>
          <w:kern w:val="2"/>
          <w:szCs w:val="24"/>
          <w:lang w:eastAsia="zh-TW"/>
        </w:rPr>
        <w:t>(PROD_ID)</w:t>
      </w:r>
    </w:p>
    <w:p w:rsidR="00A32D06" w:rsidRDefault="00A32D06" w:rsidP="00A32D06">
      <w:pPr>
        <w:pStyle w:val="Tabletext"/>
        <w:keepLines w:val="0"/>
        <w:numPr>
          <w:ilvl w:val="2"/>
          <w:numId w:val="2"/>
          <w:numberingChange w:id="511" w:author="test" w:date="2009-03-18T15:32:00Z" w:original="%1:7:0:.%2:6:0:.%3:2:0:"/>
        </w:numPr>
        <w:spacing w:after="0" w:line="240" w:lineRule="auto"/>
        <w:rPr>
          <w:rFonts w:hint="eastAsia"/>
          <w:color w:val="000000"/>
          <w:kern w:val="2"/>
          <w:szCs w:val="24"/>
          <w:lang w:eastAsia="zh-TW"/>
        </w:rPr>
      </w:pPr>
      <w:r>
        <w:rPr>
          <w:rFonts w:hint="eastAsia"/>
          <w:color w:val="000000"/>
          <w:kern w:val="2"/>
          <w:szCs w:val="24"/>
          <w:lang w:eastAsia="zh-TW"/>
        </w:rPr>
        <w:t>IF FND</w:t>
      </w:r>
    </w:p>
    <w:p w:rsidR="00A32D06" w:rsidRDefault="00A32D06" w:rsidP="00A32D06">
      <w:pPr>
        <w:pStyle w:val="Tabletext"/>
        <w:keepLines w:val="0"/>
        <w:numPr>
          <w:ilvl w:val="3"/>
          <w:numId w:val="2"/>
          <w:numberingChange w:id="512" w:author="test" w:date="2009-03-18T15:32:00Z" w:original="%1:7:0:.%2:6:0:.%3:2:0:.%4: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A32D06" w:rsidRPr="00D85DF4" w:rsidRDefault="00A32D06" w:rsidP="00A32D06">
      <w:pPr>
        <w:pStyle w:val="Tabletext"/>
        <w:keepLines w:val="0"/>
        <w:numPr>
          <w:ilvl w:val="3"/>
          <w:numId w:val="2"/>
          <w:numberingChange w:id="513" w:author="test" w:date="2009-03-18T15:32:00Z" w:original="%1:7:0:.%2:6:0:.%3:2:0:.%4:2:0:"/>
        </w:numPr>
        <w:spacing w:after="0" w:line="240" w:lineRule="auto"/>
        <w:rPr>
          <w:rFonts w:hint="eastAsia"/>
          <w:color w:val="000000"/>
          <w:kern w:val="2"/>
          <w:szCs w:val="24"/>
          <w:lang w:eastAsia="zh-TW"/>
        </w:rPr>
      </w:pPr>
      <w:r>
        <w:rPr>
          <w:rFonts w:hint="eastAsia"/>
          <w:color w:val="000000"/>
          <w:kern w:val="2"/>
          <w:szCs w:val="24"/>
          <w:lang w:eastAsia="zh-TW"/>
        </w:rPr>
        <w:t>IF DTAGD50</w:t>
      </w:r>
      <w:r w:rsidR="000650F5">
        <w:rPr>
          <w:rFonts w:hint="eastAsia"/>
          <w:color w:val="000000"/>
          <w:kern w:val="2"/>
          <w:szCs w:val="24"/>
          <w:lang w:eastAsia="zh-TW"/>
        </w:rPr>
        <w:t>6</w:t>
      </w:r>
      <w:r>
        <w:rPr>
          <w:rFonts w:hint="eastAsia"/>
          <w:color w:val="000000"/>
          <w:kern w:val="2"/>
          <w:szCs w:val="24"/>
          <w:lang w:eastAsia="zh-TW"/>
        </w:rPr>
        <w:t>.</w:t>
      </w:r>
      <w:r w:rsidR="000650F5" w:rsidRPr="000650F5">
        <w:rPr>
          <w:rStyle w:val="SoDAField"/>
          <w:rFonts w:ascii="細明體" w:eastAsia="細明體" w:hAnsi="細明體" w:hint="eastAsia"/>
          <w:caps/>
          <w:color w:val="auto"/>
        </w:rPr>
        <w:t>CANCER_PAY_CODE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sidR="00037B29">
        <w:rPr>
          <w:rFonts w:hint="eastAsia"/>
          <w:color w:val="000000"/>
          <w:kern w:val="2"/>
          <w:szCs w:val="24"/>
          <w:lang w:eastAsia="zh-TW"/>
        </w:rPr>
        <w:t xml:space="preserve"> (</w:t>
      </w:r>
      <w:r w:rsidR="00037B29" w:rsidRPr="00037B29">
        <w:rPr>
          <w:rStyle w:val="textgreen1"/>
          <w:color w:val="auto"/>
        </w:rPr>
        <w:t>初次罹患癌症保險金</w:t>
      </w:r>
      <w:r w:rsidR="00037B29" w:rsidRPr="00037B29">
        <w:rPr>
          <w:rStyle w:val="textgreen1"/>
          <w:rFonts w:hint="eastAsia"/>
          <w:color w:val="auto"/>
          <w:lang w:eastAsia="zh-TW"/>
        </w:rPr>
        <w:t>)</w:t>
      </w:r>
    </w:p>
    <w:p w:rsidR="00A15B9A" w:rsidRDefault="00A15B9A" w:rsidP="00117A0D">
      <w:pPr>
        <w:pStyle w:val="Tabletext"/>
        <w:keepLines w:val="0"/>
        <w:numPr>
          <w:ilvl w:val="4"/>
          <w:numId w:val="2"/>
          <w:numberingChange w:id="514" w:author="i9003241" w:date="2009-03-31T11:43:00Z" w:original="%1:7:0:.%2:6:0:.%3:2:0:.%4:2:0:.%5:1: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D91BB8">
        <w:rPr>
          <w:rFonts w:hint="eastAsia"/>
          <w:color w:val="000000"/>
          <w:kern w:val="2"/>
          <w:szCs w:val="24"/>
          <w:lang w:eastAsia="zh-TW"/>
        </w:rPr>
        <w:t>DTAGD506</w:t>
      </w:r>
      <w:r w:rsidRPr="009C0CF3">
        <w:rPr>
          <w:rFonts w:hint="eastAsia"/>
          <w:kern w:val="2"/>
          <w:szCs w:val="24"/>
          <w:lang w:eastAsia="zh-TW"/>
        </w:rPr>
        <w:t>.</w:t>
      </w:r>
      <w:r w:rsidRPr="009C0CF3">
        <w:rPr>
          <w:rStyle w:val="SoDAField"/>
          <w:rFonts w:ascii="細明體" w:eastAsia="細明體" w:hAnsi="細明體" w:hint="eastAsia"/>
          <w:caps/>
          <w:color w:val="auto"/>
        </w:rPr>
        <w:t>CANCER_PAY_1</w:t>
      </w:r>
      <w:r w:rsidRPr="009C0CF3">
        <w:rPr>
          <w:rStyle w:val="SoDAField"/>
          <w:rFonts w:ascii="細明體" w:eastAsia="細明體" w:hAnsi="細明體" w:hint="eastAsia"/>
          <w:caps/>
          <w:color w:val="auto"/>
          <w:lang w:eastAsia="zh-TW"/>
        </w:rPr>
        <w:t xml:space="preserve"> &gt; 0</w:t>
      </w:r>
    </w:p>
    <w:p w:rsidR="00A32D06" w:rsidRPr="00F856A5" w:rsidRDefault="00A32D06" w:rsidP="00117A0D">
      <w:pPr>
        <w:pStyle w:val="Tabletext"/>
        <w:keepLines w:val="0"/>
        <w:numPr>
          <w:ilvl w:val="5"/>
          <w:numId w:val="2"/>
          <w:numberingChange w:id="515" w:author="i9003241" w:date="2009-03-31T11:43:00Z" w:original="%1:7:0:.%2:6:0:.%3:2:0:.%4:2:0:.%5:1:0:.%6: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4A4D07">
        <w:rPr>
          <w:rFonts w:ascii="sөũ" w:hAnsi="sөũ"/>
          <w:lang w:eastAsia="zh-TW"/>
        </w:rPr>
        <w:t>繳費期間每單位</w:t>
      </w:r>
      <w:r>
        <w:rPr>
          <w:color w:val="000000"/>
          <w:kern w:val="2"/>
          <w:szCs w:val="24"/>
          <w:lang w:eastAsia="zh-TW"/>
        </w:rPr>
        <w:t>’</w:t>
      </w:r>
      <w:r w:rsidR="004A4D07">
        <w:rPr>
          <w:rFonts w:hint="eastAsia"/>
          <w:color w:val="000000"/>
          <w:kern w:val="2"/>
          <w:szCs w:val="24"/>
          <w:lang w:eastAsia="zh-TW"/>
        </w:rPr>
        <w:t>+</w:t>
      </w:r>
      <w:r w:rsidR="009C0CF3" w:rsidRPr="009C0CF3">
        <w:rPr>
          <w:rFonts w:hint="eastAsia"/>
          <w:color w:val="000000"/>
          <w:kern w:val="2"/>
          <w:szCs w:val="24"/>
          <w:lang w:eastAsia="zh-TW"/>
        </w:rPr>
        <w:t xml:space="preserve"> </w:t>
      </w:r>
      <w:r w:rsidR="009C0CF3">
        <w:rPr>
          <w:rFonts w:hint="eastAsia"/>
          <w:color w:val="000000"/>
          <w:kern w:val="2"/>
          <w:szCs w:val="24"/>
          <w:lang w:eastAsia="zh-TW"/>
        </w:rPr>
        <w:t>DTAGD50</w:t>
      </w:r>
      <w:r w:rsidR="009C0CF3" w:rsidRPr="009C0CF3">
        <w:rPr>
          <w:rFonts w:hint="eastAsia"/>
          <w:kern w:val="2"/>
          <w:szCs w:val="24"/>
          <w:lang w:eastAsia="zh-TW"/>
        </w:rPr>
        <w:t>5.</w:t>
      </w:r>
      <w:r w:rsidR="009C0CF3" w:rsidRPr="009C0CF3">
        <w:rPr>
          <w:rStyle w:val="SoDAField"/>
          <w:rFonts w:ascii="細明體" w:eastAsia="細明體" w:hAnsi="細明體" w:hint="eastAsia"/>
          <w:caps/>
          <w:color w:val="auto"/>
        </w:rPr>
        <w:t>CANCER_PAY_1</w:t>
      </w:r>
      <w:r w:rsidR="009C0CF3">
        <w:rPr>
          <w:rStyle w:val="SoDAField"/>
          <w:rFonts w:ascii="細明體" w:eastAsia="細明體" w:hAnsi="細明體" w:hint="eastAsia"/>
          <w:caps/>
          <w:color w:val="auto"/>
          <w:lang w:eastAsia="zh-TW"/>
        </w:rPr>
        <w:t>+</w:t>
      </w:r>
      <w:r w:rsidR="009C0CF3">
        <w:rPr>
          <w:rStyle w:val="SoDAField"/>
          <w:rFonts w:ascii="細明體" w:eastAsia="細明體" w:hAnsi="細明體"/>
          <w:caps/>
          <w:color w:val="auto"/>
          <w:lang w:eastAsia="zh-TW"/>
        </w:rPr>
        <w:t>’</w:t>
      </w:r>
      <w:r w:rsidR="009C0CF3">
        <w:rPr>
          <w:rFonts w:ascii="sөũ" w:hAnsi="sөũ"/>
        </w:rPr>
        <w:t>萬元</w:t>
      </w:r>
      <w:r w:rsidR="009C0CF3">
        <w:rPr>
          <w:rStyle w:val="SoDAField"/>
          <w:rFonts w:ascii="細明體" w:eastAsia="細明體" w:hAnsi="細明體"/>
          <w:caps/>
          <w:color w:val="auto"/>
          <w:lang w:eastAsia="zh-TW"/>
        </w:rPr>
        <w:t>’</w:t>
      </w:r>
    </w:p>
    <w:p w:rsidR="00F856A5" w:rsidRDefault="00F856A5" w:rsidP="00117A0D">
      <w:pPr>
        <w:pStyle w:val="Tabletext"/>
        <w:keepLines w:val="0"/>
        <w:numPr>
          <w:ilvl w:val="4"/>
          <w:numId w:val="2"/>
          <w:numberingChange w:id="516" w:author="i9003241" w:date="2009-03-31T11:43:00Z" w:original="%1:7:0:.%2:6:0:.%3:2:0:.%4:2:0:.%5:2:0:"/>
        </w:numPr>
        <w:spacing w:after="0" w:line="240" w:lineRule="auto"/>
        <w:rPr>
          <w:rFonts w:hint="eastAsia"/>
          <w:color w:val="000000"/>
          <w:kern w:val="2"/>
          <w:szCs w:val="24"/>
          <w:lang w:eastAsia="zh-TW"/>
        </w:rPr>
      </w:pPr>
      <w:r>
        <w:rPr>
          <w:rFonts w:hint="eastAsia"/>
          <w:color w:val="000000"/>
          <w:kern w:val="2"/>
          <w:szCs w:val="24"/>
          <w:lang w:eastAsia="zh-TW"/>
        </w:rPr>
        <w:t xml:space="preserve">IF </w:t>
      </w:r>
      <w:r w:rsidR="00D91BB8">
        <w:rPr>
          <w:rFonts w:hint="eastAsia"/>
          <w:color w:val="000000"/>
          <w:kern w:val="2"/>
          <w:szCs w:val="24"/>
          <w:lang w:eastAsia="zh-TW"/>
        </w:rPr>
        <w:t>DTAGD506</w:t>
      </w:r>
      <w:r w:rsidRPr="009C0CF3">
        <w:rPr>
          <w:rFonts w:hint="eastAsia"/>
          <w:kern w:val="2"/>
          <w:szCs w:val="24"/>
          <w:lang w:eastAsia="zh-TW"/>
        </w:rPr>
        <w:t>.</w:t>
      </w:r>
      <w:r w:rsidRPr="009C0CF3">
        <w:rPr>
          <w:rStyle w:val="SoDAField"/>
          <w:rFonts w:ascii="細明體" w:eastAsia="細明體" w:hAnsi="細明體" w:hint="eastAsia"/>
          <w:caps/>
          <w:color w:val="auto"/>
        </w:rPr>
        <w:t>CANCER_PAY_</w:t>
      </w:r>
      <w:r w:rsidR="00A77ADE">
        <w:rPr>
          <w:rStyle w:val="SoDAField"/>
          <w:rFonts w:ascii="細明體" w:eastAsia="細明體" w:hAnsi="細明體" w:hint="eastAsia"/>
          <w:caps/>
          <w:color w:val="auto"/>
          <w:lang w:eastAsia="zh-TW"/>
        </w:rPr>
        <w:t>2</w:t>
      </w:r>
      <w:r w:rsidRPr="009C0CF3">
        <w:rPr>
          <w:rStyle w:val="SoDAField"/>
          <w:rFonts w:ascii="細明體" w:eastAsia="細明體" w:hAnsi="細明體" w:hint="eastAsia"/>
          <w:caps/>
          <w:color w:val="auto"/>
          <w:lang w:eastAsia="zh-TW"/>
        </w:rPr>
        <w:t xml:space="preserve"> &gt; 0</w:t>
      </w:r>
    </w:p>
    <w:p w:rsidR="00F856A5" w:rsidRDefault="00F856A5" w:rsidP="00117A0D">
      <w:pPr>
        <w:pStyle w:val="Tabletext"/>
        <w:keepLines w:val="0"/>
        <w:numPr>
          <w:ilvl w:val="5"/>
          <w:numId w:val="2"/>
          <w:numberingChange w:id="517" w:author="i9003241" w:date="2009-03-31T11:43:00Z" w:original="%1:7:0:.%2:6:0:.%3:2:0:.%4:2: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sөũ" w:hAnsi="sөũ"/>
          <w:lang w:eastAsia="zh-TW"/>
        </w:rPr>
        <w:t>繳費期間每單位</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w:t>
      </w:r>
      <w:r w:rsidRPr="009C0CF3">
        <w:rPr>
          <w:rFonts w:hint="eastAsia"/>
          <w:kern w:val="2"/>
          <w:szCs w:val="24"/>
          <w:lang w:eastAsia="zh-TW"/>
        </w:rPr>
        <w:t>5.</w:t>
      </w:r>
      <w:r w:rsidRPr="009C0CF3">
        <w:rPr>
          <w:rStyle w:val="SoDAField"/>
          <w:rFonts w:ascii="細明體" w:eastAsia="細明體" w:hAnsi="細明體" w:hint="eastAsia"/>
          <w:caps/>
          <w:color w:val="auto"/>
        </w:rPr>
        <w:t>CANCER_PAY_</w:t>
      </w:r>
      <w:r w:rsidR="005A5F00">
        <w:rPr>
          <w:rStyle w:val="SoDAField"/>
          <w:rFonts w:ascii="細明體" w:eastAsia="細明體" w:hAnsi="細明體" w:hint="eastAsia"/>
          <w:caps/>
          <w:color w:val="auto"/>
          <w:lang w:eastAsia="zh-TW"/>
        </w:rPr>
        <w:t>2</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Pr>
          <w:rFonts w:ascii="sөũ" w:hAnsi="sөũ"/>
        </w:rPr>
        <w:t>萬元</w:t>
      </w:r>
      <w:r>
        <w:rPr>
          <w:rStyle w:val="SoDAField"/>
          <w:rFonts w:ascii="細明體" w:eastAsia="細明體" w:hAnsi="細明體"/>
          <w:caps/>
          <w:color w:val="auto"/>
          <w:lang w:eastAsia="zh-TW"/>
        </w:rPr>
        <w:t>’</w:t>
      </w:r>
    </w:p>
    <w:p w:rsidR="00A32D06" w:rsidRPr="004D2F0E" w:rsidRDefault="00037B29" w:rsidP="00A32D06">
      <w:pPr>
        <w:pStyle w:val="Tabletext"/>
        <w:keepLines w:val="0"/>
        <w:numPr>
          <w:ilvl w:val="4"/>
          <w:numId w:val="2"/>
          <w:numberingChange w:id="518" w:author="i9003241" w:date="2009-03-31T11:43:00Z" w:original="%1:7:0:.%2:6:0:.%3:2:0:.%4:2:0:.%5:3:0:"/>
        </w:numPr>
        <w:spacing w:after="0" w:line="240" w:lineRule="auto"/>
        <w:rPr>
          <w:rFonts w:hint="eastAsia"/>
          <w:color w:val="000000"/>
          <w:kern w:val="2"/>
          <w:szCs w:val="24"/>
          <w:lang w:eastAsia="zh-TW"/>
        </w:rPr>
      </w:pPr>
      <w:r w:rsidRPr="00037B29">
        <w:rPr>
          <w:rStyle w:val="textgreen1"/>
          <w:color w:val="auto"/>
          <w:lang w:eastAsia="zh-TW"/>
        </w:rPr>
        <w:t>初次罹患癌症保險金</w:t>
      </w:r>
      <w:r w:rsidR="00A32D06">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A32D06">
        <w:tc>
          <w:tcPr>
            <w:tcW w:w="2170" w:type="dxa"/>
            <w:shd w:val="clear" w:color="auto" w:fill="D9D9D9"/>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A32D06">
        <w:tc>
          <w:tcPr>
            <w:tcW w:w="2170" w:type="dxa"/>
          </w:tcPr>
          <w:p w:rsidR="00A32D06" w:rsidRDefault="00A32D06" w:rsidP="00A32D06">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A32D06" w:rsidRDefault="00A32D06" w:rsidP="00A32D06">
            <w:pPr>
              <w:pStyle w:val="Tabletext"/>
              <w:keepLines w:val="0"/>
              <w:spacing w:after="0" w:line="240" w:lineRule="auto"/>
              <w:rPr>
                <w:rFonts w:hint="eastAsia"/>
                <w:color w:val="000000"/>
                <w:kern w:val="2"/>
                <w:szCs w:val="24"/>
                <w:lang w:eastAsia="zh-TW"/>
              </w:rPr>
            </w:pPr>
            <w:r>
              <w:rPr>
                <w:color w:val="000000"/>
                <w:kern w:val="2"/>
                <w:szCs w:val="24"/>
                <w:lang w:eastAsia="zh-TW"/>
              </w:rPr>
              <w:t>‘</w:t>
            </w:r>
            <w:r w:rsidR="00C30218">
              <w:rPr>
                <w:rFonts w:ascii="sөũ" w:hAnsi="sөũ"/>
              </w:rPr>
              <w:t>防癌醫療</w:t>
            </w:r>
            <w:r>
              <w:rPr>
                <w:color w:val="000000"/>
                <w:kern w:val="2"/>
                <w:szCs w:val="24"/>
                <w:lang w:eastAsia="zh-TW"/>
              </w:rPr>
              <w:t>’</w:t>
            </w:r>
          </w:p>
        </w:tc>
        <w:tc>
          <w:tcPr>
            <w:tcW w:w="2863" w:type="dxa"/>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A32D06">
        <w:tc>
          <w:tcPr>
            <w:tcW w:w="2170" w:type="dxa"/>
          </w:tcPr>
          <w:p w:rsidR="00A32D06" w:rsidRDefault="00A32D06" w:rsidP="00A32D06">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00B83059">
              <w:rPr>
                <w:rFonts w:hint="eastAsia"/>
                <w:color w:val="000000"/>
                <w:kern w:val="2"/>
                <w:szCs w:val="24"/>
                <w:lang w:eastAsia="zh-TW"/>
              </w:rPr>
              <w:t>6</w:t>
            </w:r>
            <w:r w:rsidR="00F8133F">
              <w:rPr>
                <w:rStyle w:val="SoDAField"/>
                <w:rFonts w:ascii="細明體" w:eastAsia="細明體" w:hAnsi="細明體" w:hint="eastAsia"/>
                <w:caps/>
                <w:color w:val="auto"/>
                <w:lang w:eastAsia="zh-TW"/>
              </w:rPr>
              <w:t>.</w:t>
            </w:r>
            <w:r w:rsidR="00F8133F" w:rsidRPr="000650F5">
              <w:rPr>
                <w:rStyle w:val="SoDAField"/>
                <w:rFonts w:ascii="細明體" w:eastAsia="細明體" w:hAnsi="細明體" w:hint="eastAsia"/>
                <w:caps/>
                <w:color w:val="auto"/>
              </w:rPr>
              <w:t>CANCER_PAY</w:t>
            </w:r>
            <w:r w:rsidRPr="00B531B5">
              <w:rPr>
                <w:rFonts w:ascii="sөũ" w:hAnsi="sөũ"/>
              </w:rPr>
              <w:t>_NAME</w:t>
            </w:r>
            <w:r w:rsidRPr="00604396">
              <w:rPr>
                <w:rFonts w:ascii="Arial" w:hAnsi="Arial" w:cs="Arial"/>
              </w:rPr>
              <w:t xml:space="preserve"> </w:t>
            </w:r>
          </w:p>
        </w:tc>
        <w:tc>
          <w:tcPr>
            <w:tcW w:w="2863" w:type="dxa"/>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A32D06">
        <w:tc>
          <w:tcPr>
            <w:tcW w:w="2170" w:type="dxa"/>
          </w:tcPr>
          <w:p w:rsidR="00A32D06" w:rsidRDefault="00A32D06" w:rsidP="00A32D06">
            <w:pPr>
              <w:pStyle w:val="Tabletext"/>
              <w:keepLines w:val="0"/>
              <w:spacing w:after="0" w:line="240" w:lineRule="auto"/>
              <w:rPr>
                <w:rFonts w:ascii="sөũ" w:hAnsi="sөũ"/>
              </w:rPr>
            </w:pPr>
            <w:r>
              <w:rPr>
                <w:rFonts w:ascii="sөũ" w:hAnsi="sөũ"/>
              </w:rPr>
              <w:t>理賠內容說明</w:t>
            </w:r>
          </w:p>
        </w:tc>
        <w:tc>
          <w:tcPr>
            <w:tcW w:w="3184" w:type="dxa"/>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A32D06" w:rsidRDefault="00A32D06" w:rsidP="00A32D06">
      <w:pPr>
        <w:pStyle w:val="Tabletext"/>
        <w:keepLines w:val="0"/>
        <w:spacing w:after="0" w:line="240" w:lineRule="auto"/>
        <w:ind w:left="1701"/>
        <w:rPr>
          <w:rFonts w:hint="eastAsia"/>
          <w:color w:val="000000"/>
          <w:kern w:val="2"/>
          <w:szCs w:val="24"/>
          <w:lang w:eastAsia="zh-TW"/>
        </w:rPr>
      </w:pPr>
    </w:p>
    <w:p w:rsidR="00B14CFE" w:rsidRPr="00F32BED" w:rsidRDefault="00B14CFE" w:rsidP="00B14CFE">
      <w:pPr>
        <w:pStyle w:val="Tabletext"/>
        <w:keepLines w:val="0"/>
        <w:numPr>
          <w:ilvl w:val="3"/>
          <w:numId w:val="2"/>
          <w:numberingChange w:id="519" w:author="test" w:date="2009-03-18T15:32:00Z" w:original="%1:7:0:.%2:6:0:.%3:2:0:.%4:3: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DTAGD506.</w:t>
      </w:r>
      <w:r w:rsidR="007424D3" w:rsidRPr="007424D3">
        <w:rPr>
          <w:rStyle w:val="SoDAField"/>
          <w:rFonts w:ascii="細明體" w:eastAsia="細明體" w:hAnsi="細明體" w:hint="eastAsia"/>
          <w:caps/>
          <w:color w:val="auto"/>
        </w:rPr>
        <w:t>CANCER_HOSP_CODE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006B7A90" w:rsidRPr="006B7A90">
        <w:rPr>
          <w:rStyle w:val="textgreen1"/>
          <w:color w:val="auto"/>
        </w:rPr>
        <w:t>癌症住院醫療保險金</w:t>
      </w:r>
      <w:r w:rsidRPr="00037B29">
        <w:rPr>
          <w:rStyle w:val="textgreen1"/>
          <w:rFonts w:hint="eastAsia"/>
          <w:color w:val="auto"/>
          <w:lang w:eastAsia="zh-TW"/>
        </w:rPr>
        <w:t>)</w:t>
      </w:r>
    </w:p>
    <w:p w:rsidR="00F32BED" w:rsidRPr="00D85DF4" w:rsidRDefault="00F32BED" w:rsidP="00F32BED">
      <w:pPr>
        <w:pStyle w:val="Tabletext"/>
        <w:keepLines w:val="0"/>
        <w:numPr>
          <w:ilvl w:val="4"/>
          <w:numId w:val="2"/>
          <w:numberingChange w:id="520" w:author="test" w:date="2009-03-18T15:32:00Z" w:original="%1:7:0:.%2:6:0:.%3:2:0:.%4:3: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6F3158" w:rsidRPr="006F3158" w:rsidRDefault="00B14CFE" w:rsidP="00B14CFE">
      <w:pPr>
        <w:pStyle w:val="Tabletext"/>
        <w:keepLines w:val="0"/>
        <w:numPr>
          <w:ilvl w:val="4"/>
          <w:numId w:val="2"/>
          <w:numberingChange w:id="521" w:author="test" w:date="2009-03-18T15:32:00Z" w:original="%1:7:0:.%2:6:0:.%3:2:0:.%4:3:0:.%5:2: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00856E77" w:rsidRPr="002C13CE">
        <w:rPr>
          <w:rStyle w:val="SoDAField"/>
          <w:rFonts w:ascii="細明體" w:eastAsia="細明體" w:hAnsi="細明體" w:hint="eastAsia"/>
          <w:caps/>
          <w:color w:val="auto"/>
        </w:rPr>
        <w:t>CANCER_HOSP_1</w:t>
      </w:r>
      <w:r w:rsidR="00856E77" w:rsidRPr="002C13CE">
        <w:rPr>
          <w:rStyle w:val="SoDAField"/>
          <w:rFonts w:ascii="細明體" w:eastAsia="細明體" w:hAnsi="細明體" w:hint="eastAsia"/>
          <w:caps/>
          <w:color w:val="auto"/>
          <w:lang w:eastAsia="zh-TW"/>
        </w:rPr>
        <w:t xml:space="preserve"> &gt; 0</w:t>
      </w:r>
    </w:p>
    <w:p w:rsidR="00B14CFE" w:rsidRPr="00A3511A" w:rsidRDefault="00B14CFE" w:rsidP="006F3158">
      <w:pPr>
        <w:pStyle w:val="Tabletext"/>
        <w:keepLines w:val="0"/>
        <w:numPr>
          <w:ilvl w:val="5"/>
          <w:numId w:val="2"/>
          <w:numberingChange w:id="522" w:author="test" w:date="2009-03-18T15:32:00Z" w:original="%1:7:0:.%2:6:0:.%3:2:0:.%4:3:0:.%5:2:0:.%6: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E669A1">
        <w:rPr>
          <w:rFonts w:ascii="sөũ" w:hAnsi="sөũ"/>
        </w:rPr>
        <w:t>每一單位每日</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sidR="00E669A1">
        <w:rPr>
          <w:rFonts w:hint="eastAsia"/>
          <w:color w:val="000000"/>
          <w:kern w:val="2"/>
          <w:szCs w:val="24"/>
          <w:lang w:eastAsia="zh-TW"/>
        </w:rPr>
        <w:t>DTAGD506</w:t>
      </w:r>
      <w:r w:rsidR="00E669A1" w:rsidRPr="002C13CE">
        <w:rPr>
          <w:rFonts w:hint="eastAsia"/>
          <w:kern w:val="2"/>
          <w:szCs w:val="24"/>
          <w:lang w:eastAsia="zh-TW"/>
        </w:rPr>
        <w:t>.</w:t>
      </w:r>
      <w:r w:rsidR="00E669A1" w:rsidRPr="002C13CE">
        <w:rPr>
          <w:rStyle w:val="SoDAField"/>
          <w:rFonts w:ascii="細明體" w:eastAsia="細明體" w:hAnsi="細明體" w:hint="eastAsia"/>
          <w:caps/>
          <w:color w:val="auto"/>
        </w:rPr>
        <w:t>CANCER_HOSP_1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00E669A1">
        <w:rPr>
          <w:rFonts w:ascii="sөũ" w:hAnsi="sөũ"/>
        </w:rPr>
        <w:t>元</w:t>
      </w:r>
      <w:r w:rsidR="00E669A1">
        <w:rPr>
          <w:rFonts w:ascii="sөũ" w:hAnsi="sөũ"/>
        </w:rPr>
        <w:t xml:space="preserve"> × </w:t>
      </w:r>
      <w:r w:rsidR="00E669A1">
        <w:rPr>
          <w:rFonts w:ascii="sөũ" w:hAnsi="sөũ"/>
        </w:rPr>
        <w:t>接受癌症治療實際住院日數</w:t>
      </w:r>
      <w:r>
        <w:rPr>
          <w:rStyle w:val="SoDAField"/>
          <w:rFonts w:ascii="細明體" w:eastAsia="細明體" w:hAnsi="細明體"/>
          <w:caps/>
          <w:color w:val="auto"/>
          <w:lang w:eastAsia="zh-TW"/>
        </w:rPr>
        <w:t>’</w:t>
      </w:r>
    </w:p>
    <w:p w:rsidR="00A3511A" w:rsidRPr="006F3158" w:rsidRDefault="00A3511A" w:rsidP="00A3511A">
      <w:pPr>
        <w:pStyle w:val="Tabletext"/>
        <w:keepLines w:val="0"/>
        <w:numPr>
          <w:ilvl w:val="4"/>
          <w:numId w:val="2"/>
          <w:numberingChange w:id="523" w:author="test" w:date="2009-03-18T15:32:00Z" w:original="%1:7:0:.%2:6:0:.%3:2:0:.%4:3:0:.%5:3: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Pr="002C13CE">
        <w:rPr>
          <w:rStyle w:val="SoDAField"/>
          <w:rFonts w:ascii="細明體" w:eastAsia="細明體" w:hAnsi="細明體" w:hint="eastAsia"/>
          <w:caps/>
          <w:color w:val="auto"/>
        </w:rPr>
        <w:t>CANCER_HOSP_</w:t>
      </w:r>
      <w:r w:rsidR="00763E6E">
        <w:rPr>
          <w:rStyle w:val="SoDAField"/>
          <w:rFonts w:ascii="細明體" w:eastAsia="細明體" w:hAnsi="細明體" w:hint="eastAsia"/>
          <w:caps/>
          <w:color w:val="auto"/>
          <w:lang w:eastAsia="zh-TW"/>
        </w:rPr>
        <w:t>2</w:t>
      </w:r>
      <w:r w:rsidRPr="002C13CE">
        <w:rPr>
          <w:rStyle w:val="SoDAField"/>
          <w:rFonts w:ascii="細明體" w:eastAsia="細明體" w:hAnsi="細明體" w:hint="eastAsia"/>
          <w:caps/>
          <w:color w:val="auto"/>
          <w:lang w:eastAsia="zh-TW"/>
        </w:rPr>
        <w:t xml:space="preserve"> &gt; 0</w:t>
      </w:r>
    </w:p>
    <w:p w:rsidR="00A3511A" w:rsidRPr="00F856A5" w:rsidRDefault="00A3511A" w:rsidP="00A3511A">
      <w:pPr>
        <w:pStyle w:val="Tabletext"/>
        <w:keepLines w:val="0"/>
        <w:numPr>
          <w:ilvl w:val="5"/>
          <w:numId w:val="2"/>
          <w:numberingChange w:id="524" w:author="test" w:date="2009-03-18T15:32:00Z" w:original="%1:7:0:.%2:6:0:.%3:2:0:.%4:3:0:.%5:3:0:.%6: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4900A1">
        <w:rPr>
          <w:rFonts w:ascii="sөũ" w:hAnsi="sөũ"/>
        </w:rPr>
        <w:t>按保險金額千分之</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2C13CE">
        <w:rPr>
          <w:rFonts w:hint="eastAsia"/>
          <w:kern w:val="2"/>
          <w:szCs w:val="24"/>
          <w:lang w:eastAsia="zh-TW"/>
        </w:rPr>
        <w:t>.</w:t>
      </w:r>
      <w:r w:rsidRPr="002C13CE">
        <w:rPr>
          <w:rStyle w:val="SoDAField"/>
          <w:rFonts w:ascii="細明體" w:eastAsia="細明體" w:hAnsi="細明體" w:hint="eastAsia"/>
          <w:caps/>
          <w:color w:val="auto"/>
        </w:rPr>
        <w:t>CANCER_HOSP_</w:t>
      </w:r>
      <w:r w:rsidR="00B617A8">
        <w:rPr>
          <w:rStyle w:val="SoDAField"/>
          <w:rFonts w:ascii="細明體" w:eastAsia="細明體" w:hAnsi="細明體" w:hint="eastAsia"/>
          <w:caps/>
          <w:color w:val="auto"/>
          <w:lang w:eastAsia="zh-TW"/>
        </w:rPr>
        <w:t>2</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Pr>
          <w:rFonts w:ascii="sөũ" w:hAnsi="sөũ"/>
        </w:rPr>
        <w:t xml:space="preserve">× </w:t>
      </w:r>
      <w:r>
        <w:rPr>
          <w:rFonts w:ascii="sөũ" w:hAnsi="sөũ"/>
        </w:rPr>
        <w:t>接受癌症治療實際住院日數</w:t>
      </w:r>
      <w:r>
        <w:rPr>
          <w:rStyle w:val="SoDAField"/>
          <w:rFonts w:ascii="細明體" w:eastAsia="細明體" w:hAnsi="細明體"/>
          <w:caps/>
          <w:color w:val="auto"/>
          <w:lang w:eastAsia="zh-TW"/>
        </w:rPr>
        <w:t>’</w:t>
      </w:r>
    </w:p>
    <w:p w:rsidR="00B14CFE" w:rsidRPr="004D2F0E" w:rsidRDefault="006B7A90" w:rsidP="00B14CFE">
      <w:pPr>
        <w:pStyle w:val="Tabletext"/>
        <w:keepLines w:val="0"/>
        <w:numPr>
          <w:ilvl w:val="4"/>
          <w:numId w:val="2"/>
          <w:numberingChange w:id="525" w:author="test" w:date="2009-03-18T15:32:00Z" w:original="%1:7:0:.%2:6:0:.%3:2:0:.%4:3:0:.%5:4:0:"/>
        </w:numPr>
        <w:spacing w:after="0" w:line="240" w:lineRule="auto"/>
        <w:rPr>
          <w:rFonts w:hint="eastAsia"/>
          <w:color w:val="000000"/>
          <w:kern w:val="2"/>
          <w:szCs w:val="24"/>
          <w:lang w:eastAsia="zh-TW"/>
        </w:rPr>
      </w:pPr>
      <w:r w:rsidRPr="006B7A90">
        <w:rPr>
          <w:rStyle w:val="textgreen1"/>
          <w:rFonts w:ascii="新細明體" w:hAnsi="新細明體" w:cs="新細明體" w:hint="eastAsia"/>
          <w:color w:val="auto"/>
          <w:lang w:eastAsia="zh-TW"/>
        </w:rPr>
        <w:t>癌症住院醫療保險金</w:t>
      </w:r>
      <w:r w:rsidR="00B14CFE">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B14CFE">
        <w:tc>
          <w:tcPr>
            <w:tcW w:w="2170" w:type="dxa"/>
            <w:shd w:val="clear" w:color="auto" w:fill="D9D9D9"/>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B14CFE">
        <w:tc>
          <w:tcPr>
            <w:tcW w:w="2170" w:type="dxa"/>
          </w:tcPr>
          <w:p w:rsidR="00B14CFE" w:rsidRDefault="00B14CFE" w:rsidP="00B14CFE">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B14CFE" w:rsidRDefault="00B14CFE" w:rsidP="00B14CFE">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防癌醫療</w:t>
            </w:r>
            <w:r>
              <w:rPr>
                <w:color w:val="000000"/>
                <w:kern w:val="2"/>
                <w:szCs w:val="24"/>
                <w:lang w:eastAsia="zh-TW"/>
              </w:rPr>
              <w:t>’</w:t>
            </w:r>
          </w:p>
        </w:tc>
        <w:tc>
          <w:tcPr>
            <w:tcW w:w="2863" w:type="dxa"/>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B14CFE">
        <w:tc>
          <w:tcPr>
            <w:tcW w:w="2170" w:type="dxa"/>
          </w:tcPr>
          <w:p w:rsidR="00B14CFE" w:rsidRDefault="00B14CFE" w:rsidP="00B14CFE">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DTAGD506</w:t>
            </w:r>
            <w:r>
              <w:rPr>
                <w:rStyle w:val="SoDAField"/>
                <w:rFonts w:ascii="細明體" w:eastAsia="細明體" w:hAnsi="細明體" w:hint="eastAsia"/>
                <w:caps/>
                <w:color w:val="auto"/>
                <w:lang w:eastAsia="zh-TW"/>
              </w:rPr>
              <w:t>.</w:t>
            </w:r>
            <w:r w:rsidR="00051E8D" w:rsidRPr="007424D3">
              <w:rPr>
                <w:rStyle w:val="SoDAField"/>
                <w:rFonts w:ascii="細明體" w:eastAsia="細明體" w:hAnsi="細明體" w:hint="eastAsia"/>
                <w:caps/>
                <w:color w:val="auto"/>
              </w:rPr>
              <w:t>CANCER_HOSP</w:t>
            </w:r>
            <w:r w:rsidRPr="00B531B5">
              <w:rPr>
                <w:rFonts w:ascii="sөũ" w:hAnsi="sөũ"/>
              </w:rPr>
              <w:t>_NAME</w:t>
            </w:r>
            <w:r w:rsidRPr="00604396">
              <w:rPr>
                <w:rFonts w:ascii="Arial" w:hAnsi="Arial" w:cs="Arial"/>
              </w:rPr>
              <w:t xml:space="preserve"> </w:t>
            </w:r>
          </w:p>
        </w:tc>
        <w:tc>
          <w:tcPr>
            <w:tcW w:w="2863" w:type="dxa"/>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B14CFE">
        <w:tc>
          <w:tcPr>
            <w:tcW w:w="2170" w:type="dxa"/>
          </w:tcPr>
          <w:p w:rsidR="00B14CFE" w:rsidRDefault="00B14CFE" w:rsidP="00B14CFE">
            <w:pPr>
              <w:pStyle w:val="Tabletext"/>
              <w:keepLines w:val="0"/>
              <w:spacing w:after="0" w:line="240" w:lineRule="auto"/>
              <w:rPr>
                <w:rFonts w:ascii="sөũ" w:hAnsi="sөũ"/>
              </w:rPr>
            </w:pPr>
            <w:r>
              <w:rPr>
                <w:rFonts w:ascii="sөũ" w:hAnsi="sөũ"/>
              </w:rPr>
              <w:t>理賠內容說明</w:t>
            </w:r>
          </w:p>
        </w:tc>
        <w:tc>
          <w:tcPr>
            <w:tcW w:w="3184" w:type="dxa"/>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B14CFE" w:rsidRDefault="00B14CFE" w:rsidP="00B14CFE">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B14CFE" w:rsidRDefault="00B14CFE" w:rsidP="00A32D06">
      <w:pPr>
        <w:pStyle w:val="Tabletext"/>
        <w:keepLines w:val="0"/>
        <w:spacing w:after="0" w:line="240" w:lineRule="auto"/>
        <w:ind w:left="1701"/>
        <w:rPr>
          <w:rFonts w:hint="eastAsia"/>
          <w:color w:val="000000"/>
          <w:kern w:val="2"/>
          <w:szCs w:val="24"/>
          <w:lang w:eastAsia="zh-TW"/>
        </w:rPr>
      </w:pPr>
    </w:p>
    <w:p w:rsidR="00D5310A" w:rsidRPr="00F32BED" w:rsidRDefault="00D5310A" w:rsidP="00D5310A">
      <w:pPr>
        <w:pStyle w:val="Tabletext"/>
        <w:keepLines w:val="0"/>
        <w:numPr>
          <w:ilvl w:val="3"/>
          <w:numId w:val="2"/>
          <w:numberingChange w:id="526" w:author="test" w:date="2009-03-18T15:32:00Z" w:original="%1:7:0:.%2:6:0:.%3:2:0:.%4:4: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DTAGD506.</w:t>
      </w:r>
      <w:r w:rsidRPr="007424D3">
        <w:rPr>
          <w:rStyle w:val="SoDAField"/>
          <w:rFonts w:ascii="細明體" w:eastAsia="細明體" w:hAnsi="細明體" w:hint="eastAsia"/>
          <w:caps/>
          <w:color w:val="auto"/>
        </w:rPr>
        <w:t>CANCER_OP_CODE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Pr="006B7A90">
        <w:rPr>
          <w:rStyle w:val="textgreen1"/>
          <w:color w:val="auto"/>
        </w:rPr>
        <w:t>癌症</w:t>
      </w:r>
      <w:r w:rsidR="001F7388" w:rsidRPr="001F7388">
        <w:rPr>
          <w:rStyle w:val="textgreen1"/>
          <w:color w:val="auto"/>
        </w:rPr>
        <w:t>外科手術醫療</w:t>
      </w:r>
      <w:r w:rsidRPr="006B7A90">
        <w:rPr>
          <w:rStyle w:val="textgreen1"/>
          <w:color w:val="auto"/>
        </w:rPr>
        <w:t>保險金</w:t>
      </w:r>
      <w:r w:rsidRPr="00037B29">
        <w:rPr>
          <w:rStyle w:val="textgreen1"/>
          <w:rFonts w:hint="eastAsia"/>
          <w:color w:val="auto"/>
          <w:lang w:eastAsia="zh-TW"/>
        </w:rPr>
        <w:t>)</w:t>
      </w:r>
    </w:p>
    <w:p w:rsidR="00D5310A" w:rsidRPr="00D85DF4" w:rsidRDefault="00D5310A" w:rsidP="00D5310A">
      <w:pPr>
        <w:pStyle w:val="Tabletext"/>
        <w:keepLines w:val="0"/>
        <w:numPr>
          <w:ilvl w:val="4"/>
          <w:numId w:val="2"/>
          <w:numberingChange w:id="527" w:author="test" w:date="2009-03-18T15:32:00Z" w:original="%1:7:0:.%2:6:0:.%3:2:0:.%4:4: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D5310A" w:rsidRPr="006F3158" w:rsidRDefault="00D5310A" w:rsidP="00D5310A">
      <w:pPr>
        <w:pStyle w:val="Tabletext"/>
        <w:keepLines w:val="0"/>
        <w:numPr>
          <w:ilvl w:val="4"/>
          <w:numId w:val="2"/>
          <w:numberingChange w:id="528" w:author="test" w:date="2009-03-18T15:32:00Z" w:original="%1:7:0:.%2:6:0:.%3:2:0:.%4:4:0:.%5:2: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00B56DD7" w:rsidRPr="00B56DD7">
        <w:rPr>
          <w:rStyle w:val="SoDAField"/>
          <w:rFonts w:ascii="細明體" w:eastAsia="細明體" w:hAnsi="細明體" w:hint="eastAsia"/>
          <w:caps/>
          <w:color w:val="auto"/>
        </w:rPr>
        <w:t>CANCER_OP_1</w:t>
      </w:r>
      <w:r w:rsidRPr="002C13CE">
        <w:rPr>
          <w:rStyle w:val="SoDAField"/>
          <w:rFonts w:ascii="細明體" w:eastAsia="細明體" w:hAnsi="細明體" w:hint="eastAsia"/>
          <w:caps/>
          <w:color w:val="auto"/>
          <w:lang w:eastAsia="zh-TW"/>
        </w:rPr>
        <w:t xml:space="preserve"> &gt; 0</w:t>
      </w:r>
    </w:p>
    <w:p w:rsidR="00D5310A" w:rsidRPr="00A3511A" w:rsidRDefault="00D5310A" w:rsidP="00D5310A">
      <w:pPr>
        <w:pStyle w:val="Tabletext"/>
        <w:keepLines w:val="0"/>
        <w:numPr>
          <w:ilvl w:val="5"/>
          <w:numId w:val="2"/>
          <w:numberingChange w:id="529" w:author="test" w:date="2009-03-18T15:32:00Z" w:original="%1:7:0:.%2:6:0:.%3:2:0:.%4:4:0:.%5:2:0:.%6: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612C21">
        <w:rPr>
          <w:rFonts w:ascii="sөũ" w:hAnsi="sөũ"/>
        </w:rPr>
        <w:t>每次每一單位按</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2C13CE">
        <w:rPr>
          <w:rFonts w:hint="eastAsia"/>
          <w:kern w:val="2"/>
          <w:szCs w:val="24"/>
          <w:lang w:eastAsia="zh-TW"/>
        </w:rPr>
        <w:t>.</w:t>
      </w:r>
      <w:r w:rsidR="001C7F9D" w:rsidRPr="00B56DD7">
        <w:rPr>
          <w:rStyle w:val="SoDAField"/>
          <w:rFonts w:ascii="細明體" w:eastAsia="細明體" w:hAnsi="細明體" w:hint="eastAsia"/>
          <w:caps/>
          <w:color w:val="auto"/>
        </w:rPr>
        <w:t>CANCER_OP_1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00E566C6">
        <w:rPr>
          <w:rFonts w:ascii="新細明體" w:hAnsi="新細明體" w:cs="新細明體" w:hint="eastAsia"/>
        </w:rPr>
        <w:t>萬元給付</w:t>
      </w:r>
      <w:r>
        <w:rPr>
          <w:rStyle w:val="SoDAField"/>
          <w:rFonts w:ascii="細明體" w:eastAsia="細明體" w:hAnsi="細明體"/>
          <w:caps/>
          <w:color w:val="auto"/>
          <w:lang w:eastAsia="zh-TW"/>
        </w:rPr>
        <w:t>’</w:t>
      </w:r>
    </w:p>
    <w:p w:rsidR="00D5310A" w:rsidRPr="004D2F0E" w:rsidRDefault="001F7388" w:rsidP="00D5310A">
      <w:pPr>
        <w:pStyle w:val="Tabletext"/>
        <w:keepLines w:val="0"/>
        <w:numPr>
          <w:ilvl w:val="4"/>
          <w:numId w:val="2"/>
          <w:numberingChange w:id="530" w:author="test" w:date="2009-03-18T15:32:00Z" w:original="%1:7:0:.%2:6:0:.%3:2:0:.%4:4:0:.%5:3:0:"/>
        </w:numPr>
        <w:spacing w:after="0" w:line="240" w:lineRule="auto"/>
        <w:rPr>
          <w:rFonts w:hint="eastAsia"/>
          <w:color w:val="000000"/>
          <w:kern w:val="2"/>
          <w:szCs w:val="24"/>
          <w:lang w:eastAsia="zh-TW"/>
        </w:rPr>
      </w:pPr>
      <w:r w:rsidRPr="006B7A90">
        <w:rPr>
          <w:rStyle w:val="textgreen1"/>
          <w:color w:val="auto"/>
          <w:lang w:eastAsia="zh-TW"/>
        </w:rPr>
        <w:t>癌症</w:t>
      </w:r>
      <w:r w:rsidRPr="001F7388">
        <w:rPr>
          <w:rStyle w:val="textgreen1"/>
          <w:color w:val="auto"/>
          <w:lang w:eastAsia="zh-TW"/>
        </w:rPr>
        <w:t>外科手術醫療</w:t>
      </w:r>
      <w:r w:rsidR="00D5310A" w:rsidRPr="006B7A90">
        <w:rPr>
          <w:rStyle w:val="textgreen1"/>
          <w:rFonts w:ascii="新細明體" w:hAnsi="新細明體" w:cs="新細明體" w:hint="eastAsia"/>
          <w:color w:val="auto"/>
          <w:lang w:eastAsia="zh-TW"/>
        </w:rPr>
        <w:t>保險金</w:t>
      </w:r>
      <w:r w:rsidR="00D5310A">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D5310A">
        <w:tc>
          <w:tcPr>
            <w:tcW w:w="2170" w:type="dxa"/>
            <w:shd w:val="clear" w:color="auto" w:fill="D9D9D9"/>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D5310A">
        <w:tc>
          <w:tcPr>
            <w:tcW w:w="2170" w:type="dxa"/>
          </w:tcPr>
          <w:p w:rsidR="00D5310A" w:rsidRDefault="00D5310A" w:rsidP="00D5310A">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D5310A" w:rsidRDefault="00D5310A" w:rsidP="00D5310A">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防癌醫療</w:t>
            </w:r>
            <w:r>
              <w:rPr>
                <w:color w:val="000000"/>
                <w:kern w:val="2"/>
                <w:szCs w:val="24"/>
                <w:lang w:eastAsia="zh-TW"/>
              </w:rPr>
              <w:t>’</w:t>
            </w:r>
          </w:p>
        </w:tc>
        <w:tc>
          <w:tcPr>
            <w:tcW w:w="2863" w:type="dxa"/>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D5310A">
        <w:tc>
          <w:tcPr>
            <w:tcW w:w="2170" w:type="dxa"/>
          </w:tcPr>
          <w:p w:rsidR="00D5310A" w:rsidRDefault="00D5310A" w:rsidP="00D5310A">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DTAGD506</w:t>
            </w:r>
            <w:r>
              <w:rPr>
                <w:rStyle w:val="SoDAField"/>
                <w:rFonts w:ascii="細明體" w:eastAsia="細明體" w:hAnsi="細明體" w:hint="eastAsia"/>
                <w:caps/>
                <w:color w:val="auto"/>
                <w:lang w:eastAsia="zh-TW"/>
              </w:rPr>
              <w:t>.</w:t>
            </w:r>
            <w:r w:rsidRPr="007424D3">
              <w:rPr>
                <w:rStyle w:val="SoDAField"/>
                <w:rFonts w:ascii="細明體" w:eastAsia="細明體" w:hAnsi="細明體" w:hint="eastAsia"/>
                <w:caps/>
                <w:color w:val="auto"/>
              </w:rPr>
              <w:t>CANCER_OP</w:t>
            </w:r>
            <w:r w:rsidRPr="00B531B5">
              <w:rPr>
                <w:rFonts w:ascii="sөũ" w:hAnsi="sөũ"/>
              </w:rPr>
              <w:t>_NAME</w:t>
            </w:r>
            <w:r w:rsidRPr="00604396">
              <w:rPr>
                <w:rFonts w:ascii="Arial" w:hAnsi="Arial" w:cs="Arial"/>
              </w:rPr>
              <w:t xml:space="preserve"> </w:t>
            </w:r>
          </w:p>
        </w:tc>
        <w:tc>
          <w:tcPr>
            <w:tcW w:w="2863" w:type="dxa"/>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D5310A">
        <w:tc>
          <w:tcPr>
            <w:tcW w:w="2170" w:type="dxa"/>
          </w:tcPr>
          <w:p w:rsidR="00D5310A" w:rsidRDefault="00D5310A" w:rsidP="00D5310A">
            <w:pPr>
              <w:pStyle w:val="Tabletext"/>
              <w:keepLines w:val="0"/>
              <w:spacing w:after="0" w:line="240" w:lineRule="auto"/>
              <w:rPr>
                <w:rFonts w:ascii="sөũ" w:hAnsi="sөũ"/>
              </w:rPr>
            </w:pPr>
            <w:r>
              <w:rPr>
                <w:rFonts w:ascii="sөũ" w:hAnsi="sөũ"/>
              </w:rPr>
              <w:t>理賠內容說明</w:t>
            </w:r>
          </w:p>
        </w:tc>
        <w:tc>
          <w:tcPr>
            <w:tcW w:w="3184" w:type="dxa"/>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D5310A" w:rsidRDefault="00D5310A" w:rsidP="00D5310A">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B14CFE" w:rsidRDefault="00B14CFE" w:rsidP="00A32D06">
      <w:pPr>
        <w:pStyle w:val="Tabletext"/>
        <w:keepLines w:val="0"/>
        <w:spacing w:after="0" w:line="240" w:lineRule="auto"/>
        <w:ind w:left="1701"/>
        <w:rPr>
          <w:rFonts w:hint="eastAsia"/>
          <w:color w:val="000000"/>
          <w:kern w:val="2"/>
          <w:szCs w:val="24"/>
          <w:lang w:eastAsia="zh-TW"/>
        </w:rPr>
      </w:pPr>
    </w:p>
    <w:p w:rsidR="00F00828" w:rsidRPr="00F32BED" w:rsidRDefault="00F00828" w:rsidP="00F00828">
      <w:pPr>
        <w:pStyle w:val="Tabletext"/>
        <w:keepLines w:val="0"/>
        <w:numPr>
          <w:ilvl w:val="3"/>
          <w:numId w:val="2"/>
          <w:numberingChange w:id="531" w:author="test" w:date="2009-03-18T15:32:00Z" w:original="%1:7:0:.%2:6:0:.%3:2:0:.%4:5: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DTAGD506.</w:t>
      </w:r>
      <w:r w:rsidRPr="007424D3">
        <w:rPr>
          <w:rStyle w:val="SoDAField"/>
          <w:rFonts w:ascii="細明體" w:eastAsia="細明體" w:hAnsi="細明體" w:hint="eastAsia"/>
          <w:caps/>
          <w:color w:val="auto"/>
        </w:rPr>
        <w:t>CANCER_</w:t>
      </w:r>
      <w:r w:rsidR="00EA3D90" w:rsidRPr="00EA3D90">
        <w:rPr>
          <w:rStyle w:val="SoDAField"/>
          <w:rFonts w:ascii="細明體" w:eastAsia="細明體" w:hAnsi="細明體" w:hint="eastAsia"/>
          <w:caps/>
          <w:color w:val="auto"/>
        </w:rPr>
        <w:t>HOME</w:t>
      </w:r>
      <w:r w:rsidRPr="007424D3">
        <w:rPr>
          <w:rStyle w:val="SoDAField"/>
          <w:rFonts w:ascii="細明體" w:eastAsia="細明體" w:hAnsi="細明體" w:hint="eastAsia"/>
          <w:caps/>
          <w:color w:val="auto"/>
        </w:rPr>
        <w:t>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Pr="006B7A90">
        <w:rPr>
          <w:rStyle w:val="textgreen1"/>
          <w:color w:val="auto"/>
        </w:rPr>
        <w:t>癌症</w:t>
      </w:r>
      <w:r w:rsidR="00801741" w:rsidRPr="00801741">
        <w:rPr>
          <w:rStyle w:val="textgreen1"/>
          <w:color w:val="auto"/>
        </w:rPr>
        <w:t>在家療養</w:t>
      </w:r>
      <w:r w:rsidRPr="006B7A90">
        <w:rPr>
          <w:rStyle w:val="textgreen1"/>
          <w:color w:val="auto"/>
        </w:rPr>
        <w:t>保險金</w:t>
      </w:r>
      <w:r w:rsidRPr="00037B29">
        <w:rPr>
          <w:rStyle w:val="textgreen1"/>
          <w:rFonts w:hint="eastAsia"/>
          <w:color w:val="auto"/>
          <w:lang w:eastAsia="zh-TW"/>
        </w:rPr>
        <w:t>)</w:t>
      </w:r>
    </w:p>
    <w:p w:rsidR="00F00828" w:rsidRDefault="00F00828" w:rsidP="00F00828">
      <w:pPr>
        <w:pStyle w:val="Tabletext"/>
        <w:keepLines w:val="0"/>
        <w:numPr>
          <w:ilvl w:val="4"/>
          <w:numId w:val="2"/>
          <w:numberingChange w:id="532" w:author="test" w:date="2009-03-18T15:32:00Z" w:original="%1:7:0:.%2:6:0:.%3:2:0:.%4:5: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470C93" w:rsidRPr="00AD2BD6" w:rsidRDefault="00CB7911" w:rsidP="00470C93">
      <w:pPr>
        <w:pStyle w:val="Tabletext"/>
        <w:keepLines w:val="0"/>
        <w:numPr>
          <w:ilvl w:val="4"/>
          <w:numId w:val="2"/>
          <w:numberingChange w:id="533" w:author="test" w:date="2009-03-18T15:32:00Z" w:original="%1:7:0:.%2:6:0:.%3:2:0:.%4:5:0:.%5:2:0:"/>
        </w:numPr>
        <w:spacing w:after="0" w:line="240" w:lineRule="auto"/>
        <w:rPr>
          <w:rStyle w:val="SoDAField"/>
          <w:rFonts w:hint="eastAsia"/>
          <w:color w:val="000000"/>
          <w:kern w:val="2"/>
          <w:szCs w:val="24"/>
          <w:lang w:eastAsia="zh-TW"/>
        </w:rPr>
      </w:pPr>
      <w:r>
        <w:rPr>
          <w:rFonts w:hint="eastAsia"/>
          <w:color w:val="000000"/>
          <w:kern w:val="2"/>
          <w:szCs w:val="24"/>
          <w:lang w:eastAsia="zh-TW"/>
        </w:rPr>
        <w:t xml:space="preserve">IF </w:t>
      </w:r>
      <w:r w:rsidR="00CE0F64" w:rsidRPr="00A85204">
        <w:rPr>
          <w:rFonts w:hint="eastAsia"/>
          <w:color w:val="000000"/>
          <w:kern w:val="2"/>
          <w:szCs w:val="24"/>
          <w:lang w:eastAsia="zh-TW"/>
        </w:rPr>
        <w:t>投保明細</w:t>
      </w:r>
      <w:r w:rsidR="00CE0F64" w:rsidRPr="00A85204">
        <w:rPr>
          <w:rFonts w:hint="eastAsia"/>
          <w:color w:val="000000"/>
          <w:kern w:val="2"/>
          <w:szCs w:val="24"/>
          <w:lang w:eastAsia="zh-TW"/>
        </w:rPr>
        <w:t>.</w:t>
      </w:r>
      <w:r w:rsidR="00CE0F64" w:rsidRPr="00A85204">
        <w:rPr>
          <w:rFonts w:hint="eastAsia"/>
          <w:color w:val="000000"/>
          <w:kern w:val="2"/>
          <w:szCs w:val="24"/>
          <w:lang w:eastAsia="zh-TW"/>
        </w:rPr>
        <w:t>給付型別</w:t>
      </w:r>
      <w:r w:rsidR="0097049D">
        <w:rPr>
          <w:rFonts w:hint="eastAsia"/>
          <w:color w:val="000000"/>
          <w:kern w:val="2"/>
          <w:szCs w:val="24"/>
          <w:lang w:eastAsia="zh-TW"/>
        </w:rPr>
        <w:t xml:space="preserve"> </w:t>
      </w:r>
      <w:r w:rsidR="0097049D">
        <w:rPr>
          <w:rFonts w:hint="eastAsia"/>
          <w:color w:val="000000"/>
          <w:kern w:val="2"/>
          <w:szCs w:val="24"/>
          <w:lang w:eastAsia="zh-TW"/>
        </w:rPr>
        <w:t>長度</w:t>
      </w:r>
      <w:r w:rsidR="0097049D">
        <w:rPr>
          <w:rFonts w:hint="eastAsia"/>
          <w:color w:val="000000"/>
          <w:kern w:val="2"/>
          <w:szCs w:val="24"/>
          <w:lang w:eastAsia="zh-TW"/>
        </w:rPr>
        <w:t xml:space="preserve">&gt; 0 </w:t>
      </w:r>
      <w:r w:rsidR="0097049D">
        <w:rPr>
          <w:rFonts w:hint="eastAsia"/>
          <w:color w:val="000000"/>
          <w:kern w:val="2"/>
          <w:szCs w:val="24"/>
          <w:lang w:eastAsia="zh-TW"/>
        </w:rPr>
        <w:t>且不為空白</w:t>
      </w:r>
      <w:r w:rsidR="00C60696">
        <w:rPr>
          <w:rFonts w:hint="eastAsia"/>
          <w:color w:val="000000"/>
          <w:kern w:val="2"/>
          <w:szCs w:val="24"/>
          <w:lang w:eastAsia="zh-TW"/>
        </w:rPr>
        <w:t xml:space="preserve"> AND </w:t>
      </w:r>
      <w:r w:rsidR="00CE4AE0">
        <w:rPr>
          <w:rFonts w:hint="eastAsia"/>
          <w:color w:val="000000"/>
          <w:kern w:val="2"/>
          <w:szCs w:val="24"/>
          <w:lang w:eastAsia="zh-TW"/>
        </w:rPr>
        <w:t>DTAGD506.</w:t>
      </w:r>
      <w:r w:rsidR="00267A7C">
        <w:rPr>
          <w:rStyle w:val="SoDAField"/>
          <w:rFonts w:ascii="細明體" w:eastAsia="細明體" w:hAnsi="細明體" w:hint="eastAsia"/>
          <w:caps/>
          <w:color w:val="000000"/>
        </w:rPr>
        <w:t>HOME_LIMIT_2</w:t>
      </w:r>
      <w:r w:rsidR="00267A7C">
        <w:rPr>
          <w:rStyle w:val="SoDAField"/>
          <w:rFonts w:ascii="細明體" w:eastAsia="細明體" w:hAnsi="細明體" w:hint="eastAsia"/>
          <w:caps/>
          <w:color w:val="000000"/>
          <w:lang w:eastAsia="zh-TW"/>
        </w:rPr>
        <w:t xml:space="preserve"> &gt;= </w:t>
      </w:r>
      <w:r w:rsidR="00267A7C">
        <w:rPr>
          <w:rStyle w:val="SoDAField"/>
          <w:rFonts w:ascii="細明體" w:eastAsia="細明體" w:hAnsi="細明體"/>
          <w:caps/>
          <w:color w:val="000000"/>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267A7C">
          <w:rPr>
            <w:rStyle w:val="SoDAField"/>
            <w:rFonts w:ascii="細明體" w:eastAsia="細明體" w:hAnsi="細明體" w:hint="eastAsia"/>
            <w:caps/>
            <w:color w:val="000000"/>
            <w:lang w:eastAsia="zh-TW"/>
          </w:rPr>
          <w:t>1</w:t>
        </w:r>
        <w:r w:rsidR="00267A7C">
          <w:rPr>
            <w:rStyle w:val="SoDAField"/>
            <w:rFonts w:ascii="細明體" w:eastAsia="細明體" w:hAnsi="細明體"/>
            <w:caps/>
            <w:color w:val="000000"/>
            <w:lang w:eastAsia="zh-TW"/>
          </w:rPr>
          <w:t>’</w:t>
        </w:r>
      </w:smartTag>
      <w:r w:rsidR="00267A7C">
        <w:rPr>
          <w:rStyle w:val="SoDAField"/>
          <w:rFonts w:ascii="細明體" w:eastAsia="細明體" w:hAnsi="細明體" w:hint="eastAsia"/>
          <w:caps/>
          <w:color w:val="000000"/>
          <w:lang w:eastAsia="zh-TW"/>
        </w:rPr>
        <w:t>AND</w:t>
      </w:r>
      <w:r w:rsidR="00470C93" w:rsidRPr="00A85204">
        <w:rPr>
          <w:rFonts w:hint="eastAsia"/>
          <w:color w:val="000000"/>
          <w:kern w:val="2"/>
          <w:szCs w:val="24"/>
          <w:lang w:eastAsia="zh-TW"/>
        </w:rPr>
        <w:t>投保明細</w:t>
      </w:r>
      <w:r w:rsidR="00470C93" w:rsidRPr="00A85204">
        <w:rPr>
          <w:rFonts w:hint="eastAsia"/>
          <w:color w:val="000000"/>
          <w:kern w:val="2"/>
          <w:szCs w:val="24"/>
          <w:lang w:eastAsia="zh-TW"/>
        </w:rPr>
        <w:t>.</w:t>
      </w:r>
      <w:r w:rsidR="00470C93" w:rsidRPr="00A85204">
        <w:rPr>
          <w:rFonts w:hint="eastAsia"/>
          <w:color w:val="000000"/>
          <w:kern w:val="2"/>
          <w:szCs w:val="24"/>
          <w:lang w:eastAsia="zh-TW"/>
        </w:rPr>
        <w:t>給付型別</w:t>
      </w:r>
      <w:r w:rsidR="00470C93">
        <w:rPr>
          <w:rFonts w:hint="eastAsia"/>
          <w:color w:val="000000"/>
          <w:kern w:val="2"/>
          <w:szCs w:val="24"/>
          <w:lang w:eastAsia="zh-TW"/>
        </w:rPr>
        <w:t xml:space="preserve"> &lt;&gt; DTAGD506.</w:t>
      </w:r>
      <w:r w:rsidR="00470C93">
        <w:rPr>
          <w:rStyle w:val="SoDAField"/>
          <w:rFonts w:ascii="細明體" w:eastAsia="細明體" w:hAnsi="細明體" w:hint="eastAsia"/>
          <w:caps/>
          <w:color w:val="000000"/>
        </w:rPr>
        <w:t>HOME_LIMIT_2</w:t>
      </w:r>
    </w:p>
    <w:p w:rsidR="00AD2BD6" w:rsidRPr="00D85DF4" w:rsidRDefault="009D6821" w:rsidP="00AD2BD6">
      <w:pPr>
        <w:pStyle w:val="Tabletext"/>
        <w:keepLines w:val="0"/>
        <w:numPr>
          <w:ilvl w:val="5"/>
          <w:numId w:val="2"/>
          <w:numberingChange w:id="534" w:author="test" w:date="2009-03-18T15:32:00Z" w:original="%1:7:0:.%2:6:0:.%3:2:0:.%4:5:0:.%5:2:0:.%6:1:0:"/>
        </w:numPr>
        <w:spacing w:after="0" w:line="240" w:lineRule="auto"/>
        <w:rPr>
          <w:rFonts w:hint="eastAsia"/>
          <w:color w:val="000000"/>
          <w:kern w:val="2"/>
          <w:szCs w:val="24"/>
          <w:lang w:eastAsia="zh-TW"/>
        </w:rPr>
      </w:pPr>
      <w:r>
        <w:rPr>
          <w:rFonts w:hint="eastAsia"/>
          <w:color w:val="000000"/>
          <w:kern w:val="2"/>
          <w:szCs w:val="24"/>
          <w:lang w:eastAsia="zh-TW"/>
        </w:rPr>
        <w:t>不符合給付型別，不需顯示任何內容</w:t>
      </w:r>
    </w:p>
    <w:p w:rsidR="00AD2BD6" w:rsidRDefault="00AD2BD6" w:rsidP="00F00828">
      <w:pPr>
        <w:pStyle w:val="Tabletext"/>
        <w:keepLines w:val="0"/>
        <w:numPr>
          <w:ilvl w:val="4"/>
          <w:numId w:val="2"/>
          <w:numberingChange w:id="535" w:author="test" w:date="2009-03-18T15:32:00Z" w:original="%1:7:0:.%2:6:0:.%3:2:0:.%4:5:0:.%5:3:0:"/>
        </w:numPr>
        <w:spacing w:after="0" w:line="240" w:lineRule="auto"/>
        <w:rPr>
          <w:rFonts w:hint="eastAsia"/>
          <w:color w:val="000000"/>
          <w:kern w:val="2"/>
          <w:szCs w:val="24"/>
          <w:lang w:eastAsia="zh-TW"/>
        </w:rPr>
      </w:pPr>
      <w:r>
        <w:rPr>
          <w:rFonts w:hint="eastAsia"/>
          <w:color w:val="000000"/>
          <w:kern w:val="2"/>
          <w:szCs w:val="24"/>
          <w:lang w:eastAsia="zh-TW"/>
        </w:rPr>
        <w:t>ELSE</w:t>
      </w:r>
    </w:p>
    <w:p w:rsidR="00F00828" w:rsidRPr="006F3158" w:rsidRDefault="00F00828" w:rsidP="00AD2BD6">
      <w:pPr>
        <w:pStyle w:val="Tabletext"/>
        <w:keepLines w:val="0"/>
        <w:numPr>
          <w:ilvl w:val="5"/>
          <w:numId w:val="2"/>
          <w:numberingChange w:id="536" w:author="test" w:date="2009-03-18T15:32:00Z" w:original="%1:7:0:.%2:6:0:.%3:2:0:.%4:5:0:.%5:3:0:.%6:1: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Pr="00B56DD7">
        <w:rPr>
          <w:rStyle w:val="SoDAField"/>
          <w:rFonts w:ascii="細明體" w:eastAsia="細明體" w:hAnsi="細明體" w:hint="eastAsia"/>
          <w:caps/>
          <w:color w:val="auto"/>
        </w:rPr>
        <w:t>CANCER_</w:t>
      </w:r>
      <w:r w:rsidR="00584C7B" w:rsidRPr="00EA3D90">
        <w:rPr>
          <w:rStyle w:val="SoDAField"/>
          <w:rFonts w:ascii="細明體" w:eastAsia="細明體" w:hAnsi="細明體" w:hint="eastAsia"/>
          <w:caps/>
          <w:color w:val="auto"/>
        </w:rPr>
        <w:t>HOME</w:t>
      </w:r>
      <w:r w:rsidRPr="00B56DD7">
        <w:rPr>
          <w:rStyle w:val="SoDAField"/>
          <w:rFonts w:ascii="細明體" w:eastAsia="細明體" w:hAnsi="細明體" w:hint="eastAsia"/>
          <w:caps/>
          <w:color w:val="auto"/>
        </w:rPr>
        <w:t>_1</w:t>
      </w:r>
      <w:r w:rsidRPr="002C13CE">
        <w:rPr>
          <w:rStyle w:val="SoDAField"/>
          <w:rFonts w:ascii="細明體" w:eastAsia="細明體" w:hAnsi="細明體" w:hint="eastAsia"/>
          <w:caps/>
          <w:color w:val="auto"/>
          <w:lang w:eastAsia="zh-TW"/>
        </w:rPr>
        <w:t xml:space="preserve"> &gt; 0</w:t>
      </w:r>
    </w:p>
    <w:p w:rsidR="00642AB2" w:rsidRDefault="00F00828" w:rsidP="00642AB2">
      <w:pPr>
        <w:pStyle w:val="Tabletext"/>
        <w:keepLines w:val="0"/>
        <w:numPr>
          <w:ilvl w:val="6"/>
          <w:numId w:val="2"/>
          <w:numberingChange w:id="537" w:author="test" w:date="2009-03-18T15:32:00Z" w:original="%1:7:0:.%2:6:0:.%3:2:0:.%4:5:0:.%5:3:0:.%6:1: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CB3A1C">
        <w:rPr>
          <w:rFonts w:ascii="sөũ" w:hAnsi="sөũ"/>
        </w:rPr>
        <w:t>每一單位每日</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2C13CE">
        <w:rPr>
          <w:rFonts w:hint="eastAsia"/>
          <w:kern w:val="2"/>
          <w:szCs w:val="24"/>
          <w:lang w:eastAsia="zh-TW"/>
        </w:rPr>
        <w:t>.</w:t>
      </w:r>
      <w:r w:rsidR="00CB3A1C" w:rsidRPr="00B56DD7">
        <w:rPr>
          <w:rStyle w:val="SoDAField"/>
          <w:rFonts w:ascii="細明體" w:eastAsia="細明體" w:hAnsi="細明體" w:hint="eastAsia"/>
          <w:caps/>
          <w:color w:val="auto"/>
        </w:rPr>
        <w:t>CANCER_</w:t>
      </w:r>
      <w:r w:rsidR="00CB3A1C" w:rsidRPr="00EA3D90">
        <w:rPr>
          <w:rStyle w:val="SoDAField"/>
          <w:rFonts w:ascii="細明體" w:eastAsia="細明體" w:hAnsi="細明體" w:hint="eastAsia"/>
          <w:caps/>
          <w:color w:val="auto"/>
        </w:rPr>
        <w:t>HOME</w:t>
      </w:r>
      <w:r w:rsidR="00CB3A1C" w:rsidRPr="00B56DD7">
        <w:rPr>
          <w:rStyle w:val="SoDAField"/>
          <w:rFonts w:ascii="細明體" w:eastAsia="細明體" w:hAnsi="細明體" w:hint="eastAsia"/>
          <w:caps/>
          <w:color w:val="auto"/>
        </w:rPr>
        <w:t>_1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005A4954">
        <w:rPr>
          <w:rFonts w:ascii="sөũ" w:hAnsi="sөũ"/>
        </w:rPr>
        <w:t>元</w:t>
      </w:r>
      <w:r w:rsidR="005A4954">
        <w:rPr>
          <w:rFonts w:ascii="sөũ" w:hAnsi="sөũ"/>
        </w:rPr>
        <w:t xml:space="preserve"> × </w:t>
      </w:r>
      <w:r w:rsidR="005A4954">
        <w:rPr>
          <w:rFonts w:ascii="sөũ" w:hAnsi="sөũ"/>
        </w:rPr>
        <w:t>實際住院日數</w:t>
      </w:r>
      <w:r>
        <w:rPr>
          <w:rStyle w:val="SoDAField"/>
          <w:rFonts w:ascii="細明體" w:eastAsia="細明體" w:hAnsi="細明體"/>
          <w:caps/>
          <w:color w:val="auto"/>
          <w:lang w:eastAsia="zh-TW"/>
        </w:rPr>
        <w:t>’</w:t>
      </w:r>
      <w:r w:rsidR="00642AB2" w:rsidRPr="00642AB2">
        <w:rPr>
          <w:rFonts w:hint="eastAsia"/>
          <w:color w:val="000000"/>
          <w:kern w:val="2"/>
          <w:szCs w:val="24"/>
          <w:lang w:eastAsia="zh-TW"/>
        </w:rPr>
        <w:t xml:space="preserve"> </w:t>
      </w:r>
    </w:p>
    <w:p w:rsidR="00642AB2" w:rsidRPr="006F3158" w:rsidRDefault="00642AB2" w:rsidP="00642AB2">
      <w:pPr>
        <w:pStyle w:val="Tabletext"/>
        <w:keepLines w:val="0"/>
        <w:numPr>
          <w:ilvl w:val="5"/>
          <w:numId w:val="2"/>
          <w:numberingChange w:id="538" w:author="test" w:date="2009-03-18T15:32:00Z" w:original="%1:7:0:.%2:6:0:.%3:2:0:.%4:5:0:.%5:3:0:.%6:2: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Pr="00B56DD7">
        <w:rPr>
          <w:rStyle w:val="SoDAField"/>
          <w:rFonts w:ascii="細明體" w:eastAsia="細明體" w:hAnsi="細明體" w:hint="eastAsia"/>
          <w:caps/>
          <w:color w:val="auto"/>
        </w:rPr>
        <w:t>CANCER_</w:t>
      </w:r>
      <w:r w:rsidRPr="00EA3D90">
        <w:rPr>
          <w:rStyle w:val="SoDAField"/>
          <w:rFonts w:ascii="細明體" w:eastAsia="細明體" w:hAnsi="細明體" w:hint="eastAsia"/>
          <w:caps/>
          <w:color w:val="auto"/>
        </w:rPr>
        <w:t>HOME</w:t>
      </w:r>
      <w:r w:rsidRPr="00B56DD7">
        <w:rPr>
          <w:rStyle w:val="SoDAField"/>
          <w:rFonts w:ascii="細明體" w:eastAsia="細明體" w:hAnsi="細明體" w:hint="eastAsia"/>
          <w:caps/>
          <w:color w:val="auto"/>
        </w:rPr>
        <w:t>_</w:t>
      </w:r>
      <w:r w:rsidR="00C135EA">
        <w:rPr>
          <w:rStyle w:val="SoDAField"/>
          <w:rFonts w:ascii="細明體" w:eastAsia="細明體" w:hAnsi="細明體" w:hint="eastAsia"/>
          <w:caps/>
          <w:color w:val="auto"/>
          <w:lang w:eastAsia="zh-TW"/>
        </w:rPr>
        <w:t>2</w:t>
      </w:r>
      <w:r w:rsidRPr="002C13CE">
        <w:rPr>
          <w:rStyle w:val="SoDAField"/>
          <w:rFonts w:ascii="細明體" w:eastAsia="細明體" w:hAnsi="細明體" w:hint="eastAsia"/>
          <w:caps/>
          <w:color w:val="auto"/>
          <w:lang w:eastAsia="zh-TW"/>
        </w:rPr>
        <w:t xml:space="preserve"> &gt; 0</w:t>
      </w:r>
    </w:p>
    <w:p w:rsidR="00F00828" w:rsidRPr="00A3511A" w:rsidRDefault="00642AB2" w:rsidP="00642AB2">
      <w:pPr>
        <w:pStyle w:val="Tabletext"/>
        <w:keepLines w:val="0"/>
        <w:numPr>
          <w:ilvl w:val="6"/>
          <w:numId w:val="2"/>
          <w:numberingChange w:id="539" w:author="test" w:date="2009-03-18T15:32:00Z" w:original="%1:7:0:.%2:6:0:.%3:2:0:.%4:5:0:.%5:3:0:.%6:2:0:.%7: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376224">
        <w:rPr>
          <w:rFonts w:ascii="sөũ" w:hAnsi="sөũ"/>
        </w:rPr>
        <w:t>按保險金額千分之</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2C13CE">
        <w:rPr>
          <w:rFonts w:hint="eastAsia"/>
          <w:kern w:val="2"/>
          <w:szCs w:val="24"/>
          <w:lang w:eastAsia="zh-TW"/>
        </w:rPr>
        <w:t>.</w:t>
      </w:r>
      <w:r w:rsidRPr="00B56DD7">
        <w:rPr>
          <w:rStyle w:val="SoDAField"/>
          <w:rFonts w:ascii="細明體" w:eastAsia="細明體" w:hAnsi="細明體" w:hint="eastAsia"/>
          <w:caps/>
          <w:color w:val="auto"/>
        </w:rPr>
        <w:t>CANCER_</w:t>
      </w:r>
      <w:r w:rsidRPr="00EA3D90">
        <w:rPr>
          <w:rStyle w:val="SoDAField"/>
          <w:rFonts w:ascii="細明體" w:eastAsia="細明體" w:hAnsi="細明體" w:hint="eastAsia"/>
          <w:caps/>
          <w:color w:val="auto"/>
        </w:rPr>
        <w:t>HOME</w:t>
      </w:r>
      <w:r w:rsidRPr="00B56DD7">
        <w:rPr>
          <w:rStyle w:val="SoDAField"/>
          <w:rFonts w:ascii="細明體" w:eastAsia="細明體" w:hAnsi="細明體" w:hint="eastAsia"/>
          <w:caps/>
          <w:color w:val="auto"/>
        </w:rPr>
        <w:t>_</w:t>
      </w:r>
      <w:r w:rsidR="00C135EA">
        <w:rPr>
          <w:rStyle w:val="SoDAField"/>
          <w:rFonts w:ascii="細明體" w:eastAsia="細明體" w:hAnsi="細明體" w:hint="eastAsia"/>
          <w:caps/>
          <w:color w:val="auto"/>
          <w:lang w:eastAsia="zh-TW"/>
        </w:rPr>
        <w:t>2</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sidR="003F75C2">
        <w:rPr>
          <w:rFonts w:ascii="sөũ" w:hAnsi="sөũ"/>
        </w:rPr>
        <w:t xml:space="preserve">× </w:t>
      </w:r>
      <w:r w:rsidR="003F75C2">
        <w:rPr>
          <w:rFonts w:ascii="sөũ" w:hAnsi="sөũ"/>
        </w:rPr>
        <w:t>實際住院日</w:t>
      </w:r>
      <w:r>
        <w:rPr>
          <w:rFonts w:ascii="sөũ" w:hAnsi="sөũ"/>
        </w:rPr>
        <w:t>數</w:t>
      </w:r>
      <w:r>
        <w:rPr>
          <w:rStyle w:val="SoDAField"/>
          <w:rFonts w:ascii="細明體" w:eastAsia="細明體" w:hAnsi="細明體"/>
          <w:caps/>
          <w:color w:val="auto"/>
          <w:lang w:eastAsia="zh-TW"/>
        </w:rPr>
        <w:t>’</w:t>
      </w:r>
    </w:p>
    <w:p w:rsidR="00F00828" w:rsidRPr="004D2F0E" w:rsidRDefault="00F00828" w:rsidP="00F00828">
      <w:pPr>
        <w:pStyle w:val="Tabletext"/>
        <w:keepLines w:val="0"/>
        <w:numPr>
          <w:ilvl w:val="4"/>
          <w:numId w:val="2"/>
          <w:numberingChange w:id="540" w:author="test" w:date="2009-03-18T15:32:00Z" w:original="%1:7:0:.%2:6:0:.%3:2:0:.%4:5:0:.%5:4:0:"/>
        </w:numPr>
        <w:spacing w:after="0" w:line="240" w:lineRule="auto"/>
        <w:rPr>
          <w:rFonts w:hint="eastAsia"/>
          <w:color w:val="000000"/>
          <w:kern w:val="2"/>
          <w:szCs w:val="24"/>
          <w:lang w:eastAsia="zh-TW"/>
        </w:rPr>
      </w:pPr>
      <w:r w:rsidRPr="006B7A90">
        <w:rPr>
          <w:rStyle w:val="textgreen1"/>
          <w:color w:val="auto"/>
          <w:lang w:eastAsia="zh-TW"/>
        </w:rPr>
        <w:t>癌症</w:t>
      </w:r>
      <w:r w:rsidR="00801741" w:rsidRPr="00801741">
        <w:rPr>
          <w:rStyle w:val="textgreen1"/>
          <w:color w:val="auto"/>
          <w:lang w:eastAsia="zh-TW"/>
        </w:rPr>
        <w:t>在家療養</w:t>
      </w:r>
      <w:r w:rsidRPr="006B7A90">
        <w:rPr>
          <w:rStyle w:val="textgreen1"/>
          <w:rFonts w:ascii="新細明體" w:hAnsi="新細明體" w:cs="新細明體" w:hint="eastAsia"/>
          <w:color w:val="auto"/>
          <w:lang w:eastAsia="zh-TW"/>
        </w:rPr>
        <w:t>保險金</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F00828">
        <w:tc>
          <w:tcPr>
            <w:tcW w:w="2170" w:type="dxa"/>
            <w:shd w:val="clear" w:color="auto" w:fill="D9D9D9"/>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F00828">
        <w:tc>
          <w:tcPr>
            <w:tcW w:w="2170" w:type="dxa"/>
          </w:tcPr>
          <w:p w:rsidR="00F00828" w:rsidRDefault="00F00828" w:rsidP="00F00828">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F00828" w:rsidRDefault="00F00828" w:rsidP="00F00828">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防癌醫療</w:t>
            </w:r>
            <w:r>
              <w:rPr>
                <w:color w:val="000000"/>
                <w:kern w:val="2"/>
                <w:szCs w:val="24"/>
                <w:lang w:eastAsia="zh-TW"/>
              </w:rPr>
              <w:t>’</w:t>
            </w:r>
          </w:p>
        </w:tc>
        <w:tc>
          <w:tcPr>
            <w:tcW w:w="2863" w:type="dxa"/>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F00828">
        <w:tc>
          <w:tcPr>
            <w:tcW w:w="2170" w:type="dxa"/>
          </w:tcPr>
          <w:p w:rsidR="00F00828" w:rsidRDefault="00F00828" w:rsidP="00F00828">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DTAGD506</w:t>
            </w:r>
            <w:r>
              <w:rPr>
                <w:rStyle w:val="SoDAField"/>
                <w:rFonts w:ascii="細明體" w:eastAsia="細明體" w:hAnsi="細明體" w:hint="eastAsia"/>
                <w:caps/>
                <w:color w:val="auto"/>
                <w:lang w:eastAsia="zh-TW"/>
              </w:rPr>
              <w:t>.</w:t>
            </w:r>
            <w:r w:rsidRPr="007424D3">
              <w:rPr>
                <w:rStyle w:val="SoDAField"/>
                <w:rFonts w:ascii="細明體" w:eastAsia="細明體" w:hAnsi="細明體" w:hint="eastAsia"/>
                <w:caps/>
                <w:color w:val="auto"/>
              </w:rPr>
              <w:t>CANCER_</w:t>
            </w:r>
            <w:r w:rsidR="00EA3D90" w:rsidRPr="00EA3D90">
              <w:rPr>
                <w:rStyle w:val="SoDAField"/>
                <w:rFonts w:ascii="細明體" w:eastAsia="細明體" w:hAnsi="細明體" w:hint="eastAsia"/>
                <w:caps/>
                <w:color w:val="auto"/>
              </w:rPr>
              <w:t>HOME</w:t>
            </w:r>
            <w:r w:rsidRPr="00B531B5">
              <w:rPr>
                <w:rFonts w:ascii="sөũ" w:hAnsi="sөũ"/>
              </w:rPr>
              <w:t>_NAME</w:t>
            </w:r>
            <w:r w:rsidRPr="00604396">
              <w:rPr>
                <w:rFonts w:ascii="Arial" w:hAnsi="Arial" w:cs="Arial"/>
              </w:rPr>
              <w:t xml:space="preserve"> </w:t>
            </w:r>
          </w:p>
        </w:tc>
        <w:tc>
          <w:tcPr>
            <w:tcW w:w="2863" w:type="dxa"/>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F00828">
        <w:tc>
          <w:tcPr>
            <w:tcW w:w="2170" w:type="dxa"/>
          </w:tcPr>
          <w:p w:rsidR="00F00828" w:rsidRDefault="00F00828" w:rsidP="00F00828">
            <w:pPr>
              <w:pStyle w:val="Tabletext"/>
              <w:keepLines w:val="0"/>
              <w:spacing w:after="0" w:line="240" w:lineRule="auto"/>
              <w:rPr>
                <w:rFonts w:ascii="sөũ" w:hAnsi="sөũ"/>
              </w:rPr>
            </w:pPr>
            <w:r>
              <w:rPr>
                <w:rFonts w:ascii="sөũ" w:hAnsi="sөũ"/>
              </w:rPr>
              <w:t>理賠內容說明</w:t>
            </w:r>
          </w:p>
        </w:tc>
        <w:tc>
          <w:tcPr>
            <w:tcW w:w="3184" w:type="dxa"/>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F00828" w:rsidRDefault="00F00828" w:rsidP="00F00828">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F00828" w:rsidRDefault="00F00828" w:rsidP="00A32D06">
      <w:pPr>
        <w:pStyle w:val="Tabletext"/>
        <w:keepLines w:val="0"/>
        <w:spacing w:after="0" w:line="240" w:lineRule="auto"/>
        <w:ind w:left="1701"/>
        <w:rPr>
          <w:rFonts w:hint="eastAsia"/>
          <w:color w:val="000000"/>
          <w:kern w:val="2"/>
          <w:szCs w:val="24"/>
          <w:lang w:eastAsia="zh-TW"/>
        </w:rPr>
      </w:pPr>
    </w:p>
    <w:p w:rsidR="001A61A7" w:rsidRPr="00F32BED" w:rsidRDefault="001A61A7" w:rsidP="001A61A7">
      <w:pPr>
        <w:pStyle w:val="Tabletext"/>
        <w:keepLines w:val="0"/>
        <w:numPr>
          <w:ilvl w:val="3"/>
          <w:numId w:val="2"/>
          <w:numberingChange w:id="541" w:author="test" w:date="2009-03-18T15:32:00Z" w:original="%1:7:0:.%2:6:0:.%3:2:0:.%4:6: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DTAGD506.</w:t>
      </w:r>
      <w:r w:rsidRPr="007424D3">
        <w:rPr>
          <w:rStyle w:val="SoDAField"/>
          <w:rFonts w:ascii="細明體" w:eastAsia="細明體" w:hAnsi="細明體" w:hint="eastAsia"/>
          <w:caps/>
          <w:color w:val="auto"/>
        </w:rPr>
        <w:t>CANCER_</w:t>
      </w:r>
      <w:r w:rsidRPr="00EA3D90">
        <w:rPr>
          <w:rStyle w:val="SoDAField"/>
          <w:rFonts w:ascii="細明體" w:eastAsia="細明體" w:hAnsi="細明體" w:hint="eastAsia"/>
          <w:caps/>
          <w:color w:val="auto"/>
        </w:rPr>
        <w:t>ME</w:t>
      </w:r>
      <w:r w:rsidR="00396F24">
        <w:rPr>
          <w:rStyle w:val="SoDAField"/>
          <w:rFonts w:ascii="細明體" w:eastAsia="細明體" w:hAnsi="細明體" w:hint="eastAsia"/>
          <w:caps/>
          <w:color w:val="auto"/>
          <w:lang w:eastAsia="zh-TW"/>
        </w:rPr>
        <w:t>D</w:t>
      </w:r>
      <w:r w:rsidRPr="007424D3">
        <w:rPr>
          <w:rStyle w:val="SoDAField"/>
          <w:rFonts w:ascii="細明體" w:eastAsia="細明體" w:hAnsi="細明體" w:hint="eastAsia"/>
          <w:caps/>
          <w:color w:val="auto"/>
        </w:rPr>
        <w:t>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Pr="006B7A90">
        <w:rPr>
          <w:rStyle w:val="textgreen1"/>
          <w:color w:val="auto"/>
        </w:rPr>
        <w:t>癌症</w:t>
      </w:r>
      <w:r w:rsidR="00D2234D" w:rsidRPr="00D2234D">
        <w:rPr>
          <w:rStyle w:val="textgreen1"/>
          <w:color w:val="auto"/>
        </w:rPr>
        <w:t>門診醫療</w:t>
      </w:r>
      <w:r w:rsidRPr="006B7A90">
        <w:rPr>
          <w:rStyle w:val="textgreen1"/>
          <w:color w:val="auto"/>
        </w:rPr>
        <w:t>保險金</w:t>
      </w:r>
      <w:r w:rsidRPr="00037B29">
        <w:rPr>
          <w:rStyle w:val="textgreen1"/>
          <w:rFonts w:hint="eastAsia"/>
          <w:color w:val="auto"/>
          <w:lang w:eastAsia="zh-TW"/>
        </w:rPr>
        <w:t>)</w:t>
      </w:r>
    </w:p>
    <w:p w:rsidR="001A61A7" w:rsidRDefault="001A61A7" w:rsidP="001A61A7">
      <w:pPr>
        <w:pStyle w:val="Tabletext"/>
        <w:keepLines w:val="0"/>
        <w:numPr>
          <w:ilvl w:val="4"/>
          <w:numId w:val="2"/>
          <w:numberingChange w:id="542" w:author="test" w:date="2009-03-18T15:32:00Z" w:original="%1:7:0:.%2:6:0:.%3:2:0:.%4:6: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1A61A7" w:rsidRPr="00F27A61" w:rsidRDefault="001A61A7" w:rsidP="001A61A7">
      <w:pPr>
        <w:pStyle w:val="Tabletext"/>
        <w:keepLines w:val="0"/>
        <w:numPr>
          <w:ilvl w:val="4"/>
          <w:numId w:val="2"/>
          <w:numberingChange w:id="543" w:author="test" w:date="2009-03-18T15:32:00Z" w:original="%1:7:0:.%2:6:0:.%3:2:0:.%4:6:0:.%5:2:0:"/>
        </w:numPr>
        <w:spacing w:after="0" w:line="240" w:lineRule="auto"/>
        <w:rPr>
          <w:rFonts w:hint="eastAsia"/>
        </w:rPr>
      </w:pPr>
      <w:r>
        <w:rPr>
          <w:rFonts w:hint="eastAsia"/>
          <w:color w:val="000000"/>
          <w:kern w:val="2"/>
          <w:szCs w:val="24"/>
          <w:lang w:eastAsia="zh-TW"/>
        </w:rPr>
        <w:t>IF DTAGD506</w:t>
      </w:r>
      <w:r w:rsidRPr="002C13CE">
        <w:rPr>
          <w:rFonts w:hint="eastAsia"/>
          <w:kern w:val="2"/>
          <w:szCs w:val="24"/>
          <w:lang w:eastAsia="zh-TW"/>
        </w:rPr>
        <w:t>.</w:t>
      </w:r>
      <w:r w:rsidRPr="00B56DD7">
        <w:rPr>
          <w:rStyle w:val="SoDAField"/>
          <w:rFonts w:ascii="細明體" w:eastAsia="細明體" w:hAnsi="細明體" w:hint="eastAsia"/>
          <w:caps/>
          <w:color w:val="auto"/>
        </w:rPr>
        <w:t>CANCER</w:t>
      </w:r>
      <w:r w:rsidRPr="00F27A61">
        <w:rPr>
          <w:rFonts w:hint="eastAsia"/>
          <w:color w:val="000000"/>
          <w:kern w:val="2"/>
          <w:szCs w:val="24"/>
          <w:lang w:eastAsia="zh-TW"/>
        </w:rPr>
        <w:t>_ME</w:t>
      </w:r>
      <w:r w:rsidR="007534E8">
        <w:rPr>
          <w:rFonts w:hint="eastAsia"/>
          <w:color w:val="000000"/>
          <w:kern w:val="2"/>
          <w:szCs w:val="24"/>
          <w:lang w:eastAsia="zh-TW"/>
        </w:rPr>
        <w:t>D</w:t>
      </w:r>
      <w:r w:rsidRPr="00F27A61">
        <w:rPr>
          <w:rFonts w:hint="eastAsia"/>
          <w:color w:val="000000"/>
          <w:kern w:val="2"/>
          <w:szCs w:val="24"/>
          <w:lang w:eastAsia="zh-TW"/>
        </w:rPr>
        <w:t>_1</w:t>
      </w:r>
      <w:r w:rsidRPr="00F27A61">
        <w:rPr>
          <w:rFonts w:hint="eastAsia"/>
          <w:color w:val="000000"/>
          <w:kern w:val="2"/>
          <w:szCs w:val="24"/>
        </w:rPr>
        <w:t xml:space="preserve"> &gt; 0</w:t>
      </w:r>
    </w:p>
    <w:p w:rsidR="001A61A7" w:rsidRDefault="001A61A7" w:rsidP="004163CB">
      <w:pPr>
        <w:pStyle w:val="Tabletext"/>
        <w:keepLines w:val="0"/>
        <w:numPr>
          <w:ilvl w:val="5"/>
          <w:numId w:val="2"/>
          <w:numberingChange w:id="544" w:author="test" w:date="2009-03-18T15:32:00Z" w:original="%1:7:0:.%2:6:0:.%3:2:0:.%4:6: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Pr="00F27A61">
        <w:rPr>
          <w:color w:val="000000"/>
          <w:kern w:val="2"/>
          <w:szCs w:val="24"/>
          <w:lang w:eastAsia="zh-TW"/>
        </w:rPr>
        <w:t>每一單位每日</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F27A61">
        <w:rPr>
          <w:rFonts w:hint="eastAsia"/>
          <w:color w:val="000000"/>
          <w:kern w:val="2"/>
          <w:szCs w:val="24"/>
          <w:lang w:eastAsia="zh-TW"/>
        </w:rPr>
        <w:t>.CANCER_</w:t>
      </w:r>
      <w:r w:rsidR="004163CB" w:rsidRPr="00F27A61">
        <w:rPr>
          <w:rFonts w:hint="eastAsia"/>
          <w:color w:val="000000"/>
          <w:kern w:val="2"/>
          <w:szCs w:val="24"/>
          <w:lang w:eastAsia="zh-TW"/>
        </w:rPr>
        <w:t>ME</w:t>
      </w:r>
      <w:r w:rsidR="004163CB">
        <w:rPr>
          <w:rFonts w:hint="eastAsia"/>
          <w:color w:val="000000"/>
          <w:kern w:val="2"/>
          <w:szCs w:val="24"/>
          <w:lang w:eastAsia="zh-TW"/>
        </w:rPr>
        <w:t>D</w:t>
      </w:r>
      <w:r w:rsidRPr="00F27A61">
        <w:rPr>
          <w:rFonts w:hint="eastAsia"/>
          <w:color w:val="000000"/>
          <w:kern w:val="2"/>
          <w:szCs w:val="24"/>
          <w:lang w:eastAsia="zh-TW"/>
        </w:rPr>
        <w:t>_1</w:t>
      </w:r>
      <w:r w:rsidRPr="00F27A61">
        <w:rPr>
          <w:rFonts w:hint="eastAsia"/>
          <w:color w:val="000000"/>
          <w:kern w:val="2"/>
          <w:szCs w:val="24"/>
        </w:rPr>
        <w:t>+</w:t>
      </w:r>
      <w:r w:rsidRPr="00F27A61">
        <w:rPr>
          <w:color w:val="000000"/>
          <w:kern w:val="2"/>
          <w:szCs w:val="24"/>
        </w:rPr>
        <w:t>’</w:t>
      </w:r>
      <w:r w:rsidRPr="00F27A61">
        <w:rPr>
          <w:color w:val="000000"/>
          <w:kern w:val="2"/>
          <w:szCs w:val="24"/>
          <w:lang w:eastAsia="zh-TW"/>
        </w:rPr>
        <w:t>元</w:t>
      </w:r>
      <w:r w:rsidRPr="00F27A61">
        <w:rPr>
          <w:color w:val="000000"/>
          <w:kern w:val="2"/>
          <w:szCs w:val="24"/>
          <w:lang w:eastAsia="zh-TW"/>
        </w:rPr>
        <w:t xml:space="preserve"> ×</w:t>
      </w:r>
      <w:r w:rsidR="002F3D8D">
        <w:rPr>
          <w:rFonts w:hint="eastAsia"/>
          <w:color w:val="000000"/>
          <w:kern w:val="2"/>
          <w:szCs w:val="24"/>
          <w:lang w:eastAsia="zh-TW"/>
        </w:rPr>
        <w:t xml:space="preserve"> </w:t>
      </w:r>
      <w:r w:rsidR="002F3D8D">
        <w:rPr>
          <w:rFonts w:ascii="sөũ" w:hAnsi="sөũ"/>
        </w:rPr>
        <w:t>實際門診日數</w:t>
      </w:r>
      <w:r w:rsidRPr="00F27A61">
        <w:rPr>
          <w:color w:val="000000"/>
          <w:kern w:val="2"/>
          <w:szCs w:val="24"/>
        </w:rPr>
        <w:t>’</w:t>
      </w:r>
      <w:r w:rsidRPr="00642AB2">
        <w:rPr>
          <w:rFonts w:hint="eastAsia"/>
          <w:color w:val="000000"/>
          <w:kern w:val="2"/>
          <w:szCs w:val="24"/>
          <w:lang w:eastAsia="zh-TW"/>
        </w:rPr>
        <w:t xml:space="preserve"> </w:t>
      </w:r>
    </w:p>
    <w:p w:rsidR="001A61A7" w:rsidRPr="004D2F0E" w:rsidRDefault="001A61A7" w:rsidP="001A61A7">
      <w:pPr>
        <w:pStyle w:val="Tabletext"/>
        <w:keepLines w:val="0"/>
        <w:numPr>
          <w:ilvl w:val="4"/>
          <w:numId w:val="2"/>
          <w:numberingChange w:id="545" w:author="test" w:date="2009-03-18T15:32:00Z" w:original="%1:7:0:.%2:6:0:.%3:2:0:.%4:6:0:.%5:3:0:"/>
        </w:numPr>
        <w:spacing w:after="0" w:line="240" w:lineRule="auto"/>
        <w:rPr>
          <w:rFonts w:hint="eastAsia"/>
          <w:color w:val="000000"/>
          <w:kern w:val="2"/>
          <w:szCs w:val="24"/>
          <w:lang w:eastAsia="zh-TW"/>
        </w:rPr>
      </w:pPr>
      <w:r w:rsidRPr="006B7A90">
        <w:rPr>
          <w:rStyle w:val="textgreen1"/>
          <w:color w:val="auto"/>
          <w:lang w:eastAsia="zh-TW"/>
        </w:rPr>
        <w:t>癌症</w:t>
      </w:r>
      <w:r w:rsidR="00D2234D" w:rsidRPr="00D2234D">
        <w:rPr>
          <w:rStyle w:val="textgreen1"/>
          <w:color w:val="auto"/>
          <w:lang w:eastAsia="zh-TW"/>
        </w:rPr>
        <w:t>門診醫療</w:t>
      </w:r>
      <w:r w:rsidRPr="006B7A90">
        <w:rPr>
          <w:rStyle w:val="textgreen1"/>
          <w:rFonts w:ascii="新細明體" w:hAnsi="新細明體" w:cs="新細明體" w:hint="eastAsia"/>
          <w:color w:val="auto"/>
          <w:lang w:eastAsia="zh-TW"/>
        </w:rPr>
        <w:t>保險金</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1A61A7">
        <w:tc>
          <w:tcPr>
            <w:tcW w:w="2170" w:type="dxa"/>
            <w:shd w:val="clear" w:color="auto" w:fill="D9D9D9"/>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1A61A7">
        <w:tc>
          <w:tcPr>
            <w:tcW w:w="2170" w:type="dxa"/>
          </w:tcPr>
          <w:p w:rsidR="001A61A7" w:rsidRDefault="001A61A7" w:rsidP="001A61A7">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1A61A7" w:rsidRDefault="001A61A7" w:rsidP="001A61A7">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防癌醫療</w:t>
            </w:r>
            <w:r>
              <w:rPr>
                <w:color w:val="000000"/>
                <w:kern w:val="2"/>
                <w:szCs w:val="24"/>
                <w:lang w:eastAsia="zh-TW"/>
              </w:rPr>
              <w:t>’</w:t>
            </w:r>
          </w:p>
        </w:tc>
        <w:tc>
          <w:tcPr>
            <w:tcW w:w="2863" w:type="dxa"/>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1A61A7">
        <w:tc>
          <w:tcPr>
            <w:tcW w:w="2170" w:type="dxa"/>
          </w:tcPr>
          <w:p w:rsidR="001A61A7" w:rsidRDefault="001A61A7" w:rsidP="001A61A7">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DTAGD506</w:t>
            </w:r>
            <w:r>
              <w:rPr>
                <w:rStyle w:val="SoDAField"/>
                <w:rFonts w:ascii="細明體" w:eastAsia="細明體" w:hAnsi="細明體" w:hint="eastAsia"/>
                <w:caps/>
                <w:color w:val="auto"/>
                <w:lang w:eastAsia="zh-TW"/>
              </w:rPr>
              <w:t>.</w:t>
            </w:r>
            <w:r w:rsidRPr="007424D3">
              <w:rPr>
                <w:rStyle w:val="SoDAField"/>
                <w:rFonts w:ascii="細明體" w:eastAsia="細明體" w:hAnsi="細明體" w:hint="eastAsia"/>
                <w:caps/>
                <w:color w:val="auto"/>
              </w:rPr>
              <w:t>CANCER_</w:t>
            </w:r>
            <w:r w:rsidRPr="00EA3D90">
              <w:rPr>
                <w:rStyle w:val="SoDAField"/>
                <w:rFonts w:ascii="細明體" w:eastAsia="細明體" w:hAnsi="細明體" w:hint="eastAsia"/>
                <w:caps/>
                <w:color w:val="auto"/>
              </w:rPr>
              <w:t>ME</w:t>
            </w:r>
            <w:r w:rsidR="00396F24">
              <w:rPr>
                <w:rStyle w:val="SoDAField"/>
                <w:rFonts w:ascii="細明體" w:eastAsia="細明體" w:hAnsi="細明體" w:hint="eastAsia"/>
                <w:caps/>
                <w:color w:val="auto"/>
                <w:lang w:eastAsia="zh-TW"/>
              </w:rPr>
              <w:t>D</w:t>
            </w:r>
            <w:r w:rsidRPr="00B531B5">
              <w:rPr>
                <w:rFonts w:ascii="sөũ" w:hAnsi="sөũ"/>
              </w:rPr>
              <w:t>_NAME</w:t>
            </w:r>
            <w:r w:rsidRPr="00604396">
              <w:rPr>
                <w:rFonts w:ascii="Arial" w:hAnsi="Arial" w:cs="Arial"/>
              </w:rPr>
              <w:t xml:space="preserve"> </w:t>
            </w:r>
          </w:p>
        </w:tc>
        <w:tc>
          <w:tcPr>
            <w:tcW w:w="2863" w:type="dxa"/>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1A61A7">
        <w:tc>
          <w:tcPr>
            <w:tcW w:w="2170" w:type="dxa"/>
          </w:tcPr>
          <w:p w:rsidR="001A61A7" w:rsidRDefault="001A61A7" w:rsidP="001A61A7">
            <w:pPr>
              <w:pStyle w:val="Tabletext"/>
              <w:keepLines w:val="0"/>
              <w:spacing w:after="0" w:line="240" w:lineRule="auto"/>
              <w:rPr>
                <w:rFonts w:ascii="sөũ" w:hAnsi="sөũ"/>
              </w:rPr>
            </w:pPr>
            <w:r>
              <w:rPr>
                <w:rFonts w:ascii="sөũ" w:hAnsi="sөũ"/>
              </w:rPr>
              <w:t>理賠內容說明</w:t>
            </w:r>
          </w:p>
        </w:tc>
        <w:tc>
          <w:tcPr>
            <w:tcW w:w="3184" w:type="dxa"/>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1A61A7" w:rsidRDefault="001A61A7" w:rsidP="001A61A7">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1A61A7" w:rsidRDefault="001A61A7" w:rsidP="00A32D06">
      <w:pPr>
        <w:pStyle w:val="Tabletext"/>
        <w:keepLines w:val="0"/>
        <w:spacing w:after="0" w:line="240" w:lineRule="auto"/>
        <w:ind w:left="1701"/>
        <w:rPr>
          <w:rFonts w:hint="eastAsia"/>
          <w:color w:val="000000"/>
          <w:kern w:val="2"/>
          <w:szCs w:val="24"/>
          <w:lang w:eastAsia="zh-TW"/>
        </w:rPr>
      </w:pPr>
    </w:p>
    <w:p w:rsidR="005D015B" w:rsidRPr="00F32BED" w:rsidRDefault="005D015B" w:rsidP="005D015B">
      <w:pPr>
        <w:pStyle w:val="Tabletext"/>
        <w:keepLines w:val="0"/>
        <w:numPr>
          <w:ilvl w:val="3"/>
          <w:numId w:val="2"/>
          <w:numberingChange w:id="546" w:author="test" w:date="2009-03-18T15:32:00Z" w:original="%1:7:0:.%2:6:0:.%3:2:0:.%4:7:0:"/>
        </w:numPr>
        <w:spacing w:after="0" w:line="240" w:lineRule="auto"/>
        <w:rPr>
          <w:rStyle w:val="textgreen1"/>
          <w:rFonts w:ascii="Times New Roman" w:hAnsi="Times New Roman" w:hint="eastAsia"/>
          <w:color w:val="000000"/>
          <w:kern w:val="2"/>
          <w:szCs w:val="24"/>
          <w:lang w:eastAsia="zh-TW"/>
        </w:rPr>
      </w:pPr>
      <w:r>
        <w:rPr>
          <w:rFonts w:hint="eastAsia"/>
          <w:color w:val="000000"/>
          <w:kern w:val="2"/>
          <w:szCs w:val="24"/>
          <w:lang w:eastAsia="zh-TW"/>
        </w:rPr>
        <w:t>IF DTAGD506.</w:t>
      </w:r>
      <w:r w:rsidRPr="007424D3">
        <w:rPr>
          <w:rStyle w:val="SoDAField"/>
          <w:rFonts w:ascii="細明體" w:eastAsia="細明體" w:hAnsi="細明體" w:hint="eastAsia"/>
          <w:caps/>
          <w:color w:val="auto"/>
        </w:rPr>
        <w:t>CANCER_</w:t>
      </w:r>
      <w:r w:rsidR="004D4426" w:rsidRPr="004D4426">
        <w:rPr>
          <w:rStyle w:val="SoDAField"/>
          <w:rFonts w:ascii="細明體" w:eastAsia="細明體" w:hAnsi="細明體" w:hint="eastAsia"/>
          <w:caps/>
          <w:color w:val="auto"/>
        </w:rPr>
        <w:t>XRAY</w:t>
      </w:r>
      <w:r w:rsidRPr="007424D3">
        <w:rPr>
          <w:rStyle w:val="SoDAField"/>
          <w:rFonts w:ascii="細明體" w:eastAsia="細明體" w:hAnsi="細明體" w:hint="eastAsia"/>
          <w:caps/>
          <w:color w:val="auto"/>
        </w:rPr>
        <w:t>_CODE</w:t>
      </w:r>
      <w:r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r>
        <w:rPr>
          <w:rFonts w:hint="eastAsia"/>
          <w:color w:val="000000"/>
          <w:kern w:val="2"/>
          <w:szCs w:val="24"/>
          <w:lang w:eastAsia="zh-TW"/>
        </w:rPr>
        <w:t xml:space="preserve"> (</w:t>
      </w:r>
      <w:r w:rsidRPr="006B7A90">
        <w:rPr>
          <w:rStyle w:val="textgreen1"/>
          <w:color w:val="auto"/>
        </w:rPr>
        <w:t>癌症</w:t>
      </w:r>
      <w:r w:rsidR="00A54CBA" w:rsidRPr="00A54CBA">
        <w:rPr>
          <w:rStyle w:val="textgreen1"/>
          <w:color w:val="auto"/>
        </w:rPr>
        <w:t>放射線</w:t>
      </w:r>
      <w:r w:rsidRPr="006B7A90">
        <w:rPr>
          <w:rStyle w:val="textgreen1"/>
          <w:color w:val="auto"/>
        </w:rPr>
        <w:t>保險金</w:t>
      </w:r>
      <w:r w:rsidRPr="00037B29">
        <w:rPr>
          <w:rStyle w:val="textgreen1"/>
          <w:rFonts w:hint="eastAsia"/>
          <w:color w:val="auto"/>
          <w:lang w:eastAsia="zh-TW"/>
        </w:rPr>
        <w:t>)</w:t>
      </w:r>
    </w:p>
    <w:p w:rsidR="005D015B" w:rsidRDefault="005D015B" w:rsidP="005D015B">
      <w:pPr>
        <w:pStyle w:val="Tabletext"/>
        <w:keepLines w:val="0"/>
        <w:numPr>
          <w:ilvl w:val="4"/>
          <w:numId w:val="2"/>
          <w:numberingChange w:id="547" w:author="test" w:date="2009-03-18T15:32:00Z" w:original="%1:7:0:.%2:6:0:.%3:2:0:.%4:7: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5D015B" w:rsidRPr="00AD2BD6" w:rsidRDefault="005D015B" w:rsidP="005D015B">
      <w:pPr>
        <w:pStyle w:val="Tabletext"/>
        <w:keepLines w:val="0"/>
        <w:numPr>
          <w:ilvl w:val="4"/>
          <w:numId w:val="2"/>
          <w:numberingChange w:id="548" w:author="test" w:date="2009-03-18T15:32:00Z" w:original="%1:7:0:.%2:6:0:.%3:2:0:.%4:7:0:.%5:2:0:"/>
        </w:numPr>
        <w:spacing w:after="0" w:line="240" w:lineRule="auto"/>
        <w:rPr>
          <w:rStyle w:val="SoDAField"/>
          <w:rFonts w:hint="eastAsia"/>
          <w:color w:val="000000"/>
          <w:kern w:val="2"/>
          <w:szCs w:val="24"/>
          <w:lang w:eastAsia="zh-TW"/>
        </w:rPr>
      </w:pPr>
      <w:r>
        <w:rPr>
          <w:rFonts w:hint="eastAsia"/>
          <w:color w:val="000000"/>
          <w:kern w:val="2"/>
          <w:szCs w:val="24"/>
          <w:lang w:eastAsia="zh-TW"/>
        </w:rPr>
        <w:t xml:space="preserve">IF </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 xml:space="preserve"> </w:t>
      </w:r>
      <w:r>
        <w:rPr>
          <w:rFonts w:hint="eastAsia"/>
          <w:color w:val="000000"/>
          <w:kern w:val="2"/>
          <w:szCs w:val="24"/>
          <w:lang w:eastAsia="zh-TW"/>
        </w:rPr>
        <w:t>長度</w:t>
      </w:r>
      <w:r>
        <w:rPr>
          <w:rFonts w:hint="eastAsia"/>
          <w:color w:val="000000"/>
          <w:kern w:val="2"/>
          <w:szCs w:val="24"/>
          <w:lang w:eastAsia="zh-TW"/>
        </w:rPr>
        <w:t xml:space="preserve">&gt; 0 </w:t>
      </w:r>
      <w:r>
        <w:rPr>
          <w:rFonts w:hint="eastAsia"/>
          <w:color w:val="000000"/>
          <w:kern w:val="2"/>
          <w:szCs w:val="24"/>
          <w:lang w:eastAsia="zh-TW"/>
        </w:rPr>
        <w:t>且不為空白</w:t>
      </w:r>
      <w:r>
        <w:rPr>
          <w:rFonts w:hint="eastAsia"/>
          <w:color w:val="000000"/>
          <w:kern w:val="2"/>
          <w:szCs w:val="24"/>
          <w:lang w:eastAsia="zh-TW"/>
        </w:rPr>
        <w:t xml:space="preserve"> AND DTAGD506.</w:t>
      </w:r>
      <w:r w:rsidR="007D74EF" w:rsidRPr="007D74EF">
        <w:rPr>
          <w:rStyle w:val="SoDAField"/>
          <w:rFonts w:ascii="細明體" w:eastAsia="細明體" w:hAnsi="細明體" w:hint="eastAsia"/>
          <w:caps/>
          <w:color w:val="auto"/>
        </w:rPr>
        <w:t>XRAY</w:t>
      </w:r>
      <w:r w:rsidR="007D74EF">
        <w:rPr>
          <w:rStyle w:val="SoDAField"/>
          <w:rFonts w:ascii="細明體" w:eastAsia="細明體" w:hAnsi="細明體" w:hint="eastAsia"/>
          <w:caps/>
          <w:color w:val="000000"/>
        </w:rPr>
        <w:t>_LIMIT_1</w:t>
      </w:r>
      <w:r>
        <w:rPr>
          <w:rStyle w:val="SoDAField"/>
          <w:rFonts w:ascii="細明體" w:eastAsia="細明體" w:hAnsi="細明體" w:hint="eastAsia"/>
          <w:caps/>
          <w:color w:val="000000"/>
          <w:lang w:eastAsia="zh-TW"/>
        </w:rPr>
        <w:t xml:space="preserve"> &gt;= </w:t>
      </w:r>
      <w:r>
        <w:rPr>
          <w:rStyle w:val="SoDAField"/>
          <w:rFonts w:ascii="細明體" w:eastAsia="細明體" w:hAnsi="細明體"/>
          <w:caps/>
          <w:color w:val="000000"/>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Style w:val="SoDAField"/>
            <w:rFonts w:ascii="細明體" w:eastAsia="細明體" w:hAnsi="細明體" w:hint="eastAsia"/>
            <w:caps/>
            <w:color w:val="000000"/>
            <w:lang w:eastAsia="zh-TW"/>
          </w:rPr>
          <w:t>1</w:t>
        </w:r>
        <w:r>
          <w:rPr>
            <w:rStyle w:val="SoDAField"/>
            <w:rFonts w:ascii="細明體" w:eastAsia="細明體" w:hAnsi="細明體"/>
            <w:caps/>
            <w:color w:val="000000"/>
            <w:lang w:eastAsia="zh-TW"/>
          </w:rPr>
          <w:t>’</w:t>
        </w:r>
      </w:smartTag>
      <w:r>
        <w:rPr>
          <w:rStyle w:val="SoDAField"/>
          <w:rFonts w:ascii="細明體" w:eastAsia="細明體" w:hAnsi="細明體" w:hint="eastAsia"/>
          <w:caps/>
          <w:color w:val="000000"/>
          <w:lang w:eastAsia="zh-TW"/>
        </w:rPr>
        <w:t>AND</w:t>
      </w:r>
      <w:r w:rsidRPr="00A85204">
        <w:rPr>
          <w:rFonts w:hint="eastAsia"/>
          <w:color w:val="000000"/>
          <w:kern w:val="2"/>
          <w:szCs w:val="24"/>
          <w:lang w:eastAsia="zh-TW"/>
        </w:rPr>
        <w:t>投保明細</w:t>
      </w:r>
      <w:r w:rsidRPr="00A85204">
        <w:rPr>
          <w:rFonts w:hint="eastAsia"/>
          <w:color w:val="000000"/>
          <w:kern w:val="2"/>
          <w:szCs w:val="24"/>
          <w:lang w:eastAsia="zh-TW"/>
        </w:rPr>
        <w:t>.</w:t>
      </w:r>
      <w:r w:rsidRPr="00A85204">
        <w:rPr>
          <w:rFonts w:hint="eastAsia"/>
          <w:color w:val="000000"/>
          <w:kern w:val="2"/>
          <w:szCs w:val="24"/>
          <w:lang w:eastAsia="zh-TW"/>
        </w:rPr>
        <w:t>給付型別</w:t>
      </w:r>
      <w:r>
        <w:rPr>
          <w:rFonts w:hint="eastAsia"/>
          <w:color w:val="000000"/>
          <w:kern w:val="2"/>
          <w:szCs w:val="24"/>
          <w:lang w:eastAsia="zh-TW"/>
        </w:rPr>
        <w:t xml:space="preserve"> &lt;&gt; DTAGD506.</w:t>
      </w:r>
      <w:r w:rsidR="00D5667C" w:rsidRPr="007D74EF">
        <w:rPr>
          <w:rStyle w:val="SoDAField"/>
          <w:rFonts w:ascii="細明體" w:eastAsia="細明體" w:hAnsi="細明體" w:hint="eastAsia"/>
          <w:caps/>
          <w:color w:val="auto"/>
        </w:rPr>
        <w:t>XRAY</w:t>
      </w:r>
      <w:r w:rsidR="00D5667C">
        <w:rPr>
          <w:rStyle w:val="SoDAField"/>
          <w:rFonts w:ascii="細明體" w:eastAsia="細明體" w:hAnsi="細明體" w:hint="eastAsia"/>
          <w:caps/>
          <w:color w:val="000000"/>
        </w:rPr>
        <w:t>_LIMIT_1</w:t>
      </w:r>
    </w:p>
    <w:p w:rsidR="005D015B" w:rsidRPr="00D85DF4" w:rsidRDefault="005D015B" w:rsidP="005D015B">
      <w:pPr>
        <w:pStyle w:val="Tabletext"/>
        <w:keepLines w:val="0"/>
        <w:numPr>
          <w:ilvl w:val="5"/>
          <w:numId w:val="2"/>
          <w:numberingChange w:id="549" w:author="test" w:date="2009-03-18T15:32:00Z" w:original="%1:7:0:.%2:6:0:.%3:2:0:.%4:7:0:.%5:2:0:.%6:1:0:"/>
        </w:numPr>
        <w:spacing w:after="0" w:line="240" w:lineRule="auto"/>
        <w:rPr>
          <w:rFonts w:hint="eastAsia"/>
          <w:color w:val="000000"/>
          <w:kern w:val="2"/>
          <w:szCs w:val="24"/>
          <w:lang w:eastAsia="zh-TW"/>
        </w:rPr>
      </w:pPr>
      <w:r>
        <w:rPr>
          <w:rFonts w:hint="eastAsia"/>
          <w:color w:val="000000"/>
          <w:kern w:val="2"/>
          <w:szCs w:val="24"/>
          <w:lang w:eastAsia="zh-TW"/>
        </w:rPr>
        <w:t>不符合給付型別，不需顯示任何內容</w:t>
      </w:r>
    </w:p>
    <w:p w:rsidR="005D015B" w:rsidRDefault="005D015B" w:rsidP="005D015B">
      <w:pPr>
        <w:pStyle w:val="Tabletext"/>
        <w:keepLines w:val="0"/>
        <w:numPr>
          <w:ilvl w:val="4"/>
          <w:numId w:val="2"/>
          <w:numberingChange w:id="550" w:author="test" w:date="2009-03-18T15:32:00Z" w:original="%1:7:0:.%2:6:0:.%3:2:0:.%4:7:0:.%5:3:0:"/>
        </w:numPr>
        <w:spacing w:after="0" w:line="240" w:lineRule="auto"/>
        <w:rPr>
          <w:rFonts w:hint="eastAsia"/>
          <w:color w:val="000000"/>
          <w:kern w:val="2"/>
          <w:szCs w:val="24"/>
          <w:lang w:eastAsia="zh-TW"/>
        </w:rPr>
      </w:pPr>
      <w:r>
        <w:rPr>
          <w:rFonts w:hint="eastAsia"/>
          <w:color w:val="000000"/>
          <w:kern w:val="2"/>
          <w:szCs w:val="24"/>
          <w:lang w:eastAsia="zh-TW"/>
        </w:rPr>
        <w:t>ELSE</w:t>
      </w:r>
    </w:p>
    <w:p w:rsidR="005D015B" w:rsidRPr="006F3158" w:rsidRDefault="005D015B" w:rsidP="005D015B">
      <w:pPr>
        <w:pStyle w:val="Tabletext"/>
        <w:keepLines w:val="0"/>
        <w:numPr>
          <w:ilvl w:val="5"/>
          <w:numId w:val="2"/>
          <w:numberingChange w:id="551" w:author="test" w:date="2009-03-18T15:32:00Z" w:original="%1:7:0:.%2:6:0:.%3:2:0:.%4:7:0:.%5:3:0:.%6:1: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00B962C2" w:rsidRPr="00B962C2">
        <w:rPr>
          <w:rStyle w:val="SoDAField"/>
          <w:rFonts w:ascii="細明體" w:eastAsia="細明體" w:hAnsi="細明體" w:hint="eastAsia"/>
          <w:caps/>
          <w:color w:val="auto"/>
        </w:rPr>
        <w:t>CANCER_XRAY_1</w:t>
      </w:r>
      <w:r w:rsidRPr="002C13CE">
        <w:rPr>
          <w:rStyle w:val="SoDAField"/>
          <w:rFonts w:ascii="細明體" w:eastAsia="細明體" w:hAnsi="細明體" w:hint="eastAsia"/>
          <w:caps/>
          <w:color w:val="auto"/>
          <w:lang w:eastAsia="zh-TW"/>
        </w:rPr>
        <w:t xml:space="preserve"> &gt; 0</w:t>
      </w:r>
    </w:p>
    <w:p w:rsidR="005D015B" w:rsidRDefault="005D015B" w:rsidP="005D015B">
      <w:pPr>
        <w:pStyle w:val="Tabletext"/>
        <w:keepLines w:val="0"/>
        <w:numPr>
          <w:ilvl w:val="6"/>
          <w:numId w:val="2"/>
          <w:numberingChange w:id="552" w:author="test" w:date="2009-03-18T15:32:00Z" w:original="%1:7:0:.%2:6:0:.%3:2:0:.%4:7:0:.%5:3:0:.%6:1:0:.%7: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sөũ" w:hAnsi="sөũ"/>
        </w:rPr>
        <w:t>每一單位每日</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2C13CE">
        <w:rPr>
          <w:rFonts w:hint="eastAsia"/>
          <w:kern w:val="2"/>
          <w:szCs w:val="24"/>
          <w:lang w:eastAsia="zh-TW"/>
        </w:rPr>
        <w:t>.</w:t>
      </w:r>
      <w:r w:rsidR="00433083" w:rsidRPr="00B962C2">
        <w:rPr>
          <w:rStyle w:val="SoDAField"/>
          <w:rFonts w:ascii="細明體" w:eastAsia="細明體" w:hAnsi="細明體" w:hint="eastAsia"/>
          <w:caps/>
          <w:color w:val="auto"/>
        </w:rPr>
        <w:t>CANCER_XRAY_1</w:t>
      </w:r>
      <w:r>
        <w:rPr>
          <w:rStyle w:val="SoDAField"/>
          <w:rFonts w:ascii="細明體" w:eastAsia="細明體" w:hAnsi="細明體" w:hint="eastAsia"/>
          <w:caps/>
          <w:color w:val="auto"/>
          <w:lang w:eastAsia="zh-TW"/>
        </w:rPr>
        <w:t>+</w:t>
      </w:r>
      <w:r>
        <w:rPr>
          <w:rStyle w:val="SoDAField"/>
          <w:rFonts w:ascii="細明體" w:eastAsia="細明體" w:hAnsi="細明體"/>
          <w:caps/>
          <w:color w:val="auto"/>
          <w:lang w:eastAsia="zh-TW"/>
        </w:rPr>
        <w:t>’</w:t>
      </w:r>
      <w:r>
        <w:rPr>
          <w:rFonts w:ascii="sөũ" w:hAnsi="sөũ"/>
        </w:rPr>
        <w:t>元</w:t>
      </w:r>
      <w:r>
        <w:rPr>
          <w:rFonts w:ascii="sөũ" w:hAnsi="sөũ"/>
        </w:rPr>
        <w:t xml:space="preserve"> ×</w:t>
      </w:r>
      <w:r w:rsidR="0046754C">
        <w:rPr>
          <w:rFonts w:ascii="sөũ" w:hAnsi="sөũ" w:hint="eastAsia"/>
          <w:lang w:eastAsia="zh-TW"/>
        </w:rPr>
        <w:t xml:space="preserve"> </w:t>
      </w:r>
      <w:r w:rsidR="0046754C">
        <w:rPr>
          <w:rFonts w:ascii="sөũ" w:hAnsi="sөũ"/>
        </w:rPr>
        <w:t>實際治療次數</w:t>
      </w:r>
      <w:r>
        <w:rPr>
          <w:rStyle w:val="SoDAField"/>
          <w:rFonts w:ascii="細明體" w:eastAsia="細明體" w:hAnsi="細明體"/>
          <w:caps/>
          <w:color w:val="auto"/>
          <w:lang w:eastAsia="zh-TW"/>
        </w:rPr>
        <w:t>’</w:t>
      </w:r>
      <w:r w:rsidRPr="00642AB2">
        <w:rPr>
          <w:rFonts w:hint="eastAsia"/>
          <w:color w:val="000000"/>
          <w:kern w:val="2"/>
          <w:szCs w:val="24"/>
          <w:lang w:eastAsia="zh-TW"/>
        </w:rPr>
        <w:t xml:space="preserve"> </w:t>
      </w:r>
    </w:p>
    <w:p w:rsidR="005D015B" w:rsidRPr="006F3158" w:rsidRDefault="005D015B" w:rsidP="005D015B">
      <w:pPr>
        <w:pStyle w:val="Tabletext"/>
        <w:keepLines w:val="0"/>
        <w:numPr>
          <w:ilvl w:val="5"/>
          <w:numId w:val="2"/>
          <w:numberingChange w:id="553" w:author="test" w:date="2009-03-18T15:32:00Z" w:original="%1:7:0:.%2:6:0:.%3:2:0:.%4:7:0:.%5:3:0:.%6:2:0:"/>
        </w:numPr>
        <w:spacing w:after="0" w:line="240" w:lineRule="auto"/>
        <w:rPr>
          <w:rStyle w:val="SoDAField"/>
          <w:rFonts w:hint="eastAsia"/>
          <w:color w:val="000000"/>
          <w:kern w:val="2"/>
          <w:szCs w:val="24"/>
          <w:lang w:eastAsia="zh-TW"/>
        </w:rPr>
      </w:pPr>
      <w:r>
        <w:rPr>
          <w:rFonts w:hint="eastAsia"/>
          <w:color w:val="000000"/>
          <w:kern w:val="2"/>
          <w:szCs w:val="24"/>
          <w:lang w:eastAsia="zh-TW"/>
        </w:rPr>
        <w:t>IF DTAGD506</w:t>
      </w:r>
      <w:r w:rsidRPr="002C13CE">
        <w:rPr>
          <w:rFonts w:hint="eastAsia"/>
          <w:kern w:val="2"/>
          <w:szCs w:val="24"/>
          <w:lang w:eastAsia="zh-TW"/>
        </w:rPr>
        <w:t>.</w:t>
      </w:r>
      <w:r w:rsidR="00B962C2" w:rsidRPr="00B962C2">
        <w:rPr>
          <w:rStyle w:val="SoDAField"/>
          <w:rFonts w:ascii="細明體" w:eastAsia="細明體" w:hAnsi="細明體" w:hint="eastAsia"/>
          <w:caps/>
          <w:color w:val="auto"/>
        </w:rPr>
        <w:t>CANCER_XRAY_</w:t>
      </w:r>
      <w:r>
        <w:rPr>
          <w:rStyle w:val="SoDAField"/>
          <w:rFonts w:ascii="細明體" w:eastAsia="細明體" w:hAnsi="細明體" w:hint="eastAsia"/>
          <w:caps/>
          <w:color w:val="auto"/>
          <w:lang w:eastAsia="zh-TW"/>
        </w:rPr>
        <w:t>2</w:t>
      </w:r>
      <w:r w:rsidRPr="002C13CE">
        <w:rPr>
          <w:rStyle w:val="SoDAField"/>
          <w:rFonts w:ascii="細明體" w:eastAsia="細明體" w:hAnsi="細明體" w:hint="eastAsia"/>
          <w:caps/>
          <w:color w:val="auto"/>
          <w:lang w:eastAsia="zh-TW"/>
        </w:rPr>
        <w:t xml:space="preserve"> &gt; 0</w:t>
      </w:r>
    </w:p>
    <w:p w:rsidR="005D015B" w:rsidRPr="00A3511A" w:rsidRDefault="005D015B" w:rsidP="005D015B">
      <w:pPr>
        <w:pStyle w:val="Tabletext"/>
        <w:keepLines w:val="0"/>
        <w:numPr>
          <w:ilvl w:val="6"/>
          <w:numId w:val="2"/>
          <w:numberingChange w:id="554" w:author="test" w:date="2009-03-18T15:32:00Z" w:original="%1:7:0:.%2:6:0:.%3:2:0:.%4:7:0:.%5:3:0:.%6:2:0:.%7:1:0:"/>
        </w:numPr>
        <w:spacing w:after="0" w:line="240" w:lineRule="auto"/>
        <w:rPr>
          <w:rStyle w:val="SoDAField"/>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Pr>
          <w:rFonts w:ascii="sөũ" w:hAnsi="sөũ"/>
        </w:rPr>
        <w:t>按保險金額千分之</w:t>
      </w:r>
      <w:r>
        <w:rPr>
          <w:color w:val="000000"/>
          <w:kern w:val="2"/>
          <w:szCs w:val="24"/>
          <w:lang w:eastAsia="zh-TW"/>
        </w:rPr>
        <w:t>’</w:t>
      </w:r>
      <w:r>
        <w:rPr>
          <w:rFonts w:hint="eastAsia"/>
          <w:color w:val="000000"/>
          <w:kern w:val="2"/>
          <w:szCs w:val="24"/>
          <w:lang w:eastAsia="zh-TW"/>
        </w:rPr>
        <w:t>+</w:t>
      </w:r>
      <w:r w:rsidRPr="009C0CF3">
        <w:rPr>
          <w:rFonts w:hint="eastAsia"/>
          <w:color w:val="000000"/>
          <w:kern w:val="2"/>
          <w:szCs w:val="24"/>
          <w:lang w:eastAsia="zh-TW"/>
        </w:rPr>
        <w:t xml:space="preserve"> </w:t>
      </w:r>
      <w:r>
        <w:rPr>
          <w:rFonts w:hint="eastAsia"/>
          <w:color w:val="000000"/>
          <w:kern w:val="2"/>
          <w:szCs w:val="24"/>
          <w:lang w:eastAsia="zh-TW"/>
        </w:rPr>
        <w:t>DTAGD506</w:t>
      </w:r>
      <w:r w:rsidRPr="002C13CE">
        <w:rPr>
          <w:rFonts w:hint="eastAsia"/>
          <w:kern w:val="2"/>
          <w:szCs w:val="24"/>
          <w:lang w:eastAsia="zh-TW"/>
        </w:rPr>
        <w:t>.</w:t>
      </w:r>
      <w:r w:rsidRPr="00B56DD7">
        <w:rPr>
          <w:rStyle w:val="SoDAField"/>
          <w:rFonts w:ascii="細明體" w:eastAsia="細明體" w:hAnsi="細明體" w:hint="eastAsia"/>
          <w:caps/>
          <w:color w:val="auto"/>
        </w:rPr>
        <w:t>CANCER_</w:t>
      </w:r>
      <w:r w:rsidR="00024141" w:rsidRPr="00B962C2">
        <w:rPr>
          <w:rStyle w:val="SoDAField"/>
          <w:rFonts w:ascii="細明體" w:eastAsia="細明體" w:hAnsi="細明體" w:hint="eastAsia"/>
          <w:caps/>
          <w:color w:val="auto"/>
        </w:rPr>
        <w:t>XRAY</w:t>
      </w:r>
      <w:r w:rsidRPr="00B56DD7">
        <w:rPr>
          <w:rStyle w:val="SoDAField"/>
          <w:rFonts w:ascii="細明體" w:eastAsia="細明體" w:hAnsi="細明體" w:hint="eastAsia"/>
          <w:caps/>
          <w:color w:val="auto"/>
        </w:rPr>
        <w:t>_</w:t>
      </w:r>
      <w:r>
        <w:rPr>
          <w:rStyle w:val="SoDAField"/>
          <w:rFonts w:ascii="細明體" w:eastAsia="細明體" w:hAnsi="細明體" w:hint="eastAsia"/>
          <w:caps/>
          <w:color w:val="auto"/>
          <w:lang w:eastAsia="zh-TW"/>
        </w:rPr>
        <w:t>2+</w:t>
      </w:r>
      <w:r>
        <w:rPr>
          <w:rStyle w:val="SoDAField"/>
          <w:rFonts w:ascii="細明體" w:eastAsia="細明體" w:hAnsi="細明體"/>
          <w:caps/>
          <w:color w:val="auto"/>
          <w:lang w:eastAsia="zh-TW"/>
        </w:rPr>
        <w:t>’</w:t>
      </w:r>
      <w:r>
        <w:rPr>
          <w:rFonts w:ascii="sөũ" w:hAnsi="sөũ"/>
        </w:rPr>
        <w:t xml:space="preserve">× </w:t>
      </w:r>
      <w:r>
        <w:rPr>
          <w:rFonts w:ascii="sөũ" w:hAnsi="sөũ"/>
        </w:rPr>
        <w:t>實際</w:t>
      </w:r>
      <w:r w:rsidR="003F539B">
        <w:rPr>
          <w:rFonts w:ascii="sөũ" w:hAnsi="sөũ"/>
        </w:rPr>
        <w:t>治療次數</w:t>
      </w:r>
      <w:r>
        <w:rPr>
          <w:rStyle w:val="SoDAField"/>
          <w:rFonts w:ascii="細明體" w:eastAsia="細明體" w:hAnsi="細明體"/>
          <w:caps/>
          <w:color w:val="auto"/>
          <w:lang w:eastAsia="zh-TW"/>
        </w:rPr>
        <w:t>’</w:t>
      </w:r>
    </w:p>
    <w:p w:rsidR="005D015B" w:rsidRPr="004D2F0E" w:rsidRDefault="005D015B" w:rsidP="005D015B">
      <w:pPr>
        <w:pStyle w:val="Tabletext"/>
        <w:keepLines w:val="0"/>
        <w:numPr>
          <w:ilvl w:val="4"/>
          <w:numId w:val="2"/>
          <w:numberingChange w:id="555" w:author="test" w:date="2009-03-18T15:32:00Z" w:original="%1:7:0:.%2:6:0:.%3:2:0:.%4:7:0:.%5:4:0:"/>
        </w:numPr>
        <w:spacing w:after="0" w:line="240" w:lineRule="auto"/>
        <w:rPr>
          <w:rFonts w:hint="eastAsia"/>
          <w:color w:val="000000"/>
          <w:kern w:val="2"/>
          <w:szCs w:val="24"/>
          <w:lang w:eastAsia="zh-TW"/>
        </w:rPr>
      </w:pPr>
      <w:r w:rsidRPr="006B7A90">
        <w:rPr>
          <w:rStyle w:val="textgreen1"/>
          <w:color w:val="auto"/>
          <w:lang w:eastAsia="zh-TW"/>
        </w:rPr>
        <w:t>癌症</w:t>
      </w:r>
      <w:r w:rsidR="00A54CBA" w:rsidRPr="00A54CBA">
        <w:rPr>
          <w:rStyle w:val="textgreen1"/>
          <w:color w:val="auto"/>
          <w:lang w:eastAsia="zh-TW"/>
        </w:rPr>
        <w:t>放射線</w:t>
      </w:r>
      <w:r w:rsidRPr="006B7A90">
        <w:rPr>
          <w:rStyle w:val="textgreen1"/>
          <w:rFonts w:ascii="新細明體" w:hAnsi="新細明體" w:cs="新細明體" w:hint="eastAsia"/>
          <w:color w:val="auto"/>
          <w:lang w:eastAsia="zh-TW"/>
        </w:rPr>
        <w:t>保險金</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5D015B">
        <w:tc>
          <w:tcPr>
            <w:tcW w:w="2170" w:type="dxa"/>
            <w:shd w:val="clear" w:color="auto" w:fill="D9D9D9"/>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5D015B">
        <w:tc>
          <w:tcPr>
            <w:tcW w:w="2170" w:type="dxa"/>
          </w:tcPr>
          <w:p w:rsidR="005D015B" w:rsidRDefault="005D015B" w:rsidP="005D015B">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5D015B" w:rsidRDefault="005D015B" w:rsidP="005D015B">
            <w:pPr>
              <w:pStyle w:val="Tabletext"/>
              <w:keepLines w:val="0"/>
              <w:spacing w:after="0" w:line="240" w:lineRule="auto"/>
              <w:rPr>
                <w:rFonts w:hint="eastAsia"/>
                <w:color w:val="000000"/>
                <w:kern w:val="2"/>
                <w:szCs w:val="24"/>
                <w:lang w:eastAsia="zh-TW"/>
              </w:rPr>
            </w:pPr>
            <w:r>
              <w:rPr>
                <w:color w:val="000000"/>
                <w:kern w:val="2"/>
                <w:szCs w:val="24"/>
                <w:lang w:eastAsia="zh-TW"/>
              </w:rPr>
              <w:t>‘</w:t>
            </w:r>
            <w:r>
              <w:rPr>
                <w:rFonts w:ascii="sөũ" w:hAnsi="sөũ"/>
              </w:rPr>
              <w:t>防癌醫療</w:t>
            </w:r>
            <w:r>
              <w:rPr>
                <w:color w:val="000000"/>
                <w:kern w:val="2"/>
                <w:szCs w:val="24"/>
                <w:lang w:eastAsia="zh-TW"/>
              </w:rPr>
              <w:t>’</w:t>
            </w:r>
          </w:p>
        </w:tc>
        <w:tc>
          <w:tcPr>
            <w:tcW w:w="2863" w:type="dxa"/>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5D015B">
        <w:tc>
          <w:tcPr>
            <w:tcW w:w="2170" w:type="dxa"/>
          </w:tcPr>
          <w:p w:rsidR="005D015B" w:rsidRDefault="005D015B" w:rsidP="005D015B">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DTAGD506</w:t>
            </w:r>
            <w:r>
              <w:rPr>
                <w:rStyle w:val="SoDAField"/>
                <w:rFonts w:ascii="細明體" w:eastAsia="細明體" w:hAnsi="細明體" w:hint="eastAsia"/>
                <w:caps/>
                <w:color w:val="auto"/>
                <w:lang w:eastAsia="zh-TW"/>
              </w:rPr>
              <w:t>.</w:t>
            </w:r>
            <w:r w:rsidRPr="007424D3">
              <w:rPr>
                <w:rStyle w:val="SoDAField"/>
                <w:rFonts w:ascii="細明體" w:eastAsia="細明體" w:hAnsi="細明體" w:hint="eastAsia"/>
                <w:caps/>
                <w:color w:val="auto"/>
              </w:rPr>
              <w:t>CANCER_</w:t>
            </w:r>
            <w:r w:rsidR="004D4426" w:rsidRPr="004D4426">
              <w:rPr>
                <w:rStyle w:val="SoDAField"/>
                <w:rFonts w:ascii="細明體" w:eastAsia="細明體" w:hAnsi="細明體" w:hint="eastAsia"/>
                <w:caps/>
                <w:color w:val="auto"/>
              </w:rPr>
              <w:t>XRAY</w:t>
            </w:r>
            <w:r w:rsidRPr="00B531B5">
              <w:rPr>
                <w:rFonts w:ascii="sөũ" w:hAnsi="sөũ"/>
              </w:rPr>
              <w:t>_NAME</w:t>
            </w:r>
            <w:r w:rsidRPr="00604396">
              <w:rPr>
                <w:rFonts w:ascii="Arial" w:hAnsi="Arial" w:cs="Arial"/>
              </w:rPr>
              <w:t xml:space="preserve"> </w:t>
            </w:r>
          </w:p>
        </w:tc>
        <w:tc>
          <w:tcPr>
            <w:tcW w:w="2863" w:type="dxa"/>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5D015B">
        <w:tc>
          <w:tcPr>
            <w:tcW w:w="2170" w:type="dxa"/>
          </w:tcPr>
          <w:p w:rsidR="005D015B" w:rsidRDefault="005D015B" w:rsidP="005D015B">
            <w:pPr>
              <w:pStyle w:val="Tabletext"/>
              <w:keepLines w:val="0"/>
              <w:spacing w:after="0" w:line="240" w:lineRule="auto"/>
              <w:rPr>
                <w:rFonts w:ascii="sөũ" w:hAnsi="sөũ"/>
              </w:rPr>
            </w:pPr>
            <w:r>
              <w:rPr>
                <w:rFonts w:ascii="sөũ" w:hAnsi="sөũ"/>
              </w:rPr>
              <w:t>理賠內容說明</w:t>
            </w:r>
          </w:p>
        </w:tc>
        <w:tc>
          <w:tcPr>
            <w:tcW w:w="3184" w:type="dxa"/>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5D015B" w:rsidRDefault="005D015B" w:rsidP="005D015B">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5D015B" w:rsidRDefault="005D015B" w:rsidP="00A32D06">
      <w:pPr>
        <w:pStyle w:val="Tabletext"/>
        <w:keepLines w:val="0"/>
        <w:spacing w:after="0" w:line="240" w:lineRule="auto"/>
        <w:ind w:left="1701"/>
        <w:rPr>
          <w:rFonts w:hint="eastAsia"/>
          <w:color w:val="000000"/>
          <w:kern w:val="2"/>
          <w:szCs w:val="24"/>
          <w:lang w:eastAsia="zh-TW"/>
        </w:rPr>
      </w:pPr>
    </w:p>
    <w:p w:rsidR="00A32D06" w:rsidRDefault="00A32D06" w:rsidP="00A32D06">
      <w:pPr>
        <w:pStyle w:val="Tabletext"/>
        <w:keepLines w:val="0"/>
        <w:numPr>
          <w:ilvl w:val="3"/>
          <w:numId w:val="2"/>
          <w:numberingChange w:id="556" w:author="test" w:date="2009-03-18T15:32:00Z" w:original="%1:7:0:.%2:6:0:.%3:2:0:.%4:8:0:"/>
        </w:numPr>
        <w:spacing w:after="0" w:line="240" w:lineRule="auto"/>
        <w:rPr>
          <w:rFonts w:hint="eastAsia"/>
          <w:color w:val="000000"/>
          <w:kern w:val="2"/>
          <w:szCs w:val="24"/>
          <w:lang w:eastAsia="zh-TW"/>
        </w:rPr>
      </w:pPr>
      <w:r w:rsidRPr="00201456">
        <w:rPr>
          <w:color w:val="000000"/>
          <w:kern w:val="2"/>
          <w:szCs w:val="24"/>
          <w:lang w:eastAsia="zh-TW"/>
        </w:rPr>
        <w:t>特殊限制</w:t>
      </w:r>
      <w:r>
        <w:rPr>
          <w:rFonts w:hint="eastAsia"/>
          <w:color w:val="000000"/>
          <w:kern w:val="2"/>
          <w:szCs w:val="24"/>
          <w:lang w:eastAsia="zh-TW"/>
        </w:rPr>
        <w:t>：</w:t>
      </w:r>
    </w:p>
    <w:p w:rsidR="00A32D06" w:rsidRDefault="00A32D06" w:rsidP="00A32D06">
      <w:pPr>
        <w:pStyle w:val="Tabletext"/>
        <w:keepLines w:val="0"/>
        <w:numPr>
          <w:ilvl w:val="4"/>
          <w:numId w:val="2"/>
          <w:numberingChange w:id="557" w:author="test" w:date="2009-03-18T15:32:00Z" w:original="%1:7:0:.%2:6:0:.%3:2:0:.%4:8: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p w:rsidR="00A32D06" w:rsidRDefault="00A32D06" w:rsidP="00A32D06">
      <w:pPr>
        <w:pStyle w:val="Tabletext"/>
        <w:keepLines w:val="0"/>
        <w:numPr>
          <w:ilvl w:val="4"/>
          <w:numId w:val="2"/>
          <w:numberingChange w:id="558" w:author="test" w:date="2009-03-18T15:32:00Z" w:original="%1:7:0:.%2:6:0:.%3:2:0:.%4:8:0:.%5:2:0:"/>
        </w:numPr>
        <w:spacing w:after="0" w:line="240" w:lineRule="auto"/>
        <w:rPr>
          <w:rFonts w:hint="eastAsia"/>
          <w:color w:val="000000"/>
          <w:kern w:val="2"/>
          <w:szCs w:val="24"/>
          <w:lang w:eastAsia="zh-TW"/>
        </w:rPr>
      </w:pPr>
      <w:r>
        <w:rPr>
          <w:rFonts w:hint="eastAsia"/>
          <w:color w:val="000000"/>
          <w:kern w:val="2"/>
          <w:szCs w:val="24"/>
          <w:lang w:eastAsia="zh-TW"/>
        </w:rPr>
        <w:t>IF DTAGD50</w:t>
      </w:r>
      <w:r w:rsidR="00535A6C">
        <w:rPr>
          <w:rFonts w:hint="eastAsia"/>
          <w:color w:val="000000"/>
          <w:kern w:val="2"/>
          <w:szCs w:val="24"/>
          <w:lang w:eastAsia="zh-TW"/>
        </w:rPr>
        <w:t>6</w:t>
      </w:r>
      <w:r>
        <w:rPr>
          <w:rFonts w:hint="eastAsia"/>
          <w:color w:val="000000"/>
          <w:kern w:val="2"/>
          <w:szCs w:val="24"/>
          <w:lang w:eastAsia="zh-TW"/>
        </w:rPr>
        <w:t>.</w:t>
      </w:r>
      <w:r w:rsidRPr="00201456">
        <w:rPr>
          <w:color w:val="000000"/>
          <w:kern w:val="2"/>
          <w:szCs w:val="24"/>
          <w:lang w:eastAsia="zh-TW"/>
        </w:rPr>
        <w:t>SPC_LIMIT_</w:t>
      </w:r>
      <w:r w:rsidR="00535A6C">
        <w:rPr>
          <w:rFonts w:hint="eastAsia"/>
          <w:color w:val="000000"/>
          <w:kern w:val="2"/>
          <w:szCs w:val="24"/>
          <w:lang w:eastAsia="zh-TW"/>
        </w:rPr>
        <w:t>1</w:t>
      </w:r>
      <w:r>
        <w:rPr>
          <w:rFonts w:hint="eastAsia"/>
          <w:color w:val="000000"/>
          <w:kern w:val="2"/>
          <w:szCs w:val="24"/>
          <w:lang w:eastAsia="zh-TW"/>
        </w:rPr>
        <w:t xml:space="preserve"> &gt; 0</w:t>
      </w:r>
    </w:p>
    <w:p w:rsidR="00A32D06" w:rsidRDefault="00A32D06" w:rsidP="00A32D06">
      <w:pPr>
        <w:pStyle w:val="Tabletext"/>
        <w:keepLines w:val="0"/>
        <w:numPr>
          <w:ilvl w:val="5"/>
          <w:numId w:val="2"/>
          <w:numberingChange w:id="559" w:author="test" w:date="2009-03-18T15:32:00Z" w:original="%1:7:0:.%2:6:0:.%3:2:0:.%4:8:0:.%5:2: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配偶給付內容為本人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DTAGD505.</w:t>
      </w:r>
      <w:r w:rsidRPr="00201456">
        <w:rPr>
          <w:color w:val="000000"/>
          <w:kern w:val="2"/>
          <w:szCs w:val="24"/>
          <w:lang w:eastAsia="zh-TW"/>
        </w:rPr>
        <w:t>SPEC_LIMIT_</w:t>
      </w:r>
      <w:r w:rsidR="00A716A1">
        <w:rPr>
          <w:rFonts w:hint="eastAsia"/>
          <w:color w:val="000000"/>
          <w:kern w:val="2"/>
          <w:szCs w:val="24"/>
          <w:lang w:eastAsia="zh-TW"/>
        </w:rPr>
        <w:t>1</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 </w:t>
      </w:r>
      <w:r w:rsidRPr="00201456">
        <w:rPr>
          <w:color w:val="000000"/>
          <w:kern w:val="2"/>
          <w:szCs w:val="24"/>
          <w:lang w:eastAsia="zh-TW"/>
        </w:rPr>
        <w:t>計算</w:t>
      </w:r>
      <w:r>
        <w:rPr>
          <w:color w:val="000000"/>
          <w:kern w:val="2"/>
          <w:szCs w:val="24"/>
          <w:lang w:eastAsia="zh-TW"/>
        </w:rPr>
        <w:t>’</w:t>
      </w:r>
    </w:p>
    <w:p w:rsidR="00A32D06" w:rsidRDefault="00A32D06" w:rsidP="00A32D06">
      <w:pPr>
        <w:pStyle w:val="Tabletext"/>
        <w:keepLines w:val="0"/>
        <w:numPr>
          <w:ilvl w:val="4"/>
          <w:numId w:val="2"/>
          <w:numberingChange w:id="560" w:author="test" w:date="2009-03-18T15:32:00Z" w:original="%1:7:0:.%2:6:0:.%3:2:0:.%4:8:0:.%5:3:0:"/>
        </w:numPr>
        <w:spacing w:after="0" w:line="240" w:lineRule="auto"/>
        <w:rPr>
          <w:rFonts w:hint="eastAsia"/>
          <w:color w:val="000000"/>
          <w:kern w:val="2"/>
          <w:szCs w:val="24"/>
          <w:lang w:eastAsia="zh-TW"/>
        </w:rPr>
      </w:pPr>
      <w:r>
        <w:rPr>
          <w:rFonts w:hint="eastAsia"/>
          <w:color w:val="000000"/>
          <w:kern w:val="2"/>
          <w:szCs w:val="24"/>
          <w:lang w:eastAsia="zh-TW"/>
        </w:rPr>
        <w:t>IF DTAGD50</w:t>
      </w:r>
      <w:r w:rsidR="00535A6C">
        <w:rPr>
          <w:rFonts w:hint="eastAsia"/>
          <w:color w:val="000000"/>
          <w:kern w:val="2"/>
          <w:szCs w:val="24"/>
          <w:lang w:eastAsia="zh-TW"/>
        </w:rPr>
        <w:t>6</w:t>
      </w:r>
      <w:r>
        <w:rPr>
          <w:rFonts w:hint="eastAsia"/>
          <w:color w:val="000000"/>
          <w:kern w:val="2"/>
          <w:szCs w:val="24"/>
          <w:lang w:eastAsia="zh-TW"/>
        </w:rPr>
        <w:t>.</w:t>
      </w:r>
      <w:r w:rsidRPr="00201456">
        <w:rPr>
          <w:color w:val="000000"/>
          <w:kern w:val="2"/>
          <w:szCs w:val="24"/>
          <w:lang w:eastAsia="zh-TW"/>
        </w:rPr>
        <w:t>SPC_LIMIT_</w:t>
      </w:r>
      <w:r w:rsidR="00535A6C">
        <w:rPr>
          <w:rFonts w:hint="eastAsia"/>
          <w:color w:val="000000"/>
          <w:kern w:val="2"/>
          <w:szCs w:val="24"/>
          <w:lang w:eastAsia="zh-TW"/>
        </w:rPr>
        <w:t>2</w:t>
      </w:r>
      <w:r>
        <w:rPr>
          <w:rFonts w:hint="eastAsia"/>
          <w:color w:val="000000"/>
          <w:kern w:val="2"/>
          <w:szCs w:val="24"/>
          <w:lang w:eastAsia="zh-TW"/>
        </w:rPr>
        <w:t xml:space="preserve"> &gt; 0</w:t>
      </w:r>
    </w:p>
    <w:p w:rsidR="00A32D06" w:rsidRDefault="00A32D06" w:rsidP="00A32D06">
      <w:pPr>
        <w:pStyle w:val="Tabletext"/>
        <w:keepLines w:val="0"/>
        <w:numPr>
          <w:ilvl w:val="5"/>
          <w:numId w:val="2"/>
          <w:numberingChange w:id="561" w:author="test" w:date="2009-03-18T15:32:00Z" w:original="%1:7:0:.%2:6:0:.%3:2:0:.%4:8:0:.%5:3: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子女給付內容為本人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DTAGD505.</w:t>
      </w:r>
      <w:r w:rsidRPr="00201456">
        <w:rPr>
          <w:color w:val="000000"/>
          <w:kern w:val="2"/>
          <w:szCs w:val="24"/>
          <w:lang w:eastAsia="zh-TW"/>
        </w:rPr>
        <w:t>SPEC_LIMIT_</w:t>
      </w:r>
      <w:r w:rsidR="00A716A1">
        <w:rPr>
          <w:rFonts w:hint="eastAsia"/>
          <w:color w:val="000000"/>
          <w:kern w:val="2"/>
          <w:szCs w:val="24"/>
          <w:lang w:eastAsia="zh-TW"/>
        </w:rPr>
        <w:t>2</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 </w:t>
      </w:r>
      <w:r w:rsidRPr="00201456">
        <w:rPr>
          <w:color w:val="000000"/>
          <w:kern w:val="2"/>
          <w:szCs w:val="24"/>
          <w:lang w:eastAsia="zh-TW"/>
        </w:rPr>
        <w:t>計算</w:t>
      </w:r>
      <w:r>
        <w:rPr>
          <w:color w:val="000000"/>
          <w:kern w:val="2"/>
          <w:szCs w:val="24"/>
          <w:lang w:eastAsia="zh-TW"/>
        </w:rPr>
        <w:t>’</w:t>
      </w:r>
    </w:p>
    <w:p w:rsidR="00A32D06" w:rsidRDefault="00A32D06" w:rsidP="00A32D06">
      <w:pPr>
        <w:pStyle w:val="Tabletext"/>
        <w:keepLines w:val="0"/>
        <w:numPr>
          <w:ilvl w:val="4"/>
          <w:numId w:val="2"/>
          <w:numberingChange w:id="562" w:author="test" w:date="2009-03-18T15:32:00Z" w:original="%1:7:0:.%2:6:0:.%3:2:0:.%4:8:0:.%5:4:0:"/>
        </w:numPr>
        <w:spacing w:after="0" w:line="240" w:lineRule="auto"/>
        <w:rPr>
          <w:color w:val="000000"/>
          <w:kern w:val="2"/>
          <w:szCs w:val="24"/>
          <w:lang w:eastAsia="zh-TW"/>
        </w:rPr>
      </w:pPr>
      <w:r w:rsidRPr="00201456">
        <w:rPr>
          <w:color w:val="000000"/>
          <w:kern w:val="2"/>
          <w:szCs w:val="24"/>
          <w:lang w:eastAsia="zh-TW"/>
        </w:rPr>
        <w:t>特殊限制</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A32D06">
        <w:tc>
          <w:tcPr>
            <w:tcW w:w="2170" w:type="dxa"/>
            <w:shd w:val="clear" w:color="auto" w:fill="D9D9D9"/>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A32D06">
        <w:tc>
          <w:tcPr>
            <w:tcW w:w="2170" w:type="dxa"/>
          </w:tcPr>
          <w:p w:rsidR="00A32D06" w:rsidRDefault="00A32D06" w:rsidP="00A32D06">
            <w:pPr>
              <w:pStyle w:val="Tabletext"/>
              <w:keepLines w:val="0"/>
              <w:spacing w:after="0" w:line="240" w:lineRule="auto"/>
              <w:rPr>
                <w:rFonts w:hint="eastAsia"/>
                <w:color w:val="000000"/>
                <w:kern w:val="2"/>
                <w:szCs w:val="24"/>
                <w:lang w:eastAsia="zh-TW"/>
              </w:rPr>
            </w:pPr>
            <w:r>
              <w:rPr>
                <w:rFonts w:ascii="sөũ" w:hAnsi="sөũ"/>
              </w:rPr>
              <w:t>特殊限制內容</w:t>
            </w:r>
          </w:p>
        </w:tc>
        <w:tc>
          <w:tcPr>
            <w:tcW w:w="3184" w:type="dxa"/>
          </w:tcPr>
          <w:p w:rsidR="00A32D06" w:rsidRDefault="00A32D06" w:rsidP="00A32D06">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tc>
        <w:tc>
          <w:tcPr>
            <w:tcW w:w="2863" w:type="dxa"/>
          </w:tcPr>
          <w:p w:rsidR="00A32D06" w:rsidRDefault="00A32D06" w:rsidP="00A32D06">
            <w:pPr>
              <w:pStyle w:val="Tabletext"/>
              <w:keepLines w:val="0"/>
              <w:spacing w:after="0" w:line="240" w:lineRule="auto"/>
              <w:rPr>
                <w:rFonts w:hint="eastAsia"/>
                <w:color w:val="000000"/>
                <w:kern w:val="2"/>
                <w:szCs w:val="24"/>
                <w:lang w:eastAsia="zh-TW"/>
              </w:rPr>
            </w:pPr>
          </w:p>
        </w:tc>
      </w:tr>
    </w:tbl>
    <w:p w:rsidR="00A32D06" w:rsidRDefault="00A32D06" w:rsidP="00D83A51">
      <w:pPr>
        <w:pStyle w:val="Tabletext"/>
        <w:keepLines w:val="0"/>
        <w:spacing w:after="0" w:line="240" w:lineRule="auto"/>
        <w:rPr>
          <w:rFonts w:hint="eastAsia"/>
          <w:color w:val="000000"/>
          <w:kern w:val="2"/>
          <w:szCs w:val="24"/>
          <w:lang w:eastAsia="zh-TW"/>
        </w:rPr>
      </w:pPr>
    </w:p>
    <w:p w:rsidR="002A625C" w:rsidRPr="00B37BC5" w:rsidRDefault="002A625C" w:rsidP="002A625C">
      <w:pPr>
        <w:pStyle w:val="Tabletext"/>
        <w:keepLines w:val="0"/>
        <w:numPr>
          <w:ilvl w:val="1"/>
          <w:numId w:val="2"/>
          <w:numberingChange w:id="563" w:author="test" w:date="2009-03-18T15:32:00Z" w:original="%1:7:0:.%2:7:0:"/>
        </w:numPr>
        <w:spacing w:after="0" w:line="240" w:lineRule="auto"/>
        <w:rPr>
          <w:rFonts w:hint="eastAsia"/>
          <w:color w:val="000000"/>
          <w:kern w:val="2"/>
          <w:szCs w:val="24"/>
          <w:lang w:eastAsia="zh-TW"/>
        </w:rPr>
      </w:pPr>
      <w:r w:rsidRPr="00AB7FC2">
        <w:rPr>
          <w:rFonts w:hint="eastAsia"/>
          <w:b/>
          <w:color w:val="000000"/>
          <w:kern w:val="2"/>
          <w:szCs w:val="24"/>
          <w:lang w:eastAsia="zh-TW"/>
        </w:rPr>
        <w:t>理賠</w:t>
      </w:r>
      <w:r w:rsidR="005C5DAB">
        <w:rPr>
          <w:rFonts w:hint="eastAsia"/>
          <w:b/>
          <w:color w:val="000000"/>
          <w:kern w:val="2"/>
          <w:szCs w:val="24"/>
          <w:lang w:eastAsia="zh-TW"/>
        </w:rPr>
        <w:t>年金</w:t>
      </w:r>
      <w:r w:rsidRPr="00AB7FC2">
        <w:rPr>
          <w:rFonts w:hint="eastAsia"/>
          <w:b/>
          <w:color w:val="000000"/>
          <w:kern w:val="2"/>
          <w:szCs w:val="24"/>
          <w:lang w:eastAsia="zh-TW"/>
        </w:rPr>
        <w:t>險種設定：</w:t>
      </w:r>
    </w:p>
    <w:p w:rsidR="002A625C" w:rsidRDefault="002A625C" w:rsidP="002A625C">
      <w:pPr>
        <w:pStyle w:val="Tabletext"/>
        <w:keepLines w:val="0"/>
        <w:numPr>
          <w:ilvl w:val="2"/>
          <w:numId w:val="2"/>
          <w:numberingChange w:id="564" w:author="test" w:date="2009-03-18T15:32:00Z" w:original="%1:7:0:.%2:7:0:.%3:1:0:"/>
        </w:numPr>
        <w:spacing w:after="0" w:line="240" w:lineRule="auto"/>
        <w:rPr>
          <w:rFonts w:hint="eastAsia"/>
          <w:color w:val="000000"/>
          <w:kern w:val="2"/>
          <w:szCs w:val="24"/>
          <w:lang w:eastAsia="zh-TW"/>
        </w:rPr>
      </w:pPr>
      <w:r>
        <w:rPr>
          <w:rFonts w:hint="eastAsia"/>
          <w:color w:val="000000"/>
          <w:kern w:val="2"/>
          <w:szCs w:val="24"/>
          <w:lang w:eastAsia="zh-TW"/>
        </w:rPr>
        <w:t>READ DTAGD50</w:t>
      </w:r>
      <w:r w:rsidR="00247BEA">
        <w:rPr>
          <w:rFonts w:hint="eastAsia"/>
          <w:color w:val="000000"/>
          <w:kern w:val="2"/>
          <w:szCs w:val="24"/>
          <w:lang w:eastAsia="zh-TW"/>
        </w:rPr>
        <w:t>5</w:t>
      </w:r>
      <w:r>
        <w:rPr>
          <w:rFonts w:hint="eastAsia"/>
          <w:color w:val="000000"/>
          <w:kern w:val="2"/>
          <w:szCs w:val="24"/>
          <w:lang w:eastAsia="zh-TW"/>
        </w:rPr>
        <w:t>，條件如下：</w:t>
      </w:r>
    </w:p>
    <w:p w:rsidR="002A625C" w:rsidRDefault="002A625C" w:rsidP="002A625C">
      <w:pPr>
        <w:pStyle w:val="Tabletext"/>
        <w:keepLines w:val="0"/>
        <w:numPr>
          <w:ilvl w:val="3"/>
          <w:numId w:val="2"/>
          <w:numberingChange w:id="565" w:author="test" w:date="2009-03-18T15:32:00Z" w:original="%1:7:0:.%2:7:0:.%3:1:0:.%4:1:0:"/>
        </w:numPr>
        <w:spacing w:after="0" w:line="240" w:lineRule="auto"/>
        <w:rPr>
          <w:rFonts w:hint="eastAsia"/>
          <w:color w:val="000000"/>
          <w:kern w:val="2"/>
          <w:szCs w:val="24"/>
          <w:lang w:eastAsia="zh-TW"/>
        </w:rPr>
      </w:pPr>
      <w:r>
        <w:rPr>
          <w:rFonts w:hint="eastAsia"/>
          <w:color w:val="000000"/>
          <w:kern w:val="2"/>
          <w:szCs w:val="24"/>
          <w:lang w:eastAsia="zh-TW"/>
        </w:rPr>
        <w:t>險別</w:t>
      </w:r>
      <w:r>
        <w:rPr>
          <w:rFonts w:hint="eastAsia"/>
          <w:color w:val="000000"/>
          <w:kern w:val="2"/>
          <w:szCs w:val="24"/>
          <w:lang w:eastAsia="zh-TW"/>
        </w:rPr>
        <w:t xml:space="preserve"> = </w:t>
      </w:r>
      <w:r>
        <w:rPr>
          <w:rFonts w:ascii="新細明體" w:hAnsi="新細明體" w:hint="eastAsia"/>
          <w:lang w:eastAsia="zh-TW"/>
        </w:rPr>
        <w:t>投保</w:t>
      </w:r>
      <w:r w:rsidRPr="00B37BC5">
        <w:rPr>
          <w:rFonts w:hint="eastAsia"/>
          <w:color w:val="000000"/>
          <w:kern w:val="2"/>
          <w:szCs w:val="24"/>
          <w:lang w:eastAsia="zh-TW"/>
        </w:rPr>
        <w:t>明細</w:t>
      </w:r>
      <w:r w:rsidRPr="00B37BC5">
        <w:rPr>
          <w:rFonts w:hint="eastAsia"/>
          <w:color w:val="000000"/>
          <w:kern w:val="2"/>
          <w:szCs w:val="24"/>
          <w:lang w:eastAsia="zh-TW"/>
        </w:rPr>
        <w:t>.</w:t>
      </w:r>
      <w:r w:rsidRPr="00B37BC5">
        <w:rPr>
          <w:rFonts w:hint="eastAsia"/>
          <w:color w:val="000000"/>
          <w:kern w:val="2"/>
          <w:szCs w:val="24"/>
          <w:lang w:eastAsia="zh-TW"/>
        </w:rPr>
        <w:t>險別</w:t>
      </w:r>
      <w:r w:rsidRPr="00B37BC5">
        <w:rPr>
          <w:rFonts w:hint="eastAsia"/>
          <w:color w:val="000000"/>
          <w:kern w:val="2"/>
          <w:szCs w:val="24"/>
          <w:lang w:eastAsia="zh-TW"/>
        </w:rPr>
        <w:t>(PROD_ID)</w:t>
      </w:r>
    </w:p>
    <w:p w:rsidR="002A625C" w:rsidRDefault="002A625C" w:rsidP="002A625C">
      <w:pPr>
        <w:pStyle w:val="Tabletext"/>
        <w:keepLines w:val="0"/>
        <w:numPr>
          <w:ilvl w:val="2"/>
          <w:numId w:val="2"/>
          <w:numberingChange w:id="566" w:author="test" w:date="2009-03-18T15:32:00Z" w:original="%1:7:0:.%2:7:0:.%3:2:0:"/>
        </w:numPr>
        <w:spacing w:after="0" w:line="240" w:lineRule="auto"/>
        <w:rPr>
          <w:rFonts w:hint="eastAsia"/>
          <w:color w:val="000000"/>
          <w:kern w:val="2"/>
          <w:szCs w:val="24"/>
          <w:lang w:eastAsia="zh-TW"/>
        </w:rPr>
      </w:pPr>
      <w:r>
        <w:rPr>
          <w:rFonts w:hint="eastAsia"/>
          <w:color w:val="000000"/>
          <w:kern w:val="2"/>
          <w:szCs w:val="24"/>
          <w:lang w:eastAsia="zh-TW"/>
        </w:rPr>
        <w:t>IF FND</w:t>
      </w:r>
    </w:p>
    <w:p w:rsidR="002A625C" w:rsidRDefault="002A625C" w:rsidP="002A625C">
      <w:pPr>
        <w:pStyle w:val="Tabletext"/>
        <w:keepLines w:val="0"/>
        <w:numPr>
          <w:ilvl w:val="3"/>
          <w:numId w:val="2"/>
          <w:numberingChange w:id="567" w:author="test" w:date="2009-03-18T15:32:00Z" w:original="%1:7:0:.%2:7:0:.%3:2:0:.%4: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p w:rsidR="002A625C" w:rsidRPr="00D85DF4" w:rsidRDefault="002A625C" w:rsidP="002A625C">
      <w:pPr>
        <w:pStyle w:val="Tabletext"/>
        <w:keepLines w:val="0"/>
        <w:numPr>
          <w:ilvl w:val="3"/>
          <w:numId w:val="2"/>
          <w:numberingChange w:id="568" w:author="test" w:date="2009-03-18T15:32:00Z" w:original="%1:7:0:.%2:7:0:.%3:2:0:.%4:2:0:"/>
        </w:numPr>
        <w:spacing w:after="0" w:line="240" w:lineRule="auto"/>
        <w:rPr>
          <w:rFonts w:hint="eastAsia"/>
          <w:color w:val="000000"/>
          <w:kern w:val="2"/>
          <w:szCs w:val="24"/>
          <w:lang w:eastAsia="zh-TW"/>
        </w:rPr>
      </w:pPr>
      <w:r>
        <w:rPr>
          <w:rFonts w:hint="eastAsia"/>
          <w:color w:val="000000"/>
          <w:kern w:val="2"/>
          <w:szCs w:val="24"/>
          <w:lang w:eastAsia="zh-TW"/>
        </w:rPr>
        <w:t>IF DTAGD50</w:t>
      </w:r>
      <w:r w:rsidR="00D579B9">
        <w:rPr>
          <w:rFonts w:hint="eastAsia"/>
          <w:color w:val="000000"/>
          <w:kern w:val="2"/>
          <w:szCs w:val="24"/>
          <w:lang w:eastAsia="zh-TW"/>
        </w:rPr>
        <w:t>5</w:t>
      </w:r>
      <w:r>
        <w:rPr>
          <w:rFonts w:hint="eastAsia"/>
          <w:color w:val="000000"/>
          <w:kern w:val="2"/>
          <w:szCs w:val="24"/>
          <w:lang w:eastAsia="zh-TW"/>
        </w:rPr>
        <w:t>.</w:t>
      </w:r>
      <w:r w:rsidR="004935E6">
        <w:rPr>
          <w:rFonts w:hint="eastAsia"/>
          <w:color w:val="000000"/>
          <w:kern w:val="2"/>
          <w:szCs w:val="24"/>
          <w:lang w:eastAsia="zh-TW"/>
        </w:rPr>
        <w:t>MONTH</w:t>
      </w:r>
      <w:r w:rsidR="00CE5F70" w:rsidRPr="004935E6">
        <w:rPr>
          <w:color w:val="000000"/>
          <w:kern w:val="2"/>
          <w:szCs w:val="24"/>
          <w:lang w:eastAsia="zh-TW"/>
        </w:rPr>
        <w:t>_</w:t>
      </w:r>
      <w:r w:rsidR="00CE5F70" w:rsidRPr="004935E6">
        <w:rPr>
          <w:rFonts w:hint="eastAsia"/>
          <w:color w:val="000000"/>
          <w:kern w:val="2"/>
          <w:szCs w:val="24"/>
          <w:lang w:eastAsia="zh-TW"/>
        </w:rPr>
        <w:t>CARE_</w:t>
      </w:r>
      <w:r w:rsidR="00CE5F70" w:rsidRPr="004935E6">
        <w:rPr>
          <w:color w:val="000000"/>
          <w:kern w:val="2"/>
          <w:szCs w:val="24"/>
          <w:lang w:eastAsia="zh-TW"/>
        </w:rPr>
        <w:t>CODE</w:t>
      </w:r>
      <w:r w:rsidR="00CE5F70" w:rsidRPr="008C5606">
        <w:rPr>
          <w:color w:val="000000"/>
          <w:kern w:val="2"/>
          <w:szCs w:val="24"/>
          <w:lang w:eastAsia="zh-TW"/>
        </w:rPr>
        <w:t xml:space="preserve"> </w:t>
      </w:r>
      <w:r w:rsidRPr="0089449E">
        <w:rPr>
          <w:rFonts w:hint="eastAsia"/>
          <w:color w:val="000000"/>
          <w:kern w:val="2"/>
          <w:szCs w:val="24"/>
          <w:lang w:eastAsia="zh-TW"/>
        </w:rPr>
        <w:t>=</w:t>
      </w:r>
      <w:r w:rsidRPr="00B37BC5">
        <w:rPr>
          <w:rFonts w:hint="eastAsia"/>
          <w:color w:val="000000"/>
          <w:kern w:val="2"/>
          <w:szCs w:val="24"/>
          <w:lang w:eastAsia="zh-TW"/>
        </w:rPr>
        <w:t xml:space="preserve"> </w:t>
      </w:r>
      <w:r w:rsidRPr="00B37BC5">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B37BC5">
          <w:rPr>
            <w:rFonts w:hint="eastAsia"/>
            <w:color w:val="000000"/>
            <w:kern w:val="2"/>
            <w:szCs w:val="24"/>
            <w:lang w:eastAsia="zh-TW"/>
          </w:rPr>
          <w:t>1</w:t>
        </w:r>
        <w:r w:rsidRPr="00B37BC5">
          <w:rPr>
            <w:color w:val="000000"/>
            <w:kern w:val="2"/>
            <w:szCs w:val="24"/>
            <w:lang w:eastAsia="zh-TW"/>
          </w:rPr>
          <w:t>’</w:t>
        </w:r>
      </w:smartTag>
    </w:p>
    <w:p w:rsidR="002A625C" w:rsidRDefault="002A625C" w:rsidP="002A625C">
      <w:pPr>
        <w:pStyle w:val="Tabletext"/>
        <w:keepLines w:val="0"/>
        <w:numPr>
          <w:ilvl w:val="4"/>
          <w:numId w:val="2"/>
          <w:numberingChange w:id="569" w:author="test" w:date="2009-03-18T15:32:00Z" w:original="%1:7:0:.%2:7:0:.%3:2:0:.%4:2:0:.%5:1:0:"/>
        </w:numPr>
        <w:spacing w:after="0" w:line="240" w:lineRule="auto"/>
        <w:rPr>
          <w:rFonts w:hint="eastAsia"/>
          <w:color w:val="000000"/>
          <w:kern w:val="2"/>
          <w:szCs w:val="24"/>
          <w:lang w:eastAsia="zh-TW"/>
        </w:rPr>
      </w:pPr>
      <w:r>
        <w:rPr>
          <w:rFonts w:hint="eastAsia"/>
          <w:color w:val="000000"/>
          <w:kern w:val="2"/>
          <w:szCs w:val="24"/>
          <w:lang w:eastAsia="zh-TW"/>
        </w:rPr>
        <w:t>IF DTAGD50</w:t>
      </w:r>
      <w:r w:rsidR="00B24A46">
        <w:rPr>
          <w:rFonts w:hint="eastAsia"/>
          <w:color w:val="000000"/>
          <w:kern w:val="2"/>
          <w:szCs w:val="24"/>
          <w:lang w:eastAsia="zh-TW"/>
        </w:rPr>
        <w:t>5</w:t>
      </w:r>
      <w:r>
        <w:rPr>
          <w:rFonts w:hint="eastAsia"/>
          <w:color w:val="000000"/>
          <w:kern w:val="2"/>
          <w:szCs w:val="24"/>
          <w:lang w:eastAsia="zh-TW"/>
        </w:rPr>
        <w:t>.</w:t>
      </w:r>
      <w:r w:rsidR="00B24A46" w:rsidRPr="00B24A46">
        <w:rPr>
          <w:rStyle w:val="SoDAField"/>
          <w:rFonts w:ascii="細明體" w:eastAsia="細明體" w:hAnsi="細明體" w:hint="eastAsia"/>
          <w:caps/>
          <w:color w:val="auto"/>
        </w:rPr>
        <w:t>month</w:t>
      </w:r>
      <w:r w:rsidR="00B24A46" w:rsidRPr="00B24A46">
        <w:rPr>
          <w:rStyle w:val="SoDAField"/>
          <w:rFonts w:ascii="細明體" w:eastAsia="細明體" w:hAnsi="細明體"/>
          <w:caps/>
          <w:color w:val="auto"/>
        </w:rPr>
        <w:t>_CARE</w:t>
      </w:r>
      <w:r w:rsidR="00B24A46" w:rsidRPr="00B24A46">
        <w:rPr>
          <w:rStyle w:val="SoDAField"/>
          <w:rFonts w:ascii="細明體" w:eastAsia="細明體" w:hAnsi="細明體" w:hint="eastAsia"/>
          <w:caps/>
          <w:color w:val="auto"/>
        </w:rPr>
        <w:t>_RATIO</w:t>
      </w:r>
      <w:r>
        <w:rPr>
          <w:rFonts w:hint="eastAsia"/>
          <w:color w:val="000000"/>
          <w:kern w:val="2"/>
          <w:szCs w:val="24"/>
          <w:lang w:eastAsia="zh-TW"/>
        </w:rPr>
        <w:t xml:space="preserve"> = </w:t>
      </w:r>
      <w:r>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2"/>
            <w:szCs w:val="24"/>
            <w:lang w:eastAsia="zh-TW"/>
          </w:rPr>
          <w:t>1</w:t>
        </w:r>
        <w:r>
          <w:rPr>
            <w:color w:val="000000"/>
            <w:kern w:val="2"/>
            <w:szCs w:val="24"/>
            <w:lang w:eastAsia="zh-TW"/>
          </w:rPr>
          <w:t>’</w:t>
        </w:r>
      </w:smartTag>
    </w:p>
    <w:p w:rsidR="002A625C" w:rsidRDefault="002A625C" w:rsidP="002A625C">
      <w:pPr>
        <w:pStyle w:val="Tabletext"/>
        <w:keepLines w:val="0"/>
        <w:numPr>
          <w:ilvl w:val="5"/>
          <w:numId w:val="2"/>
          <w:numberingChange w:id="570" w:author="test" w:date="2009-03-18T15:32:00Z" w:original="%1:7:0:.%2:7:0:.%3:2:0:.%4:2:0:.%5:1:0:.%6:1:0:"/>
        </w:numPr>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 xml:space="preserve">[i] = </w:t>
      </w:r>
      <w:r>
        <w:rPr>
          <w:color w:val="000000"/>
          <w:kern w:val="2"/>
          <w:szCs w:val="24"/>
          <w:lang w:eastAsia="zh-TW"/>
        </w:rPr>
        <w:t>‘</w:t>
      </w:r>
      <w:r w:rsidR="009666A3">
        <w:rPr>
          <w:rFonts w:ascii="sөũ" w:hAnsi="sөũ"/>
          <w:lang w:eastAsia="zh-TW"/>
        </w:rPr>
        <w:t>因意外或航空意外逐月給付，按保險金額比例給付</w:t>
      </w:r>
      <w:r>
        <w:rPr>
          <w:color w:val="000000"/>
          <w:kern w:val="2"/>
          <w:szCs w:val="24"/>
          <w:lang w:eastAsia="zh-TW"/>
        </w:rPr>
        <w:t>’</w:t>
      </w:r>
    </w:p>
    <w:p w:rsidR="002A625C" w:rsidRPr="004D2F0E" w:rsidRDefault="00CE10DF" w:rsidP="002A625C">
      <w:pPr>
        <w:pStyle w:val="Tabletext"/>
        <w:keepLines w:val="0"/>
        <w:numPr>
          <w:ilvl w:val="4"/>
          <w:numId w:val="2"/>
          <w:numberingChange w:id="571" w:author="test" w:date="2009-03-18T15:32:00Z" w:original="%1:7:0:.%2:7:0:.%3:2:0:.%4:2:0:.%5:2:0:"/>
        </w:numPr>
        <w:spacing w:after="0" w:line="240" w:lineRule="auto"/>
        <w:rPr>
          <w:rFonts w:hint="eastAsia"/>
          <w:color w:val="000000"/>
          <w:kern w:val="2"/>
          <w:szCs w:val="24"/>
          <w:lang w:eastAsia="zh-TW"/>
        </w:rPr>
      </w:pPr>
      <w:r>
        <w:rPr>
          <w:rFonts w:hint="eastAsia"/>
          <w:color w:val="000000"/>
          <w:kern w:val="2"/>
          <w:szCs w:val="24"/>
          <w:lang w:eastAsia="zh-TW"/>
        </w:rPr>
        <w:t>理賠年金</w:t>
      </w:r>
      <w:r w:rsidR="002A625C">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306"/>
        <w:gridCol w:w="2863"/>
      </w:tblGrid>
      <w:tr w:rsidR="002A625C">
        <w:tc>
          <w:tcPr>
            <w:tcW w:w="2170" w:type="dxa"/>
            <w:shd w:val="clear" w:color="auto" w:fill="D9D9D9"/>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2A625C">
        <w:tc>
          <w:tcPr>
            <w:tcW w:w="2170" w:type="dxa"/>
          </w:tcPr>
          <w:p w:rsidR="002A625C" w:rsidRDefault="002A625C" w:rsidP="002A625C">
            <w:pPr>
              <w:pStyle w:val="Tabletext"/>
              <w:keepLines w:val="0"/>
              <w:spacing w:after="0" w:line="240" w:lineRule="auto"/>
              <w:rPr>
                <w:rFonts w:hint="eastAsia"/>
                <w:color w:val="000000"/>
                <w:kern w:val="2"/>
                <w:szCs w:val="24"/>
                <w:lang w:eastAsia="zh-TW"/>
              </w:rPr>
            </w:pPr>
            <w:r>
              <w:rPr>
                <w:rFonts w:ascii="sөũ" w:hAnsi="sөũ"/>
              </w:rPr>
              <w:t>理賠種類</w:t>
            </w:r>
          </w:p>
        </w:tc>
        <w:tc>
          <w:tcPr>
            <w:tcW w:w="3184" w:type="dxa"/>
          </w:tcPr>
          <w:p w:rsidR="002A625C" w:rsidRDefault="002A625C" w:rsidP="002A625C">
            <w:pPr>
              <w:pStyle w:val="Tabletext"/>
              <w:keepLines w:val="0"/>
              <w:spacing w:after="0" w:line="240" w:lineRule="auto"/>
              <w:rPr>
                <w:rFonts w:hint="eastAsia"/>
                <w:color w:val="000000"/>
                <w:kern w:val="2"/>
                <w:szCs w:val="24"/>
                <w:lang w:eastAsia="zh-TW"/>
              </w:rPr>
            </w:pPr>
            <w:r>
              <w:rPr>
                <w:color w:val="000000"/>
                <w:kern w:val="2"/>
                <w:szCs w:val="24"/>
                <w:lang w:eastAsia="zh-TW"/>
              </w:rPr>
              <w:t>‘</w:t>
            </w:r>
            <w:r w:rsidR="00CE10DF">
              <w:rPr>
                <w:rFonts w:hint="eastAsia"/>
                <w:color w:val="000000"/>
                <w:kern w:val="2"/>
                <w:szCs w:val="24"/>
                <w:lang w:eastAsia="zh-TW"/>
              </w:rPr>
              <w:t>理賠年金</w:t>
            </w:r>
            <w:r>
              <w:rPr>
                <w:color w:val="000000"/>
                <w:kern w:val="2"/>
                <w:szCs w:val="24"/>
                <w:lang w:eastAsia="zh-TW"/>
              </w:rPr>
              <w:t>’</w:t>
            </w:r>
          </w:p>
        </w:tc>
        <w:tc>
          <w:tcPr>
            <w:tcW w:w="2863" w:type="dxa"/>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同一理賠種類只需顯示第一個理賠種類</w:t>
            </w:r>
          </w:p>
        </w:tc>
      </w:tr>
      <w:tr w:rsidR="002A625C">
        <w:tc>
          <w:tcPr>
            <w:tcW w:w="2170" w:type="dxa"/>
          </w:tcPr>
          <w:p w:rsidR="002A625C" w:rsidRDefault="002A625C" w:rsidP="002A625C">
            <w:pPr>
              <w:pStyle w:val="Tabletext"/>
              <w:keepLines w:val="0"/>
              <w:spacing w:after="0" w:line="240" w:lineRule="auto"/>
              <w:rPr>
                <w:rFonts w:hint="eastAsia"/>
                <w:color w:val="000000"/>
                <w:kern w:val="2"/>
                <w:szCs w:val="24"/>
                <w:lang w:eastAsia="zh-TW"/>
              </w:rPr>
            </w:pPr>
            <w:r>
              <w:rPr>
                <w:rFonts w:ascii="sөũ" w:hAnsi="sөũ"/>
              </w:rPr>
              <w:t>保險金中文</w:t>
            </w:r>
          </w:p>
        </w:tc>
        <w:tc>
          <w:tcPr>
            <w:tcW w:w="3184" w:type="dxa"/>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DTAGD50</w:t>
            </w:r>
            <w:r w:rsidR="009C21BD">
              <w:rPr>
                <w:rFonts w:hint="eastAsia"/>
                <w:color w:val="000000"/>
                <w:kern w:val="2"/>
                <w:szCs w:val="24"/>
                <w:lang w:eastAsia="zh-TW"/>
              </w:rPr>
              <w:t>5</w:t>
            </w:r>
            <w:r w:rsidRPr="00604396">
              <w:rPr>
                <w:rFonts w:ascii="sөũ" w:hAnsi="sөũ" w:hint="eastAsia"/>
              </w:rPr>
              <w:t>.</w:t>
            </w:r>
            <w:r w:rsidR="009C21BD">
              <w:rPr>
                <w:rFonts w:hint="eastAsia"/>
                <w:color w:val="000000"/>
                <w:kern w:val="2"/>
                <w:szCs w:val="24"/>
                <w:lang w:eastAsia="zh-TW"/>
              </w:rPr>
              <w:t>MONTH</w:t>
            </w:r>
            <w:r w:rsidR="009C21BD" w:rsidRPr="004935E6">
              <w:rPr>
                <w:color w:val="000000"/>
                <w:kern w:val="2"/>
                <w:szCs w:val="24"/>
                <w:lang w:eastAsia="zh-TW"/>
              </w:rPr>
              <w:t>_</w:t>
            </w:r>
            <w:r w:rsidR="009C21BD" w:rsidRPr="004935E6">
              <w:rPr>
                <w:rFonts w:hint="eastAsia"/>
                <w:color w:val="000000"/>
                <w:kern w:val="2"/>
                <w:szCs w:val="24"/>
                <w:lang w:eastAsia="zh-TW"/>
              </w:rPr>
              <w:t>CARE</w:t>
            </w:r>
            <w:r w:rsidRPr="00B531B5">
              <w:rPr>
                <w:rFonts w:ascii="sөũ" w:hAnsi="sөũ"/>
              </w:rPr>
              <w:t>_NAME</w:t>
            </w:r>
            <w:r w:rsidRPr="00604396">
              <w:rPr>
                <w:rFonts w:ascii="Arial" w:hAnsi="Arial" w:cs="Arial"/>
              </w:rPr>
              <w:t xml:space="preserve"> </w:t>
            </w:r>
          </w:p>
        </w:tc>
        <w:tc>
          <w:tcPr>
            <w:tcW w:w="2863" w:type="dxa"/>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同一</w:t>
            </w:r>
            <w:r>
              <w:rPr>
                <w:rFonts w:ascii="新細明體" w:hAnsi="新細明體" w:cs="新細明體" w:hint="eastAsia"/>
                <w:lang w:eastAsia="zh-TW"/>
              </w:rPr>
              <w:t>保險金中文</w:t>
            </w:r>
            <w:r>
              <w:rPr>
                <w:rFonts w:hint="eastAsia"/>
                <w:color w:val="000000"/>
                <w:kern w:val="2"/>
                <w:szCs w:val="24"/>
                <w:lang w:eastAsia="zh-TW"/>
              </w:rPr>
              <w:t>只需顯示第一個</w:t>
            </w:r>
            <w:r>
              <w:rPr>
                <w:rFonts w:ascii="sөũ" w:hAnsi="sөũ"/>
                <w:lang w:eastAsia="zh-TW"/>
              </w:rPr>
              <w:t>保險金中文</w:t>
            </w:r>
          </w:p>
        </w:tc>
      </w:tr>
      <w:tr w:rsidR="002A625C">
        <w:tc>
          <w:tcPr>
            <w:tcW w:w="2170" w:type="dxa"/>
          </w:tcPr>
          <w:p w:rsidR="002A625C" w:rsidRDefault="002A625C" w:rsidP="002A625C">
            <w:pPr>
              <w:pStyle w:val="Tabletext"/>
              <w:keepLines w:val="0"/>
              <w:spacing w:after="0" w:line="240" w:lineRule="auto"/>
              <w:rPr>
                <w:rFonts w:ascii="sөũ" w:hAnsi="sөũ"/>
              </w:rPr>
            </w:pPr>
            <w:r>
              <w:rPr>
                <w:rFonts w:ascii="sөũ" w:hAnsi="sөũ"/>
              </w:rPr>
              <w:t>理賠內容說明</w:t>
            </w:r>
          </w:p>
        </w:tc>
        <w:tc>
          <w:tcPr>
            <w:tcW w:w="3184" w:type="dxa"/>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hint="eastAsia"/>
                <w:color w:val="000000"/>
                <w:kern w:val="2"/>
                <w:szCs w:val="24"/>
                <w:lang w:eastAsia="zh-TW"/>
              </w:rPr>
              <w:t>內容說明</w:t>
            </w:r>
            <w:r>
              <w:rPr>
                <w:rFonts w:hint="eastAsia"/>
                <w:color w:val="000000"/>
                <w:kern w:val="2"/>
                <w:szCs w:val="24"/>
                <w:lang w:eastAsia="zh-TW"/>
              </w:rPr>
              <w:t>[i]</w:t>
            </w:r>
          </w:p>
        </w:tc>
        <w:tc>
          <w:tcPr>
            <w:tcW w:w="2863" w:type="dxa"/>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每條說明需換行</w:t>
            </w:r>
          </w:p>
        </w:tc>
      </w:tr>
    </w:tbl>
    <w:p w:rsidR="002A625C" w:rsidRDefault="002A625C" w:rsidP="002A625C">
      <w:pPr>
        <w:pStyle w:val="Tabletext"/>
        <w:keepLines w:val="0"/>
        <w:spacing w:after="0" w:line="240" w:lineRule="auto"/>
        <w:ind w:left="1701"/>
        <w:rPr>
          <w:rFonts w:hint="eastAsia"/>
          <w:color w:val="000000"/>
          <w:kern w:val="2"/>
          <w:szCs w:val="24"/>
          <w:lang w:eastAsia="zh-TW"/>
        </w:rPr>
      </w:pPr>
    </w:p>
    <w:p w:rsidR="002A625C" w:rsidRDefault="002A625C" w:rsidP="002A625C">
      <w:pPr>
        <w:pStyle w:val="Tabletext"/>
        <w:keepLines w:val="0"/>
        <w:numPr>
          <w:ilvl w:val="3"/>
          <w:numId w:val="2"/>
          <w:numberingChange w:id="572" w:author="test" w:date="2009-03-18T15:32:00Z" w:original="%1:7:0:.%2:7:0:.%3:2:0:.%4:3:0:"/>
        </w:numPr>
        <w:spacing w:after="0" w:line="240" w:lineRule="auto"/>
        <w:rPr>
          <w:rFonts w:hint="eastAsia"/>
          <w:color w:val="000000"/>
          <w:kern w:val="2"/>
          <w:szCs w:val="24"/>
          <w:lang w:eastAsia="zh-TW"/>
        </w:rPr>
      </w:pPr>
      <w:r w:rsidRPr="00201456">
        <w:rPr>
          <w:color w:val="000000"/>
          <w:kern w:val="2"/>
          <w:szCs w:val="24"/>
          <w:lang w:eastAsia="zh-TW"/>
        </w:rPr>
        <w:t>特殊限制</w:t>
      </w:r>
      <w:r>
        <w:rPr>
          <w:rFonts w:hint="eastAsia"/>
          <w:color w:val="000000"/>
          <w:kern w:val="2"/>
          <w:szCs w:val="24"/>
          <w:lang w:eastAsia="zh-TW"/>
        </w:rPr>
        <w:t>：</w:t>
      </w:r>
    </w:p>
    <w:p w:rsidR="002A625C" w:rsidRDefault="002A625C" w:rsidP="002A625C">
      <w:pPr>
        <w:pStyle w:val="Tabletext"/>
        <w:keepLines w:val="0"/>
        <w:numPr>
          <w:ilvl w:val="4"/>
          <w:numId w:val="2"/>
          <w:numberingChange w:id="573" w:author="test" w:date="2009-03-18T15:32:00Z" w:original="%1:7:0:.%2:7:0:.%3:2:0:.%4:3:0:.%5:1:0:"/>
        </w:numPr>
        <w:spacing w:after="0" w:line="240" w:lineRule="auto"/>
        <w:rPr>
          <w:rFonts w:hint="eastAsia"/>
          <w:color w:val="000000"/>
          <w:kern w:val="2"/>
          <w:szCs w:val="24"/>
          <w:lang w:eastAsia="zh-TW"/>
        </w:rPr>
      </w:pPr>
      <w:r>
        <w:rPr>
          <w:rFonts w:hint="eastAsia"/>
          <w:color w:val="000000"/>
          <w:kern w:val="2"/>
          <w:szCs w:val="24"/>
          <w:lang w:eastAsia="zh-TW"/>
        </w:rPr>
        <w:t>清掉</w:t>
      </w: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p w:rsidR="002A625C" w:rsidRDefault="002A625C" w:rsidP="002A625C">
      <w:pPr>
        <w:pStyle w:val="Tabletext"/>
        <w:keepLines w:val="0"/>
        <w:numPr>
          <w:ilvl w:val="4"/>
          <w:numId w:val="2"/>
          <w:numberingChange w:id="574" w:author="test" w:date="2009-03-18T15:32:00Z" w:original="%1:7:0:.%2:7:0:.%3:2:0:.%4:3:0:.%5:2:0:"/>
        </w:numPr>
        <w:spacing w:after="0" w:line="240" w:lineRule="auto"/>
        <w:rPr>
          <w:rFonts w:hint="eastAsia"/>
          <w:color w:val="000000"/>
          <w:kern w:val="2"/>
          <w:szCs w:val="24"/>
          <w:lang w:eastAsia="zh-TW"/>
        </w:rPr>
      </w:pPr>
      <w:r>
        <w:rPr>
          <w:rFonts w:hint="eastAsia"/>
          <w:color w:val="000000"/>
          <w:kern w:val="2"/>
          <w:szCs w:val="24"/>
          <w:lang w:eastAsia="zh-TW"/>
        </w:rPr>
        <w:t>IF DTAGD50</w:t>
      </w:r>
      <w:r w:rsidR="00672668">
        <w:rPr>
          <w:rFonts w:hint="eastAsia"/>
          <w:color w:val="000000"/>
          <w:kern w:val="2"/>
          <w:szCs w:val="24"/>
          <w:lang w:eastAsia="zh-TW"/>
        </w:rPr>
        <w:t>5</w:t>
      </w:r>
      <w:r>
        <w:rPr>
          <w:rFonts w:hint="eastAsia"/>
          <w:color w:val="000000"/>
          <w:kern w:val="2"/>
          <w:szCs w:val="24"/>
          <w:lang w:eastAsia="zh-TW"/>
        </w:rPr>
        <w:t>.</w:t>
      </w:r>
      <w:r w:rsidRPr="00E71E1C">
        <w:t>SPEC_LIMIT_1</w:t>
      </w:r>
      <w:r>
        <w:rPr>
          <w:rFonts w:hint="eastAsia"/>
          <w:color w:val="000000"/>
          <w:kern w:val="2"/>
          <w:szCs w:val="24"/>
          <w:lang w:eastAsia="zh-TW"/>
        </w:rPr>
        <w:t xml:space="preserve"> &gt; 0</w:t>
      </w:r>
    </w:p>
    <w:p w:rsidR="002A625C" w:rsidRDefault="002A625C" w:rsidP="002A625C">
      <w:pPr>
        <w:pStyle w:val="Tabletext"/>
        <w:keepLines w:val="0"/>
        <w:numPr>
          <w:ilvl w:val="5"/>
          <w:numId w:val="2"/>
          <w:numberingChange w:id="575" w:author="test" w:date="2009-03-18T15:32:00Z" w:original="%1:7:0:.%2:7:0:.%3:2:0:.%4:3:0:.%5:2:0:.%6:1:0:"/>
        </w:numPr>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自意外傷害事故發生日起</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w:t>
      </w:r>
      <w:r w:rsidR="00F03FF4">
        <w:rPr>
          <w:rFonts w:hint="eastAsia"/>
          <w:color w:val="000000"/>
          <w:kern w:val="2"/>
          <w:szCs w:val="24"/>
          <w:lang w:eastAsia="zh-TW"/>
        </w:rPr>
        <w:t>5</w:t>
      </w:r>
      <w:r>
        <w:rPr>
          <w:rFonts w:hint="eastAsia"/>
          <w:color w:val="000000"/>
          <w:kern w:val="2"/>
          <w:szCs w:val="24"/>
          <w:lang w:eastAsia="zh-TW"/>
        </w:rPr>
        <w:t>.</w:t>
      </w:r>
      <w:r w:rsidRPr="00201456">
        <w:rPr>
          <w:color w:val="000000"/>
          <w:kern w:val="2"/>
          <w:szCs w:val="24"/>
          <w:lang w:eastAsia="zh-TW"/>
        </w:rPr>
        <w:t>SPEC_LIMIT_1</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w:t>
      </w:r>
      <w:r w:rsidRPr="00201456">
        <w:rPr>
          <w:color w:val="000000"/>
          <w:kern w:val="2"/>
          <w:szCs w:val="24"/>
          <w:lang w:eastAsia="zh-TW"/>
        </w:rPr>
        <w:t>日以內致成殘廢程度者</w:t>
      </w:r>
      <w:r>
        <w:rPr>
          <w:color w:val="000000"/>
          <w:kern w:val="2"/>
          <w:szCs w:val="24"/>
          <w:lang w:eastAsia="zh-TW"/>
        </w:rPr>
        <w:t>’</w:t>
      </w:r>
    </w:p>
    <w:p w:rsidR="002A625C" w:rsidRDefault="002A625C" w:rsidP="002A625C">
      <w:pPr>
        <w:pStyle w:val="Tabletext"/>
        <w:keepLines w:val="0"/>
        <w:numPr>
          <w:ilvl w:val="4"/>
          <w:numId w:val="2"/>
          <w:numberingChange w:id="576" w:author="test" w:date="2009-03-18T15:32:00Z" w:original="%1:7:0:.%2:7:0:.%3:2:0:.%4:3:0:.%5:3:0:"/>
        </w:numPr>
        <w:spacing w:after="0" w:line="240" w:lineRule="auto"/>
        <w:rPr>
          <w:rFonts w:hint="eastAsia"/>
          <w:color w:val="000000"/>
          <w:kern w:val="2"/>
          <w:szCs w:val="24"/>
          <w:lang w:eastAsia="zh-TW"/>
        </w:rPr>
      </w:pPr>
      <w:r>
        <w:rPr>
          <w:rFonts w:hint="eastAsia"/>
          <w:color w:val="000000"/>
          <w:kern w:val="2"/>
          <w:szCs w:val="24"/>
          <w:lang w:eastAsia="zh-TW"/>
        </w:rPr>
        <w:t>IF DTAGD50</w:t>
      </w:r>
      <w:r w:rsidR="00B03913">
        <w:rPr>
          <w:rFonts w:hint="eastAsia"/>
          <w:color w:val="000000"/>
          <w:kern w:val="2"/>
          <w:szCs w:val="24"/>
          <w:lang w:eastAsia="zh-TW"/>
        </w:rPr>
        <w:t>5</w:t>
      </w:r>
      <w:r>
        <w:rPr>
          <w:rFonts w:hint="eastAsia"/>
          <w:color w:val="000000"/>
          <w:kern w:val="2"/>
          <w:szCs w:val="24"/>
          <w:lang w:eastAsia="zh-TW"/>
        </w:rPr>
        <w:t>.</w:t>
      </w:r>
      <w:r w:rsidR="00B03913" w:rsidRPr="001551FF">
        <w:rPr>
          <w:rStyle w:val="SoDAField"/>
          <w:rFonts w:ascii="細明體" w:eastAsia="細明體" w:hAnsi="細明體" w:hint="eastAsia"/>
          <w:caps/>
          <w:color w:val="auto"/>
        </w:rPr>
        <w:t>month</w:t>
      </w:r>
      <w:r w:rsidR="00B03913" w:rsidRPr="001551FF">
        <w:rPr>
          <w:rStyle w:val="SoDAField"/>
          <w:rFonts w:ascii="細明體" w:eastAsia="細明體" w:hAnsi="細明體"/>
          <w:caps/>
          <w:color w:val="auto"/>
        </w:rPr>
        <w:t>_</w:t>
      </w:r>
      <w:r w:rsidR="00B03913" w:rsidRPr="001551FF">
        <w:rPr>
          <w:rStyle w:val="SoDAField"/>
          <w:rFonts w:ascii="細明體" w:eastAsia="細明體" w:hAnsi="細明體" w:hint="eastAsia"/>
          <w:caps/>
          <w:color w:val="auto"/>
        </w:rPr>
        <w:t>limit_1</w:t>
      </w:r>
      <w:r>
        <w:rPr>
          <w:rFonts w:hint="eastAsia"/>
          <w:color w:val="000000"/>
          <w:kern w:val="2"/>
          <w:szCs w:val="24"/>
          <w:lang w:eastAsia="zh-TW"/>
        </w:rPr>
        <w:t xml:space="preserve"> </w:t>
      </w:r>
      <w:r w:rsidR="00B03913">
        <w:rPr>
          <w:rFonts w:hint="eastAsia"/>
          <w:color w:val="000000"/>
          <w:kern w:val="2"/>
          <w:szCs w:val="24"/>
          <w:lang w:eastAsia="zh-TW"/>
        </w:rPr>
        <w:t>&gt; 0</w:t>
      </w:r>
    </w:p>
    <w:p w:rsidR="002A625C" w:rsidRDefault="002A625C" w:rsidP="002A625C">
      <w:pPr>
        <w:pStyle w:val="Tabletext"/>
        <w:keepLines w:val="0"/>
        <w:numPr>
          <w:ilvl w:val="5"/>
          <w:numId w:val="2"/>
          <w:numberingChange w:id="577" w:author="test" w:date="2009-03-18T15:32:00Z" w:original="%1:7:0:.%2:7:0:.%3:2:0:.%4:3:0:.%5:3: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181193">
        <w:rPr>
          <w:rFonts w:ascii="sөũ" w:hAnsi="sөũ"/>
        </w:rPr>
        <w:t>最高以</w:t>
      </w:r>
      <w:r>
        <w:rPr>
          <w:color w:val="000000"/>
          <w:kern w:val="2"/>
          <w:szCs w:val="24"/>
          <w:lang w:eastAsia="zh-TW"/>
        </w:rPr>
        <w:t>’</w:t>
      </w:r>
      <w:r w:rsidR="00181193">
        <w:rPr>
          <w:rFonts w:hint="eastAsia"/>
          <w:color w:val="000000"/>
          <w:kern w:val="2"/>
          <w:szCs w:val="24"/>
          <w:lang w:eastAsia="zh-TW"/>
        </w:rPr>
        <w:t>+</w:t>
      </w:r>
      <w:r w:rsidR="00181193" w:rsidRPr="00181193">
        <w:rPr>
          <w:rFonts w:hint="eastAsia"/>
          <w:color w:val="000000"/>
          <w:kern w:val="2"/>
          <w:szCs w:val="24"/>
          <w:lang w:eastAsia="zh-TW"/>
        </w:rPr>
        <w:t xml:space="preserve"> </w:t>
      </w:r>
      <w:r w:rsidR="00181193">
        <w:rPr>
          <w:rFonts w:hint="eastAsia"/>
          <w:color w:val="000000"/>
          <w:kern w:val="2"/>
          <w:szCs w:val="24"/>
          <w:lang w:eastAsia="zh-TW"/>
        </w:rPr>
        <w:t>DTAGD505.</w:t>
      </w:r>
      <w:r w:rsidR="00181193" w:rsidRPr="001551FF">
        <w:rPr>
          <w:rStyle w:val="SoDAField"/>
          <w:rFonts w:ascii="細明體" w:eastAsia="細明體" w:hAnsi="細明體" w:hint="eastAsia"/>
          <w:caps/>
          <w:color w:val="auto"/>
        </w:rPr>
        <w:t>month</w:t>
      </w:r>
      <w:r w:rsidR="00181193" w:rsidRPr="001551FF">
        <w:rPr>
          <w:rStyle w:val="SoDAField"/>
          <w:rFonts w:ascii="細明體" w:eastAsia="細明體" w:hAnsi="細明體"/>
          <w:caps/>
          <w:color w:val="auto"/>
        </w:rPr>
        <w:t>_</w:t>
      </w:r>
      <w:r w:rsidR="00181193" w:rsidRPr="001551FF">
        <w:rPr>
          <w:rStyle w:val="SoDAField"/>
          <w:rFonts w:ascii="細明體" w:eastAsia="細明體" w:hAnsi="細明體" w:hint="eastAsia"/>
          <w:caps/>
          <w:color w:val="auto"/>
        </w:rPr>
        <w:t>limit_1</w:t>
      </w:r>
      <w:r w:rsidR="00181193">
        <w:rPr>
          <w:rFonts w:hint="eastAsia"/>
          <w:color w:val="000000"/>
          <w:kern w:val="2"/>
          <w:szCs w:val="24"/>
          <w:lang w:eastAsia="zh-TW"/>
        </w:rPr>
        <w:t>+</w:t>
      </w:r>
      <w:r w:rsidR="00181193">
        <w:rPr>
          <w:color w:val="000000"/>
          <w:kern w:val="2"/>
          <w:szCs w:val="24"/>
          <w:lang w:eastAsia="zh-TW"/>
        </w:rPr>
        <w:t>’</w:t>
      </w:r>
      <w:r w:rsidR="00181193" w:rsidRPr="00181193">
        <w:rPr>
          <w:rFonts w:ascii="sөũ" w:hAnsi="sөũ"/>
        </w:rPr>
        <w:t xml:space="preserve"> </w:t>
      </w:r>
      <w:r w:rsidR="00181193">
        <w:rPr>
          <w:rFonts w:ascii="sөũ" w:hAnsi="sөũ"/>
        </w:rPr>
        <w:t>個月為限</w:t>
      </w:r>
      <w:r w:rsidR="00181193">
        <w:rPr>
          <w:color w:val="000000"/>
          <w:kern w:val="2"/>
          <w:szCs w:val="24"/>
          <w:lang w:eastAsia="zh-TW"/>
        </w:rPr>
        <w:t>’</w:t>
      </w:r>
    </w:p>
    <w:p w:rsidR="00297B64" w:rsidRDefault="00297B64" w:rsidP="00297B64">
      <w:pPr>
        <w:pStyle w:val="Tabletext"/>
        <w:keepLines w:val="0"/>
        <w:numPr>
          <w:ilvl w:val="4"/>
          <w:numId w:val="2"/>
          <w:numberingChange w:id="578" w:author="test" w:date="2009-03-18T15:32:00Z" w:original="%1:7:0:.%2:7:0:.%3:2:0:.%4:3:0:.%5:4:0:"/>
        </w:numPr>
        <w:spacing w:after="0" w:line="240" w:lineRule="auto"/>
        <w:rPr>
          <w:rFonts w:hint="eastAsia"/>
          <w:color w:val="000000"/>
          <w:kern w:val="2"/>
          <w:szCs w:val="24"/>
          <w:lang w:eastAsia="zh-TW"/>
        </w:rPr>
      </w:pPr>
      <w:r>
        <w:rPr>
          <w:rFonts w:hint="eastAsia"/>
          <w:color w:val="000000"/>
          <w:kern w:val="2"/>
          <w:szCs w:val="24"/>
          <w:lang w:eastAsia="zh-TW"/>
        </w:rPr>
        <w:t>F DTAGD505.</w:t>
      </w:r>
      <w:r w:rsidRPr="001551FF">
        <w:rPr>
          <w:rStyle w:val="SoDAField"/>
          <w:rFonts w:ascii="細明體" w:eastAsia="細明體" w:hAnsi="細明體" w:hint="eastAsia"/>
          <w:caps/>
          <w:color w:val="auto"/>
        </w:rPr>
        <w:t>month</w:t>
      </w:r>
      <w:r w:rsidRPr="001551FF">
        <w:rPr>
          <w:rStyle w:val="SoDAField"/>
          <w:rFonts w:ascii="細明體" w:eastAsia="細明體" w:hAnsi="細明體"/>
          <w:caps/>
          <w:color w:val="auto"/>
        </w:rPr>
        <w:t>_</w:t>
      </w:r>
      <w:r w:rsidRPr="001551FF">
        <w:rPr>
          <w:rStyle w:val="SoDAField"/>
          <w:rFonts w:ascii="細明體" w:eastAsia="細明體" w:hAnsi="細明體" w:hint="eastAsia"/>
          <w:caps/>
          <w:color w:val="auto"/>
        </w:rPr>
        <w:t>limit_</w:t>
      </w:r>
      <w:r w:rsidR="005F4F60">
        <w:rPr>
          <w:rStyle w:val="SoDAField"/>
          <w:rFonts w:ascii="細明體" w:eastAsia="細明體" w:hAnsi="細明體" w:hint="eastAsia"/>
          <w:caps/>
          <w:color w:val="auto"/>
          <w:lang w:eastAsia="zh-TW"/>
        </w:rPr>
        <w:t>2</w:t>
      </w:r>
      <w:r>
        <w:rPr>
          <w:rFonts w:hint="eastAsia"/>
          <w:color w:val="000000"/>
          <w:kern w:val="2"/>
          <w:szCs w:val="24"/>
          <w:lang w:eastAsia="zh-TW"/>
        </w:rPr>
        <w:t xml:space="preserve"> &gt; 0</w:t>
      </w:r>
    </w:p>
    <w:p w:rsidR="00297B64" w:rsidRDefault="00297B64" w:rsidP="00E7484A">
      <w:pPr>
        <w:pStyle w:val="Tabletext"/>
        <w:keepLines w:val="0"/>
        <w:numPr>
          <w:ilvl w:val="5"/>
          <w:numId w:val="2"/>
          <w:numberingChange w:id="579" w:author="test" w:date="2009-03-18T15:32:00Z" w:original="%1:7:0:.%2:7:0:.%3:2:0:.%4:3:0:.%5:4: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00A03363">
        <w:rPr>
          <w:rFonts w:ascii="sөũ" w:hAnsi="sөũ"/>
        </w:rPr>
        <w:t>於被保險人身故時，限按剩餘未給付月數貼現，年利率</w:t>
      </w:r>
      <w:r>
        <w:rPr>
          <w:color w:val="000000"/>
          <w:kern w:val="2"/>
          <w:szCs w:val="24"/>
          <w:lang w:eastAsia="zh-TW"/>
        </w:rPr>
        <w:t>’</w:t>
      </w:r>
      <w:r>
        <w:rPr>
          <w:rFonts w:hint="eastAsia"/>
          <w:color w:val="000000"/>
          <w:kern w:val="2"/>
          <w:szCs w:val="24"/>
          <w:lang w:eastAsia="zh-TW"/>
        </w:rPr>
        <w:t>+</w:t>
      </w:r>
      <w:r w:rsidRPr="00181193">
        <w:rPr>
          <w:rFonts w:hint="eastAsia"/>
          <w:color w:val="000000"/>
          <w:kern w:val="2"/>
          <w:szCs w:val="24"/>
          <w:lang w:eastAsia="zh-TW"/>
        </w:rPr>
        <w:t xml:space="preserve"> </w:t>
      </w:r>
      <w:r>
        <w:rPr>
          <w:rFonts w:hint="eastAsia"/>
          <w:color w:val="000000"/>
          <w:kern w:val="2"/>
          <w:szCs w:val="24"/>
          <w:lang w:eastAsia="zh-TW"/>
        </w:rPr>
        <w:t>DTAGD505.</w:t>
      </w:r>
      <w:r w:rsidRPr="001551FF">
        <w:rPr>
          <w:rStyle w:val="SoDAField"/>
          <w:rFonts w:ascii="細明體" w:eastAsia="細明體" w:hAnsi="細明體" w:hint="eastAsia"/>
          <w:caps/>
          <w:color w:val="auto"/>
        </w:rPr>
        <w:t>month</w:t>
      </w:r>
      <w:r w:rsidRPr="001551FF">
        <w:rPr>
          <w:rStyle w:val="SoDAField"/>
          <w:rFonts w:ascii="細明體" w:eastAsia="細明體" w:hAnsi="細明體"/>
          <w:caps/>
          <w:color w:val="auto"/>
        </w:rPr>
        <w:t>_</w:t>
      </w:r>
      <w:r w:rsidRPr="001551FF">
        <w:rPr>
          <w:rStyle w:val="SoDAField"/>
          <w:rFonts w:ascii="細明體" w:eastAsia="細明體" w:hAnsi="細明體" w:hint="eastAsia"/>
          <w:caps/>
          <w:color w:val="auto"/>
        </w:rPr>
        <w:t>limit_</w:t>
      </w:r>
      <w:r w:rsidR="00A03363">
        <w:rPr>
          <w:rStyle w:val="SoDAField"/>
          <w:rFonts w:ascii="細明體" w:eastAsia="細明體" w:hAnsi="細明體" w:hint="eastAsia"/>
          <w:caps/>
          <w:color w:val="auto"/>
          <w:lang w:eastAsia="zh-TW"/>
        </w:rPr>
        <w:t>2</w:t>
      </w:r>
      <w:r>
        <w:rPr>
          <w:rFonts w:hint="eastAsia"/>
          <w:color w:val="000000"/>
          <w:kern w:val="2"/>
          <w:szCs w:val="24"/>
          <w:lang w:eastAsia="zh-TW"/>
        </w:rPr>
        <w:t>+</w:t>
      </w:r>
      <w:r>
        <w:rPr>
          <w:color w:val="000000"/>
          <w:kern w:val="2"/>
          <w:szCs w:val="24"/>
          <w:lang w:eastAsia="zh-TW"/>
        </w:rPr>
        <w:t>’</w:t>
      </w:r>
      <w:r w:rsidR="00944938" w:rsidRPr="00944938">
        <w:rPr>
          <w:rFonts w:ascii="sөũ" w:hAnsi="sөũ"/>
        </w:rPr>
        <w:t xml:space="preserve"> </w:t>
      </w:r>
      <w:r w:rsidR="00944938">
        <w:rPr>
          <w:rFonts w:ascii="sөũ" w:hAnsi="sөũ"/>
        </w:rPr>
        <w:t>%</w:t>
      </w:r>
      <w:r w:rsidR="00944938">
        <w:rPr>
          <w:rFonts w:ascii="sөũ" w:hAnsi="sөũ"/>
        </w:rPr>
        <w:t>計算</w:t>
      </w:r>
      <w:r>
        <w:rPr>
          <w:color w:val="000000"/>
          <w:kern w:val="2"/>
          <w:szCs w:val="24"/>
          <w:lang w:eastAsia="zh-TW"/>
        </w:rPr>
        <w:t>’</w:t>
      </w:r>
    </w:p>
    <w:p w:rsidR="002A625C" w:rsidRDefault="002A625C" w:rsidP="002A625C">
      <w:pPr>
        <w:pStyle w:val="Tabletext"/>
        <w:keepLines w:val="0"/>
        <w:numPr>
          <w:ilvl w:val="4"/>
          <w:numId w:val="2"/>
          <w:numberingChange w:id="580" w:author="test" w:date="2009-03-18T15:32:00Z" w:original="%1:7:0:.%2:7:0:.%3:2:0:.%4:3:0:.%5:5:0:"/>
        </w:numPr>
        <w:spacing w:after="0" w:line="240" w:lineRule="auto"/>
        <w:rPr>
          <w:rFonts w:hint="eastAsia"/>
          <w:color w:val="000000"/>
          <w:kern w:val="2"/>
          <w:szCs w:val="24"/>
          <w:lang w:eastAsia="zh-TW"/>
        </w:rPr>
      </w:pPr>
      <w:r>
        <w:rPr>
          <w:rFonts w:hint="eastAsia"/>
          <w:color w:val="000000"/>
          <w:kern w:val="2"/>
          <w:szCs w:val="24"/>
          <w:lang w:eastAsia="zh-TW"/>
        </w:rPr>
        <w:t>IF DTAGD50</w:t>
      </w:r>
      <w:r w:rsidR="00BB3CA7">
        <w:rPr>
          <w:rFonts w:hint="eastAsia"/>
          <w:color w:val="000000"/>
          <w:kern w:val="2"/>
          <w:szCs w:val="24"/>
          <w:lang w:eastAsia="zh-TW"/>
        </w:rPr>
        <w:t>5</w:t>
      </w:r>
      <w:r>
        <w:rPr>
          <w:rFonts w:hint="eastAsia"/>
          <w:color w:val="000000"/>
          <w:kern w:val="2"/>
          <w:szCs w:val="24"/>
          <w:lang w:eastAsia="zh-TW"/>
        </w:rPr>
        <w:t>.</w:t>
      </w:r>
      <w:r w:rsidRPr="00201456">
        <w:rPr>
          <w:color w:val="000000"/>
          <w:kern w:val="2"/>
          <w:szCs w:val="24"/>
          <w:lang w:eastAsia="zh-TW"/>
        </w:rPr>
        <w:t>SPEC_LIMIT_</w:t>
      </w:r>
      <w:r w:rsidR="00DE2416">
        <w:rPr>
          <w:rFonts w:hint="eastAsia"/>
          <w:color w:val="000000"/>
          <w:kern w:val="2"/>
          <w:szCs w:val="24"/>
          <w:lang w:eastAsia="zh-TW"/>
        </w:rPr>
        <w:t>2</w:t>
      </w:r>
      <w:r>
        <w:rPr>
          <w:rFonts w:hint="eastAsia"/>
          <w:color w:val="000000"/>
          <w:kern w:val="2"/>
          <w:szCs w:val="24"/>
          <w:lang w:eastAsia="zh-TW"/>
        </w:rPr>
        <w:t xml:space="preserve"> &gt; 0</w:t>
      </w:r>
    </w:p>
    <w:p w:rsidR="002A625C" w:rsidRDefault="002A625C" w:rsidP="002A625C">
      <w:pPr>
        <w:pStyle w:val="Tabletext"/>
        <w:keepLines w:val="0"/>
        <w:numPr>
          <w:ilvl w:val="5"/>
          <w:numId w:val="2"/>
          <w:numberingChange w:id="581" w:author="test" w:date="2009-03-18T15:32:00Z" w:original="%1:7:0:.%2:7:0:.%3:2:0:.%4:3:0:.%5:5: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配偶給付內容為本人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w:t>
      </w:r>
      <w:r w:rsidR="00DE2416">
        <w:rPr>
          <w:rFonts w:hint="eastAsia"/>
          <w:color w:val="000000"/>
          <w:kern w:val="2"/>
          <w:szCs w:val="24"/>
          <w:lang w:eastAsia="zh-TW"/>
        </w:rPr>
        <w:t>5</w:t>
      </w:r>
      <w:r>
        <w:rPr>
          <w:rFonts w:hint="eastAsia"/>
          <w:color w:val="000000"/>
          <w:kern w:val="2"/>
          <w:szCs w:val="24"/>
          <w:lang w:eastAsia="zh-TW"/>
        </w:rPr>
        <w:t>.</w:t>
      </w:r>
      <w:r w:rsidRPr="00201456">
        <w:rPr>
          <w:color w:val="000000"/>
          <w:kern w:val="2"/>
          <w:szCs w:val="24"/>
          <w:lang w:eastAsia="zh-TW"/>
        </w:rPr>
        <w:t>SPEC_LIMIT_</w:t>
      </w:r>
      <w:r w:rsidR="00DE2416">
        <w:rPr>
          <w:rFonts w:hint="eastAsia"/>
          <w:color w:val="000000"/>
          <w:kern w:val="2"/>
          <w:szCs w:val="24"/>
          <w:lang w:eastAsia="zh-TW"/>
        </w:rPr>
        <w:t>2</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 </w:t>
      </w:r>
      <w:r w:rsidRPr="00201456">
        <w:rPr>
          <w:color w:val="000000"/>
          <w:kern w:val="2"/>
          <w:szCs w:val="24"/>
          <w:lang w:eastAsia="zh-TW"/>
        </w:rPr>
        <w:t>計算</w:t>
      </w:r>
      <w:r>
        <w:rPr>
          <w:color w:val="000000"/>
          <w:kern w:val="2"/>
          <w:szCs w:val="24"/>
          <w:lang w:eastAsia="zh-TW"/>
        </w:rPr>
        <w:t>’</w:t>
      </w:r>
    </w:p>
    <w:p w:rsidR="002A625C" w:rsidRDefault="002A625C" w:rsidP="002A625C">
      <w:pPr>
        <w:pStyle w:val="Tabletext"/>
        <w:keepLines w:val="0"/>
        <w:numPr>
          <w:ilvl w:val="4"/>
          <w:numId w:val="2"/>
          <w:numberingChange w:id="582" w:author="test" w:date="2009-03-18T15:32:00Z" w:original="%1:7:0:.%2:7:0:.%3:2:0:.%4:3:0:.%5:6:0:"/>
        </w:numPr>
        <w:spacing w:after="0" w:line="240" w:lineRule="auto"/>
        <w:rPr>
          <w:rFonts w:hint="eastAsia"/>
          <w:color w:val="000000"/>
          <w:kern w:val="2"/>
          <w:szCs w:val="24"/>
          <w:lang w:eastAsia="zh-TW"/>
        </w:rPr>
      </w:pPr>
      <w:r>
        <w:rPr>
          <w:rFonts w:hint="eastAsia"/>
          <w:color w:val="000000"/>
          <w:kern w:val="2"/>
          <w:szCs w:val="24"/>
          <w:lang w:eastAsia="zh-TW"/>
        </w:rPr>
        <w:t>IF DTAGD50</w:t>
      </w:r>
      <w:r w:rsidR="00BB3CA7">
        <w:rPr>
          <w:rFonts w:hint="eastAsia"/>
          <w:color w:val="000000"/>
          <w:kern w:val="2"/>
          <w:szCs w:val="24"/>
          <w:lang w:eastAsia="zh-TW"/>
        </w:rPr>
        <w:t>5</w:t>
      </w:r>
      <w:r>
        <w:rPr>
          <w:rFonts w:hint="eastAsia"/>
          <w:color w:val="000000"/>
          <w:kern w:val="2"/>
          <w:szCs w:val="24"/>
          <w:lang w:eastAsia="zh-TW"/>
        </w:rPr>
        <w:t>.</w:t>
      </w:r>
      <w:r w:rsidRPr="00201456">
        <w:rPr>
          <w:color w:val="000000"/>
          <w:kern w:val="2"/>
          <w:szCs w:val="24"/>
          <w:lang w:eastAsia="zh-TW"/>
        </w:rPr>
        <w:t>SPEC_LIMIT_</w:t>
      </w:r>
      <w:r w:rsidR="00DE2416">
        <w:rPr>
          <w:rFonts w:hint="eastAsia"/>
          <w:color w:val="000000"/>
          <w:kern w:val="2"/>
          <w:szCs w:val="24"/>
          <w:lang w:eastAsia="zh-TW"/>
        </w:rPr>
        <w:t>3</w:t>
      </w:r>
      <w:r>
        <w:rPr>
          <w:rFonts w:hint="eastAsia"/>
          <w:color w:val="000000"/>
          <w:kern w:val="2"/>
          <w:szCs w:val="24"/>
          <w:lang w:eastAsia="zh-TW"/>
        </w:rPr>
        <w:t xml:space="preserve"> &gt; 0</w:t>
      </w:r>
    </w:p>
    <w:p w:rsidR="002A625C" w:rsidRDefault="002A625C" w:rsidP="002A625C">
      <w:pPr>
        <w:pStyle w:val="Tabletext"/>
        <w:keepLines w:val="0"/>
        <w:numPr>
          <w:ilvl w:val="5"/>
          <w:numId w:val="2"/>
          <w:numberingChange w:id="583" w:author="test" w:date="2009-03-18T15:32:00Z" w:original="%1:7:0:.%2:7:0:.%3:2:0:.%4:3:0:.%5:6:0:.%6:1:0:"/>
        </w:numPr>
        <w:spacing w:after="0" w:line="240" w:lineRule="auto"/>
        <w:rPr>
          <w:rFonts w:hint="eastAsia"/>
          <w:color w:val="000000"/>
          <w:kern w:val="2"/>
          <w:szCs w:val="24"/>
          <w:lang w:eastAsia="zh-TW"/>
        </w:rPr>
      </w:pPr>
      <w:r>
        <w:rPr>
          <w:rFonts w:hint="eastAsia"/>
          <w:color w:val="000000"/>
          <w:kern w:val="2"/>
          <w:szCs w:val="24"/>
          <w:lang w:eastAsia="zh-TW"/>
        </w:rPr>
        <w:t>O_</w:t>
      </w:r>
      <w:r w:rsidRPr="00201456">
        <w:rPr>
          <w:color w:val="000000"/>
          <w:kern w:val="2"/>
          <w:szCs w:val="24"/>
          <w:lang w:eastAsia="zh-TW"/>
        </w:rPr>
        <w:t>特殊限制</w:t>
      </w:r>
      <w:r>
        <w:rPr>
          <w:rFonts w:hint="eastAsia"/>
          <w:color w:val="000000"/>
          <w:kern w:val="2"/>
          <w:szCs w:val="24"/>
          <w:lang w:eastAsia="zh-TW"/>
        </w:rPr>
        <w:t xml:space="preserve">[i] = </w:t>
      </w:r>
      <w:r>
        <w:rPr>
          <w:color w:val="000000"/>
          <w:kern w:val="2"/>
          <w:szCs w:val="24"/>
          <w:lang w:eastAsia="zh-TW"/>
        </w:rPr>
        <w:t>‘</w:t>
      </w:r>
      <w:r w:rsidRPr="00201456">
        <w:rPr>
          <w:color w:val="000000"/>
          <w:kern w:val="2"/>
          <w:szCs w:val="24"/>
          <w:lang w:eastAsia="zh-TW"/>
        </w:rPr>
        <w:t>子女給付內容為本人</w:t>
      </w:r>
      <w:r>
        <w:rPr>
          <w:color w:val="000000"/>
          <w:kern w:val="2"/>
          <w:szCs w:val="24"/>
          <w:lang w:eastAsia="zh-TW"/>
        </w:rPr>
        <w:t>’</w:t>
      </w:r>
      <w:r>
        <w:rPr>
          <w:rFonts w:hint="eastAsia"/>
          <w:color w:val="000000"/>
          <w:kern w:val="2"/>
          <w:szCs w:val="24"/>
          <w:lang w:eastAsia="zh-TW"/>
        </w:rPr>
        <w:t>+</w:t>
      </w:r>
      <w:r w:rsidRPr="000D79AF">
        <w:rPr>
          <w:rFonts w:hint="eastAsia"/>
          <w:color w:val="000000"/>
          <w:kern w:val="2"/>
          <w:szCs w:val="24"/>
          <w:lang w:eastAsia="zh-TW"/>
        </w:rPr>
        <w:t xml:space="preserve"> </w:t>
      </w:r>
      <w:r>
        <w:rPr>
          <w:rFonts w:hint="eastAsia"/>
          <w:color w:val="000000"/>
          <w:kern w:val="2"/>
          <w:szCs w:val="24"/>
          <w:lang w:eastAsia="zh-TW"/>
        </w:rPr>
        <w:t>DTAGD50</w:t>
      </w:r>
      <w:r w:rsidR="00DE2416">
        <w:rPr>
          <w:rFonts w:hint="eastAsia"/>
          <w:color w:val="000000"/>
          <w:kern w:val="2"/>
          <w:szCs w:val="24"/>
          <w:lang w:eastAsia="zh-TW"/>
        </w:rPr>
        <w:t>5</w:t>
      </w:r>
      <w:r>
        <w:rPr>
          <w:rFonts w:hint="eastAsia"/>
          <w:color w:val="000000"/>
          <w:kern w:val="2"/>
          <w:szCs w:val="24"/>
          <w:lang w:eastAsia="zh-TW"/>
        </w:rPr>
        <w:t>.</w:t>
      </w:r>
      <w:r w:rsidRPr="00201456">
        <w:rPr>
          <w:color w:val="000000"/>
          <w:kern w:val="2"/>
          <w:szCs w:val="24"/>
          <w:lang w:eastAsia="zh-TW"/>
        </w:rPr>
        <w:t>SPEC_LIMIT_</w:t>
      </w:r>
      <w:r w:rsidR="00DE2416">
        <w:rPr>
          <w:rFonts w:hint="eastAsia"/>
          <w:color w:val="000000"/>
          <w:kern w:val="2"/>
          <w:szCs w:val="24"/>
          <w:lang w:eastAsia="zh-TW"/>
        </w:rPr>
        <w:t>3</w:t>
      </w:r>
      <w:r>
        <w:rPr>
          <w:rFonts w:hint="eastAsia"/>
          <w:color w:val="000000"/>
          <w:kern w:val="2"/>
          <w:szCs w:val="24"/>
          <w:lang w:eastAsia="zh-TW"/>
        </w:rPr>
        <w:t xml:space="preserve"> +</w:t>
      </w:r>
      <w:r>
        <w:rPr>
          <w:color w:val="000000"/>
          <w:kern w:val="2"/>
          <w:szCs w:val="24"/>
          <w:lang w:eastAsia="zh-TW"/>
        </w:rPr>
        <w:t>’</w:t>
      </w:r>
      <w:r w:rsidRPr="00201456">
        <w:rPr>
          <w:color w:val="000000"/>
          <w:kern w:val="2"/>
          <w:szCs w:val="24"/>
          <w:lang w:eastAsia="zh-TW"/>
        </w:rPr>
        <w:t xml:space="preserve"> % </w:t>
      </w:r>
      <w:r w:rsidRPr="00201456">
        <w:rPr>
          <w:color w:val="000000"/>
          <w:kern w:val="2"/>
          <w:szCs w:val="24"/>
          <w:lang w:eastAsia="zh-TW"/>
        </w:rPr>
        <w:t>計算</w:t>
      </w:r>
      <w:r>
        <w:rPr>
          <w:color w:val="000000"/>
          <w:kern w:val="2"/>
          <w:szCs w:val="24"/>
          <w:lang w:eastAsia="zh-TW"/>
        </w:rPr>
        <w:t>’</w:t>
      </w:r>
    </w:p>
    <w:p w:rsidR="002A625C" w:rsidRDefault="002A625C" w:rsidP="002A625C">
      <w:pPr>
        <w:pStyle w:val="Tabletext"/>
        <w:keepLines w:val="0"/>
        <w:numPr>
          <w:ilvl w:val="4"/>
          <w:numId w:val="2"/>
          <w:numberingChange w:id="584" w:author="test" w:date="2009-03-18T15:32:00Z" w:original="%1:7:0:.%2:7:0:.%3:2:0:.%4:3:0:.%5:7:0:"/>
        </w:numPr>
        <w:spacing w:after="0" w:line="240" w:lineRule="auto"/>
        <w:rPr>
          <w:color w:val="000000"/>
          <w:kern w:val="2"/>
          <w:szCs w:val="24"/>
          <w:lang w:eastAsia="zh-TW"/>
        </w:rPr>
      </w:pPr>
      <w:r w:rsidRPr="00201456">
        <w:rPr>
          <w:color w:val="000000"/>
          <w:kern w:val="2"/>
          <w:szCs w:val="24"/>
          <w:lang w:eastAsia="zh-TW"/>
        </w:rPr>
        <w:t>特殊限制</w:t>
      </w:r>
      <w:r>
        <w:rPr>
          <w:rFonts w:hint="eastAsia"/>
          <w:color w:val="000000"/>
          <w:kern w:val="2"/>
          <w:szCs w:val="24"/>
          <w:lang w:eastAsia="zh-TW"/>
        </w:rPr>
        <w:t>畫面顯示欄位對應如下：</w:t>
      </w:r>
    </w:p>
    <w:tbl>
      <w:tblPr>
        <w:tblStyle w:val="aa"/>
        <w:tblW w:w="0" w:type="auto"/>
        <w:tblInd w:w="2040" w:type="dxa"/>
        <w:tblLook w:val="01E0" w:firstRow="1" w:lastRow="1" w:firstColumn="1" w:lastColumn="1" w:noHBand="0" w:noVBand="0"/>
      </w:tblPr>
      <w:tblGrid>
        <w:gridCol w:w="2170"/>
        <w:gridCol w:w="3184"/>
        <w:gridCol w:w="2863"/>
      </w:tblGrid>
      <w:tr w:rsidR="002A625C">
        <w:tc>
          <w:tcPr>
            <w:tcW w:w="2170" w:type="dxa"/>
            <w:shd w:val="clear" w:color="auto" w:fill="D9D9D9"/>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畫面欄位</w:t>
            </w:r>
          </w:p>
        </w:tc>
        <w:tc>
          <w:tcPr>
            <w:tcW w:w="3184" w:type="dxa"/>
            <w:shd w:val="clear" w:color="auto" w:fill="D9D9D9"/>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值</w:t>
            </w:r>
          </w:p>
        </w:tc>
        <w:tc>
          <w:tcPr>
            <w:tcW w:w="2863" w:type="dxa"/>
            <w:shd w:val="clear" w:color="auto" w:fill="D9D9D9"/>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說明</w:t>
            </w:r>
          </w:p>
        </w:tc>
      </w:tr>
      <w:tr w:rsidR="002A625C">
        <w:tc>
          <w:tcPr>
            <w:tcW w:w="2170" w:type="dxa"/>
          </w:tcPr>
          <w:p w:rsidR="002A625C" w:rsidRDefault="002A625C" w:rsidP="002A625C">
            <w:pPr>
              <w:pStyle w:val="Tabletext"/>
              <w:keepLines w:val="0"/>
              <w:spacing w:after="0" w:line="240" w:lineRule="auto"/>
              <w:rPr>
                <w:rFonts w:hint="eastAsia"/>
                <w:color w:val="000000"/>
                <w:kern w:val="2"/>
                <w:szCs w:val="24"/>
                <w:lang w:eastAsia="zh-TW"/>
              </w:rPr>
            </w:pPr>
            <w:r>
              <w:rPr>
                <w:rFonts w:ascii="sөũ" w:hAnsi="sөũ"/>
              </w:rPr>
              <w:t>特殊限制內容</w:t>
            </w:r>
          </w:p>
        </w:tc>
        <w:tc>
          <w:tcPr>
            <w:tcW w:w="3184" w:type="dxa"/>
          </w:tcPr>
          <w:p w:rsidR="002A625C" w:rsidRDefault="002A625C" w:rsidP="002A625C">
            <w:pPr>
              <w:pStyle w:val="Tabletext"/>
              <w:keepLines w:val="0"/>
              <w:spacing w:after="0" w:line="240" w:lineRule="auto"/>
              <w:rPr>
                <w:rFonts w:hint="eastAsia"/>
                <w:color w:val="000000"/>
                <w:kern w:val="2"/>
                <w:szCs w:val="24"/>
                <w:lang w:eastAsia="zh-TW"/>
              </w:rPr>
            </w:pPr>
            <w:r>
              <w:rPr>
                <w:rFonts w:hint="eastAsia"/>
                <w:color w:val="000000"/>
                <w:kern w:val="2"/>
                <w:szCs w:val="24"/>
                <w:lang w:eastAsia="zh-TW"/>
              </w:rPr>
              <w:t>O_</w:t>
            </w:r>
            <w:r>
              <w:rPr>
                <w:rFonts w:ascii="sөũ" w:hAnsi="sөũ"/>
              </w:rPr>
              <w:t>特殊限制</w:t>
            </w:r>
            <w:r>
              <w:rPr>
                <w:rFonts w:hint="eastAsia"/>
                <w:color w:val="000000"/>
                <w:kern w:val="2"/>
                <w:szCs w:val="24"/>
                <w:lang w:eastAsia="zh-TW"/>
              </w:rPr>
              <w:t>[i]</w:t>
            </w:r>
          </w:p>
        </w:tc>
        <w:tc>
          <w:tcPr>
            <w:tcW w:w="2863" w:type="dxa"/>
          </w:tcPr>
          <w:p w:rsidR="002A625C" w:rsidRDefault="002A625C" w:rsidP="002A625C">
            <w:pPr>
              <w:pStyle w:val="Tabletext"/>
              <w:keepLines w:val="0"/>
              <w:spacing w:after="0" w:line="240" w:lineRule="auto"/>
              <w:rPr>
                <w:rFonts w:hint="eastAsia"/>
                <w:color w:val="000000"/>
                <w:kern w:val="2"/>
                <w:szCs w:val="24"/>
                <w:lang w:eastAsia="zh-TW"/>
              </w:rPr>
            </w:pPr>
          </w:p>
        </w:tc>
      </w:tr>
    </w:tbl>
    <w:p w:rsidR="00D5561F" w:rsidRDefault="00D5561F" w:rsidP="00D5561F">
      <w:pPr>
        <w:pStyle w:val="Tabletext"/>
        <w:keepLines w:val="0"/>
        <w:spacing w:after="0" w:line="240" w:lineRule="auto"/>
        <w:ind w:left="1701"/>
        <w:rPr>
          <w:rFonts w:hint="eastAsia"/>
          <w:color w:val="000000"/>
          <w:kern w:val="2"/>
          <w:szCs w:val="24"/>
          <w:lang w:eastAsia="zh-TW"/>
        </w:rPr>
      </w:pPr>
    </w:p>
    <w:p w:rsidR="00C242AA" w:rsidRDefault="00D75C07" w:rsidP="004907B0">
      <w:pPr>
        <w:pStyle w:val="Tabletext"/>
        <w:keepLines w:val="0"/>
        <w:numPr>
          <w:ilvl w:val="1"/>
          <w:numId w:val="2"/>
          <w:numberingChange w:id="585" w:author="test" w:date="2009-03-18T15:32:00Z" w:original="%1:7:0:.%2:8:0:"/>
        </w:numPr>
        <w:spacing w:after="0" w:line="240" w:lineRule="auto"/>
        <w:rPr>
          <w:rFonts w:hint="eastAsia"/>
          <w:color w:val="000000"/>
          <w:kern w:val="2"/>
          <w:szCs w:val="24"/>
          <w:lang w:eastAsia="zh-TW"/>
        </w:rPr>
      </w:pPr>
      <w:r>
        <w:rPr>
          <w:rFonts w:hint="eastAsia"/>
          <w:color w:val="000000"/>
          <w:kern w:val="2"/>
          <w:szCs w:val="24"/>
          <w:lang w:eastAsia="zh-TW"/>
        </w:rPr>
        <w:t>將輸出結果顯示於畫面上</w:t>
      </w:r>
    </w:p>
    <w:p w:rsidR="004907B0" w:rsidRDefault="00402E33" w:rsidP="004907B0">
      <w:pPr>
        <w:pStyle w:val="Tabletext"/>
        <w:keepLines w:val="0"/>
        <w:numPr>
          <w:ilvl w:val="1"/>
          <w:numId w:val="2"/>
          <w:numberingChange w:id="586" w:author="test" w:date="2009-03-18T15:32:00Z" w:original="%1:7:0:.%2:9:0:"/>
        </w:numPr>
        <w:spacing w:after="0" w:line="240" w:lineRule="auto"/>
        <w:rPr>
          <w:rFonts w:hint="eastAsia"/>
          <w:color w:val="000000"/>
          <w:kern w:val="2"/>
          <w:szCs w:val="24"/>
          <w:lang w:eastAsia="zh-TW"/>
        </w:rPr>
      </w:pPr>
      <w:r>
        <w:rPr>
          <w:rFonts w:hint="eastAsia"/>
          <w:color w:val="000000"/>
          <w:kern w:val="2"/>
          <w:szCs w:val="24"/>
          <w:lang w:eastAsia="zh-TW"/>
        </w:rPr>
        <w:t>RETURN</w:t>
      </w:r>
      <w:r>
        <w:rPr>
          <w:rFonts w:hint="eastAsia"/>
          <w:color w:val="000000"/>
          <w:kern w:val="2"/>
          <w:szCs w:val="24"/>
          <w:lang w:eastAsia="zh-TW"/>
        </w:rPr>
        <w:t>。</w:t>
      </w:r>
    </w:p>
    <w:p w:rsidR="0012601E" w:rsidRDefault="0012601E" w:rsidP="004907B0">
      <w:pPr>
        <w:pStyle w:val="Tabletext"/>
        <w:keepLines w:val="0"/>
        <w:spacing w:after="0" w:line="240" w:lineRule="auto"/>
        <w:rPr>
          <w:rFonts w:hint="eastAsia"/>
          <w:color w:val="000000"/>
          <w:kern w:val="2"/>
          <w:lang w:eastAsia="zh-TW"/>
        </w:rPr>
      </w:pPr>
    </w:p>
    <w:sectPr w:rsidR="0012601E">
      <w:pgSz w:w="11906" w:h="16838"/>
      <w:pgMar w:top="1440" w:right="566" w:bottom="1440" w:left="9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424" w:rsidRDefault="00EF3424" w:rsidP="00EF3424">
      <w:r>
        <w:separator/>
      </w:r>
    </w:p>
  </w:endnote>
  <w:endnote w:type="continuationSeparator" w:id="0">
    <w:p w:rsidR="00EF3424" w:rsidRDefault="00EF3424" w:rsidP="00EF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sөũ">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424" w:rsidRDefault="00EF3424" w:rsidP="00EF3424">
      <w:r>
        <w:separator/>
      </w:r>
    </w:p>
  </w:footnote>
  <w:footnote w:type="continuationSeparator" w:id="0">
    <w:p w:rsidR="00EF3424" w:rsidRDefault="00EF3424" w:rsidP="00EF3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49D"/>
    <w:multiLevelType w:val="hybridMultilevel"/>
    <w:tmpl w:val="8674B480"/>
    <w:lvl w:ilvl="0" w:tplc="0409000F">
      <w:start w:val="1"/>
      <w:numFmt w:val="decimal"/>
      <w:lvlText w:val="%1."/>
      <w:lvlJc w:val="left"/>
      <w:pPr>
        <w:tabs>
          <w:tab w:val="num" w:pos="1926"/>
        </w:tabs>
        <w:ind w:left="1926" w:hanging="480"/>
      </w:pPr>
    </w:lvl>
    <w:lvl w:ilvl="1" w:tplc="04090019" w:tentative="1">
      <w:start w:val="1"/>
      <w:numFmt w:val="ideographTraditional"/>
      <w:lvlText w:val="%2、"/>
      <w:lvlJc w:val="left"/>
      <w:pPr>
        <w:tabs>
          <w:tab w:val="num" w:pos="2406"/>
        </w:tabs>
        <w:ind w:left="2406" w:hanging="480"/>
      </w:pPr>
    </w:lvl>
    <w:lvl w:ilvl="2" w:tplc="0409001B" w:tentative="1">
      <w:start w:val="1"/>
      <w:numFmt w:val="lowerRoman"/>
      <w:lvlText w:val="%3."/>
      <w:lvlJc w:val="right"/>
      <w:pPr>
        <w:tabs>
          <w:tab w:val="num" w:pos="2886"/>
        </w:tabs>
        <w:ind w:left="2886" w:hanging="480"/>
      </w:pPr>
    </w:lvl>
    <w:lvl w:ilvl="3" w:tplc="0409000F" w:tentative="1">
      <w:start w:val="1"/>
      <w:numFmt w:val="decimal"/>
      <w:lvlText w:val="%4."/>
      <w:lvlJc w:val="left"/>
      <w:pPr>
        <w:tabs>
          <w:tab w:val="num" w:pos="3366"/>
        </w:tabs>
        <w:ind w:left="3366" w:hanging="480"/>
      </w:pPr>
    </w:lvl>
    <w:lvl w:ilvl="4" w:tplc="04090019" w:tentative="1">
      <w:start w:val="1"/>
      <w:numFmt w:val="ideographTraditional"/>
      <w:lvlText w:val="%5、"/>
      <w:lvlJc w:val="left"/>
      <w:pPr>
        <w:tabs>
          <w:tab w:val="num" w:pos="3846"/>
        </w:tabs>
        <w:ind w:left="3846" w:hanging="480"/>
      </w:pPr>
    </w:lvl>
    <w:lvl w:ilvl="5" w:tplc="0409001B" w:tentative="1">
      <w:start w:val="1"/>
      <w:numFmt w:val="lowerRoman"/>
      <w:lvlText w:val="%6."/>
      <w:lvlJc w:val="right"/>
      <w:pPr>
        <w:tabs>
          <w:tab w:val="num" w:pos="4326"/>
        </w:tabs>
        <w:ind w:left="4326" w:hanging="480"/>
      </w:pPr>
    </w:lvl>
    <w:lvl w:ilvl="6" w:tplc="0409000F" w:tentative="1">
      <w:start w:val="1"/>
      <w:numFmt w:val="decimal"/>
      <w:lvlText w:val="%7."/>
      <w:lvlJc w:val="left"/>
      <w:pPr>
        <w:tabs>
          <w:tab w:val="num" w:pos="4806"/>
        </w:tabs>
        <w:ind w:left="4806" w:hanging="480"/>
      </w:pPr>
    </w:lvl>
    <w:lvl w:ilvl="7" w:tplc="04090019" w:tentative="1">
      <w:start w:val="1"/>
      <w:numFmt w:val="ideographTraditional"/>
      <w:lvlText w:val="%8、"/>
      <w:lvlJc w:val="left"/>
      <w:pPr>
        <w:tabs>
          <w:tab w:val="num" w:pos="5286"/>
        </w:tabs>
        <w:ind w:left="5286" w:hanging="480"/>
      </w:pPr>
    </w:lvl>
    <w:lvl w:ilvl="8" w:tplc="0409001B" w:tentative="1">
      <w:start w:val="1"/>
      <w:numFmt w:val="lowerRoman"/>
      <w:lvlText w:val="%9."/>
      <w:lvlJc w:val="right"/>
      <w:pPr>
        <w:tabs>
          <w:tab w:val="num" w:pos="5766"/>
        </w:tabs>
        <w:ind w:left="5766" w:hanging="480"/>
      </w:pPr>
    </w:lvl>
  </w:abstractNum>
  <w:abstractNum w:abstractNumId="1" w15:restartNumberingAfterBreak="0">
    <w:nsid w:val="0B043939"/>
    <w:multiLevelType w:val="hybridMultilevel"/>
    <w:tmpl w:val="F9DC007C"/>
    <w:lvl w:ilvl="0" w:tplc="0409000F">
      <w:start w:val="1"/>
      <w:numFmt w:val="decimal"/>
      <w:lvlText w:val="%1."/>
      <w:lvlJc w:val="left"/>
      <w:pPr>
        <w:tabs>
          <w:tab w:val="num" w:pos="1926"/>
        </w:tabs>
        <w:ind w:left="1926" w:hanging="480"/>
      </w:pPr>
    </w:lvl>
    <w:lvl w:ilvl="1" w:tplc="04090019" w:tentative="1">
      <w:start w:val="1"/>
      <w:numFmt w:val="ideographTraditional"/>
      <w:lvlText w:val="%2、"/>
      <w:lvlJc w:val="left"/>
      <w:pPr>
        <w:tabs>
          <w:tab w:val="num" w:pos="2406"/>
        </w:tabs>
        <w:ind w:left="2406" w:hanging="480"/>
      </w:pPr>
    </w:lvl>
    <w:lvl w:ilvl="2" w:tplc="0409001B" w:tentative="1">
      <w:start w:val="1"/>
      <w:numFmt w:val="lowerRoman"/>
      <w:lvlText w:val="%3."/>
      <w:lvlJc w:val="right"/>
      <w:pPr>
        <w:tabs>
          <w:tab w:val="num" w:pos="2886"/>
        </w:tabs>
        <w:ind w:left="2886" w:hanging="480"/>
      </w:pPr>
    </w:lvl>
    <w:lvl w:ilvl="3" w:tplc="0409000F" w:tentative="1">
      <w:start w:val="1"/>
      <w:numFmt w:val="decimal"/>
      <w:lvlText w:val="%4."/>
      <w:lvlJc w:val="left"/>
      <w:pPr>
        <w:tabs>
          <w:tab w:val="num" w:pos="3366"/>
        </w:tabs>
        <w:ind w:left="3366" w:hanging="480"/>
      </w:pPr>
    </w:lvl>
    <w:lvl w:ilvl="4" w:tplc="04090019" w:tentative="1">
      <w:start w:val="1"/>
      <w:numFmt w:val="ideographTraditional"/>
      <w:lvlText w:val="%5、"/>
      <w:lvlJc w:val="left"/>
      <w:pPr>
        <w:tabs>
          <w:tab w:val="num" w:pos="3846"/>
        </w:tabs>
        <w:ind w:left="3846" w:hanging="480"/>
      </w:pPr>
    </w:lvl>
    <w:lvl w:ilvl="5" w:tplc="0409001B" w:tentative="1">
      <w:start w:val="1"/>
      <w:numFmt w:val="lowerRoman"/>
      <w:lvlText w:val="%6."/>
      <w:lvlJc w:val="right"/>
      <w:pPr>
        <w:tabs>
          <w:tab w:val="num" w:pos="4326"/>
        </w:tabs>
        <w:ind w:left="4326" w:hanging="480"/>
      </w:pPr>
    </w:lvl>
    <w:lvl w:ilvl="6" w:tplc="0409000F" w:tentative="1">
      <w:start w:val="1"/>
      <w:numFmt w:val="decimal"/>
      <w:lvlText w:val="%7."/>
      <w:lvlJc w:val="left"/>
      <w:pPr>
        <w:tabs>
          <w:tab w:val="num" w:pos="4806"/>
        </w:tabs>
        <w:ind w:left="4806" w:hanging="480"/>
      </w:pPr>
    </w:lvl>
    <w:lvl w:ilvl="7" w:tplc="04090019" w:tentative="1">
      <w:start w:val="1"/>
      <w:numFmt w:val="ideographTraditional"/>
      <w:lvlText w:val="%8、"/>
      <w:lvlJc w:val="left"/>
      <w:pPr>
        <w:tabs>
          <w:tab w:val="num" w:pos="5286"/>
        </w:tabs>
        <w:ind w:left="5286" w:hanging="480"/>
      </w:pPr>
    </w:lvl>
    <w:lvl w:ilvl="8" w:tplc="0409001B" w:tentative="1">
      <w:start w:val="1"/>
      <w:numFmt w:val="lowerRoman"/>
      <w:lvlText w:val="%9."/>
      <w:lvlJc w:val="right"/>
      <w:pPr>
        <w:tabs>
          <w:tab w:val="num" w:pos="5766"/>
        </w:tabs>
        <w:ind w:left="5766" w:hanging="480"/>
      </w:pPr>
    </w:lvl>
  </w:abstractNum>
  <w:abstractNum w:abstractNumId="2" w15:restartNumberingAfterBreak="0">
    <w:nsid w:val="0B9B5FB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146769A0"/>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6E50CC5"/>
    <w:multiLevelType w:val="hybridMultilevel"/>
    <w:tmpl w:val="69321C7C"/>
    <w:lvl w:ilvl="0" w:tplc="6DF026A6">
      <w:start w:val="1"/>
      <w:numFmt w:val="upperLetter"/>
      <w:lvlText w:val="%1."/>
      <w:lvlJc w:val="left"/>
      <w:pPr>
        <w:tabs>
          <w:tab w:val="num" w:pos="360"/>
        </w:tabs>
        <w:ind w:left="360" w:hanging="360"/>
      </w:pPr>
      <w:rPr>
        <w:rFonts w:hint="eastAsia"/>
      </w:rPr>
    </w:lvl>
    <w:lvl w:ilvl="1" w:tplc="1F14A860">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9312714"/>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21347A2A"/>
    <w:multiLevelType w:val="hybridMultilevel"/>
    <w:tmpl w:val="D2A6A2C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3A069DD"/>
    <w:multiLevelType w:val="multilevel"/>
    <w:tmpl w:val="4796AF42"/>
    <w:lvl w:ilvl="0">
      <w:start w:val="6"/>
      <w:numFmt w:val="decimal"/>
      <w:lvlText w:val="%1"/>
      <w:lvlJc w:val="left"/>
      <w:pPr>
        <w:tabs>
          <w:tab w:val="num" w:pos="360"/>
        </w:tabs>
        <w:ind w:left="360" w:hanging="360"/>
      </w:pPr>
      <w:rPr>
        <w:rFonts w:hint="eastAsia"/>
      </w:rPr>
    </w:lvl>
    <w:lvl w:ilvl="1">
      <w:start w:val="3"/>
      <w:numFmt w:val="decimal"/>
      <w:lvlText w:val="%1.%2"/>
      <w:lvlJc w:val="left"/>
      <w:pPr>
        <w:tabs>
          <w:tab w:val="num" w:pos="840"/>
        </w:tabs>
        <w:ind w:left="840" w:hanging="360"/>
      </w:pPr>
      <w:rPr>
        <w:rFonts w:hint="eastAsia"/>
      </w:rPr>
    </w:lvl>
    <w:lvl w:ilvl="2">
      <w:start w:val="1"/>
      <w:numFmt w:val="decimal"/>
      <w:lvlText w:val="%1.%2.%3"/>
      <w:lvlJc w:val="left"/>
      <w:pPr>
        <w:tabs>
          <w:tab w:val="num" w:pos="1680"/>
        </w:tabs>
        <w:ind w:left="1680" w:hanging="720"/>
      </w:pPr>
      <w:rPr>
        <w:rFonts w:hint="eastAsia"/>
      </w:rPr>
    </w:lvl>
    <w:lvl w:ilvl="3">
      <w:start w:val="1"/>
      <w:numFmt w:val="decimal"/>
      <w:lvlText w:val="%1.%2.%3.%4"/>
      <w:lvlJc w:val="left"/>
      <w:pPr>
        <w:tabs>
          <w:tab w:val="num" w:pos="2160"/>
        </w:tabs>
        <w:ind w:left="2160" w:hanging="720"/>
      </w:pPr>
      <w:rPr>
        <w:rFonts w:hint="eastAsia"/>
      </w:rPr>
    </w:lvl>
    <w:lvl w:ilvl="4">
      <w:start w:val="1"/>
      <w:numFmt w:val="decimal"/>
      <w:lvlText w:val="%1.%2.%3.%4.%5"/>
      <w:lvlJc w:val="left"/>
      <w:pPr>
        <w:tabs>
          <w:tab w:val="num" w:pos="2640"/>
        </w:tabs>
        <w:ind w:left="2640" w:hanging="720"/>
      </w:pPr>
      <w:rPr>
        <w:rFonts w:hint="eastAsia"/>
      </w:rPr>
    </w:lvl>
    <w:lvl w:ilvl="5">
      <w:start w:val="1"/>
      <w:numFmt w:val="decimal"/>
      <w:lvlText w:val="%1.%2.%3.%4.%5.%6"/>
      <w:lvlJc w:val="left"/>
      <w:pPr>
        <w:tabs>
          <w:tab w:val="num" w:pos="3480"/>
        </w:tabs>
        <w:ind w:left="3480" w:hanging="1080"/>
      </w:pPr>
      <w:rPr>
        <w:rFonts w:hint="eastAsia"/>
      </w:rPr>
    </w:lvl>
    <w:lvl w:ilvl="6">
      <w:start w:val="1"/>
      <w:numFmt w:val="decimal"/>
      <w:lvlText w:val="%1.%2.%3.%4.%5.%6.%7"/>
      <w:lvlJc w:val="left"/>
      <w:pPr>
        <w:tabs>
          <w:tab w:val="num" w:pos="3960"/>
        </w:tabs>
        <w:ind w:left="3960" w:hanging="1080"/>
      </w:pPr>
      <w:rPr>
        <w:rFonts w:hint="eastAsia"/>
      </w:rPr>
    </w:lvl>
    <w:lvl w:ilvl="7">
      <w:start w:val="1"/>
      <w:numFmt w:val="decimal"/>
      <w:lvlText w:val="%1.%2.%3.%4.%5.%6.%7.%8"/>
      <w:lvlJc w:val="left"/>
      <w:pPr>
        <w:tabs>
          <w:tab w:val="num" w:pos="4800"/>
        </w:tabs>
        <w:ind w:left="4800" w:hanging="1440"/>
      </w:pPr>
      <w:rPr>
        <w:rFonts w:hint="eastAsia"/>
      </w:rPr>
    </w:lvl>
    <w:lvl w:ilvl="8">
      <w:start w:val="1"/>
      <w:numFmt w:val="decimal"/>
      <w:lvlText w:val="%1.%2.%3.%4.%5.%6.%7.%8.%9"/>
      <w:lvlJc w:val="left"/>
      <w:pPr>
        <w:tabs>
          <w:tab w:val="num" w:pos="5280"/>
        </w:tabs>
        <w:ind w:left="5280" w:hanging="1440"/>
      </w:pPr>
      <w:rPr>
        <w:rFonts w:hint="eastAsia"/>
      </w:rPr>
    </w:lvl>
  </w:abstractNum>
  <w:abstractNum w:abstractNumId="8" w15:restartNumberingAfterBreak="0">
    <w:nsid w:val="24D6569F"/>
    <w:multiLevelType w:val="hybridMultilevel"/>
    <w:tmpl w:val="9F12239A"/>
    <w:lvl w:ilvl="0" w:tplc="0409000F">
      <w:start w:val="1"/>
      <w:numFmt w:val="decimal"/>
      <w:lvlText w:val="%1."/>
      <w:lvlJc w:val="left"/>
      <w:pPr>
        <w:tabs>
          <w:tab w:val="num" w:pos="1530"/>
        </w:tabs>
        <w:ind w:left="1530" w:hanging="480"/>
      </w:pPr>
    </w:lvl>
    <w:lvl w:ilvl="1" w:tplc="04090019" w:tentative="1">
      <w:start w:val="1"/>
      <w:numFmt w:val="ideographTraditional"/>
      <w:lvlText w:val="%2、"/>
      <w:lvlJc w:val="left"/>
      <w:pPr>
        <w:tabs>
          <w:tab w:val="num" w:pos="2010"/>
        </w:tabs>
        <w:ind w:left="2010" w:hanging="480"/>
      </w:pPr>
    </w:lvl>
    <w:lvl w:ilvl="2" w:tplc="0409001B" w:tentative="1">
      <w:start w:val="1"/>
      <w:numFmt w:val="lowerRoman"/>
      <w:lvlText w:val="%3."/>
      <w:lvlJc w:val="right"/>
      <w:pPr>
        <w:tabs>
          <w:tab w:val="num" w:pos="2490"/>
        </w:tabs>
        <w:ind w:left="2490" w:hanging="480"/>
      </w:pPr>
    </w:lvl>
    <w:lvl w:ilvl="3" w:tplc="0409000F" w:tentative="1">
      <w:start w:val="1"/>
      <w:numFmt w:val="decimal"/>
      <w:lvlText w:val="%4."/>
      <w:lvlJc w:val="left"/>
      <w:pPr>
        <w:tabs>
          <w:tab w:val="num" w:pos="2970"/>
        </w:tabs>
        <w:ind w:left="2970" w:hanging="480"/>
      </w:pPr>
    </w:lvl>
    <w:lvl w:ilvl="4" w:tplc="04090019" w:tentative="1">
      <w:start w:val="1"/>
      <w:numFmt w:val="ideographTraditional"/>
      <w:lvlText w:val="%5、"/>
      <w:lvlJc w:val="left"/>
      <w:pPr>
        <w:tabs>
          <w:tab w:val="num" w:pos="3450"/>
        </w:tabs>
        <w:ind w:left="3450" w:hanging="480"/>
      </w:pPr>
    </w:lvl>
    <w:lvl w:ilvl="5" w:tplc="0409001B" w:tentative="1">
      <w:start w:val="1"/>
      <w:numFmt w:val="lowerRoman"/>
      <w:lvlText w:val="%6."/>
      <w:lvlJc w:val="right"/>
      <w:pPr>
        <w:tabs>
          <w:tab w:val="num" w:pos="3930"/>
        </w:tabs>
        <w:ind w:left="3930" w:hanging="480"/>
      </w:pPr>
    </w:lvl>
    <w:lvl w:ilvl="6" w:tplc="0409000F" w:tentative="1">
      <w:start w:val="1"/>
      <w:numFmt w:val="decimal"/>
      <w:lvlText w:val="%7."/>
      <w:lvlJc w:val="left"/>
      <w:pPr>
        <w:tabs>
          <w:tab w:val="num" w:pos="4410"/>
        </w:tabs>
        <w:ind w:left="4410" w:hanging="480"/>
      </w:pPr>
    </w:lvl>
    <w:lvl w:ilvl="7" w:tplc="04090019" w:tentative="1">
      <w:start w:val="1"/>
      <w:numFmt w:val="ideographTraditional"/>
      <w:lvlText w:val="%8、"/>
      <w:lvlJc w:val="left"/>
      <w:pPr>
        <w:tabs>
          <w:tab w:val="num" w:pos="4890"/>
        </w:tabs>
        <w:ind w:left="4890" w:hanging="480"/>
      </w:pPr>
    </w:lvl>
    <w:lvl w:ilvl="8" w:tplc="0409001B" w:tentative="1">
      <w:start w:val="1"/>
      <w:numFmt w:val="lowerRoman"/>
      <w:lvlText w:val="%9."/>
      <w:lvlJc w:val="right"/>
      <w:pPr>
        <w:tabs>
          <w:tab w:val="num" w:pos="5370"/>
        </w:tabs>
        <w:ind w:left="5370" w:hanging="480"/>
      </w:pPr>
    </w:lvl>
  </w:abstractNum>
  <w:abstractNum w:abstractNumId="9" w15:restartNumberingAfterBreak="0">
    <w:nsid w:val="32787318"/>
    <w:multiLevelType w:val="hybridMultilevel"/>
    <w:tmpl w:val="7346B84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D2627F4"/>
    <w:multiLevelType w:val="hybridMultilevel"/>
    <w:tmpl w:val="C9A0B89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5A4A18A1"/>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5BE936E5"/>
    <w:multiLevelType w:val="hybridMultilevel"/>
    <w:tmpl w:val="4F54C8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5C7C5352"/>
    <w:multiLevelType w:val="hybridMultilevel"/>
    <w:tmpl w:val="6410295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F906438"/>
    <w:multiLevelType w:val="hybridMultilevel"/>
    <w:tmpl w:val="185CE21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620C3181"/>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2953BBF"/>
    <w:multiLevelType w:val="hybridMultilevel"/>
    <w:tmpl w:val="94D401D8"/>
    <w:lvl w:ilvl="0" w:tplc="0409000F">
      <w:start w:val="1"/>
      <w:numFmt w:val="decimal"/>
      <w:lvlText w:val="%1."/>
      <w:lvlJc w:val="left"/>
      <w:pPr>
        <w:tabs>
          <w:tab w:val="num" w:pos="1280"/>
        </w:tabs>
        <w:ind w:left="1280" w:hanging="480"/>
      </w:pPr>
    </w:lvl>
    <w:lvl w:ilvl="1" w:tplc="04090019" w:tentative="1">
      <w:start w:val="1"/>
      <w:numFmt w:val="ideographTraditional"/>
      <w:lvlText w:val="%2、"/>
      <w:lvlJc w:val="left"/>
      <w:pPr>
        <w:tabs>
          <w:tab w:val="num" w:pos="1760"/>
        </w:tabs>
        <w:ind w:left="1760" w:hanging="480"/>
      </w:pPr>
    </w:lvl>
    <w:lvl w:ilvl="2" w:tplc="0409001B" w:tentative="1">
      <w:start w:val="1"/>
      <w:numFmt w:val="lowerRoman"/>
      <w:lvlText w:val="%3."/>
      <w:lvlJc w:val="right"/>
      <w:pPr>
        <w:tabs>
          <w:tab w:val="num" w:pos="2240"/>
        </w:tabs>
        <w:ind w:left="2240" w:hanging="480"/>
      </w:pPr>
    </w:lvl>
    <w:lvl w:ilvl="3" w:tplc="0409000F" w:tentative="1">
      <w:start w:val="1"/>
      <w:numFmt w:val="decimal"/>
      <w:lvlText w:val="%4."/>
      <w:lvlJc w:val="left"/>
      <w:pPr>
        <w:tabs>
          <w:tab w:val="num" w:pos="2720"/>
        </w:tabs>
        <w:ind w:left="2720" w:hanging="480"/>
      </w:pPr>
    </w:lvl>
    <w:lvl w:ilvl="4" w:tplc="04090019" w:tentative="1">
      <w:start w:val="1"/>
      <w:numFmt w:val="ideographTraditional"/>
      <w:lvlText w:val="%5、"/>
      <w:lvlJc w:val="left"/>
      <w:pPr>
        <w:tabs>
          <w:tab w:val="num" w:pos="3200"/>
        </w:tabs>
        <w:ind w:left="3200" w:hanging="480"/>
      </w:pPr>
    </w:lvl>
    <w:lvl w:ilvl="5" w:tplc="0409001B" w:tentative="1">
      <w:start w:val="1"/>
      <w:numFmt w:val="lowerRoman"/>
      <w:lvlText w:val="%6."/>
      <w:lvlJc w:val="right"/>
      <w:pPr>
        <w:tabs>
          <w:tab w:val="num" w:pos="3680"/>
        </w:tabs>
        <w:ind w:left="3680" w:hanging="480"/>
      </w:pPr>
    </w:lvl>
    <w:lvl w:ilvl="6" w:tplc="0409000F" w:tentative="1">
      <w:start w:val="1"/>
      <w:numFmt w:val="decimal"/>
      <w:lvlText w:val="%7."/>
      <w:lvlJc w:val="left"/>
      <w:pPr>
        <w:tabs>
          <w:tab w:val="num" w:pos="4160"/>
        </w:tabs>
        <w:ind w:left="4160" w:hanging="480"/>
      </w:pPr>
    </w:lvl>
    <w:lvl w:ilvl="7" w:tplc="04090019" w:tentative="1">
      <w:start w:val="1"/>
      <w:numFmt w:val="ideographTraditional"/>
      <w:lvlText w:val="%8、"/>
      <w:lvlJc w:val="left"/>
      <w:pPr>
        <w:tabs>
          <w:tab w:val="num" w:pos="4640"/>
        </w:tabs>
        <w:ind w:left="4640" w:hanging="480"/>
      </w:pPr>
    </w:lvl>
    <w:lvl w:ilvl="8" w:tplc="0409001B" w:tentative="1">
      <w:start w:val="1"/>
      <w:numFmt w:val="lowerRoman"/>
      <w:lvlText w:val="%9."/>
      <w:lvlJc w:val="right"/>
      <w:pPr>
        <w:tabs>
          <w:tab w:val="num" w:pos="5120"/>
        </w:tabs>
        <w:ind w:left="5120" w:hanging="480"/>
      </w:pPr>
    </w:lvl>
  </w:abstractNum>
  <w:abstractNum w:abstractNumId="17" w15:restartNumberingAfterBreak="0">
    <w:nsid w:val="63B73ED3"/>
    <w:multiLevelType w:val="hybridMultilevel"/>
    <w:tmpl w:val="AD505C9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41A733C"/>
    <w:multiLevelType w:val="hybridMultilevel"/>
    <w:tmpl w:val="4AB0B1E0"/>
    <w:lvl w:ilvl="0" w:tplc="0409000F">
      <w:start w:val="1"/>
      <w:numFmt w:val="decimal"/>
      <w:lvlText w:val="%1."/>
      <w:lvlJc w:val="left"/>
      <w:pPr>
        <w:tabs>
          <w:tab w:val="num" w:pos="1531"/>
        </w:tabs>
        <w:ind w:left="1531" w:hanging="480"/>
      </w:pPr>
    </w:lvl>
    <w:lvl w:ilvl="1" w:tplc="04090019" w:tentative="1">
      <w:start w:val="1"/>
      <w:numFmt w:val="ideographTraditional"/>
      <w:lvlText w:val="%2、"/>
      <w:lvlJc w:val="left"/>
      <w:pPr>
        <w:tabs>
          <w:tab w:val="num" w:pos="2011"/>
        </w:tabs>
        <w:ind w:left="2011" w:hanging="480"/>
      </w:pPr>
    </w:lvl>
    <w:lvl w:ilvl="2" w:tplc="0409001B" w:tentative="1">
      <w:start w:val="1"/>
      <w:numFmt w:val="lowerRoman"/>
      <w:lvlText w:val="%3."/>
      <w:lvlJc w:val="right"/>
      <w:pPr>
        <w:tabs>
          <w:tab w:val="num" w:pos="2491"/>
        </w:tabs>
        <w:ind w:left="2491" w:hanging="480"/>
      </w:pPr>
    </w:lvl>
    <w:lvl w:ilvl="3" w:tplc="0409000F" w:tentative="1">
      <w:start w:val="1"/>
      <w:numFmt w:val="decimal"/>
      <w:lvlText w:val="%4."/>
      <w:lvlJc w:val="left"/>
      <w:pPr>
        <w:tabs>
          <w:tab w:val="num" w:pos="2971"/>
        </w:tabs>
        <w:ind w:left="2971" w:hanging="480"/>
      </w:pPr>
    </w:lvl>
    <w:lvl w:ilvl="4" w:tplc="04090019" w:tentative="1">
      <w:start w:val="1"/>
      <w:numFmt w:val="ideographTraditional"/>
      <w:lvlText w:val="%5、"/>
      <w:lvlJc w:val="left"/>
      <w:pPr>
        <w:tabs>
          <w:tab w:val="num" w:pos="3451"/>
        </w:tabs>
        <w:ind w:left="3451" w:hanging="480"/>
      </w:pPr>
    </w:lvl>
    <w:lvl w:ilvl="5" w:tplc="0409001B" w:tentative="1">
      <w:start w:val="1"/>
      <w:numFmt w:val="lowerRoman"/>
      <w:lvlText w:val="%6."/>
      <w:lvlJc w:val="right"/>
      <w:pPr>
        <w:tabs>
          <w:tab w:val="num" w:pos="3931"/>
        </w:tabs>
        <w:ind w:left="3931" w:hanging="480"/>
      </w:pPr>
    </w:lvl>
    <w:lvl w:ilvl="6" w:tplc="0409000F" w:tentative="1">
      <w:start w:val="1"/>
      <w:numFmt w:val="decimal"/>
      <w:lvlText w:val="%7."/>
      <w:lvlJc w:val="left"/>
      <w:pPr>
        <w:tabs>
          <w:tab w:val="num" w:pos="4411"/>
        </w:tabs>
        <w:ind w:left="4411" w:hanging="480"/>
      </w:pPr>
    </w:lvl>
    <w:lvl w:ilvl="7" w:tplc="04090019" w:tentative="1">
      <w:start w:val="1"/>
      <w:numFmt w:val="ideographTraditional"/>
      <w:lvlText w:val="%8、"/>
      <w:lvlJc w:val="left"/>
      <w:pPr>
        <w:tabs>
          <w:tab w:val="num" w:pos="4891"/>
        </w:tabs>
        <w:ind w:left="4891" w:hanging="480"/>
      </w:pPr>
    </w:lvl>
    <w:lvl w:ilvl="8" w:tplc="0409001B" w:tentative="1">
      <w:start w:val="1"/>
      <w:numFmt w:val="lowerRoman"/>
      <w:lvlText w:val="%9."/>
      <w:lvlJc w:val="right"/>
      <w:pPr>
        <w:tabs>
          <w:tab w:val="num" w:pos="5371"/>
        </w:tabs>
        <w:ind w:left="5371" w:hanging="480"/>
      </w:pPr>
    </w:lvl>
  </w:abstractNum>
  <w:abstractNum w:abstractNumId="19" w15:restartNumberingAfterBreak="0">
    <w:nsid w:val="69720DB8"/>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A7F4DD5"/>
    <w:multiLevelType w:val="hybridMultilevel"/>
    <w:tmpl w:val="610EF40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16575EB"/>
    <w:multiLevelType w:val="multilevel"/>
    <w:tmpl w:val="818696F6"/>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4"/>
        </w:tabs>
        <w:ind w:left="1984" w:hanging="708"/>
      </w:pPr>
      <w:rPr>
        <w:rFonts w:hint="eastAsia"/>
      </w:rPr>
    </w:lvl>
    <w:lvl w:ilvl="4">
      <w:start w:val="1"/>
      <w:numFmt w:val="decimal"/>
      <w:lvlText w:val="%2.%3.%4.%5"/>
      <w:lvlJc w:val="left"/>
      <w:pPr>
        <w:tabs>
          <w:tab w:val="num" w:pos="2551"/>
        </w:tabs>
        <w:ind w:left="2551" w:hanging="850"/>
      </w:pPr>
      <w:rPr>
        <w:rFonts w:hint="eastAsia"/>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2" w15:restartNumberingAfterBreak="0">
    <w:nsid w:val="73FD0E1D"/>
    <w:multiLevelType w:val="hybridMultilevel"/>
    <w:tmpl w:val="5454AA1E"/>
    <w:lvl w:ilvl="0" w:tplc="0409000F">
      <w:start w:val="1"/>
      <w:numFmt w:val="decimal"/>
      <w:lvlText w:val="%1."/>
      <w:lvlJc w:val="left"/>
      <w:pPr>
        <w:tabs>
          <w:tab w:val="num" w:pos="1331"/>
        </w:tabs>
        <w:ind w:left="1331" w:hanging="480"/>
      </w:pPr>
    </w:lvl>
    <w:lvl w:ilvl="1" w:tplc="04090019" w:tentative="1">
      <w:start w:val="1"/>
      <w:numFmt w:val="ideographTraditional"/>
      <w:lvlText w:val="%2、"/>
      <w:lvlJc w:val="left"/>
      <w:pPr>
        <w:tabs>
          <w:tab w:val="num" w:pos="1811"/>
        </w:tabs>
        <w:ind w:left="1811" w:hanging="480"/>
      </w:pPr>
    </w:lvl>
    <w:lvl w:ilvl="2" w:tplc="0409001B" w:tentative="1">
      <w:start w:val="1"/>
      <w:numFmt w:val="lowerRoman"/>
      <w:lvlText w:val="%3."/>
      <w:lvlJc w:val="right"/>
      <w:pPr>
        <w:tabs>
          <w:tab w:val="num" w:pos="2291"/>
        </w:tabs>
        <w:ind w:left="2291" w:hanging="480"/>
      </w:pPr>
    </w:lvl>
    <w:lvl w:ilvl="3" w:tplc="0409000F" w:tentative="1">
      <w:start w:val="1"/>
      <w:numFmt w:val="decimal"/>
      <w:lvlText w:val="%4."/>
      <w:lvlJc w:val="left"/>
      <w:pPr>
        <w:tabs>
          <w:tab w:val="num" w:pos="2771"/>
        </w:tabs>
        <w:ind w:left="2771" w:hanging="480"/>
      </w:pPr>
    </w:lvl>
    <w:lvl w:ilvl="4" w:tplc="04090019" w:tentative="1">
      <w:start w:val="1"/>
      <w:numFmt w:val="ideographTraditional"/>
      <w:lvlText w:val="%5、"/>
      <w:lvlJc w:val="left"/>
      <w:pPr>
        <w:tabs>
          <w:tab w:val="num" w:pos="3251"/>
        </w:tabs>
        <w:ind w:left="3251" w:hanging="480"/>
      </w:pPr>
    </w:lvl>
    <w:lvl w:ilvl="5" w:tplc="0409001B" w:tentative="1">
      <w:start w:val="1"/>
      <w:numFmt w:val="lowerRoman"/>
      <w:lvlText w:val="%6."/>
      <w:lvlJc w:val="right"/>
      <w:pPr>
        <w:tabs>
          <w:tab w:val="num" w:pos="3731"/>
        </w:tabs>
        <w:ind w:left="3731" w:hanging="480"/>
      </w:pPr>
    </w:lvl>
    <w:lvl w:ilvl="6" w:tplc="0409000F" w:tentative="1">
      <w:start w:val="1"/>
      <w:numFmt w:val="decimal"/>
      <w:lvlText w:val="%7."/>
      <w:lvlJc w:val="left"/>
      <w:pPr>
        <w:tabs>
          <w:tab w:val="num" w:pos="4211"/>
        </w:tabs>
        <w:ind w:left="4211" w:hanging="480"/>
      </w:pPr>
    </w:lvl>
    <w:lvl w:ilvl="7" w:tplc="04090019" w:tentative="1">
      <w:start w:val="1"/>
      <w:numFmt w:val="ideographTraditional"/>
      <w:lvlText w:val="%8、"/>
      <w:lvlJc w:val="left"/>
      <w:pPr>
        <w:tabs>
          <w:tab w:val="num" w:pos="4691"/>
        </w:tabs>
        <w:ind w:left="4691" w:hanging="480"/>
      </w:pPr>
    </w:lvl>
    <w:lvl w:ilvl="8" w:tplc="0409001B" w:tentative="1">
      <w:start w:val="1"/>
      <w:numFmt w:val="lowerRoman"/>
      <w:lvlText w:val="%9."/>
      <w:lvlJc w:val="right"/>
      <w:pPr>
        <w:tabs>
          <w:tab w:val="num" w:pos="5171"/>
        </w:tabs>
        <w:ind w:left="5171" w:hanging="480"/>
      </w:pPr>
    </w:lvl>
  </w:abstractNum>
  <w:abstractNum w:abstractNumId="23" w15:restartNumberingAfterBreak="0">
    <w:nsid w:val="74437D1F"/>
    <w:multiLevelType w:val="multilevel"/>
    <w:tmpl w:val="13562D44"/>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74E8417A"/>
    <w:multiLevelType w:val="hybridMultilevel"/>
    <w:tmpl w:val="5FC46DE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779B3BA8"/>
    <w:multiLevelType w:val="hybridMultilevel"/>
    <w:tmpl w:val="C4B6221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7B84534A"/>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7F274710"/>
    <w:multiLevelType w:val="hybridMultilevel"/>
    <w:tmpl w:val="C5B068F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15"/>
  </w:num>
  <w:num w:numId="3">
    <w:abstractNumId w:val="2"/>
  </w:num>
  <w:num w:numId="4">
    <w:abstractNumId w:val="23"/>
  </w:num>
  <w:num w:numId="5">
    <w:abstractNumId w:val="3"/>
  </w:num>
  <w:num w:numId="6">
    <w:abstractNumId w:val="7"/>
  </w:num>
  <w:num w:numId="7">
    <w:abstractNumId w:val="18"/>
  </w:num>
  <w:num w:numId="8">
    <w:abstractNumId w:val="6"/>
  </w:num>
  <w:num w:numId="9">
    <w:abstractNumId w:val="16"/>
  </w:num>
  <w:num w:numId="10">
    <w:abstractNumId w:val="22"/>
  </w:num>
  <w:num w:numId="11">
    <w:abstractNumId w:val="17"/>
  </w:num>
  <w:num w:numId="12">
    <w:abstractNumId w:val="27"/>
  </w:num>
  <w:num w:numId="13">
    <w:abstractNumId w:val="8"/>
  </w:num>
  <w:num w:numId="14">
    <w:abstractNumId w:val="14"/>
  </w:num>
  <w:num w:numId="15">
    <w:abstractNumId w:val="12"/>
  </w:num>
  <w:num w:numId="16">
    <w:abstractNumId w:val="9"/>
  </w:num>
  <w:num w:numId="17">
    <w:abstractNumId w:val="19"/>
  </w:num>
  <w:num w:numId="18">
    <w:abstractNumId w:val="0"/>
  </w:num>
  <w:num w:numId="19">
    <w:abstractNumId w:val="1"/>
  </w:num>
  <w:num w:numId="20">
    <w:abstractNumId w:val="20"/>
  </w:num>
  <w:num w:numId="21">
    <w:abstractNumId w:val="13"/>
  </w:num>
  <w:num w:numId="22">
    <w:abstractNumId w:val="25"/>
  </w:num>
  <w:num w:numId="23">
    <w:abstractNumId w:val="10"/>
  </w:num>
  <w:num w:numId="24">
    <w:abstractNumId w:val="11"/>
  </w:num>
  <w:num w:numId="25">
    <w:abstractNumId w:val="26"/>
  </w:num>
  <w:num w:numId="26">
    <w:abstractNumId w:val="5"/>
  </w:num>
  <w:num w:numId="27">
    <w:abstractNumId w:val="21"/>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戴余修">
    <w15:presenceInfo w15:providerId="AD" w15:userId="S-1-5-21-1803814909-596389231-837300805-143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8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53CA"/>
    <w:rsid w:val="000001CE"/>
    <w:rsid w:val="000011D4"/>
    <w:rsid w:val="00001798"/>
    <w:rsid w:val="0000282E"/>
    <w:rsid w:val="000043A7"/>
    <w:rsid w:val="000048FE"/>
    <w:rsid w:val="00005BC4"/>
    <w:rsid w:val="00006642"/>
    <w:rsid w:val="000071F7"/>
    <w:rsid w:val="000072B6"/>
    <w:rsid w:val="00007591"/>
    <w:rsid w:val="0001026F"/>
    <w:rsid w:val="0001311F"/>
    <w:rsid w:val="00016263"/>
    <w:rsid w:val="00024141"/>
    <w:rsid w:val="00027078"/>
    <w:rsid w:val="00030AB0"/>
    <w:rsid w:val="00030CC4"/>
    <w:rsid w:val="00032724"/>
    <w:rsid w:val="00032D98"/>
    <w:rsid w:val="0003322D"/>
    <w:rsid w:val="00034602"/>
    <w:rsid w:val="000354D9"/>
    <w:rsid w:val="00037B29"/>
    <w:rsid w:val="0004068A"/>
    <w:rsid w:val="00040AAB"/>
    <w:rsid w:val="000416F9"/>
    <w:rsid w:val="00041C1F"/>
    <w:rsid w:val="0004231C"/>
    <w:rsid w:val="00042C9A"/>
    <w:rsid w:val="00043516"/>
    <w:rsid w:val="000456A2"/>
    <w:rsid w:val="00045B50"/>
    <w:rsid w:val="00050226"/>
    <w:rsid w:val="00051E8D"/>
    <w:rsid w:val="000523D7"/>
    <w:rsid w:val="00052D8F"/>
    <w:rsid w:val="0005336A"/>
    <w:rsid w:val="00054339"/>
    <w:rsid w:val="0005660A"/>
    <w:rsid w:val="00060796"/>
    <w:rsid w:val="000618E3"/>
    <w:rsid w:val="00061C1C"/>
    <w:rsid w:val="000620E7"/>
    <w:rsid w:val="000638BD"/>
    <w:rsid w:val="00064B3E"/>
    <w:rsid w:val="000650F5"/>
    <w:rsid w:val="00065B2B"/>
    <w:rsid w:val="00066B5B"/>
    <w:rsid w:val="000739F5"/>
    <w:rsid w:val="00074B5F"/>
    <w:rsid w:val="00076261"/>
    <w:rsid w:val="00077943"/>
    <w:rsid w:val="00080BBE"/>
    <w:rsid w:val="00081DB8"/>
    <w:rsid w:val="000822D9"/>
    <w:rsid w:val="00086022"/>
    <w:rsid w:val="00086AD0"/>
    <w:rsid w:val="00090E75"/>
    <w:rsid w:val="000933D8"/>
    <w:rsid w:val="000A23F6"/>
    <w:rsid w:val="000A2B8A"/>
    <w:rsid w:val="000A3EC1"/>
    <w:rsid w:val="000B0230"/>
    <w:rsid w:val="000B4F71"/>
    <w:rsid w:val="000B655F"/>
    <w:rsid w:val="000C2112"/>
    <w:rsid w:val="000C3A7C"/>
    <w:rsid w:val="000C3CCD"/>
    <w:rsid w:val="000C57F8"/>
    <w:rsid w:val="000C5EB3"/>
    <w:rsid w:val="000C6131"/>
    <w:rsid w:val="000C743E"/>
    <w:rsid w:val="000C779B"/>
    <w:rsid w:val="000C7B1A"/>
    <w:rsid w:val="000D0BA9"/>
    <w:rsid w:val="000D2F0B"/>
    <w:rsid w:val="000D3506"/>
    <w:rsid w:val="000D44F4"/>
    <w:rsid w:val="000D6720"/>
    <w:rsid w:val="000D675D"/>
    <w:rsid w:val="000E0F86"/>
    <w:rsid w:val="000E132B"/>
    <w:rsid w:val="000E15D9"/>
    <w:rsid w:val="000E24E3"/>
    <w:rsid w:val="000E7329"/>
    <w:rsid w:val="000F0857"/>
    <w:rsid w:val="000F1ADA"/>
    <w:rsid w:val="000F1BD6"/>
    <w:rsid w:val="000F22D9"/>
    <w:rsid w:val="000F233D"/>
    <w:rsid w:val="000F23F3"/>
    <w:rsid w:val="000F410B"/>
    <w:rsid w:val="000F44B7"/>
    <w:rsid w:val="000F4BB5"/>
    <w:rsid w:val="000F5033"/>
    <w:rsid w:val="00100E66"/>
    <w:rsid w:val="00101F57"/>
    <w:rsid w:val="00102A6A"/>
    <w:rsid w:val="0010315D"/>
    <w:rsid w:val="00103F69"/>
    <w:rsid w:val="001074BB"/>
    <w:rsid w:val="001078C7"/>
    <w:rsid w:val="00110F45"/>
    <w:rsid w:val="0011169D"/>
    <w:rsid w:val="001116FE"/>
    <w:rsid w:val="001136DB"/>
    <w:rsid w:val="00113803"/>
    <w:rsid w:val="0011407B"/>
    <w:rsid w:val="00116D7B"/>
    <w:rsid w:val="00117A0D"/>
    <w:rsid w:val="00117B86"/>
    <w:rsid w:val="00121CEC"/>
    <w:rsid w:val="00121ED9"/>
    <w:rsid w:val="0012223E"/>
    <w:rsid w:val="001224C9"/>
    <w:rsid w:val="001228F4"/>
    <w:rsid w:val="00123DA4"/>
    <w:rsid w:val="00123E47"/>
    <w:rsid w:val="001242AA"/>
    <w:rsid w:val="0012601E"/>
    <w:rsid w:val="00126F74"/>
    <w:rsid w:val="00127C90"/>
    <w:rsid w:val="001305E2"/>
    <w:rsid w:val="001323A2"/>
    <w:rsid w:val="00133DF7"/>
    <w:rsid w:val="0013419B"/>
    <w:rsid w:val="001357A4"/>
    <w:rsid w:val="00135FD2"/>
    <w:rsid w:val="00140BE3"/>
    <w:rsid w:val="0014224B"/>
    <w:rsid w:val="00142A95"/>
    <w:rsid w:val="00142D02"/>
    <w:rsid w:val="00147AE4"/>
    <w:rsid w:val="00147B6B"/>
    <w:rsid w:val="001502AE"/>
    <w:rsid w:val="00150AB3"/>
    <w:rsid w:val="0015137B"/>
    <w:rsid w:val="001551FF"/>
    <w:rsid w:val="001608F7"/>
    <w:rsid w:val="00160FD4"/>
    <w:rsid w:val="0016122D"/>
    <w:rsid w:val="00161480"/>
    <w:rsid w:val="00162BB8"/>
    <w:rsid w:val="00164930"/>
    <w:rsid w:val="00166391"/>
    <w:rsid w:val="00167530"/>
    <w:rsid w:val="00173B4B"/>
    <w:rsid w:val="00173B58"/>
    <w:rsid w:val="00176DB6"/>
    <w:rsid w:val="00181193"/>
    <w:rsid w:val="0018330B"/>
    <w:rsid w:val="00184BC4"/>
    <w:rsid w:val="00185DF5"/>
    <w:rsid w:val="001933B2"/>
    <w:rsid w:val="00193CDF"/>
    <w:rsid w:val="00194416"/>
    <w:rsid w:val="0019653F"/>
    <w:rsid w:val="00197CBB"/>
    <w:rsid w:val="001A1E28"/>
    <w:rsid w:val="001A25F1"/>
    <w:rsid w:val="001A2F94"/>
    <w:rsid w:val="001A618A"/>
    <w:rsid w:val="001A61A7"/>
    <w:rsid w:val="001A6E5C"/>
    <w:rsid w:val="001A71AD"/>
    <w:rsid w:val="001A7A6E"/>
    <w:rsid w:val="001B0228"/>
    <w:rsid w:val="001B2A9A"/>
    <w:rsid w:val="001B4927"/>
    <w:rsid w:val="001B6CBC"/>
    <w:rsid w:val="001B761F"/>
    <w:rsid w:val="001C17C7"/>
    <w:rsid w:val="001C2347"/>
    <w:rsid w:val="001C51A5"/>
    <w:rsid w:val="001C535B"/>
    <w:rsid w:val="001C5436"/>
    <w:rsid w:val="001C5702"/>
    <w:rsid w:val="001C5AA4"/>
    <w:rsid w:val="001C7F9D"/>
    <w:rsid w:val="001D16E3"/>
    <w:rsid w:val="001D1BF8"/>
    <w:rsid w:val="001D2BC3"/>
    <w:rsid w:val="001D644E"/>
    <w:rsid w:val="001D66B3"/>
    <w:rsid w:val="001E0D66"/>
    <w:rsid w:val="001E1E11"/>
    <w:rsid w:val="001E2137"/>
    <w:rsid w:val="001E3A1B"/>
    <w:rsid w:val="001E4BE4"/>
    <w:rsid w:val="001E618A"/>
    <w:rsid w:val="001F1E7C"/>
    <w:rsid w:val="001F229F"/>
    <w:rsid w:val="001F32D2"/>
    <w:rsid w:val="001F3EFE"/>
    <w:rsid w:val="001F425D"/>
    <w:rsid w:val="001F4CEC"/>
    <w:rsid w:val="001F6E1A"/>
    <w:rsid w:val="001F7388"/>
    <w:rsid w:val="0020020C"/>
    <w:rsid w:val="00200CD6"/>
    <w:rsid w:val="00201456"/>
    <w:rsid w:val="0020152D"/>
    <w:rsid w:val="00201E84"/>
    <w:rsid w:val="002023F7"/>
    <w:rsid w:val="002024A4"/>
    <w:rsid w:val="002029B6"/>
    <w:rsid w:val="002037D0"/>
    <w:rsid w:val="002049C8"/>
    <w:rsid w:val="00204D2C"/>
    <w:rsid w:val="0020594D"/>
    <w:rsid w:val="00206839"/>
    <w:rsid w:val="00210C20"/>
    <w:rsid w:val="0021152A"/>
    <w:rsid w:val="00212972"/>
    <w:rsid w:val="00213C9C"/>
    <w:rsid w:val="002149AE"/>
    <w:rsid w:val="00215053"/>
    <w:rsid w:val="0021578C"/>
    <w:rsid w:val="00216346"/>
    <w:rsid w:val="002174DE"/>
    <w:rsid w:val="00220FDA"/>
    <w:rsid w:val="00221379"/>
    <w:rsid w:val="00222E4B"/>
    <w:rsid w:val="00223F48"/>
    <w:rsid w:val="0022516B"/>
    <w:rsid w:val="00226E23"/>
    <w:rsid w:val="00227754"/>
    <w:rsid w:val="00230C40"/>
    <w:rsid w:val="00231A93"/>
    <w:rsid w:val="00232F7F"/>
    <w:rsid w:val="00245BB0"/>
    <w:rsid w:val="002472D9"/>
    <w:rsid w:val="00247BEA"/>
    <w:rsid w:val="00250726"/>
    <w:rsid w:val="002546B7"/>
    <w:rsid w:val="00254C05"/>
    <w:rsid w:val="002553E2"/>
    <w:rsid w:val="0025545B"/>
    <w:rsid w:val="00262CFE"/>
    <w:rsid w:val="002630A7"/>
    <w:rsid w:val="00263C36"/>
    <w:rsid w:val="00263CAF"/>
    <w:rsid w:val="00263D75"/>
    <w:rsid w:val="00264426"/>
    <w:rsid w:val="002649F7"/>
    <w:rsid w:val="00265DCC"/>
    <w:rsid w:val="00266BAE"/>
    <w:rsid w:val="00267A7C"/>
    <w:rsid w:val="0027183E"/>
    <w:rsid w:val="00272770"/>
    <w:rsid w:val="00273971"/>
    <w:rsid w:val="0027623F"/>
    <w:rsid w:val="002807CE"/>
    <w:rsid w:val="00280DFA"/>
    <w:rsid w:val="002829CE"/>
    <w:rsid w:val="00282AD3"/>
    <w:rsid w:val="00291066"/>
    <w:rsid w:val="00291D19"/>
    <w:rsid w:val="00294720"/>
    <w:rsid w:val="00296D5A"/>
    <w:rsid w:val="00296FAB"/>
    <w:rsid w:val="00297134"/>
    <w:rsid w:val="00297B64"/>
    <w:rsid w:val="002A04B6"/>
    <w:rsid w:val="002A4ABC"/>
    <w:rsid w:val="002A5036"/>
    <w:rsid w:val="002A5CD0"/>
    <w:rsid w:val="002A625C"/>
    <w:rsid w:val="002A793F"/>
    <w:rsid w:val="002B1DFA"/>
    <w:rsid w:val="002B4106"/>
    <w:rsid w:val="002B668E"/>
    <w:rsid w:val="002B7D7C"/>
    <w:rsid w:val="002C0C91"/>
    <w:rsid w:val="002C13CE"/>
    <w:rsid w:val="002C220F"/>
    <w:rsid w:val="002C2B6C"/>
    <w:rsid w:val="002C4CE0"/>
    <w:rsid w:val="002C505A"/>
    <w:rsid w:val="002C6EEE"/>
    <w:rsid w:val="002D26C6"/>
    <w:rsid w:val="002D2B4E"/>
    <w:rsid w:val="002D2EBC"/>
    <w:rsid w:val="002D608C"/>
    <w:rsid w:val="002D62D2"/>
    <w:rsid w:val="002D77D7"/>
    <w:rsid w:val="002E0875"/>
    <w:rsid w:val="002E51E3"/>
    <w:rsid w:val="002E63A0"/>
    <w:rsid w:val="002E75EC"/>
    <w:rsid w:val="002F084D"/>
    <w:rsid w:val="002F2085"/>
    <w:rsid w:val="002F22FE"/>
    <w:rsid w:val="002F234E"/>
    <w:rsid w:val="002F249C"/>
    <w:rsid w:val="002F3D8D"/>
    <w:rsid w:val="00304464"/>
    <w:rsid w:val="00305063"/>
    <w:rsid w:val="0030660D"/>
    <w:rsid w:val="00314493"/>
    <w:rsid w:val="003146AE"/>
    <w:rsid w:val="00317266"/>
    <w:rsid w:val="003175A1"/>
    <w:rsid w:val="003177F8"/>
    <w:rsid w:val="003220F7"/>
    <w:rsid w:val="00322ED4"/>
    <w:rsid w:val="00324621"/>
    <w:rsid w:val="00324A80"/>
    <w:rsid w:val="00325471"/>
    <w:rsid w:val="00327D3A"/>
    <w:rsid w:val="003310F2"/>
    <w:rsid w:val="00331E09"/>
    <w:rsid w:val="00336227"/>
    <w:rsid w:val="00337BA0"/>
    <w:rsid w:val="00340155"/>
    <w:rsid w:val="0034157C"/>
    <w:rsid w:val="00342D2C"/>
    <w:rsid w:val="003466FC"/>
    <w:rsid w:val="00346EA8"/>
    <w:rsid w:val="00350955"/>
    <w:rsid w:val="00351630"/>
    <w:rsid w:val="003569FD"/>
    <w:rsid w:val="00357CCA"/>
    <w:rsid w:val="003613A8"/>
    <w:rsid w:val="003618A9"/>
    <w:rsid w:val="0036209D"/>
    <w:rsid w:val="00363B37"/>
    <w:rsid w:val="0036451C"/>
    <w:rsid w:val="00364FAC"/>
    <w:rsid w:val="00367C38"/>
    <w:rsid w:val="00370BC3"/>
    <w:rsid w:val="00371A7C"/>
    <w:rsid w:val="00373D59"/>
    <w:rsid w:val="00373DFE"/>
    <w:rsid w:val="00374C81"/>
    <w:rsid w:val="0037527F"/>
    <w:rsid w:val="00376224"/>
    <w:rsid w:val="003762D1"/>
    <w:rsid w:val="00377D1C"/>
    <w:rsid w:val="00383221"/>
    <w:rsid w:val="00385EFC"/>
    <w:rsid w:val="003907CC"/>
    <w:rsid w:val="00392423"/>
    <w:rsid w:val="0039364E"/>
    <w:rsid w:val="0039370C"/>
    <w:rsid w:val="00394C12"/>
    <w:rsid w:val="00394D22"/>
    <w:rsid w:val="00396A77"/>
    <w:rsid w:val="00396F24"/>
    <w:rsid w:val="003A0284"/>
    <w:rsid w:val="003A1279"/>
    <w:rsid w:val="003A17A0"/>
    <w:rsid w:val="003A1F83"/>
    <w:rsid w:val="003A377F"/>
    <w:rsid w:val="003A67A6"/>
    <w:rsid w:val="003B322F"/>
    <w:rsid w:val="003B32A8"/>
    <w:rsid w:val="003B51C3"/>
    <w:rsid w:val="003B6775"/>
    <w:rsid w:val="003C0758"/>
    <w:rsid w:val="003C1B91"/>
    <w:rsid w:val="003C23A0"/>
    <w:rsid w:val="003C265C"/>
    <w:rsid w:val="003C2BD0"/>
    <w:rsid w:val="003C32CB"/>
    <w:rsid w:val="003C36D0"/>
    <w:rsid w:val="003C5212"/>
    <w:rsid w:val="003C58D0"/>
    <w:rsid w:val="003C6D5E"/>
    <w:rsid w:val="003D04BF"/>
    <w:rsid w:val="003D1CC0"/>
    <w:rsid w:val="003D36A6"/>
    <w:rsid w:val="003D5DB0"/>
    <w:rsid w:val="003E1CF1"/>
    <w:rsid w:val="003E34DC"/>
    <w:rsid w:val="003E598B"/>
    <w:rsid w:val="003E739D"/>
    <w:rsid w:val="003E7609"/>
    <w:rsid w:val="003F0A2B"/>
    <w:rsid w:val="003F2345"/>
    <w:rsid w:val="003F2BFF"/>
    <w:rsid w:val="003F3920"/>
    <w:rsid w:val="003F413C"/>
    <w:rsid w:val="003F539B"/>
    <w:rsid w:val="003F6669"/>
    <w:rsid w:val="003F7309"/>
    <w:rsid w:val="003F75C2"/>
    <w:rsid w:val="003F7F01"/>
    <w:rsid w:val="00401CC2"/>
    <w:rsid w:val="00402E33"/>
    <w:rsid w:val="00404045"/>
    <w:rsid w:val="00404868"/>
    <w:rsid w:val="00405970"/>
    <w:rsid w:val="00405C34"/>
    <w:rsid w:val="00410440"/>
    <w:rsid w:val="004106A1"/>
    <w:rsid w:val="00413866"/>
    <w:rsid w:val="0041390B"/>
    <w:rsid w:val="00415333"/>
    <w:rsid w:val="0041547C"/>
    <w:rsid w:val="00415D72"/>
    <w:rsid w:val="004163CB"/>
    <w:rsid w:val="00420600"/>
    <w:rsid w:val="004213DD"/>
    <w:rsid w:val="00422186"/>
    <w:rsid w:val="00422791"/>
    <w:rsid w:val="00427169"/>
    <w:rsid w:val="00430258"/>
    <w:rsid w:val="004302B9"/>
    <w:rsid w:val="004304EB"/>
    <w:rsid w:val="00431165"/>
    <w:rsid w:val="00431206"/>
    <w:rsid w:val="00432574"/>
    <w:rsid w:val="004327A8"/>
    <w:rsid w:val="00432B44"/>
    <w:rsid w:val="00433083"/>
    <w:rsid w:val="004338E4"/>
    <w:rsid w:val="00440030"/>
    <w:rsid w:val="00440570"/>
    <w:rsid w:val="00440EFA"/>
    <w:rsid w:val="004424B3"/>
    <w:rsid w:val="0044266F"/>
    <w:rsid w:val="004427CD"/>
    <w:rsid w:val="00443B37"/>
    <w:rsid w:val="004445D4"/>
    <w:rsid w:val="00444A80"/>
    <w:rsid w:val="00444AA4"/>
    <w:rsid w:val="0044501C"/>
    <w:rsid w:val="004458B9"/>
    <w:rsid w:val="004519F3"/>
    <w:rsid w:val="00451C1A"/>
    <w:rsid w:val="004520A5"/>
    <w:rsid w:val="00452701"/>
    <w:rsid w:val="00453A6E"/>
    <w:rsid w:val="00453DC6"/>
    <w:rsid w:val="004542E7"/>
    <w:rsid w:val="00454F56"/>
    <w:rsid w:val="00455BE3"/>
    <w:rsid w:val="00457439"/>
    <w:rsid w:val="004609D2"/>
    <w:rsid w:val="00462124"/>
    <w:rsid w:val="004624FF"/>
    <w:rsid w:val="00463065"/>
    <w:rsid w:val="004638E3"/>
    <w:rsid w:val="00465B9C"/>
    <w:rsid w:val="004670CF"/>
    <w:rsid w:val="0046730C"/>
    <w:rsid w:val="0046754C"/>
    <w:rsid w:val="004707DD"/>
    <w:rsid w:val="00470AA5"/>
    <w:rsid w:val="00470C93"/>
    <w:rsid w:val="00471C71"/>
    <w:rsid w:val="00476228"/>
    <w:rsid w:val="004805AC"/>
    <w:rsid w:val="00481028"/>
    <w:rsid w:val="00481777"/>
    <w:rsid w:val="004900A1"/>
    <w:rsid w:val="004907B0"/>
    <w:rsid w:val="00492C2C"/>
    <w:rsid w:val="004935E6"/>
    <w:rsid w:val="00495386"/>
    <w:rsid w:val="0049786B"/>
    <w:rsid w:val="004A0499"/>
    <w:rsid w:val="004A0AA4"/>
    <w:rsid w:val="004A20D0"/>
    <w:rsid w:val="004A425B"/>
    <w:rsid w:val="004A4D07"/>
    <w:rsid w:val="004A57C8"/>
    <w:rsid w:val="004B0A75"/>
    <w:rsid w:val="004B1A17"/>
    <w:rsid w:val="004B1B1F"/>
    <w:rsid w:val="004B1BB9"/>
    <w:rsid w:val="004B1D1A"/>
    <w:rsid w:val="004B3578"/>
    <w:rsid w:val="004B43B5"/>
    <w:rsid w:val="004B7AC1"/>
    <w:rsid w:val="004C0AC0"/>
    <w:rsid w:val="004C0F21"/>
    <w:rsid w:val="004C4CD5"/>
    <w:rsid w:val="004C6C47"/>
    <w:rsid w:val="004D0863"/>
    <w:rsid w:val="004D0FDD"/>
    <w:rsid w:val="004D18EB"/>
    <w:rsid w:val="004D1ADF"/>
    <w:rsid w:val="004D29C3"/>
    <w:rsid w:val="004D4426"/>
    <w:rsid w:val="004D632B"/>
    <w:rsid w:val="004E0141"/>
    <w:rsid w:val="004E1AB5"/>
    <w:rsid w:val="004E20C7"/>
    <w:rsid w:val="004E617F"/>
    <w:rsid w:val="004E73EB"/>
    <w:rsid w:val="004F2747"/>
    <w:rsid w:val="004F6019"/>
    <w:rsid w:val="004F69CD"/>
    <w:rsid w:val="004F69EE"/>
    <w:rsid w:val="004F742E"/>
    <w:rsid w:val="004F7C6B"/>
    <w:rsid w:val="00501D17"/>
    <w:rsid w:val="00502190"/>
    <w:rsid w:val="00502E1D"/>
    <w:rsid w:val="00504406"/>
    <w:rsid w:val="00506527"/>
    <w:rsid w:val="00507D5C"/>
    <w:rsid w:val="00510E60"/>
    <w:rsid w:val="00510F89"/>
    <w:rsid w:val="0051342C"/>
    <w:rsid w:val="005135FB"/>
    <w:rsid w:val="005167F5"/>
    <w:rsid w:val="00517A35"/>
    <w:rsid w:val="00520062"/>
    <w:rsid w:val="005216D3"/>
    <w:rsid w:val="00523405"/>
    <w:rsid w:val="00524A07"/>
    <w:rsid w:val="00527B31"/>
    <w:rsid w:val="00527DBD"/>
    <w:rsid w:val="00531C49"/>
    <w:rsid w:val="00532838"/>
    <w:rsid w:val="00535A6C"/>
    <w:rsid w:val="00541349"/>
    <w:rsid w:val="005413B8"/>
    <w:rsid w:val="00544100"/>
    <w:rsid w:val="00544718"/>
    <w:rsid w:val="0054552A"/>
    <w:rsid w:val="0054632A"/>
    <w:rsid w:val="005478E4"/>
    <w:rsid w:val="00550639"/>
    <w:rsid w:val="00556EF3"/>
    <w:rsid w:val="005601DA"/>
    <w:rsid w:val="00560756"/>
    <w:rsid w:val="00560E79"/>
    <w:rsid w:val="0056110F"/>
    <w:rsid w:val="00561CFC"/>
    <w:rsid w:val="00563160"/>
    <w:rsid w:val="00564217"/>
    <w:rsid w:val="005644EA"/>
    <w:rsid w:val="0057027B"/>
    <w:rsid w:val="005723B8"/>
    <w:rsid w:val="00572C8D"/>
    <w:rsid w:val="00572E5B"/>
    <w:rsid w:val="00573FE2"/>
    <w:rsid w:val="0057423D"/>
    <w:rsid w:val="00576681"/>
    <w:rsid w:val="00583ACC"/>
    <w:rsid w:val="00584C7B"/>
    <w:rsid w:val="00585B09"/>
    <w:rsid w:val="00585BA3"/>
    <w:rsid w:val="00585BF8"/>
    <w:rsid w:val="00587F10"/>
    <w:rsid w:val="005908D6"/>
    <w:rsid w:val="00591759"/>
    <w:rsid w:val="0059389C"/>
    <w:rsid w:val="00595CEA"/>
    <w:rsid w:val="005963D4"/>
    <w:rsid w:val="00596743"/>
    <w:rsid w:val="0059694D"/>
    <w:rsid w:val="00596E67"/>
    <w:rsid w:val="0059795B"/>
    <w:rsid w:val="005A138C"/>
    <w:rsid w:val="005A1EFC"/>
    <w:rsid w:val="005A241A"/>
    <w:rsid w:val="005A2896"/>
    <w:rsid w:val="005A364A"/>
    <w:rsid w:val="005A3E16"/>
    <w:rsid w:val="005A4954"/>
    <w:rsid w:val="005A5F00"/>
    <w:rsid w:val="005A6715"/>
    <w:rsid w:val="005B41CA"/>
    <w:rsid w:val="005B740B"/>
    <w:rsid w:val="005C10C3"/>
    <w:rsid w:val="005C2119"/>
    <w:rsid w:val="005C21EA"/>
    <w:rsid w:val="005C24A7"/>
    <w:rsid w:val="005C5352"/>
    <w:rsid w:val="005C5DA0"/>
    <w:rsid w:val="005C5DAB"/>
    <w:rsid w:val="005C631E"/>
    <w:rsid w:val="005C7537"/>
    <w:rsid w:val="005C7EB7"/>
    <w:rsid w:val="005D015B"/>
    <w:rsid w:val="005D3D33"/>
    <w:rsid w:val="005D49C2"/>
    <w:rsid w:val="005D56BF"/>
    <w:rsid w:val="005E04F3"/>
    <w:rsid w:val="005E3135"/>
    <w:rsid w:val="005E33E9"/>
    <w:rsid w:val="005E3D7A"/>
    <w:rsid w:val="005E6AF6"/>
    <w:rsid w:val="005F17D1"/>
    <w:rsid w:val="005F4AA0"/>
    <w:rsid w:val="005F4F60"/>
    <w:rsid w:val="005F5364"/>
    <w:rsid w:val="005F5F8E"/>
    <w:rsid w:val="00600D59"/>
    <w:rsid w:val="00602717"/>
    <w:rsid w:val="006040FD"/>
    <w:rsid w:val="00604396"/>
    <w:rsid w:val="00610C35"/>
    <w:rsid w:val="00612C21"/>
    <w:rsid w:val="00612F93"/>
    <w:rsid w:val="00614C71"/>
    <w:rsid w:val="00616213"/>
    <w:rsid w:val="00616A33"/>
    <w:rsid w:val="00616DCD"/>
    <w:rsid w:val="006206FD"/>
    <w:rsid w:val="00623A52"/>
    <w:rsid w:val="00624D0C"/>
    <w:rsid w:val="00625913"/>
    <w:rsid w:val="006300D3"/>
    <w:rsid w:val="00630923"/>
    <w:rsid w:val="00630B09"/>
    <w:rsid w:val="006310E1"/>
    <w:rsid w:val="0063349D"/>
    <w:rsid w:val="00635781"/>
    <w:rsid w:val="00635AAE"/>
    <w:rsid w:val="00637BDF"/>
    <w:rsid w:val="00642AB2"/>
    <w:rsid w:val="00643792"/>
    <w:rsid w:val="006438B0"/>
    <w:rsid w:val="00644D13"/>
    <w:rsid w:val="00645A58"/>
    <w:rsid w:val="0064664D"/>
    <w:rsid w:val="00656C0A"/>
    <w:rsid w:val="006577BE"/>
    <w:rsid w:val="0066036F"/>
    <w:rsid w:val="00660B44"/>
    <w:rsid w:val="0066269D"/>
    <w:rsid w:val="00663677"/>
    <w:rsid w:val="00664171"/>
    <w:rsid w:val="00665B78"/>
    <w:rsid w:val="00666879"/>
    <w:rsid w:val="006675C6"/>
    <w:rsid w:val="00670E4E"/>
    <w:rsid w:val="0067169D"/>
    <w:rsid w:val="0067246A"/>
    <w:rsid w:val="00672668"/>
    <w:rsid w:val="00674EC9"/>
    <w:rsid w:val="0067545F"/>
    <w:rsid w:val="00677246"/>
    <w:rsid w:val="00682C7B"/>
    <w:rsid w:val="0068306B"/>
    <w:rsid w:val="006837FC"/>
    <w:rsid w:val="00684612"/>
    <w:rsid w:val="006868FB"/>
    <w:rsid w:val="006873DA"/>
    <w:rsid w:val="006913B1"/>
    <w:rsid w:val="006936EB"/>
    <w:rsid w:val="00693C1A"/>
    <w:rsid w:val="00695054"/>
    <w:rsid w:val="006979EE"/>
    <w:rsid w:val="00697FE0"/>
    <w:rsid w:val="006A4FA6"/>
    <w:rsid w:val="006A5593"/>
    <w:rsid w:val="006B19CA"/>
    <w:rsid w:val="006B25ED"/>
    <w:rsid w:val="006B5E73"/>
    <w:rsid w:val="006B6FB9"/>
    <w:rsid w:val="006B7A90"/>
    <w:rsid w:val="006B7DB4"/>
    <w:rsid w:val="006C2CDF"/>
    <w:rsid w:val="006C3902"/>
    <w:rsid w:val="006C5A7B"/>
    <w:rsid w:val="006D0349"/>
    <w:rsid w:val="006D29EF"/>
    <w:rsid w:val="006D4943"/>
    <w:rsid w:val="006D4A4F"/>
    <w:rsid w:val="006D595B"/>
    <w:rsid w:val="006D7BC4"/>
    <w:rsid w:val="006E1699"/>
    <w:rsid w:val="006E45EB"/>
    <w:rsid w:val="006E4981"/>
    <w:rsid w:val="006E548F"/>
    <w:rsid w:val="006F023F"/>
    <w:rsid w:val="006F034C"/>
    <w:rsid w:val="006F2FD1"/>
    <w:rsid w:val="006F3158"/>
    <w:rsid w:val="006F4007"/>
    <w:rsid w:val="006F4C35"/>
    <w:rsid w:val="006F5738"/>
    <w:rsid w:val="006F5F59"/>
    <w:rsid w:val="006F7682"/>
    <w:rsid w:val="007008C6"/>
    <w:rsid w:val="00700EC2"/>
    <w:rsid w:val="007031B9"/>
    <w:rsid w:val="007037B6"/>
    <w:rsid w:val="00703BB3"/>
    <w:rsid w:val="00705E7D"/>
    <w:rsid w:val="00706DC0"/>
    <w:rsid w:val="00707C28"/>
    <w:rsid w:val="007105BA"/>
    <w:rsid w:val="00710B79"/>
    <w:rsid w:val="00711660"/>
    <w:rsid w:val="007129A0"/>
    <w:rsid w:val="007137A4"/>
    <w:rsid w:val="007153CA"/>
    <w:rsid w:val="0071608D"/>
    <w:rsid w:val="00716359"/>
    <w:rsid w:val="0071707C"/>
    <w:rsid w:val="00717771"/>
    <w:rsid w:val="00722384"/>
    <w:rsid w:val="00722C47"/>
    <w:rsid w:val="007249ED"/>
    <w:rsid w:val="00725999"/>
    <w:rsid w:val="007303B0"/>
    <w:rsid w:val="007309A3"/>
    <w:rsid w:val="00730E18"/>
    <w:rsid w:val="00733B0A"/>
    <w:rsid w:val="00735338"/>
    <w:rsid w:val="007355DD"/>
    <w:rsid w:val="00737EE3"/>
    <w:rsid w:val="0074011B"/>
    <w:rsid w:val="00740781"/>
    <w:rsid w:val="0074197A"/>
    <w:rsid w:val="007424D3"/>
    <w:rsid w:val="00743FAC"/>
    <w:rsid w:val="00744BB8"/>
    <w:rsid w:val="007473C8"/>
    <w:rsid w:val="0074759C"/>
    <w:rsid w:val="007477CD"/>
    <w:rsid w:val="00750E75"/>
    <w:rsid w:val="007534E8"/>
    <w:rsid w:val="00754176"/>
    <w:rsid w:val="0075682E"/>
    <w:rsid w:val="007573FE"/>
    <w:rsid w:val="007612F3"/>
    <w:rsid w:val="00761D8B"/>
    <w:rsid w:val="00763E6E"/>
    <w:rsid w:val="0076492D"/>
    <w:rsid w:val="007658BD"/>
    <w:rsid w:val="00766069"/>
    <w:rsid w:val="007661B2"/>
    <w:rsid w:val="00766824"/>
    <w:rsid w:val="007671AC"/>
    <w:rsid w:val="007673A9"/>
    <w:rsid w:val="00770704"/>
    <w:rsid w:val="00770D62"/>
    <w:rsid w:val="0077248A"/>
    <w:rsid w:val="007727DE"/>
    <w:rsid w:val="00774709"/>
    <w:rsid w:val="00780DD1"/>
    <w:rsid w:val="00781A04"/>
    <w:rsid w:val="00782124"/>
    <w:rsid w:val="00782250"/>
    <w:rsid w:val="00786E52"/>
    <w:rsid w:val="0079134E"/>
    <w:rsid w:val="00791427"/>
    <w:rsid w:val="00791999"/>
    <w:rsid w:val="0079458F"/>
    <w:rsid w:val="00795BFB"/>
    <w:rsid w:val="00795ECA"/>
    <w:rsid w:val="0079769F"/>
    <w:rsid w:val="007976C8"/>
    <w:rsid w:val="00797947"/>
    <w:rsid w:val="007A0D8B"/>
    <w:rsid w:val="007A19BD"/>
    <w:rsid w:val="007A1C1A"/>
    <w:rsid w:val="007A2047"/>
    <w:rsid w:val="007A2A77"/>
    <w:rsid w:val="007A407A"/>
    <w:rsid w:val="007A49D8"/>
    <w:rsid w:val="007A4C7C"/>
    <w:rsid w:val="007A4DD8"/>
    <w:rsid w:val="007A6612"/>
    <w:rsid w:val="007A6813"/>
    <w:rsid w:val="007B1208"/>
    <w:rsid w:val="007B1DDC"/>
    <w:rsid w:val="007B391F"/>
    <w:rsid w:val="007B39B7"/>
    <w:rsid w:val="007B5B63"/>
    <w:rsid w:val="007C7091"/>
    <w:rsid w:val="007D0365"/>
    <w:rsid w:val="007D1100"/>
    <w:rsid w:val="007D2686"/>
    <w:rsid w:val="007D467A"/>
    <w:rsid w:val="007D74EF"/>
    <w:rsid w:val="007D7B85"/>
    <w:rsid w:val="007E1591"/>
    <w:rsid w:val="007E42C7"/>
    <w:rsid w:val="007E583A"/>
    <w:rsid w:val="007E6333"/>
    <w:rsid w:val="007E6612"/>
    <w:rsid w:val="007F23CC"/>
    <w:rsid w:val="007F2738"/>
    <w:rsid w:val="007F34AC"/>
    <w:rsid w:val="007F395C"/>
    <w:rsid w:val="007F4892"/>
    <w:rsid w:val="007F614A"/>
    <w:rsid w:val="007F7E60"/>
    <w:rsid w:val="008001AC"/>
    <w:rsid w:val="00801197"/>
    <w:rsid w:val="00801741"/>
    <w:rsid w:val="0080383C"/>
    <w:rsid w:val="008046C9"/>
    <w:rsid w:val="00805E16"/>
    <w:rsid w:val="0080637F"/>
    <w:rsid w:val="00810673"/>
    <w:rsid w:val="00812227"/>
    <w:rsid w:val="00812CFE"/>
    <w:rsid w:val="00815B16"/>
    <w:rsid w:val="00816316"/>
    <w:rsid w:val="0082011E"/>
    <w:rsid w:val="00820498"/>
    <w:rsid w:val="00821943"/>
    <w:rsid w:val="00821DB9"/>
    <w:rsid w:val="00822F51"/>
    <w:rsid w:val="00823E4A"/>
    <w:rsid w:val="00824D36"/>
    <w:rsid w:val="0082577A"/>
    <w:rsid w:val="00826882"/>
    <w:rsid w:val="008272C3"/>
    <w:rsid w:val="008276F5"/>
    <w:rsid w:val="00831C77"/>
    <w:rsid w:val="00832C8B"/>
    <w:rsid w:val="0083401D"/>
    <w:rsid w:val="00840A01"/>
    <w:rsid w:val="00841B81"/>
    <w:rsid w:val="00845B4A"/>
    <w:rsid w:val="00846014"/>
    <w:rsid w:val="008517D3"/>
    <w:rsid w:val="00851D99"/>
    <w:rsid w:val="00852A3E"/>
    <w:rsid w:val="0085383A"/>
    <w:rsid w:val="0085552B"/>
    <w:rsid w:val="008559E5"/>
    <w:rsid w:val="008566C4"/>
    <w:rsid w:val="00856E77"/>
    <w:rsid w:val="00861BB3"/>
    <w:rsid w:val="00863964"/>
    <w:rsid w:val="008663F7"/>
    <w:rsid w:val="00866D4C"/>
    <w:rsid w:val="00871131"/>
    <w:rsid w:val="0087263F"/>
    <w:rsid w:val="00873869"/>
    <w:rsid w:val="0088045F"/>
    <w:rsid w:val="00880D8B"/>
    <w:rsid w:val="00880F20"/>
    <w:rsid w:val="00882630"/>
    <w:rsid w:val="008837BA"/>
    <w:rsid w:val="00883986"/>
    <w:rsid w:val="00885066"/>
    <w:rsid w:val="008869C1"/>
    <w:rsid w:val="00886AF0"/>
    <w:rsid w:val="00887497"/>
    <w:rsid w:val="008876A6"/>
    <w:rsid w:val="008922ED"/>
    <w:rsid w:val="0089449E"/>
    <w:rsid w:val="008960D8"/>
    <w:rsid w:val="008965D5"/>
    <w:rsid w:val="00897029"/>
    <w:rsid w:val="008A449A"/>
    <w:rsid w:val="008A66A0"/>
    <w:rsid w:val="008A6E46"/>
    <w:rsid w:val="008B0322"/>
    <w:rsid w:val="008B0560"/>
    <w:rsid w:val="008B174F"/>
    <w:rsid w:val="008B3327"/>
    <w:rsid w:val="008B52E2"/>
    <w:rsid w:val="008B60B9"/>
    <w:rsid w:val="008C199C"/>
    <w:rsid w:val="008C2C97"/>
    <w:rsid w:val="008C5606"/>
    <w:rsid w:val="008D0A37"/>
    <w:rsid w:val="008D2F96"/>
    <w:rsid w:val="008D559B"/>
    <w:rsid w:val="008E2336"/>
    <w:rsid w:val="008E2D4F"/>
    <w:rsid w:val="008E32C9"/>
    <w:rsid w:val="008E3668"/>
    <w:rsid w:val="008E4EC5"/>
    <w:rsid w:val="008E7839"/>
    <w:rsid w:val="008E7EA2"/>
    <w:rsid w:val="008F02B3"/>
    <w:rsid w:val="008F07FC"/>
    <w:rsid w:val="008F271D"/>
    <w:rsid w:val="008F3B00"/>
    <w:rsid w:val="008F6808"/>
    <w:rsid w:val="008F720A"/>
    <w:rsid w:val="008F7E48"/>
    <w:rsid w:val="009019E6"/>
    <w:rsid w:val="00901A5A"/>
    <w:rsid w:val="00901ECC"/>
    <w:rsid w:val="00902EF1"/>
    <w:rsid w:val="009033FE"/>
    <w:rsid w:val="0090369C"/>
    <w:rsid w:val="00905F96"/>
    <w:rsid w:val="00906D2F"/>
    <w:rsid w:val="00907801"/>
    <w:rsid w:val="009117CF"/>
    <w:rsid w:val="00911B75"/>
    <w:rsid w:val="009129F8"/>
    <w:rsid w:val="009146E2"/>
    <w:rsid w:val="00915D88"/>
    <w:rsid w:val="00917298"/>
    <w:rsid w:val="009219A4"/>
    <w:rsid w:val="009219FF"/>
    <w:rsid w:val="00922250"/>
    <w:rsid w:val="009230E5"/>
    <w:rsid w:val="00923445"/>
    <w:rsid w:val="009268DC"/>
    <w:rsid w:val="00927F33"/>
    <w:rsid w:val="00930E81"/>
    <w:rsid w:val="00932038"/>
    <w:rsid w:val="00936137"/>
    <w:rsid w:val="009361F4"/>
    <w:rsid w:val="0094078D"/>
    <w:rsid w:val="00942CF7"/>
    <w:rsid w:val="00943A02"/>
    <w:rsid w:val="00944434"/>
    <w:rsid w:val="00944938"/>
    <w:rsid w:val="00944BA3"/>
    <w:rsid w:val="00944E39"/>
    <w:rsid w:val="00946E13"/>
    <w:rsid w:val="0094730B"/>
    <w:rsid w:val="009476D2"/>
    <w:rsid w:val="00947805"/>
    <w:rsid w:val="00953F85"/>
    <w:rsid w:val="0095423D"/>
    <w:rsid w:val="00954B2F"/>
    <w:rsid w:val="009550D5"/>
    <w:rsid w:val="00956BF1"/>
    <w:rsid w:val="009607AD"/>
    <w:rsid w:val="00960ADC"/>
    <w:rsid w:val="00961541"/>
    <w:rsid w:val="0096247E"/>
    <w:rsid w:val="00962D2F"/>
    <w:rsid w:val="00963373"/>
    <w:rsid w:val="00963866"/>
    <w:rsid w:val="00963E6B"/>
    <w:rsid w:val="00964089"/>
    <w:rsid w:val="00964415"/>
    <w:rsid w:val="0096446A"/>
    <w:rsid w:val="00966509"/>
    <w:rsid w:val="00966545"/>
    <w:rsid w:val="009666A3"/>
    <w:rsid w:val="00966D4A"/>
    <w:rsid w:val="00967137"/>
    <w:rsid w:val="0097049D"/>
    <w:rsid w:val="00971FB4"/>
    <w:rsid w:val="00973C11"/>
    <w:rsid w:val="009803BD"/>
    <w:rsid w:val="00981096"/>
    <w:rsid w:val="009831EA"/>
    <w:rsid w:val="00983AD7"/>
    <w:rsid w:val="00984A47"/>
    <w:rsid w:val="00985C95"/>
    <w:rsid w:val="00990A45"/>
    <w:rsid w:val="00992A27"/>
    <w:rsid w:val="00992A32"/>
    <w:rsid w:val="009930E5"/>
    <w:rsid w:val="009947FE"/>
    <w:rsid w:val="00994A6D"/>
    <w:rsid w:val="00994CF1"/>
    <w:rsid w:val="00995BA0"/>
    <w:rsid w:val="00997B3B"/>
    <w:rsid w:val="009A0C99"/>
    <w:rsid w:val="009A18B1"/>
    <w:rsid w:val="009A2090"/>
    <w:rsid w:val="009A223C"/>
    <w:rsid w:val="009A35DE"/>
    <w:rsid w:val="009A4998"/>
    <w:rsid w:val="009A58F5"/>
    <w:rsid w:val="009A6A8A"/>
    <w:rsid w:val="009A6EE0"/>
    <w:rsid w:val="009A78C7"/>
    <w:rsid w:val="009A7BF8"/>
    <w:rsid w:val="009B09FA"/>
    <w:rsid w:val="009B0F0F"/>
    <w:rsid w:val="009B162C"/>
    <w:rsid w:val="009B1B40"/>
    <w:rsid w:val="009B3F2A"/>
    <w:rsid w:val="009B670C"/>
    <w:rsid w:val="009B6A07"/>
    <w:rsid w:val="009B6EED"/>
    <w:rsid w:val="009C0623"/>
    <w:rsid w:val="009C0CF3"/>
    <w:rsid w:val="009C12C8"/>
    <w:rsid w:val="009C21BD"/>
    <w:rsid w:val="009C5464"/>
    <w:rsid w:val="009C5917"/>
    <w:rsid w:val="009C64ED"/>
    <w:rsid w:val="009C6F1E"/>
    <w:rsid w:val="009C78C0"/>
    <w:rsid w:val="009D0CAB"/>
    <w:rsid w:val="009D0FB0"/>
    <w:rsid w:val="009D2AB3"/>
    <w:rsid w:val="009D3313"/>
    <w:rsid w:val="009D58C4"/>
    <w:rsid w:val="009D5AFC"/>
    <w:rsid w:val="009D6477"/>
    <w:rsid w:val="009D6821"/>
    <w:rsid w:val="009E1396"/>
    <w:rsid w:val="009E14D2"/>
    <w:rsid w:val="009E33C6"/>
    <w:rsid w:val="009E3E51"/>
    <w:rsid w:val="009E3EA3"/>
    <w:rsid w:val="009E3FA3"/>
    <w:rsid w:val="009E4545"/>
    <w:rsid w:val="009E68A7"/>
    <w:rsid w:val="009E7867"/>
    <w:rsid w:val="009E7D46"/>
    <w:rsid w:val="009F10E4"/>
    <w:rsid w:val="009F18F3"/>
    <w:rsid w:val="009F23BB"/>
    <w:rsid w:val="009F2783"/>
    <w:rsid w:val="009F53A5"/>
    <w:rsid w:val="009F596D"/>
    <w:rsid w:val="00A03363"/>
    <w:rsid w:val="00A03923"/>
    <w:rsid w:val="00A04257"/>
    <w:rsid w:val="00A118AE"/>
    <w:rsid w:val="00A12059"/>
    <w:rsid w:val="00A12C5A"/>
    <w:rsid w:val="00A14B15"/>
    <w:rsid w:val="00A15B9A"/>
    <w:rsid w:val="00A1690D"/>
    <w:rsid w:val="00A174DC"/>
    <w:rsid w:val="00A218AF"/>
    <w:rsid w:val="00A222C6"/>
    <w:rsid w:val="00A22456"/>
    <w:rsid w:val="00A22E3F"/>
    <w:rsid w:val="00A22E4C"/>
    <w:rsid w:val="00A23A23"/>
    <w:rsid w:val="00A2472A"/>
    <w:rsid w:val="00A26773"/>
    <w:rsid w:val="00A30C09"/>
    <w:rsid w:val="00A30C34"/>
    <w:rsid w:val="00A32D06"/>
    <w:rsid w:val="00A349C6"/>
    <w:rsid w:val="00A3511A"/>
    <w:rsid w:val="00A3588E"/>
    <w:rsid w:val="00A3664A"/>
    <w:rsid w:val="00A40C11"/>
    <w:rsid w:val="00A4151C"/>
    <w:rsid w:val="00A42A4C"/>
    <w:rsid w:val="00A43518"/>
    <w:rsid w:val="00A43C19"/>
    <w:rsid w:val="00A45AF8"/>
    <w:rsid w:val="00A46449"/>
    <w:rsid w:val="00A469B2"/>
    <w:rsid w:val="00A53072"/>
    <w:rsid w:val="00A549D3"/>
    <w:rsid w:val="00A54CBA"/>
    <w:rsid w:val="00A56CC8"/>
    <w:rsid w:val="00A573C1"/>
    <w:rsid w:val="00A6269F"/>
    <w:rsid w:val="00A6451F"/>
    <w:rsid w:val="00A64C97"/>
    <w:rsid w:val="00A65B64"/>
    <w:rsid w:val="00A669B2"/>
    <w:rsid w:val="00A66EC0"/>
    <w:rsid w:val="00A70D32"/>
    <w:rsid w:val="00A716A1"/>
    <w:rsid w:val="00A71DE7"/>
    <w:rsid w:val="00A7333C"/>
    <w:rsid w:val="00A73D60"/>
    <w:rsid w:val="00A74653"/>
    <w:rsid w:val="00A76062"/>
    <w:rsid w:val="00A77ADE"/>
    <w:rsid w:val="00A81A78"/>
    <w:rsid w:val="00A85204"/>
    <w:rsid w:val="00A8666E"/>
    <w:rsid w:val="00A9381D"/>
    <w:rsid w:val="00AA03C7"/>
    <w:rsid w:val="00AA2114"/>
    <w:rsid w:val="00AA46CE"/>
    <w:rsid w:val="00AA56A1"/>
    <w:rsid w:val="00AB2A88"/>
    <w:rsid w:val="00AB498E"/>
    <w:rsid w:val="00AB50BD"/>
    <w:rsid w:val="00AB789D"/>
    <w:rsid w:val="00AB7FC2"/>
    <w:rsid w:val="00AC2B3C"/>
    <w:rsid w:val="00AC3875"/>
    <w:rsid w:val="00AC5E66"/>
    <w:rsid w:val="00AC640D"/>
    <w:rsid w:val="00AC6D8F"/>
    <w:rsid w:val="00AD05AA"/>
    <w:rsid w:val="00AD0A01"/>
    <w:rsid w:val="00AD2BD6"/>
    <w:rsid w:val="00AD549D"/>
    <w:rsid w:val="00AD553D"/>
    <w:rsid w:val="00AD5E5D"/>
    <w:rsid w:val="00AD677F"/>
    <w:rsid w:val="00AE0FDF"/>
    <w:rsid w:val="00AE1429"/>
    <w:rsid w:val="00AE2CAB"/>
    <w:rsid w:val="00AE4BB1"/>
    <w:rsid w:val="00AE53EF"/>
    <w:rsid w:val="00AE54E4"/>
    <w:rsid w:val="00AE5C60"/>
    <w:rsid w:val="00AE62DD"/>
    <w:rsid w:val="00AE711A"/>
    <w:rsid w:val="00AF1639"/>
    <w:rsid w:val="00AF5D9F"/>
    <w:rsid w:val="00B00A99"/>
    <w:rsid w:val="00B02A9C"/>
    <w:rsid w:val="00B03913"/>
    <w:rsid w:val="00B07786"/>
    <w:rsid w:val="00B10EDB"/>
    <w:rsid w:val="00B11799"/>
    <w:rsid w:val="00B11930"/>
    <w:rsid w:val="00B12AC4"/>
    <w:rsid w:val="00B14330"/>
    <w:rsid w:val="00B14CFE"/>
    <w:rsid w:val="00B158B8"/>
    <w:rsid w:val="00B179AC"/>
    <w:rsid w:val="00B20531"/>
    <w:rsid w:val="00B21321"/>
    <w:rsid w:val="00B23EBF"/>
    <w:rsid w:val="00B241FA"/>
    <w:rsid w:val="00B24A46"/>
    <w:rsid w:val="00B32AF9"/>
    <w:rsid w:val="00B35C64"/>
    <w:rsid w:val="00B378A3"/>
    <w:rsid w:val="00B37BC5"/>
    <w:rsid w:val="00B40498"/>
    <w:rsid w:val="00B42F79"/>
    <w:rsid w:val="00B442F8"/>
    <w:rsid w:val="00B4550B"/>
    <w:rsid w:val="00B47BC7"/>
    <w:rsid w:val="00B5043A"/>
    <w:rsid w:val="00B508BB"/>
    <w:rsid w:val="00B531B5"/>
    <w:rsid w:val="00B531D4"/>
    <w:rsid w:val="00B54484"/>
    <w:rsid w:val="00B548CF"/>
    <w:rsid w:val="00B55A71"/>
    <w:rsid w:val="00B56DD7"/>
    <w:rsid w:val="00B56F3B"/>
    <w:rsid w:val="00B5729E"/>
    <w:rsid w:val="00B617A8"/>
    <w:rsid w:val="00B677C7"/>
    <w:rsid w:val="00B71577"/>
    <w:rsid w:val="00B7166E"/>
    <w:rsid w:val="00B7326A"/>
    <w:rsid w:val="00B7380C"/>
    <w:rsid w:val="00B76423"/>
    <w:rsid w:val="00B77DE5"/>
    <w:rsid w:val="00B814EA"/>
    <w:rsid w:val="00B820A4"/>
    <w:rsid w:val="00B83059"/>
    <w:rsid w:val="00B83A98"/>
    <w:rsid w:val="00B855A3"/>
    <w:rsid w:val="00B85C3B"/>
    <w:rsid w:val="00B86947"/>
    <w:rsid w:val="00B90803"/>
    <w:rsid w:val="00B90D25"/>
    <w:rsid w:val="00B92181"/>
    <w:rsid w:val="00B92680"/>
    <w:rsid w:val="00B92A21"/>
    <w:rsid w:val="00B92F4C"/>
    <w:rsid w:val="00B9411C"/>
    <w:rsid w:val="00B94A3D"/>
    <w:rsid w:val="00B957BB"/>
    <w:rsid w:val="00B962C2"/>
    <w:rsid w:val="00B97FF6"/>
    <w:rsid w:val="00BA1481"/>
    <w:rsid w:val="00BA1F28"/>
    <w:rsid w:val="00BA3BC1"/>
    <w:rsid w:val="00BA40C6"/>
    <w:rsid w:val="00BA4A3E"/>
    <w:rsid w:val="00BA56B2"/>
    <w:rsid w:val="00BA6734"/>
    <w:rsid w:val="00BA6BDB"/>
    <w:rsid w:val="00BA7D8B"/>
    <w:rsid w:val="00BB08BF"/>
    <w:rsid w:val="00BB3CA7"/>
    <w:rsid w:val="00BB59B8"/>
    <w:rsid w:val="00BB73B0"/>
    <w:rsid w:val="00BB7425"/>
    <w:rsid w:val="00BC3990"/>
    <w:rsid w:val="00BC5D6C"/>
    <w:rsid w:val="00BD232E"/>
    <w:rsid w:val="00BD2587"/>
    <w:rsid w:val="00BD3666"/>
    <w:rsid w:val="00BD3766"/>
    <w:rsid w:val="00BD3792"/>
    <w:rsid w:val="00BD3CAE"/>
    <w:rsid w:val="00BD504E"/>
    <w:rsid w:val="00BD5281"/>
    <w:rsid w:val="00BD558B"/>
    <w:rsid w:val="00BD64C3"/>
    <w:rsid w:val="00BE0955"/>
    <w:rsid w:val="00BF0143"/>
    <w:rsid w:val="00BF03DA"/>
    <w:rsid w:val="00BF3908"/>
    <w:rsid w:val="00BF41B4"/>
    <w:rsid w:val="00BF4DC6"/>
    <w:rsid w:val="00BF53E8"/>
    <w:rsid w:val="00BF58C9"/>
    <w:rsid w:val="00BF7320"/>
    <w:rsid w:val="00C009C9"/>
    <w:rsid w:val="00C01937"/>
    <w:rsid w:val="00C022F7"/>
    <w:rsid w:val="00C037C8"/>
    <w:rsid w:val="00C04A00"/>
    <w:rsid w:val="00C06BE7"/>
    <w:rsid w:val="00C1048D"/>
    <w:rsid w:val="00C135EA"/>
    <w:rsid w:val="00C13E24"/>
    <w:rsid w:val="00C149FA"/>
    <w:rsid w:val="00C15177"/>
    <w:rsid w:val="00C1544C"/>
    <w:rsid w:val="00C203F5"/>
    <w:rsid w:val="00C2058F"/>
    <w:rsid w:val="00C21DC9"/>
    <w:rsid w:val="00C22681"/>
    <w:rsid w:val="00C22F3D"/>
    <w:rsid w:val="00C242AA"/>
    <w:rsid w:val="00C24743"/>
    <w:rsid w:val="00C257FF"/>
    <w:rsid w:val="00C30160"/>
    <w:rsid w:val="00C30218"/>
    <w:rsid w:val="00C31509"/>
    <w:rsid w:val="00C319EE"/>
    <w:rsid w:val="00C3234F"/>
    <w:rsid w:val="00C34A7C"/>
    <w:rsid w:val="00C358F0"/>
    <w:rsid w:val="00C36BA2"/>
    <w:rsid w:val="00C40EF2"/>
    <w:rsid w:val="00C413B9"/>
    <w:rsid w:val="00C419C3"/>
    <w:rsid w:val="00C41DAE"/>
    <w:rsid w:val="00C429D1"/>
    <w:rsid w:val="00C475C6"/>
    <w:rsid w:val="00C51BA7"/>
    <w:rsid w:val="00C53607"/>
    <w:rsid w:val="00C557EC"/>
    <w:rsid w:val="00C56A5C"/>
    <w:rsid w:val="00C57066"/>
    <w:rsid w:val="00C60696"/>
    <w:rsid w:val="00C6128E"/>
    <w:rsid w:val="00C64236"/>
    <w:rsid w:val="00C67088"/>
    <w:rsid w:val="00C72083"/>
    <w:rsid w:val="00C72BE1"/>
    <w:rsid w:val="00C72CCB"/>
    <w:rsid w:val="00C73AC9"/>
    <w:rsid w:val="00C74410"/>
    <w:rsid w:val="00C745D9"/>
    <w:rsid w:val="00C751AB"/>
    <w:rsid w:val="00C76258"/>
    <w:rsid w:val="00C777D4"/>
    <w:rsid w:val="00C77956"/>
    <w:rsid w:val="00C81AF8"/>
    <w:rsid w:val="00C81B7F"/>
    <w:rsid w:val="00C81D60"/>
    <w:rsid w:val="00C86610"/>
    <w:rsid w:val="00C86E53"/>
    <w:rsid w:val="00C9189D"/>
    <w:rsid w:val="00C926B2"/>
    <w:rsid w:val="00C97565"/>
    <w:rsid w:val="00CA2C3F"/>
    <w:rsid w:val="00CA48C9"/>
    <w:rsid w:val="00CA6BA9"/>
    <w:rsid w:val="00CA7000"/>
    <w:rsid w:val="00CA7697"/>
    <w:rsid w:val="00CB0752"/>
    <w:rsid w:val="00CB2842"/>
    <w:rsid w:val="00CB2C4F"/>
    <w:rsid w:val="00CB3A1C"/>
    <w:rsid w:val="00CB472C"/>
    <w:rsid w:val="00CB61E9"/>
    <w:rsid w:val="00CB69C4"/>
    <w:rsid w:val="00CB7911"/>
    <w:rsid w:val="00CC101E"/>
    <w:rsid w:val="00CC149C"/>
    <w:rsid w:val="00CC1A90"/>
    <w:rsid w:val="00CC435C"/>
    <w:rsid w:val="00CC4712"/>
    <w:rsid w:val="00CC68E1"/>
    <w:rsid w:val="00CC74A6"/>
    <w:rsid w:val="00CC77CF"/>
    <w:rsid w:val="00CD5DEF"/>
    <w:rsid w:val="00CE0F64"/>
    <w:rsid w:val="00CE10DF"/>
    <w:rsid w:val="00CE30CC"/>
    <w:rsid w:val="00CE4AE0"/>
    <w:rsid w:val="00CE5F70"/>
    <w:rsid w:val="00CE6246"/>
    <w:rsid w:val="00CF494C"/>
    <w:rsid w:val="00CF564C"/>
    <w:rsid w:val="00CF6C43"/>
    <w:rsid w:val="00D001B7"/>
    <w:rsid w:val="00D01C8D"/>
    <w:rsid w:val="00D03C6F"/>
    <w:rsid w:val="00D04407"/>
    <w:rsid w:val="00D04D11"/>
    <w:rsid w:val="00D10C27"/>
    <w:rsid w:val="00D13FE1"/>
    <w:rsid w:val="00D15EF5"/>
    <w:rsid w:val="00D16D74"/>
    <w:rsid w:val="00D16E61"/>
    <w:rsid w:val="00D20099"/>
    <w:rsid w:val="00D204C9"/>
    <w:rsid w:val="00D21712"/>
    <w:rsid w:val="00D221F7"/>
    <w:rsid w:val="00D2234D"/>
    <w:rsid w:val="00D24AB4"/>
    <w:rsid w:val="00D27C48"/>
    <w:rsid w:val="00D30D71"/>
    <w:rsid w:val="00D33258"/>
    <w:rsid w:val="00D434D9"/>
    <w:rsid w:val="00D438B0"/>
    <w:rsid w:val="00D43A81"/>
    <w:rsid w:val="00D44B94"/>
    <w:rsid w:val="00D47FC6"/>
    <w:rsid w:val="00D5027B"/>
    <w:rsid w:val="00D5310A"/>
    <w:rsid w:val="00D53B67"/>
    <w:rsid w:val="00D540AC"/>
    <w:rsid w:val="00D544D8"/>
    <w:rsid w:val="00D5561F"/>
    <w:rsid w:val="00D5667C"/>
    <w:rsid w:val="00D579B9"/>
    <w:rsid w:val="00D614B6"/>
    <w:rsid w:val="00D618E2"/>
    <w:rsid w:val="00D625A8"/>
    <w:rsid w:val="00D62B59"/>
    <w:rsid w:val="00D63E4D"/>
    <w:rsid w:val="00D66D54"/>
    <w:rsid w:val="00D676D1"/>
    <w:rsid w:val="00D706B0"/>
    <w:rsid w:val="00D712F6"/>
    <w:rsid w:val="00D71B0A"/>
    <w:rsid w:val="00D72526"/>
    <w:rsid w:val="00D73479"/>
    <w:rsid w:val="00D73B9D"/>
    <w:rsid w:val="00D755D2"/>
    <w:rsid w:val="00D75C07"/>
    <w:rsid w:val="00D769D3"/>
    <w:rsid w:val="00D771C3"/>
    <w:rsid w:val="00D77939"/>
    <w:rsid w:val="00D77A02"/>
    <w:rsid w:val="00D8091F"/>
    <w:rsid w:val="00D82285"/>
    <w:rsid w:val="00D8296A"/>
    <w:rsid w:val="00D83A51"/>
    <w:rsid w:val="00D84742"/>
    <w:rsid w:val="00D84EDE"/>
    <w:rsid w:val="00D85DF4"/>
    <w:rsid w:val="00D8730B"/>
    <w:rsid w:val="00D91BB8"/>
    <w:rsid w:val="00D922DE"/>
    <w:rsid w:val="00D92353"/>
    <w:rsid w:val="00D94076"/>
    <w:rsid w:val="00D94C01"/>
    <w:rsid w:val="00D94ED3"/>
    <w:rsid w:val="00D95A06"/>
    <w:rsid w:val="00DA16E0"/>
    <w:rsid w:val="00DA1ED4"/>
    <w:rsid w:val="00DA3F2C"/>
    <w:rsid w:val="00DA46F2"/>
    <w:rsid w:val="00DA7609"/>
    <w:rsid w:val="00DB1919"/>
    <w:rsid w:val="00DB1A7A"/>
    <w:rsid w:val="00DB42A9"/>
    <w:rsid w:val="00DB6BF5"/>
    <w:rsid w:val="00DB74E6"/>
    <w:rsid w:val="00DC07CF"/>
    <w:rsid w:val="00DC177F"/>
    <w:rsid w:val="00DC1F35"/>
    <w:rsid w:val="00DC5281"/>
    <w:rsid w:val="00DC6295"/>
    <w:rsid w:val="00DC6C2D"/>
    <w:rsid w:val="00DD2777"/>
    <w:rsid w:val="00DD7803"/>
    <w:rsid w:val="00DD7F8E"/>
    <w:rsid w:val="00DE037E"/>
    <w:rsid w:val="00DE0941"/>
    <w:rsid w:val="00DE0ED0"/>
    <w:rsid w:val="00DE2416"/>
    <w:rsid w:val="00DE2595"/>
    <w:rsid w:val="00DE303C"/>
    <w:rsid w:val="00DE4DBD"/>
    <w:rsid w:val="00DE5CD3"/>
    <w:rsid w:val="00DF18A4"/>
    <w:rsid w:val="00DF199A"/>
    <w:rsid w:val="00DF22B0"/>
    <w:rsid w:val="00DF6622"/>
    <w:rsid w:val="00DF6E9E"/>
    <w:rsid w:val="00DF7F03"/>
    <w:rsid w:val="00E00096"/>
    <w:rsid w:val="00E03E6B"/>
    <w:rsid w:val="00E057C2"/>
    <w:rsid w:val="00E05BD3"/>
    <w:rsid w:val="00E06D1E"/>
    <w:rsid w:val="00E15CA5"/>
    <w:rsid w:val="00E201BC"/>
    <w:rsid w:val="00E207DD"/>
    <w:rsid w:val="00E218CF"/>
    <w:rsid w:val="00E22BA4"/>
    <w:rsid w:val="00E23CA5"/>
    <w:rsid w:val="00E2465D"/>
    <w:rsid w:val="00E24F00"/>
    <w:rsid w:val="00E2749B"/>
    <w:rsid w:val="00E27ABB"/>
    <w:rsid w:val="00E306F1"/>
    <w:rsid w:val="00E31631"/>
    <w:rsid w:val="00E3187B"/>
    <w:rsid w:val="00E3294D"/>
    <w:rsid w:val="00E33CC0"/>
    <w:rsid w:val="00E347CC"/>
    <w:rsid w:val="00E354E1"/>
    <w:rsid w:val="00E36B35"/>
    <w:rsid w:val="00E36F8B"/>
    <w:rsid w:val="00E453BE"/>
    <w:rsid w:val="00E46385"/>
    <w:rsid w:val="00E46E4B"/>
    <w:rsid w:val="00E47FDE"/>
    <w:rsid w:val="00E52FDC"/>
    <w:rsid w:val="00E5430E"/>
    <w:rsid w:val="00E54F04"/>
    <w:rsid w:val="00E566C6"/>
    <w:rsid w:val="00E56F52"/>
    <w:rsid w:val="00E571DE"/>
    <w:rsid w:val="00E57422"/>
    <w:rsid w:val="00E603E6"/>
    <w:rsid w:val="00E6086F"/>
    <w:rsid w:val="00E60E0B"/>
    <w:rsid w:val="00E63496"/>
    <w:rsid w:val="00E669A1"/>
    <w:rsid w:val="00E711A9"/>
    <w:rsid w:val="00E7180C"/>
    <w:rsid w:val="00E71E1C"/>
    <w:rsid w:val="00E74567"/>
    <w:rsid w:val="00E7484A"/>
    <w:rsid w:val="00E74ADF"/>
    <w:rsid w:val="00E76A24"/>
    <w:rsid w:val="00E82082"/>
    <w:rsid w:val="00E82367"/>
    <w:rsid w:val="00E834A2"/>
    <w:rsid w:val="00E90BF0"/>
    <w:rsid w:val="00E9335F"/>
    <w:rsid w:val="00EA3D90"/>
    <w:rsid w:val="00EA60B3"/>
    <w:rsid w:val="00EA6527"/>
    <w:rsid w:val="00EA6557"/>
    <w:rsid w:val="00EA7557"/>
    <w:rsid w:val="00EB0949"/>
    <w:rsid w:val="00EB43AE"/>
    <w:rsid w:val="00EB48AC"/>
    <w:rsid w:val="00EB5DB6"/>
    <w:rsid w:val="00EC0D39"/>
    <w:rsid w:val="00EC2C6C"/>
    <w:rsid w:val="00EC35A8"/>
    <w:rsid w:val="00EC3E4E"/>
    <w:rsid w:val="00EC4306"/>
    <w:rsid w:val="00EC4AE0"/>
    <w:rsid w:val="00EC6B7D"/>
    <w:rsid w:val="00EC73CB"/>
    <w:rsid w:val="00ED119B"/>
    <w:rsid w:val="00ED40E8"/>
    <w:rsid w:val="00ED4107"/>
    <w:rsid w:val="00ED7AA5"/>
    <w:rsid w:val="00EE295D"/>
    <w:rsid w:val="00EE2AC3"/>
    <w:rsid w:val="00EE3C30"/>
    <w:rsid w:val="00EF2861"/>
    <w:rsid w:val="00EF28D1"/>
    <w:rsid w:val="00EF3424"/>
    <w:rsid w:val="00EF4DC6"/>
    <w:rsid w:val="00EF5941"/>
    <w:rsid w:val="00EF5DE8"/>
    <w:rsid w:val="00EF79DE"/>
    <w:rsid w:val="00F00828"/>
    <w:rsid w:val="00F012FC"/>
    <w:rsid w:val="00F02FE7"/>
    <w:rsid w:val="00F037D6"/>
    <w:rsid w:val="00F03FF4"/>
    <w:rsid w:val="00F07CA3"/>
    <w:rsid w:val="00F11F9C"/>
    <w:rsid w:val="00F14970"/>
    <w:rsid w:val="00F15926"/>
    <w:rsid w:val="00F15A72"/>
    <w:rsid w:val="00F17146"/>
    <w:rsid w:val="00F17493"/>
    <w:rsid w:val="00F1755E"/>
    <w:rsid w:val="00F22C58"/>
    <w:rsid w:val="00F24AA4"/>
    <w:rsid w:val="00F25224"/>
    <w:rsid w:val="00F26265"/>
    <w:rsid w:val="00F27A24"/>
    <w:rsid w:val="00F27A61"/>
    <w:rsid w:val="00F323AD"/>
    <w:rsid w:val="00F32BED"/>
    <w:rsid w:val="00F336B3"/>
    <w:rsid w:val="00F336F1"/>
    <w:rsid w:val="00F3433B"/>
    <w:rsid w:val="00F36230"/>
    <w:rsid w:val="00F36DF2"/>
    <w:rsid w:val="00F43C25"/>
    <w:rsid w:val="00F450E0"/>
    <w:rsid w:val="00F45419"/>
    <w:rsid w:val="00F459D8"/>
    <w:rsid w:val="00F4727C"/>
    <w:rsid w:val="00F5136A"/>
    <w:rsid w:val="00F522F2"/>
    <w:rsid w:val="00F532C1"/>
    <w:rsid w:val="00F549F1"/>
    <w:rsid w:val="00F54B0A"/>
    <w:rsid w:val="00F55049"/>
    <w:rsid w:val="00F57EEE"/>
    <w:rsid w:val="00F61B35"/>
    <w:rsid w:val="00F62E0E"/>
    <w:rsid w:val="00F631DF"/>
    <w:rsid w:val="00F72658"/>
    <w:rsid w:val="00F7313F"/>
    <w:rsid w:val="00F76F35"/>
    <w:rsid w:val="00F77BDC"/>
    <w:rsid w:val="00F8067B"/>
    <w:rsid w:val="00F80ABC"/>
    <w:rsid w:val="00F80F1E"/>
    <w:rsid w:val="00F81191"/>
    <w:rsid w:val="00F812BA"/>
    <w:rsid w:val="00F8133F"/>
    <w:rsid w:val="00F83130"/>
    <w:rsid w:val="00F83F98"/>
    <w:rsid w:val="00F856A5"/>
    <w:rsid w:val="00F86D16"/>
    <w:rsid w:val="00F876FB"/>
    <w:rsid w:val="00F87B88"/>
    <w:rsid w:val="00F922D4"/>
    <w:rsid w:val="00F93E54"/>
    <w:rsid w:val="00F94E74"/>
    <w:rsid w:val="00F966B6"/>
    <w:rsid w:val="00FA24B3"/>
    <w:rsid w:val="00FA3703"/>
    <w:rsid w:val="00FA4D99"/>
    <w:rsid w:val="00FA7A5D"/>
    <w:rsid w:val="00FB0D0E"/>
    <w:rsid w:val="00FB21CB"/>
    <w:rsid w:val="00FB7A12"/>
    <w:rsid w:val="00FC0B48"/>
    <w:rsid w:val="00FC1CC8"/>
    <w:rsid w:val="00FC27C6"/>
    <w:rsid w:val="00FC2CDF"/>
    <w:rsid w:val="00FC4C31"/>
    <w:rsid w:val="00FC5450"/>
    <w:rsid w:val="00FC5704"/>
    <w:rsid w:val="00FC6DED"/>
    <w:rsid w:val="00FC7321"/>
    <w:rsid w:val="00FC7FC4"/>
    <w:rsid w:val="00FD0106"/>
    <w:rsid w:val="00FD2C47"/>
    <w:rsid w:val="00FD2FED"/>
    <w:rsid w:val="00FD3E89"/>
    <w:rsid w:val="00FD3EAC"/>
    <w:rsid w:val="00FD4910"/>
    <w:rsid w:val="00FD53E6"/>
    <w:rsid w:val="00FD5778"/>
    <w:rsid w:val="00FD6287"/>
    <w:rsid w:val="00FD6405"/>
    <w:rsid w:val="00FE3179"/>
    <w:rsid w:val="00FE37A0"/>
    <w:rsid w:val="00FE4A7E"/>
    <w:rsid w:val="00FE4BC5"/>
    <w:rsid w:val="00FF0509"/>
    <w:rsid w:val="00FF1C80"/>
    <w:rsid w:val="00FF22C8"/>
    <w:rsid w:val="00FF2F17"/>
    <w:rsid w:val="00FF32F2"/>
    <w:rsid w:val="00FF7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2EAE7781-52E9-47CC-9026-10CF09B2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Tabletext">
    <w:name w:val="Tabletext"/>
    <w:basedOn w:val="a"/>
    <w:pPr>
      <w:keepLines/>
      <w:spacing w:after="120" w:line="240" w:lineRule="atLeast"/>
    </w:pPr>
    <w:rPr>
      <w:kern w:val="0"/>
      <w:sz w:val="20"/>
      <w:szCs w:val="20"/>
      <w:lang w:eastAsia="en-US"/>
    </w:rPr>
  </w:style>
  <w:style w:type="character" w:customStyle="1" w:styleId="SoDAField">
    <w:name w:val="SoDA Field"/>
    <w:basedOn w:val="a0"/>
    <w:rPr>
      <w:color w:val="0000FF"/>
      <w:sz w:val="20"/>
    </w:rPr>
  </w:style>
  <w:style w:type="character" w:styleId="a3">
    <w:name w:val="Hyperlink"/>
    <w:basedOn w:val="a0"/>
    <w:rPr>
      <w:color w:val="0000FF"/>
      <w:u w:val="single"/>
    </w:rPr>
  </w:style>
  <w:style w:type="character" w:styleId="a4">
    <w:name w:val="FollowedHyperlink"/>
    <w:basedOn w:val="a0"/>
    <w:rPr>
      <w:color w:val="800080"/>
      <w:u w:val="single"/>
    </w:rPr>
  </w:style>
  <w:style w:type="paragraph" w:styleId="a5">
    <w:name w:val="annotation text"/>
    <w:basedOn w:val="a"/>
    <w:semiHidden/>
    <w:pPr>
      <w:widowControl/>
    </w:pPr>
    <w:rPr>
      <w:kern w:val="0"/>
      <w:sz w:val="20"/>
      <w:szCs w:val="20"/>
      <w:lang w:eastAsia="en-US"/>
    </w:rPr>
  </w:style>
  <w:style w:type="character" w:styleId="a6">
    <w:name w:val="annotation reference"/>
    <w:basedOn w:val="a0"/>
    <w:semiHidden/>
    <w:rPr>
      <w:rFonts w:ascii="Times New Roman" w:hAnsi="Times New Roman"/>
      <w:color w:val="FF00FF"/>
      <w:sz w:val="16"/>
      <w:szCs w:val="16"/>
    </w:rPr>
  </w:style>
  <w:style w:type="paragraph" w:styleId="Web">
    <w:name w:val="Normal (Web)"/>
    <w:basedOn w:val="a"/>
    <w:pPr>
      <w:widowControl/>
      <w:spacing w:before="100" w:beforeAutospacing="1" w:after="100" w:afterAutospacing="1"/>
    </w:pPr>
    <w:rPr>
      <w:rFonts w:ascii="新細明體" w:hAnsi="新細明體"/>
      <w:kern w:val="0"/>
    </w:rPr>
  </w:style>
  <w:style w:type="paragraph" w:styleId="a7">
    <w:name w:val="Date"/>
    <w:basedOn w:val="a"/>
    <w:next w:val="a"/>
    <w:pPr>
      <w:jc w:val="right"/>
    </w:pPr>
    <w:rPr>
      <w:sz w:val="20"/>
    </w:rPr>
  </w:style>
  <w:style w:type="paragraph" w:styleId="a8">
    <w:name w:val="Balloon Text"/>
    <w:basedOn w:val="a"/>
    <w:semiHidden/>
    <w:rsid w:val="007153CA"/>
    <w:rPr>
      <w:rFonts w:ascii="Arial" w:hAnsi="Arial"/>
      <w:sz w:val="18"/>
      <w:szCs w:val="18"/>
    </w:rPr>
  </w:style>
  <w:style w:type="paragraph" w:customStyle="1" w:styleId="xl50">
    <w:name w:val="xl50"/>
    <w:basedOn w:val="a"/>
    <w:rsid w:val="004D0FDD"/>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hint="eastAsia"/>
      <w:kern w:val="0"/>
      <w:sz w:val="20"/>
      <w:szCs w:val="20"/>
    </w:rPr>
  </w:style>
  <w:style w:type="paragraph" w:customStyle="1" w:styleId="TableText0">
    <w:name w:val="Table Text"/>
    <w:basedOn w:val="a"/>
    <w:rsid w:val="004D0FDD"/>
    <w:pPr>
      <w:widowControl/>
      <w:tabs>
        <w:tab w:val="decimal" w:pos="0"/>
      </w:tabs>
      <w:overflowPunct w:val="0"/>
      <w:autoSpaceDE w:val="0"/>
      <w:autoSpaceDN w:val="0"/>
      <w:adjustRightInd w:val="0"/>
      <w:textAlignment w:val="baseline"/>
    </w:pPr>
    <w:rPr>
      <w:rFonts w:eastAsia="SimSun"/>
      <w:kern w:val="0"/>
      <w:lang w:eastAsia="zh-CN"/>
    </w:rPr>
  </w:style>
  <w:style w:type="character" w:customStyle="1" w:styleId="style131">
    <w:name w:val="style131"/>
    <w:basedOn w:val="a0"/>
    <w:rsid w:val="00481028"/>
    <w:rPr>
      <w:rFonts w:ascii="Arial" w:hAnsi="Arial" w:cs="Arial" w:hint="default"/>
      <w:color w:val="000099"/>
    </w:rPr>
  </w:style>
  <w:style w:type="character" w:customStyle="1" w:styleId="style31">
    <w:name w:val="style31"/>
    <w:basedOn w:val="a0"/>
    <w:rsid w:val="00194416"/>
    <w:rPr>
      <w:rFonts w:ascii="Arial" w:hAnsi="Arial" w:cs="Arial" w:hint="default"/>
      <w:sz w:val="20"/>
      <w:szCs w:val="20"/>
    </w:rPr>
  </w:style>
  <w:style w:type="paragraph" w:styleId="a9">
    <w:name w:val="annotation subject"/>
    <w:basedOn w:val="a5"/>
    <w:next w:val="a5"/>
    <w:semiHidden/>
    <w:rsid w:val="0005336A"/>
    <w:pPr>
      <w:widowControl w:val="0"/>
    </w:pPr>
    <w:rPr>
      <w:b/>
      <w:bCs/>
      <w:kern w:val="2"/>
      <w:sz w:val="24"/>
      <w:szCs w:val="24"/>
      <w:lang w:eastAsia="zh-TW"/>
    </w:rPr>
  </w:style>
  <w:style w:type="table" w:styleId="aa">
    <w:name w:val="Table Grid"/>
    <w:basedOn w:val="a1"/>
    <w:rsid w:val="00DC528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Indent"/>
    <w:aliases w:val="表正文,正文非缩进"/>
    <w:basedOn w:val="a"/>
    <w:rsid w:val="00DC5281"/>
    <w:pPr>
      <w:ind w:left="425"/>
      <w:jc w:val="both"/>
    </w:pPr>
    <w:rPr>
      <w:sz w:val="21"/>
      <w:szCs w:val="20"/>
    </w:rPr>
  </w:style>
  <w:style w:type="paragraph" w:customStyle="1" w:styleId="ac">
    <w:name w:val="文"/>
    <w:rsid w:val="00DC5281"/>
    <w:pPr>
      <w:widowControl w:val="0"/>
      <w:snapToGrid w:val="0"/>
      <w:spacing w:line="360" w:lineRule="auto"/>
      <w:jc w:val="both"/>
    </w:pPr>
    <w:rPr>
      <w:rFonts w:eastAsia="標楷體"/>
      <w:kern w:val="2"/>
      <w:sz w:val="28"/>
    </w:rPr>
  </w:style>
  <w:style w:type="character" w:customStyle="1" w:styleId="textgreen1">
    <w:name w:val="textgreen1"/>
    <w:basedOn w:val="a0"/>
    <w:rsid w:val="007B1DDC"/>
    <w:rPr>
      <w:rFonts w:ascii="sөũ" w:hAnsi="sөũ" w:hint="default"/>
      <w:color w:val="00AA00"/>
      <w:sz w:val="20"/>
      <w:szCs w:val="20"/>
    </w:rPr>
  </w:style>
  <w:style w:type="paragraph" w:customStyle="1" w:styleId="xl32">
    <w:name w:val="xl32"/>
    <w:basedOn w:val="a"/>
    <w:rsid w:val="003618A9"/>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Comic Sans MS" w:eastAsia="Arial Unicode MS" w:hAnsi="Comic Sans MS" w:cs="Arial Unicode MS"/>
      <w:color w:val="0000FF"/>
      <w:kern w:val="0"/>
      <w:sz w:val="18"/>
      <w:szCs w:val="18"/>
    </w:rPr>
  </w:style>
  <w:style w:type="paragraph" w:styleId="ad">
    <w:name w:val="footer"/>
    <w:basedOn w:val="a"/>
    <w:rsid w:val="00BF53E8"/>
    <w:pPr>
      <w:tabs>
        <w:tab w:val="center" w:pos="4153"/>
        <w:tab w:val="right" w:pos="8306"/>
      </w:tabs>
      <w:snapToGrid w:val="0"/>
      <w:jc w:val="both"/>
    </w:pPr>
    <w:rPr>
      <w:sz w:val="21"/>
      <w:szCs w:val="20"/>
    </w:rPr>
  </w:style>
  <w:style w:type="character" w:customStyle="1" w:styleId="textblue1">
    <w:name w:val="textblue1"/>
    <w:basedOn w:val="a0"/>
    <w:rsid w:val="000E15D9"/>
    <w:rPr>
      <w:rFonts w:ascii="sөũ" w:hAnsi="sөũ" w:hint="default"/>
      <w:color w:val="000000"/>
      <w:sz w:val="20"/>
      <w:szCs w:val="20"/>
      <w:bdr w:val="dotted" w:sz="2" w:space="0" w:color="auto" w:frame="1"/>
      <w:shd w:val="clear" w:color="auto" w:fill="99CCFF"/>
    </w:rPr>
  </w:style>
  <w:style w:type="paragraph" w:styleId="ae">
    <w:name w:val="header"/>
    <w:basedOn w:val="a"/>
    <w:link w:val="af"/>
    <w:rsid w:val="00EF3424"/>
    <w:pPr>
      <w:tabs>
        <w:tab w:val="center" w:pos="4153"/>
        <w:tab w:val="right" w:pos="8306"/>
      </w:tabs>
      <w:snapToGrid w:val="0"/>
    </w:pPr>
    <w:rPr>
      <w:sz w:val="20"/>
      <w:szCs w:val="20"/>
    </w:rPr>
  </w:style>
  <w:style w:type="character" w:customStyle="1" w:styleId="af">
    <w:name w:val="頁首 字元"/>
    <w:basedOn w:val="a0"/>
    <w:link w:val="ae"/>
    <w:rsid w:val="00EF3424"/>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7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2826</Words>
  <Characters>16112</Characters>
  <Application>Microsoft Office Word</Application>
  <DocSecurity>0</DocSecurity>
  <Lines>134</Lines>
  <Paragraphs>37</Paragraphs>
  <ScaleCrop>false</ScaleCrop>
  <Company/>
  <LinksUpToDate>false</LinksUpToDate>
  <CharactersWithSpaces>18901</CharactersWithSpaces>
  <SharedDoc>false</SharedDoc>
  <HLinks>
    <vt:vector size="6" baseType="variant">
      <vt:variant>
        <vt:i4>1389019698</vt:i4>
      </vt:variant>
      <vt:variant>
        <vt:i4>0</vt:i4>
      </vt:variant>
      <vt:variant>
        <vt:i4>0</vt:i4>
      </vt:variant>
      <vt:variant>
        <vt:i4>5</vt:i4>
      </vt:variant>
      <vt:variant>
        <vt:lpwstr>../畫面/USAAB50200_意外險保障內容查詢畫面.htm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ws9004101</dc:creator>
  <cp:keywords/>
  <dc:description/>
  <cp:lastModifiedBy>戴余修</cp:lastModifiedBy>
  <cp:revision>2</cp:revision>
  <cp:lastPrinted>2003-08-11T03:23:00Z</cp:lastPrinted>
  <dcterms:created xsi:type="dcterms:W3CDTF">2020-07-27T00:55:00Z</dcterms:created>
  <dcterms:modified xsi:type="dcterms:W3CDTF">2020-07-27T00:55:00Z</dcterms:modified>
</cp:coreProperties>
</file>