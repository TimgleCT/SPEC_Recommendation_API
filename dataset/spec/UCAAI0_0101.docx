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88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8"/>
        <w:gridCol w:w="788"/>
        <w:gridCol w:w="1152"/>
        <w:gridCol w:w="3293"/>
        <w:gridCol w:w="451"/>
        <w:gridCol w:w="1058"/>
        <w:gridCol w:w="1030"/>
        <w:gridCol w:w="1008"/>
        <w:tblGridChange w:id="0">
          <w:tblGrid>
            <w:gridCol w:w="1408"/>
            <w:gridCol w:w="788"/>
            <w:gridCol w:w="1152"/>
            <w:gridCol w:w="3293"/>
            <w:gridCol w:w="451"/>
            <w:gridCol w:w="1058"/>
            <w:gridCol w:w="1030"/>
            <w:gridCol w:w="1008"/>
          </w:tblGrid>
        </w:tblGridChange>
      </w:tblGrid>
      <w:tr w:rsidR="00F53983" w:rsidTr="00CE4226">
        <w:trPr>
          <w:gridAfter w:val="1"/>
          <w:wAfter w:w="1008" w:type="dxa"/>
        </w:trPr>
        <w:tc>
          <w:tcPr>
            <w:tcW w:w="2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3983" w:rsidRDefault="00F53983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  <w:lang w:eastAsia="zh-TW"/>
              </w:rPr>
              <w:t>cl</w:t>
            </w:r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3983" w:rsidRDefault="00F53983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3983" w:rsidRDefault="00F53983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3983" w:rsidRDefault="00F53983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F53983" w:rsidTr="00CE4226">
        <w:trPr>
          <w:gridAfter w:val="1"/>
          <w:wAfter w:w="1008" w:type="dxa"/>
        </w:trPr>
        <w:tc>
          <w:tcPr>
            <w:tcW w:w="2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3983" w:rsidRDefault="00F53983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2006/4/26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3983" w:rsidRDefault="00F53983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3983" w:rsidRDefault="00F53983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2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3983" w:rsidRDefault="00F53983">
            <w:pPr>
              <w:pStyle w:val="Tabletext"/>
              <w:jc w:val="center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SANYI</w:t>
            </w:r>
          </w:p>
        </w:tc>
      </w:tr>
      <w:tr w:rsidR="00F53983" w:rsidTr="00CE4226">
        <w:trPr>
          <w:gridAfter w:val="1"/>
          <w:wAfter w:w="1008" w:type="dxa"/>
        </w:trPr>
        <w:tc>
          <w:tcPr>
            <w:tcW w:w="2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3983" w:rsidRDefault="00F53983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/>
                <w:lang w:eastAsia="zh-TW"/>
              </w:rPr>
              <w:t>2006/5/24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3983" w:rsidRDefault="00F53983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1.1</w:t>
            </w:r>
          </w:p>
        </w:tc>
        <w:tc>
          <w:tcPr>
            <w:tcW w:w="3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3983" w:rsidRDefault="00F53983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增加</w:t>
            </w:r>
            <w:r>
              <w:rPr>
                <w:rFonts w:eastAsia="標楷體" w:hint="eastAsia"/>
                <w:lang w:eastAsia="zh-TW"/>
              </w:rPr>
              <w:t>MQ</w:t>
            </w:r>
            <w:r>
              <w:rPr>
                <w:rFonts w:eastAsia="標楷體" w:hint="eastAsia"/>
                <w:lang w:eastAsia="zh-TW"/>
              </w:rPr>
              <w:t>回傳年期</w:t>
            </w:r>
          </w:p>
        </w:tc>
        <w:tc>
          <w:tcPr>
            <w:tcW w:w="2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3983" w:rsidRDefault="00F53983">
            <w:pPr>
              <w:pStyle w:val="Tabletext"/>
              <w:jc w:val="center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Huai</w:t>
            </w:r>
          </w:p>
        </w:tc>
      </w:tr>
      <w:tr w:rsidR="00F53983" w:rsidTr="00CE4226">
        <w:trPr>
          <w:gridAfter w:val="1"/>
          <w:wAfter w:w="1008" w:type="dxa"/>
        </w:trPr>
        <w:tc>
          <w:tcPr>
            <w:tcW w:w="2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3983" w:rsidRDefault="00F53983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2006/6/7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3983" w:rsidRDefault="00F53983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1.2</w:t>
            </w:r>
          </w:p>
        </w:tc>
        <w:tc>
          <w:tcPr>
            <w:tcW w:w="3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3983" w:rsidRDefault="00F53983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增加</w:t>
            </w:r>
            <w:r>
              <w:rPr>
                <w:rFonts w:eastAsia="標楷體" w:hint="eastAsia"/>
                <w:lang w:eastAsia="zh-TW"/>
              </w:rPr>
              <w:t>MQ</w:t>
            </w:r>
            <w:r>
              <w:rPr>
                <w:rFonts w:eastAsia="標楷體" w:hint="eastAsia"/>
                <w:lang w:eastAsia="zh-TW"/>
              </w:rPr>
              <w:t>傳入申請種類</w:t>
            </w:r>
          </w:p>
        </w:tc>
        <w:tc>
          <w:tcPr>
            <w:tcW w:w="2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3983" w:rsidRDefault="00F53983">
            <w:pPr>
              <w:pStyle w:val="Tabletext"/>
              <w:jc w:val="center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SANYI</w:t>
            </w:r>
          </w:p>
        </w:tc>
      </w:tr>
      <w:tr w:rsidR="00CE4226" w:rsidRPr="00CE4226" w:rsidTr="00CE422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ins w:id="1" w:author="李明諭" w:date="2019-09-09T14:51:00Z"/>
        </w:trPr>
        <w:tc>
          <w:tcPr>
            <w:tcW w:w="1408" w:type="dxa"/>
          </w:tcPr>
          <w:p w:rsidR="00CE4226" w:rsidRPr="00CE4226" w:rsidRDefault="00CE4226" w:rsidP="00CE4226">
            <w:pPr>
              <w:pStyle w:val="Tabletext"/>
              <w:spacing w:line="240" w:lineRule="auto"/>
              <w:rPr>
                <w:ins w:id="2" w:author="李明諭" w:date="2019-09-09T14:51:00Z"/>
                <w:rFonts w:hint="eastAsia"/>
              </w:rPr>
            </w:pPr>
            <w:ins w:id="3" w:author="李明諭" w:date="2019-09-09T14:51:00Z">
              <w:r w:rsidRPr="00CE4226">
                <w:rPr>
                  <w:rFonts w:hint="eastAsia"/>
                </w:rPr>
                <w:t>修改日期</w:t>
              </w:r>
            </w:ins>
          </w:p>
        </w:tc>
        <w:tc>
          <w:tcPr>
            <w:tcW w:w="788" w:type="dxa"/>
          </w:tcPr>
          <w:p w:rsidR="00CE4226" w:rsidRPr="00CE4226" w:rsidRDefault="00CE4226" w:rsidP="00CE4226">
            <w:pPr>
              <w:pStyle w:val="Tabletext"/>
              <w:spacing w:line="240" w:lineRule="auto"/>
              <w:rPr>
                <w:ins w:id="4" w:author="李明諭" w:date="2019-09-09T14:51:00Z"/>
                <w:rFonts w:hint="eastAsia"/>
              </w:rPr>
            </w:pPr>
            <w:ins w:id="5" w:author="李明諭" w:date="2019-09-09T14:51:00Z">
              <w:r w:rsidRPr="00CE4226">
                <w:rPr>
                  <w:rFonts w:hint="eastAsia"/>
                </w:rPr>
                <w:t>版本</w:t>
              </w:r>
            </w:ins>
          </w:p>
        </w:tc>
        <w:tc>
          <w:tcPr>
            <w:tcW w:w="4445" w:type="dxa"/>
            <w:gridSpan w:val="2"/>
          </w:tcPr>
          <w:p w:rsidR="00CE4226" w:rsidRPr="00CE4226" w:rsidRDefault="00CE4226" w:rsidP="00CE4226">
            <w:pPr>
              <w:pStyle w:val="Tabletext"/>
              <w:spacing w:line="240" w:lineRule="auto"/>
              <w:rPr>
                <w:ins w:id="6" w:author="李明諭" w:date="2019-09-09T14:51:00Z"/>
                <w:rFonts w:hint="eastAsia"/>
              </w:rPr>
            </w:pPr>
            <w:ins w:id="7" w:author="李明諭" w:date="2019-09-09T14:51:00Z">
              <w:r w:rsidRPr="00CE4226">
                <w:rPr>
                  <w:rFonts w:hint="eastAsia"/>
                </w:rPr>
                <w:t>修改原因</w:t>
              </w:r>
            </w:ins>
          </w:p>
        </w:tc>
        <w:tc>
          <w:tcPr>
            <w:tcW w:w="1509" w:type="dxa"/>
            <w:gridSpan w:val="2"/>
          </w:tcPr>
          <w:p w:rsidR="00CE4226" w:rsidRPr="00CE4226" w:rsidRDefault="00CE4226" w:rsidP="00CE4226">
            <w:pPr>
              <w:pStyle w:val="Tabletext"/>
              <w:spacing w:line="240" w:lineRule="auto"/>
              <w:rPr>
                <w:ins w:id="8" w:author="李明諭" w:date="2019-09-09T14:51:00Z"/>
                <w:rFonts w:hint="eastAsia"/>
              </w:rPr>
            </w:pPr>
            <w:ins w:id="9" w:author="李明諭" w:date="2019-09-09T14:51:00Z">
              <w:r w:rsidRPr="00CE4226">
                <w:rPr>
                  <w:rFonts w:hint="eastAsia"/>
                </w:rPr>
                <w:t>修改人姓名</w:t>
              </w:r>
            </w:ins>
          </w:p>
        </w:tc>
        <w:tc>
          <w:tcPr>
            <w:tcW w:w="2038" w:type="dxa"/>
            <w:gridSpan w:val="2"/>
          </w:tcPr>
          <w:p w:rsidR="00CE4226" w:rsidRPr="00CE4226" w:rsidRDefault="00CE4226" w:rsidP="00CE4226">
            <w:pPr>
              <w:pStyle w:val="Tabletext"/>
              <w:spacing w:line="240" w:lineRule="auto"/>
              <w:rPr>
                <w:ins w:id="10" w:author="李明諭" w:date="2019-09-09T14:51:00Z"/>
                <w:rFonts w:hint="eastAsia"/>
              </w:rPr>
            </w:pPr>
            <w:ins w:id="11" w:author="李明諭" w:date="2019-09-09T14:51:00Z">
              <w:r w:rsidRPr="00CE4226">
                <w:rPr>
                  <w:rFonts w:hint="eastAsia"/>
                </w:rPr>
                <w:t>立案單號</w:t>
              </w:r>
            </w:ins>
          </w:p>
        </w:tc>
      </w:tr>
      <w:tr w:rsidR="00CE4226" w:rsidRPr="00CE4226" w:rsidTr="00CE422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ins w:id="12" w:author="李明諭" w:date="2019-09-09T14:51:00Z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226" w:rsidRPr="00CE4226" w:rsidRDefault="00CE4226" w:rsidP="00CE4226">
            <w:pPr>
              <w:pStyle w:val="Tabletext"/>
              <w:spacing w:line="240" w:lineRule="auto"/>
              <w:rPr>
                <w:ins w:id="13" w:author="李明諭" w:date="2019-09-09T14:51:00Z"/>
                <w:rFonts w:hint="eastAsia"/>
              </w:rPr>
            </w:pPr>
            <w:ins w:id="14" w:author="李明諭" w:date="2019-09-09T14:51:00Z">
              <w:r w:rsidRPr="00CE4226">
                <w:rPr>
                  <w:rFonts w:hint="eastAsia"/>
                </w:rPr>
                <w:t>2019/08/28</w:t>
              </w:r>
            </w:ins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226" w:rsidRPr="00CE4226" w:rsidRDefault="00CE4226" w:rsidP="00CE4226">
            <w:pPr>
              <w:pStyle w:val="Tabletext"/>
              <w:spacing w:line="240" w:lineRule="auto"/>
              <w:rPr>
                <w:ins w:id="15" w:author="李明諭" w:date="2019-09-09T14:51:00Z"/>
                <w:rFonts w:hint="eastAsia"/>
              </w:rPr>
            </w:pPr>
            <w:ins w:id="16" w:author="李明諭" w:date="2019-09-09T14:51:00Z">
              <w:r>
                <w:rPr>
                  <w:rFonts w:hint="eastAsia"/>
                  <w:lang w:eastAsia="zh-TW"/>
                </w:rPr>
                <w:t>4</w:t>
              </w:r>
            </w:ins>
          </w:p>
        </w:tc>
        <w:tc>
          <w:tcPr>
            <w:tcW w:w="4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226" w:rsidRPr="00CE4226" w:rsidRDefault="00CE4226" w:rsidP="00CE4226">
            <w:pPr>
              <w:pStyle w:val="Tabletext"/>
              <w:spacing w:line="240" w:lineRule="auto"/>
              <w:rPr>
                <w:ins w:id="17" w:author="李明諭" w:date="2019-09-09T14:51:00Z"/>
                <w:rFonts w:hint="eastAsia"/>
                <w:lang w:eastAsia="zh-TW"/>
              </w:rPr>
            </w:pPr>
            <w:ins w:id="18" w:author="李明諭" w:date="2019-09-09T14:51:00Z">
              <w:r w:rsidRPr="00CE4226">
                <w:rPr>
                  <w:rFonts w:hint="eastAsia"/>
                  <w:lang w:eastAsia="zh-TW"/>
                </w:rPr>
                <w:t>理賠相關作業洗錢檢核調整</w:t>
              </w:r>
            </w:ins>
          </w:p>
        </w:tc>
        <w:tc>
          <w:tcPr>
            <w:tcW w:w="15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226" w:rsidRPr="00CE4226" w:rsidRDefault="00CE4226" w:rsidP="00CE4226">
            <w:pPr>
              <w:pStyle w:val="Tabletext"/>
              <w:spacing w:line="240" w:lineRule="auto"/>
              <w:rPr>
                <w:ins w:id="19" w:author="李明諭" w:date="2019-09-09T14:51:00Z"/>
                <w:rFonts w:hint="eastAsia"/>
              </w:rPr>
            </w:pPr>
            <w:ins w:id="20" w:author="李明諭" w:date="2019-09-09T14:51:00Z">
              <w:r w:rsidRPr="00CE4226">
                <w:rPr>
                  <w:rFonts w:hint="eastAsia"/>
                </w:rPr>
                <w:t>李明諭</w:t>
              </w:r>
            </w:ins>
          </w:p>
        </w:tc>
        <w:tc>
          <w:tcPr>
            <w:tcW w:w="2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226" w:rsidRPr="00CE4226" w:rsidRDefault="00CE4226" w:rsidP="00CE4226">
            <w:pPr>
              <w:pStyle w:val="Tabletext"/>
              <w:spacing w:line="240" w:lineRule="auto"/>
              <w:rPr>
                <w:ins w:id="21" w:author="李明諭" w:date="2019-09-09T14:51:00Z"/>
                <w:rFonts w:hint="eastAsia"/>
              </w:rPr>
            </w:pPr>
            <w:ins w:id="22" w:author="李明諭" w:date="2019-09-09T14:51:00Z">
              <w:r w:rsidRPr="00CE4226">
                <w:rPr>
                  <w:rFonts w:hint="eastAsia"/>
                  <w:b/>
                  <w:bCs/>
                </w:rPr>
                <w:t>190620000575</w:t>
              </w:r>
            </w:ins>
          </w:p>
        </w:tc>
      </w:tr>
    </w:tbl>
    <w:p w:rsidR="00F53983" w:rsidRDefault="00F53983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F53983" w:rsidRDefault="00F53983">
      <w:pPr>
        <w:pStyle w:val="Tabletext"/>
        <w:keepLines w:val="0"/>
        <w:numPr>
          <w:ilvl w:val="0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程式功能概要說明：</w:t>
      </w:r>
    </w:p>
    <w:p w:rsidR="00F53983" w:rsidRDefault="00F53983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程式功能：預付金主特約查詢新增</w:t>
      </w:r>
    </w:p>
    <w:p w:rsidR="00F53983" w:rsidRDefault="00F53983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>
        <w:rPr>
          <w:rFonts w:hint="eastAsia"/>
          <w:kern w:val="2"/>
          <w:szCs w:val="24"/>
          <w:lang w:eastAsia="zh-TW"/>
        </w:rPr>
        <w:t>AAI0_0101.java</w:t>
      </w:r>
    </w:p>
    <w:p w:rsidR="00F53983" w:rsidRDefault="00F53983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作業方式：</w:t>
      </w:r>
      <w:r>
        <w:rPr>
          <w:rFonts w:hint="eastAsia"/>
          <w:kern w:val="2"/>
          <w:szCs w:val="24"/>
          <w:lang w:eastAsia="zh-TW"/>
        </w:rPr>
        <w:t>ONLINE</w:t>
      </w:r>
    </w:p>
    <w:p w:rsidR="00F53983" w:rsidRDefault="00F53983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概要說明：預付金主特約查詢新增</w:t>
      </w:r>
      <w:r>
        <w:rPr>
          <w:rFonts w:hint="eastAsia"/>
          <w:lang w:eastAsia="zh-TW"/>
        </w:rPr>
        <w:t>。</w:t>
      </w:r>
    </w:p>
    <w:p w:rsidR="00F53983" w:rsidRDefault="00F53983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處理人員：理賠作業人員、理賠管理企劃人員（兩種角色）。</w:t>
      </w:r>
    </w:p>
    <w:p w:rsidR="00F53983" w:rsidRDefault="00F53983">
      <w:pPr>
        <w:pStyle w:val="Tabletext"/>
        <w:keepLines w:val="0"/>
        <w:numPr>
          <w:ilvl w:val="0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程式結構：</w:t>
      </w:r>
    </w:p>
    <w:p w:rsidR="00F53983" w:rsidRDefault="00F53983">
      <w:pPr>
        <w:pStyle w:val="Tabletext"/>
        <w:keepLines w:val="0"/>
        <w:numPr>
          <w:ilvl w:val="0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相關模組：</w:t>
      </w:r>
    </w:p>
    <w:p w:rsidR="00F53983" w:rsidRDefault="00F53983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F53983" w:rsidRDefault="00F53983">
      <w:pPr>
        <w:pStyle w:val="Tabletext"/>
        <w:keepLines w:val="0"/>
        <w:numPr>
          <w:ilvl w:val="0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相關檔案：</w:t>
      </w:r>
    </w:p>
    <w:p w:rsidR="00F53983" w:rsidRDefault="00F53983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F53983" w:rsidRDefault="00F53983">
      <w:pPr>
        <w:pStyle w:val="Tabletext"/>
        <w:keepLines w:val="0"/>
        <w:numPr>
          <w:ilvl w:val="0"/>
          <w:numId w:val="16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kern w:val="2"/>
          <w:szCs w:val="24"/>
          <w:lang w:eastAsia="zh-TW"/>
        </w:rPr>
        <w:t>設計畫面：</w:t>
      </w:r>
      <w:r>
        <w:rPr>
          <w:rFonts w:hint="eastAsia"/>
          <w:lang w:eastAsia="zh-TW"/>
        </w:rPr>
        <w:t>。</w:t>
      </w:r>
      <w:bookmarkStart w:id="23" w:name="_GoBack"/>
      <w:bookmarkEnd w:id="23"/>
      <w:r>
        <w:rPr>
          <w:rFonts w:hint="eastAsi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378pt">
            <v:imagedata r:id="rId7" o:title=""/>
          </v:shape>
        </w:pict>
      </w:r>
    </w:p>
    <w:p w:rsidR="00F53983" w:rsidRDefault="00F53983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F53983" w:rsidRDefault="00F53983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F53983" w:rsidRDefault="00F53983">
      <w:pPr>
        <w:pStyle w:val="Tabletext"/>
        <w:keepLines w:val="0"/>
        <w:numPr>
          <w:ilvl w:val="0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F53983" w:rsidRDefault="00F53983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F53983" w:rsidRDefault="00F53983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所有的下拉式選單都是</w:t>
      </w:r>
      <w:r>
        <w:rPr>
          <w:rFonts w:hint="eastAsia"/>
          <w:kern w:val="2"/>
          <w:szCs w:val="24"/>
          <w:lang w:eastAsia="zh-TW"/>
        </w:rPr>
        <w:t>default</w:t>
      </w:r>
      <w:r>
        <w:rPr>
          <w:rFonts w:hint="eastAsia"/>
          <w:kern w:val="2"/>
          <w:szCs w:val="24"/>
          <w:lang w:eastAsia="zh-TW"/>
        </w:rPr>
        <w:t>值。</w:t>
      </w:r>
    </w:p>
    <w:p w:rsidR="00F53983" w:rsidRDefault="00F53983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資料列只有</w:t>
      </w:r>
      <w:r>
        <w:rPr>
          <w:rFonts w:hint="eastAsia"/>
          <w:kern w:val="2"/>
          <w:szCs w:val="24"/>
          <w:lang w:eastAsia="zh-TW"/>
        </w:rPr>
        <w:t>title</w:t>
      </w:r>
      <w:r>
        <w:rPr>
          <w:rFonts w:hint="eastAsia"/>
          <w:kern w:val="2"/>
          <w:szCs w:val="24"/>
          <w:lang w:eastAsia="zh-TW"/>
        </w:rPr>
        <w:t>部份。</w:t>
      </w:r>
    </w:p>
    <w:p w:rsidR="00F53983" w:rsidRDefault="00F53983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事故者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由主程式帶過來。</w:t>
      </w:r>
    </w:p>
    <w:p w:rsidR="00F53983" w:rsidRDefault="00F53983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查詢：</w:t>
      </w:r>
    </w:p>
    <w:p w:rsidR="00F53983" w:rsidRDefault="00F53983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權限檢核：</w:t>
      </w:r>
    </w:p>
    <w:p w:rsidR="00F53983" w:rsidRDefault="00F53983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F53983" w:rsidRDefault="00F53983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檢核查詢鍵值：</w:t>
      </w:r>
    </w:p>
    <w:p w:rsidR="00F53983" w:rsidRDefault="00F53983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需有事故者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。</w:t>
      </w:r>
    </w:p>
    <w:p w:rsidR="00F53983" w:rsidRDefault="00F53983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保單號碼需輸入。</w:t>
      </w:r>
    </w:p>
    <w:p w:rsidR="00F53983" w:rsidRDefault="00F53983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讀取資料：</w:t>
      </w:r>
    </w:p>
    <w:p w:rsidR="00F53983" w:rsidRDefault="00F53983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CALL  PQAAPREV</w:t>
      </w:r>
      <w:r>
        <w:rPr>
          <w:rFonts w:hint="eastAsia"/>
          <w:kern w:val="2"/>
          <w:szCs w:val="24"/>
          <w:lang w:eastAsia="zh-TW"/>
        </w:rPr>
        <w:t>(MQ</w:t>
      </w:r>
      <w:r>
        <w:rPr>
          <w:rFonts w:hint="eastAsia"/>
          <w:kern w:val="2"/>
          <w:szCs w:val="24"/>
          <w:lang w:eastAsia="zh-TW"/>
        </w:rPr>
        <w:t>程式</w:t>
      </w:r>
      <w:r>
        <w:rPr>
          <w:rFonts w:hint="eastAsia"/>
          <w:kern w:val="2"/>
          <w:szCs w:val="24"/>
          <w:lang w:eastAsia="zh-TW"/>
        </w:rPr>
        <w:t>)</w:t>
      </w:r>
      <w:r>
        <w:rPr>
          <w:rFonts w:hint="eastAsia"/>
          <w:kern w:val="2"/>
          <w:szCs w:val="24"/>
          <w:lang w:eastAsia="zh-TW"/>
        </w:rPr>
        <w:t>。</w:t>
      </w:r>
    </w:p>
    <w:tbl>
      <w:tblPr>
        <w:tblW w:w="9002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32"/>
        <w:gridCol w:w="3345"/>
        <w:gridCol w:w="3325"/>
      </w:tblGrid>
      <w:tr w:rsidR="00F53983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53983" w:rsidRDefault="00F53983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53983" w:rsidRDefault="00F53983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  <w:tc>
          <w:tcPr>
            <w:tcW w:w="3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53983" w:rsidRDefault="00F53983">
            <w:pPr>
              <w:jc w:val="center"/>
              <w:rPr>
                <w:rFonts w:ascii="細明體" w:eastAsia="細明體" w:hAnsi="細明體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備註</w:t>
            </w:r>
          </w:p>
        </w:tc>
      </w:tr>
      <w:tr w:rsidR="00F53983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3983" w:rsidRDefault="00F5398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保單號碼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53983" w:rsidRDefault="00F53983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983" w:rsidRDefault="00F53983">
            <w:pPr>
              <w:rPr>
                <w:rFonts w:ascii="新細明體" w:hAnsi="新細明體" w:cs="Arial Unicode MS" w:hint="eastAsia"/>
                <w:sz w:val="20"/>
              </w:rPr>
            </w:pPr>
          </w:p>
        </w:tc>
      </w:tr>
      <w:tr w:rsidR="00F53983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3983" w:rsidRDefault="00F5398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事故者ID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53983" w:rsidRDefault="00F53983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983" w:rsidRDefault="00F53983">
            <w:pPr>
              <w:rPr>
                <w:rFonts w:ascii="新細明體" w:hAnsi="新細明體" w:cs="Arial Unicode MS" w:hint="eastAsia"/>
                <w:sz w:val="20"/>
              </w:rPr>
            </w:pPr>
          </w:p>
        </w:tc>
      </w:tr>
      <w:tr w:rsidR="00F53983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3983" w:rsidRDefault="00F5398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給付對象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53983" w:rsidRDefault="00F53983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983" w:rsidRDefault="00F53983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1:本人 2::配偶  3:子女</w:t>
            </w:r>
          </w:p>
        </w:tc>
      </w:tr>
      <w:tr w:rsidR="00F53983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3983" w:rsidRDefault="00F5398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申請種類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53983" w:rsidRDefault="00F53983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983" w:rsidRDefault="00F53983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1:疾病 2:意外</w:t>
            </w:r>
          </w:p>
        </w:tc>
      </w:tr>
      <w:tr w:rsidR="00F53983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3983" w:rsidRDefault="00F5398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回傳資料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53983" w:rsidRDefault="00F53983">
            <w:pPr>
              <w:rPr>
                <w:rFonts w:ascii="新細明體" w:hAnsi="新細明體" w:cs="Arial Unicode MS" w:hint="eastAsia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983" w:rsidRDefault="00F53983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多筆</w:t>
            </w:r>
          </w:p>
        </w:tc>
      </w:tr>
      <w:tr w:rsidR="00F53983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3983" w:rsidRDefault="00F5398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53983" w:rsidRDefault="00F53983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Char(2)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983" w:rsidRDefault="00F53983">
            <w:pPr>
              <w:rPr>
                <w:rFonts w:ascii="新細明體" w:hAnsi="新細明體" w:cs="Arial Unicode MS" w:hint="eastAsia"/>
                <w:sz w:val="20"/>
              </w:rPr>
            </w:pPr>
          </w:p>
        </w:tc>
      </w:tr>
      <w:tr w:rsidR="00F53983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3983" w:rsidRDefault="00F5398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53983" w:rsidRDefault="00F53983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Integer(7)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983" w:rsidRDefault="00F53983">
            <w:pPr>
              <w:rPr>
                <w:rFonts w:ascii="新細明體" w:hAnsi="新細明體" w:cs="Arial Unicode MS" w:hint="eastAsia"/>
                <w:sz w:val="20"/>
              </w:rPr>
            </w:pPr>
          </w:p>
        </w:tc>
      </w:tr>
      <w:tr w:rsidR="00F53983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3983" w:rsidRDefault="00F5398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年期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53983" w:rsidRDefault="00F53983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Decimal(3,0)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983" w:rsidRDefault="00F53983">
            <w:pPr>
              <w:rPr>
                <w:rFonts w:ascii="新細明體" w:hAnsi="新細明體" w:cs="Arial Unicode MS" w:hint="eastAsia"/>
                <w:sz w:val="20"/>
              </w:rPr>
            </w:pPr>
          </w:p>
        </w:tc>
      </w:tr>
    </w:tbl>
    <w:p w:rsidR="00F53983" w:rsidRDefault="00F53983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失敗處理：</w:t>
      </w:r>
    </w:p>
    <w:p w:rsidR="00F53983" w:rsidRDefault="00F53983">
      <w:pPr>
        <w:pStyle w:val="Tabletext"/>
        <w:keepLines w:val="0"/>
        <w:numPr>
          <w:ilvl w:val="4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回覆訊息：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“</w:t>
      </w:r>
      <w:r>
        <w:rPr>
          <w:rFonts w:hint="eastAsia"/>
          <w:lang w:eastAsia="zh-TW"/>
        </w:rPr>
        <w:t>讀取</w:t>
      </w:r>
      <w:r>
        <w:rPr>
          <w:rFonts w:hint="eastAsia"/>
          <w:lang w:eastAsia="zh-TW"/>
        </w:rPr>
        <w:t>`</w:t>
      </w:r>
      <w:r>
        <w:rPr>
          <w:rFonts w:hint="eastAsia"/>
          <w:lang w:eastAsia="zh-TW"/>
        </w:rPr>
        <w:t>保單資料有誤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。</w:t>
      </w:r>
    </w:p>
    <w:p w:rsidR="00F53983" w:rsidRDefault="00F53983">
      <w:pPr>
        <w:pStyle w:val="Tabletext"/>
        <w:keepLines w:val="0"/>
        <w:numPr>
          <w:ilvl w:val="4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RETURN</w:t>
      </w:r>
    </w:p>
    <w:p w:rsidR="00F53983" w:rsidRDefault="00F53983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 xml:space="preserve">IF </w:t>
      </w:r>
      <w:r>
        <w:rPr>
          <w:rFonts w:hint="eastAsia"/>
          <w:lang w:eastAsia="zh-TW"/>
        </w:rPr>
        <w:t>回傳筆數</w:t>
      </w:r>
      <w:r>
        <w:rPr>
          <w:rFonts w:hint="eastAsia"/>
          <w:lang w:eastAsia="zh-TW"/>
        </w:rPr>
        <w:t xml:space="preserve"> = 0</w:t>
      </w:r>
      <w:r>
        <w:rPr>
          <w:rFonts w:hint="eastAsia"/>
          <w:lang w:eastAsia="zh-TW"/>
        </w:rPr>
        <w:t>：。</w:t>
      </w:r>
    </w:p>
    <w:p w:rsidR="00F53983" w:rsidRDefault="00F53983">
      <w:pPr>
        <w:pStyle w:val="Tabletext"/>
        <w:keepLines w:val="0"/>
        <w:numPr>
          <w:ilvl w:val="4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回覆訊息：＂無可預付之主特約＂。</w:t>
      </w:r>
    </w:p>
    <w:p w:rsidR="00F53983" w:rsidRDefault="00F53983">
      <w:pPr>
        <w:pStyle w:val="Tabletext"/>
        <w:keepLines w:val="0"/>
        <w:numPr>
          <w:ilvl w:val="4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RETURN</w:t>
      </w:r>
    </w:p>
    <w:p w:rsidR="00F53983" w:rsidRDefault="00F53983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hint="eastAsia"/>
          <w:color w:val="0000FF"/>
          <w:kern w:val="2"/>
          <w:szCs w:val="24"/>
          <w:lang w:eastAsia="zh-TW"/>
        </w:rPr>
      </w:pPr>
      <w:r>
        <w:rPr>
          <w:rFonts w:hint="eastAsia"/>
          <w:color w:val="0000FF"/>
          <w:kern w:val="2"/>
          <w:szCs w:val="24"/>
          <w:lang w:eastAsia="zh-TW"/>
        </w:rPr>
        <w:t>成功處理：</w:t>
      </w:r>
    </w:p>
    <w:p w:rsidR="00F53983" w:rsidRDefault="00F53983">
      <w:pPr>
        <w:pStyle w:val="Tabletext"/>
        <w:keepLines w:val="0"/>
        <w:numPr>
          <w:ilvl w:val="4"/>
          <w:numId w:val="16"/>
        </w:numPr>
        <w:spacing w:after="0" w:line="240" w:lineRule="auto"/>
        <w:rPr>
          <w:rFonts w:hint="eastAsia"/>
          <w:color w:val="0000FF"/>
          <w:kern w:val="2"/>
          <w:szCs w:val="24"/>
          <w:lang w:eastAsia="zh-TW"/>
        </w:rPr>
      </w:pPr>
      <w:r>
        <w:rPr>
          <w:rFonts w:hint="eastAsia"/>
          <w:color w:val="0000FF"/>
          <w:kern w:val="2"/>
          <w:szCs w:val="24"/>
          <w:lang w:eastAsia="zh-TW"/>
        </w:rPr>
        <w:t xml:space="preserve">SET  PROD_ID = </w:t>
      </w:r>
      <w:r>
        <w:rPr>
          <w:rFonts w:hint="eastAsia"/>
          <w:color w:val="0000FF"/>
          <w:kern w:val="2"/>
          <w:szCs w:val="24"/>
          <w:lang w:eastAsia="zh-TW"/>
        </w:rPr>
        <w:t>險別</w:t>
      </w:r>
      <w:r>
        <w:rPr>
          <w:rFonts w:hint="eastAsia"/>
          <w:color w:val="0000FF"/>
          <w:kern w:val="2"/>
          <w:szCs w:val="24"/>
          <w:lang w:eastAsia="zh-TW"/>
        </w:rPr>
        <w:t>(</w:t>
      </w:r>
      <w:r>
        <w:rPr>
          <w:rFonts w:hint="eastAsia"/>
          <w:color w:val="0000FF"/>
          <w:kern w:val="2"/>
          <w:szCs w:val="24"/>
          <w:lang w:eastAsia="zh-TW"/>
        </w:rPr>
        <w:t>取前兩碼</w:t>
      </w:r>
      <w:r>
        <w:rPr>
          <w:rFonts w:hint="eastAsia"/>
          <w:color w:val="0000FF"/>
          <w:kern w:val="2"/>
          <w:szCs w:val="24"/>
          <w:lang w:eastAsia="zh-TW"/>
        </w:rPr>
        <w:t>)</w:t>
      </w:r>
    </w:p>
    <w:p w:rsidR="00F53983" w:rsidRDefault="00F53983">
      <w:pPr>
        <w:pStyle w:val="Tabletext"/>
        <w:keepLines w:val="0"/>
        <w:numPr>
          <w:ilvl w:val="4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color w:val="0000FF"/>
          <w:kern w:val="2"/>
          <w:szCs w:val="24"/>
          <w:lang w:eastAsia="zh-TW"/>
        </w:rPr>
        <w:t xml:space="preserve">READ </w:t>
      </w:r>
      <w:r>
        <w:rPr>
          <w:rFonts w:hint="eastAsia"/>
          <w:color w:val="0000FF"/>
          <w:kern w:val="2"/>
          <w:szCs w:val="24"/>
          <w:lang w:eastAsia="zh-TW"/>
        </w:rPr>
        <w:t>險別中文</w:t>
      </w:r>
      <w:r>
        <w:rPr>
          <w:rFonts w:hint="eastAsia"/>
          <w:color w:val="0000FF"/>
          <w:kern w:val="2"/>
          <w:szCs w:val="24"/>
          <w:lang w:eastAsia="zh-TW"/>
        </w:rPr>
        <w:t xml:space="preserve"> </w:t>
      </w:r>
      <w:r>
        <w:rPr>
          <w:color w:val="0000FF"/>
          <w:kern w:val="2"/>
          <w:szCs w:val="24"/>
          <w:lang w:eastAsia="zh-TW"/>
        </w:rPr>
        <w:t>dbag.dtaga001_prod_defi</w:t>
      </w:r>
      <w:r>
        <w:rPr>
          <w:rFonts w:hint="eastAsia"/>
          <w:color w:val="0000FF"/>
          <w:kern w:val="2"/>
          <w:szCs w:val="24"/>
          <w:lang w:eastAsia="zh-TW"/>
        </w:rPr>
        <w:t xml:space="preserve"> BY PROF_ID.</w:t>
      </w:r>
    </w:p>
    <w:p w:rsidR="00F53983" w:rsidRDefault="00F53983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FORMAT</w:t>
      </w:r>
      <w:r>
        <w:rPr>
          <w:rFonts w:hint="eastAsia"/>
          <w:kern w:val="2"/>
          <w:szCs w:val="24"/>
          <w:lang w:eastAsia="zh-TW"/>
        </w:rPr>
        <w:t>畫面資料：</w:t>
      </w:r>
    </w:p>
    <w:p w:rsidR="00F53983" w:rsidRDefault="00F53983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依據</w:t>
      </w:r>
      <w:r>
        <w:rPr>
          <w:rFonts w:hint="eastAsia"/>
          <w:kern w:val="2"/>
          <w:szCs w:val="24"/>
          <w:lang w:eastAsia="zh-TW"/>
        </w:rPr>
        <w:t>MQ</w:t>
      </w:r>
      <w:r>
        <w:rPr>
          <w:rFonts w:hint="eastAsia"/>
          <w:kern w:val="2"/>
          <w:szCs w:val="24"/>
          <w:lang w:eastAsia="zh-TW"/>
        </w:rPr>
        <w:t>程式回傳值逐筆資料呈現。</w:t>
      </w:r>
    </w:p>
    <w:p w:rsidR="00F53983" w:rsidRDefault="00F53983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顯示查詢成功訊息：</w:t>
      </w:r>
    </w:p>
    <w:p w:rsidR="00F53983" w:rsidRDefault="00F53983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保留查詢資料</w:t>
      </w:r>
    </w:p>
    <w:p w:rsidR="00F53983" w:rsidRDefault="00F53983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預付確認：</w:t>
      </w:r>
    </w:p>
    <w:p w:rsidR="00F53983" w:rsidRDefault="00F53983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ins w:id="24" w:author="李明諭" w:date="2019-09-09T14:51:00Z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將勾選資料傳回</w:t>
      </w:r>
      <w:r>
        <w:rPr>
          <w:rFonts w:hint="eastAsia"/>
          <w:kern w:val="2"/>
          <w:szCs w:val="24"/>
          <w:lang w:eastAsia="zh-TW"/>
        </w:rPr>
        <w:t xml:space="preserve"> AAI0_0100.java</w:t>
      </w:r>
      <w:r>
        <w:rPr>
          <w:rFonts w:hint="eastAsia"/>
          <w:kern w:val="2"/>
          <w:szCs w:val="24"/>
          <w:lang w:eastAsia="zh-TW"/>
        </w:rPr>
        <w:t>。</w:t>
      </w:r>
    </w:p>
    <w:p w:rsidR="00CE4226" w:rsidRPr="0073346A" w:rsidRDefault="00CE4226" w:rsidP="00CE4226">
      <w:pPr>
        <w:numPr>
          <w:ilvl w:val="2"/>
          <w:numId w:val="16"/>
        </w:numPr>
        <w:jc w:val="both"/>
        <w:rPr>
          <w:ins w:id="25" w:author="李明諭" w:date="2019-09-09T14:52:00Z"/>
          <w:rStyle w:val="HTML"/>
          <w:rFonts w:cs="Arial"/>
          <w:color w:val="FF0000"/>
          <w:sz w:val="20"/>
          <w:szCs w:val="20"/>
        </w:rPr>
      </w:pPr>
      <w:ins w:id="26" w:author="李明諭" w:date="2019-09-09T14:52:00Z">
        <w:r w:rsidRPr="0073346A">
          <w:rPr>
            <w:rStyle w:val="HTML"/>
            <w:color w:val="FF0000"/>
          </w:rPr>
          <w:t>洗錢防制檢核</w:t>
        </w:r>
      </w:ins>
    </w:p>
    <w:p w:rsidR="00CE4226" w:rsidRPr="0073346A" w:rsidRDefault="00CE4226" w:rsidP="00CE4226">
      <w:pPr>
        <w:numPr>
          <w:ilvl w:val="3"/>
          <w:numId w:val="16"/>
        </w:numPr>
        <w:jc w:val="both"/>
        <w:rPr>
          <w:ins w:id="27" w:author="李明諭" w:date="2019-09-09T14:52:00Z"/>
          <w:rFonts w:ascii="細明體" w:eastAsia="細明體" w:hAnsi="細明體" w:cs="Arial"/>
          <w:color w:val="FF0000"/>
          <w:sz w:val="20"/>
          <w:szCs w:val="20"/>
        </w:rPr>
      </w:pPr>
      <w:ins w:id="28" w:author="李明諭" w:date="2019-09-09T14:52:00Z">
        <w:r w:rsidRPr="0073346A">
          <w:rPr>
            <w:rStyle w:val="HTML"/>
            <w:rFonts w:hint="eastAsia"/>
            <w:color w:val="FF0000"/>
          </w:rPr>
          <w:t xml:space="preserve">call </w:t>
        </w:r>
        <w:r w:rsidRPr="0073346A">
          <w:rPr>
            <w:rFonts w:ascii="sөũ" w:hAnsi="sөũ"/>
            <w:b/>
            <w:bCs/>
            <w:color w:val="FF0000"/>
            <w:sz w:val="20"/>
            <w:szCs w:val="20"/>
          </w:rPr>
          <w:t>AI_L0Z008.</w:t>
        </w:r>
        <w:r w:rsidRPr="0073346A">
          <w:rPr>
            <w:rStyle w:val="Tabletext"/>
            <w:color w:val="FF0000"/>
          </w:rPr>
          <w:t xml:space="preserve"> </w:t>
        </w:r>
        <w:r w:rsidRPr="0073346A">
          <w:rPr>
            <w:rStyle w:val="HTML"/>
            <w:color w:val="FF0000"/>
          </w:rPr>
          <w:t>checkAntiMoneyLaundering</w:t>
        </w:r>
        <w:r w:rsidRPr="0073346A">
          <w:rPr>
            <w:rStyle w:val="HTML"/>
            <w:b/>
            <w:color w:val="FF0000"/>
          </w:rPr>
          <w:t>()</w:t>
        </w:r>
        <w:r w:rsidRPr="0073346A">
          <w:rPr>
            <w:rFonts w:ascii="細明體" w:eastAsia="細明體" w:hAnsi="細明體" w:cs="Courier New" w:hint="eastAsia"/>
            <w:color w:val="FF0000"/>
            <w:sz w:val="20"/>
            <w:szCs w:val="20"/>
          </w:rPr>
          <w:t>，傳入參數如下：</w:t>
        </w:r>
      </w:ins>
    </w:p>
    <w:p w:rsidR="00CE4226" w:rsidRPr="0073346A" w:rsidRDefault="00CE4226" w:rsidP="00CE4226">
      <w:pPr>
        <w:numPr>
          <w:ilvl w:val="4"/>
          <w:numId w:val="16"/>
        </w:numPr>
        <w:jc w:val="both"/>
        <w:rPr>
          <w:ins w:id="29" w:author="李明諭" w:date="2019-09-09T14:52:00Z"/>
          <w:rFonts w:ascii="細明體" w:eastAsia="細明體" w:hAnsi="細明體" w:cs="Arial"/>
          <w:color w:val="FF0000"/>
          <w:sz w:val="20"/>
          <w:szCs w:val="20"/>
        </w:rPr>
      </w:pPr>
      <w:ins w:id="30" w:author="李明諭" w:date="2019-09-09T14:52:00Z">
        <w:r w:rsidRPr="0073346A">
          <w:rPr>
            <w:rFonts w:ascii="細明體" w:eastAsia="細明體" w:hAnsi="細明體" w:cs="Courier New" w:hint="eastAsia"/>
            <w:color w:val="FF0000"/>
            <w:sz w:val="20"/>
            <w:szCs w:val="20"/>
          </w:rPr>
          <w:t>傳入.事故者ID</w:t>
        </w:r>
      </w:ins>
    </w:p>
    <w:p w:rsidR="00CE4226" w:rsidRPr="0073346A" w:rsidRDefault="00CE4226" w:rsidP="00CE4226">
      <w:pPr>
        <w:numPr>
          <w:ilvl w:val="4"/>
          <w:numId w:val="16"/>
        </w:numPr>
        <w:jc w:val="both"/>
        <w:rPr>
          <w:ins w:id="31" w:author="李明諭" w:date="2019-09-09T14:52:00Z"/>
          <w:rFonts w:ascii="細明體" w:eastAsia="細明體" w:hAnsi="細明體" w:cs="Arial"/>
          <w:color w:val="FF0000"/>
          <w:sz w:val="20"/>
          <w:szCs w:val="20"/>
        </w:rPr>
      </w:pPr>
      <w:ins w:id="32" w:author="李明諭" w:date="2019-09-09T14:52:00Z">
        <w:r w:rsidRPr="0073346A">
          <w:rPr>
            <w:rFonts w:ascii="細明體" w:eastAsia="細明體" w:hAnsi="細明體" w:cs="Courier New" w:hint="eastAsia"/>
            <w:color w:val="FF0000"/>
            <w:sz w:val="20"/>
            <w:szCs w:val="20"/>
          </w:rPr>
          <w:t>傳入. 事故者姓名</w:t>
        </w:r>
      </w:ins>
    </w:p>
    <w:p w:rsidR="00CE4226" w:rsidRPr="0073346A" w:rsidRDefault="00CE4226" w:rsidP="00CE4226">
      <w:pPr>
        <w:numPr>
          <w:ilvl w:val="4"/>
          <w:numId w:val="16"/>
        </w:numPr>
        <w:jc w:val="both"/>
        <w:rPr>
          <w:ins w:id="33" w:author="李明諭" w:date="2019-09-09T14:52:00Z"/>
          <w:rFonts w:ascii="細明體" w:eastAsia="細明體" w:hAnsi="細明體" w:cs="Arial"/>
          <w:color w:val="FF0000"/>
          <w:sz w:val="20"/>
          <w:szCs w:val="20"/>
        </w:rPr>
      </w:pPr>
      <w:ins w:id="34" w:author="李明諭" w:date="2019-09-09T14:52:00Z">
        <w:r w:rsidRPr="0073346A">
          <w:rPr>
            <w:rFonts w:ascii="細明體" w:eastAsia="細明體" w:hAnsi="細明體" w:cs="Courier New"/>
            <w:color w:val="FF0000"/>
            <w:sz w:val="20"/>
            <w:szCs w:val="20"/>
          </w:rPr>
          <w:t>“</w:t>
        </w:r>
        <w:r w:rsidRPr="0073346A">
          <w:rPr>
            <w:rFonts w:ascii="細明體" w:eastAsia="細明體" w:hAnsi="細明體" w:cs="Courier New" w:hint="eastAsia"/>
            <w:color w:val="FF0000"/>
            <w:sz w:val="20"/>
            <w:szCs w:val="20"/>
          </w:rPr>
          <w:t>AA</w:t>
        </w:r>
        <w:r w:rsidRPr="0073346A">
          <w:rPr>
            <w:rFonts w:ascii="細明體" w:eastAsia="細明體" w:hAnsi="細明體" w:cs="Courier New"/>
            <w:color w:val="FF0000"/>
            <w:sz w:val="20"/>
            <w:szCs w:val="20"/>
          </w:rPr>
          <w:t>”</w:t>
        </w:r>
      </w:ins>
    </w:p>
    <w:p w:rsidR="00CE4226" w:rsidRPr="000C21CF" w:rsidRDefault="00CE4226" w:rsidP="00CE4226">
      <w:pPr>
        <w:numPr>
          <w:ilvl w:val="4"/>
          <w:numId w:val="16"/>
        </w:numPr>
        <w:jc w:val="both"/>
        <w:rPr>
          <w:ins w:id="35" w:author="李明諭" w:date="2019-09-09T14:52:00Z"/>
          <w:rFonts w:ascii="細明體" w:eastAsia="細明體" w:hAnsi="細明體" w:cs="Arial"/>
          <w:color w:val="FF0000"/>
          <w:sz w:val="20"/>
          <w:szCs w:val="20"/>
        </w:rPr>
      </w:pPr>
      <w:ins w:id="36" w:author="李明諭" w:date="2019-09-09T14:52:00Z">
        <w:r w:rsidRPr="00D309EC">
          <w:rPr>
            <w:rFonts w:ascii="細明體" w:eastAsia="細明體" w:hAnsi="細明體" w:cs="Courier New"/>
            <w:color w:val="FF0000"/>
            <w:sz w:val="20"/>
            <w:szCs w:val="20"/>
          </w:rPr>
          <w:t>SRC_ID</w:t>
        </w:r>
        <w:r>
          <w:rPr>
            <w:rFonts w:ascii="細明體" w:eastAsia="細明體" w:hAnsi="細明體" w:cs="Courier New" w:hint="eastAsia"/>
            <w:color w:val="FF0000"/>
            <w:sz w:val="20"/>
            <w:szCs w:val="20"/>
          </w:rPr>
          <w:t>=</w:t>
        </w:r>
        <w:r w:rsidRPr="0073346A">
          <w:rPr>
            <w:rFonts w:ascii="細明體" w:eastAsia="細明體" w:hAnsi="細明體" w:cs="Courier New" w:hint="eastAsia"/>
            <w:color w:val="FF0000"/>
            <w:sz w:val="20"/>
            <w:szCs w:val="20"/>
          </w:rPr>
          <w:t>傳入.</w:t>
        </w:r>
        <w:r w:rsidRPr="00D309EC">
          <w:rPr>
            <w:rFonts w:ascii="細明體" w:eastAsia="細明體" w:hAnsi="細明體" w:cs="Courier New"/>
            <w:color w:val="FF0000"/>
            <w:sz w:val="20"/>
            <w:szCs w:val="20"/>
          </w:rPr>
          <w:t>SRC_ID</w:t>
        </w:r>
      </w:ins>
    </w:p>
    <w:p w:rsidR="00CE4226" w:rsidRPr="000C21CF" w:rsidRDefault="00CE4226" w:rsidP="00CE4226">
      <w:pPr>
        <w:numPr>
          <w:ilvl w:val="4"/>
          <w:numId w:val="16"/>
        </w:numPr>
        <w:jc w:val="both"/>
        <w:rPr>
          <w:ins w:id="37" w:author="李明諭" w:date="2019-09-09T14:52:00Z"/>
          <w:rFonts w:ascii="細明體" w:eastAsia="細明體" w:hAnsi="細明體" w:cs="Arial"/>
          <w:color w:val="FF0000"/>
          <w:sz w:val="20"/>
          <w:szCs w:val="20"/>
        </w:rPr>
      </w:pPr>
      <w:ins w:id="38" w:author="李明諭" w:date="2019-09-09T14:52:00Z">
        <w:r w:rsidRPr="00D309EC">
          <w:rPr>
            <w:rFonts w:ascii="細明體" w:eastAsia="細明體" w:hAnsi="細明體" w:cs="Courier New"/>
            <w:color w:val="FF0000"/>
            <w:sz w:val="20"/>
            <w:szCs w:val="20"/>
          </w:rPr>
          <w:t>SRC_DIV_NO</w:t>
        </w:r>
        <w:r>
          <w:rPr>
            <w:rFonts w:ascii="細明體" w:eastAsia="細明體" w:hAnsi="細明體" w:cs="Courier New" w:hint="eastAsia"/>
            <w:color w:val="FF0000"/>
            <w:sz w:val="20"/>
            <w:szCs w:val="20"/>
          </w:rPr>
          <w:t>=傳入.</w:t>
        </w:r>
        <w:r w:rsidRPr="00D309EC">
          <w:rPr>
            <w:rFonts w:ascii="細明體" w:eastAsia="細明體" w:hAnsi="細明體" w:cs="Courier New"/>
            <w:color w:val="FF0000"/>
            <w:sz w:val="20"/>
            <w:szCs w:val="20"/>
          </w:rPr>
          <w:t>SRC_DIV_NO</w:t>
        </w:r>
      </w:ins>
    </w:p>
    <w:p w:rsidR="00CE4226" w:rsidRPr="000C21CF" w:rsidRDefault="00CE4226" w:rsidP="00CE4226">
      <w:pPr>
        <w:numPr>
          <w:ilvl w:val="4"/>
          <w:numId w:val="16"/>
        </w:numPr>
        <w:jc w:val="both"/>
        <w:rPr>
          <w:ins w:id="39" w:author="李明諭" w:date="2019-09-09T14:52:00Z"/>
          <w:rFonts w:ascii="細明體" w:eastAsia="細明體" w:hAnsi="細明體" w:cs="Arial"/>
          <w:color w:val="FF0000"/>
          <w:sz w:val="20"/>
          <w:szCs w:val="20"/>
        </w:rPr>
      </w:pPr>
      <w:ins w:id="40" w:author="李明諭" w:date="2019-09-09T14:52:00Z">
        <w:r w:rsidRPr="00D309EC">
          <w:rPr>
            <w:rFonts w:ascii="細明體" w:eastAsia="細明體" w:hAnsi="細明體" w:cs="Courier New"/>
            <w:color w:val="FF0000"/>
            <w:sz w:val="20"/>
            <w:szCs w:val="20"/>
          </w:rPr>
          <w:t>SRC_KEY</w:t>
        </w:r>
        <w:r>
          <w:rPr>
            <w:rFonts w:ascii="細明體" w:eastAsia="細明體" w:hAnsi="細明體" w:cs="Courier New" w:hint="eastAsia"/>
            <w:color w:val="FF0000"/>
            <w:sz w:val="20"/>
            <w:szCs w:val="20"/>
          </w:rPr>
          <w:t>=</w:t>
        </w:r>
        <w:r w:rsidRPr="00D309EC">
          <w:rPr>
            <w:rFonts w:ascii="細明體" w:eastAsia="細明體" w:hAnsi="細明體" w:cs="Courier New" w:hint="eastAsia"/>
            <w:color w:val="FF0000"/>
            <w:sz w:val="20"/>
            <w:szCs w:val="20"/>
          </w:rPr>
          <w:t>傳入.事故者ID</w:t>
        </w:r>
      </w:ins>
    </w:p>
    <w:p w:rsidR="00CE4226" w:rsidRPr="0073346A" w:rsidRDefault="00CE4226" w:rsidP="00CE4226">
      <w:pPr>
        <w:numPr>
          <w:ilvl w:val="4"/>
          <w:numId w:val="16"/>
        </w:numPr>
        <w:jc w:val="both"/>
        <w:rPr>
          <w:ins w:id="41" w:author="李明諭" w:date="2019-09-09T14:52:00Z"/>
          <w:rFonts w:ascii="細明體" w:eastAsia="細明體" w:hAnsi="細明體" w:cs="Arial"/>
          <w:color w:val="FF0000"/>
          <w:sz w:val="20"/>
          <w:szCs w:val="20"/>
        </w:rPr>
      </w:pPr>
      <w:ins w:id="42" w:author="李明諭" w:date="2019-09-09T14:52:00Z">
        <w:r>
          <w:rPr>
            <w:rFonts w:ascii="細明體" w:eastAsia="細明體" w:hAnsi="細明體" w:cs="Courier New" w:hint="eastAsia"/>
            <w:color w:val="FF0000"/>
            <w:sz w:val="20"/>
            <w:szCs w:val="20"/>
          </w:rPr>
          <w:t>總類=</w:t>
        </w:r>
        <w:r>
          <w:rPr>
            <w:rFonts w:ascii="細明體" w:eastAsia="細明體" w:hAnsi="細明體" w:cs="Courier New"/>
            <w:color w:val="FF0000"/>
            <w:sz w:val="20"/>
            <w:szCs w:val="20"/>
          </w:rPr>
          <w:t>’</w:t>
        </w:r>
        <w:r>
          <w:rPr>
            <w:rFonts w:ascii="細明體" w:eastAsia="細明體" w:hAnsi="細明體" w:cs="Courier New" w:hint="eastAsia"/>
            <w:color w:val="FF0000"/>
            <w:sz w:val="20"/>
            <w:szCs w:val="20"/>
          </w:rPr>
          <w:t>SI</w:t>
        </w:r>
        <w:r>
          <w:rPr>
            <w:rFonts w:ascii="細明體" w:eastAsia="細明體" w:hAnsi="細明體" w:cs="Courier New"/>
            <w:color w:val="FF0000"/>
            <w:sz w:val="20"/>
            <w:szCs w:val="20"/>
          </w:rPr>
          <w:t>’</w:t>
        </w:r>
      </w:ins>
    </w:p>
    <w:p w:rsidR="00CE4226" w:rsidRPr="0073346A" w:rsidRDefault="00CE4226" w:rsidP="00CE4226">
      <w:pPr>
        <w:numPr>
          <w:ilvl w:val="3"/>
          <w:numId w:val="16"/>
        </w:numPr>
        <w:jc w:val="both"/>
        <w:rPr>
          <w:ins w:id="43" w:author="李明諭" w:date="2019-09-09T14:52:00Z"/>
          <w:rFonts w:ascii="細明體" w:eastAsia="細明體" w:hAnsi="細明體" w:cs="Arial" w:hint="eastAsia"/>
          <w:color w:val="FF0000"/>
          <w:sz w:val="20"/>
          <w:szCs w:val="20"/>
        </w:rPr>
      </w:pPr>
      <w:ins w:id="44" w:author="李明諭" w:date="2019-09-09T14:52:00Z">
        <w:r w:rsidRPr="0073346A">
          <w:rPr>
            <w:rFonts w:ascii="細明體" w:eastAsia="細明體" w:hAnsi="細明體" w:cs="Arial" w:hint="eastAsia"/>
            <w:color w:val="FF0000"/>
            <w:sz w:val="20"/>
            <w:szCs w:val="20"/>
          </w:rPr>
          <w:t>若發生錯誤：</w:t>
        </w:r>
      </w:ins>
    </w:p>
    <w:p w:rsidR="00CE4226" w:rsidRPr="0073346A" w:rsidRDefault="00CE4226" w:rsidP="00CE4226">
      <w:pPr>
        <w:numPr>
          <w:ilvl w:val="3"/>
          <w:numId w:val="16"/>
        </w:numPr>
        <w:jc w:val="both"/>
        <w:rPr>
          <w:ins w:id="45" w:author="李明諭" w:date="2019-09-09T14:52:00Z"/>
          <w:rFonts w:ascii="細明體" w:eastAsia="細明體" w:hAnsi="細明體" w:cs="Arial"/>
          <w:color w:val="FF0000"/>
          <w:sz w:val="20"/>
          <w:szCs w:val="20"/>
        </w:rPr>
      </w:pPr>
      <w:ins w:id="46" w:author="李明諭" w:date="2019-09-09T14:52:00Z">
        <w:r w:rsidRPr="0073346A">
          <w:rPr>
            <w:rFonts w:ascii="細明體" w:eastAsia="細明體" w:hAnsi="細明體" w:cs="Arial" w:hint="eastAsia"/>
            <w:color w:val="FF0000"/>
            <w:sz w:val="20"/>
            <w:szCs w:val="20"/>
          </w:rPr>
          <w:t xml:space="preserve">丟出錯誤訊息： </w:t>
        </w:r>
        <w:r w:rsidRPr="0073346A">
          <w:rPr>
            <w:rFonts w:ascii="細明體" w:eastAsia="細明體" w:hAnsi="細明體" w:cs="Arial"/>
            <w:color w:val="FF0000"/>
            <w:sz w:val="20"/>
            <w:szCs w:val="20"/>
          </w:rPr>
          <w:t>“</w:t>
        </w:r>
        <w:r w:rsidRPr="0073346A">
          <w:rPr>
            <w:rStyle w:val="HTML"/>
            <w:color w:val="FF0000"/>
          </w:rPr>
          <w:t>洗錢防制檢核</w:t>
        </w:r>
        <w:r w:rsidRPr="0073346A">
          <w:rPr>
            <w:rFonts w:ascii="細明體" w:eastAsia="細明體" w:hAnsi="細明體" w:cs="Arial" w:hint="eastAsia"/>
            <w:color w:val="FF0000"/>
            <w:sz w:val="20"/>
            <w:szCs w:val="20"/>
          </w:rPr>
          <w:t>時發生錯誤：</w:t>
        </w:r>
        <w:r w:rsidRPr="0073346A">
          <w:rPr>
            <w:rFonts w:ascii="細明體" w:eastAsia="細明體" w:hAnsi="細明體" w:cs="Arial"/>
            <w:color w:val="FF0000"/>
            <w:sz w:val="20"/>
            <w:szCs w:val="20"/>
          </w:rPr>
          <w:t>”</w:t>
        </w:r>
        <w:r w:rsidRPr="0073346A">
          <w:rPr>
            <w:rFonts w:ascii="細明體" w:eastAsia="細明體" w:hAnsi="細明體" w:cs="Arial" w:hint="eastAsia"/>
            <w:color w:val="FF0000"/>
            <w:sz w:val="20"/>
            <w:szCs w:val="20"/>
          </w:rPr>
          <w:t>+ Exception</w:t>
        </w:r>
      </w:ins>
    </w:p>
    <w:p w:rsidR="00CE4226" w:rsidRPr="0073346A" w:rsidRDefault="00CE4226" w:rsidP="00CE4226">
      <w:pPr>
        <w:numPr>
          <w:ilvl w:val="3"/>
          <w:numId w:val="16"/>
        </w:numPr>
        <w:jc w:val="both"/>
        <w:rPr>
          <w:ins w:id="47" w:author="李明諭" w:date="2019-09-09T14:52:00Z"/>
          <w:rFonts w:ascii="細明體" w:eastAsia="細明體" w:hAnsi="細明體" w:cs="Arial"/>
          <w:color w:val="FF0000"/>
          <w:sz w:val="20"/>
          <w:szCs w:val="20"/>
        </w:rPr>
      </w:pPr>
      <w:ins w:id="48" w:author="李明諭" w:date="2019-09-09T14:52:00Z">
        <w:r w:rsidRPr="0073346A">
          <w:rPr>
            <w:rFonts w:ascii="細明體" w:eastAsia="細明體" w:hAnsi="細明體" w:cs="Arial" w:hint="eastAsia"/>
            <w:color w:val="FF0000"/>
            <w:sz w:val="20"/>
            <w:szCs w:val="20"/>
          </w:rPr>
          <w:t>針對回傳的結果來判斷是否通過檢核</w:t>
        </w:r>
      </w:ins>
    </w:p>
    <w:p w:rsidR="00CE4226" w:rsidRPr="0073346A" w:rsidRDefault="00CE4226" w:rsidP="00CE4226">
      <w:pPr>
        <w:numPr>
          <w:ilvl w:val="3"/>
          <w:numId w:val="16"/>
        </w:numPr>
        <w:jc w:val="both"/>
        <w:rPr>
          <w:ins w:id="49" w:author="李明諭" w:date="2019-09-09T14:52:00Z"/>
          <w:rStyle w:val="HTML"/>
          <w:rFonts w:cs="Arial"/>
          <w:color w:val="FF0000"/>
          <w:sz w:val="20"/>
          <w:szCs w:val="20"/>
        </w:rPr>
      </w:pPr>
      <w:ins w:id="50" w:author="李明諭" w:date="2019-09-09T14:52:00Z">
        <w:r w:rsidRPr="0073346A">
          <w:rPr>
            <w:rFonts w:ascii="細明體" w:eastAsia="細明體" w:hAnsi="細明體" w:cs="Arial" w:hint="eastAsia"/>
            <w:color w:val="FF0000"/>
            <w:sz w:val="20"/>
            <w:szCs w:val="20"/>
          </w:rPr>
          <w:t>若回傳bo的</w:t>
        </w:r>
        <w:r w:rsidRPr="0073346A">
          <w:rPr>
            <w:rStyle w:val="HTML"/>
            <w:color w:val="FF0000"/>
          </w:rPr>
          <w:t>是否通過</w:t>
        </w:r>
        <w:r w:rsidRPr="0073346A">
          <w:rPr>
            <w:rStyle w:val="HTML"/>
            <w:rFonts w:hint="eastAsia"/>
            <w:color w:val="FF0000"/>
          </w:rPr>
          <w:t>為</w:t>
        </w:r>
        <w:r w:rsidRPr="0073346A">
          <w:rPr>
            <w:rStyle w:val="HTML"/>
            <w:color w:val="FF0000"/>
          </w:rPr>
          <w:t>”</w:t>
        </w:r>
        <w:r w:rsidRPr="0073346A">
          <w:rPr>
            <w:rStyle w:val="HTML"/>
            <w:rFonts w:hint="eastAsia"/>
            <w:color w:val="FF0000"/>
          </w:rPr>
          <w:t>N</w:t>
        </w:r>
        <w:r w:rsidRPr="0073346A">
          <w:rPr>
            <w:rStyle w:val="HTML"/>
            <w:color w:val="FF0000"/>
          </w:rPr>
          <w:t>”</w:t>
        </w:r>
      </w:ins>
    </w:p>
    <w:p w:rsidR="00CE4226" w:rsidRPr="00CE4226" w:rsidRDefault="00CE4226" w:rsidP="00CE4226">
      <w:pPr>
        <w:numPr>
          <w:ilvl w:val="4"/>
          <w:numId w:val="16"/>
        </w:numPr>
        <w:jc w:val="both"/>
        <w:rPr>
          <w:rFonts w:ascii="細明體" w:eastAsia="細明體" w:hAnsi="細明體" w:cs="Arial" w:hint="eastAsia"/>
          <w:color w:val="FF0000"/>
          <w:sz w:val="20"/>
          <w:szCs w:val="20"/>
        </w:rPr>
      </w:pPr>
      <w:ins w:id="51" w:author="李明諭" w:date="2019-09-09T14:52:00Z">
        <w:r w:rsidRPr="0073346A">
          <w:rPr>
            <w:rFonts w:ascii="細明體" w:eastAsia="細明體" w:hAnsi="細明體" w:cs="Arial" w:hint="eastAsia"/>
            <w:color w:val="FF0000"/>
            <w:sz w:val="20"/>
            <w:szCs w:val="20"/>
          </w:rPr>
          <w:t>丟出錯誤訊息：</w:t>
        </w:r>
        <w:r w:rsidRPr="0073346A">
          <w:rPr>
            <w:rFonts w:ascii="細明體" w:eastAsia="細明體" w:hAnsi="細明體" w:cs="Arial"/>
            <w:color w:val="FF0000"/>
            <w:sz w:val="20"/>
            <w:szCs w:val="20"/>
          </w:rPr>
          <w:t>”</w:t>
        </w:r>
        <w:r w:rsidRPr="0073346A">
          <w:rPr>
            <w:rFonts w:hint="eastAsia"/>
            <w:b/>
            <w:color w:val="FF0000"/>
          </w:rPr>
          <w:t>系統卡控此保戶預付金資格，若有疑義可洽詢服務中心。</w:t>
        </w:r>
        <w:r w:rsidRPr="0073346A">
          <w:rPr>
            <w:b/>
            <w:color w:val="FF0000"/>
          </w:rPr>
          <w:t>”</w:t>
        </w:r>
      </w:ins>
    </w:p>
    <w:p w:rsidR="00F53983" w:rsidRDefault="00F53983">
      <w:pPr>
        <w:pStyle w:val="Tabletext"/>
        <w:keepLines w:val="0"/>
        <w:spacing w:after="0" w:line="240" w:lineRule="auto"/>
        <w:rPr>
          <w:rFonts w:hint="eastAsia"/>
          <w:kern w:val="2"/>
          <w:lang w:eastAsia="zh-TW"/>
        </w:rPr>
      </w:pPr>
    </w:p>
    <w:sectPr w:rsidR="00F53983">
      <w:footerReference w:type="even" r:id="rId8"/>
      <w:footerReference w:type="default" r:id="rId9"/>
      <w:pgSz w:w="11906" w:h="16838"/>
      <w:pgMar w:top="1440" w:right="926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983" w:rsidRDefault="00F53983">
      <w:r>
        <w:separator/>
      </w:r>
    </w:p>
  </w:endnote>
  <w:endnote w:type="continuationSeparator" w:id="0">
    <w:p w:rsidR="00F53983" w:rsidRDefault="00F53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983" w:rsidRDefault="00F53983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53983" w:rsidRDefault="00F5398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983" w:rsidRDefault="00F53983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B5F58">
      <w:rPr>
        <w:rStyle w:val="a6"/>
        <w:noProof/>
      </w:rPr>
      <w:t>3</w:t>
    </w:r>
    <w:r>
      <w:rPr>
        <w:rStyle w:val="a6"/>
      </w:rPr>
      <w:fldChar w:fldCharType="end"/>
    </w:r>
  </w:p>
  <w:p w:rsidR="00F53983" w:rsidRDefault="00F5398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983" w:rsidRDefault="00F53983">
      <w:r>
        <w:separator/>
      </w:r>
    </w:p>
  </w:footnote>
  <w:footnote w:type="continuationSeparator" w:id="0">
    <w:p w:rsidR="00F53983" w:rsidRDefault="00F539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57528"/>
    <w:multiLevelType w:val="multilevel"/>
    <w:tmpl w:val="9CBA13E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146769A0"/>
    <w:multiLevelType w:val="multilevel"/>
    <w:tmpl w:val="23DAD540"/>
    <w:lvl w:ilvl="0">
      <w:start w:val="2"/>
      <w:numFmt w:val="taiwaneseCountingThousand"/>
      <w:lvlText w:val="%1、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44"/>
        </w:tabs>
        <w:ind w:left="0" w:firstLine="28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4CC1671"/>
    <w:multiLevelType w:val="multilevel"/>
    <w:tmpl w:val="8B86FBB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2BFD4CDD"/>
    <w:multiLevelType w:val="multilevel"/>
    <w:tmpl w:val="7AFEC5AC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311114F4"/>
    <w:multiLevelType w:val="multilevel"/>
    <w:tmpl w:val="0402025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640"/>
        </w:tabs>
        <w:ind w:left="2640" w:hanging="72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480"/>
        </w:tabs>
        <w:ind w:left="34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800"/>
        </w:tabs>
        <w:ind w:left="480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80"/>
        </w:tabs>
        <w:ind w:left="5280" w:hanging="1440"/>
      </w:pPr>
      <w:rPr>
        <w:rFonts w:hint="eastAsia"/>
      </w:rPr>
    </w:lvl>
  </w:abstractNum>
  <w:abstractNum w:abstractNumId="7" w15:restartNumberingAfterBreak="0">
    <w:nsid w:val="38832F67"/>
    <w:multiLevelType w:val="multilevel"/>
    <w:tmpl w:val="C0E8FA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2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51F731EA"/>
    <w:multiLevelType w:val="multilevel"/>
    <w:tmpl w:val="329040E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60E73A03"/>
    <w:multiLevelType w:val="hybridMultilevel"/>
    <w:tmpl w:val="795E8516"/>
    <w:lvl w:ilvl="0" w:tplc="967A598A">
      <w:start w:val="1"/>
      <w:numFmt w:val="decimal"/>
      <w:lvlText w:val="%1."/>
      <w:lvlJc w:val="left"/>
      <w:pPr>
        <w:tabs>
          <w:tab w:val="num" w:pos="907"/>
        </w:tabs>
        <w:ind w:left="907" w:hanging="482"/>
      </w:pPr>
      <w:rPr>
        <w:rFonts w:hint="eastAsia"/>
      </w:rPr>
    </w:lvl>
    <w:lvl w:ilvl="1" w:tplc="6A001CE2">
      <w:start w:val="1"/>
      <w:numFmt w:val="decimal"/>
      <w:lvlText w:val="%2."/>
      <w:lvlJc w:val="left"/>
      <w:pPr>
        <w:tabs>
          <w:tab w:val="num" w:pos="644"/>
        </w:tabs>
        <w:ind w:left="0" w:firstLine="284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1" w15:restartNumberingAfterBreak="0">
    <w:nsid w:val="620C3181"/>
    <w:multiLevelType w:val="multilevel"/>
    <w:tmpl w:val="69B6F648"/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6AE111BF"/>
    <w:multiLevelType w:val="multilevel"/>
    <w:tmpl w:val="60ECAAA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2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74106190"/>
    <w:multiLevelType w:val="hybridMultilevel"/>
    <w:tmpl w:val="3760C356"/>
    <w:lvl w:ilvl="0" w:tplc="FBB01CA2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79017E5D"/>
    <w:multiLevelType w:val="multilevel"/>
    <w:tmpl w:val="001A2E2E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65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6" w15:restartNumberingAfterBreak="0">
    <w:nsid w:val="7BEC599B"/>
    <w:multiLevelType w:val="multilevel"/>
    <w:tmpl w:val="9036E83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2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14"/>
  </w:num>
  <w:num w:numId="5">
    <w:abstractNumId w:val="8"/>
  </w:num>
  <w:num w:numId="6">
    <w:abstractNumId w:val="2"/>
  </w:num>
  <w:num w:numId="7">
    <w:abstractNumId w:val="10"/>
  </w:num>
  <w:num w:numId="8">
    <w:abstractNumId w:val="13"/>
  </w:num>
  <w:num w:numId="9">
    <w:abstractNumId w:val="3"/>
  </w:num>
  <w:num w:numId="10">
    <w:abstractNumId w:val="0"/>
  </w:num>
  <w:num w:numId="11">
    <w:abstractNumId w:val="9"/>
  </w:num>
  <w:num w:numId="12">
    <w:abstractNumId w:val="16"/>
  </w:num>
  <w:num w:numId="13">
    <w:abstractNumId w:val="7"/>
  </w:num>
  <w:num w:numId="14">
    <w:abstractNumId w:val="12"/>
  </w:num>
  <w:num w:numId="15">
    <w:abstractNumId w:val="6"/>
  </w:num>
  <w:num w:numId="16">
    <w:abstractNumId w:val="5"/>
  </w:num>
  <w:num w:numId="17">
    <w:abstractNumId w:val="5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4226"/>
    <w:rsid w:val="002B5F58"/>
    <w:rsid w:val="00CE4226"/>
    <w:rsid w:val="00F5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527B00A-2629-40A7-BF1A-1BAE98A3A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semiHidden/>
    <w:rPr>
      <w:color w:val="0000FF"/>
      <w:u w:val="single"/>
    </w:rPr>
  </w:style>
  <w:style w:type="character" w:styleId="a4">
    <w:name w:val="FollowedHyperlink"/>
    <w:semiHidden/>
    <w:rPr>
      <w:color w:val="800080"/>
      <w:u w:val="single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  <w:semiHidden/>
  </w:style>
  <w:style w:type="paragraph" w:styleId="a7">
    <w:name w:val="Date"/>
    <w:basedOn w:val="a"/>
    <w:next w:val="a"/>
    <w:semiHidden/>
    <w:pPr>
      <w:jc w:val="right"/>
    </w:pPr>
    <w:rPr>
      <w:sz w:val="20"/>
    </w:rPr>
  </w:style>
  <w:style w:type="character" w:styleId="a8">
    <w:name w:val="annotation reference"/>
    <w:semiHidden/>
    <w:rPr>
      <w:sz w:val="18"/>
      <w:szCs w:val="18"/>
    </w:rPr>
  </w:style>
  <w:style w:type="paragraph" w:styleId="a9">
    <w:name w:val="annotation text"/>
    <w:basedOn w:val="a"/>
    <w:semiHidden/>
  </w:style>
  <w:style w:type="paragraph" w:styleId="aa">
    <w:name w:val="header"/>
    <w:basedOn w:val="a"/>
    <w:link w:val="ab"/>
    <w:uiPriority w:val="99"/>
    <w:unhideWhenUsed/>
    <w:rsid w:val="00CE42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link w:val="aa"/>
    <w:uiPriority w:val="99"/>
    <w:rsid w:val="00CE4226"/>
    <w:rPr>
      <w:kern w:val="2"/>
    </w:rPr>
  </w:style>
  <w:style w:type="character" w:styleId="HTML">
    <w:name w:val="HTML Code"/>
    <w:uiPriority w:val="99"/>
    <w:unhideWhenUsed/>
    <w:rsid w:val="00CE4226"/>
    <w:rPr>
      <w:rFonts w:ascii="細明體" w:eastAsia="細明體" w:hAnsi="細明體" w:cs="細明體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CE4226"/>
    <w:rPr>
      <w:rFonts w:ascii="Calibri Light" w:hAnsi="Calibri Light"/>
      <w:sz w:val="18"/>
      <w:szCs w:val="18"/>
    </w:rPr>
  </w:style>
  <w:style w:type="character" w:customStyle="1" w:styleId="ad">
    <w:name w:val="註解方塊文字 字元"/>
    <w:link w:val="ac"/>
    <w:uiPriority w:val="99"/>
    <w:semiHidden/>
    <w:rsid w:val="00CE4226"/>
    <w:rPr>
      <w:rFonts w:ascii="Calibri Light" w:eastAsia="新細明體" w:hAnsi="Calibri Light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2003-05-13T05:23:00Z</cp:lastPrinted>
  <dcterms:created xsi:type="dcterms:W3CDTF">2020-07-27T00:57:00Z</dcterms:created>
  <dcterms:modified xsi:type="dcterms:W3CDTF">2020-07-27T00:57:00Z</dcterms:modified>
</cp:coreProperties>
</file>