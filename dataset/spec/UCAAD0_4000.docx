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41"/>
        <w:gridCol w:w="710"/>
        <w:gridCol w:w="5527"/>
        <w:gridCol w:w="1278"/>
        <w:gridCol w:w="1416"/>
      </w:tblGrid>
      <w:tr w:rsidR="0068509D" w:rsidRPr="00E41670" w:rsidTr="00926E14"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68509D" w:rsidRPr="00E41670" w:rsidRDefault="0068509D" w:rsidP="00926E14">
            <w:pPr>
              <w:pStyle w:val="Tabletext"/>
            </w:pPr>
            <w:r w:rsidRPr="00E41670">
              <w:rPr>
                <w:rFonts w:hint="eastAsia"/>
                <w:b/>
              </w:rPr>
              <w:t>修改日期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68509D" w:rsidRPr="00E41670" w:rsidRDefault="0068509D" w:rsidP="00926E14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版本</w:t>
            </w:r>
          </w:p>
        </w:tc>
        <w:tc>
          <w:tcPr>
            <w:tcW w:w="2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68509D" w:rsidRPr="00E41670" w:rsidRDefault="0068509D" w:rsidP="00926E14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修改原因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68509D" w:rsidRPr="00E41670" w:rsidRDefault="0068509D" w:rsidP="00926E14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修改人姓名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68509D" w:rsidRPr="00E41670" w:rsidRDefault="0068509D" w:rsidP="00926E14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立案單號</w:t>
            </w:r>
          </w:p>
        </w:tc>
      </w:tr>
      <w:tr w:rsidR="0068509D" w:rsidRPr="00E41670" w:rsidTr="00926E14"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09D" w:rsidRPr="00E41670" w:rsidRDefault="0068509D" w:rsidP="00926E14">
            <w:pPr>
              <w:pStyle w:val="Tabletext"/>
              <w:rPr>
                <w:rFonts w:hint="eastAsia"/>
                <w:lang w:eastAsia="zh-TW"/>
              </w:rPr>
            </w:pPr>
            <w:r w:rsidRPr="00E41670">
              <w:rPr>
                <w:rFonts w:hint="eastAsia"/>
                <w:lang w:eastAsia="zh-TW"/>
              </w:rPr>
              <w:t>201</w:t>
            </w:r>
            <w:r w:rsidR="00CA6025">
              <w:rPr>
                <w:rFonts w:hint="eastAsia"/>
                <w:lang w:eastAsia="zh-TW"/>
              </w:rPr>
              <w:t>8</w:t>
            </w:r>
            <w:r w:rsidRPr="00E41670">
              <w:rPr>
                <w:rFonts w:hint="eastAsia"/>
                <w:lang w:eastAsia="zh-TW"/>
              </w:rPr>
              <w:t>/</w:t>
            </w:r>
            <w:r w:rsidR="00A61CA7">
              <w:rPr>
                <w:rFonts w:hint="eastAsia"/>
                <w:lang w:eastAsia="zh-TW"/>
              </w:rPr>
              <w:t>12</w:t>
            </w:r>
            <w:r w:rsidRPr="00E41670">
              <w:rPr>
                <w:rFonts w:hint="eastAsia"/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2</w:t>
            </w:r>
            <w:r w:rsidR="00A61CA7">
              <w:rPr>
                <w:rFonts w:hint="eastAsia"/>
                <w:lang w:eastAsia="zh-TW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09D" w:rsidRPr="00E41670" w:rsidRDefault="0068509D" w:rsidP="00926E14">
            <w:pPr>
              <w:pStyle w:val="Tabletext"/>
              <w:keepLines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2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09D" w:rsidRPr="00E41670" w:rsidRDefault="0068509D" w:rsidP="00926E14">
            <w:pPr>
              <w:pStyle w:val="Tabletext"/>
              <w:keepLines w:val="0"/>
              <w:rPr>
                <w:rFonts w:hint="eastAsia"/>
                <w:lang w:eastAsia="zh-TW"/>
              </w:rPr>
            </w:pPr>
            <w:r w:rsidRPr="009E7B35">
              <w:rPr>
                <w:lang w:eastAsia="zh-TW"/>
              </w:rPr>
              <w:t>Created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09D" w:rsidRPr="00E41670" w:rsidRDefault="0068509D" w:rsidP="00926E14">
            <w:pPr>
              <w:pStyle w:val="Tabletext"/>
              <w:keepLines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陳德仁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09D" w:rsidRPr="00E41670" w:rsidRDefault="0068509D" w:rsidP="00926E14">
            <w:pPr>
              <w:pStyle w:val="Tabletext"/>
              <w:keepLines w:val="0"/>
              <w:rPr>
                <w:lang w:eastAsia="zh-TW"/>
              </w:rPr>
            </w:pPr>
            <w:r w:rsidRPr="006A00AF">
              <w:t>181217001683</w:t>
            </w:r>
          </w:p>
        </w:tc>
      </w:tr>
      <w:tr w:rsidR="00A112B6" w:rsidRPr="00E41670" w:rsidTr="00926E14">
        <w:trPr>
          <w:ins w:id="0" w:author="i9200230,陳德仁" w:date="2020-04-09T13:40:00Z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2B6" w:rsidRPr="00E41670" w:rsidRDefault="00A112B6" w:rsidP="00A112B6">
            <w:pPr>
              <w:pStyle w:val="Tabletext"/>
              <w:rPr>
                <w:ins w:id="1" w:author="i9200230,陳德仁" w:date="2020-04-09T13:40:00Z"/>
                <w:rFonts w:hint="eastAsia"/>
                <w:lang w:eastAsia="zh-TW"/>
              </w:rPr>
            </w:pPr>
            <w:ins w:id="2" w:author="i9200230,陳德仁" w:date="2020-04-09T13:40:00Z">
              <w:r w:rsidRPr="00914B16">
                <w:rPr>
                  <w:rFonts w:hint="eastAsia"/>
                </w:rPr>
                <w:t>2020/04/09</w:t>
              </w:r>
            </w:ins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2B6" w:rsidRDefault="00A112B6" w:rsidP="00A112B6">
            <w:pPr>
              <w:pStyle w:val="Tabletext"/>
              <w:keepLines w:val="0"/>
              <w:rPr>
                <w:ins w:id="3" w:author="i9200230,陳德仁" w:date="2020-04-09T13:40:00Z"/>
                <w:rFonts w:hint="eastAsia"/>
                <w:lang w:eastAsia="zh-TW"/>
              </w:rPr>
            </w:pPr>
            <w:ins w:id="4" w:author="i9200230,陳德仁" w:date="2020-04-09T13:40:00Z">
              <w:r w:rsidRPr="00914B16">
                <w:rPr>
                  <w:rFonts w:hint="eastAsia"/>
                </w:rPr>
                <w:t>2</w:t>
              </w:r>
            </w:ins>
          </w:p>
        </w:tc>
        <w:tc>
          <w:tcPr>
            <w:tcW w:w="2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2B6" w:rsidRPr="009E7B35" w:rsidRDefault="00A112B6" w:rsidP="00A112B6">
            <w:pPr>
              <w:pStyle w:val="Tabletext"/>
              <w:keepLines w:val="0"/>
              <w:rPr>
                <w:ins w:id="5" w:author="i9200230,陳德仁" w:date="2020-04-09T13:40:00Z"/>
                <w:lang w:eastAsia="zh-TW"/>
              </w:rPr>
            </w:pPr>
            <w:ins w:id="6" w:author="i9200230,陳德仁" w:date="2020-04-09T13:40:00Z">
              <w:r w:rsidRPr="00914B16">
                <w:rPr>
                  <w:rFonts w:hint="eastAsia"/>
                </w:rPr>
                <w:t>修改控管日期設控</w:t>
              </w:r>
            </w:ins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2B6" w:rsidRDefault="00A112B6" w:rsidP="00A112B6">
            <w:pPr>
              <w:pStyle w:val="Tabletext"/>
              <w:keepLines w:val="0"/>
              <w:rPr>
                <w:ins w:id="7" w:author="i9200230,陳德仁" w:date="2020-04-09T13:40:00Z"/>
                <w:rFonts w:hint="eastAsia"/>
                <w:lang w:eastAsia="zh-TW"/>
              </w:rPr>
            </w:pPr>
            <w:ins w:id="8" w:author="i9200230,陳德仁" w:date="2020-04-09T13:40:00Z">
              <w:r w:rsidRPr="00914B16">
                <w:rPr>
                  <w:rFonts w:hint="eastAsia"/>
                </w:rPr>
                <w:t>陳德仁</w:t>
              </w:r>
            </w:ins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2B6" w:rsidRPr="006A00AF" w:rsidRDefault="00A112B6" w:rsidP="00A112B6">
            <w:pPr>
              <w:pStyle w:val="Tabletext"/>
              <w:keepLines w:val="0"/>
              <w:rPr>
                <w:ins w:id="9" w:author="i9200230,陳德仁" w:date="2020-04-09T13:40:00Z"/>
              </w:rPr>
            </w:pPr>
            <w:ins w:id="10" w:author="i9200230,陳德仁" w:date="2020-04-09T13:40:00Z">
              <w:r w:rsidRPr="00914B16">
                <w:rPr>
                  <w:rFonts w:hint="eastAsia"/>
                </w:rPr>
                <w:t>200107001479</w:t>
              </w:r>
            </w:ins>
          </w:p>
        </w:tc>
      </w:tr>
    </w:tbl>
    <w:p w:rsidR="0068509D" w:rsidRPr="00E41670" w:rsidRDefault="0068509D" w:rsidP="0068509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68509D" w:rsidRPr="00E41670" w:rsidRDefault="0068509D" w:rsidP="0068509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68509D" w:rsidRPr="00B115EA" w:rsidRDefault="0068509D" w:rsidP="0068509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B115EA">
        <w:rPr>
          <w:rFonts w:hint="eastAsia"/>
          <w:b/>
          <w:kern w:val="2"/>
          <w:szCs w:val="24"/>
          <w:lang w:eastAsia="zh-TW"/>
        </w:rPr>
        <w:t>程式功能概要說明：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01"/>
        <w:gridCol w:w="1276"/>
        <w:gridCol w:w="2977"/>
        <w:gridCol w:w="1276"/>
        <w:gridCol w:w="3260"/>
      </w:tblGrid>
      <w:tr w:rsidR="00287961" w:rsidRPr="00E41670" w:rsidTr="00A003D2">
        <w:tc>
          <w:tcPr>
            <w:tcW w:w="1701" w:type="dxa"/>
          </w:tcPr>
          <w:p w:rsidR="00287961" w:rsidRPr="00E41670" w:rsidRDefault="00287961" w:rsidP="00A003D2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程式功能</w:t>
            </w:r>
          </w:p>
        </w:tc>
        <w:tc>
          <w:tcPr>
            <w:tcW w:w="8789" w:type="dxa"/>
            <w:gridSpan w:val="4"/>
          </w:tcPr>
          <w:p w:rsidR="00287961" w:rsidRPr="00E41670" w:rsidRDefault="00287961" w:rsidP="00A003D2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理賠系統限制作業時間維護</w:t>
            </w:r>
          </w:p>
        </w:tc>
      </w:tr>
      <w:tr w:rsidR="00287961" w:rsidRPr="00E41670" w:rsidTr="00A003D2">
        <w:tc>
          <w:tcPr>
            <w:tcW w:w="1701" w:type="dxa"/>
          </w:tcPr>
          <w:p w:rsidR="00287961" w:rsidRPr="00E41670" w:rsidRDefault="00287961" w:rsidP="00A003D2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程式名稱</w:t>
            </w:r>
          </w:p>
        </w:tc>
        <w:tc>
          <w:tcPr>
            <w:tcW w:w="8789" w:type="dxa"/>
            <w:gridSpan w:val="4"/>
          </w:tcPr>
          <w:p w:rsidR="00287961" w:rsidRPr="00E41670" w:rsidRDefault="00287961" w:rsidP="00A003D2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hint="eastAsia"/>
                <w:sz w:val="20"/>
                <w:szCs w:val="20"/>
              </w:rPr>
              <w:t>AAD</w:t>
            </w:r>
            <w:r w:rsidRPr="00E41670">
              <w:rPr>
                <w:sz w:val="20"/>
                <w:szCs w:val="20"/>
              </w:rPr>
              <w:t>0_</w:t>
            </w:r>
            <w:r>
              <w:rPr>
                <w:rFonts w:hint="eastAsia"/>
                <w:sz w:val="20"/>
                <w:szCs w:val="20"/>
              </w:rPr>
              <w:t>40</w:t>
            </w:r>
            <w:r w:rsidRPr="00E41670">
              <w:rPr>
                <w:rFonts w:hint="eastAsia"/>
                <w:sz w:val="20"/>
                <w:szCs w:val="20"/>
              </w:rPr>
              <w:t>00</w:t>
            </w:r>
          </w:p>
        </w:tc>
      </w:tr>
      <w:tr w:rsidR="00287961" w:rsidRPr="00E41670" w:rsidTr="00A003D2">
        <w:tc>
          <w:tcPr>
            <w:tcW w:w="1701" w:type="dxa"/>
          </w:tcPr>
          <w:p w:rsidR="00287961" w:rsidRPr="00E41670" w:rsidRDefault="00287961" w:rsidP="00A003D2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作業方式</w:t>
            </w:r>
          </w:p>
        </w:tc>
        <w:tc>
          <w:tcPr>
            <w:tcW w:w="8789" w:type="dxa"/>
            <w:gridSpan w:val="4"/>
          </w:tcPr>
          <w:p w:rsidR="00287961" w:rsidRPr="00E41670" w:rsidRDefault="00287961" w:rsidP="00A003D2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ONLINE</w:t>
            </w:r>
          </w:p>
        </w:tc>
      </w:tr>
      <w:tr w:rsidR="00287961" w:rsidRPr="00E41670" w:rsidTr="00A003D2">
        <w:tc>
          <w:tcPr>
            <w:tcW w:w="1701" w:type="dxa"/>
          </w:tcPr>
          <w:p w:rsidR="00287961" w:rsidRPr="00E41670" w:rsidRDefault="00287961" w:rsidP="00A003D2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概要說明</w:t>
            </w:r>
          </w:p>
        </w:tc>
        <w:tc>
          <w:tcPr>
            <w:tcW w:w="8789" w:type="dxa"/>
            <w:gridSpan w:val="4"/>
          </w:tcPr>
          <w:p w:rsidR="00287961" w:rsidRPr="00E41670" w:rsidRDefault="00287961" w:rsidP="00A003D2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6A0CC8">
              <w:rPr>
                <w:rFonts w:hint="eastAsia"/>
                <w:sz w:val="20"/>
                <w:szCs w:val="20"/>
              </w:rPr>
              <w:t>理賠系統作業時間限制</w:t>
            </w:r>
          </w:p>
        </w:tc>
      </w:tr>
      <w:tr w:rsidR="00287961" w:rsidRPr="00E41670" w:rsidTr="00A003D2">
        <w:tc>
          <w:tcPr>
            <w:tcW w:w="1701" w:type="dxa"/>
          </w:tcPr>
          <w:p w:rsidR="00287961" w:rsidRPr="00E41670" w:rsidRDefault="00287961" w:rsidP="00A003D2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需求單位</w:t>
            </w:r>
          </w:p>
        </w:tc>
        <w:tc>
          <w:tcPr>
            <w:tcW w:w="8789" w:type="dxa"/>
            <w:gridSpan w:val="4"/>
          </w:tcPr>
          <w:p w:rsidR="00287961" w:rsidRPr="00E41670" w:rsidRDefault="00287961" w:rsidP="00A003D2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理賠企劃科</w:t>
            </w:r>
          </w:p>
        </w:tc>
      </w:tr>
      <w:tr w:rsidR="00287961" w:rsidRPr="00E41670" w:rsidTr="00A003D2">
        <w:tc>
          <w:tcPr>
            <w:tcW w:w="1701" w:type="dxa"/>
          </w:tcPr>
          <w:p w:rsidR="00287961" w:rsidRPr="00E41670" w:rsidRDefault="00287961" w:rsidP="00A003D2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作業單位</w:t>
            </w:r>
          </w:p>
        </w:tc>
        <w:tc>
          <w:tcPr>
            <w:tcW w:w="8789" w:type="dxa"/>
            <w:gridSpan w:val="4"/>
          </w:tcPr>
          <w:p w:rsidR="00287961" w:rsidRPr="00E41670" w:rsidRDefault="00287961" w:rsidP="00A003D2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內勤人員（服務中心、</w:t>
            </w:r>
            <w:r w:rsidRPr="00B115EA">
              <w:rPr>
                <w:rFonts w:hint="eastAsia"/>
                <w:sz w:val="20"/>
                <w:szCs w:val="20"/>
              </w:rPr>
              <w:t>0800</w:t>
            </w:r>
            <w:r w:rsidRPr="00B115EA">
              <w:rPr>
                <w:rFonts w:hint="eastAsia"/>
                <w:sz w:val="20"/>
                <w:szCs w:val="20"/>
              </w:rPr>
              <w:t>、行政中心服務科、理企科）</w:t>
            </w:r>
            <w:r w:rsidRPr="00E41670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287961" w:rsidRPr="00E41670" w:rsidTr="00A003D2">
        <w:tc>
          <w:tcPr>
            <w:tcW w:w="1701" w:type="dxa"/>
          </w:tcPr>
          <w:p w:rsidR="00287961" w:rsidRPr="00E41670" w:rsidRDefault="00287961" w:rsidP="00A003D2">
            <w:pPr>
              <w:widowControl/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作業平台</w:t>
            </w:r>
          </w:p>
        </w:tc>
        <w:tc>
          <w:tcPr>
            <w:tcW w:w="8789" w:type="dxa"/>
            <w:gridSpan w:val="4"/>
          </w:tcPr>
          <w:p w:rsidR="00287961" w:rsidRPr="00E41670" w:rsidRDefault="00287961" w:rsidP="00A003D2">
            <w:pPr>
              <w:widowControl/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■一般   □平板電腦  □手機</w:t>
            </w:r>
          </w:p>
        </w:tc>
      </w:tr>
      <w:tr w:rsidR="00287961" w:rsidRPr="00E41670" w:rsidTr="00A003D2">
        <w:tc>
          <w:tcPr>
            <w:tcW w:w="1701" w:type="dxa"/>
          </w:tcPr>
          <w:p w:rsidR="00287961" w:rsidRPr="00E41670" w:rsidRDefault="00287961" w:rsidP="00A003D2">
            <w:pPr>
              <w:widowControl/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使用對象</w:t>
            </w:r>
          </w:p>
        </w:tc>
        <w:tc>
          <w:tcPr>
            <w:tcW w:w="8789" w:type="dxa"/>
            <w:gridSpan w:val="4"/>
          </w:tcPr>
          <w:p w:rsidR="00287961" w:rsidRPr="00E41670" w:rsidRDefault="00287961" w:rsidP="00A003D2">
            <w:pPr>
              <w:widowControl/>
              <w:rPr>
                <w:rFonts w:ascii="新細明體" w:hAnsi="新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■員工(UCBean)  </w:t>
            </w:r>
            <w:r w:rsidRPr="00E41670">
              <w:rPr>
                <w:rFonts w:ascii="新細明體" w:hAnsi="新細明體"/>
                <w:kern w:val="0"/>
                <w:sz w:val="20"/>
                <w:szCs w:val="20"/>
              </w:rPr>
              <w:t>□無</w:t>
            </w: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客戶(CustomerBean)</w:t>
            </w:r>
          </w:p>
        </w:tc>
      </w:tr>
      <w:tr w:rsidR="00287961" w:rsidRPr="00E01490" w:rsidTr="00A003D2">
        <w:tc>
          <w:tcPr>
            <w:tcW w:w="1701" w:type="dxa"/>
            <w:vMerge w:val="restart"/>
            <w:vAlign w:val="center"/>
          </w:tcPr>
          <w:p w:rsidR="00287961" w:rsidRPr="006A0CC8" w:rsidRDefault="00287961" w:rsidP="00A003D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A0CC8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276" w:type="dxa"/>
          </w:tcPr>
          <w:p w:rsidR="00287961" w:rsidRPr="006A0CC8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CC8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2977" w:type="dxa"/>
            <w:vAlign w:val="center"/>
          </w:tcPr>
          <w:p w:rsidR="00287961" w:rsidRPr="006A0CC8" w:rsidRDefault="008C5B72" w:rsidP="00A003D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6A0CC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287961" w:rsidRPr="006A0CC8">
              <w:rPr>
                <w:rFonts w:ascii="細明體" w:eastAsia="細明體" w:hAnsi="細明體" w:hint="eastAsia"/>
                <w:sz w:val="20"/>
                <w:szCs w:val="20"/>
              </w:rPr>
              <w:t>無 □遮蔽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6A0CC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287961" w:rsidRPr="006A0CC8">
              <w:rPr>
                <w:rFonts w:ascii="標楷體" w:eastAsia="標楷體" w:hAnsi="標楷體" w:hint="eastAsia"/>
              </w:rPr>
              <w:t xml:space="preserve">securitylog   </w:t>
            </w:r>
          </w:p>
        </w:tc>
        <w:tc>
          <w:tcPr>
            <w:tcW w:w="1276" w:type="dxa"/>
            <w:vMerge w:val="restart"/>
            <w:vAlign w:val="center"/>
          </w:tcPr>
          <w:p w:rsidR="00287961" w:rsidRPr="00A552D7" w:rsidRDefault="00287961" w:rsidP="00A003D2">
            <w:pPr>
              <w:rPr>
                <w:rFonts w:ascii="細明體" w:eastAsia="細明體" w:hAnsi="細明體" w:cs="Calibri" w:hint="eastAsia"/>
                <w:sz w:val="20"/>
                <w:szCs w:val="20"/>
              </w:rPr>
            </w:pPr>
            <w:r w:rsidRPr="00A552D7">
              <w:rPr>
                <w:rFonts w:ascii="細明體" w:eastAsia="細明體" w:hAnsi="細明體" w:cs="Calibri" w:hint="eastAsia"/>
                <w:sz w:val="20"/>
                <w:szCs w:val="20"/>
              </w:rPr>
              <w:t>需遮蔽/</w:t>
            </w:r>
          </w:p>
          <w:p w:rsidR="00287961" w:rsidRPr="00A552D7" w:rsidRDefault="00287961" w:rsidP="00A003D2">
            <w:pPr>
              <w:rPr>
                <w:rFonts w:ascii="細明體" w:eastAsia="細明體" w:hAnsi="細明體" w:cs="Calibri" w:hint="eastAsia"/>
                <w:sz w:val="20"/>
                <w:szCs w:val="20"/>
              </w:rPr>
            </w:pPr>
            <w:r w:rsidRPr="00A552D7">
              <w:rPr>
                <w:rFonts w:ascii="細明體" w:eastAsia="細明體" w:hAnsi="細明體" w:cs="Calibri" w:hint="eastAsia"/>
                <w:sz w:val="20"/>
                <w:szCs w:val="20"/>
              </w:rPr>
              <w:t>寫入LOG</w:t>
            </w:r>
          </w:p>
          <w:p w:rsidR="00287961" w:rsidRPr="006A0CC8" w:rsidRDefault="00287961" w:rsidP="00A003D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A552D7">
              <w:rPr>
                <w:rFonts w:ascii="細明體" w:eastAsia="細明體" w:hAnsi="細明體" w:cs="Calibri" w:hint="eastAsia"/>
                <w:sz w:val="20"/>
                <w:szCs w:val="20"/>
              </w:rPr>
              <w:t>的資料名稱</w:t>
            </w:r>
          </w:p>
        </w:tc>
        <w:tc>
          <w:tcPr>
            <w:tcW w:w="3260" w:type="dxa"/>
            <w:vAlign w:val="center"/>
          </w:tcPr>
          <w:p w:rsidR="00287961" w:rsidRPr="006A0CC8" w:rsidRDefault="008C5B72" w:rsidP="00A003D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>
              <w:rPr>
                <w:rFonts w:ascii="細明體" w:eastAsia="細明體" w:hAnsi="細明體" w:cs="Calibri" w:hint="eastAsia"/>
                <w:sz w:val="20"/>
                <w:szCs w:val="20"/>
              </w:rPr>
              <w:t>設定人員ID，</w:t>
            </w:r>
            <w:r w:rsidRPr="008C5B72">
              <w:rPr>
                <w:rFonts w:ascii="細明體" w:eastAsia="細明體" w:hAnsi="細明體" w:cs="Calibri" w:hint="eastAsia"/>
                <w:sz w:val="20"/>
                <w:szCs w:val="20"/>
              </w:rPr>
              <w:t>設定人員姓名</w:t>
            </w:r>
          </w:p>
        </w:tc>
      </w:tr>
      <w:tr w:rsidR="00287961" w:rsidRPr="00E01490" w:rsidTr="00A003D2">
        <w:tc>
          <w:tcPr>
            <w:tcW w:w="1701" w:type="dxa"/>
            <w:vMerge/>
          </w:tcPr>
          <w:p w:rsidR="00287961" w:rsidRPr="006A0CC8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287961" w:rsidRPr="006A0CC8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CC8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2977" w:type="dxa"/>
            <w:vAlign w:val="center"/>
          </w:tcPr>
          <w:p w:rsidR="00287961" w:rsidRPr="006A0CC8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CC8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6A0CC8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76" w:type="dxa"/>
            <w:vMerge/>
            <w:vAlign w:val="center"/>
          </w:tcPr>
          <w:p w:rsidR="00287961" w:rsidRPr="006A0CC8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287961" w:rsidRPr="006A0CC8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7961" w:rsidRPr="00E01490" w:rsidTr="00A003D2">
        <w:tc>
          <w:tcPr>
            <w:tcW w:w="1701" w:type="dxa"/>
            <w:vMerge/>
          </w:tcPr>
          <w:p w:rsidR="00287961" w:rsidRPr="006A0CC8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287961" w:rsidRPr="006A0CC8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CC8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2977" w:type="dxa"/>
            <w:vAlign w:val="center"/>
          </w:tcPr>
          <w:p w:rsidR="00287961" w:rsidRPr="006A0CC8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CC8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6A0CC8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76" w:type="dxa"/>
            <w:vMerge/>
            <w:vAlign w:val="center"/>
          </w:tcPr>
          <w:p w:rsidR="00287961" w:rsidRPr="006A0CC8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287961" w:rsidRPr="006A0CC8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7961" w:rsidRPr="00E01490" w:rsidTr="00A003D2">
        <w:tc>
          <w:tcPr>
            <w:tcW w:w="1701" w:type="dxa"/>
          </w:tcPr>
          <w:p w:rsidR="00287961" w:rsidRPr="006A0CC8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CC8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789" w:type="dxa"/>
            <w:gridSpan w:val="4"/>
          </w:tcPr>
          <w:p w:rsidR="00287961" w:rsidRPr="006A0CC8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CC8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287961" w:rsidRPr="00E01490" w:rsidTr="00A003D2">
        <w:tc>
          <w:tcPr>
            <w:tcW w:w="1701" w:type="dxa"/>
            <w:vMerge w:val="restart"/>
            <w:vAlign w:val="center"/>
          </w:tcPr>
          <w:p w:rsidR="00287961" w:rsidRPr="00B259AD" w:rsidRDefault="00287961" w:rsidP="00A003D2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276" w:type="dxa"/>
          </w:tcPr>
          <w:p w:rsidR="00287961" w:rsidRPr="00B259AD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13" w:type="dxa"/>
            <w:gridSpan w:val="3"/>
          </w:tcPr>
          <w:p w:rsidR="00287961" w:rsidRPr="00B24F7F" w:rsidRDefault="00287961" w:rsidP="00A003D2">
            <w:pPr>
              <w:rPr>
                <w:rFonts w:hint="eastAsia"/>
              </w:rPr>
            </w:pPr>
            <w:r w:rsidRPr="00B24F7F">
              <w:rPr>
                <w:rFonts w:hint="eastAsia"/>
              </w:rPr>
              <w:t>■無</w:t>
            </w:r>
            <w:r w:rsidRPr="00B24F7F">
              <w:rPr>
                <w:rFonts w:hint="eastAsia"/>
              </w:rPr>
              <w:t xml:space="preserve"> </w:t>
            </w:r>
            <w:r w:rsidRPr="00B24F7F">
              <w:rPr>
                <w:rFonts w:hint="eastAsia"/>
              </w:rPr>
              <w:t xml:space="preserve">□客戶　</w:t>
            </w:r>
            <w:r w:rsidRPr="00A552D7">
              <w:rPr>
                <w:rFonts w:hint="eastAsia"/>
                <w:color w:val="FF0000"/>
              </w:rPr>
              <w:t>□壽險員工　□關係企業員工　□合作廠商</w:t>
            </w:r>
          </w:p>
        </w:tc>
      </w:tr>
      <w:tr w:rsidR="00287961" w:rsidRPr="00E01490" w:rsidTr="00A003D2">
        <w:tc>
          <w:tcPr>
            <w:tcW w:w="1701" w:type="dxa"/>
            <w:vMerge/>
          </w:tcPr>
          <w:p w:rsidR="00287961" w:rsidRDefault="00287961" w:rsidP="00A003D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287961" w:rsidRPr="00B259AD" w:rsidRDefault="00287961" w:rsidP="00A003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13" w:type="dxa"/>
            <w:gridSpan w:val="3"/>
          </w:tcPr>
          <w:p w:rsidR="00287961" w:rsidRDefault="00287961" w:rsidP="00A003D2">
            <w:r w:rsidRPr="00B24F7F">
              <w:rPr>
                <w:rFonts w:hint="eastAsia"/>
              </w:rPr>
              <w:t>■無</w:t>
            </w:r>
            <w:r w:rsidRPr="00B24F7F">
              <w:rPr>
                <w:rFonts w:hint="eastAsia"/>
              </w:rPr>
              <w:t xml:space="preserve"> </w:t>
            </w:r>
            <w:r w:rsidRPr="00B24F7F">
              <w:rPr>
                <w:rFonts w:hint="eastAsia"/>
              </w:rPr>
              <w:t>□</w:t>
            </w:r>
            <w:r w:rsidRPr="00B24F7F">
              <w:rPr>
                <w:rFonts w:hint="eastAsia"/>
              </w:rPr>
              <w:t>Billhunter</w:t>
            </w:r>
            <w:r w:rsidRPr="00B24F7F">
              <w:rPr>
                <w:rFonts w:hint="eastAsia"/>
              </w:rPr>
              <w:t xml:space="preserve">　□</w:t>
            </w:r>
            <w:r w:rsidRPr="00B24F7F">
              <w:rPr>
                <w:rFonts w:hint="eastAsia"/>
              </w:rPr>
              <w:t>MailSender</w:t>
            </w:r>
          </w:p>
        </w:tc>
      </w:tr>
    </w:tbl>
    <w:p w:rsidR="0068509D" w:rsidRPr="00FA5874" w:rsidRDefault="0068509D" w:rsidP="0068509D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68509D" w:rsidRDefault="0068509D" w:rsidP="0068509D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68509D" w:rsidRDefault="0068509D" w:rsidP="0068509D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26" style="position:absolute;margin-left:18.6pt;margin-top:3.5pt;width:479.2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>
                <w:txbxContent>
                  <w:p w:rsidR="0068509D" w:rsidRDefault="0068509D" w:rsidP="0068509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 w:rsidRPr="006A0CC8">
                      <w:rPr>
                        <w:rFonts w:hint="eastAsia"/>
                      </w:rPr>
                      <w:t>理賠系統作業時間限制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>
                <w:txbxContent>
                  <w:p w:rsidR="0068509D" w:rsidRDefault="0068509D" w:rsidP="0068509D">
                    <w:r>
                      <w:rPr>
                        <w:rFonts w:ascii="細明體" w:eastAsia="細明體" w:hAnsi="細明體" w:hint="eastAsia"/>
                      </w:rPr>
                      <w:t>存取</w:t>
                    </w:r>
                    <w:r w:rsidRPr="006A0CC8">
                      <w:rPr>
                        <w:rFonts w:ascii="細明體" w:eastAsia="細明體" w:hAnsi="細明體" w:hint="eastAsia"/>
                      </w:rPr>
                      <w:t>理賠系統作業時間限制檔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>
                <w:txbxContent>
                  <w:p w:rsidR="0068509D" w:rsidRDefault="0068509D" w:rsidP="0068509D">
                    <w:r w:rsidRPr="006A0CC8">
                      <w:rPr>
                        <w:rFonts w:ascii="細明體" w:eastAsia="細明體" w:hAnsi="細明體" w:hint="eastAsia"/>
                      </w:rPr>
                      <w:t>理賠系統作業時間限制</w:t>
                    </w:r>
                    <w:r>
                      <w:rPr>
                        <w:rFonts w:ascii="細明體" w:eastAsia="細明體" w:hAnsi="細明體" w:hint="eastAsia"/>
                      </w:rPr>
                      <w:t>檔</w:t>
                    </w:r>
                    <w:r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DTA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AD400</w:t>
                    </w:r>
                  </w:p>
                </w:txbxContent>
              </v:textbox>
            </v:shape>
          </v:group>
        </w:pict>
      </w:r>
    </w:p>
    <w:p w:rsidR="0068509D" w:rsidRDefault="0068509D" w:rsidP="0068509D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68509D" w:rsidRDefault="0068509D" w:rsidP="0068509D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68509D" w:rsidRDefault="0068509D" w:rsidP="0068509D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68509D" w:rsidRDefault="0068509D" w:rsidP="0068509D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68509D" w:rsidRDefault="0068509D" w:rsidP="0068509D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96"/>
        <w:gridCol w:w="3522"/>
        <w:gridCol w:w="2540"/>
        <w:gridCol w:w="938"/>
        <w:gridCol w:w="938"/>
        <w:gridCol w:w="938"/>
        <w:gridCol w:w="938"/>
      </w:tblGrid>
      <w:tr w:rsidR="0068509D" w:rsidRPr="00E01490" w:rsidTr="00926E14">
        <w:tc>
          <w:tcPr>
            <w:tcW w:w="896" w:type="dxa"/>
          </w:tcPr>
          <w:p w:rsidR="0068509D" w:rsidRPr="00C829C1" w:rsidRDefault="0068509D" w:rsidP="00926E1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22" w:type="dxa"/>
          </w:tcPr>
          <w:p w:rsidR="0068509D" w:rsidRPr="00C829C1" w:rsidRDefault="0068509D" w:rsidP="00926E1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40" w:type="dxa"/>
          </w:tcPr>
          <w:p w:rsidR="0068509D" w:rsidRPr="00C829C1" w:rsidRDefault="0068509D" w:rsidP="00926E1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38" w:type="dxa"/>
          </w:tcPr>
          <w:p w:rsidR="0068509D" w:rsidRPr="00E60524" w:rsidRDefault="0068509D" w:rsidP="00926E1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38" w:type="dxa"/>
          </w:tcPr>
          <w:p w:rsidR="0068509D" w:rsidRPr="00E60524" w:rsidRDefault="0068509D" w:rsidP="00926E1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38" w:type="dxa"/>
          </w:tcPr>
          <w:p w:rsidR="0068509D" w:rsidRPr="00E60524" w:rsidRDefault="0068509D" w:rsidP="00926E1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38" w:type="dxa"/>
          </w:tcPr>
          <w:p w:rsidR="0068509D" w:rsidRPr="00E60524" w:rsidRDefault="0068509D" w:rsidP="00926E1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68509D" w:rsidRPr="00E41670" w:rsidTr="00926E14">
        <w:tblPrEx>
          <w:tblLook w:val="01E0" w:firstRow="1" w:lastRow="1" w:firstColumn="1" w:lastColumn="1" w:noHBand="0" w:noVBand="0"/>
        </w:tblPrEx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widowControl/>
              <w:tabs>
                <w:tab w:val="num" w:pos="960"/>
              </w:tabs>
              <w:ind w:left="960" w:hanging="48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115E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6A0CC8">
              <w:rPr>
                <w:rFonts w:ascii="細明體" w:eastAsia="細明體" w:hAnsi="細明體" w:hint="eastAsia"/>
                <w:lang w:eastAsia="zh-TW"/>
              </w:rPr>
              <w:t>理賠系統作業時間限制檔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15EA">
              <w:rPr>
                <w:rFonts w:ascii="細明體" w:eastAsia="細明體" w:hAnsi="細明體"/>
                <w:sz w:val="20"/>
                <w:szCs w:val="20"/>
              </w:rPr>
              <w:t>DTAAD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40</w:t>
            </w:r>
            <w:r w:rsidRPr="00B115EA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68509D" w:rsidRPr="00E41670" w:rsidTr="00926E14">
        <w:tblPrEx>
          <w:tblLook w:val="01E0" w:firstRow="1" w:lastRow="1" w:firstColumn="1" w:lastColumn="1" w:noHBand="0" w:noVBand="0"/>
        </w:tblPrEx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widowControl/>
              <w:tabs>
                <w:tab w:val="num" w:pos="960"/>
              </w:tabs>
              <w:ind w:left="960" w:hanging="480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6A0CC8">
              <w:rPr>
                <w:rFonts w:ascii="細明體" w:eastAsia="細明體" w:hAnsi="細明體" w:hint="eastAsia"/>
                <w:lang w:eastAsia="zh-TW"/>
              </w:rPr>
              <w:t>理賠系統作業時間限制檔</w:t>
            </w:r>
            <w:r>
              <w:rPr>
                <w:rFonts w:ascii="細明體" w:eastAsia="細明體" w:hAnsi="細明體" w:hint="eastAsia"/>
                <w:lang w:eastAsia="zh-TW"/>
              </w:rPr>
              <w:t>LOG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115EA">
              <w:rPr>
                <w:rFonts w:ascii="細明體" w:eastAsia="細明體" w:hAnsi="細明體"/>
                <w:sz w:val="20"/>
                <w:szCs w:val="20"/>
              </w:rPr>
              <w:t>DTAAD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40</w:t>
            </w:r>
            <w:r w:rsidRPr="00B115EA">
              <w:rPr>
                <w:rFonts w:ascii="細明體" w:eastAsia="細明體" w:hAnsi="細明體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_LOG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115E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9D" w:rsidRPr="00B115EA" w:rsidRDefault="0068509D" w:rsidP="00926E14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8509D" w:rsidRPr="009A6B2B" w:rsidRDefault="0068509D" w:rsidP="0068509D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68509D" w:rsidRDefault="0068509D" w:rsidP="0068509D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68509D" w:rsidRPr="00E01490" w:rsidTr="00926E14">
        <w:tc>
          <w:tcPr>
            <w:tcW w:w="455" w:type="pct"/>
          </w:tcPr>
          <w:p w:rsidR="0068509D" w:rsidRPr="00C829C1" w:rsidRDefault="0068509D" w:rsidP="00926E1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68509D" w:rsidRPr="00C829C1" w:rsidRDefault="0068509D" w:rsidP="00926E1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68509D" w:rsidRPr="00C829C1" w:rsidRDefault="0068509D" w:rsidP="00926E1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68509D" w:rsidRPr="00E01490" w:rsidTr="00926E14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68509D" w:rsidRPr="00E01490" w:rsidRDefault="0068509D" w:rsidP="0068509D">
            <w:pPr>
              <w:widowControl/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68509D" w:rsidRPr="00E01490" w:rsidRDefault="0068509D" w:rsidP="00926E1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68509D" w:rsidRPr="00E01490" w:rsidRDefault="0068509D" w:rsidP="00926E1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68509D" w:rsidRDefault="0068509D" w:rsidP="0068509D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bookmarkStart w:id="11" w:name="_GoBack"/>
      <w:bookmarkEnd w:id="11"/>
    </w:p>
    <w:p w:rsidR="0068509D" w:rsidRDefault="0068509D" w:rsidP="0068509D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68509D" w:rsidRPr="00716C34" w:rsidRDefault="0068509D" w:rsidP="0068509D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</w:t>
      </w:r>
      <w:r>
        <w:rPr>
          <w:rFonts w:ascii="細明體" w:eastAsia="細明體" w:hAnsi="細明體" w:hint="eastAsia"/>
          <w:sz w:val="20"/>
          <w:szCs w:val="20"/>
        </w:rPr>
        <w:t>AAD04000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68509D" w:rsidRDefault="0068509D" w:rsidP="00E93886">
      <w:pPr>
        <w:rPr>
          <w:rFonts w:ascii="新細明體" w:hAnsi="新細明體"/>
          <w:sz w:val="22"/>
          <w:szCs w:val="22"/>
          <w:u w:val="single"/>
        </w:rPr>
      </w:pPr>
    </w:p>
    <w:p w:rsidR="00E93886" w:rsidRDefault="00E93886" w:rsidP="00E93886">
      <w:pPr>
        <w:rPr>
          <w:rFonts w:ascii="新細明體" w:hAnsi="新細明體"/>
          <w:sz w:val="22"/>
          <w:szCs w:val="22"/>
          <w:u w:val="single"/>
        </w:rPr>
      </w:pPr>
      <w:r w:rsidRPr="007C4938">
        <w:rPr>
          <w:rFonts w:ascii="新細明體" w:hAnsi="新細明體" w:hint="eastAsia"/>
          <w:sz w:val="22"/>
          <w:szCs w:val="22"/>
          <w:u w:val="single"/>
        </w:rPr>
        <w:t>區</w:t>
      </w:r>
      <w:r w:rsidRPr="00EF7E3D">
        <w:rPr>
          <w:rFonts w:ascii="新細明體" w:hAnsi="新細明體" w:hint="eastAsia"/>
          <w:sz w:val="22"/>
          <w:szCs w:val="22"/>
          <w:u w:val="single"/>
        </w:rPr>
        <w:t>塊１</w:t>
      </w:r>
    </w:p>
    <w:p w:rsidR="00DE1386" w:rsidRPr="007C4938" w:rsidRDefault="00DE1386" w:rsidP="00E93886">
      <w:pPr>
        <w:rPr>
          <w:rFonts w:ascii="新細明體" w:hAnsi="新細明體" w:hint="eastAsia"/>
          <w:sz w:val="22"/>
          <w:szCs w:val="22"/>
          <w:u w:val="single"/>
        </w:rPr>
      </w:pPr>
      <w:r w:rsidRPr="00B93ED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7in;height:84pt;visibility:visible">
            <v:imagedata r:id="rId7" o:title=""/>
          </v:shape>
        </w:pict>
      </w:r>
    </w:p>
    <w:p w:rsidR="00E93886" w:rsidRPr="007C4938" w:rsidRDefault="00E93886" w:rsidP="00E93886">
      <w:pPr>
        <w:rPr>
          <w:rFonts w:ascii="新細明體" w:hAnsi="新細明體"/>
          <w:sz w:val="22"/>
          <w:szCs w:val="22"/>
        </w:rPr>
      </w:pPr>
    </w:p>
    <w:p w:rsidR="00E93886" w:rsidRPr="007C4938" w:rsidRDefault="00E93886" w:rsidP="00E93886">
      <w:pPr>
        <w:rPr>
          <w:rFonts w:ascii="新細明體" w:hAnsi="新細明體" w:hint="eastAsia"/>
          <w:sz w:val="22"/>
          <w:szCs w:val="22"/>
          <w:u w:val="single"/>
        </w:rPr>
      </w:pPr>
      <w:r w:rsidRPr="00EF7E3D">
        <w:rPr>
          <w:rFonts w:ascii="新細明體" w:hAnsi="新細明體" w:hint="eastAsia"/>
          <w:sz w:val="22"/>
          <w:szCs w:val="22"/>
          <w:u w:val="single"/>
        </w:rPr>
        <w:t>區塊</w:t>
      </w:r>
      <w:r>
        <w:rPr>
          <w:rFonts w:ascii="新細明體" w:hAnsi="新細明體" w:hint="eastAsia"/>
          <w:sz w:val="22"/>
          <w:szCs w:val="22"/>
          <w:u w:val="single"/>
        </w:rPr>
        <w:t>２</w:t>
      </w:r>
    </w:p>
    <w:p w:rsidR="00E93886" w:rsidRPr="007A7CB4" w:rsidRDefault="00DE1386" w:rsidP="00E93886">
      <w:pPr>
        <w:rPr>
          <w:rFonts w:hint="eastAsia"/>
        </w:rPr>
      </w:pPr>
      <w:r w:rsidRPr="00B93ED5">
        <w:rPr>
          <w:noProof/>
        </w:rPr>
        <w:pict>
          <v:shape id="_x0000_i1026" type="#_x0000_t75" style="width:7in;height:46.5pt;visibility:visible">
            <v:imagedata r:id="rId8" o:title=""/>
          </v:shape>
        </w:pict>
      </w:r>
    </w:p>
    <w:p w:rsidR="00E93886" w:rsidRDefault="00E93886" w:rsidP="00E9388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E93886" w:rsidRDefault="00E93886" w:rsidP="00E9388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E93886" w:rsidRPr="00EB7818" w:rsidRDefault="00E93886" w:rsidP="00E93886">
      <w:pPr>
        <w:pStyle w:val="Tabletext"/>
        <w:keepLines w:val="0"/>
        <w:numPr>
          <w:ilvl w:val="0"/>
          <w:numId w:val="1"/>
        </w:numPr>
        <w:spacing w:after="0" w:line="240" w:lineRule="auto"/>
        <w:ind w:left="426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E93886" w:rsidRDefault="00E93886" w:rsidP="00E9388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Pr="00E01490">
        <w:rPr>
          <w:rFonts w:ascii="細明體" w:eastAsia="細明體" w:hAnsi="細明體" w:hint="eastAsia"/>
        </w:rPr>
        <w:t>USA</w:t>
      </w:r>
      <w:r>
        <w:rPr>
          <w:rFonts w:ascii="細明體" w:eastAsia="細明體" w:hAnsi="細明體" w:hint="eastAsia"/>
          <w:lang w:eastAsia="zh-TW"/>
        </w:rPr>
        <w:t>AD0</w:t>
      </w:r>
      <w:r>
        <w:rPr>
          <w:rFonts w:ascii="細明體" w:eastAsia="細明體" w:hAnsi="細明體"/>
          <w:lang w:eastAsia="zh-TW"/>
        </w:rPr>
        <w:t>4</w:t>
      </w:r>
      <w:r>
        <w:rPr>
          <w:rFonts w:ascii="細明體" w:eastAsia="細明體" w:hAnsi="細明體" w:hint="eastAsia"/>
          <w:lang w:eastAsia="zh-TW"/>
        </w:rPr>
        <w:t>00</w:t>
      </w:r>
      <w:r w:rsidRPr="00E01490">
        <w:rPr>
          <w:rFonts w:ascii="細明體" w:eastAsia="細明體" w:hAnsi="細明體" w:hint="eastAsia"/>
          <w:lang w:eastAsia="zh-TW"/>
        </w:rPr>
        <w:t>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圖1a</w:t>
      </w:r>
    </w:p>
    <w:p w:rsidR="00E93886" w:rsidRDefault="00E93886" w:rsidP="00E9388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控管日期，</w:t>
      </w:r>
      <w:r w:rsidRPr="00474FD1">
        <w:rPr>
          <w:rFonts w:ascii="細明體" w:eastAsia="細明體" w:hAnsi="細明體" w:hint="eastAsia"/>
          <w:bCs/>
          <w:lang w:eastAsia="zh-TW"/>
        </w:rPr>
        <w:t>案件處理開放時間</w:t>
      </w:r>
      <w:r>
        <w:rPr>
          <w:rFonts w:ascii="細明體" w:eastAsia="細明體" w:hAnsi="細明體" w:hint="eastAsia"/>
          <w:bCs/>
          <w:lang w:eastAsia="zh-TW"/>
        </w:rPr>
        <w:t>，</w:t>
      </w:r>
      <w:r w:rsidRPr="00474FD1">
        <w:rPr>
          <w:rFonts w:ascii="細明體" w:eastAsia="細明體" w:hAnsi="細明體" w:hint="eastAsia"/>
          <w:bCs/>
          <w:lang w:eastAsia="zh-TW"/>
        </w:rPr>
        <w:t>案件處理截止時間</w:t>
      </w:r>
      <w:r>
        <w:rPr>
          <w:rFonts w:ascii="細明體" w:eastAsia="細明體" w:hAnsi="細明體" w:hint="eastAsia"/>
          <w:bCs/>
          <w:lang w:eastAsia="zh-TW"/>
        </w:rPr>
        <w:t>，</w:t>
      </w:r>
      <w:r w:rsidRPr="00474FD1">
        <w:rPr>
          <w:rFonts w:ascii="細明體" w:eastAsia="細明體" w:hAnsi="細明體" w:hint="eastAsia"/>
          <w:bCs/>
          <w:lang w:eastAsia="zh-TW"/>
        </w:rPr>
        <w:t>結案匯款開放時間</w:t>
      </w:r>
      <w:r>
        <w:rPr>
          <w:rFonts w:ascii="細明體" w:eastAsia="細明體" w:hAnsi="細明體" w:hint="eastAsia"/>
          <w:bCs/>
          <w:lang w:eastAsia="zh-TW"/>
        </w:rPr>
        <w:t>，</w:t>
      </w:r>
      <w:r w:rsidRPr="00474FD1">
        <w:rPr>
          <w:rFonts w:ascii="細明體" w:eastAsia="細明體" w:hAnsi="細明體" w:hint="eastAsia"/>
          <w:bCs/>
          <w:lang w:eastAsia="zh-TW"/>
        </w:rPr>
        <w:t>結案匯款</w:t>
      </w:r>
      <w:r w:rsidRPr="00EF7E3D">
        <w:rPr>
          <w:rFonts w:ascii="細明體" w:eastAsia="細明體" w:hAnsi="細明體" w:hint="eastAsia"/>
          <w:bCs/>
          <w:lang w:eastAsia="zh-TW"/>
        </w:rPr>
        <w:t>截止</w:t>
      </w:r>
      <w:r w:rsidRPr="00474FD1">
        <w:rPr>
          <w:rFonts w:ascii="細明體" w:eastAsia="細明體" w:hAnsi="細明體" w:hint="eastAsia"/>
          <w:bCs/>
          <w:lang w:eastAsia="zh-TW"/>
        </w:rPr>
        <w:t>時間</w:t>
      </w:r>
      <w:r>
        <w:rPr>
          <w:rFonts w:ascii="細明體" w:eastAsia="細明體" w:hAnsi="細明體" w:hint="eastAsia"/>
          <w:bCs/>
          <w:lang w:eastAsia="zh-TW"/>
        </w:rPr>
        <w:t>:</w:t>
      </w:r>
    </w:p>
    <w:p w:rsidR="00E93886" w:rsidRDefault="00E93886" w:rsidP="00E9388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控管日期預設系統日(民國年)</w:t>
      </w:r>
    </w:p>
    <w:p w:rsidR="00E93886" w:rsidRPr="002932F4" w:rsidRDefault="00E93886" w:rsidP="00E9388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2932F4">
        <w:rPr>
          <w:rFonts w:ascii="細明體" w:eastAsia="細明體" w:hAnsi="細明體" w:hint="eastAsia"/>
          <w:bCs/>
          <w:lang w:eastAsia="zh-TW"/>
        </w:rPr>
        <w:t>案件處理時間設控</w:t>
      </w:r>
      <w:r>
        <w:rPr>
          <w:rFonts w:ascii="細明體" w:eastAsia="細明體" w:hAnsi="細明體" w:hint="eastAsia"/>
          <w:bCs/>
          <w:lang w:eastAsia="zh-TW"/>
        </w:rPr>
        <w:t>：</w:t>
      </w:r>
      <w:r w:rsidRPr="002932F4">
        <w:rPr>
          <w:rFonts w:ascii="細明體" w:eastAsia="細明體" w:hAnsi="細明體" w:hint="eastAsia"/>
          <w:bCs/>
          <w:lang w:eastAsia="zh-TW"/>
        </w:rPr>
        <w:t>以時間選單輸入</w:t>
      </w:r>
      <w:r w:rsidRPr="002932F4">
        <w:rPr>
          <w:rFonts w:ascii="細明體" w:eastAsia="細明體" w:hAnsi="細明體"/>
          <w:bCs/>
          <w:lang w:eastAsia="zh-TW"/>
        </w:rPr>
        <w:t>7:00~</w:t>
      </w:r>
      <w:r w:rsidRPr="002932F4">
        <w:rPr>
          <w:rFonts w:ascii="細明體" w:eastAsia="細明體" w:hAnsi="細明體"/>
          <w:bCs/>
          <w:color w:val="FF0000"/>
          <w:lang w:eastAsia="zh-TW"/>
        </w:rPr>
        <w:t>24:00</w:t>
      </w:r>
      <w:r>
        <w:rPr>
          <w:rFonts w:ascii="細明體" w:eastAsia="細明體" w:hAnsi="細明體" w:hint="eastAsia"/>
          <w:bCs/>
          <w:lang w:eastAsia="zh-TW"/>
        </w:rPr>
        <w:t xml:space="preserve">　</w:t>
      </w:r>
      <w:r w:rsidRPr="002932F4">
        <w:rPr>
          <w:rFonts w:ascii="細明體" w:eastAsia="細明體" w:hAnsi="細明體" w:hint="eastAsia"/>
          <w:bCs/>
          <w:lang w:eastAsia="zh-TW"/>
        </w:rPr>
        <w:t>(每半個小時一個選項，共3</w:t>
      </w:r>
      <w:r>
        <w:rPr>
          <w:rFonts w:ascii="細明體" w:eastAsia="細明體" w:hAnsi="細明體"/>
          <w:bCs/>
          <w:lang w:eastAsia="zh-TW"/>
        </w:rPr>
        <w:t>6</w:t>
      </w:r>
      <w:r w:rsidRPr="002932F4">
        <w:rPr>
          <w:rFonts w:ascii="細明體" w:eastAsia="細明體" w:hAnsi="細明體" w:hint="eastAsia"/>
          <w:bCs/>
          <w:lang w:eastAsia="zh-TW"/>
        </w:rPr>
        <w:t>個)，預設如下</w:t>
      </w:r>
    </w:p>
    <w:tbl>
      <w:tblPr>
        <w:tblW w:w="0" w:type="auto"/>
        <w:tblInd w:w="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2384"/>
        <w:gridCol w:w="2152"/>
      </w:tblGrid>
      <w:tr w:rsidR="00E93886" w:rsidRPr="00A915E3" w:rsidTr="00983E08">
        <w:tc>
          <w:tcPr>
            <w:tcW w:w="2152" w:type="dxa"/>
            <w:shd w:val="clear" w:color="auto" w:fill="auto"/>
            <w:vAlign w:val="center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 w:hint="eastAsia"/>
                <w:szCs w:val="22"/>
              </w:rPr>
              <w:t>案件處理時間設控</w:t>
            </w:r>
          </w:p>
        </w:tc>
        <w:tc>
          <w:tcPr>
            <w:tcW w:w="2384" w:type="dxa"/>
            <w:shd w:val="clear" w:color="auto" w:fill="auto"/>
          </w:tcPr>
          <w:p w:rsidR="00E93886" w:rsidRPr="0088548D" w:rsidRDefault="00E93886" w:rsidP="00983E08">
            <w:pPr>
              <w:spacing w:line="480" w:lineRule="auto"/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平日</w:t>
            </w:r>
          </w:p>
        </w:tc>
        <w:tc>
          <w:tcPr>
            <w:tcW w:w="2152" w:type="dxa"/>
            <w:shd w:val="clear" w:color="auto" w:fill="auto"/>
          </w:tcPr>
          <w:p w:rsidR="00E93886" w:rsidRPr="0088548D" w:rsidRDefault="00E93886" w:rsidP="00983E08">
            <w:pPr>
              <w:spacing w:line="480" w:lineRule="auto"/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假日</w:t>
            </w:r>
          </w:p>
        </w:tc>
      </w:tr>
      <w:tr w:rsidR="00E93886" w:rsidRPr="00A915E3" w:rsidTr="00983E08">
        <w:tc>
          <w:tcPr>
            <w:tcW w:w="2152" w:type="dxa"/>
            <w:shd w:val="clear" w:color="auto" w:fill="auto"/>
            <w:vAlign w:val="center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開放時間</w:t>
            </w:r>
          </w:p>
        </w:tc>
        <w:tc>
          <w:tcPr>
            <w:tcW w:w="2384" w:type="dxa"/>
            <w:shd w:val="clear" w:color="auto" w:fill="auto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預設</w:t>
            </w:r>
            <w:r w:rsidR="00F50856">
              <w:rPr>
                <w:rFonts w:ascii="Arial" w:eastAsia="標楷體" w:hAnsi="Arial" w:cs="Arial" w:hint="eastAsia"/>
                <w:szCs w:val="22"/>
              </w:rPr>
              <w:t>7</w:t>
            </w:r>
            <w:r w:rsidRPr="0088548D">
              <w:rPr>
                <w:rFonts w:ascii="Arial" w:eastAsia="標楷體" w:hAnsi="Arial" w:cs="Arial"/>
                <w:szCs w:val="22"/>
              </w:rPr>
              <w:t>:00</w:t>
            </w:r>
          </w:p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(</w:t>
            </w:r>
            <w:r w:rsidRPr="0088548D">
              <w:rPr>
                <w:rFonts w:ascii="Arial" w:eastAsia="標楷體" w:hAnsi="Arial" w:cs="Arial"/>
                <w:szCs w:val="22"/>
              </w:rPr>
              <w:t>開放修改</w:t>
            </w:r>
            <w:r w:rsidRPr="0088548D">
              <w:rPr>
                <w:rFonts w:ascii="Arial" w:eastAsia="標楷體" w:hAnsi="Arial" w:cs="Arial"/>
                <w:szCs w:val="22"/>
              </w:rPr>
              <w:t>)</w:t>
            </w:r>
          </w:p>
        </w:tc>
        <w:tc>
          <w:tcPr>
            <w:tcW w:w="2152" w:type="dxa"/>
            <w:shd w:val="clear" w:color="auto" w:fill="auto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預設</w:t>
            </w:r>
            <w:r w:rsidR="00F50856">
              <w:rPr>
                <w:rFonts w:ascii="Arial" w:eastAsia="標楷體" w:hAnsi="Arial" w:cs="Arial"/>
                <w:szCs w:val="22"/>
              </w:rPr>
              <w:t>7</w:t>
            </w:r>
            <w:r w:rsidRPr="0088548D">
              <w:rPr>
                <w:rFonts w:ascii="Arial" w:eastAsia="標楷體" w:hAnsi="Arial" w:cs="Arial"/>
                <w:szCs w:val="22"/>
              </w:rPr>
              <w:t xml:space="preserve">:00 </w:t>
            </w:r>
          </w:p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(</w:t>
            </w:r>
            <w:r w:rsidRPr="0088548D">
              <w:rPr>
                <w:rFonts w:ascii="Arial" w:eastAsia="標楷體" w:hAnsi="Arial" w:cs="Arial"/>
                <w:szCs w:val="22"/>
              </w:rPr>
              <w:t>開放修改</w:t>
            </w:r>
            <w:r w:rsidRPr="0088548D">
              <w:rPr>
                <w:rFonts w:ascii="Arial" w:eastAsia="標楷體" w:hAnsi="Arial" w:cs="Arial"/>
                <w:szCs w:val="22"/>
              </w:rPr>
              <w:t>)</w:t>
            </w:r>
          </w:p>
        </w:tc>
      </w:tr>
      <w:tr w:rsidR="00E93886" w:rsidRPr="00A915E3" w:rsidTr="00983E08">
        <w:tc>
          <w:tcPr>
            <w:tcW w:w="2152" w:type="dxa"/>
            <w:shd w:val="clear" w:color="auto" w:fill="auto"/>
            <w:vAlign w:val="center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截止時間</w:t>
            </w:r>
          </w:p>
        </w:tc>
        <w:tc>
          <w:tcPr>
            <w:tcW w:w="2384" w:type="dxa"/>
            <w:shd w:val="clear" w:color="auto" w:fill="auto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預設</w:t>
            </w:r>
            <w:r w:rsidRPr="0088548D">
              <w:rPr>
                <w:rFonts w:ascii="Arial" w:eastAsia="標楷體" w:hAnsi="Arial" w:cs="Arial"/>
                <w:szCs w:val="22"/>
              </w:rPr>
              <w:t>19:00</w:t>
            </w:r>
          </w:p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(</w:t>
            </w:r>
            <w:r w:rsidRPr="0088548D">
              <w:rPr>
                <w:rFonts w:ascii="Arial" w:eastAsia="標楷體" w:hAnsi="Arial" w:cs="Arial"/>
                <w:szCs w:val="22"/>
              </w:rPr>
              <w:t>開放修改</w:t>
            </w:r>
            <w:r w:rsidRPr="0088548D">
              <w:rPr>
                <w:rFonts w:ascii="Arial" w:eastAsia="標楷體" w:hAnsi="Arial" w:cs="Arial"/>
                <w:szCs w:val="22"/>
              </w:rPr>
              <w:t>)</w:t>
            </w:r>
          </w:p>
        </w:tc>
        <w:tc>
          <w:tcPr>
            <w:tcW w:w="2152" w:type="dxa"/>
            <w:shd w:val="clear" w:color="auto" w:fill="auto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color w:val="FF0000"/>
                <w:szCs w:val="22"/>
              </w:rPr>
            </w:pPr>
            <w:r w:rsidRPr="0088548D">
              <w:rPr>
                <w:rFonts w:ascii="Arial" w:eastAsia="標楷體" w:hAnsi="Arial" w:cs="Arial"/>
                <w:color w:val="FF0000"/>
                <w:szCs w:val="22"/>
              </w:rPr>
              <w:t>預設</w:t>
            </w:r>
            <w:r w:rsidR="00F50856">
              <w:rPr>
                <w:rFonts w:ascii="Arial" w:eastAsia="標楷體" w:hAnsi="Arial" w:cs="Arial"/>
                <w:color w:val="FF0000"/>
                <w:szCs w:val="22"/>
              </w:rPr>
              <w:t>7</w:t>
            </w:r>
            <w:r w:rsidRPr="0088548D">
              <w:rPr>
                <w:rFonts w:ascii="Arial" w:eastAsia="標楷體" w:hAnsi="Arial" w:cs="Arial"/>
                <w:color w:val="FF0000"/>
                <w:szCs w:val="22"/>
              </w:rPr>
              <w:t>:00</w:t>
            </w:r>
          </w:p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 xml:space="preserve"> (</w:t>
            </w:r>
            <w:r w:rsidRPr="0088548D">
              <w:rPr>
                <w:rFonts w:ascii="Arial" w:eastAsia="標楷體" w:hAnsi="Arial" w:cs="Arial"/>
                <w:szCs w:val="22"/>
              </w:rPr>
              <w:t>開放修改</w:t>
            </w:r>
            <w:r w:rsidRPr="0088548D">
              <w:rPr>
                <w:rFonts w:ascii="Arial" w:eastAsia="標楷體" w:hAnsi="Arial" w:cs="Arial"/>
                <w:szCs w:val="22"/>
              </w:rPr>
              <w:t>)</w:t>
            </w:r>
          </w:p>
        </w:tc>
      </w:tr>
    </w:tbl>
    <w:p w:rsidR="00E93886" w:rsidRDefault="00E93886" w:rsidP="00E9388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E93886" w:rsidRDefault="00E93886" w:rsidP="00E9388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結</w:t>
      </w:r>
      <w:r w:rsidRPr="00EF7E3D">
        <w:rPr>
          <w:rFonts w:ascii="細明體" w:eastAsia="細明體" w:hAnsi="細明體" w:hint="eastAsia"/>
          <w:bCs/>
          <w:lang w:eastAsia="zh-TW"/>
        </w:rPr>
        <w:t>案</w:t>
      </w:r>
      <w:r>
        <w:rPr>
          <w:rFonts w:ascii="細明體" w:eastAsia="細明體" w:hAnsi="細明體" w:hint="eastAsia"/>
          <w:bCs/>
          <w:lang w:eastAsia="zh-TW"/>
        </w:rPr>
        <w:t>匯款</w:t>
      </w:r>
      <w:r w:rsidRPr="00EF7E3D">
        <w:rPr>
          <w:rFonts w:ascii="細明體" w:eastAsia="細明體" w:hAnsi="細明體" w:hint="eastAsia"/>
          <w:bCs/>
          <w:lang w:eastAsia="zh-TW"/>
        </w:rPr>
        <w:t>開放時間</w:t>
      </w:r>
      <w:r>
        <w:rPr>
          <w:rFonts w:ascii="細明體" w:eastAsia="細明體" w:hAnsi="細明體" w:hint="eastAsia"/>
          <w:bCs/>
          <w:lang w:eastAsia="zh-TW"/>
        </w:rPr>
        <w:t>：</w:t>
      </w:r>
      <w:r w:rsidRPr="002932F4">
        <w:rPr>
          <w:rFonts w:ascii="細明體" w:eastAsia="細明體" w:hAnsi="細明體" w:hint="eastAsia"/>
          <w:bCs/>
          <w:lang w:eastAsia="zh-TW"/>
        </w:rPr>
        <w:t>以時間選單輸入7:00~</w:t>
      </w:r>
      <w:r w:rsidRPr="002932F4">
        <w:rPr>
          <w:rFonts w:ascii="細明體" w:eastAsia="細明體" w:hAnsi="細明體" w:hint="eastAsia"/>
          <w:bCs/>
          <w:color w:val="FF0000"/>
          <w:lang w:eastAsia="zh-TW"/>
        </w:rPr>
        <w:t>20:00</w:t>
      </w:r>
      <w:r w:rsidRPr="002932F4">
        <w:rPr>
          <w:rFonts w:ascii="細明體" w:eastAsia="細明體" w:hAnsi="細明體" w:hint="eastAsia"/>
          <w:bCs/>
          <w:lang w:eastAsia="zh-TW"/>
        </w:rPr>
        <w:t xml:space="preserve">　(每半個小時一個選項，共</w:t>
      </w:r>
      <w:r>
        <w:rPr>
          <w:rFonts w:ascii="細明體" w:eastAsia="細明體" w:hAnsi="細明體"/>
          <w:bCs/>
          <w:lang w:eastAsia="zh-TW"/>
        </w:rPr>
        <w:t>28</w:t>
      </w:r>
      <w:r w:rsidRPr="002932F4">
        <w:rPr>
          <w:rFonts w:ascii="細明體" w:eastAsia="細明體" w:hAnsi="細明體" w:hint="eastAsia"/>
          <w:bCs/>
          <w:lang w:eastAsia="zh-TW"/>
        </w:rPr>
        <w:t>個)，預設如下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tbl>
      <w:tblPr>
        <w:tblW w:w="0" w:type="auto"/>
        <w:tblInd w:w="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2384"/>
        <w:gridCol w:w="2152"/>
      </w:tblGrid>
      <w:tr w:rsidR="00E93886" w:rsidRPr="00A915E3" w:rsidTr="00983E08">
        <w:tc>
          <w:tcPr>
            <w:tcW w:w="2152" w:type="dxa"/>
            <w:shd w:val="clear" w:color="auto" w:fill="auto"/>
            <w:vAlign w:val="center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AB6353">
              <w:rPr>
                <w:rFonts w:ascii="Arial" w:eastAsia="標楷體" w:hAnsi="Arial" w:cs="Arial" w:hint="eastAsia"/>
                <w:szCs w:val="22"/>
              </w:rPr>
              <w:t>結案匯款</w:t>
            </w:r>
            <w:r w:rsidRPr="0088548D">
              <w:rPr>
                <w:rFonts w:ascii="Arial" w:eastAsia="標楷體" w:hAnsi="Arial" w:cs="Arial" w:hint="eastAsia"/>
                <w:szCs w:val="22"/>
              </w:rPr>
              <w:t>時間設控</w:t>
            </w:r>
          </w:p>
        </w:tc>
        <w:tc>
          <w:tcPr>
            <w:tcW w:w="2384" w:type="dxa"/>
            <w:shd w:val="clear" w:color="auto" w:fill="auto"/>
          </w:tcPr>
          <w:p w:rsidR="00E93886" w:rsidRPr="0088548D" w:rsidRDefault="00E93886" w:rsidP="00983E08">
            <w:pPr>
              <w:spacing w:line="480" w:lineRule="auto"/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平日</w:t>
            </w:r>
          </w:p>
        </w:tc>
        <w:tc>
          <w:tcPr>
            <w:tcW w:w="2152" w:type="dxa"/>
            <w:shd w:val="clear" w:color="auto" w:fill="auto"/>
          </w:tcPr>
          <w:p w:rsidR="00E93886" w:rsidRPr="0088548D" w:rsidRDefault="00E93886" w:rsidP="00983E08">
            <w:pPr>
              <w:spacing w:line="480" w:lineRule="auto"/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假日</w:t>
            </w:r>
          </w:p>
        </w:tc>
      </w:tr>
      <w:tr w:rsidR="00E93886" w:rsidRPr="00A915E3" w:rsidTr="00983E08">
        <w:tc>
          <w:tcPr>
            <w:tcW w:w="2152" w:type="dxa"/>
            <w:shd w:val="clear" w:color="auto" w:fill="auto"/>
            <w:vAlign w:val="center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開放時間</w:t>
            </w:r>
          </w:p>
        </w:tc>
        <w:tc>
          <w:tcPr>
            <w:tcW w:w="2384" w:type="dxa"/>
            <w:shd w:val="clear" w:color="auto" w:fill="auto"/>
            <w:vAlign w:val="center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預設</w:t>
            </w:r>
            <w:r w:rsidR="009040E3">
              <w:rPr>
                <w:rFonts w:ascii="Arial" w:eastAsia="標楷體" w:hAnsi="Arial" w:cs="Arial"/>
                <w:szCs w:val="22"/>
              </w:rPr>
              <w:t>7</w:t>
            </w:r>
            <w:r w:rsidRPr="0088548D">
              <w:rPr>
                <w:rFonts w:ascii="Arial" w:eastAsia="標楷體" w:hAnsi="Arial" w:cs="Arial"/>
                <w:szCs w:val="22"/>
              </w:rPr>
              <w:t>:00</w:t>
            </w:r>
          </w:p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(</w:t>
            </w:r>
            <w:r w:rsidRPr="0088548D">
              <w:rPr>
                <w:rFonts w:ascii="Arial" w:eastAsia="標楷體" w:hAnsi="Arial" w:cs="Arial"/>
                <w:szCs w:val="22"/>
              </w:rPr>
              <w:t>開放修改</w:t>
            </w:r>
            <w:r w:rsidRPr="0088548D">
              <w:rPr>
                <w:rFonts w:ascii="Arial" w:eastAsia="標楷體" w:hAnsi="Arial" w:cs="Arial"/>
                <w:szCs w:val="22"/>
              </w:rPr>
              <w:t>)</w:t>
            </w:r>
          </w:p>
        </w:tc>
        <w:tc>
          <w:tcPr>
            <w:tcW w:w="2152" w:type="dxa"/>
            <w:shd w:val="clear" w:color="auto" w:fill="auto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預設</w:t>
            </w:r>
            <w:r w:rsidR="009040E3">
              <w:rPr>
                <w:rFonts w:ascii="Arial" w:eastAsia="標楷體" w:hAnsi="Arial" w:cs="Arial"/>
                <w:szCs w:val="22"/>
              </w:rPr>
              <w:t>7</w:t>
            </w:r>
            <w:r w:rsidRPr="0088548D">
              <w:rPr>
                <w:rFonts w:ascii="Arial" w:eastAsia="標楷體" w:hAnsi="Arial" w:cs="Arial"/>
                <w:szCs w:val="22"/>
              </w:rPr>
              <w:t xml:space="preserve">:00 </w:t>
            </w:r>
          </w:p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(</w:t>
            </w:r>
            <w:r w:rsidRPr="0088548D">
              <w:rPr>
                <w:rFonts w:ascii="Arial" w:eastAsia="標楷體" w:hAnsi="Arial" w:cs="Arial" w:hint="eastAsia"/>
                <w:szCs w:val="22"/>
              </w:rPr>
              <w:t>不</w:t>
            </w:r>
            <w:r w:rsidRPr="0088548D">
              <w:rPr>
                <w:rFonts w:ascii="Arial" w:eastAsia="標楷體" w:hAnsi="Arial" w:cs="Arial"/>
                <w:szCs w:val="22"/>
              </w:rPr>
              <w:t>開放修改</w:t>
            </w:r>
            <w:r w:rsidRPr="0088548D">
              <w:rPr>
                <w:rFonts w:ascii="Arial" w:eastAsia="標楷體" w:hAnsi="Arial" w:cs="Arial" w:hint="eastAsia"/>
                <w:szCs w:val="22"/>
              </w:rPr>
              <w:t>-</w:t>
            </w:r>
            <w:r w:rsidRPr="0088548D">
              <w:rPr>
                <w:rFonts w:ascii="Arial" w:eastAsia="標楷體" w:hAnsi="Arial" w:cs="Arial" w:hint="eastAsia"/>
                <w:color w:val="FF0000"/>
                <w:szCs w:val="22"/>
              </w:rPr>
              <w:t>DISABLE</w:t>
            </w:r>
            <w:r w:rsidRPr="0088548D">
              <w:rPr>
                <w:rFonts w:ascii="Arial" w:eastAsia="標楷體" w:hAnsi="Arial" w:cs="Arial"/>
                <w:szCs w:val="22"/>
              </w:rPr>
              <w:t>)</w:t>
            </w:r>
          </w:p>
        </w:tc>
      </w:tr>
      <w:tr w:rsidR="00E93886" w:rsidRPr="00A915E3" w:rsidTr="00983E08">
        <w:tc>
          <w:tcPr>
            <w:tcW w:w="2152" w:type="dxa"/>
            <w:shd w:val="clear" w:color="auto" w:fill="auto"/>
            <w:vAlign w:val="center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截止時間</w:t>
            </w:r>
          </w:p>
        </w:tc>
        <w:tc>
          <w:tcPr>
            <w:tcW w:w="2384" w:type="dxa"/>
            <w:shd w:val="clear" w:color="auto" w:fill="auto"/>
            <w:vAlign w:val="center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預設</w:t>
            </w:r>
            <w:r w:rsidRPr="0088548D">
              <w:rPr>
                <w:rFonts w:ascii="Arial" w:eastAsia="標楷體" w:hAnsi="Arial" w:cs="Arial"/>
                <w:szCs w:val="22"/>
              </w:rPr>
              <w:t>19:00</w:t>
            </w:r>
          </w:p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>(</w:t>
            </w:r>
            <w:r w:rsidRPr="0088548D">
              <w:rPr>
                <w:rFonts w:ascii="Arial" w:eastAsia="標楷體" w:hAnsi="Arial" w:cs="Arial"/>
                <w:szCs w:val="22"/>
              </w:rPr>
              <w:t>開放修改</w:t>
            </w:r>
            <w:r w:rsidRPr="0088548D">
              <w:rPr>
                <w:rFonts w:ascii="Arial" w:eastAsia="標楷體" w:hAnsi="Arial" w:cs="Arial"/>
                <w:szCs w:val="22"/>
              </w:rPr>
              <w:t>)</w:t>
            </w:r>
          </w:p>
        </w:tc>
        <w:tc>
          <w:tcPr>
            <w:tcW w:w="2152" w:type="dxa"/>
            <w:shd w:val="clear" w:color="auto" w:fill="auto"/>
          </w:tcPr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color w:val="FF0000"/>
                <w:szCs w:val="22"/>
              </w:rPr>
            </w:pPr>
            <w:r w:rsidRPr="0088548D">
              <w:rPr>
                <w:rFonts w:ascii="Arial" w:eastAsia="標楷體" w:hAnsi="Arial" w:cs="Arial"/>
                <w:color w:val="FF0000"/>
                <w:szCs w:val="22"/>
              </w:rPr>
              <w:t>預設</w:t>
            </w:r>
            <w:r w:rsidR="009040E3">
              <w:rPr>
                <w:rFonts w:ascii="Arial" w:eastAsia="標楷體" w:hAnsi="Arial" w:cs="Arial"/>
                <w:color w:val="FF0000"/>
                <w:szCs w:val="22"/>
              </w:rPr>
              <w:t>7</w:t>
            </w:r>
            <w:r w:rsidRPr="0088548D">
              <w:rPr>
                <w:rFonts w:ascii="Arial" w:eastAsia="標楷體" w:hAnsi="Arial" w:cs="Arial"/>
                <w:color w:val="FF0000"/>
                <w:szCs w:val="22"/>
              </w:rPr>
              <w:t>:00</w:t>
            </w:r>
          </w:p>
          <w:p w:rsidR="00E93886" w:rsidRPr="0088548D" w:rsidRDefault="00E93886" w:rsidP="00983E08">
            <w:pPr>
              <w:jc w:val="center"/>
              <w:rPr>
                <w:rFonts w:ascii="Arial" w:eastAsia="標楷體" w:hAnsi="Arial" w:cs="Arial"/>
                <w:szCs w:val="22"/>
              </w:rPr>
            </w:pPr>
            <w:r w:rsidRPr="0088548D">
              <w:rPr>
                <w:rFonts w:ascii="Arial" w:eastAsia="標楷體" w:hAnsi="Arial" w:cs="Arial"/>
                <w:szCs w:val="22"/>
              </w:rPr>
              <w:t xml:space="preserve"> (</w:t>
            </w:r>
            <w:r w:rsidRPr="0088548D">
              <w:rPr>
                <w:rFonts w:ascii="Arial" w:eastAsia="標楷體" w:hAnsi="Arial" w:cs="Arial" w:hint="eastAsia"/>
                <w:szCs w:val="22"/>
              </w:rPr>
              <w:t>不</w:t>
            </w:r>
            <w:r w:rsidRPr="0088548D">
              <w:rPr>
                <w:rFonts w:ascii="Arial" w:eastAsia="標楷體" w:hAnsi="Arial" w:cs="Arial"/>
                <w:szCs w:val="22"/>
              </w:rPr>
              <w:t>開放修改</w:t>
            </w:r>
            <w:r w:rsidRPr="0088548D">
              <w:rPr>
                <w:rFonts w:ascii="Arial" w:eastAsia="標楷體" w:hAnsi="Arial" w:cs="Arial" w:hint="eastAsia"/>
                <w:szCs w:val="22"/>
              </w:rPr>
              <w:lastRenderedPageBreak/>
              <w:t>-</w:t>
            </w:r>
            <w:r w:rsidRPr="0088548D">
              <w:rPr>
                <w:rFonts w:ascii="Arial" w:eastAsia="標楷體" w:hAnsi="Arial" w:cs="Arial" w:hint="eastAsia"/>
                <w:color w:val="FF0000"/>
                <w:szCs w:val="22"/>
              </w:rPr>
              <w:t>DISABLE</w:t>
            </w:r>
            <w:r w:rsidRPr="0088548D">
              <w:rPr>
                <w:rFonts w:ascii="Arial" w:eastAsia="標楷體" w:hAnsi="Arial" w:cs="Arial"/>
                <w:szCs w:val="22"/>
              </w:rPr>
              <w:t>)</w:t>
            </w:r>
          </w:p>
        </w:tc>
      </w:tr>
    </w:tbl>
    <w:p w:rsidR="00E93886" w:rsidRDefault="00E93886" w:rsidP="00E9388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E93886" w:rsidRDefault="00E93886" w:rsidP="00E9388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畫面區塊2.</w:t>
      </w:r>
      <w:r w:rsidRPr="003C0659">
        <w:rPr>
          <w:rFonts w:ascii="細明體" w:eastAsia="細明體" w:hAnsi="細明體" w:hint="eastAsia"/>
          <w:bCs/>
          <w:lang w:eastAsia="zh-TW"/>
        </w:rPr>
        <w:t>只先顯示欄位名稱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E93886" w:rsidRDefault="00E93886" w:rsidP="00E9388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除按</w:t>
      </w:r>
      <w:r w:rsidRPr="007D567C">
        <w:rPr>
          <w:rFonts w:ascii="細明體" w:eastAsia="細明體" w:hAnsi="細明體" w:hint="eastAsia"/>
          <w:bCs/>
          <w:lang w:eastAsia="zh-TW"/>
        </w:rPr>
        <w:t>鈕</w:t>
      </w:r>
      <w:r>
        <w:rPr>
          <w:rFonts w:ascii="細明體" w:eastAsia="細明體" w:hAnsi="細明體" w:hint="eastAsia"/>
          <w:bCs/>
          <w:bdr w:val="single" w:sz="4" w:space="0" w:color="auto"/>
          <w:lang w:eastAsia="zh-TW"/>
        </w:rPr>
        <w:t>新增</w:t>
      </w:r>
      <w:r>
        <w:rPr>
          <w:rFonts w:ascii="細明體" w:eastAsia="細明體" w:hAnsi="細明體" w:hint="eastAsia"/>
          <w:bCs/>
          <w:lang w:eastAsia="zh-TW"/>
        </w:rPr>
        <w:t>外，按</w:t>
      </w:r>
      <w:r w:rsidRPr="007D567C">
        <w:rPr>
          <w:rFonts w:ascii="細明體" w:eastAsia="細明體" w:hAnsi="細明體" w:hint="eastAsia"/>
          <w:bCs/>
          <w:lang w:eastAsia="zh-TW"/>
        </w:rPr>
        <w:t>鈕</w:t>
      </w:r>
      <w:r>
        <w:rPr>
          <w:rFonts w:ascii="細明體" w:eastAsia="細明體" w:hAnsi="細明體" w:hint="eastAsia"/>
          <w:bCs/>
          <w:bdr w:val="single" w:sz="4" w:space="0" w:color="auto"/>
          <w:lang w:eastAsia="zh-TW"/>
        </w:rPr>
        <w:t>修改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EF7E3D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，預設為DISABLED</w:t>
      </w:r>
    </w:p>
    <w:p w:rsidR="00E93886" w:rsidRPr="007D567C" w:rsidRDefault="00E93886" w:rsidP="00E9388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$HIDDEN_</w:t>
      </w:r>
      <w:r w:rsidRPr="00EF7E3D">
        <w:rPr>
          <w:rFonts w:ascii="細明體" w:eastAsia="細明體" w:hAnsi="細明體" w:hint="eastAsia"/>
          <w:bCs/>
          <w:lang w:eastAsia="zh-TW"/>
        </w:rPr>
        <w:t>控管日期</w:t>
      </w:r>
      <w:r>
        <w:rPr>
          <w:rFonts w:ascii="細明體" w:eastAsia="細明體" w:hAnsi="細明體" w:hint="eastAsia"/>
          <w:bCs/>
          <w:lang w:eastAsia="zh-TW"/>
        </w:rPr>
        <w:t xml:space="preserve">= </w:t>
      </w:r>
      <w:r w:rsidRPr="007913B8">
        <w:rPr>
          <w:rFonts w:ascii="細明體" w:eastAsia="細明體" w:hAnsi="細明體"/>
          <w:bCs/>
          <w:lang w:eastAsia="zh-TW"/>
        </w:rPr>
        <w:t>""</w:t>
      </w:r>
      <w:r w:rsidRPr="007913B8">
        <w:rPr>
          <w:rFonts w:ascii="細明體" w:eastAsia="細明體" w:hAnsi="細明體" w:hint="eastAsia"/>
          <w:bCs/>
          <w:lang w:eastAsia="zh-TW"/>
        </w:rPr>
        <w:t>，</w:t>
      </w:r>
      <w:r>
        <w:rPr>
          <w:rFonts w:ascii="細明體" w:eastAsia="細明體" w:hAnsi="細明體" w:hint="eastAsia"/>
          <w:bCs/>
          <w:lang w:eastAsia="zh-TW"/>
        </w:rPr>
        <w:t>$</w:t>
      </w:r>
      <w:r w:rsidRPr="007913B8">
        <w:rPr>
          <w:rFonts w:ascii="細明體" w:eastAsia="細明體" w:hAnsi="細明體" w:hint="eastAsia"/>
          <w:bCs/>
          <w:lang w:eastAsia="zh-TW"/>
        </w:rPr>
        <w:t>HIDDEN_控管</w:t>
      </w:r>
      <w:r>
        <w:rPr>
          <w:rFonts w:ascii="細明體" w:eastAsia="細明體" w:hAnsi="細明體" w:hint="eastAsia"/>
          <w:bCs/>
          <w:lang w:eastAsia="zh-TW"/>
        </w:rPr>
        <w:t>單位=</w:t>
      </w:r>
      <w:r w:rsidRPr="007913B8">
        <w:rPr>
          <w:rFonts w:ascii="細明體" w:eastAsia="細明體" w:hAnsi="細明體"/>
          <w:bCs/>
          <w:lang w:eastAsia="zh-TW"/>
        </w:rPr>
        <w:t>"</w:t>
      </w:r>
      <w:r>
        <w:rPr>
          <w:rFonts w:ascii="細明體" w:eastAsia="細明體" w:hAnsi="細明體"/>
          <w:bCs/>
          <w:lang w:eastAsia="zh-TW"/>
        </w:rPr>
        <w:t>ALL</w:t>
      </w:r>
      <w:r w:rsidRPr="007913B8">
        <w:rPr>
          <w:rFonts w:ascii="細明體" w:eastAsia="細明體" w:hAnsi="細明體"/>
          <w:bCs/>
          <w:lang w:eastAsia="zh-TW"/>
        </w:rPr>
        <w:t>"</w:t>
      </w:r>
    </w:p>
    <w:p w:rsidR="00E93886" w:rsidRPr="00EB7818" w:rsidRDefault="00E93886" w:rsidP="00E93886">
      <w:pPr>
        <w:pStyle w:val="Tabletext"/>
        <w:keepLines w:val="0"/>
        <w:numPr>
          <w:ilvl w:val="0"/>
          <w:numId w:val="1"/>
        </w:numPr>
        <w:spacing w:after="0" w:line="240" w:lineRule="auto"/>
        <w:ind w:left="426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B7818"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</w:p>
    <w:p w:rsidR="00E93886" w:rsidRDefault="00E93886" w:rsidP="00E9388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檢核:</w:t>
      </w:r>
    </w:p>
    <w:p w:rsidR="00E93886" w:rsidRDefault="00E93886" w:rsidP="00E9388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畫面區塊1.控管日期必須有值，否則拋出錯誤訊息「請輸入控管日期」</w:t>
      </w:r>
    </w:p>
    <w:p w:rsidR="00E93886" w:rsidRDefault="00E93886" w:rsidP="00E9388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依照畫面區塊1.控管日期進行查詢：</w:t>
      </w:r>
    </w:p>
    <w:p w:rsidR="00E93886" w:rsidRDefault="00E93886" w:rsidP="00E9388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讀取DTAAD400理賠系統作業時間限制檔，條件：</w:t>
      </w:r>
    </w:p>
    <w:p w:rsidR="00E93886" w:rsidRDefault="00E93886" w:rsidP="00E9388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9A6ED1">
        <w:rPr>
          <w:rFonts w:ascii="細明體" w:eastAsia="細明體" w:hAnsi="細明體" w:hint="eastAsia"/>
          <w:bCs/>
          <w:lang w:eastAsia="zh-TW"/>
        </w:rPr>
        <w:t xml:space="preserve"> DTAAD400.控管日期= 畫面區塊1.控管日期</w:t>
      </w:r>
    </w:p>
    <w:p w:rsidR="00E93886" w:rsidRPr="009A6ED1" w:rsidRDefault="00E93886" w:rsidP="00E9388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6F6831">
        <w:rPr>
          <w:rFonts w:ascii="細明體" w:eastAsia="細明體" w:hAnsi="細明體" w:hint="eastAsia"/>
          <w:bCs/>
          <w:lang w:eastAsia="zh-TW"/>
        </w:rPr>
        <w:t>DTAAD400.控管</w:t>
      </w:r>
      <w:r>
        <w:rPr>
          <w:rFonts w:ascii="細明體" w:eastAsia="細明體" w:hAnsi="細明體" w:hint="eastAsia"/>
          <w:bCs/>
          <w:lang w:eastAsia="zh-TW"/>
        </w:rPr>
        <w:t>單位</w:t>
      </w:r>
      <w:r w:rsidRPr="006F6831">
        <w:rPr>
          <w:rFonts w:ascii="細明體" w:eastAsia="細明體" w:hAnsi="細明體" w:hint="eastAsia"/>
          <w:bCs/>
          <w:lang w:eastAsia="zh-TW"/>
        </w:rPr>
        <w:t xml:space="preserve">= </w:t>
      </w:r>
      <w:r w:rsidRPr="006F6831">
        <w:rPr>
          <w:rFonts w:ascii="細明體" w:eastAsia="細明體" w:hAnsi="細明體"/>
          <w:bCs/>
          <w:lang w:eastAsia="zh-TW"/>
        </w:rPr>
        <w:t>'</w:t>
      </w:r>
      <w:r>
        <w:rPr>
          <w:rFonts w:ascii="細明體" w:eastAsia="細明體" w:hAnsi="細明體" w:hint="eastAsia"/>
          <w:bCs/>
          <w:lang w:eastAsia="zh-TW"/>
        </w:rPr>
        <w:t>ALL</w:t>
      </w:r>
      <w:r w:rsidRPr="006F6831">
        <w:rPr>
          <w:rFonts w:ascii="細明體" w:eastAsia="細明體" w:hAnsi="細明體"/>
          <w:bCs/>
          <w:lang w:eastAsia="zh-TW"/>
        </w:rPr>
        <w:t>'</w:t>
      </w:r>
    </w:p>
    <w:p w:rsidR="00E93886" w:rsidRDefault="00E93886" w:rsidP="00E9388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9620BB">
        <w:rPr>
          <w:rFonts w:ascii="細明體" w:eastAsia="細明體" w:hAnsi="細明體" w:hint="eastAsia"/>
          <w:bCs/>
          <w:lang w:eastAsia="zh-TW"/>
        </w:rPr>
        <w:t>讀取無資料，</w:t>
      </w:r>
      <w:r>
        <w:rPr>
          <w:rFonts w:ascii="細明體" w:eastAsia="細明體" w:hAnsi="細明體" w:hint="eastAsia"/>
          <w:bCs/>
          <w:lang w:eastAsia="zh-TW"/>
        </w:rPr>
        <w:t>畫面顯示査無資料。</w:t>
      </w:r>
    </w:p>
    <w:p w:rsidR="00E93886" w:rsidRPr="009620BB" w:rsidRDefault="00E93886" w:rsidP="00E9388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讀取異常，畫面顯示錯誤訊息「取得</w:t>
      </w:r>
      <w:r w:rsidRPr="009A6ED1">
        <w:rPr>
          <w:rFonts w:ascii="細明體" w:eastAsia="細明體" w:hAnsi="細明體" w:hint="eastAsia"/>
          <w:bCs/>
          <w:lang w:eastAsia="zh-TW"/>
        </w:rPr>
        <w:t>理賠系統作業時間限制</w:t>
      </w:r>
      <w:r>
        <w:rPr>
          <w:rFonts w:ascii="細明體" w:eastAsia="細明體" w:hAnsi="細明體" w:hint="eastAsia"/>
          <w:bCs/>
          <w:lang w:eastAsia="zh-TW"/>
        </w:rPr>
        <w:t>資訊異常：」+異常訊息。</w:t>
      </w:r>
    </w:p>
    <w:p w:rsidR="00E93886" w:rsidRDefault="00E93886" w:rsidP="00E9388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正常讀取時，</w:t>
      </w:r>
    </w:p>
    <w:p w:rsidR="00E93886" w:rsidRDefault="00E93886" w:rsidP="00E9388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逐筆將取到的資料顯示於畫面上:</w:t>
      </w:r>
    </w:p>
    <w:p w:rsidR="00E93886" w:rsidRPr="00C670A6" w:rsidRDefault="00E93886" w:rsidP="00E9388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670A6">
        <w:rPr>
          <w:rFonts w:ascii="細明體" w:eastAsia="細明體" w:hAnsi="細明體" w:hint="eastAsia"/>
          <w:bCs/>
          <w:lang w:eastAsia="zh-TW"/>
        </w:rPr>
        <w:t>畫面區塊</w:t>
      </w:r>
      <w:r>
        <w:rPr>
          <w:rFonts w:ascii="細明體" w:eastAsia="細明體" w:hAnsi="細明體"/>
          <w:bCs/>
          <w:lang w:eastAsia="zh-TW"/>
        </w:rPr>
        <w:t>1</w:t>
      </w:r>
      <w:r w:rsidRPr="00C670A6">
        <w:rPr>
          <w:rFonts w:ascii="細明體" w:eastAsia="細明體" w:hAnsi="細明體" w:hint="eastAsia"/>
          <w:bCs/>
          <w:lang w:eastAsia="zh-TW"/>
        </w:rPr>
        <w:t>.</w:t>
      </w:r>
      <w:r>
        <w:rPr>
          <w:rFonts w:ascii="細明體" w:eastAsia="細明體" w:hAnsi="細明體" w:hint="eastAsia"/>
          <w:bCs/>
          <w:lang w:eastAsia="zh-TW"/>
        </w:rPr>
        <w:t>控管日期</w:t>
      </w:r>
      <w:r w:rsidRPr="00C670A6"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 w:hint="eastAsia"/>
          <w:bCs/>
          <w:lang w:eastAsia="zh-TW"/>
        </w:rPr>
        <w:t>DTAAD400</w:t>
      </w:r>
      <w:r w:rsidRPr="00C670A6">
        <w:rPr>
          <w:rFonts w:ascii="細明體" w:eastAsia="細明體" w:hAnsi="細明體" w:hint="eastAsia"/>
          <w:bCs/>
          <w:lang w:eastAsia="zh-TW"/>
        </w:rPr>
        <w:t>.</w:t>
      </w:r>
      <w:r w:rsidRPr="009A6ED1">
        <w:rPr>
          <w:rFonts w:ascii="細明體" w:eastAsia="細明體" w:hAnsi="細明體" w:hint="eastAsia"/>
          <w:bCs/>
          <w:lang w:eastAsia="zh-TW"/>
        </w:rPr>
        <w:t>控管日期</w:t>
      </w:r>
    </w:p>
    <w:p w:rsidR="00E93886" w:rsidRPr="00F31124" w:rsidRDefault="00E93886" w:rsidP="00E9388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畫面區塊2.</w:t>
      </w:r>
      <w:r w:rsidRPr="00F31124">
        <w:rPr>
          <w:rFonts w:ascii="細明體" w:eastAsia="細明體" w:hAnsi="細明體" w:hint="eastAsia"/>
          <w:bCs/>
          <w:lang w:eastAsia="zh-TW"/>
        </w:rPr>
        <w:t>案件處理</w:t>
      </w:r>
      <w:r>
        <w:rPr>
          <w:rFonts w:ascii="細明體" w:eastAsia="細明體" w:hAnsi="細明體" w:hint="eastAsia"/>
          <w:bCs/>
          <w:lang w:eastAsia="zh-TW"/>
        </w:rPr>
        <w:t>開放</w:t>
      </w:r>
      <w:r w:rsidRPr="00F31124">
        <w:rPr>
          <w:rFonts w:ascii="細明體" w:eastAsia="細明體" w:hAnsi="細明體" w:hint="eastAsia"/>
          <w:bCs/>
          <w:lang w:eastAsia="zh-TW"/>
        </w:rPr>
        <w:t>時間</w:t>
      </w:r>
      <w:r>
        <w:rPr>
          <w:rFonts w:ascii="細明體" w:eastAsia="細明體" w:hAnsi="細明體" w:hint="eastAsia"/>
          <w:bCs/>
          <w:lang w:eastAsia="zh-TW"/>
        </w:rPr>
        <w:t xml:space="preserve"> = DTAAD400.</w:t>
      </w:r>
      <w:r w:rsidRPr="00F31124">
        <w:rPr>
          <w:rFonts w:hint="eastAsia"/>
          <w:lang w:eastAsia="zh-TW"/>
        </w:rPr>
        <w:t>案件處理開放時間</w:t>
      </w:r>
    </w:p>
    <w:p w:rsidR="00E93886" w:rsidRDefault="00E93886" w:rsidP="00E9388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F31124">
        <w:rPr>
          <w:rFonts w:ascii="細明體" w:eastAsia="細明體" w:hAnsi="細明體" w:hint="eastAsia"/>
          <w:bCs/>
          <w:lang w:eastAsia="zh-TW"/>
        </w:rPr>
        <w:t>畫面區塊2.案件處理</w:t>
      </w:r>
      <w:r>
        <w:rPr>
          <w:rFonts w:ascii="細明體" w:eastAsia="細明體" w:hAnsi="細明體" w:hint="eastAsia"/>
          <w:bCs/>
          <w:lang w:eastAsia="zh-TW"/>
        </w:rPr>
        <w:t>截止</w:t>
      </w:r>
      <w:r w:rsidRPr="00F31124">
        <w:rPr>
          <w:rFonts w:ascii="細明體" w:eastAsia="細明體" w:hAnsi="細明體" w:hint="eastAsia"/>
          <w:bCs/>
          <w:lang w:eastAsia="zh-TW"/>
        </w:rPr>
        <w:t>時間 = DTAAD400.案件處理截止時間</w:t>
      </w:r>
    </w:p>
    <w:p w:rsidR="00E93886" w:rsidRDefault="00E93886" w:rsidP="00E9388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F31124">
        <w:rPr>
          <w:rFonts w:ascii="細明體" w:eastAsia="細明體" w:hAnsi="細明體" w:hint="eastAsia"/>
          <w:bCs/>
          <w:lang w:eastAsia="zh-TW"/>
        </w:rPr>
        <w:t>畫面區塊2.結案匯款開放時間 = DTAAD400.結案匯款開放時間</w:t>
      </w:r>
    </w:p>
    <w:p w:rsidR="00E93886" w:rsidRDefault="00E93886" w:rsidP="00E9388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31124">
        <w:rPr>
          <w:rFonts w:ascii="細明體" w:eastAsia="細明體" w:hAnsi="細明體" w:hint="eastAsia"/>
          <w:bCs/>
          <w:lang w:eastAsia="zh-TW"/>
        </w:rPr>
        <w:t>畫面區塊2.結案匯款截止時間 = DTAAD400.結案匯款截止時間</w:t>
      </w:r>
    </w:p>
    <w:p w:rsidR="00E93886" w:rsidRDefault="00E93886" w:rsidP="00E9388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畫面區塊2.設定人員ID = DTAAD400. 設定人員ID</w:t>
      </w:r>
    </w:p>
    <w:p w:rsidR="00E93886" w:rsidRDefault="00E93886" w:rsidP="00E9388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畫面區塊2.設定時間 = DTAAD400.</w:t>
      </w:r>
      <w:r w:rsidRPr="000E40A5">
        <w:rPr>
          <w:rFonts w:ascii="細明體" w:eastAsia="細明體" w:hAnsi="細明體" w:hint="eastAsia"/>
          <w:bCs/>
          <w:lang w:eastAsia="zh-TW"/>
        </w:rPr>
        <w:t>輸入時間</w:t>
      </w:r>
      <w:r>
        <w:rPr>
          <w:rFonts w:ascii="細明體" w:eastAsia="細明體" w:hAnsi="細明體" w:hint="eastAsia"/>
          <w:bCs/>
          <w:lang w:eastAsia="zh-TW"/>
        </w:rPr>
        <w:t xml:space="preserve"> 轉 民國年月日</w:t>
      </w:r>
    </w:p>
    <w:p w:rsidR="00E93886" w:rsidRPr="0041723A" w:rsidRDefault="00E93886" w:rsidP="00E9388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該行提供按鈕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選取</w:t>
      </w:r>
    </w:p>
    <w:p w:rsidR="00E93886" w:rsidRDefault="00E93886" w:rsidP="00E9388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$HIDDEN_控管日期 = </w:t>
      </w:r>
      <w:r w:rsidRPr="007913B8">
        <w:rPr>
          <w:rFonts w:ascii="細明體" w:eastAsia="細明體" w:hAnsi="細明體"/>
          <w:bCs/>
          <w:lang w:eastAsia="zh-TW"/>
        </w:rPr>
        <w:t>""</w:t>
      </w:r>
      <w:r>
        <w:rPr>
          <w:rFonts w:ascii="細明體" w:eastAsia="細明體" w:hAnsi="細明體" w:hint="eastAsia"/>
          <w:bCs/>
          <w:lang w:eastAsia="zh-TW"/>
        </w:rPr>
        <w:t>，</w:t>
      </w:r>
      <w:r w:rsidRPr="007913B8">
        <w:rPr>
          <w:rFonts w:ascii="細明體" w:eastAsia="細明體" w:hAnsi="細明體" w:hint="eastAsia"/>
          <w:bCs/>
          <w:lang w:eastAsia="zh-TW"/>
        </w:rPr>
        <w:t>$HIDDEN_控管單位="ALL"</w:t>
      </w:r>
    </w:p>
    <w:p w:rsidR="00E93886" w:rsidRDefault="00E93886" w:rsidP="00E9388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7D567C">
        <w:rPr>
          <w:rFonts w:ascii="細明體" w:eastAsia="細明體" w:hAnsi="細明體" w:hint="eastAsia"/>
          <w:bCs/>
          <w:lang w:eastAsia="zh-TW"/>
        </w:rPr>
        <w:t>按鈕</w:t>
      </w:r>
      <w:r>
        <w:rPr>
          <w:rFonts w:ascii="細明體" w:eastAsia="細明體" w:hAnsi="細明體" w:hint="eastAsia"/>
          <w:bCs/>
          <w:bdr w:val="single" w:sz="4" w:space="0" w:color="auto"/>
          <w:lang w:eastAsia="zh-TW"/>
        </w:rPr>
        <w:t>修改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，設為DISABLED</w:t>
      </w:r>
    </w:p>
    <w:p w:rsidR="00E93886" w:rsidRDefault="00E93886" w:rsidP="00E9388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41723A">
        <w:rPr>
          <w:rFonts w:ascii="細明體" w:eastAsia="細明體" w:hAnsi="細明體" w:hint="eastAsia"/>
          <w:bCs/>
          <w:lang w:eastAsia="zh-TW"/>
        </w:rPr>
        <w:t xml:space="preserve"> 畫面顯示訊息: 查詢完成。</w:t>
      </w:r>
    </w:p>
    <w:p w:rsidR="00E93886" w:rsidRPr="0041723A" w:rsidRDefault="00E93886" w:rsidP="00E93886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bCs/>
          <w:lang w:eastAsia="zh-TW"/>
        </w:rPr>
      </w:pPr>
    </w:p>
    <w:p w:rsidR="00E93886" w:rsidRPr="00EB7818" w:rsidRDefault="00E93886" w:rsidP="00E9388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1F4A8D">
        <w:rPr>
          <w:rFonts w:ascii="細明體" w:eastAsia="細明體" w:hAnsi="細明體" w:hint="eastAsia"/>
          <w:b/>
          <w:bCs/>
          <w:color w:val="008000"/>
          <w:lang w:eastAsia="zh-TW"/>
        </w:rPr>
        <w:t>理賠系統作業時間限制</w:t>
      </w:r>
      <w:r>
        <w:rPr>
          <w:rFonts w:ascii="細明體" w:eastAsia="細明體" w:hAnsi="細明體" w:hint="eastAsia"/>
          <w:b/>
          <w:bCs/>
          <w:color w:val="008000"/>
          <w:lang w:eastAsia="zh-TW"/>
        </w:rPr>
        <w:t>新增／修改</w:t>
      </w:r>
    </w:p>
    <w:p w:rsidR="00E93886" w:rsidRDefault="00E93886" w:rsidP="00E9388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檢核:</w:t>
      </w:r>
    </w:p>
    <w:p w:rsidR="00E93886" w:rsidRDefault="00E93886" w:rsidP="00E9388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畫面區塊1.控管日期:</w:t>
      </w:r>
    </w:p>
    <w:p w:rsidR="00E93886" w:rsidRDefault="00E93886" w:rsidP="00E9388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必須有值且必須為合理日期，否則錯誤訊息「控管日期</w:t>
      </w:r>
      <w:r w:rsidRPr="008852FA">
        <w:rPr>
          <w:rFonts w:ascii="細明體" w:eastAsia="細明體" w:hAnsi="細明體" w:hint="eastAsia"/>
          <w:bCs/>
          <w:lang w:eastAsia="zh-TW"/>
        </w:rPr>
        <w:t>輸入</w:t>
      </w:r>
      <w:r>
        <w:rPr>
          <w:rFonts w:ascii="細明體" w:eastAsia="細明體" w:hAnsi="細明體" w:hint="eastAsia"/>
          <w:bCs/>
          <w:lang w:eastAsia="zh-TW"/>
        </w:rPr>
        <w:t>有誤」</w:t>
      </w:r>
    </w:p>
    <w:p w:rsidR="00E93886" w:rsidRDefault="00E93886" w:rsidP="00E9388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84591E">
        <w:rPr>
          <w:rFonts w:ascii="細明體" w:eastAsia="細明體" w:hAnsi="細明體" w:hint="eastAsia"/>
          <w:bCs/>
          <w:lang w:eastAsia="zh-TW"/>
        </w:rPr>
        <w:t>畫面區塊1.</w:t>
      </w:r>
      <w:r>
        <w:rPr>
          <w:rFonts w:ascii="細明體" w:eastAsia="細明體" w:hAnsi="細明體" w:hint="eastAsia"/>
          <w:bCs/>
          <w:lang w:eastAsia="zh-TW"/>
        </w:rPr>
        <w:t>控管日期必須&gt;=系統日，</w:t>
      </w:r>
      <w:r w:rsidRPr="00FF740C">
        <w:rPr>
          <w:rFonts w:ascii="細明體" w:eastAsia="細明體" w:hAnsi="細明體" w:hint="eastAsia"/>
          <w:bCs/>
          <w:lang w:eastAsia="zh-TW"/>
        </w:rPr>
        <w:t>否則錯誤訊息「控管日期</w:t>
      </w:r>
      <w:r>
        <w:rPr>
          <w:rFonts w:ascii="細明體" w:eastAsia="細明體" w:hAnsi="細明體" w:hint="eastAsia"/>
          <w:bCs/>
          <w:lang w:eastAsia="zh-TW"/>
        </w:rPr>
        <w:t>不得＜今日</w:t>
      </w:r>
      <w:r w:rsidRPr="00FF740C">
        <w:rPr>
          <w:rFonts w:ascii="細明體" w:eastAsia="細明體" w:hAnsi="細明體" w:hint="eastAsia"/>
          <w:bCs/>
          <w:lang w:eastAsia="zh-TW"/>
        </w:rPr>
        <w:t>」</w:t>
      </w:r>
    </w:p>
    <w:p w:rsidR="00E93886" w:rsidRDefault="00E93886" w:rsidP="00E9388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84591E">
        <w:rPr>
          <w:rFonts w:ascii="細明體" w:eastAsia="細明體" w:hAnsi="細明體" w:hint="eastAsia"/>
          <w:bCs/>
          <w:lang w:eastAsia="zh-TW"/>
        </w:rPr>
        <w:t>畫面區塊1.</w:t>
      </w:r>
      <w:r w:rsidRPr="00FF740C">
        <w:rPr>
          <w:rFonts w:ascii="細明體" w:eastAsia="細明體" w:hAnsi="細明體" w:hint="eastAsia"/>
          <w:bCs/>
          <w:lang w:eastAsia="zh-TW"/>
        </w:rPr>
        <w:t>控管日期</w:t>
      </w:r>
      <w:r>
        <w:rPr>
          <w:rFonts w:ascii="細明體" w:eastAsia="細明體" w:hAnsi="細明體" w:hint="eastAsia"/>
          <w:bCs/>
          <w:lang w:eastAsia="zh-TW"/>
        </w:rPr>
        <w:t>不得&gt;系統日+30日，</w:t>
      </w:r>
      <w:r w:rsidRPr="00FF740C">
        <w:rPr>
          <w:rFonts w:ascii="細明體" w:eastAsia="細明體" w:hAnsi="細明體" w:hint="eastAsia"/>
          <w:bCs/>
          <w:lang w:eastAsia="zh-TW"/>
        </w:rPr>
        <w:t>否則錯誤訊息「控管日期</w:t>
      </w:r>
      <w:r>
        <w:rPr>
          <w:rFonts w:ascii="細明體" w:eastAsia="細明體" w:hAnsi="細明體" w:hint="eastAsia"/>
          <w:bCs/>
          <w:lang w:eastAsia="zh-TW"/>
        </w:rPr>
        <w:t>不得超過未來３０日</w:t>
      </w:r>
      <w:r w:rsidRPr="00FF740C">
        <w:rPr>
          <w:rFonts w:ascii="細明體" w:eastAsia="細明體" w:hAnsi="細明體" w:hint="eastAsia"/>
          <w:bCs/>
          <w:lang w:eastAsia="zh-TW"/>
        </w:rPr>
        <w:t>」</w:t>
      </w:r>
    </w:p>
    <w:p w:rsidR="00A112B6" w:rsidRPr="002932F4" w:rsidRDefault="00A112B6" w:rsidP="00A112B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2" w:author="i9200230,陳德仁" w:date="2020-04-09T13:42:00Z"/>
          <w:rFonts w:ascii="細明體" w:eastAsia="細明體" w:hAnsi="細明體"/>
          <w:bCs/>
          <w:lang w:eastAsia="zh-TW"/>
        </w:rPr>
      </w:pPr>
      <w:ins w:id="13" w:author="i9200230,陳德仁" w:date="2020-04-09T13:42:00Z">
        <w:r>
          <w:rPr>
            <w:rFonts w:ascii="細明體" w:eastAsia="細明體" w:hAnsi="細明體" w:hint="eastAsia"/>
            <w:bCs/>
            <w:lang w:eastAsia="zh-HK"/>
          </w:rPr>
          <w:t>依控管日期預</w:t>
        </w:r>
      </w:ins>
      <w:ins w:id="14" w:author="i9200230,陳德仁" w:date="2020-04-09T13:43:00Z">
        <w:r>
          <w:rPr>
            <w:rFonts w:ascii="細明體" w:eastAsia="細明體" w:hAnsi="細明體" w:hint="eastAsia"/>
            <w:bCs/>
            <w:lang w:eastAsia="zh-HK"/>
          </w:rPr>
          <w:t>設</w:t>
        </w:r>
      </w:ins>
      <w:ins w:id="15" w:author="i9200230,陳德仁" w:date="2020-04-09T13:42:00Z">
        <w:r w:rsidRPr="002932F4">
          <w:rPr>
            <w:rFonts w:ascii="細明體" w:eastAsia="細明體" w:hAnsi="細明體" w:hint="eastAsia"/>
            <w:bCs/>
            <w:lang w:eastAsia="zh-TW"/>
          </w:rPr>
          <w:t>案件處理時間設控</w:t>
        </w:r>
        <w:r>
          <w:rPr>
            <w:rFonts w:ascii="細明體" w:eastAsia="細明體" w:hAnsi="細明體" w:hint="eastAsia"/>
            <w:bCs/>
            <w:lang w:eastAsia="zh-TW"/>
          </w:rPr>
          <w:t>：</w:t>
        </w:r>
        <w:r w:rsidRPr="002932F4">
          <w:rPr>
            <w:rFonts w:ascii="細明體" w:eastAsia="細明體" w:hAnsi="細明體" w:hint="eastAsia"/>
            <w:bCs/>
            <w:lang w:eastAsia="zh-TW"/>
          </w:rPr>
          <w:t>以時間選單輸入</w:t>
        </w:r>
        <w:r w:rsidRPr="002932F4">
          <w:rPr>
            <w:rFonts w:ascii="細明體" w:eastAsia="細明體" w:hAnsi="細明體"/>
            <w:bCs/>
            <w:lang w:eastAsia="zh-TW"/>
          </w:rPr>
          <w:t>7:00~</w:t>
        </w:r>
        <w:r w:rsidRPr="002932F4">
          <w:rPr>
            <w:rFonts w:ascii="細明體" w:eastAsia="細明體" w:hAnsi="細明體"/>
            <w:bCs/>
            <w:color w:val="FF0000"/>
            <w:lang w:eastAsia="zh-TW"/>
          </w:rPr>
          <w:t>24:00</w:t>
        </w:r>
        <w:r>
          <w:rPr>
            <w:rFonts w:ascii="細明體" w:eastAsia="細明體" w:hAnsi="細明體" w:hint="eastAsia"/>
            <w:bCs/>
            <w:lang w:eastAsia="zh-TW"/>
          </w:rPr>
          <w:t xml:space="preserve">　</w:t>
        </w:r>
        <w:r w:rsidRPr="002932F4">
          <w:rPr>
            <w:rFonts w:ascii="細明體" w:eastAsia="細明體" w:hAnsi="細明體" w:hint="eastAsia"/>
            <w:bCs/>
            <w:lang w:eastAsia="zh-TW"/>
          </w:rPr>
          <w:t>(每半個小時一個選項，共3</w:t>
        </w:r>
        <w:r>
          <w:rPr>
            <w:rFonts w:ascii="細明體" w:eastAsia="細明體" w:hAnsi="細明體"/>
            <w:bCs/>
            <w:lang w:eastAsia="zh-TW"/>
          </w:rPr>
          <w:t>6</w:t>
        </w:r>
        <w:r w:rsidRPr="002932F4">
          <w:rPr>
            <w:rFonts w:ascii="細明體" w:eastAsia="細明體" w:hAnsi="細明體" w:hint="eastAsia"/>
            <w:bCs/>
            <w:lang w:eastAsia="zh-TW"/>
          </w:rPr>
          <w:t>個)，預設如下</w:t>
        </w:r>
      </w:ins>
    </w:p>
    <w:tbl>
      <w:tblPr>
        <w:tblW w:w="0" w:type="auto"/>
        <w:tblInd w:w="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2384"/>
        <w:gridCol w:w="2152"/>
      </w:tblGrid>
      <w:tr w:rsidR="00A112B6" w:rsidRPr="00A915E3" w:rsidTr="0080717E">
        <w:trPr>
          <w:ins w:id="16" w:author="i9200230,陳德仁" w:date="2020-04-09T13:42:00Z"/>
        </w:trPr>
        <w:tc>
          <w:tcPr>
            <w:tcW w:w="2152" w:type="dxa"/>
            <w:shd w:val="clear" w:color="auto" w:fill="auto"/>
            <w:vAlign w:val="center"/>
          </w:tcPr>
          <w:p w:rsidR="00A112B6" w:rsidRPr="0088548D" w:rsidRDefault="00A112B6" w:rsidP="0080717E">
            <w:pPr>
              <w:jc w:val="center"/>
              <w:rPr>
                <w:ins w:id="17" w:author="i9200230,陳德仁" w:date="2020-04-09T13:42:00Z"/>
                <w:rFonts w:ascii="Arial" w:eastAsia="標楷體" w:hAnsi="Arial" w:cs="Arial"/>
                <w:szCs w:val="22"/>
              </w:rPr>
            </w:pPr>
            <w:ins w:id="18" w:author="i9200230,陳德仁" w:date="2020-04-09T13:42:00Z">
              <w:r w:rsidRPr="0088548D">
                <w:rPr>
                  <w:rFonts w:ascii="Arial" w:eastAsia="標楷體" w:hAnsi="Arial" w:cs="Arial" w:hint="eastAsia"/>
                  <w:szCs w:val="22"/>
                </w:rPr>
                <w:lastRenderedPageBreak/>
                <w:t>案件處理時間設控</w:t>
              </w:r>
            </w:ins>
          </w:p>
        </w:tc>
        <w:tc>
          <w:tcPr>
            <w:tcW w:w="2384" w:type="dxa"/>
            <w:shd w:val="clear" w:color="auto" w:fill="auto"/>
          </w:tcPr>
          <w:p w:rsidR="00A112B6" w:rsidRPr="0088548D" w:rsidRDefault="00A112B6" w:rsidP="0080717E">
            <w:pPr>
              <w:spacing w:line="480" w:lineRule="auto"/>
              <w:jc w:val="center"/>
              <w:rPr>
                <w:ins w:id="19" w:author="i9200230,陳德仁" w:date="2020-04-09T13:42:00Z"/>
                <w:rFonts w:ascii="Arial" w:eastAsia="標楷體" w:hAnsi="Arial" w:cs="Arial"/>
                <w:szCs w:val="22"/>
              </w:rPr>
            </w:pPr>
            <w:ins w:id="20" w:author="i9200230,陳德仁" w:date="2020-04-09T13:42:00Z">
              <w:r w:rsidRPr="0088548D">
                <w:rPr>
                  <w:rFonts w:ascii="Arial" w:eastAsia="標楷體" w:hAnsi="Arial" w:cs="Arial"/>
                  <w:szCs w:val="22"/>
                </w:rPr>
                <w:t>平日</w:t>
              </w:r>
            </w:ins>
          </w:p>
        </w:tc>
        <w:tc>
          <w:tcPr>
            <w:tcW w:w="2152" w:type="dxa"/>
            <w:shd w:val="clear" w:color="auto" w:fill="auto"/>
          </w:tcPr>
          <w:p w:rsidR="00A112B6" w:rsidRPr="0088548D" w:rsidRDefault="00A112B6" w:rsidP="0080717E">
            <w:pPr>
              <w:spacing w:line="480" w:lineRule="auto"/>
              <w:jc w:val="center"/>
              <w:rPr>
                <w:ins w:id="21" w:author="i9200230,陳德仁" w:date="2020-04-09T13:42:00Z"/>
                <w:rFonts w:ascii="Arial" w:eastAsia="標楷體" w:hAnsi="Arial" w:cs="Arial"/>
                <w:szCs w:val="22"/>
              </w:rPr>
            </w:pPr>
            <w:ins w:id="22" w:author="i9200230,陳德仁" w:date="2020-04-09T13:42:00Z">
              <w:r w:rsidRPr="0088548D">
                <w:rPr>
                  <w:rFonts w:ascii="Arial" w:eastAsia="標楷體" w:hAnsi="Arial" w:cs="Arial"/>
                  <w:szCs w:val="22"/>
                </w:rPr>
                <w:t>假日</w:t>
              </w:r>
            </w:ins>
          </w:p>
        </w:tc>
      </w:tr>
      <w:tr w:rsidR="00A112B6" w:rsidRPr="00A915E3" w:rsidTr="0080717E">
        <w:trPr>
          <w:ins w:id="23" w:author="i9200230,陳德仁" w:date="2020-04-09T13:42:00Z"/>
        </w:trPr>
        <w:tc>
          <w:tcPr>
            <w:tcW w:w="2152" w:type="dxa"/>
            <w:shd w:val="clear" w:color="auto" w:fill="auto"/>
            <w:vAlign w:val="center"/>
          </w:tcPr>
          <w:p w:rsidR="00A112B6" w:rsidRPr="0088548D" w:rsidRDefault="00A112B6" w:rsidP="0080717E">
            <w:pPr>
              <w:jc w:val="center"/>
              <w:rPr>
                <w:ins w:id="24" w:author="i9200230,陳德仁" w:date="2020-04-09T13:42:00Z"/>
                <w:rFonts w:ascii="Arial" w:eastAsia="標楷體" w:hAnsi="Arial" w:cs="Arial"/>
                <w:szCs w:val="22"/>
              </w:rPr>
            </w:pPr>
            <w:ins w:id="25" w:author="i9200230,陳德仁" w:date="2020-04-09T13:42:00Z">
              <w:r w:rsidRPr="0088548D">
                <w:rPr>
                  <w:rFonts w:ascii="Arial" w:eastAsia="標楷體" w:hAnsi="Arial" w:cs="Arial"/>
                  <w:szCs w:val="22"/>
                </w:rPr>
                <w:t>開放時間</w:t>
              </w:r>
            </w:ins>
          </w:p>
        </w:tc>
        <w:tc>
          <w:tcPr>
            <w:tcW w:w="2384" w:type="dxa"/>
            <w:shd w:val="clear" w:color="auto" w:fill="auto"/>
          </w:tcPr>
          <w:p w:rsidR="00A112B6" w:rsidRPr="0088548D" w:rsidRDefault="00A112B6" w:rsidP="0080717E">
            <w:pPr>
              <w:jc w:val="center"/>
              <w:rPr>
                <w:ins w:id="26" w:author="i9200230,陳德仁" w:date="2020-04-09T13:42:00Z"/>
                <w:rFonts w:ascii="Arial" w:eastAsia="標楷體" w:hAnsi="Arial" w:cs="Arial"/>
                <w:szCs w:val="22"/>
              </w:rPr>
            </w:pPr>
            <w:ins w:id="27" w:author="i9200230,陳德仁" w:date="2020-04-09T13:42:00Z">
              <w:r w:rsidRPr="0088548D">
                <w:rPr>
                  <w:rFonts w:ascii="Arial" w:eastAsia="標楷體" w:hAnsi="Arial" w:cs="Arial"/>
                  <w:szCs w:val="22"/>
                </w:rPr>
                <w:t>預設</w:t>
              </w:r>
              <w:r>
                <w:rPr>
                  <w:rFonts w:ascii="Arial" w:eastAsia="標楷體" w:hAnsi="Arial" w:cs="Arial" w:hint="eastAsia"/>
                  <w:szCs w:val="22"/>
                </w:rPr>
                <w:t>7</w:t>
              </w:r>
              <w:r w:rsidRPr="0088548D">
                <w:rPr>
                  <w:rFonts w:ascii="Arial" w:eastAsia="標楷體" w:hAnsi="Arial" w:cs="Arial"/>
                  <w:szCs w:val="22"/>
                </w:rPr>
                <w:t>:00</w:t>
              </w:r>
            </w:ins>
          </w:p>
          <w:p w:rsidR="00A112B6" w:rsidRPr="0088548D" w:rsidRDefault="00A112B6" w:rsidP="0080717E">
            <w:pPr>
              <w:jc w:val="center"/>
              <w:rPr>
                <w:ins w:id="28" w:author="i9200230,陳德仁" w:date="2020-04-09T13:42:00Z"/>
                <w:rFonts w:ascii="Arial" w:eastAsia="標楷體" w:hAnsi="Arial" w:cs="Arial"/>
                <w:szCs w:val="22"/>
              </w:rPr>
            </w:pPr>
            <w:ins w:id="29" w:author="i9200230,陳德仁" w:date="2020-04-09T13:42:00Z">
              <w:r w:rsidRPr="0088548D">
                <w:rPr>
                  <w:rFonts w:ascii="Arial" w:eastAsia="標楷體" w:hAnsi="Arial" w:cs="Arial"/>
                  <w:szCs w:val="22"/>
                </w:rPr>
                <w:t>(</w:t>
              </w:r>
              <w:r w:rsidRPr="0088548D">
                <w:rPr>
                  <w:rFonts w:ascii="Arial" w:eastAsia="標楷體" w:hAnsi="Arial" w:cs="Arial"/>
                  <w:szCs w:val="22"/>
                </w:rPr>
                <w:t>開放修改</w:t>
              </w:r>
              <w:r w:rsidRPr="0088548D">
                <w:rPr>
                  <w:rFonts w:ascii="Arial" w:eastAsia="標楷體" w:hAnsi="Arial" w:cs="Arial"/>
                  <w:szCs w:val="22"/>
                </w:rPr>
                <w:t>)</w:t>
              </w:r>
            </w:ins>
          </w:p>
        </w:tc>
        <w:tc>
          <w:tcPr>
            <w:tcW w:w="2152" w:type="dxa"/>
            <w:shd w:val="clear" w:color="auto" w:fill="auto"/>
          </w:tcPr>
          <w:p w:rsidR="00A112B6" w:rsidRPr="0088548D" w:rsidRDefault="00A112B6" w:rsidP="0080717E">
            <w:pPr>
              <w:jc w:val="center"/>
              <w:rPr>
                <w:ins w:id="30" w:author="i9200230,陳德仁" w:date="2020-04-09T13:42:00Z"/>
                <w:rFonts w:ascii="Arial" w:eastAsia="標楷體" w:hAnsi="Arial" w:cs="Arial"/>
                <w:szCs w:val="22"/>
              </w:rPr>
            </w:pPr>
            <w:ins w:id="31" w:author="i9200230,陳德仁" w:date="2020-04-09T13:42:00Z">
              <w:r w:rsidRPr="0088548D">
                <w:rPr>
                  <w:rFonts w:ascii="Arial" w:eastAsia="標楷體" w:hAnsi="Arial" w:cs="Arial"/>
                  <w:szCs w:val="22"/>
                </w:rPr>
                <w:t>預設</w:t>
              </w:r>
              <w:r>
                <w:rPr>
                  <w:rFonts w:ascii="Arial" w:eastAsia="標楷體" w:hAnsi="Arial" w:cs="Arial"/>
                  <w:szCs w:val="22"/>
                </w:rPr>
                <w:t>7</w:t>
              </w:r>
              <w:r w:rsidRPr="0088548D">
                <w:rPr>
                  <w:rFonts w:ascii="Arial" w:eastAsia="標楷體" w:hAnsi="Arial" w:cs="Arial"/>
                  <w:szCs w:val="22"/>
                </w:rPr>
                <w:t xml:space="preserve">:00 </w:t>
              </w:r>
            </w:ins>
          </w:p>
          <w:p w:rsidR="00A112B6" w:rsidRPr="0088548D" w:rsidRDefault="00A112B6" w:rsidP="0080717E">
            <w:pPr>
              <w:jc w:val="center"/>
              <w:rPr>
                <w:ins w:id="32" w:author="i9200230,陳德仁" w:date="2020-04-09T13:42:00Z"/>
                <w:rFonts w:ascii="Arial" w:eastAsia="標楷體" w:hAnsi="Arial" w:cs="Arial"/>
                <w:szCs w:val="22"/>
              </w:rPr>
            </w:pPr>
            <w:ins w:id="33" w:author="i9200230,陳德仁" w:date="2020-04-09T13:42:00Z">
              <w:r w:rsidRPr="0088548D">
                <w:rPr>
                  <w:rFonts w:ascii="Arial" w:eastAsia="標楷體" w:hAnsi="Arial" w:cs="Arial"/>
                  <w:szCs w:val="22"/>
                </w:rPr>
                <w:t>(</w:t>
              </w:r>
              <w:r w:rsidRPr="0088548D">
                <w:rPr>
                  <w:rFonts w:ascii="Arial" w:eastAsia="標楷體" w:hAnsi="Arial" w:cs="Arial"/>
                  <w:szCs w:val="22"/>
                </w:rPr>
                <w:t>開放修改</w:t>
              </w:r>
              <w:r w:rsidRPr="0088548D">
                <w:rPr>
                  <w:rFonts w:ascii="Arial" w:eastAsia="標楷體" w:hAnsi="Arial" w:cs="Arial"/>
                  <w:szCs w:val="22"/>
                </w:rPr>
                <w:t>)</w:t>
              </w:r>
            </w:ins>
          </w:p>
        </w:tc>
      </w:tr>
      <w:tr w:rsidR="00A112B6" w:rsidRPr="00A915E3" w:rsidTr="0080717E">
        <w:trPr>
          <w:ins w:id="34" w:author="i9200230,陳德仁" w:date="2020-04-09T13:42:00Z"/>
        </w:trPr>
        <w:tc>
          <w:tcPr>
            <w:tcW w:w="2152" w:type="dxa"/>
            <w:shd w:val="clear" w:color="auto" w:fill="auto"/>
            <w:vAlign w:val="center"/>
          </w:tcPr>
          <w:p w:rsidR="00A112B6" w:rsidRPr="0088548D" w:rsidRDefault="00A112B6" w:rsidP="0080717E">
            <w:pPr>
              <w:jc w:val="center"/>
              <w:rPr>
                <w:ins w:id="35" w:author="i9200230,陳德仁" w:date="2020-04-09T13:42:00Z"/>
                <w:rFonts w:ascii="Arial" w:eastAsia="標楷體" w:hAnsi="Arial" w:cs="Arial"/>
                <w:szCs w:val="22"/>
              </w:rPr>
            </w:pPr>
            <w:ins w:id="36" w:author="i9200230,陳德仁" w:date="2020-04-09T13:42:00Z">
              <w:r w:rsidRPr="0088548D">
                <w:rPr>
                  <w:rFonts w:ascii="Arial" w:eastAsia="標楷體" w:hAnsi="Arial" w:cs="Arial"/>
                  <w:szCs w:val="22"/>
                </w:rPr>
                <w:t>截止時間</w:t>
              </w:r>
            </w:ins>
          </w:p>
        </w:tc>
        <w:tc>
          <w:tcPr>
            <w:tcW w:w="2384" w:type="dxa"/>
            <w:shd w:val="clear" w:color="auto" w:fill="auto"/>
          </w:tcPr>
          <w:p w:rsidR="00A112B6" w:rsidRPr="0088548D" w:rsidRDefault="00A112B6" w:rsidP="0080717E">
            <w:pPr>
              <w:jc w:val="center"/>
              <w:rPr>
                <w:ins w:id="37" w:author="i9200230,陳德仁" w:date="2020-04-09T13:42:00Z"/>
                <w:rFonts w:ascii="Arial" w:eastAsia="標楷體" w:hAnsi="Arial" w:cs="Arial"/>
                <w:szCs w:val="22"/>
              </w:rPr>
            </w:pPr>
            <w:ins w:id="38" w:author="i9200230,陳德仁" w:date="2020-04-09T13:42:00Z">
              <w:r w:rsidRPr="0088548D">
                <w:rPr>
                  <w:rFonts w:ascii="Arial" w:eastAsia="標楷體" w:hAnsi="Arial" w:cs="Arial"/>
                  <w:szCs w:val="22"/>
                </w:rPr>
                <w:t>預設</w:t>
              </w:r>
              <w:r w:rsidRPr="0088548D">
                <w:rPr>
                  <w:rFonts w:ascii="Arial" w:eastAsia="標楷體" w:hAnsi="Arial" w:cs="Arial"/>
                  <w:szCs w:val="22"/>
                </w:rPr>
                <w:t>19:00</w:t>
              </w:r>
            </w:ins>
          </w:p>
          <w:p w:rsidR="00A112B6" w:rsidRPr="0088548D" w:rsidRDefault="00A112B6" w:rsidP="0080717E">
            <w:pPr>
              <w:jc w:val="center"/>
              <w:rPr>
                <w:ins w:id="39" w:author="i9200230,陳德仁" w:date="2020-04-09T13:42:00Z"/>
                <w:rFonts w:ascii="Arial" w:eastAsia="標楷體" w:hAnsi="Arial" w:cs="Arial"/>
                <w:szCs w:val="22"/>
              </w:rPr>
            </w:pPr>
            <w:ins w:id="40" w:author="i9200230,陳德仁" w:date="2020-04-09T13:42:00Z">
              <w:r w:rsidRPr="0088548D">
                <w:rPr>
                  <w:rFonts w:ascii="Arial" w:eastAsia="標楷體" w:hAnsi="Arial" w:cs="Arial"/>
                  <w:szCs w:val="22"/>
                </w:rPr>
                <w:t>(</w:t>
              </w:r>
              <w:r w:rsidRPr="0088548D">
                <w:rPr>
                  <w:rFonts w:ascii="Arial" w:eastAsia="標楷體" w:hAnsi="Arial" w:cs="Arial"/>
                  <w:szCs w:val="22"/>
                </w:rPr>
                <w:t>開放修改</w:t>
              </w:r>
              <w:r w:rsidRPr="0088548D">
                <w:rPr>
                  <w:rFonts w:ascii="Arial" w:eastAsia="標楷體" w:hAnsi="Arial" w:cs="Arial"/>
                  <w:szCs w:val="22"/>
                </w:rPr>
                <w:t>)</w:t>
              </w:r>
            </w:ins>
          </w:p>
        </w:tc>
        <w:tc>
          <w:tcPr>
            <w:tcW w:w="2152" w:type="dxa"/>
            <w:shd w:val="clear" w:color="auto" w:fill="auto"/>
          </w:tcPr>
          <w:p w:rsidR="00A112B6" w:rsidRPr="0088548D" w:rsidRDefault="00A112B6" w:rsidP="0080717E">
            <w:pPr>
              <w:jc w:val="center"/>
              <w:rPr>
                <w:ins w:id="41" w:author="i9200230,陳德仁" w:date="2020-04-09T13:42:00Z"/>
                <w:rFonts w:ascii="Arial" w:eastAsia="標楷體" w:hAnsi="Arial" w:cs="Arial"/>
                <w:color w:val="FF0000"/>
                <w:szCs w:val="22"/>
              </w:rPr>
            </w:pPr>
            <w:ins w:id="42" w:author="i9200230,陳德仁" w:date="2020-04-09T13:42:00Z">
              <w:r w:rsidRPr="0088548D">
                <w:rPr>
                  <w:rFonts w:ascii="Arial" w:eastAsia="標楷體" w:hAnsi="Arial" w:cs="Arial"/>
                  <w:color w:val="FF0000"/>
                  <w:szCs w:val="22"/>
                </w:rPr>
                <w:t>預設</w:t>
              </w:r>
              <w:r>
                <w:rPr>
                  <w:rFonts w:ascii="Arial" w:eastAsia="標楷體" w:hAnsi="Arial" w:cs="Arial"/>
                  <w:color w:val="FF0000"/>
                  <w:szCs w:val="22"/>
                </w:rPr>
                <w:t>7</w:t>
              </w:r>
              <w:r w:rsidRPr="0088548D">
                <w:rPr>
                  <w:rFonts w:ascii="Arial" w:eastAsia="標楷體" w:hAnsi="Arial" w:cs="Arial"/>
                  <w:color w:val="FF0000"/>
                  <w:szCs w:val="22"/>
                </w:rPr>
                <w:t>:00</w:t>
              </w:r>
            </w:ins>
          </w:p>
          <w:p w:rsidR="00A112B6" w:rsidRPr="0088548D" w:rsidRDefault="00A112B6" w:rsidP="0080717E">
            <w:pPr>
              <w:jc w:val="center"/>
              <w:rPr>
                <w:ins w:id="43" w:author="i9200230,陳德仁" w:date="2020-04-09T13:42:00Z"/>
                <w:rFonts w:ascii="Arial" w:eastAsia="標楷體" w:hAnsi="Arial" w:cs="Arial"/>
                <w:szCs w:val="22"/>
              </w:rPr>
            </w:pPr>
            <w:ins w:id="44" w:author="i9200230,陳德仁" w:date="2020-04-09T13:42:00Z">
              <w:r w:rsidRPr="0088548D">
                <w:rPr>
                  <w:rFonts w:ascii="Arial" w:eastAsia="標楷體" w:hAnsi="Arial" w:cs="Arial"/>
                  <w:szCs w:val="22"/>
                </w:rPr>
                <w:t xml:space="preserve"> (</w:t>
              </w:r>
              <w:r w:rsidRPr="0088548D">
                <w:rPr>
                  <w:rFonts w:ascii="Arial" w:eastAsia="標楷體" w:hAnsi="Arial" w:cs="Arial"/>
                  <w:szCs w:val="22"/>
                </w:rPr>
                <w:t>開放修改</w:t>
              </w:r>
              <w:r w:rsidRPr="0088548D">
                <w:rPr>
                  <w:rFonts w:ascii="Arial" w:eastAsia="標楷體" w:hAnsi="Arial" w:cs="Arial"/>
                  <w:szCs w:val="22"/>
                </w:rPr>
                <w:t>)</w:t>
              </w:r>
            </w:ins>
          </w:p>
        </w:tc>
      </w:tr>
    </w:tbl>
    <w:p w:rsidR="00A112B6" w:rsidRDefault="00A112B6" w:rsidP="00A112B6">
      <w:pPr>
        <w:pStyle w:val="Tabletext"/>
        <w:keepLines w:val="0"/>
        <w:spacing w:after="0" w:line="240" w:lineRule="auto"/>
        <w:rPr>
          <w:ins w:id="45" w:author="i9200230,陳德仁" w:date="2020-04-09T13:42:00Z"/>
          <w:rFonts w:ascii="細明體" w:eastAsia="細明體" w:hAnsi="細明體" w:hint="eastAsia"/>
          <w:bCs/>
          <w:lang w:eastAsia="zh-TW"/>
        </w:rPr>
      </w:pPr>
    </w:p>
    <w:p w:rsidR="00757529" w:rsidRDefault="00757529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46" w:author="i9200230,陳德仁" w:date="2020-04-09T13:44:00Z"/>
          <w:rFonts w:ascii="細明體" w:eastAsia="細明體" w:hAnsi="細明體"/>
          <w:bCs/>
          <w:lang w:eastAsia="zh-TW"/>
        </w:rPr>
      </w:pPr>
      <w:ins w:id="47" w:author="i9200230,陳德仁" w:date="2020-04-09T13:44:00Z">
        <w:r w:rsidRPr="00757529">
          <w:rPr>
            <w:rFonts w:ascii="細明體" w:eastAsia="細明體" w:hAnsi="細明體" w:hint="eastAsia"/>
            <w:bCs/>
            <w:lang w:eastAsia="zh-TW"/>
          </w:rPr>
          <w:t>依控管日期</w:t>
        </w:r>
        <w:r>
          <w:rPr>
            <w:rFonts w:ascii="細明體" w:eastAsia="細明體" w:hAnsi="細明體" w:hint="eastAsia"/>
            <w:bCs/>
            <w:lang w:eastAsia="zh-HK"/>
          </w:rPr>
          <w:t>預設</w:t>
        </w:r>
        <w:r>
          <w:rPr>
            <w:rFonts w:ascii="細明體" w:eastAsia="細明體" w:hAnsi="細明體" w:hint="eastAsia"/>
            <w:bCs/>
            <w:lang w:eastAsia="zh-TW"/>
          </w:rPr>
          <w:t>結</w:t>
        </w:r>
        <w:r w:rsidRPr="00EF7E3D">
          <w:rPr>
            <w:rFonts w:ascii="細明體" w:eastAsia="細明體" w:hAnsi="細明體" w:hint="eastAsia"/>
            <w:bCs/>
            <w:lang w:eastAsia="zh-TW"/>
          </w:rPr>
          <w:t>案</w:t>
        </w:r>
        <w:r>
          <w:rPr>
            <w:rFonts w:ascii="細明體" w:eastAsia="細明體" w:hAnsi="細明體" w:hint="eastAsia"/>
            <w:bCs/>
            <w:lang w:eastAsia="zh-TW"/>
          </w:rPr>
          <w:t>匯款</w:t>
        </w:r>
        <w:r w:rsidRPr="00EF7E3D">
          <w:rPr>
            <w:rFonts w:ascii="細明體" w:eastAsia="細明體" w:hAnsi="細明體" w:hint="eastAsia"/>
            <w:bCs/>
            <w:lang w:eastAsia="zh-TW"/>
          </w:rPr>
          <w:t>開放時間</w:t>
        </w:r>
        <w:r>
          <w:rPr>
            <w:rFonts w:ascii="細明體" w:eastAsia="細明體" w:hAnsi="細明體" w:hint="eastAsia"/>
            <w:bCs/>
            <w:lang w:eastAsia="zh-TW"/>
          </w:rPr>
          <w:t>：</w:t>
        </w:r>
        <w:r w:rsidRPr="002932F4">
          <w:rPr>
            <w:rFonts w:ascii="細明體" w:eastAsia="細明體" w:hAnsi="細明體" w:hint="eastAsia"/>
            <w:bCs/>
            <w:lang w:eastAsia="zh-TW"/>
          </w:rPr>
          <w:t>以時間選單輸入7:00~</w:t>
        </w:r>
        <w:r w:rsidRPr="002932F4">
          <w:rPr>
            <w:rFonts w:ascii="細明體" w:eastAsia="細明體" w:hAnsi="細明體" w:hint="eastAsia"/>
            <w:bCs/>
            <w:color w:val="FF0000"/>
            <w:lang w:eastAsia="zh-TW"/>
          </w:rPr>
          <w:t>20:00</w:t>
        </w:r>
        <w:r w:rsidRPr="002932F4">
          <w:rPr>
            <w:rFonts w:ascii="細明體" w:eastAsia="細明體" w:hAnsi="細明體" w:hint="eastAsia"/>
            <w:bCs/>
            <w:lang w:eastAsia="zh-TW"/>
          </w:rPr>
          <w:t xml:space="preserve">　(每半個小時一個選項，共</w:t>
        </w:r>
        <w:r>
          <w:rPr>
            <w:rFonts w:ascii="細明體" w:eastAsia="細明體" w:hAnsi="細明體"/>
            <w:bCs/>
            <w:lang w:eastAsia="zh-TW"/>
          </w:rPr>
          <w:t>28</w:t>
        </w:r>
        <w:r w:rsidRPr="002932F4">
          <w:rPr>
            <w:rFonts w:ascii="細明體" w:eastAsia="細明體" w:hAnsi="細明體" w:hint="eastAsia"/>
            <w:bCs/>
            <w:lang w:eastAsia="zh-TW"/>
          </w:rPr>
          <w:t>個)，預設如下</w:t>
        </w:r>
        <w:r>
          <w:rPr>
            <w:rFonts w:ascii="細明體" w:eastAsia="細明體" w:hAnsi="細明體" w:hint="eastAsia"/>
            <w:bCs/>
            <w:lang w:eastAsia="zh-TW"/>
          </w:rPr>
          <w:t>。</w:t>
        </w:r>
      </w:ins>
    </w:p>
    <w:tbl>
      <w:tblPr>
        <w:tblW w:w="0" w:type="auto"/>
        <w:tblInd w:w="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2384"/>
        <w:gridCol w:w="2152"/>
      </w:tblGrid>
      <w:tr w:rsidR="00757529" w:rsidRPr="00A915E3" w:rsidTr="0080717E">
        <w:trPr>
          <w:ins w:id="48" w:author="i9200230,陳德仁" w:date="2020-04-09T13:44:00Z"/>
        </w:trPr>
        <w:tc>
          <w:tcPr>
            <w:tcW w:w="2152" w:type="dxa"/>
            <w:shd w:val="clear" w:color="auto" w:fill="auto"/>
            <w:vAlign w:val="center"/>
          </w:tcPr>
          <w:p w:rsidR="00757529" w:rsidRPr="0088548D" w:rsidRDefault="00757529" w:rsidP="0080717E">
            <w:pPr>
              <w:jc w:val="center"/>
              <w:rPr>
                <w:ins w:id="49" w:author="i9200230,陳德仁" w:date="2020-04-09T13:44:00Z"/>
                <w:rFonts w:ascii="Arial" w:eastAsia="標楷體" w:hAnsi="Arial" w:cs="Arial"/>
                <w:szCs w:val="22"/>
              </w:rPr>
            </w:pPr>
            <w:ins w:id="50" w:author="i9200230,陳德仁" w:date="2020-04-09T13:44:00Z">
              <w:r w:rsidRPr="00AB6353">
                <w:rPr>
                  <w:rFonts w:ascii="Arial" w:eastAsia="標楷體" w:hAnsi="Arial" w:cs="Arial" w:hint="eastAsia"/>
                  <w:szCs w:val="22"/>
                </w:rPr>
                <w:t>結案匯款</w:t>
              </w:r>
              <w:r w:rsidRPr="0088548D">
                <w:rPr>
                  <w:rFonts w:ascii="Arial" w:eastAsia="標楷體" w:hAnsi="Arial" w:cs="Arial" w:hint="eastAsia"/>
                  <w:szCs w:val="22"/>
                </w:rPr>
                <w:t>時間設控</w:t>
              </w:r>
            </w:ins>
          </w:p>
        </w:tc>
        <w:tc>
          <w:tcPr>
            <w:tcW w:w="2384" w:type="dxa"/>
            <w:shd w:val="clear" w:color="auto" w:fill="auto"/>
          </w:tcPr>
          <w:p w:rsidR="00757529" w:rsidRPr="0088548D" w:rsidRDefault="00757529" w:rsidP="0080717E">
            <w:pPr>
              <w:spacing w:line="480" w:lineRule="auto"/>
              <w:jc w:val="center"/>
              <w:rPr>
                <w:ins w:id="51" w:author="i9200230,陳德仁" w:date="2020-04-09T13:44:00Z"/>
                <w:rFonts w:ascii="Arial" w:eastAsia="標楷體" w:hAnsi="Arial" w:cs="Arial"/>
                <w:szCs w:val="22"/>
              </w:rPr>
            </w:pPr>
            <w:ins w:id="52" w:author="i9200230,陳德仁" w:date="2020-04-09T13:44:00Z">
              <w:r w:rsidRPr="0088548D">
                <w:rPr>
                  <w:rFonts w:ascii="Arial" w:eastAsia="標楷體" w:hAnsi="Arial" w:cs="Arial"/>
                  <w:szCs w:val="22"/>
                </w:rPr>
                <w:t>平日</w:t>
              </w:r>
            </w:ins>
          </w:p>
        </w:tc>
        <w:tc>
          <w:tcPr>
            <w:tcW w:w="2152" w:type="dxa"/>
            <w:shd w:val="clear" w:color="auto" w:fill="auto"/>
          </w:tcPr>
          <w:p w:rsidR="00757529" w:rsidRPr="0088548D" w:rsidRDefault="00757529" w:rsidP="0080717E">
            <w:pPr>
              <w:spacing w:line="480" w:lineRule="auto"/>
              <w:jc w:val="center"/>
              <w:rPr>
                <w:ins w:id="53" w:author="i9200230,陳德仁" w:date="2020-04-09T13:44:00Z"/>
                <w:rFonts w:ascii="Arial" w:eastAsia="標楷體" w:hAnsi="Arial" w:cs="Arial"/>
                <w:szCs w:val="22"/>
              </w:rPr>
            </w:pPr>
            <w:ins w:id="54" w:author="i9200230,陳德仁" w:date="2020-04-09T13:44:00Z">
              <w:r w:rsidRPr="0088548D">
                <w:rPr>
                  <w:rFonts w:ascii="Arial" w:eastAsia="標楷體" w:hAnsi="Arial" w:cs="Arial"/>
                  <w:szCs w:val="22"/>
                </w:rPr>
                <w:t>假日</w:t>
              </w:r>
            </w:ins>
          </w:p>
        </w:tc>
      </w:tr>
      <w:tr w:rsidR="00757529" w:rsidRPr="00A915E3" w:rsidTr="0080717E">
        <w:trPr>
          <w:ins w:id="55" w:author="i9200230,陳德仁" w:date="2020-04-09T13:44:00Z"/>
        </w:trPr>
        <w:tc>
          <w:tcPr>
            <w:tcW w:w="2152" w:type="dxa"/>
            <w:shd w:val="clear" w:color="auto" w:fill="auto"/>
            <w:vAlign w:val="center"/>
          </w:tcPr>
          <w:p w:rsidR="00757529" w:rsidRPr="0088548D" w:rsidRDefault="00757529" w:rsidP="0080717E">
            <w:pPr>
              <w:jc w:val="center"/>
              <w:rPr>
                <w:ins w:id="56" w:author="i9200230,陳德仁" w:date="2020-04-09T13:44:00Z"/>
                <w:rFonts w:ascii="Arial" w:eastAsia="標楷體" w:hAnsi="Arial" w:cs="Arial"/>
                <w:szCs w:val="22"/>
              </w:rPr>
            </w:pPr>
            <w:ins w:id="57" w:author="i9200230,陳德仁" w:date="2020-04-09T13:44:00Z">
              <w:r w:rsidRPr="0088548D">
                <w:rPr>
                  <w:rFonts w:ascii="Arial" w:eastAsia="標楷體" w:hAnsi="Arial" w:cs="Arial"/>
                  <w:szCs w:val="22"/>
                </w:rPr>
                <w:t>開放時間</w:t>
              </w:r>
            </w:ins>
          </w:p>
        </w:tc>
        <w:tc>
          <w:tcPr>
            <w:tcW w:w="2384" w:type="dxa"/>
            <w:shd w:val="clear" w:color="auto" w:fill="auto"/>
            <w:vAlign w:val="center"/>
          </w:tcPr>
          <w:p w:rsidR="00757529" w:rsidRPr="0088548D" w:rsidRDefault="00757529" w:rsidP="0080717E">
            <w:pPr>
              <w:jc w:val="center"/>
              <w:rPr>
                <w:ins w:id="58" w:author="i9200230,陳德仁" w:date="2020-04-09T13:44:00Z"/>
                <w:rFonts w:ascii="Arial" w:eastAsia="標楷體" w:hAnsi="Arial" w:cs="Arial"/>
                <w:szCs w:val="22"/>
              </w:rPr>
            </w:pPr>
            <w:ins w:id="59" w:author="i9200230,陳德仁" w:date="2020-04-09T13:44:00Z">
              <w:r w:rsidRPr="0088548D">
                <w:rPr>
                  <w:rFonts w:ascii="Arial" w:eastAsia="標楷體" w:hAnsi="Arial" w:cs="Arial"/>
                  <w:szCs w:val="22"/>
                </w:rPr>
                <w:t>預設</w:t>
              </w:r>
              <w:r>
                <w:rPr>
                  <w:rFonts w:ascii="Arial" w:eastAsia="標楷體" w:hAnsi="Arial" w:cs="Arial"/>
                  <w:szCs w:val="22"/>
                </w:rPr>
                <w:t>7</w:t>
              </w:r>
              <w:r w:rsidRPr="0088548D">
                <w:rPr>
                  <w:rFonts w:ascii="Arial" w:eastAsia="標楷體" w:hAnsi="Arial" w:cs="Arial"/>
                  <w:szCs w:val="22"/>
                </w:rPr>
                <w:t>:00</w:t>
              </w:r>
            </w:ins>
          </w:p>
          <w:p w:rsidR="00757529" w:rsidRPr="0088548D" w:rsidRDefault="00757529" w:rsidP="0080717E">
            <w:pPr>
              <w:jc w:val="center"/>
              <w:rPr>
                <w:ins w:id="60" w:author="i9200230,陳德仁" w:date="2020-04-09T13:44:00Z"/>
                <w:rFonts w:ascii="Arial" w:eastAsia="標楷體" w:hAnsi="Arial" w:cs="Arial"/>
                <w:szCs w:val="22"/>
              </w:rPr>
            </w:pPr>
            <w:ins w:id="61" w:author="i9200230,陳德仁" w:date="2020-04-09T13:44:00Z">
              <w:r w:rsidRPr="0088548D">
                <w:rPr>
                  <w:rFonts w:ascii="Arial" w:eastAsia="標楷體" w:hAnsi="Arial" w:cs="Arial"/>
                  <w:szCs w:val="22"/>
                </w:rPr>
                <w:t>(</w:t>
              </w:r>
              <w:r w:rsidRPr="0088548D">
                <w:rPr>
                  <w:rFonts w:ascii="Arial" w:eastAsia="標楷體" w:hAnsi="Arial" w:cs="Arial"/>
                  <w:szCs w:val="22"/>
                </w:rPr>
                <w:t>開放修改</w:t>
              </w:r>
              <w:r w:rsidRPr="0088548D">
                <w:rPr>
                  <w:rFonts w:ascii="Arial" w:eastAsia="標楷體" w:hAnsi="Arial" w:cs="Arial"/>
                  <w:szCs w:val="22"/>
                </w:rPr>
                <w:t>)</w:t>
              </w:r>
            </w:ins>
          </w:p>
        </w:tc>
        <w:tc>
          <w:tcPr>
            <w:tcW w:w="2152" w:type="dxa"/>
            <w:shd w:val="clear" w:color="auto" w:fill="auto"/>
          </w:tcPr>
          <w:p w:rsidR="00757529" w:rsidRPr="0088548D" w:rsidRDefault="00757529" w:rsidP="0080717E">
            <w:pPr>
              <w:jc w:val="center"/>
              <w:rPr>
                <w:ins w:id="62" w:author="i9200230,陳德仁" w:date="2020-04-09T13:44:00Z"/>
                <w:rFonts w:ascii="Arial" w:eastAsia="標楷體" w:hAnsi="Arial" w:cs="Arial"/>
                <w:szCs w:val="22"/>
              </w:rPr>
            </w:pPr>
            <w:ins w:id="63" w:author="i9200230,陳德仁" w:date="2020-04-09T13:44:00Z">
              <w:r w:rsidRPr="0088548D">
                <w:rPr>
                  <w:rFonts w:ascii="Arial" w:eastAsia="標楷體" w:hAnsi="Arial" w:cs="Arial"/>
                  <w:szCs w:val="22"/>
                </w:rPr>
                <w:t>預設</w:t>
              </w:r>
              <w:r>
                <w:rPr>
                  <w:rFonts w:ascii="Arial" w:eastAsia="標楷體" w:hAnsi="Arial" w:cs="Arial"/>
                  <w:szCs w:val="22"/>
                </w:rPr>
                <w:t>7</w:t>
              </w:r>
              <w:r w:rsidRPr="0088548D">
                <w:rPr>
                  <w:rFonts w:ascii="Arial" w:eastAsia="標楷體" w:hAnsi="Arial" w:cs="Arial"/>
                  <w:szCs w:val="22"/>
                </w:rPr>
                <w:t xml:space="preserve">:00 </w:t>
              </w:r>
            </w:ins>
          </w:p>
          <w:p w:rsidR="00757529" w:rsidRPr="0088548D" w:rsidRDefault="00757529" w:rsidP="0080717E">
            <w:pPr>
              <w:jc w:val="center"/>
              <w:rPr>
                <w:ins w:id="64" w:author="i9200230,陳德仁" w:date="2020-04-09T13:44:00Z"/>
                <w:rFonts w:ascii="Arial" w:eastAsia="標楷體" w:hAnsi="Arial" w:cs="Arial"/>
                <w:szCs w:val="22"/>
              </w:rPr>
            </w:pPr>
            <w:ins w:id="65" w:author="i9200230,陳德仁" w:date="2020-04-09T13:44:00Z">
              <w:r w:rsidRPr="0088548D">
                <w:rPr>
                  <w:rFonts w:ascii="Arial" w:eastAsia="標楷體" w:hAnsi="Arial" w:cs="Arial"/>
                  <w:szCs w:val="22"/>
                </w:rPr>
                <w:t>(</w:t>
              </w:r>
              <w:r w:rsidRPr="0088548D">
                <w:rPr>
                  <w:rFonts w:ascii="Arial" w:eastAsia="標楷體" w:hAnsi="Arial" w:cs="Arial" w:hint="eastAsia"/>
                  <w:szCs w:val="22"/>
                </w:rPr>
                <w:t>不</w:t>
              </w:r>
              <w:r w:rsidRPr="0088548D">
                <w:rPr>
                  <w:rFonts w:ascii="Arial" w:eastAsia="標楷體" w:hAnsi="Arial" w:cs="Arial"/>
                  <w:szCs w:val="22"/>
                </w:rPr>
                <w:t>開放修改</w:t>
              </w:r>
              <w:r w:rsidRPr="0088548D">
                <w:rPr>
                  <w:rFonts w:ascii="Arial" w:eastAsia="標楷體" w:hAnsi="Arial" w:cs="Arial" w:hint="eastAsia"/>
                  <w:szCs w:val="22"/>
                </w:rPr>
                <w:t>-</w:t>
              </w:r>
              <w:r w:rsidRPr="0088548D">
                <w:rPr>
                  <w:rFonts w:ascii="Arial" w:eastAsia="標楷體" w:hAnsi="Arial" w:cs="Arial" w:hint="eastAsia"/>
                  <w:color w:val="FF0000"/>
                  <w:szCs w:val="22"/>
                </w:rPr>
                <w:t>DISABLE</w:t>
              </w:r>
              <w:r w:rsidRPr="0088548D">
                <w:rPr>
                  <w:rFonts w:ascii="Arial" w:eastAsia="標楷體" w:hAnsi="Arial" w:cs="Arial"/>
                  <w:szCs w:val="22"/>
                </w:rPr>
                <w:t>)</w:t>
              </w:r>
            </w:ins>
          </w:p>
        </w:tc>
      </w:tr>
      <w:tr w:rsidR="00757529" w:rsidRPr="00A915E3" w:rsidTr="0080717E">
        <w:trPr>
          <w:ins w:id="66" w:author="i9200230,陳德仁" w:date="2020-04-09T13:44:00Z"/>
        </w:trPr>
        <w:tc>
          <w:tcPr>
            <w:tcW w:w="2152" w:type="dxa"/>
            <w:shd w:val="clear" w:color="auto" w:fill="auto"/>
            <w:vAlign w:val="center"/>
          </w:tcPr>
          <w:p w:rsidR="00757529" w:rsidRPr="0088548D" w:rsidRDefault="00757529" w:rsidP="0080717E">
            <w:pPr>
              <w:jc w:val="center"/>
              <w:rPr>
                <w:ins w:id="67" w:author="i9200230,陳德仁" w:date="2020-04-09T13:44:00Z"/>
                <w:rFonts w:ascii="Arial" w:eastAsia="標楷體" w:hAnsi="Arial" w:cs="Arial"/>
                <w:szCs w:val="22"/>
              </w:rPr>
            </w:pPr>
            <w:ins w:id="68" w:author="i9200230,陳德仁" w:date="2020-04-09T13:44:00Z">
              <w:r w:rsidRPr="0088548D">
                <w:rPr>
                  <w:rFonts w:ascii="Arial" w:eastAsia="標楷體" w:hAnsi="Arial" w:cs="Arial"/>
                  <w:szCs w:val="22"/>
                </w:rPr>
                <w:t>截止時間</w:t>
              </w:r>
            </w:ins>
          </w:p>
        </w:tc>
        <w:tc>
          <w:tcPr>
            <w:tcW w:w="2384" w:type="dxa"/>
            <w:shd w:val="clear" w:color="auto" w:fill="auto"/>
            <w:vAlign w:val="center"/>
          </w:tcPr>
          <w:p w:rsidR="00757529" w:rsidRPr="0088548D" w:rsidRDefault="00757529" w:rsidP="0080717E">
            <w:pPr>
              <w:jc w:val="center"/>
              <w:rPr>
                <w:ins w:id="69" w:author="i9200230,陳德仁" w:date="2020-04-09T13:44:00Z"/>
                <w:rFonts w:ascii="Arial" w:eastAsia="標楷體" w:hAnsi="Arial" w:cs="Arial"/>
                <w:szCs w:val="22"/>
              </w:rPr>
            </w:pPr>
            <w:ins w:id="70" w:author="i9200230,陳德仁" w:date="2020-04-09T13:44:00Z">
              <w:r w:rsidRPr="0088548D">
                <w:rPr>
                  <w:rFonts w:ascii="Arial" w:eastAsia="標楷體" w:hAnsi="Arial" w:cs="Arial"/>
                  <w:szCs w:val="22"/>
                </w:rPr>
                <w:t>預設</w:t>
              </w:r>
              <w:r w:rsidRPr="0088548D">
                <w:rPr>
                  <w:rFonts w:ascii="Arial" w:eastAsia="標楷體" w:hAnsi="Arial" w:cs="Arial"/>
                  <w:szCs w:val="22"/>
                </w:rPr>
                <w:t>19:00</w:t>
              </w:r>
            </w:ins>
          </w:p>
          <w:p w:rsidR="00757529" w:rsidRPr="0088548D" w:rsidRDefault="00757529" w:rsidP="0080717E">
            <w:pPr>
              <w:jc w:val="center"/>
              <w:rPr>
                <w:ins w:id="71" w:author="i9200230,陳德仁" w:date="2020-04-09T13:44:00Z"/>
                <w:rFonts w:ascii="Arial" w:eastAsia="標楷體" w:hAnsi="Arial" w:cs="Arial"/>
                <w:szCs w:val="22"/>
              </w:rPr>
            </w:pPr>
            <w:ins w:id="72" w:author="i9200230,陳德仁" w:date="2020-04-09T13:44:00Z">
              <w:r w:rsidRPr="0088548D">
                <w:rPr>
                  <w:rFonts w:ascii="Arial" w:eastAsia="標楷體" w:hAnsi="Arial" w:cs="Arial"/>
                  <w:szCs w:val="22"/>
                </w:rPr>
                <w:t>(</w:t>
              </w:r>
              <w:r w:rsidRPr="0088548D">
                <w:rPr>
                  <w:rFonts w:ascii="Arial" w:eastAsia="標楷體" w:hAnsi="Arial" w:cs="Arial"/>
                  <w:szCs w:val="22"/>
                </w:rPr>
                <w:t>開放修改</w:t>
              </w:r>
              <w:r w:rsidRPr="0088548D">
                <w:rPr>
                  <w:rFonts w:ascii="Arial" w:eastAsia="標楷體" w:hAnsi="Arial" w:cs="Arial"/>
                  <w:szCs w:val="22"/>
                </w:rPr>
                <w:t>)</w:t>
              </w:r>
            </w:ins>
          </w:p>
        </w:tc>
        <w:tc>
          <w:tcPr>
            <w:tcW w:w="2152" w:type="dxa"/>
            <w:shd w:val="clear" w:color="auto" w:fill="auto"/>
          </w:tcPr>
          <w:p w:rsidR="00757529" w:rsidRPr="0088548D" w:rsidRDefault="00757529" w:rsidP="0080717E">
            <w:pPr>
              <w:jc w:val="center"/>
              <w:rPr>
                <w:ins w:id="73" w:author="i9200230,陳德仁" w:date="2020-04-09T13:44:00Z"/>
                <w:rFonts w:ascii="Arial" w:eastAsia="標楷體" w:hAnsi="Arial" w:cs="Arial"/>
                <w:color w:val="FF0000"/>
                <w:szCs w:val="22"/>
              </w:rPr>
            </w:pPr>
            <w:ins w:id="74" w:author="i9200230,陳德仁" w:date="2020-04-09T13:44:00Z">
              <w:r w:rsidRPr="0088548D">
                <w:rPr>
                  <w:rFonts w:ascii="Arial" w:eastAsia="標楷體" w:hAnsi="Arial" w:cs="Arial"/>
                  <w:color w:val="FF0000"/>
                  <w:szCs w:val="22"/>
                </w:rPr>
                <w:t>預設</w:t>
              </w:r>
              <w:r>
                <w:rPr>
                  <w:rFonts w:ascii="Arial" w:eastAsia="標楷體" w:hAnsi="Arial" w:cs="Arial"/>
                  <w:color w:val="FF0000"/>
                  <w:szCs w:val="22"/>
                </w:rPr>
                <w:t>7</w:t>
              </w:r>
              <w:r w:rsidRPr="0088548D">
                <w:rPr>
                  <w:rFonts w:ascii="Arial" w:eastAsia="標楷體" w:hAnsi="Arial" w:cs="Arial"/>
                  <w:color w:val="FF0000"/>
                  <w:szCs w:val="22"/>
                </w:rPr>
                <w:t>:00</w:t>
              </w:r>
            </w:ins>
          </w:p>
          <w:p w:rsidR="00757529" w:rsidRPr="0088548D" w:rsidRDefault="00757529" w:rsidP="0080717E">
            <w:pPr>
              <w:jc w:val="center"/>
              <w:rPr>
                <w:ins w:id="75" w:author="i9200230,陳德仁" w:date="2020-04-09T13:44:00Z"/>
                <w:rFonts w:ascii="Arial" w:eastAsia="標楷體" w:hAnsi="Arial" w:cs="Arial"/>
                <w:szCs w:val="22"/>
              </w:rPr>
            </w:pPr>
            <w:ins w:id="76" w:author="i9200230,陳德仁" w:date="2020-04-09T13:44:00Z">
              <w:r w:rsidRPr="0088548D">
                <w:rPr>
                  <w:rFonts w:ascii="Arial" w:eastAsia="標楷體" w:hAnsi="Arial" w:cs="Arial"/>
                  <w:szCs w:val="22"/>
                </w:rPr>
                <w:t xml:space="preserve"> (</w:t>
              </w:r>
              <w:r w:rsidRPr="0088548D">
                <w:rPr>
                  <w:rFonts w:ascii="Arial" w:eastAsia="標楷體" w:hAnsi="Arial" w:cs="Arial" w:hint="eastAsia"/>
                  <w:szCs w:val="22"/>
                </w:rPr>
                <w:t>不</w:t>
              </w:r>
              <w:r w:rsidRPr="0088548D">
                <w:rPr>
                  <w:rFonts w:ascii="Arial" w:eastAsia="標楷體" w:hAnsi="Arial" w:cs="Arial"/>
                  <w:szCs w:val="22"/>
                </w:rPr>
                <w:t>開放修改</w:t>
              </w:r>
              <w:r w:rsidRPr="0088548D">
                <w:rPr>
                  <w:rFonts w:ascii="Arial" w:eastAsia="標楷體" w:hAnsi="Arial" w:cs="Arial" w:hint="eastAsia"/>
                  <w:szCs w:val="22"/>
                </w:rPr>
                <w:t>-</w:t>
              </w:r>
              <w:r w:rsidRPr="0088548D">
                <w:rPr>
                  <w:rFonts w:ascii="Arial" w:eastAsia="標楷體" w:hAnsi="Arial" w:cs="Arial" w:hint="eastAsia"/>
                  <w:color w:val="FF0000"/>
                  <w:szCs w:val="22"/>
                </w:rPr>
                <w:t>DISABLE</w:t>
              </w:r>
              <w:r w:rsidRPr="0088548D">
                <w:rPr>
                  <w:rFonts w:ascii="Arial" w:eastAsia="標楷體" w:hAnsi="Arial" w:cs="Arial"/>
                  <w:szCs w:val="22"/>
                </w:rPr>
                <w:t>)</w:t>
              </w:r>
            </w:ins>
          </w:p>
        </w:tc>
      </w:tr>
    </w:tbl>
    <w:p w:rsidR="00A112B6" w:rsidRDefault="00A112B6" w:rsidP="002F4017">
      <w:pPr>
        <w:pStyle w:val="Tabletext"/>
        <w:keepLines w:val="0"/>
        <w:spacing w:after="0" w:line="240" w:lineRule="auto"/>
        <w:rPr>
          <w:ins w:id="77" w:author="i9200230,陳德仁" w:date="2020-04-09T13:41:00Z"/>
          <w:rFonts w:ascii="細明體" w:eastAsia="細明體" w:hAnsi="細明體" w:hint="eastAsia"/>
          <w:bCs/>
          <w:lang w:eastAsia="zh-TW"/>
        </w:rPr>
        <w:pPrChange w:id="78" w:author="i9200230,陳德仁" w:date="2020-04-09T13:46:00Z">
          <w:pPr>
            <w:pStyle w:val="Tabletext"/>
            <w:keepLines w:val="0"/>
            <w:numPr>
              <w:ilvl w:val="2"/>
              <w:numId w:val="1"/>
            </w:numPr>
            <w:spacing w:after="0" w:line="240" w:lineRule="auto"/>
            <w:ind w:left="1418" w:hanging="567"/>
          </w:pPr>
        </w:pPrChange>
      </w:pP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</w:t>
      </w:r>
      <w:r w:rsidRPr="008852FA">
        <w:rPr>
          <w:rFonts w:ascii="細明體" w:eastAsia="細明體" w:hAnsi="細明體" w:hint="eastAsia"/>
          <w:bCs/>
          <w:lang w:eastAsia="zh-TW"/>
        </w:rPr>
        <w:t>案件處理</w:t>
      </w:r>
      <w:r>
        <w:rPr>
          <w:rFonts w:ascii="細明體" w:eastAsia="細明體" w:hAnsi="細明體" w:hint="eastAsia"/>
          <w:bCs/>
          <w:lang w:eastAsia="zh-TW"/>
        </w:rPr>
        <w:t>截止</w:t>
      </w:r>
      <w:r w:rsidRPr="008852FA">
        <w:rPr>
          <w:rFonts w:ascii="細明體" w:eastAsia="細明體" w:hAnsi="細明體" w:hint="eastAsia"/>
          <w:bCs/>
          <w:lang w:eastAsia="zh-TW"/>
        </w:rPr>
        <w:t>時間</w:t>
      </w:r>
      <w:r>
        <w:rPr>
          <w:rFonts w:ascii="細明體" w:eastAsia="細明體" w:hAnsi="細明體" w:hint="eastAsia"/>
          <w:bCs/>
          <w:lang w:eastAsia="zh-TW"/>
        </w:rPr>
        <w:t>：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84591E">
        <w:rPr>
          <w:rFonts w:ascii="細明體" w:eastAsia="細明體" w:hAnsi="細明體" w:hint="eastAsia"/>
          <w:bCs/>
          <w:lang w:eastAsia="zh-TW"/>
        </w:rPr>
        <w:t>畫面區塊1.案件處理</w:t>
      </w:r>
      <w:r w:rsidRPr="0084591E">
        <w:rPr>
          <w:rFonts w:ascii="細明體" w:eastAsia="細明體" w:hAnsi="細明體" w:hint="eastAsia"/>
          <w:bCs/>
          <w:color w:val="FF0000"/>
          <w:lang w:eastAsia="zh-TW"/>
        </w:rPr>
        <w:t>截止</w:t>
      </w:r>
      <w:r>
        <w:rPr>
          <w:rFonts w:ascii="細明體" w:eastAsia="細明體" w:hAnsi="細明體" w:hint="eastAsia"/>
          <w:bCs/>
          <w:lang w:eastAsia="zh-TW"/>
        </w:rPr>
        <w:t>時間選擇不得＜</w:t>
      </w:r>
      <w:r w:rsidRPr="0084591E">
        <w:rPr>
          <w:rFonts w:ascii="細明體" w:eastAsia="細明體" w:hAnsi="細明體" w:hint="eastAsia"/>
          <w:bCs/>
          <w:lang w:eastAsia="zh-TW"/>
        </w:rPr>
        <w:t>畫面區塊1.案件處理</w:t>
      </w:r>
      <w:r w:rsidRPr="0084591E">
        <w:rPr>
          <w:rFonts w:ascii="細明體" w:eastAsia="細明體" w:hAnsi="細明體" w:hint="eastAsia"/>
          <w:bCs/>
          <w:color w:val="FF0000"/>
          <w:lang w:eastAsia="zh-TW"/>
        </w:rPr>
        <w:t>開放</w:t>
      </w:r>
      <w:r w:rsidRPr="008852FA">
        <w:rPr>
          <w:rFonts w:ascii="細明體" w:eastAsia="細明體" w:hAnsi="細明體" w:hint="eastAsia"/>
          <w:bCs/>
          <w:lang w:eastAsia="zh-TW"/>
        </w:rPr>
        <w:t>時間</w:t>
      </w:r>
      <w:r>
        <w:rPr>
          <w:rFonts w:ascii="細明體" w:eastAsia="細明體" w:hAnsi="細明體" w:hint="eastAsia"/>
          <w:bCs/>
          <w:lang w:eastAsia="zh-TW"/>
        </w:rPr>
        <w:t>，否則錯誤訊息「</w:t>
      </w:r>
      <w:r w:rsidRPr="008852FA">
        <w:rPr>
          <w:rFonts w:ascii="細明體" w:eastAsia="細明體" w:hAnsi="細明體" w:hint="eastAsia"/>
          <w:bCs/>
          <w:lang w:eastAsia="zh-TW"/>
        </w:rPr>
        <w:t>案件處理截止時間不得＜開放時間</w:t>
      </w:r>
      <w:r>
        <w:rPr>
          <w:rFonts w:ascii="細明體" w:eastAsia="細明體" w:hAnsi="細明體" w:hint="eastAsia"/>
          <w:bCs/>
          <w:lang w:eastAsia="zh-TW"/>
        </w:rPr>
        <w:t>」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</w:t>
      </w:r>
      <w:r w:rsidRPr="0084591E">
        <w:rPr>
          <w:rFonts w:ascii="細明體" w:eastAsia="細明體" w:hAnsi="細明體" w:hint="eastAsia"/>
          <w:bCs/>
          <w:lang w:eastAsia="zh-TW"/>
        </w:rPr>
        <w:t>畫面區塊1.控管日期=</w:t>
      </w:r>
      <w:r w:rsidRPr="00A47AFB">
        <w:rPr>
          <w:rFonts w:ascii="細明體" w:eastAsia="細明體" w:hAnsi="細明體" w:hint="eastAsia"/>
          <w:bCs/>
          <w:color w:val="FF0000"/>
          <w:lang w:eastAsia="zh-TW"/>
        </w:rPr>
        <w:t>系統日</w:t>
      </w:r>
      <w:r>
        <w:rPr>
          <w:rFonts w:ascii="細明體" w:eastAsia="細明體" w:hAnsi="細明體" w:hint="eastAsia"/>
          <w:bCs/>
          <w:lang w:eastAsia="zh-TW"/>
        </w:rPr>
        <w:t>，</w:t>
      </w:r>
      <w:r w:rsidRPr="0084591E">
        <w:rPr>
          <w:rFonts w:ascii="細明體" w:eastAsia="細明體" w:hAnsi="細明體" w:hint="eastAsia"/>
          <w:bCs/>
          <w:lang w:eastAsia="zh-TW"/>
        </w:rPr>
        <w:t>畫面區塊1.案件處理</w:t>
      </w:r>
      <w:r w:rsidRPr="00A47AFB">
        <w:rPr>
          <w:rFonts w:ascii="細明體" w:eastAsia="細明體" w:hAnsi="細明體" w:hint="eastAsia"/>
          <w:bCs/>
          <w:color w:val="FF0000"/>
          <w:lang w:eastAsia="zh-TW"/>
        </w:rPr>
        <w:t>截止</w:t>
      </w:r>
      <w:r w:rsidRPr="0084591E">
        <w:rPr>
          <w:rFonts w:ascii="細明體" w:eastAsia="細明體" w:hAnsi="細明體" w:hint="eastAsia"/>
          <w:bCs/>
          <w:lang w:eastAsia="zh-TW"/>
        </w:rPr>
        <w:t>時間選擇</w:t>
      </w:r>
      <w:r>
        <w:rPr>
          <w:rFonts w:ascii="細明體" w:eastAsia="細明體" w:hAnsi="細明體" w:hint="eastAsia"/>
          <w:bCs/>
          <w:lang w:eastAsia="zh-TW"/>
        </w:rPr>
        <w:t>不得&lt;</w:t>
      </w:r>
      <w:r w:rsidRPr="00A47AFB">
        <w:rPr>
          <w:rFonts w:ascii="細明體" w:eastAsia="細明體" w:hAnsi="細明體" w:hint="eastAsia"/>
          <w:bCs/>
          <w:color w:val="FF0000"/>
          <w:lang w:eastAsia="zh-TW"/>
        </w:rPr>
        <w:t>系統時間</w:t>
      </w:r>
      <w:r>
        <w:rPr>
          <w:rFonts w:ascii="細明體" w:eastAsia="細明體" w:hAnsi="細明體" w:hint="eastAsia"/>
          <w:bCs/>
          <w:lang w:eastAsia="zh-TW"/>
        </w:rPr>
        <w:t>，</w:t>
      </w:r>
      <w:r w:rsidRPr="00252ACA">
        <w:rPr>
          <w:rFonts w:ascii="細明體" w:eastAsia="細明體" w:hAnsi="細明體" w:hint="eastAsia"/>
          <w:bCs/>
          <w:lang w:eastAsia="zh-TW"/>
        </w:rPr>
        <w:t>否則錯誤訊息「案件處理截止時間</w:t>
      </w:r>
      <w:r>
        <w:rPr>
          <w:rFonts w:ascii="細明體" w:eastAsia="細明體" w:hAnsi="細明體" w:hint="eastAsia"/>
          <w:bCs/>
          <w:lang w:eastAsia="zh-TW"/>
        </w:rPr>
        <w:t>已超過</w:t>
      </w:r>
      <w:r w:rsidRPr="00E13A73">
        <w:rPr>
          <w:rFonts w:ascii="細明體" w:eastAsia="細明體" w:hAnsi="細明體" w:hint="eastAsia"/>
          <w:bCs/>
          <w:lang w:eastAsia="zh-TW"/>
        </w:rPr>
        <w:t>！！！</w:t>
      </w:r>
      <w:r w:rsidRPr="00252ACA">
        <w:rPr>
          <w:rFonts w:ascii="細明體" w:eastAsia="細明體" w:hAnsi="細明體" w:hint="eastAsia"/>
          <w:bCs/>
          <w:lang w:eastAsia="zh-TW"/>
        </w:rPr>
        <w:t>」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8852FA">
        <w:rPr>
          <w:rFonts w:ascii="細明體" w:eastAsia="細明體" w:hAnsi="細明體" w:hint="eastAsia"/>
          <w:bCs/>
          <w:lang w:eastAsia="zh-TW"/>
        </w:rPr>
        <w:t>畫面區塊1.</w:t>
      </w:r>
      <w:r w:rsidRPr="00D008F6">
        <w:rPr>
          <w:rFonts w:ascii="細明體" w:eastAsia="細明體" w:hAnsi="細明體" w:hint="eastAsia"/>
          <w:bCs/>
          <w:lang w:eastAsia="zh-TW"/>
        </w:rPr>
        <w:t>結案匯款</w:t>
      </w:r>
      <w:r w:rsidRPr="008852FA">
        <w:rPr>
          <w:rFonts w:ascii="細明體" w:eastAsia="細明體" w:hAnsi="細明體" w:hint="eastAsia"/>
          <w:bCs/>
          <w:lang w:eastAsia="zh-TW"/>
        </w:rPr>
        <w:t>截止時間</w:t>
      </w:r>
      <w:r>
        <w:rPr>
          <w:rFonts w:ascii="細明體" w:eastAsia="細明體" w:hAnsi="細明體" w:hint="eastAsia"/>
          <w:bCs/>
          <w:lang w:eastAsia="zh-TW"/>
        </w:rPr>
        <w:t>：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</w:t>
      </w:r>
      <w:r w:rsidRPr="00121781">
        <w:rPr>
          <w:rFonts w:ascii="細明體" w:eastAsia="細明體" w:hAnsi="細明體" w:hint="eastAsia"/>
          <w:bCs/>
          <w:strike/>
          <w:lang w:eastAsia="zh-TW"/>
          <w:rPrChange w:id="79" w:author="i9200230,陳德仁" w:date="2020-04-09T13:45:00Z">
            <w:rPr>
              <w:rFonts w:ascii="細明體" w:eastAsia="細明體" w:hAnsi="細明體" w:hint="eastAsia"/>
              <w:bCs/>
              <w:lang w:eastAsia="zh-TW"/>
            </w:rPr>
          </w:rPrChange>
        </w:rPr>
        <w:t>系統日</w:t>
      </w:r>
      <w:ins w:id="80" w:author="i9200230,陳德仁" w:date="2020-04-09T13:45:00Z">
        <w:r w:rsidR="00121781" w:rsidRPr="00D0343B">
          <w:rPr>
            <w:rFonts w:ascii="細明體" w:eastAsia="細明體" w:hAnsi="細明體" w:hint="eastAsia"/>
            <w:bCs/>
            <w:color w:val="FF0000"/>
            <w:lang w:eastAsia="zh-HK"/>
            <w:rPrChange w:id="81" w:author="i9200230,陳德仁" w:date="2020-04-09T13:48:00Z">
              <w:rPr>
                <w:rFonts w:ascii="細明體" w:eastAsia="細明體" w:hAnsi="細明體" w:hint="eastAsia"/>
                <w:bCs/>
                <w:lang w:eastAsia="zh-HK"/>
              </w:rPr>
            </w:rPrChange>
          </w:rPr>
          <w:t>控管日期</w:t>
        </w:r>
      </w:ins>
      <w:r>
        <w:rPr>
          <w:rFonts w:ascii="細明體" w:eastAsia="細明體" w:hAnsi="細明體" w:hint="eastAsia"/>
          <w:bCs/>
          <w:lang w:eastAsia="zh-TW"/>
        </w:rPr>
        <w:t>為</w:t>
      </w:r>
      <w:r>
        <w:rPr>
          <w:rFonts w:ascii="細明體" w:eastAsia="細明體" w:hAnsi="細明體" w:hint="eastAsia"/>
          <w:bCs/>
          <w:color w:val="FF0000"/>
          <w:lang w:eastAsia="zh-TW"/>
        </w:rPr>
        <w:t>假日</w:t>
      </w:r>
      <w:r w:rsidRPr="008852FA">
        <w:rPr>
          <w:rFonts w:ascii="細明體" w:eastAsia="細明體" w:hAnsi="細明體" w:hint="eastAsia"/>
          <w:bCs/>
          <w:lang w:eastAsia="zh-TW"/>
        </w:rPr>
        <w:t>，</w:t>
      </w:r>
      <w:r w:rsidRPr="00E13A73">
        <w:rPr>
          <w:rFonts w:ascii="細明體" w:eastAsia="細明體" w:hAnsi="細明體" w:hint="eastAsia"/>
          <w:bCs/>
          <w:lang w:eastAsia="zh-TW"/>
        </w:rPr>
        <w:t>畫面區塊1.結案匯款</w:t>
      </w:r>
      <w:r>
        <w:rPr>
          <w:rFonts w:ascii="細明體" w:eastAsia="細明體" w:hAnsi="細明體" w:hint="eastAsia"/>
          <w:bCs/>
          <w:lang w:eastAsia="zh-TW"/>
        </w:rPr>
        <w:t>開始</w:t>
      </w:r>
      <w:r w:rsidRPr="00E13A73">
        <w:rPr>
          <w:rFonts w:ascii="細明體" w:eastAsia="細明體" w:hAnsi="細明體" w:hint="eastAsia"/>
          <w:bCs/>
          <w:lang w:eastAsia="zh-TW"/>
        </w:rPr>
        <w:t>時間＝'08:00:00'且為DISABLED</w:t>
      </w:r>
      <w:r>
        <w:rPr>
          <w:rFonts w:ascii="細明體" w:eastAsia="細明體" w:hAnsi="細明體" w:hint="eastAsia"/>
          <w:bCs/>
          <w:lang w:eastAsia="zh-TW"/>
        </w:rPr>
        <w:t>，</w:t>
      </w:r>
      <w:r w:rsidRPr="00A47AFB">
        <w:rPr>
          <w:rFonts w:ascii="細明體" w:eastAsia="細明體" w:hAnsi="細明體" w:hint="eastAsia"/>
          <w:bCs/>
          <w:lang w:eastAsia="zh-TW"/>
        </w:rPr>
        <w:t>畫面區塊1</w:t>
      </w:r>
      <w:r>
        <w:rPr>
          <w:rFonts w:ascii="細明體" w:eastAsia="細明體" w:hAnsi="細明體" w:hint="eastAsia"/>
          <w:bCs/>
          <w:lang w:eastAsia="zh-TW"/>
        </w:rPr>
        <w:t>.</w:t>
      </w:r>
      <w:r w:rsidRPr="008852FA">
        <w:rPr>
          <w:rFonts w:ascii="細明體" w:eastAsia="細明體" w:hAnsi="細明體" w:hint="eastAsia"/>
          <w:bCs/>
          <w:lang w:eastAsia="zh-TW"/>
        </w:rPr>
        <w:t>結案匯款</w:t>
      </w:r>
      <w:r w:rsidRPr="00126E97">
        <w:rPr>
          <w:rFonts w:ascii="細明體" w:eastAsia="細明體" w:hAnsi="細明體" w:hint="eastAsia"/>
          <w:bCs/>
          <w:lang w:eastAsia="zh-TW"/>
        </w:rPr>
        <w:t>截止</w:t>
      </w:r>
      <w:r w:rsidRPr="008852FA">
        <w:rPr>
          <w:rFonts w:ascii="細明體" w:eastAsia="細明體" w:hAnsi="細明體" w:hint="eastAsia"/>
          <w:bCs/>
          <w:lang w:eastAsia="zh-TW"/>
        </w:rPr>
        <w:t>時間＝'0</w:t>
      </w:r>
      <w:r>
        <w:rPr>
          <w:rFonts w:ascii="細明體" w:eastAsia="細明體" w:hAnsi="細明體"/>
          <w:bCs/>
          <w:lang w:eastAsia="zh-TW"/>
        </w:rPr>
        <w:t>8</w:t>
      </w:r>
      <w:r w:rsidRPr="008852FA">
        <w:rPr>
          <w:rFonts w:ascii="細明體" w:eastAsia="細明體" w:hAnsi="細明體" w:hint="eastAsia"/>
          <w:bCs/>
          <w:lang w:eastAsia="zh-TW"/>
        </w:rPr>
        <w:t>:00:00'且為DISABLED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D008F6">
        <w:rPr>
          <w:rFonts w:ascii="細明體" w:eastAsia="細明體" w:hAnsi="細明體" w:hint="eastAsia"/>
          <w:bCs/>
          <w:lang w:eastAsia="zh-TW"/>
        </w:rPr>
        <w:t>若</w:t>
      </w:r>
      <w:r w:rsidRPr="00121781">
        <w:rPr>
          <w:rFonts w:ascii="細明體" w:eastAsia="細明體" w:hAnsi="細明體" w:hint="eastAsia"/>
          <w:bCs/>
          <w:strike/>
          <w:lang w:eastAsia="zh-TW"/>
          <w:rPrChange w:id="82" w:author="i9200230,陳德仁" w:date="2020-04-09T13:45:00Z">
            <w:rPr>
              <w:rFonts w:ascii="細明體" w:eastAsia="細明體" w:hAnsi="細明體" w:hint="eastAsia"/>
              <w:bCs/>
              <w:lang w:eastAsia="zh-TW"/>
            </w:rPr>
          </w:rPrChange>
        </w:rPr>
        <w:t>系統日</w:t>
      </w:r>
      <w:ins w:id="83" w:author="i9200230,陳德仁" w:date="2020-04-09T13:45:00Z">
        <w:r w:rsidR="00121781" w:rsidRPr="00D0343B">
          <w:rPr>
            <w:rFonts w:ascii="細明體" w:eastAsia="細明體" w:hAnsi="細明體" w:hint="eastAsia"/>
            <w:bCs/>
            <w:color w:val="FF0000"/>
            <w:lang w:eastAsia="zh-HK"/>
            <w:rPrChange w:id="84" w:author="i9200230,陳德仁" w:date="2020-04-09T13:49:00Z">
              <w:rPr>
                <w:rFonts w:ascii="細明體" w:eastAsia="細明體" w:hAnsi="細明體" w:hint="eastAsia"/>
                <w:bCs/>
                <w:lang w:eastAsia="zh-HK"/>
              </w:rPr>
            </w:rPrChange>
          </w:rPr>
          <w:t>控管日期</w:t>
        </w:r>
      </w:ins>
      <w:r w:rsidRPr="00D008F6">
        <w:rPr>
          <w:rFonts w:ascii="細明體" w:eastAsia="細明體" w:hAnsi="細明體" w:hint="eastAsia"/>
          <w:bCs/>
          <w:lang w:eastAsia="zh-TW"/>
        </w:rPr>
        <w:t>為</w:t>
      </w:r>
      <w:r>
        <w:rPr>
          <w:rFonts w:ascii="細明體" w:eastAsia="細明體" w:hAnsi="細明體" w:hint="eastAsia"/>
          <w:bCs/>
          <w:color w:val="FF0000"/>
          <w:lang w:eastAsia="zh-TW"/>
        </w:rPr>
        <w:t>平</w:t>
      </w:r>
      <w:r w:rsidRPr="00A47AFB">
        <w:rPr>
          <w:rFonts w:ascii="細明體" w:eastAsia="細明體" w:hAnsi="細明體" w:hint="eastAsia"/>
          <w:bCs/>
          <w:color w:val="FF0000"/>
          <w:lang w:eastAsia="zh-TW"/>
        </w:rPr>
        <w:t>日</w:t>
      </w:r>
      <w:r>
        <w:rPr>
          <w:rFonts w:ascii="細明體" w:eastAsia="細明體" w:hAnsi="細明體" w:hint="eastAsia"/>
          <w:bCs/>
          <w:lang w:eastAsia="zh-TW"/>
        </w:rPr>
        <w:t>，</w:t>
      </w:r>
      <w:r w:rsidRPr="00A47AFB">
        <w:rPr>
          <w:rFonts w:ascii="細明體" w:eastAsia="細明體" w:hAnsi="細明體" w:hint="eastAsia"/>
          <w:bCs/>
          <w:lang w:eastAsia="zh-TW"/>
        </w:rPr>
        <w:t>畫面區塊1.結案匯款</w:t>
      </w:r>
      <w:r w:rsidRPr="00D008F6">
        <w:rPr>
          <w:rFonts w:ascii="細明體" w:eastAsia="細明體" w:hAnsi="細明體" w:hint="eastAsia"/>
          <w:bCs/>
          <w:lang w:eastAsia="zh-TW"/>
        </w:rPr>
        <w:t>截止</w:t>
      </w:r>
      <w:r w:rsidRPr="008852FA">
        <w:rPr>
          <w:rFonts w:ascii="細明體" w:eastAsia="細明體" w:hAnsi="細明體" w:hint="eastAsia"/>
          <w:bCs/>
          <w:lang w:eastAsia="zh-TW"/>
        </w:rPr>
        <w:t>時間選擇不得＜開放時間，否則錯誤訊息「</w:t>
      </w:r>
      <w:r w:rsidRPr="00D008F6">
        <w:rPr>
          <w:rFonts w:ascii="細明體" w:eastAsia="細明體" w:hAnsi="細明體" w:hint="eastAsia"/>
          <w:bCs/>
          <w:lang w:eastAsia="zh-TW"/>
        </w:rPr>
        <w:t>結案匯款</w:t>
      </w:r>
      <w:r w:rsidRPr="008852FA">
        <w:rPr>
          <w:rFonts w:ascii="細明體" w:eastAsia="細明體" w:hAnsi="細明體" w:hint="eastAsia"/>
          <w:bCs/>
          <w:lang w:eastAsia="zh-TW"/>
        </w:rPr>
        <w:t>截止時間不得＜開放時間」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47AFB">
        <w:rPr>
          <w:rFonts w:ascii="細明體" w:eastAsia="細明體" w:hAnsi="細明體" w:hint="eastAsia"/>
          <w:bCs/>
          <w:lang w:eastAsia="zh-TW"/>
        </w:rPr>
        <w:t>若</w:t>
      </w:r>
      <w:r w:rsidRPr="00D91196">
        <w:rPr>
          <w:rFonts w:ascii="細明體" w:eastAsia="細明體" w:hAnsi="細明體" w:hint="eastAsia"/>
          <w:bCs/>
          <w:strike/>
          <w:lang w:eastAsia="zh-TW"/>
          <w:rPrChange w:id="85" w:author="i9200230,陳德仁" w:date="2020-04-09T14:34:00Z">
            <w:rPr>
              <w:rFonts w:ascii="細明體" w:eastAsia="細明體" w:hAnsi="細明體" w:hint="eastAsia"/>
              <w:bCs/>
              <w:lang w:eastAsia="zh-TW"/>
            </w:rPr>
          </w:rPrChange>
        </w:rPr>
        <w:t>系統日</w:t>
      </w:r>
      <w:ins w:id="86" w:author="i9200230,陳德仁" w:date="2020-04-09T14:34:00Z">
        <w:r w:rsidR="00D91196" w:rsidRPr="00D91196">
          <w:rPr>
            <w:rFonts w:ascii="細明體" w:eastAsia="細明體" w:hAnsi="細明體" w:hint="eastAsia"/>
            <w:bCs/>
            <w:color w:val="FF0000"/>
            <w:lang w:eastAsia="zh-HK"/>
            <w:rPrChange w:id="87" w:author="i9200230,陳德仁" w:date="2020-04-09T14:34:00Z">
              <w:rPr>
                <w:rFonts w:ascii="細明體" w:eastAsia="細明體" w:hAnsi="細明體" w:hint="eastAsia"/>
                <w:bCs/>
                <w:lang w:eastAsia="zh-HK"/>
              </w:rPr>
            </w:rPrChange>
          </w:rPr>
          <w:t>控管日期</w:t>
        </w:r>
      </w:ins>
      <w:r w:rsidRPr="00A47AFB">
        <w:rPr>
          <w:rFonts w:ascii="細明體" w:eastAsia="細明體" w:hAnsi="細明體" w:hint="eastAsia"/>
          <w:bCs/>
          <w:lang w:eastAsia="zh-TW"/>
        </w:rPr>
        <w:t>為</w:t>
      </w:r>
      <w:r>
        <w:rPr>
          <w:rFonts w:ascii="細明體" w:eastAsia="細明體" w:hAnsi="細明體" w:hint="eastAsia"/>
          <w:bCs/>
          <w:color w:val="FF0000"/>
          <w:lang w:eastAsia="zh-TW"/>
        </w:rPr>
        <w:t>平</w:t>
      </w:r>
      <w:r w:rsidRPr="00A47AFB">
        <w:rPr>
          <w:rFonts w:ascii="細明體" w:eastAsia="細明體" w:hAnsi="細明體" w:hint="eastAsia"/>
          <w:bCs/>
          <w:color w:val="FF0000"/>
          <w:lang w:eastAsia="zh-TW"/>
        </w:rPr>
        <w:t>日</w:t>
      </w:r>
      <w:r>
        <w:rPr>
          <w:rFonts w:ascii="細明體" w:eastAsia="細明體" w:hAnsi="細明體" w:hint="eastAsia"/>
          <w:bCs/>
          <w:lang w:eastAsia="zh-TW"/>
        </w:rPr>
        <w:t>，</w:t>
      </w:r>
      <w:ins w:id="88" w:author="i9200230,陳德仁" w:date="2020-04-09T14:35:00Z">
        <w:r w:rsidR="00D91196" w:rsidRPr="00D91196">
          <w:rPr>
            <w:rFonts w:ascii="細明體" w:eastAsia="細明體" w:hAnsi="細明體" w:hint="eastAsia"/>
            <w:bCs/>
            <w:color w:val="FF0000"/>
            <w:lang w:eastAsia="zh-HK"/>
            <w:rPrChange w:id="89" w:author="i9200230,陳德仁" w:date="2020-04-09T14:35:00Z">
              <w:rPr>
                <w:rFonts w:ascii="細明體" w:eastAsia="細明體" w:hAnsi="細明體" w:hint="eastAsia"/>
                <w:bCs/>
                <w:lang w:eastAsia="zh-HK"/>
              </w:rPr>
            </w:rPrChange>
          </w:rPr>
          <w:t>且</w:t>
        </w:r>
      </w:ins>
      <w:r w:rsidRPr="00A47AFB">
        <w:rPr>
          <w:rFonts w:ascii="細明體" w:eastAsia="細明體" w:hAnsi="細明體" w:hint="eastAsia"/>
          <w:bCs/>
          <w:lang w:eastAsia="zh-TW"/>
        </w:rPr>
        <w:t>畫面區塊1.控管日期=</w:t>
      </w:r>
      <w:r w:rsidRPr="00E13A73">
        <w:rPr>
          <w:rFonts w:ascii="細明體" w:eastAsia="細明體" w:hAnsi="細明體" w:hint="eastAsia"/>
          <w:bCs/>
          <w:color w:val="FF0000"/>
          <w:lang w:eastAsia="zh-TW"/>
        </w:rPr>
        <w:t>系統日</w:t>
      </w:r>
      <w:r w:rsidRPr="00A47AFB">
        <w:rPr>
          <w:rFonts w:ascii="細明體" w:eastAsia="細明體" w:hAnsi="細明體" w:hint="eastAsia"/>
          <w:bCs/>
          <w:lang w:eastAsia="zh-TW"/>
        </w:rPr>
        <w:t>，畫面區塊1.</w:t>
      </w:r>
      <w:r w:rsidRPr="00C948CD">
        <w:rPr>
          <w:rFonts w:ascii="細明體" w:eastAsia="細明體" w:hAnsi="細明體" w:hint="eastAsia"/>
          <w:bCs/>
          <w:lang w:eastAsia="zh-TW"/>
        </w:rPr>
        <w:t>結案匯款</w:t>
      </w:r>
      <w:r w:rsidRPr="00380827">
        <w:rPr>
          <w:rFonts w:ascii="細明體" w:eastAsia="細明體" w:hAnsi="細明體" w:hint="eastAsia"/>
          <w:bCs/>
          <w:color w:val="FF0000"/>
          <w:lang w:eastAsia="zh-TW"/>
        </w:rPr>
        <w:t>截止</w:t>
      </w:r>
      <w:r w:rsidRPr="00A47AFB">
        <w:rPr>
          <w:rFonts w:ascii="細明體" w:eastAsia="細明體" w:hAnsi="細明體" w:hint="eastAsia"/>
          <w:bCs/>
          <w:lang w:eastAsia="zh-TW"/>
        </w:rPr>
        <w:t>時間選擇不得&lt;</w:t>
      </w:r>
      <w:r w:rsidRPr="00380827">
        <w:rPr>
          <w:rFonts w:ascii="細明體" w:eastAsia="細明體" w:hAnsi="細明體" w:hint="eastAsia"/>
          <w:bCs/>
          <w:color w:val="FF0000"/>
          <w:lang w:eastAsia="zh-TW"/>
        </w:rPr>
        <w:t>系統時間</w:t>
      </w:r>
      <w:r w:rsidRPr="00A47AFB">
        <w:rPr>
          <w:rFonts w:ascii="細明體" w:eastAsia="細明體" w:hAnsi="細明體" w:hint="eastAsia"/>
          <w:bCs/>
          <w:lang w:eastAsia="zh-TW"/>
        </w:rPr>
        <w:t>，否則錯誤訊息「</w:t>
      </w:r>
      <w:r w:rsidRPr="00C948CD">
        <w:rPr>
          <w:rFonts w:ascii="細明體" w:eastAsia="細明體" w:hAnsi="細明體" w:hint="eastAsia"/>
          <w:bCs/>
          <w:lang w:eastAsia="zh-TW"/>
        </w:rPr>
        <w:t>結案匯款</w:t>
      </w:r>
      <w:r w:rsidRPr="00A47AFB">
        <w:rPr>
          <w:rFonts w:ascii="細明體" w:eastAsia="細明體" w:hAnsi="細明體" w:hint="eastAsia"/>
          <w:bCs/>
          <w:lang w:eastAsia="zh-TW"/>
        </w:rPr>
        <w:t>截止時間已超過</w:t>
      </w:r>
      <w:r>
        <w:rPr>
          <w:rFonts w:ascii="細明體" w:eastAsia="細明體" w:hAnsi="細明體" w:hint="eastAsia"/>
          <w:bCs/>
          <w:lang w:eastAsia="zh-TW"/>
        </w:rPr>
        <w:t>！！！</w:t>
      </w:r>
      <w:r w:rsidRPr="00A47AFB">
        <w:rPr>
          <w:rFonts w:ascii="細明體" w:eastAsia="細明體" w:hAnsi="細明體" w:hint="eastAsia"/>
          <w:bCs/>
          <w:lang w:eastAsia="zh-TW"/>
        </w:rPr>
        <w:t>」</w:t>
      </w:r>
    </w:p>
    <w:p w:rsidR="00E93886" w:rsidRDefault="00E93886" w:rsidP="0075752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新增：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48C">
        <w:rPr>
          <w:rFonts w:ascii="細明體" w:eastAsia="細明體" w:hAnsi="細明體" w:hint="eastAsia"/>
          <w:bCs/>
          <w:lang w:eastAsia="zh-TW"/>
        </w:rPr>
        <w:t>讀取</w:t>
      </w:r>
      <w:r>
        <w:rPr>
          <w:rFonts w:ascii="細明體" w:eastAsia="細明體" w:hAnsi="細明體" w:hint="eastAsia"/>
          <w:bCs/>
          <w:lang w:eastAsia="zh-TW"/>
        </w:rPr>
        <w:t>DTAAD400理賠系統作業時間限制檔</w:t>
      </w:r>
      <w:r w:rsidRPr="000E248C">
        <w:rPr>
          <w:rFonts w:ascii="細明體" w:eastAsia="細明體" w:hAnsi="細明體" w:hint="eastAsia"/>
          <w:bCs/>
          <w:lang w:eastAsia="zh-TW"/>
        </w:rPr>
        <w:t>，條件</w:t>
      </w:r>
      <w:r>
        <w:rPr>
          <w:rFonts w:ascii="細明體" w:eastAsia="細明體" w:hAnsi="細明體" w:hint="eastAsia"/>
          <w:bCs/>
          <w:lang w:eastAsia="zh-TW"/>
        </w:rPr>
        <w:t>:</w:t>
      </w:r>
    </w:p>
    <w:p w:rsidR="00E93886" w:rsidRPr="00046F79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46F79">
        <w:rPr>
          <w:rFonts w:ascii="細明體" w:eastAsia="細明體" w:hAnsi="細明體" w:hint="eastAsia"/>
          <w:bCs/>
          <w:lang w:eastAsia="zh-TW"/>
        </w:rPr>
        <w:t xml:space="preserve"> DTAAD400.</w:t>
      </w:r>
      <w:r w:rsidRPr="009861DB">
        <w:rPr>
          <w:rFonts w:hint="eastAsia"/>
          <w:lang w:eastAsia="zh-TW"/>
        </w:rPr>
        <w:t xml:space="preserve"> </w:t>
      </w:r>
      <w:r w:rsidRPr="00046F79">
        <w:rPr>
          <w:rFonts w:ascii="細明體" w:eastAsia="細明體" w:hAnsi="細明體" w:hint="eastAsia"/>
          <w:bCs/>
          <w:lang w:eastAsia="zh-TW"/>
        </w:rPr>
        <w:t>控管日期　= 畫面區塊1.控管日期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DTAAD400. </w:t>
      </w:r>
      <w:r w:rsidRPr="00046F79">
        <w:rPr>
          <w:rFonts w:ascii="細明體" w:eastAsia="細明體" w:hAnsi="細明體" w:hint="eastAsia"/>
          <w:bCs/>
          <w:lang w:eastAsia="zh-TW"/>
        </w:rPr>
        <w:t>控管</w:t>
      </w:r>
      <w:r>
        <w:rPr>
          <w:rFonts w:ascii="細明體" w:eastAsia="細明體" w:hAnsi="細明體" w:hint="eastAsia"/>
          <w:bCs/>
          <w:lang w:eastAsia="zh-TW"/>
        </w:rPr>
        <w:t xml:space="preserve">單位　= </w:t>
      </w:r>
      <w:r w:rsidRPr="003C0659">
        <w:rPr>
          <w:rFonts w:ascii="細明體" w:eastAsia="細明體" w:hAnsi="細明體"/>
          <w:bCs/>
          <w:lang w:eastAsia="zh-TW"/>
        </w:rPr>
        <w:t>"ALL"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若讀取異常或無資料視為正常。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若讀取有資料，拋出錯誤訊息「該筆控管日期已建檔，請先查詢後再作業」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2F139A">
        <w:rPr>
          <w:rFonts w:ascii="細明體" w:eastAsia="細明體" w:hAnsi="細明體" w:hint="eastAsia"/>
          <w:bCs/>
          <w:lang w:eastAsia="zh-TW"/>
        </w:rPr>
        <w:t>TRANSACTION BEGIN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寫入DTAAD400理賠系統作業時間限制檔: </w:t>
      </w:r>
    </w:p>
    <w:p w:rsidR="00E93886" w:rsidRPr="00046F79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46F79">
        <w:rPr>
          <w:rFonts w:ascii="細明體" w:eastAsia="細明體" w:hAnsi="細明體" w:hint="eastAsia"/>
          <w:bCs/>
          <w:lang w:eastAsia="zh-TW"/>
        </w:rPr>
        <w:t xml:space="preserve"> DTAAD400.控管日期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046F79">
        <w:rPr>
          <w:rFonts w:ascii="細明體" w:eastAsia="細明體" w:hAnsi="細明體" w:hint="eastAsia"/>
          <w:bCs/>
          <w:lang w:eastAsia="zh-TW"/>
        </w:rPr>
        <w:t>= 畫面區塊1.控管日期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DTAAD400.</w:t>
      </w:r>
      <w:r w:rsidRPr="00046F79">
        <w:rPr>
          <w:rFonts w:ascii="細明體" w:eastAsia="細明體" w:hAnsi="細明體" w:hint="eastAsia"/>
          <w:bCs/>
          <w:lang w:eastAsia="zh-TW"/>
        </w:rPr>
        <w:t>控管</w:t>
      </w:r>
      <w:r>
        <w:rPr>
          <w:rFonts w:ascii="細明體" w:eastAsia="細明體" w:hAnsi="細明體" w:hint="eastAsia"/>
          <w:bCs/>
          <w:lang w:eastAsia="zh-TW"/>
        </w:rPr>
        <w:t>單位 =</w:t>
      </w:r>
      <w:r w:rsidRPr="00046F79">
        <w:rPr>
          <w:rFonts w:ascii="細明體" w:eastAsia="細明體" w:hAnsi="細明體" w:hint="eastAsia"/>
          <w:bCs/>
          <w:lang w:eastAsia="zh-TW"/>
        </w:rPr>
        <w:t xml:space="preserve"> 'ALL'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DTAAD400.</w:t>
      </w:r>
      <w:r w:rsidRPr="00046F79">
        <w:rPr>
          <w:rFonts w:ascii="細明體" w:eastAsia="細明體" w:hAnsi="細明體" w:hint="eastAsia"/>
          <w:bCs/>
          <w:lang w:eastAsia="zh-TW"/>
        </w:rPr>
        <w:t>案件處理開放時間</w:t>
      </w:r>
      <w:r>
        <w:rPr>
          <w:rFonts w:ascii="細明體" w:eastAsia="細明體" w:hAnsi="細明體" w:hint="eastAsia"/>
          <w:bCs/>
          <w:lang w:eastAsia="zh-TW"/>
        </w:rPr>
        <w:t>= 畫面區塊1.</w:t>
      </w:r>
      <w:r w:rsidRPr="00046F79">
        <w:rPr>
          <w:rFonts w:ascii="細明體" w:eastAsia="細明體" w:hAnsi="細明體" w:hint="eastAsia"/>
          <w:bCs/>
          <w:lang w:eastAsia="zh-TW"/>
        </w:rPr>
        <w:t>案件處理開放時間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DTAAD400.</w:t>
      </w:r>
      <w:r w:rsidRPr="00046F79">
        <w:rPr>
          <w:rFonts w:ascii="細明體" w:eastAsia="細明體" w:hAnsi="細明體" w:hint="eastAsia"/>
          <w:bCs/>
          <w:lang w:eastAsia="zh-TW"/>
        </w:rPr>
        <w:t>案件</w:t>
      </w:r>
      <w:r w:rsidRPr="00603335">
        <w:rPr>
          <w:rFonts w:ascii="細明體" w:eastAsia="細明體" w:hAnsi="細明體" w:hint="eastAsia"/>
          <w:bCs/>
          <w:lang w:eastAsia="zh-TW"/>
        </w:rPr>
        <w:t>處理</w:t>
      </w:r>
      <w:r w:rsidRPr="00B1476D">
        <w:rPr>
          <w:rFonts w:ascii="細明體" w:eastAsia="細明體" w:hAnsi="細明體" w:hint="eastAsia"/>
          <w:bCs/>
          <w:lang w:eastAsia="zh-TW"/>
        </w:rPr>
        <w:t>截止</w:t>
      </w:r>
      <w:r w:rsidRPr="00046F79">
        <w:rPr>
          <w:rFonts w:ascii="細明體" w:eastAsia="細明體" w:hAnsi="細明體" w:hint="eastAsia"/>
          <w:bCs/>
          <w:lang w:eastAsia="zh-TW"/>
        </w:rPr>
        <w:t>時間= 畫面區塊1.案件處理</w:t>
      </w:r>
      <w:r w:rsidRPr="00B1476D">
        <w:rPr>
          <w:rFonts w:ascii="細明體" w:eastAsia="細明體" w:hAnsi="細明體" w:hint="eastAsia"/>
          <w:bCs/>
          <w:lang w:eastAsia="zh-TW"/>
        </w:rPr>
        <w:t>截止</w:t>
      </w:r>
      <w:r w:rsidRPr="00046F79">
        <w:rPr>
          <w:rFonts w:ascii="細明體" w:eastAsia="細明體" w:hAnsi="細明體" w:hint="eastAsia"/>
          <w:bCs/>
          <w:lang w:eastAsia="zh-TW"/>
        </w:rPr>
        <w:t>時間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 xml:space="preserve"> </w:t>
      </w:r>
      <w:r w:rsidRPr="00B1476D">
        <w:rPr>
          <w:rFonts w:ascii="細明體" w:eastAsia="細明體" w:hAnsi="細明體" w:hint="eastAsia"/>
          <w:bCs/>
          <w:lang w:eastAsia="zh-TW"/>
        </w:rPr>
        <w:t>DTAAD400.結案匯款開放時間= 畫面區塊1.結案匯款開放時間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 xml:space="preserve"> </w:t>
      </w:r>
      <w:r w:rsidRPr="00B1476D">
        <w:rPr>
          <w:rFonts w:ascii="細明體" w:eastAsia="細明體" w:hAnsi="細明體" w:hint="eastAsia"/>
          <w:bCs/>
          <w:lang w:eastAsia="zh-TW"/>
        </w:rPr>
        <w:t>DTAAD400.結案匯款截止時間= 畫面區塊1.結案匯款截止時間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DTAAD400.設定人員 = 登入者ID</w:t>
      </w:r>
    </w:p>
    <w:p w:rsidR="00E93886" w:rsidRPr="00B1476D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DTAAD400.設定</w:t>
      </w:r>
      <w:r w:rsidRPr="00B1476D">
        <w:rPr>
          <w:rFonts w:ascii="細明體" w:eastAsia="細明體" w:hAnsi="細明體" w:hint="eastAsia"/>
          <w:bCs/>
          <w:lang w:eastAsia="zh-TW"/>
        </w:rPr>
        <w:t>時間 = $系統現在日期時間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寫入DTAAD400_LOG: 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將剛設定DTAAD400的欄位搬至DTAAD400_LOG對應的欄位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</w:t>
      </w:r>
      <w:r w:rsidRPr="00C6275C">
        <w:rPr>
          <w:rFonts w:hint="eastAsia"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LOG異動種類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I</w:t>
      </w:r>
      <w:r>
        <w:rPr>
          <w:rFonts w:ascii="細明體" w:eastAsia="細明體" w:hAnsi="細明體"/>
          <w:bCs/>
          <w:lang w:eastAsia="zh-TW"/>
        </w:rPr>
        <w:t>”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_LOG.LOG異動人員id</w:t>
      </w:r>
      <w:r>
        <w:rPr>
          <w:rFonts w:ascii="細明體" w:eastAsia="細明體" w:hAnsi="細明體" w:hint="eastAsia"/>
          <w:bCs/>
          <w:lang w:eastAsia="zh-TW"/>
        </w:rPr>
        <w:t xml:space="preserve"> = 登入者ID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_LOG.LOG異動人員姓名</w:t>
      </w:r>
      <w:r>
        <w:rPr>
          <w:rFonts w:ascii="細明體" w:eastAsia="細明體" w:hAnsi="細明體" w:hint="eastAsia"/>
          <w:bCs/>
          <w:lang w:eastAsia="zh-TW"/>
        </w:rPr>
        <w:t xml:space="preserve"> = 登入者姓名</w:t>
      </w:r>
    </w:p>
    <w:p w:rsidR="00E93886" w:rsidRPr="00C6275C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_LOG.LOG異動日期</w:t>
      </w:r>
      <w:r>
        <w:rPr>
          <w:rFonts w:ascii="細明體" w:eastAsia="細明體" w:hAnsi="細明體" w:hint="eastAsia"/>
          <w:bCs/>
          <w:lang w:eastAsia="zh-TW"/>
        </w:rPr>
        <w:t xml:space="preserve"> = $系統現在日期時間</w:t>
      </w:r>
    </w:p>
    <w:p w:rsidR="00E93886" w:rsidRDefault="0007417F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07417F">
        <w:rPr>
          <w:rFonts w:ascii="細明體" w:eastAsia="細明體" w:hAnsi="細明體" w:hint="eastAsia"/>
          <w:bCs/>
          <w:lang w:eastAsia="zh-TW"/>
        </w:rPr>
        <w:t>TRANSACTION END，異常時全部ROLLBACK</w:t>
      </w:r>
      <w:r w:rsidR="00110B44">
        <w:rPr>
          <w:rFonts w:ascii="細明體" w:eastAsia="細明體" w:hAnsi="細明體" w:hint="eastAsia"/>
          <w:bCs/>
          <w:lang w:eastAsia="zh-TW"/>
        </w:rPr>
        <w:t>，顯示訊息：新增資料重複！！！</w:t>
      </w:r>
      <w:r w:rsidRPr="0007417F">
        <w:rPr>
          <w:rFonts w:ascii="細明體" w:eastAsia="細明體" w:hAnsi="細明體" w:hint="eastAsia"/>
          <w:bCs/>
          <w:lang w:eastAsia="zh-TW"/>
        </w:rPr>
        <w:t>Retur</w:t>
      </w:r>
      <w:r>
        <w:rPr>
          <w:rFonts w:ascii="細明體" w:eastAsia="細明體" w:hAnsi="細明體"/>
          <w:bCs/>
          <w:lang w:eastAsia="zh-TW"/>
        </w:rPr>
        <w:t>n</w:t>
      </w:r>
    </w:p>
    <w:p w:rsidR="008C5B72" w:rsidRDefault="0007417F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7417F">
        <w:rPr>
          <w:rFonts w:ascii="細明體" w:eastAsia="細明體" w:hAnsi="細明體" w:hint="eastAsia"/>
          <w:bCs/>
          <w:lang w:eastAsia="zh-TW"/>
        </w:rPr>
        <w:t>正常處理完成檔案：$HIDDEN_控管日期 = ""，$HIDDEN_控管單位="ALL"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畫面顯示:</w:t>
      </w:r>
    </w:p>
    <w:p w:rsidR="00E93886" w:rsidRPr="00316ED2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清空畫面區塊1之輸入欄位，只保留畫面區塊1.控管日期。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7D567C">
        <w:rPr>
          <w:rFonts w:ascii="細明體" w:eastAsia="細明體" w:hAnsi="細明體" w:hint="eastAsia"/>
          <w:bCs/>
          <w:lang w:eastAsia="zh-TW"/>
        </w:rPr>
        <w:t>按鈕</w:t>
      </w:r>
      <w:r>
        <w:rPr>
          <w:rFonts w:ascii="細明體" w:eastAsia="細明體" w:hAnsi="細明體" w:hint="eastAsia"/>
          <w:bCs/>
          <w:bdr w:val="single" w:sz="4" w:space="0" w:color="auto"/>
          <w:lang w:eastAsia="zh-TW"/>
        </w:rPr>
        <w:t>修改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，設為DISABLED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顯示訊息: 新增完成。</w:t>
      </w:r>
    </w:p>
    <w:p w:rsidR="00E93886" w:rsidRPr="000E248C" w:rsidRDefault="00E93886" w:rsidP="00E9388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E93886" w:rsidRDefault="00E93886" w:rsidP="0075752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修改：</w:t>
      </w:r>
    </w:p>
    <w:p w:rsidR="00E93886" w:rsidRDefault="00E93886" w:rsidP="00757529">
      <w:pPr>
        <w:numPr>
          <w:ilvl w:val="2"/>
          <w:numId w:val="1"/>
        </w:numPr>
        <w:rPr>
          <w:rFonts w:ascii="細明體" w:eastAsia="細明體" w:hAnsi="細明體"/>
          <w:bCs/>
          <w:kern w:val="0"/>
          <w:sz w:val="20"/>
          <w:szCs w:val="20"/>
        </w:rPr>
      </w:pPr>
      <w:r w:rsidRPr="00CD093E">
        <w:rPr>
          <w:rFonts w:ascii="細明體" w:eastAsia="細明體" w:hAnsi="細明體" w:hint="eastAsia"/>
          <w:bCs/>
          <w:kern w:val="0"/>
          <w:sz w:val="20"/>
          <w:szCs w:val="20"/>
        </w:rPr>
        <w:t>畫面區塊1.控管日期必須與$HIDDEN_控管日期相同才能進行</w:t>
      </w:r>
      <w:r>
        <w:rPr>
          <w:rFonts w:ascii="細明體" w:eastAsia="細明體" w:hAnsi="細明體" w:hint="eastAsia"/>
          <w:bCs/>
          <w:kern w:val="0"/>
          <w:sz w:val="20"/>
          <w:szCs w:val="20"/>
        </w:rPr>
        <w:t>修改</w:t>
      </w:r>
      <w:r w:rsidRPr="00CD093E">
        <w:rPr>
          <w:rFonts w:ascii="細明體" w:eastAsia="細明體" w:hAnsi="細明體" w:hint="eastAsia"/>
          <w:bCs/>
          <w:kern w:val="0"/>
          <w:sz w:val="20"/>
          <w:szCs w:val="20"/>
        </w:rPr>
        <w:t>，否則拋出錯誤訊息「請重新選取」</w:t>
      </w:r>
    </w:p>
    <w:p w:rsidR="00E93886" w:rsidRDefault="00E93886" w:rsidP="00757529">
      <w:pPr>
        <w:numPr>
          <w:ilvl w:val="2"/>
          <w:numId w:val="1"/>
        </w:numPr>
        <w:rPr>
          <w:rFonts w:ascii="細明體" w:eastAsia="細明體" w:hAnsi="細明體"/>
          <w:bCs/>
          <w:kern w:val="0"/>
          <w:sz w:val="20"/>
          <w:szCs w:val="20"/>
        </w:rPr>
      </w:pPr>
      <w:r w:rsidRPr="00253E45">
        <w:rPr>
          <w:rFonts w:ascii="細明體" w:eastAsia="細明體" w:hAnsi="細明體" w:hint="eastAsia"/>
          <w:bCs/>
          <w:kern w:val="0"/>
          <w:sz w:val="20"/>
          <w:szCs w:val="20"/>
        </w:rPr>
        <w:t>TRANSACTION BEGIN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修改前資料</w:t>
      </w:r>
      <w:r w:rsidRPr="00F74690">
        <w:rPr>
          <w:rFonts w:ascii="細明體" w:eastAsia="細明體" w:hAnsi="細明體" w:hint="eastAsia"/>
          <w:bCs/>
          <w:lang w:eastAsia="zh-TW"/>
        </w:rPr>
        <w:t>寫入DTAAD400_LOG: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將</w:t>
      </w:r>
      <w:r w:rsidRPr="00380827">
        <w:rPr>
          <w:rFonts w:ascii="細明體" w:eastAsia="細明體" w:hAnsi="細明體" w:hint="eastAsia"/>
          <w:bCs/>
          <w:lang w:eastAsia="zh-TW"/>
        </w:rPr>
        <w:t>畫面區塊</w:t>
      </w:r>
      <w:r>
        <w:rPr>
          <w:rFonts w:ascii="細明體" w:eastAsia="細明體" w:hAnsi="細明體"/>
          <w:bCs/>
          <w:color w:val="FF0000"/>
          <w:lang w:eastAsia="zh-TW"/>
        </w:rPr>
        <w:t>2</w:t>
      </w:r>
      <w:r>
        <w:rPr>
          <w:rFonts w:ascii="細明體" w:eastAsia="細明體" w:hAnsi="細明體" w:hint="eastAsia"/>
          <w:bCs/>
          <w:color w:val="FF0000"/>
          <w:lang w:eastAsia="zh-TW"/>
        </w:rPr>
        <w:t>，</w:t>
      </w:r>
      <w:r w:rsidRPr="00021618">
        <w:rPr>
          <w:rFonts w:ascii="細明體" w:eastAsia="細明體" w:hAnsi="細明體" w:hint="eastAsia"/>
          <w:bCs/>
          <w:lang w:eastAsia="zh-TW"/>
        </w:rPr>
        <w:t>之前</w:t>
      </w:r>
      <w:r w:rsidRPr="00380827">
        <w:rPr>
          <w:rFonts w:ascii="細明體" w:eastAsia="細明體" w:hAnsi="細明體" w:hint="eastAsia"/>
          <w:bCs/>
          <w:lang w:eastAsia="zh-TW"/>
        </w:rPr>
        <w:t>讀到DTAAD400</w:t>
      </w:r>
      <w:r>
        <w:rPr>
          <w:rFonts w:ascii="細明體" w:eastAsia="細明體" w:hAnsi="細明體" w:hint="eastAsia"/>
          <w:bCs/>
          <w:lang w:eastAsia="zh-TW"/>
        </w:rPr>
        <w:t>的欄位搬至DTAAD400_LOG對應的欄位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</w:t>
      </w:r>
      <w:r w:rsidRPr="00C6275C">
        <w:rPr>
          <w:rFonts w:hint="eastAsia"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LOG異動種類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 w:rsidRPr="00F74690">
        <w:rPr>
          <w:rFonts w:ascii="細明體" w:eastAsia="細明體" w:hAnsi="細明體"/>
          <w:bCs/>
          <w:lang w:eastAsia="zh-TW"/>
        </w:rPr>
        <w:t>'</w:t>
      </w:r>
      <w:r>
        <w:rPr>
          <w:rFonts w:ascii="細明體" w:eastAsia="細明體" w:hAnsi="細明體"/>
          <w:bCs/>
          <w:lang w:eastAsia="zh-TW"/>
        </w:rPr>
        <w:t>B</w:t>
      </w:r>
      <w:r w:rsidRPr="00F74690">
        <w:rPr>
          <w:rFonts w:ascii="細明體" w:eastAsia="細明體" w:hAnsi="細明體"/>
          <w:bCs/>
          <w:lang w:eastAsia="zh-TW"/>
        </w:rPr>
        <w:t>'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_LOG.LOG異動人員id</w:t>
      </w:r>
      <w:r>
        <w:rPr>
          <w:rFonts w:ascii="細明體" w:eastAsia="細明體" w:hAnsi="細明體" w:hint="eastAsia"/>
          <w:bCs/>
          <w:lang w:eastAsia="zh-TW"/>
        </w:rPr>
        <w:t xml:space="preserve"> = 登入者ID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_LOG.LOG異動人員姓名</w:t>
      </w:r>
      <w:r>
        <w:rPr>
          <w:rFonts w:ascii="細明體" w:eastAsia="細明體" w:hAnsi="細明體" w:hint="eastAsia"/>
          <w:bCs/>
          <w:lang w:eastAsia="zh-TW"/>
        </w:rPr>
        <w:t xml:space="preserve"> = 登入者姓名</w:t>
      </w:r>
    </w:p>
    <w:p w:rsidR="00E93886" w:rsidRPr="00F74690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_LOG.LOG異動日期</w:t>
      </w:r>
      <w:r>
        <w:rPr>
          <w:rFonts w:ascii="細明體" w:eastAsia="細明體" w:hAnsi="細明體" w:hint="eastAsia"/>
          <w:bCs/>
          <w:lang w:eastAsia="zh-TW"/>
        </w:rPr>
        <w:t xml:space="preserve"> = $系統現在日期時間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寫入DTAAD400理賠系統作業時間限制檔: </w:t>
      </w:r>
    </w:p>
    <w:p w:rsidR="00E93886" w:rsidRPr="00046F79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46F79">
        <w:rPr>
          <w:rFonts w:ascii="細明體" w:eastAsia="細明體" w:hAnsi="細明體" w:hint="eastAsia"/>
          <w:bCs/>
          <w:lang w:eastAsia="zh-TW"/>
        </w:rPr>
        <w:t xml:space="preserve"> DTAAD400.控管日期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046F79">
        <w:rPr>
          <w:rFonts w:ascii="細明體" w:eastAsia="細明體" w:hAnsi="細明體" w:hint="eastAsia"/>
          <w:bCs/>
          <w:lang w:eastAsia="zh-TW"/>
        </w:rPr>
        <w:t>= 畫面區塊1.控管日期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DTAAD400.</w:t>
      </w:r>
      <w:r w:rsidRPr="00046F79">
        <w:rPr>
          <w:rFonts w:ascii="細明體" w:eastAsia="細明體" w:hAnsi="細明體" w:hint="eastAsia"/>
          <w:bCs/>
          <w:lang w:eastAsia="zh-TW"/>
        </w:rPr>
        <w:t>控管</w:t>
      </w:r>
      <w:r>
        <w:rPr>
          <w:rFonts w:ascii="細明體" w:eastAsia="細明體" w:hAnsi="細明體" w:hint="eastAsia"/>
          <w:bCs/>
          <w:lang w:eastAsia="zh-TW"/>
        </w:rPr>
        <w:t>單位 =</w:t>
      </w:r>
      <w:r w:rsidRPr="00046F79">
        <w:rPr>
          <w:rFonts w:ascii="細明體" w:eastAsia="細明體" w:hAnsi="細明體" w:hint="eastAsia"/>
          <w:bCs/>
          <w:lang w:eastAsia="zh-TW"/>
        </w:rPr>
        <w:t xml:space="preserve"> 'ALL'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DTAAD400.</w:t>
      </w:r>
      <w:r w:rsidRPr="00046F79">
        <w:rPr>
          <w:rFonts w:ascii="細明體" w:eastAsia="細明體" w:hAnsi="細明體" w:hint="eastAsia"/>
          <w:bCs/>
          <w:lang w:eastAsia="zh-TW"/>
        </w:rPr>
        <w:t>案件處理開放時間</w:t>
      </w:r>
      <w:r>
        <w:rPr>
          <w:rFonts w:ascii="細明體" w:eastAsia="細明體" w:hAnsi="細明體" w:hint="eastAsia"/>
          <w:bCs/>
          <w:lang w:eastAsia="zh-TW"/>
        </w:rPr>
        <w:t>= 畫面區塊1.</w:t>
      </w:r>
      <w:r w:rsidRPr="00046F79">
        <w:rPr>
          <w:rFonts w:ascii="細明體" w:eastAsia="細明體" w:hAnsi="細明體" w:hint="eastAsia"/>
          <w:bCs/>
          <w:lang w:eastAsia="zh-TW"/>
        </w:rPr>
        <w:t>案件處理開放時間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DTAAD400.</w:t>
      </w:r>
      <w:r w:rsidRPr="00046F79">
        <w:rPr>
          <w:rFonts w:ascii="細明體" w:eastAsia="細明體" w:hAnsi="細明體" w:hint="eastAsia"/>
          <w:bCs/>
          <w:lang w:eastAsia="zh-TW"/>
        </w:rPr>
        <w:t>案件</w:t>
      </w:r>
      <w:r w:rsidRPr="00603335">
        <w:rPr>
          <w:rFonts w:ascii="細明體" w:eastAsia="細明體" w:hAnsi="細明體" w:hint="eastAsia"/>
          <w:bCs/>
          <w:lang w:eastAsia="zh-TW"/>
        </w:rPr>
        <w:t>處理</w:t>
      </w:r>
      <w:r w:rsidRPr="00B1476D">
        <w:rPr>
          <w:rFonts w:ascii="細明體" w:eastAsia="細明體" w:hAnsi="細明體" w:hint="eastAsia"/>
          <w:bCs/>
          <w:lang w:eastAsia="zh-TW"/>
        </w:rPr>
        <w:t>截止</w:t>
      </w:r>
      <w:r w:rsidRPr="00046F79">
        <w:rPr>
          <w:rFonts w:ascii="細明體" w:eastAsia="細明體" w:hAnsi="細明體" w:hint="eastAsia"/>
          <w:bCs/>
          <w:lang w:eastAsia="zh-TW"/>
        </w:rPr>
        <w:t>時間= 畫面區塊1.案件處理</w:t>
      </w:r>
      <w:r w:rsidRPr="00B1476D">
        <w:rPr>
          <w:rFonts w:ascii="細明體" w:eastAsia="細明體" w:hAnsi="細明體" w:hint="eastAsia"/>
          <w:bCs/>
          <w:lang w:eastAsia="zh-TW"/>
        </w:rPr>
        <w:t>截止</w:t>
      </w:r>
      <w:r w:rsidRPr="00046F79">
        <w:rPr>
          <w:rFonts w:ascii="細明體" w:eastAsia="細明體" w:hAnsi="細明體" w:hint="eastAsia"/>
          <w:bCs/>
          <w:lang w:eastAsia="zh-TW"/>
        </w:rPr>
        <w:t>時間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 xml:space="preserve"> </w:t>
      </w:r>
      <w:r w:rsidRPr="00B1476D">
        <w:rPr>
          <w:rFonts w:ascii="細明體" w:eastAsia="細明體" w:hAnsi="細明體" w:hint="eastAsia"/>
          <w:bCs/>
          <w:lang w:eastAsia="zh-TW"/>
        </w:rPr>
        <w:t>DTAAD400.結案匯款開放時間= 畫面區塊1.結案匯款開放時間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 xml:space="preserve"> </w:t>
      </w:r>
      <w:r w:rsidRPr="00B1476D">
        <w:rPr>
          <w:rFonts w:ascii="細明體" w:eastAsia="細明體" w:hAnsi="細明體" w:hint="eastAsia"/>
          <w:bCs/>
          <w:lang w:eastAsia="zh-TW"/>
        </w:rPr>
        <w:t>DTAAD400.結案匯款截止時間= 畫面區塊1.結案匯款截止時間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DTAAD400.設定人員 = 登入者ID</w:t>
      </w:r>
    </w:p>
    <w:p w:rsidR="00E93886" w:rsidRPr="00B1476D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DTAAD400.設定</w:t>
      </w:r>
      <w:r w:rsidRPr="00B1476D">
        <w:rPr>
          <w:rFonts w:ascii="細明體" w:eastAsia="細明體" w:hAnsi="細明體" w:hint="eastAsia"/>
          <w:bCs/>
          <w:lang w:eastAsia="zh-TW"/>
        </w:rPr>
        <w:t>時間 = $系統現在日期時間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修改後資料</w:t>
      </w:r>
      <w:r w:rsidRPr="00F74690">
        <w:rPr>
          <w:rFonts w:ascii="細明體" w:eastAsia="細明體" w:hAnsi="細明體" w:hint="eastAsia"/>
          <w:bCs/>
          <w:lang w:eastAsia="zh-TW"/>
        </w:rPr>
        <w:t>寫入DTAAD400_LOG: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將</w:t>
      </w:r>
      <w:r w:rsidRPr="00380827">
        <w:rPr>
          <w:rFonts w:ascii="細明體" w:eastAsia="細明體" w:hAnsi="細明體" w:hint="eastAsia"/>
          <w:bCs/>
          <w:lang w:eastAsia="zh-TW"/>
        </w:rPr>
        <w:t>剛設定</w:t>
      </w:r>
      <w:r w:rsidRPr="00380827">
        <w:rPr>
          <w:rFonts w:ascii="細明體" w:eastAsia="細明體" w:hAnsi="細明體" w:hint="eastAsia"/>
          <w:bCs/>
          <w:color w:val="FF0000"/>
          <w:lang w:eastAsia="zh-TW"/>
        </w:rPr>
        <w:t>畫面區塊</w:t>
      </w:r>
      <w:r>
        <w:rPr>
          <w:rFonts w:ascii="細明體" w:eastAsia="細明體" w:hAnsi="細明體"/>
          <w:bCs/>
          <w:color w:val="FF0000"/>
          <w:lang w:eastAsia="zh-TW"/>
        </w:rPr>
        <w:t>1</w:t>
      </w:r>
      <w:r w:rsidRPr="00380827">
        <w:rPr>
          <w:rFonts w:ascii="細明體" w:eastAsia="細明體" w:hAnsi="細明體" w:hint="eastAsia"/>
          <w:bCs/>
          <w:lang w:eastAsia="zh-TW"/>
        </w:rPr>
        <w:t>的DTAAD400</w:t>
      </w:r>
      <w:r>
        <w:rPr>
          <w:rFonts w:ascii="細明體" w:eastAsia="細明體" w:hAnsi="細明體" w:hint="eastAsia"/>
          <w:bCs/>
          <w:lang w:eastAsia="zh-TW"/>
        </w:rPr>
        <w:t>的欄位搬至DTAAD400_LOG對應的欄位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</w:t>
      </w:r>
      <w:r w:rsidRPr="00C6275C">
        <w:rPr>
          <w:rFonts w:hint="eastAsia"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LOG異動種類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 w:rsidRPr="00F74690">
        <w:rPr>
          <w:rFonts w:ascii="細明體" w:eastAsia="細明體" w:hAnsi="細明體"/>
          <w:bCs/>
          <w:lang w:eastAsia="zh-TW"/>
        </w:rPr>
        <w:t>'</w:t>
      </w:r>
      <w:r>
        <w:rPr>
          <w:rFonts w:ascii="細明體" w:eastAsia="細明體" w:hAnsi="細明體" w:hint="eastAsia"/>
          <w:bCs/>
          <w:lang w:eastAsia="zh-TW"/>
        </w:rPr>
        <w:t>A</w:t>
      </w:r>
      <w:r w:rsidRPr="00F74690">
        <w:rPr>
          <w:rFonts w:ascii="細明體" w:eastAsia="細明體" w:hAnsi="細明體"/>
          <w:bCs/>
          <w:lang w:eastAsia="zh-TW"/>
        </w:rPr>
        <w:t>'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_LOG.LOG異動人員id</w:t>
      </w:r>
      <w:r>
        <w:rPr>
          <w:rFonts w:ascii="細明體" w:eastAsia="細明體" w:hAnsi="細明體" w:hint="eastAsia"/>
          <w:bCs/>
          <w:lang w:eastAsia="zh-TW"/>
        </w:rPr>
        <w:t xml:space="preserve"> = 登入者ID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_LOG.LOG異動人員姓名</w:t>
      </w:r>
      <w:r>
        <w:rPr>
          <w:rFonts w:ascii="細明體" w:eastAsia="細明體" w:hAnsi="細明體" w:hint="eastAsia"/>
          <w:bCs/>
          <w:lang w:eastAsia="zh-TW"/>
        </w:rPr>
        <w:t xml:space="preserve"> = 登入者姓名</w:t>
      </w:r>
    </w:p>
    <w:p w:rsidR="00E93886" w:rsidRPr="00C846C7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_LOG.LOG異動日期</w:t>
      </w:r>
      <w:r>
        <w:rPr>
          <w:rFonts w:ascii="細明體" w:eastAsia="細明體" w:hAnsi="細明體" w:hint="eastAsia"/>
          <w:bCs/>
          <w:lang w:eastAsia="zh-TW"/>
        </w:rPr>
        <w:t xml:space="preserve"> = $系統現在日期時間</w:t>
      </w:r>
    </w:p>
    <w:p w:rsidR="00E93886" w:rsidRDefault="0007417F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07417F">
        <w:rPr>
          <w:rFonts w:ascii="細明體" w:eastAsia="細明體" w:hAnsi="細明體" w:hint="eastAsia"/>
          <w:bCs/>
          <w:lang w:eastAsia="zh-TW"/>
        </w:rPr>
        <w:t>TRANSACTION END，異常時全部ROLLBACK</w:t>
      </w:r>
      <w:r>
        <w:rPr>
          <w:rFonts w:ascii="細明體" w:eastAsia="細明體" w:hAnsi="細明體" w:hint="eastAsia"/>
          <w:bCs/>
          <w:lang w:eastAsia="zh-TW"/>
        </w:rPr>
        <w:t>，</w:t>
      </w:r>
      <w:r w:rsidRPr="0007417F">
        <w:rPr>
          <w:rFonts w:ascii="細明體" w:eastAsia="細明體" w:hAnsi="細明體" w:hint="eastAsia"/>
          <w:bCs/>
          <w:lang w:eastAsia="zh-TW"/>
        </w:rPr>
        <w:t>顯示訊息：修改資料有誤！！！</w:t>
      </w:r>
      <w:r w:rsidR="00110B44">
        <w:rPr>
          <w:rFonts w:ascii="細明體" w:eastAsia="細明體" w:hAnsi="細明體" w:hint="eastAsia"/>
          <w:bCs/>
          <w:lang w:eastAsia="zh-TW"/>
        </w:rPr>
        <w:t>R</w:t>
      </w:r>
      <w:r w:rsidR="00110B44">
        <w:rPr>
          <w:rFonts w:ascii="細明體" w:eastAsia="細明體" w:hAnsi="細明體"/>
          <w:bCs/>
          <w:lang w:eastAsia="zh-TW"/>
        </w:rPr>
        <w:t>eturn</w:t>
      </w:r>
    </w:p>
    <w:p w:rsidR="0007417F" w:rsidRDefault="0007417F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7417F">
        <w:rPr>
          <w:rFonts w:ascii="細明體" w:eastAsia="細明體" w:hAnsi="細明體" w:hint="eastAsia"/>
          <w:bCs/>
          <w:lang w:eastAsia="zh-TW"/>
        </w:rPr>
        <w:tab/>
        <w:t>正常處理完成檔案：$HIDDEN_控管日期 = ""，$HIDDEN_控管單位="ALL"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畫面顯示:</w:t>
      </w:r>
    </w:p>
    <w:p w:rsidR="00E93886" w:rsidRPr="00316ED2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清空畫面區塊1之輸入欄位，只保留畫面區塊1.控管日期。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7D567C">
        <w:rPr>
          <w:rFonts w:ascii="細明體" w:eastAsia="細明體" w:hAnsi="細明體" w:hint="eastAsia"/>
          <w:bCs/>
          <w:lang w:eastAsia="zh-TW"/>
        </w:rPr>
        <w:t>按鈕</w:t>
      </w:r>
      <w:r>
        <w:rPr>
          <w:rFonts w:ascii="細明體" w:eastAsia="細明體" w:hAnsi="細明體" w:hint="eastAsia"/>
          <w:bCs/>
          <w:bdr w:val="single" w:sz="4" w:space="0" w:color="auto"/>
          <w:lang w:eastAsia="zh-TW"/>
        </w:rPr>
        <w:t>修改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，設為DISABLED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顯示訊息: 修改完成。</w:t>
      </w:r>
    </w:p>
    <w:p w:rsidR="00E93886" w:rsidRPr="007C6CCB" w:rsidRDefault="00E93886" w:rsidP="007575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7C6CCB">
        <w:rPr>
          <w:rFonts w:ascii="細明體" w:eastAsia="細明體" w:hAnsi="細明體" w:hint="eastAsia"/>
          <w:b/>
          <w:bCs/>
          <w:color w:val="008000"/>
          <w:lang w:eastAsia="zh-TW"/>
        </w:rPr>
        <w:t>刪除</w:t>
      </w:r>
    </w:p>
    <w:p w:rsidR="00E93886" w:rsidRDefault="00E93886" w:rsidP="0075752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檢核: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畫面區塊1.控管日期必須與$HIDDEN_控管日期相同才能進行刪除，否則拋出錯誤訊息「請重新選取」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6B5A3A">
        <w:rPr>
          <w:rFonts w:ascii="細明體" w:eastAsia="細明體" w:hAnsi="細明體" w:hint="eastAsia"/>
          <w:bCs/>
          <w:lang w:eastAsia="zh-TW"/>
        </w:rPr>
        <w:t>畫面區塊1.</w:t>
      </w:r>
      <w:r w:rsidRPr="003F3737">
        <w:rPr>
          <w:rFonts w:ascii="細明體" w:eastAsia="細明體" w:hAnsi="細明體" w:hint="eastAsia"/>
          <w:bCs/>
          <w:color w:val="FF0000"/>
          <w:lang w:eastAsia="zh-TW"/>
        </w:rPr>
        <w:t>控管日期＜系統日，錯誤訊息「今日以前之設定資料，不得刪除」</w:t>
      </w:r>
    </w:p>
    <w:p w:rsidR="00E93886" w:rsidRPr="006B5A3A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B5A3A">
        <w:rPr>
          <w:rFonts w:ascii="細明體" w:eastAsia="細明體" w:hAnsi="細明體" w:hint="eastAsia"/>
          <w:bCs/>
          <w:lang w:eastAsia="zh-TW"/>
        </w:rPr>
        <w:t>畫面區塊1.控管日期</w:t>
      </w:r>
      <w:r>
        <w:rPr>
          <w:rFonts w:ascii="細明體" w:eastAsia="細明體" w:hAnsi="細明體" w:hint="eastAsia"/>
          <w:bCs/>
          <w:lang w:eastAsia="zh-TW"/>
        </w:rPr>
        <w:t>＝</w:t>
      </w:r>
      <w:r w:rsidRPr="006B5A3A">
        <w:rPr>
          <w:rFonts w:ascii="細明體" w:eastAsia="細明體" w:hAnsi="細明體" w:hint="eastAsia"/>
          <w:bCs/>
          <w:lang w:eastAsia="zh-TW"/>
        </w:rPr>
        <w:t>系統日，畫面區塊</w:t>
      </w:r>
      <w:r w:rsidRPr="00240D29">
        <w:rPr>
          <w:rFonts w:ascii="細明體" w:eastAsia="細明體" w:hAnsi="細明體" w:hint="eastAsia"/>
          <w:bCs/>
          <w:color w:val="FF0000"/>
          <w:lang w:eastAsia="zh-TW"/>
        </w:rPr>
        <w:t>2.</w:t>
      </w:r>
      <w:r w:rsidRPr="003F3737">
        <w:rPr>
          <w:rFonts w:ascii="細明體" w:eastAsia="細明體" w:hAnsi="細明體" w:hint="eastAsia"/>
          <w:bCs/>
          <w:color w:val="FF0000"/>
          <w:lang w:eastAsia="zh-TW"/>
        </w:rPr>
        <w:t>案件處理截止</w:t>
      </w:r>
      <w:r w:rsidRPr="006B5A3A">
        <w:rPr>
          <w:rFonts w:ascii="細明體" w:eastAsia="細明體" w:hAnsi="細明體" w:hint="eastAsia"/>
          <w:bCs/>
          <w:lang w:eastAsia="zh-TW"/>
        </w:rPr>
        <w:t>時間</w:t>
      </w:r>
      <w:r>
        <w:rPr>
          <w:rFonts w:ascii="細明體" w:eastAsia="細明體" w:hAnsi="細明體" w:hint="eastAsia"/>
          <w:bCs/>
          <w:lang w:eastAsia="zh-TW"/>
        </w:rPr>
        <w:t>＜系統時間或</w:t>
      </w:r>
      <w:r w:rsidRPr="006B5A3A">
        <w:rPr>
          <w:rFonts w:ascii="細明體" w:eastAsia="細明體" w:hAnsi="細明體" w:hint="eastAsia"/>
          <w:bCs/>
          <w:lang w:eastAsia="zh-TW"/>
        </w:rPr>
        <w:t>畫面區塊</w:t>
      </w:r>
      <w:r>
        <w:rPr>
          <w:rFonts w:ascii="細明體" w:eastAsia="細明體" w:hAnsi="細明體" w:hint="eastAsia"/>
          <w:bCs/>
          <w:color w:val="FF0000"/>
          <w:lang w:eastAsia="zh-TW"/>
        </w:rPr>
        <w:t>2</w:t>
      </w:r>
      <w:r w:rsidRPr="00821503">
        <w:rPr>
          <w:rFonts w:ascii="細明體" w:eastAsia="細明體" w:hAnsi="細明體" w:hint="eastAsia"/>
          <w:bCs/>
          <w:color w:val="FF0000"/>
          <w:lang w:eastAsia="zh-TW"/>
        </w:rPr>
        <w:t>.</w:t>
      </w:r>
      <w:r w:rsidRPr="003F3737">
        <w:rPr>
          <w:rFonts w:ascii="細明體" w:eastAsia="細明體" w:hAnsi="細明體" w:hint="eastAsia"/>
          <w:bCs/>
          <w:color w:val="FF0000"/>
          <w:lang w:eastAsia="zh-TW"/>
        </w:rPr>
        <w:t>結案匯款截止</w:t>
      </w:r>
      <w:r w:rsidRPr="006B5A3A">
        <w:rPr>
          <w:rFonts w:ascii="細明體" w:eastAsia="細明體" w:hAnsi="細明體" w:hint="eastAsia"/>
          <w:bCs/>
          <w:lang w:eastAsia="zh-TW"/>
        </w:rPr>
        <w:t>時間＜系統時間</w:t>
      </w:r>
      <w:r>
        <w:rPr>
          <w:rFonts w:ascii="細明體" w:eastAsia="細明體" w:hAnsi="細明體" w:hint="eastAsia"/>
          <w:bCs/>
          <w:lang w:eastAsia="zh-TW"/>
        </w:rPr>
        <w:t>，</w:t>
      </w:r>
      <w:r w:rsidRPr="006B5A3A">
        <w:rPr>
          <w:rFonts w:ascii="細明體" w:eastAsia="細明體" w:hAnsi="細明體" w:hint="eastAsia"/>
          <w:bCs/>
          <w:lang w:eastAsia="zh-TW"/>
        </w:rPr>
        <w:t>錯誤訊息「</w:t>
      </w:r>
      <w:r>
        <w:rPr>
          <w:rFonts w:ascii="細明體" w:eastAsia="細明體" w:hAnsi="細明體" w:hint="eastAsia"/>
          <w:bCs/>
          <w:lang w:eastAsia="zh-TW"/>
        </w:rPr>
        <w:t>理賠系統作業時間，目前</w:t>
      </w:r>
      <w:r w:rsidRPr="007A4AF6">
        <w:rPr>
          <w:rFonts w:ascii="細明體" w:eastAsia="細明體" w:hAnsi="細明體" w:hint="eastAsia"/>
          <w:bCs/>
          <w:color w:val="FF0000"/>
          <w:lang w:eastAsia="zh-TW"/>
        </w:rPr>
        <w:t>仍</w:t>
      </w:r>
      <w:r>
        <w:rPr>
          <w:rFonts w:ascii="細明體" w:eastAsia="細明體" w:hAnsi="細明體" w:hint="eastAsia"/>
          <w:bCs/>
          <w:color w:val="FF0000"/>
          <w:lang w:eastAsia="zh-TW"/>
        </w:rPr>
        <w:t>處於</w:t>
      </w:r>
      <w:r>
        <w:rPr>
          <w:rFonts w:ascii="細明體" w:eastAsia="細明體" w:hAnsi="細明體" w:hint="eastAsia"/>
          <w:bCs/>
          <w:lang w:eastAsia="zh-TW"/>
        </w:rPr>
        <w:t>設定中</w:t>
      </w:r>
      <w:r w:rsidRPr="006B5A3A">
        <w:rPr>
          <w:rFonts w:ascii="細明體" w:eastAsia="細明體" w:hAnsi="細明體" w:hint="eastAsia"/>
          <w:bCs/>
          <w:lang w:eastAsia="zh-TW"/>
        </w:rPr>
        <w:t>，不得刪除」</w:t>
      </w:r>
    </w:p>
    <w:p w:rsidR="00E93886" w:rsidRDefault="00E93886" w:rsidP="0075752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TRANSACTION BEGIN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新增DTAAD400_LOG: 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將</w:t>
      </w:r>
      <w:r w:rsidRPr="00021618">
        <w:rPr>
          <w:rFonts w:ascii="細明體" w:eastAsia="細明體" w:hAnsi="細明體" w:hint="eastAsia"/>
          <w:bCs/>
          <w:lang w:eastAsia="zh-TW"/>
        </w:rPr>
        <w:t>畫面區塊</w:t>
      </w:r>
      <w:r w:rsidRPr="00021618">
        <w:rPr>
          <w:rFonts w:ascii="細明體" w:eastAsia="細明體" w:hAnsi="細明體" w:hint="eastAsia"/>
          <w:bCs/>
          <w:color w:val="FF0000"/>
          <w:lang w:eastAsia="zh-TW"/>
        </w:rPr>
        <w:t>2</w:t>
      </w:r>
      <w:r w:rsidRPr="00021618">
        <w:rPr>
          <w:rFonts w:ascii="細明體" w:eastAsia="細明體" w:hAnsi="細明體" w:hint="eastAsia"/>
          <w:bCs/>
          <w:lang w:eastAsia="zh-TW"/>
        </w:rPr>
        <w:t>，之前讀到DTAAD400的欄位</w:t>
      </w:r>
      <w:r>
        <w:rPr>
          <w:rFonts w:ascii="細明體" w:eastAsia="細明體" w:hAnsi="細明體" w:hint="eastAsia"/>
          <w:bCs/>
          <w:lang w:eastAsia="zh-TW"/>
        </w:rPr>
        <w:t>複製至DTAAD400_LOG的對應欄位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6275C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DTAAD400</w:t>
      </w:r>
      <w:r w:rsidRPr="00C6275C">
        <w:rPr>
          <w:rFonts w:ascii="細明體" w:eastAsia="細明體" w:hAnsi="細明體" w:hint="eastAsia"/>
          <w:bCs/>
          <w:lang w:eastAsia="zh-TW"/>
        </w:rPr>
        <w:t>_LOG.</w:t>
      </w:r>
      <w:r w:rsidRPr="00C6275C">
        <w:rPr>
          <w:rFonts w:hint="eastAsia"/>
          <w:lang w:eastAsia="zh-TW"/>
        </w:rPr>
        <w:t xml:space="preserve"> </w:t>
      </w:r>
      <w:r w:rsidRPr="00C6275C">
        <w:rPr>
          <w:rFonts w:ascii="細明體" w:eastAsia="細明體" w:hAnsi="細明體" w:hint="eastAsia"/>
          <w:bCs/>
          <w:lang w:eastAsia="zh-TW"/>
        </w:rPr>
        <w:t>LOG異動種類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D</w:t>
      </w:r>
      <w:r>
        <w:rPr>
          <w:rFonts w:ascii="細明體" w:eastAsia="細明體" w:hAnsi="細明體"/>
          <w:bCs/>
          <w:lang w:eastAsia="zh-TW"/>
        </w:rPr>
        <w:t>”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_LOG.LOG異動人員id</w:t>
      </w:r>
      <w:r>
        <w:rPr>
          <w:rFonts w:ascii="細明體" w:eastAsia="細明體" w:hAnsi="細明體" w:hint="eastAsia"/>
          <w:bCs/>
          <w:lang w:eastAsia="zh-TW"/>
        </w:rPr>
        <w:t xml:space="preserve"> = 登入者ID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_LOG.LOG異動人員姓名</w:t>
      </w:r>
      <w:r>
        <w:rPr>
          <w:rFonts w:ascii="細明體" w:eastAsia="細明體" w:hAnsi="細明體" w:hint="eastAsia"/>
          <w:bCs/>
          <w:lang w:eastAsia="zh-TW"/>
        </w:rPr>
        <w:t xml:space="preserve"> = 登入者姓名</w:t>
      </w:r>
    </w:p>
    <w:p w:rsidR="00E93886" w:rsidRPr="00C6275C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DTAAD400</w:t>
      </w:r>
      <w:r w:rsidRPr="00C6275C">
        <w:rPr>
          <w:rFonts w:ascii="細明體" w:eastAsia="細明體" w:hAnsi="細明體" w:hint="eastAsia"/>
          <w:bCs/>
          <w:lang w:eastAsia="zh-TW"/>
        </w:rPr>
        <w:t>_LOG.LOG異動日期</w:t>
      </w:r>
      <w:r>
        <w:rPr>
          <w:rFonts w:ascii="細明體" w:eastAsia="細明體" w:hAnsi="細明體" w:hint="eastAsia"/>
          <w:bCs/>
          <w:lang w:eastAsia="zh-TW"/>
        </w:rPr>
        <w:t xml:space="preserve"> = 系統現在日期時間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刪除DTAAD400理賠系統作業時間限制檔資料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7A4AF6">
        <w:rPr>
          <w:rFonts w:ascii="細明體" w:eastAsia="細明體" w:hAnsi="細明體" w:hint="eastAsia"/>
          <w:bCs/>
          <w:lang w:eastAsia="zh-TW"/>
        </w:rPr>
        <w:t>DTAAD400.控管日期= 畫面區塊1.控管日期</w:t>
      </w:r>
    </w:p>
    <w:p w:rsidR="00E93886" w:rsidRPr="007A4AF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7A4AF6">
        <w:rPr>
          <w:rFonts w:ascii="細明體" w:eastAsia="細明體" w:hAnsi="細明體" w:hint="eastAsia"/>
          <w:bCs/>
          <w:lang w:eastAsia="zh-TW"/>
        </w:rPr>
        <w:t>DTAAD400.控管單位= 'ALL'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42F1C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若刪除異常拋出異常訊息「刪除理賠系統作業時間限制資料異常：」+異常訊息。</w:t>
      </w:r>
    </w:p>
    <w:p w:rsidR="00CD23F9" w:rsidRDefault="00CD23F9" w:rsidP="0075752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CD23F9">
        <w:rPr>
          <w:rFonts w:ascii="細明體" w:eastAsia="細明體" w:hAnsi="細明體" w:hint="eastAsia"/>
          <w:bCs/>
          <w:lang w:eastAsia="zh-TW"/>
        </w:rPr>
        <w:t>TRANSACTION END，異常時全部ROLLBACK，顯示訊息：</w:t>
      </w:r>
      <w:r>
        <w:rPr>
          <w:rFonts w:ascii="細明體" w:eastAsia="細明體" w:hAnsi="細明體" w:hint="eastAsia"/>
          <w:bCs/>
          <w:lang w:eastAsia="zh-TW"/>
        </w:rPr>
        <w:t>刪除</w:t>
      </w:r>
      <w:r w:rsidRPr="00CD23F9">
        <w:rPr>
          <w:rFonts w:ascii="細明體" w:eastAsia="細明體" w:hAnsi="細明體" w:hint="eastAsia"/>
          <w:bCs/>
          <w:lang w:eastAsia="zh-TW"/>
        </w:rPr>
        <w:t>資料有誤！！！Return</w:t>
      </w:r>
    </w:p>
    <w:p w:rsidR="00E93886" w:rsidRDefault="00E93886" w:rsidP="0075752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正常處理完成檔案：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$HIDDEN_控管日期 = </w:t>
      </w:r>
      <w:r w:rsidRPr="007A4AF6">
        <w:rPr>
          <w:rFonts w:ascii="細明體" w:eastAsia="細明體" w:hAnsi="細明體" w:hint="eastAsia"/>
          <w:bCs/>
          <w:lang w:eastAsia="zh-TW"/>
        </w:rPr>
        <w:t>""，$HIDDEN_控管單位="ALL"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畫面顯示:</w:t>
      </w:r>
    </w:p>
    <w:p w:rsidR="00E93886" w:rsidRPr="00A1277E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清空畫面區塊1之輸入欄位。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7D567C">
        <w:rPr>
          <w:rFonts w:ascii="細明體" w:eastAsia="細明體" w:hAnsi="細明體" w:hint="eastAsia"/>
          <w:bCs/>
          <w:lang w:eastAsia="zh-TW"/>
        </w:rPr>
        <w:t>按鈕</w:t>
      </w:r>
      <w:r>
        <w:rPr>
          <w:rFonts w:ascii="細明體" w:eastAsia="細明體" w:hAnsi="細明體" w:hint="eastAsia"/>
          <w:bCs/>
          <w:bdr w:val="single" w:sz="4" w:space="0" w:color="auto"/>
          <w:lang w:eastAsia="zh-TW"/>
        </w:rPr>
        <w:t>修改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，設為DISABLED</w:t>
      </w:r>
    </w:p>
    <w:p w:rsidR="00E93886" w:rsidRDefault="00E93886" w:rsidP="0075752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顯示訊息: 刪除完成。</w:t>
      </w:r>
    </w:p>
    <w:p w:rsidR="00E93886" w:rsidRPr="007C6CCB" w:rsidRDefault="00E93886" w:rsidP="007575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選取</w:t>
      </w:r>
    </w:p>
    <w:p w:rsidR="00E93886" w:rsidRDefault="00E93886" w:rsidP="0075752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將畫面區塊2選取的該行資料帶入畫面區塊1：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畫面區塊1.控管日期 = 畫面區塊2.控管日期</w:t>
      </w:r>
    </w:p>
    <w:p w:rsidR="00E93886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畫面區塊1.</w:t>
      </w:r>
      <w:r w:rsidRPr="005B5716">
        <w:rPr>
          <w:rFonts w:ascii="細明體" w:eastAsia="細明體" w:hAnsi="細明體" w:hint="eastAsia"/>
          <w:bCs/>
          <w:lang w:eastAsia="zh-TW"/>
        </w:rPr>
        <w:t>案件處理開放時間</w:t>
      </w:r>
      <w:r>
        <w:rPr>
          <w:rFonts w:ascii="細明體" w:eastAsia="細明體" w:hAnsi="細明體" w:hint="eastAsia"/>
          <w:bCs/>
          <w:lang w:eastAsia="zh-TW"/>
        </w:rPr>
        <w:t>= 畫面區塊2.</w:t>
      </w:r>
      <w:r w:rsidRPr="005B5716">
        <w:rPr>
          <w:rFonts w:ascii="細明體" w:eastAsia="細明體" w:hAnsi="細明體" w:hint="eastAsia"/>
          <w:bCs/>
          <w:lang w:eastAsia="zh-TW"/>
        </w:rPr>
        <w:t>案件處理開放時間</w:t>
      </w:r>
    </w:p>
    <w:p w:rsidR="00E93886" w:rsidRDefault="00E93886" w:rsidP="00757529">
      <w:pPr>
        <w:numPr>
          <w:ilvl w:val="2"/>
          <w:numId w:val="1"/>
        </w:numPr>
        <w:rPr>
          <w:rFonts w:ascii="細明體" w:eastAsia="細明體" w:hAnsi="細明體"/>
          <w:bCs/>
          <w:kern w:val="0"/>
          <w:sz w:val="20"/>
          <w:szCs w:val="20"/>
        </w:rPr>
      </w:pPr>
      <w:r w:rsidRPr="005B5716">
        <w:rPr>
          <w:rFonts w:ascii="細明體" w:eastAsia="細明體" w:hAnsi="細明體" w:hint="eastAsia"/>
          <w:bCs/>
          <w:kern w:val="0"/>
          <w:sz w:val="20"/>
          <w:szCs w:val="20"/>
        </w:rPr>
        <w:t>畫面區塊1.案件處理</w:t>
      </w:r>
      <w:r>
        <w:rPr>
          <w:rFonts w:ascii="細明體" w:eastAsia="細明體" w:hAnsi="細明體" w:hint="eastAsia"/>
          <w:bCs/>
          <w:kern w:val="0"/>
          <w:sz w:val="20"/>
          <w:szCs w:val="20"/>
        </w:rPr>
        <w:t>截止</w:t>
      </w:r>
      <w:r w:rsidRPr="005B5716">
        <w:rPr>
          <w:rFonts w:ascii="細明體" w:eastAsia="細明體" w:hAnsi="細明體" w:hint="eastAsia"/>
          <w:bCs/>
          <w:kern w:val="0"/>
          <w:sz w:val="20"/>
          <w:szCs w:val="20"/>
        </w:rPr>
        <w:t>時間= 畫面區塊2.案件處理截止時間</w:t>
      </w:r>
    </w:p>
    <w:p w:rsidR="00E93886" w:rsidRPr="005B5716" w:rsidRDefault="00E93886" w:rsidP="00757529">
      <w:pPr>
        <w:numPr>
          <w:ilvl w:val="2"/>
          <w:numId w:val="1"/>
        </w:numPr>
        <w:rPr>
          <w:rFonts w:ascii="細明體" w:eastAsia="細明體" w:hAnsi="細明體" w:hint="eastAsia"/>
          <w:bCs/>
          <w:kern w:val="0"/>
          <w:sz w:val="20"/>
          <w:szCs w:val="20"/>
        </w:rPr>
      </w:pPr>
      <w:r w:rsidRPr="005B5716">
        <w:rPr>
          <w:rFonts w:ascii="細明體" w:eastAsia="細明體" w:hAnsi="細明體" w:hint="eastAsia"/>
          <w:bCs/>
          <w:kern w:val="0"/>
          <w:sz w:val="20"/>
          <w:szCs w:val="20"/>
        </w:rPr>
        <w:t>畫面區塊1.結案匯款開放時間= 畫面區塊2.結案匯款開放時間</w:t>
      </w:r>
    </w:p>
    <w:p w:rsidR="00E93886" w:rsidRPr="00E81C9A" w:rsidRDefault="00E93886" w:rsidP="007575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5716">
        <w:rPr>
          <w:rFonts w:ascii="細明體" w:eastAsia="細明體" w:hAnsi="細明體" w:hint="eastAsia"/>
          <w:bCs/>
          <w:lang w:eastAsia="zh-TW"/>
        </w:rPr>
        <w:t>畫面區塊1.結案匯款截止時間= 畫面區塊2.結案匯款截止時間</w:t>
      </w:r>
    </w:p>
    <w:p w:rsidR="00E93886" w:rsidRPr="00F71B30" w:rsidRDefault="00E93886" w:rsidP="0075752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$HIDDEN_控管日期 = 選取的</w:t>
      </w:r>
      <w:r w:rsidRPr="00F71B30">
        <w:rPr>
          <w:rFonts w:ascii="細明體" w:eastAsia="細明體" w:hAnsi="細明體" w:hint="eastAsia"/>
          <w:bCs/>
          <w:lang w:eastAsia="zh-TW"/>
        </w:rPr>
        <w:t>該筆</w:t>
      </w:r>
      <w:r>
        <w:rPr>
          <w:rFonts w:ascii="細明體" w:eastAsia="細明體" w:hAnsi="細明體" w:hint="eastAsia"/>
          <w:bCs/>
          <w:lang w:eastAsia="zh-TW"/>
        </w:rPr>
        <w:t>控管日期，</w:t>
      </w:r>
      <w:r w:rsidRPr="007913B8">
        <w:rPr>
          <w:rFonts w:ascii="細明體" w:eastAsia="細明體" w:hAnsi="細明體" w:hint="eastAsia"/>
          <w:bCs/>
          <w:lang w:eastAsia="zh-TW"/>
        </w:rPr>
        <w:t>$HIDDEN_控管單位=選取的該筆控管單位</w:t>
      </w:r>
      <w:r w:rsidRPr="00F71B30">
        <w:rPr>
          <w:rFonts w:ascii="細明體" w:eastAsia="細明體" w:hAnsi="細明體" w:hint="eastAsia"/>
          <w:bCs/>
          <w:lang w:eastAsia="zh-TW"/>
        </w:rPr>
        <w:t>。</w:t>
      </w:r>
    </w:p>
    <w:p w:rsidR="00E93886" w:rsidRDefault="00E93886" w:rsidP="0075752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D567C">
        <w:rPr>
          <w:rFonts w:ascii="細明體" w:eastAsia="細明體" w:hAnsi="細明體" w:hint="eastAsia"/>
          <w:bCs/>
          <w:lang w:eastAsia="zh-TW"/>
        </w:rPr>
        <w:t>按鈕</w:t>
      </w:r>
      <w:r>
        <w:rPr>
          <w:rFonts w:ascii="細明體" w:eastAsia="細明體" w:hAnsi="細明體" w:hint="eastAsia"/>
          <w:bCs/>
          <w:bdr w:val="single" w:sz="4" w:space="0" w:color="auto"/>
          <w:lang w:eastAsia="zh-TW"/>
        </w:rPr>
        <w:t>修改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，設為</w:t>
      </w:r>
      <w:r>
        <w:rPr>
          <w:rFonts w:ascii="細明體" w:eastAsia="細明體" w:hAnsi="細明體"/>
          <w:bCs/>
          <w:lang w:eastAsia="zh-TW"/>
        </w:rPr>
        <w:t>EN</w:t>
      </w:r>
      <w:r w:rsidRPr="007D567C">
        <w:rPr>
          <w:rFonts w:ascii="細明體" w:eastAsia="細明體" w:hAnsi="細明體" w:hint="eastAsia"/>
          <w:bCs/>
          <w:lang w:eastAsia="zh-TW"/>
        </w:rPr>
        <w:t>ABLED</w:t>
      </w:r>
    </w:p>
    <w:p w:rsidR="00E93886" w:rsidRPr="007C6CCB" w:rsidRDefault="00E93886" w:rsidP="007575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取消選取</w:t>
      </w:r>
    </w:p>
    <w:p w:rsidR="00E93886" w:rsidRPr="00E81C9A" w:rsidRDefault="00E93886" w:rsidP="0075752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清空畫面區塊1之輸入欄位。</w:t>
      </w:r>
    </w:p>
    <w:p w:rsidR="00E93886" w:rsidRDefault="00E93886" w:rsidP="0075752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913B8">
        <w:rPr>
          <w:rFonts w:ascii="細明體" w:eastAsia="細明體" w:hAnsi="細明體" w:hint="eastAsia"/>
          <w:bCs/>
          <w:lang w:eastAsia="zh-TW"/>
        </w:rPr>
        <w:t>$HIDDEN_控管日期= ""，$HIDDEN_控管單位="ALL"</w:t>
      </w:r>
    </w:p>
    <w:p w:rsidR="00E93886" w:rsidRPr="00E01490" w:rsidRDefault="00E93886" w:rsidP="0075752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D567C">
        <w:rPr>
          <w:rFonts w:ascii="細明體" w:eastAsia="細明體" w:hAnsi="細明體" w:hint="eastAsia"/>
          <w:bCs/>
          <w:lang w:eastAsia="zh-TW"/>
        </w:rPr>
        <w:t>按鈕</w:t>
      </w:r>
      <w:r>
        <w:rPr>
          <w:rFonts w:ascii="細明體" w:eastAsia="細明體" w:hAnsi="細明體" w:hint="eastAsia"/>
          <w:bCs/>
          <w:bdr w:val="single" w:sz="4" w:space="0" w:color="auto"/>
          <w:lang w:eastAsia="zh-TW"/>
        </w:rPr>
        <w:t>修改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刪除</w:t>
      </w:r>
      <w:r w:rsidRPr="007D567C">
        <w:rPr>
          <w:rFonts w:ascii="細明體" w:eastAsia="細明體" w:hAnsi="細明體" w:hint="eastAsia"/>
          <w:bCs/>
          <w:lang w:eastAsia="zh-TW"/>
        </w:rPr>
        <w:t>、</w:t>
      </w:r>
      <w:r w:rsidRPr="007D567C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取消選取</w:t>
      </w:r>
      <w:r w:rsidRPr="007D567C">
        <w:rPr>
          <w:rFonts w:ascii="細明體" w:eastAsia="細明體" w:hAnsi="細明體" w:hint="eastAsia"/>
          <w:bCs/>
          <w:lang w:eastAsia="zh-TW"/>
        </w:rPr>
        <w:t>，設為DISABLED</w:t>
      </w:r>
    </w:p>
    <w:p w:rsidR="00944E80" w:rsidRDefault="00944E80"/>
    <w:sectPr w:rsidR="00944E80">
      <w:footerReference w:type="even" r:id="rId9"/>
      <w:footerReference w:type="default" r:id="rId10"/>
      <w:pgSz w:w="11906" w:h="16838"/>
      <w:pgMar w:top="1440" w:right="924" w:bottom="1701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17E" w:rsidRDefault="0080717E" w:rsidP="00E93886">
      <w:r>
        <w:separator/>
      </w:r>
    </w:p>
  </w:endnote>
  <w:endnote w:type="continuationSeparator" w:id="0">
    <w:p w:rsidR="0080717E" w:rsidRDefault="0080717E" w:rsidP="00E9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E08" w:rsidRDefault="00983E0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83E08" w:rsidRDefault="00983E0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E08" w:rsidRDefault="00983E0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F1B57">
      <w:rPr>
        <w:rStyle w:val="a7"/>
        <w:noProof/>
      </w:rPr>
      <w:t>3</w:t>
    </w:r>
    <w:r>
      <w:rPr>
        <w:rStyle w:val="a7"/>
      </w:rPr>
      <w:fldChar w:fldCharType="end"/>
    </w:r>
  </w:p>
  <w:p w:rsidR="00983E08" w:rsidRDefault="00983E08">
    <w:pPr>
      <w:pStyle w:val="a5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17E" w:rsidRDefault="0080717E" w:rsidP="00E93886">
      <w:r>
        <w:separator/>
      </w:r>
    </w:p>
  </w:footnote>
  <w:footnote w:type="continuationSeparator" w:id="0">
    <w:p w:rsidR="0080717E" w:rsidRDefault="0080717E" w:rsidP="00E93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EBC672B"/>
    <w:multiLevelType w:val="multilevel"/>
    <w:tmpl w:val="B7221DB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428C3F4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4F63"/>
    <w:rsid w:val="0007417F"/>
    <w:rsid w:val="00077214"/>
    <w:rsid w:val="00110B44"/>
    <w:rsid w:val="00121781"/>
    <w:rsid w:val="00287961"/>
    <w:rsid w:val="002B38F5"/>
    <w:rsid w:val="002F4017"/>
    <w:rsid w:val="00426CB0"/>
    <w:rsid w:val="004B5070"/>
    <w:rsid w:val="004D6F45"/>
    <w:rsid w:val="00510524"/>
    <w:rsid w:val="00530C83"/>
    <w:rsid w:val="005A4364"/>
    <w:rsid w:val="005F20CF"/>
    <w:rsid w:val="0068509D"/>
    <w:rsid w:val="00757529"/>
    <w:rsid w:val="0080717E"/>
    <w:rsid w:val="008577C0"/>
    <w:rsid w:val="008C5B72"/>
    <w:rsid w:val="009040E3"/>
    <w:rsid w:val="00926E14"/>
    <w:rsid w:val="00944E80"/>
    <w:rsid w:val="00983E08"/>
    <w:rsid w:val="009F1B57"/>
    <w:rsid w:val="00A003D2"/>
    <w:rsid w:val="00A112B6"/>
    <w:rsid w:val="00A61CA7"/>
    <w:rsid w:val="00A907FC"/>
    <w:rsid w:val="00AB7126"/>
    <w:rsid w:val="00CA6025"/>
    <w:rsid w:val="00CD23F9"/>
    <w:rsid w:val="00D0343B"/>
    <w:rsid w:val="00D91196"/>
    <w:rsid w:val="00DE1386"/>
    <w:rsid w:val="00E93886"/>
    <w:rsid w:val="00EA4F63"/>
    <w:rsid w:val="00F1088F"/>
    <w:rsid w:val="00F50856"/>
    <w:rsid w:val="00F8711B"/>
    <w:rsid w:val="00F9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101442AC-C05C-4C56-899C-A19C279E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886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E93886"/>
    <w:rPr>
      <w:sz w:val="20"/>
      <w:szCs w:val="20"/>
    </w:rPr>
  </w:style>
  <w:style w:type="paragraph" w:styleId="a5">
    <w:name w:val="footer"/>
    <w:basedOn w:val="a"/>
    <w:link w:val="a6"/>
    <w:unhideWhenUsed/>
    <w:rsid w:val="00E93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E93886"/>
    <w:rPr>
      <w:sz w:val="20"/>
      <w:szCs w:val="20"/>
    </w:rPr>
  </w:style>
  <w:style w:type="paragraph" w:customStyle="1" w:styleId="Tabletext">
    <w:name w:val="Tabletext"/>
    <w:basedOn w:val="a"/>
    <w:rsid w:val="00E93886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styleId="a7">
    <w:name w:val="page number"/>
    <w:rsid w:val="00E93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陳德仁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