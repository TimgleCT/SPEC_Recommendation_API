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6"/>
        <w:gridCol w:w="979"/>
        <w:gridCol w:w="3787"/>
        <w:gridCol w:w="1507"/>
        <w:gridCol w:w="2621"/>
        <w:tblGridChange w:id="1">
          <w:tblGrid>
            <w:gridCol w:w="1816"/>
            <w:gridCol w:w="979"/>
            <w:gridCol w:w="3787"/>
            <w:gridCol w:w="1507"/>
            <w:gridCol w:w="2621"/>
          </w:tblGrid>
        </w:tblGridChange>
      </w:tblGrid>
      <w:tr w:rsidR="00BD5672" w:rsidRPr="00E8700A" w:rsidTr="00416927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62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C918DC" w:rsidRPr="00E8700A" w:rsidTr="00416927">
        <w:tc>
          <w:tcPr>
            <w:tcW w:w="1416" w:type="dxa"/>
            <w:vAlign w:val="center"/>
          </w:tcPr>
          <w:p w:rsidR="00C918DC" w:rsidRPr="00D56434" w:rsidRDefault="00C918DC" w:rsidP="00416927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del w:id="2" w:author="李明諭" w:date="2018-06-28T14:07:00Z">
              <w:r w:rsidDel="00416927">
                <w:rPr>
                  <w:rFonts w:ascii="細明體" w:eastAsia="細明體" w:hAnsi="細明體" w:hint="eastAsia"/>
                  <w:sz w:val="20"/>
                  <w:szCs w:val="20"/>
                </w:rPr>
                <w:delText>2014</w:delText>
              </w:r>
            </w:del>
            <w:ins w:id="3" w:author="李明諭" w:date="2018-06-28T14:07:00Z">
              <w:r w:rsidR="00416927">
                <w:rPr>
                  <w:rFonts w:ascii="細明體" w:eastAsia="細明體" w:hAnsi="細明體" w:hint="eastAsia"/>
                  <w:sz w:val="20"/>
                  <w:szCs w:val="20"/>
                </w:rPr>
                <w:t>201</w:t>
              </w:r>
              <w:r w:rsidR="00416927">
                <w:rPr>
                  <w:rFonts w:ascii="細明體" w:eastAsia="細明體" w:hAnsi="細明體"/>
                  <w:sz w:val="20"/>
                  <w:szCs w:val="20"/>
                </w:rPr>
                <w:t>8</w:t>
              </w:r>
            </w:ins>
            <w:r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del w:id="4" w:author="李明諭" w:date="2018-06-28T14:07:00Z">
              <w:r w:rsidDel="00416927">
                <w:rPr>
                  <w:rFonts w:ascii="細明體" w:eastAsia="細明體" w:hAnsi="細明體" w:hint="eastAsia"/>
                  <w:sz w:val="20"/>
                  <w:szCs w:val="20"/>
                </w:rPr>
                <w:delText>0</w:delText>
              </w:r>
              <w:r w:rsidR="00A00614" w:rsidDel="00416927">
                <w:rPr>
                  <w:rFonts w:ascii="細明體" w:eastAsia="細明體" w:hAnsi="細明體" w:hint="eastAsia"/>
                  <w:sz w:val="20"/>
                  <w:szCs w:val="20"/>
                </w:rPr>
                <w:delText>9</w:delText>
              </w:r>
            </w:del>
            <w:ins w:id="5" w:author="李明諭" w:date="2018-06-28T14:07:00Z">
              <w:r w:rsidR="00416927">
                <w:rPr>
                  <w:rFonts w:ascii="細明體" w:eastAsia="細明體" w:hAnsi="細明體" w:hint="eastAsia"/>
                  <w:sz w:val="20"/>
                  <w:szCs w:val="20"/>
                </w:rPr>
                <w:t>0</w:t>
              </w:r>
              <w:r w:rsidR="00416927">
                <w:rPr>
                  <w:rFonts w:ascii="細明體" w:eastAsia="細明體" w:hAnsi="細明體"/>
                  <w:sz w:val="20"/>
                  <w:szCs w:val="20"/>
                </w:rPr>
                <w:t>6</w:t>
              </w:r>
            </w:ins>
            <w:r>
              <w:rPr>
                <w:rFonts w:ascii="細明體" w:eastAsia="細明體" w:hAnsi="細明體" w:hint="eastAsia"/>
                <w:sz w:val="20"/>
                <w:szCs w:val="20"/>
              </w:rPr>
              <w:t>/2</w:t>
            </w:r>
            <w:r w:rsidR="00A00614"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  <w:tc>
          <w:tcPr>
            <w:tcW w:w="1010" w:type="dxa"/>
            <w:vAlign w:val="center"/>
          </w:tcPr>
          <w:p w:rsidR="00C918DC" w:rsidRPr="00D56434" w:rsidRDefault="00C918DC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  <w:vAlign w:val="center"/>
          </w:tcPr>
          <w:p w:rsidR="00C918DC" w:rsidRPr="00BB3356" w:rsidRDefault="00C918DC" w:rsidP="0071768C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vAlign w:val="center"/>
          </w:tcPr>
          <w:p w:rsidR="00C918DC" w:rsidRPr="00D56434" w:rsidRDefault="00C918DC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</w:rPr>
              <w:t>李明諭</w:t>
            </w:r>
          </w:p>
        </w:tc>
        <w:tc>
          <w:tcPr>
            <w:tcW w:w="2621" w:type="dxa"/>
            <w:vAlign w:val="center"/>
          </w:tcPr>
          <w:p w:rsidR="00C918DC" w:rsidRPr="00D56434" w:rsidRDefault="00416927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ins w:id="6" w:author="李明諭" w:date="2018-06-28T14:06:00Z">
              <w:r w:rsidRPr="00416927">
                <w:rPr>
                  <w:rFonts w:ascii="細明體" w:eastAsia="細明體" w:hAnsi="細明體" w:cs="Courier New" w:hint="eastAsia"/>
                  <w:b/>
                  <w:bCs/>
                  <w:sz w:val="20"/>
                  <w:szCs w:val="20"/>
                </w:rPr>
                <w:t>171204000164</w:t>
              </w:r>
            </w:ins>
            <w:del w:id="7" w:author="李明諭" w:date="2018-06-28T14:06:00Z">
              <w:r w:rsidR="00A00614" w:rsidRPr="00A00614" w:rsidDel="00416927">
                <w:rPr>
                  <w:rFonts w:ascii="細明體" w:eastAsia="細明體" w:hAnsi="細明體" w:cs="Courier New"/>
                  <w:b/>
                  <w:bCs/>
                  <w:sz w:val="20"/>
                  <w:szCs w:val="20"/>
                </w:rPr>
                <w:delText>140927000009</w:delText>
              </w:r>
            </w:del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A1362F" w:rsidRDefault="00A00614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A00614">
              <w:rPr>
                <w:rFonts w:ascii="細明體" w:eastAsia="細明體" w:hAnsi="細明體" w:hint="eastAsia"/>
                <w:sz w:val="20"/>
                <w:szCs w:val="20"/>
              </w:rPr>
              <w:t>長期看護系統自動重啟作業</w:t>
            </w:r>
            <w:ins w:id="8" w:author="李明諭" w:date="2018-06-28T14:07:00Z">
              <w:r w:rsidR="00A5045E">
                <w:rPr>
                  <w:rFonts w:ascii="細明體" w:eastAsia="細明體" w:hAnsi="細明體" w:hint="eastAsia"/>
                  <w:sz w:val="20"/>
                  <w:szCs w:val="20"/>
                </w:rPr>
                <w:t>_</w:t>
              </w:r>
              <w:r w:rsidR="00A5045E" w:rsidRPr="00A5045E">
                <w:rPr>
                  <w:rFonts w:ascii="細明體" w:eastAsia="細明體" w:hAnsi="細明體" w:hint="eastAsia"/>
                  <w:sz w:val="20"/>
                  <w:szCs w:val="20"/>
                </w:rPr>
                <w:t>每月給付</w:t>
              </w:r>
            </w:ins>
            <w:r w:rsidRPr="00A00614">
              <w:rPr>
                <w:rFonts w:ascii="細明體" w:eastAsia="細明體" w:hAnsi="細明體" w:hint="eastAsia"/>
                <w:sz w:val="20"/>
                <w:szCs w:val="20"/>
              </w:rPr>
              <w:t>批次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3D07FE" w:rsidRDefault="00A00614" w:rsidP="003540BE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  <w:pPrChange w:id="9" w:author="李明諭" w:date="2018-06-28T14:07:00Z">
                <w:pPr/>
              </w:pPrChange>
            </w:pPr>
            <w:r w:rsidRPr="00A00614">
              <w:rPr>
                <w:rFonts w:ascii="細明體" w:eastAsia="細明體" w:hAnsi="細明體" w:hint="eastAsia"/>
                <w:sz w:val="20"/>
                <w:szCs w:val="20"/>
              </w:rPr>
              <w:t>AAB1_</w:t>
            </w:r>
            <w:del w:id="10" w:author="李明諭" w:date="2018-06-28T14:07:00Z">
              <w:r w:rsidRPr="00A00614" w:rsidDel="003540BE">
                <w:rPr>
                  <w:rFonts w:ascii="細明體" w:eastAsia="細明體" w:hAnsi="細明體" w:hint="eastAsia"/>
                  <w:sz w:val="20"/>
                  <w:szCs w:val="20"/>
                </w:rPr>
                <w:delText>B001</w:delText>
              </w:r>
            </w:del>
            <w:ins w:id="11" w:author="李明諭" w:date="2018-06-28T14:07:00Z">
              <w:r w:rsidR="003540BE" w:rsidRPr="00A00614">
                <w:rPr>
                  <w:rFonts w:ascii="細明體" w:eastAsia="細明體" w:hAnsi="細明體" w:hint="eastAsia"/>
                  <w:sz w:val="20"/>
                  <w:szCs w:val="20"/>
                </w:rPr>
                <w:t>B00</w:t>
              </w:r>
              <w:r w:rsidR="003540BE">
                <w:rPr>
                  <w:rFonts w:ascii="細明體" w:eastAsia="細明體" w:hAnsi="細明體"/>
                  <w:sz w:val="20"/>
                  <w:szCs w:val="20"/>
                </w:rPr>
                <w:t>8</w:t>
              </w:r>
            </w:ins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Default="00A0061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00614">
              <w:rPr>
                <w:rFonts w:ascii="細明體" w:eastAsia="細明體" w:hAnsi="細明體" w:hint="eastAsia"/>
                <w:sz w:val="20"/>
              </w:rPr>
              <w:t>長期看護系統自動重啟作業</w:t>
            </w:r>
            <w:ins w:id="12" w:author="李明諭" w:date="2018-06-28T14:07:00Z">
              <w:r w:rsidR="00A5045E">
                <w:rPr>
                  <w:rFonts w:ascii="細明體" w:eastAsia="細明體" w:hAnsi="細明體" w:hint="eastAsia"/>
                  <w:sz w:val="20"/>
                </w:rPr>
                <w:t>_</w:t>
              </w:r>
              <w:r w:rsidR="00A5045E" w:rsidRPr="00A5045E">
                <w:rPr>
                  <w:rFonts w:ascii="細明體" w:eastAsia="細明體" w:hAnsi="細明體" w:hint="eastAsia"/>
                  <w:sz w:val="20"/>
                </w:rPr>
                <w:t>每月給付</w:t>
              </w:r>
            </w:ins>
            <w:r w:rsidRPr="00A00614">
              <w:rPr>
                <w:rFonts w:ascii="細明體" w:eastAsia="細明體" w:hAnsi="細明體" w:hint="eastAsia"/>
                <w:sz w:val="20"/>
              </w:rPr>
              <w:t>批次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E01490" w:rsidRDefault="00C918DC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理賠部理賠企劃</w:t>
            </w:r>
            <w:r w:rsidR="00752001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E01490" w:rsidRDefault="00752001" w:rsidP="00C918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C918DC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416927" w:rsidTr="00B60130">
        <w:trPr>
          <w:ins w:id="13" w:author="李明諭" w:date="2018-06-28T13:49:00Z"/>
        </w:trPr>
        <w:tc>
          <w:tcPr>
            <w:tcW w:w="1440" w:type="dxa"/>
            <w:vMerge w:val="restart"/>
            <w:vAlign w:val="center"/>
          </w:tcPr>
          <w:p w:rsidR="00416927" w:rsidRPr="003769F8" w:rsidRDefault="00416927" w:rsidP="00B60130">
            <w:pPr>
              <w:rPr>
                <w:ins w:id="14" w:author="李明諭" w:date="2018-06-28T13:49:00Z"/>
                <w:rFonts w:ascii="細明體" w:eastAsia="細明體" w:hAnsi="細明體" w:hint="eastAsia"/>
                <w:b/>
                <w:sz w:val="20"/>
                <w:szCs w:val="20"/>
              </w:rPr>
            </w:pPr>
            <w:ins w:id="15" w:author="李明諭" w:date="2018-06-28T13:49:00Z">
              <w:r w:rsidRPr="003769F8"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寄信處理</w:t>
              </w:r>
            </w:ins>
          </w:p>
        </w:tc>
        <w:tc>
          <w:tcPr>
            <w:tcW w:w="1112" w:type="dxa"/>
          </w:tcPr>
          <w:p w:rsidR="00416927" w:rsidRPr="003769F8" w:rsidRDefault="00416927" w:rsidP="00B60130">
            <w:pPr>
              <w:rPr>
                <w:ins w:id="16" w:author="李明諭" w:date="2018-06-28T13:49:00Z"/>
                <w:rFonts w:ascii="細明體" w:eastAsia="細明體" w:hAnsi="細明體" w:hint="eastAsia"/>
                <w:sz w:val="20"/>
                <w:szCs w:val="20"/>
              </w:rPr>
            </w:pPr>
            <w:ins w:id="17" w:author="李明諭" w:date="2018-06-28T13:49:00Z">
              <w:r w:rsidRPr="003769F8">
                <w:rPr>
                  <w:rFonts w:ascii="細明體" w:eastAsia="細明體" w:hAnsi="細明體" w:hint="eastAsia"/>
                  <w:sz w:val="20"/>
                  <w:szCs w:val="20"/>
                </w:rPr>
                <w:t>寄信對象</w:t>
              </w:r>
            </w:ins>
          </w:p>
        </w:tc>
        <w:tc>
          <w:tcPr>
            <w:tcW w:w="7528" w:type="dxa"/>
          </w:tcPr>
          <w:p w:rsidR="00416927" w:rsidRDefault="00416927" w:rsidP="00B60130">
            <w:pPr>
              <w:rPr>
                <w:ins w:id="18" w:author="李明諭" w:date="2018-06-28T13:49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19" w:author="李明諭" w:date="2018-06-28T13:49:00Z">
              <w:r w:rsidRPr="003769F8">
                <w:rPr>
                  <w:rFonts w:ascii="細明體" w:eastAsia="細明體" w:hAnsi="細明體" w:hint="eastAsia"/>
                  <w:sz w:val="20"/>
                  <w:szCs w:val="20"/>
                </w:rPr>
                <w:t>■無 □客戶</w:t>
              </w:r>
              <w:r>
                <w:rPr>
                  <w:rFonts w:ascii="細明體" w:eastAsia="細明體" w:hAnsi="細明體" w:hint="eastAsia"/>
                  <w:color w:val="FF0000"/>
                  <w:sz w:val="20"/>
                  <w:szCs w:val="20"/>
                </w:rPr>
                <w:t xml:space="preserve">　□壽險員工　□關係企業員工　□合作廠商</w:t>
              </w:r>
            </w:ins>
          </w:p>
        </w:tc>
      </w:tr>
      <w:tr w:rsidR="00416927" w:rsidRPr="003769F8" w:rsidTr="00B60130">
        <w:trPr>
          <w:ins w:id="20" w:author="李明諭" w:date="2018-06-28T13:49:00Z"/>
        </w:trPr>
        <w:tc>
          <w:tcPr>
            <w:tcW w:w="1440" w:type="dxa"/>
            <w:vMerge/>
          </w:tcPr>
          <w:p w:rsidR="00416927" w:rsidRDefault="00416927" w:rsidP="00B60130">
            <w:pPr>
              <w:rPr>
                <w:ins w:id="21" w:author="李明諭" w:date="2018-06-28T13:49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416927" w:rsidRPr="003769F8" w:rsidRDefault="00416927" w:rsidP="00B60130">
            <w:pPr>
              <w:rPr>
                <w:ins w:id="22" w:author="李明諭" w:date="2018-06-28T13:49:00Z"/>
                <w:rFonts w:ascii="細明體" w:eastAsia="細明體" w:hAnsi="細明體" w:hint="eastAsia"/>
                <w:sz w:val="20"/>
                <w:szCs w:val="20"/>
              </w:rPr>
            </w:pPr>
            <w:ins w:id="23" w:author="李明諭" w:date="2018-06-28T13:49:00Z">
              <w:r w:rsidRPr="003769F8">
                <w:rPr>
                  <w:rFonts w:ascii="細明體" w:eastAsia="細明體" w:hAnsi="細明體" w:hint="eastAsia"/>
                  <w:sz w:val="20"/>
                  <w:szCs w:val="20"/>
                </w:rPr>
                <w:t>寄信方式</w:t>
              </w:r>
            </w:ins>
          </w:p>
        </w:tc>
        <w:tc>
          <w:tcPr>
            <w:tcW w:w="7528" w:type="dxa"/>
          </w:tcPr>
          <w:p w:rsidR="00416927" w:rsidRPr="003769F8" w:rsidRDefault="00416927" w:rsidP="00B60130">
            <w:pPr>
              <w:rPr>
                <w:ins w:id="24" w:author="李明諭" w:date="2018-06-28T13:49:00Z"/>
                <w:rFonts w:ascii="細明體" w:eastAsia="細明體" w:hAnsi="細明體" w:hint="eastAsia"/>
                <w:sz w:val="20"/>
                <w:szCs w:val="20"/>
              </w:rPr>
            </w:pPr>
            <w:ins w:id="25" w:author="李明諭" w:date="2018-06-28T13:49:00Z">
              <w:r w:rsidRPr="003769F8">
                <w:rPr>
                  <w:rFonts w:ascii="細明體" w:eastAsia="細明體" w:hAnsi="細明體" w:hint="eastAsia"/>
                  <w:sz w:val="20"/>
                  <w:szCs w:val="20"/>
                </w:rPr>
                <w:t>■無 □Billhunter　□MailSender</w:t>
              </w:r>
            </w:ins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C918DC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8" type="#_x0000_t132" style="position:absolute;margin-left:9.9pt;margin-top:15.2pt;width:116.25pt;height:81pt;z-index:251656192">
            <v:textbox style="mso-next-textbox:#_x0000_s1048">
              <w:txbxContent>
                <w:p w:rsidR="00C918DC" w:rsidRDefault="00C918DC" w:rsidP="00C918DC">
                  <w:r>
                    <w:rPr>
                      <w:rFonts w:ascii="細明體" w:eastAsia="細明體" w:hAnsi="細明體" w:hint="eastAsia"/>
                    </w:rPr>
                    <w:t>理賠</w:t>
                  </w:r>
                  <w:r w:rsidR="001264C3">
                    <w:rPr>
                      <w:rFonts w:ascii="細明體" w:eastAsia="細明體" w:hAnsi="細明體" w:hint="eastAsia"/>
                    </w:rPr>
                    <w:t>記錄</w:t>
                  </w:r>
                  <w:r>
                    <w:rPr>
                      <w:rFonts w:ascii="細明體" w:eastAsia="細明體" w:hAnsi="細明體" w:hint="eastAsia"/>
                    </w:rPr>
                    <w:t>檔</w:t>
                  </w:r>
                  <w:r>
                    <w:t>DTAA</w:t>
                  </w:r>
                  <w:r w:rsidR="001264C3"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001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3" type="#_x0000_t132" style="position:absolute;margin-left:347.4pt;margin-top:.35pt;width:116.25pt;height:81pt;z-index:251651072">
            <v:textbox style="mso-next-textbox:#_x0000_s1043">
              <w:txbxContent>
                <w:p w:rsidR="00C918DC" w:rsidRDefault="001264C3" w:rsidP="00C918DC">
                  <w:r>
                    <w:rPr>
                      <w:rFonts w:ascii="細明體" w:eastAsia="細明體" w:hAnsi="細明體" w:hint="eastAsia"/>
                    </w:rPr>
                    <w:t>理賠受理檔</w:t>
                  </w:r>
                  <w:r>
                    <w:t>DTAA</w:t>
                  </w:r>
                  <w:r>
                    <w:rPr>
                      <w:rFonts w:hint="eastAsia"/>
                    </w:rPr>
                    <w:t>A001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4" type="#_x0000_t132" style="position:absolute;margin-left:9.9pt;margin-top:16.6pt;width:116.25pt;height:81pt;z-index:251652096">
            <v:textbox style="mso-next-textbox:#_x0000_s1044">
              <w:txbxContent>
                <w:p w:rsidR="00C918DC" w:rsidRDefault="001264C3" w:rsidP="00C918DC">
                  <w:r w:rsidRPr="001264C3">
                    <w:rPr>
                      <w:rFonts w:ascii="細明體" w:eastAsia="細明體" w:hAnsi="細明體" w:hint="eastAsia"/>
                      <w:bCs/>
                    </w:rPr>
                    <w:t>長期看護保險金檔</w:t>
                  </w:r>
                  <w:r w:rsidRPr="001264C3">
                    <w:rPr>
                      <w:bCs/>
                    </w:rPr>
                    <w:t>DTAGA109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margin-left:198.15pt;margin-top:.85pt;width:93pt;height:51.75pt;z-index:251653120">
            <v:textbox style="mso-next-textbox:#_x0000_s1045">
              <w:txbxContent>
                <w:p w:rsidR="00C918DC" w:rsidRDefault="001264C3" w:rsidP="00C918DC">
                  <w:r w:rsidRPr="001264C3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</w:rPr>
                    <w:t>長期看護系統自動重啟作業批次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91.15pt;margin-top:6.15pt;width:56.25pt;height:.05pt;z-index:251655168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6" type="#_x0000_t32" style="position:absolute;margin-left:126.15pt;margin-top:6.1pt;width:1in;height:.05pt;z-index:251654144" o:connectortype="straight">
            <v:stroke endarrow="block"/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6A76E8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752001" w:rsidRPr="002057B2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A001</w:t>
            </w:r>
          </w:p>
        </w:tc>
        <w:tc>
          <w:tcPr>
            <w:tcW w:w="799" w:type="dxa"/>
          </w:tcPr>
          <w:p w:rsidR="00752001" w:rsidRDefault="006A76E8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EB5505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752001" w:rsidRPr="00B41138" w:rsidRDefault="001264C3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264C3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6A76E8" w:rsidRPr="006A76E8">
              <w:rPr>
                <w:rFonts w:ascii="細明體" w:eastAsia="細明體" w:hAnsi="細明體"/>
                <w:sz w:val="20"/>
                <w:szCs w:val="20"/>
              </w:rPr>
              <w:t>紀錄檔</w:t>
            </w:r>
          </w:p>
        </w:tc>
        <w:tc>
          <w:tcPr>
            <w:tcW w:w="2835" w:type="dxa"/>
          </w:tcPr>
          <w:p w:rsidR="00752001" w:rsidRDefault="006A76E8" w:rsidP="001264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1264C3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1264C3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752001" w:rsidRDefault="006A76E8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D12C1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12C1D" w:rsidRPr="00226E08" w:rsidRDefault="00D12C1D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D12C1D" w:rsidRPr="006A76E8" w:rsidRDefault="001264C3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264C3">
              <w:rPr>
                <w:rFonts w:ascii="細明體" w:eastAsia="細明體" w:hAnsi="細明體" w:hint="eastAsia"/>
                <w:bCs/>
                <w:sz w:val="20"/>
                <w:szCs w:val="20"/>
              </w:rPr>
              <w:t>長期看護保險金檔</w:t>
            </w:r>
          </w:p>
        </w:tc>
        <w:tc>
          <w:tcPr>
            <w:tcW w:w="2835" w:type="dxa"/>
          </w:tcPr>
          <w:p w:rsidR="00D12C1D" w:rsidRPr="006A76E8" w:rsidRDefault="001264C3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264C3">
              <w:rPr>
                <w:rFonts w:ascii="細明體" w:eastAsia="細明體" w:hAnsi="細明體"/>
                <w:bCs/>
                <w:sz w:val="20"/>
                <w:szCs w:val="20"/>
              </w:rPr>
              <w:t>DTAGA109_LONGCARE_VALUE</w:t>
            </w:r>
          </w:p>
        </w:tc>
        <w:tc>
          <w:tcPr>
            <w:tcW w:w="799" w:type="dxa"/>
          </w:tcPr>
          <w:p w:rsidR="00D12C1D" w:rsidRDefault="00D12C1D" w:rsidP="0071768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12C1D" w:rsidRPr="00E60524" w:rsidRDefault="00D12C1D" w:rsidP="0071768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12C1D" w:rsidRPr="00E60524" w:rsidRDefault="00D12C1D" w:rsidP="0071768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12C1D" w:rsidRPr="00E60524" w:rsidRDefault="00D12C1D" w:rsidP="0071768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EB5505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B5505" w:rsidRPr="00226E08" w:rsidRDefault="00EB550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EB5505" w:rsidRPr="00B41138" w:rsidRDefault="00EB5505" w:rsidP="008A61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契約主</w:t>
            </w:r>
            <w:r w:rsidRPr="006A76E8">
              <w:rPr>
                <w:rFonts w:ascii="細明體" w:eastAsia="細明體" w:hAnsi="細明體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EB5505" w:rsidRDefault="00EB5505" w:rsidP="00EB55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B0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EB5505" w:rsidRDefault="00EB5505" w:rsidP="008A612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B5505" w:rsidRPr="00E60524" w:rsidRDefault="00EB550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B5505" w:rsidRPr="00E60524" w:rsidRDefault="00EB550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B5505" w:rsidRPr="00E60524" w:rsidRDefault="00EB550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0366B5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366B5" w:rsidRDefault="000366B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3884" w:type="dxa"/>
          </w:tcPr>
          <w:p w:rsidR="000366B5" w:rsidRDefault="000366B5" w:rsidP="008A61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66B5">
              <w:rPr>
                <w:rFonts w:ascii="細明體" w:eastAsia="細明體" w:hAnsi="細明體" w:hint="eastAsia"/>
                <w:sz w:val="20"/>
                <w:szCs w:val="20"/>
              </w:rPr>
              <w:t>特殊紀錄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0366B5" w:rsidRPr="000366B5" w:rsidRDefault="000366B5" w:rsidP="00EB55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366B5">
              <w:rPr>
                <w:rFonts w:ascii="細明體" w:eastAsia="細明體" w:hAnsi="細明體"/>
                <w:sz w:val="20"/>
                <w:szCs w:val="20"/>
              </w:rPr>
              <w:t>DTAB0009</w:t>
            </w:r>
          </w:p>
        </w:tc>
        <w:tc>
          <w:tcPr>
            <w:tcW w:w="799" w:type="dxa"/>
          </w:tcPr>
          <w:p w:rsidR="000366B5" w:rsidRDefault="000366B5" w:rsidP="008A612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366B5" w:rsidRPr="00E60524" w:rsidRDefault="000366B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366B5" w:rsidRPr="00E60524" w:rsidRDefault="000366B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366B5" w:rsidRPr="00E60524" w:rsidRDefault="000366B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830965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30965" w:rsidRPr="0090048C" w:rsidRDefault="0083096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4590" w:type="dxa"/>
          </w:tcPr>
          <w:p w:rsidR="00830965" w:rsidRPr="0090048C" w:rsidRDefault="00830965" w:rsidP="00764C1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830965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長期看護理賠記錄檔通算模組</w:t>
            </w:r>
          </w:p>
        </w:tc>
        <w:tc>
          <w:tcPr>
            <w:tcW w:w="4770" w:type="dxa"/>
          </w:tcPr>
          <w:p w:rsidR="00830965" w:rsidRPr="0090048C" w:rsidRDefault="00830965" w:rsidP="0083096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DD5F4D">
              <w:rPr>
                <w:rFonts w:ascii="細明體" w:eastAsia="細明體" w:hAnsi="細明體"/>
                <w:color w:val="000000"/>
              </w:rPr>
              <w:t>AA_B</w:t>
            </w:r>
            <w:r w:rsidRPr="00DD5F4D">
              <w:rPr>
                <w:rFonts w:ascii="細明體" w:eastAsia="細明體" w:hAnsi="細明體" w:hint="eastAsia"/>
                <w:color w:val="000000"/>
              </w:rPr>
              <w:t>1</w:t>
            </w:r>
            <w:r w:rsidRPr="00DD5F4D">
              <w:rPr>
                <w:rFonts w:ascii="細明體" w:eastAsia="細明體" w:hAnsi="細明體"/>
                <w:color w:val="000000"/>
              </w:rPr>
              <w:t>Z</w:t>
            </w:r>
            <w:r w:rsidRPr="00DD5F4D">
              <w:rPr>
                <w:rFonts w:ascii="細明體" w:eastAsia="細明體" w:hAnsi="細明體" w:hint="eastAsia"/>
                <w:color w:val="000000"/>
              </w:rPr>
              <w:t>701</w:t>
            </w: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6A26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6A268F">
              <w:rPr>
                <w:rFonts w:ascii="細明體" w:eastAsia="細明體" w:hAnsi="細明體" w:hint="eastAsia"/>
                <w:sz w:val="20"/>
                <w:szCs w:val="20"/>
              </w:rPr>
              <w:t>DB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961F9B" w:rsidP="006A76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961F9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6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F6176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:rsidR="00FF6176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啟動</w:t>
            </w:r>
            <w:r w:rsidR="006A76E8" w:rsidRPr="006A76E8">
              <w:rPr>
                <w:rFonts w:ascii="細明體" w:eastAsia="細明體" w:hAnsi="細明體"/>
                <w:sz w:val="20"/>
                <w:szCs w:val="20"/>
              </w:rPr>
              <w:t>年月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  <w:tc>
          <w:tcPr>
            <w:tcW w:w="3465" w:type="dxa"/>
          </w:tcPr>
          <w:p w:rsidR="00FF6176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  <w:tr w:rsidR="006A268F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A268F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6A268F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6A268F" w:rsidRDefault="006A268F" w:rsidP="005369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6A268F" w:rsidRDefault="006A268F" w:rsidP="005369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bookmarkEnd w:id="26"/>
    </w:tbl>
    <w:p w:rsidR="00961F9B" w:rsidRDefault="00961F9B" w:rsidP="006A76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61F9B" w:rsidRPr="009B385F" w:rsidRDefault="006A76E8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輸入件數、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錯誤件數、</w:t>
      </w:r>
    </w:p>
    <w:p w:rsidR="00961F9B" w:rsidRPr="0018439D" w:rsidRDefault="001C1BD0" w:rsidP="00DC5B3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C1BD0">
        <w:rPr>
          <w:rFonts w:ascii="細明體" w:eastAsia="細明體" w:hAnsi="細明體" w:hint="eastAsia"/>
          <w:kern w:val="2"/>
          <w:lang w:eastAsia="zh-TW"/>
        </w:rPr>
        <w:t>成功</w:t>
      </w:r>
      <w:r w:rsidR="00961F9B" w:rsidRPr="0018439D">
        <w:rPr>
          <w:rFonts w:ascii="細明體" w:eastAsia="細明體" w:hAnsi="細明體" w:hint="eastAsia"/>
          <w:kern w:val="2"/>
          <w:lang w:eastAsia="zh-TW"/>
        </w:rPr>
        <w:t>件數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  <w:r w:rsidRPr="00E14ABA">
        <w:rPr>
          <w:rFonts w:ascii="細明體" w:eastAsia="細明體" w:hAnsi="細明體" w:hint="eastAsia"/>
          <w:kern w:val="2"/>
          <w:lang w:eastAsia="zh-TW"/>
        </w:rPr>
        <w:t>【</w:t>
      </w:r>
      <w:r w:rsidRPr="00E14ABA">
        <w:rPr>
          <w:rFonts w:ascii="細明體" w:eastAsia="細明體" w:hAnsi="細明體" w:hint="eastAsia"/>
          <w:color w:val="008080"/>
          <w:kern w:val="2"/>
          <w:lang w:eastAsia="zh-TW"/>
        </w:rPr>
        <w:t>可參考程式AKB5_B800.java↓</w:t>
      </w:r>
      <w:r w:rsidRPr="00E14ABA">
        <w:rPr>
          <w:rFonts w:ascii="細明體" w:eastAsia="細明體" w:hAnsi="細明體" w:hint="eastAsia"/>
          <w:kern w:val="2"/>
          <w:lang w:eastAsia="zh-TW"/>
        </w:rPr>
        <w:t>】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private void initCountManager() throws ModuleException {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countManager.createCountType("START");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countManager.writeLog();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countManager.clearCountTypeAndNumber();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countManager.createCountType(INPUT_COUNT);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countManager.createCountType(OUTPUT_COUNT);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countManager.createCountType(ERROR_COUNT);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countManager.createCountType(DATA_NOT_FOUND_COUNT);</w:t>
      </w:r>
    </w:p>
    <w:p w:rsidR="00961F9B" w:rsidRPr="00522D2D" w:rsidRDefault="00961F9B" w:rsidP="00522D2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}</w:t>
      </w:r>
    </w:p>
    <w:p w:rsidR="00522D2D" w:rsidRPr="00E904AC" w:rsidRDefault="00522D2D" w:rsidP="00522D2D">
      <w:pPr>
        <w:numPr>
          <w:ilvl w:val="1"/>
          <w:numId w:val="10"/>
        </w:numPr>
        <w:rPr>
          <w:rFonts w:ascii="Arial" w:hAnsi="Arial" w:hint="eastAsia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傳入參數檢核</w:t>
      </w:r>
      <w:r w:rsidR="000906DF">
        <w:rPr>
          <w:rFonts w:ascii="Arial" w:hAnsi="Arial" w:hint="eastAsia"/>
          <w:sz w:val="20"/>
          <w:szCs w:val="20"/>
        </w:rPr>
        <w:t>：可傳入日期</w:t>
      </w:r>
      <w:r w:rsidRPr="00E904AC">
        <w:rPr>
          <w:rFonts w:ascii="Arial" w:hAnsi="Arial" w:hint="eastAsia"/>
          <w:sz w:val="20"/>
          <w:szCs w:val="20"/>
        </w:rPr>
        <w:t xml:space="preserve">　或　不傳入。</w:t>
      </w:r>
    </w:p>
    <w:p w:rsidR="00522D2D" w:rsidRDefault="00522D2D" w:rsidP="00EB5505">
      <w:pPr>
        <w:numPr>
          <w:ilvl w:val="2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若有傳入</w:t>
      </w:r>
      <w:r w:rsidR="000906DF">
        <w:rPr>
          <w:rFonts w:ascii="Arial" w:hAnsi="Arial" w:hint="eastAsia"/>
          <w:sz w:val="20"/>
          <w:szCs w:val="20"/>
        </w:rPr>
        <w:t>日期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然後</w:t>
      </w:r>
      <w:r w:rsidRPr="00E904AC">
        <w:rPr>
          <w:rFonts w:ascii="Arial" w:hAnsi="Arial" w:hint="eastAsia"/>
          <w:sz w:val="20"/>
          <w:szCs w:val="20"/>
        </w:rPr>
        <w:t>使用</w:t>
      </w:r>
      <w:r w:rsidRPr="00E904AC">
        <w:rPr>
          <w:rFonts w:ascii="Arial" w:hAnsi="Arial" w:hint="eastAsia"/>
          <w:sz w:val="20"/>
          <w:szCs w:val="20"/>
        </w:rPr>
        <w:t xml:space="preserve"> </w:t>
      </w:r>
      <w:r w:rsidRPr="00E904AC">
        <w:rPr>
          <w:rFonts w:ascii="Arial" w:hAnsi="Arial" w:cs="新細明體"/>
          <w:bCs/>
          <w:kern w:val="0"/>
          <w:sz w:val="20"/>
          <w:szCs w:val="20"/>
          <w:highlight w:val="white"/>
        </w:rPr>
        <w:t>DATE.isDate</w:t>
      </w:r>
      <w:r w:rsidRPr="00E904AC">
        <w:rPr>
          <w:rFonts w:ascii="Arial" w:hAnsi="Arial" w:cs="新細明體" w:hint="eastAsia"/>
          <w:bCs/>
          <w:kern w:val="0"/>
          <w:sz w:val="20"/>
          <w:szCs w:val="20"/>
        </w:rPr>
        <w:t xml:space="preserve"> </w:t>
      </w:r>
      <w:r w:rsidRPr="00E904AC">
        <w:rPr>
          <w:rFonts w:ascii="Arial" w:hAnsi="Arial" w:hint="eastAsia"/>
          <w:sz w:val="20"/>
          <w:szCs w:val="20"/>
        </w:rPr>
        <w:t>檢查該日期是否為正確之日期。</w:t>
      </w:r>
    </w:p>
    <w:p w:rsidR="00522D2D" w:rsidRPr="00E904AC" w:rsidRDefault="00522D2D" w:rsidP="00522D2D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bCs/>
          <w:sz w:val="20"/>
          <w:szCs w:val="20"/>
        </w:rPr>
        <w:t>若不符合日期格式則依下列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(1)</w:t>
      </w:r>
      <w:r w:rsidRPr="00E904AC">
        <w:rPr>
          <w:rFonts w:ascii="Arial" w:hAnsi="Arial" w:hint="eastAsia"/>
          <w:bCs/>
          <w:sz w:val="20"/>
          <w:szCs w:val="20"/>
        </w:rPr>
        <w:tab/>
      </w:r>
      <w:r w:rsidRPr="00E904AC">
        <w:rPr>
          <w:rFonts w:ascii="Arial" w:hAnsi="Arial" w:hint="eastAsia"/>
          <w:bCs/>
          <w:sz w:val="20"/>
          <w:szCs w:val="20"/>
        </w:rPr>
        <w:t>訊息中文＝“計算原始發單保費使用模組異常”，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(2)</w:t>
      </w:r>
      <w:r w:rsidRPr="00E904AC">
        <w:rPr>
          <w:rFonts w:ascii="Arial" w:hAnsi="Arial" w:hint="eastAsia"/>
          <w:bCs/>
          <w:sz w:val="20"/>
          <w:szCs w:val="20"/>
        </w:rPr>
        <w:tab/>
      </w:r>
      <w:r w:rsidRPr="00E904AC">
        <w:rPr>
          <w:rFonts w:ascii="Arial" w:hAnsi="Arial" w:hint="eastAsia"/>
          <w:bCs/>
          <w:sz w:val="20"/>
          <w:szCs w:val="20"/>
        </w:rPr>
        <w:t>摘　　要＝“傳入日期不為日期格式”，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(3)</w:t>
      </w:r>
      <w:r w:rsidRPr="00E904AC">
        <w:rPr>
          <w:rFonts w:ascii="Arial" w:hAnsi="Arial" w:hint="eastAsia"/>
          <w:bCs/>
          <w:sz w:val="20"/>
          <w:szCs w:val="20"/>
        </w:rPr>
        <w:tab/>
        <w:t>CALL  batch.ErrorLog (</w:t>
      </w:r>
      <w:r w:rsidRPr="00E904AC">
        <w:rPr>
          <w:rFonts w:ascii="Arial" w:hAnsi="Arial" w:hint="eastAsia"/>
          <w:bCs/>
          <w:sz w:val="20"/>
          <w:szCs w:val="20"/>
        </w:rPr>
        <w:t>異常訊息記錄模組</w:t>
      </w:r>
      <w:r w:rsidRPr="00E904AC">
        <w:rPr>
          <w:rFonts w:ascii="Arial" w:hAnsi="Arial" w:hint="eastAsia"/>
          <w:bCs/>
          <w:sz w:val="20"/>
          <w:szCs w:val="20"/>
        </w:rPr>
        <w:t>)</w:t>
      </w:r>
      <w:r w:rsidRPr="00E904AC">
        <w:rPr>
          <w:rFonts w:ascii="Arial" w:hAnsi="Arial" w:hint="eastAsia"/>
          <w:bCs/>
          <w:sz w:val="20"/>
          <w:szCs w:val="20"/>
        </w:rPr>
        <w:t>，記錄錯誤訊息，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 xml:space="preserve">(5) </w:t>
      </w:r>
      <w:r w:rsidRPr="00E904AC">
        <w:rPr>
          <w:rFonts w:ascii="Arial" w:hAnsi="Arial" w:hint="eastAsia"/>
          <w:bCs/>
          <w:sz w:val="20"/>
          <w:szCs w:val="20"/>
        </w:rPr>
        <w:tab/>
        <w:t>RETURN CODE = -1</w:t>
      </w:r>
      <w:r w:rsidRPr="00E904AC">
        <w:rPr>
          <w:rFonts w:ascii="Arial" w:hAnsi="Arial"/>
          <w:bCs/>
          <w:sz w:val="20"/>
          <w:szCs w:val="20"/>
        </w:rPr>
        <w:t xml:space="preserve"> 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結束該程式。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lastRenderedPageBreak/>
        <w:t>設變數如下：</w:t>
      </w:r>
    </w:p>
    <w:p w:rsidR="002F44EB" w:rsidRPr="000906DF" w:rsidRDefault="00522D2D" w:rsidP="000906DF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$YYMM</w:t>
      </w:r>
      <w:r w:rsidR="00EB5505">
        <w:rPr>
          <w:rFonts w:ascii="Arial" w:hAnsi="Arial" w:hint="eastAsia"/>
          <w:sz w:val="20"/>
          <w:szCs w:val="20"/>
        </w:rPr>
        <w:t>DD</w:t>
      </w:r>
      <w:r w:rsidRPr="00E904AC">
        <w:rPr>
          <w:rFonts w:ascii="Arial" w:hAnsi="Arial" w:hint="eastAsia"/>
          <w:sz w:val="20"/>
          <w:szCs w:val="20"/>
        </w:rPr>
        <w:t xml:space="preserve"> = </w:t>
      </w:r>
      <w:r w:rsidR="009B456D">
        <w:rPr>
          <w:rFonts w:ascii="Arial" w:hAnsi="Arial" w:hint="eastAsia"/>
          <w:sz w:val="20"/>
          <w:szCs w:val="20"/>
        </w:rPr>
        <w:t>傳入參數年月</w:t>
      </w:r>
      <w:r w:rsidRPr="00E904AC">
        <w:rPr>
          <w:rFonts w:ascii="Arial" w:hAnsi="Arial" w:hint="eastAsia"/>
          <w:sz w:val="20"/>
          <w:szCs w:val="20"/>
        </w:rPr>
        <w:t>，如</w:t>
      </w:r>
      <w:r w:rsidR="009B456D">
        <w:rPr>
          <w:rFonts w:ascii="Arial" w:hAnsi="Arial" w:hint="eastAsia"/>
          <w:sz w:val="20"/>
          <w:szCs w:val="20"/>
        </w:rPr>
        <w:t>201408</w:t>
      </w:r>
      <w:r w:rsidR="00EB5505">
        <w:rPr>
          <w:rFonts w:ascii="Arial" w:hAnsi="Arial" w:hint="eastAsia"/>
          <w:sz w:val="20"/>
          <w:szCs w:val="20"/>
        </w:rPr>
        <w:t>01</w:t>
      </w:r>
    </w:p>
    <w:p w:rsidR="00522D2D" w:rsidRPr="00E904AC" w:rsidRDefault="00522D2D" w:rsidP="00522D2D">
      <w:pPr>
        <w:numPr>
          <w:ilvl w:val="2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若無傳入傳數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則</w:t>
      </w:r>
      <w:r w:rsidR="009B456D" w:rsidRPr="009B456D">
        <w:rPr>
          <w:rFonts w:ascii="Arial" w:hAnsi="Arial" w:hint="eastAsia"/>
          <w:sz w:val="20"/>
          <w:szCs w:val="20"/>
        </w:rPr>
        <w:t>取得系統</w:t>
      </w:r>
      <w:r w:rsidR="009B456D" w:rsidRPr="009B456D">
        <w:rPr>
          <w:rFonts w:ascii="Arial" w:hAnsi="Arial" w:hint="eastAsia"/>
          <w:sz w:val="20"/>
          <w:szCs w:val="20"/>
        </w:rPr>
        <w:t>SHUTDOWN DAY</w:t>
      </w:r>
      <w:r w:rsidR="009B456D">
        <w:rPr>
          <w:rFonts w:ascii="Arial" w:hAnsi="Arial" w:hint="eastAsia"/>
          <w:sz w:val="20"/>
          <w:szCs w:val="20"/>
        </w:rPr>
        <w:t>(</w:t>
      </w:r>
      <w:r w:rsidR="009B456D">
        <w:rPr>
          <w:rFonts w:ascii="Arial" w:hAnsi="Arial" w:hint="eastAsia"/>
          <w:sz w:val="20"/>
          <w:szCs w:val="20"/>
        </w:rPr>
        <w:t>取得方式如第</w:t>
      </w:r>
      <w:r w:rsidR="009B456D">
        <w:rPr>
          <w:rFonts w:ascii="Arial" w:hAnsi="Arial" w:hint="eastAsia"/>
          <w:sz w:val="20"/>
          <w:szCs w:val="20"/>
        </w:rPr>
        <w:t>4</w:t>
      </w:r>
      <w:r w:rsidR="009B456D">
        <w:rPr>
          <w:rFonts w:ascii="Arial" w:hAnsi="Arial" w:hint="eastAsia"/>
          <w:sz w:val="20"/>
          <w:szCs w:val="20"/>
        </w:rPr>
        <w:t>點</w:t>
      </w:r>
      <w:r w:rsidR="009B456D">
        <w:rPr>
          <w:rFonts w:ascii="Arial" w:hAnsi="Arial" w:hint="eastAsia"/>
          <w:sz w:val="20"/>
          <w:szCs w:val="20"/>
        </w:rPr>
        <w:t>)</w:t>
      </w:r>
      <w:r w:rsidRPr="00E904AC">
        <w:rPr>
          <w:rFonts w:ascii="Arial" w:hAnsi="Arial" w:hint="eastAsia"/>
          <w:sz w:val="20"/>
          <w:szCs w:val="20"/>
        </w:rPr>
        <w:t>，設變數如下：</w:t>
      </w:r>
    </w:p>
    <w:p w:rsidR="00EB5505" w:rsidRDefault="00522D2D" w:rsidP="00EB5505">
      <w:pPr>
        <w:numPr>
          <w:ilvl w:val="4"/>
          <w:numId w:val="10"/>
        </w:numPr>
        <w:rPr>
          <w:rFonts w:ascii="細明體" w:eastAsia="細明體" w:hAnsi="細明體" w:hint="eastAsia"/>
        </w:rPr>
      </w:pPr>
      <w:r w:rsidRPr="00E904AC">
        <w:rPr>
          <w:rFonts w:ascii="Arial" w:hAnsi="Arial" w:hint="eastAsia"/>
          <w:sz w:val="20"/>
          <w:szCs w:val="20"/>
        </w:rPr>
        <w:t>$YYMM</w:t>
      </w:r>
      <w:r w:rsidR="00EB5505">
        <w:rPr>
          <w:rFonts w:ascii="Arial" w:hAnsi="Arial" w:hint="eastAsia"/>
          <w:sz w:val="20"/>
          <w:szCs w:val="20"/>
        </w:rPr>
        <w:t>DD</w:t>
      </w:r>
      <w:r w:rsidRPr="00E904AC">
        <w:rPr>
          <w:rFonts w:ascii="Arial" w:hAnsi="Arial" w:hint="eastAsia"/>
          <w:sz w:val="20"/>
          <w:szCs w:val="20"/>
        </w:rPr>
        <w:t xml:space="preserve"> = </w:t>
      </w:r>
      <w:r w:rsidR="009B456D" w:rsidRPr="009B456D">
        <w:rPr>
          <w:rFonts w:ascii="Arial" w:hAnsi="Arial" w:hint="eastAsia"/>
          <w:sz w:val="20"/>
          <w:szCs w:val="20"/>
        </w:rPr>
        <w:t>SHUTDOWN DAY</w:t>
      </w:r>
      <w:r w:rsidRPr="00E904AC">
        <w:rPr>
          <w:rFonts w:ascii="Arial" w:hAnsi="Arial" w:hint="eastAsia"/>
          <w:sz w:val="20"/>
          <w:szCs w:val="20"/>
        </w:rPr>
        <w:t>之西元年月，如</w:t>
      </w:r>
      <w:r w:rsidRPr="00E904AC">
        <w:rPr>
          <w:rFonts w:ascii="Arial" w:hAnsi="Arial" w:hint="eastAsia"/>
          <w:sz w:val="20"/>
          <w:szCs w:val="20"/>
        </w:rPr>
        <w:t>20</w:t>
      </w:r>
      <w:r w:rsidR="009B456D">
        <w:rPr>
          <w:rFonts w:ascii="Arial" w:hAnsi="Arial" w:hint="eastAsia"/>
          <w:sz w:val="20"/>
          <w:szCs w:val="20"/>
        </w:rPr>
        <w:t>14</w:t>
      </w:r>
      <w:r w:rsidRPr="00E904AC">
        <w:rPr>
          <w:rFonts w:ascii="Arial" w:hAnsi="Arial" w:hint="eastAsia"/>
          <w:sz w:val="20"/>
          <w:szCs w:val="20"/>
        </w:rPr>
        <w:t>-0</w:t>
      </w:r>
      <w:r w:rsidR="00EB5505">
        <w:rPr>
          <w:rFonts w:ascii="Arial" w:hAnsi="Arial" w:hint="eastAsia"/>
          <w:sz w:val="20"/>
          <w:szCs w:val="20"/>
        </w:rPr>
        <w:t>8</w:t>
      </w:r>
      <w:r w:rsidRPr="00E904AC">
        <w:rPr>
          <w:rFonts w:ascii="Arial" w:hAnsi="Arial" w:hint="eastAsia"/>
          <w:sz w:val="20"/>
          <w:szCs w:val="20"/>
        </w:rPr>
        <w:t>-01</w:t>
      </w:r>
      <w:r w:rsidRPr="00E904AC">
        <w:rPr>
          <w:rFonts w:ascii="Arial" w:hAnsi="Arial" w:hint="eastAsia"/>
          <w:sz w:val="20"/>
          <w:szCs w:val="20"/>
        </w:rPr>
        <w:t>則取</w:t>
      </w:r>
      <w:r w:rsidRPr="00E904AC">
        <w:rPr>
          <w:rFonts w:ascii="Arial" w:hAnsi="Arial" w:hint="eastAsia"/>
          <w:sz w:val="20"/>
          <w:szCs w:val="20"/>
        </w:rPr>
        <w:t>20</w:t>
      </w:r>
      <w:r w:rsidR="009B456D">
        <w:rPr>
          <w:rFonts w:ascii="Arial" w:hAnsi="Arial" w:hint="eastAsia"/>
          <w:sz w:val="20"/>
          <w:szCs w:val="20"/>
        </w:rPr>
        <w:t>14</w:t>
      </w:r>
      <w:r w:rsidRPr="00E904AC">
        <w:rPr>
          <w:rFonts w:ascii="Arial" w:hAnsi="Arial" w:hint="eastAsia"/>
          <w:sz w:val="20"/>
          <w:szCs w:val="20"/>
        </w:rPr>
        <w:t>0</w:t>
      </w:r>
      <w:r w:rsidR="009B456D">
        <w:rPr>
          <w:rFonts w:ascii="Arial" w:hAnsi="Arial" w:hint="eastAsia"/>
          <w:sz w:val="20"/>
          <w:szCs w:val="20"/>
        </w:rPr>
        <w:t>8</w:t>
      </w:r>
      <w:r w:rsidR="00EB5505">
        <w:rPr>
          <w:rFonts w:ascii="Arial" w:hAnsi="Arial" w:hint="eastAsia"/>
          <w:sz w:val="20"/>
          <w:szCs w:val="20"/>
        </w:rPr>
        <w:t>01</w:t>
      </w:r>
    </w:p>
    <w:p w:rsidR="00961F9B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/>
        </w:rPr>
        <w:t>模組</w:t>
      </w: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DAY：</w:t>
      </w:r>
    </w:p>
    <w:p w:rsidR="00961F9B" w:rsidRPr="008C552E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若RETURN_CODE＜＞0，</w:t>
      </w:r>
      <w:r w:rsidRPr="0009343D">
        <w:rPr>
          <w:rFonts w:ascii="細明體" w:eastAsia="細明體" w:hAnsi="細明體" w:hint="eastAsia"/>
          <w:bCs/>
          <w:caps/>
          <w:lang w:eastAsia="zh-TW"/>
        </w:rPr>
        <w:t>Set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訊息中文＝”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 w:eastAsia="zh-TW"/>
        </w:rPr>
        <w:t>模組異常</w:t>
      </w:r>
      <w:r w:rsidRPr="0009343D">
        <w:rPr>
          <w:rFonts w:ascii="細明體" w:eastAsia="細明體" w:hAnsi="細明體" w:hint="eastAsia"/>
          <w:kern w:val="2"/>
          <w:lang w:eastAsia="zh-TW"/>
        </w:rPr>
        <w:t>”，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摘　　要＝模組傳回之中文訊息，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09343D">
        <w:rPr>
          <w:rFonts w:ascii="細明體" w:eastAsia="細明體" w:hAnsi="細明體"/>
          <w:bCs/>
          <w:kern w:val="2"/>
          <w:lang w:eastAsia="zh-TW"/>
        </w:rPr>
        <w:t>)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lang w:eastAsia="zh-TW"/>
        </w:rPr>
        <w:t>RollBack回程式初始狀態資料，結束程式且程式執行結果異常</w:t>
      </w:r>
      <w:r>
        <w:rPr>
          <w:rFonts w:ascii="細明體" w:eastAsia="細明體" w:hAnsi="細明體" w:hint="eastAsia"/>
          <w:bCs/>
          <w:lang w:eastAsia="zh-TW"/>
        </w:rPr>
        <w:t>。</w:t>
      </w:r>
    </w:p>
    <w:p w:rsidR="00961F9B" w:rsidRDefault="00961F9B" w:rsidP="009B456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＄SHUTDOWN_DAY</w:t>
      </w:r>
      <w:r w:rsidRPr="00DF2E41">
        <w:rPr>
          <w:rFonts w:ascii="細明體" w:eastAsia="細明體" w:hAnsi="細明體" w:hint="eastAsia"/>
          <w:kern w:val="2"/>
          <w:lang w:eastAsia="zh-TW"/>
        </w:rPr>
        <w:t>＝</w:t>
      </w:r>
      <w:r w:rsidRPr="0009343D">
        <w:rPr>
          <w:rFonts w:ascii="細明體" w:eastAsia="細明體" w:hAnsi="細明體" w:hint="eastAsia"/>
          <w:kern w:val="2"/>
          <w:lang w:eastAsia="zh-TW"/>
        </w:rPr>
        <w:t>DATE(模組回傳的系統SHUTDOWN DAY)。</w:t>
      </w:r>
    </w:p>
    <w:p w:rsidR="00961F9B" w:rsidRPr="00F90A5E" w:rsidRDefault="00F90A5E" w:rsidP="00F90A5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讀取理賠</w:t>
      </w:r>
      <w:r w:rsidR="00EB5505">
        <w:rPr>
          <w:rFonts w:ascii="細明體" w:eastAsia="細明體" w:hAnsi="細明體" w:hint="eastAsia"/>
          <w:kern w:val="2"/>
          <w:lang w:eastAsia="zh-TW"/>
        </w:rPr>
        <w:t>紀錄</w:t>
      </w:r>
      <w:r>
        <w:rPr>
          <w:rFonts w:ascii="細明體" w:eastAsia="細明體" w:hAnsi="細明體" w:hint="eastAsia"/>
          <w:kern w:val="2"/>
          <w:lang w:eastAsia="zh-TW"/>
        </w:rPr>
        <w:t>檔</w:t>
      </w:r>
      <w:r w:rsidR="00EB5505">
        <w:rPr>
          <w:rFonts w:ascii="細明體" w:eastAsia="細明體" w:hAnsi="細明體" w:hint="eastAsia"/>
          <w:kern w:val="2"/>
          <w:lang w:eastAsia="zh-TW"/>
        </w:rPr>
        <w:t>DTAAB001</w:t>
      </w:r>
      <w:r>
        <w:rPr>
          <w:rFonts w:ascii="細明體" w:eastAsia="細明體" w:hAnsi="細明體" w:hint="eastAsia"/>
          <w:kern w:val="2"/>
          <w:lang w:eastAsia="zh-TW"/>
        </w:rPr>
        <w:t>及</w:t>
      </w:r>
      <w:r w:rsidR="00EB5505">
        <w:rPr>
          <w:rFonts w:ascii="細明體" w:eastAsia="細明體" w:hAnsi="細明體" w:hint="eastAsia"/>
          <w:kern w:val="2"/>
          <w:lang w:eastAsia="zh-TW"/>
        </w:rPr>
        <w:t>契約主</w:t>
      </w:r>
      <w:r>
        <w:rPr>
          <w:rFonts w:ascii="細明體" w:eastAsia="細明體" w:hAnsi="細明體" w:hint="eastAsia"/>
          <w:kern w:val="2"/>
          <w:lang w:eastAsia="zh-TW"/>
        </w:rPr>
        <w:t>檔</w:t>
      </w:r>
      <w:r w:rsidR="00EB5505">
        <w:rPr>
          <w:rFonts w:ascii="細明體" w:eastAsia="細明體" w:hAnsi="細明體" w:hint="eastAsia"/>
          <w:kern w:val="2"/>
          <w:lang w:eastAsia="zh-TW"/>
        </w:rPr>
        <w:t>DTAB0001</w:t>
      </w:r>
    </w:p>
    <w:p w:rsidR="00961F9B" w:rsidRPr="002F44E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="00120A08">
        <w:rPr>
          <w:rFonts w:ascii="細明體" w:eastAsia="細明體" w:hAnsi="細明體" w:hint="eastAsia"/>
          <w:kern w:val="2"/>
          <w:lang w:eastAsia="zh-TW"/>
        </w:rPr>
        <w:t>理賠紀錄檔DTAAB001</w:t>
      </w:r>
    </w:p>
    <w:p w:rsidR="002F44EB" w:rsidRPr="002F44EB" w:rsidRDefault="002F44EB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條件:</w:t>
      </w:r>
      <w:r w:rsidRPr="002F44EB">
        <w:rPr>
          <w:rFonts w:ascii="Courier New" w:hAnsi="Courier New" w:cs="Courier New"/>
          <w:color w:val="000000"/>
          <w:lang w:eastAsia="zh-TW"/>
        </w:rPr>
        <w:t xml:space="preserve"> </w:t>
      </w:r>
      <w:r w:rsidR="00120A08">
        <w:rPr>
          <w:rFonts w:ascii="Courier New" w:hAnsi="Courier New" w:cs="Courier New" w:hint="eastAsia"/>
          <w:color w:val="000000"/>
          <w:lang w:eastAsia="zh-TW"/>
        </w:rPr>
        <w:t>索賠類別</w:t>
      </w:r>
      <w:r w:rsidR="00120A08">
        <w:rPr>
          <w:rFonts w:ascii="細明體" w:eastAsia="細明體" w:hAnsi="細明體" w:hint="eastAsia"/>
          <w:kern w:val="2"/>
          <w:lang w:eastAsia="zh-TW"/>
        </w:rPr>
        <w:t>DTAAB001</w:t>
      </w:r>
      <w:r>
        <w:rPr>
          <w:rFonts w:ascii="細明體" w:eastAsia="細明體" w:hAnsi="細明體" w:hint="eastAsia"/>
          <w:lang w:eastAsia="zh-TW"/>
        </w:rPr>
        <w:t>.</w:t>
      </w:r>
      <w:r w:rsidR="00120A08">
        <w:rPr>
          <w:rFonts w:ascii="細明體" w:eastAsia="細明體" w:hAnsi="細明體" w:hint="eastAsia"/>
          <w:kern w:val="2"/>
          <w:lang w:eastAsia="zh-TW"/>
        </w:rPr>
        <w:t xml:space="preserve">CLAM_CAT </w:t>
      </w:r>
      <w:r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120A08">
        <w:rPr>
          <w:rFonts w:ascii="Arial" w:hAnsi="Arial"/>
          <w:lang w:eastAsia="zh-TW"/>
        </w:rPr>
        <w:t>‘</w:t>
      </w:r>
      <w:r w:rsidR="00120A08">
        <w:rPr>
          <w:rFonts w:ascii="Arial" w:hAnsi="Arial" w:hint="eastAsia"/>
          <w:lang w:eastAsia="zh-TW"/>
        </w:rPr>
        <w:t>H</w:t>
      </w:r>
      <w:r w:rsidR="00120A08">
        <w:rPr>
          <w:rFonts w:ascii="Arial" w:hAnsi="Arial"/>
          <w:lang w:eastAsia="zh-TW"/>
        </w:rPr>
        <w:t>’</w:t>
      </w:r>
    </w:p>
    <w:p w:rsidR="002F44EB" w:rsidRDefault="000366B5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366B5">
        <w:rPr>
          <w:rFonts w:ascii="細明體" w:eastAsia="細明體" w:hAnsi="細明體"/>
          <w:kern w:val="2"/>
          <w:lang w:eastAsia="zh-TW"/>
        </w:rPr>
        <w:t>理賠保險金代號</w:t>
      </w:r>
      <w:r w:rsidR="00120A08">
        <w:rPr>
          <w:rFonts w:ascii="細明體" w:eastAsia="細明體" w:hAnsi="細明體" w:hint="eastAsia"/>
          <w:kern w:val="2"/>
          <w:lang w:eastAsia="zh-TW"/>
        </w:rPr>
        <w:t>DTAAB001</w:t>
      </w:r>
      <w:r w:rsidR="00120A08">
        <w:rPr>
          <w:rFonts w:ascii="細明體" w:eastAsia="細明體" w:hAnsi="細明體" w:hint="eastAsia"/>
          <w:lang w:eastAsia="zh-TW"/>
        </w:rPr>
        <w:t>.</w:t>
      </w:r>
      <w:r w:rsidRPr="000366B5">
        <w:rPr>
          <w:rFonts w:ascii="細明體" w:eastAsia="細明體" w:hAnsi="細明體"/>
          <w:kern w:val="2"/>
          <w:lang w:eastAsia="zh-TW"/>
        </w:rPr>
        <w:t>CLAM_AMT_CODE</w:t>
      </w:r>
      <w:r w:rsidR="00120A0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120A08">
        <w:rPr>
          <w:rFonts w:ascii="Arial" w:hAnsi="Arial"/>
          <w:lang w:eastAsia="zh-TW"/>
        </w:rPr>
        <w:t>‘</w:t>
      </w:r>
      <w:r w:rsidRPr="000366B5">
        <w:rPr>
          <w:rFonts w:ascii="細明體" w:eastAsia="細明體" w:hAnsi="細明體" w:cs="Courier New"/>
        </w:rPr>
        <w:t>BEH2</w:t>
      </w:r>
      <w:r w:rsidR="00120A08">
        <w:rPr>
          <w:rFonts w:ascii="Arial" w:hAnsi="Arial"/>
          <w:lang w:eastAsia="zh-TW"/>
        </w:rPr>
        <w:t>’</w:t>
      </w:r>
    </w:p>
    <w:p w:rsidR="002F44EB" w:rsidRDefault="000366B5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366B5">
        <w:rPr>
          <w:rFonts w:ascii="細明體" w:eastAsia="細明體" w:hAnsi="細明體"/>
          <w:kern w:val="2"/>
          <w:lang w:eastAsia="zh-TW"/>
        </w:rPr>
        <w:t>給付狀態</w:t>
      </w:r>
      <w:r>
        <w:rPr>
          <w:rFonts w:ascii="細明體" w:eastAsia="細明體" w:hAnsi="細明體" w:hint="eastAsia"/>
          <w:kern w:val="2"/>
          <w:lang w:eastAsia="zh-TW"/>
        </w:rPr>
        <w:t>DTAAB001</w:t>
      </w:r>
      <w:r>
        <w:rPr>
          <w:rFonts w:ascii="細明體" w:eastAsia="細明體" w:hAnsi="細明體" w:hint="eastAsia"/>
          <w:lang w:eastAsia="zh-TW"/>
        </w:rPr>
        <w:t>.</w:t>
      </w:r>
      <w:r w:rsidRPr="000366B5">
        <w:rPr>
          <w:rFonts w:ascii="細明體" w:eastAsia="細明體" w:hAnsi="細明體"/>
          <w:kern w:val="2"/>
          <w:lang w:eastAsia="zh-TW"/>
        </w:rPr>
        <w:t>PAY_STS</w:t>
      </w:r>
      <w:r w:rsidR="00E1641A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不等於</w:t>
      </w:r>
      <w:r w:rsidRPr="000366B5">
        <w:rPr>
          <w:rFonts w:ascii="細明體" w:eastAsia="細明體" w:hAnsi="細明體"/>
          <w:kern w:val="2"/>
          <w:lang w:eastAsia="zh-TW"/>
        </w:rPr>
        <w:t>'</w:t>
      </w:r>
      <w:r w:rsidRPr="000366B5">
        <w:rPr>
          <w:rFonts w:ascii="細明體" w:eastAsia="細明體" w:hAnsi="細明體" w:hint="eastAsia"/>
          <w:kern w:val="2"/>
          <w:lang w:eastAsia="zh-TW"/>
        </w:rPr>
        <w:t>5</w:t>
      </w:r>
      <w:r w:rsidRPr="000366B5">
        <w:rPr>
          <w:rFonts w:ascii="細明體" w:eastAsia="細明體" w:hAnsi="細明體"/>
          <w:kern w:val="2"/>
          <w:lang w:eastAsia="zh-TW"/>
        </w:rPr>
        <w:t>','</w:t>
      </w:r>
      <w:r w:rsidRPr="000366B5">
        <w:rPr>
          <w:rFonts w:ascii="細明體" w:eastAsia="細明體" w:hAnsi="細明體" w:hint="eastAsia"/>
          <w:kern w:val="2"/>
          <w:lang w:eastAsia="zh-TW"/>
        </w:rPr>
        <w:t>6</w:t>
      </w:r>
      <w:r w:rsidRPr="000366B5">
        <w:rPr>
          <w:rFonts w:ascii="細明體" w:eastAsia="細明體" w:hAnsi="細明體"/>
          <w:kern w:val="2"/>
          <w:lang w:eastAsia="zh-TW"/>
        </w:rPr>
        <w:t>'</w:t>
      </w:r>
    </w:p>
    <w:p w:rsidR="000366B5" w:rsidRPr="00DF2E41" w:rsidRDefault="000366B5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取核賠日期最大的那筆</w:t>
      </w:r>
    </w:p>
    <w:p w:rsidR="00961F9B" w:rsidRPr="00067282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JOIN</w:t>
      </w:r>
      <w:r w:rsidR="000366B5">
        <w:rPr>
          <w:rFonts w:ascii="細明體" w:eastAsia="細明體" w:hAnsi="細明體" w:hint="eastAsia"/>
          <w:kern w:val="2"/>
          <w:lang w:eastAsia="zh-TW"/>
        </w:rPr>
        <w:t>契約主檔DTAB0001</w:t>
      </w:r>
      <w:r w:rsidRPr="00067282">
        <w:rPr>
          <w:rFonts w:ascii="細明體" w:eastAsia="細明體" w:hAnsi="細明體" w:hint="eastAsia"/>
          <w:kern w:val="2"/>
          <w:lang w:eastAsia="zh-TW"/>
        </w:rPr>
        <w:t>，ON</w:t>
      </w:r>
    </w:p>
    <w:p w:rsidR="00961F9B" w:rsidRDefault="000366B5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DTAAB001</w:t>
      </w:r>
      <w:r w:rsidR="00961F9B" w:rsidRPr="00067282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>POLICY_NO</w:t>
      </w:r>
      <w:r w:rsidR="00961F9B" w:rsidRPr="00067282">
        <w:rPr>
          <w:rFonts w:ascii="細明體" w:eastAsia="細明體" w:hAnsi="細明體" w:hint="eastAsia"/>
          <w:kern w:val="2"/>
          <w:lang w:eastAsia="zh-TW"/>
        </w:rPr>
        <w:t>＝</w:t>
      </w:r>
      <w:r>
        <w:rPr>
          <w:rFonts w:ascii="細明體" w:eastAsia="細明體" w:hAnsi="細明體" w:hint="eastAsia"/>
          <w:kern w:val="2"/>
          <w:lang w:eastAsia="zh-TW"/>
        </w:rPr>
        <w:t>DTAB0001</w:t>
      </w:r>
      <w:r w:rsidR="00961F9B"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0366B5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POLICY_NO保單號碼</w:t>
      </w:r>
    </w:p>
    <w:p w:rsidR="000366B5" w:rsidRDefault="000366B5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27" w:author="李明諭" w:date="2016-02-04T17:35:00Z"/>
          <w:rFonts w:ascii="細明體" w:eastAsia="細明體" w:hAnsi="細明體"/>
          <w:kern w:val="2"/>
          <w:lang w:eastAsia="zh-TW"/>
        </w:rPr>
      </w:pPr>
      <w:r w:rsidRPr="000366B5">
        <w:rPr>
          <w:rFonts w:ascii="細明體" w:eastAsia="細明體" w:hAnsi="細明體" w:hint="eastAsia"/>
          <w:kern w:val="2"/>
          <w:lang w:eastAsia="zh-TW"/>
        </w:rPr>
        <w:t>主契約效力DTAB0001.</w:t>
      </w:r>
      <w:r w:rsidRPr="000366B5">
        <w:rPr>
          <w:rFonts w:ascii="細明體" w:eastAsia="細明體" w:hAnsi="細明體"/>
          <w:kern w:val="2"/>
          <w:lang w:eastAsia="zh-TW"/>
        </w:rPr>
        <w:t>EFT_CODE</w:t>
      </w:r>
      <w:r w:rsidRPr="000366B5">
        <w:rPr>
          <w:rFonts w:ascii="細明體" w:eastAsia="細明體" w:hAnsi="細明體" w:hint="eastAsia"/>
          <w:kern w:val="2"/>
          <w:lang w:eastAsia="zh-TW"/>
        </w:rPr>
        <w:t>排除代碼為1、4、13、14、30、31、32、33、34、35、36、37、38、40、42、43、45、46、47、61、62。</w:t>
      </w:r>
    </w:p>
    <w:p w:rsidR="003363BA" w:rsidRDefault="003363BA" w:rsidP="003363B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28" w:author="李明諭" w:date="2016-02-04T17:36:00Z"/>
          <w:rFonts w:ascii="細明體" w:eastAsia="細明體" w:hAnsi="細明體"/>
          <w:kern w:val="2"/>
          <w:lang w:eastAsia="zh-TW"/>
        </w:rPr>
        <w:pPrChange w:id="29" w:author="李明諭" w:date="2016-02-04T17:35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30" w:author="李明諭" w:date="2016-02-04T17:35:00Z">
        <w:r>
          <w:rPr>
            <w:rFonts w:ascii="細明體" w:eastAsia="細明體" w:hAnsi="細明體" w:hint="eastAsia"/>
            <w:kern w:val="2"/>
            <w:lang w:eastAsia="zh-TW"/>
          </w:rPr>
          <w:t>JOIN 重</w:t>
        </w:r>
      </w:ins>
      <w:ins w:id="31" w:author="李明諭" w:date="2016-02-04T17:36:00Z">
        <w:r>
          <w:rPr>
            <w:rFonts w:ascii="細明體" w:eastAsia="細明體" w:hAnsi="細明體" w:hint="eastAsia"/>
            <w:kern w:val="2"/>
            <w:lang w:eastAsia="zh-TW"/>
          </w:rPr>
          <w:t>起通知函DTAAB301資料</w:t>
        </w:r>
      </w:ins>
    </w:p>
    <w:p w:rsidR="003363BA" w:rsidRDefault="003363BA" w:rsidP="003363B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32" w:author="李明諭" w:date="2016-02-04T17:36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33" w:author="李明諭" w:date="2016-02-04T17:36:00Z">
        <w:r>
          <w:rPr>
            <w:rFonts w:ascii="細明體" w:eastAsia="細明體" w:hAnsi="細明體" w:hint="eastAsia"/>
            <w:kern w:val="2"/>
            <w:lang w:eastAsia="zh-TW"/>
          </w:rPr>
          <w:t>受編=</w:t>
        </w:r>
        <w:r>
          <w:rPr>
            <w:rFonts w:ascii="細明體" w:eastAsia="細明體" w:hAnsi="細明體"/>
            <w:kern w:val="2"/>
            <w:lang w:eastAsia="zh-TW"/>
          </w:rPr>
          <w:t>DTAAB301.</w:t>
        </w:r>
        <w:r>
          <w:rPr>
            <w:rFonts w:ascii="細明體" w:eastAsia="細明體" w:hAnsi="細明體" w:hint="eastAsia"/>
            <w:kern w:val="2"/>
            <w:lang w:eastAsia="zh-TW"/>
          </w:rPr>
          <w:t>受編</w:t>
        </w:r>
      </w:ins>
    </w:p>
    <w:p w:rsidR="00661989" w:rsidRDefault="000366B5" w:rsidP="0066198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Pr="000366B5">
        <w:rPr>
          <w:rFonts w:ascii="細明體" w:eastAsia="細明體" w:hAnsi="細明體" w:hint="eastAsia"/>
          <w:kern w:val="2"/>
          <w:lang w:eastAsia="zh-TW"/>
        </w:rPr>
        <w:t>特殊紀錄</w:t>
      </w:r>
      <w:r>
        <w:rPr>
          <w:rFonts w:ascii="細明體" w:eastAsia="細明體" w:hAnsi="細明體" w:hint="eastAsia"/>
          <w:kern w:val="2"/>
          <w:lang w:eastAsia="zh-TW"/>
        </w:rPr>
        <w:t>排除保單在</w:t>
      </w:r>
      <w:r w:rsidR="00830965">
        <w:rPr>
          <w:rFonts w:ascii="細明體" w:eastAsia="細明體" w:hAnsi="細明體" w:hint="eastAsia"/>
          <w:kern w:val="2"/>
          <w:lang w:eastAsia="zh-TW"/>
        </w:rPr>
        <w:t>紀錄中的件</w:t>
      </w:r>
    </w:p>
    <w:p w:rsidR="00D12C1D" w:rsidRPr="003363BA" w:rsidRDefault="00830965" w:rsidP="00D12C1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34" w:author="李明諭" w:date="2016-02-04T17:32:00Z"/>
          <w:rFonts w:ascii="細明體" w:eastAsia="細明體" w:hAnsi="細明體"/>
          <w:kern w:val="2"/>
          <w:lang w:eastAsia="zh-TW"/>
          <w:rPrChange w:id="35" w:author="李明諭" w:date="2016-02-04T17:32:00Z">
            <w:rPr>
              <w:ins w:id="36" w:author="李明諭" w:date="2016-02-04T17:32:00Z"/>
              <w:rFonts w:ascii="Courier New" w:hAnsi="Courier New" w:cs="Courier New"/>
              <w:color w:val="000000"/>
              <w:lang w:eastAsia="zh-TW"/>
            </w:rPr>
          </w:rPrChange>
        </w:rPr>
      </w:pPr>
      <w:r w:rsidRPr="00830965">
        <w:rPr>
          <w:rFonts w:ascii="細明體" w:eastAsia="細明體" w:hAnsi="細明體"/>
          <w:kern w:val="2"/>
          <w:lang w:eastAsia="zh-TW"/>
        </w:rPr>
        <w:t>DTAB0009</w:t>
      </w:r>
      <w:r w:rsidR="00D12C1D" w:rsidRPr="00830965">
        <w:rPr>
          <w:rFonts w:ascii="細明體" w:eastAsia="細明體" w:hAnsi="細明體" w:hint="eastAsia"/>
          <w:kern w:val="2"/>
          <w:lang w:eastAsia="zh-TW"/>
        </w:rPr>
        <w:t>.</w:t>
      </w:r>
      <w:r w:rsidRPr="00830965">
        <w:rPr>
          <w:rFonts w:ascii="細明體" w:eastAsia="細明體" w:hAnsi="細明體"/>
          <w:kern w:val="2"/>
          <w:lang w:eastAsia="zh-TW"/>
        </w:rPr>
        <w:t>SPC_KIND IN('04','E98')</w:t>
      </w:r>
      <w:r>
        <w:rPr>
          <w:rFonts w:ascii="Courier New" w:hAnsi="Courier New" w:cs="Courier New" w:hint="eastAsia"/>
          <w:color w:val="000000"/>
          <w:lang w:eastAsia="zh-TW"/>
        </w:rPr>
        <w:t>為</w:t>
      </w:r>
      <w:r w:rsidRPr="00830965">
        <w:rPr>
          <w:rFonts w:ascii="Courier New" w:hAnsi="Courier New" w:cs="Courier New" w:hint="eastAsia"/>
          <w:color w:val="000000"/>
          <w:lang w:eastAsia="zh-TW"/>
        </w:rPr>
        <w:t>法扣</w:t>
      </w:r>
      <w:r>
        <w:rPr>
          <w:rFonts w:ascii="Courier New" w:hAnsi="Courier New" w:cs="Courier New" w:hint="eastAsia"/>
          <w:color w:val="000000"/>
          <w:lang w:eastAsia="zh-TW"/>
        </w:rPr>
        <w:t>及</w:t>
      </w:r>
      <w:r w:rsidRPr="00830965">
        <w:rPr>
          <w:rFonts w:ascii="Courier New" w:hAnsi="Courier New" w:cs="Courier New" w:hint="eastAsia"/>
          <w:color w:val="000000"/>
          <w:lang w:eastAsia="zh-TW"/>
        </w:rPr>
        <w:t>控管保戶</w:t>
      </w:r>
      <w:r>
        <w:rPr>
          <w:rFonts w:ascii="Courier New" w:hAnsi="Courier New" w:cs="Courier New" w:hint="eastAsia"/>
          <w:color w:val="000000"/>
          <w:lang w:eastAsia="zh-TW"/>
        </w:rPr>
        <w:t>件</w:t>
      </w:r>
    </w:p>
    <w:p w:rsidR="003363BA" w:rsidRDefault="003363BA" w:rsidP="003363B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37" w:author="李明諭" w:date="2016-02-04T17:33:00Z"/>
          <w:rFonts w:ascii="細明體" w:eastAsia="細明體" w:hAnsi="細明體" w:hint="eastAsia"/>
          <w:kern w:val="2"/>
          <w:lang w:eastAsia="zh-TW"/>
        </w:rPr>
        <w:pPrChange w:id="38" w:author="李明諭" w:date="2016-02-04T17:33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39" w:author="李明諭" w:date="2016-02-04T17:33:00Z">
        <w:r>
          <w:rPr>
            <w:rFonts w:ascii="細明體" w:eastAsia="細明體" w:hAnsi="細明體" w:hint="eastAsia"/>
            <w:kern w:val="2"/>
            <w:lang w:eastAsia="zh-TW"/>
          </w:rPr>
          <w:t>讀取控管保戶檔DTAAD140</w:t>
        </w:r>
      </w:ins>
    </w:p>
    <w:p w:rsidR="003363BA" w:rsidRPr="003E01B2" w:rsidRDefault="003363BA" w:rsidP="003363B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40" w:author="李明諭" w:date="2016-02-04T17:34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41" w:author="李明諭" w:date="2016-02-04T17:34:00Z">
        <w:r>
          <w:rPr>
            <w:rFonts w:ascii="細明體" w:eastAsia="細明體" w:hAnsi="細明體" w:hint="eastAsia"/>
            <w:kern w:val="2"/>
            <w:lang w:eastAsia="zh-TW"/>
          </w:rPr>
          <w:t xml:space="preserve">事故人ID 不等於 </w:t>
        </w:r>
        <w:r>
          <w:rPr>
            <w:rFonts w:ascii="細明體" w:eastAsia="細明體" w:hAnsi="細明體"/>
            <w:kern w:val="2"/>
            <w:lang w:eastAsia="zh-TW"/>
          </w:rPr>
          <w:t>DTAAD140.ID(</w:t>
        </w:r>
      </w:ins>
      <w:ins w:id="42" w:author="李明諭" w:date="2016-02-04T17:35:00Z">
        <w:r>
          <w:rPr>
            <w:rFonts w:ascii="細明體" w:eastAsia="細明體" w:hAnsi="細明體" w:hint="eastAsia"/>
            <w:kern w:val="2"/>
            <w:lang w:eastAsia="zh-TW"/>
          </w:rPr>
          <w:t>排除在控管保護理的ID)</w:t>
        </w:r>
      </w:ins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</w:t>
      </w:r>
      <w:r>
        <w:rPr>
          <w:rFonts w:ascii="細明體" w:eastAsia="細明體" w:hAnsi="細明體" w:hint="eastAsia"/>
          <w:lang w:eastAsia="zh-TW"/>
        </w:rPr>
        <w:t>以上任一檔案</w:t>
      </w:r>
      <w:r w:rsidRPr="00DF2E41">
        <w:rPr>
          <w:rFonts w:ascii="細明體" w:eastAsia="細明體" w:hAnsi="細明體" w:hint="eastAsia"/>
          <w:lang w:eastAsia="zh-TW"/>
        </w:rPr>
        <w:t>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3E01B2" w:rsidRDefault="00961F9B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01078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讀取件數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DF2E41">
        <w:rPr>
          <w:rFonts w:ascii="細明體" w:eastAsia="細明體" w:hAnsi="細明體" w:hint="eastAsia"/>
          <w:lang w:eastAsia="zh-TW"/>
        </w:rPr>
        <w:t>0，則設定：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無</w:t>
      </w:r>
      <w:r w:rsidR="003E01B2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3E01B2" w:rsidRPr="003E01B2">
        <w:rPr>
          <w:rFonts w:ascii="細明體" w:eastAsia="細明體" w:hAnsi="細明體" w:hint="eastAsia"/>
          <w:kern w:val="2"/>
          <w:lang w:eastAsia="zh-TW"/>
        </w:rPr>
        <w:t>$YYMM</w:t>
      </w:r>
      <w:r w:rsidR="003E01B2">
        <w:rPr>
          <w:rFonts w:ascii="細明體" w:eastAsia="細明體" w:hAnsi="細明體" w:hint="eastAsia"/>
          <w:kern w:val="2"/>
          <w:lang w:eastAsia="zh-TW"/>
        </w:rPr>
        <w:t xml:space="preserve"> +理賠補全件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961F9B" w:rsidRPr="00F1360F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正常結束程式。</w:t>
      </w:r>
    </w:p>
    <w:p w:rsidR="00F1360F" w:rsidRPr="00D12C1D" w:rsidRDefault="00F1360F" w:rsidP="00F1360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將取得的件數紀錄為</w:t>
      </w:r>
      <w:r w:rsidRPr="00F1360F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830965" w:rsidRPr="00DD5F4D" w:rsidRDefault="00830965" w:rsidP="0083096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讀取已給付長期看護資料：</w:t>
      </w:r>
    </w:p>
    <w:p w:rsidR="00830965" w:rsidRPr="00DD5F4D" w:rsidRDefault="00830965" w:rsidP="0083096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逐筆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CALL</w:t>
      </w:r>
      <w:r w:rsidRPr="00DD5F4D">
        <w:rPr>
          <w:rFonts w:ascii="細明體" w:eastAsia="細明體" w:hAnsi="細明體"/>
          <w:color w:val="000000"/>
          <w:kern w:val="2"/>
          <w:lang w:eastAsia="zh-TW"/>
        </w:rPr>
        <w:t xml:space="preserve"> 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 xml:space="preserve"> </w:t>
      </w:r>
      <w:r w:rsidRPr="00DD5F4D">
        <w:rPr>
          <w:rFonts w:ascii="細明體" w:eastAsia="細明體" w:hAnsi="細明體"/>
          <w:color w:val="000000"/>
          <w:kern w:val="2"/>
          <w:lang w:eastAsia="zh-TW"/>
        </w:rPr>
        <w:t>AA_B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1</w:t>
      </w:r>
      <w:r w:rsidRPr="00DD5F4D">
        <w:rPr>
          <w:rFonts w:ascii="細明體" w:eastAsia="細明體" w:hAnsi="細明體"/>
          <w:color w:val="000000"/>
          <w:kern w:val="2"/>
          <w:lang w:eastAsia="zh-TW"/>
        </w:rPr>
        <w:t>Z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701</w:t>
      </w:r>
      <w:r w:rsidRPr="00DD5F4D">
        <w:rPr>
          <w:rFonts w:ascii="細明體" w:eastAsia="細明體" w:hAnsi="細明體" w:hint="eastAsia"/>
          <w:kern w:val="2"/>
          <w:lang w:eastAsia="zh-TW"/>
        </w:rPr>
        <w:t>長期看護理賠記錄檔通算模組：</w:t>
      </w:r>
    </w:p>
    <w:p w:rsidR="00830965" w:rsidRPr="00DD5F4D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保單號碼：</w:t>
      </w:r>
      <w:r>
        <w:rPr>
          <w:rFonts w:ascii="細明體" w:eastAsia="細明體" w:hAnsi="細明體" w:hint="eastAsia"/>
          <w:kern w:val="2"/>
          <w:lang w:eastAsia="zh-TW"/>
        </w:rPr>
        <w:t>DTAAB001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POLICY_NO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保單號碼。</w:t>
      </w:r>
    </w:p>
    <w:p w:rsidR="00830965" w:rsidRPr="00DD5F4D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險別：</w:t>
      </w:r>
      <w:r>
        <w:rPr>
          <w:rFonts w:ascii="細明體" w:eastAsia="細明體" w:hAnsi="細明體" w:hint="eastAsia"/>
          <w:kern w:val="2"/>
          <w:lang w:eastAsia="zh-TW"/>
        </w:rPr>
        <w:t>DTAAB001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Pr="00830965">
        <w:t xml:space="preserve"> </w:t>
      </w:r>
      <w:r w:rsidRPr="00830965">
        <w:rPr>
          <w:rFonts w:ascii="細明體" w:eastAsia="細明體" w:hAnsi="細明體"/>
          <w:color w:val="000000"/>
          <w:kern w:val="2"/>
          <w:lang w:eastAsia="zh-TW"/>
        </w:rPr>
        <w:t>PROD_ID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險別。</w:t>
      </w:r>
    </w:p>
    <w:p w:rsidR="00830965" w:rsidRPr="00DD5F4D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被保人ID：</w:t>
      </w:r>
      <w:r>
        <w:rPr>
          <w:rFonts w:ascii="細明體" w:eastAsia="細明體" w:hAnsi="細明體" w:hint="eastAsia"/>
          <w:kern w:val="2"/>
          <w:lang w:eastAsia="zh-TW"/>
        </w:rPr>
        <w:t>DTAAB001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Pr="00830965">
        <w:rPr>
          <w:rFonts w:ascii="細明體" w:eastAsia="細明體" w:hAnsi="細明體"/>
          <w:color w:val="000000"/>
          <w:kern w:val="2"/>
          <w:lang w:eastAsia="zh-TW"/>
        </w:rPr>
        <w:t>OCR_ID</w:t>
      </w:r>
      <w:r w:rsidRPr="00830965">
        <w:rPr>
          <w:color w:val="000000"/>
          <w:kern w:val="2"/>
          <w:lang w:eastAsia="zh-TW"/>
        </w:rPr>
        <w:t xml:space="preserve"> </w:t>
      </w:r>
      <w:r w:rsidRPr="00830965">
        <w:rPr>
          <w:rFonts w:ascii="細明體" w:eastAsia="細明體" w:hAnsi="細明體"/>
          <w:color w:val="000000"/>
          <w:kern w:val="2"/>
          <w:lang w:eastAsia="zh-TW"/>
        </w:rPr>
        <w:t>事故者_ID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。</w:t>
      </w:r>
    </w:p>
    <w:p w:rsidR="00830965" w:rsidRPr="00DD5F4D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受理編號：</w:t>
      </w:r>
      <w:r w:rsidRPr="00830965">
        <w:rPr>
          <w:rFonts w:ascii="細明體" w:eastAsia="細明體" w:hAnsi="細明體" w:hint="eastAsia"/>
          <w:color w:val="000000"/>
          <w:kern w:val="2"/>
          <w:lang w:eastAsia="zh-TW"/>
        </w:rPr>
        <w:t>DTAAB001.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APLY_NO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。</w:t>
      </w:r>
    </w:p>
    <w:p w:rsidR="00830965" w:rsidRPr="00DD5F4D" w:rsidRDefault="00830965" w:rsidP="0083096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IF 模組.RETURN_CODE &lt;&gt; 0：</w:t>
      </w:r>
    </w:p>
    <w:p w:rsidR="00830965" w:rsidRPr="00DD5F4D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回覆代碼：1。</w:t>
      </w:r>
    </w:p>
    <w:p w:rsidR="00830965" w:rsidRPr="00DD5F4D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回覆訊息：</w:t>
      </w:r>
      <w:r w:rsidRPr="00DD5F4D">
        <w:rPr>
          <w:rFonts w:ascii="細明體" w:eastAsia="細明體" w:hAnsi="細明體" w:hint="eastAsia"/>
          <w:kern w:val="2"/>
          <w:lang w:eastAsia="zh-TW"/>
        </w:rPr>
        <w:t>長期看護理賠記錄檔通算模組 有誤 + 模組參數。</w:t>
      </w:r>
    </w:p>
    <w:p w:rsidR="00830965" w:rsidRPr="00DD5F4D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kern w:val="2"/>
          <w:lang w:eastAsia="zh-TW"/>
        </w:rPr>
        <w:t>RETURN。</w:t>
      </w:r>
    </w:p>
    <w:p w:rsidR="00830965" w:rsidRPr="00DD5F4D" w:rsidRDefault="00830965" w:rsidP="0083096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/>
          <w:lang w:eastAsia="zh-TW"/>
        </w:rPr>
        <w:t>長期看護復健保險金</w:t>
      </w:r>
      <w:r w:rsidRPr="00DD5F4D">
        <w:rPr>
          <w:rFonts w:ascii="細明體" w:eastAsia="細明體" w:hAnsi="細明體" w:hint="eastAsia"/>
          <w:lang w:eastAsia="zh-TW"/>
        </w:rPr>
        <w:t xml:space="preserve">領取次數 = </w:t>
      </w:r>
      <w:r w:rsidRPr="00830965">
        <w:rPr>
          <w:rFonts w:ascii="細明體" w:eastAsia="細明體" w:hAnsi="細明體"/>
          <w:lang w:eastAsia="zh-TW"/>
        </w:rPr>
        <w:t>AA_B</w:t>
      </w:r>
      <w:r w:rsidRPr="00830965">
        <w:rPr>
          <w:rFonts w:ascii="細明體" w:eastAsia="細明體" w:hAnsi="細明體" w:hint="eastAsia"/>
          <w:lang w:eastAsia="zh-TW"/>
        </w:rPr>
        <w:t>1</w:t>
      </w:r>
      <w:r w:rsidRPr="00830965">
        <w:rPr>
          <w:rFonts w:ascii="細明體" w:eastAsia="細明體" w:hAnsi="細明體"/>
          <w:lang w:eastAsia="zh-TW"/>
        </w:rPr>
        <w:t>Z</w:t>
      </w:r>
      <w:r w:rsidRPr="00830965">
        <w:rPr>
          <w:rFonts w:ascii="細明體" w:eastAsia="細明體" w:hAnsi="細明體" w:hint="eastAsia"/>
          <w:lang w:eastAsia="zh-TW"/>
        </w:rPr>
        <w:t>701</w:t>
      </w:r>
      <w:r w:rsidRPr="00DD5F4D">
        <w:rPr>
          <w:rFonts w:ascii="細明體" w:eastAsia="細明體" w:hAnsi="細明體" w:hint="eastAsia"/>
          <w:lang w:eastAsia="zh-TW"/>
        </w:rPr>
        <w:t>.</w:t>
      </w:r>
      <w:r w:rsidRPr="00DD5F4D">
        <w:rPr>
          <w:rFonts w:ascii="細明體" w:eastAsia="細明體" w:hAnsi="細明體"/>
          <w:lang w:eastAsia="zh-TW"/>
        </w:rPr>
        <w:t xml:space="preserve"> 長期看護復健保險金</w:t>
      </w:r>
      <w:r w:rsidRPr="00DD5F4D">
        <w:rPr>
          <w:rFonts w:ascii="細明體" w:eastAsia="細明體" w:hAnsi="細明體" w:hint="eastAsia"/>
          <w:lang w:eastAsia="zh-TW"/>
        </w:rPr>
        <w:t>領取次數。</w:t>
      </w:r>
    </w:p>
    <w:p w:rsidR="00830965" w:rsidRPr="00DD5F4D" w:rsidRDefault="00830965" w:rsidP="0083096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/>
          <w:lang w:eastAsia="zh-TW"/>
        </w:rPr>
        <w:t>長期看護保險金</w:t>
      </w:r>
      <w:r w:rsidRPr="00DD5F4D">
        <w:rPr>
          <w:rFonts w:ascii="細明體" w:eastAsia="細明體" w:hAnsi="細明體" w:hint="eastAsia"/>
          <w:lang w:eastAsia="zh-TW"/>
        </w:rPr>
        <w:t xml:space="preserve">領取次數 = </w:t>
      </w:r>
      <w:r w:rsidRPr="00830965">
        <w:rPr>
          <w:rFonts w:ascii="細明體" w:eastAsia="細明體" w:hAnsi="細明體"/>
          <w:lang w:eastAsia="zh-TW"/>
        </w:rPr>
        <w:t>AA_B</w:t>
      </w:r>
      <w:r w:rsidRPr="00830965">
        <w:rPr>
          <w:rFonts w:ascii="細明體" w:eastAsia="細明體" w:hAnsi="細明體" w:hint="eastAsia"/>
          <w:lang w:eastAsia="zh-TW"/>
        </w:rPr>
        <w:t>1</w:t>
      </w:r>
      <w:r w:rsidRPr="00830965">
        <w:rPr>
          <w:rFonts w:ascii="細明體" w:eastAsia="細明體" w:hAnsi="細明體"/>
          <w:lang w:eastAsia="zh-TW"/>
        </w:rPr>
        <w:t>Z</w:t>
      </w:r>
      <w:r w:rsidRPr="00830965">
        <w:rPr>
          <w:rFonts w:ascii="細明體" w:eastAsia="細明體" w:hAnsi="細明體" w:hint="eastAsia"/>
          <w:lang w:eastAsia="zh-TW"/>
        </w:rPr>
        <w:t>701</w:t>
      </w:r>
      <w:r w:rsidRPr="00DD5F4D">
        <w:rPr>
          <w:rFonts w:ascii="細明體" w:eastAsia="細明體" w:hAnsi="細明體" w:hint="eastAsia"/>
          <w:lang w:eastAsia="zh-TW"/>
        </w:rPr>
        <w:t>.</w:t>
      </w:r>
      <w:r w:rsidRPr="00DD5F4D">
        <w:rPr>
          <w:rFonts w:ascii="細明體" w:eastAsia="細明體" w:hAnsi="細明體"/>
          <w:lang w:eastAsia="zh-TW"/>
        </w:rPr>
        <w:t xml:space="preserve"> 長期看護保險金</w:t>
      </w:r>
      <w:r w:rsidRPr="00DD5F4D">
        <w:rPr>
          <w:rFonts w:ascii="細明體" w:eastAsia="細明體" w:hAnsi="細明體" w:hint="eastAsia"/>
          <w:lang w:eastAsia="zh-TW"/>
        </w:rPr>
        <w:t>領取次數。</w:t>
      </w:r>
    </w:p>
    <w:p w:rsidR="00830965" w:rsidRPr="00DD5F4D" w:rsidRDefault="00830965" w:rsidP="0083096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lang w:eastAsia="zh-TW"/>
        </w:rPr>
        <w:t>IF 長期看護確定日 不為空值</w:t>
      </w:r>
    </w:p>
    <w:p w:rsidR="00830965" w:rsidRPr="00830965" w:rsidRDefault="00830965" w:rsidP="0083096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DD5F4D">
        <w:rPr>
          <w:rFonts w:ascii="細明體" w:eastAsia="細明體" w:hAnsi="細明體" w:hint="eastAsia"/>
          <w:lang w:eastAsia="zh-TW"/>
        </w:rPr>
        <w:t xml:space="preserve">已領長期看護確定日 = </w:t>
      </w:r>
      <w:r w:rsidRPr="00830965">
        <w:rPr>
          <w:rFonts w:ascii="細明體" w:eastAsia="細明體" w:hAnsi="細明體"/>
          <w:lang w:eastAsia="zh-TW"/>
        </w:rPr>
        <w:t>AA_B</w:t>
      </w:r>
      <w:r w:rsidRPr="00830965">
        <w:rPr>
          <w:rFonts w:ascii="細明體" w:eastAsia="細明體" w:hAnsi="細明體" w:hint="eastAsia"/>
          <w:lang w:eastAsia="zh-TW"/>
        </w:rPr>
        <w:t>1</w:t>
      </w:r>
      <w:r w:rsidRPr="00830965">
        <w:rPr>
          <w:rFonts w:ascii="細明體" w:eastAsia="細明體" w:hAnsi="細明體"/>
          <w:lang w:eastAsia="zh-TW"/>
        </w:rPr>
        <w:t>Z</w:t>
      </w:r>
      <w:r w:rsidRPr="00830965">
        <w:rPr>
          <w:rFonts w:ascii="細明體" w:eastAsia="細明體" w:hAnsi="細明體" w:hint="eastAsia"/>
          <w:lang w:eastAsia="zh-TW"/>
        </w:rPr>
        <w:t>701</w:t>
      </w:r>
      <w:r w:rsidRPr="00DD5F4D">
        <w:rPr>
          <w:rFonts w:ascii="細明體" w:eastAsia="細明體" w:hAnsi="細明體" w:hint="eastAsia"/>
          <w:lang w:eastAsia="zh-TW"/>
        </w:rPr>
        <w:t>.長期看護確定日。</w:t>
      </w:r>
    </w:p>
    <w:p w:rsidR="00830965" w:rsidRPr="009B56F7" w:rsidRDefault="009B56F7" w:rsidP="0083096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B56F7">
        <w:rPr>
          <w:rFonts w:ascii="細明體" w:eastAsia="細明體" w:hAnsi="細明體" w:hint="eastAsia"/>
          <w:kern w:val="2"/>
          <w:lang w:eastAsia="zh-TW"/>
        </w:rPr>
        <w:t>IF</w:t>
      </w:r>
      <w:r w:rsidRPr="009B56F7">
        <w:rPr>
          <w:rFonts w:ascii="細明體" w:eastAsia="細明體" w:hAnsi="細明體" w:hint="eastAsia"/>
          <w:lang w:eastAsia="zh-TW"/>
        </w:rPr>
        <w:t>長期看護確定日為空值</w:t>
      </w:r>
    </w:p>
    <w:p w:rsidR="009B56F7" w:rsidRDefault="009B56F7" w:rsidP="009B56F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該筆不處理，繼續處理下一筆，並記錄該筆</w:t>
      </w:r>
      <w:r w:rsidRPr="009B56F7">
        <w:rPr>
          <w:rFonts w:ascii="細明體" w:eastAsia="細明體" w:hAnsi="細明體" w:hint="eastAsia"/>
          <w:kern w:val="2"/>
          <w:lang w:eastAsia="zh-TW"/>
        </w:rPr>
        <w:t>模組參數</w:t>
      </w:r>
    </w:p>
    <w:p w:rsidR="009B56F7" w:rsidRPr="00DD5F4D" w:rsidRDefault="009B56F7" w:rsidP="009B56F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判別是否給付長期看護保險金：</w:t>
      </w:r>
    </w:p>
    <w:p w:rsidR="009B56F7" w:rsidRPr="00DD5F4D" w:rsidRDefault="009B56F7" w:rsidP="009B56F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lang w:eastAsia="zh-TW"/>
        </w:rPr>
        <w:t xml:space="preserve">IF Table1.是否給付長期看護保險金 &lt;&gt;  </w:t>
      </w:r>
      <w:r w:rsidRPr="00DD5F4D">
        <w:rPr>
          <w:rFonts w:ascii="細明體" w:eastAsia="細明體" w:hAnsi="細明體"/>
          <w:color w:val="000000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D5F4D">
          <w:rPr>
            <w:rFonts w:ascii="細明體" w:eastAsia="細明體" w:hAnsi="細明體" w:hint="eastAsia"/>
            <w:color w:val="000000"/>
            <w:lang w:eastAsia="zh-TW"/>
          </w:rPr>
          <w:t>1</w:t>
        </w:r>
        <w:r w:rsidRPr="00DD5F4D">
          <w:rPr>
            <w:rFonts w:ascii="細明體" w:eastAsia="細明體" w:hAnsi="細明體"/>
            <w:color w:val="000000"/>
            <w:lang w:eastAsia="zh-TW"/>
          </w:rPr>
          <w:t>’</w:t>
        </w:r>
      </w:smartTag>
      <w:r w:rsidRPr="00DD5F4D">
        <w:rPr>
          <w:rFonts w:ascii="細明體" w:eastAsia="細明體" w:hAnsi="細明體" w:hint="eastAsia"/>
          <w:color w:val="000000"/>
          <w:lang w:eastAsia="zh-TW"/>
        </w:rPr>
        <w:t>，</w:t>
      </w:r>
      <w:r w:rsidR="00FA5137">
        <w:rPr>
          <w:rFonts w:ascii="細明體" w:eastAsia="細明體" w:hAnsi="細明體" w:hint="eastAsia"/>
          <w:kern w:val="2"/>
          <w:lang w:eastAsia="zh-TW"/>
        </w:rPr>
        <w:t>繼續處理下一筆</w:t>
      </w:r>
    </w:p>
    <w:p w:rsidR="009B56F7" w:rsidRPr="00DD5F4D" w:rsidRDefault="009B56F7" w:rsidP="009B56F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 xml:space="preserve">檢查給付限制： </w:t>
      </w:r>
    </w:p>
    <w:p w:rsidR="009B56F7" w:rsidRPr="00DD5F4D" w:rsidRDefault="009B56F7" w:rsidP="009B56F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 xml:space="preserve">IF  </w:t>
      </w:r>
      <w:r w:rsidR="00FA5137" w:rsidRPr="00FA5137">
        <w:rPr>
          <w:rFonts w:ascii="細明體" w:eastAsia="細明體" w:hAnsi="細明體"/>
          <w:color w:val="000000"/>
          <w:kern w:val="2"/>
          <w:lang w:eastAsia="zh-TW"/>
        </w:rPr>
        <w:t>DTAGA109</w:t>
      </w:r>
      <w:r w:rsidR="00FA5137" w:rsidRPr="00FA5137">
        <w:rPr>
          <w:rFonts w:ascii="細明體" w:eastAsia="細明體" w:hAnsi="細明體" w:hint="eastAsia"/>
          <w:color w:val="000000"/>
          <w:kern w:val="2"/>
          <w:lang w:eastAsia="zh-TW"/>
        </w:rPr>
        <w:t>給付內容-長期看護保險金檔</w:t>
      </w:r>
      <w:r w:rsidR="00FA5137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長期看護保險金</w:t>
      </w:r>
      <w:r w:rsidRPr="00DD5F4D">
        <w:rPr>
          <w:rFonts w:ascii="細明體" w:eastAsia="細明體" w:hAnsi="細明體" w:hint="eastAsia"/>
          <w:caps/>
          <w:color w:val="000000"/>
          <w:lang w:eastAsia="zh-TW"/>
        </w:rPr>
        <w:t>給付限制欄位1  &gt; 0：</w:t>
      </w:r>
    </w:p>
    <w:p w:rsidR="009B56F7" w:rsidRPr="00DD5F4D" w:rsidRDefault="009B56F7" w:rsidP="009B56F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lang w:eastAsia="zh-TW"/>
        </w:rPr>
        <w:t>檢查是否已給付過長期看護復健保險金：</w:t>
      </w:r>
    </w:p>
    <w:p w:rsidR="009B56F7" w:rsidRPr="00DD5F4D" w:rsidRDefault="009B56F7" w:rsidP="009B56F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IF</w:t>
      </w:r>
      <w:r w:rsidRPr="00DD5F4D">
        <w:rPr>
          <w:rFonts w:ascii="細明體" w:eastAsia="細明體" w:hAnsi="細明體"/>
          <w:lang w:eastAsia="zh-TW"/>
        </w:rPr>
        <w:t>長期看護復健保險金</w:t>
      </w:r>
      <w:r w:rsidRPr="00DD5F4D">
        <w:rPr>
          <w:rFonts w:ascii="細明體" w:eastAsia="細明體" w:hAnsi="細明體" w:hint="eastAsia"/>
          <w:lang w:eastAsia="zh-TW"/>
        </w:rPr>
        <w:t>領取次數 = 0</w:t>
      </w:r>
      <w:r w:rsidRPr="00DD5F4D">
        <w:rPr>
          <w:rFonts w:ascii="細明體" w:eastAsia="細明體" w:hAnsi="細明體" w:hint="eastAsia"/>
          <w:caps/>
          <w:color w:val="000000"/>
          <w:lang w:eastAsia="zh-TW"/>
        </w:rPr>
        <w:t>：</w:t>
      </w:r>
    </w:p>
    <w:p w:rsidR="009B56F7" w:rsidRPr="00DD5F4D" w:rsidRDefault="009B56F7" w:rsidP="009B56F7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 xml:space="preserve">回覆資訊：保單號碼 + 險別 + </w:t>
      </w:r>
      <w:r w:rsidRPr="00DD5F4D">
        <w:rPr>
          <w:rFonts w:ascii="細明體" w:eastAsia="細明體" w:hAnsi="細明體"/>
          <w:color w:val="000000"/>
          <w:kern w:val="2"/>
          <w:lang w:eastAsia="zh-TW"/>
        </w:rPr>
        <w:t>‘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尚未領取</w:t>
      </w:r>
      <w:r w:rsidRPr="00DD5F4D">
        <w:rPr>
          <w:rFonts w:ascii="細明體" w:eastAsia="細明體" w:hAnsi="細明體"/>
          <w:lang w:eastAsia="zh-TW"/>
        </w:rPr>
        <w:t>長期看護</w:t>
      </w:r>
      <w:r w:rsidRPr="00DD5F4D">
        <w:rPr>
          <w:rFonts w:ascii="細明體" w:eastAsia="細明體" w:hAnsi="細明體" w:hint="eastAsia"/>
          <w:lang w:eastAsia="zh-TW"/>
        </w:rPr>
        <w:t>復健</w:t>
      </w:r>
      <w:r w:rsidRPr="00DD5F4D">
        <w:rPr>
          <w:rFonts w:ascii="細明體" w:eastAsia="細明體" w:hAnsi="細明體"/>
          <w:lang w:eastAsia="zh-TW"/>
        </w:rPr>
        <w:t>保險金</w:t>
      </w:r>
      <w:r w:rsidRPr="00DD5F4D">
        <w:rPr>
          <w:rFonts w:ascii="細明體" w:eastAsia="細明體" w:hAnsi="細明體" w:hint="eastAsia"/>
          <w:lang w:eastAsia="zh-TW"/>
        </w:rPr>
        <w:t>(</w:t>
      </w:r>
      <w:r w:rsidRPr="00DD5F4D">
        <w:rPr>
          <w:rFonts w:ascii="細明體" w:eastAsia="細明體" w:hAnsi="細明體"/>
          <w:lang w:eastAsia="zh-TW"/>
        </w:rPr>
        <w:t>長期看護保險金</w:t>
      </w:r>
      <w:r w:rsidRPr="00DD5F4D">
        <w:rPr>
          <w:rFonts w:ascii="細明體" w:eastAsia="細明體" w:hAnsi="細明體" w:hint="eastAsia"/>
          <w:lang w:eastAsia="zh-TW"/>
        </w:rPr>
        <w:t>)’。</w:t>
      </w:r>
    </w:p>
    <w:p w:rsidR="009B56F7" w:rsidRPr="00DD5F4D" w:rsidRDefault="00FA5137" w:rsidP="009B56F7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繼續處理下一筆</w:t>
      </w:r>
      <w:r w:rsidR="009B56F7" w:rsidRPr="00DD5F4D">
        <w:rPr>
          <w:rFonts w:ascii="細明體" w:eastAsia="細明體" w:hAnsi="細明體" w:hint="eastAsia"/>
          <w:color w:val="000000"/>
          <w:kern w:val="2"/>
          <w:lang w:eastAsia="zh-TW"/>
        </w:rPr>
        <w:t>。</w:t>
      </w:r>
    </w:p>
    <w:p w:rsidR="009B56F7" w:rsidRPr="00DD5F4D" w:rsidRDefault="009B56F7" w:rsidP="009B56F7">
      <w:pPr>
        <w:pStyle w:val="Web"/>
        <w:numPr>
          <w:ilvl w:val="4"/>
          <w:numId w:val="10"/>
        </w:numPr>
        <w:spacing w:before="0" w:beforeAutospacing="0" w:after="0" w:afterAutospacing="0" w:line="300" w:lineRule="exact"/>
        <w:rPr>
          <w:rFonts w:ascii="細明體" w:eastAsia="細明體" w:hAnsi="細明體" w:hint="eastAsia"/>
          <w:caps/>
          <w:color w:val="000000"/>
          <w:sz w:val="20"/>
          <w:szCs w:val="20"/>
        </w:rPr>
      </w:pPr>
      <w:r w:rsidRPr="00DD5F4D">
        <w:rPr>
          <w:rFonts w:ascii="細明體" w:eastAsia="細明體" w:hAnsi="細明體" w:hint="eastAsia"/>
          <w:caps/>
          <w:color w:val="000000"/>
          <w:sz w:val="20"/>
          <w:szCs w:val="20"/>
        </w:rPr>
        <w:t>檢查是否每</w:t>
      </w:r>
      <w:r w:rsidRPr="00DD5F4D">
        <w:rPr>
          <w:rFonts w:ascii="細明體" w:eastAsia="細明體" w:hAnsi="細明體" w:hint="eastAsia"/>
          <w:color w:val="000000"/>
          <w:sz w:val="20"/>
          <w:szCs w:val="20"/>
        </w:rPr>
        <w:t>xx年領取一次：</w:t>
      </w:r>
    </w:p>
    <w:p w:rsidR="009B56F7" w:rsidRPr="00DD5F4D" w:rsidRDefault="009B56F7" w:rsidP="009B56F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</w:rPr>
        <w:t>計算可給付次數：</w:t>
      </w:r>
    </w:p>
    <w:p w:rsidR="009B56F7" w:rsidRPr="00DD5F4D" w:rsidRDefault="009B56F7" w:rsidP="009B56F7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可給付次數 = YEAR(</w:t>
      </w:r>
      <w:r w:rsidR="001635D3" w:rsidRPr="00E904AC">
        <w:rPr>
          <w:rFonts w:ascii="Arial" w:hAnsi="Arial" w:hint="eastAsia"/>
          <w:lang w:eastAsia="zh-TW"/>
        </w:rPr>
        <w:t>$YYMM</w:t>
      </w:r>
      <w:r w:rsidR="001635D3">
        <w:rPr>
          <w:rFonts w:ascii="Arial" w:hAnsi="Arial" w:hint="eastAsia"/>
          <w:lang w:eastAsia="zh-TW"/>
        </w:rPr>
        <w:t>DD</w:t>
      </w:r>
      <w:r w:rsidR="001635D3">
        <w:rPr>
          <w:rFonts w:ascii="細明體" w:eastAsia="細明體" w:hAnsi="細明體" w:hint="eastAsia"/>
          <w:color w:val="000000"/>
          <w:kern w:val="2"/>
          <w:lang w:eastAsia="zh-TW"/>
        </w:rPr>
        <w:t xml:space="preserve"> 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-</w:t>
      </w:r>
      <w:r w:rsidRPr="00DD5F4D">
        <w:rPr>
          <w:rFonts w:ascii="細明體" w:eastAsia="細明體" w:hAnsi="細明體" w:hint="eastAsia"/>
          <w:lang w:eastAsia="zh-TW"/>
        </w:rPr>
        <w:t>已領長期看護確定日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 xml:space="preserve">) / </w:t>
      </w:r>
      <w:r w:rsidRPr="00DD5F4D">
        <w:rPr>
          <w:rFonts w:ascii="細明體" w:eastAsia="細明體" w:hAnsi="細明體" w:hint="eastAsia"/>
          <w:caps/>
          <w:color w:val="000000"/>
          <w:lang w:eastAsia="zh-TW"/>
        </w:rPr>
        <w:t>長期看護保險金給付限制欄位1 。(取整數)</w:t>
      </w:r>
    </w:p>
    <w:p w:rsidR="009B56F7" w:rsidRPr="00DD5F4D" w:rsidRDefault="009B56F7" w:rsidP="009B56F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aps/>
          <w:color w:val="000000"/>
          <w:lang w:eastAsia="zh-TW"/>
        </w:rPr>
        <w:t xml:space="preserve">本次可給付次數 =  可給付次數 </w:t>
      </w:r>
      <w:r w:rsidRPr="00DD5F4D">
        <w:rPr>
          <w:rFonts w:ascii="細明體" w:eastAsia="細明體" w:hAnsi="細明體"/>
          <w:caps/>
          <w:color w:val="000000"/>
          <w:lang w:eastAsia="zh-TW"/>
        </w:rPr>
        <w:t>–</w:t>
      </w:r>
      <w:r w:rsidRPr="00DD5F4D">
        <w:rPr>
          <w:rFonts w:ascii="細明體" w:eastAsia="細明體" w:hAnsi="細明體" w:hint="eastAsia"/>
          <w:caps/>
          <w:color w:val="000000"/>
          <w:lang w:eastAsia="zh-TW"/>
        </w:rPr>
        <w:t xml:space="preserve"> 已給付次數 </w:t>
      </w:r>
    </w:p>
    <w:p w:rsidR="009B56F7" w:rsidRPr="00DD5F4D" w:rsidRDefault="009B56F7" w:rsidP="009B56F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aps/>
          <w:color w:val="000000"/>
          <w:lang w:eastAsia="zh-TW"/>
        </w:rPr>
        <w:t>IF 本次可給付次數 &lt; 1：</w:t>
      </w:r>
    </w:p>
    <w:p w:rsidR="009B56F7" w:rsidRPr="00FA5137" w:rsidRDefault="009B56F7" w:rsidP="009B56F7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 xml:space="preserve">回覆資訊：保單號碼 + 險別 + </w:t>
      </w:r>
      <w:r w:rsidRPr="00DD5F4D">
        <w:rPr>
          <w:rFonts w:ascii="細明體" w:eastAsia="細明體" w:hAnsi="細明體"/>
          <w:color w:val="000000"/>
          <w:kern w:val="2"/>
          <w:lang w:eastAsia="zh-TW"/>
        </w:rPr>
        <w:t>‘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無未領取</w:t>
      </w:r>
      <w:r w:rsidRPr="00DD5F4D">
        <w:rPr>
          <w:rFonts w:ascii="細明體" w:eastAsia="細明體" w:hAnsi="細明體"/>
          <w:lang w:eastAsia="zh-TW"/>
        </w:rPr>
        <w:t>長期看護保險金</w:t>
      </w:r>
      <w:r w:rsidRPr="00DD5F4D">
        <w:rPr>
          <w:rFonts w:ascii="細明體" w:eastAsia="細明體" w:hAnsi="細明體" w:hint="eastAsia"/>
          <w:lang w:eastAsia="zh-TW"/>
        </w:rPr>
        <w:t>，可給付次數 =’+ 可給付次數 + ‘已給付次數=’+ 已給付次數 。</w:t>
      </w:r>
    </w:p>
    <w:p w:rsidR="00FA5137" w:rsidRDefault="00FA5137" w:rsidP="00FA513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FA5137">
        <w:rPr>
          <w:rFonts w:ascii="細明體" w:eastAsia="細明體" w:hAnsi="細明體" w:hint="eastAsia"/>
          <w:color w:val="000000"/>
          <w:kern w:val="2"/>
          <w:lang w:eastAsia="zh-TW"/>
        </w:rPr>
        <w:t xml:space="preserve">IF 本次可給付次數 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&gt;=</w:t>
      </w:r>
      <w:r w:rsidRPr="00FA5137">
        <w:rPr>
          <w:rFonts w:ascii="細明體" w:eastAsia="細明體" w:hAnsi="細明體" w:hint="eastAsia"/>
          <w:color w:val="000000"/>
          <w:kern w:val="2"/>
          <w:lang w:eastAsia="zh-TW"/>
        </w:rPr>
        <w:t xml:space="preserve"> 1</w:t>
      </w:r>
    </w:p>
    <w:p w:rsidR="00FA5137" w:rsidRPr="00DD5F4D" w:rsidRDefault="00FA5137" w:rsidP="00FA5137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進入步驟8重啟。</w:t>
      </w:r>
    </w:p>
    <w:p w:rsidR="009B56F7" w:rsidRPr="00FA5137" w:rsidRDefault="00FA5137" w:rsidP="009B56F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繼續處理下一筆</w:t>
      </w:r>
      <w:r w:rsidR="009B56F7" w:rsidRPr="00DD5F4D">
        <w:rPr>
          <w:rFonts w:ascii="細明體" w:eastAsia="細明體" w:hAnsi="細明體" w:hint="eastAsia"/>
          <w:caps/>
          <w:color w:val="000000"/>
          <w:lang w:eastAsia="zh-TW"/>
        </w:rPr>
        <w:t>。</w:t>
      </w:r>
    </w:p>
    <w:p w:rsidR="00FA5137" w:rsidRDefault="00FA5137" w:rsidP="00FA513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重啟</w:t>
      </w:r>
    </w:p>
    <w:p w:rsidR="00A00481" w:rsidRDefault="00A00481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判斷現在是否已有長看申請件正在執行</w:t>
      </w:r>
    </w:p>
    <w:p w:rsidR="00A00481" w:rsidRDefault="00A00481" w:rsidP="00A00481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利用</w:t>
      </w:r>
      <w:r w:rsidRPr="00A00481">
        <w:rPr>
          <w:rFonts w:ascii="新細明體" w:hAnsi="新細明體" w:cs="Arial" w:hint="eastAsia"/>
          <w:sz w:val="20"/>
          <w:szCs w:val="20"/>
        </w:rPr>
        <w:t>DTAAB001.</w:t>
      </w:r>
      <w:r w:rsidRPr="00A00481">
        <w:rPr>
          <w:rFonts w:ascii="新細明體" w:hAnsi="新細明體" w:cs="Arial"/>
          <w:sz w:val="20"/>
          <w:szCs w:val="20"/>
        </w:rPr>
        <w:t>OCR_ID 事故者_ID</w:t>
      </w:r>
      <w:r>
        <w:rPr>
          <w:rFonts w:ascii="新細明體" w:hAnsi="新細明體" w:cs="Arial" w:hint="eastAsia"/>
          <w:sz w:val="20"/>
          <w:szCs w:val="20"/>
        </w:rPr>
        <w:t>讀取</w:t>
      </w:r>
      <w:r w:rsidRPr="00A00481">
        <w:rPr>
          <w:rFonts w:ascii="新細明體" w:hAnsi="新細明體" w:cs="Arial"/>
          <w:sz w:val="20"/>
          <w:szCs w:val="20"/>
        </w:rPr>
        <w:t>DTAA</w:t>
      </w:r>
      <w:r w:rsidRPr="00A00481">
        <w:rPr>
          <w:rFonts w:ascii="新細明體" w:hAnsi="新細明體" w:cs="Arial" w:hint="eastAsia"/>
          <w:sz w:val="20"/>
          <w:szCs w:val="20"/>
        </w:rPr>
        <w:t>A001</w:t>
      </w:r>
      <w:r w:rsidR="00755A2C">
        <w:rPr>
          <w:rFonts w:ascii="新細明體" w:hAnsi="新細明體" w:cs="Arial" w:hint="eastAsia"/>
          <w:sz w:val="20"/>
          <w:szCs w:val="20"/>
        </w:rPr>
        <w:t>串</w:t>
      </w:r>
      <w:r w:rsidR="00755A2C" w:rsidRPr="00A00481">
        <w:rPr>
          <w:rFonts w:ascii="新細明體" w:hAnsi="新細明體" w:cs="Arial"/>
          <w:sz w:val="20"/>
          <w:szCs w:val="20"/>
        </w:rPr>
        <w:t>DTAA</w:t>
      </w:r>
      <w:r w:rsidR="00755A2C" w:rsidRPr="00A00481">
        <w:rPr>
          <w:rFonts w:ascii="新細明體" w:hAnsi="新細明體" w:cs="Arial" w:hint="eastAsia"/>
          <w:sz w:val="20"/>
          <w:szCs w:val="20"/>
        </w:rPr>
        <w:t>A0</w:t>
      </w:r>
      <w:r w:rsidR="00755A2C">
        <w:rPr>
          <w:rFonts w:ascii="新細明體" w:hAnsi="新細明體" w:cs="Arial" w:hint="eastAsia"/>
          <w:sz w:val="20"/>
          <w:szCs w:val="20"/>
        </w:rPr>
        <w:t>10</w:t>
      </w:r>
    </w:p>
    <w:p w:rsidR="00A00481" w:rsidRDefault="00A00481" w:rsidP="00A00481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條件:</w:t>
      </w:r>
    </w:p>
    <w:p w:rsidR="00A00481" w:rsidRDefault="00A00481" w:rsidP="00A00481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A00481">
        <w:rPr>
          <w:rFonts w:ascii="新細明體" w:hAnsi="新細明體" w:cs="Arial"/>
          <w:sz w:val="20"/>
          <w:szCs w:val="20"/>
        </w:rPr>
        <w:t>DTAA</w:t>
      </w:r>
      <w:r w:rsidRPr="00A00481">
        <w:rPr>
          <w:rFonts w:ascii="新細明體" w:hAnsi="新細明體" w:cs="Arial" w:hint="eastAsia"/>
          <w:sz w:val="20"/>
          <w:szCs w:val="20"/>
        </w:rPr>
        <w:t>A001</w:t>
      </w:r>
      <w:r>
        <w:rPr>
          <w:rFonts w:ascii="新細明體" w:hAnsi="新細明體" w:cs="Arial" w:hint="eastAsia"/>
          <w:sz w:val="20"/>
          <w:szCs w:val="20"/>
        </w:rPr>
        <w:t>.</w:t>
      </w:r>
      <w:r w:rsidRPr="00A00481">
        <w:rPr>
          <w:rFonts w:ascii="新細明體" w:hAnsi="新細明體" w:cs="Arial"/>
          <w:sz w:val="20"/>
          <w:szCs w:val="20"/>
        </w:rPr>
        <w:t>APLY_STS</w:t>
      </w:r>
      <w:r>
        <w:rPr>
          <w:rFonts w:ascii="新細明體" w:hAnsi="新細明體" w:cs="Arial" w:hint="eastAsia"/>
          <w:sz w:val="20"/>
          <w:szCs w:val="20"/>
        </w:rPr>
        <w:t xml:space="preserve">&lt; </w:t>
      </w:r>
      <w:r>
        <w:rPr>
          <w:rFonts w:ascii="新細明體" w:hAnsi="新細明體" w:cs="Arial"/>
          <w:sz w:val="20"/>
          <w:szCs w:val="20"/>
        </w:rPr>
        <w:t>‘</w:t>
      </w:r>
      <w:r>
        <w:rPr>
          <w:rFonts w:ascii="新細明體" w:hAnsi="新細明體" w:cs="Arial" w:hint="eastAsia"/>
          <w:sz w:val="20"/>
          <w:szCs w:val="20"/>
        </w:rPr>
        <w:t>80</w:t>
      </w:r>
      <w:r>
        <w:rPr>
          <w:rFonts w:ascii="新細明體" w:hAnsi="新細明體" w:cs="Arial"/>
          <w:sz w:val="20"/>
          <w:szCs w:val="20"/>
        </w:rPr>
        <w:t>’</w:t>
      </w:r>
    </w:p>
    <w:p w:rsidR="00A00481" w:rsidRDefault="00A00481" w:rsidP="00A00481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A00481">
        <w:rPr>
          <w:rFonts w:ascii="新細明體" w:hAnsi="新細明體" w:cs="Arial"/>
          <w:sz w:val="20"/>
          <w:szCs w:val="20"/>
        </w:rPr>
        <w:t>DTAA</w:t>
      </w:r>
      <w:r w:rsidRPr="00A00481">
        <w:rPr>
          <w:rFonts w:ascii="新細明體" w:hAnsi="新細明體" w:cs="Arial" w:hint="eastAsia"/>
          <w:sz w:val="20"/>
          <w:szCs w:val="20"/>
        </w:rPr>
        <w:t>A001.</w:t>
      </w:r>
      <w:r w:rsidRPr="00A00481">
        <w:rPr>
          <w:rFonts w:ascii="新細明體" w:hAnsi="新細明體" w:cs="Arial"/>
          <w:sz w:val="20"/>
          <w:szCs w:val="20"/>
        </w:rPr>
        <w:t>CLAM_CAT</w:t>
      </w:r>
      <w:r>
        <w:rPr>
          <w:rFonts w:ascii="新細明體" w:hAnsi="新細明體" w:cs="Arial" w:hint="eastAsia"/>
          <w:sz w:val="20"/>
          <w:szCs w:val="20"/>
        </w:rPr>
        <w:t>=</w:t>
      </w:r>
      <w:r>
        <w:rPr>
          <w:rFonts w:ascii="新細明體" w:hAnsi="新細明體" w:cs="Arial"/>
          <w:sz w:val="20"/>
          <w:szCs w:val="20"/>
        </w:rPr>
        <w:t>‘</w:t>
      </w:r>
      <w:r>
        <w:rPr>
          <w:rFonts w:ascii="新細明體" w:hAnsi="新細明體" w:cs="Arial" w:hint="eastAsia"/>
          <w:sz w:val="20"/>
          <w:szCs w:val="20"/>
        </w:rPr>
        <w:t>H</w:t>
      </w:r>
      <w:r>
        <w:rPr>
          <w:rFonts w:ascii="新細明體" w:hAnsi="新細明體" w:cs="Arial"/>
          <w:sz w:val="20"/>
          <w:szCs w:val="20"/>
        </w:rPr>
        <w:t>’</w:t>
      </w:r>
    </w:p>
    <w:p w:rsidR="00755A2C" w:rsidRDefault="00755A2C" w:rsidP="00A00481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JOIN </w:t>
      </w:r>
      <w:r w:rsidRPr="00755A2C">
        <w:rPr>
          <w:rFonts w:ascii="新細明體" w:hAnsi="新細明體" w:cs="Arial"/>
          <w:sz w:val="20"/>
          <w:szCs w:val="20"/>
        </w:rPr>
        <w:t>DTAA</w:t>
      </w:r>
      <w:r w:rsidRPr="00755A2C">
        <w:rPr>
          <w:rFonts w:ascii="新細明體" w:hAnsi="新細明體" w:cs="Arial" w:hint="eastAsia"/>
          <w:sz w:val="20"/>
          <w:szCs w:val="20"/>
        </w:rPr>
        <w:t>A010</w:t>
      </w:r>
      <w:r>
        <w:rPr>
          <w:rFonts w:ascii="新細明體" w:hAnsi="新細明體" w:cs="Arial" w:hint="eastAsia"/>
          <w:sz w:val="20"/>
          <w:szCs w:val="20"/>
        </w:rPr>
        <w:t>.APLY_NO=</w:t>
      </w:r>
      <w:r w:rsidRPr="00755A2C">
        <w:rPr>
          <w:rFonts w:ascii="新細明體" w:hAnsi="新細明體" w:cs="Arial"/>
          <w:sz w:val="20"/>
          <w:szCs w:val="20"/>
        </w:rPr>
        <w:t xml:space="preserve"> DTAA</w:t>
      </w:r>
      <w:r w:rsidRPr="00755A2C">
        <w:rPr>
          <w:rFonts w:ascii="新細明體" w:hAnsi="新細明體" w:cs="Arial" w:hint="eastAsia"/>
          <w:sz w:val="20"/>
          <w:szCs w:val="20"/>
        </w:rPr>
        <w:t>A0</w:t>
      </w:r>
      <w:r>
        <w:rPr>
          <w:rFonts w:ascii="新細明體" w:hAnsi="新細明體" w:cs="Arial" w:hint="eastAsia"/>
          <w:sz w:val="20"/>
          <w:szCs w:val="20"/>
        </w:rPr>
        <w:t>01.APLY_NO</w:t>
      </w:r>
    </w:p>
    <w:p w:rsidR="00755A2C" w:rsidRDefault="00755A2C" w:rsidP="00A00481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755A2C">
        <w:rPr>
          <w:rFonts w:ascii="新細明體" w:hAnsi="新細明體" w:cs="Arial"/>
          <w:sz w:val="20"/>
          <w:szCs w:val="20"/>
        </w:rPr>
        <w:t>DTAA</w:t>
      </w:r>
      <w:r w:rsidRPr="00755A2C">
        <w:rPr>
          <w:rFonts w:ascii="新細明體" w:hAnsi="新細明體" w:cs="Arial" w:hint="eastAsia"/>
          <w:sz w:val="20"/>
          <w:szCs w:val="20"/>
        </w:rPr>
        <w:t>A010</w:t>
      </w:r>
      <w:r>
        <w:rPr>
          <w:rFonts w:ascii="新細明體" w:hAnsi="新細明體" w:cs="Arial" w:hint="eastAsia"/>
          <w:sz w:val="20"/>
          <w:szCs w:val="20"/>
        </w:rPr>
        <w:t>.</w:t>
      </w:r>
      <w:r w:rsidRPr="00A00481">
        <w:rPr>
          <w:rFonts w:ascii="新細明體" w:hAnsi="新細明體" w:cs="Arial"/>
          <w:sz w:val="20"/>
          <w:szCs w:val="20"/>
        </w:rPr>
        <w:t>OCR_ID</w:t>
      </w:r>
      <w:r>
        <w:rPr>
          <w:rFonts w:ascii="新細明體" w:hAnsi="新細明體" w:cs="Arial" w:hint="eastAsia"/>
          <w:sz w:val="20"/>
          <w:szCs w:val="20"/>
        </w:rPr>
        <w:t>=</w:t>
      </w:r>
      <w:r w:rsidRPr="00755A2C">
        <w:rPr>
          <w:rFonts w:ascii="新細明體" w:hAnsi="新細明體" w:cs="Arial" w:hint="eastAsia"/>
          <w:sz w:val="20"/>
          <w:szCs w:val="20"/>
        </w:rPr>
        <w:t xml:space="preserve"> </w:t>
      </w:r>
      <w:r w:rsidRPr="00A00481">
        <w:rPr>
          <w:rFonts w:ascii="新細明體" w:hAnsi="新細明體" w:cs="Arial" w:hint="eastAsia"/>
          <w:sz w:val="20"/>
          <w:szCs w:val="20"/>
        </w:rPr>
        <w:t>DTAAB001.</w:t>
      </w:r>
      <w:r w:rsidRPr="00A00481">
        <w:rPr>
          <w:rFonts w:ascii="新細明體" w:hAnsi="新細明體" w:cs="Arial"/>
          <w:sz w:val="20"/>
          <w:szCs w:val="20"/>
        </w:rPr>
        <w:t>OCR_ID</w:t>
      </w:r>
    </w:p>
    <w:p w:rsidR="00755A2C" w:rsidRDefault="00755A2C" w:rsidP="00755A2C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如果有資料，該筆不繼續處理，</w:t>
      </w:r>
      <w:r w:rsidRPr="00755A2C">
        <w:rPr>
          <w:rFonts w:ascii="新細明體" w:hAnsi="新細明體" w:cs="Arial" w:hint="eastAsia"/>
          <w:sz w:val="20"/>
          <w:szCs w:val="20"/>
        </w:rPr>
        <w:t>RETURN</w:t>
      </w:r>
      <w:r>
        <w:rPr>
          <w:rFonts w:ascii="新細明體" w:hAnsi="新細明體" w:cs="Arial" w:hint="eastAsia"/>
          <w:sz w:val="20"/>
          <w:szCs w:val="20"/>
        </w:rPr>
        <w:t>。</w:t>
      </w:r>
    </w:p>
    <w:p w:rsidR="00FA5137" w:rsidRPr="002106C1" w:rsidRDefault="00A00481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取得新受理編號：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CALL</w:t>
      </w:r>
      <w:r w:rsidRPr="002106C1">
        <w:rPr>
          <w:rFonts w:ascii="新細明體" w:hAnsi="新細明體" w:hint="eastAsia"/>
          <w:sz w:val="20"/>
          <w:szCs w:val="20"/>
        </w:rPr>
        <w:t>取得理賠相關序號模組</w:t>
      </w:r>
      <w:r w:rsidRPr="002106C1">
        <w:rPr>
          <w:rFonts w:ascii="新細明體" w:hAnsi="新細明體"/>
          <w:bCs/>
          <w:sz w:val="20"/>
          <w:szCs w:val="20"/>
        </w:rPr>
        <w:t>AA_B2Z009</w:t>
      </w:r>
      <w:r w:rsidRPr="002106C1">
        <w:rPr>
          <w:rFonts w:ascii="新細明體" w:hAnsi="新細明體" w:cs="Arial" w:hint="eastAsia"/>
          <w:sz w:val="20"/>
          <w:szCs w:val="20"/>
        </w:rPr>
        <w:t>.</w:t>
      </w:r>
      <w:r w:rsidRPr="002106C1">
        <w:rPr>
          <w:rFonts w:ascii="新細明體" w:hAnsi="新細明體" w:cs="Arial"/>
          <w:sz w:val="20"/>
          <w:szCs w:val="20"/>
        </w:rPr>
        <w:t>getAPLY_NO_M8</w:t>
      </w:r>
      <w:r w:rsidRPr="002106C1">
        <w:rPr>
          <w:rFonts w:ascii="新細明體" w:hAnsi="新細明體" w:cs="Arial" w:hint="eastAsia"/>
          <w:sz w:val="20"/>
          <w:szCs w:val="20"/>
        </w:rPr>
        <w:t>，條件如下：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傳入參數：</w:t>
      </w:r>
      <w:r w:rsidR="00A00481" w:rsidRPr="00A00481">
        <w:rPr>
          <w:rFonts w:ascii="新細明體" w:hAnsi="新細明體" w:cs="Arial" w:hint="eastAsia"/>
          <w:sz w:val="20"/>
          <w:szCs w:val="20"/>
        </w:rPr>
        <w:t>DTAAB001.APLY_NO</w:t>
      </w:r>
      <w:r w:rsidRPr="002106C1">
        <w:rPr>
          <w:rFonts w:ascii="新細明體" w:hAnsi="新細明體" w:cs="Arial" w:hint="eastAsia"/>
          <w:sz w:val="20"/>
          <w:szCs w:val="20"/>
        </w:rPr>
        <w:t>受理編號前十碼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回傳參數：$新受理編號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 xml:space="preserve">$新受理編號 = $新受理編號前十碼 + </w:t>
      </w:r>
      <w:r w:rsidRPr="002106C1">
        <w:rPr>
          <w:rFonts w:ascii="新細明體" w:hAnsi="新細明體" w:cs="Arial"/>
          <w:sz w:val="20"/>
          <w:szCs w:val="20"/>
        </w:rPr>
        <w:t>“</w:t>
      </w:r>
      <w:r w:rsidR="00A00481">
        <w:rPr>
          <w:rFonts w:ascii="新細明體" w:hAnsi="新細明體" w:cs="Arial" w:hint="eastAsia"/>
          <w:sz w:val="20"/>
          <w:szCs w:val="20"/>
        </w:rPr>
        <w:t>S</w:t>
      </w:r>
      <w:r w:rsidRPr="002106C1">
        <w:rPr>
          <w:rFonts w:ascii="新細明體" w:hAnsi="新細明體" w:cs="Arial"/>
          <w:sz w:val="20"/>
          <w:szCs w:val="20"/>
        </w:rPr>
        <w:t>”</w:t>
      </w:r>
      <w:r w:rsidRPr="002106C1">
        <w:rPr>
          <w:rFonts w:ascii="新細明體" w:hAnsi="新細明體" w:cs="Arial" w:hint="eastAsia"/>
          <w:sz w:val="20"/>
          <w:szCs w:val="20"/>
        </w:rPr>
        <w:t xml:space="preserve"> + 輸入.受理編號後三碼</w:t>
      </w:r>
    </w:p>
    <w:p w:rsidR="00FA5137" w:rsidRPr="002106C1" w:rsidRDefault="00FA5137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檢核新受理編號是否已存在：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CALL爭議案件處理模組</w:t>
      </w:r>
      <w:r w:rsidRPr="002106C1">
        <w:rPr>
          <w:rFonts w:ascii="新細明體" w:hAnsi="新細明體" w:cs="Arial"/>
          <w:sz w:val="20"/>
          <w:szCs w:val="20"/>
        </w:rPr>
        <w:t>AAB1_1400_mod</w:t>
      </w:r>
      <w:r w:rsidRPr="002106C1">
        <w:rPr>
          <w:rFonts w:ascii="新細明體" w:hAnsi="新細明體" w:cs="Arial" w:hint="eastAsia"/>
          <w:sz w:val="20"/>
          <w:szCs w:val="20"/>
        </w:rPr>
        <w:t>.</w:t>
      </w:r>
      <w:r w:rsidRPr="002106C1">
        <w:rPr>
          <w:rFonts w:ascii="新細明體" w:hAnsi="新細明體" w:cs="Arial"/>
          <w:sz w:val="20"/>
          <w:szCs w:val="20"/>
        </w:rPr>
        <w:t>queryDTAAA001</w:t>
      </w:r>
      <w:r w:rsidRPr="002106C1">
        <w:rPr>
          <w:rFonts w:ascii="新細明體" w:hAnsi="新細明體" w:cs="Arial" w:hint="eastAsia"/>
          <w:sz w:val="20"/>
          <w:szCs w:val="20"/>
        </w:rPr>
        <w:t>()，條件如下：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傳入參數：$新受理編號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回傳參數：DTAAA001(BO)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若有讀到資料</w:t>
      </w:r>
    </w:p>
    <w:p w:rsidR="00FA5137" w:rsidRPr="002106C1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回傳錯誤訊息：</w:t>
      </w:r>
      <w:r w:rsidRPr="002106C1">
        <w:rPr>
          <w:rFonts w:ascii="新細明體" w:hAnsi="新細明體" w:cs="Arial"/>
          <w:sz w:val="20"/>
          <w:szCs w:val="20"/>
        </w:rPr>
        <w:t>“</w:t>
      </w:r>
      <w:r w:rsidRPr="002106C1">
        <w:rPr>
          <w:rFonts w:ascii="新細明體" w:hAnsi="新細明體" w:cs="Arial" w:hint="eastAsia"/>
          <w:sz w:val="20"/>
          <w:szCs w:val="20"/>
        </w:rPr>
        <w:t>理賠受理編號：</w:t>
      </w:r>
      <w:r w:rsidRPr="002106C1">
        <w:rPr>
          <w:rFonts w:ascii="新細明體" w:hAnsi="新細明體" w:cs="Arial"/>
          <w:sz w:val="20"/>
          <w:szCs w:val="20"/>
        </w:rPr>
        <w:t>”</w:t>
      </w:r>
      <w:r w:rsidRPr="002106C1">
        <w:rPr>
          <w:rFonts w:ascii="新細明體" w:hAnsi="新細明體" w:cs="Arial" w:hint="eastAsia"/>
          <w:sz w:val="20"/>
          <w:szCs w:val="20"/>
        </w:rPr>
        <w:t>+ $新受理編號 +</w:t>
      </w:r>
      <w:r w:rsidRPr="002106C1">
        <w:rPr>
          <w:rFonts w:ascii="新細明體" w:hAnsi="新細明體" w:cs="Arial"/>
          <w:sz w:val="20"/>
          <w:szCs w:val="20"/>
        </w:rPr>
        <w:t>“</w:t>
      </w:r>
      <w:r w:rsidRPr="002106C1">
        <w:rPr>
          <w:rFonts w:ascii="新細明體" w:hAnsi="新細明體" w:cs="Arial" w:hint="eastAsia"/>
          <w:sz w:val="20"/>
          <w:szCs w:val="20"/>
        </w:rPr>
        <w:t>已存在，無法重起。</w:t>
      </w:r>
      <w:r w:rsidRPr="002106C1">
        <w:rPr>
          <w:rFonts w:ascii="新細明體" w:hAnsi="新細明體" w:cs="Arial"/>
          <w:sz w:val="20"/>
          <w:szCs w:val="20"/>
        </w:rPr>
        <w:t>”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若沒讀到資料才繼續往下做</w:t>
      </w:r>
    </w:p>
    <w:p w:rsidR="00FA5137" w:rsidRPr="002106C1" w:rsidRDefault="00FA5137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取得原理賠案件的受理資料：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CALL爭議案件處理模組</w:t>
      </w:r>
      <w:r w:rsidRPr="002106C1">
        <w:rPr>
          <w:rFonts w:ascii="新細明體" w:hAnsi="新細明體" w:cs="Arial"/>
          <w:sz w:val="20"/>
          <w:szCs w:val="20"/>
        </w:rPr>
        <w:t>AAB1_1400_mod</w:t>
      </w:r>
      <w:r w:rsidRPr="002106C1">
        <w:rPr>
          <w:rFonts w:ascii="新細明體" w:hAnsi="新細明體" w:cs="Arial" w:hint="eastAsia"/>
          <w:sz w:val="20"/>
          <w:szCs w:val="20"/>
        </w:rPr>
        <w:t>.</w:t>
      </w:r>
      <w:r w:rsidRPr="002106C1">
        <w:rPr>
          <w:rFonts w:ascii="新細明體" w:hAnsi="新細明體" w:cs="Arial"/>
          <w:sz w:val="20"/>
          <w:szCs w:val="20"/>
        </w:rPr>
        <w:t>queryDTAAA001</w:t>
      </w:r>
      <w:r w:rsidRPr="002106C1">
        <w:rPr>
          <w:rFonts w:ascii="新細明體" w:hAnsi="新細明體" w:cs="Arial" w:hint="eastAsia"/>
          <w:sz w:val="20"/>
          <w:szCs w:val="20"/>
        </w:rPr>
        <w:t>()，條件如下：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傳入參數：輸入.受理編號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回傳參數：DTAAA001(BO)</w:t>
      </w:r>
    </w:p>
    <w:p w:rsidR="00FA5137" w:rsidRPr="002106C1" w:rsidRDefault="00FA5137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寫入爭議案件重起記錄資料：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新增一筆資料到爭議案件重起記錄檔DTAAD120，格式如下：</w:t>
      </w:r>
    </w:p>
    <w:tbl>
      <w:tblPr>
        <w:tblW w:w="8742" w:type="dxa"/>
        <w:tblInd w:w="1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4604"/>
      </w:tblGrid>
      <w:tr w:rsidR="00FA5137" w:rsidRPr="002106C1" w:rsidTr="008A612C">
        <w:tc>
          <w:tcPr>
            <w:tcW w:w="720" w:type="dxa"/>
            <w:shd w:val="clear" w:color="auto" w:fill="FFFF00"/>
          </w:tcPr>
          <w:p w:rsidR="00FA5137" w:rsidRPr="002106C1" w:rsidRDefault="00FA5137" w:rsidP="008A612C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2106C1">
              <w:rPr>
                <w:rFonts w:ascii="新細明體" w:hAnsi="新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FA5137" w:rsidRPr="002106C1" w:rsidRDefault="00FA5137" w:rsidP="008A612C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2106C1">
              <w:rPr>
                <w:rFonts w:ascii="新細明體" w:hAnsi="新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4604" w:type="dxa"/>
            <w:shd w:val="clear" w:color="auto" w:fill="FFFF00"/>
          </w:tcPr>
          <w:p w:rsidR="00FA5137" w:rsidRPr="002106C1" w:rsidRDefault="00FA5137" w:rsidP="008A612C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2106C1">
              <w:rPr>
                <w:rFonts w:ascii="新細明體" w:hAnsi="新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exact"/>
              <w:jc w:val="both"/>
              <w:rPr>
                <w:rFonts w:ascii="新細明體" w:hAnsi="新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kern w:val="2"/>
                <w:sz w:val="20"/>
                <w:szCs w:val="20"/>
              </w:rPr>
              <w:t>原受理編號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pStyle w:val="af1"/>
              <w:spacing w:line="240" w:lineRule="exact"/>
              <w:ind w:left="0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2106C1">
              <w:rPr>
                <w:rFonts w:ascii="新細明體" w:hAnsi="新細明體" w:cs="Arial" w:hint="eastAsia"/>
                <w:sz w:val="20"/>
              </w:rPr>
              <w:t>輸入.受理編號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bCs/>
                <w:kern w:val="2"/>
                <w:sz w:val="20"/>
                <w:szCs w:val="20"/>
              </w:rPr>
              <w:t>重起後受理編號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rPr>
                <w:rFonts w:ascii="新細明體" w:hAnsi="新細明體"/>
                <w:sz w:val="20"/>
                <w:szCs w:val="20"/>
              </w:rPr>
            </w:pPr>
            <w:r w:rsidRPr="002106C1">
              <w:rPr>
                <w:rFonts w:ascii="新細明體" w:hAnsi="新細明體" w:cs="Arial" w:hint="eastAsia"/>
                <w:sz w:val="20"/>
                <w:szCs w:val="20"/>
              </w:rPr>
              <w:t>$新受理編號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bCs/>
                <w:kern w:val="2"/>
                <w:sz w:val="20"/>
                <w:szCs w:val="20"/>
              </w:rPr>
              <w:t>輸入人員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2106C1">
              <w:rPr>
                <w:rFonts w:ascii="新細明體" w:hAnsi="新細明體" w:cs="Arial" w:hint="eastAsia"/>
                <w:sz w:val="20"/>
                <w:szCs w:val="20"/>
              </w:rPr>
              <w:t>DTAAA001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.核賠人員(</w:t>
            </w:r>
            <w:r w:rsidRPr="002106C1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DECD_EMP_ID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kern w:val="2"/>
                <w:sz w:val="20"/>
                <w:szCs w:val="20"/>
              </w:rPr>
              <w:t>輸入人員姓名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2106C1">
              <w:rPr>
                <w:rFonts w:ascii="新細明體" w:hAnsi="新細明體" w:cs="Arial" w:hint="eastAsia"/>
                <w:sz w:val="20"/>
                <w:szCs w:val="20"/>
              </w:rPr>
              <w:t>DTAAA001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.核賠人員姓名(</w:t>
            </w:r>
            <w:r w:rsidRPr="002106C1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DECD_EMP_</w:t>
            </w:r>
            <w: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NAME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kern w:val="2"/>
                <w:sz w:val="20"/>
                <w:szCs w:val="20"/>
              </w:rPr>
              <w:t>輸入人員單位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2106C1">
              <w:rPr>
                <w:rFonts w:ascii="新細明體" w:hAnsi="新細明體" w:cs="Arial" w:hint="eastAsia"/>
                <w:sz w:val="20"/>
                <w:szCs w:val="20"/>
              </w:rPr>
              <w:t>DTAAA001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.核賠單位(</w:t>
            </w:r>
            <w:r w:rsidRPr="002106C1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DECD_</w:t>
            </w:r>
            <w: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DIV</w:t>
            </w:r>
            <w:r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kern w:val="2"/>
                <w:sz w:val="20"/>
                <w:szCs w:val="20"/>
              </w:rPr>
              <w:t>輸入時間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系統時間</w:t>
            </w:r>
          </w:p>
        </w:tc>
      </w:tr>
    </w:tbl>
    <w:p w:rsidR="00FA5137" w:rsidRPr="002106C1" w:rsidRDefault="00FA5137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重起理賠案件流程</w:t>
      </w:r>
    </w:p>
    <w:p w:rsidR="00FA5137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CALL爭議案件處理模組</w:t>
      </w:r>
      <w:r w:rsidRPr="002106C1">
        <w:rPr>
          <w:rFonts w:ascii="新細明體" w:hAnsi="新細明體" w:cs="Arial"/>
          <w:sz w:val="20"/>
          <w:szCs w:val="20"/>
        </w:rPr>
        <w:t>AAB1_1400_mod</w:t>
      </w:r>
      <w:r w:rsidRPr="002106C1">
        <w:rPr>
          <w:rFonts w:ascii="新細明體" w:hAnsi="新細明體" w:cs="Arial" w:hint="eastAsia"/>
          <w:sz w:val="20"/>
          <w:szCs w:val="20"/>
        </w:rPr>
        <w:t>.</w:t>
      </w:r>
      <w:r w:rsidRPr="00116874">
        <w:rPr>
          <w:rFonts w:ascii="新細明體" w:hAnsi="新細明體" w:cs="Arial"/>
          <w:sz w:val="20"/>
          <w:szCs w:val="20"/>
        </w:rPr>
        <w:t>restart</w:t>
      </w:r>
      <w:r w:rsidRPr="002106C1">
        <w:rPr>
          <w:rFonts w:ascii="新細明體" w:hAnsi="新細明體" w:cs="Arial" w:hint="eastAsia"/>
          <w:sz w:val="20"/>
          <w:szCs w:val="20"/>
        </w:rPr>
        <w:t>()，條件如下：</w:t>
      </w:r>
    </w:p>
    <w:p w:rsidR="00FA5137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傳入參數：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NULL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DTAAA001(BO)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輸入.受理編號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$新受理編號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.核賠單位(</w:t>
      </w:r>
      <w:r w:rsidRPr="002106C1">
        <w:rPr>
          <w:rFonts w:ascii="新細明體" w:hAnsi="新細明體"/>
          <w:bCs/>
          <w:color w:val="000000"/>
          <w:sz w:val="20"/>
          <w:szCs w:val="20"/>
        </w:rPr>
        <w:t>DECD_</w:t>
      </w:r>
      <w:r>
        <w:rPr>
          <w:rFonts w:ascii="新細明體" w:hAnsi="新細明體" w:hint="eastAsia"/>
          <w:bCs/>
          <w:color w:val="000000"/>
          <w:sz w:val="20"/>
          <w:szCs w:val="20"/>
        </w:rPr>
        <w:t>DIV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)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.核賠單位</w:t>
      </w:r>
      <w:r>
        <w:rPr>
          <w:rFonts w:ascii="新細明體" w:hAnsi="新細明體" w:hint="eastAsia"/>
          <w:bCs/>
          <w:color w:val="000000"/>
          <w:sz w:val="20"/>
          <w:szCs w:val="20"/>
        </w:rPr>
        <w:t>中文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(</w:t>
      </w:r>
      <w:r w:rsidRPr="002106C1">
        <w:rPr>
          <w:rFonts w:ascii="新細明體" w:hAnsi="新細明體"/>
          <w:bCs/>
          <w:color w:val="000000"/>
          <w:sz w:val="20"/>
          <w:szCs w:val="20"/>
        </w:rPr>
        <w:t>DECD_</w:t>
      </w:r>
      <w:r>
        <w:rPr>
          <w:rFonts w:ascii="新細明體" w:hAnsi="新細明體" w:hint="eastAsia"/>
          <w:bCs/>
          <w:color w:val="000000"/>
          <w:sz w:val="20"/>
          <w:szCs w:val="20"/>
        </w:rPr>
        <w:t>DIV_NAME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)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.核賠人員(</w:t>
      </w:r>
      <w:r w:rsidRPr="002106C1">
        <w:rPr>
          <w:rFonts w:ascii="新細明體" w:hAnsi="新細明體"/>
          <w:bCs/>
          <w:color w:val="000000"/>
          <w:sz w:val="20"/>
          <w:szCs w:val="20"/>
        </w:rPr>
        <w:t>DECD_EMP_ID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)</w:t>
      </w:r>
    </w:p>
    <w:p w:rsidR="00FA5137" w:rsidRP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.核賠人員姓名(</w:t>
      </w:r>
      <w:r w:rsidRPr="002106C1">
        <w:rPr>
          <w:rFonts w:ascii="新細明體" w:hAnsi="新細明體"/>
          <w:bCs/>
          <w:color w:val="000000"/>
          <w:sz w:val="20"/>
          <w:szCs w:val="20"/>
        </w:rPr>
        <w:t>DECD_EMP_</w:t>
      </w:r>
      <w:r>
        <w:rPr>
          <w:rFonts w:ascii="新細明體" w:hAnsi="新細明體" w:hint="eastAsia"/>
          <w:bCs/>
          <w:color w:val="000000"/>
          <w:sz w:val="20"/>
          <w:szCs w:val="20"/>
        </w:rPr>
        <w:t>NAME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)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FA5137">
        <w:rPr>
          <w:rFonts w:ascii="新細明體" w:hAnsi="新細明體" w:cs="Arial" w:hint="eastAsia"/>
          <w:sz w:val="20"/>
          <w:szCs w:val="20"/>
        </w:rPr>
        <w:t>FALSE</w:t>
      </w:r>
    </w:p>
    <w:p w:rsidR="00FA5137" w:rsidRPr="00FA5137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FA5137">
        <w:rPr>
          <w:rFonts w:ascii="新細明體" w:hAnsi="新細明體" w:cs="Arial" w:hint="eastAsia"/>
          <w:sz w:val="20"/>
          <w:szCs w:val="20"/>
        </w:rPr>
        <w:t>將</w:t>
      </w:r>
      <w:r>
        <w:rPr>
          <w:rFonts w:ascii="新細明體" w:hAnsi="新細明體" w:cs="Arial" w:hint="eastAsia"/>
          <w:sz w:val="20"/>
          <w:szCs w:val="20"/>
        </w:rPr>
        <w:t>重啟</w:t>
      </w:r>
      <w:r w:rsidRPr="00FA5137">
        <w:rPr>
          <w:rFonts w:ascii="新細明體" w:hAnsi="新細明體" w:cs="Arial" w:hint="eastAsia"/>
          <w:sz w:val="20"/>
          <w:szCs w:val="20"/>
        </w:rPr>
        <w:t>的件數紀錄為</w:t>
      </w:r>
      <w:r>
        <w:rPr>
          <w:rFonts w:ascii="新細明體" w:hAnsi="新細明體" w:cs="Arial" w:hint="eastAsia"/>
          <w:sz w:val="20"/>
          <w:szCs w:val="20"/>
        </w:rPr>
        <w:t>成功</w:t>
      </w:r>
      <w:r w:rsidRPr="00FA5137">
        <w:rPr>
          <w:rFonts w:ascii="新細明體" w:hAnsi="新細明體" w:cs="Arial" w:hint="eastAsia"/>
          <w:sz w:val="20"/>
          <w:szCs w:val="20"/>
        </w:rPr>
        <w:t>件數</w:t>
      </w:r>
    </w:p>
    <w:p w:rsidR="00961F9B" w:rsidRPr="009B56F7" w:rsidRDefault="00961F9B" w:rsidP="0083096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B56F7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961F9B" w:rsidRPr="00F1360F" w:rsidRDefault="00961F9B" w:rsidP="00F1360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9B56F7">
        <w:rPr>
          <w:rFonts w:ascii="細明體" w:eastAsia="細明體" w:hAnsi="細明體" w:hint="eastAsia"/>
          <w:lang w:eastAsia="zh-TW"/>
        </w:rPr>
        <w:t>C</w:t>
      </w:r>
      <w:r w:rsidRPr="009B56F7">
        <w:rPr>
          <w:rFonts w:ascii="細明體" w:eastAsia="細明體" w:hAnsi="細明體"/>
          <w:lang w:eastAsia="zh-TW"/>
        </w:rPr>
        <w:t>A</w:t>
      </w:r>
      <w:r w:rsidRPr="00F1360F">
        <w:rPr>
          <w:rFonts w:ascii="細明體" w:eastAsia="細明體" w:hAnsi="細明體"/>
          <w:lang w:eastAsia="zh-TW"/>
        </w:rPr>
        <w:t>LL batch.CountManager</w:t>
      </w:r>
      <w:r w:rsidRPr="00F1360F">
        <w:rPr>
          <w:rFonts w:ascii="細明體" w:eastAsia="細明體" w:hAnsi="細明體" w:hint="eastAsia"/>
          <w:lang w:eastAsia="zh-TW"/>
        </w:rPr>
        <w:t>(批次作業件數記錄模組)，記錄輸入件數，</w:t>
      </w:r>
      <w:r w:rsidR="00FA5137">
        <w:rPr>
          <w:rFonts w:ascii="細明體" w:eastAsia="細明體" w:hAnsi="細明體" w:hint="eastAsia"/>
          <w:lang w:eastAsia="zh-TW"/>
        </w:rPr>
        <w:t>成功</w:t>
      </w:r>
      <w:r w:rsidRPr="00F1360F">
        <w:rPr>
          <w:rFonts w:ascii="細明體" w:eastAsia="細明體" w:hAnsi="細明體" w:hint="eastAsia"/>
          <w:lang w:eastAsia="zh-TW"/>
        </w:rPr>
        <w:t>件數及錯誤件數。</w:t>
      </w:r>
    </w:p>
    <w:p w:rsidR="00A50E8B" w:rsidRDefault="00A50E8B" w:rsidP="00963BA2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D1622C" w:rsidRDefault="00D1622C" w:rsidP="00963BA2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附件：</w:t>
      </w:r>
    </w:p>
    <w:p w:rsidR="007122C4" w:rsidRPr="007122C4" w:rsidRDefault="00D1622C" w:rsidP="007122C4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SQL:</w:t>
      </w:r>
      <w:r w:rsidRPr="00D1622C">
        <w:t xml:space="preserve"> </w:t>
      </w:r>
      <w:r w:rsidR="007122C4" w:rsidRPr="007122C4">
        <w:rPr>
          <w:rFonts w:ascii="細明體" w:eastAsia="細明體" w:hAnsi="細明體" w:cs="Courier New"/>
          <w:b/>
          <w:sz w:val="20"/>
          <w:szCs w:val="20"/>
        </w:rPr>
        <w:t>WITH A AS(select A.*,ROWNUMBER() OVER (PARTITION by A.POLICY_NO,A.PROD_ID,A.OCR_ID ORDER BY A.CLAM_DATE DESC) AS NUMBER from dbaa.dtaab001 A</w:t>
      </w:r>
    </w:p>
    <w:p w:rsidR="007122C4" w:rsidRPr="007122C4" w:rsidRDefault="007122C4" w:rsidP="007122C4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7122C4">
        <w:rPr>
          <w:rFonts w:ascii="細明體" w:eastAsia="細明體" w:hAnsi="細明體" w:cs="Courier New"/>
          <w:b/>
          <w:sz w:val="20"/>
          <w:szCs w:val="20"/>
        </w:rPr>
        <w:t xml:space="preserve">WHERE clam_cat='H' AND CLAM_AMT_CODE='BEH2' AND PAY_STS </w:t>
      </w:r>
      <w:r w:rsidR="0062021E">
        <w:rPr>
          <w:rFonts w:ascii="細明體" w:eastAsia="細明體" w:hAnsi="細明體" w:cs="Courier New" w:hint="eastAsia"/>
          <w:b/>
          <w:sz w:val="20"/>
          <w:szCs w:val="20"/>
        </w:rPr>
        <w:t xml:space="preserve">NOT </w:t>
      </w:r>
      <w:r w:rsidR="0062021E">
        <w:rPr>
          <w:rFonts w:ascii="細明體" w:eastAsia="細明體" w:hAnsi="細明體" w:cs="Courier New"/>
          <w:b/>
          <w:sz w:val="20"/>
          <w:szCs w:val="20"/>
        </w:rPr>
        <w:t>IN('</w:t>
      </w:r>
      <w:r w:rsidR="0062021E">
        <w:rPr>
          <w:rFonts w:ascii="細明體" w:eastAsia="細明體" w:hAnsi="細明體" w:cs="Courier New" w:hint="eastAsia"/>
          <w:b/>
          <w:sz w:val="20"/>
          <w:szCs w:val="20"/>
        </w:rPr>
        <w:t>5</w:t>
      </w:r>
      <w:r w:rsidR="0062021E">
        <w:rPr>
          <w:rFonts w:ascii="細明體" w:eastAsia="細明體" w:hAnsi="細明體" w:cs="Courier New"/>
          <w:b/>
          <w:sz w:val="20"/>
          <w:szCs w:val="20"/>
        </w:rPr>
        <w:t>','</w:t>
      </w:r>
      <w:r w:rsidR="0062021E">
        <w:rPr>
          <w:rFonts w:ascii="細明體" w:eastAsia="細明體" w:hAnsi="細明體" w:cs="Courier New" w:hint="eastAsia"/>
          <w:b/>
          <w:sz w:val="20"/>
          <w:szCs w:val="20"/>
        </w:rPr>
        <w:t>6</w:t>
      </w:r>
      <w:r w:rsidRPr="007122C4">
        <w:rPr>
          <w:rFonts w:ascii="細明體" w:eastAsia="細明體" w:hAnsi="細明體" w:cs="Courier New"/>
          <w:b/>
          <w:sz w:val="20"/>
          <w:szCs w:val="20"/>
        </w:rPr>
        <w:t>'))</w:t>
      </w:r>
    </w:p>
    <w:p w:rsidR="007122C4" w:rsidRPr="007122C4" w:rsidRDefault="007122C4" w:rsidP="007122C4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7122C4">
        <w:rPr>
          <w:rFonts w:ascii="細明體" w:eastAsia="細明體" w:hAnsi="細明體" w:cs="Courier New"/>
          <w:b/>
          <w:sz w:val="20"/>
          <w:szCs w:val="20"/>
        </w:rPr>
        <w:t xml:space="preserve">SELECT A.* FROM A  </w:t>
      </w:r>
    </w:p>
    <w:p w:rsidR="007122C4" w:rsidRPr="007122C4" w:rsidRDefault="007122C4" w:rsidP="007122C4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7122C4">
        <w:rPr>
          <w:rFonts w:ascii="細明體" w:eastAsia="細明體" w:hAnsi="細明體" w:cs="Courier New"/>
          <w:b/>
          <w:sz w:val="20"/>
          <w:szCs w:val="20"/>
        </w:rPr>
        <w:t>JOIN DBAB.DTAB0001 C ON A.POLICY_NO=C.POLICY_NO AND C.EFT_CODE NOT IN('1','4','13','14','30','31','32','33','34','35','36','37','38','40','42','43','45','46','47','61','62')</w:t>
      </w:r>
    </w:p>
    <w:p w:rsidR="007122C4" w:rsidRPr="007122C4" w:rsidRDefault="007122C4" w:rsidP="007122C4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7122C4">
        <w:rPr>
          <w:rFonts w:ascii="細明體" w:eastAsia="細明體" w:hAnsi="細明體" w:cs="Courier New"/>
          <w:b/>
          <w:sz w:val="20"/>
          <w:szCs w:val="20"/>
        </w:rPr>
        <w:t xml:space="preserve">where A.NUMBER=1 </w:t>
      </w:r>
    </w:p>
    <w:p w:rsidR="00D1622C" w:rsidRDefault="007122C4" w:rsidP="007122C4">
      <w:pPr>
        <w:spacing w:line="240" w:lineRule="atLeast"/>
        <w:rPr>
          <w:ins w:id="43" w:author="李明諭" w:date="2018-01-22T17:54:00Z"/>
          <w:rFonts w:ascii="細明體" w:eastAsia="細明體" w:hAnsi="細明體" w:cs="Courier New"/>
          <w:b/>
          <w:sz w:val="20"/>
          <w:szCs w:val="20"/>
        </w:rPr>
      </w:pPr>
      <w:r w:rsidRPr="007122C4">
        <w:rPr>
          <w:rFonts w:ascii="細明體" w:eastAsia="細明體" w:hAnsi="細明體" w:cs="Courier New"/>
          <w:b/>
          <w:sz w:val="20"/>
          <w:szCs w:val="20"/>
        </w:rPr>
        <w:t>AND A.POLICY_NO NOT IN (SELECT DISTINCT POLICY_NO FROM DBAB.DTAB0009 WHERE SPC_KIND IN('04','E98'))</w:t>
      </w:r>
      <w:r>
        <w:rPr>
          <w:rFonts w:ascii="細明體" w:eastAsia="細明體" w:hAnsi="細明體" w:cs="Courier New" w:hint="eastAsia"/>
          <w:b/>
          <w:sz w:val="20"/>
          <w:szCs w:val="20"/>
        </w:rPr>
        <w:t>;</w:t>
      </w:r>
    </w:p>
    <w:p w:rsidR="00201190" w:rsidRDefault="00201190" w:rsidP="007122C4">
      <w:pPr>
        <w:spacing w:line="240" w:lineRule="atLeast"/>
        <w:rPr>
          <w:ins w:id="44" w:author="李明諭" w:date="2018-01-22T17:54:00Z"/>
          <w:rFonts w:ascii="細明體" w:eastAsia="細明體" w:hAnsi="細明體" w:cs="Courier New"/>
          <w:b/>
          <w:sz w:val="20"/>
          <w:szCs w:val="20"/>
        </w:rPr>
      </w:pPr>
    </w:p>
    <w:p w:rsidR="00201190" w:rsidRDefault="00201190" w:rsidP="00201190">
      <w:pPr>
        <w:numPr>
          <w:ilvl w:val="0"/>
          <w:numId w:val="37"/>
        </w:numPr>
        <w:spacing w:line="400" w:lineRule="exact"/>
        <w:jc w:val="both"/>
        <w:rPr>
          <w:ins w:id="45" w:author="李明諭" w:date="2018-01-22T17:54:00Z"/>
          <w:rFonts w:ascii="標楷體" w:eastAsia="標楷體" w:hAnsi="標楷體" w:hint="eastAsia"/>
          <w:noProof/>
          <w:sz w:val="28"/>
          <w:szCs w:val="28"/>
        </w:rPr>
      </w:pPr>
      <w:ins w:id="46" w:author="李明諭" w:date="2018-01-22T17:54:00Z">
        <w:r>
          <w:rPr>
            <w:rFonts w:ascii="標楷體" w:eastAsia="標楷體" w:hAnsi="標楷體" w:hint="eastAsia"/>
            <w:noProof/>
            <w:sz w:val="28"/>
            <w:szCs w:val="28"/>
          </w:rPr>
          <w:t>因應長期看護復健金90日免責期輸入及計算調整，影響後續長期看護保險金續期給付次數計算</w:t>
        </w:r>
      </w:ins>
    </w:p>
    <w:p w:rsidR="00201190" w:rsidRDefault="00201190" w:rsidP="00201190">
      <w:pPr>
        <w:numPr>
          <w:ilvl w:val="0"/>
          <w:numId w:val="38"/>
        </w:numPr>
        <w:spacing w:line="400" w:lineRule="exact"/>
        <w:jc w:val="both"/>
        <w:rPr>
          <w:ins w:id="47" w:author="李明諭" w:date="2018-01-22T17:54:00Z"/>
          <w:rFonts w:ascii="Arial" w:eastAsia="標楷體" w:hAnsi="Arial" w:cs="Arial"/>
          <w:noProof/>
          <w:sz w:val="28"/>
          <w:szCs w:val="28"/>
        </w:rPr>
      </w:pPr>
      <w:ins w:id="48" w:author="李明諭" w:date="2018-01-22T17:54:00Z">
        <w:r>
          <w:rPr>
            <w:rFonts w:ascii="Arial" w:eastAsia="標楷體" w:hAnsi="Arial" w:cs="Arial" w:hint="eastAsia"/>
            <w:noProof/>
            <w:sz w:val="28"/>
            <w:szCs w:val="28"/>
          </w:rPr>
          <w:t>長期看護復健保險金之殘疾鑑定日判斷調整</w:t>
        </w:r>
      </w:ins>
    </w:p>
    <w:p w:rsidR="00201190" w:rsidRPr="00E62081" w:rsidRDefault="00201190" w:rsidP="00201190">
      <w:pPr>
        <w:spacing w:line="400" w:lineRule="exact"/>
        <w:ind w:left="1313"/>
        <w:jc w:val="both"/>
        <w:rPr>
          <w:ins w:id="49" w:author="李明諭" w:date="2018-01-22T17:54:00Z"/>
          <w:rFonts w:ascii="Arial" w:eastAsia="標楷體" w:hAnsi="Arial" w:cs="Arial" w:hint="eastAsia"/>
          <w:noProof/>
          <w:sz w:val="28"/>
          <w:szCs w:val="28"/>
          <w:bdr w:val="single" w:sz="4" w:space="0" w:color="auto"/>
        </w:rPr>
      </w:pPr>
      <w:ins w:id="50" w:author="李明諭" w:date="2018-01-22T17:54:00Z">
        <w:r w:rsidRPr="00E62081">
          <w:rPr>
            <w:rFonts w:ascii="Arial" w:eastAsia="標楷體" w:hAnsi="Arial" w:cs="Arial" w:hint="eastAsia"/>
            <w:noProof/>
            <w:sz w:val="28"/>
            <w:szCs w:val="28"/>
            <w:bdr w:val="single" w:sz="4" w:space="0" w:color="auto"/>
          </w:rPr>
          <w:t>*</w:t>
        </w:r>
        <w:r w:rsidRPr="00E62081">
          <w:rPr>
            <w:rFonts w:ascii="Arial" w:eastAsia="標楷體" w:hAnsi="Arial" w:cs="Arial" w:hint="eastAsia"/>
            <w:noProof/>
            <w:sz w:val="28"/>
            <w:szCs w:val="28"/>
            <w:bdr w:val="single" w:sz="4" w:space="0" w:color="auto"/>
          </w:rPr>
          <w:t>調整前</w:t>
        </w:r>
      </w:ins>
    </w:p>
    <w:p w:rsidR="00201190" w:rsidRDefault="00201190" w:rsidP="00201190">
      <w:pPr>
        <w:pStyle w:val="af4"/>
        <w:rPr>
          <w:ins w:id="51" w:author="李明諭" w:date="2018-01-22T17:54:00Z"/>
          <w:noProof/>
        </w:rPr>
      </w:pPr>
      <w:ins w:id="52" w:author="李明諭" w:date="2018-01-22T17:54:00Z">
        <w:r>
          <w:rPr>
            <w:rFonts w:hint="eastAsia"/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97.5pt;height:80.25pt">
              <v:imagedata r:id="rId8" o:title="10607以前"/>
            </v:shape>
          </w:pict>
        </w:r>
      </w:ins>
    </w:p>
    <w:p w:rsidR="00201190" w:rsidRPr="00E62081" w:rsidRDefault="00201190" w:rsidP="00201190">
      <w:pPr>
        <w:pStyle w:val="af4"/>
        <w:ind w:leftChars="522" w:left="1253"/>
        <w:rPr>
          <w:ins w:id="53" w:author="李明諭" w:date="2018-01-22T17:54:00Z"/>
          <w:rFonts w:ascii="標楷體" w:eastAsia="標楷體" w:hAnsi="標楷體" w:hint="eastAsia"/>
          <w:noProof/>
          <w:sz w:val="28"/>
          <w:szCs w:val="28"/>
          <w:bdr w:val="single" w:sz="4" w:space="0" w:color="auto"/>
        </w:rPr>
      </w:pPr>
      <w:ins w:id="54" w:author="李明諭" w:date="2018-01-22T17:54:00Z">
        <w:r w:rsidRPr="00E62081">
          <w:rPr>
            <w:rFonts w:ascii="標楷體" w:eastAsia="標楷體" w:hAnsi="標楷體" w:hint="eastAsia"/>
            <w:noProof/>
            <w:sz w:val="28"/>
            <w:szCs w:val="28"/>
            <w:bdr w:val="single" w:sz="4" w:space="0" w:color="auto"/>
          </w:rPr>
          <w:t>*調整後</w:t>
        </w:r>
      </w:ins>
    </w:p>
    <w:p w:rsidR="00201190" w:rsidRDefault="00201190" w:rsidP="00201190">
      <w:pPr>
        <w:pStyle w:val="af4"/>
        <w:rPr>
          <w:ins w:id="55" w:author="李明諭" w:date="2018-01-22T17:54:00Z"/>
          <w:noProof/>
        </w:rPr>
      </w:pPr>
      <w:ins w:id="56" w:author="李明諭" w:date="2018-01-22T17:54:00Z">
        <w:r>
          <w:rPr>
            <w:noProof/>
          </w:rPr>
          <w:pict>
            <v:shape id="_x0000_i1026" type="#_x0000_t75" style="width:402.75pt;height:98.25pt">
              <v:imagedata r:id="rId9" o:title="10607以後"/>
            </v:shape>
          </w:pict>
        </w:r>
      </w:ins>
    </w:p>
    <w:p w:rsidR="00201190" w:rsidRDefault="00201190" w:rsidP="00201190">
      <w:pPr>
        <w:spacing w:line="400" w:lineRule="exact"/>
        <w:ind w:left="953"/>
        <w:jc w:val="both"/>
        <w:rPr>
          <w:ins w:id="57" w:author="李明諭" w:date="2018-01-22T17:54:00Z"/>
          <w:rFonts w:ascii="標楷體" w:eastAsia="標楷體" w:hAnsi="標楷體"/>
          <w:noProof/>
          <w:sz w:val="28"/>
          <w:szCs w:val="28"/>
        </w:rPr>
      </w:pPr>
      <w:ins w:id="58" w:author="李明諭" w:date="2018-01-22T17:54:00Z">
        <w:r w:rsidRPr="00522CE4">
          <w:rPr>
            <w:rFonts w:ascii="標楷體" w:eastAsia="標楷體" w:hAnsi="標楷體"/>
            <w:noProof/>
            <w:sz w:val="28"/>
            <w:szCs w:val="28"/>
          </w:rPr>
          <w:sym w:font="Wingdings" w:char="F0E0"/>
        </w:r>
        <w:r>
          <w:rPr>
            <w:rFonts w:ascii="標楷體" w:eastAsia="標楷體" w:hAnsi="標楷體" w:hint="eastAsia"/>
            <w:noProof/>
            <w:sz w:val="28"/>
            <w:szCs w:val="28"/>
          </w:rPr>
          <w:t>導致現在對於</w:t>
        </w:r>
        <w:r w:rsidRPr="00522CE4">
          <w:rPr>
            <w:rFonts w:ascii="標楷體" w:eastAsia="標楷體" w:hAnsi="標楷體" w:hint="eastAsia"/>
            <w:noProof/>
            <w:sz w:val="28"/>
            <w:szCs w:val="28"/>
          </w:rPr>
          <w:t>殘疾鑑定日判斷調整前</w:t>
        </w:r>
        <w:r>
          <w:rPr>
            <w:rFonts w:ascii="標楷體" w:eastAsia="標楷體" w:hAnsi="標楷體" w:hint="eastAsia"/>
            <w:noProof/>
            <w:sz w:val="28"/>
            <w:szCs w:val="28"/>
          </w:rPr>
          <w:t>，給付的案件，計算續期長期看護保險金的次數有誤。</w:t>
        </w:r>
      </w:ins>
    </w:p>
    <w:p w:rsidR="00201190" w:rsidRPr="00522CE4" w:rsidRDefault="00201190" w:rsidP="00201190">
      <w:pPr>
        <w:spacing w:line="400" w:lineRule="exact"/>
        <w:ind w:left="953"/>
        <w:jc w:val="both"/>
        <w:rPr>
          <w:ins w:id="59" w:author="李明諭" w:date="2018-01-22T17:54:00Z"/>
          <w:rFonts w:ascii="Arial" w:eastAsia="標楷體" w:hAnsi="Arial" w:cs="Arial" w:hint="eastAsia"/>
          <w:noProof/>
          <w:sz w:val="28"/>
          <w:szCs w:val="28"/>
        </w:rPr>
      </w:pPr>
      <w:ins w:id="60" w:author="李明諭" w:date="2018-01-22T17:54:00Z">
        <w:r w:rsidRPr="00522CE4">
          <w:rPr>
            <w:rFonts w:ascii="Arial" w:eastAsia="標楷體" w:hAnsi="Arial" w:cs="Arial"/>
            <w:noProof/>
            <w:sz w:val="28"/>
            <w:szCs w:val="28"/>
          </w:rPr>
          <w:t>(</w:t>
        </w:r>
        <w:r>
          <w:rPr>
            <w:rFonts w:ascii="Arial" w:eastAsia="標楷體" w:hAnsi="Arial" w:cs="Arial" w:hint="eastAsia"/>
            <w:noProof/>
            <w:sz w:val="28"/>
            <w:szCs w:val="28"/>
          </w:rPr>
          <w:t>2</w:t>
        </w:r>
        <w:r w:rsidRPr="00522CE4">
          <w:rPr>
            <w:rFonts w:ascii="Arial" w:eastAsia="標楷體" w:hAnsi="Arial" w:cs="Arial"/>
            <w:noProof/>
            <w:sz w:val="28"/>
            <w:szCs w:val="28"/>
          </w:rPr>
          <w:t>)</w:t>
        </w:r>
        <w:r w:rsidRPr="00522CE4">
          <w:rPr>
            <w:rFonts w:ascii="Arial" w:eastAsia="標楷體" w:hAnsi="Arial" w:cs="Arial" w:hint="eastAsia"/>
            <w:noProof/>
            <w:sz w:val="28"/>
            <w:szCs w:val="28"/>
          </w:rPr>
          <w:t>後續長期看護保險金續期給付次數計算</w:t>
        </w:r>
      </w:ins>
    </w:p>
    <w:p w:rsidR="00201190" w:rsidRDefault="00201190" w:rsidP="00201190">
      <w:pPr>
        <w:spacing w:line="400" w:lineRule="exact"/>
        <w:ind w:left="953"/>
        <w:jc w:val="both"/>
        <w:rPr>
          <w:ins w:id="61" w:author="李明諭" w:date="2018-01-22T17:54:00Z"/>
          <w:rFonts w:ascii="標楷體" w:eastAsia="標楷體" w:hAnsi="標楷體"/>
          <w:noProof/>
          <w:sz w:val="28"/>
          <w:szCs w:val="28"/>
        </w:rPr>
      </w:pPr>
      <w:ins w:id="62" w:author="李明諭" w:date="2018-01-22T17:54:00Z">
        <w:r>
          <w:rPr>
            <w:rFonts w:ascii="標楷體" w:eastAsia="標楷體" w:hAnsi="標楷體"/>
            <w:noProof/>
            <w:sz w:val="28"/>
            <w:szCs w:val="28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0;text-align:left;margin-left:148.25pt;margin-top:14pt;width:105.75pt;height:27pt;z-index:251664384">
              <v:textbox>
                <w:txbxContent>
                  <w:p w:rsidR="00201190" w:rsidRDefault="00201190" w:rsidP="00201190">
                    <w:r>
                      <w:rPr>
                        <w:rFonts w:hint="eastAsia"/>
                      </w:rPr>
                      <w:t>10/27</w:t>
                    </w:r>
                    <w:r>
                      <w:rPr>
                        <w:rFonts w:hint="eastAsia"/>
                      </w:rPr>
                      <w:t>系統上線日期</w:t>
                    </w:r>
                  </w:p>
                </w:txbxContent>
              </v:textbox>
            </v:shape>
          </w:pict>
        </w:r>
      </w:ins>
    </w:p>
    <w:p w:rsidR="00201190" w:rsidRDefault="00201190" w:rsidP="00201190">
      <w:pPr>
        <w:spacing w:line="400" w:lineRule="exact"/>
        <w:ind w:left="953"/>
        <w:jc w:val="both"/>
        <w:rPr>
          <w:ins w:id="63" w:author="李明諭" w:date="2018-01-22T17:54:00Z"/>
          <w:rFonts w:ascii="標楷體" w:eastAsia="標楷體" w:hAnsi="標楷體"/>
          <w:noProof/>
          <w:sz w:val="28"/>
          <w:szCs w:val="28"/>
        </w:rPr>
      </w:pPr>
    </w:p>
    <w:p w:rsidR="00201190" w:rsidRDefault="00201190" w:rsidP="00201190">
      <w:pPr>
        <w:spacing w:line="400" w:lineRule="exact"/>
        <w:ind w:left="953"/>
        <w:jc w:val="both"/>
        <w:rPr>
          <w:ins w:id="64" w:author="李明諭" w:date="2018-01-22T17:54:00Z"/>
          <w:rFonts w:ascii="標楷體" w:eastAsia="標楷體" w:hAnsi="標楷體"/>
          <w:noProof/>
          <w:sz w:val="28"/>
          <w:szCs w:val="28"/>
        </w:rPr>
      </w:pPr>
      <w:ins w:id="65" w:author="李明諭" w:date="2018-01-22T17:54:00Z">
        <w:r>
          <w:rPr>
            <w:rFonts w:ascii="標楷體" w:eastAsia="標楷體" w:hAnsi="標楷體" w:hint="eastAsia"/>
            <w:noProof/>
            <w:sz w:val="28"/>
            <w:szCs w:val="28"/>
          </w:rPr>
          <w:pict>
            <v:shape id="_x0000_s1051" type="#_x0000_t32" style="position:absolute;left:0;text-align:left;margin-left:54pt;margin-top:15.05pt;width:.05pt;height:13.5pt;z-index:251659264" o:connectortype="straight" strokeweight="2.25pt"/>
          </w:pict>
        </w:r>
        <w:r>
          <w:rPr>
            <w:rFonts w:ascii="標楷體" w:eastAsia="標楷體" w:hAnsi="標楷體" w:hint="eastAsia"/>
            <w:noProof/>
            <w:sz w:val="28"/>
            <w:szCs w:val="28"/>
          </w:rPr>
          <w:pict>
            <v:shape id="_x0000_s1052" type="#_x0000_t32" style="position:absolute;left:0;text-align:left;margin-left:377.7pt;margin-top:14.65pt;width:.05pt;height:13.5pt;z-index:251660288" o:connectortype="straight" strokeweight="2.25pt"/>
          </w:pict>
        </w:r>
        <w:r>
          <w:rPr>
            <w:rFonts w:ascii="標楷體" w:eastAsia="標楷體" w:hAnsi="標楷體" w:hint="eastAsia"/>
            <w:noProof/>
            <w:sz w:val="28"/>
            <w:szCs w:val="28"/>
          </w:rPr>
          <w:pict>
            <v:shape id="_x0000_s1050" type="#_x0000_t32" style="position:absolute;left:0;text-align:left;margin-left:200.25pt;margin-top:13.1pt;width:.05pt;height:13.5pt;z-index:251658240" o:connectortype="straight" strokeweight="2.25pt"/>
          </w:pict>
        </w:r>
      </w:ins>
    </w:p>
    <w:p w:rsidR="00201190" w:rsidRDefault="00201190" w:rsidP="00201190">
      <w:pPr>
        <w:spacing w:line="400" w:lineRule="exact"/>
        <w:ind w:left="953"/>
        <w:jc w:val="both"/>
        <w:rPr>
          <w:ins w:id="66" w:author="李明諭" w:date="2018-01-22T17:54:00Z"/>
          <w:rFonts w:ascii="標楷體" w:eastAsia="標楷體" w:hAnsi="標楷體"/>
          <w:noProof/>
          <w:sz w:val="28"/>
          <w:szCs w:val="28"/>
        </w:rPr>
      </w:pPr>
      <w:ins w:id="67" w:author="李明諭" w:date="2018-01-22T17:54:00Z">
        <w:r>
          <w:rPr>
            <w:rFonts w:ascii="標楷體" w:eastAsia="標楷體" w:hAnsi="標楷體" w:hint="eastAsia"/>
            <w:noProof/>
            <w:sz w:val="28"/>
            <w:szCs w:val="28"/>
          </w:rPr>
          <w:pict>
            <v:shape id="_x0000_s1053" type="#_x0000_t202" style="position:absolute;left:0;text-align:left;margin-left:16.75pt;margin-top:8.8pt;width:85.25pt;height:61.85pt;z-index:251661312" strokecolor="#4472c4" strokeweight="1pt">
              <v:shadow color="#868686"/>
              <v:textbox>
                <w:txbxContent>
                  <w:p w:rsidR="00201190" w:rsidRDefault="00201190" w:rsidP="00201190">
                    <w:r>
                      <w:rPr>
                        <w:rFonts w:hint="eastAsia"/>
                      </w:rPr>
                      <w:t>殘疾鑑定日為起算基準日</w:t>
                    </w:r>
                  </w:p>
                  <w:p w:rsidR="00201190" w:rsidRDefault="00201190" w:rsidP="00201190">
                    <w:pPr>
                      <w:rPr>
                        <w:rFonts w:hint="eastAsia"/>
                      </w:rPr>
                    </w:pPr>
                  </w:p>
                  <w:p w:rsidR="00201190" w:rsidRDefault="00201190" w:rsidP="00201190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</w:pict>
        </w:r>
        <w:r>
          <w:rPr>
            <w:rFonts w:ascii="標楷體" w:eastAsia="標楷體" w:hAnsi="標楷體" w:hint="eastAsia"/>
            <w:noProof/>
            <w:sz w:val="28"/>
            <w:szCs w:val="28"/>
          </w:rPr>
          <w:pict>
            <v:shape id="_x0000_s1055" type="#_x0000_t202" style="position:absolute;left:0;text-align:left;margin-left:319pt;margin-top:8.55pt;width:110.5pt;height:49.2pt;z-index:251663360" strokecolor="#4472c4" strokeweight="1pt">
              <v:shadow color="#868686"/>
              <v:textbox>
                <w:txbxContent>
                  <w:p w:rsidR="00201190" w:rsidRDefault="00201190" w:rsidP="00201190">
                    <w:r>
                      <w:rPr>
                        <w:rFonts w:hint="eastAsia"/>
                      </w:rPr>
                      <w:t>殘疾鑑定日</w:t>
                    </w:r>
                    <w:r>
                      <w:rPr>
                        <w:rFonts w:hint="eastAsia"/>
                      </w:rPr>
                      <w:t>+</w:t>
                    </w:r>
                    <w:r>
                      <w:rPr>
                        <w:rFonts w:hint="eastAsia"/>
                      </w:rPr>
                      <w:t>免責期算基準日</w:t>
                    </w:r>
                  </w:p>
                </w:txbxContent>
              </v:textbox>
            </v:shape>
          </w:pict>
        </w:r>
        <w:r>
          <w:rPr>
            <w:rFonts w:ascii="標楷體" w:eastAsia="標楷體" w:hAnsi="標楷體" w:hint="eastAsia"/>
            <w:noProof/>
            <w:sz w:val="28"/>
            <w:szCs w:val="28"/>
          </w:rPr>
          <w:pict>
            <v:shape id="_x0000_s1049" type="#_x0000_t32" style="position:absolute;left:0;text-align:left;margin-left:4.5pt;margin-top:.25pt;width:434.25pt;height:.05pt;z-index:251657216" o:connectortype="straight" strokeweight="2.25pt"/>
          </w:pict>
        </w:r>
        <w:r>
          <w:rPr>
            <w:rFonts w:ascii="標楷體" w:eastAsia="標楷體" w:hAnsi="標楷體" w:hint="eastAsia"/>
            <w:noProof/>
            <w:sz w:val="28"/>
            <w:szCs w:val="28"/>
          </w:rPr>
          <w:pict>
            <v:shape id="_x0000_s1054" type="#_x0000_t202" style="position:absolute;left:0;text-align:left;margin-left:133.75pt;margin-top:10.95pt;width:137.25pt;height:26.7pt;z-index:251662336" strokecolor="#4472c4" strokeweight="1pt">
              <v:shadow color="#868686"/>
              <v:textbox>
                <w:txbxContent>
                  <w:p w:rsidR="00201190" w:rsidRDefault="00201190" w:rsidP="00201190">
                    <w:r>
                      <w:rPr>
                        <w:rFonts w:hint="eastAsia"/>
                      </w:rPr>
                      <w:t>給付日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系統上線時間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</w:pict>
        </w:r>
      </w:ins>
    </w:p>
    <w:p w:rsidR="00201190" w:rsidRDefault="00201190" w:rsidP="00201190">
      <w:pPr>
        <w:spacing w:line="400" w:lineRule="exact"/>
        <w:ind w:left="953"/>
        <w:jc w:val="both"/>
        <w:rPr>
          <w:ins w:id="68" w:author="李明諭" w:date="2018-01-22T17:54:00Z"/>
          <w:rFonts w:ascii="標楷體" w:eastAsia="標楷體" w:hAnsi="標楷體"/>
          <w:noProof/>
          <w:sz w:val="28"/>
          <w:szCs w:val="28"/>
        </w:rPr>
      </w:pPr>
    </w:p>
    <w:p w:rsidR="00201190" w:rsidRDefault="00201190" w:rsidP="00201190">
      <w:pPr>
        <w:spacing w:line="400" w:lineRule="exact"/>
        <w:jc w:val="both"/>
        <w:rPr>
          <w:ins w:id="69" w:author="李明諭" w:date="2018-01-22T17:54:00Z"/>
          <w:rFonts w:ascii="標楷體" w:eastAsia="標楷體" w:hAnsi="標楷體"/>
          <w:noProof/>
          <w:sz w:val="28"/>
          <w:szCs w:val="28"/>
        </w:rPr>
      </w:pPr>
    </w:p>
    <w:p w:rsidR="00201190" w:rsidRDefault="00201190" w:rsidP="00201190">
      <w:pPr>
        <w:spacing w:line="400" w:lineRule="exact"/>
        <w:ind w:left="953"/>
        <w:jc w:val="both"/>
        <w:rPr>
          <w:ins w:id="70" w:author="李明諭" w:date="2018-01-22T17:54:00Z"/>
          <w:rFonts w:ascii="標楷體" w:eastAsia="標楷體" w:hAnsi="標楷體"/>
          <w:noProof/>
          <w:sz w:val="28"/>
          <w:szCs w:val="28"/>
        </w:rPr>
      </w:pPr>
    </w:p>
    <w:p w:rsidR="00201190" w:rsidRPr="00201190" w:rsidRDefault="00201190" w:rsidP="007122C4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  <w:rPrChange w:id="71" w:author="李明諭" w:date="2018-01-22T17:54:00Z">
            <w:rPr>
              <w:rFonts w:ascii="細明體" w:eastAsia="細明體" w:hAnsi="細明體" w:cs="Courier New" w:hint="eastAsia"/>
              <w:b/>
              <w:sz w:val="20"/>
              <w:szCs w:val="20"/>
            </w:rPr>
          </w:rPrChange>
        </w:rPr>
      </w:pPr>
    </w:p>
    <w:sectPr w:rsidR="00201190" w:rsidRPr="00201190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130" w:rsidRDefault="00B60130">
      <w:r>
        <w:separator/>
      </w:r>
    </w:p>
  </w:endnote>
  <w:endnote w:type="continuationSeparator" w:id="0">
    <w:p w:rsidR="00B60130" w:rsidRDefault="00B60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B4178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130" w:rsidRDefault="00B60130">
      <w:r>
        <w:separator/>
      </w:r>
    </w:p>
  </w:footnote>
  <w:footnote w:type="continuationSeparator" w:id="0">
    <w:p w:rsidR="00B60130" w:rsidRDefault="00B60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345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9AA61D1"/>
    <w:multiLevelType w:val="hybridMultilevel"/>
    <w:tmpl w:val="251AB840"/>
    <w:lvl w:ilvl="0" w:tplc="018CA442">
      <w:start w:val="1"/>
      <w:numFmt w:val="taiwaneseCountingThousand"/>
      <w:lvlText w:val="(%1)"/>
      <w:lvlJc w:val="left"/>
      <w:pPr>
        <w:ind w:left="95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93" w:hanging="480"/>
      </w:pPr>
    </w:lvl>
    <w:lvl w:ilvl="2" w:tplc="0409001B" w:tentative="1">
      <w:start w:val="1"/>
      <w:numFmt w:val="lowerRoman"/>
      <w:lvlText w:val="%3."/>
      <w:lvlJc w:val="right"/>
      <w:pPr>
        <w:ind w:left="1673" w:hanging="480"/>
      </w:pPr>
    </w:lvl>
    <w:lvl w:ilvl="3" w:tplc="0409000F" w:tentative="1">
      <w:start w:val="1"/>
      <w:numFmt w:val="decimal"/>
      <w:lvlText w:val="%4."/>
      <w:lvlJc w:val="left"/>
      <w:pPr>
        <w:ind w:left="21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3" w:hanging="480"/>
      </w:pPr>
    </w:lvl>
    <w:lvl w:ilvl="5" w:tplc="0409001B" w:tentative="1">
      <w:start w:val="1"/>
      <w:numFmt w:val="lowerRoman"/>
      <w:lvlText w:val="%6."/>
      <w:lvlJc w:val="right"/>
      <w:pPr>
        <w:ind w:left="3113" w:hanging="480"/>
      </w:pPr>
    </w:lvl>
    <w:lvl w:ilvl="6" w:tplc="0409000F" w:tentative="1">
      <w:start w:val="1"/>
      <w:numFmt w:val="decimal"/>
      <w:lvlText w:val="%7."/>
      <w:lvlJc w:val="left"/>
      <w:pPr>
        <w:ind w:left="35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3" w:hanging="480"/>
      </w:pPr>
    </w:lvl>
    <w:lvl w:ilvl="8" w:tplc="0409001B" w:tentative="1">
      <w:start w:val="1"/>
      <w:numFmt w:val="lowerRoman"/>
      <w:lvlText w:val="%9."/>
      <w:lvlJc w:val="right"/>
      <w:pPr>
        <w:ind w:left="4553" w:hanging="480"/>
      </w:pPr>
    </w:lvl>
  </w:abstractNum>
  <w:abstractNum w:abstractNumId="6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1105"/>
        </w:tabs>
        <w:ind w:left="11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672"/>
        </w:tabs>
        <w:ind w:left="16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098"/>
        </w:tabs>
        <w:ind w:left="20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61"/>
        </w:tabs>
        <w:ind w:left="32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40"/>
        </w:tabs>
        <w:ind w:left="39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71"/>
        </w:tabs>
        <w:ind w:left="45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56"/>
        </w:tabs>
        <w:ind w:left="50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782"/>
        </w:tabs>
        <w:ind w:left="5782" w:hanging="1700"/>
      </w:pPr>
      <w:rPr>
        <w:rFonts w:hint="eastAsia"/>
      </w:rPr>
    </w:lvl>
  </w:abstractNum>
  <w:abstractNum w:abstractNumId="14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5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ADA056E"/>
    <w:multiLevelType w:val="multilevel"/>
    <w:tmpl w:val="2EB8AAD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  <w:color w:val="auto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FC3515C"/>
    <w:multiLevelType w:val="hybridMultilevel"/>
    <w:tmpl w:val="D952DC0C"/>
    <w:lvl w:ilvl="0" w:tplc="1B3E5C4A">
      <w:start w:val="1"/>
      <w:numFmt w:val="decimal"/>
      <w:lvlText w:val="(%1)"/>
      <w:lvlJc w:val="left"/>
      <w:pPr>
        <w:ind w:left="131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3" w:hanging="480"/>
      </w:pPr>
    </w:lvl>
    <w:lvl w:ilvl="2" w:tplc="0409001B" w:tentative="1">
      <w:start w:val="1"/>
      <w:numFmt w:val="lowerRoman"/>
      <w:lvlText w:val="%3."/>
      <w:lvlJc w:val="right"/>
      <w:pPr>
        <w:ind w:left="2393" w:hanging="480"/>
      </w:pPr>
    </w:lvl>
    <w:lvl w:ilvl="3" w:tplc="0409000F" w:tentative="1">
      <w:start w:val="1"/>
      <w:numFmt w:val="decimal"/>
      <w:lvlText w:val="%4."/>
      <w:lvlJc w:val="left"/>
      <w:pPr>
        <w:ind w:left="28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3" w:hanging="480"/>
      </w:pPr>
    </w:lvl>
    <w:lvl w:ilvl="5" w:tplc="0409001B" w:tentative="1">
      <w:start w:val="1"/>
      <w:numFmt w:val="lowerRoman"/>
      <w:lvlText w:val="%6."/>
      <w:lvlJc w:val="right"/>
      <w:pPr>
        <w:ind w:left="3833" w:hanging="480"/>
      </w:pPr>
    </w:lvl>
    <w:lvl w:ilvl="6" w:tplc="0409000F" w:tentative="1">
      <w:start w:val="1"/>
      <w:numFmt w:val="decimal"/>
      <w:lvlText w:val="%7."/>
      <w:lvlJc w:val="left"/>
      <w:pPr>
        <w:ind w:left="43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3" w:hanging="480"/>
      </w:pPr>
    </w:lvl>
    <w:lvl w:ilvl="8" w:tplc="0409001B" w:tentative="1">
      <w:start w:val="1"/>
      <w:numFmt w:val="lowerRoman"/>
      <w:lvlText w:val="%9."/>
      <w:lvlJc w:val="right"/>
      <w:pPr>
        <w:ind w:left="5273" w:hanging="480"/>
      </w:pPr>
    </w:lvl>
  </w:abstractNum>
  <w:abstractNum w:abstractNumId="19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BC5084B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907"/>
        </w:tabs>
        <w:ind w:left="90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00"/>
        </w:tabs>
        <w:ind w:left="190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6"/>
        </w:tabs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33"/>
        </w:tabs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2"/>
        </w:tabs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09"/>
        </w:tabs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76"/>
        </w:tabs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4"/>
        </w:tabs>
        <w:ind w:left="5584" w:hanging="1700"/>
      </w:pPr>
      <w:rPr>
        <w:rFonts w:hint="eastAsia"/>
      </w:rPr>
    </w:lvl>
  </w:abstractNum>
  <w:abstractNum w:abstractNumId="37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24"/>
  </w:num>
  <w:num w:numId="3">
    <w:abstractNumId w:val="2"/>
  </w:num>
  <w:num w:numId="4">
    <w:abstractNumId w:val="30"/>
  </w:num>
  <w:num w:numId="5">
    <w:abstractNumId w:val="14"/>
  </w:num>
  <w:num w:numId="6">
    <w:abstractNumId w:val="20"/>
  </w:num>
  <w:num w:numId="7">
    <w:abstractNumId w:val="32"/>
  </w:num>
  <w:num w:numId="8">
    <w:abstractNumId w:val="34"/>
  </w:num>
  <w:num w:numId="9">
    <w:abstractNumId w:val="3"/>
  </w:num>
  <w:num w:numId="10">
    <w:abstractNumId w:val="16"/>
  </w:num>
  <w:num w:numId="11">
    <w:abstractNumId w:val="7"/>
  </w:num>
  <w:num w:numId="12">
    <w:abstractNumId w:val="13"/>
  </w:num>
  <w:num w:numId="13">
    <w:abstractNumId w:val="19"/>
  </w:num>
  <w:num w:numId="14">
    <w:abstractNumId w:val="29"/>
  </w:num>
  <w:num w:numId="15">
    <w:abstractNumId w:val="25"/>
  </w:num>
  <w:num w:numId="16">
    <w:abstractNumId w:val="9"/>
  </w:num>
  <w:num w:numId="17">
    <w:abstractNumId w:val="21"/>
  </w:num>
  <w:num w:numId="18">
    <w:abstractNumId w:val="26"/>
  </w:num>
  <w:num w:numId="19">
    <w:abstractNumId w:val="23"/>
  </w:num>
  <w:num w:numId="20">
    <w:abstractNumId w:val="1"/>
  </w:num>
  <w:num w:numId="21">
    <w:abstractNumId w:val="15"/>
  </w:num>
  <w:num w:numId="22">
    <w:abstractNumId w:val="10"/>
  </w:num>
  <w:num w:numId="23">
    <w:abstractNumId w:val="11"/>
  </w:num>
  <w:num w:numId="24">
    <w:abstractNumId w:val="28"/>
  </w:num>
  <w:num w:numId="25">
    <w:abstractNumId w:val="27"/>
  </w:num>
  <w:num w:numId="26">
    <w:abstractNumId w:val="22"/>
  </w:num>
  <w:num w:numId="27">
    <w:abstractNumId w:val="17"/>
  </w:num>
  <w:num w:numId="28">
    <w:abstractNumId w:val="8"/>
  </w:num>
  <w:num w:numId="29">
    <w:abstractNumId w:val="35"/>
  </w:num>
  <w:num w:numId="30">
    <w:abstractNumId w:val="33"/>
  </w:num>
  <w:num w:numId="31">
    <w:abstractNumId w:val="37"/>
  </w:num>
  <w:num w:numId="32">
    <w:abstractNumId w:val="12"/>
  </w:num>
  <w:num w:numId="33">
    <w:abstractNumId w:val="4"/>
  </w:num>
  <w:num w:numId="34">
    <w:abstractNumId w:val="36"/>
  </w:num>
  <w:num w:numId="35">
    <w:abstractNumId w:val="0"/>
  </w:num>
  <w:num w:numId="36">
    <w:abstractNumId w:val="31"/>
  </w:num>
  <w:num w:numId="37">
    <w:abstractNumId w:val="5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366B5"/>
    <w:rsid w:val="00057785"/>
    <w:rsid w:val="00062328"/>
    <w:rsid w:val="00073519"/>
    <w:rsid w:val="00076FBA"/>
    <w:rsid w:val="000800FF"/>
    <w:rsid w:val="00086E90"/>
    <w:rsid w:val="000906DF"/>
    <w:rsid w:val="000A7C4F"/>
    <w:rsid w:val="000D1099"/>
    <w:rsid w:val="000D2D7F"/>
    <w:rsid w:val="000D3892"/>
    <w:rsid w:val="000E5F19"/>
    <w:rsid w:val="0010591F"/>
    <w:rsid w:val="00120A08"/>
    <w:rsid w:val="001249B7"/>
    <w:rsid w:val="001264C3"/>
    <w:rsid w:val="00127011"/>
    <w:rsid w:val="00156A28"/>
    <w:rsid w:val="0015744E"/>
    <w:rsid w:val="001606A7"/>
    <w:rsid w:val="001635D3"/>
    <w:rsid w:val="001724C1"/>
    <w:rsid w:val="001778A7"/>
    <w:rsid w:val="00185767"/>
    <w:rsid w:val="00187B05"/>
    <w:rsid w:val="00190DF8"/>
    <w:rsid w:val="00194232"/>
    <w:rsid w:val="001B2A98"/>
    <w:rsid w:val="001C1BD0"/>
    <w:rsid w:val="001C6A12"/>
    <w:rsid w:val="001D25AB"/>
    <w:rsid w:val="00201190"/>
    <w:rsid w:val="0020512E"/>
    <w:rsid w:val="002203D1"/>
    <w:rsid w:val="002225FA"/>
    <w:rsid w:val="00232ED1"/>
    <w:rsid w:val="00234D7F"/>
    <w:rsid w:val="00287ABA"/>
    <w:rsid w:val="002B0AB6"/>
    <w:rsid w:val="002B381A"/>
    <w:rsid w:val="002C6295"/>
    <w:rsid w:val="002F44EB"/>
    <w:rsid w:val="002F61B6"/>
    <w:rsid w:val="0031642E"/>
    <w:rsid w:val="00323FB8"/>
    <w:rsid w:val="0032607E"/>
    <w:rsid w:val="003354D9"/>
    <w:rsid w:val="00335DF5"/>
    <w:rsid w:val="003363BA"/>
    <w:rsid w:val="00353371"/>
    <w:rsid w:val="003540BE"/>
    <w:rsid w:val="003572AC"/>
    <w:rsid w:val="00361E98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01B2"/>
    <w:rsid w:val="003E3722"/>
    <w:rsid w:val="003E42E3"/>
    <w:rsid w:val="003F4398"/>
    <w:rsid w:val="003F795D"/>
    <w:rsid w:val="00403547"/>
    <w:rsid w:val="00404DF0"/>
    <w:rsid w:val="00413605"/>
    <w:rsid w:val="00416927"/>
    <w:rsid w:val="00417064"/>
    <w:rsid w:val="00417A9E"/>
    <w:rsid w:val="0043482C"/>
    <w:rsid w:val="00437D7B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B08CA"/>
    <w:rsid w:val="004C2FEB"/>
    <w:rsid w:val="004C5056"/>
    <w:rsid w:val="004D03CC"/>
    <w:rsid w:val="005145E2"/>
    <w:rsid w:val="00516099"/>
    <w:rsid w:val="00522D2D"/>
    <w:rsid w:val="00531E06"/>
    <w:rsid w:val="00535F08"/>
    <w:rsid w:val="005369FF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2021E"/>
    <w:rsid w:val="00624DD8"/>
    <w:rsid w:val="006370B1"/>
    <w:rsid w:val="00640B0C"/>
    <w:rsid w:val="00655B5F"/>
    <w:rsid w:val="00661989"/>
    <w:rsid w:val="00665BDA"/>
    <w:rsid w:val="006856F7"/>
    <w:rsid w:val="006875F0"/>
    <w:rsid w:val="006A265F"/>
    <w:rsid w:val="006A268F"/>
    <w:rsid w:val="006A26A9"/>
    <w:rsid w:val="006A47E3"/>
    <w:rsid w:val="006A76E8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22C4"/>
    <w:rsid w:val="0071768C"/>
    <w:rsid w:val="00717C6B"/>
    <w:rsid w:val="00722A11"/>
    <w:rsid w:val="007235C7"/>
    <w:rsid w:val="00731DED"/>
    <w:rsid w:val="00752001"/>
    <w:rsid w:val="0075297D"/>
    <w:rsid w:val="00755A2C"/>
    <w:rsid w:val="00764C15"/>
    <w:rsid w:val="00765834"/>
    <w:rsid w:val="00766299"/>
    <w:rsid w:val="00771BE3"/>
    <w:rsid w:val="00790F0E"/>
    <w:rsid w:val="0079246B"/>
    <w:rsid w:val="00796439"/>
    <w:rsid w:val="007A490A"/>
    <w:rsid w:val="007B0CDF"/>
    <w:rsid w:val="007B4376"/>
    <w:rsid w:val="007B75AF"/>
    <w:rsid w:val="007F1037"/>
    <w:rsid w:val="007F4BA8"/>
    <w:rsid w:val="007F7D33"/>
    <w:rsid w:val="00817A0D"/>
    <w:rsid w:val="008266BB"/>
    <w:rsid w:val="00830965"/>
    <w:rsid w:val="00835FC8"/>
    <w:rsid w:val="008503E7"/>
    <w:rsid w:val="00865AC7"/>
    <w:rsid w:val="008747CD"/>
    <w:rsid w:val="008749B9"/>
    <w:rsid w:val="00875CDA"/>
    <w:rsid w:val="00892512"/>
    <w:rsid w:val="008A5D36"/>
    <w:rsid w:val="008A612C"/>
    <w:rsid w:val="008A7E85"/>
    <w:rsid w:val="008B1784"/>
    <w:rsid w:val="008B5188"/>
    <w:rsid w:val="008B695C"/>
    <w:rsid w:val="008C0E51"/>
    <w:rsid w:val="008C3A84"/>
    <w:rsid w:val="008C3D93"/>
    <w:rsid w:val="008E119A"/>
    <w:rsid w:val="008E2A2C"/>
    <w:rsid w:val="008E422A"/>
    <w:rsid w:val="008F6D0F"/>
    <w:rsid w:val="008F7E02"/>
    <w:rsid w:val="009112C9"/>
    <w:rsid w:val="00914A39"/>
    <w:rsid w:val="00926ECC"/>
    <w:rsid w:val="009337AD"/>
    <w:rsid w:val="0093617E"/>
    <w:rsid w:val="00942E05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85F"/>
    <w:rsid w:val="009B456D"/>
    <w:rsid w:val="009B56F7"/>
    <w:rsid w:val="009B7060"/>
    <w:rsid w:val="009D1DB3"/>
    <w:rsid w:val="009E15B4"/>
    <w:rsid w:val="00A00481"/>
    <w:rsid w:val="00A00614"/>
    <w:rsid w:val="00A22607"/>
    <w:rsid w:val="00A5045E"/>
    <w:rsid w:val="00A50E8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26C61"/>
    <w:rsid w:val="00B524BA"/>
    <w:rsid w:val="00B53ACB"/>
    <w:rsid w:val="00B60130"/>
    <w:rsid w:val="00B66886"/>
    <w:rsid w:val="00B930E5"/>
    <w:rsid w:val="00BB0D40"/>
    <w:rsid w:val="00BC2E60"/>
    <w:rsid w:val="00BC4814"/>
    <w:rsid w:val="00BD5672"/>
    <w:rsid w:val="00BF083B"/>
    <w:rsid w:val="00BF1215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918DC"/>
    <w:rsid w:val="00C9550F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2C1D"/>
    <w:rsid w:val="00D14AED"/>
    <w:rsid w:val="00D1622C"/>
    <w:rsid w:val="00D2607D"/>
    <w:rsid w:val="00D318B2"/>
    <w:rsid w:val="00D368EA"/>
    <w:rsid w:val="00D8139A"/>
    <w:rsid w:val="00D96054"/>
    <w:rsid w:val="00DB118B"/>
    <w:rsid w:val="00DC1DBE"/>
    <w:rsid w:val="00DC5B3D"/>
    <w:rsid w:val="00DD10F3"/>
    <w:rsid w:val="00DF224E"/>
    <w:rsid w:val="00DF3C28"/>
    <w:rsid w:val="00E00778"/>
    <w:rsid w:val="00E0137F"/>
    <w:rsid w:val="00E02CA8"/>
    <w:rsid w:val="00E042F8"/>
    <w:rsid w:val="00E101D7"/>
    <w:rsid w:val="00E10C0A"/>
    <w:rsid w:val="00E12758"/>
    <w:rsid w:val="00E1641A"/>
    <w:rsid w:val="00E23699"/>
    <w:rsid w:val="00E27349"/>
    <w:rsid w:val="00E41C66"/>
    <w:rsid w:val="00E43C0A"/>
    <w:rsid w:val="00E5462A"/>
    <w:rsid w:val="00E85B86"/>
    <w:rsid w:val="00E9066F"/>
    <w:rsid w:val="00E907CC"/>
    <w:rsid w:val="00E9528F"/>
    <w:rsid w:val="00EA0043"/>
    <w:rsid w:val="00EA53FE"/>
    <w:rsid w:val="00EB5505"/>
    <w:rsid w:val="00EC5BAC"/>
    <w:rsid w:val="00ED397D"/>
    <w:rsid w:val="00EF21B1"/>
    <w:rsid w:val="00EF4338"/>
    <w:rsid w:val="00F10011"/>
    <w:rsid w:val="00F1360F"/>
    <w:rsid w:val="00F23185"/>
    <w:rsid w:val="00F30E6A"/>
    <w:rsid w:val="00F411B7"/>
    <w:rsid w:val="00F45910"/>
    <w:rsid w:val="00F8409B"/>
    <w:rsid w:val="00F90A5E"/>
    <w:rsid w:val="00F9554A"/>
    <w:rsid w:val="00FA5129"/>
    <w:rsid w:val="00FA5137"/>
    <w:rsid w:val="00FB4178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  <o:rules v:ext="edit">
        <o:r id="V:Rule1" type="connector" idref="#_x0000_s1046"/>
        <o:r id="V:Rule2" type="connector" idref="#_x0000_s1047"/>
        <o:r id="V:Rule3" type="connector" idref="#_x0000_s1049"/>
        <o:r id="V:Rule4" type="connector" idref="#_x0000_s1050"/>
        <o:r id="V:Rule5" type="connector" idref="#_x0000_s1051"/>
        <o:r id="V:Rule6" type="connector" idref="#_x0000_s1052"/>
      </o:rules>
    </o:shapelayout>
  </w:shapeDefaults>
  <w:decimalSymbol w:val="."/>
  <w:listSeparator w:val=","/>
  <w15:chartTrackingRefBased/>
  <w15:docId w15:val="{2D8105D0-ADB9-4A58-B990-2ED79469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af2">
    <w:name w:val="Body Text"/>
    <w:basedOn w:val="a0"/>
    <w:link w:val="af3"/>
    <w:rsid w:val="00522D2D"/>
    <w:pPr>
      <w:jc w:val="both"/>
    </w:pPr>
    <w:rPr>
      <w:color w:val="FF0000"/>
      <w:sz w:val="21"/>
      <w:szCs w:val="20"/>
      <w:lang w:eastAsia="zh-CN"/>
    </w:rPr>
  </w:style>
  <w:style w:type="character" w:customStyle="1" w:styleId="af3">
    <w:name w:val="本文 字元"/>
    <w:link w:val="af2"/>
    <w:rsid w:val="00522D2D"/>
    <w:rPr>
      <w:color w:val="FF0000"/>
      <w:kern w:val="2"/>
      <w:sz w:val="21"/>
      <w:lang w:eastAsia="zh-CN"/>
    </w:rPr>
  </w:style>
  <w:style w:type="paragraph" w:styleId="af4">
    <w:name w:val="No Spacing"/>
    <w:uiPriority w:val="1"/>
    <w:qFormat/>
    <w:rsid w:val="00201190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20137-074A-4345-BC83-8121D4B1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779</Words>
  <Characters>4445</Characters>
  <Application>Microsoft Office Word</Application>
  <DocSecurity>0</DocSecurity>
  <Lines>37</Lines>
  <Paragraphs>10</Paragraphs>
  <ScaleCrop>false</ScaleCrop>
  <Company>CMT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