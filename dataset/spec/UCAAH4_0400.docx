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A82180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180" w:rsidRDefault="00A82180" w:rsidP="00A82180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180" w:rsidRDefault="00A82180" w:rsidP="00A82180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180" w:rsidRDefault="00A82180" w:rsidP="00A82180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180" w:rsidRDefault="00A82180" w:rsidP="00A82180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A82180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180" w:rsidRDefault="00A82180" w:rsidP="00144F78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0</w:t>
            </w:r>
            <w:r w:rsidR="00474574">
              <w:rPr>
                <w:rFonts w:eastAsia="標楷體" w:hint="eastAsia"/>
                <w:lang w:eastAsia="zh-TW"/>
              </w:rPr>
              <w:t>9</w:t>
            </w:r>
            <w:r>
              <w:rPr>
                <w:rFonts w:eastAsia="標楷體" w:hint="eastAsia"/>
                <w:lang w:eastAsia="zh-TW"/>
              </w:rPr>
              <w:t>/</w:t>
            </w:r>
            <w:r w:rsidR="00474574">
              <w:rPr>
                <w:rFonts w:eastAsia="標楷體" w:hint="eastAsia"/>
                <w:lang w:eastAsia="zh-TW"/>
              </w:rPr>
              <w:t>20</w:t>
            </w:r>
            <w:r>
              <w:rPr>
                <w:rFonts w:eastAsia="標楷體" w:hint="eastAsia"/>
                <w:lang w:eastAsia="zh-TW"/>
              </w:rPr>
              <w:t>/200</w:t>
            </w:r>
            <w:r w:rsidR="00144F78">
              <w:rPr>
                <w:rFonts w:eastAsia="標楷體" w:hint="eastAsia"/>
                <w:lang w:eastAsia="zh-TW"/>
              </w:rPr>
              <w:t>11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180" w:rsidRDefault="00A82180" w:rsidP="00A82180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180" w:rsidRDefault="00A82180" w:rsidP="00A82180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2180" w:rsidRDefault="00144F78" w:rsidP="00A82180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柏潤</w:t>
            </w:r>
          </w:p>
        </w:tc>
      </w:tr>
    </w:tbl>
    <w:p w:rsidR="0010449A" w:rsidRDefault="0010449A" w:rsidP="0010449A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994"/>
        <w:gridCol w:w="4391"/>
        <w:gridCol w:w="1534"/>
        <w:gridCol w:w="2053"/>
        <w:tblGridChange w:id="1">
          <w:tblGrid>
            <w:gridCol w:w="1216"/>
            <w:gridCol w:w="994"/>
            <w:gridCol w:w="4391"/>
            <w:gridCol w:w="1534"/>
            <w:gridCol w:w="2053"/>
          </w:tblGrid>
        </w:tblGridChange>
      </w:tblGrid>
      <w:tr w:rsidR="0010449A" w:rsidRPr="00E8700A" w:rsidTr="00885048">
        <w:tc>
          <w:tcPr>
            <w:tcW w:w="1216" w:type="dxa"/>
          </w:tcPr>
          <w:p w:rsidR="0010449A" w:rsidRPr="00E8700A" w:rsidRDefault="0010449A" w:rsidP="00B424C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994" w:type="dxa"/>
          </w:tcPr>
          <w:p w:rsidR="0010449A" w:rsidRPr="00E8700A" w:rsidRDefault="0010449A" w:rsidP="00B424C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391" w:type="dxa"/>
          </w:tcPr>
          <w:p w:rsidR="0010449A" w:rsidRPr="00E8700A" w:rsidRDefault="0010449A" w:rsidP="00B424C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34" w:type="dxa"/>
          </w:tcPr>
          <w:p w:rsidR="0010449A" w:rsidRPr="00E8700A" w:rsidRDefault="0010449A" w:rsidP="00B424C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53" w:type="dxa"/>
          </w:tcPr>
          <w:p w:rsidR="0010449A" w:rsidRPr="00E8700A" w:rsidRDefault="0010449A" w:rsidP="00B424C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10449A" w:rsidRPr="00E8700A" w:rsidTr="00885048">
        <w:tc>
          <w:tcPr>
            <w:tcW w:w="1216" w:type="dxa"/>
          </w:tcPr>
          <w:p w:rsidR="0010449A" w:rsidRPr="00E8700A" w:rsidRDefault="0010449A" w:rsidP="00B424C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2013/03/01</w:t>
            </w:r>
          </w:p>
        </w:tc>
        <w:tc>
          <w:tcPr>
            <w:tcW w:w="994" w:type="dxa"/>
          </w:tcPr>
          <w:p w:rsidR="0010449A" w:rsidRPr="00E8700A" w:rsidRDefault="0010449A" w:rsidP="00B424C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391" w:type="dxa"/>
          </w:tcPr>
          <w:p w:rsidR="0010449A" w:rsidRPr="00E8700A" w:rsidRDefault="0010449A" w:rsidP="00B424C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理賠權重調整併入團險件</w:t>
            </w:r>
          </w:p>
        </w:tc>
        <w:tc>
          <w:tcPr>
            <w:tcW w:w="1534" w:type="dxa"/>
          </w:tcPr>
          <w:p w:rsidR="0010449A" w:rsidRPr="00E8700A" w:rsidRDefault="0010449A" w:rsidP="00B424C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2053" w:type="dxa"/>
          </w:tcPr>
          <w:p w:rsidR="0010449A" w:rsidRPr="00E8700A" w:rsidRDefault="0010449A" w:rsidP="00B424C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130301000265</w:t>
            </w:r>
          </w:p>
        </w:tc>
      </w:tr>
      <w:tr w:rsidR="00885048" w:rsidRPr="00E8700A" w:rsidTr="00885048">
        <w:tc>
          <w:tcPr>
            <w:tcW w:w="1216" w:type="dxa"/>
          </w:tcPr>
          <w:p w:rsidR="00885048" w:rsidRPr="005C5D81" w:rsidRDefault="00885048" w:rsidP="0088504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C5D81">
              <w:rPr>
                <w:rFonts w:ascii="細明體" w:eastAsia="細明體" w:hAnsi="細明體" w:cs="Courier New" w:hint="eastAsia"/>
                <w:sz w:val="20"/>
                <w:szCs w:val="20"/>
              </w:rPr>
              <w:t>2016/07/25</w:t>
            </w:r>
          </w:p>
        </w:tc>
        <w:tc>
          <w:tcPr>
            <w:tcW w:w="994" w:type="dxa"/>
          </w:tcPr>
          <w:p w:rsidR="00885048" w:rsidRPr="005C5D81" w:rsidRDefault="00885048" w:rsidP="0088504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del w:id="2" w:author="cathay" w:date="2016-09-07T11:07:00Z">
              <w:r w:rsidRPr="005C5D81" w:rsidDel="00AE0B4E">
                <w:rPr>
                  <w:rFonts w:ascii="細明體" w:eastAsia="細明體" w:hAnsi="細明體" w:cs="Courier New" w:hint="eastAsia"/>
                  <w:sz w:val="20"/>
                  <w:szCs w:val="20"/>
                </w:rPr>
                <w:delText>4</w:delText>
              </w:r>
            </w:del>
            <w:ins w:id="3" w:author="cathay" w:date="2016-09-07T11:07:00Z">
              <w:r w:rsidR="00AE0B4E">
                <w:rPr>
                  <w:rFonts w:ascii="細明體" w:eastAsia="細明體" w:hAnsi="細明體" w:cs="Courier New" w:hint="eastAsia"/>
                  <w:sz w:val="20"/>
                  <w:szCs w:val="20"/>
                </w:rPr>
                <w:t>3</w:t>
              </w:r>
            </w:ins>
          </w:p>
        </w:tc>
        <w:tc>
          <w:tcPr>
            <w:tcW w:w="4391" w:type="dxa"/>
          </w:tcPr>
          <w:p w:rsidR="00885048" w:rsidRPr="005C5D81" w:rsidRDefault="00885048" w:rsidP="00885048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C5D81">
              <w:rPr>
                <w:rFonts w:ascii="細明體" w:eastAsia="細明體" w:hAnsi="細明體" w:cs="Courier New"/>
                <w:sz w:val="20"/>
                <w:szCs w:val="20"/>
              </w:rPr>
              <w:t>JSP compiler error fix</w:t>
            </w:r>
          </w:p>
        </w:tc>
        <w:tc>
          <w:tcPr>
            <w:tcW w:w="1534" w:type="dxa"/>
          </w:tcPr>
          <w:p w:rsidR="00885048" w:rsidRPr="005C5D81" w:rsidRDefault="00885048" w:rsidP="0088504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C5D81">
              <w:rPr>
                <w:rFonts w:hint="eastAsia"/>
                <w:sz w:val="20"/>
                <w:szCs w:val="20"/>
              </w:rPr>
              <w:t>張凱鈞</w:t>
            </w:r>
          </w:p>
        </w:tc>
        <w:tc>
          <w:tcPr>
            <w:tcW w:w="2053" w:type="dxa"/>
          </w:tcPr>
          <w:p w:rsidR="00885048" w:rsidRPr="005C5D81" w:rsidRDefault="00885048" w:rsidP="00885048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C5D81">
              <w:rPr>
                <w:rFonts w:hint="eastAsia"/>
                <w:sz w:val="20"/>
                <w:szCs w:val="20"/>
              </w:rPr>
              <w:t>160715000196</w:t>
            </w:r>
          </w:p>
        </w:tc>
      </w:tr>
      <w:tr w:rsidR="00AE0B4E" w:rsidRPr="00E8700A" w:rsidTr="00885048">
        <w:trPr>
          <w:ins w:id="4" w:author="cathay" w:date="2016-09-07T11:07:00Z"/>
        </w:trPr>
        <w:tc>
          <w:tcPr>
            <w:tcW w:w="1216" w:type="dxa"/>
          </w:tcPr>
          <w:p w:rsidR="00AE0B4E" w:rsidRPr="005C5D81" w:rsidRDefault="00AE0B4E" w:rsidP="00885048">
            <w:pPr>
              <w:spacing w:line="240" w:lineRule="atLeast"/>
              <w:jc w:val="center"/>
              <w:rPr>
                <w:ins w:id="5" w:author="cathay" w:date="2016-09-07T11:07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cathay" w:date="2016-09-07T11:07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2016/09/07</w:t>
              </w:r>
            </w:ins>
          </w:p>
        </w:tc>
        <w:tc>
          <w:tcPr>
            <w:tcW w:w="994" w:type="dxa"/>
          </w:tcPr>
          <w:p w:rsidR="00AE0B4E" w:rsidRPr="005C5D81" w:rsidRDefault="00AE0B4E" w:rsidP="00885048">
            <w:pPr>
              <w:spacing w:line="240" w:lineRule="atLeast"/>
              <w:jc w:val="center"/>
              <w:rPr>
                <w:ins w:id="7" w:author="cathay" w:date="2016-09-07T11:07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cathay" w:date="2016-09-07T11:07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4</w:t>
              </w:r>
            </w:ins>
          </w:p>
        </w:tc>
        <w:tc>
          <w:tcPr>
            <w:tcW w:w="4391" w:type="dxa"/>
          </w:tcPr>
          <w:p w:rsidR="00AE0B4E" w:rsidRPr="005C5D81" w:rsidRDefault="00AE0B4E" w:rsidP="00885048">
            <w:pPr>
              <w:spacing w:line="240" w:lineRule="atLeast"/>
              <w:rPr>
                <w:ins w:id="9" w:author="cathay" w:date="2016-09-07T11:07:00Z"/>
                <w:rFonts w:ascii="細明體" w:eastAsia="細明體" w:hAnsi="細明體" w:cs="Courier New"/>
                <w:sz w:val="20"/>
                <w:szCs w:val="20"/>
              </w:rPr>
            </w:pPr>
            <w:ins w:id="10" w:author="cathay" w:date="2016-09-07T11:0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調整理賠件數統計欄位-新增H級</w:t>
              </w:r>
            </w:ins>
          </w:p>
        </w:tc>
        <w:tc>
          <w:tcPr>
            <w:tcW w:w="1534" w:type="dxa"/>
          </w:tcPr>
          <w:p w:rsidR="00AE0B4E" w:rsidRPr="005C5D81" w:rsidRDefault="00AE0B4E" w:rsidP="00885048">
            <w:pPr>
              <w:spacing w:line="240" w:lineRule="atLeast"/>
              <w:jc w:val="center"/>
              <w:rPr>
                <w:ins w:id="11" w:author="cathay" w:date="2016-09-07T11:07:00Z"/>
                <w:rFonts w:hint="eastAsia"/>
                <w:sz w:val="20"/>
                <w:szCs w:val="20"/>
              </w:rPr>
            </w:pPr>
            <w:ins w:id="12" w:author="cathay" w:date="2016-09-07T11:08:00Z">
              <w:r>
                <w:rPr>
                  <w:rFonts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2053" w:type="dxa"/>
          </w:tcPr>
          <w:p w:rsidR="00AE0B4E" w:rsidRPr="005C5D81" w:rsidRDefault="00AE0B4E" w:rsidP="00885048">
            <w:pPr>
              <w:spacing w:line="240" w:lineRule="atLeast"/>
              <w:rPr>
                <w:ins w:id="13" w:author="cathay" w:date="2016-09-07T11:07:00Z"/>
                <w:rFonts w:hint="eastAsia"/>
                <w:sz w:val="20"/>
                <w:szCs w:val="20"/>
              </w:rPr>
            </w:pPr>
            <w:ins w:id="14" w:author="cathay" w:date="2016-09-07T11:12:00Z">
              <w:r>
                <w:rPr>
                  <w:rFonts w:hint="eastAsia"/>
                  <w:sz w:val="20"/>
                  <w:szCs w:val="20"/>
                </w:rPr>
                <w:t>160907000199</w:t>
              </w:r>
            </w:ins>
          </w:p>
        </w:tc>
      </w:tr>
    </w:tbl>
    <w:p w:rsidR="0010449A" w:rsidRDefault="0010449A" w:rsidP="0010449A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5C5D81" w:rsidRPr="002A58AE" w:rsidRDefault="005C5D81" w:rsidP="005C5D81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268"/>
        <w:gridCol w:w="1701"/>
        <w:gridCol w:w="6291"/>
      </w:tblGrid>
      <w:tr w:rsidR="005C5D81" w:rsidRPr="002A58AE" w:rsidTr="007A0D59">
        <w:tc>
          <w:tcPr>
            <w:tcW w:w="2268" w:type="dxa"/>
          </w:tcPr>
          <w:p w:rsidR="005C5D81" w:rsidRPr="002A58AE" w:rsidRDefault="005C5D81" w:rsidP="007A0D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92" w:type="dxa"/>
            <w:gridSpan w:val="2"/>
          </w:tcPr>
          <w:p w:rsidR="005C5D81" w:rsidRPr="007A0D59" w:rsidRDefault="005C5D81" w:rsidP="007A0D5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A0D59">
              <w:rPr>
                <w:rFonts w:ascii="新細明體" w:hAnsi="新細明體" w:hint="eastAsia"/>
                <w:sz w:val="20"/>
                <w:szCs w:val="20"/>
              </w:rPr>
              <w:t>理賠KPI績效維護</w:t>
            </w:r>
          </w:p>
        </w:tc>
      </w:tr>
      <w:tr w:rsidR="005C5D81" w:rsidRPr="002A58AE" w:rsidTr="007A0D59">
        <w:tc>
          <w:tcPr>
            <w:tcW w:w="2268" w:type="dxa"/>
          </w:tcPr>
          <w:p w:rsidR="005C5D81" w:rsidRPr="002A58AE" w:rsidRDefault="005C5D81" w:rsidP="007A0D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92" w:type="dxa"/>
            <w:gridSpan w:val="2"/>
          </w:tcPr>
          <w:p w:rsidR="005C5D81" w:rsidRPr="002A58AE" w:rsidRDefault="005C5D81" w:rsidP="005C5D8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>
              <w:rPr>
                <w:rFonts w:ascii="細明體" w:eastAsia="細明體" w:hAnsi="細明體"/>
                <w:sz w:val="20"/>
                <w:szCs w:val="20"/>
              </w:rPr>
              <w:t>H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_0</w:t>
            </w:r>
            <w:r>
              <w:rPr>
                <w:rFonts w:ascii="細明體" w:eastAsia="細明體" w:hAnsi="細明體"/>
                <w:sz w:val="20"/>
                <w:szCs w:val="20"/>
              </w:rPr>
              <w:t>4</w:t>
            </w: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5C5D81" w:rsidRPr="002A58AE" w:rsidTr="007A0D59">
        <w:tc>
          <w:tcPr>
            <w:tcW w:w="2268" w:type="dxa"/>
          </w:tcPr>
          <w:p w:rsidR="005C5D81" w:rsidRPr="002A58AE" w:rsidRDefault="005C5D81" w:rsidP="007A0D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92" w:type="dxa"/>
            <w:gridSpan w:val="2"/>
          </w:tcPr>
          <w:p w:rsidR="005C5D81" w:rsidRPr="002A58AE" w:rsidRDefault="005C5D81" w:rsidP="007A0D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5C5D81" w:rsidRPr="002A58AE" w:rsidTr="007A0D59">
        <w:tc>
          <w:tcPr>
            <w:tcW w:w="2268" w:type="dxa"/>
          </w:tcPr>
          <w:p w:rsidR="005C5D81" w:rsidRPr="002A58AE" w:rsidRDefault="005C5D81" w:rsidP="005C5D8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92" w:type="dxa"/>
            <w:gridSpan w:val="2"/>
          </w:tcPr>
          <w:p w:rsidR="005C5D81" w:rsidRPr="007A0D59" w:rsidRDefault="005C5D81" w:rsidP="005C5D8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A0D59">
              <w:rPr>
                <w:rFonts w:ascii="新細明體" w:hAnsi="新細明體" w:hint="eastAsia"/>
                <w:sz w:val="20"/>
                <w:szCs w:val="20"/>
              </w:rPr>
              <w:t>理賠KPI績效維護</w:t>
            </w:r>
          </w:p>
        </w:tc>
      </w:tr>
      <w:tr w:rsidR="005C5D81" w:rsidRPr="002A58AE" w:rsidTr="007A0D59">
        <w:tc>
          <w:tcPr>
            <w:tcW w:w="2268" w:type="dxa"/>
          </w:tcPr>
          <w:p w:rsidR="005C5D81" w:rsidRPr="002A58AE" w:rsidRDefault="005C5D81" w:rsidP="007A0D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92" w:type="dxa"/>
            <w:gridSpan w:val="2"/>
          </w:tcPr>
          <w:p w:rsidR="005C5D81" w:rsidRPr="002A58AE" w:rsidRDefault="005C5D81" w:rsidP="007A0D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5C5D81" w:rsidRPr="002A58AE" w:rsidTr="007A0D59">
        <w:tc>
          <w:tcPr>
            <w:tcW w:w="2268" w:type="dxa"/>
          </w:tcPr>
          <w:p w:rsidR="005C5D81" w:rsidRPr="002A58AE" w:rsidRDefault="005C5D81" w:rsidP="007A0D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92" w:type="dxa"/>
            <w:gridSpan w:val="2"/>
          </w:tcPr>
          <w:p w:rsidR="005C5D81" w:rsidRPr="002A58AE" w:rsidRDefault="005C5D81" w:rsidP="007A0D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各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行政中心服務科</w:t>
            </w:r>
          </w:p>
        </w:tc>
      </w:tr>
      <w:tr w:rsidR="005C5D81" w:rsidRPr="002A58AE" w:rsidTr="007A0D59">
        <w:tc>
          <w:tcPr>
            <w:tcW w:w="2268" w:type="dxa"/>
          </w:tcPr>
          <w:p w:rsidR="005C5D81" w:rsidRPr="002A58AE" w:rsidRDefault="005C5D81" w:rsidP="007A0D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92" w:type="dxa"/>
            <w:gridSpan w:val="2"/>
          </w:tcPr>
          <w:p w:rsidR="005C5D81" w:rsidRPr="002A58AE" w:rsidRDefault="005C5D81" w:rsidP="007A0D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5C5D81" w:rsidRPr="002A58AE" w:rsidTr="007A0D59">
        <w:tc>
          <w:tcPr>
            <w:tcW w:w="2268" w:type="dxa"/>
          </w:tcPr>
          <w:p w:rsidR="005C5D81" w:rsidRPr="002A58AE" w:rsidRDefault="005C5D81" w:rsidP="007A0D59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92" w:type="dxa"/>
            <w:gridSpan w:val="2"/>
          </w:tcPr>
          <w:p w:rsidR="005C5D81" w:rsidRPr="002A58AE" w:rsidRDefault="005C5D81" w:rsidP="007A0D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5C5D81" w:rsidRPr="00905969" w:rsidTr="007A0D59">
        <w:tc>
          <w:tcPr>
            <w:tcW w:w="2268" w:type="dxa"/>
            <w:vMerge w:val="restart"/>
            <w:vAlign w:val="center"/>
          </w:tcPr>
          <w:p w:rsidR="005C5D81" w:rsidRPr="00905969" w:rsidRDefault="005C5D81" w:rsidP="007A0D59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701" w:type="dxa"/>
          </w:tcPr>
          <w:p w:rsidR="005C5D81" w:rsidRPr="00905969" w:rsidRDefault="005C5D81" w:rsidP="007A0D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6291" w:type="dxa"/>
            <w:vAlign w:val="center"/>
          </w:tcPr>
          <w:p w:rsidR="005C5D81" w:rsidRPr="00905969" w:rsidRDefault="005C5D81" w:rsidP="007A0D59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905969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5C5D81" w:rsidRPr="00905969" w:rsidTr="007A0D59">
        <w:tc>
          <w:tcPr>
            <w:tcW w:w="2268" w:type="dxa"/>
            <w:vMerge/>
          </w:tcPr>
          <w:p w:rsidR="005C5D81" w:rsidRPr="00905969" w:rsidRDefault="005C5D81" w:rsidP="007A0D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701" w:type="dxa"/>
          </w:tcPr>
          <w:p w:rsidR="005C5D81" w:rsidRPr="00905969" w:rsidRDefault="005C5D81" w:rsidP="007A0D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6291" w:type="dxa"/>
            <w:vAlign w:val="center"/>
          </w:tcPr>
          <w:p w:rsidR="005C5D81" w:rsidRPr="00905969" w:rsidRDefault="005C5D81" w:rsidP="007A0D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905969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5C5D81" w:rsidRPr="00905969" w:rsidTr="007A0D59">
        <w:tc>
          <w:tcPr>
            <w:tcW w:w="2268" w:type="dxa"/>
            <w:vMerge/>
          </w:tcPr>
          <w:p w:rsidR="005C5D81" w:rsidRPr="00905969" w:rsidRDefault="005C5D81" w:rsidP="007A0D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701" w:type="dxa"/>
          </w:tcPr>
          <w:p w:rsidR="005C5D81" w:rsidRPr="00905969" w:rsidRDefault="005C5D81" w:rsidP="007A0D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6291" w:type="dxa"/>
            <w:vAlign w:val="center"/>
          </w:tcPr>
          <w:p w:rsidR="005C5D81" w:rsidRPr="00905969" w:rsidRDefault="005C5D81" w:rsidP="007A0D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905969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5C5D81" w:rsidRPr="00F82E63" w:rsidTr="007A0D59">
        <w:tc>
          <w:tcPr>
            <w:tcW w:w="2268" w:type="dxa"/>
          </w:tcPr>
          <w:p w:rsidR="005C5D81" w:rsidRPr="006A02C0" w:rsidRDefault="005C5D81" w:rsidP="007A0D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7992" w:type="dxa"/>
            <w:gridSpan w:val="2"/>
          </w:tcPr>
          <w:p w:rsidR="005C5D81" w:rsidRPr="006A02C0" w:rsidRDefault="005C5D81" w:rsidP="007A0D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5C5D81" w:rsidRDefault="005C5D81" w:rsidP="005C5D81">
      <w:pPr>
        <w:spacing w:line="240" w:lineRule="atLeast"/>
        <w:rPr>
          <w:rFonts w:ascii="細明體" w:eastAsia="細明體" w:hAnsi="細明體" w:cs="Courier New"/>
          <w:sz w:val="20"/>
          <w:szCs w:val="20"/>
        </w:rPr>
      </w:pPr>
    </w:p>
    <w:p w:rsidR="005C5D81" w:rsidRPr="002A58AE" w:rsidRDefault="005C5D81" w:rsidP="005C5D81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5C5D81" w:rsidRPr="002A58AE" w:rsidRDefault="005C5D81" w:rsidP="005C5D81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/>
          <w:b/>
          <w:noProof/>
          <w:sz w:val="20"/>
          <w:szCs w:val="20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1" type="#_x0000_t132" style="position:absolute;margin-left:293.15pt;margin-top:16.7pt;width:167.5pt;height:50.6pt;z-index:251660288">
            <v:textbox>
              <w:txbxContent>
                <w:p w:rsidR="005C5D81" w:rsidRPr="00274DFE" w:rsidRDefault="005C5D81" w:rsidP="005C5D81">
                  <w:pPr>
                    <w:spacing w:line="0" w:lineRule="atLeast"/>
                    <w:rPr>
                      <w:rFonts w:ascii="新細明體" w:hAnsi="新細明體" w:hint="eastAsia"/>
                      <w:sz w:val="16"/>
                      <w:szCs w:val="16"/>
                    </w:rPr>
                  </w:pPr>
                  <w:r>
                    <w:rPr>
                      <w:rFonts w:ascii="新細明體" w:hAnsi="新細明體" w:hint="eastAsia"/>
                      <w:sz w:val="16"/>
                      <w:szCs w:val="16"/>
                    </w:rPr>
                    <w:t>理賠KPI績效維護檔</w:t>
                  </w:r>
                  <w:r w:rsidRPr="00274DFE">
                    <w:rPr>
                      <w:rFonts w:ascii="新細明體" w:hAnsi="新細明體"/>
                      <w:sz w:val="16"/>
                      <w:szCs w:val="16"/>
                    </w:rPr>
                    <w:t>D</w:t>
                  </w:r>
                  <w:r w:rsidRPr="00274DFE">
                    <w:rPr>
                      <w:rFonts w:ascii="新細明體" w:hAnsi="新細明體" w:hint="eastAsia"/>
                      <w:sz w:val="16"/>
                      <w:szCs w:val="16"/>
                    </w:rPr>
                    <w:t>TAA</w:t>
                  </w:r>
                  <w:r>
                    <w:rPr>
                      <w:rFonts w:ascii="新細明體" w:hAnsi="新細明體" w:hint="eastAsia"/>
                      <w:sz w:val="16"/>
                      <w:szCs w:val="16"/>
                    </w:rPr>
                    <w:t>H400</w:t>
                  </w:r>
                </w:p>
                <w:p w:rsidR="005C5D81" w:rsidRPr="00274DFE" w:rsidRDefault="005C5D81" w:rsidP="005C5D81">
                  <w:pPr>
                    <w:spacing w:line="0" w:lineRule="atLeast"/>
                    <w:rPr>
                      <w:rFonts w:ascii="新細明體" w:hAnsi="新細明體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5C5D81" w:rsidRPr="002A58AE" w:rsidRDefault="005C5D81" w:rsidP="005C5D81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9" type="#_x0000_t109" style="position:absolute;margin-left:159.1pt;margin-top:1.9pt;width:94.45pt;height:51.75pt;z-index:251658240">
            <v:textbox>
              <w:txbxContent>
                <w:p w:rsidR="005C5D81" w:rsidRPr="00456FB6" w:rsidRDefault="005C5D81" w:rsidP="005C5D81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理賠KPI績效維護</w:t>
                  </w:r>
                </w:p>
              </w:txbxContent>
            </v:textbox>
          </v:shape>
        </w:pict>
      </w: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27" type="#_x0000_t134" style="position:absolute;margin-left:11.4pt;margin-top:1.9pt;width:119.55pt;height:48pt;z-index:251656192">
            <v:textbox>
              <w:txbxContent>
                <w:p w:rsidR="005C5D81" w:rsidRPr="00456FB6" w:rsidRDefault="005C5D81" w:rsidP="005C5D81">
                  <w:pPr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執行頁面功能按鈕</w:t>
                  </w:r>
                </w:p>
              </w:txbxContent>
            </v:textbox>
          </v:shape>
        </w:pict>
      </w:r>
    </w:p>
    <w:p w:rsidR="005C5D81" w:rsidRPr="002A58AE" w:rsidRDefault="005C5D81" w:rsidP="005C5D81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53.55pt;margin-top:7.15pt;width:39.6pt;height:0;z-index:251659264" o:connectortype="straight">
            <v:stroke endarrow="block"/>
          </v:shape>
        </w:pict>
      </w: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 id="_x0000_s1028" type="#_x0000_t32" style="position:absolute;margin-left:130.95pt;margin-top:7.15pt;width:28.15pt;height:0;z-index:251657216" o:connectortype="straight">
            <v:stroke endarrow="block"/>
          </v:shape>
        </w:pict>
      </w:r>
    </w:p>
    <w:p w:rsidR="005C5D81" w:rsidRPr="002A58AE" w:rsidRDefault="005C5D81" w:rsidP="005C5D81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5C5D81" w:rsidRDefault="005C5D81" w:rsidP="005C5D81">
      <w:pPr>
        <w:spacing w:line="240" w:lineRule="atLeast"/>
        <w:rPr>
          <w:rFonts w:ascii="細明體" w:eastAsia="細明體" w:hAnsi="細明體" w:cs="Courier New"/>
          <w:sz w:val="20"/>
          <w:szCs w:val="20"/>
        </w:rPr>
      </w:pPr>
    </w:p>
    <w:p w:rsidR="005C5D81" w:rsidRPr="002A58AE" w:rsidRDefault="005C5D81" w:rsidP="005C5D81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5C5D81" w:rsidRPr="002A58AE" w:rsidTr="007A0D59">
        <w:tc>
          <w:tcPr>
            <w:tcW w:w="851" w:type="dxa"/>
          </w:tcPr>
          <w:p w:rsidR="005C5D81" w:rsidRPr="002A58AE" w:rsidRDefault="005C5D81" w:rsidP="007A0D59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5C5D81" w:rsidRPr="002A58AE" w:rsidRDefault="005C5D81" w:rsidP="007A0D59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5C5D81" w:rsidRPr="002A58AE" w:rsidRDefault="005C5D81" w:rsidP="007A0D59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5C5D81" w:rsidRPr="002A58AE" w:rsidRDefault="005C5D81" w:rsidP="007A0D59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5C5D81" w:rsidRPr="002A58AE" w:rsidRDefault="005C5D81" w:rsidP="007A0D59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5C5D81" w:rsidRPr="002A58AE" w:rsidRDefault="005C5D81" w:rsidP="007A0D59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5C5D81" w:rsidRPr="002A58AE" w:rsidRDefault="005C5D81" w:rsidP="007A0D59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5C5D81" w:rsidRPr="002A58AE" w:rsidTr="007A0D59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5C5D81" w:rsidRPr="002A58AE" w:rsidRDefault="005C5D81" w:rsidP="005C5D81">
            <w:pPr>
              <w:widowControl/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5C5D81" w:rsidRPr="002A58AE" w:rsidRDefault="005C5D81" w:rsidP="007A0D59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理賠KPI績效維護檔</w:t>
            </w:r>
          </w:p>
        </w:tc>
        <w:tc>
          <w:tcPr>
            <w:tcW w:w="2551" w:type="dxa"/>
          </w:tcPr>
          <w:p w:rsidR="005C5D81" w:rsidRPr="002A58AE" w:rsidRDefault="005C5D81" w:rsidP="007A0D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DTAAH400</w:t>
            </w:r>
          </w:p>
        </w:tc>
        <w:tc>
          <w:tcPr>
            <w:tcW w:w="941" w:type="dxa"/>
          </w:tcPr>
          <w:p w:rsidR="005C5D81" w:rsidRPr="002A58AE" w:rsidRDefault="005C5D81" w:rsidP="007A0D5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5C5D81" w:rsidRPr="002A58AE" w:rsidRDefault="005C5D81" w:rsidP="007A0D5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5C5D81" w:rsidRPr="002A58AE" w:rsidRDefault="005C5D81" w:rsidP="007A0D5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5C5D81" w:rsidRPr="002A58AE" w:rsidRDefault="005C5D81" w:rsidP="007A0D59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5C5D81" w:rsidRDefault="005C5D81" w:rsidP="005C5D81">
      <w:pPr>
        <w:spacing w:line="240" w:lineRule="atLeast"/>
        <w:rPr>
          <w:rFonts w:ascii="細明體" w:eastAsia="細明體" w:hAnsi="細明體" w:cs="Courier New"/>
          <w:sz w:val="20"/>
          <w:szCs w:val="20"/>
        </w:rPr>
      </w:pPr>
    </w:p>
    <w:p w:rsidR="005C5D81" w:rsidRPr="002A58AE" w:rsidRDefault="005C5D81" w:rsidP="005C5D81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37"/>
        <w:gridCol w:w="4913"/>
        <w:gridCol w:w="4446"/>
      </w:tblGrid>
      <w:tr w:rsidR="005C5D81" w:rsidRPr="002A58AE" w:rsidTr="007A0D59">
        <w:tc>
          <w:tcPr>
            <w:tcW w:w="455" w:type="pct"/>
          </w:tcPr>
          <w:p w:rsidR="005C5D81" w:rsidRPr="002A58AE" w:rsidRDefault="005C5D81" w:rsidP="007A0D59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5C5D81" w:rsidRPr="002A58AE" w:rsidRDefault="005C5D81" w:rsidP="007A0D59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5C5D81" w:rsidRPr="002A58AE" w:rsidRDefault="005C5D81" w:rsidP="007A0D59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5C5D81" w:rsidRPr="002A58AE" w:rsidTr="007A0D59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5C5D81" w:rsidRPr="002A58AE" w:rsidRDefault="005C5D81" w:rsidP="005C5D81">
            <w:pPr>
              <w:widowControl/>
              <w:numPr>
                <w:ilvl w:val="0"/>
                <w:numId w:val="2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5C5D81" w:rsidRPr="00AB7448" w:rsidRDefault="005C5D81" w:rsidP="007A0D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159" w:type="pct"/>
          </w:tcPr>
          <w:p w:rsidR="005C5D81" w:rsidRPr="00D37E3B" w:rsidRDefault="005C5D81" w:rsidP="007A0D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5C5D81" w:rsidRPr="002A58AE" w:rsidTr="007A0D59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5C5D81" w:rsidRPr="002A58AE" w:rsidRDefault="005C5D81" w:rsidP="005C5D81">
            <w:pPr>
              <w:widowControl/>
              <w:numPr>
                <w:ilvl w:val="0"/>
                <w:numId w:val="2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5C5D81" w:rsidRDefault="005C5D81" w:rsidP="007A0D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159" w:type="pct"/>
          </w:tcPr>
          <w:p w:rsidR="005C5D81" w:rsidRPr="007D2E0A" w:rsidRDefault="005C5D81" w:rsidP="007A0D59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5C5D81" w:rsidRDefault="005C5D81" w:rsidP="005C5D81">
      <w:pPr>
        <w:spacing w:line="240" w:lineRule="atLeast"/>
        <w:rPr>
          <w:rFonts w:ascii="細明體" w:eastAsia="細明體" w:hAnsi="細明體" w:cs="Courier New"/>
          <w:sz w:val="20"/>
          <w:szCs w:val="20"/>
        </w:rPr>
      </w:pPr>
    </w:p>
    <w:p w:rsidR="005C5D81" w:rsidRPr="002A58AE" w:rsidRDefault="005C5D81" w:rsidP="005C5D81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/>
        </w:rPr>
        <w:lastRenderedPageBreak/>
        <w:br w:type="page"/>
      </w:r>
      <w:r w:rsidRPr="002A58AE">
        <w:rPr>
          <w:rFonts w:ascii="細明體" w:eastAsia="細明體" w:hAnsi="細明體" w:hint="eastAsia"/>
          <w:b/>
          <w:sz w:val="20"/>
          <w:szCs w:val="20"/>
        </w:rPr>
        <w:lastRenderedPageBreak/>
        <w:t>五、畫面</w:t>
      </w:r>
    </w:p>
    <w:p w:rsidR="005C5D81" w:rsidRDefault="005C5D81" w:rsidP="005C5D81">
      <w:pPr>
        <w:widowControl/>
        <w:spacing w:line="240" w:lineRule="atLeast"/>
        <w:ind w:left="480"/>
        <w:rPr>
          <w:rFonts w:ascii="細明體" w:eastAsia="細明體" w:hAnsi="細明體" w:hint="eastAsia"/>
          <w:sz w:val="20"/>
          <w:szCs w:val="20"/>
        </w:rPr>
      </w:pPr>
      <w:r w:rsidRPr="002A58AE">
        <w:rPr>
          <w:rFonts w:ascii="細明體" w:eastAsia="細明體" w:hAnsi="細明體" w:hint="eastAsia"/>
          <w:sz w:val="20"/>
          <w:szCs w:val="20"/>
        </w:rPr>
        <w:t>畫面圖1</w:t>
      </w:r>
    </w:p>
    <w:p w:rsidR="005C5D81" w:rsidRDefault="005C5D81" w:rsidP="005C5D81">
      <w:pPr>
        <w:pStyle w:val="Tabletext"/>
        <w:keepLines w:val="0"/>
        <w:spacing w:after="0" w:line="240" w:lineRule="auto"/>
        <w:rPr>
          <w:kern w:val="2"/>
          <w:szCs w:val="24"/>
          <w:lang w:eastAsia="zh-TW"/>
        </w:rPr>
      </w:pPr>
    </w:p>
    <w:p w:rsidR="005C5D81" w:rsidRPr="002A58AE" w:rsidRDefault="005C5D81" w:rsidP="005C5D81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br w:type="page"/>
      </w:r>
      <w:r w:rsidRPr="002A58AE">
        <w:rPr>
          <w:rFonts w:ascii="細明體" w:eastAsia="細明體" w:hAnsi="細明體" w:hint="eastAsia"/>
          <w:b/>
          <w:sz w:val="20"/>
          <w:szCs w:val="20"/>
        </w:rPr>
        <w:t>六、程式內容</w:t>
      </w:r>
    </w:p>
    <w:p w:rsidR="00A82180" w:rsidRDefault="00A82180" w:rsidP="00A8218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起始</w:t>
      </w:r>
      <w:r w:rsidR="00555ED2">
        <w:rPr>
          <w:rFonts w:hint="eastAsia"/>
          <w:kern w:val="2"/>
          <w:szCs w:val="24"/>
          <w:lang w:eastAsia="zh-TW"/>
        </w:rPr>
        <w:t>[</w:t>
      </w:r>
      <w:r w:rsidR="00555ED2">
        <w:rPr>
          <w:rFonts w:hint="eastAsia"/>
          <w:kern w:val="2"/>
          <w:szCs w:val="24"/>
          <w:lang w:eastAsia="zh-TW"/>
        </w:rPr>
        <w:t>讀取</w:t>
      </w:r>
      <w:r w:rsidR="00555ED2">
        <w:rPr>
          <w:rFonts w:ascii="新細明體" w:hAnsi="新細明體" w:hint="eastAsia"/>
          <w:b/>
          <w:bCs/>
          <w:shd w:val="pct15" w:color="auto" w:fill="FFFFFF"/>
          <w:lang w:eastAsia="zh-TW"/>
        </w:rPr>
        <w:t>DTAAH400</w:t>
      </w:r>
      <w:r w:rsidR="00555ED2">
        <w:rPr>
          <w:rFonts w:hint="eastAsia"/>
          <w:kern w:val="2"/>
          <w:szCs w:val="24"/>
          <w:lang w:eastAsia="zh-TW"/>
        </w:rPr>
        <w:t xml:space="preserve"> </w:t>
      </w:r>
      <w:r w:rsidR="00555ED2">
        <w:rPr>
          <w:rFonts w:hint="eastAsia"/>
          <w:kern w:val="2"/>
          <w:szCs w:val="24"/>
          <w:lang w:eastAsia="zh-TW"/>
        </w:rPr>
        <w:t>取得</w:t>
      </w:r>
      <w:r w:rsidR="00555ED2">
        <w:rPr>
          <w:rFonts w:hint="eastAsia"/>
          <w:kern w:val="2"/>
          <w:szCs w:val="24"/>
          <w:lang w:eastAsia="zh-TW"/>
        </w:rPr>
        <w:t xml:space="preserve"> </w:t>
      </w:r>
      <w:r w:rsidR="00555ED2" w:rsidRPr="00A73405">
        <w:rPr>
          <w:rFonts w:hint="eastAsia"/>
          <w:kern w:val="2"/>
          <w:szCs w:val="24"/>
          <w:lang w:eastAsia="zh-TW"/>
        </w:rPr>
        <w:t>理賠</w:t>
      </w:r>
      <w:r w:rsidR="00555ED2" w:rsidRPr="00A73405">
        <w:rPr>
          <w:rFonts w:hint="eastAsia"/>
          <w:kern w:val="2"/>
          <w:szCs w:val="24"/>
          <w:lang w:eastAsia="zh-TW"/>
        </w:rPr>
        <w:t>KPI</w:t>
      </w:r>
      <w:r w:rsidR="00555ED2" w:rsidRPr="00A73405">
        <w:rPr>
          <w:rFonts w:hint="eastAsia"/>
          <w:kern w:val="2"/>
          <w:szCs w:val="24"/>
          <w:lang w:eastAsia="zh-TW"/>
        </w:rPr>
        <w:t>績效</w:t>
      </w:r>
      <w:ins w:id="15" w:author="cathay" w:date="2016-09-07T11:07:00Z">
        <w:r w:rsidR="0045550E">
          <w:rPr>
            <w:rFonts w:hint="eastAsia"/>
            <w:kern w:val="2"/>
            <w:szCs w:val="24"/>
            <w:lang w:eastAsia="zh-TW"/>
          </w:rPr>
          <w:t xml:space="preserve"> </w:t>
        </w:r>
        <w:r w:rsidR="0045550E">
          <w:rPr>
            <w:rFonts w:hint="eastAsia"/>
            <w:kern w:val="2"/>
            <w:szCs w:val="24"/>
            <w:lang w:eastAsia="zh-TW"/>
          </w:rPr>
          <w:t>修改時間最新的一筆</w:t>
        </w:r>
      </w:ins>
      <w:r w:rsidR="00555ED2">
        <w:rPr>
          <w:rFonts w:hint="eastAsia"/>
          <w:kern w:val="2"/>
          <w:szCs w:val="24"/>
          <w:lang w:eastAsia="zh-TW"/>
        </w:rPr>
        <w:t>]</w:t>
      </w:r>
      <w:r>
        <w:rPr>
          <w:rFonts w:hint="eastAsia"/>
          <w:kern w:val="2"/>
          <w:szCs w:val="24"/>
          <w:lang w:eastAsia="zh-TW"/>
        </w:rPr>
        <w:t>：</w:t>
      </w:r>
    </w:p>
    <w:p w:rsidR="00A82180" w:rsidRDefault="00555ED2" w:rsidP="00A82180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READ DTAAH400</w:t>
      </w:r>
    </w:p>
    <w:p w:rsidR="00555ED2" w:rsidRDefault="00555ED2" w:rsidP="00A82180">
      <w:pPr>
        <w:pStyle w:val="Tabletext"/>
        <w:keepLines w:val="0"/>
        <w:numPr>
          <w:ilvl w:val="2"/>
          <w:numId w:val="8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顯示以下</w:t>
      </w:r>
      <w:r>
        <w:rPr>
          <w:rFonts w:hint="eastAsia"/>
          <w:color w:val="000000"/>
          <w:kern w:val="2"/>
          <w:szCs w:val="24"/>
          <w:lang w:eastAsia="zh-TW"/>
        </w:rPr>
        <w:t>FORMAT</w:t>
      </w:r>
      <w:r w:rsidR="00BF06AA">
        <w:rPr>
          <w:rFonts w:hint="eastAsia"/>
          <w:color w:val="000000"/>
          <w:kern w:val="2"/>
          <w:szCs w:val="24"/>
          <w:lang w:eastAsia="zh-TW"/>
        </w:rPr>
        <w:t>[</w:t>
      </w:r>
      <w:r w:rsidR="00BF06AA">
        <w:rPr>
          <w:rFonts w:hint="eastAsia"/>
          <w:color w:val="000000"/>
          <w:kern w:val="2"/>
          <w:szCs w:val="24"/>
          <w:lang w:eastAsia="zh-TW"/>
        </w:rPr>
        <w:t>維護檔資訊</w:t>
      </w:r>
      <w:r w:rsidR="00BF06AA">
        <w:rPr>
          <w:rFonts w:hint="eastAsia"/>
          <w:color w:val="000000"/>
          <w:kern w:val="2"/>
          <w:szCs w:val="24"/>
          <w:lang w:eastAsia="zh-TW"/>
        </w:rPr>
        <w:t>]</w:t>
      </w:r>
      <w:r>
        <w:rPr>
          <w:rFonts w:hint="eastAsia"/>
          <w:color w:val="000000"/>
          <w:kern w:val="2"/>
          <w:szCs w:val="24"/>
          <w:lang w:eastAsia="zh-TW"/>
        </w:rPr>
        <w:t>:</w:t>
      </w:r>
    </w:p>
    <w:tbl>
      <w:tblPr>
        <w:tblW w:w="4351" w:type="dxa"/>
        <w:tblInd w:w="19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2513"/>
      </w:tblGrid>
      <w:tr w:rsidR="00555ED2" w:rsidRPr="00555ED2" w:rsidTr="00E007D3">
        <w:trPr>
          <w:trHeight w:val="360"/>
        </w:trPr>
        <w:tc>
          <w:tcPr>
            <w:tcW w:w="1838" w:type="dxa"/>
            <w:shd w:val="clear" w:color="auto" w:fill="CCFFCC"/>
            <w:vAlign w:val="center"/>
          </w:tcPr>
          <w:p w:rsidR="00555ED2" w:rsidRPr="00555ED2" w:rsidRDefault="00A30E25" w:rsidP="00555ED2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類別</w:t>
            </w:r>
          </w:p>
        </w:tc>
        <w:tc>
          <w:tcPr>
            <w:tcW w:w="2513" w:type="dxa"/>
            <w:shd w:val="clear" w:color="auto" w:fill="CCFFCC"/>
            <w:vAlign w:val="center"/>
          </w:tcPr>
          <w:p w:rsidR="00555ED2" w:rsidRPr="00555ED2" w:rsidRDefault="00A30E25" w:rsidP="00555ED2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hint="eastAsia"/>
                <w:lang w:eastAsia="zh-TW"/>
              </w:rPr>
              <w:t>分鐘</w:t>
            </w:r>
          </w:p>
        </w:tc>
      </w:tr>
      <w:tr w:rsidR="00555ED2" w:rsidRPr="00555ED2" w:rsidTr="00E007D3">
        <w:trPr>
          <w:trHeight w:val="360"/>
        </w:trPr>
        <w:tc>
          <w:tcPr>
            <w:tcW w:w="1838" w:type="dxa"/>
            <w:shd w:val="clear" w:color="auto" w:fill="FFFF99"/>
            <w:vAlign w:val="center"/>
          </w:tcPr>
          <w:p w:rsidR="00555ED2" w:rsidRPr="00555ED2" w:rsidRDefault="00555ED2" w:rsidP="00555ED2">
            <w:pPr>
              <w:widowControl/>
              <w:jc w:val="center"/>
              <w:rPr>
                <w:rFonts w:ascii="新細明體" w:hAnsi="新細明體" w:cs="新細明體" w:hint="eastAsia"/>
                <w:kern w:val="0"/>
              </w:rPr>
            </w:pPr>
            <w:r w:rsidRPr="00555ED2">
              <w:rPr>
                <w:rFonts w:ascii="新細明體" w:hAnsi="新細明體" w:cs="新細明體"/>
                <w:kern w:val="0"/>
              </w:rPr>
              <w:t>一級</w:t>
            </w:r>
          </w:p>
        </w:tc>
        <w:tc>
          <w:tcPr>
            <w:tcW w:w="2513" w:type="dxa"/>
            <w:vAlign w:val="center"/>
          </w:tcPr>
          <w:p w:rsidR="00555ED2" w:rsidRPr="00555ED2" w:rsidRDefault="00E007D3" w:rsidP="00E007D3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DTAAH400.</w:t>
            </w:r>
            <w:r>
              <w:rPr>
                <w:rStyle w:val="SoDAField"/>
                <w:rFonts w:ascii="細明體" w:eastAsia="細明體" w:hAnsi="細明體" w:cs="Arial" w:hint="eastAsia"/>
                <w:caps/>
              </w:rPr>
              <w:t>FIRST_CAL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SS</w:t>
            </w:r>
          </w:p>
        </w:tc>
      </w:tr>
      <w:tr w:rsidR="00555ED2" w:rsidRPr="00555ED2" w:rsidTr="00E007D3">
        <w:trPr>
          <w:trHeight w:val="360"/>
        </w:trPr>
        <w:tc>
          <w:tcPr>
            <w:tcW w:w="1838" w:type="dxa"/>
            <w:shd w:val="clear" w:color="auto" w:fill="FFFF99"/>
            <w:vAlign w:val="center"/>
          </w:tcPr>
          <w:p w:rsidR="00555ED2" w:rsidRPr="00555ED2" w:rsidRDefault="00555ED2" w:rsidP="00555ED2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555ED2">
              <w:rPr>
                <w:rFonts w:ascii="新細明體" w:hAnsi="新細明體" w:cs="新細明體"/>
                <w:kern w:val="0"/>
              </w:rPr>
              <w:t>二級</w:t>
            </w:r>
          </w:p>
        </w:tc>
        <w:tc>
          <w:tcPr>
            <w:tcW w:w="2513" w:type="dxa"/>
            <w:vAlign w:val="center"/>
          </w:tcPr>
          <w:p w:rsidR="00555ED2" w:rsidRDefault="00E007D3" w:rsidP="00E007D3">
            <w:pPr>
              <w:pStyle w:val="Tabletext"/>
              <w:keepLines w:val="0"/>
              <w:spacing w:after="0" w:line="240" w:lineRule="auto"/>
              <w:jc w:val="both"/>
              <w:rPr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DTAAH400.</w:t>
            </w:r>
            <w:r>
              <w:rPr>
                <w:rStyle w:val="SoDAField"/>
                <w:rFonts w:ascii="細明體" w:eastAsia="細明體" w:hAnsi="細明體" w:cs="Arial" w:hint="eastAsia"/>
                <w:caps/>
              </w:rPr>
              <w:t>SECOND_CAL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SS</w:t>
            </w:r>
          </w:p>
        </w:tc>
      </w:tr>
      <w:tr w:rsidR="00555ED2" w:rsidRPr="00555ED2" w:rsidTr="00E007D3">
        <w:trPr>
          <w:trHeight w:val="360"/>
        </w:trPr>
        <w:tc>
          <w:tcPr>
            <w:tcW w:w="1838" w:type="dxa"/>
            <w:shd w:val="clear" w:color="auto" w:fill="FFFF99"/>
            <w:vAlign w:val="center"/>
          </w:tcPr>
          <w:p w:rsidR="00555ED2" w:rsidRPr="00555ED2" w:rsidRDefault="00555ED2" w:rsidP="00555ED2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三</w:t>
            </w:r>
            <w:r w:rsidRPr="00555ED2">
              <w:rPr>
                <w:rFonts w:ascii="新細明體" w:hAnsi="新細明體" w:cs="新細明體"/>
                <w:kern w:val="0"/>
              </w:rPr>
              <w:t>級</w:t>
            </w:r>
          </w:p>
        </w:tc>
        <w:tc>
          <w:tcPr>
            <w:tcW w:w="2513" w:type="dxa"/>
            <w:vAlign w:val="center"/>
          </w:tcPr>
          <w:p w:rsidR="00555ED2" w:rsidRDefault="00E007D3" w:rsidP="00555ED2">
            <w:pPr>
              <w:pStyle w:val="Tabletext"/>
              <w:keepLines w:val="0"/>
              <w:spacing w:after="0" w:line="240" w:lineRule="auto"/>
              <w:jc w:val="both"/>
              <w:rPr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DTAAH400.</w:t>
            </w:r>
            <w:r>
              <w:rPr>
                <w:rStyle w:val="SoDAField"/>
                <w:rFonts w:ascii="細明體" w:eastAsia="細明體" w:hAnsi="細明體" w:cs="Arial" w:hint="eastAsia"/>
                <w:caps/>
              </w:rPr>
              <w:t>THIRD_CLAS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S</w:t>
            </w:r>
          </w:p>
        </w:tc>
      </w:tr>
      <w:tr w:rsidR="00555ED2" w:rsidRPr="00555ED2" w:rsidTr="00E007D3">
        <w:trPr>
          <w:trHeight w:val="360"/>
        </w:trPr>
        <w:tc>
          <w:tcPr>
            <w:tcW w:w="1838" w:type="dxa"/>
            <w:shd w:val="clear" w:color="auto" w:fill="FFFF99"/>
            <w:vAlign w:val="center"/>
          </w:tcPr>
          <w:p w:rsidR="00555ED2" w:rsidRDefault="00555ED2" w:rsidP="00555ED2">
            <w:pPr>
              <w:widowControl/>
              <w:jc w:val="center"/>
              <w:rPr>
                <w:rFonts w:ascii="新細明體" w:hAnsi="新細明體" w:cs="新細明體" w:hint="eastAsia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四級</w:t>
            </w:r>
          </w:p>
        </w:tc>
        <w:tc>
          <w:tcPr>
            <w:tcW w:w="2513" w:type="dxa"/>
            <w:vAlign w:val="center"/>
          </w:tcPr>
          <w:p w:rsidR="00555ED2" w:rsidRDefault="00E007D3" w:rsidP="00555ED2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DTAAH400.</w:t>
            </w:r>
            <w:r>
              <w:rPr>
                <w:rStyle w:val="SoDAField"/>
                <w:rFonts w:ascii="細明體" w:eastAsia="細明體" w:hAnsi="細明體" w:cs="Arial" w:hint="eastAsia"/>
                <w:caps/>
              </w:rPr>
              <w:t>FOURTH_CLASS</w:t>
            </w:r>
          </w:p>
        </w:tc>
      </w:tr>
      <w:tr w:rsidR="00555ED2" w:rsidRPr="00555ED2" w:rsidTr="00E007D3">
        <w:trPr>
          <w:trHeight w:val="360"/>
        </w:trPr>
        <w:tc>
          <w:tcPr>
            <w:tcW w:w="1838" w:type="dxa"/>
            <w:shd w:val="clear" w:color="auto" w:fill="FFFF99"/>
            <w:vAlign w:val="center"/>
          </w:tcPr>
          <w:p w:rsidR="00555ED2" w:rsidRDefault="00555ED2" w:rsidP="00555ED2">
            <w:pPr>
              <w:widowControl/>
              <w:jc w:val="center"/>
              <w:rPr>
                <w:rFonts w:ascii="新細明體" w:hAnsi="新細明體" w:cs="新細明體" w:hint="eastAsia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五級</w:t>
            </w:r>
          </w:p>
        </w:tc>
        <w:tc>
          <w:tcPr>
            <w:tcW w:w="2513" w:type="dxa"/>
            <w:vAlign w:val="center"/>
          </w:tcPr>
          <w:p w:rsidR="00555ED2" w:rsidRDefault="00E007D3" w:rsidP="00555ED2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DTAAH400.</w:t>
            </w:r>
            <w:r>
              <w:rPr>
                <w:rStyle w:val="SoDAField"/>
                <w:rFonts w:ascii="細明體" w:eastAsia="細明體" w:hAnsi="細明體" w:cs="Arial" w:hint="eastAsia"/>
                <w:caps/>
              </w:rPr>
              <w:t>FIFTH_CLASS</w:t>
            </w:r>
          </w:p>
        </w:tc>
      </w:tr>
      <w:tr w:rsidR="00555ED2" w:rsidRPr="00555ED2" w:rsidTr="00E007D3">
        <w:trPr>
          <w:trHeight w:val="360"/>
        </w:trPr>
        <w:tc>
          <w:tcPr>
            <w:tcW w:w="1838" w:type="dxa"/>
            <w:shd w:val="clear" w:color="auto" w:fill="FFFF99"/>
            <w:vAlign w:val="center"/>
          </w:tcPr>
          <w:p w:rsidR="00555ED2" w:rsidRDefault="00555ED2" w:rsidP="00555ED2">
            <w:pPr>
              <w:widowControl/>
              <w:jc w:val="center"/>
              <w:rPr>
                <w:rFonts w:ascii="新細明體" w:hAnsi="新細明體" w:cs="新細明體" w:hint="eastAsia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單位</w:t>
            </w:r>
          </w:p>
        </w:tc>
        <w:tc>
          <w:tcPr>
            <w:tcW w:w="2513" w:type="dxa"/>
            <w:vAlign w:val="center"/>
          </w:tcPr>
          <w:p w:rsidR="00555ED2" w:rsidRDefault="00E007D3" w:rsidP="00E007D3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DTAAH400.UNIT</w:t>
            </w:r>
            <w:r>
              <w:rPr>
                <w:rStyle w:val="SoDAField"/>
                <w:rFonts w:ascii="細明體" w:eastAsia="細明體" w:hAnsi="細明體" w:cs="Arial" w:hint="eastAsia"/>
                <w:caps/>
              </w:rPr>
              <w:t>_CALEE</w:t>
            </w:r>
          </w:p>
        </w:tc>
      </w:tr>
      <w:tr w:rsidR="00555ED2" w:rsidRPr="00555ED2" w:rsidTr="00E007D3">
        <w:trPr>
          <w:trHeight w:val="360"/>
        </w:trPr>
        <w:tc>
          <w:tcPr>
            <w:tcW w:w="1838" w:type="dxa"/>
            <w:shd w:val="clear" w:color="auto" w:fill="FFFF99"/>
            <w:vAlign w:val="center"/>
          </w:tcPr>
          <w:p w:rsidR="00555ED2" w:rsidRPr="00E007D3" w:rsidRDefault="00555ED2" w:rsidP="00555ED2">
            <w:pPr>
              <w:widowControl/>
              <w:jc w:val="center"/>
              <w:rPr>
                <w:rFonts w:ascii="新細明體" w:hAnsi="新細明體" w:cs="新細明體" w:hint="eastAsia"/>
                <w:kern w:val="0"/>
              </w:rPr>
            </w:pPr>
            <w:r w:rsidRPr="00E007D3">
              <w:rPr>
                <w:rFonts w:ascii="細明體" w:eastAsia="細明體" w:hAnsi="細明體" w:cs="Arial" w:hint="eastAsia"/>
                <w:color w:val="000000"/>
              </w:rPr>
              <w:t>A類-承辦</w:t>
            </w:r>
          </w:p>
        </w:tc>
        <w:tc>
          <w:tcPr>
            <w:tcW w:w="2513" w:type="dxa"/>
            <w:vAlign w:val="center"/>
          </w:tcPr>
          <w:p w:rsidR="00555ED2" w:rsidRDefault="00E007D3" w:rsidP="00555ED2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DTAAH400.</w:t>
            </w:r>
            <w:r>
              <w:rPr>
                <w:rStyle w:val="SoDAField"/>
                <w:rFonts w:ascii="細明體" w:eastAsia="細明體" w:hAnsi="細明體" w:cs="Arial" w:hint="eastAsia"/>
                <w:caps/>
              </w:rPr>
              <w:t>A_UNDERTAKE</w:t>
            </w:r>
          </w:p>
        </w:tc>
      </w:tr>
      <w:tr w:rsidR="00555ED2" w:rsidRPr="00555ED2" w:rsidTr="00E007D3">
        <w:trPr>
          <w:trHeight w:val="360"/>
        </w:trPr>
        <w:tc>
          <w:tcPr>
            <w:tcW w:w="1838" w:type="dxa"/>
            <w:shd w:val="clear" w:color="auto" w:fill="FFFF99"/>
            <w:vAlign w:val="center"/>
          </w:tcPr>
          <w:p w:rsidR="00555ED2" w:rsidRPr="00E007D3" w:rsidRDefault="00555ED2" w:rsidP="00555ED2">
            <w:pPr>
              <w:widowControl/>
              <w:jc w:val="center"/>
              <w:rPr>
                <w:rFonts w:ascii="細明體" w:eastAsia="細明體" w:hAnsi="細明體" w:cs="Arial" w:hint="eastAsia"/>
                <w:color w:val="000000"/>
              </w:rPr>
            </w:pPr>
            <w:r w:rsidRPr="00E007D3">
              <w:rPr>
                <w:rFonts w:ascii="細明體" w:eastAsia="細明體" w:hAnsi="細明體" w:cs="Arial" w:hint="eastAsia"/>
                <w:color w:val="000000"/>
              </w:rPr>
              <w:t>A類-覆核</w:t>
            </w:r>
          </w:p>
        </w:tc>
        <w:tc>
          <w:tcPr>
            <w:tcW w:w="2513" w:type="dxa"/>
            <w:vAlign w:val="center"/>
          </w:tcPr>
          <w:p w:rsidR="00555ED2" w:rsidRDefault="00E007D3" w:rsidP="00555ED2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DTAAH400.</w:t>
            </w:r>
            <w:r>
              <w:rPr>
                <w:rStyle w:val="SoDAField"/>
                <w:rFonts w:ascii="細明體" w:eastAsia="細明體" w:hAnsi="細明體" w:cs="Arial" w:hint="eastAsia"/>
                <w:caps/>
              </w:rPr>
              <w:t>A_REVIEW</w:t>
            </w:r>
          </w:p>
        </w:tc>
      </w:tr>
      <w:tr w:rsidR="00E007D3" w:rsidRPr="00555ED2" w:rsidTr="00E007D3">
        <w:trPr>
          <w:trHeight w:val="360"/>
        </w:trPr>
        <w:tc>
          <w:tcPr>
            <w:tcW w:w="1838" w:type="dxa"/>
            <w:shd w:val="clear" w:color="auto" w:fill="FFFF99"/>
            <w:vAlign w:val="center"/>
          </w:tcPr>
          <w:p w:rsidR="00E007D3" w:rsidRPr="00E007D3" w:rsidRDefault="00E007D3" w:rsidP="00A04B80">
            <w:pPr>
              <w:widowControl/>
              <w:jc w:val="center"/>
              <w:rPr>
                <w:rFonts w:ascii="新細明體" w:hAnsi="新細明體" w:cs="新細明體" w:hint="eastAsia"/>
                <w:kern w:val="0"/>
              </w:rPr>
            </w:pPr>
            <w:r w:rsidRPr="00E007D3">
              <w:rPr>
                <w:rFonts w:ascii="細明體" w:eastAsia="細明體" w:hAnsi="細明體" w:cs="Arial" w:hint="eastAsia"/>
                <w:color w:val="000000"/>
              </w:rPr>
              <w:t>B類-承辦</w:t>
            </w:r>
          </w:p>
        </w:tc>
        <w:tc>
          <w:tcPr>
            <w:tcW w:w="2513" w:type="dxa"/>
            <w:vAlign w:val="center"/>
          </w:tcPr>
          <w:p w:rsidR="00E007D3" w:rsidRDefault="00E007D3" w:rsidP="00E007D3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DTAAH400.B</w:t>
            </w:r>
            <w:r>
              <w:rPr>
                <w:rStyle w:val="SoDAField"/>
                <w:rFonts w:ascii="細明體" w:eastAsia="細明體" w:hAnsi="細明體" w:cs="Arial" w:hint="eastAsia"/>
                <w:caps/>
              </w:rPr>
              <w:t>_UNDERTAKE</w:t>
            </w:r>
          </w:p>
        </w:tc>
      </w:tr>
      <w:tr w:rsidR="00E007D3" w:rsidRPr="00555ED2" w:rsidTr="00E007D3">
        <w:trPr>
          <w:trHeight w:val="360"/>
        </w:trPr>
        <w:tc>
          <w:tcPr>
            <w:tcW w:w="1838" w:type="dxa"/>
            <w:shd w:val="clear" w:color="auto" w:fill="FFFF99"/>
            <w:vAlign w:val="center"/>
          </w:tcPr>
          <w:p w:rsidR="00E007D3" w:rsidRPr="00E007D3" w:rsidRDefault="00E007D3" w:rsidP="00A04B80">
            <w:pPr>
              <w:widowControl/>
              <w:jc w:val="center"/>
              <w:rPr>
                <w:rFonts w:ascii="細明體" w:eastAsia="細明體" w:hAnsi="細明體" w:cs="Arial" w:hint="eastAsia"/>
                <w:color w:val="000000"/>
              </w:rPr>
            </w:pPr>
            <w:r w:rsidRPr="00E007D3">
              <w:rPr>
                <w:rFonts w:ascii="細明體" w:eastAsia="細明體" w:hAnsi="細明體" w:cs="Arial" w:hint="eastAsia"/>
                <w:color w:val="000000"/>
              </w:rPr>
              <w:t>B類-覆核</w:t>
            </w:r>
          </w:p>
        </w:tc>
        <w:tc>
          <w:tcPr>
            <w:tcW w:w="2513" w:type="dxa"/>
            <w:vAlign w:val="center"/>
          </w:tcPr>
          <w:p w:rsidR="00E007D3" w:rsidRDefault="00E007D3" w:rsidP="00E007D3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DTAAH400.B</w:t>
            </w:r>
            <w:r>
              <w:rPr>
                <w:rStyle w:val="SoDAField"/>
                <w:rFonts w:ascii="細明體" w:eastAsia="細明體" w:hAnsi="細明體" w:cs="Arial" w:hint="eastAsia"/>
                <w:caps/>
              </w:rPr>
              <w:t>_REVIEW</w:t>
            </w:r>
          </w:p>
        </w:tc>
      </w:tr>
      <w:tr w:rsidR="00E007D3" w:rsidRPr="00555ED2" w:rsidTr="00E007D3">
        <w:trPr>
          <w:trHeight w:val="360"/>
        </w:trPr>
        <w:tc>
          <w:tcPr>
            <w:tcW w:w="1838" w:type="dxa"/>
            <w:shd w:val="clear" w:color="auto" w:fill="FFFF99"/>
            <w:vAlign w:val="center"/>
          </w:tcPr>
          <w:p w:rsidR="00E007D3" w:rsidRPr="00E007D3" w:rsidRDefault="00E007D3" w:rsidP="00A04B80">
            <w:pPr>
              <w:widowControl/>
              <w:jc w:val="center"/>
              <w:rPr>
                <w:rFonts w:ascii="新細明體" w:hAnsi="新細明體" w:cs="新細明體" w:hint="eastAsia"/>
                <w:kern w:val="0"/>
              </w:rPr>
            </w:pPr>
            <w:r w:rsidRPr="00E007D3">
              <w:rPr>
                <w:rFonts w:ascii="細明體" w:eastAsia="細明體" w:hAnsi="細明體" w:cs="Arial" w:hint="eastAsia"/>
                <w:color w:val="000000"/>
              </w:rPr>
              <w:t>C類-承辦</w:t>
            </w:r>
          </w:p>
        </w:tc>
        <w:tc>
          <w:tcPr>
            <w:tcW w:w="2513" w:type="dxa"/>
            <w:vAlign w:val="center"/>
          </w:tcPr>
          <w:p w:rsidR="00E007D3" w:rsidRDefault="00E007D3" w:rsidP="00E007D3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DTAAH400.C</w:t>
            </w:r>
            <w:r>
              <w:rPr>
                <w:rStyle w:val="SoDAField"/>
                <w:rFonts w:ascii="細明體" w:eastAsia="細明體" w:hAnsi="細明體" w:cs="Arial" w:hint="eastAsia"/>
                <w:caps/>
              </w:rPr>
              <w:t>_UNDERTAKE</w:t>
            </w:r>
          </w:p>
        </w:tc>
      </w:tr>
      <w:tr w:rsidR="00E007D3" w:rsidRPr="00555ED2" w:rsidTr="00E007D3">
        <w:trPr>
          <w:trHeight w:val="360"/>
        </w:trPr>
        <w:tc>
          <w:tcPr>
            <w:tcW w:w="1838" w:type="dxa"/>
            <w:shd w:val="clear" w:color="auto" w:fill="FFFF99"/>
            <w:vAlign w:val="center"/>
          </w:tcPr>
          <w:p w:rsidR="00E007D3" w:rsidRPr="00E007D3" w:rsidRDefault="00E007D3" w:rsidP="00A04B80">
            <w:pPr>
              <w:widowControl/>
              <w:jc w:val="center"/>
              <w:rPr>
                <w:rFonts w:ascii="細明體" w:eastAsia="細明體" w:hAnsi="細明體" w:cs="Arial" w:hint="eastAsia"/>
                <w:color w:val="000000"/>
              </w:rPr>
            </w:pPr>
            <w:r w:rsidRPr="00E007D3">
              <w:rPr>
                <w:rFonts w:ascii="細明體" w:eastAsia="細明體" w:hAnsi="細明體" w:cs="Arial" w:hint="eastAsia"/>
                <w:color w:val="000000"/>
              </w:rPr>
              <w:t>C類-覆核</w:t>
            </w:r>
          </w:p>
        </w:tc>
        <w:tc>
          <w:tcPr>
            <w:tcW w:w="2513" w:type="dxa"/>
            <w:vAlign w:val="center"/>
          </w:tcPr>
          <w:p w:rsidR="00E007D3" w:rsidRDefault="00E007D3" w:rsidP="00E007D3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DTAAH400.C</w:t>
            </w:r>
            <w:r>
              <w:rPr>
                <w:rStyle w:val="SoDAField"/>
                <w:rFonts w:ascii="細明體" w:eastAsia="細明體" w:hAnsi="細明體" w:cs="Arial" w:hint="eastAsia"/>
                <w:caps/>
              </w:rPr>
              <w:t>_REVIEW</w:t>
            </w:r>
          </w:p>
        </w:tc>
      </w:tr>
      <w:tr w:rsidR="00E007D3" w:rsidRPr="00555ED2" w:rsidTr="00E007D3">
        <w:trPr>
          <w:trHeight w:val="360"/>
        </w:trPr>
        <w:tc>
          <w:tcPr>
            <w:tcW w:w="1838" w:type="dxa"/>
            <w:shd w:val="clear" w:color="auto" w:fill="FFFF99"/>
            <w:vAlign w:val="center"/>
          </w:tcPr>
          <w:p w:rsidR="00E007D3" w:rsidRPr="00E007D3" w:rsidRDefault="00E007D3" w:rsidP="00A04B80">
            <w:pPr>
              <w:widowControl/>
              <w:jc w:val="center"/>
              <w:rPr>
                <w:rFonts w:ascii="新細明體" w:hAnsi="新細明體" w:cs="新細明體" w:hint="eastAsia"/>
                <w:kern w:val="0"/>
              </w:rPr>
            </w:pPr>
            <w:r w:rsidRPr="00E007D3">
              <w:rPr>
                <w:rFonts w:ascii="細明體" w:eastAsia="細明體" w:hAnsi="細明體" w:cs="Arial" w:hint="eastAsia"/>
                <w:color w:val="000000"/>
              </w:rPr>
              <w:t>D類-承辦</w:t>
            </w:r>
          </w:p>
        </w:tc>
        <w:tc>
          <w:tcPr>
            <w:tcW w:w="2513" w:type="dxa"/>
            <w:vAlign w:val="center"/>
          </w:tcPr>
          <w:p w:rsidR="00E007D3" w:rsidRDefault="00E007D3" w:rsidP="00E007D3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DTAAH400.D</w:t>
            </w:r>
            <w:r>
              <w:rPr>
                <w:rStyle w:val="SoDAField"/>
                <w:rFonts w:ascii="細明體" w:eastAsia="細明體" w:hAnsi="細明體" w:cs="Arial" w:hint="eastAsia"/>
                <w:caps/>
              </w:rPr>
              <w:t>_UNDERTAKE</w:t>
            </w:r>
          </w:p>
        </w:tc>
      </w:tr>
      <w:tr w:rsidR="00E007D3" w:rsidRPr="00555ED2" w:rsidTr="00E007D3">
        <w:trPr>
          <w:trHeight w:val="360"/>
        </w:trPr>
        <w:tc>
          <w:tcPr>
            <w:tcW w:w="1838" w:type="dxa"/>
            <w:shd w:val="clear" w:color="auto" w:fill="FFFF99"/>
            <w:vAlign w:val="center"/>
          </w:tcPr>
          <w:p w:rsidR="00E007D3" w:rsidRPr="00E007D3" w:rsidRDefault="00E007D3" w:rsidP="00A04B80">
            <w:pPr>
              <w:widowControl/>
              <w:jc w:val="center"/>
              <w:rPr>
                <w:rFonts w:ascii="細明體" w:eastAsia="細明體" w:hAnsi="細明體" w:cs="Arial" w:hint="eastAsia"/>
                <w:color w:val="000000"/>
              </w:rPr>
            </w:pPr>
            <w:r w:rsidRPr="00E007D3">
              <w:rPr>
                <w:rFonts w:ascii="細明體" w:eastAsia="細明體" w:hAnsi="細明體" w:cs="Arial" w:hint="eastAsia"/>
                <w:color w:val="000000"/>
              </w:rPr>
              <w:t>D類-覆核</w:t>
            </w:r>
          </w:p>
        </w:tc>
        <w:tc>
          <w:tcPr>
            <w:tcW w:w="2513" w:type="dxa"/>
            <w:vAlign w:val="center"/>
          </w:tcPr>
          <w:p w:rsidR="00E007D3" w:rsidRDefault="00E007D3" w:rsidP="00E007D3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DTAAH400.D</w:t>
            </w:r>
            <w:r>
              <w:rPr>
                <w:rStyle w:val="SoDAField"/>
                <w:rFonts w:ascii="細明體" w:eastAsia="細明體" w:hAnsi="細明體" w:cs="Arial" w:hint="eastAsia"/>
                <w:caps/>
              </w:rPr>
              <w:t>_REVIEW</w:t>
            </w:r>
          </w:p>
        </w:tc>
      </w:tr>
      <w:tr w:rsidR="00E007D3" w:rsidRPr="00555ED2" w:rsidTr="00E007D3">
        <w:trPr>
          <w:trHeight w:val="360"/>
        </w:trPr>
        <w:tc>
          <w:tcPr>
            <w:tcW w:w="1838" w:type="dxa"/>
            <w:shd w:val="clear" w:color="auto" w:fill="FFFF99"/>
            <w:vAlign w:val="center"/>
          </w:tcPr>
          <w:p w:rsidR="00E007D3" w:rsidRPr="00E007D3" w:rsidRDefault="00E007D3" w:rsidP="00A04B80">
            <w:pPr>
              <w:widowControl/>
              <w:jc w:val="center"/>
              <w:rPr>
                <w:rFonts w:ascii="新細明體" w:hAnsi="新細明體" w:cs="新細明體" w:hint="eastAsia"/>
                <w:kern w:val="0"/>
              </w:rPr>
            </w:pPr>
            <w:r w:rsidRPr="00E007D3">
              <w:rPr>
                <w:rFonts w:ascii="細明體" w:eastAsia="細明體" w:hAnsi="細明體" w:cs="Arial" w:hint="eastAsia"/>
                <w:color w:val="000000"/>
              </w:rPr>
              <w:t>E類-承辦</w:t>
            </w:r>
          </w:p>
        </w:tc>
        <w:tc>
          <w:tcPr>
            <w:tcW w:w="2513" w:type="dxa"/>
            <w:vAlign w:val="center"/>
          </w:tcPr>
          <w:p w:rsidR="00E007D3" w:rsidRDefault="00E007D3" w:rsidP="00E007D3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DTAAH400.E</w:t>
            </w:r>
            <w:r>
              <w:rPr>
                <w:rStyle w:val="SoDAField"/>
                <w:rFonts w:ascii="細明體" w:eastAsia="細明體" w:hAnsi="細明體" w:cs="Arial" w:hint="eastAsia"/>
                <w:caps/>
              </w:rPr>
              <w:t>_UNDERTAKE</w:t>
            </w:r>
          </w:p>
        </w:tc>
      </w:tr>
      <w:tr w:rsidR="00E007D3" w:rsidRPr="00555ED2" w:rsidTr="00E007D3">
        <w:trPr>
          <w:trHeight w:val="360"/>
        </w:trPr>
        <w:tc>
          <w:tcPr>
            <w:tcW w:w="1838" w:type="dxa"/>
            <w:shd w:val="clear" w:color="auto" w:fill="FFFF99"/>
            <w:vAlign w:val="center"/>
          </w:tcPr>
          <w:p w:rsidR="00E007D3" w:rsidRPr="00E007D3" w:rsidRDefault="00E007D3" w:rsidP="00A04B80">
            <w:pPr>
              <w:widowControl/>
              <w:jc w:val="center"/>
              <w:rPr>
                <w:rFonts w:ascii="細明體" w:eastAsia="細明體" w:hAnsi="細明體" w:cs="Arial" w:hint="eastAsia"/>
                <w:color w:val="000000"/>
              </w:rPr>
            </w:pPr>
            <w:r w:rsidRPr="00E007D3">
              <w:rPr>
                <w:rFonts w:ascii="細明體" w:eastAsia="細明體" w:hAnsi="細明體" w:cs="Arial" w:hint="eastAsia"/>
                <w:color w:val="000000"/>
              </w:rPr>
              <w:t>E類-覆核</w:t>
            </w:r>
          </w:p>
        </w:tc>
        <w:tc>
          <w:tcPr>
            <w:tcW w:w="2513" w:type="dxa"/>
            <w:vAlign w:val="center"/>
          </w:tcPr>
          <w:p w:rsidR="00E007D3" w:rsidRDefault="00E007D3" w:rsidP="00E007D3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DTAAH400.E</w:t>
            </w:r>
            <w:r>
              <w:rPr>
                <w:rStyle w:val="SoDAField"/>
                <w:rFonts w:ascii="細明體" w:eastAsia="細明體" w:hAnsi="細明體" w:cs="Arial" w:hint="eastAsia"/>
                <w:caps/>
              </w:rPr>
              <w:t>_REVIEW</w:t>
            </w:r>
          </w:p>
        </w:tc>
      </w:tr>
      <w:tr w:rsidR="00E007D3" w:rsidRPr="00555ED2" w:rsidTr="00E007D3">
        <w:trPr>
          <w:trHeight w:val="360"/>
        </w:trPr>
        <w:tc>
          <w:tcPr>
            <w:tcW w:w="1838" w:type="dxa"/>
            <w:shd w:val="clear" w:color="auto" w:fill="FFFF99"/>
            <w:vAlign w:val="center"/>
          </w:tcPr>
          <w:p w:rsidR="00E007D3" w:rsidRPr="00E007D3" w:rsidRDefault="00E007D3" w:rsidP="00A04B80">
            <w:pPr>
              <w:widowControl/>
              <w:jc w:val="center"/>
              <w:rPr>
                <w:rFonts w:ascii="新細明體" w:hAnsi="新細明體" w:cs="新細明體" w:hint="eastAsia"/>
                <w:kern w:val="0"/>
              </w:rPr>
            </w:pPr>
            <w:r w:rsidRPr="00E007D3">
              <w:rPr>
                <w:rFonts w:ascii="細明體" w:eastAsia="細明體" w:hAnsi="細明體" w:cs="Arial" w:hint="eastAsia"/>
                <w:color w:val="000000"/>
              </w:rPr>
              <w:t>F類-承辦</w:t>
            </w:r>
          </w:p>
        </w:tc>
        <w:tc>
          <w:tcPr>
            <w:tcW w:w="2513" w:type="dxa"/>
            <w:vAlign w:val="center"/>
          </w:tcPr>
          <w:p w:rsidR="00E007D3" w:rsidRDefault="00E007D3" w:rsidP="00E007D3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DTAAH400.F</w:t>
            </w:r>
            <w:r>
              <w:rPr>
                <w:rStyle w:val="SoDAField"/>
                <w:rFonts w:ascii="細明體" w:eastAsia="細明體" w:hAnsi="細明體" w:cs="Arial" w:hint="eastAsia"/>
                <w:caps/>
              </w:rPr>
              <w:t>_UNDERTAKE</w:t>
            </w:r>
          </w:p>
        </w:tc>
      </w:tr>
      <w:tr w:rsidR="00E007D3" w:rsidRPr="00555ED2" w:rsidTr="00E007D3">
        <w:trPr>
          <w:trHeight w:val="360"/>
        </w:trPr>
        <w:tc>
          <w:tcPr>
            <w:tcW w:w="1838" w:type="dxa"/>
            <w:shd w:val="clear" w:color="auto" w:fill="FFFF99"/>
            <w:vAlign w:val="center"/>
          </w:tcPr>
          <w:p w:rsidR="00E007D3" w:rsidRPr="00E007D3" w:rsidRDefault="00E007D3" w:rsidP="00A04B80">
            <w:pPr>
              <w:widowControl/>
              <w:jc w:val="center"/>
              <w:rPr>
                <w:rFonts w:ascii="細明體" w:eastAsia="細明體" w:hAnsi="細明體" w:cs="Arial" w:hint="eastAsia"/>
                <w:color w:val="000000"/>
              </w:rPr>
            </w:pPr>
            <w:r w:rsidRPr="00E007D3">
              <w:rPr>
                <w:rFonts w:ascii="細明體" w:eastAsia="細明體" w:hAnsi="細明體" w:cs="Arial" w:hint="eastAsia"/>
                <w:color w:val="000000"/>
              </w:rPr>
              <w:t>F類-覆核</w:t>
            </w:r>
          </w:p>
        </w:tc>
        <w:tc>
          <w:tcPr>
            <w:tcW w:w="2513" w:type="dxa"/>
            <w:vAlign w:val="center"/>
          </w:tcPr>
          <w:p w:rsidR="00E007D3" w:rsidRDefault="00E007D3" w:rsidP="00E007D3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DTAAH400.F</w:t>
            </w:r>
            <w:r>
              <w:rPr>
                <w:rStyle w:val="SoDAField"/>
                <w:rFonts w:ascii="細明體" w:eastAsia="細明體" w:hAnsi="細明體" w:cs="Arial" w:hint="eastAsia"/>
                <w:caps/>
              </w:rPr>
              <w:t>_REVIEW</w:t>
            </w:r>
          </w:p>
        </w:tc>
      </w:tr>
      <w:tr w:rsidR="00E50953" w:rsidRPr="00555ED2" w:rsidTr="00E007D3">
        <w:trPr>
          <w:trHeight w:val="360"/>
          <w:ins w:id="16" w:author="cathay" w:date="2016-09-07T11:04:00Z"/>
        </w:trPr>
        <w:tc>
          <w:tcPr>
            <w:tcW w:w="1838" w:type="dxa"/>
            <w:shd w:val="clear" w:color="auto" w:fill="FFFF99"/>
            <w:vAlign w:val="center"/>
          </w:tcPr>
          <w:p w:rsidR="00E50953" w:rsidRPr="00E007D3" w:rsidRDefault="00E50953" w:rsidP="00E50953">
            <w:pPr>
              <w:widowControl/>
              <w:jc w:val="center"/>
              <w:rPr>
                <w:ins w:id="17" w:author="cathay" w:date="2016-09-07T11:04:00Z"/>
                <w:rFonts w:ascii="細明體" w:eastAsia="細明體" w:hAnsi="細明體" w:cs="Arial" w:hint="eastAsia"/>
                <w:color w:val="000000"/>
              </w:rPr>
            </w:pPr>
            <w:ins w:id="18" w:author="cathay" w:date="2016-09-07T11:05:00Z">
              <w:r>
                <w:rPr>
                  <w:rFonts w:ascii="細明體" w:eastAsia="細明體" w:hAnsi="細明體" w:cs="Arial" w:hint="eastAsia"/>
                  <w:color w:val="000000"/>
                </w:rPr>
                <w:t>H</w:t>
              </w:r>
              <w:r w:rsidRPr="00E007D3">
                <w:rPr>
                  <w:rFonts w:ascii="細明體" w:eastAsia="細明體" w:hAnsi="細明體" w:cs="Arial" w:hint="eastAsia"/>
                  <w:color w:val="000000"/>
                </w:rPr>
                <w:t>類-承辦</w:t>
              </w:r>
            </w:ins>
          </w:p>
        </w:tc>
        <w:tc>
          <w:tcPr>
            <w:tcW w:w="2513" w:type="dxa"/>
            <w:vAlign w:val="center"/>
          </w:tcPr>
          <w:p w:rsidR="00E50953" w:rsidRDefault="00E50953" w:rsidP="00E50953">
            <w:pPr>
              <w:pStyle w:val="Tabletext"/>
              <w:keepLines w:val="0"/>
              <w:spacing w:after="0" w:line="240" w:lineRule="auto"/>
              <w:jc w:val="both"/>
              <w:rPr>
                <w:ins w:id="19" w:author="cathay" w:date="2016-09-07T11:04:00Z"/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ins w:id="20" w:author="cathay" w:date="2016-09-07T11:05:00Z">
              <w:r>
                <w:rPr>
                  <w:rStyle w:val="SoDAField"/>
                  <w:rFonts w:ascii="細明體" w:eastAsia="細明體" w:hAnsi="細明體" w:cs="Arial" w:hint="eastAsia"/>
                  <w:caps/>
                  <w:lang w:eastAsia="zh-TW"/>
                </w:rPr>
                <w:t>DTAAH400.H</w:t>
              </w:r>
              <w:r>
                <w:rPr>
                  <w:rStyle w:val="SoDAField"/>
                  <w:rFonts w:ascii="細明體" w:eastAsia="細明體" w:hAnsi="細明體" w:cs="Arial" w:hint="eastAsia"/>
                  <w:caps/>
                </w:rPr>
                <w:t>_UNDERTAKE</w:t>
              </w:r>
            </w:ins>
          </w:p>
        </w:tc>
      </w:tr>
      <w:tr w:rsidR="00E50953" w:rsidRPr="00555ED2" w:rsidTr="00E007D3">
        <w:trPr>
          <w:trHeight w:val="360"/>
          <w:ins w:id="21" w:author="cathay" w:date="2016-09-07T11:04:00Z"/>
        </w:trPr>
        <w:tc>
          <w:tcPr>
            <w:tcW w:w="1838" w:type="dxa"/>
            <w:shd w:val="clear" w:color="auto" w:fill="FFFF99"/>
            <w:vAlign w:val="center"/>
          </w:tcPr>
          <w:p w:rsidR="00E50953" w:rsidRDefault="00E50953" w:rsidP="00E50953">
            <w:pPr>
              <w:widowControl/>
              <w:jc w:val="center"/>
              <w:rPr>
                <w:ins w:id="22" w:author="cathay" w:date="2016-09-07T11:04:00Z"/>
                <w:rFonts w:ascii="細明體" w:eastAsia="細明體" w:hAnsi="細明體" w:cs="Arial" w:hint="eastAsia"/>
                <w:color w:val="000000"/>
              </w:rPr>
            </w:pPr>
            <w:ins w:id="23" w:author="cathay" w:date="2016-09-07T11:05:00Z">
              <w:r>
                <w:rPr>
                  <w:rFonts w:ascii="細明體" w:eastAsia="細明體" w:hAnsi="細明體" w:cs="Arial" w:hint="eastAsia"/>
                  <w:color w:val="000000"/>
                </w:rPr>
                <w:t>H</w:t>
              </w:r>
              <w:r w:rsidRPr="00E007D3">
                <w:rPr>
                  <w:rFonts w:ascii="細明體" w:eastAsia="細明體" w:hAnsi="細明體" w:cs="Arial" w:hint="eastAsia"/>
                  <w:color w:val="000000"/>
                </w:rPr>
                <w:t>類-覆核</w:t>
              </w:r>
            </w:ins>
          </w:p>
        </w:tc>
        <w:tc>
          <w:tcPr>
            <w:tcW w:w="2513" w:type="dxa"/>
            <w:vAlign w:val="center"/>
          </w:tcPr>
          <w:p w:rsidR="00E50953" w:rsidRDefault="00E50953" w:rsidP="00E50953">
            <w:pPr>
              <w:pStyle w:val="Tabletext"/>
              <w:keepLines w:val="0"/>
              <w:spacing w:after="0" w:line="240" w:lineRule="auto"/>
              <w:jc w:val="both"/>
              <w:rPr>
                <w:ins w:id="24" w:author="cathay" w:date="2016-09-07T11:04:00Z"/>
                <w:rStyle w:val="SoDAField"/>
                <w:rFonts w:ascii="細明體" w:eastAsia="細明體" w:hAnsi="細明體" w:cs="Arial" w:hint="eastAsia"/>
                <w:caps/>
                <w:lang w:eastAsia="zh-TW"/>
              </w:rPr>
            </w:pPr>
            <w:ins w:id="25" w:author="cathay" w:date="2016-09-07T11:05:00Z">
              <w:r>
                <w:rPr>
                  <w:rStyle w:val="SoDAField"/>
                  <w:rFonts w:ascii="細明體" w:eastAsia="細明體" w:hAnsi="細明體" w:cs="Arial" w:hint="eastAsia"/>
                  <w:caps/>
                  <w:lang w:eastAsia="zh-TW"/>
                </w:rPr>
                <w:t>DTAAH400.H</w:t>
              </w:r>
              <w:r>
                <w:rPr>
                  <w:rStyle w:val="SoDAField"/>
                  <w:rFonts w:ascii="細明體" w:eastAsia="細明體" w:hAnsi="細明體" w:cs="Arial" w:hint="eastAsia"/>
                  <w:caps/>
                </w:rPr>
                <w:t>_REVIEW</w:t>
              </w:r>
            </w:ins>
          </w:p>
        </w:tc>
      </w:tr>
    </w:tbl>
    <w:p w:rsidR="00A30E25" w:rsidRDefault="00A30E25" w:rsidP="00A30E25">
      <w:pPr>
        <w:pStyle w:val="Tabletext"/>
        <w:keepLines w:val="0"/>
        <w:numPr>
          <w:ilvl w:val="2"/>
          <w:numId w:val="18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顯示以下</w:t>
      </w:r>
      <w:r>
        <w:rPr>
          <w:rFonts w:hint="eastAsia"/>
          <w:color w:val="000000"/>
          <w:kern w:val="2"/>
          <w:szCs w:val="24"/>
          <w:lang w:eastAsia="zh-TW"/>
        </w:rPr>
        <w:t>FORMAT[</w:t>
      </w:r>
      <w:r>
        <w:rPr>
          <w:rFonts w:hint="eastAsia"/>
          <w:color w:val="000000"/>
          <w:kern w:val="2"/>
          <w:szCs w:val="24"/>
          <w:lang w:eastAsia="zh-TW"/>
        </w:rPr>
        <w:t>修改資訊</w:t>
      </w:r>
      <w:r>
        <w:rPr>
          <w:rFonts w:hint="eastAsia"/>
          <w:color w:val="000000"/>
          <w:kern w:val="2"/>
          <w:szCs w:val="24"/>
          <w:lang w:eastAsia="zh-TW"/>
        </w:rPr>
        <w:t>]:</w:t>
      </w:r>
    </w:p>
    <w:tbl>
      <w:tblPr>
        <w:tblW w:w="5202" w:type="dxa"/>
        <w:tblInd w:w="19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3364"/>
      </w:tblGrid>
      <w:tr w:rsidR="00A30E25" w:rsidRPr="00555ED2" w:rsidTr="00D703DF">
        <w:trPr>
          <w:trHeight w:val="360"/>
        </w:trPr>
        <w:tc>
          <w:tcPr>
            <w:tcW w:w="1838" w:type="dxa"/>
            <w:shd w:val="clear" w:color="auto" w:fill="CCFFCC"/>
            <w:vAlign w:val="center"/>
          </w:tcPr>
          <w:p w:rsidR="00A30E25" w:rsidRPr="00555ED2" w:rsidRDefault="00A30E25" w:rsidP="00A04B8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555ED2">
              <w:rPr>
                <w:rFonts w:ascii="細明體" w:eastAsia="細明體" w:hAnsi="細明體" w:hint="eastAsia"/>
                <w:kern w:val="2"/>
                <w:lang w:eastAsia="zh-TW"/>
              </w:rPr>
              <w:t>單位</w:t>
            </w:r>
          </w:p>
        </w:tc>
        <w:tc>
          <w:tcPr>
            <w:tcW w:w="3364" w:type="dxa"/>
            <w:shd w:val="clear" w:color="auto" w:fill="CCFFCC"/>
            <w:vAlign w:val="center"/>
          </w:tcPr>
          <w:p w:rsidR="00A30E25" w:rsidRPr="00555ED2" w:rsidRDefault="00A30E25" w:rsidP="00A04B80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t>申請件數</w:t>
            </w:r>
          </w:p>
        </w:tc>
      </w:tr>
      <w:tr w:rsidR="00A30E25" w:rsidRPr="00555ED2" w:rsidTr="00D703DF">
        <w:trPr>
          <w:trHeight w:val="360"/>
        </w:trPr>
        <w:tc>
          <w:tcPr>
            <w:tcW w:w="1838" w:type="dxa"/>
            <w:shd w:val="clear" w:color="auto" w:fill="FFFF99"/>
            <w:vAlign w:val="center"/>
          </w:tcPr>
          <w:p w:rsidR="00A30E25" w:rsidRPr="00555ED2" w:rsidRDefault="00D703DF" w:rsidP="00A04B80">
            <w:pPr>
              <w:widowControl/>
              <w:jc w:val="center"/>
              <w:rPr>
                <w:rFonts w:ascii="新細明體" w:hAnsi="新細明體" w:cs="新細明體" w:hint="eastAsia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修改人員姓名</w:t>
            </w:r>
          </w:p>
        </w:tc>
        <w:tc>
          <w:tcPr>
            <w:tcW w:w="3364" w:type="dxa"/>
            <w:vAlign w:val="center"/>
          </w:tcPr>
          <w:p w:rsidR="00A30E25" w:rsidRPr="00555ED2" w:rsidRDefault="00A30E25" w:rsidP="00A04B8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DTAAH400.</w:t>
            </w:r>
            <w:r w:rsidR="00D703DF">
              <w:rPr>
                <w:rStyle w:val="SoDAField"/>
                <w:rFonts w:ascii="細明體" w:eastAsia="細明體" w:hAnsi="細明體" w:cs="Arial" w:hint="eastAsia"/>
                <w:caps/>
              </w:rPr>
              <w:t>LAST_MODIF_ID</w:t>
            </w:r>
            <w:r w:rsidR="00D703DF"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[轉姓名]</w:t>
            </w:r>
          </w:p>
        </w:tc>
      </w:tr>
      <w:tr w:rsidR="00A30E25" w:rsidRPr="00555ED2" w:rsidTr="00D703DF">
        <w:trPr>
          <w:trHeight w:val="360"/>
        </w:trPr>
        <w:tc>
          <w:tcPr>
            <w:tcW w:w="1838" w:type="dxa"/>
            <w:shd w:val="clear" w:color="auto" w:fill="FFFF99"/>
            <w:vAlign w:val="center"/>
          </w:tcPr>
          <w:p w:rsidR="00A30E25" w:rsidRPr="00555ED2" w:rsidRDefault="00D703DF" w:rsidP="00A04B80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修改人員時間</w:t>
            </w:r>
          </w:p>
        </w:tc>
        <w:tc>
          <w:tcPr>
            <w:tcW w:w="3364" w:type="dxa"/>
            <w:vAlign w:val="center"/>
          </w:tcPr>
          <w:p w:rsidR="00A30E25" w:rsidRDefault="00A30E25" w:rsidP="00A04B80">
            <w:pPr>
              <w:pStyle w:val="Tabletext"/>
              <w:keepLines w:val="0"/>
              <w:spacing w:after="0" w:line="240" w:lineRule="auto"/>
              <w:jc w:val="both"/>
              <w:rPr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DTAAH400.</w:t>
            </w:r>
            <w:r w:rsidR="00D703DF">
              <w:rPr>
                <w:rFonts w:ascii="細明體" w:eastAsia="細明體" w:hAnsi="細明體" w:cs="Arial" w:hint="eastAsia"/>
                <w:caps/>
              </w:rPr>
              <w:t xml:space="preserve"> </w:t>
            </w:r>
            <w:r w:rsidR="00D703DF">
              <w:rPr>
                <w:rStyle w:val="SoDAField"/>
                <w:rFonts w:ascii="細明體" w:eastAsia="細明體" w:hAnsi="細明體" w:cs="Arial" w:hint="eastAsia"/>
                <w:caps/>
              </w:rPr>
              <w:t>LAST_MODIF_TIME</w:t>
            </w:r>
          </w:p>
        </w:tc>
      </w:tr>
    </w:tbl>
    <w:p w:rsidR="00802BDE" w:rsidRDefault="00802BDE" w:rsidP="00885048">
      <w:pPr>
        <w:pStyle w:val="Tabletext"/>
        <w:keepLines w:val="0"/>
        <w:numPr>
          <w:ilvl w:val="2"/>
          <w:numId w:val="1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依下列分類顯示壽險</w:t>
      </w:r>
      <w:r>
        <w:rPr>
          <w:rFonts w:hint="eastAsia"/>
          <w:kern w:val="2"/>
          <w:szCs w:val="24"/>
          <w:lang w:eastAsia="zh-TW"/>
        </w:rPr>
        <w:t>KPI</w:t>
      </w:r>
      <w:r>
        <w:rPr>
          <w:rFonts w:hint="eastAsia"/>
          <w:kern w:val="2"/>
          <w:szCs w:val="24"/>
          <w:lang w:eastAsia="zh-TW"/>
        </w:rPr>
        <w:t>列表與團險</w:t>
      </w:r>
      <w:r>
        <w:rPr>
          <w:rFonts w:hint="eastAsia"/>
          <w:kern w:val="2"/>
          <w:szCs w:val="24"/>
          <w:lang w:eastAsia="zh-TW"/>
        </w:rPr>
        <w:t>KPI</w:t>
      </w:r>
      <w:r>
        <w:rPr>
          <w:rFonts w:hint="eastAsia"/>
          <w:kern w:val="2"/>
          <w:szCs w:val="24"/>
          <w:lang w:eastAsia="zh-TW"/>
        </w:rPr>
        <w:t>列表，</w:t>
      </w:r>
      <w:r>
        <w:rPr>
          <w:rFonts w:hint="eastAsia"/>
          <w:kern w:val="2"/>
          <w:szCs w:val="24"/>
          <w:lang w:eastAsia="zh-TW"/>
        </w:rPr>
        <w:t>layout</w:t>
      </w:r>
      <w:r>
        <w:rPr>
          <w:rFonts w:hint="eastAsia"/>
          <w:kern w:val="2"/>
          <w:szCs w:val="24"/>
          <w:lang w:eastAsia="zh-TW"/>
        </w:rPr>
        <w:t>如圖</w:t>
      </w:r>
    </w:p>
    <w:p w:rsidR="00802BDE" w:rsidRDefault="00802BDE" w:rsidP="00885048">
      <w:pPr>
        <w:pStyle w:val="Tabletext"/>
        <w:keepLines w:val="0"/>
        <w:numPr>
          <w:ilvl w:val="3"/>
          <w:numId w:val="1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壽險：</w:t>
      </w:r>
      <w:r>
        <w:rPr>
          <w:rFonts w:hint="eastAsia"/>
          <w:kern w:val="2"/>
          <w:szCs w:val="24"/>
          <w:lang w:eastAsia="zh-TW"/>
        </w:rPr>
        <w:t>DTAAH400.TYPE = 1</w:t>
      </w:r>
    </w:p>
    <w:p w:rsidR="00802BDE" w:rsidRDefault="00802BDE" w:rsidP="00885048">
      <w:pPr>
        <w:pStyle w:val="Tabletext"/>
        <w:keepLines w:val="0"/>
        <w:numPr>
          <w:ilvl w:val="3"/>
          <w:numId w:val="1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團險：</w:t>
      </w:r>
      <w:r>
        <w:rPr>
          <w:rFonts w:hint="eastAsia"/>
          <w:kern w:val="2"/>
          <w:szCs w:val="24"/>
          <w:lang w:eastAsia="zh-TW"/>
        </w:rPr>
        <w:t>DTAAH400.TYPE = 4</w:t>
      </w:r>
    </w:p>
    <w:p w:rsidR="00A82180" w:rsidRDefault="008413DB" w:rsidP="00A30E25">
      <w:pPr>
        <w:pStyle w:val="Tabletext"/>
        <w:keepLines w:val="0"/>
        <w:numPr>
          <w:ilvl w:val="1"/>
          <w:numId w:val="1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修訂</w:t>
      </w:r>
      <w:r>
        <w:rPr>
          <w:rFonts w:hint="eastAsia"/>
          <w:kern w:val="2"/>
          <w:szCs w:val="24"/>
          <w:lang w:eastAsia="zh-TW"/>
        </w:rPr>
        <w:t>[</w:t>
      </w:r>
      <w:r>
        <w:rPr>
          <w:rFonts w:hint="eastAsia"/>
          <w:kern w:val="2"/>
          <w:szCs w:val="24"/>
          <w:lang w:eastAsia="zh-TW"/>
        </w:rPr>
        <w:t>修訂</w:t>
      </w:r>
      <w:r>
        <w:rPr>
          <w:rFonts w:ascii="新細明體" w:hAnsi="新細明體" w:hint="eastAsia"/>
          <w:b/>
          <w:bCs/>
          <w:shd w:val="pct15" w:color="auto" w:fill="FFFFFF"/>
          <w:lang w:eastAsia="zh-TW"/>
        </w:rPr>
        <w:t>DTAAH400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取得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A73405">
        <w:rPr>
          <w:rFonts w:hint="eastAsia"/>
          <w:kern w:val="2"/>
          <w:szCs w:val="24"/>
          <w:lang w:eastAsia="zh-TW"/>
        </w:rPr>
        <w:t>理賠</w:t>
      </w:r>
      <w:r w:rsidRPr="00A73405">
        <w:rPr>
          <w:rFonts w:hint="eastAsia"/>
          <w:kern w:val="2"/>
          <w:szCs w:val="24"/>
          <w:lang w:eastAsia="zh-TW"/>
        </w:rPr>
        <w:t>KPI</w:t>
      </w:r>
      <w:r w:rsidRPr="00A73405">
        <w:rPr>
          <w:rFonts w:hint="eastAsia"/>
          <w:kern w:val="2"/>
          <w:szCs w:val="24"/>
          <w:lang w:eastAsia="zh-TW"/>
        </w:rPr>
        <w:t>績效</w:t>
      </w:r>
      <w:r>
        <w:rPr>
          <w:rFonts w:hint="eastAsia"/>
          <w:kern w:val="2"/>
          <w:szCs w:val="24"/>
          <w:lang w:eastAsia="zh-TW"/>
        </w:rPr>
        <w:t>]</w:t>
      </w:r>
      <w:r w:rsidR="00A82180">
        <w:rPr>
          <w:rFonts w:hint="eastAsia"/>
          <w:kern w:val="2"/>
          <w:szCs w:val="24"/>
          <w:lang w:eastAsia="zh-TW"/>
        </w:rPr>
        <w:t>：</w:t>
      </w:r>
    </w:p>
    <w:p w:rsidR="008413DB" w:rsidRDefault="008413DB" w:rsidP="008413DB">
      <w:pPr>
        <w:pStyle w:val="Tabletext"/>
        <w:keepLines w:val="0"/>
        <w:numPr>
          <w:ilvl w:val="2"/>
          <w:numId w:val="1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I</w:t>
      </w:r>
      <w:r>
        <w:rPr>
          <w:rFonts w:hint="eastAsia"/>
          <w:kern w:val="2"/>
          <w:szCs w:val="24"/>
          <w:lang w:eastAsia="zh-TW"/>
        </w:rPr>
        <w:t xml:space="preserve">F </w:t>
      </w:r>
      <w:r>
        <w:rPr>
          <w:rFonts w:hint="eastAsia"/>
          <w:kern w:val="2"/>
          <w:szCs w:val="24"/>
          <w:lang w:eastAsia="zh-TW"/>
        </w:rPr>
        <w:t>登入者所屬部門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8700100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8413DB" w:rsidRDefault="008413DB" w:rsidP="008413DB">
      <w:pPr>
        <w:pStyle w:val="Tabletext"/>
        <w:keepLines w:val="0"/>
        <w:numPr>
          <w:ilvl w:val="2"/>
          <w:numId w:val="18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</w:t>
      </w:r>
      <w:r>
        <w:rPr>
          <w:rFonts w:hint="eastAsia"/>
          <w:color w:val="000000"/>
          <w:kern w:val="2"/>
          <w:szCs w:val="24"/>
          <w:lang w:eastAsia="zh-TW"/>
        </w:rPr>
        <w:t>DTAAH400</w:t>
      </w:r>
    </w:p>
    <w:p w:rsidR="008413DB" w:rsidRDefault="008413DB" w:rsidP="008413DB">
      <w:pPr>
        <w:pStyle w:val="Tabletext"/>
        <w:keepLines w:val="0"/>
        <w:numPr>
          <w:ilvl w:val="2"/>
          <w:numId w:val="18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顯示以下</w:t>
      </w:r>
      <w:r>
        <w:rPr>
          <w:rFonts w:hint="eastAsia"/>
          <w:color w:val="000000"/>
          <w:kern w:val="2"/>
          <w:szCs w:val="24"/>
          <w:lang w:eastAsia="zh-TW"/>
        </w:rPr>
        <w:t>FORMAT[</w:t>
      </w:r>
      <w:r>
        <w:rPr>
          <w:rFonts w:hint="eastAsia"/>
          <w:color w:val="000000"/>
          <w:kern w:val="2"/>
          <w:szCs w:val="24"/>
          <w:lang w:eastAsia="zh-TW"/>
        </w:rPr>
        <w:t>維護檔資訊</w:t>
      </w:r>
      <w:r>
        <w:rPr>
          <w:rFonts w:hint="eastAsia"/>
          <w:color w:val="000000"/>
          <w:kern w:val="2"/>
          <w:szCs w:val="24"/>
          <w:lang w:eastAsia="zh-TW"/>
        </w:rPr>
        <w:t>]:</w:t>
      </w:r>
    </w:p>
    <w:tbl>
      <w:tblPr>
        <w:tblW w:w="4351" w:type="dxa"/>
        <w:tblInd w:w="19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2513"/>
      </w:tblGrid>
      <w:tr w:rsidR="008413DB" w:rsidRPr="00555ED2" w:rsidTr="00A04B80">
        <w:trPr>
          <w:trHeight w:val="360"/>
        </w:trPr>
        <w:tc>
          <w:tcPr>
            <w:tcW w:w="1838" w:type="dxa"/>
            <w:shd w:val="clear" w:color="auto" w:fill="CCFFCC"/>
            <w:vAlign w:val="center"/>
          </w:tcPr>
          <w:p w:rsidR="008413DB" w:rsidRPr="00555ED2" w:rsidRDefault="008413DB" w:rsidP="00A04B8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類別</w:t>
            </w:r>
          </w:p>
        </w:tc>
        <w:tc>
          <w:tcPr>
            <w:tcW w:w="2513" w:type="dxa"/>
            <w:shd w:val="clear" w:color="auto" w:fill="CCFFCC"/>
            <w:vAlign w:val="center"/>
          </w:tcPr>
          <w:p w:rsidR="008413DB" w:rsidRPr="00555ED2" w:rsidRDefault="008413DB" w:rsidP="00A04B80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hint="eastAsia"/>
                <w:lang w:eastAsia="zh-TW"/>
              </w:rPr>
              <w:t>分鐘</w:t>
            </w:r>
          </w:p>
        </w:tc>
      </w:tr>
      <w:tr w:rsidR="008413DB" w:rsidRPr="00555ED2" w:rsidTr="00A04B80">
        <w:trPr>
          <w:trHeight w:val="360"/>
        </w:trPr>
        <w:tc>
          <w:tcPr>
            <w:tcW w:w="1838" w:type="dxa"/>
            <w:shd w:val="clear" w:color="auto" w:fill="FFFF99"/>
            <w:vAlign w:val="center"/>
          </w:tcPr>
          <w:p w:rsidR="008413DB" w:rsidRPr="00555ED2" w:rsidRDefault="008413DB" w:rsidP="00A04B80">
            <w:pPr>
              <w:widowControl/>
              <w:jc w:val="center"/>
              <w:rPr>
                <w:rFonts w:ascii="新細明體" w:hAnsi="新細明體" w:cs="新細明體" w:hint="eastAsia"/>
                <w:kern w:val="0"/>
              </w:rPr>
            </w:pPr>
            <w:r w:rsidRPr="00555ED2">
              <w:rPr>
                <w:rFonts w:ascii="新細明體" w:hAnsi="新細明體" w:cs="新細明體"/>
                <w:kern w:val="0"/>
              </w:rPr>
              <w:t>一級</w:t>
            </w:r>
          </w:p>
        </w:tc>
        <w:tc>
          <w:tcPr>
            <w:tcW w:w="2513" w:type="dxa"/>
            <w:vAlign w:val="center"/>
          </w:tcPr>
          <w:p w:rsidR="008413DB" w:rsidRPr="00555ED2" w:rsidRDefault="008413DB" w:rsidP="00A04B80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DTAAH400.</w:t>
            </w:r>
            <w:r>
              <w:rPr>
                <w:rStyle w:val="SoDAField"/>
                <w:rFonts w:ascii="細明體" w:eastAsia="細明體" w:hAnsi="細明體" w:cs="Arial" w:hint="eastAsia"/>
                <w:caps/>
              </w:rPr>
              <w:t>FIRST_CAL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SS</w:t>
            </w:r>
          </w:p>
        </w:tc>
      </w:tr>
      <w:tr w:rsidR="008413DB" w:rsidRPr="00555ED2" w:rsidTr="00A04B80">
        <w:trPr>
          <w:trHeight w:val="360"/>
        </w:trPr>
        <w:tc>
          <w:tcPr>
            <w:tcW w:w="1838" w:type="dxa"/>
            <w:shd w:val="clear" w:color="auto" w:fill="FFFF99"/>
            <w:vAlign w:val="center"/>
          </w:tcPr>
          <w:p w:rsidR="008413DB" w:rsidRPr="00555ED2" w:rsidRDefault="008413DB" w:rsidP="00A04B80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555ED2">
              <w:rPr>
                <w:rFonts w:ascii="新細明體" w:hAnsi="新細明體" w:cs="新細明體"/>
                <w:kern w:val="0"/>
              </w:rPr>
              <w:t>二級</w:t>
            </w:r>
          </w:p>
        </w:tc>
        <w:tc>
          <w:tcPr>
            <w:tcW w:w="2513" w:type="dxa"/>
            <w:vAlign w:val="center"/>
          </w:tcPr>
          <w:p w:rsidR="008413DB" w:rsidRDefault="008413DB" w:rsidP="00A04B80">
            <w:pPr>
              <w:pStyle w:val="Tabletext"/>
              <w:keepLines w:val="0"/>
              <w:spacing w:after="0" w:line="240" w:lineRule="auto"/>
              <w:jc w:val="both"/>
              <w:rPr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DTAAH400.</w:t>
            </w:r>
            <w:r>
              <w:rPr>
                <w:rStyle w:val="SoDAField"/>
                <w:rFonts w:ascii="細明體" w:eastAsia="細明體" w:hAnsi="細明體" w:cs="Arial" w:hint="eastAsia"/>
                <w:caps/>
              </w:rPr>
              <w:t>SECOND_CAL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SS</w:t>
            </w:r>
          </w:p>
        </w:tc>
      </w:tr>
      <w:tr w:rsidR="008413DB" w:rsidRPr="00555ED2" w:rsidTr="00A04B80">
        <w:trPr>
          <w:trHeight w:val="360"/>
        </w:trPr>
        <w:tc>
          <w:tcPr>
            <w:tcW w:w="1838" w:type="dxa"/>
            <w:shd w:val="clear" w:color="auto" w:fill="FFFF99"/>
            <w:vAlign w:val="center"/>
          </w:tcPr>
          <w:p w:rsidR="008413DB" w:rsidRPr="00555ED2" w:rsidRDefault="008413DB" w:rsidP="00A04B80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三</w:t>
            </w:r>
            <w:r w:rsidRPr="00555ED2">
              <w:rPr>
                <w:rFonts w:ascii="新細明體" w:hAnsi="新細明體" w:cs="新細明體"/>
                <w:kern w:val="0"/>
              </w:rPr>
              <w:t>級</w:t>
            </w:r>
          </w:p>
        </w:tc>
        <w:tc>
          <w:tcPr>
            <w:tcW w:w="2513" w:type="dxa"/>
            <w:vAlign w:val="center"/>
          </w:tcPr>
          <w:p w:rsidR="008413DB" w:rsidRDefault="008413DB" w:rsidP="00A04B80">
            <w:pPr>
              <w:pStyle w:val="Tabletext"/>
              <w:keepLines w:val="0"/>
              <w:spacing w:after="0" w:line="240" w:lineRule="auto"/>
              <w:jc w:val="both"/>
              <w:rPr>
                <w:lang w:eastAsia="zh-TW"/>
              </w:rPr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DTAAH400.</w:t>
            </w:r>
            <w:r>
              <w:rPr>
                <w:rStyle w:val="SoDAField"/>
                <w:rFonts w:ascii="細明體" w:eastAsia="細明體" w:hAnsi="細明體" w:cs="Arial" w:hint="eastAsia"/>
                <w:caps/>
              </w:rPr>
              <w:t>THIRD_CLAS</w:t>
            </w: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S</w:t>
            </w:r>
          </w:p>
        </w:tc>
      </w:tr>
      <w:tr w:rsidR="008413DB" w:rsidRPr="00555ED2" w:rsidTr="00A04B80">
        <w:trPr>
          <w:trHeight w:val="360"/>
        </w:trPr>
        <w:tc>
          <w:tcPr>
            <w:tcW w:w="1838" w:type="dxa"/>
            <w:shd w:val="clear" w:color="auto" w:fill="FFFF99"/>
            <w:vAlign w:val="center"/>
          </w:tcPr>
          <w:p w:rsidR="008413DB" w:rsidRDefault="008413DB" w:rsidP="00A04B80">
            <w:pPr>
              <w:widowControl/>
              <w:jc w:val="center"/>
              <w:rPr>
                <w:rFonts w:ascii="新細明體" w:hAnsi="新細明體" w:cs="新細明體" w:hint="eastAsia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四級</w:t>
            </w:r>
          </w:p>
        </w:tc>
        <w:tc>
          <w:tcPr>
            <w:tcW w:w="2513" w:type="dxa"/>
            <w:vAlign w:val="center"/>
          </w:tcPr>
          <w:p w:rsidR="008413DB" w:rsidRDefault="008413DB" w:rsidP="00A04B80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DTAAH400.</w:t>
            </w:r>
            <w:r>
              <w:rPr>
                <w:rStyle w:val="SoDAField"/>
                <w:rFonts w:ascii="細明體" w:eastAsia="細明體" w:hAnsi="細明體" w:cs="Arial" w:hint="eastAsia"/>
                <w:caps/>
              </w:rPr>
              <w:t>FOURTH_CLASS</w:t>
            </w:r>
          </w:p>
        </w:tc>
      </w:tr>
      <w:tr w:rsidR="008413DB" w:rsidRPr="00555ED2" w:rsidTr="00A04B80">
        <w:trPr>
          <w:trHeight w:val="360"/>
        </w:trPr>
        <w:tc>
          <w:tcPr>
            <w:tcW w:w="1838" w:type="dxa"/>
            <w:shd w:val="clear" w:color="auto" w:fill="FFFF99"/>
            <w:vAlign w:val="center"/>
          </w:tcPr>
          <w:p w:rsidR="008413DB" w:rsidRDefault="008413DB" w:rsidP="00A04B80">
            <w:pPr>
              <w:widowControl/>
              <w:jc w:val="center"/>
              <w:rPr>
                <w:rFonts w:ascii="新細明體" w:hAnsi="新細明體" w:cs="新細明體" w:hint="eastAsia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五級</w:t>
            </w:r>
          </w:p>
        </w:tc>
        <w:tc>
          <w:tcPr>
            <w:tcW w:w="2513" w:type="dxa"/>
            <w:vAlign w:val="center"/>
          </w:tcPr>
          <w:p w:rsidR="008413DB" w:rsidRDefault="008413DB" w:rsidP="00A04B80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DTAAH400.</w:t>
            </w:r>
            <w:r>
              <w:rPr>
                <w:rStyle w:val="SoDAField"/>
                <w:rFonts w:ascii="細明體" w:eastAsia="細明體" w:hAnsi="細明體" w:cs="Arial" w:hint="eastAsia"/>
                <w:caps/>
              </w:rPr>
              <w:t>FIFTH_CLASS</w:t>
            </w:r>
          </w:p>
        </w:tc>
      </w:tr>
      <w:tr w:rsidR="008413DB" w:rsidRPr="00555ED2" w:rsidTr="00A04B80">
        <w:trPr>
          <w:trHeight w:val="360"/>
        </w:trPr>
        <w:tc>
          <w:tcPr>
            <w:tcW w:w="1838" w:type="dxa"/>
            <w:shd w:val="clear" w:color="auto" w:fill="FFFF99"/>
            <w:vAlign w:val="center"/>
          </w:tcPr>
          <w:p w:rsidR="008413DB" w:rsidRDefault="008413DB" w:rsidP="00A04B80">
            <w:pPr>
              <w:widowControl/>
              <w:jc w:val="center"/>
              <w:rPr>
                <w:rFonts w:ascii="新細明體" w:hAnsi="新細明體" w:cs="新細明體" w:hint="eastAsia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單位</w:t>
            </w:r>
          </w:p>
        </w:tc>
        <w:tc>
          <w:tcPr>
            <w:tcW w:w="2513" w:type="dxa"/>
            <w:vAlign w:val="center"/>
          </w:tcPr>
          <w:p w:rsidR="008413DB" w:rsidRDefault="008413DB" w:rsidP="00A04B80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DTAAH400.UNIT</w:t>
            </w:r>
            <w:r>
              <w:rPr>
                <w:rStyle w:val="SoDAField"/>
                <w:rFonts w:ascii="細明體" w:eastAsia="細明體" w:hAnsi="細明體" w:cs="Arial" w:hint="eastAsia"/>
                <w:caps/>
              </w:rPr>
              <w:t>_CALEE</w:t>
            </w:r>
          </w:p>
        </w:tc>
      </w:tr>
      <w:tr w:rsidR="008413DB" w:rsidRPr="00555ED2" w:rsidTr="00A04B80">
        <w:trPr>
          <w:trHeight w:val="360"/>
        </w:trPr>
        <w:tc>
          <w:tcPr>
            <w:tcW w:w="1838" w:type="dxa"/>
            <w:shd w:val="clear" w:color="auto" w:fill="FFFF99"/>
            <w:vAlign w:val="center"/>
          </w:tcPr>
          <w:p w:rsidR="008413DB" w:rsidRPr="00E007D3" w:rsidRDefault="008413DB" w:rsidP="00A04B80">
            <w:pPr>
              <w:widowControl/>
              <w:jc w:val="center"/>
              <w:rPr>
                <w:rFonts w:ascii="新細明體" w:hAnsi="新細明體" w:cs="新細明體" w:hint="eastAsia"/>
                <w:kern w:val="0"/>
              </w:rPr>
            </w:pPr>
            <w:r w:rsidRPr="00E007D3">
              <w:rPr>
                <w:rFonts w:ascii="細明體" w:eastAsia="細明體" w:hAnsi="細明體" w:cs="Arial" w:hint="eastAsia"/>
                <w:color w:val="000000"/>
              </w:rPr>
              <w:t>A類-承辦</w:t>
            </w:r>
          </w:p>
        </w:tc>
        <w:tc>
          <w:tcPr>
            <w:tcW w:w="2513" w:type="dxa"/>
            <w:vAlign w:val="center"/>
          </w:tcPr>
          <w:p w:rsidR="008413DB" w:rsidRDefault="008413DB" w:rsidP="00A04B80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DTAAH400.</w:t>
            </w:r>
            <w:r>
              <w:rPr>
                <w:rStyle w:val="SoDAField"/>
                <w:rFonts w:ascii="細明體" w:eastAsia="細明體" w:hAnsi="細明體" w:cs="Arial" w:hint="eastAsia"/>
                <w:caps/>
              </w:rPr>
              <w:t>A_UNDERTAKE</w:t>
            </w:r>
          </w:p>
        </w:tc>
      </w:tr>
      <w:tr w:rsidR="008413DB" w:rsidRPr="00555ED2" w:rsidTr="00A04B80">
        <w:trPr>
          <w:trHeight w:val="360"/>
        </w:trPr>
        <w:tc>
          <w:tcPr>
            <w:tcW w:w="1838" w:type="dxa"/>
            <w:shd w:val="clear" w:color="auto" w:fill="FFFF99"/>
            <w:vAlign w:val="center"/>
          </w:tcPr>
          <w:p w:rsidR="008413DB" w:rsidRPr="00E007D3" w:rsidRDefault="008413DB" w:rsidP="00A04B80">
            <w:pPr>
              <w:widowControl/>
              <w:jc w:val="center"/>
              <w:rPr>
                <w:rFonts w:ascii="細明體" w:eastAsia="細明體" w:hAnsi="細明體" w:cs="Arial" w:hint="eastAsia"/>
                <w:color w:val="000000"/>
              </w:rPr>
            </w:pPr>
            <w:r w:rsidRPr="00E007D3">
              <w:rPr>
                <w:rFonts w:ascii="細明體" w:eastAsia="細明體" w:hAnsi="細明體" w:cs="Arial" w:hint="eastAsia"/>
                <w:color w:val="000000"/>
              </w:rPr>
              <w:t>A類-覆核</w:t>
            </w:r>
          </w:p>
        </w:tc>
        <w:tc>
          <w:tcPr>
            <w:tcW w:w="2513" w:type="dxa"/>
            <w:vAlign w:val="center"/>
          </w:tcPr>
          <w:p w:rsidR="008413DB" w:rsidRDefault="008413DB" w:rsidP="00A04B80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DTAAH400.</w:t>
            </w:r>
            <w:r>
              <w:rPr>
                <w:rStyle w:val="SoDAField"/>
                <w:rFonts w:ascii="細明體" w:eastAsia="細明體" w:hAnsi="細明體" w:cs="Arial" w:hint="eastAsia"/>
                <w:caps/>
              </w:rPr>
              <w:t>A_REVIEW</w:t>
            </w:r>
          </w:p>
        </w:tc>
      </w:tr>
      <w:tr w:rsidR="008413DB" w:rsidRPr="00555ED2" w:rsidTr="00A04B80">
        <w:trPr>
          <w:trHeight w:val="360"/>
        </w:trPr>
        <w:tc>
          <w:tcPr>
            <w:tcW w:w="1838" w:type="dxa"/>
            <w:shd w:val="clear" w:color="auto" w:fill="FFFF99"/>
            <w:vAlign w:val="center"/>
          </w:tcPr>
          <w:p w:rsidR="008413DB" w:rsidRPr="00E007D3" w:rsidRDefault="008413DB" w:rsidP="00A04B80">
            <w:pPr>
              <w:widowControl/>
              <w:jc w:val="center"/>
              <w:rPr>
                <w:rFonts w:ascii="新細明體" w:hAnsi="新細明體" w:cs="新細明體" w:hint="eastAsia"/>
                <w:kern w:val="0"/>
              </w:rPr>
            </w:pPr>
            <w:r w:rsidRPr="00E007D3">
              <w:rPr>
                <w:rFonts w:ascii="細明體" w:eastAsia="細明體" w:hAnsi="細明體" w:cs="Arial" w:hint="eastAsia"/>
                <w:color w:val="000000"/>
              </w:rPr>
              <w:t>B類-承辦</w:t>
            </w:r>
          </w:p>
        </w:tc>
        <w:tc>
          <w:tcPr>
            <w:tcW w:w="2513" w:type="dxa"/>
            <w:vAlign w:val="center"/>
          </w:tcPr>
          <w:p w:rsidR="008413DB" w:rsidRDefault="008413DB" w:rsidP="00A04B80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DTAAH400.B</w:t>
            </w:r>
            <w:r>
              <w:rPr>
                <w:rStyle w:val="SoDAField"/>
                <w:rFonts w:ascii="細明體" w:eastAsia="細明體" w:hAnsi="細明體" w:cs="Arial" w:hint="eastAsia"/>
                <w:caps/>
              </w:rPr>
              <w:t>_UNDERTAKE</w:t>
            </w:r>
          </w:p>
        </w:tc>
      </w:tr>
      <w:tr w:rsidR="008413DB" w:rsidRPr="00555ED2" w:rsidTr="00A04B80">
        <w:trPr>
          <w:trHeight w:val="360"/>
        </w:trPr>
        <w:tc>
          <w:tcPr>
            <w:tcW w:w="1838" w:type="dxa"/>
            <w:shd w:val="clear" w:color="auto" w:fill="FFFF99"/>
            <w:vAlign w:val="center"/>
          </w:tcPr>
          <w:p w:rsidR="008413DB" w:rsidRPr="00E007D3" w:rsidRDefault="008413DB" w:rsidP="00A04B80">
            <w:pPr>
              <w:widowControl/>
              <w:jc w:val="center"/>
              <w:rPr>
                <w:rFonts w:ascii="細明體" w:eastAsia="細明體" w:hAnsi="細明體" w:cs="Arial" w:hint="eastAsia"/>
                <w:color w:val="000000"/>
              </w:rPr>
            </w:pPr>
            <w:r w:rsidRPr="00E007D3">
              <w:rPr>
                <w:rFonts w:ascii="細明體" w:eastAsia="細明體" w:hAnsi="細明體" w:cs="Arial" w:hint="eastAsia"/>
                <w:color w:val="000000"/>
              </w:rPr>
              <w:t>B類-覆核</w:t>
            </w:r>
          </w:p>
        </w:tc>
        <w:tc>
          <w:tcPr>
            <w:tcW w:w="2513" w:type="dxa"/>
            <w:vAlign w:val="center"/>
          </w:tcPr>
          <w:p w:rsidR="008413DB" w:rsidRDefault="008413DB" w:rsidP="00A04B80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DTAAH400.B</w:t>
            </w:r>
            <w:r>
              <w:rPr>
                <w:rStyle w:val="SoDAField"/>
                <w:rFonts w:ascii="細明體" w:eastAsia="細明體" w:hAnsi="細明體" w:cs="Arial" w:hint="eastAsia"/>
                <w:caps/>
              </w:rPr>
              <w:t>_REVIEW</w:t>
            </w:r>
          </w:p>
        </w:tc>
      </w:tr>
      <w:tr w:rsidR="008413DB" w:rsidRPr="00555ED2" w:rsidTr="00A04B80">
        <w:trPr>
          <w:trHeight w:val="360"/>
        </w:trPr>
        <w:tc>
          <w:tcPr>
            <w:tcW w:w="1838" w:type="dxa"/>
            <w:shd w:val="clear" w:color="auto" w:fill="FFFF99"/>
            <w:vAlign w:val="center"/>
          </w:tcPr>
          <w:p w:rsidR="008413DB" w:rsidRPr="00E007D3" w:rsidRDefault="008413DB" w:rsidP="00A04B80">
            <w:pPr>
              <w:widowControl/>
              <w:jc w:val="center"/>
              <w:rPr>
                <w:rFonts w:ascii="新細明體" w:hAnsi="新細明體" w:cs="新細明體" w:hint="eastAsia"/>
                <w:kern w:val="0"/>
              </w:rPr>
            </w:pPr>
            <w:r w:rsidRPr="00E007D3">
              <w:rPr>
                <w:rFonts w:ascii="細明體" w:eastAsia="細明體" w:hAnsi="細明體" w:cs="Arial" w:hint="eastAsia"/>
                <w:color w:val="000000"/>
              </w:rPr>
              <w:t>C類-承辦</w:t>
            </w:r>
          </w:p>
        </w:tc>
        <w:tc>
          <w:tcPr>
            <w:tcW w:w="2513" w:type="dxa"/>
            <w:vAlign w:val="center"/>
          </w:tcPr>
          <w:p w:rsidR="008413DB" w:rsidRDefault="008413DB" w:rsidP="00A04B80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DTAAH400.C</w:t>
            </w:r>
            <w:r>
              <w:rPr>
                <w:rStyle w:val="SoDAField"/>
                <w:rFonts w:ascii="細明體" w:eastAsia="細明體" w:hAnsi="細明體" w:cs="Arial" w:hint="eastAsia"/>
                <w:caps/>
              </w:rPr>
              <w:t>_UNDERTAKE</w:t>
            </w:r>
          </w:p>
        </w:tc>
      </w:tr>
      <w:tr w:rsidR="008413DB" w:rsidRPr="00555ED2" w:rsidTr="00A04B80">
        <w:trPr>
          <w:trHeight w:val="360"/>
        </w:trPr>
        <w:tc>
          <w:tcPr>
            <w:tcW w:w="1838" w:type="dxa"/>
            <w:shd w:val="clear" w:color="auto" w:fill="FFFF99"/>
            <w:vAlign w:val="center"/>
          </w:tcPr>
          <w:p w:rsidR="008413DB" w:rsidRPr="00E007D3" w:rsidRDefault="008413DB" w:rsidP="00A04B80">
            <w:pPr>
              <w:widowControl/>
              <w:jc w:val="center"/>
              <w:rPr>
                <w:rFonts w:ascii="細明體" w:eastAsia="細明體" w:hAnsi="細明體" w:cs="Arial" w:hint="eastAsia"/>
                <w:color w:val="000000"/>
              </w:rPr>
            </w:pPr>
            <w:r w:rsidRPr="00E007D3">
              <w:rPr>
                <w:rFonts w:ascii="細明體" w:eastAsia="細明體" w:hAnsi="細明體" w:cs="Arial" w:hint="eastAsia"/>
                <w:color w:val="000000"/>
              </w:rPr>
              <w:t>C類-覆核</w:t>
            </w:r>
          </w:p>
        </w:tc>
        <w:tc>
          <w:tcPr>
            <w:tcW w:w="2513" w:type="dxa"/>
            <w:vAlign w:val="center"/>
          </w:tcPr>
          <w:p w:rsidR="008413DB" w:rsidRDefault="008413DB" w:rsidP="00A04B80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DTAAH400.C</w:t>
            </w:r>
            <w:r>
              <w:rPr>
                <w:rStyle w:val="SoDAField"/>
                <w:rFonts w:ascii="細明體" w:eastAsia="細明體" w:hAnsi="細明體" w:cs="Arial" w:hint="eastAsia"/>
                <w:caps/>
              </w:rPr>
              <w:t>_REVIEW</w:t>
            </w:r>
          </w:p>
        </w:tc>
      </w:tr>
      <w:tr w:rsidR="008413DB" w:rsidRPr="00555ED2" w:rsidTr="00A04B80">
        <w:trPr>
          <w:trHeight w:val="360"/>
        </w:trPr>
        <w:tc>
          <w:tcPr>
            <w:tcW w:w="1838" w:type="dxa"/>
            <w:shd w:val="clear" w:color="auto" w:fill="FFFF99"/>
            <w:vAlign w:val="center"/>
          </w:tcPr>
          <w:p w:rsidR="008413DB" w:rsidRPr="00E007D3" w:rsidRDefault="008413DB" w:rsidP="00A04B80">
            <w:pPr>
              <w:widowControl/>
              <w:jc w:val="center"/>
              <w:rPr>
                <w:rFonts w:ascii="新細明體" w:hAnsi="新細明體" w:cs="新細明體" w:hint="eastAsia"/>
                <w:kern w:val="0"/>
              </w:rPr>
            </w:pPr>
            <w:r w:rsidRPr="00E007D3">
              <w:rPr>
                <w:rFonts w:ascii="細明體" w:eastAsia="細明體" w:hAnsi="細明體" w:cs="Arial" w:hint="eastAsia"/>
                <w:color w:val="000000"/>
              </w:rPr>
              <w:t>D類-承辦</w:t>
            </w:r>
          </w:p>
        </w:tc>
        <w:tc>
          <w:tcPr>
            <w:tcW w:w="2513" w:type="dxa"/>
            <w:vAlign w:val="center"/>
          </w:tcPr>
          <w:p w:rsidR="008413DB" w:rsidRDefault="008413DB" w:rsidP="00A04B80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DTAAH400.D</w:t>
            </w:r>
            <w:r>
              <w:rPr>
                <w:rStyle w:val="SoDAField"/>
                <w:rFonts w:ascii="細明體" w:eastAsia="細明體" w:hAnsi="細明體" w:cs="Arial" w:hint="eastAsia"/>
                <w:caps/>
              </w:rPr>
              <w:t>_UNDERTAKE</w:t>
            </w:r>
          </w:p>
        </w:tc>
      </w:tr>
      <w:tr w:rsidR="008413DB" w:rsidRPr="00555ED2" w:rsidTr="00A04B80">
        <w:trPr>
          <w:trHeight w:val="360"/>
        </w:trPr>
        <w:tc>
          <w:tcPr>
            <w:tcW w:w="1838" w:type="dxa"/>
            <w:shd w:val="clear" w:color="auto" w:fill="FFFF99"/>
            <w:vAlign w:val="center"/>
          </w:tcPr>
          <w:p w:rsidR="008413DB" w:rsidRPr="00E007D3" w:rsidRDefault="008413DB" w:rsidP="00A04B80">
            <w:pPr>
              <w:widowControl/>
              <w:jc w:val="center"/>
              <w:rPr>
                <w:rFonts w:ascii="細明體" w:eastAsia="細明體" w:hAnsi="細明體" w:cs="Arial" w:hint="eastAsia"/>
                <w:color w:val="000000"/>
              </w:rPr>
            </w:pPr>
            <w:r w:rsidRPr="00E007D3">
              <w:rPr>
                <w:rFonts w:ascii="細明體" w:eastAsia="細明體" w:hAnsi="細明體" w:cs="Arial" w:hint="eastAsia"/>
                <w:color w:val="000000"/>
              </w:rPr>
              <w:t>D類-覆核</w:t>
            </w:r>
          </w:p>
        </w:tc>
        <w:tc>
          <w:tcPr>
            <w:tcW w:w="2513" w:type="dxa"/>
            <w:vAlign w:val="center"/>
          </w:tcPr>
          <w:p w:rsidR="008413DB" w:rsidRDefault="008413DB" w:rsidP="00A04B80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DTAAH400.D</w:t>
            </w:r>
            <w:r>
              <w:rPr>
                <w:rStyle w:val="SoDAField"/>
                <w:rFonts w:ascii="細明體" w:eastAsia="細明體" w:hAnsi="細明體" w:cs="Arial" w:hint="eastAsia"/>
                <w:caps/>
              </w:rPr>
              <w:t>_REVIEW</w:t>
            </w:r>
          </w:p>
        </w:tc>
      </w:tr>
      <w:tr w:rsidR="008413DB" w:rsidRPr="00555ED2" w:rsidTr="00A04B80">
        <w:trPr>
          <w:trHeight w:val="360"/>
        </w:trPr>
        <w:tc>
          <w:tcPr>
            <w:tcW w:w="1838" w:type="dxa"/>
            <w:shd w:val="clear" w:color="auto" w:fill="FFFF99"/>
            <w:vAlign w:val="center"/>
          </w:tcPr>
          <w:p w:rsidR="008413DB" w:rsidRPr="00E007D3" w:rsidRDefault="008413DB" w:rsidP="00A04B80">
            <w:pPr>
              <w:widowControl/>
              <w:jc w:val="center"/>
              <w:rPr>
                <w:rFonts w:ascii="新細明體" w:hAnsi="新細明體" w:cs="新細明體" w:hint="eastAsia"/>
                <w:kern w:val="0"/>
              </w:rPr>
            </w:pPr>
            <w:r w:rsidRPr="00E007D3">
              <w:rPr>
                <w:rFonts w:ascii="細明體" w:eastAsia="細明體" w:hAnsi="細明體" w:cs="Arial" w:hint="eastAsia"/>
                <w:color w:val="000000"/>
              </w:rPr>
              <w:t>E類-承辦</w:t>
            </w:r>
          </w:p>
        </w:tc>
        <w:tc>
          <w:tcPr>
            <w:tcW w:w="2513" w:type="dxa"/>
            <w:vAlign w:val="center"/>
          </w:tcPr>
          <w:p w:rsidR="008413DB" w:rsidRDefault="008413DB" w:rsidP="00A04B80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DTAAH400.E</w:t>
            </w:r>
            <w:r>
              <w:rPr>
                <w:rStyle w:val="SoDAField"/>
                <w:rFonts w:ascii="細明體" w:eastAsia="細明體" w:hAnsi="細明體" w:cs="Arial" w:hint="eastAsia"/>
                <w:caps/>
              </w:rPr>
              <w:t>_UNDERTAKE</w:t>
            </w:r>
          </w:p>
        </w:tc>
      </w:tr>
      <w:tr w:rsidR="008413DB" w:rsidRPr="00555ED2" w:rsidTr="00A04B80">
        <w:trPr>
          <w:trHeight w:val="360"/>
        </w:trPr>
        <w:tc>
          <w:tcPr>
            <w:tcW w:w="1838" w:type="dxa"/>
            <w:shd w:val="clear" w:color="auto" w:fill="FFFF99"/>
            <w:vAlign w:val="center"/>
          </w:tcPr>
          <w:p w:rsidR="008413DB" w:rsidRPr="00E007D3" w:rsidRDefault="008413DB" w:rsidP="00A04B80">
            <w:pPr>
              <w:widowControl/>
              <w:jc w:val="center"/>
              <w:rPr>
                <w:rFonts w:ascii="細明體" w:eastAsia="細明體" w:hAnsi="細明體" w:cs="Arial" w:hint="eastAsia"/>
                <w:color w:val="000000"/>
              </w:rPr>
            </w:pPr>
            <w:r w:rsidRPr="00E007D3">
              <w:rPr>
                <w:rFonts w:ascii="細明體" w:eastAsia="細明體" w:hAnsi="細明體" w:cs="Arial" w:hint="eastAsia"/>
                <w:color w:val="000000"/>
              </w:rPr>
              <w:t>E類-覆核</w:t>
            </w:r>
          </w:p>
        </w:tc>
        <w:tc>
          <w:tcPr>
            <w:tcW w:w="2513" w:type="dxa"/>
            <w:vAlign w:val="center"/>
          </w:tcPr>
          <w:p w:rsidR="008413DB" w:rsidRDefault="008413DB" w:rsidP="00A04B80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DTAAH400.E</w:t>
            </w:r>
            <w:r>
              <w:rPr>
                <w:rStyle w:val="SoDAField"/>
                <w:rFonts w:ascii="細明體" w:eastAsia="細明體" w:hAnsi="細明體" w:cs="Arial" w:hint="eastAsia"/>
                <w:caps/>
              </w:rPr>
              <w:t>_REVIEW</w:t>
            </w:r>
          </w:p>
        </w:tc>
      </w:tr>
      <w:tr w:rsidR="008413DB" w:rsidRPr="00555ED2" w:rsidTr="00A04B80">
        <w:trPr>
          <w:trHeight w:val="360"/>
        </w:trPr>
        <w:tc>
          <w:tcPr>
            <w:tcW w:w="1838" w:type="dxa"/>
            <w:shd w:val="clear" w:color="auto" w:fill="FFFF99"/>
            <w:vAlign w:val="center"/>
          </w:tcPr>
          <w:p w:rsidR="008413DB" w:rsidRPr="00E007D3" w:rsidRDefault="008413DB" w:rsidP="00A04B80">
            <w:pPr>
              <w:widowControl/>
              <w:jc w:val="center"/>
              <w:rPr>
                <w:rFonts w:ascii="新細明體" w:hAnsi="新細明體" w:cs="新細明體" w:hint="eastAsia"/>
                <w:kern w:val="0"/>
              </w:rPr>
            </w:pPr>
            <w:r w:rsidRPr="00E007D3">
              <w:rPr>
                <w:rFonts w:ascii="細明體" w:eastAsia="細明體" w:hAnsi="細明體" w:cs="Arial" w:hint="eastAsia"/>
                <w:color w:val="000000"/>
              </w:rPr>
              <w:t>F類-承辦</w:t>
            </w:r>
          </w:p>
        </w:tc>
        <w:tc>
          <w:tcPr>
            <w:tcW w:w="2513" w:type="dxa"/>
            <w:vAlign w:val="center"/>
          </w:tcPr>
          <w:p w:rsidR="008413DB" w:rsidRDefault="008413DB" w:rsidP="00A04B80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DTAAH400.F</w:t>
            </w:r>
            <w:r>
              <w:rPr>
                <w:rStyle w:val="SoDAField"/>
                <w:rFonts w:ascii="細明體" w:eastAsia="細明體" w:hAnsi="細明體" w:cs="Arial" w:hint="eastAsia"/>
                <w:caps/>
              </w:rPr>
              <w:t>_UNDERTAKE</w:t>
            </w:r>
          </w:p>
        </w:tc>
      </w:tr>
      <w:tr w:rsidR="008413DB" w:rsidRPr="00555ED2" w:rsidTr="00A04B80">
        <w:trPr>
          <w:trHeight w:val="360"/>
        </w:trPr>
        <w:tc>
          <w:tcPr>
            <w:tcW w:w="1838" w:type="dxa"/>
            <w:shd w:val="clear" w:color="auto" w:fill="FFFF99"/>
            <w:vAlign w:val="center"/>
          </w:tcPr>
          <w:p w:rsidR="008413DB" w:rsidRPr="00E007D3" w:rsidRDefault="008413DB" w:rsidP="00A04B80">
            <w:pPr>
              <w:widowControl/>
              <w:jc w:val="center"/>
              <w:rPr>
                <w:rFonts w:ascii="細明體" w:eastAsia="細明體" w:hAnsi="細明體" w:cs="Arial" w:hint="eastAsia"/>
                <w:color w:val="000000"/>
              </w:rPr>
            </w:pPr>
            <w:r w:rsidRPr="00E007D3">
              <w:rPr>
                <w:rFonts w:ascii="細明體" w:eastAsia="細明體" w:hAnsi="細明體" w:cs="Arial" w:hint="eastAsia"/>
                <w:color w:val="000000"/>
              </w:rPr>
              <w:t>F類-覆核</w:t>
            </w:r>
          </w:p>
        </w:tc>
        <w:tc>
          <w:tcPr>
            <w:tcW w:w="2513" w:type="dxa"/>
            <w:vAlign w:val="center"/>
          </w:tcPr>
          <w:p w:rsidR="008413DB" w:rsidRDefault="008413DB" w:rsidP="00A04B80">
            <w:pPr>
              <w:pStyle w:val="Tabletext"/>
              <w:keepLines w:val="0"/>
              <w:spacing w:after="0" w:line="240" w:lineRule="auto"/>
              <w:jc w:val="both"/>
            </w:pPr>
            <w:r>
              <w:rPr>
                <w:rStyle w:val="SoDAField"/>
                <w:rFonts w:ascii="細明體" w:eastAsia="細明體" w:hAnsi="細明體" w:cs="Arial" w:hint="eastAsia"/>
                <w:caps/>
                <w:lang w:eastAsia="zh-TW"/>
              </w:rPr>
              <w:t>DTAAH400.F</w:t>
            </w:r>
            <w:r>
              <w:rPr>
                <w:rStyle w:val="SoDAField"/>
                <w:rFonts w:ascii="細明體" w:eastAsia="細明體" w:hAnsi="細明體" w:cs="Arial" w:hint="eastAsia"/>
                <w:caps/>
              </w:rPr>
              <w:t>_REVIEW</w:t>
            </w:r>
          </w:p>
        </w:tc>
      </w:tr>
      <w:tr w:rsidR="00E50953" w:rsidTr="007A0D59">
        <w:trPr>
          <w:trHeight w:val="360"/>
          <w:ins w:id="26" w:author="cathay" w:date="2016-09-07T11:05:00Z"/>
        </w:trPr>
        <w:tc>
          <w:tcPr>
            <w:tcW w:w="1838" w:type="dxa"/>
            <w:shd w:val="clear" w:color="auto" w:fill="FFFF99"/>
            <w:vAlign w:val="center"/>
          </w:tcPr>
          <w:p w:rsidR="00E50953" w:rsidRPr="00E007D3" w:rsidRDefault="00E50953" w:rsidP="007A0D59">
            <w:pPr>
              <w:widowControl/>
              <w:jc w:val="center"/>
              <w:rPr>
                <w:ins w:id="27" w:author="cathay" w:date="2016-09-07T11:05:00Z"/>
                <w:rFonts w:ascii="新細明體" w:hAnsi="新細明體" w:cs="新細明體" w:hint="eastAsia"/>
                <w:kern w:val="0"/>
              </w:rPr>
            </w:pPr>
            <w:ins w:id="28" w:author="cathay" w:date="2016-09-07T11:05:00Z">
              <w:r>
                <w:rPr>
                  <w:rFonts w:ascii="細明體" w:eastAsia="細明體" w:hAnsi="細明體" w:cs="Arial" w:hint="eastAsia"/>
                  <w:color w:val="000000"/>
                </w:rPr>
                <w:t>H</w:t>
              </w:r>
              <w:r w:rsidRPr="00E007D3">
                <w:rPr>
                  <w:rFonts w:ascii="細明體" w:eastAsia="細明體" w:hAnsi="細明體" w:cs="Arial" w:hint="eastAsia"/>
                  <w:color w:val="000000"/>
                </w:rPr>
                <w:t>類-承辦</w:t>
              </w:r>
            </w:ins>
          </w:p>
        </w:tc>
        <w:tc>
          <w:tcPr>
            <w:tcW w:w="2513" w:type="dxa"/>
            <w:vAlign w:val="center"/>
          </w:tcPr>
          <w:p w:rsidR="00E50953" w:rsidRDefault="00E50953" w:rsidP="007A0D59">
            <w:pPr>
              <w:pStyle w:val="Tabletext"/>
              <w:keepLines w:val="0"/>
              <w:spacing w:after="0" w:line="240" w:lineRule="auto"/>
              <w:jc w:val="both"/>
              <w:rPr>
                <w:ins w:id="29" w:author="cathay" w:date="2016-09-07T11:05:00Z"/>
              </w:rPr>
            </w:pPr>
            <w:ins w:id="30" w:author="cathay" w:date="2016-09-07T11:05:00Z">
              <w:r>
                <w:rPr>
                  <w:rStyle w:val="SoDAField"/>
                  <w:rFonts w:ascii="細明體" w:eastAsia="細明體" w:hAnsi="細明體" w:cs="Arial" w:hint="eastAsia"/>
                  <w:caps/>
                  <w:lang w:eastAsia="zh-TW"/>
                </w:rPr>
                <w:t>DTAAH400.H</w:t>
              </w:r>
              <w:r>
                <w:rPr>
                  <w:rStyle w:val="SoDAField"/>
                  <w:rFonts w:ascii="細明體" w:eastAsia="細明體" w:hAnsi="細明體" w:cs="Arial" w:hint="eastAsia"/>
                  <w:caps/>
                </w:rPr>
                <w:t>_UNDERTAKE</w:t>
              </w:r>
            </w:ins>
          </w:p>
        </w:tc>
      </w:tr>
      <w:tr w:rsidR="00E50953" w:rsidTr="007A0D59">
        <w:trPr>
          <w:trHeight w:val="360"/>
          <w:ins w:id="31" w:author="cathay" w:date="2016-09-07T11:05:00Z"/>
        </w:trPr>
        <w:tc>
          <w:tcPr>
            <w:tcW w:w="1838" w:type="dxa"/>
            <w:shd w:val="clear" w:color="auto" w:fill="FFFF99"/>
            <w:vAlign w:val="center"/>
          </w:tcPr>
          <w:p w:rsidR="00E50953" w:rsidRPr="00E007D3" w:rsidRDefault="00E50953" w:rsidP="007A0D59">
            <w:pPr>
              <w:widowControl/>
              <w:jc w:val="center"/>
              <w:rPr>
                <w:ins w:id="32" w:author="cathay" w:date="2016-09-07T11:05:00Z"/>
                <w:rFonts w:ascii="細明體" w:eastAsia="細明體" w:hAnsi="細明體" w:cs="Arial" w:hint="eastAsia"/>
                <w:color w:val="000000"/>
              </w:rPr>
            </w:pPr>
            <w:ins w:id="33" w:author="cathay" w:date="2016-09-07T11:05:00Z">
              <w:r>
                <w:rPr>
                  <w:rFonts w:ascii="細明體" w:eastAsia="細明體" w:hAnsi="細明體" w:cs="Arial" w:hint="eastAsia"/>
                  <w:color w:val="000000"/>
                </w:rPr>
                <w:t>H</w:t>
              </w:r>
              <w:r w:rsidRPr="00E007D3">
                <w:rPr>
                  <w:rFonts w:ascii="細明體" w:eastAsia="細明體" w:hAnsi="細明體" w:cs="Arial" w:hint="eastAsia"/>
                  <w:color w:val="000000"/>
                </w:rPr>
                <w:t>類-覆核</w:t>
              </w:r>
            </w:ins>
          </w:p>
        </w:tc>
        <w:tc>
          <w:tcPr>
            <w:tcW w:w="2513" w:type="dxa"/>
            <w:vAlign w:val="center"/>
          </w:tcPr>
          <w:p w:rsidR="00E50953" w:rsidRDefault="00E50953" w:rsidP="007A0D59">
            <w:pPr>
              <w:pStyle w:val="Tabletext"/>
              <w:keepLines w:val="0"/>
              <w:spacing w:after="0" w:line="240" w:lineRule="auto"/>
              <w:jc w:val="both"/>
              <w:rPr>
                <w:ins w:id="34" w:author="cathay" w:date="2016-09-07T11:05:00Z"/>
              </w:rPr>
            </w:pPr>
            <w:ins w:id="35" w:author="cathay" w:date="2016-09-07T11:05:00Z">
              <w:r>
                <w:rPr>
                  <w:rStyle w:val="SoDAField"/>
                  <w:rFonts w:ascii="細明體" w:eastAsia="細明體" w:hAnsi="細明體" w:cs="Arial" w:hint="eastAsia"/>
                  <w:caps/>
                  <w:lang w:eastAsia="zh-TW"/>
                </w:rPr>
                <w:t>DTAAH400.</w:t>
              </w:r>
            </w:ins>
            <w:ins w:id="36" w:author="cathay" w:date="2016-09-07T11:06:00Z">
              <w:r>
                <w:rPr>
                  <w:rStyle w:val="SoDAField"/>
                  <w:rFonts w:ascii="細明體" w:eastAsia="細明體" w:hAnsi="細明體" w:cs="Arial" w:hint="eastAsia"/>
                  <w:caps/>
                  <w:lang w:eastAsia="zh-TW"/>
                </w:rPr>
                <w:t>H</w:t>
              </w:r>
            </w:ins>
            <w:ins w:id="37" w:author="cathay" w:date="2016-09-07T11:05:00Z">
              <w:r>
                <w:rPr>
                  <w:rStyle w:val="SoDAField"/>
                  <w:rFonts w:ascii="細明體" w:eastAsia="細明體" w:hAnsi="細明體" w:cs="Arial" w:hint="eastAsia"/>
                  <w:caps/>
                </w:rPr>
                <w:t>_REVIEW</w:t>
              </w:r>
            </w:ins>
          </w:p>
        </w:tc>
      </w:tr>
    </w:tbl>
    <w:p w:rsidR="008413DB" w:rsidRDefault="008413DB" w:rsidP="008413DB">
      <w:pPr>
        <w:pStyle w:val="Tabletext"/>
        <w:keepLines w:val="0"/>
        <w:numPr>
          <w:ilvl w:val="3"/>
          <w:numId w:val="1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noProof/>
          <w:kern w:val="2"/>
          <w:szCs w:val="24"/>
          <w:lang w:eastAsia="zh-TW"/>
        </w:rPr>
        <w:pict>
          <v:rect id="_x0000_s1026" style="position:absolute;left:0;text-align:left;margin-left:125.4pt;margin-top:.25pt;width:35.85pt;height:23.25pt;z-index:251655168;mso-position-horizontal-relative:text;mso-position-vertical-relative:text">
            <v:textbox>
              <w:txbxContent>
                <w:p w:rsidR="008413DB" w:rsidRPr="008413DB" w:rsidRDefault="008413DB">
                  <w:pPr>
                    <w:rPr>
                      <w:rFonts w:hint="eastAsia"/>
                      <w:b/>
                      <w:sz w:val="16"/>
                      <w:szCs w:val="16"/>
                    </w:rPr>
                  </w:pPr>
                  <w:r w:rsidRPr="008413DB">
                    <w:rPr>
                      <w:rFonts w:hint="eastAsia"/>
                      <w:b/>
                      <w:sz w:val="16"/>
                      <w:szCs w:val="16"/>
                    </w:rPr>
                    <w:t>修改</w:t>
                  </w:r>
                </w:p>
              </w:txbxContent>
            </v:textbox>
          </v:rect>
        </w:pict>
      </w:r>
      <w:r>
        <w:rPr>
          <w:rFonts w:hint="eastAsia"/>
          <w:kern w:val="2"/>
          <w:szCs w:val="24"/>
          <w:lang w:eastAsia="zh-TW"/>
        </w:rPr>
        <w:t>顯示</w:t>
      </w:r>
      <w:r>
        <w:rPr>
          <w:rFonts w:hint="eastAsia"/>
          <w:kern w:val="2"/>
          <w:szCs w:val="24"/>
          <w:lang w:eastAsia="zh-TW"/>
        </w:rPr>
        <w:t xml:space="preserve">         </w:t>
      </w:r>
      <w:r>
        <w:rPr>
          <w:rFonts w:hint="eastAsia"/>
          <w:kern w:val="2"/>
          <w:szCs w:val="24"/>
          <w:lang w:eastAsia="zh-TW"/>
        </w:rPr>
        <w:t>按鈕</w:t>
      </w:r>
    </w:p>
    <w:p w:rsidR="00A82180" w:rsidRPr="00504993" w:rsidRDefault="006654BB" w:rsidP="00A30E25">
      <w:pPr>
        <w:pStyle w:val="Tabletext"/>
        <w:keepLines w:val="0"/>
        <w:numPr>
          <w:ilvl w:val="2"/>
          <w:numId w:val="1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按下</w:t>
      </w:r>
      <w:r>
        <w:rPr>
          <w:rFonts w:hint="eastAsia"/>
          <w:kern w:val="2"/>
          <w:szCs w:val="24"/>
          <w:lang w:eastAsia="zh-TW"/>
        </w:rPr>
        <w:t>[</w:t>
      </w:r>
      <w:r w:rsidR="00802BDE">
        <w:rPr>
          <w:rFonts w:hint="eastAsia"/>
          <w:kern w:val="2"/>
          <w:szCs w:val="24"/>
          <w:lang w:eastAsia="zh-TW"/>
        </w:rPr>
        <w:t>壽險</w:t>
      </w:r>
      <w:r w:rsidR="00802BDE">
        <w:rPr>
          <w:rFonts w:hint="eastAsia"/>
          <w:kern w:val="2"/>
          <w:szCs w:val="24"/>
          <w:lang w:eastAsia="zh-TW"/>
        </w:rPr>
        <w:t>KPI</w:t>
      </w:r>
      <w:r>
        <w:rPr>
          <w:rFonts w:hint="eastAsia"/>
          <w:kern w:val="2"/>
          <w:szCs w:val="24"/>
          <w:lang w:eastAsia="zh-TW"/>
        </w:rPr>
        <w:t>修改</w:t>
      </w:r>
      <w:r>
        <w:rPr>
          <w:rFonts w:hint="eastAsia"/>
          <w:kern w:val="2"/>
          <w:szCs w:val="24"/>
          <w:lang w:eastAsia="zh-TW"/>
        </w:rPr>
        <w:t>]</w:t>
      </w:r>
      <w:r>
        <w:rPr>
          <w:rFonts w:hint="eastAsia"/>
          <w:kern w:val="2"/>
          <w:szCs w:val="24"/>
          <w:lang w:eastAsia="zh-TW"/>
        </w:rPr>
        <w:t>按鈕：</w:t>
      </w:r>
    </w:p>
    <w:p w:rsidR="00A82180" w:rsidRDefault="006654BB" w:rsidP="006654BB">
      <w:pPr>
        <w:pStyle w:val="Tabletext"/>
        <w:keepLines w:val="0"/>
        <w:numPr>
          <w:ilvl w:val="3"/>
          <w:numId w:val="1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szCs w:val="24"/>
          <w:lang w:eastAsia="zh-TW"/>
        </w:rPr>
        <w:t>檢核上述</w:t>
      </w:r>
      <w:r>
        <w:rPr>
          <w:rFonts w:hint="eastAsia"/>
          <w:color w:val="000000"/>
          <w:kern w:val="2"/>
          <w:szCs w:val="24"/>
          <w:lang w:eastAsia="zh-TW"/>
        </w:rPr>
        <w:t>18</w:t>
      </w:r>
      <w:r>
        <w:rPr>
          <w:rFonts w:hint="eastAsia"/>
          <w:color w:val="000000"/>
          <w:kern w:val="2"/>
          <w:szCs w:val="24"/>
          <w:lang w:eastAsia="zh-TW"/>
        </w:rPr>
        <w:t>個欄位</w:t>
      </w:r>
      <w:r>
        <w:rPr>
          <w:rFonts w:hint="eastAsia"/>
          <w:kern w:val="2"/>
          <w:szCs w:val="24"/>
          <w:lang w:eastAsia="zh-TW"/>
        </w:rPr>
        <w:t>：</w:t>
      </w:r>
    </w:p>
    <w:p w:rsidR="006654BB" w:rsidRDefault="006654BB" w:rsidP="006654BB">
      <w:pPr>
        <w:pStyle w:val="Tabletext"/>
        <w:keepLines w:val="0"/>
        <w:numPr>
          <w:ilvl w:val="4"/>
          <w:numId w:val="1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必須為數字</w:t>
      </w:r>
    </w:p>
    <w:p w:rsidR="006654BB" w:rsidRDefault="006654BB" w:rsidP="006654BB">
      <w:pPr>
        <w:pStyle w:val="Tabletext"/>
        <w:keepLines w:val="0"/>
        <w:numPr>
          <w:ilvl w:val="4"/>
          <w:numId w:val="1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必須介於</w:t>
      </w:r>
      <w:r>
        <w:rPr>
          <w:rFonts w:hint="eastAsia"/>
          <w:kern w:val="2"/>
          <w:szCs w:val="24"/>
          <w:lang w:eastAsia="zh-TW"/>
        </w:rPr>
        <w:t>0~480</w:t>
      </w:r>
    </w:p>
    <w:p w:rsidR="007B315D" w:rsidRDefault="007B315D" w:rsidP="007B315D">
      <w:pPr>
        <w:pStyle w:val="Tabletext"/>
        <w:keepLines w:val="0"/>
        <w:numPr>
          <w:ilvl w:val="3"/>
          <w:numId w:val="1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="0076620A">
        <w:rPr>
          <w:rFonts w:hint="eastAsia"/>
          <w:kern w:val="2"/>
          <w:szCs w:val="24"/>
          <w:lang w:eastAsia="zh-TW"/>
        </w:rPr>
        <w:t xml:space="preserve">STEP2.4.1 = TRUE </w:t>
      </w:r>
    </w:p>
    <w:p w:rsidR="00CA1745" w:rsidRDefault="00CA1745" w:rsidP="00CA1745">
      <w:pPr>
        <w:pStyle w:val="Tabletext"/>
        <w:keepLines w:val="0"/>
        <w:numPr>
          <w:ilvl w:val="4"/>
          <w:numId w:val="1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視訊方塊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是否確認修正</w:t>
      </w:r>
      <w:r>
        <w:rPr>
          <w:rFonts w:hint="eastAsia"/>
          <w:kern w:val="2"/>
          <w:szCs w:val="24"/>
          <w:lang w:eastAsia="zh-TW"/>
        </w:rPr>
        <w:t>!</w:t>
      </w:r>
      <w:r>
        <w:rPr>
          <w:kern w:val="2"/>
          <w:szCs w:val="24"/>
          <w:lang w:eastAsia="zh-TW"/>
        </w:rPr>
        <w:t>”</w:t>
      </w:r>
    </w:p>
    <w:p w:rsidR="0076620A" w:rsidRPr="0076620A" w:rsidRDefault="0076620A" w:rsidP="00CA1745">
      <w:pPr>
        <w:pStyle w:val="Tabletext"/>
        <w:keepLines w:val="0"/>
        <w:numPr>
          <w:ilvl w:val="5"/>
          <w:numId w:val="1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UPDATE </w:t>
      </w:r>
      <w:r>
        <w:rPr>
          <w:rFonts w:hint="eastAsia"/>
          <w:color w:val="000000"/>
          <w:kern w:val="2"/>
          <w:szCs w:val="24"/>
          <w:lang w:eastAsia="zh-TW"/>
        </w:rPr>
        <w:t>DTAAH400 SET</w:t>
      </w:r>
    </w:p>
    <w:p w:rsidR="0076620A" w:rsidRPr="0076620A" w:rsidRDefault="0076620A" w:rsidP="00CA1745">
      <w:pPr>
        <w:pStyle w:val="Tabletext"/>
        <w:keepLines w:val="0"/>
        <w:numPr>
          <w:ilvl w:val="6"/>
          <w:numId w:val="18"/>
        </w:numPr>
        <w:spacing w:after="0" w:line="240" w:lineRule="auto"/>
        <w:rPr>
          <w:rStyle w:val="SoDAField"/>
          <w:rFonts w:hint="eastAsia"/>
          <w:color w:val="auto"/>
          <w:kern w:val="2"/>
          <w:szCs w:val="24"/>
          <w:lang w:eastAsia="zh-TW"/>
        </w:rPr>
      </w:pPr>
      <w:r>
        <w:rPr>
          <w:rStyle w:val="SoDAField"/>
          <w:rFonts w:ascii="細明體" w:eastAsia="細明體" w:hAnsi="細明體" w:cs="Arial" w:hint="eastAsia"/>
          <w:caps/>
        </w:rPr>
        <w:t>FIRST_CAL</w:t>
      </w:r>
      <w:r>
        <w:rPr>
          <w:rStyle w:val="SoDAField"/>
          <w:rFonts w:ascii="細明體" w:eastAsia="細明體" w:hAnsi="細明體" w:cs="Arial" w:hint="eastAsia"/>
          <w:caps/>
          <w:lang w:eastAsia="zh-TW"/>
        </w:rPr>
        <w:t>SS = 畫面.一級</w:t>
      </w:r>
    </w:p>
    <w:p w:rsidR="0076620A" w:rsidRDefault="0076620A" w:rsidP="00CA1745">
      <w:pPr>
        <w:pStyle w:val="Tabletext"/>
        <w:keepLines w:val="0"/>
        <w:numPr>
          <w:ilvl w:val="6"/>
          <w:numId w:val="1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Style w:val="SoDAField"/>
          <w:rFonts w:ascii="細明體" w:eastAsia="細明體" w:hAnsi="細明體" w:cs="Arial" w:hint="eastAsia"/>
          <w:caps/>
          <w:lang w:eastAsia="zh-TW"/>
        </w:rPr>
        <w:t>SECOND</w:t>
      </w:r>
      <w:r>
        <w:rPr>
          <w:rStyle w:val="SoDAField"/>
          <w:rFonts w:ascii="細明體" w:eastAsia="細明體" w:hAnsi="細明體" w:cs="Arial" w:hint="eastAsia"/>
          <w:caps/>
        </w:rPr>
        <w:t>_CAL</w:t>
      </w:r>
      <w:r>
        <w:rPr>
          <w:rStyle w:val="SoDAField"/>
          <w:rFonts w:ascii="細明體" w:eastAsia="細明體" w:hAnsi="細明體" w:cs="Arial" w:hint="eastAsia"/>
          <w:caps/>
          <w:lang w:eastAsia="zh-TW"/>
        </w:rPr>
        <w:t>SS = 畫面.二級</w:t>
      </w:r>
    </w:p>
    <w:p w:rsidR="0076620A" w:rsidRDefault="00F66982" w:rsidP="00CA1745">
      <w:pPr>
        <w:pStyle w:val="Tabletext"/>
        <w:keepLines w:val="0"/>
        <w:numPr>
          <w:ilvl w:val="6"/>
          <w:numId w:val="1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Style w:val="SoDAField"/>
          <w:rFonts w:ascii="細明體" w:eastAsia="細明體" w:hAnsi="細明體" w:cs="Arial" w:hint="eastAsia"/>
          <w:caps/>
        </w:rPr>
        <w:t>THIRD_CLASS</w:t>
      </w:r>
      <w:r w:rsidR="0076620A">
        <w:rPr>
          <w:rStyle w:val="SoDAField"/>
          <w:rFonts w:ascii="細明體" w:eastAsia="細明體" w:hAnsi="細明體" w:cs="Arial" w:hint="eastAsia"/>
          <w:caps/>
          <w:lang w:eastAsia="zh-TW"/>
        </w:rPr>
        <w:t xml:space="preserve"> = 畫面.三級</w:t>
      </w:r>
    </w:p>
    <w:p w:rsidR="0076620A" w:rsidRDefault="00F66982" w:rsidP="00CA1745">
      <w:pPr>
        <w:pStyle w:val="Tabletext"/>
        <w:keepLines w:val="0"/>
        <w:numPr>
          <w:ilvl w:val="6"/>
          <w:numId w:val="1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Style w:val="SoDAField"/>
          <w:rFonts w:ascii="細明體" w:eastAsia="細明體" w:hAnsi="細明體" w:cs="Arial" w:hint="eastAsia"/>
          <w:caps/>
        </w:rPr>
        <w:t>FOURTH_CLASS</w:t>
      </w:r>
      <w:r w:rsidR="0076620A">
        <w:rPr>
          <w:rStyle w:val="SoDAField"/>
          <w:rFonts w:ascii="細明體" w:eastAsia="細明體" w:hAnsi="細明體" w:cs="Arial" w:hint="eastAsia"/>
          <w:caps/>
          <w:lang w:eastAsia="zh-TW"/>
        </w:rPr>
        <w:t xml:space="preserve"> = 畫面.四級</w:t>
      </w:r>
    </w:p>
    <w:p w:rsidR="0076620A" w:rsidRDefault="00F66982" w:rsidP="00CA1745">
      <w:pPr>
        <w:pStyle w:val="Tabletext"/>
        <w:keepLines w:val="0"/>
        <w:numPr>
          <w:ilvl w:val="6"/>
          <w:numId w:val="1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Style w:val="SoDAField"/>
          <w:rFonts w:ascii="細明體" w:eastAsia="細明體" w:hAnsi="細明體" w:cs="Arial" w:hint="eastAsia"/>
          <w:caps/>
        </w:rPr>
        <w:t>FIFTH_CLASS</w:t>
      </w:r>
      <w:r w:rsidR="0076620A">
        <w:rPr>
          <w:rStyle w:val="SoDAField"/>
          <w:rFonts w:ascii="細明體" w:eastAsia="細明體" w:hAnsi="細明體" w:cs="Arial" w:hint="eastAsia"/>
          <w:caps/>
          <w:lang w:eastAsia="zh-TW"/>
        </w:rPr>
        <w:t xml:space="preserve"> = 畫面.五級</w:t>
      </w:r>
    </w:p>
    <w:p w:rsidR="0076620A" w:rsidRDefault="00F66982" w:rsidP="00CA1745">
      <w:pPr>
        <w:pStyle w:val="Tabletext"/>
        <w:keepLines w:val="0"/>
        <w:numPr>
          <w:ilvl w:val="6"/>
          <w:numId w:val="1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Style w:val="SoDAField"/>
          <w:rFonts w:ascii="細明體" w:eastAsia="細明體" w:hAnsi="細明體" w:cs="Arial" w:hint="eastAsia"/>
          <w:caps/>
        </w:rPr>
        <w:t>UNIT_CLASS</w:t>
      </w:r>
      <w:r w:rsidR="0076620A">
        <w:rPr>
          <w:rStyle w:val="SoDAField"/>
          <w:rFonts w:ascii="細明體" w:eastAsia="細明體" w:hAnsi="細明體" w:cs="Arial" w:hint="eastAsia"/>
          <w:caps/>
          <w:lang w:eastAsia="zh-TW"/>
        </w:rPr>
        <w:t xml:space="preserve"> = 畫面.單位</w:t>
      </w:r>
    </w:p>
    <w:p w:rsidR="0076620A" w:rsidRDefault="00F66982" w:rsidP="00CA1745">
      <w:pPr>
        <w:pStyle w:val="Tabletext"/>
        <w:keepLines w:val="0"/>
        <w:numPr>
          <w:ilvl w:val="6"/>
          <w:numId w:val="1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Style w:val="SoDAField"/>
          <w:rFonts w:ascii="細明體" w:eastAsia="細明體" w:hAnsi="細明體" w:cs="Arial" w:hint="eastAsia"/>
          <w:caps/>
        </w:rPr>
        <w:t>A_UNDERTAKE</w:t>
      </w:r>
      <w:r>
        <w:rPr>
          <w:rStyle w:val="SoDAField"/>
          <w:rFonts w:ascii="細明體" w:eastAsia="細明體" w:hAnsi="細明體" w:cs="Arial" w:hint="eastAsia"/>
          <w:caps/>
          <w:lang w:eastAsia="zh-TW"/>
        </w:rPr>
        <w:t xml:space="preserve"> </w:t>
      </w:r>
      <w:r w:rsidR="0076620A">
        <w:rPr>
          <w:rStyle w:val="SoDAField"/>
          <w:rFonts w:ascii="細明體" w:eastAsia="細明體" w:hAnsi="細明體" w:cs="Arial" w:hint="eastAsia"/>
          <w:caps/>
          <w:lang w:eastAsia="zh-TW"/>
        </w:rPr>
        <w:t>= 畫面.</w:t>
      </w:r>
      <w:r w:rsidR="0076620A" w:rsidRPr="0076620A">
        <w:rPr>
          <w:rFonts w:ascii="細明體" w:eastAsia="細明體" w:hAnsi="細明體" w:cs="Arial" w:hint="eastAsia"/>
          <w:color w:val="0000FF"/>
        </w:rPr>
        <w:t>A類-承辦</w:t>
      </w:r>
    </w:p>
    <w:p w:rsidR="0076620A" w:rsidRDefault="00F66982" w:rsidP="00CA1745">
      <w:pPr>
        <w:pStyle w:val="Tabletext"/>
        <w:keepLines w:val="0"/>
        <w:numPr>
          <w:ilvl w:val="6"/>
          <w:numId w:val="1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Style w:val="SoDAField"/>
          <w:rFonts w:ascii="細明體" w:eastAsia="細明體" w:hAnsi="細明體" w:cs="Arial" w:hint="eastAsia"/>
          <w:caps/>
        </w:rPr>
        <w:t>A_REVIEW</w:t>
      </w:r>
      <w:r w:rsidR="0076620A">
        <w:rPr>
          <w:rStyle w:val="SoDAField"/>
          <w:rFonts w:ascii="細明體" w:eastAsia="細明體" w:hAnsi="細明體" w:cs="Arial" w:hint="eastAsia"/>
          <w:caps/>
          <w:lang w:eastAsia="zh-TW"/>
        </w:rPr>
        <w:t xml:space="preserve"> = 畫面</w:t>
      </w:r>
      <w:r w:rsidR="0076620A" w:rsidRPr="0076620A">
        <w:rPr>
          <w:rStyle w:val="SoDAField"/>
          <w:rFonts w:ascii="細明體" w:eastAsia="細明體" w:hAnsi="細明體" w:cs="Arial" w:hint="eastAsia"/>
          <w:caps/>
          <w:lang w:eastAsia="zh-TW"/>
        </w:rPr>
        <w:t>.</w:t>
      </w:r>
      <w:r w:rsidR="0076620A" w:rsidRPr="0076620A">
        <w:rPr>
          <w:rFonts w:ascii="細明體" w:eastAsia="細明體" w:hAnsi="細明體" w:cs="Arial" w:hint="eastAsia"/>
          <w:color w:val="0000FF"/>
        </w:rPr>
        <w:t>A類-覆核</w:t>
      </w:r>
    </w:p>
    <w:p w:rsidR="0076620A" w:rsidRDefault="00C055A8" w:rsidP="00CA1745">
      <w:pPr>
        <w:pStyle w:val="Tabletext"/>
        <w:keepLines w:val="0"/>
        <w:numPr>
          <w:ilvl w:val="6"/>
          <w:numId w:val="1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Style w:val="SoDAField"/>
          <w:rFonts w:ascii="細明體" w:eastAsia="細明體" w:hAnsi="細明體" w:cs="Arial" w:hint="eastAsia"/>
          <w:caps/>
          <w:lang w:eastAsia="zh-TW"/>
        </w:rPr>
        <w:t>B</w:t>
      </w:r>
      <w:r w:rsidR="00F66982">
        <w:rPr>
          <w:rStyle w:val="SoDAField"/>
          <w:rFonts w:ascii="細明體" w:eastAsia="細明體" w:hAnsi="細明體" w:cs="Arial" w:hint="eastAsia"/>
          <w:caps/>
        </w:rPr>
        <w:t>_UNDERTAKE</w:t>
      </w:r>
      <w:r w:rsidR="0076620A">
        <w:rPr>
          <w:rStyle w:val="SoDAField"/>
          <w:rFonts w:ascii="細明體" w:eastAsia="細明體" w:hAnsi="細明體" w:cs="Arial" w:hint="eastAsia"/>
          <w:caps/>
          <w:lang w:eastAsia="zh-TW"/>
        </w:rPr>
        <w:t xml:space="preserve"> = 畫面.</w:t>
      </w:r>
      <w:r w:rsidR="00F66982">
        <w:rPr>
          <w:rFonts w:ascii="細明體" w:eastAsia="細明體" w:hAnsi="細明體" w:cs="Arial" w:hint="eastAsia"/>
          <w:color w:val="0000FF"/>
          <w:lang w:eastAsia="zh-TW"/>
        </w:rPr>
        <w:t>B</w:t>
      </w:r>
      <w:r w:rsidR="00F66982" w:rsidRPr="0076620A">
        <w:rPr>
          <w:rFonts w:ascii="細明體" w:eastAsia="細明體" w:hAnsi="細明體" w:cs="Arial" w:hint="eastAsia"/>
          <w:color w:val="0000FF"/>
        </w:rPr>
        <w:t>類-承辦</w:t>
      </w:r>
    </w:p>
    <w:p w:rsidR="0076620A" w:rsidRDefault="00C055A8" w:rsidP="00CA1745">
      <w:pPr>
        <w:pStyle w:val="Tabletext"/>
        <w:keepLines w:val="0"/>
        <w:numPr>
          <w:ilvl w:val="6"/>
          <w:numId w:val="1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Style w:val="SoDAField"/>
          <w:rFonts w:ascii="細明體" w:eastAsia="細明體" w:hAnsi="細明體" w:cs="Arial" w:hint="eastAsia"/>
          <w:caps/>
          <w:lang w:eastAsia="zh-TW"/>
        </w:rPr>
        <w:t>B</w:t>
      </w:r>
      <w:r>
        <w:rPr>
          <w:rStyle w:val="SoDAField"/>
          <w:rFonts w:ascii="細明體" w:eastAsia="細明體" w:hAnsi="細明體" w:cs="Arial" w:hint="eastAsia"/>
          <w:caps/>
        </w:rPr>
        <w:t>_REVIEW</w:t>
      </w:r>
      <w:r w:rsidR="0076620A">
        <w:rPr>
          <w:rStyle w:val="SoDAField"/>
          <w:rFonts w:ascii="細明體" w:eastAsia="細明體" w:hAnsi="細明體" w:cs="Arial" w:hint="eastAsia"/>
          <w:caps/>
          <w:lang w:eastAsia="zh-TW"/>
        </w:rPr>
        <w:t xml:space="preserve"> = 畫面.</w:t>
      </w:r>
      <w:r w:rsidR="00F66982">
        <w:rPr>
          <w:rFonts w:ascii="細明體" w:eastAsia="細明體" w:hAnsi="細明體" w:cs="Arial" w:hint="eastAsia"/>
          <w:color w:val="0000FF"/>
          <w:lang w:eastAsia="zh-TW"/>
        </w:rPr>
        <w:t>B</w:t>
      </w:r>
      <w:r w:rsidR="00F66982" w:rsidRPr="0076620A">
        <w:rPr>
          <w:rFonts w:ascii="細明體" w:eastAsia="細明體" w:hAnsi="細明體" w:cs="Arial" w:hint="eastAsia"/>
          <w:color w:val="0000FF"/>
        </w:rPr>
        <w:t>類-覆核</w:t>
      </w:r>
    </w:p>
    <w:p w:rsidR="0076620A" w:rsidRDefault="00C055A8" w:rsidP="00CA1745">
      <w:pPr>
        <w:pStyle w:val="Tabletext"/>
        <w:keepLines w:val="0"/>
        <w:numPr>
          <w:ilvl w:val="6"/>
          <w:numId w:val="1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Style w:val="SoDAField"/>
          <w:rFonts w:ascii="細明體" w:eastAsia="細明體" w:hAnsi="細明體" w:cs="Arial" w:hint="eastAsia"/>
          <w:caps/>
          <w:lang w:eastAsia="zh-TW"/>
        </w:rPr>
        <w:t>C</w:t>
      </w:r>
      <w:r>
        <w:rPr>
          <w:rStyle w:val="SoDAField"/>
          <w:rFonts w:ascii="細明體" w:eastAsia="細明體" w:hAnsi="細明體" w:cs="Arial" w:hint="eastAsia"/>
          <w:caps/>
        </w:rPr>
        <w:t>_UNDERTAKE</w:t>
      </w:r>
      <w:r w:rsidR="0076620A">
        <w:rPr>
          <w:rStyle w:val="SoDAField"/>
          <w:rFonts w:ascii="細明體" w:eastAsia="細明體" w:hAnsi="細明體" w:cs="Arial" w:hint="eastAsia"/>
          <w:caps/>
          <w:lang w:eastAsia="zh-TW"/>
        </w:rPr>
        <w:t xml:space="preserve"> = 畫面.</w:t>
      </w:r>
      <w:r w:rsidR="00F66982">
        <w:rPr>
          <w:rFonts w:ascii="細明體" w:eastAsia="細明體" w:hAnsi="細明體" w:cs="Arial" w:hint="eastAsia"/>
          <w:color w:val="0000FF"/>
          <w:lang w:eastAsia="zh-TW"/>
        </w:rPr>
        <w:t>C</w:t>
      </w:r>
      <w:r w:rsidR="00F66982" w:rsidRPr="0076620A">
        <w:rPr>
          <w:rFonts w:ascii="細明體" w:eastAsia="細明體" w:hAnsi="細明體" w:cs="Arial" w:hint="eastAsia"/>
          <w:color w:val="0000FF"/>
        </w:rPr>
        <w:t>類-承辦</w:t>
      </w:r>
    </w:p>
    <w:p w:rsidR="0076620A" w:rsidRDefault="00C055A8" w:rsidP="00CA1745">
      <w:pPr>
        <w:pStyle w:val="Tabletext"/>
        <w:keepLines w:val="0"/>
        <w:numPr>
          <w:ilvl w:val="6"/>
          <w:numId w:val="1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Style w:val="SoDAField"/>
          <w:rFonts w:ascii="細明體" w:eastAsia="細明體" w:hAnsi="細明體" w:cs="Arial" w:hint="eastAsia"/>
          <w:caps/>
          <w:lang w:eastAsia="zh-TW"/>
        </w:rPr>
        <w:t>C</w:t>
      </w:r>
      <w:r>
        <w:rPr>
          <w:rStyle w:val="SoDAField"/>
          <w:rFonts w:ascii="細明體" w:eastAsia="細明體" w:hAnsi="細明體" w:cs="Arial" w:hint="eastAsia"/>
          <w:caps/>
        </w:rPr>
        <w:t>_REVIEW</w:t>
      </w:r>
      <w:r w:rsidR="0076620A">
        <w:rPr>
          <w:rStyle w:val="SoDAField"/>
          <w:rFonts w:ascii="細明體" w:eastAsia="細明體" w:hAnsi="細明體" w:cs="Arial" w:hint="eastAsia"/>
          <w:caps/>
          <w:lang w:eastAsia="zh-TW"/>
        </w:rPr>
        <w:t xml:space="preserve"> = 畫面.</w:t>
      </w:r>
      <w:r w:rsidR="00F66982">
        <w:rPr>
          <w:rFonts w:ascii="細明體" w:eastAsia="細明體" w:hAnsi="細明體" w:cs="Arial" w:hint="eastAsia"/>
          <w:color w:val="0000FF"/>
          <w:lang w:eastAsia="zh-TW"/>
        </w:rPr>
        <w:t>C</w:t>
      </w:r>
      <w:r w:rsidR="00F66982" w:rsidRPr="0076620A">
        <w:rPr>
          <w:rFonts w:ascii="細明體" w:eastAsia="細明體" w:hAnsi="細明體" w:cs="Arial" w:hint="eastAsia"/>
          <w:color w:val="0000FF"/>
        </w:rPr>
        <w:t>類-覆核</w:t>
      </w:r>
    </w:p>
    <w:p w:rsidR="0076620A" w:rsidRDefault="00C055A8" w:rsidP="00CA1745">
      <w:pPr>
        <w:pStyle w:val="Tabletext"/>
        <w:keepLines w:val="0"/>
        <w:numPr>
          <w:ilvl w:val="6"/>
          <w:numId w:val="1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Style w:val="SoDAField"/>
          <w:rFonts w:ascii="細明體" w:eastAsia="細明體" w:hAnsi="細明體" w:cs="Arial" w:hint="eastAsia"/>
          <w:caps/>
          <w:lang w:eastAsia="zh-TW"/>
        </w:rPr>
        <w:t>D</w:t>
      </w:r>
      <w:r>
        <w:rPr>
          <w:rStyle w:val="SoDAField"/>
          <w:rFonts w:ascii="細明體" w:eastAsia="細明體" w:hAnsi="細明體" w:cs="Arial" w:hint="eastAsia"/>
          <w:caps/>
        </w:rPr>
        <w:t>_UNDERTAKE</w:t>
      </w:r>
      <w:r w:rsidR="0076620A">
        <w:rPr>
          <w:rStyle w:val="SoDAField"/>
          <w:rFonts w:ascii="細明體" w:eastAsia="細明體" w:hAnsi="細明體" w:cs="Arial" w:hint="eastAsia"/>
          <w:caps/>
          <w:lang w:eastAsia="zh-TW"/>
        </w:rPr>
        <w:t xml:space="preserve"> = 畫面.</w:t>
      </w:r>
      <w:r w:rsidR="00F66982">
        <w:rPr>
          <w:rFonts w:ascii="細明體" w:eastAsia="細明體" w:hAnsi="細明體" w:cs="Arial" w:hint="eastAsia"/>
          <w:color w:val="0000FF"/>
          <w:lang w:eastAsia="zh-TW"/>
        </w:rPr>
        <w:t>D</w:t>
      </w:r>
      <w:r w:rsidR="00F66982" w:rsidRPr="0076620A">
        <w:rPr>
          <w:rFonts w:ascii="細明體" w:eastAsia="細明體" w:hAnsi="細明體" w:cs="Arial" w:hint="eastAsia"/>
          <w:color w:val="0000FF"/>
        </w:rPr>
        <w:t>類-承辦</w:t>
      </w:r>
    </w:p>
    <w:p w:rsidR="0076620A" w:rsidRDefault="00C055A8" w:rsidP="00CA1745">
      <w:pPr>
        <w:pStyle w:val="Tabletext"/>
        <w:keepLines w:val="0"/>
        <w:numPr>
          <w:ilvl w:val="6"/>
          <w:numId w:val="1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Style w:val="SoDAField"/>
          <w:rFonts w:ascii="細明體" w:eastAsia="細明體" w:hAnsi="細明體" w:cs="Arial" w:hint="eastAsia"/>
          <w:caps/>
          <w:lang w:eastAsia="zh-TW"/>
        </w:rPr>
        <w:t>D</w:t>
      </w:r>
      <w:r>
        <w:rPr>
          <w:rStyle w:val="SoDAField"/>
          <w:rFonts w:ascii="細明體" w:eastAsia="細明體" w:hAnsi="細明體" w:cs="Arial" w:hint="eastAsia"/>
          <w:caps/>
        </w:rPr>
        <w:t>_REVIEW</w:t>
      </w:r>
      <w:r w:rsidR="0076620A">
        <w:rPr>
          <w:rStyle w:val="SoDAField"/>
          <w:rFonts w:ascii="細明體" w:eastAsia="細明體" w:hAnsi="細明體" w:cs="Arial" w:hint="eastAsia"/>
          <w:caps/>
          <w:lang w:eastAsia="zh-TW"/>
        </w:rPr>
        <w:t xml:space="preserve"> = 畫面.</w:t>
      </w:r>
      <w:r w:rsidR="00F66982">
        <w:rPr>
          <w:rFonts w:ascii="細明體" w:eastAsia="細明體" w:hAnsi="細明體" w:cs="Arial" w:hint="eastAsia"/>
          <w:color w:val="0000FF"/>
          <w:lang w:eastAsia="zh-TW"/>
        </w:rPr>
        <w:t>D</w:t>
      </w:r>
      <w:r w:rsidR="00F66982" w:rsidRPr="0076620A">
        <w:rPr>
          <w:rFonts w:ascii="細明體" w:eastAsia="細明體" w:hAnsi="細明體" w:cs="Arial" w:hint="eastAsia"/>
          <w:color w:val="0000FF"/>
        </w:rPr>
        <w:t>類-覆核</w:t>
      </w:r>
    </w:p>
    <w:p w:rsidR="0076620A" w:rsidRDefault="00C055A8" w:rsidP="00CA1745">
      <w:pPr>
        <w:pStyle w:val="Tabletext"/>
        <w:keepLines w:val="0"/>
        <w:numPr>
          <w:ilvl w:val="6"/>
          <w:numId w:val="1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Style w:val="SoDAField"/>
          <w:rFonts w:ascii="細明體" w:eastAsia="細明體" w:hAnsi="細明體" w:cs="Arial" w:hint="eastAsia"/>
          <w:caps/>
          <w:lang w:eastAsia="zh-TW"/>
        </w:rPr>
        <w:t>E</w:t>
      </w:r>
      <w:r>
        <w:rPr>
          <w:rStyle w:val="SoDAField"/>
          <w:rFonts w:ascii="細明體" w:eastAsia="細明體" w:hAnsi="細明體" w:cs="Arial" w:hint="eastAsia"/>
          <w:caps/>
        </w:rPr>
        <w:t>_UNDERTAKE</w:t>
      </w:r>
      <w:r w:rsidR="0076620A">
        <w:rPr>
          <w:rStyle w:val="SoDAField"/>
          <w:rFonts w:ascii="細明體" w:eastAsia="細明體" w:hAnsi="細明體" w:cs="Arial" w:hint="eastAsia"/>
          <w:caps/>
          <w:lang w:eastAsia="zh-TW"/>
        </w:rPr>
        <w:t xml:space="preserve"> = 畫面.</w:t>
      </w:r>
      <w:r w:rsidR="00F66982">
        <w:rPr>
          <w:rFonts w:ascii="細明體" w:eastAsia="細明體" w:hAnsi="細明體" w:cs="Arial" w:hint="eastAsia"/>
          <w:color w:val="0000FF"/>
          <w:lang w:eastAsia="zh-TW"/>
        </w:rPr>
        <w:t>E</w:t>
      </w:r>
      <w:r w:rsidR="00F66982" w:rsidRPr="0076620A">
        <w:rPr>
          <w:rFonts w:ascii="細明體" w:eastAsia="細明體" w:hAnsi="細明體" w:cs="Arial" w:hint="eastAsia"/>
          <w:color w:val="0000FF"/>
        </w:rPr>
        <w:t>類-承辦</w:t>
      </w:r>
    </w:p>
    <w:p w:rsidR="0076620A" w:rsidRDefault="00C055A8" w:rsidP="00CA1745">
      <w:pPr>
        <w:pStyle w:val="Tabletext"/>
        <w:keepLines w:val="0"/>
        <w:numPr>
          <w:ilvl w:val="6"/>
          <w:numId w:val="1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Style w:val="SoDAField"/>
          <w:rFonts w:ascii="細明體" w:eastAsia="細明體" w:hAnsi="細明體" w:cs="Arial" w:hint="eastAsia"/>
          <w:caps/>
          <w:lang w:eastAsia="zh-TW"/>
        </w:rPr>
        <w:t>E</w:t>
      </w:r>
      <w:r>
        <w:rPr>
          <w:rStyle w:val="SoDAField"/>
          <w:rFonts w:ascii="細明體" w:eastAsia="細明體" w:hAnsi="細明體" w:cs="Arial" w:hint="eastAsia"/>
          <w:caps/>
        </w:rPr>
        <w:t>_REVIEW</w:t>
      </w:r>
      <w:r w:rsidR="0076620A">
        <w:rPr>
          <w:rStyle w:val="SoDAField"/>
          <w:rFonts w:ascii="細明體" w:eastAsia="細明體" w:hAnsi="細明體" w:cs="Arial" w:hint="eastAsia"/>
          <w:caps/>
          <w:lang w:eastAsia="zh-TW"/>
        </w:rPr>
        <w:t xml:space="preserve"> = 畫面.</w:t>
      </w:r>
      <w:r w:rsidR="00F66982">
        <w:rPr>
          <w:rFonts w:ascii="細明體" w:eastAsia="細明體" w:hAnsi="細明體" w:cs="Arial" w:hint="eastAsia"/>
          <w:color w:val="0000FF"/>
          <w:lang w:eastAsia="zh-TW"/>
        </w:rPr>
        <w:t>E</w:t>
      </w:r>
      <w:r w:rsidR="00F66982" w:rsidRPr="0076620A">
        <w:rPr>
          <w:rFonts w:ascii="細明體" w:eastAsia="細明體" w:hAnsi="細明體" w:cs="Arial" w:hint="eastAsia"/>
          <w:color w:val="0000FF"/>
        </w:rPr>
        <w:t>類-覆核</w:t>
      </w:r>
    </w:p>
    <w:p w:rsidR="0076620A" w:rsidRDefault="00C055A8" w:rsidP="00CA1745">
      <w:pPr>
        <w:pStyle w:val="Tabletext"/>
        <w:keepLines w:val="0"/>
        <w:numPr>
          <w:ilvl w:val="6"/>
          <w:numId w:val="1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Style w:val="SoDAField"/>
          <w:rFonts w:ascii="細明體" w:eastAsia="細明體" w:hAnsi="細明體" w:cs="Arial" w:hint="eastAsia"/>
          <w:caps/>
          <w:lang w:eastAsia="zh-TW"/>
        </w:rPr>
        <w:t>F</w:t>
      </w:r>
      <w:r>
        <w:rPr>
          <w:rStyle w:val="SoDAField"/>
          <w:rFonts w:ascii="細明體" w:eastAsia="細明體" w:hAnsi="細明體" w:cs="Arial" w:hint="eastAsia"/>
          <w:caps/>
        </w:rPr>
        <w:t>_UNDERTAKE</w:t>
      </w:r>
      <w:r w:rsidR="0076620A">
        <w:rPr>
          <w:rStyle w:val="SoDAField"/>
          <w:rFonts w:ascii="細明體" w:eastAsia="細明體" w:hAnsi="細明體" w:cs="Arial" w:hint="eastAsia"/>
          <w:caps/>
          <w:lang w:eastAsia="zh-TW"/>
        </w:rPr>
        <w:t xml:space="preserve"> = 畫面.</w:t>
      </w:r>
      <w:r w:rsidR="00F66982">
        <w:rPr>
          <w:rFonts w:ascii="細明體" w:eastAsia="細明體" w:hAnsi="細明體" w:cs="Arial" w:hint="eastAsia"/>
          <w:color w:val="0000FF"/>
          <w:lang w:eastAsia="zh-TW"/>
        </w:rPr>
        <w:t>F</w:t>
      </w:r>
      <w:r w:rsidR="00F66982" w:rsidRPr="0076620A">
        <w:rPr>
          <w:rFonts w:ascii="細明體" w:eastAsia="細明體" w:hAnsi="細明體" w:cs="Arial" w:hint="eastAsia"/>
          <w:color w:val="0000FF"/>
        </w:rPr>
        <w:t>類-承辦</w:t>
      </w:r>
    </w:p>
    <w:p w:rsidR="0076620A" w:rsidRPr="00E50953" w:rsidRDefault="00C055A8" w:rsidP="00CA1745">
      <w:pPr>
        <w:pStyle w:val="Tabletext"/>
        <w:keepLines w:val="0"/>
        <w:numPr>
          <w:ilvl w:val="6"/>
          <w:numId w:val="18"/>
        </w:numPr>
        <w:spacing w:after="0" w:line="240" w:lineRule="auto"/>
        <w:rPr>
          <w:ins w:id="38" w:author="cathay" w:date="2016-09-07T11:06:00Z"/>
          <w:kern w:val="2"/>
          <w:szCs w:val="24"/>
          <w:lang w:eastAsia="zh-TW"/>
          <w:rPrChange w:id="39" w:author="cathay" w:date="2016-09-07T11:06:00Z">
            <w:rPr>
              <w:ins w:id="40" w:author="cathay" w:date="2016-09-07T11:06:00Z"/>
              <w:rFonts w:ascii="細明體" w:eastAsia="細明體" w:hAnsi="細明體" w:cs="Arial"/>
              <w:color w:val="0000FF"/>
            </w:rPr>
          </w:rPrChange>
        </w:rPr>
      </w:pPr>
      <w:r>
        <w:rPr>
          <w:rStyle w:val="SoDAField"/>
          <w:rFonts w:ascii="細明體" w:eastAsia="細明體" w:hAnsi="細明體" w:cs="Arial" w:hint="eastAsia"/>
          <w:caps/>
          <w:lang w:eastAsia="zh-TW"/>
        </w:rPr>
        <w:t>F</w:t>
      </w:r>
      <w:r>
        <w:rPr>
          <w:rStyle w:val="SoDAField"/>
          <w:rFonts w:ascii="細明體" w:eastAsia="細明體" w:hAnsi="細明體" w:cs="Arial" w:hint="eastAsia"/>
          <w:caps/>
        </w:rPr>
        <w:t>_REVIEW</w:t>
      </w:r>
      <w:r w:rsidR="0076620A">
        <w:rPr>
          <w:rStyle w:val="SoDAField"/>
          <w:rFonts w:ascii="細明體" w:eastAsia="細明體" w:hAnsi="細明體" w:cs="Arial" w:hint="eastAsia"/>
          <w:caps/>
          <w:lang w:eastAsia="zh-TW"/>
        </w:rPr>
        <w:t xml:space="preserve"> = 畫面.</w:t>
      </w:r>
      <w:r w:rsidR="00F66982">
        <w:rPr>
          <w:rFonts w:ascii="細明體" w:eastAsia="細明體" w:hAnsi="細明體" w:cs="Arial" w:hint="eastAsia"/>
          <w:color w:val="0000FF"/>
          <w:lang w:eastAsia="zh-TW"/>
        </w:rPr>
        <w:t>F</w:t>
      </w:r>
      <w:r w:rsidR="00F66982" w:rsidRPr="0076620A">
        <w:rPr>
          <w:rFonts w:ascii="細明體" w:eastAsia="細明體" w:hAnsi="細明體" w:cs="Arial" w:hint="eastAsia"/>
          <w:color w:val="0000FF"/>
        </w:rPr>
        <w:t>類-覆核</w:t>
      </w:r>
    </w:p>
    <w:p w:rsidR="00E50953" w:rsidRPr="00E50953" w:rsidRDefault="00E50953" w:rsidP="00CA1745">
      <w:pPr>
        <w:pStyle w:val="Tabletext"/>
        <w:keepLines w:val="0"/>
        <w:numPr>
          <w:ilvl w:val="6"/>
          <w:numId w:val="18"/>
        </w:numPr>
        <w:spacing w:after="0" w:line="240" w:lineRule="auto"/>
        <w:rPr>
          <w:ins w:id="41" w:author="cathay" w:date="2016-09-07T11:06:00Z"/>
          <w:kern w:val="2"/>
          <w:szCs w:val="24"/>
          <w:lang w:eastAsia="zh-TW"/>
          <w:rPrChange w:id="42" w:author="cathay" w:date="2016-09-07T11:06:00Z">
            <w:rPr>
              <w:ins w:id="43" w:author="cathay" w:date="2016-09-07T11:06:00Z"/>
              <w:rFonts w:ascii="細明體" w:eastAsia="細明體" w:hAnsi="細明體" w:cs="Arial"/>
              <w:color w:val="0000FF"/>
            </w:rPr>
          </w:rPrChange>
        </w:rPr>
      </w:pPr>
      <w:ins w:id="44" w:author="cathay" w:date="2016-09-07T11:07:00Z">
        <w:r>
          <w:rPr>
            <w:rStyle w:val="SoDAField"/>
            <w:rFonts w:ascii="細明體" w:eastAsia="細明體" w:hAnsi="細明體" w:cs="Arial" w:hint="eastAsia"/>
            <w:caps/>
            <w:lang w:eastAsia="zh-TW"/>
          </w:rPr>
          <w:t>H</w:t>
        </w:r>
      </w:ins>
      <w:ins w:id="45" w:author="cathay" w:date="2016-09-07T11:06:00Z">
        <w:r>
          <w:rPr>
            <w:rStyle w:val="SoDAField"/>
            <w:rFonts w:ascii="細明體" w:eastAsia="細明體" w:hAnsi="細明體" w:cs="Arial" w:hint="eastAsia"/>
            <w:caps/>
          </w:rPr>
          <w:t>_UNDERTAKE</w:t>
        </w:r>
        <w:r>
          <w:rPr>
            <w:rStyle w:val="SoDAField"/>
            <w:rFonts w:ascii="細明體" w:eastAsia="細明體" w:hAnsi="細明體" w:cs="Arial" w:hint="eastAsia"/>
            <w:caps/>
            <w:lang w:eastAsia="zh-TW"/>
          </w:rPr>
          <w:t xml:space="preserve"> = 畫面.</w:t>
        </w:r>
      </w:ins>
      <w:ins w:id="46" w:author="cathay" w:date="2016-09-07T11:07:00Z">
        <w:r>
          <w:rPr>
            <w:rFonts w:ascii="細明體" w:eastAsia="細明體" w:hAnsi="細明體" w:cs="Arial" w:hint="eastAsia"/>
            <w:color w:val="0000FF"/>
            <w:lang w:eastAsia="zh-TW"/>
          </w:rPr>
          <w:t>H</w:t>
        </w:r>
      </w:ins>
      <w:ins w:id="47" w:author="cathay" w:date="2016-09-07T11:06:00Z">
        <w:r w:rsidRPr="0076620A">
          <w:rPr>
            <w:rFonts w:ascii="細明體" w:eastAsia="細明體" w:hAnsi="細明體" w:cs="Arial" w:hint="eastAsia"/>
            <w:color w:val="0000FF"/>
          </w:rPr>
          <w:t>類-承辦</w:t>
        </w:r>
      </w:ins>
    </w:p>
    <w:p w:rsidR="00E50953" w:rsidRDefault="00E50953" w:rsidP="00CA1745">
      <w:pPr>
        <w:pStyle w:val="Tabletext"/>
        <w:keepLines w:val="0"/>
        <w:numPr>
          <w:ilvl w:val="6"/>
          <w:numId w:val="1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ins w:id="48" w:author="cathay" w:date="2016-09-07T11:07:00Z">
        <w:r>
          <w:rPr>
            <w:rStyle w:val="SoDAField"/>
            <w:rFonts w:ascii="細明體" w:eastAsia="細明體" w:hAnsi="細明體" w:cs="Arial" w:hint="eastAsia"/>
            <w:caps/>
            <w:lang w:eastAsia="zh-TW"/>
          </w:rPr>
          <w:t>H</w:t>
        </w:r>
      </w:ins>
      <w:ins w:id="49" w:author="cathay" w:date="2016-09-07T11:06:00Z">
        <w:r>
          <w:rPr>
            <w:rStyle w:val="SoDAField"/>
            <w:rFonts w:ascii="細明體" w:eastAsia="細明體" w:hAnsi="細明體" w:cs="Arial" w:hint="eastAsia"/>
            <w:caps/>
          </w:rPr>
          <w:t>_REVIEW</w:t>
        </w:r>
        <w:r>
          <w:rPr>
            <w:rStyle w:val="SoDAField"/>
            <w:rFonts w:ascii="細明體" w:eastAsia="細明體" w:hAnsi="細明體" w:cs="Arial" w:hint="eastAsia"/>
            <w:caps/>
            <w:lang w:eastAsia="zh-TW"/>
          </w:rPr>
          <w:t xml:space="preserve"> = 畫面.</w:t>
        </w:r>
      </w:ins>
      <w:ins w:id="50" w:author="cathay" w:date="2016-09-07T11:07:00Z">
        <w:r>
          <w:rPr>
            <w:rFonts w:ascii="細明體" w:eastAsia="細明體" w:hAnsi="細明體" w:cs="Arial" w:hint="eastAsia"/>
            <w:color w:val="0000FF"/>
            <w:lang w:eastAsia="zh-TW"/>
          </w:rPr>
          <w:t>H</w:t>
        </w:r>
      </w:ins>
      <w:ins w:id="51" w:author="cathay" w:date="2016-09-07T11:06:00Z">
        <w:r w:rsidRPr="0076620A">
          <w:rPr>
            <w:rFonts w:ascii="細明體" w:eastAsia="細明體" w:hAnsi="細明體" w:cs="Arial" w:hint="eastAsia"/>
            <w:color w:val="0000FF"/>
          </w:rPr>
          <w:t>類-覆核</w:t>
        </w:r>
      </w:ins>
    </w:p>
    <w:p w:rsidR="0076620A" w:rsidRDefault="00C055A8" w:rsidP="00CA1745">
      <w:pPr>
        <w:pStyle w:val="Tabletext"/>
        <w:keepLines w:val="0"/>
        <w:numPr>
          <w:ilvl w:val="6"/>
          <w:numId w:val="1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Style w:val="SoDAField"/>
          <w:rFonts w:ascii="細明體" w:eastAsia="細明體" w:hAnsi="細明體" w:cs="Arial" w:hint="eastAsia"/>
          <w:caps/>
        </w:rPr>
        <w:t>LAST_MODIF_ID</w:t>
      </w:r>
      <w:r w:rsidR="0076620A">
        <w:rPr>
          <w:rStyle w:val="SoDAField"/>
          <w:rFonts w:ascii="細明體" w:eastAsia="細明體" w:hAnsi="細明體" w:cs="Arial" w:hint="eastAsia"/>
          <w:caps/>
          <w:lang w:eastAsia="zh-TW"/>
        </w:rPr>
        <w:t xml:space="preserve"> = </w:t>
      </w:r>
      <w:r>
        <w:rPr>
          <w:rStyle w:val="SoDAField"/>
          <w:rFonts w:ascii="細明體" w:eastAsia="細明體" w:hAnsi="細明體" w:cs="Arial" w:hint="eastAsia"/>
          <w:caps/>
          <w:lang w:eastAsia="zh-TW"/>
        </w:rPr>
        <w:t>登入者ID</w:t>
      </w:r>
    </w:p>
    <w:p w:rsidR="0076620A" w:rsidRPr="00885048" w:rsidRDefault="00C055A8" w:rsidP="00CA1745">
      <w:pPr>
        <w:pStyle w:val="Tabletext"/>
        <w:keepLines w:val="0"/>
        <w:numPr>
          <w:ilvl w:val="6"/>
          <w:numId w:val="18"/>
        </w:numPr>
        <w:spacing w:after="0" w:line="240" w:lineRule="auto"/>
        <w:rPr>
          <w:rStyle w:val="SoDAField"/>
          <w:rFonts w:hint="eastAsia"/>
          <w:color w:val="auto"/>
          <w:kern w:val="2"/>
          <w:szCs w:val="24"/>
          <w:lang w:eastAsia="zh-TW"/>
        </w:rPr>
      </w:pPr>
      <w:r>
        <w:rPr>
          <w:rStyle w:val="SoDAField"/>
          <w:rFonts w:ascii="細明體" w:eastAsia="細明體" w:hAnsi="細明體" w:cs="Arial" w:hint="eastAsia"/>
          <w:caps/>
        </w:rPr>
        <w:t>LAST_MODIF_TIME</w:t>
      </w:r>
      <w:r w:rsidR="0076620A">
        <w:rPr>
          <w:rStyle w:val="SoDAField"/>
          <w:rFonts w:ascii="細明體" w:eastAsia="細明體" w:hAnsi="細明體" w:cs="Arial" w:hint="eastAsia"/>
          <w:caps/>
          <w:lang w:eastAsia="zh-TW"/>
        </w:rPr>
        <w:t xml:space="preserve"> = </w:t>
      </w:r>
      <w:r>
        <w:rPr>
          <w:rStyle w:val="SoDAField"/>
          <w:rFonts w:ascii="細明體" w:eastAsia="細明體" w:hAnsi="細明體" w:cs="Arial" w:hint="eastAsia"/>
          <w:caps/>
          <w:lang w:eastAsia="zh-TW"/>
        </w:rPr>
        <w:t>登入時間</w:t>
      </w:r>
    </w:p>
    <w:p w:rsidR="00802BDE" w:rsidRPr="00885048" w:rsidRDefault="00802BDE" w:rsidP="00CA1745">
      <w:pPr>
        <w:pStyle w:val="Tabletext"/>
        <w:keepLines w:val="0"/>
        <w:numPr>
          <w:ilvl w:val="6"/>
          <w:numId w:val="18"/>
        </w:numPr>
        <w:spacing w:after="0" w:line="240" w:lineRule="auto"/>
        <w:rPr>
          <w:rStyle w:val="SoDAField"/>
          <w:rFonts w:hint="eastAsia"/>
          <w:color w:val="auto"/>
          <w:kern w:val="2"/>
          <w:szCs w:val="24"/>
          <w:lang w:eastAsia="zh-TW"/>
        </w:rPr>
      </w:pPr>
      <w:r>
        <w:rPr>
          <w:rStyle w:val="SoDAField"/>
          <w:rFonts w:ascii="細明體" w:eastAsia="細明體" w:hAnsi="細明體" w:cs="Arial" w:hint="eastAsia"/>
          <w:caps/>
          <w:lang w:eastAsia="zh-TW"/>
        </w:rPr>
        <w:t xml:space="preserve">TYPE = </w:t>
      </w:r>
      <w:r>
        <w:rPr>
          <w:rStyle w:val="SoDAField"/>
          <w:rFonts w:ascii="細明體" w:eastAsia="細明體" w:hAnsi="細明體" w:cs="Arial"/>
          <w:caps/>
          <w:lang w:eastAsia="zh-TW"/>
        </w:rPr>
        <w:t>‘</w:t>
      </w:r>
      <w:r>
        <w:rPr>
          <w:rStyle w:val="SoDAField"/>
          <w:rFonts w:ascii="細明體" w:eastAsia="細明體" w:hAnsi="細明體" w:cs="Arial" w:hint="eastAsia"/>
          <w:caps/>
          <w:lang w:eastAsia="zh-TW"/>
        </w:rPr>
        <w:t>1</w:t>
      </w:r>
      <w:r>
        <w:rPr>
          <w:rStyle w:val="SoDAField"/>
          <w:rFonts w:ascii="細明體" w:eastAsia="細明體" w:hAnsi="細明體" w:cs="Arial"/>
          <w:caps/>
          <w:lang w:eastAsia="zh-TW"/>
        </w:rPr>
        <w:t>’</w:t>
      </w:r>
    </w:p>
    <w:p w:rsidR="00802BDE" w:rsidRPr="00885048" w:rsidRDefault="00802BDE" w:rsidP="00885048">
      <w:pPr>
        <w:pStyle w:val="Tabletext"/>
        <w:keepLines w:val="0"/>
        <w:numPr>
          <w:ilvl w:val="5"/>
          <w:numId w:val="18"/>
        </w:numPr>
        <w:spacing w:after="0" w:line="240" w:lineRule="auto"/>
        <w:rPr>
          <w:rStyle w:val="SoDAField"/>
          <w:rFonts w:hint="eastAsia"/>
          <w:color w:val="auto"/>
          <w:kern w:val="2"/>
          <w:szCs w:val="24"/>
          <w:lang w:eastAsia="zh-TW"/>
        </w:rPr>
      </w:pPr>
      <w:r>
        <w:rPr>
          <w:rStyle w:val="SoDAField"/>
          <w:rFonts w:ascii="細明體" w:eastAsia="細明體" w:hAnsi="細明體" w:cs="Arial" w:hint="eastAsia"/>
          <w:caps/>
          <w:lang w:eastAsia="zh-TW"/>
        </w:rPr>
        <w:t>IF 按下[團險KPI修改]按鈕：</w:t>
      </w:r>
    </w:p>
    <w:p w:rsidR="00802BDE" w:rsidRPr="00CA1745" w:rsidRDefault="00802BDE" w:rsidP="00802BDE">
      <w:pPr>
        <w:pStyle w:val="Tabletext"/>
        <w:keepLines w:val="0"/>
        <w:numPr>
          <w:ilvl w:val="6"/>
          <w:numId w:val="18"/>
        </w:numPr>
        <w:spacing w:after="0" w:line="240" w:lineRule="auto"/>
        <w:rPr>
          <w:rStyle w:val="SoDAField"/>
          <w:rFonts w:hint="eastAsia"/>
          <w:color w:val="auto"/>
          <w:kern w:val="2"/>
          <w:szCs w:val="24"/>
          <w:lang w:eastAsia="zh-TW"/>
        </w:rPr>
      </w:pPr>
      <w:r>
        <w:rPr>
          <w:rStyle w:val="SoDAField"/>
          <w:rFonts w:ascii="細明體" w:eastAsia="細明體" w:hAnsi="細明體" w:cs="Arial" w:hint="eastAsia"/>
          <w:caps/>
          <w:lang w:eastAsia="zh-TW"/>
        </w:rPr>
        <w:t xml:space="preserve">UPDATE 資料如壽險，但TYPE = </w:t>
      </w:r>
      <w:r>
        <w:rPr>
          <w:rStyle w:val="SoDAField"/>
          <w:rFonts w:ascii="細明體" w:eastAsia="細明體" w:hAnsi="細明體" w:cs="Arial"/>
          <w:caps/>
          <w:lang w:eastAsia="zh-TW"/>
        </w:rPr>
        <w:t>‘</w:t>
      </w:r>
      <w:r>
        <w:rPr>
          <w:rStyle w:val="SoDAField"/>
          <w:rFonts w:ascii="細明體" w:eastAsia="細明體" w:hAnsi="細明體" w:cs="Arial" w:hint="eastAsia"/>
          <w:caps/>
          <w:lang w:eastAsia="zh-TW"/>
        </w:rPr>
        <w:t>4</w:t>
      </w:r>
      <w:r>
        <w:rPr>
          <w:rStyle w:val="SoDAField"/>
          <w:rFonts w:ascii="細明體" w:eastAsia="細明體" w:hAnsi="細明體" w:cs="Arial"/>
          <w:caps/>
          <w:lang w:eastAsia="zh-TW"/>
        </w:rPr>
        <w:t>’</w:t>
      </w:r>
    </w:p>
    <w:p w:rsidR="00CA1745" w:rsidRPr="00CA1745" w:rsidRDefault="00CA1745" w:rsidP="00CA1745">
      <w:pPr>
        <w:pStyle w:val="Tabletext"/>
        <w:keepLines w:val="0"/>
        <w:numPr>
          <w:ilvl w:val="3"/>
          <w:numId w:val="18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A1745">
        <w:rPr>
          <w:rStyle w:val="SoDAField"/>
          <w:rFonts w:ascii="細明體" w:eastAsia="細明體" w:hAnsi="細明體" w:cs="Arial" w:hint="eastAsia"/>
          <w:caps/>
          <w:color w:val="auto"/>
          <w:lang w:eastAsia="zh-TW"/>
        </w:rPr>
        <w:t>Return 修正成功</w:t>
      </w:r>
    </w:p>
    <w:sectPr w:rsidR="00CA1745" w:rsidRPr="00CA1745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D59" w:rsidRDefault="007A0D59" w:rsidP="00474574">
      <w:r>
        <w:separator/>
      </w:r>
    </w:p>
  </w:endnote>
  <w:endnote w:type="continuationSeparator" w:id="0">
    <w:p w:rsidR="007A0D59" w:rsidRDefault="007A0D59" w:rsidP="00474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D59" w:rsidRDefault="007A0D59" w:rsidP="00474574">
      <w:r>
        <w:separator/>
      </w:r>
    </w:p>
  </w:footnote>
  <w:footnote w:type="continuationSeparator" w:id="0">
    <w:p w:rsidR="007A0D59" w:rsidRDefault="007A0D59" w:rsidP="004745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658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BDB5EE0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21992762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29B70275"/>
    <w:multiLevelType w:val="multilevel"/>
    <w:tmpl w:val="FE0A7620"/>
    <w:lvl w:ilvl="0">
      <w:start w:val="2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1539"/>
        </w:tabs>
        <w:ind w:left="1539" w:hanging="990"/>
      </w:pPr>
      <w:rPr>
        <w:rFonts w:hint="default"/>
        <w:color w:val="auto"/>
      </w:rPr>
    </w:lvl>
    <w:lvl w:ilvl="2">
      <w:start w:val="4"/>
      <w:numFmt w:val="decimal"/>
      <w:lvlText w:val="%1.%2.%3"/>
      <w:lvlJc w:val="left"/>
      <w:pPr>
        <w:tabs>
          <w:tab w:val="num" w:pos="2088"/>
        </w:tabs>
        <w:ind w:left="2088" w:hanging="990"/>
      </w:pPr>
      <w:rPr>
        <w:rFonts w:hint="default"/>
        <w:color w:val="auto"/>
      </w:rPr>
    </w:lvl>
    <w:lvl w:ilvl="3">
      <w:start w:val="3"/>
      <w:numFmt w:val="decimal"/>
      <w:lvlText w:val="%1.%2.%3.%4"/>
      <w:lvlJc w:val="left"/>
      <w:pPr>
        <w:tabs>
          <w:tab w:val="num" w:pos="2637"/>
        </w:tabs>
        <w:ind w:left="2637" w:hanging="99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3186"/>
        </w:tabs>
        <w:ind w:left="3186" w:hanging="99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3825"/>
        </w:tabs>
        <w:ind w:left="3825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4374"/>
        </w:tabs>
        <w:ind w:left="4374" w:hanging="108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5283"/>
        </w:tabs>
        <w:ind w:left="5283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5832"/>
        </w:tabs>
        <w:ind w:left="5832" w:hanging="1440"/>
      </w:pPr>
      <w:rPr>
        <w:rFonts w:hint="default"/>
        <w:color w:val="auto"/>
      </w:rPr>
    </w:lvl>
  </w:abstractNum>
  <w:abstractNum w:abstractNumId="6" w15:restartNumberingAfterBreak="0">
    <w:nsid w:val="35E143C1"/>
    <w:multiLevelType w:val="multilevel"/>
    <w:tmpl w:val="A0429FE8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385C55CE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3C2E5E88"/>
    <w:multiLevelType w:val="multilevel"/>
    <w:tmpl w:val="C22C8C2C"/>
    <w:lvl w:ilvl="0">
      <w:start w:val="25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tabs>
          <w:tab w:val="num" w:pos="1377"/>
        </w:tabs>
        <w:ind w:left="1377" w:hanging="645"/>
      </w:pPr>
      <w:rPr>
        <w:rFonts w:hint="default"/>
        <w:color w:val="auto"/>
      </w:rPr>
    </w:lvl>
    <w:lvl w:ilvl="2">
      <w:start w:val="3"/>
      <w:numFmt w:val="decimal"/>
      <w:lvlText w:val="%1.%2.%3"/>
      <w:lvlJc w:val="left"/>
      <w:pPr>
        <w:tabs>
          <w:tab w:val="num" w:pos="2184"/>
        </w:tabs>
        <w:ind w:left="2184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2916"/>
        </w:tabs>
        <w:ind w:left="2916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3648"/>
        </w:tabs>
        <w:ind w:left="3648" w:hanging="72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5472"/>
        </w:tabs>
        <w:ind w:left="5472" w:hanging="108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6564"/>
        </w:tabs>
        <w:ind w:left="6564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7296"/>
        </w:tabs>
        <w:ind w:left="7296" w:hanging="1440"/>
      </w:pPr>
      <w:rPr>
        <w:rFonts w:hint="default"/>
        <w:color w:val="auto"/>
      </w:rPr>
    </w:lvl>
  </w:abstractNum>
  <w:abstractNum w:abstractNumId="9" w15:restartNumberingAfterBreak="0">
    <w:nsid w:val="41F50729"/>
    <w:multiLevelType w:val="multilevel"/>
    <w:tmpl w:val="FCE44A54"/>
    <w:lvl w:ilvl="0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0" w15:restartNumberingAfterBreak="0">
    <w:nsid w:val="43782575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5A4554CB"/>
    <w:multiLevelType w:val="multilevel"/>
    <w:tmpl w:val="FCE44A54"/>
    <w:lvl w:ilvl="0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3" w15:restartNumberingAfterBreak="0">
    <w:nsid w:val="5E2275FE"/>
    <w:multiLevelType w:val="multilevel"/>
    <w:tmpl w:val="043E2AF6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620C3181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760F6BD8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77E14522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544"/>
        </w:tabs>
        <w:ind w:left="3544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4"/>
  </w:num>
  <w:num w:numId="3">
    <w:abstractNumId w:val="1"/>
  </w:num>
  <w:num w:numId="4">
    <w:abstractNumId w:val="17"/>
  </w:num>
  <w:num w:numId="5">
    <w:abstractNumId w:val="10"/>
  </w:num>
  <w:num w:numId="6">
    <w:abstractNumId w:val="11"/>
  </w:num>
  <w:num w:numId="7">
    <w:abstractNumId w:val="4"/>
  </w:num>
  <w:num w:numId="8">
    <w:abstractNumId w:val="0"/>
  </w:num>
  <w:num w:numId="9">
    <w:abstractNumId w:val="13"/>
  </w:num>
  <w:num w:numId="10">
    <w:abstractNumId w:val="18"/>
  </w:num>
  <w:num w:numId="11">
    <w:abstractNumId w:val="12"/>
  </w:num>
  <w:num w:numId="12">
    <w:abstractNumId w:val="3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8"/>
  </w:num>
  <w:num w:numId="18">
    <w:abstractNumId w:val="19"/>
  </w:num>
  <w:num w:numId="19">
    <w:abstractNumId w:val="1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3E6F"/>
    <w:rsid w:val="00013CC8"/>
    <w:rsid w:val="000247A1"/>
    <w:rsid w:val="00051C7E"/>
    <w:rsid w:val="00077C2D"/>
    <w:rsid w:val="00087FFC"/>
    <w:rsid w:val="000933BF"/>
    <w:rsid w:val="000A4A0D"/>
    <w:rsid w:val="000E2916"/>
    <w:rsid w:val="0010449A"/>
    <w:rsid w:val="00110E00"/>
    <w:rsid w:val="0012557B"/>
    <w:rsid w:val="001445B4"/>
    <w:rsid w:val="00144F78"/>
    <w:rsid w:val="00167425"/>
    <w:rsid w:val="001C55BF"/>
    <w:rsid w:val="001C6515"/>
    <w:rsid w:val="001C716D"/>
    <w:rsid w:val="001D3098"/>
    <w:rsid w:val="001D53CC"/>
    <w:rsid w:val="002030D4"/>
    <w:rsid w:val="00233CC9"/>
    <w:rsid w:val="00256C2C"/>
    <w:rsid w:val="00257EE0"/>
    <w:rsid w:val="00260F19"/>
    <w:rsid w:val="002823AF"/>
    <w:rsid w:val="00286C90"/>
    <w:rsid w:val="002B558A"/>
    <w:rsid w:val="002C10F2"/>
    <w:rsid w:val="002D5990"/>
    <w:rsid w:val="00306E4B"/>
    <w:rsid w:val="00310175"/>
    <w:rsid w:val="00342545"/>
    <w:rsid w:val="0034645A"/>
    <w:rsid w:val="00396AD6"/>
    <w:rsid w:val="003A25EA"/>
    <w:rsid w:val="003A4E12"/>
    <w:rsid w:val="003B2534"/>
    <w:rsid w:val="003B2DFF"/>
    <w:rsid w:val="003E0BFC"/>
    <w:rsid w:val="003E2D4A"/>
    <w:rsid w:val="003F60B0"/>
    <w:rsid w:val="00402358"/>
    <w:rsid w:val="00416D31"/>
    <w:rsid w:val="004215A7"/>
    <w:rsid w:val="0044227F"/>
    <w:rsid w:val="004509A7"/>
    <w:rsid w:val="004523F2"/>
    <w:rsid w:val="0045550E"/>
    <w:rsid w:val="00464C9A"/>
    <w:rsid w:val="00464E27"/>
    <w:rsid w:val="00465935"/>
    <w:rsid w:val="00474574"/>
    <w:rsid w:val="004867F6"/>
    <w:rsid w:val="004D3073"/>
    <w:rsid w:val="004E269A"/>
    <w:rsid w:val="004E5104"/>
    <w:rsid w:val="004E59DD"/>
    <w:rsid w:val="00503E6F"/>
    <w:rsid w:val="00504993"/>
    <w:rsid w:val="00515397"/>
    <w:rsid w:val="005156C8"/>
    <w:rsid w:val="0051634E"/>
    <w:rsid w:val="005165F8"/>
    <w:rsid w:val="00534D8C"/>
    <w:rsid w:val="00540A69"/>
    <w:rsid w:val="0054580B"/>
    <w:rsid w:val="00551067"/>
    <w:rsid w:val="00555ED2"/>
    <w:rsid w:val="00565353"/>
    <w:rsid w:val="005671C3"/>
    <w:rsid w:val="005C5D81"/>
    <w:rsid w:val="00611686"/>
    <w:rsid w:val="00613BD3"/>
    <w:rsid w:val="00614934"/>
    <w:rsid w:val="006260BB"/>
    <w:rsid w:val="00641160"/>
    <w:rsid w:val="006654BB"/>
    <w:rsid w:val="006779CE"/>
    <w:rsid w:val="006A72F5"/>
    <w:rsid w:val="006C6460"/>
    <w:rsid w:val="006C7E1F"/>
    <w:rsid w:val="0070714C"/>
    <w:rsid w:val="00740594"/>
    <w:rsid w:val="0076102C"/>
    <w:rsid w:val="0076620A"/>
    <w:rsid w:val="00777421"/>
    <w:rsid w:val="007A0D59"/>
    <w:rsid w:val="007B315D"/>
    <w:rsid w:val="007B5CD9"/>
    <w:rsid w:val="007B6B9C"/>
    <w:rsid w:val="007C2788"/>
    <w:rsid w:val="007C4B56"/>
    <w:rsid w:val="007C507F"/>
    <w:rsid w:val="007F3E47"/>
    <w:rsid w:val="008010C5"/>
    <w:rsid w:val="00802BDE"/>
    <w:rsid w:val="00832949"/>
    <w:rsid w:val="00835797"/>
    <w:rsid w:val="00837FA0"/>
    <w:rsid w:val="008413DB"/>
    <w:rsid w:val="00844105"/>
    <w:rsid w:val="008674EA"/>
    <w:rsid w:val="00885048"/>
    <w:rsid w:val="008878AA"/>
    <w:rsid w:val="008B4506"/>
    <w:rsid w:val="008C1EF3"/>
    <w:rsid w:val="00900CDE"/>
    <w:rsid w:val="00914C3C"/>
    <w:rsid w:val="009770C8"/>
    <w:rsid w:val="00980A04"/>
    <w:rsid w:val="009C1EE8"/>
    <w:rsid w:val="009C2C3E"/>
    <w:rsid w:val="009C4209"/>
    <w:rsid w:val="009D2528"/>
    <w:rsid w:val="009D540E"/>
    <w:rsid w:val="009E33D0"/>
    <w:rsid w:val="00A04B80"/>
    <w:rsid w:val="00A30E25"/>
    <w:rsid w:val="00A65499"/>
    <w:rsid w:val="00A73405"/>
    <w:rsid w:val="00A82180"/>
    <w:rsid w:val="00A82D19"/>
    <w:rsid w:val="00A87A22"/>
    <w:rsid w:val="00A906E7"/>
    <w:rsid w:val="00A9351B"/>
    <w:rsid w:val="00AC6949"/>
    <w:rsid w:val="00AD1BEC"/>
    <w:rsid w:val="00AD5283"/>
    <w:rsid w:val="00AE0B4E"/>
    <w:rsid w:val="00B33DA1"/>
    <w:rsid w:val="00B411E0"/>
    <w:rsid w:val="00B424C9"/>
    <w:rsid w:val="00B65656"/>
    <w:rsid w:val="00BA5721"/>
    <w:rsid w:val="00BF06AA"/>
    <w:rsid w:val="00C0094D"/>
    <w:rsid w:val="00C01ABF"/>
    <w:rsid w:val="00C04897"/>
    <w:rsid w:val="00C055A8"/>
    <w:rsid w:val="00C17180"/>
    <w:rsid w:val="00CA1745"/>
    <w:rsid w:val="00CA49FC"/>
    <w:rsid w:val="00CA6F22"/>
    <w:rsid w:val="00CB2A39"/>
    <w:rsid w:val="00CC1C16"/>
    <w:rsid w:val="00CC543A"/>
    <w:rsid w:val="00CD72DA"/>
    <w:rsid w:val="00CF1D39"/>
    <w:rsid w:val="00CF2810"/>
    <w:rsid w:val="00D14B9C"/>
    <w:rsid w:val="00D31B66"/>
    <w:rsid w:val="00D46350"/>
    <w:rsid w:val="00D50577"/>
    <w:rsid w:val="00D5130E"/>
    <w:rsid w:val="00D615C9"/>
    <w:rsid w:val="00D703DF"/>
    <w:rsid w:val="00D95B04"/>
    <w:rsid w:val="00DA48EA"/>
    <w:rsid w:val="00DC5F2A"/>
    <w:rsid w:val="00E007D3"/>
    <w:rsid w:val="00E07340"/>
    <w:rsid w:val="00E30818"/>
    <w:rsid w:val="00E50953"/>
    <w:rsid w:val="00E53766"/>
    <w:rsid w:val="00E615CB"/>
    <w:rsid w:val="00E651B7"/>
    <w:rsid w:val="00E65BAA"/>
    <w:rsid w:val="00E67655"/>
    <w:rsid w:val="00EB42F4"/>
    <w:rsid w:val="00EB63DA"/>
    <w:rsid w:val="00EC1792"/>
    <w:rsid w:val="00ED4AC2"/>
    <w:rsid w:val="00ED4EEF"/>
    <w:rsid w:val="00EF012A"/>
    <w:rsid w:val="00F20C30"/>
    <w:rsid w:val="00F43F67"/>
    <w:rsid w:val="00F51098"/>
    <w:rsid w:val="00F51955"/>
    <w:rsid w:val="00F5771D"/>
    <w:rsid w:val="00F64865"/>
    <w:rsid w:val="00F66553"/>
    <w:rsid w:val="00F66982"/>
    <w:rsid w:val="00F6718C"/>
    <w:rsid w:val="00F7195F"/>
    <w:rsid w:val="00F8223F"/>
    <w:rsid w:val="00F8653E"/>
    <w:rsid w:val="00F8706A"/>
    <w:rsid w:val="00FB2B4B"/>
    <w:rsid w:val="00FC6C41"/>
    <w:rsid w:val="00FD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381E605C-4E56-4290-9EC3-A6A3DAB36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18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character" w:styleId="HTML">
    <w:name w:val="HTML Code"/>
    <w:rsid w:val="003B2534"/>
    <w:rPr>
      <w:rFonts w:ascii="細明體" w:eastAsia="細明體" w:hAnsi="細明體" w:cs="細明體"/>
      <w:sz w:val="24"/>
      <w:szCs w:val="24"/>
    </w:rPr>
  </w:style>
  <w:style w:type="character" w:customStyle="1" w:styleId="style31">
    <w:name w:val="style31"/>
    <w:rsid w:val="00465935"/>
    <w:rPr>
      <w:rFonts w:ascii="Arial" w:hAnsi="Arial" w:cs="Arial" w:hint="default"/>
      <w:sz w:val="20"/>
      <w:szCs w:val="20"/>
    </w:rPr>
  </w:style>
  <w:style w:type="table" w:styleId="a5">
    <w:name w:val="Table Grid"/>
    <w:basedOn w:val="a1"/>
    <w:rsid w:val="0050499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3">
    <w:name w:val="style3"/>
    <w:basedOn w:val="a0"/>
    <w:rsid w:val="00504993"/>
  </w:style>
  <w:style w:type="paragraph" w:styleId="a6">
    <w:name w:val="Balloon Text"/>
    <w:basedOn w:val="a"/>
    <w:semiHidden/>
    <w:rsid w:val="00504993"/>
    <w:rPr>
      <w:rFonts w:ascii="Arial" w:hAnsi="Arial"/>
      <w:sz w:val="18"/>
      <w:szCs w:val="18"/>
    </w:rPr>
  </w:style>
  <w:style w:type="paragraph" w:styleId="a7">
    <w:name w:val="header"/>
    <w:basedOn w:val="a"/>
    <w:link w:val="a8"/>
    <w:rsid w:val="004745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rsid w:val="00474574"/>
    <w:rPr>
      <w:kern w:val="2"/>
    </w:rPr>
  </w:style>
  <w:style w:type="paragraph" w:styleId="a9">
    <w:name w:val="footer"/>
    <w:basedOn w:val="a"/>
    <w:link w:val="aa"/>
    <w:rsid w:val="004745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link w:val="a9"/>
    <w:rsid w:val="00474574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54A95-15BD-4303-ACDB-87833A4A8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