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678"/>
        <w:gridCol w:w="1134"/>
        <w:gridCol w:w="1134"/>
      </w:tblGrid>
      <w:tr w:rsidR="00A44410" w:rsidTr="00A44410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10" w:rsidRDefault="00A44410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10" w:rsidRDefault="00A44410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10" w:rsidRDefault="00A44410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10" w:rsidRDefault="00A44410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10" w:rsidRDefault="00A44410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立案單號</w:t>
            </w:r>
          </w:p>
        </w:tc>
      </w:tr>
      <w:tr w:rsidR="00A44410" w:rsidTr="00A44410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10" w:rsidRDefault="00A44410" w:rsidP="00B0278D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2011</w:t>
            </w:r>
            <w:r>
              <w:rPr>
                <w:rFonts w:eastAsia="標楷體" w:hint="eastAsia"/>
                <w:lang w:eastAsia="zh-TW"/>
              </w:rPr>
              <w:t>/11/30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10" w:rsidRDefault="00A4441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10" w:rsidRPr="00C475C6" w:rsidRDefault="00A4441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C475C6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10" w:rsidRPr="00C475C6" w:rsidRDefault="00A4441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C475C6"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410" w:rsidRPr="00C475C6" w:rsidRDefault="00A4441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5C04B9" w:rsidRDefault="005C04B9" w:rsidP="005C04B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5C04B9" w:rsidRPr="009A6B2B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cs="Courier New"/>
          <w:b/>
        </w:rPr>
      </w:pPr>
      <w:r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91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6843"/>
      </w:tblGrid>
      <w:tr w:rsidR="005C04B9" w:rsidRPr="00E01490" w:rsidTr="00B37FAE">
        <w:tc>
          <w:tcPr>
            <w:tcW w:w="2340" w:type="dxa"/>
          </w:tcPr>
          <w:p w:rsidR="005C04B9" w:rsidRPr="00E01490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6843" w:type="dxa"/>
          </w:tcPr>
          <w:p w:rsidR="005C04B9" w:rsidRPr="00E01490" w:rsidRDefault="00826F03" w:rsidP="00826F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26F03">
              <w:rPr>
                <w:rFonts w:ascii="細明體" w:eastAsia="細明體" w:hAnsi="細明體" w:hint="eastAsia"/>
                <w:sz w:val="20"/>
                <w:szCs w:val="20"/>
              </w:rPr>
              <w:t>事故人團險投保內容查詢</w:t>
            </w:r>
          </w:p>
        </w:tc>
      </w:tr>
      <w:tr w:rsidR="005C04B9" w:rsidRPr="00E01490" w:rsidTr="00B37FAE">
        <w:tc>
          <w:tcPr>
            <w:tcW w:w="2340" w:type="dxa"/>
          </w:tcPr>
          <w:p w:rsidR="005C04B9" w:rsidRPr="00E01490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6843" w:type="dxa"/>
          </w:tcPr>
          <w:p w:rsidR="005C04B9" w:rsidRPr="00E01490" w:rsidRDefault="005C04B9" w:rsidP="00826F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AB9_0</w:t>
            </w:r>
            <w:r w:rsidR="00826F03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5C04B9" w:rsidRPr="00E01490" w:rsidTr="00B37FAE">
        <w:tc>
          <w:tcPr>
            <w:tcW w:w="2340" w:type="dxa"/>
          </w:tcPr>
          <w:p w:rsidR="005C04B9" w:rsidRPr="00E01490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6843" w:type="dxa"/>
          </w:tcPr>
          <w:p w:rsidR="005C04B9" w:rsidRPr="00E01490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5C04B9" w:rsidRPr="00E01490" w:rsidTr="00B37FAE">
        <w:tc>
          <w:tcPr>
            <w:tcW w:w="2340" w:type="dxa"/>
          </w:tcPr>
          <w:p w:rsidR="005C04B9" w:rsidRPr="00E01490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6843" w:type="dxa"/>
          </w:tcPr>
          <w:p w:rsidR="005C04B9" w:rsidRPr="00E01490" w:rsidRDefault="00250711" w:rsidP="00B027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13D70">
              <w:rPr>
                <w:rFonts w:ascii="細明體" w:eastAsia="細明體" w:hAnsi="細明體" w:hint="eastAsia"/>
                <w:sz w:val="20"/>
                <w:szCs w:val="20"/>
              </w:rPr>
              <w:t>以</w:t>
            </w:r>
            <w:r w:rsidR="00B0278D">
              <w:rPr>
                <w:rFonts w:ascii="細明體" w:eastAsia="細明體" w:hAnsi="細明體" w:hint="eastAsia"/>
                <w:sz w:val="20"/>
                <w:szCs w:val="20"/>
              </w:rPr>
              <w:t>保單</w:t>
            </w:r>
            <w:r w:rsidRPr="00713D70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B0278D">
              <w:rPr>
                <w:rFonts w:ascii="細明體" w:eastAsia="細明體" w:hAnsi="細明體" w:hint="eastAsia"/>
                <w:sz w:val="20"/>
                <w:szCs w:val="20"/>
              </w:rPr>
              <w:t>保單資料</w:t>
            </w:r>
          </w:p>
        </w:tc>
      </w:tr>
      <w:tr w:rsidR="005C04B9" w:rsidRPr="00E01490" w:rsidTr="00B37FAE">
        <w:tc>
          <w:tcPr>
            <w:tcW w:w="2340" w:type="dxa"/>
          </w:tcPr>
          <w:p w:rsidR="005C04B9" w:rsidRPr="00E01490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6843" w:type="dxa"/>
          </w:tcPr>
          <w:p w:rsidR="005C04B9" w:rsidRPr="00E01490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87438" w:rsidRPr="00E01490" w:rsidTr="00B37FAE">
        <w:tc>
          <w:tcPr>
            <w:tcW w:w="2340" w:type="dxa"/>
          </w:tcPr>
          <w:p w:rsidR="00787438" w:rsidRPr="00FA576C" w:rsidRDefault="00787438" w:rsidP="00CB29D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6843" w:type="dxa"/>
          </w:tcPr>
          <w:p w:rsidR="00787438" w:rsidRPr="00FA576C" w:rsidRDefault="00787438" w:rsidP="00CB29D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787438" w:rsidRPr="00E01490" w:rsidTr="00B37FAE">
        <w:tc>
          <w:tcPr>
            <w:tcW w:w="2340" w:type="dxa"/>
          </w:tcPr>
          <w:p w:rsidR="00787438" w:rsidRPr="00FA576C" w:rsidRDefault="00787438" w:rsidP="00CB29D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6843" w:type="dxa"/>
          </w:tcPr>
          <w:p w:rsidR="00787438" w:rsidRPr="00FA576C" w:rsidRDefault="00787438" w:rsidP="00CB29D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5C04B9" w:rsidRDefault="005C04B9" w:rsidP="005C04B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5C04B9" w:rsidRPr="001053C1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</w:rPr>
      </w:pPr>
      <w:r w:rsidRPr="001053C1">
        <w:rPr>
          <w:rFonts w:ascii="細明體" w:eastAsia="細明體" w:hAnsi="細明體" w:hint="eastAsia"/>
          <w:b/>
        </w:rPr>
        <w:t>程式流程圖</w:t>
      </w:r>
    </w:p>
    <w:p w:rsidR="005C04B9" w:rsidRDefault="005C04B9" w:rsidP="005C04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4B9" w:rsidRDefault="005C04B9" w:rsidP="005C04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4B9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</w:rPr>
      </w:pPr>
      <w:r>
        <w:rPr>
          <w:rFonts w:ascii="細明體" w:eastAsia="細明體" w:hAnsi="細明體" w:hint="eastAsia"/>
          <w:b/>
        </w:rPr>
        <w:t>相關檔案</w:t>
      </w:r>
    </w:p>
    <w:tbl>
      <w:tblPr>
        <w:tblW w:w="91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697"/>
      </w:tblGrid>
      <w:tr w:rsidR="005C04B9" w:rsidRPr="00E01490" w:rsidTr="00B37FAE">
        <w:tc>
          <w:tcPr>
            <w:tcW w:w="720" w:type="dxa"/>
          </w:tcPr>
          <w:p w:rsidR="005C04B9" w:rsidRPr="00C829C1" w:rsidRDefault="005C04B9" w:rsidP="00B37FA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5C04B9" w:rsidRPr="00C829C1" w:rsidRDefault="005C04B9" w:rsidP="00B37FA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697" w:type="dxa"/>
          </w:tcPr>
          <w:p w:rsidR="005C04B9" w:rsidRPr="00C829C1" w:rsidRDefault="005C04B9" w:rsidP="00B37FA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</w:tr>
      <w:tr w:rsidR="005C04B9" w:rsidRPr="00E01490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C04B9" w:rsidRPr="00E01490" w:rsidRDefault="005C04B9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5C04B9" w:rsidRPr="00B368C7" w:rsidRDefault="00910CF5" w:rsidP="00B37FAE">
            <w:pPr>
              <w:pStyle w:val="Tabletext"/>
              <w:snapToGrid w:val="0"/>
              <w:rPr>
                <w:rFonts w:ascii="細明體" w:eastAsia="細明體" w:hAnsi="細明體" w:hint="eastAsia"/>
                <w:lang w:eastAsia="zh-TW"/>
              </w:rPr>
            </w:pPr>
            <w:r w:rsidRPr="00C3137E">
              <w:rPr>
                <w:rFonts w:ascii="細明體" w:eastAsia="細明體" w:hAnsi="細明體" w:hint="eastAsia"/>
                <w:lang w:eastAsia="zh-TW"/>
              </w:rPr>
              <w:t>團險保單主檔_基本資料檔</w:t>
            </w:r>
          </w:p>
        </w:tc>
        <w:tc>
          <w:tcPr>
            <w:tcW w:w="4697" w:type="dxa"/>
          </w:tcPr>
          <w:p w:rsidR="005C04B9" w:rsidRPr="00B368C7" w:rsidRDefault="00B9314A" w:rsidP="00B37FAE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DTBGC</w:t>
            </w:r>
            <w:r w:rsidR="005177D8">
              <w:rPr>
                <w:rFonts w:ascii="細明體" w:eastAsia="細明體" w:hAnsi="細明體" w:hint="eastAsia"/>
                <w:sz w:val="20"/>
                <w:szCs w:val="20"/>
              </w:rPr>
              <w:t>001</w:t>
            </w:r>
          </w:p>
        </w:tc>
      </w:tr>
      <w:tr w:rsidR="005177D8" w:rsidRPr="00E01490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177D8" w:rsidRPr="00E01490" w:rsidRDefault="005177D8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5177D8" w:rsidRPr="005177D8" w:rsidRDefault="00910CF5" w:rsidP="00B37FAE">
            <w:pPr>
              <w:pStyle w:val="Tabletext"/>
              <w:snapToGrid w:val="0"/>
              <w:rPr>
                <w:rFonts w:ascii="細明體" w:eastAsia="細明體" w:hAnsi="細明體" w:hint="eastAsia"/>
                <w:lang w:eastAsia="zh-TW"/>
              </w:rPr>
            </w:pPr>
            <w:r w:rsidRPr="00910CF5">
              <w:rPr>
                <w:rFonts w:ascii="細明體" w:eastAsia="細明體" w:hAnsi="細明體" w:hint="eastAsia"/>
                <w:lang w:eastAsia="zh-TW"/>
              </w:rPr>
              <w:t>團險保單主檔_被保人名冊檔</w:t>
            </w:r>
          </w:p>
        </w:tc>
        <w:tc>
          <w:tcPr>
            <w:tcW w:w="4697" w:type="dxa"/>
          </w:tcPr>
          <w:p w:rsidR="005177D8" w:rsidRDefault="00B9314A" w:rsidP="00B37FAE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DTBGC</w:t>
            </w:r>
            <w:r w:rsidR="005177D8">
              <w:rPr>
                <w:rFonts w:ascii="細明體" w:eastAsia="細明體" w:hAnsi="細明體" w:hint="eastAsia"/>
                <w:sz w:val="20"/>
                <w:szCs w:val="20"/>
              </w:rPr>
              <w:t>002</w:t>
            </w:r>
          </w:p>
        </w:tc>
      </w:tr>
      <w:tr w:rsidR="00910CF5" w:rsidRPr="00E01490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10CF5" w:rsidRPr="00E01490" w:rsidRDefault="00910CF5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910CF5" w:rsidRPr="005177D8" w:rsidRDefault="00910CF5" w:rsidP="00B37FAE">
            <w:pPr>
              <w:pStyle w:val="Tabletext"/>
              <w:snapToGrid w:val="0"/>
              <w:rPr>
                <w:rFonts w:ascii="細明體" w:eastAsia="細明體" w:hAnsi="細明體" w:hint="eastAsia"/>
                <w:lang w:eastAsia="zh-TW"/>
              </w:rPr>
            </w:pPr>
            <w:r w:rsidRPr="00910CF5">
              <w:rPr>
                <w:rFonts w:ascii="細明體" w:eastAsia="細明體" w:hAnsi="細明體" w:hint="eastAsia"/>
                <w:lang w:eastAsia="zh-TW"/>
              </w:rPr>
              <w:t>客戶主檔</w:t>
            </w:r>
          </w:p>
        </w:tc>
        <w:tc>
          <w:tcPr>
            <w:tcW w:w="4697" w:type="dxa"/>
          </w:tcPr>
          <w:p w:rsidR="00910CF5" w:rsidRDefault="001B2B29" w:rsidP="00B37FAE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DTBGI000</w:t>
            </w:r>
          </w:p>
        </w:tc>
      </w:tr>
    </w:tbl>
    <w:p w:rsidR="005C04B9" w:rsidRPr="009A6B2B" w:rsidRDefault="005C04B9" w:rsidP="005C04B9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5C04B9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</w:rPr>
      </w:pPr>
      <w:r>
        <w:rPr>
          <w:rFonts w:ascii="細明體" w:eastAsia="細明體" w:hAnsi="細明體" w:hint="eastAsia"/>
          <w:b/>
        </w:rPr>
        <w:t>相關模組</w:t>
      </w:r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711"/>
      </w:tblGrid>
      <w:tr w:rsidR="005C04B9" w:rsidRPr="00E01490" w:rsidTr="00B37FAE">
        <w:tc>
          <w:tcPr>
            <w:tcW w:w="720" w:type="dxa"/>
          </w:tcPr>
          <w:p w:rsidR="005C04B9" w:rsidRPr="00C829C1" w:rsidRDefault="005C04B9" w:rsidP="00B37FA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5C04B9" w:rsidRPr="00C829C1" w:rsidRDefault="005C04B9" w:rsidP="00B37FA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11" w:type="dxa"/>
          </w:tcPr>
          <w:p w:rsidR="005C04B9" w:rsidRPr="00C829C1" w:rsidRDefault="005C04B9" w:rsidP="00B37FA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5C04B9" w:rsidRPr="00E01490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C04B9" w:rsidRPr="00E01490" w:rsidRDefault="005C04B9" w:rsidP="005C04B9">
            <w:pPr>
              <w:widowControl/>
              <w:numPr>
                <w:ilvl w:val="0"/>
                <w:numId w:val="31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5C04B9" w:rsidRPr="00B368C7" w:rsidRDefault="005C04B9" w:rsidP="00B37FAE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4711" w:type="dxa"/>
          </w:tcPr>
          <w:p w:rsidR="005C04B9" w:rsidRPr="00B368C7" w:rsidRDefault="005C04B9" w:rsidP="00B37FAE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5C04B9" w:rsidRDefault="005C04B9" w:rsidP="005C04B9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61161" w:rsidRDefault="00D61161" w:rsidP="00D61161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hint="eastAsia"/>
          <w:b/>
          <w:lang w:eastAsia="zh-TW"/>
        </w:rPr>
      </w:pPr>
      <w:r>
        <w:rPr>
          <w:rFonts w:ascii="細明體" w:eastAsia="細明體" w:hAnsi="細明體" w:hint="eastAsia"/>
          <w:b/>
          <w:lang w:eastAsia="zh-TW"/>
        </w:rPr>
        <w:t>畫面(</w:t>
      </w:r>
      <w:r w:rsidR="006D24CF" w:rsidRPr="006D24CF">
        <w:rPr>
          <w:rFonts w:hint="eastAsia"/>
          <w:kern w:val="2"/>
          <w:lang w:eastAsia="zh-TW"/>
        </w:rPr>
        <w:t>USAAB90300_</w:t>
      </w:r>
      <w:r w:rsidR="006D24CF" w:rsidRPr="006D24CF">
        <w:rPr>
          <w:rFonts w:hint="eastAsia"/>
          <w:kern w:val="2"/>
          <w:lang w:eastAsia="zh-TW"/>
        </w:rPr>
        <w:t>事故人團險投保內容查詢</w:t>
      </w:r>
      <w:r w:rsidR="006D24CF" w:rsidRPr="006D24CF">
        <w:rPr>
          <w:rFonts w:hint="eastAsia"/>
          <w:kern w:val="2"/>
          <w:lang w:eastAsia="zh-TW"/>
        </w:rPr>
        <w:t>.htm</w:t>
      </w:r>
      <w:r>
        <w:rPr>
          <w:rFonts w:hint="eastAsia"/>
          <w:kern w:val="2"/>
          <w:lang w:eastAsia="zh-TW"/>
        </w:rPr>
        <w:t>)</w:t>
      </w:r>
    </w:p>
    <w:p w:rsidR="008B0322" w:rsidRPr="00931328" w:rsidRDefault="00451C8A" w:rsidP="009B6A07">
      <w:pPr>
        <w:pStyle w:val="Tabletext"/>
        <w:keepLines w:val="0"/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155.25pt">
            <v:imagedata r:id="rId7" o:title="" cropbottom="43798f" cropleft="5672f"/>
          </v:shape>
        </w:pict>
      </w:r>
    </w:p>
    <w:p w:rsidR="00402E33" w:rsidRDefault="008B032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color w:val="000000"/>
          <w:kern w:val="2"/>
          <w:szCs w:val="24"/>
          <w:lang w:eastAsia="zh-TW"/>
        </w:rPr>
        <w:br w:type="page"/>
      </w:r>
      <w:r w:rsidR="00402E33">
        <w:rPr>
          <w:rFonts w:hint="eastAsia"/>
          <w:color w:val="000000"/>
          <w:kern w:val="2"/>
          <w:szCs w:val="24"/>
          <w:lang w:eastAsia="zh-TW"/>
        </w:rPr>
        <w:lastRenderedPageBreak/>
        <w:t>程式內容：</w:t>
      </w:r>
    </w:p>
    <w:p w:rsidR="00402E33" w:rsidRDefault="00402E3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初始：</w:t>
      </w:r>
      <w:r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402E33" w:rsidRDefault="00402E3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清除所有值。</w:t>
      </w:r>
    </w:p>
    <w:p w:rsidR="00402E33" w:rsidRDefault="00402E3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接收傳入參數。</w:t>
      </w:r>
    </w:p>
    <w:p w:rsidR="00282A76" w:rsidRDefault="00282A76" w:rsidP="00737DE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受理編號</w:t>
      </w:r>
    </w:p>
    <w:p w:rsidR="00737DE5" w:rsidRDefault="00C3137E" w:rsidP="00737DE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事故人</w:t>
      </w:r>
      <w:r>
        <w:rPr>
          <w:rFonts w:hint="eastAsia"/>
          <w:color w:val="000000"/>
          <w:kern w:val="2"/>
          <w:szCs w:val="24"/>
          <w:lang w:eastAsia="zh-TW"/>
        </w:rPr>
        <w:t>ID</w:t>
      </w:r>
    </w:p>
    <w:p w:rsidR="005056DE" w:rsidRDefault="005056DE" w:rsidP="00737DE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事故人姓名</w:t>
      </w:r>
    </w:p>
    <w:p w:rsidR="00C3137E" w:rsidRDefault="00333977" w:rsidP="00737DE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無名冊新增</w:t>
      </w:r>
      <w:r>
        <w:rPr>
          <w:rFonts w:hint="eastAsia"/>
          <w:color w:val="000000"/>
          <w:kern w:val="2"/>
          <w:szCs w:val="24"/>
          <w:lang w:eastAsia="zh-TW"/>
        </w:rPr>
        <w:t>BO(DTAAA012)</w:t>
      </w:r>
    </w:p>
    <w:p w:rsidR="001305E2" w:rsidRDefault="001305E2" w:rsidP="00BE38F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產生表頭資料</w:t>
      </w:r>
      <w:r w:rsidR="006868FB">
        <w:rPr>
          <w:rFonts w:hint="eastAsia"/>
          <w:color w:val="000000"/>
          <w:kern w:val="2"/>
          <w:szCs w:val="24"/>
          <w:lang w:eastAsia="zh-TW"/>
        </w:rPr>
        <w:t>：</w:t>
      </w:r>
    </w:p>
    <w:p w:rsidR="00C74E57" w:rsidRDefault="00C74E57" w:rsidP="00BE38F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受理編號：</w:t>
      </w:r>
    </w:p>
    <w:p w:rsidR="00C74E57" w:rsidRPr="00C74E57" w:rsidRDefault="00C74E57" w:rsidP="00C74E5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傳入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受理編號</w:t>
      </w:r>
    </w:p>
    <w:p w:rsidR="00826E43" w:rsidRDefault="00826E43" w:rsidP="00BE38F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t>事故者</w:t>
      </w:r>
      <w:r>
        <w:t>ID</w:t>
      </w:r>
      <w:r>
        <w:rPr>
          <w:rFonts w:hint="eastAsia"/>
          <w:color w:val="000000"/>
          <w:kern w:val="2"/>
          <w:szCs w:val="24"/>
          <w:lang w:eastAsia="zh-TW"/>
        </w:rPr>
        <w:t>：</w:t>
      </w:r>
    </w:p>
    <w:p w:rsidR="00826E43" w:rsidRDefault="00826E43" w:rsidP="00BE38F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傳入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t>事故者</w:t>
      </w:r>
      <w:r>
        <w:t>ID</w:t>
      </w:r>
    </w:p>
    <w:p w:rsidR="00826E43" w:rsidRDefault="005056DE" w:rsidP="00BE38F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t>事故者</w:t>
      </w:r>
      <w:r>
        <w:rPr>
          <w:rFonts w:hint="eastAsia"/>
          <w:lang w:eastAsia="zh-TW"/>
        </w:rPr>
        <w:t>姓名</w:t>
      </w:r>
      <w:r w:rsidR="00826E43">
        <w:rPr>
          <w:rFonts w:hint="eastAsia"/>
          <w:color w:val="000000"/>
          <w:kern w:val="2"/>
          <w:szCs w:val="24"/>
          <w:lang w:eastAsia="zh-TW"/>
        </w:rPr>
        <w:t>：</w:t>
      </w:r>
    </w:p>
    <w:p w:rsidR="00692870" w:rsidRPr="00756BA3" w:rsidRDefault="005056DE" w:rsidP="00F344E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傳入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t>事故者</w:t>
      </w:r>
      <w:r>
        <w:rPr>
          <w:rFonts w:hint="eastAsia"/>
          <w:color w:val="000000"/>
          <w:kern w:val="2"/>
          <w:szCs w:val="24"/>
          <w:lang w:eastAsia="zh-TW"/>
        </w:rPr>
        <w:t>姓名</w:t>
      </w:r>
    </w:p>
    <w:p w:rsidR="00E60E0B" w:rsidRPr="00AB6C27" w:rsidRDefault="005C631E" w:rsidP="00F2522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color w:val="000000"/>
          <w:kern w:val="2"/>
          <w:szCs w:val="24"/>
          <w:lang w:eastAsia="zh-TW"/>
        </w:rPr>
      </w:pPr>
      <w:r>
        <w:rPr>
          <w:rFonts w:ascii="sөũ" w:hAnsi="sөũ"/>
          <w:lang w:eastAsia="zh-TW"/>
        </w:rPr>
        <w:t>保障</w:t>
      </w:r>
      <w:r w:rsidRPr="00E60E0B">
        <w:rPr>
          <w:color w:val="000000"/>
          <w:kern w:val="2"/>
          <w:szCs w:val="24"/>
          <w:lang w:eastAsia="zh-TW"/>
        </w:rPr>
        <w:t>內容</w:t>
      </w:r>
      <w:r>
        <w:rPr>
          <w:rFonts w:ascii="sөũ" w:hAnsi="sөũ"/>
          <w:lang w:eastAsia="zh-TW"/>
        </w:rPr>
        <w:t>查詢</w:t>
      </w:r>
      <w:r w:rsidR="004C0F21">
        <w:rPr>
          <w:rFonts w:hint="eastAsia"/>
          <w:color w:val="000000"/>
          <w:kern w:val="2"/>
          <w:szCs w:val="24"/>
          <w:lang w:eastAsia="zh-TW"/>
        </w:rPr>
        <w:t>：</w:t>
      </w:r>
    </w:p>
    <w:p w:rsidR="00601F01" w:rsidRDefault="00601F01" w:rsidP="00AB6C2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名冊件：</w:t>
      </w:r>
    </w:p>
    <w:p w:rsidR="005327A9" w:rsidRDefault="005327A9" w:rsidP="005327A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抽取欄位：</w:t>
      </w:r>
      <w:r>
        <w:rPr>
          <w:rFonts w:hint="eastAsia"/>
          <w:color w:val="000000"/>
          <w:kern w:val="2"/>
          <w:szCs w:val="24"/>
          <w:lang w:eastAsia="zh-TW"/>
        </w:rPr>
        <w:t>A</w:t>
      </w:r>
      <w:r w:rsidRPr="005327A9">
        <w:rPr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保單鍵值</w:t>
      </w:r>
      <w:r w:rsidRPr="005327A9">
        <w:rPr>
          <w:color w:val="000000"/>
          <w:kern w:val="2"/>
          <w:szCs w:val="24"/>
          <w:lang w:eastAsia="zh-TW"/>
        </w:rPr>
        <w:t>,</w:t>
      </w:r>
      <w:r>
        <w:rPr>
          <w:rFonts w:hint="eastAsia"/>
          <w:color w:val="000000"/>
          <w:kern w:val="2"/>
          <w:szCs w:val="24"/>
          <w:lang w:eastAsia="zh-TW"/>
        </w:rPr>
        <w:t>A</w:t>
      </w:r>
      <w:r w:rsidRPr="005327A9">
        <w:rPr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保單號碼</w:t>
      </w:r>
      <w:r w:rsidRPr="005327A9">
        <w:rPr>
          <w:color w:val="000000"/>
          <w:kern w:val="2"/>
          <w:szCs w:val="24"/>
          <w:lang w:eastAsia="zh-TW"/>
        </w:rPr>
        <w:t>,</w:t>
      </w:r>
      <w:r>
        <w:rPr>
          <w:rFonts w:hint="eastAsia"/>
          <w:color w:val="000000"/>
          <w:kern w:val="2"/>
          <w:szCs w:val="24"/>
          <w:lang w:eastAsia="zh-TW"/>
        </w:rPr>
        <w:t>A.</w:t>
      </w:r>
      <w:r>
        <w:rPr>
          <w:rFonts w:hint="eastAsia"/>
          <w:color w:val="000000"/>
          <w:kern w:val="2"/>
          <w:szCs w:val="24"/>
          <w:lang w:eastAsia="zh-TW"/>
        </w:rPr>
        <w:t>生效始期</w:t>
      </w:r>
      <w:r w:rsidRPr="005327A9">
        <w:rPr>
          <w:color w:val="000000"/>
          <w:kern w:val="2"/>
          <w:szCs w:val="24"/>
          <w:lang w:eastAsia="zh-TW"/>
        </w:rPr>
        <w:t>,</w:t>
      </w:r>
      <w:r w:rsidRPr="005327A9">
        <w:rPr>
          <w:rFonts w:hint="eastAsia"/>
          <w:color w:val="000000"/>
          <w:kern w:val="2"/>
          <w:szCs w:val="24"/>
          <w:lang w:eastAsia="zh-TW"/>
        </w:rPr>
        <w:t xml:space="preserve"> </w:t>
      </w:r>
      <w:r>
        <w:rPr>
          <w:rFonts w:hint="eastAsia"/>
          <w:color w:val="000000"/>
          <w:kern w:val="2"/>
          <w:szCs w:val="24"/>
          <w:lang w:eastAsia="zh-TW"/>
        </w:rPr>
        <w:t>A.</w:t>
      </w:r>
      <w:r>
        <w:rPr>
          <w:rFonts w:hint="eastAsia"/>
          <w:color w:val="000000"/>
          <w:kern w:val="2"/>
          <w:szCs w:val="24"/>
          <w:lang w:eastAsia="zh-TW"/>
        </w:rPr>
        <w:t>生效終期</w:t>
      </w:r>
      <w:r w:rsidRPr="005327A9">
        <w:rPr>
          <w:color w:val="000000"/>
          <w:kern w:val="2"/>
          <w:szCs w:val="24"/>
          <w:lang w:eastAsia="zh-TW"/>
        </w:rPr>
        <w:t>,</w:t>
      </w:r>
      <w:r>
        <w:rPr>
          <w:rFonts w:hint="eastAsia"/>
          <w:color w:val="000000"/>
          <w:kern w:val="2"/>
          <w:szCs w:val="24"/>
          <w:lang w:eastAsia="zh-TW"/>
        </w:rPr>
        <w:t>A.</w:t>
      </w:r>
      <w:r w:rsidRPr="00831614">
        <w:rPr>
          <w:color w:val="000000"/>
          <w:kern w:val="2"/>
          <w:szCs w:val="24"/>
          <w:lang w:eastAsia="zh-TW"/>
        </w:rPr>
        <w:t>契約效力</w:t>
      </w:r>
      <w:r w:rsidRPr="005327A9">
        <w:rPr>
          <w:color w:val="000000"/>
          <w:kern w:val="2"/>
          <w:szCs w:val="24"/>
          <w:lang w:eastAsia="zh-TW"/>
        </w:rPr>
        <w:t>,</w:t>
      </w:r>
      <w:r>
        <w:rPr>
          <w:rFonts w:hint="eastAsia"/>
          <w:color w:val="000000"/>
          <w:kern w:val="2"/>
          <w:szCs w:val="24"/>
          <w:lang w:eastAsia="zh-TW"/>
        </w:rPr>
        <w:t>C</w:t>
      </w:r>
      <w:r w:rsidRPr="005327A9">
        <w:rPr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公司名稱</w:t>
      </w:r>
      <w:r w:rsidRPr="005327A9">
        <w:rPr>
          <w:color w:val="000000"/>
          <w:kern w:val="2"/>
          <w:szCs w:val="24"/>
          <w:lang w:eastAsia="zh-TW"/>
        </w:rPr>
        <w:t>,</w:t>
      </w:r>
      <w:r>
        <w:rPr>
          <w:rFonts w:hint="eastAsia"/>
          <w:color w:val="000000"/>
          <w:kern w:val="2"/>
          <w:szCs w:val="24"/>
          <w:lang w:eastAsia="zh-TW"/>
        </w:rPr>
        <w:t>B</w:t>
      </w:r>
      <w:r w:rsidRPr="005327A9">
        <w:rPr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等級</w:t>
      </w:r>
      <w:r>
        <w:rPr>
          <w:color w:val="000000"/>
          <w:kern w:val="2"/>
          <w:szCs w:val="24"/>
          <w:lang w:eastAsia="zh-TW"/>
        </w:rPr>
        <w:t>,</w:t>
      </w:r>
      <w:r>
        <w:rPr>
          <w:rFonts w:hint="eastAsia"/>
          <w:color w:val="000000"/>
          <w:kern w:val="2"/>
          <w:szCs w:val="24"/>
          <w:lang w:eastAsia="zh-TW"/>
        </w:rPr>
        <w:t>B</w:t>
      </w:r>
      <w:r>
        <w:rPr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關係別</w:t>
      </w:r>
      <w:r w:rsidR="00CE5CE2">
        <w:rPr>
          <w:rFonts w:hint="eastAsia"/>
          <w:color w:val="000000"/>
          <w:kern w:val="2"/>
          <w:szCs w:val="24"/>
          <w:lang w:eastAsia="zh-TW"/>
        </w:rPr>
        <w:t>,</w:t>
      </w:r>
      <w:ins w:id="1" w:author="FIS" w:date="2012-10-23T14:35:00Z">
        <w:r w:rsidR="00CE5CE2">
          <w:rPr>
            <w:rFonts w:hint="eastAsia"/>
            <w:color w:val="000000"/>
            <w:kern w:val="2"/>
            <w:szCs w:val="24"/>
            <w:lang w:eastAsia="zh-TW"/>
          </w:rPr>
          <w:t>A.</w:t>
        </w:r>
        <w:r w:rsidR="00CE5CE2" w:rsidRPr="00CE5CE2">
          <w:rPr>
            <w:color w:val="000000"/>
            <w:lang w:eastAsia="zh-TW"/>
          </w:rPr>
          <w:t xml:space="preserve"> </w:t>
        </w:r>
        <w:r w:rsidR="00CE5CE2">
          <w:rPr>
            <w:color w:val="000000"/>
            <w:lang w:eastAsia="zh-TW"/>
          </w:rPr>
          <w:t>團險種類</w:t>
        </w:r>
      </w:ins>
    </w:p>
    <w:p w:rsidR="00D45A85" w:rsidRDefault="00D45A85" w:rsidP="00601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READ DTBGC001 A </w:t>
      </w:r>
    </w:p>
    <w:p w:rsidR="00D45A85" w:rsidRDefault="00D45A85" w:rsidP="00601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INNER JOIN DTBGC002 B</w:t>
      </w:r>
    </w:p>
    <w:p w:rsidR="00D45A85" w:rsidRDefault="00D45A85" w:rsidP="00601F0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ON A.</w:t>
      </w:r>
      <w:r>
        <w:rPr>
          <w:rFonts w:hint="eastAsia"/>
          <w:color w:val="000000"/>
          <w:kern w:val="2"/>
          <w:szCs w:val="24"/>
          <w:lang w:eastAsia="zh-TW"/>
        </w:rPr>
        <w:t>保單鍵值</w:t>
      </w:r>
      <w:r>
        <w:rPr>
          <w:rFonts w:hint="eastAsia"/>
          <w:color w:val="000000"/>
          <w:kern w:val="2"/>
          <w:szCs w:val="24"/>
          <w:lang w:eastAsia="zh-TW"/>
        </w:rPr>
        <w:t xml:space="preserve"> = B.</w:t>
      </w:r>
      <w:r>
        <w:rPr>
          <w:rFonts w:hint="eastAsia"/>
          <w:color w:val="000000"/>
          <w:kern w:val="2"/>
          <w:szCs w:val="24"/>
          <w:lang w:eastAsia="zh-TW"/>
        </w:rPr>
        <w:t>保單鍵值</w:t>
      </w:r>
    </w:p>
    <w:p w:rsidR="00D45A85" w:rsidRDefault="00D45A85" w:rsidP="00601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LEFT JOIN</w:t>
      </w:r>
      <w:r w:rsidR="00D464DC">
        <w:rPr>
          <w:rFonts w:hint="eastAsia"/>
          <w:color w:val="000000"/>
          <w:kern w:val="2"/>
          <w:szCs w:val="24"/>
          <w:lang w:eastAsia="zh-TW"/>
        </w:rPr>
        <w:t xml:space="preserve"> DTBGI000 C</w:t>
      </w:r>
    </w:p>
    <w:p w:rsidR="00D464DC" w:rsidRDefault="00D464DC" w:rsidP="00601F0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ON A.</w:t>
      </w:r>
      <w:r w:rsidRPr="00D464DC">
        <w:rPr>
          <w:rFonts w:hint="eastAsia"/>
          <w:color w:val="000000"/>
          <w:kern w:val="2"/>
          <w:szCs w:val="24"/>
          <w:lang w:eastAsia="zh-TW"/>
        </w:rPr>
        <w:t>客戶編號</w:t>
      </w:r>
      <w:r w:rsidR="00777106">
        <w:rPr>
          <w:rFonts w:hint="eastAsia"/>
          <w:color w:val="000000"/>
          <w:kern w:val="2"/>
          <w:szCs w:val="24"/>
          <w:lang w:eastAsia="zh-TW"/>
        </w:rPr>
        <w:t>= C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D464DC">
        <w:rPr>
          <w:rFonts w:hint="eastAsia"/>
          <w:color w:val="000000"/>
          <w:kern w:val="2"/>
          <w:szCs w:val="24"/>
          <w:lang w:eastAsia="zh-TW"/>
        </w:rPr>
        <w:t>客戶編號</w:t>
      </w:r>
    </w:p>
    <w:p w:rsidR="003E1E1E" w:rsidRDefault="003E1E1E" w:rsidP="00601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WHERE</w:t>
      </w:r>
    </w:p>
    <w:p w:rsidR="003E1E1E" w:rsidRDefault="003E1E1E" w:rsidP="00601F0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B.</w:t>
      </w:r>
      <w:r>
        <w:rPr>
          <w:rFonts w:hint="eastAsia"/>
          <w:color w:val="000000"/>
          <w:kern w:val="2"/>
          <w:szCs w:val="24"/>
          <w:lang w:eastAsia="zh-TW"/>
        </w:rPr>
        <w:t>被保人</w:t>
      </w:r>
      <w:r>
        <w:rPr>
          <w:rFonts w:hint="eastAsia"/>
          <w:color w:val="000000"/>
          <w:kern w:val="2"/>
          <w:szCs w:val="24"/>
          <w:lang w:eastAsia="zh-TW"/>
        </w:rPr>
        <w:t>ID=</w:t>
      </w:r>
      <w:r>
        <w:rPr>
          <w:rFonts w:hint="eastAsia"/>
          <w:color w:val="000000"/>
          <w:kern w:val="2"/>
          <w:szCs w:val="24"/>
          <w:lang w:eastAsia="zh-TW"/>
        </w:rPr>
        <w:t>傳入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t>事故者</w:t>
      </w:r>
      <w:r>
        <w:t>ID</w:t>
      </w:r>
    </w:p>
    <w:p w:rsidR="00D464DC" w:rsidRDefault="003E1E1E" w:rsidP="00AB6C2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UNION</w:t>
      </w:r>
    </w:p>
    <w:p w:rsidR="00601F01" w:rsidRDefault="00601F01" w:rsidP="00AB6C2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無名冊件：</w:t>
      </w:r>
    </w:p>
    <w:p w:rsidR="000612C1" w:rsidRDefault="000612C1" w:rsidP="000612C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抽取欄位：</w:t>
      </w:r>
      <w:r>
        <w:rPr>
          <w:rFonts w:hint="eastAsia"/>
          <w:color w:val="000000"/>
          <w:kern w:val="2"/>
          <w:szCs w:val="24"/>
          <w:lang w:eastAsia="zh-TW"/>
        </w:rPr>
        <w:t>A</w:t>
      </w:r>
      <w:r w:rsidRPr="005327A9">
        <w:rPr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保單鍵值</w:t>
      </w:r>
      <w:r w:rsidRPr="005327A9">
        <w:rPr>
          <w:color w:val="000000"/>
          <w:kern w:val="2"/>
          <w:szCs w:val="24"/>
          <w:lang w:eastAsia="zh-TW"/>
        </w:rPr>
        <w:t>,</w:t>
      </w:r>
      <w:r>
        <w:rPr>
          <w:rFonts w:hint="eastAsia"/>
          <w:color w:val="000000"/>
          <w:kern w:val="2"/>
          <w:szCs w:val="24"/>
          <w:lang w:eastAsia="zh-TW"/>
        </w:rPr>
        <w:t>A</w:t>
      </w:r>
      <w:r w:rsidRPr="005327A9">
        <w:rPr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保單號碼</w:t>
      </w:r>
      <w:r w:rsidRPr="005327A9">
        <w:rPr>
          <w:color w:val="000000"/>
          <w:kern w:val="2"/>
          <w:szCs w:val="24"/>
          <w:lang w:eastAsia="zh-TW"/>
        </w:rPr>
        <w:t>,</w:t>
      </w:r>
      <w:r>
        <w:rPr>
          <w:rFonts w:hint="eastAsia"/>
          <w:color w:val="000000"/>
          <w:kern w:val="2"/>
          <w:szCs w:val="24"/>
          <w:lang w:eastAsia="zh-TW"/>
        </w:rPr>
        <w:t>A.</w:t>
      </w:r>
      <w:r>
        <w:rPr>
          <w:rFonts w:hint="eastAsia"/>
          <w:color w:val="000000"/>
          <w:kern w:val="2"/>
          <w:szCs w:val="24"/>
          <w:lang w:eastAsia="zh-TW"/>
        </w:rPr>
        <w:t>生效始期</w:t>
      </w:r>
      <w:r w:rsidRPr="005327A9">
        <w:rPr>
          <w:color w:val="000000"/>
          <w:kern w:val="2"/>
          <w:szCs w:val="24"/>
          <w:lang w:eastAsia="zh-TW"/>
        </w:rPr>
        <w:t>,</w:t>
      </w:r>
      <w:r w:rsidRPr="005327A9">
        <w:rPr>
          <w:rFonts w:hint="eastAsia"/>
          <w:color w:val="000000"/>
          <w:kern w:val="2"/>
          <w:szCs w:val="24"/>
          <w:lang w:eastAsia="zh-TW"/>
        </w:rPr>
        <w:t xml:space="preserve"> </w:t>
      </w:r>
      <w:r>
        <w:rPr>
          <w:rFonts w:hint="eastAsia"/>
          <w:color w:val="000000"/>
          <w:kern w:val="2"/>
          <w:szCs w:val="24"/>
          <w:lang w:eastAsia="zh-TW"/>
        </w:rPr>
        <w:t>A.</w:t>
      </w:r>
      <w:r>
        <w:rPr>
          <w:rFonts w:hint="eastAsia"/>
          <w:color w:val="000000"/>
          <w:kern w:val="2"/>
          <w:szCs w:val="24"/>
          <w:lang w:eastAsia="zh-TW"/>
        </w:rPr>
        <w:t>生效終期</w:t>
      </w:r>
      <w:r w:rsidRPr="005327A9">
        <w:rPr>
          <w:color w:val="000000"/>
          <w:kern w:val="2"/>
          <w:szCs w:val="24"/>
          <w:lang w:eastAsia="zh-TW"/>
        </w:rPr>
        <w:t>,</w:t>
      </w:r>
      <w:r>
        <w:rPr>
          <w:rFonts w:hint="eastAsia"/>
          <w:color w:val="000000"/>
          <w:kern w:val="2"/>
          <w:szCs w:val="24"/>
          <w:lang w:eastAsia="zh-TW"/>
        </w:rPr>
        <w:t>A.</w:t>
      </w:r>
      <w:r w:rsidRPr="00831614">
        <w:rPr>
          <w:color w:val="000000"/>
          <w:kern w:val="2"/>
          <w:szCs w:val="24"/>
          <w:lang w:eastAsia="zh-TW"/>
        </w:rPr>
        <w:t>契約效力</w:t>
      </w:r>
      <w:r w:rsidRPr="005327A9">
        <w:rPr>
          <w:color w:val="000000"/>
          <w:kern w:val="2"/>
          <w:szCs w:val="24"/>
          <w:lang w:eastAsia="zh-TW"/>
        </w:rPr>
        <w:t>,</w:t>
      </w:r>
      <w:r>
        <w:rPr>
          <w:rFonts w:hint="eastAsia"/>
          <w:color w:val="000000"/>
          <w:kern w:val="2"/>
          <w:szCs w:val="24"/>
          <w:lang w:eastAsia="zh-TW"/>
        </w:rPr>
        <w:t>C</w:t>
      </w:r>
      <w:r w:rsidRPr="005327A9">
        <w:rPr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公司名稱</w:t>
      </w:r>
      <w:r w:rsidRPr="005327A9">
        <w:rPr>
          <w:color w:val="000000"/>
          <w:kern w:val="2"/>
          <w:szCs w:val="24"/>
          <w:lang w:eastAsia="zh-TW"/>
        </w:rPr>
        <w:t>,</w:t>
      </w:r>
      <w:r>
        <w:rPr>
          <w:rFonts w:hint="eastAsia"/>
          <w:color w:val="000000"/>
          <w:kern w:val="2"/>
          <w:szCs w:val="24"/>
          <w:lang w:eastAsia="zh-TW"/>
        </w:rPr>
        <w:t>B</w:t>
      </w:r>
      <w:r w:rsidRPr="005327A9">
        <w:rPr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等級</w:t>
      </w:r>
      <w:r>
        <w:rPr>
          <w:color w:val="000000"/>
          <w:kern w:val="2"/>
          <w:szCs w:val="24"/>
          <w:lang w:eastAsia="zh-TW"/>
        </w:rPr>
        <w:t>,</w:t>
      </w:r>
      <w:r>
        <w:rPr>
          <w:rFonts w:hint="eastAsia"/>
          <w:color w:val="000000"/>
          <w:kern w:val="2"/>
          <w:szCs w:val="24"/>
          <w:lang w:eastAsia="zh-TW"/>
        </w:rPr>
        <w:t>B</w:t>
      </w:r>
      <w:r>
        <w:rPr>
          <w:color w:val="000000"/>
          <w:kern w:val="2"/>
          <w:szCs w:val="24"/>
          <w:lang w:eastAsia="zh-TW"/>
        </w:rPr>
        <w:t>.</w:t>
      </w:r>
      <w:r w:rsidR="0073374E">
        <w:rPr>
          <w:rFonts w:hint="eastAsia"/>
          <w:color w:val="000000"/>
          <w:kern w:val="2"/>
          <w:szCs w:val="24"/>
          <w:lang w:eastAsia="zh-TW"/>
        </w:rPr>
        <w:t>轉換後契約角色</w:t>
      </w:r>
      <w:ins w:id="2" w:author="FIS" w:date="2012-10-23T14:35:00Z">
        <w:r w:rsidR="001D0D23">
          <w:rPr>
            <w:rFonts w:hint="eastAsia"/>
            <w:color w:val="000000"/>
            <w:kern w:val="2"/>
            <w:szCs w:val="24"/>
            <w:lang w:eastAsia="zh-TW"/>
          </w:rPr>
          <w:t>,</w:t>
        </w:r>
        <w:r w:rsidR="001D0D23" w:rsidRPr="001D0D23">
          <w:rPr>
            <w:rFonts w:hint="eastAsia"/>
            <w:color w:val="000000"/>
            <w:kern w:val="2"/>
            <w:szCs w:val="24"/>
            <w:lang w:eastAsia="zh-TW"/>
          </w:rPr>
          <w:t xml:space="preserve"> </w:t>
        </w:r>
        <w:r w:rsidR="001D0D23">
          <w:rPr>
            <w:rFonts w:hint="eastAsia"/>
            <w:color w:val="000000"/>
            <w:kern w:val="2"/>
            <w:szCs w:val="24"/>
            <w:lang w:eastAsia="zh-TW"/>
          </w:rPr>
          <w:t>A.</w:t>
        </w:r>
        <w:r w:rsidR="001D0D23" w:rsidRPr="00CE5CE2">
          <w:rPr>
            <w:color w:val="000000"/>
            <w:lang w:eastAsia="zh-TW"/>
          </w:rPr>
          <w:t xml:space="preserve"> </w:t>
        </w:r>
        <w:r w:rsidR="001D0D23">
          <w:rPr>
            <w:color w:val="000000"/>
            <w:lang w:eastAsia="zh-TW"/>
          </w:rPr>
          <w:t>團險種類</w:t>
        </w:r>
      </w:ins>
    </w:p>
    <w:p w:rsidR="0073374E" w:rsidRDefault="0073374E" w:rsidP="000612C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B</w:t>
      </w:r>
      <w:r>
        <w:rPr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轉換後契約角色：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>
        <w:rPr>
          <w:rFonts w:hint="eastAsia"/>
          <w:color w:val="000000"/>
          <w:kern w:val="2"/>
          <w:szCs w:val="24"/>
          <w:lang w:eastAsia="zh-TW"/>
        </w:rPr>
        <w:t>請已以下說明轉碼</w:t>
      </w:r>
      <w:r w:rsidR="00C87442">
        <w:rPr>
          <w:rFonts w:hint="eastAsia"/>
          <w:color w:val="000000"/>
          <w:kern w:val="2"/>
          <w:szCs w:val="24"/>
          <w:lang w:eastAsia="zh-TW"/>
        </w:rPr>
        <w:t>CASE END</w:t>
      </w:r>
      <w:r>
        <w:rPr>
          <w:rFonts w:hint="eastAsia"/>
          <w:color w:val="000000"/>
          <w:kern w:val="2"/>
          <w:szCs w:val="24"/>
          <w:lang w:eastAsia="zh-TW"/>
        </w:rPr>
        <w:t>)</w:t>
      </w:r>
    </w:p>
    <w:p w:rsidR="0073374E" w:rsidRDefault="00C87442" w:rsidP="0073374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契約角色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I</w:t>
      </w:r>
      <w:r>
        <w:rPr>
          <w:color w:val="000000"/>
          <w:kern w:val="2"/>
          <w:szCs w:val="24"/>
          <w:lang w:eastAsia="zh-TW"/>
        </w:rPr>
        <w:t>’</w:t>
      </w:r>
      <w:r>
        <w:rPr>
          <w:rFonts w:hint="eastAsia"/>
          <w:color w:val="000000"/>
          <w:kern w:val="2"/>
          <w:szCs w:val="24"/>
          <w:lang w:eastAsia="zh-TW"/>
        </w:rPr>
        <w:t xml:space="preserve"> -&gt;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0</w:t>
      </w:r>
      <w:r>
        <w:rPr>
          <w:color w:val="000000"/>
          <w:kern w:val="2"/>
          <w:szCs w:val="24"/>
          <w:lang w:eastAsia="zh-TW"/>
        </w:rPr>
        <w:t>’</w:t>
      </w:r>
    </w:p>
    <w:p w:rsidR="00C87442" w:rsidRDefault="00C87442" w:rsidP="0073374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契約角色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C</w:t>
      </w:r>
      <w:r>
        <w:rPr>
          <w:color w:val="000000"/>
          <w:kern w:val="2"/>
          <w:szCs w:val="24"/>
          <w:lang w:eastAsia="zh-TW"/>
        </w:rPr>
        <w:t>’</w:t>
      </w:r>
      <w:r>
        <w:rPr>
          <w:rFonts w:hint="eastAsia"/>
          <w:color w:val="000000"/>
          <w:kern w:val="2"/>
          <w:szCs w:val="24"/>
          <w:lang w:eastAsia="zh-TW"/>
        </w:rPr>
        <w:t xml:space="preserve"> -&gt;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1</w:t>
      </w:r>
      <w:r>
        <w:rPr>
          <w:color w:val="000000"/>
          <w:kern w:val="2"/>
          <w:szCs w:val="24"/>
          <w:lang w:eastAsia="zh-TW"/>
        </w:rPr>
        <w:t>’</w:t>
      </w:r>
    </w:p>
    <w:p w:rsidR="00C87442" w:rsidRDefault="00C87442" w:rsidP="0073374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契約角色</w:t>
      </w:r>
      <w:r>
        <w:rPr>
          <w:rFonts w:hint="eastAsia"/>
          <w:color w:val="000000"/>
          <w:kern w:val="2"/>
          <w:szCs w:val="24"/>
          <w:lang w:eastAsia="zh-TW"/>
        </w:rPr>
        <w:t xml:space="preserve"> IN (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J</w:t>
      </w:r>
      <w:r>
        <w:rPr>
          <w:color w:val="000000"/>
          <w:kern w:val="2"/>
          <w:szCs w:val="24"/>
          <w:lang w:eastAsia="zh-TW"/>
        </w:rPr>
        <w:t>’</w:t>
      </w:r>
      <w:r>
        <w:rPr>
          <w:rFonts w:hint="eastAsia"/>
          <w:color w:val="000000"/>
          <w:kern w:val="2"/>
          <w:szCs w:val="24"/>
          <w:lang w:eastAsia="zh-TW"/>
        </w:rPr>
        <w:t>,</w:t>
      </w:r>
      <w:r>
        <w:rPr>
          <w:color w:val="000000"/>
          <w:kern w:val="2"/>
          <w:szCs w:val="24"/>
          <w:lang w:eastAsia="zh-TW"/>
        </w:rPr>
        <w:t>’</w:t>
      </w:r>
      <w:r>
        <w:rPr>
          <w:rFonts w:hint="eastAsia"/>
          <w:color w:val="000000"/>
          <w:kern w:val="2"/>
          <w:szCs w:val="24"/>
          <w:lang w:eastAsia="zh-TW"/>
        </w:rPr>
        <w:t>K</w:t>
      </w:r>
      <w:r>
        <w:rPr>
          <w:color w:val="000000"/>
          <w:kern w:val="2"/>
          <w:szCs w:val="24"/>
          <w:lang w:eastAsia="zh-TW"/>
        </w:rPr>
        <w:t>’</w:t>
      </w:r>
      <w:r>
        <w:rPr>
          <w:rFonts w:hint="eastAsia"/>
          <w:color w:val="000000"/>
          <w:kern w:val="2"/>
          <w:szCs w:val="24"/>
          <w:lang w:eastAsia="zh-TW"/>
        </w:rPr>
        <w:t xml:space="preserve">) -&gt;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3</w:t>
      </w:r>
      <w:r>
        <w:rPr>
          <w:color w:val="000000"/>
          <w:kern w:val="2"/>
          <w:szCs w:val="24"/>
          <w:lang w:eastAsia="zh-TW"/>
        </w:rPr>
        <w:t>’</w:t>
      </w:r>
    </w:p>
    <w:p w:rsidR="00C87442" w:rsidRDefault="00C87442" w:rsidP="0073374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ELSE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2</w:t>
      </w:r>
      <w:r>
        <w:rPr>
          <w:color w:val="000000"/>
          <w:kern w:val="2"/>
          <w:szCs w:val="24"/>
          <w:lang w:eastAsia="zh-TW"/>
        </w:rPr>
        <w:t>’</w:t>
      </w:r>
    </w:p>
    <w:p w:rsidR="003E1E1E" w:rsidRDefault="003E1E1E" w:rsidP="00601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READ DTBGC001 A </w:t>
      </w:r>
    </w:p>
    <w:p w:rsidR="003E1E1E" w:rsidRDefault="003E1E1E" w:rsidP="00601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INNER JOIN DTAAA012 B</w:t>
      </w:r>
    </w:p>
    <w:p w:rsidR="003E1E1E" w:rsidRDefault="003E1E1E" w:rsidP="00601F0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ON A.</w:t>
      </w:r>
      <w:r>
        <w:rPr>
          <w:rFonts w:hint="eastAsia"/>
          <w:color w:val="000000"/>
          <w:kern w:val="2"/>
          <w:szCs w:val="24"/>
          <w:lang w:eastAsia="zh-TW"/>
        </w:rPr>
        <w:t>保單號碼</w:t>
      </w:r>
      <w:r>
        <w:rPr>
          <w:rFonts w:hint="eastAsia"/>
          <w:color w:val="000000"/>
          <w:kern w:val="2"/>
          <w:szCs w:val="24"/>
          <w:lang w:eastAsia="zh-TW"/>
        </w:rPr>
        <w:t xml:space="preserve"> = B.</w:t>
      </w:r>
      <w:r>
        <w:rPr>
          <w:rFonts w:hint="eastAsia"/>
          <w:color w:val="000000"/>
          <w:kern w:val="2"/>
          <w:szCs w:val="24"/>
          <w:lang w:eastAsia="zh-TW"/>
        </w:rPr>
        <w:t>保單號碼</w:t>
      </w:r>
    </w:p>
    <w:p w:rsidR="0022149C" w:rsidRDefault="0022149C" w:rsidP="00601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lastRenderedPageBreak/>
        <w:t>LEFT JOIN DTBGI000 C</w:t>
      </w:r>
    </w:p>
    <w:p w:rsidR="0022149C" w:rsidRPr="0022149C" w:rsidRDefault="0022149C" w:rsidP="00601F0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22149C">
        <w:rPr>
          <w:rFonts w:hint="eastAsia"/>
          <w:color w:val="000000"/>
          <w:kern w:val="2"/>
          <w:szCs w:val="24"/>
          <w:lang w:eastAsia="zh-TW"/>
        </w:rPr>
        <w:t>ON A.</w:t>
      </w:r>
      <w:r w:rsidRPr="0022149C">
        <w:rPr>
          <w:rFonts w:hint="eastAsia"/>
          <w:color w:val="000000"/>
          <w:kern w:val="2"/>
          <w:szCs w:val="24"/>
          <w:lang w:eastAsia="zh-TW"/>
        </w:rPr>
        <w:t>客戶編號</w:t>
      </w:r>
      <w:r w:rsidRPr="0022149C">
        <w:rPr>
          <w:rFonts w:hint="eastAsia"/>
          <w:color w:val="000000"/>
          <w:kern w:val="2"/>
          <w:szCs w:val="24"/>
          <w:lang w:eastAsia="zh-TW"/>
        </w:rPr>
        <w:t xml:space="preserve">= </w:t>
      </w:r>
      <w:r w:rsidR="00777106">
        <w:rPr>
          <w:rFonts w:hint="eastAsia"/>
          <w:color w:val="000000"/>
          <w:kern w:val="2"/>
          <w:szCs w:val="24"/>
          <w:lang w:eastAsia="zh-TW"/>
        </w:rPr>
        <w:t>C</w:t>
      </w:r>
      <w:r w:rsidRPr="0022149C">
        <w:rPr>
          <w:rFonts w:hint="eastAsia"/>
          <w:color w:val="000000"/>
          <w:kern w:val="2"/>
          <w:szCs w:val="24"/>
          <w:lang w:eastAsia="zh-TW"/>
        </w:rPr>
        <w:t>.</w:t>
      </w:r>
      <w:r w:rsidRPr="0022149C">
        <w:rPr>
          <w:rFonts w:hint="eastAsia"/>
          <w:color w:val="000000"/>
          <w:kern w:val="2"/>
          <w:szCs w:val="24"/>
          <w:lang w:eastAsia="zh-TW"/>
        </w:rPr>
        <w:t>客戶編號</w:t>
      </w:r>
    </w:p>
    <w:p w:rsidR="00FB3021" w:rsidRDefault="00FB3021" w:rsidP="00601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WHERE</w:t>
      </w:r>
    </w:p>
    <w:p w:rsidR="00FB3021" w:rsidRDefault="00FB3021" w:rsidP="00601F0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B.</w:t>
      </w:r>
      <w:r>
        <w:rPr>
          <w:rFonts w:hint="eastAsia"/>
          <w:color w:val="000000"/>
          <w:kern w:val="2"/>
          <w:szCs w:val="24"/>
          <w:lang w:eastAsia="zh-TW"/>
        </w:rPr>
        <w:t>受理編號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>
        <w:rPr>
          <w:rFonts w:hint="eastAsia"/>
          <w:color w:val="000000"/>
          <w:kern w:val="2"/>
          <w:szCs w:val="24"/>
          <w:lang w:eastAsia="zh-TW"/>
        </w:rPr>
        <w:t>傳入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受理編號</w:t>
      </w:r>
    </w:p>
    <w:p w:rsidR="00BE38FF" w:rsidRDefault="00BE38FF" w:rsidP="00BE38F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查詢結果之畫面顯示：</w:t>
      </w:r>
    </w:p>
    <w:p w:rsidR="00EA0CCA" w:rsidRDefault="004F317D" w:rsidP="00EA0CC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投保</w:t>
      </w:r>
      <w:r w:rsidR="00EA0CCA">
        <w:rPr>
          <w:rFonts w:hint="eastAsia"/>
          <w:color w:val="000000"/>
          <w:kern w:val="2"/>
          <w:szCs w:val="24"/>
          <w:lang w:eastAsia="zh-TW"/>
        </w:rPr>
        <w:t>保單資訊：</w:t>
      </w:r>
      <w:r w:rsidR="003B2AF1">
        <w:rPr>
          <w:rFonts w:hint="eastAsia"/>
          <w:color w:val="000000"/>
          <w:kern w:val="2"/>
          <w:szCs w:val="24"/>
          <w:lang w:eastAsia="zh-TW"/>
        </w:rPr>
        <w:t>(</w:t>
      </w:r>
      <w:r w:rsidR="003B2AF1">
        <w:rPr>
          <w:rFonts w:hint="eastAsia"/>
          <w:color w:val="000000"/>
          <w:kern w:val="2"/>
          <w:szCs w:val="24"/>
          <w:lang w:eastAsia="zh-TW"/>
        </w:rPr>
        <w:t>逐筆顯示</w:t>
      </w:r>
      <w:r w:rsidR="003B2AF1">
        <w:rPr>
          <w:rFonts w:hint="eastAsia"/>
          <w:color w:val="000000"/>
          <w:kern w:val="2"/>
          <w:szCs w:val="24"/>
          <w:lang w:eastAsia="zh-TW"/>
        </w:rPr>
        <w:t>)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5"/>
        <w:gridCol w:w="2562"/>
        <w:gridCol w:w="3046"/>
      </w:tblGrid>
      <w:tr w:rsidR="00114951" w:rsidRPr="00B37FAE" w:rsidTr="00340A0F">
        <w:tc>
          <w:tcPr>
            <w:tcW w:w="2035" w:type="dxa"/>
            <w:shd w:val="clear" w:color="auto" w:fill="D9D9D9"/>
          </w:tcPr>
          <w:p w:rsidR="00114951" w:rsidRPr="00B37FAE" w:rsidRDefault="00114951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畫面欄位</w:t>
            </w:r>
          </w:p>
        </w:tc>
        <w:tc>
          <w:tcPr>
            <w:tcW w:w="2562" w:type="dxa"/>
            <w:shd w:val="clear" w:color="auto" w:fill="D9D9D9"/>
          </w:tcPr>
          <w:p w:rsidR="00114951" w:rsidRPr="00B37FAE" w:rsidRDefault="00114951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值</w:t>
            </w:r>
          </w:p>
        </w:tc>
        <w:tc>
          <w:tcPr>
            <w:tcW w:w="3046" w:type="dxa"/>
            <w:shd w:val="clear" w:color="auto" w:fill="D9D9D9"/>
          </w:tcPr>
          <w:p w:rsidR="00114951" w:rsidRPr="00B37FAE" w:rsidRDefault="00114951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340A0F" w:rsidRPr="00B37FAE" w:rsidTr="00340A0F">
        <w:tc>
          <w:tcPr>
            <w:tcW w:w="2035" w:type="dxa"/>
          </w:tcPr>
          <w:p w:rsidR="00340A0F" w:rsidRPr="00B37FAE" w:rsidRDefault="00340A0F" w:rsidP="00A31A55">
            <w:pPr>
              <w:pStyle w:val="Tabletext"/>
              <w:keepLines w:val="0"/>
              <w:spacing w:after="0" w:line="240" w:lineRule="auto"/>
              <w:rPr>
                <w:rFonts w:ascii="sөũ" w:hAnsi="sөũ"/>
              </w:rPr>
            </w:pPr>
            <w:r>
              <w:t>保單號碼</w:t>
            </w:r>
          </w:p>
        </w:tc>
        <w:tc>
          <w:tcPr>
            <w:tcW w:w="2562" w:type="dxa"/>
          </w:tcPr>
          <w:p w:rsidR="00340A0F" w:rsidRPr="00B37FAE" w:rsidRDefault="00340A0F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C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001.</w:t>
            </w:r>
            <w:r w:rsidRPr="00E93F21">
              <w:rPr>
                <w:color w:val="000000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3046" w:type="dxa"/>
          </w:tcPr>
          <w:p w:rsidR="00340A0F" w:rsidRPr="00801878" w:rsidRDefault="00340A0F" w:rsidP="00801878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</w:p>
        </w:tc>
      </w:tr>
      <w:tr w:rsidR="0082534E" w:rsidRPr="00B37FAE" w:rsidTr="00CB29DA">
        <w:tc>
          <w:tcPr>
            <w:tcW w:w="2035" w:type="dxa"/>
          </w:tcPr>
          <w:p w:rsidR="0082534E" w:rsidRPr="00B37FAE" w:rsidRDefault="0082534E" w:rsidP="00CB29DA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t>公司名稱</w:t>
            </w:r>
          </w:p>
        </w:tc>
        <w:tc>
          <w:tcPr>
            <w:tcW w:w="2562" w:type="dxa"/>
          </w:tcPr>
          <w:p w:rsidR="0082534E" w:rsidRPr="00B37FAE" w:rsidRDefault="0082534E" w:rsidP="00CB29DA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I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000.</w:t>
            </w:r>
            <w:r w:rsidRPr="00340A0F">
              <w:rPr>
                <w:color w:val="000000"/>
                <w:kern w:val="2"/>
                <w:szCs w:val="24"/>
                <w:lang w:eastAsia="zh-TW"/>
              </w:rPr>
              <w:t>公司機關名稱</w:t>
            </w:r>
          </w:p>
        </w:tc>
        <w:tc>
          <w:tcPr>
            <w:tcW w:w="3046" w:type="dxa"/>
          </w:tcPr>
          <w:p w:rsidR="0082534E" w:rsidRPr="00B37FAE" w:rsidRDefault="0082534E" w:rsidP="00CB29DA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</w:p>
        </w:tc>
      </w:tr>
      <w:tr w:rsidR="0082534E" w:rsidRPr="00B37FAE" w:rsidTr="00CB29DA">
        <w:tc>
          <w:tcPr>
            <w:tcW w:w="2035" w:type="dxa"/>
          </w:tcPr>
          <w:p w:rsidR="0082534E" w:rsidRDefault="0082534E" w:rsidP="00CB29DA">
            <w:pPr>
              <w:pStyle w:val="Tabletext"/>
              <w:keepLines w:val="0"/>
              <w:spacing w:after="0" w:line="240" w:lineRule="auto"/>
            </w:pPr>
            <w:r>
              <w:t>保險期間</w:t>
            </w:r>
            <w:r>
              <w:t>(</w:t>
            </w:r>
            <w:r>
              <w:t>保單</w:t>
            </w:r>
            <w:r>
              <w:t>)</w:t>
            </w:r>
          </w:p>
        </w:tc>
        <w:tc>
          <w:tcPr>
            <w:tcW w:w="2562" w:type="dxa"/>
          </w:tcPr>
          <w:p w:rsidR="0082534E" w:rsidRPr="00B37FAE" w:rsidRDefault="0082534E" w:rsidP="00CB29DA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C001.</w:t>
            </w:r>
            <w:r w:rsidRPr="00E93F21">
              <w:rPr>
                <w:color w:val="000000"/>
                <w:kern w:val="2"/>
                <w:szCs w:val="24"/>
              </w:rPr>
              <w:t>投保始期</w:t>
            </w:r>
            <w:r w:rsidRPr="00E93F21">
              <w:rPr>
                <w:rFonts w:hint="eastAsia"/>
                <w:color w:val="000000"/>
                <w:kern w:val="2"/>
                <w:szCs w:val="24"/>
              </w:rPr>
              <w:t xml:space="preserve"> + </w:t>
            </w:r>
            <w:r w:rsidRPr="00E93F21">
              <w:rPr>
                <w:color w:val="000000"/>
                <w:kern w:val="2"/>
                <w:szCs w:val="24"/>
              </w:rPr>
              <w:t>“</w:t>
            </w:r>
            <w:r w:rsidRPr="00E93F21">
              <w:rPr>
                <w:rFonts w:hint="eastAsia"/>
                <w:color w:val="000000"/>
                <w:kern w:val="2"/>
                <w:szCs w:val="24"/>
              </w:rPr>
              <w:t>~</w:t>
            </w:r>
            <w:r w:rsidRPr="00E93F21">
              <w:rPr>
                <w:color w:val="000000"/>
                <w:kern w:val="2"/>
                <w:szCs w:val="24"/>
              </w:rPr>
              <w:t>”</w:t>
            </w:r>
            <w:r w:rsidRPr="00E93F21">
              <w:rPr>
                <w:rFonts w:hint="eastAsia"/>
                <w:color w:val="000000"/>
                <w:kern w:val="2"/>
                <w:szCs w:val="24"/>
              </w:rPr>
              <w:t xml:space="preserve"> +C001.</w:t>
            </w:r>
            <w:r w:rsidRPr="00E93F21">
              <w:rPr>
                <w:kern w:val="2"/>
                <w:szCs w:val="24"/>
                <w:lang w:eastAsia="zh-TW"/>
              </w:rPr>
              <w:t xml:space="preserve"> </w:t>
            </w:r>
            <w:r w:rsidRPr="00E93F21">
              <w:rPr>
                <w:kern w:val="2"/>
                <w:szCs w:val="24"/>
              </w:rPr>
              <w:t>投保終期</w:t>
            </w:r>
          </w:p>
        </w:tc>
        <w:tc>
          <w:tcPr>
            <w:tcW w:w="3046" w:type="dxa"/>
          </w:tcPr>
          <w:p w:rsidR="0082534E" w:rsidRPr="00084D0F" w:rsidRDefault="0082534E" w:rsidP="00CB29DA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</w:p>
        </w:tc>
      </w:tr>
      <w:tr w:rsidR="00900C93" w:rsidRPr="00B37FAE" w:rsidTr="00CB29DA">
        <w:tc>
          <w:tcPr>
            <w:tcW w:w="2035" w:type="dxa"/>
          </w:tcPr>
          <w:p w:rsidR="00900C93" w:rsidRPr="00B37FAE" w:rsidRDefault="00900C93" w:rsidP="00CB29DA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t>契約效力</w:t>
            </w:r>
          </w:p>
        </w:tc>
        <w:tc>
          <w:tcPr>
            <w:tcW w:w="2562" w:type="dxa"/>
          </w:tcPr>
          <w:p w:rsidR="00900C93" w:rsidRPr="00B37FAE" w:rsidRDefault="00900C93" w:rsidP="00900C9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C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001.</w:t>
            </w:r>
            <w:r w:rsidRPr="00082CFA">
              <w:rPr>
                <w:color w:val="000000"/>
                <w:kern w:val="2"/>
                <w:szCs w:val="24"/>
                <w:lang w:eastAsia="zh-TW"/>
              </w:rPr>
              <w:t>契約效力</w:t>
            </w:r>
            <w:r w:rsidRPr="00082CFA">
              <w:rPr>
                <w:rFonts w:hint="eastAsia"/>
                <w:color w:val="000000"/>
                <w:kern w:val="2"/>
                <w:szCs w:val="24"/>
                <w:lang w:eastAsia="zh-TW"/>
              </w:rPr>
              <w:t>(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轉中文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)</w:t>
            </w:r>
          </w:p>
        </w:tc>
        <w:tc>
          <w:tcPr>
            <w:tcW w:w="3046" w:type="dxa"/>
          </w:tcPr>
          <w:p w:rsidR="00900C93" w:rsidRDefault="00900C93" w:rsidP="00CB29DA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1.</w:t>
            </w:r>
            <w:r w:rsidRPr="007F5D37">
              <w:rPr>
                <w:rFonts w:hint="eastAsia"/>
                <w:color w:val="000000"/>
                <w:kern w:val="2"/>
                <w:szCs w:val="24"/>
                <w:lang w:eastAsia="zh-TW"/>
              </w:rPr>
              <w:t>取第一筆</w:t>
            </w:r>
          </w:p>
          <w:p w:rsidR="00900C93" w:rsidRDefault="00900C93" w:rsidP="00CB29DA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2.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轉中文代碼</w:t>
            </w:r>
          </w:p>
          <w:p w:rsidR="00900C93" w:rsidRDefault="00900C93" w:rsidP="00CB29DA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/>
                <w:lang w:eastAsia="zh-TW"/>
              </w:rPr>
              <w:t>系統代號</w:t>
            </w:r>
            <w:r>
              <w:rPr>
                <w:rFonts w:ascii="sөũ" w:hAnsi="sөũ" w:hint="eastAsia"/>
                <w:lang w:eastAsia="zh-TW"/>
              </w:rPr>
              <w:t>:BG</w:t>
            </w:r>
          </w:p>
          <w:p w:rsidR="00900C93" w:rsidRPr="00801878" w:rsidRDefault="00900C93" w:rsidP="00CB29DA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sөũ" w:hAnsi="sөũ"/>
                <w:lang w:eastAsia="zh-TW"/>
              </w:rPr>
              <w:t>欄位名稱</w:t>
            </w:r>
            <w:r>
              <w:rPr>
                <w:rFonts w:ascii="sөũ" w:hAnsi="sөũ" w:hint="eastAsia"/>
                <w:lang w:eastAsia="zh-TW"/>
              </w:rPr>
              <w:t>:</w:t>
            </w:r>
            <w:r>
              <w:rPr>
                <w:lang w:eastAsia="zh-TW"/>
              </w:rPr>
              <w:t xml:space="preserve"> </w:t>
            </w:r>
            <w:r w:rsidRPr="002A4248">
              <w:rPr>
                <w:rFonts w:ascii="sөũ" w:hAnsi="sөũ"/>
                <w:lang w:eastAsia="zh-TW"/>
              </w:rPr>
              <w:t>EFT_CODE</w:t>
            </w:r>
          </w:p>
        </w:tc>
      </w:tr>
      <w:tr w:rsidR="00900C93" w:rsidRPr="00B37FAE" w:rsidTr="00CB29DA">
        <w:tc>
          <w:tcPr>
            <w:tcW w:w="2035" w:type="dxa"/>
          </w:tcPr>
          <w:p w:rsidR="00900C93" w:rsidRDefault="00900C93" w:rsidP="00CB29DA">
            <w:pPr>
              <w:pStyle w:val="Tabletext"/>
              <w:keepLines w:val="0"/>
              <w:spacing w:after="0" w:line="240" w:lineRule="auto"/>
            </w:pPr>
            <w:r>
              <w:t>等級</w:t>
            </w:r>
          </w:p>
        </w:tc>
        <w:tc>
          <w:tcPr>
            <w:tcW w:w="2562" w:type="dxa"/>
          </w:tcPr>
          <w:p w:rsidR="005D097C" w:rsidRPr="00B37FAE" w:rsidRDefault="005D097C" w:rsidP="005D097C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C002.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 xml:space="preserve">/A012. 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</w:t>
            </w:r>
          </w:p>
        </w:tc>
        <w:tc>
          <w:tcPr>
            <w:tcW w:w="3046" w:type="dxa"/>
          </w:tcPr>
          <w:p w:rsidR="00900C93" w:rsidRPr="00B37FAE" w:rsidRDefault="00900C93" w:rsidP="00CB29DA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</w:p>
        </w:tc>
      </w:tr>
      <w:tr w:rsidR="00900C93" w:rsidRPr="00B37FAE" w:rsidTr="00CB29DA">
        <w:tc>
          <w:tcPr>
            <w:tcW w:w="2035" w:type="dxa"/>
          </w:tcPr>
          <w:p w:rsidR="00900C93" w:rsidRDefault="00900C93" w:rsidP="00CB29DA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t>關係別</w:t>
            </w:r>
          </w:p>
        </w:tc>
        <w:tc>
          <w:tcPr>
            <w:tcW w:w="2562" w:type="dxa"/>
          </w:tcPr>
          <w:p w:rsidR="00900C93" w:rsidRPr="00B37FAE" w:rsidRDefault="00B279F0" w:rsidP="00CB29DA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C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002.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關係別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 xml:space="preserve">/A012. 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轉換後契約角色</w:t>
            </w:r>
            <w:r w:rsidR="00900C93" w:rsidRPr="00E93F21">
              <w:rPr>
                <w:rFonts w:hint="eastAsia"/>
                <w:color w:val="000000"/>
                <w:kern w:val="2"/>
                <w:szCs w:val="24"/>
                <w:lang w:eastAsia="zh-TW"/>
              </w:rPr>
              <w:t>+</w:t>
            </w:r>
            <w:r w:rsidR="00900C93" w:rsidRPr="00E93F21" w:rsidDel="006F5CD6">
              <w:rPr>
                <w:color w:val="000000"/>
                <w:kern w:val="2"/>
                <w:szCs w:val="24"/>
                <w:lang w:eastAsia="zh-TW"/>
              </w:rPr>
              <w:t xml:space="preserve"> </w:t>
            </w:r>
            <w:r w:rsidR="00900C93" w:rsidRPr="00E93F21">
              <w:rPr>
                <w:color w:val="000000"/>
                <w:kern w:val="2"/>
                <w:szCs w:val="24"/>
                <w:lang w:eastAsia="zh-TW"/>
              </w:rPr>
              <w:t>關係別</w:t>
            </w:r>
            <w:r w:rsidR="00900C93">
              <w:rPr>
                <w:rFonts w:hint="eastAsia"/>
                <w:color w:val="000000"/>
                <w:kern w:val="2"/>
                <w:szCs w:val="24"/>
                <w:lang w:eastAsia="zh-TW"/>
              </w:rPr>
              <w:t>中文</w:t>
            </w:r>
          </w:p>
        </w:tc>
        <w:tc>
          <w:tcPr>
            <w:tcW w:w="3046" w:type="dxa"/>
          </w:tcPr>
          <w:p w:rsidR="00900C93" w:rsidRDefault="00900C93" w:rsidP="00CB29DA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轉中文代碼</w:t>
            </w:r>
          </w:p>
          <w:p w:rsidR="00900C93" w:rsidRDefault="00900C93" w:rsidP="00CB29DA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sөũ" w:hAnsi="sөũ"/>
                <w:kern w:val="2"/>
                <w:lang w:eastAsia="zh-TW"/>
              </w:rPr>
            </w:pPr>
            <w:r>
              <w:rPr>
                <w:rFonts w:ascii="sөũ" w:hAnsi="sөũ" w:hint="eastAsia"/>
                <w:kern w:val="2"/>
                <w:lang w:eastAsia="zh-TW"/>
              </w:rPr>
              <w:t>系統代號</w:t>
            </w:r>
            <w:r>
              <w:rPr>
                <w:rFonts w:ascii="sөũ" w:hAnsi="sөũ"/>
                <w:kern w:val="2"/>
                <w:lang w:eastAsia="zh-TW"/>
              </w:rPr>
              <w:t>:BG</w:t>
            </w:r>
          </w:p>
          <w:p w:rsidR="00900C93" w:rsidRPr="00B37FAE" w:rsidRDefault="00900C93" w:rsidP="005D097C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sөũ" w:hAnsi="sөũ" w:hint="eastAsia"/>
                <w:kern w:val="2"/>
                <w:lang w:eastAsia="zh-TW"/>
              </w:rPr>
              <w:t>欄位名稱</w:t>
            </w:r>
            <w:r>
              <w:rPr>
                <w:rFonts w:ascii="sөũ" w:hAnsi="sөũ"/>
                <w:kern w:val="2"/>
                <w:lang w:eastAsia="zh-TW"/>
              </w:rPr>
              <w:t>:</w:t>
            </w:r>
            <w:r>
              <w:rPr>
                <w:kern w:val="2"/>
              </w:rPr>
              <w:t xml:space="preserve"> </w:t>
            </w:r>
            <w:r>
              <w:rPr>
                <w:rFonts w:ascii="sөũ" w:hAnsi="sөũ"/>
                <w:kern w:val="2"/>
              </w:rPr>
              <w:t>RLAT_CODE</w:t>
            </w:r>
          </w:p>
        </w:tc>
      </w:tr>
      <w:tr w:rsidR="00900C93" w:rsidRPr="00B37FAE" w:rsidTr="00340A0F">
        <w:tc>
          <w:tcPr>
            <w:tcW w:w="2035" w:type="dxa"/>
          </w:tcPr>
          <w:p w:rsidR="00900C93" w:rsidRPr="00B37FAE" w:rsidRDefault="00520E07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t>保單</w:t>
            </w:r>
            <w:r>
              <w:rPr>
                <w:rFonts w:hint="eastAsia"/>
                <w:lang w:eastAsia="zh-TW"/>
              </w:rPr>
              <w:t>鍵值</w:t>
            </w:r>
          </w:p>
        </w:tc>
        <w:tc>
          <w:tcPr>
            <w:tcW w:w="2562" w:type="dxa"/>
          </w:tcPr>
          <w:p w:rsidR="00900C93" w:rsidRPr="00B37FAE" w:rsidRDefault="004100F3" w:rsidP="004100F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C001.</w:t>
            </w:r>
            <w:r>
              <w:t>保單</w:t>
            </w:r>
            <w:r>
              <w:rPr>
                <w:rFonts w:hint="eastAsia"/>
                <w:lang w:eastAsia="zh-TW"/>
              </w:rPr>
              <w:t>鍵值</w:t>
            </w:r>
          </w:p>
        </w:tc>
        <w:tc>
          <w:tcPr>
            <w:tcW w:w="3046" w:type="dxa"/>
          </w:tcPr>
          <w:p w:rsidR="00900C93" w:rsidRPr="00801878" w:rsidRDefault="003B2AF1" w:rsidP="003B2AF1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畫面不顯示</w:t>
            </w:r>
          </w:p>
        </w:tc>
      </w:tr>
    </w:tbl>
    <w:p w:rsidR="003B2AF1" w:rsidRDefault="003B2AF1" w:rsidP="003B2AF1">
      <w:pPr>
        <w:pStyle w:val="Tabletext"/>
        <w:keepLines w:val="0"/>
        <w:spacing w:after="0" w:line="240" w:lineRule="auto"/>
        <w:ind w:left="992"/>
        <w:rPr>
          <w:rFonts w:hint="eastAsia"/>
          <w:color w:val="000000"/>
          <w:kern w:val="2"/>
          <w:szCs w:val="24"/>
          <w:lang w:eastAsia="zh-TW"/>
        </w:rPr>
      </w:pPr>
    </w:p>
    <w:p w:rsidR="003B2AF1" w:rsidRDefault="003B2AF1" w:rsidP="003B2AF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保單號碼連結：</w:t>
      </w:r>
    </w:p>
    <w:p w:rsidR="003B2AF1" w:rsidRDefault="003B2AF1" w:rsidP="003B2AF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導引至</w:t>
      </w:r>
      <w:r>
        <w:rPr>
          <w:rFonts w:hint="eastAsia"/>
          <w:color w:val="000000"/>
          <w:kern w:val="2"/>
          <w:szCs w:val="24"/>
          <w:lang w:eastAsia="zh-TW"/>
        </w:rPr>
        <w:t>AAB9_0200</w:t>
      </w:r>
      <w:r>
        <w:rPr>
          <w:rFonts w:hint="eastAsia"/>
          <w:color w:val="000000"/>
          <w:kern w:val="2"/>
          <w:szCs w:val="24"/>
          <w:lang w:eastAsia="zh-TW"/>
        </w:rPr>
        <w:t>，參數如下：</w:t>
      </w:r>
    </w:p>
    <w:p w:rsidR="004100F3" w:rsidRDefault="004100F3" w:rsidP="004100F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保單鍵值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 w:rsidRPr="004100F3">
        <w:rPr>
          <w:rFonts w:hint="eastAsia"/>
          <w:color w:val="000000"/>
          <w:kern w:val="2"/>
          <w:szCs w:val="24"/>
          <w:lang w:eastAsia="zh-TW"/>
        </w:rPr>
        <w:t xml:space="preserve"> </w:t>
      </w:r>
      <w:r>
        <w:rPr>
          <w:rFonts w:hint="eastAsia"/>
          <w:color w:val="000000"/>
          <w:kern w:val="2"/>
          <w:szCs w:val="24"/>
          <w:lang w:eastAsia="zh-TW"/>
        </w:rPr>
        <w:t>C001.</w:t>
      </w:r>
      <w:r>
        <w:t>保單</w:t>
      </w:r>
      <w:r>
        <w:rPr>
          <w:rFonts w:hint="eastAsia"/>
          <w:lang w:eastAsia="zh-TW"/>
        </w:rPr>
        <w:t>鍵值</w:t>
      </w:r>
    </w:p>
    <w:p w:rsidR="004100F3" w:rsidRDefault="004100F3" w:rsidP="004100F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保單號碼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 w:rsidRPr="004100F3">
        <w:rPr>
          <w:rFonts w:hint="eastAsia"/>
          <w:color w:val="000000"/>
          <w:kern w:val="2"/>
          <w:szCs w:val="24"/>
          <w:lang w:eastAsia="zh-TW"/>
        </w:rPr>
        <w:t xml:space="preserve"> </w:t>
      </w:r>
      <w:r>
        <w:rPr>
          <w:rFonts w:hint="eastAsia"/>
          <w:color w:val="000000"/>
          <w:kern w:val="2"/>
          <w:szCs w:val="24"/>
          <w:lang w:eastAsia="zh-TW"/>
        </w:rPr>
        <w:t>C001.</w:t>
      </w:r>
      <w:r>
        <w:t>保單</w:t>
      </w:r>
      <w:r>
        <w:rPr>
          <w:rFonts w:hint="eastAsia"/>
          <w:lang w:eastAsia="zh-TW"/>
        </w:rPr>
        <w:t>鍵值</w:t>
      </w:r>
    </w:p>
    <w:p w:rsidR="004100F3" w:rsidRDefault="004100F3" w:rsidP="004100F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事故人</w:t>
      </w:r>
      <w:r>
        <w:rPr>
          <w:rFonts w:hint="eastAsia"/>
          <w:color w:val="000000"/>
          <w:kern w:val="2"/>
          <w:szCs w:val="24"/>
          <w:lang w:eastAsia="zh-TW"/>
        </w:rPr>
        <w:t>ID=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事故人</w:t>
      </w:r>
      <w:r>
        <w:rPr>
          <w:rFonts w:hint="eastAsia"/>
          <w:color w:val="000000"/>
          <w:kern w:val="2"/>
          <w:szCs w:val="24"/>
          <w:lang w:eastAsia="zh-TW"/>
        </w:rPr>
        <w:t>ID</w:t>
      </w:r>
    </w:p>
    <w:p w:rsidR="004100F3" w:rsidRDefault="004100F3" w:rsidP="004100F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等級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 w:rsidRPr="004100F3">
        <w:rPr>
          <w:rFonts w:hint="eastAsia"/>
          <w:color w:val="000000"/>
          <w:kern w:val="2"/>
          <w:szCs w:val="24"/>
          <w:lang w:eastAsia="zh-TW"/>
        </w:rPr>
        <w:t xml:space="preserve"> </w:t>
      </w:r>
      <w:r>
        <w:rPr>
          <w:rFonts w:hint="eastAsia"/>
          <w:color w:val="000000"/>
          <w:kern w:val="2"/>
          <w:szCs w:val="24"/>
          <w:lang w:eastAsia="zh-TW"/>
        </w:rPr>
        <w:t>C002.</w:t>
      </w:r>
      <w:r>
        <w:rPr>
          <w:rFonts w:hint="eastAsia"/>
          <w:color w:val="000000"/>
          <w:kern w:val="2"/>
          <w:szCs w:val="24"/>
          <w:lang w:eastAsia="zh-TW"/>
        </w:rPr>
        <w:t>等級</w:t>
      </w:r>
      <w:r>
        <w:rPr>
          <w:rFonts w:hint="eastAsia"/>
          <w:color w:val="000000"/>
          <w:kern w:val="2"/>
          <w:szCs w:val="24"/>
          <w:lang w:eastAsia="zh-TW"/>
        </w:rPr>
        <w:t xml:space="preserve">/A012. </w:t>
      </w:r>
      <w:r>
        <w:rPr>
          <w:rFonts w:hint="eastAsia"/>
          <w:color w:val="000000"/>
          <w:kern w:val="2"/>
          <w:szCs w:val="24"/>
          <w:lang w:eastAsia="zh-TW"/>
        </w:rPr>
        <w:t>等級</w:t>
      </w:r>
    </w:p>
    <w:p w:rsidR="004100F3" w:rsidRDefault="004100F3" w:rsidP="00C9568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3" w:author="FIS" w:date="2012-10-23T14:36:00Z"/>
          <w:rFonts w:hint="eastAsia"/>
          <w:color w:val="000000"/>
          <w:kern w:val="2"/>
          <w:szCs w:val="24"/>
          <w:lang w:eastAsia="zh-TW"/>
        </w:rPr>
      </w:pPr>
      <w:r w:rsidRPr="00C9568C">
        <w:rPr>
          <w:rFonts w:hint="eastAsia"/>
          <w:color w:val="000000"/>
          <w:kern w:val="2"/>
          <w:szCs w:val="24"/>
          <w:lang w:eastAsia="zh-TW"/>
        </w:rPr>
        <w:t>關係別</w:t>
      </w:r>
      <w:r w:rsidRPr="00C9568C">
        <w:rPr>
          <w:rFonts w:hint="eastAsia"/>
          <w:color w:val="000000"/>
          <w:kern w:val="2"/>
          <w:szCs w:val="24"/>
          <w:lang w:eastAsia="zh-TW"/>
        </w:rPr>
        <w:t>=</w:t>
      </w:r>
      <w:r w:rsidRPr="00C9568C">
        <w:rPr>
          <w:color w:val="000000"/>
          <w:kern w:val="2"/>
          <w:szCs w:val="24"/>
          <w:lang w:eastAsia="zh-TW"/>
        </w:rPr>
        <w:t xml:space="preserve"> C</w:t>
      </w:r>
      <w:r w:rsidRPr="00C9568C">
        <w:rPr>
          <w:rFonts w:hint="eastAsia"/>
          <w:color w:val="000000"/>
          <w:kern w:val="2"/>
          <w:szCs w:val="24"/>
          <w:lang w:eastAsia="zh-TW"/>
        </w:rPr>
        <w:t>002.</w:t>
      </w:r>
      <w:r w:rsidRPr="00C9568C">
        <w:rPr>
          <w:rFonts w:hint="eastAsia"/>
          <w:color w:val="000000"/>
          <w:kern w:val="2"/>
          <w:szCs w:val="24"/>
          <w:lang w:eastAsia="zh-TW"/>
        </w:rPr>
        <w:t>關係別</w:t>
      </w:r>
      <w:r w:rsidRPr="00C9568C">
        <w:rPr>
          <w:rFonts w:hint="eastAsia"/>
          <w:color w:val="000000"/>
          <w:kern w:val="2"/>
          <w:szCs w:val="24"/>
          <w:lang w:eastAsia="zh-TW"/>
        </w:rPr>
        <w:t xml:space="preserve">/A012. </w:t>
      </w:r>
      <w:r w:rsidRPr="00C9568C">
        <w:rPr>
          <w:rFonts w:hint="eastAsia"/>
          <w:color w:val="000000"/>
          <w:kern w:val="2"/>
          <w:szCs w:val="24"/>
          <w:lang w:eastAsia="zh-TW"/>
        </w:rPr>
        <w:t>轉換後契約角色</w:t>
      </w:r>
    </w:p>
    <w:p w:rsidR="00591A77" w:rsidRPr="00C9568C" w:rsidRDefault="00591A77" w:rsidP="00C9568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ins w:id="4" w:author="FIS" w:date="2012-10-23T14:36:00Z">
        <w:r>
          <w:rPr>
            <w:color w:val="000000"/>
            <w:lang w:eastAsia="zh-TW"/>
          </w:rPr>
          <w:t>團險種類</w:t>
        </w:r>
        <w:r>
          <w:rPr>
            <w:rFonts w:hint="eastAsia"/>
            <w:color w:val="000000"/>
            <w:lang w:eastAsia="zh-TW"/>
          </w:rPr>
          <w:t>=C001.</w:t>
        </w:r>
        <w:r>
          <w:rPr>
            <w:color w:val="000000"/>
            <w:lang w:eastAsia="zh-TW"/>
          </w:rPr>
          <w:t>團險種類</w:t>
        </w:r>
      </w:ins>
    </w:p>
    <w:p w:rsidR="00056AD0" w:rsidRPr="00C9568C" w:rsidRDefault="00056AD0" w:rsidP="00056AD0">
      <w:pPr>
        <w:pStyle w:val="Tabletext"/>
        <w:keepLines w:val="0"/>
        <w:spacing w:after="0" w:line="240" w:lineRule="auto"/>
        <w:ind w:left="425"/>
        <w:rPr>
          <w:rFonts w:hint="eastAsia"/>
          <w:color w:val="000000"/>
          <w:kern w:val="2"/>
          <w:szCs w:val="24"/>
          <w:lang w:eastAsia="zh-TW"/>
        </w:rPr>
      </w:pPr>
    </w:p>
    <w:p w:rsidR="004907B0" w:rsidRDefault="00402E33" w:rsidP="006E62B7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RETURN</w:t>
      </w:r>
      <w:r>
        <w:rPr>
          <w:rFonts w:hint="eastAsia"/>
          <w:color w:val="000000"/>
          <w:kern w:val="2"/>
          <w:szCs w:val="24"/>
          <w:lang w:eastAsia="zh-TW"/>
        </w:rPr>
        <w:t>。</w:t>
      </w:r>
    </w:p>
    <w:p w:rsidR="0012601E" w:rsidRDefault="0012601E" w:rsidP="004907B0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lang w:eastAsia="zh-TW"/>
        </w:rPr>
      </w:pPr>
    </w:p>
    <w:sectPr w:rsidR="0012601E">
      <w:pgSz w:w="11906" w:h="16838"/>
      <w:pgMar w:top="1440" w:right="56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A59" w:rsidRDefault="00F61A59" w:rsidP="00233878">
      <w:r>
        <w:separator/>
      </w:r>
    </w:p>
  </w:endnote>
  <w:endnote w:type="continuationSeparator" w:id="0">
    <w:p w:rsidR="00F61A59" w:rsidRDefault="00F61A59" w:rsidP="0023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A59" w:rsidRDefault="00F61A59" w:rsidP="00233878">
      <w:r>
        <w:separator/>
      </w:r>
    </w:p>
  </w:footnote>
  <w:footnote w:type="continuationSeparator" w:id="0">
    <w:p w:rsidR="00F61A59" w:rsidRDefault="00F61A59" w:rsidP="00233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49D"/>
    <w:multiLevelType w:val="hybridMultilevel"/>
    <w:tmpl w:val="8674B480"/>
    <w:lvl w:ilvl="0" w:tplc="0409000F">
      <w:start w:val="1"/>
      <w:numFmt w:val="decimal"/>
      <w:lvlText w:val="%1."/>
      <w:lvlJc w:val="left"/>
      <w:pPr>
        <w:tabs>
          <w:tab w:val="num" w:pos="1926"/>
        </w:tabs>
        <w:ind w:left="192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6"/>
        </w:tabs>
        <w:ind w:left="240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6"/>
        </w:tabs>
        <w:ind w:left="288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6"/>
        </w:tabs>
        <w:ind w:left="336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6"/>
        </w:tabs>
        <w:ind w:left="384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6"/>
        </w:tabs>
        <w:ind w:left="432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6"/>
        </w:tabs>
        <w:ind w:left="480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6"/>
        </w:tabs>
        <w:ind w:left="528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480"/>
      </w:pPr>
    </w:lvl>
  </w:abstractNum>
  <w:abstractNum w:abstractNumId="1" w15:restartNumberingAfterBreak="0">
    <w:nsid w:val="0B043939"/>
    <w:multiLevelType w:val="hybridMultilevel"/>
    <w:tmpl w:val="F9DC007C"/>
    <w:lvl w:ilvl="0" w:tplc="0409000F">
      <w:start w:val="1"/>
      <w:numFmt w:val="decimal"/>
      <w:lvlText w:val="%1."/>
      <w:lvlJc w:val="left"/>
      <w:pPr>
        <w:tabs>
          <w:tab w:val="num" w:pos="1926"/>
        </w:tabs>
        <w:ind w:left="192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6"/>
        </w:tabs>
        <w:ind w:left="240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6"/>
        </w:tabs>
        <w:ind w:left="288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6"/>
        </w:tabs>
        <w:ind w:left="336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6"/>
        </w:tabs>
        <w:ind w:left="384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6"/>
        </w:tabs>
        <w:ind w:left="432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6"/>
        </w:tabs>
        <w:ind w:left="480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6"/>
        </w:tabs>
        <w:ind w:left="528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480"/>
      </w:pPr>
    </w:lvl>
  </w:abstractNum>
  <w:abstractNum w:abstractNumId="2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9312714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1347A2A"/>
    <w:multiLevelType w:val="hybridMultilevel"/>
    <w:tmpl w:val="D2A6A2C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3A069DD"/>
    <w:multiLevelType w:val="multilevel"/>
    <w:tmpl w:val="4796AF4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80"/>
        </w:tabs>
        <w:ind w:left="5280" w:hanging="1440"/>
      </w:pPr>
      <w:rPr>
        <w:rFonts w:hint="eastAsia"/>
      </w:rPr>
    </w:lvl>
  </w:abstractNum>
  <w:abstractNum w:abstractNumId="8" w15:restartNumberingAfterBreak="0">
    <w:nsid w:val="24D6569F"/>
    <w:multiLevelType w:val="hybridMultilevel"/>
    <w:tmpl w:val="9F12239A"/>
    <w:lvl w:ilvl="0" w:tplc="0409000F">
      <w:start w:val="1"/>
      <w:numFmt w:val="decimal"/>
      <w:lvlText w:val="%1."/>
      <w:lvlJc w:val="left"/>
      <w:pPr>
        <w:tabs>
          <w:tab w:val="num" w:pos="1530"/>
        </w:tabs>
        <w:ind w:left="153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10"/>
        </w:tabs>
        <w:ind w:left="20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50"/>
        </w:tabs>
        <w:ind w:left="34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0"/>
        </w:tabs>
        <w:ind w:left="39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10"/>
        </w:tabs>
        <w:ind w:left="44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90"/>
        </w:tabs>
        <w:ind w:left="48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70"/>
        </w:tabs>
        <w:ind w:left="5370" w:hanging="480"/>
      </w:pPr>
    </w:lvl>
  </w:abstractNum>
  <w:abstractNum w:abstractNumId="9" w15:restartNumberingAfterBreak="0">
    <w:nsid w:val="32787318"/>
    <w:multiLevelType w:val="hybridMultilevel"/>
    <w:tmpl w:val="7346B84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D2627F4"/>
    <w:multiLevelType w:val="hybridMultilevel"/>
    <w:tmpl w:val="C9A0B89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A4A18A1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A733A6B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5BE936E5"/>
    <w:multiLevelType w:val="hybridMultilevel"/>
    <w:tmpl w:val="4F54C88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C7C5352"/>
    <w:multiLevelType w:val="hybridMultilevel"/>
    <w:tmpl w:val="6410295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F906438"/>
    <w:multiLevelType w:val="hybridMultilevel"/>
    <w:tmpl w:val="185CE21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20C3181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2953BBF"/>
    <w:multiLevelType w:val="hybridMultilevel"/>
    <w:tmpl w:val="94D401D8"/>
    <w:lvl w:ilvl="0" w:tplc="0409000F">
      <w:start w:val="1"/>
      <w:numFmt w:val="decimal"/>
      <w:lvlText w:val="%1."/>
      <w:lvlJc w:val="left"/>
      <w:pPr>
        <w:tabs>
          <w:tab w:val="num" w:pos="1280"/>
        </w:tabs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19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3B73ED3"/>
    <w:multiLevelType w:val="hybridMultilevel"/>
    <w:tmpl w:val="AD505C9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41A733C"/>
    <w:multiLevelType w:val="hybridMultilevel"/>
    <w:tmpl w:val="4AB0B1E0"/>
    <w:lvl w:ilvl="0" w:tplc="0409000F">
      <w:start w:val="1"/>
      <w:numFmt w:val="decimal"/>
      <w:lvlText w:val="%1."/>
      <w:lvlJc w:val="left"/>
      <w:pPr>
        <w:tabs>
          <w:tab w:val="num" w:pos="1531"/>
        </w:tabs>
        <w:ind w:left="1531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11"/>
        </w:tabs>
        <w:ind w:left="20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1"/>
        </w:tabs>
        <w:ind w:left="24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1"/>
        </w:tabs>
        <w:ind w:left="29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51"/>
        </w:tabs>
        <w:ind w:left="34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1"/>
        </w:tabs>
        <w:ind w:left="39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11"/>
        </w:tabs>
        <w:ind w:left="44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91"/>
        </w:tabs>
        <w:ind w:left="48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71"/>
        </w:tabs>
        <w:ind w:left="5371" w:hanging="480"/>
      </w:pPr>
    </w:lvl>
  </w:abstractNum>
  <w:abstractNum w:abstractNumId="22" w15:restartNumberingAfterBreak="0">
    <w:nsid w:val="69720DB8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A7F4DD5"/>
    <w:multiLevelType w:val="hybridMultilevel"/>
    <w:tmpl w:val="610EF4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16575EB"/>
    <w:multiLevelType w:val="multilevel"/>
    <w:tmpl w:val="818696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3FD0E1D"/>
    <w:multiLevelType w:val="hybridMultilevel"/>
    <w:tmpl w:val="5454AA1E"/>
    <w:lvl w:ilvl="0" w:tplc="0409000F">
      <w:start w:val="1"/>
      <w:numFmt w:val="decimal"/>
      <w:lvlText w:val="%1."/>
      <w:lvlJc w:val="left"/>
      <w:pPr>
        <w:tabs>
          <w:tab w:val="num" w:pos="1331"/>
        </w:tabs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11"/>
        </w:tabs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26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74E8417A"/>
    <w:multiLevelType w:val="hybridMultilevel"/>
    <w:tmpl w:val="5FC46DE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79B3BA8"/>
    <w:multiLevelType w:val="hybridMultilevel"/>
    <w:tmpl w:val="C4B6221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880078A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8E950E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B84534A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F274710"/>
    <w:multiLevelType w:val="hybridMultilevel"/>
    <w:tmpl w:val="C5B068F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6"/>
  </w:num>
  <w:num w:numId="3">
    <w:abstractNumId w:val="2"/>
  </w:num>
  <w:num w:numId="4">
    <w:abstractNumId w:val="26"/>
  </w:num>
  <w:num w:numId="5">
    <w:abstractNumId w:val="3"/>
  </w:num>
  <w:num w:numId="6">
    <w:abstractNumId w:val="7"/>
  </w:num>
  <w:num w:numId="7">
    <w:abstractNumId w:val="21"/>
  </w:num>
  <w:num w:numId="8">
    <w:abstractNumId w:val="6"/>
  </w:num>
  <w:num w:numId="9">
    <w:abstractNumId w:val="18"/>
  </w:num>
  <w:num w:numId="10">
    <w:abstractNumId w:val="25"/>
  </w:num>
  <w:num w:numId="11">
    <w:abstractNumId w:val="20"/>
  </w:num>
  <w:num w:numId="12">
    <w:abstractNumId w:val="33"/>
  </w:num>
  <w:num w:numId="13">
    <w:abstractNumId w:val="8"/>
  </w:num>
  <w:num w:numId="14">
    <w:abstractNumId w:val="15"/>
  </w:num>
  <w:num w:numId="15">
    <w:abstractNumId w:val="13"/>
  </w:num>
  <w:num w:numId="16">
    <w:abstractNumId w:val="9"/>
  </w:num>
  <w:num w:numId="17">
    <w:abstractNumId w:val="22"/>
  </w:num>
  <w:num w:numId="18">
    <w:abstractNumId w:val="0"/>
  </w:num>
  <w:num w:numId="19">
    <w:abstractNumId w:val="1"/>
  </w:num>
  <w:num w:numId="20">
    <w:abstractNumId w:val="23"/>
  </w:num>
  <w:num w:numId="21">
    <w:abstractNumId w:val="14"/>
  </w:num>
  <w:num w:numId="22">
    <w:abstractNumId w:val="28"/>
  </w:num>
  <w:num w:numId="23">
    <w:abstractNumId w:val="10"/>
  </w:num>
  <w:num w:numId="24">
    <w:abstractNumId w:val="11"/>
  </w:num>
  <w:num w:numId="25">
    <w:abstractNumId w:val="31"/>
  </w:num>
  <w:num w:numId="26">
    <w:abstractNumId w:val="5"/>
  </w:num>
  <w:num w:numId="27">
    <w:abstractNumId w:val="24"/>
  </w:num>
  <w:num w:numId="28">
    <w:abstractNumId w:val="27"/>
  </w:num>
  <w:num w:numId="29">
    <w:abstractNumId w:val="32"/>
  </w:num>
  <w:num w:numId="30">
    <w:abstractNumId w:val="19"/>
  </w:num>
  <w:num w:numId="31">
    <w:abstractNumId w:val="17"/>
  </w:num>
  <w:num w:numId="32">
    <w:abstractNumId w:val="30"/>
  </w:num>
  <w:num w:numId="33">
    <w:abstractNumId w:val="29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53CA"/>
    <w:rsid w:val="000001CE"/>
    <w:rsid w:val="000011D4"/>
    <w:rsid w:val="00001798"/>
    <w:rsid w:val="0000282E"/>
    <w:rsid w:val="000043A7"/>
    <w:rsid w:val="000048FE"/>
    <w:rsid w:val="00005BC4"/>
    <w:rsid w:val="00006642"/>
    <w:rsid w:val="000071F7"/>
    <w:rsid w:val="000072B6"/>
    <w:rsid w:val="00007591"/>
    <w:rsid w:val="0001026F"/>
    <w:rsid w:val="0001311F"/>
    <w:rsid w:val="00016263"/>
    <w:rsid w:val="00024141"/>
    <w:rsid w:val="00027078"/>
    <w:rsid w:val="00030AB0"/>
    <w:rsid w:val="00030CC4"/>
    <w:rsid w:val="00032724"/>
    <w:rsid w:val="00032D98"/>
    <w:rsid w:val="0003322D"/>
    <w:rsid w:val="00034602"/>
    <w:rsid w:val="000354D9"/>
    <w:rsid w:val="00037B29"/>
    <w:rsid w:val="0004068A"/>
    <w:rsid w:val="00040AAB"/>
    <w:rsid w:val="000416F9"/>
    <w:rsid w:val="00041C1F"/>
    <w:rsid w:val="0004231C"/>
    <w:rsid w:val="00042C9A"/>
    <w:rsid w:val="00043516"/>
    <w:rsid w:val="000456A2"/>
    <w:rsid w:val="00045B50"/>
    <w:rsid w:val="00050226"/>
    <w:rsid w:val="00051481"/>
    <w:rsid w:val="00051E8D"/>
    <w:rsid w:val="000523D7"/>
    <w:rsid w:val="00052D8F"/>
    <w:rsid w:val="0005336A"/>
    <w:rsid w:val="00054339"/>
    <w:rsid w:val="0005660A"/>
    <w:rsid w:val="00056AD0"/>
    <w:rsid w:val="00060796"/>
    <w:rsid w:val="000612C1"/>
    <w:rsid w:val="000618E3"/>
    <w:rsid w:val="00061C1C"/>
    <w:rsid w:val="000620E7"/>
    <w:rsid w:val="000638BD"/>
    <w:rsid w:val="00064B3E"/>
    <w:rsid w:val="000650F5"/>
    <w:rsid w:val="00065B2B"/>
    <w:rsid w:val="00066B5B"/>
    <w:rsid w:val="000739F5"/>
    <w:rsid w:val="00074B5F"/>
    <w:rsid w:val="00076261"/>
    <w:rsid w:val="00077943"/>
    <w:rsid w:val="00080BBE"/>
    <w:rsid w:val="00081DB8"/>
    <w:rsid w:val="000822D9"/>
    <w:rsid w:val="00082CFA"/>
    <w:rsid w:val="00084D0F"/>
    <w:rsid w:val="00086022"/>
    <w:rsid w:val="00086AD0"/>
    <w:rsid w:val="00090E75"/>
    <w:rsid w:val="000933D8"/>
    <w:rsid w:val="000A23F6"/>
    <w:rsid w:val="000A2B8A"/>
    <w:rsid w:val="000A3EC1"/>
    <w:rsid w:val="000A4015"/>
    <w:rsid w:val="000B0230"/>
    <w:rsid w:val="000B4F71"/>
    <w:rsid w:val="000B655F"/>
    <w:rsid w:val="000B7711"/>
    <w:rsid w:val="000C2112"/>
    <w:rsid w:val="000C3A7C"/>
    <w:rsid w:val="000C3CCD"/>
    <w:rsid w:val="000C57F8"/>
    <w:rsid w:val="000C5EB3"/>
    <w:rsid w:val="000C6131"/>
    <w:rsid w:val="000C743E"/>
    <w:rsid w:val="000C779B"/>
    <w:rsid w:val="000C7B1A"/>
    <w:rsid w:val="000D0BA9"/>
    <w:rsid w:val="000D2F0B"/>
    <w:rsid w:val="000D3506"/>
    <w:rsid w:val="000D44F4"/>
    <w:rsid w:val="000D63D1"/>
    <w:rsid w:val="000D6720"/>
    <w:rsid w:val="000D675D"/>
    <w:rsid w:val="000E0F86"/>
    <w:rsid w:val="000E132B"/>
    <w:rsid w:val="000E15D9"/>
    <w:rsid w:val="000E24E3"/>
    <w:rsid w:val="000E54FE"/>
    <w:rsid w:val="000E7329"/>
    <w:rsid w:val="000F0857"/>
    <w:rsid w:val="000F1ADA"/>
    <w:rsid w:val="000F1BD6"/>
    <w:rsid w:val="000F22D9"/>
    <w:rsid w:val="000F233D"/>
    <w:rsid w:val="000F23F3"/>
    <w:rsid w:val="000F410B"/>
    <w:rsid w:val="000F44B7"/>
    <w:rsid w:val="000F4BB5"/>
    <w:rsid w:val="000F5033"/>
    <w:rsid w:val="00100E66"/>
    <w:rsid w:val="00101F57"/>
    <w:rsid w:val="00102A6A"/>
    <w:rsid w:val="0010315D"/>
    <w:rsid w:val="00103F69"/>
    <w:rsid w:val="001074BB"/>
    <w:rsid w:val="001078C7"/>
    <w:rsid w:val="00110F45"/>
    <w:rsid w:val="0011169D"/>
    <w:rsid w:val="001116FE"/>
    <w:rsid w:val="001136DB"/>
    <w:rsid w:val="00113803"/>
    <w:rsid w:val="0011407B"/>
    <w:rsid w:val="00114951"/>
    <w:rsid w:val="00116D7B"/>
    <w:rsid w:val="00117A0D"/>
    <w:rsid w:val="00117B86"/>
    <w:rsid w:val="00121CEC"/>
    <w:rsid w:val="00121ED9"/>
    <w:rsid w:val="0012223E"/>
    <w:rsid w:val="001224C9"/>
    <w:rsid w:val="001228F4"/>
    <w:rsid w:val="00123DA4"/>
    <w:rsid w:val="00123E47"/>
    <w:rsid w:val="001242AA"/>
    <w:rsid w:val="0012601E"/>
    <w:rsid w:val="00126F74"/>
    <w:rsid w:val="00127C90"/>
    <w:rsid w:val="001305E2"/>
    <w:rsid w:val="001323A2"/>
    <w:rsid w:val="001331BA"/>
    <w:rsid w:val="00133DF7"/>
    <w:rsid w:val="0013419B"/>
    <w:rsid w:val="001357A4"/>
    <w:rsid w:val="00135FD2"/>
    <w:rsid w:val="00140BE3"/>
    <w:rsid w:val="0014224B"/>
    <w:rsid w:val="00142A95"/>
    <w:rsid w:val="00142D02"/>
    <w:rsid w:val="00142F6E"/>
    <w:rsid w:val="00144554"/>
    <w:rsid w:val="00147AE4"/>
    <w:rsid w:val="00147B6B"/>
    <w:rsid w:val="001502AE"/>
    <w:rsid w:val="00150AB3"/>
    <w:rsid w:val="0015137B"/>
    <w:rsid w:val="001551FF"/>
    <w:rsid w:val="001608F7"/>
    <w:rsid w:val="00160FD4"/>
    <w:rsid w:val="0016122D"/>
    <w:rsid w:val="00161480"/>
    <w:rsid w:val="00162BB8"/>
    <w:rsid w:val="00164930"/>
    <w:rsid w:val="00166391"/>
    <w:rsid w:val="00167530"/>
    <w:rsid w:val="00173B4B"/>
    <w:rsid w:val="00173B58"/>
    <w:rsid w:val="00176DB6"/>
    <w:rsid w:val="001801CE"/>
    <w:rsid w:val="00181193"/>
    <w:rsid w:val="0018330B"/>
    <w:rsid w:val="00184BC4"/>
    <w:rsid w:val="00185DF5"/>
    <w:rsid w:val="001933B2"/>
    <w:rsid w:val="00193CDF"/>
    <w:rsid w:val="00194416"/>
    <w:rsid w:val="0019653F"/>
    <w:rsid w:val="00197CBB"/>
    <w:rsid w:val="001A1E28"/>
    <w:rsid w:val="001A25F1"/>
    <w:rsid w:val="001A2F94"/>
    <w:rsid w:val="001A618A"/>
    <w:rsid w:val="001A61A7"/>
    <w:rsid w:val="001A6E5C"/>
    <w:rsid w:val="001A71AD"/>
    <w:rsid w:val="001A7A6E"/>
    <w:rsid w:val="001B0228"/>
    <w:rsid w:val="001B2A9A"/>
    <w:rsid w:val="001B2B29"/>
    <w:rsid w:val="001B4927"/>
    <w:rsid w:val="001B6CBC"/>
    <w:rsid w:val="001B761F"/>
    <w:rsid w:val="001C17C7"/>
    <w:rsid w:val="001C2347"/>
    <w:rsid w:val="001C23EA"/>
    <w:rsid w:val="001C51A5"/>
    <w:rsid w:val="001C535B"/>
    <w:rsid w:val="001C5436"/>
    <w:rsid w:val="001C5702"/>
    <w:rsid w:val="001C5AA4"/>
    <w:rsid w:val="001C7F9D"/>
    <w:rsid w:val="001D0D23"/>
    <w:rsid w:val="001D16E3"/>
    <w:rsid w:val="001D1BF8"/>
    <w:rsid w:val="001D2BC3"/>
    <w:rsid w:val="001D644E"/>
    <w:rsid w:val="001D66B3"/>
    <w:rsid w:val="001E0D66"/>
    <w:rsid w:val="001E1E11"/>
    <w:rsid w:val="001E2137"/>
    <w:rsid w:val="001E2BA6"/>
    <w:rsid w:val="001E3A1B"/>
    <w:rsid w:val="001E4BE4"/>
    <w:rsid w:val="001E618A"/>
    <w:rsid w:val="001F1E7C"/>
    <w:rsid w:val="001F229F"/>
    <w:rsid w:val="001F32D2"/>
    <w:rsid w:val="001F3EFE"/>
    <w:rsid w:val="001F425D"/>
    <w:rsid w:val="001F4CEC"/>
    <w:rsid w:val="001F6E1A"/>
    <w:rsid w:val="001F7388"/>
    <w:rsid w:val="0020020C"/>
    <w:rsid w:val="00200CD6"/>
    <w:rsid w:val="00201456"/>
    <w:rsid w:val="0020152D"/>
    <w:rsid w:val="00201E84"/>
    <w:rsid w:val="002023F7"/>
    <w:rsid w:val="002024A4"/>
    <w:rsid w:val="00202592"/>
    <w:rsid w:val="002029B6"/>
    <w:rsid w:val="002037D0"/>
    <w:rsid w:val="002049C8"/>
    <w:rsid w:val="00204D2C"/>
    <w:rsid w:val="0020594D"/>
    <w:rsid w:val="00206839"/>
    <w:rsid w:val="00210C20"/>
    <w:rsid w:val="0021152A"/>
    <w:rsid w:val="00212972"/>
    <w:rsid w:val="00213C9C"/>
    <w:rsid w:val="002149AE"/>
    <w:rsid w:val="00215053"/>
    <w:rsid w:val="0021578C"/>
    <w:rsid w:val="00216346"/>
    <w:rsid w:val="002174DE"/>
    <w:rsid w:val="00220FDA"/>
    <w:rsid w:val="00221379"/>
    <w:rsid w:val="0022149C"/>
    <w:rsid w:val="00222E4B"/>
    <w:rsid w:val="00223F48"/>
    <w:rsid w:val="0022516B"/>
    <w:rsid w:val="00226E23"/>
    <w:rsid w:val="00227754"/>
    <w:rsid w:val="00230C40"/>
    <w:rsid w:val="002316CF"/>
    <w:rsid w:val="00231A93"/>
    <w:rsid w:val="00232F7F"/>
    <w:rsid w:val="00233878"/>
    <w:rsid w:val="002418BE"/>
    <w:rsid w:val="00244726"/>
    <w:rsid w:val="00245BB0"/>
    <w:rsid w:val="002472D9"/>
    <w:rsid w:val="00247BEA"/>
    <w:rsid w:val="00250711"/>
    <w:rsid w:val="00250726"/>
    <w:rsid w:val="002546B7"/>
    <w:rsid w:val="00254C05"/>
    <w:rsid w:val="002553E2"/>
    <w:rsid w:val="0025545B"/>
    <w:rsid w:val="002560AD"/>
    <w:rsid w:val="00256C14"/>
    <w:rsid w:val="00262CFE"/>
    <w:rsid w:val="002630A7"/>
    <w:rsid w:val="00263C36"/>
    <w:rsid w:val="00263CAF"/>
    <w:rsid w:val="00263D75"/>
    <w:rsid w:val="00264426"/>
    <w:rsid w:val="002649F7"/>
    <w:rsid w:val="00265DCC"/>
    <w:rsid w:val="00266BAE"/>
    <w:rsid w:val="00267A7C"/>
    <w:rsid w:val="0027183E"/>
    <w:rsid w:val="00272770"/>
    <w:rsid w:val="00273971"/>
    <w:rsid w:val="0027623F"/>
    <w:rsid w:val="002807CE"/>
    <w:rsid w:val="00280DFA"/>
    <w:rsid w:val="002829CE"/>
    <w:rsid w:val="00282A76"/>
    <w:rsid w:val="00282AD3"/>
    <w:rsid w:val="0028707B"/>
    <w:rsid w:val="00291066"/>
    <w:rsid w:val="00291D19"/>
    <w:rsid w:val="00294720"/>
    <w:rsid w:val="00296D5A"/>
    <w:rsid w:val="00296FAB"/>
    <w:rsid w:val="00297134"/>
    <w:rsid w:val="00297B64"/>
    <w:rsid w:val="002A04B6"/>
    <w:rsid w:val="002A4248"/>
    <w:rsid w:val="002A4ABC"/>
    <w:rsid w:val="002A5036"/>
    <w:rsid w:val="002A5CD0"/>
    <w:rsid w:val="002A625C"/>
    <w:rsid w:val="002A793F"/>
    <w:rsid w:val="002B1DFA"/>
    <w:rsid w:val="002B4106"/>
    <w:rsid w:val="002B668E"/>
    <w:rsid w:val="002B7D7C"/>
    <w:rsid w:val="002C0C91"/>
    <w:rsid w:val="002C13CE"/>
    <w:rsid w:val="002C220F"/>
    <w:rsid w:val="002C2821"/>
    <w:rsid w:val="002C2B6C"/>
    <w:rsid w:val="002C4429"/>
    <w:rsid w:val="002C4CE0"/>
    <w:rsid w:val="002C505A"/>
    <w:rsid w:val="002C6EEE"/>
    <w:rsid w:val="002D1E89"/>
    <w:rsid w:val="002D26B1"/>
    <w:rsid w:val="002D26C6"/>
    <w:rsid w:val="002D2B4E"/>
    <w:rsid w:val="002D2EBC"/>
    <w:rsid w:val="002D608C"/>
    <w:rsid w:val="002D62D2"/>
    <w:rsid w:val="002D77D7"/>
    <w:rsid w:val="002E0875"/>
    <w:rsid w:val="002E51E3"/>
    <w:rsid w:val="002E63A0"/>
    <w:rsid w:val="002E75EC"/>
    <w:rsid w:val="002F084D"/>
    <w:rsid w:val="002F2085"/>
    <w:rsid w:val="002F22FE"/>
    <w:rsid w:val="002F234E"/>
    <w:rsid w:val="002F249C"/>
    <w:rsid w:val="002F3D8D"/>
    <w:rsid w:val="00304464"/>
    <w:rsid w:val="00305063"/>
    <w:rsid w:val="0030660D"/>
    <w:rsid w:val="0031018C"/>
    <w:rsid w:val="00314493"/>
    <w:rsid w:val="003146AE"/>
    <w:rsid w:val="00317266"/>
    <w:rsid w:val="003175A1"/>
    <w:rsid w:val="003177F8"/>
    <w:rsid w:val="003220F7"/>
    <w:rsid w:val="00322ED4"/>
    <w:rsid w:val="00323419"/>
    <w:rsid w:val="00324621"/>
    <w:rsid w:val="00324A80"/>
    <w:rsid w:val="00325471"/>
    <w:rsid w:val="0032754E"/>
    <w:rsid w:val="00327D3A"/>
    <w:rsid w:val="003310F2"/>
    <w:rsid w:val="00331E09"/>
    <w:rsid w:val="00333977"/>
    <w:rsid w:val="003345E6"/>
    <w:rsid w:val="00336227"/>
    <w:rsid w:val="00337BA0"/>
    <w:rsid w:val="00340155"/>
    <w:rsid w:val="00340A0F"/>
    <w:rsid w:val="0034157C"/>
    <w:rsid w:val="00342D2C"/>
    <w:rsid w:val="00344F2E"/>
    <w:rsid w:val="0034619C"/>
    <w:rsid w:val="003466FC"/>
    <w:rsid w:val="00346EA8"/>
    <w:rsid w:val="00350955"/>
    <w:rsid w:val="00351630"/>
    <w:rsid w:val="003569FD"/>
    <w:rsid w:val="00357CCA"/>
    <w:rsid w:val="003613A8"/>
    <w:rsid w:val="003618A9"/>
    <w:rsid w:val="0036209D"/>
    <w:rsid w:val="00363B37"/>
    <w:rsid w:val="0036415D"/>
    <w:rsid w:val="0036451C"/>
    <w:rsid w:val="00364FAC"/>
    <w:rsid w:val="00367C38"/>
    <w:rsid w:val="00370BC3"/>
    <w:rsid w:val="00371A7C"/>
    <w:rsid w:val="00373D59"/>
    <w:rsid w:val="00373DFE"/>
    <w:rsid w:val="00374C81"/>
    <w:rsid w:val="0037527F"/>
    <w:rsid w:val="00376224"/>
    <w:rsid w:val="003762D1"/>
    <w:rsid w:val="00377D1C"/>
    <w:rsid w:val="00383221"/>
    <w:rsid w:val="00385EFC"/>
    <w:rsid w:val="003907CC"/>
    <w:rsid w:val="00392423"/>
    <w:rsid w:val="0039364E"/>
    <w:rsid w:val="0039370C"/>
    <w:rsid w:val="00394C12"/>
    <w:rsid w:val="00394D22"/>
    <w:rsid w:val="00396A77"/>
    <w:rsid w:val="00396F24"/>
    <w:rsid w:val="003A0284"/>
    <w:rsid w:val="003A1279"/>
    <w:rsid w:val="003A17A0"/>
    <w:rsid w:val="003A1F83"/>
    <w:rsid w:val="003A377F"/>
    <w:rsid w:val="003A67A6"/>
    <w:rsid w:val="003B2AF1"/>
    <w:rsid w:val="003B322F"/>
    <w:rsid w:val="003B32A8"/>
    <w:rsid w:val="003B51C3"/>
    <w:rsid w:val="003B6775"/>
    <w:rsid w:val="003C0758"/>
    <w:rsid w:val="003C1B91"/>
    <w:rsid w:val="003C23A0"/>
    <w:rsid w:val="003C265C"/>
    <w:rsid w:val="003C2BD0"/>
    <w:rsid w:val="003C32CB"/>
    <w:rsid w:val="003C36D0"/>
    <w:rsid w:val="003C5212"/>
    <w:rsid w:val="003C58D0"/>
    <w:rsid w:val="003C6D5E"/>
    <w:rsid w:val="003D04BF"/>
    <w:rsid w:val="003D1CC0"/>
    <w:rsid w:val="003D36A6"/>
    <w:rsid w:val="003D5DB0"/>
    <w:rsid w:val="003D7039"/>
    <w:rsid w:val="003E1CF1"/>
    <w:rsid w:val="003E1E1E"/>
    <w:rsid w:val="003E34DC"/>
    <w:rsid w:val="003E598B"/>
    <w:rsid w:val="003E739D"/>
    <w:rsid w:val="003E7609"/>
    <w:rsid w:val="003F0A2B"/>
    <w:rsid w:val="003F2345"/>
    <w:rsid w:val="003F2BFF"/>
    <w:rsid w:val="003F3920"/>
    <w:rsid w:val="003F413C"/>
    <w:rsid w:val="003F539B"/>
    <w:rsid w:val="003F6669"/>
    <w:rsid w:val="003F7309"/>
    <w:rsid w:val="003F75C2"/>
    <w:rsid w:val="003F7F01"/>
    <w:rsid w:val="00401CC2"/>
    <w:rsid w:val="00402E33"/>
    <w:rsid w:val="00404045"/>
    <w:rsid w:val="00404868"/>
    <w:rsid w:val="00405970"/>
    <w:rsid w:val="00405C34"/>
    <w:rsid w:val="004100F3"/>
    <w:rsid w:val="00410440"/>
    <w:rsid w:val="004106A1"/>
    <w:rsid w:val="00413866"/>
    <w:rsid w:val="0041390B"/>
    <w:rsid w:val="00415333"/>
    <w:rsid w:val="0041547C"/>
    <w:rsid w:val="00415D72"/>
    <w:rsid w:val="004163CB"/>
    <w:rsid w:val="00420600"/>
    <w:rsid w:val="004213DD"/>
    <w:rsid w:val="00422186"/>
    <w:rsid w:val="00422197"/>
    <w:rsid w:val="00422791"/>
    <w:rsid w:val="00427169"/>
    <w:rsid w:val="00430258"/>
    <w:rsid w:val="004302B9"/>
    <w:rsid w:val="004303A8"/>
    <w:rsid w:val="004304EB"/>
    <w:rsid w:val="00431165"/>
    <w:rsid w:val="00431206"/>
    <w:rsid w:val="00432574"/>
    <w:rsid w:val="004327A8"/>
    <w:rsid w:val="00432B44"/>
    <w:rsid w:val="00433083"/>
    <w:rsid w:val="004338E4"/>
    <w:rsid w:val="00440030"/>
    <w:rsid w:val="00440570"/>
    <w:rsid w:val="00440EFA"/>
    <w:rsid w:val="004424B3"/>
    <w:rsid w:val="0044266F"/>
    <w:rsid w:val="004427CD"/>
    <w:rsid w:val="00443B37"/>
    <w:rsid w:val="004445D4"/>
    <w:rsid w:val="00444A80"/>
    <w:rsid w:val="00444AA4"/>
    <w:rsid w:val="0044501C"/>
    <w:rsid w:val="004458B9"/>
    <w:rsid w:val="004519F3"/>
    <w:rsid w:val="00451C1A"/>
    <w:rsid w:val="00451C8A"/>
    <w:rsid w:val="004520A5"/>
    <w:rsid w:val="00452188"/>
    <w:rsid w:val="00452701"/>
    <w:rsid w:val="00453A6E"/>
    <w:rsid w:val="00453DC6"/>
    <w:rsid w:val="004542E7"/>
    <w:rsid w:val="00454F56"/>
    <w:rsid w:val="00455BE3"/>
    <w:rsid w:val="00457439"/>
    <w:rsid w:val="004609D2"/>
    <w:rsid w:val="00462124"/>
    <w:rsid w:val="004624FF"/>
    <w:rsid w:val="00463065"/>
    <w:rsid w:val="004638E3"/>
    <w:rsid w:val="00465B9C"/>
    <w:rsid w:val="004670CF"/>
    <w:rsid w:val="0046730C"/>
    <w:rsid w:val="0046754C"/>
    <w:rsid w:val="00467D57"/>
    <w:rsid w:val="004707DD"/>
    <w:rsid w:val="00470AA5"/>
    <w:rsid w:val="00470C93"/>
    <w:rsid w:val="00471C71"/>
    <w:rsid w:val="00472114"/>
    <w:rsid w:val="0047386B"/>
    <w:rsid w:val="00476228"/>
    <w:rsid w:val="004805AC"/>
    <w:rsid w:val="00481028"/>
    <w:rsid w:val="00481777"/>
    <w:rsid w:val="004900A1"/>
    <w:rsid w:val="004907B0"/>
    <w:rsid w:val="00492C2C"/>
    <w:rsid w:val="004935E6"/>
    <w:rsid w:val="00495386"/>
    <w:rsid w:val="00496945"/>
    <w:rsid w:val="00496F38"/>
    <w:rsid w:val="0049786B"/>
    <w:rsid w:val="004A0499"/>
    <w:rsid w:val="004A0AA4"/>
    <w:rsid w:val="004A20D0"/>
    <w:rsid w:val="004A425B"/>
    <w:rsid w:val="004A4D07"/>
    <w:rsid w:val="004A57C8"/>
    <w:rsid w:val="004B0A75"/>
    <w:rsid w:val="004B1A17"/>
    <w:rsid w:val="004B1B1F"/>
    <w:rsid w:val="004B1BB9"/>
    <w:rsid w:val="004B1D1A"/>
    <w:rsid w:val="004B3578"/>
    <w:rsid w:val="004B43B5"/>
    <w:rsid w:val="004B7AC1"/>
    <w:rsid w:val="004C0AC0"/>
    <w:rsid w:val="004C0F21"/>
    <w:rsid w:val="004C164D"/>
    <w:rsid w:val="004C4CD5"/>
    <w:rsid w:val="004C6C47"/>
    <w:rsid w:val="004D0863"/>
    <w:rsid w:val="004D0FDD"/>
    <w:rsid w:val="004D18EB"/>
    <w:rsid w:val="004D1ADF"/>
    <w:rsid w:val="004D29C3"/>
    <w:rsid w:val="004D3F4A"/>
    <w:rsid w:val="004D4426"/>
    <w:rsid w:val="004D632B"/>
    <w:rsid w:val="004E0141"/>
    <w:rsid w:val="004E1177"/>
    <w:rsid w:val="004E1AB5"/>
    <w:rsid w:val="004E20C7"/>
    <w:rsid w:val="004E617F"/>
    <w:rsid w:val="004E73EB"/>
    <w:rsid w:val="004E7F77"/>
    <w:rsid w:val="004F0F43"/>
    <w:rsid w:val="004F2747"/>
    <w:rsid w:val="004F317D"/>
    <w:rsid w:val="004F6019"/>
    <w:rsid w:val="004F69CD"/>
    <w:rsid w:val="004F69EE"/>
    <w:rsid w:val="004F742E"/>
    <w:rsid w:val="004F7C6B"/>
    <w:rsid w:val="00501D17"/>
    <w:rsid w:val="00502190"/>
    <w:rsid w:val="00502E1D"/>
    <w:rsid w:val="00504406"/>
    <w:rsid w:val="005056DE"/>
    <w:rsid w:val="00506527"/>
    <w:rsid w:val="00507D5C"/>
    <w:rsid w:val="00510E60"/>
    <w:rsid w:val="00510F89"/>
    <w:rsid w:val="0051342C"/>
    <w:rsid w:val="005135FB"/>
    <w:rsid w:val="005167F5"/>
    <w:rsid w:val="005177D8"/>
    <w:rsid w:val="00517A35"/>
    <w:rsid w:val="00520062"/>
    <w:rsid w:val="00520E07"/>
    <w:rsid w:val="005216D3"/>
    <w:rsid w:val="00523405"/>
    <w:rsid w:val="00524A07"/>
    <w:rsid w:val="00527B31"/>
    <w:rsid w:val="00527DBD"/>
    <w:rsid w:val="00531C49"/>
    <w:rsid w:val="005327A9"/>
    <w:rsid w:val="00532838"/>
    <w:rsid w:val="00535A6C"/>
    <w:rsid w:val="00541349"/>
    <w:rsid w:val="005413B8"/>
    <w:rsid w:val="00544100"/>
    <w:rsid w:val="00544718"/>
    <w:rsid w:val="0054552A"/>
    <w:rsid w:val="0054632A"/>
    <w:rsid w:val="005478E4"/>
    <w:rsid w:val="00550639"/>
    <w:rsid w:val="00556EF3"/>
    <w:rsid w:val="005601DA"/>
    <w:rsid w:val="00560756"/>
    <w:rsid w:val="00560E79"/>
    <w:rsid w:val="0056110F"/>
    <w:rsid w:val="00561CFC"/>
    <w:rsid w:val="00563160"/>
    <w:rsid w:val="00564217"/>
    <w:rsid w:val="005644EA"/>
    <w:rsid w:val="005671C1"/>
    <w:rsid w:val="0057027B"/>
    <w:rsid w:val="005723B8"/>
    <w:rsid w:val="00572C8D"/>
    <w:rsid w:val="00572E5B"/>
    <w:rsid w:val="00573FE2"/>
    <w:rsid w:val="0057423D"/>
    <w:rsid w:val="00576681"/>
    <w:rsid w:val="0057792E"/>
    <w:rsid w:val="00583ACC"/>
    <w:rsid w:val="00584C7B"/>
    <w:rsid w:val="00585B09"/>
    <w:rsid w:val="00585BA3"/>
    <w:rsid w:val="00585BF8"/>
    <w:rsid w:val="00587F10"/>
    <w:rsid w:val="005908D6"/>
    <w:rsid w:val="00591759"/>
    <w:rsid w:val="00591A77"/>
    <w:rsid w:val="0059389C"/>
    <w:rsid w:val="00595CEA"/>
    <w:rsid w:val="005963D4"/>
    <w:rsid w:val="00596743"/>
    <w:rsid w:val="0059694D"/>
    <w:rsid w:val="00596E67"/>
    <w:rsid w:val="0059795B"/>
    <w:rsid w:val="005A138C"/>
    <w:rsid w:val="005A1EFC"/>
    <w:rsid w:val="005A241A"/>
    <w:rsid w:val="005A2896"/>
    <w:rsid w:val="005A364A"/>
    <w:rsid w:val="005A3E16"/>
    <w:rsid w:val="005A4954"/>
    <w:rsid w:val="005A5F00"/>
    <w:rsid w:val="005A6715"/>
    <w:rsid w:val="005B41CA"/>
    <w:rsid w:val="005B4C8E"/>
    <w:rsid w:val="005B740B"/>
    <w:rsid w:val="005C04B9"/>
    <w:rsid w:val="005C10C3"/>
    <w:rsid w:val="005C2119"/>
    <w:rsid w:val="005C21EA"/>
    <w:rsid w:val="005C22F3"/>
    <w:rsid w:val="005C24A7"/>
    <w:rsid w:val="005C5352"/>
    <w:rsid w:val="005C5DA0"/>
    <w:rsid w:val="005C5DAB"/>
    <w:rsid w:val="005C631E"/>
    <w:rsid w:val="005C7537"/>
    <w:rsid w:val="005C7EB7"/>
    <w:rsid w:val="005D015B"/>
    <w:rsid w:val="005D097C"/>
    <w:rsid w:val="005D3D33"/>
    <w:rsid w:val="005D49C2"/>
    <w:rsid w:val="005D56BF"/>
    <w:rsid w:val="005E04F3"/>
    <w:rsid w:val="005E3135"/>
    <w:rsid w:val="005E33E9"/>
    <w:rsid w:val="005E3D7A"/>
    <w:rsid w:val="005E6AF6"/>
    <w:rsid w:val="005F17D1"/>
    <w:rsid w:val="005F4AA0"/>
    <w:rsid w:val="005F4F60"/>
    <w:rsid w:val="005F5364"/>
    <w:rsid w:val="005F5F8E"/>
    <w:rsid w:val="00600D59"/>
    <w:rsid w:val="00601F01"/>
    <w:rsid w:val="00602717"/>
    <w:rsid w:val="006040FD"/>
    <w:rsid w:val="00604396"/>
    <w:rsid w:val="00606B06"/>
    <w:rsid w:val="00610924"/>
    <w:rsid w:val="00610C35"/>
    <w:rsid w:val="00612C21"/>
    <w:rsid w:val="00612F93"/>
    <w:rsid w:val="00614C71"/>
    <w:rsid w:val="00616213"/>
    <w:rsid w:val="00616A33"/>
    <w:rsid w:val="00616DCD"/>
    <w:rsid w:val="006206FD"/>
    <w:rsid w:val="00623A52"/>
    <w:rsid w:val="00624595"/>
    <w:rsid w:val="00624D0C"/>
    <w:rsid w:val="00625913"/>
    <w:rsid w:val="006300D3"/>
    <w:rsid w:val="00630923"/>
    <w:rsid w:val="00630B09"/>
    <w:rsid w:val="006310E1"/>
    <w:rsid w:val="0063349D"/>
    <w:rsid w:val="00635781"/>
    <w:rsid w:val="00635AAE"/>
    <w:rsid w:val="00637BDF"/>
    <w:rsid w:val="00642AB2"/>
    <w:rsid w:val="00643792"/>
    <w:rsid w:val="006438B0"/>
    <w:rsid w:val="00644D13"/>
    <w:rsid w:val="00645A58"/>
    <w:rsid w:val="0064664D"/>
    <w:rsid w:val="00656C0A"/>
    <w:rsid w:val="006577BE"/>
    <w:rsid w:val="0066036F"/>
    <w:rsid w:val="00660B44"/>
    <w:rsid w:val="0066269D"/>
    <w:rsid w:val="00663677"/>
    <w:rsid w:val="00664171"/>
    <w:rsid w:val="00665B78"/>
    <w:rsid w:val="00666879"/>
    <w:rsid w:val="006675C6"/>
    <w:rsid w:val="00670E4E"/>
    <w:rsid w:val="0067169D"/>
    <w:rsid w:val="0067246A"/>
    <w:rsid w:val="00672668"/>
    <w:rsid w:val="00674EC9"/>
    <w:rsid w:val="0067545F"/>
    <w:rsid w:val="00677246"/>
    <w:rsid w:val="00681ACC"/>
    <w:rsid w:val="00682C7B"/>
    <w:rsid w:val="0068306B"/>
    <w:rsid w:val="006837FC"/>
    <w:rsid w:val="00684612"/>
    <w:rsid w:val="00685057"/>
    <w:rsid w:val="006868FB"/>
    <w:rsid w:val="006873DA"/>
    <w:rsid w:val="006913B1"/>
    <w:rsid w:val="006914DB"/>
    <w:rsid w:val="00692870"/>
    <w:rsid w:val="006936EB"/>
    <w:rsid w:val="00693C1A"/>
    <w:rsid w:val="00695054"/>
    <w:rsid w:val="006979EE"/>
    <w:rsid w:val="00697FE0"/>
    <w:rsid w:val="006A4FA6"/>
    <w:rsid w:val="006A5593"/>
    <w:rsid w:val="006A7A19"/>
    <w:rsid w:val="006B19CA"/>
    <w:rsid w:val="006B25ED"/>
    <w:rsid w:val="006B5E73"/>
    <w:rsid w:val="006B6FB9"/>
    <w:rsid w:val="006B7A90"/>
    <w:rsid w:val="006B7DB4"/>
    <w:rsid w:val="006C076A"/>
    <w:rsid w:val="006C2CDF"/>
    <w:rsid w:val="006C3902"/>
    <w:rsid w:val="006C5A7B"/>
    <w:rsid w:val="006C6763"/>
    <w:rsid w:val="006D0349"/>
    <w:rsid w:val="006D0F33"/>
    <w:rsid w:val="006D1D0B"/>
    <w:rsid w:val="006D24CF"/>
    <w:rsid w:val="006D29EF"/>
    <w:rsid w:val="006D4943"/>
    <w:rsid w:val="006D4A4F"/>
    <w:rsid w:val="006D595B"/>
    <w:rsid w:val="006D7BC4"/>
    <w:rsid w:val="006E1699"/>
    <w:rsid w:val="006E45EB"/>
    <w:rsid w:val="006E4981"/>
    <w:rsid w:val="006E548F"/>
    <w:rsid w:val="006E62B7"/>
    <w:rsid w:val="006E660C"/>
    <w:rsid w:val="006F023F"/>
    <w:rsid w:val="006F034C"/>
    <w:rsid w:val="006F2FD1"/>
    <w:rsid w:val="006F3158"/>
    <w:rsid w:val="006F4007"/>
    <w:rsid w:val="006F4C35"/>
    <w:rsid w:val="006F5738"/>
    <w:rsid w:val="006F5CD6"/>
    <w:rsid w:val="006F5F59"/>
    <w:rsid w:val="006F7682"/>
    <w:rsid w:val="007008C6"/>
    <w:rsid w:val="00700EC2"/>
    <w:rsid w:val="00701967"/>
    <w:rsid w:val="007031B9"/>
    <w:rsid w:val="007037B6"/>
    <w:rsid w:val="00703BB3"/>
    <w:rsid w:val="00705E7D"/>
    <w:rsid w:val="00706DC0"/>
    <w:rsid w:val="00707C28"/>
    <w:rsid w:val="007105BA"/>
    <w:rsid w:val="00710B79"/>
    <w:rsid w:val="00711660"/>
    <w:rsid w:val="007129A0"/>
    <w:rsid w:val="007137A4"/>
    <w:rsid w:val="00713D70"/>
    <w:rsid w:val="007153CA"/>
    <w:rsid w:val="0071608D"/>
    <w:rsid w:val="00716359"/>
    <w:rsid w:val="0071707C"/>
    <w:rsid w:val="00717771"/>
    <w:rsid w:val="00721B77"/>
    <w:rsid w:val="00722384"/>
    <w:rsid w:val="00722C47"/>
    <w:rsid w:val="007249ED"/>
    <w:rsid w:val="00725999"/>
    <w:rsid w:val="007303B0"/>
    <w:rsid w:val="007309A3"/>
    <w:rsid w:val="00730E18"/>
    <w:rsid w:val="0073374E"/>
    <w:rsid w:val="00733B0A"/>
    <w:rsid w:val="00735338"/>
    <w:rsid w:val="007355DD"/>
    <w:rsid w:val="007365F4"/>
    <w:rsid w:val="00737DE5"/>
    <w:rsid w:val="00737EE3"/>
    <w:rsid w:val="0074011B"/>
    <w:rsid w:val="00740781"/>
    <w:rsid w:val="0074197A"/>
    <w:rsid w:val="007424D3"/>
    <w:rsid w:val="00743FAC"/>
    <w:rsid w:val="00744BB8"/>
    <w:rsid w:val="007473C8"/>
    <w:rsid w:val="0074759C"/>
    <w:rsid w:val="007477CD"/>
    <w:rsid w:val="00750E75"/>
    <w:rsid w:val="007534E8"/>
    <w:rsid w:val="00754176"/>
    <w:rsid w:val="0075682E"/>
    <w:rsid w:val="00756BA3"/>
    <w:rsid w:val="007573FE"/>
    <w:rsid w:val="007612F3"/>
    <w:rsid w:val="00761D8B"/>
    <w:rsid w:val="00763E6E"/>
    <w:rsid w:val="0076492D"/>
    <w:rsid w:val="007658BD"/>
    <w:rsid w:val="00766069"/>
    <w:rsid w:val="007661B2"/>
    <w:rsid w:val="00766824"/>
    <w:rsid w:val="007671AC"/>
    <w:rsid w:val="007673A9"/>
    <w:rsid w:val="00770704"/>
    <w:rsid w:val="00770D62"/>
    <w:rsid w:val="0077248A"/>
    <w:rsid w:val="007727DE"/>
    <w:rsid w:val="00774709"/>
    <w:rsid w:val="00777106"/>
    <w:rsid w:val="00780DD1"/>
    <w:rsid w:val="00781A04"/>
    <w:rsid w:val="00782124"/>
    <w:rsid w:val="00782250"/>
    <w:rsid w:val="00786E52"/>
    <w:rsid w:val="00786FF4"/>
    <w:rsid w:val="00787438"/>
    <w:rsid w:val="0079134E"/>
    <w:rsid w:val="00791427"/>
    <w:rsid w:val="00791999"/>
    <w:rsid w:val="0079458F"/>
    <w:rsid w:val="00795BFB"/>
    <w:rsid w:val="00795ECA"/>
    <w:rsid w:val="0079769F"/>
    <w:rsid w:val="007976C8"/>
    <w:rsid w:val="00797947"/>
    <w:rsid w:val="007A0D8B"/>
    <w:rsid w:val="007A19BD"/>
    <w:rsid w:val="007A1C1A"/>
    <w:rsid w:val="007A2047"/>
    <w:rsid w:val="007A2A77"/>
    <w:rsid w:val="007A407A"/>
    <w:rsid w:val="007A49D8"/>
    <w:rsid w:val="007A4C7C"/>
    <w:rsid w:val="007A4DD8"/>
    <w:rsid w:val="007A6612"/>
    <w:rsid w:val="007A6813"/>
    <w:rsid w:val="007B1208"/>
    <w:rsid w:val="007B1DDC"/>
    <w:rsid w:val="007B391F"/>
    <w:rsid w:val="007B39B7"/>
    <w:rsid w:val="007B5B63"/>
    <w:rsid w:val="007C25EA"/>
    <w:rsid w:val="007C7091"/>
    <w:rsid w:val="007D0365"/>
    <w:rsid w:val="007D1100"/>
    <w:rsid w:val="007D2686"/>
    <w:rsid w:val="007D467A"/>
    <w:rsid w:val="007D74EF"/>
    <w:rsid w:val="007D7B85"/>
    <w:rsid w:val="007E0FFD"/>
    <w:rsid w:val="007E1591"/>
    <w:rsid w:val="007E3822"/>
    <w:rsid w:val="007E42C7"/>
    <w:rsid w:val="007E583A"/>
    <w:rsid w:val="007E6333"/>
    <w:rsid w:val="007E6612"/>
    <w:rsid w:val="007F23CC"/>
    <w:rsid w:val="007F2738"/>
    <w:rsid w:val="007F34AC"/>
    <w:rsid w:val="007F395C"/>
    <w:rsid w:val="007F4892"/>
    <w:rsid w:val="007F614A"/>
    <w:rsid w:val="007F7E60"/>
    <w:rsid w:val="008001AC"/>
    <w:rsid w:val="00801197"/>
    <w:rsid w:val="00801741"/>
    <w:rsid w:val="00801878"/>
    <w:rsid w:val="0080383C"/>
    <w:rsid w:val="008046C9"/>
    <w:rsid w:val="00805E16"/>
    <w:rsid w:val="0080637F"/>
    <w:rsid w:val="00810673"/>
    <w:rsid w:val="00812227"/>
    <w:rsid w:val="00812CFE"/>
    <w:rsid w:val="00815B16"/>
    <w:rsid w:val="00816316"/>
    <w:rsid w:val="0082011E"/>
    <w:rsid w:val="00820498"/>
    <w:rsid w:val="00821943"/>
    <w:rsid w:val="00821DB9"/>
    <w:rsid w:val="00822F51"/>
    <w:rsid w:val="00823E4A"/>
    <w:rsid w:val="00824D36"/>
    <w:rsid w:val="0082534E"/>
    <w:rsid w:val="0082577A"/>
    <w:rsid w:val="0082607D"/>
    <w:rsid w:val="00826882"/>
    <w:rsid w:val="00826E43"/>
    <w:rsid w:val="00826F03"/>
    <w:rsid w:val="008272C3"/>
    <w:rsid w:val="008276F5"/>
    <w:rsid w:val="00831614"/>
    <w:rsid w:val="00831C77"/>
    <w:rsid w:val="00832C8B"/>
    <w:rsid w:val="0083401D"/>
    <w:rsid w:val="0083658C"/>
    <w:rsid w:val="00840A01"/>
    <w:rsid w:val="00841B81"/>
    <w:rsid w:val="00845B4A"/>
    <w:rsid w:val="00846014"/>
    <w:rsid w:val="008517D3"/>
    <w:rsid w:val="00851D99"/>
    <w:rsid w:val="00852A3E"/>
    <w:rsid w:val="0085383A"/>
    <w:rsid w:val="0085552B"/>
    <w:rsid w:val="008559E5"/>
    <w:rsid w:val="008566C4"/>
    <w:rsid w:val="00856E77"/>
    <w:rsid w:val="00861BB3"/>
    <w:rsid w:val="00863964"/>
    <w:rsid w:val="008663F7"/>
    <w:rsid w:val="00866D4C"/>
    <w:rsid w:val="00871131"/>
    <w:rsid w:val="0087263F"/>
    <w:rsid w:val="00873869"/>
    <w:rsid w:val="00876852"/>
    <w:rsid w:val="0088045F"/>
    <w:rsid w:val="00880D8B"/>
    <w:rsid w:val="00880F20"/>
    <w:rsid w:val="00882630"/>
    <w:rsid w:val="008837BA"/>
    <w:rsid w:val="00883986"/>
    <w:rsid w:val="00885066"/>
    <w:rsid w:val="008869C1"/>
    <w:rsid w:val="00886AF0"/>
    <w:rsid w:val="00887497"/>
    <w:rsid w:val="008876A6"/>
    <w:rsid w:val="008922ED"/>
    <w:rsid w:val="0089449E"/>
    <w:rsid w:val="00894B89"/>
    <w:rsid w:val="008960D8"/>
    <w:rsid w:val="008965D5"/>
    <w:rsid w:val="00897029"/>
    <w:rsid w:val="008A26E7"/>
    <w:rsid w:val="008A449A"/>
    <w:rsid w:val="008A66A0"/>
    <w:rsid w:val="008A6E46"/>
    <w:rsid w:val="008B0322"/>
    <w:rsid w:val="008B0560"/>
    <w:rsid w:val="008B174F"/>
    <w:rsid w:val="008B31B8"/>
    <w:rsid w:val="008B3327"/>
    <w:rsid w:val="008B52E2"/>
    <w:rsid w:val="008B60B9"/>
    <w:rsid w:val="008C199C"/>
    <w:rsid w:val="008C2C97"/>
    <w:rsid w:val="008C5606"/>
    <w:rsid w:val="008D0A37"/>
    <w:rsid w:val="008D2F96"/>
    <w:rsid w:val="008D559B"/>
    <w:rsid w:val="008E2336"/>
    <w:rsid w:val="008E2D4F"/>
    <w:rsid w:val="008E32C9"/>
    <w:rsid w:val="008E3668"/>
    <w:rsid w:val="008E4EC5"/>
    <w:rsid w:val="008E7839"/>
    <w:rsid w:val="008E7EA2"/>
    <w:rsid w:val="008F02B3"/>
    <w:rsid w:val="008F07FC"/>
    <w:rsid w:val="008F271D"/>
    <w:rsid w:val="008F3B00"/>
    <w:rsid w:val="008F4952"/>
    <w:rsid w:val="008F55BA"/>
    <w:rsid w:val="008F6808"/>
    <w:rsid w:val="008F720A"/>
    <w:rsid w:val="008F7E48"/>
    <w:rsid w:val="00900C93"/>
    <w:rsid w:val="009019E6"/>
    <w:rsid w:val="00901A5A"/>
    <w:rsid w:val="00901ECC"/>
    <w:rsid w:val="00902EF1"/>
    <w:rsid w:val="009033FE"/>
    <w:rsid w:val="0090369C"/>
    <w:rsid w:val="00905F96"/>
    <w:rsid w:val="00906D2F"/>
    <w:rsid w:val="00907801"/>
    <w:rsid w:val="00910CF5"/>
    <w:rsid w:val="009117CF"/>
    <w:rsid w:val="00911B75"/>
    <w:rsid w:val="009129F8"/>
    <w:rsid w:val="009146E2"/>
    <w:rsid w:val="00915D88"/>
    <w:rsid w:val="00917298"/>
    <w:rsid w:val="009219A4"/>
    <w:rsid w:val="009219FF"/>
    <w:rsid w:val="00922250"/>
    <w:rsid w:val="009230E5"/>
    <w:rsid w:val="00923445"/>
    <w:rsid w:val="009243EE"/>
    <w:rsid w:val="009268DC"/>
    <w:rsid w:val="00927F33"/>
    <w:rsid w:val="00930E81"/>
    <w:rsid w:val="00931328"/>
    <w:rsid w:val="00932038"/>
    <w:rsid w:val="00936137"/>
    <w:rsid w:val="009361F4"/>
    <w:rsid w:val="0094078D"/>
    <w:rsid w:val="00942CF7"/>
    <w:rsid w:val="00943A02"/>
    <w:rsid w:val="00944434"/>
    <w:rsid w:val="00944938"/>
    <w:rsid w:val="00944BA3"/>
    <w:rsid w:val="00944E39"/>
    <w:rsid w:val="00946E13"/>
    <w:rsid w:val="0094730B"/>
    <w:rsid w:val="009476D2"/>
    <w:rsid w:val="00947805"/>
    <w:rsid w:val="00953F85"/>
    <w:rsid w:val="0095423D"/>
    <w:rsid w:val="00954B2F"/>
    <w:rsid w:val="009550D5"/>
    <w:rsid w:val="00956BF1"/>
    <w:rsid w:val="009607AD"/>
    <w:rsid w:val="00960ADC"/>
    <w:rsid w:val="00961541"/>
    <w:rsid w:val="0096247E"/>
    <w:rsid w:val="00962D2F"/>
    <w:rsid w:val="00963373"/>
    <w:rsid w:val="00963866"/>
    <w:rsid w:val="00963E6B"/>
    <w:rsid w:val="00964089"/>
    <w:rsid w:val="00964415"/>
    <w:rsid w:val="0096446A"/>
    <w:rsid w:val="00966509"/>
    <w:rsid w:val="00966545"/>
    <w:rsid w:val="009666A3"/>
    <w:rsid w:val="00966D4A"/>
    <w:rsid w:val="00967137"/>
    <w:rsid w:val="0097049D"/>
    <w:rsid w:val="00971FB4"/>
    <w:rsid w:val="0097303A"/>
    <w:rsid w:val="00973C11"/>
    <w:rsid w:val="009803BD"/>
    <w:rsid w:val="00981096"/>
    <w:rsid w:val="009831EA"/>
    <w:rsid w:val="00983AD7"/>
    <w:rsid w:val="00984A47"/>
    <w:rsid w:val="0098594C"/>
    <w:rsid w:val="00985C95"/>
    <w:rsid w:val="00990A45"/>
    <w:rsid w:val="0099133E"/>
    <w:rsid w:val="00992A27"/>
    <w:rsid w:val="00992A32"/>
    <w:rsid w:val="009930E5"/>
    <w:rsid w:val="009947FE"/>
    <w:rsid w:val="00994A6D"/>
    <w:rsid w:val="00994CF1"/>
    <w:rsid w:val="00995BA0"/>
    <w:rsid w:val="00997B3B"/>
    <w:rsid w:val="009A0C99"/>
    <w:rsid w:val="009A18B1"/>
    <w:rsid w:val="009A2090"/>
    <w:rsid w:val="009A223C"/>
    <w:rsid w:val="009A35DE"/>
    <w:rsid w:val="009A4998"/>
    <w:rsid w:val="009A58F5"/>
    <w:rsid w:val="009A6A8A"/>
    <w:rsid w:val="009A6EE0"/>
    <w:rsid w:val="009A78C7"/>
    <w:rsid w:val="009A7BF8"/>
    <w:rsid w:val="009B09FA"/>
    <w:rsid w:val="009B0F0F"/>
    <w:rsid w:val="009B162C"/>
    <w:rsid w:val="009B1B40"/>
    <w:rsid w:val="009B346B"/>
    <w:rsid w:val="009B3F2A"/>
    <w:rsid w:val="009B670C"/>
    <w:rsid w:val="009B6A07"/>
    <w:rsid w:val="009B6EED"/>
    <w:rsid w:val="009C0623"/>
    <w:rsid w:val="009C0CF3"/>
    <w:rsid w:val="009C12C8"/>
    <w:rsid w:val="009C21BD"/>
    <w:rsid w:val="009C5464"/>
    <w:rsid w:val="009C5917"/>
    <w:rsid w:val="009C64ED"/>
    <w:rsid w:val="009C6F1E"/>
    <w:rsid w:val="009C78C0"/>
    <w:rsid w:val="009D0CAB"/>
    <w:rsid w:val="009D0FB0"/>
    <w:rsid w:val="009D2AB3"/>
    <w:rsid w:val="009D3313"/>
    <w:rsid w:val="009D58C4"/>
    <w:rsid w:val="009D5AFC"/>
    <w:rsid w:val="009D6477"/>
    <w:rsid w:val="009D6821"/>
    <w:rsid w:val="009E11AE"/>
    <w:rsid w:val="009E1396"/>
    <w:rsid w:val="009E14D2"/>
    <w:rsid w:val="009E33C6"/>
    <w:rsid w:val="009E3E51"/>
    <w:rsid w:val="009E3EA3"/>
    <w:rsid w:val="009E3FA3"/>
    <w:rsid w:val="009E4545"/>
    <w:rsid w:val="009E5630"/>
    <w:rsid w:val="009E68A7"/>
    <w:rsid w:val="009E7867"/>
    <w:rsid w:val="009E7D46"/>
    <w:rsid w:val="009F03B3"/>
    <w:rsid w:val="009F10E4"/>
    <w:rsid w:val="009F18F3"/>
    <w:rsid w:val="009F23BB"/>
    <w:rsid w:val="009F2783"/>
    <w:rsid w:val="009F53A5"/>
    <w:rsid w:val="009F596D"/>
    <w:rsid w:val="00A03363"/>
    <w:rsid w:val="00A03923"/>
    <w:rsid w:val="00A04257"/>
    <w:rsid w:val="00A118AE"/>
    <w:rsid w:val="00A12059"/>
    <w:rsid w:val="00A12C5A"/>
    <w:rsid w:val="00A14B15"/>
    <w:rsid w:val="00A15B9A"/>
    <w:rsid w:val="00A1690D"/>
    <w:rsid w:val="00A174DC"/>
    <w:rsid w:val="00A218AF"/>
    <w:rsid w:val="00A222C6"/>
    <w:rsid w:val="00A22456"/>
    <w:rsid w:val="00A22E3F"/>
    <w:rsid w:val="00A22E4C"/>
    <w:rsid w:val="00A23A23"/>
    <w:rsid w:val="00A2472A"/>
    <w:rsid w:val="00A26773"/>
    <w:rsid w:val="00A30C09"/>
    <w:rsid w:val="00A30C34"/>
    <w:rsid w:val="00A31A55"/>
    <w:rsid w:val="00A32D06"/>
    <w:rsid w:val="00A349C6"/>
    <w:rsid w:val="00A3511A"/>
    <w:rsid w:val="00A3588E"/>
    <w:rsid w:val="00A3664A"/>
    <w:rsid w:val="00A403EA"/>
    <w:rsid w:val="00A40C11"/>
    <w:rsid w:val="00A4151C"/>
    <w:rsid w:val="00A42A4C"/>
    <w:rsid w:val="00A43518"/>
    <w:rsid w:val="00A43C19"/>
    <w:rsid w:val="00A44410"/>
    <w:rsid w:val="00A45AF8"/>
    <w:rsid w:val="00A46449"/>
    <w:rsid w:val="00A469B2"/>
    <w:rsid w:val="00A47472"/>
    <w:rsid w:val="00A520DE"/>
    <w:rsid w:val="00A53072"/>
    <w:rsid w:val="00A53807"/>
    <w:rsid w:val="00A549D3"/>
    <w:rsid w:val="00A54CBA"/>
    <w:rsid w:val="00A56CC8"/>
    <w:rsid w:val="00A573C1"/>
    <w:rsid w:val="00A62303"/>
    <w:rsid w:val="00A6269F"/>
    <w:rsid w:val="00A6451F"/>
    <w:rsid w:val="00A64C97"/>
    <w:rsid w:val="00A65B64"/>
    <w:rsid w:val="00A669B2"/>
    <w:rsid w:val="00A66EC0"/>
    <w:rsid w:val="00A708A6"/>
    <w:rsid w:val="00A70D32"/>
    <w:rsid w:val="00A716A1"/>
    <w:rsid w:val="00A71DE7"/>
    <w:rsid w:val="00A7333C"/>
    <w:rsid w:val="00A73D60"/>
    <w:rsid w:val="00A74653"/>
    <w:rsid w:val="00A76062"/>
    <w:rsid w:val="00A76437"/>
    <w:rsid w:val="00A77ADE"/>
    <w:rsid w:val="00A81A78"/>
    <w:rsid w:val="00A85204"/>
    <w:rsid w:val="00A8666E"/>
    <w:rsid w:val="00A92E32"/>
    <w:rsid w:val="00A9381D"/>
    <w:rsid w:val="00AA03C7"/>
    <w:rsid w:val="00AA2114"/>
    <w:rsid w:val="00AA46CE"/>
    <w:rsid w:val="00AA56A1"/>
    <w:rsid w:val="00AB2A88"/>
    <w:rsid w:val="00AB498E"/>
    <w:rsid w:val="00AB50BD"/>
    <w:rsid w:val="00AB6C27"/>
    <w:rsid w:val="00AB789D"/>
    <w:rsid w:val="00AB7FC2"/>
    <w:rsid w:val="00AC2B3C"/>
    <w:rsid w:val="00AC3875"/>
    <w:rsid w:val="00AC3B4A"/>
    <w:rsid w:val="00AC4D15"/>
    <w:rsid w:val="00AC5E66"/>
    <w:rsid w:val="00AC640D"/>
    <w:rsid w:val="00AC6D8F"/>
    <w:rsid w:val="00AD05AA"/>
    <w:rsid w:val="00AD0A01"/>
    <w:rsid w:val="00AD250D"/>
    <w:rsid w:val="00AD2BD6"/>
    <w:rsid w:val="00AD549D"/>
    <w:rsid w:val="00AD553D"/>
    <w:rsid w:val="00AD5E5D"/>
    <w:rsid w:val="00AD677F"/>
    <w:rsid w:val="00AE0FDF"/>
    <w:rsid w:val="00AE1429"/>
    <w:rsid w:val="00AE2CAB"/>
    <w:rsid w:val="00AE4BB1"/>
    <w:rsid w:val="00AE53EF"/>
    <w:rsid w:val="00AE54E4"/>
    <w:rsid w:val="00AE5C60"/>
    <w:rsid w:val="00AE62DD"/>
    <w:rsid w:val="00AE711A"/>
    <w:rsid w:val="00AF1639"/>
    <w:rsid w:val="00AF5D9F"/>
    <w:rsid w:val="00B00A99"/>
    <w:rsid w:val="00B0278D"/>
    <w:rsid w:val="00B02A9C"/>
    <w:rsid w:val="00B03913"/>
    <w:rsid w:val="00B06D52"/>
    <w:rsid w:val="00B07786"/>
    <w:rsid w:val="00B10EDB"/>
    <w:rsid w:val="00B11799"/>
    <w:rsid w:val="00B11930"/>
    <w:rsid w:val="00B12AC4"/>
    <w:rsid w:val="00B14330"/>
    <w:rsid w:val="00B14CFE"/>
    <w:rsid w:val="00B158B8"/>
    <w:rsid w:val="00B179AC"/>
    <w:rsid w:val="00B20531"/>
    <w:rsid w:val="00B21321"/>
    <w:rsid w:val="00B23EBF"/>
    <w:rsid w:val="00B241FA"/>
    <w:rsid w:val="00B24A46"/>
    <w:rsid w:val="00B279F0"/>
    <w:rsid w:val="00B32AF9"/>
    <w:rsid w:val="00B35C64"/>
    <w:rsid w:val="00B378A3"/>
    <w:rsid w:val="00B37BC5"/>
    <w:rsid w:val="00B37FAE"/>
    <w:rsid w:val="00B40498"/>
    <w:rsid w:val="00B42F79"/>
    <w:rsid w:val="00B442F8"/>
    <w:rsid w:val="00B4550B"/>
    <w:rsid w:val="00B47BC7"/>
    <w:rsid w:val="00B5043A"/>
    <w:rsid w:val="00B508BB"/>
    <w:rsid w:val="00B531B5"/>
    <w:rsid w:val="00B531D4"/>
    <w:rsid w:val="00B54484"/>
    <w:rsid w:val="00B548CF"/>
    <w:rsid w:val="00B55A71"/>
    <w:rsid w:val="00B56DD7"/>
    <w:rsid w:val="00B56F3B"/>
    <w:rsid w:val="00B5729E"/>
    <w:rsid w:val="00B617A8"/>
    <w:rsid w:val="00B677C7"/>
    <w:rsid w:val="00B7039B"/>
    <w:rsid w:val="00B71577"/>
    <w:rsid w:val="00B7166E"/>
    <w:rsid w:val="00B7326A"/>
    <w:rsid w:val="00B7380C"/>
    <w:rsid w:val="00B7473A"/>
    <w:rsid w:val="00B76423"/>
    <w:rsid w:val="00B77516"/>
    <w:rsid w:val="00B77DE5"/>
    <w:rsid w:val="00B77F1C"/>
    <w:rsid w:val="00B814EA"/>
    <w:rsid w:val="00B820A4"/>
    <w:rsid w:val="00B83059"/>
    <w:rsid w:val="00B83A98"/>
    <w:rsid w:val="00B855A3"/>
    <w:rsid w:val="00B85C3B"/>
    <w:rsid w:val="00B86947"/>
    <w:rsid w:val="00B90803"/>
    <w:rsid w:val="00B90D25"/>
    <w:rsid w:val="00B92181"/>
    <w:rsid w:val="00B92680"/>
    <w:rsid w:val="00B92A21"/>
    <w:rsid w:val="00B92F4C"/>
    <w:rsid w:val="00B9314A"/>
    <w:rsid w:val="00B9411C"/>
    <w:rsid w:val="00B94A3D"/>
    <w:rsid w:val="00B957BB"/>
    <w:rsid w:val="00B962C2"/>
    <w:rsid w:val="00B97FF6"/>
    <w:rsid w:val="00BA1481"/>
    <w:rsid w:val="00BA1F28"/>
    <w:rsid w:val="00BA3BC1"/>
    <w:rsid w:val="00BA40C6"/>
    <w:rsid w:val="00BA4A3E"/>
    <w:rsid w:val="00BA56B2"/>
    <w:rsid w:val="00BA6734"/>
    <w:rsid w:val="00BA6BDB"/>
    <w:rsid w:val="00BA7D8B"/>
    <w:rsid w:val="00BB08BF"/>
    <w:rsid w:val="00BB3CA7"/>
    <w:rsid w:val="00BB59B8"/>
    <w:rsid w:val="00BB73B0"/>
    <w:rsid w:val="00BB7425"/>
    <w:rsid w:val="00BC3990"/>
    <w:rsid w:val="00BC5D6C"/>
    <w:rsid w:val="00BD232E"/>
    <w:rsid w:val="00BD2587"/>
    <w:rsid w:val="00BD3666"/>
    <w:rsid w:val="00BD3766"/>
    <w:rsid w:val="00BD3792"/>
    <w:rsid w:val="00BD3CAE"/>
    <w:rsid w:val="00BD504E"/>
    <w:rsid w:val="00BD5281"/>
    <w:rsid w:val="00BD558B"/>
    <w:rsid w:val="00BD64C3"/>
    <w:rsid w:val="00BE0955"/>
    <w:rsid w:val="00BE38FF"/>
    <w:rsid w:val="00BF0143"/>
    <w:rsid w:val="00BF03DA"/>
    <w:rsid w:val="00BF2F20"/>
    <w:rsid w:val="00BF3908"/>
    <w:rsid w:val="00BF41B4"/>
    <w:rsid w:val="00BF4DC6"/>
    <w:rsid w:val="00BF53E8"/>
    <w:rsid w:val="00BF58C9"/>
    <w:rsid w:val="00BF7320"/>
    <w:rsid w:val="00C00038"/>
    <w:rsid w:val="00C009C9"/>
    <w:rsid w:val="00C013CA"/>
    <w:rsid w:val="00C01937"/>
    <w:rsid w:val="00C022F7"/>
    <w:rsid w:val="00C037C8"/>
    <w:rsid w:val="00C04A00"/>
    <w:rsid w:val="00C06BE7"/>
    <w:rsid w:val="00C1048D"/>
    <w:rsid w:val="00C135EA"/>
    <w:rsid w:val="00C13E24"/>
    <w:rsid w:val="00C149FA"/>
    <w:rsid w:val="00C15177"/>
    <w:rsid w:val="00C1544C"/>
    <w:rsid w:val="00C2020E"/>
    <w:rsid w:val="00C203F5"/>
    <w:rsid w:val="00C2058F"/>
    <w:rsid w:val="00C21DC9"/>
    <w:rsid w:val="00C22681"/>
    <w:rsid w:val="00C22F3D"/>
    <w:rsid w:val="00C242AA"/>
    <w:rsid w:val="00C24743"/>
    <w:rsid w:val="00C257FF"/>
    <w:rsid w:val="00C30160"/>
    <w:rsid w:val="00C30218"/>
    <w:rsid w:val="00C3137E"/>
    <w:rsid w:val="00C31509"/>
    <w:rsid w:val="00C319EE"/>
    <w:rsid w:val="00C3234F"/>
    <w:rsid w:val="00C34A7C"/>
    <w:rsid w:val="00C358F0"/>
    <w:rsid w:val="00C36BA2"/>
    <w:rsid w:val="00C40EF2"/>
    <w:rsid w:val="00C413B9"/>
    <w:rsid w:val="00C419C3"/>
    <w:rsid w:val="00C41DAE"/>
    <w:rsid w:val="00C429D1"/>
    <w:rsid w:val="00C45651"/>
    <w:rsid w:val="00C475C6"/>
    <w:rsid w:val="00C51BA7"/>
    <w:rsid w:val="00C53607"/>
    <w:rsid w:val="00C557EC"/>
    <w:rsid w:val="00C56A5C"/>
    <w:rsid w:val="00C57066"/>
    <w:rsid w:val="00C60696"/>
    <w:rsid w:val="00C6128E"/>
    <w:rsid w:val="00C64236"/>
    <w:rsid w:val="00C67088"/>
    <w:rsid w:val="00C72083"/>
    <w:rsid w:val="00C72BE1"/>
    <w:rsid w:val="00C72CCB"/>
    <w:rsid w:val="00C73AC9"/>
    <w:rsid w:val="00C74410"/>
    <w:rsid w:val="00C745D9"/>
    <w:rsid w:val="00C74E57"/>
    <w:rsid w:val="00C751AB"/>
    <w:rsid w:val="00C76258"/>
    <w:rsid w:val="00C777D4"/>
    <w:rsid w:val="00C77956"/>
    <w:rsid w:val="00C81AF8"/>
    <w:rsid w:val="00C81B7F"/>
    <w:rsid w:val="00C81D60"/>
    <w:rsid w:val="00C86610"/>
    <w:rsid w:val="00C86B3C"/>
    <w:rsid w:val="00C86E53"/>
    <w:rsid w:val="00C87442"/>
    <w:rsid w:val="00C9189D"/>
    <w:rsid w:val="00C926B2"/>
    <w:rsid w:val="00C9568C"/>
    <w:rsid w:val="00C97565"/>
    <w:rsid w:val="00CA2C3F"/>
    <w:rsid w:val="00CA48C9"/>
    <w:rsid w:val="00CA6BA9"/>
    <w:rsid w:val="00CA7000"/>
    <w:rsid w:val="00CA7697"/>
    <w:rsid w:val="00CB0752"/>
    <w:rsid w:val="00CB2842"/>
    <w:rsid w:val="00CB29DA"/>
    <w:rsid w:val="00CB2C4F"/>
    <w:rsid w:val="00CB3A1C"/>
    <w:rsid w:val="00CB472C"/>
    <w:rsid w:val="00CB61E9"/>
    <w:rsid w:val="00CB69C4"/>
    <w:rsid w:val="00CB7911"/>
    <w:rsid w:val="00CC101E"/>
    <w:rsid w:val="00CC149C"/>
    <w:rsid w:val="00CC1A90"/>
    <w:rsid w:val="00CC435C"/>
    <w:rsid w:val="00CC4712"/>
    <w:rsid w:val="00CC68E1"/>
    <w:rsid w:val="00CC74A6"/>
    <w:rsid w:val="00CC77CF"/>
    <w:rsid w:val="00CD2614"/>
    <w:rsid w:val="00CD36B3"/>
    <w:rsid w:val="00CD5B96"/>
    <w:rsid w:val="00CD5DEF"/>
    <w:rsid w:val="00CE0F64"/>
    <w:rsid w:val="00CE10DF"/>
    <w:rsid w:val="00CE30CC"/>
    <w:rsid w:val="00CE4AE0"/>
    <w:rsid w:val="00CE5CE2"/>
    <w:rsid w:val="00CE5F70"/>
    <w:rsid w:val="00CE6246"/>
    <w:rsid w:val="00CF494C"/>
    <w:rsid w:val="00CF564C"/>
    <w:rsid w:val="00CF6C43"/>
    <w:rsid w:val="00D001B7"/>
    <w:rsid w:val="00D01C8D"/>
    <w:rsid w:val="00D03C6F"/>
    <w:rsid w:val="00D04407"/>
    <w:rsid w:val="00D04D11"/>
    <w:rsid w:val="00D10C27"/>
    <w:rsid w:val="00D13FE1"/>
    <w:rsid w:val="00D15EF5"/>
    <w:rsid w:val="00D16D74"/>
    <w:rsid w:val="00D16E61"/>
    <w:rsid w:val="00D20099"/>
    <w:rsid w:val="00D204C9"/>
    <w:rsid w:val="00D21712"/>
    <w:rsid w:val="00D221F7"/>
    <w:rsid w:val="00D2234D"/>
    <w:rsid w:val="00D24AB4"/>
    <w:rsid w:val="00D27C48"/>
    <w:rsid w:val="00D30D71"/>
    <w:rsid w:val="00D33258"/>
    <w:rsid w:val="00D434D9"/>
    <w:rsid w:val="00D438B0"/>
    <w:rsid w:val="00D43A81"/>
    <w:rsid w:val="00D445AA"/>
    <w:rsid w:val="00D44B94"/>
    <w:rsid w:val="00D45A85"/>
    <w:rsid w:val="00D464DC"/>
    <w:rsid w:val="00D47FC6"/>
    <w:rsid w:val="00D5027B"/>
    <w:rsid w:val="00D5310A"/>
    <w:rsid w:val="00D53B67"/>
    <w:rsid w:val="00D540AC"/>
    <w:rsid w:val="00D544D8"/>
    <w:rsid w:val="00D5561F"/>
    <w:rsid w:val="00D5667C"/>
    <w:rsid w:val="00D579B9"/>
    <w:rsid w:val="00D61161"/>
    <w:rsid w:val="00D614B6"/>
    <w:rsid w:val="00D618E2"/>
    <w:rsid w:val="00D625A8"/>
    <w:rsid w:val="00D62B59"/>
    <w:rsid w:val="00D63E4D"/>
    <w:rsid w:val="00D6558E"/>
    <w:rsid w:val="00D66D54"/>
    <w:rsid w:val="00D676D1"/>
    <w:rsid w:val="00D706B0"/>
    <w:rsid w:val="00D712F6"/>
    <w:rsid w:val="00D71328"/>
    <w:rsid w:val="00D71B0A"/>
    <w:rsid w:val="00D72526"/>
    <w:rsid w:val="00D73479"/>
    <w:rsid w:val="00D73B9D"/>
    <w:rsid w:val="00D755D2"/>
    <w:rsid w:val="00D75C07"/>
    <w:rsid w:val="00D769D3"/>
    <w:rsid w:val="00D771C3"/>
    <w:rsid w:val="00D77939"/>
    <w:rsid w:val="00D77A02"/>
    <w:rsid w:val="00D8091F"/>
    <w:rsid w:val="00D82285"/>
    <w:rsid w:val="00D8296A"/>
    <w:rsid w:val="00D83A51"/>
    <w:rsid w:val="00D84742"/>
    <w:rsid w:val="00D84EDE"/>
    <w:rsid w:val="00D85DF4"/>
    <w:rsid w:val="00D8730B"/>
    <w:rsid w:val="00D918AA"/>
    <w:rsid w:val="00D91BB8"/>
    <w:rsid w:val="00D922DE"/>
    <w:rsid w:val="00D92353"/>
    <w:rsid w:val="00D94076"/>
    <w:rsid w:val="00D94C01"/>
    <w:rsid w:val="00D94ED3"/>
    <w:rsid w:val="00D95A06"/>
    <w:rsid w:val="00DA0925"/>
    <w:rsid w:val="00DA16E0"/>
    <w:rsid w:val="00DA1ED4"/>
    <w:rsid w:val="00DA21A2"/>
    <w:rsid w:val="00DA3F2C"/>
    <w:rsid w:val="00DA46F2"/>
    <w:rsid w:val="00DA7609"/>
    <w:rsid w:val="00DB1919"/>
    <w:rsid w:val="00DB1A7A"/>
    <w:rsid w:val="00DB42A9"/>
    <w:rsid w:val="00DB6BF5"/>
    <w:rsid w:val="00DB74E6"/>
    <w:rsid w:val="00DC07CF"/>
    <w:rsid w:val="00DC177F"/>
    <w:rsid w:val="00DC1F35"/>
    <w:rsid w:val="00DC39AE"/>
    <w:rsid w:val="00DC5281"/>
    <w:rsid w:val="00DC5A2A"/>
    <w:rsid w:val="00DC6295"/>
    <w:rsid w:val="00DC6C2D"/>
    <w:rsid w:val="00DD2777"/>
    <w:rsid w:val="00DD7803"/>
    <w:rsid w:val="00DD7F8E"/>
    <w:rsid w:val="00DE037E"/>
    <w:rsid w:val="00DE0941"/>
    <w:rsid w:val="00DE0ED0"/>
    <w:rsid w:val="00DE1263"/>
    <w:rsid w:val="00DE2416"/>
    <w:rsid w:val="00DE2595"/>
    <w:rsid w:val="00DE303C"/>
    <w:rsid w:val="00DE4DBD"/>
    <w:rsid w:val="00DE5CD3"/>
    <w:rsid w:val="00DF18A4"/>
    <w:rsid w:val="00DF199A"/>
    <w:rsid w:val="00DF22B0"/>
    <w:rsid w:val="00DF6622"/>
    <w:rsid w:val="00DF6E9E"/>
    <w:rsid w:val="00DF7F03"/>
    <w:rsid w:val="00E00096"/>
    <w:rsid w:val="00E03E6B"/>
    <w:rsid w:val="00E057C2"/>
    <w:rsid w:val="00E05BD3"/>
    <w:rsid w:val="00E06D1E"/>
    <w:rsid w:val="00E12AAA"/>
    <w:rsid w:val="00E15CA5"/>
    <w:rsid w:val="00E201BC"/>
    <w:rsid w:val="00E207DD"/>
    <w:rsid w:val="00E218CF"/>
    <w:rsid w:val="00E22BA4"/>
    <w:rsid w:val="00E23CA5"/>
    <w:rsid w:val="00E2465D"/>
    <w:rsid w:val="00E24F00"/>
    <w:rsid w:val="00E254F4"/>
    <w:rsid w:val="00E25AEC"/>
    <w:rsid w:val="00E2749B"/>
    <w:rsid w:val="00E27ABB"/>
    <w:rsid w:val="00E306F1"/>
    <w:rsid w:val="00E31631"/>
    <w:rsid w:val="00E3187B"/>
    <w:rsid w:val="00E3294D"/>
    <w:rsid w:val="00E33CC0"/>
    <w:rsid w:val="00E347CC"/>
    <w:rsid w:val="00E354E1"/>
    <w:rsid w:val="00E36B35"/>
    <w:rsid w:val="00E36F8B"/>
    <w:rsid w:val="00E453BE"/>
    <w:rsid w:val="00E46385"/>
    <w:rsid w:val="00E46E4B"/>
    <w:rsid w:val="00E47FDE"/>
    <w:rsid w:val="00E52FDC"/>
    <w:rsid w:val="00E5430E"/>
    <w:rsid w:val="00E54F04"/>
    <w:rsid w:val="00E566C6"/>
    <w:rsid w:val="00E56F52"/>
    <w:rsid w:val="00E571DE"/>
    <w:rsid w:val="00E57422"/>
    <w:rsid w:val="00E603E6"/>
    <w:rsid w:val="00E6086F"/>
    <w:rsid w:val="00E60E0B"/>
    <w:rsid w:val="00E63496"/>
    <w:rsid w:val="00E669A1"/>
    <w:rsid w:val="00E711A9"/>
    <w:rsid w:val="00E7180C"/>
    <w:rsid w:val="00E71E1C"/>
    <w:rsid w:val="00E74567"/>
    <w:rsid w:val="00E7484A"/>
    <w:rsid w:val="00E74ADF"/>
    <w:rsid w:val="00E76A24"/>
    <w:rsid w:val="00E82082"/>
    <w:rsid w:val="00E82367"/>
    <w:rsid w:val="00E834A2"/>
    <w:rsid w:val="00E90818"/>
    <w:rsid w:val="00E90BF0"/>
    <w:rsid w:val="00E92513"/>
    <w:rsid w:val="00E9335F"/>
    <w:rsid w:val="00E93F21"/>
    <w:rsid w:val="00EA0CCA"/>
    <w:rsid w:val="00EA3D90"/>
    <w:rsid w:val="00EA60B3"/>
    <w:rsid w:val="00EA6527"/>
    <w:rsid w:val="00EA6557"/>
    <w:rsid w:val="00EA7557"/>
    <w:rsid w:val="00EB0949"/>
    <w:rsid w:val="00EB43AE"/>
    <w:rsid w:val="00EB48AC"/>
    <w:rsid w:val="00EB5DB6"/>
    <w:rsid w:val="00EC0D39"/>
    <w:rsid w:val="00EC2C6C"/>
    <w:rsid w:val="00EC35A8"/>
    <w:rsid w:val="00EC3E4E"/>
    <w:rsid w:val="00EC4306"/>
    <w:rsid w:val="00EC4AE0"/>
    <w:rsid w:val="00EC6B7D"/>
    <w:rsid w:val="00EC6FCF"/>
    <w:rsid w:val="00EC73CB"/>
    <w:rsid w:val="00ED119B"/>
    <w:rsid w:val="00ED40E8"/>
    <w:rsid w:val="00ED4107"/>
    <w:rsid w:val="00ED5D07"/>
    <w:rsid w:val="00ED7AA5"/>
    <w:rsid w:val="00EE295D"/>
    <w:rsid w:val="00EE2AC3"/>
    <w:rsid w:val="00EE3C30"/>
    <w:rsid w:val="00EF2861"/>
    <w:rsid w:val="00EF28D1"/>
    <w:rsid w:val="00EF4DC6"/>
    <w:rsid w:val="00EF5941"/>
    <w:rsid w:val="00EF5DE8"/>
    <w:rsid w:val="00EF79DE"/>
    <w:rsid w:val="00F00828"/>
    <w:rsid w:val="00F012FC"/>
    <w:rsid w:val="00F02FE7"/>
    <w:rsid w:val="00F037D6"/>
    <w:rsid w:val="00F03FF4"/>
    <w:rsid w:val="00F0757E"/>
    <w:rsid w:val="00F07CA3"/>
    <w:rsid w:val="00F11F9C"/>
    <w:rsid w:val="00F14970"/>
    <w:rsid w:val="00F15926"/>
    <w:rsid w:val="00F15A72"/>
    <w:rsid w:val="00F17146"/>
    <w:rsid w:val="00F17493"/>
    <w:rsid w:val="00F1755E"/>
    <w:rsid w:val="00F22C58"/>
    <w:rsid w:val="00F24AA4"/>
    <w:rsid w:val="00F25224"/>
    <w:rsid w:val="00F26265"/>
    <w:rsid w:val="00F27A24"/>
    <w:rsid w:val="00F27A61"/>
    <w:rsid w:val="00F323AD"/>
    <w:rsid w:val="00F32BED"/>
    <w:rsid w:val="00F336B3"/>
    <w:rsid w:val="00F336F1"/>
    <w:rsid w:val="00F3433B"/>
    <w:rsid w:val="00F344E4"/>
    <w:rsid w:val="00F36230"/>
    <w:rsid w:val="00F36DF2"/>
    <w:rsid w:val="00F43C25"/>
    <w:rsid w:val="00F450E0"/>
    <w:rsid w:val="00F45419"/>
    <w:rsid w:val="00F459D8"/>
    <w:rsid w:val="00F4727C"/>
    <w:rsid w:val="00F5136A"/>
    <w:rsid w:val="00F522F2"/>
    <w:rsid w:val="00F532C1"/>
    <w:rsid w:val="00F549F1"/>
    <w:rsid w:val="00F54B0A"/>
    <w:rsid w:val="00F54D0A"/>
    <w:rsid w:val="00F55049"/>
    <w:rsid w:val="00F57EEE"/>
    <w:rsid w:val="00F61A59"/>
    <w:rsid w:val="00F61B35"/>
    <w:rsid w:val="00F62E0E"/>
    <w:rsid w:val="00F631DF"/>
    <w:rsid w:val="00F64FAF"/>
    <w:rsid w:val="00F72658"/>
    <w:rsid w:val="00F7313F"/>
    <w:rsid w:val="00F76F35"/>
    <w:rsid w:val="00F77BDC"/>
    <w:rsid w:val="00F8067B"/>
    <w:rsid w:val="00F80ABC"/>
    <w:rsid w:val="00F80F1E"/>
    <w:rsid w:val="00F81191"/>
    <w:rsid w:val="00F812BA"/>
    <w:rsid w:val="00F8133F"/>
    <w:rsid w:val="00F83130"/>
    <w:rsid w:val="00F83F98"/>
    <w:rsid w:val="00F856A5"/>
    <w:rsid w:val="00F85B41"/>
    <w:rsid w:val="00F86D16"/>
    <w:rsid w:val="00F876FB"/>
    <w:rsid w:val="00F87B88"/>
    <w:rsid w:val="00F87FEB"/>
    <w:rsid w:val="00F922D4"/>
    <w:rsid w:val="00F93E54"/>
    <w:rsid w:val="00F94E74"/>
    <w:rsid w:val="00F966B6"/>
    <w:rsid w:val="00FA24B3"/>
    <w:rsid w:val="00FA3703"/>
    <w:rsid w:val="00FA4D99"/>
    <w:rsid w:val="00FA7A5D"/>
    <w:rsid w:val="00FB0D0E"/>
    <w:rsid w:val="00FB21CB"/>
    <w:rsid w:val="00FB3021"/>
    <w:rsid w:val="00FB684F"/>
    <w:rsid w:val="00FB7A12"/>
    <w:rsid w:val="00FC0B48"/>
    <w:rsid w:val="00FC1CC8"/>
    <w:rsid w:val="00FC27C6"/>
    <w:rsid w:val="00FC2CDF"/>
    <w:rsid w:val="00FC4C31"/>
    <w:rsid w:val="00FC5450"/>
    <w:rsid w:val="00FC5704"/>
    <w:rsid w:val="00FC6DED"/>
    <w:rsid w:val="00FC7321"/>
    <w:rsid w:val="00FC7FC4"/>
    <w:rsid w:val="00FD0106"/>
    <w:rsid w:val="00FD2C47"/>
    <w:rsid w:val="00FD2FED"/>
    <w:rsid w:val="00FD3E89"/>
    <w:rsid w:val="00FD3EAC"/>
    <w:rsid w:val="00FD4910"/>
    <w:rsid w:val="00FD53E6"/>
    <w:rsid w:val="00FD5778"/>
    <w:rsid w:val="00FD6287"/>
    <w:rsid w:val="00FD6405"/>
    <w:rsid w:val="00FE3179"/>
    <w:rsid w:val="00FE37A0"/>
    <w:rsid w:val="00FE4A7E"/>
    <w:rsid w:val="00FE4BC5"/>
    <w:rsid w:val="00FF0509"/>
    <w:rsid w:val="00FF1C80"/>
    <w:rsid w:val="00FF22C8"/>
    <w:rsid w:val="00FF2F17"/>
    <w:rsid w:val="00FF32F2"/>
    <w:rsid w:val="00FF77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BB3D84B-DC86-4C1B-B883-6D5E7389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character" w:styleId="a6">
    <w:name w:val="annotation reference"/>
    <w:semiHidden/>
    <w:rPr>
      <w:rFonts w:ascii="Times New Roman" w:hAnsi="Times New Roman"/>
      <w:color w:val="FF00FF"/>
      <w:sz w:val="16"/>
      <w:szCs w:val="16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7">
    <w:name w:val="Date"/>
    <w:basedOn w:val="a"/>
    <w:next w:val="a"/>
    <w:pPr>
      <w:jc w:val="right"/>
    </w:pPr>
    <w:rPr>
      <w:sz w:val="20"/>
    </w:rPr>
  </w:style>
  <w:style w:type="paragraph" w:styleId="a8">
    <w:name w:val="Balloon Text"/>
    <w:basedOn w:val="a"/>
    <w:semiHidden/>
    <w:rsid w:val="007153CA"/>
    <w:rPr>
      <w:rFonts w:ascii="Arial" w:hAnsi="Arial"/>
      <w:sz w:val="18"/>
      <w:szCs w:val="18"/>
    </w:rPr>
  </w:style>
  <w:style w:type="paragraph" w:customStyle="1" w:styleId="xl50">
    <w:name w:val="xl50"/>
    <w:basedOn w:val="a"/>
    <w:rsid w:val="004D0F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customStyle="1" w:styleId="TableText0">
    <w:name w:val="Table Text"/>
    <w:basedOn w:val="a"/>
    <w:rsid w:val="004D0FDD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eastAsia="SimSun"/>
      <w:kern w:val="0"/>
      <w:lang w:eastAsia="zh-CN"/>
    </w:rPr>
  </w:style>
  <w:style w:type="character" w:customStyle="1" w:styleId="style131">
    <w:name w:val="style131"/>
    <w:rsid w:val="00481028"/>
    <w:rPr>
      <w:rFonts w:ascii="Arial" w:hAnsi="Arial" w:cs="Arial" w:hint="default"/>
      <w:color w:val="000099"/>
    </w:rPr>
  </w:style>
  <w:style w:type="character" w:customStyle="1" w:styleId="style31">
    <w:name w:val="style31"/>
    <w:rsid w:val="00194416"/>
    <w:rPr>
      <w:rFonts w:ascii="Arial" w:hAnsi="Arial" w:cs="Arial" w:hint="default"/>
      <w:sz w:val="20"/>
      <w:szCs w:val="20"/>
    </w:rPr>
  </w:style>
  <w:style w:type="paragraph" w:styleId="a9">
    <w:name w:val="annotation subject"/>
    <w:basedOn w:val="a5"/>
    <w:next w:val="a5"/>
    <w:semiHidden/>
    <w:rsid w:val="0005336A"/>
    <w:pPr>
      <w:widowControl w:val="0"/>
    </w:pPr>
    <w:rPr>
      <w:b/>
      <w:bCs/>
      <w:kern w:val="2"/>
      <w:sz w:val="24"/>
      <w:szCs w:val="24"/>
      <w:lang w:eastAsia="zh-TW"/>
    </w:rPr>
  </w:style>
  <w:style w:type="table" w:styleId="aa">
    <w:name w:val="Table Grid"/>
    <w:basedOn w:val="a1"/>
    <w:rsid w:val="00DC528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Indent"/>
    <w:aliases w:val="表正文,正文非缩进"/>
    <w:basedOn w:val="a"/>
    <w:rsid w:val="00DC5281"/>
    <w:pPr>
      <w:ind w:left="425"/>
      <w:jc w:val="both"/>
    </w:pPr>
    <w:rPr>
      <w:sz w:val="21"/>
      <w:szCs w:val="20"/>
    </w:rPr>
  </w:style>
  <w:style w:type="paragraph" w:customStyle="1" w:styleId="ac">
    <w:name w:val="文"/>
    <w:rsid w:val="00DC5281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character" w:customStyle="1" w:styleId="textgreen1">
    <w:name w:val="textgreen1"/>
    <w:rsid w:val="007B1DDC"/>
    <w:rPr>
      <w:rFonts w:ascii="sөũ" w:hAnsi="sөũ" w:hint="default"/>
      <w:color w:val="00AA00"/>
      <w:sz w:val="20"/>
      <w:szCs w:val="20"/>
    </w:rPr>
  </w:style>
  <w:style w:type="paragraph" w:customStyle="1" w:styleId="xl32">
    <w:name w:val="xl32"/>
    <w:basedOn w:val="a"/>
    <w:rsid w:val="003618A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mic Sans MS" w:eastAsia="Arial Unicode MS" w:hAnsi="Comic Sans MS" w:cs="Arial Unicode MS"/>
      <w:color w:val="0000FF"/>
      <w:kern w:val="0"/>
      <w:sz w:val="18"/>
      <w:szCs w:val="18"/>
    </w:rPr>
  </w:style>
  <w:style w:type="paragraph" w:styleId="ad">
    <w:name w:val="footer"/>
    <w:basedOn w:val="a"/>
    <w:rsid w:val="00BF53E8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character" w:customStyle="1" w:styleId="textblue1">
    <w:name w:val="textblue1"/>
    <w:rsid w:val="000E15D9"/>
    <w:rPr>
      <w:rFonts w:ascii="sөũ" w:hAnsi="sөũ" w:hint="default"/>
      <w:color w:val="000000"/>
      <w:sz w:val="20"/>
      <w:szCs w:val="20"/>
      <w:bdr w:val="dotted" w:sz="2" w:space="0" w:color="auto" w:frame="1"/>
      <w:shd w:val="clear" w:color="auto" w:fill="99CCFF"/>
    </w:rPr>
  </w:style>
  <w:style w:type="paragraph" w:styleId="ae">
    <w:name w:val="header"/>
    <w:basedOn w:val="a"/>
    <w:link w:val="af"/>
    <w:rsid w:val="00233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link w:val="ae"/>
    <w:rsid w:val="00233878"/>
    <w:rPr>
      <w:kern w:val="2"/>
    </w:rPr>
  </w:style>
  <w:style w:type="character" w:customStyle="1" w:styleId="style3">
    <w:name w:val="style3"/>
    <w:basedOn w:val="a0"/>
    <w:rsid w:val="007E3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7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2003-08-11T03:23:00Z</cp:lastPrinted>
  <dcterms:created xsi:type="dcterms:W3CDTF">2020-07-27T00:55:00Z</dcterms:created>
  <dcterms:modified xsi:type="dcterms:W3CDTF">2020-07-27T00:55:00Z</dcterms:modified>
</cp:coreProperties>
</file>