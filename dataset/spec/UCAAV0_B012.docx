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820"/>
        <w:gridCol w:w="1276"/>
        <w:gridCol w:w="2126"/>
      </w:tblGrid>
      <w:tr w:rsidR="004F2E1C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E1C" w:rsidRPr="003D1662" w:rsidRDefault="004F2E1C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 w:rsidRPr="003D1662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E1C" w:rsidRPr="003D1662" w:rsidRDefault="004F2E1C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3D1662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E1C" w:rsidRPr="003D1662" w:rsidRDefault="004F2E1C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3D1662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E1C" w:rsidRPr="003D1662" w:rsidRDefault="004F2E1C" w:rsidP="00405370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3D1662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E1C" w:rsidRPr="003D1662" w:rsidRDefault="004F2E1C" w:rsidP="00AC2928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3D1662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AC2928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D1662" w:rsidRDefault="00E30C50" w:rsidP="000C2BA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2012/3/14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D1662" w:rsidRDefault="00AC2928" w:rsidP="00C93FF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1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D1662" w:rsidRDefault="00AC2928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D1662" w:rsidRDefault="00E30C50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D1662" w:rsidRDefault="008154C3" w:rsidP="00C26F2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CA217E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7E" w:rsidRPr="003D1662" w:rsidRDefault="00CA217E" w:rsidP="000C2BA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2012/4/6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7E" w:rsidRPr="003D1662" w:rsidRDefault="00C93FFA" w:rsidP="00C93FF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7E" w:rsidRPr="003D1662" w:rsidRDefault="00CA217E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M</w:t>
            </w:r>
            <w:r w:rsidRPr="003D1662">
              <w:rPr>
                <w:rFonts w:ascii="細明體" w:eastAsia="細明體" w:hAnsi="細明體" w:hint="eastAsia"/>
                <w:lang w:eastAsia="zh-TW"/>
              </w:rPr>
              <w:t>odify:調整不給付檔查詢判斷條件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7E" w:rsidRPr="003D1662" w:rsidRDefault="00CA217E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7E" w:rsidRPr="003D1662" w:rsidRDefault="00C93FFA" w:rsidP="00C26F2F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C93FFA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FFA" w:rsidRPr="003D1662" w:rsidRDefault="00C93FFA" w:rsidP="000C2BA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2012/6/27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FFA" w:rsidRPr="003D1662" w:rsidRDefault="00C93FFA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FFA" w:rsidRPr="003D1662" w:rsidRDefault="00C93FFA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D</w:t>
            </w:r>
            <w:r w:rsidRPr="003D1662">
              <w:rPr>
                <w:rFonts w:ascii="細明體" w:eastAsia="細明體" w:hAnsi="細明體" w:hint="eastAsia"/>
                <w:lang w:eastAsia="zh-TW"/>
              </w:rPr>
              <w:t>TAAV012調整增加欄位，處理資料改為所有資料一律寫檔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FFA" w:rsidRPr="003D1662" w:rsidRDefault="00C93FFA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FFA" w:rsidRPr="003D1662" w:rsidRDefault="00C93FFA" w:rsidP="00C26F2F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F62DDB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DDB" w:rsidRPr="003D1662" w:rsidRDefault="00F62DDB" w:rsidP="00B01D2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2012/6/29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DDB" w:rsidRPr="003D1662" w:rsidRDefault="00F62DDB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DDB" w:rsidRPr="003D1662" w:rsidRDefault="00F62DDB" w:rsidP="00B01D2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增加欄位:中風險及高風險因子個數,增加傳入參數判斷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DDB" w:rsidRPr="003D1662" w:rsidRDefault="00F62DDB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DDB" w:rsidRPr="003D1662" w:rsidRDefault="00F62DDB" w:rsidP="00B01D25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7B38B6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8B6" w:rsidRPr="003D1662" w:rsidRDefault="007B38B6" w:rsidP="00B01D2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2012/7/3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8B6" w:rsidRPr="003D1662" w:rsidRDefault="007B38B6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8B6" w:rsidRPr="003D1662" w:rsidRDefault="007B38B6" w:rsidP="007B38B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調整不給付檔刪選條件，避免不給付檔有多筆情況發生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8B6" w:rsidRPr="003D1662" w:rsidRDefault="007B38B6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8B6" w:rsidRPr="003D1662" w:rsidRDefault="007B38B6" w:rsidP="00B01D25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FE6283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283" w:rsidRPr="003D1662" w:rsidRDefault="00FE6283" w:rsidP="00B01D2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2012/7/23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283" w:rsidRPr="003D1662" w:rsidRDefault="00FE6283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283" w:rsidRPr="003D1662" w:rsidRDefault="00FE6283" w:rsidP="00FE628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調整不給付欄位判斷方式:改以理賠案件檔為不給付且拒賠原因設定檔設定為納入績效的件。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283" w:rsidRPr="003D1662" w:rsidRDefault="00FE6283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283" w:rsidRPr="003D1662" w:rsidRDefault="00FE6283" w:rsidP="00B01D25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1F2EAF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2EAF" w:rsidRPr="003D1662" w:rsidRDefault="001F2EAF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2012/9/18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2EAF" w:rsidRPr="003D1662" w:rsidRDefault="001F2EAF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7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2EAF" w:rsidRPr="003D1662" w:rsidRDefault="001F2EAF" w:rsidP="00FE628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增加判斷是否發交查欄位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2EAF" w:rsidRPr="003D1662" w:rsidRDefault="001F2EAF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2EAF" w:rsidRPr="003D1662" w:rsidRDefault="001F2EAF" w:rsidP="00B01D25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3D1662">
              <w:rPr>
                <w:rFonts w:ascii="細明體" w:eastAsia="細明體" w:hAnsi="細明體"/>
                <w:bCs/>
                <w:lang w:eastAsia="zh-TW"/>
              </w:rPr>
              <w:t>120917000145</w:t>
            </w:r>
          </w:p>
        </w:tc>
      </w:tr>
      <w:tr w:rsidR="00F72F8A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F8A" w:rsidRPr="003D1662" w:rsidRDefault="00F72F8A" w:rsidP="00B01D2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2012/10/8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F8A" w:rsidRPr="003D1662" w:rsidRDefault="00F72F8A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8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F8A" w:rsidRPr="003D1662" w:rsidRDefault="00F72F8A" w:rsidP="00FE628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電腦作業申請書</w:t>
            </w:r>
            <w:r w:rsidRPr="003D1662">
              <w:rPr>
                <w:rFonts w:ascii="細明體" w:eastAsia="細明體" w:hAnsi="細明體"/>
                <w:lang w:eastAsia="zh-TW"/>
              </w:rPr>
              <w:t>121001000308</w:t>
            </w:r>
            <w:r w:rsidRPr="003D1662">
              <w:rPr>
                <w:rFonts w:ascii="細明體" w:eastAsia="細明體" w:hAnsi="細明體" w:hint="eastAsia"/>
                <w:lang w:eastAsia="zh-TW"/>
              </w:rPr>
              <w:t>:</w:t>
            </w:r>
          </w:p>
          <w:p w:rsidR="00F72F8A" w:rsidRPr="003D1662" w:rsidRDefault="00F72F8A" w:rsidP="00FE628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04.新增追蹤表單_評分結果表單(1)每日產出前日高風險資料(2)指定區間批次產出。(說明:原資料驗證檔DTAAV012新增欄位給理調科後續追蹤使 用)</w:t>
            </w:r>
          </w:p>
          <w:p w:rsidR="00F72F8A" w:rsidRPr="003D1662" w:rsidRDefault="00F72F8A" w:rsidP="00FE628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05.評分結果表單_於理賠系統重設分數、權重後，不影響線上資料即可產出此表。(說明:新增另外一個table存放，供理調人員在不影響正式環境的情況下，能用另外一套模型評分設定計算各因子的風險分數)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F8A" w:rsidRPr="003D1662" w:rsidRDefault="00F72F8A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F8A" w:rsidRPr="003D1662" w:rsidRDefault="00F72F8A" w:rsidP="00B01D25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3D1662">
              <w:rPr>
                <w:rFonts w:ascii="細明體" w:eastAsia="細明體" w:hAnsi="細明體"/>
                <w:bCs/>
                <w:lang w:eastAsia="zh-TW"/>
              </w:rPr>
              <w:t>121003000137</w:t>
            </w:r>
          </w:p>
        </w:tc>
      </w:tr>
      <w:tr w:rsidR="00326C8B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C8B" w:rsidRPr="003D1662" w:rsidRDefault="00326C8B" w:rsidP="00B01D2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2012/11/15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C8B" w:rsidRPr="003D1662" w:rsidRDefault="00326C8B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9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C8B" w:rsidRPr="003D1662" w:rsidRDefault="00326C8B" w:rsidP="00FE628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理調科需求調整:</w:t>
            </w:r>
          </w:p>
          <w:p w:rsidR="00326C8B" w:rsidRPr="003D1662" w:rsidRDefault="00326C8B" w:rsidP="007249B8">
            <w:pPr>
              <w:pStyle w:val="Tabletext"/>
              <w:numPr>
                <w:ilvl w:val="0"/>
                <w:numId w:val="36"/>
              </w:numPr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只抓結案件，產生以事故原因對應模行分類的資料。</w:t>
            </w:r>
          </w:p>
          <w:p w:rsidR="00326C8B" w:rsidRPr="003D1662" w:rsidRDefault="00326C8B" w:rsidP="007249B8">
            <w:pPr>
              <w:pStyle w:val="Tabletext"/>
              <w:numPr>
                <w:ilvl w:val="0"/>
                <w:numId w:val="36"/>
              </w:numPr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欄位增加案件實際核賠人員以及簽擬人員資料。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C8B" w:rsidRPr="003D1662" w:rsidRDefault="00326C8B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C8B" w:rsidRPr="003D1662" w:rsidRDefault="00326C8B" w:rsidP="00B01D25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3D1662">
              <w:rPr>
                <w:rFonts w:ascii="細明體" w:eastAsia="細明體" w:hAnsi="細明體"/>
                <w:bCs/>
                <w:lang w:eastAsia="zh-TW"/>
              </w:rPr>
              <w:t>121003000137</w:t>
            </w:r>
          </w:p>
        </w:tc>
      </w:tr>
      <w:tr w:rsidR="007249B8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49B8" w:rsidRPr="003D1662" w:rsidRDefault="007249B8" w:rsidP="00B01D2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2012/11/20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49B8" w:rsidRPr="003D1662" w:rsidRDefault="007249B8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10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49B8" w:rsidRDefault="007249B8" w:rsidP="00800946">
            <w:pPr>
              <w:pStyle w:val="Tabletext"/>
              <w:numPr>
                <w:ilvl w:val="0"/>
                <w:numId w:val="37"/>
              </w:numPr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修改實際核賠人員以及簽擬人員資料改抓DTAAA002理賠案件處理過程批註檔, 第一筆程式ID為AAB10100與AAB11300 的輸入人員ID及姓名</w:t>
            </w:r>
          </w:p>
          <w:p w:rsidR="00133696" w:rsidRPr="003D1662" w:rsidRDefault="00133696" w:rsidP="00800946">
            <w:pPr>
              <w:pStyle w:val="Tabletext"/>
              <w:numPr>
                <w:ilvl w:val="0"/>
                <w:numId w:val="37"/>
              </w:numPr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事故原因A02排除不撈取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49B8" w:rsidRPr="003D1662" w:rsidRDefault="007249B8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49B8" w:rsidRPr="003D1662" w:rsidRDefault="007249B8" w:rsidP="00B01D25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3D1662">
              <w:rPr>
                <w:rFonts w:ascii="細明體" w:eastAsia="細明體" w:hAnsi="細明體"/>
                <w:bCs/>
                <w:lang w:eastAsia="zh-TW"/>
              </w:rPr>
              <w:t>121003000137</w:t>
            </w:r>
          </w:p>
        </w:tc>
      </w:tr>
      <w:tr w:rsidR="00CC471E" w:rsidRPr="003D1662" w:rsidTr="00326C8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71E" w:rsidRPr="003D1662" w:rsidRDefault="00CC471E" w:rsidP="00B01D2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2013/10/8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71E" w:rsidRPr="003D1662" w:rsidRDefault="00CC471E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11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71E" w:rsidRPr="003D1662" w:rsidRDefault="00CC471E" w:rsidP="00862AD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導入疾病、意外模型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71E" w:rsidRPr="003D1662" w:rsidRDefault="00CC471E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71E" w:rsidRPr="003D1662" w:rsidRDefault="00CC471E" w:rsidP="00B01D25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t>130719000215</w:t>
            </w:r>
          </w:p>
        </w:tc>
      </w:tr>
      <w:tr w:rsidR="00BD27A5" w:rsidRPr="003D1662" w:rsidTr="00BD27A5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7A5" w:rsidRDefault="00BD27A5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2014/3/18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7A5" w:rsidRDefault="00BD27A5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13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7A5" w:rsidRDefault="009873EC" w:rsidP="00862ADD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理賠偵測系統總分標</w:t>
            </w:r>
            <w:r w:rsidR="00BD27A5">
              <w:rPr>
                <w:rFonts w:hint="eastAsia"/>
                <w:color w:val="0000FF"/>
                <w:lang w:eastAsia="zh-TW"/>
              </w:rPr>
              <w:t>準化作業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7A5" w:rsidRPr="00701852" w:rsidRDefault="00BD27A5" w:rsidP="00B01D25">
            <w:pPr>
              <w:pStyle w:val="Tabletext"/>
              <w:rPr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7A5" w:rsidRDefault="00BD27A5" w:rsidP="00B01D25">
            <w:pPr>
              <w:pStyle w:val="Tabletext"/>
            </w:pPr>
            <w:r>
              <w:t>140317000132</w:t>
            </w:r>
          </w:p>
        </w:tc>
      </w:tr>
      <w:tr w:rsidR="00A62CA8" w:rsidRPr="003D1662" w:rsidTr="00BD27A5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2CA8" w:rsidRDefault="00A62CA8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2014/5/16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2CA8" w:rsidRDefault="00A62CA8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14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2CA8" w:rsidRDefault="00A62CA8" w:rsidP="00862ADD">
            <w:pPr>
              <w:pStyle w:val="Tabletext"/>
              <w:rPr>
                <w:rFonts w:hint="eastAsia"/>
                <w:color w:val="0000FF"/>
                <w:lang w:eastAsia="zh-TW"/>
              </w:rPr>
            </w:pPr>
            <w:r w:rsidRPr="00B62E6D">
              <w:rPr>
                <w:rFonts w:hint="eastAsia"/>
                <w:lang w:eastAsia="zh-TW"/>
              </w:rPr>
              <w:t>理賠偵測系統風險因子優化作業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2CA8" w:rsidRDefault="00A62CA8" w:rsidP="00B01D2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2CA8" w:rsidRDefault="00A62CA8" w:rsidP="00B01D25">
            <w:pPr>
              <w:pStyle w:val="Tabletext"/>
            </w:pPr>
            <w:r>
              <w:t>140421000066</w:t>
            </w:r>
          </w:p>
        </w:tc>
      </w:tr>
    </w:tbl>
    <w:p w:rsidR="001029E3" w:rsidRPr="003D166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3D166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D1662">
        <w:rPr>
          <w:rFonts w:ascii="細明體" w:eastAsia="細明體" w:hAnsi="細明體" w:hint="eastAsia"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570E0A" w:rsidRPr="003D1662" w:rsidTr="00570E0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FAMS評分結果資料驗證</w:t>
            </w:r>
          </w:p>
        </w:tc>
      </w:tr>
      <w:tr w:rsidR="00570E0A" w:rsidRPr="003D1662" w:rsidTr="00570E0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程式名稱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AAV0_B012.java</w:t>
            </w:r>
          </w:p>
        </w:tc>
      </w:tr>
      <w:tr w:rsidR="00570E0A" w:rsidRPr="003D1662" w:rsidTr="00570E0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570E0A" w:rsidRPr="003D1662" w:rsidTr="00570E0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依據傳入評分基準判斷，將所有案件寫入DTAAV012資料驗證檔</w:t>
            </w:r>
            <w:r w:rsidR="006A280F" w:rsidRPr="003D1662">
              <w:rPr>
                <w:rFonts w:ascii="細明體" w:eastAsia="細明體" w:hAnsi="細明體" w:hint="eastAsia"/>
                <w:sz w:val="20"/>
                <w:szCs w:val="20"/>
              </w:rPr>
              <w:t xml:space="preserve">,若傳入是否另外產生資料= </w:t>
            </w:r>
            <w:r w:rsidR="006A280F" w:rsidRPr="003D1662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6A280F" w:rsidRPr="003D1662"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 w:rsidR="006A280F" w:rsidRPr="003D1662">
              <w:rPr>
                <w:rFonts w:ascii="細明體" w:eastAsia="細明體" w:hAnsi="細明體"/>
                <w:sz w:val="20"/>
                <w:szCs w:val="20"/>
              </w:rPr>
              <w:t>”</w:t>
            </w:r>
            <w:r w:rsidR="006A280F" w:rsidRPr="003D1662">
              <w:rPr>
                <w:rFonts w:ascii="細明體" w:eastAsia="細明體" w:hAnsi="細明體" w:hint="eastAsia"/>
                <w:sz w:val="20"/>
                <w:szCs w:val="20"/>
              </w:rPr>
              <w:t>則寫入DTAAVT12資料驗證暫存檔</w:t>
            </w:r>
          </w:p>
        </w:tc>
      </w:tr>
      <w:tr w:rsidR="00570E0A" w:rsidRPr="003D1662" w:rsidTr="00570E0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570E0A" w:rsidRPr="003D1662" w:rsidTr="00570E0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570E0A" w:rsidRPr="003D1662" w:rsidTr="00570E0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70E0A" w:rsidRPr="003D1662" w:rsidTr="00570E0A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0A" w:rsidRPr="003D1662" w:rsidRDefault="00570E0A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3D166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3D1662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相關模組：</w:t>
      </w:r>
    </w:p>
    <w:p w:rsidR="004A134E" w:rsidRPr="003D1662" w:rsidRDefault="00092E9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</w:rPr>
        <w:t xml:space="preserve"> </w:t>
      </w:r>
      <w:r w:rsidR="007249B8" w:rsidRPr="003D1662">
        <w:rPr>
          <w:rFonts w:ascii="細明體" w:eastAsia="細明體" w:hAnsi="細明體"/>
        </w:rPr>
        <w:object w:dxaOrig="8050" w:dyaOrig="3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198.75pt" o:ole="">
            <v:imagedata r:id="rId8" o:title=""/>
          </v:shape>
          <o:OLEObject Type="Embed" ProgID="Visio.Drawing.11" ShapeID="_x0000_i1025" DrawAspect="Content" ObjectID="_1657346352" r:id="rId9"/>
        </w:object>
      </w:r>
    </w:p>
    <w:p w:rsidR="004C54AC" w:rsidRPr="003D1662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相關檔案（TABLE）：</w:t>
      </w:r>
    </w:p>
    <w:tbl>
      <w:tblPr>
        <w:tblW w:w="48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7"/>
        <w:gridCol w:w="4111"/>
        <w:gridCol w:w="1985"/>
        <w:gridCol w:w="994"/>
        <w:gridCol w:w="994"/>
        <w:gridCol w:w="850"/>
        <w:gridCol w:w="848"/>
      </w:tblGrid>
      <w:tr w:rsidR="009D3462" w:rsidRPr="003D1662" w:rsidTr="009048BA">
        <w:tc>
          <w:tcPr>
            <w:tcW w:w="385" w:type="pct"/>
            <w:vAlign w:val="center"/>
          </w:tcPr>
          <w:p w:rsidR="009D3462" w:rsidRPr="003D1662" w:rsidRDefault="009D3462" w:rsidP="009048B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1939" w:type="pct"/>
            <w:vAlign w:val="center"/>
          </w:tcPr>
          <w:p w:rsidR="009D3462" w:rsidRPr="003D1662" w:rsidRDefault="009D3462" w:rsidP="009048B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936" w:type="pct"/>
            <w:vAlign w:val="center"/>
          </w:tcPr>
          <w:p w:rsidR="009D3462" w:rsidRPr="003D1662" w:rsidRDefault="009D3462" w:rsidP="009048B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469" w:type="pct"/>
            <w:vAlign w:val="center"/>
          </w:tcPr>
          <w:p w:rsidR="009D3462" w:rsidRPr="003D1662" w:rsidRDefault="009D3462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69" w:type="pct"/>
            <w:vAlign w:val="center"/>
          </w:tcPr>
          <w:p w:rsidR="009D3462" w:rsidRPr="003D1662" w:rsidRDefault="009D3462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01" w:type="pct"/>
            <w:vAlign w:val="center"/>
          </w:tcPr>
          <w:p w:rsidR="009D3462" w:rsidRPr="003D1662" w:rsidRDefault="009D3462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00" w:type="pct"/>
            <w:vAlign w:val="center"/>
          </w:tcPr>
          <w:p w:rsidR="009D3462" w:rsidRPr="003D1662" w:rsidRDefault="009D3462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D3462" w:rsidRPr="003D1662" w:rsidTr="009048BA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9D3462" w:rsidRPr="003D1662" w:rsidRDefault="009D3462" w:rsidP="00FE628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39" w:type="pct"/>
            <w:vAlign w:val="center"/>
          </w:tcPr>
          <w:p w:rsidR="009D3462" w:rsidRPr="003D1662" w:rsidRDefault="00FE6283" w:rsidP="009048BA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細明體" w:hint="eastAsia"/>
                <w:sz w:val="20"/>
                <w:szCs w:val="20"/>
              </w:rPr>
              <w:t>不給付原因代碼檔</w:t>
            </w:r>
          </w:p>
        </w:tc>
        <w:tc>
          <w:tcPr>
            <w:tcW w:w="936" w:type="pct"/>
            <w:vAlign w:val="center"/>
          </w:tcPr>
          <w:p w:rsidR="009D3462" w:rsidRPr="003D1662" w:rsidRDefault="00FE6283" w:rsidP="009048BA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DTAAC020</w:t>
            </w:r>
          </w:p>
        </w:tc>
        <w:tc>
          <w:tcPr>
            <w:tcW w:w="469" w:type="pct"/>
            <w:vAlign w:val="center"/>
          </w:tcPr>
          <w:p w:rsidR="009D3462" w:rsidRPr="003D1662" w:rsidRDefault="009D3462" w:rsidP="009048BA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9D3462" w:rsidRPr="003D1662" w:rsidRDefault="009D3462" w:rsidP="009048BA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9D3462" w:rsidRPr="003D1662" w:rsidRDefault="009D3462" w:rsidP="009048BA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9D3462" w:rsidRPr="003D1662" w:rsidRDefault="009D3462" w:rsidP="009048BA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E6283" w:rsidRPr="003D1662" w:rsidTr="009048BA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FE6283" w:rsidRPr="003D1662" w:rsidRDefault="00FE6283" w:rsidP="00FE628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39" w:type="pct"/>
            <w:vAlign w:val="center"/>
          </w:tcPr>
          <w:p w:rsidR="00FE6283" w:rsidRPr="003D1662" w:rsidRDefault="00FE6283" w:rsidP="0079682D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細明體" w:hint="eastAsia"/>
                <w:sz w:val="20"/>
                <w:szCs w:val="20"/>
              </w:rPr>
              <w:t>理賠案件FAMS評分紀錄檔</w:t>
            </w:r>
          </w:p>
        </w:tc>
        <w:tc>
          <w:tcPr>
            <w:tcW w:w="936" w:type="pct"/>
            <w:vAlign w:val="center"/>
          </w:tcPr>
          <w:p w:rsidR="00FE6283" w:rsidRPr="003D1662" w:rsidRDefault="00FE6283" w:rsidP="0079682D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DTAAV011</w:t>
            </w:r>
          </w:p>
        </w:tc>
        <w:tc>
          <w:tcPr>
            <w:tcW w:w="469" w:type="pct"/>
            <w:vAlign w:val="center"/>
          </w:tcPr>
          <w:p w:rsidR="00FE6283" w:rsidRPr="003D1662" w:rsidRDefault="00FE6283" w:rsidP="007968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FE6283" w:rsidRPr="003D1662" w:rsidRDefault="00FE6283" w:rsidP="007968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FE6283" w:rsidRPr="003D1662" w:rsidRDefault="00FE6283" w:rsidP="007968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FE6283" w:rsidRPr="003D1662" w:rsidRDefault="00FE6283" w:rsidP="007968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E6283" w:rsidRPr="003D1662" w:rsidTr="009048BA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FE6283" w:rsidRPr="003D1662" w:rsidRDefault="00FE6283" w:rsidP="00FE628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39" w:type="pct"/>
            <w:vAlign w:val="center"/>
          </w:tcPr>
          <w:p w:rsidR="00FE6283" w:rsidRPr="003D1662" w:rsidRDefault="00FE6283" w:rsidP="0079682D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細明體" w:hint="eastAsia"/>
                <w:sz w:val="20"/>
                <w:szCs w:val="20"/>
              </w:rPr>
              <w:t>FAMS資料驗證檔</w:t>
            </w:r>
          </w:p>
        </w:tc>
        <w:tc>
          <w:tcPr>
            <w:tcW w:w="936" w:type="pct"/>
            <w:vAlign w:val="center"/>
          </w:tcPr>
          <w:p w:rsidR="00FE6283" w:rsidRPr="003D1662" w:rsidRDefault="00FE6283" w:rsidP="0079682D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DTAAV012</w:t>
            </w:r>
          </w:p>
        </w:tc>
        <w:tc>
          <w:tcPr>
            <w:tcW w:w="469" w:type="pct"/>
            <w:vAlign w:val="center"/>
          </w:tcPr>
          <w:p w:rsidR="00FE6283" w:rsidRPr="003D1662" w:rsidRDefault="00FE6283" w:rsidP="007968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FE6283" w:rsidRPr="003D1662" w:rsidRDefault="00FE6283" w:rsidP="007968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01" w:type="pct"/>
            <w:vAlign w:val="center"/>
          </w:tcPr>
          <w:p w:rsidR="00FE6283" w:rsidRPr="003D1662" w:rsidRDefault="00FE6283" w:rsidP="007968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00" w:type="pct"/>
            <w:vAlign w:val="center"/>
          </w:tcPr>
          <w:p w:rsidR="00FE6283" w:rsidRPr="003D1662" w:rsidRDefault="00FE6283" w:rsidP="007968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FE6283" w:rsidRPr="003D1662" w:rsidTr="009048BA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FE6283" w:rsidRPr="003D1662" w:rsidRDefault="00FE6283" w:rsidP="00FE628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39" w:type="pct"/>
            <w:vAlign w:val="center"/>
          </w:tcPr>
          <w:p w:rsidR="00FE6283" w:rsidRPr="003D1662" w:rsidRDefault="00FE6283" w:rsidP="009048BA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細明體" w:hint="eastAsia"/>
                <w:sz w:val="20"/>
                <w:szCs w:val="20"/>
              </w:rPr>
              <w:t>理賠紀錄檔</w:t>
            </w:r>
          </w:p>
        </w:tc>
        <w:tc>
          <w:tcPr>
            <w:tcW w:w="936" w:type="pct"/>
            <w:vAlign w:val="center"/>
          </w:tcPr>
          <w:p w:rsidR="00FE6283" w:rsidRPr="003D1662" w:rsidDel="00FE6283" w:rsidRDefault="00FE6283" w:rsidP="009048BA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DTAAB001</w:t>
            </w:r>
          </w:p>
        </w:tc>
        <w:tc>
          <w:tcPr>
            <w:tcW w:w="469" w:type="pct"/>
            <w:vAlign w:val="center"/>
          </w:tcPr>
          <w:p w:rsidR="00FE6283" w:rsidRPr="003D1662" w:rsidRDefault="00FE6283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FE6283" w:rsidRPr="003D1662" w:rsidRDefault="00FE6283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FE6283" w:rsidRPr="003D1662" w:rsidRDefault="00FE6283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FE6283" w:rsidRPr="003D1662" w:rsidRDefault="00FE6283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F2EAF" w:rsidRPr="003D1662" w:rsidTr="009048BA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1F2EAF" w:rsidRPr="003D1662" w:rsidRDefault="001F2EAF" w:rsidP="00FE628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39" w:type="pct"/>
            <w:vAlign w:val="center"/>
          </w:tcPr>
          <w:p w:rsidR="001F2EAF" w:rsidRPr="003D1662" w:rsidRDefault="001F2EAF" w:rsidP="009048BA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細明體" w:hint="eastAsia"/>
                <w:sz w:val="20"/>
                <w:szCs w:val="20"/>
              </w:rPr>
              <w:t>交查記錄檔</w:t>
            </w:r>
          </w:p>
        </w:tc>
        <w:tc>
          <w:tcPr>
            <w:tcW w:w="936" w:type="pct"/>
            <w:vAlign w:val="center"/>
          </w:tcPr>
          <w:p w:rsidR="001F2EAF" w:rsidRPr="003D1662" w:rsidRDefault="001F2EAF" w:rsidP="009048BA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DTAHA001</w:t>
            </w:r>
          </w:p>
        </w:tc>
        <w:tc>
          <w:tcPr>
            <w:tcW w:w="469" w:type="pct"/>
            <w:vAlign w:val="center"/>
          </w:tcPr>
          <w:p w:rsidR="001F2EAF" w:rsidRPr="003D1662" w:rsidRDefault="001F2EAF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1F2EAF" w:rsidRPr="003D1662" w:rsidRDefault="001F2EAF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1F2EAF" w:rsidRPr="003D1662" w:rsidRDefault="001F2EAF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1F2EAF" w:rsidRPr="003D1662" w:rsidRDefault="001F2EAF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54719" w:rsidRPr="003D1662" w:rsidTr="009048BA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C54719" w:rsidRPr="003D1662" w:rsidRDefault="00C54719" w:rsidP="00FE628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39" w:type="pct"/>
            <w:vAlign w:val="center"/>
          </w:tcPr>
          <w:p w:rsidR="00C54719" w:rsidRPr="003D1662" w:rsidRDefault="00C54719" w:rsidP="009048BA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細明體" w:hint="eastAsia"/>
                <w:sz w:val="20"/>
                <w:szCs w:val="20"/>
              </w:rPr>
              <w:t>理賠案件FAMS評分紀錄暫存檔</w:t>
            </w:r>
          </w:p>
        </w:tc>
        <w:tc>
          <w:tcPr>
            <w:tcW w:w="936" w:type="pct"/>
            <w:vAlign w:val="center"/>
          </w:tcPr>
          <w:p w:rsidR="00C54719" w:rsidRPr="003D1662" w:rsidRDefault="00C54719" w:rsidP="009048BA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DTAAVT11</w:t>
            </w:r>
          </w:p>
        </w:tc>
        <w:tc>
          <w:tcPr>
            <w:tcW w:w="469" w:type="pct"/>
            <w:vAlign w:val="center"/>
          </w:tcPr>
          <w:p w:rsidR="00C54719" w:rsidRPr="003D1662" w:rsidRDefault="00C54719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C54719" w:rsidRPr="003D1662" w:rsidRDefault="00C54719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C54719" w:rsidRPr="003D1662" w:rsidRDefault="00C54719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C54719" w:rsidRPr="003D1662" w:rsidRDefault="00C54719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54719" w:rsidRPr="003D1662" w:rsidTr="009048BA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C54719" w:rsidRPr="003D1662" w:rsidRDefault="00C54719" w:rsidP="00FE628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39" w:type="pct"/>
            <w:vAlign w:val="center"/>
          </w:tcPr>
          <w:p w:rsidR="00C54719" w:rsidRPr="003D1662" w:rsidRDefault="00C54719" w:rsidP="009048BA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細明體" w:hint="eastAsia"/>
                <w:sz w:val="20"/>
                <w:szCs w:val="20"/>
              </w:rPr>
              <w:t>FAMS資料驗證暫存檔</w:t>
            </w:r>
          </w:p>
        </w:tc>
        <w:tc>
          <w:tcPr>
            <w:tcW w:w="936" w:type="pct"/>
            <w:vAlign w:val="center"/>
          </w:tcPr>
          <w:p w:rsidR="00C54719" w:rsidRPr="003D1662" w:rsidRDefault="00C54719" w:rsidP="009048BA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DTAAVT12</w:t>
            </w:r>
          </w:p>
        </w:tc>
        <w:tc>
          <w:tcPr>
            <w:tcW w:w="469" w:type="pct"/>
            <w:vAlign w:val="center"/>
          </w:tcPr>
          <w:p w:rsidR="00C54719" w:rsidRPr="003D1662" w:rsidRDefault="00C54719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C54719" w:rsidRPr="003D1662" w:rsidRDefault="00C54719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01" w:type="pct"/>
            <w:vAlign w:val="center"/>
          </w:tcPr>
          <w:p w:rsidR="00C54719" w:rsidRPr="003D1662" w:rsidRDefault="00C54719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00" w:type="pct"/>
            <w:vAlign w:val="center"/>
          </w:tcPr>
          <w:p w:rsidR="00C54719" w:rsidRPr="003D1662" w:rsidRDefault="00C54719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0F52B7" w:rsidRPr="003D1662" w:rsidTr="009048BA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0F52B7" w:rsidRPr="003D1662" w:rsidRDefault="000F52B7" w:rsidP="00FE628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39" w:type="pct"/>
            <w:vAlign w:val="center"/>
          </w:tcPr>
          <w:p w:rsidR="000F52B7" w:rsidRPr="003D1662" w:rsidRDefault="000F52B7" w:rsidP="009048BA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936" w:type="pct"/>
            <w:vAlign w:val="center"/>
          </w:tcPr>
          <w:p w:rsidR="000F52B7" w:rsidRPr="003D1662" w:rsidRDefault="000F52B7" w:rsidP="009048BA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DTAAA001</w:t>
            </w:r>
          </w:p>
        </w:tc>
        <w:tc>
          <w:tcPr>
            <w:tcW w:w="469" w:type="pct"/>
            <w:vAlign w:val="center"/>
          </w:tcPr>
          <w:p w:rsidR="000F52B7" w:rsidRPr="003D1662" w:rsidRDefault="000F52B7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0F52B7" w:rsidRPr="003D1662" w:rsidRDefault="000F52B7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0F52B7" w:rsidRPr="003D1662" w:rsidRDefault="000F52B7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0F52B7" w:rsidRPr="003D1662" w:rsidRDefault="000F52B7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0F52B7" w:rsidRPr="003D1662" w:rsidTr="009048BA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0F52B7" w:rsidRPr="003D1662" w:rsidRDefault="000F52B7" w:rsidP="00FE628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39" w:type="pct"/>
            <w:vAlign w:val="center"/>
          </w:tcPr>
          <w:p w:rsidR="000F52B7" w:rsidRPr="003D1662" w:rsidRDefault="000F52B7" w:rsidP="009048BA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細明體" w:hint="eastAsia"/>
                <w:sz w:val="20"/>
                <w:szCs w:val="20"/>
              </w:rPr>
              <w:t>理賠受理申請書檔</w:t>
            </w:r>
          </w:p>
        </w:tc>
        <w:tc>
          <w:tcPr>
            <w:tcW w:w="936" w:type="pct"/>
            <w:vAlign w:val="center"/>
          </w:tcPr>
          <w:p w:rsidR="000F52B7" w:rsidRPr="003D1662" w:rsidRDefault="000F52B7" w:rsidP="009048BA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DTAAA010</w:t>
            </w:r>
          </w:p>
        </w:tc>
        <w:tc>
          <w:tcPr>
            <w:tcW w:w="469" w:type="pct"/>
            <w:vAlign w:val="center"/>
          </w:tcPr>
          <w:p w:rsidR="000F52B7" w:rsidRPr="003D1662" w:rsidRDefault="000F52B7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0F52B7" w:rsidRPr="003D1662" w:rsidRDefault="000F52B7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0F52B7" w:rsidRPr="003D1662" w:rsidRDefault="000F52B7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0F52B7" w:rsidRPr="003D1662" w:rsidRDefault="000F52B7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249B8" w:rsidRPr="003D1662" w:rsidTr="009048BA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7249B8" w:rsidRPr="003D1662" w:rsidRDefault="007249B8" w:rsidP="00FE628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39" w:type="pct"/>
            <w:vAlign w:val="center"/>
          </w:tcPr>
          <w:p w:rsidR="007249B8" w:rsidRPr="003D1662" w:rsidRDefault="007249B8" w:rsidP="009048BA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細明體" w:hint="eastAsia"/>
                <w:sz w:val="20"/>
                <w:szCs w:val="20"/>
              </w:rPr>
              <w:t>理賠案件處理過程批註檔</w:t>
            </w:r>
          </w:p>
        </w:tc>
        <w:tc>
          <w:tcPr>
            <w:tcW w:w="936" w:type="pct"/>
            <w:vAlign w:val="center"/>
          </w:tcPr>
          <w:p w:rsidR="007249B8" w:rsidRPr="003D1662" w:rsidRDefault="007249B8" w:rsidP="009048BA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DTAAA002</w:t>
            </w:r>
          </w:p>
        </w:tc>
        <w:tc>
          <w:tcPr>
            <w:tcW w:w="469" w:type="pct"/>
            <w:vAlign w:val="center"/>
          </w:tcPr>
          <w:p w:rsidR="007249B8" w:rsidRPr="003D1662" w:rsidRDefault="007249B8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7249B8" w:rsidRPr="003D1662" w:rsidRDefault="007249B8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7249B8" w:rsidRPr="003D1662" w:rsidRDefault="007249B8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7249B8" w:rsidRPr="003D1662" w:rsidRDefault="007249B8" w:rsidP="009048B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002AF" w:rsidRPr="003D1662" w:rsidRDefault="006002AF" w:rsidP="009048BA">
      <w:pPr>
        <w:pStyle w:val="Tabletext"/>
        <w:keepLines w:val="0"/>
        <w:spacing w:after="0" w:line="240" w:lineRule="auto"/>
        <w:jc w:val="both"/>
        <w:rPr>
          <w:rFonts w:ascii="細明體" w:eastAsia="細明體" w:hAnsi="細明體" w:hint="eastAsia"/>
          <w:kern w:val="2"/>
          <w:lang w:eastAsia="zh-TW"/>
        </w:rPr>
      </w:pPr>
    </w:p>
    <w:p w:rsidR="0000096F" w:rsidRPr="003D1662" w:rsidRDefault="00373072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相關模組</w:t>
      </w:r>
      <w:r w:rsidR="00BB1FBB" w:rsidRPr="003D1662">
        <w:rPr>
          <w:rFonts w:ascii="細明體" w:eastAsia="細明體" w:hAnsi="細明體"/>
          <w:kern w:val="2"/>
          <w:lang w:eastAsia="zh-TW"/>
        </w:rPr>
        <w:t>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9D3462" w:rsidRPr="003D1662" w:rsidTr="0071155A">
        <w:tc>
          <w:tcPr>
            <w:tcW w:w="720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D3462" w:rsidRPr="003D1662" w:rsidTr="0071155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9D3462" w:rsidRPr="003D1662" w:rsidRDefault="009D3462" w:rsidP="007115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5674" w:type="dxa"/>
          </w:tcPr>
          <w:p w:rsidR="009D3462" w:rsidRPr="003D1662" w:rsidRDefault="009D3462" w:rsidP="007115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D3462" w:rsidRPr="003D1662" w:rsidTr="0071155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5674" w:type="dxa"/>
          </w:tcPr>
          <w:p w:rsidR="009D3462" w:rsidRPr="003D1662" w:rsidRDefault="009D3462" w:rsidP="0071155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</w:tbl>
    <w:p w:rsidR="009D3462" w:rsidRPr="003D1662" w:rsidRDefault="009D3462" w:rsidP="009048B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D3462" w:rsidRPr="003D1662" w:rsidRDefault="009D3462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9D3462" w:rsidRPr="003D1662" w:rsidTr="0071155A">
        <w:trPr>
          <w:trHeight w:val="120"/>
        </w:trPr>
        <w:tc>
          <w:tcPr>
            <w:tcW w:w="1672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JAAADV00</w:t>
            </w:r>
            <w:r w:rsidR="00F432FD" w:rsidRPr="003D166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9D3462" w:rsidRPr="003D1662" w:rsidTr="0071155A">
        <w:trPr>
          <w:trHeight w:val="120"/>
        </w:trPr>
        <w:tc>
          <w:tcPr>
            <w:tcW w:w="1672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3148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D3462" w:rsidRPr="003D1662" w:rsidTr="0071155A">
        <w:trPr>
          <w:trHeight w:val="120"/>
        </w:trPr>
        <w:tc>
          <w:tcPr>
            <w:tcW w:w="1672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9D3462" w:rsidRPr="003D1662" w:rsidTr="0071155A">
        <w:trPr>
          <w:trHeight w:val="120"/>
        </w:trPr>
        <w:tc>
          <w:tcPr>
            <w:tcW w:w="1672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D3462" w:rsidRPr="003D1662" w:rsidTr="0071155A">
        <w:trPr>
          <w:trHeight w:val="120"/>
        </w:trPr>
        <w:tc>
          <w:tcPr>
            <w:tcW w:w="1672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9D3462" w:rsidRPr="003D1662" w:rsidRDefault="009D3462" w:rsidP="007115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9D3462" w:rsidRPr="003D1662" w:rsidRDefault="009D3462" w:rsidP="009048B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D3462" w:rsidRPr="003D1662" w:rsidRDefault="009D3462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  <w:b/>
          <w:kern w:val="2"/>
          <w:lang w:eastAsia="zh-TW"/>
        </w:rPr>
        <w:t>參數說明：</w:t>
      </w:r>
      <w:r w:rsidRPr="003D1662">
        <w:rPr>
          <w:rFonts w:ascii="細明體" w:eastAsia="細明體" w:hAnsi="細明體" w:hint="eastAsia"/>
          <w:b/>
          <w:kern w:val="2"/>
          <w:lang w:eastAsia="zh-TW"/>
        </w:rPr>
        <w:t xml:space="preserve">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9"/>
        <w:gridCol w:w="2282"/>
        <w:gridCol w:w="2016"/>
        <w:gridCol w:w="5493"/>
      </w:tblGrid>
      <w:tr w:rsidR="009D3462" w:rsidRPr="003D1662" w:rsidTr="00F76BD4">
        <w:tc>
          <w:tcPr>
            <w:tcW w:w="699" w:type="dxa"/>
            <w:vAlign w:val="center"/>
          </w:tcPr>
          <w:p w:rsidR="009D3462" w:rsidRPr="003D1662" w:rsidRDefault="009D3462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282" w:type="dxa"/>
            <w:vAlign w:val="center"/>
          </w:tcPr>
          <w:p w:rsidR="009D3462" w:rsidRPr="003D1662" w:rsidRDefault="009D3462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2016" w:type="dxa"/>
            <w:vAlign w:val="center"/>
          </w:tcPr>
          <w:p w:rsidR="009D3462" w:rsidRPr="003D1662" w:rsidRDefault="009D3462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493" w:type="dxa"/>
            <w:vAlign w:val="center"/>
          </w:tcPr>
          <w:p w:rsidR="009D3462" w:rsidRPr="003D1662" w:rsidRDefault="009D3462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9D3462" w:rsidRPr="003D1662" w:rsidTr="00F76BD4">
        <w:tc>
          <w:tcPr>
            <w:tcW w:w="699" w:type="dxa"/>
            <w:vAlign w:val="center"/>
          </w:tcPr>
          <w:p w:rsidR="009D3462" w:rsidRPr="003D1662" w:rsidRDefault="009D3462" w:rsidP="0071155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82" w:type="dxa"/>
            <w:vAlign w:val="center"/>
          </w:tcPr>
          <w:p w:rsidR="009D3462" w:rsidRPr="003D1662" w:rsidRDefault="007C0CCB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是否清檔</w:t>
            </w:r>
          </w:p>
        </w:tc>
        <w:tc>
          <w:tcPr>
            <w:tcW w:w="2016" w:type="dxa"/>
            <w:vAlign w:val="center"/>
          </w:tcPr>
          <w:p w:rsidR="009D3462" w:rsidRPr="003D1662" w:rsidRDefault="007C0CCB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493" w:type="dxa"/>
            <w:vAlign w:val="center"/>
          </w:tcPr>
          <w:p w:rsidR="009D3462" w:rsidRDefault="007C0CCB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Y:清空TABLE  N:刪除相同模型分類資料</w:t>
            </w:r>
          </w:p>
          <w:p w:rsidR="00D14B6B" w:rsidRPr="003D1662" w:rsidRDefault="00D14B6B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D:每日排程</w:t>
            </w:r>
          </w:p>
        </w:tc>
      </w:tr>
      <w:tr w:rsidR="009D3462" w:rsidRPr="003D1662" w:rsidTr="00F76BD4">
        <w:tc>
          <w:tcPr>
            <w:tcW w:w="699" w:type="dxa"/>
            <w:vAlign w:val="center"/>
          </w:tcPr>
          <w:p w:rsidR="009D3462" w:rsidRPr="003D1662" w:rsidRDefault="009D3462" w:rsidP="0071155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82" w:type="dxa"/>
            <w:vAlign w:val="center"/>
          </w:tcPr>
          <w:p w:rsidR="009D3462" w:rsidRPr="003D1662" w:rsidRDefault="009D3462" w:rsidP="0071155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模型分類</w:t>
            </w:r>
          </w:p>
        </w:tc>
        <w:tc>
          <w:tcPr>
            <w:tcW w:w="2016" w:type="dxa"/>
            <w:vAlign w:val="center"/>
          </w:tcPr>
          <w:p w:rsidR="009D3462" w:rsidRPr="003D1662" w:rsidRDefault="009D3462" w:rsidP="0071155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493" w:type="dxa"/>
            <w:vAlign w:val="center"/>
          </w:tcPr>
          <w:p w:rsidR="009D3462" w:rsidRDefault="009D3462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1: 精神疾病</w:t>
            </w:r>
            <w:r w:rsidR="00AC2BDB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2: 癌症醫療</w:t>
            </w:r>
          </w:p>
          <w:p w:rsidR="001965BF" w:rsidRPr="003D1662" w:rsidRDefault="001965BF" w:rsidP="0071155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3: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 xml:space="preserve"> 疾病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4:意外</w:t>
            </w:r>
          </w:p>
        </w:tc>
      </w:tr>
      <w:tr w:rsidR="00F62DDB" w:rsidRPr="003D1662" w:rsidTr="00F76BD4">
        <w:tc>
          <w:tcPr>
            <w:tcW w:w="699" w:type="dxa"/>
            <w:vAlign w:val="center"/>
          </w:tcPr>
          <w:p w:rsidR="00F62DDB" w:rsidRPr="003D1662" w:rsidRDefault="00F62DDB" w:rsidP="0071155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82" w:type="dxa"/>
            <w:vAlign w:val="center"/>
          </w:tcPr>
          <w:p w:rsidR="00F62DDB" w:rsidRPr="003D1662" w:rsidRDefault="00F62DDB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中風險區間</w:t>
            </w:r>
          </w:p>
        </w:tc>
        <w:tc>
          <w:tcPr>
            <w:tcW w:w="2016" w:type="dxa"/>
            <w:vAlign w:val="center"/>
          </w:tcPr>
          <w:p w:rsidR="00F62DDB" w:rsidRPr="003D1662" w:rsidRDefault="00F62DDB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493" w:type="dxa"/>
            <w:vAlign w:val="center"/>
          </w:tcPr>
          <w:p w:rsidR="00F62DDB" w:rsidRPr="003D1662" w:rsidRDefault="00F62DDB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X_Y (兩數字區間以底線區隔)</w:t>
            </w:r>
          </w:p>
        </w:tc>
      </w:tr>
      <w:tr w:rsidR="00F62DDB" w:rsidRPr="003D1662" w:rsidTr="00F76BD4">
        <w:tc>
          <w:tcPr>
            <w:tcW w:w="699" w:type="dxa"/>
            <w:vAlign w:val="center"/>
          </w:tcPr>
          <w:p w:rsidR="00F62DDB" w:rsidRPr="003D1662" w:rsidRDefault="00F62DDB" w:rsidP="0071155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82" w:type="dxa"/>
            <w:vAlign w:val="center"/>
          </w:tcPr>
          <w:p w:rsidR="00F62DDB" w:rsidRPr="003D1662" w:rsidRDefault="00F62DDB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高風險區間</w:t>
            </w:r>
          </w:p>
        </w:tc>
        <w:tc>
          <w:tcPr>
            <w:tcW w:w="2016" w:type="dxa"/>
            <w:vAlign w:val="center"/>
          </w:tcPr>
          <w:p w:rsidR="00F62DDB" w:rsidRPr="003D1662" w:rsidRDefault="00F62DDB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493" w:type="dxa"/>
            <w:vAlign w:val="center"/>
          </w:tcPr>
          <w:p w:rsidR="00F62DDB" w:rsidRPr="003D1662" w:rsidRDefault="00F62DDB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X_Y (兩數字區間以底線區隔)</w:t>
            </w:r>
          </w:p>
        </w:tc>
      </w:tr>
      <w:tr w:rsidR="00122AD5" w:rsidRPr="003D1662" w:rsidTr="00F76BD4">
        <w:tc>
          <w:tcPr>
            <w:tcW w:w="699" w:type="dxa"/>
            <w:vAlign w:val="center"/>
          </w:tcPr>
          <w:p w:rsidR="00122AD5" w:rsidRPr="003D1662" w:rsidRDefault="00122AD5" w:rsidP="0071155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82" w:type="dxa"/>
            <w:vAlign w:val="center"/>
          </w:tcPr>
          <w:p w:rsidR="00122AD5" w:rsidRPr="003D1662" w:rsidRDefault="00122AD5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是否另外產生資料</w:t>
            </w:r>
          </w:p>
        </w:tc>
        <w:tc>
          <w:tcPr>
            <w:tcW w:w="2016" w:type="dxa"/>
            <w:vAlign w:val="center"/>
          </w:tcPr>
          <w:p w:rsidR="00122AD5" w:rsidRPr="003D1662" w:rsidRDefault="00122AD5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493" w:type="dxa"/>
            <w:vAlign w:val="center"/>
          </w:tcPr>
          <w:p w:rsidR="00122AD5" w:rsidRPr="003D1662" w:rsidRDefault="00122AD5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Y:表示讀取理賠案件FAMS評分紀錄</w:t>
            </w:r>
            <w:r w:rsidR="00C54719" w:rsidRPr="003D1662">
              <w:rPr>
                <w:rFonts w:ascii="細明體" w:eastAsia="細明體" w:hAnsi="細明體" w:hint="eastAsia"/>
                <w:sz w:val="20"/>
                <w:szCs w:val="20"/>
              </w:rPr>
              <w:t>暫存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檔DTAAVT11資料產生。</w:t>
            </w:r>
          </w:p>
          <w:p w:rsidR="00122AD5" w:rsidRPr="003D1662" w:rsidRDefault="00122AD5" w:rsidP="0071155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N:表示以正式的理賠案件FAMS評分紀錄檔</w:t>
            </w:r>
            <w:r w:rsidR="00464231" w:rsidRPr="003D1662">
              <w:rPr>
                <w:rFonts w:ascii="細明體" w:eastAsia="細明體" w:hAnsi="細明體" w:hint="eastAsia"/>
                <w:sz w:val="20"/>
                <w:szCs w:val="20"/>
              </w:rPr>
              <w:t>DTAAV011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資料產生。</w:t>
            </w:r>
          </w:p>
        </w:tc>
      </w:tr>
      <w:tr w:rsidR="003A2FCB" w:rsidRPr="003D1662" w:rsidTr="00F76BD4">
        <w:trPr>
          <w:ins w:id="1" w:author="FIS" w:date="2014-08-05T08:46:00Z"/>
        </w:trPr>
        <w:tc>
          <w:tcPr>
            <w:tcW w:w="699" w:type="dxa"/>
            <w:vAlign w:val="center"/>
          </w:tcPr>
          <w:p w:rsidR="003A2FCB" w:rsidRPr="003D1662" w:rsidRDefault="003A2FCB" w:rsidP="0071155A">
            <w:pPr>
              <w:numPr>
                <w:ilvl w:val="0"/>
                <w:numId w:val="6"/>
              </w:numPr>
              <w:jc w:val="both"/>
              <w:rPr>
                <w:ins w:id="2" w:author="FIS" w:date="2014-08-05T08:46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82" w:type="dxa"/>
            <w:vAlign w:val="center"/>
          </w:tcPr>
          <w:p w:rsidR="003A2FCB" w:rsidRPr="003D1662" w:rsidRDefault="003A2FCB" w:rsidP="0071155A">
            <w:pPr>
              <w:jc w:val="both"/>
              <w:rPr>
                <w:ins w:id="3" w:author="FIS" w:date="2014-08-05T08:46:00Z"/>
                <w:rFonts w:ascii="細明體" w:eastAsia="細明體" w:hAnsi="細明體" w:hint="eastAsia"/>
                <w:sz w:val="20"/>
                <w:szCs w:val="20"/>
              </w:rPr>
            </w:pPr>
            <w:ins w:id="4" w:author="FIS" w:date="2014-08-05T08:4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覆核起日</w:t>
              </w:r>
            </w:ins>
          </w:p>
        </w:tc>
        <w:tc>
          <w:tcPr>
            <w:tcW w:w="2016" w:type="dxa"/>
            <w:vAlign w:val="center"/>
          </w:tcPr>
          <w:p w:rsidR="003A2FCB" w:rsidRPr="003D1662" w:rsidRDefault="003A2FCB" w:rsidP="0071155A">
            <w:pPr>
              <w:jc w:val="both"/>
              <w:rPr>
                <w:ins w:id="5" w:author="FIS" w:date="2014-08-05T08:46:00Z"/>
                <w:rFonts w:ascii="細明體" w:eastAsia="細明體" w:hAnsi="細明體" w:hint="eastAsia"/>
                <w:sz w:val="20"/>
                <w:szCs w:val="20"/>
              </w:rPr>
            </w:pPr>
            <w:ins w:id="6" w:author="FIS" w:date="2014-08-05T08:46:00Z">
              <w:r w:rsidRPr="003D1662">
                <w:rPr>
                  <w:rFonts w:ascii="細明體" w:eastAsia="細明體" w:hAnsi="細明體" w:hint="eastAsia"/>
                  <w:sz w:val="20"/>
                  <w:szCs w:val="20"/>
                </w:rPr>
                <w:t>STRING</w:t>
              </w:r>
            </w:ins>
          </w:p>
        </w:tc>
        <w:tc>
          <w:tcPr>
            <w:tcW w:w="5493" w:type="dxa"/>
            <w:vAlign w:val="center"/>
          </w:tcPr>
          <w:p w:rsidR="003A2FCB" w:rsidRPr="003D1662" w:rsidRDefault="003A2FCB" w:rsidP="0071155A">
            <w:pPr>
              <w:jc w:val="both"/>
              <w:rPr>
                <w:ins w:id="7" w:author="FIS" w:date="2014-08-05T08:46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A2FCB" w:rsidRPr="003D1662" w:rsidTr="00F76BD4">
        <w:trPr>
          <w:ins w:id="8" w:author="FIS" w:date="2014-08-05T08:46:00Z"/>
        </w:trPr>
        <w:tc>
          <w:tcPr>
            <w:tcW w:w="699" w:type="dxa"/>
            <w:vAlign w:val="center"/>
          </w:tcPr>
          <w:p w:rsidR="003A2FCB" w:rsidRPr="003D1662" w:rsidRDefault="003A2FCB" w:rsidP="0071155A">
            <w:pPr>
              <w:numPr>
                <w:ilvl w:val="0"/>
                <w:numId w:val="6"/>
              </w:numPr>
              <w:jc w:val="both"/>
              <w:rPr>
                <w:ins w:id="9" w:author="FIS" w:date="2014-08-05T08:46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82" w:type="dxa"/>
            <w:vAlign w:val="center"/>
          </w:tcPr>
          <w:p w:rsidR="003A2FCB" w:rsidRDefault="003A2FCB" w:rsidP="0071155A">
            <w:pPr>
              <w:jc w:val="both"/>
              <w:rPr>
                <w:ins w:id="10" w:author="FIS" w:date="2014-08-05T08:46:00Z"/>
                <w:rFonts w:ascii="細明體" w:eastAsia="細明體" w:hAnsi="細明體" w:hint="eastAsia"/>
                <w:sz w:val="20"/>
                <w:szCs w:val="20"/>
              </w:rPr>
            </w:pPr>
            <w:ins w:id="11" w:author="FIS" w:date="2014-08-05T08:4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覆核迄日</w:t>
              </w:r>
            </w:ins>
          </w:p>
        </w:tc>
        <w:tc>
          <w:tcPr>
            <w:tcW w:w="2016" w:type="dxa"/>
            <w:vAlign w:val="center"/>
          </w:tcPr>
          <w:p w:rsidR="003A2FCB" w:rsidRPr="003D1662" w:rsidRDefault="003A2FCB" w:rsidP="0071155A">
            <w:pPr>
              <w:jc w:val="both"/>
              <w:rPr>
                <w:ins w:id="12" w:author="FIS" w:date="2014-08-05T08:46:00Z"/>
                <w:rFonts w:ascii="細明體" w:eastAsia="細明體" w:hAnsi="細明體" w:hint="eastAsia"/>
                <w:sz w:val="20"/>
                <w:szCs w:val="20"/>
              </w:rPr>
            </w:pPr>
            <w:ins w:id="13" w:author="FIS" w:date="2014-08-05T08:46:00Z">
              <w:r w:rsidRPr="003D1662">
                <w:rPr>
                  <w:rFonts w:ascii="細明體" w:eastAsia="細明體" w:hAnsi="細明體" w:hint="eastAsia"/>
                  <w:sz w:val="20"/>
                  <w:szCs w:val="20"/>
                </w:rPr>
                <w:t>STRING</w:t>
              </w:r>
            </w:ins>
          </w:p>
        </w:tc>
        <w:tc>
          <w:tcPr>
            <w:tcW w:w="5493" w:type="dxa"/>
            <w:vAlign w:val="center"/>
          </w:tcPr>
          <w:p w:rsidR="003A2FCB" w:rsidRPr="003D1662" w:rsidRDefault="003A2FCB" w:rsidP="0071155A">
            <w:pPr>
              <w:jc w:val="both"/>
              <w:rPr>
                <w:ins w:id="14" w:author="FIS" w:date="2014-08-05T08:46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3D1662" w:rsidRDefault="00BB1FBB" w:rsidP="009D346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FE0A9A" w:rsidRPr="003D1662" w:rsidRDefault="00FE0A9A" w:rsidP="00FE0A9A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初始化：</w:t>
      </w:r>
    </w:p>
    <w:p w:rsidR="00FE0A9A" w:rsidRPr="003D1662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回覆訊息預設為0。</w:t>
      </w:r>
    </w:p>
    <w:p w:rsidR="00FE0A9A" w:rsidRPr="003D1662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輸入件數 = 0</w:t>
      </w:r>
    </w:p>
    <w:p w:rsidR="00FE0A9A" w:rsidRPr="003D1662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輸出件數 = 0</w:t>
      </w:r>
    </w:p>
    <w:p w:rsidR="00FE0A9A" w:rsidRPr="003D1662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錯誤件數 = 0</w:t>
      </w:r>
    </w:p>
    <w:p w:rsidR="00675043" w:rsidRPr="003D1662" w:rsidRDefault="00675043" w:rsidP="0067504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輸入件數_暫存檔 = 0</w:t>
      </w:r>
    </w:p>
    <w:p w:rsidR="00675043" w:rsidRPr="003D1662" w:rsidRDefault="00675043" w:rsidP="0067504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輸出件數_暫存檔 = 0</w:t>
      </w:r>
    </w:p>
    <w:p w:rsidR="00675043" w:rsidRPr="003D1662" w:rsidRDefault="00675043" w:rsidP="0067504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錯誤件數_暫存檔 = 0</w:t>
      </w:r>
    </w:p>
    <w:p w:rsidR="00FE0A9A" w:rsidRPr="003D1662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傳入參數判斷處理</w:t>
      </w:r>
    </w:p>
    <w:p w:rsidR="00FE0A9A" w:rsidRPr="003D1662" w:rsidRDefault="00FE0A9A" w:rsidP="00FE0A9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</w:t>
      </w:r>
      <w:r w:rsidR="00563141" w:rsidRPr="003D1662">
        <w:rPr>
          <w:rFonts w:ascii="細明體" w:eastAsia="細明體" w:hAnsi="細明體" w:hint="eastAsia"/>
          <w:kern w:val="2"/>
          <w:lang w:eastAsia="zh-TW"/>
        </w:rPr>
        <w:t>傳入參數</w:t>
      </w:r>
      <w:r w:rsidR="00F62DDB" w:rsidRPr="003D1662">
        <w:rPr>
          <w:rFonts w:ascii="細明體" w:eastAsia="細明體" w:hAnsi="細明體" w:hint="eastAsia"/>
          <w:kern w:val="2"/>
          <w:lang w:eastAsia="zh-TW"/>
        </w:rPr>
        <w:t>小於</w:t>
      </w:r>
      <w:r w:rsidR="004D2E51" w:rsidRPr="003D1662">
        <w:rPr>
          <w:rFonts w:ascii="細明體" w:eastAsia="細明體" w:hAnsi="細明體" w:hint="eastAsia"/>
          <w:kern w:val="2"/>
          <w:lang w:eastAsia="zh-TW"/>
        </w:rPr>
        <w:t>五</w:t>
      </w:r>
      <w:r w:rsidR="00F62DDB" w:rsidRPr="003D1662">
        <w:rPr>
          <w:rFonts w:ascii="細明體" w:eastAsia="細明體" w:hAnsi="細明體" w:hint="eastAsia"/>
          <w:kern w:val="2"/>
          <w:lang w:eastAsia="zh-TW"/>
        </w:rPr>
        <w:t>個</w:t>
      </w:r>
    </w:p>
    <w:p w:rsidR="000556C0" w:rsidRPr="003D1662" w:rsidRDefault="000556C0" w:rsidP="000556C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="00C43C74" w:rsidRPr="003D1662">
        <w:rPr>
          <w:rFonts w:ascii="細明體" w:eastAsia="細明體" w:hAnsi="細明體" w:hint="eastAsia"/>
          <w:kern w:val="2"/>
          <w:lang w:eastAsia="zh-TW"/>
        </w:rPr>
        <w:t>至少需輸入</w:t>
      </w:r>
      <w:r w:rsidR="004D2E51" w:rsidRPr="003D1662">
        <w:rPr>
          <w:rFonts w:ascii="細明體" w:eastAsia="細明體" w:hAnsi="細明體" w:hint="eastAsia"/>
          <w:kern w:val="2"/>
          <w:lang w:eastAsia="zh-TW"/>
        </w:rPr>
        <w:t>五</w:t>
      </w:r>
      <w:r w:rsidR="00C43C74" w:rsidRPr="003D1662">
        <w:rPr>
          <w:rFonts w:ascii="細明體" w:eastAsia="細明體" w:hAnsi="細明體" w:hint="eastAsia"/>
          <w:kern w:val="2"/>
          <w:lang w:eastAsia="zh-TW"/>
        </w:rPr>
        <w:t>個</w:t>
      </w:r>
      <w:r w:rsidRPr="003D1662">
        <w:rPr>
          <w:rFonts w:ascii="細明體" w:eastAsia="細明體" w:hAnsi="細明體" w:hint="eastAsia"/>
          <w:kern w:val="2"/>
          <w:lang w:eastAsia="zh-TW"/>
        </w:rPr>
        <w:t>參數</w:t>
      </w:r>
      <w:r w:rsidR="00563141" w:rsidRPr="003D1662">
        <w:rPr>
          <w:rFonts w:ascii="細明體" w:eastAsia="細明體" w:hAnsi="細明體" w:hint="eastAsia"/>
          <w:kern w:val="2"/>
          <w:lang w:eastAsia="zh-TW"/>
        </w:rPr>
        <w:t>(</w:t>
      </w:r>
      <w:r w:rsidR="007C0CCB" w:rsidRPr="003D1662">
        <w:rPr>
          <w:rFonts w:ascii="細明體" w:eastAsia="細明體" w:hAnsi="細明體" w:hint="eastAsia"/>
          <w:kern w:val="2"/>
          <w:lang w:eastAsia="zh-TW"/>
        </w:rPr>
        <w:t>是否清檔</w:t>
      </w:r>
      <w:r w:rsidR="00563141" w:rsidRPr="003D1662">
        <w:rPr>
          <w:rFonts w:ascii="細明體" w:eastAsia="細明體" w:hAnsi="細明體" w:hint="eastAsia"/>
          <w:kern w:val="2"/>
          <w:lang w:eastAsia="zh-TW"/>
        </w:rPr>
        <w:t xml:space="preserve">  模型分類</w:t>
      </w:r>
      <w:r w:rsidR="00F62DDB" w:rsidRPr="003D166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62DDB" w:rsidRPr="003D1662">
        <w:rPr>
          <w:rFonts w:ascii="細明體" w:eastAsia="細明體" w:hAnsi="細明體" w:hint="eastAsia"/>
          <w:lang w:eastAsia="zh-TW"/>
        </w:rPr>
        <w:t>中風險區間 高風險區間</w:t>
      </w:r>
      <w:r w:rsidR="004D2E51" w:rsidRPr="003D1662">
        <w:rPr>
          <w:rFonts w:ascii="細明體" w:eastAsia="細明體" w:hAnsi="細明體" w:hint="eastAsia"/>
          <w:lang w:eastAsia="zh-TW"/>
        </w:rPr>
        <w:t xml:space="preserve"> 是否另外產生資料</w:t>
      </w:r>
      <w:r w:rsidR="00563141" w:rsidRPr="003D1662">
        <w:rPr>
          <w:rFonts w:ascii="細明體" w:eastAsia="細明體" w:hAnsi="細明體" w:hint="eastAsia"/>
          <w:kern w:val="2"/>
          <w:lang w:eastAsia="zh-TW"/>
        </w:rPr>
        <w:t>):</w:t>
      </w:r>
      <w:r w:rsidR="00854D57" w:rsidRPr="003D1662">
        <w:rPr>
          <w:rFonts w:ascii="細明體" w:eastAsia="細明體" w:hAnsi="細明體"/>
          <w:kern w:val="2"/>
          <w:lang w:eastAsia="zh-TW"/>
        </w:rPr>
        <w:t>”</w:t>
      </w:r>
    </w:p>
    <w:p w:rsidR="00854D57" w:rsidRPr="003D1662" w:rsidRDefault="00854D57" w:rsidP="00854D5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若傳入</w:t>
      </w:r>
      <w:ins w:id="15" w:author="FIS" w:date="2014-08-05T08:47:00Z">
        <w:r w:rsidR="007353CC">
          <w:rPr>
            <w:rFonts w:ascii="細明體" w:eastAsia="細明體" w:hAnsi="細明體" w:hint="eastAsia"/>
            <w:kern w:val="2"/>
            <w:lang w:eastAsia="zh-TW"/>
          </w:rPr>
          <w:t>&gt;=</w:t>
        </w:r>
      </w:ins>
      <w:r w:rsidR="004D2E51" w:rsidRPr="003D1662">
        <w:rPr>
          <w:rFonts w:ascii="細明體" w:eastAsia="細明體" w:hAnsi="細明體" w:hint="eastAsia"/>
          <w:kern w:val="2"/>
          <w:lang w:eastAsia="zh-TW"/>
        </w:rPr>
        <w:t>五</w:t>
      </w:r>
      <w:r w:rsidRPr="003D1662">
        <w:rPr>
          <w:rFonts w:ascii="細明體" w:eastAsia="細明體" w:hAnsi="細明體" w:hint="eastAsia"/>
          <w:kern w:val="2"/>
          <w:lang w:eastAsia="zh-TW"/>
        </w:rPr>
        <w:t>個參數</w:t>
      </w:r>
    </w:p>
    <w:p w:rsidR="00854D57" w:rsidRPr="003D1662" w:rsidRDefault="00854D57" w:rsidP="00854D5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判斷參數1不能為非數值欄位</w:t>
      </w:r>
    </w:p>
    <w:p w:rsidR="000A740A" w:rsidRDefault="000A740A" w:rsidP="00854D5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16" w:author="FIS" w:date="2014-08-05T08:48:00Z"/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="007C0CCB" w:rsidRPr="003D1662">
        <w:rPr>
          <w:rFonts w:ascii="細明體" w:eastAsia="細明體" w:hAnsi="細明體" w:hint="eastAsia"/>
          <w:kern w:val="2"/>
          <w:lang w:eastAsia="zh-TW"/>
        </w:rPr>
        <w:t>是否清檔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=傳入參數1</w:t>
      </w:r>
    </w:p>
    <w:p w:rsidR="00FC3574" w:rsidRDefault="00FC3574" w:rsidP="00FC357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17" w:author="FIS" w:date="2014-08-05T08:48:00Z"/>
          <w:rFonts w:ascii="細明體" w:eastAsia="細明體" w:hAnsi="細明體" w:hint="eastAsia"/>
          <w:kern w:val="2"/>
          <w:lang w:eastAsia="zh-TW"/>
        </w:rPr>
        <w:pPrChange w:id="18" w:author="FIS" w:date="2014-08-05T08:48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2409" w:hanging="708"/>
          </w:pPr>
        </w:pPrChange>
      </w:pPr>
      <w:ins w:id="19" w:author="FIS" w:date="2014-08-05T08:48:00Z">
        <w:r>
          <w:rPr>
            <w:rFonts w:ascii="細明體" w:eastAsia="細明體" w:hAnsi="細明體" w:hint="eastAsia"/>
            <w:kern w:val="2"/>
            <w:lang w:eastAsia="zh-TW"/>
          </w:rPr>
          <w:t xml:space="preserve">IF </w:t>
        </w:r>
        <w:r w:rsidRPr="003D1662">
          <w:rPr>
            <w:rFonts w:ascii="細明體" w:eastAsia="細明體" w:hAnsi="細明體" w:hint="eastAsia"/>
            <w:kern w:val="2"/>
            <w:lang w:eastAsia="zh-TW"/>
          </w:rPr>
          <w:t>$是否清檔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= 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D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FC3574" w:rsidRDefault="00FC3574" w:rsidP="00FC3574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ins w:id="20" w:author="FIS" w:date="2014-08-05T08:48:00Z"/>
          <w:rFonts w:ascii="細明體" w:eastAsia="細明體" w:hAnsi="細明體" w:hint="eastAsia"/>
          <w:kern w:val="2"/>
          <w:lang w:eastAsia="zh-TW"/>
        </w:rPr>
        <w:pPrChange w:id="21" w:author="FIS" w:date="2014-08-05T08:48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2409" w:hanging="708"/>
          </w:pPr>
        </w:pPrChange>
      </w:pPr>
      <w:ins w:id="22" w:author="FIS" w:date="2014-08-05T08:48:00Z">
        <w:r>
          <w:rPr>
            <w:rFonts w:ascii="細明體" w:eastAsia="細明體" w:hAnsi="細明體" w:hint="eastAsia"/>
            <w:kern w:val="2"/>
            <w:lang w:eastAsia="zh-TW"/>
          </w:rPr>
          <w:t>抽取日期</w:t>
        </w:r>
      </w:ins>
      <w:ins w:id="23" w:author="FIS" w:date="2014-08-05T08:49:00Z">
        <w:r w:rsidR="00DC2341">
          <w:rPr>
            <w:rFonts w:ascii="細明體" w:eastAsia="細明體" w:hAnsi="細明體" w:hint="eastAsia"/>
            <w:kern w:val="2"/>
            <w:lang w:eastAsia="zh-TW"/>
          </w:rPr>
          <w:t>_起</w:t>
        </w:r>
      </w:ins>
      <w:ins w:id="24" w:author="FIS" w:date="2014-08-05T08:48:00Z">
        <w:r>
          <w:rPr>
            <w:rFonts w:ascii="細明體" w:eastAsia="細明體" w:hAnsi="細明體" w:hint="eastAsia"/>
            <w:kern w:val="2"/>
            <w:lang w:eastAsia="zh-TW"/>
          </w:rPr>
          <w:t xml:space="preserve"> = 關機日</w:t>
        </w:r>
      </w:ins>
    </w:p>
    <w:p w:rsidR="00FC3574" w:rsidRPr="003D1662" w:rsidRDefault="00FC3574" w:rsidP="00FC357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25" w:author="FIS" w:date="2014-08-05T08:48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2409" w:hanging="708"/>
          </w:pPr>
        </w:pPrChange>
      </w:pPr>
    </w:p>
    <w:p w:rsidR="00FE0A9A" w:rsidRPr="003D1662" w:rsidRDefault="00FE0A9A" w:rsidP="00FE0A9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="00563141" w:rsidRPr="003D1662">
        <w:rPr>
          <w:rFonts w:ascii="細明體" w:eastAsia="細明體" w:hAnsi="細明體" w:hint="eastAsia"/>
          <w:kern w:val="2"/>
          <w:lang w:eastAsia="zh-TW"/>
        </w:rPr>
        <w:t>模型分類</w:t>
      </w:r>
      <w:r w:rsidRPr="003D1662">
        <w:rPr>
          <w:rFonts w:ascii="細明體" w:eastAsia="細明體" w:hAnsi="細明體" w:hint="eastAsia"/>
          <w:kern w:val="2"/>
          <w:lang w:eastAsia="zh-TW"/>
        </w:rPr>
        <w:t>=</w:t>
      </w:r>
      <w:r w:rsidR="00854D57" w:rsidRPr="003D1662">
        <w:rPr>
          <w:rFonts w:ascii="細明體" w:eastAsia="細明體" w:hAnsi="細明體" w:hint="eastAsia"/>
          <w:kern w:val="2"/>
          <w:lang w:eastAsia="zh-TW"/>
        </w:rPr>
        <w:t>傳入參數2</w:t>
      </w:r>
    </w:p>
    <w:p w:rsidR="00F62DDB" w:rsidRPr="003D1662" w:rsidRDefault="00F62DDB" w:rsidP="00FE0A9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判斷參數 3</w:t>
      </w:r>
    </w:p>
    <w:p w:rsidR="00F62DDB" w:rsidRPr="003D1662" w:rsidRDefault="00F62DDB" w:rsidP="007B38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將傳入參數以底線分隔組成兩個參數</w:t>
      </w:r>
    </w:p>
    <w:p w:rsidR="00F62DDB" w:rsidRPr="003D1662" w:rsidRDefault="00F62DDB" w:rsidP="007B38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$中風險_起  = 分隔後的第一個值</w:t>
      </w:r>
    </w:p>
    <w:p w:rsidR="00F62DDB" w:rsidRPr="003D1662" w:rsidRDefault="00F62DDB" w:rsidP="00F62DD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$中風險_迄  = 分隔後的第二個值</w:t>
      </w:r>
    </w:p>
    <w:p w:rsidR="00BF5DEE" w:rsidRPr="003D1662" w:rsidRDefault="00BF5DEE" w:rsidP="00F62DD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IF $中風險_迄 &lt; $中風險_起</w:t>
      </w:r>
    </w:p>
    <w:p w:rsidR="00BF5DEE" w:rsidRPr="003D1662" w:rsidRDefault="00BF5DEE" w:rsidP="007B38B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中風險區間錯誤，起/迄數值不合理</w:t>
      </w:r>
      <w:r w:rsidRPr="003D1662">
        <w:rPr>
          <w:rFonts w:ascii="細明體" w:eastAsia="細明體" w:hAnsi="細明體"/>
          <w:kern w:val="2"/>
          <w:lang w:eastAsia="zh-TW"/>
        </w:rPr>
        <w:t>”</w:t>
      </w:r>
    </w:p>
    <w:p w:rsidR="00BF5DEE" w:rsidRPr="003D1662" w:rsidRDefault="00BF5DEE" w:rsidP="00BF5DE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F62DDB" w:rsidRPr="003D1662" w:rsidRDefault="00F62DDB" w:rsidP="00F62DD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判斷參數 4</w:t>
      </w:r>
    </w:p>
    <w:p w:rsidR="00F62DDB" w:rsidRPr="003D1662" w:rsidRDefault="00F62DDB" w:rsidP="00F62DD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將傳入參數以底線分隔組成兩個參數</w:t>
      </w:r>
    </w:p>
    <w:p w:rsidR="00F62DDB" w:rsidRPr="003D1662" w:rsidRDefault="00F62DDB" w:rsidP="00F62DD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$高風險_起  = 分隔後的第一個值</w:t>
      </w:r>
    </w:p>
    <w:p w:rsidR="00F62DDB" w:rsidRPr="003D1662" w:rsidRDefault="00F62DDB" w:rsidP="00F62DD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$高風險_迄  = 分隔後的第二個值</w:t>
      </w:r>
    </w:p>
    <w:p w:rsidR="00BF5DEE" w:rsidRPr="003D1662" w:rsidRDefault="00BF5DEE" w:rsidP="00BF5DE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IF $高風險_迄 &lt; $高風險_起</w:t>
      </w:r>
    </w:p>
    <w:p w:rsidR="00BF5DEE" w:rsidRPr="003D1662" w:rsidRDefault="00BF5DEE" w:rsidP="00BF5DEE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高風險區間錯誤，起/迄數值不合理</w:t>
      </w:r>
      <w:r w:rsidRPr="003D1662">
        <w:rPr>
          <w:rFonts w:ascii="細明體" w:eastAsia="細明體" w:hAnsi="細明體"/>
          <w:kern w:val="2"/>
          <w:lang w:eastAsia="zh-TW"/>
        </w:rPr>
        <w:t>”</w:t>
      </w:r>
    </w:p>
    <w:p w:rsidR="00BF5DEE" w:rsidRPr="003D1662" w:rsidRDefault="00BF5DEE" w:rsidP="00BF5DE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BF5DEE" w:rsidRPr="003D1662" w:rsidRDefault="00BF5DEE" w:rsidP="007B38B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IF $高風險_起 &lt;= $中風險_迄</w:t>
      </w:r>
    </w:p>
    <w:p w:rsidR="00BF5DEE" w:rsidRPr="003D1662" w:rsidRDefault="00BF5DEE" w:rsidP="00BF5DEE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高風險與中風險區間不合理，兩區間重疊。</w:t>
      </w:r>
      <w:r w:rsidRPr="003D1662">
        <w:rPr>
          <w:rFonts w:ascii="細明體" w:eastAsia="細明體" w:hAnsi="細明體"/>
          <w:kern w:val="2"/>
          <w:lang w:eastAsia="zh-TW"/>
        </w:rPr>
        <w:t>”</w:t>
      </w:r>
    </w:p>
    <w:p w:rsidR="00BF5DEE" w:rsidRPr="003D1662" w:rsidRDefault="00BF5DEE" w:rsidP="007B38B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4D2E51" w:rsidRPr="003D1662" w:rsidRDefault="004D2E51" w:rsidP="007B38B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判斷參數 5</w:t>
      </w:r>
    </w:p>
    <w:p w:rsidR="004D2E51" w:rsidRPr="003D1662" w:rsidRDefault="004D2E51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$是否另外產生資料 = 傳入參數 5</w:t>
      </w:r>
    </w:p>
    <w:p w:rsidR="00DC2341" w:rsidRDefault="00DC2341" w:rsidP="00DC234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26" w:author="FIS" w:date="2014-08-05T08:49:00Z"/>
          <w:rFonts w:ascii="細明體" w:eastAsia="細明體" w:hAnsi="細明體" w:hint="eastAsia"/>
          <w:kern w:val="2"/>
          <w:lang w:eastAsia="zh-TW"/>
        </w:rPr>
        <w:pPrChange w:id="27" w:author="FIS" w:date="2014-08-05T08:49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843" w:hanging="567"/>
          </w:pPr>
        </w:pPrChange>
      </w:pPr>
      <w:ins w:id="28" w:author="FIS" w:date="2014-08-05T08:49:00Z">
        <w:r w:rsidRPr="003D1662">
          <w:rPr>
            <w:rFonts w:ascii="細明體" w:eastAsia="細明體" w:hAnsi="細明體" w:hint="eastAsia"/>
            <w:kern w:val="2"/>
            <w:lang w:eastAsia="zh-TW"/>
          </w:rPr>
          <w:t>判斷參數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6</w:t>
        </w:r>
      </w:ins>
    </w:p>
    <w:p w:rsidR="00DC2341" w:rsidRDefault="00DC2341" w:rsidP="00DC234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29" w:author="FIS" w:date="2014-08-05T08:49:00Z"/>
          <w:rFonts w:ascii="細明體" w:eastAsia="細明體" w:hAnsi="細明體" w:hint="eastAsia"/>
          <w:kern w:val="2"/>
          <w:lang w:eastAsia="zh-TW"/>
        </w:rPr>
        <w:pPrChange w:id="30" w:author="FIS" w:date="2014-08-05T08:49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843" w:hanging="567"/>
          </w:pPr>
        </w:pPrChange>
      </w:pPr>
      <w:ins w:id="31" w:author="FIS" w:date="2014-08-05T08:49:00Z">
        <w:r>
          <w:rPr>
            <w:rFonts w:ascii="細明體" w:eastAsia="細明體" w:hAnsi="細明體" w:hint="eastAsia"/>
            <w:kern w:val="2"/>
            <w:lang w:eastAsia="zh-TW"/>
          </w:rPr>
          <w:t>抽取日期_起 = 傳入.</w:t>
        </w:r>
        <w:r>
          <w:rPr>
            <w:rFonts w:ascii="細明體" w:eastAsia="細明體" w:hAnsi="細明體" w:hint="eastAsia"/>
            <w:lang w:eastAsia="zh-TW"/>
          </w:rPr>
          <w:t>覆核起日</w:t>
        </w:r>
      </w:ins>
    </w:p>
    <w:p w:rsidR="00DC2341" w:rsidRDefault="00DC2341" w:rsidP="00DC234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32" w:author="FIS" w:date="2014-08-05T08:49:00Z"/>
          <w:rFonts w:ascii="細明體" w:eastAsia="細明體" w:hAnsi="細明體" w:hint="eastAsia"/>
          <w:kern w:val="2"/>
          <w:lang w:eastAsia="zh-TW"/>
        </w:rPr>
        <w:pPrChange w:id="33" w:author="FIS" w:date="2014-08-05T08:49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843" w:hanging="567"/>
          </w:pPr>
        </w:pPrChange>
      </w:pPr>
      <w:ins w:id="34" w:author="FIS" w:date="2014-08-05T08:49:00Z">
        <w:r w:rsidRPr="003D1662">
          <w:rPr>
            <w:rFonts w:ascii="細明體" w:eastAsia="細明體" w:hAnsi="細明體" w:hint="eastAsia"/>
            <w:kern w:val="2"/>
            <w:lang w:eastAsia="zh-TW"/>
          </w:rPr>
          <w:t>判斷參數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7</w:t>
        </w:r>
      </w:ins>
    </w:p>
    <w:p w:rsidR="00DC2341" w:rsidRDefault="00DC2341" w:rsidP="00DC234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35" w:author="FIS" w:date="2014-08-05T08:49:00Z"/>
          <w:rFonts w:ascii="細明體" w:eastAsia="細明體" w:hAnsi="細明體" w:hint="eastAsia"/>
          <w:kern w:val="2"/>
          <w:lang w:eastAsia="zh-TW"/>
        </w:rPr>
        <w:pPrChange w:id="36" w:author="FIS" w:date="2014-08-05T08:49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843" w:hanging="567"/>
          </w:pPr>
        </w:pPrChange>
      </w:pPr>
      <w:ins w:id="37" w:author="FIS" w:date="2014-08-05T08:49:00Z">
        <w:r>
          <w:rPr>
            <w:rFonts w:ascii="細明體" w:eastAsia="細明體" w:hAnsi="細明體" w:hint="eastAsia"/>
            <w:kern w:val="2"/>
            <w:lang w:eastAsia="zh-TW"/>
          </w:rPr>
          <w:t>抽取日期_</w:t>
        </w:r>
        <w:r w:rsidR="000F2ACC">
          <w:rPr>
            <w:rFonts w:ascii="細明體" w:eastAsia="細明體" w:hAnsi="細明體" w:hint="eastAsia"/>
            <w:lang w:eastAsia="zh-TW"/>
          </w:rPr>
          <w:t>迄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= 傳入.</w:t>
        </w:r>
        <w:r>
          <w:rPr>
            <w:rFonts w:ascii="細明體" w:eastAsia="細明體" w:hAnsi="細明體" w:hint="eastAsia"/>
            <w:lang w:eastAsia="zh-TW"/>
          </w:rPr>
          <w:t>覆核迄日</w:t>
        </w:r>
      </w:ins>
    </w:p>
    <w:p w:rsidR="00FE0A9A" w:rsidRPr="003D1662" w:rsidDel="00FC3574" w:rsidRDefault="00854D57" w:rsidP="00FE0A9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del w:id="38" w:author="FIS" w:date="2014-08-05T08:47:00Z"/>
          <w:rFonts w:ascii="細明體" w:eastAsia="細明體" w:hAnsi="細明體" w:hint="eastAsia"/>
          <w:kern w:val="2"/>
          <w:lang w:eastAsia="zh-TW"/>
        </w:rPr>
      </w:pPr>
      <w:del w:id="39" w:author="FIS" w:date="2014-08-05T08:47:00Z">
        <w:r w:rsidRPr="003D1662" w:rsidDel="00FC3574">
          <w:rPr>
            <w:rFonts w:ascii="細明體" w:eastAsia="細明體" w:hAnsi="細明體" w:hint="eastAsia"/>
            <w:kern w:val="2"/>
            <w:lang w:eastAsia="zh-TW"/>
          </w:rPr>
          <w:delText>若傳入</w:delText>
        </w:r>
        <w:r w:rsidR="00F62DDB" w:rsidRPr="003D1662" w:rsidDel="00FC3574">
          <w:rPr>
            <w:rFonts w:ascii="細明體" w:eastAsia="細明體" w:hAnsi="細明體" w:hint="eastAsia"/>
            <w:kern w:val="2"/>
            <w:lang w:eastAsia="zh-TW"/>
          </w:rPr>
          <w:delText>五</w:delText>
        </w:r>
        <w:r w:rsidRPr="003D1662" w:rsidDel="00FC3574">
          <w:rPr>
            <w:rFonts w:ascii="細明體" w:eastAsia="細明體" w:hAnsi="細明體" w:hint="eastAsia"/>
            <w:kern w:val="2"/>
            <w:lang w:eastAsia="zh-TW"/>
          </w:rPr>
          <w:delText>個以上參數</w:delText>
        </w:r>
      </w:del>
    </w:p>
    <w:p w:rsidR="00FE0A9A" w:rsidRPr="003D1662" w:rsidRDefault="00854D57" w:rsidP="000556C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del w:id="40" w:author="FIS" w:date="2014-08-05T08:47:00Z">
        <w:r w:rsidRPr="003D1662" w:rsidDel="00FC3574">
          <w:rPr>
            <w:rFonts w:ascii="細明體" w:eastAsia="細明體" w:hAnsi="細明體" w:hint="eastAsia"/>
            <w:kern w:val="2"/>
            <w:lang w:eastAsia="zh-TW"/>
          </w:rPr>
          <w:delText xml:space="preserve">顯示錯誤訊息 </w:delText>
        </w:r>
        <w:r w:rsidRPr="003D1662" w:rsidDel="00FC3574">
          <w:rPr>
            <w:rFonts w:ascii="細明體" w:eastAsia="細明體" w:hAnsi="細明體"/>
            <w:kern w:val="2"/>
            <w:lang w:eastAsia="zh-TW"/>
          </w:rPr>
          <w:delText>“</w:delText>
        </w:r>
        <w:r w:rsidRPr="003D1662" w:rsidDel="00FC3574">
          <w:rPr>
            <w:rFonts w:ascii="細明體" w:eastAsia="細明體" w:hAnsi="細明體" w:hint="eastAsia"/>
            <w:kern w:val="2"/>
            <w:lang w:eastAsia="zh-TW"/>
          </w:rPr>
          <w:delText>傳入參數最多</w:delText>
        </w:r>
        <w:r w:rsidR="004D2E51" w:rsidRPr="003D1662" w:rsidDel="00FC3574">
          <w:rPr>
            <w:rFonts w:ascii="細明體" w:eastAsia="細明體" w:hAnsi="細明體" w:hint="eastAsia"/>
            <w:kern w:val="2"/>
            <w:lang w:eastAsia="zh-TW"/>
          </w:rPr>
          <w:delText>五</w:delText>
        </w:r>
        <w:r w:rsidRPr="003D1662" w:rsidDel="00FC3574">
          <w:rPr>
            <w:rFonts w:ascii="細明體" w:eastAsia="細明體" w:hAnsi="細明體" w:hint="eastAsia"/>
            <w:kern w:val="2"/>
            <w:lang w:eastAsia="zh-TW"/>
          </w:rPr>
          <w:delText>個(</w:delText>
        </w:r>
        <w:r w:rsidR="007C0CCB" w:rsidRPr="003D1662" w:rsidDel="00FC3574">
          <w:rPr>
            <w:rFonts w:ascii="細明體" w:eastAsia="細明體" w:hAnsi="細明體" w:hint="eastAsia"/>
            <w:kern w:val="2"/>
            <w:lang w:eastAsia="zh-TW"/>
          </w:rPr>
          <w:delText>是否清檔</w:delText>
        </w:r>
        <w:r w:rsidRPr="003D1662" w:rsidDel="00FC3574">
          <w:rPr>
            <w:rFonts w:ascii="細明體" w:eastAsia="細明體" w:hAnsi="細明體" w:hint="eastAsia"/>
            <w:kern w:val="2"/>
            <w:lang w:eastAsia="zh-TW"/>
          </w:rPr>
          <w:delText xml:space="preserve">  </w:delText>
        </w:r>
        <w:r w:rsidR="00563141" w:rsidRPr="003D1662" w:rsidDel="00FC3574">
          <w:rPr>
            <w:rFonts w:ascii="細明體" w:eastAsia="細明體" w:hAnsi="細明體" w:hint="eastAsia"/>
            <w:kern w:val="2"/>
            <w:lang w:eastAsia="zh-TW"/>
          </w:rPr>
          <w:delText>模型分類</w:delText>
        </w:r>
        <w:r w:rsidR="00F62DDB" w:rsidRPr="003D1662" w:rsidDel="00FC3574">
          <w:rPr>
            <w:rFonts w:ascii="細明體" w:eastAsia="細明體" w:hAnsi="細明體" w:hint="eastAsia"/>
            <w:kern w:val="2"/>
            <w:lang w:eastAsia="zh-TW"/>
          </w:rPr>
          <w:delText xml:space="preserve"> </w:delText>
        </w:r>
        <w:r w:rsidR="00F62DDB" w:rsidRPr="003D1662" w:rsidDel="00FC3574">
          <w:rPr>
            <w:rFonts w:ascii="細明體" w:eastAsia="細明體" w:hAnsi="細明體" w:hint="eastAsia"/>
            <w:lang w:eastAsia="zh-TW"/>
          </w:rPr>
          <w:delText>中風險區間 高風險區間</w:delText>
        </w:r>
        <w:r w:rsidR="004D2E51" w:rsidRPr="003D1662" w:rsidDel="00FC3574">
          <w:rPr>
            <w:rFonts w:ascii="細明體" w:eastAsia="細明體" w:hAnsi="細明體" w:hint="eastAsia"/>
            <w:lang w:eastAsia="zh-TW"/>
          </w:rPr>
          <w:delText xml:space="preserve"> 是否另外產生資料</w:delText>
        </w:r>
        <w:r w:rsidRPr="003D1662" w:rsidDel="00FC3574">
          <w:rPr>
            <w:rFonts w:ascii="細明體" w:eastAsia="細明體" w:hAnsi="細明體" w:hint="eastAsia"/>
            <w:kern w:val="2"/>
            <w:lang w:eastAsia="zh-TW"/>
          </w:rPr>
          <w:delText>):</w:delText>
        </w:r>
        <w:r w:rsidRPr="003D1662" w:rsidDel="00FC3574">
          <w:rPr>
            <w:rFonts w:ascii="細明體" w:eastAsia="細明體" w:hAnsi="細明體"/>
            <w:kern w:val="2"/>
            <w:lang w:eastAsia="zh-TW"/>
          </w:rPr>
          <w:delText>”</w:delText>
        </w:r>
      </w:del>
    </w:p>
    <w:p w:rsidR="000556C0" w:rsidRPr="003D1662" w:rsidRDefault="000556C0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清檔：</w:t>
      </w:r>
    </w:p>
    <w:p w:rsidR="00C54719" w:rsidRPr="003D1662" w:rsidRDefault="00C54719" w:rsidP="00326C8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 若是另外產生資料的清檔，處理的目標檔案不一樣，要注意不能刪錯檔案</w:t>
      </w:r>
    </w:p>
    <w:p w:rsidR="00C54719" w:rsidRPr="003D1662" w:rsidRDefault="00C54719" w:rsidP="00326C8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IF $是否另外產生資料 =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Y</w:t>
      </w:r>
      <w:r w:rsidRPr="003D1662">
        <w:rPr>
          <w:rFonts w:ascii="細明體" w:eastAsia="細明體" w:hAnsi="細明體"/>
          <w:kern w:val="2"/>
          <w:lang w:eastAsia="zh-TW"/>
        </w:rPr>
        <w:t>”</w:t>
      </w:r>
    </w:p>
    <w:p w:rsidR="00C54719" w:rsidRPr="003D1662" w:rsidRDefault="00C54719" w:rsidP="00C5471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IF $是否清檔 =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Y</w:t>
      </w:r>
      <w:r w:rsidRPr="003D1662">
        <w:rPr>
          <w:rFonts w:ascii="細明體" w:eastAsia="細明體" w:hAnsi="細明體"/>
          <w:kern w:val="2"/>
          <w:lang w:eastAsia="zh-TW"/>
        </w:rPr>
        <w:t>”</w:t>
      </w:r>
    </w:p>
    <w:p w:rsidR="00C54719" w:rsidRPr="003D1662" w:rsidRDefault="00C54719" w:rsidP="00C5471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將</w:t>
      </w:r>
      <w:r w:rsidRPr="003D1662">
        <w:rPr>
          <w:rFonts w:ascii="細明體" w:eastAsia="細明體" w:hAnsi="細明體" w:cs="細明體" w:hint="eastAsia"/>
          <w:lang w:eastAsia="zh-TW"/>
        </w:rPr>
        <w:t>FAMS資料驗證暫存檔</w:t>
      </w:r>
      <w:r w:rsidRPr="003D1662">
        <w:rPr>
          <w:rFonts w:ascii="細明體" w:eastAsia="細明體" w:hAnsi="細明體" w:hint="eastAsia"/>
          <w:lang w:eastAsia="zh-TW"/>
        </w:rPr>
        <w:t>DTAAVT12清空。</w:t>
      </w:r>
    </w:p>
    <w:p w:rsidR="00C54719" w:rsidRPr="003D1662" w:rsidRDefault="00C54719" w:rsidP="00C5471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ELSE</w:t>
      </w:r>
    </w:p>
    <w:p w:rsidR="00C54719" w:rsidRPr="003D1662" w:rsidRDefault="00C54719" w:rsidP="00C5471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刪除</w:t>
      </w:r>
      <w:r w:rsidRPr="003D1662">
        <w:rPr>
          <w:rFonts w:ascii="細明體" w:eastAsia="細明體" w:hAnsi="細明體" w:cs="細明體" w:hint="eastAsia"/>
          <w:lang w:eastAsia="zh-TW"/>
        </w:rPr>
        <w:t>FAMS資料驗證暫存檔DTAAVT12，BY參數:</w:t>
      </w:r>
    </w:p>
    <w:p w:rsidR="00C54719" w:rsidRPr="003D1662" w:rsidRDefault="00C54719" w:rsidP="00C5471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模型分類 = $模型分類</w:t>
      </w:r>
    </w:p>
    <w:p w:rsidR="00C54719" w:rsidRPr="003D1662" w:rsidRDefault="00C54719" w:rsidP="00C5471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若有誤，顯示錯誤訊息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刪除</w:t>
      </w:r>
      <w:r w:rsidRPr="003D1662">
        <w:rPr>
          <w:rFonts w:ascii="細明體" w:eastAsia="細明體" w:hAnsi="細明體" w:cs="細明體" w:hint="eastAsia"/>
          <w:lang w:eastAsia="zh-TW"/>
        </w:rPr>
        <w:t>FAMS資料驗證暫存檔DTAAVT12錯誤，模型分類:</w:t>
      </w:r>
      <w:r w:rsidRPr="003D1662">
        <w:rPr>
          <w:rFonts w:ascii="細明體" w:eastAsia="細明體" w:hAnsi="細明體" w:cs="細明體"/>
          <w:lang w:eastAsia="zh-TW"/>
        </w:rPr>
        <w:t>”</w:t>
      </w:r>
      <w:r w:rsidRPr="003D1662">
        <w:rPr>
          <w:rFonts w:ascii="細明體" w:eastAsia="細明體" w:hAnsi="細明體" w:cs="細明體" w:hint="eastAsia"/>
          <w:lang w:eastAsia="zh-TW"/>
        </w:rPr>
        <w:t>+</w:t>
      </w:r>
      <w:r w:rsidRPr="003D1662">
        <w:rPr>
          <w:rFonts w:ascii="細明體" w:eastAsia="細明體" w:hAnsi="細明體" w:hint="eastAsia"/>
          <w:kern w:val="2"/>
          <w:lang w:eastAsia="zh-TW"/>
        </w:rPr>
        <w:t>$模型分類</w:t>
      </w:r>
    </w:p>
    <w:p w:rsidR="00C54719" w:rsidRPr="003D1662" w:rsidRDefault="00C54719" w:rsidP="00C5471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C54719" w:rsidRPr="003D1662" w:rsidRDefault="00C54719" w:rsidP="00326C8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ELSE</w:t>
      </w:r>
    </w:p>
    <w:p w:rsidR="007C0CCB" w:rsidRPr="003D1662" w:rsidRDefault="007C0CCB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IF $是否清檔 = </w:t>
      </w:r>
      <w:r w:rsidR="00C54719"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Y</w:t>
      </w:r>
      <w:r w:rsidR="00C54719" w:rsidRPr="003D1662">
        <w:rPr>
          <w:rFonts w:ascii="細明體" w:eastAsia="細明體" w:hAnsi="細明體"/>
          <w:kern w:val="2"/>
          <w:lang w:eastAsia="zh-TW"/>
        </w:rPr>
        <w:t>”</w:t>
      </w:r>
    </w:p>
    <w:p w:rsidR="000556C0" w:rsidRPr="003D1662" w:rsidRDefault="000556C0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將</w:t>
      </w:r>
      <w:r w:rsidR="00357703" w:rsidRPr="003D1662">
        <w:rPr>
          <w:rFonts w:ascii="細明體" w:eastAsia="細明體" w:hAnsi="細明體" w:cs="細明體" w:hint="eastAsia"/>
          <w:lang w:eastAsia="zh-TW"/>
        </w:rPr>
        <w:t>FAMS資料驗證檔</w:t>
      </w:r>
      <w:r w:rsidR="00357703" w:rsidRPr="003D1662">
        <w:rPr>
          <w:rFonts w:ascii="細明體" w:eastAsia="細明體" w:hAnsi="細明體" w:hint="eastAsia"/>
          <w:lang w:eastAsia="zh-TW"/>
        </w:rPr>
        <w:t>DTAAV012</w:t>
      </w:r>
      <w:r w:rsidRPr="003D1662">
        <w:rPr>
          <w:rFonts w:ascii="細明體" w:eastAsia="細明體" w:hAnsi="細明體" w:hint="eastAsia"/>
          <w:lang w:eastAsia="zh-TW"/>
        </w:rPr>
        <w:t>清空。</w:t>
      </w:r>
    </w:p>
    <w:p w:rsidR="007C0CCB" w:rsidRPr="003D1662" w:rsidRDefault="007C0CCB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ELSE</w:t>
      </w:r>
    </w:p>
    <w:p w:rsidR="007C0CCB" w:rsidRPr="003D1662" w:rsidRDefault="007C0CCB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刪除</w:t>
      </w:r>
      <w:r w:rsidRPr="003D1662">
        <w:rPr>
          <w:rFonts w:ascii="細明體" w:eastAsia="細明體" w:hAnsi="細明體" w:cs="細明體" w:hint="eastAsia"/>
          <w:lang w:eastAsia="zh-TW"/>
        </w:rPr>
        <w:t>FAMS資料驗證檔DTAAV012，BY參數:</w:t>
      </w:r>
    </w:p>
    <w:p w:rsidR="007C0CCB" w:rsidRDefault="007C0CCB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模型分類 = $模型分類</w:t>
      </w:r>
    </w:p>
    <w:p w:rsidR="003A1FAC" w:rsidRDefault="003A1FAC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IF $是否清檔 =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D</w:t>
      </w:r>
      <w:r w:rsidRPr="003D1662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(每日件)</w:t>
      </w:r>
    </w:p>
    <w:p w:rsidR="003A1FAC" w:rsidRDefault="00896E53" w:rsidP="00BD27A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覆核日期 &gt;= 關機日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 xml:space="preserve"> 00:00:00.000000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1F65AD" w:rsidRDefault="000C7AC6" w:rsidP="00BD27A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 IN</w:t>
      </w:r>
      <w:r w:rsidR="001F65AD">
        <w:rPr>
          <w:rFonts w:ascii="細明體" w:eastAsia="細明體" w:hAnsi="細明體" w:hint="eastAsia"/>
          <w:kern w:val="2"/>
          <w:lang w:eastAsia="zh-TW"/>
        </w:rPr>
        <w:t xml:space="preserve"> (</w:t>
      </w:r>
    </w:p>
    <w:p w:rsidR="001F65AD" w:rsidRDefault="001F65AD" w:rsidP="00BD27A5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DTAAV014 A</w:t>
      </w:r>
    </w:p>
    <w:p w:rsidR="001F65AD" w:rsidRDefault="001F65AD" w:rsidP="00BD27A5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 JOIN DTAAA001 B</w:t>
      </w:r>
    </w:p>
    <w:p w:rsidR="001F65AD" w:rsidRDefault="001F65AD" w:rsidP="00BD27A5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A,受理編號 = B.受理編號</w:t>
      </w:r>
    </w:p>
    <w:p w:rsidR="001F65AD" w:rsidRDefault="001F65AD" w:rsidP="00BD27A5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615C7A" w:rsidRDefault="00615C7A" w:rsidP="00BD27A5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A.</w:t>
      </w:r>
      <w:r w:rsidRPr="003D1662">
        <w:rPr>
          <w:rFonts w:ascii="細明體" w:eastAsia="細明體" w:hAnsi="細明體" w:hint="eastAsia"/>
          <w:kern w:val="2"/>
          <w:lang w:eastAsia="zh-TW"/>
        </w:rPr>
        <w:t>模型分類 = $模型分類</w:t>
      </w:r>
    </w:p>
    <w:p w:rsidR="001F65AD" w:rsidRDefault="00615C7A" w:rsidP="00BD27A5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A.是否成功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610117" w:rsidRDefault="00164100" w:rsidP="00BD27A5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B.受理進度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96E53" w:rsidRPr="003D1662" w:rsidRDefault="001F65AD" w:rsidP="00BD27A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7C0CCB" w:rsidRPr="003D1662" w:rsidRDefault="007C0CCB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若有誤，顯示錯誤訊息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刪除</w:t>
      </w:r>
      <w:r w:rsidRPr="003D1662">
        <w:rPr>
          <w:rFonts w:ascii="細明體" w:eastAsia="細明體" w:hAnsi="細明體" w:cs="細明體" w:hint="eastAsia"/>
          <w:lang w:eastAsia="zh-TW"/>
        </w:rPr>
        <w:t>FAMS資料驗證檔DTAAV012錯誤，模型分類:</w:t>
      </w:r>
      <w:r w:rsidRPr="003D1662">
        <w:rPr>
          <w:rFonts w:ascii="細明體" w:eastAsia="細明體" w:hAnsi="細明體" w:cs="細明體"/>
          <w:lang w:eastAsia="zh-TW"/>
        </w:rPr>
        <w:t>”</w:t>
      </w:r>
      <w:r w:rsidRPr="003D1662">
        <w:rPr>
          <w:rFonts w:ascii="細明體" w:eastAsia="細明體" w:hAnsi="細明體" w:cs="細明體" w:hint="eastAsia"/>
          <w:lang w:eastAsia="zh-TW"/>
        </w:rPr>
        <w:t>+</w:t>
      </w:r>
      <w:r w:rsidRPr="003D1662">
        <w:rPr>
          <w:rFonts w:ascii="細明體" w:eastAsia="細明體" w:hAnsi="細明體" w:hint="eastAsia"/>
          <w:kern w:val="2"/>
          <w:lang w:eastAsia="zh-TW"/>
        </w:rPr>
        <w:t>$模型分類</w:t>
      </w:r>
    </w:p>
    <w:p w:rsidR="007C0CCB" w:rsidRPr="003D1662" w:rsidRDefault="007C0CCB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C54719" w:rsidRPr="003D1662" w:rsidRDefault="00C54719" w:rsidP="00C5471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8A3A95" w:rsidRPr="003D1662" w:rsidRDefault="008A3A95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$批次執行時間 = 系統日期時間</w:t>
      </w:r>
    </w:p>
    <w:p w:rsidR="00273BB7" w:rsidRPr="003D1662" w:rsidRDefault="00273BB7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$中風險個數 = 0</w:t>
      </w:r>
    </w:p>
    <w:p w:rsidR="00273BB7" w:rsidRPr="003D1662" w:rsidRDefault="00273BB7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$高風險個數 = 0</w:t>
      </w:r>
    </w:p>
    <w:p w:rsidR="00F119F9" w:rsidRPr="003D1662" w:rsidRDefault="00F119F9" w:rsidP="00E616B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//**因為多傳入$是否另外產生資料，所以若是要另外產生資料，讀取處理的主要來源檔與寫出的檔案都要另外判斷</w:t>
      </w:r>
      <w:r w:rsidR="00E616B2" w:rsidRPr="003D1662">
        <w:rPr>
          <w:rFonts w:ascii="細明體" w:eastAsia="細明體" w:hAnsi="細明體" w:hint="eastAsia"/>
          <w:kern w:val="2"/>
          <w:lang w:eastAsia="zh-TW"/>
        </w:rPr>
        <w:t xml:space="preserve">(讀取來源檔改讀DTAAVT11--理賠案件FAMS評分紀錄暫存檔,輸出檔案改寫入DTAAVT12--FAMS資料驗證暫存檔)處理邏輯不變 </w:t>
      </w:r>
    </w:p>
    <w:p w:rsidR="00E616B2" w:rsidRPr="003D1662" w:rsidRDefault="00E616B2" w:rsidP="00E616B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IF $是否另外產生資料 =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Y</w:t>
      </w:r>
      <w:r w:rsidRPr="003D1662">
        <w:rPr>
          <w:rFonts w:ascii="細明體" w:eastAsia="細明體" w:hAnsi="細明體"/>
          <w:kern w:val="2"/>
          <w:lang w:eastAsia="zh-TW"/>
        </w:rPr>
        <w:t>”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(表示要另外產生資料)</w:t>
      </w:r>
    </w:p>
    <w:p w:rsidR="00E616B2" w:rsidRPr="003D1662" w:rsidRDefault="00E616B2" w:rsidP="00326C8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//**處理邏輯與原來流程相同，不同處是原來讀取以及判斷DTAAV011的部分改為讀取DTAAVT11及其欄位判斷。</w:t>
      </w:r>
      <w:r w:rsidR="008A3F7D" w:rsidRPr="003D1662">
        <w:rPr>
          <w:rFonts w:ascii="細明體" w:eastAsia="細明體" w:hAnsi="細明體" w:hint="eastAsia"/>
          <w:kern w:val="2"/>
          <w:lang w:eastAsia="zh-TW"/>
        </w:rPr>
        <w:t xml:space="preserve"> 增加讀取DTAAA002取得案件處理流程核定以及簽擬人員資料</w:t>
      </w:r>
    </w:p>
    <w:p w:rsidR="00A00CCF" w:rsidRPr="003D1662" w:rsidRDefault="00A00CCF" w:rsidP="00A00CC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WITH TA AS</w:t>
      </w:r>
    </w:p>
    <w:p w:rsidR="00A00CCF" w:rsidRPr="003D1662" w:rsidRDefault="00A00CCF" w:rsidP="00A00CC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理賠紀錄檔DTAAB001，</w:t>
      </w:r>
    </w:p>
    <w:p w:rsidR="00A00CCF" w:rsidRPr="003D1662" w:rsidRDefault="00A00CCF" w:rsidP="00A00CC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LEFT JOIN </w:t>
      </w:r>
      <w:r w:rsidRPr="003D1662">
        <w:rPr>
          <w:rFonts w:ascii="細明體" w:eastAsia="細明體" w:hAnsi="細明體" w:cs="細明體" w:hint="eastAsia"/>
        </w:rPr>
        <w:t>不給付原因代碼檔</w:t>
      </w:r>
      <w:r w:rsidRPr="003D1662">
        <w:rPr>
          <w:rFonts w:ascii="細明體" w:eastAsia="細明體" w:hAnsi="細明體" w:cs="細明體" w:hint="eastAsia"/>
          <w:lang w:eastAsia="zh-TW"/>
        </w:rPr>
        <w:t>DTAAC020 ON DTAAB001.修改原因  = DTAAC020.拒賠原因代碼</w:t>
      </w:r>
    </w:p>
    <w:p w:rsidR="00A00CCF" w:rsidRPr="003D1662" w:rsidRDefault="00A00CCF" w:rsidP="00A00CC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BY 查詢條件</w:t>
      </w:r>
    </w:p>
    <w:p w:rsidR="00A00CCF" w:rsidRPr="003D1662" w:rsidRDefault="00A00CCF" w:rsidP="00A00CC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DTAAB001.給付表示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5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(退件不給付)</w:t>
      </w:r>
    </w:p>
    <w:p w:rsidR="00A00CCF" w:rsidRPr="003D1662" w:rsidRDefault="00A00CCF" w:rsidP="00A00CC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DTAAC020.是否認列交查破案績效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1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(有認列)</w:t>
      </w:r>
    </w:p>
    <w:p w:rsidR="00A00CCF" w:rsidRPr="003D1662" w:rsidRDefault="00A00CCF" w:rsidP="00A00CC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A00CCF" w:rsidRPr="003D1662" w:rsidRDefault="00A00CCF" w:rsidP="00A00CC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DISTINCT DTAAB001.受理編號 , DTAAB001.事故者ID</w:t>
      </w:r>
    </w:p>
    <w:p w:rsidR="00ED45AE" w:rsidRPr="003D1662" w:rsidRDefault="00ED45AE" w:rsidP="0080094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TB0100 AS</w:t>
      </w:r>
    </w:p>
    <w:p w:rsidR="00ED45AE" w:rsidRPr="00800946" w:rsidRDefault="00ED45AE" w:rsidP="0080094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理賠案件處理過程批註檔DTAAA002</w:t>
      </w:r>
    </w:p>
    <w:p w:rsidR="00ED45AE" w:rsidRPr="003D1662" w:rsidRDefault="00ED45AE" w:rsidP="00ED45A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程式ID: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AAB10100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(核定)</w:t>
      </w:r>
    </w:p>
    <w:p w:rsidR="00ED45AE" w:rsidRPr="003D1662" w:rsidRDefault="00ED45AE" w:rsidP="00ED45A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GROUP BY 受理編號，程式ID</w:t>
      </w:r>
    </w:p>
    <w:p w:rsidR="00ED45AE" w:rsidRPr="003D1662" w:rsidRDefault="00ED45AE" w:rsidP="0080094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ED45AE" w:rsidRPr="003D1662" w:rsidRDefault="00ED45AE" w:rsidP="00ED45A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ED45AE" w:rsidRPr="003D1662" w:rsidRDefault="00ED45AE" w:rsidP="00ED45A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程式ID</w:t>
      </w:r>
    </w:p>
    <w:p w:rsidR="00ED45AE" w:rsidRPr="003D1662" w:rsidRDefault="00ED45AE" w:rsidP="00ED45A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MIN(輸入時間) AS $輸入時間</w:t>
      </w:r>
    </w:p>
    <w:p w:rsidR="00ED45AE" w:rsidRPr="003D1662" w:rsidRDefault="00ED45AE" w:rsidP="0080094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TB1 AS</w:t>
      </w:r>
    </w:p>
    <w:p w:rsidR="00ED45AE" w:rsidRPr="00800946" w:rsidRDefault="00ED45AE" w:rsidP="0080094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理賠案件處理過程批註檔DTAAA002 A</w:t>
      </w:r>
    </w:p>
    <w:p w:rsidR="00ED45AE" w:rsidRPr="003D1662" w:rsidRDefault="00ED45AE" w:rsidP="0080094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JOIN  TB0100 ON 參數</w:t>
      </w:r>
    </w:p>
    <w:p w:rsidR="00ED45AE" w:rsidRPr="003D1662" w:rsidRDefault="00ED45AE" w:rsidP="00ED45A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A.受理編號 = TB0100.受理編號</w:t>
      </w:r>
    </w:p>
    <w:p w:rsidR="00ED45AE" w:rsidRPr="003D1662" w:rsidRDefault="00ED45AE" w:rsidP="00ED45A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A.程式ID = TB0100.程式ID</w:t>
      </w:r>
    </w:p>
    <w:p w:rsidR="00ED45AE" w:rsidRPr="003D1662" w:rsidRDefault="00ED45AE" w:rsidP="00ED45A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A.輸入時間 ＝ TB0100.$輸入時間</w:t>
      </w:r>
    </w:p>
    <w:p w:rsidR="008A3F7D" w:rsidRPr="003D1662" w:rsidRDefault="008A3F7D" w:rsidP="0080094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輸入人員ID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輸入人員姓名</w:t>
      </w:r>
    </w:p>
    <w:p w:rsidR="008A3F7D" w:rsidRPr="003D1662" w:rsidRDefault="008A3F7D" w:rsidP="008A3F7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TB1300 AS</w:t>
      </w:r>
    </w:p>
    <w:p w:rsidR="008A3F7D" w:rsidRPr="003D1662" w:rsidRDefault="008A3F7D" w:rsidP="008A3F7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理賠案件處理過程批註檔DTAAA002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程式ID: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AAB11300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(簽擬)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GROUP BY 受理編號，程式ID</w:t>
      </w:r>
    </w:p>
    <w:p w:rsidR="008A3F7D" w:rsidRPr="003D1662" w:rsidRDefault="008A3F7D" w:rsidP="008A3F7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程式ID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MIN(輸入時間) AS $輸入時間</w:t>
      </w:r>
    </w:p>
    <w:p w:rsidR="008A3F7D" w:rsidRPr="003D1662" w:rsidRDefault="008A3F7D" w:rsidP="008A3F7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TB2 AS</w:t>
      </w:r>
    </w:p>
    <w:p w:rsidR="008A3F7D" w:rsidRPr="003D1662" w:rsidRDefault="008A3F7D" w:rsidP="008A3F7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理賠案件處理過程批註檔DTAAA002 A</w:t>
      </w:r>
    </w:p>
    <w:p w:rsidR="008A3F7D" w:rsidRPr="003D1662" w:rsidRDefault="008A3F7D" w:rsidP="008A3F7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JOIN  TB0100 ON 參數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A.受理編號 = TB0100.受理編號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A.程式ID = TB0100.程式ID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A.輸入時間 ＝ TB0100.$輸入時間</w:t>
      </w:r>
    </w:p>
    <w:p w:rsidR="008A3F7D" w:rsidRPr="003D1662" w:rsidRDefault="008A3F7D" w:rsidP="008A3F7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輸入人員ID</w:t>
      </w:r>
    </w:p>
    <w:p w:rsidR="008A3F7D" w:rsidRPr="003D1662" w:rsidRDefault="008A3F7D" w:rsidP="008A3F7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輸入人員姓名</w:t>
      </w:r>
    </w:p>
    <w:p w:rsidR="00A00CCF" w:rsidRPr="003D1662" w:rsidRDefault="00A00CCF" w:rsidP="00A00CC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DTAAVT11理賠案件FAMS評分紀錄暫存檔 </w:t>
      </w:r>
    </w:p>
    <w:p w:rsidR="00A00CCF" w:rsidRPr="003D1662" w:rsidRDefault="00A00CCF" w:rsidP="00A00CC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LEFT JOIN TA ON </w:t>
      </w:r>
    </w:p>
    <w:p w:rsidR="00A00CCF" w:rsidRPr="003D1662" w:rsidRDefault="00A00CCF" w:rsidP="00A00CC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DTAAVT11.受理編號 = TA.受理編號</w:t>
      </w:r>
    </w:p>
    <w:p w:rsidR="00A00CCF" w:rsidRPr="003D1662" w:rsidRDefault="00A00CCF" w:rsidP="00A00CC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DTAAVT11.事故者ID = TA.事故者ID</w:t>
      </w:r>
    </w:p>
    <w:p w:rsidR="00A00CCF" w:rsidRPr="003D1662" w:rsidRDefault="00A00CCF" w:rsidP="00A00CC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LEFT JOIN </w:t>
      </w:r>
      <w:r w:rsidRPr="003D1662">
        <w:rPr>
          <w:rFonts w:ascii="細明體" w:eastAsia="細明體" w:hAnsi="細明體" w:cs="細明體" w:hint="eastAsia"/>
        </w:rPr>
        <w:t>交查記錄檔</w:t>
      </w:r>
      <w:r w:rsidRPr="003D1662">
        <w:rPr>
          <w:rFonts w:ascii="細明體" w:eastAsia="細明體" w:hAnsi="細明體" w:cs="細明體" w:hint="eastAsia"/>
          <w:lang w:eastAsia="zh-TW"/>
        </w:rPr>
        <w:t>DBAH.DTAHA001 AS AHA001 ON</w:t>
      </w:r>
    </w:p>
    <w:p w:rsidR="00A00CCF" w:rsidRPr="003D1662" w:rsidRDefault="00A00CCF" w:rsidP="00A00CC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DTAAVT11.受理編號  = AHA001.受理編號 </w:t>
      </w:r>
    </w:p>
    <w:p w:rsidR="00F939CD" w:rsidRPr="003D1662" w:rsidRDefault="00F939CD" w:rsidP="00F939C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LEFT JOIN 理賠受理檔DTAAA001 A001 ON</w:t>
      </w:r>
    </w:p>
    <w:p w:rsidR="00F939CD" w:rsidRPr="003D1662" w:rsidRDefault="00F939CD" w:rsidP="00F939C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DTAAVT11.受理編號  = A001.受理編號</w:t>
      </w:r>
    </w:p>
    <w:p w:rsidR="00F939CD" w:rsidRPr="003D1662" w:rsidRDefault="00F939CD" w:rsidP="00F939C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LEFT JOIN 理賠受理申請書檔DTAAA010 A010 ON</w:t>
      </w:r>
    </w:p>
    <w:p w:rsidR="00F939CD" w:rsidRPr="003D1662" w:rsidRDefault="00F939CD" w:rsidP="00F939C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DTAAVT11.受理編號  = A010.受理編號</w:t>
      </w:r>
    </w:p>
    <w:p w:rsidR="00A00CCF" w:rsidRPr="003D1662" w:rsidRDefault="00A00CCF" w:rsidP="00A00CC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BY 查詢條件</w:t>
      </w:r>
    </w:p>
    <w:p w:rsidR="00A00CCF" w:rsidRPr="003D1662" w:rsidRDefault="00A00CCF" w:rsidP="00A00CC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DTAAVT11.模型分類  : $模型分類</w:t>
      </w:r>
    </w:p>
    <w:p w:rsidR="00A97F01" w:rsidRPr="003D1662" w:rsidRDefault="00A97F01" w:rsidP="00A97F0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A001.受理</w:t>
      </w:r>
      <w:r w:rsidR="00AD167F" w:rsidRPr="003D1662">
        <w:rPr>
          <w:rFonts w:ascii="細明體" w:eastAsia="細明體" w:hAnsi="細明體" w:hint="eastAsia"/>
          <w:kern w:val="2"/>
          <w:lang w:eastAsia="zh-TW"/>
        </w:rPr>
        <w:t>進度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AD167F" w:rsidRPr="003D1662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AD167F" w:rsidRPr="003D1662">
        <w:rPr>
          <w:rFonts w:ascii="細明體" w:eastAsia="細明體" w:hAnsi="細明體"/>
          <w:kern w:val="2"/>
          <w:lang w:eastAsia="zh-TW"/>
        </w:rPr>
        <w:t>‘</w:t>
      </w:r>
      <w:r w:rsidR="00AD167F" w:rsidRPr="003D1662">
        <w:rPr>
          <w:rFonts w:ascii="細明體" w:eastAsia="細明體" w:hAnsi="細明體" w:hint="eastAsia"/>
          <w:kern w:val="2"/>
          <w:lang w:eastAsia="zh-TW"/>
        </w:rPr>
        <w:t>80</w:t>
      </w:r>
      <w:r w:rsidR="00AD167F" w:rsidRPr="003D1662">
        <w:rPr>
          <w:rFonts w:ascii="細明體" w:eastAsia="細明體" w:hAnsi="細明體"/>
          <w:kern w:val="2"/>
          <w:lang w:eastAsia="zh-TW"/>
        </w:rPr>
        <w:t>’</w:t>
      </w:r>
      <w:r w:rsidR="00AD167F" w:rsidRPr="003D1662">
        <w:rPr>
          <w:rFonts w:ascii="細明體" w:eastAsia="細明體" w:hAnsi="細明體" w:hint="eastAsia"/>
          <w:kern w:val="2"/>
          <w:lang w:eastAsia="zh-TW"/>
        </w:rPr>
        <w:t xml:space="preserve"> (只抓結案件)</w:t>
      </w:r>
    </w:p>
    <w:p w:rsidR="00A97F01" w:rsidRPr="003D1662" w:rsidRDefault="00A97F01" w:rsidP="00A97F0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A010.受理編號 IS NOT NULL</w:t>
      </w:r>
    </w:p>
    <w:p w:rsidR="00A00CCF" w:rsidRPr="003D1662" w:rsidRDefault="00A00CCF" w:rsidP="00A00CC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O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rder by </w:t>
      </w:r>
      <w:r w:rsidRPr="003D1662">
        <w:rPr>
          <w:rFonts w:ascii="細明體" w:eastAsia="細明體" w:hAnsi="細明體" w:cs="細明體" w:hint="eastAsia"/>
          <w:lang w:eastAsia="zh-TW"/>
        </w:rPr>
        <w:t>DTAAVT11.受理編號 , DTAAVT11.事故者ID</w:t>
      </w:r>
    </w:p>
    <w:p w:rsidR="00A00CCF" w:rsidRPr="003D1662" w:rsidRDefault="00A00CCF" w:rsidP="00A00CC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A00CCF" w:rsidRPr="003D1662" w:rsidRDefault="00A00CCF" w:rsidP="00A00CC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DTAAVT11.*</w:t>
      </w:r>
    </w:p>
    <w:p w:rsidR="00A00CCF" w:rsidRPr="003D1662" w:rsidRDefault="00A00CCF" w:rsidP="00A00CC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TA.受理編號 AS $不給付受理編號</w:t>
      </w:r>
    </w:p>
    <w:p w:rsidR="00E616B2" w:rsidRPr="003D1662" w:rsidRDefault="00A00CCF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AHA001.受理編號　AS $交查案件受理編號</w:t>
      </w:r>
    </w:p>
    <w:p w:rsidR="00F939CD" w:rsidRPr="003D1662" w:rsidRDefault="00F939CD" w:rsidP="00F939C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A001.覆核日期</w:t>
      </w:r>
    </w:p>
    <w:p w:rsidR="00F939CD" w:rsidRPr="003D1662" w:rsidRDefault="00F939CD" w:rsidP="00F939C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A001.受理日期</w:t>
      </w:r>
    </w:p>
    <w:p w:rsidR="00F939CD" w:rsidRPr="003D1662" w:rsidRDefault="00F939CD" w:rsidP="00F939C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A001.核賠單位</w:t>
      </w:r>
    </w:p>
    <w:p w:rsidR="00F939CD" w:rsidRPr="003D1662" w:rsidRDefault="00F939CD" w:rsidP="00F939C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A010.事故原因</w:t>
      </w:r>
    </w:p>
    <w:p w:rsidR="005A1549" w:rsidRPr="003D1662" w:rsidRDefault="003D1662" w:rsidP="005A154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TB1</w:t>
      </w:r>
      <w:r w:rsidR="005A1549" w:rsidRPr="003D1662">
        <w:rPr>
          <w:rFonts w:ascii="細明體" w:eastAsia="細明體" w:hAnsi="細明體" w:hint="eastAsia"/>
          <w:kern w:val="2"/>
          <w:lang w:eastAsia="zh-TW"/>
        </w:rPr>
        <w:t>.</w:t>
      </w:r>
      <w:r w:rsidRPr="003D1662">
        <w:rPr>
          <w:rFonts w:ascii="細明體" w:eastAsia="細明體" w:hAnsi="細明體" w:hint="eastAsia"/>
          <w:kern w:val="2"/>
          <w:lang w:eastAsia="zh-TW"/>
        </w:rPr>
        <w:t>輸入</w:t>
      </w:r>
      <w:r w:rsidR="005A1549" w:rsidRPr="003D1662">
        <w:rPr>
          <w:rFonts w:ascii="細明體" w:eastAsia="細明體" w:hAnsi="細明體" w:hint="eastAsia"/>
          <w:kern w:val="2"/>
          <w:lang w:eastAsia="zh-TW"/>
        </w:rPr>
        <w:t>人員</w:t>
      </w:r>
      <w:r w:rsidRPr="003D1662">
        <w:rPr>
          <w:rFonts w:ascii="細明體" w:eastAsia="細明體" w:hAnsi="細明體" w:hint="eastAsia"/>
          <w:kern w:val="2"/>
          <w:lang w:eastAsia="zh-TW"/>
        </w:rPr>
        <w:t>ID AS $此案件核賠人員</w:t>
      </w:r>
    </w:p>
    <w:p w:rsidR="005A1549" w:rsidRPr="003D1662" w:rsidRDefault="003D1662" w:rsidP="005A154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</w:t>
      </w:r>
      <w:r w:rsidR="007A1F2B" w:rsidRPr="003D1662">
        <w:rPr>
          <w:rFonts w:ascii="細明體" w:eastAsia="細明體" w:hAnsi="細明體" w:hint="eastAsia"/>
          <w:kern w:val="2"/>
          <w:lang w:eastAsia="zh-TW"/>
        </w:rPr>
        <w:t>1</w:t>
      </w:r>
      <w:r w:rsidR="005A1549" w:rsidRPr="003D1662">
        <w:rPr>
          <w:rFonts w:ascii="細明體" w:eastAsia="細明體" w:hAnsi="細明體" w:hint="eastAsia"/>
          <w:kern w:val="2"/>
          <w:lang w:eastAsia="zh-TW"/>
        </w:rPr>
        <w:t>.</w:t>
      </w:r>
      <w:r w:rsidRPr="003D1662">
        <w:rPr>
          <w:rFonts w:ascii="細明體" w:eastAsia="細明體" w:hAnsi="細明體" w:hint="eastAsia"/>
          <w:kern w:val="2"/>
          <w:lang w:eastAsia="zh-TW"/>
        </w:rPr>
        <w:t>輸入</w:t>
      </w:r>
      <w:r w:rsidR="005A1549" w:rsidRPr="003D1662">
        <w:rPr>
          <w:rFonts w:ascii="細明體" w:eastAsia="細明體" w:hAnsi="細明體" w:hint="eastAsia"/>
          <w:kern w:val="2"/>
          <w:lang w:eastAsia="zh-TW"/>
        </w:rPr>
        <w:t>人員姓名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AS $此案件核賠人員姓名</w:t>
      </w:r>
    </w:p>
    <w:p w:rsidR="005A1549" w:rsidRPr="003D1662" w:rsidRDefault="003D1662" w:rsidP="005A154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TB2</w:t>
      </w:r>
      <w:r w:rsidR="005A1549" w:rsidRPr="003D1662">
        <w:rPr>
          <w:rFonts w:ascii="細明體" w:eastAsia="細明體" w:hAnsi="細明體" w:hint="eastAsia"/>
          <w:kern w:val="2"/>
          <w:lang w:eastAsia="zh-TW"/>
        </w:rPr>
        <w:t>.</w:t>
      </w:r>
      <w:r w:rsidRPr="003D1662">
        <w:rPr>
          <w:rFonts w:ascii="細明體" w:eastAsia="細明體" w:hAnsi="細明體" w:hint="eastAsia"/>
          <w:kern w:val="2"/>
          <w:lang w:eastAsia="zh-TW"/>
        </w:rPr>
        <w:t>輸入</w:t>
      </w:r>
      <w:r w:rsidR="005A1549" w:rsidRPr="003D1662">
        <w:rPr>
          <w:rFonts w:ascii="細明體" w:eastAsia="細明體" w:hAnsi="細明體" w:hint="eastAsia"/>
          <w:kern w:val="2"/>
          <w:lang w:eastAsia="zh-TW"/>
        </w:rPr>
        <w:t>人員ID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AS $此案件簽擬人員</w:t>
      </w:r>
    </w:p>
    <w:p w:rsidR="005A1549" w:rsidRPr="003D1662" w:rsidRDefault="003D1662" w:rsidP="005A154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TB2</w:t>
      </w:r>
      <w:r w:rsidR="005A1549" w:rsidRPr="003D1662">
        <w:rPr>
          <w:rFonts w:ascii="細明體" w:eastAsia="細明體" w:hAnsi="細明體" w:hint="eastAsia"/>
          <w:kern w:val="2"/>
          <w:lang w:eastAsia="zh-TW"/>
        </w:rPr>
        <w:t>.</w:t>
      </w:r>
      <w:r w:rsidRPr="003D1662">
        <w:rPr>
          <w:rFonts w:ascii="細明體" w:eastAsia="細明體" w:hAnsi="細明體" w:hint="eastAsia"/>
          <w:kern w:val="2"/>
          <w:lang w:eastAsia="zh-TW"/>
        </w:rPr>
        <w:t>輸入</w:t>
      </w:r>
      <w:r w:rsidR="005A1549" w:rsidRPr="003D1662">
        <w:rPr>
          <w:rFonts w:ascii="細明體" w:eastAsia="細明體" w:hAnsi="細明體" w:hint="eastAsia"/>
          <w:kern w:val="2"/>
          <w:lang w:eastAsia="zh-TW"/>
        </w:rPr>
        <w:t>人員姓名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AS $此案件簽擬人員姓名</w:t>
      </w:r>
    </w:p>
    <w:p w:rsidR="005502F3" w:rsidRDefault="005502F3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取得風險分級：</w:t>
      </w:r>
      <w:r w:rsidR="00D64D7F">
        <w:rPr>
          <w:rFonts w:ascii="細明體" w:eastAsia="細明體" w:hAnsi="細明體" w:hint="eastAsia"/>
          <w:kern w:val="2"/>
          <w:lang w:eastAsia="zh-TW"/>
        </w:rPr>
        <w:t>(若有特定風險，不採用標準化風險分級)</w:t>
      </w:r>
    </w:p>
    <w:p w:rsidR="00D64D7F" w:rsidRPr="0087740C" w:rsidRDefault="00D64D7F" w:rsidP="00A62CA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3D1662">
        <w:rPr>
          <w:rFonts w:ascii="細明體" w:eastAsia="細明體" w:hAnsi="細明體" w:cs="細明體" w:hint="eastAsia"/>
          <w:lang w:eastAsia="zh-TW"/>
        </w:rPr>
        <w:t>DTAAVT11</w:t>
      </w:r>
      <w:r>
        <w:rPr>
          <w:rFonts w:ascii="細明體" w:eastAsia="細明體" w:hAnsi="細明體" w:cs="細明體" w:hint="eastAsia"/>
          <w:lang w:eastAsia="zh-TW"/>
        </w:rPr>
        <w:t>.</w:t>
      </w:r>
      <w:r w:rsidRPr="00D64D7F">
        <w:rPr>
          <w:rFonts w:ascii="細明體" w:eastAsia="細明體" w:hAnsi="細明體" w:cs="細明體" w:hint="eastAsia"/>
          <w:lang w:eastAsia="zh-TW"/>
        </w:rPr>
        <w:t>特定風險代碼</w:t>
      </w:r>
      <w:r>
        <w:rPr>
          <w:rFonts w:ascii="細明體" w:eastAsia="細明體" w:hAnsi="細明體" w:cs="細明體" w:hint="eastAsia"/>
          <w:lang w:eastAsia="zh-TW"/>
        </w:rPr>
        <w:t xml:space="preserve"> 不是空值</w:t>
      </w:r>
    </w:p>
    <w:p w:rsidR="00D64D7F" w:rsidRPr="0087740C" w:rsidRDefault="00D64D7F" w:rsidP="0087740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風險分級 =</w:t>
      </w:r>
      <w:r w:rsidRPr="00D64D7F">
        <w:rPr>
          <w:rFonts w:ascii="細明體" w:eastAsia="細明體" w:hAnsi="細明體" w:cs="細明體" w:hint="eastAsia"/>
          <w:lang w:eastAsia="zh-TW"/>
        </w:rPr>
        <w:t xml:space="preserve"> </w:t>
      </w:r>
      <w:r w:rsidRPr="003D1662">
        <w:rPr>
          <w:rFonts w:ascii="細明體" w:eastAsia="細明體" w:hAnsi="細明體" w:cs="細明體" w:hint="eastAsia"/>
          <w:lang w:eastAsia="zh-TW"/>
        </w:rPr>
        <w:t>DTAAVT11</w:t>
      </w:r>
      <w:r>
        <w:rPr>
          <w:rFonts w:ascii="細明體" w:eastAsia="細明體" w:hAnsi="細明體" w:cs="細明體" w:hint="eastAsia"/>
          <w:lang w:eastAsia="zh-TW"/>
        </w:rPr>
        <w:t>.</w:t>
      </w:r>
      <w:r w:rsidRPr="00D64D7F">
        <w:rPr>
          <w:rFonts w:ascii="細明體" w:eastAsia="細明體" w:hAnsi="細明體" w:cs="細明體" w:hint="eastAsia"/>
          <w:lang w:eastAsia="zh-TW"/>
        </w:rPr>
        <w:t>特定風險代碼</w:t>
      </w:r>
    </w:p>
    <w:p w:rsidR="00D64D7F" w:rsidRDefault="00D64D7F" w:rsidP="00A62CA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5E6757" w:rsidRDefault="005E6757" w:rsidP="0087740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AA_V1Z008.</w:t>
      </w:r>
      <w:r>
        <w:rPr>
          <w:rFonts w:hint="eastAsia"/>
        </w:rPr>
        <w:t>std</w:t>
      </w:r>
      <w:r>
        <w:rPr>
          <w:rFonts w:hint="eastAsia"/>
          <w:lang w:eastAsia="zh-TW"/>
        </w:rPr>
        <w:t>R</w:t>
      </w:r>
      <w:r>
        <w:rPr>
          <w:rFonts w:hint="eastAsia"/>
        </w:rPr>
        <w:t>iskLvl</w:t>
      </w:r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 w:rsidRPr="00A62CA8">
        <w:rPr>
          <w:rFonts w:hint="eastAsia"/>
        </w:rPr>
        <w:t>標準化風險分級</w:t>
      </w:r>
      <w:r>
        <w:rPr>
          <w:rFonts w:hint="eastAsia"/>
          <w:lang w:eastAsia="zh-TW"/>
        </w:rPr>
        <w:t>)</w:t>
      </w:r>
    </w:p>
    <w:p w:rsidR="005E6757" w:rsidRDefault="005E6757" w:rsidP="0087740C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標準化後總分 =</w:t>
      </w:r>
      <w:r w:rsidRPr="005E6757">
        <w:rPr>
          <w:rFonts w:ascii="細明體" w:eastAsia="細明體" w:hAnsi="細明體" w:cs="細明體" w:hint="eastAsia"/>
          <w:lang w:eastAsia="zh-TW"/>
        </w:rPr>
        <w:t xml:space="preserve"> </w:t>
      </w:r>
      <w:r w:rsidRPr="003D1662">
        <w:rPr>
          <w:rFonts w:ascii="細明體" w:eastAsia="細明體" w:hAnsi="細明體" w:cs="細明體" w:hint="eastAsia"/>
          <w:lang w:eastAsia="zh-TW"/>
        </w:rPr>
        <w:t>DTAAVT11.</w:t>
      </w:r>
      <w:r>
        <w:rPr>
          <w:rFonts w:ascii="細明體" w:eastAsia="細明體" w:hAnsi="細明體" w:cs="Arial" w:hint="eastAsia"/>
          <w:lang w:eastAsia="zh-TW"/>
        </w:rPr>
        <w:t>標準化總分</w:t>
      </w:r>
    </w:p>
    <w:p w:rsidR="00A8583D" w:rsidRDefault="00A8583D" w:rsidP="0087740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風險分級 = 回傳.</w:t>
      </w:r>
      <w:r>
        <w:rPr>
          <w:rFonts w:ascii="細明體" w:eastAsia="細明體" w:hAnsi="細明體" w:cs="Arial" w:hint="eastAsia"/>
          <w:lang w:eastAsia="zh-TW"/>
        </w:rPr>
        <w:t>風險等級代碼</w:t>
      </w:r>
    </w:p>
    <w:p w:rsidR="00A00CCF" w:rsidRPr="003D1662" w:rsidRDefault="00A00CCF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//**若$是否另外產生資料 =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Y</w:t>
      </w:r>
      <w:r w:rsidRPr="003D1662">
        <w:rPr>
          <w:rFonts w:ascii="細明體" w:eastAsia="細明體" w:hAnsi="細明體"/>
          <w:kern w:val="2"/>
          <w:lang w:eastAsia="zh-TW"/>
        </w:rPr>
        <w:t>”</w:t>
      </w:r>
      <w:r w:rsidRPr="003D1662">
        <w:rPr>
          <w:rFonts w:ascii="細明體" w:eastAsia="細明體" w:hAnsi="細明體" w:hint="eastAsia"/>
          <w:kern w:val="2"/>
          <w:lang w:eastAsia="zh-TW"/>
        </w:rPr>
        <w:t>，</w:t>
      </w:r>
      <w:r w:rsidR="00686A49" w:rsidRPr="003D1662">
        <w:rPr>
          <w:rFonts w:ascii="細明體" w:eastAsia="細明體" w:hAnsi="細明體" w:hint="eastAsia"/>
          <w:kern w:val="2"/>
          <w:lang w:eastAsia="zh-TW"/>
        </w:rPr>
        <w:t>處理邏輯方式同[**共用處理部分__START~~共用處理部分__END]</w:t>
      </w:r>
      <w:r w:rsidR="00CB72C2" w:rsidRPr="003D1662">
        <w:rPr>
          <w:rFonts w:ascii="細明體" w:eastAsia="細明體" w:hAnsi="細明體" w:hint="eastAsia"/>
          <w:kern w:val="2"/>
          <w:lang w:eastAsia="zh-TW"/>
        </w:rPr>
        <w:t>相異部分描述</w:t>
      </w:r>
      <w:r w:rsidR="001B1368" w:rsidRPr="003D1662">
        <w:rPr>
          <w:rFonts w:ascii="細明體" w:eastAsia="細明體" w:hAnsi="細明體" w:hint="eastAsia"/>
          <w:kern w:val="2"/>
          <w:lang w:eastAsia="zh-TW"/>
        </w:rPr>
        <w:t>如下:</w:t>
      </w:r>
      <w:r w:rsidR="00CB72C2" w:rsidRPr="003D1662">
        <w:rPr>
          <w:rFonts w:ascii="細明體" w:eastAsia="細明體" w:hAnsi="細明體" w:hint="eastAsia"/>
          <w:kern w:val="2"/>
          <w:lang w:eastAsia="zh-TW"/>
        </w:rPr>
        <w:t>(若有不清楚的地方煩請與SA聯繫確認。)</w:t>
      </w:r>
    </w:p>
    <w:p w:rsidR="00A00CCF" w:rsidRPr="003D1662" w:rsidRDefault="00A00CCF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輸入件數，輸出件數及錯誤件數改為輸入件數_暫存檔，輸出件數_暫存檔及錯誤件數_暫存檔取代。</w:t>
      </w:r>
    </w:p>
    <w:p w:rsidR="00A00CCF" w:rsidRPr="003D1662" w:rsidRDefault="00A00CCF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所有</w:t>
      </w:r>
      <w:r w:rsidRPr="003D1662">
        <w:rPr>
          <w:rFonts w:ascii="細明體" w:eastAsia="細明體" w:hAnsi="細明體" w:hint="eastAsia"/>
          <w:kern w:val="2"/>
          <w:lang w:eastAsia="zh-TW"/>
        </w:rPr>
        <w:t>處理</w:t>
      </w:r>
      <w:r w:rsidRPr="003D1662">
        <w:rPr>
          <w:rFonts w:ascii="細明體" w:eastAsia="細明體" w:hAnsi="細明體" w:cs="細明體" w:hint="eastAsia"/>
          <w:lang w:eastAsia="zh-TW"/>
        </w:rPr>
        <w:t>DTAAV011改為</w:t>
      </w:r>
      <w:r w:rsidRPr="003D1662">
        <w:rPr>
          <w:rFonts w:ascii="細明體" w:eastAsia="細明體" w:hAnsi="細明體" w:hint="eastAsia"/>
          <w:kern w:val="2"/>
          <w:lang w:eastAsia="zh-TW"/>
        </w:rPr>
        <w:t>處理</w:t>
      </w:r>
      <w:r w:rsidRPr="003D1662">
        <w:rPr>
          <w:rFonts w:ascii="細明體" w:eastAsia="細明體" w:hAnsi="細明體" w:cs="細明體" w:hint="eastAsia"/>
          <w:lang w:eastAsia="zh-TW"/>
        </w:rPr>
        <w:t>DTAAVT11取代</w:t>
      </w:r>
    </w:p>
    <w:p w:rsidR="00686A49" w:rsidRPr="003D1662" w:rsidRDefault="00686A49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寫出檔案</w:t>
      </w:r>
      <w:r w:rsidRPr="003D1662">
        <w:rPr>
          <w:rFonts w:ascii="細明體" w:eastAsia="細明體" w:hAnsi="細明體" w:cs="細明體" w:hint="eastAsia"/>
          <w:lang w:eastAsia="zh-TW"/>
        </w:rPr>
        <w:t>FAMS資料驗證檔DTAAV012改為寫到FAMS資料驗證暫存檔DTAAVT12</w:t>
      </w:r>
    </w:p>
    <w:p w:rsidR="007845F6" w:rsidRPr="003D1662" w:rsidRDefault="007845F6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LOG檔錯誤訊息也需將DTAAV011調整為DTAAVT11訊息。</w:t>
      </w:r>
    </w:p>
    <w:p w:rsidR="00E616B2" w:rsidRPr="003D1662" w:rsidRDefault="00E616B2" w:rsidP="00805A63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ELSE</w:t>
      </w:r>
    </w:p>
    <w:p w:rsidR="000556C0" w:rsidRPr="003D1662" w:rsidRDefault="00854D57" w:rsidP="00326C8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//**讀取資料</w:t>
      </w:r>
      <w:r w:rsidR="00675043" w:rsidRPr="003D1662">
        <w:rPr>
          <w:rFonts w:ascii="細明體" w:eastAsia="細明體" w:hAnsi="細明體" w:hint="eastAsia"/>
          <w:kern w:val="2"/>
          <w:lang w:eastAsia="zh-TW"/>
        </w:rPr>
        <w:t>:讀取</w:t>
      </w:r>
      <w:r w:rsidR="00675043" w:rsidRPr="003D1662">
        <w:rPr>
          <w:rFonts w:ascii="細明體" w:eastAsia="細明體" w:hAnsi="細明體" w:cs="細明體" w:hint="eastAsia"/>
          <w:lang w:eastAsia="zh-TW"/>
        </w:rPr>
        <w:t>理賠案件FAMS評分紀錄檔DTAAV011並同時讀取有認列績效且不給付的事故者ID資料，以及交查記錄檔判斷是否有發交查</w:t>
      </w:r>
      <w:r w:rsidR="00926429" w:rsidRPr="003D1662">
        <w:rPr>
          <w:rFonts w:ascii="細明體" w:eastAsia="細明體" w:hAnsi="細明體" w:cs="細明體" w:hint="eastAsia"/>
          <w:lang w:eastAsia="zh-TW"/>
        </w:rPr>
        <w:t>,新增多讀理賠受理記錄檔DTAAA001</w:t>
      </w:r>
      <w:r w:rsidR="000F52B7" w:rsidRPr="003D1662">
        <w:rPr>
          <w:rFonts w:ascii="細明體" w:eastAsia="細明體" w:hAnsi="細明體" w:cs="細明體" w:hint="eastAsia"/>
          <w:lang w:eastAsia="zh-TW"/>
        </w:rPr>
        <w:t>以及理賠受理申請書檔DTAAA010</w:t>
      </w:r>
    </w:p>
    <w:p w:rsidR="004F55DF" w:rsidRDefault="004F55DF" w:rsidP="00326C8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IF $是否清檔 = 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D</w:t>
      </w:r>
      <w:r w:rsidRPr="003D1662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(每日件)</w:t>
      </w:r>
    </w:p>
    <w:p w:rsidR="00C30718" w:rsidRDefault="00C30718" w:rsidP="00BD27A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WITH</w:t>
      </w:r>
      <w:r>
        <w:rPr>
          <w:rFonts w:ascii="細明體" w:eastAsia="細明體" w:hAnsi="細明體" w:hint="eastAsia"/>
          <w:kern w:val="2"/>
          <w:lang w:eastAsia="zh-TW"/>
        </w:rPr>
        <w:t xml:space="preserve"> V014 AS</w:t>
      </w:r>
    </w:p>
    <w:p w:rsidR="00C30718" w:rsidRDefault="00C30718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DTAAV014</w:t>
      </w:r>
      <w:r w:rsidR="009A508C">
        <w:rPr>
          <w:rFonts w:ascii="細明體" w:eastAsia="細明體" w:hAnsi="細明體" w:hint="eastAsia"/>
          <w:kern w:val="2"/>
          <w:lang w:eastAsia="zh-TW"/>
        </w:rPr>
        <w:t xml:space="preserve"> A</w:t>
      </w:r>
    </w:p>
    <w:p w:rsidR="009A508C" w:rsidRDefault="009A508C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 JOIN DTAAA001 B</w:t>
      </w:r>
    </w:p>
    <w:p w:rsidR="009A508C" w:rsidRDefault="009A508C" w:rsidP="00BD27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A.受理編號 = B.受理編號</w:t>
      </w:r>
    </w:p>
    <w:p w:rsidR="009A508C" w:rsidRDefault="009A508C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9A508C" w:rsidRDefault="009A508C" w:rsidP="00BD27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A.</w:t>
      </w:r>
      <w:r w:rsidRPr="003D1662">
        <w:rPr>
          <w:rFonts w:ascii="細明體" w:eastAsia="細明體" w:hAnsi="細明體" w:hint="eastAsia"/>
          <w:kern w:val="2"/>
          <w:lang w:eastAsia="zh-TW"/>
        </w:rPr>
        <w:t>模型分類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$模型分類</w:t>
      </w:r>
    </w:p>
    <w:p w:rsidR="009A508C" w:rsidRDefault="009A508C" w:rsidP="00BD27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B.受理進度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9A508C" w:rsidRDefault="009A508C" w:rsidP="00BD27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B.覆核日期 &gt;= 關機日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 xml:space="preserve"> 00:00:00.000000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73679" w:rsidRPr="003D1662" w:rsidRDefault="00C73679" w:rsidP="00BD27A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TA AS</w:t>
      </w:r>
    </w:p>
    <w:p w:rsidR="00C73679" w:rsidRPr="003D1662" w:rsidRDefault="00C73679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理賠紀錄檔DTAAB001，</w:t>
      </w:r>
    </w:p>
    <w:p w:rsidR="00C55235" w:rsidRDefault="00C55235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 JOIN V014</w:t>
      </w:r>
    </w:p>
    <w:p w:rsidR="00C55235" w:rsidRDefault="00C55235" w:rsidP="00BD27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V014.受理編號 = B001.受理編號</w:t>
      </w:r>
    </w:p>
    <w:p w:rsidR="00C55235" w:rsidRPr="00BD27A5" w:rsidRDefault="00C55235" w:rsidP="00BD27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AND</w:t>
      </w:r>
      <w:r w:rsidRPr="00C5523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V014.事故者ID = B001.事故者ID</w:t>
      </w:r>
    </w:p>
    <w:p w:rsidR="00C73679" w:rsidRPr="003D1662" w:rsidRDefault="00C73679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LEFT JOIN </w:t>
      </w:r>
      <w:r w:rsidRPr="003D1662">
        <w:rPr>
          <w:rFonts w:ascii="細明體" w:eastAsia="細明體" w:hAnsi="細明體" w:cs="細明體" w:hint="eastAsia"/>
        </w:rPr>
        <w:t>不給付原因代碼檔</w:t>
      </w:r>
      <w:r w:rsidRPr="003D1662">
        <w:rPr>
          <w:rFonts w:ascii="細明體" w:eastAsia="細明體" w:hAnsi="細明體" w:cs="細明體" w:hint="eastAsia"/>
          <w:lang w:eastAsia="zh-TW"/>
        </w:rPr>
        <w:t>DTAAC020 ON DTAAB001.修改原因  = DTAAC020.拒賠原因代碼</w:t>
      </w:r>
    </w:p>
    <w:p w:rsidR="00C73679" w:rsidRPr="003D1662" w:rsidRDefault="00C73679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BY 查詢條件</w:t>
      </w:r>
    </w:p>
    <w:p w:rsidR="00C73679" w:rsidRPr="003D1662" w:rsidRDefault="00C73679" w:rsidP="00BD27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DTAAB001.給付表示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5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(退件不給付)</w:t>
      </w:r>
    </w:p>
    <w:p w:rsidR="00C73679" w:rsidRPr="003D1662" w:rsidRDefault="00C73679" w:rsidP="00BD27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DTAAC020.是否認列交查破案績效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1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(有認列)</w:t>
      </w:r>
    </w:p>
    <w:p w:rsidR="00C73679" w:rsidRPr="003D1662" w:rsidRDefault="00C73679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C73679" w:rsidRPr="003D1662" w:rsidRDefault="00C73679" w:rsidP="00BD27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DISTINCT DTAAB001.受理編號 , DTAAB001.事故者ID</w:t>
      </w:r>
    </w:p>
    <w:p w:rsidR="00C73679" w:rsidRPr="003D1662" w:rsidRDefault="00C73679" w:rsidP="00BD27A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TB1300 AS</w:t>
      </w:r>
    </w:p>
    <w:p w:rsidR="00C73679" w:rsidRPr="00BD27A5" w:rsidRDefault="00C73679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理賠案件處理過程批註檔DTAAA002</w:t>
      </w:r>
    </w:p>
    <w:p w:rsidR="00B046B0" w:rsidRDefault="00B046B0" w:rsidP="00B046B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 JOIN V014</w:t>
      </w:r>
    </w:p>
    <w:p w:rsidR="00B046B0" w:rsidRDefault="00B046B0" w:rsidP="00B046B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V014.受理編號 = A002.受理編號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程式ID: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AAB11300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(簽擬)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GROUP BY 受理編號，程式ID</w:t>
      </w:r>
    </w:p>
    <w:p w:rsidR="00C73679" w:rsidRPr="003D1662" w:rsidRDefault="00C73679" w:rsidP="00C7367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程式ID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MIN(輸入時間) AS $輸入時間</w:t>
      </w:r>
    </w:p>
    <w:p w:rsidR="00C73679" w:rsidRPr="003D1662" w:rsidRDefault="00C73679" w:rsidP="00C7367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TB2 AS</w:t>
      </w:r>
    </w:p>
    <w:p w:rsidR="00C73679" w:rsidRPr="003D1662" w:rsidRDefault="00C73679" w:rsidP="00C7367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理賠案件處理過程批註檔DTAAA002 A</w:t>
      </w:r>
    </w:p>
    <w:p w:rsidR="00C73679" w:rsidRPr="003D1662" w:rsidRDefault="00C73679" w:rsidP="00C7367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JOIN  TB0100 ON 參數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A.受理編號 = TB0100.受理編號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A.程式ID = TB0100.程式ID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A.輸入時間 ＝ TB0100.$輸入時間</w:t>
      </w:r>
    </w:p>
    <w:p w:rsidR="00C73679" w:rsidRPr="003D1662" w:rsidRDefault="00C73679" w:rsidP="00C7367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輸入人員ID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輸入人員姓名</w:t>
      </w:r>
    </w:p>
    <w:p w:rsidR="00C73679" w:rsidRPr="003D1662" w:rsidRDefault="00C73679" w:rsidP="00C7367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DTAAV011理賠案件FAMS評分紀錄檔 </w:t>
      </w:r>
    </w:p>
    <w:p w:rsidR="00706563" w:rsidRDefault="00706563" w:rsidP="0070656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JOIN</w:t>
      </w:r>
      <w:r>
        <w:rPr>
          <w:rFonts w:ascii="細明體" w:eastAsia="細明體" w:hAnsi="細明體" w:hint="eastAsia"/>
          <w:kern w:val="2"/>
          <w:lang w:eastAsia="zh-TW"/>
        </w:rPr>
        <w:t xml:space="preserve"> V014</w:t>
      </w:r>
    </w:p>
    <w:p w:rsidR="00706563" w:rsidRDefault="00706563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ON 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DTAAV011.受理編號  = </w:t>
      </w:r>
      <w:r>
        <w:rPr>
          <w:rFonts w:ascii="細明體" w:eastAsia="細明體" w:hAnsi="細明體" w:hint="eastAsia"/>
          <w:kern w:val="2"/>
          <w:lang w:eastAsia="zh-TW"/>
        </w:rPr>
        <w:t>V</w:t>
      </w:r>
      <w:r w:rsidRPr="003D1662">
        <w:rPr>
          <w:rFonts w:ascii="細明體" w:eastAsia="細明體" w:hAnsi="細明體" w:hint="eastAsia"/>
          <w:kern w:val="2"/>
          <w:lang w:eastAsia="zh-TW"/>
        </w:rPr>
        <w:t>01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3D1662">
        <w:rPr>
          <w:rFonts w:ascii="細明體" w:eastAsia="細明體" w:hAnsi="細明體" w:hint="eastAsia"/>
          <w:kern w:val="2"/>
          <w:lang w:eastAsia="zh-TW"/>
        </w:rPr>
        <w:t>.受理編號</w:t>
      </w:r>
    </w:p>
    <w:p w:rsidR="00706563" w:rsidRPr="003D1662" w:rsidRDefault="00706563" w:rsidP="0070656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JOIN 理賠受理檔DTAAA001 A001 ON</w:t>
      </w:r>
    </w:p>
    <w:p w:rsidR="00706563" w:rsidRPr="003D1662" w:rsidRDefault="00706563" w:rsidP="0070656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DTAAV011.受理編號  = A001.受理編號</w:t>
      </w:r>
    </w:p>
    <w:p w:rsidR="00706563" w:rsidRPr="003D1662" w:rsidRDefault="00706563" w:rsidP="0070656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JOIN 理賠受理申請書檔DTAAA010 A010 ON</w:t>
      </w:r>
    </w:p>
    <w:p w:rsidR="00706563" w:rsidRPr="003D1662" w:rsidRDefault="00706563" w:rsidP="0070656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DTAAV011.受理編號  = A010.受理編號</w:t>
      </w:r>
    </w:p>
    <w:p w:rsidR="00C73679" w:rsidRPr="003D1662" w:rsidRDefault="00C73679" w:rsidP="00C7367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LEFT JOIN TA ON 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DTAAV011.受理編號 = TA.受理編號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DTAAV011.事故者ID = TA.事故者ID</w:t>
      </w:r>
    </w:p>
    <w:p w:rsidR="00C73679" w:rsidRPr="003D1662" w:rsidRDefault="00C73679" w:rsidP="00C7367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LEFT JOIN </w:t>
      </w:r>
      <w:r w:rsidRPr="003D1662">
        <w:rPr>
          <w:rFonts w:ascii="細明體" w:eastAsia="細明體" w:hAnsi="細明體" w:cs="細明體" w:hint="eastAsia"/>
        </w:rPr>
        <w:t>交查記錄檔</w:t>
      </w:r>
      <w:r w:rsidRPr="003D1662">
        <w:rPr>
          <w:rFonts w:ascii="細明體" w:eastAsia="細明體" w:hAnsi="細明體" w:cs="細明體" w:hint="eastAsia"/>
          <w:lang w:eastAsia="zh-TW"/>
        </w:rPr>
        <w:t>DBAH.DTAHA001 AS AHA001 ON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DTAAV011.受理編號  = AHA001.受理編號 </w:t>
      </w:r>
    </w:p>
    <w:p w:rsidR="00C73679" w:rsidRPr="003D1662" w:rsidRDefault="00C73679" w:rsidP="00C7367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BY 查詢條件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DTAAV011.模型分類  : $模型分類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A001.受理進度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80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(只抓結案件)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A010.受理編號 IS NOT NULL</w:t>
      </w:r>
    </w:p>
    <w:p w:rsidR="00C73679" w:rsidRPr="003D1662" w:rsidRDefault="00C73679" w:rsidP="00C7367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O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rder by </w:t>
      </w:r>
      <w:r w:rsidRPr="003D1662">
        <w:rPr>
          <w:rFonts w:ascii="細明體" w:eastAsia="細明體" w:hAnsi="細明體" w:cs="細明體" w:hint="eastAsia"/>
          <w:lang w:eastAsia="zh-TW"/>
        </w:rPr>
        <w:t>DTAAV011.受理編號 , DTAAV011.事故者ID</w:t>
      </w:r>
    </w:p>
    <w:p w:rsidR="00C73679" w:rsidRPr="003D1662" w:rsidRDefault="00C73679" w:rsidP="00C7367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DTAAV011.*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TA.受理編號 AS $不給付受理編號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AHA001.受理編號　AS $交查案件受理編號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A001.覆核日期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A001.受理日期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A001.核賠單位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A010.事故原因</w:t>
      </w:r>
    </w:p>
    <w:p w:rsidR="00C73679" w:rsidRPr="003D1662" w:rsidRDefault="0001160A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A001</w:t>
      </w:r>
      <w:r w:rsidR="00C73679" w:rsidRPr="003D1662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核賠</w:t>
      </w:r>
      <w:r w:rsidR="00C73679" w:rsidRPr="003D1662">
        <w:rPr>
          <w:rFonts w:ascii="細明體" w:eastAsia="細明體" w:hAnsi="細明體" w:hint="eastAsia"/>
          <w:kern w:val="2"/>
          <w:lang w:eastAsia="zh-TW"/>
        </w:rPr>
        <w:t>人員ID AS $此案件核賠人員</w:t>
      </w:r>
    </w:p>
    <w:p w:rsidR="00C73679" w:rsidRPr="003D1662" w:rsidRDefault="0001160A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A00</w:t>
      </w:r>
      <w:r w:rsidR="00C73679" w:rsidRPr="003D1662">
        <w:rPr>
          <w:rFonts w:ascii="細明體" w:eastAsia="細明體" w:hAnsi="細明體" w:hint="eastAsia"/>
          <w:kern w:val="2"/>
          <w:lang w:eastAsia="zh-TW"/>
        </w:rPr>
        <w:t>1.</w:t>
      </w:r>
      <w:r w:rsidRPr="0001160A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核賠</w:t>
      </w:r>
      <w:r w:rsidR="00C73679" w:rsidRPr="003D1662">
        <w:rPr>
          <w:rFonts w:ascii="細明體" w:eastAsia="細明體" w:hAnsi="細明體" w:hint="eastAsia"/>
          <w:kern w:val="2"/>
          <w:lang w:eastAsia="zh-TW"/>
        </w:rPr>
        <w:t>人員姓名 AS $此案件核賠人員姓名</w:t>
      </w:r>
    </w:p>
    <w:p w:rsidR="00C73679" w:rsidRPr="003D1662" w:rsidRDefault="00C73679" w:rsidP="00C736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TB2.輸入人員ID AS $此案件簽擬人員</w:t>
      </w:r>
    </w:p>
    <w:p w:rsidR="00C73679" w:rsidRDefault="00C73679" w:rsidP="00BD27A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TB2.輸入人員姓名 AS $此案件簽擬人員姓名</w:t>
      </w:r>
    </w:p>
    <w:p w:rsidR="00A8583D" w:rsidRDefault="00A8583D" w:rsidP="00A858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取得風險分級：</w:t>
      </w:r>
    </w:p>
    <w:p w:rsidR="00A8583D" w:rsidRDefault="00A8583D" w:rsidP="00A858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AA_V1Z008.</w:t>
      </w:r>
      <w:r>
        <w:rPr>
          <w:rFonts w:hint="eastAsia"/>
        </w:rPr>
        <w:t>std</w:t>
      </w:r>
      <w:r>
        <w:rPr>
          <w:rFonts w:hint="eastAsia"/>
          <w:lang w:eastAsia="zh-TW"/>
        </w:rPr>
        <w:t>R</w:t>
      </w:r>
      <w:r>
        <w:rPr>
          <w:rFonts w:hint="eastAsia"/>
        </w:rPr>
        <w:t>iskLvl</w:t>
      </w:r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 w:rsidRPr="00506154">
        <w:rPr>
          <w:rFonts w:hint="eastAsia"/>
        </w:rPr>
        <w:t>標準化風險分級</w:t>
      </w:r>
      <w:r>
        <w:rPr>
          <w:rFonts w:hint="eastAsia"/>
          <w:lang w:eastAsia="zh-TW"/>
        </w:rPr>
        <w:t>)</w:t>
      </w:r>
    </w:p>
    <w:p w:rsidR="00A8583D" w:rsidRDefault="00A8583D" w:rsidP="00A8583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標準化後總分 =</w:t>
      </w:r>
      <w:r w:rsidRPr="005E6757">
        <w:rPr>
          <w:rFonts w:ascii="細明體" w:eastAsia="細明體" w:hAnsi="細明體" w:cs="細明體" w:hint="eastAsia"/>
          <w:lang w:eastAsia="zh-TW"/>
        </w:rPr>
        <w:t xml:space="preserve"> </w:t>
      </w:r>
      <w:r w:rsidRPr="003D1662">
        <w:rPr>
          <w:rFonts w:ascii="細明體" w:eastAsia="細明體" w:hAnsi="細明體" w:cs="細明體" w:hint="eastAsia"/>
          <w:lang w:eastAsia="zh-TW"/>
        </w:rPr>
        <w:t>DTAAV</w:t>
      </w:r>
      <w:r>
        <w:rPr>
          <w:rFonts w:ascii="細明體" w:eastAsia="細明體" w:hAnsi="細明體" w:cs="細明體" w:hint="eastAsia"/>
          <w:lang w:eastAsia="zh-TW"/>
        </w:rPr>
        <w:t>0</w:t>
      </w:r>
      <w:r w:rsidRPr="003D1662">
        <w:rPr>
          <w:rFonts w:ascii="細明體" w:eastAsia="細明體" w:hAnsi="細明體" w:cs="細明體" w:hint="eastAsia"/>
          <w:lang w:eastAsia="zh-TW"/>
        </w:rPr>
        <w:t>11.</w:t>
      </w:r>
      <w:r>
        <w:rPr>
          <w:rFonts w:ascii="細明體" w:eastAsia="細明體" w:hAnsi="細明體" w:cs="Arial" w:hint="eastAsia"/>
          <w:lang w:eastAsia="zh-TW"/>
        </w:rPr>
        <w:t>標準化總分</w:t>
      </w:r>
    </w:p>
    <w:p w:rsidR="00A8583D" w:rsidRDefault="00A8583D" w:rsidP="00A858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風險分級 = 回傳.</w:t>
      </w:r>
      <w:r>
        <w:rPr>
          <w:rFonts w:ascii="細明體" w:eastAsia="細明體" w:hAnsi="細明體" w:cs="Arial" w:hint="eastAsia"/>
          <w:lang w:eastAsia="zh-TW"/>
        </w:rPr>
        <w:t>風險等級代碼</w:t>
      </w:r>
    </w:p>
    <w:p w:rsidR="004F55DF" w:rsidRDefault="004F55DF" w:rsidP="00326C8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7B38B6" w:rsidRPr="003D1662" w:rsidRDefault="007B38B6" w:rsidP="00326C8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WITH </w:t>
      </w:r>
      <w:r w:rsidR="00BF3ACA" w:rsidRPr="003D1662">
        <w:rPr>
          <w:rFonts w:ascii="細明體" w:eastAsia="細明體" w:hAnsi="細明體" w:hint="eastAsia"/>
          <w:kern w:val="2"/>
          <w:lang w:eastAsia="zh-TW"/>
        </w:rPr>
        <w:t xml:space="preserve">TA </w:t>
      </w:r>
      <w:r w:rsidR="003B0318" w:rsidRPr="003D1662">
        <w:rPr>
          <w:rFonts w:ascii="細明體" w:eastAsia="細明體" w:hAnsi="細明體" w:hint="eastAsia"/>
          <w:kern w:val="2"/>
          <w:lang w:eastAsia="zh-TW"/>
        </w:rPr>
        <w:t>AS</w:t>
      </w:r>
    </w:p>
    <w:p w:rsidR="00BF3ACA" w:rsidRPr="003D1662" w:rsidRDefault="007B38B6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</w:t>
      </w:r>
      <w:r w:rsidR="00BF3ACA" w:rsidRPr="003D1662">
        <w:rPr>
          <w:rFonts w:ascii="細明體" w:eastAsia="細明體" w:hAnsi="細明體" w:cs="細明體" w:hint="eastAsia"/>
          <w:lang w:eastAsia="zh-TW"/>
        </w:rPr>
        <w:t>紀錄</w:t>
      </w:r>
      <w:r w:rsidRPr="003D1662">
        <w:rPr>
          <w:rFonts w:ascii="細明體" w:eastAsia="細明體" w:hAnsi="細明體" w:cs="細明體" w:hint="eastAsia"/>
          <w:lang w:eastAsia="zh-TW"/>
        </w:rPr>
        <w:t>檔</w:t>
      </w:r>
      <w:r w:rsidR="004F10ED" w:rsidRPr="003D1662">
        <w:rPr>
          <w:rFonts w:ascii="細明體" w:eastAsia="細明體" w:hAnsi="細明體" w:cs="細明體" w:hint="eastAsia"/>
          <w:lang w:eastAsia="zh-TW"/>
        </w:rPr>
        <w:t>DTAAB001</w:t>
      </w:r>
      <w:r w:rsidRPr="003D1662">
        <w:rPr>
          <w:rFonts w:ascii="細明體" w:eastAsia="細明體" w:hAnsi="細明體" w:cs="細明體" w:hint="eastAsia"/>
          <w:lang w:eastAsia="zh-TW"/>
        </w:rPr>
        <w:t>，</w:t>
      </w:r>
    </w:p>
    <w:p w:rsidR="00BF3ACA" w:rsidRPr="003D1662" w:rsidRDefault="00BF3ACA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LEFT JOIN </w:t>
      </w:r>
      <w:r w:rsidRPr="003D1662">
        <w:rPr>
          <w:rFonts w:ascii="細明體" w:eastAsia="細明體" w:hAnsi="細明體" w:cs="細明體" w:hint="eastAsia"/>
        </w:rPr>
        <w:t>不給付原因代碼檔</w:t>
      </w:r>
      <w:r w:rsidRPr="003D1662">
        <w:rPr>
          <w:rFonts w:ascii="細明體" w:eastAsia="細明體" w:hAnsi="細明體" w:cs="細明體" w:hint="eastAsia"/>
          <w:lang w:eastAsia="zh-TW"/>
        </w:rPr>
        <w:t>DTAAC020 ON DTAAB001.修改原因  = DTAAC020.拒賠原因代碼</w:t>
      </w:r>
    </w:p>
    <w:p w:rsidR="007B38B6" w:rsidRPr="003D1662" w:rsidRDefault="007B38B6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BY</w:t>
      </w:r>
      <w:r w:rsidR="004F10ED" w:rsidRPr="003D1662">
        <w:rPr>
          <w:rFonts w:ascii="細明體" w:eastAsia="細明體" w:hAnsi="細明體" w:cs="細明體" w:hint="eastAsia"/>
          <w:lang w:eastAsia="zh-TW"/>
        </w:rPr>
        <w:t xml:space="preserve"> 查詢條件</w:t>
      </w:r>
    </w:p>
    <w:p w:rsidR="007B38B6" w:rsidRPr="003D1662" w:rsidRDefault="004F10ED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DTAAB001.給付表示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5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(退件不給付)</w:t>
      </w:r>
    </w:p>
    <w:p w:rsidR="004F10ED" w:rsidRPr="003D1662" w:rsidRDefault="004F10ED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DTAAC020.是否認列交查破案績效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1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(有認列)</w:t>
      </w:r>
    </w:p>
    <w:p w:rsidR="004F10ED" w:rsidRPr="003D1662" w:rsidRDefault="004F10ED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4F10ED" w:rsidRPr="003D1662" w:rsidRDefault="004F10ED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DISTINCT DTAAB001.受理編號 , DTAAB001.事故者ID</w:t>
      </w:r>
    </w:p>
    <w:p w:rsidR="003D1662" w:rsidRPr="003D1662" w:rsidRDefault="003D1662" w:rsidP="003D16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TB0100 AS</w:t>
      </w:r>
    </w:p>
    <w:p w:rsidR="003D1662" w:rsidRPr="003D1662" w:rsidRDefault="003D1662" w:rsidP="003D16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理賠案件處理過程批註檔DTAAA002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程式ID: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AAB10100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(核定)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GROUP BY 受理編號，程式ID</w:t>
      </w:r>
    </w:p>
    <w:p w:rsidR="003D1662" w:rsidRPr="003D1662" w:rsidRDefault="003D1662" w:rsidP="003D16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程式ID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MIN(輸入時間) AS $輸入時間</w:t>
      </w:r>
    </w:p>
    <w:p w:rsidR="003D1662" w:rsidRPr="003D1662" w:rsidRDefault="003D1662" w:rsidP="003D16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TB1 AS</w:t>
      </w:r>
    </w:p>
    <w:p w:rsidR="003D1662" w:rsidRPr="003D1662" w:rsidRDefault="003D1662" w:rsidP="003D16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理賠案件處理過程批註檔DTAAA002 A</w:t>
      </w:r>
    </w:p>
    <w:p w:rsidR="003D1662" w:rsidRPr="003D1662" w:rsidRDefault="003D1662" w:rsidP="003D16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JOIN  TB0100 ON 參數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A.受理編號 = TB0100.受理編號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A.程式ID = TB0100.程式ID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A.輸入時間 ＝ TB0100.$輸入時間</w:t>
      </w:r>
    </w:p>
    <w:p w:rsidR="003D1662" w:rsidRPr="003D1662" w:rsidRDefault="003D1662" w:rsidP="003D16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輸入人員ID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輸入人員姓名</w:t>
      </w:r>
    </w:p>
    <w:p w:rsidR="003D1662" w:rsidRPr="003D1662" w:rsidRDefault="003D1662" w:rsidP="003D16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TB1300 AS</w:t>
      </w:r>
    </w:p>
    <w:p w:rsidR="003D1662" w:rsidRPr="003D1662" w:rsidRDefault="003D1662" w:rsidP="003D16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理賠案件處理過程批註檔DTAAA002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程式ID: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AAB11300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(簽擬)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GROUP BY 受理編號，程式ID</w:t>
      </w:r>
    </w:p>
    <w:p w:rsidR="003D1662" w:rsidRPr="003D1662" w:rsidRDefault="003D1662" w:rsidP="003D16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程式ID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MIN(輸入時間) AS $輸入時間</w:t>
      </w:r>
    </w:p>
    <w:p w:rsidR="003D1662" w:rsidRPr="003D1662" w:rsidRDefault="003D1662" w:rsidP="003D16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TB2 AS</w:t>
      </w:r>
    </w:p>
    <w:p w:rsidR="003D1662" w:rsidRPr="003D1662" w:rsidRDefault="003D1662" w:rsidP="003D16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理賠案件處理過程批註檔DTAAA002 A</w:t>
      </w:r>
    </w:p>
    <w:p w:rsidR="003D1662" w:rsidRPr="003D1662" w:rsidRDefault="003D1662" w:rsidP="003D16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JOIN  TB0100 ON 參數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A.受理編號 = TB0100.受理編號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A.程式ID = TB0100.程式ID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A.輸入時間 ＝ TB0100.$輸入時間</w:t>
      </w:r>
    </w:p>
    <w:p w:rsidR="003D1662" w:rsidRPr="003D1662" w:rsidRDefault="003D1662" w:rsidP="003D16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輸入人員ID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輸入人員姓名</w:t>
      </w:r>
    </w:p>
    <w:p w:rsidR="001F2EAF" w:rsidRPr="003D1662" w:rsidRDefault="00854D57" w:rsidP="00326C8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="009F28BA" w:rsidRPr="003D1662">
        <w:rPr>
          <w:rFonts w:ascii="細明體" w:eastAsia="細明體" w:hAnsi="細明體" w:cs="細明體" w:hint="eastAsia"/>
          <w:lang w:eastAsia="zh-TW"/>
        </w:rPr>
        <w:t>DTAAV011</w:t>
      </w:r>
      <w:r w:rsidRPr="003D1662">
        <w:rPr>
          <w:rFonts w:ascii="細明體" w:eastAsia="細明體" w:hAnsi="細明體" w:cs="細明體" w:hint="eastAsia"/>
          <w:lang w:eastAsia="zh-TW"/>
        </w:rPr>
        <w:t>理賠案件FAMS評分紀錄檔</w:t>
      </w:r>
      <w:r w:rsidR="009F28BA" w:rsidRPr="003D1662">
        <w:rPr>
          <w:rFonts w:ascii="細明體" w:eastAsia="細明體" w:hAnsi="細明體" w:cs="細明體" w:hint="eastAsia"/>
          <w:lang w:eastAsia="zh-TW"/>
        </w:rPr>
        <w:t xml:space="preserve"> </w:t>
      </w:r>
    </w:p>
    <w:p w:rsidR="007A309D" w:rsidRPr="003D1662" w:rsidRDefault="009F28BA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LEFT JOIN </w:t>
      </w:r>
      <w:r w:rsidR="004F10ED" w:rsidRPr="003D1662">
        <w:rPr>
          <w:rFonts w:ascii="細明體" w:eastAsia="細明體" w:hAnsi="細明體" w:cs="細明體" w:hint="eastAsia"/>
          <w:lang w:eastAsia="zh-TW"/>
        </w:rPr>
        <w:t>TA</w:t>
      </w:r>
      <w:r w:rsidRPr="003D1662">
        <w:rPr>
          <w:rFonts w:ascii="細明體" w:eastAsia="細明體" w:hAnsi="細明體" w:cs="細明體" w:hint="eastAsia"/>
          <w:lang w:eastAsia="zh-TW"/>
        </w:rPr>
        <w:t xml:space="preserve"> ON </w:t>
      </w:r>
    </w:p>
    <w:p w:rsidR="007A309D" w:rsidRPr="003D1662" w:rsidRDefault="007A309D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DTAAV011.受理編號 = </w:t>
      </w:r>
      <w:r w:rsidR="004F10ED" w:rsidRPr="003D1662">
        <w:rPr>
          <w:rFonts w:ascii="細明體" w:eastAsia="細明體" w:hAnsi="細明體" w:cs="細明體" w:hint="eastAsia"/>
          <w:lang w:eastAsia="zh-TW"/>
        </w:rPr>
        <w:t>TA</w:t>
      </w:r>
      <w:r w:rsidRPr="003D1662">
        <w:rPr>
          <w:rFonts w:ascii="細明體" w:eastAsia="細明體" w:hAnsi="細明體" w:cs="細明體" w:hint="eastAsia"/>
          <w:lang w:eastAsia="zh-TW"/>
        </w:rPr>
        <w:t>.受理編號</w:t>
      </w:r>
    </w:p>
    <w:p w:rsidR="004F10ED" w:rsidRPr="003D1662" w:rsidRDefault="004F10ED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DTAAV011.事故者ID = TA.事故者ID</w:t>
      </w:r>
    </w:p>
    <w:p w:rsidR="001F2EAF" w:rsidRPr="003D1662" w:rsidRDefault="001F2EAF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LEFT JOIN</w:t>
      </w:r>
      <w:r w:rsidR="00675043" w:rsidRPr="003D1662">
        <w:rPr>
          <w:rFonts w:ascii="細明體" w:eastAsia="細明體" w:hAnsi="細明體" w:cs="細明體" w:hint="eastAsia"/>
          <w:lang w:eastAsia="zh-TW"/>
        </w:rPr>
        <w:t xml:space="preserve"> </w:t>
      </w:r>
      <w:r w:rsidR="00675043" w:rsidRPr="003D1662">
        <w:rPr>
          <w:rFonts w:ascii="細明體" w:eastAsia="細明體" w:hAnsi="細明體" w:cs="細明體" w:hint="eastAsia"/>
        </w:rPr>
        <w:t>交查記錄檔</w:t>
      </w:r>
      <w:r w:rsidRPr="003D1662">
        <w:rPr>
          <w:rFonts w:ascii="細明體" w:eastAsia="細明體" w:hAnsi="細明體" w:cs="細明體" w:hint="eastAsia"/>
          <w:lang w:eastAsia="zh-TW"/>
        </w:rPr>
        <w:t>DBAH.DTAHA001 AS AHA001 ON</w:t>
      </w:r>
    </w:p>
    <w:p w:rsidR="001F2EAF" w:rsidRPr="003D1662" w:rsidRDefault="001F2EAF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DTAAV011.受理編號  = AHA001.受理編號 </w:t>
      </w:r>
    </w:p>
    <w:p w:rsidR="00926429" w:rsidRPr="003D1662" w:rsidRDefault="00926429" w:rsidP="0092642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LEFT JOIN 理賠受理檔DTAAA001 A001 ON</w:t>
      </w:r>
    </w:p>
    <w:p w:rsidR="00926429" w:rsidRPr="003D1662" w:rsidRDefault="00926429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DTAAV011.受理編號  = A001.受理編號</w:t>
      </w:r>
    </w:p>
    <w:p w:rsidR="0098218D" w:rsidRPr="003D1662" w:rsidRDefault="0098218D" w:rsidP="0098218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LEFT JOIN 理賠受理申請書檔DTAAA010 A010 ON</w:t>
      </w:r>
    </w:p>
    <w:p w:rsidR="0098218D" w:rsidRPr="003D1662" w:rsidRDefault="0098218D" w:rsidP="0098218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DTAAV011.受理編號  = A010.受理編號</w:t>
      </w:r>
    </w:p>
    <w:p w:rsidR="009F28BA" w:rsidRPr="003D1662" w:rsidRDefault="007A309D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BY 查詢條件</w:t>
      </w:r>
    </w:p>
    <w:p w:rsidR="00563141" w:rsidRPr="003D1662" w:rsidRDefault="00563141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DTAAV011.模型分類  : $模型分類</w:t>
      </w:r>
    </w:p>
    <w:p w:rsidR="00926429" w:rsidRPr="003D1662" w:rsidRDefault="005A1549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A001.受理進度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80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(只抓結案件)</w:t>
      </w:r>
    </w:p>
    <w:p w:rsidR="0098218D" w:rsidRPr="003D1662" w:rsidRDefault="0098218D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A010.受理編號 IS NOT NULL</w:t>
      </w:r>
    </w:p>
    <w:p w:rsidR="00AC4416" w:rsidRPr="003D1662" w:rsidRDefault="00AC4416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O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rder by </w:t>
      </w:r>
      <w:r w:rsidRPr="003D1662">
        <w:rPr>
          <w:rFonts w:ascii="細明體" w:eastAsia="細明體" w:hAnsi="細明體" w:cs="細明體" w:hint="eastAsia"/>
          <w:lang w:eastAsia="zh-TW"/>
        </w:rPr>
        <w:t>DTAAV011.受理編號 , DTAAV011.事故者ID</w:t>
      </w:r>
    </w:p>
    <w:p w:rsidR="005F6C09" w:rsidRPr="003D1662" w:rsidRDefault="005F6C09" w:rsidP="00326C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5F6C09" w:rsidRPr="003D1662" w:rsidRDefault="005F6C09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DTAAV011.*</w:t>
      </w:r>
    </w:p>
    <w:p w:rsidR="005F6C09" w:rsidRPr="003D1662" w:rsidRDefault="00F03A42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TA</w:t>
      </w:r>
      <w:r w:rsidR="005F6C09" w:rsidRPr="003D1662">
        <w:rPr>
          <w:rFonts w:ascii="細明體" w:eastAsia="細明體" w:hAnsi="細明體" w:hint="eastAsia"/>
          <w:kern w:val="2"/>
          <w:lang w:eastAsia="zh-TW"/>
        </w:rPr>
        <w:t>.</w:t>
      </w:r>
      <w:r w:rsidR="003B0318" w:rsidRPr="003D1662">
        <w:rPr>
          <w:rFonts w:ascii="細明體" w:eastAsia="細明體" w:hAnsi="細明體" w:hint="eastAsia"/>
          <w:kern w:val="2"/>
          <w:lang w:eastAsia="zh-TW"/>
        </w:rPr>
        <w:t>受理編號</w:t>
      </w:r>
      <w:r w:rsidR="00012FB8" w:rsidRPr="003D1662">
        <w:rPr>
          <w:rFonts w:ascii="細明體" w:eastAsia="細明體" w:hAnsi="細明體" w:hint="eastAsia"/>
          <w:kern w:val="2"/>
          <w:lang w:eastAsia="zh-TW"/>
        </w:rPr>
        <w:t xml:space="preserve"> AS $不給付受理編號</w:t>
      </w:r>
    </w:p>
    <w:p w:rsidR="001F2EAF" w:rsidRPr="003D1662" w:rsidRDefault="001F2EAF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AHA001.受理編號　AS $交查案件受理編號</w:t>
      </w:r>
    </w:p>
    <w:p w:rsidR="00926429" w:rsidRPr="003D1662" w:rsidRDefault="00926429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A001.覆核日期</w:t>
      </w:r>
    </w:p>
    <w:p w:rsidR="00926429" w:rsidRPr="003D1662" w:rsidRDefault="00926429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A001.受理日期</w:t>
      </w:r>
    </w:p>
    <w:p w:rsidR="00926429" w:rsidRPr="003D1662" w:rsidRDefault="000F52B7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A001.核賠單位</w:t>
      </w:r>
    </w:p>
    <w:p w:rsidR="0098218D" w:rsidRPr="003D1662" w:rsidRDefault="0098218D" w:rsidP="00326C8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A010.事故原因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TB1.輸入人員ID AS $此案件核賠人員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TB1.輸入人員姓名 AS $此案件核賠人員姓名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TB2.輸入人員ID AS $此案件簽擬人員</w:t>
      </w:r>
    </w:p>
    <w:p w:rsidR="003D1662" w:rsidRPr="003D1662" w:rsidRDefault="003D1662" w:rsidP="003D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TB2.輸入人員姓名 AS $此案件簽擬人員姓名</w:t>
      </w:r>
    </w:p>
    <w:p w:rsidR="00A8583D" w:rsidRDefault="00A8583D" w:rsidP="00A858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取得風險分級：</w:t>
      </w:r>
      <w:r w:rsidR="003718BA">
        <w:rPr>
          <w:rFonts w:ascii="細明體" w:eastAsia="細明體" w:hAnsi="細明體" w:hint="eastAsia"/>
          <w:kern w:val="2"/>
          <w:lang w:eastAsia="zh-TW"/>
        </w:rPr>
        <w:t>(若有特定風險，不採用標準化風險分級)</w:t>
      </w:r>
    </w:p>
    <w:p w:rsidR="003718BA" w:rsidRPr="00BB1557" w:rsidRDefault="003718BA" w:rsidP="003718B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3D1662">
        <w:rPr>
          <w:rFonts w:ascii="細明體" w:eastAsia="細明體" w:hAnsi="細明體" w:cs="細明體" w:hint="eastAsia"/>
          <w:lang w:eastAsia="zh-TW"/>
        </w:rPr>
        <w:t>DTAAVT11</w:t>
      </w:r>
      <w:r>
        <w:rPr>
          <w:rFonts w:ascii="細明體" w:eastAsia="細明體" w:hAnsi="細明體" w:cs="細明體" w:hint="eastAsia"/>
          <w:lang w:eastAsia="zh-TW"/>
        </w:rPr>
        <w:t>.</w:t>
      </w:r>
      <w:r w:rsidRPr="00D64D7F">
        <w:rPr>
          <w:rFonts w:ascii="細明體" w:eastAsia="細明體" w:hAnsi="細明體" w:cs="細明體" w:hint="eastAsia"/>
          <w:lang w:eastAsia="zh-TW"/>
        </w:rPr>
        <w:t>特定風險代碼</w:t>
      </w:r>
      <w:r>
        <w:rPr>
          <w:rFonts w:ascii="細明體" w:eastAsia="細明體" w:hAnsi="細明體" w:cs="細明體" w:hint="eastAsia"/>
          <w:lang w:eastAsia="zh-TW"/>
        </w:rPr>
        <w:t xml:space="preserve"> 不是空值</w:t>
      </w:r>
    </w:p>
    <w:p w:rsidR="003718BA" w:rsidRPr="00BB1557" w:rsidRDefault="003718BA" w:rsidP="003718B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風險分級 =</w:t>
      </w:r>
      <w:r w:rsidRPr="00D64D7F">
        <w:rPr>
          <w:rFonts w:ascii="細明體" w:eastAsia="細明體" w:hAnsi="細明體" w:cs="細明體" w:hint="eastAsia"/>
          <w:lang w:eastAsia="zh-TW"/>
        </w:rPr>
        <w:t xml:space="preserve"> </w:t>
      </w:r>
      <w:r w:rsidRPr="003D1662">
        <w:rPr>
          <w:rFonts w:ascii="細明體" w:eastAsia="細明體" w:hAnsi="細明體" w:cs="細明體" w:hint="eastAsia"/>
          <w:lang w:eastAsia="zh-TW"/>
        </w:rPr>
        <w:t>DTAAVT11</w:t>
      </w:r>
      <w:r>
        <w:rPr>
          <w:rFonts w:ascii="細明體" w:eastAsia="細明體" w:hAnsi="細明體" w:cs="細明體" w:hint="eastAsia"/>
          <w:lang w:eastAsia="zh-TW"/>
        </w:rPr>
        <w:t>.</w:t>
      </w:r>
      <w:r w:rsidRPr="00D64D7F">
        <w:rPr>
          <w:rFonts w:ascii="細明體" w:eastAsia="細明體" w:hAnsi="細明體" w:cs="細明體" w:hint="eastAsia"/>
          <w:lang w:eastAsia="zh-TW"/>
        </w:rPr>
        <w:t>特定風險代碼</w:t>
      </w:r>
    </w:p>
    <w:p w:rsidR="003718BA" w:rsidRDefault="003718BA" w:rsidP="003718B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A8583D" w:rsidRDefault="00A8583D" w:rsidP="0087740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AA_V1Z008.</w:t>
      </w:r>
      <w:r>
        <w:rPr>
          <w:rFonts w:hint="eastAsia"/>
        </w:rPr>
        <w:t>std</w:t>
      </w:r>
      <w:r>
        <w:rPr>
          <w:rFonts w:hint="eastAsia"/>
          <w:lang w:eastAsia="zh-TW"/>
        </w:rPr>
        <w:t>R</w:t>
      </w:r>
      <w:r>
        <w:rPr>
          <w:rFonts w:hint="eastAsia"/>
        </w:rPr>
        <w:t>iskLvl</w:t>
      </w:r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 w:rsidRPr="00506154">
        <w:rPr>
          <w:rFonts w:hint="eastAsia"/>
        </w:rPr>
        <w:t>標準化風險分級</w:t>
      </w:r>
      <w:r>
        <w:rPr>
          <w:rFonts w:hint="eastAsia"/>
          <w:lang w:eastAsia="zh-TW"/>
        </w:rPr>
        <w:t>)</w:t>
      </w:r>
    </w:p>
    <w:p w:rsidR="00A8583D" w:rsidRDefault="00A8583D" w:rsidP="0087740C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標準化後總分 =</w:t>
      </w:r>
      <w:r w:rsidRPr="005E6757">
        <w:rPr>
          <w:rFonts w:ascii="細明體" w:eastAsia="細明體" w:hAnsi="細明體" w:cs="細明體" w:hint="eastAsia"/>
          <w:lang w:eastAsia="zh-TW"/>
        </w:rPr>
        <w:t xml:space="preserve"> </w:t>
      </w:r>
      <w:r w:rsidRPr="003D1662">
        <w:rPr>
          <w:rFonts w:ascii="細明體" w:eastAsia="細明體" w:hAnsi="細明體" w:cs="細明體" w:hint="eastAsia"/>
          <w:lang w:eastAsia="zh-TW"/>
        </w:rPr>
        <w:t>DTAAV</w:t>
      </w:r>
      <w:r>
        <w:rPr>
          <w:rFonts w:ascii="細明體" w:eastAsia="細明體" w:hAnsi="細明體" w:cs="細明體" w:hint="eastAsia"/>
          <w:lang w:eastAsia="zh-TW"/>
        </w:rPr>
        <w:t>0</w:t>
      </w:r>
      <w:r w:rsidRPr="003D1662">
        <w:rPr>
          <w:rFonts w:ascii="細明體" w:eastAsia="細明體" w:hAnsi="細明體" w:cs="細明體" w:hint="eastAsia"/>
          <w:lang w:eastAsia="zh-TW"/>
        </w:rPr>
        <w:t>11.</w:t>
      </w:r>
      <w:r>
        <w:rPr>
          <w:rFonts w:ascii="細明體" w:eastAsia="細明體" w:hAnsi="細明體" w:cs="Arial" w:hint="eastAsia"/>
          <w:lang w:eastAsia="zh-TW"/>
        </w:rPr>
        <w:t>標準化總分</w:t>
      </w:r>
    </w:p>
    <w:p w:rsidR="00A8583D" w:rsidRDefault="00A8583D" w:rsidP="0087740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風險分級 = 回傳.</w:t>
      </w:r>
      <w:r>
        <w:rPr>
          <w:rFonts w:ascii="細明體" w:eastAsia="細明體" w:hAnsi="細明體" w:cs="Arial" w:hint="eastAsia"/>
          <w:lang w:eastAsia="zh-TW"/>
        </w:rPr>
        <w:t>風險等級代碼</w:t>
      </w:r>
    </w:p>
    <w:p w:rsidR="00A00CCF" w:rsidRPr="003D1662" w:rsidRDefault="00A00CCF" w:rsidP="00326C8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//**共用處理部分</w:t>
      </w:r>
      <w:r w:rsidR="00686A49" w:rsidRPr="003D1662">
        <w:rPr>
          <w:rFonts w:ascii="細明體" w:eastAsia="細明體" w:hAnsi="細明體" w:hint="eastAsia"/>
          <w:kern w:val="2"/>
          <w:lang w:eastAsia="zh-TW"/>
        </w:rPr>
        <w:t>__START</w:t>
      </w:r>
    </w:p>
    <w:p w:rsidR="005F6C09" w:rsidRPr="003D1662" w:rsidRDefault="008A3A95" w:rsidP="002335A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若無資料,屬正常</w:t>
      </w:r>
    </w:p>
    <w:p w:rsidR="008A3A95" w:rsidRPr="003D1662" w:rsidRDefault="008A3A95" w:rsidP="008A3A9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FATAL出件數相關資料給LOG檔顯示。</w:t>
      </w:r>
    </w:p>
    <w:p w:rsidR="008A3A95" w:rsidRPr="003D1662" w:rsidRDefault="008A3A95" w:rsidP="008A3A9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C</w:t>
      </w:r>
      <w:r w:rsidRPr="003D1662">
        <w:rPr>
          <w:rFonts w:ascii="細明體" w:eastAsia="細明體" w:hAnsi="細明體"/>
          <w:lang w:eastAsia="zh-TW"/>
        </w:rPr>
        <w:t>ALL batch.CountManager</w:t>
      </w:r>
      <w:r w:rsidRPr="003D1662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8A3A95" w:rsidRPr="003D1662" w:rsidRDefault="008A3A95" w:rsidP="008A3A9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RETURN</w:t>
      </w:r>
    </w:p>
    <w:p w:rsidR="008A3A95" w:rsidRPr="003D1662" w:rsidRDefault="008A3A95" w:rsidP="008A3A9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若有資料,依序處理每筆資料</w:t>
      </w:r>
    </w:p>
    <w:p w:rsidR="00C1041A" w:rsidRPr="003D1662" w:rsidRDefault="00C1041A" w:rsidP="007249B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//**判斷事故原因是否與處理的模型分類相符，若不同則不處理</w:t>
      </w:r>
    </w:p>
    <w:p w:rsidR="00C1041A" w:rsidRDefault="00C1041A" w:rsidP="007249B8">
      <w:pPr>
        <w:pStyle w:val="Tabletext"/>
        <w:keepLines w:val="0"/>
        <w:spacing w:after="0" w:line="240" w:lineRule="auto"/>
        <w:ind w:left="1843" w:firstLineChars="150" w:firstLine="300"/>
        <w:rPr>
          <w:rFonts w:ascii="細明體" w:eastAsia="細明體" w:hAnsi="細明體" w:hint="eastAsia"/>
          <w:kern w:val="2"/>
          <w:lang w:eastAsia="zh-TW"/>
        </w:rPr>
      </w:pPr>
    </w:p>
    <w:p w:rsidR="00080C42" w:rsidRPr="003D1662" w:rsidRDefault="00080C42" w:rsidP="00F15DC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 w:rsidRPr="003D1662">
        <w:rPr>
          <w:rFonts w:ascii="細明體" w:eastAsia="細明體" w:hAnsi="細明體" w:hint="eastAsia"/>
          <w:kern w:val="2"/>
          <w:lang w:eastAsia="zh-TW"/>
        </w:rPr>
        <w:t>模組傳入.模型分類</w:t>
      </w:r>
      <w:r>
        <w:rPr>
          <w:rFonts w:ascii="細明體" w:eastAsia="細明體" w:hAnsi="細明體" w:hint="eastAsia"/>
          <w:kern w:val="2"/>
          <w:lang w:eastAsia="zh-TW"/>
        </w:rPr>
        <w:t xml:space="preserve"> 不是空值</w:t>
      </w:r>
      <w:r w:rsidR="00A34D1B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A34D1B" w:rsidRPr="00A34D1B">
        <w:rPr>
          <w:rFonts w:ascii="細明體" w:eastAsia="細明體" w:hAnsi="細明體"/>
          <w:kern w:val="2"/>
          <w:lang w:eastAsia="zh-TW"/>
        </w:rPr>
        <w:sym w:font="Wingdings" w:char="F0DF"/>
      </w:r>
      <w:r w:rsidR="00AE0FF3">
        <w:rPr>
          <w:rFonts w:ascii="細明體" w:eastAsia="細明體" w:hAnsi="細明體" w:hint="eastAsia"/>
          <w:kern w:val="2"/>
          <w:lang w:eastAsia="zh-TW"/>
        </w:rPr>
        <w:t>原本寫入</w:t>
      </w:r>
      <w:r w:rsidR="00730777">
        <w:rPr>
          <w:rFonts w:ascii="細明體" w:eastAsia="細明體" w:hAnsi="細明體" w:hint="eastAsia"/>
          <w:kern w:val="2"/>
          <w:lang w:eastAsia="zh-TW"/>
        </w:rPr>
        <w:t>V011</w:t>
      </w:r>
      <w:r w:rsidR="00FC5F4B">
        <w:rPr>
          <w:rFonts w:ascii="細明體" w:eastAsia="細明體" w:hAnsi="細明體" w:hint="eastAsia"/>
          <w:kern w:val="2"/>
          <w:lang w:eastAsia="zh-TW"/>
        </w:rPr>
        <w:t>就篩</w:t>
      </w:r>
      <w:r w:rsidR="00AE0FF3">
        <w:rPr>
          <w:rFonts w:ascii="細明體" w:eastAsia="細明體" w:hAnsi="細明體" w:hint="eastAsia"/>
          <w:kern w:val="2"/>
          <w:lang w:eastAsia="zh-TW"/>
        </w:rPr>
        <w:t>選過事故原因了</w:t>
      </w:r>
    </w:p>
    <w:p w:rsidR="00C1041A" w:rsidRPr="003D1662" w:rsidRDefault="00C1041A" w:rsidP="007249B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輸入件數 ++</w:t>
      </w:r>
    </w:p>
    <w:p w:rsidR="00C1041A" w:rsidRPr="003D1662" w:rsidRDefault="00C1041A" w:rsidP="007249B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ELSE</w:t>
      </w:r>
    </w:p>
    <w:p w:rsidR="00C1041A" w:rsidRPr="003D1662" w:rsidRDefault="00C1041A" w:rsidP="007249B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跳過此筆，繼續處理下一筆資料</w:t>
      </w:r>
    </w:p>
    <w:p w:rsidR="00C1041A" w:rsidRPr="003D1662" w:rsidRDefault="00C1041A" w:rsidP="007249B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AC4416" w:rsidRPr="003D1662" w:rsidRDefault="00AC4416" w:rsidP="001C57F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IF 處理第一筆資料</w:t>
      </w:r>
    </w:p>
    <w:p w:rsidR="00AC4416" w:rsidRPr="003D1662" w:rsidRDefault="00AC441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$前一筆受編  = 處理當筆</w:t>
      </w:r>
      <w:r w:rsidRPr="003D1662">
        <w:rPr>
          <w:rFonts w:ascii="細明體" w:eastAsia="細明體" w:hAnsi="細明體" w:cs="細明體" w:hint="eastAsia"/>
          <w:lang w:eastAsia="zh-TW"/>
        </w:rPr>
        <w:t>DTAAV011.受理編號</w:t>
      </w:r>
    </w:p>
    <w:p w:rsidR="00AC4416" w:rsidRPr="003D1662" w:rsidRDefault="00AC441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$前一筆事故者ID =</w:t>
      </w:r>
      <w:r w:rsidR="004261BA"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="004261BA" w:rsidRPr="003D1662">
        <w:rPr>
          <w:rFonts w:ascii="細明體" w:eastAsia="細明體" w:hAnsi="細明體" w:cs="細明體" w:hint="eastAsia"/>
          <w:lang w:eastAsia="zh-TW"/>
        </w:rPr>
        <w:t>DTAAV011.</w:t>
      </w:r>
      <w:r w:rsidR="004261BA" w:rsidRPr="003D1662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1B344F" w:rsidRPr="003D1662" w:rsidRDefault="001B344F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$前一筆總分 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DTAAV011.總分</w:t>
      </w:r>
    </w:p>
    <w:p w:rsidR="009D22D6" w:rsidRPr="003D1662" w:rsidRDefault="009D22D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核賠點選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核賠點選</w:t>
      </w:r>
    </w:p>
    <w:p w:rsidR="009D22D6" w:rsidRPr="003D1662" w:rsidRDefault="009D22D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簽擬點選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簽擬點選</w:t>
      </w:r>
    </w:p>
    <w:p w:rsidR="009D22D6" w:rsidRPr="003D1662" w:rsidRDefault="009D22D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核賠人員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核賠人員</w:t>
      </w:r>
    </w:p>
    <w:p w:rsidR="009D22D6" w:rsidRPr="003D1662" w:rsidRDefault="009D22D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核賠人員姓名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核賠人員姓名</w:t>
      </w:r>
    </w:p>
    <w:p w:rsidR="009D22D6" w:rsidRPr="003D1662" w:rsidRDefault="009D22D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簽擬人員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簽擬人員</w:t>
      </w:r>
    </w:p>
    <w:p w:rsidR="009D22D6" w:rsidRPr="003D1662" w:rsidRDefault="009D22D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$前一筆評分日期=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caps/>
          <w:lang w:eastAsia="zh-TW"/>
        </w:rPr>
        <w:t>資料更新時間</w:t>
      </w:r>
    </w:p>
    <w:p w:rsidR="009D22D6" w:rsidRPr="003D1662" w:rsidRDefault="009D22D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簽擬人員姓名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簽擬人員姓名</w:t>
      </w:r>
    </w:p>
    <w:p w:rsidR="00BC6FB6" w:rsidRPr="003D1662" w:rsidRDefault="00BC6FB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覆核日期 = 處理當筆A00</w:t>
      </w:r>
      <w:r w:rsidR="008A209E" w:rsidRPr="003D1662">
        <w:rPr>
          <w:rFonts w:ascii="細明體" w:eastAsia="細明體" w:hAnsi="細明體" w:hint="eastAsia"/>
          <w:kern w:val="2"/>
          <w:lang w:eastAsia="zh-TW"/>
        </w:rPr>
        <w:t>1.</w:t>
      </w:r>
      <w:r w:rsidRPr="003D1662">
        <w:rPr>
          <w:rFonts w:ascii="細明體" w:eastAsia="細明體" w:hAnsi="細明體" w:hint="eastAsia"/>
          <w:kern w:val="2"/>
          <w:lang w:eastAsia="zh-TW"/>
        </w:rPr>
        <w:t>覆核日期</w:t>
      </w:r>
    </w:p>
    <w:p w:rsidR="00BC6FB6" w:rsidRPr="003D1662" w:rsidRDefault="00BC6FB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受理日期 = 處理當筆A00</w:t>
      </w:r>
      <w:r w:rsidR="008A209E" w:rsidRPr="003D1662">
        <w:rPr>
          <w:rFonts w:ascii="細明體" w:eastAsia="細明體" w:hAnsi="細明體" w:hint="eastAsia"/>
          <w:kern w:val="2"/>
          <w:lang w:eastAsia="zh-TW"/>
        </w:rPr>
        <w:t>1.</w:t>
      </w:r>
      <w:r w:rsidRPr="003D1662">
        <w:rPr>
          <w:rFonts w:ascii="細明體" w:eastAsia="細明體" w:hAnsi="細明體" w:hint="eastAsia"/>
          <w:kern w:val="2"/>
          <w:lang w:eastAsia="zh-TW"/>
        </w:rPr>
        <w:t>受理日期</w:t>
      </w:r>
    </w:p>
    <w:p w:rsidR="00BC6FB6" w:rsidRPr="003D1662" w:rsidRDefault="00BC6FB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核賠單位 = 處理當筆A00</w:t>
      </w:r>
      <w:r w:rsidR="008A209E" w:rsidRPr="003D1662">
        <w:rPr>
          <w:rFonts w:ascii="細明體" w:eastAsia="細明體" w:hAnsi="細明體" w:hint="eastAsia"/>
          <w:kern w:val="2"/>
          <w:lang w:eastAsia="zh-TW"/>
        </w:rPr>
        <w:t>1.</w:t>
      </w:r>
      <w:r w:rsidRPr="003D1662">
        <w:rPr>
          <w:rFonts w:ascii="細明體" w:eastAsia="細明體" w:hAnsi="細明體" w:hint="eastAsia"/>
          <w:kern w:val="2"/>
          <w:lang w:eastAsia="zh-TW"/>
        </w:rPr>
        <w:t>核賠單位</w:t>
      </w:r>
    </w:p>
    <w:p w:rsidR="009D22D6" w:rsidRPr="003D1662" w:rsidRDefault="00BC6FB6" w:rsidP="009D22D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事故原因 = 處理當筆A0</w:t>
      </w:r>
      <w:r w:rsidR="008A209E" w:rsidRPr="003D1662">
        <w:rPr>
          <w:rFonts w:ascii="細明體" w:eastAsia="細明體" w:hAnsi="細明體" w:hint="eastAsia"/>
          <w:kern w:val="2"/>
          <w:lang w:eastAsia="zh-TW"/>
        </w:rPr>
        <w:t>1</w:t>
      </w:r>
      <w:r w:rsidRPr="003D1662">
        <w:rPr>
          <w:rFonts w:ascii="細明體" w:eastAsia="細明體" w:hAnsi="細明體" w:hint="eastAsia"/>
          <w:kern w:val="2"/>
          <w:lang w:eastAsia="zh-TW"/>
        </w:rPr>
        <w:t>0</w:t>
      </w:r>
      <w:r w:rsidR="008A209E" w:rsidRPr="003D1662">
        <w:rPr>
          <w:rFonts w:ascii="細明體" w:eastAsia="細明體" w:hAnsi="細明體" w:hint="eastAsia"/>
          <w:kern w:val="2"/>
          <w:lang w:eastAsia="zh-TW"/>
        </w:rPr>
        <w:t>.事故原因</w:t>
      </w:r>
    </w:p>
    <w:p w:rsidR="00037553" w:rsidRPr="003D1662" w:rsidRDefault="00037553" w:rsidP="007249B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cs="細明體" w:hint="eastAsia"/>
          <w:lang w:eastAsia="zh-TW"/>
        </w:rPr>
        <w:t>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案件核賠人員 = 處理當筆</w:t>
      </w:r>
      <w:r w:rsidR="003D1662" w:rsidRPr="003D1662">
        <w:rPr>
          <w:rFonts w:ascii="細明體" w:eastAsia="細明體" w:hAnsi="細明體" w:hint="eastAsia"/>
          <w:kern w:val="2"/>
          <w:lang w:eastAsia="zh-TW"/>
        </w:rPr>
        <w:t>$此案件核賠人員</w:t>
      </w:r>
    </w:p>
    <w:p w:rsidR="00037553" w:rsidRPr="003D1662" w:rsidRDefault="00037553" w:rsidP="007249B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cs="細明體" w:hint="eastAsia"/>
          <w:lang w:eastAsia="zh-TW"/>
        </w:rPr>
        <w:t>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案件核賠人員姓名 = 處理當筆</w:t>
      </w:r>
      <w:r w:rsidR="003D1662" w:rsidRPr="003D1662">
        <w:rPr>
          <w:rFonts w:ascii="細明體" w:eastAsia="細明體" w:hAnsi="細明體" w:hint="eastAsia"/>
          <w:kern w:val="2"/>
          <w:lang w:eastAsia="zh-TW"/>
        </w:rPr>
        <w:t>$此案件核賠人員姓名</w:t>
      </w:r>
    </w:p>
    <w:p w:rsidR="00037553" w:rsidRPr="003D1662" w:rsidRDefault="00037553" w:rsidP="007249B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cs="細明體" w:hint="eastAsia"/>
          <w:lang w:eastAsia="zh-TW"/>
        </w:rPr>
        <w:t>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案件簽擬人員 = 處理當筆</w:t>
      </w:r>
      <w:r w:rsidR="003D1662" w:rsidRPr="003D1662">
        <w:rPr>
          <w:rFonts w:ascii="細明體" w:eastAsia="細明體" w:hAnsi="細明體" w:hint="eastAsia"/>
          <w:kern w:val="2"/>
          <w:lang w:eastAsia="zh-TW"/>
        </w:rPr>
        <w:t>$此案件簽擬人員</w:t>
      </w:r>
    </w:p>
    <w:p w:rsidR="00037553" w:rsidRPr="003D1662" w:rsidRDefault="00037553" w:rsidP="007249B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cs="細明體" w:hint="eastAsia"/>
          <w:lang w:eastAsia="zh-TW"/>
        </w:rPr>
        <w:t>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案件簽擬人員姓名 = 處理當筆</w:t>
      </w:r>
      <w:r w:rsidR="003D1662" w:rsidRPr="003D1662">
        <w:rPr>
          <w:rFonts w:ascii="細明體" w:eastAsia="細明體" w:hAnsi="細明體" w:hint="eastAsia"/>
          <w:kern w:val="2"/>
          <w:lang w:eastAsia="zh-TW"/>
        </w:rPr>
        <w:t>$此案件簽擬人員</w:t>
      </w:r>
      <w:r w:rsidRPr="003D1662">
        <w:rPr>
          <w:rFonts w:ascii="細明體" w:eastAsia="細明體" w:hAnsi="細明體" w:cs="細明體" w:hint="eastAsia"/>
          <w:lang w:eastAsia="zh-TW"/>
        </w:rPr>
        <w:t>姓名</w:t>
      </w:r>
    </w:p>
    <w:p w:rsidR="00DE4A02" w:rsidRPr="003D1662" w:rsidRDefault="004261BA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012FB8" w:rsidRPr="003D1662">
        <w:rPr>
          <w:rFonts w:ascii="細明體" w:eastAsia="細明體" w:hAnsi="細明體" w:hint="eastAsia"/>
          <w:kern w:val="2"/>
          <w:lang w:eastAsia="zh-TW"/>
        </w:rPr>
        <w:t>$不給付受理編號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 &lt;&gt; 空值</w:t>
      </w:r>
      <w:r w:rsidR="00DE4A02" w:rsidRPr="003D1662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4261BA" w:rsidRPr="003D1662" w:rsidRDefault="004261BA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hint="eastAsia"/>
        </w:rPr>
        <w:t>是否為不給付</w:t>
      </w:r>
      <w:r w:rsidRPr="003D1662">
        <w:rPr>
          <w:rFonts w:ascii="細明體" w:eastAsia="細明體" w:hAnsi="細明體" w:hint="eastAsia"/>
          <w:lang w:eastAsia="zh-TW"/>
        </w:rPr>
        <w:t xml:space="preserve"> = </w:t>
      </w:r>
      <w:r w:rsidRPr="003D1662">
        <w:rPr>
          <w:rFonts w:ascii="細明體" w:eastAsia="細明體" w:hAnsi="細明體"/>
          <w:lang w:eastAsia="zh-TW"/>
        </w:rPr>
        <w:t>‘</w:t>
      </w:r>
      <w:r w:rsidRPr="003D1662">
        <w:rPr>
          <w:rFonts w:ascii="細明體" w:eastAsia="細明體" w:hAnsi="細明體" w:hint="eastAsia"/>
          <w:lang w:eastAsia="zh-TW"/>
        </w:rPr>
        <w:t>Y</w:t>
      </w:r>
      <w:r w:rsidRPr="003D1662">
        <w:rPr>
          <w:rFonts w:ascii="細明體" w:eastAsia="細明體" w:hAnsi="細明體"/>
          <w:lang w:eastAsia="zh-TW"/>
        </w:rPr>
        <w:t>’</w:t>
      </w:r>
    </w:p>
    <w:p w:rsidR="008A4136" w:rsidRPr="003D1662" w:rsidRDefault="008A4136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//**當確定是不給付時才去計算不給付金額</w:t>
      </w:r>
    </w:p>
    <w:p w:rsidR="00BC6FB6" w:rsidRPr="003D1662" w:rsidRDefault="00BC6FB6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理賠紀錄檔DTAAB001，</w:t>
      </w:r>
    </w:p>
    <w:p w:rsidR="00BC6FB6" w:rsidRPr="003D1662" w:rsidRDefault="00BC6FB6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LEFT JOIN </w:t>
      </w:r>
      <w:r w:rsidRPr="003D1662">
        <w:rPr>
          <w:rFonts w:ascii="細明體" w:eastAsia="細明體" w:hAnsi="細明體" w:cs="細明體" w:hint="eastAsia"/>
        </w:rPr>
        <w:t>不給付原因代碼檔</w:t>
      </w:r>
      <w:r w:rsidRPr="003D1662">
        <w:rPr>
          <w:rFonts w:ascii="細明體" w:eastAsia="細明體" w:hAnsi="細明體" w:cs="細明體" w:hint="eastAsia"/>
          <w:lang w:eastAsia="zh-TW"/>
        </w:rPr>
        <w:t>DTAAC020 ON DTAAB001.修改原因  = DTAAC020.拒賠原因代碼</w:t>
      </w:r>
    </w:p>
    <w:p w:rsidR="00BC6FB6" w:rsidRPr="003D1662" w:rsidRDefault="00BC6FB6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BY 查詢條件</w:t>
      </w:r>
    </w:p>
    <w:p w:rsidR="00BC6FB6" w:rsidRPr="003D1662" w:rsidRDefault="00BC6FB6" w:rsidP="00326C8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DTAAB001.受理編號 = </w:t>
      </w:r>
      <w:r w:rsidRPr="003D1662">
        <w:rPr>
          <w:rFonts w:ascii="細明體" w:eastAsia="細明體" w:hAnsi="細明體" w:hint="eastAsia"/>
          <w:kern w:val="2"/>
          <w:lang w:eastAsia="zh-TW"/>
        </w:rPr>
        <w:t>$不給付受理編號</w:t>
      </w:r>
    </w:p>
    <w:p w:rsidR="00BC6FB6" w:rsidRPr="003D1662" w:rsidRDefault="00BC6FB6" w:rsidP="00326C8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DTAAB001.給付表示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5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(退件不給付)</w:t>
      </w:r>
    </w:p>
    <w:p w:rsidR="00BC6FB6" w:rsidRPr="003D1662" w:rsidRDefault="00BC6FB6" w:rsidP="00326C8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DTAAC020.是否認列交查破案績效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1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(有認列)</w:t>
      </w:r>
    </w:p>
    <w:p w:rsidR="00BC6FB6" w:rsidRPr="003D1662" w:rsidRDefault="00BC6FB6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BC6FB6" w:rsidRPr="003D1662" w:rsidRDefault="00BC6FB6" w:rsidP="00326C8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加總(DTAAB001.試算金額)  AS $不給付金額</w:t>
      </w:r>
    </w:p>
    <w:p w:rsidR="004261BA" w:rsidRPr="003D1662" w:rsidRDefault="004261BA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END IF</w:t>
      </w:r>
    </w:p>
    <w:p w:rsidR="001F2EAF" w:rsidRPr="003D1662" w:rsidRDefault="001F2EAF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 xml:space="preserve">IF </w:t>
      </w:r>
      <w:r w:rsidRPr="003D1662">
        <w:rPr>
          <w:rFonts w:ascii="細明體" w:eastAsia="細明體" w:hAnsi="細明體" w:hint="eastAsia"/>
          <w:kern w:val="2"/>
          <w:lang w:eastAsia="zh-TW"/>
        </w:rPr>
        <w:t>$交查案件受理編號 &lt;&gt; 空值</w:t>
      </w:r>
    </w:p>
    <w:p w:rsidR="001F2EAF" w:rsidRPr="003D1662" w:rsidRDefault="001F2EAF" w:rsidP="00F72F8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$是否發交查　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Y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</w:p>
    <w:p w:rsidR="001F2EAF" w:rsidRPr="003D1662" w:rsidRDefault="001F2EAF" w:rsidP="001F2EA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4E194F" w:rsidRPr="003D1662" w:rsidRDefault="00B01D25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IF</w:t>
      </w:r>
      <w:r w:rsidR="004E194F"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="004E194F" w:rsidRPr="003D1662">
        <w:rPr>
          <w:rFonts w:ascii="細明體" w:eastAsia="細明體" w:hAnsi="細明體" w:cs="細明體" w:hint="eastAsia"/>
          <w:lang w:eastAsia="zh-TW"/>
        </w:rPr>
        <w:t xml:space="preserve">DTAAV011.因子分數 &gt;= </w:t>
      </w:r>
      <w:r w:rsidR="004E194F" w:rsidRPr="003D1662">
        <w:rPr>
          <w:rFonts w:ascii="細明體" w:eastAsia="細明體" w:hAnsi="細明體" w:hint="eastAsia"/>
          <w:kern w:val="2"/>
          <w:lang w:eastAsia="zh-TW"/>
        </w:rPr>
        <w:t xml:space="preserve">$中風險_起 AND 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</w:t>
      </w:r>
      <w:r w:rsidR="004E194F" w:rsidRPr="003D1662">
        <w:rPr>
          <w:rFonts w:ascii="細明體" w:eastAsia="細明體" w:hAnsi="細明體" w:cs="細明體" w:hint="eastAsia"/>
          <w:lang w:eastAsia="zh-TW"/>
        </w:rPr>
        <w:t xml:space="preserve">&lt;= </w:t>
      </w:r>
      <w:r w:rsidR="004E194F" w:rsidRPr="003D1662">
        <w:rPr>
          <w:rFonts w:ascii="細明體" w:eastAsia="細明體" w:hAnsi="細明體" w:hint="eastAsia"/>
          <w:kern w:val="2"/>
          <w:lang w:eastAsia="zh-TW"/>
        </w:rPr>
        <w:t>$中風險_迄</w:t>
      </w:r>
    </w:p>
    <w:p w:rsidR="00B01D25" w:rsidRPr="003D1662" w:rsidRDefault="004E194F" w:rsidP="007B38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 $中風險個數++</w:t>
      </w:r>
    </w:p>
    <w:p w:rsidR="004E194F" w:rsidRPr="003D1662" w:rsidRDefault="004E194F" w:rsidP="004E194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4E194F" w:rsidRPr="003D1662" w:rsidRDefault="004E194F" w:rsidP="004E194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IF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&gt;= </w:t>
      </w:r>
      <w:r w:rsidRPr="003D1662">
        <w:rPr>
          <w:rFonts w:ascii="細明體" w:eastAsia="細明體" w:hAnsi="細明體" w:hint="eastAsia"/>
          <w:kern w:val="2"/>
          <w:lang w:eastAsia="zh-TW"/>
        </w:rPr>
        <w:t>$高風險_起 AND 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&lt;= </w:t>
      </w:r>
      <w:r w:rsidRPr="003D1662">
        <w:rPr>
          <w:rFonts w:ascii="細明體" w:eastAsia="細明體" w:hAnsi="細明體" w:hint="eastAsia"/>
          <w:kern w:val="2"/>
          <w:lang w:eastAsia="zh-TW"/>
        </w:rPr>
        <w:t>$高風險_迄</w:t>
      </w:r>
    </w:p>
    <w:p w:rsidR="004E194F" w:rsidRPr="003D1662" w:rsidRDefault="004E194F" w:rsidP="004E194F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 $高風險個數++</w:t>
      </w:r>
    </w:p>
    <w:p w:rsidR="004E194F" w:rsidRPr="003D1662" w:rsidRDefault="004E194F" w:rsidP="004E194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1B344F" w:rsidRPr="003D1662" w:rsidRDefault="001B344F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 xml:space="preserve">是否為不給付 = </w:t>
      </w: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hint="eastAsia"/>
          <w:lang w:eastAsia="zh-TW"/>
        </w:rPr>
        <w:t>是否為不給付</w:t>
      </w:r>
    </w:p>
    <w:p w:rsidR="00BC6FB6" w:rsidRPr="003D1662" w:rsidRDefault="00BC6FB6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cs="Arial Unicode MS" w:hint="eastAsia"/>
          <w:lang w:eastAsia="zh-TW"/>
        </w:rPr>
        <w:t>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不給付金額 = $不給付金額</w:t>
      </w:r>
    </w:p>
    <w:p w:rsidR="00563141" w:rsidRPr="003D1662" w:rsidRDefault="00563141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$</w:t>
      </w:r>
      <w:r w:rsidRPr="003D1662">
        <w:rPr>
          <w:rFonts w:ascii="細明體" w:eastAsia="細明體" w:hAnsi="細明體" w:hint="eastAsia"/>
        </w:rPr>
        <w:t>是否有調整評分</w:t>
      </w:r>
      <w:r w:rsidRPr="003D1662">
        <w:rPr>
          <w:rFonts w:ascii="細明體" w:eastAsia="細明體" w:hAnsi="細明體" w:hint="eastAsia"/>
          <w:lang w:eastAsia="zh-TW"/>
        </w:rPr>
        <w:t xml:space="preserve"> =</w:t>
      </w:r>
      <w:r w:rsidRPr="003D1662">
        <w:rPr>
          <w:rFonts w:ascii="細明體" w:eastAsia="細明體" w:hAnsi="細明體"/>
          <w:lang w:eastAsia="zh-TW"/>
        </w:rPr>
        <w:t xml:space="preserve"> ‘</w:t>
      </w:r>
      <w:r w:rsidRPr="003D1662">
        <w:rPr>
          <w:rFonts w:ascii="細明體" w:eastAsia="細明體" w:hAnsi="細明體" w:hint="eastAsia"/>
          <w:lang w:eastAsia="zh-TW"/>
        </w:rPr>
        <w:t>N</w:t>
      </w:r>
      <w:r w:rsidRPr="003D1662">
        <w:rPr>
          <w:rFonts w:ascii="細明體" w:eastAsia="細明體" w:hAnsi="細明體"/>
          <w:lang w:eastAsia="zh-TW"/>
        </w:rPr>
        <w:t>’</w:t>
      </w:r>
    </w:p>
    <w:p w:rsidR="001B344F" w:rsidRPr="003D1662" w:rsidRDefault="001B344F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是否有調整評分 = $是否有調整評分</w:t>
      </w:r>
    </w:p>
    <w:p w:rsidR="004261BA" w:rsidRPr="003D1662" w:rsidRDefault="004261BA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I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F </w:t>
      </w:r>
      <w:r w:rsidR="00064604" w:rsidRPr="003D1662">
        <w:rPr>
          <w:rFonts w:ascii="細明體" w:eastAsia="細明體" w:hAnsi="細明體" w:hint="eastAsia"/>
          <w:kern w:val="2"/>
          <w:lang w:eastAsia="zh-TW"/>
        </w:rPr>
        <w:t>處理最後</w:t>
      </w:r>
      <w:r w:rsidRPr="003D1662">
        <w:rPr>
          <w:rFonts w:ascii="細明體" w:eastAsia="細明體" w:hAnsi="細明體" w:hint="eastAsia"/>
          <w:kern w:val="2"/>
          <w:lang w:eastAsia="zh-TW"/>
        </w:rPr>
        <w:t>一筆資料</w:t>
      </w:r>
    </w:p>
    <w:p w:rsidR="004261BA" w:rsidRPr="003D1662" w:rsidRDefault="004261BA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寫入</w:t>
      </w:r>
      <w:r w:rsidRPr="003D1662">
        <w:rPr>
          <w:rFonts w:ascii="細明體" w:eastAsia="細明體" w:hAnsi="細明體" w:cs="細明體" w:hint="eastAsia"/>
          <w:lang w:eastAsia="zh-TW"/>
        </w:rPr>
        <w:t>FAMS資料驗證檔DTAAV012,BY參數:</w:t>
      </w:r>
    </w:p>
    <w:p w:rsidR="004261BA" w:rsidRPr="003D1662" w:rsidRDefault="004261BA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格式如</w:t>
      </w:r>
      <w:hyperlink w:anchor="A" w:history="1"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FOR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M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A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T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 xml:space="preserve"> (A)</w:t>
        </w:r>
      </w:hyperlink>
    </w:p>
    <w:p w:rsidR="004261BA" w:rsidRPr="003D1662" w:rsidRDefault="004261BA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若有誤,</w:t>
      </w:r>
    </w:p>
    <w:p w:rsidR="004261BA" w:rsidRPr="003D1662" w:rsidRDefault="004261BA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4261BA" w:rsidRPr="003D1662" w:rsidRDefault="004261BA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LOG紀錄錯誤訊息(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新增</w:t>
      </w:r>
      <w:r w:rsidRPr="003D1662">
        <w:rPr>
          <w:rFonts w:ascii="細明體" w:eastAsia="細明體" w:hAnsi="細明體" w:cs="細明體" w:hint="eastAsia"/>
          <w:lang w:eastAsia="zh-TW"/>
        </w:rPr>
        <w:t>FAMS資料驗證檔DTAAV012錯誤,受理編號</w:t>
      </w:r>
      <w:r w:rsidRPr="003D1662">
        <w:rPr>
          <w:rFonts w:ascii="細明體" w:eastAsia="細明體" w:hAnsi="細明體" w:cs="細明體"/>
          <w:lang w:eastAsia="zh-TW"/>
        </w:rPr>
        <w:t>”</w:t>
      </w:r>
      <w:r w:rsidRPr="003D1662">
        <w:rPr>
          <w:rFonts w:ascii="細明體" w:eastAsia="細明體" w:hAnsi="細明體" w:cs="細明體" w:hint="eastAsia"/>
          <w:lang w:eastAsia="zh-TW"/>
        </w:rPr>
        <w:t xml:space="preserve">+ 受理編號 + </w:t>
      </w:r>
      <w:r w:rsidRPr="003D1662">
        <w:rPr>
          <w:rFonts w:ascii="細明體" w:eastAsia="細明體" w:hAnsi="細明體" w:cs="細明體"/>
          <w:lang w:eastAsia="zh-TW"/>
        </w:rPr>
        <w:t>“</w:t>
      </w:r>
      <w:r w:rsidRPr="003D1662">
        <w:rPr>
          <w:rFonts w:ascii="細明體" w:eastAsia="細明體" w:hAnsi="細明體" w:cs="細明體" w:hint="eastAsia"/>
          <w:lang w:eastAsia="zh-TW"/>
        </w:rPr>
        <w:t>事故者ID:</w:t>
      </w:r>
      <w:r w:rsidRPr="003D1662">
        <w:rPr>
          <w:rFonts w:ascii="細明體" w:eastAsia="細明體" w:hAnsi="細明體" w:cs="細明體"/>
          <w:lang w:eastAsia="zh-TW"/>
        </w:rPr>
        <w:t>”</w:t>
      </w:r>
      <w:r w:rsidRPr="003D1662">
        <w:rPr>
          <w:rFonts w:ascii="細明體" w:eastAsia="細明體" w:hAnsi="細明體" w:cs="細明體" w:hint="eastAsia"/>
          <w:lang w:eastAsia="zh-TW"/>
        </w:rPr>
        <w:t>+ 事故者ID</w:t>
      </w:r>
      <w:r w:rsidRPr="003D1662">
        <w:rPr>
          <w:rFonts w:ascii="細明體" w:eastAsia="細明體" w:hAnsi="細明體" w:hint="eastAsia"/>
          <w:kern w:val="2"/>
          <w:lang w:eastAsia="zh-TW"/>
        </w:rPr>
        <w:t>)</w:t>
      </w:r>
    </w:p>
    <w:p w:rsidR="004261BA" w:rsidRPr="003D1662" w:rsidRDefault="004261BA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4261BA" w:rsidRPr="003D1662" w:rsidRDefault="004261BA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輸出件數 ++</w:t>
      </w:r>
    </w:p>
    <w:p w:rsidR="004261BA" w:rsidRPr="003D1662" w:rsidRDefault="004261BA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E</w:t>
      </w:r>
      <w:r w:rsidRPr="003D1662">
        <w:rPr>
          <w:rFonts w:ascii="細明體" w:eastAsia="細明體" w:hAnsi="細明體" w:hint="eastAsia"/>
          <w:kern w:val="2"/>
          <w:lang w:eastAsia="zh-TW"/>
        </w:rPr>
        <w:t>ND IF</w:t>
      </w:r>
    </w:p>
    <w:p w:rsidR="004261BA" w:rsidRPr="003D1662" w:rsidRDefault="004261BA" w:rsidP="0006290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ELSE //**處理第二筆之後</w:t>
      </w:r>
    </w:p>
    <w:p w:rsidR="00064604" w:rsidRPr="003D1662" w:rsidRDefault="00064604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//**若KEY值相同</w:t>
      </w:r>
    </w:p>
    <w:p w:rsidR="004261BA" w:rsidRPr="003D1662" w:rsidRDefault="004261BA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IF ($前一筆受編  = 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DTAAV011.受理編號  AND  </w:t>
      </w:r>
      <w:r w:rsidRPr="003D1662">
        <w:rPr>
          <w:rFonts w:ascii="細明體" w:eastAsia="細明體" w:hAnsi="細明體" w:hint="eastAsia"/>
          <w:kern w:val="2"/>
          <w:lang w:eastAsia="zh-TW"/>
        </w:rPr>
        <w:t>$前一筆事故者ID =處理當筆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kern w:val="2"/>
          <w:lang w:eastAsia="zh-TW"/>
        </w:rPr>
        <w:t>事故者ID )</w:t>
      </w:r>
    </w:p>
    <w:p w:rsidR="004261BA" w:rsidRPr="003D1662" w:rsidRDefault="004261BA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IF $</w:t>
      </w:r>
      <w:r w:rsidRPr="003D1662">
        <w:rPr>
          <w:rFonts w:ascii="細明體" w:eastAsia="細明體" w:hAnsi="細明體" w:hint="eastAsia"/>
        </w:rPr>
        <w:t>是否為不給付</w:t>
      </w:r>
      <w:r w:rsidRPr="003D1662">
        <w:rPr>
          <w:rFonts w:ascii="細明體" w:eastAsia="細明體" w:hAnsi="細明體" w:hint="eastAsia"/>
          <w:lang w:eastAsia="zh-TW"/>
        </w:rPr>
        <w:t xml:space="preserve"> = </w:t>
      </w:r>
      <w:r w:rsidRPr="003D1662">
        <w:rPr>
          <w:rFonts w:ascii="細明體" w:eastAsia="細明體" w:hAnsi="細明體"/>
          <w:lang w:eastAsia="zh-TW"/>
        </w:rPr>
        <w:t>‘</w:t>
      </w:r>
      <w:r w:rsidRPr="003D1662">
        <w:rPr>
          <w:rFonts w:ascii="細明體" w:eastAsia="細明體" w:hAnsi="細明體" w:hint="eastAsia"/>
          <w:lang w:eastAsia="zh-TW"/>
        </w:rPr>
        <w:t>Y</w:t>
      </w:r>
      <w:r w:rsidRPr="003D1662">
        <w:rPr>
          <w:rFonts w:ascii="細明體" w:eastAsia="細明體" w:hAnsi="細明體"/>
          <w:lang w:eastAsia="zh-TW"/>
        </w:rPr>
        <w:t>’</w:t>
      </w:r>
    </w:p>
    <w:p w:rsidR="004261BA" w:rsidRPr="003D1662" w:rsidRDefault="004261BA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//**表示已經符合</w:t>
      </w:r>
      <w:r w:rsidR="00064604" w:rsidRPr="003D1662">
        <w:rPr>
          <w:rFonts w:ascii="細明體" w:eastAsia="細明體" w:hAnsi="細明體" w:hint="eastAsia"/>
          <w:lang w:eastAsia="zh-TW"/>
        </w:rPr>
        <w:t>，不用</w:t>
      </w:r>
      <w:r w:rsidR="009072B4" w:rsidRPr="003D1662">
        <w:rPr>
          <w:rFonts w:ascii="細明體" w:eastAsia="細明體" w:hAnsi="細明體" w:hint="eastAsia"/>
          <w:lang w:eastAsia="zh-TW"/>
        </w:rPr>
        <w:t xml:space="preserve">再判斷 </w:t>
      </w:r>
    </w:p>
    <w:p w:rsidR="009072B4" w:rsidRPr="003D1662" w:rsidRDefault="009072B4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ELSE</w:t>
      </w:r>
    </w:p>
    <w:p w:rsidR="003B0318" w:rsidRPr="003D1662" w:rsidRDefault="003B0318" w:rsidP="00FE628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012FB8" w:rsidRPr="003D1662">
        <w:rPr>
          <w:rFonts w:ascii="細明體" w:eastAsia="細明體" w:hAnsi="細明體" w:hint="eastAsia"/>
          <w:kern w:val="2"/>
          <w:lang w:eastAsia="zh-TW"/>
        </w:rPr>
        <w:t>$不給付受理編號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 &lt;&gt; 空值 </w:t>
      </w:r>
    </w:p>
    <w:p w:rsidR="009072B4" w:rsidRPr="003D1662" w:rsidRDefault="009072B4" w:rsidP="003B0318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hint="eastAsia"/>
        </w:rPr>
        <w:t>是否為不給付</w:t>
      </w:r>
      <w:r w:rsidRPr="003D1662">
        <w:rPr>
          <w:rFonts w:ascii="細明體" w:eastAsia="細明體" w:hAnsi="細明體" w:hint="eastAsia"/>
          <w:lang w:eastAsia="zh-TW"/>
        </w:rPr>
        <w:t xml:space="preserve"> = </w:t>
      </w:r>
      <w:r w:rsidRPr="003D1662">
        <w:rPr>
          <w:rFonts w:ascii="細明體" w:eastAsia="細明體" w:hAnsi="細明體"/>
          <w:lang w:eastAsia="zh-TW"/>
        </w:rPr>
        <w:t>‘</w:t>
      </w:r>
      <w:r w:rsidRPr="003D1662">
        <w:rPr>
          <w:rFonts w:ascii="細明體" w:eastAsia="細明體" w:hAnsi="細明體" w:hint="eastAsia"/>
          <w:lang w:eastAsia="zh-TW"/>
        </w:rPr>
        <w:t>Y</w:t>
      </w:r>
      <w:r w:rsidRPr="003D1662">
        <w:rPr>
          <w:rFonts w:ascii="細明體" w:eastAsia="細明體" w:hAnsi="細明體"/>
          <w:lang w:eastAsia="zh-TW"/>
        </w:rPr>
        <w:t>’</w:t>
      </w:r>
    </w:p>
    <w:p w:rsidR="00BC6FB6" w:rsidRPr="003D1662" w:rsidRDefault="00BC6FB6" w:rsidP="00326C8B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//**當確定是不給付時才去計算不給付金額</w:t>
      </w:r>
    </w:p>
    <w:p w:rsidR="00BC6FB6" w:rsidRPr="003D1662" w:rsidRDefault="00BC6FB6" w:rsidP="00326C8B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理賠紀錄檔DTAAB001，</w:t>
      </w:r>
    </w:p>
    <w:p w:rsidR="00BC6FB6" w:rsidRPr="003D1662" w:rsidRDefault="00BC6FB6" w:rsidP="00326C8B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LEFT JOIN </w:t>
      </w:r>
      <w:r w:rsidRPr="003D1662">
        <w:rPr>
          <w:rFonts w:ascii="細明體" w:eastAsia="細明體" w:hAnsi="細明體" w:cs="細明體" w:hint="eastAsia"/>
        </w:rPr>
        <w:t>不給付原因代碼檔</w:t>
      </w:r>
      <w:r w:rsidRPr="003D1662">
        <w:rPr>
          <w:rFonts w:ascii="細明體" w:eastAsia="細明體" w:hAnsi="細明體" w:cs="細明體" w:hint="eastAsia"/>
          <w:lang w:eastAsia="zh-TW"/>
        </w:rPr>
        <w:t>DTAAC020 ON DTAAB001.修改原因  = DTAAC020.拒賠原因代碼</w:t>
      </w:r>
    </w:p>
    <w:p w:rsidR="00BC6FB6" w:rsidRPr="003D1662" w:rsidRDefault="00BC6FB6" w:rsidP="00326C8B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BY 查詢條件</w:t>
      </w:r>
    </w:p>
    <w:p w:rsidR="00BC6FB6" w:rsidRPr="003D1662" w:rsidRDefault="00BC6FB6" w:rsidP="00326C8B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DTAAB001.受理編號 = </w:t>
      </w:r>
      <w:r w:rsidRPr="003D1662">
        <w:rPr>
          <w:rFonts w:ascii="細明體" w:eastAsia="細明體" w:hAnsi="細明體" w:hint="eastAsia"/>
          <w:kern w:val="2"/>
          <w:lang w:eastAsia="zh-TW"/>
        </w:rPr>
        <w:t>$不給付受理編號</w:t>
      </w:r>
    </w:p>
    <w:p w:rsidR="00BC6FB6" w:rsidRPr="003D1662" w:rsidRDefault="00BC6FB6" w:rsidP="00326C8B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DTAAB001.給付表示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5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(退件不給付)</w:t>
      </w:r>
    </w:p>
    <w:p w:rsidR="00BC6FB6" w:rsidRPr="003D1662" w:rsidRDefault="00BC6FB6" w:rsidP="00326C8B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DTAAC020.是否認列交查破案績效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1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(有認列)</w:t>
      </w:r>
    </w:p>
    <w:p w:rsidR="00BC6FB6" w:rsidRPr="003D1662" w:rsidRDefault="00BC6FB6" w:rsidP="00326C8B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BC6FB6" w:rsidRPr="003D1662" w:rsidRDefault="00BC6FB6" w:rsidP="00326C8B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加總(DTAAB001.試算金額)  AS $不給付金額</w:t>
      </w:r>
    </w:p>
    <w:p w:rsidR="009072B4" w:rsidRPr="003D1662" w:rsidRDefault="009072B4" w:rsidP="009072B4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END IF</w:t>
      </w:r>
    </w:p>
    <w:p w:rsidR="00BC6FB6" w:rsidRPr="003D1662" w:rsidRDefault="00BC6FB6" w:rsidP="00BC6FB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//**有可能會改變，所以這邊RESET一次</w:t>
      </w:r>
    </w:p>
    <w:p w:rsidR="00BC6FB6" w:rsidRPr="003D1662" w:rsidRDefault="00BC6FB6" w:rsidP="00BC6FB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 xml:space="preserve">是否為不給付 = </w:t>
      </w: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hint="eastAsia"/>
          <w:lang w:eastAsia="zh-TW"/>
        </w:rPr>
        <w:t>是否為不給付</w:t>
      </w:r>
    </w:p>
    <w:p w:rsidR="00BC6FB6" w:rsidRPr="003D1662" w:rsidRDefault="00BC6FB6" w:rsidP="00BC6FB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 xml:space="preserve">不給付金額  =  </w:t>
      </w:r>
      <w:r w:rsidRPr="003D1662">
        <w:rPr>
          <w:rFonts w:ascii="細明體" w:eastAsia="細明體" w:hAnsi="細明體" w:hint="eastAsia"/>
          <w:kern w:val="2"/>
          <w:lang w:eastAsia="zh-TW"/>
        </w:rPr>
        <w:t>$不給付金額</w:t>
      </w:r>
    </w:p>
    <w:p w:rsidR="00BC6FB6" w:rsidRPr="003D1662" w:rsidRDefault="00BC6FB6" w:rsidP="00BC6F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 xml:space="preserve">END IF </w:t>
      </w:r>
    </w:p>
    <w:p w:rsidR="001F2EAF" w:rsidRPr="003D1662" w:rsidRDefault="001F2EAF" w:rsidP="00F72F8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 xml:space="preserve">IF </w:t>
      </w:r>
      <w:r w:rsidRPr="003D1662">
        <w:rPr>
          <w:rFonts w:ascii="細明體" w:eastAsia="細明體" w:hAnsi="細明體" w:hint="eastAsia"/>
          <w:kern w:val="2"/>
          <w:lang w:eastAsia="zh-TW"/>
        </w:rPr>
        <w:t>$是否發交查 =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>Y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</w:p>
    <w:p w:rsidR="001F2EAF" w:rsidRPr="003D1662" w:rsidRDefault="001F2EAF" w:rsidP="001F2EAF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//**表示已經符合，不用再判斷</w:t>
      </w:r>
    </w:p>
    <w:p w:rsidR="001F2EAF" w:rsidRPr="003D1662" w:rsidRDefault="001F2EAF" w:rsidP="00F72F8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ELSE</w:t>
      </w:r>
    </w:p>
    <w:p w:rsidR="001F2EAF" w:rsidRPr="003D1662" w:rsidRDefault="001F2EAF" w:rsidP="00F72F8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 xml:space="preserve">IF </w:t>
      </w:r>
      <w:r w:rsidRPr="003D1662">
        <w:rPr>
          <w:rFonts w:ascii="細明體" w:eastAsia="細明體" w:hAnsi="細明體" w:hint="eastAsia"/>
          <w:kern w:val="2"/>
          <w:lang w:eastAsia="zh-TW"/>
        </w:rPr>
        <w:t>$交查案件受理編號 &lt;&gt; 空值</w:t>
      </w:r>
    </w:p>
    <w:p w:rsidR="001F2EAF" w:rsidRPr="003D1662" w:rsidRDefault="001F2EAF" w:rsidP="00F72F8A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$是否發交查　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Y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</w:p>
    <w:p w:rsidR="001F2EAF" w:rsidRPr="003D1662" w:rsidRDefault="001F2EAF" w:rsidP="00F72F8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1F2EAF" w:rsidRPr="003D1662" w:rsidRDefault="001F2EAF" w:rsidP="00F72F8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END IF</w:t>
      </w:r>
    </w:p>
    <w:p w:rsidR="00820F3C" w:rsidRPr="003D1662" w:rsidRDefault="00820F3C" w:rsidP="007B38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IF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&gt;= </w:t>
      </w:r>
      <w:r w:rsidRPr="003D1662">
        <w:rPr>
          <w:rFonts w:ascii="細明體" w:eastAsia="細明體" w:hAnsi="細明體" w:hint="eastAsia"/>
          <w:kern w:val="2"/>
          <w:lang w:eastAsia="zh-TW"/>
        </w:rPr>
        <w:t>$中風險_起 AND 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&lt;= </w:t>
      </w:r>
      <w:r w:rsidRPr="003D1662">
        <w:rPr>
          <w:rFonts w:ascii="細明體" w:eastAsia="細明體" w:hAnsi="細明體" w:hint="eastAsia"/>
          <w:kern w:val="2"/>
          <w:lang w:eastAsia="zh-TW"/>
        </w:rPr>
        <w:t>$中風險_迄</w:t>
      </w:r>
    </w:p>
    <w:p w:rsidR="00820F3C" w:rsidRPr="003D1662" w:rsidRDefault="00820F3C" w:rsidP="007B38B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 $中風險個數++</w:t>
      </w:r>
    </w:p>
    <w:p w:rsidR="00820F3C" w:rsidRPr="003D1662" w:rsidRDefault="00820F3C" w:rsidP="007B38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820F3C" w:rsidRPr="003D1662" w:rsidRDefault="00820F3C" w:rsidP="007B38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IF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&gt;= </w:t>
      </w:r>
      <w:r w:rsidRPr="003D1662">
        <w:rPr>
          <w:rFonts w:ascii="細明體" w:eastAsia="細明體" w:hAnsi="細明體" w:hint="eastAsia"/>
          <w:kern w:val="2"/>
          <w:lang w:eastAsia="zh-TW"/>
        </w:rPr>
        <w:t>$高風險_起 AND 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&lt;= </w:t>
      </w:r>
      <w:r w:rsidRPr="003D1662">
        <w:rPr>
          <w:rFonts w:ascii="細明體" w:eastAsia="細明體" w:hAnsi="細明體" w:hint="eastAsia"/>
          <w:kern w:val="2"/>
          <w:lang w:eastAsia="zh-TW"/>
        </w:rPr>
        <w:t>$高風險_迄</w:t>
      </w:r>
    </w:p>
    <w:p w:rsidR="00820F3C" w:rsidRPr="003D1662" w:rsidRDefault="00820F3C" w:rsidP="007B38B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 $高風險個數++</w:t>
      </w:r>
    </w:p>
    <w:p w:rsidR="00820F3C" w:rsidRPr="003D1662" w:rsidRDefault="00820F3C" w:rsidP="00820F3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9072B4" w:rsidRPr="003D1662" w:rsidRDefault="009072B4" w:rsidP="0006290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I</w:t>
      </w:r>
      <w:r w:rsidRPr="003D1662">
        <w:rPr>
          <w:rFonts w:ascii="細明體" w:eastAsia="細明體" w:hAnsi="細明體" w:hint="eastAsia"/>
          <w:kern w:val="2"/>
          <w:lang w:eastAsia="zh-TW"/>
        </w:rPr>
        <w:t>F 處理最後一筆資料，要寫檔</w:t>
      </w:r>
    </w:p>
    <w:p w:rsidR="009072B4" w:rsidRPr="003D1662" w:rsidRDefault="009072B4" w:rsidP="008154C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寫入</w:t>
      </w:r>
      <w:r w:rsidRPr="003D1662">
        <w:rPr>
          <w:rFonts w:ascii="細明體" w:eastAsia="細明體" w:hAnsi="細明體" w:cs="細明體" w:hint="eastAsia"/>
          <w:lang w:eastAsia="zh-TW"/>
        </w:rPr>
        <w:t>FAMS資料驗證檔DTAAV012,BY參數:</w:t>
      </w:r>
    </w:p>
    <w:p w:rsidR="009072B4" w:rsidRPr="003D1662" w:rsidRDefault="009072B4" w:rsidP="00C93FFA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格式如</w:t>
      </w:r>
      <w:bookmarkStart w:id="41" w:name="A_BACK"/>
      <w:bookmarkEnd w:id="41"/>
      <w:r w:rsidRPr="003D1662">
        <w:rPr>
          <w:rFonts w:ascii="細明體" w:eastAsia="細明體" w:hAnsi="細明體"/>
          <w:kern w:val="2"/>
          <w:lang w:eastAsia="zh-TW"/>
        </w:rPr>
        <w:fldChar w:fldCharType="begin"/>
      </w:r>
      <w:r w:rsidRPr="003D1662">
        <w:rPr>
          <w:rFonts w:ascii="細明體" w:eastAsia="細明體" w:hAnsi="細明體"/>
          <w:kern w:val="2"/>
          <w:lang w:eastAsia="zh-TW"/>
        </w:rPr>
        <w:instrText xml:space="preserve"> HYPERLINK  \l "A" </w:instrText>
      </w:r>
      <w:r w:rsidRPr="003D1662">
        <w:rPr>
          <w:rFonts w:ascii="細明體" w:eastAsia="細明體" w:hAnsi="細明體"/>
          <w:kern w:val="2"/>
          <w:lang w:eastAsia="zh-TW"/>
        </w:rPr>
      </w:r>
      <w:r w:rsidRPr="003D1662">
        <w:rPr>
          <w:rFonts w:ascii="細明體" w:eastAsia="細明體" w:hAnsi="細明體"/>
          <w:kern w:val="2"/>
          <w:lang w:eastAsia="zh-TW"/>
        </w:rPr>
        <w:fldChar w:fldCharType="separate"/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>FORM</w:t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>A</w:t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>T</w:t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 xml:space="preserve"> </w:t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>(A)</w:t>
      </w:r>
      <w:r w:rsidRPr="003D1662">
        <w:rPr>
          <w:rFonts w:ascii="細明體" w:eastAsia="細明體" w:hAnsi="細明體"/>
          <w:kern w:val="2"/>
          <w:lang w:eastAsia="zh-TW"/>
        </w:rPr>
        <w:fldChar w:fldCharType="end"/>
      </w:r>
    </w:p>
    <w:p w:rsidR="009072B4" w:rsidRPr="003D1662" w:rsidRDefault="009072B4" w:rsidP="00C93FFA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若有誤,</w:t>
      </w:r>
    </w:p>
    <w:p w:rsidR="009072B4" w:rsidRPr="003D1662" w:rsidRDefault="009072B4" w:rsidP="00C93FFA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9072B4" w:rsidRPr="003D1662" w:rsidRDefault="009072B4" w:rsidP="00C93FFA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LOG紀錄錯誤訊息(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新增</w:t>
      </w:r>
      <w:r w:rsidRPr="003D1662">
        <w:rPr>
          <w:rFonts w:ascii="細明體" w:eastAsia="細明體" w:hAnsi="細明體" w:cs="細明體" w:hint="eastAsia"/>
          <w:lang w:eastAsia="zh-TW"/>
        </w:rPr>
        <w:t>FAMS資料驗證檔DTAAV012錯誤,受理編號</w:t>
      </w:r>
      <w:r w:rsidRPr="003D1662">
        <w:rPr>
          <w:rFonts w:ascii="細明體" w:eastAsia="細明體" w:hAnsi="細明體" w:cs="細明體"/>
          <w:lang w:eastAsia="zh-TW"/>
        </w:rPr>
        <w:t>”</w:t>
      </w:r>
      <w:r w:rsidRPr="003D1662">
        <w:rPr>
          <w:rFonts w:ascii="細明體" w:eastAsia="細明體" w:hAnsi="細明體" w:cs="細明體" w:hint="eastAsia"/>
          <w:lang w:eastAsia="zh-TW"/>
        </w:rPr>
        <w:t xml:space="preserve">+ 受理編號 + </w:t>
      </w:r>
      <w:r w:rsidRPr="003D1662">
        <w:rPr>
          <w:rFonts w:ascii="細明體" w:eastAsia="細明體" w:hAnsi="細明體" w:cs="細明體"/>
          <w:lang w:eastAsia="zh-TW"/>
        </w:rPr>
        <w:t>“</w:t>
      </w:r>
      <w:r w:rsidRPr="003D1662">
        <w:rPr>
          <w:rFonts w:ascii="細明體" w:eastAsia="細明體" w:hAnsi="細明體" w:cs="細明體" w:hint="eastAsia"/>
          <w:lang w:eastAsia="zh-TW"/>
        </w:rPr>
        <w:t>事故者ID:</w:t>
      </w:r>
      <w:r w:rsidRPr="003D1662">
        <w:rPr>
          <w:rFonts w:ascii="細明體" w:eastAsia="細明體" w:hAnsi="細明體" w:cs="細明體"/>
          <w:lang w:eastAsia="zh-TW"/>
        </w:rPr>
        <w:t>”</w:t>
      </w:r>
      <w:r w:rsidRPr="003D1662">
        <w:rPr>
          <w:rFonts w:ascii="細明體" w:eastAsia="細明體" w:hAnsi="細明體" w:cs="細明體" w:hint="eastAsia"/>
          <w:lang w:eastAsia="zh-TW"/>
        </w:rPr>
        <w:t>+ 事故者ID</w:t>
      </w:r>
      <w:r w:rsidRPr="003D1662">
        <w:rPr>
          <w:rFonts w:ascii="細明體" w:eastAsia="細明體" w:hAnsi="細明體" w:hint="eastAsia"/>
          <w:kern w:val="2"/>
          <w:lang w:eastAsia="zh-TW"/>
        </w:rPr>
        <w:t>)</w:t>
      </w:r>
    </w:p>
    <w:p w:rsidR="009072B4" w:rsidRPr="003D1662" w:rsidRDefault="009072B4" w:rsidP="00C93FFA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9072B4" w:rsidRPr="003D1662" w:rsidRDefault="009072B4" w:rsidP="00C93FFA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輸出件數 ++</w:t>
      </w:r>
    </w:p>
    <w:p w:rsidR="009072B4" w:rsidRPr="003D1662" w:rsidRDefault="009072B4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ELSE</w:t>
      </w:r>
    </w:p>
    <w:p w:rsidR="009072B4" w:rsidRPr="003D1662" w:rsidRDefault="009072B4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//**不是最後一筆</w:t>
      </w:r>
      <w:r w:rsidR="00820F3C" w:rsidRPr="003D1662" w:rsidDel="00820F3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820F3C" w:rsidRPr="003D1662" w:rsidRDefault="00820F3C" w:rsidP="007B38B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IF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&gt;= </w:t>
      </w:r>
      <w:r w:rsidRPr="003D1662">
        <w:rPr>
          <w:rFonts w:ascii="細明體" w:eastAsia="細明體" w:hAnsi="細明體" w:hint="eastAsia"/>
          <w:kern w:val="2"/>
          <w:lang w:eastAsia="zh-TW"/>
        </w:rPr>
        <w:t>$中風險_起 AND 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&lt;= </w:t>
      </w:r>
      <w:r w:rsidRPr="003D1662">
        <w:rPr>
          <w:rFonts w:ascii="細明體" w:eastAsia="細明體" w:hAnsi="細明體" w:hint="eastAsia"/>
          <w:kern w:val="2"/>
          <w:lang w:eastAsia="zh-TW"/>
        </w:rPr>
        <w:t>$中風險_迄</w:t>
      </w:r>
    </w:p>
    <w:p w:rsidR="00820F3C" w:rsidRPr="003D1662" w:rsidRDefault="00820F3C" w:rsidP="007B38B6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 $中風險個數++</w:t>
      </w:r>
    </w:p>
    <w:p w:rsidR="00820F3C" w:rsidRPr="003D1662" w:rsidRDefault="00820F3C" w:rsidP="007B38B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820F3C" w:rsidRPr="003D1662" w:rsidRDefault="00820F3C" w:rsidP="007B38B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IF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&gt;= </w:t>
      </w:r>
      <w:r w:rsidRPr="003D1662">
        <w:rPr>
          <w:rFonts w:ascii="細明體" w:eastAsia="細明體" w:hAnsi="細明體" w:hint="eastAsia"/>
          <w:kern w:val="2"/>
          <w:lang w:eastAsia="zh-TW"/>
        </w:rPr>
        <w:t>$高風險_起 AND 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&lt;= </w:t>
      </w:r>
      <w:r w:rsidRPr="003D1662">
        <w:rPr>
          <w:rFonts w:ascii="細明體" w:eastAsia="細明體" w:hAnsi="細明體" w:hint="eastAsia"/>
          <w:kern w:val="2"/>
          <w:lang w:eastAsia="zh-TW"/>
        </w:rPr>
        <w:t>$高風險_迄</w:t>
      </w:r>
    </w:p>
    <w:p w:rsidR="00820F3C" w:rsidRPr="003D1662" w:rsidRDefault="00820F3C" w:rsidP="007B38B6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 $高風險個數++</w:t>
      </w:r>
    </w:p>
    <w:p w:rsidR="00820F3C" w:rsidRPr="003D1662" w:rsidRDefault="00820F3C" w:rsidP="00820F3C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9072B4" w:rsidRPr="003D1662" w:rsidRDefault="009072B4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CONTINUE</w:t>
      </w:r>
    </w:p>
    <w:p w:rsidR="009072B4" w:rsidRPr="003D1662" w:rsidRDefault="009072B4" w:rsidP="0006290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E</w:t>
      </w:r>
      <w:r w:rsidRPr="003D1662">
        <w:rPr>
          <w:rFonts w:ascii="細明體" w:eastAsia="細明體" w:hAnsi="細明體" w:hint="eastAsia"/>
          <w:kern w:val="2"/>
          <w:lang w:eastAsia="zh-TW"/>
        </w:rPr>
        <w:t>ND IF</w:t>
      </w:r>
    </w:p>
    <w:p w:rsidR="00064604" w:rsidRPr="003D1662" w:rsidRDefault="00064604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ELSE //**若KEY值改變</w:t>
      </w:r>
    </w:p>
    <w:p w:rsidR="00064604" w:rsidRPr="003D1662" w:rsidRDefault="009072B4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//**先將前一筆資料寫檔</w:t>
      </w:r>
    </w:p>
    <w:p w:rsidR="009072B4" w:rsidRPr="003D1662" w:rsidRDefault="009072B4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寫入</w:t>
      </w:r>
      <w:r w:rsidRPr="003D1662">
        <w:rPr>
          <w:rFonts w:ascii="細明體" w:eastAsia="細明體" w:hAnsi="細明體" w:cs="細明體" w:hint="eastAsia"/>
          <w:lang w:eastAsia="zh-TW"/>
        </w:rPr>
        <w:t>FAMS資料驗證檔DTAAV012,BY參數:</w:t>
      </w:r>
    </w:p>
    <w:p w:rsidR="009072B4" w:rsidRPr="003D1662" w:rsidRDefault="009072B4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格式如</w:t>
      </w:r>
      <w:bookmarkStart w:id="42" w:name="B_BACK"/>
      <w:bookmarkEnd w:id="42"/>
      <w:r w:rsidRPr="003D1662">
        <w:rPr>
          <w:rFonts w:ascii="細明體" w:eastAsia="細明體" w:hAnsi="細明體"/>
          <w:kern w:val="2"/>
          <w:lang w:eastAsia="zh-TW"/>
        </w:rPr>
        <w:fldChar w:fldCharType="begin"/>
      </w:r>
      <w:r w:rsidRPr="003D1662">
        <w:rPr>
          <w:rFonts w:ascii="細明體" w:eastAsia="細明體" w:hAnsi="細明體"/>
          <w:kern w:val="2"/>
          <w:lang w:eastAsia="zh-TW"/>
        </w:rPr>
        <w:instrText>HYPERLINK  \l "B"</w:instrText>
      </w:r>
      <w:r w:rsidRPr="003D1662">
        <w:rPr>
          <w:rFonts w:ascii="細明體" w:eastAsia="細明體" w:hAnsi="細明體"/>
          <w:kern w:val="2"/>
          <w:lang w:eastAsia="zh-TW"/>
        </w:rPr>
      </w:r>
      <w:r w:rsidRPr="003D1662">
        <w:rPr>
          <w:rFonts w:ascii="細明體" w:eastAsia="細明體" w:hAnsi="細明體"/>
          <w:kern w:val="2"/>
          <w:lang w:eastAsia="zh-TW"/>
        </w:rPr>
        <w:fldChar w:fldCharType="separate"/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>FOR</w:t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>M</w:t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>A</w:t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>T</w:t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 xml:space="preserve"> </w:t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>(</w:t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>B</w:t>
      </w:r>
      <w:r w:rsidRPr="003D1662">
        <w:rPr>
          <w:rStyle w:val="ad"/>
          <w:rFonts w:ascii="細明體" w:eastAsia="細明體" w:hAnsi="細明體" w:hint="eastAsia"/>
          <w:kern w:val="2"/>
          <w:lang w:eastAsia="zh-TW"/>
        </w:rPr>
        <w:t>)</w:t>
      </w:r>
      <w:r w:rsidRPr="003D1662">
        <w:rPr>
          <w:rFonts w:ascii="細明體" w:eastAsia="細明體" w:hAnsi="細明體"/>
          <w:kern w:val="2"/>
          <w:lang w:eastAsia="zh-TW"/>
        </w:rPr>
        <w:fldChar w:fldCharType="end"/>
      </w:r>
    </w:p>
    <w:p w:rsidR="009072B4" w:rsidRPr="003D1662" w:rsidRDefault="009072B4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若有誤,</w:t>
      </w:r>
    </w:p>
    <w:p w:rsidR="009072B4" w:rsidRPr="003D1662" w:rsidRDefault="009072B4" w:rsidP="00C93FFA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9072B4" w:rsidRPr="003D1662" w:rsidRDefault="009072B4" w:rsidP="00C93FFA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LOG紀錄錯誤訊息(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新增</w:t>
      </w:r>
      <w:r w:rsidRPr="003D1662">
        <w:rPr>
          <w:rFonts w:ascii="細明體" w:eastAsia="細明體" w:hAnsi="細明體" w:cs="細明體" w:hint="eastAsia"/>
          <w:lang w:eastAsia="zh-TW"/>
        </w:rPr>
        <w:t>FAMS資料驗證檔DTAAV012錯誤,受理編號</w:t>
      </w:r>
      <w:r w:rsidRPr="003D1662">
        <w:rPr>
          <w:rFonts w:ascii="細明體" w:eastAsia="細明體" w:hAnsi="細明體" w:cs="細明體"/>
          <w:lang w:eastAsia="zh-TW"/>
        </w:rPr>
        <w:t>”</w:t>
      </w:r>
      <w:r w:rsidRPr="003D1662">
        <w:rPr>
          <w:rFonts w:ascii="細明體" w:eastAsia="細明體" w:hAnsi="細明體" w:cs="細明體" w:hint="eastAsia"/>
          <w:lang w:eastAsia="zh-TW"/>
        </w:rPr>
        <w:t xml:space="preserve">+ 受理編號 + </w:t>
      </w:r>
      <w:r w:rsidRPr="003D1662">
        <w:rPr>
          <w:rFonts w:ascii="細明體" w:eastAsia="細明體" w:hAnsi="細明體" w:cs="細明體"/>
          <w:lang w:eastAsia="zh-TW"/>
        </w:rPr>
        <w:t>“</w:t>
      </w:r>
      <w:r w:rsidRPr="003D1662">
        <w:rPr>
          <w:rFonts w:ascii="細明體" w:eastAsia="細明體" w:hAnsi="細明體" w:cs="細明體" w:hint="eastAsia"/>
          <w:lang w:eastAsia="zh-TW"/>
        </w:rPr>
        <w:t>事故者ID:</w:t>
      </w:r>
      <w:r w:rsidRPr="003D1662">
        <w:rPr>
          <w:rFonts w:ascii="細明體" w:eastAsia="細明體" w:hAnsi="細明體" w:cs="細明體"/>
          <w:lang w:eastAsia="zh-TW"/>
        </w:rPr>
        <w:t>”</w:t>
      </w:r>
      <w:r w:rsidRPr="003D1662">
        <w:rPr>
          <w:rFonts w:ascii="細明體" w:eastAsia="細明體" w:hAnsi="細明體" w:cs="細明體" w:hint="eastAsia"/>
          <w:lang w:eastAsia="zh-TW"/>
        </w:rPr>
        <w:t>+ 事故者ID</w:t>
      </w:r>
      <w:r w:rsidRPr="003D1662">
        <w:rPr>
          <w:rFonts w:ascii="細明體" w:eastAsia="細明體" w:hAnsi="細明體" w:hint="eastAsia"/>
          <w:kern w:val="2"/>
          <w:lang w:eastAsia="zh-TW"/>
        </w:rPr>
        <w:t>)</w:t>
      </w:r>
    </w:p>
    <w:p w:rsidR="009072B4" w:rsidRPr="003D1662" w:rsidRDefault="009072B4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9072B4" w:rsidRPr="003D1662" w:rsidRDefault="009072B4" w:rsidP="00C93FFA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輸出件數 ++</w:t>
      </w:r>
    </w:p>
    <w:p w:rsidR="009072B4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//**再處理當筆資料</w:t>
      </w:r>
    </w:p>
    <w:p w:rsidR="005E799C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hint="eastAsia"/>
        </w:rPr>
        <w:t>是否為不給付</w:t>
      </w:r>
      <w:r w:rsidRPr="003D1662">
        <w:rPr>
          <w:rFonts w:ascii="細明體" w:eastAsia="細明體" w:hAnsi="細明體" w:hint="eastAsia"/>
          <w:lang w:eastAsia="zh-TW"/>
        </w:rPr>
        <w:t xml:space="preserve"> = </w:t>
      </w:r>
      <w:r w:rsidRPr="003D1662">
        <w:rPr>
          <w:rFonts w:ascii="細明體" w:eastAsia="細明體" w:hAnsi="細明體"/>
          <w:lang w:eastAsia="zh-TW"/>
        </w:rPr>
        <w:t>‘</w:t>
      </w:r>
      <w:r w:rsidRPr="003D1662">
        <w:rPr>
          <w:rFonts w:ascii="細明體" w:eastAsia="細明體" w:hAnsi="細明體" w:hint="eastAsia"/>
          <w:lang w:eastAsia="zh-TW"/>
        </w:rPr>
        <w:t>N</w:t>
      </w:r>
      <w:r w:rsidRPr="003D1662">
        <w:rPr>
          <w:rFonts w:ascii="細明體" w:eastAsia="細明體" w:hAnsi="細明體"/>
          <w:lang w:eastAsia="zh-TW"/>
        </w:rPr>
        <w:t>’</w:t>
      </w:r>
    </w:p>
    <w:p w:rsidR="001F2EAF" w:rsidRPr="003D1662" w:rsidRDefault="001F2EAF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$是否發交查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N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</w:p>
    <w:p w:rsidR="005E799C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$</w:t>
      </w:r>
      <w:r w:rsidRPr="003D1662">
        <w:rPr>
          <w:rFonts w:ascii="細明體" w:eastAsia="細明體" w:hAnsi="細明體" w:hint="eastAsia"/>
        </w:rPr>
        <w:t>是否有調整評分</w:t>
      </w:r>
      <w:r w:rsidRPr="003D1662">
        <w:rPr>
          <w:rFonts w:ascii="細明體" w:eastAsia="細明體" w:hAnsi="細明體" w:hint="eastAsia"/>
          <w:lang w:eastAsia="zh-TW"/>
        </w:rPr>
        <w:t xml:space="preserve"> =</w:t>
      </w:r>
      <w:r w:rsidRPr="003D1662">
        <w:rPr>
          <w:rFonts w:ascii="細明體" w:eastAsia="細明體" w:hAnsi="細明體"/>
          <w:lang w:eastAsia="zh-TW"/>
        </w:rPr>
        <w:t xml:space="preserve"> ‘</w:t>
      </w:r>
      <w:r w:rsidRPr="003D1662">
        <w:rPr>
          <w:rFonts w:ascii="細明體" w:eastAsia="細明體" w:hAnsi="細明體" w:hint="eastAsia"/>
          <w:lang w:eastAsia="zh-TW"/>
        </w:rPr>
        <w:t>N</w:t>
      </w:r>
      <w:r w:rsidRPr="003D1662">
        <w:rPr>
          <w:rFonts w:ascii="細明體" w:eastAsia="細明體" w:hAnsi="細明體"/>
          <w:lang w:eastAsia="zh-TW"/>
        </w:rPr>
        <w:t>’</w:t>
      </w:r>
    </w:p>
    <w:p w:rsidR="005E799C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$前一筆受編  = 處理當筆</w:t>
      </w:r>
      <w:r w:rsidRPr="003D1662">
        <w:rPr>
          <w:rFonts w:ascii="細明體" w:eastAsia="細明體" w:hAnsi="細明體" w:cs="細明體" w:hint="eastAsia"/>
          <w:lang w:eastAsia="zh-TW"/>
        </w:rPr>
        <w:t>DTAAV011.受理編號</w:t>
      </w:r>
    </w:p>
    <w:p w:rsidR="005E799C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$前一筆事故者ID =處理當筆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5E799C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$前一筆總分 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DTAAV011.總分</w:t>
      </w:r>
    </w:p>
    <w:p w:rsidR="00DF2E0D" w:rsidRPr="003D1662" w:rsidRDefault="00DF2E0D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核賠點選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核賠點選</w:t>
      </w:r>
    </w:p>
    <w:p w:rsidR="00DF2E0D" w:rsidRPr="003D1662" w:rsidRDefault="00DF2E0D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簽擬點選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簽擬點選</w:t>
      </w:r>
    </w:p>
    <w:p w:rsidR="00DF2E0D" w:rsidRPr="003D1662" w:rsidRDefault="00DF2E0D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核賠人員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核賠人員</w:t>
      </w:r>
    </w:p>
    <w:p w:rsidR="00DF2E0D" w:rsidRPr="003D1662" w:rsidRDefault="00DF2E0D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核賠人員姓名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核賠人員姓名</w:t>
      </w:r>
    </w:p>
    <w:p w:rsidR="00DF2E0D" w:rsidRPr="003D1662" w:rsidRDefault="00DF2E0D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簽擬人員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簽擬人員</w:t>
      </w:r>
    </w:p>
    <w:p w:rsidR="00DF2E0D" w:rsidRPr="003D1662" w:rsidRDefault="00DF2E0D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$前一筆評分日期=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caps/>
          <w:lang w:eastAsia="zh-TW"/>
        </w:rPr>
        <w:t>資料更新時間</w:t>
      </w:r>
    </w:p>
    <w:p w:rsidR="00DF2E0D" w:rsidRPr="003D1662" w:rsidRDefault="00DF2E0D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簽擬人員姓名</w:t>
      </w:r>
      <w:r w:rsidRPr="003D1662">
        <w:rPr>
          <w:rFonts w:ascii="細明體" w:eastAsia="細明體" w:hAnsi="細明體" w:cs="Arial Unicode MS" w:hint="eastAsia"/>
          <w:lang w:eastAsia="zh-TW"/>
        </w:rPr>
        <w:t>=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>DTAAV011.</w:t>
      </w:r>
      <w:r w:rsidRPr="003D1662">
        <w:rPr>
          <w:rFonts w:ascii="細明體" w:eastAsia="細明體" w:hAnsi="細明體" w:hint="eastAsia"/>
          <w:lang w:eastAsia="zh-TW"/>
        </w:rPr>
        <w:t>簽擬人員姓名</w:t>
      </w:r>
    </w:p>
    <w:p w:rsidR="00DF2E0D" w:rsidRPr="003D1662" w:rsidRDefault="00DF2E0D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覆核日期 = 處理當筆A001.覆核日期</w:t>
      </w:r>
    </w:p>
    <w:p w:rsidR="00DF2E0D" w:rsidRPr="003D1662" w:rsidRDefault="00DF2E0D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受理日期 = 處理當筆A001.受理日期</w:t>
      </w:r>
    </w:p>
    <w:p w:rsidR="00DF2E0D" w:rsidRPr="003D1662" w:rsidRDefault="00DF2E0D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核賠單位 = 處理當筆A001.核賠單位</w:t>
      </w:r>
    </w:p>
    <w:p w:rsidR="00DF2E0D" w:rsidRPr="003D1662" w:rsidRDefault="00DF2E0D" w:rsidP="00326C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事故原因 = 處理當筆A010.事故原因</w:t>
      </w:r>
    </w:p>
    <w:p w:rsidR="00037553" w:rsidRPr="003D1662" w:rsidRDefault="00037553" w:rsidP="007249B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cs="細明體" w:hint="eastAsia"/>
          <w:lang w:eastAsia="zh-TW"/>
        </w:rPr>
        <w:t>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案件核賠人員 = 處理當筆</w:t>
      </w:r>
      <w:r w:rsidRPr="003D1662">
        <w:rPr>
          <w:rFonts w:ascii="細明體" w:eastAsia="細明體" w:hAnsi="細明體" w:cs="細明體" w:hint="eastAsia"/>
          <w:lang w:eastAsia="zh-TW"/>
        </w:rPr>
        <w:t>DTAAA010.核賠人員</w:t>
      </w:r>
    </w:p>
    <w:p w:rsidR="00037553" w:rsidRPr="003D1662" w:rsidRDefault="00037553" w:rsidP="007249B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cs="細明體" w:hint="eastAsia"/>
          <w:lang w:eastAsia="zh-TW"/>
        </w:rPr>
        <w:t>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案件核賠人員姓名 = 處理當筆</w:t>
      </w:r>
      <w:r w:rsidRPr="003D1662">
        <w:rPr>
          <w:rFonts w:ascii="細明體" w:eastAsia="細明體" w:hAnsi="細明體" w:cs="細明體" w:hint="eastAsia"/>
          <w:lang w:eastAsia="zh-TW"/>
        </w:rPr>
        <w:t>DTAAA010.核賠人員姓名</w:t>
      </w:r>
    </w:p>
    <w:p w:rsidR="00037553" w:rsidRPr="003D1662" w:rsidRDefault="00037553" w:rsidP="007249B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cs="細明體" w:hint="eastAsia"/>
          <w:lang w:eastAsia="zh-TW"/>
        </w:rPr>
        <w:t>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案件簽擬人員 = 處理當筆</w:t>
      </w:r>
      <w:r w:rsidRPr="003D1662">
        <w:rPr>
          <w:rFonts w:ascii="細明體" w:eastAsia="細明體" w:hAnsi="細明體" w:cs="細明體" w:hint="eastAsia"/>
          <w:lang w:eastAsia="zh-TW"/>
        </w:rPr>
        <w:t>DTAAA010.</w:t>
      </w:r>
      <w:r w:rsidRPr="003D1662">
        <w:rPr>
          <w:rFonts w:ascii="細明體" w:eastAsia="細明體" w:hAnsi="細明體" w:hint="eastAsia"/>
          <w:kern w:val="2"/>
          <w:lang w:eastAsia="zh-TW"/>
        </w:rPr>
        <w:t>簽擬</w:t>
      </w:r>
      <w:r w:rsidRPr="003D1662">
        <w:rPr>
          <w:rFonts w:ascii="細明體" w:eastAsia="細明體" w:hAnsi="細明體" w:cs="細明體" w:hint="eastAsia"/>
          <w:lang w:eastAsia="zh-TW"/>
        </w:rPr>
        <w:t>人員</w:t>
      </w:r>
    </w:p>
    <w:p w:rsidR="00037553" w:rsidRPr="003D1662" w:rsidRDefault="00037553" w:rsidP="007249B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cs="細明體" w:hint="eastAsia"/>
          <w:lang w:eastAsia="zh-TW"/>
        </w:rPr>
        <w:t>前一筆</w:t>
      </w:r>
      <w:r w:rsidRPr="003D1662">
        <w:rPr>
          <w:rFonts w:ascii="細明體" w:eastAsia="細明體" w:hAnsi="細明體" w:hint="eastAsia"/>
          <w:kern w:val="2"/>
          <w:lang w:eastAsia="zh-TW"/>
        </w:rPr>
        <w:t>案件簽擬人員姓名 = 處理當筆</w:t>
      </w:r>
      <w:r w:rsidRPr="003D1662">
        <w:rPr>
          <w:rFonts w:ascii="細明體" w:eastAsia="細明體" w:hAnsi="細明體" w:cs="細明體" w:hint="eastAsia"/>
          <w:lang w:eastAsia="zh-TW"/>
        </w:rPr>
        <w:t>DTAAA010.</w:t>
      </w:r>
      <w:r w:rsidRPr="003D1662">
        <w:rPr>
          <w:rFonts w:ascii="細明體" w:eastAsia="細明體" w:hAnsi="細明體" w:hint="eastAsia"/>
          <w:kern w:val="2"/>
          <w:lang w:eastAsia="zh-TW"/>
        </w:rPr>
        <w:t>簽擬</w:t>
      </w:r>
      <w:r w:rsidRPr="003D1662">
        <w:rPr>
          <w:rFonts w:ascii="細明體" w:eastAsia="細明體" w:hAnsi="細明體" w:cs="細明體" w:hint="eastAsia"/>
          <w:lang w:eastAsia="zh-TW"/>
        </w:rPr>
        <w:t>人員姓名</w:t>
      </w:r>
    </w:p>
    <w:p w:rsidR="001E0F39" w:rsidRPr="003D1662" w:rsidRDefault="001E0F39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$中風險個數 = 0</w:t>
      </w:r>
    </w:p>
    <w:p w:rsidR="001E0F39" w:rsidRPr="003D1662" w:rsidRDefault="001E0F39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$高風險個數 = 0</w:t>
      </w:r>
    </w:p>
    <w:p w:rsidR="005E799C" w:rsidRPr="003D1662" w:rsidRDefault="00DE4A02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012FB8" w:rsidRPr="003D1662">
        <w:rPr>
          <w:rFonts w:ascii="細明體" w:eastAsia="細明體" w:hAnsi="細明體" w:hint="eastAsia"/>
          <w:kern w:val="2"/>
          <w:lang w:eastAsia="zh-TW"/>
        </w:rPr>
        <w:t>$不給付受理編號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 &lt;&gt; 空值</w:t>
      </w:r>
      <w:r w:rsidR="00012FB8" w:rsidRPr="003D1662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5E799C" w:rsidRPr="003D1662" w:rsidRDefault="005E799C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hint="eastAsia"/>
        </w:rPr>
        <w:t>是否為不給付</w:t>
      </w:r>
      <w:r w:rsidRPr="003D1662">
        <w:rPr>
          <w:rFonts w:ascii="細明體" w:eastAsia="細明體" w:hAnsi="細明體" w:hint="eastAsia"/>
          <w:lang w:eastAsia="zh-TW"/>
        </w:rPr>
        <w:t xml:space="preserve"> = </w:t>
      </w:r>
      <w:r w:rsidRPr="003D1662">
        <w:rPr>
          <w:rFonts w:ascii="細明體" w:eastAsia="細明體" w:hAnsi="細明體"/>
          <w:lang w:eastAsia="zh-TW"/>
        </w:rPr>
        <w:t>‘</w:t>
      </w:r>
      <w:r w:rsidRPr="003D1662">
        <w:rPr>
          <w:rFonts w:ascii="細明體" w:eastAsia="細明體" w:hAnsi="細明體" w:hint="eastAsia"/>
          <w:lang w:eastAsia="zh-TW"/>
        </w:rPr>
        <w:t>Y</w:t>
      </w:r>
      <w:r w:rsidRPr="003D1662">
        <w:rPr>
          <w:rFonts w:ascii="細明體" w:eastAsia="細明體" w:hAnsi="細明體"/>
          <w:lang w:eastAsia="zh-TW"/>
        </w:rPr>
        <w:t>’</w:t>
      </w:r>
    </w:p>
    <w:p w:rsidR="00DF2E0D" w:rsidRPr="003D1662" w:rsidRDefault="00DF2E0D" w:rsidP="00326C8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//**當確定是不給付時才去計算不給付金額</w:t>
      </w:r>
    </w:p>
    <w:p w:rsidR="00DF2E0D" w:rsidRPr="003D1662" w:rsidRDefault="00DF2E0D" w:rsidP="00326C8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</w:t>
      </w:r>
      <w:r w:rsidRPr="003D1662">
        <w:rPr>
          <w:rFonts w:ascii="細明體" w:eastAsia="細明體" w:hAnsi="細明體" w:cs="細明體" w:hint="eastAsia"/>
          <w:lang w:eastAsia="zh-TW"/>
        </w:rPr>
        <w:t>理賠紀錄檔DTAAB001，</w:t>
      </w:r>
    </w:p>
    <w:p w:rsidR="00DF2E0D" w:rsidRPr="003D1662" w:rsidRDefault="00DF2E0D" w:rsidP="00326C8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LEFT JOIN </w:t>
      </w:r>
      <w:r w:rsidRPr="003D1662">
        <w:rPr>
          <w:rFonts w:ascii="細明體" w:eastAsia="細明體" w:hAnsi="細明體" w:cs="細明體" w:hint="eastAsia"/>
        </w:rPr>
        <w:t>不給付原因代碼檔</w:t>
      </w:r>
      <w:r w:rsidRPr="003D1662">
        <w:rPr>
          <w:rFonts w:ascii="細明體" w:eastAsia="細明體" w:hAnsi="細明體" w:cs="細明體" w:hint="eastAsia"/>
          <w:lang w:eastAsia="zh-TW"/>
        </w:rPr>
        <w:t>DTAAC020 ON DTAAB001.修改原因  = DTAAC020.拒賠原因代碼</w:t>
      </w:r>
    </w:p>
    <w:p w:rsidR="00DF2E0D" w:rsidRPr="003D1662" w:rsidRDefault="00DF2E0D" w:rsidP="00326C8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>BY 查詢條件</w:t>
      </w:r>
    </w:p>
    <w:p w:rsidR="00DF2E0D" w:rsidRPr="003D1662" w:rsidRDefault="00DF2E0D" w:rsidP="00326C8B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細明體" w:hint="eastAsia"/>
          <w:lang w:eastAsia="zh-TW"/>
        </w:rPr>
        <w:t xml:space="preserve">DTAAB001.受理編號 = </w:t>
      </w:r>
      <w:r w:rsidRPr="003D1662">
        <w:rPr>
          <w:rFonts w:ascii="細明體" w:eastAsia="細明體" w:hAnsi="細明體" w:hint="eastAsia"/>
          <w:kern w:val="2"/>
          <w:lang w:eastAsia="zh-TW"/>
        </w:rPr>
        <w:t>$不給付受理編號</w:t>
      </w:r>
    </w:p>
    <w:p w:rsidR="00DF2E0D" w:rsidRPr="003D1662" w:rsidRDefault="00DF2E0D" w:rsidP="00326C8B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DTAAB001.給付表示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5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(退件不給付)</w:t>
      </w:r>
    </w:p>
    <w:p w:rsidR="00DF2E0D" w:rsidRPr="003D1662" w:rsidRDefault="00DF2E0D" w:rsidP="00326C8B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DTAAC020.是否認列交查破案績效 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1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 (有認列)</w:t>
      </w:r>
    </w:p>
    <w:p w:rsidR="00DF2E0D" w:rsidRPr="003D1662" w:rsidRDefault="00DF2E0D" w:rsidP="00326C8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DF2E0D" w:rsidRPr="003D1662" w:rsidRDefault="00DF2E0D" w:rsidP="00326C8B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加總(DTAAB001.試算金額)  AS $不給付金額</w:t>
      </w:r>
    </w:p>
    <w:p w:rsidR="005E799C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END IF</w:t>
      </w:r>
    </w:p>
    <w:p w:rsidR="001F2EAF" w:rsidRPr="003D1662" w:rsidRDefault="001F2EAF" w:rsidP="00F72F8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 xml:space="preserve">IF </w:t>
      </w:r>
      <w:r w:rsidRPr="003D1662">
        <w:rPr>
          <w:rFonts w:ascii="細明體" w:eastAsia="細明體" w:hAnsi="細明體" w:hint="eastAsia"/>
          <w:kern w:val="2"/>
          <w:lang w:eastAsia="zh-TW"/>
        </w:rPr>
        <w:t>$交查案件受理編號 &lt;&gt; 空值</w:t>
      </w:r>
    </w:p>
    <w:p w:rsidR="001F2EAF" w:rsidRPr="003D1662" w:rsidRDefault="001F2EAF" w:rsidP="00F72F8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$是否發交查　= </w:t>
      </w:r>
      <w:r w:rsidRPr="003D1662">
        <w:rPr>
          <w:rFonts w:ascii="細明體" w:eastAsia="細明體" w:hAnsi="細明體"/>
          <w:kern w:val="2"/>
          <w:lang w:eastAsia="zh-TW"/>
        </w:rPr>
        <w:t>‘</w:t>
      </w:r>
      <w:r w:rsidRPr="003D1662">
        <w:rPr>
          <w:rFonts w:ascii="細明體" w:eastAsia="細明體" w:hAnsi="細明體" w:hint="eastAsia"/>
          <w:kern w:val="2"/>
          <w:lang w:eastAsia="zh-TW"/>
        </w:rPr>
        <w:t>Y</w:t>
      </w:r>
      <w:r w:rsidRPr="003D1662">
        <w:rPr>
          <w:rFonts w:ascii="細明體" w:eastAsia="細明體" w:hAnsi="細明體"/>
          <w:kern w:val="2"/>
          <w:lang w:eastAsia="zh-TW"/>
        </w:rPr>
        <w:t>’</w:t>
      </w:r>
    </w:p>
    <w:p w:rsidR="001F2EAF" w:rsidRPr="003D1662" w:rsidRDefault="001F2EAF" w:rsidP="00F72F8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5E799C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 xml:space="preserve">是否為不給付 = </w:t>
      </w:r>
      <w:r w:rsidRPr="003D1662">
        <w:rPr>
          <w:rFonts w:ascii="細明體" w:eastAsia="細明體" w:hAnsi="細明體" w:hint="eastAsia"/>
          <w:kern w:val="2"/>
          <w:lang w:eastAsia="zh-TW"/>
        </w:rPr>
        <w:t>$</w:t>
      </w:r>
      <w:r w:rsidRPr="003D1662">
        <w:rPr>
          <w:rFonts w:ascii="細明體" w:eastAsia="細明體" w:hAnsi="細明體" w:hint="eastAsia"/>
          <w:lang w:eastAsia="zh-TW"/>
        </w:rPr>
        <w:t>是否為不給付</w:t>
      </w:r>
    </w:p>
    <w:p w:rsidR="00DF2E0D" w:rsidRPr="003D1662" w:rsidRDefault="00DF2E0D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$前一筆不給付金額 =  $不給付金額</w:t>
      </w:r>
    </w:p>
    <w:p w:rsidR="003D70CC" w:rsidRPr="003D1662" w:rsidRDefault="003D70C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$</w:t>
      </w:r>
      <w:r w:rsidRPr="003D1662">
        <w:rPr>
          <w:rFonts w:ascii="細明體" w:eastAsia="細明體" w:hAnsi="細明體" w:hint="eastAsia"/>
        </w:rPr>
        <w:t>是否有調整評分</w:t>
      </w:r>
      <w:r w:rsidRPr="003D1662">
        <w:rPr>
          <w:rFonts w:ascii="細明體" w:eastAsia="細明體" w:hAnsi="細明體" w:hint="eastAsia"/>
          <w:lang w:eastAsia="zh-TW"/>
        </w:rPr>
        <w:t xml:space="preserve"> =</w:t>
      </w:r>
      <w:r w:rsidRPr="003D1662">
        <w:rPr>
          <w:rFonts w:ascii="細明體" w:eastAsia="細明體" w:hAnsi="細明體"/>
          <w:lang w:eastAsia="zh-TW"/>
        </w:rPr>
        <w:t xml:space="preserve"> ‘</w:t>
      </w:r>
      <w:r w:rsidRPr="003D1662">
        <w:rPr>
          <w:rFonts w:ascii="細明體" w:eastAsia="細明體" w:hAnsi="細明體" w:hint="eastAsia"/>
          <w:lang w:eastAsia="zh-TW"/>
        </w:rPr>
        <w:t>N</w:t>
      </w:r>
      <w:r w:rsidRPr="003D1662">
        <w:rPr>
          <w:rFonts w:ascii="細明體" w:eastAsia="細明體" w:hAnsi="細明體"/>
          <w:lang w:eastAsia="zh-TW"/>
        </w:rPr>
        <w:t>’</w:t>
      </w:r>
    </w:p>
    <w:p w:rsidR="005E799C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cs="Arial Unicode MS" w:hint="eastAsia"/>
          <w:lang w:eastAsia="zh-TW"/>
        </w:rPr>
        <w:t>$前一筆</w:t>
      </w:r>
      <w:r w:rsidRPr="003D1662">
        <w:rPr>
          <w:rFonts w:ascii="細明體" w:eastAsia="細明體" w:hAnsi="細明體" w:hint="eastAsia"/>
          <w:lang w:eastAsia="zh-TW"/>
        </w:rPr>
        <w:t>是否有調整評分 = $是否有調整評分</w:t>
      </w:r>
    </w:p>
    <w:p w:rsidR="00820F3C" w:rsidRPr="003D1662" w:rsidRDefault="00820F3C" w:rsidP="007B38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IF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&gt;= </w:t>
      </w:r>
      <w:r w:rsidRPr="003D1662">
        <w:rPr>
          <w:rFonts w:ascii="細明體" w:eastAsia="細明體" w:hAnsi="細明體" w:hint="eastAsia"/>
          <w:kern w:val="2"/>
          <w:lang w:eastAsia="zh-TW"/>
        </w:rPr>
        <w:t>$中風險_起 AND 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&lt;= </w:t>
      </w:r>
      <w:r w:rsidRPr="003D1662">
        <w:rPr>
          <w:rFonts w:ascii="細明體" w:eastAsia="細明體" w:hAnsi="細明體" w:hint="eastAsia"/>
          <w:kern w:val="2"/>
          <w:lang w:eastAsia="zh-TW"/>
        </w:rPr>
        <w:t>$中風險_迄</w:t>
      </w:r>
    </w:p>
    <w:p w:rsidR="00820F3C" w:rsidRPr="003D1662" w:rsidRDefault="00820F3C" w:rsidP="007B38B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 $中風險個數++</w:t>
      </w:r>
    </w:p>
    <w:p w:rsidR="00820F3C" w:rsidRPr="003D1662" w:rsidRDefault="00820F3C" w:rsidP="007B38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820F3C" w:rsidRPr="003D1662" w:rsidRDefault="00820F3C" w:rsidP="007B38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IF</w:t>
      </w:r>
      <w:r w:rsidRPr="003D1662">
        <w:rPr>
          <w:rFonts w:ascii="細明體" w:eastAsia="細明體" w:hAnsi="細明體" w:hint="eastAsia"/>
          <w:kern w:val="2"/>
          <w:lang w:eastAsia="zh-TW"/>
        </w:rPr>
        <w:t>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&gt;= </w:t>
      </w:r>
      <w:r w:rsidRPr="003D1662">
        <w:rPr>
          <w:rFonts w:ascii="細明體" w:eastAsia="細明體" w:hAnsi="細明體" w:hint="eastAsia"/>
          <w:kern w:val="2"/>
          <w:lang w:eastAsia="zh-TW"/>
        </w:rPr>
        <w:t>$高風險_起 AND 處理當筆</w:t>
      </w:r>
      <w:r w:rsidRPr="003D1662">
        <w:rPr>
          <w:rFonts w:ascii="細明體" w:eastAsia="細明體" w:hAnsi="細明體" w:cs="細明體" w:hint="eastAsia"/>
          <w:lang w:eastAsia="zh-TW"/>
        </w:rPr>
        <w:t xml:space="preserve">DTAAV011.因子分數 &lt;= </w:t>
      </w:r>
      <w:r w:rsidRPr="003D1662">
        <w:rPr>
          <w:rFonts w:ascii="細明體" w:eastAsia="細明體" w:hAnsi="細明體" w:hint="eastAsia"/>
          <w:kern w:val="2"/>
          <w:lang w:eastAsia="zh-TW"/>
        </w:rPr>
        <w:t>$高風險_迄</w:t>
      </w:r>
    </w:p>
    <w:p w:rsidR="00820F3C" w:rsidRPr="003D1662" w:rsidRDefault="00820F3C" w:rsidP="007B38B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 xml:space="preserve"> $高風險個數++</w:t>
      </w:r>
    </w:p>
    <w:p w:rsidR="00820F3C" w:rsidRPr="003D1662" w:rsidRDefault="00820F3C" w:rsidP="00820F3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5E799C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I</w:t>
      </w:r>
      <w:r w:rsidRPr="003D1662">
        <w:rPr>
          <w:rFonts w:ascii="細明體" w:eastAsia="細明體" w:hAnsi="細明體" w:hint="eastAsia"/>
          <w:kern w:val="2"/>
          <w:lang w:eastAsia="zh-TW"/>
        </w:rPr>
        <w:t>F 處理最後一筆資料,要寫檔</w:t>
      </w:r>
    </w:p>
    <w:p w:rsidR="005E799C" w:rsidRPr="003D1662" w:rsidRDefault="005E799C" w:rsidP="005E799C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寫入</w:t>
      </w:r>
      <w:r w:rsidRPr="003D1662">
        <w:rPr>
          <w:rFonts w:ascii="細明體" w:eastAsia="細明體" w:hAnsi="細明體" w:cs="細明體" w:hint="eastAsia"/>
          <w:lang w:eastAsia="zh-TW"/>
        </w:rPr>
        <w:t>FAMS資料驗證檔DTAAV012,BY參數:</w:t>
      </w:r>
    </w:p>
    <w:p w:rsidR="005E799C" w:rsidRPr="003D1662" w:rsidRDefault="005E799C" w:rsidP="005E799C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格式如</w:t>
      </w:r>
      <w:hyperlink w:anchor="A" w:history="1"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FORMA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T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 xml:space="preserve"> (A)</w:t>
        </w:r>
      </w:hyperlink>
    </w:p>
    <w:p w:rsidR="005E799C" w:rsidRPr="003D1662" w:rsidRDefault="005E799C" w:rsidP="005E799C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若有誤,</w:t>
      </w:r>
    </w:p>
    <w:p w:rsidR="005E799C" w:rsidRPr="003D1662" w:rsidRDefault="005E799C" w:rsidP="005E799C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5E799C" w:rsidRPr="003D1662" w:rsidRDefault="005E799C" w:rsidP="005E799C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LOG紀錄錯誤訊息(</w:t>
      </w:r>
      <w:r w:rsidRPr="003D1662">
        <w:rPr>
          <w:rFonts w:ascii="細明體" w:eastAsia="細明體" w:hAnsi="細明體"/>
          <w:kern w:val="2"/>
          <w:lang w:eastAsia="zh-TW"/>
        </w:rPr>
        <w:t>“</w:t>
      </w:r>
      <w:r w:rsidRPr="003D1662">
        <w:rPr>
          <w:rFonts w:ascii="細明體" w:eastAsia="細明體" w:hAnsi="細明體" w:hint="eastAsia"/>
          <w:kern w:val="2"/>
          <w:lang w:eastAsia="zh-TW"/>
        </w:rPr>
        <w:t>新增</w:t>
      </w:r>
      <w:r w:rsidRPr="003D1662">
        <w:rPr>
          <w:rFonts w:ascii="細明體" w:eastAsia="細明體" w:hAnsi="細明體" w:cs="細明體" w:hint="eastAsia"/>
          <w:lang w:eastAsia="zh-TW"/>
        </w:rPr>
        <w:t>FAMS資料驗證檔DTAAV012錯誤,受理編號</w:t>
      </w:r>
      <w:r w:rsidRPr="003D1662">
        <w:rPr>
          <w:rFonts w:ascii="細明體" w:eastAsia="細明體" w:hAnsi="細明體" w:cs="細明體"/>
          <w:lang w:eastAsia="zh-TW"/>
        </w:rPr>
        <w:t>”</w:t>
      </w:r>
      <w:r w:rsidRPr="003D1662">
        <w:rPr>
          <w:rFonts w:ascii="細明體" w:eastAsia="細明體" w:hAnsi="細明體" w:cs="細明體" w:hint="eastAsia"/>
          <w:lang w:eastAsia="zh-TW"/>
        </w:rPr>
        <w:t xml:space="preserve">+ 受理編號 + </w:t>
      </w:r>
      <w:r w:rsidRPr="003D1662">
        <w:rPr>
          <w:rFonts w:ascii="細明體" w:eastAsia="細明體" w:hAnsi="細明體" w:cs="細明體"/>
          <w:lang w:eastAsia="zh-TW"/>
        </w:rPr>
        <w:t>“</w:t>
      </w:r>
      <w:r w:rsidRPr="003D1662">
        <w:rPr>
          <w:rFonts w:ascii="細明體" w:eastAsia="細明體" w:hAnsi="細明體" w:cs="細明體" w:hint="eastAsia"/>
          <w:lang w:eastAsia="zh-TW"/>
        </w:rPr>
        <w:t>事故者ID:</w:t>
      </w:r>
      <w:r w:rsidRPr="003D1662">
        <w:rPr>
          <w:rFonts w:ascii="細明體" w:eastAsia="細明體" w:hAnsi="細明體" w:cs="細明體"/>
          <w:lang w:eastAsia="zh-TW"/>
        </w:rPr>
        <w:t>”</w:t>
      </w:r>
      <w:r w:rsidRPr="003D1662">
        <w:rPr>
          <w:rFonts w:ascii="細明體" w:eastAsia="細明體" w:hAnsi="細明體" w:cs="細明體" w:hint="eastAsia"/>
          <w:lang w:eastAsia="zh-TW"/>
        </w:rPr>
        <w:t>+ 事故者ID</w:t>
      </w:r>
      <w:r w:rsidRPr="003D1662">
        <w:rPr>
          <w:rFonts w:ascii="細明體" w:eastAsia="細明體" w:hAnsi="細明體" w:hint="eastAsia"/>
          <w:kern w:val="2"/>
          <w:lang w:eastAsia="zh-TW"/>
        </w:rPr>
        <w:t>)</w:t>
      </w:r>
    </w:p>
    <w:p w:rsidR="005E799C" w:rsidRPr="003D1662" w:rsidRDefault="005E799C" w:rsidP="005E799C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5E799C" w:rsidRPr="003D1662" w:rsidRDefault="005E799C" w:rsidP="005E799C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輸出件數 ++</w:t>
      </w:r>
    </w:p>
    <w:p w:rsidR="005E799C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ELSE</w:t>
      </w:r>
    </w:p>
    <w:p w:rsidR="005E799C" w:rsidRPr="003D1662" w:rsidRDefault="005E799C" w:rsidP="00C93FF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//**繼續處理下一筆</w:t>
      </w:r>
    </w:p>
    <w:p w:rsidR="005E799C" w:rsidRPr="003D1662" w:rsidRDefault="005E799C" w:rsidP="00C93FF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5E799C" w:rsidRPr="003D1662" w:rsidRDefault="005E799C" w:rsidP="00C93FF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4261BA" w:rsidRPr="003D1662" w:rsidRDefault="005E799C" w:rsidP="0006290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END IF</w:t>
      </w:r>
    </w:p>
    <w:p w:rsidR="00DB6615" w:rsidRPr="003D1662" w:rsidRDefault="00DB6615" w:rsidP="00DB661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LOOP繼續處理下一筆資料</w:t>
      </w:r>
    </w:p>
    <w:p w:rsidR="00DB6615" w:rsidRPr="003D1662" w:rsidRDefault="00DB6615" w:rsidP="00DB661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FATAL出件數相關資料給LOG檔顯示。</w:t>
      </w:r>
    </w:p>
    <w:p w:rsidR="00DB6615" w:rsidRPr="003D1662" w:rsidRDefault="00DB6615" w:rsidP="00DB661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C</w:t>
      </w:r>
      <w:r w:rsidRPr="003D1662">
        <w:rPr>
          <w:rFonts w:ascii="細明體" w:eastAsia="細明體" w:hAnsi="細明體"/>
          <w:lang w:eastAsia="zh-TW"/>
        </w:rPr>
        <w:t>ALL batch.CountManager</w:t>
      </w:r>
      <w:r w:rsidRPr="003D1662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686A49" w:rsidRPr="003D1662" w:rsidRDefault="00686A49" w:rsidP="00DB661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//**共用處理部分__END</w:t>
      </w:r>
    </w:p>
    <w:p w:rsidR="00A00CCF" w:rsidRPr="003D1662" w:rsidRDefault="00A00CCF" w:rsidP="00326C8B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END IF</w:t>
      </w:r>
    </w:p>
    <w:p w:rsidR="0021397E" w:rsidRDefault="0021397E" w:rsidP="00326C8B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每日線上計算結案件備份至歷史檔：(含作廢的案件)</w:t>
      </w:r>
    </w:p>
    <w:p w:rsidR="00D14B6B" w:rsidRDefault="00D14B6B" w:rsidP="004E038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 w:rsidRPr="003D1662">
        <w:rPr>
          <w:rFonts w:ascii="細明體" w:eastAsia="細明體" w:hAnsi="細明體" w:hint="eastAsia"/>
        </w:rPr>
        <w:t>是否清檔</w:t>
      </w:r>
      <w:r>
        <w:rPr>
          <w:rFonts w:ascii="Courier New" w:hAnsi="Courier New" w:cs="Courier New" w:hint="eastAsia"/>
          <w:color w:val="0000C0"/>
          <w:lang w:eastAsia="zh-TW"/>
        </w:rPr>
        <w:t xml:space="preserve">= </w:t>
      </w:r>
      <w:r>
        <w:rPr>
          <w:rFonts w:ascii="Courier New" w:hAnsi="Courier New" w:cs="Courier New"/>
          <w:color w:val="0000C0"/>
          <w:lang w:eastAsia="zh-TW"/>
        </w:rPr>
        <w:t>‘</w:t>
      </w:r>
      <w:r>
        <w:rPr>
          <w:rFonts w:ascii="Courier New" w:hAnsi="Courier New" w:cs="Courier New" w:hint="eastAsia"/>
          <w:color w:val="0000C0"/>
          <w:lang w:eastAsia="zh-TW"/>
        </w:rPr>
        <w:t>D</w:t>
      </w:r>
      <w:r>
        <w:rPr>
          <w:rFonts w:ascii="Courier New" w:hAnsi="Courier New" w:cs="Courier New"/>
          <w:color w:val="0000C0"/>
          <w:lang w:eastAsia="zh-TW"/>
        </w:rPr>
        <w:t>’</w:t>
      </w:r>
      <w:r>
        <w:rPr>
          <w:rFonts w:ascii="Courier New" w:hAnsi="Courier New" w:cs="Courier New" w:hint="eastAsia"/>
          <w:color w:val="0000C0"/>
          <w:lang w:eastAsia="zh-TW"/>
        </w:rPr>
        <w:t xml:space="preserve"> (</w:t>
      </w:r>
      <w:r>
        <w:rPr>
          <w:rFonts w:ascii="Courier New" w:hAnsi="Courier New" w:cs="Courier New" w:hint="eastAsia"/>
          <w:color w:val="0000C0"/>
          <w:lang w:eastAsia="zh-TW"/>
        </w:rPr>
        <w:t>每日排程</w:t>
      </w:r>
      <w:r>
        <w:rPr>
          <w:rFonts w:ascii="Courier New" w:hAnsi="Courier New" w:cs="Courier New" w:hint="eastAsia"/>
          <w:color w:val="0000C0"/>
          <w:lang w:eastAsia="zh-TW"/>
        </w:rPr>
        <w:t>)</w:t>
      </w:r>
    </w:p>
    <w:p w:rsidR="0021397E" w:rsidRDefault="0021397E" w:rsidP="00BD27A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DTAAV014 A</w:t>
      </w:r>
    </w:p>
    <w:p w:rsidR="0021397E" w:rsidRDefault="0021397E" w:rsidP="00BD27A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 JOIN DTAAA001 B</w:t>
      </w:r>
    </w:p>
    <w:p w:rsidR="0021397E" w:rsidRDefault="0021397E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A.受理編號 = B.受理編號</w:t>
      </w:r>
    </w:p>
    <w:p w:rsidR="0021397E" w:rsidRDefault="0021397E" w:rsidP="00BD27A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21397E" w:rsidRDefault="0021397E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B.受理進度 &gt;=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761432" w:rsidRPr="004E0385" w:rsidRDefault="00761432" w:rsidP="00BD27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A.模型分類 = 傳入.模型分類</w:t>
      </w:r>
    </w:p>
    <w:p w:rsidR="00F74C55" w:rsidRDefault="004E0385" w:rsidP="00BD27A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寫入線上計算歷史檔(DTAAV014_HIS)</w:t>
      </w:r>
    </w:p>
    <w:p w:rsidR="004E0385" w:rsidRPr="00BD27A5" w:rsidRDefault="004E31ED" w:rsidP="00BD27A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刪除線上計算檔</w:t>
      </w:r>
    </w:p>
    <w:p w:rsidR="00DB6615" w:rsidRPr="003D1662" w:rsidRDefault="00DB6615" w:rsidP="00326C8B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lang w:eastAsia="zh-TW"/>
        </w:rPr>
        <w:t>RETURN</w:t>
      </w:r>
    </w:p>
    <w:p w:rsidR="008A3A95" w:rsidRPr="003D1662" w:rsidRDefault="008A3A95" w:rsidP="008A3A9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A3A95" w:rsidRPr="003D1662" w:rsidRDefault="008A3A95" w:rsidP="008A3A9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A3A95" w:rsidRPr="003D1662" w:rsidRDefault="008A3A95" w:rsidP="008A3A9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43" w:name="A"/>
      <w:bookmarkEnd w:id="43"/>
      <w:r w:rsidRPr="003D1662">
        <w:rPr>
          <w:rFonts w:ascii="細明體" w:eastAsia="細明體" w:hAnsi="細明體" w:hint="eastAsia"/>
          <w:kern w:val="2"/>
          <w:lang w:eastAsia="zh-TW"/>
        </w:rPr>
        <w:t>FORMAT(A) [</w:t>
      </w:r>
      <w:hyperlink w:anchor="A_BACK" w:history="1"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BAC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K</w:t>
        </w:r>
      </w:hyperlink>
      <w:r w:rsidRPr="003D1662">
        <w:rPr>
          <w:rFonts w:ascii="細明體" w:eastAsia="細明體" w:hAnsi="細明體" w:hint="eastAsia"/>
          <w:kern w:val="2"/>
          <w:lang w:eastAsia="zh-TW"/>
        </w:rPr>
        <w:t>]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0"/>
        <w:gridCol w:w="3932"/>
        <w:gridCol w:w="4111"/>
      </w:tblGrid>
      <w:tr w:rsidR="00952442" w:rsidRPr="003D1662" w:rsidTr="007249B8">
        <w:trPr>
          <w:trHeight w:val="540"/>
        </w:trPr>
        <w:tc>
          <w:tcPr>
            <w:tcW w:w="2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52442" w:rsidRPr="003D1662" w:rsidRDefault="00952442" w:rsidP="00A6037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3932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52442" w:rsidRPr="003D1662" w:rsidRDefault="00952442" w:rsidP="00A6037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值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52442" w:rsidRPr="003D1662" w:rsidRDefault="00952442" w:rsidP="00A6037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kern w:val="2"/>
                <w:lang w:eastAsia="zh-TW"/>
              </w:rPr>
              <w:t xml:space="preserve">$是否另外產生資料 = </w:t>
            </w:r>
            <w:r w:rsidRPr="003D1662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D1662">
              <w:rPr>
                <w:rFonts w:ascii="細明體" w:eastAsia="細明體" w:hAnsi="細明體" w:hint="eastAsia"/>
                <w:kern w:val="2"/>
                <w:lang w:eastAsia="zh-TW"/>
              </w:rPr>
              <w:t>Y</w:t>
            </w:r>
            <w:r w:rsidRPr="003D1662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</w:tr>
      <w:tr w:rsidR="00952442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952442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952442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模型分類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952442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總分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952442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是否為不給付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$是否為不給付</w:t>
            </w:r>
          </w:p>
        </w:tc>
        <w:tc>
          <w:tcPr>
            <w:tcW w:w="4111" w:type="dxa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$是否為不給付</w:t>
            </w:r>
          </w:p>
        </w:tc>
      </w:tr>
      <w:tr w:rsidR="00952442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是否有調整評分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是否有調整評分</w:t>
            </w:r>
          </w:p>
        </w:tc>
        <w:tc>
          <w:tcPr>
            <w:tcW w:w="4111" w:type="dxa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是否有調整評分</w:t>
            </w:r>
          </w:p>
        </w:tc>
      </w:tr>
      <w:tr w:rsidR="00952442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中風險個數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$中風險個數</w:t>
            </w:r>
          </w:p>
        </w:tc>
        <w:tc>
          <w:tcPr>
            <w:tcW w:w="4111" w:type="dxa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$中風險個數</w:t>
            </w:r>
          </w:p>
        </w:tc>
      </w:tr>
      <w:tr w:rsidR="00952442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952442" w:rsidRPr="003D1662" w:rsidDel="00914A53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高風險個數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952442" w:rsidRPr="003D1662" w:rsidDel="00914A53" w:rsidRDefault="00952442" w:rsidP="00A60373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$高風險個數</w:t>
            </w:r>
          </w:p>
        </w:tc>
        <w:tc>
          <w:tcPr>
            <w:tcW w:w="4111" w:type="dxa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$高風險個數</w:t>
            </w:r>
          </w:p>
        </w:tc>
      </w:tr>
      <w:tr w:rsidR="00952442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是否發交查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$是否發交查</w:t>
            </w:r>
          </w:p>
        </w:tc>
        <w:tc>
          <w:tcPr>
            <w:tcW w:w="4111" w:type="dxa"/>
            <w:vAlign w:val="center"/>
          </w:tcPr>
          <w:p w:rsidR="00952442" w:rsidRPr="003D1662" w:rsidRDefault="00952442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$是否發交查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事故原因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7C2A0F" w:rsidRPr="003D1662" w:rsidRDefault="000F52B7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</w:t>
            </w:r>
            <w:r w:rsidR="0043483C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DTAAVT</w:t>
            </w: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11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不給付金額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$不給付金額</w:t>
            </w:r>
          </w:p>
        </w:tc>
        <w:tc>
          <w:tcPr>
            <w:tcW w:w="4111" w:type="dxa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$不給付金額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評分日期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核賠點選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簽擬點選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 xml:space="preserve">覆核日期 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$覆核日期</w:t>
            </w:r>
          </w:p>
        </w:tc>
        <w:tc>
          <w:tcPr>
            <w:tcW w:w="4111" w:type="dxa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$覆核日期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$受理日期</w:t>
            </w:r>
          </w:p>
        </w:tc>
        <w:tc>
          <w:tcPr>
            <w:tcW w:w="4111" w:type="dxa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$受理日期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核賠單位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核賠單位</w:t>
            </w:r>
          </w:p>
        </w:tc>
        <w:tc>
          <w:tcPr>
            <w:tcW w:w="4111" w:type="dxa"/>
            <w:vAlign w:val="center"/>
          </w:tcPr>
          <w:p w:rsidR="007C2A0F" w:rsidRPr="003D1662" w:rsidRDefault="007C2A0F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核賠單位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核賠人員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核賠人員姓名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簽擬人員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7C2A0F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7C2A0F" w:rsidRPr="003D1662" w:rsidRDefault="007C2A0F" w:rsidP="00A60373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簽擬人員姓名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7C2A0F" w:rsidRPr="003D1662" w:rsidRDefault="00087B21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037553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037553" w:rsidRPr="003D1662" w:rsidRDefault="00037553" w:rsidP="00A60373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此案件核賠人員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037553" w:rsidRPr="003D1662" w:rsidRDefault="00037553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處理當筆DTAAA010.核賠人員</w:t>
            </w:r>
          </w:p>
        </w:tc>
        <w:tc>
          <w:tcPr>
            <w:tcW w:w="4111" w:type="dxa"/>
            <w:vAlign w:val="center"/>
          </w:tcPr>
          <w:p w:rsidR="00037553" w:rsidRPr="003D1662" w:rsidRDefault="00037553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</w:t>
            </w:r>
            <w:r w:rsidR="003D1662" w:rsidRPr="003D1662">
              <w:rPr>
                <w:rFonts w:ascii="細明體" w:eastAsia="細明體" w:hAnsi="細明體" w:hint="eastAsia"/>
                <w:sz w:val="20"/>
                <w:szCs w:val="20"/>
              </w:rPr>
              <w:t>$此案件核賠人員</w:t>
            </w:r>
          </w:p>
        </w:tc>
      </w:tr>
      <w:tr w:rsidR="00037553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037553" w:rsidRPr="003D1662" w:rsidRDefault="00037553" w:rsidP="00A60373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此案件核賠人員姓名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037553" w:rsidRPr="003D1662" w:rsidRDefault="00037553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處理當筆DTAAA010.核賠人員姓名</w:t>
            </w:r>
          </w:p>
        </w:tc>
        <w:tc>
          <w:tcPr>
            <w:tcW w:w="4111" w:type="dxa"/>
            <w:vAlign w:val="center"/>
          </w:tcPr>
          <w:p w:rsidR="00037553" w:rsidRPr="003D1662" w:rsidRDefault="00037553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</w:t>
            </w:r>
            <w:r w:rsidR="003D1662" w:rsidRPr="003D1662">
              <w:rPr>
                <w:rFonts w:ascii="細明體" w:eastAsia="細明體" w:hAnsi="細明體" w:hint="eastAsia"/>
                <w:sz w:val="20"/>
                <w:szCs w:val="20"/>
              </w:rPr>
              <w:t>$此案件核賠人員</w:t>
            </w: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姓名</w:t>
            </w:r>
          </w:p>
        </w:tc>
      </w:tr>
      <w:tr w:rsidR="00037553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037553" w:rsidRPr="003D1662" w:rsidRDefault="00037553" w:rsidP="00A60373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此案件簽擬人員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037553" w:rsidRPr="003D1662" w:rsidRDefault="00037553" w:rsidP="0003755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處理當筆DTAAA010.簽擬人員</w:t>
            </w:r>
          </w:p>
        </w:tc>
        <w:tc>
          <w:tcPr>
            <w:tcW w:w="4111" w:type="dxa"/>
            <w:vAlign w:val="center"/>
          </w:tcPr>
          <w:p w:rsidR="00037553" w:rsidRPr="003D1662" w:rsidRDefault="00037553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</w:t>
            </w:r>
            <w:r w:rsidR="003D1662" w:rsidRPr="003D1662">
              <w:rPr>
                <w:rFonts w:ascii="細明體" w:eastAsia="細明體" w:hAnsi="細明體" w:hint="eastAsia"/>
                <w:sz w:val="20"/>
                <w:szCs w:val="20"/>
              </w:rPr>
              <w:t>$此案件簽擬人員</w:t>
            </w:r>
          </w:p>
        </w:tc>
      </w:tr>
      <w:tr w:rsidR="00037553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037553" w:rsidRPr="003D1662" w:rsidRDefault="00037553" w:rsidP="00A60373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此案件簽擬人員姓名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037553" w:rsidRPr="003D1662" w:rsidRDefault="00037553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處理當筆DTAAA010.簽擬人員姓名</w:t>
            </w:r>
          </w:p>
        </w:tc>
        <w:tc>
          <w:tcPr>
            <w:tcW w:w="4111" w:type="dxa"/>
            <w:vAlign w:val="center"/>
          </w:tcPr>
          <w:p w:rsidR="00037553" w:rsidRPr="003D1662" w:rsidRDefault="00037553" w:rsidP="00A60373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</w:t>
            </w:r>
            <w:r w:rsidR="003D1662" w:rsidRPr="003D1662">
              <w:rPr>
                <w:rFonts w:ascii="細明體" w:eastAsia="細明體" w:hAnsi="細明體" w:hint="eastAsia"/>
                <w:sz w:val="20"/>
                <w:szCs w:val="20"/>
              </w:rPr>
              <w:t>$此案件簽擬人員</w:t>
            </w: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姓名</w:t>
            </w:r>
          </w:p>
        </w:tc>
      </w:tr>
      <w:tr w:rsidR="00037553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037553" w:rsidRPr="003D1662" w:rsidRDefault="00037553" w:rsidP="00A60373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批次執行日期時間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037553" w:rsidRPr="003D1662" w:rsidRDefault="00037553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$批次執行時間</w:t>
            </w:r>
          </w:p>
        </w:tc>
        <w:tc>
          <w:tcPr>
            <w:tcW w:w="4111" w:type="dxa"/>
            <w:vAlign w:val="center"/>
          </w:tcPr>
          <w:p w:rsidR="00037553" w:rsidRPr="003D1662" w:rsidRDefault="00037553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$批次執行時間</w:t>
            </w:r>
          </w:p>
        </w:tc>
      </w:tr>
      <w:tr w:rsidR="00E40760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E40760" w:rsidRPr="00EF322C" w:rsidRDefault="00E40760" w:rsidP="00A60373">
            <w:pPr>
              <w:rPr>
                <w:rStyle w:val="SoDAField"/>
                <w:rFonts w:hint="eastAsia"/>
                <w:caps/>
              </w:rPr>
            </w:pPr>
            <w:r w:rsidRPr="00EF322C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標準化總分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E40760" w:rsidRPr="003D1662" w:rsidRDefault="00E40760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同DTAAV011</w:t>
            </w:r>
          </w:p>
        </w:tc>
        <w:tc>
          <w:tcPr>
            <w:tcW w:w="4111" w:type="dxa"/>
            <w:vAlign w:val="center"/>
          </w:tcPr>
          <w:p w:rsidR="00E40760" w:rsidRPr="003D1662" w:rsidRDefault="00E40760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同DTAAVT11</w:t>
            </w:r>
          </w:p>
        </w:tc>
      </w:tr>
      <w:tr w:rsidR="00E40760" w:rsidRPr="003D1662" w:rsidTr="007249B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E40760" w:rsidRPr="00EF322C" w:rsidRDefault="00E40760" w:rsidP="00A60373">
            <w:pPr>
              <w:rPr>
                <w:rStyle w:val="SoDAField"/>
                <w:rFonts w:hint="eastAsia"/>
                <w:caps/>
              </w:rPr>
            </w:pPr>
            <w:r w:rsidRPr="00EF322C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風險分級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E40760" w:rsidRPr="003D1662" w:rsidRDefault="00A8583D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風險分級</w:t>
            </w:r>
          </w:p>
        </w:tc>
        <w:tc>
          <w:tcPr>
            <w:tcW w:w="4111" w:type="dxa"/>
            <w:vAlign w:val="center"/>
          </w:tcPr>
          <w:p w:rsidR="00E40760" w:rsidRPr="003D1662" w:rsidRDefault="00A8583D" w:rsidP="00A6037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風險分級</w:t>
            </w:r>
          </w:p>
        </w:tc>
      </w:tr>
    </w:tbl>
    <w:p w:rsidR="008A3A95" w:rsidRPr="003D1662" w:rsidRDefault="008A3A95" w:rsidP="008A3A9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072B4" w:rsidRPr="003D1662" w:rsidRDefault="009072B4" w:rsidP="009072B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44" w:name="B"/>
      <w:bookmarkEnd w:id="44"/>
      <w:r w:rsidRPr="003D1662">
        <w:rPr>
          <w:rFonts w:ascii="細明體" w:eastAsia="細明體" w:hAnsi="細明體" w:hint="eastAsia"/>
          <w:kern w:val="2"/>
          <w:lang w:eastAsia="zh-TW"/>
        </w:rPr>
        <w:t>FORMAT(B) [</w:t>
      </w:r>
      <w:hyperlink w:anchor="B_BACK" w:history="1"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B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A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C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K</w:t>
        </w:r>
      </w:hyperlink>
      <w:r w:rsidRPr="003D1662">
        <w:rPr>
          <w:rFonts w:ascii="細明體" w:eastAsia="細明體" w:hAnsi="細明體" w:hint="eastAsia"/>
          <w:kern w:val="2"/>
          <w:lang w:eastAsia="zh-TW"/>
        </w:rPr>
        <w:t>]</w:t>
      </w:r>
    </w:p>
    <w:tbl>
      <w:tblPr>
        <w:tblW w:w="5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0"/>
        <w:gridCol w:w="2980"/>
      </w:tblGrid>
      <w:tr w:rsidR="009072B4" w:rsidRPr="003D1662" w:rsidTr="00E23F75">
        <w:trPr>
          <w:trHeight w:val="540"/>
        </w:trPr>
        <w:tc>
          <w:tcPr>
            <w:tcW w:w="2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072B4" w:rsidRPr="003D1662" w:rsidRDefault="009072B4" w:rsidP="00E23F7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072B4" w:rsidRPr="003D1662" w:rsidRDefault="009072B4" w:rsidP="00E23F7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值</w:t>
            </w:r>
          </w:p>
        </w:tc>
      </w:tr>
      <w:tr w:rsidR="009072B4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9072B4" w:rsidRPr="003D1662" w:rsidRDefault="009072B4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9072B4" w:rsidRPr="003D1662" w:rsidRDefault="009072B4" w:rsidP="00E23F75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$前一筆受理編號</w:t>
            </w:r>
          </w:p>
        </w:tc>
      </w:tr>
      <w:tr w:rsidR="009072B4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9072B4" w:rsidRPr="003D1662" w:rsidRDefault="009072B4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9072B4" w:rsidRPr="003D1662" w:rsidRDefault="009072B4" w:rsidP="000629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$前一筆事故者ID</w:t>
            </w:r>
          </w:p>
        </w:tc>
      </w:tr>
      <w:tr w:rsidR="006C7493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6C7493" w:rsidRPr="003D1662" w:rsidRDefault="006C7493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模型分類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6C7493" w:rsidRPr="003D1662" w:rsidRDefault="006C7493" w:rsidP="00062901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$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模型分類</w:t>
            </w:r>
          </w:p>
        </w:tc>
      </w:tr>
      <w:tr w:rsidR="006C7493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6C7493" w:rsidRPr="003D1662" w:rsidRDefault="006C7493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總分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6C7493" w:rsidRPr="003D1662" w:rsidRDefault="006C7493" w:rsidP="00E23F75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$前一筆總分</w:t>
            </w:r>
          </w:p>
        </w:tc>
      </w:tr>
      <w:tr w:rsidR="006C7493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6C7493" w:rsidRPr="003D1662" w:rsidRDefault="006C7493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是否為不給付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6C7493" w:rsidRPr="003D1662" w:rsidRDefault="006C7493" w:rsidP="00E23F75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是否為不給付</w:t>
            </w:r>
          </w:p>
        </w:tc>
      </w:tr>
      <w:tr w:rsidR="006C7493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6C7493" w:rsidRPr="003D1662" w:rsidRDefault="006C7493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是否有調整評分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6C7493" w:rsidRPr="003D1662" w:rsidRDefault="006C7493" w:rsidP="00E23F75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是否有調整評分</w:t>
            </w:r>
          </w:p>
        </w:tc>
      </w:tr>
      <w:tr w:rsidR="00820F3C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20F3C" w:rsidRPr="003D1662" w:rsidRDefault="00820F3C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中風險個數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20F3C" w:rsidRPr="003D1662" w:rsidRDefault="00820F3C" w:rsidP="00E23F75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$中風險個數</w:t>
            </w:r>
          </w:p>
        </w:tc>
      </w:tr>
      <w:tr w:rsidR="00820F3C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20F3C" w:rsidRPr="003D1662" w:rsidRDefault="00820F3C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高風險個數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20F3C" w:rsidRPr="003D1662" w:rsidRDefault="00820F3C" w:rsidP="00E23F7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$高風險個數</w:t>
            </w:r>
          </w:p>
        </w:tc>
      </w:tr>
      <w:tr w:rsidR="001F2EAF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1F2EAF" w:rsidRPr="003D1662" w:rsidRDefault="001F2EAF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是否發交查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1F2EAF" w:rsidRPr="003D1662" w:rsidRDefault="001F2EAF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$是否發交查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事故原因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事故原因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不給付金額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不給付金額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評分日期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評分日期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核賠點選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核賠點選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簽擬點選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簽擬點選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 xml:space="preserve">覆核日期 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覆核日期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核賠單位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核賠單位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核賠人員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核賠人員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核賠人員姓名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核賠人員姓名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簽擬人員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簽擬人員</w:t>
            </w:r>
          </w:p>
        </w:tc>
      </w:tr>
      <w:tr w:rsidR="00886F62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886F62" w:rsidRPr="003D1662" w:rsidRDefault="00886F62" w:rsidP="00E23F75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簽擬人員姓名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886F62" w:rsidRPr="003D1662" w:rsidRDefault="00886F62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A92965" w:rsidRPr="003D1662">
              <w:rPr>
                <w:rFonts w:ascii="細明體" w:eastAsia="細明體" w:hAnsi="細明體" w:cs="Arial Unicode MS" w:hint="eastAsia"/>
                <w:sz w:val="20"/>
                <w:szCs w:val="20"/>
              </w:rPr>
              <w:t>前一筆</w:t>
            </w: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簽擬人員姓名</w:t>
            </w:r>
          </w:p>
        </w:tc>
      </w:tr>
      <w:tr w:rsidR="00037553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037553" w:rsidRPr="003D1662" w:rsidRDefault="00037553" w:rsidP="00E23F75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此案件核賠人員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037553" w:rsidRPr="003D1662" w:rsidRDefault="00037553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$前一筆案件核賠人員</w:t>
            </w:r>
          </w:p>
        </w:tc>
      </w:tr>
      <w:tr w:rsidR="00037553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037553" w:rsidRPr="003D1662" w:rsidRDefault="00037553" w:rsidP="00E23F75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此案件核賠人員姓名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037553" w:rsidRPr="003D1662" w:rsidRDefault="00037553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$前一筆案件核賠人員姓名</w:t>
            </w:r>
          </w:p>
        </w:tc>
      </w:tr>
      <w:tr w:rsidR="00037553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037553" w:rsidRPr="003D1662" w:rsidRDefault="00037553" w:rsidP="00E23F75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此案件簽擬人員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037553" w:rsidRPr="003D1662" w:rsidRDefault="00037553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$前一筆案件簽擬人員</w:t>
            </w:r>
          </w:p>
        </w:tc>
      </w:tr>
      <w:tr w:rsidR="00037553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037553" w:rsidRPr="003D1662" w:rsidRDefault="00037553" w:rsidP="00E23F75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Style w:val="SoDAField"/>
                <w:rFonts w:ascii="細明體" w:eastAsia="細明體" w:hAnsi="細明體" w:hint="eastAsia"/>
                <w:caps/>
                <w:szCs w:val="20"/>
              </w:rPr>
              <w:t>此案件簽擬人員姓名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037553" w:rsidRPr="003D1662" w:rsidRDefault="00037553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$前一筆案件簽擬人員姓名</w:t>
            </w:r>
          </w:p>
        </w:tc>
      </w:tr>
      <w:tr w:rsidR="00037553" w:rsidRPr="003D1662" w:rsidTr="00E23F75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037553" w:rsidRPr="003D1662" w:rsidRDefault="00037553" w:rsidP="00E23F75">
            <w:pPr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批次執行日期時間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037553" w:rsidRPr="003D1662" w:rsidRDefault="00037553" w:rsidP="00E23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$批次執行時間</w:t>
            </w:r>
          </w:p>
        </w:tc>
      </w:tr>
    </w:tbl>
    <w:p w:rsidR="009072B4" w:rsidRPr="003D1662" w:rsidRDefault="009072B4" w:rsidP="009072B4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C1041A" w:rsidRPr="003D1662" w:rsidRDefault="00C1041A" w:rsidP="00C1041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事故原因代碼抽件條件[</w:t>
      </w:r>
      <w:hyperlink w:anchor="BK_OCR_RESN" w:history="1"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B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A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C</w:t>
        </w:r>
        <w:r w:rsidRPr="003D1662">
          <w:rPr>
            <w:rStyle w:val="ad"/>
            <w:rFonts w:ascii="細明體" w:eastAsia="細明體" w:hAnsi="細明體" w:hint="eastAsia"/>
            <w:kern w:val="2"/>
            <w:lang w:eastAsia="zh-TW"/>
          </w:rPr>
          <w:t>K</w:t>
        </w:r>
      </w:hyperlink>
      <w:r w:rsidRPr="003D1662">
        <w:rPr>
          <w:rFonts w:ascii="細明體" w:eastAsia="細明體" w:hAnsi="細明體" w:hint="eastAsia"/>
          <w:kern w:val="2"/>
          <w:lang w:eastAsia="zh-TW"/>
        </w:rPr>
        <w:t xml:space="preserve">]    </w:t>
      </w:r>
      <w:r w:rsidRPr="003D1662">
        <w:rPr>
          <w:rFonts w:ascii="細明體" w:eastAsia="細明體" w:hAnsi="細明體" w:hint="eastAsia"/>
          <w:b/>
          <w:color w:val="FF0000"/>
          <w:kern w:val="2"/>
          <w:lang w:eastAsia="zh-TW"/>
        </w:rPr>
        <w:t>紅字</w:t>
      </w:r>
      <w:r w:rsidRPr="003D1662">
        <w:rPr>
          <w:rFonts w:ascii="細明體" w:eastAsia="細明體" w:hAnsi="細明體" w:hint="eastAsia"/>
          <w:kern w:val="2"/>
          <w:lang w:eastAsia="zh-TW"/>
        </w:rPr>
        <w:t xml:space="preserve">:精神疾病  </w:t>
      </w:r>
      <w:r w:rsidRPr="003D1662">
        <w:rPr>
          <w:rFonts w:ascii="細明體" w:eastAsia="細明體" w:hAnsi="細明體" w:hint="eastAsia"/>
          <w:b/>
          <w:color w:val="0070C0"/>
          <w:kern w:val="2"/>
          <w:lang w:eastAsia="zh-TW"/>
        </w:rPr>
        <w:t>藍字</w:t>
      </w:r>
      <w:r w:rsidRPr="003D1662">
        <w:rPr>
          <w:rFonts w:ascii="細明體" w:eastAsia="細明體" w:hAnsi="細明體" w:hint="eastAsia"/>
          <w:kern w:val="2"/>
          <w:lang w:eastAsia="zh-TW"/>
        </w:rPr>
        <w:t>:癌症醫療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082"/>
        <w:gridCol w:w="1083"/>
        <w:gridCol w:w="1083"/>
        <w:gridCol w:w="1083"/>
        <w:gridCol w:w="1083"/>
        <w:gridCol w:w="1083"/>
      </w:tblGrid>
      <w:tr w:rsidR="00C1041A" w:rsidRPr="003D1662" w:rsidTr="00200DE3">
        <w:tc>
          <w:tcPr>
            <w:tcW w:w="1082" w:type="dxa"/>
            <w:shd w:val="clear" w:color="auto" w:fill="BFBFBF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kern w:val="2"/>
                <w:lang w:eastAsia="zh-TW"/>
              </w:rPr>
              <w:t>代碼值</w:t>
            </w:r>
          </w:p>
        </w:tc>
        <w:tc>
          <w:tcPr>
            <w:tcW w:w="1082" w:type="dxa"/>
            <w:shd w:val="clear" w:color="auto" w:fill="BFBFBF"/>
          </w:tcPr>
          <w:p w:rsidR="00C1041A" w:rsidRPr="003D1662" w:rsidRDefault="00C1041A" w:rsidP="00200D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C1041A" w:rsidRPr="003D1662" w:rsidRDefault="00C1041A" w:rsidP="00200D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C1041A" w:rsidRPr="003D1662" w:rsidRDefault="00C1041A" w:rsidP="00200D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C1041A" w:rsidRPr="003D1662" w:rsidRDefault="00C1041A" w:rsidP="00200D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C1041A" w:rsidRPr="003D1662" w:rsidRDefault="00C1041A" w:rsidP="00200D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C1041A" w:rsidRPr="003D1662" w:rsidRDefault="00C1041A" w:rsidP="00200D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</w:tr>
      <w:tr w:rsidR="00C1041A" w:rsidRPr="003D1662" w:rsidTr="00200DE3"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03</w:t>
            </w:r>
          </w:p>
        </w:tc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31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51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66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C1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</w:t>
            </w:r>
          </w:p>
        </w:tc>
      </w:tr>
      <w:tr w:rsidR="00C1041A" w:rsidRPr="003D1662" w:rsidTr="00200DE3"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08</w:t>
            </w:r>
          </w:p>
        </w:tc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32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53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67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C01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8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  <w:t>79</w:t>
            </w:r>
          </w:p>
        </w:tc>
      </w:tr>
      <w:tr w:rsidR="00C1041A" w:rsidRPr="003D1662" w:rsidTr="00200DE3"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09</w:t>
            </w:r>
          </w:p>
        </w:tc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34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59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70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9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  <w:t>A05</w:t>
            </w:r>
          </w:p>
        </w:tc>
      </w:tr>
      <w:tr w:rsidR="00C1041A" w:rsidRPr="003D1662" w:rsidTr="00200DE3"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10</w:t>
            </w:r>
          </w:p>
        </w:tc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37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62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71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10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1041A" w:rsidRPr="003D1662" w:rsidTr="00200DE3"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11</w:t>
            </w:r>
          </w:p>
        </w:tc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38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63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74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</w:t>
            </w: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1041A" w:rsidRPr="003D1662" w:rsidTr="00200DE3"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12</w:t>
            </w:r>
          </w:p>
        </w:tc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40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64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76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C1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1041A" w:rsidRPr="003D1662" w:rsidTr="00200DE3"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20</w:t>
            </w:r>
          </w:p>
        </w:tc>
        <w:tc>
          <w:tcPr>
            <w:tcW w:w="1082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42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65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77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C1</w:t>
            </w:r>
            <w:r w:rsidRPr="003D1662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C1041A" w:rsidRPr="003D1662" w:rsidRDefault="00C1041A" w:rsidP="00200D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9072B4" w:rsidRPr="003D1662" w:rsidRDefault="009072B4" w:rsidP="008A3A9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sectPr w:rsidR="009072B4" w:rsidRPr="003D1662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B55" w:rsidRDefault="00220B55" w:rsidP="000C2BA8">
      <w:r>
        <w:separator/>
      </w:r>
    </w:p>
  </w:endnote>
  <w:endnote w:type="continuationSeparator" w:id="0">
    <w:p w:rsidR="00220B55" w:rsidRDefault="00220B55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B55" w:rsidRDefault="00220B55" w:rsidP="000C2BA8">
      <w:r>
        <w:separator/>
      </w:r>
    </w:p>
  </w:footnote>
  <w:footnote w:type="continuationSeparator" w:id="0">
    <w:p w:rsidR="00220B55" w:rsidRDefault="00220B55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7B2C95"/>
    <w:multiLevelType w:val="hybridMultilevel"/>
    <w:tmpl w:val="2982ED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2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0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AA70B7"/>
    <w:multiLevelType w:val="hybridMultilevel"/>
    <w:tmpl w:val="166EE620"/>
    <w:lvl w:ilvl="0" w:tplc="36D628F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23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21F2FBF"/>
    <w:multiLevelType w:val="hybridMultilevel"/>
    <w:tmpl w:val="774C3DB8"/>
    <w:lvl w:ilvl="0" w:tplc="732E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4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17"/>
  </w:num>
  <w:num w:numId="3">
    <w:abstractNumId w:val="14"/>
  </w:num>
  <w:num w:numId="4">
    <w:abstractNumId w:val="18"/>
  </w:num>
  <w:num w:numId="5">
    <w:abstractNumId w:val="15"/>
  </w:num>
  <w:num w:numId="6">
    <w:abstractNumId w:val="32"/>
  </w:num>
  <w:num w:numId="7">
    <w:abstractNumId w:val="27"/>
  </w:num>
  <w:num w:numId="8">
    <w:abstractNumId w:val="29"/>
  </w:num>
  <w:num w:numId="9">
    <w:abstractNumId w:val="11"/>
  </w:num>
  <w:num w:numId="10">
    <w:abstractNumId w:val="21"/>
  </w:num>
  <w:num w:numId="11">
    <w:abstractNumId w:val="23"/>
  </w:num>
  <w:num w:numId="12">
    <w:abstractNumId w:val="25"/>
  </w:num>
  <w:num w:numId="13">
    <w:abstractNumId w:val="16"/>
  </w:num>
  <w:num w:numId="14">
    <w:abstractNumId w:val="34"/>
  </w:num>
  <w:num w:numId="15">
    <w:abstractNumId w:val="20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1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9"/>
  </w:num>
  <w:num w:numId="32">
    <w:abstractNumId w:val="33"/>
  </w:num>
  <w:num w:numId="33">
    <w:abstractNumId w:val="35"/>
  </w:num>
  <w:num w:numId="34">
    <w:abstractNumId w:val="24"/>
  </w:num>
  <w:num w:numId="35">
    <w:abstractNumId w:val="10"/>
  </w:num>
  <w:num w:numId="36">
    <w:abstractNumId w:val="22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110F3"/>
    <w:rsid w:val="0001160A"/>
    <w:rsid w:val="00012E7C"/>
    <w:rsid w:val="00012FB8"/>
    <w:rsid w:val="000134DD"/>
    <w:rsid w:val="00014A6C"/>
    <w:rsid w:val="0001563C"/>
    <w:rsid w:val="00016F11"/>
    <w:rsid w:val="00020BCC"/>
    <w:rsid w:val="000212D5"/>
    <w:rsid w:val="00021755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553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2901"/>
    <w:rsid w:val="00063EA5"/>
    <w:rsid w:val="00064604"/>
    <w:rsid w:val="00065586"/>
    <w:rsid w:val="00070A6B"/>
    <w:rsid w:val="000719ED"/>
    <w:rsid w:val="000726A0"/>
    <w:rsid w:val="00073BA3"/>
    <w:rsid w:val="00074A36"/>
    <w:rsid w:val="00075C91"/>
    <w:rsid w:val="00077C11"/>
    <w:rsid w:val="0008099E"/>
    <w:rsid w:val="00080C42"/>
    <w:rsid w:val="000814EE"/>
    <w:rsid w:val="00082D62"/>
    <w:rsid w:val="0008361E"/>
    <w:rsid w:val="0008439C"/>
    <w:rsid w:val="00084E23"/>
    <w:rsid w:val="00084EAA"/>
    <w:rsid w:val="00087B21"/>
    <w:rsid w:val="000922A0"/>
    <w:rsid w:val="00092E9F"/>
    <w:rsid w:val="00094626"/>
    <w:rsid w:val="00097092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9D1"/>
    <w:rsid w:val="000B5824"/>
    <w:rsid w:val="000B5B46"/>
    <w:rsid w:val="000B5DF5"/>
    <w:rsid w:val="000B7900"/>
    <w:rsid w:val="000C0C05"/>
    <w:rsid w:val="000C14B1"/>
    <w:rsid w:val="000C290F"/>
    <w:rsid w:val="000C2B47"/>
    <w:rsid w:val="000C2BA8"/>
    <w:rsid w:val="000C32F1"/>
    <w:rsid w:val="000C4195"/>
    <w:rsid w:val="000C6C3F"/>
    <w:rsid w:val="000C7AC6"/>
    <w:rsid w:val="000D07A9"/>
    <w:rsid w:val="000D452C"/>
    <w:rsid w:val="000D4EE9"/>
    <w:rsid w:val="000D6712"/>
    <w:rsid w:val="000E05E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2ACC"/>
    <w:rsid w:val="000F37F7"/>
    <w:rsid w:val="000F3CF9"/>
    <w:rsid w:val="000F4D30"/>
    <w:rsid w:val="000F4F2F"/>
    <w:rsid w:val="000F52B7"/>
    <w:rsid w:val="000F76A1"/>
    <w:rsid w:val="000F7EEB"/>
    <w:rsid w:val="00100AB1"/>
    <w:rsid w:val="001029E3"/>
    <w:rsid w:val="001031E5"/>
    <w:rsid w:val="00105169"/>
    <w:rsid w:val="00105641"/>
    <w:rsid w:val="00110D8C"/>
    <w:rsid w:val="0011125A"/>
    <w:rsid w:val="001113FA"/>
    <w:rsid w:val="00112C80"/>
    <w:rsid w:val="00112CFE"/>
    <w:rsid w:val="00116648"/>
    <w:rsid w:val="0011777A"/>
    <w:rsid w:val="00122177"/>
    <w:rsid w:val="00122265"/>
    <w:rsid w:val="0012244B"/>
    <w:rsid w:val="00122AD5"/>
    <w:rsid w:val="00122C6A"/>
    <w:rsid w:val="00124800"/>
    <w:rsid w:val="001266FD"/>
    <w:rsid w:val="00126E79"/>
    <w:rsid w:val="001314C4"/>
    <w:rsid w:val="00131868"/>
    <w:rsid w:val="00132923"/>
    <w:rsid w:val="00133696"/>
    <w:rsid w:val="001343D4"/>
    <w:rsid w:val="00134BB9"/>
    <w:rsid w:val="00135E9D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100"/>
    <w:rsid w:val="00164942"/>
    <w:rsid w:val="001664DA"/>
    <w:rsid w:val="001677B3"/>
    <w:rsid w:val="001678C2"/>
    <w:rsid w:val="001752ED"/>
    <w:rsid w:val="0017539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9BE"/>
    <w:rsid w:val="001959B2"/>
    <w:rsid w:val="001965BF"/>
    <w:rsid w:val="001A0ADD"/>
    <w:rsid w:val="001A1E06"/>
    <w:rsid w:val="001A2402"/>
    <w:rsid w:val="001A2B06"/>
    <w:rsid w:val="001A3584"/>
    <w:rsid w:val="001A5718"/>
    <w:rsid w:val="001A578F"/>
    <w:rsid w:val="001B1368"/>
    <w:rsid w:val="001B33A7"/>
    <w:rsid w:val="001B344F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2491"/>
    <w:rsid w:val="001D3ADE"/>
    <w:rsid w:val="001E073C"/>
    <w:rsid w:val="001E0897"/>
    <w:rsid w:val="001E0F39"/>
    <w:rsid w:val="001E1438"/>
    <w:rsid w:val="001E2B9B"/>
    <w:rsid w:val="001E3ED1"/>
    <w:rsid w:val="001E4613"/>
    <w:rsid w:val="001E5C82"/>
    <w:rsid w:val="001E6695"/>
    <w:rsid w:val="001E7EFA"/>
    <w:rsid w:val="001F2EAF"/>
    <w:rsid w:val="001F32B1"/>
    <w:rsid w:val="001F4C49"/>
    <w:rsid w:val="001F531E"/>
    <w:rsid w:val="001F5B3D"/>
    <w:rsid w:val="001F65AD"/>
    <w:rsid w:val="001F710C"/>
    <w:rsid w:val="00200DE3"/>
    <w:rsid w:val="00201536"/>
    <w:rsid w:val="00207652"/>
    <w:rsid w:val="002103E0"/>
    <w:rsid w:val="002106CA"/>
    <w:rsid w:val="002134E7"/>
    <w:rsid w:val="0021397E"/>
    <w:rsid w:val="0021514C"/>
    <w:rsid w:val="0021615B"/>
    <w:rsid w:val="002169BB"/>
    <w:rsid w:val="002177BE"/>
    <w:rsid w:val="00220B55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21EF"/>
    <w:rsid w:val="00242DF0"/>
    <w:rsid w:val="00242F37"/>
    <w:rsid w:val="00243D96"/>
    <w:rsid w:val="00243E91"/>
    <w:rsid w:val="00246260"/>
    <w:rsid w:val="00250D2D"/>
    <w:rsid w:val="00250F79"/>
    <w:rsid w:val="002543A5"/>
    <w:rsid w:val="00256B93"/>
    <w:rsid w:val="002602E5"/>
    <w:rsid w:val="00262779"/>
    <w:rsid w:val="00262788"/>
    <w:rsid w:val="00263DFE"/>
    <w:rsid w:val="002651FE"/>
    <w:rsid w:val="00266117"/>
    <w:rsid w:val="00272048"/>
    <w:rsid w:val="0027311F"/>
    <w:rsid w:val="002737A7"/>
    <w:rsid w:val="00273BB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90D9F"/>
    <w:rsid w:val="00291FF9"/>
    <w:rsid w:val="00293C61"/>
    <w:rsid w:val="00295163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9D1"/>
    <w:rsid w:val="002C2E69"/>
    <w:rsid w:val="002C475F"/>
    <w:rsid w:val="002C57C6"/>
    <w:rsid w:val="002D05B6"/>
    <w:rsid w:val="002D3629"/>
    <w:rsid w:val="002D7662"/>
    <w:rsid w:val="002D7D92"/>
    <w:rsid w:val="002E287D"/>
    <w:rsid w:val="002F1777"/>
    <w:rsid w:val="002F1DBA"/>
    <w:rsid w:val="002F62AF"/>
    <w:rsid w:val="002F6AE1"/>
    <w:rsid w:val="002F6EA2"/>
    <w:rsid w:val="00302FAE"/>
    <w:rsid w:val="00305137"/>
    <w:rsid w:val="00305C2A"/>
    <w:rsid w:val="00306FC7"/>
    <w:rsid w:val="003076ED"/>
    <w:rsid w:val="00307C34"/>
    <w:rsid w:val="00307C95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6BA6"/>
    <w:rsid w:val="00326C8B"/>
    <w:rsid w:val="00326F1D"/>
    <w:rsid w:val="0033015A"/>
    <w:rsid w:val="003305F4"/>
    <w:rsid w:val="003329AD"/>
    <w:rsid w:val="00334274"/>
    <w:rsid w:val="003379E7"/>
    <w:rsid w:val="00342687"/>
    <w:rsid w:val="0034296F"/>
    <w:rsid w:val="00344325"/>
    <w:rsid w:val="003448C8"/>
    <w:rsid w:val="0034501B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57703"/>
    <w:rsid w:val="003579BB"/>
    <w:rsid w:val="00357A14"/>
    <w:rsid w:val="00361C81"/>
    <w:rsid w:val="003640C4"/>
    <w:rsid w:val="0036470B"/>
    <w:rsid w:val="00364B5E"/>
    <w:rsid w:val="0036513E"/>
    <w:rsid w:val="0036621D"/>
    <w:rsid w:val="003718BA"/>
    <w:rsid w:val="003720BA"/>
    <w:rsid w:val="00373072"/>
    <w:rsid w:val="00373701"/>
    <w:rsid w:val="0037557B"/>
    <w:rsid w:val="00375F9C"/>
    <w:rsid w:val="0037656B"/>
    <w:rsid w:val="003823C8"/>
    <w:rsid w:val="0038341A"/>
    <w:rsid w:val="00383AF7"/>
    <w:rsid w:val="003846FB"/>
    <w:rsid w:val="0039450E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1FAC"/>
    <w:rsid w:val="003A2FCB"/>
    <w:rsid w:val="003A43C8"/>
    <w:rsid w:val="003A6620"/>
    <w:rsid w:val="003A6C70"/>
    <w:rsid w:val="003B0318"/>
    <w:rsid w:val="003B0AF6"/>
    <w:rsid w:val="003B233B"/>
    <w:rsid w:val="003B34A7"/>
    <w:rsid w:val="003B37D3"/>
    <w:rsid w:val="003B460E"/>
    <w:rsid w:val="003C1675"/>
    <w:rsid w:val="003C19EC"/>
    <w:rsid w:val="003C26F9"/>
    <w:rsid w:val="003C2A94"/>
    <w:rsid w:val="003C34D1"/>
    <w:rsid w:val="003D02D0"/>
    <w:rsid w:val="003D0A4B"/>
    <w:rsid w:val="003D1662"/>
    <w:rsid w:val="003D1C84"/>
    <w:rsid w:val="003D21E9"/>
    <w:rsid w:val="003D2AC1"/>
    <w:rsid w:val="003D31F7"/>
    <w:rsid w:val="003D3DDD"/>
    <w:rsid w:val="003D50AB"/>
    <w:rsid w:val="003D70CC"/>
    <w:rsid w:val="003D7571"/>
    <w:rsid w:val="003D7DA8"/>
    <w:rsid w:val="003E2772"/>
    <w:rsid w:val="003E2BBC"/>
    <w:rsid w:val="003E2E2B"/>
    <w:rsid w:val="003E3957"/>
    <w:rsid w:val="003E5D81"/>
    <w:rsid w:val="003E7021"/>
    <w:rsid w:val="003F0E2F"/>
    <w:rsid w:val="003F1740"/>
    <w:rsid w:val="003F1862"/>
    <w:rsid w:val="003F1F68"/>
    <w:rsid w:val="003F4F5B"/>
    <w:rsid w:val="00403625"/>
    <w:rsid w:val="0040455F"/>
    <w:rsid w:val="00404C69"/>
    <w:rsid w:val="004052B9"/>
    <w:rsid w:val="00405370"/>
    <w:rsid w:val="00405464"/>
    <w:rsid w:val="004055E4"/>
    <w:rsid w:val="00411851"/>
    <w:rsid w:val="0041190F"/>
    <w:rsid w:val="00411A07"/>
    <w:rsid w:val="00414C27"/>
    <w:rsid w:val="00416B42"/>
    <w:rsid w:val="0041704D"/>
    <w:rsid w:val="004209C4"/>
    <w:rsid w:val="0042131F"/>
    <w:rsid w:val="00421CDC"/>
    <w:rsid w:val="004224DA"/>
    <w:rsid w:val="00425798"/>
    <w:rsid w:val="0042593D"/>
    <w:rsid w:val="00425E5D"/>
    <w:rsid w:val="004261BA"/>
    <w:rsid w:val="004264F9"/>
    <w:rsid w:val="0042745B"/>
    <w:rsid w:val="00432713"/>
    <w:rsid w:val="0043382D"/>
    <w:rsid w:val="00434585"/>
    <w:rsid w:val="0043483C"/>
    <w:rsid w:val="00435763"/>
    <w:rsid w:val="00437AC8"/>
    <w:rsid w:val="00440BA5"/>
    <w:rsid w:val="00441C65"/>
    <w:rsid w:val="00441D0C"/>
    <w:rsid w:val="00441D8E"/>
    <w:rsid w:val="00442005"/>
    <w:rsid w:val="004420D4"/>
    <w:rsid w:val="00444E54"/>
    <w:rsid w:val="00447AF7"/>
    <w:rsid w:val="00452313"/>
    <w:rsid w:val="00456955"/>
    <w:rsid w:val="00456A0E"/>
    <w:rsid w:val="00462CB7"/>
    <w:rsid w:val="00464231"/>
    <w:rsid w:val="00464A05"/>
    <w:rsid w:val="004650B8"/>
    <w:rsid w:val="00465F98"/>
    <w:rsid w:val="0046634B"/>
    <w:rsid w:val="00467E07"/>
    <w:rsid w:val="004714FF"/>
    <w:rsid w:val="00471DCF"/>
    <w:rsid w:val="00472FCE"/>
    <w:rsid w:val="0047387D"/>
    <w:rsid w:val="00476A49"/>
    <w:rsid w:val="00476DF5"/>
    <w:rsid w:val="004812E1"/>
    <w:rsid w:val="00483CB6"/>
    <w:rsid w:val="00484E72"/>
    <w:rsid w:val="00486F35"/>
    <w:rsid w:val="0049084B"/>
    <w:rsid w:val="00490A61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C055F"/>
    <w:rsid w:val="004C2F3E"/>
    <w:rsid w:val="004C3585"/>
    <w:rsid w:val="004C3DB2"/>
    <w:rsid w:val="004C54AC"/>
    <w:rsid w:val="004C67E8"/>
    <w:rsid w:val="004D018F"/>
    <w:rsid w:val="004D0F9E"/>
    <w:rsid w:val="004D152D"/>
    <w:rsid w:val="004D17D5"/>
    <w:rsid w:val="004D22A6"/>
    <w:rsid w:val="004D2E51"/>
    <w:rsid w:val="004D382E"/>
    <w:rsid w:val="004D41EB"/>
    <w:rsid w:val="004D424C"/>
    <w:rsid w:val="004D57E5"/>
    <w:rsid w:val="004D6423"/>
    <w:rsid w:val="004E0165"/>
    <w:rsid w:val="004E0385"/>
    <w:rsid w:val="004E0428"/>
    <w:rsid w:val="004E0966"/>
    <w:rsid w:val="004E152D"/>
    <w:rsid w:val="004E194F"/>
    <w:rsid w:val="004E1DD6"/>
    <w:rsid w:val="004E314B"/>
    <w:rsid w:val="004E31ED"/>
    <w:rsid w:val="004E65BF"/>
    <w:rsid w:val="004E73AD"/>
    <w:rsid w:val="004F004F"/>
    <w:rsid w:val="004F0C72"/>
    <w:rsid w:val="004F10ED"/>
    <w:rsid w:val="004F213B"/>
    <w:rsid w:val="004F2ABA"/>
    <w:rsid w:val="004F2E1C"/>
    <w:rsid w:val="004F4848"/>
    <w:rsid w:val="004F55DF"/>
    <w:rsid w:val="004F588B"/>
    <w:rsid w:val="004F5E01"/>
    <w:rsid w:val="004F5E82"/>
    <w:rsid w:val="004F7556"/>
    <w:rsid w:val="005027D9"/>
    <w:rsid w:val="005038FD"/>
    <w:rsid w:val="00520588"/>
    <w:rsid w:val="00524BF8"/>
    <w:rsid w:val="005267EC"/>
    <w:rsid w:val="0052703E"/>
    <w:rsid w:val="0053050D"/>
    <w:rsid w:val="005338BB"/>
    <w:rsid w:val="00534A5D"/>
    <w:rsid w:val="005359C7"/>
    <w:rsid w:val="00535AB3"/>
    <w:rsid w:val="00536EB7"/>
    <w:rsid w:val="00541039"/>
    <w:rsid w:val="0054239E"/>
    <w:rsid w:val="005445E2"/>
    <w:rsid w:val="00544AD3"/>
    <w:rsid w:val="005458B0"/>
    <w:rsid w:val="005502F3"/>
    <w:rsid w:val="00551188"/>
    <w:rsid w:val="0055124B"/>
    <w:rsid w:val="00551DB9"/>
    <w:rsid w:val="00554F57"/>
    <w:rsid w:val="0055568F"/>
    <w:rsid w:val="00557B70"/>
    <w:rsid w:val="005603AB"/>
    <w:rsid w:val="00561192"/>
    <w:rsid w:val="00562666"/>
    <w:rsid w:val="00562832"/>
    <w:rsid w:val="00563141"/>
    <w:rsid w:val="00563E15"/>
    <w:rsid w:val="00564441"/>
    <w:rsid w:val="00565FBA"/>
    <w:rsid w:val="005664FB"/>
    <w:rsid w:val="00566B02"/>
    <w:rsid w:val="00567A38"/>
    <w:rsid w:val="00570E0A"/>
    <w:rsid w:val="00570E68"/>
    <w:rsid w:val="0057345B"/>
    <w:rsid w:val="00573726"/>
    <w:rsid w:val="0057549F"/>
    <w:rsid w:val="00575F14"/>
    <w:rsid w:val="005768D6"/>
    <w:rsid w:val="00577ADF"/>
    <w:rsid w:val="00580DCB"/>
    <w:rsid w:val="0058328C"/>
    <w:rsid w:val="00584A40"/>
    <w:rsid w:val="00584E6E"/>
    <w:rsid w:val="00585C82"/>
    <w:rsid w:val="00587322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549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72A"/>
    <w:rsid w:val="005E6757"/>
    <w:rsid w:val="005E6DB1"/>
    <w:rsid w:val="005E799C"/>
    <w:rsid w:val="005E7D37"/>
    <w:rsid w:val="005F02F6"/>
    <w:rsid w:val="005F154F"/>
    <w:rsid w:val="005F19FD"/>
    <w:rsid w:val="005F2A42"/>
    <w:rsid w:val="005F4745"/>
    <w:rsid w:val="005F4A91"/>
    <w:rsid w:val="005F4C8F"/>
    <w:rsid w:val="005F5AF0"/>
    <w:rsid w:val="005F6C09"/>
    <w:rsid w:val="0060019D"/>
    <w:rsid w:val="006002AF"/>
    <w:rsid w:val="006006AE"/>
    <w:rsid w:val="00600B8A"/>
    <w:rsid w:val="00602498"/>
    <w:rsid w:val="00603A53"/>
    <w:rsid w:val="0060454B"/>
    <w:rsid w:val="006076B7"/>
    <w:rsid w:val="00610117"/>
    <w:rsid w:val="006101F6"/>
    <w:rsid w:val="00611DCB"/>
    <w:rsid w:val="0061215E"/>
    <w:rsid w:val="00613510"/>
    <w:rsid w:val="00613AEE"/>
    <w:rsid w:val="00614237"/>
    <w:rsid w:val="00615C7A"/>
    <w:rsid w:val="006161CD"/>
    <w:rsid w:val="00620515"/>
    <w:rsid w:val="00623029"/>
    <w:rsid w:val="00624263"/>
    <w:rsid w:val="006242E0"/>
    <w:rsid w:val="00627077"/>
    <w:rsid w:val="00627286"/>
    <w:rsid w:val="00632DA0"/>
    <w:rsid w:val="006333E6"/>
    <w:rsid w:val="00635D40"/>
    <w:rsid w:val="006370FB"/>
    <w:rsid w:val="00637315"/>
    <w:rsid w:val="00646673"/>
    <w:rsid w:val="00647209"/>
    <w:rsid w:val="00651AE9"/>
    <w:rsid w:val="00651ED3"/>
    <w:rsid w:val="00652965"/>
    <w:rsid w:val="00654AE8"/>
    <w:rsid w:val="00654D20"/>
    <w:rsid w:val="00655810"/>
    <w:rsid w:val="00656383"/>
    <w:rsid w:val="00657560"/>
    <w:rsid w:val="00657B00"/>
    <w:rsid w:val="006627C3"/>
    <w:rsid w:val="00665428"/>
    <w:rsid w:val="0066785C"/>
    <w:rsid w:val="00670F53"/>
    <w:rsid w:val="006741AF"/>
    <w:rsid w:val="0067435B"/>
    <w:rsid w:val="006743A3"/>
    <w:rsid w:val="00675043"/>
    <w:rsid w:val="00677086"/>
    <w:rsid w:val="006807F7"/>
    <w:rsid w:val="00682647"/>
    <w:rsid w:val="00683C4A"/>
    <w:rsid w:val="00684203"/>
    <w:rsid w:val="00686717"/>
    <w:rsid w:val="00686A49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280F"/>
    <w:rsid w:val="006A485D"/>
    <w:rsid w:val="006A4BF1"/>
    <w:rsid w:val="006A5222"/>
    <w:rsid w:val="006B112E"/>
    <w:rsid w:val="006B2128"/>
    <w:rsid w:val="006B62A5"/>
    <w:rsid w:val="006C01E4"/>
    <w:rsid w:val="006C0776"/>
    <w:rsid w:val="006C19E5"/>
    <w:rsid w:val="006C2D05"/>
    <w:rsid w:val="006C3202"/>
    <w:rsid w:val="006C3212"/>
    <w:rsid w:val="006C34D3"/>
    <w:rsid w:val="006C499A"/>
    <w:rsid w:val="006C6664"/>
    <w:rsid w:val="006C7493"/>
    <w:rsid w:val="006D0714"/>
    <w:rsid w:val="006D12F9"/>
    <w:rsid w:val="006D20AD"/>
    <w:rsid w:val="006D21D6"/>
    <w:rsid w:val="006D3210"/>
    <w:rsid w:val="006D3C6C"/>
    <w:rsid w:val="006D641B"/>
    <w:rsid w:val="006E2200"/>
    <w:rsid w:val="006E2614"/>
    <w:rsid w:val="006E28E1"/>
    <w:rsid w:val="006E4750"/>
    <w:rsid w:val="006E4E52"/>
    <w:rsid w:val="006F4442"/>
    <w:rsid w:val="006F5143"/>
    <w:rsid w:val="006F6F5E"/>
    <w:rsid w:val="00702B40"/>
    <w:rsid w:val="00703725"/>
    <w:rsid w:val="00703BCB"/>
    <w:rsid w:val="0070429B"/>
    <w:rsid w:val="00704D56"/>
    <w:rsid w:val="00705677"/>
    <w:rsid w:val="007057E5"/>
    <w:rsid w:val="00705D80"/>
    <w:rsid w:val="00706563"/>
    <w:rsid w:val="0071141D"/>
    <w:rsid w:val="0071155A"/>
    <w:rsid w:val="00711DDE"/>
    <w:rsid w:val="0071465C"/>
    <w:rsid w:val="00714894"/>
    <w:rsid w:val="00715B75"/>
    <w:rsid w:val="00720079"/>
    <w:rsid w:val="00721A81"/>
    <w:rsid w:val="00723709"/>
    <w:rsid w:val="00724092"/>
    <w:rsid w:val="007249B8"/>
    <w:rsid w:val="007305B1"/>
    <w:rsid w:val="00730777"/>
    <w:rsid w:val="00730B1E"/>
    <w:rsid w:val="00730BBF"/>
    <w:rsid w:val="00730C4B"/>
    <w:rsid w:val="00730DF9"/>
    <w:rsid w:val="007330BB"/>
    <w:rsid w:val="007334BF"/>
    <w:rsid w:val="00734F22"/>
    <w:rsid w:val="0073519E"/>
    <w:rsid w:val="007353CC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432"/>
    <w:rsid w:val="007616C4"/>
    <w:rsid w:val="00761C43"/>
    <w:rsid w:val="00761D50"/>
    <w:rsid w:val="00762039"/>
    <w:rsid w:val="007620DF"/>
    <w:rsid w:val="00763FEF"/>
    <w:rsid w:val="0076750B"/>
    <w:rsid w:val="007708F1"/>
    <w:rsid w:val="007738A3"/>
    <w:rsid w:val="00776FD6"/>
    <w:rsid w:val="00777AD0"/>
    <w:rsid w:val="00780364"/>
    <w:rsid w:val="00783531"/>
    <w:rsid w:val="00784337"/>
    <w:rsid w:val="007845F6"/>
    <w:rsid w:val="00784624"/>
    <w:rsid w:val="007847DB"/>
    <w:rsid w:val="00785204"/>
    <w:rsid w:val="00785733"/>
    <w:rsid w:val="00785FB3"/>
    <w:rsid w:val="00790082"/>
    <w:rsid w:val="007925F3"/>
    <w:rsid w:val="00793F3F"/>
    <w:rsid w:val="007949B7"/>
    <w:rsid w:val="0079682D"/>
    <w:rsid w:val="00797D7D"/>
    <w:rsid w:val="00797DBD"/>
    <w:rsid w:val="007A0907"/>
    <w:rsid w:val="007A0F6A"/>
    <w:rsid w:val="007A1F2B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38B6"/>
    <w:rsid w:val="007B6126"/>
    <w:rsid w:val="007B7FB7"/>
    <w:rsid w:val="007C01AF"/>
    <w:rsid w:val="007C02C5"/>
    <w:rsid w:val="007C06F8"/>
    <w:rsid w:val="007C090B"/>
    <w:rsid w:val="007C0CCB"/>
    <w:rsid w:val="007C0E70"/>
    <w:rsid w:val="007C113C"/>
    <w:rsid w:val="007C2A0F"/>
    <w:rsid w:val="007C2FA2"/>
    <w:rsid w:val="007C39E9"/>
    <w:rsid w:val="007C46F2"/>
    <w:rsid w:val="007C7659"/>
    <w:rsid w:val="007D3BEB"/>
    <w:rsid w:val="007D6718"/>
    <w:rsid w:val="007E019B"/>
    <w:rsid w:val="007E231A"/>
    <w:rsid w:val="007E4895"/>
    <w:rsid w:val="007E5AD9"/>
    <w:rsid w:val="007E6267"/>
    <w:rsid w:val="007E7194"/>
    <w:rsid w:val="007E7C52"/>
    <w:rsid w:val="007F169D"/>
    <w:rsid w:val="007F199E"/>
    <w:rsid w:val="007F2D19"/>
    <w:rsid w:val="007F359A"/>
    <w:rsid w:val="007F3868"/>
    <w:rsid w:val="007F3E86"/>
    <w:rsid w:val="007F4A82"/>
    <w:rsid w:val="007F60DE"/>
    <w:rsid w:val="007F62BB"/>
    <w:rsid w:val="007F69E8"/>
    <w:rsid w:val="007F6B33"/>
    <w:rsid w:val="00800308"/>
    <w:rsid w:val="008008D3"/>
    <w:rsid w:val="00800946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5A63"/>
    <w:rsid w:val="008062E1"/>
    <w:rsid w:val="008123BB"/>
    <w:rsid w:val="008135DB"/>
    <w:rsid w:val="008135F0"/>
    <w:rsid w:val="00813BF0"/>
    <w:rsid w:val="008154C3"/>
    <w:rsid w:val="00815AFD"/>
    <w:rsid w:val="00816116"/>
    <w:rsid w:val="00816180"/>
    <w:rsid w:val="00820F3C"/>
    <w:rsid w:val="00823181"/>
    <w:rsid w:val="008236E0"/>
    <w:rsid w:val="0083004F"/>
    <w:rsid w:val="0083116C"/>
    <w:rsid w:val="008314D8"/>
    <w:rsid w:val="00834268"/>
    <w:rsid w:val="00836CDA"/>
    <w:rsid w:val="0084228E"/>
    <w:rsid w:val="00843F48"/>
    <w:rsid w:val="00844EC2"/>
    <w:rsid w:val="0084501A"/>
    <w:rsid w:val="00846113"/>
    <w:rsid w:val="008467C1"/>
    <w:rsid w:val="008468AB"/>
    <w:rsid w:val="008470C1"/>
    <w:rsid w:val="00851305"/>
    <w:rsid w:val="00853289"/>
    <w:rsid w:val="00854D2B"/>
    <w:rsid w:val="00854D57"/>
    <w:rsid w:val="00857C9B"/>
    <w:rsid w:val="00860A3C"/>
    <w:rsid w:val="0086111B"/>
    <w:rsid w:val="008620F2"/>
    <w:rsid w:val="00862963"/>
    <w:rsid w:val="00862ADD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7740C"/>
    <w:rsid w:val="00880532"/>
    <w:rsid w:val="00880D4D"/>
    <w:rsid w:val="00882083"/>
    <w:rsid w:val="00883B68"/>
    <w:rsid w:val="008854CF"/>
    <w:rsid w:val="0088573F"/>
    <w:rsid w:val="00886039"/>
    <w:rsid w:val="00886F62"/>
    <w:rsid w:val="00887469"/>
    <w:rsid w:val="00887F90"/>
    <w:rsid w:val="00891CBA"/>
    <w:rsid w:val="00892768"/>
    <w:rsid w:val="00893C6D"/>
    <w:rsid w:val="0089437F"/>
    <w:rsid w:val="008954D2"/>
    <w:rsid w:val="008956D9"/>
    <w:rsid w:val="00896E53"/>
    <w:rsid w:val="008A07BD"/>
    <w:rsid w:val="008A116B"/>
    <w:rsid w:val="008A209E"/>
    <w:rsid w:val="008A22E8"/>
    <w:rsid w:val="008A23C7"/>
    <w:rsid w:val="008A347D"/>
    <w:rsid w:val="008A3A95"/>
    <w:rsid w:val="008A3F7D"/>
    <w:rsid w:val="008A4136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4011"/>
    <w:rsid w:val="008C5A98"/>
    <w:rsid w:val="008C5CA6"/>
    <w:rsid w:val="008D0E51"/>
    <w:rsid w:val="008D14DE"/>
    <w:rsid w:val="008D1594"/>
    <w:rsid w:val="008D193C"/>
    <w:rsid w:val="008D1AF0"/>
    <w:rsid w:val="008D3304"/>
    <w:rsid w:val="008D5558"/>
    <w:rsid w:val="008D56DA"/>
    <w:rsid w:val="008D57AD"/>
    <w:rsid w:val="008D7043"/>
    <w:rsid w:val="008D7058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CA4"/>
    <w:rsid w:val="009000A1"/>
    <w:rsid w:val="0090261A"/>
    <w:rsid w:val="009048BA"/>
    <w:rsid w:val="00905368"/>
    <w:rsid w:val="009071EC"/>
    <w:rsid w:val="009072B4"/>
    <w:rsid w:val="00907E85"/>
    <w:rsid w:val="00907FAF"/>
    <w:rsid w:val="00910CAF"/>
    <w:rsid w:val="00913AFA"/>
    <w:rsid w:val="00914A53"/>
    <w:rsid w:val="00914E6F"/>
    <w:rsid w:val="009153FD"/>
    <w:rsid w:val="00915C55"/>
    <w:rsid w:val="009162A1"/>
    <w:rsid w:val="009173FD"/>
    <w:rsid w:val="009207D4"/>
    <w:rsid w:val="00921FAF"/>
    <w:rsid w:val="009229D9"/>
    <w:rsid w:val="00923E90"/>
    <w:rsid w:val="009245D0"/>
    <w:rsid w:val="00925B37"/>
    <w:rsid w:val="00926429"/>
    <w:rsid w:val="009300A6"/>
    <w:rsid w:val="009311E5"/>
    <w:rsid w:val="00933E0B"/>
    <w:rsid w:val="00941E44"/>
    <w:rsid w:val="00944CE4"/>
    <w:rsid w:val="00945C0A"/>
    <w:rsid w:val="0094631E"/>
    <w:rsid w:val="00946BD3"/>
    <w:rsid w:val="00951D7F"/>
    <w:rsid w:val="00952442"/>
    <w:rsid w:val="009532D4"/>
    <w:rsid w:val="00953A43"/>
    <w:rsid w:val="00957014"/>
    <w:rsid w:val="00957505"/>
    <w:rsid w:val="0096016A"/>
    <w:rsid w:val="00960F2B"/>
    <w:rsid w:val="00961086"/>
    <w:rsid w:val="00961990"/>
    <w:rsid w:val="00967C5C"/>
    <w:rsid w:val="00967DDA"/>
    <w:rsid w:val="009703F7"/>
    <w:rsid w:val="009708F8"/>
    <w:rsid w:val="00971A78"/>
    <w:rsid w:val="00972E3A"/>
    <w:rsid w:val="00973623"/>
    <w:rsid w:val="009736E3"/>
    <w:rsid w:val="00974FAA"/>
    <w:rsid w:val="00976962"/>
    <w:rsid w:val="00977ED5"/>
    <w:rsid w:val="009809D0"/>
    <w:rsid w:val="00980A6B"/>
    <w:rsid w:val="00980FF7"/>
    <w:rsid w:val="0098218D"/>
    <w:rsid w:val="009831CC"/>
    <w:rsid w:val="00984F04"/>
    <w:rsid w:val="00986B68"/>
    <w:rsid w:val="00986E59"/>
    <w:rsid w:val="009873EC"/>
    <w:rsid w:val="00987A8C"/>
    <w:rsid w:val="00991090"/>
    <w:rsid w:val="00992010"/>
    <w:rsid w:val="009931FC"/>
    <w:rsid w:val="00993BF7"/>
    <w:rsid w:val="00995871"/>
    <w:rsid w:val="00996112"/>
    <w:rsid w:val="009A05DF"/>
    <w:rsid w:val="009A3358"/>
    <w:rsid w:val="009A3D65"/>
    <w:rsid w:val="009A508C"/>
    <w:rsid w:val="009A557C"/>
    <w:rsid w:val="009A5A2B"/>
    <w:rsid w:val="009A687F"/>
    <w:rsid w:val="009A75A6"/>
    <w:rsid w:val="009B15A3"/>
    <w:rsid w:val="009B16F8"/>
    <w:rsid w:val="009B254F"/>
    <w:rsid w:val="009B2785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630F"/>
    <w:rsid w:val="009C66E3"/>
    <w:rsid w:val="009C68B1"/>
    <w:rsid w:val="009C7F10"/>
    <w:rsid w:val="009D0B8F"/>
    <w:rsid w:val="009D22D6"/>
    <w:rsid w:val="009D3462"/>
    <w:rsid w:val="009D60D9"/>
    <w:rsid w:val="009D680F"/>
    <w:rsid w:val="009D710E"/>
    <w:rsid w:val="009D7619"/>
    <w:rsid w:val="009D7820"/>
    <w:rsid w:val="009E265C"/>
    <w:rsid w:val="009E2ABC"/>
    <w:rsid w:val="009E2B19"/>
    <w:rsid w:val="009E46A3"/>
    <w:rsid w:val="009E580E"/>
    <w:rsid w:val="009E59D2"/>
    <w:rsid w:val="009E5F5B"/>
    <w:rsid w:val="009F0F2C"/>
    <w:rsid w:val="009F10BF"/>
    <w:rsid w:val="009F1443"/>
    <w:rsid w:val="009F28BA"/>
    <w:rsid w:val="009F2E82"/>
    <w:rsid w:val="009F623C"/>
    <w:rsid w:val="00A008BF"/>
    <w:rsid w:val="00A00CCF"/>
    <w:rsid w:val="00A00FFE"/>
    <w:rsid w:val="00A02067"/>
    <w:rsid w:val="00A02507"/>
    <w:rsid w:val="00A028D3"/>
    <w:rsid w:val="00A02A4C"/>
    <w:rsid w:val="00A035AC"/>
    <w:rsid w:val="00A0570E"/>
    <w:rsid w:val="00A0628E"/>
    <w:rsid w:val="00A06359"/>
    <w:rsid w:val="00A1429D"/>
    <w:rsid w:val="00A1430F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4D1B"/>
    <w:rsid w:val="00A370DA"/>
    <w:rsid w:val="00A402EC"/>
    <w:rsid w:val="00A4157D"/>
    <w:rsid w:val="00A4259D"/>
    <w:rsid w:val="00A445D9"/>
    <w:rsid w:val="00A44615"/>
    <w:rsid w:val="00A46139"/>
    <w:rsid w:val="00A56074"/>
    <w:rsid w:val="00A564AA"/>
    <w:rsid w:val="00A60373"/>
    <w:rsid w:val="00A60B91"/>
    <w:rsid w:val="00A61B78"/>
    <w:rsid w:val="00A62CA8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6400"/>
    <w:rsid w:val="00A77944"/>
    <w:rsid w:val="00A77ED4"/>
    <w:rsid w:val="00A809BB"/>
    <w:rsid w:val="00A82C7F"/>
    <w:rsid w:val="00A8583D"/>
    <w:rsid w:val="00A85AF6"/>
    <w:rsid w:val="00A87303"/>
    <w:rsid w:val="00A875EA"/>
    <w:rsid w:val="00A90574"/>
    <w:rsid w:val="00A90A7B"/>
    <w:rsid w:val="00A910F9"/>
    <w:rsid w:val="00A91205"/>
    <w:rsid w:val="00A91351"/>
    <w:rsid w:val="00A92965"/>
    <w:rsid w:val="00A93222"/>
    <w:rsid w:val="00A93242"/>
    <w:rsid w:val="00A9781E"/>
    <w:rsid w:val="00A97F01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2BDB"/>
    <w:rsid w:val="00AC3280"/>
    <w:rsid w:val="00AC3646"/>
    <w:rsid w:val="00AC4416"/>
    <w:rsid w:val="00AC4CF2"/>
    <w:rsid w:val="00AC50CD"/>
    <w:rsid w:val="00AC7855"/>
    <w:rsid w:val="00AD08AB"/>
    <w:rsid w:val="00AD10F2"/>
    <w:rsid w:val="00AD167F"/>
    <w:rsid w:val="00AD4A6F"/>
    <w:rsid w:val="00AD69BA"/>
    <w:rsid w:val="00AD754A"/>
    <w:rsid w:val="00AD7F3F"/>
    <w:rsid w:val="00AE0239"/>
    <w:rsid w:val="00AE03D0"/>
    <w:rsid w:val="00AE0DCC"/>
    <w:rsid w:val="00AE0FF3"/>
    <w:rsid w:val="00AE12EA"/>
    <w:rsid w:val="00AE4360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1D25"/>
    <w:rsid w:val="00B03002"/>
    <w:rsid w:val="00B031C4"/>
    <w:rsid w:val="00B046B0"/>
    <w:rsid w:val="00B06685"/>
    <w:rsid w:val="00B06EC2"/>
    <w:rsid w:val="00B1207A"/>
    <w:rsid w:val="00B12C7C"/>
    <w:rsid w:val="00B13443"/>
    <w:rsid w:val="00B166FA"/>
    <w:rsid w:val="00B16D63"/>
    <w:rsid w:val="00B17737"/>
    <w:rsid w:val="00B220FB"/>
    <w:rsid w:val="00B22490"/>
    <w:rsid w:val="00B24791"/>
    <w:rsid w:val="00B264E0"/>
    <w:rsid w:val="00B26753"/>
    <w:rsid w:val="00B26BAC"/>
    <w:rsid w:val="00B26BAD"/>
    <w:rsid w:val="00B3053C"/>
    <w:rsid w:val="00B3096E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3FD2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44F3"/>
    <w:rsid w:val="00B704E1"/>
    <w:rsid w:val="00B71666"/>
    <w:rsid w:val="00B71C78"/>
    <w:rsid w:val="00B71EA6"/>
    <w:rsid w:val="00B72C81"/>
    <w:rsid w:val="00B730E2"/>
    <w:rsid w:val="00B736DB"/>
    <w:rsid w:val="00B803F0"/>
    <w:rsid w:val="00B81230"/>
    <w:rsid w:val="00B812E1"/>
    <w:rsid w:val="00B829A4"/>
    <w:rsid w:val="00B83141"/>
    <w:rsid w:val="00B84F14"/>
    <w:rsid w:val="00B8577B"/>
    <w:rsid w:val="00B903B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4E79"/>
    <w:rsid w:val="00BB6CDF"/>
    <w:rsid w:val="00BB7007"/>
    <w:rsid w:val="00BC4ECB"/>
    <w:rsid w:val="00BC6FB6"/>
    <w:rsid w:val="00BC7723"/>
    <w:rsid w:val="00BD2394"/>
    <w:rsid w:val="00BD27A5"/>
    <w:rsid w:val="00BD2C55"/>
    <w:rsid w:val="00BD36FD"/>
    <w:rsid w:val="00BD3C07"/>
    <w:rsid w:val="00BD52EF"/>
    <w:rsid w:val="00BD7FAF"/>
    <w:rsid w:val="00BE1D7B"/>
    <w:rsid w:val="00BE6E4A"/>
    <w:rsid w:val="00BF01DA"/>
    <w:rsid w:val="00BF07BB"/>
    <w:rsid w:val="00BF15C5"/>
    <w:rsid w:val="00BF1C01"/>
    <w:rsid w:val="00BF20C0"/>
    <w:rsid w:val="00BF2555"/>
    <w:rsid w:val="00BF3ACA"/>
    <w:rsid w:val="00BF529A"/>
    <w:rsid w:val="00BF5DEE"/>
    <w:rsid w:val="00BF60C9"/>
    <w:rsid w:val="00C029EC"/>
    <w:rsid w:val="00C046ED"/>
    <w:rsid w:val="00C04711"/>
    <w:rsid w:val="00C050FA"/>
    <w:rsid w:val="00C1029C"/>
    <w:rsid w:val="00C1041A"/>
    <w:rsid w:val="00C1131E"/>
    <w:rsid w:val="00C12DD1"/>
    <w:rsid w:val="00C1572D"/>
    <w:rsid w:val="00C202E1"/>
    <w:rsid w:val="00C2157E"/>
    <w:rsid w:val="00C22C50"/>
    <w:rsid w:val="00C26B8D"/>
    <w:rsid w:val="00C26F2F"/>
    <w:rsid w:val="00C27C77"/>
    <w:rsid w:val="00C30037"/>
    <w:rsid w:val="00C301B6"/>
    <w:rsid w:val="00C30718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3C74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4719"/>
    <w:rsid w:val="00C55235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679"/>
    <w:rsid w:val="00C74AA8"/>
    <w:rsid w:val="00C7629F"/>
    <w:rsid w:val="00C766A6"/>
    <w:rsid w:val="00C77787"/>
    <w:rsid w:val="00C83B26"/>
    <w:rsid w:val="00C841ED"/>
    <w:rsid w:val="00C84468"/>
    <w:rsid w:val="00C85D2B"/>
    <w:rsid w:val="00C90518"/>
    <w:rsid w:val="00C9239F"/>
    <w:rsid w:val="00C9348C"/>
    <w:rsid w:val="00C93FFA"/>
    <w:rsid w:val="00C96408"/>
    <w:rsid w:val="00C96B3D"/>
    <w:rsid w:val="00C97427"/>
    <w:rsid w:val="00CA0BB0"/>
    <w:rsid w:val="00CA217E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B72C2"/>
    <w:rsid w:val="00CC1CE3"/>
    <w:rsid w:val="00CC2D7A"/>
    <w:rsid w:val="00CC2E27"/>
    <w:rsid w:val="00CC42CF"/>
    <w:rsid w:val="00CC43D6"/>
    <w:rsid w:val="00CC471E"/>
    <w:rsid w:val="00CC48B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554B"/>
    <w:rsid w:val="00CF5CE2"/>
    <w:rsid w:val="00D00577"/>
    <w:rsid w:val="00D0060C"/>
    <w:rsid w:val="00D01672"/>
    <w:rsid w:val="00D04FD9"/>
    <w:rsid w:val="00D058F5"/>
    <w:rsid w:val="00D05ADA"/>
    <w:rsid w:val="00D0735B"/>
    <w:rsid w:val="00D111D8"/>
    <w:rsid w:val="00D1228B"/>
    <w:rsid w:val="00D12B5D"/>
    <w:rsid w:val="00D13E0B"/>
    <w:rsid w:val="00D14B6B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5944"/>
    <w:rsid w:val="00D576C3"/>
    <w:rsid w:val="00D60DE7"/>
    <w:rsid w:val="00D61769"/>
    <w:rsid w:val="00D64D7F"/>
    <w:rsid w:val="00D6576A"/>
    <w:rsid w:val="00D65C96"/>
    <w:rsid w:val="00D7076E"/>
    <w:rsid w:val="00D7084C"/>
    <w:rsid w:val="00D71403"/>
    <w:rsid w:val="00D71AE2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341"/>
    <w:rsid w:val="00DC26DC"/>
    <w:rsid w:val="00DC36EB"/>
    <w:rsid w:val="00DC660C"/>
    <w:rsid w:val="00DC6EE9"/>
    <w:rsid w:val="00DD02FA"/>
    <w:rsid w:val="00DD1B6D"/>
    <w:rsid w:val="00DD2FBE"/>
    <w:rsid w:val="00DD5FA2"/>
    <w:rsid w:val="00DD70EC"/>
    <w:rsid w:val="00DE23B3"/>
    <w:rsid w:val="00DE2493"/>
    <w:rsid w:val="00DE2F16"/>
    <w:rsid w:val="00DE33C5"/>
    <w:rsid w:val="00DE4A02"/>
    <w:rsid w:val="00DE703F"/>
    <w:rsid w:val="00DF01EA"/>
    <w:rsid w:val="00DF11C9"/>
    <w:rsid w:val="00DF2271"/>
    <w:rsid w:val="00DF2DF6"/>
    <w:rsid w:val="00DF2E0D"/>
    <w:rsid w:val="00E00109"/>
    <w:rsid w:val="00E02CC9"/>
    <w:rsid w:val="00E03A1E"/>
    <w:rsid w:val="00E0583D"/>
    <w:rsid w:val="00E05D63"/>
    <w:rsid w:val="00E05FB7"/>
    <w:rsid w:val="00E06659"/>
    <w:rsid w:val="00E0697C"/>
    <w:rsid w:val="00E1599C"/>
    <w:rsid w:val="00E15E3F"/>
    <w:rsid w:val="00E16EC1"/>
    <w:rsid w:val="00E17CD7"/>
    <w:rsid w:val="00E17F33"/>
    <w:rsid w:val="00E23F75"/>
    <w:rsid w:val="00E24424"/>
    <w:rsid w:val="00E2510F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31F8"/>
    <w:rsid w:val="00E33D34"/>
    <w:rsid w:val="00E34676"/>
    <w:rsid w:val="00E40760"/>
    <w:rsid w:val="00E40AAA"/>
    <w:rsid w:val="00E41FEF"/>
    <w:rsid w:val="00E45C46"/>
    <w:rsid w:val="00E45EE8"/>
    <w:rsid w:val="00E45FB7"/>
    <w:rsid w:val="00E4650D"/>
    <w:rsid w:val="00E46969"/>
    <w:rsid w:val="00E52A8F"/>
    <w:rsid w:val="00E57428"/>
    <w:rsid w:val="00E60AE5"/>
    <w:rsid w:val="00E616B2"/>
    <w:rsid w:val="00E61CCE"/>
    <w:rsid w:val="00E63CA3"/>
    <w:rsid w:val="00E649AB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AAF"/>
    <w:rsid w:val="00E96364"/>
    <w:rsid w:val="00E973B8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45AE"/>
    <w:rsid w:val="00ED597F"/>
    <w:rsid w:val="00ED5AE7"/>
    <w:rsid w:val="00ED64FC"/>
    <w:rsid w:val="00ED675D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322C"/>
    <w:rsid w:val="00EF481E"/>
    <w:rsid w:val="00EF5EA3"/>
    <w:rsid w:val="00F00F41"/>
    <w:rsid w:val="00F0159F"/>
    <w:rsid w:val="00F026BF"/>
    <w:rsid w:val="00F03A42"/>
    <w:rsid w:val="00F03CFD"/>
    <w:rsid w:val="00F04901"/>
    <w:rsid w:val="00F04C73"/>
    <w:rsid w:val="00F066A8"/>
    <w:rsid w:val="00F066B3"/>
    <w:rsid w:val="00F0747E"/>
    <w:rsid w:val="00F07F7A"/>
    <w:rsid w:val="00F10AF8"/>
    <w:rsid w:val="00F10FD6"/>
    <w:rsid w:val="00F119F9"/>
    <w:rsid w:val="00F11FCF"/>
    <w:rsid w:val="00F135FA"/>
    <w:rsid w:val="00F15576"/>
    <w:rsid w:val="00F15DC0"/>
    <w:rsid w:val="00F221C5"/>
    <w:rsid w:val="00F22501"/>
    <w:rsid w:val="00F2256E"/>
    <w:rsid w:val="00F22FF1"/>
    <w:rsid w:val="00F23A61"/>
    <w:rsid w:val="00F23E75"/>
    <w:rsid w:val="00F3078A"/>
    <w:rsid w:val="00F32A26"/>
    <w:rsid w:val="00F344B6"/>
    <w:rsid w:val="00F35198"/>
    <w:rsid w:val="00F35FC2"/>
    <w:rsid w:val="00F36464"/>
    <w:rsid w:val="00F36920"/>
    <w:rsid w:val="00F3768C"/>
    <w:rsid w:val="00F41B02"/>
    <w:rsid w:val="00F42466"/>
    <w:rsid w:val="00F432FD"/>
    <w:rsid w:val="00F43E60"/>
    <w:rsid w:val="00F451B2"/>
    <w:rsid w:val="00F4579C"/>
    <w:rsid w:val="00F477FB"/>
    <w:rsid w:val="00F50E74"/>
    <w:rsid w:val="00F57F24"/>
    <w:rsid w:val="00F60083"/>
    <w:rsid w:val="00F60214"/>
    <w:rsid w:val="00F62DDB"/>
    <w:rsid w:val="00F62E45"/>
    <w:rsid w:val="00F65D05"/>
    <w:rsid w:val="00F72F8A"/>
    <w:rsid w:val="00F73BCA"/>
    <w:rsid w:val="00F74C55"/>
    <w:rsid w:val="00F750A5"/>
    <w:rsid w:val="00F76BD4"/>
    <w:rsid w:val="00F819F6"/>
    <w:rsid w:val="00F82788"/>
    <w:rsid w:val="00F83173"/>
    <w:rsid w:val="00F8491B"/>
    <w:rsid w:val="00F905C9"/>
    <w:rsid w:val="00F91793"/>
    <w:rsid w:val="00F92EAD"/>
    <w:rsid w:val="00F939C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A666C"/>
    <w:rsid w:val="00FB0A45"/>
    <w:rsid w:val="00FB206C"/>
    <w:rsid w:val="00FB2AC6"/>
    <w:rsid w:val="00FB2CB6"/>
    <w:rsid w:val="00FB4229"/>
    <w:rsid w:val="00FB4EC3"/>
    <w:rsid w:val="00FB55DB"/>
    <w:rsid w:val="00FC289D"/>
    <w:rsid w:val="00FC3574"/>
    <w:rsid w:val="00FC467A"/>
    <w:rsid w:val="00FC5F4B"/>
    <w:rsid w:val="00FC6DE6"/>
    <w:rsid w:val="00FC7640"/>
    <w:rsid w:val="00FC79CE"/>
    <w:rsid w:val="00FD0ED6"/>
    <w:rsid w:val="00FD35ED"/>
    <w:rsid w:val="00FD3F3C"/>
    <w:rsid w:val="00FD406F"/>
    <w:rsid w:val="00FD4893"/>
    <w:rsid w:val="00FD553B"/>
    <w:rsid w:val="00FE0A9A"/>
    <w:rsid w:val="00FE226E"/>
    <w:rsid w:val="00FE369E"/>
    <w:rsid w:val="00FE5079"/>
    <w:rsid w:val="00FE55A9"/>
    <w:rsid w:val="00FE6062"/>
    <w:rsid w:val="00FE6283"/>
    <w:rsid w:val="00FE62CC"/>
    <w:rsid w:val="00FE7A9E"/>
    <w:rsid w:val="00FF3642"/>
    <w:rsid w:val="00FF60B1"/>
    <w:rsid w:val="00FF613E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5AD1493-46EC-427B-97A9-EB70D15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064604"/>
    <w:rPr>
      <w:color w:val="800080"/>
      <w:u w:val="single"/>
    </w:rPr>
  </w:style>
  <w:style w:type="paragraph" w:styleId="af4">
    <w:name w:val="Revision"/>
    <w:hidden/>
    <w:uiPriority w:val="99"/>
    <w:semiHidden/>
    <w:rsid w:val="009D3462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7DCC-D879-4480-843A-384603DE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2096</Words>
  <Characters>11952</Characters>
  <Application>Microsoft Office Word</Application>
  <DocSecurity>0</DocSecurity>
  <Lines>99</Lines>
  <Paragraphs>28</Paragraphs>
  <ScaleCrop>false</ScaleCrop>
  <Company/>
  <LinksUpToDate>false</LinksUpToDate>
  <CharactersWithSpaces>14020</CharactersWithSpaces>
  <SharedDoc>false</SharedDoc>
  <HLinks>
    <vt:vector size="42" baseType="variant">
      <vt:variant>
        <vt:i4>7798884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BK_OCR_RESN</vt:lpwstr>
      </vt:variant>
      <vt:variant>
        <vt:i4>5570659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B_BACK</vt:lpwstr>
      </vt:variant>
      <vt:variant>
        <vt:i4>5570656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A_BACK</vt:lpwstr>
      </vt:variant>
      <vt:variant>
        <vt:i4>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</vt:lpwstr>
      </vt:variant>
      <vt:variant>
        <vt:i4>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97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