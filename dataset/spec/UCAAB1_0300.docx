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bookmarkStart w:id="0" w:name="_GoBack"/>
            <w:bookmarkEnd w:id="0"/>
            <w:r w:rsidRPr="00193E7D">
              <w:rPr>
                <w:rFonts w:ascii="新細明體" w:hAnsi="新細明體"/>
                <w:bCs/>
                <w:color w:val="000000"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r w:rsidRPr="00193E7D">
              <w:rPr>
                <w:rFonts w:ascii="新細明體" w:hAnsi="新細明體"/>
                <w:bCs/>
                <w:color w:val="000000"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/>
                <w:bCs/>
                <w:color w:val="000000"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確認USER</w:t>
            </w:r>
          </w:p>
        </w:tc>
      </w:tr>
      <w:tr w:rsidR="0023751E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5"/>
                <w:attr w:name="Day" w:val="18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</w:t>
              </w:r>
              <w:r w:rsidR="00CD0ADA"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5</w:t>
              </w: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/</w:t>
              </w:r>
              <w:r w:rsidR="00CD0ADA"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0</w:t>
              </w:r>
              <w:r w:rsidR="00E204D7"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5</w:t>
              </w: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/</w:t>
              </w:r>
              <w:r w:rsidR="00CD0ADA"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1</w:t>
              </w:r>
              <w:r w:rsidR="00C92DA2"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CD0AD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193E7D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7332B9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2B9" w:rsidRPr="00193E7D" w:rsidRDefault="007332B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1"/>
                <w:attr w:name="Year" w:val="2006"/>
              </w:smartTagPr>
              <w:r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2006/11/8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2B9" w:rsidRPr="00193E7D" w:rsidRDefault="007332B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增加醫療天數檔修正連結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2B9" w:rsidRPr="00193E7D" w:rsidRDefault="007332B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2B9" w:rsidRPr="00193E7D" w:rsidRDefault="007332B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834AE5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AE5" w:rsidRPr="00193E7D" w:rsidRDefault="00834AE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2"/>
                <w:attr w:name="Day" w:val="20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2008/2/20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AE5" w:rsidRPr="00193E7D" w:rsidRDefault="00F7543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修改延滯息處理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AE5" w:rsidRPr="00193E7D" w:rsidRDefault="00F7543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AE5" w:rsidRPr="00193E7D" w:rsidRDefault="00834AE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6A01F8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1F8" w:rsidRPr="00193E7D" w:rsidRDefault="006A01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2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2008/4/22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1F8" w:rsidRPr="00193E7D" w:rsidRDefault="006A01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修改連結至AAB10301條件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1F8" w:rsidRPr="00193E7D" w:rsidRDefault="006A01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1F8" w:rsidRPr="00193E7D" w:rsidRDefault="006A01F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34012F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12F" w:rsidRPr="00193E7D" w:rsidRDefault="0034012F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08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2008/6/12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12F" w:rsidRPr="00193E7D" w:rsidRDefault="0034012F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修改給付種類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12F" w:rsidRPr="00193E7D" w:rsidRDefault="0034012F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12F" w:rsidRPr="00193E7D" w:rsidRDefault="0034012F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AE704B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04B" w:rsidRPr="00193E7D" w:rsidRDefault="00AE704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6"/>
                <w:attr w:name="Day" w:val="13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2008/6/13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04B" w:rsidRPr="00193E7D" w:rsidRDefault="00AE704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DTAAB004給付狀態處理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04B" w:rsidRPr="00193E7D" w:rsidRDefault="00AE704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04B" w:rsidRPr="00193E7D" w:rsidRDefault="00AE704B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A12CA0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0" w:rsidRPr="00193E7D" w:rsidRDefault="00A12CA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6"/>
                <w:attr w:name="Day" w:val="17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2008/6/17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0" w:rsidRPr="00193E7D" w:rsidRDefault="00A12CA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新增 補給付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0" w:rsidRPr="00193E7D" w:rsidRDefault="00A12CA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0" w:rsidRPr="00193E7D" w:rsidRDefault="00A12CA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CA4036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036" w:rsidRPr="00193E7D" w:rsidRDefault="00CA403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6"/>
                <w:attr w:name="Year" w:val="2008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2008/6/27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036" w:rsidRPr="00193E7D" w:rsidRDefault="00CA403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修改檢核條件</w:t>
            </w:r>
            <w:r w:rsidR="000D7E1C"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及刪除畫面欄位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036" w:rsidRPr="00193E7D" w:rsidRDefault="00CA403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036" w:rsidRPr="00193E7D" w:rsidRDefault="00CA403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051F79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F79" w:rsidRPr="00193E7D" w:rsidRDefault="00051F7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0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2008/7/10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F79" w:rsidRPr="00193E7D" w:rsidRDefault="006A3E2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修改延滯息控制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F79" w:rsidRPr="00193E7D" w:rsidRDefault="006A3E2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F79" w:rsidRPr="00193E7D" w:rsidRDefault="00051F7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906EFC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EFC" w:rsidRPr="00193E7D" w:rsidRDefault="00906EF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7"/>
                <w:attr w:name="Year" w:val="2008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2008/7/15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EFC" w:rsidRPr="00193E7D" w:rsidRDefault="00906EF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修改DTAAB001更新欄位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EFC" w:rsidRPr="00193E7D" w:rsidRDefault="00906EF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EFC" w:rsidRPr="00193E7D" w:rsidRDefault="00906EF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6E1682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82" w:rsidRPr="00193E7D" w:rsidRDefault="006E168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8"/>
                <w:attr w:name="Day" w:val="28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2008/8/28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82" w:rsidRPr="00193E7D" w:rsidRDefault="006E168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修改延滯息計算天數為0時做法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82" w:rsidRPr="00193E7D" w:rsidRDefault="006E168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1682" w:rsidRPr="00193E7D" w:rsidRDefault="006E1682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A1722A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22A" w:rsidRPr="00193E7D" w:rsidRDefault="00A1722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9"/>
                <w:attr w:name="Year" w:val="2008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2008/9/3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22A" w:rsidRPr="00193E7D" w:rsidRDefault="00A1722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修改暫不處理時須寫入修改原因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22A" w:rsidRPr="00193E7D" w:rsidRDefault="00A1722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22A" w:rsidRPr="00193E7D" w:rsidRDefault="00A1722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181340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1340" w:rsidRPr="00193E7D" w:rsidRDefault="0018134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9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2008/9/9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1340" w:rsidRPr="00193E7D" w:rsidRDefault="0018134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增加修改原因字數檢核最多200字元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1340" w:rsidRPr="00193E7D" w:rsidRDefault="0018134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1340" w:rsidRPr="00193E7D" w:rsidRDefault="0018134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5817F9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7F9" w:rsidRPr="00193E7D" w:rsidRDefault="005817F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10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2008/12/10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7F9" w:rsidRPr="00193E7D" w:rsidRDefault="005817F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修改給付狀態處理</w:t>
            </w:r>
          </w:p>
          <w:p w:rsidR="005817F9" w:rsidRPr="00193E7D" w:rsidRDefault="005817F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給付狀態選擇依約給付時，修改原因改為00，修改摘要清空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7F9" w:rsidRPr="00193E7D" w:rsidRDefault="005817F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7F9" w:rsidRPr="00193E7D" w:rsidRDefault="005817F9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15641E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41E" w:rsidRPr="00193E7D" w:rsidRDefault="001564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9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2009/2/3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41E" w:rsidRPr="00193E7D" w:rsidRDefault="001564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修改延滯息當給付狀態為退件不給付時,計息起日改為CurrentDate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41E" w:rsidRPr="00193E7D" w:rsidRDefault="001564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41E" w:rsidRPr="00193E7D" w:rsidRDefault="001564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4511B5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1B5" w:rsidRPr="00193E7D" w:rsidRDefault="004511B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7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2009/3/7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1B5" w:rsidRPr="00193E7D" w:rsidRDefault="004511B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增加處理新增殘廢資料處理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1B5" w:rsidRPr="00193E7D" w:rsidRDefault="004511B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11B5" w:rsidRPr="00193E7D" w:rsidRDefault="004511B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5D0F58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F58" w:rsidRPr="00193E7D" w:rsidRDefault="005D0F5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16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2009/6/16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F58" w:rsidRPr="00193E7D" w:rsidRDefault="005D0F5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增加保險金需連動項目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F58" w:rsidRPr="00193E7D" w:rsidRDefault="005D0F5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0F58" w:rsidRPr="00193E7D" w:rsidRDefault="005D0F58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C06491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491" w:rsidRPr="00193E7D" w:rsidRDefault="00C06491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6"/>
                <w:attr w:name="Year" w:val="2009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2009/6/19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491" w:rsidRPr="00193E7D" w:rsidRDefault="00C06491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死殘增額可允許金額調大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491" w:rsidRPr="00193E7D" w:rsidRDefault="00C06491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491" w:rsidRPr="00193E7D" w:rsidRDefault="00C06491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6653C0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3C0" w:rsidRPr="00193E7D" w:rsidRDefault="006653C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6"/>
                <w:attr w:name="Day" w:val="19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2009/6/19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3C0" w:rsidRPr="00193E7D" w:rsidRDefault="006653C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人工給付狀態檢核修正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3C0" w:rsidRPr="00193E7D" w:rsidRDefault="006653C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3C0" w:rsidRPr="00193E7D" w:rsidRDefault="006653C0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040CDC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CDC" w:rsidRPr="00193E7D" w:rsidRDefault="00040CD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6"/>
                <w:attr w:name="Year" w:val="2009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2009/6/20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CDC" w:rsidRPr="00193E7D" w:rsidRDefault="00040CDC" w:rsidP="00040CDC">
            <w:pPr>
              <w:pStyle w:val="Tabletext"/>
              <w:tabs>
                <w:tab w:val="left" w:pos="2085"/>
              </w:tabs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修改給付狀態處理</w:t>
            </w:r>
          </w:p>
          <w:p w:rsidR="00040CDC" w:rsidRPr="00193E7D" w:rsidRDefault="00040CDC" w:rsidP="00040CD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給付狀態選擇為退件不給付時，給付天數改為0，給付金額改為0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CDC" w:rsidRPr="00193E7D" w:rsidRDefault="00040CD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CDC" w:rsidRPr="00193E7D" w:rsidRDefault="00040CD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EA5E5C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E5C" w:rsidRPr="00193E7D" w:rsidRDefault="00EA5E5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1"/>
                <w:attr w:name="Day" w:val="3"/>
                <w:attr w:name="IsLunarDate" w:val="False"/>
                <w:attr w:name="IsROCDate" w:val="False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2010/11/3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E5C" w:rsidRPr="00193E7D" w:rsidRDefault="00EA5E5C" w:rsidP="00040CDC">
            <w:pPr>
              <w:pStyle w:val="Tabletext"/>
              <w:tabs>
                <w:tab w:val="left" w:pos="2085"/>
              </w:tabs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增加修改原因字數檢核最多600字元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E5C" w:rsidRPr="00193E7D" w:rsidRDefault="00ED12B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E5C" w:rsidRPr="00193E7D" w:rsidRDefault="00EA5E5C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1A2AA5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AA5" w:rsidRPr="00193E7D" w:rsidRDefault="001A2AA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2"/>
                <w:attr w:name="Year" w:val="2010"/>
              </w:smartTagPr>
              <w:r w:rsidRPr="00193E7D">
                <w:rPr>
                  <w:rFonts w:ascii="新細明體" w:hAnsi="新細明體"/>
                  <w:bCs/>
                  <w:color w:val="000000"/>
                  <w:lang w:eastAsia="zh-TW"/>
                </w:rPr>
                <w:t>2010/12/1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AA5" w:rsidRPr="00193E7D" w:rsidRDefault="001A2AA5" w:rsidP="00040CDC">
            <w:pPr>
              <w:pStyle w:val="Tabletext"/>
              <w:tabs>
                <w:tab w:val="left" w:pos="2085"/>
              </w:tabs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/>
                <w:bCs/>
                <w:color w:val="000000"/>
                <w:lang w:eastAsia="zh-TW"/>
              </w:rPr>
              <w:t>拒賠原因輸入改以TEXTAREA呈現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AA5" w:rsidRPr="00193E7D" w:rsidRDefault="001A2AA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2AA5" w:rsidRPr="00193E7D" w:rsidRDefault="001A2AA5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3647A7" w:rsidRPr="00193E7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7A7" w:rsidRPr="00193E7D" w:rsidRDefault="003647A7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2011/05/20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7A7" w:rsidRPr="00193E7D" w:rsidRDefault="003647A7" w:rsidP="006F17C4">
            <w:pPr>
              <w:pStyle w:val="Tabletext"/>
              <w:tabs>
                <w:tab w:val="left" w:pos="2085"/>
              </w:tabs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投資行商品保價,僅能選擇不給付或暫</w:t>
            </w:r>
            <w:r w:rsidR="006F17C4"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不</w:t>
            </w: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7A7" w:rsidRPr="00193E7D" w:rsidRDefault="003647A7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hint="eastAsia"/>
                <w:bCs/>
                <w:color w:val="000000"/>
                <w:lang w:eastAsia="zh-TW"/>
              </w:rPr>
              <w:t>金生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7A7" w:rsidRPr="00193E7D" w:rsidRDefault="003647A7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</w:tbl>
    <w:p w:rsidR="0023751E" w:rsidRPr="00193E7D" w:rsidRDefault="0023751E">
      <w:pPr>
        <w:rPr>
          <w:rFonts w:hint="eastAsia"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76"/>
        <w:gridCol w:w="4564"/>
        <w:gridCol w:w="1282"/>
        <w:gridCol w:w="1656"/>
        <w:tblGridChange w:id="1">
          <w:tblGrid>
            <w:gridCol w:w="1216"/>
            <w:gridCol w:w="976"/>
            <w:gridCol w:w="4564"/>
            <w:gridCol w:w="1282"/>
            <w:gridCol w:w="1656"/>
          </w:tblGrid>
        </w:tblGridChange>
      </w:tblGrid>
      <w:tr w:rsidR="00F4255F" w:rsidRPr="00193E7D" w:rsidTr="00B02930">
        <w:tc>
          <w:tcPr>
            <w:tcW w:w="1216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976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564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282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1656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F4255F" w:rsidRPr="00193E7D" w:rsidTr="00B02930">
        <w:tc>
          <w:tcPr>
            <w:tcW w:w="1216" w:type="dxa"/>
          </w:tcPr>
          <w:p w:rsidR="003419A6" w:rsidRPr="00193E7D" w:rsidRDefault="003419A6" w:rsidP="003419A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2013/</w:t>
            </w: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5</w:t>
            </w:r>
            <w:r w:rsidRPr="00193E7D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</w:t>
            </w: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976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64" w:type="dxa"/>
          </w:tcPr>
          <w:p w:rsidR="003419A6" w:rsidRPr="00193E7D" w:rsidRDefault="003419A6" w:rsidP="008C7E52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hint="eastAsia"/>
                <w:color w:val="000000"/>
                <w:sz w:val="20"/>
                <w:szCs w:val="20"/>
              </w:rPr>
              <w:t>門診重覆申請試算檢核作業</w:t>
            </w:r>
          </w:p>
        </w:tc>
        <w:tc>
          <w:tcPr>
            <w:tcW w:w="1282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侑文</w:t>
            </w:r>
          </w:p>
        </w:tc>
        <w:tc>
          <w:tcPr>
            <w:tcW w:w="1656" w:type="dxa"/>
          </w:tcPr>
          <w:p w:rsidR="003419A6" w:rsidRPr="00193E7D" w:rsidRDefault="003419A6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color w:val="000000"/>
                <w:sz w:val="20"/>
                <w:szCs w:val="20"/>
              </w:rPr>
              <w:t>130423000391</w:t>
            </w:r>
          </w:p>
        </w:tc>
      </w:tr>
      <w:tr w:rsidR="00F4255F" w:rsidRPr="00193E7D" w:rsidTr="00B02930">
        <w:tc>
          <w:tcPr>
            <w:tcW w:w="1216" w:type="dxa"/>
          </w:tcPr>
          <w:p w:rsidR="00B90822" w:rsidRPr="00193E7D" w:rsidRDefault="00B90822" w:rsidP="003419A6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2013/9/10</w:t>
            </w:r>
          </w:p>
        </w:tc>
        <w:tc>
          <w:tcPr>
            <w:tcW w:w="976" w:type="dxa"/>
          </w:tcPr>
          <w:p w:rsidR="00B90822" w:rsidRPr="00193E7D" w:rsidRDefault="00B90822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64" w:type="dxa"/>
          </w:tcPr>
          <w:p w:rsidR="00B90822" w:rsidRPr="00193E7D" w:rsidRDefault="00B90822" w:rsidP="008C7E52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 w:rsidRPr="00193E7D">
              <w:rPr>
                <w:rFonts w:hint="eastAsia"/>
                <w:color w:val="000000"/>
                <w:sz w:val="20"/>
                <w:szCs w:val="20"/>
              </w:rPr>
              <w:t>理賠預付金扣回機制修改</w:t>
            </w:r>
          </w:p>
        </w:tc>
        <w:tc>
          <w:tcPr>
            <w:tcW w:w="1282" w:type="dxa"/>
          </w:tcPr>
          <w:p w:rsidR="00B90822" w:rsidRPr="00193E7D" w:rsidRDefault="00B90822" w:rsidP="008C7E5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凱鈞</w:t>
            </w:r>
          </w:p>
        </w:tc>
        <w:tc>
          <w:tcPr>
            <w:tcW w:w="1656" w:type="dxa"/>
          </w:tcPr>
          <w:p w:rsidR="00B90822" w:rsidRPr="00193E7D" w:rsidRDefault="00B90822" w:rsidP="008C7E52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 w:rsidRPr="00193E7D">
              <w:rPr>
                <w:rFonts w:hint="eastAsia"/>
                <w:color w:val="000000"/>
                <w:sz w:val="20"/>
                <w:szCs w:val="20"/>
              </w:rPr>
              <w:t>130410000269</w:t>
            </w:r>
          </w:p>
        </w:tc>
      </w:tr>
      <w:tr w:rsidR="00F4255F" w:rsidRPr="00193E7D" w:rsidTr="00B02930">
        <w:tc>
          <w:tcPr>
            <w:tcW w:w="1216" w:type="dxa"/>
            <w:vAlign w:val="center"/>
          </w:tcPr>
          <w:p w:rsidR="00F4255F" w:rsidRPr="00193E7D" w:rsidRDefault="00F4255F" w:rsidP="003419A6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2014/04/22</w:t>
            </w:r>
          </w:p>
        </w:tc>
        <w:tc>
          <w:tcPr>
            <w:tcW w:w="976" w:type="dxa"/>
            <w:vAlign w:val="center"/>
          </w:tcPr>
          <w:p w:rsidR="00F4255F" w:rsidRPr="00193E7D" w:rsidRDefault="00F4255F" w:rsidP="008C7E5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4564" w:type="dxa"/>
            <w:vAlign w:val="center"/>
          </w:tcPr>
          <w:p w:rsidR="00F4255F" w:rsidRPr="00193E7D" w:rsidRDefault="00F4255F" w:rsidP="008C7E52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1.針對例外授權的賠項，開放上限為例外授權的金額，並於畫面上顯示此件為例外授權</w:t>
            </w:r>
          </w:p>
        </w:tc>
        <w:tc>
          <w:tcPr>
            <w:tcW w:w="1282" w:type="dxa"/>
            <w:vAlign w:val="center"/>
          </w:tcPr>
          <w:p w:rsidR="00F4255F" w:rsidRPr="00193E7D" w:rsidRDefault="00F4255F" w:rsidP="008C7E5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陳鐵元</w:t>
            </w:r>
          </w:p>
        </w:tc>
        <w:tc>
          <w:tcPr>
            <w:tcW w:w="1656" w:type="dxa"/>
          </w:tcPr>
          <w:p w:rsidR="00F4255F" w:rsidRPr="00193E7D" w:rsidRDefault="00F4255F" w:rsidP="008C7E52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193E7D">
              <w:rPr>
                <w:color w:val="000000"/>
              </w:rPr>
              <w:t>150309000232</w:t>
            </w:r>
          </w:p>
        </w:tc>
      </w:tr>
      <w:tr w:rsidR="00B02930" w:rsidRPr="00193E7D" w:rsidTr="00B02930">
        <w:tc>
          <w:tcPr>
            <w:tcW w:w="1216" w:type="dxa"/>
            <w:vAlign w:val="center"/>
          </w:tcPr>
          <w:p w:rsidR="00B02930" w:rsidRPr="00193E7D" w:rsidRDefault="00B02930" w:rsidP="00B0293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2016/07/18</w:t>
            </w:r>
          </w:p>
        </w:tc>
        <w:tc>
          <w:tcPr>
            <w:tcW w:w="976" w:type="dxa"/>
            <w:vAlign w:val="center"/>
          </w:tcPr>
          <w:p w:rsidR="00B02930" w:rsidRPr="00193E7D" w:rsidRDefault="00B02930" w:rsidP="00B0293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64" w:type="dxa"/>
            <w:vAlign w:val="center"/>
          </w:tcPr>
          <w:p w:rsidR="00B02930" w:rsidRPr="00193E7D" w:rsidRDefault="00B02930" w:rsidP="00B02930">
            <w:pPr>
              <w:spacing w:line="240" w:lineRule="atLeas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申請書150608000538: OIU理賠系統調整</w:t>
            </w:r>
          </w:p>
        </w:tc>
        <w:tc>
          <w:tcPr>
            <w:tcW w:w="1282" w:type="dxa"/>
            <w:vAlign w:val="center"/>
          </w:tcPr>
          <w:p w:rsidR="00B02930" w:rsidRPr="00193E7D" w:rsidRDefault="00B02930" w:rsidP="00B0293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龎伯珊</w:t>
            </w:r>
          </w:p>
        </w:tc>
        <w:tc>
          <w:tcPr>
            <w:tcW w:w="1656" w:type="dxa"/>
          </w:tcPr>
          <w:p w:rsidR="00B02930" w:rsidRPr="00193E7D" w:rsidRDefault="00B02930" w:rsidP="00B02930">
            <w:pPr>
              <w:spacing w:line="240" w:lineRule="atLeast"/>
              <w:jc w:val="center"/>
              <w:rPr>
                <w:color w:val="00000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150613000004</w:t>
            </w:r>
          </w:p>
        </w:tc>
      </w:tr>
      <w:tr w:rsidR="007114EA" w:rsidRPr="00193E7D" w:rsidTr="007114EA">
        <w:tc>
          <w:tcPr>
            <w:tcW w:w="1216" w:type="dxa"/>
          </w:tcPr>
          <w:p w:rsidR="007F0925" w:rsidRPr="00193E7D" w:rsidRDefault="007F0925" w:rsidP="007F092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2017/04/07</w:t>
            </w:r>
          </w:p>
        </w:tc>
        <w:tc>
          <w:tcPr>
            <w:tcW w:w="976" w:type="dxa"/>
          </w:tcPr>
          <w:p w:rsidR="007F0925" w:rsidRPr="00193E7D" w:rsidRDefault="007F0925" w:rsidP="007F092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64" w:type="dxa"/>
          </w:tcPr>
          <w:p w:rsidR="007F0925" w:rsidRPr="00193E7D" w:rsidRDefault="007F0925" w:rsidP="007F0925">
            <w:pPr>
              <w:spacing w:line="240" w:lineRule="atLeast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處理殘廢程度檔</w:t>
            </w:r>
          </w:p>
        </w:tc>
        <w:tc>
          <w:tcPr>
            <w:tcW w:w="1282" w:type="dxa"/>
          </w:tcPr>
          <w:p w:rsidR="007F0925" w:rsidRPr="00193E7D" w:rsidRDefault="007F0925" w:rsidP="007F092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龎伯珊</w:t>
            </w:r>
          </w:p>
        </w:tc>
        <w:tc>
          <w:tcPr>
            <w:tcW w:w="1656" w:type="dxa"/>
          </w:tcPr>
          <w:p w:rsidR="007F0925" w:rsidRPr="00193E7D" w:rsidRDefault="007F0925" w:rsidP="007F0925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color w:val="000000"/>
              </w:rPr>
              <w:t>170310000666</w:t>
            </w:r>
          </w:p>
        </w:tc>
      </w:tr>
      <w:tr w:rsidR="00453AE8" w:rsidRPr="00193E7D" w:rsidTr="00F41AFC">
        <w:tc>
          <w:tcPr>
            <w:tcW w:w="1216" w:type="dxa"/>
          </w:tcPr>
          <w:p w:rsidR="00453AE8" w:rsidRPr="00193E7D" w:rsidRDefault="00453AE8" w:rsidP="00453A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2017/12/30</w:t>
            </w:r>
          </w:p>
        </w:tc>
        <w:tc>
          <w:tcPr>
            <w:tcW w:w="976" w:type="dxa"/>
          </w:tcPr>
          <w:p w:rsidR="00453AE8" w:rsidRPr="00193E7D" w:rsidRDefault="00453AE8" w:rsidP="00453A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64" w:type="dxa"/>
          </w:tcPr>
          <w:p w:rsidR="00453AE8" w:rsidRPr="00193E7D" w:rsidRDefault="00453AE8" w:rsidP="00453AE8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行政中心編制調整</w:t>
            </w:r>
          </w:p>
        </w:tc>
        <w:tc>
          <w:tcPr>
            <w:tcW w:w="1282" w:type="dxa"/>
          </w:tcPr>
          <w:p w:rsidR="00453AE8" w:rsidRPr="00193E7D" w:rsidRDefault="00453AE8" w:rsidP="00453AE8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/>
                <w:color w:val="000000"/>
                <w:sz w:val="20"/>
                <w:szCs w:val="20"/>
              </w:rPr>
              <w:t>伯珊</w:t>
            </w:r>
          </w:p>
        </w:tc>
        <w:tc>
          <w:tcPr>
            <w:tcW w:w="1656" w:type="dxa"/>
          </w:tcPr>
          <w:p w:rsidR="00453AE8" w:rsidRPr="00193E7D" w:rsidRDefault="00453AE8" w:rsidP="00453AE8">
            <w:pPr>
              <w:spacing w:line="240" w:lineRule="atLeast"/>
              <w:jc w:val="center"/>
              <w:rPr>
                <w:color w:val="000000"/>
              </w:rPr>
            </w:pPr>
            <w:r w:rsidRPr="00193E7D">
              <w:rPr>
                <w:b/>
                <w:bCs/>
                <w:color w:val="000000"/>
              </w:rPr>
              <w:t>171218000847</w:t>
            </w:r>
          </w:p>
        </w:tc>
      </w:tr>
      <w:tr w:rsidR="007114EA" w:rsidRPr="00193E7D" w:rsidTr="00F41AFC">
        <w:trPr>
          <w:ins w:id="2" w:author="洪豪" w:date="2018-07-17T10:29:00Z"/>
        </w:trPr>
        <w:tc>
          <w:tcPr>
            <w:tcW w:w="1216" w:type="dxa"/>
          </w:tcPr>
          <w:p w:rsidR="007114EA" w:rsidRPr="00193E7D" w:rsidRDefault="007114EA" w:rsidP="00453AE8">
            <w:pPr>
              <w:spacing w:line="240" w:lineRule="atLeast"/>
              <w:jc w:val="center"/>
              <w:rPr>
                <w:ins w:id="3" w:author="洪豪" w:date="2018-07-17T10:29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" w:author="洪豪" w:date="2018-07-17T10:29:00Z">
              <w:r w:rsidRPr="00193E7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2018/07/17</w:t>
              </w:r>
            </w:ins>
          </w:p>
        </w:tc>
        <w:tc>
          <w:tcPr>
            <w:tcW w:w="976" w:type="dxa"/>
          </w:tcPr>
          <w:p w:rsidR="007114EA" w:rsidRPr="00193E7D" w:rsidRDefault="007114EA" w:rsidP="00453AE8">
            <w:pPr>
              <w:spacing w:line="240" w:lineRule="atLeast"/>
              <w:jc w:val="center"/>
              <w:rPr>
                <w:ins w:id="5" w:author="洪豪" w:date="2018-07-17T10:29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6" w:author="洪豪" w:date="2018-07-17T10:29:00Z">
              <w:r w:rsidRPr="00193E7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7</w:t>
              </w:r>
            </w:ins>
          </w:p>
        </w:tc>
        <w:tc>
          <w:tcPr>
            <w:tcW w:w="4564" w:type="dxa"/>
          </w:tcPr>
          <w:p w:rsidR="007114EA" w:rsidRPr="00193E7D" w:rsidRDefault="007114EA" w:rsidP="00453AE8">
            <w:pPr>
              <w:spacing w:line="240" w:lineRule="atLeast"/>
              <w:rPr>
                <w:ins w:id="7" w:author="洪豪" w:date="2018-07-17T10:29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8" w:author="洪豪" w:date="2018-07-17T10:31:00Z">
              <w:r w:rsidRPr="007114EA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多受益人保單分次理賠</w:t>
              </w:r>
            </w:ins>
          </w:p>
        </w:tc>
        <w:tc>
          <w:tcPr>
            <w:tcW w:w="1282" w:type="dxa"/>
          </w:tcPr>
          <w:p w:rsidR="007114EA" w:rsidRPr="00193E7D" w:rsidRDefault="007114EA" w:rsidP="00453AE8">
            <w:pPr>
              <w:spacing w:line="240" w:lineRule="atLeast"/>
              <w:jc w:val="center"/>
              <w:rPr>
                <w:ins w:id="9" w:author="洪豪" w:date="2018-07-17T10:29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10" w:author="洪豪" w:date="2018-07-17T10:31:00Z">
              <w:r w:rsidRPr="00193E7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洪啟豪</w:t>
              </w:r>
            </w:ins>
          </w:p>
        </w:tc>
        <w:tc>
          <w:tcPr>
            <w:tcW w:w="1656" w:type="dxa"/>
          </w:tcPr>
          <w:p w:rsidR="007114EA" w:rsidRPr="00193E7D" w:rsidRDefault="007114EA" w:rsidP="00453AE8">
            <w:pPr>
              <w:spacing w:line="240" w:lineRule="atLeast"/>
              <w:jc w:val="center"/>
              <w:rPr>
                <w:ins w:id="11" w:author="洪豪" w:date="2018-07-17T10:29:00Z"/>
                <w:b/>
                <w:bCs/>
                <w:color w:val="000000"/>
              </w:rPr>
            </w:pPr>
            <w:ins w:id="12" w:author="洪豪" w:date="2018-07-17T10:31:00Z">
              <w:r w:rsidRPr="007114EA">
                <w:rPr>
                  <w:b/>
                  <w:bCs/>
                  <w:color w:val="000000"/>
                </w:rPr>
                <w:t>180611001511</w:t>
              </w:r>
            </w:ins>
          </w:p>
        </w:tc>
      </w:tr>
      <w:tr w:rsidR="00B5309E" w:rsidRPr="00193E7D" w:rsidTr="00F41AFC">
        <w:trPr>
          <w:ins w:id="13" w:author="洪豪" w:date="2020-01-07T16:05:00Z"/>
        </w:trPr>
        <w:tc>
          <w:tcPr>
            <w:tcW w:w="1216" w:type="dxa"/>
          </w:tcPr>
          <w:p w:rsidR="00B5309E" w:rsidRPr="00193E7D" w:rsidRDefault="00B5309E" w:rsidP="00453AE8">
            <w:pPr>
              <w:spacing w:line="240" w:lineRule="atLeast"/>
              <w:jc w:val="center"/>
              <w:rPr>
                <w:ins w:id="14" w:author="洪豪" w:date="2020-01-07T16:05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15" w:author="洪豪" w:date="2020-01-07T16:05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2019/1</w:t>
              </w:r>
            </w:ins>
            <w:ins w:id="16" w:author="洪豪" w:date="2020-01-07T16:06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0</w:t>
              </w:r>
            </w:ins>
            <w:ins w:id="17" w:author="洪豪" w:date="2020-01-07T16:05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/</w:t>
              </w:r>
            </w:ins>
            <w:ins w:id="18" w:author="洪豪" w:date="2020-01-07T16:06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23</w:t>
              </w:r>
            </w:ins>
          </w:p>
        </w:tc>
        <w:tc>
          <w:tcPr>
            <w:tcW w:w="976" w:type="dxa"/>
          </w:tcPr>
          <w:p w:rsidR="00B5309E" w:rsidRPr="00193E7D" w:rsidRDefault="00B5309E" w:rsidP="00453AE8">
            <w:pPr>
              <w:spacing w:line="240" w:lineRule="atLeast"/>
              <w:jc w:val="center"/>
              <w:rPr>
                <w:ins w:id="19" w:author="洪豪" w:date="2020-01-07T16:05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0" w:author="洪豪" w:date="2020-01-07T16:06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8</w:t>
              </w:r>
            </w:ins>
          </w:p>
        </w:tc>
        <w:tc>
          <w:tcPr>
            <w:tcW w:w="4564" w:type="dxa"/>
          </w:tcPr>
          <w:p w:rsidR="00B5309E" w:rsidRPr="007114EA" w:rsidRDefault="00B5309E" w:rsidP="00453AE8">
            <w:pPr>
              <w:spacing w:line="240" w:lineRule="atLeast"/>
              <w:rPr>
                <w:ins w:id="21" w:author="洪豪" w:date="2020-01-07T16:05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2" w:author="洪豪" w:date="2020-01-07T16:06:00Z">
              <w:r w:rsidRPr="003A6579">
                <w:rPr>
                  <w:rFonts w:ascii="標楷體" w:eastAsia="標楷體" w:hAnsi="標楷體" w:hint="eastAsia"/>
                  <w:b/>
                  <w:sz w:val="20"/>
                  <w:szCs w:val="20"/>
                </w:rPr>
                <w:t>多受益人保單分次理賠優化修正</w:t>
              </w:r>
            </w:ins>
          </w:p>
        </w:tc>
        <w:tc>
          <w:tcPr>
            <w:tcW w:w="1282" w:type="dxa"/>
          </w:tcPr>
          <w:p w:rsidR="00B5309E" w:rsidRPr="00193E7D" w:rsidRDefault="00B5309E" w:rsidP="00453AE8">
            <w:pPr>
              <w:spacing w:line="240" w:lineRule="atLeast"/>
              <w:jc w:val="center"/>
              <w:rPr>
                <w:ins w:id="23" w:author="洪豪" w:date="2020-01-07T16:05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4" w:author="洪豪" w:date="2020-01-07T16:06:00Z">
              <w:r w:rsidRPr="00193E7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洪啟豪</w:t>
              </w:r>
            </w:ins>
          </w:p>
        </w:tc>
        <w:tc>
          <w:tcPr>
            <w:tcW w:w="1656" w:type="dxa"/>
          </w:tcPr>
          <w:p w:rsidR="00B5309E" w:rsidRPr="007114EA" w:rsidRDefault="00B5309E" w:rsidP="00453AE8">
            <w:pPr>
              <w:spacing w:line="240" w:lineRule="atLeast"/>
              <w:jc w:val="center"/>
              <w:rPr>
                <w:ins w:id="25" w:author="洪豪" w:date="2020-01-07T16:05:00Z"/>
                <w:b/>
                <w:bCs/>
                <w:color w:val="000000"/>
              </w:rPr>
            </w:pPr>
            <w:ins w:id="26" w:author="洪豪" w:date="2020-01-07T16:06:00Z">
              <w:r w:rsidRPr="003A6579">
                <w:rPr>
                  <w:rFonts w:ascii="標楷體" w:eastAsia="標楷體" w:hAnsi="標楷體"/>
                  <w:b/>
                  <w:sz w:val="20"/>
                  <w:szCs w:val="20"/>
                </w:rPr>
                <w:t>190603001517</w:t>
              </w:r>
            </w:ins>
          </w:p>
        </w:tc>
      </w:tr>
    </w:tbl>
    <w:p w:rsidR="003419A6" w:rsidRPr="00193E7D" w:rsidRDefault="003419A6">
      <w:pPr>
        <w:rPr>
          <w:rFonts w:hint="eastAsia"/>
          <w:color w:val="000000"/>
        </w:rPr>
      </w:pP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  <w:r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UC</w:t>
      </w:r>
      <w:r w:rsidR="00CD0ADA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="00C92DA2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B</w:t>
      </w:r>
      <w:r w:rsidR="00823180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1</w:t>
      </w:r>
      <w:r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="001B3032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3</w:t>
      </w:r>
      <w:r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="00CD0ADA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_</w:t>
      </w:r>
      <w:r w:rsidR="001B3032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人工</w:t>
      </w:r>
      <w:r w:rsidR="00823180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核付</w:t>
      </w:r>
      <w:r w:rsidR="001B3032" w:rsidRPr="00193E7D">
        <w:rPr>
          <w:rFonts w:hint="eastAsia"/>
          <w:b/>
          <w:color w:val="000000"/>
          <w:kern w:val="2"/>
          <w:sz w:val="24"/>
          <w:szCs w:val="24"/>
          <w:lang w:eastAsia="zh-TW"/>
        </w:rPr>
        <w:t>輸入</w:t>
      </w: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</w:p>
    <w:p w:rsidR="0023751E" w:rsidRPr="00193E7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193E7D">
        <w:rPr>
          <w:rFonts w:ascii="細明體" w:eastAsia="細明體" w:hAnsi="細明體" w:hint="eastAsia"/>
          <w:color w:val="000000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193E7D">
        <w:tc>
          <w:tcPr>
            <w:tcW w:w="234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193E7D" w:rsidRDefault="001B30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人工核付輸入</w:t>
            </w:r>
          </w:p>
        </w:tc>
      </w:tr>
      <w:tr w:rsidR="0023751E" w:rsidRPr="00193E7D">
        <w:tc>
          <w:tcPr>
            <w:tcW w:w="234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193E7D" w:rsidRDefault="00D2590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23751E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C92DA2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</w:t>
            </w:r>
            <w:r w:rsidR="00823180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23751E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_0</w:t>
            </w:r>
            <w:r w:rsidR="001B3032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="0023751E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23751E" w:rsidRPr="00193E7D">
        <w:tc>
          <w:tcPr>
            <w:tcW w:w="234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23751E" w:rsidRPr="00193E7D">
        <w:tc>
          <w:tcPr>
            <w:tcW w:w="234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193E7D" w:rsidRDefault="001B30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人工核付輸入</w:t>
            </w:r>
          </w:p>
        </w:tc>
      </w:tr>
      <w:tr w:rsidR="0023751E" w:rsidRPr="00193E7D">
        <w:tc>
          <w:tcPr>
            <w:tcW w:w="2340" w:type="dxa"/>
          </w:tcPr>
          <w:p w:rsidR="0023751E" w:rsidRPr="00193E7D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lastRenderedPageBreak/>
              <w:t>處理人員</w:t>
            </w:r>
          </w:p>
        </w:tc>
        <w:tc>
          <w:tcPr>
            <w:tcW w:w="8460" w:type="dxa"/>
          </w:tcPr>
          <w:p w:rsidR="0023751E" w:rsidRPr="00193E7D" w:rsidRDefault="000706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RLAA00</w:t>
            </w:r>
            <w:r w:rsidR="00C92DA2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</w:t>
            </w: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  <w:r w:rsidR="00912B00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RLAA00</w:t>
            </w:r>
            <w:r w:rsidR="00C92DA2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</w:t>
            </w:r>
            <w:r w:rsidR="00912B00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RLAA00</w:t>
            </w:r>
            <w:r w:rsidR="00C92DA2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</w:t>
            </w:r>
            <w:r w:rsidR="00912B00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3751E" w:rsidRPr="00193E7D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193E7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193E7D">
        <w:rPr>
          <w:rFonts w:ascii="細明體" w:eastAsia="細明體" w:hAnsi="細明體" w:hint="eastAsia"/>
          <w:color w:val="000000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193E7D">
        <w:tc>
          <w:tcPr>
            <w:tcW w:w="720" w:type="dxa"/>
          </w:tcPr>
          <w:p w:rsidR="0023751E" w:rsidRPr="00193E7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193E7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193E7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193E7D" w:rsidRDefault="0023751E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METHOD</w:t>
            </w:r>
          </w:p>
        </w:tc>
      </w:tr>
      <w:tr w:rsidR="007C7332" w:rsidRPr="00193E7D">
        <w:tc>
          <w:tcPr>
            <w:tcW w:w="720" w:type="dxa"/>
          </w:tcPr>
          <w:p w:rsidR="007C7332" w:rsidRPr="00193E7D" w:rsidRDefault="007C7332" w:rsidP="007C7332">
            <w:pPr>
              <w:numPr>
                <w:ilvl w:val="0"/>
                <w:numId w:val="23"/>
              </w:num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:rsidR="007C7332" w:rsidRPr="00193E7D" w:rsidRDefault="007C733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color w:val="000000"/>
                <w:sz w:val="20"/>
                <w:szCs w:val="20"/>
              </w:rPr>
              <w:t>傳入保單號碼計算該保單各險表定保費</w:t>
            </w:r>
          </w:p>
        </w:tc>
        <w:tc>
          <w:tcPr>
            <w:tcW w:w="3960" w:type="dxa"/>
          </w:tcPr>
          <w:p w:rsidR="007C7332" w:rsidRPr="00193E7D" w:rsidRDefault="007C7332" w:rsidP="007C7332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color w:val="000000"/>
                <w:sz w:val="20"/>
                <w:szCs w:val="20"/>
              </w:rPr>
              <w:t>AGZ0_Z101</w:t>
            </w:r>
          </w:p>
        </w:tc>
        <w:tc>
          <w:tcPr>
            <w:tcW w:w="3500" w:type="dxa"/>
          </w:tcPr>
          <w:p w:rsidR="007C7332" w:rsidRPr="00193E7D" w:rsidRDefault="007C7332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23751E" w:rsidRPr="00193E7D" w:rsidRDefault="0023751E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193E7D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193E7D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193E7D">
        <w:tc>
          <w:tcPr>
            <w:tcW w:w="720" w:type="dxa"/>
          </w:tcPr>
          <w:p w:rsidR="00DA6C1D" w:rsidRPr="00193E7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193E7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193E7D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</w:tbl>
    <w:p w:rsidR="0023751E" w:rsidRPr="00193E7D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7C098B" w:rsidRPr="00193E7D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193E7D">
        <w:rPr>
          <w:rFonts w:ascii="細明體" w:eastAsia="細明體" w:hAnsi="細明體" w:hint="eastAsia"/>
          <w:color w:val="000000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193E7D">
        <w:tc>
          <w:tcPr>
            <w:tcW w:w="9180" w:type="dxa"/>
            <w:gridSpan w:val="4"/>
          </w:tcPr>
          <w:p w:rsidR="007C098B" w:rsidRPr="00193E7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7C098B" w:rsidRPr="00193E7D">
        <w:tc>
          <w:tcPr>
            <w:tcW w:w="720" w:type="dxa"/>
          </w:tcPr>
          <w:p w:rsidR="007C098B" w:rsidRPr="00193E7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193E7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193E7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193E7D" w:rsidRDefault="007C098B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說明(檢查規則)</w:t>
            </w:r>
          </w:p>
        </w:tc>
      </w:tr>
      <w:tr w:rsidR="001B3032" w:rsidRPr="00193E7D">
        <w:tc>
          <w:tcPr>
            <w:tcW w:w="720" w:type="dxa"/>
          </w:tcPr>
          <w:p w:rsidR="001B3032" w:rsidRPr="00193E7D" w:rsidRDefault="001B3032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1B3032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</w:t>
            </w:r>
          </w:p>
        </w:tc>
        <w:tc>
          <w:tcPr>
            <w:tcW w:w="1800" w:type="dxa"/>
          </w:tcPr>
          <w:p w:rsidR="001B3032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 7</w:t>
            </w:r>
          </w:p>
        </w:tc>
        <w:tc>
          <w:tcPr>
            <w:tcW w:w="4320" w:type="dxa"/>
          </w:tcPr>
          <w:p w:rsidR="001B3032" w:rsidRPr="00193E7D" w:rsidRDefault="001B3032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8D1FEE" w:rsidRPr="00193E7D">
        <w:tc>
          <w:tcPr>
            <w:tcW w:w="720" w:type="dxa"/>
          </w:tcPr>
          <w:p w:rsidR="008D1FEE" w:rsidRPr="00193E7D" w:rsidRDefault="008D1FEE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受理單位中文</w:t>
            </w:r>
          </w:p>
        </w:tc>
        <w:tc>
          <w:tcPr>
            <w:tcW w:w="180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VARCHAR 20</w:t>
            </w:r>
          </w:p>
        </w:tc>
        <w:tc>
          <w:tcPr>
            <w:tcW w:w="432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8D1FEE" w:rsidRPr="00193E7D">
        <w:tc>
          <w:tcPr>
            <w:tcW w:w="720" w:type="dxa"/>
          </w:tcPr>
          <w:p w:rsidR="008D1FEE" w:rsidRPr="00193E7D" w:rsidRDefault="008D1FEE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受理進度</w:t>
            </w:r>
          </w:p>
        </w:tc>
        <w:tc>
          <w:tcPr>
            <w:tcW w:w="180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CHAR 2</w:t>
            </w:r>
          </w:p>
        </w:tc>
        <w:tc>
          <w:tcPr>
            <w:tcW w:w="432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8D1FEE" w:rsidRPr="00193E7D">
        <w:tc>
          <w:tcPr>
            <w:tcW w:w="720" w:type="dxa"/>
          </w:tcPr>
          <w:p w:rsidR="008D1FEE" w:rsidRPr="00193E7D" w:rsidRDefault="008D1FEE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該筆DTAAB001 LAYOUT</w:t>
            </w:r>
          </w:p>
        </w:tc>
        <w:tc>
          <w:tcPr>
            <w:tcW w:w="180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8D1FEE" w:rsidRPr="00193E7D" w:rsidRDefault="008D1FEE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C5140" w:rsidRPr="00193E7D">
        <w:tc>
          <w:tcPr>
            <w:tcW w:w="720" w:type="dxa"/>
          </w:tcPr>
          <w:p w:rsidR="00AC5140" w:rsidRPr="00193E7D" w:rsidRDefault="00AC5140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AC5140" w:rsidRPr="00193E7D" w:rsidRDefault="00B107D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</w:t>
            </w:r>
            <w:r w:rsidR="00AC5140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DTAAB004</w:t>
            </w:r>
          </w:p>
        </w:tc>
        <w:tc>
          <w:tcPr>
            <w:tcW w:w="1800" w:type="dxa"/>
          </w:tcPr>
          <w:p w:rsidR="00AC5140" w:rsidRPr="00193E7D" w:rsidRDefault="00AC5140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AC5140" w:rsidRPr="00193E7D" w:rsidRDefault="00AC5140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DC36C6" w:rsidRPr="00193E7D">
        <w:tc>
          <w:tcPr>
            <w:tcW w:w="720" w:type="dxa"/>
          </w:tcPr>
          <w:p w:rsidR="00DC36C6" w:rsidRPr="00193E7D" w:rsidRDefault="00DC36C6" w:rsidP="002D07C8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DC36C6" w:rsidRPr="00193E7D" w:rsidRDefault="00B107D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</w:t>
            </w:r>
            <w:r w:rsidR="00DC36C6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DTAAB006</w:t>
            </w:r>
          </w:p>
        </w:tc>
        <w:tc>
          <w:tcPr>
            <w:tcW w:w="1800" w:type="dxa"/>
          </w:tcPr>
          <w:p w:rsidR="00DC36C6" w:rsidRPr="00193E7D" w:rsidRDefault="00DC36C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DC36C6" w:rsidRPr="00193E7D" w:rsidRDefault="00DC36C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A76E08" w:rsidRPr="00193E7D">
        <w:tc>
          <w:tcPr>
            <w:tcW w:w="9180" w:type="dxa"/>
            <w:gridSpan w:val="4"/>
          </w:tcPr>
          <w:p w:rsidR="00A76E08" w:rsidRPr="00193E7D" w:rsidRDefault="00A76E08" w:rsidP="00A76E0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輸出參數</w:t>
            </w:r>
          </w:p>
        </w:tc>
      </w:tr>
      <w:tr w:rsidR="00A76E08" w:rsidRPr="00193E7D">
        <w:tc>
          <w:tcPr>
            <w:tcW w:w="720" w:type="dxa"/>
          </w:tcPr>
          <w:p w:rsidR="00A76E08" w:rsidRPr="00193E7D" w:rsidRDefault="00A76E08" w:rsidP="00A76E08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A76E08" w:rsidRPr="00193E7D" w:rsidRDefault="00A76E08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該筆DTAAB001 LAYOUT</w:t>
            </w:r>
          </w:p>
        </w:tc>
        <w:tc>
          <w:tcPr>
            <w:tcW w:w="1800" w:type="dxa"/>
          </w:tcPr>
          <w:p w:rsidR="00A76E08" w:rsidRPr="00193E7D" w:rsidRDefault="00A76E08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A76E08" w:rsidRPr="00193E7D" w:rsidRDefault="00A76E08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2A7096" w:rsidRPr="00193E7D">
        <w:tc>
          <w:tcPr>
            <w:tcW w:w="720" w:type="dxa"/>
          </w:tcPr>
          <w:p w:rsidR="002A7096" w:rsidRPr="00193E7D" w:rsidRDefault="002A7096" w:rsidP="00A76E08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2A7096" w:rsidRPr="00193E7D" w:rsidRDefault="00B107D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</w:t>
            </w:r>
            <w:r w:rsidR="002A7096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DTAAB004</w:t>
            </w:r>
          </w:p>
        </w:tc>
        <w:tc>
          <w:tcPr>
            <w:tcW w:w="1800" w:type="dxa"/>
          </w:tcPr>
          <w:p w:rsidR="002A7096" w:rsidRPr="00193E7D" w:rsidRDefault="002A709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2A7096" w:rsidRPr="00193E7D" w:rsidRDefault="002A709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  <w:tr w:rsidR="00DC36C6" w:rsidRPr="00193E7D">
        <w:tc>
          <w:tcPr>
            <w:tcW w:w="720" w:type="dxa"/>
          </w:tcPr>
          <w:p w:rsidR="00DC36C6" w:rsidRPr="00193E7D" w:rsidRDefault="00DC36C6" w:rsidP="00A76E08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:rsidR="00DC36C6" w:rsidRPr="00193E7D" w:rsidRDefault="00B107D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該筆</w:t>
            </w:r>
            <w:r w:rsidR="00DC36C6" w:rsidRPr="00193E7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DTAAB006</w:t>
            </w:r>
          </w:p>
        </w:tc>
        <w:tc>
          <w:tcPr>
            <w:tcW w:w="1800" w:type="dxa"/>
          </w:tcPr>
          <w:p w:rsidR="00DC36C6" w:rsidRPr="00193E7D" w:rsidRDefault="00DC36C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320" w:type="dxa"/>
          </w:tcPr>
          <w:p w:rsidR="00DC36C6" w:rsidRPr="00193E7D" w:rsidRDefault="00DC36C6" w:rsidP="007C098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</w:tr>
    </w:tbl>
    <w:p w:rsidR="007C098B" w:rsidRPr="00193E7D" w:rsidRDefault="007C098B" w:rsidP="007C098B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193E7D" w:rsidRDefault="0023751E">
      <w:pPr>
        <w:rPr>
          <w:rFonts w:ascii="細明體" w:eastAsia="細明體" w:hAnsi="細明體"/>
          <w:color w:val="000000"/>
          <w:sz w:val="20"/>
          <w:szCs w:val="20"/>
        </w:rPr>
      </w:pPr>
    </w:p>
    <w:p w:rsidR="0023751E" w:rsidRPr="00193E7D" w:rsidRDefault="0023751E">
      <w:pPr>
        <w:rPr>
          <w:rFonts w:hint="eastAsia"/>
          <w:color w:val="000000"/>
          <w:sz w:val="20"/>
        </w:rPr>
      </w:pPr>
      <w:r w:rsidRPr="00193E7D">
        <w:rPr>
          <w:color w:val="000000"/>
          <w:sz w:val="20"/>
        </w:rPr>
        <w:br w:type="page"/>
      </w:r>
    </w:p>
    <w:p w:rsidR="0023751E" w:rsidRPr="00193E7D" w:rsidRDefault="0023751E">
      <w:pPr>
        <w:numPr>
          <w:ilvl w:val="0"/>
          <w:numId w:val="1"/>
        </w:numPr>
        <w:rPr>
          <w:rFonts w:hint="eastAsia"/>
          <w:color w:val="000000"/>
          <w:sz w:val="20"/>
        </w:rPr>
      </w:pPr>
      <w:r w:rsidRPr="00193E7D">
        <w:rPr>
          <w:rFonts w:hint="eastAsia"/>
          <w:color w:val="000000"/>
          <w:sz w:val="20"/>
        </w:rPr>
        <w:t>畫面</w:t>
      </w:r>
      <w:r w:rsidRPr="00193E7D">
        <w:rPr>
          <w:rFonts w:hint="eastAsia"/>
          <w:color w:val="000000"/>
          <w:sz w:val="20"/>
        </w:rPr>
        <w:t>US</w:t>
      </w:r>
      <w:r w:rsidR="00912B00" w:rsidRPr="00193E7D">
        <w:rPr>
          <w:rFonts w:hint="eastAsia"/>
          <w:color w:val="000000"/>
          <w:sz w:val="20"/>
        </w:rPr>
        <w:t>A</w:t>
      </w:r>
      <w:r w:rsidRPr="00193E7D">
        <w:rPr>
          <w:rFonts w:hint="eastAsia"/>
          <w:color w:val="000000"/>
          <w:sz w:val="20"/>
        </w:rPr>
        <w:t>A</w:t>
      </w:r>
      <w:r w:rsidR="009402F3" w:rsidRPr="00193E7D">
        <w:rPr>
          <w:rFonts w:hint="eastAsia"/>
          <w:color w:val="000000"/>
          <w:sz w:val="20"/>
        </w:rPr>
        <w:t>B</w:t>
      </w:r>
      <w:r w:rsidR="00823180" w:rsidRPr="00193E7D">
        <w:rPr>
          <w:rFonts w:hint="eastAsia"/>
          <w:color w:val="000000"/>
          <w:sz w:val="20"/>
        </w:rPr>
        <w:t>1</w:t>
      </w:r>
      <w:r w:rsidRPr="00193E7D">
        <w:rPr>
          <w:rFonts w:hint="eastAsia"/>
          <w:color w:val="000000"/>
          <w:sz w:val="20"/>
        </w:rPr>
        <w:t>0</w:t>
      </w:r>
      <w:r w:rsidR="001B3032" w:rsidRPr="00193E7D">
        <w:rPr>
          <w:rFonts w:hint="eastAsia"/>
          <w:color w:val="000000"/>
          <w:sz w:val="20"/>
        </w:rPr>
        <w:t>3</w:t>
      </w:r>
      <w:r w:rsidRPr="00193E7D">
        <w:rPr>
          <w:rFonts w:hint="eastAsia"/>
          <w:color w:val="000000"/>
          <w:sz w:val="20"/>
        </w:rPr>
        <w:t>0</w:t>
      </w:r>
      <w:r w:rsidR="00912B00" w:rsidRPr="00193E7D">
        <w:rPr>
          <w:rFonts w:hint="eastAsia"/>
          <w:color w:val="000000"/>
          <w:sz w:val="20"/>
        </w:rPr>
        <w:t>0</w:t>
      </w:r>
    </w:p>
    <w:p w:rsidR="0023751E" w:rsidRPr="00193E7D" w:rsidRDefault="00A82AE6">
      <w:pPr>
        <w:rPr>
          <w:rFonts w:hint="eastAsia"/>
          <w:color w:val="000000"/>
          <w:sz w:val="20"/>
        </w:rPr>
      </w:pPr>
      <w:r w:rsidRPr="00193E7D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41.5pt;height:156.75pt;visibility:visible">
            <v:imagedata r:id="rId8" o:title="" croptop="11912f" cropbottom="29620f" cropleft="9577f" cropright="4176f"/>
          </v:shape>
        </w:pict>
      </w: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 w:rsidRPr="00193E7D">
        <w:rPr>
          <w:color w:val="000000"/>
          <w:u w:val="single"/>
          <w:lang w:eastAsia="zh-TW"/>
        </w:rPr>
        <w:br w:type="page"/>
      </w:r>
      <w:r w:rsidRPr="00193E7D">
        <w:rPr>
          <w:rFonts w:hint="eastAsia"/>
          <w:color w:val="000000"/>
          <w:u w:val="single"/>
          <w:lang w:eastAsia="zh-TW"/>
        </w:rPr>
        <w:t>說明</w:t>
      </w:r>
    </w:p>
    <w:p w:rsidR="0023751E" w:rsidRPr="00193E7D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193E7D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b/>
          <w:bCs/>
          <w:color w:val="000000"/>
          <w:lang w:eastAsia="zh-TW"/>
        </w:rPr>
        <w:t>初始畫面</w:t>
      </w:r>
    </w:p>
    <w:p w:rsidR="000148EA" w:rsidRPr="00193E7D" w:rsidRDefault="0023751E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bCs/>
          <w:color w:val="000000"/>
          <w:lang w:eastAsia="zh-TW"/>
        </w:rPr>
        <w:t>如</w:t>
      </w:r>
      <w:r w:rsidR="007C098B" w:rsidRPr="00193E7D">
        <w:rPr>
          <w:rFonts w:hint="eastAsia"/>
          <w:bCs/>
          <w:color w:val="000000"/>
          <w:lang w:eastAsia="zh-TW"/>
        </w:rPr>
        <w:t xml:space="preserve"> </w:t>
      </w:r>
      <w:r w:rsidR="007C098B" w:rsidRPr="00193E7D">
        <w:rPr>
          <w:rFonts w:hint="eastAsia"/>
          <w:color w:val="000000"/>
        </w:rPr>
        <w:t>USAA</w:t>
      </w:r>
      <w:r w:rsidR="009402F3" w:rsidRPr="00193E7D">
        <w:rPr>
          <w:rFonts w:hint="eastAsia"/>
          <w:color w:val="000000"/>
          <w:lang w:eastAsia="zh-TW"/>
        </w:rPr>
        <w:t>B</w:t>
      </w:r>
      <w:r w:rsidR="00823180" w:rsidRPr="00193E7D">
        <w:rPr>
          <w:rFonts w:hint="eastAsia"/>
          <w:color w:val="000000"/>
          <w:lang w:eastAsia="zh-TW"/>
        </w:rPr>
        <w:t>1</w:t>
      </w:r>
      <w:r w:rsidR="007C098B" w:rsidRPr="00193E7D">
        <w:rPr>
          <w:rFonts w:hint="eastAsia"/>
          <w:color w:val="000000"/>
        </w:rPr>
        <w:t>0</w:t>
      </w:r>
      <w:r w:rsidR="002F4227" w:rsidRPr="00193E7D">
        <w:rPr>
          <w:rFonts w:hint="eastAsia"/>
          <w:color w:val="000000"/>
          <w:lang w:eastAsia="zh-TW"/>
        </w:rPr>
        <w:t>3</w:t>
      </w:r>
      <w:r w:rsidR="007C098B" w:rsidRPr="00193E7D">
        <w:rPr>
          <w:rFonts w:hint="eastAsia"/>
          <w:color w:val="000000"/>
        </w:rPr>
        <w:t>00</w:t>
      </w:r>
      <w:r w:rsidR="00870A8E" w:rsidRPr="00193E7D">
        <w:rPr>
          <w:rFonts w:hint="eastAsia"/>
          <w:color w:val="000000"/>
          <w:lang w:eastAsia="zh-TW"/>
        </w:rPr>
        <w:t>。</w:t>
      </w:r>
    </w:p>
    <w:p w:rsidR="00F418D3" w:rsidRPr="00193E7D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193E7D">
        <w:rPr>
          <w:rFonts w:hint="eastAsia"/>
          <w:bCs/>
          <w:color w:val="000000"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 w:rsidRPr="00193E7D">
        <w:tc>
          <w:tcPr>
            <w:tcW w:w="2520" w:type="dxa"/>
          </w:tcPr>
          <w:p w:rsidR="00F418D3" w:rsidRPr="00193E7D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Pr="00193E7D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Pr="00193E7D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特殊限制</w:t>
            </w:r>
          </w:p>
        </w:tc>
      </w:tr>
      <w:tr w:rsidR="003001AC" w:rsidRPr="00193E7D">
        <w:tc>
          <w:tcPr>
            <w:tcW w:w="2520" w:type="dxa"/>
          </w:tcPr>
          <w:p w:rsidR="003001AC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事故人</w:t>
            </w:r>
            <w:r w:rsidRPr="00193E7D">
              <w:rPr>
                <w:rFonts w:hint="eastAsia"/>
                <w:color w:val="000000"/>
                <w:lang w:eastAsia="zh-TW"/>
              </w:rPr>
              <w:t>ID</w:t>
            </w:r>
          </w:p>
        </w:tc>
        <w:tc>
          <w:tcPr>
            <w:tcW w:w="3780" w:type="dxa"/>
          </w:tcPr>
          <w:p w:rsidR="003001AC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3001AC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3001AC" w:rsidRPr="00193E7D">
        <w:tc>
          <w:tcPr>
            <w:tcW w:w="2520" w:type="dxa"/>
          </w:tcPr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color w:val="000000"/>
                <w:lang w:eastAsia="zh-TW"/>
              </w:rPr>
              <w:t>傳入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DTAAB001.   </w:t>
            </w:r>
            <w:r w:rsidRPr="00193E7D">
              <w:rPr>
                <w:rFonts w:hint="eastAsia"/>
                <w:color w:val="000000"/>
                <w:lang w:eastAsia="zh-TW"/>
              </w:rPr>
              <w:t>理賠保險金代號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193E7D">
              <w:rPr>
                <w:color w:val="000000"/>
                <w:lang w:eastAsia="zh-TW"/>
              </w:rPr>
              <w:t>‘</w:t>
            </w:r>
            <w:r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>DCZ1</w:t>
            </w:r>
            <w:r w:rsidRPr="00193E7D">
              <w:rPr>
                <w:rFonts w:ascii="新細明體" w:hAnsi="新細明體" w:cs="Arial Unicode MS"/>
                <w:color w:val="000000"/>
                <w:lang w:eastAsia="zh-TW"/>
              </w:rPr>
              <w:t>’</w:t>
            </w:r>
          </w:p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   </w:t>
            </w:r>
            <w:r w:rsidRPr="00193E7D">
              <w:rPr>
                <w:rFonts w:hint="eastAsia"/>
                <w:color w:val="000000"/>
                <w:lang w:eastAsia="zh-TW"/>
              </w:rPr>
              <w:t>欄位名稱改為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</w:t>
            </w:r>
          </w:p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   </w:t>
            </w:r>
            <w:r w:rsidRPr="00193E7D">
              <w:rPr>
                <w:rFonts w:hint="eastAsia"/>
                <w:color w:val="000000"/>
                <w:lang w:eastAsia="zh-TW"/>
              </w:rPr>
              <w:t>計息起日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</w:t>
            </w:r>
            <w:r w:rsidRPr="00193E7D">
              <w:rPr>
                <w:rFonts w:hint="eastAsia"/>
                <w:color w:val="000000"/>
                <w:lang w:eastAsia="zh-TW"/>
              </w:rPr>
              <w:t>並可輸入</w:t>
            </w:r>
          </w:p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   </w:t>
            </w:r>
            <w:r w:rsidRPr="00193E7D">
              <w:rPr>
                <w:rFonts w:hint="eastAsia"/>
                <w:color w:val="000000"/>
                <w:lang w:eastAsia="zh-TW"/>
              </w:rPr>
              <w:t>修改</w:t>
            </w:r>
          </w:p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ELSE</w:t>
            </w:r>
          </w:p>
          <w:p w:rsidR="00F7543B" w:rsidRPr="00193E7D" w:rsidRDefault="00F7543B" w:rsidP="00F7543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   </w:t>
            </w:r>
            <w:r w:rsidRPr="00193E7D">
              <w:rPr>
                <w:rFonts w:hint="eastAsia"/>
                <w:color w:val="000000"/>
                <w:lang w:eastAsia="zh-TW"/>
              </w:rPr>
              <w:t>事故日期</w:t>
            </w:r>
          </w:p>
          <w:p w:rsidR="00F7543B" w:rsidRPr="00193E7D" w:rsidRDefault="00F754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END IF     </w:t>
            </w:r>
          </w:p>
        </w:tc>
        <w:tc>
          <w:tcPr>
            <w:tcW w:w="3780" w:type="dxa"/>
          </w:tcPr>
          <w:p w:rsidR="003001AC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3001AC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AA7751" w:rsidRPr="00193E7D">
        <w:tc>
          <w:tcPr>
            <w:tcW w:w="2520" w:type="dxa"/>
          </w:tcPr>
          <w:p w:rsidR="00AA7751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AA7751" w:rsidRPr="00193E7D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AA7751" w:rsidRPr="00193E7D">
        <w:tc>
          <w:tcPr>
            <w:tcW w:w="2520" w:type="dxa"/>
          </w:tcPr>
          <w:p w:rsidR="00AA7751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險別代號</w:t>
            </w:r>
          </w:p>
        </w:tc>
        <w:tc>
          <w:tcPr>
            <w:tcW w:w="3780" w:type="dxa"/>
          </w:tcPr>
          <w:p w:rsidR="00AA7751" w:rsidRPr="00193E7D" w:rsidRDefault="008D1FEE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AA7751" w:rsidRPr="00193E7D">
        <w:tc>
          <w:tcPr>
            <w:tcW w:w="2520" w:type="dxa"/>
          </w:tcPr>
          <w:p w:rsidR="00AA7751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AA7751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AA7751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B73AB4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給付天數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INPUT-OUTPUT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給付狀態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  <w:r w:rsidR="000148EA" w:rsidRPr="00193E7D">
              <w:rPr>
                <w:rFonts w:hint="eastAsia"/>
                <w:bCs/>
                <w:color w:val="000000"/>
                <w:lang w:eastAsia="zh-TW"/>
              </w:rPr>
              <w:t>(</w:t>
            </w:r>
            <w:r w:rsidR="000148EA" w:rsidRPr="00193E7D">
              <w:rPr>
                <w:rFonts w:hint="eastAsia"/>
                <w:bCs/>
                <w:color w:val="000000"/>
                <w:lang w:eastAsia="zh-TW"/>
              </w:rPr>
              <w:t>中文</w:t>
            </w:r>
            <w:r w:rsidR="000148EA" w:rsidRPr="00193E7D"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INPUT-OUTPUT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試算金額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bCs/>
                <w:color w:val="000000"/>
                <w:lang w:eastAsia="zh-TW"/>
              </w:rPr>
              <w:t>OUTPUT</w:t>
            </w:r>
          </w:p>
          <w:p w:rsidR="00F4255F" w:rsidRPr="00193E7D" w:rsidRDefault="00F4255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若此件為例外授權件，則顯示相關資訊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給付金額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INPUT-OUTPUT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修正原因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修正說明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INPUT-OUTPUT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核定人員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核定人員姓名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核定日期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核定單位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核定單位中文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覆核人員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覆核人員中文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覆核日期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8D1FEE" w:rsidRPr="00193E7D">
        <w:tc>
          <w:tcPr>
            <w:tcW w:w="252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strike/>
                <w:color w:val="000000"/>
                <w:lang w:eastAsia="zh-TW"/>
              </w:rPr>
              <w:t>受理進度</w:t>
            </w:r>
          </w:p>
        </w:tc>
        <w:tc>
          <w:tcPr>
            <w:tcW w:w="3780" w:type="dxa"/>
          </w:tcPr>
          <w:p w:rsidR="008D1FEE" w:rsidRPr="00193E7D" w:rsidRDefault="008D1FEE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strike/>
                <w:color w:val="000000"/>
                <w:lang w:eastAsia="zh-TW"/>
              </w:rPr>
              <w:t>傳入參數</w:t>
            </w:r>
            <w:r w:rsidR="000148EA" w:rsidRPr="00193E7D">
              <w:rPr>
                <w:rFonts w:hint="eastAsia"/>
                <w:bCs/>
                <w:strike/>
                <w:color w:val="000000"/>
                <w:lang w:eastAsia="zh-TW"/>
              </w:rPr>
              <w:t>(</w:t>
            </w:r>
            <w:r w:rsidR="000148EA" w:rsidRPr="00193E7D">
              <w:rPr>
                <w:rFonts w:hint="eastAsia"/>
                <w:bCs/>
                <w:strike/>
                <w:color w:val="000000"/>
                <w:lang w:eastAsia="zh-TW"/>
              </w:rPr>
              <w:t>中文</w:t>
            </w:r>
            <w:r w:rsidR="000148EA" w:rsidRPr="00193E7D">
              <w:rPr>
                <w:rFonts w:hint="eastAsia"/>
                <w:bCs/>
                <w:strike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8D1FEE" w:rsidRPr="00193E7D" w:rsidRDefault="000148E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193E7D">
              <w:rPr>
                <w:bCs/>
                <w:strike/>
                <w:color w:val="000000"/>
                <w:lang w:eastAsia="zh-TW"/>
              </w:rPr>
              <w:t>OUTPUT</w:t>
            </w:r>
          </w:p>
        </w:tc>
      </w:tr>
      <w:tr w:rsidR="004511B5" w:rsidRPr="00193E7D">
        <w:tc>
          <w:tcPr>
            <w:tcW w:w="2520" w:type="dxa"/>
          </w:tcPr>
          <w:p w:rsidR="004511B5" w:rsidRPr="00193E7D" w:rsidRDefault="004511B5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殘廢等級</w:t>
            </w:r>
          </w:p>
        </w:tc>
        <w:tc>
          <w:tcPr>
            <w:tcW w:w="3780" w:type="dxa"/>
          </w:tcPr>
          <w:p w:rsidR="004511B5" w:rsidRPr="00193E7D" w:rsidRDefault="004511B5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傳入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DTAAB001. </w:t>
            </w:r>
            <w:r w:rsidRPr="00193E7D">
              <w:rPr>
                <w:rFonts w:hint="eastAsia"/>
                <w:color w:val="000000"/>
                <w:lang w:eastAsia="zh-TW"/>
              </w:rPr>
              <w:t>理賠保險金代號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193E7D">
              <w:rPr>
                <w:color w:val="000000"/>
                <w:lang w:eastAsia="zh-TW"/>
              </w:rPr>
              <w:t>‘</w:t>
            </w:r>
            <w:r w:rsidRPr="00193E7D">
              <w:rPr>
                <w:rFonts w:hint="eastAsia"/>
                <w:color w:val="000000"/>
                <w:lang w:eastAsia="zh-TW"/>
              </w:rPr>
              <w:t>BCB1</w:t>
            </w:r>
            <w:r w:rsidRPr="00193E7D">
              <w:rPr>
                <w:color w:val="000000"/>
                <w:lang w:eastAsia="zh-TW"/>
              </w:rPr>
              <w:t>’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</w:t>
            </w:r>
            <w:r w:rsidRPr="00193E7D">
              <w:rPr>
                <w:rFonts w:hint="eastAsia"/>
                <w:color w:val="000000"/>
                <w:lang w:eastAsia="zh-TW"/>
              </w:rPr>
              <w:t>才需出現此欄位。</w:t>
            </w:r>
          </w:p>
        </w:tc>
        <w:tc>
          <w:tcPr>
            <w:tcW w:w="2340" w:type="dxa"/>
          </w:tcPr>
          <w:p w:rsidR="004511B5" w:rsidRPr="00193E7D" w:rsidRDefault="004511B5" w:rsidP="003001AC">
            <w:pPr>
              <w:pStyle w:val="Tabletext"/>
              <w:keepLines w:val="0"/>
              <w:spacing w:after="0" w:line="240" w:lineRule="auto"/>
              <w:rPr>
                <w:bCs/>
                <w:strike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INPUT-OUTPUT</w:t>
            </w:r>
          </w:p>
        </w:tc>
      </w:tr>
    </w:tbl>
    <w:p w:rsidR="00F418D3" w:rsidRPr="00193E7D" w:rsidRDefault="0000606D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bCs/>
          <w:color w:val="000000"/>
          <w:lang w:eastAsia="zh-TW"/>
        </w:rPr>
        <w:t>角色關係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0606D" w:rsidRPr="00193E7D">
        <w:tc>
          <w:tcPr>
            <w:tcW w:w="2520" w:type="dxa"/>
          </w:tcPr>
          <w:p w:rsidR="0000606D" w:rsidRPr="00193E7D" w:rsidRDefault="0000606D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角色</w:t>
            </w:r>
          </w:p>
        </w:tc>
        <w:tc>
          <w:tcPr>
            <w:tcW w:w="3780" w:type="dxa"/>
          </w:tcPr>
          <w:p w:rsidR="0000606D" w:rsidRPr="00193E7D" w:rsidRDefault="000148EA" w:rsidP="007D1E9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BUTTON</w:t>
            </w:r>
          </w:p>
        </w:tc>
        <w:tc>
          <w:tcPr>
            <w:tcW w:w="2340" w:type="dxa"/>
          </w:tcPr>
          <w:p w:rsidR="0000606D" w:rsidRPr="00193E7D" w:rsidRDefault="00D35BD3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狀態</w:t>
            </w:r>
          </w:p>
        </w:tc>
      </w:tr>
      <w:tr w:rsidR="0000606D" w:rsidRPr="00193E7D">
        <w:tc>
          <w:tcPr>
            <w:tcW w:w="2520" w:type="dxa"/>
          </w:tcPr>
          <w:p w:rsidR="0000606D" w:rsidRPr="00193E7D" w:rsidRDefault="00D35BD3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ascii="細明體" w:eastAsia="細明體" w:hAnsi="細明體" w:hint="eastAsia"/>
                <w:color w:val="000000"/>
              </w:rPr>
              <w:t>RLAA002</w:t>
            </w:r>
            <w:r w:rsidRPr="00193E7D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</w:t>
            </w:r>
            <w:r w:rsidR="007D1E94" w:rsidRPr="00193E7D">
              <w:rPr>
                <w:rFonts w:ascii="細明體" w:eastAsia="細明體" w:hAnsi="細明體" w:hint="eastAsia"/>
                <w:color w:val="000000"/>
              </w:rPr>
              <w:t>RLAA00</w:t>
            </w:r>
            <w:r w:rsidR="007D1E94" w:rsidRPr="00193E7D">
              <w:rPr>
                <w:rFonts w:ascii="細明體" w:eastAsia="細明體" w:hAnsi="細明體" w:hint="eastAsia"/>
                <w:color w:val="000000"/>
                <w:lang w:eastAsia="zh-TW"/>
              </w:rPr>
              <w:t>3</w:t>
            </w:r>
          </w:p>
        </w:tc>
        <w:tc>
          <w:tcPr>
            <w:tcW w:w="3780" w:type="dxa"/>
          </w:tcPr>
          <w:p w:rsidR="0000606D" w:rsidRPr="00193E7D" w:rsidRDefault="000148EA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解約試算</w:t>
            </w:r>
          </w:p>
        </w:tc>
        <w:tc>
          <w:tcPr>
            <w:tcW w:w="2340" w:type="dxa"/>
          </w:tcPr>
          <w:p w:rsidR="002E35FE" w:rsidRPr="00193E7D" w:rsidRDefault="002E35FE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索賠類別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= L</w:t>
            </w:r>
          </w:p>
          <w:p w:rsidR="0000606D" w:rsidRPr="00193E7D" w:rsidRDefault="002E35FE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  </w:t>
            </w:r>
            <w:r w:rsidR="000148EA" w:rsidRPr="00193E7D">
              <w:rPr>
                <w:rFonts w:hint="eastAsia"/>
                <w:bCs/>
                <w:color w:val="000000"/>
                <w:lang w:eastAsia="zh-TW"/>
              </w:rPr>
              <w:t>ENABLE</w:t>
            </w:r>
          </w:p>
          <w:p w:rsidR="002E35FE" w:rsidRPr="00193E7D" w:rsidRDefault="002E35FE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ELSE</w:t>
            </w:r>
          </w:p>
          <w:p w:rsidR="002E35FE" w:rsidRPr="00193E7D" w:rsidRDefault="002E35FE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  DISABLE</w:t>
            </w:r>
          </w:p>
        </w:tc>
      </w:tr>
      <w:tr w:rsidR="00D35BD3" w:rsidRPr="00193E7D">
        <w:tc>
          <w:tcPr>
            <w:tcW w:w="2520" w:type="dxa"/>
          </w:tcPr>
          <w:p w:rsidR="00D35BD3" w:rsidRPr="00193E7D" w:rsidRDefault="00D35BD3" w:rsidP="00C27B4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  <w:tc>
          <w:tcPr>
            <w:tcW w:w="3780" w:type="dxa"/>
          </w:tcPr>
          <w:p w:rsidR="00D35BD3" w:rsidRPr="00193E7D" w:rsidRDefault="000148EA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輸入</w:t>
            </w:r>
          </w:p>
        </w:tc>
        <w:tc>
          <w:tcPr>
            <w:tcW w:w="2340" w:type="dxa"/>
          </w:tcPr>
          <w:p w:rsidR="00D35BD3" w:rsidRPr="00193E7D" w:rsidRDefault="000148EA" w:rsidP="007D1E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ENABLE</w:t>
            </w:r>
          </w:p>
        </w:tc>
      </w:tr>
      <w:tr w:rsidR="000148EA" w:rsidRPr="00193E7D">
        <w:tc>
          <w:tcPr>
            <w:tcW w:w="2520" w:type="dxa"/>
          </w:tcPr>
          <w:p w:rsidR="000148EA" w:rsidRPr="00193E7D" w:rsidRDefault="000148EA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ascii="細明體" w:eastAsia="細明體" w:hAnsi="細明體" w:hint="eastAsia"/>
                <w:color w:val="000000"/>
              </w:rPr>
              <w:t>RLAA00</w:t>
            </w:r>
            <w:r w:rsidRPr="00193E7D">
              <w:rPr>
                <w:rFonts w:ascii="細明體" w:eastAsia="細明體" w:hAnsi="細明體" w:hint="eastAsia"/>
                <w:color w:val="000000"/>
                <w:lang w:eastAsia="zh-TW"/>
              </w:rPr>
              <w:t>4</w:t>
            </w:r>
          </w:p>
        </w:tc>
        <w:tc>
          <w:tcPr>
            <w:tcW w:w="3780" w:type="dxa"/>
          </w:tcPr>
          <w:p w:rsidR="000148EA" w:rsidRPr="00193E7D" w:rsidRDefault="00C1057D" w:rsidP="00AC2A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解除</w:t>
            </w:r>
            <w:r w:rsidR="000148EA" w:rsidRPr="00193E7D">
              <w:rPr>
                <w:rFonts w:hint="eastAsia"/>
                <w:bCs/>
                <w:color w:val="000000"/>
                <w:lang w:eastAsia="zh-TW"/>
              </w:rPr>
              <w:t>試算</w:t>
            </w:r>
          </w:p>
        </w:tc>
        <w:tc>
          <w:tcPr>
            <w:tcW w:w="2340" w:type="dxa"/>
          </w:tcPr>
          <w:p w:rsidR="000148EA" w:rsidRPr="00193E7D" w:rsidRDefault="000148EA" w:rsidP="00AC2A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DISABLE</w:t>
            </w:r>
          </w:p>
        </w:tc>
      </w:tr>
      <w:tr w:rsidR="000148EA" w:rsidRPr="00193E7D">
        <w:tc>
          <w:tcPr>
            <w:tcW w:w="2520" w:type="dxa"/>
          </w:tcPr>
          <w:p w:rsidR="000148EA" w:rsidRPr="00193E7D" w:rsidRDefault="000148EA" w:rsidP="007D1E94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color w:val="000000"/>
              </w:rPr>
            </w:pPr>
          </w:p>
        </w:tc>
        <w:tc>
          <w:tcPr>
            <w:tcW w:w="3780" w:type="dxa"/>
          </w:tcPr>
          <w:p w:rsidR="000148EA" w:rsidRPr="00193E7D" w:rsidRDefault="000148EA" w:rsidP="00AC2A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輸入</w:t>
            </w:r>
          </w:p>
        </w:tc>
        <w:tc>
          <w:tcPr>
            <w:tcW w:w="2340" w:type="dxa"/>
          </w:tcPr>
          <w:p w:rsidR="000148EA" w:rsidRPr="00193E7D" w:rsidRDefault="000148EA" w:rsidP="00AC2A5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DISABLE</w:t>
            </w:r>
          </w:p>
        </w:tc>
      </w:tr>
    </w:tbl>
    <w:p w:rsidR="00AC2A53" w:rsidRPr="00193E7D" w:rsidRDefault="002E35F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193E7D">
        <w:rPr>
          <w:rFonts w:hint="eastAsia"/>
          <w:b/>
          <w:bCs/>
          <w:color w:val="000000"/>
          <w:lang w:eastAsia="zh-TW"/>
        </w:rPr>
        <w:t>修正原因</w:t>
      </w:r>
      <w:r w:rsidRPr="00193E7D">
        <w:rPr>
          <w:rFonts w:hint="eastAsia"/>
          <w:b/>
          <w:bCs/>
          <w:color w:val="000000"/>
          <w:lang w:eastAsia="zh-TW"/>
        </w:rPr>
        <w:t>_</w:t>
      </w:r>
      <w:r w:rsidRPr="00193E7D">
        <w:rPr>
          <w:rFonts w:hint="eastAsia"/>
          <w:b/>
          <w:bCs/>
          <w:color w:val="000000"/>
          <w:lang w:eastAsia="zh-TW"/>
        </w:rPr>
        <w:t>查詢</w:t>
      </w:r>
    </w:p>
    <w:p w:rsidR="002E35FE" w:rsidRPr="00193E7D" w:rsidRDefault="002E35FE" w:rsidP="002E35F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>說明</w:t>
      </w:r>
    </w:p>
    <w:p w:rsidR="002E35FE" w:rsidRPr="00193E7D" w:rsidRDefault="002E35FE" w:rsidP="002E35F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Link AAC0_0200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E35FE" w:rsidRPr="00193E7D" w:rsidRDefault="002E35FE" w:rsidP="002E35F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將回傳值顯示於畫面。</w:t>
      </w:r>
    </w:p>
    <w:p w:rsidR="0023751E" w:rsidRPr="00193E7D" w:rsidRDefault="002E35F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193E7D">
        <w:rPr>
          <w:rFonts w:hint="eastAsia"/>
          <w:b/>
          <w:bCs/>
          <w:color w:val="000000"/>
          <w:lang w:eastAsia="zh-TW"/>
        </w:rPr>
        <w:t>解除試算</w:t>
      </w:r>
      <w:r w:rsidR="00F95569" w:rsidRPr="00193E7D">
        <w:rPr>
          <w:rFonts w:hint="eastAsia"/>
          <w:b/>
          <w:bCs/>
          <w:color w:val="000000"/>
          <w:lang w:eastAsia="zh-TW"/>
        </w:rPr>
        <w:t>(</w:t>
      </w:r>
      <w:r w:rsidR="00F95569" w:rsidRPr="00193E7D">
        <w:rPr>
          <w:rFonts w:hint="eastAsia"/>
          <w:b/>
          <w:bCs/>
          <w:color w:val="000000"/>
          <w:lang w:eastAsia="zh-TW"/>
        </w:rPr>
        <w:t>先將此</w:t>
      </w:r>
      <w:r w:rsidR="00F95569" w:rsidRPr="00193E7D">
        <w:rPr>
          <w:rFonts w:hint="eastAsia"/>
          <w:b/>
          <w:bCs/>
          <w:color w:val="000000"/>
          <w:lang w:eastAsia="zh-TW"/>
        </w:rPr>
        <w:t xml:space="preserve">BUTTON </w:t>
      </w:r>
      <w:r w:rsidR="00F95569" w:rsidRPr="00193E7D">
        <w:rPr>
          <w:rFonts w:hint="eastAsia"/>
          <w:b/>
          <w:bCs/>
          <w:color w:val="000000"/>
          <w:lang w:eastAsia="zh-TW"/>
        </w:rPr>
        <w:t>拿掉</w:t>
      </w:r>
      <w:r w:rsidR="00F95569" w:rsidRPr="00193E7D">
        <w:rPr>
          <w:rFonts w:hint="eastAsia"/>
          <w:b/>
          <w:bCs/>
          <w:color w:val="000000"/>
          <w:lang w:eastAsia="zh-TW"/>
        </w:rPr>
        <w:t>)</w:t>
      </w:r>
    </w:p>
    <w:p w:rsidR="00C1057D" w:rsidRPr="00193E7D" w:rsidRDefault="00C1057D" w:rsidP="00C1057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>說明</w:t>
      </w:r>
    </w:p>
    <w:p w:rsidR="007C7332" w:rsidRPr="00193E7D" w:rsidRDefault="007C7332" w:rsidP="00C105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計算表定保費：</w:t>
      </w:r>
    </w:p>
    <w:p w:rsidR="00C1057D" w:rsidRPr="00193E7D" w:rsidRDefault="007C7332" w:rsidP="007C73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CALL </w:t>
      </w:r>
      <w:r w:rsidRPr="00193E7D">
        <w:rPr>
          <w:color w:val="000000"/>
        </w:rPr>
        <w:t>AGZ0_Z101</w:t>
      </w:r>
      <w:r w:rsidRPr="00193E7D">
        <w:rPr>
          <w:rFonts w:hint="eastAsia"/>
          <w:color w:val="000000"/>
          <w:lang w:eastAsia="zh-TW"/>
        </w:rPr>
        <w:t xml:space="preserve"> BY </w:t>
      </w:r>
      <w:r w:rsidRPr="00193E7D">
        <w:rPr>
          <w:rFonts w:hint="eastAsia"/>
          <w:color w:val="000000"/>
          <w:lang w:eastAsia="zh-TW"/>
        </w:rPr>
        <w:t>保單號碼。</w:t>
      </w:r>
    </w:p>
    <w:p w:rsidR="007C7332" w:rsidRPr="00193E7D" w:rsidRDefault="007C7332" w:rsidP="007C73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傳入參數</w:t>
      </w:r>
      <w:r w:rsidRPr="00193E7D">
        <w:rPr>
          <w:rFonts w:ascii="細明體" w:eastAsia="細明體" w:hAnsi="細明體" w:hint="eastAsia"/>
          <w:color w:val="000000"/>
          <w:lang w:eastAsia="zh-TW"/>
        </w:rPr>
        <w:t xml:space="preserve">DTAAB001.主附約別 = </w:t>
      </w:r>
      <w:r w:rsidRPr="00193E7D">
        <w:rPr>
          <w:rFonts w:ascii="細明體" w:eastAsia="細明體" w:hAnsi="細明體"/>
          <w:color w:val="000000"/>
          <w:lang w:eastAsia="zh-TW"/>
        </w:rPr>
        <w:t>‘</w:t>
      </w:r>
      <w:r w:rsidRPr="00193E7D">
        <w:rPr>
          <w:rFonts w:ascii="細明體" w:eastAsia="細明體" w:hAnsi="細明體" w:hint="eastAsia"/>
          <w:color w:val="000000"/>
          <w:lang w:eastAsia="zh-TW"/>
        </w:rPr>
        <w:t>1</w:t>
      </w:r>
      <w:r w:rsidRPr="00193E7D">
        <w:rPr>
          <w:rFonts w:ascii="細明體" w:eastAsia="細明體" w:hAnsi="細明體"/>
          <w:color w:val="000000"/>
          <w:lang w:eastAsia="zh-TW"/>
        </w:rPr>
        <w:t>’</w:t>
      </w:r>
      <w:r w:rsidRPr="00193E7D">
        <w:rPr>
          <w:rFonts w:ascii="細明體" w:eastAsia="細明體" w:hAnsi="細明體" w:hint="eastAsia"/>
          <w:color w:val="000000"/>
          <w:lang w:eastAsia="zh-TW"/>
        </w:rPr>
        <w:t>(主約)：</w:t>
      </w:r>
    </w:p>
    <w:p w:rsidR="007C7332" w:rsidRPr="00193E7D" w:rsidRDefault="007C7332" w:rsidP="007C73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>表定保費</w:t>
      </w:r>
      <w:r w:rsidRPr="00193E7D">
        <w:rPr>
          <w:rFonts w:hint="eastAsia"/>
          <w:color w:val="000000"/>
          <w:lang w:eastAsia="zh-TW"/>
        </w:rPr>
        <w:t xml:space="preserve"> = </w:t>
      </w:r>
      <w:r w:rsidRPr="00193E7D">
        <w:rPr>
          <w:rFonts w:hint="eastAsia"/>
          <w:color w:val="000000"/>
          <w:lang w:eastAsia="zh-TW"/>
        </w:rPr>
        <w:t>模組回傳</w:t>
      </w:r>
      <w:r w:rsidRPr="00193E7D">
        <w:rPr>
          <w:rFonts w:hint="eastAsia"/>
          <w:color w:val="000000"/>
          <w:lang w:eastAsia="zh-TW"/>
        </w:rPr>
        <w:t>BO.</w:t>
      </w:r>
      <w:r w:rsidRPr="00193E7D">
        <w:rPr>
          <w:rFonts w:ascii="Arial" w:hAnsi="Arial" w:cs="Arial"/>
          <w:color w:val="000000"/>
          <w:lang w:eastAsia="zh-TW"/>
        </w:rPr>
        <w:t xml:space="preserve"> </w:t>
      </w:r>
      <w:hyperlink r:id="rId9" w:anchor="getMainAGZ0_Z003_bo_out_pol()" w:history="1">
        <w:r w:rsidRPr="00193E7D">
          <w:rPr>
            <w:rStyle w:val="aa"/>
            <w:rFonts w:ascii="Arial" w:eastAsia="細明體" w:hAnsi="Arial" w:cs="Arial"/>
            <w:b/>
            <w:bCs/>
            <w:color w:val="000000"/>
            <w:u w:val="none"/>
            <w:lang w:eastAsia="zh-TW"/>
          </w:rPr>
          <w:t>getMainAGZ0_Z003_bo_out_pol</w:t>
        </w:r>
      </w:hyperlink>
      <w:r w:rsidRPr="00193E7D">
        <w:rPr>
          <w:rStyle w:val="HTML"/>
          <w:rFonts w:ascii="Arial" w:hAnsi="Arial" w:cs="Arial"/>
          <w:color w:val="000000"/>
          <w:lang w:eastAsia="zh-TW"/>
        </w:rPr>
        <w:t>()</w:t>
      </w:r>
      <w:r w:rsidRPr="00193E7D">
        <w:rPr>
          <w:rFonts w:ascii="Arial" w:hAnsi="Arial" w:cs="Arial"/>
          <w:color w:val="000000"/>
          <w:lang w:eastAsia="zh-TW"/>
        </w:rPr>
        <w:t xml:space="preserve"> </w:t>
      </w:r>
      <w:r w:rsidRPr="00193E7D">
        <w:rPr>
          <w:rFonts w:ascii="Arial" w:hAnsi="Arial" w:cs="Arial" w:hint="eastAsia"/>
          <w:color w:val="000000"/>
          <w:lang w:eastAsia="zh-TW"/>
        </w:rPr>
        <w:t>.</w:t>
      </w:r>
      <w:r w:rsidRPr="00193E7D">
        <w:rPr>
          <w:rStyle w:val="Tabletext"/>
          <w:b/>
          <w:bCs/>
          <w:color w:val="000000"/>
        </w:rPr>
        <w:t xml:space="preserve"> </w:t>
      </w:r>
      <w:hyperlink r:id="rId10" w:anchor="getPREMIUM()" w:history="1">
        <w:r w:rsidRPr="00193E7D">
          <w:rPr>
            <w:rStyle w:val="aa"/>
            <w:rFonts w:ascii="Arial" w:eastAsia="細明體" w:hAnsi="Arial" w:cs="Arial"/>
            <w:b/>
            <w:bCs/>
            <w:color w:val="000000"/>
            <w:u w:val="none"/>
          </w:rPr>
          <w:t>getPREMIUM</w:t>
        </w:r>
      </w:hyperlink>
      <w:r w:rsidRPr="00193E7D">
        <w:rPr>
          <w:rStyle w:val="HTML"/>
          <w:rFonts w:ascii="Arial" w:hAnsi="Arial" w:cs="Arial"/>
          <w:color w:val="000000"/>
        </w:rPr>
        <w:t>()</w:t>
      </w:r>
      <w:r w:rsidRPr="00193E7D">
        <w:rPr>
          <w:rFonts w:ascii="Arial" w:hAnsi="Arial" w:cs="Arial"/>
          <w:color w:val="000000"/>
        </w:rPr>
        <w:t xml:space="preserve"> </w:t>
      </w:r>
    </w:p>
    <w:p w:rsidR="007C7332" w:rsidRPr="00193E7D" w:rsidRDefault="007C7332" w:rsidP="007C733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cs="Arial" w:hint="eastAsia"/>
          <w:color w:val="000000"/>
          <w:lang w:eastAsia="zh-TW"/>
        </w:rPr>
        <w:t>ELSE</w:t>
      </w:r>
    </w:p>
    <w:p w:rsidR="007C7332" w:rsidRPr="00193E7D" w:rsidRDefault="007C7332" w:rsidP="007C73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color w:val="000000"/>
          <w:kern w:val="2"/>
          <w:sz w:val="20"/>
          <w:lang w:eastAsia="zh-TW"/>
        </w:rPr>
      </w:pPr>
      <w:r w:rsidRPr="00193E7D">
        <w:rPr>
          <w:rFonts w:ascii="細明體" w:eastAsia="細明體" w:hAnsi="細明體" w:cs="Arial" w:hint="eastAsia"/>
          <w:color w:val="000000"/>
          <w:lang w:eastAsia="zh-TW"/>
        </w:rPr>
        <w:t xml:space="preserve">依照 </w:t>
      </w:r>
      <w:r w:rsidRPr="00193E7D">
        <w:rPr>
          <w:rFonts w:hint="eastAsia"/>
          <w:color w:val="000000"/>
          <w:lang w:eastAsia="zh-TW"/>
        </w:rPr>
        <w:t>模組回傳</w:t>
      </w:r>
      <w:r w:rsidRPr="00193E7D">
        <w:rPr>
          <w:rFonts w:hint="eastAsia"/>
          <w:color w:val="000000"/>
          <w:lang w:eastAsia="zh-TW"/>
        </w:rPr>
        <w:t>BO.</w:t>
      </w:r>
      <w:r w:rsidRPr="00193E7D">
        <w:rPr>
          <w:rFonts w:ascii="Arial" w:hAnsi="Arial" w:cs="Arial"/>
          <w:color w:val="000000"/>
          <w:lang w:eastAsia="zh-TW"/>
        </w:rPr>
        <w:t xml:space="preserve"> </w:t>
      </w:r>
      <w:hyperlink r:id="rId11" w:anchor="getMainAGZ0_Z003_bo_out_pol()" w:history="1">
        <w:r w:rsidRPr="00193E7D">
          <w:rPr>
            <w:rStyle w:val="aa"/>
            <w:rFonts w:ascii="Arial" w:eastAsia="細明體" w:hAnsi="Arial" w:cs="Arial"/>
            <w:b/>
            <w:bCs/>
            <w:color w:val="000000"/>
            <w:u w:val="none"/>
            <w:lang w:eastAsia="zh-TW"/>
          </w:rPr>
          <w:t>get</w:t>
        </w:r>
        <w:r w:rsidRPr="00193E7D">
          <w:rPr>
            <w:rStyle w:val="aa"/>
            <w:rFonts w:ascii="Arial" w:eastAsia="細明體" w:hAnsi="Arial" w:cs="Arial" w:hint="eastAsia"/>
            <w:b/>
            <w:bCs/>
            <w:color w:val="000000"/>
            <w:u w:val="none"/>
            <w:lang w:eastAsia="zh-TW"/>
          </w:rPr>
          <w:t>Rider</w:t>
        </w:r>
        <w:r w:rsidRPr="00193E7D">
          <w:rPr>
            <w:rStyle w:val="aa"/>
            <w:rFonts w:ascii="Arial" w:eastAsia="細明體" w:hAnsi="Arial" w:cs="Arial"/>
            <w:b/>
            <w:bCs/>
            <w:color w:val="000000"/>
            <w:u w:val="none"/>
            <w:lang w:eastAsia="zh-TW"/>
          </w:rPr>
          <w:t>AGZ0_Z003_bo_out_pol</w:t>
        </w:r>
      </w:hyperlink>
      <w:r w:rsidRPr="00193E7D">
        <w:rPr>
          <w:rStyle w:val="HTML"/>
          <w:rFonts w:ascii="Arial" w:hAnsi="Arial" w:cs="Arial"/>
          <w:color w:val="000000"/>
          <w:lang w:eastAsia="zh-TW"/>
        </w:rPr>
        <w:t>()</w:t>
      </w:r>
      <w:r w:rsidRPr="00193E7D">
        <w:rPr>
          <w:rStyle w:val="HTML"/>
          <w:rFonts w:ascii="Arial" w:hAnsi="Arial" w:cs="Arial" w:hint="eastAsia"/>
          <w:color w:val="000000"/>
          <w:lang w:eastAsia="zh-TW"/>
        </w:rPr>
        <w:t xml:space="preserve"> </w:t>
      </w:r>
      <w:r w:rsidRPr="00193E7D">
        <w:rPr>
          <w:rStyle w:val="HTML"/>
          <w:rFonts w:ascii="新細明體" w:eastAsia="新細明體" w:hAnsi="新細明體" w:cs="Arial" w:hint="eastAsia"/>
          <w:color w:val="000000"/>
          <w:sz w:val="20"/>
          <w:szCs w:val="20"/>
          <w:lang w:eastAsia="zh-TW"/>
        </w:rPr>
        <w:t>之 list  逐筆找</w:t>
      </w:r>
    </w:p>
    <w:p w:rsidR="007C7332" w:rsidRPr="00193E7D" w:rsidRDefault="007C7332" w:rsidP="007C733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color w:val="000000"/>
          <w:kern w:val="2"/>
          <w:sz w:val="20"/>
          <w:lang w:eastAsia="zh-TW"/>
        </w:rPr>
      </w:pPr>
      <w:r w:rsidRPr="00193E7D">
        <w:rPr>
          <w:rStyle w:val="HTML"/>
          <w:rFonts w:ascii="Arial" w:eastAsia="新細明體" w:hAnsi="Arial" w:cs="Arial"/>
          <w:color w:val="000000"/>
          <w:sz w:val="20"/>
          <w:szCs w:val="20"/>
          <w:lang w:eastAsia="zh-TW"/>
        </w:rPr>
        <w:t xml:space="preserve">getID </w:t>
      </w:r>
      <w:r w:rsidRPr="00193E7D">
        <w:rPr>
          <w:rStyle w:val="HTML"/>
          <w:rFonts w:ascii="新細明體" w:eastAsia="新細明體" w:hAnsi="新細明體" w:cs="Arial" w:hint="eastAsia"/>
          <w:color w:val="000000"/>
          <w:sz w:val="20"/>
          <w:szCs w:val="20"/>
          <w:lang w:eastAsia="zh-TW"/>
        </w:rPr>
        <w:t>= 事故者ID</w:t>
      </w:r>
      <w:r w:rsidR="007E1BF3" w:rsidRPr="00193E7D">
        <w:rPr>
          <w:rFonts w:hint="eastAsia"/>
          <w:color w:val="000000"/>
          <w:lang w:eastAsia="zh-TW"/>
        </w:rPr>
        <w:t>。</w:t>
      </w:r>
    </w:p>
    <w:p w:rsidR="007C7332" w:rsidRPr="00193E7D" w:rsidRDefault="007C7332" w:rsidP="007C733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color w:val="000000"/>
          <w:kern w:val="2"/>
          <w:sz w:val="20"/>
          <w:lang w:eastAsia="zh-TW"/>
        </w:rPr>
      </w:pPr>
      <w:r w:rsidRPr="00193E7D">
        <w:rPr>
          <w:rStyle w:val="HTML"/>
          <w:rFonts w:ascii="Arial" w:eastAsia="新細明體" w:hAnsi="Arial" w:cs="Arial"/>
          <w:color w:val="000000"/>
          <w:sz w:val="20"/>
          <w:szCs w:val="20"/>
          <w:lang w:eastAsia="zh-TW"/>
        </w:rPr>
        <w:t>get</w:t>
      </w:r>
      <w:r w:rsidRPr="00193E7D">
        <w:rPr>
          <w:rStyle w:val="HTML"/>
          <w:rFonts w:ascii="Arial" w:eastAsia="新細明體" w:hAnsi="Arial" w:cs="Arial" w:hint="eastAsia"/>
          <w:color w:val="000000"/>
          <w:sz w:val="20"/>
          <w:szCs w:val="20"/>
          <w:lang w:eastAsia="zh-TW"/>
        </w:rPr>
        <w:t>PROD_</w:t>
      </w:r>
      <w:r w:rsidRPr="00193E7D">
        <w:rPr>
          <w:rStyle w:val="HTML"/>
          <w:rFonts w:ascii="Arial" w:eastAsia="新細明體" w:hAnsi="Arial" w:cs="Arial"/>
          <w:color w:val="000000"/>
          <w:sz w:val="20"/>
          <w:szCs w:val="20"/>
          <w:lang w:eastAsia="zh-TW"/>
        </w:rPr>
        <w:t xml:space="preserve">ID </w:t>
      </w:r>
      <w:r w:rsidRPr="00193E7D">
        <w:rPr>
          <w:rStyle w:val="HTML"/>
          <w:rFonts w:ascii="新細明體" w:eastAsia="新細明體" w:hAnsi="新細明體" w:cs="Arial" w:hint="eastAsia"/>
          <w:color w:val="000000"/>
          <w:sz w:val="20"/>
          <w:szCs w:val="20"/>
          <w:lang w:eastAsia="zh-TW"/>
        </w:rPr>
        <w:t>=  險別</w:t>
      </w:r>
      <w:r w:rsidR="007E1BF3" w:rsidRPr="00193E7D">
        <w:rPr>
          <w:rFonts w:hint="eastAsia"/>
          <w:color w:val="000000"/>
          <w:lang w:eastAsia="zh-TW"/>
        </w:rPr>
        <w:t>。</w:t>
      </w:r>
    </w:p>
    <w:p w:rsidR="007C7332" w:rsidRPr="00193E7D" w:rsidRDefault="007E1BF3" w:rsidP="007E1BF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IF NOT FND</w:t>
      </w:r>
      <w:r w:rsidRPr="00193E7D">
        <w:rPr>
          <w:rFonts w:hint="eastAsia"/>
          <w:color w:val="000000"/>
          <w:kern w:val="2"/>
          <w:szCs w:val="24"/>
          <w:lang w:eastAsia="zh-TW"/>
        </w:rPr>
        <w:t>，顯示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>計算表定保費有誤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7E1BF3" w:rsidRPr="00193E7D" w:rsidRDefault="007E1BF3" w:rsidP="007E1BF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IF FND</w:t>
      </w:r>
      <w:r w:rsidRPr="00193E7D">
        <w:rPr>
          <w:rFonts w:hint="eastAsia"/>
          <w:color w:val="000000"/>
          <w:kern w:val="2"/>
          <w:szCs w:val="24"/>
          <w:lang w:eastAsia="zh-TW"/>
        </w:rPr>
        <w:t>：</w:t>
      </w:r>
    </w:p>
    <w:p w:rsidR="007E1BF3" w:rsidRPr="00193E7D" w:rsidRDefault="007E1BF3" w:rsidP="007E1BF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表訂保費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rStyle w:val="Tabletext"/>
          <w:b/>
          <w:bCs/>
          <w:color w:val="000000"/>
        </w:rPr>
        <w:t xml:space="preserve"> </w:t>
      </w:r>
      <w:hyperlink r:id="rId12" w:anchor="getPREMIUM()" w:history="1">
        <w:r w:rsidRPr="00193E7D">
          <w:rPr>
            <w:rStyle w:val="aa"/>
            <w:rFonts w:ascii="Arial" w:eastAsia="細明體" w:hAnsi="Arial" w:cs="Arial"/>
            <w:b/>
            <w:bCs/>
            <w:color w:val="000000"/>
            <w:u w:val="none"/>
          </w:rPr>
          <w:t>getPREMIUM</w:t>
        </w:r>
      </w:hyperlink>
      <w:r w:rsidRPr="00193E7D">
        <w:rPr>
          <w:rStyle w:val="HTML"/>
          <w:rFonts w:ascii="Arial" w:hAnsi="Arial" w:cs="Arial"/>
          <w:color w:val="000000"/>
        </w:rPr>
        <w:t>()</w:t>
      </w:r>
      <w:r w:rsidRPr="00193E7D">
        <w:rPr>
          <w:rFonts w:hint="eastAsia"/>
          <w:color w:val="000000"/>
          <w:lang w:eastAsia="zh-TW"/>
        </w:rPr>
        <w:t>。</w:t>
      </w:r>
    </w:p>
    <w:p w:rsidR="007E1BF3" w:rsidRPr="00193E7D" w:rsidRDefault="007E1BF3" w:rsidP="007E1B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>END IF</w:t>
      </w:r>
      <w:r w:rsidRPr="00193E7D">
        <w:rPr>
          <w:rFonts w:hint="eastAsia"/>
          <w:color w:val="000000"/>
          <w:lang w:eastAsia="zh-TW"/>
        </w:rPr>
        <w:t>。</w:t>
      </w:r>
    </w:p>
    <w:p w:rsidR="007E1BF3" w:rsidRPr="00193E7D" w:rsidRDefault="007E1BF3" w:rsidP="007E1BF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>計算所繳保費</w:t>
      </w:r>
      <w:r w:rsidRPr="00193E7D">
        <w:rPr>
          <w:rFonts w:hint="eastAsia"/>
          <w:color w:val="000000"/>
          <w:lang w:eastAsia="zh-TW"/>
        </w:rPr>
        <w:t xml:space="preserve"> = </w:t>
      </w:r>
      <w:r w:rsidRPr="00193E7D">
        <w:rPr>
          <w:rFonts w:hint="eastAsia"/>
          <w:color w:val="000000"/>
          <w:lang w:eastAsia="zh-TW"/>
        </w:rPr>
        <w:t>表定保費</w:t>
      </w:r>
      <w:r w:rsidRPr="00193E7D">
        <w:rPr>
          <w:rFonts w:hint="eastAsia"/>
          <w:color w:val="000000"/>
          <w:lang w:eastAsia="zh-TW"/>
        </w:rPr>
        <w:t xml:space="preserve"> * </w:t>
      </w:r>
      <w:r w:rsidRPr="00193E7D">
        <w:rPr>
          <w:rFonts w:hint="eastAsia"/>
          <w:color w:val="000000"/>
          <w:lang w:eastAsia="zh-TW"/>
        </w:rPr>
        <w:t>傳入參數</w:t>
      </w:r>
      <w:r w:rsidRPr="00193E7D">
        <w:rPr>
          <w:rFonts w:ascii="細明體" w:eastAsia="細明體" w:hAnsi="細明體" w:hint="eastAsia"/>
          <w:color w:val="000000"/>
          <w:lang w:eastAsia="zh-TW"/>
        </w:rPr>
        <w:t>DTAAB001.主約繳費次數</w:t>
      </w:r>
      <w:r w:rsidRPr="00193E7D">
        <w:rPr>
          <w:rFonts w:hint="eastAsia"/>
          <w:color w:val="000000"/>
          <w:lang w:eastAsia="zh-TW"/>
        </w:rPr>
        <w:t>。</w:t>
      </w:r>
    </w:p>
    <w:p w:rsidR="007E1BF3" w:rsidRPr="00193E7D" w:rsidRDefault="00C1057D" w:rsidP="00C1057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將回傳值顯示於畫面</w:t>
      </w:r>
      <w:r w:rsidR="007E1BF3" w:rsidRPr="00193E7D">
        <w:rPr>
          <w:rFonts w:hint="eastAsia"/>
          <w:color w:val="000000"/>
          <w:kern w:val="2"/>
          <w:szCs w:val="24"/>
          <w:lang w:eastAsia="zh-TW"/>
        </w:rPr>
        <w:t>：</w:t>
      </w:r>
      <w:r w:rsidR="007E1BF3"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1057D" w:rsidRPr="00193E7D" w:rsidRDefault="007E1BF3" w:rsidP="007E1B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試算金額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rFonts w:hint="eastAsia"/>
          <w:color w:val="000000"/>
          <w:kern w:val="2"/>
          <w:szCs w:val="24"/>
          <w:lang w:eastAsia="zh-TW"/>
        </w:rPr>
        <w:t>計算所繳保費</w:t>
      </w:r>
      <w:r w:rsidR="00C1057D"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7E1BF3" w:rsidRPr="00193E7D" w:rsidRDefault="007E1BF3" w:rsidP="007E1B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給付金額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rFonts w:hint="eastAsia"/>
          <w:color w:val="000000"/>
          <w:kern w:val="2"/>
          <w:szCs w:val="24"/>
          <w:lang w:eastAsia="zh-TW"/>
        </w:rPr>
        <w:t>計算所繳保費。</w:t>
      </w:r>
    </w:p>
    <w:p w:rsidR="007E1BF3" w:rsidRPr="00193E7D" w:rsidRDefault="007E1BF3" w:rsidP="007E1B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hint="eastAsia"/>
          <w:bCs/>
          <w:color w:val="000000"/>
          <w:lang w:eastAsia="zh-TW"/>
        </w:rPr>
        <w:t>給付天數</w:t>
      </w:r>
      <w:r w:rsidRPr="00193E7D">
        <w:rPr>
          <w:rFonts w:hint="eastAsia"/>
          <w:bCs/>
          <w:color w:val="000000"/>
          <w:lang w:eastAsia="zh-TW"/>
        </w:rPr>
        <w:t xml:space="preserve"> = </w:t>
      </w:r>
      <w:r w:rsidRPr="00193E7D">
        <w:rPr>
          <w:rFonts w:ascii="新細明體" w:hAnsi="新細明體" w:hint="eastAsia"/>
          <w:bCs/>
          <w:color w:val="000000"/>
          <w:lang w:eastAsia="zh-TW"/>
        </w:rPr>
        <w:t>1 。</w:t>
      </w:r>
    </w:p>
    <w:p w:rsidR="007E1BF3" w:rsidRPr="00193E7D" w:rsidRDefault="007E1BF3" w:rsidP="007E1BF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193E7D">
        <w:rPr>
          <w:rFonts w:ascii="新細明體" w:hAnsi="新細明體" w:hint="eastAsia"/>
          <w:bCs/>
          <w:color w:val="000000"/>
          <w:lang w:eastAsia="zh-TW"/>
        </w:rPr>
        <w:t xml:space="preserve">若無錯誤發生，顯示  </w:t>
      </w:r>
      <w:r w:rsidRPr="00193E7D">
        <w:rPr>
          <w:rFonts w:ascii="新細明體" w:hAnsi="新細明體"/>
          <w:bCs/>
          <w:color w:val="000000"/>
          <w:lang w:eastAsia="zh-TW"/>
        </w:rPr>
        <w:t>‘</w:t>
      </w:r>
      <w:r w:rsidRPr="00193E7D">
        <w:rPr>
          <w:rFonts w:ascii="新細明體" w:hAnsi="新細明體" w:hint="eastAsia"/>
          <w:bCs/>
          <w:color w:val="000000"/>
          <w:lang w:eastAsia="zh-TW"/>
        </w:rPr>
        <w:t>解約試算完成</w:t>
      </w:r>
      <w:r w:rsidRPr="00193E7D">
        <w:rPr>
          <w:rFonts w:ascii="新細明體" w:hAnsi="新細明體"/>
          <w:bCs/>
          <w:color w:val="000000"/>
          <w:lang w:eastAsia="zh-TW"/>
        </w:rPr>
        <w:t>’</w:t>
      </w:r>
      <w:r w:rsidRPr="00193E7D">
        <w:rPr>
          <w:rFonts w:ascii="新細明體" w:hAnsi="新細明體" w:hint="eastAsia"/>
          <w:bCs/>
          <w:color w:val="000000"/>
          <w:lang w:eastAsia="zh-TW"/>
        </w:rPr>
        <w:t>，</w:t>
      </w:r>
      <w:r w:rsidRPr="00193E7D">
        <w:rPr>
          <w:rFonts w:ascii="Arial" w:hAnsi="Arial" w:cs="Arial"/>
          <w:bCs/>
          <w:color w:val="000000"/>
          <w:lang w:eastAsia="zh-TW"/>
        </w:rPr>
        <w:t>RETURN</w:t>
      </w:r>
      <w:r w:rsidRPr="00193E7D"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BF313C" w:rsidRPr="00193E7D" w:rsidRDefault="00BF313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193E7D">
        <w:rPr>
          <w:rFonts w:hint="eastAsia"/>
          <w:b/>
          <w:bCs/>
          <w:color w:val="000000"/>
          <w:lang w:eastAsia="zh-TW"/>
        </w:rPr>
        <w:t>輸入</w:t>
      </w:r>
    </w:p>
    <w:p w:rsidR="0023751E" w:rsidRPr="00193E7D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860"/>
        <w:gridCol w:w="3320"/>
      </w:tblGrid>
      <w:tr w:rsidR="0023751E" w:rsidRPr="00193E7D">
        <w:tc>
          <w:tcPr>
            <w:tcW w:w="1980" w:type="dxa"/>
          </w:tcPr>
          <w:p w:rsidR="0023751E" w:rsidRPr="00193E7D" w:rsidRDefault="006016F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給付狀態</w:t>
            </w:r>
          </w:p>
        </w:tc>
        <w:tc>
          <w:tcPr>
            <w:tcW w:w="4860" w:type="dxa"/>
          </w:tcPr>
          <w:p w:rsidR="0023751E" w:rsidRPr="00193E7D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193E7D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23751E" w:rsidRPr="00193E7D">
        <w:tc>
          <w:tcPr>
            <w:tcW w:w="1980" w:type="dxa"/>
          </w:tcPr>
          <w:p w:rsidR="0023751E" w:rsidRPr="00193E7D" w:rsidRDefault="006016F2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尚未給付</w:t>
            </w:r>
          </w:p>
        </w:tc>
        <w:tc>
          <w:tcPr>
            <w:tcW w:w="4860" w:type="dxa"/>
          </w:tcPr>
          <w:p w:rsidR="0023751E" w:rsidRPr="00193E7D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3320" w:type="dxa"/>
          </w:tcPr>
          <w:p w:rsidR="0023751E" w:rsidRPr="00193E7D" w:rsidRDefault="006453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</w:t>
            </w:r>
            <w:r w:rsidR="006016F2" w:rsidRPr="00193E7D">
              <w:rPr>
                <w:rFonts w:hint="eastAsia"/>
                <w:bCs/>
                <w:color w:val="000000"/>
                <w:lang w:eastAsia="zh-TW"/>
              </w:rPr>
              <w:t>選擇給付狀態</w:t>
            </w:r>
          </w:p>
        </w:tc>
      </w:tr>
      <w:tr w:rsidR="006016F2" w:rsidRPr="00193E7D">
        <w:tc>
          <w:tcPr>
            <w:tcW w:w="1980" w:type="dxa"/>
          </w:tcPr>
          <w:p w:rsidR="006016F2" w:rsidRPr="00193E7D" w:rsidRDefault="0034012F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1:</w:t>
            </w:r>
            <w:r w:rsidR="006016F2" w:rsidRPr="00193E7D">
              <w:rPr>
                <w:rFonts w:hint="eastAsia"/>
                <w:color w:val="000000"/>
                <w:lang w:eastAsia="zh-TW"/>
              </w:rPr>
              <w:t>依約給付</w:t>
            </w:r>
          </w:p>
        </w:tc>
        <w:tc>
          <w:tcPr>
            <w:tcW w:w="4860" w:type="dxa"/>
          </w:tcPr>
          <w:p w:rsidR="006016F2" w:rsidRPr="00193E7D" w:rsidRDefault="006016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&lt;&gt;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</w:p>
        </w:tc>
        <w:tc>
          <w:tcPr>
            <w:tcW w:w="332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依約給付：</w:t>
            </w:r>
          </w:p>
          <w:p w:rsidR="006016F2" w:rsidRPr="00193E7D" w:rsidRDefault="006016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給付金額需等於試算金額</w:t>
            </w:r>
          </w:p>
        </w:tc>
      </w:tr>
      <w:tr w:rsidR="006016F2" w:rsidRPr="00193E7D">
        <w:tc>
          <w:tcPr>
            <w:tcW w:w="1980" w:type="dxa"/>
          </w:tcPr>
          <w:p w:rsidR="006016F2" w:rsidRPr="00193E7D" w:rsidRDefault="006016F2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6016F2" w:rsidRPr="00193E7D" w:rsidRDefault="006016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改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&lt;&gt;   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00</w:t>
            </w:r>
          </w:p>
        </w:tc>
        <w:tc>
          <w:tcPr>
            <w:tcW w:w="332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依約給付：</w:t>
            </w:r>
          </w:p>
          <w:p w:rsidR="006016F2" w:rsidRPr="00193E7D" w:rsidRDefault="006016F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改原因不需選擇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F7083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&lt;&gt;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F70830" w:rsidRPr="00193E7D" w:rsidRDefault="00F70830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依約給付：</w:t>
            </w:r>
          </w:p>
          <w:p w:rsidR="00F70830" w:rsidRPr="00193E7D" w:rsidRDefault="00F70830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修改摘要不需輸入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34012F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2:</w:t>
            </w:r>
            <w:r w:rsidRPr="00193E7D">
              <w:rPr>
                <w:rFonts w:hint="eastAsia"/>
                <w:color w:val="000000"/>
                <w:lang w:eastAsia="zh-TW"/>
              </w:rPr>
              <w:t>協議</w:t>
            </w:r>
            <w:r w:rsidR="00F70830" w:rsidRPr="00193E7D">
              <w:rPr>
                <w:rFonts w:hint="eastAsia"/>
                <w:color w:val="000000"/>
                <w:lang w:eastAsia="zh-TW"/>
              </w:rPr>
              <w:t>給付</w:t>
            </w:r>
          </w:p>
        </w:tc>
        <w:tc>
          <w:tcPr>
            <w:tcW w:w="486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&lt;&gt;   0   AND</w:t>
            </w:r>
          </w:p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&gt; 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</w:p>
        </w:tc>
        <w:tc>
          <w:tcPr>
            <w:tcW w:w="3320" w:type="dxa"/>
          </w:tcPr>
          <w:p w:rsidR="00F70830" w:rsidRPr="00193E7D" w:rsidRDefault="0034012F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協議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給付：</w:t>
            </w:r>
          </w:p>
          <w:p w:rsidR="00F70830" w:rsidRPr="00193E7D" w:rsidRDefault="00F70830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給付金額需小於試算金額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F7083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="00A4218C" w:rsidRPr="00193E7D">
              <w:rPr>
                <w:rFonts w:hint="eastAsia"/>
                <w:bCs/>
                <w:color w:val="000000"/>
                <w:lang w:eastAsia="zh-TW"/>
              </w:rPr>
              <w:t>00</w:t>
            </w:r>
          </w:p>
        </w:tc>
        <w:tc>
          <w:tcPr>
            <w:tcW w:w="3320" w:type="dxa"/>
          </w:tcPr>
          <w:p w:rsidR="00F70830" w:rsidRPr="00193E7D" w:rsidRDefault="00D01CFB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協議給付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F70830" w:rsidRPr="00193E7D" w:rsidRDefault="00F70830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F7083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F70830" w:rsidRPr="00193E7D" w:rsidRDefault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F70830" w:rsidRPr="00193E7D" w:rsidRDefault="00D01CFB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協議給付</w:t>
            </w:r>
            <w:r w:rsidR="00F7083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F70830" w:rsidRPr="00193E7D" w:rsidRDefault="00F70830" w:rsidP="00F7083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請選擇修改摘要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34012F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3:</w:t>
            </w:r>
            <w:r w:rsidR="00F70830" w:rsidRPr="00193E7D">
              <w:rPr>
                <w:rFonts w:hint="eastAsia"/>
                <w:color w:val="000000"/>
                <w:lang w:eastAsia="zh-TW"/>
              </w:rPr>
              <w:t>削減給付</w:t>
            </w:r>
          </w:p>
        </w:tc>
        <w:tc>
          <w:tcPr>
            <w:tcW w:w="4860" w:type="dxa"/>
          </w:tcPr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&gt; 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</w:p>
        </w:tc>
        <w:tc>
          <w:tcPr>
            <w:tcW w:w="3320" w:type="dxa"/>
          </w:tcPr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削減給付：</w:t>
            </w:r>
          </w:p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給付金額需小於試算金額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F7083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="00A4218C" w:rsidRPr="00193E7D">
              <w:rPr>
                <w:rFonts w:hint="eastAsia"/>
                <w:bCs/>
                <w:color w:val="000000"/>
                <w:lang w:eastAsia="zh-TW"/>
              </w:rPr>
              <w:t>00</w:t>
            </w:r>
          </w:p>
        </w:tc>
        <w:tc>
          <w:tcPr>
            <w:tcW w:w="3320" w:type="dxa"/>
          </w:tcPr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削減給付：</w:t>
            </w:r>
          </w:p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F7083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A12CA0" w:rsidRPr="00193E7D" w:rsidRDefault="00A12CA0" w:rsidP="00A12CA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削減給付：</w:t>
            </w:r>
          </w:p>
          <w:p w:rsidR="00F70830" w:rsidRPr="00193E7D" w:rsidRDefault="00F7083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請選擇修改摘要</w:t>
            </w:r>
          </w:p>
        </w:tc>
      </w:tr>
      <w:tr w:rsidR="0034012F" w:rsidRPr="00193E7D">
        <w:tc>
          <w:tcPr>
            <w:tcW w:w="1980" w:type="dxa"/>
          </w:tcPr>
          <w:p w:rsidR="0034012F" w:rsidRPr="00193E7D" w:rsidRDefault="00A12CA0" w:rsidP="0034012F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4:</w:t>
            </w:r>
            <w:r w:rsidRPr="00193E7D">
              <w:rPr>
                <w:rFonts w:hint="eastAsia"/>
                <w:color w:val="000000"/>
                <w:lang w:eastAsia="zh-TW"/>
              </w:rPr>
              <w:t>修改延滯息日期</w:t>
            </w:r>
          </w:p>
        </w:tc>
        <w:tc>
          <w:tcPr>
            <w:tcW w:w="4860" w:type="dxa"/>
          </w:tcPr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00</w:t>
            </w:r>
          </w:p>
        </w:tc>
        <w:tc>
          <w:tcPr>
            <w:tcW w:w="3320" w:type="dxa"/>
          </w:tcPr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修改延滯息利息</w:t>
            </w:r>
            <w:r w:rsidR="00CA4036" w:rsidRPr="00193E7D">
              <w:rPr>
                <w:rFonts w:hint="eastAsia"/>
                <w:bCs/>
                <w:color w:val="000000"/>
                <w:lang w:eastAsia="zh-TW"/>
              </w:rPr>
              <w:t>日期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34012F" w:rsidRPr="00193E7D">
        <w:tc>
          <w:tcPr>
            <w:tcW w:w="1980" w:type="dxa"/>
          </w:tcPr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修改延滯息利息</w:t>
            </w:r>
            <w:r w:rsidR="00CA4036" w:rsidRPr="00193E7D">
              <w:rPr>
                <w:rFonts w:hint="eastAsia"/>
                <w:bCs/>
                <w:color w:val="000000"/>
                <w:lang w:eastAsia="zh-TW"/>
              </w:rPr>
              <w:t>日期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34012F" w:rsidRPr="00193E7D" w:rsidRDefault="0034012F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請選擇修改摘要</w:t>
            </w:r>
          </w:p>
        </w:tc>
      </w:tr>
      <w:tr w:rsidR="00CA4036" w:rsidRPr="00193E7D">
        <w:tc>
          <w:tcPr>
            <w:tcW w:w="1980" w:type="dxa"/>
          </w:tcPr>
          <w:p w:rsidR="00CA4036" w:rsidRPr="00193E7D" w:rsidRDefault="00CA4036" w:rsidP="0034012F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CA4036" w:rsidRPr="00193E7D" w:rsidRDefault="00CA4036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傳入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DTAAB001.   </w:t>
            </w:r>
            <w:r w:rsidRPr="00193E7D">
              <w:rPr>
                <w:rFonts w:hint="eastAsia"/>
                <w:color w:val="000000"/>
                <w:lang w:eastAsia="zh-TW"/>
              </w:rPr>
              <w:t>理賠保險金代號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193E7D">
              <w:rPr>
                <w:color w:val="000000"/>
                <w:lang w:eastAsia="zh-TW"/>
              </w:rPr>
              <w:t>‘</w:t>
            </w:r>
            <w:r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>DCZ1</w:t>
            </w:r>
            <w:r w:rsidRPr="00193E7D">
              <w:rPr>
                <w:rFonts w:ascii="新細明體" w:hAnsi="新細明體" w:cs="Arial Unicode MS"/>
                <w:color w:val="000000"/>
                <w:lang w:eastAsia="zh-TW"/>
              </w:rPr>
              <w:t>’</w:t>
            </w:r>
            <w:r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>才可選擇此狀態</w:t>
            </w:r>
          </w:p>
        </w:tc>
        <w:tc>
          <w:tcPr>
            <w:tcW w:w="3320" w:type="dxa"/>
          </w:tcPr>
          <w:p w:rsidR="00CA4036" w:rsidRPr="00193E7D" w:rsidRDefault="00CA4036" w:rsidP="00CA403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修改延滯息利息日期：</w:t>
            </w:r>
          </w:p>
          <w:p w:rsidR="00CA4036" w:rsidRPr="00193E7D" w:rsidRDefault="00CA4036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非延滯息不可選擇此給付狀態</w:t>
            </w:r>
          </w:p>
        </w:tc>
      </w:tr>
      <w:tr w:rsidR="006A3E26" w:rsidRPr="00193E7D">
        <w:tc>
          <w:tcPr>
            <w:tcW w:w="1980" w:type="dxa"/>
          </w:tcPr>
          <w:p w:rsidR="006A3E26" w:rsidRPr="00193E7D" w:rsidRDefault="006A3E26" w:rsidP="0034012F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6A3E26" w:rsidRPr="00193E7D" w:rsidRDefault="006A3E26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color w:val="000000"/>
                <w:lang w:eastAsia="zh-TW"/>
              </w:rPr>
              <w:t>給付天數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0</w:t>
            </w:r>
          </w:p>
          <w:p w:rsidR="006A3E26" w:rsidRPr="00193E7D" w:rsidRDefault="006A3E26" w:rsidP="0034012F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     </w:t>
            </w:r>
            <w:r w:rsidRPr="00193E7D">
              <w:rPr>
                <w:rFonts w:hint="eastAsia"/>
                <w:color w:val="000000"/>
                <w:lang w:eastAsia="zh-TW"/>
              </w:rPr>
              <w:t>給付金額須為</w:t>
            </w:r>
            <w:r w:rsidRPr="00193E7D">
              <w:rPr>
                <w:rFonts w:hint="eastAsia"/>
                <w:color w:val="000000"/>
                <w:lang w:eastAsia="zh-TW"/>
              </w:rPr>
              <w:t>0</w:t>
            </w:r>
            <w:r w:rsidRPr="00193E7D">
              <w:rPr>
                <w:rFonts w:hint="eastAsia"/>
                <w:color w:val="000000"/>
                <w:lang w:eastAsia="zh-TW"/>
              </w:rPr>
              <w:t>。</w:t>
            </w:r>
          </w:p>
        </w:tc>
        <w:tc>
          <w:tcPr>
            <w:tcW w:w="3320" w:type="dxa"/>
          </w:tcPr>
          <w:p w:rsidR="006A3E26" w:rsidRPr="00193E7D" w:rsidRDefault="006A3E26" w:rsidP="006A3E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修改延滯息利息日期：</w:t>
            </w:r>
          </w:p>
          <w:p w:rsidR="006A3E26" w:rsidRPr="00193E7D" w:rsidRDefault="006A3E26" w:rsidP="006A3E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給付金額須為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</w:tr>
      <w:tr w:rsidR="00F70830" w:rsidRPr="00193E7D">
        <w:tc>
          <w:tcPr>
            <w:tcW w:w="1980" w:type="dxa"/>
          </w:tcPr>
          <w:p w:rsidR="00F70830" w:rsidRPr="00193E7D" w:rsidRDefault="0034012F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5:</w:t>
            </w:r>
            <w:r w:rsidRPr="00193E7D">
              <w:rPr>
                <w:rFonts w:hint="eastAsia"/>
                <w:color w:val="000000"/>
                <w:lang w:eastAsia="zh-TW"/>
              </w:rPr>
              <w:t>退件</w:t>
            </w:r>
            <w:r w:rsidR="004F4810" w:rsidRPr="00193E7D">
              <w:rPr>
                <w:rFonts w:hint="eastAsia"/>
                <w:color w:val="000000"/>
                <w:lang w:eastAsia="zh-TW"/>
              </w:rPr>
              <w:t>不給付</w:t>
            </w:r>
          </w:p>
        </w:tc>
        <w:tc>
          <w:tcPr>
            <w:tcW w:w="4860" w:type="dxa"/>
          </w:tcPr>
          <w:p w:rsidR="00F7083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給付天數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&lt;&gt;  0</w:t>
            </w:r>
          </w:p>
        </w:tc>
        <w:tc>
          <w:tcPr>
            <w:tcW w:w="3320" w:type="dxa"/>
          </w:tcPr>
          <w:p w:rsidR="00F70830" w:rsidRPr="00193E7D" w:rsidRDefault="00D01CFB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退件不給付</w:t>
            </w:r>
            <w:r w:rsidR="004F481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給付天數須為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</w:tr>
      <w:tr w:rsidR="004F4810" w:rsidRPr="00193E7D">
        <w:tc>
          <w:tcPr>
            <w:tcW w:w="1980" w:type="dxa"/>
          </w:tcPr>
          <w:p w:rsidR="004F4810" w:rsidRPr="00193E7D" w:rsidRDefault="004F4810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&lt;&gt;  0  </w:t>
            </w:r>
          </w:p>
        </w:tc>
        <w:tc>
          <w:tcPr>
            <w:tcW w:w="3320" w:type="dxa"/>
          </w:tcPr>
          <w:p w:rsidR="004F4810" w:rsidRPr="00193E7D" w:rsidRDefault="00D01CFB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退件不給付</w:t>
            </w:r>
            <w:r w:rsidR="004F481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給付金額須為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</w:tr>
      <w:tr w:rsidR="004F4810" w:rsidRPr="00193E7D">
        <w:tc>
          <w:tcPr>
            <w:tcW w:w="1980" w:type="dxa"/>
          </w:tcPr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="00A4218C" w:rsidRPr="00193E7D">
              <w:rPr>
                <w:rFonts w:hint="eastAsia"/>
                <w:bCs/>
                <w:color w:val="000000"/>
                <w:lang w:eastAsia="zh-TW"/>
              </w:rPr>
              <w:t>00</w:t>
            </w:r>
          </w:p>
        </w:tc>
        <w:tc>
          <w:tcPr>
            <w:tcW w:w="3320" w:type="dxa"/>
          </w:tcPr>
          <w:p w:rsidR="004F4810" w:rsidRPr="00193E7D" w:rsidRDefault="00D01CFB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退件不給付</w:t>
            </w:r>
            <w:r w:rsidR="004F481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4F4810" w:rsidRPr="00193E7D">
        <w:tc>
          <w:tcPr>
            <w:tcW w:w="1980" w:type="dxa"/>
          </w:tcPr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=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4F4810" w:rsidRPr="00193E7D" w:rsidRDefault="00D01CFB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退件不給付</w:t>
            </w:r>
            <w:r w:rsidR="004F4810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4F4810" w:rsidRPr="00193E7D" w:rsidRDefault="004F4810" w:rsidP="004F481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請選擇修改摘要</w:t>
            </w:r>
          </w:p>
        </w:tc>
      </w:tr>
      <w:tr w:rsidR="00AF3FDA" w:rsidRPr="00193E7D">
        <w:tc>
          <w:tcPr>
            <w:tcW w:w="1980" w:type="dxa"/>
          </w:tcPr>
          <w:p w:rsidR="00AF3FDA" w:rsidRPr="00193E7D" w:rsidRDefault="0034012F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6:</w:t>
            </w:r>
            <w:r w:rsidRPr="00193E7D">
              <w:rPr>
                <w:rFonts w:hint="eastAsia"/>
                <w:color w:val="000000"/>
                <w:lang w:eastAsia="zh-TW"/>
              </w:rPr>
              <w:t>暫不處理</w:t>
            </w:r>
          </w:p>
        </w:tc>
        <w:tc>
          <w:tcPr>
            <w:tcW w:w="4860" w:type="dxa"/>
          </w:tcPr>
          <w:p w:rsidR="00AF3FDA" w:rsidRPr="00193E7D" w:rsidRDefault="00AF3FDA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</w:t>
            </w:r>
            <w:r w:rsidR="00A1722A" w:rsidRPr="00193E7D">
              <w:rPr>
                <w:rFonts w:hint="eastAsia"/>
                <w:bCs/>
                <w:color w:val="000000"/>
                <w:lang w:eastAsia="zh-TW"/>
              </w:rPr>
              <w:t>=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</w:t>
            </w:r>
            <w:r w:rsidR="00A4218C" w:rsidRPr="00193E7D">
              <w:rPr>
                <w:rFonts w:hint="eastAsia"/>
                <w:bCs/>
                <w:color w:val="000000"/>
                <w:lang w:eastAsia="zh-TW"/>
              </w:rPr>
              <w:t>00</w:t>
            </w:r>
          </w:p>
        </w:tc>
        <w:tc>
          <w:tcPr>
            <w:tcW w:w="3320" w:type="dxa"/>
          </w:tcPr>
          <w:p w:rsidR="00AF3FDA" w:rsidRPr="00193E7D" w:rsidRDefault="00D23865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暫不處理</w:t>
            </w:r>
            <w:r w:rsidR="00AF3FDA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AF3FDA" w:rsidRPr="00193E7D" w:rsidRDefault="00A1722A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AF3FDA" w:rsidRPr="00193E7D">
        <w:tc>
          <w:tcPr>
            <w:tcW w:w="1980" w:type="dxa"/>
          </w:tcPr>
          <w:p w:rsidR="00AF3FDA" w:rsidRPr="00193E7D" w:rsidRDefault="00AF3FDA" w:rsidP="006016F2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AF3FDA" w:rsidRPr="00193E7D" w:rsidRDefault="00AF3FDA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</w:t>
            </w:r>
            <w:r w:rsidR="00A1722A" w:rsidRPr="00193E7D">
              <w:rPr>
                <w:rFonts w:hint="eastAsia"/>
                <w:bCs/>
                <w:color w:val="000000"/>
                <w:lang w:eastAsia="zh-TW"/>
              </w:rPr>
              <w:t>=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AF3FDA" w:rsidRPr="00193E7D" w:rsidRDefault="00D23865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暫不處理</w:t>
            </w:r>
            <w:r w:rsidR="00AF3FDA"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AF3FDA" w:rsidRPr="00193E7D" w:rsidRDefault="00A1722A" w:rsidP="00A421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</w:t>
            </w:r>
            <w:r w:rsidR="00AF3FDA" w:rsidRPr="00193E7D">
              <w:rPr>
                <w:rFonts w:hint="eastAsia"/>
                <w:bCs/>
                <w:color w:val="000000"/>
                <w:lang w:eastAsia="zh-TW"/>
              </w:rPr>
              <w:t>輸入修改摘要</w:t>
            </w:r>
          </w:p>
        </w:tc>
      </w:tr>
      <w:tr w:rsidR="00A12CA0" w:rsidRPr="00193E7D">
        <w:tc>
          <w:tcPr>
            <w:tcW w:w="198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7:</w:t>
            </w:r>
            <w:r w:rsidRPr="00193E7D">
              <w:rPr>
                <w:rFonts w:hint="eastAsia"/>
                <w:color w:val="000000"/>
                <w:lang w:eastAsia="zh-TW"/>
              </w:rPr>
              <w:t>補給付</w:t>
            </w:r>
          </w:p>
        </w:tc>
        <w:tc>
          <w:tcPr>
            <w:tcW w:w="486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&lt;&gt;  00</w:t>
            </w:r>
          </w:p>
        </w:tc>
        <w:tc>
          <w:tcPr>
            <w:tcW w:w="332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補給付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請選擇修改原因</w:t>
            </w:r>
          </w:p>
        </w:tc>
      </w:tr>
      <w:tr w:rsidR="00A12CA0" w:rsidRPr="00193E7D">
        <w:tc>
          <w:tcPr>
            <w:tcW w:w="198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&lt;&gt;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空值</w:t>
            </w:r>
          </w:p>
        </w:tc>
        <w:tc>
          <w:tcPr>
            <w:tcW w:w="3320" w:type="dxa"/>
          </w:tcPr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補給付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A12CA0" w:rsidRPr="00193E7D" w:rsidRDefault="00A12CA0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請輸入修改摘要</w:t>
            </w:r>
          </w:p>
        </w:tc>
      </w:tr>
      <w:tr w:rsidR="00CA4036" w:rsidRPr="00193E7D">
        <w:tc>
          <w:tcPr>
            <w:tcW w:w="1980" w:type="dxa"/>
          </w:tcPr>
          <w:p w:rsidR="00CA4036" w:rsidRPr="00193E7D" w:rsidRDefault="00CA4036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6653C0" w:rsidRPr="00193E7D" w:rsidRDefault="00CA4036" w:rsidP="00DC2D0B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color w:val="000000"/>
                <w:lang w:eastAsia="zh-TW"/>
              </w:rPr>
              <w:t>傳入</w:t>
            </w:r>
            <w:r w:rsidRPr="00193E7D">
              <w:rPr>
                <w:rFonts w:hint="eastAsia"/>
                <w:color w:val="000000"/>
                <w:lang w:eastAsia="zh-TW"/>
              </w:rPr>
              <w:t>.DTAAB001.</w:t>
            </w:r>
            <w:r w:rsidRPr="00193E7D">
              <w:rPr>
                <w:rFonts w:hint="eastAsia"/>
                <w:color w:val="000000"/>
                <w:lang w:eastAsia="zh-TW"/>
              </w:rPr>
              <w:t>人工新增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193E7D">
              <w:rPr>
                <w:color w:val="000000"/>
                <w:lang w:eastAsia="zh-TW"/>
              </w:rPr>
              <w:t>‘</w:t>
            </w:r>
            <w:r w:rsidRPr="00193E7D">
              <w:rPr>
                <w:rFonts w:hint="eastAsia"/>
                <w:color w:val="000000"/>
                <w:lang w:eastAsia="zh-TW"/>
              </w:rPr>
              <w:t>Y</w:t>
            </w:r>
            <w:r w:rsidRPr="00193E7D">
              <w:rPr>
                <w:color w:val="000000"/>
                <w:lang w:eastAsia="zh-TW"/>
              </w:rPr>
              <w:t>’</w:t>
            </w:r>
            <w:r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 xml:space="preserve"> </w:t>
            </w:r>
            <w:r w:rsidR="006653C0"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>或 存在於</w:t>
            </w:r>
          </w:p>
          <w:p w:rsidR="006653C0" w:rsidRPr="00193E7D" w:rsidRDefault="006653C0" w:rsidP="006653C0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讀取代碼轉換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: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系統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AA ,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欄位名稱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SPEC_CODE_LIMIT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代碼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</w:p>
          <w:p w:rsidR="00CA4036" w:rsidRPr="00193E7D" w:rsidRDefault="00CA4036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ascii="新細明體" w:hAnsi="新細明體" w:cs="Arial Unicode MS" w:hint="eastAsia"/>
                <w:color w:val="000000"/>
                <w:lang w:eastAsia="zh-TW"/>
              </w:rPr>
              <w:t>才可選擇此狀態</w:t>
            </w:r>
          </w:p>
        </w:tc>
        <w:tc>
          <w:tcPr>
            <w:tcW w:w="3320" w:type="dxa"/>
          </w:tcPr>
          <w:p w:rsidR="00CA4036" w:rsidRPr="00193E7D" w:rsidRDefault="00CA4036" w:rsidP="00CA403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補給付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CA4036" w:rsidRPr="00193E7D" w:rsidRDefault="00CA4036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非人工新增件不</w:t>
            </w:r>
            <w:r w:rsidR="000D7E1C" w:rsidRPr="00193E7D">
              <w:rPr>
                <w:rFonts w:hint="eastAsia"/>
                <w:bCs/>
                <w:color w:val="000000"/>
                <w:lang w:eastAsia="zh-TW"/>
              </w:rPr>
              <w:t>可選擇此給付狀態</w:t>
            </w:r>
          </w:p>
        </w:tc>
      </w:tr>
      <w:tr w:rsidR="000D7E1C" w:rsidRPr="00193E7D">
        <w:tc>
          <w:tcPr>
            <w:tcW w:w="1980" w:type="dxa"/>
          </w:tcPr>
          <w:p w:rsidR="000D7E1C" w:rsidRPr="00193E7D" w:rsidRDefault="000D7E1C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0D7E1C" w:rsidRPr="00193E7D" w:rsidRDefault="000D7E1C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給付天數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0</w:t>
            </w:r>
          </w:p>
        </w:tc>
        <w:tc>
          <w:tcPr>
            <w:tcW w:w="3320" w:type="dxa"/>
          </w:tcPr>
          <w:p w:rsidR="000D7E1C" w:rsidRPr="00193E7D" w:rsidRDefault="000D7E1C" w:rsidP="000D7E1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補給付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：</w:t>
            </w:r>
          </w:p>
          <w:p w:rsidR="000D7E1C" w:rsidRPr="00193E7D" w:rsidRDefault="000D7E1C" w:rsidP="00CA403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請輸入給付天數</w:t>
            </w:r>
          </w:p>
        </w:tc>
      </w:tr>
      <w:tr w:rsidR="000D7E1C" w:rsidRPr="00193E7D">
        <w:tc>
          <w:tcPr>
            <w:tcW w:w="1980" w:type="dxa"/>
          </w:tcPr>
          <w:p w:rsidR="000D7E1C" w:rsidRPr="00193E7D" w:rsidRDefault="000D7E1C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4860" w:type="dxa"/>
          </w:tcPr>
          <w:p w:rsidR="000D7E1C" w:rsidRPr="00193E7D" w:rsidRDefault="000D7E1C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color w:val="000000"/>
                <w:lang w:eastAsia="zh-TW"/>
              </w:rPr>
              <w:t xml:space="preserve"> = 0</w:t>
            </w:r>
          </w:p>
        </w:tc>
        <w:tc>
          <w:tcPr>
            <w:tcW w:w="3320" w:type="dxa"/>
          </w:tcPr>
          <w:p w:rsidR="000D7E1C" w:rsidRPr="00193E7D" w:rsidRDefault="000D7E1C" w:rsidP="00CA403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請輸入給付金額</w:t>
            </w:r>
          </w:p>
        </w:tc>
      </w:tr>
      <w:tr w:rsidR="00B90822" w:rsidRPr="00193E7D">
        <w:tc>
          <w:tcPr>
            <w:tcW w:w="1980" w:type="dxa"/>
          </w:tcPr>
          <w:p w:rsidR="00B90822" w:rsidRPr="00193E7D" w:rsidRDefault="00B90822" w:rsidP="00DC2D0B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8:</w:t>
            </w:r>
            <w:r w:rsidRPr="00193E7D">
              <w:rPr>
                <w:rFonts w:hint="eastAsia"/>
                <w:color w:val="000000"/>
                <w:lang w:eastAsia="zh-TW"/>
              </w:rPr>
              <w:t>人工處理</w:t>
            </w:r>
          </w:p>
        </w:tc>
        <w:tc>
          <w:tcPr>
            <w:tcW w:w="4860" w:type="dxa"/>
          </w:tcPr>
          <w:p w:rsidR="00B90822" w:rsidRPr="00193E7D" w:rsidRDefault="00B90822" w:rsidP="00DC2D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若修改項目為已領預付金時，</w:t>
            </w:r>
            <w:r w:rsidR="00D80D25" w:rsidRPr="00193E7D">
              <w:rPr>
                <w:rFonts w:hint="eastAsia"/>
                <w:color w:val="000000"/>
                <w:lang w:eastAsia="zh-TW"/>
              </w:rPr>
              <w:t>給付金額之絕對值需小於試算金額之絕對值</w:t>
            </w:r>
          </w:p>
        </w:tc>
        <w:tc>
          <w:tcPr>
            <w:tcW w:w="3320" w:type="dxa"/>
          </w:tcPr>
          <w:p w:rsidR="00B90822" w:rsidRPr="00193E7D" w:rsidRDefault="00D80D25" w:rsidP="00CA403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扣回預付金額不得超過為扣回餘額</w:t>
            </w:r>
          </w:p>
        </w:tc>
      </w:tr>
    </w:tbl>
    <w:p w:rsidR="00EB71E5" w:rsidRPr="00193E7D" w:rsidRDefault="00CA4036" w:rsidP="00CA403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一般檢核：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860"/>
        <w:gridCol w:w="3320"/>
      </w:tblGrid>
      <w:tr w:rsidR="00EB71E5" w:rsidRPr="00193E7D">
        <w:tc>
          <w:tcPr>
            <w:tcW w:w="198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欄位</w:t>
            </w:r>
          </w:p>
        </w:tc>
        <w:tc>
          <w:tcPr>
            <w:tcW w:w="486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EB71E5" w:rsidRPr="00193E7D">
        <w:tc>
          <w:tcPr>
            <w:tcW w:w="198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給付金額</w:t>
            </w:r>
          </w:p>
        </w:tc>
        <w:tc>
          <w:tcPr>
            <w:tcW w:w="4860" w:type="dxa"/>
          </w:tcPr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讀取代碼轉換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: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系統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AA ,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欄位名稱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SPEC_CODE_LIMIT </w:t>
            </w:r>
          </w:p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傳入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DTAAB001.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理賠保險金代號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存在於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讀出的代碼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</w:p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  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&gt;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*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代碼中文</w:t>
            </w:r>
            <w:r w:rsidR="00BD6A61" w:rsidRPr="00193E7D">
              <w:rPr>
                <w:rFonts w:hint="eastAsia"/>
                <w:bCs/>
                <w:color w:val="000000"/>
                <w:lang w:eastAsia="zh-TW"/>
              </w:rPr>
              <w:t>(</w:t>
            </w:r>
            <w:r w:rsidR="00BD6A61" w:rsidRPr="00193E7D">
              <w:rPr>
                <w:rFonts w:hint="eastAsia"/>
                <w:bCs/>
                <w:color w:val="000000"/>
                <w:lang w:eastAsia="zh-TW"/>
              </w:rPr>
              <w:t>可能有小數一位</w:t>
            </w:r>
            <w:r w:rsidR="00BD6A61" w:rsidRPr="00193E7D">
              <w:rPr>
                <w:rFonts w:hint="eastAsia"/>
                <w:bCs/>
                <w:color w:val="000000"/>
                <w:lang w:eastAsia="zh-TW"/>
              </w:rPr>
              <w:t>)</w:t>
            </w:r>
          </w:p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ELSE</w:t>
            </w:r>
          </w:p>
          <w:p w:rsidR="00EB71E5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        </w:t>
            </w:r>
            <w:r w:rsidR="00EB71E5"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="00EB71E5" w:rsidRPr="00193E7D">
              <w:rPr>
                <w:rFonts w:hint="eastAsia"/>
                <w:bCs/>
                <w:color w:val="000000"/>
                <w:lang w:eastAsia="zh-TW"/>
              </w:rPr>
              <w:t xml:space="preserve"> &gt; </w:t>
            </w:r>
            <w:r w:rsidR="00EB71E5" w:rsidRPr="00193E7D">
              <w:rPr>
                <w:rFonts w:hint="eastAsia"/>
                <w:bCs/>
                <w:color w:val="000000"/>
                <w:lang w:eastAsia="zh-TW"/>
              </w:rPr>
              <w:t>試算金額</w:t>
            </w:r>
          </w:p>
          <w:p w:rsidR="00C06491" w:rsidRPr="00193E7D" w:rsidRDefault="00C06491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END IF</w:t>
            </w:r>
          </w:p>
          <w:p w:rsidR="00F4255F" w:rsidRPr="00193E7D" w:rsidRDefault="00F4255F" w:rsidP="00C06491">
            <w:pPr>
              <w:pStyle w:val="Tabletext"/>
              <w:keepLines w:val="0"/>
              <w:tabs>
                <w:tab w:val="left" w:pos="3030"/>
              </w:tabs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ascii="細明體" w:eastAsia="細明體" w:hAnsi="細明體" w:hint="eastAsia"/>
                <w:color w:val="000000"/>
                <w:lang w:eastAsia="zh-TW"/>
              </w:rPr>
              <w:t>針對例外授權的賠項，開放上限為例外授權的金額</w:t>
            </w:r>
          </w:p>
        </w:tc>
        <w:tc>
          <w:tcPr>
            <w:tcW w:w="332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給付金額大於試算金額</w:t>
            </w:r>
            <w:r w:rsidR="00BD6A61" w:rsidRPr="00193E7D">
              <w:rPr>
                <w:rFonts w:hint="eastAsia"/>
                <w:bCs/>
                <w:color w:val="000000"/>
                <w:lang w:eastAsia="zh-TW"/>
              </w:rPr>
              <w:t>限制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</w:p>
        </w:tc>
      </w:tr>
      <w:tr w:rsidR="00EB71E5" w:rsidRPr="00193E7D">
        <w:tc>
          <w:tcPr>
            <w:tcW w:w="198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修改原因</w:t>
            </w:r>
          </w:p>
        </w:tc>
        <w:tc>
          <w:tcPr>
            <w:tcW w:w="486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超過</w:t>
            </w:r>
            <w:r w:rsidR="003E725B" w:rsidRPr="00193E7D">
              <w:rPr>
                <w:rFonts w:hint="eastAsia"/>
                <w:bCs/>
                <w:color w:val="000000"/>
                <w:lang w:eastAsia="zh-TW"/>
              </w:rPr>
              <w:t>600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字</w:t>
            </w:r>
            <w:r w:rsidR="00185719" w:rsidRPr="00193E7D">
              <w:rPr>
                <w:rFonts w:hint="eastAsia"/>
                <w:bCs/>
                <w:color w:val="000000"/>
                <w:lang w:eastAsia="zh-TW"/>
              </w:rPr>
              <w:t>(300</w:t>
            </w:r>
            <w:r w:rsidR="00185719" w:rsidRPr="00193E7D">
              <w:rPr>
                <w:rFonts w:hint="eastAsia"/>
                <w:bCs/>
                <w:color w:val="000000"/>
                <w:lang w:eastAsia="zh-TW"/>
              </w:rPr>
              <w:t>個中文</w:t>
            </w:r>
            <w:r w:rsidR="00185719" w:rsidRPr="00193E7D"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332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修改原因請輸入</w:t>
            </w:r>
            <w:r w:rsidR="003E725B" w:rsidRPr="00193E7D">
              <w:rPr>
                <w:rFonts w:hint="eastAsia"/>
                <w:bCs/>
                <w:color w:val="000000"/>
                <w:lang w:eastAsia="zh-TW"/>
              </w:rPr>
              <w:t>600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字內</w:t>
            </w:r>
          </w:p>
        </w:tc>
      </w:tr>
      <w:tr w:rsidR="00EB71E5" w:rsidRPr="00193E7D">
        <w:tc>
          <w:tcPr>
            <w:tcW w:w="198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殘廢等級</w:t>
            </w:r>
          </w:p>
        </w:tc>
        <w:tc>
          <w:tcPr>
            <w:tcW w:w="486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IF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畫面上有殘廢等級欄位才需做此檢核</w:t>
            </w:r>
          </w:p>
          <w:p w:rsidR="00EB71E5" w:rsidRPr="00193E7D" w:rsidRDefault="00764C90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1.</w:t>
            </w:r>
            <w:r w:rsidR="00EB71E5" w:rsidRPr="00193E7D">
              <w:rPr>
                <w:rFonts w:hint="eastAsia"/>
                <w:bCs/>
                <w:color w:val="000000"/>
                <w:lang w:eastAsia="zh-TW"/>
              </w:rPr>
              <w:t>不得為空值</w:t>
            </w:r>
          </w:p>
          <w:p w:rsidR="00764C90" w:rsidRPr="00193E7D" w:rsidRDefault="00764C90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2.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必須大於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1,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小於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12</w:t>
            </w:r>
          </w:p>
        </w:tc>
        <w:tc>
          <w:tcPr>
            <w:tcW w:w="3320" w:type="dxa"/>
          </w:tcPr>
          <w:p w:rsidR="00EB71E5" w:rsidRPr="00193E7D" w:rsidRDefault="00EB71E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  <w:p w:rsidR="00764C90" w:rsidRPr="00193E7D" w:rsidRDefault="00764C90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請輸入殘廢等級</w:t>
            </w:r>
          </w:p>
          <w:p w:rsidR="00764C90" w:rsidRPr="00193E7D" w:rsidRDefault="00764C90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請輸入正確殘廢等級</w:t>
            </w:r>
          </w:p>
        </w:tc>
      </w:tr>
    </w:tbl>
    <w:p w:rsidR="00CA4036" w:rsidRPr="00193E7D" w:rsidRDefault="00EB71E5" w:rsidP="00EB71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>.DTAAB001.</w:t>
      </w:r>
      <w:r w:rsidRPr="00193E7D">
        <w:rPr>
          <w:rFonts w:hint="eastAsia"/>
          <w:color w:val="000000"/>
          <w:lang w:eastAsia="zh-TW"/>
        </w:rPr>
        <w:t>人工新增</w:t>
      </w:r>
      <w:r w:rsidRPr="00193E7D">
        <w:rPr>
          <w:rFonts w:hint="eastAsia"/>
          <w:color w:val="000000"/>
          <w:lang w:eastAsia="zh-TW"/>
        </w:rPr>
        <w:t xml:space="preserve"> </w:t>
      </w:r>
      <w:r w:rsidR="004342F6" w:rsidRPr="00193E7D">
        <w:rPr>
          <w:rFonts w:hint="eastAsia"/>
          <w:color w:val="000000"/>
          <w:lang w:eastAsia="zh-TW"/>
        </w:rPr>
        <w:t>=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color w:val="000000"/>
          <w:lang w:eastAsia="zh-TW"/>
        </w:rPr>
        <w:t>‘</w:t>
      </w:r>
      <w:r w:rsidRPr="00193E7D">
        <w:rPr>
          <w:rFonts w:hint="eastAsia"/>
          <w:color w:val="000000"/>
          <w:lang w:eastAsia="zh-TW"/>
        </w:rPr>
        <w:t>Y</w:t>
      </w:r>
      <w:r w:rsidRPr="00193E7D">
        <w:rPr>
          <w:color w:val="000000"/>
          <w:lang w:eastAsia="zh-TW"/>
        </w:rPr>
        <w:t>’</w:t>
      </w:r>
      <w:r w:rsidRPr="00193E7D">
        <w:rPr>
          <w:rFonts w:hint="eastAsia"/>
          <w:color w:val="000000"/>
          <w:lang w:eastAsia="zh-TW"/>
        </w:rPr>
        <w:t>，不需作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給付金額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檢核。</w:t>
      </w:r>
    </w:p>
    <w:p w:rsidR="00936816" w:rsidRPr="00193E7D" w:rsidRDefault="00936816" w:rsidP="0093681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逐筆更新傳入</w:t>
      </w:r>
      <w:r w:rsidRPr="00193E7D">
        <w:rPr>
          <w:rFonts w:hint="eastAsia"/>
          <w:color w:val="000000"/>
          <w:kern w:val="2"/>
          <w:szCs w:val="24"/>
          <w:lang w:eastAsia="zh-TW"/>
        </w:rPr>
        <w:t>DTAAB004</w:t>
      </w:r>
    </w:p>
    <w:p w:rsidR="00936816" w:rsidRPr="00193E7D" w:rsidRDefault="00936816" w:rsidP="00AC44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將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DTAAB004.</w:t>
      </w:r>
      <w:r w:rsidRPr="00193E7D">
        <w:rPr>
          <w:rFonts w:hint="eastAsia"/>
          <w:color w:val="000000"/>
          <w:kern w:val="2"/>
          <w:szCs w:val="24"/>
          <w:lang w:eastAsia="zh-TW"/>
        </w:rPr>
        <w:t>給付狀態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93E7D">
        <w:rPr>
          <w:rFonts w:hint="eastAsia"/>
          <w:color w:val="000000"/>
          <w:kern w:val="2"/>
          <w:szCs w:val="24"/>
          <w:lang w:eastAsia="zh-TW"/>
        </w:rPr>
        <w:t>更新為畫面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93E7D">
        <w:rPr>
          <w:rFonts w:hint="eastAsia"/>
          <w:color w:val="000000"/>
          <w:kern w:val="2"/>
          <w:szCs w:val="24"/>
          <w:lang w:eastAsia="zh-TW"/>
        </w:rPr>
        <w:t>給付狀態。</w:t>
      </w:r>
    </w:p>
    <w:p w:rsidR="007332B9" w:rsidRPr="00193E7D" w:rsidRDefault="007332B9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畫面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hint="eastAsia"/>
          <w:color w:val="000000"/>
          <w:lang w:eastAsia="zh-TW"/>
        </w:rPr>
        <w:t>給付天數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被修改過</w:t>
      </w:r>
    </w:p>
    <w:p w:rsidR="00D23865" w:rsidRPr="00193E7D" w:rsidRDefault="00D23865" w:rsidP="007332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>.DTAAB001.</w:t>
      </w:r>
      <w:r w:rsidRPr="00193E7D">
        <w:rPr>
          <w:rFonts w:hint="eastAsia"/>
          <w:color w:val="000000"/>
          <w:lang w:eastAsia="zh-TW"/>
        </w:rPr>
        <w:t>人工新增</w:t>
      </w:r>
      <w:r w:rsidRPr="00193E7D">
        <w:rPr>
          <w:rFonts w:hint="eastAsia"/>
          <w:color w:val="000000"/>
          <w:lang w:eastAsia="zh-TW"/>
        </w:rPr>
        <w:t xml:space="preserve"> = </w:t>
      </w:r>
      <w:r w:rsidRPr="00193E7D">
        <w:rPr>
          <w:color w:val="000000"/>
          <w:lang w:eastAsia="zh-TW"/>
        </w:rPr>
        <w:t>‘</w:t>
      </w:r>
      <w:r w:rsidRPr="00193E7D">
        <w:rPr>
          <w:rFonts w:hint="eastAsia"/>
          <w:color w:val="000000"/>
          <w:lang w:eastAsia="zh-TW"/>
        </w:rPr>
        <w:t>Y</w:t>
      </w:r>
      <w:r w:rsidRPr="00193E7D">
        <w:rPr>
          <w:color w:val="000000"/>
          <w:lang w:eastAsia="zh-TW"/>
        </w:rPr>
        <w:t>’</w:t>
      </w:r>
      <w:r w:rsidRPr="00193E7D">
        <w:rPr>
          <w:rFonts w:hint="eastAsia"/>
          <w:color w:val="000000"/>
          <w:lang w:eastAsia="zh-TW"/>
        </w:rPr>
        <w:t>，才需執行本</w:t>
      </w:r>
      <w:r w:rsidRPr="00193E7D">
        <w:rPr>
          <w:rFonts w:hint="eastAsia"/>
          <w:color w:val="000000"/>
          <w:lang w:eastAsia="zh-TW"/>
        </w:rPr>
        <w:t>STEP</w:t>
      </w:r>
      <w:r w:rsidRPr="00193E7D">
        <w:rPr>
          <w:rFonts w:hint="eastAsia"/>
          <w:color w:val="000000"/>
          <w:lang w:eastAsia="zh-TW"/>
        </w:rPr>
        <w:t>。</w:t>
      </w:r>
    </w:p>
    <w:p w:rsidR="006A01F8" w:rsidRPr="00193E7D" w:rsidRDefault="006A01F8" w:rsidP="007332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ascii="細明體" w:eastAsia="細明體" w:hAnsi="細明體" w:hint="eastAsia"/>
          <w:color w:val="000000"/>
        </w:rPr>
        <w:t xml:space="preserve"> DTAAB001</w:t>
      </w:r>
      <w:r w:rsidRPr="00193E7D">
        <w:rPr>
          <w:rFonts w:ascii="細明體" w:eastAsia="細明體" w:hAnsi="細明體" w:hint="eastAsia"/>
          <w:color w:val="000000"/>
          <w:lang w:eastAsia="zh-TW"/>
        </w:rPr>
        <w:t xml:space="preserve">.索賠類別 = </w:t>
      </w:r>
      <w:r w:rsidRPr="00193E7D">
        <w:rPr>
          <w:rFonts w:ascii="細明體" w:eastAsia="細明體" w:hAnsi="細明體"/>
          <w:color w:val="000000"/>
          <w:lang w:eastAsia="zh-TW"/>
        </w:rPr>
        <w:t>‘</w:t>
      </w:r>
      <w:r w:rsidRPr="00193E7D">
        <w:rPr>
          <w:rFonts w:ascii="細明體" w:eastAsia="細明體" w:hAnsi="細明體" w:hint="eastAsia"/>
          <w:color w:val="000000"/>
          <w:lang w:eastAsia="zh-TW"/>
        </w:rPr>
        <w:t>E</w:t>
      </w:r>
      <w:r w:rsidRPr="00193E7D">
        <w:rPr>
          <w:rFonts w:ascii="細明體" w:eastAsia="細明體" w:hAnsi="細明體"/>
          <w:color w:val="000000"/>
          <w:lang w:eastAsia="zh-TW"/>
        </w:rPr>
        <w:t>’</w:t>
      </w:r>
      <w:r w:rsidR="00FF5D53" w:rsidRPr="00193E7D">
        <w:rPr>
          <w:rFonts w:ascii="細明體" w:eastAsia="細明體" w:hAnsi="細明體" w:hint="eastAsia"/>
          <w:color w:val="000000"/>
          <w:lang w:eastAsia="zh-TW"/>
        </w:rPr>
        <w:t xml:space="preserve">OR </w:t>
      </w:r>
      <w:r w:rsidR="00FF5D53" w:rsidRPr="00193E7D">
        <w:rPr>
          <w:rFonts w:ascii="細明體" w:eastAsia="細明體" w:hAnsi="細明體"/>
          <w:color w:val="000000"/>
          <w:lang w:eastAsia="zh-TW"/>
        </w:rPr>
        <w:t>‘</w:t>
      </w:r>
      <w:r w:rsidR="00FF5D53" w:rsidRPr="00193E7D">
        <w:rPr>
          <w:rFonts w:ascii="細明體" w:eastAsia="細明體" w:hAnsi="細明體" w:hint="eastAsia"/>
          <w:color w:val="000000"/>
          <w:lang w:eastAsia="zh-TW"/>
        </w:rPr>
        <w:t>G</w:t>
      </w:r>
      <w:r w:rsidR="00FF5D53" w:rsidRPr="00193E7D">
        <w:rPr>
          <w:rFonts w:ascii="細明體" w:eastAsia="細明體" w:hAnsi="細明體"/>
          <w:color w:val="000000"/>
          <w:lang w:eastAsia="zh-TW"/>
        </w:rPr>
        <w:t>’</w:t>
      </w:r>
    </w:p>
    <w:p w:rsidR="006A01F8" w:rsidRPr="00193E7D" w:rsidRDefault="006A01F8" w:rsidP="006A01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CALL AA_B1Z614 By 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ascii="細明體" w:eastAsia="細明體" w:hAnsi="細明體" w:hint="eastAsia"/>
          <w:color w:val="000000"/>
        </w:rPr>
        <w:t xml:space="preserve"> DTAAB001</w:t>
      </w:r>
      <w:r w:rsidRPr="00193E7D">
        <w:rPr>
          <w:rFonts w:ascii="細明體" w:eastAsia="細明體" w:hAnsi="細明體" w:hint="eastAsia"/>
          <w:color w:val="000000"/>
          <w:lang w:eastAsia="zh-TW"/>
        </w:rPr>
        <w:t>.理賠保險金代號</w:t>
      </w:r>
    </w:p>
    <w:p w:rsidR="006A01F8" w:rsidRPr="00193E7D" w:rsidRDefault="006A01F8" w:rsidP="006A01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模組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ascii="細明體" w:eastAsia="細明體" w:hAnsi="細明體" w:hint="eastAsia"/>
          <w:color w:val="000000"/>
          <w:lang w:eastAsia="zh-TW"/>
        </w:rPr>
        <w:t xml:space="preserve"> 醫療天數檔查詢判定 = </w:t>
      </w:r>
      <w:r w:rsidRPr="00193E7D">
        <w:rPr>
          <w:rFonts w:ascii="細明體" w:eastAsia="細明體" w:hAnsi="細明體"/>
          <w:color w:val="000000"/>
          <w:lang w:eastAsia="zh-TW"/>
        </w:rPr>
        <w:t>‘</w:t>
      </w:r>
      <w:r w:rsidRPr="00193E7D">
        <w:rPr>
          <w:rFonts w:ascii="細明體" w:eastAsia="細明體" w:hAnsi="細明體" w:hint="eastAsia"/>
          <w:color w:val="000000"/>
          <w:lang w:eastAsia="zh-TW"/>
        </w:rPr>
        <w:t>1</w:t>
      </w:r>
      <w:r w:rsidRPr="00193E7D">
        <w:rPr>
          <w:rFonts w:ascii="細明體" w:eastAsia="細明體" w:hAnsi="細明體"/>
          <w:color w:val="000000"/>
          <w:lang w:eastAsia="zh-TW"/>
        </w:rPr>
        <w:t>’</w:t>
      </w:r>
    </w:p>
    <w:p w:rsidR="00AC5140" w:rsidRPr="00193E7D" w:rsidRDefault="007332B9" w:rsidP="006A01F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LINK </w:t>
      </w:r>
      <w:r w:rsidR="00AC5140" w:rsidRPr="00193E7D">
        <w:rPr>
          <w:rFonts w:hint="eastAsia"/>
          <w:color w:val="000000"/>
          <w:lang w:eastAsia="zh-TW"/>
        </w:rPr>
        <w:t xml:space="preserve">AAB1_0301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AC5140" w:rsidRPr="00193E7D">
        <w:tc>
          <w:tcPr>
            <w:tcW w:w="252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欄位</w:t>
            </w:r>
          </w:p>
        </w:tc>
        <w:tc>
          <w:tcPr>
            <w:tcW w:w="378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資料來源</w:t>
            </w:r>
          </w:p>
        </w:tc>
      </w:tr>
      <w:tr w:rsidR="00AC5140" w:rsidRPr="00193E7D">
        <w:tc>
          <w:tcPr>
            <w:tcW w:w="252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DTAAB001</w:t>
            </w:r>
          </w:p>
        </w:tc>
        <w:tc>
          <w:tcPr>
            <w:tcW w:w="378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畫面該筆</w:t>
            </w:r>
          </w:p>
        </w:tc>
      </w:tr>
      <w:tr w:rsidR="00AC5140" w:rsidRPr="00193E7D">
        <w:tc>
          <w:tcPr>
            <w:tcW w:w="252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DTAAB004</w:t>
            </w:r>
          </w:p>
        </w:tc>
        <w:tc>
          <w:tcPr>
            <w:tcW w:w="378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</w:tr>
      <w:tr w:rsidR="00AC5140" w:rsidRPr="00193E7D">
        <w:tc>
          <w:tcPr>
            <w:tcW w:w="252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理賠保險金名稱</w:t>
            </w:r>
          </w:p>
        </w:tc>
        <w:tc>
          <w:tcPr>
            <w:tcW w:w="3780" w:type="dxa"/>
          </w:tcPr>
          <w:p w:rsidR="00AC5140" w:rsidRPr="00193E7D" w:rsidRDefault="00AC5140" w:rsidP="00AC51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畫面</w:t>
            </w:r>
          </w:p>
        </w:tc>
      </w:tr>
      <w:tr w:rsidR="006A01F8" w:rsidRPr="00193E7D">
        <w:tc>
          <w:tcPr>
            <w:tcW w:w="2520" w:type="dxa"/>
          </w:tcPr>
          <w:p w:rsidR="006A01F8" w:rsidRPr="00193E7D" w:rsidRDefault="006A01F8" w:rsidP="00AC514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診斷類別</w:t>
            </w:r>
          </w:p>
        </w:tc>
        <w:tc>
          <w:tcPr>
            <w:tcW w:w="3780" w:type="dxa"/>
          </w:tcPr>
          <w:p w:rsidR="006A01F8" w:rsidRPr="00193E7D" w:rsidRDefault="006A01F8" w:rsidP="00AC514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模組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.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診斷類別</w:t>
            </w:r>
          </w:p>
        </w:tc>
      </w:tr>
    </w:tbl>
    <w:p w:rsidR="007332B9" w:rsidRPr="00193E7D" w:rsidRDefault="007332B9" w:rsidP="002A7096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1C39AA" w:rsidRPr="00193E7D" w:rsidRDefault="001C39AA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日期明細輸入：</w:t>
      </w:r>
    </w:p>
    <w:p w:rsidR="00B94D8B" w:rsidRPr="00193E7D" w:rsidRDefault="00AD099F" w:rsidP="00B94D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判斷是否</w:t>
      </w: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需寫入理賠天數明細：</w:t>
      </w:r>
    </w:p>
    <w:p w:rsidR="00AD099F" w:rsidRPr="00193E7D" w:rsidRDefault="00AD099F" w:rsidP="00AD099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CALL AA_B1Z614.</w:t>
      </w:r>
      <w:r w:rsidRPr="00193E7D">
        <w:rPr>
          <w:rFonts w:ascii="細明體" w:eastAsia="細明體" w:hAnsi="細明體" w:hint="eastAsia"/>
          <w:color w:val="000000"/>
        </w:rPr>
        <w:t>chkIns</w:t>
      </w:r>
      <w:r w:rsidRPr="00193E7D">
        <w:rPr>
          <w:rFonts w:cs="Arial" w:hint="eastAsia"/>
          <w:color w:val="000000"/>
        </w:rPr>
        <w:t>B004</w:t>
      </w:r>
      <w:r w:rsidRPr="00193E7D">
        <w:rPr>
          <w:rFonts w:cs="Arial" w:hint="eastAsia"/>
          <w:color w:val="000000"/>
          <w:lang w:eastAsia="zh-TW"/>
        </w:rPr>
        <w:t>()</w:t>
      </w:r>
      <w:r w:rsidRPr="00193E7D">
        <w:rPr>
          <w:rFonts w:cs="Arial" w:hint="eastAsia"/>
          <w:color w:val="000000"/>
          <w:lang w:eastAsia="zh-TW"/>
        </w:rPr>
        <w:t>：</w:t>
      </w:r>
      <w:r w:rsidRPr="00193E7D">
        <w:rPr>
          <w:rFonts w:cs="Arial" w:hint="eastAsia"/>
          <w:color w:val="000000"/>
        </w:rPr>
        <w:t>判斷是否不寫入理賠天數檔</w:t>
      </w:r>
    </w:p>
    <w:p w:rsidR="00AD099F" w:rsidRPr="00193E7D" w:rsidRDefault="00AD099F" w:rsidP="00AD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lang w:eastAsia="zh-TW"/>
        </w:rPr>
        <w:t>保險金代號=</w:t>
      </w:r>
      <w:r w:rsidR="00C433DE" w:rsidRPr="00193E7D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C433DE" w:rsidRPr="00193E7D">
        <w:rPr>
          <w:rFonts w:hint="eastAsia"/>
          <w:color w:val="000000"/>
          <w:lang w:eastAsia="zh-TW"/>
        </w:rPr>
        <w:t>傳入</w:t>
      </w:r>
      <w:r w:rsidR="00C433DE" w:rsidRPr="00193E7D">
        <w:rPr>
          <w:rFonts w:hint="eastAsia"/>
          <w:color w:val="000000"/>
          <w:lang w:eastAsia="zh-TW"/>
        </w:rPr>
        <w:t>.DTAAB001.</w:t>
      </w:r>
      <w:r w:rsidRPr="00193E7D">
        <w:rPr>
          <w:color w:val="000000"/>
          <w:lang w:eastAsia="zh-TW"/>
        </w:rPr>
        <w:t>理賠保險金代號</w:t>
      </w:r>
    </w:p>
    <w:p w:rsidR="00815163" w:rsidRPr="00193E7D" w:rsidRDefault="00815163" w:rsidP="00AD099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lang w:eastAsia="zh-TW"/>
        </w:rPr>
        <w:t>診斷類別= 畫面.診斷類別</w:t>
      </w:r>
    </w:p>
    <w:p w:rsidR="00C22DA5" w:rsidRPr="00193E7D" w:rsidRDefault="00C22DA5" w:rsidP="00B94D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 </w:t>
      </w: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AA_B1Z614.</w:t>
      </w:r>
      <w:r w:rsidRPr="00193E7D">
        <w:rPr>
          <w:rFonts w:ascii="細明體" w:eastAsia="細明體" w:hAnsi="細明體" w:hint="eastAsia"/>
          <w:color w:val="000000"/>
        </w:rPr>
        <w:t>寫入天數檔</w:t>
      </w:r>
      <w:r w:rsidRPr="00193E7D">
        <w:rPr>
          <w:rFonts w:ascii="細明體" w:eastAsia="細明體" w:hAnsi="細明體" w:hint="eastAsia"/>
          <w:color w:val="000000"/>
          <w:lang w:eastAsia="zh-TW"/>
        </w:rPr>
        <w:t xml:space="preserve"> =</w:t>
      </w:r>
      <w:r w:rsidRPr="00193E7D">
        <w:rPr>
          <w:rFonts w:ascii="細明體" w:eastAsia="細明體" w:hAnsi="細明體"/>
          <w:color w:val="000000"/>
          <w:lang w:eastAsia="zh-TW"/>
        </w:rPr>
        <w:t>’</w:t>
      </w:r>
      <w:r w:rsidRPr="00193E7D">
        <w:rPr>
          <w:rFonts w:ascii="細明體" w:eastAsia="細明體" w:hAnsi="細明體" w:hint="eastAsia"/>
          <w:color w:val="000000"/>
          <w:lang w:eastAsia="zh-TW"/>
        </w:rPr>
        <w:t>Y</w:t>
      </w:r>
      <w:r w:rsidRPr="00193E7D">
        <w:rPr>
          <w:rFonts w:ascii="細明體" w:eastAsia="細明體" w:hAnsi="細明體"/>
          <w:color w:val="000000"/>
          <w:lang w:eastAsia="zh-TW"/>
        </w:rPr>
        <w:t>’</w:t>
      </w:r>
    </w:p>
    <w:p w:rsidR="0054717F" w:rsidRPr="00193E7D" w:rsidRDefault="0054717F" w:rsidP="00C22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>畫面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color w:val="000000"/>
          <w:lang w:eastAsia="zh-TW"/>
        </w:rPr>
        <w:t>起始日期</w:t>
      </w:r>
      <w:r w:rsidRPr="00193E7D">
        <w:rPr>
          <w:rFonts w:hint="eastAsia"/>
          <w:color w:val="000000"/>
          <w:lang w:eastAsia="zh-TW"/>
        </w:rPr>
        <w:t>,</w:t>
      </w:r>
      <w:r w:rsidRPr="00193E7D">
        <w:rPr>
          <w:color w:val="000000"/>
          <w:lang w:eastAsia="zh-TW"/>
        </w:rPr>
        <w:t xml:space="preserve"> </w:t>
      </w:r>
      <w:r w:rsidRPr="00193E7D">
        <w:rPr>
          <w:color w:val="000000"/>
          <w:lang w:eastAsia="zh-TW"/>
        </w:rPr>
        <w:t>終止日期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合併為一欄位，</w:t>
      </w:r>
      <w:r w:rsidR="0021252A" w:rsidRPr="00193E7D">
        <w:rPr>
          <w:color w:val="000000"/>
          <w:lang w:eastAsia="zh-TW"/>
        </w:rPr>
        <w:t>”</w:t>
      </w:r>
      <w:r w:rsidRPr="00193E7D">
        <w:rPr>
          <w:rFonts w:hint="eastAsia"/>
          <w:color w:val="000000"/>
          <w:lang w:eastAsia="zh-TW"/>
        </w:rPr>
        <w:t>理賠天數明細</w:t>
      </w:r>
      <w:r w:rsidR="0021252A" w:rsidRPr="00193E7D">
        <w:rPr>
          <w:color w:val="000000"/>
          <w:lang w:eastAsia="zh-TW"/>
        </w:rPr>
        <w:t>”</w:t>
      </w:r>
    </w:p>
    <w:p w:rsidR="00C22DA5" w:rsidRPr="00193E7D" w:rsidRDefault="00C22DA5" w:rsidP="00C22D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IF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>.DTAAB001</w:t>
      </w:r>
      <w:r w:rsidR="002A2F22" w:rsidRPr="00193E7D">
        <w:rPr>
          <w:rFonts w:hint="eastAsia"/>
          <w:color w:val="000000"/>
          <w:lang w:eastAsia="zh-TW"/>
        </w:rPr>
        <w:t>理賠天數明細</w:t>
      </w:r>
      <w:r w:rsidR="002A2F22"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有值</w:t>
      </w:r>
    </w:p>
    <w:p w:rsidR="00C22DA5" w:rsidRPr="00193E7D" w:rsidRDefault="00C22DA5" w:rsidP="00C22D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>帶在</w:t>
      </w:r>
      <w:r w:rsidR="0054717F"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畫面</w:t>
      </w:r>
      <w:r w:rsidR="0054717F" w:rsidRPr="00193E7D">
        <w:rPr>
          <w:rFonts w:hint="eastAsia"/>
          <w:color w:val="000000"/>
          <w:lang w:eastAsia="zh-TW"/>
        </w:rPr>
        <w:t>.</w:t>
      </w:r>
      <w:r w:rsidR="0054717F" w:rsidRPr="00193E7D">
        <w:rPr>
          <w:rFonts w:hint="eastAsia"/>
          <w:color w:val="000000"/>
          <w:lang w:eastAsia="zh-TW"/>
        </w:rPr>
        <w:t>理賠天數明細</w:t>
      </w:r>
      <w:r w:rsidR="0054717F"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上</w:t>
      </w:r>
    </w:p>
    <w:p w:rsidR="00B94D8B" w:rsidRPr="00193E7D" w:rsidRDefault="00B94D8B" w:rsidP="00B94D8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="0054717F" w:rsidRPr="00193E7D">
        <w:rPr>
          <w:rFonts w:hint="eastAsia"/>
          <w:color w:val="000000"/>
          <w:lang w:eastAsia="zh-TW"/>
        </w:rPr>
        <w:t>畫面</w:t>
      </w:r>
      <w:r w:rsidR="0054717F" w:rsidRPr="00193E7D">
        <w:rPr>
          <w:rFonts w:hint="eastAsia"/>
          <w:color w:val="000000"/>
          <w:lang w:eastAsia="zh-TW"/>
        </w:rPr>
        <w:t>.</w:t>
      </w:r>
      <w:r w:rsidR="0054717F" w:rsidRPr="00193E7D">
        <w:rPr>
          <w:rFonts w:hint="eastAsia"/>
          <w:color w:val="000000"/>
          <w:lang w:eastAsia="zh-TW"/>
        </w:rPr>
        <w:t>理賠天數明細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有值</w:t>
      </w:r>
      <w:r w:rsidR="0054717F" w:rsidRPr="00193E7D">
        <w:rPr>
          <w:rFonts w:hint="eastAsia"/>
          <w:color w:val="000000"/>
          <w:lang w:eastAsia="zh-TW"/>
        </w:rPr>
        <w:t>(</w:t>
      </w:r>
      <w:r w:rsidR="0054717F" w:rsidRPr="00193E7D">
        <w:rPr>
          <w:rFonts w:hint="eastAsia"/>
          <w:color w:val="000000"/>
          <w:lang w:eastAsia="zh-TW"/>
        </w:rPr>
        <w:t>檢核日期明細資料格式</w:t>
      </w:r>
      <w:r w:rsidR="0054717F" w:rsidRPr="00193E7D">
        <w:rPr>
          <w:rFonts w:hint="eastAsia"/>
          <w:color w:val="000000"/>
          <w:lang w:eastAsia="zh-TW"/>
        </w:rPr>
        <w:t>)</w:t>
      </w:r>
    </w:p>
    <w:p w:rsidR="0054717F" w:rsidRPr="00193E7D" w:rsidRDefault="0054717F" w:rsidP="007114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CALL AA</w:t>
      </w:r>
      <w:bookmarkStart w:id="27" w:name="_Toc355862164"/>
      <w:r w:rsidRPr="00193E7D">
        <w:rPr>
          <w:rFonts w:hint="eastAsia"/>
          <w:color w:val="000000"/>
          <w:kern w:val="2"/>
          <w:szCs w:val="24"/>
          <w:lang w:eastAsia="zh-TW"/>
        </w:rPr>
        <w:t>_B1Z601.</w:t>
      </w:r>
      <w:r w:rsidRPr="00193E7D">
        <w:rPr>
          <w:rFonts w:ascii="細明體" w:eastAsia="細明體" w:hAnsi="細明體" w:hint="eastAsia"/>
          <w:color w:val="000000"/>
        </w:rPr>
        <w:t>chkDATE_DTL</w:t>
      </w:r>
      <w:r w:rsidRPr="00193E7D">
        <w:rPr>
          <w:rFonts w:ascii="細明體" w:eastAsia="細明體" w:hAnsi="細明體" w:hint="eastAsia"/>
          <w:color w:val="000000"/>
          <w:lang w:eastAsia="zh-TW"/>
        </w:rPr>
        <w:t>()：</w:t>
      </w:r>
      <w:r w:rsidR="002275B0" w:rsidRPr="00193E7D">
        <w:rPr>
          <w:rFonts w:ascii="細明體" w:eastAsia="細明體" w:hAnsi="細明體" w:hint="eastAsia"/>
          <w:color w:val="000000"/>
          <w:lang w:eastAsia="zh-TW"/>
        </w:rPr>
        <w:t>(</w:t>
      </w:r>
      <w:r w:rsidRPr="00193E7D">
        <w:rPr>
          <w:rFonts w:ascii="細明體" w:eastAsia="細明體" w:hAnsi="細明體" w:hint="eastAsia"/>
          <w:color w:val="000000"/>
        </w:rPr>
        <w:t>檢核理賠天數明細資料內容</w:t>
      </w:r>
      <w:bookmarkEnd w:id="27"/>
      <w:r w:rsidRPr="00193E7D">
        <w:rPr>
          <w:rFonts w:ascii="細明體" w:eastAsia="細明體" w:hAnsi="細明體" w:hint="eastAsia"/>
          <w:color w:val="000000"/>
          <w:lang w:eastAsia="zh-TW"/>
        </w:rPr>
        <w:t>)</w:t>
      </w:r>
    </w:p>
    <w:p w:rsidR="0054717F" w:rsidRPr="00193E7D" w:rsidRDefault="0054717F" w:rsidP="007114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cs="Arial" w:hint="eastAsia"/>
          <w:color w:val="000000"/>
          <w:lang w:eastAsia="zh-TW"/>
        </w:rPr>
        <w:t>理賠天數明細 =</w:t>
      </w:r>
      <w:r w:rsidRPr="00193E7D">
        <w:rPr>
          <w:rFonts w:hint="eastAsia"/>
          <w:color w:val="000000"/>
          <w:lang w:eastAsia="zh-TW"/>
        </w:rPr>
        <w:t>畫面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hint="eastAsia"/>
          <w:color w:val="000000"/>
          <w:lang w:eastAsia="zh-TW"/>
        </w:rPr>
        <w:t>理賠天數明細</w:t>
      </w:r>
    </w:p>
    <w:p w:rsidR="001C39AA" w:rsidRPr="00193E7D" w:rsidRDefault="0054717F" w:rsidP="007114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 xml:space="preserve"> AA_B1Z601.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>錯誤訊息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>有值</w:t>
      </w:r>
    </w:p>
    <w:p w:rsidR="0054717F" w:rsidRPr="00193E7D" w:rsidRDefault="0054717F" w:rsidP="007114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畫面顯示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>AA_B1Z601.</w:t>
      </w:r>
      <w:r w:rsidR="00AD2785" w:rsidRPr="00193E7D">
        <w:rPr>
          <w:rFonts w:hint="eastAsia"/>
          <w:color w:val="000000"/>
          <w:kern w:val="2"/>
          <w:szCs w:val="24"/>
          <w:lang w:eastAsia="zh-TW"/>
        </w:rPr>
        <w:t>錯誤訊息</w:t>
      </w:r>
    </w:p>
    <w:p w:rsidR="0054717F" w:rsidRPr="00193E7D" w:rsidRDefault="0054717F" w:rsidP="007114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ELSE</w:t>
      </w:r>
    </w:p>
    <w:p w:rsidR="0054717F" w:rsidRPr="00193E7D" w:rsidRDefault="0054717F" w:rsidP="007114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SET DTAAB001.</w:t>
      </w:r>
      <w:r w:rsidRPr="00193E7D">
        <w:rPr>
          <w:rFonts w:ascii="細明體" w:eastAsia="細明體" w:hAnsi="細明體" w:cs="Arial" w:hint="eastAsia"/>
          <w:color w:val="000000"/>
          <w:lang w:eastAsia="zh-TW"/>
        </w:rPr>
        <w:t>理賠天數明細</w:t>
      </w:r>
      <w:r w:rsidRPr="00193E7D">
        <w:rPr>
          <w:rFonts w:ascii="Arial" w:cs="Arial" w:hint="eastAsia"/>
          <w:color w:val="000000"/>
          <w:lang w:eastAsia="zh-TW"/>
        </w:rPr>
        <w:t xml:space="preserve">= </w:t>
      </w:r>
      <w:r w:rsidRPr="00193E7D">
        <w:rPr>
          <w:rFonts w:hint="eastAsia"/>
          <w:color w:val="000000"/>
          <w:kern w:val="2"/>
          <w:szCs w:val="24"/>
          <w:lang w:eastAsia="zh-TW"/>
        </w:rPr>
        <w:t>AA_B1Z601.</w:t>
      </w:r>
      <w:r w:rsidRPr="00193E7D">
        <w:rPr>
          <w:rFonts w:ascii="細明體" w:eastAsia="細明體" w:hAnsi="細明體" w:hint="eastAsia"/>
          <w:color w:val="000000"/>
          <w:lang w:eastAsia="zh-TW"/>
        </w:rPr>
        <w:t>處理後</w:t>
      </w:r>
      <w:r w:rsidRPr="00193E7D">
        <w:rPr>
          <w:rFonts w:ascii="細明體" w:eastAsia="細明體" w:hAnsi="細明體" w:cs="Arial" w:hint="eastAsia"/>
          <w:color w:val="000000"/>
          <w:lang w:eastAsia="zh-TW"/>
        </w:rPr>
        <w:t>理賠天數明細</w:t>
      </w:r>
    </w:p>
    <w:p w:rsidR="002958B5" w:rsidRPr="00193E7D" w:rsidRDefault="002958B5" w:rsidP="007114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SET DTAAB001.</w:t>
      </w:r>
      <w:r w:rsidRPr="00193E7D">
        <w:rPr>
          <w:rFonts w:hint="eastAsia"/>
          <w:color w:val="000000"/>
          <w:kern w:val="2"/>
          <w:szCs w:val="24"/>
          <w:lang w:eastAsia="zh-TW"/>
        </w:rPr>
        <w:t>起始日期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AA_B1Z601.</w:t>
      </w:r>
      <w:r w:rsidRPr="00193E7D">
        <w:rPr>
          <w:rFonts w:ascii="細明體" w:eastAsia="細明體" w:hAnsi="細明體" w:hint="eastAsia"/>
          <w:color w:val="000000"/>
        </w:rPr>
        <w:t>最小日期</w:t>
      </w:r>
    </w:p>
    <w:p w:rsidR="002958B5" w:rsidRPr="00193E7D" w:rsidRDefault="002958B5" w:rsidP="007114E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SET DTAAB001.</w:t>
      </w:r>
      <w:r w:rsidRPr="00193E7D">
        <w:rPr>
          <w:rFonts w:hint="eastAsia"/>
          <w:color w:val="000000"/>
          <w:kern w:val="2"/>
          <w:szCs w:val="24"/>
          <w:lang w:eastAsia="zh-TW"/>
        </w:rPr>
        <w:t>終止日期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AA_B1Z601.</w:t>
      </w:r>
      <w:r w:rsidRPr="00193E7D">
        <w:rPr>
          <w:rFonts w:ascii="細明體" w:eastAsia="細明體" w:hAnsi="細明體" w:hint="eastAsia"/>
          <w:color w:val="000000"/>
        </w:rPr>
        <w:t>最</w:t>
      </w:r>
      <w:r w:rsidRPr="00193E7D">
        <w:rPr>
          <w:rFonts w:ascii="細明體" w:eastAsia="細明體" w:hAnsi="細明體" w:hint="eastAsia"/>
          <w:color w:val="000000"/>
          <w:lang w:eastAsia="zh-TW"/>
        </w:rPr>
        <w:t>大</w:t>
      </w:r>
      <w:r w:rsidRPr="00193E7D">
        <w:rPr>
          <w:rFonts w:ascii="細明體" w:eastAsia="細明體" w:hAnsi="細明體" w:hint="eastAsia"/>
          <w:color w:val="000000"/>
        </w:rPr>
        <w:t>日期</w:t>
      </w:r>
    </w:p>
    <w:p w:rsidR="00DF362B" w:rsidRPr="00193E7D" w:rsidRDefault="008979EC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傳入</w:t>
      </w:r>
      <w:r w:rsidRPr="00193E7D">
        <w:rPr>
          <w:rFonts w:hint="eastAsia"/>
          <w:color w:val="000000"/>
          <w:lang w:eastAsia="zh-TW"/>
        </w:rPr>
        <w:t xml:space="preserve">DTAAB001.   </w:t>
      </w:r>
      <w:r w:rsidRPr="00193E7D">
        <w:rPr>
          <w:rFonts w:hint="eastAsia"/>
          <w:color w:val="000000"/>
          <w:lang w:eastAsia="zh-TW"/>
        </w:rPr>
        <w:t>理賠保險金代號</w:t>
      </w:r>
      <w:r w:rsidRPr="00193E7D">
        <w:rPr>
          <w:rFonts w:hint="eastAsia"/>
          <w:color w:val="000000"/>
          <w:lang w:eastAsia="zh-TW"/>
        </w:rPr>
        <w:t xml:space="preserve"> = </w:t>
      </w:r>
      <w:r w:rsidRPr="00193E7D">
        <w:rPr>
          <w:color w:val="000000"/>
          <w:lang w:eastAsia="zh-TW"/>
        </w:rPr>
        <w:t>‘</w:t>
      </w:r>
      <w:r w:rsidRPr="00193E7D">
        <w:rPr>
          <w:rFonts w:ascii="新細明體" w:hAnsi="新細明體" w:cs="Arial Unicode MS" w:hint="eastAsia"/>
          <w:color w:val="000000"/>
          <w:lang w:eastAsia="zh-TW"/>
        </w:rPr>
        <w:t>DCZ1</w:t>
      </w:r>
      <w:r w:rsidRPr="00193E7D">
        <w:rPr>
          <w:rFonts w:ascii="新細明體" w:hAnsi="新細明體" w:cs="Arial Unicode MS"/>
          <w:color w:val="000000"/>
          <w:lang w:eastAsia="zh-TW"/>
        </w:rPr>
        <w:t>’</w:t>
      </w:r>
      <w:r w:rsidR="00DF362B" w:rsidRPr="00193E7D">
        <w:rPr>
          <w:rFonts w:ascii="新細明體" w:hAnsi="新細明體" w:cs="Arial Unicode MS" w:hint="eastAsia"/>
          <w:color w:val="000000"/>
          <w:lang w:eastAsia="zh-TW"/>
        </w:rPr>
        <w:t>，</w:t>
      </w:r>
      <w:r w:rsidR="006A3E26" w:rsidRPr="00193E7D">
        <w:rPr>
          <w:rFonts w:ascii="新細明體" w:hAnsi="新細明體" w:cs="Arial Unicode MS" w:hint="eastAsia"/>
          <w:color w:val="000000"/>
          <w:lang w:eastAsia="zh-TW"/>
        </w:rPr>
        <w:t>給付天數 改為不可輸入欄位</w:t>
      </w:r>
    </w:p>
    <w:p w:rsidR="008979EC" w:rsidRPr="00193E7D" w:rsidRDefault="00DF362B" w:rsidP="00DF36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ascii="新細明體" w:hAnsi="新細明體" w:cs="Arial Unicode MS" w:hint="eastAsia"/>
          <w:color w:val="000000"/>
          <w:lang w:eastAsia="zh-TW"/>
        </w:rPr>
        <w:t>需檢核條件如下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860"/>
        <w:gridCol w:w="3320"/>
      </w:tblGrid>
      <w:tr w:rsidR="00DF362B" w:rsidRPr="00193E7D">
        <w:tc>
          <w:tcPr>
            <w:tcW w:w="198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欄位</w:t>
            </w:r>
          </w:p>
        </w:tc>
        <w:tc>
          <w:tcPr>
            <w:tcW w:w="486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DF362B" w:rsidRPr="00193E7D">
        <w:tc>
          <w:tcPr>
            <w:tcW w:w="198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計息起日</w:t>
            </w:r>
          </w:p>
        </w:tc>
        <w:tc>
          <w:tcPr>
            <w:tcW w:w="486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需為合理日期且小於當日</w:t>
            </w:r>
          </w:p>
        </w:tc>
        <w:tc>
          <w:tcPr>
            <w:tcW w:w="3320" w:type="dxa"/>
          </w:tcPr>
          <w:p w:rsidR="00DF362B" w:rsidRPr="00193E7D" w:rsidRDefault="00DF362B" w:rsidP="00E8364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請輸入正確計息起日</w:t>
            </w:r>
          </w:p>
        </w:tc>
      </w:tr>
    </w:tbl>
    <w:p w:rsidR="00DF362B" w:rsidRPr="00193E7D" w:rsidRDefault="00DF362B" w:rsidP="008979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IF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　</w:t>
      </w:r>
      <w:r w:rsidR="00E8364D" w:rsidRPr="00193E7D">
        <w:rPr>
          <w:rFonts w:hint="eastAsia"/>
          <w:color w:val="000000"/>
          <w:kern w:val="2"/>
          <w:szCs w:val="24"/>
          <w:lang w:eastAsia="zh-TW"/>
        </w:rPr>
        <w:t>計息起日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　改變</w:t>
      </w:r>
    </w:p>
    <w:p w:rsidR="00DA0DD2" w:rsidRPr="00193E7D" w:rsidRDefault="00DA0DD2" w:rsidP="00DA0DD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經過天數　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=  CURRENT_DATE </w:t>
      </w:r>
      <w:r w:rsidRPr="00193E7D">
        <w:rPr>
          <w:color w:val="000000"/>
          <w:kern w:val="2"/>
          <w:szCs w:val="24"/>
          <w:lang w:eastAsia="zh-TW"/>
        </w:rPr>
        <w:t>–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93E7D">
        <w:rPr>
          <w:rFonts w:hint="eastAsia"/>
          <w:color w:val="000000"/>
          <w:kern w:val="2"/>
          <w:szCs w:val="24"/>
          <w:lang w:eastAsia="zh-TW"/>
        </w:rPr>
        <w:t>計息起日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E8364D" w:rsidRPr="00193E7D">
        <w:rPr>
          <w:color w:val="000000"/>
          <w:kern w:val="2"/>
          <w:szCs w:val="24"/>
          <w:lang w:eastAsia="zh-TW"/>
        </w:rPr>
        <w:t>–</w:t>
      </w:r>
      <w:r w:rsidR="00E8364D" w:rsidRPr="00193E7D">
        <w:rPr>
          <w:rFonts w:hint="eastAsia"/>
          <w:color w:val="000000"/>
          <w:kern w:val="2"/>
          <w:szCs w:val="24"/>
          <w:lang w:eastAsia="zh-TW"/>
        </w:rPr>
        <w:t xml:space="preserve"> 14</w:t>
      </w:r>
    </w:p>
    <w:p w:rsidR="00E8364D" w:rsidRPr="00193E7D" w:rsidRDefault="00E8364D" w:rsidP="00E8364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經過天數　</w:t>
      </w:r>
      <w:r w:rsidRPr="00193E7D">
        <w:rPr>
          <w:rFonts w:hint="eastAsia"/>
          <w:color w:val="000000"/>
          <w:kern w:val="2"/>
          <w:szCs w:val="24"/>
          <w:lang w:eastAsia="zh-TW"/>
        </w:rPr>
        <w:t>&lt;= 0</w:t>
      </w:r>
    </w:p>
    <w:p w:rsidR="006A3E26" w:rsidRPr="00193E7D" w:rsidRDefault="006A3E26" w:rsidP="00E8364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給付天數 = 0</w:t>
      </w:r>
      <w:r w:rsidR="00E8364D"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。</w:t>
      </w:r>
    </w:p>
    <w:p w:rsidR="006E1682" w:rsidRPr="00193E7D" w:rsidRDefault="006E1682" w:rsidP="00E8364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給付金額 = 0。</w:t>
      </w:r>
    </w:p>
    <w:p w:rsidR="00E8364D" w:rsidRPr="00193E7D" w:rsidRDefault="00E8364D" w:rsidP="00E8364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</w:pP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END IF</w:t>
      </w:r>
    </w:p>
    <w:p w:rsidR="00DF362B" w:rsidRPr="00193E7D" w:rsidRDefault="00E8364D" w:rsidP="00DF36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試算金額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DF362B" w:rsidRPr="00193E7D">
        <w:rPr>
          <w:rFonts w:hint="eastAsia"/>
          <w:color w:val="000000"/>
          <w:kern w:val="2"/>
          <w:szCs w:val="24"/>
          <w:lang w:eastAsia="zh-TW"/>
        </w:rPr>
        <w:t>給付金額</w:t>
      </w:r>
      <w:r w:rsidR="00DA0DD2"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DA0DD2" w:rsidRPr="00193E7D">
        <w:rPr>
          <w:rFonts w:hint="eastAsia"/>
          <w:color w:val="000000"/>
          <w:lang w:eastAsia="zh-TW"/>
        </w:rPr>
        <w:t>DTAAB001.</w:t>
      </w:r>
      <w:r w:rsidR="00DA0DD2" w:rsidRPr="00193E7D">
        <w:rPr>
          <w:rFonts w:hint="eastAsia"/>
          <w:color w:val="000000"/>
          <w:lang w:eastAsia="zh-TW"/>
        </w:rPr>
        <w:t xml:space="preserve">保額　</w:t>
      </w:r>
      <w:r w:rsidR="00DA0DD2" w:rsidRPr="00193E7D">
        <w:rPr>
          <w:rFonts w:hint="eastAsia"/>
          <w:color w:val="000000"/>
          <w:lang w:eastAsia="zh-TW"/>
        </w:rPr>
        <w:t xml:space="preserve">*  </w:t>
      </w:r>
      <w:r w:rsidR="00DA0DD2"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經過天數 / 365 * 0.1 (四捨五入至整數) (可參考AA_B1Z106 算法)</w:t>
      </w:r>
      <w:r w:rsidRPr="00193E7D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。</w:t>
      </w:r>
      <w:r w:rsidR="00DF362B" w:rsidRPr="00193E7D">
        <w:rPr>
          <w:rFonts w:hint="eastAsia"/>
          <w:color w:val="000000"/>
          <w:kern w:val="2"/>
          <w:szCs w:val="24"/>
          <w:lang w:eastAsia="zh-TW"/>
        </w:rPr>
        <w:t xml:space="preserve">　</w:t>
      </w:r>
    </w:p>
    <w:p w:rsidR="0015641E" w:rsidRPr="00193E7D" w:rsidRDefault="0015641E" w:rsidP="001564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15641E" w:rsidRPr="00193E7D" w:rsidRDefault="0015641E" w:rsidP="001564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>給付狀態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rFonts w:hint="eastAsia"/>
          <w:color w:val="000000"/>
          <w:kern w:val="2"/>
          <w:szCs w:val="24"/>
          <w:lang w:eastAsia="zh-TW"/>
        </w:rPr>
        <w:t>退件不給付</w:t>
      </w:r>
    </w:p>
    <w:p w:rsidR="0015641E" w:rsidRPr="00193E7D" w:rsidRDefault="0015641E" w:rsidP="001564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計息起日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CurrentDate</w:t>
      </w:r>
    </w:p>
    <w:p w:rsidR="0015641E" w:rsidRPr="00193E7D" w:rsidRDefault="0015641E" w:rsidP="001564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8979EC" w:rsidRPr="00193E7D" w:rsidRDefault="00DF362B" w:rsidP="00DF362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　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IF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　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 </w:t>
      </w:r>
    </w:p>
    <w:p w:rsidR="00906EFC" w:rsidRPr="00193E7D" w:rsidRDefault="00906EFC" w:rsidP="00906EF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IF </w:t>
      </w:r>
      <w:r w:rsidRPr="00193E7D">
        <w:rPr>
          <w:rFonts w:hint="eastAsia"/>
          <w:color w:val="000000"/>
          <w:lang w:eastAsia="zh-TW"/>
        </w:rPr>
        <w:t>畫面</w:t>
      </w:r>
      <w:r w:rsidRPr="00193E7D">
        <w:rPr>
          <w:rFonts w:hint="eastAsia"/>
          <w:color w:val="000000"/>
          <w:lang w:eastAsia="zh-TW"/>
        </w:rPr>
        <w:t>.</w:t>
      </w:r>
      <w:r w:rsidRPr="00193E7D">
        <w:rPr>
          <w:rFonts w:hint="eastAsia"/>
          <w:color w:val="000000"/>
          <w:lang w:eastAsia="zh-TW"/>
        </w:rPr>
        <w:t>給付天數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被修改過</w:t>
      </w:r>
    </w:p>
    <w:p w:rsidR="00906EFC" w:rsidRPr="00193E7D" w:rsidRDefault="00906EFC" w:rsidP="00906E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DTAAB001.</w:t>
      </w:r>
      <w:r w:rsidRPr="00193E7D">
        <w:rPr>
          <w:rFonts w:hint="eastAsia"/>
          <w:color w:val="000000"/>
          <w:kern w:val="2"/>
          <w:szCs w:val="24"/>
          <w:lang w:eastAsia="zh-TW"/>
        </w:rPr>
        <w:t>索賠類別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color w:val="000000"/>
          <w:kern w:val="2"/>
          <w:szCs w:val="24"/>
          <w:lang w:eastAsia="zh-TW"/>
        </w:rPr>
        <w:t>‘</w:t>
      </w:r>
      <w:r w:rsidRPr="00193E7D">
        <w:rPr>
          <w:rFonts w:hint="eastAsia"/>
          <w:color w:val="000000"/>
          <w:kern w:val="2"/>
          <w:szCs w:val="24"/>
          <w:lang w:eastAsia="zh-TW"/>
        </w:rPr>
        <w:t>E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OR </w:t>
      </w:r>
      <w:r w:rsidRPr="00193E7D">
        <w:rPr>
          <w:color w:val="000000"/>
          <w:kern w:val="2"/>
          <w:szCs w:val="24"/>
          <w:lang w:eastAsia="zh-TW"/>
        </w:rPr>
        <w:t>“</w:t>
      </w:r>
      <w:r w:rsidRPr="00193E7D">
        <w:rPr>
          <w:rFonts w:hint="eastAsia"/>
          <w:color w:val="000000"/>
          <w:kern w:val="2"/>
          <w:szCs w:val="24"/>
          <w:lang w:eastAsia="zh-TW"/>
        </w:rPr>
        <w:t>F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OR 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>G</w:t>
      </w:r>
      <w:r w:rsidRPr="00193E7D">
        <w:rPr>
          <w:color w:val="000000"/>
          <w:kern w:val="2"/>
          <w:szCs w:val="24"/>
          <w:lang w:eastAsia="zh-TW"/>
        </w:rPr>
        <w:t>’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OR </w:t>
      </w:r>
      <w:r w:rsidRPr="00193E7D">
        <w:rPr>
          <w:color w:val="000000"/>
          <w:kern w:val="2"/>
          <w:szCs w:val="24"/>
          <w:lang w:eastAsia="zh-TW"/>
        </w:rPr>
        <w:t>‘</w:t>
      </w:r>
      <w:r w:rsidRPr="00193E7D">
        <w:rPr>
          <w:rFonts w:hint="eastAsia"/>
          <w:color w:val="000000"/>
          <w:kern w:val="2"/>
          <w:szCs w:val="24"/>
          <w:lang w:eastAsia="zh-TW"/>
        </w:rPr>
        <w:t>I</w:t>
      </w:r>
      <w:r w:rsidRPr="00193E7D">
        <w:rPr>
          <w:color w:val="000000"/>
          <w:kern w:val="2"/>
          <w:szCs w:val="24"/>
          <w:lang w:eastAsia="zh-TW"/>
        </w:rPr>
        <w:t>’</w:t>
      </w:r>
    </w:p>
    <w:p w:rsidR="005568D6" w:rsidRPr="00193E7D" w:rsidRDefault="00906EFC" w:rsidP="00906EF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理賠保險金代號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93E7D">
        <w:rPr>
          <w:rFonts w:hint="eastAsia"/>
          <w:color w:val="000000"/>
          <w:kern w:val="2"/>
          <w:szCs w:val="24"/>
          <w:lang w:eastAsia="zh-TW"/>
        </w:rPr>
        <w:t>讀取</w:t>
      </w:r>
      <w:r w:rsidR="005568D6"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5568D6" w:rsidRPr="00193E7D">
        <w:rPr>
          <w:rFonts w:hint="eastAsia"/>
          <w:color w:val="000000"/>
          <w:kern w:val="2"/>
          <w:szCs w:val="24"/>
          <w:lang w:eastAsia="zh-TW"/>
        </w:rPr>
        <w:t>代碼中文</w:t>
      </w:r>
      <w:r w:rsidR="005568D6" w:rsidRPr="00193E7D">
        <w:rPr>
          <w:rFonts w:hint="eastAsia"/>
          <w:color w:val="000000"/>
          <w:kern w:val="2"/>
          <w:szCs w:val="24"/>
          <w:lang w:eastAsia="zh-TW"/>
        </w:rPr>
        <w:t xml:space="preserve"> PAY_DAY_KIND</w:t>
      </w:r>
    </w:p>
    <w:p w:rsidR="005568D6" w:rsidRPr="00193E7D" w:rsidRDefault="005568D6" w:rsidP="005568D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>回傳值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color w:val="000000"/>
          <w:kern w:val="2"/>
          <w:szCs w:val="24"/>
          <w:lang w:eastAsia="zh-TW"/>
        </w:rPr>
        <w:t>‘</w:t>
      </w:r>
      <w:r w:rsidRPr="00193E7D">
        <w:rPr>
          <w:rFonts w:hint="eastAsia"/>
          <w:color w:val="000000"/>
          <w:kern w:val="2"/>
          <w:szCs w:val="24"/>
          <w:lang w:eastAsia="zh-TW"/>
        </w:rPr>
        <w:t>A</w:t>
      </w:r>
      <w:r w:rsidRPr="00193E7D">
        <w:rPr>
          <w:color w:val="000000"/>
          <w:kern w:val="2"/>
          <w:szCs w:val="24"/>
          <w:lang w:eastAsia="zh-TW"/>
        </w:rPr>
        <w:t>’</w:t>
      </w:r>
    </w:p>
    <w:p w:rsidR="00906EFC" w:rsidRPr="00193E7D" w:rsidRDefault="005568D6" w:rsidP="005568D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SET DTAAB001.</w:t>
      </w:r>
      <w:r w:rsidRPr="00193E7D">
        <w:rPr>
          <w:rFonts w:ascii="Arial" w:cs="Arial" w:hint="eastAsia"/>
          <w:color w:val="000000"/>
          <w:lang w:eastAsia="zh-TW"/>
        </w:rPr>
        <w:t xml:space="preserve"> </w:t>
      </w:r>
      <w:r w:rsidRPr="00193E7D">
        <w:rPr>
          <w:rFonts w:ascii="Arial" w:cs="Arial" w:hint="eastAsia"/>
          <w:color w:val="000000"/>
          <w:lang w:eastAsia="zh-TW"/>
        </w:rPr>
        <w:t>門診給付</w:t>
      </w:r>
      <w:r w:rsidRPr="00193E7D">
        <w:rPr>
          <w:rFonts w:ascii="Arial" w:cs="Arial"/>
          <w:color w:val="000000"/>
          <w:lang w:eastAsia="zh-TW"/>
        </w:rPr>
        <w:t>天數</w:t>
      </w:r>
      <w:r w:rsidRPr="00193E7D">
        <w:rPr>
          <w:rFonts w:ascii="Arial" w:cs="Arial" w:hint="eastAsia"/>
          <w:color w:val="000000"/>
          <w:lang w:eastAsia="zh-TW"/>
        </w:rPr>
        <w:t xml:space="preserve"> = </w:t>
      </w:r>
      <w:r w:rsidRPr="00193E7D">
        <w:rPr>
          <w:rFonts w:ascii="Arial" w:cs="Arial" w:hint="eastAsia"/>
          <w:color w:val="000000"/>
          <w:lang w:eastAsia="zh-TW"/>
        </w:rPr>
        <w:t>畫面</w:t>
      </w:r>
      <w:r w:rsidRPr="00193E7D">
        <w:rPr>
          <w:rFonts w:ascii="Arial" w:cs="Arial" w:hint="eastAsia"/>
          <w:color w:val="000000"/>
          <w:lang w:eastAsia="zh-TW"/>
        </w:rPr>
        <w:t>.</w:t>
      </w:r>
      <w:r w:rsidRPr="00193E7D">
        <w:rPr>
          <w:rFonts w:ascii="Arial" w:cs="Arial" w:hint="eastAsia"/>
          <w:color w:val="000000"/>
          <w:lang w:eastAsia="zh-TW"/>
        </w:rPr>
        <w:t>給付天數</w:t>
      </w:r>
    </w:p>
    <w:p w:rsidR="005568D6" w:rsidRPr="00193E7D" w:rsidRDefault="005568D6" w:rsidP="005568D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 w:rsidRPr="00193E7D">
        <w:rPr>
          <w:rFonts w:hint="eastAsia"/>
          <w:color w:val="000000"/>
          <w:kern w:val="2"/>
          <w:szCs w:val="24"/>
          <w:lang w:eastAsia="zh-TW"/>
        </w:rPr>
        <w:t>回傳值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193E7D">
        <w:rPr>
          <w:color w:val="000000"/>
          <w:kern w:val="2"/>
          <w:szCs w:val="24"/>
          <w:lang w:eastAsia="zh-TW"/>
        </w:rPr>
        <w:t>‘</w:t>
      </w:r>
      <w:r w:rsidRPr="00193E7D">
        <w:rPr>
          <w:rFonts w:hint="eastAsia"/>
          <w:color w:val="000000"/>
          <w:kern w:val="2"/>
          <w:szCs w:val="24"/>
          <w:lang w:eastAsia="zh-TW"/>
        </w:rPr>
        <w:t>B</w:t>
      </w:r>
      <w:r w:rsidRPr="00193E7D">
        <w:rPr>
          <w:color w:val="000000"/>
          <w:kern w:val="2"/>
          <w:szCs w:val="24"/>
          <w:lang w:eastAsia="zh-TW"/>
        </w:rPr>
        <w:t>”</w:t>
      </w:r>
    </w:p>
    <w:p w:rsidR="005568D6" w:rsidRPr="00193E7D" w:rsidRDefault="005568D6" w:rsidP="005568D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SET DTAAB001.</w:t>
      </w:r>
      <w:r w:rsidRPr="00193E7D">
        <w:rPr>
          <w:rFonts w:ascii="Arial" w:cs="Arial" w:hint="eastAsia"/>
          <w:color w:val="000000"/>
        </w:rPr>
        <w:t xml:space="preserve"> </w:t>
      </w:r>
      <w:r w:rsidRPr="00193E7D">
        <w:rPr>
          <w:rFonts w:ascii="Arial" w:cs="Arial" w:hint="eastAsia"/>
          <w:color w:val="000000"/>
        </w:rPr>
        <w:t>住院給付</w:t>
      </w:r>
      <w:r w:rsidRPr="00193E7D">
        <w:rPr>
          <w:rFonts w:ascii="Arial" w:cs="Arial"/>
          <w:color w:val="000000"/>
        </w:rPr>
        <w:t>天數</w:t>
      </w:r>
      <w:r w:rsidRPr="00193E7D">
        <w:rPr>
          <w:rFonts w:ascii="Arial" w:cs="Arial" w:hint="eastAsia"/>
          <w:color w:val="000000"/>
          <w:lang w:eastAsia="zh-TW"/>
        </w:rPr>
        <w:t xml:space="preserve"> =</w:t>
      </w:r>
      <w:r w:rsidRPr="00193E7D">
        <w:rPr>
          <w:rFonts w:ascii="Arial" w:cs="Arial" w:hint="eastAsia"/>
          <w:color w:val="000000"/>
          <w:lang w:eastAsia="zh-TW"/>
        </w:rPr>
        <w:t>畫面</w:t>
      </w:r>
      <w:r w:rsidRPr="00193E7D">
        <w:rPr>
          <w:rFonts w:ascii="Arial" w:cs="Arial" w:hint="eastAsia"/>
          <w:color w:val="000000"/>
          <w:lang w:eastAsia="zh-TW"/>
        </w:rPr>
        <w:t>.</w:t>
      </w:r>
      <w:r w:rsidRPr="00193E7D">
        <w:rPr>
          <w:rFonts w:ascii="Arial" w:cs="Arial" w:hint="eastAsia"/>
          <w:color w:val="000000"/>
          <w:lang w:eastAsia="zh-TW"/>
        </w:rPr>
        <w:t>給付天數</w:t>
      </w:r>
    </w:p>
    <w:p w:rsidR="006E1682" w:rsidRPr="00193E7D" w:rsidRDefault="005568D6" w:rsidP="006E168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4511B5" w:rsidRPr="00193E7D" w:rsidRDefault="004511B5" w:rsidP="004511B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>IF</w:t>
      </w:r>
      <w:r w:rsidRPr="00193E7D">
        <w:rPr>
          <w:rFonts w:hint="eastAsia"/>
          <w:strike/>
          <w:color w:val="000000"/>
          <w:lang w:eastAsia="zh-TW"/>
        </w:rPr>
        <w:t>傳入</w:t>
      </w:r>
      <w:r w:rsidRPr="00193E7D">
        <w:rPr>
          <w:rFonts w:hint="eastAsia"/>
          <w:strike/>
          <w:color w:val="000000"/>
          <w:lang w:eastAsia="zh-TW"/>
        </w:rPr>
        <w:t>.DTAAB001.</w:t>
      </w:r>
      <w:r w:rsidRPr="00193E7D">
        <w:rPr>
          <w:rFonts w:hint="eastAsia"/>
          <w:strike/>
          <w:color w:val="000000"/>
          <w:lang w:eastAsia="zh-TW"/>
        </w:rPr>
        <w:t>理賠保險金代號</w:t>
      </w:r>
      <w:r w:rsidRPr="00193E7D">
        <w:rPr>
          <w:rFonts w:hint="eastAsia"/>
          <w:strike/>
          <w:color w:val="000000"/>
          <w:lang w:eastAsia="zh-TW"/>
        </w:rPr>
        <w:t xml:space="preserve"> = </w:t>
      </w:r>
      <w:r w:rsidRPr="00193E7D">
        <w:rPr>
          <w:strike/>
          <w:color w:val="000000"/>
          <w:lang w:eastAsia="zh-TW"/>
        </w:rPr>
        <w:t>‘</w:t>
      </w:r>
      <w:r w:rsidRPr="00193E7D">
        <w:rPr>
          <w:rFonts w:hint="eastAsia"/>
          <w:strike/>
          <w:color w:val="000000"/>
          <w:lang w:eastAsia="zh-TW"/>
        </w:rPr>
        <w:t>BCB1</w:t>
      </w:r>
      <w:r w:rsidRPr="00193E7D">
        <w:rPr>
          <w:strike/>
          <w:color w:val="000000"/>
          <w:lang w:eastAsia="zh-TW"/>
        </w:rPr>
        <w:t>’</w:t>
      </w:r>
      <w:r w:rsidRPr="00193E7D">
        <w:rPr>
          <w:rFonts w:hint="eastAsia"/>
          <w:color w:val="000000"/>
          <w:lang w:eastAsia="zh-TW"/>
        </w:rPr>
        <w:t xml:space="preserve">  </w:t>
      </w:r>
      <w:r w:rsidR="00EE26D3" w:rsidRPr="00193E7D">
        <w:rPr>
          <w:rFonts w:hint="eastAsia"/>
          <w:color w:val="000000"/>
          <w:lang w:eastAsia="zh-TW"/>
        </w:rPr>
        <w:t>傳入</w:t>
      </w:r>
      <w:r w:rsidR="00EE26D3" w:rsidRPr="00193E7D">
        <w:rPr>
          <w:rFonts w:hint="eastAsia"/>
          <w:color w:val="000000"/>
          <w:lang w:eastAsia="zh-TW"/>
        </w:rPr>
        <w:t>.DTAAB001.</w:t>
      </w:r>
      <w:r w:rsidR="00EE26D3" w:rsidRPr="00193E7D">
        <w:rPr>
          <w:rFonts w:hint="eastAsia"/>
          <w:color w:val="000000"/>
          <w:lang w:eastAsia="zh-TW"/>
        </w:rPr>
        <w:t>索賠類別</w:t>
      </w:r>
      <w:r w:rsidR="00EE26D3" w:rsidRPr="00193E7D">
        <w:rPr>
          <w:rFonts w:hint="eastAsia"/>
          <w:color w:val="000000"/>
          <w:lang w:eastAsia="zh-TW"/>
        </w:rPr>
        <w:t xml:space="preserve"> = </w:t>
      </w:r>
      <w:r w:rsidR="00EE26D3" w:rsidRPr="00193E7D">
        <w:rPr>
          <w:color w:val="000000"/>
          <w:lang w:eastAsia="zh-TW"/>
        </w:rPr>
        <w:t>‘</w:t>
      </w:r>
      <w:r w:rsidR="00EE26D3" w:rsidRPr="00193E7D">
        <w:rPr>
          <w:rFonts w:hint="eastAsia"/>
          <w:color w:val="000000"/>
          <w:lang w:eastAsia="zh-TW"/>
        </w:rPr>
        <w:t>B</w:t>
      </w:r>
      <w:r w:rsidR="00EE26D3" w:rsidRPr="00193E7D">
        <w:rPr>
          <w:color w:val="000000"/>
          <w:lang w:eastAsia="zh-TW"/>
        </w:rPr>
        <w:t>’</w:t>
      </w:r>
      <w:r w:rsidR="00EE26D3"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 xml:space="preserve">AND </w:t>
      </w:r>
      <w:r w:rsidRPr="00193E7D">
        <w:rPr>
          <w:rFonts w:hint="eastAsia"/>
          <w:color w:val="000000"/>
          <w:lang w:eastAsia="zh-TW"/>
        </w:rPr>
        <w:t>殘廢等級</w:t>
      </w:r>
      <w:r w:rsidRPr="00193E7D">
        <w:rPr>
          <w:rFonts w:hint="eastAsia"/>
          <w:color w:val="000000"/>
          <w:lang w:eastAsia="zh-TW"/>
        </w:rPr>
        <w:t xml:space="preserve"> </w:t>
      </w:r>
      <w:r w:rsidRPr="00193E7D">
        <w:rPr>
          <w:rFonts w:hint="eastAsia"/>
          <w:color w:val="000000"/>
          <w:lang w:eastAsia="zh-TW"/>
        </w:rPr>
        <w:t>有修改過</w:t>
      </w:r>
      <w:r w:rsidR="00EB71E5" w:rsidRPr="00193E7D">
        <w:rPr>
          <w:rFonts w:hint="eastAsia"/>
          <w:color w:val="000000"/>
          <w:lang w:eastAsia="zh-TW"/>
        </w:rPr>
        <w:t xml:space="preserve"> </w:t>
      </w:r>
    </w:p>
    <w:p w:rsidR="004511B5" w:rsidRPr="00193E7D" w:rsidRDefault="004511B5" w:rsidP="004511B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lang w:eastAsia="zh-TW"/>
        </w:rPr>
      </w:pPr>
      <w:r w:rsidRPr="00193E7D">
        <w:rPr>
          <w:rFonts w:hint="eastAsia"/>
          <w:color w:val="000000"/>
          <w:lang w:eastAsia="zh-TW"/>
        </w:rPr>
        <w:t xml:space="preserve">LINK AAB1_0302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4511B5" w:rsidRPr="00193E7D">
        <w:tc>
          <w:tcPr>
            <w:tcW w:w="252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欄位</w:t>
            </w:r>
          </w:p>
        </w:tc>
        <w:tc>
          <w:tcPr>
            <w:tcW w:w="378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bCs/>
                <w:color w:val="000000"/>
                <w:lang w:eastAsia="zh-TW"/>
              </w:rPr>
              <w:t>資料來源</w:t>
            </w:r>
          </w:p>
        </w:tc>
      </w:tr>
      <w:tr w:rsidR="004511B5" w:rsidRPr="00193E7D">
        <w:tc>
          <w:tcPr>
            <w:tcW w:w="252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DTAAB001</w:t>
            </w:r>
          </w:p>
        </w:tc>
        <w:tc>
          <w:tcPr>
            <w:tcW w:w="378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畫面該筆</w:t>
            </w:r>
          </w:p>
        </w:tc>
      </w:tr>
      <w:tr w:rsidR="004511B5" w:rsidRPr="00193E7D">
        <w:tc>
          <w:tcPr>
            <w:tcW w:w="252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DTAAB006</w:t>
            </w:r>
          </w:p>
        </w:tc>
        <w:tc>
          <w:tcPr>
            <w:tcW w:w="3780" w:type="dxa"/>
          </w:tcPr>
          <w:p w:rsidR="004511B5" w:rsidRPr="00193E7D" w:rsidRDefault="004511B5" w:rsidP="00764C9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傳入參數</w:t>
            </w:r>
          </w:p>
        </w:tc>
      </w:tr>
    </w:tbl>
    <w:p w:rsidR="00EB71E5" w:rsidRPr="00193E7D" w:rsidRDefault="00EB71E5" w:rsidP="00EB71E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5D0F58" w:rsidRPr="00193E7D" w:rsidRDefault="005D0F58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>理賠保險金代號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 IN DEATH_REF_TYPE </w:t>
      </w:r>
      <w:r w:rsidRPr="00193E7D">
        <w:rPr>
          <w:rFonts w:hint="eastAsia"/>
          <w:color w:val="000000"/>
          <w:kern w:val="2"/>
          <w:szCs w:val="24"/>
          <w:lang w:eastAsia="zh-TW"/>
        </w:rPr>
        <w:t>需連動同保單</w:t>
      </w:r>
      <w:r w:rsidRPr="00193E7D">
        <w:rPr>
          <w:rFonts w:hint="eastAsia"/>
          <w:color w:val="000000"/>
          <w:kern w:val="2"/>
          <w:szCs w:val="24"/>
          <w:lang w:eastAsia="zh-TW"/>
        </w:rPr>
        <w:t>,</w:t>
      </w:r>
      <w:r w:rsidRPr="00193E7D">
        <w:rPr>
          <w:rFonts w:hint="eastAsia"/>
          <w:color w:val="000000"/>
          <w:kern w:val="2"/>
          <w:szCs w:val="24"/>
          <w:lang w:eastAsia="zh-TW"/>
        </w:rPr>
        <w:t>同一險別</w:t>
      </w:r>
      <w:r w:rsidRPr="00193E7D">
        <w:rPr>
          <w:rFonts w:hint="eastAsia"/>
          <w:color w:val="000000"/>
          <w:kern w:val="2"/>
          <w:szCs w:val="24"/>
          <w:lang w:eastAsia="zh-TW"/>
        </w:rPr>
        <w:t>,</w:t>
      </w:r>
      <w:r w:rsidRPr="00193E7D">
        <w:rPr>
          <w:rFonts w:hint="eastAsia"/>
          <w:color w:val="000000"/>
          <w:kern w:val="2"/>
          <w:szCs w:val="24"/>
          <w:lang w:eastAsia="zh-TW"/>
        </w:rPr>
        <w:t>保險金代號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DEATH_REL_CODE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860"/>
      </w:tblGrid>
      <w:tr w:rsidR="005D0F58" w:rsidRPr="00193E7D">
        <w:tc>
          <w:tcPr>
            <w:tcW w:w="1980" w:type="dxa"/>
          </w:tcPr>
          <w:p w:rsidR="005D0F58" w:rsidRPr="00193E7D" w:rsidRDefault="005D0F58" w:rsidP="006572B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給付狀態</w:t>
            </w:r>
          </w:p>
        </w:tc>
        <w:tc>
          <w:tcPr>
            <w:tcW w:w="4860" w:type="dxa"/>
          </w:tcPr>
          <w:p w:rsidR="005D0F58" w:rsidRPr="00193E7D" w:rsidRDefault="005D0F58" w:rsidP="006572B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193E7D">
              <w:rPr>
                <w:rFonts w:hint="eastAsia"/>
                <w:b/>
                <w:color w:val="000000"/>
                <w:lang w:eastAsia="zh-TW"/>
              </w:rPr>
              <w:t>連動項目</w:t>
            </w:r>
          </w:p>
        </w:tc>
      </w:tr>
      <w:tr w:rsidR="005D0F58" w:rsidRPr="00193E7D">
        <w:tc>
          <w:tcPr>
            <w:tcW w:w="1980" w:type="dxa"/>
          </w:tcPr>
          <w:p w:rsidR="005D0F58" w:rsidRPr="00193E7D" w:rsidRDefault="005D0F58" w:rsidP="006572B5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6:</w:t>
            </w:r>
            <w:r w:rsidRPr="00193E7D">
              <w:rPr>
                <w:rFonts w:hint="eastAsia"/>
                <w:color w:val="000000"/>
                <w:lang w:eastAsia="zh-TW"/>
              </w:rPr>
              <w:t>暫不處理</w:t>
            </w:r>
          </w:p>
        </w:tc>
        <w:tc>
          <w:tcPr>
            <w:tcW w:w="4860" w:type="dxa"/>
          </w:tcPr>
          <w:p w:rsidR="005D0F58" w:rsidRPr="00193E7D" w:rsidRDefault="005D0F58" w:rsidP="005D0F58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給付狀態</w:t>
            </w:r>
          </w:p>
          <w:p w:rsidR="005D0F58" w:rsidRPr="00193E7D" w:rsidRDefault="005D0F58" w:rsidP="005D0F58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</w:p>
          <w:p w:rsidR="005D0F58" w:rsidRPr="00193E7D" w:rsidRDefault="005D0F58" w:rsidP="005D0F58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</w:p>
        </w:tc>
      </w:tr>
      <w:tr w:rsidR="005D0F58" w:rsidRPr="00193E7D">
        <w:tc>
          <w:tcPr>
            <w:tcW w:w="1980" w:type="dxa"/>
          </w:tcPr>
          <w:p w:rsidR="005D0F58" w:rsidRPr="00193E7D" w:rsidRDefault="006572B5" w:rsidP="006572B5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color w:val="000000"/>
                <w:lang w:eastAsia="zh-TW"/>
              </w:rPr>
              <w:t>5:</w:t>
            </w:r>
            <w:r w:rsidRPr="00193E7D">
              <w:rPr>
                <w:rFonts w:hint="eastAsia"/>
                <w:color w:val="000000"/>
                <w:lang w:eastAsia="zh-TW"/>
              </w:rPr>
              <w:t>退件不給付</w:t>
            </w:r>
          </w:p>
        </w:tc>
        <w:tc>
          <w:tcPr>
            <w:tcW w:w="4860" w:type="dxa"/>
          </w:tcPr>
          <w:p w:rsidR="006572B5" w:rsidRPr="00193E7D" w:rsidRDefault="006572B5" w:rsidP="006572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1.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給付狀態</w:t>
            </w:r>
          </w:p>
          <w:p w:rsidR="006572B5" w:rsidRPr="00193E7D" w:rsidRDefault="006572B5" w:rsidP="006572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2.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修改原因</w:t>
            </w:r>
          </w:p>
          <w:p w:rsidR="005D0F58" w:rsidRPr="00193E7D" w:rsidRDefault="006572B5" w:rsidP="006572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3.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修改摘要</w:t>
            </w:r>
          </w:p>
          <w:p w:rsidR="006572B5" w:rsidRPr="00193E7D" w:rsidRDefault="006572B5" w:rsidP="006572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4.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給付天數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= 0</w:t>
            </w:r>
          </w:p>
          <w:p w:rsidR="006572B5" w:rsidRPr="00193E7D" w:rsidRDefault="006572B5" w:rsidP="006572B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5.    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>給付金額</w:t>
            </w:r>
            <w:r w:rsidRPr="00193E7D">
              <w:rPr>
                <w:rFonts w:hint="eastAsia"/>
                <w:bCs/>
                <w:color w:val="000000"/>
                <w:lang w:eastAsia="zh-TW"/>
              </w:rPr>
              <w:t xml:space="preserve"> = 0</w:t>
            </w:r>
          </w:p>
        </w:tc>
      </w:tr>
    </w:tbl>
    <w:p w:rsidR="005D0F58" w:rsidRPr="00193E7D" w:rsidRDefault="005D0F58" w:rsidP="006572B5">
      <w:pPr>
        <w:pStyle w:val="Tabletext"/>
        <w:keepLines w:val="0"/>
        <w:spacing w:after="0" w:line="240" w:lineRule="auto"/>
        <w:ind w:left="425"/>
        <w:rPr>
          <w:rFonts w:hint="eastAsia"/>
          <w:color w:val="000000"/>
          <w:kern w:val="2"/>
          <w:szCs w:val="24"/>
          <w:lang w:eastAsia="zh-TW"/>
        </w:rPr>
      </w:pPr>
    </w:p>
    <w:p w:rsidR="005D0F58" w:rsidRPr="00193E7D" w:rsidRDefault="005D0F58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3647A7" w:rsidRPr="00193E7D" w:rsidRDefault="003647A7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>理賠保險金代號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"PBA1" AND </w:t>
      </w:r>
      <w:r w:rsidRPr="00193E7D">
        <w:rPr>
          <w:rFonts w:hint="eastAsia"/>
          <w:color w:val="000000"/>
          <w:kern w:val="2"/>
          <w:szCs w:val="24"/>
          <w:lang w:eastAsia="zh-TW"/>
        </w:rPr>
        <w:t>給付狀態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!= "5" AND "6"</w:t>
      </w:r>
    </w:p>
    <w:p w:rsidR="003647A7" w:rsidRPr="00193E7D" w:rsidRDefault="003647A7" w:rsidP="003647A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顯示錯誤訊息：</w:t>
      </w:r>
      <w:r w:rsidRPr="00193E7D">
        <w:rPr>
          <w:rFonts w:hint="eastAsia"/>
          <w:color w:val="000000"/>
          <w:kern w:val="2"/>
          <w:szCs w:val="24"/>
          <w:lang w:eastAsia="zh-TW"/>
        </w:rPr>
        <w:t>"</w:t>
      </w:r>
      <w:r w:rsidRPr="00193E7D">
        <w:rPr>
          <w:rFonts w:hint="eastAsia"/>
          <w:color w:val="000000"/>
          <w:kern w:val="2"/>
          <w:szCs w:val="24"/>
          <w:lang w:eastAsia="zh-TW"/>
        </w:rPr>
        <w:t>投資型保價僅可選擇不給付或暫不處理</w:t>
      </w:r>
      <w:r w:rsidRPr="00193E7D">
        <w:rPr>
          <w:rFonts w:hint="eastAsia"/>
          <w:color w:val="000000"/>
          <w:kern w:val="2"/>
          <w:szCs w:val="24"/>
          <w:lang w:eastAsia="zh-TW"/>
        </w:rPr>
        <w:t>"</w:t>
      </w:r>
    </w:p>
    <w:p w:rsidR="003647A7" w:rsidRPr="00193E7D" w:rsidRDefault="003647A7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3647A7" w:rsidRPr="00193E7D" w:rsidRDefault="003647A7" w:rsidP="003647A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193E7D">
        <w:rPr>
          <w:rFonts w:hint="eastAsia"/>
          <w:color w:val="000000"/>
          <w:kern w:val="2"/>
          <w:szCs w:val="24"/>
          <w:lang w:eastAsia="zh-TW"/>
        </w:rPr>
        <w:t>理賠保險金代號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= "PBA1" AND </w:t>
      </w:r>
      <w:r w:rsidRPr="00193E7D">
        <w:rPr>
          <w:rFonts w:hint="eastAsia"/>
          <w:color w:val="000000"/>
          <w:kern w:val="2"/>
          <w:szCs w:val="24"/>
          <w:lang w:eastAsia="zh-TW"/>
        </w:rPr>
        <w:t>給付狀態</w:t>
      </w:r>
      <w:r w:rsidRPr="00193E7D">
        <w:rPr>
          <w:rFonts w:hint="eastAsia"/>
          <w:color w:val="000000"/>
          <w:kern w:val="2"/>
          <w:szCs w:val="24"/>
          <w:lang w:eastAsia="zh-TW"/>
        </w:rPr>
        <w:t xml:space="preserve"> != "5" AND "6"</w:t>
      </w:r>
    </w:p>
    <w:p w:rsidR="003647A7" w:rsidRPr="00193E7D" w:rsidRDefault="003647A7" w:rsidP="003647A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顯示錯誤訊息：</w:t>
      </w:r>
      <w:r w:rsidRPr="00193E7D">
        <w:rPr>
          <w:rFonts w:hint="eastAsia"/>
          <w:color w:val="000000"/>
          <w:kern w:val="2"/>
          <w:szCs w:val="24"/>
          <w:lang w:eastAsia="zh-TW"/>
        </w:rPr>
        <w:t>"</w:t>
      </w:r>
      <w:r w:rsidRPr="00193E7D">
        <w:rPr>
          <w:rFonts w:hint="eastAsia"/>
          <w:color w:val="000000"/>
          <w:kern w:val="2"/>
          <w:szCs w:val="24"/>
          <w:lang w:eastAsia="zh-TW"/>
        </w:rPr>
        <w:t>投資型危險保費僅可選擇不給付或暫不處理</w:t>
      </w:r>
      <w:r w:rsidRPr="00193E7D">
        <w:rPr>
          <w:rFonts w:hint="eastAsia"/>
          <w:color w:val="000000"/>
          <w:kern w:val="2"/>
          <w:szCs w:val="24"/>
          <w:lang w:eastAsia="zh-TW"/>
        </w:rPr>
        <w:t>"</w:t>
      </w:r>
    </w:p>
    <w:p w:rsidR="003647A7" w:rsidRPr="00193E7D" w:rsidRDefault="003647A7" w:rsidP="003647A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END IF</w:t>
      </w:r>
    </w:p>
    <w:p w:rsidR="00260078" w:rsidRPr="00193E7D" w:rsidRDefault="00A76E08" w:rsidP="002A709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193E7D">
        <w:rPr>
          <w:rFonts w:hint="eastAsia"/>
          <w:color w:val="000000"/>
          <w:kern w:val="2"/>
          <w:szCs w:val="24"/>
          <w:lang w:eastAsia="zh-TW"/>
        </w:rPr>
        <w:t>回傳</w:t>
      </w:r>
      <w:r w:rsidR="002A7096" w:rsidRPr="00193E7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93E7D">
        <w:rPr>
          <w:rFonts w:hint="eastAsia"/>
          <w:color w:val="000000"/>
          <w:kern w:val="2"/>
          <w:szCs w:val="24"/>
          <w:lang w:eastAsia="zh-TW"/>
        </w:rPr>
        <w:t>。</w:t>
      </w:r>
    </w:p>
    <w:p w:rsidR="00A76E08" w:rsidRDefault="007114EA" w:rsidP="007114EA">
      <w:pPr>
        <w:pStyle w:val="Tabletext"/>
        <w:keepLines w:val="0"/>
        <w:spacing w:after="0" w:line="240" w:lineRule="auto"/>
        <w:rPr>
          <w:ins w:id="28" w:author="洪豪" w:date="2018-07-18T09:39:00Z"/>
          <w:color w:val="000000"/>
          <w:kern w:val="2"/>
          <w:szCs w:val="24"/>
          <w:lang w:eastAsia="zh-TW"/>
        </w:rPr>
        <w:pPrChange w:id="29" w:author="洪豪" w:date="2018-07-17T10:31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30" w:author="洪豪" w:date="2018-07-17T10:31:00Z">
        <w:r w:rsidRPr="00193E7D">
          <w:rPr>
            <w:color w:val="000000"/>
            <w:kern w:val="2"/>
            <w:szCs w:val="24"/>
            <w:lang w:eastAsia="zh-TW"/>
          </w:rPr>
          <w:br w:type="page"/>
        </w:r>
        <w:r w:rsidRPr="00193E7D">
          <w:rPr>
            <w:rFonts w:hint="eastAsia"/>
            <w:color w:val="000000"/>
            <w:kern w:val="2"/>
            <w:szCs w:val="24"/>
            <w:lang w:eastAsia="zh-TW"/>
          </w:rPr>
          <w:t>2018-07-</w:t>
        </w:r>
      </w:ins>
      <w:ins w:id="31" w:author="洪豪" w:date="2018-07-17T10:32:00Z">
        <w:r w:rsidRPr="00193E7D">
          <w:rPr>
            <w:rFonts w:hint="eastAsia"/>
            <w:color w:val="000000"/>
            <w:kern w:val="2"/>
            <w:szCs w:val="24"/>
            <w:lang w:eastAsia="zh-TW"/>
          </w:rPr>
          <w:t xml:space="preserve">17 </w:t>
        </w:r>
        <w:r w:rsidRPr="00193E7D">
          <w:rPr>
            <w:rFonts w:hint="eastAsia"/>
            <w:color w:val="000000"/>
            <w:kern w:val="2"/>
            <w:szCs w:val="24"/>
            <w:lang w:eastAsia="zh-TW"/>
          </w:rPr>
          <w:t>多受益人分次理賠新增欄位</w:t>
        </w:r>
      </w:ins>
    </w:p>
    <w:p w:rsidR="003B649B" w:rsidRPr="00193E7D" w:rsidRDefault="003B649B" w:rsidP="007114EA">
      <w:pPr>
        <w:pStyle w:val="Tabletext"/>
        <w:keepLines w:val="0"/>
        <w:spacing w:after="0" w:line="240" w:lineRule="auto"/>
        <w:rPr>
          <w:ins w:id="32" w:author="洪豪" w:date="2018-07-17T10:33:00Z"/>
          <w:rFonts w:hint="eastAsia"/>
          <w:color w:val="000000"/>
          <w:kern w:val="2"/>
          <w:szCs w:val="24"/>
          <w:lang w:eastAsia="zh-TW"/>
        </w:rPr>
        <w:pPrChange w:id="33" w:author="洪豪" w:date="2018-07-17T10:31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34" w:author="洪豪" w:date="2018-07-18T09:39:00Z">
        <w:r w:rsidRPr="008442F4">
          <w:rPr>
            <w:noProof/>
            <w:lang w:eastAsia="zh-TW"/>
          </w:rPr>
          <w:pict>
            <v:shape id="_x0000_i1026" type="#_x0000_t75" style="width:454.5pt;height:150pt;visibility:visible">
              <v:imagedata r:id="rId13" o:title=""/>
            </v:shape>
          </w:pict>
        </w:r>
      </w:ins>
    </w:p>
    <w:p w:rsidR="007114EA" w:rsidRDefault="00481A9A" w:rsidP="00481A9A">
      <w:pPr>
        <w:pStyle w:val="Tabletext"/>
        <w:keepLines w:val="0"/>
        <w:numPr>
          <w:ilvl w:val="0"/>
          <w:numId w:val="27"/>
        </w:numPr>
        <w:spacing w:after="0" w:line="240" w:lineRule="auto"/>
        <w:rPr>
          <w:ins w:id="35" w:author="洪豪" w:date="2018-07-18T09:40:00Z"/>
          <w:color w:val="000000"/>
          <w:kern w:val="2"/>
          <w:szCs w:val="24"/>
          <w:lang w:eastAsia="zh-TW"/>
        </w:rPr>
        <w:pPrChange w:id="36" w:author="洪豪" w:date="2018-07-18T09:12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37" w:author="洪豪" w:date="2018-07-18T09:12:00Z">
        <w:r>
          <w:rPr>
            <w:rFonts w:hint="eastAsia"/>
            <w:color w:val="000000"/>
            <w:kern w:val="2"/>
            <w:szCs w:val="24"/>
            <w:lang w:eastAsia="zh-TW"/>
          </w:rPr>
          <w:t>修改原因</w:t>
        </w:r>
      </w:ins>
      <w:ins w:id="38" w:author="洪豪" w:date="2018-07-18T09:13:00Z">
        <w:r>
          <w:rPr>
            <w:rFonts w:hint="eastAsia"/>
            <w:color w:val="000000"/>
            <w:kern w:val="2"/>
            <w:szCs w:val="24"/>
            <w:lang w:eastAsia="zh-TW"/>
          </w:rPr>
          <w:t>異</w:t>
        </w:r>
      </w:ins>
      <w:ins w:id="39" w:author="洪豪" w:date="2018-07-18T09:12:00Z">
        <w:r>
          <w:rPr>
            <w:rFonts w:hint="eastAsia"/>
            <w:color w:val="000000"/>
            <w:kern w:val="2"/>
            <w:szCs w:val="24"/>
            <w:lang w:eastAsia="zh-TW"/>
          </w:rPr>
          <w:t>動後</w:t>
        </w:r>
      </w:ins>
      <w:ins w:id="40" w:author="洪豪" w:date="2018-07-18T09:14:00Z">
        <w:r>
          <w:rPr>
            <w:rFonts w:hint="eastAsia"/>
            <w:color w:val="000000"/>
            <w:kern w:val="2"/>
            <w:szCs w:val="24"/>
            <w:lang w:eastAsia="zh-TW"/>
          </w:rPr>
          <w:t>，</w:t>
        </w:r>
        <w:r>
          <w:rPr>
            <w:rFonts w:hint="eastAsia"/>
            <w:color w:val="000000"/>
            <w:kern w:val="2"/>
            <w:szCs w:val="24"/>
            <w:lang w:eastAsia="zh-TW"/>
          </w:rPr>
          <w:t>ajax</w:t>
        </w:r>
        <w:r>
          <w:rPr>
            <w:rFonts w:hint="eastAsia"/>
            <w:color w:val="000000"/>
            <w:kern w:val="2"/>
            <w:szCs w:val="24"/>
            <w:lang w:eastAsia="zh-TW"/>
          </w:rPr>
          <w:t>到後端判斷是否顯示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多受益人分次理賠設定</w:t>
        </w:r>
        <w:r>
          <w:rPr>
            <w:color w:val="000000"/>
            <w:kern w:val="2"/>
            <w:szCs w:val="24"/>
            <w:lang w:eastAsia="zh-TW"/>
          </w:rPr>
          <w:t>”</w:t>
        </w:r>
      </w:ins>
    </w:p>
    <w:p w:rsidR="003B649B" w:rsidRDefault="003B649B" w:rsidP="003B649B">
      <w:pPr>
        <w:pStyle w:val="Tabletext"/>
        <w:keepLines w:val="0"/>
        <w:numPr>
          <w:ilvl w:val="1"/>
          <w:numId w:val="28"/>
        </w:numPr>
        <w:spacing w:after="0" w:line="240" w:lineRule="auto"/>
        <w:rPr>
          <w:ins w:id="41" w:author="洪豪" w:date="2018-07-18T09:40:00Z"/>
          <w:color w:val="000000"/>
          <w:kern w:val="2"/>
          <w:szCs w:val="24"/>
          <w:lang w:eastAsia="zh-TW"/>
        </w:rPr>
        <w:pPrChange w:id="42" w:author="洪豪" w:date="2018-07-18T09:40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43" w:author="洪豪" w:date="2018-07-18T09:40:00Z">
        <w:r>
          <w:rPr>
            <w:rFonts w:hint="eastAsia"/>
            <w:color w:val="000000"/>
            <w:kern w:val="2"/>
            <w:szCs w:val="24"/>
            <w:lang w:eastAsia="zh-TW"/>
          </w:rPr>
          <w:t>規則</w:t>
        </w:r>
      </w:ins>
      <w:ins w:id="44" w:author="洪豪" w:date="2018-07-18T09:46:00Z">
        <w:r>
          <w:rPr>
            <w:rFonts w:hint="eastAsia"/>
            <w:color w:val="000000"/>
            <w:kern w:val="2"/>
            <w:szCs w:val="24"/>
            <w:lang w:eastAsia="zh-TW"/>
          </w:rPr>
          <w:t>，符合以下條件</w:t>
        </w:r>
      </w:ins>
      <w:ins w:id="45" w:author="洪豪" w:date="2018-07-18T09:47:00Z">
        <w:r>
          <w:rPr>
            <w:rFonts w:hint="eastAsia"/>
            <w:color w:val="000000"/>
            <w:kern w:val="2"/>
            <w:szCs w:val="24"/>
            <w:lang w:eastAsia="zh-TW"/>
          </w:rPr>
          <w:t>則顯示</w:t>
        </w:r>
      </w:ins>
    </w:p>
    <w:p w:rsidR="003B649B" w:rsidRPr="00E876CA" w:rsidRDefault="003B649B" w:rsidP="00E876CA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46" w:author="洪豪" w:date="2018-07-18T09:46:00Z"/>
          <w:color w:val="000000"/>
          <w:kern w:val="2"/>
          <w:szCs w:val="24"/>
          <w:lang w:eastAsia="zh-TW"/>
          <w:rPrChange w:id="47" w:author="洪豪" w:date="2018-07-18T12:36:00Z">
            <w:rPr>
              <w:ins w:id="48" w:author="洪豪" w:date="2018-07-18T09:46:00Z"/>
              <w:color w:val="000000"/>
              <w:kern w:val="2"/>
              <w:szCs w:val="24"/>
              <w:lang w:eastAsia="zh-TW"/>
            </w:rPr>
          </w:rPrChange>
        </w:rPr>
        <w:pPrChange w:id="49" w:author="洪豪" w:date="2018-07-18T12:3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50" w:author="洪豪" w:date="2018-07-18T09:45:00Z">
        <w:r>
          <w:rPr>
            <w:rFonts w:hint="eastAsia"/>
            <w:color w:val="000000"/>
            <w:kern w:val="2"/>
            <w:szCs w:val="24"/>
            <w:lang w:eastAsia="zh-TW"/>
          </w:rPr>
          <w:t>畫面</w:t>
        </w:r>
      </w:ins>
      <w:ins w:id="51" w:author="洪豪" w:date="2018-07-18T09:40:00Z">
        <w:r>
          <w:rPr>
            <w:rFonts w:hint="eastAsia"/>
            <w:color w:val="000000"/>
            <w:kern w:val="2"/>
            <w:szCs w:val="24"/>
            <w:lang w:eastAsia="zh-TW"/>
          </w:rPr>
          <w:t>修改原因</w:t>
        </w:r>
      </w:ins>
      <w:ins w:id="52" w:author="洪豪" w:date="2018-07-18T09:45:00Z">
        <w:r>
          <w:rPr>
            <w:rFonts w:hint="eastAsia"/>
            <w:color w:val="000000"/>
            <w:kern w:val="2"/>
            <w:szCs w:val="24"/>
            <w:lang w:eastAsia="zh-TW"/>
          </w:rPr>
          <w:t>$</w:t>
        </w:r>
        <w:r w:rsidRPr="003B649B">
          <w:rPr>
            <w:color w:val="000000"/>
            <w:kern w:val="2"/>
            <w:szCs w:val="24"/>
            <w:lang w:eastAsia="zh-TW"/>
          </w:rPr>
          <w:t>RJCT_RESN_CODE</w:t>
        </w:r>
        <w:r>
          <w:rPr>
            <w:rFonts w:hint="eastAsia"/>
            <w:color w:val="000000"/>
            <w:kern w:val="2"/>
            <w:szCs w:val="24"/>
            <w:lang w:eastAsia="zh-TW"/>
          </w:rPr>
          <w:t>，</w:t>
        </w:r>
        <w:del w:id="53" w:author="洪豪" w:date="2018-07-18T12:34:00Z">
          <w:r w:rsidDel="00E876CA">
            <w:rPr>
              <w:rFonts w:hint="eastAsia"/>
              <w:color w:val="000000"/>
              <w:kern w:val="2"/>
              <w:szCs w:val="24"/>
              <w:lang w:eastAsia="zh-TW"/>
            </w:rPr>
            <w:delText>查詢</w:delText>
          </w:r>
        </w:del>
        <w:r>
          <w:rPr>
            <w:rFonts w:hint="eastAsia"/>
            <w:color w:val="000000"/>
            <w:kern w:val="2"/>
            <w:szCs w:val="24"/>
            <w:lang w:eastAsia="zh-TW"/>
          </w:rPr>
          <w:t>DTAAC020</w:t>
        </w:r>
      </w:ins>
      <w:ins w:id="54" w:author="洪豪" w:date="2018-07-18T12:34:00Z">
        <w:r w:rsidR="00E876CA">
          <w:rPr>
            <w:color w:val="000000"/>
            <w:kern w:val="2"/>
            <w:szCs w:val="24"/>
            <w:lang w:eastAsia="zh-TW"/>
          </w:rPr>
          <w:t>.</w:t>
        </w:r>
      </w:ins>
      <w:ins w:id="55" w:author="洪豪" w:date="2018-07-18T09:45:00Z">
        <w:r>
          <w:rPr>
            <w:rFonts w:hint="eastAsia"/>
            <w:color w:val="000000"/>
            <w:kern w:val="2"/>
            <w:szCs w:val="24"/>
            <w:lang w:eastAsia="zh-TW"/>
          </w:rPr>
          <w:t xml:space="preserve"> </w:t>
        </w:r>
        <w:del w:id="56" w:author="洪豪" w:date="2018-07-18T12:34:00Z">
          <w:r w:rsidDel="00E876CA">
            <w:rPr>
              <w:color w:val="000000"/>
              <w:kern w:val="2"/>
              <w:szCs w:val="24"/>
              <w:lang w:eastAsia="zh-TW"/>
            </w:rPr>
            <w:delText xml:space="preserve">by </w:delText>
          </w:r>
        </w:del>
        <w:r w:rsidRPr="003B649B">
          <w:rPr>
            <w:color w:val="000000"/>
            <w:kern w:val="2"/>
            <w:szCs w:val="24"/>
            <w:lang w:eastAsia="zh-TW"/>
          </w:rPr>
          <w:t>RJCT_RESN_CODE</w:t>
        </w:r>
      </w:ins>
      <w:ins w:id="57" w:author="洪豪" w:date="2018-07-18T12:34:00Z">
        <w:r w:rsidR="00E876CA">
          <w:rPr>
            <w:color w:val="000000"/>
            <w:kern w:val="2"/>
            <w:szCs w:val="24"/>
            <w:lang w:eastAsia="zh-TW"/>
          </w:rPr>
          <w:t xml:space="preserve"> = 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$</w:t>
        </w:r>
        <w:r w:rsidR="00E876CA" w:rsidRPr="003B649B">
          <w:rPr>
            <w:color w:val="000000"/>
            <w:kern w:val="2"/>
            <w:szCs w:val="24"/>
            <w:lang w:eastAsia="zh-TW"/>
          </w:rPr>
          <w:t>RJCT_RESN_CODE</w:t>
        </w:r>
      </w:ins>
      <w:ins w:id="58" w:author="洪豪" w:date="2018-07-18T09:46:00Z">
        <w:r>
          <w:rPr>
            <w:rFonts w:hint="eastAsia"/>
            <w:color w:val="000000"/>
            <w:kern w:val="2"/>
            <w:szCs w:val="24"/>
            <w:lang w:eastAsia="zh-TW"/>
          </w:rPr>
          <w:t>，</w:t>
        </w:r>
      </w:ins>
      <w:ins w:id="59" w:author="洪豪" w:date="2018-07-18T12:35:00Z">
        <w:r w:rsidR="00E876CA">
          <w:rPr>
            <w:rFonts w:hint="eastAsia"/>
            <w:color w:val="000000"/>
            <w:kern w:val="2"/>
            <w:szCs w:val="24"/>
            <w:lang w:eastAsia="zh-TW"/>
          </w:rPr>
          <w:t>呼叫模組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AA_Z0Z001</w:t>
        </w:r>
        <w:r w:rsidR="00E876CA">
          <w:rPr>
            <w:color w:val="000000"/>
            <w:kern w:val="2"/>
            <w:szCs w:val="24"/>
            <w:lang w:eastAsia="zh-TW"/>
          </w:rPr>
          <w:t>.</w:t>
        </w:r>
      </w:ins>
      <w:ins w:id="60" w:author="洪豪" w:date="2018-07-18T12:36:00Z">
        <w:r w:rsidR="00E876CA" w:rsidRPr="00E876CA">
          <w:t xml:space="preserve"> </w:t>
        </w:r>
        <w:r w:rsidR="00E876CA" w:rsidRPr="00E876CA">
          <w:rPr>
            <w:color w:val="000000"/>
            <w:kern w:val="2"/>
            <w:szCs w:val="24"/>
            <w:lang w:eastAsia="zh-TW"/>
          </w:rPr>
          <w:t>queryTableWithUR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，傳入參數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:</w:t>
        </w:r>
        <w:r w:rsidR="00E876CA" w:rsidRPr="00E876CA">
          <w:rPr>
            <w:rFonts w:hint="eastAsia"/>
            <w:color w:val="000000"/>
            <w:kern w:val="2"/>
            <w:szCs w:val="24"/>
            <w:lang w:eastAsia="zh-TW"/>
          </w:rPr>
          <w:t xml:space="preserve"> 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DTAAC020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>。</w:t>
        </w:r>
        <w:r w:rsidR="00E876CA">
          <w:rPr>
            <w:rFonts w:hint="eastAsia"/>
            <w:color w:val="000000"/>
            <w:kern w:val="2"/>
            <w:szCs w:val="24"/>
            <w:lang w:eastAsia="zh-TW"/>
          </w:rPr>
          <w:t xml:space="preserve"> </w:t>
        </w:r>
      </w:ins>
      <w:ins w:id="61" w:author="洪豪" w:date="2018-07-18T09:46:00Z">
        <w:r w:rsidRPr="00E876CA">
          <w:rPr>
            <w:rFonts w:hint="eastAsia"/>
            <w:color w:val="000000"/>
            <w:kern w:val="2"/>
            <w:szCs w:val="24"/>
            <w:lang w:eastAsia="zh-TW"/>
            <w:rPrChange w:id="62" w:author="洪豪" w:date="2018-07-18T12:36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若</w:t>
        </w:r>
        <w:r w:rsidRPr="00E876CA">
          <w:rPr>
            <w:color w:val="000000"/>
            <w:kern w:val="2"/>
            <w:szCs w:val="24"/>
            <w:lang w:eastAsia="zh-TW"/>
            <w:rPrChange w:id="63" w:author="洪豪" w:date="2018-07-18T12:36:00Z">
              <w:rPr>
                <w:color w:val="000000"/>
                <w:kern w:val="2"/>
                <w:szCs w:val="24"/>
                <w:lang w:eastAsia="zh-TW"/>
              </w:rPr>
            </w:rPrChange>
          </w:rPr>
          <w:t>IS_MULT_ACPT</w:t>
        </w:r>
        <w:r w:rsidRPr="00E876CA">
          <w:rPr>
            <w:rFonts w:hint="eastAsia"/>
            <w:color w:val="000000"/>
            <w:kern w:val="2"/>
            <w:szCs w:val="24"/>
            <w:lang w:eastAsia="zh-TW"/>
            <w:rPrChange w:id="64" w:author="洪豪" w:date="2018-07-18T12:36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=1</w:t>
        </w:r>
      </w:ins>
    </w:p>
    <w:p w:rsidR="00610838" w:rsidRDefault="00610838" w:rsidP="003B649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65" w:author="洪豪" w:date="2018-09-14T16:01:00Z"/>
          <w:color w:val="000000"/>
          <w:kern w:val="2"/>
          <w:szCs w:val="24"/>
          <w:lang w:eastAsia="zh-TW"/>
        </w:rPr>
        <w:pPrChange w:id="66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67" w:author="洪豪" w:date="2018-09-14T16:00:00Z">
        <w:r>
          <w:rPr>
            <w:color w:val="000000"/>
            <w:kern w:val="2"/>
            <w:szCs w:val="24"/>
            <w:lang w:eastAsia="zh-TW"/>
          </w:rPr>
          <w:t>$PAY_STS</w:t>
        </w:r>
      </w:ins>
      <w:ins w:id="68" w:author="洪豪" w:date="2018-09-14T16:01:00Z">
        <w:r>
          <w:rPr>
            <w:rFonts w:hint="eastAsia"/>
            <w:color w:val="000000"/>
            <w:kern w:val="2"/>
            <w:szCs w:val="24"/>
            <w:lang w:eastAsia="zh-TW"/>
          </w:rPr>
          <w:t>不為</w:t>
        </w:r>
        <w:r>
          <w:rPr>
            <w:rFonts w:hint="eastAsia"/>
            <w:color w:val="000000"/>
            <w:kern w:val="2"/>
            <w:szCs w:val="24"/>
            <w:lang w:eastAsia="zh-TW"/>
          </w:rPr>
          <w:t>5</w:t>
        </w:r>
        <w:r>
          <w:rPr>
            <w:rFonts w:hint="eastAsia"/>
            <w:color w:val="000000"/>
            <w:kern w:val="2"/>
            <w:szCs w:val="24"/>
            <w:lang w:eastAsia="zh-TW"/>
          </w:rPr>
          <w:t>、</w:t>
        </w:r>
        <w:r>
          <w:rPr>
            <w:rFonts w:hint="eastAsia"/>
            <w:color w:val="000000"/>
            <w:kern w:val="2"/>
            <w:szCs w:val="24"/>
            <w:lang w:eastAsia="zh-TW"/>
          </w:rPr>
          <w:t>6</w:t>
        </w:r>
      </w:ins>
    </w:p>
    <w:p w:rsidR="00610838" w:rsidRDefault="00610838" w:rsidP="003B649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69" w:author="洪豪" w:date="2018-09-14T16:01:00Z"/>
          <w:color w:val="000000"/>
          <w:kern w:val="2"/>
          <w:szCs w:val="24"/>
          <w:lang w:eastAsia="zh-TW"/>
        </w:rPr>
        <w:pPrChange w:id="70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71" w:author="洪豪" w:date="2018-09-14T16:01:00Z">
        <w:r>
          <w:rPr>
            <w:rFonts w:hint="eastAsia"/>
            <w:color w:val="000000"/>
            <w:kern w:val="2"/>
            <w:szCs w:val="24"/>
            <w:lang w:eastAsia="zh-TW"/>
          </w:rPr>
          <w:t>檢查該受編於</w:t>
        </w:r>
        <w:r>
          <w:rPr>
            <w:rFonts w:hint="eastAsia"/>
            <w:color w:val="000000"/>
            <w:kern w:val="2"/>
            <w:szCs w:val="24"/>
            <w:lang w:eastAsia="zh-TW"/>
          </w:rPr>
          <w:t>DTAAA011</w:t>
        </w:r>
        <w:r>
          <w:rPr>
            <w:rFonts w:hint="eastAsia"/>
            <w:color w:val="000000"/>
            <w:kern w:val="2"/>
            <w:szCs w:val="24"/>
            <w:lang w:eastAsia="zh-TW"/>
          </w:rPr>
          <w:t>有勾選死亡</w:t>
        </w:r>
      </w:ins>
    </w:p>
    <w:p w:rsidR="00610838" w:rsidRDefault="00610838" w:rsidP="003B649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72" w:author="洪豪" w:date="2018-09-14T16:02:00Z"/>
          <w:color w:val="000000"/>
          <w:kern w:val="2"/>
          <w:szCs w:val="24"/>
          <w:lang w:eastAsia="zh-TW"/>
        </w:rPr>
        <w:pPrChange w:id="73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74" w:author="洪豪" w:date="2018-09-14T16:01:00Z">
        <w:r>
          <w:rPr>
            <w:rFonts w:hint="eastAsia"/>
            <w:color w:val="000000"/>
            <w:kern w:val="2"/>
            <w:szCs w:val="24"/>
            <w:lang w:eastAsia="zh-TW"/>
          </w:rPr>
          <w:t>檢查該受編於</w:t>
        </w:r>
        <w:r>
          <w:rPr>
            <w:rFonts w:hint="eastAsia"/>
            <w:color w:val="000000"/>
            <w:kern w:val="2"/>
            <w:szCs w:val="24"/>
            <w:lang w:eastAsia="zh-TW"/>
          </w:rPr>
          <w:t>DTAAA004</w:t>
        </w:r>
        <w:r>
          <w:rPr>
            <w:rFonts w:hint="eastAsia"/>
            <w:color w:val="000000"/>
            <w:kern w:val="2"/>
            <w:szCs w:val="24"/>
            <w:lang w:eastAsia="zh-TW"/>
          </w:rPr>
          <w:t>有</w:t>
        </w:r>
      </w:ins>
      <w:ins w:id="75" w:author="洪豪" w:date="2018-09-14T16:02:00Z">
        <w:r>
          <w:rPr>
            <w:rFonts w:hint="eastAsia"/>
            <w:color w:val="000000"/>
            <w:kern w:val="2"/>
            <w:szCs w:val="24"/>
            <w:lang w:eastAsia="zh-TW"/>
          </w:rPr>
          <w:t>文件</w:t>
        </w:r>
        <w:r>
          <w:rPr>
            <w:rFonts w:hint="eastAsia"/>
            <w:color w:val="000000"/>
            <w:kern w:val="2"/>
            <w:szCs w:val="24"/>
            <w:lang w:eastAsia="zh-TW"/>
          </w:rPr>
          <w:t>300006</w:t>
        </w:r>
        <w:r>
          <w:rPr>
            <w:rFonts w:hint="eastAsia"/>
            <w:color w:val="000000"/>
            <w:kern w:val="2"/>
            <w:szCs w:val="24"/>
            <w:lang w:eastAsia="zh-TW"/>
          </w:rPr>
          <w:t>、</w:t>
        </w:r>
        <w:r>
          <w:rPr>
            <w:rFonts w:hint="eastAsia"/>
            <w:color w:val="000000"/>
            <w:kern w:val="2"/>
            <w:szCs w:val="24"/>
            <w:lang w:eastAsia="zh-TW"/>
          </w:rPr>
          <w:t>300011</w:t>
        </w:r>
      </w:ins>
    </w:p>
    <w:p w:rsidR="00610838" w:rsidRDefault="00610838" w:rsidP="003B649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76" w:author="洪豪" w:date="2018-09-14T16:03:00Z"/>
          <w:color w:val="000000"/>
          <w:kern w:val="2"/>
          <w:szCs w:val="24"/>
          <w:lang w:eastAsia="zh-TW"/>
        </w:rPr>
        <w:pPrChange w:id="77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78" w:author="洪豪" w:date="2018-09-14T16:02:00Z">
        <w:r>
          <w:rPr>
            <w:rFonts w:hint="eastAsia"/>
            <w:color w:val="000000"/>
            <w:kern w:val="2"/>
            <w:szCs w:val="24"/>
            <w:lang w:eastAsia="zh-TW"/>
          </w:rPr>
          <w:t>檢查該保單</w:t>
        </w:r>
      </w:ins>
      <w:ins w:id="79" w:author="洪豪" w:date="2018-09-14T16:03:00Z">
        <w:r>
          <w:rPr>
            <w:rFonts w:hint="eastAsia"/>
            <w:color w:val="000000"/>
            <w:kern w:val="2"/>
            <w:szCs w:val="24"/>
            <w:lang w:eastAsia="zh-TW"/>
          </w:rPr>
          <w:t>過往無理賠紀錄</w:t>
        </w:r>
      </w:ins>
    </w:p>
    <w:p w:rsidR="009C2C8B" w:rsidRDefault="00610838" w:rsidP="003B649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80" w:author="洪豪" w:date="2020-01-07T16:07:00Z"/>
          <w:color w:val="000000"/>
          <w:kern w:val="2"/>
          <w:szCs w:val="24"/>
          <w:lang w:eastAsia="zh-TW"/>
        </w:rPr>
        <w:pPrChange w:id="81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82" w:author="洪豪" w:date="2018-09-14T16:03:00Z">
        <w:r>
          <w:rPr>
            <w:rFonts w:hint="eastAsia"/>
            <w:color w:val="000000"/>
            <w:kern w:val="2"/>
            <w:szCs w:val="24"/>
            <w:lang w:eastAsia="zh-TW"/>
          </w:rPr>
          <w:t>尚未寫入</w:t>
        </w:r>
        <w:r>
          <w:rPr>
            <w:rFonts w:hint="eastAsia"/>
            <w:color w:val="000000"/>
            <w:kern w:val="2"/>
            <w:szCs w:val="24"/>
            <w:lang w:eastAsia="zh-TW"/>
          </w:rPr>
          <w:t>DTAAB020</w:t>
        </w:r>
      </w:ins>
    </w:p>
    <w:p w:rsidR="003B649B" w:rsidRDefault="009C2C8B" w:rsidP="009C2C8B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83" w:author="洪豪" w:date="2018-07-18T09:46:00Z"/>
          <w:color w:val="000000"/>
          <w:kern w:val="2"/>
          <w:szCs w:val="24"/>
          <w:lang w:eastAsia="zh-TW"/>
        </w:rPr>
        <w:pPrChange w:id="84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85" w:author="洪豪" w:date="2020-01-07T16:08:00Z">
        <w:r>
          <w:rPr>
            <w:rFonts w:hint="eastAsia"/>
            <w:color w:val="000000"/>
            <w:kern w:val="2"/>
            <w:szCs w:val="24"/>
            <w:lang w:eastAsia="zh-TW"/>
          </w:rPr>
          <w:t>不為對照維護</w:t>
        </w:r>
        <w:r>
          <w:rPr>
            <w:rFonts w:hint="eastAsia"/>
            <w:color w:val="000000"/>
            <w:kern w:val="2"/>
            <w:szCs w:val="24"/>
            <w:lang w:eastAsia="zh-TW"/>
          </w:rPr>
          <w:t>AA</w:t>
        </w:r>
        <w:r>
          <w:rPr>
            <w:rFonts w:hint="eastAsia"/>
            <w:color w:val="000000"/>
            <w:kern w:val="2"/>
            <w:szCs w:val="24"/>
            <w:lang w:eastAsia="zh-TW"/>
          </w:rPr>
          <w:t>、</w:t>
        </w:r>
        <w:r w:rsidRPr="009C2C8B">
          <w:rPr>
            <w:color w:val="000000"/>
            <w:kern w:val="2"/>
            <w:szCs w:val="24"/>
            <w:lang w:eastAsia="zh-TW"/>
          </w:rPr>
          <w:t>INV_PROD_PASS</w:t>
        </w:r>
        <w:r>
          <w:rPr>
            <w:rFonts w:hint="eastAsia"/>
            <w:color w:val="000000"/>
            <w:kern w:val="2"/>
            <w:szCs w:val="24"/>
            <w:lang w:eastAsia="zh-TW"/>
          </w:rPr>
          <w:t>中設定不可分次項目</w:t>
        </w:r>
      </w:ins>
      <w:ins w:id="86" w:author="洪豪" w:date="2018-07-18T09:46:00Z">
        <w:del w:id="87" w:author="洪豪" w:date="2018-09-14T16:00:00Z">
          <w:r w:rsidR="003B649B" w:rsidDel="00610838">
            <w:rPr>
              <w:rFonts w:hint="eastAsia"/>
              <w:color w:val="000000"/>
              <w:kern w:val="2"/>
              <w:szCs w:val="24"/>
              <w:lang w:eastAsia="zh-TW"/>
            </w:rPr>
            <w:delText>TODO</w:delText>
          </w:r>
        </w:del>
      </w:ins>
    </w:p>
    <w:p w:rsidR="003B649B" w:rsidRDefault="003B649B" w:rsidP="003B649B">
      <w:pPr>
        <w:pStyle w:val="Tabletext"/>
        <w:keepLines w:val="0"/>
        <w:numPr>
          <w:ilvl w:val="1"/>
          <w:numId w:val="28"/>
        </w:numPr>
        <w:spacing w:after="0" w:line="240" w:lineRule="auto"/>
        <w:rPr>
          <w:ins w:id="88" w:author="洪豪" w:date="2018-07-18T09:48:00Z"/>
          <w:color w:val="000000"/>
          <w:kern w:val="2"/>
          <w:szCs w:val="24"/>
          <w:lang w:eastAsia="zh-TW"/>
        </w:rPr>
        <w:pPrChange w:id="89" w:author="洪豪" w:date="2018-07-18T09:46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90" w:author="洪豪" w:date="2018-07-18T09:48:00Z">
        <w:r>
          <w:rPr>
            <w:rFonts w:hint="eastAsia"/>
            <w:color w:val="000000"/>
            <w:kern w:val="2"/>
            <w:szCs w:val="24"/>
            <w:lang w:eastAsia="zh-TW"/>
          </w:rPr>
          <w:t>若顯示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多受益人分次理賠設定</w:t>
        </w:r>
        <w:r>
          <w:rPr>
            <w:color w:val="000000"/>
            <w:kern w:val="2"/>
            <w:szCs w:val="24"/>
            <w:lang w:eastAsia="zh-TW"/>
          </w:rPr>
          <w:t>”</w:t>
        </w:r>
      </w:ins>
    </w:p>
    <w:p w:rsidR="003B649B" w:rsidRDefault="003B649B" w:rsidP="00F97771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91" w:author="洪豪" w:date="2018-07-18T10:30:00Z"/>
          <w:color w:val="000000"/>
          <w:kern w:val="2"/>
          <w:szCs w:val="24"/>
          <w:lang w:eastAsia="zh-TW"/>
        </w:rPr>
        <w:pPrChange w:id="92" w:author="洪豪" w:date="2018-07-18T09:50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93" w:author="洪豪" w:date="2018-07-18T09:48:00Z">
        <w:r>
          <w:rPr>
            <w:rFonts w:hint="eastAsia"/>
            <w:color w:val="000000"/>
            <w:kern w:val="2"/>
            <w:szCs w:val="24"/>
            <w:lang w:eastAsia="zh-TW"/>
          </w:rPr>
          <w:t>新增</w:t>
        </w:r>
        <w:r>
          <w:rPr>
            <w:rFonts w:hint="eastAsia"/>
            <w:color w:val="000000"/>
            <w:kern w:val="2"/>
            <w:szCs w:val="24"/>
            <w:lang w:eastAsia="zh-TW"/>
          </w:rPr>
          <w:t>:</w:t>
        </w:r>
        <w:r>
          <w:rPr>
            <w:rFonts w:hint="eastAsia"/>
            <w:color w:val="000000"/>
            <w:kern w:val="2"/>
            <w:szCs w:val="24"/>
            <w:lang w:eastAsia="zh-TW"/>
          </w:rPr>
          <w:t>開啟</w:t>
        </w:r>
      </w:ins>
      <w:ins w:id="94" w:author="洪豪" w:date="2018-07-18T09:49:00Z">
        <w:r>
          <w:rPr>
            <w:rFonts w:hint="eastAsia"/>
            <w:color w:val="000000"/>
            <w:kern w:val="2"/>
            <w:szCs w:val="24"/>
            <w:lang w:eastAsia="zh-TW"/>
          </w:rPr>
          <w:t>AAA00901(</w:t>
        </w:r>
        <w:r w:rsidR="00F97771">
          <w:rPr>
            <w:rFonts w:hint="eastAsia"/>
            <w:color w:val="000000"/>
            <w:kern w:val="2"/>
            <w:szCs w:val="24"/>
            <w:lang w:eastAsia="zh-TW"/>
          </w:rPr>
          <w:t>可參考</w:t>
        </w:r>
        <w:r w:rsidR="00F97771">
          <w:rPr>
            <w:rFonts w:hint="eastAsia"/>
            <w:color w:val="000000"/>
            <w:kern w:val="2"/>
            <w:szCs w:val="24"/>
            <w:lang w:eastAsia="zh-TW"/>
          </w:rPr>
          <w:t>AAB10700.jsp</w:t>
        </w:r>
      </w:ins>
      <w:ins w:id="95" w:author="洪豪" w:date="2018-07-18T09:50:00Z">
        <w:r w:rsidR="00F97771">
          <w:rPr>
            <w:rFonts w:hint="eastAsia"/>
            <w:color w:val="000000"/>
            <w:kern w:val="2"/>
            <w:szCs w:val="24"/>
            <w:lang w:eastAsia="zh-TW"/>
          </w:rPr>
          <w:t>，</w:t>
        </w:r>
      </w:ins>
      <w:ins w:id="96" w:author="洪豪" w:date="2018-07-18T09:51:00Z">
        <w:r w:rsidR="00F97771" w:rsidRPr="00F97771">
          <w:rPr>
            <w:color w:val="000000"/>
            <w:kern w:val="2"/>
            <w:szCs w:val="24"/>
            <w:lang w:eastAsia="zh-TW"/>
          </w:rPr>
          <w:t>function action_link8(AplyNo)</w:t>
        </w:r>
        <w:r w:rsidR="00F97771">
          <w:rPr>
            <w:rFonts w:hint="eastAsia"/>
            <w:color w:val="000000"/>
            <w:kern w:val="2"/>
            <w:szCs w:val="24"/>
            <w:lang w:eastAsia="zh-TW"/>
          </w:rPr>
          <w:t>，</w:t>
        </w:r>
        <w:r w:rsidR="00036C31">
          <w:rPr>
            <w:rFonts w:hint="eastAsia"/>
            <w:color w:val="000000"/>
            <w:kern w:val="2"/>
            <w:szCs w:val="24"/>
            <w:lang w:eastAsia="zh-TW"/>
          </w:rPr>
          <w:t>多傳入</w:t>
        </w:r>
      </w:ins>
      <w:ins w:id="97" w:author="洪豪" w:date="2018-07-18T10:28:00Z">
        <w:r w:rsidR="00036C31">
          <w:rPr>
            <w:rFonts w:hint="eastAsia"/>
            <w:color w:val="000000"/>
            <w:kern w:val="2"/>
            <w:szCs w:val="24"/>
            <w:lang w:eastAsia="zh-TW"/>
          </w:rPr>
          <w:t>參數</w:t>
        </w:r>
        <w:r w:rsidR="00036C31" w:rsidRPr="00036C31">
          <w:rPr>
            <w:color w:val="000000"/>
            <w:kern w:val="2"/>
            <w:szCs w:val="24"/>
            <w:lang w:eastAsia="zh-TW"/>
            <w:rPrChange w:id="98" w:author="洪豪" w:date="2018-07-18T10:28:00Z">
              <w:rPr>
                <w:rFonts w:ascii="Courier New" w:hAnsi="Courier New" w:cs="Courier New"/>
                <w:color w:val="000000"/>
                <w:highlight w:val="blue"/>
              </w:rPr>
            </w:rPrChange>
          </w:rPr>
          <w:t>isGetID=Y</w:t>
        </w:r>
      </w:ins>
      <w:ins w:id="99" w:author="洪豪" w:date="2018-07-18T09:49:00Z">
        <w:r w:rsidR="00F97771" w:rsidRPr="00F97771">
          <w:rPr>
            <w:rFonts w:hint="eastAsia"/>
            <w:color w:val="000000"/>
            <w:kern w:val="2"/>
            <w:szCs w:val="24"/>
            <w:lang w:eastAsia="zh-TW"/>
            <w:rPrChange w:id="100" w:author="洪豪" w:date="2018-07-18T09:50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)</w:t>
        </w:r>
      </w:ins>
      <w:ins w:id="101" w:author="洪豪" w:date="2018-07-18T10:29:00Z">
        <w:r w:rsidR="00036C31">
          <w:rPr>
            <w:rFonts w:hint="eastAsia"/>
            <w:color w:val="000000"/>
            <w:kern w:val="2"/>
            <w:szCs w:val="24"/>
            <w:lang w:eastAsia="zh-TW"/>
          </w:rPr>
          <w:t>，選取後帶回的參數，新增於下方列表，金額空白</w:t>
        </w:r>
      </w:ins>
    </w:p>
    <w:p w:rsidR="00036C31" w:rsidRDefault="00036C31" w:rsidP="00F97771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102" w:author="洪豪" w:date="2018-07-18T10:31:00Z"/>
          <w:color w:val="000000"/>
          <w:kern w:val="2"/>
          <w:szCs w:val="24"/>
          <w:lang w:eastAsia="zh-TW"/>
        </w:rPr>
        <w:pPrChange w:id="103" w:author="洪豪" w:date="2018-07-18T09:50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04" w:author="洪豪" w:date="2018-07-18T10:30:00Z">
        <w:r>
          <w:rPr>
            <w:rFonts w:hint="eastAsia"/>
            <w:color w:val="000000"/>
            <w:kern w:val="2"/>
            <w:szCs w:val="24"/>
            <w:lang w:eastAsia="zh-TW"/>
          </w:rPr>
          <w:t>刪除</w:t>
        </w:r>
        <w:r>
          <w:rPr>
            <w:rFonts w:hint="eastAsia"/>
            <w:color w:val="000000"/>
            <w:kern w:val="2"/>
            <w:szCs w:val="24"/>
            <w:lang w:eastAsia="zh-TW"/>
          </w:rPr>
          <w:t>:</w:t>
        </w:r>
        <w:r>
          <w:rPr>
            <w:rFonts w:hint="eastAsia"/>
            <w:color w:val="000000"/>
            <w:kern w:val="2"/>
            <w:szCs w:val="24"/>
            <w:lang w:eastAsia="zh-TW"/>
          </w:rPr>
          <w:t>刪除該筆資料</w:t>
        </w:r>
      </w:ins>
    </w:p>
    <w:p w:rsidR="00B75364" w:rsidRPr="00B75364" w:rsidRDefault="00036C31" w:rsidP="00B75364">
      <w:pPr>
        <w:pStyle w:val="Tabletext"/>
        <w:keepLines w:val="0"/>
        <w:numPr>
          <w:ilvl w:val="2"/>
          <w:numId w:val="28"/>
        </w:numPr>
        <w:spacing w:after="0" w:line="240" w:lineRule="auto"/>
        <w:rPr>
          <w:ins w:id="105" w:author="洪豪" w:date="2018-07-18T10:41:00Z"/>
          <w:rFonts w:hint="eastAsia"/>
          <w:color w:val="000000"/>
          <w:kern w:val="2"/>
          <w:szCs w:val="24"/>
          <w:lang w:eastAsia="zh-TW"/>
          <w:rPrChange w:id="106" w:author="洪豪" w:date="2018-07-18T10:52:00Z">
            <w:rPr>
              <w:ins w:id="107" w:author="洪豪" w:date="2018-07-18T10:41:00Z"/>
              <w:rFonts w:hint="eastAsia"/>
              <w:color w:val="000000"/>
              <w:kern w:val="2"/>
              <w:szCs w:val="24"/>
              <w:lang w:eastAsia="zh-TW"/>
            </w:rPr>
          </w:rPrChange>
        </w:rPr>
        <w:pPrChange w:id="108" w:author="洪豪" w:date="2018-07-18T10:52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09" w:author="洪豪" w:date="2018-07-18T10:31:00Z">
        <w:r>
          <w:rPr>
            <w:rFonts w:hint="eastAsia"/>
            <w:color w:val="000000"/>
            <w:kern w:val="2"/>
            <w:szCs w:val="24"/>
            <w:lang w:eastAsia="zh-TW"/>
          </w:rPr>
          <w:t>下方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輸入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:</w:t>
        </w:r>
      </w:ins>
      <w:ins w:id="110" w:author="洪豪" w:date="2018-07-18T10:32:00Z">
        <w:r>
          <w:rPr>
            <w:rFonts w:hint="eastAsia"/>
            <w:color w:val="000000"/>
            <w:kern w:val="2"/>
            <w:szCs w:val="24"/>
            <w:lang w:eastAsia="zh-TW"/>
          </w:rPr>
          <w:t>檢查下方待給付金額與上方給付金額總合不可超過試算金額，若試算</w:t>
        </w:r>
      </w:ins>
      <w:ins w:id="111" w:author="洪豪" w:date="2018-07-18T10:33:00Z">
        <w:r>
          <w:rPr>
            <w:rFonts w:hint="eastAsia"/>
            <w:color w:val="000000"/>
            <w:kern w:val="2"/>
            <w:szCs w:val="24"/>
            <w:lang w:eastAsia="zh-TW"/>
          </w:rPr>
          <w:t>金額為</w:t>
        </w:r>
        <w:r>
          <w:rPr>
            <w:rFonts w:hint="eastAsia"/>
            <w:color w:val="000000"/>
            <w:kern w:val="2"/>
            <w:szCs w:val="24"/>
            <w:lang w:eastAsia="zh-TW"/>
          </w:rPr>
          <w:t>0</w:t>
        </w:r>
        <w:r>
          <w:rPr>
            <w:rFonts w:hint="eastAsia"/>
            <w:color w:val="000000"/>
            <w:kern w:val="2"/>
            <w:szCs w:val="24"/>
            <w:lang w:eastAsia="zh-TW"/>
          </w:rPr>
          <w:t>則不檢核</w:t>
        </w:r>
      </w:ins>
      <w:ins w:id="112" w:author="洪豪" w:date="2018-07-18T10:40:00Z">
        <w:r w:rsidR="00EA50F0">
          <w:rPr>
            <w:rFonts w:hint="eastAsia"/>
            <w:color w:val="000000"/>
            <w:kern w:val="2"/>
            <w:szCs w:val="24"/>
            <w:lang w:eastAsia="zh-TW"/>
          </w:rPr>
          <w:t>。檢核完畢則新增存檔</w:t>
        </w:r>
      </w:ins>
      <w:ins w:id="113" w:author="洪豪" w:date="2018-07-18T10:52:00Z">
        <w:r w:rsidR="00B75364">
          <w:rPr>
            <w:rFonts w:hint="eastAsia"/>
            <w:color w:val="000000"/>
            <w:kern w:val="2"/>
            <w:szCs w:val="24"/>
            <w:lang w:eastAsia="zh-TW"/>
          </w:rPr>
          <w:t>組成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L</w:t>
        </w:r>
        <w:r w:rsidR="00B75364">
          <w:rPr>
            <w:color w:val="000000"/>
            <w:kern w:val="2"/>
            <w:szCs w:val="24"/>
            <w:lang w:eastAsia="zh-TW"/>
          </w:rPr>
          <w:t>ist&lt;</w:t>
        </w:r>
      </w:ins>
      <w:ins w:id="114" w:author="洪豪" w:date="2018-07-18T10:40:00Z">
        <w:r w:rsidR="00EA50F0">
          <w:rPr>
            <w:rFonts w:hint="eastAsia"/>
            <w:color w:val="000000"/>
            <w:kern w:val="2"/>
            <w:szCs w:val="24"/>
            <w:lang w:eastAsia="zh-TW"/>
          </w:rPr>
          <w:t>DTAAB019</w:t>
        </w:r>
      </w:ins>
      <w:ins w:id="115" w:author="洪豪" w:date="2018-07-18T10:52:00Z">
        <w:r w:rsidR="00B75364">
          <w:rPr>
            <w:color w:val="000000"/>
            <w:kern w:val="2"/>
            <w:szCs w:val="24"/>
            <w:lang w:eastAsia="zh-TW"/>
          </w:rPr>
          <w:t>&gt;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，並存入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session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中</w:t>
        </w:r>
      </w:ins>
      <w:ins w:id="116" w:author="洪豪" w:date="2018-07-18T10:53:00Z">
        <w:r w:rsidR="00B75364">
          <w:rPr>
            <w:rFonts w:hint="eastAsia"/>
            <w:color w:val="000000"/>
            <w:kern w:val="2"/>
            <w:szCs w:val="24"/>
            <w:lang w:eastAsia="zh-TW"/>
          </w:rPr>
          <w:t>，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key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值為</w:t>
        </w:r>
        <w:r w:rsidR="00B75364">
          <w:rPr>
            <w:rFonts w:hint="eastAsia"/>
            <w:color w:val="000000"/>
            <w:kern w:val="2"/>
            <w:szCs w:val="24"/>
            <w:lang w:eastAsia="zh-TW"/>
          </w:rPr>
          <w:t>DTAAB019_BO</w:t>
        </w:r>
        <w:r w:rsidR="00B75364">
          <w:rPr>
            <w:color w:val="000000"/>
            <w:kern w:val="2"/>
            <w:szCs w:val="24"/>
            <w:lang w:eastAsia="zh-TW"/>
          </w:rPr>
          <w:t>s</w:t>
        </w:r>
      </w:ins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190"/>
        <w:tblGridChange w:id="117">
          <w:tblGrid>
            <w:gridCol w:w="3189"/>
            <w:gridCol w:w="3190"/>
          </w:tblGrid>
        </w:tblGridChange>
      </w:tblGrid>
      <w:tr w:rsidR="00E52734" w:rsidRPr="007249E4" w:rsidTr="007249E4">
        <w:trPr>
          <w:ins w:id="118" w:author="洪豪" w:date="2018-07-18T10:41:00Z"/>
        </w:trPr>
        <w:tc>
          <w:tcPr>
            <w:tcW w:w="3189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19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20" w:author="洪豪" w:date="2018-07-18T10:42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DTAAB019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21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22" w:author="洪豪" w:date="2018-07-18T10:42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來源</w:t>
              </w:r>
            </w:ins>
            <w:ins w:id="123" w:author="洪豪" w:date="2018-07-18T10:46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s</w:t>
              </w:r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ession</w:t>
              </w:r>
            </w:ins>
          </w:p>
        </w:tc>
      </w:tr>
      <w:tr w:rsidR="00E52734" w:rsidRPr="007249E4" w:rsidTr="007249E4">
        <w:trPr>
          <w:ins w:id="124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25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26" w:author="洪豪" w:date="2018-07-18T10:42:00Z">
              <w:r>
                <w:t>OCR_ID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27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28" w:author="洪豪" w:date="2018-07-18T10:46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viewData.</w:t>
              </w:r>
              <w:r>
                <w:t xml:space="preserve"> OCR_ID</w:t>
              </w:r>
            </w:ins>
          </w:p>
        </w:tc>
      </w:tr>
      <w:tr w:rsidR="00E52734" w:rsidRPr="007249E4" w:rsidTr="007249E4">
        <w:trPr>
          <w:ins w:id="129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30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31" w:author="洪豪" w:date="2018-07-18T10:42:00Z">
              <w:r>
                <w:t>POLICY_NO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32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33" w:author="洪豪" w:date="2018-07-18T10:47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viewData.</w:t>
              </w:r>
              <w:r>
                <w:t xml:space="preserve"> POLICY_NO</w:t>
              </w:r>
            </w:ins>
          </w:p>
        </w:tc>
      </w:tr>
      <w:tr w:rsidR="00E52734" w:rsidRPr="007249E4" w:rsidTr="007249E4">
        <w:trPr>
          <w:ins w:id="134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35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36" w:author="洪豪" w:date="2018-07-18T10:42:00Z">
              <w:r>
                <w:t>PROD_ID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37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38" w:author="洪豪" w:date="2018-07-18T10:47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viewData.</w:t>
              </w:r>
              <w:r>
                <w:t xml:space="preserve"> PROD_ID</w:t>
              </w:r>
            </w:ins>
          </w:p>
        </w:tc>
      </w:tr>
      <w:tr w:rsidR="00E52734" w:rsidRPr="007249E4" w:rsidTr="007249E4">
        <w:trPr>
          <w:ins w:id="139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40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41" w:author="洪豪" w:date="2018-07-18T10:42:00Z">
              <w:r>
                <w:t>CLAM_AMT_CODE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42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43" w:author="洪豪" w:date="2018-07-18T10:48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 xml:space="preserve">viewData. </w:t>
              </w:r>
              <w:r>
                <w:t>CLAM_AMT_CODE</w:t>
              </w:r>
            </w:ins>
          </w:p>
        </w:tc>
      </w:tr>
      <w:tr w:rsidR="00E52734" w:rsidRPr="007249E4" w:rsidTr="007249E4">
        <w:trPr>
          <w:ins w:id="144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45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46" w:author="洪豪" w:date="2018-07-18T10:42:00Z">
              <w:r>
                <w:t>ACPT_ID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47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48" w:author="洪豪" w:date="2018-07-18T10:49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畫面多受益人</w:t>
              </w:r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ID</w:t>
              </w:r>
            </w:ins>
          </w:p>
        </w:tc>
      </w:tr>
      <w:tr w:rsidR="00E52734" w:rsidRPr="007249E4" w:rsidTr="007249E4">
        <w:trPr>
          <w:ins w:id="149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50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51" w:author="洪豪" w:date="2018-07-18T10:42:00Z">
              <w:r>
                <w:t>ACPT_NAME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52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53" w:author="洪豪" w:date="2018-07-18T10:49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畫面多受益人</w:t>
              </w:r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NAME</w:t>
              </w:r>
            </w:ins>
          </w:p>
        </w:tc>
      </w:tr>
      <w:tr w:rsidR="00E52734" w:rsidRPr="007249E4" w:rsidTr="007249E4">
        <w:trPr>
          <w:ins w:id="154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55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56" w:author="洪豪" w:date="2018-07-18T10:42:00Z">
              <w:r>
                <w:t>APLY_NO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57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58" w:author="洪豪" w:date="2018-07-18T10:49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viewData.</w:t>
              </w:r>
              <w:r>
                <w:t xml:space="preserve"> APLY_NO</w:t>
              </w:r>
            </w:ins>
          </w:p>
        </w:tc>
      </w:tr>
      <w:tr w:rsidR="00E52734" w:rsidRPr="007249E4" w:rsidTr="007249E4">
        <w:trPr>
          <w:ins w:id="159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60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61" w:author="洪豪" w:date="2018-07-18T10:42:00Z">
              <w:r>
                <w:t>OCR_DATE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62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63" w:author="洪豪" w:date="2018-07-18T10:50:00Z">
              <w:r w:rsidRPr="007249E4">
                <w:rPr>
                  <w:color w:val="000000"/>
                  <w:kern w:val="2"/>
                  <w:szCs w:val="24"/>
                  <w:lang w:eastAsia="zh-TW"/>
                </w:rPr>
                <w:t>vi</w:t>
              </w:r>
              <w:r w:rsidRPr="007249E4">
                <w:rPr>
                  <w:rPrChange w:id="164" w:author="洪豪" w:date="2018-07-18T10:50:00Z">
                    <w:rPr/>
                  </w:rPrChange>
                </w:rPr>
                <w:t>ewData.</w:t>
              </w:r>
              <w:r>
                <w:t xml:space="preserve"> </w:t>
              </w:r>
              <w:r w:rsidRPr="007249E4">
                <w:rPr>
                  <w:rPrChange w:id="165" w:author="洪豪" w:date="2018-07-18T10:50:00Z">
                    <w:rPr/>
                  </w:rPrChange>
                </w:rPr>
                <w:t>OCR_DATE</w:t>
              </w:r>
            </w:ins>
          </w:p>
        </w:tc>
      </w:tr>
      <w:tr w:rsidR="00E52734" w:rsidRPr="007249E4" w:rsidTr="007249E4">
        <w:trPr>
          <w:ins w:id="166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67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68" w:author="洪豪" w:date="2018-07-18T10:42:00Z">
              <w:r>
                <w:t>END_DATE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69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70" w:author="洪豪" w:date="2018-07-18T10:51:00Z">
              <w:r w:rsidRPr="007249E4">
                <w:rPr>
                  <w:rPrChange w:id="171" w:author="洪豪" w:date="2018-07-18T10:51:00Z">
                    <w:rPr/>
                  </w:rPrChange>
                </w:rPr>
                <w:t>viewData.</w:t>
              </w:r>
              <w:r>
                <w:t xml:space="preserve"> END_DATE</w:t>
              </w:r>
            </w:ins>
          </w:p>
        </w:tc>
      </w:tr>
      <w:tr w:rsidR="00E52734" w:rsidRPr="007249E4" w:rsidTr="007249E4">
        <w:trPr>
          <w:ins w:id="172" w:author="洪豪" w:date="2018-07-18T10:41:00Z"/>
        </w:trPr>
        <w:tc>
          <w:tcPr>
            <w:tcW w:w="3189" w:type="dxa"/>
            <w:shd w:val="clear" w:color="auto" w:fill="auto"/>
            <w:vAlign w:val="center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73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74" w:author="洪豪" w:date="2018-07-18T10:42:00Z">
              <w:r>
                <w:t>NOT_PAID_AMT</w:t>
              </w:r>
            </w:ins>
          </w:p>
        </w:tc>
        <w:tc>
          <w:tcPr>
            <w:tcW w:w="3190" w:type="dxa"/>
            <w:shd w:val="clear" w:color="auto" w:fill="auto"/>
          </w:tcPr>
          <w:p w:rsidR="00E52734" w:rsidRPr="007249E4" w:rsidRDefault="00E52734" w:rsidP="007249E4">
            <w:pPr>
              <w:pStyle w:val="Tabletext"/>
              <w:keepLines w:val="0"/>
              <w:spacing w:after="0" w:line="240" w:lineRule="auto"/>
              <w:rPr>
                <w:ins w:id="175" w:author="洪豪" w:date="2018-07-18T10:41:00Z"/>
                <w:color w:val="000000"/>
                <w:kern w:val="2"/>
                <w:szCs w:val="24"/>
                <w:lang w:eastAsia="zh-TW"/>
              </w:rPr>
            </w:pPr>
            <w:ins w:id="176" w:author="洪豪" w:date="2018-07-18T10:50:00Z">
              <w:r w:rsidRPr="007249E4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  <w:t>畫面多受益人待給付金額</w:t>
              </w:r>
            </w:ins>
          </w:p>
        </w:tc>
      </w:tr>
    </w:tbl>
    <w:p w:rsidR="00EA50F0" w:rsidRDefault="00EA50F0" w:rsidP="00EA50F0">
      <w:pPr>
        <w:pStyle w:val="Tabletext"/>
        <w:keepLines w:val="0"/>
        <w:spacing w:after="0" w:line="240" w:lineRule="auto"/>
        <w:ind w:left="1418"/>
        <w:rPr>
          <w:ins w:id="177" w:author="洪豪" w:date="2018-07-18T10:40:00Z"/>
          <w:color w:val="000000"/>
          <w:kern w:val="2"/>
          <w:szCs w:val="24"/>
          <w:lang w:eastAsia="zh-TW"/>
        </w:rPr>
        <w:pPrChange w:id="178" w:author="洪豪" w:date="2018-07-18T10:41:00Z">
          <w:pPr>
            <w:pStyle w:val="Tabletext"/>
            <w:keepLines w:val="0"/>
            <w:spacing w:after="0" w:line="240" w:lineRule="auto"/>
            <w:ind w:left="851"/>
          </w:pPr>
        </w:pPrChange>
      </w:pPr>
    </w:p>
    <w:p w:rsidR="00EA50F0" w:rsidRPr="00F97771" w:rsidRDefault="00B75364" w:rsidP="00B75364">
      <w:pPr>
        <w:pStyle w:val="Tabletext"/>
        <w:keepLines w:val="0"/>
        <w:numPr>
          <w:ilvl w:val="0"/>
          <w:numId w:val="28"/>
        </w:numPr>
        <w:spacing w:after="0" w:line="240" w:lineRule="auto"/>
        <w:rPr>
          <w:ins w:id="179" w:author="洪豪" w:date="2018-07-17T10:33:00Z"/>
          <w:color w:val="000000"/>
          <w:kern w:val="2"/>
          <w:szCs w:val="24"/>
          <w:lang w:eastAsia="zh-TW"/>
          <w:rPrChange w:id="180" w:author="洪豪" w:date="2018-07-18T09:50:00Z">
            <w:rPr>
              <w:ins w:id="181" w:author="洪豪" w:date="2018-07-17T10:33:00Z"/>
              <w:color w:val="000000"/>
              <w:kern w:val="2"/>
              <w:szCs w:val="24"/>
              <w:lang w:eastAsia="zh-TW"/>
            </w:rPr>
          </w:rPrChange>
        </w:rPr>
        <w:pPrChange w:id="182" w:author="洪豪" w:date="2018-07-18T10:53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83" w:author="洪豪" w:date="2018-07-18T10:54:00Z">
        <w:r>
          <w:rPr>
            <w:rFonts w:hint="eastAsia"/>
            <w:color w:val="000000"/>
            <w:kern w:val="2"/>
            <w:szCs w:val="24"/>
            <w:lang w:eastAsia="zh-TW"/>
          </w:rPr>
          <w:t>進入畫面中，若符合顯示條件，則從</w:t>
        </w:r>
        <w:r>
          <w:rPr>
            <w:rFonts w:hint="eastAsia"/>
            <w:color w:val="000000"/>
            <w:kern w:val="2"/>
            <w:szCs w:val="24"/>
            <w:lang w:eastAsia="zh-TW"/>
          </w:rPr>
          <w:t>session</w:t>
        </w:r>
        <w:r>
          <w:rPr>
            <w:rFonts w:hint="eastAsia"/>
            <w:color w:val="000000"/>
            <w:kern w:val="2"/>
            <w:szCs w:val="24"/>
            <w:lang w:eastAsia="zh-TW"/>
          </w:rPr>
          <w:t>撈出</w:t>
        </w:r>
        <w:r>
          <w:rPr>
            <w:rFonts w:hint="eastAsia"/>
            <w:color w:val="000000"/>
            <w:kern w:val="2"/>
            <w:szCs w:val="24"/>
            <w:lang w:eastAsia="zh-TW"/>
          </w:rPr>
          <w:t>DTAAB019_BO</w:t>
        </w:r>
        <w:r>
          <w:rPr>
            <w:color w:val="000000"/>
            <w:kern w:val="2"/>
            <w:szCs w:val="24"/>
            <w:lang w:eastAsia="zh-TW"/>
          </w:rPr>
          <w:t>s</w:t>
        </w:r>
        <w:r>
          <w:rPr>
            <w:rFonts w:hint="eastAsia"/>
            <w:color w:val="000000"/>
            <w:kern w:val="2"/>
            <w:szCs w:val="24"/>
            <w:lang w:eastAsia="zh-TW"/>
          </w:rPr>
          <w:t>顯示於畫面上</w:t>
        </w:r>
      </w:ins>
    </w:p>
    <w:p w:rsidR="007114EA" w:rsidRDefault="007114EA" w:rsidP="007114EA">
      <w:pPr>
        <w:pStyle w:val="Tabletext"/>
        <w:keepLines w:val="0"/>
        <w:spacing w:after="0" w:line="240" w:lineRule="auto"/>
        <w:rPr>
          <w:ins w:id="184" w:author="洪豪" w:date="2018-09-14T16:04:00Z"/>
          <w:color w:val="000000"/>
          <w:kern w:val="2"/>
          <w:szCs w:val="24"/>
          <w:lang w:eastAsia="zh-TW"/>
        </w:rPr>
        <w:pPrChange w:id="185" w:author="洪豪" w:date="2018-07-17T10:31:00Z">
          <w:pPr>
            <w:pStyle w:val="Tabletext"/>
            <w:keepLines w:val="0"/>
            <w:spacing w:after="0" w:line="240" w:lineRule="auto"/>
            <w:ind w:left="851"/>
          </w:pPr>
        </w:pPrChange>
      </w:pPr>
    </w:p>
    <w:p w:rsidR="005C542D" w:rsidRDefault="005C542D" w:rsidP="007114EA">
      <w:pPr>
        <w:pStyle w:val="Tabletext"/>
        <w:keepLines w:val="0"/>
        <w:spacing w:after="0" w:line="240" w:lineRule="auto"/>
        <w:rPr>
          <w:ins w:id="186" w:author="洪豪" w:date="2018-09-14T16:04:00Z"/>
          <w:color w:val="000000"/>
          <w:kern w:val="2"/>
          <w:szCs w:val="24"/>
          <w:lang w:eastAsia="zh-TW"/>
        </w:rPr>
        <w:pPrChange w:id="187" w:author="洪豪" w:date="2018-07-17T10:31:00Z">
          <w:pPr>
            <w:pStyle w:val="Tabletext"/>
            <w:keepLines w:val="0"/>
            <w:spacing w:after="0" w:line="240" w:lineRule="auto"/>
            <w:ind w:left="851"/>
          </w:pPr>
        </w:pPrChange>
      </w:pPr>
    </w:p>
    <w:p w:rsidR="005C542D" w:rsidRDefault="005C542D" w:rsidP="007114EA">
      <w:pPr>
        <w:pStyle w:val="Tabletext"/>
        <w:keepLines w:val="0"/>
        <w:spacing w:after="0" w:line="240" w:lineRule="auto"/>
        <w:rPr>
          <w:ins w:id="188" w:author="洪豪" w:date="2018-09-14T16:04:00Z"/>
          <w:color w:val="000000"/>
          <w:kern w:val="2"/>
          <w:szCs w:val="24"/>
          <w:lang w:eastAsia="zh-TW"/>
        </w:rPr>
        <w:pPrChange w:id="189" w:author="洪豪" w:date="2018-07-17T10:31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90" w:author="洪豪" w:date="2018-09-14T16:04:00Z">
        <w:r>
          <w:rPr>
            <w:rFonts w:hint="eastAsia"/>
            <w:color w:val="000000"/>
            <w:kern w:val="2"/>
            <w:szCs w:val="24"/>
            <w:lang w:eastAsia="zh-TW"/>
          </w:rPr>
          <w:t>點選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輸入</w:t>
        </w:r>
        <w:r>
          <w:rPr>
            <w:color w:val="000000"/>
            <w:kern w:val="2"/>
            <w:szCs w:val="24"/>
            <w:lang w:eastAsia="zh-TW"/>
          </w:rPr>
          <w:t>”</w:t>
        </w:r>
      </w:ins>
    </w:p>
    <w:p w:rsidR="005C542D" w:rsidRDefault="005C542D" w:rsidP="005C542D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ins w:id="191" w:author="洪豪" w:date="2018-09-14T16:05:00Z"/>
          <w:color w:val="000000"/>
          <w:kern w:val="2"/>
          <w:szCs w:val="24"/>
          <w:lang w:eastAsia="zh-TW"/>
        </w:rPr>
        <w:pPrChange w:id="192" w:author="洪豪" w:date="2018-09-14T16:05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93" w:author="洪豪" w:date="2018-09-14T16:04:00Z">
        <w:r>
          <w:rPr>
            <w:rFonts w:hint="eastAsia"/>
            <w:color w:val="000000"/>
            <w:kern w:val="2"/>
            <w:szCs w:val="24"/>
            <w:lang w:eastAsia="zh-TW"/>
          </w:rPr>
          <w:t>檢查是否需輸入例外授權</w:t>
        </w:r>
      </w:ins>
    </w:p>
    <w:p w:rsidR="005C542D" w:rsidRDefault="005C542D" w:rsidP="005C542D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ins w:id="194" w:author="洪豪" w:date="2018-09-14T16:13:00Z"/>
          <w:color w:val="000000"/>
          <w:kern w:val="2"/>
          <w:szCs w:val="24"/>
          <w:lang w:eastAsia="zh-TW"/>
        </w:rPr>
        <w:pPrChange w:id="195" w:author="洪豪" w:date="2018-09-14T16:05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196" w:author="洪豪" w:date="2018-09-14T16:05:00Z">
        <w:r>
          <w:rPr>
            <w:rFonts w:hint="eastAsia"/>
            <w:color w:val="000000"/>
            <w:kern w:val="2"/>
            <w:szCs w:val="24"/>
            <w:lang w:eastAsia="zh-TW"/>
          </w:rPr>
          <w:t>此保單、事故者</w:t>
        </w:r>
      </w:ins>
      <w:ins w:id="197" w:author="洪豪" w:date="2018-09-14T16:06:00Z">
        <w:r>
          <w:rPr>
            <w:rFonts w:hint="eastAsia"/>
            <w:color w:val="000000"/>
            <w:kern w:val="2"/>
            <w:szCs w:val="24"/>
            <w:lang w:eastAsia="zh-TW"/>
          </w:rPr>
          <w:t>無</w:t>
        </w:r>
      </w:ins>
      <w:ins w:id="198" w:author="洪豪" w:date="2018-09-14T16:05:00Z">
        <w:r>
          <w:rPr>
            <w:rFonts w:hint="eastAsia"/>
            <w:color w:val="000000"/>
            <w:kern w:val="2"/>
            <w:szCs w:val="24"/>
            <w:lang w:eastAsia="zh-TW"/>
          </w:rPr>
          <w:t>理</w:t>
        </w:r>
      </w:ins>
      <w:ins w:id="199" w:author="洪豪" w:date="2018-09-14T16:06:00Z">
        <w:r>
          <w:rPr>
            <w:rFonts w:hint="eastAsia"/>
            <w:color w:val="000000"/>
            <w:kern w:val="2"/>
            <w:szCs w:val="24"/>
            <w:lang w:eastAsia="zh-TW"/>
          </w:rPr>
          <w:t>賠過身故，呼叫</w:t>
        </w:r>
        <w:r>
          <w:rPr>
            <w:rFonts w:hint="eastAsia"/>
            <w:color w:val="000000"/>
            <w:kern w:val="2"/>
            <w:szCs w:val="24"/>
            <w:lang w:eastAsia="zh-TW"/>
          </w:rPr>
          <w:t>AA_A9Z001</w:t>
        </w:r>
        <w:r>
          <w:rPr>
            <w:color w:val="000000"/>
            <w:kern w:val="2"/>
            <w:szCs w:val="24"/>
            <w:lang w:eastAsia="zh-TW"/>
          </w:rPr>
          <w:t>.</w:t>
        </w:r>
        <w:r w:rsidRPr="005C542D">
          <w:t xml:space="preserve"> </w:t>
        </w:r>
        <w:r w:rsidRPr="005C542D">
          <w:rPr>
            <w:color w:val="000000"/>
            <w:kern w:val="2"/>
            <w:szCs w:val="24"/>
            <w:lang w:eastAsia="zh-TW"/>
          </w:rPr>
          <w:t>getDTAAB001ByPolicynoAndOcrID</w:t>
        </w:r>
        <w:r>
          <w:rPr>
            <w:rFonts w:hint="eastAsia"/>
            <w:color w:val="000000"/>
            <w:kern w:val="2"/>
            <w:szCs w:val="24"/>
            <w:lang w:eastAsia="zh-TW"/>
          </w:rPr>
          <w:t>，傳入參數</w:t>
        </w:r>
        <w:r>
          <w:rPr>
            <w:rFonts w:hint="eastAsia"/>
            <w:color w:val="000000"/>
            <w:kern w:val="2"/>
            <w:szCs w:val="24"/>
            <w:lang w:eastAsia="zh-TW"/>
          </w:rPr>
          <w:t>:POLICY_NO</w:t>
        </w:r>
        <w:r>
          <w:rPr>
            <w:rFonts w:hint="eastAsia"/>
            <w:color w:val="000000"/>
            <w:kern w:val="2"/>
            <w:szCs w:val="24"/>
            <w:lang w:eastAsia="zh-TW"/>
          </w:rPr>
          <w:t>、</w:t>
        </w:r>
        <w:r>
          <w:rPr>
            <w:rFonts w:hint="eastAsia"/>
            <w:color w:val="000000"/>
            <w:kern w:val="2"/>
            <w:szCs w:val="24"/>
            <w:lang w:eastAsia="zh-TW"/>
          </w:rPr>
          <w:t>OCR_ID</w:t>
        </w:r>
      </w:ins>
      <w:ins w:id="200" w:author="洪豪" w:date="2018-09-14T16:07:00Z">
        <w:r>
          <w:rPr>
            <w:rFonts w:hint="eastAsia"/>
            <w:color w:val="000000"/>
            <w:kern w:val="2"/>
            <w:szCs w:val="24"/>
            <w:lang w:eastAsia="zh-TW"/>
          </w:rPr>
          <w:t>、</w:t>
        </w:r>
        <w:r>
          <w:rPr>
            <w:rFonts w:hint="eastAsia"/>
            <w:color w:val="000000"/>
            <w:kern w:val="2"/>
            <w:szCs w:val="24"/>
            <w:lang w:eastAsia="zh-TW"/>
          </w:rPr>
          <w:t>{</w:t>
        </w:r>
        <w:r>
          <w:rPr>
            <w:color w:val="000000"/>
            <w:kern w:val="2"/>
            <w:szCs w:val="24"/>
            <w:lang w:eastAsia="zh-TW"/>
          </w:rPr>
          <w:t>"</w:t>
        </w:r>
        <w:r>
          <w:rPr>
            <w:rFonts w:hint="eastAsia"/>
            <w:color w:val="000000"/>
            <w:kern w:val="2"/>
            <w:szCs w:val="24"/>
            <w:lang w:eastAsia="zh-TW"/>
          </w:rPr>
          <w:t>A</w:t>
        </w:r>
        <w:r>
          <w:rPr>
            <w:color w:val="000000"/>
            <w:kern w:val="2"/>
            <w:szCs w:val="24"/>
            <w:lang w:eastAsia="zh-TW"/>
          </w:rPr>
          <w:t>”</w:t>
        </w:r>
        <w:r>
          <w:rPr>
            <w:rFonts w:hint="eastAsia"/>
            <w:color w:val="000000"/>
            <w:kern w:val="2"/>
            <w:szCs w:val="24"/>
            <w:lang w:eastAsia="zh-TW"/>
          </w:rPr>
          <w:t>}</w:t>
        </w:r>
      </w:ins>
    </w:p>
    <w:p w:rsidR="005C542D" w:rsidRDefault="00067F23" w:rsidP="005C542D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ins w:id="201" w:author="洪豪" w:date="2018-09-14T16:14:00Z"/>
          <w:rFonts w:hint="eastAsia"/>
          <w:color w:val="000000"/>
          <w:kern w:val="2"/>
          <w:szCs w:val="24"/>
          <w:lang w:eastAsia="zh-TW"/>
        </w:rPr>
        <w:pPrChange w:id="202" w:author="洪豪" w:date="2018-09-14T16:05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203" w:author="洪豪" w:date="2018-09-14T16:14:00Z">
        <w:r>
          <w:rPr>
            <w:rFonts w:hint="eastAsia"/>
            <w:color w:val="000000"/>
            <w:kern w:val="2"/>
            <w:szCs w:val="24"/>
            <w:lang w:eastAsia="zh-TW"/>
          </w:rPr>
          <w:t>若有資料</w:t>
        </w:r>
        <w:r>
          <w:rPr>
            <w:rFonts w:hint="eastAsia"/>
            <w:color w:val="000000"/>
            <w:kern w:val="2"/>
            <w:szCs w:val="24"/>
            <w:lang w:eastAsia="zh-TW"/>
          </w:rPr>
          <w:t>return YES</w:t>
        </w:r>
      </w:ins>
    </w:p>
    <w:p w:rsidR="00067F23" w:rsidRDefault="00067F23" w:rsidP="005C542D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ins w:id="204" w:author="洪豪" w:date="2018-09-14T16:14:00Z"/>
          <w:color w:val="000000"/>
          <w:kern w:val="2"/>
          <w:szCs w:val="24"/>
          <w:lang w:eastAsia="zh-TW"/>
        </w:rPr>
        <w:pPrChange w:id="205" w:author="洪豪" w:date="2018-09-14T16:05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206" w:author="洪豪" w:date="2018-09-14T16:14:00Z">
        <w:r>
          <w:rPr>
            <w:rFonts w:hint="eastAsia"/>
            <w:color w:val="000000"/>
            <w:kern w:val="2"/>
            <w:szCs w:val="24"/>
            <w:lang w:eastAsia="zh-TW"/>
          </w:rPr>
          <w:t>若無資料，查詢是否寫入多受益人檔</w:t>
        </w:r>
      </w:ins>
    </w:p>
    <w:p w:rsidR="00067F23" w:rsidRDefault="00067F23" w:rsidP="00067F23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ins w:id="207" w:author="洪豪" w:date="2018-09-14T16:15:00Z"/>
          <w:color w:val="000000"/>
          <w:kern w:val="2"/>
          <w:szCs w:val="24"/>
          <w:lang w:eastAsia="zh-TW"/>
        </w:rPr>
        <w:pPrChange w:id="208" w:author="洪豪" w:date="2018-09-14T16:14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209" w:author="洪豪" w:date="2018-09-14T16:14:00Z">
        <w:r>
          <w:rPr>
            <w:rFonts w:hint="eastAsia"/>
            <w:color w:val="000000"/>
            <w:kern w:val="2"/>
            <w:szCs w:val="24"/>
            <w:lang w:eastAsia="zh-TW"/>
          </w:rPr>
          <w:t>若</w:t>
        </w:r>
      </w:ins>
      <w:ins w:id="210" w:author="洪豪" w:date="2018-09-14T16:15:00Z">
        <w:r>
          <w:rPr>
            <w:rFonts w:hint="eastAsia"/>
            <w:color w:val="000000"/>
            <w:kern w:val="2"/>
            <w:szCs w:val="24"/>
            <w:lang w:eastAsia="zh-TW"/>
          </w:rPr>
          <w:t>有資料，</w:t>
        </w:r>
        <w:r>
          <w:rPr>
            <w:rFonts w:hint="eastAsia"/>
            <w:color w:val="000000"/>
            <w:kern w:val="2"/>
            <w:szCs w:val="24"/>
            <w:lang w:eastAsia="zh-TW"/>
          </w:rPr>
          <w:t>return YES</w:t>
        </w:r>
      </w:ins>
    </w:p>
    <w:p w:rsidR="00067F23" w:rsidRPr="00193E7D" w:rsidRDefault="00067F23" w:rsidP="00067F23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  <w:pPrChange w:id="211" w:author="洪豪" w:date="2018-09-14T16:14:00Z">
          <w:pPr>
            <w:pStyle w:val="Tabletext"/>
            <w:keepLines w:val="0"/>
            <w:spacing w:after="0" w:line="240" w:lineRule="auto"/>
            <w:ind w:left="851"/>
          </w:pPr>
        </w:pPrChange>
      </w:pPr>
      <w:ins w:id="212" w:author="洪豪" w:date="2018-09-14T16:16:00Z">
        <w:r>
          <w:rPr>
            <w:rFonts w:hint="eastAsia"/>
            <w:color w:val="000000"/>
            <w:kern w:val="2"/>
            <w:szCs w:val="24"/>
            <w:lang w:eastAsia="zh-TW"/>
          </w:rPr>
          <w:t>無</w:t>
        </w:r>
      </w:ins>
      <w:ins w:id="213" w:author="洪豪" w:date="2018-09-14T16:15:00Z">
        <w:r>
          <w:rPr>
            <w:rFonts w:hint="eastAsia"/>
            <w:color w:val="000000"/>
            <w:kern w:val="2"/>
            <w:szCs w:val="24"/>
            <w:lang w:eastAsia="zh-TW"/>
          </w:rPr>
          <w:t>資料</w:t>
        </w:r>
      </w:ins>
      <w:ins w:id="214" w:author="洪豪" w:date="2018-09-14T16:16:00Z">
        <w:r>
          <w:rPr>
            <w:rFonts w:hint="eastAsia"/>
            <w:color w:val="000000"/>
            <w:kern w:val="2"/>
            <w:szCs w:val="24"/>
            <w:lang w:eastAsia="zh-TW"/>
          </w:rPr>
          <w:t>，</w:t>
        </w:r>
        <w:r>
          <w:rPr>
            <w:rFonts w:hint="eastAsia"/>
            <w:color w:val="000000"/>
            <w:kern w:val="2"/>
            <w:szCs w:val="24"/>
            <w:lang w:eastAsia="zh-TW"/>
          </w:rPr>
          <w:t>return NO</w:t>
        </w:r>
      </w:ins>
    </w:p>
    <w:sectPr w:rsidR="00067F23" w:rsidRPr="00193E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457" w:rsidRDefault="00BC6457" w:rsidP="003419A6">
      <w:r>
        <w:separator/>
      </w:r>
    </w:p>
  </w:endnote>
  <w:endnote w:type="continuationSeparator" w:id="0">
    <w:p w:rsidR="00BC6457" w:rsidRDefault="00BC6457" w:rsidP="0034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457" w:rsidRDefault="00BC6457" w:rsidP="003419A6">
      <w:r>
        <w:separator/>
      </w:r>
    </w:p>
  </w:footnote>
  <w:footnote w:type="continuationSeparator" w:id="0">
    <w:p w:rsidR="00BC6457" w:rsidRDefault="00BC6457" w:rsidP="00341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E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1958C8"/>
    <w:multiLevelType w:val="hybridMultilevel"/>
    <w:tmpl w:val="9E5A54B8"/>
    <w:lvl w:ilvl="0" w:tplc="6F8C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multilevel"/>
    <w:tmpl w:val="5D7CBC5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4C30BE"/>
    <w:multiLevelType w:val="hybridMultilevel"/>
    <w:tmpl w:val="3DE02C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476EC8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5A6583"/>
    <w:multiLevelType w:val="hybridMultilevel"/>
    <w:tmpl w:val="55D06892"/>
    <w:lvl w:ilvl="0" w:tplc="E84E7B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535712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25A38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5807A87"/>
    <w:multiLevelType w:val="hybridMultilevel"/>
    <w:tmpl w:val="C0DAE6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23"/>
  </w:num>
  <w:num w:numId="5">
    <w:abstractNumId w:val="20"/>
  </w:num>
  <w:num w:numId="6">
    <w:abstractNumId w:val="10"/>
  </w:num>
  <w:num w:numId="7">
    <w:abstractNumId w:val="5"/>
  </w:num>
  <w:num w:numId="8">
    <w:abstractNumId w:val="24"/>
  </w:num>
  <w:num w:numId="9">
    <w:abstractNumId w:val="1"/>
  </w:num>
  <w:num w:numId="10">
    <w:abstractNumId w:val="26"/>
  </w:num>
  <w:num w:numId="11">
    <w:abstractNumId w:val="25"/>
  </w:num>
  <w:num w:numId="12">
    <w:abstractNumId w:val="2"/>
  </w:num>
  <w:num w:numId="13">
    <w:abstractNumId w:val="22"/>
  </w:num>
  <w:num w:numId="14">
    <w:abstractNumId w:val="9"/>
  </w:num>
  <w:num w:numId="15">
    <w:abstractNumId w:val="16"/>
  </w:num>
  <w:num w:numId="16">
    <w:abstractNumId w:val="6"/>
  </w:num>
  <w:num w:numId="17">
    <w:abstractNumId w:val="19"/>
  </w:num>
  <w:num w:numId="18">
    <w:abstractNumId w:val="18"/>
  </w:num>
  <w:num w:numId="19">
    <w:abstractNumId w:val="15"/>
  </w:num>
  <w:num w:numId="20">
    <w:abstractNumId w:val="7"/>
  </w:num>
  <w:num w:numId="21">
    <w:abstractNumId w:val="11"/>
  </w:num>
  <w:num w:numId="22">
    <w:abstractNumId w:val="13"/>
  </w:num>
  <w:num w:numId="23">
    <w:abstractNumId w:val="28"/>
  </w:num>
  <w:num w:numId="24">
    <w:abstractNumId w:val="8"/>
  </w:num>
  <w:num w:numId="25">
    <w:abstractNumId w:val="17"/>
  </w:num>
  <w:num w:numId="26">
    <w:abstractNumId w:val="21"/>
  </w:num>
  <w:num w:numId="27">
    <w:abstractNumId w:val="3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48EA"/>
    <w:rsid w:val="000231E4"/>
    <w:rsid w:val="00026FEA"/>
    <w:rsid w:val="00031F97"/>
    <w:rsid w:val="00036C31"/>
    <w:rsid w:val="000401DE"/>
    <w:rsid w:val="00040CDC"/>
    <w:rsid w:val="0004402D"/>
    <w:rsid w:val="0004428E"/>
    <w:rsid w:val="00047FB1"/>
    <w:rsid w:val="00051F79"/>
    <w:rsid w:val="000637E5"/>
    <w:rsid w:val="00067F23"/>
    <w:rsid w:val="00070689"/>
    <w:rsid w:val="0007575E"/>
    <w:rsid w:val="00081F0F"/>
    <w:rsid w:val="00082FB3"/>
    <w:rsid w:val="000950DA"/>
    <w:rsid w:val="000A4367"/>
    <w:rsid w:val="000B2B6C"/>
    <w:rsid w:val="000C7658"/>
    <w:rsid w:val="000D6215"/>
    <w:rsid w:val="000D7E1C"/>
    <w:rsid w:val="000E45FB"/>
    <w:rsid w:val="000E58E3"/>
    <w:rsid w:val="000F3772"/>
    <w:rsid w:val="00101DD2"/>
    <w:rsid w:val="00116753"/>
    <w:rsid w:val="00120E72"/>
    <w:rsid w:val="00132718"/>
    <w:rsid w:val="0015641E"/>
    <w:rsid w:val="001667C7"/>
    <w:rsid w:val="00170500"/>
    <w:rsid w:val="00181340"/>
    <w:rsid w:val="00185719"/>
    <w:rsid w:val="001872D8"/>
    <w:rsid w:val="00193E7D"/>
    <w:rsid w:val="001A2AA5"/>
    <w:rsid w:val="001B3032"/>
    <w:rsid w:val="001B350E"/>
    <w:rsid w:val="001C39AA"/>
    <w:rsid w:val="001D1238"/>
    <w:rsid w:val="001D4711"/>
    <w:rsid w:val="001F2A03"/>
    <w:rsid w:val="00212426"/>
    <w:rsid w:val="0021252A"/>
    <w:rsid w:val="00212685"/>
    <w:rsid w:val="00214A90"/>
    <w:rsid w:val="00217C50"/>
    <w:rsid w:val="00220EA5"/>
    <w:rsid w:val="002275B0"/>
    <w:rsid w:val="00236985"/>
    <w:rsid w:val="0023751E"/>
    <w:rsid w:val="00245CF4"/>
    <w:rsid w:val="00260078"/>
    <w:rsid w:val="0027724D"/>
    <w:rsid w:val="00280570"/>
    <w:rsid w:val="002868CE"/>
    <w:rsid w:val="002958B5"/>
    <w:rsid w:val="00296F7C"/>
    <w:rsid w:val="002A2F22"/>
    <w:rsid w:val="002A60B0"/>
    <w:rsid w:val="002A7096"/>
    <w:rsid w:val="002D07C8"/>
    <w:rsid w:val="002E1981"/>
    <w:rsid w:val="002E35FE"/>
    <w:rsid w:val="002F24D5"/>
    <w:rsid w:val="002F258F"/>
    <w:rsid w:val="002F4227"/>
    <w:rsid w:val="003001AC"/>
    <w:rsid w:val="00302686"/>
    <w:rsid w:val="003143FF"/>
    <w:rsid w:val="0033124C"/>
    <w:rsid w:val="0034012F"/>
    <w:rsid w:val="003419A6"/>
    <w:rsid w:val="0034569E"/>
    <w:rsid w:val="003633F9"/>
    <w:rsid w:val="003647A7"/>
    <w:rsid w:val="0038674C"/>
    <w:rsid w:val="00391CF8"/>
    <w:rsid w:val="003A545C"/>
    <w:rsid w:val="003B256E"/>
    <w:rsid w:val="003B47FC"/>
    <w:rsid w:val="003B649B"/>
    <w:rsid w:val="003E57B7"/>
    <w:rsid w:val="003E6911"/>
    <w:rsid w:val="003E725B"/>
    <w:rsid w:val="00402183"/>
    <w:rsid w:val="0040617B"/>
    <w:rsid w:val="004342F6"/>
    <w:rsid w:val="00435785"/>
    <w:rsid w:val="00436155"/>
    <w:rsid w:val="004400CB"/>
    <w:rsid w:val="004511B5"/>
    <w:rsid w:val="00453AE8"/>
    <w:rsid w:val="004619F6"/>
    <w:rsid w:val="00462CD4"/>
    <w:rsid w:val="0047106B"/>
    <w:rsid w:val="00481A9A"/>
    <w:rsid w:val="0048237D"/>
    <w:rsid w:val="004823C3"/>
    <w:rsid w:val="00484313"/>
    <w:rsid w:val="0048564F"/>
    <w:rsid w:val="00487409"/>
    <w:rsid w:val="004C2E14"/>
    <w:rsid w:val="004C732B"/>
    <w:rsid w:val="004F09C0"/>
    <w:rsid w:val="004F4810"/>
    <w:rsid w:val="00516B0E"/>
    <w:rsid w:val="00532D8C"/>
    <w:rsid w:val="0054717F"/>
    <w:rsid w:val="005568D6"/>
    <w:rsid w:val="005817F9"/>
    <w:rsid w:val="0058351A"/>
    <w:rsid w:val="005B3FB8"/>
    <w:rsid w:val="005B7524"/>
    <w:rsid w:val="005C3815"/>
    <w:rsid w:val="005C50E8"/>
    <w:rsid w:val="005C542D"/>
    <w:rsid w:val="005D062B"/>
    <w:rsid w:val="005D0F58"/>
    <w:rsid w:val="006016F2"/>
    <w:rsid w:val="00610838"/>
    <w:rsid w:val="006137F7"/>
    <w:rsid w:val="00617108"/>
    <w:rsid w:val="006268AC"/>
    <w:rsid w:val="00637333"/>
    <w:rsid w:val="00645303"/>
    <w:rsid w:val="006535B2"/>
    <w:rsid w:val="006572B5"/>
    <w:rsid w:val="00657D8A"/>
    <w:rsid w:val="006653C0"/>
    <w:rsid w:val="006701FA"/>
    <w:rsid w:val="00674D0D"/>
    <w:rsid w:val="00684946"/>
    <w:rsid w:val="00686716"/>
    <w:rsid w:val="00693ED8"/>
    <w:rsid w:val="006A01F8"/>
    <w:rsid w:val="006A3E26"/>
    <w:rsid w:val="006B5620"/>
    <w:rsid w:val="006C36E0"/>
    <w:rsid w:val="006D7F3F"/>
    <w:rsid w:val="006E1682"/>
    <w:rsid w:val="006F17C4"/>
    <w:rsid w:val="007114EA"/>
    <w:rsid w:val="0071761C"/>
    <w:rsid w:val="007249E4"/>
    <w:rsid w:val="00725A0C"/>
    <w:rsid w:val="007260C0"/>
    <w:rsid w:val="007306EC"/>
    <w:rsid w:val="00732266"/>
    <w:rsid w:val="007332B9"/>
    <w:rsid w:val="00750BB0"/>
    <w:rsid w:val="00751660"/>
    <w:rsid w:val="0075178B"/>
    <w:rsid w:val="007571ED"/>
    <w:rsid w:val="007644C9"/>
    <w:rsid w:val="00764C90"/>
    <w:rsid w:val="00772BF7"/>
    <w:rsid w:val="007826D2"/>
    <w:rsid w:val="00784128"/>
    <w:rsid w:val="007A06D4"/>
    <w:rsid w:val="007A0DEA"/>
    <w:rsid w:val="007A758D"/>
    <w:rsid w:val="007B1219"/>
    <w:rsid w:val="007B3FE9"/>
    <w:rsid w:val="007C098B"/>
    <w:rsid w:val="007C5C80"/>
    <w:rsid w:val="007C7332"/>
    <w:rsid w:val="007D1E94"/>
    <w:rsid w:val="007D3290"/>
    <w:rsid w:val="007D5830"/>
    <w:rsid w:val="007D7C58"/>
    <w:rsid w:val="007E1BF3"/>
    <w:rsid w:val="007E531F"/>
    <w:rsid w:val="007F0925"/>
    <w:rsid w:val="0081315D"/>
    <w:rsid w:val="00815163"/>
    <w:rsid w:val="00823180"/>
    <w:rsid w:val="00834AE5"/>
    <w:rsid w:val="00834BA6"/>
    <w:rsid w:val="00837CE0"/>
    <w:rsid w:val="008404C7"/>
    <w:rsid w:val="00840CB8"/>
    <w:rsid w:val="008504F8"/>
    <w:rsid w:val="00860358"/>
    <w:rsid w:val="00865346"/>
    <w:rsid w:val="00870A8E"/>
    <w:rsid w:val="008960D1"/>
    <w:rsid w:val="008979EC"/>
    <w:rsid w:val="008A76A2"/>
    <w:rsid w:val="008C7E52"/>
    <w:rsid w:val="008D1FEE"/>
    <w:rsid w:val="008D7DAC"/>
    <w:rsid w:val="008E1E82"/>
    <w:rsid w:val="008F6A3E"/>
    <w:rsid w:val="009049D4"/>
    <w:rsid w:val="00906EFC"/>
    <w:rsid w:val="00911D73"/>
    <w:rsid w:val="00912B00"/>
    <w:rsid w:val="00930A38"/>
    <w:rsid w:val="00932756"/>
    <w:rsid w:val="00932FC7"/>
    <w:rsid w:val="00935BDD"/>
    <w:rsid w:val="00936816"/>
    <w:rsid w:val="009369FB"/>
    <w:rsid w:val="00937AA7"/>
    <w:rsid w:val="009402F3"/>
    <w:rsid w:val="00961D00"/>
    <w:rsid w:val="009751A4"/>
    <w:rsid w:val="00986CD3"/>
    <w:rsid w:val="00994FC0"/>
    <w:rsid w:val="009A3A56"/>
    <w:rsid w:val="009B055F"/>
    <w:rsid w:val="009B3B73"/>
    <w:rsid w:val="009B4663"/>
    <w:rsid w:val="009C2C8B"/>
    <w:rsid w:val="00A06EF1"/>
    <w:rsid w:val="00A10263"/>
    <w:rsid w:val="00A12CA0"/>
    <w:rsid w:val="00A15AE6"/>
    <w:rsid w:val="00A1722A"/>
    <w:rsid w:val="00A23753"/>
    <w:rsid w:val="00A31187"/>
    <w:rsid w:val="00A4218C"/>
    <w:rsid w:val="00A728BB"/>
    <w:rsid w:val="00A7451A"/>
    <w:rsid w:val="00A76E08"/>
    <w:rsid w:val="00A773B1"/>
    <w:rsid w:val="00A82AE6"/>
    <w:rsid w:val="00A96156"/>
    <w:rsid w:val="00AA298E"/>
    <w:rsid w:val="00AA7751"/>
    <w:rsid w:val="00AB26C1"/>
    <w:rsid w:val="00AB4A97"/>
    <w:rsid w:val="00AC2A53"/>
    <w:rsid w:val="00AC44F0"/>
    <w:rsid w:val="00AC5140"/>
    <w:rsid w:val="00AD099F"/>
    <w:rsid w:val="00AD2751"/>
    <w:rsid w:val="00AD2785"/>
    <w:rsid w:val="00AE4BBD"/>
    <w:rsid w:val="00AE704B"/>
    <w:rsid w:val="00AF3FDA"/>
    <w:rsid w:val="00AF477C"/>
    <w:rsid w:val="00B02930"/>
    <w:rsid w:val="00B10478"/>
    <w:rsid w:val="00B107D6"/>
    <w:rsid w:val="00B17242"/>
    <w:rsid w:val="00B22BFC"/>
    <w:rsid w:val="00B2398C"/>
    <w:rsid w:val="00B41DC2"/>
    <w:rsid w:val="00B5309E"/>
    <w:rsid w:val="00B72A02"/>
    <w:rsid w:val="00B73AB4"/>
    <w:rsid w:val="00B74CB1"/>
    <w:rsid w:val="00B75364"/>
    <w:rsid w:val="00B77E6C"/>
    <w:rsid w:val="00B90822"/>
    <w:rsid w:val="00B94D8B"/>
    <w:rsid w:val="00BA5D46"/>
    <w:rsid w:val="00BC6457"/>
    <w:rsid w:val="00BC7FFE"/>
    <w:rsid w:val="00BD6A61"/>
    <w:rsid w:val="00BE1857"/>
    <w:rsid w:val="00BF0F90"/>
    <w:rsid w:val="00BF313C"/>
    <w:rsid w:val="00C06491"/>
    <w:rsid w:val="00C1057D"/>
    <w:rsid w:val="00C22DA5"/>
    <w:rsid w:val="00C24A95"/>
    <w:rsid w:val="00C25A79"/>
    <w:rsid w:val="00C27B48"/>
    <w:rsid w:val="00C3025A"/>
    <w:rsid w:val="00C318BC"/>
    <w:rsid w:val="00C433DE"/>
    <w:rsid w:val="00C51F84"/>
    <w:rsid w:val="00C70352"/>
    <w:rsid w:val="00C757E4"/>
    <w:rsid w:val="00C92DA2"/>
    <w:rsid w:val="00C9460D"/>
    <w:rsid w:val="00CA4036"/>
    <w:rsid w:val="00CB25A4"/>
    <w:rsid w:val="00CB3658"/>
    <w:rsid w:val="00CB7F06"/>
    <w:rsid w:val="00CD0ADA"/>
    <w:rsid w:val="00CD1AA8"/>
    <w:rsid w:val="00CD6EE4"/>
    <w:rsid w:val="00CE3EFF"/>
    <w:rsid w:val="00D01CFB"/>
    <w:rsid w:val="00D0481F"/>
    <w:rsid w:val="00D13D3C"/>
    <w:rsid w:val="00D202E5"/>
    <w:rsid w:val="00D22252"/>
    <w:rsid w:val="00D23865"/>
    <w:rsid w:val="00D23912"/>
    <w:rsid w:val="00D25907"/>
    <w:rsid w:val="00D32083"/>
    <w:rsid w:val="00D35BD3"/>
    <w:rsid w:val="00D43CDC"/>
    <w:rsid w:val="00D54B1C"/>
    <w:rsid w:val="00D55572"/>
    <w:rsid w:val="00D64C20"/>
    <w:rsid w:val="00D656AA"/>
    <w:rsid w:val="00D80D25"/>
    <w:rsid w:val="00D877A5"/>
    <w:rsid w:val="00DA0DD2"/>
    <w:rsid w:val="00DA308A"/>
    <w:rsid w:val="00DA6C1D"/>
    <w:rsid w:val="00DB34AB"/>
    <w:rsid w:val="00DC2D0B"/>
    <w:rsid w:val="00DC36C6"/>
    <w:rsid w:val="00DE129A"/>
    <w:rsid w:val="00DE4C46"/>
    <w:rsid w:val="00DF362B"/>
    <w:rsid w:val="00E07266"/>
    <w:rsid w:val="00E204D7"/>
    <w:rsid w:val="00E227DE"/>
    <w:rsid w:val="00E254E1"/>
    <w:rsid w:val="00E33D87"/>
    <w:rsid w:val="00E51EB7"/>
    <w:rsid w:val="00E52734"/>
    <w:rsid w:val="00E8020D"/>
    <w:rsid w:val="00E8364D"/>
    <w:rsid w:val="00E876CA"/>
    <w:rsid w:val="00E903A4"/>
    <w:rsid w:val="00EA40BC"/>
    <w:rsid w:val="00EA50F0"/>
    <w:rsid w:val="00EA5E5C"/>
    <w:rsid w:val="00EA71C2"/>
    <w:rsid w:val="00EB71E5"/>
    <w:rsid w:val="00EC7787"/>
    <w:rsid w:val="00ED0498"/>
    <w:rsid w:val="00ED12BE"/>
    <w:rsid w:val="00EE1BD5"/>
    <w:rsid w:val="00EE26D3"/>
    <w:rsid w:val="00EE55DE"/>
    <w:rsid w:val="00EE6B1B"/>
    <w:rsid w:val="00F04AD3"/>
    <w:rsid w:val="00F0594A"/>
    <w:rsid w:val="00F418D3"/>
    <w:rsid w:val="00F41AFC"/>
    <w:rsid w:val="00F4255F"/>
    <w:rsid w:val="00F44BDE"/>
    <w:rsid w:val="00F47751"/>
    <w:rsid w:val="00F70830"/>
    <w:rsid w:val="00F7543B"/>
    <w:rsid w:val="00F77DDA"/>
    <w:rsid w:val="00F862D3"/>
    <w:rsid w:val="00F95569"/>
    <w:rsid w:val="00F97771"/>
    <w:rsid w:val="00FB17D8"/>
    <w:rsid w:val="00FD7C5E"/>
    <w:rsid w:val="00FE01AD"/>
    <w:rsid w:val="00FF0951"/>
    <w:rsid w:val="00FF1F47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BF3333-3629-43EF-A77E-A3FA7CF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341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3419A6"/>
  </w:style>
  <w:style w:type="paragraph" w:styleId="ae">
    <w:name w:val="footer"/>
    <w:basedOn w:val="a"/>
    <w:link w:val="af"/>
    <w:rsid w:val="00341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3419A6"/>
  </w:style>
  <w:style w:type="table" w:styleId="af0">
    <w:name w:val="Table Grid"/>
    <w:basedOn w:val="a1"/>
    <w:rsid w:val="00EA5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s90041at:8080/docs/AT-Module/com/cathay/ag/z0/bo/AGZ0_Z003_bo_out_po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s90041at:8080/docs/AT-Module/com/cathay/ag/z0/bo/AGZ0_Z003_bo_ou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s90041at:8080/docs/AT-Module/com/cathay/ag/z0/bo/AGZ0_Z003_bo_out_po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s90041at:8080/docs/AT-Module/com/cathay/ag/z0/bo/AGZ0_Z003_bo_ou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5B3C-B62A-4A00-8DF3-7B6BD1B5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Links>
    <vt:vector size="24" baseType="variant">
      <vt:variant>
        <vt:i4>5111886</vt:i4>
      </vt:variant>
      <vt:variant>
        <vt:i4>9</vt:i4>
      </vt:variant>
      <vt:variant>
        <vt:i4>0</vt:i4>
      </vt:variant>
      <vt:variant>
        <vt:i4>5</vt:i4>
      </vt:variant>
      <vt:variant>
        <vt:lpwstr>http://ws90041at:8080/docs/AT-Module/com/cathay/ag/z0/bo/AGZ0_Z003_bo_out_pol.html</vt:lpwstr>
      </vt:variant>
      <vt:variant>
        <vt:lpwstr>getPREMIUM()</vt:lpwstr>
      </vt:variant>
      <vt:variant>
        <vt:i4>5570613</vt:i4>
      </vt:variant>
      <vt:variant>
        <vt:i4>6</vt:i4>
      </vt:variant>
      <vt:variant>
        <vt:i4>0</vt:i4>
      </vt:variant>
      <vt:variant>
        <vt:i4>5</vt:i4>
      </vt:variant>
      <vt:variant>
        <vt:lpwstr>http://ws90041at:8080/docs/AT-Module/com/cathay/ag/z0/bo/AGZ0_Z003_bo_out.html</vt:lpwstr>
      </vt:variant>
      <vt:variant>
        <vt:lpwstr>getMainAGZ0_Z003_bo_out_pol()</vt:lpwstr>
      </vt:variant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http://ws90041at:8080/docs/AT-Module/com/cathay/ag/z0/bo/AGZ0_Z003_bo_out_pol.html</vt:lpwstr>
      </vt:variant>
      <vt:variant>
        <vt:lpwstr>getPREMIUM()</vt:lpwstr>
      </vt:variant>
      <vt:variant>
        <vt:i4>5570613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http://ws90041at:8080/docs/AT-Module/com/cathay/ag/z0/bo/AGZ0_Z003_bo_out.html</vt:lpwstr>
      </vt:variant>
      <vt:variant>
        <vt:lpwstr>getMainAGZ0_Z003_bo_out_pol()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