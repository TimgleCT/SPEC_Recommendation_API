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3F63D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3F63D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296151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/01/</w:t>
              </w:r>
              <w:r w:rsidR="00296151">
                <w:rPr>
                  <w:rFonts w:eastAsia="標楷體" w:hint="eastAsia"/>
                  <w:lang w:eastAsia="zh-TW"/>
                </w:rPr>
                <w:t>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D4" w:rsidRDefault="003F63D4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3F63D4" w:rsidRDefault="003F63D4">
      <w:pPr>
        <w:pStyle w:val="Tabletext"/>
        <w:keepLines w:val="0"/>
        <w:spacing w:after="0" w:line="240" w:lineRule="auto"/>
        <w:rPr>
          <w:ins w:id="0" w:author="陳德仁" w:date="2017-11-10T18:43:00Z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陳德仁" w:date="2017-11-10T18:45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16"/>
        <w:gridCol w:w="939"/>
        <w:gridCol w:w="4253"/>
        <w:gridCol w:w="1429"/>
        <w:gridCol w:w="1944"/>
        <w:tblGridChange w:id="2">
          <w:tblGrid>
            <w:gridCol w:w="1216"/>
            <w:gridCol w:w="939"/>
            <w:gridCol w:w="4253"/>
            <w:gridCol w:w="1429"/>
            <w:gridCol w:w="2351"/>
          </w:tblGrid>
        </w:tblGridChange>
      </w:tblGrid>
      <w:tr w:rsidR="00F77EB4" w:rsidRPr="00F77EB4" w:rsidTr="00F77EB4">
        <w:trPr>
          <w:ins w:id="3" w:author="陳德仁" w:date="2017-11-10T18:43:00Z"/>
        </w:trPr>
        <w:tc>
          <w:tcPr>
            <w:tcW w:w="1216" w:type="dxa"/>
            <w:tcPrChange w:id="4" w:author="陳德仁" w:date="2017-11-10T18:45:00Z">
              <w:tcPr>
                <w:tcW w:w="1216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5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6" w:author="陳德仁" w:date="2017-11-10T18:43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修改日期</w:t>
              </w:r>
            </w:ins>
          </w:p>
        </w:tc>
        <w:tc>
          <w:tcPr>
            <w:tcW w:w="939" w:type="dxa"/>
            <w:tcPrChange w:id="7" w:author="陳德仁" w:date="2017-11-10T18:45:00Z">
              <w:tcPr>
                <w:tcW w:w="1010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8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9" w:author="陳德仁" w:date="2017-11-10T18:43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版本</w:t>
              </w:r>
            </w:ins>
          </w:p>
        </w:tc>
        <w:tc>
          <w:tcPr>
            <w:tcW w:w="4253" w:type="dxa"/>
            <w:tcPrChange w:id="10" w:author="陳德仁" w:date="2017-11-10T18:45:00Z">
              <w:tcPr>
                <w:tcW w:w="4503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11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2" w:author="陳德仁" w:date="2017-11-10T18:43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修改原因</w:t>
              </w:r>
            </w:ins>
          </w:p>
        </w:tc>
        <w:tc>
          <w:tcPr>
            <w:tcW w:w="1429" w:type="dxa"/>
            <w:tcPrChange w:id="13" w:author="陳德仁" w:date="2017-11-10T18:45:00Z">
              <w:tcPr>
                <w:tcW w:w="1566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14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5" w:author="陳德仁" w:date="2017-11-10T18:43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944" w:type="dxa"/>
            <w:tcPrChange w:id="16" w:author="陳德仁" w:date="2017-11-10T18:45:00Z">
              <w:tcPr>
                <w:tcW w:w="2478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17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8" w:author="陳德仁" w:date="2017-11-10T18:43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立案單號</w:t>
              </w:r>
            </w:ins>
          </w:p>
        </w:tc>
      </w:tr>
      <w:tr w:rsidR="00F77EB4" w:rsidRPr="00F77EB4" w:rsidTr="00F77EB4">
        <w:trPr>
          <w:ins w:id="19" w:author="陳德仁" w:date="2017-11-10T18:43:00Z"/>
        </w:trPr>
        <w:tc>
          <w:tcPr>
            <w:tcW w:w="1216" w:type="dxa"/>
            <w:tcPrChange w:id="20" w:author="陳德仁" w:date="2017-11-10T18:45:00Z">
              <w:tcPr>
                <w:tcW w:w="1216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21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22" w:author="陳德仁" w:date="2017-11-10T18:43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2017/11/</w:t>
              </w:r>
            </w:ins>
            <w:ins w:id="23" w:author="陳德仁" w:date="2017-11-10T18:44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10</w:t>
              </w:r>
            </w:ins>
          </w:p>
        </w:tc>
        <w:tc>
          <w:tcPr>
            <w:tcW w:w="939" w:type="dxa"/>
            <w:tcPrChange w:id="24" w:author="陳德仁" w:date="2017-11-10T18:45:00Z">
              <w:tcPr>
                <w:tcW w:w="1010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25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26" w:author="陳德仁" w:date="2017-11-10T18:44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2</w:t>
              </w:r>
            </w:ins>
          </w:p>
        </w:tc>
        <w:tc>
          <w:tcPr>
            <w:tcW w:w="4253" w:type="dxa"/>
            <w:tcPrChange w:id="27" w:author="陳德仁" w:date="2017-11-10T18:45:00Z">
              <w:tcPr>
                <w:tcW w:w="4503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rPr>
                <w:ins w:id="28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  <w:pPrChange w:id="29" w:author="陳德仁" w:date="2017-11-10T18:44:00Z">
                <w:pPr>
                  <w:widowControl/>
                  <w:spacing w:line="240" w:lineRule="atLeast"/>
                  <w:jc w:val="center"/>
                </w:pPr>
              </w:pPrChange>
            </w:pPr>
            <w:ins w:id="30" w:author="陳德仁" w:date="2017-11-10T18:44:00Z">
              <w:r w:rsidRPr="00F77EB4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開放自動補全作業件(REP_DOC_CODE='310071' AND KEYIN_DIV_LVL='3')，可由案件當時核賠人員取消作業。</w:t>
              </w:r>
            </w:ins>
          </w:p>
        </w:tc>
        <w:tc>
          <w:tcPr>
            <w:tcW w:w="1429" w:type="dxa"/>
            <w:tcPrChange w:id="31" w:author="陳德仁" w:date="2017-11-10T18:45:00Z">
              <w:tcPr>
                <w:tcW w:w="1566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32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  <w:rPrChange w:id="33" w:author="陳德仁" w:date="2017-11-10T18:44:00Z">
                  <w:rPr>
                    <w:ins w:id="34" w:author="陳德仁" w:date="2017-11-10T18:43:00Z"/>
                    <w:rFonts w:ascii="細明體" w:eastAsia="細明體" w:hAnsi="細明體" w:cs="Courier New" w:hint="eastAsia"/>
                    <w:kern w:val="0"/>
                    <w:sz w:val="20"/>
                    <w:szCs w:val="20"/>
                  </w:rPr>
                </w:rPrChange>
              </w:rPr>
            </w:pPr>
            <w:ins w:id="35" w:author="陳德仁" w:date="2017-11-10T18:44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陳德</w:t>
              </w:r>
            </w:ins>
            <w:ins w:id="36" w:author="陳德仁" w:date="2017-11-10T18:45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仁</w:t>
              </w:r>
            </w:ins>
          </w:p>
        </w:tc>
        <w:tc>
          <w:tcPr>
            <w:tcW w:w="1944" w:type="dxa"/>
            <w:tcPrChange w:id="37" w:author="陳德仁" w:date="2017-11-10T18:45:00Z">
              <w:tcPr>
                <w:tcW w:w="2478" w:type="dxa"/>
              </w:tcPr>
            </w:tcPrChange>
          </w:tcPr>
          <w:p w:rsidR="00F77EB4" w:rsidRPr="00F77EB4" w:rsidRDefault="00F77EB4" w:rsidP="00F77EB4">
            <w:pPr>
              <w:widowControl/>
              <w:spacing w:line="240" w:lineRule="atLeast"/>
              <w:jc w:val="center"/>
              <w:rPr>
                <w:ins w:id="38" w:author="陳德仁" w:date="2017-11-10T18:43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39" w:author="陳德仁" w:date="2017-11-10T18:45:00Z">
              <w:r w:rsidRPr="00F77EB4">
                <w:rPr>
                  <w:rFonts w:ascii="細明體" w:eastAsia="細明體" w:hAnsi="細明體" w:cs="Courier New"/>
                  <w:kern w:val="0"/>
                  <w:sz w:val="20"/>
                  <w:szCs w:val="20"/>
                </w:rPr>
                <w:t>171107000468</w:t>
              </w:r>
            </w:ins>
          </w:p>
        </w:tc>
      </w:tr>
    </w:tbl>
    <w:p w:rsidR="00F77EB4" w:rsidRDefault="00F77EB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296151">
        <w:rPr>
          <w:rFonts w:hint="eastAsia"/>
          <w:kern w:val="2"/>
          <w:szCs w:val="24"/>
          <w:lang w:eastAsia="zh-TW"/>
        </w:rPr>
        <w:t>取消</w:t>
      </w:r>
      <w:r>
        <w:rPr>
          <w:rFonts w:hint="eastAsia"/>
          <w:kern w:val="2"/>
          <w:szCs w:val="24"/>
          <w:lang w:eastAsia="zh-TW"/>
        </w:rPr>
        <w:t>補件作業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AAJ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</w:t>
      </w:r>
      <w:r w:rsidR="00296151">
        <w:rPr>
          <w:rFonts w:hint="eastAsia"/>
          <w:kern w:val="2"/>
          <w:szCs w:val="24"/>
          <w:lang w:eastAsia="zh-TW"/>
        </w:rPr>
        <w:t>7</w:t>
      </w:r>
      <w:r>
        <w:rPr>
          <w:rFonts w:hint="eastAsia"/>
          <w:kern w:val="2"/>
          <w:szCs w:val="24"/>
          <w:lang w:eastAsia="zh-TW"/>
        </w:rPr>
        <w:t>00.java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畫面設定查詢條件，</w:t>
      </w:r>
      <w:r w:rsidR="00296151">
        <w:rPr>
          <w:rFonts w:hint="eastAsia"/>
          <w:kern w:val="2"/>
          <w:szCs w:val="24"/>
          <w:lang w:eastAsia="zh-TW"/>
        </w:rPr>
        <w:t>取消補全作業</w:t>
      </w:r>
      <w:r>
        <w:rPr>
          <w:rFonts w:hint="eastAsia"/>
          <w:lang w:eastAsia="zh-TW"/>
        </w:rPr>
        <w:t>。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處理人員：。</w: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相關模組：。</w: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3F63D4" w:rsidRDefault="005B641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畫面比照</w:t>
      </w:r>
      <w:r>
        <w:rPr>
          <w:rFonts w:hint="eastAsia"/>
          <w:kern w:val="2"/>
          <w:szCs w:val="24"/>
          <w:lang w:eastAsia="zh-TW"/>
        </w:rPr>
        <w:t xml:space="preserve"> AAJ00300.</w: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檔案說明：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（檔案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）補件紀錄檔</w:t>
      </w:r>
      <w:r>
        <w:rPr>
          <w:rFonts w:hint="eastAsia"/>
          <w:kern w:val="2"/>
          <w:szCs w:val="24"/>
          <w:lang w:eastAsia="zh-TW"/>
        </w:rPr>
        <w:t xml:space="preserve">   DTAAJ010</w:t>
      </w:r>
      <w:r>
        <w:rPr>
          <w:rFonts w:hint="eastAsia"/>
          <w:kern w:val="2"/>
          <w:szCs w:val="24"/>
          <w:lang w:eastAsia="zh-TW"/>
        </w:rPr>
        <w:t>。</w: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31A" w:rsidRDefault="003F63D4" w:rsidP="0085731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3F63D4" w:rsidRDefault="0085731A" w:rsidP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兩種選一種（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：受理編號）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5731A" w:rsidRDefault="0085731A" w:rsidP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85731A" w:rsidRDefault="0085731A" w:rsidP="0085731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</w:t>
      </w:r>
    </w:p>
    <w:p w:rsidR="0085731A" w:rsidRDefault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3F63D4" w:rsidRDefault="003F63D4" w:rsidP="0085731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已有補全銷件日不顯示。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2F04DD" w:rsidRDefault="002F04DD" w:rsidP="00D413A3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讀取條件一：登入者</w:t>
      </w:r>
      <w:r>
        <w:rPr>
          <w:rFonts w:hint="eastAsia"/>
          <w:kern w:val="2"/>
          <w:szCs w:val="24"/>
          <w:lang w:eastAsia="zh-TW"/>
        </w:rPr>
        <w:t xml:space="preserve">ID = </w:t>
      </w:r>
      <w:ins w:id="40" w:author="陳德仁" w:date="2017-11-10T18:49:00Z">
        <w:r w:rsidR="0074036F" w:rsidRPr="0074036F">
          <w:rPr>
            <w:kern w:val="2"/>
            <w:szCs w:val="24"/>
            <w:lang w:eastAsia="zh-TW"/>
          </w:rPr>
          <w:t>DTAAJ010</w:t>
        </w:r>
      </w:ins>
      <w:ins w:id="41" w:author="陳德仁" w:date="2017-11-10T18:51:00Z">
        <w:r w:rsidR="0074036F" w:rsidRPr="0074036F">
          <w:rPr>
            <w:rFonts w:hint="eastAsia"/>
            <w:kern w:val="2"/>
            <w:szCs w:val="24"/>
            <w:lang w:eastAsia="zh-TW"/>
          </w:rPr>
          <w:t>‧</w:t>
        </w:r>
      </w:ins>
      <w:r>
        <w:rPr>
          <w:rFonts w:hint="eastAsia"/>
          <w:kern w:val="2"/>
          <w:szCs w:val="24"/>
          <w:lang w:eastAsia="zh-TW"/>
        </w:rPr>
        <w:t>補全輸入人員</w:t>
      </w:r>
      <w:del w:id="42" w:author="陳德仁" w:date="2017-11-10T18:51:00Z">
        <w:r w:rsidRPr="0074036F" w:rsidDel="0074036F">
          <w:rPr>
            <w:rFonts w:hint="eastAsia"/>
            <w:color w:val="FF0000"/>
            <w:kern w:val="2"/>
            <w:szCs w:val="24"/>
            <w:lang w:eastAsia="zh-TW"/>
            <w:rPrChange w:id="43" w:author="陳德仁" w:date="2017-11-10T18:5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‧</w:delText>
        </w:r>
      </w:del>
      <w:del w:id="44" w:author="陳德仁" w:date="2017-11-10T18:49:00Z">
        <w:r w:rsidRPr="0074036F" w:rsidDel="0074036F">
          <w:rPr>
            <w:rFonts w:hint="eastAsia"/>
            <w:color w:val="FF0000"/>
            <w:kern w:val="2"/>
            <w:szCs w:val="24"/>
            <w:lang w:eastAsia="zh-TW"/>
            <w:rPrChange w:id="45" w:author="陳德仁" w:date="2017-11-10T18:5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DTAAJ010</w:delText>
        </w:r>
      </w:del>
      <w:ins w:id="46" w:author="陳德仁" w:date="2017-11-10T18:47:00Z">
        <w:r w:rsidR="0074036F" w:rsidRPr="0074036F">
          <w:rPr>
            <w:rFonts w:hint="eastAsia"/>
            <w:color w:val="FF0000"/>
            <w:kern w:val="2"/>
            <w:szCs w:val="24"/>
            <w:lang w:eastAsia="zh-TW"/>
            <w:rPrChange w:id="47" w:author="陳德仁" w:date="2017-11-10T18:52:00Z">
              <w:rPr>
                <w:rFonts w:hint="eastAsia"/>
                <w:kern w:val="2"/>
                <w:szCs w:val="24"/>
                <w:lang w:eastAsia="zh-TW"/>
              </w:rPr>
            </w:rPrChange>
          </w:rPr>
          <w:t>或</w:t>
        </w:r>
      </w:ins>
      <w:ins w:id="48" w:author="陳德仁" w:date="2017-11-10T18:53:00Z">
        <w:r w:rsidR="0074036F" w:rsidRPr="0074036F">
          <w:rPr>
            <w:rFonts w:hint="eastAsia"/>
            <w:color w:val="FF0000"/>
            <w:kern w:val="2"/>
            <w:szCs w:val="24"/>
            <w:lang w:eastAsia="zh-TW"/>
            <w:rPrChange w:id="49" w:author="陳德仁" w:date="2017-11-10T18:53:00Z">
              <w:rPr>
                <w:rFonts w:hint="eastAsia"/>
                <w:kern w:val="2"/>
                <w:szCs w:val="24"/>
                <w:lang w:eastAsia="zh-TW"/>
              </w:rPr>
            </w:rPrChange>
          </w:rPr>
          <w:t>（</w:t>
        </w:r>
      </w:ins>
      <w:ins w:id="50" w:author="陳德仁" w:date="2017-11-10T18:47:00Z">
        <w:r w:rsidR="0074036F" w:rsidRPr="0074036F">
          <w:rPr>
            <w:rFonts w:hint="eastAsia"/>
            <w:kern w:val="2"/>
            <w:szCs w:val="24"/>
            <w:lang w:eastAsia="zh-TW"/>
          </w:rPr>
          <w:t>自動補全作業件</w:t>
        </w:r>
        <w:r w:rsidR="0074036F" w:rsidRPr="0074036F">
          <w:rPr>
            <w:rFonts w:hint="eastAsia"/>
            <w:kern w:val="2"/>
            <w:szCs w:val="24"/>
            <w:lang w:eastAsia="zh-TW"/>
          </w:rPr>
          <w:t>(REP_DOC_CODE = '310071' AND KEYIN_DIV_LVL = '3')</w:t>
        </w:r>
      </w:ins>
      <w:ins w:id="51" w:author="陳德仁" w:date="2017-11-10T18:48:00Z">
        <w:r w:rsidR="0074036F">
          <w:rPr>
            <w:rFonts w:hint="eastAsia"/>
            <w:kern w:val="2"/>
            <w:szCs w:val="24"/>
            <w:lang w:eastAsia="zh-TW"/>
          </w:rPr>
          <w:t>且</w:t>
        </w:r>
      </w:ins>
      <w:ins w:id="52" w:author="陳德仁" w:date="2017-11-10T19:11:00Z">
        <w:r w:rsidR="00D413A3" w:rsidRPr="00D413A3">
          <w:rPr>
            <w:rFonts w:hint="eastAsia"/>
            <w:kern w:val="2"/>
            <w:szCs w:val="24"/>
            <w:lang w:eastAsia="zh-TW"/>
          </w:rPr>
          <w:t>登入者</w:t>
        </w:r>
        <w:r w:rsidR="00D413A3" w:rsidRPr="00D413A3">
          <w:rPr>
            <w:rFonts w:hint="eastAsia"/>
            <w:kern w:val="2"/>
            <w:szCs w:val="24"/>
            <w:lang w:eastAsia="zh-TW"/>
          </w:rPr>
          <w:t>ID</w:t>
        </w:r>
        <w:r w:rsidR="00D413A3" w:rsidRPr="00D413A3" w:rsidDel="00D413A3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53" w:author="陳德仁" w:date="2017-11-10T18:52:00Z">
        <w:del w:id="54" w:author="陳德仁" w:date="2017-11-10T19:11:00Z">
          <w:r w:rsidR="0074036F" w:rsidRPr="0074036F" w:rsidDel="00D413A3">
            <w:rPr>
              <w:rFonts w:hint="eastAsia"/>
              <w:kern w:val="2"/>
              <w:szCs w:val="24"/>
              <w:lang w:eastAsia="zh-TW"/>
            </w:rPr>
            <w:delText>DTAAJ010</w:delText>
          </w:r>
          <w:r w:rsidR="0074036F" w:rsidRPr="0074036F" w:rsidDel="00D413A3">
            <w:rPr>
              <w:rFonts w:hint="eastAsia"/>
              <w:kern w:val="2"/>
              <w:szCs w:val="24"/>
              <w:lang w:eastAsia="zh-TW"/>
            </w:rPr>
            <w:delText>‧補全輸入人員</w:delText>
          </w:r>
        </w:del>
      </w:ins>
      <w:ins w:id="55" w:author="陳德仁" w:date="2017-11-10T18:48:00Z">
        <w:r w:rsidR="0074036F">
          <w:rPr>
            <w:rFonts w:hint="eastAsia"/>
            <w:kern w:val="2"/>
            <w:szCs w:val="24"/>
            <w:lang w:eastAsia="zh-TW"/>
          </w:rPr>
          <w:t>=DTAAA001.</w:t>
        </w:r>
      </w:ins>
      <w:ins w:id="56" w:author="陳德仁" w:date="2017-11-10T18:52:00Z">
        <w:r w:rsidR="0074036F">
          <w:rPr>
            <w:rFonts w:hint="eastAsia"/>
            <w:kern w:val="2"/>
            <w:szCs w:val="24"/>
            <w:lang w:eastAsia="zh-TW"/>
          </w:rPr>
          <w:t>核賠人員</w:t>
        </w:r>
      </w:ins>
      <w:ins w:id="57" w:author="陳德仁" w:date="2017-11-10T18:53:00Z">
        <w:r w:rsidR="0074036F" w:rsidRPr="0074036F">
          <w:rPr>
            <w:rFonts w:hint="eastAsia"/>
            <w:color w:val="FF0000"/>
            <w:kern w:val="2"/>
            <w:szCs w:val="24"/>
            <w:lang w:eastAsia="zh-TW"/>
            <w:rPrChange w:id="58" w:author="陳德仁" w:date="2017-11-10T18:53:00Z">
              <w:rPr>
                <w:rFonts w:hint="eastAsia"/>
                <w:kern w:val="2"/>
                <w:szCs w:val="24"/>
                <w:lang w:eastAsia="zh-TW"/>
              </w:rPr>
            </w:rPrChange>
          </w:rPr>
          <w:t>）</w:t>
        </w:r>
      </w:ins>
      <w:ins w:id="59" w:author="陳德仁" w:date="2017-11-10T18:47:00Z">
        <w:r w:rsidR="0074036F" w:rsidRPr="0074036F">
          <w:rPr>
            <w:rFonts w:hint="eastAsia"/>
            <w:kern w:val="2"/>
            <w:szCs w:val="24"/>
            <w:lang w:eastAsia="zh-TW"/>
          </w:rPr>
          <w:t>。</w:t>
        </w:r>
      </w:ins>
    </w:p>
    <w:p w:rsidR="002F04DD" w:rsidRDefault="002F04DD" w:rsidP="002F04D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60" w:name="_GoBack"/>
      <w:bookmarkEnd w:id="60"/>
      <w:r>
        <w:rPr>
          <w:rFonts w:hint="eastAsia"/>
          <w:kern w:val="2"/>
          <w:szCs w:val="24"/>
          <w:lang w:eastAsia="zh-TW"/>
        </w:rPr>
        <w:lastRenderedPageBreak/>
        <w:t>讀取條件二：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無銷件日期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之受理編號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（受理編號、被保人姓名、送件人姓名、補全項目、</w:t>
      </w:r>
      <w:r>
        <w:rPr>
          <w:rFonts w:hint="eastAsia"/>
          <w:color w:val="0000FF"/>
          <w:kern w:val="2"/>
          <w:szCs w:val="24"/>
          <w:lang w:eastAsia="zh-TW"/>
        </w:rPr>
        <w:t>補全文件分類</w:t>
      </w:r>
      <w:r>
        <w:rPr>
          <w:rFonts w:hint="eastAsia"/>
          <w:kern w:val="2"/>
          <w:szCs w:val="24"/>
          <w:lang w:eastAsia="zh-TW"/>
        </w:rPr>
        <w:t>、補全輸入日）明細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3F63D4" w:rsidRDefault="0079115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取消補全</w:t>
      </w:r>
      <w:r w:rsidR="003F63D4">
        <w:rPr>
          <w:rFonts w:hint="eastAsia"/>
          <w:kern w:val="2"/>
          <w:szCs w:val="24"/>
          <w:lang w:eastAsia="zh-TW"/>
        </w:rPr>
        <w:t>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至少點選一項</w:t>
      </w:r>
      <w:r w:rsidR="00791154">
        <w:rPr>
          <w:rFonts w:hint="eastAsia"/>
          <w:kern w:val="2"/>
          <w:szCs w:val="24"/>
          <w:lang w:eastAsia="zh-TW"/>
        </w:rPr>
        <w:t>取消補全</w:t>
      </w:r>
    </w:p>
    <w:p w:rsidR="007A0564" w:rsidRDefault="007A0564" w:rsidP="007A056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資料檢核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 xml:space="preserve"> DTAAJ010(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補全銷件日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系統日期</w:t>
      </w:r>
    </w:p>
    <w:p w:rsidR="00FA549E" w:rsidRDefault="00FA549E" w:rsidP="00FA549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補全銷件人員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p w:rsidR="00CB153D" w:rsidRDefault="00403BD2" w:rsidP="0079115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補全簽收日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系統日期</w:t>
      </w:r>
    </w:p>
    <w:p w:rsidR="00403BD2" w:rsidRDefault="00403BD2" w:rsidP="0079115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補全簽收人員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sectPr w:rsidR="00403BD2">
      <w:footerReference w:type="even" r:id="rId7"/>
      <w:footerReference w:type="default" r:id="rId8"/>
      <w:footerReference w:type="first" r:id="rId9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14D" w:rsidRDefault="005B514D">
      <w:r>
        <w:separator/>
      </w:r>
    </w:p>
  </w:endnote>
  <w:endnote w:type="continuationSeparator" w:id="0">
    <w:p w:rsidR="005B514D" w:rsidRDefault="005B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BD2" w:rsidRDefault="00403BD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03BD2" w:rsidRDefault="00403BD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BD2" w:rsidRDefault="00403BD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2E38">
      <w:rPr>
        <w:rStyle w:val="a6"/>
        <w:noProof/>
      </w:rPr>
      <w:t>2</w:t>
    </w:r>
    <w:r>
      <w:rPr>
        <w:rStyle w:val="a6"/>
      </w:rPr>
      <w:fldChar w:fldCharType="end"/>
    </w:r>
  </w:p>
  <w:p w:rsidR="00403BD2" w:rsidRDefault="00403BD2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BD2" w:rsidRDefault="00403BD2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14D" w:rsidRDefault="005B514D">
      <w:r>
        <w:separator/>
      </w:r>
    </w:p>
  </w:footnote>
  <w:footnote w:type="continuationSeparator" w:id="0">
    <w:p w:rsidR="005B514D" w:rsidRDefault="005B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46F"/>
    <w:rsid w:val="00083722"/>
    <w:rsid w:val="001F7B1B"/>
    <w:rsid w:val="00261D32"/>
    <w:rsid w:val="00296151"/>
    <w:rsid w:val="002B15F1"/>
    <w:rsid w:val="002F04DD"/>
    <w:rsid w:val="003F63D4"/>
    <w:rsid w:val="00403BD2"/>
    <w:rsid w:val="0043714C"/>
    <w:rsid w:val="00535723"/>
    <w:rsid w:val="005B514D"/>
    <w:rsid w:val="005B6415"/>
    <w:rsid w:val="0063146F"/>
    <w:rsid w:val="00635D1F"/>
    <w:rsid w:val="0074036F"/>
    <w:rsid w:val="00791154"/>
    <w:rsid w:val="007A0564"/>
    <w:rsid w:val="0085731A"/>
    <w:rsid w:val="008D3D49"/>
    <w:rsid w:val="0099091A"/>
    <w:rsid w:val="00A535C9"/>
    <w:rsid w:val="00A540E8"/>
    <w:rsid w:val="00B86010"/>
    <w:rsid w:val="00CB153D"/>
    <w:rsid w:val="00CC2E38"/>
    <w:rsid w:val="00D413A3"/>
    <w:rsid w:val="00F04C70"/>
    <w:rsid w:val="00F77EB4"/>
    <w:rsid w:val="00FA0839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27F5B7-6530-48D0-AF9D-51165AED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