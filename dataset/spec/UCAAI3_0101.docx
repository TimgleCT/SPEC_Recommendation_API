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3400D3" w:rsidTr="00B73A2E">
        <w:tc>
          <w:tcPr>
            <w:tcW w:w="1418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3400D3" w:rsidTr="00B73A2E">
        <w:tc>
          <w:tcPr>
            <w:tcW w:w="1418" w:type="dxa"/>
          </w:tcPr>
          <w:p w:rsidR="000052FB" w:rsidRPr="003400D3" w:rsidRDefault="000052FB" w:rsidP="002149B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5E3788"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5/</w:t>
            </w:r>
            <w:r w:rsidR="002149B0"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  <w:r w:rsidR="005E3788"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2149B0"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19</w:t>
            </w:r>
          </w:p>
        </w:tc>
        <w:tc>
          <w:tcPr>
            <w:tcW w:w="808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3400D3" w:rsidRDefault="000052FB" w:rsidP="003400D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3400D3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3400D3" w:rsidRDefault="003400D3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/>
                <w:sz w:val="20"/>
                <w:szCs w:val="20"/>
              </w:rPr>
              <w:t>151019000755</w:t>
            </w:r>
          </w:p>
        </w:tc>
      </w:tr>
      <w:tr w:rsidR="00500949" w:rsidRPr="003400D3" w:rsidTr="00B73A2E">
        <w:trPr>
          <w:ins w:id="2" w:author="張凱鈞" w:date="2019-10-22T11:30:00Z"/>
        </w:trPr>
        <w:tc>
          <w:tcPr>
            <w:tcW w:w="1418" w:type="dxa"/>
          </w:tcPr>
          <w:p w:rsidR="00500949" w:rsidRPr="003400D3" w:rsidRDefault="00500949" w:rsidP="00500949">
            <w:pPr>
              <w:spacing w:line="240" w:lineRule="atLeast"/>
              <w:jc w:val="center"/>
              <w:rPr>
                <w:ins w:id="3" w:author="張凱鈞" w:date="2019-10-22T11:30:00Z"/>
                <w:rFonts w:ascii="細明體" w:eastAsia="細明體" w:hAnsi="細明體" w:cs="Courier New"/>
                <w:sz w:val="20"/>
                <w:szCs w:val="20"/>
              </w:rPr>
            </w:pPr>
            <w:ins w:id="4" w:author="張凱鈞" w:date="2019-10-22T11:3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2019-09-27</w:t>
              </w:r>
            </w:ins>
          </w:p>
        </w:tc>
        <w:tc>
          <w:tcPr>
            <w:tcW w:w="808" w:type="dxa"/>
          </w:tcPr>
          <w:p w:rsidR="00500949" w:rsidRPr="003400D3" w:rsidRDefault="00500949" w:rsidP="00500949">
            <w:pPr>
              <w:spacing w:line="240" w:lineRule="atLeast"/>
              <w:jc w:val="center"/>
              <w:rPr>
                <w:ins w:id="5" w:author="張凱鈞" w:date="2019-10-22T11:30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張凱鈞" w:date="2019-10-22T11:3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500949" w:rsidRPr="003400D3" w:rsidRDefault="00500949" w:rsidP="00500949">
            <w:pPr>
              <w:spacing w:line="240" w:lineRule="atLeast"/>
              <w:jc w:val="center"/>
              <w:rPr>
                <w:ins w:id="7" w:author="張凱鈞" w:date="2019-10-22T11:30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張凱鈞" w:date="2019-10-22T11:3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內部改善：PMD</w:t>
              </w:r>
            </w:ins>
          </w:p>
        </w:tc>
        <w:tc>
          <w:tcPr>
            <w:tcW w:w="1566" w:type="dxa"/>
          </w:tcPr>
          <w:p w:rsidR="00500949" w:rsidRPr="003400D3" w:rsidRDefault="00500949" w:rsidP="00500949">
            <w:pPr>
              <w:spacing w:line="240" w:lineRule="atLeast"/>
              <w:jc w:val="center"/>
              <w:rPr>
                <w:ins w:id="9" w:author="張凱鈞" w:date="2019-10-22T11:30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張凱鈞" w:date="2019-10-22T11:3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500949" w:rsidRPr="003400D3" w:rsidRDefault="00500949" w:rsidP="00500949">
            <w:pPr>
              <w:spacing w:line="240" w:lineRule="atLeast"/>
              <w:jc w:val="center"/>
              <w:rPr>
                <w:ins w:id="11" w:author="張凱鈞" w:date="2019-10-22T11:30:00Z"/>
                <w:rFonts w:ascii="細明體" w:eastAsia="細明體" w:hAnsi="細明體" w:cs="Courier New"/>
                <w:sz w:val="20"/>
                <w:szCs w:val="20"/>
              </w:rPr>
            </w:pPr>
            <w:ins w:id="12" w:author="張凱鈞" w:date="2019-10-22T11:30:00Z">
              <w:r>
                <w:rPr>
                  <w:rFonts w:ascii="新細明體" w:hAnsi="新細明體" w:cs="Courier New" w:hint="eastAsia"/>
                  <w:sz w:val="20"/>
                  <w:szCs w:val="20"/>
                </w:rPr>
                <w:t>190516001053</w:t>
              </w:r>
            </w:ins>
          </w:p>
        </w:tc>
      </w:tr>
    </w:tbl>
    <w:p w:rsidR="001029E3" w:rsidRPr="003400D3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3400D3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3400D3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01"/>
        <w:gridCol w:w="1418"/>
        <w:gridCol w:w="7371"/>
      </w:tblGrid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789" w:type="dxa"/>
            <w:gridSpan w:val="2"/>
          </w:tcPr>
          <w:p w:rsidR="0004135F" w:rsidRPr="003400D3" w:rsidRDefault="00320A7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20A75">
              <w:rPr>
                <w:rFonts w:ascii="細明體" w:eastAsia="細明體" w:hAnsi="細明體" w:hint="eastAsia"/>
                <w:sz w:val="20"/>
                <w:szCs w:val="20"/>
              </w:rPr>
              <w:t>關懷登記進度維護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789" w:type="dxa"/>
            <w:gridSpan w:val="2"/>
          </w:tcPr>
          <w:p w:rsidR="0004135F" w:rsidRPr="003400D3" w:rsidRDefault="00850327" w:rsidP="00706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AAI</w:t>
            </w:r>
            <w:r w:rsidR="00706FBE" w:rsidRPr="003400D3">
              <w:rPr>
                <w:rFonts w:ascii="細明體" w:eastAsia="細明體" w:hAnsi="細明體"/>
                <w:sz w:val="20"/>
                <w:szCs w:val="20"/>
              </w:rPr>
              <w:t>3</w:t>
            </w:r>
            <w:r w:rsidR="00320A75">
              <w:rPr>
                <w:rFonts w:ascii="細明體" w:eastAsia="細明體" w:hAnsi="細明體" w:hint="eastAsia"/>
                <w:sz w:val="20"/>
                <w:szCs w:val="20"/>
              </w:rPr>
              <w:t>_0101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789" w:type="dxa"/>
            <w:gridSpan w:val="2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789" w:type="dxa"/>
            <w:gridSpan w:val="2"/>
          </w:tcPr>
          <w:p w:rsidR="0004135F" w:rsidRPr="003400D3" w:rsidRDefault="00AB5FD6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維護住院保戶之關懷進度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789" w:type="dxa"/>
            <w:gridSpan w:val="2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789" w:type="dxa"/>
            <w:gridSpan w:val="2"/>
          </w:tcPr>
          <w:p w:rsidR="0004135F" w:rsidRPr="003400D3" w:rsidRDefault="009473C8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業務單位、</w:t>
            </w:r>
            <w:r w:rsidR="0004135F" w:rsidRPr="003400D3"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789" w:type="dxa"/>
            <w:gridSpan w:val="2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789" w:type="dxa"/>
            <w:gridSpan w:val="2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90DE5" w:rsidRPr="003400D3" w:rsidTr="00890DE5">
        <w:tc>
          <w:tcPr>
            <w:tcW w:w="1701" w:type="dxa"/>
            <w:vMerge w:val="restart"/>
            <w:vAlign w:val="center"/>
          </w:tcPr>
          <w:p w:rsidR="00890DE5" w:rsidRPr="003400D3" w:rsidRDefault="00890DE5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418" w:type="dxa"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7371" w:type="dxa"/>
            <w:vAlign w:val="center"/>
          </w:tcPr>
          <w:p w:rsidR="00890DE5" w:rsidRPr="003400D3" w:rsidRDefault="00961384" w:rsidP="00F66646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AA4E22"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AA4E22" w:rsidRPr="003400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  <w:r w:rsidR="00F66646" w:rsidRPr="003400D3">
              <w:rPr>
                <w:rFonts w:ascii="細明體" w:eastAsia="細明體" w:hAnsi="細明體"/>
                <w:sz w:val="20"/>
                <w:szCs w:val="20"/>
              </w:rPr>
              <w:t xml:space="preserve"> </w:t>
            </w:r>
          </w:p>
        </w:tc>
      </w:tr>
      <w:tr w:rsidR="00890DE5" w:rsidRPr="003400D3" w:rsidTr="00890DE5">
        <w:tc>
          <w:tcPr>
            <w:tcW w:w="1701" w:type="dxa"/>
            <w:vMerge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7371" w:type="dxa"/>
            <w:vAlign w:val="center"/>
          </w:tcPr>
          <w:p w:rsidR="00890DE5" w:rsidRPr="003400D3" w:rsidRDefault="00AC7262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890DE5" w:rsidRPr="003400D3" w:rsidTr="00890DE5">
        <w:tc>
          <w:tcPr>
            <w:tcW w:w="1701" w:type="dxa"/>
            <w:vMerge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7371" w:type="dxa"/>
            <w:vAlign w:val="center"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789" w:type="dxa"/>
            <w:gridSpan w:val="2"/>
          </w:tcPr>
          <w:p w:rsidR="0004135F" w:rsidRPr="003400D3" w:rsidRDefault="00A737A3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04135F" w:rsidRPr="003400D3">
              <w:rPr>
                <w:rFonts w:ascii="細明體" w:eastAsia="細明體" w:hAnsi="細明體" w:hint="eastAsia"/>
                <w:sz w:val="20"/>
                <w:szCs w:val="20"/>
              </w:rPr>
              <w:t xml:space="preserve">無 □真分頁 </w:t>
            </w:r>
            <w:r w:rsidR="00A600D7" w:rsidRPr="003400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04135F" w:rsidRPr="003400D3">
              <w:rPr>
                <w:rFonts w:ascii="細明體" w:eastAsia="細明體" w:hAnsi="細明體" w:hint="eastAsia"/>
                <w:sz w:val="20"/>
                <w:szCs w:val="20"/>
              </w:rPr>
              <w:t>假分頁，分頁每頁_</w:t>
            </w:r>
            <w:r w:rsidR="000E3DC6" w:rsidRPr="003400D3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  <w:r w:rsidR="0004135F" w:rsidRPr="003400D3">
              <w:rPr>
                <w:rFonts w:ascii="細明體" w:eastAsia="細明體" w:hAnsi="細明體" w:hint="eastAsia"/>
                <w:sz w:val="20"/>
                <w:szCs w:val="20"/>
              </w:rPr>
              <w:t>筆【Default　20】</w:t>
            </w:r>
          </w:p>
        </w:tc>
      </w:tr>
    </w:tbl>
    <w:p w:rsidR="006002AF" w:rsidRPr="003400D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3400D3" w:rsidRDefault="002B5FBE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400D3">
        <w:rPr>
          <w:rFonts w:ascii="細明體" w:eastAsia="細明體" w:hAnsi="細明體" w:cs="Courier New"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6" type="#_x0000_t109" style="position:absolute;left:0;text-align:left;margin-left:156.9pt;margin-top:28pt;width:93pt;height:51.75pt;z-index:251657728">
            <v:textbox style="mso-next-textbox:#_x0000_s1046">
              <w:txbxContent>
                <w:p w:rsidR="00597EB3" w:rsidRPr="00597EB3" w:rsidRDefault="00CB75E9" w:rsidP="002B5FBE">
                  <w:pPr>
                    <w:rPr>
                      <w:rFonts w:hint="eastAsia"/>
                      <w:sz w:val="16"/>
                      <w:szCs w:val="20"/>
                    </w:rPr>
                  </w:pPr>
                  <w:r w:rsidRPr="00320A75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關懷登記進度維護</w:t>
                  </w:r>
                </w:p>
              </w:txbxContent>
            </v:textbox>
          </v:shape>
        </w:pict>
      </w:r>
      <w:r w:rsidRPr="003400D3">
        <w:rPr>
          <w:rFonts w:ascii="細明體" w:eastAsia="細明體" w:hAnsi="細明體" w:cs="Courier New"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29.15pt;margin-top:51.25pt;width:27.75pt;height:0;z-index:251656704" o:connectortype="straight">
            <v:stroke endarrow="block"/>
          </v:shape>
        </w:pict>
      </w:r>
      <w:r w:rsidRPr="003400D3">
        <w:rPr>
          <w:rFonts w:ascii="細明體" w:eastAsia="細明體" w:hAnsi="細明體" w:cs="Courier New" w:hint="eastAsia"/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4" type="#_x0000_t134" style="position:absolute;left:0;text-align:left;margin-left:11.4pt;margin-top:28pt;width:117.75pt;height:48pt;z-index:251655680">
            <v:textbox style="mso-next-textbox:#_x0000_s1044">
              <w:txbxContent>
                <w:p w:rsidR="002B5FBE" w:rsidRPr="008A0AF1" w:rsidRDefault="002D5975" w:rsidP="002B5FBE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接受傳入參數</w:t>
                  </w:r>
                </w:p>
              </w:txbxContent>
            </v:textbox>
          </v:shape>
        </w:pict>
      </w:r>
      <w:r w:rsidRPr="003400D3">
        <w:rPr>
          <w:rFonts w:ascii="細明體" w:eastAsia="細明體" w:hAnsi="細明體" w:cs="Courier New" w:hint="eastAsia"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left:0;text-align:left;margin-left:288.9pt;margin-top:16.7pt;width:109.1pt;height:68.25pt;z-index:251659776">
            <v:textbox style="mso-next-textbox:#_x0000_s1048">
              <w:txbxContent>
                <w:p w:rsidR="002B5FBE" w:rsidRPr="005029EE" w:rsidRDefault="002B5FBE" w:rsidP="002B5FBE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DTAAI</w:t>
                  </w:r>
                  <w:r w:rsidR="00635A00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301</w:t>
                  </w:r>
                </w:p>
                <w:p w:rsidR="002B5FBE" w:rsidRPr="008A0AF1" w:rsidRDefault="00067382" w:rsidP="002B5FBE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067382">
                    <w:rPr>
                      <w:rFonts w:ascii="細明體" w:eastAsia="細明體" w:hAnsi="細明體"/>
                      <w:sz w:val="20"/>
                      <w:szCs w:val="20"/>
                    </w:rPr>
                    <w:t>主動關懷登記檔</w:t>
                  </w:r>
                </w:p>
              </w:txbxContent>
            </v:textbox>
          </v:shape>
        </w:pict>
      </w:r>
      <w:r w:rsidRPr="003400D3">
        <w:rPr>
          <w:rFonts w:ascii="細明體" w:eastAsia="細明體" w:hAnsi="細明體" w:cs="Courier New" w:hint="eastAsia"/>
          <w:noProof/>
        </w:rPr>
        <w:pict>
          <v:shape id="_x0000_s1047" type="#_x0000_t32" style="position:absolute;left:0;text-align:left;margin-left:249.9pt;margin-top:51.25pt;width:39pt;height:0;z-index:251658752" o:connectortype="straight">
            <v:stroke endarrow="block"/>
          </v:shape>
        </w:pict>
      </w:r>
      <w:r w:rsidR="005F4F66" w:rsidRPr="003400D3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3400D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Pr="003400D3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Pr="003400D3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3577" w:rsidRPr="003400D3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3400D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400D3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3400D3" w:rsidTr="008936D5">
        <w:tc>
          <w:tcPr>
            <w:tcW w:w="794" w:type="dxa"/>
          </w:tcPr>
          <w:p w:rsidR="00167DC4" w:rsidRPr="003400D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3400D3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3400D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3400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3400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3400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3400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375FB" w:rsidRPr="003400D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3400D3" w:rsidRDefault="00D375FB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3400D3" w:rsidRDefault="00095C58" w:rsidP="001D67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/>
                <w:sz w:val="20"/>
                <w:szCs w:val="20"/>
              </w:rPr>
              <w:t>主動關懷登記檔</w:t>
            </w:r>
          </w:p>
        </w:tc>
        <w:tc>
          <w:tcPr>
            <w:tcW w:w="2835" w:type="dxa"/>
          </w:tcPr>
          <w:p w:rsidR="00D375FB" w:rsidRPr="003400D3" w:rsidRDefault="00F22795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DTAAI310</w:t>
            </w:r>
          </w:p>
        </w:tc>
        <w:tc>
          <w:tcPr>
            <w:tcW w:w="799" w:type="dxa"/>
          </w:tcPr>
          <w:p w:rsidR="00D375FB" w:rsidRPr="003400D3" w:rsidRDefault="00D375FB" w:rsidP="008936D5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3400D3" w:rsidRDefault="00095C58" w:rsidP="008936D5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3400D3" w:rsidRDefault="00095C58" w:rsidP="006B531B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3400D3" w:rsidRDefault="00095C58" w:rsidP="00E33B04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50E2" w:rsidRPr="003400D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50E2" w:rsidRPr="003400D3" w:rsidRDefault="001150E2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50E2" w:rsidRPr="003400D3" w:rsidRDefault="001150E2" w:rsidP="001D672C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835" w:type="dxa"/>
          </w:tcPr>
          <w:p w:rsidR="001150E2" w:rsidRPr="003400D3" w:rsidRDefault="001150E2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1150E2" w:rsidRPr="003400D3" w:rsidRDefault="001150E2" w:rsidP="008936D5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1150E2" w:rsidRPr="003400D3" w:rsidRDefault="001150E2" w:rsidP="008936D5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799" w:type="dxa"/>
          </w:tcPr>
          <w:p w:rsidR="001150E2" w:rsidRPr="003400D3" w:rsidRDefault="001150E2" w:rsidP="006B531B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800" w:type="dxa"/>
          </w:tcPr>
          <w:p w:rsidR="001150E2" w:rsidRPr="003400D3" w:rsidRDefault="001150E2" w:rsidP="00E33B04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753E8" w:rsidRPr="003400D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753E8" w:rsidRPr="003400D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3400D3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3400D3" w:rsidTr="004C683D">
        <w:tc>
          <w:tcPr>
            <w:tcW w:w="851" w:type="dxa"/>
          </w:tcPr>
          <w:p w:rsidR="00C46D6D" w:rsidRPr="003400D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3400D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3400D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3400D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3400D3" w:rsidRDefault="00377CFD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7CFD" w:rsidRPr="003400D3" w:rsidRDefault="00FE125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/>
                <w:sz w:val="20"/>
                <w:szCs w:val="20"/>
              </w:rPr>
              <w:t>主動關懷登記檔</w:t>
            </w:r>
            <w:r w:rsidR="00A725FB" w:rsidRPr="003400D3">
              <w:rPr>
                <w:rFonts w:ascii="細明體" w:eastAsia="細明體" w:hAnsi="細明體" w:hint="eastAsia"/>
                <w:sz w:val="20"/>
                <w:szCs w:val="20"/>
              </w:rPr>
              <w:t>維護模組</w:t>
            </w:r>
          </w:p>
        </w:tc>
        <w:tc>
          <w:tcPr>
            <w:tcW w:w="4961" w:type="dxa"/>
          </w:tcPr>
          <w:p w:rsidR="00377CFD" w:rsidRPr="003400D3" w:rsidRDefault="00F22795" w:rsidP="00993E4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AA_TIZ310</w:t>
            </w:r>
          </w:p>
        </w:tc>
      </w:tr>
      <w:tr w:rsidR="001150E2" w:rsidRPr="003400D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1150E2" w:rsidRPr="003400D3" w:rsidRDefault="001150E2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1150E2" w:rsidRPr="003400D3" w:rsidRDefault="00D21C65" w:rsidP="00ED1D9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D21C65">
              <w:rPr>
                <w:rFonts w:ascii="細明體" w:eastAsia="細明體" w:hAnsi="細明體" w:hint="eastAsia"/>
                <w:sz w:val="20"/>
                <w:szCs w:val="20"/>
              </w:rPr>
              <w:t>個資同意書紀錄檔維護</w:t>
            </w:r>
          </w:p>
        </w:tc>
        <w:tc>
          <w:tcPr>
            <w:tcW w:w="4961" w:type="dxa"/>
          </w:tcPr>
          <w:p w:rsidR="001150E2" w:rsidRPr="00FE125A" w:rsidRDefault="001150E2" w:rsidP="00993E4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50E2">
              <w:rPr>
                <w:rFonts w:ascii="細明體" w:eastAsia="細明體" w:hAnsi="細明體"/>
                <w:sz w:val="20"/>
                <w:szCs w:val="20"/>
              </w:rPr>
              <w:t>AA_TIZ110</w:t>
            </w:r>
          </w:p>
        </w:tc>
      </w:tr>
      <w:tr w:rsidR="00BA0F03" w:rsidRPr="003400D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BA0F03" w:rsidRPr="003400D3" w:rsidRDefault="00BA0F03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BA0F03" w:rsidRPr="00D21C65" w:rsidRDefault="00BA0F03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65715">
              <w:rPr>
                <w:rFonts w:ascii="細明體" w:eastAsia="細明體" w:hAnsi="細明體"/>
                <w:sz w:val="20"/>
                <w:szCs w:val="20"/>
              </w:rPr>
              <w:t>理賠金折抵醫療費用計算模組</w:t>
            </w:r>
          </w:p>
        </w:tc>
        <w:tc>
          <w:tcPr>
            <w:tcW w:w="4961" w:type="dxa"/>
          </w:tcPr>
          <w:p w:rsidR="00BA0F03" w:rsidRPr="001150E2" w:rsidRDefault="00BA0F03" w:rsidP="00993E4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AA_I0Z003</w:t>
            </w:r>
          </w:p>
        </w:tc>
      </w:tr>
    </w:tbl>
    <w:p w:rsidR="006002AF" w:rsidRPr="003400D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B1FBB" w:rsidRPr="003400D3" w:rsidRDefault="00BB1FBB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FF1F56" w:rsidRPr="003400D3" w:rsidRDefault="00FF1F56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400D3">
        <w:rPr>
          <w:rFonts w:ascii="細明體" w:eastAsia="細明體" w:hAnsi="細明體"/>
          <w:b/>
          <w:kern w:val="2"/>
          <w:lang w:eastAsia="zh-TW"/>
        </w:rPr>
        <w:br w:type="page"/>
      </w:r>
      <w:r w:rsidR="00F15804" w:rsidRPr="003400D3">
        <w:rPr>
          <w:rFonts w:ascii="細明體" w:eastAsia="細明體" w:hAnsi="細明體" w:hint="eastAsia"/>
          <w:b/>
        </w:rPr>
        <w:lastRenderedPageBreak/>
        <w:t>畫面</w:t>
      </w:r>
    </w:p>
    <w:p w:rsidR="008453FA" w:rsidRPr="003400D3" w:rsidRDefault="003C6EE4" w:rsidP="008453FA">
      <w:pPr>
        <w:pStyle w:val="Tabletext"/>
        <w:keepLines w:val="0"/>
        <w:spacing w:after="0" w:line="240" w:lineRule="auto"/>
        <w:rPr>
          <w:rFonts w:ascii="細明體" w:eastAsia="細明體" w:hAnsi="細明體" w:cs="Arial" w:hint="eastAsia"/>
          <w:sz w:val="16"/>
          <w:szCs w:val="16"/>
          <w:lang w:eastAsia="zh-TW"/>
        </w:rPr>
      </w:pPr>
      <w:r w:rsidRPr="003400D3">
        <w:rPr>
          <w:rFonts w:ascii="細明體" w:eastAsia="細明體" w:hAnsi="細明體" w:cs="Arial" w:hint="eastAsia"/>
          <w:szCs w:val="16"/>
          <w:lang w:eastAsia="zh-TW"/>
        </w:rPr>
        <w:t>畫面</w:t>
      </w:r>
      <w:r w:rsidRPr="003400D3">
        <w:rPr>
          <w:rFonts w:ascii="細明體" w:eastAsia="細明體" w:hAnsi="細明體" w:cs="Arial"/>
          <w:szCs w:val="16"/>
          <w:lang w:eastAsia="zh-TW"/>
        </w:rPr>
        <w:fldChar w:fldCharType="begin"/>
      </w:r>
      <w:ins w:id="13" w:author="戴余修" w:date="2020-07-27T08:57:00Z">
        <w:r w:rsidR="0012308A">
          <w:rPr>
            <w:rFonts w:ascii="細明體" w:eastAsia="細明體" w:hAnsi="細明體" w:cs="Arial"/>
            <w:szCs w:val="16"/>
            <w:lang w:eastAsia="zh-TW"/>
          </w:rPr>
          <w:instrText>HYPERLINK "D:\\i92008is01\\Desktop\\intern_project\\spec\\aa_doc-master@ddc06949ca5\\CSR1_Doc\\docs\\AA理賠\\I0_預付金\\主程式\\UCAAI3_0101_關懷登記進度維護.doc"</w:instrText>
        </w:r>
      </w:ins>
      <w:del w:id="14" w:author="戴余修" w:date="2020-07-27T08:57:00Z">
        <w:r w:rsidR="00E54031" w:rsidDel="0012308A">
          <w:rPr>
            <w:rFonts w:ascii="細明體" w:eastAsia="細明體" w:hAnsi="細明體" w:cs="Arial"/>
            <w:szCs w:val="16"/>
            <w:lang w:eastAsia="zh-TW"/>
          </w:rPr>
          <w:delInstrText>HYPERLINK "UCAAI3_0101_關懷登記進度維護.doc"</w:delInstrText>
        </w:r>
      </w:del>
      <w:ins w:id="15" w:author="戴余修" w:date="2020-07-27T08:57:00Z">
        <w:r w:rsidR="0012308A" w:rsidRPr="003400D3">
          <w:rPr>
            <w:rFonts w:ascii="細明體" w:eastAsia="細明體" w:hAnsi="細明體" w:cs="Arial"/>
            <w:szCs w:val="16"/>
            <w:lang w:eastAsia="zh-TW"/>
          </w:rPr>
        </w:r>
      </w:ins>
      <w:r w:rsidRPr="003400D3">
        <w:rPr>
          <w:rFonts w:ascii="細明體" w:eastAsia="細明體" w:hAnsi="細明體" w:cs="Arial"/>
          <w:szCs w:val="16"/>
          <w:lang w:eastAsia="zh-TW"/>
        </w:rPr>
        <w:fldChar w:fldCharType="separate"/>
      </w:r>
      <w:r w:rsidRPr="003400D3">
        <w:rPr>
          <w:rStyle w:val="ae"/>
          <w:rFonts w:ascii="細明體" w:eastAsia="細明體" w:hAnsi="細明體" w:cs="Arial" w:hint="eastAsia"/>
          <w:szCs w:val="16"/>
          <w:lang w:eastAsia="zh-TW"/>
        </w:rPr>
        <w:t>連結</w:t>
      </w:r>
      <w:r w:rsidRPr="003400D3">
        <w:rPr>
          <w:rFonts w:ascii="細明體" w:eastAsia="細明體" w:hAnsi="細明體" w:cs="Arial"/>
          <w:szCs w:val="16"/>
          <w:lang w:eastAsia="zh-TW"/>
        </w:rPr>
        <w:fldChar w:fldCharType="end"/>
      </w:r>
    </w:p>
    <w:p w:rsidR="009F2B41" w:rsidRPr="003400D3" w:rsidRDefault="00914912" w:rsidP="009F2B4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860F4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8.5pt;height:189pt;visibility:visible">
            <v:imagedata r:id="rId8" o:title=""/>
          </v:shape>
        </w:pict>
      </w:r>
    </w:p>
    <w:p w:rsidR="00FD31B6" w:rsidRPr="003400D3" w:rsidRDefault="00FF1F56" w:rsidP="005F764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400D3">
        <w:rPr>
          <w:rFonts w:ascii="細明體" w:eastAsia="細明體" w:hAnsi="細明體"/>
          <w:b/>
          <w:kern w:val="2"/>
          <w:lang w:eastAsia="zh-TW"/>
        </w:rPr>
        <w:br w:type="page"/>
      </w:r>
      <w:r w:rsidR="00BB1FBB" w:rsidRPr="003400D3">
        <w:rPr>
          <w:rFonts w:ascii="細明體" w:eastAsia="細明體" w:hAnsi="細明體"/>
          <w:b/>
          <w:kern w:val="2"/>
          <w:lang w:eastAsia="zh-TW"/>
        </w:rPr>
        <w:lastRenderedPageBreak/>
        <w:t>程式內容：</w:t>
      </w:r>
    </w:p>
    <w:p w:rsidR="00055221" w:rsidRDefault="00472317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400D3">
        <w:rPr>
          <w:rFonts w:ascii="細明體" w:eastAsia="細明體" w:hAnsi="細明體"/>
          <w:kern w:val="2"/>
          <w:lang w:eastAsia="zh-TW"/>
        </w:rPr>
        <w:t>初始</w:t>
      </w:r>
      <w:r w:rsidR="002113CF" w:rsidRPr="003400D3">
        <w:rPr>
          <w:rFonts w:ascii="細明體" w:eastAsia="細明體" w:hAnsi="細明體" w:hint="eastAsia"/>
          <w:kern w:val="2"/>
          <w:lang w:eastAsia="zh-TW"/>
        </w:rPr>
        <w:t>畫面</w:t>
      </w:r>
      <w:r w:rsidR="00FE0A9A" w:rsidRPr="003400D3">
        <w:rPr>
          <w:rFonts w:ascii="細明體" w:eastAsia="細明體" w:hAnsi="細明體"/>
          <w:kern w:val="2"/>
          <w:lang w:eastAsia="zh-TW"/>
        </w:rPr>
        <w:t>：</w:t>
      </w:r>
    </w:p>
    <w:p w:rsidR="0034768B" w:rsidRDefault="0034768B" w:rsidP="0034768B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紀錄</w:t>
      </w:r>
      <w:r w:rsidR="00A369CC" w:rsidRPr="003400D3">
        <w:rPr>
          <w:rFonts w:ascii="細明體" w:eastAsia="細明體" w:hAnsi="細明體" w:hint="eastAsia"/>
        </w:rPr>
        <w:t>securitylog</w:t>
      </w:r>
      <w:r w:rsidR="000C0979">
        <w:rPr>
          <w:rFonts w:ascii="細明體" w:eastAsia="細明體" w:hAnsi="細明體" w:hint="eastAsia"/>
          <w:lang w:eastAsia="zh-TW"/>
        </w:rPr>
        <w:t>：</w:t>
      </w:r>
    </w:p>
    <w:p w:rsidR="0034768B" w:rsidRDefault="00093257" w:rsidP="0034768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案件編號、保戶姓名</w:t>
      </w:r>
      <w:r w:rsidR="0034768B">
        <w:rPr>
          <w:rFonts w:ascii="細明體" w:eastAsia="細明體" w:hAnsi="細明體" w:hint="eastAsia"/>
          <w:lang w:eastAsia="zh-TW"/>
        </w:rPr>
        <w:t>及手機號碼</w:t>
      </w:r>
      <w:r>
        <w:rPr>
          <w:rFonts w:ascii="細明體" w:eastAsia="細明體" w:hAnsi="細明體" w:hint="eastAsia"/>
          <w:lang w:eastAsia="zh-TW"/>
        </w:rPr>
        <w:t>，登入者資訊</w:t>
      </w:r>
    </w:p>
    <w:p w:rsidR="00FF1B20" w:rsidRDefault="00FF1B20" w:rsidP="0059371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接收傳入頁面之參數，$案件編號：</w:t>
      </w:r>
    </w:p>
    <w:p w:rsidR="00FF1B20" w:rsidRDefault="00FF1B20" w:rsidP="00FF1B2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$案件編號為空值或空白或不為10碼，丟出訊息：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未傳入正確案件編號：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$案件編號。</w:t>
      </w:r>
    </w:p>
    <w:p w:rsidR="00593714" w:rsidRDefault="00593714" w:rsidP="0059371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</w:t>
      </w:r>
      <w:r w:rsidR="007F7E2C">
        <w:rPr>
          <w:rFonts w:ascii="細明體" w:eastAsia="細明體" w:hAnsi="細明體" w:hint="eastAsia"/>
          <w:kern w:val="2"/>
          <w:lang w:eastAsia="zh-TW"/>
        </w:rPr>
        <w:t>待關懷明細</w:t>
      </w:r>
      <w:r w:rsidR="006032F0">
        <w:rPr>
          <w:rFonts w:ascii="細明體" w:eastAsia="細明體" w:hAnsi="細明體" w:hint="eastAsia"/>
          <w:kern w:val="2"/>
          <w:lang w:eastAsia="zh-TW"/>
        </w:rPr>
        <w:t>(</w:t>
      </w:r>
      <w:r w:rsidR="0087746C">
        <w:rPr>
          <w:rFonts w:ascii="細明體" w:eastAsia="細明體" w:hAnsi="細明體"/>
          <w:kern w:val="2"/>
          <w:lang w:eastAsia="zh-TW"/>
        </w:rPr>
        <w:t>$</w:t>
      </w:r>
      <w:r w:rsidR="00F22795">
        <w:rPr>
          <w:rFonts w:ascii="細明體" w:eastAsia="細明體" w:hAnsi="細明體" w:hint="eastAsia"/>
          <w:kern w:val="2"/>
          <w:lang w:eastAsia="zh-TW"/>
        </w:rPr>
        <w:t>DTAAI310</w:t>
      </w:r>
      <w:r w:rsidR="001778B7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593714" w:rsidRDefault="005B2B4D" w:rsidP="0059371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1019A">
        <w:rPr>
          <w:rFonts w:ascii="細明體" w:eastAsia="細明體" w:hAnsi="細明體" w:hint="eastAsia"/>
          <w:kern w:val="2"/>
          <w:lang w:eastAsia="zh-TW"/>
        </w:rPr>
        <w:t xml:space="preserve">CALL </w:t>
      </w:r>
      <w:r w:rsidR="00F22795">
        <w:rPr>
          <w:rFonts w:ascii="細明體" w:eastAsia="細明體" w:hAnsi="細明體" w:hint="eastAsia"/>
          <w:kern w:val="2"/>
          <w:lang w:eastAsia="zh-TW"/>
        </w:rPr>
        <w:t>AA_TIZ310</w:t>
      </w:r>
      <w:r w:rsidRPr="0051019A">
        <w:rPr>
          <w:rFonts w:ascii="細明體" w:eastAsia="細明體" w:hAnsi="細明體" w:hint="eastAsia"/>
          <w:kern w:val="2"/>
          <w:lang w:eastAsia="zh-TW"/>
        </w:rPr>
        <w:t>.query</w:t>
      </w:r>
      <w:r w:rsidR="00F22795">
        <w:rPr>
          <w:rFonts w:ascii="細明體" w:eastAsia="細明體" w:hAnsi="細明體" w:hint="eastAsia"/>
          <w:kern w:val="2"/>
          <w:lang w:eastAsia="zh-TW"/>
        </w:rPr>
        <w:t>DTAAI310</w:t>
      </w:r>
      <w:r w:rsidRPr="0051019A">
        <w:rPr>
          <w:rFonts w:ascii="細明體" w:eastAsia="細明體" w:hAnsi="細明體" w:hint="eastAsia"/>
          <w:kern w:val="2"/>
          <w:lang w:eastAsia="zh-TW"/>
        </w:rPr>
        <w:t>()，傳入參數：</w:t>
      </w:r>
      <w:r w:rsidR="00B2710E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案件</w:t>
      </w:r>
      <w:r w:rsidRPr="0051019A">
        <w:rPr>
          <w:rFonts w:ascii="細明體" w:eastAsia="細明體" w:hAnsi="細明體" w:hint="eastAsia"/>
          <w:kern w:val="2"/>
          <w:lang w:eastAsia="zh-TW"/>
        </w:rPr>
        <w:t>編號。</w:t>
      </w:r>
    </w:p>
    <w:p w:rsidR="008617E5" w:rsidRDefault="008617E5" w:rsidP="00521C9B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若查無資料：</w:t>
      </w:r>
    </w:p>
    <w:p w:rsidR="008617E5" w:rsidRDefault="008617E5" w:rsidP="00521C9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跳出訊息：</w:t>
      </w:r>
      <w:r w:rsidR="00D46F5A">
        <w:rPr>
          <w:rFonts w:ascii="細明體" w:eastAsia="細明體" w:hAnsi="細明體"/>
          <w:kern w:val="2"/>
          <w:lang w:eastAsia="zh-TW"/>
        </w:rPr>
        <w:t>”</w:t>
      </w:r>
      <w:r w:rsidR="00F761BD">
        <w:rPr>
          <w:rFonts w:ascii="細明體" w:eastAsia="細明體" w:hAnsi="細明體" w:hint="eastAsia"/>
          <w:kern w:val="2"/>
          <w:lang w:eastAsia="zh-TW"/>
        </w:rPr>
        <w:t>查無</w:t>
      </w:r>
      <w:r w:rsidR="00B2710E">
        <w:rPr>
          <w:rFonts w:ascii="細明體" w:eastAsia="細明體" w:hAnsi="細明體" w:hint="eastAsia"/>
          <w:kern w:val="2"/>
          <w:lang w:eastAsia="zh-TW"/>
        </w:rPr>
        <w:t>此件須關懷明細，案件編號：</w:t>
      </w:r>
      <w:r w:rsidR="00D46F5A">
        <w:rPr>
          <w:rFonts w:ascii="細明體" w:eastAsia="細明體" w:hAnsi="細明體"/>
          <w:kern w:val="2"/>
          <w:lang w:eastAsia="zh-TW"/>
        </w:rPr>
        <w:t>”</w:t>
      </w:r>
      <w:r w:rsidR="00B2710E">
        <w:rPr>
          <w:rFonts w:ascii="細明體" w:eastAsia="細明體" w:hAnsi="細明體" w:hint="eastAsia"/>
          <w:kern w:val="2"/>
          <w:lang w:eastAsia="zh-TW"/>
        </w:rPr>
        <w:t>+ $案件編號</w:t>
      </w:r>
      <w:r w:rsidR="002B723B">
        <w:rPr>
          <w:rFonts w:ascii="細明體" w:eastAsia="細明體" w:hAnsi="細明體" w:hint="eastAsia"/>
          <w:kern w:val="2"/>
          <w:lang w:eastAsia="zh-TW"/>
        </w:rPr>
        <w:t>。</w:t>
      </w:r>
    </w:p>
    <w:p w:rsidR="00864545" w:rsidRDefault="00864545" w:rsidP="00864545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12A2E">
        <w:rPr>
          <w:rFonts w:ascii="細明體" w:eastAsia="細明體" w:hAnsi="細明體" w:hint="eastAsia"/>
          <w:kern w:val="2"/>
          <w:lang w:eastAsia="zh-TW"/>
        </w:rPr>
        <w:t>將查詢資料顯示在畫面上</w:t>
      </w:r>
      <w:r w:rsidR="008617E5">
        <w:rPr>
          <w:rFonts w:ascii="細明體" w:eastAsia="細明體" w:hAnsi="細明體" w:hint="eastAsia"/>
          <w:kern w:val="2"/>
          <w:lang w:eastAsia="zh-TW"/>
        </w:rPr>
        <w:t>：</w:t>
      </w:r>
    </w:p>
    <w:p w:rsidR="003618DE" w:rsidRPr="00864545" w:rsidRDefault="003618DE" w:rsidP="003618D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Pr="001F0D16">
        <w:rPr>
          <w:rFonts w:ascii="細明體" w:eastAsia="細明體" w:hAnsi="細明體" w:hint="eastAsia"/>
          <w:b/>
          <w:kern w:val="2"/>
          <w:lang w:eastAsia="zh-TW"/>
        </w:rPr>
        <w:t>保戶基本資料</w:t>
      </w:r>
      <w:r w:rsidR="00FB5CAC">
        <w:rPr>
          <w:rFonts w:ascii="細明體" w:eastAsia="細明體" w:hAnsi="細明體" w:hint="eastAsia"/>
          <w:b/>
          <w:kern w:val="2"/>
          <w:lang w:eastAsia="zh-TW"/>
        </w:rPr>
        <w:t>畫面</w:t>
      </w:r>
      <w:r w:rsidR="00391B72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8592" w:type="dxa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714"/>
        <w:gridCol w:w="3610"/>
      </w:tblGrid>
      <w:tr w:rsidR="00212A2E" w:rsidRPr="003400D3" w:rsidTr="00B417A4">
        <w:tc>
          <w:tcPr>
            <w:tcW w:w="2268" w:type="dxa"/>
            <w:shd w:val="clear" w:color="auto" w:fill="C0C0C0"/>
          </w:tcPr>
          <w:p w:rsidR="00212A2E" w:rsidRPr="003400D3" w:rsidRDefault="00212A2E" w:rsidP="001A328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2714" w:type="dxa"/>
            <w:shd w:val="clear" w:color="auto" w:fill="C0C0C0"/>
          </w:tcPr>
          <w:p w:rsidR="00212A2E" w:rsidRPr="003400D3" w:rsidRDefault="00212A2E" w:rsidP="001A328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610" w:type="dxa"/>
            <w:shd w:val="clear" w:color="auto" w:fill="C0C0C0"/>
          </w:tcPr>
          <w:p w:rsidR="00212A2E" w:rsidRPr="003400D3" w:rsidRDefault="00212A2E" w:rsidP="001A328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212A2E" w:rsidRPr="006F6C19" w:rsidTr="00B417A4">
        <w:tc>
          <w:tcPr>
            <w:tcW w:w="2268" w:type="dxa"/>
            <w:shd w:val="clear" w:color="auto" w:fill="FFFF99"/>
            <w:vAlign w:val="center"/>
          </w:tcPr>
          <w:p w:rsidR="00212A2E" w:rsidRPr="006F6C19" w:rsidRDefault="00212A2E" w:rsidP="001A32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保戶姓名</w:t>
            </w:r>
          </w:p>
        </w:tc>
        <w:tc>
          <w:tcPr>
            <w:tcW w:w="2714" w:type="dxa"/>
            <w:vAlign w:val="center"/>
          </w:tcPr>
          <w:p w:rsidR="00212A2E" w:rsidRPr="006F6C19" w:rsidRDefault="00212A2E" w:rsidP="001A32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F22795">
              <w:rPr>
                <w:rFonts w:ascii="細明體" w:eastAsia="細明體" w:hAnsi="細明體" w:hint="eastAsia"/>
                <w:sz w:val="20"/>
                <w:szCs w:val="20"/>
              </w:rPr>
              <w:t>DTAAI310</w:t>
            </w: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.保戶姓名</w:t>
            </w:r>
          </w:p>
        </w:tc>
        <w:tc>
          <w:tcPr>
            <w:tcW w:w="3610" w:type="dxa"/>
          </w:tcPr>
          <w:p w:rsidR="00212A2E" w:rsidRPr="006F6C19" w:rsidRDefault="00212A2E" w:rsidP="001A32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2A2E" w:rsidRPr="006F6C19" w:rsidTr="00B417A4">
        <w:tc>
          <w:tcPr>
            <w:tcW w:w="2268" w:type="dxa"/>
            <w:shd w:val="clear" w:color="auto" w:fill="FFFF99"/>
            <w:vAlign w:val="center"/>
          </w:tcPr>
          <w:p w:rsidR="00212A2E" w:rsidRPr="006F6C19" w:rsidRDefault="00E85A89" w:rsidP="001A32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保戶手機</w:t>
            </w:r>
          </w:p>
        </w:tc>
        <w:tc>
          <w:tcPr>
            <w:tcW w:w="2714" w:type="dxa"/>
            <w:vAlign w:val="center"/>
          </w:tcPr>
          <w:p w:rsidR="00212A2E" w:rsidRPr="006F6C19" w:rsidRDefault="00185FEC" w:rsidP="001A32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064DF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F22795">
              <w:rPr>
                <w:rFonts w:ascii="細明體" w:eastAsia="細明體" w:hAnsi="細明體"/>
                <w:sz w:val="20"/>
                <w:szCs w:val="20"/>
              </w:rPr>
              <w:t>DTAAI310</w:t>
            </w:r>
            <w:r w:rsidRPr="003064DF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7E4383" w:rsidRPr="00104D1F">
              <w:rPr>
                <w:rFonts w:ascii="細明體" w:eastAsia="細明體" w:hAnsi="細明體" w:hint="eastAsia"/>
                <w:color w:val="000000"/>
                <w:sz w:val="20"/>
              </w:rPr>
              <w:t>事故者電話</w:t>
            </w:r>
          </w:p>
        </w:tc>
        <w:tc>
          <w:tcPr>
            <w:tcW w:w="3610" w:type="dxa"/>
          </w:tcPr>
          <w:p w:rsidR="00212A2E" w:rsidRPr="006F6C19" w:rsidRDefault="00212A2E" w:rsidP="001A32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72B25" w:rsidRPr="006F6C19" w:rsidTr="00B417A4">
        <w:tc>
          <w:tcPr>
            <w:tcW w:w="2268" w:type="dxa"/>
            <w:shd w:val="clear" w:color="auto" w:fill="FFFF99"/>
            <w:vAlign w:val="center"/>
          </w:tcPr>
          <w:p w:rsidR="00872B25" w:rsidRPr="006F6C19" w:rsidRDefault="00872B25" w:rsidP="00872B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住院醫院</w:t>
            </w:r>
          </w:p>
        </w:tc>
        <w:tc>
          <w:tcPr>
            <w:tcW w:w="2714" w:type="dxa"/>
            <w:vAlign w:val="center"/>
          </w:tcPr>
          <w:p w:rsidR="00872B25" w:rsidRPr="006F6C19" w:rsidRDefault="00163A8E" w:rsidP="00872B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F22795">
              <w:rPr>
                <w:rFonts w:ascii="細明體" w:eastAsia="細明體" w:hAnsi="細明體" w:hint="eastAsia"/>
                <w:sz w:val="20"/>
                <w:szCs w:val="20"/>
              </w:rPr>
              <w:t>DTAAI310</w:t>
            </w: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A314F7">
              <w:rPr>
                <w:rFonts w:ascii="細明體" w:eastAsia="細明體" w:hAnsi="細明體" w:hint="eastAsia"/>
                <w:sz w:val="20"/>
                <w:szCs w:val="20"/>
              </w:rPr>
              <w:t>醫院名稱</w:t>
            </w:r>
          </w:p>
        </w:tc>
        <w:tc>
          <w:tcPr>
            <w:tcW w:w="3610" w:type="dxa"/>
          </w:tcPr>
          <w:p w:rsidR="00872B25" w:rsidRPr="006F6C19" w:rsidRDefault="00872B25" w:rsidP="00872B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72B25" w:rsidRPr="006F6C19" w:rsidTr="00B417A4">
        <w:tc>
          <w:tcPr>
            <w:tcW w:w="2268" w:type="dxa"/>
            <w:shd w:val="clear" w:color="auto" w:fill="FFFF99"/>
            <w:vAlign w:val="center"/>
          </w:tcPr>
          <w:p w:rsidR="00872B25" w:rsidRPr="006F6C19" w:rsidRDefault="00872B25" w:rsidP="00872B2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住院日期</w:t>
            </w:r>
          </w:p>
        </w:tc>
        <w:tc>
          <w:tcPr>
            <w:tcW w:w="2714" w:type="dxa"/>
            <w:vAlign w:val="center"/>
          </w:tcPr>
          <w:p w:rsidR="00872B25" w:rsidRPr="006F6C19" w:rsidRDefault="00A314F7" w:rsidP="00872B2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F22795">
              <w:rPr>
                <w:rFonts w:ascii="細明體" w:eastAsia="細明體" w:hAnsi="細明體" w:hint="eastAsia"/>
                <w:sz w:val="20"/>
                <w:szCs w:val="20"/>
              </w:rPr>
              <w:t>DTAAI310</w:t>
            </w: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醫院通知日期</w:t>
            </w:r>
          </w:p>
        </w:tc>
        <w:tc>
          <w:tcPr>
            <w:tcW w:w="3610" w:type="dxa"/>
          </w:tcPr>
          <w:p w:rsidR="00872B25" w:rsidRPr="006F6C19" w:rsidRDefault="00872B25" w:rsidP="00872B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格式：YYY/MM/DD</w:t>
            </w:r>
          </w:p>
        </w:tc>
      </w:tr>
    </w:tbl>
    <w:p w:rsidR="00EE3B7D" w:rsidRPr="00FB5CAC" w:rsidRDefault="00944282" w:rsidP="0094428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</w:t>
      </w:r>
      <w:r w:rsidRPr="00FB5CAC">
        <w:rPr>
          <w:rFonts w:ascii="細明體" w:eastAsia="細明體" w:hAnsi="細明體" w:hint="eastAsia"/>
          <w:kern w:val="2"/>
          <w:lang w:eastAsia="zh-TW"/>
        </w:rPr>
        <w:t xml:space="preserve">ET </w:t>
      </w:r>
      <w:r w:rsidR="00BD44E9" w:rsidRPr="00FB5CAC">
        <w:rPr>
          <w:rFonts w:ascii="細明體" w:eastAsia="細明體" w:hAnsi="細明體" w:hint="eastAsia"/>
          <w:b/>
          <w:kern w:val="2"/>
          <w:lang w:eastAsia="zh-TW"/>
        </w:rPr>
        <w:t>投保商品</w:t>
      </w:r>
      <w:r w:rsidR="00FB5CAC">
        <w:rPr>
          <w:rFonts w:ascii="細明體" w:eastAsia="細明體" w:hAnsi="細明體" w:hint="eastAsia"/>
          <w:b/>
          <w:kern w:val="2"/>
          <w:lang w:eastAsia="zh-TW"/>
        </w:rPr>
        <w:t>畫面</w:t>
      </w:r>
      <w:r w:rsidR="0074620B" w:rsidRPr="00FB5CAC">
        <w:rPr>
          <w:rFonts w:ascii="細明體" w:eastAsia="細明體" w:hAnsi="細明體" w:hint="eastAsia"/>
          <w:b/>
          <w:kern w:val="2"/>
          <w:lang w:eastAsia="zh-TW"/>
        </w:rPr>
        <w:t>：</w:t>
      </w:r>
    </w:p>
    <w:p w:rsidR="007F4CC8" w:rsidRDefault="00BB3BA7" w:rsidP="00BC6F1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E3624B">
        <w:rPr>
          <w:rFonts w:ascii="細明體" w:eastAsia="細明體" w:hAnsi="細明體" w:hint="eastAsia"/>
          <w:kern w:val="2"/>
          <w:lang w:eastAsia="zh-TW"/>
        </w:rPr>
        <w:t>$保戶投保明細</w:t>
      </w:r>
      <w:r w:rsidR="00A7483E">
        <w:rPr>
          <w:rFonts w:ascii="細明體" w:eastAsia="細明體" w:hAnsi="細明體" w:hint="eastAsia"/>
          <w:kern w:val="2"/>
          <w:lang w:eastAsia="zh-TW"/>
        </w:rPr>
        <w:t>(List&lt;AA_I0Z003_bo&gt;)</w:t>
      </w:r>
      <w:r w:rsidR="00E3624B">
        <w:rPr>
          <w:rFonts w:ascii="細明體" w:eastAsia="細明體" w:hAnsi="細明體" w:hint="eastAsia"/>
          <w:kern w:val="2"/>
          <w:lang w:eastAsia="zh-TW"/>
        </w:rPr>
        <w:t>：</w:t>
      </w:r>
    </w:p>
    <w:p w:rsidR="00E3624B" w:rsidRPr="00867735" w:rsidRDefault="00E3624B" w:rsidP="00E3624B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AA_I0Z003.</w:t>
      </w:r>
      <w:r w:rsidRPr="00EA15D5">
        <w:rPr>
          <w:rFonts w:ascii="細明體" w:eastAsia="細明體" w:hAnsi="細明體" w:hint="eastAsia"/>
          <w:kern w:val="2"/>
          <w:lang w:eastAsia="zh-TW"/>
        </w:rPr>
        <w:t>getPolicy</w:t>
      </w:r>
      <w:r w:rsidRPr="00EA15D5">
        <w:rPr>
          <w:rFonts w:ascii="細明體" w:eastAsia="細明體" w:hAnsi="細明體"/>
          <w:kern w:val="2"/>
          <w:lang w:eastAsia="zh-TW"/>
        </w:rPr>
        <w:t>DataByID</w:t>
      </w:r>
      <w:r w:rsidR="00EA15D5" w:rsidRPr="00EA15D5">
        <w:rPr>
          <w:rFonts w:ascii="細明體" w:eastAsia="細明體" w:hAnsi="細明體" w:hint="eastAsia"/>
          <w:kern w:val="2"/>
          <w:lang w:eastAsia="zh-TW"/>
        </w:rPr>
        <w:t>()</w:t>
      </w:r>
      <w:r w:rsidR="00EA15D5">
        <w:rPr>
          <w:rFonts w:ascii="細明體" w:eastAsia="細明體" w:hAnsi="細明體" w:hint="eastAsia"/>
          <w:kern w:val="2"/>
          <w:lang w:eastAsia="zh-TW"/>
        </w:rPr>
        <w:t>，傳入參數：</w:t>
      </w:r>
      <w:r w:rsidR="00207139" w:rsidRPr="006F6C19">
        <w:rPr>
          <w:rFonts w:ascii="細明體" w:eastAsia="細明體" w:hAnsi="細明體" w:hint="eastAsia"/>
        </w:rPr>
        <w:t>$</w:t>
      </w:r>
      <w:r w:rsidR="00F22795">
        <w:rPr>
          <w:rFonts w:ascii="細明體" w:eastAsia="細明體" w:hAnsi="細明體" w:hint="eastAsia"/>
        </w:rPr>
        <w:t>DTAAI310</w:t>
      </w:r>
      <w:r w:rsidR="00207139" w:rsidRPr="006F6C19">
        <w:rPr>
          <w:rFonts w:ascii="細明體" w:eastAsia="細明體" w:hAnsi="細明體" w:hint="eastAsia"/>
        </w:rPr>
        <w:t>.保戶</w:t>
      </w:r>
      <w:r w:rsidR="00207139">
        <w:rPr>
          <w:rFonts w:ascii="細明體" w:eastAsia="細明體" w:hAnsi="細明體" w:hint="eastAsia"/>
          <w:lang w:eastAsia="zh-TW"/>
        </w:rPr>
        <w:t>ID</w:t>
      </w:r>
    </w:p>
    <w:p w:rsidR="001E7F4E" w:rsidRDefault="001E7F4E" w:rsidP="0086773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若無資料，</w:t>
      </w:r>
      <w:r w:rsidR="009A427F">
        <w:rPr>
          <w:rFonts w:ascii="細明體" w:eastAsia="細明體" w:hAnsi="細明體" w:hint="eastAsia"/>
          <w:kern w:val="2"/>
          <w:lang w:eastAsia="zh-TW"/>
        </w:rPr>
        <w:t>畫面上.商品名稱第一筆，顯示：查無該保戶投保紀錄</w:t>
      </w:r>
      <w:r w:rsidR="00753CFC">
        <w:rPr>
          <w:rFonts w:ascii="細明體" w:eastAsia="細明體" w:hAnsi="細明體" w:hint="eastAsia"/>
          <w:kern w:val="2"/>
          <w:lang w:eastAsia="zh-TW"/>
        </w:rPr>
        <w:t>。</w:t>
      </w:r>
      <w:r w:rsidR="00635AC7">
        <w:rPr>
          <w:rFonts w:ascii="細明體" w:eastAsia="細明體" w:hAnsi="細明體" w:hint="eastAsia"/>
          <w:kern w:val="2"/>
          <w:lang w:eastAsia="zh-TW"/>
        </w:rPr>
        <w:t>(如下圖)</w:t>
      </w:r>
    </w:p>
    <w:p w:rsidR="00635AC7" w:rsidRPr="001E7F4E" w:rsidRDefault="00EB79DE" w:rsidP="00EB79DE">
      <w:pPr>
        <w:pStyle w:val="Tabletext"/>
        <w:keepLines w:val="0"/>
        <w:spacing w:after="0" w:line="240" w:lineRule="auto"/>
        <w:ind w:leftChars="1004" w:left="2410"/>
        <w:rPr>
          <w:rFonts w:ascii="細明體" w:eastAsia="細明體" w:hAnsi="細明體"/>
          <w:kern w:val="2"/>
          <w:lang w:eastAsia="zh-TW"/>
        </w:rPr>
      </w:pPr>
      <w:r w:rsidRPr="009D7E9D">
        <w:rPr>
          <w:noProof/>
          <w:lang w:eastAsia="zh-TW"/>
        </w:rPr>
        <w:pict>
          <v:shape id="_x0000_i1026" type="#_x0000_t75" style="width:402pt;height:44.25pt;visibility:visible">
            <v:imagedata r:id="rId9" o:title=""/>
          </v:shape>
        </w:pict>
      </w:r>
    </w:p>
    <w:p w:rsidR="00867735" w:rsidRPr="00A1529E" w:rsidRDefault="00867735" w:rsidP="00867735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逐筆顯示</w:t>
      </w:r>
      <w:r w:rsidR="003818FD">
        <w:rPr>
          <w:rFonts w:ascii="細明體" w:eastAsia="細明體" w:hAnsi="細明體" w:hint="eastAsia"/>
          <w:lang w:eastAsia="zh-TW"/>
        </w:rPr>
        <w:t>SET</w:t>
      </w:r>
      <w:r>
        <w:rPr>
          <w:rFonts w:ascii="細明體" w:eastAsia="細明體" w:hAnsi="細明體" w:hint="eastAsia"/>
          <w:lang w:eastAsia="zh-TW"/>
        </w:rPr>
        <w:t>在畫面上：</w:t>
      </w:r>
    </w:p>
    <w:tbl>
      <w:tblPr>
        <w:tblW w:w="8592" w:type="dxa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714"/>
        <w:gridCol w:w="3610"/>
      </w:tblGrid>
      <w:tr w:rsidR="00085636" w:rsidRPr="003400D3" w:rsidTr="00B417A4">
        <w:tc>
          <w:tcPr>
            <w:tcW w:w="2268" w:type="dxa"/>
            <w:shd w:val="clear" w:color="auto" w:fill="C0C0C0"/>
          </w:tcPr>
          <w:p w:rsidR="00085636" w:rsidRPr="003400D3" w:rsidRDefault="00085636" w:rsidP="00574AF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2714" w:type="dxa"/>
            <w:shd w:val="clear" w:color="auto" w:fill="C0C0C0"/>
          </w:tcPr>
          <w:p w:rsidR="00085636" w:rsidRPr="003400D3" w:rsidRDefault="00085636" w:rsidP="00574AF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610" w:type="dxa"/>
            <w:shd w:val="clear" w:color="auto" w:fill="C0C0C0"/>
          </w:tcPr>
          <w:p w:rsidR="00085636" w:rsidRPr="003400D3" w:rsidRDefault="00085636" w:rsidP="00574AF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085636" w:rsidRPr="006F6C19" w:rsidTr="00B417A4">
        <w:tc>
          <w:tcPr>
            <w:tcW w:w="2268" w:type="dxa"/>
            <w:shd w:val="clear" w:color="auto" w:fill="FFFF99"/>
            <w:vAlign w:val="center"/>
          </w:tcPr>
          <w:p w:rsidR="00085636" w:rsidRPr="006F6C19" w:rsidRDefault="006A58DF" w:rsidP="00574AF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商品代號</w:t>
            </w:r>
          </w:p>
        </w:tc>
        <w:tc>
          <w:tcPr>
            <w:tcW w:w="2714" w:type="dxa"/>
            <w:vAlign w:val="center"/>
          </w:tcPr>
          <w:p w:rsidR="00085636" w:rsidRPr="006F6C19" w:rsidRDefault="00085636" w:rsidP="00574AF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5B65F6" w:rsidRPr="005B65F6">
              <w:rPr>
                <w:rFonts w:ascii="細明體" w:eastAsia="細明體" w:hAnsi="細明體" w:hint="eastAsia"/>
                <w:sz w:val="20"/>
                <w:szCs w:val="20"/>
              </w:rPr>
              <w:t>AA_I0Z003_bo</w:t>
            </w:r>
            <w:r w:rsidR="005B65F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116739"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3610" w:type="dxa"/>
          </w:tcPr>
          <w:p w:rsidR="00085636" w:rsidRPr="006F6C19" w:rsidRDefault="00085636" w:rsidP="00574AF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96A38" w:rsidRPr="006F6C19" w:rsidTr="00B417A4">
        <w:tc>
          <w:tcPr>
            <w:tcW w:w="2268" w:type="dxa"/>
            <w:shd w:val="clear" w:color="auto" w:fill="FFFF99"/>
            <w:vAlign w:val="center"/>
          </w:tcPr>
          <w:p w:rsidR="00B96A38" w:rsidRPr="006F6C19" w:rsidRDefault="00B96A38" w:rsidP="00B96A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商品名稱</w:t>
            </w:r>
          </w:p>
        </w:tc>
        <w:tc>
          <w:tcPr>
            <w:tcW w:w="2714" w:type="dxa"/>
            <w:vAlign w:val="center"/>
          </w:tcPr>
          <w:p w:rsidR="00B96A38" w:rsidRPr="006F6C19" w:rsidRDefault="00B96A38" w:rsidP="0011673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Pr="005B65F6">
              <w:rPr>
                <w:rFonts w:ascii="細明體" w:eastAsia="細明體" w:hAnsi="細明體" w:hint="eastAsia"/>
                <w:sz w:val="20"/>
                <w:szCs w:val="20"/>
              </w:rPr>
              <w:t>AA_I0Z003_bo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116739">
              <w:rPr>
                <w:rFonts w:ascii="細明體" w:eastAsia="細明體" w:hAnsi="細明體" w:hint="eastAsia"/>
                <w:sz w:val="20"/>
                <w:szCs w:val="20"/>
              </w:rPr>
              <w:t>險別中文</w:t>
            </w:r>
          </w:p>
        </w:tc>
        <w:tc>
          <w:tcPr>
            <w:tcW w:w="3610" w:type="dxa"/>
          </w:tcPr>
          <w:p w:rsidR="00B96A38" w:rsidRPr="0028775D" w:rsidRDefault="00B96A38" w:rsidP="00B96A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96A38" w:rsidRPr="006F6C19" w:rsidTr="00B417A4">
        <w:tc>
          <w:tcPr>
            <w:tcW w:w="2268" w:type="dxa"/>
            <w:shd w:val="clear" w:color="auto" w:fill="FFFF99"/>
            <w:vAlign w:val="center"/>
          </w:tcPr>
          <w:p w:rsidR="00B96A38" w:rsidRDefault="00B96A38" w:rsidP="00B96A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契約效力</w:t>
            </w:r>
          </w:p>
        </w:tc>
        <w:tc>
          <w:tcPr>
            <w:tcW w:w="2714" w:type="dxa"/>
            <w:vAlign w:val="center"/>
          </w:tcPr>
          <w:p w:rsidR="00B96A38" w:rsidRPr="006F6C19" w:rsidRDefault="0013033A" w:rsidP="004E7B6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讀取代碼</w:t>
            </w:r>
            <w:r w:rsidR="00604453">
              <w:rPr>
                <w:rFonts w:ascii="細明體" w:eastAsia="細明體" w:hAnsi="細明體" w:hint="eastAsia"/>
                <w:sz w:val="20"/>
                <w:szCs w:val="20"/>
              </w:rPr>
              <w:t>名稱</w:t>
            </w:r>
            <w:r w:rsidR="00F10490">
              <w:rPr>
                <w:rFonts w:ascii="細明體" w:eastAsia="細明體" w:hAnsi="細明體" w:hint="eastAsia"/>
                <w:sz w:val="20"/>
                <w:szCs w:val="20"/>
              </w:rPr>
              <w:t>，取不到則顯示原代碼</w:t>
            </w:r>
          </w:p>
        </w:tc>
        <w:tc>
          <w:tcPr>
            <w:tcW w:w="3610" w:type="dxa"/>
          </w:tcPr>
          <w:p w:rsidR="00B96A38" w:rsidRDefault="004E7B63" w:rsidP="00B96A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6023E">
              <w:rPr>
                <w:rFonts w:ascii="細明體" w:eastAsia="細明體" w:hAnsi="細明體"/>
                <w:sz w:val="20"/>
                <w:szCs w:val="20"/>
              </w:rPr>
              <w:t>FieldOptionList.getName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(AB</w:t>
            </w:r>
            <w:r>
              <w:rPr>
                <w:rFonts w:ascii="細明體" w:eastAsia="細明體" w:hAnsi="細明體"/>
                <w:sz w:val="20"/>
                <w:szCs w:val="20"/>
              </w:rPr>
              <w:t>, EFT_CODE</w:t>
            </w:r>
            <w:r w:rsidR="00B7146E">
              <w:rPr>
                <w:rFonts w:ascii="細明體" w:eastAsia="細明體" w:hAnsi="細明體"/>
                <w:sz w:val="20"/>
                <w:szCs w:val="20"/>
              </w:rPr>
              <w:t xml:space="preserve">, </w:t>
            </w:r>
            <w:r w:rsidR="00B7146E" w:rsidRPr="006F6C19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B7146E" w:rsidRPr="005B65F6">
              <w:rPr>
                <w:rFonts w:ascii="細明體" w:eastAsia="細明體" w:hAnsi="細明體" w:hint="eastAsia"/>
                <w:sz w:val="20"/>
                <w:szCs w:val="20"/>
              </w:rPr>
              <w:t>AA_I0Z003_bo</w:t>
            </w:r>
            <w:r w:rsidR="00B7146E">
              <w:rPr>
                <w:rFonts w:ascii="細明體" w:eastAsia="細明體" w:hAnsi="細明體" w:hint="eastAsia"/>
                <w:sz w:val="20"/>
                <w:szCs w:val="20"/>
              </w:rPr>
              <w:t>.契約效力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</w:tbl>
    <w:p w:rsidR="00A1529E" w:rsidRPr="00E209BB" w:rsidRDefault="00A1529E" w:rsidP="00085636">
      <w:pPr>
        <w:pStyle w:val="Tabletext"/>
        <w:keepLines w:val="0"/>
        <w:spacing w:after="0" w:line="240" w:lineRule="auto"/>
        <w:ind w:left="2409"/>
        <w:rPr>
          <w:rFonts w:ascii="細明體" w:eastAsia="細明體" w:hAnsi="細明體" w:hint="eastAsia"/>
          <w:kern w:val="2"/>
          <w:lang w:eastAsia="zh-TW"/>
        </w:rPr>
      </w:pPr>
    </w:p>
    <w:p w:rsidR="007F4CC8" w:rsidRDefault="00811760" w:rsidP="0094428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Pr="00811760">
        <w:rPr>
          <w:rFonts w:ascii="細明體" w:eastAsia="細明體" w:hAnsi="細明體" w:hint="eastAsia"/>
          <w:b/>
          <w:kern w:val="2"/>
          <w:lang w:eastAsia="zh-TW"/>
        </w:rPr>
        <w:t>關懷登記</w:t>
      </w:r>
      <w:r w:rsidR="00FB5CAC">
        <w:rPr>
          <w:rFonts w:ascii="細明體" w:eastAsia="細明體" w:hAnsi="細明體" w:hint="eastAsia"/>
          <w:b/>
          <w:kern w:val="2"/>
          <w:lang w:eastAsia="zh-TW"/>
        </w:rPr>
        <w:t>畫面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8592" w:type="dxa"/>
        <w:tblInd w:w="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714"/>
        <w:gridCol w:w="3610"/>
      </w:tblGrid>
      <w:tr w:rsidR="00D4578C" w:rsidRPr="003400D3" w:rsidTr="00B417A4">
        <w:tc>
          <w:tcPr>
            <w:tcW w:w="2268" w:type="dxa"/>
            <w:shd w:val="clear" w:color="auto" w:fill="C0C0C0"/>
          </w:tcPr>
          <w:p w:rsidR="00D4578C" w:rsidRPr="003400D3" w:rsidRDefault="00D4578C" w:rsidP="00F063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2714" w:type="dxa"/>
            <w:shd w:val="clear" w:color="auto" w:fill="C0C0C0"/>
          </w:tcPr>
          <w:p w:rsidR="00D4578C" w:rsidRPr="003400D3" w:rsidRDefault="00D4578C" w:rsidP="00F063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610" w:type="dxa"/>
            <w:shd w:val="clear" w:color="auto" w:fill="C0C0C0"/>
          </w:tcPr>
          <w:p w:rsidR="00D4578C" w:rsidRPr="003400D3" w:rsidRDefault="00D4578C" w:rsidP="00F063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D4578C" w:rsidRPr="006F6C19" w:rsidTr="00B417A4">
        <w:tc>
          <w:tcPr>
            <w:tcW w:w="2268" w:type="dxa"/>
            <w:shd w:val="clear" w:color="auto" w:fill="FFFF99"/>
            <w:vAlign w:val="center"/>
          </w:tcPr>
          <w:p w:rsidR="00D4578C" w:rsidRPr="006F6C19" w:rsidRDefault="00B542BF" w:rsidP="00F063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是否前往關懷</w:t>
            </w:r>
          </w:p>
        </w:tc>
        <w:tc>
          <w:tcPr>
            <w:tcW w:w="2714" w:type="dxa"/>
            <w:vAlign w:val="center"/>
          </w:tcPr>
          <w:p w:rsidR="00D4578C" w:rsidRPr="006F6C19" w:rsidRDefault="00D4578C" w:rsidP="00F063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F22795">
              <w:rPr>
                <w:rFonts w:ascii="細明體" w:eastAsia="細明體" w:hAnsi="細明體" w:hint="eastAsia"/>
                <w:sz w:val="20"/>
                <w:szCs w:val="20"/>
              </w:rPr>
              <w:t>DTAAI310</w:t>
            </w: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B542BF">
              <w:rPr>
                <w:rFonts w:ascii="細明體" w:eastAsia="細明體" w:hAnsi="細明體" w:hint="eastAsia"/>
                <w:sz w:val="20"/>
                <w:szCs w:val="20"/>
              </w:rPr>
              <w:t>關懷碼</w:t>
            </w:r>
          </w:p>
        </w:tc>
        <w:tc>
          <w:tcPr>
            <w:tcW w:w="3610" w:type="dxa"/>
          </w:tcPr>
          <w:p w:rsidR="0028775D" w:rsidRDefault="0028775D" w:rsidP="00E65480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空值則不需標記</w:t>
            </w:r>
          </w:p>
          <w:p w:rsidR="00D4578C" w:rsidRPr="006F6C19" w:rsidRDefault="00DC3356" w:rsidP="00E6548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若非空值則依代碼標記</w:t>
            </w:r>
          </w:p>
        </w:tc>
      </w:tr>
      <w:tr w:rsidR="00D4578C" w:rsidRPr="006F6C19" w:rsidTr="00B417A4">
        <w:tc>
          <w:tcPr>
            <w:tcW w:w="2268" w:type="dxa"/>
            <w:shd w:val="clear" w:color="auto" w:fill="FFFF99"/>
            <w:vAlign w:val="center"/>
          </w:tcPr>
          <w:p w:rsidR="00D4578C" w:rsidRPr="006F6C19" w:rsidRDefault="00244D13" w:rsidP="00F063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不前往原因</w:t>
            </w:r>
          </w:p>
        </w:tc>
        <w:tc>
          <w:tcPr>
            <w:tcW w:w="2714" w:type="dxa"/>
            <w:vAlign w:val="center"/>
          </w:tcPr>
          <w:p w:rsidR="00D4578C" w:rsidRPr="006F6C19" w:rsidRDefault="00244D13" w:rsidP="00F063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F22795">
              <w:rPr>
                <w:rFonts w:ascii="細明體" w:eastAsia="細明體" w:hAnsi="細明體" w:hint="eastAsia"/>
                <w:sz w:val="20"/>
                <w:szCs w:val="20"/>
              </w:rPr>
              <w:t>DTAAI310</w:t>
            </w: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="00390624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未到院關懷原因</w:t>
            </w:r>
          </w:p>
        </w:tc>
        <w:tc>
          <w:tcPr>
            <w:tcW w:w="3610" w:type="dxa"/>
          </w:tcPr>
          <w:p w:rsidR="00D4578C" w:rsidRPr="0028775D" w:rsidRDefault="0028775D" w:rsidP="00F063E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空值則不需帶入</w:t>
            </w:r>
          </w:p>
        </w:tc>
      </w:tr>
    </w:tbl>
    <w:p w:rsidR="008077FE" w:rsidRPr="00D4578C" w:rsidRDefault="008077FE" w:rsidP="00D4578C">
      <w:pPr>
        <w:pStyle w:val="Tabletext"/>
        <w:keepLines w:val="0"/>
        <w:spacing w:after="0" w:line="240" w:lineRule="auto"/>
        <w:ind w:left="2409"/>
        <w:rPr>
          <w:rFonts w:ascii="細明體" w:eastAsia="細明體" w:hAnsi="細明體" w:hint="eastAsia"/>
          <w:kern w:val="2"/>
          <w:lang w:eastAsia="zh-TW"/>
        </w:rPr>
      </w:pPr>
    </w:p>
    <w:p w:rsidR="004968D3" w:rsidRPr="003A21E8" w:rsidRDefault="005A08D3" w:rsidP="004968D3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A21E8">
        <w:rPr>
          <w:rFonts w:ascii="細明體" w:eastAsia="細明體" w:hAnsi="細明體" w:hint="eastAsia"/>
          <w:kern w:val="2"/>
          <w:lang w:eastAsia="zh-TW"/>
        </w:rPr>
        <w:t>畫面</w:t>
      </w:r>
      <w:r w:rsidR="004968D3" w:rsidRPr="003A21E8">
        <w:rPr>
          <w:rFonts w:ascii="細明體" w:eastAsia="細明體" w:hAnsi="細明體" w:hint="eastAsia"/>
          <w:kern w:val="2"/>
          <w:lang w:eastAsia="zh-TW"/>
        </w:rPr>
        <w:t>控制：</w:t>
      </w:r>
    </w:p>
    <w:p w:rsidR="009A74D6" w:rsidRPr="003A21E8" w:rsidRDefault="009A74D6" w:rsidP="009A74D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A21E8">
        <w:rPr>
          <w:rFonts w:ascii="細明體" w:eastAsia="細明體" w:hAnsi="細明體" w:hint="eastAsia"/>
          <w:kern w:val="2"/>
          <w:lang w:eastAsia="zh-TW"/>
        </w:rPr>
        <w:t>若案件</w:t>
      </w:r>
      <w:r w:rsidR="001D7CC4">
        <w:rPr>
          <w:rFonts w:ascii="細明體" w:eastAsia="細明體" w:hAnsi="細明體" w:hint="eastAsia"/>
          <w:kern w:val="2"/>
          <w:lang w:eastAsia="zh-TW"/>
        </w:rPr>
        <w:t>非可處理狀態</w:t>
      </w:r>
      <w:r w:rsidR="001D4BEB" w:rsidRPr="003A21E8">
        <w:rPr>
          <w:rFonts w:ascii="細明體" w:eastAsia="細明體" w:hAnsi="細明體" w:hint="eastAsia"/>
          <w:kern w:val="2"/>
          <w:lang w:eastAsia="zh-TW"/>
        </w:rPr>
        <w:t xml:space="preserve">($DTAA301.APLY_STS </w:t>
      </w:r>
      <w:r w:rsidR="00AC115A">
        <w:rPr>
          <w:rFonts w:ascii="細明體" w:eastAsia="細明體" w:hAnsi="細明體" w:hint="eastAsia"/>
          <w:kern w:val="2"/>
          <w:lang w:eastAsia="zh-TW"/>
        </w:rPr>
        <w:t>不為</w:t>
      </w:r>
      <w:r w:rsidR="001D4BEB" w:rsidRPr="003A21E8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1D4BEB" w:rsidRPr="003A21E8">
        <w:rPr>
          <w:rFonts w:ascii="細明體" w:eastAsia="細明體" w:hAnsi="細明體"/>
          <w:kern w:val="2"/>
          <w:lang w:eastAsia="zh-TW"/>
        </w:rPr>
        <w:t>‘</w:t>
      </w:r>
      <w:r w:rsidR="001D7CC4">
        <w:rPr>
          <w:rFonts w:ascii="細明體" w:eastAsia="細明體" w:hAnsi="細明體" w:hint="eastAsia"/>
          <w:kern w:val="2"/>
          <w:lang w:eastAsia="zh-TW"/>
        </w:rPr>
        <w:t>1</w:t>
      </w:r>
      <w:r w:rsidR="001D4BEB" w:rsidRPr="003A21E8">
        <w:rPr>
          <w:rFonts w:ascii="細明體" w:eastAsia="細明體" w:hAnsi="細明體" w:hint="eastAsia"/>
          <w:kern w:val="2"/>
          <w:lang w:eastAsia="zh-TW"/>
        </w:rPr>
        <w:t>0</w:t>
      </w:r>
      <w:r w:rsidR="001D4BEB" w:rsidRPr="003A21E8">
        <w:rPr>
          <w:rFonts w:ascii="細明體" w:eastAsia="細明體" w:hAnsi="細明體"/>
          <w:kern w:val="2"/>
          <w:lang w:eastAsia="zh-TW"/>
        </w:rPr>
        <w:t>’</w:t>
      </w:r>
      <w:r w:rsidR="001D7CC4">
        <w:rPr>
          <w:rFonts w:ascii="細明體" w:eastAsia="細明體" w:hAnsi="細明體" w:hint="eastAsia"/>
          <w:kern w:val="2"/>
          <w:lang w:eastAsia="zh-TW"/>
        </w:rPr>
        <w:t>or</w:t>
      </w:r>
      <w:r w:rsidR="001D7CC4">
        <w:rPr>
          <w:rFonts w:ascii="細明體" w:eastAsia="細明體" w:hAnsi="細明體"/>
          <w:kern w:val="2"/>
          <w:lang w:eastAsia="zh-TW"/>
        </w:rPr>
        <w:t xml:space="preserve"> ‘20’</w:t>
      </w:r>
      <w:r w:rsidR="001D4BEB" w:rsidRPr="003A21E8">
        <w:rPr>
          <w:rFonts w:ascii="細明體" w:eastAsia="細明體" w:hAnsi="細明體" w:hint="eastAsia"/>
          <w:kern w:val="2"/>
          <w:lang w:eastAsia="zh-TW"/>
        </w:rPr>
        <w:t>)</w:t>
      </w:r>
      <w:r w:rsidRPr="003A21E8">
        <w:rPr>
          <w:rFonts w:ascii="細明體" w:eastAsia="細明體" w:hAnsi="細明體" w:hint="eastAsia"/>
          <w:kern w:val="2"/>
          <w:lang w:eastAsia="zh-TW"/>
        </w:rPr>
        <w:t>，則畫面皆不可修改</w:t>
      </w:r>
    </w:p>
    <w:p w:rsidR="004968D3" w:rsidRPr="003A21E8" w:rsidRDefault="00710AF2" w:rsidP="009A74D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A21E8">
        <w:rPr>
          <w:rFonts w:ascii="細明體" w:eastAsia="細明體" w:hAnsi="細明體" w:hint="eastAsia"/>
          <w:kern w:val="2"/>
          <w:lang w:eastAsia="zh-TW"/>
        </w:rPr>
        <w:t>確認送出</w:t>
      </w:r>
      <w:r w:rsidR="00A63D34" w:rsidRPr="003A21E8">
        <w:rPr>
          <w:rFonts w:ascii="細明體" w:eastAsia="細明體" w:hAnsi="細明體" w:hint="eastAsia"/>
          <w:kern w:val="2"/>
          <w:lang w:eastAsia="zh-TW"/>
        </w:rPr>
        <w:t>button</w:t>
      </w:r>
      <w:r w:rsidR="009A74D6" w:rsidRPr="003A21E8">
        <w:rPr>
          <w:rFonts w:ascii="細明體" w:eastAsia="細明體" w:hAnsi="細明體" w:hint="eastAsia"/>
          <w:kern w:val="2"/>
          <w:lang w:eastAsia="zh-TW"/>
        </w:rPr>
        <w:t>：</w:t>
      </w:r>
      <w:r w:rsidR="00097444" w:rsidRPr="003A21E8">
        <w:rPr>
          <w:rFonts w:ascii="細明體" w:eastAsia="細明體" w:hAnsi="細明體" w:hint="eastAsia"/>
          <w:kern w:val="2"/>
          <w:lang w:eastAsia="zh-TW"/>
        </w:rPr>
        <w:t>disable</w:t>
      </w:r>
      <w:r w:rsidR="00C10145">
        <w:rPr>
          <w:rFonts w:ascii="細明體" w:eastAsia="細明體" w:hAnsi="細明體" w:hint="eastAsia"/>
          <w:kern w:val="2"/>
          <w:lang w:eastAsia="zh-TW"/>
        </w:rPr>
        <w:t>。</w:t>
      </w:r>
    </w:p>
    <w:p w:rsidR="00097444" w:rsidRPr="003A21E8" w:rsidRDefault="0031499E" w:rsidP="009A74D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A21E8">
        <w:rPr>
          <w:rFonts w:ascii="細明體" w:eastAsia="細明體" w:hAnsi="細明體" w:hint="eastAsia"/>
          <w:kern w:val="2"/>
          <w:lang w:eastAsia="zh-TW"/>
        </w:rPr>
        <w:t>是否前往關懷、不前往原因：</w:t>
      </w:r>
      <w:r w:rsidR="006C32E0" w:rsidRPr="003A21E8">
        <w:rPr>
          <w:rFonts w:ascii="細明體" w:eastAsia="細明體" w:hAnsi="細明體" w:hint="eastAsia"/>
          <w:kern w:val="2"/>
          <w:lang w:eastAsia="zh-TW"/>
        </w:rPr>
        <w:t>dis</w:t>
      </w:r>
      <w:r w:rsidRPr="003A21E8">
        <w:rPr>
          <w:rFonts w:ascii="細明體" w:eastAsia="細明體" w:hAnsi="細明體" w:hint="eastAsia"/>
          <w:kern w:val="2"/>
          <w:lang w:eastAsia="zh-TW"/>
        </w:rPr>
        <w:t>able</w:t>
      </w:r>
      <w:r w:rsidR="00C10145">
        <w:rPr>
          <w:rFonts w:ascii="細明體" w:eastAsia="細明體" w:hAnsi="細明體" w:hint="eastAsia"/>
          <w:kern w:val="2"/>
          <w:lang w:eastAsia="zh-TW"/>
        </w:rPr>
        <w:t>。</w:t>
      </w:r>
    </w:p>
    <w:p w:rsidR="004E7DE6" w:rsidRPr="003400D3" w:rsidRDefault="00B61017" w:rsidP="009F16B0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確認送出</w:t>
      </w:r>
      <w:r w:rsidR="004E7DE6" w:rsidRPr="003400D3">
        <w:rPr>
          <w:rFonts w:ascii="細明體" w:eastAsia="細明體" w:hAnsi="細明體" w:hint="eastAsia"/>
          <w:b/>
          <w:kern w:val="2"/>
          <w:lang w:eastAsia="zh-TW"/>
        </w:rPr>
        <w:t>button：</w:t>
      </w:r>
    </w:p>
    <w:p w:rsidR="00B83BEC" w:rsidRDefault="00B83BEC" w:rsidP="0013068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="008029E9">
        <w:rPr>
          <w:rFonts w:ascii="細明體" w:eastAsia="細明體" w:hAnsi="細明體" w:hint="eastAsia"/>
          <w:kern w:val="2"/>
          <w:lang w:eastAsia="zh-TW"/>
        </w:rPr>
        <w:t>，</w:t>
      </w:r>
      <w:r w:rsidR="008029E9" w:rsidRPr="002F61FE">
        <w:rPr>
          <w:rFonts w:ascii="細明體" w:eastAsia="細明體" w:hAnsi="細明體" w:hint="eastAsia"/>
          <w:kern w:val="2"/>
          <w:u w:val="single"/>
          <w:lang w:eastAsia="zh-TW"/>
        </w:rPr>
        <w:t>欄位顯示紅色底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AE2A00" w:rsidRDefault="00AE2A00" w:rsidP="00151E1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若畫面.是否前往關懷</w:t>
      </w:r>
      <w:r w:rsidR="004B3977">
        <w:rPr>
          <w:rFonts w:ascii="細明體" w:eastAsia="細明體" w:hAnsi="細明體" w:hint="eastAsia"/>
          <w:kern w:val="2"/>
          <w:lang w:eastAsia="zh-TW"/>
        </w:rPr>
        <w:t>未選擇，則丟出訊息：</w:t>
      </w:r>
      <w:r w:rsidR="004B3977">
        <w:rPr>
          <w:rFonts w:ascii="細明體" w:eastAsia="細明體" w:hAnsi="細明體"/>
          <w:kern w:val="2"/>
          <w:lang w:eastAsia="zh-TW"/>
        </w:rPr>
        <w:t>”</w:t>
      </w:r>
      <w:r w:rsidR="00C16126">
        <w:rPr>
          <w:rFonts w:ascii="細明體" w:eastAsia="細明體" w:hAnsi="細明體" w:hint="eastAsia"/>
          <w:kern w:val="2"/>
          <w:lang w:eastAsia="zh-TW"/>
        </w:rPr>
        <w:t>請選擇</w:t>
      </w:r>
      <w:r w:rsidR="004B3977">
        <w:rPr>
          <w:rFonts w:ascii="細明體" w:eastAsia="細明體" w:hAnsi="細明體" w:hint="eastAsia"/>
          <w:kern w:val="2"/>
          <w:lang w:eastAsia="zh-TW"/>
        </w:rPr>
        <w:t>是否前往關懷</w:t>
      </w:r>
      <w:r w:rsidR="00BF1A5E">
        <w:rPr>
          <w:rFonts w:ascii="細明體" w:eastAsia="細明體" w:hAnsi="細明體" w:hint="eastAsia"/>
          <w:kern w:val="2"/>
          <w:lang w:eastAsia="zh-TW"/>
        </w:rPr>
        <w:t>。</w:t>
      </w:r>
      <w:r w:rsidR="004B3977">
        <w:rPr>
          <w:rFonts w:ascii="細明體" w:eastAsia="細明體" w:hAnsi="細明體"/>
          <w:kern w:val="2"/>
          <w:lang w:eastAsia="zh-TW"/>
        </w:rPr>
        <w:t>”</w:t>
      </w:r>
      <w:r w:rsidR="004B3977">
        <w:rPr>
          <w:rFonts w:ascii="細明體" w:eastAsia="細明體" w:hAnsi="細明體" w:hint="eastAsia"/>
          <w:kern w:val="2"/>
          <w:lang w:eastAsia="zh-TW"/>
        </w:rPr>
        <w:t>。</w:t>
      </w:r>
    </w:p>
    <w:p w:rsidR="00151E1A" w:rsidRDefault="00151E1A" w:rsidP="00151E1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AE2A00">
        <w:rPr>
          <w:rFonts w:ascii="細明體" w:eastAsia="細明體" w:hAnsi="細明體" w:hint="eastAsia"/>
          <w:kern w:val="2"/>
          <w:lang w:eastAsia="zh-TW"/>
        </w:rPr>
        <w:t>畫面.</w:t>
      </w:r>
      <w:r w:rsidR="008029E9">
        <w:rPr>
          <w:rFonts w:ascii="細明體" w:eastAsia="細明體" w:hAnsi="細明體" w:hint="eastAsia"/>
          <w:kern w:val="2"/>
          <w:lang w:eastAsia="zh-TW"/>
        </w:rPr>
        <w:t>是否前往關懷選擇</w:t>
      </w:r>
      <w:r w:rsidR="004E4F09">
        <w:rPr>
          <w:rFonts w:ascii="細明體" w:eastAsia="細明體" w:hAnsi="細明體"/>
          <w:kern w:val="2"/>
          <w:lang w:eastAsia="zh-TW"/>
        </w:rPr>
        <w:t>’</w:t>
      </w:r>
      <w:r w:rsidR="008029E9">
        <w:rPr>
          <w:rFonts w:ascii="細明體" w:eastAsia="細明體" w:hAnsi="細明體" w:hint="eastAsia"/>
          <w:kern w:val="2"/>
          <w:lang w:eastAsia="zh-TW"/>
        </w:rPr>
        <w:t>2</w:t>
      </w:r>
      <w:r w:rsidR="004E4F09">
        <w:rPr>
          <w:rFonts w:ascii="細明體" w:eastAsia="細明體" w:hAnsi="細明體"/>
          <w:kern w:val="2"/>
          <w:lang w:eastAsia="zh-TW"/>
        </w:rPr>
        <w:t>’</w:t>
      </w:r>
      <w:r w:rsidR="008029E9">
        <w:rPr>
          <w:rFonts w:ascii="細明體" w:eastAsia="細明體" w:hAnsi="細明體"/>
          <w:kern w:val="2"/>
          <w:lang w:eastAsia="zh-TW"/>
        </w:rPr>
        <w:t>or</w:t>
      </w:r>
      <w:r w:rsidR="004E4F09">
        <w:rPr>
          <w:rFonts w:ascii="細明體" w:eastAsia="細明體" w:hAnsi="細明體"/>
          <w:kern w:val="2"/>
          <w:lang w:eastAsia="zh-TW"/>
        </w:rPr>
        <w:t>’</w:t>
      </w:r>
      <w:r w:rsidR="008029E9">
        <w:rPr>
          <w:rFonts w:ascii="細明體" w:eastAsia="細明體" w:hAnsi="細明體"/>
          <w:kern w:val="2"/>
          <w:lang w:eastAsia="zh-TW"/>
        </w:rPr>
        <w:t>4</w:t>
      </w:r>
      <w:r w:rsidR="004E4F09">
        <w:rPr>
          <w:rFonts w:ascii="細明體" w:eastAsia="細明體" w:hAnsi="細明體"/>
          <w:kern w:val="2"/>
          <w:lang w:eastAsia="zh-TW"/>
        </w:rPr>
        <w:t>’</w:t>
      </w:r>
      <w:r w:rsidR="008029E9">
        <w:rPr>
          <w:rFonts w:ascii="細明體" w:eastAsia="細明體" w:hAnsi="細明體" w:hint="eastAsia"/>
          <w:kern w:val="2"/>
          <w:lang w:eastAsia="zh-TW"/>
        </w:rPr>
        <w:t>，但</w:t>
      </w:r>
      <w:r w:rsidR="00D1156B">
        <w:rPr>
          <w:rFonts w:ascii="細明體" w:eastAsia="細明體" w:hAnsi="細明體" w:hint="eastAsia"/>
          <w:kern w:val="2"/>
          <w:lang w:eastAsia="zh-TW"/>
        </w:rPr>
        <w:t>畫面.</w:t>
      </w:r>
      <w:r w:rsidR="008029E9">
        <w:rPr>
          <w:rFonts w:ascii="細明體" w:eastAsia="細明體" w:hAnsi="細明體" w:hint="eastAsia"/>
          <w:kern w:val="2"/>
          <w:lang w:eastAsia="zh-TW"/>
        </w:rPr>
        <w:t>不前往原因未輸入(trim後檢核)，則丟出訊息：</w:t>
      </w:r>
      <w:r w:rsidR="008029E9">
        <w:rPr>
          <w:rFonts w:ascii="細明體" w:eastAsia="細明體" w:hAnsi="細明體"/>
          <w:kern w:val="2"/>
          <w:lang w:eastAsia="zh-TW"/>
        </w:rPr>
        <w:t>”</w:t>
      </w:r>
      <w:r w:rsidR="008029E9">
        <w:rPr>
          <w:rFonts w:ascii="細明體" w:eastAsia="細明體" w:hAnsi="細明體" w:hint="eastAsia"/>
          <w:kern w:val="2"/>
          <w:lang w:eastAsia="zh-TW"/>
        </w:rPr>
        <w:t>是否前往關懷您選擇第2</w:t>
      </w:r>
      <w:r w:rsidR="008029E9">
        <w:rPr>
          <w:rFonts w:ascii="細明體" w:eastAsia="細明體" w:hAnsi="細明體"/>
          <w:kern w:val="2"/>
          <w:lang w:eastAsia="zh-TW"/>
        </w:rPr>
        <w:t>or</w:t>
      </w:r>
      <w:r w:rsidR="008029E9">
        <w:rPr>
          <w:rFonts w:ascii="細明體" w:eastAsia="細明體" w:hAnsi="細明體" w:hint="eastAsia"/>
          <w:kern w:val="2"/>
          <w:lang w:eastAsia="zh-TW"/>
        </w:rPr>
        <w:t>4項，需輸入不前往原因</w:t>
      </w:r>
      <w:r w:rsidR="008029E9">
        <w:rPr>
          <w:rFonts w:ascii="細明體" w:eastAsia="細明體" w:hAnsi="細明體"/>
          <w:kern w:val="2"/>
          <w:lang w:eastAsia="zh-TW"/>
        </w:rPr>
        <w:t>”</w:t>
      </w:r>
      <w:r w:rsidR="008029E9">
        <w:rPr>
          <w:rFonts w:ascii="細明體" w:eastAsia="細明體" w:hAnsi="細明體" w:hint="eastAsia"/>
          <w:kern w:val="2"/>
          <w:lang w:eastAsia="zh-TW"/>
        </w:rPr>
        <w:t>。</w:t>
      </w:r>
    </w:p>
    <w:p w:rsidR="00693276" w:rsidRDefault="00AE4625" w:rsidP="0013068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400D3">
        <w:rPr>
          <w:rFonts w:ascii="細明體" w:eastAsia="細明體" w:hAnsi="細明體" w:hint="eastAsia"/>
          <w:kern w:val="2"/>
          <w:lang w:eastAsia="zh-TW"/>
        </w:rPr>
        <w:t>點選後，</w:t>
      </w:r>
      <w:r w:rsidR="00781D6A">
        <w:rPr>
          <w:rFonts w:ascii="細明體" w:eastAsia="細明體" w:hAnsi="細明體" w:hint="eastAsia"/>
          <w:kern w:val="2"/>
          <w:lang w:eastAsia="zh-TW"/>
        </w:rPr>
        <w:t>確認本件是否已有人處理</w:t>
      </w:r>
      <w:r w:rsidR="00693276">
        <w:rPr>
          <w:rFonts w:ascii="細明體" w:eastAsia="細明體" w:hAnsi="細明體" w:hint="eastAsia"/>
          <w:kern w:val="2"/>
          <w:lang w:eastAsia="zh-TW"/>
        </w:rPr>
        <w:t>：</w:t>
      </w:r>
    </w:p>
    <w:p w:rsidR="003645DC" w:rsidRPr="007D1CE4" w:rsidRDefault="008C6F3B" w:rsidP="0069327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D1CE4"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680AF2" w:rsidRPr="007D1CE4">
        <w:rPr>
          <w:rFonts w:ascii="細明體" w:eastAsia="細明體" w:hAnsi="細明體" w:hint="eastAsia"/>
          <w:kern w:val="2"/>
          <w:lang w:eastAsia="zh-TW"/>
        </w:rPr>
        <w:t>$</w:t>
      </w:r>
      <w:r w:rsidR="00F22795">
        <w:rPr>
          <w:rFonts w:ascii="細明體" w:eastAsia="細明體" w:hAnsi="細明體" w:hint="eastAsia"/>
          <w:kern w:val="2"/>
          <w:lang w:eastAsia="zh-TW"/>
        </w:rPr>
        <w:t>DTAAI310</w:t>
      </w:r>
      <w:r w:rsidRPr="007D1CE4">
        <w:rPr>
          <w:rFonts w:ascii="細明體" w:eastAsia="細明體" w:hAnsi="細明體" w:hint="eastAsia"/>
          <w:kern w:val="2"/>
          <w:lang w:eastAsia="zh-TW"/>
        </w:rPr>
        <w:t>：</w:t>
      </w:r>
      <w:r w:rsidR="00693276" w:rsidRPr="007D1CE4">
        <w:rPr>
          <w:rFonts w:ascii="細明體" w:eastAsia="細明體" w:hAnsi="細明體" w:hint="eastAsia"/>
          <w:kern w:val="2"/>
          <w:lang w:eastAsia="zh-TW"/>
        </w:rPr>
        <w:t>CALL</w:t>
      </w:r>
      <w:r w:rsidR="0013068D" w:rsidRPr="007D1CE4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F22795">
        <w:rPr>
          <w:rFonts w:ascii="細明體" w:eastAsia="細明體" w:hAnsi="細明體" w:hint="eastAsia"/>
          <w:kern w:val="2"/>
          <w:lang w:eastAsia="zh-TW"/>
        </w:rPr>
        <w:t>AA_TIZ310</w:t>
      </w:r>
      <w:r w:rsidR="00693276" w:rsidRPr="007D1CE4">
        <w:rPr>
          <w:rFonts w:ascii="細明體" w:eastAsia="細明體" w:hAnsi="細明體" w:hint="eastAsia"/>
          <w:kern w:val="2"/>
          <w:lang w:eastAsia="zh-TW"/>
        </w:rPr>
        <w:t>.</w:t>
      </w:r>
      <w:r w:rsidR="004926EB" w:rsidRPr="0051019A">
        <w:rPr>
          <w:rFonts w:ascii="細明體" w:eastAsia="細明體" w:hAnsi="細明體" w:hint="eastAsia"/>
          <w:kern w:val="2"/>
          <w:lang w:eastAsia="zh-TW"/>
        </w:rPr>
        <w:t>query</w:t>
      </w:r>
      <w:r w:rsidR="00F22795">
        <w:rPr>
          <w:rFonts w:ascii="細明體" w:eastAsia="細明體" w:hAnsi="細明體" w:hint="eastAsia"/>
          <w:kern w:val="2"/>
          <w:lang w:eastAsia="zh-TW"/>
        </w:rPr>
        <w:t>DTAAI310</w:t>
      </w:r>
      <w:r w:rsidR="00693276" w:rsidRPr="007D1CE4">
        <w:rPr>
          <w:rFonts w:ascii="細明體" w:eastAsia="細明體" w:hAnsi="細明體" w:hint="eastAsia"/>
          <w:kern w:val="2"/>
          <w:lang w:eastAsia="zh-TW"/>
        </w:rPr>
        <w:t>()，傳入參數：</w:t>
      </w:r>
      <w:r w:rsidR="00200620">
        <w:rPr>
          <w:rFonts w:ascii="細明體" w:eastAsia="細明體" w:hAnsi="細明體" w:hint="eastAsia"/>
          <w:kern w:val="2"/>
          <w:lang w:eastAsia="zh-TW"/>
        </w:rPr>
        <w:t>傳入</w:t>
      </w:r>
      <w:r w:rsidR="00693276" w:rsidRPr="007D1CE4">
        <w:rPr>
          <w:rFonts w:ascii="細明體" w:eastAsia="細明體" w:hAnsi="細明體" w:hint="eastAsia"/>
          <w:kern w:val="2"/>
          <w:lang w:eastAsia="zh-TW"/>
        </w:rPr>
        <w:t>.</w:t>
      </w:r>
      <w:r w:rsidR="008924B7">
        <w:rPr>
          <w:rFonts w:ascii="細明體" w:eastAsia="細明體" w:hAnsi="細明體" w:hint="eastAsia"/>
          <w:kern w:val="2"/>
          <w:lang w:eastAsia="zh-TW"/>
        </w:rPr>
        <w:t>案件</w:t>
      </w:r>
      <w:r w:rsidR="00693276" w:rsidRPr="007D1CE4">
        <w:rPr>
          <w:rFonts w:ascii="細明體" w:eastAsia="細明體" w:hAnsi="細明體" w:hint="eastAsia"/>
          <w:kern w:val="2"/>
          <w:lang w:eastAsia="zh-TW"/>
        </w:rPr>
        <w:t>編號</w:t>
      </w:r>
      <w:r w:rsidR="006747C8" w:rsidRPr="007D1CE4">
        <w:rPr>
          <w:rFonts w:ascii="細明體" w:eastAsia="細明體" w:hAnsi="細明體" w:hint="eastAsia"/>
          <w:kern w:val="2"/>
          <w:lang w:eastAsia="zh-TW"/>
        </w:rPr>
        <w:t>。</w:t>
      </w:r>
    </w:p>
    <w:p w:rsidR="008C2C3A" w:rsidRPr="007D1CE4" w:rsidRDefault="008C2C3A" w:rsidP="0069327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D1CE4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F22795">
        <w:rPr>
          <w:rFonts w:ascii="細明體" w:eastAsia="細明體" w:hAnsi="細明體" w:hint="eastAsia"/>
          <w:kern w:val="2"/>
          <w:lang w:eastAsia="zh-TW"/>
        </w:rPr>
        <w:t>DTAAI310</w:t>
      </w:r>
      <w:r w:rsidR="0019657D" w:rsidRPr="007D1CE4">
        <w:rPr>
          <w:rFonts w:ascii="細明體" w:eastAsia="細明體" w:hAnsi="細明體" w:hint="eastAsia"/>
          <w:kern w:val="2"/>
          <w:lang w:eastAsia="zh-TW"/>
        </w:rPr>
        <w:t>.</w:t>
      </w:r>
      <w:r w:rsidRPr="007D1CE4">
        <w:rPr>
          <w:rFonts w:ascii="細明體" w:eastAsia="細明體" w:hAnsi="細明體" w:hint="eastAsia"/>
          <w:kern w:val="2"/>
          <w:lang w:eastAsia="zh-TW"/>
        </w:rPr>
        <w:t>案件進度 = 結案(80)</w:t>
      </w:r>
    </w:p>
    <w:p w:rsidR="008C2C3A" w:rsidRDefault="008C2C3A" w:rsidP="008C2C3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D1CE4">
        <w:rPr>
          <w:rFonts w:ascii="細明體" w:eastAsia="細明體" w:hAnsi="細明體" w:hint="eastAsia"/>
          <w:kern w:val="2"/>
          <w:lang w:eastAsia="zh-TW"/>
        </w:rPr>
        <w:t>丟出訊息：本件已有人</w:t>
      </w:r>
      <w:r w:rsidR="0074695A" w:rsidRPr="007D1CE4">
        <w:rPr>
          <w:rFonts w:ascii="細明體" w:eastAsia="細明體" w:hAnsi="細明體" w:hint="eastAsia"/>
          <w:kern w:val="2"/>
          <w:lang w:eastAsia="zh-TW"/>
        </w:rPr>
        <w:t>處理</w:t>
      </w:r>
      <w:r w:rsidR="00EA7B2B">
        <w:rPr>
          <w:rFonts w:ascii="細明體" w:eastAsia="細明體" w:hAnsi="細明體" w:hint="eastAsia"/>
          <w:kern w:val="2"/>
          <w:lang w:eastAsia="zh-TW"/>
        </w:rPr>
        <w:t>，不須作業</w:t>
      </w:r>
      <w:r w:rsidR="00EC2FD1" w:rsidRPr="007D1CE4">
        <w:rPr>
          <w:rFonts w:ascii="細明體" w:eastAsia="細明體" w:hAnsi="細明體" w:hint="eastAsia"/>
          <w:kern w:val="2"/>
          <w:lang w:eastAsia="zh-TW"/>
        </w:rPr>
        <w:t>。</w:t>
      </w:r>
    </w:p>
    <w:p w:rsidR="00EF1E2D" w:rsidRPr="007D1CE4" w:rsidRDefault="0083582D" w:rsidP="008C2C3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畫面返回AAI3_0100。</w:t>
      </w:r>
    </w:p>
    <w:p w:rsidR="00EC2FD1" w:rsidRPr="00091A51" w:rsidRDefault="00EC2FD1" w:rsidP="00EC2FD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091A51">
        <w:rPr>
          <w:rFonts w:ascii="細明體" w:eastAsia="細明體" w:hAnsi="細明體" w:hint="eastAsia"/>
          <w:kern w:val="2"/>
          <w:lang w:eastAsia="zh-TW"/>
        </w:rPr>
        <w:t>ELSE</w:t>
      </w:r>
      <w:r w:rsidR="00174C66" w:rsidRPr="00091A51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8673E3" w:rsidRDefault="008673E3" w:rsidP="0050163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E119B0">
        <w:rPr>
          <w:rFonts w:ascii="細明體" w:eastAsia="細明體" w:hAnsi="細明體" w:hint="eastAsia"/>
          <w:kern w:val="2"/>
          <w:lang w:eastAsia="zh-TW"/>
        </w:rPr>
        <w:t>$</w:t>
      </w:r>
      <w:r w:rsidR="00F22795">
        <w:rPr>
          <w:rFonts w:ascii="細明體" w:eastAsia="細明體" w:hAnsi="細明體" w:hint="eastAsia"/>
          <w:kern w:val="2"/>
          <w:lang w:eastAsia="zh-TW"/>
        </w:rPr>
        <w:t>DTAAI310</w:t>
      </w:r>
      <w:r w:rsidR="000F0D86">
        <w:rPr>
          <w:rFonts w:ascii="細明體" w:eastAsia="細明體" w:hAnsi="細明體" w:hint="eastAsia"/>
          <w:kern w:val="2"/>
          <w:lang w:eastAsia="zh-TW"/>
        </w:rPr>
        <w:t>，除下列欄位，其餘欄位照舊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501636" w:rsidRDefault="00B80D62" w:rsidP="001222B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 w:rsidR="00326EBB">
        <w:rPr>
          <w:rFonts w:ascii="細明體" w:eastAsia="細明體" w:hAnsi="細明體" w:hint="eastAsia"/>
          <w:kern w:val="2"/>
          <w:lang w:eastAsia="zh-TW"/>
        </w:rPr>
        <w:t>畫面.是否前往關懷為 2 o</w:t>
      </w:r>
      <w:r w:rsidR="00326EBB">
        <w:rPr>
          <w:rFonts w:ascii="細明體" w:eastAsia="細明體" w:hAnsi="細明體"/>
          <w:kern w:val="2"/>
          <w:lang w:eastAsia="zh-TW"/>
        </w:rPr>
        <w:t>r 4</w:t>
      </w:r>
      <w:r w:rsidR="00530A3E">
        <w:rPr>
          <w:rFonts w:ascii="細明體" w:eastAsia="細明體" w:hAnsi="細明體" w:hint="eastAsia"/>
          <w:kern w:val="2"/>
          <w:lang w:eastAsia="zh-TW"/>
        </w:rPr>
        <w:t>(到下一關)</w:t>
      </w:r>
      <w:r w:rsidR="00326EBB">
        <w:rPr>
          <w:rFonts w:ascii="細明體" w:eastAsia="細明體" w:hAnsi="細明體" w:hint="eastAsia"/>
          <w:kern w:val="2"/>
          <w:lang w:eastAsia="zh-TW"/>
        </w:rPr>
        <w:t>：</w:t>
      </w:r>
      <w:r w:rsidR="001222B8">
        <w:rPr>
          <w:rFonts w:ascii="細明體" w:eastAsia="細明體" w:hAnsi="細明體"/>
          <w:kern w:val="2"/>
          <w:lang w:eastAsia="zh-TW"/>
        </w:rPr>
        <w:t xml:space="preserve"> </w:t>
      </w:r>
    </w:p>
    <w:p w:rsidR="00317A3F" w:rsidRPr="007012A9" w:rsidRDefault="00317A3F" w:rsidP="00317A3F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SET $</w:t>
      </w:r>
      <w:r>
        <w:rPr>
          <w:rFonts w:ascii="細明體" w:eastAsia="細明體" w:hAnsi="細明體" w:hint="eastAsia"/>
          <w:kern w:val="2"/>
          <w:lang w:eastAsia="zh-TW"/>
        </w:rPr>
        <w:t>處理單位：CALL AA_TIZ3</w:t>
      </w:r>
      <w:r w:rsidR="00CE1BC2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 w:hint="eastAsia"/>
          <w:kern w:val="2"/>
          <w:lang w:eastAsia="zh-TW"/>
        </w:rPr>
        <w:t>0.</w:t>
      </w:r>
      <w:r>
        <w:rPr>
          <w:rFonts w:ascii="細明體" w:eastAsia="細明體" w:hAnsi="細明體"/>
        </w:rPr>
        <w:t>ge</w:t>
      </w:r>
      <w:r>
        <w:rPr>
          <w:rFonts w:ascii="細明體" w:eastAsia="細明體" w:hAnsi="細明體" w:hint="eastAsia"/>
        </w:rPr>
        <w:t>tA</w:t>
      </w:r>
      <w:r>
        <w:rPr>
          <w:rFonts w:ascii="細明體" w:eastAsia="細明體" w:hAnsi="細明體"/>
        </w:rPr>
        <w:t>sinDivNo()</w:t>
      </w:r>
      <w:r w:rsidR="007012A9">
        <w:rPr>
          <w:rFonts w:ascii="細明體" w:eastAsia="細明體" w:hAnsi="細明體" w:hint="eastAsia"/>
          <w:lang w:eastAsia="zh-TW"/>
        </w:rPr>
        <w:t>，傳入參數如下：</w:t>
      </w:r>
    </w:p>
    <w:p w:rsidR="007012A9" w:rsidRDefault="00D56E4E" w:rsidP="007012A9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7D1CE4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DTAAI310.醫院代碼(HOSP_CODE)</w:t>
      </w:r>
    </w:p>
    <w:p w:rsidR="004B0C71" w:rsidRDefault="004B0C71" w:rsidP="007012A9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0471A8">
        <w:rPr>
          <w:rFonts w:ascii="細明體" w:eastAsia="細明體" w:hAnsi="細明體" w:hint="eastAsia"/>
          <w:kern w:val="2"/>
          <w:lang w:eastAsia="zh-TW"/>
        </w:rPr>
        <w:t>DTAAI310.案件進度(APLY_ST</w:t>
      </w:r>
      <w:r w:rsidR="006210D2">
        <w:rPr>
          <w:rFonts w:ascii="細明體" w:eastAsia="細明體" w:hAnsi="細明體" w:hint="eastAsia"/>
          <w:kern w:val="2"/>
          <w:lang w:eastAsia="zh-TW"/>
        </w:rPr>
        <w:t>S)</w:t>
      </w:r>
    </w:p>
    <w:p w:rsidR="00F108F2" w:rsidRPr="00F03FA7" w:rsidRDefault="00F03FA7" w:rsidP="00F03FA7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若拋DataNotFoundException，則丟出訊息：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查無對應的處理單位，請聯繫理賠企劃科協助設定，醫院代碼：</w:t>
      </w:r>
      <w:r w:rsidRPr="00F03FA7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Pr="007D1CE4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DTAAI310.醫院代碼</w:t>
      </w:r>
    </w:p>
    <w:tbl>
      <w:tblPr>
        <w:tblW w:w="6318" w:type="dxa"/>
        <w:tblInd w:w="3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3"/>
        <w:gridCol w:w="4395"/>
      </w:tblGrid>
      <w:tr w:rsidR="00642E3A" w:rsidRPr="00F01BBC" w:rsidTr="00EB4D0A">
        <w:tc>
          <w:tcPr>
            <w:tcW w:w="1923" w:type="dxa"/>
            <w:shd w:val="clear" w:color="auto" w:fill="BFBFBF"/>
          </w:tcPr>
          <w:p w:rsidR="00642E3A" w:rsidRPr="00F01BBC" w:rsidRDefault="00642E3A" w:rsidP="00F063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bCs/>
                <w:lang w:eastAsia="zh-TW"/>
              </w:rPr>
              <w:t>DTAAI310</w:t>
            </w:r>
            <w:r w:rsidRPr="00F01BBC">
              <w:rPr>
                <w:rFonts w:ascii="細明體" w:eastAsia="細明體" w:hAnsi="細明體" w:hint="eastAsia"/>
                <w:b/>
                <w:bCs/>
                <w:lang w:eastAsia="zh-TW"/>
              </w:rPr>
              <w:t>欄位</w:t>
            </w:r>
          </w:p>
        </w:tc>
        <w:tc>
          <w:tcPr>
            <w:tcW w:w="4395" w:type="dxa"/>
            <w:shd w:val="clear" w:color="auto" w:fill="BFBFBF"/>
          </w:tcPr>
          <w:p w:rsidR="00642E3A" w:rsidRPr="00F01BBC" w:rsidRDefault="00642E3A" w:rsidP="00F063E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01BBC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</w:tr>
      <w:tr w:rsidR="00642E3A" w:rsidRPr="00136275" w:rsidTr="00EB4D0A">
        <w:tc>
          <w:tcPr>
            <w:tcW w:w="1923" w:type="dxa"/>
            <w:vAlign w:val="center"/>
          </w:tcPr>
          <w:p w:rsidR="00642E3A" w:rsidRPr="00104D1F" w:rsidRDefault="00642E3A" w:rsidP="00F770D6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 w:rsidRPr="00104D1F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關懷碼</w:t>
            </w:r>
          </w:p>
        </w:tc>
        <w:tc>
          <w:tcPr>
            <w:tcW w:w="4395" w:type="dxa"/>
            <w:vAlign w:val="center"/>
          </w:tcPr>
          <w:p w:rsidR="00642E3A" w:rsidRPr="006A01CB" w:rsidRDefault="00642E3A" w:rsidP="00F770D6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畫面.是否前往關懷</w:t>
            </w:r>
          </w:p>
        </w:tc>
      </w:tr>
      <w:tr w:rsidR="00642E3A" w:rsidRPr="00136275" w:rsidTr="00EB4D0A">
        <w:tc>
          <w:tcPr>
            <w:tcW w:w="1923" w:type="dxa"/>
            <w:vAlign w:val="center"/>
          </w:tcPr>
          <w:p w:rsidR="00642E3A" w:rsidRPr="00104D1F" w:rsidRDefault="00642E3A" w:rsidP="00F770D6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未到院關懷原因</w:t>
            </w:r>
          </w:p>
        </w:tc>
        <w:tc>
          <w:tcPr>
            <w:tcW w:w="4395" w:type="dxa"/>
            <w:vAlign w:val="center"/>
          </w:tcPr>
          <w:p w:rsidR="00642E3A" w:rsidRDefault="00642E3A" w:rsidP="002B77FD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Pr="002B77FD">
              <w:rPr>
                <w:rFonts w:ascii="細明體" w:eastAsia="細明體" w:hAnsi="細明體" w:hint="eastAsia"/>
                <w:sz w:val="20"/>
              </w:rPr>
              <w:t>不前往原因</w:t>
            </w:r>
          </w:p>
        </w:tc>
      </w:tr>
      <w:tr w:rsidR="00642E3A" w:rsidRPr="00136275" w:rsidTr="00EB4D0A">
        <w:tc>
          <w:tcPr>
            <w:tcW w:w="1923" w:type="dxa"/>
            <w:vAlign w:val="center"/>
          </w:tcPr>
          <w:p w:rsidR="00642E3A" w:rsidRPr="00F05209" w:rsidRDefault="00642E3A" w:rsidP="006515EA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 w:rsidRPr="00487D60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處理單位</w:t>
            </w:r>
          </w:p>
        </w:tc>
        <w:tc>
          <w:tcPr>
            <w:tcW w:w="4395" w:type="dxa"/>
            <w:vAlign w:val="center"/>
          </w:tcPr>
          <w:p w:rsidR="00642E3A" w:rsidRPr="00212091" w:rsidRDefault="00642E3A" w:rsidP="006515EA">
            <w:pPr>
              <w:rPr>
                <w:rFonts w:ascii="細明體" w:eastAsia="細明體" w:hAnsi="細明體" w:hint="eastAsia"/>
                <w:sz w:val="20"/>
              </w:rPr>
            </w:pPr>
            <w:r w:rsidRPr="00F05209">
              <w:rPr>
                <w:rFonts w:ascii="細明體" w:eastAsia="細明體" w:hAnsi="細明體"/>
                <w:sz w:val="20"/>
              </w:rPr>
              <w:t>$</w:t>
            </w:r>
            <w:r w:rsidRPr="00F05209">
              <w:rPr>
                <w:rFonts w:ascii="細明體" w:eastAsia="細明體" w:hAnsi="細明體" w:hint="eastAsia"/>
                <w:sz w:val="20"/>
              </w:rPr>
              <w:t>處理單位</w:t>
            </w:r>
          </w:p>
        </w:tc>
      </w:tr>
      <w:tr w:rsidR="00642E3A" w:rsidRPr="00136275" w:rsidTr="00EB4D0A">
        <w:tc>
          <w:tcPr>
            <w:tcW w:w="1923" w:type="dxa"/>
            <w:vAlign w:val="center"/>
          </w:tcPr>
          <w:p w:rsidR="00642E3A" w:rsidRPr="00104D1F" w:rsidRDefault="00642E3A" w:rsidP="006515EA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處理人員</w:t>
            </w:r>
          </w:p>
        </w:tc>
        <w:tc>
          <w:tcPr>
            <w:tcW w:w="4395" w:type="dxa"/>
          </w:tcPr>
          <w:p w:rsidR="00642E3A" w:rsidRPr="004C75CD" w:rsidRDefault="00642E3A" w:rsidP="006515E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null</w:t>
            </w:r>
          </w:p>
        </w:tc>
      </w:tr>
      <w:tr w:rsidR="00642E3A" w:rsidRPr="00136275" w:rsidTr="00EB4D0A">
        <w:tc>
          <w:tcPr>
            <w:tcW w:w="1923" w:type="dxa"/>
            <w:vAlign w:val="center"/>
          </w:tcPr>
          <w:p w:rsidR="00642E3A" w:rsidRPr="00104D1F" w:rsidRDefault="00642E3A" w:rsidP="006515EA">
            <w:pPr>
              <w:rPr>
                <w:rStyle w:val="a9"/>
                <w:rFonts w:ascii="細明體" w:eastAsia="細明體" w:hAnsi="細明體"/>
                <w:caps/>
                <w:color w:val="000000"/>
                <w:sz w:val="20"/>
              </w:rPr>
            </w:pPr>
            <w: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處理截止日期</w:t>
            </w:r>
          </w:p>
        </w:tc>
        <w:tc>
          <w:tcPr>
            <w:tcW w:w="4395" w:type="dxa"/>
          </w:tcPr>
          <w:p w:rsidR="00642E3A" w:rsidRPr="004C75CD" w:rsidRDefault="00642E3A" w:rsidP="008C2D3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系統日 + 1天 + 時間 23:59:59.9999</w:t>
            </w:r>
          </w:p>
        </w:tc>
      </w:tr>
      <w:tr w:rsidR="00642E3A" w:rsidRPr="00136275" w:rsidTr="00EB4D0A">
        <w:tc>
          <w:tcPr>
            <w:tcW w:w="1923" w:type="dxa"/>
            <w:vAlign w:val="center"/>
          </w:tcPr>
          <w:p w:rsidR="00642E3A" w:rsidRPr="00104D1F" w:rsidRDefault="00642E3A" w:rsidP="000C597D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案件進度</w:t>
            </w:r>
          </w:p>
        </w:tc>
        <w:tc>
          <w:tcPr>
            <w:tcW w:w="4395" w:type="dxa"/>
          </w:tcPr>
          <w:p w:rsidR="00642E3A" w:rsidRDefault="00642E3A" w:rsidP="000C597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IF $DTAAA301.案件進度為10</w:t>
            </w:r>
          </w:p>
          <w:p w:rsidR="00642E3A" w:rsidRDefault="00642E3A" w:rsidP="000C597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  </w:t>
            </w:r>
            <w:r>
              <w:rPr>
                <w:rFonts w:ascii="細明體" w:eastAsia="細明體" w:hAnsi="細明體"/>
                <w:sz w:val="20"/>
              </w:rPr>
              <w:t>SET‘</w:t>
            </w:r>
            <w:r>
              <w:rPr>
                <w:rFonts w:ascii="細明體" w:eastAsia="細明體" w:hAnsi="細明體" w:hint="eastAsia"/>
                <w:sz w:val="20"/>
              </w:rPr>
              <w:t>20</w:t>
            </w:r>
            <w:r>
              <w:rPr>
                <w:rFonts w:ascii="細明體" w:eastAsia="細明體" w:hAnsi="細明體"/>
                <w:sz w:val="20"/>
              </w:rPr>
              <w:t>’</w:t>
            </w:r>
          </w:p>
          <w:p w:rsidR="00642E3A" w:rsidRDefault="00642E3A" w:rsidP="000C597D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ELSE IF $DTAAA301.案件進度為20</w:t>
            </w:r>
          </w:p>
          <w:p w:rsidR="00642E3A" w:rsidRPr="004C75CD" w:rsidRDefault="00642E3A" w:rsidP="000C597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 xml:space="preserve">  </w:t>
            </w:r>
            <w:r>
              <w:rPr>
                <w:rFonts w:ascii="細明體" w:eastAsia="細明體" w:hAnsi="細明體"/>
              </w:rPr>
              <w:t>SET‘</w:t>
            </w:r>
            <w:r>
              <w:rPr>
                <w:rFonts w:ascii="細明體" w:eastAsia="細明體" w:hAnsi="細明體" w:hint="eastAsia"/>
                <w:szCs w:val="24"/>
                <w:lang w:eastAsia="zh-TW"/>
              </w:rPr>
              <w:t>30</w:t>
            </w:r>
            <w:r>
              <w:rPr>
                <w:rFonts w:ascii="細明體" w:eastAsia="細明體" w:hAnsi="細明體"/>
              </w:rPr>
              <w:t>’</w:t>
            </w:r>
          </w:p>
        </w:tc>
      </w:tr>
      <w:tr w:rsidR="00642E3A" w:rsidRPr="00136275" w:rsidTr="00EB4D0A">
        <w:tc>
          <w:tcPr>
            <w:tcW w:w="1923" w:type="dxa"/>
            <w:vAlign w:val="center"/>
          </w:tcPr>
          <w:p w:rsidR="00642E3A" w:rsidRPr="00104D1F" w:rsidRDefault="00642E3A" w:rsidP="00F87EA3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 w:rsidRPr="00104D1F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關懷登記日期</w:t>
            </w:r>
          </w:p>
        </w:tc>
        <w:tc>
          <w:tcPr>
            <w:tcW w:w="4395" w:type="dxa"/>
            <w:vAlign w:val="center"/>
          </w:tcPr>
          <w:p w:rsidR="00642E3A" w:rsidRDefault="00042584" w:rsidP="00F87EA3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系統日期(TIMESTAMP)</w:t>
            </w:r>
          </w:p>
        </w:tc>
      </w:tr>
      <w:tr w:rsidR="00642E3A" w:rsidRPr="00136275" w:rsidTr="00EB4D0A">
        <w:tc>
          <w:tcPr>
            <w:tcW w:w="1923" w:type="dxa"/>
            <w:vAlign w:val="center"/>
          </w:tcPr>
          <w:p w:rsidR="00642E3A" w:rsidRPr="00104D1F" w:rsidRDefault="00642E3A" w:rsidP="00F87EA3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 w:rsidRPr="00104D1F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關懷人員</w:t>
            </w:r>
          </w:p>
        </w:tc>
        <w:tc>
          <w:tcPr>
            <w:tcW w:w="4395" w:type="dxa"/>
          </w:tcPr>
          <w:p w:rsidR="00642E3A" w:rsidRPr="004C75CD" w:rsidRDefault="00642E3A" w:rsidP="00F87EA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登入者ID</w:t>
            </w:r>
          </w:p>
        </w:tc>
      </w:tr>
      <w:tr w:rsidR="00642E3A" w:rsidRPr="00136275" w:rsidTr="00EB4D0A">
        <w:tc>
          <w:tcPr>
            <w:tcW w:w="1923" w:type="dxa"/>
            <w:vAlign w:val="center"/>
          </w:tcPr>
          <w:p w:rsidR="00642E3A" w:rsidRPr="00104D1F" w:rsidRDefault="00642E3A" w:rsidP="00F87EA3">
            <w:pPr>
              <w:rPr>
                <w:rStyle w:val="a9"/>
                <w:rFonts w:ascii="細明體" w:eastAsia="細明體" w:hAnsi="細明體"/>
                <w:caps/>
                <w:color w:val="000000"/>
                <w:sz w:val="20"/>
              </w:rPr>
            </w:pPr>
            <w:r w:rsidRPr="00104D1F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關懷人員姓名</w:t>
            </w:r>
          </w:p>
        </w:tc>
        <w:tc>
          <w:tcPr>
            <w:tcW w:w="4395" w:type="dxa"/>
          </w:tcPr>
          <w:p w:rsidR="00642E3A" w:rsidRPr="004C75CD" w:rsidRDefault="00642E3A" w:rsidP="00F87EA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登入者姓名</w:t>
            </w:r>
          </w:p>
        </w:tc>
      </w:tr>
      <w:tr w:rsidR="00642E3A" w:rsidRPr="00136275" w:rsidTr="00EB4D0A">
        <w:tc>
          <w:tcPr>
            <w:tcW w:w="1923" w:type="dxa"/>
            <w:vAlign w:val="center"/>
          </w:tcPr>
          <w:p w:rsidR="00642E3A" w:rsidRPr="00104D1F" w:rsidRDefault="00642E3A" w:rsidP="00F87EA3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 w:rsidRPr="00104D1F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關懷人員單位</w:t>
            </w:r>
          </w:p>
        </w:tc>
        <w:tc>
          <w:tcPr>
            <w:tcW w:w="4395" w:type="dxa"/>
          </w:tcPr>
          <w:p w:rsidR="00642E3A" w:rsidRPr="004C75CD" w:rsidRDefault="00642E3A" w:rsidP="00F87EA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登入者單位代號</w:t>
            </w:r>
          </w:p>
        </w:tc>
      </w:tr>
      <w:tr w:rsidR="00642E3A" w:rsidRPr="00136275" w:rsidTr="00EB4D0A">
        <w:tc>
          <w:tcPr>
            <w:tcW w:w="1923" w:type="dxa"/>
            <w:vAlign w:val="center"/>
          </w:tcPr>
          <w:p w:rsidR="00642E3A" w:rsidRPr="00104D1F" w:rsidRDefault="00642E3A" w:rsidP="00F87EA3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 w:rsidRPr="00104D1F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關懷人員</w:t>
            </w:r>
            <w: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單位中文</w:t>
            </w:r>
          </w:p>
        </w:tc>
        <w:tc>
          <w:tcPr>
            <w:tcW w:w="4395" w:type="dxa"/>
          </w:tcPr>
          <w:p w:rsidR="00642E3A" w:rsidRPr="004C75CD" w:rsidRDefault="00642E3A" w:rsidP="00F87EA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登入者單位代號中文</w:t>
            </w:r>
          </w:p>
        </w:tc>
      </w:tr>
    </w:tbl>
    <w:p w:rsidR="00D43016" w:rsidRDefault="00D43016" w:rsidP="008E38C3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80D62" w:rsidRDefault="00A36F48" w:rsidP="00B80D6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tbl>
      <w:tblPr>
        <w:tblW w:w="6656" w:type="dxa"/>
        <w:tblInd w:w="3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3053"/>
        <w:gridCol w:w="1701"/>
      </w:tblGrid>
      <w:tr w:rsidR="00A36F48" w:rsidRPr="00F01BBC" w:rsidTr="00F063E8">
        <w:tc>
          <w:tcPr>
            <w:tcW w:w="1902" w:type="dxa"/>
            <w:shd w:val="clear" w:color="auto" w:fill="BFBFBF"/>
          </w:tcPr>
          <w:p w:rsidR="00A36F48" w:rsidRPr="00F01BBC" w:rsidRDefault="00F22795" w:rsidP="00F063E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>
              <w:rPr>
                <w:rFonts w:ascii="細明體" w:eastAsia="細明體" w:hAnsi="細明體" w:hint="eastAsia"/>
                <w:b/>
                <w:bCs/>
                <w:lang w:eastAsia="zh-TW"/>
              </w:rPr>
              <w:t>DTAAI310</w:t>
            </w:r>
            <w:r w:rsidR="00A36F48" w:rsidRPr="00F01BBC">
              <w:rPr>
                <w:rFonts w:ascii="細明體" w:eastAsia="細明體" w:hAnsi="細明體" w:hint="eastAsia"/>
                <w:b/>
                <w:bCs/>
                <w:lang w:eastAsia="zh-TW"/>
              </w:rPr>
              <w:t>欄位</w:t>
            </w:r>
          </w:p>
        </w:tc>
        <w:tc>
          <w:tcPr>
            <w:tcW w:w="3053" w:type="dxa"/>
            <w:shd w:val="clear" w:color="auto" w:fill="BFBFBF"/>
          </w:tcPr>
          <w:p w:rsidR="00A36F48" w:rsidRPr="00F01BBC" w:rsidRDefault="00A36F48" w:rsidP="00F063E8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 w:rsidRPr="00F01BBC"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701" w:type="dxa"/>
            <w:shd w:val="clear" w:color="auto" w:fill="BFBFBF"/>
          </w:tcPr>
          <w:p w:rsidR="00A36F48" w:rsidRPr="00F01BBC" w:rsidRDefault="00A36F48" w:rsidP="00F063E8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 w:rsidRPr="00F01BBC"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A36F48" w:rsidRPr="00136275" w:rsidTr="00F063E8">
        <w:tc>
          <w:tcPr>
            <w:tcW w:w="1902" w:type="dxa"/>
            <w:vAlign w:val="center"/>
          </w:tcPr>
          <w:p w:rsidR="00A36F48" w:rsidRPr="00104D1F" w:rsidRDefault="00A36F48" w:rsidP="00F063E8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 w:rsidRPr="00104D1F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關懷碼</w:t>
            </w:r>
          </w:p>
        </w:tc>
        <w:tc>
          <w:tcPr>
            <w:tcW w:w="3053" w:type="dxa"/>
            <w:vAlign w:val="center"/>
          </w:tcPr>
          <w:p w:rsidR="00A36F48" w:rsidRPr="006A01CB" w:rsidRDefault="00A36F48" w:rsidP="00F063E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畫面.是否前往關懷</w:t>
            </w:r>
          </w:p>
        </w:tc>
        <w:tc>
          <w:tcPr>
            <w:tcW w:w="1701" w:type="dxa"/>
          </w:tcPr>
          <w:p w:rsidR="00A36F48" w:rsidRPr="00136275" w:rsidRDefault="00A36F48" w:rsidP="00F063E8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A36F48" w:rsidRPr="00136275" w:rsidTr="00F063E8">
        <w:tc>
          <w:tcPr>
            <w:tcW w:w="1902" w:type="dxa"/>
            <w:vAlign w:val="center"/>
          </w:tcPr>
          <w:p w:rsidR="00A36F48" w:rsidRPr="00104D1F" w:rsidRDefault="00A36F48" w:rsidP="00F063E8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未到院關懷原因</w:t>
            </w:r>
          </w:p>
        </w:tc>
        <w:tc>
          <w:tcPr>
            <w:tcW w:w="3053" w:type="dxa"/>
            <w:vAlign w:val="center"/>
          </w:tcPr>
          <w:p w:rsidR="00A36F48" w:rsidRDefault="00A36F48" w:rsidP="00F063E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畫面.</w:t>
            </w:r>
            <w:r w:rsidRPr="002B77FD">
              <w:rPr>
                <w:rFonts w:ascii="細明體" w:eastAsia="細明體" w:hAnsi="細明體" w:hint="eastAsia"/>
                <w:sz w:val="20"/>
              </w:rPr>
              <w:t>不前往原因</w:t>
            </w:r>
          </w:p>
        </w:tc>
        <w:tc>
          <w:tcPr>
            <w:tcW w:w="1701" w:type="dxa"/>
          </w:tcPr>
          <w:p w:rsidR="00A36F48" w:rsidRPr="00136275" w:rsidRDefault="00A36F48" w:rsidP="00F063E8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A36F48" w:rsidRPr="00136275" w:rsidTr="00F063E8">
        <w:tc>
          <w:tcPr>
            <w:tcW w:w="1902" w:type="dxa"/>
            <w:vAlign w:val="center"/>
          </w:tcPr>
          <w:p w:rsidR="00A36F48" w:rsidRPr="00104D1F" w:rsidRDefault="00A36F48" w:rsidP="00F063E8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 w:rsidRPr="00104D1F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關懷登記日期</w:t>
            </w:r>
          </w:p>
        </w:tc>
        <w:tc>
          <w:tcPr>
            <w:tcW w:w="3053" w:type="dxa"/>
            <w:vAlign w:val="center"/>
          </w:tcPr>
          <w:p w:rsidR="00A36F48" w:rsidRDefault="00D75183" w:rsidP="00F063E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系統日期(TIMESTAMP)</w:t>
            </w:r>
          </w:p>
        </w:tc>
        <w:tc>
          <w:tcPr>
            <w:tcW w:w="1701" w:type="dxa"/>
          </w:tcPr>
          <w:p w:rsidR="00A36F48" w:rsidRPr="00136275" w:rsidRDefault="00A36F48" w:rsidP="00F063E8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A36F48" w:rsidRPr="00136275" w:rsidTr="00F063E8">
        <w:tc>
          <w:tcPr>
            <w:tcW w:w="1902" w:type="dxa"/>
            <w:vAlign w:val="center"/>
          </w:tcPr>
          <w:p w:rsidR="00A36F48" w:rsidRPr="00104D1F" w:rsidRDefault="00A36F48" w:rsidP="00F063E8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 w:rsidRPr="00104D1F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關懷人員</w:t>
            </w:r>
          </w:p>
        </w:tc>
        <w:tc>
          <w:tcPr>
            <w:tcW w:w="3053" w:type="dxa"/>
          </w:tcPr>
          <w:p w:rsidR="00A36F48" w:rsidRPr="004C75CD" w:rsidRDefault="00A36F48" w:rsidP="00F063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登入者ID</w:t>
            </w:r>
          </w:p>
        </w:tc>
        <w:tc>
          <w:tcPr>
            <w:tcW w:w="1701" w:type="dxa"/>
          </w:tcPr>
          <w:p w:rsidR="00A36F48" w:rsidRPr="00136275" w:rsidRDefault="00A36F48" w:rsidP="00F063E8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A36F48" w:rsidRPr="00136275" w:rsidTr="00F063E8">
        <w:tc>
          <w:tcPr>
            <w:tcW w:w="1902" w:type="dxa"/>
            <w:vAlign w:val="center"/>
          </w:tcPr>
          <w:p w:rsidR="00A36F48" w:rsidRPr="00104D1F" w:rsidRDefault="00A36F48" w:rsidP="00F063E8">
            <w:pPr>
              <w:rPr>
                <w:rStyle w:val="a9"/>
                <w:rFonts w:ascii="細明體" w:eastAsia="細明體" w:hAnsi="細明體"/>
                <w:caps/>
                <w:color w:val="000000"/>
                <w:sz w:val="20"/>
              </w:rPr>
            </w:pPr>
            <w:r w:rsidRPr="00104D1F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關懷人員姓名</w:t>
            </w:r>
          </w:p>
        </w:tc>
        <w:tc>
          <w:tcPr>
            <w:tcW w:w="3053" w:type="dxa"/>
          </w:tcPr>
          <w:p w:rsidR="00A36F48" w:rsidRPr="004C75CD" w:rsidRDefault="00A36F48" w:rsidP="00F063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登入者姓名</w:t>
            </w:r>
          </w:p>
        </w:tc>
        <w:tc>
          <w:tcPr>
            <w:tcW w:w="1701" w:type="dxa"/>
          </w:tcPr>
          <w:p w:rsidR="00A36F48" w:rsidRPr="00136275" w:rsidRDefault="00A36F48" w:rsidP="00F063E8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A36F48" w:rsidRPr="00136275" w:rsidTr="00F063E8">
        <w:tc>
          <w:tcPr>
            <w:tcW w:w="1902" w:type="dxa"/>
            <w:vAlign w:val="center"/>
          </w:tcPr>
          <w:p w:rsidR="00A36F48" w:rsidRPr="00104D1F" w:rsidRDefault="00A36F48" w:rsidP="00F063E8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 w:rsidRPr="00104D1F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關懷人員單位</w:t>
            </w:r>
          </w:p>
        </w:tc>
        <w:tc>
          <w:tcPr>
            <w:tcW w:w="3053" w:type="dxa"/>
          </w:tcPr>
          <w:p w:rsidR="00A36F48" w:rsidRPr="004C75CD" w:rsidRDefault="00A36F48" w:rsidP="00F063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登入者單位代號</w:t>
            </w:r>
          </w:p>
        </w:tc>
        <w:tc>
          <w:tcPr>
            <w:tcW w:w="1701" w:type="dxa"/>
          </w:tcPr>
          <w:p w:rsidR="00A36F48" w:rsidRPr="00136275" w:rsidRDefault="00A36F48" w:rsidP="00F063E8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A36F48" w:rsidRPr="00136275" w:rsidTr="00F063E8">
        <w:tc>
          <w:tcPr>
            <w:tcW w:w="1902" w:type="dxa"/>
            <w:vAlign w:val="center"/>
          </w:tcPr>
          <w:p w:rsidR="00A36F48" w:rsidRPr="00104D1F" w:rsidRDefault="00A36F48" w:rsidP="00F063E8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 w:rsidRPr="00104D1F"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關懷人員</w:t>
            </w:r>
            <w: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單位中文</w:t>
            </w:r>
          </w:p>
        </w:tc>
        <w:tc>
          <w:tcPr>
            <w:tcW w:w="3053" w:type="dxa"/>
          </w:tcPr>
          <w:p w:rsidR="00A36F48" w:rsidRPr="004C75CD" w:rsidRDefault="00A36F48" w:rsidP="00F063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登入者單位代號中文</w:t>
            </w:r>
          </w:p>
        </w:tc>
        <w:tc>
          <w:tcPr>
            <w:tcW w:w="1701" w:type="dxa"/>
          </w:tcPr>
          <w:p w:rsidR="00A36F48" w:rsidRPr="00136275" w:rsidRDefault="00A36F48" w:rsidP="00F063E8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  <w:tr w:rsidR="0045281D" w:rsidRPr="00136275" w:rsidTr="00F063E8">
        <w:tc>
          <w:tcPr>
            <w:tcW w:w="1902" w:type="dxa"/>
            <w:vAlign w:val="center"/>
          </w:tcPr>
          <w:p w:rsidR="0045281D" w:rsidRPr="00104D1F" w:rsidRDefault="0045281D" w:rsidP="00F063E8">
            <w:pP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</w:pPr>
            <w:r>
              <w:rPr>
                <w:rStyle w:val="a9"/>
                <w:rFonts w:ascii="細明體" w:eastAsia="細明體" w:hAnsi="細明體" w:hint="eastAsia"/>
                <w:caps/>
                <w:color w:val="000000"/>
                <w:sz w:val="20"/>
              </w:rPr>
              <w:t>案件進度</w:t>
            </w:r>
          </w:p>
        </w:tc>
        <w:tc>
          <w:tcPr>
            <w:tcW w:w="3053" w:type="dxa"/>
          </w:tcPr>
          <w:p w:rsidR="0045281D" w:rsidRDefault="0045281D" w:rsidP="00F063E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/>
                <w:color w:val="000000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80</w:t>
            </w:r>
            <w:r>
              <w:rPr>
                <w:rFonts w:ascii="細明體" w:eastAsia="細明體" w:hAnsi="細明體"/>
                <w:color w:val="000000"/>
                <w:lang w:eastAsia="zh-TW"/>
              </w:rPr>
              <w:t>’</w:t>
            </w:r>
          </w:p>
        </w:tc>
        <w:tc>
          <w:tcPr>
            <w:tcW w:w="1701" w:type="dxa"/>
          </w:tcPr>
          <w:p w:rsidR="0045281D" w:rsidRPr="00136275" w:rsidRDefault="0045281D" w:rsidP="00F063E8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</w:rPr>
            </w:pPr>
          </w:p>
        </w:tc>
      </w:tr>
    </w:tbl>
    <w:p w:rsidR="00A36F48" w:rsidRDefault="00A36F48" w:rsidP="00A36F48">
      <w:pPr>
        <w:pStyle w:val="Tabletext"/>
        <w:keepLines w:val="0"/>
        <w:spacing w:after="0" w:line="240" w:lineRule="auto"/>
        <w:ind w:left="2976"/>
        <w:rPr>
          <w:rFonts w:ascii="細明體" w:eastAsia="細明體" w:hAnsi="細明體"/>
          <w:kern w:val="2"/>
          <w:lang w:eastAsia="zh-TW"/>
        </w:rPr>
      </w:pPr>
    </w:p>
    <w:p w:rsidR="00ED50B3" w:rsidRDefault="00ED50B3" w:rsidP="0050163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Pr="003400D3">
        <w:rPr>
          <w:rFonts w:ascii="細明體" w:eastAsia="細明體" w:hAnsi="細明體"/>
        </w:rPr>
        <w:t>主動關懷登記檔</w:t>
      </w:r>
      <w:r>
        <w:rPr>
          <w:rFonts w:ascii="細明體" w:eastAsia="細明體" w:hAnsi="細明體" w:hint="eastAsia"/>
          <w:lang w:eastAsia="zh-TW"/>
        </w:rPr>
        <w:t>：</w:t>
      </w:r>
    </w:p>
    <w:p w:rsidR="00B204F4" w:rsidRDefault="00E53338" w:rsidP="00ED50B3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</w:t>
      </w:r>
      <w:r>
        <w:rPr>
          <w:rFonts w:ascii="細明體" w:eastAsia="細明體" w:hAnsi="細明體"/>
          <w:kern w:val="2"/>
          <w:lang w:eastAsia="zh-TW"/>
        </w:rPr>
        <w:t xml:space="preserve">ALL </w:t>
      </w:r>
      <w:r w:rsidR="00F22795">
        <w:rPr>
          <w:rFonts w:ascii="細明體" w:eastAsia="細明體" w:hAnsi="細明體"/>
          <w:kern w:val="2"/>
          <w:lang w:eastAsia="zh-TW"/>
        </w:rPr>
        <w:t>AA_TIZ310</w:t>
      </w:r>
      <w:r>
        <w:rPr>
          <w:rFonts w:ascii="細明體" w:eastAsia="細明體" w:hAnsi="細明體"/>
          <w:kern w:val="2"/>
          <w:lang w:eastAsia="zh-TW"/>
        </w:rPr>
        <w:t>.</w:t>
      </w:r>
      <w:r w:rsidR="00D94957">
        <w:rPr>
          <w:rFonts w:ascii="細明體" w:eastAsia="細明體" w:hAnsi="細明體" w:hint="eastAsia"/>
          <w:kern w:val="2"/>
          <w:lang w:eastAsia="zh-TW"/>
        </w:rPr>
        <w:t>update</w:t>
      </w:r>
      <w:r w:rsidR="00F22795">
        <w:rPr>
          <w:rFonts w:ascii="細明體" w:eastAsia="細明體" w:hAnsi="細明體" w:hint="eastAsia"/>
          <w:kern w:val="2"/>
          <w:lang w:eastAsia="zh-TW"/>
        </w:rPr>
        <w:t>DTAAI310</w:t>
      </w:r>
      <w:r w:rsidR="006F3F68">
        <w:rPr>
          <w:rFonts w:ascii="細明體" w:eastAsia="細明體" w:hAnsi="細明體"/>
          <w:kern w:val="2"/>
          <w:lang w:eastAsia="zh-TW"/>
        </w:rPr>
        <w:t>()</w:t>
      </w:r>
      <w:r w:rsidR="006F3F68"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6F3F68" w:rsidRDefault="00B830BD" w:rsidP="00496D3A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F22795">
        <w:rPr>
          <w:rFonts w:ascii="細明體" w:eastAsia="細明體" w:hAnsi="細明體" w:hint="eastAsia"/>
          <w:kern w:val="2"/>
          <w:lang w:eastAsia="zh-TW"/>
        </w:rPr>
        <w:t>DTAAI310</w:t>
      </w:r>
    </w:p>
    <w:p w:rsidR="007F52D6" w:rsidRPr="00091A51" w:rsidRDefault="007F52D6" w:rsidP="00496D3A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使用者(</w:t>
      </w:r>
      <w:r>
        <w:rPr>
          <w:rFonts w:ascii="細明體" w:eastAsia="細明體" w:hAnsi="細明體"/>
          <w:kern w:val="2"/>
          <w:lang w:eastAsia="zh-TW"/>
        </w:rPr>
        <w:t>UserObject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5C24A1" w:rsidRDefault="005C24A1" w:rsidP="005C24A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6E3341" w:rsidRPr="00091A51" w:rsidRDefault="005C24A1" w:rsidP="005C24A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丟出訊息：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更新關懷登記發生錯誤：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E</w:t>
      </w:r>
      <w:r>
        <w:rPr>
          <w:rFonts w:ascii="細明體" w:eastAsia="細明體" w:hAnsi="細明體"/>
          <w:kern w:val="2"/>
          <w:lang w:eastAsia="zh-TW"/>
        </w:rPr>
        <w:t>xception</w:t>
      </w:r>
      <w:r w:rsidR="00874384">
        <w:rPr>
          <w:rFonts w:ascii="細明體" w:eastAsia="細明體" w:hAnsi="細明體" w:hint="eastAsia"/>
          <w:kern w:val="2"/>
          <w:lang w:eastAsia="zh-TW"/>
        </w:rPr>
        <w:t>。</w:t>
      </w:r>
    </w:p>
    <w:sectPr w:rsidR="006E3341" w:rsidRPr="00091A51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BCF" w:rsidRDefault="008A0BCF" w:rsidP="000C2BA8">
      <w:r>
        <w:separator/>
      </w:r>
    </w:p>
  </w:endnote>
  <w:endnote w:type="continuationSeparator" w:id="0">
    <w:p w:rsidR="008A0BCF" w:rsidRDefault="008A0BCF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BCF" w:rsidRDefault="008A0BCF" w:rsidP="000C2BA8">
      <w:r>
        <w:separator/>
      </w:r>
    </w:p>
  </w:footnote>
  <w:footnote w:type="continuationSeparator" w:id="0">
    <w:p w:rsidR="008A0BCF" w:rsidRDefault="008A0BCF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A690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2" w15:restartNumberingAfterBreak="0">
    <w:nsid w:val="07B96F68"/>
    <w:multiLevelType w:val="hybridMultilevel"/>
    <w:tmpl w:val="7D8E5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922F3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3A28A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1DE05986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3C435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6B0EF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E040A0A"/>
    <w:multiLevelType w:val="singleLevel"/>
    <w:tmpl w:val="9CB8D998"/>
    <w:lvl w:ilvl="0">
      <w:start w:val="1"/>
      <w:numFmt w:val="bullet"/>
      <w:pStyle w:val="10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60863A5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44C0110"/>
    <w:multiLevelType w:val="multilevel"/>
    <w:tmpl w:val="0409001D"/>
    <w:numStyleLink w:val="1"/>
  </w:abstractNum>
  <w:abstractNum w:abstractNumId="14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C54F7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B455BD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16"/>
  </w:num>
  <w:num w:numId="7">
    <w:abstractNumId w:val="2"/>
  </w:num>
  <w:num w:numId="8">
    <w:abstractNumId w:val="14"/>
  </w:num>
  <w:num w:numId="9">
    <w:abstractNumId w:val="3"/>
  </w:num>
  <w:num w:numId="10">
    <w:abstractNumId w:val="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12">
    <w:abstractNumId w:val="18"/>
  </w:num>
  <w:num w:numId="13">
    <w:abstractNumId w:val="17"/>
  </w:num>
  <w:num w:numId="14">
    <w:abstractNumId w:val="6"/>
  </w:num>
  <w:num w:numId="15">
    <w:abstractNumId w:val="8"/>
  </w:num>
  <w:num w:numId="16">
    <w:abstractNumId w:val="11"/>
  </w:num>
  <w:num w:numId="17">
    <w:abstractNumId w:val="15"/>
  </w:num>
  <w:num w:numId="18">
    <w:abstractNumId w:val="5"/>
  </w:num>
  <w:num w:numId="19">
    <w:abstractNumId w:val="4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09BB"/>
    <w:rsid w:val="00001974"/>
    <w:rsid w:val="00001BD9"/>
    <w:rsid w:val="000024F6"/>
    <w:rsid w:val="00002C7F"/>
    <w:rsid w:val="00003585"/>
    <w:rsid w:val="0000407C"/>
    <w:rsid w:val="0000421E"/>
    <w:rsid w:val="000051B2"/>
    <w:rsid w:val="000052FB"/>
    <w:rsid w:val="00005541"/>
    <w:rsid w:val="0000563E"/>
    <w:rsid w:val="00006D24"/>
    <w:rsid w:val="00007637"/>
    <w:rsid w:val="000077A1"/>
    <w:rsid w:val="000100C0"/>
    <w:rsid w:val="00010B5D"/>
    <w:rsid w:val="000110F3"/>
    <w:rsid w:val="00012E7C"/>
    <w:rsid w:val="0001319F"/>
    <w:rsid w:val="000134DD"/>
    <w:rsid w:val="0001353C"/>
    <w:rsid w:val="0001357A"/>
    <w:rsid w:val="000139DE"/>
    <w:rsid w:val="00014A6C"/>
    <w:rsid w:val="00014E94"/>
    <w:rsid w:val="0001563C"/>
    <w:rsid w:val="00015AD4"/>
    <w:rsid w:val="00015F78"/>
    <w:rsid w:val="00016BD2"/>
    <w:rsid w:val="00016F11"/>
    <w:rsid w:val="0001791B"/>
    <w:rsid w:val="00017AB9"/>
    <w:rsid w:val="00020BCC"/>
    <w:rsid w:val="000212D5"/>
    <w:rsid w:val="00021755"/>
    <w:rsid w:val="00021758"/>
    <w:rsid w:val="0002210A"/>
    <w:rsid w:val="00023198"/>
    <w:rsid w:val="000236E1"/>
    <w:rsid w:val="0002372C"/>
    <w:rsid w:val="0002496C"/>
    <w:rsid w:val="00024F2C"/>
    <w:rsid w:val="000250EE"/>
    <w:rsid w:val="00025A44"/>
    <w:rsid w:val="00026011"/>
    <w:rsid w:val="000269C0"/>
    <w:rsid w:val="00026A58"/>
    <w:rsid w:val="00026F13"/>
    <w:rsid w:val="00027926"/>
    <w:rsid w:val="000279B9"/>
    <w:rsid w:val="00027B35"/>
    <w:rsid w:val="00027D1B"/>
    <w:rsid w:val="00027FC5"/>
    <w:rsid w:val="00030256"/>
    <w:rsid w:val="0003052D"/>
    <w:rsid w:val="00031272"/>
    <w:rsid w:val="00031DF8"/>
    <w:rsid w:val="00032106"/>
    <w:rsid w:val="00033201"/>
    <w:rsid w:val="00033535"/>
    <w:rsid w:val="00033619"/>
    <w:rsid w:val="000350DE"/>
    <w:rsid w:val="00035854"/>
    <w:rsid w:val="00037D02"/>
    <w:rsid w:val="00040DFE"/>
    <w:rsid w:val="0004135F"/>
    <w:rsid w:val="00041410"/>
    <w:rsid w:val="00041C7F"/>
    <w:rsid w:val="00042584"/>
    <w:rsid w:val="00042C50"/>
    <w:rsid w:val="000430BC"/>
    <w:rsid w:val="00044009"/>
    <w:rsid w:val="00044A93"/>
    <w:rsid w:val="00044B33"/>
    <w:rsid w:val="00044B5D"/>
    <w:rsid w:val="0004547A"/>
    <w:rsid w:val="000457EE"/>
    <w:rsid w:val="00046632"/>
    <w:rsid w:val="000466DC"/>
    <w:rsid w:val="00046891"/>
    <w:rsid w:val="000471A8"/>
    <w:rsid w:val="000502EA"/>
    <w:rsid w:val="00050D23"/>
    <w:rsid w:val="000519F8"/>
    <w:rsid w:val="0005235E"/>
    <w:rsid w:val="000527F0"/>
    <w:rsid w:val="0005292C"/>
    <w:rsid w:val="000535E3"/>
    <w:rsid w:val="00054421"/>
    <w:rsid w:val="00055221"/>
    <w:rsid w:val="000556C0"/>
    <w:rsid w:val="000558F2"/>
    <w:rsid w:val="00056129"/>
    <w:rsid w:val="00056A28"/>
    <w:rsid w:val="000570FA"/>
    <w:rsid w:val="00060930"/>
    <w:rsid w:val="00061635"/>
    <w:rsid w:val="00062186"/>
    <w:rsid w:val="0006253A"/>
    <w:rsid w:val="00062D17"/>
    <w:rsid w:val="00062FF2"/>
    <w:rsid w:val="00063EA5"/>
    <w:rsid w:val="000647EC"/>
    <w:rsid w:val="00065409"/>
    <w:rsid w:val="00065586"/>
    <w:rsid w:val="00065D64"/>
    <w:rsid w:val="00066186"/>
    <w:rsid w:val="00067382"/>
    <w:rsid w:val="000676CD"/>
    <w:rsid w:val="00067B6B"/>
    <w:rsid w:val="00070A6B"/>
    <w:rsid w:val="000719ED"/>
    <w:rsid w:val="00071E60"/>
    <w:rsid w:val="00071FE7"/>
    <w:rsid w:val="000726A0"/>
    <w:rsid w:val="00072A9A"/>
    <w:rsid w:val="00073BA3"/>
    <w:rsid w:val="00074A36"/>
    <w:rsid w:val="00075C91"/>
    <w:rsid w:val="00077C11"/>
    <w:rsid w:val="00077EAD"/>
    <w:rsid w:val="0008099E"/>
    <w:rsid w:val="000814EE"/>
    <w:rsid w:val="00081D5A"/>
    <w:rsid w:val="0008223E"/>
    <w:rsid w:val="00082D62"/>
    <w:rsid w:val="0008312D"/>
    <w:rsid w:val="0008361E"/>
    <w:rsid w:val="0008366A"/>
    <w:rsid w:val="00083771"/>
    <w:rsid w:val="0008439C"/>
    <w:rsid w:val="00084A18"/>
    <w:rsid w:val="00084E23"/>
    <w:rsid w:val="00084EAA"/>
    <w:rsid w:val="00085636"/>
    <w:rsid w:val="00086633"/>
    <w:rsid w:val="00086EB7"/>
    <w:rsid w:val="000876EA"/>
    <w:rsid w:val="00087F28"/>
    <w:rsid w:val="0009006C"/>
    <w:rsid w:val="000900EC"/>
    <w:rsid w:val="00090800"/>
    <w:rsid w:val="00091A51"/>
    <w:rsid w:val="000922A0"/>
    <w:rsid w:val="00092B5D"/>
    <w:rsid w:val="00093257"/>
    <w:rsid w:val="000935BF"/>
    <w:rsid w:val="00094626"/>
    <w:rsid w:val="000948E7"/>
    <w:rsid w:val="00095181"/>
    <w:rsid w:val="00095381"/>
    <w:rsid w:val="00095C58"/>
    <w:rsid w:val="00095F8C"/>
    <w:rsid w:val="00096B7A"/>
    <w:rsid w:val="00096C3E"/>
    <w:rsid w:val="00096E24"/>
    <w:rsid w:val="00097092"/>
    <w:rsid w:val="00097444"/>
    <w:rsid w:val="00097AB5"/>
    <w:rsid w:val="00097ED7"/>
    <w:rsid w:val="000A1ABD"/>
    <w:rsid w:val="000A1EB4"/>
    <w:rsid w:val="000A2259"/>
    <w:rsid w:val="000A295F"/>
    <w:rsid w:val="000A3339"/>
    <w:rsid w:val="000A33BE"/>
    <w:rsid w:val="000A3B8C"/>
    <w:rsid w:val="000A4263"/>
    <w:rsid w:val="000A43DE"/>
    <w:rsid w:val="000A4426"/>
    <w:rsid w:val="000A5518"/>
    <w:rsid w:val="000A5DC1"/>
    <w:rsid w:val="000A6153"/>
    <w:rsid w:val="000A64C9"/>
    <w:rsid w:val="000A6B1B"/>
    <w:rsid w:val="000A740A"/>
    <w:rsid w:val="000B0316"/>
    <w:rsid w:val="000B0731"/>
    <w:rsid w:val="000B0BE6"/>
    <w:rsid w:val="000B1567"/>
    <w:rsid w:val="000B1B22"/>
    <w:rsid w:val="000B1B3B"/>
    <w:rsid w:val="000B1C63"/>
    <w:rsid w:val="000B22F1"/>
    <w:rsid w:val="000B23D1"/>
    <w:rsid w:val="000B29D1"/>
    <w:rsid w:val="000B3E63"/>
    <w:rsid w:val="000B4401"/>
    <w:rsid w:val="000B5541"/>
    <w:rsid w:val="000B5824"/>
    <w:rsid w:val="000B5B46"/>
    <w:rsid w:val="000B5DF5"/>
    <w:rsid w:val="000B7900"/>
    <w:rsid w:val="000B7D72"/>
    <w:rsid w:val="000C0979"/>
    <w:rsid w:val="000C0C05"/>
    <w:rsid w:val="000C14B1"/>
    <w:rsid w:val="000C165E"/>
    <w:rsid w:val="000C1D4F"/>
    <w:rsid w:val="000C2080"/>
    <w:rsid w:val="000C290F"/>
    <w:rsid w:val="000C2B47"/>
    <w:rsid w:val="000C2BA8"/>
    <w:rsid w:val="000C32AD"/>
    <w:rsid w:val="000C32F1"/>
    <w:rsid w:val="000C4195"/>
    <w:rsid w:val="000C4CE6"/>
    <w:rsid w:val="000C55E2"/>
    <w:rsid w:val="000C597D"/>
    <w:rsid w:val="000C643D"/>
    <w:rsid w:val="000C68D0"/>
    <w:rsid w:val="000C6C3F"/>
    <w:rsid w:val="000C7426"/>
    <w:rsid w:val="000C790F"/>
    <w:rsid w:val="000C7C99"/>
    <w:rsid w:val="000D0758"/>
    <w:rsid w:val="000D07A9"/>
    <w:rsid w:val="000D163D"/>
    <w:rsid w:val="000D22E2"/>
    <w:rsid w:val="000D2A75"/>
    <w:rsid w:val="000D328C"/>
    <w:rsid w:val="000D3628"/>
    <w:rsid w:val="000D452C"/>
    <w:rsid w:val="000D4EE9"/>
    <w:rsid w:val="000D4FD7"/>
    <w:rsid w:val="000D5C5F"/>
    <w:rsid w:val="000D62FB"/>
    <w:rsid w:val="000D6712"/>
    <w:rsid w:val="000D68C3"/>
    <w:rsid w:val="000D7620"/>
    <w:rsid w:val="000E05E0"/>
    <w:rsid w:val="000E0B8B"/>
    <w:rsid w:val="000E13E5"/>
    <w:rsid w:val="000E1621"/>
    <w:rsid w:val="000E17F0"/>
    <w:rsid w:val="000E2505"/>
    <w:rsid w:val="000E2EDA"/>
    <w:rsid w:val="000E3266"/>
    <w:rsid w:val="000E38A7"/>
    <w:rsid w:val="000E3A3C"/>
    <w:rsid w:val="000E3DC6"/>
    <w:rsid w:val="000E3E84"/>
    <w:rsid w:val="000E467E"/>
    <w:rsid w:val="000E4776"/>
    <w:rsid w:val="000E4CD3"/>
    <w:rsid w:val="000E50DF"/>
    <w:rsid w:val="000E5276"/>
    <w:rsid w:val="000E5486"/>
    <w:rsid w:val="000E57E8"/>
    <w:rsid w:val="000E6BD5"/>
    <w:rsid w:val="000E6EA1"/>
    <w:rsid w:val="000E7517"/>
    <w:rsid w:val="000E77E4"/>
    <w:rsid w:val="000F0395"/>
    <w:rsid w:val="000F0766"/>
    <w:rsid w:val="000F08F7"/>
    <w:rsid w:val="000F0D86"/>
    <w:rsid w:val="000F0EAB"/>
    <w:rsid w:val="000F10A2"/>
    <w:rsid w:val="000F1B57"/>
    <w:rsid w:val="000F1C2B"/>
    <w:rsid w:val="000F2268"/>
    <w:rsid w:val="000F37F7"/>
    <w:rsid w:val="000F3CF9"/>
    <w:rsid w:val="000F4254"/>
    <w:rsid w:val="000F4D30"/>
    <w:rsid w:val="000F4F2F"/>
    <w:rsid w:val="000F54BA"/>
    <w:rsid w:val="000F5675"/>
    <w:rsid w:val="000F6885"/>
    <w:rsid w:val="000F694F"/>
    <w:rsid w:val="000F6F74"/>
    <w:rsid w:val="000F76A1"/>
    <w:rsid w:val="000F7EEB"/>
    <w:rsid w:val="000F7FB2"/>
    <w:rsid w:val="00100404"/>
    <w:rsid w:val="00100D10"/>
    <w:rsid w:val="001029E3"/>
    <w:rsid w:val="00102CA9"/>
    <w:rsid w:val="001031E5"/>
    <w:rsid w:val="0010368A"/>
    <w:rsid w:val="00103D9C"/>
    <w:rsid w:val="001044CB"/>
    <w:rsid w:val="00105169"/>
    <w:rsid w:val="00105641"/>
    <w:rsid w:val="00107CC3"/>
    <w:rsid w:val="001103A5"/>
    <w:rsid w:val="001109D9"/>
    <w:rsid w:val="00110D60"/>
    <w:rsid w:val="00110D8C"/>
    <w:rsid w:val="00110DDA"/>
    <w:rsid w:val="0011103C"/>
    <w:rsid w:val="0011118D"/>
    <w:rsid w:val="0011125A"/>
    <w:rsid w:val="001113F7"/>
    <w:rsid w:val="001113FA"/>
    <w:rsid w:val="0011159A"/>
    <w:rsid w:val="00112BFC"/>
    <w:rsid w:val="00112C80"/>
    <w:rsid w:val="00112CFE"/>
    <w:rsid w:val="00113199"/>
    <w:rsid w:val="00113F09"/>
    <w:rsid w:val="00113F40"/>
    <w:rsid w:val="001147DF"/>
    <w:rsid w:val="001149F4"/>
    <w:rsid w:val="0011506C"/>
    <w:rsid w:val="001150E2"/>
    <w:rsid w:val="00115668"/>
    <w:rsid w:val="00115E42"/>
    <w:rsid w:val="001160C7"/>
    <w:rsid w:val="00116648"/>
    <w:rsid w:val="00116739"/>
    <w:rsid w:val="0011777A"/>
    <w:rsid w:val="00120082"/>
    <w:rsid w:val="00120C2E"/>
    <w:rsid w:val="00122177"/>
    <w:rsid w:val="00122265"/>
    <w:rsid w:val="001222B8"/>
    <w:rsid w:val="0012244B"/>
    <w:rsid w:val="00122AF9"/>
    <w:rsid w:val="00122CB0"/>
    <w:rsid w:val="0012308A"/>
    <w:rsid w:val="001241BD"/>
    <w:rsid w:val="00124536"/>
    <w:rsid w:val="00124800"/>
    <w:rsid w:val="00124C38"/>
    <w:rsid w:val="00124D8E"/>
    <w:rsid w:val="001261AD"/>
    <w:rsid w:val="001266FD"/>
    <w:rsid w:val="00126E79"/>
    <w:rsid w:val="00126E89"/>
    <w:rsid w:val="001272CE"/>
    <w:rsid w:val="00127E90"/>
    <w:rsid w:val="00130262"/>
    <w:rsid w:val="00130279"/>
    <w:rsid w:val="0013033A"/>
    <w:rsid w:val="0013049A"/>
    <w:rsid w:val="00130549"/>
    <w:rsid w:val="0013068D"/>
    <w:rsid w:val="001314C4"/>
    <w:rsid w:val="00131868"/>
    <w:rsid w:val="0013279E"/>
    <w:rsid w:val="00132923"/>
    <w:rsid w:val="00132DFC"/>
    <w:rsid w:val="00133AEE"/>
    <w:rsid w:val="00134047"/>
    <w:rsid w:val="001342A5"/>
    <w:rsid w:val="001342D2"/>
    <w:rsid w:val="001343D4"/>
    <w:rsid w:val="001348D2"/>
    <w:rsid w:val="00134BB9"/>
    <w:rsid w:val="00134DCF"/>
    <w:rsid w:val="001353AF"/>
    <w:rsid w:val="00135E9D"/>
    <w:rsid w:val="00136275"/>
    <w:rsid w:val="00136BF1"/>
    <w:rsid w:val="00136FFA"/>
    <w:rsid w:val="001373BA"/>
    <w:rsid w:val="00137442"/>
    <w:rsid w:val="001376A9"/>
    <w:rsid w:val="0013772C"/>
    <w:rsid w:val="00137834"/>
    <w:rsid w:val="00137FCC"/>
    <w:rsid w:val="00140B46"/>
    <w:rsid w:val="00140D40"/>
    <w:rsid w:val="00141BAF"/>
    <w:rsid w:val="0014245D"/>
    <w:rsid w:val="001425F1"/>
    <w:rsid w:val="00142A59"/>
    <w:rsid w:val="0014365B"/>
    <w:rsid w:val="00143732"/>
    <w:rsid w:val="001441A3"/>
    <w:rsid w:val="001450A7"/>
    <w:rsid w:val="00145D3C"/>
    <w:rsid w:val="00145E03"/>
    <w:rsid w:val="00146A43"/>
    <w:rsid w:val="00146D45"/>
    <w:rsid w:val="00146DA0"/>
    <w:rsid w:val="00147C31"/>
    <w:rsid w:val="00147CA4"/>
    <w:rsid w:val="00150105"/>
    <w:rsid w:val="00150938"/>
    <w:rsid w:val="00151155"/>
    <w:rsid w:val="001517EA"/>
    <w:rsid w:val="001518DE"/>
    <w:rsid w:val="00151A58"/>
    <w:rsid w:val="00151E1A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5547"/>
    <w:rsid w:val="00156147"/>
    <w:rsid w:val="001561B9"/>
    <w:rsid w:val="00156568"/>
    <w:rsid w:val="001570DB"/>
    <w:rsid w:val="00157422"/>
    <w:rsid w:val="0015751B"/>
    <w:rsid w:val="00157624"/>
    <w:rsid w:val="00157DD2"/>
    <w:rsid w:val="0016095B"/>
    <w:rsid w:val="00160E16"/>
    <w:rsid w:val="001614E3"/>
    <w:rsid w:val="001619B9"/>
    <w:rsid w:val="0016229D"/>
    <w:rsid w:val="00162624"/>
    <w:rsid w:val="001633BB"/>
    <w:rsid w:val="00163A8E"/>
    <w:rsid w:val="00163B42"/>
    <w:rsid w:val="00163FF2"/>
    <w:rsid w:val="00164287"/>
    <w:rsid w:val="00164511"/>
    <w:rsid w:val="00164905"/>
    <w:rsid w:val="00164942"/>
    <w:rsid w:val="001651D4"/>
    <w:rsid w:val="001659B3"/>
    <w:rsid w:val="00165B4B"/>
    <w:rsid w:val="001664DA"/>
    <w:rsid w:val="00167088"/>
    <w:rsid w:val="0016723C"/>
    <w:rsid w:val="001677B3"/>
    <w:rsid w:val="001678C2"/>
    <w:rsid w:val="00167DC4"/>
    <w:rsid w:val="0017030B"/>
    <w:rsid w:val="0017097A"/>
    <w:rsid w:val="0017278A"/>
    <w:rsid w:val="00173B15"/>
    <w:rsid w:val="0017470B"/>
    <w:rsid w:val="00174C66"/>
    <w:rsid w:val="001752ED"/>
    <w:rsid w:val="0017539B"/>
    <w:rsid w:val="00176178"/>
    <w:rsid w:val="00176AFB"/>
    <w:rsid w:val="001778B7"/>
    <w:rsid w:val="001808D5"/>
    <w:rsid w:val="00180F0C"/>
    <w:rsid w:val="00182540"/>
    <w:rsid w:val="00183329"/>
    <w:rsid w:val="00183411"/>
    <w:rsid w:val="001836FF"/>
    <w:rsid w:val="001838CC"/>
    <w:rsid w:val="0018426C"/>
    <w:rsid w:val="00184863"/>
    <w:rsid w:val="00184889"/>
    <w:rsid w:val="001848F8"/>
    <w:rsid w:val="0018502A"/>
    <w:rsid w:val="001857CC"/>
    <w:rsid w:val="00185FD7"/>
    <w:rsid w:val="00185FEC"/>
    <w:rsid w:val="00186246"/>
    <w:rsid w:val="00186E1D"/>
    <w:rsid w:val="00186FAA"/>
    <w:rsid w:val="00187CC7"/>
    <w:rsid w:val="00190C85"/>
    <w:rsid w:val="00190DE4"/>
    <w:rsid w:val="0019228C"/>
    <w:rsid w:val="001923DE"/>
    <w:rsid w:val="00192CA3"/>
    <w:rsid w:val="00193929"/>
    <w:rsid w:val="00193ECC"/>
    <w:rsid w:val="001944C9"/>
    <w:rsid w:val="001949BE"/>
    <w:rsid w:val="001951A2"/>
    <w:rsid w:val="00195565"/>
    <w:rsid w:val="001959B2"/>
    <w:rsid w:val="0019657D"/>
    <w:rsid w:val="001A0ADD"/>
    <w:rsid w:val="001A1C0B"/>
    <w:rsid w:val="001A1E06"/>
    <w:rsid w:val="001A2402"/>
    <w:rsid w:val="001A28B9"/>
    <w:rsid w:val="001A29D7"/>
    <w:rsid w:val="001A2B06"/>
    <w:rsid w:val="001A328B"/>
    <w:rsid w:val="001A3584"/>
    <w:rsid w:val="001A3EFA"/>
    <w:rsid w:val="001A3FAE"/>
    <w:rsid w:val="001A5002"/>
    <w:rsid w:val="001A5718"/>
    <w:rsid w:val="001A578F"/>
    <w:rsid w:val="001A5A89"/>
    <w:rsid w:val="001A5BB0"/>
    <w:rsid w:val="001B0104"/>
    <w:rsid w:val="001B118A"/>
    <w:rsid w:val="001B1D9F"/>
    <w:rsid w:val="001B1FF2"/>
    <w:rsid w:val="001B24BD"/>
    <w:rsid w:val="001B3370"/>
    <w:rsid w:val="001B33A7"/>
    <w:rsid w:val="001B3533"/>
    <w:rsid w:val="001B3CC5"/>
    <w:rsid w:val="001B4759"/>
    <w:rsid w:val="001B4C4B"/>
    <w:rsid w:val="001B4EAD"/>
    <w:rsid w:val="001B530A"/>
    <w:rsid w:val="001B5940"/>
    <w:rsid w:val="001B6F6F"/>
    <w:rsid w:val="001B7BB2"/>
    <w:rsid w:val="001B7BC4"/>
    <w:rsid w:val="001B7EF5"/>
    <w:rsid w:val="001C003C"/>
    <w:rsid w:val="001C0BAC"/>
    <w:rsid w:val="001C14DD"/>
    <w:rsid w:val="001C1D6F"/>
    <w:rsid w:val="001C2704"/>
    <w:rsid w:val="001C2B0F"/>
    <w:rsid w:val="001C2F81"/>
    <w:rsid w:val="001C309A"/>
    <w:rsid w:val="001C3BE6"/>
    <w:rsid w:val="001C3FDB"/>
    <w:rsid w:val="001C41F1"/>
    <w:rsid w:val="001C4E1D"/>
    <w:rsid w:val="001C57D8"/>
    <w:rsid w:val="001C57F5"/>
    <w:rsid w:val="001C6BD3"/>
    <w:rsid w:val="001C7CDA"/>
    <w:rsid w:val="001D0287"/>
    <w:rsid w:val="001D0435"/>
    <w:rsid w:val="001D0E9D"/>
    <w:rsid w:val="001D1446"/>
    <w:rsid w:val="001D23CB"/>
    <w:rsid w:val="001D2491"/>
    <w:rsid w:val="001D257F"/>
    <w:rsid w:val="001D26C9"/>
    <w:rsid w:val="001D3959"/>
    <w:rsid w:val="001D3ADE"/>
    <w:rsid w:val="001D4BEB"/>
    <w:rsid w:val="001D4EB7"/>
    <w:rsid w:val="001D672C"/>
    <w:rsid w:val="001D78AD"/>
    <w:rsid w:val="001D7CC4"/>
    <w:rsid w:val="001E003A"/>
    <w:rsid w:val="001E073C"/>
    <w:rsid w:val="001E0897"/>
    <w:rsid w:val="001E1438"/>
    <w:rsid w:val="001E2B9B"/>
    <w:rsid w:val="001E2D56"/>
    <w:rsid w:val="001E317D"/>
    <w:rsid w:val="001E328D"/>
    <w:rsid w:val="001E3ED1"/>
    <w:rsid w:val="001E44C5"/>
    <w:rsid w:val="001E4613"/>
    <w:rsid w:val="001E47D5"/>
    <w:rsid w:val="001E58DF"/>
    <w:rsid w:val="001E5C82"/>
    <w:rsid w:val="001E6510"/>
    <w:rsid w:val="001E6570"/>
    <w:rsid w:val="001E6695"/>
    <w:rsid w:val="001E6D6E"/>
    <w:rsid w:val="001E6E1B"/>
    <w:rsid w:val="001E6E51"/>
    <w:rsid w:val="001E7EFA"/>
    <w:rsid w:val="001E7F4E"/>
    <w:rsid w:val="001F0D16"/>
    <w:rsid w:val="001F0D19"/>
    <w:rsid w:val="001F2098"/>
    <w:rsid w:val="001F32B1"/>
    <w:rsid w:val="001F339A"/>
    <w:rsid w:val="001F3604"/>
    <w:rsid w:val="001F3D53"/>
    <w:rsid w:val="001F45DB"/>
    <w:rsid w:val="001F4C49"/>
    <w:rsid w:val="001F508C"/>
    <w:rsid w:val="001F531E"/>
    <w:rsid w:val="001F5B3D"/>
    <w:rsid w:val="001F710C"/>
    <w:rsid w:val="001F712F"/>
    <w:rsid w:val="00200161"/>
    <w:rsid w:val="00200620"/>
    <w:rsid w:val="002009A7"/>
    <w:rsid w:val="00200C39"/>
    <w:rsid w:val="00200C7C"/>
    <w:rsid w:val="00200CFE"/>
    <w:rsid w:val="00201536"/>
    <w:rsid w:val="00202AF8"/>
    <w:rsid w:val="00202F88"/>
    <w:rsid w:val="002046D5"/>
    <w:rsid w:val="00205150"/>
    <w:rsid w:val="002057F4"/>
    <w:rsid w:val="00207139"/>
    <w:rsid w:val="00207652"/>
    <w:rsid w:val="002078E6"/>
    <w:rsid w:val="002100BC"/>
    <w:rsid w:val="002103E0"/>
    <w:rsid w:val="002106CA"/>
    <w:rsid w:val="00211307"/>
    <w:rsid w:val="002113CF"/>
    <w:rsid w:val="00212091"/>
    <w:rsid w:val="00212A2E"/>
    <w:rsid w:val="002134E7"/>
    <w:rsid w:val="00213B58"/>
    <w:rsid w:val="00213DA5"/>
    <w:rsid w:val="002149B0"/>
    <w:rsid w:val="00215050"/>
    <w:rsid w:val="0021514C"/>
    <w:rsid w:val="00215535"/>
    <w:rsid w:val="002156F9"/>
    <w:rsid w:val="0021615B"/>
    <w:rsid w:val="002169BB"/>
    <w:rsid w:val="00217019"/>
    <w:rsid w:val="002177BE"/>
    <w:rsid w:val="0022067D"/>
    <w:rsid w:val="002208B7"/>
    <w:rsid w:val="00221255"/>
    <w:rsid w:val="00221E19"/>
    <w:rsid w:val="0022325E"/>
    <w:rsid w:val="00223639"/>
    <w:rsid w:val="00223685"/>
    <w:rsid w:val="002243BD"/>
    <w:rsid w:val="00224B9E"/>
    <w:rsid w:val="00225238"/>
    <w:rsid w:val="00225913"/>
    <w:rsid w:val="00225A49"/>
    <w:rsid w:val="00225BEE"/>
    <w:rsid w:val="00226DF4"/>
    <w:rsid w:val="00227043"/>
    <w:rsid w:val="0022705B"/>
    <w:rsid w:val="00227077"/>
    <w:rsid w:val="002272E6"/>
    <w:rsid w:val="00227D04"/>
    <w:rsid w:val="00227E7F"/>
    <w:rsid w:val="00230ECC"/>
    <w:rsid w:val="002319A8"/>
    <w:rsid w:val="00231EF4"/>
    <w:rsid w:val="00232684"/>
    <w:rsid w:val="002329F9"/>
    <w:rsid w:val="00233210"/>
    <w:rsid w:val="0023359B"/>
    <w:rsid w:val="002335A1"/>
    <w:rsid w:val="00234B4F"/>
    <w:rsid w:val="0023542F"/>
    <w:rsid w:val="0023588E"/>
    <w:rsid w:val="00235C9C"/>
    <w:rsid w:val="00236E69"/>
    <w:rsid w:val="002374DC"/>
    <w:rsid w:val="002377CB"/>
    <w:rsid w:val="00240003"/>
    <w:rsid w:val="00240397"/>
    <w:rsid w:val="00240696"/>
    <w:rsid w:val="002407D4"/>
    <w:rsid w:val="00241368"/>
    <w:rsid w:val="002417BE"/>
    <w:rsid w:val="00241CB2"/>
    <w:rsid w:val="00241E8D"/>
    <w:rsid w:val="002421EF"/>
    <w:rsid w:val="00242883"/>
    <w:rsid w:val="00242972"/>
    <w:rsid w:val="00242DF0"/>
    <w:rsid w:val="00242F37"/>
    <w:rsid w:val="00243AC2"/>
    <w:rsid w:val="00243D96"/>
    <w:rsid w:val="00243E91"/>
    <w:rsid w:val="00244D13"/>
    <w:rsid w:val="002451C2"/>
    <w:rsid w:val="00246260"/>
    <w:rsid w:val="00246F3C"/>
    <w:rsid w:val="00247745"/>
    <w:rsid w:val="002506CE"/>
    <w:rsid w:val="00250D2D"/>
    <w:rsid w:val="00250F79"/>
    <w:rsid w:val="002513EE"/>
    <w:rsid w:val="00251A79"/>
    <w:rsid w:val="00252C2C"/>
    <w:rsid w:val="00252E5F"/>
    <w:rsid w:val="00253255"/>
    <w:rsid w:val="002543A5"/>
    <w:rsid w:val="00254899"/>
    <w:rsid w:val="00254B8C"/>
    <w:rsid w:val="00254C10"/>
    <w:rsid w:val="002566C8"/>
    <w:rsid w:val="00256B6B"/>
    <w:rsid w:val="00256B93"/>
    <w:rsid w:val="002577FB"/>
    <w:rsid w:val="00260192"/>
    <w:rsid w:val="002602E5"/>
    <w:rsid w:val="00260609"/>
    <w:rsid w:val="0026126F"/>
    <w:rsid w:val="00262158"/>
    <w:rsid w:val="00262414"/>
    <w:rsid w:val="00262779"/>
    <w:rsid w:val="00262788"/>
    <w:rsid w:val="00262D32"/>
    <w:rsid w:val="00263006"/>
    <w:rsid w:val="00263211"/>
    <w:rsid w:val="00263B6F"/>
    <w:rsid w:val="00263DFE"/>
    <w:rsid w:val="0026510F"/>
    <w:rsid w:val="002651FE"/>
    <w:rsid w:val="00266117"/>
    <w:rsid w:val="00266135"/>
    <w:rsid w:val="0026661A"/>
    <w:rsid w:val="00270A67"/>
    <w:rsid w:val="00271BAB"/>
    <w:rsid w:val="00272048"/>
    <w:rsid w:val="0027311F"/>
    <w:rsid w:val="002737A7"/>
    <w:rsid w:val="00273C1F"/>
    <w:rsid w:val="00273DB1"/>
    <w:rsid w:val="00274796"/>
    <w:rsid w:val="00275259"/>
    <w:rsid w:val="00275280"/>
    <w:rsid w:val="00275CFD"/>
    <w:rsid w:val="00276B2E"/>
    <w:rsid w:val="00277B9C"/>
    <w:rsid w:val="00277D86"/>
    <w:rsid w:val="00280672"/>
    <w:rsid w:val="00281D1F"/>
    <w:rsid w:val="00281D7D"/>
    <w:rsid w:val="00281E29"/>
    <w:rsid w:val="002824F2"/>
    <w:rsid w:val="00282B21"/>
    <w:rsid w:val="002831BB"/>
    <w:rsid w:val="00283478"/>
    <w:rsid w:val="00283C3B"/>
    <w:rsid w:val="00283E90"/>
    <w:rsid w:val="002841A8"/>
    <w:rsid w:val="00284D22"/>
    <w:rsid w:val="00284D47"/>
    <w:rsid w:val="002852C8"/>
    <w:rsid w:val="00285DCC"/>
    <w:rsid w:val="0028775D"/>
    <w:rsid w:val="00287A6C"/>
    <w:rsid w:val="00290D9F"/>
    <w:rsid w:val="00291FF9"/>
    <w:rsid w:val="002936D1"/>
    <w:rsid w:val="00293C61"/>
    <w:rsid w:val="00293F60"/>
    <w:rsid w:val="0029435E"/>
    <w:rsid w:val="00295163"/>
    <w:rsid w:val="00295DC0"/>
    <w:rsid w:val="00295FC1"/>
    <w:rsid w:val="002968ED"/>
    <w:rsid w:val="002A0151"/>
    <w:rsid w:val="002A0378"/>
    <w:rsid w:val="002A17B2"/>
    <w:rsid w:val="002A2FE0"/>
    <w:rsid w:val="002A3088"/>
    <w:rsid w:val="002A3335"/>
    <w:rsid w:val="002A3AE7"/>
    <w:rsid w:val="002A575B"/>
    <w:rsid w:val="002A57FE"/>
    <w:rsid w:val="002A6B21"/>
    <w:rsid w:val="002A6FA5"/>
    <w:rsid w:val="002A7A00"/>
    <w:rsid w:val="002B0371"/>
    <w:rsid w:val="002B09B8"/>
    <w:rsid w:val="002B0A5A"/>
    <w:rsid w:val="002B1063"/>
    <w:rsid w:val="002B1F02"/>
    <w:rsid w:val="002B2333"/>
    <w:rsid w:val="002B3026"/>
    <w:rsid w:val="002B395E"/>
    <w:rsid w:val="002B441F"/>
    <w:rsid w:val="002B465A"/>
    <w:rsid w:val="002B4E59"/>
    <w:rsid w:val="002B55E2"/>
    <w:rsid w:val="002B58D6"/>
    <w:rsid w:val="002B5B93"/>
    <w:rsid w:val="002B5FBE"/>
    <w:rsid w:val="002B604A"/>
    <w:rsid w:val="002B63DE"/>
    <w:rsid w:val="002B7029"/>
    <w:rsid w:val="002B723B"/>
    <w:rsid w:val="002B77FD"/>
    <w:rsid w:val="002B784E"/>
    <w:rsid w:val="002C0109"/>
    <w:rsid w:val="002C1801"/>
    <w:rsid w:val="002C1FED"/>
    <w:rsid w:val="002C2892"/>
    <w:rsid w:val="002C29D1"/>
    <w:rsid w:val="002C2AF6"/>
    <w:rsid w:val="002C2E69"/>
    <w:rsid w:val="002C331A"/>
    <w:rsid w:val="002C475F"/>
    <w:rsid w:val="002C57C6"/>
    <w:rsid w:val="002C5F85"/>
    <w:rsid w:val="002C7808"/>
    <w:rsid w:val="002D0933"/>
    <w:rsid w:val="002D1A8D"/>
    <w:rsid w:val="002D28A1"/>
    <w:rsid w:val="002D2D6C"/>
    <w:rsid w:val="002D303B"/>
    <w:rsid w:val="002D3311"/>
    <w:rsid w:val="002D3629"/>
    <w:rsid w:val="002D3A5D"/>
    <w:rsid w:val="002D56C4"/>
    <w:rsid w:val="002D5975"/>
    <w:rsid w:val="002D6520"/>
    <w:rsid w:val="002D69A2"/>
    <w:rsid w:val="002D7662"/>
    <w:rsid w:val="002D7D92"/>
    <w:rsid w:val="002E03B9"/>
    <w:rsid w:val="002E12BD"/>
    <w:rsid w:val="002E1B3A"/>
    <w:rsid w:val="002E21DF"/>
    <w:rsid w:val="002E280D"/>
    <w:rsid w:val="002E287D"/>
    <w:rsid w:val="002E38C3"/>
    <w:rsid w:val="002E6B86"/>
    <w:rsid w:val="002E70D7"/>
    <w:rsid w:val="002E7356"/>
    <w:rsid w:val="002F0B23"/>
    <w:rsid w:val="002F1777"/>
    <w:rsid w:val="002F1AF9"/>
    <w:rsid w:val="002F1DBA"/>
    <w:rsid w:val="002F224F"/>
    <w:rsid w:val="002F2F00"/>
    <w:rsid w:val="002F36F9"/>
    <w:rsid w:val="002F39CC"/>
    <w:rsid w:val="002F4B6D"/>
    <w:rsid w:val="002F5595"/>
    <w:rsid w:val="002F61FE"/>
    <w:rsid w:val="002F62AF"/>
    <w:rsid w:val="002F66A8"/>
    <w:rsid w:val="002F6AE1"/>
    <w:rsid w:val="002F6E0E"/>
    <w:rsid w:val="002F6EA2"/>
    <w:rsid w:val="002F7801"/>
    <w:rsid w:val="002F7A17"/>
    <w:rsid w:val="0030113F"/>
    <w:rsid w:val="003011AB"/>
    <w:rsid w:val="0030152C"/>
    <w:rsid w:val="00302FAE"/>
    <w:rsid w:val="00303AD1"/>
    <w:rsid w:val="00303AF3"/>
    <w:rsid w:val="00305137"/>
    <w:rsid w:val="0030542C"/>
    <w:rsid w:val="003056EA"/>
    <w:rsid w:val="00305C2A"/>
    <w:rsid w:val="003064DF"/>
    <w:rsid w:val="00306FC7"/>
    <w:rsid w:val="003076ED"/>
    <w:rsid w:val="00307C34"/>
    <w:rsid w:val="0031013D"/>
    <w:rsid w:val="0031028E"/>
    <w:rsid w:val="00311005"/>
    <w:rsid w:val="0031126F"/>
    <w:rsid w:val="00311670"/>
    <w:rsid w:val="00311F84"/>
    <w:rsid w:val="0031220E"/>
    <w:rsid w:val="003130F1"/>
    <w:rsid w:val="0031349D"/>
    <w:rsid w:val="0031499E"/>
    <w:rsid w:val="00315A5F"/>
    <w:rsid w:val="00315F98"/>
    <w:rsid w:val="00316261"/>
    <w:rsid w:val="00317A3F"/>
    <w:rsid w:val="0032044C"/>
    <w:rsid w:val="00320A75"/>
    <w:rsid w:val="00320FDD"/>
    <w:rsid w:val="00321167"/>
    <w:rsid w:val="00321265"/>
    <w:rsid w:val="0032148E"/>
    <w:rsid w:val="00321C07"/>
    <w:rsid w:val="00321F42"/>
    <w:rsid w:val="0032287C"/>
    <w:rsid w:val="00322D04"/>
    <w:rsid w:val="00323631"/>
    <w:rsid w:val="003239B6"/>
    <w:rsid w:val="00323E64"/>
    <w:rsid w:val="0032447B"/>
    <w:rsid w:val="003249BD"/>
    <w:rsid w:val="00324A1E"/>
    <w:rsid w:val="00324D13"/>
    <w:rsid w:val="003265BC"/>
    <w:rsid w:val="00326BA6"/>
    <w:rsid w:val="00326EBB"/>
    <w:rsid w:val="003270C6"/>
    <w:rsid w:val="0033015A"/>
    <w:rsid w:val="003305F4"/>
    <w:rsid w:val="00330673"/>
    <w:rsid w:val="003315DB"/>
    <w:rsid w:val="00331A56"/>
    <w:rsid w:val="00332057"/>
    <w:rsid w:val="0033253B"/>
    <w:rsid w:val="0033253C"/>
    <w:rsid w:val="003329AD"/>
    <w:rsid w:val="00334185"/>
    <w:rsid w:val="00334274"/>
    <w:rsid w:val="003344C9"/>
    <w:rsid w:val="003350EA"/>
    <w:rsid w:val="003361B2"/>
    <w:rsid w:val="00336759"/>
    <w:rsid w:val="00336972"/>
    <w:rsid w:val="003369B8"/>
    <w:rsid w:val="00337304"/>
    <w:rsid w:val="003379E7"/>
    <w:rsid w:val="00337DD7"/>
    <w:rsid w:val="00337DFF"/>
    <w:rsid w:val="003400D3"/>
    <w:rsid w:val="00340341"/>
    <w:rsid w:val="0034111D"/>
    <w:rsid w:val="00342687"/>
    <w:rsid w:val="0034296F"/>
    <w:rsid w:val="003436F5"/>
    <w:rsid w:val="00343EC1"/>
    <w:rsid w:val="00344325"/>
    <w:rsid w:val="00344807"/>
    <w:rsid w:val="003448C8"/>
    <w:rsid w:val="0034501B"/>
    <w:rsid w:val="003467EC"/>
    <w:rsid w:val="00347264"/>
    <w:rsid w:val="00347363"/>
    <w:rsid w:val="0034768B"/>
    <w:rsid w:val="003479A1"/>
    <w:rsid w:val="00347CD3"/>
    <w:rsid w:val="00350092"/>
    <w:rsid w:val="00350114"/>
    <w:rsid w:val="0035326C"/>
    <w:rsid w:val="003534AA"/>
    <w:rsid w:val="00353579"/>
    <w:rsid w:val="00353DFC"/>
    <w:rsid w:val="00353FB9"/>
    <w:rsid w:val="00354547"/>
    <w:rsid w:val="0035467B"/>
    <w:rsid w:val="00355797"/>
    <w:rsid w:val="00355B08"/>
    <w:rsid w:val="00355D14"/>
    <w:rsid w:val="00356383"/>
    <w:rsid w:val="0035679A"/>
    <w:rsid w:val="003602A9"/>
    <w:rsid w:val="0036146B"/>
    <w:rsid w:val="003618DE"/>
    <w:rsid w:val="00361C81"/>
    <w:rsid w:val="00362032"/>
    <w:rsid w:val="003621D2"/>
    <w:rsid w:val="00362464"/>
    <w:rsid w:val="003630DF"/>
    <w:rsid w:val="003640C4"/>
    <w:rsid w:val="003645DC"/>
    <w:rsid w:val="0036470B"/>
    <w:rsid w:val="00364B5E"/>
    <w:rsid w:val="0036513E"/>
    <w:rsid w:val="0036550C"/>
    <w:rsid w:val="0036621D"/>
    <w:rsid w:val="003665B8"/>
    <w:rsid w:val="00366A19"/>
    <w:rsid w:val="00366D3D"/>
    <w:rsid w:val="00367D6F"/>
    <w:rsid w:val="003708C7"/>
    <w:rsid w:val="00370FBC"/>
    <w:rsid w:val="0037121B"/>
    <w:rsid w:val="00371B79"/>
    <w:rsid w:val="003720BA"/>
    <w:rsid w:val="003727FD"/>
    <w:rsid w:val="003732F0"/>
    <w:rsid w:val="00373701"/>
    <w:rsid w:val="00374990"/>
    <w:rsid w:val="0037557B"/>
    <w:rsid w:val="00375B59"/>
    <w:rsid w:val="00375F9C"/>
    <w:rsid w:val="0037656B"/>
    <w:rsid w:val="003776B3"/>
    <w:rsid w:val="00377C6C"/>
    <w:rsid w:val="00377CFD"/>
    <w:rsid w:val="00380086"/>
    <w:rsid w:val="00380BD9"/>
    <w:rsid w:val="00381202"/>
    <w:rsid w:val="003818FD"/>
    <w:rsid w:val="00381E72"/>
    <w:rsid w:val="003823C8"/>
    <w:rsid w:val="003827BD"/>
    <w:rsid w:val="00382A1E"/>
    <w:rsid w:val="0038341A"/>
    <w:rsid w:val="00383AF7"/>
    <w:rsid w:val="003846FB"/>
    <w:rsid w:val="00385BA7"/>
    <w:rsid w:val="00385C98"/>
    <w:rsid w:val="00386424"/>
    <w:rsid w:val="00386C5C"/>
    <w:rsid w:val="0039047C"/>
    <w:rsid w:val="00390624"/>
    <w:rsid w:val="00391B72"/>
    <w:rsid w:val="003928DE"/>
    <w:rsid w:val="00392936"/>
    <w:rsid w:val="00393242"/>
    <w:rsid w:val="00393C47"/>
    <w:rsid w:val="00393DF5"/>
    <w:rsid w:val="00394404"/>
    <w:rsid w:val="0039450E"/>
    <w:rsid w:val="00394E1E"/>
    <w:rsid w:val="00394E7C"/>
    <w:rsid w:val="00395BB3"/>
    <w:rsid w:val="003962C1"/>
    <w:rsid w:val="00397096"/>
    <w:rsid w:val="0039747D"/>
    <w:rsid w:val="0039751A"/>
    <w:rsid w:val="003979A2"/>
    <w:rsid w:val="00397ED4"/>
    <w:rsid w:val="003A0042"/>
    <w:rsid w:val="003A0593"/>
    <w:rsid w:val="003A0CDE"/>
    <w:rsid w:val="003A11F9"/>
    <w:rsid w:val="003A196B"/>
    <w:rsid w:val="003A1A10"/>
    <w:rsid w:val="003A1F7A"/>
    <w:rsid w:val="003A21E8"/>
    <w:rsid w:val="003A22F4"/>
    <w:rsid w:val="003A3119"/>
    <w:rsid w:val="003A3790"/>
    <w:rsid w:val="003A3896"/>
    <w:rsid w:val="003A41FA"/>
    <w:rsid w:val="003A43C8"/>
    <w:rsid w:val="003A55D9"/>
    <w:rsid w:val="003A6620"/>
    <w:rsid w:val="003A6BD7"/>
    <w:rsid w:val="003A6C70"/>
    <w:rsid w:val="003A7176"/>
    <w:rsid w:val="003B0AF6"/>
    <w:rsid w:val="003B0C30"/>
    <w:rsid w:val="003B143C"/>
    <w:rsid w:val="003B15B7"/>
    <w:rsid w:val="003B21A0"/>
    <w:rsid w:val="003B233B"/>
    <w:rsid w:val="003B34A7"/>
    <w:rsid w:val="003B34BB"/>
    <w:rsid w:val="003B37D3"/>
    <w:rsid w:val="003B460E"/>
    <w:rsid w:val="003B46EB"/>
    <w:rsid w:val="003B52EE"/>
    <w:rsid w:val="003B59FE"/>
    <w:rsid w:val="003B5DCB"/>
    <w:rsid w:val="003C01AF"/>
    <w:rsid w:val="003C1675"/>
    <w:rsid w:val="003C1992"/>
    <w:rsid w:val="003C19EC"/>
    <w:rsid w:val="003C1B10"/>
    <w:rsid w:val="003C2A94"/>
    <w:rsid w:val="003C34D1"/>
    <w:rsid w:val="003C35EE"/>
    <w:rsid w:val="003C4B1C"/>
    <w:rsid w:val="003C53F3"/>
    <w:rsid w:val="003C65C0"/>
    <w:rsid w:val="003C6EE4"/>
    <w:rsid w:val="003C7554"/>
    <w:rsid w:val="003D02D0"/>
    <w:rsid w:val="003D07F1"/>
    <w:rsid w:val="003D0A4B"/>
    <w:rsid w:val="003D1C84"/>
    <w:rsid w:val="003D21E9"/>
    <w:rsid w:val="003D2AC1"/>
    <w:rsid w:val="003D31F7"/>
    <w:rsid w:val="003D3DDD"/>
    <w:rsid w:val="003D4416"/>
    <w:rsid w:val="003D4D1F"/>
    <w:rsid w:val="003D50AB"/>
    <w:rsid w:val="003D705A"/>
    <w:rsid w:val="003D7147"/>
    <w:rsid w:val="003D73F3"/>
    <w:rsid w:val="003D7571"/>
    <w:rsid w:val="003D7DA8"/>
    <w:rsid w:val="003E17DF"/>
    <w:rsid w:val="003E2772"/>
    <w:rsid w:val="003E2BBC"/>
    <w:rsid w:val="003E2E2B"/>
    <w:rsid w:val="003E3957"/>
    <w:rsid w:val="003E3B20"/>
    <w:rsid w:val="003E4147"/>
    <w:rsid w:val="003E5979"/>
    <w:rsid w:val="003E5D81"/>
    <w:rsid w:val="003E6131"/>
    <w:rsid w:val="003E6D0F"/>
    <w:rsid w:val="003E7021"/>
    <w:rsid w:val="003E7F03"/>
    <w:rsid w:val="003E7FF8"/>
    <w:rsid w:val="003F0E2F"/>
    <w:rsid w:val="003F1209"/>
    <w:rsid w:val="003F1222"/>
    <w:rsid w:val="003F1740"/>
    <w:rsid w:val="003F1862"/>
    <w:rsid w:val="003F1F68"/>
    <w:rsid w:val="003F242E"/>
    <w:rsid w:val="003F2C8F"/>
    <w:rsid w:val="003F3D88"/>
    <w:rsid w:val="003F453E"/>
    <w:rsid w:val="003F4F5B"/>
    <w:rsid w:val="003F60C6"/>
    <w:rsid w:val="003F67FB"/>
    <w:rsid w:val="003F6EB8"/>
    <w:rsid w:val="003F6F38"/>
    <w:rsid w:val="003F7296"/>
    <w:rsid w:val="004004BF"/>
    <w:rsid w:val="00400864"/>
    <w:rsid w:val="004010EB"/>
    <w:rsid w:val="00402649"/>
    <w:rsid w:val="0040304C"/>
    <w:rsid w:val="0040323B"/>
    <w:rsid w:val="00403413"/>
    <w:rsid w:val="00403625"/>
    <w:rsid w:val="0040455F"/>
    <w:rsid w:val="00404C69"/>
    <w:rsid w:val="00405022"/>
    <w:rsid w:val="00405045"/>
    <w:rsid w:val="004052B9"/>
    <w:rsid w:val="00405370"/>
    <w:rsid w:val="00405464"/>
    <w:rsid w:val="004055E4"/>
    <w:rsid w:val="0040772A"/>
    <w:rsid w:val="0040777D"/>
    <w:rsid w:val="0041023A"/>
    <w:rsid w:val="00411851"/>
    <w:rsid w:val="0041190F"/>
    <w:rsid w:val="00411A07"/>
    <w:rsid w:val="00414487"/>
    <w:rsid w:val="00414C2E"/>
    <w:rsid w:val="00415875"/>
    <w:rsid w:val="00416128"/>
    <w:rsid w:val="004167FF"/>
    <w:rsid w:val="00416B42"/>
    <w:rsid w:val="0041700E"/>
    <w:rsid w:val="00417691"/>
    <w:rsid w:val="00417B2C"/>
    <w:rsid w:val="004209C4"/>
    <w:rsid w:val="0042131F"/>
    <w:rsid w:val="00421CDC"/>
    <w:rsid w:val="00421EA7"/>
    <w:rsid w:val="00422213"/>
    <w:rsid w:val="004224DA"/>
    <w:rsid w:val="00422A80"/>
    <w:rsid w:val="00422AC5"/>
    <w:rsid w:val="00422FF2"/>
    <w:rsid w:val="00423AB2"/>
    <w:rsid w:val="004246EE"/>
    <w:rsid w:val="00424868"/>
    <w:rsid w:val="004255B9"/>
    <w:rsid w:val="00425798"/>
    <w:rsid w:val="004257DA"/>
    <w:rsid w:val="0042593D"/>
    <w:rsid w:val="00425CA9"/>
    <w:rsid w:val="00425E5D"/>
    <w:rsid w:val="004264F9"/>
    <w:rsid w:val="00426D9B"/>
    <w:rsid w:val="004270FC"/>
    <w:rsid w:val="00427186"/>
    <w:rsid w:val="0042745B"/>
    <w:rsid w:val="004315E5"/>
    <w:rsid w:val="00432713"/>
    <w:rsid w:val="0043399C"/>
    <w:rsid w:val="00433A20"/>
    <w:rsid w:val="00433D45"/>
    <w:rsid w:val="00434585"/>
    <w:rsid w:val="00435763"/>
    <w:rsid w:val="00435EA1"/>
    <w:rsid w:val="00436157"/>
    <w:rsid w:val="0043618F"/>
    <w:rsid w:val="00437613"/>
    <w:rsid w:val="00437AC8"/>
    <w:rsid w:val="00437E87"/>
    <w:rsid w:val="00437FD6"/>
    <w:rsid w:val="00440519"/>
    <w:rsid w:val="00440BA5"/>
    <w:rsid w:val="00441C5B"/>
    <w:rsid w:val="00441C65"/>
    <w:rsid w:val="00441D0C"/>
    <w:rsid w:val="00441D8E"/>
    <w:rsid w:val="00441F81"/>
    <w:rsid w:val="00442005"/>
    <w:rsid w:val="004420D4"/>
    <w:rsid w:val="00444855"/>
    <w:rsid w:val="00446768"/>
    <w:rsid w:val="00446B2E"/>
    <w:rsid w:val="00446D21"/>
    <w:rsid w:val="0044793D"/>
    <w:rsid w:val="00447AF7"/>
    <w:rsid w:val="00452313"/>
    <w:rsid w:val="00452698"/>
    <w:rsid w:val="004527FD"/>
    <w:rsid w:val="0045281D"/>
    <w:rsid w:val="00452EFF"/>
    <w:rsid w:val="00454AF2"/>
    <w:rsid w:val="00456955"/>
    <w:rsid w:val="00456A0E"/>
    <w:rsid w:val="004578CD"/>
    <w:rsid w:val="0045794D"/>
    <w:rsid w:val="004614DE"/>
    <w:rsid w:val="0046187B"/>
    <w:rsid w:val="00461BC0"/>
    <w:rsid w:val="00462CB7"/>
    <w:rsid w:val="00463DAB"/>
    <w:rsid w:val="00464A05"/>
    <w:rsid w:val="00464F1C"/>
    <w:rsid w:val="00464FD1"/>
    <w:rsid w:val="004650B8"/>
    <w:rsid w:val="0046527D"/>
    <w:rsid w:val="00465D8E"/>
    <w:rsid w:val="00465E04"/>
    <w:rsid w:val="00465F98"/>
    <w:rsid w:val="0046634B"/>
    <w:rsid w:val="00467E07"/>
    <w:rsid w:val="004705AD"/>
    <w:rsid w:val="004714FF"/>
    <w:rsid w:val="00471DCF"/>
    <w:rsid w:val="00472317"/>
    <w:rsid w:val="00472C39"/>
    <w:rsid w:val="00472FCE"/>
    <w:rsid w:val="0047387D"/>
    <w:rsid w:val="00474D16"/>
    <w:rsid w:val="00475896"/>
    <w:rsid w:val="00475B6E"/>
    <w:rsid w:val="00475FFF"/>
    <w:rsid w:val="00476474"/>
    <w:rsid w:val="00476A49"/>
    <w:rsid w:val="00476DF5"/>
    <w:rsid w:val="004772F4"/>
    <w:rsid w:val="0047773C"/>
    <w:rsid w:val="00477811"/>
    <w:rsid w:val="004812E1"/>
    <w:rsid w:val="00481B3F"/>
    <w:rsid w:val="00482128"/>
    <w:rsid w:val="00484E72"/>
    <w:rsid w:val="00486F35"/>
    <w:rsid w:val="00487D60"/>
    <w:rsid w:val="004904B4"/>
    <w:rsid w:val="0049084B"/>
    <w:rsid w:val="00490A61"/>
    <w:rsid w:val="00491FEA"/>
    <w:rsid w:val="004926EB"/>
    <w:rsid w:val="00492A56"/>
    <w:rsid w:val="00493971"/>
    <w:rsid w:val="00494412"/>
    <w:rsid w:val="00494D8A"/>
    <w:rsid w:val="00494F00"/>
    <w:rsid w:val="00495262"/>
    <w:rsid w:val="00495410"/>
    <w:rsid w:val="00496772"/>
    <w:rsid w:val="004968D3"/>
    <w:rsid w:val="00496D3A"/>
    <w:rsid w:val="004974A5"/>
    <w:rsid w:val="00497E21"/>
    <w:rsid w:val="004A008C"/>
    <w:rsid w:val="004A0CEF"/>
    <w:rsid w:val="004A0DFD"/>
    <w:rsid w:val="004A0FEB"/>
    <w:rsid w:val="004A1250"/>
    <w:rsid w:val="004A134E"/>
    <w:rsid w:val="004A1EB8"/>
    <w:rsid w:val="004A22B1"/>
    <w:rsid w:val="004A2396"/>
    <w:rsid w:val="004A2F3E"/>
    <w:rsid w:val="004A30B4"/>
    <w:rsid w:val="004A336F"/>
    <w:rsid w:val="004A33E6"/>
    <w:rsid w:val="004A3CEA"/>
    <w:rsid w:val="004A40E8"/>
    <w:rsid w:val="004A435E"/>
    <w:rsid w:val="004A4BB3"/>
    <w:rsid w:val="004A6319"/>
    <w:rsid w:val="004A68E6"/>
    <w:rsid w:val="004A7AA6"/>
    <w:rsid w:val="004A7B26"/>
    <w:rsid w:val="004B0690"/>
    <w:rsid w:val="004B06D3"/>
    <w:rsid w:val="004B0C71"/>
    <w:rsid w:val="004B138B"/>
    <w:rsid w:val="004B1504"/>
    <w:rsid w:val="004B1654"/>
    <w:rsid w:val="004B1727"/>
    <w:rsid w:val="004B18E8"/>
    <w:rsid w:val="004B1B07"/>
    <w:rsid w:val="004B1C32"/>
    <w:rsid w:val="004B2114"/>
    <w:rsid w:val="004B27D2"/>
    <w:rsid w:val="004B3977"/>
    <w:rsid w:val="004B3D1D"/>
    <w:rsid w:val="004B4401"/>
    <w:rsid w:val="004B4695"/>
    <w:rsid w:val="004B6651"/>
    <w:rsid w:val="004B7FDD"/>
    <w:rsid w:val="004C0248"/>
    <w:rsid w:val="004C052B"/>
    <w:rsid w:val="004C055F"/>
    <w:rsid w:val="004C1336"/>
    <w:rsid w:val="004C2F3E"/>
    <w:rsid w:val="004C3585"/>
    <w:rsid w:val="004C359B"/>
    <w:rsid w:val="004C3705"/>
    <w:rsid w:val="004C393E"/>
    <w:rsid w:val="004C3A93"/>
    <w:rsid w:val="004C3DB2"/>
    <w:rsid w:val="004C3FBE"/>
    <w:rsid w:val="004C4E66"/>
    <w:rsid w:val="004C54AC"/>
    <w:rsid w:val="004C67E8"/>
    <w:rsid w:val="004C683D"/>
    <w:rsid w:val="004C685C"/>
    <w:rsid w:val="004C75CD"/>
    <w:rsid w:val="004D018F"/>
    <w:rsid w:val="004D05CE"/>
    <w:rsid w:val="004D071A"/>
    <w:rsid w:val="004D0F9E"/>
    <w:rsid w:val="004D152D"/>
    <w:rsid w:val="004D161D"/>
    <w:rsid w:val="004D17D5"/>
    <w:rsid w:val="004D2081"/>
    <w:rsid w:val="004D22A6"/>
    <w:rsid w:val="004D382E"/>
    <w:rsid w:val="004D40B1"/>
    <w:rsid w:val="004D424C"/>
    <w:rsid w:val="004D4F4C"/>
    <w:rsid w:val="004D57E5"/>
    <w:rsid w:val="004D5B91"/>
    <w:rsid w:val="004D5BF6"/>
    <w:rsid w:val="004D60AE"/>
    <w:rsid w:val="004D6423"/>
    <w:rsid w:val="004D7844"/>
    <w:rsid w:val="004D7D46"/>
    <w:rsid w:val="004E0165"/>
    <w:rsid w:val="004E030A"/>
    <w:rsid w:val="004E0428"/>
    <w:rsid w:val="004E04D0"/>
    <w:rsid w:val="004E0966"/>
    <w:rsid w:val="004E152D"/>
    <w:rsid w:val="004E176A"/>
    <w:rsid w:val="004E1DD6"/>
    <w:rsid w:val="004E314B"/>
    <w:rsid w:val="004E4F09"/>
    <w:rsid w:val="004E5022"/>
    <w:rsid w:val="004E574C"/>
    <w:rsid w:val="004E5D92"/>
    <w:rsid w:val="004E5E03"/>
    <w:rsid w:val="004E5EBB"/>
    <w:rsid w:val="004E65BF"/>
    <w:rsid w:val="004E6F49"/>
    <w:rsid w:val="004E73AD"/>
    <w:rsid w:val="004E7B63"/>
    <w:rsid w:val="004E7DE6"/>
    <w:rsid w:val="004F004F"/>
    <w:rsid w:val="004F0A09"/>
    <w:rsid w:val="004F0C72"/>
    <w:rsid w:val="004F103C"/>
    <w:rsid w:val="004F12BF"/>
    <w:rsid w:val="004F1F83"/>
    <w:rsid w:val="004F213B"/>
    <w:rsid w:val="004F2ABA"/>
    <w:rsid w:val="004F2FD9"/>
    <w:rsid w:val="004F4848"/>
    <w:rsid w:val="004F4B54"/>
    <w:rsid w:val="004F588B"/>
    <w:rsid w:val="004F5D80"/>
    <w:rsid w:val="004F5DE9"/>
    <w:rsid w:val="004F5E01"/>
    <w:rsid w:val="004F5E82"/>
    <w:rsid w:val="004F7556"/>
    <w:rsid w:val="004F7DD9"/>
    <w:rsid w:val="00500949"/>
    <w:rsid w:val="005013BD"/>
    <w:rsid w:val="00501636"/>
    <w:rsid w:val="005023EF"/>
    <w:rsid w:val="005027D9"/>
    <w:rsid w:val="005029EE"/>
    <w:rsid w:val="005038FD"/>
    <w:rsid w:val="0050485F"/>
    <w:rsid w:val="00505B5F"/>
    <w:rsid w:val="0050697B"/>
    <w:rsid w:val="00506982"/>
    <w:rsid w:val="00506ACA"/>
    <w:rsid w:val="00506CBB"/>
    <w:rsid w:val="00510EAC"/>
    <w:rsid w:val="00512067"/>
    <w:rsid w:val="005129F1"/>
    <w:rsid w:val="00512E80"/>
    <w:rsid w:val="00513E06"/>
    <w:rsid w:val="00515CB6"/>
    <w:rsid w:val="005170E4"/>
    <w:rsid w:val="00517C0B"/>
    <w:rsid w:val="00520588"/>
    <w:rsid w:val="00520A75"/>
    <w:rsid w:val="00521657"/>
    <w:rsid w:val="0052199F"/>
    <w:rsid w:val="00521C9B"/>
    <w:rsid w:val="005221DE"/>
    <w:rsid w:val="00522386"/>
    <w:rsid w:val="005226D1"/>
    <w:rsid w:val="00524BF8"/>
    <w:rsid w:val="00524F4C"/>
    <w:rsid w:val="005250E8"/>
    <w:rsid w:val="0052573F"/>
    <w:rsid w:val="00525D0A"/>
    <w:rsid w:val="005261AF"/>
    <w:rsid w:val="005267EC"/>
    <w:rsid w:val="0052703E"/>
    <w:rsid w:val="00527285"/>
    <w:rsid w:val="00527930"/>
    <w:rsid w:val="005300C4"/>
    <w:rsid w:val="0053050D"/>
    <w:rsid w:val="00530A3E"/>
    <w:rsid w:val="005311D3"/>
    <w:rsid w:val="0053211A"/>
    <w:rsid w:val="0053262C"/>
    <w:rsid w:val="005338BB"/>
    <w:rsid w:val="00533E1C"/>
    <w:rsid w:val="00534A41"/>
    <w:rsid w:val="00534A5D"/>
    <w:rsid w:val="00534B24"/>
    <w:rsid w:val="00534ED7"/>
    <w:rsid w:val="005352B2"/>
    <w:rsid w:val="005359C7"/>
    <w:rsid w:val="00535AB3"/>
    <w:rsid w:val="00535C63"/>
    <w:rsid w:val="00535EC4"/>
    <w:rsid w:val="00536EB7"/>
    <w:rsid w:val="00536FED"/>
    <w:rsid w:val="00541039"/>
    <w:rsid w:val="00541A68"/>
    <w:rsid w:val="00541C8D"/>
    <w:rsid w:val="00541F3B"/>
    <w:rsid w:val="0054239E"/>
    <w:rsid w:val="005423B3"/>
    <w:rsid w:val="00542622"/>
    <w:rsid w:val="00542FB7"/>
    <w:rsid w:val="00543F2B"/>
    <w:rsid w:val="005445E2"/>
    <w:rsid w:val="00544AB5"/>
    <w:rsid w:val="00544AD3"/>
    <w:rsid w:val="005458B0"/>
    <w:rsid w:val="00545DFE"/>
    <w:rsid w:val="005469D5"/>
    <w:rsid w:val="0054711A"/>
    <w:rsid w:val="00547508"/>
    <w:rsid w:val="00550C78"/>
    <w:rsid w:val="005510F0"/>
    <w:rsid w:val="00551188"/>
    <w:rsid w:val="0055124B"/>
    <w:rsid w:val="00551DB9"/>
    <w:rsid w:val="005529FB"/>
    <w:rsid w:val="00552A4B"/>
    <w:rsid w:val="00552C2D"/>
    <w:rsid w:val="00552D75"/>
    <w:rsid w:val="005530EB"/>
    <w:rsid w:val="00553744"/>
    <w:rsid w:val="00554F57"/>
    <w:rsid w:val="00555472"/>
    <w:rsid w:val="00555518"/>
    <w:rsid w:val="0055568F"/>
    <w:rsid w:val="005572B4"/>
    <w:rsid w:val="005579CE"/>
    <w:rsid w:val="00557B70"/>
    <w:rsid w:val="0056023E"/>
    <w:rsid w:val="005603AB"/>
    <w:rsid w:val="00561192"/>
    <w:rsid w:val="005614FC"/>
    <w:rsid w:val="0056161D"/>
    <w:rsid w:val="00562421"/>
    <w:rsid w:val="00562666"/>
    <w:rsid w:val="00562832"/>
    <w:rsid w:val="00562E2D"/>
    <w:rsid w:val="00563E15"/>
    <w:rsid w:val="0056434A"/>
    <w:rsid w:val="00564441"/>
    <w:rsid w:val="00565FBA"/>
    <w:rsid w:val="00566497"/>
    <w:rsid w:val="005664FB"/>
    <w:rsid w:val="00566B02"/>
    <w:rsid w:val="00566DFD"/>
    <w:rsid w:val="00566FE1"/>
    <w:rsid w:val="0056705C"/>
    <w:rsid w:val="00567A38"/>
    <w:rsid w:val="00567F86"/>
    <w:rsid w:val="005707E2"/>
    <w:rsid w:val="00570E68"/>
    <w:rsid w:val="00572761"/>
    <w:rsid w:val="0057345B"/>
    <w:rsid w:val="00573726"/>
    <w:rsid w:val="00574AF2"/>
    <w:rsid w:val="0057549F"/>
    <w:rsid w:val="00575F14"/>
    <w:rsid w:val="00576237"/>
    <w:rsid w:val="005768D6"/>
    <w:rsid w:val="00576D9A"/>
    <w:rsid w:val="005770A0"/>
    <w:rsid w:val="00577390"/>
    <w:rsid w:val="005775B6"/>
    <w:rsid w:val="0057790E"/>
    <w:rsid w:val="00577ADF"/>
    <w:rsid w:val="00580DCB"/>
    <w:rsid w:val="00582DAD"/>
    <w:rsid w:val="00583096"/>
    <w:rsid w:val="0058328C"/>
    <w:rsid w:val="005839C3"/>
    <w:rsid w:val="00584290"/>
    <w:rsid w:val="005844AC"/>
    <w:rsid w:val="00584A40"/>
    <w:rsid w:val="00584E6E"/>
    <w:rsid w:val="0058549A"/>
    <w:rsid w:val="00585C82"/>
    <w:rsid w:val="005864DE"/>
    <w:rsid w:val="00587322"/>
    <w:rsid w:val="0058790A"/>
    <w:rsid w:val="00587D36"/>
    <w:rsid w:val="005904B6"/>
    <w:rsid w:val="00590714"/>
    <w:rsid w:val="005909A6"/>
    <w:rsid w:val="00590A52"/>
    <w:rsid w:val="00590DBE"/>
    <w:rsid w:val="005914F6"/>
    <w:rsid w:val="00592084"/>
    <w:rsid w:val="005925F3"/>
    <w:rsid w:val="0059270F"/>
    <w:rsid w:val="00592CC1"/>
    <w:rsid w:val="00593714"/>
    <w:rsid w:val="005938FD"/>
    <w:rsid w:val="005941F1"/>
    <w:rsid w:val="00594617"/>
    <w:rsid w:val="005953CC"/>
    <w:rsid w:val="00595781"/>
    <w:rsid w:val="005964BA"/>
    <w:rsid w:val="00596C60"/>
    <w:rsid w:val="00596C99"/>
    <w:rsid w:val="00596DE5"/>
    <w:rsid w:val="0059724B"/>
    <w:rsid w:val="005973E8"/>
    <w:rsid w:val="00597447"/>
    <w:rsid w:val="00597D5E"/>
    <w:rsid w:val="00597EB3"/>
    <w:rsid w:val="005A07CA"/>
    <w:rsid w:val="005A08D3"/>
    <w:rsid w:val="005A0938"/>
    <w:rsid w:val="005A0980"/>
    <w:rsid w:val="005A0B15"/>
    <w:rsid w:val="005A12D2"/>
    <w:rsid w:val="005A1B7E"/>
    <w:rsid w:val="005A1D45"/>
    <w:rsid w:val="005A3015"/>
    <w:rsid w:val="005A39E4"/>
    <w:rsid w:val="005A45FB"/>
    <w:rsid w:val="005A5D0F"/>
    <w:rsid w:val="005A65CD"/>
    <w:rsid w:val="005A76AF"/>
    <w:rsid w:val="005A7842"/>
    <w:rsid w:val="005A79BE"/>
    <w:rsid w:val="005B0159"/>
    <w:rsid w:val="005B0192"/>
    <w:rsid w:val="005B2975"/>
    <w:rsid w:val="005B2B4D"/>
    <w:rsid w:val="005B2C04"/>
    <w:rsid w:val="005B2C85"/>
    <w:rsid w:val="005B2CE7"/>
    <w:rsid w:val="005B3307"/>
    <w:rsid w:val="005B3464"/>
    <w:rsid w:val="005B3496"/>
    <w:rsid w:val="005B350F"/>
    <w:rsid w:val="005B35F9"/>
    <w:rsid w:val="005B46DB"/>
    <w:rsid w:val="005B4C62"/>
    <w:rsid w:val="005B53C3"/>
    <w:rsid w:val="005B580E"/>
    <w:rsid w:val="005B5CAD"/>
    <w:rsid w:val="005B6111"/>
    <w:rsid w:val="005B65F6"/>
    <w:rsid w:val="005B6A5A"/>
    <w:rsid w:val="005B6AE3"/>
    <w:rsid w:val="005B6AF5"/>
    <w:rsid w:val="005B72C7"/>
    <w:rsid w:val="005B7393"/>
    <w:rsid w:val="005B7469"/>
    <w:rsid w:val="005C02B9"/>
    <w:rsid w:val="005C04FD"/>
    <w:rsid w:val="005C1221"/>
    <w:rsid w:val="005C1AE2"/>
    <w:rsid w:val="005C2427"/>
    <w:rsid w:val="005C24A1"/>
    <w:rsid w:val="005C2CF5"/>
    <w:rsid w:val="005C3734"/>
    <w:rsid w:val="005C37AE"/>
    <w:rsid w:val="005C3B76"/>
    <w:rsid w:val="005C3CBE"/>
    <w:rsid w:val="005C42D2"/>
    <w:rsid w:val="005C4B27"/>
    <w:rsid w:val="005C4B6B"/>
    <w:rsid w:val="005C4E66"/>
    <w:rsid w:val="005C662B"/>
    <w:rsid w:val="005C6A2D"/>
    <w:rsid w:val="005C7DDD"/>
    <w:rsid w:val="005D0219"/>
    <w:rsid w:val="005D12DF"/>
    <w:rsid w:val="005D197B"/>
    <w:rsid w:val="005D1DFA"/>
    <w:rsid w:val="005D1FAF"/>
    <w:rsid w:val="005D263D"/>
    <w:rsid w:val="005D3527"/>
    <w:rsid w:val="005D41E1"/>
    <w:rsid w:val="005D48D0"/>
    <w:rsid w:val="005D57B9"/>
    <w:rsid w:val="005D62B4"/>
    <w:rsid w:val="005D7EE5"/>
    <w:rsid w:val="005E0387"/>
    <w:rsid w:val="005E1BFE"/>
    <w:rsid w:val="005E1F3E"/>
    <w:rsid w:val="005E214A"/>
    <w:rsid w:val="005E2B4A"/>
    <w:rsid w:val="005E2C8D"/>
    <w:rsid w:val="005E3640"/>
    <w:rsid w:val="005E3788"/>
    <w:rsid w:val="005E3793"/>
    <w:rsid w:val="005E4032"/>
    <w:rsid w:val="005E4327"/>
    <w:rsid w:val="005E472A"/>
    <w:rsid w:val="005E4B23"/>
    <w:rsid w:val="005E4FC7"/>
    <w:rsid w:val="005E57EA"/>
    <w:rsid w:val="005E6DB1"/>
    <w:rsid w:val="005E71E6"/>
    <w:rsid w:val="005E777E"/>
    <w:rsid w:val="005E7913"/>
    <w:rsid w:val="005E7D37"/>
    <w:rsid w:val="005F02F6"/>
    <w:rsid w:val="005F0411"/>
    <w:rsid w:val="005F0C05"/>
    <w:rsid w:val="005F1019"/>
    <w:rsid w:val="005F154F"/>
    <w:rsid w:val="005F1633"/>
    <w:rsid w:val="005F19FD"/>
    <w:rsid w:val="005F2A42"/>
    <w:rsid w:val="005F32D3"/>
    <w:rsid w:val="005F41B4"/>
    <w:rsid w:val="005F4A91"/>
    <w:rsid w:val="005F4C8F"/>
    <w:rsid w:val="005F4F66"/>
    <w:rsid w:val="005F55C8"/>
    <w:rsid w:val="005F5AF0"/>
    <w:rsid w:val="005F5CF6"/>
    <w:rsid w:val="005F6C09"/>
    <w:rsid w:val="005F7645"/>
    <w:rsid w:val="005F7F33"/>
    <w:rsid w:val="0060019D"/>
    <w:rsid w:val="006002AF"/>
    <w:rsid w:val="0060088D"/>
    <w:rsid w:val="00600B8A"/>
    <w:rsid w:val="00600BA2"/>
    <w:rsid w:val="00601A0C"/>
    <w:rsid w:val="0060285A"/>
    <w:rsid w:val="006032F0"/>
    <w:rsid w:val="0060376C"/>
    <w:rsid w:val="00603A53"/>
    <w:rsid w:val="00604453"/>
    <w:rsid w:val="0060454B"/>
    <w:rsid w:val="006048C3"/>
    <w:rsid w:val="00606F88"/>
    <w:rsid w:val="006076B7"/>
    <w:rsid w:val="00607A55"/>
    <w:rsid w:val="00607DF0"/>
    <w:rsid w:val="006101F6"/>
    <w:rsid w:val="0061037B"/>
    <w:rsid w:val="00610CA2"/>
    <w:rsid w:val="00611DCB"/>
    <w:rsid w:val="00611F6C"/>
    <w:rsid w:val="0061215E"/>
    <w:rsid w:val="006128F8"/>
    <w:rsid w:val="00613510"/>
    <w:rsid w:val="006136CE"/>
    <w:rsid w:val="00613AEE"/>
    <w:rsid w:val="00614237"/>
    <w:rsid w:val="0061583E"/>
    <w:rsid w:val="006161CD"/>
    <w:rsid w:val="00616C0C"/>
    <w:rsid w:val="006177D9"/>
    <w:rsid w:val="006178C5"/>
    <w:rsid w:val="00620515"/>
    <w:rsid w:val="006210D2"/>
    <w:rsid w:val="00621718"/>
    <w:rsid w:val="00622C4D"/>
    <w:rsid w:val="00623029"/>
    <w:rsid w:val="00624263"/>
    <w:rsid w:val="006242E0"/>
    <w:rsid w:val="00624460"/>
    <w:rsid w:val="006267C2"/>
    <w:rsid w:val="00627077"/>
    <w:rsid w:val="00627286"/>
    <w:rsid w:val="00627806"/>
    <w:rsid w:val="00630578"/>
    <w:rsid w:val="00631B2D"/>
    <w:rsid w:val="00632397"/>
    <w:rsid w:val="0063290E"/>
    <w:rsid w:val="00632DA0"/>
    <w:rsid w:val="006332DD"/>
    <w:rsid w:val="006333E6"/>
    <w:rsid w:val="0063361C"/>
    <w:rsid w:val="00634373"/>
    <w:rsid w:val="0063502E"/>
    <w:rsid w:val="00635342"/>
    <w:rsid w:val="006358EF"/>
    <w:rsid w:val="00635A00"/>
    <w:rsid w:val="00635AC7"/>
    <w:rsid w:val="00635D40"/>
    <w:rsid w:val="00635EB7"/>
    <w:rsid w:val="006370FB"/>
    <w:rsid w:val="00637315"/>
    <w:rsid w:val="0064025E"/>
    <w:rsid w:val="00641BA8"/>
    <w:rsid w:val="00642ADB"/>
    <w:rsid w:val="00642E3A"/>
    <w:rsid w:val="006434A7"/>
    <w:rsid w:val="0064390F"/>
    <w:rsid w:val="00643C07"/>
    <w:rsid w:val="00644C85"/>
    <w:rsid w:val="006455DD"/>
    <w:rsid w:val="00645E02"/>
    <w:rsid w:val="00645FE8"/>
    <w:rsid w:val="00646673"/>
    <w:rsid w:val="00646E59"/>
    <w:rsid w:val="00647139"/>
    <w:rsid w:val="00647209"/>
    <w:rsid w:val="00647B00"/>
    <w:rsid w:val="0065042A"/>
    <w:rsid w:val="006515EA"/>
    <w:rsid w:val="00651AE9"/>
    <w:rsid w:val="00651FBA"/>
    <w:rsid w:val="00652965"/>
    <w:rsid w:val="00653535"/>
    <w:rsid w:val="006538F5"/>
    <w:rsid w:val="006545B6"/>
    <w:rsid w:val="00654AE8"/>
    <w:rsid w:val="00654D20"/>
    <w:rsid w:val="00655299"/>
    <w:rsid w:val="00655810"/>
    <w:rsid w:val="00655AB0"/>
    <w:rsid w:val="00656383"/>
    <w:rsid w:val="00657254"/>
    <w:rsid w:val="00657560"/>
    <w:rsid w:val="00657B00"/>
    <w:rsid w:val="006600FA"/>
    <w:rsid w:val="0066068D"/>
    <w:rsid w:val="0066083F"/>
    <w:rsid w:val="0066151E"/>
    <w:rsid w:val="006627C3"/>
    <w:rsid w:val="006636B1"/>
    <w:rsid w:val="0066388A"/>
    <w:rsid w:val="00663899"/>
    <w:rsid w:val="00663DA7"/>
    <w:rsid w:val="00663E45"/>
    <w:rsid w:val="00664183"/>
    <w:rsid w:val="00665428"/>
    <w:rsid w:val="00665CF4"/>
    <w:rsid w:val="0066669D"/>
    <w:rsid w:val="00666B9F"/>
    <w:rsid w:val="0066709C"/>
    <w:rsid w:val="0066785C"/>
    <w:rsid w:val="006741AF"/>
    <w:rsid w:val="0067435B"/>
    <w:rsid w:val="006747C8"/>
    <w:rsid w:val="006749CB"/>
    <w:rsid w:val="00675B1A"/>
    <w:rsid w:val="00675FC5"/>
    <w:rsid w:val="00677086"/>
    <w:rsid w:val="0067720E"/>
    <w:rsid w:val="0068002C"/>
    <w:rsid w:val="006807F7"/>
    <w:rsid w:val="00680AF2"/>
    <w:rsid w:val="00681902"/>
    <w:rsid w:val="00682647"/>
    <w:rsid w:val="00682F03"/>
    <w:rsid w:val="00683C4A"/>
    <w:rsid w:val="00684036"/>
    <w:rsid w:val="00684203"/>
    <w:rsid w:val="00685D05"/>
    <w:rsid w:val="00686717"/>
    <w:rsid w:val="00686A99"/>
    <w:rsid w:val="00686A9A"/>
    <w:rsid w:val="00686DB7"/>
    <w:rsid w:val="00686DBD"/>
    <w:rsid w:val="00687474"/>
    <w:rsid w:val="00687722"/>
    <w:rsid w:val="00687AE3"/>
    <w:rsid w:val="00690433"/>
    <w:rsid w:val="006910F1"/>
    <w:rsid w:val="006916AD"/>
    <w:rsid w:val="00691D50"/>
    <w:rsid w:val="00692259"/>
    <w:rsid w:val="00692D7E"/>
    <w:rsid w:val="00693276"/>
    <w:rsid w:val="0069343E"/>
    <w:rsid w:val="006943CA"/>
    <w:rsid w:val="0069653E"/>
    <w:rsid w:val="00696CA2"/>
    <w:rsid w:val="006971A4"/>
    <w:rsid w:val="00697BC7"/>
    <w:rsid w:val="006A06A8"/>
    <w:rsid w:val="006A0A33"/>
    <w:rsid w:val="006A0D7D"/>
    <w:rsid w:val="006A1EB5"/>
    <w:rsid w:val="006A30D7"/>
    <w:rsid w:val="006A364D"/>
    <w:rsid w:val="006A485D"/>
    <w:rsid w:val="006A4BCE"/>
    <w:rsid w:val="006A4BF1"/>
    <w:rsid w:val="006A5222"/>
    <w:rsid w:val="006A5708"/>
    <w:rsid w:val="006A58DF"/>
    <w:rsid w:val="006A5F94"/>
    <w:rsid w:val="006A644D"/>
    <w:rsid w:val="006A6B72"/>
    <w:rsid w:val="006A7991"/>
    <w:rsid w:val="006A7A0B"/>
    <w:rsid w:val="006A7B1D"/>
    <w:rsid w:val="006B0268"/>
    <w:rsid w:val="006B112E"/>
    <w:rsid w:val="006B2128"/>
    <w:rsid w:val="006B2480"/>
    <w:rsid w:val="006B505A"/>
    <w:rsid w:val="006B531B"/>
    <w:rsid w:val="006B54A5"/>
    <w:rsid w:val="006B62A5"/>
    <w:rsid w:val="006B691F"/>
    <w:rsid w:val="006B6A5A"/>
    <w:rsid w:val="006B7DEF"/>
    <w:rsid w:val="006C01E4"/>
    <w:rsid w:val="006C023D"/>
    <w:rsid w:val="006C04AA"/>
    <w:rsid w:val="006C0547"/>
    <w:rsid w:val="006C0776"/>
    <w:rsid w:val="006C14F0"/>
    <w:rsid w:val="006C19E5"/>
    <w:rsid w:val="006C1D9F"/>
    <w:rsid w:val="006C23B9"/>
    <w:rsid w:val="006C2D05"/>
    <w:rsid w:val="006C2E60"/>
    <w:rsid w:val="006C3202"/>
    <w:rsid w:val="006C3212"/>
    <w:rsid w:val="006C32E0"/>
    <w:rsid w:val="006C34D3"/>
    <w:rsid w:val="006C3CE6"/>
    <w:rsid w:val="006C40D8"/>
    <w:rsid w:val="006C499A"/>
    <w:rsid w:val="006C4C0E"/>
    <w:rsid w:val="006C5574"/>
    <w:rsid w:val="006C5845"/>
    <w:rsid w:val="006C6664"/>
    <w:rsid w:val="006C6CD8"/>
    <w:rsid w:val="006C7717"/>
    <w:rsid w:val="006C7E3E"/>
    <w:rsid w:val="006D0714"/>
    <w:rsid w:val="006D12F9"/>
    <w:rsid w:val="006D20AD"/>
    <w:rsid w:val="006D21D6"/>
    <w:rsid w:val="006D22CD"/>
    <w:rsid w:val="006D3210"/>
    <w:rsid w:val="006D36B3"/>
    <w:rsid w:val="006D3C6C"/>
    <w:rsid w:val="006D4070"/>
    <w:rsid w:val="006D4A39"/>
    <w:rsid w:val="006D5790"/>
    <w:rsid w:val="006D641B"/>
    <w:rsid w:val="006D6F71"/>
    <w:rsid w:val="006D7590"/>
    <w:rsid w:val="006D784F"/>
    <w:rsid w:val="006D7A76"/>
    <w:rsid w:val="006E17E1"/>
    <w:rsid w:val="006E1A24"/>
    <w:rsid w:val="006E2200"/>
    <w:rsid w:val="006E2614"/>
    <w:rsid w:val="006E28E1"/>
    <w:rsid w:val="006E2EAB"/>
    <w:rsid w:val="006E3341"/>
    <w:rsid w:val="006E45DC"/>
    <w:rsid w:val="006E4750"/>
    <w:rsid w:val="006E485E"/>
    <w:rsid w:val="006E4E52"/>
    <w:rsid w:val="006F08A0"/>
    <w:rsid w:val="006F1515"/>
    <w:rsid w:val="006F2B5C"/>
    <w:rsid w:val="006F2DCD"/>
    <w:rsid w:val="006F301A"/>
    <w:rsid w:val="006F35DF"/>
    <w:rsid w:val="006F3F68"/>
    <w:rsid w:val="006F4266"/>
    <w:rsid w:val="006F4287"/>
    <w:rsid w:val="006F4442"/>
    <w:rsid w:val="006F4C39"/>
    <w:rsid w:val="006F4FD9"/>
    <w:rsid w:val="006F5143"/>
    <w:rsid w:val="006F588B"/>
    <w:rsid w:val="006F5AD3"/>
    <w:rsid w:val="006F6950"/>
    <w:rsid w:val="006F6C19"/>
    <w:rsid w:val="006F6F5E"/>
    <w:rsid w:val="00701024"/>
    <w:rsid w:val="007012A9"/>
    <w:rsid w:val="007012C0"/>
    <w:rsid w:val="007013F7"/>
    <w:rsid w:val="00701843"/>
    <w:rsid w:val="00701C20"/>
    <w:rsid w:val="00702B40"/>
    <w:rsid w:val="00703725"/>
    <w:rsid w:val="00703BCB"/>
    <w:rsid w:val="0070429B"/>
    <w:rsid w:val="007049D2"/>
    <w:rsid w:val="00704D56"/>
    <w:rsid w:val="00704E65"/>
    <w:rsid w:val="00705677"/>
    <w:rsid w:val="007057E5"/>
    <w:rsid w:val="00705D80"/>
    <w:rsid w:val="00706884"/>
    <w:rsid w:val="00706FBE"/>
    <w:rsid w:val="007070A9"/>
    <w:rsid w:val="00710AF2"/>
    <w:rsid w:val="0071141D"/>
    <w:rsid w:val="00711C75"/>
    <w:rsid w:val="00711DDE"/>
    <w:rsid w:val="00713EC1"/>
    <w:rsid w:val="00713EE2"/>
    <w:rsid w:val="0071465C"/>
    <w:rsid w:val="00714894"/>
    <w:rsid w:val="00714B89"/>
    <w:rsid w:val="00715517"/>
    <w:rsid w:val="00715B75"/>
    <w:rsid w:val="00717366"/>
    <w:rsid w:val="00720079"/>
    <w:rsid w:val="007207CE"/>
    <w:rsid w:val="00720954"/>
    <w:rsid w:val="00721989"/>
    <w:rsid w:val="00721A81"/>
    <w:rsid w:val="00722A19"/>
    <w:rsid w:val="00722EC1"/>
    <w:rsid w:val="00723709"/>
    <w:rsid w:val="00724092"/>
    <w:rsid w:val="007258A2"/>
    <w:rsid w:val="00725A8F"/>
    <w:rsid w:val="00726039"/>
    <w:rsid w:val="00727A7F"/>
    <w:rsid w:val="00727F78"/>
    <w:rsid w:val="007305B1"/>
    <w:rsid w:val="00730B1E"/>
    <w:rsid w:val="00730BBF"/>
    <w:rsid w:val="00730C4B"/>
    <w:rsid w:val="00730C85"/>
    <w:rsid w:val="00730DF9"/>
    <w:rsid w:val="00732AD9"/>
    <w:rsid w:val="007330BB"/>
    <w:rsid w:val="007334BF"/>
    <w:rsid w:val="007336D7"/>
    <w:rsid w:val="00733F14"/>
    <w:rsid w:val="007340F1"/>
    <w:rsid w:val="00734446"/>
    <w:rsid w:val="00734620"/>
    <w:rsid w:val="00734CA2"/>
    <w:rsid w:val="00734F22"/>
    <w:rsid w:val="0073519E"/>
    <w:rsid w:val="007356A0"/>
    <w:rsid w:val="0073603B"/>
    <w:rsid w:val="0073661A"/>
    <w:rsid w:val="007375BE"/>
    <w:rsid w:val="00737939"/>
    <w:rsid w:val="00740836"/>
    <w:rsid w:val="00740996"/>
    <w:rsid w:val="00740FB8"/>
    <w:rsid w:val="00741847"/>
    <w:rsid w:val="007419CC"/>
    <w:rsid w:val="007425FD"/>
    <w:rsid w:val="00742610"/>
    <w:rsid w:val="00743A52"/>
    <w:rsid w:val="0074436B"/>
    <w:rsid w:val="0074620B"/>
    <w:rsid w:val="00746471"/>
    <w:rsid w:val="0074695A"/>
    <w:rsid w:val="00746C66"/>
    <w:rsid w:val="00746DAF"/>
    <w:rsid w:val="0074721A"/>
    <w:rsid w:val="00747419"/>
    <w:rsid w:val="00747E94"/>
    <w:rsid w:val="00747FEF"/>
    <w:rsid w:val="00750632"/>
    <w:rsid w:val="00750797"/>
    <w:rsid w:val="0075108A"/>
    <w:rsid w:val="0075125C"/>
    <w:rsid w:val="00751769"/>
    <w:rsid w:val="00751984"/>
    <w:rsid w:val="0075314C"/>
    <w:rsid w:val="00753CFC"/>
    <w:rsid w:val="007541F0"/>
    <w:rsid w:val="00754525"/>
    <w:rsid w:val="0075617D"/>
    <w:rsid w:val="0075691C"/>
    <w:rsid w:val="00756EC9"/>
    <w:rsid w:val="007570E1"/>
    <w:rsid w:val="007604BA"/>
    <w:rsid w:val="00761352"/>
    <w:rsid w:val="007616C4"/>
    <w:rsid w:val="00761D50"/>
    <w:rsid w:val="00762039"/>
    <w:rsid w:val="007620DF"/>
    <w:rsid w:val="007627F8"/>
    <w:rsid w:val="00762E4E"/>
    <w:rsid w:val="00763FEF"/>
    <w:rsid w:val="00764191"/>
    <w:rsid w:val="00764F64"/>
    <w:rsid w:val="00766724"/>
    <w:rsid w:val="0076750B"/>
    <w:rsid w:val="0076764C"/>
    <w:rsid w:val="00767A32"/>
    <w:rsid w:val="00767DC0"/>
    <w:rsid w:val="0077336F"/>
    <w:rsid w:val="007738A3"/>
    <w:rsid w:val="00774785"/>
    <w:rsid w:val="007748DD"/>
    <w:rsid w:val="00775496"/>
    <w:rsid w:val="00775A9B"/>
    <w:rsid w:val="00775BCB"/>
    <w:rsid w:val="00776D1C"/>
    <w:rsid w:val="00776FD6"/>
    <w:rsid w:val="00777AD0"/>
    <w:rsid w:val="00780364"/>
    <w:rsid w:val="007811D7"/>
    <w:rsid w:val="00781D6A"/>
    <w:rsid w:val="0078259B"/>
    <w:rsid w:val="00783531"/>
    <w:rsid w:val="00783B34"/>
    <w:rsid w:val="00784337"/>
    <w:rsid w:val="00784624"/>
    <w:rsid w:val="007847DB"/>
    <w:rsid w:val="00785204"/>
    <w:rsid w:val="00785373"/>
    <w:rsid w:val="00785733"/>
    <w:rsid w:val="007859AF"/>
    <w:rsid w:val="00785FB3"/>
    <w:rsid w:val="007869FF"/>
    <w:rsid w:val="00787002"/>
    <w:rsid w:val="007873EA"/>
    <w:rsid w:val="007875C6"/>
    <w:rsid w:val="00790082"/>
    <w:rsid w:val="007913B9"/>
    <w:rsid w:val="0079196B"/>
    <w:rsid w:val="007919FF"/>
    <w:rsid w:val="007925F3"/>
    <w:rsid w:val="00793400"/>
    <w:rsid w:val="00793CFD"/>
    <w:rsid w:val="00793DF0"/>
    <w:rsid w:val="00793F3F"/>
    <w:rsid w:val="007949B7"/>
    <w:rsid w:val="00795841"/>
    <w:rsid w:val="00795E2D"/>
    <w:rsid w:val="00796E8E"/>
    <w:rsid w:val="00797D7D"/>
    <w:rsid w:val="00797DBD"/>
    <w:rsid w:val="00797FE5"/>
    <w:rsid w:val="007A048E"/>
    <w:rsid w:val="007A0907"/>
    <w:rsid w:val="007A0F6A"/>
    <w:rsid w:val="007A309D"/>
    <w:rsid w:val="007A35B8"/>
    <w:rsid w:val="007A3641"/>
    <w:rsid w:val="007A4303"/>
    <w:rsid w:val="007A463A"/>
    <w:rsid w:val="007A5940"/>
    <w:rsid w:val="007A67CD"/>
    <w:rsid w:val="007A78E8"/>
    <w:rsid w:val="007A7C77"/>
    <w:rsid w:val="007B0293"/>
    <w:rsid w:val="007B1C86"/>
    <w:rsid w:val="007B2088"/>
    <w:rsid w:val="007B2584"/>
    <w:rsid w:val="007B278F"/>
    <w:rsid w:val="007B2906"/>
    <w:rsid w:val="007B2E8E"/>
    <w:rsid w:val="007B4DEE"/>
    <w:rsid w:val="007B5ADB"/>
    <w:rsid w:val="007B5DDE"/>
    <w:rsid w:val="007B6126"/>
    <w:rsid w:val="007C01AF"/>
    <w:rsid w:val="007C02C5"/>
    <w:rsid w:val="007C090B"/>
    <w:rsid w:val="007C0AFD"/>
    <w:rsid w:val="007C0B06"/>
    <w:rsid w:val="007C0E4C"/>
    <w:rsid w:val="007C0E70"/>
    <w:rsid w:val="007C113C"/>
    <w:rsid w:val="007C2FA2"/>
    <w:rsid w:val="007C343E"/>
    <w:rsid w:val="007C39E9"/>
    <w:rsid w:val="007C46F2"/>
    <w:rsid w:val="007C609A"/>
    <w:rsid w:val="007C6166"/>
    <w:rsid w:val="007C6194"/>
    <w:rsid w:val="007C62C1"/>
    <w:rsid w:val="007C6B6A"/>
    <w:rsid w:val="007C75F8"/>
    <w:rsid w:val="007C7659"/>
    <w:rsid w:val="007D0074"/>
    <w:rsid w:val="007D01E2"/>
    <w:rsid w:val="007D0953"/>
    <w:rsid w:val="007D150D"/>
    <w:rsid w:val="007D1CE4"/>
    <w:rsid w:val="007D3BEB"/>
    <w:rsid w:val="007D66C0"/>
    <w:rsid w:val="007D6C5A"/>
    <w:rsid w:val="007E019B"/>
    <w:rsid w:val="007E020B"/>
    <w:rsid w:val="007E090B"/>
    <w:rsid w:val="007E1CAB"/>
    <w:rsid w:val="007E28DF"/>
    <w:rsid w:val="007E35DA"/>
    <w:rsid w:val="007E40EC"/>
    <w:rsid w:val="007E4383"/>
    <w:rsid w:val="007E4895"/>
    <w:rsid w:val="007E49E4"/>
    <w:rsid w:val="007E4B8D"/>
    <w:rsid w:val="007E5888"/>
    <w:rsid w:val="007E58EF"/>
    <w:rsid w:val="007E5AD9"/>
    <w:rsid w:val="007E6267"/>
    <w:rsid w:val="007E62BF"/>
    <w:rsid w:val="007E65B6"/>
    <w:rsid w:val="007E7194"/>
    <w:rsid w:val="007E7C52"/>
    <w:rsid w:val="007F0AC1"/>
    <w:rsid w:val="007F0B0F"/>
    <w:rsid w:val="007F0C37"/>
    <w:rsid w:val="007F12E0"/>
    <w:rsid w:val="007F1490"/>
    <w:rsid w:val="007F169D"/>
    <w:rsid w:val="007F2045"/>
    <w:rsid w:val="007F21C4"/>
    <w:rsid w:val="007F2D19"/>
    <w:rsid w:val="007F2E42"/>
    <w:rsid w:val="007F359A"/>
    <w:rsid w:val="007F3E86"/>
    <w:rsid w:val="007F4A82"/>
    <w:rsid w:val="007F4CC8"/>
    <w:rsid w:val="007F4F37"/>
    <w:rsid w:val="007F52D6"/>
    <w:rsid w:val="007F60DE"/>
    <w:rsid w:val="007F62BB"/>
    <w:rsid w:val="007F69E8"/>
    <w:rsid w:val="007F6B33"/>
    <w:rsid w:val="007F6B78"/>
    <w:rsid w:val="007F775F"/>
    <w:rsid w:val="007F77F4"/>
    <w:rsid w:val="007F7E2C"/>
    <w:rsid w:val="00800308"/>
    <w:rsid w:val="008008D3"/>
    <w:rsid w:val="008009A4"/>
    <w:rsid w:val="008010C9"/>
    <w:rsid w:val="008012A6"/>
    <w:rsid w:val="00801392"/>
    <w:rsid w:val="008015FE"/>
    <w:rsid w:val="00801FC6"/>
    <w:rsid w:val="008029E9"/>
    <w:rsid w:val="00802A53"/>
    <w:rsid w:val="00803998"/>
    <w:rsid w:val="00804210"/>
    <w:rsid w:val="008044D2"/>
    <w:rsid w:val="008046E1"/>
    <w:rsid w:val="00804753"/>
    <w:rsid w:val="00804C2A"/>
    <w:rsid w:val="00804EBC"/>
    <w:rsid w:val="00804EC6"/>
    <w:rsid w:val="00804FD5"/>
    <w:rsid w:val="0080526B"/>
    <w:rsid w:val="0080615A"/>
    <w:rsid w:val="008062E1"/>
    <w:rsid w:val="00806CDC"/>
    <w:rsid w:val="008077FE"/>
    <w:rsid w:val="008078A5"/>
    <w:rsid w:val="00810D52"/>
    <w:rsid w:val="00811760"/>
    <w:rsid w:val="008123BB"/>
    <w:rsid w:val="00812B53"/>
    <w:rsid w:val="00812CB3"/>
    <w:rsid w:val="00812EB4"/>
    <w:rsid w:val="00813008"/>
    <w:rsid w:val="0081322E"/>
    <w:rsid w:val="008135DB"/>
    <w:rsid w:val="008135F0"/>
    <w:rsid w:val="00813BF0"/>
    <w:rsid w:val="00814541"/>
    <w:rsid w:val="0081466D"/>
    <w:rsid w:val="00814A4A"/>
    <w:rsid w:val="00814DE5"/>
    <w:rsid w:val="00815AFD"/>
    <w:rsid w:val="00816116"/>
    <w:rsid w:val="00816180"/>
    <w:rsid w:val="008163BF"/>
    <w:rsid w:val="00816C35"/>
    <w:rsid w:val="008172A3"/>
    <w:rsid w:val="0082279F"/>
    <w:rsid w:val="00822E23"/>
    <w:rsid w:val="00823181"/>
    <w:rsid w:val="008236E0"/>
    <w:rsid w:val="008253E3"/>
    <w:rsid w:val="00825D5E"/>
    <w:rsid w:val="00825EB8"/>
    <w:rsid w:val="008275F4"/>
    <w:rsid w:val="0083004F"/>
    <w:rsid w:val="0083116C"/>
    <w:rsid w:val="008314D8"/>
    <w:rsid w:val="00832728"/>
    <w:rsid w:val="0083314D"/>
    <w:rsid w:val="0083354D"/>
    <w:rsid w:val="00834268"/>
    <w:rsid w:val="00834BE7"/>
    <w:rsid w:val="0083504E"/>
    <w:rsid w:val="008355B8"/>
    <w:rsid w:val="0083582D"/>
    <w:rsid w:val="00836009"/>
    <w:rsid w:val="00836586"/>
    <w:rsid w:val="00836CDA"/>
    <w:rsid w:val="00840B61"/>
    <w:rsid w:val="00840FF4"/>
    <w:rsid w:val="00841DC8"/>
    <w:rsid w:val="0084228E"/>
    <w:rsid w:val="0084306E"/>
    <w:rsid w:val="00843F48"/>
    <w:rsid w:val="00844A9A"/>
    <w:rsid w:val="00844E26"/>
    <w:rsid w:val="00844EC2"/>
    <w:rsid w:val="008453FA"/>
    <w:rsid w:val="0084575E"/>
    <w:rsid w:val="00846113"/>
    <w:rsid w:val="008467C1"/>
    <w:rsid w:val="008468AB"/>
    <w:rsid w:val="008470C1"/>
    <w:rsid w:val="008471AF"/>
    <w:rsid w:val="008471BF"/>
    <w:rsid w:val="008471F0"/>
    <w:rsid w:val="00850327"/>
    <w:rsid w:val="00850AE2"/>
    <w:rsid w:val="00850C0C"/>
    <w:rsid w:val="00851305"/>
    <w:rsid w:val="00851502"/>
    <w:rsid w:val="0085153D"/>
    <w:rsid w:val="00851D32"/>
    <w:rsid w:val="00851D72"/>
    <w:rsid w:val="00852FBB"/>
    <w:rsid w:val="00853289"/>
    <w:rsid w:val="00853C9F"/>
    <w:rsid w:val="00854600"/>
    <w:rsid w:val="00854D2B"/>
    <w:rsid w:val="00854D57"/>
    <w:rsid w:val="00856B9B"/>
    <w:rsid w:val="008571F1"/>
    <w:rsid w:val="008578A0"/>
    <w:rsid w:val="00857A67"/>
    <w:rsid w:val="00857B3D"/>
    <w:rsid w:val="00857C9B"/>
    <w:rsid w:val="0086078A"/>
    <w:rsid w:val="00860983"/>
    <w:rsid w:val="00860A3C"/>
    <w:rsid w:val="0086111B"/>
    <w:rsid w:val="00861462"/>
    <w:rsid w:val="008617E5"/>
    <w:rsid w:val="008620F2"/>
    <w:rsid w:val="00862154"/>
    <w:rsid w:val="00862963"/>
    <w:rsid w:val="00862C92"/>
    <w:rsid w:val="00862D1D"/>
    <w:rsid w:val="008630E4"/>
    <w:rsid w:val="00863A8E"/>
    <w:rsid w:val="00864545"/>
    <w:rsid w:val="0086530C"/>
    <w:rsid w:val="00865C97"/>
    <w:rsid w:val="00865C9A"/>
    <w:rsid w:val="00865E08"/>
    <w:rsid w:val="00866146"/>
    <w:rsid w:val="008673E3"/>
    <w:rsid w:val="00867735"/>
    <w:rsid w:val="00867846"/>
    <w:rsid w:val="00867A21"/>
    <w:rsid w:val="00867AAF"/>
    <w:rsid w:val="00872503"/>
    <w:rsid w:val="0087288F"/>
    <w:rsid w:val="00872B25"/>
    <w:rsid w:val="00873054"/>
    <w:rsid w:val="00873520"/>
    <w:rsid w:val="00873FBD"/>
    <w:rsid w:val="00874384"/>
    <w:rsid w:val="008743E4"/>
    <w:rsid w:val="00875158"/>
    <w:rsid w:val="00875B08"/>
    <w:rsid w:val="00875EDD"/>
    <w:rsid w:val="00876A57"/>
    <w:rsid w:val="00876AE9"/>
    <w:rsid w:val="00876EC2"/>
    <w:rsid w:val="0087746C"/>
    <w:rsid w:val="008774AE"/>
    <w:rsid w:val="008801FB"/>
    <w:rsid w:val="008803F4"/>
    <w:rsid w:val="00880532"/>
    <w:rsid w:val="008808E6"/>
    <w:rsid w:val="00880CD0"/>
    <w:rsid w:val="00880D4D"/>
    <w:rsid w:val="00881929"/>
    <w:rsid w:val="00881B7C"/>
    <w:rsid w:val="00881DAD"/>
    <w:rsid w:val="00882083"/>
    <w:rsid w:val="0088360E"/>
    <w:rsid w:val="00883B68"/>
    <w:rsid w:val="008844DD"/>
    <w:rsid w:val="008847F4"/>
    <w:rsid w:val="008854CF"/>
    <w:rsid w:val="0088573F"/>
    <w:rsid w:val="00885B68"/>
    <w:rsid w:val="00887469"/>
    <w:rsid w:val="00887F90"/>
    <w:rsid w:val="00890DE5"/>
    <w:rsid w:val="00891647"/>
    <w:rsid w:val="00891947"/>
    <w:rsid w:val="00891B3E"/>
    <w:rsid w:val="00891CBA"/>
    <w:rsid w:val="008924B7"/>
    <w:rsid w:val="00892768"/>
    <w:rsid w:val="008931B6"/>
    <w:rsid w:val="008936D5"/>
    <w:rsid w:val="00893C6D"/>
    <w:rsid w:val="0089437F"/>
    <w:rsid w:val="008948D2"/>
    <w:rsid w:val="008948EB"/>
    <w:rsid w:val="008954D2"/>
    <w:rsid w:val="008956D9"/>
    <w:rsid w:val="00896948"/>
    <w:rsid w:val="008A07BD"/>
    <w:rsid w:val="008A0BCF"/>
    <w:rsid w:val="008A116B"/>
    <w:rsid w:val="008A1A9A"/>
    <w:rsid w:val="008A1F47"/>
    <w:rsid w:val="008A22E8"/>
    <w:rsid w:val="008A23C7"/>
    <w:rsid w:val="008A24E6"/>
    <w:rsid w:val="008A2507"/>
    <w:rsid w:val="008A2FF8"/>
    <w:rsid w:val="008A347D"/>
    <w:rsid w:val="008A3A95"/>
    <w:rsid w:val="008A3C2C"/>
    <w:rsid w:val="008A4ADA"/>
    <w:rsid w:val="008A4D4D"/>
    <w:rsid w:val="008A4E69"/>
    <w:rsid w:val="008A54EE"/>
    <w:rsid w:val="008A55DD"/>
    <w:rsid w:val="008A59CE"/>
    <w:rsid w:val="008A5AE6"/>
    <w:rsid w:val="008A5E8C"/>
    <w:rsid w:val="008A6617"/>
    <w:rsid w:val="008A6EDF"/>
    <w:rsid w:val="008A7B59"/>
    <w:rsid w:val="008B00CC"/>
    <w:rsid w:val="008B0304"/>
    <w:rsid w:val="008B0CAD"/>
    <w:rsid w:val="008B3237"/>
    <w:rsid w:val="008B3FE3"/>
    <w:rsid w:val="008B530C"/>
    <w:rsid w:val="008B536B"/>
    <w:rsid w:val="008B6445"/>
    <w:rsid w:val="008B780D"/>
    <w:rsid w:val="008C0BE2"/>
    <w:rsid w:val="008C0DB3"/>
    <w:rsid w:val="008C10A9"/>
    <w:rsid w:val="008C2C3A"/>
    <w:rsid w:val="008C2D34"/>
    <w:rsid w:val="008C2F2A"/>
    <w:rsid w:val="008C34E7"/>
    <w:rsid w:val="008C353E"/>
    <w:rsid w:val="008C36C8"/>
    <w:rsid w:val="008C4011"/>
    <w:rsid w:val="008C402C"/>
    <w:rsid w:val="008C462C"/>
    <w:rsid w:val="008C552A"/>
    <w:rsid w:val="008C5A98"/>
    <w:rsid w:val="008C5C2B"/>
    <w:rsid w:val="008C5CA6"/>
    <w:rsid w:val="008C6F3B"/>
    <w:rsid w:val="008C7BDD"/>
    <w:rsid w:val="008C7FF9"/>
    <w:rsid w:val="008D099F"/>
    <w:rsid w:val="008D0E51"/>
    <w:rsid w:val="008D0FBA"/>
    <w:rsid w:val="008D14DE"/>
    <w:rsid w:val="008D1594"/>
    <w:rsid w:val="008D193C"/>
    <w:rsid w:val="008D1AF0"/>
    <w:rsid w:val="008D2A0A"/>
    <w:rsid w:val="008D2EB1"/>
    <w:rsid w:val="008D3304"/>
    <w:rsid w:val="008D3451"/>
    <w:rsid w:val="008D36B9"/>
    <w:rsid w:val="008D5558"/>
    <w:rsid w:val="008D56DA"/>
    <w:rsid w:val="008D57AD"/>
    <w:rsid w:val="008D589F"/>
    <w:rsid w:val="008D5A1C"/>
    <w:rsid w:val="008D5C92"/>
    <w:rsid w:val="008D5FDA"/>
    <w:rsid w:val="008D6E90"/>
    <w:rsid w:val="008D7043"/>
    <w:rsid w:val="008D72B0"/>
    <w:rsid w:val="008D7CCA"/>
    <w:rsid w:val="008E17F6"/>
    <w:rsid w:val="008E2152"/>
    <w:rsid w:val="008E26C8"/>
    <w:rsid w:val="008E2D47"/>
    <w:rsid w:val="008E2E50"/>
    <w:rsid w:val="008E34A8"/>
    <w:rsid w:val="008E38C3"/>
    <w:rsid w:val="008E4C70"/>
    <w:rsid w:val="008E4E85"/>
    <w:rsid w:val="008E4FD2"/>
    <w:rsid w:val="008E519B"/>
    <w:rsid w:val="008E5378"/>
    <w:rsid w:val="008E5E27"/>
    <w:rsid w:val="008E6A09"/>
    <w:rsid w:val="008F0B83"/>
    <w:rsid w:val="008F0E9A"/>
    <w:rsid w:val="008F16B9"/>
    <w:rsid w:val="008F16D2"/>
    <w:rsid w:val="008F20DB"/>
    <w:rsid w:val="008F28C4"/>
    <w:rsid w:val="008F2E60"/>
    <w:rsid w:val="008F31DA"/>
    <w:rsid w:val="008F3592"/>
    <w:rsid w:val="008F42BF"/>
    <w:rsid w:val="008F45B3"/>
    <w:rsid w:val="008F48E1"/>
    <w:rsid w:val="008F51D7"/>
    <w:rsid w:val="008F5451"/>
    <w:rsid w:val="008F578B"/>
    <w:rsid w:val="008F6A3E"/>
    <w:rsid w:val="008F6B32"/>
    <w:rsid w:val="008F6CA4"/>
    <w:rsid w:val="008F6F5F"/>
    <w:rsid w:val="00900005"/>
    <w:rsid w:val="00901C74"/>
    <w:rsid w:val="00901CD4"/>
    <w:rsid w:val="0090258C"/>
    <w:rsid w:val="0090261A"/>
    <w:rsid w:val="009051F5"/>
    <w:rsid w:val="00905368"/>
    <w:rsid w:val="00905E8B"/>
    <w:rsid w:val="009071EC"/>
    <w:rsid w:val="00907E85"/>
    <w:rsid w:val="00910CAF"/>
    <w:rsid w:val="009126C6"/>
    <w:rsid w:val="00913AFA"/>
    <w:rsid w:val="00914278"/>
    <w:rsid w:val="00914912"/>
    <w:rsid w:val="00914E6F"/>
    <w:rsid w:val="00915346"/>
    <w:rsid w:val="009153FD"/>
    <w:rsid w:val="009155A1"/>
    <w:rsid w:val="00915C55"/>
    <w:rsid w:val="009162A1"/>
    <w:rsid w:val="00916AC1"/>
    <w:rsid w:val="009173FD"/>
    <w:rsid w:val="00917C4C"/>
    <w:rsid w:val="00920447"/>
    <w:rsid w:val="009207D4"/>
    <w:rsid w:val="00920995"/>
    <w:rsid w:val="00921707"/>
    <w:rsid w:val="00921FAF"/>
    <w:rsid w:val="009229D9"/>
    <w:rsid w:val="00923914"/>
    <w:rsid w:val="00923E90"/>
    <w:rsid w:val="0092447E"/>
    <w:rsid w:val="009245D0"/>
    <w:rsid w:val="0092591B"/>
    <w:rsid w:val="00925B37"/>
    <w:rsid w:val="00925D86"/>
    <w:rsid w:val="0092678A"/>
    <w:rsid w:val="009267CB"/>
    <w:rsid w:val="00927101"/>
    <w:rsid w:val="009273A5"/>
    <w:rsid w:val="0092748E"/>
    <w:rsid w:val="00927F85"/>
    <w:rsid w:val="00927F92"/>
    <w:rsid w:val="009300A6"/>
    <w:rsid w:val="0093011E"/>
    <w:rsid w:val="00930206"/>
    <w:rsid w:val="009311E5"/>
    <w:rsid w:val="00933E0B"/>
    <w:rsid w:val="00934909"/>
    <w:rsid w:val="0093505B"/>
    <w:rsid w:val="0093518C"/>
    <w:rsid w:val="0094015D"/>
    <w:rsid w:val="00940B81"/>
    <w:rsid w:val="00941D0C"/>
    <w:rsid w:val="00941E07"/>
    <w:rsid w:val="00941E44"/>
    <w:rsid w:val="00942EBE"/>
    <w:rsid w:val="009439AA"/>
    <w:rsid w:val="00943ADD"/>
    <w:rsid w:val="00944282"/>
    <w:rsid w:val="009443F8"/>
    <w:rsid w:val="009446A0"/>
    <w:rsid w:val="00944701"/>
    <w:rsid w:val="00944CE4"/>
    <w:rsid w:val="00945417"/>
    <w:rsid w:val="009455BD"/>
    <w:rsid w:val="00945C0A"/>
    <w:rsid w:val="00945EE3"/>
    <w:rsid w:val="0094631E"/>
    <w:rsid w:val="00946BD3"/>
    <w:rsid w:val="009473C8"/>
    <w:rsid w:val="00947506"/>
    <w:rsid w:val="0094787A"/>
    <w:rsid w:val="00947C5C"/>
    <w:rsid w:val="0095021A"/>
    <w:rsid w:val="00950DBB"/>
    <w:rsid w:val="00951D38"/>
    <w:rsid w:val="00951D7F"/>
    <w:rsid w:val="009529E9"/>
    <w:rsid w:val="00952AE6"/>
    <w:rsid w:val="00953008"/>
    <w:rsid w:val="009532D4"/>
    <w:rsid w:val="00953A43"/>
    <w:rsid w:val="00953D84"/>
    <w:rsid w:val="009549B0"/>
    <w:rsid w:val="00956A2D"/>
    <w:rsid w:val="00957014"/>
    <w:rsid w:val="00957505"/>
    <w:rsid w:val="0096016A"/>
    <w:rsid w:val="00960F2B"/>
    <w:rsid w:val="00961086"/>
    <w:rsid w:val="00961384"/>
    <w:rsid w:val="00961990"/>
    <w:rsid w:val="009624A5"/>
    <w:rsid w:val="00964841"/>
    <w:rsid w:val="0096504F"/>
    <w:rsid w:val="00965119"/>
    <w:rsid w:val="00965549"/>
    <w:rsid w:val="00965C17"/>
    <w:rsid w:val="00967077"/>
    <w:rsid w:val="00967DDA"/>
    <w:rsid w:val="009708F8"/>
    <w:rsid w:val="00970B3E"/>
    <w:rsid w:val="0097198D"/>
    <w:rsid w:val="00971A78"/>
    <w:rsid w:val="009726D0"/>
    <w:rsid w:val="00972D27"/>
    <w:rsid w:val="00972E3A"/>
    <w:rsid w:val="00972EFF"/>
    <w:rsid w:val="00973623"/>
    <w:rsid w:val="009736E3"/>
    <w:rsid w:val="009739B7"/>
    <w:rsid w:val="00974083"/>
    <w:rsid w:val="00974503"/>
    <w:rsid w:val="00974CFB"/>
    <w:rsid w:val="00974FAA"/>
    <w:rsid w:val="009760B4"/>
    <w:rsid w:val="00976962"/>
    <w:rsid w:val="00977E1F"/>
    <w:rsid w:val="00977ED5"/>
    <w:rsid w:val="00980905"/>
    <w:rsid w:val="009809D0"/>
    <w:rsid w:val="00980A6B"/>
    <w:rsid w:val="00980FF7"/>
    <w:rsid w:val="00981E15"/>
    <w:rsid w:val="00981F4B"/>
    <w:rsid w:val="009822AE"/>
    <w:rsid w:val="0098264D"/>
    <w:rsid w:val="009826B8"/>
    <w:rsid w:val="00982DF0"/>
    <w:rsid w:val="00982ED4"/>
    <w:rsid w:val="009831CC"/>
    <w:rsid w:val="00984782"/>
    <w:rsid w:val="00984F04"/>
    <w:rsid w:val="00985041"/>
    <w:rsid w:val="00985190"/>
    <w:rsid w:val="0098575A"/>
    <w:rsid w:val="009861D5"/>
    <w:rsid w:val="00986B68"/>
    <w:rsid w:val="00986E59"/>
    <w:rsid w:val="009872DB"/>
    <w:rsid w:val="00987A45"/>
    <w:rsid w:val="00987A8C"/>
    <w:rsid w:val="0099061A"/>
    <w:rsid w:val="00991090"/>
    <w:rsid w:val="009918CB"/>
    <w:rsid w:val="00992010"/>
    <w:rsid w:val="00992234"/>
    <w:rsid w:val="009931B6"/>
    <w:rsid w:val="009931FC"/>
    <w:rsid w:val="00993318"/>
    <w:rsid w:val="00993ADD"/>
    <w:rsid w:val="00993BF7"/>
    <w:rsid w:val="00993E48"/>
    <w:rsid w:val="00995871"/>
    <w:rsid w:val="0099587F"/>
    <w:rsid w:val="00995B92"/>
    <w:rsid w:val="00996112"/>
    <w:rsid w:val="00996710"/>
    <w:rsid w:val="00997352"/>
    <w:rsid w:val="0099740C"/>
    <w:rsid w:val="00997C1A"/>
    <w:rsid w:val="009A05DF"/>
    <w:rsid w:val="009A301B"/>
    <w:rsid w:val="009A3CCB"/>
    <w:rsid w:val="009A3D65"/>
    <w:rsid w:val="009A40CE"/>
    <w:rsid w:val="009A424F"/>
    <w:rsid w:val="009A427F"/>
    <w:rsid w:val="009A4E4B"/>
    <w:rsid w:val="009A51AC"/>
    <w:rsid w:val="009A557C"/>
    <w:rsid w:val="009A5A2B"/>
    <w:rsid w:val="009A5BAA"/>
    <w:rsid w:val="009A687F"/>
    <w:rsid w:val="009A74D6"/>
    <w:rsid w:val="009A75A6"/>
    <w:rsid w:val="009A785C"/>
    <w:rsid w:val="009A78B3"/>
    <w:rsid w:val="009B0927"/>
    <w:rsid w:val="009B0B58"/>
    <w:rsid w:val="009B15A3"/>
    <w:rsid w:val="009B16F8"/>
    <w:rsid w:val="009B1B4E"/>
    <w:rsid w:val="009B254F"/>
    <w:rsid w:val="009B3DD0"/>
    <w:rsid w:val="009B403E"/>
    <w:rsid w:val="009B4431"/>
    <w:rsid w:val="009B48F9"/>
    <w:rsid w:val="009B4B04"/>
    <w:rsid w:val="009B55BE"/>
    <w:rsid w:val="009B5C81"/>
    <w:rsid w:val="009B5FEA"/>
    <w:rsid w:val="009B74A8"/>
    <w:rsid w:val="009B76AD"/>
    <w:rsid w:val="009C03C5"/>
    <w:rsid w:val="009C06B5"/>
    <w:rsid w:val="009C086E"/>
    <w:rsid w:val="009C0CDC"/>
    <w:rsid w:val="009C147F"/>
    <w:rsid w:val="009C20D1"/>
    <w:rsid w:val="009C22A9"/>
    <w:rsid w:val="009C2D2A"/>
    <w:rsid w:val="009C3022"/>
    <w:rsid w:val="009C312F"/>
    <w:rsid w:val="009C35B4"/>
    <w:rsid w:val="009C3A2C"/>
    <w:rsid w:val="009C3B73"/>
    <w:rsid w:val="009C3F9D"/>
    <w:rsid w:val="009C4EFB"/>
    <w:rsid w:val="009C5B9C"/>
    <w:rsid w:val="009C5C35"/>
    <w:rsid w:val="009C630F"/>
    <w:rsid w:val="009C639E"/>
    <w:rsid w:val="009C66E3"/>
    <w:rsid w:val="009C69BD"/>
    <w:rsid w:val="009C6B6F"/>
    <w:rsid w:val="009C6F9F"/>
    <w:rsid w:val="009C722C"/>
    <w:rsid w:val="009C72B5"/>
    <w:rsid w:val="009C7F10"/>
    <w:rsid w:val="009D0519"/>
    <w:rsid w:val="009D0B8F"/>
    <w:rsid w:val="009D0D4D"/>
    <w:rsid w:val="009D0FD9"/>
    <w:rsid w:val="009D36F4"/>
    <w:rsid w:val="009D60D9"/>
    <w:rsid w:val="009D680F"/>
    <w:rsid w:val="009D6891"/>
    <w:rsid w:val="009D6B64"/>
    <w:rsid w:val="009D710E"/>
    <w:rsid w:val="009D717B"/>
    <w:rsid w:val="009D7619"/>
    <w:rsid w:val="009D7820"/>
    <w:rsid w:val="009E1AB0"/>
    <w:rsid w:val="009E265C"/>
    <w:rsid w:val="009E29B2"/>
    <w:rsid w:val="009E2A33"/>
    <w:rsid w:val="009E2ABC"/>
    <w:rsid w:val="009E2B19"/>
    <w:rsid w:val="009E4080"/>
    <w:rsid w:val="009E4CD0"/>
    <w:rsid w:val="009E556D"/>
    <w:rsid w:val="009E580E"/>
    <w:rsid w:val="009E59D2"/>
    <w:rsid w:val="009E5F5B"/>
    <w:rsid w:val="009E5FE7"/>
    <w:rsid w:val="009E6431"/>
    <w:rsid w:val="009E7215"/>
    <w:rsid w:val="009E7C07"/>
    <w:rsid w:val="009F0746"/>
    <w:rsid w:val="009F0F2C"/>
    <w:rsid w:val="009F10A5"/>
    <w:rsid w:val="009F10BF"/>
    <w:rsid w:val="009F11C2"/>
    <w:rsid w:val="009F1443"/>
    <w:rsid w:val="009F16B0"/>
    <w:rsid w:val="009F1A4A"/>
    <w:rsid w:val="009F1B26"/>
    <w:rsid w:val="009F25FC"/>
    <w:rsid w:val="009F28BA"/>
    <w:rsid w:val="009F2B41"/>
    <w:rsid w:val="009F2E82"/>
    <w:rsid w:val="009F38A4"/>
    <w:rsid w:val="009F40C9"/>
    <w:rsid w:val="009F4AFC"/>
    <w:rsid w:val="009F623C"/>
    <w:rsid w:val="009F69F3"/>
    <w:rsid w:val="009F7BF0"/>
    <w:rsid w:val="009F7D1F"/>
    <w:rsid w:val="00A008BF"/>
    <w:rsid w:val="00A00A0B"/>
    <w:rsid w:val="00A00BFA"/>
    <w:rsid w:val="00A00FFE"/>
    <w:rsid w:val="00A0153B"/>
    <w:rsid w:val="00A01994"/>
    <w:rsid w:val="00A01EA1"/>
    <w:rsid w:val="00A01EAF"/>
    <w:rsid w:val="00A02067"/>
    <w:rsid w:val="00A024B0"/>
    <w:rsid w:val="00A02507"/>
    <w:rsid w:val="00A028D3"/>
    <w:rsid w:val="00A02A4C"/>
    <w:rsid w:val="00A035AC"/>
    <w:rsid w:val="00A0570E"/>
    <w:rsid w:val="00A05889"/>
    <w:rsid w:val="00A0628E"/>
    <w:rsid w:val="00A06359"/>
    <w:rsid w:val="00A06D36"/>
    <w:rsid w:val="00A10409"/>
    <w:rsid w:val="00A10B64"/>
    <w:rsid w:val="00A10BC9"/>
    <w:rsid w:val="00A12ECC"/>
    <w:rsid w:val="00A1429D"/>
    <w:rsid w:val="00A1430F"/>
    <w:rsid w:val="00A1529E"/>
    <w:rsid w:val="00A15BA4"/>
    <w:rsid w:val="00A15FEF"/>
    <w:rsid w:val="00A163EC"/>
    <w:rsid w:val="00A16440"/>
    <w:rsid w:val="00A165FE"/>
    <w:rsid w:val="00A1689B"/>
    <w:rsid w:val="00A17B3A"/>
    <w:rsid w:val="00A17F3C"/>
    <w:rsid w:val="00A20085"/>
    <w:rsid w:val="00A20121"/>
    <w:rsid w:val="00A2044D"/>
    <w:rsid w:val="00A206EC"/>
    <w:rsid w:val="00A208F5"/>
    <w:rsid w:val="00A21328"/>
    <w:rsid w:val="00A22414"/>
    <w:rsid w:val="00A231ED"/>
    <w:rsid w:val="00A23581"/>
    <w:rsid w:val="00A23B5F"/>
    <w:rsid w:val="00A23D5C"/>
    <w:rsid w:val="00A24EC9"/>
    <w:rsid w:val="00A24F3E"/>
    <w:rsid w:val="00A25801"/>
    <w:rsid w:val="00A25E98"/>
    <w:rsid w:val="00A25FEF"/>
    <w:rsid w:val="00A26379"/>
    <w:rsid w:val="00A2640F"/>
    <w:rsid w:val="00A26460"/>
    <w:rsid w:val="00A265C3"/>
    <w:rsid w:val="00A26EA8"/>
    <w:rsid w:val="00A27B50"/>
    <w:rsid w:val="00A27D91"/>
    <w:rsid w:val="00A30DD4"/>
    <w:rsid w:val="00A31200"/>
    <w:rsid w:val="00A314F7"/>
    <w:rsid w:val="00A31635"/>
    <w:rsid w:val="00A31A72"/>
    <w:rsid w:val="00A329A7"/>
    <w:rsid w:val="00A32E87"/>
    <w:rsid w:val="00A3300A"/>
    <w:rsid w:val="00A33A5A"/>
    <w:rsid w:val="00A33E12"/>
    <w:rsid w:val="00A34090"/>
    <w:rsid w:val="00A34185"/>
    <w:rsid w:val="00A34592"/>
    <w:rsid w:val="00A345F3"/>
    <w:rsid w:val="00A34EAA"/>
    <w:rsid w:val="00A35187"/>
    <w:rsid w:val="00A35254"/>
    <w:rsid w:val="00A35D73"/>
    <w:rsid w:val="00A36652"/>
    <w:rsid w:val="00A369CC"/>
    <w:rsid w:val="00A36F48"/>
    <w:rsid w:val="00A370DA"/>
    <w:rsid w:val="00A402EC"/>
    <w:rsid w:val="00A4157D"/>
    <w:rsid w:val="00A41CEA"/>
    <w:rsid w:val="00A4259D"/>
    <w:rsid w:val="00A43341"/>
    <w:rsid w:val="00A43D8C"/>
    <w:rsid w:val="00A43F7D"/>
    <w:rsid w:val="00A445D9"/>
    <w:rsid w:val="00A44615"/>
    <w:rsid w:val="00A45179"/>
    <w:rsid w:val="00A45A38"/>
    <w:rsid w:val="00A46139"/>
    <w:rsid w:val="00A47213"/>
    <w:rsid w:val="00A4790B"/>
    <w:rsid w:val="00A47D29"/>
    <w:rsid w:val="00A5005E"/>
    <w:rsid w:val="00A50E6F"/>
    <w:rsid w:val="00A50E9B"/>
    <w:rsid w:val="00A520E7"/>
    <w:rsid w:val="00A52BF7"/>
    <w:rsid w:val="00A52EF4"/>
    <w:rsid w:val="00A540A0"/>
    <w:rsid w:val="00A54DA3"/>
    <w:rsid w:val="00A56074"/>
    <w:rsid w:val="00A56247"/>
    <w:rsid w:val="00A564AA"/>
    <w:rsid w:val="00A56A6A"/>
    <w:rsid w:val="00A57C1A"/>
    <w:rsid w:val="00A600D7"/>
    <w:rsid w:val="00A60373"/>
    <w:rsid w:val="00A60B91"/>
    <w:rsid w:val="00A6124B"/>
    <w:rsid w:val="00A61377"/>
    <w:rsid w:val="00A619FE"/>
    <w:rsid w:val="00A61B78"/>
    <w:rsid w:val="00A61D86"/>
    <w:rsid w:val="00A623DF"/>
    <w:rsid w:val="00A627AE"/>
    <w:rsid w:val="00A637B3"/>
    <w:rsid w:val="00A63D34"/>
    <w:rsid w:val="00A64534"/>
    <w:rsid w:val="00A64AE4"/>
    <w:rsid w:val="00A653CA"/>
    <w:rsid w:val="00A654C2"/>
    <w:rsid w:val="00A6585A"/>
    <w:rsid w:val="00A66009"/>
    <w:rsid w:val="00A6648C"/>
    <w:rsid w:val="00A667FA"/>
    <w:rsid w:val="00A66E91"/>
    <w:rsid w:val="00A670ED"/>
    <w:rsid w:val="00A6768E"/>
    <w:rsid w:val="00A67BE5"/>
    <w:rsid w:val="00A70627"/>
    <w:rsid w:val="00A70911"/>
    <w:rsid w:val="00A71384"/>
    <w:rsid w:val="00A717FB"/>
    <w:rsid w:val="00A71C46"/>
    <w:rsid w:val="00A72064"/>
    <w:rsid w:val="00A724C3"/>
    <w:rsid w:val="00A725FB"/>
    <w:rsid w:val="00A7346B"/>
    <w:rsid w:val="00A734BC"/>
    <w:rsid w:val="00A736EF"/>
    <w:rsid w:val="00A737A3"/>
    <w:rsid w:val="00A74559"/>
    <w:rsid w:val="00A7483E"/>
    <w:rsid w:val="00A7501A"/>
    <w:rsid w:val="00A751B3"/>
    <w:rsid w:val="00A76400"/>
    <w:rsid w:val="00A775B5"/>
    <w:rsid w:val="00A77944"/>
    <w:rsid w:val="00A77ED4"/>
    <w:rsid w:val="00A809BB"/>
    <w:rsid w:val="00A816BB"/>
    <w:rsid w:val="00A81888"/>
    <w:rsid w:val="00A82C7F"/>
    <w:rsid w:val="00A83613"/>
    <w:rsid w:val="00A85AF6"/>
    <w:rsid w:val="00A85FA9"/>
    <w:rsid w:val="00A86200"/>
    <w:rsid w:val="00A87303"/>
    <w:rsid w:val="00A875EA"/>
    <w:rsid w:val="00A90574"/>
    <w:rsid w:val="00A905F0"/>
    <w:rsid w:val="00A90A7B"/>
    <w:rsid w:val="00A91048"/>
    <w:rsid w:val="00A910F9"/>
    <w:rsid w:val="00A91205"/>
    <w:rsid w:val="00A91351"/>
    <w:rsid w:val="00A91370"/>
    <w:rsid w:val="00A927AD"/>
    <w:rsid w:val="00A93222"/>
    <w:rsid w:val="00A93242"/>
    <w:rsid w:val="00A93695"/>
    <w:rsid w:val="00A9390F"/>
    <w:rsid w:val="00A9393F"/>
    <w:rsid w:val="00A939D8"/>
    <w:rsid w:val="00A94CAC"/>
    <w:rsid w:val="00A94DA2"/>
    <w:rsid w:val="00A95278"/>
    <w:rsid w:val="00A95E60"/>
    <w:rsid w:val="00A960B8"/>
    <w:rsid w:val="00A9653E"/>
    <w:rsid w:val="00A9781E"/>
    <w:rsid w:val="00AA026D"/>
    <w:rsid w:val="00AA0EDF"/>
    <w:rsid w:val="00AA0FBF"/>
    <w:rsid w:val="00AA13B1"/>
    <w:rsid w:val="00AA1776"/>
    <w:rsid w:val="00AA1BB9"/>
    <w:rsid w:val="00AA1F9D"/>
    <w:rsid w:val="00AA26DE"/>
    <w:rsid w:val="00AA2BDD"/>
    <w:rsid w:val="00AA2EDF"/>
    <w:rsid w:val="00AA4245"/>
    <w:rsid w:val="00AA4979"/>
    <w:rsid w:val="00AA4AF7"/>
    <w:rsid w:val="00AA4E22"/>
    <w:rsid w:val="00AA4E79"/>
    <w:rsid w:val="00AA5E01"/>
    <w:rsid w:val="00AA6C28"/>
    <w:rsid w:val="00AA7AA0"/>
    <w:rsid w:val="00AA7D93"/>
    <w:rsid w:val="00AB086C"/>
    <w:rsid w:val="00AB13C3"/>
    <w:rsid w:val="00AB1D15"/>
    <w:rsid w:val="00AB2188"/>
    <w:rsid w:val="00AB28A1"/>
    <w:rsid w:val="00AB2F7D"/>
    <w:rsid w:val="00AB50F5"/>
    <w:rsid w:val="00AB55A0"/>
    <w:rsid w:val="00AB5FD6"/>
    <w:rsid w:val="00AB657A"/>
    <w:rsid w:val="00AB7508"/>
    <w:rsid w:val="00AC0516"/>
    <w:rsid w:val="00AC0671"/>
    <w:rsid w:val="00AC0704"/>
    <w:rsid w:val="00AC0A64"/>
    <w:rsid w:val="00AC115A"/>
    <w:rsid w:val="00AC1ECB"/>
    <w:rsid w:val="00AC240A"/>
    <w:rsid w:val="00AC2928"/>
    <w:rsid w:val="00AC2E4A"/>
    <w:rsid w:val="00AC2EAC"/>
    <w:rsid w:val="00AC30FD"/>
    <w:rsid w:val="00AC311C"/>
    <w:rsid w:val="00AC323E"/>
    <w:rsid w:val="00AC3280"/>
    <w:rsid w:val="00AC3646"/>
    <w:rsid w:val="00AC42C3"/>
    <w:rsid w:val="00AC4310"/>
    <w:rsid w:val="00AC477D"/>
    <w:rsid w:val="00AC4CF2"/>
    <w:rsid w:val="00AC4F4D"/>
    <w:rsid w:val="00AC50CD"/>
    <w:rsid w:val="00AC511D"/>
    <w:rsid w:val="00AC51B8"/>
    <w:rsid w:val="00AC6C52"/>
    <w:rsid w:val="00AC7262"/>
    <w:rsid w:val="00AC7855"/>
    <w:rsid w:val="00AC7D79"/>
    <w:rsid w:val="00AD08AB"/>
    <w:rsid w:val="00AD10F2"/>
    <w:rsid w:val="00AD1276"/>
    <w:rsid w:val="00AD18D3"/>
    <w:rsid w:val="00AD1A40"/>
    <w:rsid w:val="00AD27D0"/>
    <w:rsid w:val="00AD2D28"/>
    <w:rsid w:val="00AD49FA"/>
    <w:rsid w:val="00AD4A6F"/>
    <w:rsid w:val="00AD4D09"/>
    <w:rsid w:val="00AD5A6B"/>
    <w:rsid w:val="00AD6173"/>
    <w:rsid w:val="00AD6316"/>
    <w:rsid w:val="00AD69BA"/>
    <w:rsid w:val="00AD6AC9"/>
    <w:rsid w:val="00AD6F6C"/>
    <w:rsid w:val="00AD754A"/>
    <w:rsid w:val="00AD7B7D"/>
    <w:rsid w:val="00AD7F3F"/>
    <w:rsid w:val="00AE0239"/>
    <w:rsid w:val="00AE03D0"/>
    <w:rsid w:val="00AE0DCC"/>
    <w:rsid w:val="00AE12EA"/>
    <w:rsid w:val="00AE177E"/>
    <w:rsid w:val="00AE218F"/>
    <w:rsid w:val="00AE2306"/>
    <w:rsid w:val="00AE2529"/>
    <w:rsid w:val="00AE2A00"/>
    <w:rsid w:val="00AE32A1"/>
    <w:rsid w:val="00AE3CAA"/>
    <w:rsid w:val="00AE4067"/>
    <w:rsid w:val="00AE4360"/>
    <w:rsid w:val="00AE4478"/>
    <w:rsid w:val="00AE45D2"/>
    <w:rsid w:val="00AE4625"/>
    <w:rsid w:val="00AE474D"/>
    <w:rsid w:val="00AE5962"/>
    <w:rsid w:val="00AE6068"/>
    <w:rsid w:val="00AE62AF"/>
    <w:rsid w:val="00AE63BA"/>
    <w:rsid w:val="00AE699E"/>
    <w:rsid w:val="00AE769F"/>
    <w:rsid w:val="00AE77C4"/>
    <w:rsid w:val="00AF036A"/>
    <w:rsid w:val="00AF145B"/>
    <w:rsid w:val="00AF1846"/>
    <w:rsid w:val="00AF1C17"/>
    <w:rsid w:val="00AF279C"/>
    <w:rsid w:val="00AF3401"/>
    <w:rsid w:val="00AF3E5A"/>
    <w:rsid w:val="00AF4328"/>
    <w:rsid w:val="00AF4A89"/>
    <w:rsid w:val="00AF5639"/>
    <w:rsid w:val="00AF576F"/>
    <w:rsid w:val="00AF6269"/>
    <w:rsid w:val="00AF62E7"/>
    <w:rsid w:val="00AF674B"/>
    <w:rsid w:val="00AF78B8"/>
    <w:rsid w:val="00AF7A86"/>
    <w:rsid w:val="00B0068E"/>
    <w:rsid w:val="00B00796"/>
    <w:rsid w:val="00B0088D"/>
    <w:rsid w:val="00B0222A"/>
    <w:rsid w:val="00B0269F"/>
    <w:rsid w:val="00B02D9C"/>
    <w:rsid w:val="00B03002"/>
    <w:rsid w:val="00B031C4"/>
    <w:rsid w:val="00B03303"/>
    <w:rsid w:val="00B04799"/>
    <w:rsid w:val="00B0661A"/>
    <w:rsid w:val="00B06685"/>
    <w:rsid w:val="00B068EE"/>
    <w:rsid w:val="00B06B6D"/>
    <w:rsid w:val="00B06EAB"/>
    <w:rsid w:val="00B06EC2"/>
    <w:rsid w:val="00B06F81"/>
    <w:rsid w:val="00B1207A"/>
    <w:rsid w:val="00B12C7C"/>
    <w:rsid w:val="00B13443"/>
    <w:rsid w:val="00B13840"/>
    <w:rsid w:val="00B14880"/>
    <w:rsid w:val="00B166FA"/>
    <w:rsid w:val="00B17155"/>
    <w:rsid w:val="00B17737"/>
    <w:rsid w:val="00B17C6F"/>
    <w:rsid w:val="00B2022E"/>
    <w:rsid w:val="00B20232"/>
    <w:rsid w:val="00B204F4"/>
    <w:rsid w:val="00B21E75"/>
    <w:rsid w:val="00B220FB"/>
    <w:rsid w:val="00B22490"/>
    <w:rsid w:val="00B22DA5"/>
    <w:rsid w:val="00B231EF"/>
    <w:rsid w:val="00B23AD0"/>
    <w:rsid w:val="00B24791"/>
    <w:rsid w:val="00B2571E"/>
    <w:rsid w:val="00B25A1D"/>
    <w:rsid w:val="00B2648A"/>
    <w:rsid w:val="00B264E0"/>
    <w:rsid w:val="00B26753"/>
    <w:rsid w:val="00B2694D"/>
    <w:rsid w:val="00B26BAC"/>
    <w:rsid w:val="00B26BAD"/>
    <w:rsid w:val="00B2710E"/>
    <w:rsid w:val="00B27160"/>
    <w:rsid w:val="00B273B7"/>
    <w:rsid w:val="00B27EC9"/>
    <w:rsid w:val="00B3096E"/>
    <w:rsid w:val="00B30BED"/>
    <w:rsid w:val="00B30E81"/>
    <w:rsid w:val="00B3139E"/>
    <w:rsid w:val="00B31912"/>
    <w:rsid w:val="00B3269D"/>
    <w:rsid w:val="00B340BB"/>
    <w:rsid w:val="00B3411D"/>
    <w:rsid w:val="00B34206"/>
    <w:rsid w:val="00B34242"/>
    <w:rsid w:val="00B34B91"/>
    <w:rsid w:val="00B34D7C"/>
    <w:rsid w:val="00B35761"/>
    <w:rsid w:val="00B3587D"/>
    <w:rsid w:val="00B362D7"/>
    <w:rsid w:val="00B36560"/>
    <w:rsid w:val="00B36688"/>
    <w:rsid w:val="00B370C1"/>
    <w:rsid w:val="00B37616"/>
    <w:rsid w:val="00B37857"/>
    <w:rsid w:val="00B40D8E"/>
    <w:rsid w:val="00B40DEF"/>
    <w:rsid w:val="00B415AF"/>
    <w:rsid w:val="00B417A4"/>
    <w:rsid w:val="00B41C44"/>
    <w:rsid w:val="00B4211D"/>
    <w:rsid w:val="00B423F6"/>
    <w:rsid w:val="00B4242E"/>
    <w:rsid w:val="00B42480"/>
    <w:rsid w:val="00B4376C"/>
    <w:rsid w:val="00B43AD4"/>
    <w:rsid w:val="00B44A54"/>
    <w:rsid w:val="00B44E45"/>
    <w:rsid w:val="00B4504E"/>
    <w:rsid w:val="00B4542E"/>
    <w:rsid w:val="00B459B4"/>
    <w:rsid w:val="00B46913"/>
    <w:rsid w:val="00B46A5D"/>
    <w:rsid w:val="00B46BC8"/>
    <w:rsid w:val="00B46C15"/>
    <w:rsid w:val="00B46DC4"/>
    <w:rsid w:val="00B50BA3"/>
    <w:rsid w:val="00B51104"/>
    <w:rsid w:val="00B5189C"/>
    <w:rsid w:val="00B51A3C"/>
    <w:rsid w:val="00B51EF5"/>
    <w:rsid w:val="00B52B7E"/>
    <w:rsid w:val="00B52C89"/>
    <w:rsid w:val="00B53722"/>
    <w:rsid w:val="00B542BF"/>
    <w:rsid w:val="00B5467F"/>
    <w:rsid w:val="00B546F9"/>
    <w:rsid w:val="00B54832"/>
    <w:rsid w:val="00B54AF5"/>
    <w:rsid w:val="00B54CAD"/>
    <w:rsid w:val="00B566DD"/>
    <w:rsid w:val="00B57C17"/>
    <w:rsid w:val="00B57CD3"/>
    <w:rsid w:val="00B600B1"/>
    <w:rsid w:val="00B605FC"/>
    <w:rsid w:val="00B61017"/>
    <w:rsid w:val="00B6193B"/>
    <w:rsid w:val="00B62238"/>
    <w:rsid w:val="00B622E6"/>
    <w:rsid w:val="00B62530"/>
    <w:rsid w:val="00B6293A"/>
    <w:rsid w:val="00B62C5E"/>
    <w:rsid w:val="00B62EA8"/>
    <w:rsid w:val="00B62ED5"/>
    <w:rsid w:val="00B644F3"/>
    <w:rsid w:val="00B64D4D"/>
    <w:rsid w:val="00B65CE9"/>
    <w:rsid w:val="00B6695E"/>
    <w:rsid w:val="00B67B80"/>
    <w:rsid w:val="00B704E1"/>
    <w:rsid w:val="00B70D20"/>
    <w:rsid w:val="00B7146E"/>
    <w:rsid w:val="00B71666"/>
    <w:rsid w:val="00B71C36"/>
    <w:rsid w:val="00B71C78"/>
    <w:rsid w:val="00B71EA6"/>
    <w:rsid w:val="00B72C81"/>
    <w:rsid w:val="00B730E2"/>
    <w:rsid w:val="00B736DB"/>
    <w:rsid w:val="00B739B7"/>
    <w:rsid w:val="00B73A2E"/>
    <w:rsid w:val="00B73AB1"/>
    <w:rsid w:val="00B73E1D"/>
    <w:rsid w:val="00B74F1D"/>
    <w:rsid w:val="00B75BC1"/>
    <w:rsid w:val="00B76333"/>
    <w:rsid w:val="00B76451"/>
    <w:rsid w:val="00B76564"/>
    <w:rsid w:val="00B769DF"/>
    <w:rsid w:val="00B77C04"/>
    <w:rsid w:val="00B803F0"/>
    <w:rsid w:val="00B80D62"/>
    <w:rsid w:val="00B81230"/>
    <w:rsid w:val="00B812E1"/>
    <w:rsid w:val="00B823DE"/>
    <w:rsid w:val="00B82497"/>
    <w:rsid w:val="00B829A4"/>
    <w:rsid w:val="00B830BD"/>
    <w:rsid w:val="00B83141"/>
    <w:rsid w:val="00B832A2"/>
    <w:rsid w:val="00B83BEC"/>
    <w:rsid w:val="00B842E5"/>
    <w:rsid w:val="00B84F14"/>
    <w:rsid w:val="00B8577B"/>
    <w:rsid w:val="00B9014C"/>
    <w:rsid w:val="00B903B1"/>
    <w:rsid w:val="00B90421"/>
    <w:rsid w:val="00B90E23"/>
    <w:rsid w:val="00B95C08"/>
    <w:rsid w:val="00B95C7E"/>
    <w:rsid w:val="00B95CEA"/>
    <w:rsid w:val="00B96908"/>
    <w:rsid w:val="00B96A38"/>
    <w:rsid w:val="00B971AF"/>
    <w:rsid w:val="00B97E67"/>
    <w:rsid w:val="00BA0AF5"/>
    <w:rsid w:val="00BA0F03"/>
    <w:rsid w:val="00BA0F0F"/>
    <w:rsid w:val="00BA174F"/>
    <w:rsid w:val="00BA1A86"/>
    <w:rsid w:val="00BA31ED"/>
    <w:rsid w:val="00BA454C"/>
    <w:rsid w:val="00BA56FE"/>
    <w:rsid w:val="00BA5F53"/>
    <w:rsid w:val="00BA6F91"/>
    <w:rsid w:val="00BA74E8"/>
    <w:rsid w:val="00BA7624"/>
    <w:rsid w:val="00BA7E11"/>
    <w:rsid w:val="00BB0637"/>
    <w:rsid w:val="00BB1803"/>
    <w:rsid w:val="00BB1AC4"/>
    <w:rsid w:val="00BB1FBB"/>
    <w:rsid w:val="00BB1FFD"/>
    <w:rsid w:val="00BB2254"/>
    <w:rsid w:val="00BB2C14"/>
    <w:rsid w:val="00BB2FDA"/>
    <w:rsid w:val="00BB3BA7"/>
    <w:rsid w:val="00BB3D1E"/>
    <w:rsid w:val="00BB4E79"/>
    <w:rsid w:val="00BB57E9"/>
    <w:rsid w:val="00BB59CB"/>
    <w:rsid w:val="00BB5F72"/>
    <w:rsid w:val="00BB685F"/>
    <w:rsid w:val="00BB6CDF"/>
    <w:rsid w:val="00BB6F85"/>
    <w:rsid w:val="00BB7007"/>
    <w:rsid w:val="00BC0362"/>
    <w:rsid w:val="00BC110F"/>
    <w:rsid w:val="00BC37C7"/>
    <w:rsid w:val="00BC4257"/>
    <w:rsid w:val="00BC46CB"/>
    <w:rsid w:val="00BC4D34"/>
    <w:rsid w:val="00BC4ECB"/>
    <w:rsid w:val="00BC544F"/>
    <w:rsid w:val="00BC5A5A"/>
    <w:rsid w:val="00BC6F1D"/>
    <w:rsid w:val="00BC7723"/>
    <w:rsid w:val="00BC795C"/>
    <w:rsid w:val="00BC7F59"/>
    <w:rsid w:val="00BD173E"/>
    <w:rsid w:val="00BD1DB4"/>
    <w:rsid w:val="00BD2394"/>
    <w:rsid w:val="00BD245B"/>
    <w:rsid w:val="00BD2C55"/>
    <w:rsid w:val="00BD2E18"/>
    <w:rsid w:val="00BD3036"/>
    <w:rsid w:val="00BD36FD"/>
    <w:rsid w:val="00BD3C07"/>
    <w:rsid w:val="00BD40FD"/>
    <w:rsid w:val="00BD44E9"/>
    <w:rsid w:val="00BD478F"/>
    <w:rsid w:val="00BD4D27"/>
    <w:rsid w:val="00BD52EF"/>
    <w:rsid w:val="00BD593C"/>
    <w:rsid w:val="00BD7FAF"/>
    <w:rsid w:val="00BE0AE1"/>
    <w:rsid w:val="00BE11BF"/>
    <w:rsid w:val="00BE152C"/>
    <w:rsid w:val="00BE174C"/>
    <w:rsid w:val="00BE1D7B"/>
    <w:rsid w:val="00BE1DD6"/>
    <w:rsid w:val="00BE26E7"/>
    <w:rsid w:val="00BE2B38"/>
    <w:rsid w:val="00BE3A6C"/>
    <w:rsid w:val="00BE3A7A"/>
    <w:rsid w:val="00BE42FE"/>
    <w:rsid w:val="00BE5271"/>
    <w:rsid w:val="00BE5EAF"/>
    <w:rsid w:val="00BE6E4A"/>
    <w:rsid w:val="00BE6F1D"/>
    <w:rsid w:val="00BE7515"/>
    <w:rsid w:val="00BE796C"/>
    <w:rsid w:val="00BF01DA"/>
    <w:rsid w:val="00BF07BB"/>
    <w:rsid w:val="00BF10E6"/>
    <w:rsid w:val="00BF12EE"/>
    <w:rsid w:val="00BF15C5"/>
    <w:rsid w:val="00BF1A5E"/>
    <w:rsid w:val="00BF1C01"/>
    <w:rsid w:val="00BF1E7A"/>
    <w:rsid w:val="00BF20C0"/>
    <w:rsid w:val="00BF2189"/>
    <w:rsid w:val="00BF218B"/>
    <w:rsid w:val="00BF2555"/>
    <w:rsid w:val="00BF38BD"/>
    <w:rsid w:val="00BF3997"/>
    <w:rsid w:val="00BF4FF9"/>
    <w:rsid w:val="00BF529A"/>
    <w:rsid w:val="00BF5C6F"/>
    <w:rsid w:val="00BF5E5C"/>
    <w:rsid w:val="00BF60C9"/>
    <w:rsid w:val="00BF68DB"/>
    <w:rsid w:val="00BF7393"/>
    <w:rsid w:val="00BF7429"/>
    <w:rsid w:val="00BF7DE5"/>
    <w:rsid w:val="00BF7F11"/>
    <w:rsid w:val="00C00E41"/>
    <w:rsid w:val="00C01A0A"/>
    <w:rsid w:val="00C02695"/>
    <w:rsid w:val="00C029EC"/>
    <w:rsid w:val="00C02B7D"/>
    <w:rsid w:val="00C030B9"/>
    <w:rsid w:val="00C0366F"/>
    <w:rsid w:val="00C03DCD"/>
    <w:rsid w:val="00C04213"/>
    <w:rsid w:val="00C043E1"/>
    <w:rsid w:val="00C046ED"/>
    <w:rsid w:val="00C04711"/>
    <w:rsid w:val="00C04A07"/>
    <w:rsid w:val="00C050FA"/>
    <w:rsid w:val="00C0520D"/>
    <w:rsid w:val="00C05A80"/>
    <w:rsid w:val="00C06945"/>
    <w:rsid w:val="00C069B0"/>
    <w:rsid w:val="00C06DC4"/>
    <w:rsid w:val="00C07405"/>
    <w:rsid w:val="00C10145"/>
    <w:rsid w:val="00C1029C"/>
    <w:rsid w:val="00C1131E"/>
    <w:rsid w:val="00C126CB"/>
    <w:rsid w:val="00C12DD1"/>
    <w:rsid w:val="00C13650"/>
    <w:rsid w:val="00C13927"/>
    <w:rsid w:val="00C14F66"/>
    <w:rsid w:val="00C155BE"/>
    <w:rsid w:val="00C1572D"/>
    <w:rsid w:val="00C15A95"/>
    <w:rsid w:val="00C15BEA"/>
    <w:rsid w:val="00C16126"/>
    <w:rsid w:val="00C16440"/>
    <w:rsid w:val="00C17F54"/>
    <w:rsid w:val="00C202E1"/>
    <w:rsid w:val="00C2157E"/>
    <w:rsid w:val="00C21C29"/>
    <w:rsid w:val="00C22C50"/>
    <w:rsid w:val="00C242F6"/>
    <w:rsid w:val="00C24444"/>
    <w:rsid w:val="00C25139"/>
    <w:rsid w:val="00C252C1"/>
    <w:rsid w:val="00C255EE"/>
    <w:rsid w:val="00C267EB"/>
    <w:rsid w:val="00C26B8D"/>
    <w:rsid w:val="00C26E79"/>
    <w:rsid w:val="00C26F2F"/>
    <w:rsid w:val="00C2791D"/>
    <w:rsid w:val="00C27C77"/>
    <w:rsid w:val="00C30037"/>
    <w:rsid w:val="00C301B6"/>
    <w:rsid w:val="00C30AD9"/>
    <w:rsid w:val="00C31584"/>
    <w:rsid w:val="00C31BDE"/>
    <w:rsid w:val="00C3205C"/>
    <w:rsid w:val="00C3242D"/>
    <w:rsid w:val="00C325F6"/>
    <w:rsid w:val="00C32658"/>
    <w:rsid w:val="00C339EC"/>
    <w:rsid w:val="00C33D13"/>
    <w:rsid w:val="00C34465"/>
    <w:rsid w:val="00C34DE1"/>
    <w:rsid w:val="00C35A91"/>
    <w:rsid w:val="00C35E4E"/>
    <w:rsid w:val="00C37A98"/>
    <w:rsid w:val="00C40CD4"/>
    <w:rsid w:val="00C40CEA"/>
    <w:rsid w:val="00C411DA"/>
    <w:rsid w:val="00C41924"/>
    <w:rsid w:val="00C41B5A"/>
    <w:rsid w:val="00C42078"/>
    <w:rsid w:val="00C42234"/>
    <w:rsid w:val="00C42B85"/>
    <w:rsid w:val="00C42ECD"/>
    <w:rsid w:val="00C43083"/>
    <w:rsid w:val="00C430D2"/>
    <w:rsid w:val="00C43123"/>
    <w:rsid w:val="00C43CEB"/>
    <w:rsid w:val="00C440CF"/>
    <w:rsid w:val="00C453DA"/>
    <w:rsid w:val="00C46D6D"/>
    <w:rsid w:val="00C479E3"/>
    <w:rsid w:val="00C47B67"/>
    <w:rsid w:val="00C47D01"/>
    <w:rsid w:val="00C47FE5"/>
    <w:rsid w:val="00C504BD"/>
    <w:rsid w:val="00C50821"/>
    <w:rsid w:val="00C50A17"/>
    <w:rsid w:val="00C5114E"/>
    <w:rsid w:val="00C51492"/>
    <w:rsid w:val="00C514AA"/>
    <w:rsid w:val="00C51707"/>
    <w:rsid w:val="00C51901"/>
    <w:rsid w:val="00C521D0"/>
    <w:rsid w:val="00C52E6F"/>
    <w:rsid w:val="00C52E8D"/>
    <w:rsid w:val="00C532B2"/>
    <w:rsid w:val="00C54726"/>
    <w:rsid w:val="00C550C5"/>
    <w:rsid w:val="00C552BB"/>
    <w:rsid w:val="00C55AC7"/>
    <w:rsid w:val="00C55C54"/>
    <w:rsid w:val="00C5734A"/>
    <w:rsid w:val="00C575B4"/>
    <w:rsid w:val="00C578B8"/>
    <w:rsid w:val="00C57992"/>
    <w:rsid w:val="00C57F69"/>
    <w:rsid w:val="00C60F70"/>
    <w:rsid w:val="00C612EF"/>
    <w:rsid w:val="00C6167F"/>
    <w:rsid w:val="00C61C9E"/>
    <w:rsid w:val="00C62C7D"/>
    <w:rsid w:val="00C62FD4"/>
    <w:rsid w:val="00C63331"/>
    <w:rsid w:val="00C6383E"/>
    <w:rsid w:val="00C63CFF"/>
    <w:rsid w:val="00C64783"/>
    <w:rsid w:val="00C64BF5"/>
    <w:rsid w:val="00C64F47"/>
    <w:rsid w:val="00C65953"/>
    <w:rsid w:val="00C65BFE"/>
    <w:rsid w:val="00C662AA"/>
    <w:rsid w:val="00C662C7"/>
    <w:rsid w:val="00C6667F"/>
    <w:rsid w:val="00C66762"/>
    <w:rsid w:val="00C6709A"/>
    <w:rsid w:val="00C67287"/>
    <w:rsid w:val="00C67366"/>
    <w:rsid w:val="00C67459"/>
    <w:rsid w:val="00C67625"/>
    <w:rsid w:val="00C7075C"/>
    <w:rsid w:val="00C708DD"/>
    <w:rsid w:val="00C70C5E"/>
    <w:rsid w:val="00C711C9"/>
    <w:rsid w:val="00C7210F"/>
    <w:rsid w:val="00C73248"/>
    <w:rsid w:val="00C73828"/>
    <w:rsid w:val="00C74AA8"/>
    <w:rsid w:val="00C753E8"/>
    <w:rsid w:val="00C7629F"/>
    <w:rsid w:val="00C766A6"/>
    <w:rsid w:val="00C76D52"/>
    <w:rsid w:val="00C772CC"/>
    <w:rsid w:val="00C7740F"/>
    <w:rsid w:val="00C77787"/>
    <w:rsid w:val="00C80632"/>
    <w:rsid w:val="00C8083C"/>
    <w:rsid w:val="00C8130F"/>
    <w:rsid w:val="00C82169"/>
    <w:rsid w:val="00C822D3"/>
    <w:rsid w:val="00C83446"/>
    <w:rsid w:val="00C83A8C"/>
    <w:rsid w:val="00C83B26"/>
    <w:rsid w:val="00C841ED"/>
    <w:rsid w:val="00C84468"/>
    <w:rsid w:val="00C854EC"/>
    <w:rsid w:val="00C85D2B"/>
    <w:rsid w:val="00C87D83"/>
    <w:rsid w:val="00C90518"/>
    <w:rsid w:val="00C9080F"/>
    <w:rsid w:val="00C9178A"/>
    <w:rsid w:val="00C928A0"/>
    <w:rsid w:val="00C9348C"/>
    <w:rsid w:val="00C939A7"/>
    <w:rsid w:val="00C94333"/>
    <w:rsid w:val="00C94F5C"/>
    <w:rsid w:val="00C958E8"/>
    <w:rsid w:val="00C962C6"/>
    <w:rsid w:val="00C96408"/>
    <w:rsid w:val="00C96509"/>
    <w:rsid w:val="00C96915"/>
    <w:rsid w:val="00C96B3D"/>
    <w:rsid w:val="00C972C2"/>
    <w:rsid w:val="00C97427"/>
    <w:rsid w:val="00C97646"/>
    <w:rsid w:val="00C97CBA"/>
    <w:rsid w:val="00CA0BB0"/>
    <w:rsid w:val="00CA12E5"/>
    <w:rsid w:val="00CA1848"/>
    <w:rsid w:val="00CA1C92"/>
    <w:rsid w:val="00CA2327"/>
    <w:rsid w:val="00CA23A5"/>
    <w:rsid w:val="00CA3057"/>
    <w:rsid w:val="00CA344E"/>
    <w:rsid w:val="00CA377E"/>
    <w:rsid w:val="00CA3FC3"/>
    <w:rsid w:val="00CA4D42"/>
    <w:rsid w:val="00CA6921"/>
    <w:rsid w:val="00CA6DAD"/>
    <w:rsid w:val="00CA71EB"/>
    <w:rsid w:val="00CA7289"/>
    <w:rsid w:val="00CA7F7E"/>
    <w:rsid w:val="00CA7FF2"/>
    <w:rsid w:val="00CB0141"/>
    <w:rsid w:val="00CB0D6F"/>
    <w:rsid w:val="00CB0DC9"/>
    <w:rsid w:val="00CB0E52"/>
    <w:rsid w:val="00CB132D"/>
    <w:rsid w:val="00CB1F39"/>
    <w:rsid w:val="00CB2555"/>
    <w:rsid w:val="00CB275B"/>
    <w:rsid w:val="00CB2A3C"/>
    <w:rsid w:val="00CB31BD"/>
    <w:rsid w:val="00CB32B2"/>
    <w:rsid w:val="00CB4A2A"/>
    <w:rsid w:val="00CB500F"/>
    <w:rsid w:val="00CB5591"/>
    <w:rsid w:val="00CB75E9"/>
    <w:rsid w:val="00CB7FE3"/>
    <w:rsid w:val="00CC0000"/>
    <w:rsid w:val="00CC112F"/>
    <w:rsid w:val="00CC17F4"/>
    <w:rsid w:val="00CC1CE3"/>
    <w:rsid w:val="00CC2D7A"/>
    <w:rsid w:val="00CC2E27"/>
    <w:rsid w:val="00CC3BAE"/>
    <w:rsid w:val="00CC3CAB"/>
    <w:rsid w:val="00CC42CF"/>
    <w:rsid w:val="00CC43D6"/>
    <w:rsid w:val="00CC508E"/>
    <w:rsid w:val="00CC588C"/>
    <w:rsid w:val="00CC5BB1"/>
    <w:rsid w:val="00CC5F98"/>
    <w:rsid w:val="00CC6B5B"/>
    <w:rsid w:val="00CC711E"/>
    <w:rsid w:val="00CC75A0"/>
    <w:rsid w:val="00CC7978"/>
    <w:rsid w:val="00CC7B97"/>
    <w:rsid w:val="00CD0230"/>
    <w:rsid w:val="00CD060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14D"/>
    <w:rsid w:val="00CD481C"/>
    <w:rsid w:val="00CD55EC"/>
    <w:rsid w:val="00CD579B"/>
    <w:rsid w:val="00CD6712"/>
    <w:rsid w:val="00CD6728"/>
    <w:rsid w:val="00CD6D2B"/>
    <w:rsid w:val="00CD7702"/>
    <w:rsid w:val="00CE0E38"/>
    <w:rsid w:val="00CE19A4"/>
    <w:rsid w:val="00CE1BC2"/>
    <w:rsid w:val="00CE1D88"/>
    <w:rsid w:val="00CE23A0"/>
    <w:rsid w:val="00CE4414"/>
    <w:rsid w:val="00CE4975"/>
    <w:rsid w:val="00CE5083"/>
    <w:rsid w:val="00CE525E"/>
    <w:rsid w:val="00CE52A1"/>
    <w:rsid w:val="00CE6C98"/>
    <w:rsid w:val="00CE7112"/>
    <w:rsid w:val="00CE7333"/>
    <w:rsid w:val="00CE7682"/>
    <w:rsid w:val="00CE76D6"/>
    <w:rsid w:val="00CE7BEC"/>
    <w:rsid w:val="00CF1372"/>
    <w:rsid w:val="00CF1EB3"/>
    <w:rsid w:val="00CF2C96"/>
    <w:rsid w:val="00CF3449"/>
    <w:rsid w:val="00CF362B"/>
    <w:rsid w:val="00CF3884"/>
    <w:rsid w:val="00CF4D03"/>
    <w:rsid w:val="00CF554B"/>
    <w:rsid w:val="00CF5CE2"/>
    <w:rsid w:val="00CF69A8"/>
    <w:rsid w:val="00CF6C09"/>
    <w:rsid w:val="00CF6CB0"/>
    <w:rsid w:val="00CF75AF"/>
    <w:rsid w:val="00CF7DCD"/>
    <w:rsid w:val="00D001F5"/>
    <w:rsid w:val="00D00577"/>
    <w:rsid w:val="00D0060C"/>
    <w:rsid w:val="00D006D0"/>
    <w:rsid w:val="00D00D7C"/>
    <w:rsid w:val="00D01672"/>
    <w:rsid w:val="00D01B81"/>
    <w:rsid w:val="00D02798"/>
    <w:rsid w:val="00D02E68"/>
    <w:rsid w:val="00D03518"/>
    <w:rsid w:val="00D04FD9"/>
    <w:rsid w:val="00D054CD"/>
    <w:rsid w:val="00D058F5"/>
    <w:rsid w:val="00D05ADA"/>
    <w:rsid w:val="00D0735B"/>
    <w:rsid w:val="00D100F9"/>
    <w:rsid w:val="00D111D8"/>
    <w:rsid w:val="00D1156B"/>
    <w:rsid w:val="00D1228B"/>
    <w:rsid w:val="00D1246F"/>
    <w:rsid w:val="00D12B5D"/>
    <w:rsid w:val="00D12BC7"/>
    <w:rsid w:val="00D12DAB"/>
    <w:rsid w:val="00D12E5F"/>
    <w:rsid w:val="00D13E0B"/>
    <w:rsid w:val="00D15436"/>
    <w:rsid w:val="00D17197"/>
    <w:rsid w:val="00D17462"/>
    <w:rsid w:val="00D17BC9"/>
    <w:rsid w:val="00D21010"/>
    <w:rsid w:val="00D211DC"/>
    <w:rsid w:val="00D21424"/>
    <w:rsid w:val="00D21C65"/>
    <w:rsid w:val="00D21D52"/>
    <w:rsid w:val="00D21E35"/>
    <w:rsid w:val="00D21FA7"/>
    <w:rsid w:val="00D21FF9"/>
    <w:rsid w:val="00D222B3"/>
    <w:rsid w:val="00D22A80"/>
    <w:rsid w:val="00D23D30"/>
    <w:rsid w:val="00D23D50"/>
    <w:rsid w:val="00D2554F"/>
    <w:rsid w:val="00D25DC4"/>
    <w:rsid w:val="00D2714D"/>
    <w:rsid w:val="00D307DD"/>
    <w:rsid w:val="00D32406"/>
    <w:rsid w:val="00D329D1"/>
    <w:rsid w:val="00D329E0"/>
    <w:rsid w:val="00D32EE6"/>
    <w:rsid w:val="00D32F26"/>
    <w:rsid w:val="00D33A0E"/>
    <w:rsid w:val="00D33D11"/>
    <w:rsid w:val="00D3441D"/>
    <w:rsid w:val="00D34988"/>
    <w:rsid w:val="00D34FC6"/>
    <w:rsid w:val="00D3529A"/>
    <w:rsid w:val="00D353D5"/>
    <w:rsid w:val="00D3541C"/>
    <w:rsid w:val="00D35F13"/>
    <w:rsid w:val="00D35FD2"/>
    <w:rsid w:val="00D36AD6"/>
    <w:rsid w:val="00D3737D"/>
    <w:rsid w:val="00D375FB"/>
    <w:rsid w:val="00D3798E"/>
    <w:rsid w:val="00D40657"/>
    <w:rsid w:val="00D41184"/>
    <w:rsid w:val="00D41C9D"/>
    <w:rsid w:val="00D41CFC"/>
    <w:rsid w:val="00D41F45"/>
    <w:rsid w:val="00D425ED"/>
    <w:rsid w:val="00D42C9D"/>
    <w:rsid w:val="00D42ECD"/>
    <w:rsid w:val="00D43016"/>
    <w:rsid w:val="00D44226"/>
    <w:rsid w:val="00D44649"/>
    <w:rsid w:val="00D44CFE"/>
    <w:rsid w:val="00D4578C"/>
    <w:rsid w:val="00D45FAA"/>
    <w:rsid w:val="00D460AE"/>
    <w:rsid w:val="00D46F5A"/>
    <w:rsid w:val="00D4742C"/>
    <w:rsid w:val="00D479FA"/>
    <w:rsid w:val="00D47EC2"/>
    <w:rsid w:val="00D50157"/>
    <w:rsid w:val="00D50B6D"/>
    <w:rsid w:val="00D50D3A"/>
    <w:rsid w:val="00D50E00"/>
    <w:rsid w:val="00D513EE"/>
    <w:rsid w:val="00D516EB"/>
    <w:rsid w:val="00D51834"/>
    <w:rsid w:val="00D52C20"/>
    <w:rsid w:val="00D53822"/>
    <w:rsid w:val="00D53A16"/>
    <w:rsid w:val="00D53CD8"/>
    <w:rsid w:val="00D544A1"/>
    <w:rsid w:val="00D54A2E"/>
    <w:rsid w:val="00D5504B"/>
    <w:rsid w:val="00D55944"/>
    <w:rsid w:val="00D56524"/>
    <w:rsid w:val="00D56E4E"/>
    <w:rsid w:val="00D56FB7"/>
    <w:rsid w:val="00D576C3"/>
    <w:rsid w:val="00D57838"/>
    <w:rsid w:val="00D6002E"/>
    <w:rsid w:val="00D60DE7"/>
    <w:rsid w:val="00D60ECD"/>
    <w:rsid w:val="00D61473"/>
    <w:rsid w:val="00D61769"/>
    <w:rsid w:val="00D61A08"/>
    <w:rsid w:val="00D62047"/>
    <w:rsid w:val="00D63527"/>
    <w:rsid w:val="00D6491F"/>
    <w:rsid w:val="00D64EFB"/>
    <w:rsid w:val="00D64F95"/>
    <w:rsid w:val="00D6576A"/>
    <w:rsid w:val="00D65C62"/>
    <w:rsid w:val="00D65C96"/>
    <w:rsid w:val="00D65F66"/>
    <w:rsid w:val="00D678DC"/>
    <w:rsid w:val="00D70388"/>
    <w:rsid w:val="00D7076E"/>
    <w:rsid w:val="00D7084C"/>
    <w:rsid w:val="00D709CC"/>
    <w:rsid w:val="00D70EF4"/>
    <w:rsid w:val="00D71AE2"/>
    <w:rsid w:val="00D722F3"/>
    <w:rsid w:val="00D72352"/>
    <w:rsid w:val="00D72B36"/>
    <w:rsid w:val="00D73577"/>
    <w:rsid w:val="00D736CD"/>
    <w:rsid w:val="00D73808"/>
    <w:rsid w:val="00D7477E"/>
    <w:rsid w:val="00D74C81"/>
    <w:rsid w:val="00D75183"/>
    <w:rsid w:val="00D7530B"/>
    <w:rsid w:val="00D75E5C"/>
    <w:rsid w:val="00D77220"/>
    <w:rsid w:val="00D77781"/>
    <w:rsid w:val="00D80616"/>
    <w:rsid w:val="00D8095A"/>
    <w:rsid w:val="00D811EC"/>
    <w:rsid w:val="00D81A44"/>
    <w:rsid w:val="00D81E58"/>
    <w:rsid w:val="00D824EA"/>
    <w:rsid w:val="00D83C96"/>
    <w:rsid w:val="00D845AD"/>
    <w:rsid w:val="00D8483F"/>
    <w:rsid w:val="00D84B1E"/>
    <w:rsid w:val="00D85FC3"/>
    <w:rsid w:val="00D91613"/>
    <w:rsid w:val="00D9194A"/>
    <w:rsid w:val="00D91960"/>
    <w:rsid w:val="00D924E5"/>
    <w:rsid w:val="00D934AD"/>
    <w:rsid w:val="00D93F73"/>
    <w:rsid w:val="00D94150"/>
    <w:rsid w:val="00D948E0"/>
    <w:rsid w:val="00D94957"/>
    <w:rsid w:val="00D949C3"/>
    <w:rsid w:val="00D951EB"/>
    <w:rsid w:val="00D9528C"/>
    <w:rsid w:val="00D9529E"/>
    <w:rsid w:val="00D96062"/>
    <w:rsid w:val="00D96276"/>
    <w:rsid w:val="00D9689F"/>
    <w:rsid w:val="00D96F1C"/>
    <w:rsid w:val="00D97E93"/>
    <w:rsid w:val="00DA0220"/>
    <w:rsid w:val="00DA0561"/>
    <w:rsid w:val="00DA069F"/>
    <w:rsid w:val="00DA1791"/>
    <w:rsid w:val="00DA1A28"/>
    <w:rsid w:val="00DA2A62"/>
    <w:rsid w:val="00DA301B"/>
    <w:rsid w:val="00DA332D"/>
    <w:rsid w:val="00DA38EB"/>
    <w:rsid w:val="00DA4038"/>
    <w:rsid w:val="00DA4772"/>
    <w:rsid w:val="00DA4E27"/>
    <w:rsid w:val="00DA5334"/>
    <w:rsid w:val="00DA5780"/>
    <w:rsid w:val="00DA5908"/>
    <w:rsid w:val="00DA5D5D"/>
    <w:rsid w:val="00DA60E1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619"/>
    <w:rsid w:val="00DB5A10"/>
    <w:rsid w:val="00DB5E5F"/>
    <w:rsid w:val="00DB5ECB"/>
    <w:rsid w:val="00DB65B3"/>
    <w:rsid w:val="00DB6615"/>
    <w:rsid w:val="00DB66D9"/>
    <w:rsid w:val="00DB6880"/>
    <w:rsid w:val="00DB6D0B"/>
    <w:rsid w:val="00DB6FF8"/>
    <w:rsid w:val="00DB7147"/>
    <w:rsid w:val="00DB7A9C"/>
    <w:rsid w:val="00DB7F41"/>
    <w:rsid w:val="00DC0FBF"/>
    <w:rsid w:val="00DC1C2D"/>
    <w:rsid w:val="00DC1CD1"/>
    <w:rsid w:val="00DC2202"/>
    <w:rsid w:val="00DC26DC"/>
    <w:rsid w:val="00DC3356"/>
    <w:rsid w:val="00DC36EB"/>
    <w:rsid w:val="00DC421B"/>
    <w:rsid w:val="00DC42EE"/>
    <w:rsid w:val="00DC55B0"/>
    <w:rsid w:val="00DC6031"/>
    <w:rsid w:val="00DC62A3"/>
    <w:rsid w:val="00DC660C"/>
    <w:rsid w:val="00DC6DB6"/>
    <w:rsid w:val="00DC6EE9"/>
    <w:rsid w:val="00DC74CA"/>
    <w:rsid w:val="00DD02FA"/>
    <w:rsid w:val="00DD126F"/>
    <w:rsid w:val="00DD14CF"/>
    <w:rsid w:val="00DD1B6D"/>
    <w:rsid w:val="00DD20BD"/>
    <w:rsid w:val="00DD2144"/>
    <w:rsid w:val="00DD2FBE"/>
    <w:rsid w:val="00DD45FA"/>
    <w:rsid w:val="00DD4860"/>
    <w:rsid w:val="00DD4DCF"/>
    <w:rsid w:val="00DD5FA2"/>
    <w:rsid w:val="00DD5FF2"/>
    <w:rsid w:val="00DD60C6"/>
    <w:rsid w:val="00DD6106"/>
    <w:rsid w:val="00DD70EC"/>
    <w:rsid w:val="00DE1E70"/>
    <w:rsid w:val="00DE2227"/>
    <w:rsid w:val="00DE23B3"/>
    <w:rsid w:val="00DE2493"/>
    <w:rsid w:val="00DE2F16"/>
    <w:rsid w:val="00DE33C5"/>
    <w:rsid w:val="00DE3464"/>
    <w:rsid w:val="00DE359E"/>
    <w:rsid w:val="00DE39DC"/>
    <w:rsid w:val="00DE3F32"/>
    <w:rsid w:val="00DE4C84"/>
    <w:rsid w:val="00DE6376"/>
    <w:rsid w:val="00DE7013"/>
    <w:rsid w:val="00DE703F"/>
    <w:rsid w:val="00DE75D5"/>
    <w:rsid w:val="00DF01EA"/>
    <w:rsid w:val="00DF02A3"/>
    <w:rsid w:val="00DF0A9F"/>
    <w:rsid w:val="00DF11C9"/>
    <w:rsid w:val="00DF1E93"/>
    <w:rsid w:val="00DF2271"/>
    <w:rsid w:val="00DF2DF6"/>
    <w:rsid w:val="00DF5A9C"/>
    <w:rsid w:val="00DF678B"/>
    <w:rsid w:val="00DF6C8F"/>
    <w:rsid w:val="00E00109"/>
    <w:rsid w:val="00E00508"/>
    <w:rsid w:val="00E00ACA"/>
    <w:rsid w:val="00E027BD"/>
    <w:rsid w:val="00E02CC9"/>
    <w:rsid w:val="00E03661"/>
    <w:rsid w:val="00E03A1E"/>
    <w:rsid w:val="00E03B3D"/>
    <w:rsid w:val="00E04B1C"/>
    <w:rsid w:val="00E0543B"/>
    <w:rsid w:val="00E05D63"/>
    <w:rsid w:val="00E05FB7"/>
    <w:rsid w:val="00E06659"/>
    <w:rsid w:val="00E0697C"/>
    <w:rsid w:val="00E07D37"/>
    <w:rsid w:val="00E10E7A"/>
    <w:rsid w:val="00E119B0"/>
    <w:rsid w:val="00E121D5"/>
    <w:rsid w:val="00E122E2"/>
    <w:rsid w:val="00E149EB"/>
    <w:rsid w:val="00E14B3B"/>
    <w:rsid w:val="00E1599C"/>
    <w:rsid w:val="00E15E3F"/>
    <w:rsid w:val="00E16EC1"/>
    <w:rsid w:val="00E17070"/>
    <w:rsid w:val="00E1718D"/>
    <w:rsid w:val="00E17801"/>
    <w:rsid w:val="00E17CD7"/>
    <w:rsid w:val="00E17F33"/>
    <w:rsid w:val="00E20825"/>
    <w:rsid w:val="00E209BB"/>
    <w:rsid w:val="00E21A6E"/>
    <w:rsid w:val="00E24424"/>
    <w:rsid w:val="00E24B41"/>
    <w:rsid w:val="00E2510F"/>
    <w:rsid w:val="00E25253"/>
    <w:rsid w:val="00E2563D"/>
    <w:rsid w:val="00E25B4F"/>
    <w:rsid w:val="00E2666B"/>
    <w:rsid w:val="00E26698"/>
    <w:rsid w:val="00E26931"/>
    <w:rsid w:val="00E26A01"/>
    <w:rsid w:val="00E26DBA"/>
    <w:rsid w:val="00E2737E"/>
    <w:rsid w:val="00E27C49"/>
    <w:rsid w:val="00E27D87"/>
    <w:rsid w:val="00E30117"/>
    <w:rsid w:val="00E30C50"/>
    <w:rsid w:val="00E30C63"/>
    <w:rsid w:val="00E30ED5"/>
    <w:rsid w:val="00E31307"/>
    <w:rsid w:val="00E31D7E"/>
    <w:rsid w:val="00E3282F"/>
    <w:rsid w:val="00E331F8"/>
    <w:rsid w:val="00E33404"/>
    <w:rsid w:val="00E33B04"/>
    <w:rsid w:val="00E33D34"/>
    <w:rsid w:val="00E34676"/>
    <w:rsid w:val="00E34C3F"/>
    <w:rsid w:val="00E35468"/>
    <w:rsid w:val="00E35887"/>
    <w:rsid w:val="00E3591C"/>
    <w:rsid w:val="00E3624B"/>
    <w:rsid w:val="00E379E0"/>
    <w:rsid w:val="00E4000C"/>
    <w:rsid w:val="00E4037D"/>
    <w:rsid w:val="00E404E6"/>
    <w:rsid w:val="00E40AAA"/>
    <w:rsid w:val="00E41FEF"/>
    <w:rsid w:val="00E4204B"/>
    <w:rsid w:val="00E42F33"/>
    <w:rsid w:val="00E43394"/>
    <w:rsid w:val="00E4340A"/>
    <w:rsid w:val="00E43B50"/>
    <w:rsid w:val="00E43BD4"/>
    <w:rsid w:val="00E44BA8"/>
    <w:rsid w:val="00E45446"/>
    <w:rsid w:val="00E45B28"/>
    <w:rsid w:val="00E45C46"/>
    <w:rsid w:val="00E45EE8"/>
    <w:rsid w:val="00E45FB7"/>
    <w:rsid w:val="00E4650D"/>
    <w:rsid w:val="00E46969"/>
    <w:rsid w:val="00E50A4C"/>
    <w:rsid w:val="00E52352"/>
    <w:rsid w:val="00E5260E"/>
    <w:rsid w:val="00E52A8F"/>
    <w:rsid w:val="00E530DF"/>
    <w:rsid w:val="00E53121"/>
    <w:rsid w:val="00E53165"/>
    <w:rsid w:val="00E53338"/>
    <w:rsid w:val="00E53C6D"/>
    <w:rsid w:val="00E54031"/>
    <w:rsid w:val="00E54933"/>
    <w:rsid w:val="00E54F62"/>
    <w:rsid w:val="00E55014"/>
    <w:rsid w:val="00E55624"/>
    <w:rsid w:val="00E55B85"/>
    <w:rsid w:val="00E57428"/>
    <w:rsid w:val="00E57DDA"/>
    <w:rsid w:val="00E6050B"/>
    <w:rsid w:val="00E606F9"/>
    <w:rsid w:val="00E60AE5"/>
    <w:rsid w:val="00E6137E"/>
    <w:rsid w:val="00E61CCE"/>
    <w:rsid w:val="00E6211D"/>
    <w:rsid w:val="00E62779"/>
    <w:rsid w:val="00E62A1B"/>
    <w:rsid w:val="00E62B91"/>
    <w:rsid w:val="00E62C21"/>
    <w:rsid w:val="00E62D2B"/>
    <w:rsid w:val="00E637A9"/>
    <w:rsid w:val="00E63CA3"/>
    <w:rsid w:val="00E649AB"/>
    <w:rsid w:val="00E65190"/>
    <w:rsid w:val="00E65480"/>
    <w:rsid w:val="00E6632D"/>
    <w:rsid w:val="00E666F0"/>
    <w:rsid w:val="00E66CEA"/>
    <w:rsid w:val="00E671FF"/>
    <w:rsid w:val="00E7030D"/>
    <w:rsid w:val="00E7044F"/>
    <w:rsid w:val="00E7059B"/>
    <w:rsid w:val="00E709D3"/>
    <w:rsid w:val="00E70A38"/>
    <w:rsid w:val="00E70C01"/>
    <w:rsid w:val="00E70DDC"/>
    <w:rsid w:val="00E71AAE"/>
    <w:rsid w:val="00E7226E"/>
    <w:rsid w:val="00E725A0"/>
    <w:rsid w:val="00E737D4"/>
    <w:rsid w:val="00E74A61"/>
    <w:rsid w:val="00E7600B"/>
    <w:rsid w:val="00E7631E"/>
    <w:rsid w:val="00E76982"/>
    <w:rsid w:val="00E76E41"/>
    <w:rsid w:val="00E77564"/>
    <w:rsid w:val="00E77771"/>
    <w:rsid w:val="00E7798B"/>
    <w:rsid w:val="00E7798E"/>
    <w:rsid w:val="00E8009B"/>
    <w:rsid w:val="00E806A7"/>
    <w:rsid w:val="00E81737"/>
    <w:rsid w:val="00E822F8"/>
    <w:rsid w:val="00E823CE"/>
    <w:rsid w:val="00E82671"/>
    <w:rsid w:val="00E82BAD"/>
    <w:rsid w:val="00E833E4"/>
    <w:rsid w:val="00E83931"/>
    <w:rsid w:val="00E83C18"/>
    <w:rsid w:val="00E84547"/>
    <w:rsid w:val="00E84D59"/>
    <w:rsid w:val="00E85858"/>
    <w:rsid w:val="00E85A89"/>
    <w:rsid w:val="00E86694"/>
    <w:rsid w:val="00E8743F"/>
    <w:rsid w:val="00E875F8"/>
    <w:rsid w:val="00E90F37"/>
    <w:rsid w:val="00E91866"/>
    <w:rsid w:val="00E925E4"/>
    <w:rsid w:val="00E93A7A"/>
    <w:rsid w:val="00E94523"/>
    <w:rsid w:val="00E950BC"/>
    <w:rsid w:val="00E95106"/>
    <w:rsid w:val="00E95411"/>
    <w:rsid w:val="00E95AAF"/>
    <w:rsid w:val="00E96364"/>
    <w:rsid w:val="00E973B8"/>
    <w:rsid w:val="00E975C0"/>
    <w:rsid w:val="00EA0536"/>
    <w:rsid w:val="00EA06F0"/>
    <w:rsid w:val="00EA0D9D"/>
    <w:rsid w:val="00EA0DAF"/>
    <w:rsid w:val="00EA0ED1"/>
    <w:rsid w:val="00EA14CC"/>
    <w:rsid w:val="00EA15D5"/>
    <w:rsid w:val="00EA183C"/>
    <w:rsid w:val="00EA1F51"/>
    <w:rsid w:val="00EA201D"/>
    <w:rsid w:val="00EA3803"/>
    <w:rsid w:val="00EA3868"/>
    <w:rsid w:val="00EA428C"/>
    <w:rsid w:val="00EA58F7"/>
    <w:rsid w:val="00EA6E34"/>
    <w:rsid w:val="00EA76C9"/>
    <w:rsid w:val="00EA7B2B"/>
    <w:rsid w:val="00EA7E99"/>
    <w:rsid w:val="00EB0566"/>
    <w:rsid w:val="00EB0EF0"/>
    <w:rsid w:val="00EB101C"/>
    <w:rsid w:val="00EB1E6D"/>
    <w:rsid w:val="00EB30CF"/>
    <w:rsid w:val="00EB322C"/>
    <w:rsid w:val="00EB3A5A"/>
    <w:rsid w:val="00EB49A5"/>
    <w:rsid w:val="00EB4D0A"/>
    <w:rsid w:val="00EB4EE3"/>
    <w:rsid w:val="00EB5DCF"/>
    <w:rsid w:val="00EB6DF3"/>
    <w:rsid w:val="00EB6FB4"/>
    <w:rsid w:val="00EB7096"/>
    <w:rsid w:val="00EB79DE"/>
    <w:rsid w:val="00EC021A"/>
    <w:rsid w:val="00EC084E"/>
    <w:rsid w:val="00EC0DCB"/>
    <w:rsid w:val="00EC1020"/>
    <w:rsid w:val="00EC13A3"/>
    <w:rsid w:val="00EC15B2"/>
    <w:rsid w:val="00EC1727"/>
    <w:rsid w:val="00EC2FD1"/>
    <w:rsid w:val="00EC324D"/>
    <w:rsid w:val="00EC3663"/>
    <w:rsid w:val="00EC3E48"/>
    <w:rsid w:val="00EC4455"/>
    <w:rsid w:val="00EC4DB4"/>
    <w:rsid w:val="00EC4E17"/>
    <w:rsid w:val="00EC4FAD"/>
    <w:rsid w:val="00EC6B72"/>
    <w:rsid w:val="00EC6CF4"/>
    <w:rsid w:val="00EC73AB"/>
    <w:rsid w:val="00EC78C3"/>
    <w:rsid w:val="00EC7B16"/>
    <w:rsid w:val="00EC7D5E"/>
    <w:rsid w:val="00ED0009"/>
    <w:rsid w:val="00ED00A5"/>
    <w:rsid w:val="00ED00DB"/>
    <w:rsid w:val="00ED08E1"/>
    <w:rsid w:val="00ED0D28"/>
    <w:rsid w:val="00ED1D41"/>
    <w:rsid w:val="00ED1D99"/>
    <w:rsid w:val="00ED20DC"/>
    <w:rsid w:val="00ED21C4"/>
    <w:rsid w:val="00ED24C0"/>
    <w:rsid w:val="00ED37D9"/>
    <w:rsid w:val="00ED39D1"/>
    <w:rsid w:val="00ED44C8"/>
    <w:rsid w:val="00ED4839"/>
    <w:rsid w:val="00ED50B3"/>
    <w:rsid w:val="00ED55EE"/>
    <w:rsid w:val="00ED597F"/>
    <w:rsid w:val="00ED5AE7"/>
    <w:rsid w:val="00ED5DE5"/>
    <w:rsid w:val="00ED64FC"/>
    <w:rsid w:val="00ED675D"/>
    <w:rsid w:val="00ED6ABA"/>
    <w:rsid w:val="00ED6BAB"/>
    <w:rsid w:val="00ED6C48"/>
    <w:rsid w:val="00ED7C26"/>
    <w:rsid w:val="00EE09DA"/>
    <w:rsid w:val="00EE0AEA"/>
    <w:rsid w:val="00EE0E4B"/>
    <w:rsid w:val="00EE133C"/>
    <w:rsid w:val="00EE203F"/>
    <w:rsid w:val="00EE289D"/>
    <w:rsid w:val="00EE29AB"/>
    <w:rsid w:val="00EE29CF"/>
    <w:rsid w:val="00EE3B7D"/>
    <w:rsid w:val="00EE3E1F"/>
    <w:rsid w:val="00EE3F07"/>
    <w:rsid w:val="00EE41D1"/>
    <w:rsid w:val="00EE4207"/>
    <w:rsid w:val="00EE46F9"/>
    <w:rsid w:val="00EE4A70"/>
    <w:rsid w:val="00EE4B1F"/>
    <w:rsid w:val="00EE4CD6"/>
    <w:rsid w:val="00EE58B9"/>
    <w:rsid w:val="00EE5B70"/>
    <w:rsid w:val="00EE76F9"/>
    <w:rsid w:val="00EE7757"/>
    <w:rsid w:val="00EE7781"/>
    <w:rsid w:val="00EF07A9"/>
    <w:rsid w:val="00EF0A90"/>
    <w:rsid w:val="00EF176E"/>
    <w:rsid w:val="00EF1AA4"/>
    <w:rsid w:val="00EF1E2D"/>
    <w:rsid w:val="00EF3013"/>
    <w:rsid w:val="00EF3C8B"/>
    <w:rsid w:val="00EF481E"/>
    <w:rsid w:val="00EF4E2C"/>
    <w:rsid w:val="00EF59D6"/>
    <w:rsid w:val="00EF5EA3"/>
    <w:rsid w:val="00EF6362"/>
    <w:rsid w:val="00EF6908"/>
    <w:rsid w:val="00F003F3"/>
    <w:rsid w:val="00F00B70"/>
    <w:rsid w:val="00F00F41"/>
    <w:rsid w:val="00F0159F"/>
    <w:rsid w:val="00F01BBC"/>
    <w:rsid w:val="00F026BF"/>
    <w:rsid w:val="00F02D4C"/>
    <w:rsid w:val="00F03575"/>
    <w:rsid w:val="00F03639"/>
    <w:rsid w:val="00F03CFD"/>
    <w:rsid w:val="00F03FA7"/>
    <w:rsid w:val="00F04901"/>
    <w:rsid w:val="00F04B94"/>
    <w:rsid w:val="00F04C73"/>
    <w:rsid w:val="00F05209"/>
    <w:rsid w:val="00F05B51"/>
    <w:rsid w:val="00F063E8"/>
    <w:rsid w:val="00F066A8"/>
    <w:rsid w:val="00F066B3"/>
    <w:rsid w:val="00F06962"/>
    <w:rsid w:val="00F06E03"/>
    <w:rsid w:val="00F070B6"/>
    <w:rsid w:val="00F0747E"/>
    <w:rsid w:val="00F07B12"/>
    <w:rsid w:val="00F07DA7"/>
    <w:rsid w:val="00F07F7A"/>
    <w:rsid w:val="00F10490"/>
    <w:rsid w:val="00F108F2"/>
    <w:rsid w:val="00F10AF8"/>
    <w:rsid w:val="00F10FD6"/>
    <w:rsid w:val="00F11079"/>
    <w:rsid w:val="00F11AD9"/>
    <w:rsid w:val="00F11CB9"/>
    <w:rsid w:val="00F11FCF"/>
    <w:rsid w:val="00F12290"/>
    <w:rsid w:val="00F1238D"/>
    <w:rsid w:val="00F12495"/>
    <w:rsid w:val="00F126EC"/>
    <w:rsid w:val="00F135FA"/>
    <w:rsid w:val="00F13846"/>
    <w:rsid w:val="00F14F10"/>
    <w:rsid w:val="00F15074"/>
    <w:rsid w:val="00F15576"/>
    <w:rsid w:val="00F15804"/>
    <w:rsid w:val="00F16893"/>
    <w:rsid w:val="00F16938"/>
    <w:rsid w:val="00F16C6A"/>
    <w:rsid w:val="00F17164"/>
    <w:rsid w:val="00F20386"/>
    <w:rsid w:val="00F21656"/>
    <w:rsid w:val="00F21AA8"/>
    <w:rsid w:val="00F221C5"/>
    <w:rsid w:val="00F22501"/>
    <w:rsid w:val="00F2256E"/>
    <w:rsid w:val="00F22795"/>
    <w:rsid w:val="00F22FF1"/>
    <w:rsid w:val="00F236A0"/>
    <w:rsid w:val="00F23A61"/>
    <w:rsid w:val="00F23E75"/>
    <w:rsid w:val="00F25726"/>
    <w:rsid w:val="00F27B88"/>
    <w:rsid w:val="00F3078A"/>
    <w:rsid w:val="00F3098A"/>
    <w:rsid w:val="00F313FF"/>
    <w:rsid w:val="00F31506"/>
    <w:rsid w:val="00F318EB"/>
    <w:rsid w:val="00F32A26"/>
    <w:rsid w:val="00F33632"/>
    <w:rsid w:val="00F338B6"/>
    <w:rsid w:val="00F344B6"/>
    <w:rsid w:val="00F34639"/>
    <w:rsid w:val="00F34EBF"/>
    <w:rsid w:val="00F3507D"/>
    <w:rsid w:val="00F35198"/>
    <w:rsid w:val="00F35FC2"/>
    <w:rsid w:val="00F36464"/>
    <w:rsid w:val="00F36920"/>
    <w:rsid w:val="00F36AFE"/>
    <w:rsid w:val="00F370D7"/>
    <w:rsid w:val="00F37281"/>
    <w:rsid w:val="00F3768C"/>
    <w:rsid w:val="00F37814"/>
    <w:rsid w:val="00F405D6"/>
    <w:rsid w:val="00F41B02"/>
    <w:rsid w:val="00F42466"/>
    <w:rsid w:val="00F42C73"/>
    <w:rsid w:val="00F43295"/>
    <w:rsid w:val="00F43316"/>
    <w:rsid w:val="00F43AA3"/>
    <w:rsid w:val="00F43E60"/>
    <w:rsid w:val="00F43ED4"/>
    <w:rsid w:val="00F44849"/>
    <w:rsid w:val="00F44B3F"/>
    <w:rsid w:val="00F44BE8"/>
    <w:rsid w:val="00F451B2"/>
    <w:rsid w:val="00F4579C"/>
    <w:rsid w:val="00F46A1A"/>
    <w:rsid w:val="00F46A4A"/>
    <w:rsid w:val="00F47051"/>
    <w:rsid w:val="00F477FB"/>
    <w:rsid w:val="00F5031A"/>
    <w:rsid w:val="00F50BC2"/>
    <w:rsid w:val="00F50E74"/>
    <w:rsid w:val="00F5183C"/>
    <w:rsid w:val="00F51E90"/>
    <w:rsid w:val="00F52F75"/>
    <w:rsid w:val="00F5517A"/>
    <w:rsid w:val="00F554C1"/>
    <w:rsid w:val="00F56465"/>
    <w:rsid w:val="00F57D8D"/>
    <w:rsid w:val="00F57F24"/>
    <w:rsid w:val="00F57F4F"/>
    <w:rsid w:val="00F60083"/>
    <w:rsid w:val="00F60214"/>
    <w:rsid w:val="00F62A33"/>
    <w:rsid w:val="00F62E45"/>
    <w:rsid w:val="00F633AB"/>
    <w:rsid w:val="00F63D59"/>
    <w:rsid w:val="00F650E2"/>
    <w:rsid w:val="00F65D05"/>
    <w:rsid w:val="00F65D49"/>
    <w:rsid w:val="00F66230"/>
    <w:rsid w:val="00F66646"/>
    <w:rsid w:val="00F66958"/>
    <w:rsid w:val="00F70E97"/>
    <w:rsid w:val="00F73304"/>
    <w:rsid w:val="00F736A5"/>
    <w:rsid w:val="00F73787"/>
    <w:rsid w:val="00F73BCA"/>
    <w:rsid w:val="00F750A5"/>
    <w:rsid w:val="00F76010"/>
    <w:rsid w:val="00F761BD"/>
    <w:rsid w:val="00F763EF"/>
    <w:rsid w:val="00F770D6"/>
    <w:rsid w:val="00F77F03"/>
    <w:rsid w:val="00F811C0"/>
    <w:rsid w:val="00F81781"/>
    <w:rsid w:val="00F819F6"/>
    <w:rsid w:val="00F81EFF"/>
    <w:rsid w:val="00F82788"/>
    <w:rsid w:val="00F82C9E"/>
    <w:rsid w:val="00F83173"/>
    <w:rsid w:val="00F831F0"/>
    <w:rsid w:val="00F83609"/>
    <w:rsid w:val="00F8491B"/>
    <w:rsid w:val="00F86982"/>
    <w:rsid w:val="00F87EA3"/>
    <w:rsid w:val="00F9009E"/>
    <w:rsid w:val="00F90553"/>
    <w:rsid w:val="00F9058B"/>
    <w:rsid w:val="00F905C9"/>
    <w:rsid w:val="00F90DF8"/>
    <w:rsid w:val="00F910DB"/>
    <w:rsid w:val="00F91793"/>
    <w:rsid w:val="00F92EAD"/>
    <w:rsid w:val="00F9427D"/>
    <w:rsid w:val="00F942D0"/>
    <w:rsid w:val="00F95470"/>
    <w:rsid w:val="00F95779"/>
    <w:rsid w:val="00F96E2D"/>
    <w:rsid w:val="00F976D5"/>
    <w:rsid w:val="00F97990"/>
    <w:rsid w:val="00F97D67"/>
    <w:rsid w:val="00F97DED"/>
    <w:rsid w:val="00F97F2C"/>
    <w:rsid w:val="00FA05AD"/>
    <w:rsid w:val="00FA0DC0"/>
    <w:rsid w:val="00FA1011"/>
    <w:rsid w:val="00FA17D1"/>
    <w:rsid w:val="00FA246D"/>
    <w:rsid w:val="00FA3C91"/>
    <w:rsid w:val="00FA3E69"/>
    <w:rsid w:val="00FA4713"/>
    <w:rsid w:val="00FA4958"/>
    <w:rsid w:val="00FA5075"/>
    <w:rsid w:val="00FA52C3"/>
    <w:rsid w:val="00FA5FD8"/>
    <w:rsid w:val="00FA619C"/>
    <w:rsid w:val="00FB0A45"/>
    <w:rsid w:val="00FB0CA3"/>
    <w:rsid w:val="00FB1668"/>
    <w:rsid w:val="00FB1FBD"/>
    <w:rsid w:val="00FB206C"/>
    <w:rsid w:val="00FB2AC6"/>
    <w:rsid w:val="00FB2CB6"/>
    <w:rsid w:val="00FB2F6E"/>
    <w:rsid w:val="00FB4229"/>
    <w:rsid w:val="00FB4EC3"/>
    <w:rsid w:val="00FB55DB"/>
    <w:rsid w:val="00FB59B1"/>
    <w:rsid w:val="00FB5CAC"/>
    <w:rsid w:val="00FB5EE7"/>
    <w:rsid w:val="00FB6212"/>
    <w:rsid w:val="00FB6658"/>
    <w:rsid w:val="00FB785F"/>
    <w:rsid w:val="00FB799D"/>
    <w:rsid w:val="00FC0118"/>
    <w:rsid w:val="00FC289D"/>
    <w:rsid w:val="00FC2FCF"/>
    <w:rsid w:val="00FC30B4"/>
    <w:rsid w:val="00FC3B8D"/>
    <w:rsid w:val="00FC42E2"/>
    <w:rsid w:val="00FC467A"/>
    <w:rsid w:val="00FC6DE6"/>
    <w:rsid w:val="00FC7640"/>
    <w:rsid w:val="00FC79CE"/>
    <w:rsid w:val="00FD07D3"/>
    <w:rsid w:val="00FD099A"/>
    <w:rsid w:val="00FD0ED6"/>
    <w:rsid w:val="00FD22C2"/>
    <w:rsid w:val="00FD31B6"/>
    <w:rsid w:val="00FD35ED"/>
    <w:rsid w:val="00FD3F3C"/>
    <w:rsid w:val="00FD406F"/>
    <w:rsid w:val="00FD4451"/>
    <w:rsid w:val="00FD4893"/>
    <w:rsid w:val="00FD553B"/>
    <w:rsid w:val="00FD60A5"/>
    <w:rsid w:val="00FD665E"/>
    <w:rsid w:val="00FD6AAE"/>
    <w:rsid w:val="00FD799D"/>
    <w:rsid w:val="00FD7B3B"/>
    <w:rsid w:val="00FE0850"/>
    <w:rsid w:val="00FE08EF"/>
    <w:rsid w:val="00FE0A9A"/>
    <w:rsid w:val="00FE125A"/>
    <w:rsid w:val="00FE1CC8"/>
    <w:rsid w:val="00FE226E"/>
    <w:rsid w:val="00FE369E"/>
    <w:rsid w:val="00FE3BEE"/>
    <w:rsid w:val="00FE4512"/>
    <w:rsid w:val="00FE460A"/>
    <w:rsid w:val="00FE4FDE"/>
    <w:rsid w:val="00FE5079"/>
    <w:rsid w:val="00FE53F3"/>
    <w:rsid w:val="00FE6062"/>
    <w:rsid w:val="00FE62CC"/>
    <w:rsid w:val="00FE6D2F"/>
    <w:rsid w:val="00FE6FB6"/>
    <w:rsid w:val="00FE72E3"/>
    <w:rsid w:val="00FE7A9E"/>
    <w:rsid w:val="00FF0096"/>
    <w:rsid w:val="00FF00D2"/>
    <w:rsid w:val="00FF0195"/>
    <w:rsid w:val="00FF02DD"/>
    <w:rsid w:val="00FF0445"/>
    <w:rsid w:val="00FF1B20"/>
    <w:rsid w:val="00FF1F56"/>
    <w:rsid w:val="00FF2900"/>
    <w:rsid w:val="00FF3642"/>
    <w:rsid w:val="00FF3ADF"/>
    <w:rsid w:val="00FF402E"/>
    <w:rsid w:val="00FF597B"/>
    <w:rsid w:val="00FF60B1"/>
    <w:rsid w:val="00FF6608"/>
    <w:rsid w:val="00FF68B1"/>
    <w:rsid w:val="00FF6AA0"/>
    <w:rsid w:val="00FF753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5"/>
        <o:r id="V:Rule2" type="connector" idref="#_x0000_s1047"/>
      </o:rules>
    </o:shapelayout>
  </w:shapeDefaults>
  <w:decimalSymbol w:val="."/>
  <w:listSeparator w:val=","/>
  <w15:chartTrackingRefBased/>
  <w15:docId w15:val="{D6774A6F-FD22-40A3-9E64-F0F818B6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1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hd"/>
    <w:basedOn w:val="a1"/>
    <w:link w:val="a6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2"/>
      </w:numPr>
      <w:jc w:val="both"/>
    </w:pPr>
    <w:rPr>
      <w:sz w:val="21"/>
      <w:szCs w:val="20"/>
    </w:rPr>
  </w:style>
  <w:style w:type="paragraph" w:customStyle="1" w:styleId="10">
    <w:name w:val="样式1"/>
    <w:basedOn w:val="11"/>
    <w:rsid w:val="008C2F2A"/>
    <w:pPr>
      <w:pageBreakBefore/>
      <w:numPr>
        <w:numId w:val="3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4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AA2EDF"/>
    <w:pPr>
      <w:numPr>
        <w:numId w:val="5"/>
      </w:numPr>
      <w:contextualSpacing/>
    </w:pPr>
  </w:style>
  <w:style w:type="character" w:customStyle="1" w:styleId="style3">
    <w:name w:val="style3"/>
    <w:basedOn w:val="a2"/>
    <w:rsid w:val="009F40C9"/>
  </w:style>
  <w:style w:type="character" w:customStyle="1" w:styleId="HighlightedVariable">
    <w:name w:val="Highlighted Variable"/>
    <w:rsid w:val="007A7C77"/>
    <w:rPr>
      <w:color w:val="0000FF"/>
    </w:rPr>
  </w:style>
  <w:style w:type="numbering" w:customStyle="1" w:styleId="1">
    <w:name w:val="樣式1"/>
    <w:rsid w:val="007A7C7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B7303-9D2A-444A-B38B-6DB8B6886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Links>
    <vt:vector size="6" baseType="variant">
      <vt:variant>
        <vt:i4>1045892699</vt:i4>
      </vt:variant>
      <vt:variant>
        <vt:i4>0</vt:i4>
      </vt:variant>
      <vt:variant>
        <vt:i4>0</vt:i4>
      </vt:variant>
      <vt:variant>
        <vt:i4>5</vt:i4>
      </vt:variant>
      <vt:variant>
        <vt:lpwstr>UCAAI3_0101_關懷登記進度維護.doc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