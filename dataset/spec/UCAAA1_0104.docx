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8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5A2093"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5A2093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5A2093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ins w:id="1" w:author="張凱鈞" w:date="2013-12-24T13:27:00Z"/>
          <w:rFonts w:hint="eastAsia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" w:author="張凱鈞" w:date="2013-12-24T13:27:00Z">
          <w:tblPr>
            <w:tblW w:w="10424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71"/>
        <w:gridCol w:w="731"/>
        <w:gridCol w:w="5695"/>
        <w:gridCol w:w="1288"/>
        <w:gridCol w:w="1788"/>
        <w:tblGridChange w:id="3">
          <w:tblGrid>
            <w:gridCol w:w="1271"/>
            <w:gridCol w:w="731"/>
            <w:gridCol w:w="5695"/>
            <w:gridCol w:w="1288"/>
            <w:gridCol w:w="1439"/>
            <w:gridCol w:w="349"/>
          </w:tblGrid>
        </w:tblGridChange>
      </w:tblGrid>
      <w:tr w:rsidR="00740186" w:rsidRPr="00E8700A" w:rsidTr="00740186">
        <w:trPr>
          <w:ins w:id="4" w:author="張凱鈞" w:date="2013-12-24T13:27:00Z"/>
          <w:trPrChange w:id="5" w:author="張凱鈞" w:date="2013-12-24T13:27:00Z">
            <w:trPr>
              <w:gridAfter w:val="0"/>
            </w:trPr>
          </w:trPrChange>
        </w:trPr>
        <w:tc>
          <w:tcPr>
            <w:tcW w:w="1271" w:type="dxa"/>
            <w:tcPrChange w:id="6" w:author="張凱鈞" w:date="2013-12-24T13:27:00Z">
              <w:tcPr>
                <w:tcW w:w="1271" w:type="dxa"/>
              </w:tcPr>
            </w:tcPrChange>
          </w:tcPr>
          <w:p w:rsidR="00740186" w:rsidRPr="00E8700A" w:rsidRDefault="00740186" w:rsidP="009B3C14">
            <w:pPr>
              <w:spacing w:line="240" w:lineRule="atLeast"/>
              <w:jc w:val="center"/>
              <w:rPr>
                <w:ins w:id="7" w:author="張凱鈞" w:date="2013-12-24T13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3-12-24T13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731" w:type="dxa"/>
            <w:tcPrChange w:id="9" w:author="張凱鈞" w:date="2013-12-24T13:27:00Z">
              <w:tcPr>
                <w:tcW w:w="731" w:type="dxa"/>
              </w:tcPr>
            </w:tcPrChange>
          </w:tcPr>
          <w:p w:rsidR="00740186" w:rsidRPr="00E8700A" w:rsidRDefault="00740186" w:rsidP="009B3C14">
            <w:pPr>
              <w:spacing w:line="240" w:lineRule="atLeast"/>
              <w:jc w:val="center"/>
              <w:rPr>
                <w:ins w:id="10" w:author="張凱鈞" w:date="2013-12-24T13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張凱鈞" w:date="2013-12-24T13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695" w:type="dxa"/>
            <w:tcPrChange w:id="12" w:author="張凱鈞" w:date="2013-12-24T13:27:00Z">
              <w:tcPr>
                <w:tcW w:w="5695" w:type="dxa"/>
              </w:tcPr>
            </w:tcPrChange>
          </w:tcPr>
          <w:p w:rsidR="00740186" w:rsidRPr="00E8700A" w:rsidRDefault="00740186" w:rsidP="009B3C14">
            <w:pPr>
              <w:spacing w:line="240" w:lineRule="atLeast"/>
              <w:jc w:val="center"/>
              <w:rPr>
                <w:ins w:id="13" w:author="張凱鈞" w:date="2013-12-24T13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張凱鈞" w:date="2013-12-24T13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88" w:type="dxa"/>
            <w:tcPrChange w:id="15" w:author="張凱鈞" w:date="2013-12-24T13:27:00Z">
              <w:tcPr>
                <w:tcW w:w="1288" w:type="dxa"/>
              </w:tcPr>
            </w:tcPrChange>
          </w:tcPr>
          <w:p w:rsidR="00740186" w:rsidRPr="00E8700A" w:rsidRDefault="00740186" w:rsidP="009B3C14">
            <w:pPr>
              <w:spacing w:line="240" w:lineRule="atLeast"/>
              <w:jc w:val="center"/>
              <w:rPr>
                <w:ins w:id="16" w:author="張凱鈞" w:date="2013-12-24T13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張凱鈞" w:date="2013-12-24T13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88" w:type="dxa"/>
            <w:tcPrChange w:id="18" w:author="張凱鈞" w:date="2013-12-24T13:27:00Z">
              <w:tcPr>
                <w:tcW w:w="1439" w:type="dxa"/>
              </w:tcPr>
            </w:tcPrChange>
          </w:tcPr>
          <w:p w:rsidR="00740186" w:rsidRPr="00E8700A" w:rsidRDefault="00740186" w:rsidP="009B3C14">
            <w:pPr>
              <w:spacing w:line="240" w:lineRule="atLeast"/>
              <w:jc w:val="center"/>
              <w:rPr>
                <w:ins w:id="19" w:author="張凱鈞" w:date="2013-12-24T13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張凱鈞" w:date="2013-12-24T13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740186" w:rsidRPr="00E8700A" w:rsidTr="00740186">
        <w:trPr>
          <w:ins w:id="21" w:author="張凱鈞" w:date="2013-12-24T13:27:00Z"/>
          <w:trPrChange w:id="22" w:author="張凱鈞" w:date="2013-12-24T13:27:00Z">
            <w:trPr>
              <w:gridAfter w:val="0"/>
            </w:trPr>
          </w:trPrChange>
        </w:trPr>
        <w:tc>
          <w:tcPr>
            <w:tcW w:w="1271" w:type="dxa"/>
            <w:tcPrChange w:id="23" w:author="張凱鈞" w:date="2013-12-24T13:27:00Z">
              <w:tcPr>
                <w:tcW w:w="1271" w:type="dxa"/>
              </w:tcPr>
            </w:tcPrChange>
          </w:tcPr>
          <w:p w:rsidR="00740186" w:rsidRDefault="00740186" w:rsidP="009B3C14">
            <w:pPr>
              <w:spacing w:line="240" w:lineRule="atLeast"/>
              <w:jc w:val="center"/>
              <w:rPr>
                <w:ins w:id="24" w:author="張凱鈞" w:date="2013-12-24T13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張凱鈞" w:date="2013-12-24T13:27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2013/12/24</w:t>
              </w:r>
            </w:ins>
          </w:p>
        </w:tc>
        <w:tc>
          <w:tcPr>
            <w:tcW w:w="731" w:type="dxa"/>
            <w:tcPrChange w:id="26" w:author="張凱鈞" w:date="2013-12-24T13:27:00Z">
              <w:tcPr>
                <w:tcW w:w="731" w:type="dxa"/>
              </w:tcPr>
            </w:tcPrChange>
          </w:tcPr>
          <w:p w:rsidR="00740186" w:rsidRDefault="00740186" w:rsidP="009B3C14">
            <w:pPr>
              <w:spacing w:line="240" w:lineRule="atLeast"/>
              <w:jc w:val="center"/>
              <w:rPr>
                <w:ins w:id="27" w:author="張凱鈞" w:date="2013-12-24T13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張凱鈞" w:date="2013-12-24T13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5695" w:type="dxa"/>
            <w:tcPrChange w:id="29" w:author="張凱鈞" w:date="2013-12-24T13:27:00Z">
              <w:tcPr>
                <w:tcW w:w="5695" w:type="dxa"/>
              </w:tcPr>
            </w:tcPrChange>
          </w:tcPr>
          <w:p w:rsidR="00740186" w:rsidRDefault="00740186" w:rsidP="009B3C14">
            <w:pPr>
              <w:spacing w:line="240" w:lineRule="atLeast"/>
              <w:rPr>
                <w:ins w:id="30" w:author="張凱鈞" w:date="2013-12-24T13:27:00Z"/>
                <w:rFonts w:hint="eastAsia"/>
                <w:color w:val="0000FF"/>
                <w:sz w:val="20"/>
                <w:szCs w:val="20"/>
              </w:rPr>
            </w:pPr>
            <w:ins w:id="31" w:author="張凱鈞" w:date="2013-12-24T13:27:00Z">
              <w:r>
                <w:rPr>
                  <w:rFonts w:hint="eastAsia"/>
                  <w:color w:val="0000FF"/>
                  <w:sz w:val="20"/>
                  <w:szCs w:val="20"/>
                </w:rPr>
                <w:t>理賠給付方式輸入作業調整</w:t>
              </w:r>
            </w:ins>
          </w:p>
        </w:tc>
        <w:tc>
          <w:tcPr>
            <w:tcW w:w="1288" w:type="dxa"/>
            <w:tcPrChange w:id="32" w:author="張凱鈞" w:date="2013-12-24T13:27:00Z">
              <w:tcPr>
                <w:tcW w:w="1288" w:type="dxa"/>
              </w:tcPr>
            </w:tcPrChange>
          </w:tcPr>
          <w:p w:rsidR="00740186" w:rsidRDefault="00740186" w:rsidP="009B3C14">
            <w:pPr>
              <w:spacing w:line="240" w:lineRule="atLeast"/>
              <w:jc w:val="center"/>
              <w:rPr>
                <w:ins w:id="33" w:author="張凱鈞" w:date="2013-12-24T13:27:00Z"/>
                <w:rFonts w:ascii="新細明體" w:hAnsi="新細明體" w:hint="eastAsia"/>
                <w:bCs/>
                <w:sz w:val="20"/>
                <w:szCs w:val="20"/>
              </w:rPr>
            </w:pPr>
            <w:ins w:id="34" w:author="張凱鈞" w:date="2013-12-24T13:27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凱鈞</w:t>
              </w:r>
            </w:ins>
          </w:p>
        </w:tc>
        <w:tc>
          <w:tcPr>
            <w:tcW w:w="1788" w:type="dxa"/>
            <w:tcPrChange w:id="35" w:author="張凱鈞" w:date="2013-12-24T13:27:00Z">
              <w:tcPr>
                <w:tcW w:w="1439" w:type="dxa"/>
              </w:tcPr>
            </w:tcPrChange>
          </w:tcPr>
          <w:p w:rsidR="00740186" w:rsidRPr="00E764B4" w:rsidRDefault="00740186" w:rsidP="009B3C14">
            <w:pPr>
              <w:spacing w:line="240" w:lineRule="atLeast"/>
              <w:rPr>
                <w:ins w:id="36" w:author="張凱鈞" w:date="2013-12-24T13:27:00Z"/>
                <w:sz w:val="20"/>
              </w:rPr>
            </w:pPr>
            <w:ins w:id="37" w:author="張凱鈞" w:date="2013-12-24T13:27:00Z">
              <w:r>
                <w:rPr>
                  <w:rFonts w:hint="eastAsia"/>
                  <w:sz w:val="20"/>
                </w:rPr>
                <w:t>131224000166</w:t>
              </w:r>
            </w:ins>
          </w:p>
        </w:tc>
      </w:tr>
      <w:tr w:rsidR="00DD5F26" w:rsidRPr="00E8700A" w:rsidTr="00740186">
        <w:trPr>
          <w:ins w:id="38" w:author="伯珊" w:date="2019-09-27T08:54:00Z"/>
        </w:trPr>
        <w:tc>
          <w:tcPr>
            <w:tcW w:w="1271" w:type="dxa"/>
          </w:tcPr>
          <w:p w:rsidR="00DD5F26" w:rsidRDefault="00DD5F26" w:rsidP="00DD5F26">
            <w:pPr>
              <w:spacing w:line="240" w:lineRule="atLeast"/>
              <w:jc w:val="center"/>
              <w:rPr>
                <w:ins w:id="39" w:author="伯珊" w:date="2019-09-27T08:54:00Z"/>
                <w:rFonts w:ascii="細明體" w:eastAsia="細明體" w:hAnsi="細明體" w:cs="Courier New"/>
                <w:sz w:val="20"/>
                <w:szCs w:val="20"/>
              </w:rPr>
            </w:pPr>
            <w:ins w:id="40" w:author="伯珊" w:date="2019-09-27T08:54:00Z">
              <w:r w:rsidRPr="00E8700A"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019/8/10</w:t>
              </w:r>
            </w:ins>
          </w:p>
        </w:tc>
        <w:tc>
          <w:tcPr>
            <w:tcW w:w="731" w:type="dxa"/>
          </w:tcPr>
          <w:p w:rsidR="00DD5F26" w:rsidRDefault="00DD5F26" w:rsidP="00DD5F26">
            <w:pPr>
              <w:spacing w:line="240" w:lineRule="atLeast"/>
              <w:jc w:val="center"/>
              <w:rPr>
                <w:ins w:id="41" w:author="伯珊" w:date="2019-09-27T08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伯珊" w:date="2019-09-27T08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5695" w:type="dxa"/>
          </w:tcPr>
          <w:p w:rsidR="00DD5F26" w:rsidRDefault="00DD5F26" w:rsidP="00DD5F26">
            <w:pPr>
              <w:spacing w:line="240" w:lineRule="atLeast"/>
              <w:rPr>
                <w:ins w:id="43" w:author="伯珊" w:date="2019-09-27T08:54:00Z"/>
                <w:rFonts w:hint="eastAsia"/>
                <w:color w:val="0000FF"/>
                <w:sz w:val="20"/>
                <w:szCs w:val="20"/>
              </w:rPr>
            </w:pPr>
            <w:ins w:id="44" w:author="伯珊" w:date="2019-09-27T08:54:00Z">
              <w:r w:rsidRPr="0071793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理賠受理去服務中心作業-壽核端</w:t>
              </w:r>
            </w:ins>
            <w:ins w:id="45" w:author="伯珊" w:date="2019-09-27T08:58:00Z">
              <w:r w:rsidR="009148BF">
                <w:rPr>
                  <w:rFonts w:ascii="細明體" w:eastAsia="細明體" w:hAnsi="細明體" w:cs="Courier New" w:hint="eastAsia"/>
                  <w:sz w:val="20"/>
                  <w:szCs w:val="20"/>
                </w:rPr>
                <w:t>：改TRANSACTION包法以利跳服中模組使用</w:t>
              </w:r>
            </w:ins>
          </w:p>
        </w:tc>
        <w:tc>
          <w:tcPr>
            <w:tcW w:w="1288" w:type="dxa"/>
          </w:tcPr>
          <w:p w:rsidR="00DD5F26" w:rsidRDefault="00DD5F26" w:rsidP="00DD5F26">
            <w:pPr>
              <w:spacing w:line="240" w:lineRule="atLeast"/>
              <w:jc w:val="center"/>
              <w:rPr>
                <w:ins w:id="46" w:author="伯珊" w:date="2019-09-27T08:54:00Z"/>
                <w:rFonts w:ascii="新細明體" w:hAnsi="新細明體" w:hint="eastAsia"/>
                <w:bCs/>
                <w:sz w:val="20"/>
                <w:szCs w:val="20"/>
              </w:rPr>
            </w:pPr>
            <w:ins w:id="47" w:author="伯珊" w:date="2019-09-27T08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龎伯珊</w:t>
              </w:r>
            </w:ins>
          </w:p>
        </w:tc>
        <w:tc>
          <w:tcPr>
            <w:tcW w:w="1788" w:type="dxa"/>
          </w:tcPr>
          <w:p w:rsidR="00DD5F26" w:rsidRDefault="00DD5F26" w:rsidP="00DD5F26">
            <w:pPr>
              <w:spacing w:line="240" w:lineRule="atLeast"/>
              <w:rPr>
                <w:ins w:id="48" w:author="伯珊" w:date="2019-09-27T08:54:00Z"/>
                <w:rFonts w:hint="eastAsia"/>
                <w:sz w:val="20"/>
              </w:rPr>
            </w:pPr>
            <w:ins w:id="49" w:author="伯珊" w:date="2019-09-27T08:54:00Z">
              <w:r w:rsidRPr="0071793D">
                <w:rPr>
                  <w:rFonts w:ascii="細明體" w:eastAsia="細明體" w:hAnsi="細明體" w:cs="Courier New"/>
                  <w:sz w:val="20"/>
                  <w:szCs w:val="20"/>
                </w:rPr>
                <w:t>190402002089</w:t>
              </w:r>
            </w:ins>
          </w:p>
        </w:tc>
      </w:tr>
    </w:tbl>
    <w:p w:rsidR="00740186" w:rsidRDefault="00740186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101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0</w:t>
      </w:r>
      <w:r w:rsidR="005A2093">
        <w:rPr>
          <w:rFonts w:hint="eastAsia"/>
          <w:b/>
          <w:kern w:val="2"/>
          <w:sz w:val="24"/>
          <w:szCs w:val="24"/>
          <w:lang w:eastAsia="zh-TW"/>
        </w:rPr>
        <w:t>4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5A2093">
        <w:rPr>
          <w:rFonts w:hint="eastAsia"/>
          <w:b/>
          <w:kern w:val="2"/>
          <w:sz w:val="24"/>
          <w:szCs w:val="24"/>
          <w:lang w:eastAsia="zh-TW"/>
        </w:rPr>
        <w:t>中醫收據統計表</w:t>
      </w:r>
      <w:r w:rsidR="007929D3">
        <w:rPr>
          <w:rFonts w:hint="eastAsia"/>
          <w:b/>
          <w:kern w:val="2"/>
          <w:sz w:val="24"/>
          <w:szCs w:val="24"/>
          <w:lang w:eastAsia="zh-TW"/>
        </w:rPr>
        <w:t>醫院輸入</w:t>
      </w:r>
    </w:p>
    <w:p w:rsidR="0023751E" w:rsidRPr="00A21826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080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</w:t>
            </w:r>
            <w:r w:rsidR="00A3495A">
              <w:rPr>
                <w:rFonts w:ascii="細明體" w:eastAsia="細明體" w:hAnsi="細明體" w:hint="eastAsia"/>
                <w:sz w:val="20"/>
                <w:szCs w:val="20"/>
              </w:rPr>
              <w:t>中醫收據統計表</w:t>
            </w:r>
            <w:r w:rsidR="007929D3">
              <w:rPr>
                <w:rFonts w:ascii="細明體" w:eastAsia="細明體" w:hAnsi="細明體" w:hint="eastAsia"/>
                <w:sz w:val="20"/>
                <w:szCs w:val="20"/>
              </w:rPr>
              <w:t>醫院輸入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080E6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3495A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3751E" w:rsidDel="00740186">
        <w:trPr>
          <w:del w:id="50" w:author="張凱鈞" w:date="2013-12-24T13:28:00Z"/>
        </w:trPr>
        <w:tc>
          <w:tcPr>
            <w:tcW w:w="2340" w:type="dxa"/>
          </w:tcPr>
          <w:p w:rsidR="0023751E" w:rsidDel="00740186" w:rsidRDefault="0023751E">
            <w:pPr>
              <w:rPr>
                <w:del w:id="51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del w:id="52" w:author="張凱鈞" w:date="2013-12-24T13:28:00Z">
              <w:r w:rsidDel="00740186">
                <w:rPr>
                  <w:rFonts w:ascii="細明體" w:eastAsia="細明體" w:hAnsi="細明體" w:hint="eastAsia"/>
                  <w:sz w:val="20"/>
                  <w:szCs w:val="20"/>
                </w:rPr>
                <w:delText>處理人員</w:delText>
              </w:r>
            </w:del>
          </w:p>
        </w:tc>
        <w:tc>
          <w:tcPr>
            <w:tcW w:w="8460" w:type="dxa"/>
          </w:tcPr>
          <w:p w:rsidR="0023751E" w:rsidDel="00740186" w:rsidRDefault="0023751E">
            <w:pPr>
              <w:rPr>
                <w:del w:id="53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40186" w:rsidRPr="002A58AE" w:rsidTr="009B3C14">
        <w:trPr>
          <w:ins w:id="54" w:author="張凱鈞" w:date="2013-12-24T13:28:00Z"/>
        </w:trPr>
        <w:tc>
          <w:tcPr>
            <w:tcW w:w="2340" w:type="dxa"/>
          </w:tcPr>
          <w:p w:rsidR="00740186" w:rsidRPr="002A58AE" w:rsidRDefault="00740186" w:rsidP="009B3C14">
            <w:pPr>
              <w:rPr>
                <w:ins w:id="55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ins w:id="56" w:author="張凱鈞" w:date="2013-12-24T13:28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需求單位</w:t>
              </w:r>
            </w:ins>
          </w:p>
        </w:tc>
        <w:tc>
          <w:tcPr>
            <w:tcW w:w="8460" w:type="dxa"/>
          </w:tcPr>
          <w:p w:rsidR="00740186" w:rsidRPr="002A58AE" w:rsidRDefault="00740186" w:rsidP="009B3C14">
            <w:pPr>
              <w:rPr>
                <w:ins w:id="57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ins w:id="58" w:author="張凱鈞" w:date="2013-12-24T13:28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理賠企劃科</w:t>
              </w:r>
            </w:ins>
          </w:p>
        </w:tc>
      </w:tr>
      <w:tr w:rsidR="00740186" w:rsidRPr="002A58AE" w:rsidTr="009B3C14">
        <w:trPr>
          <w:ins w:id="59" w:author="張凱鈞" w:date="2013-12-24T13:28:00Z"/>
        </w:trPr>
        <w:tc>
          <w:tcPr>
            <w:tcW w:w="2340" w:type="dxa"/>
          </w:tcPr>
          <w:p w:rsidR="00740186" w:rsidRPr="002A58AE" w:rsidRDefault="00740186" w:rsidP="009B3C14">
            <w:pPr>
              <w:rPr>
                <w:ins w:id="60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ins w:id="61" w:author="張凱鈞" w:date="2013-12-24T13:28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作業單位</w:t>
              </w:r>
            </w:ins>
          </w:p>
        </w:tc>
        <w:tc>
          <w:tcPr>
            <w:tcW w:w="8460" w:type="dxa"/>
          </w:tcPr>
          <w:p w:rsidR="00740186" w:rsidRPr="002A58AE" w:rsidRDefault="00740186" w:rsidP="009B3C14">
            <w:pPr>
              <w:rPr>
                <w:ins w:id="62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ins w:id="63" w:author="張凱鈞" w:date="2013-12-24T13:28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各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服務中心</w:t>
              </w:r>
            </w:ins>
          </w:p>
        </w:tc>
      </w:tr>
      <w:tr w:rsidR="00740186" w:rsidRPr="002A58AE" w:rsidTr="009B3C14">
        <w:trPr>
          <w:ins w:id="64" w:author="張凱鈞" w:date="2013-12-24T13:28:00Z"/>
        </w:trPr>
        <w:tc>
          <w:tcPr>
            <w:tcW w:w="2340" w:type="dxa"/>
          </w:tcPr>
          <w:p w:rsidR="00740186" w:rsidRPr="002A58AE" w:rsidRDefault="00740186" w:rsidP="009B3C14">
            <w:pPr>
              <w:rPr>
                <w:ins w:id="65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ins w:id="66" w:author="張凱鈞" w:date="2013-12-24T13:28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作業平台</w:t>
              </w:r>
            </w:ins>
          </w:p>
        </w:tc>
        <w:tc>
          <w:tcPr>
            <w:tcW w:w="8460" w:type="dxa"/>
          </w:tcPr>
          <w:p w:rsidR="00740186" w:rsidRPr="002A58AE" w:rsidRDefault="00740186" w:rsidP="009B3C14">
            <w:pPr>
              <w:rPr>
                <w:ins w:id="67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ins w:id="68" w:author="張凱鈞" w:date="2013-12-24T13:28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■一般  □平板電腦  □手機</w:t>
              </w:r>
            </w:ins>
          </w:p>
        </w:tc>
      </w:tr>
      <w:tr w:rsidR="00740186" w:rsidRPr="002A58AE" w:rsidTr="009B3C14">
        <w:trPr>
          <w:ins w:id="69" w:author="張凱鈞" w:date="2013-12-24T13:28:00Z"/>
        </w:trPr>
        <w:tc>
          <w:tcPr>
            <w:tcW w:w="2340" w:type="dxa"/>
          </w:tcPr>
          <w:p w:rsidR="00740186" w:rsidRPr="002A58AE" w:rsidRDefault="00740186" w:rsidP="009B3C14">
            <w:pPr>
              <w:rPr>
                <w:ins w:id="70" w:author="張凱鈞" w:date="2013-12-24T13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71" w:author="張凱鈞" w:date="2013-12-24T13:28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使用對象</w:t>
              </w:r>
            </w:ins>
          </w:p>
        </w:tc>
        <w:tc>
          <w:tcPr>
            <w:tcW w:w="8460" w:type="dxa"/>
          </w:tcPr>
          <w:p w:rsidR="00740186" w:rsidRPr="002A58AE" w:rsidRDefault="00740186" w:rsidP="009B3C14">
            <w:pPr>
              <w:rPr>
                <w:ins w:id="72" w:author="張凱鈞" w:date="2013-12-24T13:28:00Z"/>
                <w:rFonts w:ascii="細明體" w:eastAsia="細明體" w:hAnsi="細明體" w:hint="eastAsia"/>
                <w:sz w:val="20"/>
                <w:szCs w:val="20"/>
              </w:rPr>
            </w:pPr>
            <w:ins w:id="73" w:author="張凱鈞" w:date="2013-12-24T13:28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■員工(UCBean)  □客戶(CustomerBean)</w:t>
              </w:r>
            </w:ins>
          </w:p>
        </w:tc>
      </w:tr>
      <w:tr w:rsidR="00740186" w:rsidRPr="00E01490" w:rsidTr="009B3C14">
        <w:trPr>
          <w:ins w:id="74" w:author="張凱鈞" w:date="2013-12-24T13:28:00Z"/>
        </w:trPr>
        <w:tc>
          <w:tcPr>
            <w:tcW w:w="2340" w:type="dxa"/>
          </w:tcPr>
          <w:p w:rsidR="00740186" w:rsidRDefault="00740186" w:rsidP="009B3C14">
            <w:pPr>
              <w:rPr>
                <w:ins w:id="75" w:author="張凱鈞" w:date="2013-12-24T13:28:00Z"/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ins w:id="76" w:author="張凱鈞" w:date="2013-12-24T13:28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8460" w:type="dxa"/>
          </w:tcPr>
          <w:p w:rsidR="00740186" w:rsidRDefault="00740186" w:rsidP="009B3C14">
            <w:pPr>
              <w:rPr>
                <w:ins w:id="77" w:author="張凱鈞" w:date="2013-12-24T13:28:00Z"/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ins w:id="78" w:author="張凱鈞" w:date="2013-12-24T13:28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□遮蔽 □</w:t>
              </w:r>
              <w:r>
                <w:rPr>
                  <w:rFonts w:ascii="標楷體" w:eastAsia="標楷體" w:hAnsi="標楷體" w:hint="eastAsia"/>
                  <w:color w:val="FF0000"/>
                </w:rPr>
                <w:t>securitylog</w:t>
              </w:r>
            </w:ins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</w:t>
            </w:r>
            <w:r w:rsidR="0053424C">
              <w:rPr>
                <w:rFonts w:hint="eastAsia"/>
                <w:lang w:eastAsia="zh-TW"/>
              </w:rPr>
              <w:t>簡易</w:t>
            </w:r>
            <w:r w:rsidR="00C30E58">
              <w:rPr>
                <w:rFonts w:hint="eastAsia"/>
                <w:lang w:eastAsia="zh-TW"/>
              </w:rPr>
              <w:t>中醫</w:t>
            </w:r>
            <w:r w:rsidR="00A21826">
              <w:rPr>
                <w:rFonts w:hint="eastAsia"/>
                <w:lang w:eastAsia="zh-TW"/>
              </w:rPr>
              <w:t>收據</w:t>
            </w:r>
            <w:r w:rsidR="00C30E58">
              <w:rPr>
                <w:rFonts w:hint="eastAsia"/>
                <w:lang w:eastAsia="zh-TW"/>
              </w:rPr>
              <w:t>統計表</w:t>
            </w:r>
            <w:r w:rsidR="00A21826">
              <w:rPr>
                <w:rFonts w:hint="eastAsia"/>
                <w:lang w:eastAsia="zh-TW"/>
              </w:rPr>
              <w:t>醫院</w:t>
            </w:r>
            <w:r>
              <w:rPr>
                <w:rFonts w:hint="eastAsia"/>
                <w:lang w:eastAsia="zh-TW"/>
              </w:rPr>
              <w:t>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</w:t>
            </w:r>
            <w:r w:rsidR="00C30E58">
              <w:rPr>
                <w:rFonts w:hint="eastAsia"/>
                <w:sz w:val="20"/>
                <w:szCs w:val="20"/>
              </w:rPr>
              <w:t>8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0C044D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7C098B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14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113E2">
        <w:tc>
          <w:tcPr>
            <w:tcW w:w="720" w:type="dxa"/>
          </w:tcPr>
          <w:p w:rsidR="002113E2" w:rsidRDefault="002113E2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113E2" w:rsidRDefault="00A3495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中醫收據統計表</w:t>
            </w:r>
            <w:r w:rsidR="002113E2">
              <w:rPr>
                <w:rFonts w:ascii="細明體" w:eastAsia="細明體" w:hAnsi="細明體" w:hint="eastAsia"/>
                <w:sz w:val="20"/>
                <w:szCs w:val="20"/>
              </w:rPr>
              <w:t>總張數</w:t>
            </w:r>
          </w:p>
        </w:tc>
        <w:tc>
          <w:tcPr>
            <w:tcW w:w="1800" w:type="dxa"/>
            <w:vAlign w:val="bottom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21826">
        <w:tc>
          <w:tcPr>
            <w:tcW w:w="720" w:type="dxa"/>
          </w:tcPr>
          <w:p w:rsidR="00A21826" w:rsidRDefault="00A2182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1800" w:type="dxa"/>
            <w:vAlign w:val="bottom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與醫院名稱為成對的多筆</w:t>
            </w:r>
          </w:p>
        </w:tc>
      </w:tr>
      <w:tr w:rsidR="00A21826">
        <w:tc>
          <w:tcPr>
            <w:tcW w:w="720" w:type="dxa"/>
          </w:tcPr>
          <w:p w:rsidR="00A21826" w:rsidRDefault="00A2182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醫院名稱</w:t>
            </w:r>
          </w:p>
        </w:tc>
        <w:tc>
          <w:tcPr>
            <w:tcW w:w="1800" w:type="dxa"/>
            <w:vAlign w:val="bottom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50</w:t>
            </w:r>
          </w:p>
        </w:tc>
        <w:tc>
          <w:tcPr>
            <w:tcW w:w="4320" w:type="dxa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655DB" w:rsidRPr="002113E2" w:rsidRDefault="002113E2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基本資料區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畫面欄位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Pr="000C044D" w:rsidRDefault="000655DB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Default="00A3495A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中醫</w:t>
            </w:r>
            <w:r w:rsidR="00FA3B02"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統計表</w:t>
            </w:r>
            <w:r w:rsidR="000655DB">
              <w:rPr>
                <w:rFonts w:ascii="細明體" w:eastAsia="細明體" w:hAnsi="細明體" w:hint="eastAsia"/>
                <w:sz w:val="20"/>
                <w:szCs w:val="20"/>
              </w:rPr>
              <w:t>總張數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傳入參數</w:t>
            </w:r>
          </w:p>
        </w:tc>
      </w:tr>
    </w:tbl>
    <w:p w:rsidR="002113E2" w:rsidRDefault="000655DB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655DB">
        <w:rPr>
          <w:rFonts w:hint="eastAsia"/>
          <w:bCs/>
          <w:color w:val="000000"/>
          <w:lang w:eastAsia="zh-TW"/>
        </w:rPr>
        <w:t>醫院選擇區</w:t>
      </w:r>
    </w:p>
    <w:p w:rsidR="000655DB" w:rsidRPr="000655DB" w:rsidRDefault="00FA3B02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依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傳入參數之醫院名稱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產生醫院選擇下拉。</w:t>
      </w:r>
    </w:p>
    <w:p w:rsidR="000655DB" w:rsidRPr="000655DB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張數</w:t>
      </w:r>
      <w:r>
        <w:rPr>
          <w:rFonts w:hint="eastAsia"/>
          <w:bCs/>
          <w:color w:val="000000"/>
          <w:lang w:eastAsia="zh-TW"/>
        </w:rPr>
        <w:t xml:space="preserve">Default </w:t>
      </w:r>
      <w:r>
        <w:rPr>
          <w:rFonts w:hint="eastAsia"/>
          <w:bCs/>
          <w:color w:val="000000"/>
          <w:lang w:eastAsia="zh-TW"/>
        </w:rPr>
        <w:t>為</w:t>
      </w:r>
      <w:r w:rsidRPr="000655DB">
        <w:rPr>
          <w:rFonts w:ascii="新細明體" w:hAnsi="新細明體" w:hint="eastAsia"/>
          <w:bCs/>
          <w:color w:val="000000"/>
          <w:lang w:eastAsia="zh-TW"/>
        </w:rPr>
        <w:t>1</w:t>
      </w:r>
      <w:r>
        <w:rPr>
          <w:rFonts w:ascii="新細明體" w:hAnsi="新細明體" w:hint="eastAsia"/>
          <w:bCs/>
          <w:color w:val="000000"/>
          <w:lang w:eastAsia="zh-TW"/>
        </w:rPr>
        <w:t>。</w:t>
      </w:r>
    </w:p>
    <w:p w:rsidR="000655DB" w:rsidRDefault="000655DB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已選擇醫院區</w:t>
      </w:r>
    </w:p>
    <w:p w:rsidR="000655DB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DTAAA00</w:t>
      </w:r>
      <w:r w:rsidR="00C30E58">
        <w:rPr>
          <w:rFonts w:hint="eastAsia"/>
          <w:bCs/>
          <w:lang w:eastAsia="zh-TW"/>
        </w:rPr>
        <w:t>8</w:t>
      </w:r>
      <w:r>
        <w:rPr>
          <w:rFonts w:hint="eastAsia"/>
          <w:bCs/>
          <w:lang w:eastAsia="zh-TW"/>
        </w:rPr>
        <w:t xml:space="preserve"> BY </w:t>
      </w: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受理編號</w:t>
      </w:r>
    </w:p>
    <w:p w:rsidR="000655DB" w:rsidRDefault="000655DB" w:rsidP="000655D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 FOUND</w:t>
      </w:r>
      <w:r>
        <w:rPr>
          <w:rFonts w:hint="eastAsia"/>
          <w:bCs/>
          <w:lang w:eastAsia="zh-TW"/>
        </w:rPr>
        <w:t>：</w:t>
      </w:r>
    </w:p>
    <w:p w:rsidR="000655DB" w:rsidRDefault="000655DB" w:rsidP="000655D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顯示讀取到的資料於已選擇醫院區。</w:t>
      </w:r>
    </w:p>
    <w:p w:rsidR="002113E2" w:rsidRPr="00F418D3" w:rsidRDefault="000655DB" w:rsidP="009A7C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b/>
          <w:bCs/>
          <w:color w:val="000000"/>
          <w:lang w:eastAsia="zh-TW"/>
        </w:rPr>
      </w:pPr>
      <w:r w:rsidRPr="003001AC">
        <w:rPr>
          <w:rFonts w:hint="eastAsia"/>
          <w:bCs/>
          <w:color w:val="000000"/>
          <w:lang w:eastAsia="zh-TW"/>
        </w:rPr>
        <w:t>END IF</w:t>
      </w:r>
      <w:r w:rsidRPr="003001AC">
        <w:rPr>
          <w:rFonts w:hint="eastAsia"/>
          <w:bCs/>
          <w:color w:val="000000"/>
          <w:lang w:eastAsia="zh-TW"/>
        </w:rPr>
        <w:t>。</w:t>
      </w:r>
      <w:r w:rsidR="009A7CC5">
        <w:rPr>
          <w:rFonts w:hint="eastAsia"/>
          <w:bCs/>
          <w:color w:val="000000"/>
          <w:lang w:eastAsia="zh-TW"/>
        </w:rPr>
        <w:t xml:space="preserve"> </w:t>
      </w:r>
    </w:p>
    <w:p w:rsidR="009A7CC5" w:rsidRPr="00F418D3" w:rsidRDefault="009A7CC5" w:rsidP="009A7CC5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</w:pPr>
    </w:p>
    <w:p w:rsidR="00245CF4" w:rsidRDefault="000655DB" w:rsidP="00245CF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輸入</w:t>
      </w:r>
    </w:p>
    <w:p w:rsidR="000655DB" w:rsidRDefault="000655DB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醫院</w:t>
            </w:r>
            <w:r w:rsidR="00FA3B02">
              <w:rPr>
                <w:rFonts w:hint="eastAsia"/>
                <w:bCs/>
                <w:lang w:eastAsia="zh-TW"/>
              </w:rPr>
              <w:t>是否選擇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請選擇醫院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Pr="00A3495A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3495A">
              <w:rPr>
                <w:rFonts w:hint="eastAsia"/>
                <w:bCs/>
                <w:color w:val="000000"/>
                <w:lang w:eastAsia="zh-TW"/>
              </w:rPr>
              <w:t>張數是否大於</w:t>
            </w:r>
            <w:r w:rsidRPr="00A3495A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3320" w:type="dxa"/>
          </w:tcPr>
          <w:p w:rsidR="000655DB" w:rsidRPr="00A3495A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3495A">
              <w:rPr>
                <w:rFonts w:hint="eastAsia"/>
                <w:bCs/>
                <w:color w:val="000000"/>
                <w:lang w:eastAsia="zh-TW"/>
              </w:rPr>
              <w:t>請輸入正確張數</w:t>
            </w:r>
          </w:p>
        </w:tc>
      </w:tr>
      <w:tr w:rsidR="00343700">
        <w:tc>
          <w:tcPr>
            <w:tcW w:w="720" w:type="dxa"/>
          </w:tcPr>
          <w:p w:rsidR="00343700" w:rsidRDefault="00343700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43700" w:rsidRPr="00A3495A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3495A">
              <w:rPr>
                <w:rFonts w:hint="eastAsia"/>
                <w:bCs/>
                <w:color w:val="000000"/>
                <w:lang w:eastAsia="zh-TW"/>
              </w:rPr>
              <w:t>檢查已選擇醫院區是否已經存在該醫院代碼</w:t>
            </w:r>
          </w:p>
        </w:tc>
        <w:tc>
          <w:tcPr>
            <w:tcW w:w="3320" w:type="dxa"/>
          </w:tcPr>
          <w:p w:rsidR="00343700" w:rsidRPr="00A3495A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3495A">
              <w:rPr>
                <w:rFonts w:hint="eastAsia"/>
                <w:bCs/>
                <w:color w:val="000000"/>
                <w:lang w:eastAsia="zh-TW"/>
              </w:rPr>
              <w:t>該醫院已輸入過，請重新選擇</w:t>
            </w:r>
          </w:p>
        </w:tc>
      </w:tr>
      <w:tr w:rsidR="008C5328">
        <w:tc>
          <w:tcPr>
            <w:tcW w:w="720" w:type="dxa"/>
          </w:tcPr>
          <w:p w:rsidR="008C5328" w:rsidRDefault="008C5328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8C5328" w:rsidRPr="00A3495A" w:rsidRDefault="008C5328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3495A">
              <w:rPr>
                <w:rFonts w:ascii="sөũ" w:hAnsi="sөũ" w:hint="eastAsia"/>
                <w:color w:val="000000"/>
                <w:lang w:eastAsia="zh-TW"/>
              </w:rPr>
              <w:t>當</w:t>
            </w:r>
            <w:r w:rsidRPr="00A3495A">
              <w:rPr>
                <w:rFonts w:ascii="sөũ" w:hAnsi="sөũ"/>
                <w:color w:val="000000"/>
                <w:lang w:eastAsia="zh-TW"/>
              </w:rPr>
              <w:t>已選擇醫院區</w:t>
            </w:r>
            <w:r w:rsidRPr="00A3495A">
              <w:rPr>
                <w:rFonts w:ascii="sөũ" w:hAnsi="sөũ" w:hint="eastAsia"/>
                <w:color w:val="000000"/>
                <w:lang w:eastAsia="zh-TW"/>
              </w:rPr>
              <w:t>的</w:t>
            </w:r>
            <w:r w:rsidRPr="00A3495A">
              <w:rPr>
                <w:rFonts w:ascii="sөũ" w:hAnsi="sөũ" w:hint="eastAsia"/>
                <w:color w:val="000000"/>
                <w:lang w:eastAsia="zh-TW"/>
              </w:rPr>
              <w:t xml:space="preserve">Total </w:t>
            </w:r>
            <w:r w:rsidRPr="00A3495A">
              <w:rPr>
                <w:rFonts w:ascii="sөũ" w:hAnsi="sөũ" w:hint="eastAsia"/>
                <w:color w:val="000000"/>
                <w:lang w:eastAsia="zh-TW"/>
              </w:rPr>
              <w:t>張數</w:t>
            </w:r>
            <w:r w:rsidRPr="00A3495A">
              <w:rPr>
                <w:rFonts w:ascii="sөũ" w:hAnsi="sөũ" w:hint="eastAsia"/>
                <w:color w:val="000000"/>
                <w:lang w:eastAsia="zh-TW"/>
              </w:rPr>
              <w:t>+</w:t>
            </w:r>
            <w:r w:rsidRPr="00A3495A">
              <w:rPr>
                <w:rFonts w:ascii="sөũ" w:hAnsi="sөũ"/>
                <w:color w:val="000000"/>
                <w:lang w:eastAsia="zh-TW"/>
              </w:rPr>
              <w:t>醫院選擇區</w:t>
            </w:r>
            <w:r w:rsidRPr="00A3495A">
              <w:rPr>
                <w:rFonts w:ascii="sөũ" w:hAnsi="sөũ" w:hint="eastAsia"/>
                <w:color w:val="000000"/>
                <w:lang w:eastAsia="zh-TW"/>
              </w:rPr>
              <w:t>的張數</w:t>
            </w:r>
            <w:r w:rsidRPr="00A3495A">
              <w:rPr>
                <w:rFonts w:ascii="sөũ" w:hAnsi="sөũ" w:hint="eastAsia"/>
                <w:color w:val="000000"/>
                <w:lang w:eastAsia="zh-TW"/>
              </w:rPr>
              <w:t xml:space="preserve">&gt; </w:t>
            </w:r>
            <w:r w:rsidRPr="00A3495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傳入參數.</w:t>
            </w:r>
            <w:r w:rsidRPr="00A3495A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</w:t>
            </w:r>
            <w:r w:rsidR="00A3495A" w:rsidRPr="00A3495A">
              <w:rPr>
                <w:rFonts w:ascii="細明體" w:eastAsia="細明體" w:hAnsi="細明體" w:hint="eastAsia"/>
                <w:color w:val="000000"/>
                <w:lang w:eastAsia="zh-TW"/>
              </w:rPr>
              <w:t>中醫收據統計表</w:t>
            </w:r>
            <w:r w:rsidR="00A3495A" w:rsidRPr="00A3495A">
              <w:rPr>
                <w:rFonts w:ascii="細明體" w:eastAsia="細明體" w:hAnsi="細明體"/>
                <w:color w:val="000000"/>
                <w:lang w:eastAsia="zh-TW"/>
              </w:rPr>
              <w:t>’</w:t>
            </w:r>
            <w:r w:rsidRPr="00A3495A">
              <w:rPr>
                <w:rFonts w:ascii="細明體" w:eastAsia="細明體" w:hAnsi="細明體" w:hint="eastAsia"/>
                <w:color w:val="000000"/>
                <w:lang w:eastAsia="zh-TW"/>
              </w:rPr>
              <w:t>總張數</w:t>
            </w:r>
          </w:p>
        </w:tc>
        <w:tc>
          <w:tcPr>
            <w:tcW w:w="3320" w:type="dxa"/>
          </w:tcPr>
          <w:p w:rsidR="008C5328" w:rsidRPr="00A3495A" w:rsidRDefault="008C5328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3495A">
              <w:rPr>
                <w:rFonts w:hint="eastAsia"/>
                <w:bCs/>
                <w:color w:val="000000"/>
                <w:lang w:eastAsia="zh-TW"/>
              </w:rPr>
              <w:t>收據張數已超過</w:t>
            </w:r>
          </w:p>
        </w:tc>
      </w:tr>
    </w:tbl>
    <w:p w:rsidR="000655DB" w:rsidRDefault="000655DB" w:rsidP="008C53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依輸入之張數及醫院帶入至下方已選擇醫院區。</w:t>
      </w:r>
      <w:r w:rsidR="008C5328" w:rsidRPr="00A3495A">
        <w:rPr>
          <w:rFonts w:hint="eastAsia"/>
          <w:color w:val="000000"/>
          <w:lang w:eastAsia="zh-TW"/>
        </w:rPr>
        <w:t>(</w:t>
      </w:r>
      <w:r w:rsidR="008C5328" w:rsidRPr="00A3495A">
        <w:rPr>
          <w:rFonts w:hint="eastAsia"/>
          <w:color w:val="000000"/>
          <w:lang w:eastAsia="zh-TW"/>
        </w:rPr>
        <w:t>輸入張數幾筆，</w:t>
      </w:r>
      <w:r w:rsidR="008C5328" w:rsidRPr="00A3495A">
        <w:rPr>
          <w:rFonts w:ascii="sөũ" w:hAnsi="sөũ"/>
          <w:color w:val="000000"/>
          <w:lang w:eastAsia="zh-TW"/>
        </w:rPr>
        <w:t>已選擇醫院區</w:t>
      </w:r>
      <w:r w:rsidR="008C5328" w:rsidRPr="00A3495A">
        <w:rPr>
          <w:rFonts w:ascii="sөũ" w:hAnsi="sөũ" w:hint="eastAsia"/>
          <w:color w:val="000000"/>
          <w:lang w:eastAsia="zh-TW"/>
        </w:rPr>
        <w:t>就</w:t>
      </w:r>
      <w:r w:rsidR="008C5328" w:rsidRPr="00A3495A">
        <w:rPr>
          <w:rFonts w:ascii="sөũ" w:hAnsi="sөũ" w:hint="eastAsia"/>
          <w:color w:val="000000"/>
          <w:lang w:eastAsia="zh-TW"/>
        </w:rPr>
        <w:t>show</w:t>
      </w:r>
      <w:r w:rsidR="008C5328" w:rsidRPr="00A3495A">
        <w:rPr>
          <w:rFonts w:ascii="sөũ" w:hAnsi="sөũ" w:hint="eastAsia"/>
          <w:color w:val="000000"/>
          <w:lang w:eastAsia="zh-TW"/>
        </w:rPr>
        <w:t>幾筆</w:t>
      </w:r>
      <w:r w:rsidR="008C5328" w:rsidRPr="00A3495A">
        <w:rPr>
          <w:rFonts w:hint="eastAsia"/>
          <w:color w:val="000000"/>
          <w:lang w:eastAsia="zh-TW"/>
        </w:rPr>
        <w:t>)</w:t>
      </w:r>
    </w:p>
    <w:p w:rsidR="000655DB" w:rsidRDefault="00FA3B02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</w:t>
      </w:r>
      <w:r w:rsidR="000655DB">
        <w:rPr>
          <w:rFonts w:hint="eastAsia"/>
          <w:lang w:eastAsia="zh-TW"/>
        </w:rPr>
        <w:t>序號逐筆加一。</w:t>
      </w:r>
    </w:p>
    <w:p w:rsidR="006268AC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0655DB" w:rsidRDefault="00360B9A" w:rsidP="000655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重設</w:t>
      </w:r>
    </w:p>
    <w:p w:rsidR="000655DB" w:rsidRDefault="00360B9A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將已選擇醫院區清空。</w:t>
      </w:r>
    </w:p>
    <w:p w:rsidR="00360B9A" w:rsidRDefault="00360B9A" w:rsidP="00360B9A">
      <w:pPr>
        <w:pStyle w:val="Tabletext"/>
        <w:keepLines w:val="0"/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p w:rsidR="0023751E" w:rsidRDefault="00343700" w:rsidP="00E0726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完成</w:t>
      </w:r>
    </w:p>
    <w:p w:rsidR="00343700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43700">
        <w:tc>
          <w:tcPr>
            <w:tcW w:w="720" w:type="dxa"/>
          </w:tcPr>
          <w:p w:rsidR="00343700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43700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43700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343700">
        <w:tc>
          <w:tcPr>
            <w:tcW w:w="720" w:type="dxa"/>
          </w:tcPr>
          <w:p w:rsidR="00343700" w:rsidRDefault="00343700" w:rsidP="00343700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43700" w:rsidRDefault="00A3495A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中醫收據統計表</w:t>
            </w:r>
            <w:r w:rsidR="00343700">
              <w:rPr>
                <w:rFonts w:hint="eastAsia"/>
                <w:bCs/>
                <w:lang w:eastAsia="zh-TW"/>
              </w:rPr>
              <w:t>總張數是否等於已選擇醫院區總筆數</w:t>
            </w:r>
          </w:p>
        </w:tc>
        <w:tc>
          <w:tcPr>
            <w:tcW w:w="3320" w:type="dxa"/>
          </w:tcPr>
          <w:p w:rsidR="006D395B" w:rsidRDefault="006D395B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>
              <w:rPr>
                <w:rFonts w:ascii="細明體" w:eastAsia="細明體" w:hAnsi="細明體" w:hint="eastAsia"/>
                <w:lang w:eastAsia="zh-TW"/>
              </w:rPr>
              <w:t>中醫收據統計表</w:t>
            </w:r>
            <w:r w:rsidR="009770DC">
              <w:rPr>
                <w:rFonts w:hint="eastAsia"/>
                <w:bCs/>
                <w:lang w:eastAsia="zh-TW"/>
              </w:rPr>
              <w:t>總</w:t>
            </w:r>
            <w:r w:rsidRPr="006E2786">
              <w:rPr>
                <w:rFonts w:hint="eastAsia"/>
                <w:bCs/>
                <w:lang w:eastAsia="zh-TW"/>
              </w:rPr>
              <w:t>張數</w:t>
            </w:r>
            <w:r w:rsidRPr="006E2786">
              <w:rPr>
                <w:rFonts w:hint="eastAsia"/>
                <w:bCs/>
                <w:lang w:eastAsia="zh-TW"/>
              </w:rPr>
              <w:t>&gt;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</w:p>
          <w:p w:rsidR="00343700" w:rsidRDefault="00343700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尚有</w:t>
            </w:r>
            <w:r>
              <w:rPr>
                <w:rFonts w:hint="eastAsia"/>
                <w:bCs/>
                <w:lang w:eastAsia="zh-TW"/>
              </w:rPr>
              <w:t xml:space="preserve">  ($</w:t>
            </w:r>
            <w:r w:rsidR="00FA3B02">
              <w:rPr>
                <w:rFonts w:hint="eastAsia"/>
                <w:bCs/>
                <w:lang w:eastAsia="zh-TW"/>
              </w:rPr>
              <w:t>收據</w:t>
            </w:r>
            <w:r>
              <w:rPr>
                <w:rFonts w:hint="eastAsia"/>
                <w:bCs/>
                <w:lang w:eastAsia="zh-TW"/>
              </w:rPr>
              <w:t>總張數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bCs/>
                <w:lang w:eastAsia="zh-TW"/>
              </w:rPr>
              <w:t>–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已選擇張數</w:t>
            </w:r>
            <w:r>
              <w:rPr>
                <w:rFonts w:hint="eastAsia"/>
                <w:bCs/>
                <w:lang w:eastAsia="zh-TW"/>
              </w:rPr>
              <w:t xml:space="preserve">)   </w:t>
            </w:r>
            <w:r>
              <w:rPr>
                <w:rFonts w:hint="eastAsia"/>
                <w:bCs/>
                <w:lang w:eastAsia="zh-TW"/>
              </w:rPr>
              <w:t>張</w:t>
            </w:r>
            <w:r w:rsidR="00A3495A">
              <w:rPr>
                <w:rFonts w:hint="eastAsia"/>
                <w:bCs/>
                <w:lang w:eastAsia="zh-TW"/>
              </w:rPr>
              <w:t>中醫收據統計表醫院</w:t>
            </w:r>
            <w:r>
              <w:rPr>
                <w:rFonts w:hint="eastAsia"/>
                <w:bCs/>
                <w:lang w:eastAsia="zh-TW"/>
              </w:rPr>
              <w:t>未選擇</w:t>
            </w:r>
          </w:p>
          <w:p w:rsidR="006D395B" w:rsidRPr="006E2786" w:rsidRDefault="006D395B" w:rsidP="006D395B">
            <w:pPr>
              <w:pStyle w:val="Tabletext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>
              <w:rPr>
                <w:rFonts w:ascii="細明體" w:eastAsia="細明體" w:hAnsi="細明體" w:hint="eastAsia"/>
                <w:lang w:eastAsia="zh-TW"/>
              </w:rPr>
              <w:t>中醫收據統計表</w:t>
            </w:r>
            <w:r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&lt;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</w:p>
          <w:p w:rsidR="006D395B" w:rsidRDefault="006D395B" w:rsidP="006D395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請</w:t>
            </w:r>
            <w:r>
              <w:rPr>
                <w:rFonts w:hint="eastAsia"/>
                <w:bCs/>
                <w:lang w:eastAsia="zh-TW"/>
              </w:rPr>
              <w:t>刪除</w:t>
            </w:r>
            <w:r>
              <w:rPr>
                <w:rFonts w:hint="eastAsia"/>
                <w:bCs/>
                <w:lang w:eastAsia="zh-TW"/>
              </w:rPr>
              <w:t>(</w:t>
            </w:r>
            <w:r w:rsidRPr="006E2786">
              <w:rPr>
                <w:rFonts w:hint="eastAsia"/>
                <w:bCs/>
                <w:lang w:eastAsia="zh-TW"/>
              </w:rPr>
              <w:t>已選擇醫院區總筆數</w:t>
            </w:r>
            <w:r>
              <w:rPr>
                <w:bCs/>
                <w:lang w:eastAsia="zh-TW"/>
              </w:rPr>
              <w:t>–</w:t>
            </w:r>
            <w:r>
              <w:rPr>
                <w:rFonts w:hint="eastAsia"/>
                <w:bCs/>
                <w:lang w:eastAsia="zh-TW"/>
              </w:rPr>
              <w:t>$</w:t>
            </w:r>
            <w:r>
              <w:rPr>
                <w:rFonts w:ascii="細明體" w:eastAsia="細明體" w:hAnsi="細明體" w:hint="eastAsia"/>
                <w:lang w:eastAsia="zh-TW"/>
              </w:rPr>
              <w:t>中醫收據統計表</w:t>
            </w:r>
            <w:r>
              <w:rPr>
                <w:rFonts w:hint="eastAsia"/>
                <w:bCs/>
                <w:lang w:eastAsia="zh-TW"/>
              </w:rPr>
              <w:t>總張數</w:t>
            </w:r>
            <w:r>
              <w:rPr>
                <w:rFonts w:hint="eastAsia"/>
                <w:bCs/>
                <w:lang w:eastAsia="zh-TW"/>
              </w:rPr>
              <w:t xml:space="preserve">)   </w:t>
            </w:r>
            <w:r>
              <w:rPr>
                <w:rFonts w:hint="eastAsia"/>
                <w:bCs/>
                <w:lang w:eastAsia="zh-TW"/>
              </w:rPr>
              <w:t>張</w:t>
            </w:r>
            <w:r>
              <w:rPr>
                <w:rFonts w:ascii="細明體" w:eastAsia="細明體" w:hAnsi="細明體" w:hint="eastAsia"/>
                <w:lang w:eastAsia="zh-TW"/>
              </w:rPr>
              <w:t>中醫收據</w:t>
            </w:r>
          </w:p>
        </w:tc>
      </w:tr>
    </w:tbl>
    <w:p w:rsidR="00E07266" w:rsidRDefault="00343700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寫檔</w:t>
      </w:r>
    </w:p>
    <w:p w:rsidR="00A72FF3" w:rsidRDefault="00343700" w:rsidP="0034370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DELETE DTAAA00</w:t>
      </w:r>
      <w:r w:rsidR="00C30E58"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 xml:space="preserve"> BY </w:t>
      </w:r>
      <w:r>
        <w:rPr>
          <w:rFonts w:hint="eastAsia"/>
          <w:lang w:eastAsia="zh-TW"/>
        </w:rPr>
        <w:t>受理編號</w:t>
      </w:r>
      <w:r w:rsidR="00A3495A">
        <w:rPr>
          <w:rFonts w:hint="eastAsia"/>
          <w:lang w:eastAsia="zh-TW"/>
        </w:rPr>
        <w:t xml:space="preserve"> </w:t>
      </w:r>
      <w:r w:rsidR="00A3495A">
        <w:rPr>
          <w:rFonts w:hint="eastAsia"/>
          <w:lang w:eastAsia="zh-TW"/>
        </w:rPr>
        <w:t>收據種類為</w:t>
      </w:r>
      <w:r w:rsidR="00A3495A">
        <w:rPr>
          <w:rFonts w:hint="eastAsia"/>
          <w:lang w:eastAsia="zh-TW"/>
        </w:rPr>
        <w:t>3</w:t>
      </w:r>
      <w:r w:rsidR="00A3495A">
        <w:rPr>
          <w:rFonts w:hint="eastAsia"/>
          <w:lang w:eastAsia="zh-TW"/>
        </w:rPr>
        <w:t>者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無資料可刪仍為正常</w:t>
      </w:r>
      <w:r>
        <w:rPr>
          <w:rFonts w:hint="eastAsia"/>
          <w:lang w:eastAsia="zh-TW"/>
        </w:rPr>
        <w:t>)</w:t>
      </w:r>
    </w:p>
    <w:p w:rsidR="00EC092F" w:rsidRDefault="00343700" w:rsidP="00EC092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逐筆將以選擇醫院區</w:t>
      </w:r>
      <w:r>
        <w:rPr>
          <w:rFonts w:hint="eastAsia"/>
          <w:lang w:eastAsia="zh-TW"/>
        </w:rPr>
        <w:t>INSERT DTAAA00</w:t>
      </w:r>
      <w:r w:rsidR="00C30E58"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。</w:t>
      </w:r>
    </w:p>
    <w:p w:rsidR="00A3495A" w:rsidRDefault="00EF5906" w:rsidP="00A349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收據種類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固定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給</w:t>
      </w:r>
      <w:r>
        <w:rPr>
          <w:rFonts w:hint="eastAsia"/>
          <w:lang w:eastAsia="zh-TW"/>
        </w:rPr>
        <w:t xml:space="preserve"> 3</w:t>
      </w:r>
    </w:p>
    <w:p w:rsidR="00C30E58" w:rsidRDefault="00C30E58" w:rsidP="00A349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收據序號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同畫面</w:t>
      </w:r>
    </w:p>
    <w:p w:rsidR="00EF5906" w:rsidRPr="00C30E58" w:rsidRDefault="00EF5906" w:rsidP="00A349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C30E58">
        <w:rPr>
          <w:rFonts w:hint="eastAsia"/>
          <w:strike/>
          <w:lang w:eastAsia="zh-TW"/>
        </w:rPr>
        <w:t>收據序號</w:t>
      </w:r>
      <w:r w:rsidRPr="00C30E58">
        <w:rPr>
          <w:rFonts w:hint="eastAsia"/>
          <w:strike/>
          <w:lang w:eastAsia="zh-TW"/>
        </w:rPr>
        <w:t xml:space="preserve"> </w:t>
      </w:r>
      <w:r w:rsidRPr="00C30E58">
        <w:rPr>
          <w:rFonts w:hint="eastAsia"/>
          <w:strike/>
          <w:lang w:eastAsia="zh-TW"/>
        </w:rPr>
        <w:t>自</w:t>
      </w:r>
      <w:r w:rsidRPr="00C30E58">
        <w:rPr>
          <w:rFonts w:hint="eastAsia"/>
          <w:strike/>
          <w:lang w:eastAsia="zh-TW"/>
        </w:rPr>
        <w:t xml:space="preserve"> </w:t>
      </w:r>
      <w:r w:rsidRPr="00C30E58">
        <w:rPr>
          <w:rFonts w:hint="eastAsia"/>
          <w:strike/>
          <w:lang w:eastAsia="zh-TW"/>
        </w:rPr>
        <w:t>該受理編號在</w:t>
      </w:r>
      <w:r w:rsidRPr="00C30E58">
        <w:rPr>
          <w:rFonts w:hint="eastAsia"/>
          <w:strike/>
          <w:lang w:eastAsia="zh-TW"/>
        </w:rPr>
        <w:t xml:space="preserve">DTAAA006 </w:t>
      </w:r>
      <w:r w:rsidRPr="00C30E58">
        <w:rPr>
          <w:rFonts w:hint="eastAsia"/>
          <w:strike/>
          <w:lang w:eastAsia="zh-TW"/>
        </w:rPr>
        <w:t>中最大的收據序號</w:t>
      </w:r>
      <w:r w:rsidRPr="00C30E58">
        <w:rPr>
          <w:rFonts w:hint="eastAsia"/>
          <w:strike/>
          <w:lang w:eastAsia="zh-TW"/>
        </w:rPr>
        <w:t xml:space="preserve">+1 </w:t>
      </w:r>
      <w:r w:rsidRPr="00C30E58">
        <w:rPr>
          <w:rFonts w:hint="eastAsia"/>
          <w:strike/>
          <w:lang w:eastAsia="zh-TW"/>
        </w:rPr>
        <w:t>開始編。</w:t>
      </w:r>
      <w:r w:rsidRPr="00C30E58">
        <w:rPr>
          <w:rFonts w:hint="eastAsia"/>
          <w:strike/>
          <w:lang w:eastAsia="zh-TW"/>
        </w:rPr>
        <w:t xml:space="preserve"> </w:t>
      </w:r>
    </w:p>
    <w:p w:rsidR="003611AB" w:rsidRPr="00EF5906" w:rsidRDefault="003611AB" w:rsidP="003611AB">
      <w:pPr>
        <w:pStyle w:val="Tabletext"/>
        <w:numPr>
          <w:ilvl w:val="1"/>
          <w:numId w:val="2"/>
        </w:numPr>
        <w:rPr>
          <w:rFonts w:hint="eastAsia"/>
          <w:color w:val="000000"/>
          <w:lang w:eastAsia="zh-TW"/>
        </w:rPr>
      </w:pPr>
      <w:r w:rsidRPr="00EF5906">
        <w:rPr>
          <w:rFonts w:hint="eastAsia"/>
          <w:color w:val="000000"/>
          <w:lang w:eastAsia="zh-TW"/>
        </w:rPr>
        <w:t>增加列印功能，如同</w:t>
      </w:r>
      <w:r w:rsidRPr="00EF5906">
        <w:rPr>
          <w:rFonts w:hint="eastAsia"/>
          <w:color w:val="000000"/>
          <w:lang w:eastAsia="zh-TW"/>
        </w:rPr>
        <w:t xml:space="preserve">AAA1_0101 spec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F5906">
          <w:rPr>
            <w:rFonts w:hint="eastAsia"/>
            <w:color w:val="000000"/>
            <w:lang w:eastAsia="zh-TW"/>
          </w:rPr>
          <w:t>2.3.4</w:t>
        </w:r>
      </w:smartTag>
    </w:p>
    <w:p w:rsidR="00854E89" w:rsidRPr="00EF5906" w:rsidRDefault="00854E89" w:rsidP="00854E8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EF5906">
        <w:rPr>
          <w:rFonts w:ascii="Verdana" w:hAnsi="Verdana" w:cs="Verdana" w:hint="eastAsia"/>
          <w:color w:val="000000"/>
          <w:sz w:val="18"/>
          <w:szCs w:val="18"/>
          <w:highlight w:val="white"/>
          <w:lang w:eastAsia="zh-TW"/>
        </w:rPr>
        <w:t>寫入登打資料</w:t>
      </w:r>
    </w:p>
    <w:p w:rsidR="00854E89" w:rsidRPr="00EF5906" w:rsidRDefault="00854E89" w:rsidP="00854E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HTML"/>
          <w:rFonts w:ascii="新細明體" w:eastAsia="新細明體" w:hAnsi="新細明體" w:cs="Arial Unicode MS"/>
          <w:color w:val="000000"/>
          <w:sz w:val="20"/>
          <w:szCs w:val="20"/>
          <w:lang w:eastAsia="zh-TW"/>
        </w:rPr>
      </w:pPr>
      <w:r w:rsidRPr="00EF5906">
        <w:rPr>
          <w:rFonts w:ascii="Verdana" w:hAnsi="Verdana" w:cs="Verdana" w:hint="eastAsia"/>
          <w:color w:val="000000"/>
          <w:sz w:val="18"/>
          <w:szCs w:val="18"/>
          <w:lang w:eastAsia="zh-TW"/>
        </w:rPr>
        <w:t>CALL AA_A1Z001.Method</w:t>
      </w:r>
      <w:r w:rsidR="00AA0D7F">
        <w:rPr>
          <w:rFonts w:ascii="Verdana" w:hAnsi="Verdana" w:cs="Verdana" w:hint="eastAsia"/>
          <w:color w:val="000000"/>
          <w:sz w:val="18"/>
          <w:szCs w:val="18"/>
          <w:lang w:eastAsia="zh-TW"/>
        </w:rPr>
        <w:t>9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54E89" w:rsidRPr="00EF590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EF5906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EF590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EF5906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EF590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854E89" w:rsidRPr="00EF590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EF5906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F590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EF5906" w:rsidRDefault="00854E89" w:rsidP="00854E89">
            <w:pPr>
              <w:rPr>
                <w:rFonts w:ascii="新細明體" w:hAnsi="新細明體" w:cs="Arial Unicode MS"/>
                <w:color w:val="000000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F5906">
                <w:rPr>
                  <w:rFonts w:ascii="新細明體" w:hAnsi="新細明體" w:hint="eastAsia"/>
                  <w:color w:val="000000"/>
                  <w:sz w:val="20"/>
                </w:rPr>
                <w:t>2.2.1</w:t>
              </w:r>
            </w:smartTag>
          </w:p>
        </w:tc>
      </w:tr>
      <w:tr w:rsidR="00854E89" w:rsidRPr="00EF590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EF5906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F590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EF5906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color w:val="000000"/>
                <w:szCs w:val="24"/>
                <w:lang w:eastAsia="zh-TW"/>
              </w:rPr>
            </w:pPr>
            <w:r w:rsidRPr="00EF5906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EF5906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854E89" w:rsidRPr="00EF590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EF5906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F590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收據名稱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EF5906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EF5906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EF5906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CB1C41" w:rsidRPr="00EF590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C41" w:rsidRPr="00EF5906" w:rsidRDefault="00CB1C41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F590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C41" w:rsidRPr="00EF5906" w:rsidRDefault="00CB1C41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EF5906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EF5906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8E6CBC" w:rsidRPr="00EF590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6CBC" w:rsidRPr="00EF5906" w:rsidRDefault="008E6CBC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6CBC" w:rsidRPr="00EF5906" w:rsidRDefault="008E6CBC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color w:val="000000"/>
                  <w:szCs w:val="24"/>
                  <w:lang w:eastAsia="zh-TW"/>
                </w:rPr>
                <w:t>4.2.2</w:t>
              </w:r>
            </w:smartTag>
            <w:r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.2</w:t>
            </w:r>
          </w:p>
        </w:tc>
      </w:tr>
    </w:tbl>
    <w:p w:rsidR="003F738C" w:rsidRDefault="006D7F3F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79" w:author="張凱鈞" w:date="2013-12-24T13:29:00Z"/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 w:rsidR="00EF5906">
        <w:rPr>
          <w:rFonts w:hint="eastAsia"/>
          <w:lang w:eastAsia="zh-TW"/>
        </w:rPr>
        <w:t>中醫收據統計表</w:t>
      </w:r>
      <w:r w:rsidR="003F738C">
        <w:rPr>
          <w:rFonts w:hint="eastAsia"/>
          <w:lang w:eastAsia="zh-TW"/>
        </w:rPr>
        <w:t>醫院輸入完成</w:t>
      </w:r>
      <w:r w:rsidR="00FA3B02">
        <w:rPr>
          <w:rFonts w:hint="eastAsia"/>
          <w:lang w:eastAsia="zh-TW"/>
        </w:rPr>
        <w:t>，理賠簡易受理完成</w:t>
      </w:r>
      <w:r>
        <w:rPr>
          <w:lang w:eastAsia="zh-TW"/>
        </w:rPr>
        <w:t>”</w:t>
      </w:r>
      <w:r w:rsidR="00130CE0" w:rsidRPr="00130CE0">
        <w:rPr>
          <w:rFonts w:hint="eastAsia"/>
          <w:lang w:eastAsia="zh-TW"/>
        </w:rPr>
        <w:t xml:space="preserve"> </w:t>
      </w:r>
    </w:p>
    <w:p w:rsidR="007E5B41" w:rsidRDefault="007E5B41" w:rsidP="007E5B4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80" w:author="張凱鈞" w:date="2013-12-24T13:29:00Z"/>
          <w:rFonts w:hint="eastAsia"/>
          <w:lang w:eastAsia="zh-TW"/>
        </w:rPr>
      </w:pPr>
      <w:ins w:id="81" w:author="張凱鈞" w:date="2013-12-24T13:29:00Z">
        <w:r>
          <w:rPr>
            <w:rFonts w:hint="eastAsia"/>
            <w:lang w:eastAsia="zh-TW"/>
          </w:rPr>
          <w:t>若尚未輸入過保險金給付方式，則跳轉至理賠簡易受理給付方式輸入頁面，傳入參數：</w:t>
        </w:r>
      </w:ins>
    </w:p>
    <w:p w:rsidR="007E5B41" w:rsidRDefault="007E5B41" w:rsidP="007E5B4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82" w:author="張凱鈞" w:date="2013-12-24T13:29:00Z"/>
          <w:rFonts w:hint="eastAsia"/>
          <w:lang w:eastAsia="zh-TW"/>
        </w:rPr>
      </w:pPr>
      <w:ins w:id="83" w:author="張凱鈞" w:date="2013-12-24T13:29:00Z">
        <w:r>
          <w:rPr>
            <w:rFonts w:hint="eastAsia"/>
            <w:lang w:eastAsia="zh-TW"/>
          </w:rPr>
          <w:t>是否輸入過保險金給付方式</w:t>
        </w:r>
      </w:ins>
    </w:p>
    <w:p w:rsidR="007E5B41" w:rsidRDefault="007E5B41" w:rsidP="007E5B4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84" w:author="張凱鈞" w:date="2013-12-24T13:29:00Z"/>
          <w:rFonts w:hint="eastAsia"/>
          <w:lang w:eastAsia="zh-TW"/>
        </w:rPr>
      </w:pPr>
      <w:ins w:id="85" w:author="張凱鈞" w:date="2013-12-24T13:29:00Z">
        <w:r>
          <w:rPr>
            <w:rFonts w:hint="eastAsia"/>
            <w:lang w:eastAsia="zh-TW"/>
          </w:rPr>
          <w:t>事故者</w:t>
        </w:r>
        <w:r>
          <w:rPr>
            <w:rFonts w:hint="eastAsia"/>
            <w:lang w:eastAsia="zh-TW"/>
          </w:rPr>
          <w:t>ID</w:t>
        </w:r>
      </w:ins>
    </w:p>
    <w:p w:rsidR="007E5B41" w:rsidRDefault="007E5B41" w:rsidP="007E5B4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86" w:author="張凱鈞" w:date="2013-12-24T13:29:00Z"/>
          <w:rFonts w:hint="eastAsia"/>
          <w:lang w:eastAsia="zh-TW"/>
        </w:rPr>
      </w:pPr>
      <w:ins w:id="87" w:author="張凱鈞" w:date="2013-12-24T13:29:00Z">
        <w:r>
          <w:rPr>
            <w:rFonts w:hint="eastAsia"/>
            <w:lang w:eastAsia="zh-TW"/>
          </w:rPr>
          <w:t>事故者姓名</w:t>
        </w:r>
      </w:ins>
    </w:p>
    <w:p w:rsidR="007E5B41" w:rsidRDefault="007E5B41" w:rsidP="007E5B4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88" w:author="張凱鈞" w:date="2013-12-24T13:29:00Z"/>
          <w:rFonts w:hint="eastAsia"/>
          <w:lang w:eastAsia="zh-TW"/>
        </w:rPr>
      </w:pPr>
      <w:ins w:id="89" w:author="張凱鈞" w:date="2013-12-24T13:29:00Z">
        <w:r>
          <w:rPr>
            <w:rFonts w:hint="eastAsia"/>
            <w:lang w:eastAsia="zh-TW"/>
          </w:rPr>
          <w:t>事故日</w:t>
        </w:r>
      </w:ins>
    </w:p>
    <w:p w:rsidR="007E5B41" w:rsidRDefault="007E5B41" w:rsidP="007E5B4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ins w:id="90" w:author="張凱鈞" w:date="2013-12-24T13:29:00Z">
        <w:r>
          <w:rPr>
            <w:rFonts w:hint="eastAsia"/>
            <w:lang w:eastAsia="zh-TW"/>
          </w:rPr>
          <w:t>若是否輸入備註訊息不為</w:t>
        </w:r>
        <w:r>
          <w:rPr>
            <w:rFonts w:hint="eastAsia"/>
            <w:lang w:eastAsia="zh-TW"/>
          </w:rPr>
          <w:t>N</w:t>
        </w:r>
        <w:r>
          <w:rPr>
            <w:rFonts w:hint="eastAsia"/>
            <w:lang w:eastAsia="zh-TW"/>
          </w:rPr>
          <w:t>，則跳轉頁面至受理備註訊息輸入</w:t>
        </w:r>
      </w:ins>
    </w:p>
    <w:p w:rsidR="006D7F3F" w:rsidRPr="005D242E" w:rsidRDefault="00130CE0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3F738C">
        <w:rPr>
          <w:rFonts w:hint="eastAsia"/>
          <w:color w:val="000000"/>
          <w:lang w:eastAsia="zh-TW"/>
        </w:rPr>
        <w:t>回到</w:t>
      </w:r>
      <w:r w:rsidRPr="003F738C">
        <w:rPr>
          <w:rFonts w:hint="eastAsia"/>
          <w:color w:val="000000"/>
          <w:lang w:eastAsia="zh-TW"/>
        </w:rPr>
        <w:t>AAA1_0100</w:t>
      </w:r>
      <w:r w:rsidR="003F738C">
        <w:rPr>
          <w:rFonts w:hint="eastAsia"/>
          <w:color w:val="000000"/>
          <w:lang w:eastAsia="zh-TW"/>
        </w:rPr>
        <w:t>。</w:t>
      </w:r>
    </w:p>
    <w:p w:rsidR="00C30E58" w:rsidRDefault="00C30E58" w:rsidP="005D242E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</w:p>
    <w:sectPr w:rsidR="00C30E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E64" w:rsidRDefault="00641E64" w:rsidP="005D242E">
      <w:r>
        <w:separator/>
      </w:r>
    </w:p>
  </w:endnote>
  <w:endnote w:type="continuationSeparator" w:id="0">
    <w:p w:rsidR="00641E64" w:rsidRDefault="00641E64" w:rsidP="005D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E64" w:rsidRDefault="00641E64" w:rsidP="005D242E">
      <w:r>
        <w:separator/>
      </w:r>
    </w:p>
  </w:footnote>
  <w:footnote w:type="continuationSeparator" w:id="0">
    <w:p w:rsidR="00641E64" w:rsidRDefault="00641E64" w:rsidP="005D2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496AE7C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D447D29"/>
    <w:multiLevelType w:val="hybridMultilevel"/>
    <w:tmpl w:val="DDAA7C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15C66"/>
    <w:rsid w:val="000231E4"/>
    <w:rsid w:val="00041919"/>
    <w:rsid w:val="0004402D"/>
    <w:rsid w:val="00051949"/>
    <w:rsid w:val="00054CEE"/>
    <w:rsid w:val="000637E5"/>
    <w:rsid w:val="000655DB"/>
    <w:rsid w:val="00080E62"/>
    <w:rsid w:val="00081F0F"/>
    <w:rsid w:val="00082FB3"/>
    <w:rsid w:val="000950DA"/>
    <w:rsid w:val="000D6215"/>
    <w:rsid w:val="000E58E3"/>
    <w:rsid w:val="000F3772"/>
    <w:rsid w:val="00101DD2"/>
    <w:rsid w:val="001031A4"/>
    <w:rsid w:val="00116753"/>
    <w:rsid w:val="00130CE0"/>
    <w:rsid w:val="001667C7"/>
    <w:rsid w:val="00170500"/>
    <w:rsid w:val="0018339D"/>
    <w:rsid w:val="001872D8"/>
    <w:rsid w:val="001B350E"/>
    <w:rsid w:val="001C164F"/>
    <w:rsid w:val="001E123B"/>
    <w:rsid w:val="001F0D5B"/>
    <w:rsid w:val="001F54BB"/>
    <w:rsid w:val="002113E2"/>
    <w:rsid w:val="00212685"/>
    <w:rsid w:val="00214A90"/>
    <w:rsid w:val="0023365F"/>
    <w:rsid w:val="0023751E"/>
    <w:rsid w:val="00245CF4"/>
    <w:rsid w:val="0027724D"/>
    <w:rsid w:val="002868CE"/>
    <w:rsid w:val="002F24D5"/>
    <w:rsid w:val="002F258F"/>
    <w:rsid w:val="003001AC"/>
    <w:rsid w:val="003143FF"/>
    <w:rsid w:val="00323C0D"/>
    <w:rsid w:val="0033124C"/>
    <w:rsid w:val="00343700"/>
    <w:rsid w:val="0034569E"/>
    <w:rsid w:val="00353FED"/>
    <w:rsid w:val="00360B9A"/>
    <w:rsid w:val="003611AB"/>
    <w:rsid w:val="003633F9"/>
    <w:rsid w:val="00391CF8"/>
    <w:rsid w:val="003A1F04"/>
    <w:rsid w:val="003B256E"/>
    <w:rsid w:val="003B47FC"/>
    <w:rsid w:val="003F71C2"/>
    <w:rsid w:val="003F738C"/>
    <w:rsid w:val="00402183"/>
    <w:rsid w:val="0040617B"/>
    <w:rsid w:val="00435785"/>
    <w:rsid w:val="00436155"/>
    <w:rsid w:val="004614BC"/>
    <w:rsid w:val="004619F6"/>
    <w:rsid w:val="00464A3A"/>
    <w:rsid w:val="0047106B"/>
    <w:rsid w:val="0048237D"/>
    <w:rsid w:val="00483831"/>
    <w:rsid w:val="0048564F"/>
    <w:rsid w:val="00487409"/>
    <w:rsid w:val="004B62B0"/>
    <w:rsid w:val="004C2E62"/>
    <w:rsid w:val="004C732B"/>
    <w:rsid w:val="004F09C0"/>
    <w:rsid w:val="004F50B3"/>
    <w:rsid w:val="00524460"/>
    <w:rsid w:val="0053424C"/>
    <w:rsid w:val="00552E24"/>
    <w:rsid w:val="0058351A"/>
    <w:rsid w:val="005A2093"/>
    <w:rsid w:val="005B3FB8"/>
    <w:rsid w:val="005B7524"/>
    <w:rsid w:val="005B7A64"/>
    <w:rsid w:val="005D062B"/>
    <w:rsid w:val="005D242E"/>
    <w:rsid w:val="005E3B77"/>
    <w:rsid w:val="006137F7"/>
    <w:rsid w:val="00617108"/>
    <w:rsid w:val="006268AC"/>
    <w:rsid w:val="00637333"/>
    <w:rsid w:val="00641E64"/>
    <w:rsid w:val="006435EE"/>
    <w:rsid w:val="006535B2"/>
    <w:rsid w:val="00657D8A"/>
    <w:rsid w:val="00674D0D"/>
    <w:rsid w:val="00686716"/>
    <w:rsid w:val="00693ED8"/>
    <w:rsid w:val="006B5620"/>
    <w:rsid w:val="006D395B"/>
    <w:rsid w:val="006D7F3F"/>
    <w:rsid w:val="0071761C"/>
    <w:rsid w:val="00725A0C"/>
    <w:rsid w:val="007306EC"/>
    <w:rsid w:val="00740186"/>
    <w:rsid w:val="00750BB0"/>
    <w:rsid w:val="00751660"/>
    <w:rsid w:val="0075178B"/>
    <w:rsid w:val="007571ED"/>
    <w:rsid w:val="007644C9"/>
    <w:rsid w:val="007673E9"/>
    <w:rsid w:val="00772BF7"/>
    <w:rsid w:val="007747DD"/>
    <w:rsid w:val="00781DFC"/>
    <w:rsid w:val="00784128"/>
    <w:rsid w:val="007929D3"/>
    <w:rsid w:val="007B3FE9"/>
    <w:rsid w:val="007C098B"/>
    <w:rsid w:val="007D3290"/>
    <w:rsid w:val="007D7C58"/>
    <w:rsid w:val="007E5B41"/>
    <w:rsid w:val="0080445A"/>
    <w:rsid w:val="00837CE0"/>
    <w:rsid w:val="008404C7"/>
    <w:rsid w:val="008462A6"/>
    <w:rsid w:val="008504F8"/>
    <w:rsid w:val="00854E89"/>
    <w:rsid w:val="00865346"/>
    <w:rsid w:val="00870A8E"/>
    <w:rsid w:val="008960D1"/>
    <w:rsid w:val="008B560F"/>
    <w:rsid w:val="008C5328"/>
    <w:rsid w:val="008E1E82"/>
    <w:rsid w:val="008E6CBC"/>
    <w:rsid w:val="008F5529"/>
    <w:rsid w:val="008F6A3E"/>
    <w:rsid w:val="009049D4"/>
    <w:rsid w:val="00912B00"/>
    <w:rsid w:val="009148BF"/>
    <w:rsid w:val="00932756"/>
    <w:rsid w:val="00932FC7"/>
    <w:rsid w:val="009369FB"/>
    <w:rsid w:val="00937AA7"/>
    <w:rsid w:val="00944EDD"/>
    <w:rsid w:val="00956A78"/>
    <w:rsid w:val="009751A4"/>
    <w:rsid w:val="009770DC"/>
    <w:rsid w:val="00986CD3"/>
    <w:rsid w:val="009878F1"/>
    <w:rsid w:val="00994FC0"/>
    <w:rsid w:val="009A7CC5"/>
    <w:rsid w:val="009B3B73"/>
    <w:rsid w:val="009B3C14"/>
    <w:rsid w:val="009B4663"/>
    <w:rsid w:val="009C1A3B"/>
    <w:rsid w:val="009D1CA1"/>
    <w:rsid w:val="009D5843"/>
    <w:rsid w:val="009E5926"/>
    <w:rsid w:val="00A06E32"/>
    <w:rsid w:val="00A06EF1"/>
    <w:rsid w:val="00A15AE6"/>
    <w:rsid w:val="00A21826"/>
    <w:rsid w:val="00A23753"/>
    <w:rsid w:val="00A31187"/>
    <w:rsid w:val="00A3495A"/>
    <w:rsid w:val="00A3705C"/>
    <w:rsid w:val="00A728BB"/>
    <w:rsid w:val="00A72FF3"/>
    <w:rsid w:val="00A773B1"/>
    <w:rsid w:val="00A96156"/>
    <w:rsid w:val="00AA0D7F"/>
    <w:rsid w:val="00AA298E"/>
    <w:rsid w:val="00AB4A97"/>
    <w:rsid w:val="00AC44F0"/>
    <w:rsid w:val="00AD2751"/>
    <w:rsid w:val="00AD64AC"/>
    <w:rsid w:val="00AF477C"/>
    <w:rsid w:val="00B10478"/>
    <w:rsid w:val="00B22BFC"/>
    <w:rsid w:val="00B3201E"/>
    <w:rsid w:val="00B36496"/>
    <w:rsid w:val="00B41DC2"/>
    <w:rsid w:val="00B43227"/>
    <w:rsid w:val="00B517BB"/>
    <w:rsid w:val="00B72A02"/>
    <w:rsid w:val="00B74CB1"/>
    <w:rsid w:val="00B77E6C"/>
    <w:rsid w:val="00B96B01"/>
    <w:rsid w:val="00BC7FFE"/>
    <w:rsid w:val="00BE1857"/>
    <w:rsid w:val="00BF0F90"/>
    <w:rsid w:val="00C24A95"/>
    <w:rsid w:val="00C30E58"/>
    <w:rsid w:val="00C318BC"/>
    <w:rsid w:val="00C51F84"/>
    <w:rsid w:val="00C656CA"/>
    <w:rsid w:val="00C70352"/>
    <w:rsid w:val="00C9460D"/>
    <w:rsid w:val="00CB1C41"/>
    <w:rsid w:val="00CB25A4"/>
    <w:rsid w:val="00CB3658"/>
    <w:rsid w:val="00CB7F06"/>
    <w:rsid w:val="00CD0ADA"/>
    <w:rsid w:val="00CE31A2"/>
    <w:rsid w:val="00CE3EFF"/>
    <w:rsid w:val="00CE5D4A"/>
    <w:rsid w:val="00CE71F7"/>
    <w:rsid w:val="00D202E5"/>
    <w:rsid w:val="00D22252"/>
    <w:rsid w:val="00D23912"/>
    <w:rsid w:val="00D25907"/>
    <w:rsid w:val="00D32083"/>
    <w:rsid w:val="00D54B1C"/>
    <w:rsid w:val="00D656AA"/>
    <w:rsid w:val="00DA308A"/>
    <w:rsid w:val="00DA6C1D"/>
    <w:rsid w:val="00DB0677"/>
    <w:rsid w:val="00DB34AB"/>
    <w:rsid w:val="00DB58FF"/>
    <w:rsid w:val="00DC7306"/>
    <w:rsid w:val="00DD5F26"/>
    <w:rsid w:val="00DE129A"/>
    <w:rsid w:val="00DE4C46"/>
    <w:rsid w:val="00DF7A56"/>
    <w:rsid w:val="00E07266"/>
    <w:rsid w:val="00E254E1"/>
    <w:rsid w:val="00E27CB4"/>
    <w:rsid w:val="00E74328"/>
    <w:rsid w:val="00E76BCF"/>
    <w:rsid w:val="00E8020D"/>
    <w:rsid w:val="00E94C5E"/>
    <w:rsid w:val="00E955AD"/>
    <w:rsid w:val="00EA71C2"/>
    <w:rsid w:val="00EC092F"/>
    <w:rsid w:val="00EC7787"/>
    <w:rsid w:val="00EE1BD5"/>
    <w:rsid w:val="00EE55DE"/>
    <w:rsid w:val="00EF5906"/>
    <w:rsid w:val="00F04AD3"/>
    <w:rsid w:val="00F0594A"/>
    <w:rsid w:val="00F418D3"/>
    <w:rsid w:val="00F82399"/>
    <w:rsid w:val="00F862D3"/>
    <w:rsid w:val="00FA3B02"/>
    <w:rsid w:val="00FB17D8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0E59B0-4535-4B9C-94D0-F22D60C8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5D2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D242E"/>
  </w:style>
  <w:style w:type="paragraph" w:styleId="ae">
    <w:name w:val="footer"/>
    <w:basedOn w:val="a"/>
    <w:link w:val="af"/>
    <w:rsid w:val="005D2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D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