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0600B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852"/>
        <w:gridCol w:w="4962"/>
        <w:gridCol w:w="1275"/>
        <w:gridCol w:w="1511"/>
        <w:tblGridChange w:id="1">
          <w:tblGrid>
            <w:gridCol w:w="1416"/>
            <w:gridCol w:w="852"/>
            <w:gridCol w:w="4962"/>
            <w:gridCol w:w="1275"/>
            <w:gridCol w:w="1511"/>
          </w:tblGrid>
        </w:tblGridChange>
      </w:tblGrid>
      <w:tr w:rsidR="00BD5672" w:rsidRPr="000600B7" w:rsidTr="00A02A5A">
        <w:tc>
          <w:tcPr>
            <w:tcW w:w="1416" w:type="dxa"/>
          </w:tcPr>
          <w:p w:rsidR="00BD5672" w:rsidRPr="000600B7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52" w:type="dxa"/>
          </w:tcPr>
          <w:p w:rsidR="00BD5672" w:rsidRPr="000600B7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962" w:type="dxa"/>
          </w:tcPr>
          <w:p w:rsidR="00BD5672" w:rsidRPr="000600B7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275" w:type="dxa"/>
          </w:tcPr>
          <w:p w:rsidR="00BD5672" w:rsidRPr="000600B7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511" w:type="dxa"/>
          </w:tcPr>
          <w:p w:rsidR="00BD5672" w:rsidRPr="000600B7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0600B7" w:rsidTr="00A02A5A">
        <w:tc>
          <w:tcPr>
            <w:tcW w:w="1416" w:type="dxa"/>
          </w:tcPr>
          <w:p w:rsidR="00877793" w:rsidRPr="000600B7" w:rsidRDefault="00877793" w:rsidP="00877793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2014/02/21</w:t>
            </w:r>
          </w:p>
        </w:tc>
        <w:tc>
          <w:tcPr>
            <w:tcW w:w="852" w:type="dxa"/>
          </w:tcPr>
          <w:p w:rsidR="00BD5672" w:rsidRPr="000600B7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962" w:type="dxa"/>
          </w:tcPr>
          <w:p w:rsidR="00BD5672" w:rsidRPr="000600B7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275" w:type="dxa"/>
          </w:tcPr>
          <w:p w:rsidR="00BD5672" w:rsidRPr="000600B7" w:rsidRDefault="00877793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lang w:eastAsia="zh-TW"/>
              </w:rPr>
              <w:t>文明</w:t>
            </w:r>
          </w:p>
        </w:tc>
        <w:tc>
          <w:tcPr>
            <w:tcW w:w="1511" w:type="dxa"/>
          </w:tcPr>
          <w:p w:rsidR="00BD5672" w:rsidRPr="000600B7" w:rsidRDefault="00C74B17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140223000013</w:t>
            </w:r>
          </w:p>
        </w:tc>
      </w:tr>
      <w:tr w:rsidR="00F32A45" w:rsidRPr="000600B7" w:rsidTr="00A02A5A">
        <w:tc>
          <w:tcPr>
            <w:tcW w:w="1416" w:type="dxa"/>
          </w:tcPr>
          <w:p w:rsidR="00F32A45" w:rsidRDefault="00F32A45" w:rsidP="00F32A45">
            <w:pPr>
              <w:pStyle w:val="Tabletext"/>
              <w:jc w:val="center"/>
              <w:rPr>
                <w:rFonts w:ascii="細明體" w:eastAsia="細明體" w:hAnsi="細明體" w:cs="Courier New"/>
              </w:rPr>
            </w:pPr>
            <w:ins w:id="2" w:author="蕭侑文" w:date="2018-04-16T16:02:00Z">
              <w:r>
                <w:rPr>
                  <w:rFonts w:ascii="細明體" w:eastAsia="細明體" w:hAnsi="細明體" w:cs="Courier New" w:hint="eastAsia"/>
                </w:rPr>
                <w:t>2018/4/16</w:t>
              </w:r>
            </w:ins>
          </w:p>
        </w:tc>
        <w:tc>
          <w:tcPr>
            <w:tcW w:w="852" w:type="dxa"/>
          </w:tcPr>
          <w:p w:rsidR="00F32A45" w:rsidRDefault="00F32A45" w:rsidP="00F32A45">
            <w:pPr>
              <w:pStyle w:val="Tabletext"/>
              <w:jc w:val="center"/>
              <w:rPr>
                <w:rFonts w:ascii="細明體" w:eastAsia="細明體" w:hAnsi="細明體" w:cs="Courier New" w:hint="eastAsia"/>
              </w:rPr>
            </w:pPr>
            <w:ins w:id="3" w:author="蕭侑文" w:date="2018-04-16T16:02:00Z">
              <w:r>
                <w:rPr>
                  <w:rFonts w:ascii="細明體" w:eastAsia="細明體" w:hAnsi="細明體" w:cs="Courier New" w:hint="eastAsia"/>
                </w:rPr>
                <w:t>2</w:t>
              </w:r>
            </w:ins>
          </w:p>
        </w:tc>
        <w:tc>
          <w:tcPr>
            <w:tcW w:w="4962" w:type="dxa"/>
          </w:tcPr>
          <w:p w:rsidR="00F32A45" w:rsidRDefault="00F32A45" w:rsidP="00F32A45">
            <w:pPr>
              <w:pStyle w:val="Tabletext"/>
              <w:rPr>
                <w:rFonts w:ascii="細明體" w:eastAsia="細明體" w:hAnsi="細明體" w:cs="Courier New" w:hint="eastAsia"/>
              </w:rPr>
            </w:pPr>
            <w:ins w:id="4" w:author="蕭侑文" w:date="2018-04-16T16:02:00Z">
              <w:r>
                <w:rPr>
                  <w:rFonts w:ascii="細明體" w:eastAsia="細明體" w:hAnsi="細明體" w:cs="Courier New" w:hint="eastAsia"/>
                </w:rPr>
                <w:t>批次FETCH SIZE調整專案-依系統管理-件數控制中Default設定</w:t>
              </w:r>
            </w:ins>
          </w:p>
        </w:tc>
        <w:tc>
          <w:tcPr>
            <w:tcW w:w="1275" w:type="dxa"/>
          </w:tcPr>
          <w:p w:rsidR="00F32A45" w:rsidRDefault="00F32A45" w:rsidP="00F32A45">
            <w:pPr>
              <w:pStyle w:val="Tabletext"/>
              <w:jc w:val="center"/>
              <w:rPr>
                <w:rFonts w:ascii="細明體" w:eastAsia="細明體" w:hAnsi="細明體" w:cs="Courier New" w:hint="eastAsia"/>
              </w:rPr>
            </w:pPr>
            <w:ins w:id="5" w:author="蕭侑文" w:date="2018-04-16T16:02:00Z">
              <w:r>
                <w:rPr>
                  <w:rFonts w:ascii="細明體" w:eastAsia="細明體" w:hAnsi="細明體" w:cs="Courier New" w:hint="eastAsia"/>
                </w:rPr>
                <w:t>蕭侑文</w:t>
              </w:r>
            </w:ins>
          </w:p>
        </w:tc>
        <w:tc>
          <w:tcPr>
            <w:tcW w:w="1511" w:type="dxa"/>
          </w:tcPr>
          <w:p w:rsidR="00F32A45" w:rsidRDefault="00F32A45" w:rsidP="00F32A45">
            <w:pPr>
              <w:pStyle w:val="Tabletext"/>
              <w:jc w:val="center"/>
              <w:rPr>
                <w:rFonts w:ascii="細明體" w:eastAsia="細明體" w:hAnsi="細明體" w:cs="Courier New" w:hint="eastAsia"/>
              </w:rPr>
            </w:pPr>
            <w:ins w:id="6" w:author="蕭侑文" w:date="2018-04-16T16:02:00Z">
              <w:r>
                <w:rPr>
                  <w:rFonts w:ascii="細明體" w:eastAsia="細明體" w:hAnsi="細明體" w:cs="Courier New" w:hint="eastAsia"/>
                </w:rPr>
                <w:t>180322001009</w:t>
              </w:r>
            </w:ins>
          </w:p>
        </w:tc>
      </w:tr>
      <w:tr w:rsidR="00EC033A" w:rsidRPr="000600B7" w:rsidTr="00A02A5A">
        <w:trPr>
          <w:ins w:id="7" w:author="陳德仁" w:date="2019-04-29T16:21:00Z"/>
        </w:trPr>
        <w:tc>
          <w:tcPr>
            <w:tcW w:w="1416" w:type="dxa"/>
          </w:tcPr>
          <w:p w:rsidR="00EC033A" w:rsidRDefault="00EC033A" w:rsidP="00F32A45">
            <w:pPr>
              <w:pStyle w:val="Tabletext"/>
              <w:jc w:val="center"/>
              <w:rPr>
                <w:ins w:id="8" w:author="陳德仁" w:date="2019-04-29T16:21:00Z"/>
                <w:rFonts w:ascii="細明體" w:eastAsia="細明體" w:hAnsi="細明體" w:cs="Courier New" w:hint="eastAsia"/>
              </w:rPr>
            </w:pPr>
            <w:ins w:id="9" w:author="陳德仁" w:date="2019-04-29T16:21:00Z">
              <w:r w:rsidRPr="00EC033A">
                <w:rPr>
                  <w:rFonts w:ascii="細明體" w:eastAsia="細明體" w:hAnsi="細明體" w:cs="Courier New"/>
                </w:rPr>
                <w:t>2019/04/29</w:t>
              </w:r>
            </w:ins>
          </w:p>
        </w:tc>
        <w:tc>
          <w:tcPr>
            <w:tcW w:w="852" w:type="dxa"/>
          </w:tcPr>
          <w:p w:rsidR="00EC033A" w:rsidRDefault="00EC033A" w:rsidP="00F32A45">
            <w:pPr>
              <w:pStyle w:val="Tabletext"/>
              <w:jc w:val="center"/>
              <w:rPr>
                <w:ins w:id="10" w:author="陳德仁" w:date="2019-04-29T16:21:00Z"/>
                <w:rFonts w:ascii="細明體" w:eastAsia="細明體" w:hAnsi="細明體" w:cs="Courier New" w:hint="eastAsia"/>
              </w:rPr>
            </w:pPr>
            <w:ins w:id="11" w:author="陳德仁" w:date="2019-04-29T16:21:00Z">
              <w:r>
                <w:rPr>
                  <w:rFonts w:ascii="細明體" w:eastAsia="細明體" w:hAnsi="細明體" w:cs="Courier New" w:hint="eastAsia"/>
                  <w:lang w:eastAsia="zh-TW"/>
                </w:rPr>
                <w:t>3</w:t>
              </w:r>
            </w:ins>
          </w:p>
        </w:tc>
        <w:tc>
          <w:tcPr>
            <w:tcW w:w="4962" w:type="dxa"/>
          </w:tcPr>
          <w:p w:rsidR="00EC033A" w:rsidRPr="00EC033A" w:rsidRDefault="00EC033A" w:rsidP="00EC033A">
            <w:pPr>
              <w:pStyle w:val="Tabletext"/>
              <w:rPr>
                <w:ins w:id="12" w:author="陳德仁" w:date="2019-04-29T16:22:00Z"/>
                <w:rFonts w:ascii="細明體" w:eastAsia="細明體" w:hAnsi="細明體" w:cs="Courier New" w:hint="eastAsia"/>
                <w:lang w:eastAsia="zh-TW"/>
              </w:rPr>
            </w:pPr>
            <w:ins w:id="13" w:author="陳德仁" w:date="2019-04-29T16:22:00Z">
              <w:r w:rsidRPr="00EC033A">
                <w:rPr>
                  <w:rFonts w:ascii="細明體" w:eastAsia="細明體" w:hAnsi="細明體" w:cs="Courier New" w:hint="eastAsia"/>
                  <w:lang w:eastAsia="zh-TW"/>
                </w:rPr>
                <w:t>1.</w:t>
              </w:r>
              <w:r w:rsidRPr="00EC033A">
                <w:rPr>
                  <w:rFonts w:ascii="細明體" w:eastAsia="細明體" w:hAnsi="細明體" w:cs="Courier New" w:hint="eastAsia"/>
                  <w:lang w:eastAsia="zh-TW"/>
                </w:rPr>
                <w:tab/>
                <w:t>擴檔增加外幣匯率等欄位</w:t>
              </w:r>
            </w:ins>
          </w:p>
          <w:p w:rsidR="00EC033A" w:rsidRDefault="00EC033A" w:rsidP="00EC033A">
            <w:pPr>
              <w:pStyle w:val="Tabletext"/>
              <w:rPr>
                <w:ins w:id="14" w:author="陳德仁" w:date="2019-04-29T16:21:00Z"/>
                <w:rFonts w:ascii="細明體" w:eastAsia="細明體" w:hAnsi="細明體" w:cs="Courier New" w:hint="eastAsia"/>
                <w:lang w:eastAsia="zh-TW"/>
              </w:rPr>
            </w:pPr>
            <w:ins w:id="15" w:author="陳德仁" w:date="2019-04-29T16:22:00Z">
              <w:r w:rsidRPr="00EC033A">
                <w:rPr>
                  <w:rFonts w:ascii="細明體" w:eastAsia="細明體" w:hAnsi="細明體" w:cs="Courier New" w:hint="eastAsia"/>
                  <w:lang w:eastAsia="zh-TW"/>
                </w:rPr>
                <w:t>2.</w:t>
              </w:r>
              <w:r w:rsidRPr="00EC033A">
                <w:rPr>
                  <w:rFonts w:ascii="細明體" w:eastAsia="細明體" w:hAnsi="細明體" w:cs="Courier New" w:hint="eastAsia"/>
                  <w:lang w:eastAsia="zh-TW"/>
                </w:rPr>
                <w:tab/>
                <w:t>排除要保人=受益人及內容重複資料</w:t>
              </w:r>
            </w:ins>
          </w:p>
        </w:tc>
        <w:tc>
          <w:tcPr>
            <w:tcW w:w="1275" w:type="dxa"/>
          </w:tcPr>
          <w:p w:rsidR="00EC033A" w:rsidRDefault="00EC033A" w:rsidP="00F32A45">
            <w:pPr>
              <w:pStyle w:val="Tabletext"/>
              <w:jc w:val="center"/>
              <w:rPr>
                <w:ins w:id="16" w:author="陳德仁" w:date="2019-04-29T16:21:00Z"/>
                <w:rFonts w:ascii="細明體" w:eastAsia="細明體" w:hAnsi="細明體" w:cs="Courier New" w:hint="eastAsia"/>
                <w:lang w:eastAsia="zh-TW"/>
              </w:rPr>
            </w:pPr>
            <w:ins w:id="17" w:author="陳德仁" w:date="2019-04-29T16:22:00Z">
              <w:r w:rsidRPr="00EC033A">
                <w:rPr>
                  <w:rFonts w:ascii="細明體" w:eastAsia="細明體" w:hAnsi="細明體" w:cs="Courier New" w:hint="eastAsia"/>
                  <w:lang w:eastAsia="zh-TW"/>
                </w:rPr>
                <w:t>陳德仁</w:t>
              </w:r>
            </w:ins>
          </w:p>
        </w:tc>
        <w:tc>
          <w:tcPr>
            <w:tcW w:w="1511" w:type="dxa"/>
          </w:tcPr>
          <w:p w:rsidR="00EC033A" w:rsidRDefault="00EC033A" w:rsidP="00F32A45">
            <w:pPr>
              <w:pStyle w:val="Tabletext"/>
              <w:jc w:val="center"/>
              <w:rPr>
                <w:ins w:id="18" w:author="陳德仁" w:date="2019-04-29T16:21:00Z"/>
                <w:rFonts w:ascii="細明體" w:eastAsia="細明體" w:hAnsi="細明體" w:cs="Courier New" w:hint="eastAsia"/>
                <w:lang w:eastAsia="zh-TW"/>
              </w:rPr>
            </w:pPr>
            <w:ins w:id="19" w:author="陳德仁" w:date="2019-04-29T16:23:00Z">
              <w:r w:rsidRPr="00EC033A">
                <w:rPr>
                  <w:rFonts w:ascii="細明體" w:eastAsia="細明體" w:hAnsi="細明體" w:cs="Courier New"/>
                  <w:lang w:eastAsia="zh-TW"/>
                </w:rPr>
                <w:t>190429001269</w:t>
              </w:r>
            </w:ins>
          </w:p>
        </w:tc>
      </w:tr>
    </w:tbl>
    <w:p w:rsidR="00BD5672" w:rsidRPr="000600B7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0600B7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0600B7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0600B7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RPr="000600B7" w:rsidTr="00764C15">
        <w:tc>
          <w:tcPr>
            <w:tcW w:w="1440" w:type="dxa"/>
          </w:tcPr>
          <w:p w:rsidR="00961F9B" w:rsidRPr="000600B7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0600B7" w:rsidRDefault="00877793" w:rsidP="00877793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0600B7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死殘理賠國稅局資料_團險件</w:t>
            </w:r>
          </w:p>
        </w:tc>
      </w:tr>
      <w:tr w:rsidR="00961F9B" w:rsidRPr="000600B7" w:rsidTr="00764C15">
        <w:tc>
          <w:tcPr>
            <w:tcW w:w="1440" w:type="dxa"/>
          </w:tcPr>
          <w:p w:rsidR="00961F9B" w:rsidRPr="000600B7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0600B7" w:rsidRDefault="00961F9B" w:rsidP="00764C15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877793" w:rsidRPr="000600B7">
              <w:rPr>
                <w:rFonts w:ascii="細明體" w:eastAsia="細明體" w:hAnsi="細明體" w:hint="eastAsia"/>
                <w:sz w:val="20"/>
                <w:szCs w:val="20"/>
              </w:rPr>
              <w:t>AH1_B115</w:t>
            </w: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RPr="000600B7" w:rsidTr="00764C15">
        <w:tc>
          <w:tcPr>
            <w:tcW w:w="1440" w:type="dxa"/>
          </w:tcPr>
          <w:p w:rsidR="00961F9B" w:rsidRPr="000600B7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Pr="000600B7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RPr="000600B7" w:rsidTr="00764C15">
        <w:tc>
          <w:tcPr>
            <w:tcW w:w="1440" w:type="dxa"/>
          </w:tcPr>
          <w:p w:rsidR="00961F9B" w:rsidRPr="000600B7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Pr="000600B7" w:rsidRDefault="00877793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產生團險件的死殘理賠資料PASS給國稅局</w:t>
            </w:r>
          </w:p>
        </w:tc>
      </w:tr>
      <w:tr w:rsidR="00752001" w:rsidRPr="000600B7" w:rsidTr="00764C15">
        <w:tc>
          <w:tcPr>
            <w:tcW w:w="1440" w:type="dxa"/>
          </w:tcPr>
          <w:p w:rsidR="00752001" w:rsidRPr="000600B7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0600B7" w:rsidRDefault="00877793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752001" w:rsidRPr="000600B7" w:rsidTr="00764C15">
        <w:tc>
          <w:tcPr>
            <w:tcW w:w="1440" w:type="dxa"/>
          </w:tcPr>
          <w:p w:rsidR="00752001" w:rsidRPr="000600B7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0600B7" w:rsidRDefault="00877793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壽險資訊二</w:t>
            </w:r>
            <w:r w:rsidR="00752001" w:rsidRPr="000600B7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RPr="000600B7" w:rsidTr="00764C15">
        <w:tc>
          <w:tcPr>
            <w:tcW w:w="1440" w:type="dxa"/>
          </w:tcPr>
          <w:p w:rsidR="001D25AB" w:rsidRPr="000600B7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0600B7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RPr="000600B7" w:rsidTr="00764C15">
        <w:tc>
          <w:tcPr>
            <w:tcW w:w="1440" w:type="dxa"/>
          </w:tcPr>
          <w:p w:rsidR="001D25AB" w:rsidRPr="000600B7" w:rsidRDefault="001D25AB" w:rsidP="005558D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0600B7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Pr="000600B7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Pr="000600B7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0600B7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0600B7">
        <w:rPr>
          <w:rFonts w:ascii="細明體" w:eastAsia="細明體" w:hAnsi="細明體" w:cs="Courier New" w:hint="eastAsia"/>
          <w:b/>
        </w:rPr>
        <w:t>程式流程圖</w:t>
      </w:r>
    </w:p>
    <w:p w:rsidR="007B0CDF" w:rsidRPr="000600B7" w:rsidRDefault="00D55DE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0600B7">
        <w:rPr>
          <w:rFonts w:ascii="細明體" w:eastAsia="細明體" w:hAnsi="細明體"/>
        </w:rPr>
        <w:object w:dxaOrig="7652" w:dyaOrig="3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pt;height:188.25pt" o:ole="">
            <v:imagedata r:id="rId8" o:title=""/>
          </v:shape>
          <o:OLEObject Type="Embed" ProgID="Visio.Drawing.11" ShapeID="_x0000_i1025" DrawAspect="Content" ObjectID="_1657345768" r:id="rId9"/>
        </w:object>
      </w:r>
    </w:p>
    <w:p w:rsidR="00F45910" w:rsidRPr="000600B7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0600B7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0600B7"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0600B7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0600B7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91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76"/>
        <w:gridCol w:w="3884"/>
        <w:gridCol w:w="1196"/>
        <w:gridCol w:w="799"/>
        <w:gridCol w:w="799"/>
        <w:gridCol w:w="799"/>
        <w:gridCol w:w="800"/>
      </w:tblGrid>
      <w:tr w:rsidR="00752001" w:rsidRPr="000600B7" w:rsidTr="00294CEE">
        <w:tc>
          <w:tcPr>
            <w:tcW w:w="876" w:type="dxa"/>
          </w:tcPr>
          <w:p w:rsidR="00752001" w:rsidRPr="000600B7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0600B7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1196" w:type="dxa"/>
          </w:tcPr>
          <w:p w:rsidR="00752001" w:rsidRPr="000600B7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0600B7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0600B7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0600B7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0600B7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1658D9" w:rsidRPr="000600B7" w:rsidTr="00294CEE">
        <w:tblPrEx>
          <w:tblLook w:val="01E0" w:firstRow="1" w:lastRow="1" w:firstColumn="1" w:lastColumn="1" w:noHBand="0" w:noVBand="0"/>
        </w:tblPrEx>
        <w:tc>
          <w:tcPr>
            <w:tcW w:w="876" w:type="dxa"/>
          </w:tcPr>
          <w:p w:rsidR="001658D9" w:rsidRPr="000600B7" w:rsidRDefault="001658D9" w:rsidP="00124757">
            <w:pPr>
              <w:numPr>
                <w:ilvl w:val="0"/>
                <w:numId w:val="3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658D9" w:rsidRPr="000600B7" w:rsidRDefault="001658D9" w:rsidP="00D5255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caps/>
                <w:color w:val="000000"/>
                <w:sz w:val="20"/>
                <w:szCs w:val="20"/>
              </w:rPr>
              <w:t>死殘理賠國稅局資料</w:t>
            </w:r>
          </w:p>
        </w:tc>
        <w:tc>
          <w:tcPr>
            <w:tcW w:w="1196" w:type="dxa"/>
          </w:tcPr>
          <w:p w:rsidR="001658D9" w:rsidRPr="000600B7" w:rsidRDefault="001658D9" w:rsidP="00D5255B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DTAAH110</w:t>
            </w:r>
          </w:p>
        </w:tc>
        <w:tc>
          <w:tcPr>
            <w:tcW w:w="799" w:type="dxa"/>
          </w:tcPr>
          <w:p w:rsidR="001658D9" w:rsidRPr="000600B7" w:rsidRDefault="00124757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658D9" w:rsidRPr="000600B7" w:rsidRDefault="00124757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658D9" w:rsidRPr="000600B7" w:rsidRDefault="001658D9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658D9" w:rsidRPr="000600B7" w:rsidRDefault="00124757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1B6AD9" w:rsidRPr="000600B7" w:rsidTr="00294CEE">
        <w:tblPrEx>
          <w:tblLook w:val="01E0" w:firstRow="1" w:lastRow="1" w:firstColumn="1" w:lastColumn="1" w:noHBand="0" w:noVBand="0"/>
        </w:tblPrEx>
        <w:tc>
          <w:tcPr>
            <w:tcW w:w="876" w:type="dxa"/>
          </w:tcPr>
          <w:p w:rsidR="001B6AD9" w:rsidRPr="000600B7" w:rsidRDefault="001B6AD9" w:rsidP="00124757">
            <w:pPr>
              <w:numPr>
                <w:ilvl w:val="0"/>
                <w:numId w:val="3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B6AD9" w:rsidRPr="000600B7" w:rsidRDefault="001B6AD9" w:rsidP="00D5255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理賠紀錄檔</w:t>
            </w:r>
          </w:p>
        </w:tc>
        <w:tc>
          <w:tcPr>
            <w:tcW w:w="1196" w:type="dxa"/>
          </w:tcPr>
          <w:p w:rsidR="001B6AD9" w:rsidRPr="000600B7" w:rsidRDefault="001B6AD9" w:rsidP="00D5255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DTAAB001</w:t>
            </w:r>
          </w:p>
        </w:tc>
        <w:tc>
          <w:tcPr>
            <w:tcW w:w="799" w:type="dxa"/>
          </w:tcPr>
          <w:p w:rsidR="001B6AD9" w:rsidRPr="000600B7" w:rsidRDefault="001B6AD9" w:rsidP="00D5255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B6AD9" w:rsidRPr="000600B7" w:rsidRDefault="001B6AD9" w:rsidP="00D5255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B6AD9" w:rsidRPr="000600B7" w:rsidRDefault="001B6AD9" w:rsidP="00D5255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B6AD9" w:rsidRPr="000600B7" w:rsidRDefault="001B6AD9" w:rsidP="00D5255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1B6AD9" w:rsidRPr="000600B7" w:rsidTr="00294CEE">
        <w:tblPrEx>
          <w:tblLook w:val="01E0" w:firstRow="1" w:lastRow="1" w:firstColumn="1" w:lastColumn="1" w:noHBand="0" w:noVBand="0"/>
        </w:tblPrEx>
        <w:tc>
          <w:tcPr>
            <w:tcW w:w="876" w:type="dxa"/>
          </w:tcPr>
          <w:p w:rsidR="001B6AD9" w:rsidRPr="000600B7" w:rsidRDefault="001B6AD9" w:rsidP="00124757">
            <w:pPr>
              <w:numPr>
                <w:ilvl w:val="0"/>
                <w:numId w:val="3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B6AD9" w:rsidRPr="000600B7" w:rsidRDefault="001B6AD9" w:rsidP="00D5255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案件各保單理賠金額分配檔</w:t>
            </w:r>
          </w:p>
        </w:tc>
        <w:tc>
          <w:tcPr>
            <w:tcW w:w="1196" w:type="dxa"/>
          </w:tcPr>
          <w:p w:rsidR="001B6AD9" w:rsidRPr="000600B7" w:rsidRDefault="001B6AD9" w:rsidP="00D5255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B002</w:t>
            </w:r>
          </w:p>
        </w:tc>
        <w:tc>
          <w:tcPr>
            <w:tcW w:w="799" w:type="dxa"/>
          </w:tcPr>
          <w:p w:rsidR="001B6AD9" w:rsidRPr="000600B7" w:rsidRDefault="001B6AD9" w:rsidP="00D5255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B6AD9" w:rsidRPr="000600B7" w:rsidRDefault="001B6AD9" w:rsidP="00D5255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B6AD9" w:rsidRPr="000600B7" w:rsidRDefault="001B6AD9" w:rsidP="00D5255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B6AD9" w:rsidRPr="000600B7" w:rsidRDefault="001B6AD9" w:rsidP="00D5255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5D5CE7" w:rsidRPr="000600B7" w:rsidTr="00294CEE">
        <w:tblPrEx>
          <w:tblLook w:val="01E0" w:firstRow="1" w:lastRow="1" w:firstColumn="1" w:lastColumn="1" w:noHBand="0" w:noVBand="0"/>
        </w:tblPrEx>
        <w:tc>
          <w:tcPr>
            <w:tcW w:w="876" w:type="dxa"/>
          </w:tcPr>
          <w:p w:rsidR="005D5CE7" w:rsidRPr="000600B7" w:rsidRDefault="005D5CE7" w:rsidP="00124757">
            <w:pPr>
              <w:numPr>
                <w:ilvl w:val="0"/>
                <w:numId w:val="3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5D5CE7" w:rsidRPr="000600B7" w:rsidRDefault="005D5CE7" w:rsidP="00D5255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理賠受理檔</w:t>
            </w:r>
          </w:p>
        </w:tc>
        <w:tc>
          <w:tcPr>
            <w:tcW w:w="1196" w:type="dxa"/>
          </w:tcPr>
          <w:p w:rsidR="005D5CE7" w:rsidRPr="000600B7" w:rsidRDefault="005D5CE7" w:rsidP="00D5255B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600B7">
              <w:rPr>
                <w:rFonts w:ascii="細明體" w:eastAsia="細明體" w:hAnsi="細明體"/>
                <w:sz w:val="20"/>
                <w:szCs w:val="20"/>
              </w:rPr>
              <w:t>DTAAA001</w:t>
            </w:r>
          </w:p>
        </w:tc>
        <w:tc>
          <w:tcPr>
            <w:tcW w:w="799" w:type="dxa"/>
          </w:tcPr>
          <w:p w:rsidR="005D5CE7" w:rsidRPr="000600B7" w:rsidRDefault="005D5CE7" w:rsidP="00D5255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D5CE7" w:rsidRPr="000600B7" w:rsidRDefault="005D5CE7" w:rsidP="00D5255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5D5CE7" w:rsidRPr="000600B7" w:rsidRDefault="005D5CE7" w:rsidP="00D5255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D5CE7" w:rsidRPr="000600B7" w:rsidRDefault="005D5CE7" w:rsidP="00D5255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5D5CE7" w:rsidRPr="000600B7" w:rsidTr="00294CEE">
        <w:tblPrEx>
          <w:tblLook w:val="01E0" w:firstRow="1" w:lastRow="1" w:firstColumn="1" w:lastColumn="1" w:noHBand="0" w:noVBand="0"/>
        </w:tblPrEx>
        <w:tc>
          <w:tcPr>
            <w:tcW w:w="876" w:type="dxa"/>
          </w:tcPr>
          <w:p w:rsidR="005D5CE7" w:rsidRPr="000600B7" w:rsidRDefault="005D5CE7" w:rsidP="00124757">
            <w:pPr>
              <w:numPr>
                <w:ilvl w:val="0"/>
                <w:numId w:val="3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5D5CE7" w:rsidRPr="000600B7" w:rsidRDefault="005D5CE7" w:rsidP="00D5255B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cs="細明體" w:hint="eastAsia"/>
                <w:sz w:val="20"/>
                <w:szCs w:val="20"/>
              </w:rPr>
              <w:t>理賠申請書檔</w:t>
            </w:r>
          </w:p>
        </w:tc>
        <w:tc>
          <w:tcPr>
            <w:tcW w:w="1196" w:type="dxa"/>
          </w:tcPr>
          <w:p w:rsidR="005D5CE7" w:rsidRPr="000600B7" w:rsidRDefault="005D5CE7" w:rsidP="00D5255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DTAAA010</w:t>
            </w:r>
          </w:p>
        </w:tc>
        <w:tc>
          <w:tcPr>
            <w:tcW w:w="799" w:type="dxa"/>
          </w:tcPr>
          <w:p w:rsidR="005D5CE7" w:rsidRPr="000600B7" w:rsidRDefault="005D5CE7" w:rsidP="00D5255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D5CE7" w:rsidRPr="000600B7" w:rsidRDefault="005D5CE7" w:rsidP="00D5255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5D5CE7" w:rsidRPr="000600B7" w:rsidRDefault="005D5CE7" w:rsidP="00D5255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D5CE7" w:rsidRPr="000600B7" w:rsidRDefault="005D5CE7" w:rsidP="00D5255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5D5CE7" w:rsidRPr="000600B7" w:rsidTr="00294CEE">
        <w:tblPrEx>
          <w:tblLook w:val="01E0" w:firstRow="1" w:lastRow="1" w:firstColumn="1" w:lastColumn="1" w:noHBand="0" w:noVBand="0"/>
        </w:tblPrEx>
        <w:tc>
          <w:tcPr>
            <w:tcW w:w="876" w:type="dxa"/>
          </w:tcPr>
          <w:p w:rsidR="005D5CE7" w:rsidRPr="000600B7" w:rsidRDefault="005D5CE7" w:rsidP="00124757">
            <w:pPr>
              <w:numPr>
                <w:ilvl w:val="0"/>
                <w:numId w:val="3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5D5CE7" w:rsidRPr="000600B7" w:rsidRDefault="005D5CE7" w:rsidP="00D5255B">
            <w:pPr>
              <w:rPr>
                <w:rFonts w:ascii="細明體" w:eastAsia="細明體" w:hAnsi="細明體" w:hint="eastAsia"/>
                <w:caps/>
                <w:color w:val="000000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caps/>
                <w:color w:val="000000"/>
                <w:sz w:val="20"/>
                <w:szCs w:val="20"/>
              </w:rPr>
              <w:t>團險保單主檔_基本資料檔</w:t>
            </w:r>
          </w:p>
        </w:tc>
        <w:tc>
          <w:tcPr>
            <w:tcW w:w="1196" w:type="dxa"/>
          </w:tcPr>
          <w:p w:rsidR="005D5CE7" w:rsidRPr="000600B7" w:rsidRDefault="005D5CE7" w:rsidP="00D5255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DTBGC001</w:t>
            </w:r>
          </w:p>
        </w:tc>
        <w:tc>
          <w:tcPr>
            <w:tcW w:w="799" w:type="dxa"/>
          </w:tcPr>
          <w:p w:rsidR="005D5CE7" w:rsidRPr="000600B7" w:rsidRDefault="005D5CE7" w:rsidP="00D5255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D5CE7" w:rsidRPr="000600B7" w:rsidRDefault="005D5CE7" w:rsidP="00D5255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5D5CE7" w:rsidRPr="000600B7" w:rsidRDefault="005D5CE7" w:rsidP="00D5255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D5CE7" w:rsidRPr="000600B7" w:rsidRDefault="005D5CE7" w:rsidP="00D5255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5D5CE7" w:rsidRPr="000600B7" w:rsidTr="00294CEE">
        <w:tblPrEx>
          <w:tblLook w:val="01E0" w:firstRow="1" w:lastRow="1" w:firstColumn="1" w:lastColumn="1" w:noHBand="0" w:noVBand="0"/>
        </w:tblPrEx>
        <w:tc>
          <w:tcPr>
            <w:tcW w:w="876" w:type="dxa"/>
          </w:tcPr>
          <w:p w:rsidR="005D5CE7" w:rsidRPr="000600B7" w:rsidRDefault="005D5CE7" w:rsidP="00124757">
            <w:pPr>
              <w:numPr>
                <w:ilvl w:val="0"/>
                <w:numId w:val="3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5D5CE7" w:rsidRPr="000600B7" w:rsidRDefault="00BA4FD2" w:rsidP="00D5255B">
            <w:pPr>
              <w:rPr>
                <w:rFonts w:ascii="細明體" w:eastAsia="細明體" w:hAnsi="細明體" w:hint="eastAsia"/>
                <w:caps/>
                <w:color w:val="000000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caps/>
                <w:color w:val="000000"/>
                <w:sz w:val="20"/>
                <w:szCs w:val="20"/>
              </w:rPr>
              <w:t>團險</w:t>
            </w:r>
            <w:r w:rsidR="005D5CE7" w:rsidRPr="000600B7">
              <w:rPr>
                <w:rFonts w:ascii="細明體" w:eastAsia="細明體" w:hAnsi="細明體" w:hint="eastAsia"/>
                <w:caps/>
                <w:color w:val="000000"/>
                <w:sz w:val="20"/>
                <w:szCs w:val="20"/>
              </w:rPr>
              <w:t>客戶主檔</w:t>
            </w:r>
          </w:p>
        </w:tc>
        <w:tc>
          <w:tcPr>
            <w:tcW w:w="1196" w:type="dxa"/>
          </w:tcPr>
          <w:p w:rsidR="005D5CE7" w:rsidRPr="000600B7" w:rsidRDefault="005D5CE7" w:rsidP="00D5255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cs="Courier New"/>
                <w:bCs/>
                <w:caps/>
                <w:sz w:val="20"/>
                <w:szCs w:val="20"/>
              </w:rPr>
              <w:t>DTBGI000</w:t>
            </w:r>
          </w:p>
        </w:tc>
        <w:tc>
          <w:tcPr>
            <w:tcW w:w="799" w:type="dxa"/>
          </w:tcPr>
          <w:p w:rsidR="005D5CE7" w:rsidRPr="000600B7" w:rsidRDefault="005D5CE7" w:rsidP="00D5255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D5CE7" w:rsidRPr="000600B7" w:rsidRDefault="005D5CE7" w:rsidP="00D5255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5D5CE7" w:rsidRPr="000600B7" w:rsidRDefault="005D5CE7" w:rsidP="00D5255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D5CE7" w:rsidRPr="000600B7" w:rsidRDefault="005D5CE7" w:rsidP="00D5255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1C6A12" w:rsidRPr="000600B7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0600B7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0600B7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0600B7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0600B7" w:rsidTr="00764C15">
        <w:tc>
          <w:tcPr>
            <w:tcW w:w="720" w:type="dxa"/>
          </w:tcPr>
          <w:p w:rsidR="00961F9B" w:rsidRPr="000600B7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0600B7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0600B7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RPr="000600B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0600B7" w:rsidRDefault="00961F9B" w:rsidP="001B6AD9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0600B7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0600B7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0600B7">
              <w:rPr>
                <w:rFonts w:ascii="細明體" w:eastAsia="細明體" w:hAnsi="細明體"/>
                <w:bCs/>
                <w:kern w:val="2"/>
                <w:lang w:eastAsia="zh-TW"/>
              </w:rPr>
              <w:t>batch.ErrorLog</w:t>
            </w:r>
          </w:p>
        </w:tc>
      </w:tr>
      <w:tr w:rsidR="001B6AD9" w:rsidRPr="000600B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B6AD9" w:rsidRPr="000600B7" w:rsidRDefault="001B6AD9" w:rsidP="001B6AD9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1B6AD9" w:rsidRPr="000600B7" w:rsidRDefault="001B6AD9" w:rsidP="00D5255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1B6AD9" w:rsidRPr="000600B7" w:rsidRDefault="001B6AD9" w:rsidP="00D5255B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600B7">
              <w:rPr>
                <w:rFonts w:ascii="細明體" w:eastAsia="細明體" w:hAnsi="細明體"/>
                <w:sz w:val="20"/>
                <w:szCs w:val="20"/>
              </w:rPr>
              <w:t>batch.CountManager</w:t>
            </w:r>
          </w:p>
        </w:tc>
      </w:tr>
      <w:tr w:rsidR="001B6AD9" w:rsidRPr="000600B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B6AD9" w:rsidRPr="000600B7" w:rsidRDefault="001B6AD9" w:rsidP="001B6AD9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1B6AD9" w:rsidRPr="000600B7" w:rsidRDefault="00EC033A" w:rsidP="00D5255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ins w:id="20" w:author="陳德仁" w:date="2019-04-29T16:23:00Z">
              <w:r w:rsidRPr="00EC033A">
                <w:rPr>
                  <w:rFonts w:ascii="細明體" w:eastAsia="細明體" w:hAnsi="細明體" w:hint="eastAsia"/>
                  <w:sz w:val="20"/>
                  <w:szCs w:val="20"/>
                </w:rPr>
                <w:t>延滯息計算模組</w:t>
              </w:r>
            </w:ins>
          </w:p>
        </w:tc>
        <w:tc>
          <w:tcPr>
            <w:tcW w:w="4770" w:type="dxa"/>
          </w:tcPr>
          <w:p w:rsidR="001B6AD9" w:rsidRPr="000600B7" w:rsidRDefault="00EC033A" w:rsidP="00D5255B">
            <w:pPr>
              <w:rPr>
                <w:rFonts w:ascii="細明體" w:eastAsia="細明體" w:hAnsi="細明體"/>
                <w:sz w:val="20"/>
                <w:szCs w:val="20"/>
              </w:rPr>
            </w:pPr>
            <w:ins w:id="21" w:author="陳德仁" w:date="2019-04-29T16:24:00Z">
              <w:r w:rsidRPr="00EC033A">
                <w:rPr>
                  <w:rFonts w:ascii="細明體" w:eastAsia="細明體" w:hAnsi="細明體"/>
                  <w:sz w:val="20"/>
                  <w:szCs w:val="20"/>
                </w:rPr>
                <w:t>AA_B1Z106</w:t>
              </w:r>
            </w:ins>
          </w:p>
        </w:tc>
      </w:tr>
      <w:tr w:rsidR="001B6AD9" w:rsidRPr="000600B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B6AD9" w:rsidRPr="000600B7" w:rsidRDefault="001B6AD9" w:rsidP="001B6AD9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1B6AD9" w:rsidRPr="000600B7" w:rsidRDefault="001B6AD9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</w:p>
        </w:tc>
        <w:tc>
          <w:tcPr>
            <w:tcW w:w="4770" w:type="dxa"/>
          </w:tcPr>
          <w:p w:rsidR="001B6AD9" w:rsidRPr="000600B7" w:rsidRDefault="001B6AD9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lang w:eastAsia="zh-TW"/>
              </w:rPr>
            </w:pPr>
          </w:p>
        </w:tc>
      </w:tr>
    </w:tbl>
    <w:p w:rsidR="008E2A2C" w:rsidRPr="000600B7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0600B7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0600B7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0600B7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0600B7" w:rsidTr="00764C15">
        <w:trPr>
          <w:trHeight w:val="120"/>
        </w:trPr>
        <w:tc>
          <w:tcPr>
            <w:tcW w:w="1672" w:type="dxa"/>
          </w:tcPr>
          <w:p w:rsidR="00961F9B" w:rsidRPr="000600B7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0600B7" w:rsidRDefault="00961F9B" w:rsidP="006F3BA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JAAA</w:t>
            </w:r>
            <w:r w:rsidR="006F3BAD" w:rsidRPr="000600B7">
              <w:rPr>
                <w:rFonts w:ascii="細明體" w:eastAsia="細明體" w:hAnsi="細明體" w:hint="eastAsia"/>
                <w:sz w:val="20"/>
                <w:szCs w:val="20"/>
              </w:rPr>
              <w:t>H110</w:t>
            </w:r>
          </w:p>
        </w:tc>
      </w:tr>
      <w:tr w:rsidR="00961F9B" w:rsidRPr="000600B7" w:rsidTr="00764C15">
        <w:trPr>
          <w:trHeight w:val="120"/>
        </w:trPr>
        <w:tc>
          <w:tcPr>
            <w:tcW w:w="1672" w:type="dxa"/>
          </w:tcPr>
          <w:p w:rsidR="00961F9B" w:rsidRPr="000600B7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0600B7" w:rsidRDefault="006F3BAD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RPr="000600B7" w:rsidTr="00764C15">
        <w:trPr>
          <w:trHeight w:val="120"/>
        </w:trPr>
        <w:tc>
          <w:tcPr>
            <w:tcW w:w="1672" w:type="dxa"/>
          </w:tcPr>
          <w:p w:rsidR="00961F9B" w:rsidRPr="000600B7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0600B7" w:rsidRDefault="006F3BAD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H</w:t>
            </w:r>
            <w:r w:rsidR="00961F9B" w:rsidRPr="000600B7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961F9B" w:rsidRPr="000600B7" w:rsidTr="00764C15">
        <w:trPr>
          <w:trHeight w:val="120"/>
        </w:trPr>
        <w:tc>
          <w:tcPr>
            <w:tcW w:w="1672" w:type="dxa"/>
          </w:tcPr>
          <w:p w:rsidR="00961F9B" w:rsidRPr="000600B7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0600B7" w:rsidRDefault="001658D9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年</w:t>
            </w:r>
          </w:p>
        </w:tc>
      </w:tr>
      <w:tr w:rsidR="00961F9B" w:rsidRPr="000600B7" w:rsidTr="00764C15">
        <w:trPr>
          <w:trHeight w:val="120"/>
        </w:trPr>
        <w:tc>
          <w:tcPr>
            <w:tcW w:w="1672" w:type="dxa"/>
          </w:tcPr>
          <w:p w:rsidR="00961F9B" w:rsidRPr="000600B7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0600B7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  <w:r w:rsidR="00841408" w:rsidRPr="000600B7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</w:tbl>
    <w:p w:rsidR="00FF6176" w:rsidRPr="000600B7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2" w:name="TOP"/>
    </w:p>
    <w:p w:rsidR="00FF6176" w:rsidRPr="000600B7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0600B7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0600B7" w:rsidTr="00764C15">
        <w:tc>
          <w:tcPr>
            <w:tcW w:w="720" w:type="dxa"/>
          </w:tcPr>
          <w:p w:rsidR="00FF6176" w:rsidRPr="000600B7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0600B7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0600B7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0600B7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124757" w:rsidRPr="000600B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24757" w:rsidRPr="000600B7" w:rsidRDefault="0012475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124757" w:rsidRPr="000600B7" w:rsidRDefault="00124757" w:rsidP="00D5255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處理日期</w:t>
            </w:r>
          </w:p>
        </w:tc>
        <w:tc>
          <w:tcPr>
            <w:tcW w:w="3465" w:type="dxa"/>
          </w:tcPr>
          <w:p w:rsidR="00124757" w:rsidRPr="000600B7" w:rsidRDefault="00124757" w:rsidP="00D5255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3015" w:type="dxa"/>
          </w:tcPr>
          <w:p w:rsidR="00124757" w:rsidRPr="000600B7" w:rsidRDefault="00124757" w:rsidP="00D5255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</w:p>
        </w:tc>
      </w:tr>
      <w:tr w:rsidR="00124757" w:rsidRPr="000600B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24757" w:rsidRPr="000600B7" w:rsidRDefault="0012475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2880" w:type="dxa"/>
          </w:tcPr>
          <w:p w:rsidR="00124757" w:rsidRPr="000600B7" w:rsidRDefault="00124757" w:rsidP="00D5255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124757" w:rsidRPr="000600B7" w:rsidRDefault="00124757" w:rsidP="00D5255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124757" w:rsidRPr="000600B7" w:rsidRDefault="00124757" w:rsidP="00D5255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24757" w:rsidRPr="000600B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24757" w:rsidRPr="000600B7" w:rsidRDefault="0012475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2880" w:type="dxa"/>
          </w:tcPr>
          <w:p w:rsidR="00124757" w:rsidRPr="000600B7" w:rsidRDefault="0012475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124757" w:rsidRPr="000600B7" w:rsidRDefault="0012475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124757" w:rsidRPr="000600B7" w:rsidRDefault="0012475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F6176" w:rsidRPr="000600B7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0600B7" w:rsidRDefault="00F23185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0600B7"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8B695C" w:rsidRPr="000600B7">
        <w:rPr>
          <w:rFonts w:ascii="細明體" w:eastAsia="細明體" w:hAnsi="細明體" w:hint="eastAsia"/>
          <w:b/>
          <w:kern w:val="2"/>
          <w:lang w:eastAsia="zh-TW"/>
        </w:rPr>
        <w:t>、</w:t>
      </w:r>
      <w:bookmarkEnd w:id="22"/>
      <w:r w:rsidR="006F3BAD" w:rsidRPr="000600B7">
        <w:rPr>
          <w:rFonts w:ascii="細明體" w:eastAsia="細明體" w:hAnsi="細明體" w:hint="eastAsia"/>
          <w:b/>
          <w:kern w:val="2"/>
          <w:lang w:eastAsia="zh-TW"/>
        </w:rPr>
        <w:t>程式內容</w:t>
      </w:r>
      <w:r w:rsidR="00FC2BAA">
        <w:rPr>
          <w:rFonts w:ascii="細明體" w:eastAsia="細明體" w:hAnsi="細明體" w:hint="eastAsia"/>
          <w:b/>
          <w:kern w:val="2"/>
          <w:lang w:eastAsia="zh-TW"/>
        </w:rPr>
        <w:t xml:space="preserve"> </w:t>
      </w:r>
      <w:r w:rsidR="00FC2BAA" w:rsidRPr="00AC4AF0">
        <w:rPr>
          <w:rFonts w:ascii="細明體" w:eastAsia="細明體" w:hAnsi="細明體" w:hint="eastAsia"/>
          <w:b/>
          <w:color w:val="E36C0A"/>
          <w:kern w:val="2"/>
          <w:lang w:eastAsia="zh-TW"/>
        </w:rPr>
        <w:t>(部分程式可參閱AAH1_B110)</w:t>
      </w:r>
    </w:p>
    <w:p w:rsidR="00961F9B" w:rsidRPr="000600B7" w:rsidRDefault="00961F9B" w:rsidP="00C31DDB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0600B7" w:rsidRDefault="00961F9B" w:rsidP="00C31DD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lang w:eastAsia="zh-TW"/>
        </w:rPr>
        <w:t>件數歸零：</w:t>
      </w:r>
    </w:p>
    <w:p w:rsidR="00961F9B" w:rsidRPr="000600B7" w:rsidRDefault="00C31DDB" w:rsidP="00C31DD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lang w:eastAsia="zh-TW"/>
        </w:rPr>
        <w:t>$</w:t>
      </w:r>
      <w:r w:rsidR="00961F9B" w:rsidRPr="000600B7">
        <w:rPr>
          <w:rFonts w:ascii="細明體" w:eastAsia="細明體" w:hAnsi="細明體" w:hint="eastAsia"/>
          <w:lang w:eastAsia="zh-TW"/>
        </w:rPr>
        <w:t>輸入件數</w:t>
      </w:r>
      <w:r w:rsidRPr="000600B7">
        <w:rPr>
          <w:rFonts w:ascii="細明體" w:eastAsia="細明體" w:hAnsi="細明體" w:hint="eastAsia"/>
          <w:lang w:eastAsia="zh-TW"/>
        </w:rPr>
        <w:t>=0</w:t>
      </w:r>
    </w:p>
    <w:p w:rsidR="00961F9B" w:rsidRPr="000600B7" w:rsidRDefault="00C31DDB" w:rsidP="00C31DD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lang w:eastAsia="zh-TW"/>
        </w:rPr>
        <w:t>$</w:t>
      </w:r>
      <w:r w:rsidR="00961F9B" w:rsidRPr="000600B7">
        <w:rPr>
          <w:rFonts w:ascii="細明體" w:eastAsia="細明體" w:hAnsi="細明體" w:hint="eastAsia"/>
          <w:lang w:eastAsia="zh-TW"/>
        </w:rPr>
        <w:t>錯誤件數</w:t>
      </w:r>
      <w:r w:rsidRPr="000600B7">
        <w:rPr>
          <w:rFonts w:ascii="細明體" w:eastAsia="細明體" w:hAnsi="細明體" w:hint="eastAsia"/>
          <w:lang w:eastAsia="zh-TW"/>
        </w:rPr>
        <w:t>=0</w:t>
      </w:r>
    </w:p>
    <w:p w:rsidR="00961F9B" w:rsidRDefault="00C31DDB" w:rsidP="00C31DD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$成功件數=0</w:t>
      </w:r>
    </w:p>
    <w:p w:rsidR="00C86863" w:rsidRDefault="00C86863" w:rsidP="00C31DD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$不處理件數 = 0</w:t>
      </w:r>
    </w:p>
    <w:p w:rsidR="005E2D3A" w:rsidRDefault="005E2D3A" w:rsidP="00C31DD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$寫文字檔成功件數</w:t>
      </w:r>
      <w:r w:rsidR="00105567">
        <w:rPr>
          <w:rFonts w:ascii="細明體" w:eastAsia="細明體" w:hAnsi="細明體" w:hint="eastAsia"/>
          <w:kern w:val="2"/>
          <w:lang w:eastAsia="zh-TW"/>
        </w:rPr>
        <w:t>=0</w:t>
      </w:r>
    </w:p>
    <w:p w:rsidR="005E2D3A" w:rsidRPr="000600B7" w:rsidRDefault="005E2D3A" w:rsidP="00C31DD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$寫文字檔失敗件數</w:t>
      </w:r>
      <w:r w:rsidR="00105567">
        <w:rPr>
          <w:rFonts w:ascii="細明體" w:eastAsia="細明體" w:hAnsi="細明體" w:hint="eastAsia"/>
          <w:kern w:val="2"/>
          <w:lang w:eastAsia="zh-TW"/>
        </w:rPr>
        <w:t>=0</w:t>
      </w:r>
    </w:p>
    <w:p w:rsidR="00961F9B" w:rsidRPr="000600B7" w:rsidRDefault="00961F9B" w:rsidP="00C31DDB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傳入參數檢核：</w:t>
      </w:r>
    </w:p>
    <w:p w:rsidR="00961F9B" w:rsidRPr="000600B7" w:rsidRDefault="00C31DDB" w:rsidP="00C31DD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若</w:t>
      </w:r>
      <w:r w:rsidR="00961F9B" w:rsidRPr="000600B7">
        <w:rPr>
          <w:rFonts w:ascii="細明體" w:eastAsia="細明體" w:hAnsi="細明體" w:hint="eastAsia"/>
          <w:kern w:val="2"/>
          <w:lang w:eastAsia="zh-TW"/>
        </w:rPr>
        <w:t>無傳入參數：</w:t>
      </w:r>
    </w:p>
    <w:p w:rsidR="00961F9B" w:rsidRPr="000600B7" w:rsidRDefault="00C31DDB" w:rsidP="00C31DD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 xml:space="preserve">$處理日期 = 系統日期 </w:t>
      </w:r>
    </w:p>
    <w:p w:rsidR="00961F9B" w:rsidRPr="000600B7" w:rsidRDefault="00C31DDB" w:rsidP="00C31DD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$抽件起日 = $處理日期前一年的第一天</w:t>
      </w:r>
      <w:r w:rsidR="0014667D" w:rsidRPr="000600B7">
        <w:rPr>
          <w:rFonts w:ascii="細明體" w:eastAsia="細明體" w:hAnsi="細明體" w:hint="eastAsia"/>
          <w:kern w:val="2"/>
          <w:lang w:eastAsia="zh-TW"/>
        </w:rPr>
        <w:t xml:space="preserve"> (ex:處理日期2014-02-01則起日=2013-01-01)</w:t>
      </w:r>
    </w:p>
    <w:p w:rsidR="00C31DDB" w:rsidRPr="000600B7" w:rsidRDefault="00C31DDB" w:rsidP="00C31DD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$抽件迄日</w:t>
      </w:r>
      <w:r w:rsidR="0014667D" w:rsidRPr="000600B7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0600B7">
        <w:rPr>
          <w:rFonts w:ascii="細明體" w:eastAsia="細明體" w:hAnsi="細明體" w:hint="eastAsia"/>
          <w:kern w:val="2"/>
          <w:lang w:eastAsia="zh-TW"/>
        </w:rPr>
        <w:t>= $處理日期前一年的最後一天</w:t>
      </w:r>
      <w:r w:rsidR="0014667D" w:rsidRPr="000600B7">
        <w:rPr>
          <w:rFonts w:ascii="細明體" w:eastAsia="細明體" w:hAnsi="細明體" w:hint="eastAsia"/>
          <w:kern w:val="2"/>
          <w:lang w:eastAsia="zh-TW"/>
        </w:rPr>
        <w:t>(ex:處理日期2014-02-01則起日=2013-12-31)</w:t>
      </w:r>
    </w:p>
    <w:p w:rsidR="00EE1E49" w:rsidRPr="000600B7" w:rsidRDefault="00EE1E49" w:rsidP="00C31DD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$處理年度  = $處理日期的年 - 1</w:t>
      </w:r>
    </w:p>
    <w:p w:rsidR="00961F9B" w:rsidRPr="000600B7" w:rsidRDefault="00961F9B" w:rsidP="00C31DD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有傳入參數：</w:t>
      </w:r>
    </w:p>
    <w:p w:rsidR="00C31DDB" w:rsidRPr="000600B7" w:rsidRDefault="00C31DDB" w:rsidP="00C31DD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傳入一個參數:</w:t>
      </w:r>
    </w:p>
    <w:p w:rsidR="00C31DDB" w:rsidRPr="000600B7" w:rsidRDefault="00C31DDB" w:rsidP="00C31DD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檢核是否為合理日期</w:t>
      </w:r>
    </w:p>
    <w:p w:rsidR="00C31DDB" w:rsidRPr="000600B7" w:rsidRDefault="00C31DDB" w:rsidP="00C31DD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 xml:space="preserve">若不為合理日期，紀錄錯誤訊息 </w:t>
      </w:r>
      <w:r w:rsidRPr="000600B7">
        <w:rPr>
          <w:rFonts w:ascii="細明體" w:eastAsia="細明體" w:hAnsi="細明體"/>
          <w:kern w:val="2"/>
          <w:lang w:eastAsia="zh-TW"/>
        </w:rPr>
        <w:t>“</w:t>
      </w:r>
      <w:r w:rsidRPr="000600B7">
        <w:rPr>
          <w:rFonts w:ascii="細明體" w:eastAsia="細明體" w:hAnsi="細明體" w:hint="eastAsia"/>
          <w:kern w:val="2"/>
          <w:lang w:eastAsia="zh-TW"/>
        </w:rPr>
        <w:t>傳入參數不為合理日期</w:t>
      </w:r>
      <w:r w:rsidRPr="000600B7">
        <w:rPr>
          <w:rFonts w:ascii="細明體" w:eastAsia="細明體" w:hAnsi="細明體"/>
          <w:kern w:val="2"/>
          <w:lang w:eastAsia="zh-TW"/>
        </w:rPr>
        <w:t>”</w:t>
      </w:r>
      <w:r w:rsidRPr="000600B7">
        <w:rPr>
          <w:rFonts w:ascii="細明體" w:eastAsia="細明體" w:hAnsi="細明體" w:hint="eastAsia"/>
          <w:kern w:val="2"/>
          <w:lang w:eastAsia="zh-TW"/>
        </w:rPr>
        <w:t>。</w:t>
      </w:r>
    </w:p>
    <w:p w:rsidR="00FE528E" w:rsidRPr="000600B7" w:rsidRDefault="00FE528E" w:rsidP="00C31DD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lastRenderedPageBreak/>
        <w:t>程式結束</w:t>
      </w:r>
    </w:p>
    <w:p w:rsidR="00C31DDB" w:rsidRPr="000600B7" w:rsidRDefault="00C31DDB" w:rsidP="00C31DD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$處理日期 = 傳入參數</w:t>
      </w:r>
    </w:p>
    <w:p w:rsidR="0014667D" w:rsidRPr="000600B7" w:rsidRDefault="0014667D" w:rsidP="0014667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$抽件起日 = $處理日期前一年的第一天 (ex:處理日期2014-02-01則起日=2013-01-01)</w:t>
      </w:r>
    </w:p>
    <w:p w:rsidR="0014667D" w:rsidRPr="000600B7" w:rsidRDefault="0014667D" w:rsidP="0014667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$抽件迄日 = $處理日期前一年的最後一天(ex:處理日期2014-02-01則起日=2013-12-31)</w:t>
      </w:r>
    </w:p>
    <w:p w:rsidR="00EE1E49" w:rsidRPr="000600B7" w:rsidRDefault="00EE1E49" w:rsidP="00EE1E4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$處理年度  = $處理日期的年 - 1</w:t>
      </w:r>
    </w:p>
    <w:p w:rsidR="00C31DDB" w:rsidRPr="000600B7" w:rsidRDefault="00C31DDB" w:rsidP="00C31DD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傳入兩個以上參數</w:t>
      </w:r>
    </w:p>
    <w:p w:rsidR="00C31DDB" w:rsidRPr="000600B7" w:rsidRDefault="00C31DDB" w:rsidP="00C31DD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 xml:space="preserve">紀錄錯誤訊息 </w:t>
      </w:r>
      <w:r w:rsidRPr="000600B7">
        <w:rPr>
          <w:rFonts w:ascii="細明體" w:eastAsia="細明體" w:hAnsi="細明體"/>
          <w:kern w:val="2"/>
          <w:lang w:eastAsia="zh-TW"/>
        </w:rPr>
        <w:t>“</w:t>
      </w:r>
      <w:r w:rsidR="001C5401" w:rsidRPr="000600B7">
        <w:rPr>
          <w:rFonts w:ascii="細明體" w:eastAsia="細明體" w:hAnsi="細明體" w:hint="eastAsia"/>
          <w:kern w:val="2"/>
          <w:lang w:eastAsia="zh-TW"/>
        </w:rPr>
        <w:t>最多</w:t>
      </w:r>
      <w:r w:rsidRPr="000600B7">
        <w:rPr>
          <w:rFonts w:ascii="細明體" w:eastAsia="細明體" w:hAnsi="細明體" w:hint="eastAsia"/>
          <w:kern w:val="2"/>
          <w:lang w:eastAsia="zh-TW"/>
        </w:rPr>
        <w:t>只能傳入一個參數:處理日期</w:t>
      </w:r>
      <w:r w:rsidRPr="000600B7">
        <w:rPr>
          <w:rFonts w:ascii="細明體" w:eastAsia="細明體" w:hAnsi="細明體"/>
          <w:kern w:val="2"/>
          <w:lang w:eastAsia="zh-TW"/>
        </w:rPr>
        <w:t>”</w:t>
      </w:r>
      <w:r w:rsidRPr="000600B7">
        <w:rPr>
          <w:rFonts w:ascii="細明體" w:eastAsia="細明體" w:hAnsi="細明體" w:hint="eastAsia"/>
          <w:kern w:val="2"/>
          <w:lang w:eastAsia="zh-TW"/>
        </w:rPr>
        <w:t>。</w:t>
      </w:r>
    </w:p>
    <w:p w:rsidR="00FE528E" w:rsidRPr="000600B7" w:rsidRDefault="00FE528E" w:rsidP="00FE528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程式結束</w:t>
      </w:r>
    </w:p>
    <w:p w:rsidR="00961F9B" w:rsidRPr="000600B7" w:rsidRDefault="00EE1E49" w:rsidP="00C31DDB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 xml:space="preserve">//**重新執行批次時，先刪除前次執行資料 </w:t>
      </w:r>
    </w:p>
    <w:p w:rsidR="00EE1E49" w:rsidRPr="000600B7" w:rsidRDefault="00EE1E49" w:rsidP="00C31DDB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刪除</w:t>
      </w:r>
      <w:r w:rsidRPr="000600B7">
        <w:rPr>
          <w:rFonts w:ascii="細明體" w:eastAsia="細明體" w:hAnsi="細明體" w:hint="eastAsia"/>
          <w:caps/>
          <w:color w:val="000000"/>
          <w:lang w:eastAsia="zh-TW"/>
        </w:rPr>
        <w:t>死殘理賠國稅局資料DTAAH110，BY參數 :</w:t>
      </w:r>
    </w:p>
    <w:p w:rsidR="00EE1E49" w:rsidRPr="000600B7" w:rsidRDefault="00EE1E49" w:rsidP="00EE1E49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cs="Arial" w:hint="eastAsia"/>
        </w:rPr>
        <w:t>壽團險分類</w:t>
      </w:r>
      <w:r w:rsidRPr="000600B7">
        <w:rPr>
          <w:rFonts w:ascii="細明體" w:eastAsia="細明體" w:hAnsi="細明體" w:cs="Arial"/>
          <w:caps/>
          <w:color w:val="000000"/>
        </w:rPr>
        <w:t>LIFE_GROP_CLFY</w:t>
      </w:r>
      <w:r w:rsidRPr="000600B7">
        <w:rPr>
          <w:rFonts w:ascii="細明體" w:eastAsia="細明體" w:hAnsi="細明體" w:cs="Arial" w:hint="eastAsia"/>
          <w:caps/>
          <w:color w:val="000000"/>
          <w:lang w:eastAsia="zh-TW"/>
        </w:rPr>
        <w:t xml:space="preserve">: </w:t>
      </w:r>
      <w:r w:rsidRPr="000600B7">
        <w:rPr>
          <w:rFonts w:ascii="細明體" w:eastAsia="細明體" w:hAnsi="細明體" w:cs="Arial"/>
          <w:caps/>
          <w:color w:val="000000"/>
          <w:lang w:eastAsia="zh-TW"/>
        </w:rPr>
        <w:t>‘</w:t>
      </w:r>
      <w:r w:rsidRPr="000600B7">
        <w:rPr>
          <w:rFonts w:ascii="細明體" w:eastAsia="細明體" w:hAnsi="細明體" w:cs="Arial" w:hint="eastAsia"/>
          <w:caps/>
          <w:color w:val="000000"/>
          <w:lang w:eastAsia="zh-TW"/>
        </w:rPr>
        <w:t>G</w:t>
      </w:r>
      <w:r w:rsidRPr="000600B7">
        <w:rPr>
          <w:rFonts w:ascii="細明體" w:eastAsia="細明體" w:hAnsi="細明體" w:cs="Arial"/>
          <w:caps/>
          <w:color w:val="000000"/>
          <w:lang w:eastAsia="zh-TW"/>
        </w:rPr>
        <w:t>’</w:t>
      </w:r>
      <w:r w:rsidRPr="000600B7">
        <w:rPr>
          <w:rFonts w:ascii="細明體" w:eastAsia="細明體" w:hAnsi="細明體" w:cs="Arial" w:hint="eastAsia"/>
          <w:caps/>
          <w:color w:val="000000"/>
          <w:lang w:eastAsia="zh-TW"/>
        </w:rPr>
        <w:t xml:space="preserve"> (團險)</w:t>
      </w:r>
    </w:p>
    <w:p w:rsidR="00EE1E49" w:rsidRPr="000600B7" w:rsidRDefault="00EE1E49" w:rsidP="00EE1E49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 xml:space="preserve">匯款日期: $處理年度 </w:t>
      </w:r>
    </w:p>
    <w:p w:rsidR="00EE1E49" w:rsidRPr="000600B7" w:rsidRDefault="00EE1E49" w:rsidP="00EE1E49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若刪不到資料屬正常</w:t>
      </w:r>
    </w:p>
    <w:p w:rsidR="00EE1E49" w:rsidRPr="000600B7" w:rsidRDefault="00EE1E49" w:rsidP="00EE1E49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 xml:space="preserve">若有誤，紀錄錯誤訊息 </w:t>
      </w:r>
      <w:r w:rsidRPr="000600B7">
        <w:rPr>
          <w:rFonts w:ascii="細明體" w:eastAsia="細明體" w:hAnsi="細明體"/>
          <w:kern w:val="2"/>
          <w:lang w:eastAsia="zh-TW"/>
        </w:rPr>
        <w:t>“</w:t>
      </w:r>
      <w:r w:rsidRPr="000600B7">
        <w:rPr>
          <w:rFonts w:ascii="細明體" w:eastAsia="細明體" w:hAnsi="細明體" w:hint="eastAsia"/>
          <w:kern w:val="2"/>
          <w:lang w:eastAsia="zh-TW"/>
        </w:rPr>
        <w:t>刪除</w:t>
      </w:r>
      <w:r w:rsidRPr="000600B7">
        <w:rPr>
          <w:rFonts w:ascii="細明體" w:eastAsia="細明體" w:hAnsi="細明體" w:hint="eastAsia"/>
          <w:caps/>
          <w:color w:val="000000"/>
          <w:lang w:eastAsia="zh-TW"/>
        </w:rPr>
        <w:t>死殘理賠國稅局資料錯誤。</w:t>
      </w:r>
      <w:r w:rsidRPr="000600B7">
        <w:rPr>
          <w:rFonts w:ascii="細明體" w:eastAsia="細明體" w:hAnsi="細明體"/>
          <w:caps/>
          <w:color w:val="000000"/>
          <w:lang w:eastAsia="zh-TW"/>
        </w:rPr>
        <w:t>”</w:t>
      </w:r>
    </w:p>
    <w:p w:rsidR="00EE1E49" w:rsidRPr="000600B7" w:rsidRDefault="00EE1E49" w:rsidP="00EE1E49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caps/>
          <w:color w:val="000000"/>
          <w:lang w:eastAsia="zh-TW"/>
        </w:rPr>
        <w:t>//**撈取團險理賠結案案件，結案日期是去年度的理賠資料，串連理賠</w:t>
      </w:r>
      <w:r w:rsidR="00661B47" w:rsidRPr="000600B7">
        <w:rPr>
          <w:rFonts w:ascii="細明體" w:eastAsia="細明體" w:hAnsi="細明體" w:hint="eastAsia"/>
          <w:caps/>
          <w:color w:val="000000"/>
          <w:lang w:eastAsia="zh-TW"/>
        </w:rPr>
        <w:t>申請</w:t>
      </w:r>
      <w:r w:rsidRPr="000600B7">
        <w:rPr>
          <w:rFonts w:ascii="細明體" w:eastAsia="細明體" w:hAnsi="細明體" w:hint="eastAsia"/>
          <w:caps/>
          <w:color w:val="000000"/>
          <w:lang w:eastAsia="zh-TW"/>
        </w:rPr>
        <w:t>檔、理賠</w:t>
      </w:r>
      <w:r w:rsidR="00661B47" w:rsidRPr="000600B7">
        <w:rPr>
          <w:rFonts w:ascii="細明體" w:eastAsia="細明體" w:hAnsi="細明體" w:hint="eastAsia"/>
          <w:caps/>
          <w:color w:val="000000"/>
          <w:lang w:eastAsia="zh-TW"/>
        </w:rPr>
        <w:t>受款分配檔、</w:t>
      </w:r>
      <w:r w:rsidRPr="000600B7">
        <w:rPr>
          <w:rFonts w:ascii="細明體" w:eastAsia="細明體" w:hAnsi="細明體" w:hint="eastAsia"/>
          <w:caps/>
          <w:color w:val="000000"/>
          <w:lang w:eastAsia="zh-TW"/>
        </w:rPr>
        <w:t>團險基本資料、團險客戶檔</w:t>
      </w:r>
      <w:r w:rsidR="00661B47" w:rsidRPr="000600B7">
        <w:rPr>
          <w:rFonts w:ascii="細明體" w:eastAsia="細明體" w:hAnsi="細明體" w:hint="eastAsia"/>
          <w:caps/>
          <w:color w:val="000000"/>
          <w:lang w:eastAsia="zh-TW"/>
        </w:rPr>
        <w:t>，</w:t>
      </w:r>
      <w:r w:rsidRPr="000600B7">
        <w:rPr>
          <w:rFonts w:ascii="細明體" w:eastAsia="細明體" w:hAnsi="細明體" w:hint="eastAsia"/>
          <w:caps/>
          <w:color w:val="000000"/>
          <w:lang w:eastAsia="zh-TW"/>
        </w:rPr>
        <w:t>再將資料寫入死殘理賠國稅局資料DTAAH110</w:t>
      </w:r>
    </w:p>
    <w:p w:rsidR="00EE1E49" w:rsidRPr="000600B7" w:rsidRDefault="00661B47" w:rsidP="00EE1E49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 xml:space="preserve">//**先撈取理賠受理檔DTAAA001, </w:t>
      </w:r>
    </w:p>
    <w:p w:rsidR="00661B47" w:rsidRPr="000600B7" w:rsidRDefault="00661B47" w:rsidP="00EE1E49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讀取理賠受理檔DTAAA001，BY 條件:</w:t>
      </w:r>
    </w:p>
    <w:p w:rsidR="00661B47" w:rsidRPr="000600B7" w:rsidRDefault="00661B47" w:rsidP="00661B4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cs="Arial" w:hint="eastAsia"/>
          <w:lang w:eastAsia="zh-TW"/>
        </w:rPr>
        <w:t xml:space="preserve">壽團險分類: </w:t>
      </w:r>
      <w:r w:rsidRPr="000600B7">
        <w:rPr>
          <w:rFonts w:ascii="細明體" w:eastAsia="細明體" w:hAnsi="細明體" w:cs="Arial"/>
          <w:lang w:eastAsia="zh-TW"/>
        </w:rPr>
        <w:t>‘</w:t>
      </w:r>
      <w:r w:rsidRPr="000600B7">
        <w:rPr>
          <w:rFonts w:ascii="細明體" w:eastAsia="細明體" w:hAnsi="細明體" w:cs="Arial" w:hint="eastAsia"/>
          <w:lang w:eastAsia="zh-TW"/>
        </w:rPr>
        <w:t>G</w:t>
      </w:r>
      <w:r w:rsidRPr="000600B7">
        <w:rPr>
          <w:rFonts w:ascii="細明體" w:eastAsia="細明體" w:hAnsi="細明體" w:cs="Arial"/>
          <w:lang w:eastAsia="zh-TW"/>
        </w:rPr>
        <w:t>’</w:t>
      </w:r>
      <w:r w:rsidRPr="000600B7">
        <w:rPr>
          <w:rFonts w:ascii="細明體" w:eastAsia="細明體" w:hAnsi="細明體" w:cs="Arial" w:hint="eastAsia"/>
          <w:caps/>
          <w:color w:val="000000"/>
          <w:lang w:eastAsia="zh-TW"/>
        </w:rPr>
        <w:t xml:space="preserve"> (團險)</w:t>
      </w:r>
    </w:p>
    <w:p w:rsidR="00661B47" w:rsidRPr="000600B7" w:rsidRDefault="00661B47" w:rsidP="00661B4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 xml:space="preserve">受理進度: </w:t>
      </w:r>
      <w:r w:rsidRPr="000600B7">
        <w:rPr>
          <w:rFonts w:ascii="細明體" w:eastAsia="細明體" w:hAnsi="細明體"/>
          <w:kern w:val="2"/>
          <w:lang w:eastAsia="zh-TW"/>
        </w:rPr>
        <w:t>‘</w:t>
      </w:r>
      <w:r w:rsidRPr="000600B7">
        <w:rPr>
          <w:rFonts w:ascii="細明體" w:eastAsia="細明體" w:hAnsi="細明體" w:hint="eastAsia"/>
          <w:kern w:val="2"/>
          <w:lang w:eastAsia="zh-TW"/>
        </w:rPr>
        <w:t>80</w:t>
      </w:r>
      <w:r w:rsidRPr="000600B7">
        <w:rPr>
          <w:rFonts w:ascii="細明體" w:eastAsia="細明體" w:hAnsi="細明體"/>
          <w:kern w:val="2"/>
          <w:lang w:eastAsia="zh-TW"/>
        </w:rPr>
        <w:t>’</w:t>
      </w:r>
      <w:r w:rsidRPr="000600B7">
        <w:rPr>
          <w:rFonts w:ascii="細明體" w:eastAsia="細明體" w:hAnsi="細明體" w:hint="eastAsia"/>
          <w:kern w:val="2"/>
          <w:lang w:eastAsia="zh-TW"/>
        </w:rPr>
        <w:t xml:space="preserve"> (結案)</w:t>
      </w:r>
    </w:p>
    <w:p w:rsidR="00661B47" w:rsidRPr="000600B7" w:rsidRDefault="00661B47" w:rsidP="00661B4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結案日期: 在($抽件起日,$抽件迄日) 之間 (含)</w:t>
      </w:r>
    </w:p>
    <w:p w:rsidR="00661B47" w:rsidRPr="000600B7" w:rsidRDefault="00661B47" w:rsidP="00661B4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讀取欄位: ($TA001)</w:t>
      </w:r>
    </w:p>
    <w:p w:rsidR="00661B47" w:rsidRPr="000600B7" w:rsidRDefault="00661B47" w:rsidP="00661B4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661B47" w:rsidRPr="000600B7" w:rsidRDefault="00661B47" w:rsidP="00661B4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結案日期</w:t>
      </w:r>
    </w:p>
    <w:p w:rsidR="00661B47" w:rsidRPr="000600B7" w:rsidRDefault="00661B47" w:rsidP="00661B4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覆核單位名稱</w:t>
      </w:r>
    </w:p>
    <w:p w:rsidR="00661B47" w:rsidRPr="000600B7" w:rsidRDefault="00661B47" w:rsidP="00661B47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讀取上面抽出資料($TA001) left join 理賠紀錄檔 DTAAB001 on 條件:受理編號</w:t>
      </w:r>
    </w:p>
    <w:p w:rsidR="00601329" w:rsidRDefault="00661B47" w:rsidP="00661B4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 xml:space="preserve">BY 查詢條件 : </w:t>
      </w:r>
    </w:p>
    <w:p w:rsidR="00661B47" w:rsidRDefault="00661B47" w:rsidP="0060132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DTAAB001.受理編號不能為空值</w:t>
      </w:r>
    </w:p>
    <w:p w:rsidR="00601329" w:rsidRDefault="00601329" w:rsidP="0060132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索賠類別:</w:t>
      </w:r>
      <w:r w:rsidRPr="00601329">
        <w:t xml:space="preserve"> </w:t>
      </w:r>
      <w:r w:rsidRPr="00601329">
        <w:rPr>
          <w:rFonts w:ascii="細明體" w:eastAsia="細明體" w:hAnsi="細明體"/>
          <w:kern w:val="2"/>
          <w:lang w:eastAsia="zh-TW"/>
        </w:rPr>
        <w:t>'A','B','C','D','H','K'</w:t>
      </w:r>
    </w:p>
    <w:p w:rsidR="00601329" w:rsidRPr="000600B7" w:rsidRDefault="00601329" w:rsidP="0060132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給付狀態:</w:t>
      </w:r>
      <w:r w:rsidRPr="00601329">
        <w:rPr>
          <w:lang w:eastAsia="zh-TW"/>
        </w:rPr>
        <w:t xml:space="preserve"> </w:t>
      </w:r>
      <w:r w:rsidRPr="00601329">
        <w:rPr>
          <w:rFonts w:ascii="細明體" w:eastAsia="細明體" w:hAnsi="細明體"/>
          <w:kern w:val="2"/>
          <w:lang w:eastAsia="zh-TW"/>
        </w:rPr>
        <w:t>'1','2','3','4','7'</w:t>
      </w:r>
    </w:p>
    <w:p w:rsidR="00661B47" w:rsidRPr="000600B7" w:rsidRDefault="00661B47" w:rsidP="00661B4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讀取欄位: ($TB001)</w:t>
      </w:r>
    </w:p>
    <w:p w:rsidR="00661B47" w:rsidRPr="000600B7" w:rsidRDefault="00661B47" w:rsidP="00661B4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$A001.所有欄位</w:t>
      </w:r>
    </w:p>
    <w:p w:rsidR="00661B47" w:rsidRPr="000600B7" w:rsidRDefault="00661B47" w:rsidP="00661B4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DTAAB001.保單號碼</w:t>
      </w:r>
    </w:p>
    <w:p w:rsidR="00661B47" w:rsidRPr="000600B7" w:rsidRDefault="00661B47" w:rsidP="00661B4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DTAAB001.保單鍵值</w:t>
      </w:r>
    </w:p>
    <w:p w:rsidR="00661B47" w:rsidRPr="000600B7" w:rsidRDefault="00661B47" w:rsidP="00661B4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DTAAB001.索賠類別</w:t>
      </w:r>
    </w:p>
    <w:p w:rsidR="00661B47" w:rsidRPr="000600B7" w:rsidRDefault="00661B47" w:rsidP="00661B4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DTAAB001.理賠保險金代碼</w:t>
      </w:r>
    </w:p>
    <w:p w:rsidR="00661B47" w:rsidRPr="000600B7" w:rsidRDefault="00661B47" w:rsidP="00661B4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DTAAB001.覆核日期</w:t>
      </w:r>
      <w:r w:rsidR="009406A3" w:rsidRPr="000600B7">
        <w:rPr>
          <w:rFonts w:ascii="細明體" w:eastAsia="細明體" w:hAnsi="細明體" w:hint="eastAsia"/>
          <w:kern w:val="2"/>
          <w:lang w:eastAsia="zh-TW"/>
        </w:rPr>
        <w:t xml:space="preserve"> (取西元年月日)</w:t>
      </w:r>
    </w:p>
    <w:p w:rsidR="009406A3" w:rsidRPr="000600B7" w:rsidRDefault="009406A3" w:rsidP="009406A3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讀取上面抽出資料($TB001)</w:t>
      </w:r>
    </w:p>
    <w:p w:rsidR="009406A3" w:rsidRPr="000600B7" w:rsidRDefault="009406A3" w:rsidP="009406A3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 xml:space="preserve">LEFT JOIN 理賠申請書檔DTAAA010  A010 on 條件:$TB001.受理編號= A010.受理編號 </w:t>
      </w:r>
    </w:p>
    <w:p w:rsidR="009406A3" w:rsidRPr="000600B7" w:rsidRDefault="009406A3" w:rsidP="009406A3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LEFT JOIN 案件各保單理賠金額分配檔DTAAB002 B002 on 條件:($TB001跟B002) 的受理編號 ,保單號碼 ,索賠類別  相同</w:t>
      </w:r>
    </w:p>
    <w:p w:rsidR="00661B47" w:rsidRPr="000600B7" w:rsidRDefault="009406A3" w:rsidP="00661B47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 xml:space="preserve">LEFT JOIN </w:t>
      </w:r>
      <w:r w:rsidRPr="000600B7">
        <w:rPr>
          <w:rFonts w:ascii="細明體" w:eastAsia="細明體" w:hAnsi="細明體" w:hint="eastAsia"/>
          <w:caps/>
          <w:color w:val="000000"/>
        </w:rPr>
        <w:t>團險保單主檔_基本資料檔</w:t>
      </w:r>
      <w:r w:rsidRPr="000600B7">
        <w:rPr>
          <w:rFonts w:ascii="細明體" w:eastAsia="細明體" w:hAnsi="細明體" w:hint="eastAsia"/>
          <w:caps/>
          <w:color w:val="000000"/>
          <w:lang w:eastAsia="zh-TW"/>
        </w:rPr>
        <w:t>DTBGC001 BGC001 on 條件: $TB001.保單鍵值 = BGC001.保單鍵值</w:t>
      </w:r>
    </w:p>
    <w:p w:rsidR="009406A3" w:rsidRPr="000600B7" w:rsidRDefault="009406A3" w:rsidP="00661B47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 xml:space="preserve">LEFT JOIN </w:t>
      </w:r>
      <w:r w:rsidRPr="000600B7">
        <w:rPr>
          <w:rFonts w:ascii="細明體" w:eastAsia="細明體" w:hAnsi="細明體" w:hint="eastAsia"/>
          <w:caps/>
          <w:color w:val="000000"/>
        </w:rPr>
        <w:t>團險客戶主檔</w:t>
      </w:r>
      <w:r w:rsidRPr="000600B7">
        <w:rPr>
          <w:rFonts w:ascii="細明體" w:eastAsia="細明體" w:hAnsi="細明體" w:hint="eastAsia"/>
          <w:caps/>
          <w:color w:val="000000"/>
          <w:lang w:eastAsia="zh-TW"/>
        </w:rPr>
        <w:t xml:space="preserve">DTBGI000 BGI000 on 條件: </w:t>
      </w:r>
      <w:r w:rsidRPr="000600B7">
        <w:rPr>
          <w:rFonts w:ascii="細明體" w:eastAsia="細明體" w:hAnsi="細明體" w:hint="eastAsia"/>
          <w:caps/>
          <w:color w:val="00B050"/>
          <w:lang w:eastAsia="zh-TW"/>
        </w:rPr>
        <w:t>BGC001.</w:t>
      </w:r>
      <w:r w:rsidRPr="000600B7">
        <w:rPr>
          <w:rFonts w:ascii="細明體" w:eastAsia="細明體" w:hAnsi="細明體" w:hint="eastAsia"/>
          <w:caps/>
          <w:color w:val="000000"/>
          <w:lang w:eastAsia="zh-TW"/>
        </w:rPr>
        <w:t xml:space="preserve">客戶編號 = </w:t>
      </w:r>
      <w:r w:rsidRPr="000600B7">
        <w:rPr>
          <w:rFonts w:ascii="細明體" w:eastAsia="細明體" w:hAnsi="細明體" w:hint="eastAsia"/>
          <w:caps/>
          <w:color w:val="00B050"/>
          <w:lang w:eastAsia="zh-TW"/>
        </w:rPr>
        <w:t>BGI000</w:t>
      </w:r>
      <w:r w:rsidRPr="000600B7">
        <w:rPr>
          <w:rFonts w:ascii="細明體" w:eastAsia="細明體" w:hAnsi="細明體" w:hint="eastAsia"/>
          <w:caps/>
          <w:color w:val="000000"/>
          <w:lang w:eastAsia="zh-TW"/>
        </w:rPr>
        <w:t>.客戶編號</w:t>
      </w:r>
    </w:p>
    <w:p w:rsidR="009406A3" w:rsidRPr="000600B7" w:rsidRDefault="009406A3" w:rsidP="009406A3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BY 查詢條件</w:t>
      </w:r>
    </w:p>
    <w:p w:rsidR="009406A3" w:rsidRPr="000600B7" w:rsidRDefault="009406A3" w:rsidP="009406A3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A010.受理編號不能為空值</w:t>
      </w:r>
    </w:p>
    <w:p w:rsidR="009406A3" w:rsidRPr="000600B7" w:rsidRDefault="009406A3" w:rsidP="009406A3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B002.受理編號不能為空值</w:t>
      </w:r>
    </w:p>
    <w:p w:rsidR="009406A3" w:rsidRPr="000600B7" w:rsidRDefault="009406A3" w:rsidP="009406A3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BGC001.保單鍵值不能為空值</w:t>
      </w:r>
    </w:p>
    <w:p w:rsidR="009406A3" w:rsidRPr="000600B7" w:rsidRDefault="009406A3" w:rsidP="009406A3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BGI000.客戶編號不能為空值</w:t>
      </w:r>
    </w:p>
    <w:p w:rsidR="009406A3" w:rsidRPr="000600B7" w:rsidRDefault="009406A3" w:rsidP="009406A3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查詢欄位</w:t>
      </w:r>
    </w:p>
    <w:p w:rsidR="009406A3" w:rsidRPr="000600B7" w:rsidRDefault="009406A3" w:rsidP="009406A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$TB001.所有欄位</w:t>
      </w:r>
    </w:p>
    <w:p w:rsidR="009406A3" w:rsidRPr="000600B7" w:rsidRDefault="000F5EBF" w:rsidP="009406A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A010.事故者ID(OCR_ID)</w:t>
      </w:r>
    </w:p>
    <w:p w:rsidR="000F5EBF" w:rsidRPr="000600B7" w:rsidRDefault="000F5EBF" w:rsidP="000F5EB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A010.事故者姓名(OCR_NAME)</w:t>
      </w:r>
    </w:p>
    <w:p w:rsidR="000F5EBF" w:rsidRPr="000600B7" w:rsidRDefault="000F5EBF" w:rsidP="000F5EB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A010.</w:t>
      </w:r>
      <w:r w:rsidR="00B3542B">
        <w:rPr>
          <w:rFonts w:ascii="細明體" w:eastAsia="細明體" w:hAnsi="細明體" w:hint="eastAsia"/>
          <w:kern w:val="2"/>
          <w:lang w:eastAsia="zh-TW"/>
        </w:rPr>
        <w:t>事故者</w:t>
      </w:r>
      <w:r w:rsidRPr="000600B7">
        <w:rPr>
          <w:rFonts w:ascii="細明體" w:eastAsia="細明體" w:hAnsi="細明體" w:hint="eastAsia"/>
          <w:kern w:val="2"/>
          <w:lang w:eastAsia="zh-TW"/>
        </w:rPr>
        <w:t>地址(</w:t>
      </w:r>
      <w:r w:rsidR="00B3542B">
        <w:rPr>
          <w:rFonts w:ascii="細明體" w:eastAsia="細明體" w:hAnsi="細明體" w:hint="eastAsia"/>
          <w:kern w:val="2"/>
          <w:lang w:eastAsia="zh-TW"/>
        </w:rPr>
        <w:t>OCR</w:t>
      </w:r>
      <w:r w:rsidRPr="000600B7">
        <w:rPr>
          <w:rFonts w:ascii="細明體" w:eastAsia="細明體" w:hAnsi="細明體"/>
          <w:kern w:val="2"/>
          <w:lang w:eastAsia="zh-TW"/>
        </w:rPr>
        <w:t>_ADDR</w:t>
      </w:r>
      <w:r w:rsidRPr="000600B7">
        <w:rPr>
          <w:rFonts w:ascii="細明體" w:eastAsia="細明體" w:hAnsi="細明體" w:hint="eastAsia"/>
          <w:kern w:val="2"/>
          <w:lang w:eastAsia="zh-TW"/>
        </w:rPr>
        <w:t>)</w:t>
      </w:r>
    </w:p>
    <w:p w:rsidR="000F5EBF" w:rsidRPr="000600B7" w:rsidRDefault="000F5EBF" w:rsidP="000F5EB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BGC001.投保始期(</w:t>
      </w:r>
      <w:r w:rsidRPr="000600B7">
        <w:rPr>
          <w:rFonts w:ascii="細明體" w:eastAsia="細明體" w:hAnsi="細明體"/>
          <w:kern w:val="2"/>
          <w:lang w:eastAsia="zh-TW"/>
        </w:rPr>
        <w:t>INSR_STR_DATE</w:t>
      </w:r>
      <w:r w:rsidRPr="000600B7">
        <w:rPr>
          <w:rFonts w:ascii="細明體" w:eastAsia="細明體" w:hAnsi="細明體" w:hint="eastAsia"/>
          <w:kern w:val="2"/>
          <w:lang w:eastAsia="zh-TW"/>
        </w:rPr>
        <w:t>)</w:t>
      </w:r>
    </w:p>
    <w:p w:rsidR="000F5EBF" w:rsidRPr="000600B7" w:rsidRDefault="000F5EBF" w:rsidP="000F5EB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BGI000.公司名稱(COMP_NAME)</w:t>
      </w:r>
    </w:p>
    <w:p w:rsidR="000F5EBF" w:rsidRPr="000600B7" w:rsidRDefault="000F5EBF" w:rsidP="000F5EB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BGI000.公司統一編號(COMP_ID)</w:t>
      </w:r>
    </w:p>
    <w:p w:rsidR="000F5EBF" w:rsidRPr="000600B7" w:rsidRDefault="000F5EBF" w:rsidP="000F5EB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B002.給付金額(PAY_AMT)</w:t>
      </w:r>
    </w:p>
    <w:p w:rsidR="000F5EBF" w:rsidRPr="000600B7" w:rsidRDefault="000F5EBF" w:rsidP="000F5EB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B002.受款人ID(ACPT_ID)</w:t>
      </w:r>
    </w:p>
    <w:p w:rsidR="000F5EBF" w:rsidRPr="000600B7" w:rsidRDefault="000F5EBF" w:rsidP="000F5EB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B002.受款人姓名(ACPT_NAME)</w:t>
      </w:r>
    </w:p>
    <w:p w:rsidR="000F5EBF" w:rsidRPr="000600B7" w:rsidRDefault="000F5EBF" w:rsidP="000F5EB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B002.給付比例(PAY_RATO)</w:t>
      </w:r>
    </w:p>
    <w:p w:rsidR="000F5EBF" w:rsidRPr="000600B7" w:rsidRDefault="000F5EBF" w:rsidP="000F5EBF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若無資料，屬正常</w:t>
      </w:r>
    </w:p>
    <w:p w:rsidR="000F5EBF" w:rsidRPr="000600B7" w:rsidRDefault="000F5EBF" w:rsidP="000F5EB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程式結束</w:t>
      </w:r>
    </w:p>
    <w:p w:rsidR="000F5EBF" w:rsidRPr="000600B7" w:rsidRDefault="000F5EBF" w:rsidP="000F5EBF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若有資料，依序處理讀取出資料</w:t>
      </w:r>
    </w:p>
    <w:p w:rsidR="00DA467B" w:rsidRDefault="00DA467B" w:rsidP="00DA467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23" w:author="陳德仁" w:date="2019-04-29T16:26:00Z"/>
          <w:rFonts w:ascii="Arial" w:hAnsi="Arial"/>
          <w:kern w:val="2"/>
          <w:szCs w:val="24"/>
          <w:lang w:eastAsia="zh-TW"/>
        </w:rPr>
      </w:pPr>
      <w:ins w:id="24" w:author="陳德仁" w:date="2019-04-29T16:26:00Z">
        <w:r>
          <w:rPr>
            <w:rFonts w:ascii="Arial" w:hAnsi="Arial" w:hint="eastAsia"/>
            <w:kern w:val="2"/>
            <w:szCs w:val="24"/>
            <w:lang w:eastAsia="zh-TW"/>
          </w:rPr>
          <w:t>下列情況不寫入</w:t>
        </w:r>
        <w:r>
          <w:rPr>
            <w:rFonts w:ascii="Arial" w:hAnsi="Arial" w:hint="eastAsia"/>
            <w:kern w:val="2"/>
            <w:szCs w:val="24"/>
            <w:lang w:eastAsia="zh-TW"/>
          </w:rPr>
          <w:t>DTAAH110</w:t>
        </w:r>
        <w:r>
          <w:rPr>
            <w:rFonts w:ascii="Arial" w:hAnsi="Arial" w:hint="eastAsia"/>
            <w:kern w:val="2"/>
            <w:szCs w:val="24"/>
            <w:lang w:eastAsia="zh-TW"/>
          </w:rPr>
          <w:t>，</w:t>
        </w:r>
        <w:r w:rsidRPr="003104F6">
          <w:rPr>
            <w:rFonts w:ascii="Arial" w:hAnsi="Arial" w:hint="eastAsia"/>
            <w:color w:val="FF0000"/>
            <w:kern w:val="2"/>
            <w:szCs w:val="24"/>
            <w:lang w:eastAsia="zh-TW"/>
          </w:rPr>
          <w:t>也不寫出</w:t>
        </w:r>
      </w:ins>
    </w:p>
    <w:p w:rsidR="00DA467B" w:rsidRDefault="00DA467B" w:rsidP="00DA467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25" w:author="陳德仁" w:date="2019-04-29T16:26:00Z"/>
          <w:rFonts w:ascii="Arial" w:hAnsi="Arial"/>
          <w:kern w:val="2"/>
          <w:szCs w:val="24"/>
          <w:lang w:eastAsia="zh-TW"/>
        </w:rPr>
      </w:pPr>
      <w:ins w:id="26" w:author="陳德仁" w:date="2019-04-29T16:26:00Z">
        <w:r w:rsidRPr="008575F4">
          <w:rPr>
            <w:rFonts w:ascii="Arial" w:hAnsi="Arial" w:hint="eastAsia"/>
            <w:kern w:val="2"/>
            <w:szCs w:val="24"/>
            <w:lang w:eastAsia="zh-TW"/>
          </w:rPr>
          <w:t>給付金額</w:t>
        </w:r>
        <w:r>
          <w:rPr>
            <w:rFonts w:ascii="Arial" w:hAnsi="Arial" w:hint="eastAsia"/>
            <w:kern w:val="2"/>
            <w:szCs w:val="24"/>
            <w:lang w:eastAsia="zh-TW"/>
          </w:rPr>
          <w:t>(</w:t>
        </w:r>
        <w:r w:rsidRPr="008575F4">
          <w:rPr>
            <w:rFonts w:ascii="Arial" w:hAnsi="Arial" w:hint="eastAsia"/>
            <w:kern w:val="2"/>
            <w:szCs w:val="24"/>
            <w:lang w:eastAsia="zh-TW"/>
          </w:rPr>
          <w:t>DTAAB002.</w:t>
        </w:r>
        <w:r w:rsidRPr="008575F4">
          <w:rPr>
            <w:rFonts w:ascii="Arial" w:hAnsi="Arial" w:hint="eastAsia"/>
            <w:kern w:val="2"/>
            <w:szCs w:val="24"/>
            <w:lang w:eastAsia="zh-TW"/>
          </w:rPr>
          <w:t>給付金額</w:t>
        </w:r>
        <w:r>
          <w:rPr>
            <w:rFonts w:ascii="Arial" w:hAnsi="Arial" w:hint="eastAsia"/>
            <w:kern w:val="2"/>
            <w:szCs w:val="24"/>
            <w:lang w:eastAsia="zh-TW"/>
          </w:rPr>
          <w:t>) &lt;= 0</w:t>
        </w:r>
      </w:ins>
    </w:p>
    <w:p w:rsidR="00DA467B" w:rsidRDefault="00DA467B" w:rsidP="00DA467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27" w:author="陳德仁" w:date="2019-04-29T16:26:00Z"/>
          <w:rFonts w:ascii="Arial" w:hAnsi="Arial"/>
          <w:kern w:val="2"/>
          <w:szCs w:val="24"/>
          <w:lang w:eastAsia="zh-TW"/>
        </w:rPr>
        <w:pPrChange w:id="28" w:author="陳德仁" w:date="2019-04-29T16:26:00Z">
          <w:pPr>
            <w:pStyle w:val="Tabletext"/>
            <w:keepLines w:val="0"/>
            <w:numPr>
              <w:ilvl w:val="2"/>
              <w:numId w:val="10"/>
            </w:numPr>
            <w:spacing w:after="0" w:line="240" w:lineRule="auto"/>
            <w:ind w:left="1418" w:hanging="567"/>
          </w:pPr>
        </w:pPrChange>
      </w:pPr>
      <w:ins w:id="29" w:author="陳德仁" w:date="2019-04-29T16:26:00Z">
        <w:r w:rsidRPr="008575F4">
          <w:rPr>
            <w:rFonts w:ascii="Arial" w:hAnsi="Arial" w:hint="eastAsia"/>
            <w:kern w:val="2"/>
            <w:szCs w:val="24"/>
            <w:lang w:eastAsia="zh-TW"/>
          </w:rPr>
          <w:t>要保人</w:t>
        </w:r>
        <w:r w:rsidRPr="008575F4">
          <w:rPr>
            <w:rFonts w:ascii="Arial" w:hAnsi="Arial" w:hint="eastAsia"/>
            <w:kern w:val="2"/>
            <w:szCs w:val="24"/>
            <w:lang w:eastAsia="zh-TW"/>
          </w:rPr>
          <w:t>ID</w:t>
        </w:r>
        <w:r w:rsidRPr="008575F4">
          <w:rPr>
            <w:rFonts w:ascii="Arial" w:hAnsi="Arial" w:hint="eastAsia"/>
            <w:kern w:val="2"/>
            <w:szCs w:val="24"/>
            <w:lang w:eastAsia="zh-TW"/>
          </w:rPr>
          <w:tab/>
        </w:r>
        <w:r>
          <w:rPr>
            <w:rFonts w:ascii="Arial" w:hAnsi="Arial"/>
            <w:kern w:val="2"/>
            <w:szCs w:val="24"/>
            <w:lang w:eastAsia="zh-TW"/>
          </w:rPr>
          <w:t>(</w:t>
        </w:r>
        <w:r w:rsidRPr="008575F4">
          <w:rPr>
            <w:rFonts w:ascii="Arial" w:hAnsi="Arial" w:hint="eastAsia"/>
            <w:kern w:val="2"/>
            <w:szCs w:val="24"/>
            <w:lang w:eastAsia="zh-TW"/>
          </w:rPr>
          <w:t>TB.</w:t>
        </w:r>
        <w:r w:rsidRPr="008575F4">
          <w:rPr>
            <w:rFonts w:ascii="Arial" w:hAnsi="Arial" w:hint="eastAsia"/>
            <w:kern w:val="2"/>
            <w:szCs w:val="24"/>
            <w:lang w:eastAsia="zh-TW"/>
          </w:rPr>
          <w:t>客戶</w:t>
        </w:r>
        <w:r w:rsidRPr="008575F4">
          <w:rPr>
            <w:rFonts w:ascii="Arial" w:hAnsi="Arial" w:hint="eastAsia"/>
            <w:kern w:val="2"/>
            <w:szCs w:val="24"/>
            <w:lang w:eastAsia="zh-TW"/>
          </w:rPr>
          <w:t>ID</w:t>
        </w:r>
        <w:r>
          <w:rPr>
            <w:rFonts w:ascii="Arial" w:hAnsi="Arial"/>
            <w:kern w:val="2"/>
            <w:szCs w:val="24"/>
            <w:lang w:eastAsia="zh-TW"/>
          </w:rPr>
          <w:t xml:space="preserve">) = </w:t>
        </w:r>
        <w:r w:rsidRPr="008575F4">
          <w:rPr>
            <w:rFonts w:ascii="Arial" w:hAnsi="Arial" w:hint="eastAsia"/>
            <w:kern w:val="2"/>
            <w:szCs w:val="24"/>
            <w:lang w:eastAsia="zh-TW"/>
          </w:rPr>
          <w:t>受款人</w:t>
        </w:r>
        <w:r w:rsidRPr="008575F4">
          <w:rPr>
            <w:rFonts w:ascii="Arial" w:hAnsi="Arial" w:hint="eastAsia"/>
            <w:kern w:val="2"/>
            <w:szCs w:val="24"/>
            <w:lang w:eastAsia="zh-TW"/>
          </w:rPr>
          <w:t>ID</w:t>
        </w:r>
        <w:r>
          <w:rPr>
            <w:rFonts w:ascii="Arial" w:hAnsi="Arial"/>
            <w:kern w:val="2"/>
            <w:szCs w:val="24"/>
            <w:lang w:eastAsia="zh-TW"/>
          </w:rPr>
          <w:t>(</w:t>
        </w:r>
        <w:r w:rsidRPr="008575F4">
          <w:rPr>
            <w:rFonts w:ascii="Arial" w:hAnsi="Arial" w:hint="eastAsia"/>
            <w:kern w:val="2"/>
            <w:szCs w:val="24"/>
            <w:lang w:eastAsia="zh-TW"/>
          </w:rPr>
          <w:t>DTAAB002.</w:t>
        </w:r>
        <w:r w:rsidRPr="008575F4">
          <w:rPr>
            <w:rFonts w:ascii="Arial" w:hAnsi="Arial" w:hint="eastAsia"/>
            <w:kern w:val="2"/>
            <w:szCs w:val="24"/>
            <w:lang w:eastAsia="zh-TW"/>
          </w:rPr>
          <w:t>受款人</w:t>
        </w:r>
        <w:r w:rsidRPr="008575F4">
          <w:rPr>
            <w:rFonts w:ascii="Arial" w:hAnsi="Arial" w:hint="eastAsia"/>
            <w:kern w:val="2"/>
            <w:szCs w:val="24"/>
            <w:lang w:eastAsia="zh-TW"/>
          </w:rPr>
          <w:t>ID</w:t>
        </w:r>
        <w:r>
          <w:rPr>
            <w:rFonts w:ascii="Arial" w:hAnsi="Arial"/>
            <w:kern w:val="2"/>
            <w:szCs w:val="24"/>
            <w:lang w:eastAsia="zh-TW"/>
          </w:rPr>
          <w:t>)</w:t>
        </w:r>
      </w:ins>
    </w:p>
    <w:p w:rsidR="00DA467B" w:rsidRPr="00DA467B" w:rsidRDefault="00DA467B" w:rsidP="00DA467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30" w:author="陳德仁" w:date="2019-04-29T16:25:00Z"/>
          <w:rFonts w:ascii="Arial" w:hAnsi="Arial"/>
          <w:kern w:val="2"/>
          <w:szCs w:val="24"/>
          <w:lang w:eastAsia="zh-TW"/>
          <w:rPrChange w:id="31" w:author="陳德仁" w:date="2019-04-29T16:26:00Z">
            <w:rPr>
              <w:ins w:id="32" w:author="陳德仁" w:date="2019-04-29T16:25:00Z"/>
              <w:rFonts w:ascii="細明體" w:eastAsia="細明體" w:hAnsi="細明體"/>
              <w:kern w:val="2"/>
              <w:lang w:eastAsia="zh-TW"/>
            </w:rPr>
          </w:rPrChange>
        </w:rPr>
        <w:pPrChange w:id="33" w:author="陳德仁" w:date="2019-04-29T16:26:00Z">
          <w:pPr>
            <w:pStyle w:val="Tabletext"/>
            <w:keepLines w:val="0"/>
            <w:numPr>
              <w:ilvl w:val="2"/>
              <w:numId w:val="10"/>
            </w:numPr>
            <w:spacing w:after="0" w:line="240" w:lineRule="auto"/>
            <w:ind w:left="1418" w:hanging="567"/>
          </w:pPr>
        </w:pPrChange>
      </w:pPr>
      <w:ins w:id="34" w:author="陳德仁" w:date="2019-04-29T16:26:00Z">
        <w:r w:rsidRPr="00DA467B">
          <w:rPr>
            <w:rFonts w:ascii="Arial" w:hAnsi="Arial" w:hint="eastAsia"/>
            <w:kern w:val="2"/>
            <w:szCs w:val="24"/>
            <w:lang w:eastAsia="zh-TW"/>
            <w:rPrChange w:id="35" w:author="陳德仁" w:date="2019-04-29T16:26:00Z">
              <w:rPr>
                <w:rFonts w:ascii="Arial" w:hAnsi="Arial" w:hint="eastAsia"/>
                <w:kern w:val="2"/>
                <w:szCs w:val="24"/>
                <w:lang w:eastAsia="zh-TW"/>
              </w:rPr>
            </w:rPrChange>
          </w:rPr>
          <w:t>要保人姓名</w:t>
        </w:r>
        <w:r w:rsidRPr="00DA467B">
          <w:rPr>
            <w:rFonts w:ascii="Arial" w:hAnsi="Arial" w:hint="eastAsia"/>
            <w:kern w:val="2"/>
            <w:szCs w:val="24"/>
            <w:lang w:eastAsia="zh-TW"/>
            <w:rPrChange w:id="36" w:author="陳德仁" w:date="2019-04-29T16:26:00Z">
              <w:rPr>
                <w:rFonts w:ascii="Arial" w:hAnsi="Arial" w:hint="eastAsia"/>
                <w:kern w:val="2"/>
                <w:szCs w:val="24"/>
                <w:lang w:eastAsia="zh-TW"/>
              </w:rPr>
            </w:rPrChange>
          </w:rPr>
          <w:t>(TB.</w:t>
        </w:r>
        <w:r w:rsidRPr="00DA467B">
          <w:rPr>
            <w:rFonts w:ascii="Arial" w:hAnsi="Arial" w:hint="eastAsia"/>
            <w:kern w:val="2"/>
            <w:szCs w:val="24"/>
            <w:lang w:eastAsia="zh-TW"/>
            <w:rPrChange w:id="37" w:author="陳德仁" w:date="2019-04-29T16:26:00Z">
              <w:rPr>
                <w:rFonts w:ascii="Arial" w:hAnsi="Arial" w:hint="eastAsia"/>
                <w:kern w:val="2"/>
                <w:szCs w:val="24"/>
                <w:lang w:eastAsia="zh-TW"/>
              </w:rPr>
            </w:rPrChange>
          </w:rPr>
          <w:t>姓名</w:t>
        </w:r>
        <w:r w:rsidRPr="00DA467B">
          <w:rPr>
            <w:rFonts w:ascii="Arial" w:hAnsi="Arial" w:hint="eastAsia"/>
            <w:kern w:val="2"/>
            <w:szCs w:val="24"/>
            <w:lang w:eastAsia="zh-TW"/>
            <w:rPrChange w:id="38" w:author="陳德仁" w:date="2019-04-29T16:26:00Z">
              <w:rPr>
                <w:rFonts w:ascii="Arial" w:hAnsi="Arial" w:hint="eastAsia"/>
                <w:kern w:val="2"/>
                <w:szCs w:val="24"/>
                <w:lang w:eastAsia="zh-TW"/>
              </w:rPr>
            </w:rPrChange>
          </w:rPr>
          <w:t xml:space="preserve">) = </w:t>
        </w:r>
        <w:r w:rsidRPr="00DA467B">
          <w:rPr>
            <w:rFonts w:ascii="Arial" w:hAnsi="Arial" w:hint="eastAsia"/>
            <w:kern w:val="2"/>
            <w:szCs w:val="24"/>
            <w:lang w:eastAsia="zh-TW"/>
            <w:rPrChange w:id="39" w:author="陳德仁" w:date="2019-04-29T16:26:00Z">
              <w:rPr>
                <w:rFonts w:ascii="Arial" w:hAnsi="Arial" w:hint="eastAsia"/>
                <w:kern w:val="2"/>
                <w:szCs w:val="24"/>
                <w:lang w:eastAsia="zh-TW"/>
              </w:rPr>
            </w:rPrChange>
          </w:rPr>
          <w:t>受款人姓名</w:t>
        </w:r>
        <w:r w:rsidRPr="00DA467B">
          <w:rPr>
            <w:rFonts w:ascii="Arial" w:hAnsi="Arial" w:hint="eastAsia"/>
            <w:kern w:val="2"/>
            <w:szCs w:val="24"/>
            <w:lang w:eastAsia="zh-TW"/>
            <w:rPrChange w:id="40" w:author="陳德仁" w:date="2019-04-29T16:26:00Z">
              <w:rPr>
                <w:rFonts w:ascii="Arial" w:hAnsi="Arial" w:hint="eastAsia"/>
                <w:kern w:val="2"/>
                <w:szCs w:val="24"/>
                <w:lang w:eastAsia="zh-TW"/>
              </w:rPr>
            </w:rPrChange>
          </w:rPr>
          <w:t>(DTAAB002.</w:t>
        </w:r>
        <w:r w:rsidRPr="00DA467B">
          <w:rPr>
            <w:rFonts w:ascii="Arial" w:hAnsi="Arial" w:hint="eastAsia"/>
            <w:kern w:val="2"/>
            <w:szCs w:val="24"/>
            <w:lang w:eastAsia="zh-TW"/>
            <w:rPrChange w:id="41" w:author="陳德仁" w:date="2019-04-29T16:26:00Z">
              <w:rPr>
                <w:rFonts w:ascii="Arial" w:hAnsi="Arial" w:hint="eastAsia"/>
                <w:kern w:val="2"/>
                <w:szCs w:val="24"/>
                <w:lang w:eastAsia="zh-TW"/>
              </w:rPr>
            </w:rPrChange>
          </w:rPr>
          <w:t>受款人姓名</w:t>
        </w:r>
        <w:r w:rsidRPr="00DA467B">
          <w:rPr>
            <w:rFonts w:ascii="Arial" w:hAnsi="Arial" w:hint="eastAsia"/>
            <w:kern w:val="2"/>
            <w:szCs w:val="24"/>
            <w:lang w:eastAsia="zh-TW"/>
            <w:rPrChange w:id="42" w:author="陳德仁" w:date="2019-04-29T16:26:00Z">
              <w:rPr>
                <w:rFonts w:ascii="Arial" w:hAnsi="Arial" w:hint="eastAsia"/>
                <w:kern w:val="2"/>
                <w:szCs w:val="24"/>
                <w:lang w:eastAsia="zh-TW"/>
              </w:rPr>
            </w:rPrChange>
          </w:rPr>
          <w:t>)</w:t>
        </w:r>
      </w:ins>
    </w:p>
    <w:p w:rsidR="004C6A51" w:rsidRPr="000600B7" w:rsidRDefault="004C6A51" w:rsidP="004C6A5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輸入件數++</w:t>
      </w:r>
    </w:p>
    <w:p w:rsidR="00F53684" w:rsidRPr="000600B7" w:rsidRDefault="00F53684" w:rsidP="00F5368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將資料寫入</w:t>
      </w:r>
      <w:r w:rsidR="004C6A51" w:rsidRPr="000600B7">
        <w:rPr>
          <w:rFonts w:ascii="細明體" w:eastAsia="細明體" w:hAnsi="細明體" w:hint="eastAsia"/>
          <w:caps/>
          <w:color w:val="000000"/>
          <w:lang w:eastAsia="zh-TW"/>
        </w:rPr>
        <w:t>死殘理賠國稅局資料</w:t>
      </w:r>
      <w:r w:rsidRPr="000600B7">
        <w:rPr>
          <w:rFonts w:ascii="細明體" w:eastAsia="細明體" w:hAnsi="細明體"/>
          <w:kern w:val="2"/>
          <w:lang w:eastAsia="zh-TW"/>
        </w:rPr>
        <w:t>DTAAH</w:t>
      </w:r>
      <w:r w:rsidRPr="000600B7">
        <w:rPr>
          <w:rFonts w:ascii="細明體" w:eastAsia="細明體" w:hAnsi="細明體" w:hint="eastAsia"/>
          <w:kern w:val="2"/>
          <w:lang w:eastAsia="zh-TW"/>
        </w:rPr>
        <w:t>110，格式如下：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PrChange w:id="43" w:author="陳德仁" w:date="2019-04-29T16:32:00Z">
          <w:tblPr>
            <w:tblW w:w="0" w:type="auto"/>
            <w:tblInd w:w="118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1E0" w:firstRow="1" w:lastRow="1" w:firstColumn="1" w:lastColumn="1" w:noHBand="0" w:noVBand="0"/>
          </w:tblPr>
        </w:tblPrChange>
      </w:tblPr>
      <w:tblGrid>
        <w:gridCol w:w="1620"/>
        <w:gridCol w:w="4813"/>
        <w:gridCol w:w="2207"/>
        <w:tblGridChange w:id="44">
          <w:tblGrid>
            <w:gridCol w:w="1620"/>
            <w:gridCol w:w="4500"/>
            <w:gridCol w:w="2520"/>
          </w:tblGrid>
        </w:tblGridChange>
      </w:tblGrid>
      <w:tr w:rsidR="00F53684" w:rsidRPr="000600B7" w:rsidTr="00B97C26">
        <w:tc>
          <w:tcPr>
            <w:tcW w:w="1620" w:type="dxa"/>
            <w:shd w:val="clear" w:color="auto" w:fill="C0C0C0"/>
            <w:tcPrChange w:id="45" w:author="陳德仁" w:date="2019-04-29T16:32:00Z">
              <w:tcPr>
                <w:tcW w:w="1620" w:type="dxa"/>
                <w:shd w:val="clear" w:color="auto" w:fill="C0C0C0"/>
              </w:tcPr>
            </w:tcPrChange>
          </w:tcPr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欄位說明</w:t>
            </w:r>
          </w:p>
        </w:tc>
        <w:tc>
          <w:tcPr>
            <w:tcW w:w="4813" w:type="dxa"/>
            <w:shd w:val="clear" w:color="auto" w:fill="C0C0C0"/>
            <w:tcPrChange w:id="46" w:author="陳德仁" w:date="2019-04-29T16:32:00Z">
              <w:tcPr>
                <w:tcW w:w="4500" w:type="dxa"/>
                <w:shd w:val="clear" w:color="auto" w:fill="C0C0C0"/>
              </w:tcPr>
            </w:tcPrChange>
          </w:tcPr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資料內容</w:t>
            </w:r>
          </w:p>
        </w:tc>
        <w:tc>
          <w:tcPr>
            <w:tcW w:w="2207" w:type="dxa"/>
            <w:shd w:val="clear" w:color="auto" w:fill="C0C0C0"/>
            <w:tcPrChange w:id="47" w:author="陳德仁" w:date="2019-04-29T16:32:00Z">
              <w:tcPr>
                <w:tcW w:w="2520" w:type="dxa"/>
                <w:shd w:val="clear" w:color="auto" w:fill="C0C0C0"/>
              </w:tcPr>
            </w:tcPrChange>
          </w:tcPr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其他說明</w:t>
            </w:r>
          </w:p>
        </w:tc>
      </w:tr>
      <w:tr w:rsidR="00F53684" w:rsidRPr="000600B7" w:rsidTr="00B97C26">
        <w:tc>
          <w:tcPr>
            <w:tcW w:w="1620" w:type="dxa"/>
            <w:shd w:val="clear" w:color="auto" w:fill="FFFF99"/>
            <w:vAlign w:val="center"/>
            <w:tcPrChange w:id="48" w:author="陳德仁" w:date="2019-04-29T16:32:00Z">
              <w:tcPr>
                <w:tcW w:w="1620" w:type="dxa"/>
                <w:shd w:val="clear" w:color="auto" w:fill="FFFF99"/>
                <w:vAlign w:val="center"/>
              </w:tcPr>
            </w:tcPrChange>
          </w:tcPr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cs="Arial" w:hint="eastAsia"/>
              </w:rPr>
              <w:t>壽團險分類</w:t>
            </w:r>
          </w:p>
        </w:tc>
        <w:tc>
          <w:tcPr>
            <w:tcW w:w="4813" w:type="dxa"/>
            <w:shd w:val="clear" w:color="auto" w:fill="auto"/>
            <w:tcPrChange w:id="49" w:author="陳德仁" w:date="2019-04-29T16:32:00Z">
              <w:tcPr>
                <w:tcW w:w="4500" w:type="dxa"/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/>
                <w:kern w:val="2"/>
                <w:lang w:eastAsia="zh-TW"/>
              </w:rPr>
              <w:t>‘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G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’</w:t>
            </w:r>
          </w:p>
        </w:tc>
        <w:tc>
          <w:tcPr>
            <w:tcW w:w="2207" w:type="dxa"/>
            <w:shd w:val="clear" w:color="auto" w:fill="auto"/>
            <w:tcPrChange w:id="50" w:author="陳德仁" w:date="2019-04-29T16:32:00Z">
              <w:tcPr>
                <w:tcW w:w="2520" w:type="dxa"/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53684" w:rsidRPr="000600B7" w:rsidTr="00B97C26">
        <w:tc>
          <w:tcPr>
            <w:tcW w:w="1620" w:type="dxa"/>
            <w:shd w:val="clear" w:color="auto" w:fill="FFFF99"/>
            <w:vAlign w:val="center"/>
            <w:tcPrChange w:id="51" w:author="陳德仁" w:date="2019-04-29T16:32:00Z">
              <w:tcPr>
                <w:tcW w:w="1620" w:type="dxa"/>
                <w:shd w:val="clear" w:color="auto" w:fill="FFFF99"/>
                <w:vAlign w:val="center"/>
              </w:tcPr>
            </w:tcPrChange>
          </w:tcPr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匯款年度</w:t>
            </w:r>
          </w:p>
        </w:tc>
        <w:tc>
          <w:tcPr>
            <w:tcW w:w="4813" w:type="dxa"/>
            <w:shd w:val="clear" w:color="auto" w:fill="auto"/>
            <w:tcPrChange w:id="52" w:author="陳德仁" w:date="2019-04-29T16:32:00Z">
              <w:tcPr>
                <w:tcW w:w="4500" w:type="dxa"/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$處理年度</w:t>
            </w:r>
          </w:p>
        </w:tc>
        <w:tc>
          <w:tcPr>
            <w:tcW w:w="2207" w:type="dxa"/>
            <w:shd w:val="clear" w:color="auto" w:fill="auto"/>
            <w:tcPrChange w:id="53" w:author="陳德仁" w:date="2019-04-29T16:32:00Z">
              <w:tcPr>
                <w:tcW w:w="2520" w:type="dxa"/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53684" w:rsidRPr="000600B7" w:rsidTr="00B97C26">
        <w:tc>
          <w:tcPr>
            <w:tcW w:w="1620" w:type="dxa"/>
            <w:shd w:val="clear" w:color="auto" w:fill="FFFF99"/>
            <w:vAlign w:val="center"/>
            <w:tcPrChange w:id="54" w:author="陳德仁" w:date="2019-04-29T16:32:00Z">
              <w:tcPr>
                <w:tcW w:w="1620" w:type="dxa"/>
                <w:shd w:val="clear" w:color="auto" w:fill="FFFF99"/>
                <w:vAlign w:val="center"/>
              </w:tcPr>
            </w:tcPrChange>
          </w:tcPr>
          <w:p w:rsidR="00F53684" w:rsidRPr="000600B7" w:rsidRDefault="00F53684" w:rsidP="00B3091D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cs="Arial" w:hint="eastAsia"/>
                <w:sz w:val="20"/>
                <w:szCs w:val="20"/>
              </w:rPr>
              <w:t>受理編號</w:t>
            </w:r>
          </w:p>
        </w:tc>
        <w:tc>
          <w:tcPr>
            <w:tcW w:w="4813" w:type="dxa"/>
            <w:shd w:val="clear" w:color="auto" w:fill="auto"/>
            <w:tcPrChange w:id="55" w:author="陳德仁" w:date="2019-04-29T16:32:00Z">
              <w:tcPr>
                <w:tcW w:w="4500" w:type="dxa"/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widowControl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$處理當筆資料.</w:t>
            </w:r>
            <w:r w:rsidRPr="000600B7">
              <w:rPr>
                <w:rFonts w:ascii="細明體" w:eastAsia="細明體" w:hAnsi="細明體" w:cs="Arial" w:hint="eastAsia"/>
                <w:sz w:val="20"/>
                <w:szCs w:val="20"/>
              </w:rPr>
              <w:t>受理編號</w:t>
            </w:r>
          </w:p>
        </w:tc>
        <w:tc>
          <w:tcPr>
            <w:tcW w:w="2207" w:type="dxa"/>
            <w:shd w:val="clear" w:color="auto" w:fill="auto"/>
            <w:tcPrChange w:id="56" w:author="陳德仁" w:date="2019-04-29T16:32:00Z">
              <w:tcPr>
                <w:tcW w:w="2520" w:type="dxa"/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F53684" w:rsidRPr="000600B7" w:rsidTr="00B97C26">
        <w:tc>
          <w:tcPr>
            <w:tcW w:w="1620" w:type="dxa"/>
            <w:shd w:val="clear" w:color="auto" w:fill="FFFF99"/>
            <w:vAlign w:val="center"/>
            <w:tcPrChange w:id="57" w:author="陳德仁" w:date="2019-04-29T16:32:00Z">
              <w:tcPr>
                <w:tcW w:w="1620" w:type="dxa"/>
                <w:shd w:val="clear" w:color="auto" w:fill="FFFF99"/>
                <w:vAlign w:val="center"/>
              </w:tcPr>
            </w:tcPrChange>
          </w:tcPr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保單號碼</w:t>
            </w:r>
          </w:p>
        </w:tc>
        <w:tc>
          <w:tcPr>
            <w:tcW w:w="4813" w:type="dxa"/>
            <w:shd w:val="clear" w:color="auto" w:fill="auto"/>
            <w:tcPrChange w:id="58" w:author="陳德仁" w:date="2019-04-29T16:32:00Z">
              <w:tcPr>
                <w:tcW w:w="4500" w:type="dxa"/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lang w:eastAsia="zh-TW"/>
              </w:rPr>
              <w:t>$處理當筆資料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.保單號碼</w:t>
            </w:r>
          </w:p>
        </w:tc>
        <w:tc>
          <w:tcPr>
            <w:tcW w:w="2207" w:type="dxa"/>
            <w:shd w:val="clear" w:color="auto" w:fill="auto"/>
            <w:tcPrChange w:id="59" w:author="陳德仁" w:date="2019-04-29T16:32:00Z">
              <w:tcPr>
                <w:tcW w:w="2520" w:type="dxa"/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53684" w:rsidRPr="000600B7" w:rsidTr="00B97C26">
        <w:tc>
          <w:tcPr>
            <w:tcW w:w="1620" w:type="dxa"/>
            <w:shd w:val="clear" w:color="auto" w:fill="FFFF99"/>
            <w:vAlign w:val="center"/>
            <w:tcPrChange w:id="60" w:author="陳德仁" w:date="2019-04-29T16:32:00Z">
              <w:tcPr>
                <w:tcW w:w="1620" w:type="dxa"/>
                <w:shd w:val="clear" w:color="auto" w:fill="FFFF99"/>
                <w:vAlign w:val="center"/>
              </w:tcPr>
            </w:tcPrChange>
          </w:tcPr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索賠類別</w:t>
            </w:r>
          </w:p>
        </w:tc>
        <w:tc>
          <w:tcPr>
            <w:tcW w:w="4813" w:type="dxa"/>
            <w:shd w:val="clear" w:color="auto" w:fill="auto"/>
            <w:tcPrChange w:id="61" w:author="陳德仁" w:date="2019-04-29T16:32:00Z">
              <w:tcPr>
                <w:tcW w:w="4500" w:type="dxa"/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lang w:eastAsia="zh-TW"/>
              </w:rPr>
              <w:t>$處理當筆資料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.索賠類別</w:t>
            </w:r>
          </w:p>
        </w:tc>
        <w:tc>
          <w:tcPr>
            <w:tcW w:w="2207" w:type="dxa"/>
            <w:shd w:val="clear" w:color="auto" w:fill="auto"/>
            <w:tcPrChange w:id="62" w:author="陳德仁" w:date="2019-04-29T16:32:00Z">
              <w:tcPr>
                <w:tcW w:w="2520" w:type="dxa"/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53684" w:rsidRPr="000600B7" w:rsidTr="00B97C26">
        <w:tc>
          <w:tcPr>
            <w:tcW w:w="1620" w:type="dxa"/>
            <w:shd w:val="clear" w:color="auto" w:fill="FFFF99"/>
            <w:vAlign w:val="center"/>
            <w:tcPrChange w:id="63" w:author="陳德仁" w:date="2019-04-29T16:32:00Z">
              <w:tcPr>
                <w:tcW w:w="1620" w:type="dxa"/>
                <w:shd w:val="clear" w:color="auto" w:fill="FFFF99"/>
                <w:vAlign w:val="center"/>
              </w:tcPr>
            </w:tcPrChange>
          </w:tcPr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</w:rPr>
              <w:t>受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款</w:t>
            </w:r>
            <w:r w:rsidRPr="000600B7">
              <w:rPr>
                <w:rFonts w:ascii="細明體" w:eastAsia="細明體" w:hAnsi="細明體" w:hint="eastAsia"/>
              </w:rPr>
              <w:t>人</w:t>
            </w:r>
            <w:r w:rsidRPr="000600B7">
              <w:rPr>
                <w:rFonts w:ascii="細明體" w:eastAsia="細明體" w:hAnsi="細明體"/>
              </w:rPr>
              <w:t>ID</w:t>
            </w:r>
          </w:p>
        </w:tc>
        <w:tc>
          <w:tcPr>
            <w:tcW w:w="4813" w:type="dxa"/>
            <w:shd w:val="clear" w:color="auto" w:fill="auto"/>
            <w:tcPrChange w:id="64" w:author="陳德仁" w:date="2019-04-29T16:32:00Z">
              <w:tcPr>
                <w:tcW w:w="4500" w:type="dxa"/>
                <w:shd w:val="clear" w:color="auto" w:fill="auto"/>
              </w:tcPr>
            </w:tcPrChange>
          </w:tcPr>
          <w:p w:rsidR="00F53684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lang w:eastAsia="zh-TW"/>
              </w:rPr>
              <w:t>$處理當筆資料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.受款人ID</w:t>
            </w:r>
          </w:p>
          <w:p w:rsidR="00CF1F9E" w:rsidRDefault="00CF1F9E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若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受款人ID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為空值或空白</w:t>
            </w:r>
          </w:p>
          <w:p w:rsidR="00CF1F9E" w:rsidRPr="000600B7" w:rsidRDefault="00CF1F9E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 xml:space="preserve">  SET 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XXXXXXXXXX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’</w:t>
            </w:r>
          </w:p>
        </w:tc>
        <w:tc>
          <w:tcPr>
            <w:tcW w:w="2207" w:type="dxa"/>
            <w:shd w:val="clear" w:color="auto" w:fill="auto"/>
            <w:tcPrChange w:id="65" w:author="陳德仁" w:date="2019-04-29T16:32:00Z">
              <w:tcPr>
                <w:tcW w:w="2520" w:type="dxa"/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53684" w:rsidRPr="000600B7" w:rsidTr="00B97C26">
        <w:tc>
          <w:tcPr>
            <w:tcW w:w="1620" w:type="dxa"/>
            <w:shd w:val="clear" w:color="auto" w:fill="FFFF99"/>
            <w:vAlign w:val="center"/>
            <w:tcPrChange w:id="66" w:author="陳德仁" w:date="2019-04-29T16:32:00Z">
              <w:tcPr>
                <w:tcW w:w="1620" w:type="dxa"/>
                <w:shd w:val="clear" w:color="auto" w:fill="FFFF99"/>
                <w:vAlign w:val="center"/>
              </w:tcPr>
            </w:tcPrChange>
          </w:tcPr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</w:rPr>
              <w:t>要保人姓名</w:t>
            </w:r>
          </w:p>
        </w:tc>
        <w:tc>
          <w:tcPr>
            <w:tcW w:w="4813" w:type="dxa"/>
            <w:shd w:val="clear" w:color="auto" w:fill="auto"/>
            <w:tcPrChange w:id="67" w:author="陳德仁" w:date="2019-04-29T16:32:00Z">
              <w:tcPr>
                <w:tcW w:w="4500" w:type="dxa"/>
                <w:shd w:val="clear" w:color="auto" w:fill="auto"/>
              </w:tcPr>
            </w:tcPrChange>
          </w:tcPr>
          <w:p w:rsidR="00F53684" w:rsidRPr="000600B7" w:rsidRDefault="00F53684" w:rsidP="00F5368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lang w:eastAsia="zh-TW"/>
              </w:rPr>
              <w:t>$</w:t>
            </w:r>
            <w:r w:rsidRPr="000600B7">
              <w:rPr>
                <w:rFonts w:ascii="細明體" w:eastAsia="細明體" w:hAnsi="細明體" w:hint="eastAsia"/>
              </w:rPr>
              <w:t>處理當筆資料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.公司名稱</w:t>
            </w:r>
          </w:p>
        </w:tc>
        <w:tc>
          <w:tcPr>
            <w:tcW w:w="2207" w:type="dxa"/>
            <w:shd w:val="clear" w:color="auto" w:fill="auto"/>
            <w:tcPrChange w:id="68" w:author="陳德仁" w:date="2019-04-29T16:32:00Z">
              <w:tcPr>
                <w:tcW w:w="2520" w:type="dxa"/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53684" w:rsidRPr="000600B7" w:rsidTr="00B97C26">
        <w:tc>
          <w:tcPr>
            <w:tcW w:w="1620" w:type="dxa"/>
            <w:shd w:val="clear" w:color="auto" w:fill="FFFF99"/>
            <w:vAlign w:val="center"/>
            <w:tcPrChange w:id="69" w:author="陳德仁" w:date="2019-04-29T16:32:00Z">
              <w:tcPr>
                <w:tcW w:w="1620" w:type="dxa"/>
                <w:shd w:val="clear" w:color="auto" w:fill="FFFF99"/>
                <w:vAlign w:val="center"/>
              </w:tcPr>
            </w:tcPrChange>
          </w:tcPr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</w:rPr>
              <w:t>要保人</w:t>
            </w:r>
            <w:r w:rsidRPr="000600B7">
              <w:rPr>
                <w:rFonts w:ascii="細明體" w:eastAsia="細明體" w:hAnsi="細明體"/>
              </w:rPr>
              <w:t>ID</w:t>
            </w:r>
          </w:p>
        </w:tc>
        <w:tc>
          <w:tcPr>
            <w:tcW w:w="4813" w:type="dxa"/>
            <w:shd w:val="clear" w:color="auto" w:fill="auto"/>
            <w:tcPrChange w:id="70" w:author="陳德仁" w:date="2019-04-29T16:32:00Z">
              <w:tcPr>
                <w:tcW w:w="4500" w:type="dxa"/>
                <w:shd w:val="clear" w:color="auto" w:fill="auto"/>
              </w:tcPr>
            </w:tcPrChange>
          </w:tcPr>
          <w:p w:rsidR="00F53684" w:rsidRDefault="00F53684" w:rsidP="00F5368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lang w:eastAsia="zh-TW"/>
              </w:rPr>
              <w:t>$處理當筆資料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.公司統一編號</w:t>
            </w:r>
          </w:p>
          <w:p w:rsidR="00CF1F9E" w:rsidRDefault="00CF1F9E" w:rsidP="00CF1F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若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公司統一編號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為空值或空白</w:t>
            </w:r>
          </w:p>
          <w:p w:rsidR="00CF1F9E" w:rsidRPr="000600B7" w:rsidRDefault="00CF1F9E" w:rsidP="00CF1F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 xml:space="preserve">  SET 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XXXXXXXXXX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’</w:t>
            </w:r>
          </w:p>
        </w:tc>
        <w:tc>
          <w:tcPr>
            <w:tcW w:w="2207" w:type="dxa"/>
            <w:shd w:val="clear" w:color="auto" w:fill="auto"/>
            <w:tcPrChange w:id="71" w:author="陳德仁" w:date="2019-04-29T16:32:00Z">
              <w:tcPr>
                <w:tcW w:w="2520" w:type="dxa"/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53684" w:rsidRPr="000600B7" w:rsidTr="00B97C26">
        <w:tc>
          <w:tcPr>
            <w:tcW w:w="1620" w:type="dxa"/>
            <w:shd w:val="clear" w:color="auto" w:fill="FFFF99"/>
            <w:vAlign w:val="center"/>
            <w:tcPrChange w:id="72" w:author="陳德仁" w:date="2019-04-29T16:32:00Z">
              <w:tcPr>
                <w:tcW w:w="1620" w:type="dxa"/>
                <w:shd w:val="clear" w:color="auto" w:fill="FFFF99"/>
                <w:vAlign w:val="center"/>
              </w:tcPr>
            </w:tcPrChange>
          </w:tcPr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lang w:eastAsia="zh-TW"/>
              </w:rPr>
              <w:t>被保險人姓名</w:t>
            </w:r>
          </w:p>
        </w:tc>
        <w:tc>
          <w:tcPr>
            <w:tcW w:w="4813" w:type="dxa"/>
            <w:shd w:val="clear" w:color="auto" w:fill="auto"/>
            <w:tcPrChange w:id="73" w:author="陳德仁" w:date="2019-04-29T16:32:00Z">
              <w:tcPr>
                <w:tcW w:w="4500" w:type="dxa"/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lang w:eastAsia="zh-TW"/>
              </w:rPr>
              <w:t>$處理當筆資料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.事故者姓名</w:t>
            </w:r>
          </w:p>
        </w:tc>
        <w:tc>
          <w:tcPr>
            <w:tcW w:w="2207" w:type="dxa"/>
            <w:shd w:val="clear" w:color="auto" w:fill="auto"/>
            <w:tcPrChange w:id="74" w:author="陳德仁" w:date="2019-04-29T16:32:00Z">
              <w:tcPr>
                <w:tcW w:w="2520" w:type="dxa"/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53684" w:rsidRPr="000600B7" w:rsidTr="00B97C26">
        <w:tc>
          <w:tcPr>
            <w:tcW w:w="1620" w:type="dxa"/>
            <w:shd w:val="clear" w:color="auto" w:fill="FFFF99"/>
            <w:vAlign w:val="center"/>
            <w:tcPrChange w:id="75" w:author="陳德仁" w:date="2019-04-29T16:32:00Z">
              <w:tcPr>
                <w:tcW w:w="1620" w:type="dxa"/>
                <w:shd w:val="clear" w:color="auto" w:fill="FFFF99"/>
                <w:vAlign w:val="center"/>
              </w:tcPr>
            </w:tcPrChange>
          </w:tcPr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lang w:eastAsia="zh-TW"/>
              </w:rPr>
              <w:t>被保險人</w:t>
            </w:r>
            <w:r w:rsidRPr="000600B7">
              <w:rPr>
                <w:rFonts w:ascii="細明體" w:eastAsia="細明體" w:hAnsi="細明體"/>
                <w:lang w:eastAsia="zh-TW"/>
              </w:rPr>
              <w:t>ID</w:t>
            </w:r>
          </w:p>
        </w:tc>
        <w:tc>
          <w:tcPr>
            <w:tcW w:w="4813" w:type="dxa"/>
            <w:shd w:val="clear" w:color="auto" w:fill="auto"/>
            <w:tcPrChange w:id="76" w:author="陳德仁" w:date="2019-04-29T16:32:00Z">
              <w:tcPr>
                <w:tcW w:w="4500" w:type="dxa"/>
                <w:shd w:val="clear" w:color="auto" w:fill="auto"/>
              </w:tcPr>
            </w:tcPrChange>
          </w:tcPr>
          <w:p w:rsidR="00F53684" w:rsidRDefault="00F53684" w:rsidP="00F5368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lang w:eastAsia="zh-TW"/>
              </w:rPr>
              <w:t>$處理當筆資料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.事故者ID</w:t>
            </w:r>
          </w:p>
          <w:p w:rsidR="00CF1F9E" w:rsidRDefault="00CF1F9E" w:rsidP="00CF1F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若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事故者ID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為空值或空白</w:t>
            </w:r>
          </w:p>
          <w:p w:rsidR="00CF1F9E" w:rsidRPr="000600B7" w:rsidRDefault="00CF1F9E" w:rsidP="00CF1F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 xml:space="preserve">  SET 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XXXXXXXXXX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’</w:t>
            </w:r>
          </w:p>
        </w:tc>
        <w:tc>
          <w:tcPr>
            <w:tcW w:w="2207" w:type="dxa"/>
            <w:shd w:val="clear" w:color="auto" w:fill="auto"/>
            <w:tcPrChange w:id="77" w:author="陳德仁" w:date="2019-04-29T16:32:00Z">
              <w:tcPr>
                <w:tcW w:w="2520" w:type="dxa"/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53684" w:rsidRPr="000600B7" w:rsidTr="00B97C26">
        <w:tc>
          <w:tcPr>
            <w:tcW w:w="1620" w:type="dxa"/>
            <w:shd w:val="clear" w:color="auto" w:fill="FFFF99"/>
            <w:vAlign w:val="center"/>
            <w:tcPrChange w:id="78" w:author="陳德仁" w:date="2019-04-29T16:32:00Z">
              <w:tcPr>
                <w:tcW w:w="1620" w:type="dxa"/>
                <w:shd w:val="clear" w:color="auto" w:fill="FFFF99"/>
                <w:vAlign w:val="center"/>
              </w:tcPr>
            </w:tcPrChange>
          </w:tcPr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lang w:eastAsia="zh-TW"/>
              </w:rPr>
              <w:t>投保始期</w:t>
            </w:r>
          </w:p>
        </w:tc>
        <w:tc>
          <w:tcPr>
            <w:tcW w:w="4813" w:type="dxa"/>
            <w:shd w:val="clear" w:color="auto" w:fill="auto"/>
            <w:tcPrChange w:id="79" w:author="陳德仁" w:date="2019-04-29T16:32:00Z">
              <w:tcPr>
                <w:tcW w:w="4500" w:type="dxa"/>
                <w:shd w:val="clear" w:color="auto" w:fill="auto"/>
              </w:tcPr>
            </w:tcPrChange>
          </w:tcPr>
          <w:p w:rsidR="00F53684" w:rsidRPr="000600B7" w:rsidRDefault="00F53684" w:rsidP="00F5368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lang w:eastAsia="zh-TW"/>
              </w:rPr>
              <w:t>$處理當筆資料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.投保始期</w:t>
            </w:r>
          </w:p>
        </w:tc>
        <w:tc>
          <w:tcPr>
            <w:tcW w:w="2207" w:type="dxa"/>
            <w:shd w:val="clear" w:color="auto" w:fill="auto"/>
            <w:tcPrChange w:id="80" w:author="陳德仁" w:date="2019-04-29T16:32:00Z">
              <w:tcPr>
                <w:tcW w:w="2520" w:type="dxa"/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53684" w:rsidRPr="000600B7" w:rsidTr="00B97C26">
        <w:tc>
          <w:tcPr>
            <w:tcW w:w="1620" w:type="dxa"/>
            <w:shd w:val="clear" w:color="auto" w:fill="FFFF99"/>
            <w:vAlign w:val="center"/>
            <w:tcPrChange w:id="81" w:author="陳德仁" w:date="2019-04-29T16:32:00Z">
              <w:tcPr>
                <w:tcW w:w="1620" w:type="dxa"/>
                <w:shd w:val="clear" w:color="auto" w:fill="FFFF99"/>
                <w:vAlign w:val="center"/>
              </w:tcPr>
            </w:tcPrChange>
          </w:tcPr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lang w:eastAsia="zh-TW"/>
              </w:rPr>
              <w:t>保險金額</w:t>
            </w:r>
          </w:p>
        </w:tc>
        <w:tc>
          <w:tcPr>
            <w:tcW w:w="4813" w:type="dxa"/>
            <w:shd w:val="clear" w:color="auto" w:fill="auto"/>
            <w:tcPrChange w:id="82" w:author="陳德仁" w:date="2019-04-29T16:32:00Z">
              <w:tcPr>
                <w:tcW w:w="4500" w:type="dxa"/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0</w:t>
            </w:r>
          </w:p>
        </w:tc>
        <w:tc>
          <w:tcPr>
            <w:tcW w:w="2207" w:type="dxa"/>
            <w:shd w:val="clear" w:color="auto" w:fill="auto"/>
            <w:tcPrChange w:id="83" w:author="陳德仁" w:date="2019-04-29T16:32:00Z">
              <w:tcPr>
                <w:tcW w:w="2520" w:type="dxa"/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53684" w:rsidRPr="000600B7" w:rsidTr="00B97C26">
        <w:tc>
          <w:tcPr>
            <w:tcW w:w="1620" w:type="dxa"/>
            <w:shd w:val="clear" w:color="auto" w:fill="FFFF99"/>
            <w:vAlign w:val="center"/>
            <w:tcPrChange w:id="84" w:author="陳德仁" w:date="2019-04-29T16:32:00Z">
              <w:tcPr>
                <w:tcW w:w="1620" w:type="dxa"/>
                <w:shd w:val="clear" w:color="auto" w:fill="FFFF99"/>
                <w:vAlign w:val="center"/>
              </w:tcPr>
            </w:tcPrChange>
          </w:tcPr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lang w:eastAsia="zh-TW"/>
              </w:rPr>
              <w:t>險別</w:t>
            </w:r>
          </w:p>
        </w:tc>
        <w:tc>
          <w:tcPr>
            <w:tcW w:w="4813" w:type="dxa"/>
            <w:shd w:val="clear" w:color="auto" w:fill="auto"/>
            <w:tcPrChange w:id="85" w:author="陳德仁" w:date="2019-04-29T16:32:00Z">
              <w:tcPr>
                <w:tcW w:w="4500" w:type="dxa"/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空白</w:t>
            </w:r>
          </w:p>
        </w:tc>
        <w:tc>
          <w:tcPr>
            <w:tcW w:w="2207" w:type="dxa"/>
            <w:shd w:val="clear" w:color="auto" w:fill="auto"/>
            <w:tcPrChange w:id="86" w:author="陳德仁" w:date="2019-04-29T16:32:00Z">
              <w:tcPr>
                <w:tcW w:w="2520" w:type="dxa"/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53684" w:rsidRPr="000600B7" w:rsidTr="00B97C26">
        <w:tc>
          <w:tcPr>
            <w:tcW w:w="1620" w:type="dxa"/>
            <w:shd w:val="clear" w:color="auto" w:fill="FFFF99"/>
            <w:vAlign w:val="center"/>
            <w:tcPrChange w:id="87" w:author="陳德仁" w:date="2019-04-29T16:32:00Z">
              <w:tcPr>
                <w:tcW w:w="1620" w:type="dxa"/>
                <w:shd w:val="clear" w:color="auto" w:fill="FFFF99"/>
                <w:vAlign w:val="center"/>
              </w:tcPr>
            </w:tcPrChange>
          </w:tcPr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0600B7">
              <w:rPr>
                <w:rFonts w:ascii="細明體" w:eastAsia="細明體" w:hAnsi="細明體" w:cs="Arial" w:hint="eastAsia"/>
                <w:lang w:eastAsia="zh-TW"/>
              </w:rPr>
              <w:t>險別中文</w:t>
            </w:r>
          </w:p>
        </w:tc>
        <w:tc>
          <w:tcPr>
            <w:tcW w:w="4813" w:type="dxa"/>
            <w:shd w:val="clear" w:color="auto" w:fill="auto"/>
            <w:tcPrChange w:id="88" w:author="陳德仁" w:date="2019-04-29T16:32:00Z">
              <w:tcPr>
                <w:tcW w:w="4500" w:type="dxa"/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空白</w:t>
            </w:r>
          </w:p>
        </w:tc>
        <w:tc>
          <w:tcPr>
            <w:tcW w:w="2207" w:type="dxa"/>
            <w:shd w:val="clear" w:color="auto" w:fill="auto"/>
            <w:tcPrChange w:id="89" w:author="陳德仁" w:date="2019-04-29T16:32:00Z">
              <w:tcPr>
                <w:tcW w:w="2520" w:type="dxa"/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53684" w:rsidRPr="000600B7" w:rsidTr="00B97C26">
        <w:tc>
          <w:tcPr>
            <w:tcW w:w="1620" w:type="dxa"/>
            <w:shd w:val="clear" w:color="auto" w:fill="FFFF99"/>
            <w:vAlign w:val="center"/>
            <w:tcPrChange w:id="90" w:author="陳德仁" w:date="2019-04-29T16:32:00Z">
              <w:tcPr>
                <w:tcW w:w="1620" w:type="dxa"/>
                <w:shd w:val="clear" w:color="auto" w:fill="FFFF99"/>
                <w:vAlign w:val="center"/>
              </w:tcPr>
            </w:tcPrChange>
          </w:tcPr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cs="Arial" w:hint="eastAsia"/>
              </w:rPr>
              <w:t>索賠類別中文</w:t>
            </w:r>
          </w:p>
        </w:tc>
        <w:tc>
          <w:tcPr>
            <w:tcW w:w="4813" w:type="dxa"/>
            <w:shd w:val="clear" w:color="auto" w:fill="auto"/>
            <w:tcPrChange w:id="91" w:author="陳德仁" w:date="2019-04-29T16:32:00Z">
              <w:tcPr>
                <w:tcW w:w="4500" w:type="dxa"/>
                <w:shd w:val="clear" w:color="auto" w:fill="auto"/>
              </w:tcPr>
            </w:tcPrChange>
          </w:tcPr>
          <w:p w:rsidR="00F53684" w:rsidRPr="000600B7" w:rsidRDefault="001F661C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lang w:eastAsia="zh-TW"/>
              </w:rPr>
              <w:t>$處理當筆資料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.</w:t>
            </w:r>
            <w:r w:rsidR="00F53684" w:rsidRPr="000600B7">
              <w:rPr>
                <w:rFonts w:ascii="細明體" w:eastAsia="細明體" w:hAnsi="細明體" w:hint="eastAsia"/>
                <w:kern w:val="2"/>
                <w:lang w:eastAsia="zh-TW"/>
              </w:rPr>
              <w:t>索賠類別</w:t>
            </w:r>
          </w:p>
        </w:tc>
        <w:tc>
          <w:tcPr>
            <w:tcW w:w="2207" w:type="dxa"/>
            <w:shd w:val="clear" w:color="auto" w:fill="auto"/>
            <w:tcPrChange w:id="92" w:author="陳德仁" w:date="2019-04-29T16:32:00Z">
              <w:tcPr>
                <w:tcW w:w="2520" w:type="dxa"/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轉代碼中文對照AA,CLAM_CAT</w:t>
            </w:r>
          </w:p>
        </w:tc>
      </w:tr>
      <w:tr w:rsidR="00F53684" w:rsidRPr="000600B7" w:rsidTr="00B97C26">
        <w:tc>
          <w:tcPr>
            <w:tcW w:w="1620" w:type="dxa"/>
            <w:shd w:val="clear" w:color="auto" w:fill="FFFF99"/>
            <w:vAlign w:val="center"/>
            <w:tcPrChange w:id="93" w:author="陳德仁" w:date="2019-04-29T16:32:00Z">
              <w:tcPr>
                <w:tcW w:w="1620" w:type="dxa"/>
                <w:shd w:val="clear" w:color="auto" w:fill="FFFF99"/>
                <w:vAlign w:val="center"/>
              </w:tcPr>
            </w:tcPrChange>
          </w:tcPr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</w:rPr>
              <w:t>保險金種類</w:t>
            </w:r>
          </w:p>
        </w:tc>
        <w:tc>
          <w:tcPr>
            <w:tcW w:w="4813" w:type="dxa"/>
            <w:shd w:val="clear" w:color="auto" w:fill="auto"/>
            <w:tcPrChange w:id="94" w:author="陳德仁" w:date="2019-04-29T16:32:00Z">
              <w:tcPr>
                <w:tcW w:w="4500" w:type="dxa"/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 xml:space="preserve">IF </w:t>
            </w:r>
            <w:r w:rsidR="001F661C" w:rsidRPr="000600B7">
              <w:rPr>
                <w:rFonts w:ascii="細明體" w:eastAsia="細明體" w:hAnsi="細明體" w:hint="eastAsia"/>
                <w:kern w:val="2"/>
                <w:lang w:eastAsia="zh-TW"/>
              </w:rPr>
              <w:t>$處理當筆資料.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 xml:space="preserve">索賠類別 = 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‘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A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’</w:t>
            </w:r>
          </w:p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 xml:space="preserve">   </w:t>
            </w:r>
            <w:r w:rsidRPr="000600B7">
              <w:rPr>
                <w:rFonts w:ascii="細明體" w:eastAsia="細明體" w:hAnsi="細明體" w:hint="eastAsia"/>
                <w:lang w:eastAsia="zh-TW"/>
              </w:rPr>
              <w:t xml:space="preserve">保險金種類 = </w:t>
            </w:r>
            <w:r w:rsidRPr="000600B7">
              <w:rPr>
                <w:rFonts w:ascii="細明體" w:eastAsia="細明體" w:hAnsi="細明體"/>
                <w:lang w:eastAsia="zh-TW"/>
              </w:rPr>
              <w:t>‘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身故保險金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’</w:t>
            </w:r>
          </w:p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 xml:space="preserve">ELSE IF </w:t>
            </w:r>
            <w:r w:rsidR="001F661C" w:rsidRPr="000600B7">
              <w:rPr>
                <w:rFonts w:ascii="細明體" w:eastAsia="細明體" w:hAnsi="細明體" w:hint="eastAsia"/>
                <w:kern w:val="2"/>
                <w:lang w:eastAsia="zh-TW"/>
              </w:rPr>
              <w:t>$處理當筆資料.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 xml:space="preserve">索賠類別 = 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‘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B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’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 xml:space="preserve"> </w:t>
            </w:r>
          </w:p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 xml:space="preserve">   </w:t>
            </w:r>
            <w:r w:rsidRPr="000600B7">
              <w:rPr>
                <w:rFonts w:ascii="細明體" w:eastAsia="細明體" w:hAnsi="細明體" w:hint="eastAsia"/>
                <w:lang w:eastAsia="zh-TW"/>
              </w:rPr>
              <w:t xml:space="preserve">保險金種類 = </w:t>
            </w:r>
            <w:r w:rsidRPr="000600B7">
              <w:rPr>
                <w:rFonts w:ascii="細明體" w:eastAsia="細明體" w:hAnsi="細明體"/>
                <w:lang w:eastAsia="zh-TW"/>
              </w:rPr>
              <w:t>‘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殘廢保險金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’</w:t>
            </w:r>
          </w:p>
          <w:p w:rsidR="00F53684" w:rsidRPr="000600B7" w:rsidRDefault="00F53684" w:rsidP="00B3091D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 xml:space="preserve">ELSE IF </w:t>
            </w:r>
            <w:r w:rsidR="001F661C" w:rsidRPr="000600B7">
              <w:rPr>
                <w:rFonts w:ascii="細明體" w:eastAsia="細明體" w:hAnsi="細明體" w:hint="eastAsia"/>
                <w:kern w:val="2"/>
                <w:lang w:eastAsia="zh-TW"/>
              </w:rPr>
              <w:t>$處理當筆資料.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 xml:space="preserve">索賠類別 = 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‘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C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’</w:t>
            </w:r>
          </w:p>
          <w:p w:rsidR="00F53684" w:rsidRPr="000600B7" w:rsidRDefault="00F53684" w:rsidP="00B3091D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lang w:eastAsia="zh-TW"/>
              </w:rPr>
              <w:t xml:space="preserve">保險金種類 = </w:t>
            </w:r>
            <w:r w:rsidRPr="000600B7">
              <w:rPr>
                <w:rFonts w:ascii="細明體" w:eastAsia="細明體" w:hAnsi="細明體"/>
                <w:lang w:eastAsia="zh-TW"/>
              </w:rPr>
              <w:t>‘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重大疾病保險金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’</w:t>
            </w:r>
          </w:p>
          <w:p w:rsidR="00F53684" w:rsidRPr="000600B7" w:rsidRDefault="00F53684" w:rsidP="00B3091D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 xml:space="preserve">ELSE IF </w:t>
            </w:r>
            <w:r w:rsidR="001F661C" w:rsidRPr="000600B7">
              <w:rPr>
                <w:rFonts w:ascii="細明體" w:eastAsia="細明體" w:hAnsi="細明體" w:hint="eastAsia"/>
                <w:kern w:val="2"/>
                <w:lang w:eastAsia="zh-TW"/>
              </w:rPr>
              <w:t>$處理當筆資料.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 xml:space="preserve">索賠類別 =  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‘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D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’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 xml:space="preserve"> </w:t>
            </w:r>
          </w:p>
          <w:p w:rsidR="00F53684" w:rsidRPr="000600B7" w:rsidRDefault="00F53684" w:rsidP="00B3091D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 xml:space="preserve">   </w:t>
            </w:r>
            <w:r w:rsidRPr="000600B7">
              <w:rPr>
                <w:rFonts w:ascii="細明體" w:eastAsia="細明體" w:hAnsi="細明體" w:hint="eastAsia"/>
                <w:lang w:eastAsia="zh-TW"/>
              </w:rPr>
              <w:t xml:space="preserve">保險金種類 = </w:t>
            </w:r>
            <w:r w:rsidRPr="000600B7">
              <w:rPr>
                <w:rFonts w:ascii="細明體" w:eastAsia="細明體" w:hAnsi="細明體"/>
                <w:lang w:eastAsia="zh-TW"/>
              </w:rPr>
              <w:t>‘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生命末期保險金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’</w:t>
            </w:r>
          </w:p>
          <w:p w:rsidR="00F53684" w:rsidRPr="000600B7" w:rsidRDefault="00F53684" w:rsidP="00B3091D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 xml:space="preserve">ELSE IF </w:t>
            </w:r>
            <w:r w:rsidR="001F661C" w:rsidRPr="000600B7">
              <w:rPr>
                <w:rFonts w:ascii="細明體" w:eastAsia="細明體" w:hAnsi="細明體" w:hint="eastAsia"/>
                <w:kern w:val="2"/>
                <w:lang w:eastAsia="zh-TW"/>
              </w:rPr>
              <w:t>$處理當筆資料.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 xml:space="preserve">索賠類別 = 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‘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H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’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 xml:space="preserve"> </w:t>
            </w:r>
          </w:p>
          <w:p w:rsidR="00F53684" w:rsidRPr="000600B7" w:rsidRDefault="00F53684" w:rsidP="00B3091D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 xml:space="preserve">   </w:t>
            </w:r>
            <w:r w:rsidRPr="000600B7">
              <w:rPr>
                <w:rFonts w:ascii="細明體" w:eastAsia="細明體" w:hAnsi="細明體" w:hint="eastAsia"/>
                <w:lang w:eastAsia="zh-TW"/>
              </w:rPr>
              <w:t xml:space="preserve">保險金種類 = </w:t>
            </w:r>
            <w:r w:rsidRPr="000600B7">
              <w:rPr>
                <w:rFonts w:ascii="細明體" w:eastAsia="細明體" w:hAnsi="細明體"/>
                <w:lang w:eastAsia="zh-TW"/>
              </w:rPr>
              <w:t>‘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長期看護保險金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’</w:t>
            </w:r>
          </w:p>
          <w:p w:rsidR="00F53684" w:rsidRPr="000600B7" w:rsidRDefault="00F53684" w:rsidP="00B3091D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 xml:space="preserve">ELSE IF </w:t>
            </w:r>
            <w:r w:rsidR="001F661C" w:rsidRPr="000600B7">
              <w:rPr>
                <w:rFonts w:ascii="細明體" w:eastAsia="細明體" w:hAnsi="細明體" w:hint="eastAsia"/>
                <w:kern w:val="2"/>
                <w:lang w:eastAsia="zh-TW"/>
              </w:rPr>
              <w:t>$處理當筆資料.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 xml:space="preserve">索賠類別 = 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‘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K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’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 xml:space="preserve"> </w:t>
            </w:r>
          </w:p>
          <w:p w:rsidR="00F53684" w:rsidRPr="000600B7" w:rsidRDefault="00F53684" w:rsidP="00B3091D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 xml:space="preserve">   </w:t>
            </w:r>
            <w:r w:rsidRPr="000600B7">
              <w:rPr>
                <w:rFonts w:ascii="細明體" w:eastAsia="細明體" w:hAnsi="細明體" w:hint="eastAsia"/>
                <w:lang w:eastAsia="zh-TW"/>
              </w:rPr>
              <w:t xml:space="preserve">保險金種類 = </w:t>
            </w:r>
            <w:r w:rsidRPr="000600B7">
              <w:rPr>
                <w:rFonts w:ascii="細明體" w:eastAsia="細明體" w:hAnsi="細明體"/>
                <w:lang w:eastAsia="zh-TW"/>
              </w:rPr>
              <w:t>‘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全殘保險金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’</w:t>
            </w:r>
          </w:p>
          <w:p w:rsidR="00F53684" w:rsidRPr="000600B7" w:rsidRDefault="00F53684" w:rsidP="00B3091D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END IF</w:t>
            </w:r>
          </w:p>
        </w:tc>
        <w:tc>
          <w:tcPr>
            <w:tcW w:w="2207" w:type="dxa"/>
            <w:shd w:val="clear" w:color="auto" w:fill="auto"/>
            <w:tcPrChange w:id="95" w:author="陳德仁" w:date="2019-04-29T16:32:00Z">
              <w:tcPr>
                <w:tcW w:w="2520" w:type="dxa"/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53684" w:rsidRPr="000600B7" w:rsidTr="00B97C26">
        <w:tc>
          <w:tcPr>
            <w:tcW w:w="1620" w:type="dxa"/>
            <w:shd w:val="clear" w:color="auto" w:fill="FFFF99"/>
            <w:vAlign w:val="center"/>
            <w:tcPrChange w:id="96" w:author="陳德仁" w:date="2019-04-29T16:32:00Z">
              <w:tcPr>
                <w:tcW w:w="1620" w:type="dxa"/>
                <w:shd w:val="clear" w:color="auto" w:fill="FFFF99"/>
                <w:vAlign w:val="center"/>
              </w:tcPr>
            </w:tcPrChange>
          </w:tcPr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</w:rPr>
              <w:t>給付金額</w:t>
            </w:r>
          </w:p>
        </w:tc>
        <w:tc>
          <w:tcPr>
            <w:tcW w:w="4813" w:type="dxa"/>
            <w:shd w:val="clear" w:color="auto" w:fill="auto"/>
            <w:tcPrChange w:id="97" w:author="陳德仁" w:date="2019-04-29T16:32:00Z">
              <w:tcPr>
                <w:tcW w:w="4500" w:type="dxa"/>
                <w:shd w:val="clear" w:color="auto" w:fill="auto"/>
              </w:tcPr>
            </w:tcPrChange>
          </w:tcPr>
          <w:p w:rsidR="00C86863" w:rsidRDefault="001F661C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$處理當筆資料.</w:t>
            </w:r>
            <w:r w:rsidR="00F53684" w:rsidRPr="000600B7">
              <w:rPr>
                <w:rFonts w:ascii="細明體" w:eastAsia="細明體" w:hAnsi="細明體" w:hint="eastAsia"/>
                <w:kern w:val="2"/>
                <w:lang w:eastAsia="zh-TW"/>
              </w:rPr>
              <w:t>給付金額</w:t>
            </w:r>
            <w:r w:rsidR="00C86863">
              <w:rPr>
                <w:rFonts w:ascii="細明體" w:eastAsia="細明體" w:hAnsi="細明體" w:hint="eastAsia"/>
                <w:kern w:val="2"/>
                <w:lang w:eastAsia="zh-TW"/>
              </w:rPr>
              <w:t>,</w:t>
            </w:r>
          </w:p>
          <w:p w:rsidR="00C86863" w:rsidRDefault="00C86863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 xml:space="preserve">若給付金額 = 0 </w:t>
            </w:r>
          </w:p>
          <w:p w:rsidR="00C86863" w:rsidRDefault="00C86863" w:rsidP="00C86863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該筆資料不處理，$不處理件數 ++</w:t>
            </w:r>
          </w:p>
          <w:p w:rsidR="00F53684" w:rsidRPr="000600B7" w:rsidRDefault="00C86863" w:rsidP="00C86863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繼續處理下一筆</w:t>
            </w:r>
          </w:p>
        </w:tc>
        <w:tc>
          <w:tcPr>
            <w:tcW w:w="2207" w:type="dxa"/>
            <w:shd w:val="clear" w:color="auto" w:fill="auto"/>
            <w:tcPrChange w:id="98" w:author="陳德仁" w:date="2019-04-29T16:32:00Z">
              <w:tcPr>
                <w:tcW w:w="2520" w:type="dxa"/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53684" w:rsidRPr="000600B7" w:rsidTr="00B97C26">
        <w:tc>
          <w:tcPr>
            <w:tcW w:w="1620" w:type="dxa"/>
            <w:shd w:val="clear" w:color="auto" w:fill="FFFF99"/>
            <w:vAlign w:val="center"/>
            <w:tcPrChange w:id="99" w:author="陳德仁" w:date="2019-04-29T16:32:00Z">
              <w:tcPr>
                <w:tcW w:w="1620" w:type="dxa"/>
                <w:shd w:val="clear" w:color="auto" w:fill="FFFF99"/>
                <w:vAlign w:val="center"/>
              </w:tcPr>
            </w:tcPrChange>
          </w:tcPr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</w:rPr>
              <w:t>給付日期</w:t>
            </w:r>
          </w:p>
        </w:tc>
        <w:tc>
          <w:tcPr>
            <w:tcW w:w="4813" w:type="dxa"/>
            <w:shd w:val="clear" w:color="auto" w:fill="auto"/>
            <w:tcPrChange w:id="100" w:author="陳德仁" w:date="2019-04-29T16:32:00Z">
              <w:tcPr>
                <w:tcW w:w="4500" w:type="dxa"/>
                <w:shd w:val="clear" w:color="auto" w:fill="auto"/>
              </w:tcPr>
            </w:tcPrChange>
          </w:tcPr>
          <w:p w:rsidR="00F53684" w:rsidRPr="000600B7" w:rsidRDefault="001F661C" w:rsidP="001F66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$處理當筆資料.覆核</w:t>
            </w:r>
            <w:r w:rsidR="00F53684" w:rsidRPr="000600B7">
              <w:rPr>
                <w:rFonts w:ascii="細明體" w:eastAsia="細明體" w:hAnsi="細明體" w:hint="eastAsia"/>
                <w:kern w:val="2"/>
                <w:lang w:eastAsia="zh-TW"/>
              </w:rPr>
              <w:t>日期</w:t>
            </w:r>
          </w:p>
        </w:tc>
        <w:tc>
          <w:tcPr>
            <w:tcW w:w="2207" w:type="dxa"/>
            <w:shd w:val="clear" w:color="auto" w:fill="auto"/>
            <w:tcPrChange w:id="101" w:author="陳德仁" w:date="2019-04-29T16:32:00Z">
              <w:tcPr>
                <w:tcW w:w="2520" w:type="dxa"/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53684" w:rsidRPr="000600B7" w:rsidTr="00B97C26">
        <w:tc>
          <w:tcPr>
            <w:tcW w:w="1620" w:type="dxa"/>
            <w:shd w:val="clear" w:color="auto" w:fill="FFFF99"/>
            <w:vAlign w:val="center"/>
            <w:tcPrChange w:id="102" w:author="陳德仁" w:date="2019-04-29T16:32:00Z">
              <w:tcPr>
                <w:tcW w:w="1620" w:type="dxa"/>
                <w:shd w:val="clear" w:color="auto" w:fill="FFFF99"/>
                <w:vAlign w:val="center"/>
              </w:tcPr>
            </w:tcPrChange>
          </w:tcPr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</w:rPr>
              <w:t>受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款</w:t>
            </w:r>
            <w:r w:rsidRPr="000600B7">
              <w:rPr>
                <w:rFonts w:ascii="細明體" w:eastAsia="細明體" w:hAnsi="細明體" w:hint="eastAsia"/>
              </w:rPr>
              <w:t>人姓名</w:t>
            </w:r>
          </w:p>
        </w:tc>
        <w:tc>
          <w:tcPr>
            <w:tcW w:w="4813" w:type="dxa"/>
            <w:shd w:val="clear" w:color="auto" w:fill="auto"/>
            <w:tcPrChange w:id="103" w:author="陳德仁" w:date="2019-04-29T16:32:00Z">
              <w:tcPr>
                <w:tcW w:w="4500" w:type="dxa"/>
                <w:shd w:val="clear" w:color="auto" w:fill="auto"/>
              </w:tcPr>
            </w:tcPrChange>
          </w:tcPr>
          <w:p w:rsidR="00F53684" w:rsidRPr="000600B7" w:rsidRDefault="001F661C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$處理當筆資料.</w:t>
            </w:r>
            <w:r w:rsidR="00F53684" w:rsidRPr="000600B7">
              <w:rPr>
                <w:rFonts w:ascii="細明體" w:eastAsia="細明體" w:hAnsi="細明體" w:hint="eastAsia"/>
                <w:kern w:val="2"/>
                <w:lang w:eastAsia="zh-TW"/>
              </w:rPr>
              <w:t>受款人姓名</w:t>
            </w:r>
          </w:p>
        </w:tc>
        <w:tc>
          <w:tcPr>
            <w:tcW w:w="2207" w:type="dxa"/>
            <w:shd w:val="clear" w:color="auto" w:fill="auto"/>
            <w:tcPrChange w:id="104" w:author="陳德仁" w:date="2019-04-29T16:32:00Z">
              <w:tcPr>
                <w:tcW w:w="2520" w:type="dxa"/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53684" w:rsidRPr="000600B7" w:rsidTr="00B97C26">
        <w:tc>
          <w:tcPr>
            <w:tcW w:w="1620" w:type="dxa"/>
            <w:shd w:val="clear" w:color="auto" w:fill="FFFF99"/>
            <w:vAlign w:val="center"/>
            <w:tcPrChange w:id="105" w:author="陳德仁" w:date="2019-04-29T16:32:00Z">
              <w:tcPr>
                <w:tcW w:w="1620" w:type="dxa"/>
                <w:shd w:val="clear" w:color="auto" w:fill="FFFF99"/>
                <w:vAlign w:val="center"/>
              </w:tcPr>
            </w:tcPrChange>
          </w:tcPr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</w:rPr>
              <w:t>受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款</w:t>
            </w:r>
            <w:r w:rsidRPr="000600B7">
              <w:rPr>
                <w:rFonts w:ascii="細明體" w:eastAsia="細明體" w:hAnsi="細明體" w:hint="eastAsia"/>
              </w:rPr>
              <w:t>人證號別</w:t>
            </w:r>
          </w:p>
        </w:tc>
        <w:tc>
          <w:tcPr>
            <w:tcW w:w="4813" w:type="dxa"/>
            <w:shd w:val="clear" w:color="auto" w:fill="auto"/>
            <w:tcPrChange w:id="106" w:author="陳德仁" w:date="2019-04-29T16:32:00Z">
              <w:tcPr>
                <w:tcW w:w="4500" w:type="dxa"/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 xml:space="preserve">IF </w:t>
            </w:r>
            <w:r w:rsidR="001F661C" w:rsidRPr="000600B7">
              <w:rPr>
                <w:rFonts w:ascii="細明體" w:eastAsia="細明體" w:hAnsi="細明體" w:hint="eastAsia"/>
                <w:kern w:val="2"/>
                <w:lang w:eastAsia="zh-TW"/>
              </w:rPr>
              <w:t>$處理當筆資料.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受款人ID符合本國人編碼規則</w:t>
            </w:r>
          </w:p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 xml:space="preserve">   </w:t>
            </w:r>
            <w:r w:rsidRPr="000600B7">
              <w:rPr>
                <w:rFonts w:ascii="細明體" w:eastAsia="細明體" w:hAnsi="細明體" w:hint="eastAsia"/>
                <w:lang w:eastAsia="zh-TW"/>
              </w:rPr>
              <w:t xml:space="preserve">受益人證號別 = </w:t>
            </w:r>
            <w:r w:rsidRPr="000600B7">
              <w:rPr>
                <w:rFonts w:ascii="細明體" w:eastAsia="細明體" w:hAnsi="細明體"/>
                <w:lang w:eastAsia="zh-TW"/>
              </w:rPr>
              <w:t>‘</w:t>
            </w:r>
            <w:r w:rsidRPr="000600B7">
              <w:rPr>
                <w:rFonts w:ascii="細明體" w:eastAsia="細明體" w:hAnsi="細明體" w:hint="eastAsia"/>
                <w:lang w:eastAsia="zh-TW"/>
              </w:rPr>
              <w:t>0</w:t>
            </w:r>
            <w:r w:rsidRPr="000600B7">
              <w:rPr>
                <w:rFonts w:ascii="細明體" w:eastAsia="細明體" w:hAnsi="細明體"/>
                <w:lang w:eastAsia="zh-TW"/>
              </w:rPr>
              <w:t>’</w:t>
            </w:r>
          </w:p>
          <w:p w:rsidR="00F53684" w:rsidRPr="000600B7" w:rsidRDefault="00F53684" w:rsidP="00B3091D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 xml:space="preserve">ELSE IF </w:t>
            </w:r>
            <w:r w:rsidR="001F661C" w:rsidRPr="000600B7">
              <w:rPr>
                <w:rFonts w:ascii="細明體" w:eastAsia="細明體" w:hAnsi="細明體" w:hint="eastAsia"/>
                <w:kern w:val="2"/>
                <w:lang w:eastAsia="zh-TW"/>
              </w:rPr>
              <w:t>$處理當筆資料.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受款人ID符合外國人編碼規則</w:t>
            </w:r>
          </w:p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ind w:firstLineChars="150" w:firstLine="300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 xml:space="preserve">受益人證號別 = 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‘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3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’</w:t>
            </w:r>
          </w:p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lang w:eastAsia="zh-TW"/>
              </w:rPr>
              <w:t xml:space="preserve">ELSE IF </w:t>
            </w:r>
            <w:r w:rsidR="001F661C" w:rsidRPr="000600B7">
              <w:rPr>
                <w:rFonts w:ascii="細明體" w:eastAsia="細明體" w:hAnsi="細明體" w:hint="eastAsia"/>
                <w:kern w:val="2"/>
                <w:lang w:eastAsia="zh-TW"/>
              </w:rPr>
              <w:t>$處理當筆資料.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 xml:space="preserve">受款人ID 第一碼 = 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‘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9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’</w:t>
            </w:r>
          </w:p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 xml:space="preserve">   </w:t>
            </w:r>
            <w:r w:rsidRPr="000600B7">
              <w:rPr>
                <w:rFonts w:ascii="細明體" w:eastAsia="細明體" w:hAnsi="細明體" w:hint="eastAsia"/>
                <w:lang w:eastAsia="zh-TW"/>
              </w:rPr>
              <w:t xml:space="preserve">受益人證號別 = </w:t>
            </w:r>
            <w:r w:rsidRPr="000600B7">
              <w:rPr>
                <w:rFonts w:ascii="細明體" w:eastAsia="細明體" w:hAnsi="細明體"/>
                <w:lang w:eastAsia="zh-TW"/>
              </w:rPr>
              <w:t>‘</w:t>
            </w:r>
            <w:r w:rsidRPr="000600B7">
              <w:rPr>
                <w:rFonts w:ascii="細明體" w:eastAsia="細明體" w:hAnsi="細明體" w:hint="eastAsia"/>
                <w:lang w:eastAsia="zh-TW"/>
              </w:rPr>
              <w:t>5</w:t>
            </w:r>
            <w:r w:rsidRPr="000600B7">
              <w:rPr>
                <w:rFonts w:ascii="細明體" w:eastAsia="細明體" w:hAnsi="細明體"/>
                <w:lang w:eastAsia="zh-TW"/>
              </w:rPr>
              <w:t>’</w:t>
            </w:r>
          </w:p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 xml:space="preserve">ELSE IF </w:t>
            </w:r>
            <w:r w:rsidR="001F661C" w:rsidRPr="000600B7">
              <w:rPr>
                <w:rFonts w:ascii="細明體" w:eastAsia="細明體" w:hAnsi="細明體" w:hint="eastAsia"/>
                <w:kern w:val="2"/>
                <w:lang w:eastAsia="zh-TW"/>
              </w:rPr>
              <w:t>$處理當筆資料.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 xml:space="preserve">受款人ID 第一碼 = 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‘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1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’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 xml:space="preserve"> OR 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‘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2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’</w:t>
            </w:r>
          </w:p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 xml:space="preserve">   </w:t>
            </w:r>
            <w:r w:rsidRPr="000600B7">
              <w:rPr>
                <w:rFonts w:ascii="細明體" w:eastAsia="細明體" w:hAnsi="細明體" w:hint="eastAsia"/>
                <w:lang w:eastAsia="zh-TW"/>
              </w:rPr>
              <w:t xml:space="preserve">受益人證號別 = </w:t>
            </w:r>
            <w:r w:rsidRPr="000600B7">
              <w:rPr>
                <w:rFonts w:ascii="細明體" w:eastAsia="細明體" w:hAnsi="細明體"/>
                <w:lang w:eastAsia="zh-TW"/>
              </w:rPr>
              <w:t>‘</w:t>
            </w:r>
            <w:r w:rsidRPr="000600B7">
              <w:rPr>
                <w:rFonts w:ascii="細明體" w:eastAsia="細明體" w:hAnsi="細明體" w:hint="eastAsia"/>
                <w:lang w:eastAsia="zh-TW"/>
              </w:rPr>
              <w:t>7</w:t>
            </w:r>
            <w:r w:rsidRPr="000600B7">
              <w:rPr>
                <w:rFonts w:ascii="細明體" w:eastAsia="細明體" w:hAnsi="細明體"/>
                <w:lang w:eastAsia="zh-TW"/>
              </w:rPr>
              <w:t>’</w:t>
            </w:r>
          </w:p>
          <w:p w:rsidR="00F53684" w:rsidRPr="000600B7" w:rsidRDefault="00F53684" w:rsidP="00B309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lang w:eastAsia="zh-TW"/>
              </w:rPr>
              <w:t>END IF</w:t>
            </w:r>
          </w:p>
        </w:tc>
        <w:tc>
          <w:tcPr>
            <w:tcW w:w="2207" w:type="dxa"/>
            <w:shd w:val="clear" w:color="auto" w:fill="auto"/>
            <w:tcPrChange w:id="107" w:author="陳德仁" w:date="2019-04-29T16:32:00Z">
              <w:tcPr>
                <w:tcW w:w="2520" w:type="dxa"/>
                <w:shd w:val="clear" w:color="auto" w:fill="auto"/>
              </w:tcPr>
            </w:tcPrChange>
          </w:tcPr>
          <w:p w:rsidR="00F53684" w:rsidRPr="000600B7" w:rsidRDefault="001F661C" w:rsidP="00B309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程式可參閱AAH1_B110判斷方式</w:t>
            </w:r>
          </w:p>
        </w:tc>
      </w:tr>
      <w:tr w:rsidR="00F53684" w:rsidRPr="000600B7" w:rsidTr="00B97C26">
        <w:tc>
          <w:tcPr>
            <w:tcW w:w="1620" w:type="dxa"/>
            <w:shd w:val="clear" w:color="auto" w:fill="FFFF99"/>
            <w:vAlign w:val="center"/>
            <w:tcPrChange w:id="108" w:author="陳德仁" w:date="2019-04-29T16:32:00Z">
              <w:tcPr>
                <w:tcW w:w="1620" w:type="dxa"/>
                <w:shd w:val="clear" w:color="auto" w:fill="FFFF99"/>
                <w:vAlign w:val="center"/>
              </w:tcPr>
            </w:tcPrChange>
          </w:tcPr>
          <w:p w:rsidR="00F53684" w:rsidRPr="000600B7" w:rsidRDefault="00F53684" w:rsidP="00B3091D">
            <w:pPr>
              <w:rPr>
                <w:rFonts w:ascii="細明體" w:eastAsia="細明體" w:hAnsi="細明體" w:cs="新細明體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給付比例</w:t>
            </w:r>
          </w:p>
        </w:tc>
        <w:tc>
          <w:tcPr>
            <w:tcW w:w="4813" w:type="dxa"/>
            <w:shd w:val="clear" w:color="auto" w:fill="auto"/>
            <w:tcPrChange w:id="109" w:author="陳德仁" w:date="2019-04-29T16:32:00Z">
              <w:tcPr>
                <w:tcW w:w="4500" w:type="dxa"/>
                <w:shd w:val="clear" w:color="auto" w:fill="auto"/>
              </w:tcPr>
            </w:tcPrChange>
          </w:tcPr>
          <w:p w:rsidR="00F53684" w:rsidRPr="000600B7" w:rsidRDefault="001F661C" w:rsidP="00B3091D">
            <w:pPr>
              <w:widowControl/>
              <w:jc w:val="both"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0600B7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$處理當筆資料.</w:t>
            </w:r>
            <w:r w:rsidR="00F53684" w:rsidRPr="000600B7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給付比例</w:t>
            </w:r>
          </w:p>
        </w:tc>
        <w:tc>
          <w:tcPr>
            <w:tcW w:w="2207" w:type="dxa"/>
            <w:shd w:val="clear" w:color="auto" w:fill="auto"/>
            <w:tcPrChange w:id="110" w:author="陳德仁" w:date="2019-04-29T16:32:00Z">
              <w:tcPr>
                <w:tcW w:w="2520" w:type="dxa"/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F53684" w:rsidRPr="000600B7" w:rsidTr="00B97C26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  <w:tcPrChange w:id="111" w:author="陳德仁" w:date="2019-04-29T16:32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99"/>
                <w:vAlign w:val="center"/>
              </w:tcPr>
            </w:tcPrChange>
          </w:tcPr>
          <w:p w:rsidR="00F53684" w:rsidRPr="000600B7" w:rsidRDefault="00F53684" w:rsidP="00B309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受益人姓名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12" w:author="陳德仁" w:date="2019-04-29T16:32:00Z">
              <w:tcPr>
                <w:tcW w:w="45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F53684" w:rsidRPr="000600B7" w:rsidRDefault="001F661C" w:rsidP="00B3091D">
            <w:pPr>
              <w:widowControl/>
              <w:jc w:val="both"/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</w:pPr>
            <w:r w:rsidRPr="000600B7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同受款人姓名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13" w:author="陳德仁" w:date="2019-04-29T16:32:00Z"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53684" w:rsidRPr="000600B7" w:rsidTr="00B97C26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  <w:tcPrChange w:id="114" w:author="陳德仁" w:date="2019-04-29T16:32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99"/>
                <w:vAlign w:val="center"/>
              </w:tcPr>
            </w:tcPrChange>
          </w:tcPr>
          <w:p w:rsidR="00F53684" w:rsidRPr="000600B7" w:rsidRDefault="00F53684" w:rsidP="00B309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受益人ID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15" w:author="陳德仁" w:date="2019-04-29T16:32:00Z">
              <w:tcPr>
                <w:tcW w:w="45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F53684" w:rsidRDefault="001F661C" w:rsidP="00B3091D">
            <w:pPr>
              <w:widowControl/>
              <w:jc w:val="both"/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</w:pPr>
            <w:r w:rsidRPr="000600B7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$處理當筆資料.受款人ID</w:t>
            </w:r>
          </w:p>
          <w:p w:rsidR="00831BEB" w:rsidRPr="00831BEB" w:rsidRDefault="00831BEB" w:rsidP="00831BEB">
            <w:pPr>
              <w:widowControl/>
              <w:jc w:val="both"/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</w:pPr>
            <w:r w:rsidRPr="00831BEB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若受款人ID為空值或空白</w:t>
            </w:r>
          </w:p>
          <w:p w:rsidR="00831BEB" w:rsidRPr="000600B7" w:rsidRDefault="00831BEB" w:rsidP="00831BEB">
            <w:pPr>
              <w:widowControl/>
              <w:jc w:val="both"/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</w:pPr>
            <w:r w:rsidRPr="00831BEB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 xml:space="preserve">  SET ‘XXXXXXXXXX’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16" w:author="陳德仁" w:date="2019-04-29T16:32:00Z"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53684" w:rsidRPr="000600B7" w:rsidTr="00B97C26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  <w:tcPrChange w:id="117" w:author="陳德仁" w:date="2019-04-29T16:32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99"/>
                <w:vAlign w:val="center"/>
              </w:tcPr>
            </w:tcPrChange>
          </w:tcPr>
          <w:p w:rsidR="00F53684" w:rsidRPr="000600B7" w:rsidRDefault="00F53684" w:rsidP="00B309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核賠單位中文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18" w:author="陳德仁" w:date="2019-04-29T16:32:00Z">
              <w:tcPr>
                <w:tcW w:w="45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F53684" w:rsidRPr="000600B7" w:rsidRDefault="001F661C" w:rsidP="001F661C">
            <w:pPr>
              <w:widowControl/>
              <w:jc w:val="both"/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</w:pPr>
            <w:r w:rsidRPr="000600B7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$處理當筆資料.</w:t>
            </w:r>
            <w:r w:rsidRPr="000600B7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覆核</w:t>
            </w:r>
            <w:r w:rsidR="00F53684" w:rsidRPr="000600B7">
              <w:rPr>
                <w:rFonts w:ascii="細明體" w:eastAsia="細明體" w:hAnsi="細明體" w:hint="eastAsia"/>
                <w:sz w:val="20"/>
                <w:szCs w:val="20"/>
              </w:rPr>
              <w:t>單位中文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19" w:author="陳德仁" w:date="2019-04-29T16:32:00Z"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53684" w:rsidRPr="000600B7" w:rsidTr="00B97C26">
        <w:tc>
          <w:tcPr>
            <w:tcW w:w="1620" w:type="dxa"/>
            <w:shd w:val="clear" w:color="auto" w:fill="FFFF99"/>
            <w:vAlign w:val="center"/>
            <w:tcPrChange w:id="120" w:author="陳德仁" w:date="2019-04-29T16:32:00Z">
              <w:tcPr>
                <w:tcW w:w="1620" w:type="dxa"/>
                <w:shd w:val="clear" w:color="auto" w:fill="FFFF99"/>
                <w:vAlign w:val="center"/>
              </w:tcPr>
            </w:tcPrChange>
          </w:tcPr>
          <w:p w:rsidR="00F53684" w:rsidRPr="000600B7" w:rsidRDefault="00F53684" w:rsidP="00B3091D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cs="Arial" w:hint="eastAsia"/>
                <w:sz w:val="20"/>
                <w:szCs w:val="20"/>
              </w:rPr>
              <w:t>收費地址</w:t>
            </w:r>
          </w:p>
        </w:tc>
        <w:tc>
          <w:tcPr>
            <w:tcW w:w="4813" w:type="dxa"/>
            <w:shd w:val="clear" w:color="auto" w:fill="auto"/>
            <w:tcPrChange w:id="121" w:author="陳德仁" w:date="2019-04-29T16:32:00Z">
              <w:tcPr>
                <w:tcW w:w="4500" w:type="dxa"/>
                <w:shd w:val="clear" w:color="auto" w:fill="auto"/>
              </w:tcPr>
            </w:tcPrChange>
          </w:tcPr>
          <w:p w:rsidR="00F53684" w:rsidRPr="000600B7" w:rsidRDefault="001F661C" w:rsidP="00B3091D">
            <w:pPr>
              <w:widowControl/>
              <w:jc w:val="both"/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</w:pPr>
            <w:r w:rsidRPr="000600B7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空白</w:t>
            </w:r>
          </w:p>
        </w:tc>
        <w:tc>
          <w:tcPr>
            <w:tcW w:w="2207" w:type="dxa"/>
            <w:shd w:val="clear" w:color="auto" w:fill="auto"/>
            <w:tcPrChange w:id="122" w:author="陳德仁" w:date="2019-04-29T16:32:00Z">
              <w:tcPr>
                <w:tcW w:w="2520" w:type="dxa"/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F53684" w:rsidRPr="000600B7" w:rsidTr="00B97C26">
        <w:tc>
          <w:tcPr>
            <w:tcW w:w="1620" w:type="dxa"/>
            <w:shd w:val="clear" w:color="auto" w:fill="FFFF99"/>
            <w:vAlign w:val="center"/>
            <w:tcPrChange w:id="123" w:author="陳德仁" w:date="2019-04-29T16:32:00Z">
              <w:tcPr>
                <w:tcW w:w="1620" w:type="dxa"/>
                <w:shd w:val="clear" w:color="auto" w:fill="FFFF99"/>
                <w:vAlign w:val="center"/>
              </w:tcPr>
            </w:tcPrChange>
          </w:tcPr>
          <w:p w:rsidR="00F53684" w:rsidRPr="000600B7" w:rsidRDefault="00F53684" w:rsidP="00B309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cs="Arial" w:hint="eastAsia"/>
                <w:sz w:val="20"/>
                <w:szCs w:val="20"/>
              </w:rPr>
              <w:t>要保人電話</w:t>
            </w:r>
          </w:p>
        </w:tc>
        <w:tc>
          <w:tcPr>
            <w:tcW w:w="4813" w:type="dxa"/>
            <w:shd w:val="clear" w:color="auto" w:fill="auto"/>
            <w:tcPrChange w:id="124" w:author="陳德仁" w:date="2019-04-29T16:32:00Z">
              <w:tcPr>
                <w:tcW w:w="4500" w:type="dxa"/>
                <w:shd w:val="clear" w:color="auto" w:fill="auto"/>
              </w:tcPr>
            </w:tcPrChange>
          </w:tcPr>
          <w:p w:rsidR="00F53684" w:rsidRPr="000600B7" w:rsidRDefault="001F661C" w:rsidP="00B3091D">
            <w:pPr>
              <w:widowControl/>
              <w:jc w:val="both"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0600B7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空白</w:t>
            </w:r>
          </w:p>
        </w:tc>
        <w:tc>
          <w:tcPr>
            <w:tcW w:w="2207" w:type="dxa"/>
            <w:shd w:val="clear" w:color="auto" w:fill="auto"/>
            <w:tcPrChange w:id="125" w:author="陳德仁" w:date="2019-04-29T16:32:00Z">
              <w:tcPr>
                <w:tcW w:w="2520" w:type="dxa"/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F53684" w:rsidRPr="000600B7" w:rsidTr="00B97C26">
        <w:tc>
          <w:tcPr>
            <w:tcW w:w="1620" w:type="dxa"/>
            <w:shd w:val="clear" w:color="auto" w:fill="FFFF99"/>
            <w:vAlign w:val="center"/>
            <w:tcPrChange w:id="126" w:author="陳德仁" w:date="2019-04-29T16:32:00Z">
              <w:tcPr>
                <w:tcW w:w="1620" w:type="dxa"/>
                <w:shd w:val="clear" w:color="auto" w:fill="FFFF99"/>
                <w:vAlign w:val="center"/>
              </w:tcPr>
            </w:tcPrChange>
          </w:tcPr>
          <w:p w:rsidR="00F53684" w:rsidRPr="000600B7" w:rsidRDefault="00F53684" w:rsidP="00B3091D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cs="Arial" w:hint="eastAsia"/>
                <w:sz w:val="20"/>
                <w:szCs w:val="20"/>
              </w:rPr>
              <w:t>送件人電話</w:t>
            </w:r>
          </w:p>
        </w:tc>
        <w:tc>
          <w:tcPr>
            <w:tcW w:w="4813" w:type="dxa"/>
            <w:shd w:val="clear" w:color="auto" w:fill="auto"/>
            <w:tcPrChange w:id="127" w:author="陳德仁" w:date="2019-04-29T16:32:00Z">
              <w:tcPr>
                <w:tcW w:w="4500" w:type="dxa"/>
                <w:shd w:val="clear" w:color="auto" w:fill="auto"/>
              </w:tcPr>
            </w:tcPrChange>
          </w:tcPr>
          <w:p w:rsidR="00F53684" w:rsidRPr="000600B7" w:rsidRDefault="001F661C" w:rsidP="00B3091D">
            <w:pPr>
              <w:widowControl/>
              <w:jc w:val="both"/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</w:pPr>
            <w:r w:rsidRPr="000600B7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空白</w:t>
            </w:r>
          </w:p>
        </w:tc>
        <w:tc>
          <w:tcPr>
            <w:tcW w:w="2207" w:type="dxa"/>
            <w:shd w:val="clear" w:color="auto" w:fill="auto"/>
            <w:tcPrChange w:id="128" w:author="陳德仁" w:date="2019-04-29T16:32:00Z">
              <w:tcPr>
                <w:tcW w:w="2520" w:type="dxa"/>
                <w:shd w:val="clear" w:color="auto" w:fill="auto"/>
              </w:tcPr>
            </w:tcPrChange>
          </w:tcPr>
          <w:p w:rsidR="00F53684" w:rsidRPr="000600B7" w:rsidRDefault="00F53684" w:rsidP="00B3091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B97C26" w:rsidRPr="000600B7" w:rsidTr="00B97C26">
        <w:trPr>
          <w:ins w:id="129" w:author="陳德仁" w:date="2019-04-29T16:26:00Z"/>
        </w:trPr>
        <w:tc>
          <w:tcPr>
            <w:tcW w:w="1620" w:type="dxa"/>
            <w:shd w:val="clear" w:color="auto" w:fill="FFFF99"/>
            <w:tcPrChange w:id="130" w:author="陳德仁" w:date="2019-04-29T16:32:00Z">
              <w:tcPr>
                <w:tcW w:w="1620" w:type="dxa"/>
                <w:shd w:val="clear" w:color="auto" w:fill="FFFF99"/>
                <w:vAlign w:val="center"/>
              </w:tcPr>
            </w:tcPrChange>
          </w:tcPr>
          <w:p w:rsidR="00B97C26" w:rsidRPr="000600B7" w:rsidRDefault="00B97C26" w:rsidP="00B97C26">
            <w:pPr>
              <w:rPr>
                <w:ins w:id="131" w:author="陳德仁" w:date="2019-04-29T16:26:00Z"/>
                <w:rFonts w:ascii="細明體" w:eastAsia="細明體" w:hAnsi="細明體" w:cs="Arial" w:hint="eastAsia"/>
                <w:sz w:val="20"/>
                <w:szCs w:val="20"/>
              </w:rPr>
            </w:pPr>
            <w:ins w:id="132" w:author="陳德仁" w:date="2019-04-29T16:27:00Z">
              <w:r w:rsidRPr="00E27A9B">
                <w:rPr>
                  <w:rFonts w:hint="eastAsia"/>
                </w:rPr>
                <w:t>幣別</w:t>
              </w:r>
            </w:ins>
          </w:p>
        </w:tc>
        <w:tc>
          <w:tcPr>
            <w:tcW w:w="4813" w:type="dxa"/>
            <w:shd w:val="clear" w:color="auto" w:fill="auto"/>
            <w:tcPrChange w:id="133" w:author="陳德仁" w:date="2019-04-29T16:32:00Z">
              <w:tcPr>
                <w:tcW w:w="4500" w:type="dxa"/>
                <w:shd w:val="clear" w:color="auto" w:fill="auto"/>
              </w:tcPr>
            </w:tcPrChange>
          </w:tcPr>
          <w:p w:rsidR="00B97C26" w:rsidRDefault="00B97C26" w:rsidP="00B97C26">
            <w:pPr>
              <w:widowControl/>
              <w:jc w:val="both"/>
              <w:rPr>
                <w:ins w:id="134" w:author="陳德仁" w:date="2019-04-29T16:27:00Z"/>
              </w:rPr>
            </w:pPr>
            <w:ins w:id="135" w:author="陳德仁" w:date="2019-04-29T16:28:00Z">
              <w:r w:rsidRPr="00B97C26">
                <w:rPr>
                  <w:rFonts w:hint="eastAsia"/>
                </w:rPr>
                <w:t>$</w:t>
              </w:r>
              <w:r w:rsidRPr="00B97C26">
                <w:rPr>
                  <w:rFonts w:hint="eastAsia"/>
                </w:rPr>
                <w:t>處理當筆資料</w:t>
              </w:r>
            </w:ins>
            <w:ins w:id="136" w:author="陳德仁" w:date="2019-04-29T16:27:00Z">
              <w:r w:rsidRPr="00E27A9B">
                <w:rPr>
                  <w:rFonts w:hint="eastAsia"/>
                </w:rPr>
                <w:t>.</w:t>
              </w:r>
              <w:r w:rsidRPr="00E27A9B">
                <w:rPr>
                  <w:rFonts w:hint="eastAsia"/>
                </w:rPr>
                <w:t>幣別</w:t>
              </w:r>
            </w:ins>
          </w:p>
          <w:p w:rsidR="00B97C26" w:rsidRPr="000600B7" w:rsidRDefault="00B97C26" w:rsidP="00B97C26">
            <w:pPr>
              <w:widowControl/>
              <w:jc w:val="both"/>
              <w:rPr>
                <w:ins w:id="137" w:author="陳德仁" w:date="2019-04-29T16:26:00Z"/>
                <w:rFonts w:ascii="細明體" w:eastAsia="細明體" w:hAnsi="細明體" w:cs="新細明體" w:hint="eastAsia"/>
                <w:kern w:val="0"/>
                <w:sz w:val="20"/>
                <w:szCs w:val="20"/>
              </w:rPr>
            </w:pPr>
            <w:ins w:id="138" w:author="陳德仁" w:date="2019-04-29T16:28:00Z">
              <w:r w:rsidRPr="00B97C26">
                <w:rPr>
                  <w:rFonts w:ascii="細明體" w:eastAsia="細明體" w:hAnsi="細明體" w:cs="新細明體" w:hint="eastAsia"/>
                  <w:kern w:val="0"/>
                  <w:sz w:val="20"/>
                  <w:szCs w:val="20"/>
                </w:rPr>
                <w:t>若幣別非台幣（非NTD）則以給付日期(</w:t>
              </w:r>
            </w:ins>
            <w:ins w:id="139" w:author="陳德仁" w:date="2019-04-29T16:29:00Z">
              <w:r w:rsidRPr="00B97C26">
                <w:rPr>
                  <w:rFonts w:ascii="細明體" w:eastAsia="細明體" w:hAnsi="細明體" w:cs="新細明體" w:hint="eastAsia"/>
                  <w:kern w:val="0"/>
                  <w:sz w:val="20"/>
                  <w:szCs w:val="20"/>
                </w:rPr>
                <w:t>$處理當筆資料.覆核日期</w:t>
              </w:r>
            </w:ins>
            <w:ins w:id="140" w:author="陳德仁" w:date="2019-04-29T16:28:00Z">
              <w:r w:rsidRPr="00B97C26">
                <w:rPr>
                  <w:rFonts w:ascii="細明體" w:eastAsia="細明體" w:hAnsi="細明體" w:cs="新細明體" w:hint="eastAsia"/>
                  <w:kern w:val="0"/>
                  <w:sz w:val="20"/>
                  <w:szCs w:val="20"/>
                </w:rPr>
                <w:t>)，幣別　呼叫AA_B1Z106.getRate取得下列欄位，若當日無買進匯率（BUY_RATE），則以前一日呼叫，直到有對應值為止</w:t>
              </w:r>
            </w:ins>
          </w:p>
        </w:tc>
        <w:tc>
          <w:tcPr>
            <w:tcW w:w="2207" w:type="dxa"/>
            <w:shd w:val="clear" w:color="auto" w:fill="auto"/>
            <w:tcPrChange w:id="141" w:author="陳德仁" w:date="2019-04-29T16:32:00Z">
              <w:tcPr>
                <w:tcW w:w="2520" w:type="dxa"/>
                <w:shd w:val="clear" w:color="auto" w:fill="auto"/>
              </w:tcPr>
            </w:tcPrChange>
          </w:tcPr>
          <w:p w:rsidR="00B97C26" w:rsidRPr="000600B7" w:rsidRDefault="00B97C26" w:rsidP="00B97C26">
            <w:pPr>
              <w:rPr>
                <w:ins w:id="142" w:author="陳德仁" w:date="2019-04-29T16:26:00Z"/>
                <w:rFonts w:ascii="細明體" w:eastAsia="細明體" w:hAnsi="細明體"/>
                <w:sz w:val="20"/>
                <w:szCs w:val="20"/>
              </w:rPr>
            </w:pPr>
          </w:p>
        </w:tc>
      </w:tr>
      <w:tr w:rsidR="00B97C26" w:rsidRPr="000600B7" w:rsidTr="00B97C26">
        <w:trPr>
          <w:ins w:id="143" w:author="陳德仁" w:date="2019-04-29T16:29:00Z"/>
        </w:trPr>
        <w:tc>
          <w:tcPr>
            <w:tcW w:w="1620" w:type="dxa"/>
            <w:shd w:val="clear" w:color="auto" w:fill="FFFF99"/>
            <w:tcPrChange w:id="144" w:author="陳德仁" w:date="2019-04-29T16:32:00Z">
              <w:tcPr>
                <w:tcW w:w="1620" w:type="dxa"/>
                <w:shd w:val="clear" w:color="auto" w:fill="FFFF99"/>
              </w:tcPr>
            </w:tcPrChange>
          </w:tcPr>
          <w:p w:rsidR="00B97C26" w:rsidRPr="00E27A9B" w:rsidRDefault="00B97C26" w:rsidP="00B97C26">
            <w:pPr>
              <w:rPr>
                <w:ins w:id="145" w:author="陳德仁" w:date="2019-04-29T16:29:00Z"/>
                <w:rFonts w:hint="eastAsia"/>
              </w:rPr>
            </w:pPr>
            <w:ins w:id="146" w:author="陳德仁" w:date="2019-04-29T16:30:00Z">
              <w:r w:rsidRPr="00CA6227">
                <w:rPr>
                  <w:rFonts w:hint="eastAsia"/>
                </w:rPr>
                <w:t>買進匯率</w:t>
              </w:r>
            </w:ins>
          </w:p>
        </w:tc>
        <w:tc>
          <w:tcPr>
            <w:tcW w:w="4813" w:type="dxa"/>
            <w:shd w:val="clear" w:color="auto" w:fill="auto"/>
            <w:tcPrChange w:id="147" w:author="陳德仁" w:date="2019-04-29T16:32:00Z">
              <w:tcPr>
                <w:tcW w:w="4500" w:type="dxa"/>
                <w:shd w:val="clear" w:color="auto" w:fill="auto"/>
              </w:tcPr>
            </w:tcPrChange>
          </w:tcPr>
          <w:p w:rsidR="00B97C26" w:rsidRDefault="00B97C26" w:rsidP="00B97C26">
            <w:pPr>
              <w:widowControl/>
              <w:jc w:val="both"/>
              <w:rPr>
                <w:ins w:id="148" w:author="陳德仁" w:date="2019-04-29T16:30:00Z"/>
              </w:rPr>
            </w:pPr>
            <w:ins w:id="149" w:author="陳德仁" w:date="2019-04-29T16:30:00Z">
              <w:r w:rsidRPr="00CA6227">
                <w:rPr>
                  <w:rFonts w:hint="eastAsia"/>
                </w:rPr>
                <w:t>若為台幣，買進匯率（</w:t>
              </w:r>
              <w:r w:rsidRPr="00CA6227">
                <w:rPr>
                  <w:rFonts w:hint="eastAsia"/>
                </w:rPr>
                <w:t>BUY_RATE</w:t>
              </w:r>
              <w:r w:rsidRPr="00CA6227">
                <w:rPr>
                  <w:rFonts w:hint="eastAsia"/>
                </w:rPr>
                <w:t>）</w:t>
              </w:r>
              <w:r w:rsidRPr="00CA6227">
                <w:rPr>
                  <w:rFonts w:hint="eastAsia"/>
                </w:rPr>
                <w:t>= 1</w:t>
              </w:r>
            </w:ins>
          </w:p>
          <w:p w:rsidR="00B97C26" w:rsidRPr="00B97C26" w:rsidRDefault="00B97C26" w:rsidP="00B97C26">
            <w:pPr>
              <w:widowControl/>
              <w:jc w:val="both"/>
              <w:rPr>
                <w:ins w:id="150" w:author="陳德仁" w:date="2019-04-29T16:29:00Z"/>
                <w:rFonts w:hint="eastAsia"/>
              </w:rPr>
            </w:pPr>
            <w:ins w:id="151" w:author="陳德仁" w:date="2019-04-29T16:30:00Z">
              <w:r w:rsidRPr="00B97C26">
                <w:rPr>
                  <w:rFonts w:hint="eastAsia"/>
                </w:rPr>
                <w:t>非台幣，買進匯率（</w:t>
              </w:r>
              <w:r w:rsidRPr="00B97C26">
                <w:rPr>
                  <w:rFonts w:hint="eastAsia"/>
                </w:rPr>
                <w:t>BUY_RATE</w:t>
              </w:r>
              <w:r w:rsidRPr="00B97C26">
                <w:rPr>
                  <w:rFonts w:hint="eastAsia"/>
                </w:rPr>
                <w:t>）為回傳之買進匯率（</w:t>
              </w:r>
              <w:r w:rsidRPr="00B97C26">
                <w:rPr>
                  <w:rFonts w:hint="eastAsia"/>
                </w:rPr>
                <w:t>BUY_RATE</w:t>
              </w:r>
              <w:r w:rsidRPr="00B97C26">
                <w:rPr>
                  <w:rFonts w:hint="eastAsia"/>
                </w:rPr>
                <w:t>）</w:t>
              </w:r>
            </w:ins>
          </w:p>
        </w:tc>
        <w:tc>
          <w:tcPr>
            <w:tcW w:w="2207" w:type="dxa"/>
            <w:shd w:val="clear" w:color="auto" w:fill="auto"/>
            <w:tcPrChange w:id="152" w:author="陳德仁" w:date="2019-04-29T16:32:00Z">
              <w:tcPr>
                <w:tcW w:w="2520" w:type="dxa"/>
                <w:shd w:val="clear" w:color="auto" w:fill="auto"/>
              </w:tcPr>
            </w:tcPrChange>
          </w:tcPr>
          <w:p w:rsidR="00B97C26" w:rsidRPr="000600B7" w:rsidRDefault="00B97C26" w:rsidP="00B97C26">
            <w:pPr>
              <w:rPr>
                <w:ins w:id="153" w:author="陳德仁" w:date="2019-04-29T16:29:00Z"/>
                <w:rFonts w:ascii="細明體" w:eastAsia="細明體" w:hAnsi="細明體"/>
                <w:sz w:val="20"/>
                <w:szCs w:val="20"/>
              </w:rPr>
            </w:pPr>
          </w:p>
        </w:tc>
      </w:tr>
      <w:tr w:rsidR="00B97C26" w:rsidRPr="000600B7" w:rsidTr="00B97C26">
        <w:trPr>
          <w:ins w:id="154" w:author="陳德仁" w:date="2019-04-29T16:31:00Z"/>
        </w:trPr>
        <w:tc>
          <w:tcPr>
            <w:tcW w:w="1620" w:type="dxa"/>
            <w:shd w:val="clear" w:color="auto" w:fill="FFFF99"/>
            <w:tcPrChange w:id="155" w:author="陳德仁" w:date="2019-04-29T16:32:00Z">
              <w:tcPr>
                <w:tcW w:w="1620" w:type="dxa"/>
                <w:shd w:val="clear" w:color="auto" w:fill="FFFF99"/>
              </w:tcPr>
            </w:tcPrChange>
          </w:tcPr>
          <w:p w:rsidR="00B97C26" w:rsidRPr="00CA6227" w:rsidRDefault="00B97C26" w:rsidP="00B97C26">
            <w:pPr>
              <w:rPr>
                <w:ins w:id="156" w:author="陳德仁" w:date="2019-04-29T16:31:00Z"/>
                <w:rFonts w:hint="eastAsia"/>
              </w:rPr>
            </w:pPr>
            <w:ins w:id="157" w:author="陳德仁" w:date="2019-04-29T16:31:00Z">
              <w:r w:rsidRPr="00867E71">
                <w:rPr>
                  <w:rFonts w:hint="eastAsia"/>
                </w:rPr>
                <w:t>換算新台幣後金額</w:t>
              </w:r>
            </w:ins>
          </w:p>
        </w:tc>
        <w:tc>
          <w:tcPr>
            <w:tcW w:w="4813" w:type="dxa"/>
            <w:shd w:val="clear" w:color="auto" w:fill="auto"/>
            <w:tcPrChange w:id="158" w:author="陳德仁" w:date="2019-04-29T16:32:00Z">
              <w:tcPr>
                <w:tcW w:w="4500" w:type="dxa"/>
                <w:shd w:val="clear" w:color="auto" w:fill="auto"/>
              </w:tcPr>
            </w:tcPrChange>
          </w:tcPr>
          <w:p w:rsidR="00B97C26" w:rsidRPr="00CA6227" w:rsidRDefault="00B97C26" w:rsidP="00B97C26">
            <w:pPr>
              <w:widowControl/>
              <w:jc w:val="both"/>
              <w:rPr>
                <w:ins w:id="159" w:author="陳德仁" w:date="2019-04-29T16:31:00Z"/>
                <w:rFonts w:hint="eastAsia"/>
              </w:rPr>
            </w:pPr>
            <w:ins w:id="160" w:author="陳德仁" w:date="2019-04-29T16:31:00Z">
              <w:r w:rsidRPr="00867E71">
                <w:rPr>
                  <w:rFonts w:hint="eastAsia"/>
                </w:rPr>
                <w:t>給付金額</w:t>
              </w:r>
              <w:r w:rsidRPr="00867E71">
                <w:rPr>
                  <w:rFonts w:hint="eastAsia"/>
                </w:rPr>
                <w:t>(DTAAB002.</w:t>
              </w:r>
              <w:r w:rsidRPr="00867E71">
                <w:rPr>
                  <w:rFonts w:hint="eastAsia"/>
                </w:rPr>
                <w:t>給付金額</w:t>
              </w:r>
              <w:r w:rsidRPr="00867E71">
                <w:rPr>
                  <w:rFonts w:hint="eastAsia"/>
                </w:rPr>
                <w:t xml:space="preserve">)* </w:t>
              </w:r>
              <w:r w:rsidRPr="00867E71">
                <w:rPr>
                  <w:rFonts w:hint="eastAsia"/>
                </w:rPr>
                <w:t>買進匯率（</w:t>
              </w:r>
              <w:r w:rsidRPr="00867E71">
                <w:rPr>
                  <w:rFonts w:hint="eastAsia"/>
                </w:rPr>
                <w:t>BUY_RATE</w:t>
              </w:r>
              <w:r w:rsidRPr="00867E71">
                <w:rPr>
                  <w:rFonts w:hint="eastAsia"/>
                </w:rPr>
                <w:t>）</w:t>
              </w:r>
            </w:ins>
          </w:p>
        </w:tc>
        <w:tc>
          <w:tcPr>
            <w:tcW w:w="2207" w:type="dxa"/>
            <w:shd w:val="clear" w:color="auto" w:fill="auto"/>
            <w:tcPrChange w:id="161" w:author="陳德仁" w:date="2019-04-29T16:32:00Z">
              <w:tcPr>
                <w:tcW w:w="2520" w:type="dxa"/>
                <w:shd w:val="clear" w:color="auto" w:fill="auto"/>
              </w:tcPr>
            </w:tcPrChange>
          </w:tcPr>
          <w:p w:rsidR="00B97C26" w:rsidRPr="000600B7" w:rsidRDefault="00B97C26" w:rsidP="00B97C26">
            <w:pPr>
              <w:rPr>
                <w:ins w:id="162" w:author="陳德仁" w:date="2019-04-29T16:31:00Z"/>
                <w:rFonts w:ascii="細明體" w:eastAsia="細明體" w:hAnsi="細明體"/>
                <w:sz w:val="20"/>
                <w:szCs w:val="20"/>
              </w:rPr>
            </w:pPr>
          </w:p>
        </w:tc>
      </w:tr>
      <w:tr w:rsidR="00B97C26" w:rsidRPr="000600B7" w:rsidTr="00B97C26">
        <w:trPr>
          <w:ins w:id="163" w:author="陳德仁" w:date="2019-04-29T16:31:00Z"/>
        </w:trPr>
        <w:tc>
          <w:tcPr>
            <w:tcW w:w="1620" w:type="dxa"/>
            <w:shd w:val="clear" w:color="auto" w:fill="FFFF99"/>
            <w:tcPrChange w:id="164" w:author="陳德仁" w:date="2019-04-29T16:32:00Z">
              <w:tcPr>
                <w:tcW w:w="1620" w:type="dxa"/>
                <w:shd w:val="clear" w:color="auto" w:fill="FFFF99"/>
              </w:tcPr>
            </w:tcPrChange>
          </w:tcPr>
          <w:p w:rsidR="00B97C26" w:rsidRPr="00867E71" w:rsidRDefault="00B97C26" w:rsidP="00B97C26">
            <w:pPr>
              <w:rPr>
                <w:ins w:id="165" w:author="陳德仁" w:date="2019-04-29T16:31:00Z"/>
                <w:rFonts w:hint="eastAsia"/>
              </w:rPr>
            </w:pPr>
            <w:ins w:id="166" w:author="陳德仁" w:date="2019-04-29T16:32:00Z">
              <w:r w:rsidRPr="005865CA">
                <w:rPr>
                  <w:rFonts w:hint="eastAsia"/>
                </w:rPr>
                <w:t>賣出匯率</w:t>
              </w:r>
              <w:r w:rsidRPr="005865CA">
                <w:rPr>
                  <w:rFonts w:hint="eastAsia"/>
                </w:rPr>
                <w:t>(</w:t>
              </w:r>
              <w:r w:rsidRPr="005865CA">
                <w:rPr>
                  <w:rFonts w:hint="eastAsia"/>
                </w:rPr>
                <w:t>申購</w:t>
              </w:r>
              <w:r w:rsidRPr="005865CA">
                <w:rPr>
                  <w:rFonts w:hint="eastAsia"/>
                </w:rPr>
                <w:t>)</w:t>
              </w:r>
            </w:ins>
          </w:p>
        </w:tc>
        <w:tc>
          <w:tcPr>
            <w:tcW w:w="4813" w:type="dxa"/>
            <w:shd w:val="clear" w:color="auto" w:fill="auto"/>
            <w:tcPrChange w:id="167" w:author="陳德仁" w:date="2019-04-29T16:32:00Z">
              <w:tcPr>
                <w:tcW w:w="4500" w:type="dxa"/>
                <w:shd w:val="clear" w:color="auto" w:fill="auto"/>
              </w:tcPr>
            </w:tcPrChange>
          </w:tcPr>
          <w:p w:rsidR="00B97C26" w:rsidRDefault="00B97C26" w:rsidP="00B97C26">
            <w:pPr>
              <w:widowControl/>
              <w:jc w:val="both"/>
              <w:rPr>
                <w:ins w:id="168" w:author="陳德仁" w:date="2019-04-29T16:32:00Z"/>
              </w:rPr>
            </w:pPr>
            <w:ins w:id="169" w:author="陳德仁" w:date="2019-04-29T16:32:00Z">
              <w:r w:rsidRPr="005865CA">
                <w:rPr>
                  <w:rFonts w:hint="eastAsia"/>
                </w:rPr>
                <w:t>若為台幣，賣出匯率</w:t>
              </w:r>
              <w:r w:rsidRPr="005865CA">
                <w:rPr>
                  <w:rFonts w:hint="eastAsia"/>
                </w:rPr>
                <w:t>(</w:t>
              </w:r>
              <w:r w:rsidRPr="005865CA">
                <w:rPr>
                  <w:rFonts w:hint="eastAsia"/>
                </w:rPr>
                <w:t>申購</w:t>
              </w:r>
              <w:r w:rsidRPr="005865CA">
                <w:rPr>
                  <w:rFonts w:hint="eastAsia"/>
                </w:rPr>
                <w:t>)</w:t>
              </w:r>
              <w:r w:rsidRPr="005865CA">
                <w:rPr>
                  <w:rFonts w:hint="eastAsia"/>
                </w:rPr>
                <w:t>（</w:t>
              </w:r>
              <w:r w:rsidRPr="005865CA">
                <w:rPr>
                  <w:rFonts w:hint="eastAsia"/>
                </w:rPr>
                <w:t>SALE_RATE_TSFR</w:t>
              </w:r>
              <w:r w:rsidRPr="005865CA">
                <w:rPr>
                  <w:rFonts w:hint="eastAsia"/>
                </w:rPr>
                <w:t>）</w:t>
              </w:r>
              <w:r w:rsidRPr="005865CA">
                <w:rPr>
                  <w:rFonts w:hint="eastAsia"/>
                </w:rPr>
                <w:t>= 1</w:t>
              </w:r>
            </w:ins>
          </w:p>
          <w:p w:rsidR="00B97C26" w:rsidRPr="00867E71" w:rsidRDefault="00B97C26" w:rsidP="00B97C26">
            <w:pPr>
              <w:widowControl/>
              <w:jc w:val="both"/>
              <w:rPr>
                <w:ins w:id="170" w:author="陳德仁" w:date="2019-04-29T16:31:00Z"/>
                <w:rFonts w:hint="eastAsia"/>
              </w:rPr>
            </w:pPr>
            <w:ins w:id="171" w:author="陳德仁" w:date="2019-04-29T16:32:00Z">
              <w:r w:rsidRPr="00B97C26">
                <w:rPr>
                  <w:rFonts w:hint="eastAsia"/>
                </w:rPr>
                <w:t>非台幣，賣出匯率</w:t>
              </w:r>
              <w:r w:rsidRPr="00B97C26">
                <w:rPr>
                  <w:rFonts w:hint="eastAsia"/>
                </w:rPr>
                <w:t>(</w:t>
              </w:r>
              <w:r w:rsidRPr="00B97C26">
                <w:rPr>
                  <w:rFonts w:hint="eastAsia"/>
                </w:rPr>
                <w:t>申購</w:t>
              </w:r>
              <w:r w:rsidRPr="00B97C26">
                <w:rPr>
                  <w:rFonts w:hint="eastAsia"/>
                </w:rPr>
                <w:t>)</w:t>
              </w:r>
              <w:r w:rsidRPr="00B97C26">
                <w:rPr>
                  <w:rFonts w:hint="eastAsia"/>
                </w:rPr>
                <w:t>為回傳之賣出匯率</w:t>
              </w:r>
              <w:r w:rsidRPr="00B97C26">
                <w:rPr>
                  <w:rFonts w:hint="eastAsia"/>
                </w:rPr>
                <w:t>(</w:t>
              </w:r>
              <w:r w:rsidRPr="00B97C26">
                <w:rPr>
                  <w:rFonts w:hint="eastAsia"/>
                </w:rPr>
                <w:t>申購</w:t>
              </w:r>
              <w:r w:rsidRPr="00B97C26">
                <w:rPr>
                  <w:rFonts w:hint="eastAsia"/>
                </w:rPr>
                <w:t xml:space="preserve">) </w:t>
              </w:r>
              <w:r w:rsidRPr="00B97C26">
                <w:rPr>
                  <w:rFonts w:hint="eastAsia"/>
                </w:rPr>
                <w:t>（</w:t>
              </w:r>
              <w:r w:rsidRPr="00B97C26">
                <w:rPr>
                  <w:rFonts w:hint="eastAsia"/>
                </w:rPr>
                <w:t>SALE_RATE_TSFR</w:t>
              </w:r>
              <w:r w:rsidRPr="00B97C26">
                <w:rPr>
                  <w:rFonts w:hint="eastAsia"/>
                </w:rPr>
                <w:t>）</w:t>
              </w:r>
            </w:ins>
          </w:p>
        </w:tc>
        <w:tc>
          <w:tcPr>
            <w:tcW w:w="2207" w:type="dxa"/>
            <w:shd w:val="clear" w:color="auto" w:fill="auto"/>
            <w:tcPrChange w:id="172" w:author="陳德仁" w:date="2019-04-29T16:32:00Z">
              <w:tcPr>
                <w:tcW w:w="2520" w:type="dxa"/>
                <w:shd w:val="clear" w:color="auto" w:fill="auto"/>
              </w:tcPr>
            </w:tcPrChange>
          </w:tcPr>
          <w:p w:rsidR="00B97C26" w:rsidRPr="000600B7" w:rsidRDefault="00B97C26" w:rsidP="00B97C26">
            <w:pPr>
              <w:rPr>
                <w:ins w:id="173" w:author="陳德仁" w:date="2019-04-29T16:31:00Z"/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0F5EBF" w:rsidRPr="000600B7" w:rsidRDefault="004C6A51" w:rsidP="000F5EB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若寫入有誤，</w:t>
      </w:r>
    </w:p>
    <w:p w:rsidR="004C6A51" w:rsidRPr="000600B7" w:rsidRDefault="004C6A51" w:rsidP="004C6A5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 xml:space="preserve">紀錄錯誤訊息， </w:t>
      </w:r>
      <w:r w:rsidRPr="000600B7">
        <w:rPr>
          <w:rFonts w:ascii="細明體" w:eastAsia="細明體" w:hAnsi="細明體"/>
          <w:kern w:val="2"/>
          <w:lang w:eastAsia="zh-TW"/>
        </w:rPr>
        <w:t>“</w:t>
      </w:r>
      <w:r w:rsidRPr="000600B7">
        <w:rPr>
          <w:rFonts w:ascii="細明體" w:eastAsia="細明體" w:hAnsi="細明體" w:hint="eastAsia"/>
          <w:kern w:val="2"/>
          <w:lang w:eastAsia="zh-TW"/>
        </w:rPr>
        <w:t>寫入</w:t>
      </w:r>
      <w:r w:rsidRPr="000600B7">
        <w:rPr>
          <w:rFonts w:ascii="細明體" w:eastAsia="細明體" w:hAnsi="細明體" w:hint="eastAsia"/>
          <w:caps/>
          <w:color w:val="000000"/>
          <w:lang w:eastAsia="zh-TW"/>
        </w:rPr>
        <w:t>死殘理賠國稅局資料錯誤，受理編號:</w:t>
      </w:r>
      <w:r w:rsidRPr="000600B7">
        <w:rPr>
          <w:rFonts w:ascii="細明體" w:eastAsia="細明體" w:hAnsi="細明體"/>
          <w:caps/>
          <w:color w:val="000000"/>
          <w:lang w:eastAsia="zh-TW"/>
        </w:rPr>
        <w:t>”</w:t>
      </w:r>
      <w:r w:rsidRPr="000600B7">
        <w:rPr>
          <w:rFonts w:ascii="細明體" w:eastAsia="細明體" w:hAnsi="細明體" w:hint="eastAsia"/>
          <w:caps/>
          <w:color w:val="000000"/>
          <w:lang w:eastAsia="zh-TW"/>
        </w:rPr>
        <w:t xml:space="preserve">+$處理當筆資料.受理編號 + </w:t>
      </w:r>
      <w:r w:rsidRPr="000600B7">
        <w:rPr>
          <w:rFonts w:ascii="細明體" w:eastAsia="細明體" w:hAnsi="細明體"/>
          <w:caps/>
          <w:color w:val="000000"/>
          <w:lang w:eastAsia="zh-TW"/>
        </w:rPr>
        <w:t>“</w:t>
      </w:r>
      <w:r w:rsidRPr="000600B7">
        <w:rPr>
          <w:rFonts w:ascii="細明體" w:eastAsia="細明體" w:hAnsi="細明體" w:hint="eastAsia"/>
          <w:caps/>
          <w:color w:val="000000"/>
          <w:lang w:eastAsia="zh-TW"/>
        </w:rPr>
        <w:t>,事故者ID:</w:t>
      </w:r>
      <w:r w:rsidRPr="000600B7">
        <w:rPr>
          <w:rFonts w:ascii="細明體" w:eastAsia="細明體" w:hAnsi="細明體"/>
          <w:caps/>
          <w:color w:val="000000"/>
          <w:lang w:eastAsia="zh-TW"/>
        </w:rPr>
        <w:t>”</w:t>
      </w:r>
      <w:r w:rsidRPr="000600B7">
        <w:rPr>
          <w:rFonts w:ascii="細明體" w:eastAsia="細明體" w:hAnsi="細明體" w:hint="eastAsia"/>
          <w:caps/>
          <w:color w:val="000000"/>
          <w:lang w:eastAsia="zh-TW"/>
        </w:rPr>
        <w:t>+$處理當筆資料.事故者ID</w:t>
      </w:r>
    </w:p>
    <w:p w:rsidR="004C6A51" w:rsidRPr="000600B7" w:rsidRDefault="004C6A51" w:rsidP="004C6A5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caps/>
          <w:color w:val="000000"/>
          <w:lang w:eastAsia="zh-TW"/>
        </w:rPr>
        <w:t>錯誤件數++</w:t>
      </w:r>
    </w:p>
    <w:p w:rsidR="004C6A51" w:rsidRPr="000600B7" w:rsidRDefault="004C6A51" w:rsidP="004C6A5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caps/>
          <w:color w:val="000000"/>
          <w:lang w:eastAsia="zh-TW"/>
        </w:rPr>
        <w:t>繼續處理下一筆</w:t>
      </w:r>
    </w:p>
    <w:p w:rsidR="004C6A51" w:rsidRPr="000600B7" w:rsidRDefault="004C6A51" w:rsidP="004C6A5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caps/>
          <w:color w:val="000000"/>
          <w:lang w:eastAsia="zh-TW"/>
        </w:rPr>
        <w:t>若無誤，</w:t>
      </w:r>
    </w:p>
    <w:p w:rsidR="00C336CA" w:rsidRPr="00C336CA" w:rsidRDefault="00C336CA" w:rsidP="00C336CA">
      <w:pPr>
        <w:numPr>
          <w:ilvl w:val="3"/>
          <w:numId w:val="10"/>
        </w:numPr>
        <w:rPr>
          <w:ins w:id="174" w:author="陳德仁" w:date="2019-04-29T16:33:00Z"/>
          <w:rFonts w:ascii="細明體" w:eastAsia="細明體" w:hAnsi="細明體"/>
          <w:color w:val="FF0000"/>
          <w:sz w:val="20"/>
          <w:szCs w:val="20"/>
          <w:rPrChange w:id="175" w:author="陳德仁" w:date="2019-04-29T16:33:00Z">
            <w:rPr>
              <w:ins w:id="176" w:author="陳德仁" w:date="2019-04-29T16:33:00Z"/>
              <w:rFonts w:ascii="細明體" w:eastAsia="細明體" w:hAnsi="細明體"/>
              <w:caps/>
              <w:color w:val="000000"/>
              <w:lang w:eastAsia="zh-TW"/>
            </w:rPr>
          </w:rPrChange>
        </w:rPr>
        <w:pPrChange w:id="177" w:author="陳德仁" w:date="2019-04-29T16:33:00Z">
          <w:pPr>
            <w:pStyle w:val="Tabletext"/>
            <w:keepLines w:val="0"/>
            <w:numPr>
              <w:ilvl w:val="3"/>
              <w:numId w:val="10"/>
            </w:numPr>
            <w:spacing w:after="0" w:line="240" w:lineRule="auto"/>
            <w:ind w:left="1984" w:hanging="708"/>
          </w:pPr>
        </w:pPrChange>
      </w:pPr>
      <w:ins w:id="178" w:author="陳德仁" w:date="2019-04-29T16:33:00Z">
        <w:r w:rsidRPr="00C336CA">
          <w:rPr>
            <w:rFonts w:ascii="細明體" w:eastAsia="細明體" w:hAnsi="細明體" w:hint="eastAsia"/>
            <w:color w:val="FF0000"/>
            <w:sz w:val="20"/>
            <w:szCs w:val="20"/>
            <w:rPrChange w:id="179" w:author="陳德仁" w:date="2019-04-29T16:33:00Z">
              <w:rPr>
                <w:rFonts w:ascii="細明體" w:eastAsia="細明體" w:hAnsi="細明體" w:hint="eastAsia"/>
              </w:rPr>
            </w:rPrChange>
          </w:rPr>
          <w:t>在檔案輸出前，先按照所有欄位排序，檢視有無重複資料，刪除之</w:t>
        </w:r>
      </w:ins>
    </w:p>
    <w:p w:rsidR="004C6A51" w:rsidRPr="000600B7" w:rsidRDefault="004C6A51" w:rsidP="004C6A5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caps/>
          <w:color w:val="000000"/>
          <w:lang w:eastAsia="zh-TW"/>
        </w:rPr>
        <w:t>成功件數++</w:t>
      </w:r>
    </w:p>
    <w:p w:rsidR="000600B7" w:rsidRPr="000600B7" w:rsidRDefault="000600B7" w:rsidP="000600B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將</w:t>
      </w:r>
      <w:r w:rsidR="00813C30">
        <w:rPr>
          <w:rFonts w:ascii="細明體" w:eastAsia="細明體" w:hAnsi="細明體" w:hint="eastAsia"/>
          <w:kern w:val="2"/>
          <w:lang w:eastAsia="zh-TW"/>
        </w:rPr>
        <w:t>該筆</w:t>
      </w:r>
      <w:r w:rsidRPr="000600B7">
        <w:rPr>
          <w:rFonts w:ascii="細明體" w:eastAsia="細明體" w:hAnsi="細明體" w:hint="eastAsia"/>
          <w:kern w:val="2"/>
          <w:lang w:eastAsia="zh-TW"/>
        </w:rPr>
        <w:t>資料寫出檔案:檔名路徑： U2H/AAH1_B115/AAH1_B115A.TXT，欄位如下，逗號分隔。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73"/>
        <w:gridCol w:w="4536"/>
        <w:gridCol w:w="1701"/>
      </w:tblGrid>
      <w:tr w:rsidR="000600B7" w:rsidRPr="000600B7" w:rsidTr="005E2D3A">
        <w:tc>
          <w:tcPr>
            <w:tcW w:w="3173" w:type="dxa"/>
            <w:shd w:val="clear" w:color="auto" w:fill="C0C0C0"/>
          </w:tcPr>
          <w:p w:rsidR="000600B7" w:rsidRPr="000600B7" w:rsidRDefault="000600B7" w:rsidP="0045041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欄位說明</w:t>
            </w:r>
          </w:p>
        </w:tc>
        <w:tc>
          <w:tcPr>
            <w:tcW w:w="4536" w:type="dxa"/>
            <w:shd w:val="clear" w:color="auto" w:fill="C0C0C0"/>
          </w:tcPr>
          <w:p w:rsidR="000600B7" w:rsidRPr="000600B7" w:rsidRDefault="000600B7" w:rsidP="0045041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資料內容</w:t>
            </w:r>
          </w:p>
        </w:tc>
        <w:tc>
          <w:tcPr>
            <w:tcW w:w="1701" w:type="dxa"/>
            <w:shd w:val="clear" w:color="auto" w:fill="C0C0C0"/>
          </w:tcPr>
          <w:p w:rsidR="000600B7" w:rsidRPr="000600B7" w:rsidRDefault="000600B7" w:rsidP="0045041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其他說明</w:t>
            </w:r>
          </w:p>
        </w:tc>
      </w:tr>
      <w:tr w:rsidR="000600B7" w:rsidRPr="000600B7" w:rsidTr="005E2D3A">
        <w:tc>
          <w:tcPr>
            <w:tcW w:w="3173" w:type="dxa"/>
            <w:shd w:val="clear" w:color="auto" w:fill="FFFF99"/>
          </w:tcPr>
          <w:p w:rsidR="000600B7" w:rsidRPr="000600B7" w:rsidRDefault="000600B7" w:rsidP="00450418">
            <w:pPr>
              <w:spacing w:line="30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4536" w:type="dxa"/>
            <w:shd w:val="clear" w:color="auto" w:fill="auto"/>
          </w:tcPr>
          <w:p w:rsidR="000600B7" w:rsidRPr="000600B7" w:rsidRDefault="000600B7" w:rsidP="0045041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同寫入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DTAAH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110當筆資料</w:t>
            </w:r>
          </w:p>
        </w:tc>
        <w:tc>
          <w:tcPr>
            <w:tcW w:w="1701" w:type="dxa"/>
            <w:shd w:val="clear" w:color="auto" w:fill="auto"/>
          </w:tcPr>
          <w:p w:rsidR="000600B7" w:rsidRPr="000600B7" w:rsidRDefault="00701A65" w:rsidP="004504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2"/>
              </w:rPr>
              <w:t>後面補空白補滿</w:t>
            </w:r>
            <w:r>
              <w:rPr>
                <w:rFonts w:ascii="Arial" w:hAnsi="Arial" w:hint="eastAsia"/>
                <w:sz w:val="20"/>
                <w:szCs w:val="22"/>
              </w:rPr>
              <w:t>20</w:t>
            </w:r>
            <w:r>
              <w:rPr>
                <w:rFonts w:ascii="Arial" w:hAnsi="Arial" w:hint="eastAsia"/>
                <w:sz w:val="20"/>
                <w:szCs w:val="22"/>
              </w:rPr>
              <w:t>碼</w:t>
            </w:r>
          </w:p>
        </w:tc>
      </w:tr>
      <w:tr w:rsidR="000600B7" w:rsidRPr="000600B7" w:rsidTr="005E2D3A">
        <w:tc>
          <w:tcPr>
            <w:tcW w:w="3173" w:type="dxa"/>
            <w:shd w:val="clear" w:color="auto" w:fill="FFFF99"/>
          </w:tcPr>
          <w:p w:rsidR="000600B7" w:rsidRPr="000600B7" w:rsidRDefault="000600B7" w:rsidP="00450418">
            <w:pPr>
              <w:spacing w:line="30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要保人姓名(公司名稱)</w:t>
            </w:r>
          </w:p>
        </w:tc>
        <w:tc>
          <w:tcPr>
            <w:tcW w:w="4536" w:type="dxa"/>
            <w:shd w:val="clear" w:color="auto" w:fill="auto"/>
          </w:tcPr>
          <w:p w:rsidR="000600B7" w:rsidRPr="000600B7" w:rsidRDefault="000600B7" w:rsidP="0045041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同寫入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DTAAH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110當筆資料</w:t>
            </w:r>
          </w:p>
        </w:tc>
        <w:tc>
          <w:tcPr>
            <w:tcW w:w="1701" w:type="dxa"/>
            <w:shd w:val="clear" w:color="auto" w:fill="auto"/>
          </w:tcPr>
          <w:p w:rsidR="000600B7" w:rsidRPr="000600B7" w:rsidRDefault="00C86863" w:rsidP="004504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024A8">
              <w:rPr>
                <w:rFonts w:ascii="Arial" w:hAnsi="Arial" w:hint="eastAsia"/>
                <w:sz w:val="20"/>
                <w:szCs w:val="22"/>
              </w:rPr>
              <w:t>取前</w:t>
            </w:r>
            <w:r w:rsidRPr="005024A8">
              <w:rPr>
                <w:rFonts w:ascii="Arial" w:hAnsi="Arial" w:hint="eastAsia"/>
                <w:sz w:val="20"/>
                <w:szCs w:val="22"/>
              </w:rPr>
              <w:t>20</w:t>
            </w:r>
            <w:r w:rsidRPr="005024A8">
              <w:rPr>
                <w:rFonts w:ascii="Arial" w:hAnsi="Arial" w:hint="eastAsia"/>
                <w:sz w:val="20"/>
                <w:szCs w:val="22"/>
              </w:rPr>
              <w:t>碼</w:t>
            </w:r>
            <w:r w:rsidR="00701A65">
              <w:rPr>
                <w:rFonts w:ascii="Arial" w:hAnsi="Arial" w:hint="eastAsia"/>
                <w:sz w:val="20"/>
                <w:szCs w:val="22"/>
              </w:rPr>
              <w:t>,</w:t>
            </w:r>
            <w:r w:rsidR="00701A65">
              <w:rPr>
                <w:rFonts w:ascii="Arial" w:hAnsi="Arial" w:hint="eastAsia"/>
                <w:sz w:val="20"/>
                <w:szCs w:val="22"/>
              </w:rPr>
              <w:t>若不足後面補空白補滿</w:t>
            </w:r>
            <w:r w:rsidR="00701A65">
              <w:rPr>
                <w:rFonts w:ascii="Arial" w:hAnsi="Arial" w:hint="eastAsia"/>
                <w:sz w:val="20"/>
                <w:szCs w:val="22"/>
              </w:rPr>
              <w:t>20</w:t>
            </w:r>
            <w:r w:rsidR="00701A65">
              <w:rPr>
                <w:rFonts w:ascii="Arial" w:hAnsi="Arial" w:hint="eastAsia"/>
                <w:sz w:val="20"/>
                <w:szCs w:val="22"/>
              </w:rPr>
              <w:t>碼</w:t>
            </w:r>
          </w:p>
        </w:tc>
      </w:tr>
      <w:tr w:rsidR="000600B7" w:rsidRPr="000600B7" w:rsidTr="005E2D3A">
        <w:tc>
          <w:tcPr>
            <w:tcW w:w="3173" w:type="dxa"/>
            <w:shd w:val="clear" w:color="auto" w:fill="FFFF99"/>
          </w:tcPr>
          <w:p w:rsidR="000600B7" w:rsidRPr="000600B7" w:rsidRDefault="000600B7" w:rsidP="00450418">
            <w:pPr>
              <w:spacing w:line="30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要保人ID(統一編號)</w:t>
            </w:r>
          </w:p>
        </w:tc>
        <w:tc>
          <w:tcPr>
            <w:tcW w:w="4536" w:type="dxa"/>
            <w:shd w:val="clear" w:color="auto" w:fill="auto"/>
          </w:tcPr>
          <w:p w:rsidR="000600B7" w:rsidRPr="000600B7" w:rsidRDefault="000600B7" w:rsidP="0045041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同寫入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DTAAH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110當筆資料</w:t>
            </w:r>
          </w:p>
        </w:tc>
        <w:tc>
          <w:tcPr>
            <w:tcW w:w="1701" w:type="dxa"/>
            <w:shd w:val="clear" w:color="auto" w:fill="auto"/>
          </w:tcPr>
          <w:p w:rsidR="000600B7" w:rsidRPr="000600B7" w:rsidRDefault="00701A65" w:rsidP="004504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2"/>
              </w:rPr>
              <w:t>後面補空白補滿</w:t>
            </w:r>
            <w:r>
              <w:rPr>
                <w:rFonts w:ascii="Arial" w:hAnsi="Arial" w:hint="eastAsia"/>
                <w:sz w:val="20"/>
                <w:szCs w:val="22"/>
              </w:rPr>
              <w:t>10</w:t>
            </w:r>
            <w:r>
              <w:rPr>
                <w:rFonts w:ascii="Arial" w:hAnsi="Arial" w:hint="eastAsia"/>
                <w:sz w:val="20"/>
                <w:szCs w:val="22"/>
              </w:rPr>
              <w:t>碼</w:t>
            </w:r>
          </w:p>
        </w:tc>
      </w:tr>
      <w:tr w:rsidR="000600B7" w:rsidRPr="000600B7" w:rsidTr="005E2D3A">
        <w:tc>
          <w:tcPr>
            <w:tcW w:w="3173" w:type="dxa"/>
            <w:shd w:val="clear" w:color="auto" w:fill="FFFF99"/>
          </w:tcPr>
          <w:p w:rsidR="000600B7" w:rsidRPr="000600B7" w:rsidRDefault="000600B7" w:rsidP="00450418">
            <w:pPr>
              <w:spacing w:line="30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被保險人姓名</w:t>
            </w:r>
          </w:p>
        </w:tc>
        <w:tc>
          <w:tcPr>
            <w:tcW w:w="4536" w:type="dxa"/>
            <w:shd w:val="clear" w:color="auto" w:fill="auto"/>
          </w:tcPr>
          <w:p w:rsidR="000600B7" w:rsidRPr="000600B7" w:rsidRDefault="000600B7" w:rsidP="0045041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同寫入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DTAAH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110當筆資料</w:t>
            </w:r>
          </w:p>
        </w:tc>
        <w:tc>
          <w:tcPr>
            <w:tcW w:w="1701" w:type="dxa"/>
            <w:shd w:val="clear" w:color="auto" w:fill="auto"/>
          </w:tcPr>
          <w:p w:rsidR="000600B7" w:rsidRPr="000600B7" w:rsidRDefault="00701A65" w:rsidP="004504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024A8">
              <w:rPr>
                <w:rFonts w:ascii="Arial" w:hAnsi="Arial" w:hint="eastAsia"/>
                <w:sz w:val="20"/>
                <w:szCs w:val="22"/>
              </w:rPr>
              <w:t>取前</w:t>
            </w:r>
            <w:r w:rsidRPr="005024A8">
              <w:rPr>
                <w:rFonts w:ascii="Arial" w:hAnsi="Arial" w:hint="eastAsia"/>
                <w:sz w:val="20"/>
                <w:szCs w:val="22"/>
              </w:rPr>
              <w:t>20</w:t>
            </w:r>
            <w:r w:rsidRPr="005024A8">
              <w:rPr>
                <w:rFonts w:ascii="Arial" w:hAnsi="Arial" w:hint="eastAsia"/>
                <w:sz w:val="20"/>
                <w:szCs w:val="22"/>
              </w:rPr>
              <w:t>碼</w:t>
            </w:r>
            <w:r>
              <w:rPr>
                <w:rFonts w:ascii="Arial" w:hAnsi="Arial" w:hint="eastAsia"/>
                <w:sz w:val="20"/>
                <w:szCs w:val="22"/>
              </w:rPr>
              <w:t>,</w:t>
            </w:r>
            <w:r>
              <w:rPr>
                <w:rFonts w:ascii="Arial" w:hAnsi="Arial" w:hint="eastAsia"/>
                <w:sz w:val="20"/>
                <w:szCs w:val="22"/>
              </w:rPr>
              <w:t>若不足後面補空白補滿</w:t>
            </w:r>
            <w:r>
              <w:rPr>
                <w:rFonts w:ascii="Arial" w:hAnsi="Arial" w:hint="eastAsia"/>
                <w:sz w:val="20"/>
                <w:szCs w:val="22"/>
              </w:rPr>
              <w:t>20</w:t>
            </w:r>
            <w:r>
              <w:rPr>
                <w:rFonts w:ascii="Arial" w:hAnsi="Arial" w:hint="eastAsia"/>
                <w:sz w:val="20"/>
                <w:szCs w:val="22"/>
              </w:rPr>
              <w:t>碼</w:t>
            </w:r>
          </w:p>
        </w:tc>
      </w:tr>
      <w:tr w:rsidR="000600B7" w:rsidRPr="000600B7" w:rsidTr="005E2D3A">
        <w:tc>
          <w:tcPr>
            <w:tcW w:w="3173" w:type="dxa"/>
            <w:shd w:val="clear" w:color="auto" w:fill="FFFF99"/>
          </w:tcPr>
          <w:p w:rsidR="000600B7" w:rsidRPr="000600B7" w:rsidRDefault="000600B7" w:rsidP="00450418">
            <w:pPr>
              <w:spacing w:line="30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被保險人ID</w:t>
            </w:r>
          </w:p>
        </w:tc>
        <w:tc>
          <w:tcPr>
            <w:tcW w:w="4536" w:type="dxa"/>
            <w:shd w:val="clear" w:color="auto" w:fill="auto"/>
          </w:tcPr>
          <w:p w:rsidR="000600B7" w:rsidRPr="000600B7" w:rsidRDefault="000600B7" w:rsidP="0045041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同寫入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DTAAH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110當筆資料</w:t>
            </w:r>
          </w:p>
        </w:tc>
        <w:tc>
          <w:tcPr>
            <w:tcW w:w="1701" w:type="dxa"/>
            <w:shd w:val="clear" w:color="auto" w:fill="auto"/>
          </w:tcPr>
          <w:p w:rsidR="000600B7" w:rsidRPr="000600B7" w:rsidRDefault="00701A65" w:rsidP="004504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2"/>
              </w:rPr>
              <w:t>後面補空白補滿</w:t>
            </w:r>
            <w:r>
              <w:rPr>
                <w:rFonts w:ascii="Arial" w:hAnsi="Arial" w:hint="eastAsia"/>
                <w:sz w:val="20"/>
                <w:szCs w:val="22"/>
              </w:rPr>
              <w:t>10</w:t>
            </w:r>
            <w:r>
              <w:rPr>
                <w:rFonts w:ascii="Arial" w:hAnsi="Arial" w:hint="eastAsia"/>
                <w:sz w:val="20"/>
                <w:szCs w:val="22"/>
              </w:rPr>
              <w:t>碼</w:t>
            </w:r>
          </w:p>
        </w:tc>
      </w:tr>
      <w:tr w:rsidR="000600B7" w:rsidRPr="000600B7" w:rsidTr="005E2D3A">
        <w:tc>
          <w:tcPr>
            <w:tcW w:w="3173" w:type="dxa"/>
            <w:shd w:val="clear" w:color="auto" w:fill="FFFF99"/>
          </w:tcPr>
          <w:p w:rsidR="000600B7" w:rsidRPr="000600B7" w:rsidRDefault="000600B7" w:rsidP="00450418">
            <w:pPr>
              <w:spacing w:line="30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投保始期</w:t>
            </w:r>
          </w:p>
        </w:tc>
        <w:tc>
          <w:tcPr>
            <w:tcW w:w="4536" w:type="dxa"/>
            <w:shd w:val="clear" w:color="auto" w:fill="auto"/>
          </w:tcPr>
          <w:p w:rsidR="000600B7" w:rsidRPr="000600B7" w:rsidRDefault="000600B7" w:rsidP="0045041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同寫入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DTAAH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110當筆資料</w:t>
            </w:r>
          </w:p>
        </w:tc>
        <w:tc>
          <w:tcPr>
            <w:tcW w:w="1701" w:type="dxa"/>
            <w:shd w:val="clear" w:color="auto" w:fill="auto"/>
          </w:tcPr>
          <w:p w:rsidR="000600B7" w:rsidRPr="000600B7" w:rsidRDefault="005E5559" w:rsidP="004504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024A8">
              <w:rPr>
                <w:rFonts w:ascii="Arial" w:hAnsi="Arial" w:hint="eastAsia"/>
                <w:sz w:val="20"/>
                <w:szCs w:val="22"/>
              </w:rPr>
              <w:t>轉成</w:t>
            </w:r>
            <w:r w:rsidRPr="005024A8">
              <w:rPr>
                <w:rFonts w:ascii="Arial" w:hAnsi="Arial" w:hint="eastAsia"/>
                <w:sz w:val="20"/>
                <w:szCs w:val="22"/>
              </w:rPr>
              <w:t>7</w:t>
            </w:r>
            <w:r w:rsidRPr="005024A8">
              <w:rPr>
                <w:rFonts w:ascii="Arial" w:hAnsi="Arial" w:hint="eastAsia"/>
                <w:sz w:val="20"/>
                <w:szCs w:val="22"/>
              </w:rPr>
              <w:t>碼民國年</w:t>
            </w:r>
            <w:r w:rsidRPr="005024A8">
              <w:rPr>
                <w:rFonts w:ascii="Arial" w:hAnsi="Arial" w:hint="eastAsia"/>
                <w:sz w:val="20"/>
                <w:szCs w:val="22"/>
              </w:rPr>
              <w:t>(</w:t>
            </w:r>
            <w:r w:rsidRPr="005024A8">
              <w:rPr>
                <w:rFonts w:ascii="Arial" w:hAnsi="Arial" w:hint="eastAsia"/>
                <w:sz w:val="20"/>
                <w:szCs w:val="22"/>
              </w:rPr>
              <w:t>前面補零</w:t>
            </w:r>
            <w:r w:rsidRPr="005024A8">
              <w:rPr>
                <w:rFonts w:ascii="Arial" w:hAnsi="Arial" w:hint="eastAsia"/>
                <w:sz w:val="20"/>
                <w:szCs w:val="22"/>
              </w:rPr>
              <w:t>)</w:t>
            </w:r>
          </w:p>
        </w:tc>
      </w:tr>
      <w:tr w:rsidR="000600B7" w:rsidRPr="000600B7" w:rsidTr="005E2D3A">
        <w:tc>
          <w:tcPr>
            <w:tcW w:w="3173" w:type="dxa"/>
            <w:shd w:val="clear" w:color="auto" w:fill="FFFF99"/>
          </w:tcPr>
          <w:p w:rsidR="000600B7" w:rsidRPr="000600B7" w:rsidRDefault="000600B7" w:rsidP="00450418">
            <w:pPr>
              <w:spacing w:line="30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理賠給付原因</w:t>
            </w:r>
          </w:p>
        </w:tc>
        <w:tc>
          <w:tcPr>
            <w:tcW w:w="4536" w:type="dxa"/>
            <w:shd w:val="clear" w:color="auto" w:fill="auto"/>
          </w:tcPr>
          <w:p w:rsidR="000600B7" w:rsidRPr="000600B7" w:rsidRDefault="000600B7" w:rsidP="0045041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同寫入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DTAAH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110當筆資料.</w:t>
            </w:r>
            <w:r w:rsidRPr="000600B7">
              <w:rPr>
                <w:rFonts w:ascii="細明體" w:eastAsia="細明體" w:hAnsi="細明體" w:cs="Arial" w:hint="eastAsia"/>
                <w:lang w:eastAsia="zh-TW"/>
              </w:rPr>
              <w:t>索賠類別中文</w:t>
            </w:r>
          </w:p>
        </w:tc>
        <w:tc>
          <w:tcPr>
            <w:tcW w:w="1701" w:type="dxa"/>
            <w:shd w:val="clear" w:color="auto" w:fill="auto"/>
          </w:tcPr>
          <w:p w:rsidR="000600B7" w:rsidRPr="000600B7" w:rsidRDefault="000600B7" w:rsidP="004504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600B7" w:rsidRPr="000600B7" w:rsidTr="005E2D3A">
        <w:tc>
          <w:tcPr>
            <w:tcW w:w="3173" w:type="dxa"/>
            <w:shd w:val="clear" w:color="auto" w:fill="FFFF99"/>
          </w:tcPr>
          <w:p w:rsidR="000600B7" w:rsidRPr="000600B7" w:rsidRDefault="000600B7" w:rsidP="00450418">
            <w:pPr>
              <w:spacing w:line="30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保險金種類</w:t>
            </w:r>
          </w:p>
        </w:tc>
        <w:tc>
          <w:tcPr>
            <w:tcW w:w="4536" w:type="dxa"/>
            <w:shd w:val="clear" w:color="auto" w:fill="auto"/>
          </w:tcPr>
          <w:p w:rsidR="000600B7" w:rsidRPr="000600B7" w:rsidRDefault="000600B7" w:rsidP="0045041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同寫入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DTAAH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110當筆資料.</w:t>
            </w:r>
          </w:p>
        </w:tc>
        <w:tc>
          <w:tcPr>
            <w:tcW w:w="1701" w:type="dxa"/>
            <w:shd w:val="clear" w:color="auto" w:fill="auto"/>
          </w:tcPr>
          <w:p w:rsidR="000600B7" w:rsidRPr="000600B7" w:rsidRDefault="000600B7" w:rsidP="004504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600B7" w:rsidRPr="000600B7" w:rsidTr="005E2D3A">
        <w:tc>
          <w:tcPr>
            <w:tcW w:w="3173" w:type="dxa"/>
            <w:shd w:val="clear" w:color="auto" w:fill="FFFF99"/>
          </w:tcPr>
          <w:p w:rsidR="000600B7" w:rsidRPr="000600B7" w:rsidRDefault="000600B7" w:rsidP="00450418">
            <w:pPr>
              <w:spacing w:line="30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給付金額</w:t>
            </w:r>
          </w:p>
        </w:tc>
        <w:tc>
          <w:tcPr>
            <w:tcW w:w="4536" w:type="dxa"/>
            <w:shd w:val="clear" w:color="auto" w:fill="auto"/>
          </w:tcPr>
          <w:p w:rsidR="000600B7" w:rsidRPr="000600B7" w:rsidRDefault="000600B7" w:rsidP="0045041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同寫入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DTAAH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110當筆資料.</w:t>
            </w:r>
          </w:p>
        </w:tc>
        <w:tc>
          <w:tcPr>
            <w:tcW w:w="1701" w:type="dxa"/>
            <w:shd w:val="clear" w:color="auto" w:fill="auto"/>
          </w:tcPr>
          <w:p w:rsidR="000600B7" w:rsidRPr="000600B7" w:rsidRDefault="005E5559" w:rsidP="004504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024A8">
              <w:rPr>
                <w:rFonts w:ascii="Arial" w:hAnsi="Arial" w:hint="eastAsia"/>
                <w:sz w:val="20"/>
              </w:rPr>
              <w:t>轉成</w:t>
            </w:r>
            <w:r w:rsidRPr="005024A8">
              <w:rPr>
                <w:rFonts w:ascii="Arial" w:hAnsi="Arial" w:hint="eastAsia"/>
                <w:sz w:val="20"/>
              </w:rPr>
              <w:t>10</w:t>
            </w:r>
            <w:r w:rsidRPr="005024A8">
              <w:rPr>
                <w:rFonts w:ascii="Arial" w:hAnsi="Arial" w:hint="eastAsia"/>
                <w:sz w:val="20"/>
              </w:rPr>
              <w:t>碼數字</w:t>
            </w:r>
            <w:r w:rsidRPr="005024A8">
              <w:rPr>
                <w:rFonts w:ascii="Arial" w:hAnsi="Arial" w:hint="eastAsia"/>
                <w:sz w:val="20"/>
                <w:szCs w:val="22"/>
              </w:rPr>
              <w:t>(</w:t>
            </w:r>
            <w:r w:rsidRPr="005024A8">
              <w:rPr>
                <w:rFonts w:ascii="Arial" w:hAnsi="Arial" w:hint="eastAsia"/>
                <w:sz w:val="20"/>
                <w:szCs w:val="22"/>
              </w:rPr>
              <w:t>前面補零</w:t>
            </w:r>
            <w:r w:rsidRPr="005024A8">
              <w:rPr>
                <w:rFonts w:ascii="Arial" w:hAnsi="Arial" w:hint="eastAsia"/>
                <w:sz w:val="20"/>
                <w:szCs w:val="22"/>
              </w:rPr>
              <w:t>)</w:t>
            </w:r>
          </w:p>
        </w:tc>
      </w:tr>
      <w:tr w:rsidR="005E2D3A" w:rsidRPr="000600B7" w:rsidTr="005E2D3A">
        <w:tc>
          <w:tcPr>
            <w:tcW w:w="3173" w:type="dxa"/>
            <w:shd w:val="clear" w:color="auto" w:fill="FFFF99"/>
          </w:tcPr>
          <w:p w:rsidR="005E2D3A" w:rsidRPr="000600B7" w:rsidRDefault="005E2D3A" w:rsidP="00450418">
            <w:pPr>
              <w:spacing w:line="30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給付日期</w:t>
            </w:r>
          </w:p>
        </w:tc>
        <w:tc>
          <w:tcPr>
            <w:tcW w:w="4536" w:type="dxa"/>
            <w:shd w:val="clear" w:color="auto" w:fill="auto"/>
          </w:tcPr>
          <w:p w:rsidR="005E2D3A" w:rsidRPr="000600B7" w:rsidRDefault="005E2D3A" w:rsidP="0045041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同寫入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DTAAH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110當筆資料</w:t>
            </w:r>
          </w:p>
        </w:tc>
        <w:tc>
          <w:tcPr>
            <w:tcW w:w="1701" w:type="dxa"/>
            <w:shd w:val="clear" w:color="auto" w:fill="auto"/>
          </w:tcPr>
          <w:p w:rsidR="005E2D3A" w:rsidRPr="000600B7" w:rsidRDefault="005E5559" w:rsidP="004504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024A8">
              <w:rPr>
                <w:rFonts w:ascii="Arial" w:hAnsi="Arial" w:hint="eastAsia"/>
                <w:sz w:val="20"/>
                <w:szCs w:val="22"/>
              </w:rPr>
              <w:t>轉成</w:t>
            </w:r>
            <w:r w:rsidRPr="005024A8">
              <w:rPr>
                <w:rFonts w:ascii="Arial" w:hAnsi="Arial" w:hint="eastAsia"/>
                <w:sz w:val="20"/>
                <w:szCs w:val="22"/>
              </w:rPr>
              <w:t>7</w:t>
            </w:r>
            <w:r w:rsidRPr="005024A8">
              <w:rPr>
                <w:rFonts w:ascii="Arial" w:hAnsi="Arial" w:hint="eastAsia"/>
                <w:sz w:val="20"/>
                <w:szCs w:val="22"/>
              </w:rPr>
              <w:t>碼民國年</w:t>
            </w:r>
            <w:r w:rsidRPr="005024A8">
              <w:rPr>
                <w:rFonts w:ascii="Arial" w:hAnsi="Arial" w:hint="eastAsia"/>
                <w:sz w:val="20"/>
                <w:szCs w:val="22"/>
              </w:rPr>
              <w:t>(</w:t>
            </w:r>
            <w:r w:rsidRPr="005024A8">
              <w:rPr>
                <w:rFonts w:ascii="Arial" w:hAnsi="Arial" w:hint="eastAsia"/>
                <w:sz w:val="20"/>
                <w:szCs w:val="22"/>
              </w:rPr>
              <w:t>前面補零</w:t>
            </w:r>
            <w:r w:rsidRPr="005024A8">
              <w:rPr>
                <w:rFonts w:ascii="Arial" w:hAnsi="Arial" w:hint="eastAsia"/>
                <w:sz w:val="20"/>
                <w:szCs w:val="22"/>
              </w:rPr>
              <w:t>)</w:t>
            </w:r>
          </w:p>
        </w:tc>
      </w:tr>
      <w:tr w:rsidR="005E2D3A" w:rsidRPr="000600B7" w:rsidTr="005E2D3A">
        <w:tc>
          <w:tcPr>
            <w:tcW w:w="3173" w:type="dxa"/>
            <w:shd w:val="clear" w:color="auto" w:fill="FFFF99"/>
          </w:tcPr>
          <w:p w:rsidR="005E2D3A" w:rsidRPr="000600B7" w:rsidRDefault="005E2D3A" w:rsidP="00450418">
            <w:pPr>
              <w:spacing w:line="30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受益人姓名(受款人)</w:t>
            </w:r>
          </w:p>
        </w:tc>
        <w:tc>
          <w:tcPr>
            <w:tcW w:w="4536" w:type="dxa"/>
            <w:shd w:val="clear" w:color="auto" w:fill="auto"/>
          </w:tcPr>
          <w:p w:rsidR="005E2D3A" w:rsidRPr="000600B7" w:rsidRDefault="005E2D3A" w:rsidP="0045041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同寫入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DTAAH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110當筆資料.</w:t>
            </w:r>
            <w:r w:rsidR="00940125" w:rsidRPr="000600B7">
              <w:rPr>
                <w:rFonts w:ascii="細明體" w:eastAsia="細明體" w:hAnsi="細明體" w:hint="eastAsia"/>
                <w:lang w:eastAsia="zh-TW"/>
              </w:rPr>
              <w:t>受</w:t>
            </w:r>
            <w:r w:rsidR="00940125" w:rsidRPr="000600B7">
              <w:rPr>
                <w:rFonts w:ascii="細明體" w:eastAsia="細明體" w:hAnsi="細明體" w:hint="eastAsia"/>
                <w:kern w:val="2"/>
                <w:lang w:eastAsia="zh-TW"/>
              </w:rPr>
              <w:t>款</w:t>
            </w:r>
            <w:r w:rsidR="00940125" w:rsidRPr="000600B7">
              <w:rPr>
                <w:rFonts w:ascii="細明體" w:eastAsia="細明體" w:hAnsi="細明體" w:hint="eastAsia"/>
                <w:lang w:eastAsia="zh-TW"/>
              </w:rPr>
              <w:t>人姓名</w:t>
            </w:r>
          </w:p>
        </w:tc>
        <w:tc>
          <w:tcPr>
            <w:tcW w:w="1701" w:type="dxa"/>
            <w:shd w:val="clear" w:color="auto" w:fill="auto"/>
          </w:tcPr>
          <w:p w:rsidR="005E2D3A" w:rsidRPr="000600B7" w:rsidRDefault="005E5559" w:rsidP="004504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024A8">
              <w:rPr>
                <w:rFonts w:ascii="Arial" w:hAnsi="Arial" w:hint="eastAsia"/>
                <w:sz w:val="20"/>
                <w:szCs w:val="22"/>
              </w:rPr>
              <w:t>取前</w:t>
            </w:r>
            <w:r w:rsidRPr="005024A8">
              <w:rPr>
                <w:rFonts w:ascii="Arial" w:hAnsi="Arial" w:hint="eastAsia"/>
                <w:sz w:val="20"/>
                <w:szCs w:val="22"/>
              </w:rPr>
              <w:t>20</w:t>
            </w:r>
            <w:r w:rsidRPr="005024A8">
              <w:rPr>
                <w:rFonts w:ascii="Arial" w:hAnsi="Arial" w:hint="eastAsia"/>
                <w:sz w:val="20"/>
                <w:szCs w:val="22"/>
              </w:rPr>
              <w:t>碼</w:t>
            </w:r>
          </w:p>
        </w:tc>
      </w:tr>
      <w:tr w:rsidR="005E2D3A" w:rsidRPr="000600B7" w:rsidTr="005E2D3A">
        <w:tc>
          <w:tcPr>
            <w:tcW w:w="3173" w:type="dxa"/>
            <w:shd w:val="clear" w:color="auto" w:fill="FFFF99"/>
          </w:tcPr>
          <w:p w:rsidR="005E2D3A" w:rsidRPr="000600B7" w:rsidRDefault="005E2D3A" w:rsidP="00450418">
            <w:pPr>
              <w:spacing w:line="30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受益人ID(受款人)</w:t>
            </w:r>
          </w:p>
        </w:tc>
        <w:tc>
          <w:tcPr>
            <w:tcW w:w="4536" w:type="dxa"/>
            <w:shd w:val="clear" w:color="auto" w:fill="auto"/>
          </w:tcPr>
          <w:p w:rsidR="005E2D3A" w:rsidRPr="000600B7" w:rsidRDefault="005E2D3A" w:rsidP="0045041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同寫入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DTAAH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110當筆資料.</w:t>
            </w:r>
            <w:r w:rsidR="00940125" w:rsidRPr="000600B7">
              <w:rPr>
                <w:rFonts w:ascii="細明體" w:eastAsia="細明體" w:hAnsi="細明體" w:hint="eastAsia"/>
                <w:lang w:eastAsia="zh-TW"/>
              </w:rPr>
              <w:t>受益人ID</w:t>
            </w:r>
          </w:p>
        </w:tc>
        <w:tc>
          <w:tcPr>
            <w:tcW w:w="1701" w:type="dxa"/>
            <w:shd w:val="clear" w:color="auto" w:fill="auto"/>
          </w:tcPr>
          <w:p w:rsidR="005E2D3A" w:rsidRPr="000600B7" w:rsidRDefault="005E5559" w:rsidP="004504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2"/>
              </w:rPr>
              <w:t>後面補空白補滿</w:t>
            </w:r>
            <w:r>
              <w:rPr>
                <w:rFonts w:ascii="Arial" w:hAnsi="Arial" w:hint="eastAsia"/>
                <w:sz w:val="20"/>
                <w:szCs w:val="22"/>
              </w:rPr>
              <w:t>10</w:t>
            </w:r>
            <w:r>
              <w:rPr>
                <w:rFonts w:ascii="Arial" w:hAnsi="Arial" w:hint="eastAsia"/>
                <w:sz w:val="20"/>
                <w:szCs w:val="22"/>
              </w:rPr>
              <w:t>碼</w:t>
            </w:r>
          </w:p>
        </w:tc>
      </w:tr>
      <w:tr w:rsidR="005E2D3A" w:rsidRPr="000600B7" w:rsidTr="005E2D3A">
        <w:tc>
          <w:tcPr>
            <w:tcW w:w="3173" w:type="dxa"/>
            <w:shd w:val="clear" w:color="auto" w:fill="FFFF99"/>
          </w:tcPr>
          <w:p w:rsidR="005E2D3A" w:rsidRPr="000600B7" w:rsidRDefault="005E2D3A" w:rsidP="00450418">
            <w:pPr>
              <w:spacing w:line="30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受益人證號別</w:t>
            </w:r>
          </w:p>
        </w:tc>
        <w:tc>
          <w:tcPr>
            <w:tcW w:w="4536" w:type="dxa"/>
            <w:shd w:val="clear" w:color="auto" w:fill="auto"/>
          </w:tcPr>
          <w:p w:rsidR="005E2D3A" w:rsidRPr="000600B7" w:rsidRDefault="005E2D3A" w:rsidP="0045041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同寫入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DTAAH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110當筆資料.</w:t>
            </w:r>
            <w:r w:rsidR="00940125" w:rsidRPr="000600B7">
              <w:rPr>
                <w:rFonts w:ascii="細明體" w:eastAsia="細明體" w:hAnsi="細明體" w:hint="eastAsia"/>
                <w:lang w:eastAsia="zh-TW"/>
              </w:rPr>
              <w:t>受</w:t>
            </w:r>
            <w:r w:rsidR="00940125" w:rsidRPr="000600B7">
              <w:rPr>
                <w:rFonts w:ascii="細明體" w:eastAsia="細明體" w:hAnsi="細明體" w:hint="eastAsia"/>
                <w:kern w:val="2"/>
                <w:lang w:eastAsia="zh-TW"/>
              </w:rPr>
              <w:t>款</w:t>
            </w:r>
            <w:r w:rsidR="00940125" w:rsidRPr="000600B7">
              <w:rPr>
                <w:rFonts w:ascii="細明體" w:eastAsia="細明體" w:hAnsi="細明體" w:hint="eastAsia"/>
                <w:lang w:eastAsia="zh-TW"/>
              </w:rPr>
              <w:t>人證號別</w:t>
            </w:r>
          </w:p>
        </w:tc>
        <w:tc>
          <w:tcPr>
            <w:tcW w:w="1701" w:type="dxa"/>
            <w:shd w:val="clear" w:color="auto" w:fill="auto"/>
          </w:tcPr>
          <w:p w:rsidR="005E2D3A" w:rsidRPr="000600B7" w:rsidRDefault="005E2D3A" w:rsidP="004504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5E2D3A" w:rsidRPr="000600B7" w:rsidTr="005E2D3A">
        <w:tc>
          <w:tcPr>
            <w:tcW w:w="3173" w:type="dxa"/>
            <w:shd w:val="clear" w:color="auto" w:fill="FFFF99"/>
          </w:tcPr>
          <w:p w:rsidR="005E2D3A" w:rsidRPr="000600B7" w:rsidRDefault="005E2D3A" w:rsidP="00450418">
            <w:pPr>
              <w:spacing w:line="30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各受益人保險金分配比例</w:t>
            </w:r>
          </w:p>
        </w:tc>
        <w:tc>
          <w:tcPr>
            <w:tcW w:w="4536" w:type="dxa"/>
            <w:shd w:val="clear" w:color="auto" w:fill="auto"/>
          </w:tcPr>
          <w:p w:rsidR="005E2D3A" w:rsidRPr="000600B7" w:rsidRDefault="005E2D3A" w:rsidP="0045041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同寫入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DTAAH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110當筆資料.</w:t>
            </w:r>
            <w:r w:rsidR="00940125" w:rsidRPr="000600B7">
              <w:rPr>
                <w:rFonts w:ascii="細明體" w:eastAsia="細明體" w:hAnsi="細明體" w:cs="新細明體" w:hint="eastAsia"/>
                <w:lang w:eastAsia="zh-TW"/>
              </w:rPr>
              <w:t>給付比例</w:t>
            </w:r>
          </w:p>
        </w:tc>
        <w:tc>
          <w:tcPr>
            <w:tcW w:w="1701" w:type="dxa"/>
            <w:shd w:val="clear" w:color="auto" w:fill="auto"/>
          </w:tcPr>
          <w:p w:rsidR="005E2D3A" w:rsidRPr="000600B7" w:rsidRDefault="005E2D3A" w:rsidP="004504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5E2D3A" w:rsidRPr="000600B7" w:rsidTr="005E2D3A">
        <w:tc>
          <w:tcPr>
            <w:tcW w:w="3173" w:type="dxa"/>
            <w:shd w:val="clear" w:color="auto" w:fill="FFFF99"/>
          </w:tcPr>
          <w:p w:rsidR="005E2D3A" w:rsidRPr="000600B7" w:rsidRDefault="005E2D3A" w:rsidP="00450418">
            <w:pPr>
              <w:spacing w:line="30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核賠單位中文名稱</w:t>
            </w:r>
          </w:p>
        </w:tc>
        <w:tc>
          <w:tcPr>
            <w:tcW w:w="4536" w:type="dxa"/>
            <w:shd w:val="clear" w:color="auto" w:fill="auto"/>
          </w:tcPr>
          <w:p w:rsidR="005E2D3A" w:rsidRPr="000600B7" w:rsidRDefault="005E2D3A" w:rsidP="0045041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同寫入</w:t>
            </w:r>
            <w:r w:rsidRPr="000600B7">
              <w:rPr>
                <w:rFonts w:ascii="細明體" w:eastAsia="細明體" w:hAnsi="細明體"/>
                <w:kern w:val="2"/>
                <w:lang w:eastAsia="zh-TW"/>
              </w:rPr>
              <w:t>DTAAH</w:t>
            </w:r>
            <w:r w:rsidRPr="000600B7">
              <w:rPr>
                <w:rFonts w:ascii="細明體" w:eastAsia="細明體" w:hAnsi="細明體" w:hint="eastAsia"/>
                <w:kern w:val="2"/>
                <w:lang w:eastAsia="zh-TW"/>
              </w:rPr>
              <w:t>110當筆資料.</w:t>
            </w:r>
          </w:p>
        </w:tc>
        <w:tc>
          <w:tcPr>
            <w:tcW w:w="1701" w:type="dxa"/>
            <w:shd w:val="clear" w:color="auto" w:fill="auto"/>
          </w:tcPr>
          <w:p w:rsidR="005E2D3A" w:rsidRPr="000600B7" w:rsidRDefault="005E2D3A" w:rsidP="004504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5E2D3A" w:rsidRPr="000600B7" w:rsidTr="005E2D3A">
        <w:tc>
          <w:tcPr>
            <w:tcW w:w="3173" w:type="dxa"/>
            <w:shd w:val="clear" w:color="auto" w:fill="FFFF99"/>
          </w:tcPr>
          <w:p w:rsidR="005E2D3A" w:rsidRPr="000600B7" w:rsidRDefault="005E2D3A" w:rsidP="00450418">
            <w:pPr>
              <w:spacing w:line="30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員工住所地址</w:t>
            </w:r>
          </w:p>
        </w:tc>
        <w:tc>
          <w:tcPr>
            <w:tcW w:w="4536" w:type="dxa"/>
            <w:shd w:val="clear" w:color="auto" w:fill="auto"/>
          </w:tcPr>
          <w:p w:rsidR="005E2D3A" w:rsidRPr="000600B7" w:rsidRDefault="005E2D3A" w:rsidP="00B3542B">
            <w:pPr>
              <w:widowControl/>
              <w:jc w:val="both"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同寫入</w:t>
            </w:r>
            <w:r w:rsidRPr="000600B7">
              <w:rPr>
                <w:rFonts w:ascii="細明體" w:eastAsia="細明體" w:hAnsi="細明體"/>
                <w:sz w:val="20"/>
                <w:szCs w:val="20"/>
              </w:rPr>
              <w:t>DTAAH</w:t>
            </w: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110當筆資料.</w:t>
            </w:r>
            <w:r w:rsidR="00B3542B">
              <w:rPr>
                <w:rFonts w:ascii="細明體" w:eastAsia="細明體" w:hAnsi="細明體" w:hint="eastAsia"/>
                <w:sz w:val="20"/>
                <w:szCs w:val="20"/>
              </w:rPr>
              <w:t>事故者</w:t>
            </w:r>
            <w:r w:rsidRPr="000600B7">
              <w:rPr>
                <w:rFonts w:ascii="細明體" w:eastAsia="細明體" w:hAnsi="細明體" w:hint="eastAsia"/>
                <w:sz w:val="20"/>
                <w:szCs w:val="20"/>
              </w:rPr>
              <w:t>地址</w:t>
            </w:r>
          </w:p>
        </w:tc>
        <w:tc>
          <w:tcPr>
            <w:tcW w:w="1701" w:type="dxa"/>
            <w:shd w:val="clear" w:color="auto" w:fill="auto"/>
          </w:tcPr>
          <w:p w:rsidR="005E2D3A" w:rsidRPr="000600B7" w:rsidRDefault="005E2D3A" w:rsidP="00450418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D4546" w:rsidRPr="000600B7" w:rsidTr="005E2D3A">
        <w:trPr>
          <w:ins w:id="180" w:author="陳德仁" w:date="2019-05-21T17:13:00Z"/>
        </w:trPr>
        <w:tc>
          <w:tcPr>
            <w:tcW w:w="3173" w:type="dxa"/>
            <w:shd w:val="clear" w:color="auto" w:fill="FFFF99"/>
          </w:tcPr>
          <w:p w:rsidR="004D4546" w:rsidRPr="000600B7" w:rsidRDefault="004D4546" w:rsidP="004D4546">
            <w:pPr>
              <w:spacing w:line="300" w:lineRule="exact"/>
              <w:jc w:val="both"/>
              <w:rPr>
                <w:ins w:id="181" w:author="陳德仁" w:date="2019-05-21T17:13:00Z"/>
                <w:rFonts w:ascii="細明體" w:eastAsia="細明體" w:hAnsi="細明體" w:hint="eastAsia"/>
                <w:sz w:val="20"/>
                <w:szCs w:val="20"/>
              </w:rPr>
            </w:pPr>
            <w:ins w:id="182" w:author="陳德仁" w:date="2019-05-21T17:14:00Z">
              <w:r w:rsidRPr="00960656">
                <w:rPr>
                  <w:rFonts w:hint="eastAsia"/>
                </w:rPr>
                <w:t>幣別</w:t>
              </w:r>
            </w:ins>
          </w:p>
        </w:tc>
        <w:tc>
          <w:tcPr>
            <w:tcW w:w="4536" w:type="dxa"/>
            <w:shd w:val="clear" w:color="auto" w:fill="auto"/>
          </w:tcPr>
          <w:p w:rsidR="004D4546" w:rsidRPr="000600B7" w:rsidRDefault="004D4546" w:rsidP="004D4546">
            <w:pPr>
              <w:widowControl/>
              <w:jc w:val="both"/>
              <w:rPr>
                <w:ins w:id="183" w:author="陳德仁" w:date="2019-05-21T17:13:00Z"/>
                <w:rFonts w:ascii="細明體" w:eastAsia="細明體" w:hAnsi="細明體" w:hint="eastAsia"/>
                <w:sz w:val="20"/>
                <w:szCs w:val="20"/>
              </w:rPr>
            </w:pPr>
            <w:ins w:id="184" w:author="陳德仁" w:date="2019-05-21T17:14:00Z">
              <w:r w:rsidRPr="00960656">
                <w:rPr>
                  <w:rFonts w:hint="eastAsia"/>
                </w:rPr>
                <w:t>DTAAB001.</w:t>
              </w:r>
              <w:r w:rsidRPr="00960656">
                <w:rPr>
                  <w:rFonts w:hint="eastAsia"/>
                </w:rPr>
                <w:t>幣別</w:t>
              </w:r>
            </w:ins>
          </w:p>
        </w:tc>
        <w:tc>
          <w:tcPr>
            <w:tcW w:w="1701" w:type="dxa"/>
            <w:shd w:val="clear" w:color="auto" w:fill="auto"/>
          </w:tcPr>
          <w:p w:rsidR="004D4546" w:rsidRPr="000600B7" w:rsidRDefault="004D4546" w:rsidP="004D4546">
            <w:pPr>
              <w:rPr>
                <w:ins w:id="185" w:author="陳德仁" w:date="2019-05-21T17:13:00Z"/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D4546" w:rsidRPr="000600B7" w:rsidTr="005E2D3A">
        <w:trPr>
          <w:ins w:id="186" w:author="陳德仁" w:date="2019-05-21T17:13:00Z"/>
        </w:trPr>
        <w:tc>
          <w:tcPr>
            <w:tcW w:w="3173" w:type="dxa"/>
            <w:shd w:val="clear" w:color="auto" w:fill="FFFF99"/>
          </w:tcPr>
          <w:p w:rsidR="004D4546" w:rsidRPr="000600B7" w:rsidRDefault="004D4546" w:rsidP="004D4546">
            <w:pPr>
              <w:spacing w:line="300" w:lineRule="exact"/>
              <w:jc w:val="both"/>
              <w:rPr>
                <w:ins w:id="187" w:author="陳德仁" w:date="2019-05-21T17:13:00Z"/>
                <w:rFonts w:ascii="細明體" w:eastAsia="細明體" w:hAnsi="細明體" w:hint="eastAsia"/>
                <w:sz w:val="20"/>
                <w:szCs w:val="20"/>
              </w:rPr>
            </w:pPr>
            <w:ins w:id="188" w:author="陳德仁" w:date="2019-05-21T17:14:00Z">
              <w:r w:rsidRPr="00960656">
                <w:rPr>
                  <w:rFonts w:hint="eastAsia"/>
                </w:rPr>
                <w:t>買進匯率</w:t>
              </w:r>
            </w:ins>
          </w:p>
        </w:tc>
        <w:tc>
          <w:tcPr>
            <w:tcW w:w="4536" w:type="dxa"/>
            <w:shd w:val="clear" w:color="auto" w:fill="auto"/>
          </w:tcPr>
          <w:p w:rsidR="004D4546" w:rsidRPr="000600B7" w:rsidRDefault="004D4546" w:rsidP="004D4546">
            <w:pPr>
              <w:widowControl/>
              <w:jc w:val="both"/>
              <w:rPr>
                <w:ins w:id="189" w:author="陳德仁" w:date="2019-05-21T17:13:00Z"/>
                <w:rFonts w:ascii="細明體" w:eastAsia="細明體" w:hAnsi="細明體" w:hint="eastAsia"/>
                <w:sz w:val="20"/>
                <w:szCs w:val="20"/>
              </w:rPr>
            </w:pPr>
            <w:ins w:id="190" w:author="陳德仁" w:date="2019-05-21T17:14:00Z">
              <w:r w:rsidRPr="00960656">
                <w:rPr>
                  <w:rFonts w:hint="eastAsia"/>
                </w:rPr>
                <w:t>13.8.3</w:t>
              </w:r>
              <w:r w:rsidRPr="00960656">
                <w:rPr>
                  <w:rFonts w:hint="eastAsia"/>
                </w:rPr>
                <w:t>存檔之買進匯率</w:t>
              </w:r>
            </w:ins>
          </w:p>
        </w:tc>
        <w:tc>
          <w:tcPr>
            <w:tcW w:w="1701" w:type="dxa"/>
            <w:shd w:val="clear" w:color="auto" w:fill="auto"/>
          </w:tcPr>
          <w:p w:rsidR="004D4546" w:rsidRPr="000600B7" w:rsidRDefault="004D4546" w:rsidP="004D4546">
            <w:pPr>
              <w:rPr>
                <w:ins w:id="191" w:author="陳德仁" w:date="2019-05-21T17:13:00Z"/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D4546" w:rsidRPr="000600B7" w:rsidTr="005E2D3A">
        <w:trPr>
          <w:ins w:id="192" w:author="陳德仁" w:date="2019-05-21T17:13:00Z"/>
        </w:trPr>
        <w:tc>
          <w:tcPr>
            <w:tcW w:w="3173" w:type="dxa"/>
            <w:shd w:val="clear" w:color="auto" w:fill="FFFF99"/>
          </w:tcPr>
          <w:p w:rsidR="004D4546" w:rsidRPr="000600B7" w:rsidRDefault="004D4546" w:rsidP="004D4546">
            <w:pPr>
              <w:spacing w:line="300" w:lineRule="exact"/>
              <w:jc w:val="both"/>
              <w:rPr>
                <w:ins w:id="193" w:author="陳德仁" w:date="2019-05-21T17:13:00Z"/>
                <w:rFonts w:ascii="細明體" w:eastAsia="細明體" w:hAnsi="細明體" w:hint="eastAsia"/>
                <w:sz w:val="20"/>
                <w:szCs w:val="20"/>
              </w:rPr>
            </w:pPr>
            <w:ins w:id="194" w:author="陳德仁" w:date="2019-05-21T17:14:00Z">
              <w:r w:rsidRPr="00960656">
                <w:rPr>
                  <w:rFonts w:hint="eastAsia"/>
                </w:rPr>
                <w:t>換算新台幣後金額</w:t>
              </w:r>
            </w:ins>
          </w:p>
        </w:tc>
        <w:tc>
          <w:tcPr>
            <w:tcW w:w="4536" w:type="dxa"/>
            <w:shd w:val="clear" w:color="auto" w:fill="auto"/>
          </w:tcPr>
          <w:p w:rsidR="004D4546" w:rsidRPr="000600B7" w:rsidRDefault="004D4546" w:rsidP="004D4546">
            <w:pPr>
              <w:widowControl/>
              <w:jc w:val="both"/>
              <w:rPr>
                <w:ins w:id="195" w:author="陳德仁" w:date="2019-05-21T17:13:00Z"/>
                <w:rFonts w:ascii="細明體" w:eastAsia="細明體" w:hAnsi="細明體" w:hint="eastAsia"/>
                <w:sz w:val="20"/>
                <w:szCs w:val="20"/>
              </w:rPr>
            </w:pPr>
            <w:ins w:id="196" w:author="陳德仁" w:date="2019-05-21T17:14:00Z">
              <w:r w:rsidRPr="00960656">
                <w:rPr>
                  <w:rFonts w:hint="eastAsia"/>
                </w:rPr>
                <w:t>13.8.3</w:t>
              </w:r>
              <w:r w:rsidRPr="00960656">
                <w:rPr>
                  <w:rFonts w:hint="eastAsia"/>
                </w:rPr>
                <w:t>存檔之換算新台幣後金額</w:t>
              </w:r>
            </w:ins>
          </w:p>
        </w:tc>
        <w:tc>
          <w:tcPr>
            <w:tcW w:w="1701" w:type="dxa"/>
            <w:shd w:val="clear" w:color="auto" w:fill="auto"/>
          </w:tcPr>
          <w:p w:rsidR="004D4546" w:rsidRPr="000600B7" w:rsidRDefault="004D4546" w:rsidP="004D4546">
            <w:pPr>
              <w:rPr>
                <w:ins w:id="197" w:author="陳德仁" w:date="2019-05-21T17:13:00Z"/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D4546" w:rsidRPr="000600B7" w:rsidTr="005E2D3A">
        <w:trPr>
          <w:ins w:id="198" w:author="陳德仁" w:date="2019-05-21T17:14:00Z"/>
        </w:trPr>
        <w:tc>
          <w:tcPr>
            <w:tcW w:w="3173" w:type="dxa"/>
            <w:shd w:val="clear" w:color="auto" w:fill="FFFF99"/>
          </w:tcPr>
          <w:p w:rsidR="004D4546" w:rsidRPr="000600B7" w:rsidRDefault="004D4546" w:rsidP="004D4546">
            <w:pPr>
              <w:spacing w:line="300" w:lineRule="exact"/>
              <w:jc w:val="both"/>
              <w:rPr>
                <w:ins w:id="199" w:author="陳德仁" w:date="2019-05-21T17:14:00Z"/>
                <w:rFonts w:ascii="細明體" w:eastAsia="細明體" w:hAnsi="細明體" w:hint="eastAsia"/>
                <w:sz w:val="20"/>
                <w:szCs w:val="20"/>
              </w:rPr>
            </w:pPr>
            <w:ins w:id="200" w:author="陳德仁" w:date="2019-05-21T17:14:00Z">
              <w:r w:rsidRPr="00960656">
                <w:rPr>
                  <w:rFonts w:hint="eastAsia"/>
                </w:rPr>
                <w:t>賣出匯率</w:t>
              </w:r>
              <w:r w:rsidRPr="00960656">
                <w:rPr>
                  <w:rFonts w:hint="eastAsia"/>
                </w:rPr>
                <w:t>(</w:t>
              </w:r>
              <w:r w:rsidRPr="00960656">
                <w:rPr>
                  <w:rFonts w:hint="eastAsia"/>
                </w:rPr>
                <w:t>申購</w:t>
              </w:r>
              <w:r w:rsidRPr="00960656">
                <w:rPr>
                  <w:rFonts w:hint="eastAsia"/>
                </w:rPr>
                <w:t>)</w:t>
              </w:r>
            </w:ins>
          </w:p>
        </w:tc>
        <w:tc>
          <w:tcPr>
            <w:tcW w:w="4536" w:type="dxa"/>
            <w:shd w:val="clear" w:color="auto" w:fill="auto"/>
          </w:tcPr>
          <w:p w:rsidR="004D4546" w:rsidRPr="000600B7" w:rsidRDefault="004D4546" w:rsidP="004D4546">
            <w:pPr>
              <w:widowControl/>
              <w:jc w:val="both"/>
              <w:rPr>
                <w:ins w:id="201" w:author="陳德仁" w:date="2019-05-21T17:14:00Z"/>
                <w:rFonts w:ascii="細明體" w:eastAsia="細明體" w:hAnsi="細明體" w:hint="eastAsia"/>
                <w:sz w:val="20"/>
                <w:szCs w:val="20"/>
              </w:rPr>
            </w:pPr>
            <w:ins w:id="202" w:author="陳德仁" w:date="2019-05-21T17:14:00Z">
              <w:r w:rsidRPr="00960656">
                <w:rPr>
                  <w:rFonts w:hint="eastAsia"/>
                </w:rPr>
                <w:t>13.8.3</w:t>
              </w:r>
              <w:r w:rsidRPr="00960656">
                <w:rPr>
                  <w:rFonts w:hint="eastAsia"/>
                </w:rPr>
                <w:t>存檔之賣出匯率</w:t>
              </w:r>
              <w:r w:rsidRPr="00960656">
                <w:rPr>
                  <w:rFonts w:hint="eastAsia"/>
                </w:rPr>
                <w:t>(</w:t>
              </w:r>
              <w:r w:rsidRPr="00960656">
                <w:rPr>
                  <w:rFonts w:hint="eastAsia"/>
                </w:rPr>
                <w:t>申購</w:t>
              </w:r>
              <w:r w:rsidRPr="00960656">
                <w:rPr>
                  <w:rFonts w:hint="eastAsia"/>
                </w:rPr>
                <w:t>)</w:t>
              </w:r>
            </w:ins>
          </w:p>
        </w:tc>
        <w:tc>
          <w:tcPr>
            <w:tcW w:w="1701" w:type="dxa"/>
            <w:shd w:val="clear" w:color="auto" w:fill="auto"/>
          </w:tcPr>
          <w:p w:rsidR="004D4546" w:rsidRPr="000600B7" w:rsidRDefault="004D4546" w:rsidP="004D4546">
            <w:pPr>
              <w:rPr>
                <w:ins w:id="203" w:author="陳德仁" w:date="2019-05-21T17:14:00Z"/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0600B7" w:rsidRDefault="00813C30" w:rsidP="00813C3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若寫文字檔案有誤，</w:t>
      </w:r>
    </w:p>
    <w:p w:rsidR="00813C30" w:rsidRPr="000600B7" w:rsidRDefault="00813C30" w:rsidP="00813C3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紀錄錯誤訊息，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寫入</w:t>
      </w:r>
      <w:r w:rsidRPr="000600B7">
        <w:rPr>
          <w:rFonts w:ascii="細明體" w:eastAsia="細明體" w:hAnsi="細明體" w:hint="eastAsia"/>
          <w:kern w:val="2"/>
          <w:lang w:eastAsia="zh-TW"/>
        </w:rPr>
        <w:t>AAH1_B115A</w:t>
      </w:r>
      <w:r>
        <w:rPr>
          <w:rFonts w:ascii="細明體" w:eastAsia="細明體" w:hAnsi="細明體" w:hint="eastAsia"/>
          <w:kern w:val="2"/>
          <w:lang w:eastAsia="zh-TW"/>
        </w:rPr>
        <w:t>檔案失敗，受理編號: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</w:t>
      </w:r>
      <w:r w:rsidRPr="000600B7">
        <w:rPr>
          <w:rFonts w:ascii="細明體" w:eastAsia="細明體" w:hAnsi="細明體" w:hint="eastAsia"/>
          <w:caps/>
          <w:color w:val="000000"/>
          <w:lang w:eastAsia="zh-TW"/>
        </w:rPr>
        <w:t xml:space="preserve">$處理當筆資料.受理編號 + </w:t>
      </w:r>
      <w:r w:rsidRPr="000600B7">
        <w:rPr>
          <w:rFonts w:ascii="細明體" w:eastAsia="細明體" w:hAnsi="細明體"/>
          <w:caps/>
          <w:color w:val="000000"/>
          <w:lang w:eastAsia="zh-TW"/>
        </w:rPr>
        <w:t>“</w:t>
      </w:r>
      <w:r w:rsidRPr="000600B7">
        <w:rPr>
          <w:rFonts w:ascii="細明體" w:eastAsia="細明體" w:hAnsi="細明體" w:hint="eastAsia"/>
          <w:caps/>
          <w:color w:val="000000"/>
          <w:lang w:eastAsia="zh-TW"/>
        </w:rPr>
        <w:t>,事故者ID:</w:t>
      </w:r>
      <w:r w:rsidRPr="000600B7">
        <w:rPr>
          <w:rFonts w:ascii="細明體" w:eastAsia="細明體" w:hAnsi="細明體"/>
          <w:caps/>
          <w:color w:val="000000"/>
          <w:lang w:eastAsia="zh-TW"/>
        </w:rPr>
        <w:t>”</w:t>
      </w:r>
      <w:r w:rsidRPr="000600B7">
        <w:rPr>
          <w:rFonts w:ascii="細明體" w:eastAsia="細明體" w:hAnsi="細明體" w:hint="eastAsia"/>
          <w:caps/>
          <w:color w:val="000000"/>
          <w:lang w:eastAsia="zh-TW"/>
        </w:rPr>
        <w:t>+$處理當筆資料.事故者ID</w:t>
      </w:r>
    </w:p>
    <w:p w:rsidR="00813C30" w:rsidRDefault="00813C30" w:rsidP="00813C3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$寫文字檔錯誤件數++</w:t>
      </w:r>
    </w:p>
    <w:p w:rsidR="00813C30" w:rsidRDefault="00813C30" w:rsidP="00813C3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若寫文字檔案無誤，</w:t>
      </w:r>
    </w:p>
    <w:p w:rsidR="00813C30" w:rsidRPr="000600B7" w:rsidRDefault="00813C30" w:rsidP="00813C3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$寫文字檔成功件數++</w:t>
      </w:r>
    </w:p>
    <w:p w:rsidR="00B3091D" w:rsidRPr="00105567" w:rsidRDefault="004C6A51" w:rsidP="0010556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caps/>
          <w:color w:val="000000"/>
          <w:lang w:eastAsia="zh-TW"/>
        </w:rPr>
        <w:t>繼續處理下一筆</w:t>
      </w:r>
    </w:p>
    <w:p w:rsidR="00CC001F" w:rsidRPr="000600B7" w:rsidRDefault="00CC001F" w:rsidP="00C31DDB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CC001F" w:rsidRPr="000600B7" w:rsidRDefault="00CC001F" w:rsidP="00C31DD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00B7">
        <w:rPr>
          <w:rFonts w:ascii="細明體" w:eastAsia="細明體" w:hAnsi="細明體" w:hint="eastAsia"/>
          <w:lang w:eastAsia="zh-TW"/>
        </w:rPr>
        <w:t>C</w:t>
      </w:r>
      <w:r w:rsidRPr="000600B7">
        <w:rPr>
          <w:rFonts w:ascii="細明體" w:eastAsia="細明體" w:hAnsi="細明體"/>
          <w:lang w:eastAsia="zh-TW"/>
        </w:rPr>
        <w:t>ALL batch.CountManager</w:t>
      </w:r>
      <w:r w:rsidRPr="000600B7">
        <w:rPr>
          <w:rFonts w:ascii="細明體" w:eastAsia="細明體" w:hAnsi="細明體" w:hint="eastAsia"/>
          <w:lang w:eastAsia="zh-TW"/>
        </w:rPr>
        <w:t>(批次作業件數記錄模組)</w:t>
      </w:r>
      <w:r w:rsidR="00105567">
        <w:rPr>
          <w:rFonts w:ascii="細明體" w:eastAsia="細明體" w:hAnsi="細明體" w:hint="eastAsia"/>
          <w:lang w:eastAsia="zh-TW"/>
        </w:rPr>
        <w:t>，記錄$輸入件數、$成功件數、$</w:t>
      </w:r>
      <w:r w:rsidRPr="000600B7">
        <w:rPr>
          <w:rFonts w:ascii="細明體" w:eastAsia="細明體" w:hAnsi="細明體" w:hint="eastAsia"/>
          <w:lang w:eastAsia="zh-TW"/>
        </w:rPr>
        <w:t>錯誤件數</w:t>
      </w:r>
      <w:r w:rsidR="00105567">
        <w:rPr>
          <w:rFonts w:ascii="細明體" w:eastAsia="細明體" w:hAnsi="細明體" w:hint="eastAsia"/>
          <w:lang w:eastAsia="zh-TW"/>
        </w:rPr>
        <w:t>，</w:t>
      </w:r>
      <w:r w:rsidR="0038015F">
        <w:rPr>
          <w:rFonts w:ascii="細明體" w:eastAsia="細明體" w:hAnsi="細明體" w:hint="eastAsia"/>
          <w:kern w:val="2"/>
          <w:lang w:eastAsia="zh-TW"/>
        </w:rPr>
        <w:t>$不處理件數，</w:t>
      </w:r>
      <w:r w:rsidR="00105567">
        <w:rPr>
          <w:rFonts w:ascii="細明體" w:eastAsia="細明體" w:hAnsi="細明體" w:hint="eastAsia"/>
          <w:kern w:val="2"/>
          <w:lang w:eastAsia="zh-TW"/>
        </w:rPr>
        <w:t>$寫文字檔錯誤件數、$寫文字檔成功件數</w:t>
      </w:r>
      <w:r w:rsidRPr="000600B7">
        <w:rPr>
          <w:rFonts w:ascii="細明體" w:eastAsia="細明體" w:hAnsi="細明體" w:hint="eastAsia"/>
          <w:lang w:eastAsia="zh-TW"/>
        </w:rPr>
        <w:t>。</w:t>
      </w:r>
    </w:p>
    <w:p w:rsidR="00CC001F" w:rsidRPr="000600B7" w:rsidRDefault="00CC001F" w:rsidP="00655B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bookmarkStart w:id="204" w:name="FORMATA"/>
      <w:bookmarkEnd w:id="204"/>
    </w:p>
    <w:sectPr w:rsidR="00CC001F" w:rsidRPr="000600B7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4ED" w:rsidRDefault="009004ED">
      <w:r>
        <w:separator/>
      </w:r>
    </w:p>
  </w:endnote>
  <w:endnote w:type="continuationSeparator" w:id="0">
    <w:p w:rsidR="009004ED" w:rsidRDefault="00900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91D" w:rsidRDefault="00B3091D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3091D" w:rsidRDefault="00B3091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91D" w:rsidRDefault="00B3091D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6043A">
      <w:rPr>
        <w:rStyle w:val="a6"/>
        <w:noProof/>
      </w:rPr>
      <w:t>2</w:t>
    </w:r>
    <w:r>
      <w:rPr>
        <w:rStyle w:val="a6"/>
      </w:rPr>
      <w:fldChar w:fldCharType="end"/>
    </w:r>
  </w:p>
  <w:p w:rsidR="00B3091D" w:rsidRDefault="00B309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4ED" w:rsidRDefault="009004ED">
      <w:r>
        <w:separator/>
      </w:r>
    </w:p>
  </w:footnote>
  <w:footnote w:type="continuationSeparator" w:id="0">
    <w:p w:rsidR="009004ED" w:rsidRDefault="00900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19C25ED"/>
    <w:multiLevelType w:val="hybridMultilevel"/>
    <w:tmpl w:val="F064B4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2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3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ADA0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3BE44A6D"/>
    <w:multiLevelType w:val="hybridMultilevel"/>
    <w:tmpl w:val="F064B4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2"/>
  </w:num>
  <w:num w:numId="3">
    <w:abstractNumId w:val="1"/>
  </w:num>
  <w:num w:numId="4">
    <w:abstractNumId w:val="28"/>
  </w:num>
  <w:num w:numId="5">
    <w:abstractNumId w:val="12"/>
  </w:num>
  <w:num w:numId="6">
    <w:abstractNumId w:val="18"/>
  </w:num>
  <w:num w:numId="7">
    <w:abstractNumId w:val="29"/>
  </w:num>
  <w:num w:numId="8">
    <w:abstractNumId w:val="31"/>
  </w:num>
  <w:num w:numId="9">
    <w:abstractNumId w:val="2"/>
  </w:num>
  <w:num w:numId="10">
    <w:abstractNumId w:val="14"/>
  </w:num>
  <w:num w:numId="11">
    <w:abstractNumId w:val="4"/>
  </w:num>
  <w:num w:numId="12">
    <w:abstractNumId w:val="11"/>
  </w:num>
  <w:num w:numId="13">
    <w:abstractNumId w:val="17"/>
  </w:num>
  <w:num w:numId="14">
    <w:abstractNumId w:val="27"/>
  </w:num>
  <w:num w:numId="15">
    <w:abstractNumId w:val="23"/>
  </w:num>
  <w:num w:numId="16">
    <w:abstractNumId w:val="6"/>
  </w:num>
  <w:num w:numId="17">
    <w:abstractNumId w:val="19"/>
  </w:num>
  <w:num w:numId="18">
    <w:abstractNumId w:val="24"/>
  </w:num>
  <w:num w:numId="19">
    <w:abstractNumId w:val="21"/>
  </w:num>
  <w:num w:numId="20">
    <w:abstractNumId w:val="0"/>
  </w:num>
  <w:num w:numId="21">
    <w:abstractNumId w:val="13"/>
  </w:num>
  <w:num w:numId="22">
    <w:abstractNumId w:val="7"/>
  </w:num>
  <w:num w:numId="23">
    <w:abstractNumId w:val="8"/>
  </w:num>
  <w:num w:numId="24">
    <w:abstractNumId w:val="26"/>
  </w:num>
  <w:num w:numId="25">
    <w:abstractNumId w:val="25"/>
  </w:num>
  <w:num w:numId="26">
    <w:abstractNumId w:val="20"/>
  </w:num>
  <w:num w:numId="27">
    <w:abstractNumId w:val="16"/>
  </w:num>
  <w:num w:numId="28">
    <w:abstractNumId w:val="5"/>
  </w:num>
  <w:num w:numId="29">
    <w:abstractNumId w:val="32"/>
  </w:num>
  <w:num w:numId="30">
    <w:abstractNumId w:val="30"/>
  </w:num>
  <w:num w:numId="31">
    <w:abstractNumId w:val="33"/>
  </w:num>
  <w:num w:numId="32">
    <w:abstractNumId w:val="10"/>
  </w:num>
  <w:num w:numId="33">
    <w:abstractNumId w:val="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1FDD"/>
    <w:rsid w:val="00057785"/>
    <w:rsid w:val="000600B7"/>
    <w:rsid w:val="00062328"/>
    <w:rsid w:val="00073519"/>
    <w:rsid w:val="00076FBA"/>
    <w:rsid w:val="000800FF"/>
    <w:rsid w:val="00086E90"/>
    <w:rsid w:val="000A7C4F"/>
    <w:rsid w:val="000C41BB"/>
    <w:rsid w:val="000D1099"/>
    <w:rsid w:val="000D2D7F"/>
    <w:rsid w:val="000D3892"/>
    <w:rsid w:val="000E5F19"/>
    <w:rsid w:val="000F5EBF"/>
    <w:rsid w:val="00105567"/>
    <w:rsid w:val="0010591F"/>
    <w:rsid w:val="00124757"/>
    <w:rsid w:val="001249B7"/>
    <w:rsid w:val="00127011"/>
    <w:rsid w:val="0014667D"/>
    <w:rsid w:val="00156A28"/>
    <w:rsid w:val="0015744E"/>
    <w:rsid w:val="001606A7"/>
    <w:rsid w:val="00163EA8"/>
    <w:rsid w:val="001658D9"/>
    <w:rsid w:val="001724C1"/>
    <w:rsid w:val="001778A7"/>
    <w:rsid w:val="00182C38"/>
    <w:rsid w:val="00185767"/>
    <w:rsid w:val="00187B05"/>
    <w:rsid w:val="00190DF8"/>
    <w:rsid w:val="00194232"/>
    <w:rsid w:val="001B2421"/>
    <w:rsid w:val="001B2A98"/>
    <w:rsid w:val="001B6AD9"/>
    <w:rsid w:val="001C5401"/>
    <w:rsid w:val="001C6A12"/>
    <w:rsid w:val="001D25AB"/>
    <w:rsid w:val="001F661C"/>
    <w:rsid w:val="0020512E"/>
    <w:rsid w:val="002203D1"/>
    <w:rsid w:val="002225FA"/>
    <w:rsid w:val="00232ED1"/>
    <w:rsid w:val="00234D7F"/>
    <w:rsid w:val="00287ABA"/>
    <w:rsid w:val="00294CEE"/>
    <w:rsid w:val="002B0AB6"/>
    <w:rsid w:val="002B381A"/>
    <w:rsid w:val="002C6295"/>
    <w:rsid w:val="002F61B6"/>
    <w:rsid w:val="0031642E"/>
    <w:rsid w:val="00323FB8"/>
    <w:rsid w:val="0032607E"/>
    <w:rsid w:val="003354D9"/>
    <w:rsid w:val="00335DF5"/>
    <w:rsid w:val="00353371"/>
    <w:rsid w:val="003572AC"/>
    <w:rsid w:val="00360F56"/>
    <w:rsid w:val="00361E98"/>
    <w:rsid w:val="003646BE"/>
    <w:rsid w:val="00364751"/>
    <w:rsid w:val="003763F5"/>
    <w:rsid w:val="0038015F"/>
    <w:rsid w:val="00386C3A"/>
    <w:rsid w:val="00391DF0"/>
    <w:rsid w:val="003A4765"/>
    <w:rsid w:val="003B6BF5"/>
    <w:rsid w:val="003B7861"/>
    <w:rsid w:val="003D17CE"/>
    <w:rsid w:val="003D4DFF"/>
    <w:rsid w:val="003D6F23"/>
    <w:rsid w:val="003E3722"/>
    <w:rsid w:val="003E42E3"/>
    <w:rsid w:val="003E76EF"/>
    <w:rsid w:val="003F4398"/>
    <w:rsid w:val="003F795D"/>
    <w:rsid w:val="00403547"/>
    <w:rsid w:val="00404DF0"/>
    <w:rsid w:val="00413605"/>
    <w:rsid w:val="00417064"/>
    <w:rsid w:val="00417A9E"/>
    <w:rsid w:val="0043482C"/>
    <w:rsid w:val="0044335B"/>
    <w:rsid w:val="004434FA"/>
    <w:rsid w:val="00443676"/>
    <w:rsid w:val="00450418"/>
    <w:rsid w:val="00450F8B"/>
    <w:rsid w:val="004511F9"/>
    <w:rsid w:val="00453938"/>
    <w:rsid w:val="0045427C"/>
    <w:rsid w:val="00467856"/>
    <w:rsid w:val="00467DFD"/>
    <w:rsid w:val="00483F12"/>
    <w:rsid w:val="004B08CA"/>
    <w:rsid w:val="004B28D7"/>
    <w:rsid w:val="004C2FEB"/>
    <w:rsid w:val="004C5056"/>
    <w:rsid w:val="004C6A51"/>
    <w:rsid w:val="004D03CC"/>
    <w:rsid w:val="004D4546"/>
    <w:rsid w:val="005145E2"/>
    <w:rsid w:val="00531E06"/>
    <w:rsid w:val="00535F08"/>
    <w:rsid w:val="00537241"/>
    <w:rsid w:val="00550F55"/>
    <w:rsid w:val="005558D1"/>
    <w:rsid w:val="00573BA2"/>
    <w:rsid w:val="00575B37"/>
    <w:rsid w:val="005840B8"/>
    <w:rsid w:val="00584A7D"/>
    <w:rsid w:val="00591BB0"/>
    <w:rsid w:val="00594FE4"/>
    <w:rsid w:val="005C6791"/>
    <w:rsid w:val="005C7094"/>
    <w:rsid w:val="005D4CF1"/>
    <w:rsid w:val="005D5CE7"/>
    <w:rsid w:val="005E15F2"/>
    <w:rsid w:val="005E2D3A"/>
    <w:rsid w:val="005E3957"/>
    <w:rsid w:val="005E5559"/>
    <w:rsid w:val="005F1372"/>
    <w:rsid w:val="005F208D"/>
    <w:rsid w:val="005F5C21"/>
    <w:rsid w:val="00601329"/>
    <w:rsid w:val="00603130"/>
    <w:rsid w:val="00624DD8"/>
    <w:rsid w:val="0063251A"/>
    <w:rsid w:val="006370B1"/>
    <w:rsid w:val="00640B0C"/>
    <w:rsid w:val="00655B5F"/>
    <w:rsid w:val="00661B47"/>
    <w:rsid w:val="00665BDA"/>
    <w:rsid w:val="006856F7"/>
    <w:rsid w:val="006875F0"/>
    <w:rsid w:val="006A265F"/>
    <w:rsid w:val="006A26A9"/>
    <w:rsid w:val="006A3CAE"/>
    <w:rsid w:val="006A47E3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3BAD"/>
    <w:rsid w:val="006F6D81"/>
    <w:rsid w:val="0070062C"/>
    <w:rsid w:val="00701A65"/>
    <w:rsid w:val="00710725"/>
    <w:rsid w:val="00717C6B"/>
    <w:rsid w:val="00722A11"/>
    <w:rsid w:val="007235C7"/>
    <w:rsid w:val="00731DED"/>
    <w:rsid w:val="00752001"/>
    <w:rsid w:val="0075297D"/>
    <w:rsid w:val="00764C15"/>
    <w:rsid w:val="00765834"/>
    <w:rsid w:val="00766299"/>
    <w:rsid w:val="00771BE3"/>
    <w:rsid w:val="00790F0E"/>
    <w:rsid w:val="0079246B"/>
    <w:rsid w:val="00796439"/>
    <w:rsid w:val="007A490A"/>
    <w:rsid w:val="007B0CDF"/>
    <w:rsid w:val="007B4376"/>
    <w:rsid w:val="007B75AF"/>
    <w:rsid w:val="007F1037"/>
    <w:rsid w:val="007F4BA8"/>
    <w:rsid w:val="007F7D33"/>
    <w:rsid w:val="00813C30"/>
    <w:rsid w:val="00817A0D"/>
    <w:rsid w:val="008266BB"/>
    <w:rsid w:val="00831BEB"/>
    <w:rsid w:val="00835FC8"/>
    <w:rsid w:val="00841408"/>
    <w:rsid w:val="008503E7"/>
    <w:rsid w:val="008747CD"/>
    <w:rsid w:val="008749B9"/>
    <w:rsid w:val="00875CDA"/>
    <w:rsid w:val="00877793"/>
    <w:rsid w:val="00892512"/>
    <w:rsid w:val="008A5D36"/>
    <w:rsid w:val="008A7E85"/>
    <w:rsid w:val="008B1784"/>
    <w:rsid w:val="008B5188"/>
    <w:rsid w:val="008B695C"/>
    <w:rsid w:val="008C0E51"/>
    <w:rsid w:val="008C3A84"/>
    <w:rsid w:val="008C3D93"/>
    <w:rsid w:val="008E119A"/>
    <w:rsid w:val="008E2A2C"/>
    <w:rsid w:val="008F6D0F"/>
    <w:rsid w:val="008F7E02"/>
    <w:rsid w:val="009004ED"/>
    <w:rsid w:val="009112C9"/>
    <w:rsid w:val="00914A39"/>
    <w:rsid w:val="00926ECC"/>
    <w:rsid w:val="009337AD"/>
    <w:rsid w:val="0093617E"/>
    <w:rsid w:val="00940125"/>
    <w:rsid w:val="009406A3"/>
    <w:rsid w:val="0095260A"/>
    <w:rsid w:val="0095275D"/>
    <w:rsid w:val="00961F9B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385F"/>
    <w:rsid w:val="009B7060"/>
    <w:rsid w:val="009D1DB3"/>
    <w:rsid w:val="009E15B4"/>
    <w:rsid w:val="00A02A5A"/>
    <w:rsid w:val="00A22607"/>
    <w:rsid w:val="00A50E8B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C4AF0"/>
    <w:rsid w:val="00AE6528"/>
    <w:rsid w:val="00AF5EEE"/>
    <w:rsid w:val="00B07D87"/>
    <w:rsid w:val="00B26C61"/>
    <w:rsid w:val="00B3091D"/>
    <w:rsid w:val="00B3542B"/>
    <w:rsid w:val="00B524BA"/>
    <w:rsid w:val="00B53ACB"/>
    <w:rsid w:val="00B6043A"/>
    <w:rsid w:val="00B66886"/>
    <w:rsid w:val="00B930E5"/>
    <w:rsid w:val="00B97C26"/>
    <w:rsid w:val="00BA4FD2"/>
    <w:rsid w:val="00BB0D40"/>
    <w:rsid w:val="00BC2E60"/>
    <w:rsid w:val="00BC4814"/>
    <w:rsid w:val="00BC6EF5"/>
    <w:rsid w:val="00BD5672"/>
    <w:rsid w:val="00BF1215"/>
    <w:rsid w:val="00C03856"/>
    <w:rsid w:val="00C0495D"/>
    <w:rsid w:val="00C12C13"/>
    <w:rsid w:val="00C22893"/>
    <w:rsid w:val="00C24F6D"/>
    <w:rsid w:val="00C31DDB"/>
    <w:rsid w:val="00C336CA"/>
    <w:rsid w:val="00C502C0"/>
    <w:rsid w:val="00C53D77"/>
    <w:rsid w:val="00C556E2"/>
    <w:rsid w:val="00C6662B"/>
    <w:rsid w:val="00C70C5A"/>
    <w:rsid w:val="00C7445B"/>
    <w:rsid w:val="00C74B17"/>
    <w:rsid w:val="00C754B2"/>
    <w:rsid w:val="00C86863"/>
    <w:rsid w:val="00CA3D0C"/>
    <w:rsid w:val="00CC001F"/>
    <w:rsid w:val="00CC3D25"/>
    <w:rsid w:val="00CC44DF"/>
    <w:rsid w:val="00CD0DEF"/>
    <w:rsid w:val="00CD1A6F"/>
    <w:rsid w:val="00CD6427"/>
    <w:rsid w:val="00CE2178"/>
    <w:rsid w:val="00CE3976"/>
    <w:rsid w:val="00CF1F9E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5255B"/>
    <w:rsid w:val="00D55DE4"/>
    <w:rsid w:val="00D8139A"/>
    <w:rsid w:val="00D96054"/>
    <w:rsid w:val="00DA467B"/>
    <w:rsid w:val="00DB118B"/>
    <w:rsid w:val="00DD10F3"/>
    <w:rsid w:val="00DF224E"/>
    <w:rsid w:val="00DF3C28"/>
    <w:rsid w:val="00E0137F"/>
    <w:rsid w:val="00E02CA8"/>
    <w:rsid w:val="00E101D7"/>
    <w:rsid w:val="00E10C0A"/>
    <w:rsid w:val="00E12758"/>
    <w:rsid w:val="00E23699"/>
    <w:rsid w:val="00E27349"/>
    <w:rsid w:val="00E43C0A"/>
    <w:rsid w:val="00E5462A"/>
    <w:rsid w:val="00E85B86"/>
    <w:rsid w:val="00E9066F"/>
    <w:rsid w:val="00E907CC"/>
    <w:rsid w:val="00E9528F"/>
    <w:rsid w:val="00EA0043"/>
    <w:rsid w:val="00EA53FE"/>
    <w:rsid w:val="00EC033A"/>
    <w:rsid w:val="00EC5BAC"/>
    <w:rsid w:val="00ED397D"/>
    <w:rsid w:val="00EE1E49"/>
    <w:rsid w:val="00EF21B1"/>
    <w:rsid w:val="00EF4338"/>
    <w:rsid w:val="00F10011"/>
    <w:rsid w:val="00F23185"/>
    <w:rsid w:val="00F30E6A"/>
    <w:rsid w:val="00F32A45"/>
    <w:rsid w:val="00F411B7"/>
    <w:rsid w:val="00F45910"/>
    <w:rsid w:val="00F53684"/>
    <w:rsid w:val="00F8409B"/>
    <w:rsid w:val="00F9554A"/>
    <w:rsid w:val="00FA5129"/>
    <w:rsid w:val="00FC1BFF"/>
    <w:rsid w:val="00FC2BAA"/>
    <w:rsid w:val="00FD2A3F"/>
    <w:rsid w:val="00FD35AB"/>
    <w:rsid w:val="00FE0322"/>
    <w:rsid w:val="00FE0F2D"/>
    <w:rsid w:val="00FE0F74"/>
    <w:rsid w:val="00FE528E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D582E23-5974-4D78-969E-CD6DBDE5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7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22A45-3D07-4C73-8B39-39F50B011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794</Words>
  <Characters>4529</Characters>
  <Application>Microsoft Office Word</Application>
  <DocSecurity>0</DocSecurity>
  <Lines>37</Lines>
  <Paragraphs>10</Paragraphs>
  <ScaleCrop>false</ScaleCrop>
  <Company>CMT</Company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