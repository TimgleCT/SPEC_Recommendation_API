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096B5D" w:rsidRPr="0005162C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5162C" w:rsidRDefault="00096B5D" w:rsidP="0084578F">
            <w:pPr>
              <w:pStyle w:val="Tabletext"/>
              <w:jc w:val="center"/>
              <w:rPr>
                <w:rFonts w:ascii="Arial" w:hAnsi="Arial"/>
              </w:rPr>
            </w:pPr>
            <w:bookmarkStart w:id="0" w:name="_GoBack"/>
            <w:bookmarkEnd w:id="0"/>
            <w:r w:rsidRPr="0005162C">
              <w:rPr>
                <w:rFonts w:ascii="Arial" w:hAnsi="Arial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5162C" w:rsidRDefault="00096B5D" w:rsidP="0084578F">
            <w:pPr>
              <w:pStyle w:val="Tabletext"/>
              <w:jc w:val="center"/>
              <w:rPr>
                <w:rFonts w:ascii="Arial" w:hAnsi="Arial"/>
              </w:rPr>
            </w:pPr>
            <w:r w:rsidRPr="0005162C">
              <w:rPr>
                <w:rFonts w:ascii="Arial" w:hAnsi="Arial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5162C" w:rsidRDefault="00096B5D" w:rsidP="0084578F">
            <w:pPr>
              <w:pStyle w:val="Tabletext"/>
              <w:jc w:val="center"/>
              <w:rPr>
                <w:rFonts w:ascii="Arial" w:hAnsi="Arial"/>
              </w:rPr>
            </w:pPr>
            <w:r w:rsidRPr="0005162C">
              <w:rPr>
                <w:rFonts w:ascii="Arial" w:hAnsi="Arial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5162C" w:rsidRDefault="00096B5D" w:rsidP="0084578F">
            <w:pPr>
              <w:pStyle w:val="Tabletext"/>
              <w:jc w:val="center"/>
              <w:rPr>
                <w:rFonts w:ascii="Arial" w:hAnsi="Arial"/>
                <w:lang w:eastAsia="zh-TW"/>
              </w:rPr>
            </w:pPr>
            <w:r w:rsidRPr="0005162C">
              <w:rPr>
                <w:rFonts w:ascii="Arial" w:hAnsi="Arial"/>
                <w:lang w:eastAsia="zh-TW"/>
              </w:rPr>
              <w:t>Author</w:t>
            </w:r>
          </w:p>
        </w:tc>
      </w:tr>
      <w:tr w:rsidR="00096B5D" w:rsidRPr="0005162C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5162C" w:rsidRDefault="00096B5D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2"/>
                <w:attr w:name="Day" w:val="9"/>
                <w:attr w:name="IsLunarDate" w:val="False"/>
                <w:attr w:name="IsROCDate" w:val="False"/>
              </w:smartTagPr>
              <w:r w:rsidRPr="0005162C">
                <w:rPr>
                  <w:rFonts w:ascii="Arial" w:hAnsi="Arial"/>
                  <w:lang w:eastAsia="zh-TW"/>
                </w:rPr>
                <w:t>20</w:t>
              </w:r>
              <w:r w:rsidR="00DA0707" w:rsidRPr="0005162C">
                <w:rPr>
                  <w:rFonts w:ascii="Arial" w:hAnsi="Arial" w:hint="eastAsia"/>
                  <w:lang w:eastAsia="zh-TW"/>
                </w:rPr>
                <w:t>10</w:t>
              </w:r>
              <w:r w:rsidRPr="0005162C">
                <w:rPr>
                  <w:rFonts w:ascii="Arial" w:hAnsi="Arial"/>
                  <w:lang w:eastAsia="zh-TW"/>
                </w:rPr>
                <w:t>/</w:t>
              </w:r>
              <w:r w:rsidR="00DA0707" w:rsidRPr="0005162C">
                <w:rPr>
                  <w:rFonts w:ascii="Arial" w:hAnsi="Arial" w:hint="eastAsia"/>
                  <w:lang w:eastAsia="zh-TW"/>
                </w:rPr>
                <w:t>2</w:t>
              </w:r>
              <w:r w:rsidRPr="0005162C">
                <w:rPr>
                  <w:rFonts w:ascii="Arial" w:hAnsi="Arial"/>
                  <w:lang w:eastAsia="zh-TW"/>
                </w:rPr>
                <w:t>/</w:t>
              </w:r>
              <w:r w:rsidR="00DA0707" w:rsidRPr="0005162C">
                <w:rPr>
                  <w:rFonts w:ascii="Arial" w:hAnsi="Arial" w:hint="eastAsia"/>
                  <w:lang w:eastAsia="zh-TW"/>
                </w:rPr>
                <w:t>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5162C" w:rsidRDefault="00096B5D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05162C">
              <w:rPr>
                <w:rFonts w:ascii="Arial" w:hAnsi="Arial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5162C" w:rsidRDefault="00096B5D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05162C">
              <w:rPr>
                <w:rFonts w:ascii="Arial" w:hAnsi="Arial" w:hint="eastAsia"/>
                <w:lang w:eastAsia="zh-TW"/>
              </w:rPr>
              <w:t>附約理賠率</w:t>
            </w:r>
            <w:r w:rsidRPr="0005162C">
              <w:rPr>
                <w:rFonts w:ascii="Arial" w:hAnsi="Arial" w:hint="eastAsia"/>
                <w:lang w:eastAsia="zh-TW"/>
              </w:rPr>
              <w:t>-</w:t>
            </w:r>
            <w:r w:rsidR="00DA0707" w:rsidRPr="0005162C">
              <w:rPr>
                <w:rFonts w:ascii="Arial" w:hAnsi="Arial" w:hint="eastAsia"/>
                <w:lang w:eastAsia="zh-TW"/>
              </w:rPr>
              <w:t>五年內</w:t>
            </w:r>
            <w:r w:rsidRPr="0005162C">
              <w:rPr>
                <w:rFonts w:ascii="Arial" w:hAnsi="Arial" w:hint="eastAsia"/>
                <w:lang w:eastAsia="zh-TW"/>
              </w:rPr>
              <w:t>理賠明細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5162C" w:rsidRDefault="00096B5D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05162C">
              <w:rPr>
                <w:rFonts w:ascii="Arial" w:hAnsi="Arial" w:hint="eastAsia"/>
                <w:lang w:eastAsia="zh-TW"/>
              </w:rPr>
              <w:t>金生</w:t>
            </w:r>
          </w:p>
        </w:tc>
      </w:tr>
      <w:tr w:rsidR="00527D6C" w:rsidRPr="0005162C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D6C" w:rsidRPr="0005162C" w:rsidRDefault="00527D6C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9"/>
                <w:attr w:name="Year" w:val="2010"/>
              </w:smartTagPr>
              <w:r>
                <w:rPr>
                  <w:rFonts w:ascii="Arial" w:hAnsi="Arial" w:hint="eastAsia"/>
                  <w:lang w:eastAsia="zh-TW"/>
                </w:rPr>
                <w:t>2010/9/8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D6C" w:rsidRPr="0005162C" w:rsidRDefault="00527D6C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D6C" w:rsidRPr="0005162C" w:rsidRDefault="00527D6C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執行前先清檔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D6C" w:rsidRPr="0005162C" w:rsidRDefault="00527D6C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金生</w:t>
            </w:r>
          </w:p>
        </w:tc>
      </w:tr>
    </w:tbl>
    <w:p w:rsidR="00096B5D" w:rsidRDefault="00096B5D" w:rsidP="00096B5D">
      <w:pPr>
        <w:pStyle w:val="Tabletext"/>
        <w:keepLines w:val="0"/>
        <w:spacing w:after="0" w:line="240" w:lineRule="auto"/>
        <w:rPr>
          <w:rFonts w:ascii="Arial" w:hAnsi="Arial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581A0D" w:rsidRPr="000600B7" w:rsidTr="00D73378">
        <w:tc>
          <w:tcPr>
            <w:tcW w:w="1416" w:type="dxa"/>
          </w:tcPr>
          <w:p w:rsidR="00581A0D" w:rsidRPr="000600B7" w:rsidRDefault="00581A0D" w:rsidP="00D7337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581A0D" w:rsidRPr="000600B7" w:rsidRDefault="00581A0D" w:rsidP="00D7337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581A0D" w:rsidRPr="000600B7" w:rsidRDefault="00581A0D" w:rsidP="00D7337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581A0D" w:rsidRPr="000600B7" w:rsidRDefault="00581A0D" w:rsidP="00D7337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581A0D" w:rsidRPr="000600B7" w:rsidRDefault="00581A0D" w:rsidP="00D7337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600B7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581A0D" w:rsidRPr="000600B7" w:rsidTr="00581A0D">
        <w:trPr>
          <w:ins w:id="2" w:author="蕭侑文" w:date="2018-04-16T17:39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A0D" w:rsidRPr="00581A0D" w:rsidRDefault="00581A0D" w:rsidP="00D73378">
            <w:pPr>
              <w:spacing w:line="240" w:lineRule="atLeast"/>
              <w:jc w:val="center"/>
              <w:rPr>
                <w:ins w:id="3" w:author="蕭侑文" w:date="2018-04-16T17:39:00Z"/>
                <w:rFonts w:ascii="細明體" w:eastAsia="細明體" w:hAnsi="細明體" w:cs="Courier New"/>
                <w:sz w:val="20"/>
                <w:szCs w:val="20"/>
              </w:rPr>
            </w:pPr>
            <w:ins w:id="4" w:author="蕭侑文" w:date="2018-04-16T17:39:00Z">
              <w:r w:rsidRPr="00F11BF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2018/4/16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A0D" w:rsidRPr="007D593D" w:rsidRDefault="00581A0D" w:rsidP="00D73378">
            <w:pPr>
              <w:spacing w:line="240" w:lineRule="atLeast"/>
              <w:jc w:val="center"/>
              <w:rPr>
                <w:ins w:id="5" w:author="蕭侑文" w:date="2018-04-16T17:39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蕭侑文" w:date="2018-04-16T17:39:00Z">
              <w:r w:rsidRPr="00F11BFA">
                <w:rPr>
                  <w:rFonts w:ascii="細明體" w:eastAsia="細明體" w:hAnsi="細明體" w:cs="Courier New"/>
                  <w:sz w:val="20"/>
                  <w:szCs w:val="20"/>
                </w:rPr>
                <w:t>4</w:t>
              </w:r>
            </w:ins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A0D" w:rsidRPr="007D593D" w:rsidRDefault="00581A0D" w:rsidP="00581A0D">
            <w:pPr>
              <w:spacing w:line="240" w:lineRule="atLeast"/>
              <w:jc w:val="center"/>
              <w:rPr>
                <w:ins w:id="7" w:author="蕭侑文" w:date="2018-04-16T17:39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蕭侑文" w:date="2018-04-16T17:39:00Z">
              <w:r w:rsidRPr="00581A0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批次</w:t>
              </w:r>
              <w:r w:rsidRPr="00581A0D">
                <w:rPr>
                  <w:rFonts w:ascii="細明體" w:eastAsia="細明體" w:hAnsi="細明體" w:cs="Courier New"/>
                  <w:sz w:val="20"/>
                  <w:szCs w:val="20"/>
                </w:rPr>
                <w:t>FETCH SIZE</w:t>
              </w:r>
              <w:r w:rsidRPr="00581A0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調整專案</w:t>
              </w:r>
              <w:r w:rsidRPr="00581A0D">
                <w:rPr>
                  <w:rFonts w:ascii="細明體" w:eastAsia="細明體" w:hAnsi="細明體" w:cs="Courier New"/>
                  <w:sz w:val="20"/>
                  <w:szCs w:val="20"/>
                </w:rPr>
                <w:t>-</w:t>
              </w:r>
              <w:r w:rsidRPr="00581A0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依系統管理</w:t>
              </w:r>
              <w:r w:rsidRPr="00581A0D">
                <w:rPr>
                  <w:rFonts w:ascii="細明體" w:eastAsia="細明體" w:hAnsi="細明體" w:cs="Courier New"/>
                  <w:sz w:val="20"/>
                  <w:szCs w:val="20"/>
                </w:rPr>
                <w:t>-</w:t>
              </w:r>
              <w:r w:rsidRPr="00581A0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件數控制中</w:t>
              </w:r>
              <w:r w:rsidRPr="00581A0D">
                <w:rPr>
                  <w:rFonts w:ascii="細明體" w:eastAsia="細明體" w:hAnsi="細明體" w:cs="Courier New"/>
                  <w:sz w:val="20"/>
                  <w:szCs w:val="20"/>
                </w:rPr>
                <w:t>Default</w:t>
              </w:r>
              <w:r w:rsidRPr="00581A0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設定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A0D" w:rsidRPr="00581A0D" w:rsidRDefault="00581A0D" w:rsidP="00581A0D">
            <w:pPr>
              <w:jc w:val="center"/>
              <w:rPr>
                <w:ins w:id="9" w:author="蕭侑文" w:date="2018-04-16T17:39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蕭侑文" w:date="2018-04-16T17:39:00Z">
              <w:r w:rsidRPr="00581A0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蕭侑文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A0D" w:rsidRPr="007D593D" w:rsidRDefault="00581A0D" w:rsidP="00581A0D">
            <w:pPr>
              <w:spacing w:line="240" w:lineRule="atLeast"/>
              <w:jc w:val="center"/>
              <w:rPr>
                <w:ins w:id="11" w:author="蕭侑文" w:date="2018-04-16T17:39:00Z"/>
                <w:rFonts w:ascii="細明體" w:eastAsia="細明體" w:hAnsi="細明體" w:cs="Courier New"/>
                <w:sz w:val="20"/>
                <w:szCs w:val="20"/>
              </w:rPr>
            </w:pPr>
            <w:ins w:id="12" w:author="蕭侑文" w:date="2018-04-16T17:39:00Z">
              <w:r w:rsidRPr="00581A0D">
                <w:rPr>
                  <w:rFonts w:ascii="細明體" w:eastAsia="細明體" w:hAnsi="細明體" w:cs="Courier New"/>
                  <w:sz w:val="20"/>
                  <w:szCs w:val="20"/>
                </w:rPr>
                <w:t>180322001009</w:t>
              </w:r>
            </w:ins>
          </w:p>
        </w:tc>
      </w:tr>
    </w:tbl>
    <w:p w:rsidR="00581A0D" w:rsidRDefault="00581A0D" w:rsidP="00096B5D">
      <w:pPr>
        <w:pStyle w:val="Tabletext"/>
        <w:keepLines w:val="0"/>
        <w:spacing w:after="0" w:line="240" w:lineRule="auto"/>
        <w:rPr>
          <w:rFonts w:ascii="Arial" w:hAnsi="Arial"/>
          <w:kern w:val="2"/>
          <w:szCs w:val="24"/>
          <w:lang w:eastAsia="zh-TW"/>
        </w:rPr>
      </w:pPr>
    </w:p>
    <w:p w:rsidR="00581A0D" w:rsidRDefault="00581A0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581A0D" w:rsidRPr="0005162C" w:rsidRDefault="00581A0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96B5D" w:rsidRPr="0005162C" w:rsidRDefault="00096B5D" w:rsidP="00096B5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5162C">
        <w:rPr>
          <w:rFonts w:ascii="Arial" w:hAnsi="Arial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096B5D" w:rsidRPr="0005162C">
        <w:tc>
          <w:tcPr>
            <w:tcW w:w="1440" w:type="dxa"/>
          </w:tcPr>
          <w:p w:rsidR="00096B5D" w:rsidRPr="0005162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5162C">
              <w:rPr>
                <w:rFonts w:ascii="Arial" w:hAnsi="Arial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096B5D" w:rsidRPr="0005162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5162C">
              <w:rPr>
                <w:rFonts w:ascii="Arial" w:hAnsi="Arial" w:hint="eastAsia"/>
                <w:sz w:val="20"/>
                <w:szCs w:val="20"/>
              </w:rPr>
              <w:t>抽取每月理賠明細</w:t>
            </w:r>
          </w:p>
        </w:tc>
      </w:tr>
      <w:tr w:rsidR="00096B5D" w:rsidRPr="0005162C">
        <w:tc>
          <w:tcPr>
            <w:tcW w:w="1440" w:type="dxa"/>
          </w:tcPr>
          <w:p w:rsidR="00096B5D" w:rsidRPr="0005162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5162C">
              <w:rPr>
                <w:rFonts w:ascii="Arial" w:hAnsi="Arial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096B5D" w:rsidRPr="0005162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5162C">
              <w:rPr>
                <w:rFonts w:ascii="Arial" w:hAnsi="Arial" w:hint="eastAsia"/>
                <w:sz w:val="20"/>
                <w:szCs w:val="20"/>
              </w:rPr>
              <w:t>AAH2_010</w:t>
            </w:r>
            <w:r w:rsidR="00DA0707" w:rsidRPr="0005162C">
              <w:rPr>
                <w:rFonts w:ascii="Arial" w:hAnsi="Arial" w:hint="eastAsia"/>
                <w:sz w:val="20"/>
                <w:szCs w:val="20"/>
              </w:rPr>
              <w:t>3</w:t>
            </w:r>
          </w:p>
        </w:tc>
      </w:tr>
      <w:tr w:rsidR="00096B5D" w:rsidRPr="0005162C">
        <w:tc>
          <w:tcPr>
            <w:tcW w:w="1440" w:type="dxa"/>
          </w:tcPr>
          <w:p w:rsidR="00096B5D" w:rsidRPr="0005162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5162C">
              <w:rPr>
                <w:rFonts w:ascii="Arial" w:hAnsi="Arial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096B5D" w:rsidRPr="0005162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5162C">
              <w:rPr>
                <w:rFonts w:ascii="Arial" w:hAnsi="Arial" w:hint="eastAsia"/>
                <w:sz w:val="20"/>
                <w:szCs w:val="20"/>
              </w:rPr>
              <w:t>BATCH</w:t>
            </w:r>
            <w:r w:rsidRPr="0005162C">
              <w:rPr>
                <w:rFonts w:ascii="Arial" w:hAnsi="Arial" w:hint="eastAsia"/>
                <w:sz w:val="20"/>
                <w:szCs w:val="20"/>
              </w:rPr>
              <w:t>抽取每月附約理賠明細</w:t>
            </w:r>
          </w:p>
        </w:tc>
      </w:tr>
    </w:tbl>
    <w:p w:rsidR="00096B5D" w:rsidRPr="0005162C" w:rsidRDefault="00096B5D" w:rsidP="00096B5D">
      <w:pPr>
        <w:rPr>
          <w:rFonts w:ascii="Arial" w:hAnsi="Arial" w:hint="eastAsia"/>
          <w:sz w:val="20"/>
          <w:szCs w:val="20"/>
        </w:rPr>
      </w:pPr>
    </w:p>
    <w:p w:rsidR="00096B5D" w:rsidRPr="0005162C" w:rsidRDefault="00096B5D" w:rsidP="00096B5D">
      <w:pPr>
        <w:numPr>
          <w:ilvl w:val="0"/>
          <w:numId w:val="1"/>
        </w:numPr>
        <w:rPr>
          <w:rFonts w:ascii="Arial" w:hAnsi="Arial" w:hint="eastAsia"/>
          <w:sz w:val="20"/>
          <w:szCs w:val="20"/>
        </w:rPr>
      </w:pPr>
      <w:r w:rsidRPr="0005162C">
        <w:rPr>
          <w:rFonts w:ascii="Arial" w:hAnsi="Arial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AD743F" w:rsidRPr="0005162C" w:rsidTr="00E9425E">
        <w:tc>
          <w:tcPr>
            <w:tcW w:w="720" w:type="dxa"/>
          </w:tcPr>
          <w:p w:rsidR="00AD743F" w:rsidRPr="0005162C" w:rsidRDefault="00AD743F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05162C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AD743F" w:rsidRPr="0005162C" w:rsidRDefault="00AD743F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05162C">
              <w:rPr>
                <w:rFonts w:ascii="Arial" w:hAnsi="Arial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AD743F" w:rsidRPr="0005162C" w:rsidRDefault="00AD743F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05162C">
              <w:rPr>
                <w:rFonts w:ascii="Arial" w:hAnsi="Arial" w:hint="eastAsia"/>
                <w:sz w:val="20"/>
                <w:szCs w:val="20"/>
              </w:rPr>
              <w:t>檔案名稱</w:t>
            </w:r>
          </w:p>
        </w:tc>
      </w:tr>
      <w:tr w:rsidR="00AD743F" w:rsidRPr="0005162C" w:rsidTr="00E9425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D743F" w:rsidRPr="0005162C" w:rsidRDefault="00AD743F" w:rsidP="00E9425E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AD743F" w:rsidRPr="0005162C" w:rsidRDefault="00726FE7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05162C">
              <w:rPr>
                <w:rFonts w:ascii="Arial" w:hAnsi="Arial" w:hint="eastAsia"/>
                <w:sz w:val="20"/>
                <w:szCs w:val="20"/>
              </w:rPr>
              <w:t>附約理賠率</w:t>
            </w:r>
            <w:r w:rsidRPr="0005162C">
              <w:rPr>
                <w:rFonts w:ascii="Arial" w:hAnsi="Arial" w:hint="eastAsia"/>
                <w:sz w:val="20"/>
                <w:szCs w:val="20"/>
              </w:rPr>
              <w:t>--</w:t>
            </w:r>
            <w:r w:rsidRPr="0005162C">
              <w:rPr>
                <w:rFonts w:ascii="Arial" w:hAnsi="Arial" w:hint="eastAsia"/>
                <w:sz w:val="20"/>
                <w:szCs w:val="20"/>
              </w:rPr>
              <w:t>理賠明細</w:t>
            </w:r>
          </w:p>
        </w:tc>
        <w:tc>
          <w:tcPr>
            <w:tcW w:w="3870" w:type="dxa"/>
          </w:tcPr>
          <w:p w:rsidR="00AD743F" w:rsidRPr="0005162C" w:rsidRDefault="00AD743F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05162C">
              <w:rPr>
                <w:rFonts w:ascii="Arial" w:hAnsi="Arial"/>
                <w:sz w:val="20"/>
                <w:szCs w:val="20"/>
              </w:rPr>
              <w:t>DTAA</w:t>
            </w:r>
            <w:r w:rsidR="00726FE7" w:rsidRPr="0005162C">
              <w:rPr>
                <w:rFonts w:ascii="Arial" w:hAnsi="Arial" w:hint="eastAsia"/>
                <w:sz w:val="20"/>
                <w:szCs w:val="20"/>
              </w:rPr>
              <w:t>H20</w:t>
            </w:r>
            <w:r w:rsidR="00195947" w:rsidRPr="0005162C">
              <w:rPr>
                <w:rFonts w:ascii="Arial" w:hAnsi="Arial" w:hint="eastAsia"/>
                <w:sz w:val="20"/>
                <w:szCs w:val="20"/>
              </w:rPr>
              <w:t>2</w:t>
            </w:r>
          </w:p>
        </w:tc>
      </w:tr>
      <w:tr w:rsidR="00195947" w:rsidRPr="0005162C" w:rsidTr="00E9425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95947" w:rsidRPr="0005162C" w:rsidRDefault="00195947" w:rsidP="00E9425E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95947" w:rsidRPr="0005162C" w:rsidRDefault="00195947" w:rsidP="0007025E">
            <w:pPr>
              <w:rPr>
                <w:rFonts w:ascii="Arial" w:hAnsi="Arial" w:hint="eastAsia"/>
                <w:sz w:val="20"/>
                <w:szCs w:val="20"/>
              </w:rPr>
            </w:pPr>
            <w:r w:rsidRPr="0005162C">
              <w:rPr>
                <w:rFonts w:ascii="Arial" w:hAnsi="Arial" w:hint="eastAsia"/>
                <w:sz w:val="20"/>
              </w:rPr>
              <w:t>壽險主約投保記錄</w:t>
            </w:r>
          </w:p>
        </w:tc>
        <w:tc>
          <w:tcPr>
            <w:tcW w:w="3870" w:type="dxa"/>
          </w:tcPr>
          <w:p w:rsidR="00195947" w:rsidRPr="0005162C" w:rsidRDefault="00195947" w:rsidP="0007025E">
            <w:pPr>
              <w:rPr>
                <w:rFonts w:ascii="Arial" w:hAnsi="Arial" w:hint="eastAsia"/>
                <w:sz w:val="20"/>
                <w:szCs w:val="20"/>
              </w:rPr>
            </w:pPr>
            <w:r w:rsidRPr="0005162C">
              <w:rPr>
                <w:rFonts w:ascii="Arial" w:hAnsi="Arial"/>
                <w:sz w:val="20"/>
              </w:rPr>
              <w:t>DTAB000</w:t>
            </w:r>
            <w:r w:rsidRPr="0005162C">
              <w:rPr>
                <w:rFonts w:ascii="Arial" w:hAnsi="Arial" w:hint="eastAsia"/>
                <w:sz w:val="20"/>
              </w:rPr>
              <w:t>1</w:t>
            </w:r>
          </w:p>
        </w:tc>
      </w:tr>
      <w:tr w:rsidR="00195947" w:rsidRPr="0005162C" w:rsidTr="00E9425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95947" w:rsidRPr="0005162C" w:rsidRDefault="00195947" w:rsidP="00E9425E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95947" w:rsidRPr="0005162C" w:rsidRDefault="00195947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05162C">
              <w:rPr>
                <w:rFonts w:ascii="Arial" w:hAnsi="Arial" w:hint="eastAsia"/>
                <w:sz w:val="20"/>
                <w:szCs w:val="20"/>
              </w:rPr>
              <w:t>附約理賠率</w:t>
            </w:r>
            <w:r w:rsidRPr="0005162C">
              <w:rPr>
                <w:rFonts w:ascii="Arial" w:hAnsi="Arial" w:hint="eastAsia"/>
                <w:sz w:val="20"/>
                <w:szCs w:val="20"/>
              </w:rPr>
              <w:t>--</w:t>
            </w:r>
            <w:r w:rsidRPr="0005162C">
              <w:rPr>
                <w:rFonts w:ascii="Arial" w:hAnsi="Arial" w:hint="eastAsia"/>
                <w:sz w:val="20"/>
                <w:szCs w:val="20"/>
              </w:rPr>
              <w:t>五年內理賠明細</w:t>
            </w:r>
          </w:p>
        </w:tc>
        <w:tc>
          <w:tcPr>
            <w:tcW w:w="3870" w:type="dxa"/>
          </w:tcPr>
          <w:p w:rsidR="00195947" w:rsidRPr="0005162C" w:rsidRDefault="00195947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05162C">
              <w:rPr>
                <w:rFonts w:ascii="Arial" w:hAnsi="Arial"/>
                <w:sz w:val="20"/>
                <w:szCs w:val="20"/>
              </w:rPr>
              <w:t>DTAAH20</w:t>
            </w:r>
            <w:r w:rsidRPr="0005162C">
              <w:rPr>
                <w:rFonts w:ascii="Arial" w:hAnsi="Arial" w:hint="eastAsia"/>
                <w:sz w:val="20"/>
                <w:szCs w:val="20"/>
              </w:rPr>
              <w:t>6</w:t>
            </w:r>
          </w:p>
        </w:tc>
      </w:tr>
    </w:tbl>
    <w:p w:rsidR="00096B5D" w:rsidRPr="0005162C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96B5D" w:rsidRPr="0005162C" w:rsidRDefault="00096B5D" w:rsidP="0084578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hint="eastAsia"/>
          <w:kern w:val="2"/>
          <w:szCs w:val="24"/>
          <w:lang w:eastAsia="zh-TW"/>
        </w:rPr>
      </w:pPr>
      <w:r w:rsidRPr="0005162C">
        <w:rPr>
          <w:rFonts w:ascii="Arial" w:hAnsi="Arial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096B5D" w:rsidRPr="0005162C">
        <w:tc>
          <w:tcPr>
            <w:tcW w:w="1080" w:type="dxa"/>
            <w:gridSpan w:val="2"/>
          </w:tcPr>
          <w:p w:rsidR="00096B5D" w:rsidRPr="0005162C" w:rsidRDefault="00096B5D" w:rsidP="0084578F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05162C">
              <w:rPr>
                <w:rFonts w:ascii="Arial" w:hAnsi="Arial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096B5D" w:rsidRPr="0005162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5162C">
              <w:rPr>
                <w:rFonts w:ascii="Arial" w:hAnsi="Arial" w:hint="eastAsia"/>
                <w:sz w:val="20"/>
                <w:szCs w:val="20"/>
              </w:rPr>
              <w:t>(</w:t>
            </w:r>
            <w:r w:rsidRPr="0005162C">
              <w:rPr>
                <w:rFonts w:ascii="Arial" w:hAnsi="Arial" w:hint="eastAsia"/>
                <w:sz w:val="20"/>
                <w:szCs w:val="20"/>
              </w:rPr>
              <w:t>此欄由開發人員填入</w:t>
            </w:r>
            <w:r w:rsidRPr="0005162C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096B5D" w:rsidRPr="0005162C">
        <w:tc>
          <w:tcPr>
            <w:tcW w:w="9180" w:type="dxa"/>
            <w:gridSpan w:val="5"/>
          </w:tcPr>
          <w:p w:rsidR="00096B5D" w:rsidRPr="0005162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5162C">
              <w:rPr>
                <w:rFonts w:ascii="Arial" w:hAnsi="Arial" w:hint="eastAsia"/>
                <w:sz w:val="20"/>
                <w:szCs w:val="20"/>
              </w:rPr>
              <w:t>輸入參數</w:t>
            </w:r>
          </w:p>
        </w:tc>
      </w:tr>
      <w:tr w:rsidR="00096B5D" w:rsidRPr="0005162C">
        <w:tc>
          <w:tcPr>
            <w:tcW w:w="720" w:type="dxa"/>
          </w:tcPr>
          <w:p w:rsidR="00096B5D" w:rsidRPr="0005162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5162C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096B5D" w:rsidRPr="0005162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5162C">
              <w:rPr>
                <w:rFonts w:ascii="Arial" w:hAnsi="Arial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096B5D" w:rsidRPr="0005162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5162C">
              <w:rPr>
                <w:rFonts w:ascii="Arial" w:hAnsi="Arial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096B5D" w:rsidRPr="0005162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5162C">
              <w:rPr>
                <w:rFonts w:ascii="Arial" w:hAnsi="Arial" w:hint="eastAsia"/>
                <w:sz w:val="20"/>
                <w:szCs w:val="20"/>
              </w:rPr>
              <w:t>說明</w:t>
            </w:r>
            <w:r w:rsidRPr="0005162C">
              <w:rPr>
                <w:rFonts w:ascii="Arial" w:hAnsi="Arial" w:hint="eastAsia"/>
                <w:sz w:val="20"/>
                <w:szCs w:val="20"/>
              </w:rPr>
              <w:t>(</w:t>
            </w:r>
            <w:r w:rsidRPr="0005162C">
              <w:rPr>
                <w:rFonts w:ascii="Arial" w:hAnsi="Arial" w:hint="eastAsia"/>
                <w:sz w:val="20"/>
                <w:szCs w:val="20"/>
              </w:rPr>
              <w:t>檢查規則</w:t>
            </w:r>
            <w:r w:rsidRPr="0005162C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096B5D" w:rsidRPr="0005162C">
        <w:tc>
          <w:tcPr>
            <w:tcW w:w="720" w:type="dxa"/>
          </w:tcPr>
          <w:p w:rsidR="00096B5D" w:rsidRPr="0005162C" w:rsidRDefault="00096B5D" w:rsidP="0084578F">
            <w:pPr>
              <w:numPr>
                <w:ilvl w:val="0"/>
                <w:numId w:val="3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96B5D" w:rsidRPr="0005162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5162C">
              <w:rPr>
                <w:rFonts w:ascii="Arial" w:hAnsi="Arial" w:hint="eastAsia"/>
                <w:sz w:val="20"/>
                <w:szCs w:val="20"/>
              </w:rPr>
              <w:t>資料年月</w:t>
            </w:r>
          </w:p>
        </w:tc>
        <w:tc>
          <w:tcPr>
            <w:tcW w:w="1800" w:type="dxa"/>
            <w:vAlign w:val="bottom"/>
          </w:tcPr>
          <w:p w:rsidR="00096B5D" w:rsidRPr="0005162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5162C">
              <w:rPr>
                <w:rFonts w:ascii="Arial" w:hAnsi="Arial" w:hint="eastAsia"/>
                <w:sz w:val="20"/>
                <w:szCs w:val="20"/>
              </w:rPr>
              <w:t>CHAR(06)</w:t>
            </w:r>
          </w:p>
        </w:tc>
        <w:tc>
          <w:tcPr>
            <w:tcW w:w="4320" w:type="dxa"/>
          </w:tcPr>
          <w:p w:rsidR="00096B5D" w:rsidRPr="0005162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5162C">
              <w:rPr>
                <w:rFonts w:ascii="Arial" w:hAnsi="Arial" w:hint="eastAsia"/>
                <w:sz w:val="20"/>
                <w:szCs w:val="20"/>
              </w:rPr>
              <w:t>(</w:t>
            </w:r>
            <w:r w:rsidRPr="0005162C">
              <w:rPr>
                <w:rFonts w:ascii="Arial" w:hAnsi="Arial" w:hint="eastAsia"/>
                <w:sz w:val="20"/>
                <w:szCs w:val="20"/>
              </w:rPr>
              <w:t>格式為</w:t>
            </w:r>
            <w:r w:rsidRPr="0005162C">
              <w:rPr>
                <w:rFonts w:ascii="Arial" w:hAnsi="Arial" w:hint="eastAsia"/>
                <w:sz w:val="20"/>
                <w:szCs w:val="20"/>
              </w:rPr>
              <w:t>YYYYMM)</w:t>
            </w:r>
          </w:p>
        </w:tc>
      </w:tr>
    </w:tbl>
    <w:p w:rsidR="00096B5D" w:rsidRPr="0005162C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96B5D" w:rsidRPr="0005162C" w:rsidRDefault="00096B5D" w:rsidP="0084578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hint="eastAsia"/>
          <w:kern w:val="2"/>
          <w:szCs w:val="24"/>
          <w:lang w:eastAsia="zh-TW"/>
        </w:rPr>
      </w:pPr>
      <w:r w:rsidRPr="0005162C">
        <w:rPr>
          <w:rFonts w:ascii="Arial" w:hAnsi="Arial" w:hint="eastAsia"/>
          <w:kern w:val="2"/>
          <w:szCs w:val="24"/>
          <w:lang w:eastAsia="zh-TW"/>
        </w:rPr>
        <w:t>異常訊息紀錄模組</w:t>
      </w:r>
      <w:r w:rsidRPr="0005162C">
        <w:rPr>
          <w:rFonts w:ascii="Arial" w:hAnsi="Arial" w:hint="eastAsia"/>
          <w:kern w:val="2"/>
          <w:szCs w:val="24"/>
          <w:lang w:eastAsia="zh-TW"/>
        </w:rPr>
        <w:t>ErrorLog.java</w:t>
      </w:r>
    </w:p>
    <w:p w:rsidR="00096B5D" w:rsidRPr="0005162C" w:rsidRDefault="00096B5D" w:rsidP="0084578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hint="eastAsia"/>
          <w:kern w:val="2"/>
          <w:szCs w:val="24"/>
          <w:lang w:eastAsia="zh-TW"/>
        </w:rPr>
      </w:pPr>
      <w:r w:rsidRPr="0005162C">
        <w:rPr>
          <w:rFonts w:ascii="Arial" w:hAnsi="Arial" w:hint="eastAsia"/>
          <w:kern w:val="2"/>
          <w:szCs w:val="24"/>
          <w:lang w:eastAsia="zh-TW"/>
        </w:rPr>
        <w:t>程式內容：</w:t>
      </w:r>
    </w:p>
    <w:p w:rsidR="00096B5D" w:rsidRPr="0005162C" w:rsidRDefault="00096B5D" w:rsidP="00096B5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5162C">
        <w:rPr>
          <w:rFonts w:ascii="Arial" w:hAnsi="Arial" w:hint="eastAsia"/>
          <w:kern w:val="2"/>
          <w:szCs w:val="24"/>
          <w:lang w:eastAsia="zh-TW"/>
        </w:rPr>
        <w:t>初始：</w:t>
      </w:r>
      <w:r w:rsidRPr="0005162C">
        <w:rPr>
          <w:rFonts w:ascii="Arial" w:hAnsi="Arial" w:hint="eastAsia"/>
          <w:kern w:val="2"/>
          <w:szCs w:val="24"/>
          <w:lang w:eastAsia="zh-TW"/>
        </w:rPr>
        <w:t xml:space="preserve"> </w:t>
      </w:r>
    </w:p>
    <w:p w:rsidR="00726FE7" w:rsidRPr="0005162C" w:rsidRDefault="00726FE7" w:rsidP="00726FE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 w:rsidRPr="0005162C">
        <w:rPr>
          <w:rFonts w:ascii="Arial" w:hAnsi="Arial" w:hint="eastAsia"/>
          <w:lang w:eastAsia="zh-TW"/>
        </w:rPr>
        <w:t xml:space="preserve">IF </w:t>
      </w:r>
      <w:r w:rsidRPr="0005162C">
        <w:rPr>
          <w:rFonts w:ascii="Arial" w:hAnsi="新細明體" w:hint="eastAsia"/>
          <w:kern w:val="2"/>
          <w:lang w:eastAsia="zh-TW"/>
        </w:rPr>
        <w:t>輸入參數</w:t>
      </w:r>
      <w:r w:rsidRPr="0005162C">
        <w:rPr>
          <w:rFonts w:ascii="Arial" w:hAnsi="Arial" w:hint="eastAsia"/>
          <w:kern w:val="2"/>
          <w:lang w:eastAsia="zh-TW"/>
        </w:rPr>
        <w:t xml:space="preserve"> </w:t>
      </w:r>
      <w:r w:rsidRPr="0005162C">
        <w:rPr>
          <w:rFonts w:ascii="Arial" w:hAnsi="新細明體" w:hint="eastAsia"/>
          <w:lang w:eastAsia="zh-TW"/>
        </w:rPr>
        <w:t>資料</w:t>
      </w:r>
      <w:r w:rsidRPr="0005162C">
        <w:rPr>
          <w:rFonts w:ascii="Arial" w:hAnsi="新細明體" w:hint="eastAsia"/>
        </w:rPr>
        <w:t>年月</w:t>
      </w:r>
      <w:r w:rsidRPr="0005162C">
        <w:rPr>
          <w:rFonts w:ascii="Arial" w:hAnsi="Arial" w:hint="eastAsia"/>
          <w:kern w:val="2"/>
          <w:lang w:eastAsia="zh-TW"/>
        </w:rPr>
        <w:t xml:space="preserve"> = NULL</w:t>
      </w:r>
    </w:p>
    <w:p w:rsidR="00726FE7" w:rsidRPr="0005162C" w:rsidRDefault="00726FE7" w:rsidP="00726FE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 w:rsidRPr="0005162C">
        <w:rPr>
          <w:rFonts w:ascii="Arial" w:hAnsi="新細明體" w:hint="eastAsia"/>
          <w:lang w:eastAsia="zh-TW"/>
        </w:rPr>
        <w:t>資料年月</w:t>
      </w:r>
      <w:r w:rsidRPr="0005162C">
        <w:rPr>
          <w:rFonts w:ascii="Arial" w:hAnsi="Arial" w:hint="eastAsia"/>
          <w:lang w:eastAsia="zh-TW"/>
        </w:rPr>
        <w:t xml:space="preserve"> </w:t>
      </w:r>
      <w:r w:rsidRPr="0005162C">
        <w:rPr>
          <w:rFonts w:ascii="Arial" w:hAnsi="Arial" w:hint="eastAsia"/>
          <w:kern w:val="2"/>
          <w:lang w:eastAsia="zh-TW"/>
        </w:rPr>
        <w:t xml:space="preserve">= </w:t>
      </w:r>
      <w:r w:rsidRPr="0005162C">
        <w:rPr>
          <w:rFonts w:ascii="Arial" w:hAnsi="新細明體" w:hint="eastAsia"/>
          <w:lang w:eastAsia="zh-TW"/>
        </w:rPr>
        <w:t>程式執行當時的上個月</w:t>
      </w:r>
      <w:r w:rsidRPr="0005162C">
        <w:rPr>
          <w:rFonts w:ascii="Arial" w:hAnsi="Arial" w:hint="eastAsia"/>
          <w:lang w:eastAsia="zh-TW"/>
        </w:rPr>
        <w:t xml:space="preserve"> (</w:t>
      </w:r>
      <w:r w:rsidRPr="0005162C">
        <w:rPr>
          <w:rFonts w:ascii="Arial" w:hAnsi="新細明體" w:hint="eastAsia"/>
          <w:lang w:eastAsia="zh-TW"/>
        </w:rPr>
        <w:t>如</w:t>
      </w:r>
      <w:r w:rsidRPr="0005162C">
        <w:rPr>
          <w:rFonts w:ascii="Arial" w:hAnsi="Arial" w:hint="eastAsia"/>
          <w:lang w:eastAsia="zh-TW"/>
        </w:rPr>
        <w:t>:</w:t>
      </w:r>
      <w:r w:rsidRPr="0005162C">
        <w:rPr>
          <w:rFonts w:ascii="Arial" w:hAnsi="新細明體" w:hint="eastAsia"/>
          <w:lang w:eastAsia="zh-TW"/>
        </w:rPr>
        <w:t>程式執行日期為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2"/>
          <w:attr w:name="Year" w:val="2010"/>
        </w:smartTagPr>
        <w:r w:rsidRPr="0005162C">
          <w:rPr>
            <w:rFonts w:ascii="Arial" w:hAnsi="Arial" w:hint="eastAsia"/>
            <w:lang w:eastAsia="zh-TW"/>
          </w:rPr>
          <w:t>2010/02/01</w:t>
        </w:r>
      </w:smartTag>
      <w:r w:rsidRPr="0005162C">
        <w:rPr>
          <w:rFonts w:ascii="Arial" w:hAnsi="Arial" w:hint="eastAsia"/>
          <w:lang w:eastAsia="zh-TW"/>
        </w:rPr>
        <w:t>,</w:t>
      </w:r>
      <w:r w:rsidRPr="0005162C">
        <w:rPr>
          <w:rFonts w:ascii="Arial" w:hAnsi="新細明體" w:hint="eastAsia"/>
          <w:lang w:eastAsia="zh-TW"/>
        </w:rPr>
        <w:t>資料年月</w:t>
      </w:r>
      <w:r w:rsidRPr="0005162C">
        <w:rPr>
          <w:rFonts w:ascii="Arial" w:hAnsi="Arial" w:hint="eastAsia"/>
          <w:lang w:eastAsia="zh-TW"/>
        </w:rPr>
        <w:t>=201001)</w:t>
      </w:r>
    </w:p>
    <w:p w:rsidR="00726FE7" w:rsidRPr="0005162C" w:rsidRDefault="00726FE7" w:rsidP="00726FE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 w:rsidRPr="0005162C">
        <w:rPr>
          <w:rFonts w:ascii="Arial" w:hAnsi="Arial" w:hint="eastAsia"/>
          <w:kern w:val="2"/>
          <w:lang w:eastAsia="zh-TW"/>
        </w:rPr>
        <w:t>ELSE</w:t>
      </w:r>
    </w:p>
    <w:p w:rsidR="00726FE7" w:rsidRPr="0005162C" w:rsidRDefault="00726FE7" w:rsidP="00726FE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 w:rsidRPr="0005162C">
        <w:rPr>
          <w:rFonts w:ascii="Arial" w:hAnsi="新細明體" w:hint="eastAsia"/>
          <w:lang w:eastAsia="zh-TW"/>
        </w:rPr>
        <w:t>資料年月</w:t>
      </w:r>
      <w:r w:rsidRPr="0005162C">
        <w:rPr>
          <w:rFonts w:ascii="Arial" w:hAnsi="Arial" w:hint="eastAsia"/>
          <w:lang w:eastAsia="zh-TW"/>
        </w:rPr>
        <w:t xml:space="preserve"> </w:t>
      </w:r>
      <w:r w:rsidRPr="0005162C">
        <w:rPr>
          <w:rFonts w:ascii="Arial" w:hAnsi="Arial" w:hint="eastAsia"/>
          <w:kern w:val="2"/>
          <w:lang w:eastAsia="zh-TW"/>
        </w:rPr>
        <w:t xml:space="preserve">= </w:t>
      </w:r>
      <w:r w:rsidRPr="0005162C">
        <w:rPr>
          <w:rFonts w:ascii="Arial" w:hAnsi="新細明體" w:hint="eastAsia"/>
          <w:kern w:val="2"/>
          <w:lang w:eastAsia="zh-TW"/>
        </w:rPr>
        <w:t>輸入參數</w:t>
      </w:r>
    </w:p>
    <w:p w:rsidR="00096B5D" w:rsidRPr="0005162C" w:rsidRDefault="00726FE7" w:rsidP="00726FE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5162C">
        <w:rPr>
          <w:rFonts w:ascii="Arial" w:hAnsi="Arial" w:hint="eastAsia"/>
        </w:rPr>
        <w:t>END-IF</w:t>
      </w:r>
      <w:r w:rsidRPr="0005162C">
        <w:rPr>
          <w:rFonts w:ascii="Arial" w:hAnsi="新細明體" w:hint="eastAsia"/>
        </w:rPr>
        <w:t>。</w:t>
      </w:r>
    </w:p>
    <w:p w:rsidR="00726FE7" w:rsidRPr="0005162C" w:rsidRDefault="00726FE7" w:rsidP="00726FE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5162C">
        <w:rPr>
          <w:rFonts w:ascii="Arial" w:hAnsi="新細明體" w:hint="eastAsia"/>
          <w:lang w:eastAsia="zh-TW"/>
        </w:rPr>
        <w:t>結束日期</w:t>
      </w:r>
      <w:r w:rsidRPr="0005162C">
        <w:rPr>
          <w:rFonts w:ascii="Arial" w:hAnsi="Arial" w:hint="eastAsia"/>
          <w:lang w:eastAsia="zh-TW"/>
        </w:rPr>
        <w:t xml:space="preserve"> = </w:t>
      </w:r>
      <w:r w:rsidRPr="0005162C">
        <w:rPr>
          <w:rFonts w:ascii="Arial" w:hAnsi="新細明體" w:hint="eastAsia"/>
          <w:lang w:eastAsia="zh-TW"/>
        </w:rPr>
        <w:t>資料年月的月底那一天</w:t>
      </w:r>
      <w:r w:rsidRPr="0005162C">
        <w:rPr>
          <w:rFonts w:ascii="Arial" w:hAnsi="Arial" w:hint="eastAsia"/>
          <w:lang w:eastAsia="zh-TW"/>
        </w:rPr>
        <w:t>(</w:t>
      </w:r>
      <w:r w:rsidRPr="0005162C">
        <w:rPr>
          <w:rFonts w:ascii="Arial" w:hAnsi="新細明體" w:hint="eastAsia"/>
          <w:lang w:eastAsia="zh-TW"/>
        </w:rPr>
        <w:t>資料年月</w:t>
      </w:r>
      <w:r w:rsidRPr="0005162C">
        <w:rPr>
          <w:rFonts w:ascii="Arial" w:hAnsi="Arial" w:hint="eastAsia"/>
          <w:lang w:eastAsia="zh-TW"/>
        </w:rPr>
        <w:t xml:space="preserve">=201001, </w:t>
      </w:r>
      <w:r w:rsidRPr="0005162C">
        <w:rPr>
          <w:rFonts w:ascii="Arial" w:hAnsi="新細明體" w:hint="eastAsia"/>
          <w:lang w:eastAsia="zh-TW"/>
        </w:rPr>
        <w:t>結束日期</w:t>
      </w:r>
      <w:r w:rsidRPr="0005162C">
        <w:rPr>
          <w:rFonts w:ascii="Arial" w:hAnsi="Arial" w:hint="eastAsia"/>
          <w:lang w:eastAsia="zh-TW"/>
        </w:rPr>
        <w:t xml:space="preserve"> =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1"/>
          <w:attr w:name="Month" w:val="1"/>
          <w:attr w:name="Year" w:val="2010"/>
        </w:smartTagPr>
        <w:r w:rsidRPr="0005162C">
          <w:rPr>
            <w:rFonts w:ascii="Arial" w:hAnsi="Arial" w:hint="eastAsia"/>
            <w:lang w:eastAsia="zh-TW"/>
          </w:rPr>
          <w:t>2010-01-31</w:t>
        </w:r>
      </w:smartTag>
      <w:r w:rsidRPr="0005162C">
        <w:rPr>
          <w:rFonts w:ascii="Arial" w:hAnsi="Arial" w:hint="eastAsia"/>
          <w:lang w:eastAsia="zh-TW"/>
        </w:rPr>
        <w:t>)</w:t>
      </w:r>
    </w:p>
    <w:p w:rsidR="00726FE7" w:rsidRPr="0005162C" w:rsidRDefault="00726FE7" w:rsidP="00726FE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5162C">
        <w:rPr>
          <w:rFonts w:ascii="Arial" w:hAnsi="新細明體" w:hint="eastAsia"/>
          <w:lang w:eastAsia="zh-TW"/>
        </w:rPr>
        <w:t>開始日期</w:t>
      </w:r>
      <w:r w:rsidRPr="0005162C">
        <w:rPr>
          <w:rFonts w:ascii="Arial" w:hAnsi="Arial" w:hint="eastAsia"/>
          <w:lang w:eastAsia="zh-TW"/>
        </w:rPr>
        <w:t xml:space="preserve"> = </w:t>
      </w:r>
      <w:r w:rsidRPr="0005162C">
        <w:rPr>
          <w:rFonts w:ascii="Arial" w:hAnsi="新細明體" w:hint="eastAsia"/>
          <w:lang w:eastAsia="zh-TW"/>
        </w:rPr>
        <w:t>結束日期的前五年加一天</w:t>
      </w:r>
      <w:r w:rsidRPr="0005162C">
        <w:rPr>
          <w:rFonts w:ascii="Arial" w:hAnsi="Arial" w:hint="eastAsia"/>
          <w:lang w:eastAsia="zh-TW"/>
        </w:rPr>
        <w:t>(</w:t>
      </w:r>
      <w:r w:rsidRPr="0005162C">
        <w:rPr>
          <w:rFonts w:ascii="Arial" w:hAnsi="新細明體" w:hint="eastAsia"/>
          <w:lang w:eastAsia="zh-TW"/>
        </w:rPr>
        <w:t>結束日期</w:t>
      </w:r>
      <w:r w:rsidRPr="0005162C">
        <w:rPr>
          <w:rFonts w:ascii="Arial" w:hAnsi="Arial" w:hint="eastAsia"/>
          <w:lang w:eastAsia="zh-TW"/>
        </w:rPr>
        <w:t xml:space="preserve"> =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1"/>
          <w:attr w:name="Month" w:val="1"/>
          <w:attr w:name="Year" w:val="2010"/>
        </w:smartTagPr>
        <w:r w:rsidRPr="0005162C">
          <w:rPr>
            <w:rFonts w:ascii="Arial" w:hAnsi="Arial" w:hint="eastAsia"/>
            <w:lang w:eastAsia="zh-TW"/>
          </w:rPr>
          <w:t>2010-01-31</w:t>
        </w:r>
      </w:smartTag>
      <w:r w:rsidRPr="0005162C">
        <w:rPr>
          <w:rFonts w:ascii="Arial" w:hAnsi="Arial" w:hint="eastAsia"/>
          <w:lang w:eastAsia="zh-TW"/>
        </w:rPr>
        <w:t xml:space="preserve">, </w:t>
      </w:r>
      <w:r w:rsidRPr="0005162C">
        <w:rPr>
          <w:rFonts w:ascii="Arial" w:hAnsi="新細明體" w:hint="eastAsia"/>
          <w:lang w:eastAsia="zh-TW"/>
        </w:rPr>
        <w:t>開始日期</w:t>
      </w:r>
      <w:r w:rsidRPr="0005162C">
        <w:rPr>
          <w:rFonts w:ascii="Arial" w:hAnsi="Arial" w:hint="eastAsia"/>
          <w:lang w:eastAsia="zh-TW"/>
        </w:rPr>
        <w:t xml:space="preserve"> =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2"/>
          <w:attr w:name="Year" w:val="2005"/>
        </w:smartTagPr>
        <w:r w:rsidRPr="0005162C">
          <w:rPr>
            <w:rFonts w:ascii="Arial" w:hAnsi="Arial" w:hint="eastAsia"/>
            <w:lang w:eastAsia="zh-TW"/>
          </w:rPr>
          <w:t>2005-02-01</w:t>
        </w:r>
      </w:smartTag>
      <w:r w:rsidRPr="0005162C">
        <w:rPr>
          <w:rFonts w:ascii="Arial" w:hAnsi="Arial" w:hint="eastAsia"/>
          <w:lang w:eastAsia="zh-TW"/>
        </w:rPr>
        <w:t>)</w:t>
      </w:r>
    </w:p>
    <w:p w:rsidR="00195947" w:rsidRPr="0005162C" w:rsidRDefault="00195947" w:rsidP="00195947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5162C">
        <w:rPr>
          <w:rFonts w:ascii="Arial" w:hAnsi="Arial" w:hint="eastAsia"/>
          <w:kern w:val="2"/>
          <w:lang w:eastAsia="zh-TW"/>
        </w:rPr>
        <w:lastRenderedPageBreak/>
        <w:t>先清除</w:t>
      </w:r>
      <w:r w:rsidRPr="0005162C">
        <w:rPr>
          <w:rFonts w:ascii="Arial" w:hAnsi="Arial" w:hint="eastAsia"/>
          <w:kern w:val="2"/>
          <w:lang w:eastAsia="zh-TW"/>
        </w:rPr>
        <w:t>DTAAH206</w:t>
      </w:r>
      <w:r w:rsidRPr="0005162C">
        <w:rPr>
          <w:rFonts w:ascii="Arial" w:hAnsi="Arial" w:hint="eastAsia"/>
          <w:kern w:val="2"/>
          <w:lang w:eastAsia="zh-TW"/>
        </w:rPr>
        <w:t>裡面的資料</w:t>
      </w:r>
    </w:p>
    <w:p w:rsidR="00195947" w:rsidRPr="0005162C" w:rsidRDefault="00195947" w:rsidP="0019594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5162C">
        <w:rPr>
          <w:rFonts w:ascii="Arial" w:hAnsi="Arial" w:hint="eastAsia"/>
          <w:kern w:val="2"/>
          <w:lang w:eastAsia="zh-TW"/>
        </w:rPr>
        <w:t>條件</w:t>
      </w:r>
      <w:r w:rsidRPr="0005162C">
        <w:rPr>
          <w:rFonts w:ascii="Arial" w:hAnsi="Arial" w:hint="eastAsia"/>
          <w:kern w:val="2"/>
          <w:lang w:eastAsia="zh-TW"/>
        </w:rPr>
        <w:t xml:space="preserve">:DATA_DATE = </w:t>
      </w:r>
      <w:r w:rsidRPr="0005162C">
        <w:rPr>
          <w:rFonts w:ascii="Arial" w:hAnsi="Arial" w:hint="eastAsia"/>
          <w:lang w:eastAsia="zh-TW"/>
        </w:rPr>
        <w:t>資料年月</w:t>
      </w:r>
    </w:p>
    <w:p w:rsidR="00096B5D" w:rsidRPr="0005162C" w:rsidRDefault="00096B5D" w:rsidP="00096B5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5162C">
        <w:rPr>
          <w:rFonts w:ascii="Arial" w:hAnsi="Arial" w:hint="eastAsia"/>
          <w:kern w:val="2"/>
          <w:szCs w:val="24"/>
          <w:lang w:eastAsia="zh-TW"/>
        </w:rPr>
        <w:t>讀取</w:t>
      </w:r>
      <w:r w:rsidR="00726FE7" w:rsidRPr="0005162C">
        <w:rPr>
          <w:rFonts w:ascii="Arial" w:hAnsi="Arial" w:hint="eastAsia"/>
          <w:lang w:eastAsia="zh-TW"/>
        </w:rPr>
        <w:t>附約理賠率</w:t>
      </w:r>
      <w:r w:rsidR="00726FE7" w:rsidRPr="0005162C">
        <w:rPr>
          <w:rFonts w:ascii="Arial" w:hAnsi="Arial" w:hint="eastAsia"/>
          <w:lang w:eastAsia="zh-TW"/>
        </w:rPr>
        <w:t>--</w:t>
      </w:r>
      <w:r w:rsidR="00726FE7" w:rsidRPr="0005162C">
        <w:rPr>
          <w:rFonts w:ascii="Arial" w:hAnsi="Arial" w:hint="eastAsia"/>
          <w:lang w:eastAsia="zh-TW"/>
        </w:rPr>
        <w:t>理賠明細</w:t>
      </w:r>
      <w:r w:rsidRPr="0005162C">
        <w:rPr>
          <w:rFonts w:ascii="Arial" w:hAnsi="Arial" w:hint="eastAsia"/>
          <w:lang w:eastAsia="zh-TW"/>
        </w:rPr>
        <w:t>(DTAA</w:t>
      </w:r>
      <w:r w:rsidR="00726FE7" w:rsidRPr="0005162C">
        <w:rPr>
          <w:rFonts w:ascii="Arial" w:hAnsi="Arial" w:hint="eastAsia"/>
          <w:lang w:eastAsia="zh-TW"/>
        </w:rPr>
        <w:t>H002</w:t>
      </w:r>
      <w:r w:rsidRPr="0005162C">
        <w:rPr>
          <w:rFonts w:ascii="Arial" w:hAnsi="Arial" w:hint="eastAsia"/>
          <w:lang w:eastAsia="zh-TW"/>
        </w:rPr>
        <w:t>)</w:t>
      </w:r>
      <w:r w:rsidRPr="0005162C">
        <w:rPr>
          <w:rFonts w:ascii="Arial" w:hAnsi="Arial" w:hint="eastAsia"/>
          <w:kern w:val="2"/>
          <w:szCs w:val="24"/>
          <w:lang w:eastAsia="zh-TW"/>
        </w:rPr>
        <w:t>：</w:t>
      </w:r>
      <w:r w:rsidRPr="0005162C">
        <w:rPr>
          <w:rFonts w:ascii="Arial" w:hAnsi="Arial" w:hint="eastAsia"/>
          <w:kern w:val="2"/>
          <w:szCs w:val="24"/>
          <w:lang w:eastAsia="zh-TW"/>
        </w:rPr>
        <w:t>(</w:t>
      </w:r>
      <w:r w:rsidRPr="0005162C">
        <w:rPr>
          <w:rFonts w:ascii="Arial" w:hAnsi="Arial" w:hint="eastAsia"/>
          <w:kern w:val="2"/>
          <w:szCs w:val="24"/>
          <w:lang w:eastAsia="zh-TW"/>
        </w:rPr>
        <w:t>條件如下</w:t>
      </w:r>
      <w:r w:rsidRPr="0005162C">
        <w:rPr>
          <w:rFonts w:ascii="Arial" w:hAnsi="Arial" w:hint="eastAsia"/>
          <w:kern w:val="2"/>
          <w:szCs w:val="24"/>
          <w:lang w:eastAsia="zh-TW"/>
        </w:rPr>
        <w:t>)</w:t>
      </w:r>
    </w:p>
    <w:p w:rsidR="00096B5D" w:rsidRPr="0005162C" w:rsidRDefault="00726FE7" w:rsidP="00096B5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5162C">
        <w:rPr>
          <w:rFonts w:ascii="Arial" w:hAnsi="Arial" w:hint="eastAsia"/>
          <w:kern w:val="2"/>
          <w:szCs w:val="24"/>
          <w:lang w:eastAsia="zh-TW"/>
        </w:rPr>
        <w:t>SELECT A.* FROM DBAA.DTAAH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2"/>
          <w:attr w:name="UnitName" w:val="a"/>
        </w:smartTagPr>
        <w:r w:rsidRPr="0005162C">
          <w:rPr>
            <w:rFonts w:ascii="Arial" w:hAnsi="Arial" w:hint="eastAsia"/>
            <w:kern w:val="2"/>
            <w:szCs w:val="24"/>
            <w:lang w:eastAsia="zh-TW"/>
          </w:rPr>
          <w:t>202 A</w:t>
        </w:r>
      </w:smartTag>
      <w:r w:rsidRPr="0005162C">
        <w:rPr>
          <w:rFonts w:ascii="Arial" w:hAnsi="Arial" w:hint="eastAsia"/>
          <w:kern w:val="2"/>
          <w:szCs w:val="24"/>
          <w:lang w:eastAsia="zh-TW"/>
        </w:rPr>
        <w:t xml:space="preserve"> INNER JOIN DBAB.DTAB0001 B ON A.POLICY_NO = B.POLICY_NO WHERE A.</w:t>
      </w:r>
      <w:r w:rsidRPr="0005162C">
        <w:rPr>
          <w:rFonts w:ascii="Arial" w:hAnsi="Arial" w:cs="Arial" w:hint="eastAsia"/>
        </w:rPr>
        <w:t xml:space="preserve"> DATA_YM</w:t>
      </w:r>
      <w:r w:rsidRPr="0005162C">
        <w:rPr>
          <w:rFonts w:ascii="Arial" w:hAnsi="Arial" w:hint="eastAsia"/>
          <w:kern w:val="2"/>
          <w:szCs w:val="24"/>
          <w:lang w:eastAsia="zh-TW"/>
        </w:rPr>
        <w:t xml:space="preserve"> =</w:t>
      </w:r>
      <w:r w:rsidRPr="0005162C">
        <w:rPr>
          <w:rFonts w:ascii="Arial" w:hAnsi="新細明體" w:hint="eastAsia"/>
          <w:lang w:eastAsia="zh-TW"/>
        </w:rPr>
        <w:t>資料年月</w:t>
      </w:r>
      <w:r w:rsidRPr="0005162C">
        <w:rPr>
          <w:rFonts w:ascii="Arial" w:hAnsi="Arial" w:hint="eastAsia"/>
          <w:lang w:eastAsia="zh-TW"/>
        </w:rPr>
        <w:t xml:space="preserve"> </w:t>
      </w:r>
      <w:r w:rsidRPr="0005162C">
        <w:rPr>
          <w:rFonts w:ascii="Arial" w:hAnsi="Arial" w:hint="eastAsia"/>
          <w:kern w:val="2"/>
          <w:szCs w:val="24"/>
          <w:lang w:eastAsia="zh-TW"/>
        </w:rPr>
        <w:t xml:space="preserve">AND B.ISSUE_DATE &gt;= </w:t>
      </w:r>
      <w:r w:rsidRPr="0005162C">
        <w:rPr>
          <w:rFonts w:ascii="Arial" w:hAnsi="新細明體" w:hint="eastAsia"/>
          <w:lang w:eastAsia="zh-TW"/>
        </w:rPr>
        <w:t>開始日期</w:t>
      </w:r>
      <w:r w:rsidRPr="0005162C">
        <w:rPr>
          <w:rFonts w:ascii="Arial" w:hAnsi="Arial" w:hint="eastAsia"/>
          <w:lang w:eastAsia="zh-TW"/>
        </w:rPr>
        <w:t xml:space="preserve"> AND </w:t>
      </w:r>
      <w:r w:rsidRPr="0005162C">
        <w:rPr>
          <w:rFonts w:ascii="Arial" w:hAnsi="Arial" w:hint="eastAsia"/>
          <w:kern w:val="2"/>
          <w:szCs w:val="24"/>
          <w:lang w:eastAsia="zh-TW"/>
        </w:rPr>
        <w:t xml:space="preserve">B.ISSUE_DATE &lt;= </w:t>
      </w:r>
      <w:r w:rsidRPr="0005162C">
        <w:rPr>
          <w:rFonts w:ascii="Arial" w:hAnsi="新細明體" w:hint="eastAsia"/>
          <w:lang w:eastAsia="zh-TW"/>
        </w:rPr>
        <w:t>結束日期</w:t>
      </w:r>
      <w:r w:rsidRPr="0005162C">
        <w:rPr>
          <w:rFonts w:ascii="Arial" w:hAnsi="Arial" w:hint="eastAsia"/>
          <w:lang w:eastAsia="zh-TW"/>
        </w:rPr>
        <w:t xml:space="preserve"> WITH </w:t>
      </w:r>
      <w:smartTag w:uri="urn:schemas-microsoft-com:office:smarttags" w:element="City">
        <w:smartTag w:uri="urn:schemas-microsoft-com:office:smarttags" w:element="place">
          <w:r w:rsidRPr="0005162C">
            <w:rPr>
              <w:rFonts w:ascii="Arial" w:hAnsi="Arial" w:hint="eastAsia"/>
              <w:lang w:eastAsia="zh-TW"/>
            </w:rPr>
            <w:t>UR</w:t>
          </w:r>
        </w:smartTag>
      </w:smartTag>
    </w:p>
    <w:p w:rsidR="00096B5D" w:rsidRPr="0005162C" w:rsidRDefault="00096B5D" w:rsidP="00096B5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5162C">
        <w:rPr>
          <w:rFonts w:ascii="Arial" w:hAnsi="Arial" w:hint="eastAsia"/>
          <w:kern w:val="2"/>
          <w:szCs w:val="24"/>
          <w:lang w:eastAsia="zh-TW"/>
        </w:rPr>
        <w:t>寫入</w:t>
      </w:r>
      <w:r w:rsidRPr="0005162C">
        <w:rPr>
          <w:rFonts w:ascii="Arial" w:hAnsi="Arial" w:hint="eastAsia"/>
          <w:lang w:eastAsia="zh-TW"/>
        </w:rPr>
        <w:t>附約理賠率</w:t>
      </w:r>
      <w:r w:rsidRPr="0005162C">
        <w:rPr>
          <w:rFonts w:ascii="Arial" w:hAnsi="Arial" w:hint="eastAsia"/>
          <w:lang w:eastAsia="zh-TW"/>
        </w:rPr>
        <w:t>--</w:t>
      </w:r>
      <w:r w:rsidR="00DA0707" w:rsidRPr="0005162C">
        <w:rPr>
          <w:rFonts w:ascii="Arial" w:hAnsi="Arial" w:hint="eastAsia"/>
          <w:lang w:eastAsia="zh-TW"/>
        </w:rPr>
        <w:t>五年內</w:t>
      </w:r>
      <w:r w:rsidRPr="0005162C">
        <w:rPr>
          <w:rFonts w:ascii="Arial" w:hAnsi="Arial" w:hint="eastAsia"/>
          <w:lang w:eastAsia="zh-TW"/>
        </w:rPr>
        <w:t>理賠明細檔</w:t>
      </w:r>
      <w:r w:rsidRPr="0005162C">
        <w:rPr>
          <w:rFonts w:ascii="Arial" w:hAnsi="Arial" w:hint="eastAsia"/>
          <w:lang w:eastAsia="zh-TW"/>
        </w:rPr>
        <w:t>(</w:t>
      </w:r>
      <w:r w:rsidRPr="0005162C">
        <w:rPr>
          <w:rFonts w:ascii="Arial" w:hAnsi="Arial"/>
          <w:lang w:eastAsia="zh-TW"/>
        </w:rPr>
        <w:t>DTAAH20</w:t>
      </w:r>
      <w:r w:rsidR="00DA0707" w:rsidRPr="0005162C">
        <w:rPr>
          <w:rFonts w:ascii="Arial" w:hAnsi="Arial" w:hint="eastAsia"/>
          <w:lang w:eastAsia="zh-TW"/>
        </w:rPr>
        <w:t>6</w:t>
      </w:r>
      <w:r w:rsidRPr="0005162C">
        <w:rPr>
          <w:rFonts w:ascii="Arial" w:hAnsi="Arial" w:hint="eastAsia"/>
          <w:lang w:eastAsia="zh-TW"/>
        </w:rPr>
        <w:t>)</w:t>
      </w:r>
      <w:r w:rsidRPr="0005162C">
        <w:rPr>
          <w:rFonts w:ascii="Arial" w:hAnsi="Arial" w:hint="eastAsia"/>
          <w:kern w:val="2"/>
          <w:szCs w:val="24"/>
          <w:lang w:eastAsia="zh-TW"/>
        </w:rPr>
        <w:t>：</w:t>
      </w:r>
    </w:p>
    <w:p w:rsidR="00726FE7" w:rsidRPr="0005162C" w:rsidRDefault="00096B5D" w:rsidP="00096B5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5162C">
        <w:rPr>
          <w:rFonts w:ascii="Arial" w:hAnsi="Arial" w:hint="eastAsia"/>
          <w:kern w:val="2"/>
          <w:szCs w:val="24"/>
          <w:lang w:eastAsia="zh-TW"/>
        </w:rPr>
        <w:t>將符合條件資料寫入</w:t>
      </w:r>
      <w:r w:rsidR="00195947" w:rsidRPr="0005162C">
        <w:rPr>
          <w:rFonts w:ascii="Arial" w:hAnsi="Arial" w:hint="eastAsia"/>
          <w:kern w:val="2"/>
          <w:szCs w:val="24"/>
          <w:lang w:eastAsia="zh-TW"/>
        </w:rPr>
        <w:t>DTAAH206</w:t>
      </w:r>
      <w:r w:rsidRPr="0005162C">
        <w:rPr>
          <w:rFonts w:ascii="Arial" w:hAnsi="Arial" w:hint="eastAsia"/>
          <w:lang w:eastAsia="zh-TW"/>
        </w:rPr>
        <w:t>附約理賠率</w:t>
      </w:r>
      <w:r w:rsidRPr="0005162C">
        <w:rPr>
          <w:rFonts w:ascii="Arial" w:hAnsi="Arial" w:hint="eastAsia"/>
          <w:lang w:eastAsia="zh-TW"/>
        </w:rPr>
        <w:t>--</w:t>
      </w:r>
      <w:r w:rsidR="00DA0707" w:rsidRPr="0005162C">
        <w:rPr>
          <w:rFonts w:ascii="Arial" w:hAnsi="Arial" w:hint="eastAsia"/>
          <w:lang w:eastAsia="zh-TW"/>
        </w:rPr>
        <w:t>五年內</w:t>
      </w:r>
      <w:r w:rsidRPr="0005162C">
        <w:rPr>
          <w:rFonts w:ascii="Arial" w:hAnsi="Arial" w:hint="eastAsia"/>
          <w:lang w:eastAsia="zh-TW"/>
        </w:rPr>
        <w:t>理賠明細檔</w:t>
      </w:r>
      <w:r w:rsidR="00726FE7" w:rsidRPr="0005162C">
        <w:rPr>
          <w:rFonts w:ascii="Arial" w:hAnsi="Arial" w:hint="eastAsia"/>
          <w:kern w:val="2"/>
          <w:szCs w:val="24"/>
          <w:lang w:eastAsia="zh-TW"/>
        </w:rPr>
        <w:t>。</w:t>
      </w:r>
    </w:p>
    <w:p w:rsidR="00096B5D" w:rsidRPr="0005162C" w:rsidRDefault="0054306E" w:rsidP="00096B5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5162C">
        <w:rPr>
          <w:rFonts w:ascii="Arial" w:hAnsi="Arial" w:hint="eastAsia"/>
          <w:kern w:val="2"/>
          <w:szCs w:val="24"/>
          <w:lang w:eastAsia="zh-TW"/>
        </w:rPr>
        <w:t>全部處理完成，結束程式。</w:t>
      </w:r>
    </w:p>
    <w:p w:rsidR="00096B5D" w:rsidRPr="0005162C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5162C">
        <w:rPr>
          <w:rFonts w:ascii="Arial" w:hAnsi="Arial" w:hint="eastAsia"/>
          <w:bCs/>
          <w:lang w:eastAsia="zh-TW"/>
        </w:rPr>
        <w:t>六﹑錯誤處理：</w:t>
      </w:r>
      <w:r w:rsidRPr="0005162C">
        <w:rPr>
          <w:rFonts w:ascii="Arial" w:hAnsi="Arial" w:hint="eastAsia"/>
          <w:bCs/>
          <w:lang w:eastAsia="zh-TW"/>
        </w:rPr>
        <w:t xml:space="preserve">CALL </w:t>
      </w:r>
      <w:r w:rsidRPr="0005162C">
        <w:rPr>
          <w:rFonts w:ascii="Arial" w:hAnsi="Arial" w:hint="eastAsia"/>
          <w:kern w:val="2"/>
          <w:szCs w:val="24"/>
          <w:lang w:eastAsia="zh-TW"/>
        </w:rPr>
        <w:t>異常訊息記錄模組</w:t>
      </w:r>
      <w:r w:rsidRPr="0005162C">
        <w:rPr>
          <w:rFonts w:ascii="Arial" w:hAnsi="Arial" w:hint="eastAsia"/>
          <w:kern w:val="2"/>
          <w:szCs w:val="24"/>
          <w:lang w:eastAsia="zh-TW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096B5D" w:rsidRPr="00D73378" w:rsidTr="00D73378">
        <w:tc>
          <w:tcPr>
            <w:tcW w:w="1908" w:type="dxa"/>
            <w:shd w:val="clear" w:color="auto" w:fill="auto"/>
          </w:tcPr>
          <w:p w:rsidR="00096B5D" w:rsidRPr="00D73378" w:rsidRDefault="00096B5D" w:rsidP="00D7337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D73378">
              <w:rPr>
                <w:rFonts w:ascii="Arial" w:hAnsi="Arial" w:hint="eastAsia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:rsidR="00096B5D" w:rsidRPr="00D73378" w:rsidRDefault="00096B5D" w:rsidP="00D7337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D73378">
              <w:rPr>
                <w:rFonts w:ascii="Arial" w:hAnsi="Arial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726FE7" w:rsidRPr="00D73378" w:rsidTr="00D73378">
        <w:tc>
          <w:tcPr>
            <w:tcW w:w="1908" w:type="dxa"/>
            <w:shd w:val="clear" w:color="auto" w:fill="auto"/>
          </w:tcPr>
          <w:p w:rsidR="00726FE7" w:rsidRPr="00D73378" w:rsidRDefault="00726FE7" w:rsidP="00D7337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D73378">
              <w:rPr>
                <w:rFonts w:ascii="Arial" w:hAnsi="Arial" w:hint="eastAsia"/>
                <w:kern w:val="2"/>
                <w:lang w:eastAsia="zh-TW"/>
              </w:rPr>
              <w:t>CODE</w:t>
            </w:r>
          </w:p>
        </w:tc>
        <w:tc>
          <w:tcPr>
            <w:tcW w:w="8228" w:type="dxa"/>
            <w:shd w:val="clear" w:color="auto" w:fill="auto"/>
          </w:tcPr>
          <w:p w:rsidR="00726FE7" w:rsidRPr="00D73378" w:rsidRDefault="00726FE7" w:rsidP="00D7337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D73378">
              <w:rPr>
                <w:rFonts w:ascii="Arial" w:hAnsi="新細明體" w:hint="eastAsia"/>
                <w:kern w:val="2"/>
                <w:lang w:eastAsia="zh-TW"/>
              </w:rPr>
              <w:t>訊息：</w:t>
            </w:r>
            <w:r w:rsidRPr="00D73378">
              <w:rPr>
                <w:rFonts w:ascii="Arial" w:hAnsi="Arial" w:hint="eastAsia"/>
                <w:kern w:val="2"/>
                <w:lang w:eastAsia="zh-TW"/>
              </w:rPr>
              <w:t xml:space="preserve">MSG </w:t>
            </w:r>
          </w:p>
          <w:p w:rsidR="00726FE7" w:rsidRPr="00D73378" w:rsidRDefault="00726FE7" w:rsidP="00D73378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D73378">
              <w:rPr>
                <w:rFonts w:ascii="Arial" w:hAnsi="新細明體" w:hint="eastAsia"/>
                <w:kern w:val="2"/>
                <w:lang w:eastAsia="zh-TW"/>
              </w:rPr>
              <w:t>摘要：</w:t>
            </w:r>
            <w:r w:rsidRPr="00D73378">
              <w:rPr>
                <w:rFonts w:ascii="Arial" w:hAnsi="Arial" w:hint="eastAsia"/>
                <w:kern w:val="2"/>
                <w:lang w:eastAsia="zh-TW"/>
              </w:rPr>
              <w:t>EXCEPTION</w:t>
            </w:r>
          </w:p>
        </w:tc>
      </w:tr>
    </w:tbl>
    <w:p w:rsidR="00096B5D" w:rsidRPr="0005162C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5C7B63" w:rsidRPr="0005162C" w:rsidRDefault="005C7B63" w:rsidP="00096B5D">
      <w:pPr>
        <w:rPr>
          <w:rFonts w:ascii="Arial" w:hAnsi="Arial" w:hint="eastAsia"/>
          <w:sz w:val="20"/>
        </w:rPr>
      </w:pPr>
    </w:p>
    <w:sectPr w:rsidR="005C7B63" w:rsidRPr="0005162C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378" w:rsidRDefault="00D73378">
      <w:r>
        <w:separator/>
      </w:r>
    </w:p>
  </w:endnote>
  <w:endnote w:type="continuationSeparator" w:id="0">
    <w:p w:rsidR="00D73378" w:rsidRDefault="00D73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D6C" w:rsidRDefault="00527D6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27D6C" w:rsidRDefault="00527D6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D6C" w:rsidRDefault="00527D6C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8C17D3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8C17D3">
      <w:rPr>
        <w:noProof/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378" w:rsidRDefault="00D73378">
      <w:r>
        <w:separator/>
      </w:r>
    </w:p>
  </w:footnote>
  <w:footnote w:type="continuationSeparator" w:id="0">
    <w:p w:rsidR="00D73378" w:rsidRDefault="00D73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5915"/>
    <w:multiLevelType w:val="multilevel"/>
    <w:tmpl w:val="6CC4F9D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1" w15:restartNumberingAfterBreak="0">
    <w:nsid w:val="18180EBC"/>
    <w:multiLevelType w:val="multilevel"/>
    <w:tmpl w:val="B73870D2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C2043B8"/>
    <w:multiLevelType w:val="multilevel"/>
    <w:tmpl w:val="6CC4F9D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103BC"/>
    <w:rsid w:val="00010CD2"/>
    <w:rsid w:val="000257D5"/>
    <w:rsid w:val="00031998"/>
    <w:rsid w:val="00045602"/>
    <w:rsid w:val="0005162C"/>
    <w:rsid w:val="0007025E"/>
    <w:rsid w:val="00081042"/>
    <w:rsid w:val="000911A4"/>
    <w:rsid w:val="0009632C"/>
    <w:rsid w:val="00096B5D"/>
    <w:rsid w:val="00097944"/>
    <w:rsid w:val="000C044D"/>
    <w:rsid w:val="000C7FCF"/>
    <w:rsid w:val="000D173A"/>
    <w:rsid w:val="000F17CC"/>
    <w:rsid w:val="000F645C"/>
    <w:rsid w:val="001046FB"/>
    <w:rsid w:val="00114232"/>
    <w:rsid w:val="00124062"/>
    <w:rsid w:val="001255EF"/>
    <w:rsid w:val="0013687F"/>
    <w:rsid w:val="00163509"/>
    <w:rsid w:val="00172BB4"/>
    <w:rsid w:val="0017760A"/>
    <w:rsid w:val="00195947"/>
    <w:rsid w:val="001C7D87"/>
    <w:rsid w:val="001F12AD"/>
    <w:rsid w:val="0021236B"/>
    <w:rsid w:val="002626EE"/>
    <w:rsid w:val="00262D84"/>
    <w:rsid w:val="002644A3"/>
    <w:rsid w:val="00272585"/>
    <w:rsid w:val="002852A9"/>
    <w:rsid w:val="00293853"/>
    <w:rsid w:val="002A18D3"/>
    <w:rsid w:val="002C3317"/>
    <w:rsid w:val="002C6111"/>
    <w:rsid w:val="002D1243"/>
    <w:rsid w:val="002E208C"/>
    <w:rsid w:val="002E35AC"/>
    <w:rsid w:val="002E7051"/>
    <w:rsid w:val="00301377"/>
    <w:rsid w:val="00304CE8"/>
    <w:rsid w:val="00316A5D"/>
    <w:rsid w:val="003172BD"/>
    <w:rsid w:val="003228EF"/>
    <w:rsid w:val="003343C6"/>
    <w:rsid w:val="00336FA8"/>
    <w:rsid w:val="00351402"/>
    <w:rsid w:val="00363504"/>
    <w:rsid w:val="0036689B"/>
    <w:rsid w:val="00381403"/>
    <w:rsid w:val="00391C23"/>
    <w:rsid w:val="003C0406"/>
    <w:rsid w:val="003E2677"/>
    <w:rsid w:val="003E3C02"/>
    <w:rsid w:val="003E7D29"/>
    <w:rsid w:val="003F1D73"/>
    <w:rsid w:val="003F4BA7"/>
    <w:rsid w:val="0040512F"/>
    <w:rsid w:val="004160E9"/>
    <w:rsid w:val="00416D93"/>
    <w:rsid w:val="004252C4"/>
    <w:rsid w:val="00436887"/>
    <w:rsid w:val="00450993"/>
    <w:rsid w:val="00474C68"/>
    <w:rsid w:val="004C7E4A"/>
    <w:rsid w:val="004E32B7"/>
    <w:rsid w:val="004F4C2E"/>
    <w:rsid w:val="00517C01"/>
    <w:rsid w:val="005271BD"/>
    <w:rsid w:val="00527D6C"/>
    <w:rsid w:val="0054306E"/>
    <w:rsid w:val="00566277"/>
    <w:rsid w:val="00570356"/>
    <w:rsid w:val="00573BA7"/>
    <w:rsid w:val="0058117E"/>
    <w:rsid w:val="00581A0D"/>
    <w:rsid w:val="005A2077"/>
    <w:rsid w:val="005C02DF"/>
    <w:rsid w:val="005C5575"/>
    <w:rsid w:val="005C7B63"/>
    <w:rsid w:val="005D246B"/>
    <w:rsid w:val="005D3FB0"/>
    <w:rsid w:val="005E1901"/>
    <w:rsid w:val="005E2495"/>
    <w:rsid w:val="005E6ADB"/>
    <w:rsid w:val="005F5F76"/>
    <w:rsid w:val="00612B1F"/>
    <w:rsid w:val="00621063"/>
    <w:rsid w:val="00675E7E"/>
    <w:rsid w:val="00686ED9"/>
    <w:rsid w:val="006A19F9"/>
    <w:rsid w:val="006A7DA4"/>
    <w:rsid w:val="006B7F58"/>
    <w:rsid w:val="006D65CE"/>
    <w:rsid w:val="006F6685"/>
    <w:rsid w:val="0071028F"/>
    <w:rsid w:val="00724B23"/>
    <w:rsid w:val="00726FE7"/>
    <w:rsid w:val="00731E3D"/>
    <w:rsid w:val="00742344"/>
    <w:rsid w:val="00777F49"/>
    <w:rsid w:val="007A08D2"/>
    <w:rsid w:val="007A3FBF"/>
    <w:rsid w:val="007D627E"/>
    <w:rsid w:val="007E5CDA"/>
    <w:rsid w:val="007F2C34"/>
    <w:rsid w:val="007F71E5"/>
    <w:rsid w:val="00802581"/>
    <w:rsid w:val="0081600C"/>
    <w:rsid w:val="00816805"/>
    <w:rsid w:val="0082169A"/>
    <w:rsid w:val="008252FB"/>
    <w:rsid w:val="00830E10"/>
    <w:rsid w:val="0084578F"/>
    <w:rsid w:val="00856F36"/>
    <w:rsid w:val="00865226"/>
    <w:rsid w:val="00873877"/>
    <w:rsid w:val="008A0040"/>
    <w:rsid w:val="008A2AFE"/>
    <w:rsid w:val="008B188D"/>
    <w:rsid w:val="008C17D3"/>
    <w:rsid w:val="008C7AAA"/>
    <w:rsid w:val="008F4297"/>
    <w:rsid w:val="00902862"/>
    <w:rsid w:val="0091367F"/>
    <w:rsid w:val="0092422C"/>
    <w:rsid w:val="0093219C"/>
    <w:rsid w:val="00940A24"/>
    <w:rsid w:val="00941154"/>
    <w:rsid w:val="00943683"/>
    <w:rsid w:val="0094408E"/>
    <w:rsid w:val="00946233"/>
    <w:rsid w:val="00951E57"/>
    <w:rsid w:val="00975B8A"/>
    <w:rsid w:val="00976B1D"/>
    <w:rsid w:val="0098408B"/>
    <w:rsid w:val="009842EB"/>
    <w:rsid w:val="009B3785"/>
    <w:rsid w:val="009F6CC9"/>
    <w:rsid w:val="00A25DD3"/>
    <w:rsid w:val="00A34ADC"/>
    <w:rsid w:val="00A444B8"/>
    <w:rsid w:val="00A57F7B"/>
    <w:rsid w:val="00A65945"/>
    <w:rsid w:val="00A73E84"/>
    <w:rsid w:val="00AD743F"/>
    <w:rsid w:val="00AF3FD6"/>
    <w:rsid w:val="00AF7C15"/>
    <w:rsid w:val="00B87B4B"/>
    <w:rsid w:val="00BB017B"/>
    <w:rsid w:val="00BB2300"/>
    <w:rsid w:val="00BC1EB3"/>
    <w:rsid w:val="00BD264F"/>
    <w:rsid w:val="00BD7A7A"/>
    <w:rsid w:val="00BE2588"/>
    <w:rsid w:val="00BE4E15"/>
    <w:rsid w:val="00BE7F16"/>
    <w:rsid w:val="00BF6092"/>
    <w:rsid w:val="00BF6B1F"/>
    <w:rsid w:val="00C00AA6"/>
    <w:rsid w:val="00C02EB2"/>
    <w:rsid w:val="00C045E0"/>
    <w:rsid w:val="00C13085"/>
    <w:rsid w:val="00C157C4"/>
    <w:rsid w:val="00C17015"/>
    <w:rsid w:val="00C235AC"/>
    <w:rsid w:val="00C44001"/>
    <w:rsid w:val="00C47DD3"/>
    <w:rsid w:val="00C531BA"/>
    <w:rsid w:val="00C72492"/>
    <w:rsid w:val="00CB2DE0"/>
    <w:rsid w:val="00CC0078"/>
    <w:rsid w:val="00CC0CCB"/>
    <w:rsid w:val="00CF722B"/>
    <w:rsid w:val="00D02648"/>
    <w:rsid w:val="00D03778"/>
    <w:rsid w:val="00D1076C"/>
    <w:rsid w:val="00D1708D"/>
    <w:rsid w:val="00D254AC"/>
    <w:rsid w:val="00D305F8"/>
    <w:rsid w:val="00D567D2"/>
    <w:rsid w:val="00D73378"/>
    <w:rsid w:val="00D8233C"/>
    <w:rsid w:val="00D83986"/>
    <w:rsid w:val="00D934BC"/>
    <w:rsid w:val="00DA0707"/>
    <w:rsid w:val="00DB4A82"/>
    <w:rsid w:val="00DD3B44"/>
    <w:rsid w:val="00DD6969"/>
    <w:rsid w:val="00DD744F"/>
    <w:rsid w:val="00DF48C4"/>
    <w:rsid w:val="00E02670"/>
    <w:rsid w:val="00E21DCC"/>
    <w:rsid w:val="00E41FAB"/>
    <w:rsid w:val="00E72865"/>
    <w:rsid w:val="00E75190"/>
    <w:rsid w:val="00E85716"/>
    <w:rsid w:val="00E9425E"/>
    <w:rsid w:val="00E95357"/>
    <w:rsid w:val="00E967A3"/>
    <w:rsid w:val="00EB3924"/>
    <w:rsid w:val="00EB7AE7"/>
    <w:rsid w:val="00EC02AF"/>
    <w:rsid w:val="00ED3E0F"/>
    <w:rsid w:val="00ED7438"/>
    <w:rsid w:val="00EE1362"/>
    <w:rsid w:val="00EE35EC"/>
    <w:rsid w:val="00EF0EA6"/>
    <w:rsid w:val="00F049C6"/>
    <w:rsid w:val="00F15BC3"/>
    <w:rsid w:val="00F33CB3"/>
    <w:rsid w:val="00F3444C"/>
    <w:rsid w:val="00F42EE5"/>
    <w:rsid w:val="00F57E82"/>
    <w:rsid w:val="00F73DC3"/>
    <w:rsid w:val="00F811EA"/>
    <w:rsid w:val="00F8209B"/>
    <w:rsid w:val="00F96BD2"/>
    <w:rsid w:val="00F97D23"/>
    <w:rsid w:val="00FA5C7A"/>
    <w:rsid w:val="00FC5CEC"/>
    <w:rsid w:val="00FF0B16"/>
    <w:rsid w:val="00FF334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BABC6FA-F774-4ECA-8BFA-E6116FB5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B5D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4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a">
    <w:name w:val="Table Grid"/>
    <w:basedOn w:val="a1"/>
    <w:rsid w:val="005C7B6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r1">
    <w:name w:val="style3r1"/>
    <w:rsid w:val="0054306E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